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95729" w14:textId="1F822CA6" w:rsidR="00165C9D" w:rsidRDefault="00165C9D" w:rsidP="00165C9D">
      <w:pPr>
        <w:rPr>
          <w:b/>
          <w:bCs/>
          <w:sz w:val="32"/>
          <w:szCs w:val="32"/>
        </w:rPr>
      </w:pPr>
      <w:r w:rsidRPr="00165C9D">
        <w:rPr>
          <w:b/>
          <w:bCs/>
          <w:sz w:val="32"/>
          <w:szCs w:val="32"/>
        </w:rPr>
        <w:t xml:space="preserve">Enhancing </w:t>
      </w:r>
      <w:r w:rsidR="00190418">
        <w:rPr>
          <w:b/>
          <w:bCs/>
          <w:sz w:val="32"/>
          <w:szCs w:val="32"/>
        </w:rPr>
        <w:t>t</w:t>
      </w:r>
      <w:r w:rsidR="00190418" w:rsidRPr="00165C9D">
        <w:rPr>
          <w:b/>
          <w:bCs/>
          <w:sz w:val="32"/>
          <w:szCs w:val="32"/>
        </w:rPr>
        <w:t xml:space="preserve">he Efficiency </w:t>
      </w:r>
      <w:r w:rsidR="00190418">
        <w:rPr>
          <w:b/>
          <w:bCs/>
          <w:sz w:val="32"/>
          <w:szCs w:val="32"/>
        </w:rPr>
        <w:t>o</w:t>
      </w:r>
      <w:r w:rsidR="00190418" w:rsidRPr="00165C9D">
        <w:rPr>
          <w:b/>
          <w:bCs/>
          <w:sz w:val="32"/>
          <w:szCs w:val="32"/>
        </w:rPr>
        <w:t xml:space="preserve">f Animal-Alternative </w:t>
      </w:r>
      <w:r w:rsidR="00190418" w:rsidRPr="00190418">
        <w:rPr>
          <w:b/>
          <w:bCs/>
          <w:i/>
          <w:iCs/>
          <w:sz w:val="32"/>
          <w:szCs w:val="32"/>
        </w:rPr>
        <w:t>In Silico</w:t>
      </w:r>
      <w:r w:rsidR="00190418" w:rsidRPr="00165C9D">
        <w:rPr>
          <w:b/>
          <w:bCs/>
          <w:sz w:val="32"/>
          <w:szCs w:val="32"/>
        </w:rPr>
        <w:t xml:space="preserve"> Drug Cardiotoxicity Prediction </w:t>
      </w:r>
      <w:r w:rsidR="00190418">
        <w:rPr>
          <w:b/>
          <w:bCs/>
          <w:sz w:val="32"/>
          <w:szCs w:val="32"/>
        </w:rPr>
        <w:t>t</w:t>
      </w:r>
      <w:r w:rsidR="00190418" w:rsidRPr="00165C9D">
        <w:rPr>
          <w:b/>
          <w:bCs/>
          <w:sz w:val="32"/>
          <w:szCs w:val="32"/>
        </w:rPr>
        <w:t xml:space="preserve">hrough </w:t>
      </w:r>
      <w:r w:rsidRPr="00165C9D">
        <w:rPr>
          <w:b/>
          <w:bCs/>
          <w:sz w:val="32"/>
          <w:szCs w:val="32"/>
        </w:rPr>
        <w:t>CUDA</w:t>
      </w:r>
      <w:r w:rsidR="00190418" w:rsidRPr="00165C9D">
        <w:rPr>
          <w:b/>
          <w:bCs/>
          <w:sz w:val="32"/>
          <w:szCs w:val="32"/>
        </w:rPr>
        <w:t>-Based Parallel Processing</w:t>
      </w:r>
    </w:p>
    <w:p w14:paraId="0BDCD5C4" w14:textId="2F7DB6E2" w:rsidR="00165C9D" w:rsidRDefault="00165C9D" w:rsidP="00165C9D">
      <w:pPr>
        <w:rPr>
          <w:rFonts w:ascii="Times New Roman" w:hAnsi="Times New Roman" w:cs="Times New Roman"/>
        </w:rPr>
      </w:pPr>
    </w:p>
    <w:p w14:paraId="6E882D58" w14:textId="200EE35D" w:rsidR="00165C9D" w:rsidRPr="00165C9D" w:rsidRDefault="00165C9D" w:rsidP="00165C9D">
      <w:pPr>
        <w:rPr>
          <w:rFonts w:ascii="Times New Roman" w:hAnsi="Times New Roman" w:cs="Times New Roman"/>
          <w:sz w:val="22"/>
          <w:szCs w:val="22"/>
          <w:vertAlign w:val="superscript"/>
        </w:rPr>
      </w:pPr>
      <w:proofErr w:type="spellStart"/>
      <w:r w:rsidRPr="00165C9D">
        <w:rPr>
          <w:rFonts w:ascii="Times New Roman" w:hAnsi="Times New Roman" w:cs="Times New Roman"/>
          <w:sz w:val="22"/>
          <w:szCs w:val="22"/>
        </w:rPr>
        <w:t>Iga</w:t>
      </w:r>
      <w:proofErr w:type="spellEnd"/>
      <w:r w:rsidRPr="00165C9D">
        <w:rPr>
          <w:rFonts w:ascii="Times New Roman" w:hAnsi="Times New Roman" w:cs="Times New Roman"/>
          <w:sz w:val="22"/>
          <w:szCs w:val="22"/>
        </w:rPr>
        <w:t xml:space="preserve"> Narendra Pramawijaya</w:t>
      </w:r>
      <w:r w:rsidRPr="00165C9D">
        <w:rPr>
          <w:rFonts w:ascii="Times New Roman" w:hAnsi="Times New Roman" w:cs="Times New Roman"/>
          <w:sz w:val="22"/>
          <w:szCs w:val="22"/>
          <w:vertAlign w:val="superscript"/>
        </w:rPr>
        <w:t>1</w:t>
      </w:r>
      <w:del w:id="0" w:author="Ali Ikhsanul Qauli" w:date="2025-01-15T15:17:00Z">
        <w:r w:rsidRPr="00165C9D" w:rsidDel="00415EE0">
          <w:rPr>
            <w:rFonts w:ascii="Times New Roman" w:hAnsi="Times New Roman" w:cs="Times New Roman"/>
            <w:sz w:val="22"/>
            <w:szCs w:val="22"/>
            <w:vertAlign w:val="superscript"/>
          </w:rPr>
          <w:delText>*</w:delText>
        </w:r>
      </w:del>
      <w:r w:rsidRPr="00165C9D">
        <w:rPr>
          <w:rFonts w:ascii="Times New Roman" w:hAnsi="Times New Roman" w:cs="Times New Roman"/>
          <w:sz w:val="22"/>
          <w:szCs w:val="22"/>
        </w:rPr>
        <w:t>, Ariyadi</w:t>
      </w:r>
      <w:r w:rsidRPr="00165C9D">
        <w:rPr>
          <w:rFonts w:ascii="Times New Roman" w:hAnsi="Times New Roman" w:cs="Times New Roman"/>
          <w:sz w:val="22"/>
          <w:szCs w:val="22"/>
          <w:vertAlign w:val="superscript"/>
        </w:rPr>
        <w:t>1</w:t>
      </w:r>
      <w:r w:rsidRPr="00165C9D">
        <w:rPr>
          <w:rFonts w:ascii="Times New Roman" w:hAnsi="Times New Roman" w:cs="Times New Roman"/>
          <w:sz w:val="22"/>
          <w:szCs w:val="22"/>
        </w:rPr>
        <w:t xml:space="preserve">, </w:t>
      </w:r>
      <w:proofErr w:type="spellStart"/>
      <w:r w:rsidRPr="00165C9D">
        <w:rPr>
          <w:rFonts w:ascii="Times New Roman" w:hAnsi="Times New Roman" w:cs="Times New Roman"/>
          <w:sz w:val="22"/>
          <w:szCs w:val="22"/>
        </w:rPr>
        <w:t>Aroli</w:t>
      </w:r>
      <w:proofErr w:type="spellEnd"/>
      <w:r w:rsidRPr="00165C9D">
        <w:rPr>
          <w:rFonts w:ascii="Times New Roman" w:hAnsi="Times New Roman" w:cs="Times New Roman"/>
          <w:sz w:val="22"/>
          <w:szCs w:val="22"/>
        </w:rPr>
        <w:t xml:space="preserve"> Marcellinus</w:t>
      </w:r>
      <w:proofErr w:type="gramStart"/>
      <w:r w:rsidRPr="00165C9D">
        <w:rPr>
          <w:rFonts w:ascii="Times New Roman" w:hAnsi="Times New Roman" w:cs="Times New Roman"/>
          <w:sz w:val="22"/>
          <w:szCs w:val="22"/>
          <w:vertAlign w:val="superscript"/>
        </w:rPr>
        <w:t>1</w:t>
      </w:r>
      <w:r w:rsidRPr="00165C9D">
        <w:rPr>
          <w:rFonts w:ascii="Times New Roman" w:hAnsi="Times New Roman" w:cs="Times New Roman"/>
          <w:sz w:val="22"/>
          <w:szCs w:val="22"/>
        </w:rPr>
        <w:t xml:space="preserve"> ,</w:t>
      </w:r>
      <w:proofErr w:type="gramEnd"/>
      <w:r w:rsidRPr="00165C9D">
        <w:rPr>
          <w:rFonts w:ascii="Times New Roman" w:hAnsi="Times New Roman" w:cs="Times New Roman"/>
          <w:sz w:val="22"/>
          <w:szCs w:val="22"/>
        </w:rPr>
        <w:t xml:space="preserve"> Ali Ikhsanul Qauli</w:t>
      </w:r>
      <w:r w:rsidRPr="00165C9D">
        <w:rPr>
          <w:rFonts w:ascii="Times New Roman" w:hAnsi="Times New Roman" w:cs="Times New Roman"/>
          <w:sz w:val="22"/>
          <w:szCs w:val="22"/>
          <w:vertAlign w:val="superscript"/>
        </w:rPr>
        <w:t>1</w:t>
      </w:r>
      <w:ins w:id="1" w:author="Ali Ikhsanul Qauli" w:date="2025-01-15T17:08:00Z">
        <w:r w:rsidR="00E07244">
          <w:rPr>
            <w:rFonts w:ascii="Times New Roman" w:hAnsi="Times New Roman" w:cs="Times New Roman"/>
            <w:sz w:val="22"/>
            <w:szCs w:val="22"/>
            <w:vertAlign w:val="superscript"/>
          </w:rPr>
          <w:t>,</w:t>
        </w:r>
        <w:r w:rsidR="00DE74DF">
          <w:rPr>
            <w:rFonts w:ascii="Times New Roman" w:hAnsi="Times New Roman" w:cs="Times New Roman"/>
            <w:sz w:val="22"/>
            <w:szCs w:val="22"/>
            <w:vertAlign w:val="superscript"/>
          </w:rPr>
          <w:t>2</w:t>
        </w:r>
      </w:ins>
      <w:r w:rsidRPr="00165C9D">
        <w:rPr>
          <w:rFonts w:ascii="Times New Roman" w:hAnsi="Times New Roman" w:cs="Times New Roman"/>
          <w:sz w:val="22"/>
          <w:szCs w:val="22"/>
        </w:rPr>
        <w:t xml:space="preserve"> , Ki Moo Lim</w:t>
      </w:r>
      <w:r w:rsidRPr="00165C9D">
        <w:rPr>
          <w:rFonts w:ascii="Times New Roman" w:hAnsi="Times New Roman" w:cs="Times New Roman"/>
          <w:sz w:val="22"/>
          <w:szCs w:val="22"/>
          <w:vertAlign w:val="superscript"/>
        </w:rPr>
        <w:t>1</w:t>
      </w:r>
      <w:r w:rsidR="005E63B6">
        <w:rPr>
          <w:rFonts w:ascii="Times New Roman" w:hAnsi="Times New Roman" w:cs="Times New Roman"/>
          <w:sz w:val="22"/>
          <w:szCs w:val="22"/>
          <w:vertAlign w:val="superscript"/>
        </w:rPr>
        <w:t>,</w:t>
      </w:r>
      <w:ins w:id="2" w:author="Ali Ikhsanul Qauli" w:date="2025-01-15T17:08:00Z">
        <w:r w:rsidR="00DE74DF">
          <w:rPr>
            <w:rFonts w:ascii="Times New Roman" w:hAnsi="Times New Roman" w:cs="Times New Roman"/>
            <w:sz w:val="22"/>
            <w:szCs w:val="22"/>
            <w:vertAlign w:val="superscript"/>
          </w:rPr>
          <w:t>3,4</w:t>
        </w:r>
      </w:ins>
      <w:del w:id="3" w:author="Ali Ikhsanul Qauli" w:date="2025-01-15T17:08:00Z">
        <w:r w:rsidR="005E63B6" w:rsidDel="00DE74DF">
          <w:rPr>
            <w:rFonts w:ascii="Times New Roman" w:hAnsi="Times New Roman" w:cs="Times New Roman"/>
            <w:sz w:val="22"/>
            <w:szCs w:val="22"/>
            <w:vertAlign w:val="superscript"/>
          </w:rPr>
          <w:delText>2</w:delText>
        </w:r>
      </w:del>
      <w:ins w:id="4" w:author="Ali Ikhsanul Qauli" w:date="2025-01-15T15:17:00Z">
        <w:r w:rsidR="00415EE0">
          <w:rPr>
            <w:rFonts w:ascii="Times New Roman" w:hAnsi="Times New Roman" w:cs="Times New Roman"/>
            <w:sz w:val="22"/>
            <w:szCs w:val="22"/>
            <w:vertAlign w:val="superscript"/>
          </w:rPr>
          <w:t>*</w:t>
        </w:r>
      </w:ins>
    </w:p>
    <w:p w14:paraId="0037357B" w14:textId="77777777" w:rsidR="00165C9D" w:rsidRPr="00165C9D" w:rsidRDefault="00165C9D" w:rsidP="00165C9D">
      <w:pPr>
        <w:rPr>
          <w:rFonts w:ascii="Times New Roman" w:hAnsi="Times New Roman" w:cs="Times New Roman"/>
          <w:sz w:val="22"/>
          <w:szCs w:val="22"/>
        </w:rPr>
      </w:pPr>
    </w:p>
    <w:p w14:paraId="663F59AF" w14:textId="5899572D" w:rsidR="005E63B6" w:rsidRPr="005E63B6" w:rsidRDefault="005E63B6" w:rsidP="005E63B6">
      <w:pPr>
        <w:rPr>
          <w:rFonts w:ascii="Times New Roman" w:hAnsi="Times New Roman" w:cs="Times New Roman"/>
          <w:sz w:val="20"/>
          <w:szCs w:val="20"/>
        </w:rPr>
      </w:pPr>
      <w:r w:rsidRPr="00165C9D">
        <w:rPr>
          <w:rFonts w:ascii="Times New Roman" w:hAnsi="Times New Roman" w:cs="Times New Roman"/>
          <w:sz w:val="22"/>
          <w:szCs w:val="22"/>
          <w:vertAlign w:val="superscript"/>
        </w:rPr>
        <w:t>1</w:t>
      </w:r>
      <w:r w:rsidRPr="005E63B6">
        <w:rPr>
          <w:rFonts w:ascii="Times New Roman" w:hAnsi="Times New Roman" w:cs="Times New Roman"/>
          <w:sz w:val="20"/>
          <w:szCs w:val="20"/>
        </w:rPr>
        <w:t>: Computational Medicine Lab, Department of IT Convergence Engineering, Kumoh National Institute of Technology, Gumi, 39177, Republic of Korea</w:t>
      </w:r>
    </w:p>
    <w:p w14:paraId="2B93215E" w14:textId="7CFCB11A" w:rsidR="005E63B6" w:rsidRDefault="005E63B6" w:rsidP="005E63B6">
      <w:pPr>
        <w:rPr>
          <w:ins w:id="5" w:author="Ali Ikhsanul Qauli" w:date="2025-01-15T17:08:00Z"/>
          <w:rFonts w:ascii="Times New Roman" w:hAnsi="Times New Roman" w:cs="Times New Roman"/>
          <w:sz w:val="20"/>
          <w:szCs w:val="20"/>
        </w:rPr>
      </w:pPr>
      <w:r w:rsidRPr="005E63B6">
        <w:rPr>
          <w:rFonts w:ascii="Times New Roman" w:hAnsi="Times New Roman" w:cs="Times New Roman"/>
          <w:sz w:val="20"/>
          <w:szCs w:val="20"/>
          <w:vertAlign w:val="superscript"/>
        </w:rPr>
        <w:t>2</w:t>
      </w:r>
      <w:r w:rsidRPr="005E63B6">
        <w:rPr>
          <w:rFonts w:ascii="Times New Roman" w:hAnsi="Times New Roman" w:cs="Times New Roman"/>
          <w:sz w:val="20"/>
          <w:szCs w:val="20"/>
        </w:rPr>
        <w:t xml:space="preserve">:  </w:t>
      </w:r>
      <w:ins w:id="6" w:author="Ali Ikhsanul Qauli" w:date="2025-01-15T17:12:00Z">
        <w:r w:rsidR="008F0598">
          <w:rPr>
            <w:rFonts w:ascii="Times New Roman" w:hAnsi="Times New Roman" w:cs="Times New Roman"/>
            <w:sz w:val="20"/>
            <w:szCs w:val="20"/>
          </w:rPr>
          <w:t>D</w:t>
        </w:r>
        <w:r w:rsidR="008F0598" w:rsidRPr="008F0598">
          <w:rPr>
            <w:rFonts w:ascii="Times New Roman" w:hAnsi="Times New Roman" w:cs="Times New Roman"/>
            <w:sz w:val="20"/>
            <w:szCs w:val="20"/>
          </w:rPr>
          <w:t xml:space="preserve">epartment of Engineering, Faculty of Advanced Technology and Multidiscipline, </w:t>
        </w:r>
        <w:proofErr w:type="spellStart"/>
        <w:r w:rsidR="008F0598" w:rsidRPr="008F0598">
          <w:rPr>
            <w:rFonts w:ascii="Times New Roman" w:hAnsi="Times New Roman" w:cs="Times New Roman"/>
            <w:sz w:val="20"/>
            <w:szCs w:val="20"/>
          </w:rPr>
          <w:t>Universitas</w:t>
        </w:r>
        <w:proofErr w:type="spellEnd"/>
        <w:r w:rsidR="008F0598" w:rsidRPr="008F0598">
          <w:rPr>
            <w:rFonts w:ascii="Times New Roman" w:hAnsi="Times New Roman" w:cs="Times New Roman"/>
            <w:sz w:val="20"/>
            <w:szCs w:val="20"/>
          </w:rPr>
          <w:t xml:space="preserve"> </w:t>
        </w:r>
        <w:proofErr w:type="spellStart"/>
        <w:r w:rsidR="008F0598" w:rsidRPr="008F0598">
          <w:rPr>
            <w:rFonts w:ascii="Times New Roman" w:hAnsi="Times New Roman" w:cs="Times New Roman"/>
            <w:sz w:val="20"/>
            <w:szCs w:val="20"/>
          </w:rPr>
          <w:t>Airlangga</w:t>
        </w:r>
        <w:proofErr w:type="spellEnd"/>
        <w:r w:rsidR="008F0598" w:rsidRPr="008F0598">
          <w:rPr>
            <w:rFonts w:ascii="Times New Roman" w:hAnsi="Times New Roman" w:cs="Times New Roman"/>
            <w:sz w:val="20"/>
            <w:szCs w:val="20"/>
          </w:rPr>
          <w:t>, Surabaya, Indonesia</w:t>
        </w:r>
      </w:ins>
      <w:del w:id="7" w:author="Ali Ikhsanul Qauli" w:date="2025-01-15T17:12:00Z">
        <w:r w:rsidRPr="005E63B6" w:rsidDel="008F0598">
          <w:rPr>
            <w:rFonts w:ascii="Times New Roman" w:hAnsi="Times New Roman" w:cs="Times New Roman"/>
            <w:sz w:val="20"/>
            <w:szCs w:val="20"/>
          </w:rPr>
          <w:delText>Computational Medicine Lab, Department of Medical IT Convergence Engineering, Kumoh National Institute of Technology, Gumi, 39177, Republic of Korea</w:delText>
        </w:r>
      </w:del>
    </w:p>
    <w:p w14:paraId="6F2EC325" w14:textId="05233726" w:rsidR="00DE74DF" w:rsidRDefault="00DE74DF" w:rsidP="005E63B6">
      <w:pPr>
        <w:rPr>
          <w:ins w:id="8" w:author="Ali Ikhsanul Qauli" w:date="2025-01-15T17:12:00Z"/>
          <w:rFonts w:ascii="Times New Roman" w:hAnsi="Times New Roman" w:cs="Times New Roman"/>
          <w:sz w:val="20"/>
          <w:szCs w:val="20"/>
        </w:rPr>
      </w:pPr>
      <w:ins w:id="9" w:author="Ali Ikhsanul Qauli" w:date="2025-01-15T17:08:00Z">
        <w:r>
          <w:rPr>
            <w:rFonts w:ascii="Times New Roman" w:hAnsi="Times New Roman" w:cs="Times New Roman"/>
            <w:sz w:val="20"/>
            <w:szCs w:val="20"/>
            <w:vertAlign w:val="superscript"/>
          </w:rPr>
          <w:t>3</w:t>
        </w:r>
        <w:r w:rsidRPr="005E63B6">
          <w:rPr>
            <w:rFonts w:ascii="Times New Roman" w:hAnsi="Times New Roman" w:cs="Times New Roman"/>
            <w:sz w:val="20"/>
            <w:szCs w:val="20"/>
          </w:rPr>
          <w:t xml:space="preserve">:  Computational Medicine Lab, Department of Medical IT Convergence Engineering, </w:t>
        </w:r>
        <w:proofErr w:type="spellStart"/>
        <w:r w:rsidRPr="005E63B6">
          <w:rPr>
            <w:rFonts w:ascii="Times New Roman" w:hAnsi="Times New Roman" w:cs="Times New Roman"/>
            <w:sz w:val="20"/>
            <w:szCs w:val="20"/>
          </w:rPr>
          <w:t>Kumoh</w:t>
        </w:r>
        <w:proofErr w:type="spellEnd"/>
        <w:r w:rsidRPr="005E63B6">
          <w:rPr>
            <w:rFonts w:ascii="Times New Roman" w:hAnsi="Times New Roman" w:cs="Times New Roman"/>
            <w:sz w:val="20"/>
            <w:szCs w:val="20"/>
          </w:rPr>
          <w:t xml:space="preserve"> National Institute of Technology, Gumi, 39177, Republic of Korea</w:t>
        </w:r>
      </w:ins>
    </w:p>
    <w:p w14:paraId="3307544B" w14:textId="6712E6DB" w:rsidR="008F0598" w:rsidRPr="005E63B6" w:rsidRDefault="008F0598" w:rsidP="005E63B6">
      <w:pPr>
        <w:rPr>
          <w:rFonts w:ascii="Times New Roman" w:hAnsi="Times New Roman" w:cs="Times New Roman"/>
          <w:sz w:val="20"/>
          <w:szCs w:val="20"/>
        </w:rPr>
      </w:pPr>
      <w:ins w:id="10" w:author="Ali Ikhsanul Qauli" w:date="2025-01-15T17:12:00Z">
        <w:r>
          <w:rPr>
            <w:rFonts w:ascii="Times New Roman" w:hAnsi="Times New Roman" w:cs="Times New Roman"/>
            <w:sz w:val="20"/>
            <w:szCs w:val="20"/>
            <w:vertAlign w:val="superscript"/>
          </w:rPr>
          <w:t>4</w:t>
        </w:r>
        <w:r w:rsidRPr="005E63B6">
          <w:rPr>
            <w:rFonts w:ascii="Times New Roman" w:hAnsi="Times New Roman" w:cs="Times New Roman"/>
            <w:sz w:val="20"/>
            <w:szCs w:val="20"/>
          </w:rPr>
          <w:t xml:space="preserve">:  </w:t>
        </w:r>
      </w:ins>
      <w:ins w:id="11" w:author="Ali Ikhsanul Qauli" w:date="2025-01-15T17:13:00Z">
        <w:r>
          <w:rPr>
            <w:rFonts w:ascii="Times New Roman" w:hAnsi="Times New Roman" w:cs="Times New Roman"/>
            <w:sz w:val="20"/>
            <w:szCs w:val="20"/>
          </w:rPr>
          <w:t>M</w:t>
        </w:r>
        <w:r w:rsidRPr="008F0598">
          <w:rPr>
            <w:rFonts w:ascii="Times New Roman" w:hAnsi="Times New Roman" w:cs="Times New Roman"/>
            <w:sz w:val="20"/>
            <w:szCs w:val="20"/>
          </w:rPr>
          <w:t>eta Heart Inc., Gumi, South Korea</w:t>
        </w:r>
      </w:ins>
    </w:p>
    <w:p w14:paraId="04DDDAE4" w14:textId="4D9F8798" w:rsidR="00165C9D" w:rsidRPr="00165C9D" w:rsidRDefault="00165C9D" w:rsidP="005E63B6">
      <w:pPr>
        <w:rPr>
          <w:rFonts w:ascii="Times New Roman" w:hAnsi="Times New Roman" w:cs="Times New Roman"/>
          <w:sz w:val="22"/>
          <w:szCs w:val="22"/>
        </w:rPr>
      </w:pPr>
      <w:commentRangeStart w:id="12"/>
      <w:r w:rsidRPr="00165C9D">
        <w:rPr>
          <w:rFonts w:ascii="Times New Roman" w:hAnsi="Times New Roman" w:cs="Times New Roman"/>
          <w:sz w:val="22"/>
          <w:szCs w:val="22"/>
          <w:vertAlign w:val="superscript"/>
        </w:rPr>
        <w:t>*</w:t>
      </w:r>
      <w:r w:rsidRPr="00165C9D">
        <w:rPr>
          <w:rFonts w:ascii="Times New Roman" w:hAnsi="Times New Roman" w:cs="Times New Roman"/>
          <w:sz w:val="22"/>
          <w:szCs w:val="22"/>
        </w:rPr>
        <w:t xml:space="preserve">: </w:t>
      </w:r>
      <w:del w:id="13" w:author="Ali Ikhsanul Qauli" w:date="2025-01-15T15:17:00Z">
        <w:r w:rsidR="00624598" w:rsidDel="00415EE0">
          <w:fldChar w:fldCharType="begin"/>
        </w:r>
        <w:r w:rsidR="00624598" w:rsidRPr="00415EE0" w:rsidDel="00415EE0">
          <w:rPr>
            <w:rPrChange w:id="14" w:author="Ali Ikhsanul Qauli" w:date="2025-01-15T15:23:00Z">
              <w:rPr/>
            </w:rPrChange>
          </w:rPr>
          <w:delInstrText xml:space="preserve"> HYPERLINK "mailto:iga@kumoh.ac.kr" </w:delInstrText>
        </w:r>
        <w:r w:rsidR="00624598" w:rsidDel="00415EE0">
          <w:fldChar w:fldCharType="separate"/>
        </w:r>
        <w:r w:rsidRPr="00165C9D" w:rsidDel="00415EE0">
          <w:rPr>
            <w:rStyle w:val="Hyperlink"/>
            <w:rFonts w:ascii="Times New Roman" w:hAnsi="Times New Roman" w:cs="Times New Roman"/>
            <w:sz w:val="22"/>
            <w:szCs w:val="22"/>
          </w:rPr>
          <w:delText>iga@kumoh.ac.kr</w:delText>
        </w:r>
        <w:r w:rsidR="00624598" w:rsidDel="00415EE0">
          <w:rPr>
            <w:rStyle w:val="Hyperlink"/>
            <w:rFonts w:ascii="Times New Roman" w:hAnsi="Times New Roman" w:cs="Times New Roman"/>
            <w:sz w:val="22"/>
            <w:szCs w:val="22"/>
          </w:rPr>
          <w:fldChar w:fldCharType="end"/>
        </w:r>
      </w:del>
      <w:ins w:id="15" w:author="Ali Ikhsanul Qauli" w:date="2025-01-15T15:17:00Z">
        <w:r w:rsidR="00415EE0">
          <w:fldChar w:fldCharType="begin"/>
        </w:r>
        <w:r w:rsidR="00415EE0">
          <w:instrText xml:space="preserve"> HYPERLINK "mailto:iga@kumoh.ac.kr" </w:instrText>
        </w:r>
        <w:r w:rsidR="00415EE0">
          <w:fldChar w:fldCharType="separate"/>
        </w:r>
        <w:r w:rsidR="00415EE0">
          <w:rPr>
            <w:rStyle w:val="Hyperlink"/>
            <w:rFonts w:ascii="Times New Roman" w:hAnsi="Times New Roman" w:cs="Times New Roman"/>
            <w:sz w:val="22"/>
            <w:szCs w:val="22"/>
          </w:rPr>
          <w:t>kmlim@kumoh.ac.kr</w:t>
        </w:r>
        <w:r w:rsidR="00415EE0">
          <w:rPr>
            <w:rStyle w:val="Hyperlink"/>
            <w:rFonts w:ascii="Times New Roman" w:hAnsi="Times New Roman" w:cs="Times New Roman"/>
            <w:sz w:val="22"/>
            <w:szCs w:val="22"/>
          </w:rPr>
          <w:fldChar w:fldCharType="end"/>
        </w:r>
      </w:ins>
      <w:commentRangeEnd w:id="12"/>
      <w:ins w:id="16" w:author="Ali Ikhsanul Qauli" w:date="2025-01-15T15:24:00Z">
        <w:r w:rsidR="00415EE0">
          <w:rPr>
            <w:rStyle w:val="CommentReference"/>
          </w:rPr>
          <w:commentReference w:id="12"/>
        </w:r>
      </w:ins>
    </w:p>
    <w:p w14:paraId="60F315FB" w14:textId="4560E6EA" w:rsidR="00165C9D" w:rsidRDefault="00165C9D" w:rsidP="00165C9D">
      <w:pPr>
        <w:rPr>
          <w:rFonts w:ascii="Times New Roman" w:hAnsi="Times New Roman" w:cs="Times New Roman"/>
        </w:rPr>
      </w:pPr>
    </w:p>
    <w:p w14:paraId="31876FC8" w14:textId="77777777" w:rsidR="00165C9D" w:rsidRDefault="00165C9D" w:rsidP="00165C9D">
      <w:pPr>
        <w:rPr>
          <w:rFonts w:ascii="Times New Roman" w:hAnsi="Times New Roman" w:cs="Times New Roman"/>
        </w:rPr>
      </w:pPr>
    </w:p>
    <w:p w14:paraId="12759EFC" w14:textId="2798E412" w:rsidR="00165C9D" w:rsidRDefault="00165C9D" w:rsidP="00165C9D">
      <w:pPr>
        <w:rPr>
          <w:rFonts w:ascii="Times New Roman" w:hAnsi="Times New Roman" w:cs="Times New Roman"/>
          <w:b/>
          <w:bCs/>
          <w:sz w:val="22"/>
          <w:szCs w:val="22"/>
        </w:rPr>
      </w:pPr>
      <w:r>
        <w:rPr>
          <w:rFonts w:ascii="Times New Roman" w:hAnsi="Times New Roman" w:cs="Times New Roman"/>
          <w:b/>
          <w:bCs/>
          <w:sz w:val="22"/>
          <w:szCs w:val="22"/>
        </w:rPr>
        <w:t>Abstract</w:t>
      </w:r>
    </w:p>
    <w:p w14:paraId="4E5424C8" w14:textId="0C55E096" w:rsidR="00165C9D" w:rsidRDefault="00165C9D" w:rsidP="00165C9D">
      <w:pPr>
        <w:jc w:val="both"/>
        <w:rPr>
          <w:rFonts w:ascii="Times New Roman" w:hAnsi="Times New Roman" w:cs="Times New Roman"/>
          <w:sz w:val="22"/>
          <w:szCs w:val="22"/>
        </w:rPr>
      </w:pPr>
      <w:r w:rsidRPr="00A74E2A">
        <w:rPr>
          <w:rFonts w:ascii="Times New Roman" w:hAnsi="Times New Roman" w:cs="Times New Roman"/>
          <w:strike/>
          <w:sz w:val="22"/>
          <w:szCs w:val="22"/>
          <w:rPrChange w:id="17" w:author="Ali Ikhsanul Qauli" w:date="2025-01-15T16:08:00Z">
            <w:rPr>
              <w:rFonts w:ascii="Times New Roman" w:hAnsi="Times New Roman" w:cs="Times New Roman"/>
              <w:sz w:val="22"/>
              <w:szCs w:val="22"/>
            </w:rPr>
          </w:rPrChange>
        </w:rPr>
        <w:t xml:space="preserve">This research focuses on enhancing </w:t>
      </w:r>
      <w:r w:rsidRPr="00A74E2A">
        <w:rPr>
          <w:rFonts w:ascii="Times New Roman" w:hAnsi="Times New Roman" w:cs="Times New Roman"/>
          <w:i/>
          <w:strike/>
          <w:sz w:val="22"/>
          <w:szCs w:val="22"/>
          <w:rPrChange w:id="18" w:author="Ali Ikhsanul Qauli" w:date="2025-01-15T16:08:00Z">
            <w:rPr>
              <w:rFonts w:ascii="Times New Roman" w:hAnsi="Times New Roman" w:cs="Times New Roman"/>
              <w:sz w:val="22"/>
              <w:szCs w:val="22"/>
            </w:rPr>
          </w:rPrChange>
        </w:rPr>
        <w:t>in</w:t>
      </w:r>
      <w:r w:rsidR="00573CB7" w:rsidRPr="00A74E2A">
        <w:rPr>
          <w:rFonts w:ascii="Times New Roman" w:hAnsi="Times New Roman" w:cs="Times New Roman"/>
          <w:i/>
          <w:strike/>
          <w:sz w:val="22"/>
          <w:szCs w:val="22"/>
          <w:rPrChange w:id="19" w:author="Ali Ikhsanul Qauli" w:date="2025-01-15T16:08:00Z">
            <w:rPr>
              <w:rFonts w:ascii="Times New Roman" w:hAnsi="Times New Roman" w:cs="Times New Roman"/>
              <w:sz w:val="22"/>
              <w:szCs w:val="22"/>
            </w:rPr>
          </w:rPrChange>
        </w:rPr>
        <w:t xml:space="preserve"> </w:t>
      </w:r>
      <w:r w:rsidRPr="00A74E2A">
        <w:rPr>
          <w:rFonts w:ascii="Times New Roman" w:hAnsi="Times New Roman" w:cs="Times New Roman"/>
          <w:i/>
          <w:strike/>
          <w:sz w:val="22"/>
          <w:szCs w:val="22"/>
          <w:rPrChange w:id="20" w:author="Ali Ikhsanul Qauli" w:date="2025-01-15T16:08:00Z">
            <w:rPr>
              <w:rFonts w:ascii="Times New Roman" w:hAnsi="Times New Roman" w:cs="Times New Roman"/>
              <w:sz w:val="22"/>
              <w:szCs w:val="22"/>
            </w:rPr>
          </w:rPrChange>
        </w:rPr>
        <w:t>silico</w:t>
      </w:r>
      <w:r w:rsidRPr="00A74E2A">
        <w:rPr>
          <w:rFonts w:ascii="Times New Roman" w:hAnsi="Times New Roman" w:cs="Times New Roman"/>
          <w:strike/>
          <w:sz w:val="22"/>
          <w:szCs w:val="22"/>
          <w:rPrChange w:id="21" w:author="Ali Ikhsanul Qauli" w:date="2025-01-15T16:08:00Z">
            <w:rPr>
              <w:rFonts w:ascii="Times New Roman" w:hAnsi="Times New Roman" w:cs="Times New Roman"/>
              <w:sz w:val="22"/>
              <w:szCs w:val="22"/>
            </w:rPr>
          </w:rPrChange>
        </w:rPr>
        <w:t xml:space="preserve"> cardiotoxicity prediction by utilising </w:t>
      </w:r>
      <w:r w:rsidR="00FB6A8E" w:rsidRPr="00A74E2A">
        <w:rPr>
          <w:rFonts w:ascii="Times New Roman" w:hAnsi="Times New Roman" w:cs="Times New Roman"/>
          <w:strike/>
          <w:sz w:val="22"/>
          <w:szCs w:val="22"/>
          <w:rPrChange w:id="22" w:author="Ali Ikhsanul Qauli" w:date="2025-01-15T16:08:00Z">
            <w:rPr>
              <w:rFonts w:ascii="Times New Roman" w:hAnsi="Times New Roman" w:cs="Times New Roman"/>
              <w:sz w:val="22"/>
              <w:szCs w:val="22"/>
            </w:rPr>
          </w:rPrChange>
        </w:rPr>
        <w:t>Graphics Processing Unit (</w:t>
      </w:r>
      <w:r w:rsidRPr="00A74E2A">
        <w:rPr>
          <w:rFonts w:ascii="Times New Roman" w:hAnsi="Times New Roman" w:cs="Times New Roman"/>
          <w:strike/>
          <w:sz w:val="22"/>
          <w:szCs w:val="22"/>
          <w:rPrChange w:id="23" w:author="Ali Ikhsanul Qauli" w:date="2025-01-15T16:08:00Z">
            <w:rPr>
              <w:rFonts w:ascii="Times New Roman" w:hAnsi="Times New Roman" w:cs="Times New Roman"/>
              <w:sz w:val="22"/>
              <w:szCs w:val="22"/>
            </w:rPr>
          </w:rPrChange>
        </w:rPr>
        <w:t>GPU</w:t>
      </w:r>
      <w:r w:rsidR="00FB6A8E" w:rsidRPr="00A74E2A">
        <w:rPr>
          <w:rFonts w:ascii="Times New Roman" w:hAnsi="Times New Roman" w:cs="Times New Roman"/>
          <w:strike/>
          <w:sz w:val="22"/>
          <w:szCs w:val="22"/>
          <w:rPrChange w:id="24" w:author="Ali Ikhsanul Qauli" w:date="2025-01-15T16:08:00Z">
            <w:rPr>
              <w:rFonts w:ascii="Times New Roman" w:hAnsi="Times New Roman" w:cs="Times New Roman"/>
              <w:sz w:val="22"/>
              <w:szCs w:val="22"/>
            </w:rPr>
          </w:rPrChange>
        </w:rPr>
        <w:t>)</w:t>
      </w:r>
      <w:r w:rsidRPr="00A74E2A">
        <w:rPr>
          <w:rFonts w:ascii="Times New Roman" w:hAnsi="Times New Roman" w:cs="Times New Roman"/>
          <w:strike/>
          <w:sz w:val="22"/>
          <w:szCs w:val="22"/>
          <w:rPrChange w:id="25" w:author="Ali Ikhsanul Qauli" w:date="2025-01-15T16:08:00Z">
            <w:rPr>
              <w:rFonts w:ascii="Times New Roman" w:hAnsi="Times New Roman" w:cs="Times New Roman"/>
              <w:sz w:val="22"/>
              <w:szCs w:val="22"/>
            </w:rPr>
          </w:rPrChange>
        </w:rPr>
        <w:t>-based parallel computing.</w:t>
      </w:r>
      <w:r w:rsidRPr="00165C9D">
        <w:rPr>
          <w:rFonts w:ascii="Times New Roman" w:hAnsi="Times New Roman" w:cs="Times New Roman"/>
          <w:sz w:val="22"/>
          <w:szCs w:val="22"/>
        </w:rPr>
        <w:t xml:space="preserve"> Traditional</w:t>
      </w:r>
      <w:r w:rsidR="00FB6A8E">
        <w:rPr>
          <w:rFonts w:ascii="Times New Roman" w:hAnsi="Times New Roman" w:cs="Times New Roman"/>
          <w:sz w:val="22"/>
          <w:szCs w:val="22"/>
        </w:rPr>
        <w:t xml:space="preserve"> Central Processing Unit</w:t>
      </w:r>
      <w:r w:rsidRPr="00165C9D">
        <w:rPr>
          <w:rFonts w:ascii="Times New Roman" w:hAnsi="Times New Roman" w:cs="Times New Roman"/>
          <w:sz w:val="22"/>
          <w:szCs w:val="22"/>
        </w:rPr>
        <w:t xml:space="preserve"> </w:t>
      </w:r>
      <w:r w:rsidR="00FB6A8E">
        <w:rPr>
          <w:rFonts w:ascii="Times New Roman" w:hAnsi="Times New Roman" w:cs="Times New Roman"/>
          <w:sz w:val="22"/>
          <w:szCs w:val="22"/>
        </w:rPr>
        <w:t>(</w:t>
      </w:r>
      <w:r w:rsidRPr="00165C9D">
        <w:rPr>
          <w:rFonts w:ascii="Times New Roman" w:hAnsi="Times New Roman" w:cs="Times New Roman"/>
          <w:sz w:val="22"/>
          <w:szCs w:val="22"/>
        </w:rPr>
        <w:t>CPU</w:t>
      </w:r>
      <w:r w:rsidR="00FB6A8E">
        <w:rPr>
          <w:rFonts w:ascii="Times New Roman" w:hAnsi="Times New Roman" w:cs="Times New Roman"/>
          <w:sz w:val="22"/>
          <w:szCs w:val="22"/>
        </w:rPr>
        <w:t>)</w:t>
      </w:r>
      <w:r w:rsidRPr="00165C9D">
        <w:rPr>
          <w:rFonts w:ascii="Times New Roman" w:hAnsi="Times New Roman" w:cs="Times New Roman"/>
          <w:sz w:val="22"/>
          <w:szCs w:val="22"/>
        </w:rPr>
        <w:t xml:space="preserve">-based simulations are computationally expensive, especially for large-scale studies. </w:t>
      </w:r>
      <w:r w:rsidRPr="00923EC8">
        <w:rPr>
          <w:rFonts w:ascii="Times New Roman" w:hAnsi="Times New Roman" w:cs="Times New Roman"/>
          <w:sz w:val="22"/>
          <w:szCs w:val="22"/>
          <w:rPrChange w:id="26" w:author="Ali Ikhsanul Qauli" w:date="2025-01-15T16:07:00Z">
            <w:rPr>
              <w:rFonts w:ascii="Times New Roman" w:hAnsi="Times New Roman" w:cs="Times New Roman"/>
              <w:sz w:val="22"/>
              <w:szCs w:val="22"/>
            </w:rPr>
          </w:rPrChange>
        </w:rPr>
        <w:t xml:space="preserve">By leveraging CUDA programming, this research aims to optimise simulation efficiency while maintaining the accuracy of cellular electrophysiological models. </w:t>
      </w:r>
      <w:r w:rsidRPr="00165C9D">
        <w:rPr>
          <w:rFonts w:ascii="Times New Roman" w:hAnsi="Times New Roman" w:cs="Times New Roman"/>
          <w:sz w:val="22"/>
          <w:szCs w:val="22"/>
        </w:rPr>
        <w:t xml:space="preserve">The study employed three well-established cardiac cell models: </w:t>
      </w:r>
      <w:proofErr w:type="spellStart"/>
      <w:r w:rsidRPr="00165C9D">
        <w:rPr>
          <w:rFonts w:ascii="Times New Roman" w:hAnsi="Times New Roman" w:cs="Times New Roman"/>
          <w:sz w:val="22"/>
          <w:szCs w:val="22"/>
        </w:rPr>
        <w:t>ORd</w:t>
      </w:r>
      <w:proofErr w:type="spellEnd"/>
      <w:r w:rsidRPr="00165C9D">
        <w:rPr>
          <w:rFonts w:ascii="Times New Roman" w:hAnsi="Times New Roman" w:cs="Times New Roman"/>
          <w:sz w:val="22"/>
          <w:szCs w:val="22"/>
        </w:rPr>
        <w:t xml:space="preserve"> 2011, </w:t>
      </w:r>
      <w:ins w:id="27" w:author="Ali Ikhsanul Qauli" w:date="2025-01-15T17:53:00Z">
        <w:r w:rsidR="00921510" w:rsidRPr="00921510">
          <w:rPr>
            <w:rFonts w:ascii="Times New Roman" w:hAnsi="Times New Roman" w:cs="Times New Roman"/>
            <w:sz w:val="22"/>
            <w:szCs w:val="22"/>
          </w:rPr>
          <w:t>CiPAORdv1.0</w:t>
        </w:r>
      </w:ins>
      <w:del w:id="28" w:author="Ali Ikhsanul Qauli" w:date="2025-01-15T17:53:00Z">
        <w:r w:rsidRPr="00165C9D" w:rsidDel="00921510">
          <w:rPr>
            <w:rFonts w:ascii="Times New Roman" w:hAnsi="Times New Roman" w:cs="Times New Roman"/>
            <w:sz w:val="22"/>
            <w:szCs w:val="22"/>
          </w:rPr>
          <w:delText>ORd 2017</w:delText>
        </w:r>
      </w:del>
      <w:r w:rsidRPr="00165C9D">
        <w:rPr>
          <w:rFonts w:ascii="Times New Roman" w:hAnsi="Times New Roman" w:cs="Times New Roman"/>
          <w:sz w:val="22"/>
          <w:szCs w:val="22"/>
        </w:rPr>
        <w:t xml:space="preserve">, and </w:t>
      </w:r>
      <w:proofErr w:type="spellStart"/>
      <w:r w:rsidRPr="00165C9D">
        <w:rPr>
          <w:rFonts w:ascii="Times New Roman" w:hAnsi="Times New Roman" w:cs="Times New Roman"/>
          <w:sz w:val="22"/>
          <w:szCs w:val="22"/>
        </w:rPr>
        <w:t>ToR-ORd</w:t>
      </w:r>
      <w:proofErr w:type="spellEnd"/>
      <w:r w:rsidRPr="00165C9D">
        <w:rPr>
          <w:rFonts w:ascii="Times New Roman" w:hAnsi="Times New Roman" w:cs="Times New Roman"/>
          <w:sz w:val="22"/>
          <w:szCs w:val="22"/>
        </w:rPr>
        <w:t xml:space="preserve">. Simulations were conducted using GPU-based implementations of ordinary differential equation (ODE) solvers, with the Rush-Larsen method applied for ORd 2011 and a Forward Euler approach for </w:t>
      </w:r>
      <w:ins w:id="29" w:author="Ali Ikhsanul Qauli" w:date="2025-01-15T17:53:00Z">
        <w:r w:rsidR="00921510" w:rsidRPr="00921510">
          <w:rPr>
            <w:rFonts w:ascii="Times New Roman" w:hAnsi="Times New Roman" w:cs="Times New Roman"/>
            <w:sz w:val="22"/>
            <w:szCs w:val="22"/>
          </w:rPr>
          <w:t>CiPAORdv1.0</w:t>
        </w:r>
      </w:ins>
      <w:del w:id="30" w:author="Ali Ikhsanul Qauli" w:date="2025-01-15T17:53:00Z">
        <w:r w:rsidRPr="00165C9D" w:rsidDel="00921510">
          <w:rPr>
            <w:rFonts w:ascii="Times New Roman" w:hAnsi="Times New Roman" w:cs="Times New Roman"/>
            <w:sz w:val="22"/>
            <w:szCs w:val="22"/>
          </w:rPr>
          <w:delText>ORd 2017</w:delText>
        </w:r>
      </w:del>
      <w:r w:rsidRPr="00165C9D">
        <w:rPr>
          <w:rFonts w:ascii="Times New Roman" w:hAnsi="Times New Roman" w:cs="Times New Roman"/>
          <w:sz w:val="22"/>
          <w:szCs w:val="22"/>
        </w:rPr>
        <w:t xml:space="preserve"> and </w:t>
      </w:r>
      <w:proofErr w:type="spellStart"/>
      <w:r w:rsidRPr="00165C9D">
        <w:rPr>
          <w:rFonts w:ascii="Times New Roman" w:hAnsi="Times New Roman" w:cs="Times New Roman"/>
          <w:sz w:val="22"/>
          <w:szCs w:val="22"/>
        </w:rPr>
        <w:t>ToR-ORd</w:t>
      </w:r>
      <w:proofErr w:type="spellEnd"/>
      <w:r w:rsidRPr="00165C9D">
        <w:rPr>
          <w:rFonts w:ascii="Times New Roman" w:hAnsi="Times New Roman" w:cs="Times New Roman"/>
          <w:sz w:val="22"/>
          <w:szCs w:val="22"/>
        </w:rPr>
        <w:t>. The simulations were validated against CPU results, with performance evaluated in both drug-free and drug-induced conditions. GPU simulations demonstrated equivalent accuracy to CPU-based results, replicating action potential dynamics and key biomarkers. However, the Forward Euler solver required more computation time compared to the Rush-Larsen method. Computational performance analysis revealed significant efficiency improvements (up to 49 times in fastest configur</w:t>
      </w:r>
      <w:bookmarkStart w:id="31" w:name="_GoBack"/>
      <w:bookmarkEnd w:id="31"/>
      <w:r w:rsidRPr="00165C9D">
        <w:rPr>
          <w:rFonts w:ascii="Times New Roman" w:hAnsi="Times New Roman" w:cs="Times New Roman"/>
          <w:sz w:val="22"/>
          <w:szCs w:val="22"/>
        </w:rPr>
        <w:t xml:space="preserve">ation) in GPU-based simulations. This research successfully validates GPU-based parallel computing as a reliable and efficient approach for </w:t>
      </w:r>
      <w:r w:rsidRPr="00FB6A8E">
        <w:rPr>
          <w:rFonts w:ascii="Times New Roman" w:hAnsi="Times New Roman" w:cs="Times New Roman"/>
          <w:i/>
          <w:iCs/>
          <w:sz w:val="22"/>
          <w:szCs w:val="22"/>
        </w:rPr>
        <w:t>in silico</w:t>
      </w:r>
      <w:r w:rsidRPr="00165C9D">
        <w:rPr>
          <w:rFonts w:ascii="Times New Roman" w:hAnsi="Times New Roman" w:cs="Times New Roman"/>
          <w:sz w:val="22"/>
          <w:szCs w:val="22"/>
        </w:rPr>
        <w:t xml:space="preserve"> cardiotoxicity prediction. The findings support its potential for accelerating drug discovery processes while reducing reliance on animal testing. Future work will focus on expanding model complexity and variabilities to further enhance the system’s applicability</w:t>
      </w:r>
      <w:r w:rsidR="00FF252E">
        <w:rPr>
          <w:rFonts w:ascii="Times New Roman" w:hAnsi="Times New Roman" w:cs="Times New Roman"/>
          <w:sz w:val="22"/>
          <w:szCs w:val="22"/>
        </w:rPr>
        <w:t>.</w:t>
      </w:r>
    </w:p>
    <w:p w14:paraId="57B44BCD" w14:textId="3ACCE40B" w:rsidR="00165C9D" w:rsidRDefault="00165C9D" w:rsidP="00165C9D">
      <w:pPr>
        <w:jc w:val="both"/>
        <w:rPr>
          <w:rFonts w:ascii="Times New Roman" w:hAnsi="Times New Roman" w:cs="Times New Roman"/>
          <w:sz w:val="22"/>
          <w:szCs w:val="22"/>
        </w:rPr>
      </w:pPr>
    </w:p>
    <w:p w14:paraId="61555B67" w14:textId="4EBAE920" w:rsidR="00165C9D" w:rsidRDefault="00165C9D" w:rsidP="00165C9D">
      <w:pPr>
        <w:jc w:val="both"/>
        <w:rPr>
          <w:rFonts w:ascii="Times New Roman" w:hAnsi="Times New Roman" w:cs="Times New Roman"/>
          <w:sz w:val="22"/>
          <w:szCs w:val="22"/>
        </w:rPr>
      </w:pPr>
      <w:r>
        <w:rPr>
          <w:rFonts w:ascii="Times New Roman" w:hAnsi="Times New Roman" w:cs="Times New Roman"/>
          <w:b/>
          <w:bCs/>
          <w:sz w:val="22"/>
          <w:szCs w:val="22"/>
        </w:rPr>
        <w:t xml:space="preserve">Keywords: </w:t>
      </w:r>
      <w:r w:rsidR="00573CB7" w:rsidRPr="00476E0F">
        <w:rPr>
          <w:rFonts w:ascii="Times New Roman" w:hAnsi="Times New Roman" w:cs="Times New Roman"/>
          <w:i/>
          <w:iCs/>
          <w:sz w:val="22"/>
          <w:szCs w:val="22"/>
        </w:rPr>
        <w:t>I</w:t>
      </w:r>
      <w:r w:rsidRPr="00476E0F">
        <w:rPr>
          <w:rFonts w:ascii="Times New Roman" w:hAnsi="Times New Roman" w:cs="Times New Roman"/>
          <w:i/>
          <w:iCs/>
          <w:sz w:val="22"/>
          <w:szCs w:val="22"/>
        </w:rPr>
        <w:t>n</w:t>
      </w:r>
      <w:r w:rsidR="00573CB7" w:rsidRPr="00476E0F">
        <w:rPr>
          <w:rFonts w:ascii="Times New Roman" w:hAnsi="Times New Roman" w:cs="Times New Roman"/>
          <w:i/>
          <w:iCs/>
          <w:sz w:val="22"/>
          <w:szCs w:val="22"/>
        </w:rPr>
        <w:t xml:space="preserve"> </w:t>
      </w:r>
      <w:r w:rsidRPr="00476E0F">
        <w:rPr>
          <w:rFonts w:ascii="Times New Roman" w:hAnsi="Times New Roman" w:cs="Times New Roman"/>
          <w:i/>
          <w:iCs/>
          <w:sz w:val="22"/>
          <w:szCs w:val="22"/>
        </w:rPr>
        <w:t>silico</w:t>
      </w:r>
      <w:r w:rsidR="006B45A8">
        <w:rPr>
          <w:rFonts w:ascii="Times New Roman" w:hAnsi="Times New Roman" w:cs="Times New Roman"/>
          <w:sz w:val="22"/>
          <w:szCs w:val="22"/>
        </w:rPr>
        <w:t>, cardiotoxicity,</w:t>
      </w:r>
      <w:r>
        <w:rPr>
          <w:rFonts w:ascii="Times New Roman" w:hAnsi="Times New Roman" w:cs="Times New Roman"/>
          <w:sz w:val="22"/>
          <w:szCs w:val="22"/>
        </w:rPr>
        <w:t xml:space="preserve"> CUDA</w:t>
      </w:r>
      <w:r w:rsidR="006B45A8">
        <w:rPr>
          <w:rFonts w:ascii="Times New Roman" w:hAnsi="Times New Roman" w:cs="Times New Roman"/>
          <w:sz w:val="22"/>
          <w:szCs w:val="22"/>
        </w:rPr>
        <w:t>,</w:t>
      </w:r>
      <w:r>
        <w:rPr>
          <w:rFonts w:ascii="Times New Roman" w:hAnsi="Times New Roman" w:cs="Times New Roman"/>
          <w:sz w:val="22"/>
          <w:szCs w:val="22"/>
        </w:rPr>
        <w:t xml:space="preserve"> </w:t>
      </w:r>
      <w:r w:rsidR="006B45A8">
        <w:rPr>
          <w:rFonts w:ascii="Times New Roman" w:hAnsi="Times New Roman" w:cs="Times New Roman"/>
          <w:sz w:val="22"/>
          <w:szCs w:val="22"/>
        </w:rPr>
        <w:t xml:space="preserve">GPU </w:t>
      </w:r>
      <w:r>
        <w:rPr>
          <w:rFonts w:ascii="Times New Roman" w:hAnsi="Times New Roman" w:cs="Times New Roman"/>
          <w:sz w:val="22"/>
          <w:szCs w:val="22"/>
        </w:rPr>
        <w:t>Pa</w:t>
      </w:r>
      <w:r w:rsidR="006B45A8">
        <w:rPr>
          <w:rFonts w:ascii="Times New Roman" w:hAnsi="Times New Roman" w:cs="Times New Roman"/>
          <w:sz w:val="22"/>
          <w:szCs w:val="22"/>
        </w:rPr>
        <w:t>rallel Programming</w:t>
      </w:r>
    </w:p>
    <w:p w14:paraId="4E2539FF" w14:textId="052EC435" w:rsidR="006B45A8" w:rsidRDefault="006B45A8" w:rsidP="00165C9D">
      <w:pPr>
        <w:jc w:val="both"/>
        <w:rPr>
          <w:rFonts w:ascii="Times New Roman" w:hAnsi="Times New Roman" w:cs="Times New Roman"/>
          <w:sz w:val="22"/>
          <w:szCs w:val="22"/>
        </w:rPr>
      </w:pPr>
    </w:p>
    <w:p w14:paraId="51D8AE88" w14:textId="77777777" w:rsidR="006B45A8" w:rsidRDefault="006B45A8" w:rsidP="00165C9D">
      <w:pPr>
        <w:jc w:val="both"/>
        <w:rPr>
          <w:rFonts w:ascii="Times New Roman" w:hAnsi="Times New Roman" w:cs="Times New Roman"/>
          <w:sz w:val="22"/>
          <w:szCs w:val="22"/>
        </w:rPr>
        <w:sectPr w:rsidR="006B45A8" w:rsidSect="00165C9D">
          <w:pgSz w:w="11906" w:h="16838"/>
          <w:pgMar w:top="1440" w:right="1440" w:bottom="1440" w:left="1440" w:header="708" w:footer="708" w:gutter="0"/>
          <w:cols w:space="708"/>
          <w:docGrid w:linePitch="360"/>
        </w:sectPr>
      </w:pPr>
    </w:p>
    <w:p w14:paraId="183DD032" w14:textId="17F92DE1" w:rsidR="006B45A8" w:rsidRPr="0029792B" w:rsidRDefault="006B45A8" w:rsidP="0029792B">
      <w:pPr>
        <w:overflowPunct w:val="0"/>
        <w:autoSpaceDE w:val="0"/>
        <w:autoSpaceDN w:val="0"/>
        <w:adjustRightInd w:val="0"/>
        <w:spacing w:line="240" w:lineRule="atLeast"/>
        <w:textAlignment w:val="baseline"/>
        <w:rPr>
          <w:rFonts w:ascii="Times New Roman" w:eastAsia="Times New Roman" w:hAnsi="Times New Roman" w:cs="Times New Roman"/>
          <w:b/>
          <w:bCs/>
          <w:szCs w:val="21"/>
          <w:lang w:val="en-US" w:eastAsia="en-US"/>
        </w:rPr>
      </w:pPr>
      <w:r w:rsidRPr="0029792B">
        <w:rPr>
          <w:rFonts w:ascii="Times New Roman" w:eastAsia="Times New Roman" w:hAnsi="Times New Roman" w:cs="Times New Roman"/>
          <w:b/>
          <w:bCs/>
          <w:szCs w:val="21"/>
          <w:lang w:val="en-US" w:eastAsia="en-US"/>
        </w:rPr>
        <w:t>1 Introduction</w:t>
      </w:r>
    </w:p>
    <w:p w14:paraId="3ADC61B7" w14:textId="77777777" w:rsidR="006B45A8" w:rsidRDefault="006B45A8" w:rsidP="006B45A8">
      <w:pPr>
        <w:jc w:val="both"/>
        <w:rPr>
          <w:rFonts w:ascii="Times New Roman" w:hAnsi="Times New Roman" w:cs="Times New Roman"/>
          <w:sz w:val="22"/>
          <w:szCs w:val="22"/>
        </w:rPr>
      </w:pPr>
    </w:p>
    <w:p w14:paraId="5C6B0678" w14:textId="5C85926C" w:rsidR="006B45A8" w:rsidRPr="009424EB" w:rsidRDefault="00E06616" w:rsidP="00FF252E">
      <w:pPr>
        <w:ind w:firstLine="284"/>
        <w:jc w:val="both"/>
        <w:rPr>
          <w:rFonts w:ascii="Times New Roman" w:hAnsi="Times New Roman" w:cs="Times New Roman"/>
          <w:sz w:val="22"/>
          <w:szCs w:val="22"/>
        </w:rPr>
      </w:pPr>
      <w:r w:rsidRPr="00E259C3">
        <w:rPr>
          <w:rFonts w:ascii="Times New Roman" w:hAnsi="Times New Roman" w:cs="Times New Roman"/>
          <w:sz w:val="22"/>
          <w:szCs w:val="22"/>
          <w:highlight w:val="cyan"/>
          <w:rPrChange w:id="32" w:author="Ali Ikhsanul Qauli" w:date="2025-01-15T15:27:00Z">
            <w:rPr>
              <w:rFonts w:ascii="Times New Roman" w:hAnsi="Times New Roman" w:cs="Times New Roman"/>
              <w:sz w:val="22"/>
              <w:szCs w:val="22"/>
            </w:rPr>
          </w:rPrChange>
        </w:rPr>
        <w:t xml:space="preserve">(research </w:t>
      </w:r>
      <w:r w:rsidR="00F77443" w:rsidRPr="00E259C3">
        <w:rPr>
          <w:rFonts w:ascii="Times New Roman" w:hAnsi="Times New Roman" w:cs="Times New Roman"/>
          <w:sz w:val="22"/>
          <w:szCs w:val="22"/>
          <w:highlight w:val="cyan"/>
          <w:rPrChange w:id="33" w:author="Ali Ikhsanul Qauli" w:date="2025-01-15T15:27:00Z">
            <w:rPr>
              <w:rFonts w:ascii="Times New Roman" w:hAnsi="Times New Roman" w:cs="Times New Roman"/>
              <w:sz w:val="22"/>
              <w:szCs w:val="22"/>
            </w:rPr>
          </w:rPrChange>
        </w:rPr>
        <w:t xml:space="preserve">background and </w:t>
      </w:r>
      <w:r w:rsidRPr="00E259C3">
        <w:rPr>
          <w:rFonts w:ascii="Times New Roman" w:hAnsi="Times New Roman" w:cs="Times New Roman"/>
          <w:sz w:val="22"/>
          <w:szCs w:val="22"/>
          <w:highlight w:val="cyan"/>
          <w:rPrChange w:id="34" w:author="Ali Ikhsanul Qauli" w:date="2025-01-15T15:27:00Z">
            <w:rPr>
              <w:rFonts w:ascii="Times New Roman" w:hAnsi="Times New Roman" w:cs="Times New Roman"/>
              <w:sz w:val="22"/>
              <w:szCs w:val="22"/>
            </w:rPr>
          </w:rPrChange>
        </w:rPr>
        <w:t>motivation)</w:t>
      </w:r>
      <w:r>
        <w:rPr>
          <w:rFonts w:ascii="Times New Roman" w:hAnsi="Times New Roman" w:cs="Times New Roman"/>
          <w:sz w:val="22"/>
          <w:szCs w:val="22"/>
        </w:rPr>
        <w:t xml:space="preserve"> </w:t>
      </w:r>
      <w:r w:rsidR="006B45A8" w:rsidRPr="009424EB">
        <w:rPr>
          <w:rFonts w:ascii="Times New Roman" w:hAnsi="Times New Roman" w:cs="Times New Roman"/>
          <w:sz w:val="22"/>
          <w:szCs w:val="22"/>
        </w:rPr>
        <w:t>Cardiovascular diseases are the leading global causes of death, which emphasizes the importance of effective methods for cardiac drug discovery. Traditionally, drug cardiotoxicity prediction is achieved using animal testing, which takes time due to ethical clearance and effortful</w:t>
      </w:r>
      <w:ins w:id="35" w:author="Ali Ikhsanul Qauli" w:date="2025-01-15T15:33:00Z">
        <w:r w:rsidR="00E259C3">
          <w:rPr>
            <w:rFonts w:ascii="Times New Roman" w:hAnsi="Times New Roman" w:cs="Times New Roman"/>
            <w:sz w:val="22"/>
            <w:szCs w:val="22"/>
          </w:rPr>
          <w:t xml:space="preserve"> </w:t>
        </w:r>
      </w:ins>
      <w:ins w:id="36" w:author="Ali Ikhsanul Qauli" w:date="2025-01-15T15:34:00Z">
        <w:r w:rsidR="00E259C3" w:rsidRPr="00E259C3">
          <w:rPr>
            <w:rFonts w:ascii="Times New Roman" w:hAnsi="Times New Roman" w:cs="Times New Roman"/>
            <w:sz w:val="22"/>
            <w:szCs w:val="22"/>
            <w:highlight w:val="green"/>
            <w:rPrChange w:id="37" w:author="Ali Ikhsanul Qauli" w:date="2025-01-15T15:34:00Z">
              <w:rPr>
                <w:rFonts w:ascii="Times New Roman" w:hAnsi="Times New Roman" w:cs="Times New Roman"/>
                <w:sz w:val="22"/>
                <w:szCs w:val="22"/>
              </w:rPr>
            </w:rPrChange>
          </w:rPr>
          <w:t>[put some references here]</w:t>
        </w:r>
      </w:ins>
      <w:r w:rsidR="006B45A8" w:rsidRPr="009424EB">
        <w:rPr>
          <w:rFonts w:ascii="Times New Roman" w:hAnsi="Times New Roman" w:cs="Times New Roman"/>
          <w:sz w:val="22"/>
          <w:szCs w:val="22"/>
        </w:rPr>
        <w:t xml:space="preserve">. Modern </w:t>
      </w:r>
      <w:r w:rsidR="006B45A8" w:rsidRPr="009424EB">
        <w:rPr>
          <w:rFonts w:ascii="Times New Roman" w:hAnsi="Times New Roman" w:cs="Times New Roman"/>
          <w:i/>
          <w:iCs/>
          <w:sz w:val="22"/>
          <w:szCs w:val="22"/>
        </w:rPr>
        <w:t>in silico</w:t>
      </w:r>
      <w:r w:rsidR="006B45A8" w:rsidRPr="009424EB">
        <w:rPr>
          <w:rFonts w:ascii="Times New Roman" w:hAnsi="Times New Roman" w:cs="Times New Roman"/>
          <w:sz w:val="22"/>
          <w:szCs w:val="22"/>
        </w:rPr>
        <w:t xml:space="preserve"> or computer-based methods for drug cardiotoxicity prediction show promising results as an animal-alternative solution</w:t>
      </w:r>
      <w:ins w:id="38" w:author="Ali Ikhsanul Qauli" w:date="2025-01-15T15:32:00Z">
        <w:r w:rsidR="00E259C3">
          <w:rPr>
            <w:rFonts w:ascii="Times New Roman" w:hAnsi="Times New Roman" w:cs="Times New Roman"/>
            <w:sz w:val="22"/>
            <w:szCs w:val="22"/>
          </w:rPr>
          <w:t xml:space="preserve"> </w:t>
        </w:r>
        <w:r w:rsidR="00E259C3" w:rsidRPr="00E259C3">
          <w:rPr>
            <w:rFonts w:ascii="Times New Roman" w:hAnsi="Times New Roman" w:cs="Times New Roman"/>
            <w:sz w:val="22"/>
            <w:szCs w:val="22"/>
            <w:highlight w:val="green"/>
            <w:rPrChange w:id="39" w:author="Ali Ikhsanul Qauli" w:date="2025-01-15T15:32:00Z">
              <w:rPr>
                <w:rFonts w:ascii="Times New Roman" w:hAnsi="Times New Roman" w:cs="Times New Roman"/>
                <w:sz w:val="22"/>
                <w:szCs w:val="22"/>
              </w:rPr>
            </w:rPrChange>
          </w:rPr>
          <w:t>[</w:t>
        </w:r>
        <w:r w:rsidR="00E259C3" w:rsidRPr="00E259C3">
          <w:rPr>
            <w:rFonts w:ascii="Times New Roman" w:hAnsi="Times New Roman" w:cs="Times New Roman"/>
            <w:sz w:val="22"/>
            <w:szCs w:val="22"/>
            <w:highlight w:val="green"/>
            <w:rPrChange w:id="40" w:author="Ali Ikhsanul Qauli" w:date="2025-01-15T15:32:00Z">
              <w:rPr>
                <w:rFonts w:ascii="Times New Roman" w:hAnsi="Times New Roman" w:cs="Times New Roman"/>
                <w:sz w:val="22"/>
                <w:szCs w:val="22"/>
                <w:highlight w:val="red"/>
              </w:rPr>
            </w:rPrChange>
          </w:rPr>
          <w:t>put some references here</w:t>
        </w:r>
        <w:r w:rsidR="00E259C3" w:rsidRPr="00E259C3">
          <w:rPr>
            <w:rFonts w:ascii="Times New Roman" w:hAnsi="Times New Roman" w:cs="Times New Roman"/>
            <w:sz w:val="22"/>
            <w:szCs w:val="22"/>
            <w:highlight w:val="green"/>
            <w:rPrChange w:id="41" w:author="Ali Ikhsanul Qauli" w:date="2025-01-15T15:32:00Z">
              <w:rPr>
                <w:rFonts w:ascii="Times New Roman" w:hAnsi="Times New Roman" w:cs="Times New Roman"/>
                <w:sz w:val="22"/>
                <w:szCs w:val="22"/>
              </w:rPr>
            </w:rPrChange>
          </w:rPr>
          <w:t>]</w:t>
        </w:r>
      </w:ins>
      <w:r w:rsidR="006B45A8" w:rsidRPr="009424EB">
        <w:rPr>
          <w:rFonts w:ascii="Times New Roman" w:hAnsi="Times New Roman" w:cs="Times New Roman"/>
          <w:sz w:val="22"/>
          <w:szCs w:val="22"/>
        </w:rPr>
        <w:t xml:space="preserve">. Nevertheless, </w:t>
      </w:r>
      <w:r w:rsidR="00755243" w:rsidRPr="009424EB">
        <w:rPr>
          <w:rFonts w:ascii="Times New Roman" w:hAnsi="Times New Roman" w:cs="Times New Roman"/>
          <w:sz w:val="22"/>
          <w:szCs w:val="22"/>
        </w:rPr>
        <w:t>at some point, this approach is</w:t>
      </w:r>
      <w:r w:rsidR="006B45A8" w:rsidRPr="009424EB">
        <w:rPr>
          <w:rFonts w:ascii="Times New Roman" w:hAnsi="Times New Roman" w:cs="Times New Roman"/>
          <w:sz w:val="22"/>
          <w:szCs w:val="22"/>
        </w:rPr>
        <w:t xml:space="preserve"> computationally inefficient due to large amount of sample it needs to compute to mimic natural variations. As the sample size increases, the complexity of the calculations </w:t>
      </w:r>
      <w:r w:rsidR="006B45A8" w:rsidRPr="009424EB">
        <w:rPr>
          <w:rFonts w:ascii="Times New Roman" w:hAnsi="Times New Roman" w:cs="Times New Roman"/>
          <w:sz w:val="22"/>
          <w:szCs w:val="22"/>
        </w:rPr>
        <w:t xml:space="preserve">grows, resulting in longer processing times and reduced efficiency. </w:t>
      </w:r>
    </w:p>
    <w:p w14:paraId="31A0364B" w14:textId="03C3D2A9" w:rsidR="00E61247" w:rsidRDefault="00F77443" w:rsidP="006B2226">
      <w:pPr>
        <w:ind w:firstLine="284"/>
        <w:jc w:val="both"/>
        <w:rPr>
          <w:rFonts w:ascii="Times New Roman" w:hAnsi="Times New Roman" w:cs="Times New Roman"/>
          <w:sz w:val="22"/>
          <w:szCs w:val="22"/>
        </w:rPr>
      </w:pPr>
      <w:r w:rsidRPr="00E259C3">
        <w:rPr>
          <w:rFonts w:ascii="Times New Roman" w:hAnsi="Times New Roman" w:cs="Times New Roman"/>
          <w:sz w:val="22"/>
          <w:szCs w:val="22"/>
          <w:highlight w:val="cyan"/>
          <w:rPrChange w:id="42" w:author="Ali Ikhsanul Qauli" w:date="2025-01-15T15:29:00Z">
            <w:rPr>
              <w:rFonts w:ascii="Times New Roman" w:hAnsi="Times New Roman" w:cs="Times New Roman"/>
              <w:sz w:val="22"/>
              <w:szCs w:val="22"/>
            </w:rPr>
          </w:rPrChange>
        </w:rPr>
        <w:t>(proposed method)</w:t>
      </w:r>
      <w:r>
        <w:rPr>
          <w:rFonts w:ascii="Times New Roman" w:hAnsi="Times New Roman" w:cs="Times New Roman"/>
          <w:sz w:val="22"/>
          <w:szCs w:val="22"/>
        </w:rPr>
        <w:t xml:space="preserve"> </w:t>
      </w:r>
      <w:r w:rsidR="006B45A8" w:rsidRPr="009424EB">
        <w:rPr>
          <w:rFonts w:ascii="Times New Roman" w:hAnsi="Times New Roman" w:cs="Times New Roman"/>
          <w:sz w:val="22"/>
          <w:szCs w:val="22"/>
        </w:rPr>
        <w:t>This efficiency limitation makes it difficult for traditional computational approaches to handle large-scale simulation (</w:t>
      </w:r>
      <w:commentRangeStart w:id="43"/>
      <w:r w:rsidR="006B45A8" w:rsidRPr="009424EB">
        <w:rPr>
          <w:rFonts w:ascii="Times New Roman" w:hAnsi="Times New Roman" w:cs="Times New Roman"/>
          <w:sz w:val="22"/>
          <w:szCs w:val="22"/>
        </w:rPr>
        <w:t>such that uses multi-sample scenario or inter-individual variations</w:t>
      </w:r>
      <w:commentRangeEnd w:id="43"/>
      <w:r w:rsidR="004701B9">
        <w:rPr>
          <w:rStyle w:val="CommentReference"/>
        </w:rPr>
        <w:commentReference w:id="43"/>
      </w:r>
      <w:r w:rsidR="006B45A8" w:rsidRPr="009424EB">
        <w:rPr>
          <w:rFonts w:ascii="Times New Roman" w:hAnsi="Times New Roman" w:cs="Times New Roman"/>
          <w:sz w:val="22"/>
          <w:szCs w:val="22"/>
        </w:rPr>
        <w:t xml:space="preserve">) within a reasonable timeframe. This research introduces </w:t>
      </w:r>
      <w:r w:rsidR="00E61247">
        <w:rPr>
          <w:rFonts w:ascii="Times New Roman" w:hAnsi="Times New Roman" w:cs="Times New Roman"/>
          <w:sz w:val="22"/>
          <w:szCs w:val="22"/>
        </w:rPr>
        <w:t>parallelisation</w:t>
      </w:r>
      <w:r w:rsidR="006B45A8" w:rsidRPr="009424EB">
        <w:rPr>
          <w:rFonts w:ascii="Times New Roman" w:hAnsi="Times New Roman" w:cs="Times New Roman"/>
          <w:sz w:val="22"/>
          <w:szCs w:val="22"/>
        </w:rPr>
        <w:t xml:space="preserve"> to address </w:t>
      </w:r>
      <w:r w:rsidR="00E61247">
        <w:rPr>
          <w:rFonts w:ascii="Times New Roman" w:hAnsi="Times New Roman" w:cs="Times New Roman"/>
          <w:sz w:val="22"/>
          <w:szCs w:val="22"/>
        </w:rPr>
        <w:t xml:space="preserve">current </w:t>
      </w:r>
      <w:r w:rsidR="00E61247" w:rsidRPr="00E61247">
        <w:rPr>
          <w:rFonts w:ascii="Times New Roman" w:hAnsi="Times New Roman" w:cs="Times New Roman"/>
          <w:i/>
          <w:iCs/>
          <w:sz w:val="22"/>
          <w:szCs w:val="22"/>
        </w:rPr>
        <w:t>in silico</w:t>
      </w:r>
      <w:r w:rsidR="00E61247" w:rsidRPr="009424EB">
        <w:rPr>
          <w:rFonts w:ascii="Times New Roman" w:hAnsi="Times New Roman" w:cs="Times New Roman"/>
          <w:sz w:val="22"/>
          <w:szCs w:val="22"/>
        </w:rPr>
        <w:t xml:space="preserve"> drug cardiotoxicity simulations </w:t>
      </w:r>
      <w:r w:rsidR="006B45A8" w:rsidRPr="009424EB">
        <w:rPr>
          <w:rFonts w:ascii="Times New Roman" w:hAnsi="Times New Roman" w:cs="Times New Roman"/>
          <w:sz w:val="22"/>
          <w:szCs w:val="22"/>
        </w:rPr>
        <w:t>inefficiencies. By implementing NVIDIA’s CUDA (Compute Unified Device Architecture)-based parallel programming on Graphics Processing Units (GPU) [1]</w:t>
      </w:r>
      <w:r w:rsidR="00E61247">
        <w:rPr>
          <w:rFonts w:ascii="Times New Roman" w:hAnsi="Times New Roman" w:cs="Times New Roman"/>
          <w:sz w:val="22"/>
          <w:szCs w:val="22"/>
        </w:rPr>
        <w:t>.</w:t>
      </w:r>
      <w:r w:rsidR="006B45A8" w:rsidRPr="009424EB">
        <w:rPr>
          <w:rFonts w:ascii="Times New Roman" w:hAnsi="Times New Roman" w:cs="Times New Roman"/>
          <w:sz w:val="22"/>
          <w:szCs w:val="22"/>
        </w:rPr>
        <w:t xml:space="preserve"> </w:t>
      </w:r>
    </w:p>
    <w:p w14:paraId="65823D8A" w14:textId="026E232F" w:rsidR="006B2226" w:rsidRPr="009424EB" w:rsidRDefault="00E06616" w:rsidP="00E61247">
      <w:pPr>
        <w:ind w:firstLine="284"/>
        <w:jc w:val="both"/>
        <w:rPr>
          <w:rFonts w:ascii="Times New Roman" w:hAnsi="Times New Roman" w:cs="Times New Roman"/>
          <w:sz w:val="22"/>
          <w:szCs w:val="22"/>
        </w:rPr>
      </w:pPr>
      <w:r w:rsidRPr="00E259C3">
        <w:rPr>
          <w:rFonts w:ascii="Times New Roman" w:hAnsi="Times New Roman" w:cs="Times New Roman"/>
          <w:sz w:val="22"/>
          <w:szCs w:val="22"/>
          <w:highlight w:val="cyan"/>
          <w:rPrChange w:id="44" w:author="Ali Ikhsanul Qauli" w:date="2025-01-15T15:32:00Z">
            <w:rPr>
              <w:rFonts w:ascii="Times New Roman" w:hAnsi="Times New Roman" w:cs="Times New Roman"/>
              <w:sz w:val="22"/>
              <w:szCs w:val="22"/>
            </w:rPr>
          </w:rPrChange>
        </w:rPr>
        <w:t>(benefits</w:t>
      </w:r>
      <w:r w:rsidR="00F77443" w:rsidRPr="00E259C3">
        <w:rPr>
          <w:rFonts w:ascii="Times New Roman" w:hAnsi="Times New Roman" w:cs="Times New Roman"/>
          <w:sz w:val="22"/>
          <w:szCs w:val="22"/>
          <w:highlight w:val="cyan"/>
          <w:rPrChange w:id="45" w:author="Ali Ikhsanul Qauli" w:date="2025-01-15T15:32:00Z">
            <w:rPr>
              <w:rFonts w:ascii="Times New Roman" w:hAnsi="Times New Roman" w:cs="Times New Roman"/>
              <w:sz w:val="22"/>
              <w:szCs w:val="22"/>
            </w:rPr>
          </w:rPrChange>
        </w:rPr>
        <w:t xml:space="preserve"> of proposed method</w:t>
      </w:r>
      <w:r w:rsidRPr="00E259C3">
        <w:rPr>
          <w:rFonts w:ascii="Times New Roman" w:hAnsi="Times New Roman" w:cs="Times New Roman"/>
          <w:sz w:val="22"/>
          <w:szCs w:val="22"/>
          <w:highlight w:val="cyan"/>
          <w:rPrChange w:id="46" w:author="Ali Ikhsanul Qauli" w:date="2025-01-15T15:32:00Z">
            <w:rPr>
              <w:rFonts w:ascii="Times New Roman" w:hAnsi="Times New Roman" w:cs="Times New Roman"/>
              <w:sz w:val="22"/>
              <w:szCs w:val="22"/>
            </w:rPr>
          </w:rPrChange>
        </w:rPr>
        <w:t>)</w:t>
      </w:r>
      <w:r>
        <w:rPr>
          <w:rFonts w:ascii="Times New Roman" w:hAnsi="Times New Roman" w:cs="Times New Roman"/>
          <w:sz w:val="22"/>
          <w:szCs w:val="22"/>
        </w:rPr>
        <w:t xml:space="preserve"> </w:t>
      </w:r>
      <w:r w:rsidR="00E61247">
        <w:rPr>
          <w:rFonts w:ascii="Times New Roman" w:hAnsi="Times New Roman" w:cs="Times New Roman"/>
          <w:sz w:val="22"/>
          <w:szCs w:val="22"/>
        </w:rPr>
        <w:t>Parallel computing</w:t>
      </w:r>
      <w:r w:rsidR="006B45A8" w:rsidRPr="009424EB">
        <w:rPr>
          <w:rFonts w:ascii="Times New Roman" w:hAnsi="Times New Roman" w:cs="Times New Roman"/>
          <w:sz w:val="22"/>
          <w:szCs w:val="22"/>
        </w:rPr>
        <w:t xml:space="preserve"> method can significantly accelerate overall computational process</w:t>
      </w:r>
      <w:r w:rsidR="00B81611">
        <w:rPr>
          <w:rFonts w:ascii="Times New Roman" w:hAnsi="Times New Roman" w:cs="Times New Roman"/>
          <w:sz w:val="22"/>
          <w:szCs w:val="22"/>
        </w:rPr>
        <w:t>.</w:t>
      </w:r>
      <w:r w:rsidR="00E61247">
        <w:rPr>
          <w:rFonts w:ascii="Times New Roman" w:hAnsi="Times New Roman" w:cs="Times New Roman"/>
          <w:sz w:val="22"/>
          <w:szCs w:val="22"/>
        </w:rPr>
        <w:t xml:space="preserve"> </w:t>
      </w:r>
      <w:r w:rsidR="00B81611">
        <w:rPr>
          <w:rFonts w:ascii="Times New Roman" w:hAnsi="Times New Roman" w:cs="Times New Roman"/>
          <w:sz w:val="22"/>
          <w:szCs w:val="22"/>
        </w:rPr>
        <w:t>The parallelisation enables</w:t>
      </w:r>
      <w:r w:rsidR="006B45A8" w:rsidRPr="009424EB">
        <w:rPr>
          <w:rFonts w:ascii="Times New Roman" w:hAnsi="Times New Roman" w:cs="Times New Roman"/>
          <w:sz w:val="22"/>
          <w:szCs w:val="22"/>
        </w:rPr>
        <w:t xml:space="preserve"> faster handling of large-</w:t>
      </w:r>
      <w:r w:rsidR="006B45A8" w:rsidRPr="009424EB">
        <w:rPr>
          <w:rFonts w:ascii="Times New Roman" w:hAnsi="Times New Roman" w:cs="Times New Roman"/>
          <w:sz w:val="22"/>
          <w:szCs w:val="22"/>
        </w:rPr>
        <w:lastRenderedPageBreak/>
        <w:t>scale simulations</w:t>
      </w:r>
      <w:r w:rsidR="00B81611">
        <w:rPr>
          <w:rFonts w:ascii="Times New Roman" w:hAnsi="Times New Roman" w:cs="Times New Roman"/>
          <w:sz w:val="22"/>
          <w:szCs w:val="22"/>
        </w:rPr>
        <w:t xml:space="preserve">, makes </w:t>
      </w:r>
      <w:r w:rsidR="006B45A8" w:rsidRPr="009424EB">
        <w:rPr>
          <w:rFonts w:ascii="Times New Roman" w:hAnsi="Times New Roman" w:cs="Times New Roman"/>
          <w:sz w:val="22"/>
          <w:szCs w:val="22"/>
        </w:rPr>
        <w:t xml:space="preserve">computational time </w:t>
      </w:r>
      <w:r w:rsidR="00B81611">
        <w:rPr>
          <w:rFonts w:ascii="Times New Roman" w:hAnsi="Times New Roman" w:cs="Times New Roman"/>
          <w:sz w:val="22"/>
          <w:szCs w:val="22"/>
        </w:rPr>
        <w:t>decreased</w:t>
      </w:r>
      <w:r w:rsidR="00E61247">
        <w:rPr>
          <w:rFonts w:ascii="Times New Roman" w:hAnsi="Times New Roman" w:cs="Times New Roman"/>
          <w:sz w:val="22"/>
          <w:szCs w:val="22"/>
        </w:rPr>
        <w:t>. Time advancement gained through this approach can</w:t>
      </w:r>
      <w:r w:rsidR="006B45A8" w:rsidRPr="009424EB">
        <w:rPr>
          <w:rFonts w:ascii="Times New Roman" w:hAnsi="Times New Roman" w:cs="Times New Roman"/>
          <w:sz w:val="22"/>
          <w:szCs w:val="22"/>
        </w:rPr>
        <w:t xml:space="preserve"> reduc</w:t>
      </w:r>
      <w:r w:rsidR="00E61247">
        <w:rPr>
          <w:rFonts w:ascii="Times New Roman" w:hAnsi="Times New Roman" w:cs="Times New Roman"/>
          <w:sz w:val="22"/>
          <w:szCs w:val="22"/>
        </w:rPr>
        <w:t>e</w:t>
      </w:r>
      <w:r w:rsidR="006B45A8" w:rsidRPr="009424EB">
        <w:rPr>
          <w:rFonts w:ascii="Times New Roman" w:hAnsi="Times New Roman" w:cs="Times New Roman"/>
          <w:sz w:val="22"/>
          <w:szCs w:val="22"/>
        </w:rPr>
        <w:t xml:space="preserve"> drug development cost</w:t>
      </w:r>
      <w:r w:rsidR="00E61247">
        <w:rPr>
          <w:rFonts w:ascii="Times New Roman" w:hAnsi="Times New Roman" w:cs="Times New Roman"/>
          <w:sz w:val="22"/>
          <w:szCs w:val="22"/>
        </w:rPr>
        <w:t>,</w:t>
      </w:r>
      <w:r w:rsidR="00E61247" w:rsidRPr="009424EB">
        <w:rPr>
          <w:rFonts w:ascii="Times New Roman" w:hAnsi="Times New Roman" w:cs="Times New Roman"/>
          <w:sz w:val="22"/>
          <w:szCs w:val="22"/>
        </w:rPr>
        <w:t xml:space="preserve"> </w:t>
      </w:r>
      <w:r w:rsidR="00E61247">
        <w:rPr>
          <w:rFonts w:ascii="Times New Roman" w:hAnsi="Times New Roman" w:cs="Times New Roman"/>
          <w:sz w:val="22"/>
          <w:szCs w:val="22"/>
        </w:rPr>
        <w:t>by</w:t>
      </w:r>
      <w:r w:rsidR="00E61247" w:rsidRPr="009424EB">
        <w:rPr>
          <w:rFonts w:ascii="Times New Roman" w:hAnsi="Times New Roman" w:cs="Times New Roman"/>
          <w:sz w:val="22"/>
          <w:szCs w:val="22"/>
        </w:rPr>
        <w:t xml:space="preserve"> accelerat</w:t>
      </w:r>
      <w:r w:rsidR="00E61247">
        <w:rPr>
          <w:rFonts w:ascii="Times New Roman" w:hAnsi="Times New Roman" w:cs="Times New Roman"/>
          <w:sz w:val="22"/>
          <w:szCs w:val="22"/>
        </w:rPr>
        <w:t>ing</w:t>
      </w:r>
      <w:r w:rsidR="00E61247" w:rsidRPr="009424EB">
        <w:rPr>
          <w:rFonts w:ascii="Times New Roman" w:hAnsi="Times New Roman" w:cs="Times New Roman"/>
          <w:sz w:val="22"/>
          <w:szCs w:val="22"/>
        </w:rPr>
        <w:t xml:space="preserve"> preclinical test</w:t>
      </w:r>
      <w:r w:rsidR="006B45A8" w:rsidRPr="009424EB">
        <w:rPr>
          <w:rFonts w:ascii="Times New Roman" w:hAnsi="Times New Roman" w:cs="Times New Roman"/>
          <w:sz w:val="22"/>
          <w:szCs w:val="22"/>
        </w:rPr>
        <w:t xml:space="preserve"> and reliance on animal testing. </w:t>
      </w:r>
    </w:p>
    <w:p w14:paraId="69C07EE8" w14:textId="611974F1" w:rsidR="00ED00FD" w:rsidRDefault="00E06616" w:rsidP="006B2226">
      <w:pPr>
        <w:ind w:firstLine="284"/>
        <w:jc w:val="both"/>
        <w:rPr>
          <w:rFonts w:ascii="Times New Roman" w:hAnsi="Times New Roman" w:cs="Times New Roman"/>
          <w:sz w:val="22"/>
          <w:szCs w:val="22"/>
        </w:rPr>
      </w:pPr>
      <w:r w:rsidRPr="00BA59FE">
        <w:rPr>
          <w:rFonts w:ascii="Times New Roman" w:hAnsi="Times New Roman" w:cs="Times New Roman"/>
          <w:sz w:val="22"/>
          <w:szCs w:val="22"/>
          <w:highlight w:val="cyan"/>
          <w:rPrChange w:id="47" w:author="Ali Ikhsanul Qauli" w:date="2025-01-15T15:39:00Z">
            <w:rPr>
              <w:rFonts w:ascii="Times New Roman" w:hAnsi="Times New Roman" w:cs="Times New Roman"/>
              <w:sz w:val="22"/>
              <w:szCs w:val="22"/>
            </w:rPr>
          </w:rPrChange>
        </w:rPr>
        <w:t>(</w:t>
      </w:r>
      <w:proofErr w:type="spellStart"/>
      <w:r w:rsidRPr="00BA59FE">
        <w:rPr>
          <w:rFonts w:ascii="Times New Roman" w:hAnsi="Times New Roman" w:cs="Times New Roman"/>
          <w:sz w:val="22"/>
          <w:szCs w:val="22"/>
          <w:highlight w:val="cyan"/>
          <w:rPrChange w:id="48" w:author="Ali Ikhsanul Qauli" w:date="2025-01-15T15:39:00Z">
            <w:rPr>
              <w:rFonts w:ascii="Times New Roman" w:hAnsi="Times New Roman" w:cs="Times New Roman"/>
              <w:sz w:val="22"/>
              <w:szCs w:val="22"/>
            </w:rPr>
          </w:rPrChange>
        </w:rPr>
        <w:t>cpu</w:t>
      </w:r>
      <w:proofErr w:type="spellEnd"/>
      <w:r w:rsidRPr="00BA59FE">
        <w:rPr>
          <w:rFonts w:ascii="Times New Roman" w:hAnsi="Times New Roman" w:cs="Times New Roman"/>
          <w:sz w:val="22"/>
          <w:szCs w:val="22"/>
          <w:highlight w:val="cyan"/>
          <w:rPrChange w:id="49" w:author="Ali Ikhsanul Qauli" w:date="2025-01-15T15:39:00Z">
            <w:rPr>
              <w:rFonts w:ascii="Times New Roman" w:hAnsi="Times New Roman" w:cs="Times New Roman"/>
              <w:sz w:val="22"/>
              <w:szCs w:val="22"/>
            </w:rPr>
          </w:rPrChange>
        </w:rPr>
        <w:t xml:space="preserve"> parallelisation)</w:t>
      </w:r>
      <w:r>
        <w:rPr>
          <w:rFonts w:ascii="Times New Roman" w:hAnsi="Times New Roman" w:cs="Times New Roman"/>
          <w:sz w:val="22"/>
          <w:szCs w:val="22"/>
        </w:rPr>
        <w:t xml:space="preserve"> </w:t>
      </w:r>
      <w:r w:rsidR="006B2226" w:rsidRPr="009424EB">
        <w:rPr>
          <w:rFonts w:ascii="Times New Roman" w:hAnsi="Times New Roman" w:cs="Times New Roman"/>
          <w:sz w:val="22"/>
          <w:szCs w:val="22"/>
        </w:rPr>
        <w:t>Parallelisation has been a valuable concept in computational biology.</w:t>
      </w:r>
      <w:r w:rsidR="00ED00FD">
        <w:rPr>
          <w:rFonts w:ascii="Times New Roman" w:hAnsi="Times New Roman" w:cs="Times New Roman"/>
          <w:sz w:val="22"/>
          <w:szCs w:val="22"/>
        </w:rPr>
        <w:t xml:space="preserve"> Previous approach</w:t>
      </w:r>
      <w:r w:rsidR="004F3E93">
        <w:rPr>
          <w:rFonts w:ascii="Times New Roman" w:hAnsi="Times New Roman" w:cs="Times New Roman"/>
          <w:sz w:val="22"/>
          <w:szCs w:val="22"/>
        </w:rPr>
        <w:t>es</w:t>
      </w:r>
      <w:r w:rsidR="00ED00FD">
        <w:rPr>
          <w:rFonts w:ascii="Times New Roman" w:hAnsi="Times New Roman" w:cs="Times New Roman"/>
          <w:sz w:val="22"/>
          <w:szCs w:val="22"/>
        </w:rPr>
        <w:t xml:space="preserve"> tried to parallelise Central Processing Units (CPU)-based </w:t>
      </w:r>
      <w:r w:rsidR="00ED00FD">
        <w:rPr>
          <w:rFonts w:ascii="Times New Roman" w:hAnsi="Times New Roman" w:cs="Times New Roman"/>
          <w:i/>
          <w:iCs/>
          <w:sz w:val="22"/>
          <w:szCs w:val="22"/>
        </w:rPr>
        <w:t>in silico</w:t>
      </w:r>
      <w:r w:rsidR="00ED00FD">
        <w:rPr>
          <w:rFonts w:ascii="Times New Roman" w:hAnsi="Times New Roman" w:cs="Times New Roman"/>
          <w:sz w:val="22"/>
          <w:szCs w:val="22"/>
        </w:rPr>
        <w:t xml:space="preserve"> simulation by using </w:t>
      </w:r>
      <w:commentRangeStart w:id="50"/>
      <w:r w:rsidR="00ED00FD">
        <w:rPr>
          <w:rFonts w:ascii="Times New Roman" w:hAnsi="Times New Roman" w:cs="Times New Roman"/>
          <w:sz w:val="22"/>
          <w:szCs w:val="22"/>
        </w:rPr>
        <w:t>OpenMP [2], MPI [3], and such</w:t>
      </w:r>
      <w:commentRangeEnd w:id="50"/>
      <w:r w:rsidR="00BA59FE">
        <w:rPr>
          <w:rStyle w:val="CommentReference"/>
        </w:rPr>
        <w:commentReference w:id="50"/>
      </w:r>
      <w:r w:rsidR="00ED00FD">
        <w:rPr>
          <w:rFonts w:ascii="Times New Roman" w:hAnsi="Times New Roman" w:cs="Times New Roman"/>
          <w:sz w:val="22"/>
          <w:szCs w:val="22"/>
        </w:rPr>
        <w:t xml:space="preserve">. These approaches directly manage multiple CPU to run simultaneously, simulating different drug samples. </w:t>
      </w:r>
      <w:r w:rsidR="004F3E93">
        <w:rPr>
          <w:rFonts w:ascii="Times New Roman" w:hAnsi="Times New Roman" w:cs="Times New Roman"/>
          <w:sz w:val="22"/>
          <w:szCs w:val="22"/>
        </w:rPr>
        <w:t xml:space="preserve">These approaches find major bottleneck when simulating thousands of drug samples become the norm. </w:t>
      </w:r>
      <w:r w:rsidR="00A732FF">
        <w:rPr>
          <w:rFonts w:ascii="Times New Roman" w:hAnsi="Times New Roman" w:cs="Times New Roman"/>
          <w:sz w:val="22"/>
          <w:szCs w:val="22"/>
        </w:rPr>
        <w:t>One of</w:t>
      </w:r>
      <w:r w:rsidR="00761704">
        <w:rPr>
          <w:rFonts w:ascii="Times New Roman" w:hAnsi="Times New Roman" w:cs="Times New Roman"/>
          <w:sz w:val="22"/>
          <w:szCs w:val="22"/>
        </w:rPr>
        <w:t xml:space="preserve"> common</w:t>
      </w:r>
      <w:r w:rsidR="004F3E93">
        <w:rPr>
          <w:rFonts w:ascii="Times New Roman" w:hAnsi="Times New Roman" w:cs="Times New Roman"/>
          <w:sz w:val="22"/>
          <w:szCs w:val="22"/>
        </w:rPr>
        <w:t xml:space="preserve"> CPU parallel computing </w:t>
      </w:r>
      <w:r w:rsidR="00761704">
        <w:rPr>
          <w:rFonts w:ascii="Times New Roman" w:hAnsi="Times New Roman" w:cs="Times New Roman"/>
          <w:sz w:val="22"/>
          <w:szCs w:val="22"/>
        </w:rPr>
        <w:t>uses 10 CPUs, means it can only handle 10 drug samples in the same time</w:t>
      </w:r>
      <w:ins w:id="51" w:author="Ali Ikhsanul Qauli" w:date="2025-01-15T16:02:00Z">
        <w:r w:rsidR="001D6B89">
          <w:rPr>
            <w:rFonts w:ascii="Times New Roman" w:hAnsi="Times New Roman" w:cs="Times New Roman"/>
            <w:sz w:val="22"/>
            <w:szCs w:val="22"/>
          </w:rPr>
          <w:t xml:space="preserve"> </w:t>
        </w:r>
        <w:r w:rsidR="001D6B89" w:rsidRPr="001D6B89">
          <w:rPr>
            <w:rFonts w:ascii="Times New Roman" w:hAnsi="Times New Roman" w:cs="Times New Roman"/>
            <w:sz w:val="22"/>
            <w:szCs w:val="22"/>
            <w:highlight w:val="green"/>
            <w:rPrChange w:id="52" w:author="Ali Ikhsanul Qauli" w:date="2025-01-15T16:02:00Z">
              <w:rPr>
                <w:rFonts w:ascii="Times New Roman" w:hAnsi="Times New Roman" w:cs="Times New Roman"/>
                <w:sz w:val="22"/>
                <w:szCs w:val="22"/>
              </w:rPr>
            </w:rPrChange>
          </w:rPr>
          <w:t>[put references here]</w:t>
        </w:r>
      </w:ins>
      <w:r w:rsidR="00761704">
        <w:rPr>
          <w:rFonts w:ascii="Times New Roman" w:hAnsi="Times New Roman" w:cs="Times New Roman"/>
          <w:sz w:val="22"/>
          <w:szCs w:val="22"/>
        </w:rPr>
        <w:t>.</w:t>
      </w:r>
    </w:p>
    <w:p w14:paraId="23338E7E" w14:textId="14297AC3" w:rsidR="006B2226" w:rsidRPr="009424EB" w:rsidRDefault="00F314D4" w:rsidP="006B2226">
      <w:pPr>
        <w:ind w:firstLine="284"/>
        <w:jc w:val="both"/>
        <w:rPr>
          <w:rFonts w:ascii="Times New Roman" w:hAnsi="Times New Roman" w:cs="Times New Roman"/>
          <w:sz w:val="22"/>
          <w:szCs w:val="22"/>
        </w:rPr>
      </w:pPr>
      <w:r w:rsidRPr="008E552E">
        <w:rPr>
          <w:rFonts w:ascii="Times New Roman" w:hAnsi="Times New Roman" w:cs="Times New Roman"/>
          <w:sz w:val="22"/>
          <w:szCs w:val="22"/>
          <w:highlight w:val="cyan"/>
          <w:rPrChange w:id="53" w:author="Ali Ikhsanul Qauli" w:date="2025-01-15T15:49:00Z">
            <w:rPr>
              <w:rFonts w:ascii="Times New Roman" w:hAnsi="Times New Roman" w:cs="Times New Roman"/>
              <w:sz w:val="22"/>
              <w:szCs w:val="22"/>
            </w:rPr>
          </w:rPrChange>
        </w:rPr>
        <w:t xml:space="preserve">(adding </w:t>
      </w:r>
      <w:proofErr w:type="spellStart"/>
      <w:r w:rsidRPr="008E552E">
        <w:rPr>
          <w:rFonts w:ascii="Times New Roman" w:hAnsi="Times New Roman" w:cs="Times New Roman"/>
          <w:sz w:val="22"/>
          <w:szCs w:val="22"/>
          <w:highlight w:val="cyan"/>
          <w:rPrChange w:id="54" w:author="Ali Ikhsanul Qauli" w:date="2025-01-15T15:49:00Z">
            <w:rPr>
              <w:rFonts w:ascii="Times New Roman" w:hAnsi="Times New Roman" w:cs="Times New Roman"/>
              <w:sz w:val="22"/>
              <w:szCs w:val="22"/>
            </w:rPr>
          </w:rPrChange>
        </w:rPr>
        <w:t>berghoff</w:t>
      </w:r>
      <w:proofErr w:type="spellEnd"/>
      <w:r w:rsidRPr="008E552E">
        <w:rPr>
          <w:rFonts w:ascii="Times New Roman" w:hAnsi="Times New Roman" w:cs="Times New Roman"/>
          <w:sz w:val="22"/>
          <w:szCs w:val="22"/>
          <w:highlight w:val="cyan"/>
          <w:rPrChange w:id="55" w:author="Ali Ikhsanul Qauli" w:date="2025-01-15T15:49:00Z">
            <w:rPr>
              <w:rFonts w:ascii="Times New Roman" w:hAnsi="Times New Roman" w:cs="Times New Roman"/>
              <w:sz w:val="22"/>
              <w:szCs w:val="22"/>
            </w:rPr>
          </w:rPrChange>
        </w:rPr>
        <w:t xml:space="preserve"> and their result)</w:t>
      </w:r>
      <w:r>
        <w:rPr>
          <w:rFonts w:ascii="Times New Roman" w:hAnsi="Times New Roman" w:cs="Times New Roman"/>
          <w:sz w:val="22"/>
          <w:szCs w:val="22"/>
        </w:rPr>
        <w:t xml:space="preserve"> </w:t>
      </w:r>
      <w:r w:rsidR="00761704">
        <w:rPr>
          <w:rFonts w:ascii="Times New Roman" w:hAnsi="Times New Roman" w:cs="Times New Roman"/>
          <w:sz w:val="22"/>
          <w:szCs w:val="22"/>
        </w:rPr>
        <w:t xml:space="preserve">Other than biological cell, </w:t>
      </w:r>
      <w:r w:rsidR="006B2226" w:rsidRPr="009424EB">
        <w:rPr>
          <w:rFonts w:ascii="Times New Roman" w:hAnsi="Times New Roman" w:cs="Times New Roman"/>
          <w:sz w:val="22"/>
          <w:szCs w:val="22"/>
        </w:rPr>
        <w:t>Cells in Silico (</w:t>
      </w:r>
      <w:proofErr w:type="spellStart"/>
      <w:r w:rsidR="006B2226" w:rsidRPr="009424EB">
        <w:rPr>
          <w:rFonts w:ascii="Times New Roman" w:hAnsi="Times New Roman" w:cs="Times New Roman"/>
          <w:sz w:val="22"/>
          <w:szCs w:val="22"/>
        </w:rPr>
        <w:t>CiS</w:t>
      </w:r>
      <w:proofErr w:type="spellEnd"/>
      <w:r w:rsidR="006B2226" w:rsidRPr="009424EB">
        <w:rPr>
          <w:rFonts w:ascii="Times New Roman" w:hAnsi="Times New Roman" w:cs="Times New Roman"/>
          <w:sz w:val="22"/>
          <w:szCs w:val="22"/>
        </w:rPr>
        <w:t xml:space="preserve">) framework developed by </w:t>
      </w:r>
      <w:proofErr w:type="spellStart"/>
      <w:r w:rsidR="006B2226" w:rsidRPr="009424EB">
        <w:rPr>
          <w:rFonts w:ascii="Times New Roman" w:hAnsi="Times New Roman" w:cs="Times New Roman"/>
          <w:sz w:val="22"/>
          <w:szCs w:val="22"/>
        </w:rPr>
        <w:t>Berghoff</w:t>
      </w:r>
      <w:proofErr w:type="spellEnd"/>
      <w:r w:rsidR="006B2226" w:rsidRPr="009424EB">
        <w:rPr>
          <w:rFonts w:ascii="Times New Roman" w:hAnsi="Times New Roman" w:cs="Times New Roman"/>
          <w:sz w:val="22"/>
          <w:szCs w:val="22"/>
        </w:rPr>
        <w:t xml:space="preserve"> et al. [</w:t>
      </w:r>
      <w:r w:rsidR="006431D9">
        <w:rPr>
          <w:rFonts w:ascii="Times New Roman" w:hAnsi="Times New Roman" w:cs="Times New Roman"/>
          <w:sz w:val="22"/>
          <w:szCs w:val="22"/>
        </w:rPr>
        <w:t>4</w:t>
      </w:r>
      <w:r w:rsidR="006B2226" w:rsidRPr="009424EB">
        <w:rPr>
          <w:rFonts w:ascii="Times New Roman" w:hAnsi="Times New Roman" w:cs="Times New Roman"/>
          <w:sz w:val="22"/>
          <w:szCs w:val="22"/>
        </w:rPr>
        <w:t xml:space="preserve">] provides a modular and parallel design for simulating biological tissue growth and development. This flexibility allows researchers to configure various model assumptions for diverse research questions. A key application of </w:t>
      </w:r>
      <w:proofErr w:type="spellStart"/>
      <w:r w:rsidR="006B2226" w:rsidRPr="009424EB">
        <w:rPr>
          <w:rFonts w:ascii="Times New Roman" w:hAnsi="Times New Roman" w:cs="Times New Roman"/>
          <w:sz w:val="22"/>
          <w:szCs w:val="22"/>
        </w:rPr>
        <w:t>CiS</w:t>
      </w:r>
      <w:proofErr w:type="spellEnd"/>
      <w:r w:rsidR="006B2226" w:rsidRPr="009424EB">
        <w:rPr>
          <w:rFonts w:ascii="Times New Roman" w:hAnsi="Times New Roman" w:cs="Times New Roman"/>
          <w:sz w:val="22"/>
          <w:szCs w:val="22"/>
        </w:rPr>
        <w:t xml:space="preserve"> was the simulation of a 1000³ voxel-sized cancerous tissue at sub-cellular resolution, showcasing its ability to handle complex biological processes with high detail.</w:t>
      </w:r>
    </w:p>
    <w:p w14:paraId="6A38A908" w14:textId="11729E76" w:rsidR="006B2226" w:rsidRPr="009424EB" w:rsidRDefault="00F314D4" w:rsidP="006B2226">
      <w:pPr>
        <w:ind w:firstLine="284"/>
        <w:jc w:val="both"/>
        <w:rPr>
          <w:rFonts w:ascii="Times New Roman" w:hAnsi="Times New Roman" w:cs="Times New Roman"/>
          <w:sz w:val="22"/>
          <w:szCs w:val="22"/>
        </w:rPr>
      </w:pPr>
      <w:r w:rsidRPr="00DB65A0">
        <w:rPr>
          <w:rFonts w:ascii="Times New Roman" w:hAnsi="Times New Roman" w:cs="Times New Roman"/>
          <w:sz w:val="22"/>
          <w:szCs w:val="22"/>
          <w:highlight w:val="cyan"/>
          <w:rPrChange w:id="56" w:author="Ali Ikhsanul Qauli" w:date="2025-01-15T16:01:00Z">
            <w:rPr>
              <w:rFonts w:ascii="Times New Roman" w:hAnsi="Times New Roman" w:cs="Times New Roman"/>
              <w:sz w:val="22"/>
              <w:szCs w:val="22"/>
            </w:rPr>
          </w:rPrChange>
        </w:rPr>
        <w:t>(adding other GPU simulations and their result)</w:t>
      </w:r>
      <w:r>
        <w:rPr>
          <w:rFonts w:ascii="Times New Roman" w:hAnsi="Times New Roman" w:cs="Times New Roman"/>
          <w:sz w:val="22"/>
          <w:szCs w:val="22"/>
        </w:rPr>
        <w:t xml:space="preserve"> </w:t>
      </w:r>
      <w:r w:rsidR="006B2226" w:rsidRPr="009424EB">
        <w:rPr>
          <w:rFonts w:ascii="Times New Roman" w:hAnsi="Times New Roman" w:cs="Times New Roman"/>
          <w:sz w:val="22"/>
          <w:szCs w:val="22"/>
        </w:rPr>
        <w:t>The use of GPUs in biological cell computing has also been explored extensively in prior research</w:t>
      </w:r>
      <w:r w:rsidR="000E4CAC">
        <w:rPr>
          <w:rFonts w:ascii="Times New Roman" w:hAnsi="Times New Roman" w:cs="Times New Roman"/>
          <w:sz w:val="22"/>
          <w:szCs w:val="22"/>
        </w:rPr>
        <w:t>es</w:t>
      </w:r>
      <w:r w:rsidR="006B2226" w:rsidRPr="009424EB">
        <w:rPr>
          <w:rFonts w:ascii="Times New Roman" w:hAnsi="Times New Roman" w:cs="Times New Roman"/>
          <w:sz w:val="22"/>
          <w:szCs w:val="22"/>
        </w:rPr>
        <w:t>. Martinez et al. [</w:t>
      </w:r>
      <w:r w:rsidR="006431D9">
        <w:rPr>
          <w:rFonts w:ascii="Times New Roman" w:hAnsi="Times New Roman" w:cs="Times New Roman"/>
          <w:sz w:val="22"/>
          <w:szCs w:val="22"/>
        </w:rPr>
        <w:t>5</w:t>
      </w:r>
      <w:r w:rsidR="006B2226" w:rsidRPr="009424EB">
        <w:rPr>
          <w:rFonts w:ascii="Times New Roman" w:hAnsi="Times New Roman" w:cs="Times New Roman"/>
          <w:sz w:val="22"/>
          <w:szCs w:val="22"/>
        </w:rPr>
        <w:t>] introduced an adaptive parallel simulator to mitigate performance loss in massive parallel membrane computing devices, also known as P systems. By extending an existing simulator for Population Dynamics P systems, their approach improved performance by up to 2.5</w:t>
      </w:r>
      <w:r w:rsidR="007055E9" w:rsidRPr="009424EB">
        <w:rPr>
          <w:rFonts w:ascii="Times New Roman" w:hAnsi="Times New Roman" w:cs="Times New Roman"/>
          <w:sz w:val="22"/>
          <w:szCs w:val="22"/>
        </w:rPr>
        <w:t xml:space="preserve"> times</w:t>
      </w:r>
      <w:r w:rsidR="006B2226" w:rsidRPr="009424EB">
        <w:rPr>
          <w:rFonts w:ascii="Times New Roman" w:hAnsi="Times New Roman" w:cs="Times New Roman"/>
          <w:sz w:val="22"/>
          <w:szCs w:val="22"/>
        </w:rPr>
        <w:t xml:space="preserve"> on both GPUs and multicore processors. Similarly, McIntosh-Smith et al. developed BUDE (Bristol University Docking Engine), a drug discovery tool for molecular docking, to work with OpenCL, a standard for parallel programming. Their adaptation enabled peak performance of 46%, or 1.43 TFLOP/s, on a single Nvidia GTX 680 [</w:t>
      </w:r>
      <w:r w:rsidR="006431D9">
        <w:rPr>
          <w:rFonts w:ascii="Times New Roman" w:hAnsi="Times New Roman" w:cs="Times New Roman"/>
          <w:sz w:val="22"/>
          <w:szCs w:val="22"/>
        </w:rPr>
        <w:t>6</w:t>
      </w:r>
      <w:r w:rsidR="006B2226" w:rsidRPr="009424EB">
        <w:rPr>
          <w:rFonts w:ascii="Times New Roman" w:hAnsi="Times New Roman" w:cs="Times New Roman"/>
          <w:sz w:val="22"/>
          <w:szCs w:val="22"/>
        </w:rPr>
        <w:t>]. Amar et al. extended parallelisation to biochemical simulations of metabolic pathways, while Barth et al. leveraged parallel computing in BUDE to handle more complex models with an increased number of chemicals and reactions, achieving more realistic and computationally efficient outcomes [</w:t>
      </w:r>
      <w:r w:rsidR="006431D9">
        <w:rPr>
          <w:rFonts w:ascii="Times New Roman" w:hAnsi="Times New Roman" w:cs="Times New Roman"/>
          <w:sz w:val="22"/>
          <w:szCs w:val="22"/>
        </w:rPr>
        <w:t>7</w:t>
      </w:r>
      <w:r w:rsidR="006B2226" w:rsidRPr="009424EB">
        <w:rPr>
          <w:rFonts w:ascii="Times New Roman" w:hAnsi="Times New Roman" w:cs="Times New Roman"/>
          <w:sz w:val="22"/>
          <w:szCs w:val="22"/>
        </w:rPr>
        <w:t xml:space="preserve">].  </w:t>
      </w:r>
    </w:p>
    <w:p w14:paraId="0D866706" w14:textId="49D0F2BD" w:rsidR="006B2226" w:rsidRPr="009424EB" w:rsidRDefault="00057EFC" w:rsidP="006B2226">
      <w:pPr>
        <w:ind w:firstLine="284"/>
        <w:jc w:val="both"/>
        <w:rPr>
          <w:rFonts w:ascii="Times New Roman" w:hAnsi="Times New Roman" w:cs="Times New Roman"/>
          <w:sz w:val="22"/>
          <w:szCs w:val="22"/>
        </w:rPr>
      </w:pPr>
      <w:r w:rsidRPr="00DB65A0">
        <w:rPr>
          <w:rFonts w:ascii="Times New Roman" w:hAnsi="Times New Roman" w:cs="Times New Roman"/>
          <w:sz w:val="22"/>
          <w:szCs w:val="22"/>
          <w:highlight w:val="cyan"/>
          <w:rPrChange w:id="57" w:author="Ali Ikhsanul Qauli" w:date="2025-01-15T16:01:00Z">
            <w:rPr>
              <w:rFonts w:ascii="Times New Roman" w:hAnsi="Times New Roman" w:cs="Times New Roman"/>
              <w:sz w:val="22"/>
              <w:szCs w:val="22"/>
            </w:rPr>
          </w:rPrChange>
        </w:rPr>
        <w:t>(adding in silico contribution to treat cardiac conditions)</w:t>
      </w:r>
      <w:r>
        <w:rPr>
          <w:rFonts w:ascii="Times New Roman" w:hAnsi="Times New Roman" w:cs="Times New Roman"/>
          <w:sz w:val="22"/>
          <w:szCs w:val="22"/>
        </w:rPr>
        <w:t xml:space="preserve"> </w:t>
      </w:r>
      <w:r w:rsidR="006B2226" w:rsidRPr="009424EB">
        <w:rPr>
          <w:rFonts w:ascii="Times New Roman" w:hAnsi="Times New Roman" w:cs="Times New Roman"/>
          <w:sz w:val="22"/>
          <w:szCs w:val="22"/>
        </w:rPr>
        <w:t xml:space="preserve">Recent work has increasingly focused on using </w:t>
      </w:r>
      <w:r w:rsidR="006B2226" w:rsidRPr="00057EFC">
        <w:rPr>
          <w:rFonts w:ascii="Times New Roman" w:hAnsi="Times New Roman" w:cs="Times New Roman"/>
          <w:i/>
          <w:iCs/>
          <w:sz w:val="22"/>
          <w:szCs w:val="22"/>
        </w:rPr>
        <w:t>in silico</w:t>
      </w:r>
      <w:r w:rsidR="006B2226" w:rsidRPr="009424EB">
        <w:rPr>
          <w:rFonts w:ascii="Times New Roman" w:hAnsi="Times New Roman" w:cs="Times New Roman"/>
          <w:sz w:val="22"/>
          <w:szCs w:val="22"/>
        </w:rPr>
        <w:t xml:space="preserve"> methods to address specific cardiac conditions and evaluate pharmacological interventions. For example, Whittaker et al. employed computational modelling to examine mutations linked to Short QT Syndrome and their effects on atrial arrhythmias. Their study demonstrated how in silico simulations could assess drug responses and inform strategies for treating genetic cardiac disorders [</w:t>
      </w:r>
      <w:r w:rsidR="006431D9">
        <w:rPr>
          <w:rFonts w:ascii="Times New Roman" w:hAnsi="Times New Roman" w:cs="Times New Roman"/>
          <w:sz w:val="22"/>
          <w:szCs w:val="22"/>
        </w:rPr>
        <w:t>8</w:t>
      </w:r>
      <w:r w:rsidR="006B2226" w:rsidRPr="009424EB">
        <w:rPr>
          <w:rFonts w:ascii="Times New Roman" w:hAnsi="Times New Roman" w:cs="Times New Roman"/>
          <w:sz w:val="22"/>
          <w:szCs w:val="22"/>
        </w:rPr>
        <w:t xml:space="preserve">].  </w:t>
      </w:r>
    </w:p>
    <w:p w14:paraId="4080C04A" w14:textId="116DFAB2" w:rsidR="00573CB7" w:rsidRPr="009424EB" w:rsidRDefault="00057EFC" w:rsidP="006B2226">
      <w:pPr>
        <w:ind w:firstLine="284"/>
        <w:jc w:val="both"/>
        <w:rPr>
          <w:rFonts w:ascii="Times New Roman" w:hAnsi="Times New Roman" w:cs="Times New Roman"/>
          <w:sz w:val="22"/>
          <w:szCs w:val="22"/>
        </w:rPr>
      </w:pPr>
      <w:r w:rsidRPr="00DB65A0">
        <w:rPr>
          <w:rFonts w:ascii="Times New Roman" w:hAnsi="Times New Roman" w:cs="Times New Roman"/>
          <w:sz w:val="22"/>
          <w:szCs w:val="22"/>
          <w:highlight w:val="cyan"/>
          <w:rPrChange w:id="58" w:author="Ali Ikhsanul Qauli" w:date="2025-01-15T15:57:00Z">
            <w:rPr>
              <w:rFonts w:ascii="Times New Roman" w:hAnsi="Times New Roman" w:cs="Times New Roman"/>
              <w:sz w:val="22"/>
              <w:szCs w:val="22"/>
            </w:rPr>
          </w:rPrChange>
        </w:rPr>
        <w:t>(Research gap in cardiotoxicity prediction)</w:t>
      </w:r>
      <w:r>
        <w:rPr>
          <w:rFonts w:ascii="Times New Roman" w:hAnsi="Times New Roman" w:cs="Times New Roman"/>
          <w:sz w:val="22"/>
          <w:szCs w:val="22"/>
        </w:rPr>
        <w:t xml:space="preserve"> </w:t>
      </w:r>
      <w:r w:rsidR="006B2226" w:rsidRPr="009424EB">
        <w:rPr>
          <w:rFonts w:ascii="Times New Roman" w:hAnsi="Times New Roman" w:cs="Times New Roman"/>
          <w:sz w:val="22"/>
          <w:szCs w:val="22"/>
        </w:rPr>
        <w:t xml:space="preserve">Advances in computer hardware and parallel processing have further enhanced the speed and efficiency of </w:t>
      </w:r>
      <w:r w:rsidR="006B2226" w:rsidRPr="00FB6A8E">
        <w:rPr>
          <w:rFonts w:ascii="Times New Roman" w:hAnsi="Times New Roman" w:cs="Times New Roman"/>
          <w:i/>
          <w:iCs/>
          <w:sz w:val="22"/>
          <w:szCs w:val="22"/>
        </w:rPr>
        <w:t>in silico</w:t>
      </w:r>
      <w:r w:rsidR="006B2226" w:rsidRPr="009424EB">
        <w:rPr>
          <w:rFonts w:ascii="Times New Roman" w:hAnsi="Times New Roman" w:cs="Times New Roman"/>
          <w:sz w:val="22"/>
          <w:szCs w:val="22"/>
        </w:rPr>
        <w:t xml:space="preserve"> cardiac simulations, enabling the analysis of larger datasets and more intricate models. However, despite these advancements, optimising </w:t>
      </w:r>
      <w:r w:rsidR="006B2226" w:rsidRPr="009424EB">
        <w:rPr>
          <w:rFonts w:ascii="Times New Roman" w:hAnsi="Times New Roman" w:cs="Times New Roman"/>
          <w:i/>
          <w:iCs/>
          <w:sz w:val="22"/>
          <w:szCs w:val="22"/>
        </w:rPr>
        <w:t>in silico</w:t>
      </w:r>
      <w:r w:rsidR="006B2226" w:rsidRPr="009424EB">
        <w:rPr>
          <w:rFonts w:ascii="Times New Roman" w:hAnsi="Times New Roman" w:cs="Times New Roman"/>
          <w:sz w:val="22"/>
          <w:szCs w:val="22"/>
        </w:rPr>
        <w:t xml:space="preserve"> simulations specifically for cardiotoxicity prediction remains underexplored. Therefore, this study </w:t>
      </w:r>
      <w:r w:rsidR="001B4B08" w:rsidRPr="009424EB">
        <w:rPr>
          <w:rFonts w:ascii="Times New Roman" w:hAnsi="Times New Roman" w:cs="Times New Roman"/>
          <w:sz w:val="22"/>
          <w:szCs w:val="22"/>
        </w:rPr>
        <w:t>main goal is</w:t>
      </w:r>
      <w:r w:rsidR="006B2226" w:rsidRPr="009424EB">
        <w:rPr>
          <w:rFonts w:ascii="Times New Roman" w:hAnsi="Times New Roman" w:cs="Times New Roman"/>
          <w:sz w:val="22"/>
          <w:szCs w:val="22"/>
        </w:rPr>
        <w:t xml:space="preserve"> to improve the efficiency and scalability of </w:t>
      </w:r>
      <w:ins w:id="59" w:author="Ali Ikhsanul Qauli" w:date="2025-01-15T17:05:00Z">
        <w:r w:rsidR="00221615">
          <w:rPr>
            <w:rFonts w:ascii="Times New Roman" w:hAnsi="Times New Roman" w:cs="Times New Roman"/>
            <w:sz w:val="22"/>
            <w:szCs w:val="22"/>
          </w:rPr>
          <w:t xml:space="preserve">drug </w:t>
        </w:r>
      </w:ins>
      <w:r w:rsidR="006B2226" w:rsidRPr="009424EB">
        <w:rPr>
          <w:rFonts w:ascii="Times New Roman" w:hAnsi="Times New Roman" w:cs="Times New Roman"/>
          <w:sz w:val="22"/>
          <w:szCs w:val="22"/>
        </w:rPr>
        <w:t xml:space="preserve">cardiotoxicity simulations by employing CUDA-based parallel processing techniques. </w:t>
      </w:r>
      <w:r w:rsidR="00573CB7" w:rsidRPr="009424EB">
        <w:rPr>
          <w:rFonts w:ascii="Times New Roman" w:hAnsi="Times New Roman" w:cs="Times New Roman"/>
          <w:sz w:val="22"/>
          <w:szCs w:val="22"/>
        </w:rPr>
        <w:t>The research aims to:</w:t>
      </w:r>
    </w:p>
    <w:p w14:paraId="57E0D33C" w14:textId="77777777" w:rsidR="0029792B" w:rsidRPr="0029792B" w:rsidRDefault="00573CB7" w:rsidP="0029792B">
      <w:pPr>
        <w:pStyle w:val="ListParagraph"/>
        <w:numPr>
          <w:ilvl w:val="0"/>
          <w:numId w:val="2"/>
        </w:numPr>
        <w:ind w:left="426"/>
        <w:jc w:val="both"/>
        <w:rPr>
          <w:rFonts w:ascii="Times New Roman" w:hAnsi="Times New Roman" w:cs="Times New Roman"/>
          <w:sz w:val="22"/>
          <w:szCs w:val="22"/>
        </w:rPr>
      </w:pPr>
      <w:r w:rsidRPr="0029792B">
        <w:rPr>
          <w:rFonts w:ascii="Times New Roman" w:hAnsi="Times New Roman" w:cs="Times New Roman"/>
          <w:sz w:val="22"/>
          <w:szCs w:val="22"/>
        </w:rPr>
        <w:t>Address computational bottlenecks caused by increasing sample sizes and complex calculations in traditional methods.</w:t>
      </w:r>
    </w:p>
    <w:p w14:paraId="46521E64" w14:textId="77777777" w:rsidR="0029792B" w:rsidRPr="0029792B" w:rsidRDefault="00573CB7" w:rsidP="0029792B">
      <w:pPr>
        <w:pStyle w:val="ListParagraph"/>
        <w:numPr>
          <w:ilvl w:val="0"/>
          <w:numId w:val="2"/>
        </w:numPr>
        <w:ind w:left="426"/>
        <w:jc w:val="both"/>
        <w:rPr>
          <w:rFonts w:ascii="Times New Roman" w:hAnsi="Times New Roman" w:cs="Times New Roman"/>
          <w:sz w:val="22"/>
          <w:szCs w:val="22"/>
        </w:rPr>
      </w:pPr>
      <w:r w:rsidRPr="0029792B">
        <w:rPr>
          <w:rFonts w:ascii="Times New Roman" w:hAnsi="Times New Roman" w:cs="Times New Roman"/>
          <w:sz w:val="22"/>
          <w:szCs w:val="22"/>
        </w:rPr>
        <w:t>Optimize GPU resources for faster, large-scale simulations without compromising accuracy.</w:t>
      </w:r>
    </w:p>
    <w:p w14:paraId="082B53B1" w14:textId="603139E0" w:rsidR="0029792B" w:rsidRPr="0029792B" w:rsidRDefault="00573CB7" w:rsidP="0029792B">
      <w:pPr>
        <w:pStyle w:val="ListParagraph"/>
        <w:numPr>
          <w:ilvl w:val="0"/>
          <w:numId w:val="2"/>
        </w:numPr>
        <w:ind w:left="426"/>
        <w:jc w:val="both"/>
        <w:rPr>
          <w:rFonts w:ascii="Times New Roman" w:hAnsi="Times New Roman" w:cs="Times New Roman"/>
          <w:sz w:val="22"/>
          <w:szCs w:val="22"/>
        </w:rPr>
      </w:pPr>
      <w:r w:rsidRPr="0029792B">
        <w:rPr>
          <w:rFonts w:ascii="Times New Roman" w:hAnsi="Times New Roman" w:cs="Times New Roman"/>
          <w:sz w:val="22"/>
          <w:szCs w:val="22"/>
        </w:rPr>
        <w:t>Validate the accuracy and reliability of GPU-based simulations compared to CPU-based</w:t>
      </w:r>
      <w:r w:rsidR="00EF13F9">
        <w:rPr>
          <w:rFonts w:ascii="Times New Roman" w:hAnsi="Times New Roman" w:cs="Times New Roman"/>
          <w:sz w:val="22"/>
          <w:szCs w:val="22"/>
        </w:rPr>
        <w:t>, both in single-core and multi-core scenario</w:t>
      </w:r>
      <w:r w:rsidRPr="0029792B">
        <w:rPr>
          <w:rFonts w:ascii="Times New Roman" w:hAnsi="Times New Roman" w:cs="Times New Roman"/>
          <w:sz w:val="22"/>
          <w:szCs w:val="22"/>
        </w:rPr>
        <w:t>.</w:t>
      </w:r>
    </w:p>
    <w:p w14:paraId="156DFA2C" w14:textId="15520F8D" w:rsidR="006F5169" w:rsidRPr="0029792B" w:rsidRDefault="00573CB7" w:rsidP="0029792B">
      <w:pPr>
        <w:pStyle w:val="ListParagraph"/>
        <w:numPr>
          <w:ilvl w:val="0"/>
          <w:numId w:val="2"/>
        </w:numPr>
        <w:ind w:left="426"/>
        <w:jc w:val="both"/>
        <w:rPr>
          <w:rFonts w:ascii="Times New Roman" w:hAnsi="Times New Roman" w:cs="Times New Roman"/>
          <w:sz w:val="22"/>
          <w:szCs w:val="22"/>
        </w:rPr>
      </w:pPr>
      <w:r w:rsidRPr="0029792B">
        <w:rPr>
          <w:rFonts w:ascii="Times New Roman" w:hAnsi="Times New Roman" w:cs="Times New Roman"/>
          <w:sz w:val="22"/>
          <w:szCs w:val="22"/>
        </w:rPr>
        <w:t>Develop a practical and cost-effective approach suitable for real-world drug discovery applications, reducing reliance on animal testing</w:t>
      </w:r>
      <w:r w:rsidRPr="0029792B">
        <w:rPr>
          <w:rFonts w:ascii="Times New Roman" w:hAnsi="Times New Roman" w:cs="Times New Roman"/>
          <w:sz w:val="20"/>
          <w:szCs w:val="20"/>
        </w:rPr>
        <w:t>.</w:t>
      </w:r>
      <w:del w:id="60" w:author="Ali Ikhsanul Qauli" w:date="2025-01-15T15:59:00Z">
        <w:r w:rsidRPr="0029792B" w:rsidDel="00DB65A0">
          <w:rPr>
            <w:rFonts w:ascii="Times New Roman" w:hAnsi="Times New Roman" w:cs="Times New Roman"/>
            <w:sz w:val="20"/>
            <w:szCs w:val="20"/>
          </w:rPr>
          <w:tab/>
        </w:r>
      </w:del>
    </w:p>
    <w:p w14:paraId="5731AB54" w14:textId="77777777" w:rsidR="009424EB" w:rsidRPr="009424EB" w:rsidRDefault="009424EB" w:rsidP="009424EB">
      <w:pPr>
        <w:jc w:val="both"/>
        <w:rPr>
          <w:rFonts w:ascii="Times New Roman" w:hAnsi="Times New Roman" w:cs="Times New Roman"/>
          <w:sz w:val="20"/>
          <w:szCs w:val="20"/>
        </w:rPr>
      </w:pPr>
    </w:p>
    <w:p w14:paraId="09AF11FD" w14:textId="018CC55B" w:rsidR="006F5169" w:rsidRPr="0029792B" w:rsidRDefault="006F5169" w:rsidP="0029792B">
      <w:pPr>
        <w:overflowPunct w:val="0"/>
        <w:autoSpaceDE w:val="0"/>
        <w:autoSpaceDN w:val="0"/>
        <w:adjustRightInd w:val="0"/>
        <w:spacing w:line="240" w:lineRule="atLeast"/>
        <w:textAlignment w:val="baseline"/>
        <w:rPr>
          <w:rFonts w:ascii="Times New Roman" w:eastAsia="Times New Roman" w:hAnsi="Times New Roman" w:cs="Times New Roman"/>
          <w:b/>
          <w:bCs/>
          <w:szCs w:val="21"/>
          <w:lang w:val="en-US" w:eastAsia="en-US"/>
        </w:rPr>
      </w:pPr>
      <w:r w:rsidRPr="0029792B">
        <w:rPr>
          <w:rFonts w:ascii="Times New Roman" w:eastAsia="Times New Roman" w:hAnsi="Times New Roman" w:cs="Times New Roman"/>
          <w:b/>
          <w:bCs/>
          <w:szCs w:val="21"/>
          <w:lang w:val="en-US" w:eastAsia="en-US"/>
        </w:rPr>
        <w:t>2 Methodologies</w:t>
      </w:r>
    </w:p>
    <w:p w14:paraId="107BF254" w14:textId="7E0C31D1" w:rsidR="006F5169" w:rsidRDefault="006F5169" w:rsidP="006F5169">
      <w:pPr>
        <w:jc w:val="both"/>
        <w:rPr>
          <w:rFonts w:ascii="Times New Roman" w:hAnsi="Times New Roman" w:cs="Times New Roman"/>
          <w:sz w:val="22"/>
          <w:szCs w:val="22"/>
        </w:rPr>
      </w:pPr>
    </w:p>
    <w:p w14:paraId="34E01833" w14:textId="320452D1" w:rsidR="006F5169" w:rsidRDefault="00FF0A57" w:rsidP="00B55E40">
      <w:pPr>
        <w:ind w:firstLine="284"/>
        <w:jc w:val="both"/>
        <w:rPr>
          <w:rFonts w:ascii="Times New Roman" w:hAnsi="Times New Roman" w:cs="Times New Roman"/>
          <w:sz w:val="22"/>
          <w:szCs w:val="22"/>
        </w:rPr>
      </w:pPr>
      <w:r w:rsidRPr="00DB65A0">
        <w:rPr>
          <w:rFonts w:ascii="Times New Roman" w:hAnsi="Times New Roman" w:cs="Times New Roman"/>
          <w:sz w:val="22"/>
          <w:szCs w:val="22"/>
          <w:highlight w:val="cyan"/>
          <w:rPrChange w:id="61" w:author="Ali Ikhsanul Qauli" w:date="2025-01-15T15:59:00Z">
            <w:rPr>
              <w:rFonts w:ascii="Times New Roman" w:hAnsi="Times New Roman" w:cs="Times New Roman"/>
              <w:sz w:val="22"/>
              <w:szCs w:val="22"/>
            </w:rPr>
          </w:rPrChange>
        </w:rPr>
        <w:t>(Research steps)</w:t>
      </w:r>
      <w:r>
        <w:rPr>
          <w:rFonts w:ascii="Times New Roman" w:hAnsi="Times New Roman" w:cs="Times New Roman"/>
          <w:sz w:val="22"/>
          <w:szCs w:val="22"/>
        </w:rPr>
        <w:t xml:space="preserve"> </w:t>
      </w:r>
      <w:r w:rsidR="006F5169" w:rsidRPr="009424EB">
        <w:rPr>
          <w:rFonts w:ascii="Times New Roman" w:hAnsi="Times New Roman" w:cs="Times New Roman"/>
          <w:sz w:val="22"/>
          <w:szCs w:val="22"/>
        </w:rPr>
        <w:t>This chapter describes the development process of the GPU-based cardiac cell simulation software. The focus is on enabling multi-sample simulations, where each cardiac cell model is simulated in parallel. Additionally, this chapter will</w:t>
      </w:r>
      <w:r w:rsidR="00DB48EA">
        <w:rPr>
          <w:rFonts w:ascii="Times New Roman" w:hAnsi="Times New Roman" w:cs="Times New Roman"/>
          <w:sz w:val="22"/>
          <w:szCs w:val="22"/>
        </w:rPr>
        <w:t xml:space="preserve"> briefly</w:t>
      </w:r>
      <w:r w:rsidR="006F5169" w:rsidRPr="009424EB">
        <w:rPr>
          <w:rFonts w:ascii="Times New Roman" w:hAnsi="Times New Roman" w:cs="Times New Roman"/>
          <w:sz w:val="22"/>
          <w:szCs w:val="22"/>
        </w:rPr>
        <w:t xml:space="preserve"> explain how ordinary differential equations (ODEs) in the cell models are solved within this framework. The goal is to ensure that researchers or software engineers can follow the steps</w:t>
      </w:r>
      <w:r w:rsidR="00DB48EA">
        <w:rPr>
          <w:rFonts w:ascii="Times New Roman" w:hAnsi="Times New Roman" w:cs="Times New Roman"/>
          <w:sz w:val="22"/>
          <w:szCs w:val="22"/>
        </w:rPr>
        <w:t xml:space="preserve">, to </w:t>
      </w:r>
      <w:r w:rsidR="006F5169" w:rsidRPr="009424EB">
        <w:rPr>
          <w:rFonts w:ascii="Times New Roman" w:hAnsi="Times New Roman" w:cs="Times New Roman"/>
          <w:sz w:val="22"/>
          <w:szCs w:val="22"/>
        </w:rPr>
        <w:t>replicate the parallelisation process and build their own GPU-based multi-sample simulation platforms.</w:t>
      </w:r>
    </w:p>
    <w:p w14:paraId="383BC8A6" w14:textId="718F7FFF" w:rsidR="007C5945" w:rsidRPr="009424EB" w:rsidRDefault="00031AF5" w:rsidP="007C5945">
      <w:pPr>
        <w:ind w:firstLine="284"/>
        <w:jc w:val="both"/>
        <w:rPr>
          <w:rFonts w:ascii="Times New Roman" w:hAnsi="Times New Roman" w:cs="Times New Roman"/>
          <w:sz w:val="22"/>
          <w:szCs w:val="22"/>
        </w:rPr>
      </w:pPr>
      <w:r w:rsidRPr="001D6B89">
        <w:rPr>
          <w:rFonts w:ascii="Times New Roman" w:hAnsi="Times New Roman" w:cs="Times New Roman"/>
          <w:sz w:val="22"/>
          <w:szCs w:val="22"/>
          <w:highlight w:val="cyan"/>
          <w:rPrChange w:id="62" w:author="Ali Ikhsanul Qauli" w:date="2025-01-15T16:01:00Z">
            <w:rPr>
              <w:rFonts w:ascii="Times New Roman" w:hAnsi="Times New Roman" w:cs="Times New Roman"/>
              <w:sz w:val="22"/>
              <w:szCs w:val="22"/>
            </w:rPr>
          </w:rPrChange>
        </w:rPr>
        <w:lastRenderedPageBreak/>
        <w:t>(</w:t>
      </w:r>
      <w:r w:rsidR="00973EFA" w:rsidRPr="001D6B89">
        <w:rPr>
          <w:rFonts w:ascii="Times New Roman" w:hAnsi="Times New Roman" w:cs="Times New Roman"/>
          <w:sz w:val="22"/>
          <w:szCs w:val="22"/>
          <w:highlight w:val="cyan"/>
          <w:rPrChange w:id="63" w:author="Ali Ikhsanul Qauli" w:date="2025-01-15T16:01:00Z">
            <w:rPr>
              <w:rFonts w:ascii="Times New Roman" w:hAnsi="Times New Roman" w:cs="Times New Roman"/>
              <w:sz w:val="22"/>
              <w:szCs w:val="22"/>
            </w:rPr>
          </w:rPrChange>
        </w:rPr>
        <w:t>CellML for this research</w:t>
      </w:r>
      <w:r w:rsidR="00971BDE" w:rsidRPr="001D6B89">
        <w:rPr>
          <w:rFonts w:ascii="Times New Roman" w:hAnsi="Times New Roman" w:cs="Times New Roman"/>
          <w:sz w:val="22"/>
          <w:szCs w:val="22"/>
          <w:highlight w:val="cyan"/>
          <w:rPrChange w:id="64" w:author="Ali Ikhsanul Qauli" w:date="2025-01-15T16:01:00Z">
            <w:rPr>
              <w:rFonts w:ascii="Times New Roman" w:hAnsi="Times New Roman" w:cs="Times New Roman"/>
              <w:sz w:val="22"/>
              <w:szCs w:val="22"/>
            </w:rPr>
          </w:rPrChange>
        </w:rPr>
        <w:t>)</w:t>
      </w:r>
      <w:r w:rsidR="00971BDE" w:rsidRPr="00971BDE">
        <w:t xml:space="preserve"> </w:t>
      </w:r>
      <w:r w:rsidR="00971BDE" w:rsidRPr="00971BDE">
        <w:rPr>
          <w:rFonts w:ascii="Times New Roman" w:hAnsi="Times New Roman" w:cs="Times New Roman"/>
          <w:sz w:val="22"/>
          <w:szCs w:val="22"/>
        </w:rPr>
        <w:t>This research leverages the flexibility provided by the CellML platform, an XML-based language designed to represent and share mathematical models of biological cells [</w:t>
      </w:r>
      <w:r w:rsidR="00EC77A9">
        <w:rPr>
          <w:rFonts w:ascii="Times New Roman" w:hAnsi="Times New Roman" w:cs="Times New Roman"/>
          <w:sz w:val="22"/>
          <w:szCs w:val="22"/>
        </w:rPr>
        <w:t>9</w:t>
      </w:r>
      <w:r w:rsidR="00971BDE" w:rsidRPr="00971BDE">
        <w:rPr>
          <w:rFonts w:ascii="Times New Roman" w:hAnsi="Times New Roman" w:cs="Times New Roman"/>
          <w:sz w:val="22"/>
          <w:szCs w:val="22"/>
        </w:rPr>
        <w:t>]. CellML ensures standardisation across models, enabling translation into various programming languages [</w:t>
      </w:r>
      <w:r w:rsidR="00EC77A9">
        <w:rPr>
          <w:rFonts w:ascii="Times New Roman" w:hAnsi="Times New Roman" w:cs="Times New Roman"/>
          <w:sz w:val="22"/>
          <w:szCs w:val="22"/>
        </w:rPr>
        <w:t>10</w:t>
      </w:r>
      <w:r w:rsidR="00971BDE" w:rsidRPr="00971BDE">
        <w:rPr>
          <w:rFonts w:ascii="Times New Roman" w:hAnsi="Times New Roman" w:cs="Times New Roman"/>
          <w:sz w:val="22"/>
          <w:szCs w:val="22"/>
        </w:rPr>
        <w:t>]. It also includes models converted from the Systems Biology Markup Language (SBML), enhancing accessibility for researchers [</w:t>
      </w:r>
      <w:r w:rsidR="00EC77A9">
        <w:rPr>
          <w:rFonts w:ascii="Times New Roman" w:hAnsi="Times New Roman" w:cs="Times New Roman"/>
          <w:sz w:val="22"/>
          <w:szCs w:val="22"/>
        </w:rPr>
        <w:t>11</w:t>
      </w:r>
      <w:r w:rsidR="00971BDE" w:rsidRPr="00971BDE">
        <w:rPr>
          <w:rFonts w:ascii="Times New Roman" w:hAnsi="Times New Roman" w:cs="Times New Roman"/>
          <w:sz w:val="22"/>
          <w:szCs w:val="22"/>
        </w:rPr>
        <w:t>-</w:t>
      </w:r>
      <w:r w:rsidR="00EC77A9">
        <w:rPr>
          <w:rFonts w:ascii="Times New Roman" w:hAnsi="Times New Roman" w:cs="Times New Roman"/>
          <w:sz w:val="22"/>
          <w:szCs w:val="22"/>
        </w:rPr>
        <w:t>12</w:t>
      </w:r>
      <w:r w:rsidR="00971BDE" w:rsidRPr="00971BDE">
        <w:rPr>
          <w:rFonts w:ascii="Times New Roman" w:hAnsi="Times New Roman" w:cs="Times New Roman"/>
          <w:sz w:val="22"/>
          <w:szCs w:val="22"/>
        </w:rPr>
        <w:t>]. This study utilises three cell models: O’Hara</w:t>
      </w:r>
      <w:ins w:id="65" w:author="Ali Ikhsanul Qauli" w:date="2025-01-15T17:52:00Z">
        <w:r w:rsidR="00921510">
          <w:rPr>
            <w:rFonts w:ascii="Times New Roman" w:hAnsi="Times New Roman" w:cs="Times New Roman"/>
            <w:sz w:val="22"/>
            <w:szCs w:val="22"/>
          </w:rPr>
          <w:t xml:space="preserve"> et al. </w:t>
        </w:r>
      </w:ins>
      <w:del w:id="66" w:author="Ali Ikhsanul Qauli" w:date="2025-01-15T17:52:00Z">
        <w:r w:rsidR="00971BDE" w:rsidRPr="00971BDE" w:rsidDel="00921510">
          <w:rPr>
            <w:rFonts w:ascii="Times New Roman" w:hAnsi="Times New Roman" w:cs="Times New Roman"/>
            <w:sz w:val="22"/>
            <w:szCs w:val="22"/>
          </w:rPr>
          <w:delText>-Rudy</w:delText>
        </w:r>
      </w:del>
      <w:r w:rsidR="00971BDE" w:rsidRPr="00971BDE">
        <w:rPr>
          <w:rFonts w:ascii="Times New Roman" w:hAnsi="Times New Roman" w:cs="Times New Roman"/>
          <w:sz w:val="22"/>
          <w:szCs w:val="22"/>
        </w:rPr>
        <w:t xml:space="preserve"> 2011 </w:t>
      </w:r>
      <w:ins w:id="67" w:author="Ali Ikhsanul Qauli" w:date="2025-01-15T17:50:00Z">
        <w:r w:rsidR="00921510">
          <w:rPr>
            <w:rFonts w:ascii="Times New Roman" w:hAnsi="Times New Roman" w:cs="Times New Roman"/>
            <w:sz w:val="22"/>
            <w:szCs w:val="22"/>
          </w:rPr>
          <w:t>(</w:t>
        </w:r>
      </w:ins>
      <w:proofErr w:type="spellStart"/>
      <w:ins w:id="68" w:author="Ali Ikhsanul Qauli" w:date="2025-01-15T17:51:00Z">
        <w:r w:rsidR="00921510">
          <w:rPr>
            <w:rFonts w:ascii="Times New Roman" w:hAnsi="Times New Roman" w:cs="Times New Roman"/>
            <w:sz w:val="22"/>
            <w:szCs w:val="22"/>
          </w:rPr>
          <w:t>ORd</w:t>
        </w:r>
        <w:proofErr w:type="spellEnd"/>
        <w:r w:rsidR="00921510">
          <w:rPr>
            <w:rFonts w:ascii="Times New Roman" w:hAnsi="Times New Roman" w:cs="Times New Roman"/>
            <w:sz w:val="22"/>
            <w:szCs w:val="22"/>
          </w:rPr>
          <w:t xml:space="preserve"> 2011</w:t>
        </w:r>
      </w:ins>
      <w:ins w:id="69" w:author="Ali Ikhsanul Qauli" w:date="2025-01-15T17:50:00Z">
        <w:r w:rsidR="00921510">
          <w:rPr>
            <w:rFonts w:ascii="Times New Roman" w:hAnsi="Times New Roman" w:cs="Times New Roman"/>
            <w:sz w:val="22"/>
            <w:szCs w:val="22"/>
          </w:rPr>
          <w:t>)</w:t>
        </w:r>
      </w:ins>
      <w:ins w:id="70" w:author="Ali Ikhsanul Qauli" w:date="2025-01-15T17:51:00Z">
        <w:r w:rsidR="00921510">
          <w:rPr>
            <w:rFonts w:ascii="Times New Roman" w:hAnsi="Times New Roman" w:cs="Times New Roman"/>
            <w:sz w:val="22"/>
            <w:szCs w:val="22"/>
          </w:rPr>
          <w:t xml:space="preserve"> </w:t>
        </w:r>
      </w:ins>
      <w:r w:rsidR="00971BDE" w:rsidRPr="00971BDE">
        <w:rPr>
          <w:rFonts w:ascii="Times New Roman" w:hAnsi="Times New Roman" w:cs="Times New Roman"/>
          <w:sz w:val="22"/>
          <w:szCs w:val="22"/>
        </w:rPr>
        <w:t xml:space="preserve">[13], </w:t>
      </w:r>
      <w:del w:id="71" w:author="Ali Ikhsanul Qauli" w:date="2025-01-15T17:52:00Z">
        <w:r w:rsidR="00971BDE" w:rsidRPr="00971BDE" w:rsidDel="00921510">
          <w:rPr>
            <w:rFonts w:ascii="Times New Roman" w:hAnsi="Times New Roman" w:cs="Times New Roman"/>
            <w:sz w:val="22"/>
            <w:szCs w:val="22"/>
          </w:rPr>
          <w:delText xml:space="preserve">O’Hara-Rudy 2017 </w:delText>
        </w:r>
      </w:del>
      <w:ins w:id="72" w:author="Ali Ikhsanul Qauli" w:date="2025-01-15T17:52:00Z">
        <w:r w:rsidR="00921510">
          <w:rPr>
            <w:rFonts w:ascii="Times New Roman" w:hAnsi="Times New Roman" w:cs="Times New Roman"/>
            <w:sz w:val="22"/>
            <w:szCs w:val="22"/>
          </w:rPr>
          <w:t>Dutta et al. 2017 (CiPAORdv1.</w:t>
        </w:r>
        <w:proofErr w:type="gramStart"/>
        <w:r w:rsidR="00921510">
          <w:rPr>
            <w:rFonts w:ascii="Times New Roman" w:hAnsi="Times New Roman" w:cs="Times New Roman"/>
            <w:sz w:val="22"/>
            <w:szCs w:val="22"/>
          </w:rPr>
          <w:t>0)</w:t>
        </w:r>
      </w:ins>
      <w:r w:rsidR="00971BDE" w:rsidRPr="00971BDE">
        <w:rPr>
          <w:rFonts w:ascii="Times New Roman" w:hAnsi="Times New Roman" w:cs="Times New Roman"/>
          <w:sz w:val="22"/>
          <w:szCs w:val="22"/>
        </w:rPr>
        <w:t>[</w:t>
      </w:r>
      <w:proofErr w:type="gramEnd"/>
      <w:r w:rsidR="00971BDE" w:rsidRPr="00971BDE">
        <w:rPr>
          <w:rFonts w:ascii="Times New Roman" w:hAnsi="Times New Roman" w:cs="Times New Roman"/>
          <w:sz w:val="22"/>
          <w:szCs w:val="22"/>
        </w:rPr>
        <w:t xml:space="preserve">14], and </w:t>
      </w:r>
      <w:proofErr w:type="spellStart"/>
      <w:r w:rsidR="00971BDE" w:rsidRPr="00971BDE">
        <w:rPr>
          <w:rFonts w:ascii="Times New Roman" w:hAnsi="Times New Roman" w:cs="Times New Roman"/>
          <w:sz w:val="22"/>
          <w:szCs w:val="22"/>
        </w:rPr>
        <w:t>ToR-ORd</w:t>
      </w:r>
      <w:proofErr w:type="spellEnd"/>
      <w:r w:rsidR="00971BDE" w:rsidRPr="00971BDE">
        <w:rPr>
          <w:rFonts w:ascii="Times New Roman" w:hAnsi="Times New Roman" w:cs="Times New Roman"/>
          <w:sz w:val="22"/>
          <w:szCs w:val="22"/>
        </w:rPr>
        <w:t xml:space="preserve"> [15], demonstrating the platform's versatility in supporting diverse simulations.</w:t>
      </w:r>
      <w:r w:rsidR="00A01820">
        <w:rPr>
          <w:rFonts w:ascii="Times New Roman" w:hAnsi="Times New Roman" w:cs="Times New Roman"/>
          <w:noProof/>
          <w:sz w:val="22"/>
          <w:szCs w:val="22"/>
        </w:rPr>
        <mc:AlternateContent>
          <mc:Choice Requires="wps">
            <w:drawing>
              <wp:anchor distT="0" distB="0" distL="114300" distR="114300" simplePos="0" relativeHeight="251686912" behindDoc="0" locked="0" layoutInCell="1" allowOverlap="1" wp14:anchorId="088E8E40" wp14:editId="29C4B3F6">
                <wp:simplePos x="0" y="0"/>
                <wp:positionH relativeFrom="margin">
                  <wp:align>center</wp:align>
                </wp:positionH>
                <wp:positionV relativeFrom="margin">
                  <wp:align>top</wp:align>
                </wp:positionV>
                <wp:extent cx="5731497" cy="2121031"/>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31497" cy="2121031"/>
                        </a:xfrm>
                        <a:prstGeom prst="rect">
                          <a:avLst/>
                        </a:prstGeom>
                        <a:solidFill>
                          <a:schemeClr val="lt1"/>
                        </a:solidFill>
                        <a:ln w="6350">
                          <a:noFill/>
                        </a:ln>
                      </wps:spPr>
                      <wps:txbx>
                        <w:txbxContent>
                          <w:p w14:paraId="4DFFDE85" w14:textId="77777777" w:rsidR="00A01820" w:rsidRDefault="00A01820" w:rsidP="00A01820">
                            <w:pPr>
                              <w:jc w:val="center"/>
                            </w:pPr>
                            <w:r w:rsidRPr="006D680B">
                              <w:rPr>
                                <w:rFonts w:eastAsia="바탕"/>
                                <w:noProof/>
                                <w:lang w:val="en-US"/>
                              </w:rPr>
                              <w:drawing>
                                <wp:inline distT="0" distB="0" distL="0" distR="0" wp14:anchorId="18AADAE6" wp14:editId="6D9C63EC">
                                  <wp:extent cx="4177726" cy="167885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77726" cy="1678859"/>
                                          </a:xfrm>
                                          <a:prstGeom prst="rect">
                                            <a:avLst/>
                                          </a:prstGeom>
                                        </pic:spPr>
                                      </pic:pic>
                                    </a:graphicData>
                                  </a:graphic>
                                </wp:inline>
                              </w:drawing>
                            </w:r>
                          </w:p>
                          <w:p w14:paraId="6C08622A" w14:textId="68F3B78B" w:rsidR="00A01820" w:rsidRPr="00A01820" w:rsidRDefault="00A01820" w:rsidP="00A01820">
                            <w:pPr>
                              <w:rPr>
                                <w:rFonts w:ascii="Times New Roman" w:hAnsi="Times New Roman" w:cs="Times New Roman"/>
                                <w:sz w:val="18"/>
                                <w:szCs w:val="18"/>
                              </w:rPr>
                            </w:pPr>
                            <w:r w:rsidRPr="00891B97">
                              <w:rPr>
                                <w:rFonts w:ascii="Times New Roman" w:hAnsi="Times New Roman" w:cs="Times New Roman"/>
                                <w:b/>
                                <w:bCs/>
                                <w:sz w:val="18"/>
                                <w:szCs w:val="18"/>
                              </w:rPr>
                              <w:t xml:space="preserve">Fig. </w:t>
                            </w:r>
                            <w:r w:rsidR="009C1794">
                              <w:rPr>
                                <w:rFonts w:ascii="Times New Roman" w:hAnsi="Times New Roman" w:cs="Times New Roman"/>
                                <w:b/>
                                <w:bCs/>
                                <w:sz w:val="18"/>
                                <w:szCs w:val="18"/>
                              </w:rPr>
                              <w:t>1</w:t>
                            </w:r>
                            <w:r w:rsidRPr="00891B97">
                              <w:rPr>
                                <w:rFonts w:ascii="Times New Roman" w:hAnsi="Times New Roman" w:cs="Times New Roman"/>
                                <w:b/>
                                <w:bCs/>
                                <w:sz w:val="18"/>
                                <w:szCs w:val="18"/>
                              </w:rPr>
                              <w:t>.</w:t>
                            </w:r>
                            <w:r w:rsidRPr="00891B97">
                              <w:rPr>
                                <w:rFonts w:ascii="Times New Roman" w:hAnsi="Times New Roman" w:cs="Times New Roman"/>
                                <w:sz w:val="18"/>
                                <w:szCs w:val="18"/>
                              </w:rPr>
                              <w:t xml:space="preserve"> Action Potential from GPU simulation in ORd 2011 model, compared to CPU simulation in non-drug and under-drug situation.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8E8E40" id="_x0000_t202" coordsize="21600,21600" o:spt="202" path="m,l,21600r21600,l21600,xe">
                <v:stroke joinstyle="miter"/>
                <v:path gradientshapeok="t" o:connecttype="rect"/>
              </v:shapetype>
              <v:shape id="Text Box 6" o:spid="_x0000_s1026" type="#_x0000_t202" style="position:absolute;left:0;text-align:left;margin-left:0;margin-top:0;width:451.3pt;height:167pt;z-index:251686912;visibility:visible;mso-wrap-style:square;mso-height-percent:0;mso-wrap-distance-left:9pt;mso-wrap-distance-top:0;mso-wrap-distance-right:9pt;mso-wrap-distance-bottom:0;mso-position-horizontal:center;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" fillcolor="white [3201]" stroked="f" strokeweight=".5pt">
                <v:textbox>
                  <w:txbxContent>
                    <w:p w14:paraId="4DFFDE85" w14:textId="77777777" w:rsidR="00A01820" w:rsidRDefault="00A01820" w:rsidP="00A01820">
                      <w:pPr>
                        <w:jc w:val="center"/>
                      </w:pPr>
                      <w:r w:rsidRPr="006D680B">
                        <w:rPr>
                          <w:rFonts w:eastAsia="바탕"/>
                          <w:noProof/>
                          <w:lang w:val="en-US"/>
                        </w:rPr>
                        <w:drawing>
                          <wp:inline distT="0" distB="0" distL="0" distR="0" wp14:anchorId="18AADAE6" wp14:editId="6D9C63EC">
                            <wp:extent cx="4177726" cy="167885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77726" cy="1678859"/>
                                    </a:xfrm>
                                    <a:prstGeom prst="rect">
                                      <a:avLst/>
                                    </a:prstGeom>
                                  </pic:spPr>
                                </pic:pic>
                              </a:graphicData>
                            </a:graphic>
                          </wp:inline>
                        </w:drawing>
                      </w:r>
                    </w:p>
                    <w:p w14:paraId="6C08622A" w14:textId="68F3B78B" w:rsidR="00A01820" w:rsidRPr="00A01820" w:rsidRDefault="00A01820" w:rsidP="00A01820">
                      <w:pPr>
                        <w:rPr>
                          <w:rFonts w:ascii="Times New Roman" w:hAnsi="Times New Roman" w:cs="Times New Roman"/>
                          <w:sz w:val="18"/>
                          <w:szCs w:val="18"/>
                        </w:rPr>
                      </w:pPr>
                      <w:r w:rsidRPr="00891B97">
                        <w:rPr>
                          <w:rFonts w:ascii="Times New Roman" w:hAnsi="Times New Roman" w:cs="Times New Roman"/>
                          <w:b/>
                          <w:bCs/>
                          <w:sz w:val="18"/>
                          <w:szCs w:val="18"/>
                        </w:rPr>
                        <w:t xml:space="preserve">Fig. </w:t>
                      </w:r>
                      <w:r w:rsidR="009C1794">
                        <w:rPr>
                          <w:rFonts w:ascii="Times New Roman" w:hAnsi="Times New Roman" w:cs="Times New Roman"/>
                          <w:b/>
                          <w:bCs/>
                          <w:sz w:val="18"/>
                          <w:szCs w:val="18"/>
                        </w:rPr>
                        <w:t>1</w:t>
                      </w:r>
                      <w:r w:rsidRPr="00891B97">
                        <w:rPr>
                          <w:rFonts w:ascii="Times New Roman" w:hAnsi="Times New Roman" w:cs="Times New Roman"/>
                          <w:b/>
                          <w:bCs/>
                          <w:sz w:val="18"/>
                          <w:szCs w:val="18"/>
                        </w:rPr>
                        <w:t>.</w:t>
                      </w:r>
                      <w:r w:rsidRPr="00891B97">
                        <w:rPr>
                          <w:rFonts w:ascii="Times New Roman" w:hAnsi="Times New Roman" w:cs="Times New Roman"/>
                          <w:sz w:val="18"/>
                          <w:szCs w:val="18"/>
                        </w:rPr>
                        <w:t xml:space="preserve"> Action Potential from GPU simulation in ORd 2011 model, compared to CPU simulation in non-drug and under-drug situation.</w:t>
                      </w:r>
                    </w:p>
                  </w:txbxContent>
                </v:textbox>
                <w10:wrap type="square" anchorx="margin" anchory="margin"/>
              </v:shape>
            </w:pict>
          </mc:Fallback>
        </mc:AlternateContent>
      </w:r>
    </w:p>
    <w:p w14:paraId="5278CDCE" w14:textId="7BAAA451" w:rsidR="00A06F70" w:rsidRDefault="00973EFA" w:rsidP="00B55E40">
      <w:pPr>
        <w:ind w:firstLine="284"/>
        <w:jc w:val="both"/>
        <w:rPr>
          <w:rFonts w:ascii="Times New Roman" w:hAnsi="Times New Roman" w:cs="Times New Roman"/>
          <w:sz w:val="22"/>
          <w:szCs w:val="22"/>
        </w:rPr>
      </w:pPr>
      <w:r w:rsidRPr="006730ED">
        <w:rPr>
          <w:rFonts w:ascii="Times New Roman" w:hAnsi="Times New Roman" w:cs="Times New Roman"/>
          <w:sz w:val="22"/>
          <w:szCs w:val="22"/>
          <w:highlight w:val="cyan"/>
          <w:rPrChange w:id="73" w:author="Ali Ikhsanul Qauli" w:date="2025-01-15T16:37:00Z">
            <w:rPr>
              <w:rFonts w:ascii="Times New Roman" w:hAnsi="Times New Roman" w:cs="Times New Roman"/>
              <w:sz w:val="22"/>
              <w:szCs w:val="22"/>
            </w:rPr>
          </w:rPrChange>
        </w:rPr>
        <w:t>(Modification from standard CellML code)</w:t>
      </w:r>
      <w:r>
        <w:rPr>
          <w:rFonts w:ascii="Times New Roman" w:hAnsi="Times New Roman" w:cs="Times New Roman"/>
          <w:sz w:val="22"/>
          <w:szCs w:val="22"/>
        </w:rPr>
        <w:t xml:space="preserve"> </w:t>
      </w:r>
      <w:r w:rsidR="006F5169" w:rsidRPr="009424EB">
        <w:rPr>
          <w:rFonts w:ascii="Times New Roman" w:hAnsi="Times New Roman" w:cs="Times New Roman"/>
          <w:sz w:val="22"/>
          <w:szCs w:val="22"/>
        </w:rPr>
        <w:t xml:space="preserve">Once cell model file is acquired in C or C++ format, </w:t>
      </w:r>
      <w:r w:rsidR="005920F6" w:rsidRPr="009424EB">
        <w:rPr>
          <w:rFonts w:ascii="Times New Roman" w:hAnsi="Times New Roman" w:cs="Times New Roman"/>
          <w:sz w:val="22"/>
          <w:szCs w:val="22"/>
        </w:rPr>
        <w:t xml:space="preserve">conversion in terms of GPU memory adjustment and offsetting is needed. CUDA-based application heavily depends on how data is transferred between the host </w:t>
      </w:r>
      <w:r w:rsidR="00FB6A8E">
        <w:rPr>
          <w:rFonts w:ascii="Times New Roman" w:hAnsi="Times New Roman" w:cs="Times New Roman"/>
          <w:sz w:val="22"/>
          <w:szCs w:val="22"/>
        </w:rPr>
        <w:t xml:space="preserve">in the central processing unit </w:t>
      </w:r>
      <w:r w:rsidR="005920F6" w:rsidRPr="009424EB">
        <w:rPr>
          <w:rFonts w:ascii="Times New Roman" w:hAnsi="Times New Roman" w:cs="Times New Roman"/>
          <w:sz w:val="22"/>
          <w:szCs w:val="22"/>
        </w:rPr>
        <w:t>(CPU) and device (GPU), as well as how it is organized within the GPU's memory.</w:t>
      </w:r>
    </w:p>
    <w:p w14:paraId="45F81CE1" w14:textId="2A62913C" w:rsidR="00A075BA" w:rsidRPr="009424EB" w:rsidRDefault="005920F6" w:rsidP="00A06F70">
      <w:pPr>
        <w:ind w:firstLine="284"/>
        <w:jc w:val="both"/>
        <w:rPr>
          <w:rFonts w:ascii="Times New Roman" w:hAnsi="Times New Roman" w:cs="Times New Roman"/>
          <w:sz w:val="22"/>
          <w:szCs w:val="22"/>
        </w:rPr>
      </w:pPr>
      <w:r w:rsidRPr="009424EB">
        <w:rPr>
          <w:rFonts w:ascii="Times New Roman" w:hAnsi="Times New Roman" w:cs="Times New Roman"/>
          <w:sz w:val="22"/>
          <w:szCs w:val="22"/>
        </w:rPr>
        <w:t xml:space="preserve"> </w:t>
      </w:r>
      <w:r w:rsidR="001D6648" w:rsidRPr="00097589">
        <w:rPr>
          <w:rFonts w:ascii="Times New Roman" w:hAnsi="Times New Roman" w:cs="Times New Roman"/>
          <w:sz w:val="22"/>
          <w:szCs w:val="22"/>
          <w:highlight w:val="cyan"/>
          <w:rPrChange w:id="74" w:author="Ali Ikhsanul Qauli" w:date="2025-01-15T16:42:00Z">
            <w:rPr>
              <w:rFonts w:ascii="Times New Roman" w:hAnsi="Times New Roman" w:cs="Times New Roman"/>
              <w:sz w:val="22"/>
              <w:szCs w:val="22"/>
            </w:rPr>
          </w:rPrChange>
        </w:rPr>
        <w:t>(GPU memory usage in this research)</w:t>
      </w:r>
      <w:r w:rsidR="001D6648">
        <w:rPr>
          <w:rFonts w:ascii="Times New Roman" w:hAnsi="Times New Roman" w:cs="Times New Roman"/>
          <w:sz w:val="22"/>
          <w:szCs w:val="22"/>
        </w:rPr>
        <w:t xml:space="preserve"> </w:t>
      </w:r>
      <w:r w:rsidRPr="009424EB">
        <w:rPr>
          <w:rFonts w:ascii="Times New Roman" w:hAnsi="Times New Roman" w:cs="Times New Roman"/>
          <w:sz w:val="22"/>
          <w:szCs w:val="22"/>
        </w:rPr>
        <w:t xml:space="preserve">This research uses three types of GPU memory: global, shared, and constant memory. Proper adjustment of these memory types can significantly enhance computational efficiency. In this research, the global memory is used for storing variables, constant memory for orchestrating commands from CPU, and shared memory used to optimise GPU to CPU feedbacks. </w:t>
      </w:r>
    </w:p>
    <w:p w14:paraId="411EF8BE" w14:textId="531AA486" w:rsidR="005920F6" w:rsidRPr="009424EB" w:rsidRDefault="00E64BA6" w:rsidP="001D6648">
      <w:pPr>
        <w:ind w:firstLine="284"/>
        <w:jc w:val="both"/>
        <w:rPr>
          <w:rFonts w:ascii="Times New Roman" w:hAnsi="Times New Roman" w:cs="Times New Roman"/>
          <w:sz w:val="22"/>
          <w:szCs w:val="22"/>
        </w:rPr>
      </w:pPr>
      <w:r w:rsidRPr="00097589">
        <w:rPr>
          <w:rFonts w:ascii="Times New Roman" w:hAnsi="Times New Roman" w:cs="Times New Roman"/>
          <w:sz w:val="22"/>
          <w:szCs w:val="22"/>
          <w:highlight w:val="cyan"/>
          <w:rPrChange w:id="75" w:author="Ali Ikhsanul Qauli" w:date="2025-01-15T16:43:00Z">
            <w:rPr>
              <w:rFonts w:ascii="Times New Roman" w:hAnsi="Times New Roman" w:cs="Times New Roman"/>
              <w:sz w:val="22"/>
              <w:szCs w:val="22"/>
            </w:rPr>
          </w:rPrChange>
        </w:rPr>
        <w:t>(selecting core per block)</w:t>
      </w:r>
      <w:r>
        <w:rPr>
          <w:rFonts w:ascii="Times New Roman" w:hAnsi="Times New Roman" w:cs="Times New Roman"/>
          <w:sz w:val="22"/>
          <w:szCs w:val="22"/>
        </w:rPr>
        <w:t xml:space="preserve"> </w:t>
      </w:r>
      <w:r w:rsidR="00A075BA" w:rsidRPr="009424EB">
        <w:rPr>
          <w:rFonts w:ascii="Times New Roman" w:hAnsi="Times New Roman" w:cs="Times New Roman"/>
          <w:sz w:val="22"/>
          <w:szCs w:val="22"/>
        </w:rPr>
        <w:t xml:space="preserve">In this research, selecting an optimal number of threads per block is crucial to maximising utilisation of shared memory. Two factors need to be considered to optimise performance when selecting core per block value: thread grouping in CUDA, and number of samples. CUDA executes threads in groups called warps, which consist of 32 threads [16]. Using a block size that is a multiple of 32 ensures that all warps are fully utilised, minimising idle threads and maximising efficiency. </w:t>
      </w:r>
      <w:r w:rsidR="005920F6" w:rsidRPr="009424EB">
        <w:rPr>
          <w:rFonts w:ascii="Times New Roman" w:hAnsi="Times New Roman" w:cs="Times New Roman"/>
          <w:sz w:val="22"/>
          <w:szCs w:val="22"/>
        </w:rPr>
        <w:t>It is known that this configuration is not transferable across different GPUs. As the time writing this, NVIDIA 40xx series GPU supports 32 core per block, while older series</w:t>
      </w:r>
      <w:r w:rsidR="00A859C9" w:rsidRPr="009424EB">
        <w:rPr>
          <w:rFonts w:ascii="Times New Roman" w:hAnsi="Times New Roman" w:cs="Times New Roman"/>
          <w:sz w:val="22"/>
          <w:szCs w:val="22"/>
        </w:rPr>
        <w:t xml:space="preserve"> </w:t>
      </w:r>
      <w:r w:rsidR="005920F6" w:rsidRPr="009424EB">
        <w:rPr>
          <w:rFonts w:ascii="Times New Roman" w:hAnsi="Times New Roman" w:cs="Times New Roman"/>
          <w:sz w:val="22"/>
          <w:szCs w:val="22"/>
        </w:rPr>
        <w:t xml:space="preserve">like the 30xx only support 16 core per block. </w:t>
      </w:r>
    </w:p>
    <w:p w14:paraId="3B69CE54" w14:textId="44D6185C" w:rsidR="006F5169" w:rsidRPr="009424EB" w:rsidRDefault="00E64BA6" w:rsidP="00E64BA6">
      <w:pPr>
        <w:ind w:firstLine="284"/>
        <w:jc w:val="both"/>
        <w:rPr>
          <w:rFonts w:ascii="Times New Roman" w:hAnsi="Times New Roman" w:cs="Times New Roman"/>
          <w:sz w:val="22"/>
          <w:szCs w:val="22"/>
        </w:rPr>
      </w:pPr>
      <w:r w:rsidRPr="006730ED">
        <w:rPr>
          <w:rFonts w:ascii="Times New Roman" w:hAnsi="Times New Roman" w:cs="Times New Roman"/>
          <w:sz w:val="22"/>
          <w:szCs w:val="22"/>
          <w:highlight w:val="cyan"/>
          <w:rPrChange w:id="76" w:author="Ali Ikhsanul Qauli" w:date="2025-01-15T16:38:00Z">
            <w:rPr>
              <w:rFonts w:ascii="Times New Roman" w:hAnsi="Times New Roman" w:cs="Times New Roman"/>
              <w:sz w:val="22"/>
              <w:szCs w:val="22"/>
            </w:rPr>
          </w:rPrChange>
        </w:rPr>
        <w:t>(sample size correlation to core per block)</w:t>
      </w:r>
      <w:r>
        <w:rPr>
          <w:rFonts w:ascii="Times New Roman" w:hAnsi="Times New Roman" w:cs="Times New Roman"/>
          <w:sz w:val="22"/>
          <w:szCs w:val="22"/>
        </w:rPr>
        <w:t xml:space="preserve"> </w:t>
      </w:r>
      <w:r w:rsidR="005920F6" w:rsidRPr="009424EB">
        <w:rPr>
          <w:rFonts w:ascii="Times New Roman" w:hAnsi="Times New Roman" w:cs="Times New Roman"/>
          <w:sz w:val="22"/>
          <w:szCs w:val="22"/>
        </w:rPr>
        <w:t>The choice of cores per block was also influenced by the number of samples. Each simulation sample usually comes in the multiplication of 2000 (2000, 4000, etc.). To optimise warp utilisation (with warps consisting of 32 threads), To optimize warp utilization, the number of cores should be close to 32 and evenly divisible by 2000. Through trial and error, 20 cores per block were found to provide the most efficient configuration. This adjustment ensures that each sample is allocated its own computing core.</w:t>
      </w:r>
      <w:r>
        <w:rPr>
          <w:rFonts w:ascii="Times New Roman" w:hAnsi="Times New Roman" w:cs="Times New Roman"/>
          <w:sz w:val="22"/>
          <w:szCs w:val="22"/>
        </w:rPr>
        <w:t xml:space="preserve"> Code in this research</w:t>
      </w:r>
      <w:r w:rsidR="005920F6" w:rsidRPr="009424EB">
        <w:rPr>
          <w:rFonts w:ascii="Times New Roman" w:hAnsi="Times New Roman" w:cs="Times New Roman"/>
          <w:sz w:val="22"/>
          <w:szCs w:val="22"/>
        </w:rPr>
        <w:t xml:space="preserve"> is configured to use 32 cores per block. However, </w:t>
      </w:r>
      <w:r>
        <w:rPr>
          <w:rFonts w:ascii="Times New Roman" w:hAnsi="Times New Roman" w:cs="Times New Roman"/>
          <w:sz w:val="22"/>
          <w:szCs w:val="22"/>
        </w:rPr>
        <w:t xml:space="preserve">if </w:t>
      </w:r>
      <w:r w:rsidR="005920F6" w:rsidRPr="009424EB">
        <w:rPr>
          <w:rFonts w:ascii="Times New Roman" w:hAnsi="Times New Roman" w:cs="Times New Roman"/>
          <w:sz w:val="22"/>
          <w:szCs w:val="22"/>
        </w:rPr>
        <w:t>hardware limitations</w:t>
      </w:r>
      <w:r>
        <w:rPr>
          <w:rFonts w:ascii="Times New Roman" w:hAnsi="Times New Roman" w:cs="Times New Roman"/>
          <w:sz w:val="22"/>
          <w:szCs w:val="22"/>
        </w:rPr>
        <w:t xml:space="preserve"> issue raises,</w:t>
      </w:r>
      <w:r w:rsidR="005920F6" w:rsidRPr="009424EB">
        <w:rPr>
          <w:rFonts w:ascii="Times New Roman" w:hAnsi="Times New Roman" w:cs="Times New Roman"/>
          <w:sz w:val="22"/>
          <w:szCs w:val="22"/>
        </w:rPr>
        <w:t xml:space="preserve"> the number of cores per block</w:t>
      </w:r>
      <w:r>
        <w:rPr>
          <w:rFonts w:ascii="Times New Roman" w:hAnsi="Times New Roman" w:cs="Times New Roman"/>
          <w:sz w:val="22"/>
          <w:szCs w:val="22"/>
        </w:rPr>
        <w:t xml:space="preserve"> decreased to</w:t>
      </w:r>
      <w:r w:rsidR="005920F6" w:rsidRPr="009424EB">
        <w:rPr>
          <w:rFonts w:ascii="Times New Roman" w:hAnsi="Times New Roman" w:cs="Times New Roman"/>
          <w:sz w:val="22"/>
          <w:szCs w:val="22"/>
        </w:rPr>
        <w:t xml:space="preserve"> 20</w:t>
      </w:r>
      <w:r>
        <w:rPr>
          <w:rFonts w:ascii="Times New Roman" w:hAnsi="Times New Roman" w:cs="Times New Roman"/>
          <w:sz w:val="22"/>
          <w:szCs w:val="22"/>
        </w:rPr>
        <w:t>, maintaining parallelisation.</w:t>
      </w:r>
    </w:p>
    <w:p w14:paraId="149B6B0B" w14:textId="50CEF564" w:rsidR="00E64BA6" w:rsidRDefault="00E64BA6" w:rsidP="00E64BA6">
      <w:pPr>
        <w:ind w:firstLine="284"/>
        <w:jc w:val="both"/>
        <w:rPr>
          <w:rFonts w:ascii="Times New Roman" w:hAnsi="Times New Roman" w:cs="Times New Roman"/>
          <w:sz w:val="22"/>
          <w:szCs w:val="22"/>
        </w:rPr>
      </w:pPr>
      <w:r>
        <w:rPr>
          <w:rFonts w:ascii="Times New Roman" w:hAnsi="Times New Roman" w:cs="Times New Roman"/>
          <w:sz w:val="22"/>
          <w:szCs w:val="22"/>
        </w:rPr>
        <w:t>(</w:t>
      </w:r>
      <w:r w:rsidR="009C1794">
        <w:rPr>
          <w:rFonts w:ascii="Times New Roman" w:hAnsi="Times New Roman" w:cs="Times New Roman"/>
          <w:sz w:val="22"/>
          <w:szCs w:val="22"/>
        </w:rPr>
        <w:t>Offsetting for thread management</w:t>
      </w:r>
      <w:r>
        <w:rPr>
          <w:rFonts w:ascii="Times New Roman" w:hAnsi="Times New Roman" w:cs="Times New Roman"/>
          <w:sz w:val="22"/>
          <w:szCs w:val="22"/>
        </w:rPr>
        <w:t xml:space="preserve">) </w:t>
      </w:r>
      <w:r w:rsidRPr="00E64BA6">
        <w:rPr>
          <w:rFonts w:ascii="Times New Roman" w:hAnsi="Times New Roman" w:cs="Times New Roman"/>
          <w:sz w:val="22"/>
          <w:szCs w:val="22"/>
        </w:rPr>
        <w:t>Offsetting is a technique used to efficiently manage data indexing, ensuring thread indices map to the correct memory addresses. This reduces memory conflicts and improves performance, particularly when dividing large datasets across multiple threads and blocks. In this research, offsetting was used to simplify multi-dimensional inputs by converting them into 1D arrays. Instead of using a vector of structs as in the CPU version, each sample is identified by a unique `</w:t>
      </w:r>
      <w:proofErr w:type="spellStart"/>
      <w:r w:rsidRPr="00E64BA6">
        <w:rPr>
          <w:rFonts w:ascii="Times New Roman" w:hAnsi="Times New Roman" w:cs="Times New Roman"/>
          <w:sz w:val="22"/>
          <w:szCs w:val="22"/>
        </w:rPr>
        <w:t>sample_id</w:t>
      </w:r>
      <w:proofErr w:type="spellEnd"/>
      <w:r w:rsidRPr="00E64BA6">
        <w:rPr>
          <w:rFonts w:ascii="Times New Roman" w:hAnsi="Times New Roman" w:cs="Times New Roman"/>
          <w:sz w:val="22"/>
          <w:szCs w:val="22"/>
        </w:rPr>
        <w:t>`, with rows in the 1D array allocated accordingly. For example, in the `</w:t>
      </w:r>
      <w:commentRangeStart w:id="77"/>
      <w:r w:rsidRPr="00E64BA6">
        <w:rPr>
          <w:rFonts w:ascii="Times New Roman" w:hAnsi="Times New Roman" w:cs="Times New Roman"/>
          <w:sz w:val="22"/>
          <w:szCs w:val="22"/>
        </w:rPr>
        <w:t>STATES</w:t>
      </w:r>
      <w:commentRangeEnd w:id="77"/>
      <w:r w:rsidR="00097589">
        <w:rPr>
          <w:rStyle w:val="CommentReference"/>
        </w:rPr>
        <w:commentReference w:id="77"/>
      </w:r>
      <w:r w:rsidRPr="00E64BA6">
        <w:rPr>
          <w:rFonts w:ascii="Times New Roman" w:hAnsi="Times New Roman" w:cs="Times New Roman"/>
          <w:sz w:val="22"/>
          <w:szCs w:val="22"/>
        </w:rPr>
        <w:t>` array with 43 columns, indices 0–42 correspond to `</w:t>
      </w:r>
      <w:proofErr w:type="spellStart"/>
      <w:r w:rsidRPr="00E64BA6">
        <w:rPr>
          <w:rFonts w:ascii="Times New Roman" w:hAnsi="Times New Roman" w:cs="Times New Roman"/>
          <w:sz w:val="22"/>
          <w:szCs w:val="22"/>
        </w:rPr>
        <w:t>sample_id</w:t>
      </w:r>
      <w:proofErr w:type="spellEnd"/>
      <w:r w:rsidRPr="00E64BA6">
        <w:rPr>
          <w:rFonts w:ascii="Times New Roman" w:hAnsi="Times New Roman" w:cs="Times New Roman"/>
          <w:sz w:val="22"/>
          <w:szCs w:val="22"/>
        </w:rPr>
        <w:t xml:space="preserve"> = 0`, indices 43–84 to `</w:t>
      </w:r>
      <w:proofErr w:type="spellStart"/>
      <w:r w:rsidRPr="00E64BA6">
        <w:rPr>
          <w:rFonts w:ascii="Times New Roman" w:hAnsi="Times New Roman" w:cs="Times New Roman"/>
          <w:sz w:val="22"/>
          <w:szCs w:val="22"/>
        </w:rPr>
        <w:t>sample_id</w:t>
      </w:r>
      <w:proofErr w:type="spellEnd"/>
      <w:r w:rsidRPr="00E64BA6">
        <w:rPr>
          <w:rFonts w:ascii="Times New Roman" w:hAnsi="Times New Roman" w:cs="Times New Roman"/>
          <w:sz w:val="22"/>
          <w:szCs w:val="22"/>
        </w:rPr>
        <w:t xml:space="preserve"> = 1`, and so on. </w:t>
      </w:r>
      <w:r w:rsidR="009C1794">
        <w:rPr>
          <w:rFonts w:ascii="Times New Roman" w:hAnsi="Times New Roman" w:cs="Times New Roman"/>
          <w:sz w:val="22"/>
          <w:szCs w:val="22"/>
        </w:rPr>
        <w:t>Figure 1 shows offsetting implementation visually. Offsetting</w:t>
      </w:r>
      <w:r w:rsidRPr="00E64BA6">
        <w:rPr>
          <w:rFonts w:ascii="Times New Roman" w:hAnsi="Times New Roman" w:cs="Times New Roman"/>
          <w:sz w:val="22"/>
          <w:szCs w:val="22"/>
        </w:rPr>
        <w:t xml:space="preserve"> </w:t>
      </w:r>
      <w:r w:rsidRPr="00E64BA6">
        <w:rPr>
          <w:rFonts w:ascii="Times New Roman" w:hAnsi="Times New Roman" w:cs="Times New Roman"/>
          <w:sz w:val="22"/>
          <w:szCs w:val="22"/>
        </w:rPr>
        <w:lastRenderedPageBreak/>
        <w:t xml:space="preserve">approach ensures efficient data access and processing in the GPU-based simulation. </w:t>
      </w:r>
    </w:p>
    <w:p w14:paraId="458C08CE" w14:textId="0C009071" w:rsidR="005920F6" w:rsidRPr="009424EB" w:rsidRDefault="009C1794" w:rsidP="00E64BA6">
      <w:pPr>
        <w:ind w:firstLine="284"/>
        <w:jc w:val="both"/>
        <w:rPr>
          <w:rFonts w:ascii="Times New Roman" w:hAnsi="Times New Roman" w:cs="Times New Roman"/>
          <w:sz w:val="22"/>
          <w:szCs w:val="22"/>
        </w:rPr>
      </w:pPr>
      <w:r w:rsidRPr="00E370AE">
        <w:rPr>
          <w:rFonts w:ascii="Times New Roman" w:hAnsi="Times New Roman" w:cs="Times New Roman"/>
          <w:sz w:val="22"/>
          <w:szCs w:val="22"/>
          <w:highlight w:val="cyan"/>
          <w:rPrChange w:id="78" w:author="Ali Ikhsanul Qauli" w:date="2025-01-15T16:50:00Z">
            <w:rPr>
              <w:rFonts w:ascii="Times New Roman" w:hAnsi="Times New Roman" w:cs="Times New Roman"/>
              <w:sz w:val="22"/>
              <w:szCs w:val="22"/>
            </w:rPr>
          </w:rPrChange>
        </w:rPr>
        <w:t>(</w:t>
      </w:r>
      <w:r w:rsidR="005A213A" w:rsidRPr="00E370AE">
        <w:rPr>
          <w:rFonts w:ascii="Times New Roman" w:hAnsi="Times New Roman" w:cs="Times New Roman"/>
          <w:sz w:val="22"/>
          <w:szCs w:val="22"/>
          <w:highlight w:val="cyan"/>
          <w:rPrChange w:id="79" w:author="Ali Ikhsanul Qauli" w:date="2025-01-15T16:50:00Z">
            <w:rPr>
              <w:rFonts w:ascii="Times New Roman" w:hAnsi="Times New Roman" w:cs="Times New Roman"/>
              <w:sz w:val="22"/>
              <w:szCs w:val="22"/>
            </w:rPr>
          </w:rPrChange>
        </w:rPr>
        <w:t>Method to solve</w:t>
      </w:r>
      <w:r w:rsidRPr="00E370AE">
        <w:rPr>
          <w:rFonts w:ascii="Times New Roman" w:hAnsi="Times New Roman" w:cs="Times New Roman"/>
          <w:sz w:val="22"/>
          <w:szCs w:val="22"/>
          <w:highlight w:val="cyan"/>
          <w:rPrChange w:id="80" w:author="Ali Ikhsanul Qauli" w:date="2025-01-15T16:50:00Z">
            <w:rPr>
              <w:rFonts w:ascii="Times New Roman" w:hAnsi="Times New Roman" w:cs="Times New Roman"/>
              <w:sz w:val="22"/>
              <w:szCs w:val="22"/>
            </w:rPr>
          </w:rPrChange>
        </w:rPr>
        <w:t xml:space="preserve"> ODE</w:t>
      </w:r>
      <w:r w:rsidR="005A213A" w:rsidRPr="00E370AE">
        <w:rPr>
          <w:rFonts w:ascii="Times New Roman" w:hAnsi="Times New Roman" w:cs="Times New Roman"/>
          <w:sz w:val="22"/>
          <w:szCs w:val="22"/>
          <w:highlight w:val="cyan"/>
          <w:rPrChange w:id="81" w:author="Ali Ikhsanul Qauli" w:date="2025-01-15T16:50:00Z">
            <w:rPr>
              <w:rFonts w:ascii="Times New Roman" w:hAnsi="Times New Roman" w:cs="Times New Roman"/>
              <w:sz w:val="22"/>
              <w:szCs w:val="22"/>
            </w:rPr>
          </w:rPrChange>
        </w:rPr>
        <w:t>s</w:t>
      </w:r>
      <w:r w:rsidRPr="00E370AE">
        <w:rPr>
          <w:rFonts w:ascii="Times New Roman" w:hAnsi="Times New Roman" w:cs="Times New Roman"/>
          <w:sz w:val="22"/>
          <w:szCs w:val="22"/>
          <w:highlight w:val="cyan"/>
          <w:rPrChange w:id="82" w:author="Ali Ikhsanul Qauli" w:date="2025-01-15T16:50:00Z">
            <w:rPr>
              <w:rFonts w:ascii="Times New Roman" w:hAnsi="Times New Roman" w:cs="Times New Roman"/>
              <w:sz w:val="22"/>
              <w:szCs w:val="22"/>
            </w:rPr>
          </w:rPrChange>
        </w:rPr>
        <w:t>)</w:t>
      </w:r>
      <w:r>
        <w:rPr>
          <w:rFonts w:ascii="Times New Roman" w:hAnsi="Times New Roman" w:cs="Times New Roman"/>
          <w:sz w:val="22"/>
          <w:szCs w:val="22"/>
        </w:rPr>
        <w:t xml:space="preserve"> </w:t>
      </w:r>
      <w:r w:rsidR="005920F6" w:rsidRPr="009424EB">
        <w:rPr>
          <w:rFonts w:ascii="Times New Roman" w:hAnsi="Times New Roman" w:cs="Times New Roman"/>
          <w:sz w:val="22"/>
          <w:szCs w:val="22"/>
        </w:rPr>
        <w:t>The model relies on algebraic calculations and dynamic functions expressed in the form of ordinary differential equations (ODEs), which are essential for simulating the complex behaviours of biological systems. To efficiently solve these ODEs within a CUDA-based parallel processing framework, two distinct numerical methods were employed depending on the specific cell model: the Rush-Larsen method and a custom implementation of the forward Euler method. These methods were chosen to balance computational efficiency, numerical stability, and compatibility with the CUDA architecture. This research implements the ODE solver inside the cell model code as a function.</w:t>
      </w:r>
    </w:p>
    <w:p w14:paraId="283A9297" w14:textId="5A6BC172" w:rsidR="005920F6" w:rsidRPr="009424EB" w:rsidRDefault="00895F0A" w:rsidP="00D12264">
      <w:pPr>
        <w:ind w:firstLine="284"/>
        <w:jc w:val="both"/>
        <w:rPr>
          <w:rFonts w:ascii="Times New Roman" w:hAnsi="Times New Roman" w:cs="Times New Roman"/>
          <w:sz w:val="22"/>
          <w:szCs w:val="22"/>
        </w:rPr>
      </w:pPr>
      <w:r w:rsidRPr="00E370AE">
        <w:rPr>
          <w:rFonts w:ascii="Times New Roman" w:hAnsi="Times New Roman" w:cs="Times New Roman"/>
          <w:sz w:val="22"/>
          <w:szCs w:val="22"/>
          <w:highlight w:val="cyan"/>
          <w:rPrChange w:id="83" w:author="Ali Ikhsanul Qauli" w:date="2025-01-15T16:50:00Z">
            <w:rPr>
              <w:rFonts w:ascii="Times New Roman" w:hAnsi="Times New Roman" w:cs="Times New Roman"/>
              <w:sz w:val="22"/>
              <w:szCs w:val="22"/>
            </w:rPr>
          </w:rPrChange>
        </w:rPr>
        <w:t>(Using Rush-Larsen in ORd 2011)</w:t>
      </w:r>
      <w:r>
        <w:rPr>
          <w:rFonts w:ascii="Times New Roman" w:hAnsi="Times New Roman" w:cs="Times New Roman"/>
          <w:sz w:val="22"/>
          <w:szCs w:val="22"/>
        </w:rPr>
        <w:t xml:space="preserve"> </w:t>
      </w:r>
      <w:r w:rsidR="005920F6" w:rsidRPr="009424EB">
        <w:rPr>
          <w:rFonts w:ascii="Times New Roman" w:hAnsi="Times New Roman" w:cs="Times New Roman"/>
          <w:sz w:val="22"/>
          <w:szCs w:val="22"/>
        </w:rPr>
        <w:t xml:space="preserve">For the ORd 2011 model, the Rush-Larsen method was utilised due to its computational efficiency and computational stability in this context. This method effectively integrates stiff components of the equations, making it well-suited for the dynamic features of the ORd 2011 model. This method was implemented with a dynamic time-stepping mechanism by adjusting the time step during each iteration, while balancing acceptable numerical errors [17]. </w:t>
      </w:r>
    </w:p>
    <w:p w14:paraId="22859C72" w14:textId="22A207A3" w:rsidR="00464851" w:rsidRDefault="00A143DD" w:rsidP="009D09BB">
      <w:pPr>
        <w:ind w:firstLine="284"/>
        <w:jc w:val="both"/>
        <w:rPr>
          <w:rFonts w:ascii="Times New Roman" w:hAnsi="Times New Roman" w:cs="Times New Roman"/>
          <w:sz w:val="22"/>
          <w:szCs w:val="22"/>
        </w:rPr>
      </w:pPr>
      <w:r w:rsidRPr="00E370AE">
        <w:rPr>
          <w:rFonts w:ascii="Times New Roman" w:hAnsi="Times New Roman" w:cs="Times New Roman"/>
          <w:sz w:val="22"/>
          <w:szCs w:val="22"/>
          <w:highlight w:val="cyan"/>
          <w:rPrChange w:id="84" w:author="Ali Ikhsanul Qauli" w:date="2025-01-15T16:51:00Z">
            <w:rPr>
              <w:rFonts w:ascii="Times New Roman" w:hAnsi="Times New Roman" w:cs="Times New Roman"/>
              <w:sz w:val="22"/>
              <w:szCs w:val="22"/>
            </w:rPr>
          </w:rPrChange>
        </w:rPr>
        <w:t>(Implement Rush-Larsen in other cell models)</w:t>
      </w:r>
      <w:r>
        <w:rPr>
          <w:rFonts w:ascii="Times New Roman" w:hAnsi="Times New Roman" w:cs="Times New Roman"/>
          <w:sz w:val="22"/>
          <w:szCs w:val="22"/>
        </w:rPr>
        <w:t xml:space="preserve"> </w:t>
      </w:r>
      <w:r w:rsidR="005920F6" w:rsidRPr="009424EB">
        <w:rPr>
          <w:rFonts w:ascii="Times New Roman" w:hAnsi="Times New Roman" w:cs="Times New Roman"/>
          <w:sz w:val="22"/>
          <w:szCs w:val="22"/>
        </w:rPr>
        <w:t xml:space="preserve">Initially, the Rush-Larsen method was meant to be used across all cell models. However, when applied to </w:t>
      </w:r>
      <w:ins w:id="85" w:author="Ali Ikhsanul Qauli" w:date="2025-01-15T17:52:00Z">
        <w:r w:rsidR="00921510">
          <w:rPr>
            <w:rFonts w:ascii="Times New Roman" w:hAnsi="Times New Roman" w:cs="Times New Roman"/>
            <w:sz w:val="22"/>
            <w:szCs w:val="22"/>
          </w:rPr>
          <w:t>CiPAORdv1.0</w:t>
        </w:r>
        <w:r w:rsidR="00921510">
          <w:rPr>
            <w:rFonts w:ascii="Times New Roman" w:hAnsi="Times New Roman" w:cs="Times New Roman"/>
            <w:sz w:val="22"/>
            <w:szCs w:val="22"/>
          </w:rPr>
          <w:t xml:space="preserve"> </w:t>
        </w:r>
      </w:ins>
      <w:del w:id="86" w:author="Ali Ikhsanul Qauli" w:date="2025-01-15T17:52:00Z">
        <w:r w:rsidR="005920F6" w:rsidRPr="009424EB" w:rsidDel="00921510">
          <w:rPr>
            <w:rFonts w:ascii="Times New Roman" w:hAnsi="Times New Roman" w:cs="Times New Roman"/>
            <w:sz w:val="22"/>
            <w:szCs w:val="22"/>
          </w:rPr>
          <w:delText xml:space="preserve">ORd 2017 </w:delText>
        </w:r>
      </w:del>
      <w:r w:rsidR="005920F6" w:rsidRPr="009424EB">
        <w:rPr>
          <w:rFonts w:ascii="Times New Roman" w:hAnsi="Times New Roman" w:cs="Times New Roman"/>
          <w:sz w:val="22"/>
          <w:szCs w:val="22"/>
        </w:rPr>
        <w:t xml:space="preserve">and </w:t>
      </w:r>
      <w:proofErr w:type="spellStart"/>
      <w:r w:rsidR="005920F6" w:rsidRPr="009424EB">
        <w:rPr>
          <w:rFonts w:ascii="Times New Roman" w:hAnsi="Times New Roman" w:cs="Times New Roman"/>
          <w:sz w:val="22"/>
          <w:szCs w:val="22"/>
        </w:rPr>
        <w:t>ToR-ORd</w:t>
      </w:r>
      <w:proofErr w:type="spellEnd"/>
      <w:r w:rsidR="005920F6" w:rsidRPr="009424EB">
        <w:rPr>
          <w:rFonts w:ascii="Times New Roman" w:hAnsi="Times New Roman" w:cs="Times New Roman"/>
          <w:sz w:val="22"/>
          <w:szCs w:val="22"/>
        </w:rPr>
        <w:t xml:space="preserve"> models, this approach exhibited instability, failing to provide reliable results. To address this limitation, a simple forward Euler method was implemented for these two models. </w:t>
      </w:r>
    </w:p>
    <w:p w14:paraId="592FA92C" w14:textId="2715428E" w:rsidR="00464851" w:rsidRPr="00464851" w:rsidRDefault="009B3727" w:rsidP="00464851">
      <w:pPr>
        <w:ind w:firstLine="284"/>
        <w:jc w:val="both"/>
        <w:rPr>
          <w:rFonts w:ascii="Times New Roman" w:hAnsi="Times New Roman" w:cs="Times New Roman"/>
          <w:sz w:val="22"/>
          <w:szCs w:val="22"/>
        </w:rPr>
      </w:pPr>
      <w:r w:rsidRPr="00E370AE">
        <w:rPr>
          <w:rFonts w:ascii="Times New Roman" w:hAnsi="Times New Roman" w:cs="Times New Roman"/>
          <w:sz w:val="22"/>
          <w:szCs w:val="22"/>
          <w:highlight w:val="cyan"/>
          <w:rPrChange w:id="87" w:author="Ali Ikhsanul Qauli" w:date="2025-01-15T16:54:00Z">
            <w:rPr>
              <w:rFonts w:ascii="Times New Roman" w:hAnsi="Times New Roman" w:cs="Times New Roman"/>
              <w:sz w:val="22"/>
              <w:szCs w:val="22"/>
            </w:rPr>
          </w:rPrChange>
        </w:rPr>
        <w:t xml:space="preserve">(explaining forward </w:t>
      </w:r>
      <w:proofErr w:type="spellStart"/>
      <w:r w:rsidRPr="00E370AE">
        <w:rPr>
          <w:rFonts w:ascii="Times New Roman" w:hAnsi="Times New Roman" w:cs="Times New Roman"/>
          <w:sz w:val="22"/>
          <w:szCs w:val="22"/>
          <w:highlight w:val="cyan"/>
          <w:rPrChange w:id="88" w:author="Ali Ikhsanul Qauli" w:date="2025-01-15T16:54:00Z">
            <w:rPr>
              <w:rFonts w:ascii="Times New Roman" w:hAnsi="Times New Roman" w:cs="Times New Roman"/>
              <w:sz w:val="22"/>
              <w:szCs w:val="22"/>
            </w:rPr>
          </w:rPrChange>
        </w:rPr>
        <w:t>euler</w:t>
      </w:r>
      <w:proofErr w:type="spellEnd"/>
      <w:r w:rsidRPr="00E370AE">
        <w:rPr>
          <w:rFonts w:ascii="Times New Roman" w:hAnsi="Times New Roman" w:cs="Times New Roman"/>
          <w:sz w:val="22"/>
          <w:szCs w:val="22"/>
          <w:highlight w:val="cyan"/>
          <w:rPrChange w:id="89" w:author="Ali Ikhsanul Qauli" w:date="2025-01-15T16:54:00Z">
            <w:rPr>
              <w:rFonts w:ascii="Times New Roman" w:hAnsi="Times New Roman" w:cs="Times New Roman"/>
              <w:sz w:val="22"/>
              <w:szCs w:val="22"/>
            </w:rPr>
          </w:rPrChange>
        </w:rPr>
        <w:t>)</w:t>
      </w:r>
      <w:r>
        <w:rPr>
          <w:rFonts w:ascii="Times New Roman" w:hAnsi="Times New Roman" w:cs="Times New Roman"/>
          <w:sz w:val="22"/>
          <w:szCs w:val="22"/>
        </w:rPr>
        <w:t xml:space="preserve"> </w:t>
      </w:r>
      <w:r w:rsidR="00464851" w:rsidRPr="00464851">
        <w:rPr>
          <w:rFonts w:ascii="Times New Roman" w:hAnsi="Times New Roman" w:cs="Times New Roman"/>
          <w:sz w:val="22"/>
          <w:szCs w:val="22"/>
        </w:rPr>
        <w:t xml:space="preserve">Forward Euler is a simple method to solve ODE in particular time. The forward Euler method calculates the next value of a variable by taking its current value (STATES array) and adding the product of the rate (RATES array) of </w:t>
      </w:r>
      <w:r w:rsidR="00E04F65">
        <w:rPr>
          <w:rFonts w:ascii="Times New Roman" w:hAnsi="Times New Roman" w:cs="Times New Roman"/>
          <w:sz w:val="22"/>
          <w:szCs w:val="22"/>
        </w:rPr>
        <w:t xml:space="preserve">change and the time step, mentioned as </w:t>
      </w:r>
      <w:r w:rsidR="00E04F65" w:rsidRPr="00E04F65">
        <w:rPr>
          <w:rFonts w:ascii="Times New Roman" w:hAnsi="Times New Roman" w:cs="Times New Roman"/>
          <w:i/>
          <w:iCs/>
          <w:sz w:val="22"/>
          <w:szCs w:val="22"/>
        </w:rPr>
        <w:t>dt</w:t>
      </w:r>
      <w:r w:rsidR="00E04F65">
        <w:rPr>
          <w:rFonts w:ascii="Times New Roman" w:hAnsi="Times New Roman" w:cs="Times New Roman"/>
          <w:sz w:val="22"/>
          <w:szCs w:val="22"/>
        </w:rPr>
        <w:t xml:space="preserve">. </w:t>
      </w:r>
      <w:r w:rsidR="00464851" w:rsidRPr="00464851">
        <w:rPr>
          <w:rFonts w:ascii="Times New Roman" w:hAnsi="Times New Roman" w:cs="Times New Roman"/>
          <w:sz w:val="22"/>
          <w:szCs w:val="22"/>
        </w:rPr>
        <w:t xml:space="preserve">This straightforward approach makes the method computationally simple and easy to implement. </w:t>
      </w:r>
      <w:r w:rsidR="00891C8B">
        <w:rPr>
          <w:rFonts w:ascii="Times New Roman" w:hAnsi="Times New Roman" w:cs="Times New Roman"/>
          <w:sz w:val="22"/>
          <w:szCs w:val="22"/>
        </w:rPr>
        <w:t>Simply</w:t>
      </w:r>
      <w:r w:rsidR="00464851" w:rsidRPr="00464851">
        <w:rPr>
          <w:rFonts w:ascii="Times New Roman" w:hAnsi="Times New Roman" w:cs="Times New Roman"/>
          <w:sz w:val="22"/>
          <w:szCs w:val="22"/>
        </w:rPr>
        <w:t xml:space="preserve">, it is expressed as in Equation 1: </w:t>
      </w:r>
    </w:p>
    <w:p w14:paraId="1479F074" w14:textId="77777777" w:rsidR="00464851" w:rsidRPr="00464851" w:rsidRDefault="00464851" w:rsidP="00C453CA">
      <w:pPr>
        <w:jc w:val="both"/>
        <w:rPr>
          <w:rFonts w:ascii="Times New Roman" w:hAnsi="Times New Roman" w:cs="Times New Roman"/>
          <w:sz w:val="22"/>
          <w:szCs w:val="22"/>
        </w:rPr>
      </w:pPr>
    </w:p>
    <w:p w14:paraId="250A4219" w14:textId="78EDFF66" w:rsidR="00464851" w:rsidRPr="00464851" w:rsidRDefault="00464851" w:rsidP="00464851">
      <w:pPr>
        <w:ind w:firstLine="284"/>
        <w:jc w:val="center"/>
        <w:rPr>
          <w:rFonts w:ascii="Times New Roman" w:hAnsi="Times New Roman" w:cs="Times New Roman"/>
          <w:sz w:val="22"/>
          <w:szCs w:val="22"/>
        </w:rPr>
      </w:pPr>
      <w:r w:rsidRPr="00464851">
        <w:rPr>
          <w:rFonts w:ascii="Times New Roman" w:hAnsi="Times New Roman" w:cs="Times New Roman"/>
          <w:i/>
          <w:iCs/>
          <w:sz w:val="22"/>
          <w:szCs w:val="22"/>
        </w:rPr>
        <w:t>x</w:t>
      </w:r>
      <w:r w:rsidRPr="00E370AE">
        <w:rPr>
          <w:rFonts w:ascii="Times New Roman" w:hAnsi="Times New Roman" w:cs="Times New Roman"/>
          <w:i/>
          <w:iCs/>
          <w:sz w:val="22"/>
          <w:szCs w:val="22"/>
          <w:vertAlign w:val="subscript"/>
          <w:rPrChange w:id="90" w:author="Ali Ikhsanul Qauli" w:date="2025-01-15T16:55:00Z">
            <w:rPr>
              <w:rFonts w:ascii="Times New Roman" w:hAnsi="Times New Roman" w:cs="Times New Roman"/>
              <w:i/>
              <w:iCs/>
              <w:sz w:val="22"/>
              <w:szCs w:val="22"/>
            </w:rPr>
          </w:rPrChange>
        </w:rPr>
        <w:t>n+1</w:t>
      </w:r>
      <w:r w:rsidRPr="00464851">
        <w:rPr>
          <w:rFonts w:ascii="Times New Roman" w:hAnsi="Times New Roman" w:cs="Times New Roman"/>
          <w:i/>
          <w:iCs/>
          <w:sz w:val="22"/>
          <w:szCs w:val="22"/>
        </w:rPr>
        <w:t>=</w:t>
      </w:r>
      <w:proofErr w:type="spellStart"/>
      <w:r w:rsidRPr="00464851">
        <w:rPr>
          <w:rFonts w:ascii="Times New Roman" w:hAnsi="Times New Roman" w:cs="Times New Roman"/>
          <w:i/>
          <w:iCs/>
          <w:sz w:val="22"/>
          <w:szCs w:val="22"/>
        </w:rPr>
        <w:t>x</w:t>
      </w:r>
      <w:r w:rsidRPr="00E370AE">
        <w:rPr>
          <w:rFonts w:ascii="Times New Roman" w:hAnsi="Times New Roman" w:cs="Times New Roman"/>
          <w:i/>
          <w:iCs/>
          <w:sz w:val="22"/>
          <w:szCs w:val="22"/>
          <w:vertAlign w:val="subscript"/>
          <w:rPrChange w:id="91" w:author="Ali Ikhsanul Qauli" w:date="2025-01-15T16:55:00Z">
            <w:rPr>
              <w:rFonts w:ascii="Times New Roman" w:hAnsi="Times New Roman" w:cs="Times New Roman"/>
              <w:i/>
              <w:iCs/>
              <w:sz w:val="22"/>
              <w:szCs w:val="22"/>
            </w:rPr>
          </w:rPrChange>
        </w:rPr>
        <w:t>n</w:t>
      </w:r>
      <w:proofErr w:type="spellEnd"/>
      <w:r>
        <w:rPr>
          <w:rFonts w:ascii="Times New Roman" w:hAnsi="Times New Roman" w:cs="Times New Roman"/>
          <w:i/>
          <w:iCs/>
          <w:sz w:val="22"/>
          <w:szCs w:val="22"/>
        </w:rPr>
        <w:t xml:space="preserve"> </w:t>
      </w:r>
      <w:r w:rsidRPr="00464851">
        <w:rPr>
          <w:rFonts w:ascii="Times New Roman" w:hAnsi="Times New Roman" w:cs="Times New Roman"/>
          <w:i/>
          <w:iCs/>
          <w:sz w:val="22"/>
          <w:szCs w:val="22"/>
        </w:rPr>
        <w:t>+</w:t>
      </w:r>
      <w:r>
        <w:rPr>
          <w:rFonts w:ascii="Times New Roman" w:hAnsi="Times New Roman" w:cs="Times New Roman"/>
          <w:i/>
          <w:iCs/>
          <w:sz w:val="22"/>
          <w:szCs w:val="22"/>
        </w:rPr>
        <w:t xml:space="preserve"> </w:t>
      </w:r>
      <w:r w:rsidRPr="00464851">
        <w:rPr>
          <w:rFonts w:ascii="Times New Roman" w:hAnsi="Times New Roman" w:cs="Times New Roman"/>
          <w:i/>
          <w:iCs/>
          <w:sz w:val="22"/>
          <w:szCs w:val="22"/>
        </w:rPr>
        <w:t>rate(</w:t>
      </w:r>
      <w:proofErr w:type="spellStart"/>
      <w:r w:rsidRPr="00464851">
        <w:rPr>
          <w:rFonts w:ascii="Times New Roman" w:hAnsi="Times New Roman" w:cs="Times New Roman"/>
          <w:i/>
          <w:iCs/>
          <w:sz w:val="22"/>
          <w:szCs w:val="22"/>
        </w:rPr>
        <w:t>x</w:t>
      </w:r>
      <w:r w:rsidRPr="00E370AE">
        <w:rPr>
          <w:rFonts w:ascii="Times New Roman" w:hAnsi="Times New Roman" w:cs="Times New Roman"/>
          <w:i/>
          <w:iCs/>
          <w:sz w:val="22"/>
          <w:szCs w:val="22"/>
          <w:vertAlign w:val="subscript"/>
          <w:rPrChange w:id="92" w:author="Ali Ikhsanul Qauli" w:date="2025-01-15T16:55:00Z">
            <w:rPr>
              <w:rFonts w:ascii="Times New Roman" w:hAnsi="Times New Roman" w:cs="Times New Roman"/>
              <w:i/>
              <w:iCs/>
              <w:sz w:val="22"/>
              <w:szCs w:val="22"/>
            </w:rPr>
          </w:rPrChange>
        </w:rPr>
        <w:t>n</w:t>
      </w:r>
      <w:proofErr w:type="spellEnd"/>
      <w:r w:rsidRPr="00464851">
        <w:rPr>
          <w:rFonts w:ascii="Times New Roman" w:hAnsi="Times New Roman" w:cs="Times New Roman"/>
          <w:i/>
          <w:iCs/>
          <w:sz w:val="22"/>
          <w:szCs w:val="22"/>
        </w:rPr>
        <w:t>)</w:t>
      </w:r>
      <w:r>
        <w:rPr>
          <w:rFonts w:ascii="Times New Roman" w:hAnsi="Times New Roman" w:cs="Times New Roman"/>
          <w:i/>
          <w:iCs/>
          <w:sz w:val="22"/>
          <w:szCs w:val="22"/>
        </w:rPr>
        <w:t xml:space="preserve"> </w:t>
      </w:r>
      <w:r w:rsidRPr="00464851">
        <w:rPr>
          <w:rFonts w:ascii="Cambria Math" w:hAnsi="Cambria Math" w:cs="Cambria Math"/>
          <w:i/>
          <w:iCs/>
          <w:sz w:val="22"/>
          <w:szCs w:val="22"/>
        </w:rPr>
        <w:t>⋅</w:t>
      </w:r>
      <w:r>
        <w:rPr>
          <w:rFonts w:ascii="Cambria Math" w:hAnsi="Cambria Math" w:cs="Cambria Math"/>
          <w:i/>
          <w:iCs/>
          <w:sz w:val="22"/>
          <w:szCs w:val="22"/>
        </w:rPr>
        <w:t xml:space="preserve"> </w:t>
      </w:r>
      <w:proofErr w:type="spellStart"/>
      <w:r w:rsidRPr="00464851">
        <w:rPr>
          <w:rFonts w:ascii="Times New Roman" w:hAnsi="Times New Roman" w:cs="Times New Roman"/>
          <w:i/>
          <w:iCs/>
          <w:sz w:val="22"/>
          <w:szCs w:val="22"/>
        </w:rPr>
        <w:t>Δt</w:t>
      </w:r>
      <w:proofErr w:type="spellEnd"/>
      <w:r w:rsidRPr="00464851">
        <w:rPr>
          <w:rFonts w:ascii="Times New Roman" w:hAnsi="Times New Roman" w:cs="Times New Roman"/>
          <w:sz w:val="22"/>
          <w:szCs w:val="22"/>
        </w:rPr>
        <w:t xml:space="preserve">                    </w:t>
      </w:r>
      <w:proofErr w:type="gramStart"/>
      <w:r w:rsidRPr="00464851">
        <w:rPr>
          <w:rFonts w:ascii="Times New Roman" w:hAnsi="Times New Roman" w:cs="Times New Roman"/>
          <w:sz w:val="22"/>
          <w:szCs w:val="22"/>
        </w:rPr>
        <w:t xml:space="preserve">   (</w:t>
      </w:r>
      <w:proofErr w:type="gramEnd"/>
      <w:r w:rsidRPr="00464851">
        <w:rPr>
          <w:rFonts w:ascii="Times New Roman" w:hAnsi="Times New Roman" w:cs="Times New Roman"/>
          <w:sz w:val="22"/>
          <w:szCs w:val="22"/>
        </w:rPr>
        <w:t>1)</w:t>
      </w:r>
    </w:p>
    <w:p w14:paraId="6D0FA043" w14:textId="77777777" w:rsidR="00464851" w:rsidRPr="00464851" w:rsidRDefault="00464851" w:rsidP="00464851">
      <w:pPr>
        <w:jc w:val="both"/>
        <w:rPr>
          <w:rFonts w:ascii="Times New Roman" w:hAnsi="Times New Roman" w:cs="Times New Roman"/>
          <w:sz w:val="22"/>
          <w:szCs w:val="22"/>
        </w:rPr>
      </w:pPr>
    </w:p>
    <w:p w14:paraId="3AAC2FF1" w14:textId="483F6B11" w:rsidR="00464851" w:rsidRDefault="00464851" w:rsidP="00464851">
      <w:pPr>
        <w:ind w:firstLine="284"/>
        <w:jc w:val="both"/>
        <w:rPr>
          <w:rFonts w:ascii="Times New Roman" w:hAnsi="Times New Roman" w:cs="Times New Roman"/>
          <w:sz w:val="22"/>
          <w:szCs w:val="22"/>
        </w:rPr>
      </w:pPr>
      <w:r w:rsidRPr="00464851">
        <w:rPr>
          <w:rFonts w:ascii="Times New Roman" w:hAnsi="Times New Roman" w:cs="Times New Roman"/>
          <w:sz w:val="22"/>
          <w:szCs w:val="22"/>
        </w:rPr>
        <w:t xml:space="preserve">where </w:t>
      </w:r>
      <w:r w:rsidRPr="00464851">
        <w:rPr>
          <w:rFonts w:ascii="Times New Roman" w:hAnsi="Times New Roman" w:cs="Times New Roman"/>
          <w:i/>
          <w:iCs/>
          <w:sz w:val="22"/>
          <w:szCs w:val="22"/>
        </w:rPr>
        <w:t>x</w:t>
      </w:r>
      <w:r w:rsidRPr="00E370AE">
        <w:rPr>
          <w:rFonts w:ascii="Times New Roman" w:hAnsi="Times New Roman" w:cs="Times New Roman"/>
          <w:i/>
          <w:iCs/>
          <w:sz w:val="22"/>
          <w:szCs w:val="22"/>
          <w:vertAlign w:val="subscript"/>
          <w:rPrChange w:id="93" w:author="Ali Ikhsanul Qauli" w:date="2025-01-15T16:55:00Z">
            <w:rPr>
              <w:rFonts w:ascii="Times New Roman" w:hAnsi="Times New Roman" w:cs="Times New Roman"/>
              <w:i/>
              <w:iCs/>
              <w:sz w:val="22"/>
              <w:szCs w:val="22"/>
            </w:rPr>
          </w:rPrChange>
        </w:rPr>
        <w:t>n+1</w:t>
      </w:r>
      <w:r w:rsidRPr="00464851">
        <w:rPr>
          <w:rFonts w:ascii="Times New Roman" w:hAnsi="Times New Roman" w:cs="Times New Roman"/>
          <w:sz w:val="22"/>
          <w:szCs w:val="22"/>
        </w:rPr>
        <w:t xml:space="preserve"> is the current value, </w:t>
      </w:r>
      <w:r w:rsidRPr="00464851">
        <w:rPr>
          <w:rFonts w:ascii="Times New Roman" w:hAnsi="Times New Roman" w:cs="Times New Roman"/>
          <w:i/>
          <w:iCs/>
          <w:sz w:val="22"/>
          <w:szCs w:val="22"/>
        </w:rPr>
        <w:t>rate(</w:t>
      </w:r>
      <w:proofErr w:type="spellStart"/>
      <w:r w:rsidRPr="00464851">
        <w:rPr>
          <w:rFonts w:ascii="Times New Roman" w:hAnsi="Times New Roman" w:cs="Times New Roman"/>
          <w:i/>
          <w:iCs/>
          <w:sz w:val="22"/>
          <w:szCs w:val="22"/>
        </w:rPr>
        <w:t>x</w:t>
      </w:r>
      <w:r w:rsidRPr="00E370AE">
        <w:rPr>
          <w:rFonts w:ascii="Times New Roman" w:hAnsi="Times New Roman" w:cs="Times New Roman"/>
          <w:i/>
          <w:iCs/>
          <w:sz w:val="22"/>
          <w:szCs w:val="22"/>
          <w:vertAlign w:val="subscript"/>
          <w:rPrChange w:id="94" w:author="Ali Ikhsanul Qauli" w:date="2025-01-15T16:55:00Z">
            <w:rPr>
              <w:rFonts w:ascii="Times New Roman" w:hAnsi="Times New Roman" w:cs="Times New Roman"/>
              <w:i/>
              <w:iCs/>
              <w:sz w:val="22"/>
              <w:szCs w:val="22"/>
            </w:rPr>
          </w:rPrChange>
        </w:rPr>
        <w:t>n</w:t>
      </w:r>
      <w:proofErr w:type="spellEnd"/>
      <w:r w:rsidRPr="00464851">
        <w:rPr>
          <w:rFonts w:ascii="Times New Roman" w:hAnsi="Times New Roman" w:cs="Times New Roman"/>
          <w:i/>
          <w:iCs/>
          <w:sz w:val="22"/>
          <w:szCs w:val="22"/>
        </w:rPr>
        <w:t>)</w:t>
      </w:r>
      <w:r w:rsidRPr="00464851">
        <w:rPr>
          <w:rFonts w:ascii="Times New Roman" w:hAnsi="Times New Roman" w:cs="Times New Roman"/>
          <w:sz w:val="22"/>
          <w:szCs w:val="22"/>
        </w:rPr>
        <w:t xml:space="preserve"> represents the rate of change at </w:t>
      </w:r>
      <w:proofErr w:type="spellStart"/>
      <w:r w:rsidRPr="00464851">
        <w:rPr>
          <w:rFonts w:ascii="Times New Roman" w:hAnsi="Times New Roman" w:cs="Times New Roman"/>
          <w:i/>
          <w:iCs/>
          <w:sz w:val="22"/>
          <w:szCs w:val="22"/>
        </w:rPr>
        <w:t>x</w:t>
      </w:r>
      <w:r w:rsidRPr="00E370AE">
        <w:rPr>
          <w:rFonts w:ascii="Times New Roman" w:hAnsi="Times New Roman" w:cs="Times New Roman"/>
          <w:i/>
          <w:iCs/>
          <w:sz w:val="22"/>
          <w:szCs w:val="22"/>
          <w:vertAlign w:val="subscript"/>
          <w:rPrChange w:id="95" w:author="Ali Ikhsanul Qauli" w:date="2025-01-15T16:55:00Z">
            <w:rPr>
              <w:rFonts w:ascii="Times New Roman" w:hAnsi="Times New Roman" w:cs="Times New Roman"/>
              <w:i/>
              <w:iCs/>
              <w:sz w:val="22"/>
              <w:szCs w:val="22"/>
            </w:rPr>
          </w:rPrChange>
        </w:rPr>
        <w:t>n</w:t>
      </w:r>
      <w:proofErr w:type="spellEnd"/>
      <w:r w:rsidRPr="00464851">
        <w:rPr>
          <w:rFonts w:ascii="Times New Roman" w:hAnsi="Times New Roman" w:cs="Times New Roman"/>
          <w:sz w:val="22"/>
          <w:szCs w:val="22"/>
        </w:rPr>
        <w:t xml:space="preserve">, and </w:t>
      </w:r>
      <w:commentRangeStart w:id="96"/>
      <w:proofErr w:type="spellStart"/>
      <w:r w:rsidRPr="00464851">
        <w:rPr>
          <w:rFonts w:ascii="Times New Roman" w:hAnsi="Times New Roman" w:cs="Times New Roman"/>
          <w:i/>
          <w:iCs/>
          <w:sz w:val="22"/>
          <w:szCs w:val="22"/>
        </w:rPr>
        <w:t>Δt</w:t>
      </w:r>
      <w:commentRangeEnd w:id="96"/>
      <w:proofErr w:type="spellEnd"/>
      <w:r w:rsidR="001E46D8">
        <w:rPr>
          <w:rStyle w:val="CommentReference"/>
        </w:rPr>
        <w:commentReference w:id="96"/>
      </w:r>
      <w:r w:rsidRPr="00464851">
        <w:rPr>
          <w:rFonts w:ascii="Times New Roman" w:hAnsi="Times New Roman" w:cs="Times New Roman"/>
          <w:sz w:val="22"/>
          <w:szCs w:val="22"/>
        </w:rPr>
        <w:t xml:space="preserve"> is the time step. In the converted code, a function should be added to implement this calculation.</w:t>
      </w:r>
    </w:p>
    <w:p w14:paraId="0B65A0DD" w14:textId="04EE89A8" w:rsidR="005920F6" w:rsidRPr="009424EB" w:rsidRDefault="00891C8B" w:rsidP="009D09BB">
      <w:pPr>
        <w:ind w:firstLine="284"/>
        <w:jc w:val="both"/>
        <w:rPr>
          <w:rFonts w:ascii="Times New Roman" w:hAnsi="Times New Roman" w:cs="Times New Roman"/>
          <w:sz w:val="22"/>
          <w:szCs w:val="22"/>
        </w:rPr>
      </w:pPr>
      <w:r>
        <w:rPr>
          <w:rFonts w:ascii="Times New Roman" w:hAnsi="Times New Roman" w:cs="Times New Roman"/>
          <w:sz w:val="22"/>
          <w:szCs w:val="22"/>
        </w:rPr>
        <w:t xml:space="preserve">(Trade-off in Forward Euler) </w:t>
      </w:r>
      <w:r w:rsidR="005920F6" w:rsidRPr="009424EB">
        <w:rPr>
          <w:rFonts w:ascii="Times New Roman" w:hAnsi="Times New Roman" w:cs="Times New Roman"/>
          <w:sz w:val="22"/>
          <w:szCs w:val="22"/>
        </w:rPr>
        <w:t xml:space="preserve">While the Euler method produced accurate and stable results, especially for the </w:t>
      </w:r>
      <w:ins w:id="97" w:author="Ali Ikhsanul Qauli" w:date="2025-01-15T17:52:00Z">
        <w:r w:rsidR="00921510">
          <w:rPr>
            <w:rFonts w:ascii="Times New Roman" w:hAnsi="Times New Roman" w:cs="Times New Roman"/>
            <w:sz w:val="22"/>
            <w:szCs w:val="22"/>
          </w:rPr>
          <w:t>CiPAORdv1.0</w:t>
        </w:r>
      </w:ins>
      <w:del w:id="98" w:author="Ali Ikhsanul Qauli" w:date="2025-01-15T17:52:00Z">
        <w:r w:rsidR="005920F6" w:rsidRPr="009424EB" w:rsidDel="00921510">
          <w:rPr>
            <w:rFonts w:ascii="Times New Roman" w:hAnsi="Times New Roman" w:cs="Times New Roman"/>
            <w:sz w:val="22"/>
            <w:szCs w:val="22"/>
          </w:rPr>
          <w:delText>ORd 2017</w:delText>
        </w:r>
      </w:del>
      <w:r w:rsidR="005920F6" w:rsidRPr="009424EB">
        <w:rPr>
          <w:rFonts w:ascii="Times New Roman" w:hAnsi="Times New Roman" w:cs="Times New Roman"/>
          <w:sz w:val="22"/>
          <w:szCs w:val="22"/>
        </w:rPr>
        <w:t xml:space="preserve"> and </w:t>
      </w:r>
      <w:proofErr w:type="spellStart"/>
      <w:r w:rsidR="005920F6" w:rsidRPr="009424EB">
        <w:rPr>
          <w:rFonts w:ascii="Times New Roman" w:hAnsi="Times New Roman" w:cs="Times New Roman"/>
          <w:sz w:val="22"/>
          <w:szCs w:val="22"/>
        </w:rPr>
        <w:t>ToR-ORd</w:t>
      </w:r>
      <w:proofErr w:type="spellEnd"/>
      <w:r w:rsidR="005920F6" w:rsidRPr="009424EB">
        <w:rPr>
          <w:rFonts w:ascii="Times New Roman" w:hAnsi="Times New Roman" w:cs="Times New Roman"/>
          <w:sz w:val="22"/>
          <w:szCs w:val="22"/>
        </w:rPr>
        <w:t xml:space="preserve"> models, it proved to be computationally intensive, significantly increasing the runtime.</w:t>
      </w:r>
      <w:r w:rsidR="009D09BB" w:rsidRPr="009424EB">
        <w:rPr>
          <w:rFonts w:ascii="Times New Roman" w:hAnsi="Times New Roman" w:cs="Times New Roman"/>
          <w:sz w:val="22"/>
          <w:szCs w:val="22"/>
        </w:rPr>
        <w:t xml:space="preserve"> </w:t>
      </w:r>
      <w:r w:rsidR="005920F6" w:rsidRPr="009424EB">
        <w:rPr>
          <w:rFonts w:ascii="Times New Roman" w:hAnsi="Times New Roman" w:cs="Times New Roman"/>
          <w:sz w:val="22"/>
          <w:szCs w:val="22"/>
        </w:rPr>
        <w:t xml:space="preserve">To optimise the parallelisation process, algorithm was simplified, </w:t>
      </w:r>
      <w:commentRangeStart w:id="99"/>
      <w:r w:rsidR="005920F6" w:rsidRPr="009424EB">
        <w:rPr>
          <w:rFonts w:ascii="Times New Roman" w:hAnsi="Times New Roman" w:cs="Times New Roman"/>
          <w:sz w:val="22"/>
          <w:szCs w:val="22"/>
        </w:rPr>
        <w:t>enables parallel threads to process multiple samples rather than multiple equations simultaneously</w:t>
      </w:r>
      <w:commentRangeEnd w:id="99"/>
      <w:r w:rsidR="00E370AE">
        <w:rPr>
          <w:rStyle w:val="CommentReference"/>
        </w:rPr>
        <w:commentReference w:id="99"/>
      </w:r>
      <w:r w:rsidR="005920F6" w:rsidRPr="009424EB">
        <w:rPr>
          <w:rFonts w:ascii="Times New Roman" w:hAnsi="Times New Roman" w:cs="Times New Roman"/>
          <w:sz w:val="22"/>
          <w:szCs w:val="22"/>
        </w:rPr>
        <w:t xml:space="preserve">. </w:t>
      </w:r>
      <w:commentRangeStart w:id="100"/>
      <w:r w:rsidR="005920F6" w:rsidRPr="009424EB">
        <w:rPr>
          <w:rFonts w:ascii="Times New Roman" w:hAnsi="Times New Roman" w:cs="Times New Roman"/>
          <w:sz w:val="22"/>
          <w:szCs w:val="22"/>
        </w:rPr>
        <w:t>Despite the trade-off between computational speed and stability, this combination of methods ensures that the CUDA-based framework effectively supports the diverse requirements of different cell models, while maintaining accuracy and to reduce numerical errors</w:t>
      </w:r>
      <w:commentRangeEnd w:id="100"/>
      <w:r w:rsidR="001E46D8">
        <w:rPr>
          <w:rStyle w:val="CommentReference"/>
        </w:rPr>
        <w:commentReference w:id="100"/>
      </w:r>
      <w:r w:rsidR="005920F6" w:rsidRPr="009424EB">
        <w:rPr>
          <w:rFonts w:ascii="Times New Roman" w:hAnsi="Times New Roman" w:cs="Times New Roman"/>
          <w:sz w:val="22"/>
          <w:szCs w:val="22"/>
        </w:rPr>
        <w:t>.</w:t>
      </w:r>
    </w:p>
    <w:p w14:paraId="532E0594" w14:textId="125B46BF" w:rsidR="00190418" w:rsidRDefault="00CB3965" w:rsidP="00190418">
      <w:pPr>
        <w:ind w:firstLine="284"/>
        <w:jc w:val="both"/>
        <w:rPr>
          <w:rFonts w:ascii="Times New Roman" w:hAnsi="Times New Roman" w:cs="Times New Roman"/>
          <w:sz w:val="22"/>
          <w:szCs w:val="22"/>
        </w:rPr>
      </w:pPr>
      <w:r w:rsidRPr="00E370AE">
        <w:rPr>
          <w:rFonts w:ascii="Times New Roman" w:hAnsi="Times New Roman" w:cs="Times New Roman"/>
          <w:sz w:val="22"/>
          <w:szCs w:val="22"/>
          <w:highlight w:val="cyan"/>
          <w:rPrChange w:id="101" w:author="Ali Ikhsanul Qauli" w:date="2025-01-15T16:58:00Z">
            <w:rPr>
              <w:rFonts w:ascii="Times New Roman" w:hAnsi="Times New Roman" w:cs="Times New Roman"/>
              <w:sz w:val="22"/>
              <w:szCs w:val="22"/>
            </w:rPr>
          </w:rPrChange>
        </w:rPr>
        <w:t>(in silico step of simulation)</w:t>
      </w:r>
      <w:r>
        <w:rPr>
          <w:rFonts w:ascii="Times New Roman" w:hAnsi="Times New Roman" w:cs="Times New Roman"/>
          <w:sz w:val="22"/>
          <w:szCs w:val="22"/>
        </w:rPr>
        <w:t xml:space="preserve"> </w:t>
      </w:r>
      <w:commentRangeStart w:id="102"/>
      <w:r w:rsidR="004257F2">
        <w:rPr>
          <w:rFonts w:ascii="Times New Roman" w:hAnsi="Times New Roman" w:cs="Times New Roman"/>
          <w:sz w:val="22"/>
          <w:szCs w:val="22"/>
        </w:rPr>
        <w:t>The simulation consists of two different stages</w:t>
      </w:r>
      <w:r w:rsidR="003405D7">
        <w:rPr>
          <w:rFonts w:ascii="Times New Roman" w:hAnsi="Times New Roman" w:cs="Times New Roman"/>
          <w:sz w:val="22"/>
          <w:szCs w:val="22"/>
        </w:rPr>
        <w:t xml:space="preserve">, phase to </w:t>
      </w:r>
      <w:r w:rsidR="00CA7DB5">
        <w:rPr>
          <w:rFonts w:ascii="Times New Roman" w:hAnsi="Times New Roman" w:cs="Times New Roman"/>
          <w:sz w:val="22"/>
          <w:szCs w:val="22"/>
        </w:rPr>
        <w:t>amplify drug effect by</w:t>
      </w:r>
      <w:r w:rsidR="003405D7">
        <w:rPr>
          <w:rFonts w:ascii="Times New Roman" w:hAnsi="Times New Roman" w:cs="Times New Roman"/>
          <w:sz w:val="22"/>
          <w:szCs w:val="22"/>
        </w:rPr>
        <w:t xml:space="preserve"> </w:t>
      </w:r>
      <w:r w:rsidR="00CA7DB5">
        <w:rPr>
          <w:rFonts w:ascii="Times New Roman" w:hAnsi="Times New Roman" w:cs="Times New Roman"/>
          <w:sz w:val="22"/>
          <w:szCs w:val="22"/>
        </w:rPr>
        <w:t xml:space="preserve">running </w:t>
      </w:r>
      <w:r w:rsidR="003405D7">
        <w:rPr>
          <w:rFonts w:ascii="Times New Roman" w:hAnsi="Times New Roman" w:cs="Times New Roman"/>
          <w:sz w:val="22"/>
          <w:szCs w:val="22"/>
        </w:rPr>
        <w:t xml:space="preserve">the simulation for multiple times, and </w:t>
      </w:r>
      <w:r w:rsidR="00CA7DB5">
        <w:rPr>
          <w:rFonts w:ascii="Times New Roman" w:hAnsi="Times New Roman" w:cs="Times New Roman"/>
          <w:sz w:val="22"/>
          <w:szCs w:val="22"/>
        </w:rPr>
        <w:t>phase to record the drug effect by running for just once.</w:t>
      </w:r>
      <w:r w:rsidR="003405D7">
        <w:rPr>
          <w:rFonts w:ascii="Times New Roman" w:hAnsi="Times New Roman" w:cs="Times New Roman"/>
          <w:sz w:val="22"/>
          <w:szCs w:val="22"/>
        </w:rPr>
        <w:t xml:space="preserve"> </w:t>
      </w:r>
      <w:del w:id="103" w:author="Ali Ikhsanul Qauli" w:date="2025-01-15T16:58:00Z">
        <w:r w:rsidR="004257F2" w:rsidDel="00221615">
          <w:rPr>
            <w:rFonts w:ascii="Times New Roman" w:hAnsi="Times New Roman" w:cs="Times New Roman"/>
            <w:sz w:val="22"/>
            <w:szCs w:val="22"/>
          </w:rPr>
          <w:delText xml:space="preserve"> </w:delText>
        </w:r>
      </w:del>
      <w:r w:rsidR="008B2603">
        <w:rPr>
          <w:rFonts w:ascii="Times New Roman" w:hAnsi="Times New Roman" w:cs="Times New Roman"/>
          <w:sz w:val="22"/>
          <w:szCs w:val="22"/>
        </w:rPr>
        <w:t xml:space="preserve">Result from the first phase is a </w:t>
      </w:r>
      <w:r w:rsidR="00E64008" w:rsidRPr="009424EB">
        <w:rPr>
          <w:rFonts w:ascii="Times New Roman" w:hAnsi="Times New Roman" w:cs="Times New Roman"/>
          <w:sz w:val="22"/>
          <w:szCs w:val="22"/>
        </w:rPr>
        <w:t xml:space="preserve">cache file, which represents the initial phase </w:t>
      </w:r>
      <w:r w:rsidR="008B2603">
        <w:rPr>
          <w:rFonts w:ascii="Times New Roman" w:hAnsi="Times New Roman" w:cs="Times New Roman"/>
          <w:sz w:val="22"/>
          <w:szCs w:val="22"/>
        </w:rPr>
        <w:t>before observation</w:t>
      </w:r>
      <w:r w:rsidR="00E64008" w:rsidRPr="009424EB">
        <w:rPr>
          <w:rFonts w:ascii="Times New Roman" w:hAnsi="Times New Roman" w:cs="Times New Roman"/>
          <w:sz w:val="22"/>
          <w:szCs w:val="22"/>
        </w:rPr>
        <w:t xml:space="preserve">. During this phase, the function runs the simulation for thousands of cycles (referred to as paces) to amplify the drug effects within the model. </w:t>
      </w:r>
      <w:commentRangeEnd w:id="102"/>
      <w:r w:rsidR="00221615">
        <w:rPr>
          <w:rStyle w:val="CommentReference"/>
        </w:rPr>
        <w:commentReference w:id="102"/>
      </w:r>
    </w:p>
    <w:p w14:paraId="12F0F2C5" w14:textId="7F38D815" w:rsidR="00190418" w:rsidRDefault="00CB3965" w:rsidP="00190418">
      <w:pPr>
        <w:ind w:firstLine="284"/>
        <w:jc w:val="both"/>
        <w:rPr>
          <w:rFonts w:ascii="Times New Roman" w:hAnsi="Times New Roman" w:cs="Times New Roman"/>
          <w:sz w:val="22"/>
          <w:szCs w:val="22"/>
        </w:rPr>
      </w:pPr>
      <w:r w:rsidRPr="00221615">
        <w:rPr>
          <w:rFonts w:ascii="Times New Roman" w:hAnsi="Times New Roman" w:cs="Times New Roman"/>
          <w:sz w:val="22"/>
          <w:szCs w:val="22"/>
          <w:highlight w:val="cyan"/>
          <w:rPrChange w:id="104" w:author="Ali Ikhsanul Qauli" w:date="2025-01-15T16:59:00Z">
            <w:rPr>
              <w:rFonts w:ascii="Times New Roman" w:hAnsi="Times New Roman" w:cs="Times New Roman"/>
              <w:sz w:val="22"/>
              <w:szCs w:val="22"/>
            </w:rPr>
          </w:rPrChange>
        </w:rPr>
        <w:t>(post processing step of simulation)</w:t>
      </w:r>
      <w:r>
        <w:rPr>
          <w:rFonts w:ascii="Times New Roman" w:hAnsi="Times New Roman" w:cs="Times New Roman"/>
          <w:sz w:val="22"/>
          <w:szCs w:val="22"/>
        </w:rPr>
        <w:t xml:space="preserve"> </w:t>
      </w:r>
      <w:commentRangeStart w:id="105"/>
      <w:r w:rsidR="00E64008" w:rsidRPr="009424EB">
        <w:rPr>
          <w:rFonts w:ascii="Times New Roman" w:hAnsi="Times New Roman" w:cs="Times New Roman"/>
          <w:sz w:val="22"/>
          <w:szCs w:val="22"/>
        </w:rPr>
        <w:t>After this initial phase, the</w:t>
      </w:r>
      <w:r w:rsidR="00815E9F">
        <w:rPr>
          <w:rFonts w:ascii="Times New Roman" w:hAnsi="Times New Roman" w:cs="Times New Roman"/>
          <w:sz w:val="22"/>
          <w:szCs w:val="22"/>
        </w:rPr>
        <w:t xml:space="preserve"> </w:t>
      </w:r>
      <w:r w:rsidR="00E64008" w:rsidRPr="009424EB">
        <w:rPr>
          <w:rFonts w:ascii="Times New Roman" w:hAnsi="Times New Roman" w:cs="Times New Roman"/>
          <w:sz w:val="22"/>
          <w:szCs w:val="22"/>
        </w:rPr>
        <w:t>function</w:t>
      </w:r>
      <w:r w:rsidR="00815E9F">
        <w:rPr>
          <w:rFonts w:ascii="Times New Roman" w:hAnsi="Times New Roman" w:cs="Times New Roman"/>
          <w:sz w:val="22"/>
          <w:szCs w:val="22"/>
        </w:rPr>
        <w:t xml:space="preserve"> to run the second phase</w:t>
      </w:r>
      <w:r w:rsidR="00E64008" w:rsidRPr="009424EB">
        <w:rPr>
          <w:rFonts w:ascii="Times New Roman" w:hAnsi="Times New Roman" w:cs="Times New Roman"/>
          <w:sz w:val="22"/>
          <w:szCs w:val="22"/>
        </w:rPr>
        <w:t xml:space="preserve"> is executed, which generates the biomarker file and the time-series data files.</w:t>
      </w:r>
      <w:r w:rsidR="00815E9F">
        <w:rPr>
          <w:rFonts w:ascii="Times New Roman" w:hAnsi="Times New Roman" w:cs="Times New Roman"/>
          <w:sz w:val="22"/>
          <w:szCs w:val="22"/>
        </w:rPr>
        <w:t xml:space="preserve"> This function uses the output from the first phase as input.</w:t>
      </w:r>
      <w:r w:rsidR="00E64008" w:rsidRPr="009424EB">
        <w:rPr>
          <w:rFonts w:ascii="Times New Roman" w:hAnsi="Times New Roman" w:cs="Times New Roman"/>
          <w:sz w:val="22"/>
          <w:szCs w:val="22"/>
        </w:rPr>
        <w:t xml:space="preserve"> All output files </w:t>
      </w:r>
      <w:r w:rsidR="00815E9F">
        <w:rPr>
          <w:rFonts w:ascii="Times New Roman" w:hAnsi="Times New Roman" w:cs="Times New Roman"/>
          <w:sz w:val="22"/>
          <w:szCs w:val="22"/>
        </w:rPr>
        <w:t xml:space="preserve">from the second phase </w:t>
      </w:r>
      <w:r w:rsidR="00E64008" w:rsidRPr="009424EB">
        <w:rPr>
          <w:rFonts w:ascii="Times New Roman" w:hAnsi="Times New Roman" w:cs="Times New Roman"/>
          <w:sz w:val="22"/>
          <w:szCs w:val="22"/>
        </w:rPr>
        <w:t>are</w:t>
      </w:r>
      <w:r w:rsidR="00A76F1C">
        <w:rPr>
          <w:rFonts w:ascii="Times New Roman" w:hAnsi="Times New Roman" w:cs="Times New Roman"/>
          <w:sz w:val="22"/>
          <w:szCs w:val="22"/>
        </w:rPr>
        <w:t xml:space="preserve"> </w:t>
      </w:r>
      <w:r w:rsidR="00E64008" w:rsidRPr="009424EB">
        <w:rPr>
          <w:rFonts w:ascii="Times New Roman" w:hAnsi="Times New Roman" w:cs="Times New Roman"/>
          <w:sz w:val="22"/>
          <w:szCs w:val="22"/>
        </w:rPr>
        <w:t>organised into a dedicated folder within the</w:t>
      </w:r>
      <w:r w:rsidR="00190418">
        <w:rPr>
          <w:rFonts w:ascii="Times New Roman" w:hAnsi="Times New Roman" w:cs="Times New Roman"/>
          <w:sz w:val="22"/>
          <w:szCs w:val="22"/>
        </w:rPr>
        <w:t xml:space="preserve"> </w:t>
      </w:r>
      <w:r w:rsidR="00E64008" w:rsidRPr="009424EB">
        <w:rPr>
          <w:rFonts w:ascii="Times New Roman" w:hAnsi="Times New Roman" w:cs="Times New Roman"/>
          <w:sz w:val="22"/>
          <w:szCs w:val="22"/>
        </w:rPr>
        <w:t xml:space="preserve">result directory for efficient storage and retrieval. </w:t>
      </w:r>
      <w:r w:rsidR="004257F2">
        <w:rPr>
          <w:rFonts w:ascii="Times New Roman" w:hAnsi="Times New Roman" w:cs="Times New Roman"/>
          <w:sz w:val="22"/>
          <w:szCs w:val="22"/>
        </w:rPr>
        <w:t>As a whole, t</w:t>
      </w:r>
      <w:r w:rsidR="004257F2" w:rsidRPr="009424EB">
        <w:rPr>
          <w:rFonts w:ascii="Times New Roman" w:hAnsi="Times New Roman" w:cs="Times New Roman"/>
          <w:sz w:val="22"/>
          <w:szCs w:val="22"/>
        </w:rPr>
        <w:t>he simulation produces two distinct types of output files, a biomarker file and time-series data files, along with one intermediate cache file.</w:t>
      </w:r>
      <w:commentRangeEnd w:id="105"/>
      <w:r w:rsidR="00221615">
        <w:rPr>
          <w:rStyle w:val="CommentReference"/>
        </w:rPr>
        <w:commentReference w:id="105"/>
      </w:r>
    </w:p>
    <w:p w14:paraId="4B1D728F" w14:textId="7CF11896" w:rsidR="00EF13F9" w:rsidRPr="00851403" w:rsidRDefault="00CB3965" w:rsidP="00815E9F">
      <w:pPr>
        <w:ind w:firstLine="284"/>
        <w:jc w:val="both"/>
        <w:rPr>
          <w:rFonts w:ascii="Times New Roman" w:hAnsi="Times New Roman" w:cs="Times New Roman"/>
          <w:sz w:val="22"/>
          <w:szCs w:val="22"/>
        </w:rPr>
      </w:pPr>
      <w:r w:rsidRPr="00221615">
        <w:rPr>
          <w:rFonts w:ascii="Times New Roman" w:hAnsi="Times New Roman" w:cs="Times New Roman"/>
          <w:sz w:val="22"/>
          <w:szCs w:val="22"/>
          <w:highlight w:val="cyan"/>
          <w:rPrChange w:id="106" w:author="Ali Ikhsanul Qauli" w:date="2025-01-15T17:04:00Z">
            <w:rPr>
              <w:rFonts w:ascii="Times New Roman" w:hAnsi="Times New Roman" w:cs="Times New Roman"/>
              <w:sz w:val="22"/>
              <w:szCs w:val="22"/>
            </w:rPr>
          </w:rPrChange>
        </w:rPr>
        <w:t>(explaining output file and its content)</w:t>
      </w:r>
      <w:r>
        <w:rPr>
          <w:rFonts w:ascii="Times New Roman" w:hAnsi="Times New Roman" w:cs="Times New Roman"/>
          <w:sz w:val="22"/>
          <w:szCs w:val="22"/>
        </w:rPr>
        <w:t xml:space="preserve"> </w:t>
      </w:r>
      <w:r w:rsidR="00E64008" w:rsidRPr="009424EB">
        <w:rPr>
          <w:rFonts w:ascii="Times New Roman" w:hAnsi="Times New Roman" w:cs="Times New Roman"/>
          <w:sz w:val="22"/>
          <w:szCs w:val="22"/>
        </w:rPr>
        <w:t xml:space="preserve">The biomarker file provides a summary of key features extracted from the simulation for each sample. </w:t>
      </w:r>
      <w:commentRangeStart w:id="107"/>
      <w:r w:rsidR="00E64008" w:rsidRPr="009424EB">
        <w:rPr>
          <w:rFonts w:ascii="Times New Roman" w:hAnsi="Times New Roman" w:cs="Times New Roman"/>
          <w:sz w:val="22"/>
          <w:szCs w:val="22"/>
        </w:rPr>
        <w:t xml:space="preserve">It includes data such as sample numbers, </w:t>
      </w:r>
      <w:proofErr w:type="spellStart"/>
      <w:r w:rsidR="00E64008" w:rsidRPr="009424EB">
        <w:rPr>
          <w:rFonts w:ascii="Times New Roman" w:hAnsi="Times New Roman" w:cs="Times New Roman"/>
          <w:sz w:val="22"/>
          <w:szCs w:val="22"/>
        </w:rPr>
        <w:t>qNet</w:t>
      </w:r>
      <w:proofErr w:type="spellEnd"/>
      <w:r w:rsidR="00E64008" w:rsidRPr="009424EB">
        <w:rPr>
          <w:rFonts w:ascii="Times New Roman" w:hAnsi="Times New Roman" w:cs="Times New Roman"/>
          <w:sz w:val="22"/>
          <w:szCs w:val="22"/>
        </w:rPr>
        <w:t xml:space="preserve">, </w:t>
      </w:r>
      <w:proofErr w:type="spellStart"/>
      <w:r w:rsidR="00E64008" w:rsidRPr="009424EB">
        <w:rPr>
          <w:rFonts w:ascii="Times New Roman" w:hAnsi="Times New Roman" w:cs="Times New Roman"/>
          <w:sz w:val="22"/>
          <w:szCs w:val="22"/>
        </w:rPr>
        <w:t>qInward</w:t>
      </w:r>
      <w:proofErr w:type="spellEnd"/>
      <w:r w:rsidR="00E64008" w:rsidRPr="009424EB">
        <w:rPr>
          <w:rFonts w:ascii="Times New Roman" w:hAnsi="Times New Roman" w:cs="Times New Roman"/>
          <w:sz w:val="22"/>
          <w:szCs w:val="22"/>
        </w:rPr>
        <w:t>, and action potential shape analysis result</w:t>
      </w:r>
      <w:commentRangeEnd w:id="107"/>
      <w:r w:rsidR="00E07244">
        <w:rPr>
          <w:rStyle w:val="CommentReference"/>
        </w:rPr>
        <w:commentReference w:id="107"/>
      </w:r>
      <w:r w:rsidR="00E64008" w:rsidRPr="009424EB">
        <w:rPr>
          <w:rFonts w:ascii="Times New Roman" w:hAnsi="Times New Roman" w:cs="Times New Roman"/>
          <w:sz w:val="22"/>
          <w:szCs w:val="22"/>
        </w:rPr>
        <w:t xml:space="preserve">. These biomarkers represent crucial physiological parameters simulated under drug influence, and they are instrumental for downstream analyses, such as machine learning-based predictions. The time-series file offers a detailed temporal view of each sample’s behaviour. Each sample has its own individual time-series file; thus, a simulation involving 2000 samples will result in 2000 time-series files. These files capture parameters such as time, action potential, voltage gradient over time, Cai, INa, </w:t>
      </w:r>
      <w:proofErr w:type="spellStart"/>
      <w:r w:rsidR="00E64008" w:rsidRPr="009424EB">
        <w:rPr>
          <w:rFonts w:ascii="Times New Roman" w:hAnsi="Times New Roman" w:cs="Times New Roman"/>
          <w:sz w:val="22"/>
          <w:szCs w:val="22"/>
        </w:rPr>
        <w:t>INaL</w:t>
      </w:r>
      <w:proofErr w:type="spellEnd"/>
      <w:r w:rsidR="00E64008" w:rsidRPr="009424EB">
        <w:rPr>
          <w:rFonts w:ascii="Times New Roman" w:hAnsi="Times New Roman" w:cs="Times New Roman"/>
          <w:sz w:val="22"/>
          <w:szCs w:val="22"/>
        </w:rPr>
        <w:t xml:space="preserve">, </w:t>
      </w:r>
      <w:proofErr w:type="spellStart"/>
      <w:r w:rsidR="00E64008" w:rsidRPr="009424EB">
        <w:rPr>
          <w:rFonts w:ascii="Times New Roman" w:hAnsi="Times New Roman" w:cs="Times New Roman"/>
          <w:sz w:val="22"/>
          <w:szCs w:val="22"/>
        </w:rPr>
        <w:t>ICaL</w:t>
      </w:r>
      <w:proofErr w:type="spellEnd"/>
      <w:r w:rsidR="00E64008" w:rsidRPr="009424EB">
        <w:rPr>
          <w:rFonts w:ascii="Times New Roman" w:hAnsi="Times New Roman" w:cs="Times New Roman"/>
          <w:sz w:val="22"/>
          <w:szCs w:val="22"/>
        </w:rPr>
        <w:t xml:space="preserve">, IKs, </w:t>
      </w:r>
      <w:proofErr w:type="spellStart"/>
      <w:r w:rsidR="00E64008" w:rsidRPr="009424EB">
        <w:rPr>
          <w:rFonts w:ascii="Times New Roman" w:hAnsi="Times New Roman" w:cs="Times New Roman"/>
          <w:sz w:val="22"/>
          <w:szCs w:val="22"/>
        </w:rPr>
        <w:t>IKr</w:t>
      </w:r>
      <w:proofErr w:type="spellEnd"/>
      <w:r w:rsidR="00E64008" w:rsidRPr="009424EB">
        <w:rPr>
          <w:rFonts w:ascii="Times New Roman" w:hAnsi="Times New Roman" w:cs="Times New Roman"/>
          <w:sz w:val="22"/>
          <w:szCs w:val="22"/>
        </w:rPr>
        <w:t xml:space="preserve">, IK1, and Ito. Using this detailed data, it is possible to plot the drug-induced cellular responses over a single cycle, </w:t>
      </w:r>
      <w:r w:rsidR="00E64008" w:rsidRPr="009424EB">
        <w:rPr>
          <w:rFonts w:ascii="Times New Roman" w:hAnsi="Times New Roman" w:cs="Times New Roman"/>
          <w:sz w:val="22"/>
          <w:szCs w:val="22"/>
        </w:rPr>
        <w:lastRenderedPageBreak/>
        <w:t xml:space="preserve">facilitating visualisation and deeper analysis of dynamic behaviours. </w:t>
      </w:r>
    </w:p>
    <w:p w14:paraId="22F81070" w14:textId="127EBE77" w:rsidR="00EF13F9" w:rsidRDefault="00EF13F9" w:rsidP="0029792B">
      <w:pPr>
        <w:jc w:val="both"/>
        <w:rPr>
          <w:rFonts w:ascii="Times New Roman" w:hAnsi="Times New Roman" w:cs="Times New Roman"/>
          <w:sz w:val="20"/>
          <w:szCs w:val="20"/>
        </w:rPr>
      </w:pPr>
    </w:p>
    <w:p w14:paraId="2F304FEF" w14:textId="0E351B2E" w:rsidR="00CC52FA" w:rsidRPr="0029792B" w:rsidRDefault="00D43BD6" w:rsidP="0029792B">
      <w:pPr>
        <w:overflowPunct w:val="0"/>
        <w:autoSpaceDE w:val="0"/>
        <w:autoSpaceDN w:val="0"/>
        <w:adjustRightInd w:val="0"/>
        <w:spacing w:line="240" w:lineRule="atLeast"/>
        <w:textAlignment w:val="baseline"/>
        <w:rPr>
          <w:rFonts w:ascii="Times New Roman" w:eastAsia="Times New Roman" w:hAnsi="Times New Roman" w:cs="Times New Roman"/>
          <w:b/>
          <w:bCs/>
          <w:szCs w:val="21"/>
          <w:lang w:val="en-US" w:eastAsia="en-US"/>
        </w:rPr>
      </w:pPr>
      <w:r w:rsidRPr="0029792B">
        <w:rPr>
          <w:rFonts w:ascii="Times New Roman" w:eastAsia="Times New Roman" w:hAnsi="Times New Roman" w:cs="Times New Roman"/>
          <w:b/>
          <w:bCs/>
          <w:szCs w:val="21"/>
          <w:lang w:val="en-US" w:eastAsia="en-US"/>
        </w:rPr>
        <w:t>3 Results and Discussion</w:t>
      </w:r>
    </w:p>
    <w:p w14:paraId="36843955" w14:textId="1086FC0A" w:rsidR="00A859C9" w:rsidRDefault="00A859C9" w:rsidP="00D12264">
      <w:pPr>
        <w:ind w:firstLine="284"/>
        <w:jc w:val="both"/>
        <w:rPr>
          <w:rFonts w:ascii="Times New Roman" w:hAnsi="Times New Roman" w:cs="Times New Roman"/>
          <w:b/>
          <w:bCs/>
          <w:sz w:val="22"/>
          <w:szCs w:val="22"/>
        </w:rPr>
      </w:pPr>
    </w:p>
    <w:p w14:paraId="195FA777" w14:textId="482122F1" w:rsidR="0049082F" w:rsidRDefault="00B47482" w:rsidP="0049082F">
      <w:pPr>
        <w:ind w:firstLine="284"/>
        <w:jc w:val="both"/>
        <w:rPr>
          <w:rFonts w:ascii="Times New Roman" w:hAnsi="Times New Roman" w:cs="Times New Roman"/>
          <w:sz w:val="22"/>
          <w:szCs w:val="22"/>
        </w:rPr>
      </w:pPr>
      <w:r w:rsidRPr="001E46D8">
        <w:rPr>
          <w:rFonts w:ascii="Times New Roman" w:hAnsi="Times New Roman" w:cs="Times New Roman"/>
          <w:sz w:val="22"/>
          <w:szCs w:val="22"/>
          <w:highlight w:val="cyan"/>
          <w:rPrChange w:id="108" w:author="Ali Ikhsanul Qauli" w:date="2025-01-15T17:22:00Z">
            <w:rPr>
              <w:rFonts w:ascii="Times New Roman" w:hAnsi="Times New Roman" w:cs="Times New Roman"/>
              <w:sz w:val="22"/>
              <w:szCs w:val="22"/>
            </w:rPr>
          </w:rPrChange>
        </w:rPr>
        <w:t>(simulation parameters)</w:t>
      </w:r>
      <w:r>
        <w:rPr>
          <w:rFonts w:ascii="Times New Roman" w:hAnsi="Times New Roman" w:cs="Times New Roman"/>
          <w:sz w:val="22"/>
          <w:szCs w:val="22"/>
        </w:rPr>
        <w:t xml:space="preserve"> </w:t>
      </w:r>
      <w:r w:rsidR="00716C35" w:rsidRPr="00716C35">
        <w:rPr>
          <w:rFonts w:ascii="Times New Roman" w:hAnsi="Times New Roman" w:cs="Times New Roman"/>
          <w:sz w:val="22"/>
          <w:szCs w:val="22"/>
        </w:rPr>
        <w:t xml:space="preserve">This chapter presents the results of GPU-based simulations for three cardiac cell models: </w:t>
      </w:r>
      <w:proofErr w:type="spellStart"/>
      <w:r w:rsidR="00716C35" w:rsidRPr="00716C35">
        <w:rPr>
          <w:rFonts w:ascii="Times New Roman" w:hAnsi="Times New Roman" w:cs="Times New Roman"/>
          <w:sz w:val="22"/>
          <w:szCs w:val="22"/>
        </w:rPr>
        <w:t>ORd</w:t>
      </w:r>
      <w:proofErr w:type="spellEnd"/>
      <w:r w:rsidR="00716C35" w:rsidRPr="00716C35">
        <w:rPr>
          <w:rFonts w:ascii="Times New Roman" w:hAnsi="Times New Roman" w:cs="Times New Roman"/>
          <w:sz w:val="22"/>
          <w:szCs w:val="22"/>
        </w:rPr>
        <w:t xml:space="preserve"> 2011, </w:t>
      </w:r>
      <w:ins w:id="109" w:author="Ali Ikhsanul Qauli" w:date="2025-01-15T17:52:00Z">
        <w:r w:rsidR="00921510">
          <w:rPr>
            <w:rFonts w:ascii="Times New Roman" w:hAnsi="Times New Roman" w:cs="Times New Roman"/>
            <w:sz w:val="22"/>
            <w:szCs w:val="22"/>
          </w:rPr>
          <w:t>CiPAORdv1.0</w:t>
        </w:r>
      </w:ins>
      <w:del w:id="110" w:author="Ali Ikhsanul Qauli" w:date="2025-01-15T17:52:00Z">
        <w:r w:rsidR="00716C35" w:rsidRPr="00716C35" w:rsidDel="00921510">
          <w:rPr>
            <w:rFonts w:ascii="Times New Roman" w:hAnsi="Times New Roman" w:cs="Times New Roman"/>
            <w:sz w:val="22"/>
            <w:szCs w:val="22"/>
          </w:rPr>
          <w:delText>ORd 2017</w:delText>
        </w:r>
      </w:del>
      <w:r w:rsidR="00716C35" w:rsidRPr="00716C35">
        <w:rPr>
          <w:rFonts w:ascii="Times New Roman" w:hAnsi="Times New Roman" w:cs="Times New Roman"/>
          <w:sz w:val="22"/>
          <w:szCs w:val="22"/>
        </w:rPr>
        <w:t xml:space="preserve">, and </w:t>
      </w:r>
      <w:proofErr w:type="spellStart"/>
      <w:r w:rsidR="00716C35" w:rsidRPr="00716C35">
        <w:rPr>
          <w:rFonts w:ascii="Times New Roman" w:hAnsi="Times New Roman" w:cs="Times New Roman"/>
          <w:sz w:val="22"/>
          <w:szCs w:val="22"/>
        </w:rPr>
        <w:t>ToR-ORd</w:t>
      </w:r>
      <w:proofErr w:type="spellEnd"/>
      <w:r w:rsidR="00716C35" w:rsidRPr="00716C35">
        <w:rPr>
          <w:rFonts w:ascii="Times New Roman" w:hAnsi="Times New Roman" w:cs="Times New Roman"/>
          <w:sz w:val="22"/>
          <w:szCs w:val="22"/>
        </w:rPr>
        <w:t>. It analyses simulation accuracy, drug-induced changes, and computational performance. Two types of simulations were conducted: control (no drug) and drug-induced using bepridil at concentrations of 33 mMol, 66 mMol, and 132 mMol. Each simulation was run for 1000 pacing cycles, with each cycle lasting 1000 milliseconds.</w:t>
      </w:r>
      <w:r w:rsidR="00936B24">
        <w:rPr>
          <w:rFonts w:ascii="Times New Roman" w:hAnsi="Times New Roman" w:cs="Times New Roman"/>
          <w:sz w:val="22"/>
          <w:szCs w:val="22"/>
        </w:rPr>
        <w:t xml:space="preserve"> </w:t>
      </w:r>
    </w:p>
    <w:p w14:paraId="56FF55FF" w14:textId="4B6D7D00" w:rsidR="00E50FFE" w:rsidRPr="00464851" w:rsidRDefault="00DD241B" w:rsidP="0049082F">
      <w:pPr>
        <w:ind w:firstLine="284"/>
        <w:jc w:val="both"/>
        <w:rPr>
          <w:rFonts w:ascii="Times New Roman" w:hAnsi="Times New Roman" w:cs="Times New Roman"/>
          <w:sz w:val="22"/>
          <w:szCs w:val="22"/>
        </w:rPr>
      </w:pPr>
      <w:r w:rsidRPr="001E46D8">
        <w:rPr>
          <w:rFonts w:ascii="Times New Roman" w:hAnsi="Times New Roman" w:cs="Times New Roman"/>
          <w:noProof/>
          <w:sz w:val="22"/>
          <w:szCs w:val="22"/>
          <w:highlight w:val="cyan"/>
          <w:rPrChange w:id="111" w:author="Ali Ikhsanul Qauli" w:date="2025-01-15T17:22:00Z">
            <w:rPr>
              <w:rFonts w:ascii="Times New Roman" w:hAnsi="Times New Roman" w:cs="Times New Roman"/>
              <w:noProof/>
              <w:sz w:val="22"/>
              <w:szCs w:val="22"/>
            </w:rPr>
          </w:rPrChange>
        </w:rPr>
        <mc:AlternateContent>
          <mc:Choice Requires="wps">
            <w:drawing>
              <wp:anchor distT="0" distB="0" distL="114300" distR="114300" simplePos="0" relativeHeight="251688960" behindDoc="0" locked="0" layoutInCell="1" allowOverlap="1" wp14:anchorId="0D10F804" wp14:editId="2AEC8A05">
                <wp:simplePos x="0" y="0"/>
                <wp:positionH relativeFrom="margin">
                  <wp:posOffset>0</wp:posOffset>
                </wp:positionH>
                <wp:positionV relativeFrom="margin">
                  <wp:posOffset>-205792</wp:posOffset>
                </wp:positionV>
                <wp:extent cx="5617210" cy="337439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617210" cy="3374390"/>
                        </a:xfrm>
                        <a:prstGeom prst="rect">
                          <a:avLst/>
                        </a:prstGeom>
                        <a:noFill/>
                        <a:ln w="6350">
                          <a:noFill/>
                        </a:ln>
                      </wps:spPr>
                      <wps:txbx>
                        <w:txbxContent>
                          <w:p w14:paraId="0F6B421B" w14:textId="77777777" w:rsidR="00DD241B" w:rsidRDefault="00DD241B" w:rsidP="00DD241B">
                            <w:pPr>
                              <w:rPr>
                                <w:rFonts w:ascii="Times New Roman" w:hAnsi="Times New Roman" w:cs="Times New Roman"/>
                                <w:sz w:val="22"/>
                                <w:szCs w:val="22"/>
                              </w:rPr>
                            </w:pPr>
                            <w:r w:rsidRPr="006D680B">
                              <w:rPr>
                                <w:noProof/>
                                <w:lang w:val="en-US"/>
                              </w:rPr>
                              <w:drawing>
                                <wp:inline distT="0" distB="0" distL="0" distR="0" wp14:anchorId="5727411D" wp14:editId="3F1B698A">
                                  <wp:extent cx="2531745" cy="2620652"/>
                                  <wp:effectExtent l="0" t="0" r="0" b="0"/>
                                  <wp:docPr id="4" name="Chart 4">
                                    <a:extLst xmlns:a="http://schemas.openxmlformats.org/drawingml/2006/main">
                                      <a:ext uri="{FF2B5EF4-FFF2-40B4-BE49-F238E27FC236}">
                                        <a16:creationId xmlns:a16="http://schemas.microsoft.com/office/drawing/2014/main" id="{6443F575-AE2A-B547-9DB4-B316383926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Times New Roman" w:hAnsi="Times New Roman" w:cs="Times New Roman"/>
                                <w:sz w:val="22"/>
                                <w:szCs w:val="22"/>
                              </w:rPr>
                              <w:t xml:space="preserve"> </w:t>
                            </w:r>
                            <w:r w:rsidRPr="006D680B">
                              <w:rPr>
                                <w:noProof/>
                                <w:lang w:val="en-US"/>
                              </w:rPr>
                              <w:drawing>
                                <wp:inline distT="0" distB="0" distL="0" distR="0" wp14:anchorId="6880C5EC" wp14:editId="2F35CAD3">
                                  <wp:extent cx="2836545" cy="2478883"/>
                                  <wp:effectExtent l="0" t="0" r="0" b="0"/>
                                  <wp:docPr id="7" name="Chart 7">
                                    <a:extLst xmlns:a="http://schemas.openxmlformats.org/drawingml/2006/main">
                                      <a:ext uri="{FF2B5EF4-FFF2-40B4-BE49-F238E27FC236}">
                                        <a16:creationId xmlns:a16="http://schemas.microsoft.com/office/drawing/2014/main" id="{16713C6C-AC4E-B440-8C5A-4C2805FB5E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D3BF81" w14:textId="77777777" w:rsidR="00DD241B" w:rsidRPr="007C0AD7" w:rsidRDefault="00DD241B" w:rsidP="00DD241B">
                            <w:pPr>
                              <w:rPr>
                                <w:rFonts w:ascii="Times New Roman" w:hAnsi="Times New Roman" w:cs="Times New Roman"/>
                                <w:sz w:val="22"/>
                                <w:szCs w:val="22"/>
                              </w:rPr>
                            </w:pPr>
                          </w:p>
                          <w:p w14:paraId="76668C74" w14:textId="77777777" w:rsidR="00DD241B" w:rsidRPr="00891B97" w:rsidRDefault="00DD241B" w:rsidP="00DD241B">
                            <w:pPr>
                              <w:rPr>
                                <w:rFonts w:ascii="Times New Roman" w:hAnsi="Times New Roman" w:cs="Times New Roman"/>
                                <w:sz w:val="18"/>
                                <w:szCs w:val="18"/>
                              </w:rPr>
                            </w:pPr>
                            <w:r w:rsidRPr="00891B97">
                              <w:rPr>
                                <w:rFonts w:ascii="Times New Roman" w:hAnsi="Times New Roman" w:cs="Times New Roman"/>
                                <w:b/>
                                <w:bCs/>
                                <w:sz w:val="18"/>
                                <w:szCs w:val="18"/>
                              </w:rPr>
                              <w:t>Fig. 2.</w:t>
                            </w:r>
                            <w:r w:rsidRPr="00891B97">
                              <w:rPr>
                                <w:rFonts w:ascii="Times New Roman" w:hAnsi="Times New Roman" w:cs="Times New Roman"/>
                                <w:sz w:val="18"/>
                                <w:szCs w:val="18"/>
                              </w:rPr>
                              <w:t xml:space="preserve"> Action Potential from GPU simulation in ORd 2011 model, compared to CPU simulation in non-drug and under-drug situation.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0F804" id="Text Box 2" o:spid="_x0000_s1027" type="#_x0000_t202" style="position:absolute;left:0;text-align:left;margin-left:0;margin-top:-16.2pt;width:442.3pt;height:265.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" filled="f" stroked="f" strokeweight=".5pt">
                <v:textbox>
                  <w:txbxContent>
                    <w:p w14:paraId="0F6B421B" w14:textId="77777777" w:rsidR="00DD241B" w:rsidRDefault="00DD241B" w:rsidP="00DD241B">
                      <w:pPr>
                        <w:rPr>
                          <w:rFonts w:ascii="Times New Roman" w:hAnsi="Times New Roman" w:cs="Times New Roman"/>
                          <w:sz w:val="22"/>
                          <w:szCs w:val="22"/>
                        </w:rPr>
                      </w:pPr>
                      <w:r w:rsidRPr="006D680B">
                        <w:rPr>
                          <w:noProof/>
                          <w:lang w:val="en-US"/>
                        </w:rPr>
                        <w:drawing>
                          <wp:inline distT="0" distB="0" distL="0" distR="0" wp14:anchorId="5727411D" wp14:editId="3F1B698A">
                            <wp:extent cx="2531745" cy="2620652"/>
                            <wp:effectExtent l="0" t="0" r="0" b="0"/>
                            <wp:docPr id="4" name="Chart 4">
                              <a:extLst xmlns:a="http://schemas.openxmlformats.org/drawingml/2006/main">
                                <a:ext uri="{FF2B5EF4-FFF2-40B4-BE49-F238E27FC236}">
                                  <a16:creationId xmlns:a16="http://schemas.microsoft.com/office/drawing/2014/main" id="{6443F575-AE2A-B547-9DB4-B316383926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Times New Roman" w:hAnsi="Times New Roman" w:cs="Times New Roman"/>
                          <w:sz w:val="22"/>
                          <w:szCs w:val="22"/>
                        </w:rPr>
                        <w:t xml:space="preserve"> </w:t>
                      </w:r>
                      <w:r w:rsidRPr="006D680B">
                        <w:rPr>
                          <w:noProof/>
                          <w:lang w:val="en-US"/>
                        </w:rPr>
                        <w:drawing>
                          <wp:inline distT="0" distB="0" distL="0" distR="0" wp14:anchorId="6880C5EC" wp14:editId="2F35CAD3">
                            <wp:extent cx="2836545" cy="2478883"/>
                            <wp:effectExtent l="0" t="0" r="0" b="0"/>
                            <wp:docPr id="7" name="Chart 7">
                              <a:extLst xmlns:a="http://schemas.openxmlformats.org/drawingml/2006/main">
                                <a:ext uri="{FF2B5EF4-FFF2-40B4-BE49-F238E27FC236}">
                                  <a16:creationId xmlns:a16="http://schemas.microsoft.com/office/drawing/2014/main" id="{16713C6C-AC4E-B440-8C5A-4C2805FB5E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D3BF81" w14:textId="77777777" w:rsidR="00DD241B" w:rsidRPr="007C0AD7" w:rsidRDefault="00DD241B" w:rsidP="00DD241B">
                      <w:pPr>
                        <w:rPr>
                          <w:rFonts w:ascii="Times New Roman" w:hAnsi="Times New Roman" w:cs="Times New Roman"/>
                          <w:sz w:val="22"/>
                          <w:szCs w:val="22"/>
                        </w:rPr>
                      </w:pPr>
                    </w:p>
                    <w:p w14:paraId="76668C74" w14:textId="77777777" w:rsidR="00DD241B" w:rsidRPr="00891B97" w:rsidRDefault="00DD241B" w:rsidP="00DD241B">
                      <w:pPr>
                        <w:rPr>
                          <w:rFonts w:ascii="Times New Roman" w:hAnsi="Times New Roman" w:cs="Times New Roman"/>
                          <w:sz w:val="18"/>
                          <w:szCs w:val="18"/>
                        </w:rPr>
                      </w:pPr>
                      <w:r w:rsidRPr="00891B97">
                        <w:rPr>
                          <w:rFonts w:ascii="Times New Roman" w:hAnsi="Times New Roman" w:cs="Times New Roman"/>
                          <w:b/>
                          <w:bCs/>
                          <w:sz w:val="18"/>
                          <w:szCs w:val="18"/>
                        </w:rPr>
                        <w:t>Fig. 2.</w:t>
                      </w:r>
                      <w:r w:rsidRPr="00891B97">
                        <w:rPr>
                          <w:rFonts w:ascii="Times New Roman" w:hAnsi="Times New Roman" w:cs="Times New Roman"/>
                          <w:sz w:val="18"/>
                          <w:szCs w:val="18"/>
                        </w:rPr>
                        <w:t xml:space="preserve"> Action Potential from GPU simulation in ORd 2011 model, compared to CPU simulation in non-drug and under-drug situation.</w:t>
                      </w:r>
                    </w:p>
                  </w:txbxContent>
                </v:textbox>
                <w10:wrap type="square" anchorx="margin" anchory="margin"/>
              </v:shape>
            </w:pict>
          </mc:Fallback>
        </mc:AlternateContent>
      </w:r>
      <w:r w:rsidR="00B47482" w:rsidRPr="001E46D8">
        <w:rPr>
          <w:rFonts w:ascii="Times New Roman" w:hAnsi="Times New Roman" w:cs="Times New Roman"/>
          <w:sz w:val="22"/>
          <w:szCs w:val="22"/>
          <w:highlight w:val="cyan"/>
          <w:rPrChange w:id="112" w:author="Ali Ikhsanul Qauli" w:date="2025-01-15T17:22:00Z">
            <w:rPr>
              <w:rFonts w:ascii="Times New Roman" w:hAnsi="Times New Roman" w:cs="Times New Roman"/>
              <w:sz w:val="22"/>
              <w:szCs w:val="22"/>
            </w:rPr>
          </w:rPrChange>
        </w:rPr>
        <w:t>(single-core simulation setup)</w:t>
      </w:r>
      <w:r w:rsidR="00B47482">
        <w:rPr>
          <w:rFonts w:ascii="Times New Roman" w:hAnsi="Times New Roman" w:cs="Times New Roman"/>
          <w:sz w:val="22"/>
          <w:szCs w:val="22"/>
        </w:rPr>
        <w:t xml:space="preserve"> </w:t>
      </w:r>
      <w:r w:rsidR="0049082F">
        <w:rPr>
          <w:rFonts w:ascii="Times New Roman" w:hAnsi="Times New Roman" w:cs="Times New Roman"/>
          <w:sz w:val="22"/>
          <w:szCs w:val="22"/>
        </w:rPr>
        <w:t>Each</w:t>
      </w:r>
      <w:r w:rsidR="00936B24">
        <w:rPr>
          <w:rFonts w:ascii="Times New Roman" w:hAnsi="Times New Roman" w:cs="Times New Roman"/>
          <w:sz w:val="22"/>
          <w:szCs w:val="22"/>
        </w:rPr>
        <w:t xml:space="preserve"> simulation needs to simulate 8000 drug samples in multi-core situation. Single-core computational time also compared between CPU and GPU. Single-core performance focused on how each configuration (CPU and GPU) simulate only one drug sample.</w:t>
      </w:r>
      <w:r w:rsidR="00B47482">
        <w:rPr>
          <w:rFonts w:ascii="Times New Roman" w:hAnsi="Times New Roman" w:cs="Times New Roman"/>
          <w:sz w:val="22"/>
          <w:szCs w:val="22"/>
        </w:rPr>
        <w:t xml:space="preserve"> Both single-core and multi-core simulation uses the same parameters, drug, and concentration. </w:t>
      </w:r>
    </w:p>
    <w:p w14:paraId="7F5D1678" w14:textId="47174EB6" w:rsidR="00464851" w:rsidRDefault="00464851" w:rsidP="006B2226">
      <w:pPr>
        <w:jc w:val="both"/>
        <w:rPr>
          <w:rFonts w:ascii="Times New Roman" w:hAnsi="Times New Roman" w:cs="Times New Roman"/>
          <w:b/>
          <w:bCs/>
          <w:sz w:val="22"/>
          <w:szCs w:val="22"/>
        </w:rPr>
      </w:pPr>
    </w:p>
    <w:p w14:paraId="422A11FB" w14:textId="772D46AD" w:rsidR="00B55E40" w:rsidRDefault="00E50FFE" w:rsidP="00D12264">
      <w:pPr>
        <w:ind w:firstLine="284"/>
        <w:jc w:val="both"/>
        <w:rPr>
          <w:rFonts w:ascii="Times New Roman" w:hAnsi="Times New Roman" w:cs="Times New Roman"/>
          <w:b/>
          <w:bCs/>
          <w:sz w:val="22"/>
          <w:szCs w:val="22"/>
        </w:rPr>
      </w:pPr>
      <w:r>
        <w:rPr>
          <w:rFonts w:ascii="Times New Roman" w:hAnsi="Times New Roman" w:cs="Times New Roman"/>
          <w:b/>
          <w:bCs/>
          <w:sz w:val="22"/>
          <w:szCs w:val="22"/>
        </w:rPr>
        <w:t>3.1</w:t>
      </w:r>
      <w:r w:rsidRPr="006F5169">
        <w:rPr>
          <w:rFonts w:ascii="Times New Roman" w:hAnsi="Times New Roman" w:cs="Times New Roman"/>
          <w:b/>
          <w:bCs/>
          <w:sz w:val="22"/>
          <w:szCs w:val="22"/>
        </w:rPr>
        <w:t xml:space="preserve"> </w:t>
      </w:r>
      <w:r>
        <w:rPr>
          <w:rFonts w:ascii="Times New Roman" w:hAnsi="Times New Roman" w:cs="Times New Roman"/>
          <w:b/>
          <w:bCs/>
          <w:sz w:val="22"/>
          <w:szCs w:val="22"/>
        </w:rPr>
        <w:t>Simulation Validation</w:t>
      </w:r>
    </w:p>
    <w:p w14:paraId="0A4DF76E" w14:textId="37B2CF3B" w:rsidR="0038131E" w:rsidRDefault="00B47482" w:rsidP="00D12264">
      <w:pPr>
        <w:ind w:firstLine="284"/>
        <w:jc w:val="both"/>
        <w:rPr>
          <w:rFonts w:ascii="Times New Roman" w:hAnsi="Times New Roman" w:cs="Times New Roman"/>
          <w:sz w:val="22"/>
          <w:szCs w:val="22"/>
        </w:rPr>
      </w:pPr>
      <w:r w:rsidRPr="001E46D8">
        <w:rPr>
          <w:rFonts w:ascii="Times New Roman" w:hAnsi="Times New Roman" w:cs="Times New Roman"/>
          <w:sz w:val="22"/>
          <w:szCs w:val="22"/>
          <w:highlight w:val="cyan"/>
          <w:rPrChange w:id="113" w:author="Ali Ikhsanul Qauli" w:date="2025-01-15T17:22:00Z">
            <w:rPr>
              <w:rFonts w:ascii="Times New Roman" w:hAnsi="Times New Roman" w:cs="Times New Roman"/>
              <w:sz w:val="22"/>
              <w:szCs w:val="22"/>
            </w:rPr>
          </w:rPrChange>
        </w:rPr>
        <w:t>(method to validate simulation result)</w:t>
      </w:r>
      <w:r>
        <w:rPr>
          <w:rFonts w:ascii="Times New Roman" w:hAnsi="Times New Roman" w:cs="Times New Roman"/>
          <w:sz w:val="22"/>
          <w:szCs w:val="22"/>
        </w:rPr>
        <w:t xml:space="preserve"> </w:t>
      </w:r>
      <w:r w:rsidR="0038131E" w:rsidRPr="0038131E">
        <w:rPr>
          <w:rFonts w:ascii="Times New Roman" w:hAnsi="Times New Roman" w:cs="Times New Roman"/>
          <w:sz w:val="22"/>
          <w:szCs w:val="22"/>
        </w:rPr>
        <w:t>Simulation validation is a crucial step in ensuring the accuracy and reliability of GPU-based cardiac electrophysiology simulations. The results of the GPU simulations were validated by comparing them with CPU-based simulations using OpenCOR as the ground truth. Across all three cell models—</w:t>
      </w:r>
      <w:proofErr w:type="spellStart"/>
      <w:r w:rsidR="0038131E" w:rsidRPr="0038131E">
        <w:rPr>
          <w:rFonts w:ascii="Times New Roman" w:hAnsi="Times New Roman" w:cs="Times New Roman"/>
          <w:sz w:val="22"/>
          <w:szCs w:val="22"/>
        </w:rPr>
        <w:t>ORd</w:t>
      </w:r>
      <w:proofErr w:type="spellEnd"/>
      <w:r w:rsidR="0038131E" w:rsidRPr="0038131E">
        <w:rPr>
          <w:rFonts w:ascii="Times New Roman" w:hAnsi="Times New Roman" w:cs="Times New Roman"/>
          <w:sz w:val="22"/>
          <w:szCs w:val="22"/>
        </w:rPr>
        <w:t xml:space="preserve"> 2011, </w:t>
      </w:r>
      <w:ins w:id="114" w:author="Ali Ikhsanul Qauli" w:date="2025-01-15T17:52:00Z">
        <w:r w:rsidR="00921510">
          <w:rPr>
            <w:rFonts w:ascii="Times New Roman" w:hAnsi="Times New Roman" w:cs="Times New Roman"/>
            <w:sz w:val="22"/>
            <w:szCs w:val="22"/>
          </w:rPr>
          <w:t>CiPAORdv1.0</w:t>
        </w:r>
      </w:ins>
      <w:del w:id="115" w:author="Ali Ikhsanul Qauli" w:date="2025-01-15T17:52:00Z">
        <w:r w:rsidR="0038131E" w:rsidRPr="0038131E" w:rsidDel="00921510">
          <w:rPr>
            <w:rFonts w:ascii="Times New Roman" w:hAnsi="Times New Roman" w:cs="Times New Roman"/>
            <w:sz w:val="22"/>
            <w:szCs w:val="22"/>
          </w:rPr>
          <w:delText>ORd 2017</w:delText>
        </w:r>
      </w:del>
      <w:r w:rsidR="0038131E" w:rsidRPr="0038131E">
        <w:rPr>
          <w:rFonts w:ascii="Times New Roman" w:hAnsi="Times New Roman" w:cs="Times New Roman"/>
          <w:sz w:val="22"/>
          <w:szCs w:val="22"/>
        </w:rPr>
        <w:t xml:space="preserve">, and </w:t>
      </w:r>
      <w:proofErr w:type="spellStart"/>
      <w:r w:rsidR="0038131E" w:rsidRPr="0038131E">
        <w:rPr>
          <w:rFonts w:ascii="Times New Roman" w:hAnsi="Times New Roman" w:cs="Times New Roman"/>
          <w:sz w:val="22"/>
          <w:szCs w:val="22"/>
        </w:rPr>
        <w:t>ToR-ORd</w:t>
      </w:r>
      <w:proofErr w:type="spellEnd"/>
      <w:r w:rsidR="0038131E" w:rsidRPr="0038131E">
        <w:rPr>
          <w:rFonts w:ascii="Times New Roman" w:hAnsi="Times New Roman" w:cs="Times New Roman"/>
          <w:sz w:val="22"/>
          <w:szCs w:val="22"/>
        </w:rPr>
        <w:t>—the validation process involved calculating the mean absolute error (MAE) between the GPU and CPU results and evaluating key electrophysiological biomarkers, including action potential duration (APD) and calcium transient properties.</w:t>
      </w:r>
    </w:p>
    <w:p w14:paraId="4ABFF798" w14:textId="2AF58CB4" w:rsidR="00464851" w:rsidRDefault="00B47482" w:rsidP="00EF13F9">
      <w:pPr>
        <w:ind w:firstLine="284"/>
        <w:jc w:val="both"/>
        <w:rPr>
          <w:rFonts w:ascii="Times New Roman" w:hAnsi="Times New Roman" w:cs="Times New Roman"/>
          <w:sz w:val="22"/>
          <w:szCs w:val="22"/>
        </w:rPr>
      </w:pPr>
      <w:r w:rsidRPr="001E46D8">
        <w:rPr>
          <w:rFonts w:ascii="Times New Roman" w:hAnsi="Times New Roman" w:cs="Times New Roman"/>
          <w:sz w:val="22"/>
          <w:szCs w:val="22"/>
          <w:highlight w:val="cyan"/>
          <w:rPrChange w:id="116" w:author="Ali Ikhsanul Qauli" w:date="2025-01-15T17:22:00Z">
            <w:rPr>
              <w:rFonts w:ascii="Times New Roman" w:hAnsi="Times New Roman" w:cs="Times New Roman"/>
              <w:sz w:val="22"/>
              <w:szCs w:val="22"/>
            </w:rPr>
          </w:rPrChange>
        </w:rPr>
        <w:t>(validation for ORd 2011)</w:t>
      </w:r>
      <w:r>
        <w:rPr>
          <w:rFonts w:ascii="Times New Roman" w:hAnsi="Times New Roman" w:cs="Times New Roman"/>
          <w:sz w:val="22"/>
          <w:szCs w:val="22"/>
        </w:rPr>
        <w:t xml:space="preserve"> </w:t>
      </w:r>
      <w:r w:rsidR="0038131E" w:rsidRPr="0038131E">
        <w:rPr>
          <w:rFonts w:ascii="Times New Roman" w:hAnsi="Times New Roman" w:cs="Times New Roman"/>
          <w:sz w:val="22"/>
          <w:szCs w:val="22"/>
        </w:rPr>
        <w:t xml:space="preserve">For the ORd 2011 model, the GPU simulation showed </w:t>
      </w:r>
      <w:proofErr w:type="gramStart"/>
      <w:r w:rsidR="0038131E" w:rsidRPr="0038131E">
        <w:rPr>
          <w:rFonts w:ascii="Times New Roman" w:hAnsi="Times New Roman" w:cs="Times New Roman"/>
          <w:sz w:val="22"/>
          <w:szCs w:val="22"/>
        </w:rPr>
        <w:t>an</w:t>
      </w:r>
      <w:proofErr w:type="gramEnd"/>
      <w:r w:rsidR="0038131E" w:rsidRPr="0038131E">
        <w:rPr>
          <w:rFonts w:ascii="Times New Roman" w:hAnsi="Times New Roman" w:cs="Times New Roman"/>
          <w:sz w:val="22"/>
          <w:szCs w:val="22"/>
        </w:rPr>
        <w:t xml:space="preserve"> MAE of 0.078 mV</w:t>
      </w:r>
      <w:ins w:id="117" w:author="Ali Ikhsanul Qauli" w:date="2025-01-15T17:31:00Z">
        <w:r w:rsidR="00D658CE">
          <w:rPr>
            <w:rFonts w:ascii="Times New Roman" w:hAnsi="Times New Roman" w:cs="Times New Roman"/>
            <w:sz w:val="22"/>
            <w:szCs w:val="22"/>
          </w:rPr>
          <w:t xml:space="preserve"> (Table 1)</w:t>
        </w:r>
      </w:ins>
      <w:r w:rsidR="0038131E" w:rsidRPr="0038131E">
        <w:rPr>
          <w:rFonts w:ascii="Times New Roman" w:hAnsi="Times New Roman" w:cs="Times New Roman"/>
          <w:sz w:val="22"/>
          <w:szCs w:val="22"/>
        </w:rPr>
        <w:t>, demonstrating a high degree of accuracy. The Rush-Larsen method, used in this model for solving ordinary differential equations (ODEs), contributed to its computational stability and efficiency. The validation confirmed that the GPU accurately captured the physiological behaviours of the cardiac cells, including both control and drug-induced conditions, providing confidence in the simulation's robustness.</w:t>
      </w:r>
      <w:r w:rsidR="00A76F1C">
        <w:rPr>
          <w:rFonts w:ascii="Times New Roman" w:hAnsi="Times New Roman" w:cs="Times New Roman"/>
          <w:sz w:val="22"/>
          <w:szCs w:val="22"/>
        </w:rPr>
        <w:t xml:space="preserve"> Action potential result from both drug-free and under-drug simulation is visible in </w:t>
      </w:r>
      <w:commentRangeStart w:id="118"/>
      <w:r w:rsidR="00A76F1C">
        <w:rPr>
          <w:rFonts w:ascii="Times New Roman" w:hAnsi="Times New Roman" w:cs="Times New Roman"/>
          <w:sz w:val="22"/>
          <w:szCs w:val="22"/>
        </w:rPr>
        <w:t>Figure 2</w:t>
      </w:r>
      <w:commentRangeEnd w:id="118"/>
      <w:r w:rsidR="001E46D8">
        <w:rPr>
          <w:rStyle w:val="CommentReference"/>
        </w:rPr>
        <w:commentReference w:id="118"/>
      </w:r>
      <w:r w:rsidR="00A76F1C">
        <w:rPr>
          <w:rFonts w:ascii="Times New Roman" w:hAnsi="Times New Roman" w:cs="Times New Roman"/>
          <w:sz w:val="22"/>
          <w:szCs w:val="22"/>
        </w:rPr>
        <w:t xml:space="preserve">. </w:t>
      </w:r>
    </w:p>
    <w:p w14:paraId="0CEBF40A" w14:textId="39652E9D" w:rsidR="00122D85" w:rsidRDefault="00B47482" w:rsidP="00D1193A">
      <w:pPr>
        <w:ind w:firstLine="284"/>
        <w:jc w:val="both"/>
        <w:rPr>
          <w:rFonts w:ascii="Times New Roman" w:hAnsi="Times New Roman" w:cs="Times New Roman"/>
          <w:sz w:val="22"/>
          <w:szCs w:val="22"/>
        </w:rPr>
      </w:pPr>
      <w:r w:rsidRPr="001E46D8">
        <w:rPr>
          <w:rFonts w:ascii="Times New Roman" w:hAnsi="Times New Roman" w:cs="Times New Roman"/>
          <w:sz w:val="22"/>
          <w:szCs w:val="22"/>
          <w:highlight w:val="cyan"/>
          <w:rPrChange w:id="119" w:author="Ali Ikhsanul Qauli" w:date="2025-01-15T17:22:00Z">
            <w:rPr>
              <w:rFonts w:ascii="Times New Roman" w:hAnsi="Times New Roman" w:cs="Times New Roman"/>
              <w:sz w:val="22"/>
              <w:szCs w:val="22"/>
            </w:rPr>
          </w:rPrChange>
        </w:rPr>
        <w:t xml:space="preserve">(validation for </w:t>
      </w:r>
      <w:ins w:id="120" w:author="Ali Ikhsanul Qauli" w:date="2025-01-15T17:52:00Z">
        <w:r w:rsidR="00921510">
          <w:rPr>
            <w:rFonts w:ascii="Times New Roman" w:hAnsi="Times New Roman" w:cs="Times New Roman"/>
            <w:sz w:val="22"/>
            <w:szCs w:val="22"/>
          </w:rPr>
          <w:t>CiPAORdv1.0</w:t>
        </w:r>
      </w:ins>
      <w:del w:id="121" w:author="Ali Ikhsanul Qauli" w:date="2025-01-15T17:52:00Z">
        <w:r w:rsidRPr="001E46D8" w:rsidDel="00921510">
          <w:rPr>
            <w:rFonts w:ascii="Times New Roman" w:hAnsi="Times New Roman" w:cs="Times New Roman"/>
            <w:sz w:val="22"/>
            <w:szCs w:val="22"/>
            <w:highlight w:val="cyan"/>
            <w:rPrChange w:id="122" w:author="Ali Ikhsanul Qauli" w:date="2025-01-15T17:22:00Z">
              <w:rPr>
                <w:rFonts w:ascii="Times New Roman" w:hAnsi="Times New Roman" w:cs="Times New Roman"/>
                <w:sz w:val="22"/>
                <w:szCs w:val="22"/>
              </w:rPr>
            </w:rPrChange>
          </w:rPr>
          <w:delText>ORd 2017</w:delText>
        </w:r>
      </w:del>
      <w:r w:rsidRPr="001E46D8">
        <w:rPr>
          <w:rFonts w:ascii="Times New Roman" w:hAnsi="Times New Roman" w:cs="Times New Roman"/>
          <w:sz w:val="22"/>
          <w:szCs w:val="22"/>
          <w:highlight w:val="cyan"/>
          <w:rPrChange w:id="123" w:author="Ali Ikhsanul Qauli" w:date="2025-01-15T17:22:00Z">
            <w:rPr>
              <w:rFonts w:ascii="Times New Roman" w:hAnsi="Times New Roman" w:cs="Times New Roman"/>
              <w:sz w:val="22"/>
              <w:szCs w:val="22"/>
            </w:rPr>
          </w:rPrChange>
        </w:rPr>
        <w:t>)</w:t>
      </w:r>
      <w:r>
        <w:rPr>
          <w:rFonts w:ascii="Times New Roman" w:hAnsi="Times New Roman" w:cs="Times New Roman"/>
          <w:sz w:val="22"/>
          <w:szCs w:val="22"/>
        </w:rPr>
        <w:t xml:space="preserve"> </w:t>
      </w:r>
      <w:r w:rsidR="0038131E" w:rsidRPr="0038131E">
        <w:rPr>
          <w:rFonts w:ascii="Times New Roman" w:hAnsi="Times New Roman" w:cs="Times New Roman"/>
          <w:sz w:val="22"/>
          <w:szCs w:val="22"/>
        </w:rPr>
        <w:t xml:space="preserve">The </w:t>
      </w:r>
      <w:ins w:id="124" w:author="Ali Ikhsanul Qauli" w:date="2025-01-15T17:52:00Z">
        <w:r w:rsidR="00921510">
          <w:rPr>
            <w:rFonts w:ascii="Times New Roman" w:hAnsi="Times New Roman" w:cs="Times New Roman"/>
            <w:sz w:val="22"/>
            <w:szCs w:val="22"/>
          </w:rPr>
          <w:t>CiPAORdv1.0</w:t>
        </w:r>
      </w:ins>
      <w:del w:id="125" w:author="Ali Ikhsanul Qauli" w:date="2025-01-15T17:52:00Z">
        <w:r w:rsidR="0038131E" w:rsidRPr="0038131E" w:rsidDel="00921510">
          <w:rPr>
            <w:rFonts w:ascii="Times New Roman" w:hAnsi="Times New Roman" w:cs="Times New Roman"/>
            <w:sz w:val="22"/>
            <w:szCs w:val="22"/>
          </w:rPr>
          <w:delText>ORd 2017</w:delText>
        </w:r>
      </w:del>
      <w:r w:rsidR="0038131E" w:rsidRPr="0038131E">
        <w:rPr>
          <w:rFonts w:ascii="Times New Roman" w:hAnsi="Times New Roman" w:cs="Times New Roman"/>
          <w:sz w:val="22"/>
          <w:szCs w:val="22"/>
        </w:rPr>
        <w:t xml:space="preserve"> model achieved an exceptionally low MAE of 0.004 mV</w:t>
      </w:r>
      <w:ins w:id="126" w:author="Ali Ikhsanul Qauli" w:date="2025-01-15T17:31:00Z">
        <w:r w:rsidR="00D658CE">
          <w:rPr>
            <w:rFonts w:ascii="Times New Roman" w:hAnsi="Times New Roman" w:cs="Times New Roman"/>
            <w:sz w:val="22"/>
            <w:szCs w:val="22"/>
          </w:rPr>
          <w:t xml:space="preserve"> (Table 1)</w:t>
        </w:r>
      </w:ins>
      <w:r w:rsidR="0038131E" w:rsidRPr="0038131E">
        <w:rPr>
          <w:rFonts w:ascii="Times New Roman" w:hAnsi="Times New Roman" w:cs="Times New Roman"/>
          <w:sz w:val="22"/>
          <w:szCs w:val="22"/>
        </w:rPr>
        <w:t>, reflecting near-perfect agreement with the CPU results. This model employed a forward Euler method for solving ODEs, which, while computationally more intensive than Rush-Larsen, delivered precise results. Validation under both no-drug and drug-induced conditions demonstrated the GPU’s capability to reproduce the intricate dynamics of the cardiac cells simulated in this model.</w:t>
      </w:r>
      <w:r w:rsidR="00D1193A">
        <w:rPr>
          <w:rFonts w:ascii="Times New Roman" w:hAnsi="Times New Roman" w:cs="Times New Roman"/>
          <w:sz w:val="22"/>
          <w:szCs w:val="22"/>
        </w:rPr>
        <w:t xml:space="preserve"> Figure 3 shows action potential result from </w:t>
      </w:r>
      <w:ins w:id="127" w:author="Ali Ikhsanul Qauli" w:date="2025-01-15T17:53:00Z">
        <w:r w:rsidR="00921510">
          <w:rPr>
            <w:rFonts w:ascii="Times New Roman" w:hAnsi="Times New Roman" w:cs="Times New Roman"/>
            <w:sz w:val="22"/>
            <w:szCs w:val="22"/>
          </w:rPr>
          <w:t>CiPAORdv1.0</w:t>
        </w:r>
      </w:ins>
      <w:del w:id="128" w:author="Ali Ikhsanul Qauli" w:date="2025-01-15T17:53:00Z">
        <w:r w:rsidR="00D1193A" w:rsidDel="00921510">
          <w:rPr>
            <w:rFonts w:ascii="Times New Roman" w:hAnsi="Times New Roman" w:cs="Times New Roman"/>
            <w:sz w:val="22"/>
            <w:szCs w:val="22"/>
          </w:rPr>
          <w:delText>ORd 2017</w:delText>
        </w:r>
      </w:del>
      <w:r w:rsidR="00D1193A">
        <w:rPr>
          <w:rFonts w:ascii="Times New Roman" w:hAnsi="Times New Roman" w:cs="Times New Roman"/>
          <w:sz w:val="22"/>
          <w:szCs w:val="22"/>
        </w:rPr>
        <w:t xml:space="preserve"> model, both with and without drug simulation.</w:t>
      </w:r>
    </w:p>
    <w:p w14:paraId="218DF57A" w14:textId="6FC45551" w:rsidR="00B96743" w:rsidRDefault="008907EF" w:rsidP="00D1193A">
      <w:pPr>
        <w:ind w:firstLine="284"/>
        <w:jc w:val="both"/>
        <w:rPr>
          <w:rFonts w:ascii="Times New Roman" w:hAnsi="Times New Roman" w:cs="Times New Roman"/>
          <w:sz w:val="22"/>
          <w:szCs w:val="22"/>
        </w:rPr>
      </w:pPr>
      <w:r>
        <w:rPr>
          <w:rFonts w:ascii="Times New Roman" w:hAnsi="Times New Roman" w:cs="Times New Roman"/>
          <w:noProof/>
          <w:sz w:val="22"/>
          <w:szCs w:val="22"/>
        </w:rPr>
        <w:lastRenderedPageBreak/>
        <mc:AlternateContent>
          <mc:Choice Requires="wps">
            <w:drawing>
              <wp:anchor distT="0" distB="0" distL="114300" distR="114300" simplePos="0" relativeHeight="251678720" behindDoc="0" locked="0" layoutInCell="1" allowOverlap="1" wp14:anchorId="5539FD75" wp14:editId="718B5AAD">
                <wp:simplePos x="0" y="0"/>
                <wp:positionH relativeFrom="margin">
                  <wp:align>left</wp:align>
                </wp:positionH>
                <wp:positionV relativeFrom="margin">
                  <wp:align>top</wp:align>
                </wp:positionV>
                <wp:extent cx="5772785" cy="331025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772785" cy="3310359"/>
                        </a:xfrm>
                        <a:prstGeom prst="rect">
                          <a:avLst/>
                        </a:prstGeom>
                        <a:noFill/>
                        <a:ln w="6350">
                          <a:noFill/>
                        </a:ln>
                      </wps:spPr>
                      <wps:txbx>
                        <w:txbxContent>
                          <w:p w14:paraId="53CEAD2B" w14:textId="716A3B3E" w:rsidR="00D1193A" w:rsidRDefault="00142D78" w:rsidP="00D1193A">
                            <w:pPr>
                              <w:rPr>
                                <w:rFonts w:ascii="Times New Roman" w:hAnsi="Times New Roman" w:cs="Times New Roman"/>
                                <w:sz w:val="22"/>
                                <w:szCs w:val="22"/>
                              </w:rPr>
                            </w:pPr>
                            <w:r>
                              <w:rPr>
                                <w:noProof/>
                              </w:rPr>
                              <w:drawing>
                                <wp:inline distT="0" distB="0" distL="0" distR="0" wp14:anchorId="1476685F" wp14:editId="4DA59C67">
                                  <wp:extent cx="2565400" cy="2620010"/>
                                  <wp:effectExtent l="0" t="0" r="0" b="0"/>
                                  <wp:docPr id="1" name="Chart 1">
                                    <a:extLst xmlns:a="http://schemas.openxmlformats.org/drawingml/2006/main">
                                      <a:ext uri="{FF2B5EF4-FFF2-40B4-BE49-F238E27FC236}">
                                        <a16:creationId xmlns:a16="http://schemas.microsoft.com/office/drawing/2014/main" id="{EC7D65BD-B2A1-794E-97FB-CD71E083F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54183E">
                              <w:rPr>
                                <w:rFonts w:ascii="Times New Roman" w:hAnsi="Times New Roman" w:cs="Times New Roman"/>
                                <w:sz w:val="22"/>
                                <w:szCs w:val="22"/>
                              </w:rPr>
                              <w:t xml:space="preserve">  </w:t>
                            </w:r>
                            <w:r w:rsidR="0054183E">
                              <w:rPr>
                                <w:noProof/>
                              </w:rPr>
                              <w:drawing>
                                <wp:inline distT="0" distB="0" distL="0" distR="0" wp14:anchorId="51D2D497" wp14:editId="3CBBFB4F">
                                  <wp:extent cx="2921644" cy="2620010"/>
                                  <wp:effectExtent l="0" t="0" r="0" b="0"/>
                                  <wp:docPr id="3" name="Chart 3">
                                    <a:extLst xmlns:a="http://schemas.openxmlformats.org/drawingml/2006/main">
                                      <a:ext uri="{FF2B5EF4-FFF2-40B4-BE49-F238E27FC236}">
                                        <a16:creationId xmlns:a16="http://schemas.microsoft.com/office/drawing/2014/main" id="{8BC726E1-DDBB-7E46-8695-8373B1FB3C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AD63AB7" w14:textId="77777777" w:rsidR="00D1193A" w:rsidRPr="007C0AD7" w:rsidRDefault="00D1193A" w:rsidP="00D1193A">
                            <w:pPr>
                              <w:rPr>
                                <w:rFonts w:ascii="Times New Roman" w:hAnsi="Times New Roman" w:cs="Times New Roman"/>
                                <w:sz w:val="22"/>
                                <w:szCs w:val="22"/>
                              </w:rPr>
                            </w:pPr>
                          </w:p>
                          <w:p w14:paraId="47974E21" w14:textId="01EC270A" w:rsidR="00D1193A" w:rsidRPr="00891B97" w:rsidRDefault="00D1193A" w:rsidP="00D1193A">
                            <w:pPr>
                              <w:rPr>
                                <w:rFonts w:ascii="Times New Roman" w:hAnsi="Times New Roman" w:cs="Times New Roman"/>
                                <w:sz w:val="18"/>
                                <w:szCs w:val="18"/>
                              </w:rPr>
                            </w:pPr>
                            <w:r w:rsidRPr="00891B97">
                              <w:rPr>
                                <w:rFonts w:ascii="Times New Roman" w:hAnsi="Times New Roman" w:cs="Times New Roman"/>
                                <w:b/>
                                <w:bCs/>
                                <w:sz w:val="18"/>
                                <w:szCs w:val="18"/>
                              </w:rPr>
                              <w:t>Fig. 3.</w:t>
                            </w:r>
                            <w:r w:rsidRPr="00891B97">
                              <w:rPr>
                                <w:rFonts w:ascii="Times New Roman" w:hAnsi="Times New Roman" w:cs="Times New Roman"/>
                                <w:sz w:val="18"/>
                                <w:szCs w:val="18"/>
                              </w:rPr>
                              <w:t xml:space="preserve"> Action Potential from GPU simulation in </w:t>
                            </w:r>
                            <w:ins w:id="129" w:author="Ali Ikhsanul Qauli" w:date="2025-01-15T17:53:00Z">
                              <w:r w:rsidR="00921510" w:rsidRPr="00921510">
                                <w:rPr>
                                  <w:rFonts w:ascii="Times New Roman" w:hAnsi="Times New Roman" w:cs="Times New Roman"/>
                                  <w:sz w:val="18"/>
                                  <w:szCs w:val="18"/>
                                </w:rPr>
                                <w:t>CiPAORdv1.0</w:t>
                              </w:r>
                              <w:r w:rsidR="00921510">
                                <w:rPr>
                                  <w:rFonts w:ascii="Times New Roman" w:hAnsi="Times New Roman" w:cs="Times New Roman"/>
                                  <w:sz w:val="18"/>
                                  <w:szCs w:val="18"/>
                                </w:rPr>
                                <w:t xml:space="preserve"> </w:t>
                              </w:r>
                            </w:ins>
                            <w:del w:id="130" w:author="Ali Ikhsanul Qauli" w:date="2025-01-15T17:53:00Z">
                              <w:r w:rsidRPr="00891B97" w:rsidDel="00921510">
                                <w:rPr>
                                  <w:rFonts w:ascii="Times New Roman" w:hAnsi="Times New Roman" w:cs="Times New Roman"/>
                                  <w:sz w:val="18"/>
                                  <w:szCs w:val="18"/>
                                </w:rPr>
                                <w:delText xml:space="preserve">ORd 2017 </w:delText>
                              </w:r>
                            </w:del>
                            <w:r w:rsidRPr="00891B97">
                              <w:rPr>
                                <w:rFonts w:ascii="Times New Roman" w:hAnsi="Times New Roman" w:cs="Times New Roman"/>
                                <w:sz w:val="18"/>
                                <w:szCs w:val="18"/>
                              </w:rPr>
                              <w:t>model, compared to CPU simulation in non-drug and under-drug situation.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9FD75" id="Text Box 18" o:spid="_x0000_s1028" type="#_x0000_t202" style="position:absolute;left:0;text-align:left;margin-left:0;margin-top:0;width:454.55pt;height:260.65pt;z-index:25167872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" filled="f" stroked="f" strokeweight=".5pt">
                <v:textbox>
                  <w:txbxContent>
                    <w:p w14:paraId="53CEAD2B" w14:textId="716A3B3E" w:rsidR="00D1193A" w:rsidRDefault="00142D78" w:rsidP="00D1193A">
                      <w:pPr>
                        <w:rPr>
                          <w:rFonts w:ascii="Times New Roman" w:hAnsi="Times New Roman" w:cs="Times New Roman"/>
                          <w:sz w:val="22"/>
                          <w:szCs w:val="22"/>
                        </w:rPr>
                      </w:pPr>
                      <w:r>
                        <w:rPr>
                          <w:noProof/>
                        </w:rPr>
                        <w:drawing>
                          <wp:inline distT="0" distB="0" distL="0" distR="0" wp14:anchorId="1476685F" wp14:editId="4DA59C67">
                            <wp:extent cx="2565400" cy="2620010"/>
                            <wp:effectExtent l="0" t="0" r="0" b="0"/>
                            <wp:docPr id="1" name="Chart 1">
                              <a:extLst xmlns:a="http://schemas.openxmlformats.org/drawingml/2006/main">
                                <a:ext uri="{FF2B5EF4-FFF2-40B4-BE49-F238E27FC236}">
                                  <a16:creationId xmlns:a16="http://schemas.microsoft.com/office/drawing/2014/main" id="{EC7D65BD-B2A1-794E-97FB-CD71E083F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54183E">
                        <w:rPr>
                          <w:rFonts w:ascii="Times New Roman" w:hAnsi="Times New Roman" w:cs="Times New Roman"/>
                          <w:sz w:val="22"/>
                          <w:szCs w:val="22"/>
                        </w:rPr>
                        <w:t xml:space="preserve">  </w:t>
                      </w:r>
                      <w:r w:rsidR="0054183E">
                        <w:rPr>
                          <w:noProof/>
                        </w:rPr>
                        <w:drawing>
                          <wp:inline distT="0" distB="0" distL="0" distR="0" wp14:anchorId="51D2D497" wp14:editId="3CBBFB4F">
                            <wp:extent cx="2921644" cy="2620010"/>
                            <wp:effectExtent l="0" t="0" r="0" b="0"/>
                            <wp:docPr id="3" name="Chart 3">
                              <a:extLst xmlns:a="http://schemas.openxmlformats.org/drawingml/2006/main">
                                <a:ext uri="{FF2B5EF4-FFF2-40B4-BE49-F238E27FC236}">
                                  <a16:creationId xmlns:a16="http://schemas.microsoft.com/office/drawing/2014/main" id="{8BC726E1-DDBB-7E46-8695-8373B1FB3C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AD63AB7" w14:textId="77777777" w:rsidR="00D1193A" w:rsidRPr="007C0AD7" w:rsidRDefault="00D1193A" w:rsidP="00D1193A">
                      <w:pPr>
                        <w:rPr>
                          <w:rFonts w:ascii="Times New Roman" w:hAnsi="Times New Roman" w:cs="Times New Roman"/>
                          <w:sz w:val="22"/>
                          <w:szCs w:val="22"/>
                        </w:rPr>
                      </w:pPr>
                    </w:p>
                    <w:p w14:paraId="47974E21" w14:textId="01EC270A" w:rsidR="00D1193A" w:rsidRPr="00891B97" w:rsidRDefault="00D1193A" w:rsidP="00D1193A">
                      <w:pPr>
                        <w:rPr>
                          <w:rFonts w:ascii="Times New Roman" w:hAnsi="Times New Roman" w:cs="Times New Roman"/>
                          <w:sz w:val="18"/>
                          <w:szCs w:val="18"/>
                        </w:rPr>
                      </w:pPr>
                      <w:r w:rsidRPr="00891B97">
                        <w:rPr>
                          <w:rFonts w:ascii="Times New Roman" w:hAnsi="Times New Roman" w:cs="Times New Roman"/>
                          <w:b/>
                          <w:bCs/>
                          <w:sz w:val="18"/>
                          <w:szCs w:val="18"/>
                        </w:rPr>
                        <w:t>Fig. 3.</w:t>
                      </w:r>
                      <w:r w:rsidRPr="00891B97">
                        <w:rPr>
                          <w:rFonts w:ascii="Times New Roman" w:hAnsi="Times New Roman" w:cs="Times New Roman"/>
                          <w:sz w:val="18"/>
                          <w:szCs w:val="18"/>
                        </w:rPr>
                        <w:t xml:space="preserve"> Action Potential from GPU simulation in </w:t>
                      </w:r>
                      <w:ins w:id="131" w:author="Ali Ikhsanul Qauli" w:date="2025-01-15T17:53:00Z">
                        <w:r w:rsidR="00921510" w:rsidRPr="00921510">
                          <w:rPr>
                            <w:rFonts w:ascii="Times New Roman" w:hAnsi="Times New Roman" w:cs="Times New Roman"/>
                            <w:sz w:val="18"/>
                            <w:szCs w:val="18"/>
                          </w:rPr>
                          <w:t>CiPAORdv1.0</w:t>
                        </w:r>
                        <w:r w:rsidR="00921510">
                          <w:rPr>
                            <w:rFonts w:ascii="Times New Roman" w:hAnsi="Times New Roman" w:cs="Times New Roman"/>
                            <w:sz w:val="18"/>
                            <w:szCs w:val="18"/>
                          </w:rPr>
                          <w:t xml:space="preserve"> </w:t>
                        </w:r>
                      </w:ins>
                      <w:del w:id="132" w:author="Ali Ikhsanul Qauli" w:date="2025-01-15T17:53:00Z">
                        <w:r w:rsidRPr="00891B97" w:rsidDel="00921510">
                          <w:rPr>
                            <w:rFonts w:ascii="Times New Roman" w:hAnsi="Times New Roman" w:cs="Times New Roman"/>
                            <w:sz w:val="18"/>
                            <w:szCs w:val="18"/>
                          </w:rPr>
                          <w:delText xml:space="preserve">ORd 2017 </w:delText>
                        </w:r>
                      </w:del>
                      <w:r w:rsidRPr="00891B97">
                        <w:rPr>
                          <w:rFonts w:ascii="Times New Roman" w:hAnsi="Times New Roman" w:cs="Times New Roman"/>
                          <w:sz w:val="18"/>
                          <w:szCs w:val="18"/>
                        </w:rPr>
                        <w:t>model, compared to CPU simulation in non-drug and under-drug situation.</w:t>
                      </w:r>
                    </w:p>
                  </w:txbxContent>
                </v:textbox>
                <w10:wrap type="square" anchorx="margin" anchory="margin"/>
              </v:shape>
            </w:pict>
          </mc:Fallback>
        </mc:AlternateContent>
      </w:r>
      <w:r w:rsidR="00B47482">
        <w:rPr>
          <w:rFonts w:ascii="Times New Roman" w:hAnsi="Times New Roman" w:cs="Times New Roman"/>
          <w:sz w:val="22"/>
          <w:szCs w:val="22"/>
        </w:rPr>
        <w:t>(</w:t>
      </w:r>
      <w:r w:rsidR="00B47482" w:rsidRPr="00D658CE">
        <w:rPr>
          <w:rFonts w:ascii="Times New Roman" w:hAnsi="Times New Roman" w:cs="Times New Roman"/>
          <w:sz w:val="22"/>
          <w:szCs w:val="22"/>
          <w:highlight w:val="cyan"/>
          <w:rPrChange w:id="133" w:author="Ali Ikhsanul Qauli" w:date="2025-01-15T17:30:00Z">
            <w:rPr>
              <w:rFonts w:ascii="Times New Roman" w:hAnsi="Times New Roman" w:cs="Times New Roman"/>
              <w:sz w:val="22"/>
              <w:szCs w:val="22"/>
            </w:rPr>
          </w:rPrChange>
        </w:rPr>
        <w:t xml:space="preserve">validation for </w:t>
      </w:r>
      <w:proofErr w:type="spellStart"/>
      <w:r w:rsidR="00B47482" w:rsidRPr="00D658CE">
        <w:rPr>
          <w:rFonts w:ascii="Times New Roman" w:hAnsi="Times New Roman" w:cs="Times New Roman"/>
          <w:sz w:val="22"/>
          <w:szCs w:val="22"/>
          <w:highlight w:val="cyan"/>
          <w:rPrChange w:id="134" w:author="Ali Ikhsanul Qauli" w:date="2025-01-15T17:30:00Z">
            <w:rPr>
              <w:rFonts w:ascii="Times New Roman" w:hAnsi="Times New Roman" w:cs="Times New Roman"/>
              <w:sz w:val="22"/>
              <w:szCs w:val="22"/>
            </w:rPr>
          </w:rPrChange>
        </w:rPr>
        <w:t>ToR-ORd</w:t>
      </w:r>
      <w:proofErr w:type="spellEnd"/>
      <w:r w:rsidR="00B47482">
        <w:rPr>
          <w:rFonts w:ascii="Times New Roman" w:hAnsi="Times New Roman" w:cs="Times New Roman"/>
          <w:sz w:val="22"/>
          <w:szCs w:val="22"/>
        </w:rPr>
        <w:t>)</w:t>
      </w:r>
      <w:r w:rsidR="00897C3D">
        <w:rPr>
          <w:rFonts w:ascii="Times New Roman" w:hAnsi="Times New Roman" w:cs="Times New Roman"/>
          <w:noProof/>
          <w:sz w:val="22"/>
          <w:szCs w:val="22"/>
        </w:rPr>
        <mc:AlternateContent>
          <mc:Choice Requires="wps">
            <w:drawing>
              <wp:anchor distT="0" distB="0" distL="114300" distR="114300" simplePos="0" relativeHeight="251682816" behindDoc="0" locked="0" layoutInCell="1" allowOverlap="1" wp14:anchorId="55BF1556" wp14:editId="5B77EDDD">
                <wp:simplePos x="0" y="0"/>
                <wp:positionH relativeFrom="margin">
                  <wp:posOffset>-288</wp:posOffset>
                </wp:positionH>
                <wp:positionV relativeFrom="margin">
                  <wp:posOffset>3129012</wp:posOffset>
                </wp:positionV>
                <wp:extent cx="5733415" cy="346900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3415" cy="3469005"/>
                        </a:xfrm>
                        <a:prstGeom prst="rect">
                          <a:avLst/>
                        </a:prstGeom>
                        <a:noFill/>
                        <a:ln w="6350">
                          <a:noFill/>
                        </a:ln>
                      </wps:spPr>
                      <wps:txbx>
                        <w:txbxContent>
                          <w:p w14:paraId="65F345C7" w14:textId="77777777" w:rsidR="00897C3D" w:rsidRDefault="00897C3D" w:rsidP="00897C3D">
                            <w:pPr>
                              <w:rPr>
                                <w:rFonts w:ascii="Times New Roman" w:hAnsi="Times New Roman" w:cs="Times New Roman"/>
                                <w:sz w:val="22"/>
                                <w:szCs w:val="22"/>
                              </w:rPr>
                            </w:pPr>
                            <w:r>
                              <w:rPr>
                                <w:noProof/>
                              </w:rPr>
                              <w:drawing>
                                <wp:inline distT="0" distB="0" distL="0" distR="0" wp14:anchorId="5E72C972" wp14:editId="47A3B476">
                                  <wp:extent cx="2565400" cy="2686050"/>
                                  <wp:effectExtent l="0" t="0" r="0" b="0"/>
                                  <wp:docPr id="5" name="Chart 5">
                                    <a:extLst xmlns:a="http://schemas.openxmlformats.org/drawingml/2006/main">
                                      <a:ext uri="{FF2B5EF4-FFF2-40B4-BE49-F238E27FC236}">
                                        <a16:creationId xmlns:a16="http://schemas.microsoft.com/office/drawing/2014/main" id="{86050398-0E41-4747-B0C7-9B9F10F72E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6D680B">
                              <w:rPr>
                                <w:noProof/>
                                <w:lang w:val="en-US"/>
                              </w:rPr>
                              <w:drawing>
                                <wp:inline distT="0" distB="0" distL="0" distR="0" wp14:anchorId="48F7399B" wp14:editId="0E403A18">
                                  <wp:extent cx="2917098" cy="2724150"/>
                                  <wp:effectExtent l="0" t="0" r="4445" b="0"/>
                                  <wp:docPr id="8" name="Chart 8">
                                    <a:extLst xmlns:a="http://schemas.openxmlformats.org/drawingml/2006/main">
                                      <a:ext uri="{FF2B5EF4-FFF2-40B4-BE49-F238E27FC236}">
                                        <a16:creationId xmlns:a16="http://schemas.microsoft.com/office/drawing/2014/main" id="{44DDF20C-FF49-FD47-B80B-3111F35CDC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0C8C620" w14:textId="77777777" w:rsidR="00897C3D" w:rsidRPr="007C0AD7" w:rsidRDefault="00897C3D" w:rsidP="00897C3D">
                            <w:pPr>
                              <w:rPr>
                                <w:rFonts w:ascii="Times New Roman" w:hAnsi="Times New Roman" w:cs="Times New Roman"/>
                                <w:sz w:val="22"/>
                                <w:szCs w:val="22"/>
                              </w:rPr>
                            </w:pPr>
                          </w:p>
                          <w:p w14:paraId="71658380" w14:textId="77777777" w:rsidR="00897C3D" w:rsidRPr="00891B97" w:rsidRDefault="00897C3D" w:rsidP="00897C3D">
                            <w:pPr>
                              <w:rPr>
                                <w:rFonts w:ascii="Times New Roman" w:hAnsi="Times New Roman" w:cs="Times New Roman"/>
                                <w:sz w:val="18"/>
                                <w:szCs w:val="18"/>
                              </w:rPr>
                            </w:pPr>
                            <w:r w:rsidRPr="00891B97">
                              <w:rPr>
                                <w:rFonts w:ascii="Times New Roman" w:hAnsi="Times New Roman" w:cs="Times New Roman"/>
                                <w:b/>
                                <w:bCs/>
                                <w:sz w:val="18"/>
                                <w:szCs w:val="18"/>
                              </w:rPr>
                              <w:t>Fig. 4.</w:t>
                            </w:r>
                            <w:r w:rsidRPr="00891B97">
                              <w:rPr>
                                <w:rFonts w:ascii="Times New Roman" w:hAnsi="Times New Roman" w:cs="Times New Roman"/>
                                <w:sz w:val="18"/>
                                <w:szCs w:val="18"/>
                              </w:rPr>
                              <w:t xml:space="preserve"> Action Potential from GPU simulation in </w:t>
                            </w:r>
                            <w:proofErr w:type="spellStart"/>
                            <w:r w:rsidRPr="00891B97">
                              <w:rPr>
                                <w:rFonts w:ascii="Times New Roman" w:hAnsi="Times New Roman" w:cs="Times New Roman"/>
                                <w:sz w:val="18"/>
                                <w:szCs w:val="18"/>
                              </w:rPr>
                              <w:t>ToR-ORd</w:t>
                            </w:r>
                            <w:proofErr w:type="spellEnd"/>
                            <w:r w:rsidRPr="00891B97">
                              <w:rPr>
                                <w:rFonts w:ascii="Times New Roman" w:hAnsi="Times New Roman" w:cs="Times New Roman"/>
                                <w:sz w:val="18"/>
                                <w:szCs w:val="18"/>
                              </w:rPr>
                              <w:t xml:space="preserve"> model, compared to CPU simulation in non-drug and under-drug situation.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F1556" id="Text Box 20" o:spid="_x0000_s1029" type="#_x0000_t202" style="position:absolute;left:0;text-align:left;margin-left:0;margin-top:246.4pt;width:451.45pt;height:273.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" filled="f" stroked="f" strokeweight=".5pt">
                <v:textbox>
                  <w:txbxContent>
                    <w:p w14:paraId="65F345C7" w14:textId="77777777" w:rsidR="00897C3D" w:rsidRDefault="00897C3D" w:rsidP="00897C3D">
                      <w:pPr>
                        <w:rPr>
                          <w:rFonts w:ascii="Times New Roman" w:hAnsi="Times New Roman" w:cs="Times New Roman"/>
                          <w:sz w:val="22"/>
                          <w:szCs w:val="22"/>
                        </w:rPr>
                      </w:pPr>
                      <w:r>
                        <w:rPr>
                          <w:noProof/>
                        </w:rPr>
                        <w:drawing>
                          <wp:inline distT="0" distB="0" distL="0" distR="0" wp14:anchorId="5E72C972" wp14:editId="47A3B476">
                            <wp:extent cx="2565400" cy="2686050"/>
                            <wp:effectExtent l="0" t="0" r="0" b="0"/>
                            <wp:docPr id="5" name="Chart 5">
                              <a:extLst xmlns:a="http://schemas.openxmlformats.org/drawingml/2006/main">
                                <a:ext uri="{FF2B5EF4-FFF2-40B4-BE49-F238E27FC236}">
                                  <a16:creationId xmlns:a16="http://schemas.microsoft.com/office/drawing/2014/main" id="{86050398-0E41-4747-B0C7-9B9F10F72E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6D680B">
                        <w:rPr>
                          <w:noProof/>
                          <w:lang w:val="en-US"/>
                        </w:rPr>
                        <w:drawing>
                          <wp:inline distT="0" distB="0" distL="0" distR="0" wp14:anchorId="48F7399B" wp14:editId="0E403A18">
                            <wp:extent cx="2917098" cy="2724150"/>
                            <wp:effectExtent l="0" t="0" r="4445" b="0"/>
                            <wp:docPr id="8" name="Chart 8">
                              <a:extLst xmlns:a="http://schemas.openxmlformats.org/drawingml/2006/main">
                                <a:ext uri="{FF2B5EF4-FFF2-40B4-BE49-F238E27FC236}">
                                  <a16:creationId xmlns:a16="http://schemas.microsoft.com/office/drawing/2014/main" id="{44DDF20C-FF49-FD47-B80B-3111F35CDC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0C8C620" w14:textId="77777777" w:rsidR="00897C3D" w:rsidRPr="007C0AD7" w:rsidRDefault="00897C3D" w:rsidP="00897C3D">
                      <w:pPr>
                        <w:rPr>
                          <w:rFonts w:ascii="Times New Roman" w:hAnsi="Times New Roman" w:cs="Times New Roman"/>
                          <w:sz w:val="22"/>
                          <w:szCs w:val="22"/>
                        </w:rPr>
                      </w:pPr>
                    </w:p>
                    <w:p w14:paraId="71658380" w14:textId="77777777" w:rsidR="00897C3D" w:rsidRPr="00891B97" w:rsidRDefault="00897C3D" w:rsidP="00897C3D">
                      <w:pPr>
                        <w:rPr>
                          <w:rFonts w:ascii="Times New Roman" w:hAnsi="Times New Roman" w:cs="Times New Roman"/>
                          <w:sz w:val="18"/>
                          <w:szCs w:val="18"/>
                        </w:rPr>
                      </w:pPr>
                      <w:r w:rsidRPr="00891B97">
                        <w:rPr>
                          <w:rFonts w:ascii="Times New Roman" w:hAnsi="Times New Roman" w:cs="Times New Roman"/>
                          <w:b/>
                          <w:bCs/>
                          <w:sz w:val="18"/>
                          <w:szCs w:val="18"/>
                        </w:rPr>
                        <w:t>Fig. 4.</w:t>
                      </w:r>
                      <w:r w:rsidRPr="00891B97">
                        <w:rPr>
                          <w:rFonts w:ascii="Times New Roman" w:hAnsi="Times New Roman" w:cs="Times New Roman"/>
                          <w:sz w:val="18"/>
                          <w:szCs w:val="18"/>
                        </w:rPr>
                        <w:t xml:space="preserve"> Action Potential from GPU simulation in </w:t>
                      </w:r>
                      <w:proofErr w:type="spellStart"/>
                      <w:r w:rsidRPr="00891B97">
                        <w:rPr>
                          <w:rFonts w:ascii="Times New Roman" w:hAnsi="Times New Roman" w:cs="Times New Roman"/>
                          <w:sz w:val="18"/>
                          <w:szCs w:val="18"/>
                        </w:rPr>
                        <w:t>ToR-ORd</w:t>
                      </w:r>
                      <w:proofErr w:type="spellEnd"/>
                      <w:r w:rsidRPr="00891B97">
                        <w:rPr>
                          <w:rFonts w:ascii="Times New Roman" w:hAnsi="Times New Roman" w:cs="Times New Roman"/>
                          <w:sz w:val="18"/>
                          <w:szCs w:val="18"/>
                        </w:rPr>
                        <w:t xml:space="preserve"> model, compared to CPU simulation in non-drug and under-drug situation.</w:t>
                      </w:r>
                    </w:p>
                  </w:txbxContent>
                </v:textbox>
                <w10:wrap type="square" anchorx="margin" anchory="margin"/>
              </v:shape>
            </w:pict>
          </mc:Fallback>
        </mc:AlternateContent>
      </w:r>
      <w:r w:rsidR="00B47482">
        <w:rPr>
          <w:rFonts w:ascii="Times New Roman" w:hAnsi="Times New Roman" w:cs="Times New Roman"/>
          <w:sz w:val="22"/>
          <w:szCs w:val="22"/>
        </w:rPr>
        <w:t xml:space="preserve"> </w:t>
      </w:r>
      <w:r w:rsidR="0038131E" w:rsidRPr="0038131E">
        <w:rPr>
          <w:rFonts w:ascii="Times New Roman" w:hAnsi="Times New Roman" w:cs="Times New Roman"/>
          <w:sz w:val="22"/>
          <w:szCs w:val="22"/>
        </w:rPr>
        <w:t xml:space="preserve">In the </w:t>
      </w:r>
      <w:proofErr w:type="spellStart"/>
      <w:r w:rsidR="0038131E" w:rsidRPr="0038131E">
        <w:rPr>
          <w:rFonts w:ascii="Times New Roman" w:hAnsi="Times New Roman" w:cs="Times New Roman"/>
          <w:sz w:val="22"/>
          <w:szCs w:val="22"/>
        </w:rPr>
        <w:t>ToR-ORd</w:t>
      </w:r>
      <w:proofErr w:type="spellEnd"/>
      <w:r w:rsidR="0038131E" w:rsidRPr="0038131E">
        <w:rPr>
          <w:rFonts w:ascii="Times New Roman" w:hAnsi="Times New Roman" w:cs="Times New Roman"/>
          <w:sz w:val="22"/>
          <w:szCs w:val="22"/>
        </w:rPr>
        <w:t xml:space="preserve"> model, the GPU simulation yielded </w:t>
      </w:r>
      <w:proofErr w:type="gramStart"/>
      <w:r w:rsidR="0038131E" w:rsidRPr="0038131E">
        <w:rPr>
          <w:rFonts w:ascii="Times New Roman" w:hAnsi="Times New Roman" w:cs="Times New Roman"/>
          <w:sz w:val="22"/>
          <w:szCs w:val="22"/>
        </w:rPr>
        <w:t>an</w:t>
      </w:r>
      <w:proofErr w:type="gramEnd"/>
      <w:r w:rsidR="0038131E" w:rsidRPr="0038131E">
        <w:rPr>
          <w:rFonts w:ascii="Times New Roman" w:hAnsi="Times New Roman" w:cs="Times New Roman"/>
          <w:sz w:val="22"/>
          <w:szCs w:val="22"/>
        </w:rPr>
        <w:t xml:space="preserve"> MAE of 0.023 mV</w:t>
      </w:r>
      <w:ins w:id="135" w:author="Ali Ikhsanul Qauli" w:date="2025-01-15T17:31:00Z">
        <w:r w:rsidR="00D658CE">
          <w:rPr>
            <w:rFonts w:ascii="Times New Roman" w:hAnsi="Times New Roman" w:cs="Times New Roman"/>
            <w:sz w:val="22"/>
            <w:szCs w:val="22"/>
          </w:rPr>
          <w:t xml:space="preserve"> (Table 1)</w:t>
        </w:r>
      </w:ins>
      <w:r w:rsidR="0038131E" w:rsidRPr="0038131E">
        <w:rPr>
          <w:rFonts w:ascii="Times New Roman" w:hAnsi="Times New Roman" w:cs="Times New Roman"/>
          <w:sz w:val="22"/>
          <w:szCs w:val="22"/>
        </w:rPr>
        <w:t>, indicating strong alignment with the CPU reference. Despite the model's higher complexity and computational demands, the GPU efficiently handled both control and drug-induced scenarios. The simulation accurately replicated the cardiac cells' electrophysiological responses to bepridil at varying concentrations, further confirming the GPU's suitability for large-scale, high-fidelity simulations.</w:t>
      </w:r>
      <w:r w:rsidR="00D1193A">
        <w:rPr>
          <w:rFonts w:ascii="Times New Roman" w:hAnsi="Times New Roman" w:cs="Times New Roman"/>
          <w:sz w:val="22"/>
          <w:szCs w:val="22"/>
        </w:rPr>
        <w:t xml:space="preserve"> </w:t>
      </w:r>
      <w:proofErr w:type="spellStart"/>
      <w:r w:rsidR="00D1193A">
        <w:rPr>
          <w:rFonts w:ascii="Times New Roman" w:hAnsi="Times New Roman" w:cs="Times New Roman"/>
          <w:sz w:val="22"/>
          <w:szCs w:val="22"/>
        </w:rPr>
        <w:t>ToR-ORd</w:t>
      </w:r>
      <w:proofErr w:type="spellEnd"/>
      <w:r w:rsidR="00D1193A">
        <w:rPr>
          <w:rFonts w:ascii="Times New Roman" w:hAnsi="Times New Roman" w:cs="Times New Roman"/>
          <w:sz w:val="22"/>
          <w:szCs w:val="22"/>
        </w:rPr>
        <w:t xml:space="preserve"> simulation result is shown in Figure 4. This figure shows action potential curve from drug-free, and drug-induced simulation.</w:t>
      </w:r>
    </w:p>
    <w:p w14:paraId="2D7A2F6D" w14:textId="446E168C" w:rsidR="002177CB" w:rsidRDefault="00B47482" w:rsidP="002177CB">
      <w:pPr>
        <w:ind w:firstLine="284"/>
        <w:jc w:val="both"/>
        <w:rPr>
          <w:rFonts w:ascii="Times New Roman" w:hAnsi="Times New Roman" w:cs="Times New Roman"/>
          <w:sz w:val="22"/>
          <w:szCs w:val="22"/>
        </w:rPr>
      </w:pPr>
      <w:r w:rsidRPr="00D658CE">
        <w:rPr>
          <w:rFonts w:ascii="Times New Roman" w:hAnsi="Times New Roman" w:cs="Times New Roman"/>
          <w:sz w:val="22"/>
          <w:szCs w:val="22"/>
          <w:highlight w:val="cyan"/>
          <w:rPrChange w:id="136" w:author="Ali Ikhsanul Qauli" w:date="2025-01-15T17:30:00Z">
            <w:rPr>
              <w:rFonts w:ascii="Times New Roman" w:hAnsi="Times New Roman" w:cs="Times New Roman"/>
              <w:sz w:val="22"/>
              <w:szCs w:val="22"/>
            </w:rPr>
          </w:rPrChange>
        </w:rPr>
        <w:t>(Validation Process Conclusion)</w:t>
      </w:r>
      <w:r>
        <w:rPr>
          <w:rFonts w:ascii="Times New Roman" w:hAnsi="Times New Roman" w:cs="Times New Roman"/>
          <w:sz w:val="22"/>
          <w:szCs w:val="22"/>
        </w:rPr>
        <w:t xml:space="preserve"> </w:t>
      </w:r>
      <w:r w:rsidR="0038131E" w:rsidRPr="0038131E">
        <w:rPr>
          <w:rFonts w:ascii="Times New Roman" w:hAnsi="Times New Roman" w:cs="Times New Roman"/>
          <w:sz w:val="22"/>
          <w:szCs w:val="22"/>
        </w:rPr>
        <w:t>Overall, the validation results for all three cell models underscore the accuracy and reliability of the GPU-based approach. The low MAE values across models confirm that the parallel computing implementation does not compromise the simulation's fidelity, making it a viable alternative to traditional CPU-based methods. These findings support the broader application of GPU-based simulations in cardiac electrophysiology and drug discovery research.</w:t>
      </w:r>
    </w:p>
    <w:p w14:paraId="4E63CDAD" w14:textId="65D6575D" w:rsidR="002177CB" w:rsidRDefault="002177CB">
      <w:pPr>
        <w:rPr>
          <w:rFonts w:ascii="Times New Roman" w:hAnsi="Times New Roman" w:cs="Times New Roman"/>
          <w:sz w:val="22"/>
          <w:szCs w:val="22"/>
        </w:rPr>
      </w:pPr>
      <w:r>
        <w:rPr>
          <w:rFonts w:ascii="Times New Roman" w:hAnsi="Times New Roman" w:cs="Times New Roman"/>
          <w:sz w:val="22"/>
          <w:szCs w:val="22"/>
        </w:rPr>
        <w:br w:type="page"/>
      </w:r>
    </w:p>
    <w:p w14:paraId="6AE26BBD" w14:textId="77777777" w:rsidR="002177CB" w:rsidRPr="002177CB" w:rsidRDefault="002177CB" w:rsidP="002177CB">
      <w:pPr>
        <w:ind w:firstLine="284"/>
        <w:jc w:val="both"/>
        <w:rPr>
          <w:rFonts w:ascii="Times New Roman" w:hAnsi="Times New Roman" w:cs="Times New Roman"/>
          <w:sz w:val="22"/>
          <w:szCs w:val="22"/>
        </w:rPr>
      </w:pPr>
    </w:p>
    <w:p w14:paraId="77B446D6" w14:textId="77777777" w:rsidR="00E50FFE" w:rsidRDefault="00E50FFE" w:rsidP="00D12264">
      <w:pPr>
        <w:ind w:firstLine="284"/>
        <w:jc w:val="both"/>
        <w:rPr>
          <w:rFonts w:ascii="Times New Roman" w:hAnsi="Times New Roman" w:cs="Times New Roman"/>
          <w:b/>
          <w:bCs/>
          <w:sz w:val="22"/>
          <w:szCs w:val="22"/>
        </w:rPr>
      </w:pPr>
      <w:r>
        <w:rPr>
          <w:rFonts w:ascii="Times New Roman" w:hAnsi="Times New Roman" w:cs="Times New Roman"/>
          <w:b/>
          <w:bCs/>
          <w:sz w:val="22"/>
          <w:szCs w:val="22"/>
        </w:rPr>
        <w:t>3.2</w:t>
      </w:r>
      <w:r w:rsidRPr="006F5169">
        <w:rPr>
          <w:rFonts w:ascii="Times New Roman" w:hAnsi="Times New Roman" w:cs="Times New Roman"/>
          <w:b/>
          <w:bCs/>
          <w:sz w:val="22"/>
          <w:szCs w:val="22"/>
        </w:rPr>
        <w:t xml:space="preserve"> </w:t>
      </w:r>
      <w:r w:rsidR="00986009">
        <w:rPr>
          <w:rFonts w:ascii="Times New Roman" w:hAnsi="Times New Roman" w:cs="Times New Roman"/>
          <w:b/>
          <w:bCs/>
          <w:sz w:val="22"/>
          <w:szCs w:val="22"/>
        </w:rPr>
        <w:t>Computation Time Performance</w:t>
      </w:r>
    </w:p>
    <w:p w14:paraId="1B7DCE5C" w14:textId="703521C4" w:rsidR="00986009" w:rsidRDefault="00986009" w:rsidP="00D12264">
      <w:pPr>
        <w:ind w:firstLine="284"/>
        <w:jc w:val="both"/>
        <w:rPr>
          <w:rFonts w:ascii="Times New Roman" w:hAnsi="Times New Roman" w:cs="Times New Roman"/>
          <w:sz w:val="22"/>
          <w:szCs w:val="22"/>
        </w:rPr>
      </w:pPr>
      <w:r>
        <w:rPr>
          <w:rFonts w:ascii="Times New Roman" w:hAnsi="Times New Roman" w:cs="Times New Roman"/>
          <w:b/>
          <w:bCs/>
          <w:sz w:val="22"/>
          <w:szCs w:val="22"/>
        </w:rPr>
        <w:tab/>
      </w:r>
      <w:r w:rsidR="00B47482">
        <w:rPr>
          <w:rFonts w:ascii="Times New Roman" w:hAnsi="Times New Roman" w:cs="Times New Roman"/>
          <w:b/>
          <w:bCs/>
          <w:sz w:val="22"/>
          <w:szCs w:val="22"/>
        </w:rPr>
        <w:t>(</w:t>
      </w:r>
      <w:r w:rsidR="00565632">
        <w:rPr>
          <w:rFonts w:ascii="Times New Roman" w:hAnsi="Times New Roman" w:cs="Times New Roman"/>
          <w:b/>
          <w:bCs/>
          <w:sz w:val="22"/>
          <w:szCs w:val="22"/>
        </w:rPr>
        <w:t>Computational time comparison method</w:t>
      </w:r>
      <w:r w:rsidR="00B47482">
        <w:rPr>
          <w:rFonts w:ascii="Times New Roman" w:hAnsi="Times New Roman" w:cs="Times New Roman"/>
          <w:b/>
          <w:bCs/>
          <w:sz w:val="22"/>
          <w:szCs w:val="22"/>
        </w:rPr>
        <w:t xml:space="preserve">) </w:t>
      </w:r>
      <w:r w:rsidRPr="00986009">
        <w:rPr>
          <w:rFonts w:ascii="Times New Roman" w:hAnsi="Times New Roman" w:cs="Times New Roman"/>
          <w:sz w:val="22"/>
          <w:szCs w:val="22"/>
        </w:rPr>
        <w:t xml:space="preserve">The computational time performance of GPU-based simulations was compared against both single-core and multi-core CPU implementations for the three cardiac cell models: </w:t>
      </w:r>
      <w:proofErr w:type="spellStart"/>
      <w:r w:rsidRPr="00986009">
        <w:rPr>
          <w:rFonts w:ascii="Times New Roman" w:hAnsi="Times New Roman" w:cs="Times New Roman"/>
          <w:sz w:val="22"/>
          <w:szCs w:val="22"/>
        </w:rPr>
        <w:t>ORd</w:t>
      </w:r>
      <w:proofErr w:type="spellEnd"/>
      <w:r w:rsidRPr="00986009">
        <w:rPr>
          <w:rFonts w:ascii="Times New Roman" w:hAnsi="Times New Roman" w:cs="Times New Roman"/>
          <w:sz w:val="22"/>
          <w:szCs w:val="22"/>
        </w:rPr>
        <w:t xml:space="preserve"> 2011, </w:t>
      </w:r>
      <w:ins w:id="137" w:author="Ali Ikhsanul Qauli" w:date="2025-01-15T17:53:00Z">
        <w:r w:rsidR="00921510">
          <w:rPr>
            <w:rFonts w:ascii="Times New Roman" w:hAnsi="Times New Roman" w:cs="Times New Roman"/>
            <w:sz w:val="22"/>
            <w:szCs w:val="22"/>
          </w:rPr>
          <w:t>CiPAORdv1.0</w:t>
        </w:r>
      </w:ins>
      <w:del w:id="138" w:author="Ali Ikhsanul Qauli" w:date="2025-01-15T17:53:00Z">
        <w:r w:rsidRPr="00986009" w:rsidDel="00921510">
          <w:rPr>
            <w:rFonts w:ascii="Times New Roman" w:hAnsi="Times New Roman" w:cs="Times New Roman"/>
            <w:sz w:val="22"/>
            <w:szCs w:val="22"/>
          </w:rPr>
          <w:delText>ORd 2017</w:delText>
        </w:r>
      </w:del>
      <w:r w:rsidRPr="00986009">
        <w:rPr>
          <w:rFonts w:ascii="Times New Roman" w:hAnsi="Times New Roman" w:cs="Times New Roman"/>
          <w:sz w:val="22"/>
          <w:szCs w:val="22"/>
        </w:rPr>
        <w:t xml:space="preserve">, and </w:t>
      </w:r>
      <w:proofErr w:type="spellStart"/>
      <w:r w:rsidRPr="00986009">
        <w:rPr>
          <w:rFonts w:ascii="Times New Roman" w:hAnsi="Times New Roman" w:cs="Times New Roman"/>
          <w:sz w:val="22"/>
          <w:szCs w:val="22"/>
        </w:rPr>
        <w:t>ToR-ORd</w:t>
      </w:r>
      <w:proofErr w:type="spellEnd"/>
      <w:r w:rsidRPr="00986009">
        <w:rPr>
          <w:rFonts w:ascii="Times New Roman" w:hAnsi="Times New Roman" w:cs="Times New Roman"/>
          <w:sz w:val="22"/>
          <w:szCs w:val="22"/>
        </w:rPr>
        <w:t>. This comparison highlights the efficiency gains achieved through CUDA-based parallel processing on GPUs.</w:t>
      </w:r>
    </w:p>
    <w:p w14:paraId="015DE6F4" w14:textId="681C6EE8" w:rsidR="00986009" w:rsidRDefault="00565632" w:rsidP="00D12264">
      <w:pPr>
        <w:ind w:firstLine="284"/>
        <w:jc w:val="both"/>
        <w:rPr>
          <w:rFonts w:ascii="Times New Roman" w:hAnsi="Times New Roman" w:cs="Times New Roman"/>
          <w:sz w:val="22"/>
          <w:szCs w:val="22"/>
        </w:rPr>
      </w:pPr>
      <w:r>
        <w:rPr>
          <w:rFonts w:ascii="Times New Roman" w:hAnsi="Times New Roman" w:cs="Times New Roman"/>
          <w:sz w:val="22"/>
          <w:szCs w:val="22"/>
        </w:rPr>
        <w:t>(Computational time advantage for ORd 2011)</w:t>
      </w:r>
      <w:r w:rsidR="00897C3D" w:rsidRPr="009424EB">
        <w:rPr>
          <w:rFonts w:ascii="Times New Roman" w:hAnsi="Times New Roman" w:cs="Times New Roman"/>
          <w:noProof/>
          <w:sz w:val="22"/>
          <w:szCs w:val="22"/>
        </w:rPr>
        <mc:AlternateContent>
          <mc:Choice Requires="wps">
            <w:drawing>
              <wp:anchor distT="45720" distB="45720" distL="114300" distR="114300" simplePos="0" relativeHeight="251684864" behindDoc="0" locked="0" layoutInCell="1" allowOverlap="1" wp14:anchorId="17A2DC77" wp14:editId="5DF0765A">
                <wp:simplePos x="0" y="0"/>
                <wp:positionH relativeFrom="margin">
                  <wp:posOffset>-296545</wp:posOffset>
                </wp:positionH>
                <wp:positionV relativeFrom="margin">
                  <wp:posOffset>0</wp:posOffset>
                </wp:positionV>
                <wp:extent cx="6324600" cy="16719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671955"/>
                        </a:xfrm>
                        <a:prstGeom prst="rect">
                          <a:avLst/>
                        </a:prstGeom>
                        <a:noFill/>
                        <a:ln w="9525">
                          <a:noFill/>
                          <a:miter lim="800000"/>
                          <a:headEnd/>
                          <a:tailEnd/>
                        </a:ln>
                      </wps:spPr>
                      <wps:txbx>
                        <w:txbxContent>
                          <w:p w14:paraId="22ED1579" w14:textId="77777777" w:rsidR="00897C3D" w:rsidRDefault="00897C3D" w:rsidP="00897C3D">
                            <w:pPr>
                              <w:pStyle w:val="table"/>
                              <w:ind w:left="720" w:firstLine="720"/>
                            </w:pPr>
                            <w:r w:rsidRPr="002B54A0">
                              <w:rPr>
                                <w:b/>
                              </w:rPr>
                              <w:t>Table</w:t>
                            </w:r>
                            <w:r w:rsidRPr="002B54A0">
                              <w:t xml:space="preserve"> </w:t>
                            </w:r>
                            <w:r>
                              <w:t>1. Simulation time for different cell models using CPU and GPU</w:t>
                            </w:r>
                          </w:p>
                          <w:p w14:paraId="7C5D82CB" w14:textId="77777777" w:rsidR="00897C3D" w:rsidRDefault="00897C3D" w:rsidP="00897C3D">
                            <w:pPr>
                              <w:pStyle w:val="table"/>
                            </w:pPr>
                          </w:p>
                          <w:tbl>
                            <w:tblPr>
                              <w:tblW w:w="6722" w:type="dxa"/>
                              <w:jc w:val="center"/>
                              <w:tblLayout w:type="fixed"/>
                              <w:tblCellMar>
                                <w:left w:w="70" w:type="dxa"/>
                                <w:right w:w="70" w:type="dxa"/>
                              </w:tblCellMar>
                              <w:tblLook w:val="0000" w:firstRow="0" w:lastRow="0" w:firstColumn="0" w:lastColumn="0" w:noHBand="0" w:noVBand="0"/>
                            </w:tblPr>
                            <w:tblGrid>
                              <w:gridCol w:w="1286"/>
                              <w:gridCol w:w="1307"/>
                              <w:gridCol w:w="1131"/>
                              <w:gridCol w:w="1210"/>
                              <w:gridCol w:w="1788"/>
                            </w:tblGrid>
                            <w:tr w:rsidR="00897C3D" w:rsidRPr="009A3755" w14:paraId="17D979F1" w14:textId="77777777" w:rsidTr="00B32B44">
                              <w:trPr>
                                <w:jc w:val="center"/>
                              </w:trPr>
                              <w:tc>
                                <w:tcPr>
                                  <w:tcW w:w="1286" w:type="dxa"/>
                                  <w:tcBorders>
                                    <w:top w:val="single" w:sz="12" w:space="0" w:color="000000"/>
                                    <w:bottom w:val="single" w:sz="6" w:space="0" w:color="000000"/>
                                  </w:tcBorders>
                                </w:tcPr>
                                <w:p w14:paraId="2A6F9CA9" w14:textId="77777777" w:rsidR="00897C3D" w:rsidRPr="009A3755" w:rsidRDefault="00897C3D" w:rsidP="00E85A3A">
                                  <w:pPr>
                                    <w:rPr>
                                      <w:sz w:val="18"/>
                                      <w:szCs w:val="18"/>
                                    </w:rPr>
                                  </w:pPr>
                                  <w:r>
                                    <w:rPr>
                                      <w:sz w:val="18"/>
                                      <w:szCs w:val="18"/>
                                    </w:rPr>
                                    <w:t>Cell Model</w:t>
                                  </w:r>
                                </w:p>
                              </w:tc>
                              <w:tc>
                                <w:tcPr>
                                  <w:tcW w:w="1307" w:type="dxa"/>
                                  <w:tcBorders>
                                    <w:top w:val="single" w:sz="12" w:space="0" w:color="000000"/>
                                    <w:bottom w:val="single" w:sz="6" w:space="0" w:color="000000"/>
                                  </w:tcBorders>
                                </w:tcPr>
                                <w:p w14:paraId="16D9BD10" w14:textId="77777777" w:rsidR="00897C3D" w:rsidRPr="009A3755" w:rsidRDefault="00897C3D" w:rsidP="00B32B44">
                                  <w:pPr>
                                    <w:rPr>
                                      <w:sz w:val="18"/>
                                      <w:szCs w:val="18"/>
                                    </w:rPr>
                                  </w:pPr>
                                  <w:r>
                                    <w:rPr>
                                      <w:sz w:val="18"/>
                                      <w:szCs w:val="18"/>
                                    </w:rPr>
                                    <w:t>Mean Absolute Error</w:t>
                                  </w:r>
                                </w:p>
                              </w:tc>
                              <w:tc>
                                <w:tcPr>
                                  <w:tcW w:w="1131" w:type="dxa"/>
                                  <w:tcBorders>
                                    <w:top w:val="single" w:sz="12" w:space="0" w:color="000000"/>
                                    <w:bottom w:val="single" w:sz="6" w:space="0" w:color="000000"/>
                                  </w:tcBorders>
                                </w:tcPr>
                                <w:p w14:paraId="3A36D519" w14:textId="77777777" w:rsidR="00897C3D" w:rsidRPr="009A3755" w:rsidRDefault="00897C3D" w:rsidP="00B32B44">
                                  <w:pPr>
                                    <w:rPr>
                                      <w:sz w:val="18"/>
                                      <w:szCs w:val="18"/>
                                    </w:rPr>
                                  </w:pPr>
                                  <w:r>
                                    <w:rPr>
                                      <w:sz w:val="18"/>
                                      <w:szCs w:val="18"/>
                                    </w:rPr>
                                    <w:t>Single-Core CPU Time (s)</w:t>
                                  </w:r>
                                </w:p>
                              </w:tc>
                              <w:tc>
                                <w:tcPr>
                                  <w:tcW w:w="1210" w:type="dxa"/>
                                  <w:tcBorders>
                                    <w:top w:val="single" w:sz="12" w:space="0" w:color="000000"/>
                                    <w:bottom w:val="single" w:sz="6" w:space="0" w:color="000000"/>
                                  </w:tcBorders>
                                </w:tcPr>
                                <w:p w14:paraId="6499E218" w14:textId="77777777" w:rsidR="00897C3D" w:rsidRDefault="00897C3D" w:rsidP="00E85A3A">
                                  <w:pPr>
                                    <w:rPr>
                                      <w:sz w:val="18"/>
                                      <w:szCs w:val="18"/>
                                    </w:rPr>
                                  </w:pPr>
                                  <w:r>
                                    <w:rPr>
                                      <w:sz w:val="18"/>
                                      <w:szCs w:val="18"/>
                                    </w:rPr>
                                    <w:t>Multi-Core CPU Time (s)</w:t>
                                  </w:r>
                                </w:p>
                              </w:tc>
                              <w:tc>
                                <w:tcPr>
                                  <w:tcW w:w="1788" w:type="dxa"/>
                                  <w:tcBorders>
                                    <w:top w:val="single" w:sz="12" w:space="0" w:color="000000"/>
                                    <w:bottom w:val="single" w:sz="6" w:space="0" w:color="000000"/>
                                  </w:tcBorders>
                                </w:tcPr>
                                <w:p w14:paraId="7E838D87" w14:textId="77777777" w:rsidR="00897C3D" w:rsidRDefault="00897C3D" w:rsidP="00E85A3A">
                                  <w:pPr>
                                    <w:rPr>
                                      <w:sz w:val="18"/>
                                      <w:szCs w:val="18"/>
                                    </w:rPr>
                                  </w:pPr>
                                  <w:r>
                                    <w:rPr>
                                      <w:sz w:val="18"/>
                                      <w:szCs w:val="18"/>
                                    </w:rPr>
                                    <w:t>GPU Time (both Single and Multi-core) (s)</w:t>
                                  </w:r>
                                </w:p>
                              </w:tc>
                            </w:tr>
                            <w:tr w:rsidR="00897C3D" w:rsidRPr="009A3755" w14:paraId="19CCE10C" w14:textId="77777777" w:rsidTr="00B32B44">
                              <w:trPr>
                                <w:trHeight w:val="284"/>
                                <w:jc w:val="center"/>
                              </w:trPr>
                              <w:tc>
                                <w:tcPr>
                                  <w:tcW w:w="1286" w:type="dxa"/>
                                  <w:vAlign w:val="center"/>
                                </w:tcPr>
                                <w:p w14:paraId="0D27DCCF" w14:textId="77777777" w:rsidR="00897C3D" w:rsidRPr="00FF0A28" w:rsidRDefault="00897C3D" w:rsidP="00FF0A28">
                                  <w:pPr>
                                    <w:rPr>
                                      <w:rFonts w:ascii="Calibri" w:hAnsi="Calibri" w:cs="Calibri"/>
                                      <w:sz w:val="18"/>
                                      <w:szCs w:val="18"/>
                                    </w:rPr>
                                  </w:pPr>
                                  <w:r w:rsidRPr="00FF0A28">
                                    <w:rPr>
                                      <w:rFonts w:ascii="Calibri" w:hAnsi="Calibri" w:cs="Calibri"/>
                                      <w:sz w:val="18"/>
                                      <w:szCs w:val="18"/>
                                    </w:rPr>
                                    <w:t>ORd 2011</w:t>
                                  </w:r>
                                </w:p>
                              </w:tc>
                              <w:tc>
                                <w:tcPr>
                                  <w:tcW w:w="1307" w:type="dxa"/>
                                  <w:vAlign w:val="center"/>
                                </w:tcPr>
                                <w:p w14:paraId="4D4EA4E6" w14:textId="77777777" w:rsidR="00897C3D" w:rsidRPr="00FF0A28" w:rsidRDefault="00897C3D" w:rsidP="00FF0A28">
                                  <w:pPr>
                                    <w:rPr>
                                      <w:rFonts w:ascii="Calibri" w:hAnsi="Calibri" w:cs="Calibri"/>
                                      <w:sz w:val="18"/>
                                      <w:szCs w:val="18"/>
                                    </w:rPr>
                                  </w:pPr>
                                  <w:r w:rsidRPr="00FF0A28">
                                    <w:rPr>
                                      <w:rFonts w:ascii="Calibri" w:hAnsi="Calibri" w:cs="Calibri"/>
                                      <w:sz w:val="18"/>
                                      <w:szCs w:val="18"/>
                                    </w:rPr>
                                    <w:t>0.078</w:t>
                                  </w:r>
                                </w:p>
                              </w:tc>
                              <w:tc>
                                <w:tcPr>
                                  <w:tcW w:w="1131" w:type="dxa"/>
                                </w:tcPr>
                                <w:p w14:paraId="5D18F221" w14:textId="77777777" w:rsidR="00897C3D" w:rsidRPr="00FF0A28" w:rsidRDefault="00897C3D" w:rsidP="00C43F6A">
                                  <w:pPr>
                                    <w:jc w:val="right"/>
                                    <w:rPr>
                                      <w:rFonts w:ascii="Calibri" w:hAnsi="Calibri" w:cs="Calibri"/>
                                      <w:sz w:val="18"/>
                                      <w:szCs w:val="18"/>
                                    </w:rPr>
                                    <w:pPrChange w:id="139" w:author="Ali Ikhsanul Qauli" w:date="2025-01-15T17:48:00Z">
                                      <w:pPr/>
                                    </w:pPrChange>
                                  </w:pPr>
                                  <w:r w:rsidRPr="00FF0A28">
                                    <w:rPr>
                                      <w:rFonts w:ascii="Calibri" w:eastAsia="Times New Roman" w:hAnsi="Calibri" w:cs="Calibri"/>
                                      <w:color w:val="000000"/>
                                      <w:sz w:val="20"/>
                                      <w:szCs w:val="20"/>
                                      <w:lang w:eastAsia="en-ID"/>
                                    </w:rPr>
                                    <w:t>57</w:t>
                                  </w:r>
                                </w:p>
                              </w:tc>
                              <w:tc>
                                <w:tcPr>
                                  <w:tcW w:w="1210" w:type="dxa"/>
                                </w:tcPr>
                                <w:p w14:paraId="210DCF61" w14:textId="021C891A" w:rsidR="00897C3D" w:rsidRPr="00FF0A28" w:rsidRDefault="00897C3D" w:rsidP="00C43F6A">
                                  <w:pPr>
                                    <w:jc w:val="right"/>
                                    <w:rPr>
                                      <w:rFonts w:ascii="Calibri" w:hAnsi="Calibri" w:cs="Calibri"/>
                                      <w:sz w:val="18"/>
                                      <w:szCs w:val="18"/>
                                    </w:rPr>
                                    <w:pPrChange w:id="140" w:author="Ali Ikhsanul Qauli" w:date="2025-01-15T17:48:00Z">
                                      <w:pPr/>
                                    </w:pPrChange>
                                  </w:pPr>
                                  <w:r w:rsidRPr="00FF0A28">
                                    <w:rPr>
                                      <w:rFonts w:ascii="Calibri" w:eastAsia="Times New Roman" w:hAnsi="Calibri" w:cs="Calibri"/>
                                      <w:color w:val="000000"/>
                                      <w:sz w:val="20"/>
                                      <w:szCs w:val="20"/>
                                      <w:lang w:eastAsia="en-ID"/>
                                    </w:rPr>
                                    <w:t>45</w:t>
                                  </w:r>
                                  <w:ins w:id="141" w:author="Ali Ikhsanul Qauli" w:date="2025-01-15T17:48:00Z">
                                    <w:r w:rsidR="00C43F6A">
                                      <w:rPr>
                                        <w:rFonts w:ascii="Calibri" w:eastAsia="Times New Roman" w:hAnsi="Calibri" w:cs="Calibri"/>
                                        <w:color w:val="000000"/>
                                        <w:sz w:val="20"/>
                                        <w:szCs w:val="20"/>
                                        <w:lang w:eastAsia="en-ID"/>
                                      </w:rPr>
                                      <w:t>,</w:t>
                                    </w:r>
                                  </w:ins>
                                  <w:r w:rsidRPr="00FF0A28">
                                    <w:rPr>
                                      <w:rFonts w:ascii="Calibri" w:eastAsia="Times New Roman" w:hAnsi="Calibri" w:cs="Calibri"/>
                                      <w:color w:val="000000"/>
                                      <w:sz w:val="20"/>
                                      <w:szCs w:val="20"/>
                                      <w:lang w:eastAsia="en-ID"/>
                                    </w:rPr>
                                    <w:t>600</w:t>
                                  </w:r>
                                </w:p>
                              </w:tc>
                              <w:tc>
                                <w:tcPr>
                                  <w:tcW w:w="1788" w:type="dxa"/>
                                </w:tcPr>
                                <w:p w14:paraId="29D98B97" w14:textId="77777777" w:rsidR="00897C3D" w:rsidRPr="00FF0A28" w:rsidRDefault="00897C3D" w:rsidP="00C43F6A">
                                  <w:pPr>
                                    <w:jc w:val="right"/>
                                    <w:rPr>
                                      <w:rFonts w:ascii="Calibri" w:hAnsi="Calibri" w:cs="Calibri"/>
                                      <w:sz w:val="18"/>
                                      <w:szCs w:val="18"/>
                                    </w:rPr>
                                    <w:pPrChange w:id="142" w:author="Ali Ikhsanul Qauli" w:date="2025-01-15T17:48:00Z">
                                      <w:pPr/>
                                    </w:pPrChange>
                                  </w:pPr>
                                  <w:r w:rsidRPr="00FF0A28">
                                    <w:rPr>
                                      <w:rFonts w:ascii="Calibri" w:eastAsia="Times New Roman" w:hAnsi="Calibri" w:cs="Calibri"/>
                                      <w:b/>
                                      <w:bCs/>
                                      <w:color w:val="000000"/>
                                      <w:sz w:val="20"/>
                                      <w:szCs w:val="20"/>
                                      <w:lang w:eastAsia="en-ID"/>
                                    </w:rPr>
                                    <w:t>928</w:t>
                                  </w:r>
                                </w:p>
                              </w:tc>
                            </w:tr>
                            <w:tr w:rsidR="00897C3D" w:rsidRPr="009A3755" w14:paraId="0DCD81B5" w14:textId="77777777" w:rsidTr="00B32B44">
                              <w:trPr>
                                <w:trHeight w:val="284"/>
                                <w:jc w:val="center"/>
                              </w:trPr>
                              <w:tc>
                                <w:tcPr>
                                  <w:tcW w:w="1286" w:type="dxa"/>
                                  <w:vAlign w:val="center"/>
                                </w:tcPr>
                                <w:p w14:paraId="63E23DE2" w14:textId="6FED9CC6" w:rsidR="00897C3D" w:rsidRPr="00FF0A28" w:rsidRDefault="00921510" w:rsidP="00FF0A28">
                                  <w:pPr>
                                    <w:rPr>
                                      <w:rFonts w:ascii="Calibri" w:hAnsi="Calibri" w:cs="Calibri"/>
                                      <w:sz w:val="18"/>
                                      <w:szCs w:val="18"/>
                                    </w:rPr>
                                  </w:pPr>
                                  <w:ins w:id="143" w:author="Ali Ikhsanul Qauli" w:date="2025-01-15T17:53:00Z">
                                    <w:r w:rsidRPr="00921510">
                                      <w:rPr>
                                        <w:rFonts w:ascii="Calibri" w:hAnsi="Calibri" w:cs="Calibri"/>
                                        <w:sz w:val="18"/>
                                        <w:szCs w:val="18"/>
                                      </w:rPr>
                                      <w:t>CiPAORdv1.0</w:t>
                                    </w:r>
                                  </w:ins>
                                  <w:del w:id="144" w:author="Ali Ikhsanul Qauli" w:date="2025-01-15T17:53:00Z">
                                    <w:r w:rsidR="00897C3D" w:rsidRPr="00FF0A28" w:rsidDel="00921510">
                                      <w:rPr>
                                        <w:rFonts w:ascii="Calibri" w:hAnsi="Calibri" w:cs="Calibri"/>
                                        <w:sz w:val="18"/>
                                        <w:szCs w:val="18"/>
                                      </w:rPr>
                                      <w:delText>ORd 2017</w:delText>
                                    </w:r>
                                  </w:del>
                                </w:p>
                              </w:tc>
                              <w:tc>
                                <w:tcPr>
                                  <w:tcW w:w="1307" w:type="dxa"/>
                                  <w:vAlign w:val="center"/>
                                </w:tcPr>
                                <w:p w14:paraId="796CED9A" w14:textId="77777777" w:rsidR="00897C3D" w:rsidRPr="00FF0A28" w:rsidRDefault="00897C3D" w:rsidP="00FF0A28">
                                  <w:pPr>
                                    <w:rPr>
                                      <w:rFonts w:ascii="Calibri" w:hAnsi="Calibri" w:cs="Calibri"/>
                                      <w:sz w:val="18"/>
                                      <w:szCs w:val="18"/>
                                    </w:rPr>
                                  </w:pPr>
                                  <w:r w:rsidRPr="00FF0A28">
                                    <w:rPr>
                                      <w:rFonts w:ascii="Calibri" w:hAnsi="Calibri" w:cs="Calibri"/>
                                      <w:sz w:val="18"/>
                                      <w:szCs w:val="18"/>
                                    </w:rPr>
                                    <w:t>0.004</w:t>
                                  </w:r>
                                </w:p>
                              </w:tc>
                              <w:tc>
                                <w:tcPr>
                                  <w:tcW w:w="1131" w:type="dxa"/>
                                </w:tcPr>
                                <w:p w14:paraId="62E4195D" w14:textId="77777777" w:rsidR="00897C3D" w:rsidRPr="00FF0A28" w:rsidRDefault="00897C3D" w:rsidP="00C43F6A">
                                  <w:pPr>
                                    <w:jc w:val="right"/>
                                    <w:rPr>
                                      <w:rFonts w:ascii="Calibri" w:hAnsi="Calibri" w:cs="Calibri"/>
                                      <w:sz w:val="18"/>
                                      <w:szCs w:val="18"/>
                                    </w:rPr>
                                    <w:pPrChange w:id="145" w:author="Ali Ikhsanul Qauli" w:date="2025-01-15T17:48:00Z">
                                      <w:pPr/>
                                    </w:pPrChange>
                                  </w:pPr>
                                  <w:r w:rsidRPr="00FF0A28">
                                    <w:rPr>
                                      <w:rFonts w:ascii="Calibri" w:eastAsia="Times New Roman" w:hAnsi="Calibri" w:cs="Calibri"/>
                                      <w:color w:val="000000"/>
                                      <w:sz w:val="20"/>
                                      <w:szCs w:val="20"/>
                                      <w:lang w:eastAsia="en-ID"/>
                                    </w:rPr>
                                    <w:t>390</w:t>
                                  </w:r>
                                </w:p>
                              </w:tc>
                              <w:tc>
                                <w:tcPr>
                                  <w:tcW w:w="1210" w:type="dxa"/>
                                </w:tcPr>
                                <w:p w14:paraId="63ADFEB1" w14:textId="1BC46B69" w:rsidR="00897C3D" w:rsidRPr="00FF0A28" w:rsidRDefault="00897C3D" w:rsidP="00C43F6A">
                                  <w:pPr>
                                    <w:jc w:val="right"/>
                                    <w:rPr>
                                      <w:rFonts w:ascii="Calibri" w:hAnsi="Calibri" w:cs="Calibri"/>
                                      <w:sz w:val="18"/>
                                      <w:szCs w:val="18"/>
                                    </w:rPr>
                                    <w:pPrChange w:id="146" w:author="Ali Ikhsanul Qauli" w:date="2025-01-15T17:48:00Z">
                                      <w:pPr/>
                                    </w:pPrChange>
                                  </w:pPr>
                                  <w:r w:rsidRPr="00FF0A28">
                                    <w:rPr>
                                      <w:rFonts w:ascii="Calibri" w:eastAsia="Times New Roman" w:hAnsi="Calibri" w:cs="Calibri"/>
                                      <w:color w:val="000000"/>
                                      <w:sz w:val="20"/>
                                      <w:szCs w:val="20"/>
                                      <w:lang w:eastAsia="en-ID"/>
                                    </w:rPr>
                                    <w:t>312</w:t>
                                  </w:r>
                                  <w:ins w:id="147" w:author="Ali Ikhsanul Qauli" w:date="2025-01-15T17:48:00Z">
                                    <w:r w:rsidR="00C43F6A">
                                      <w:rPr>
                                        <w:rFonts w:ascii="Calibri" w:eastAsia="Times New Roman" w:hAnsi="Calibri" w:cs="Calibri"/>
                                        <w:color w:val="000000"/>
                                        <w:sz w:val="20"/>
                                        <w:szCs w:val="20"/>
                                        <w:lang w:eastAsia="en-ID"/>
                                      </w:rPr>
                                      <w:t>,</w:t>
                                    </w:r>
                                  </w:ins>
                                  <w:r w:rsidRPr="00FF0A28">
                                    <w:rPr>
                                      <w:rFonts w:ascii="Calibri" w:eastAsia="Times New Roman" w:hAnsi="Calibri" w:cs="Calibri"/>
                                      <w:color w:val="000000"/>
                                      <w:sz w:val="20"/>
                                      <w:szCs w:val="20"/>
                                      <w:lang w:eastAsia="en-ID"/>
                                    </w:rPr>
                                    <w:t>000</w:t>
                                  </w:r>
                                </w:p>
                              </w:tc>
                              <w:tc>
                                <w:tcPr>
                                  <w:tcW w:w="1788" w:type="dxa"/>
                                </w:tcPr>
                                <w:p w14:paraId="2510BA73" w14:textId="54F0127E" w:rsidR="00897C3D" w:rsidRPr="00FF0A28" w:rsidRDefault="00897C3D" w:rsidP="00C43F6A">
                                  <w:pPr>
                                    <w:jc w:val="right"/>
                                    <w:rPr>
                                      <w:rFonts w:ascii="Calibri" w:hAnsi="Calibri" w:cs="Calibri"/>
                                      <w:sz w:val="18"/>
                                      <w:szCs w:val="18"/>
                                    </w:rPr>
                                    <w:pPrChange w:id="148" w:author="Ali Ikhsanul Qauli" w:date="2025-01-15T17:48:00Z">
                                      <w:pPr/>
                                    </w:pPrChange>
                                  </w:pPr>
                                  <w:r w:rsidRPr="00FF0A28">
                                    <w:rPr>
                                      <w:rFonts w:ascii="Calibri" w:eastAsia="Times New Roman" w:hAnsi="Calibri" w:cs="Calibri"/>
                                      <w:b/>
                                      <w:bCs/>
                                      <w:color w:val="000000"/>
                                      <w:sz w:val="20"/>
                                      <w:szCs w:val="20"/>
                                      <w:lang w:eastAsia="en-ID"/>
                                    </w:rPr>
                                    <w:t>40</w:t>
                                  </w:r>
                                  <w:ins w:id="149" w:author="Ali Ikhsanul Qauli" w:date="2025-01-15T17:48:00Z">
                                    <w:r w:rsidR="00C43F6A">
                                      <w:rPr>
                                        <w:rFonts w:ascii="Calibri" w:eastAsia="Times New Roman" w:hAnsi="Calibri" w:cs="Calibri"/>
                                        <w:b/>
                                        <w:bCs/>
                                        <w:color w:val="000000"/>
                                        <w:sz w:val="20"/>
                                        <w:szCs w:val="20"/>
                                        <w:lang w:eastAsia="en-ID"/>
                                      </w:rPr>
                                      <w:t>,</w:t>
                                    </w:r>
                                  </w:ins>
                                  <w:r w:rsidRPr="00FF0A28">
                                    <w:rPr>
                                      <w:rFonts w:ascii="Calibri" w:eastAsia="Times New Roman" w:hAnsi="Calibri" w:cs="Calibri"/>
                                      <w:b/>
                                      <w:bCs/>
                                      <w:color w:val="000000"/>
                                      <w:sz w:val="20"/>
                                      <w:szCs w:val="20"/>
                                      <w:lang w:eastAsia="en-ID"/>
                                    </w:rPr>
                                    <w:t>089</w:t>
                                  </w:r>
                                </w:p>
                              </w:tc>
                            </w:tr>
                            <w:tr w:rsidR="00897C3D" w:rsidRPr="009A3755" w14:paraId="532AF885" w14:textId="77777777" w:rsidTr="00B32B44">
                              <w:trPr>
                                <w:trHeight w:val="284"/>
                                <w:jc w:val="center"/>
                              </w:trPr>
                              <w:tc>
                                <w:tcPr>
                                  <w:tcW w:w="1286" w:type="dxa"/>
                                  <w:vAlign w:val="center"/>
                                </w:tcPr>
                                <w:p w14:paraId="1FF5AB83" w14:textId="77777777" w:rsidR="00897C3D" w:rsidRPr="00FF0A28" w:rsidRDefault="00897C3D" w:rsidP="00FF0A28">
                                  <w:pPr>
                                    <w:rPr>
                                      <w:rFonts w:ascii="Calibri" w:hAnsi="Calibri" w:cs="Calibri"/>
                                      <w:sz w:val="18"/>
                                      <w:szCs w:val="18"/>
                                    </w:rPr>
                                  </w:pPr>
                                  <w:proofErr w:type="spellStart"/>
                                  <w:r w:rsidRPr="00FF0A28">
                                    <w:rPr>
                                      <w:rFonts w:ascii="Calibri" w:hAnsi="Calibri" w:cs="Calibri"/>
                                      <w:sz w:val="18"/>
                                      <w:szCs w:val="18"/>
                                    </w:rPr>
                                    <w:t>ToR-ORd</w:t>
                                  </w:r>
                                  <w:proofErr w:type="spellEnd"/>
                                </w:p>
                              </w:tc>
                              <w:tc>
                                <w:tcPr>
                                  <w:tcW w:w="1307" w:type="dxa"/>
                                  <w:vAlign w:val="center"/>
                                </w:tcPr>
                                <w:p w14:paraId="2EC18141" w14:textId="77777777" w:rsidR="00897C3D" w:rsidRPr="00FF0A28" w:rsidRDefault="00897C3D" w:rsidP="00FF0A28">
                                  <w:pPr>
                                    <w:rPr>
                                      <w:rFonts w:ascii="Calibri" w:hAnsi="Calibri" w:cs="Calibri"/>
                                      <w:sz w:val="18"/>
                                      <w:szCs w:val="18"/>
                                    </w:rPr>
                                  </w:pPr>
                                  <w:r w:rsidRPr="00FF0A28">
                                    <w:rPr>
                                      <w:rFonts w:ascii="Calibri" w:hAnsi="Calibri" w:cs="Calibri"/>
                                      <w:sz w:val="18"/>
                                      <w:szCs w:val="18"/>
                                    </w:rPr>
                                    <w:t>0.023</w:t>
                                  </w:r>
                                </w:p>
                              </w:tc>
                              <w:tc>
                                <w:tcPr>
                                  <w:tcW w:w="1131" w:type="dxa"/>
                                </w:tcPr>
                                <w:p w14:paraId="50886B16" w14:textId="77777777" w:rsidR="00897C3D" w:rsidRPr="00FF0A28" w:rsidRDefault="00897C3D" w:rsidP="00C43F6A">
                                  <w:pPr>
                                    <w:jc w:val="right"/>
                                    <w:rPr>
                                      <w:rFonts w:ascii="Calibri" w:hAnsi="Calibri" w:cs="Calibri"/>
                                      <w:sz w:val="18"/>
                                      <w:szCs w:val="18"/>
                                    </w:rPr>
                                    <w:pPrChange w:id="150" w:author="Ali Ikhsanul Qauli" w:date="2025-01-15T17:48:00Z">
                                      <w:pPr/>
                                    </w:pPrChange>
                                  </w:pPr>
                                  <w:r w:rsidRPr="00FF0A28">
                                    <w:rPr>
                                      <w:rFonts w:ascii="Calibri" w:eastAsia="Times New Roman" w:hAnsi="Calibri" w:cs="Calibri"/>
                                      <w:color w:val="000000"/>
                                      <w:sz w:val="20"/>
                                      <w:szCs w:val="20"/>
                                      <w:lang w:eastAsia="en-ID"/>
                                    </w:rPr>
                                    <w:t>455</w:t>
                                  </w:r>
                                </w:p>
                              </w:tc>
                              <w:tc>
                                <w:tcPr>
                                  <w:tcW w:w="1210" w:type="dxa"/>
                                </w:tcPr>
                                <w:p w14:paraId="1C8107FB" w14:textId="59596121" w:rsidR="00897C3D" w:rsidRPr="00FF0A28" w:rsidRDefault="00897C3D" w:rsidP="00C43F6A">
                                  <w:pPr>
                                    <w:jc w:val="right"/>
                                    <w:rPr>
                                      <w:rFonts w:ascii="Calibri" w:hAnsi="Calibri" w:cs="Calibri"/>
                                      <w:sz w:val="18"/>
                                      <w:szCs w:val="18"/>
                                    </w:rPr>
                                    <w:pPrChange w:id="151" w:author="Ali Ikhsanul Qauli" w:date="2025-01-15T17:48:00Z">
                                      <w:pPr/>
                                    </w:pPrChange>
                                  </w:pPr>
                                  <w:r w:rsidRPr="00FF0A28">
                                    <w:rPr>
                                      <w:rFonts w:ascii="Calibri" w:eastAsia="Times New Roman" w:hAnsi="Calibri" w:cs="Calibri"/>
                                      <w:color w:val="000000"/>
                                      <w:sz w:val="20"/>
                                      <w:szCs w:val="20"/>
                                      <w:lang w:eastAsia="en-ID"/>
                                    </w:rPr>
                                    <w:t>364</w:t>
                                  </w:r>
                                  <w:ins w:id="152" w:author="Ali Ikhsanul Qauli" w:date="2025-01-15T17:48:00Z">
                                    <w:r w:rsidR="00C43F6A">
                                      <w:rPr>
                                        <w:rFonts w:ascii="Calibri" w:eastAsia="Times New Roman" w:hAnsi="Calibri" w:cs="Calibri"/>
                                        <w:color w:val="000000"/>
                                        <w:sz w:val="20"/>
                                        <w:szCs w:val="20"/>
                                        <w:lang w:eastAsia="en-ID"/>
                                      </w:rPr>
                                      <w:t>,</w:t>
                                    </w:r>
                                  </w:ins>
                                  <w:r w:rsidRPr="00FF0A28">
                                    <w:rPr>
                                      <w:rFonts w:ascii="Calibri" w:eastAsia="Times New Roman" w:hAnsi="Calibri" w:cs="Calibri"/>
                                      <w:color w:val="000000"/>
                                      <w:sz w:val="20"/>
                                      <w:szCs w:val="20"/>
                                      <w:lang w:eastAsia="en-ID"/>
                                    </w:rPr>
                                    <w:t>000</w:t>
                                  </w:r>
                                </w:p>
                              </w:tc>
                              <w:tc>
                                <w:tcPr>
                                  <w:tcW w:w="1788" w:type="dxa"/>
                                </w:tcPr>
                                <w:p w14:paraId="1D1BEB9F" w14:textId="19024E02" w:rsidR="00897C3D" w:rsidRPr="00FF0A28" w:rsidRDefault="00897C3D" w:rsidP="00C43F6A">
                                  <w:pPr>
                                    <w:jc w:val="right"/>
                                    <w:rPr>
                                      <w:rFonts w:ascii="Calibri" w:hAnsi="Calibri" w:cs="Calibri"/>
                                      <w:sz w:val="18"/>
                                      <w:szCs w:val="18"/>
                                    </w:rPr>
                                    <w:pPrChange w:id="153" w:author="Ali Ikhsanul Qauli" w:date="2025-01-15T17:48:00Z">
                                      <w:pPr/>
                                    </w:pPrChange>
                                  </w:pPr>
                                  <w:r w:rsidRPr="00FF0A28">
                                    <w:rPr>
                                      <w:rFonts w:ascii="Calibri" w:eastAsia="Times New Roman" w:hAnsi="Calibri" w:cs="Calibri"/>
                                      <w:b/>
                                      <w:bCs/>
                                      <w:color w:val="000000"/>
                                      <w:sz w:val="20"/>
                                      <w:szCs w:val="20"/>
                                      <w:lang w:eastAsia="en-ID"/>
                                    </w:rPr>
                                    <w:t>38</w:t>
                                  </w:r>
                                  <w:ins w:id="154" w:author="Ali Ikhsanul Qauli" w:date="2025-01-15T17:48:00Z">
                                    <w:r w:rsidR="00C43F6A">
                                      <w:rPr>
                                        <w:rFonts w:ascii="Calibri" w:eastAsia="Times New Roman" w:hAnsi="Calibri" w:cs="Calibri"/>
                                        <w:b/>
                                        <w:bCs/>
                                        <w:color w:val="000000"/>
                                        <w:sz w:val="20"/>
                                        <w:szCs w:val="20"/>
                                        <w:lang w:eastAsia="en-ID"/>
                                      </w:rPr>
                                      <w:t>,</w:t>
                                    </w:r>
                                  </w:ins>
                                  <w:r w:rsidRPr="00FF0A28">
                                    <w:rPr>
                                      <w:rFonts w:ascii="Calibri" w:eastAsia="Times New Roman" w:hAnsi="Calibri" w:cs="Calibri"/>
                                      <w:b/>
                                      <w:bCs/>
                                      <w:color w:val="000000"/>
                                      <w:sz w:val="20"/>
                                      <w:szCs w:val="20"/>
                                      <w:lang w:eastAsia="en-ID"/>
                                    </w:rPr>
                                    <w:t>542</w:t>
                                  </w:r>
                                </w:p>
                              </w:tc>
                            </w:tr>
                            <w:tr w:rsidR="00897C3D" w:rsidRPr="009A3755" w14:paraId="2F8D39E4" w14:textId="77777777" w:rsidTr="00B32B44">
                              <w:trPr>
                                <w:trHeight w:val="96"/>
                                <w:jc w:val="center"/>
                              </w:trPr>
                              <w:tc>
                                <w:tcPr>
                                  <w:tcW w:w="1286" w:type="dxa"/>
                                  <w:tcBorders>
                                    <w:bottom w:val="single" w:sz="12" w:space="0" w:color="000000"/>
                                  </w:tcBorders>
                                  <w:vAlign w:val="center"/>
                                </w:tcPr>
                                <w:p w14:paraId="328CE447" w14:textId="77777777" w:rsidR="00897C3D" w:rsidRPr="009A3755" w:rsidRDefault="00897C3D" w:rsidP="00FF0A28">
                                  <w:pPr>
                                    <w:rPr>
                                      <w:sz w:val="18"/>
                                      <w:szCs w:val="18"/>
                                    </w:rPr>
                                  </w:pPr>
                                </w:p>
                              </w:tc>
                              <w:tc>
                                <w:tcPr>
                                  <w:tcW w:w="1307" w:type="dxa"/>
                                  <w:tcBorders>
                                    <w:bottom w:val="single" w:sz="12" w:space="0" w:color="000000"/>
                                  </w:tcBorders>
                                  <w:vAlign w:val="center"/>
                                </w:tcPr>
                                <w:p w14:paraId="621E4917" w14:textId="77777777" w:rsidR="00897C3D" w:rsidRPr="009A3755" w:rsidRDefault="00897C3D" w:rsidP="00FF0A28">
                                  <w:pPr>
                                    <w:rPr>
                                      <w:sz w:val="18"/>
                                      <w:szCs w:val="18"/>
                                    </w:rPr>
                                  </w:pPr>
                                </w:p>
                              </w:tc>
                              <w:tc>
                                <w:tcPr>
                                  <w:tcW w:w="1131" w:type="dxa"/>
                                  <w:tcBorders>
                                    <w:bottom w:val="single" w:sz="12" w:space="0" w:color="000000"/>
                                  </w:tcBorders>
                                  <w:vAlign w:val="center"/>
                                </w:tcPr>
                                <w:p w14:paraId="3EE6D444" w14:textId="77777777" w:rsidR="00897C3D" w:rsidRPr="009A3755" w:rsidRDefault="00897C3D" w:rsidP="00FF0A28">
                                  <w:pPr>
                                    <w:rPr>
                                      <w:sz w:val="18"/>
                                      <w:szCs w:val="18"/>
                                    </w:rPr>
                                  </w:pPr>
                                </w:p>
                              </w:tc>
                              <w:tc>
                                <w:tcPr>
                                  <w:tcW w:w="1210" w:type="dxa"/>
                                  <w:tcBorders>
                                    <w:bottom w:val="single" w:sz="12" w:space="0" w:color="000000"/>
                                  </w:tcBorders>
                                </w:tcPr>
                                <w:p w14:paraId="386A1789" w14:textId="77777777" w:rsidR="00897C3D" w:rsidRPr="009A3755" w:rsidRDefault="00897C3D" w:rsidP="00FF0A28">
                                  <w:pPr>
                                    <w:rPr>
                                      <w:sz w:val="18"/>
                                      <w:szCs w:val="18"/>
                                    </w:rPr>
                                  </w:pPr>
                                </w:p>
                              </w:tc>
                              <w:tc>
                                <w:tcPr>
                                  <w:tcW w:w="1788" w:type="dxa"/>
                                  <w:tcBorders>
                                    <w:bottom w:val="single" w:sz="12" w:space="0" w:color="000000"/>
                                  </w:tcBorders>
                                </w:tcPr>
                                <w:p w14:paraId="5915ACA6" w14:textId="77777777" w:rsidR="00897C3D" w:rsidRPr="009A3755" w:rsidRDefault="00897C3D" w:rsidP="00FF0A28">
                                  <w:pPr>
                                    <w:rPr>
                                      <w:sz w:val="18"/>
                                      <w:szCs w:val="18"/>
                                    </w:rPr>
                                  </w:pPr>
                                </w:p>
                              </w:tc>
                            </w:tr>
                          </w:tbl>
                          <w:p w14:paraId="57F2B4A5" w14:textId="77777777" w:rsidR="00897C3D" w:rsidRPr="00BC3A6E" w:rsidRDefault="00897C3D" w:rsidP="00897C3D">
                            <w:pPr>
                              <w:rPr>
                                <w:rFonts w:ascii="Times New Roman" w:hAnsi="Times New Roman" w:cs="Times New Roman"/>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2DC77" id="_x0000_s1030" type="#_x0000_t202" style="position:absolute;left:0;text-align:left;margin-left:-23.35pt;margin-top:0;width:498pt;height:131.6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" filled="f" stroked="f">
                <v:textbox>
                  <w:txbxContent>
                    <w:p w14:paraId="22ED1579" w14:textId="77777777" w:rsidR="00897C3D" w:rsidRDefault="00897C3D" w:rsidP="00897C3D">
                      <w:pPr>
                        <w:pStyle w:val="table"/>
                        <w:ind w:left="720" w:firstLine="720"/>
                      </w:pPr>
                      <w:r w:rsidRPr="002B54A0">
                        <w:rPr>
                          <w:b/>
                        </w:rPr>
                        <w:t>Table</w:t>
                      </w:r>
                      <w:r w:rsidRPr="002B54A0">
                        <w:t xml:space="preserve"> </w:t>
                      </w:r>
                      <w:r>
                        <w:t>1. Simulation time for different cell models using CPU and GPU</w:t>
                      </w:r>
                    </w:p>
                    <w:p w14:paraId="7C5D82CB" w14:textId="77777777" w:rsidR="00897C3D" w:rsidRDefault="00897C3D" w:rsidP="00897C3D">
                      <w:pPr>
                        <w:pStyle w:val="table"/>
                      </w:pPr>
                    </w:p>
                    <w:tbl>
                      <w:tblPr>
                        <w:tblW w:w="6722" w:type="dxa"/>
                        <w:jc w:val="center"/>
                        <w:tblLayout w:type="fixed"/>
                        <w:tblCellMar>
                          <w:left w:w="70" w:type="dxa"/>
                          <w:right w:w="70" w:type="dxa"/>
                        </w:tblCellMar>
                        <w:tblLook w:val="0000" w:firstRow="0" w:lastRow="0" w:firstColumn="0" w:lastColumn="0" w:noHBand="0" w:noVBand="0"/>
                      </w:tblPr>
                      <w:tblGrid>
                        <w:gridCol w:w="1286"/>
                        <w:gridCol w:w="1307"/>
                        <w:gridCol w:w="1131"/>
                        <w:gridCol w:w="1210"/>
                        <w:gridCol w:w="1788"/>
                      </w:tblGrid>
                      <w:tr w:rsidR="00897C3D" w:rsidRPr="009A3755" w14:paraId="17D979F1" w14:textId="77777777" w:rsidTr="00B32B44">
                        <w:trPr>
                          <w:jc w:val="center"/>
                        </w:trPr>
                        <w:tc>
                          <w:tcPr>
                            <w:tcW w:w="1286" w:type="dxa"/>
                            <w:tcBorders>
                              <w:top w:val="single" w:sz="12" w:space="0" w:color="000000"/>
                              <w:bottom w:val="single" w:sz="6" w:space="0" w:color="000000"/>
                            </w:tcBorders>
                          </w:tcPr>
                          <w:p w14:paraId="2A6F9CA9" w14:textId="77777777" w:rsidR="00897C3D" w:rsidRPr="009A3755" w:rsidRDefault="00897C3D" w:rsidP="00E85A3A">
                            <w:pPr>
                              <w:rPr>
                                <w:sz w:val="18"/>
                                <w:szCs w:val="18"/>
                              </w:rPr>
                            </w:pPr>
                            <w:r>
                              <w:rPr>
                                <w:sz w:val="18"/>
                                <w:szCs w:val="18"/>
                              </w:rPr>
                              <w:t>Cell Model</w:t>
                            </w:r>
                          </w:p>
                        </w:tc>
                        <w:tc>
                          <w:tcPr>
                            <w:tcW w:w="1307" w:type="dxa"/>
                            <w:tcBorders>
                              <w:top w:val="single" w:sz="12" w:space="0" w:color="000000"/>
                              <w:bottom w:val="single" w:sz="6" w:space="0" w:color="000000"/>
                            </w:tcBorders>
                          </w:tcPr>
                          <w:p w14:paraId="16D9BD10" w14:textId="77777777" w:rsidR="00897C3D" w:rsidRPr="009A3755" w:rsidRDefault="00897C3D" w:rsidP="00B32B44">
                            <w:pPr>
                              <w:rPr>
                                <w:sz w:val="18"/>
                                <w:szCs w:val="18"/>
                              </w:rPr>
                            </w:pPr>
                            <w:r>
                              <w:rPr>
                                <w:sz w:val="18"/>
                                <w:szCs w:val="18"/>
                              </w:rPr>
                              <w:t>Mean Absolute Error</w:t>
                            </w:r>
                          </w:p>
                        </w:tc>
                        <w:tc>
                          <w:tcPr>
                            <w:tcW w:w="1131" w:type="dxa"/>
                            <w:tcBorders>
                              <w:top w:val="single" w:sz="12" w:space="0" w:color="000000"/>
                              <w:bottom w:val="single" w:sz="6" w:space="0" w:color="000000"/>
                            </w:tcBorders>
                          </w:tcPr>
                          <w:p w14:paraId="3A36D519" w14:textId="77777777" w:rsidR="00897C3D" w:rsidRPr="009A3755" w:rsidRDefault="00897C3D" w:rsidP="00B32B44">
                            <w:pPr>
                              <w:rPr>
                                <w:sz w:val="18"/>
                                <w:szCs w:val="18"/>
                              </w:rPr>
                            </w:pPr>
                            <w:r>
                              <w:rPr>
                                <w:sz w:val="18"/>
                                <w:szCs w:val="18"/>
                              </w:rPr>
                              <w:t>Single-Core CPU Time (s)</w:t>
                            </w:r>
                          </w:p>
                        </w:tc>
                        <w:tc>
                          <w:tcPr>
                            <w:tcW w:w="1210" w:type="dxa"/>
                            <w:tcBorders>
                              <w:top w:val="single" w:sz="12" w:space="0" w:color="000000"/>
                              <w:bottom w:val="single" w:sz="6" w:space="0" w:color="000000"/>
                            </w:tcBorders>
                          </w:tcPr>
                          <w:p w14:paraId="6499E218" w14:textId="77777777" w:rsidR="00897C3D" w:rsidRDefault="00897C3D" w:rsidP="00E85A3A">
                            <w:pPr>
                              <w:rPr>
                                <w:sz w:val="18"/>
                                <w:szCs w:val="18"/>
                              </w:rPr>
                            </w:pPr>
                            <w:r>
                              <w:rPr>
                                <w:sz w:val="18"/>
                                <w:szCs w:val="18"/>
                              </w:rPr>
                              <w:t>Multi-Core CPU Time (s)</w:t>
                            </w:r>
                          </w:p>
                        </w:tc>
                        <w:tc>
                          <w:tcPr>
                            <w:tcW w:w="1788" w:type="dxa"/>
                            <w:tcBorders>
                              <w:top w:val="single" w:sz="12" w:space="0" w:color="000000"/>
                              <w:bottom w:val="single" w:sz="6" w:space="0" w:color="000000"/>
                            </w:tcBorders>
                          </w:tcPr>
                          <w:p w14:paraId="7E838D87" w14:textId="77777777" w:rsidR="00897C3D" w:rsidRDefault="00897C3D" w:rsidP="00E85A3A">
                            <w:pPr>
                              <w:rPr>
                                <w:sz w:val="18"/>
                                <w:szCs w:val="18"/>
                              </w:rPr>
                            </w:pPr>
                            <w:r>
                              <w:rPr>
                                <w:sz w:val="18"/>
                                <w:szCs w:val="18"/>
                              </w:rPr>
                              <w:t>GPU Time (both Single and Multi-core) (s)</w:t>
                            </w:r>
                          </w:p>
                        </w:tc>
                      </w:tr>
                      <w:tr w:rsidR="00897C3D" w:rsidRPr="009A3755" w14:paraId="19CCE10C" w14:textId="77777777" w:rsidTr="00B32B44">
                        <w:trPr>
                          <w:trHeight w:val="284"/>
                          <w:jc w:val="center"/>
                        </w:trPr>
                        <w:tc>
                          <w:tcPr>
                            <w:tcW w:w="1286" w:type="dxa"/>
                            <w:vAlign w:val="center"/>
                          </w:tcPr>
                          <w:p w14:paraId="0D27DCCF" w14:textId="77777777" w:rsidR="00897C3D" w:rsidRPr="00FF0A28" w:rsidRDefault="00897C3D" w:rsidP="00FF0A28">
                            <w:pPr>
                              <w:rPr>
                                <w:rFonts w:ascii="Calibri" w:hAnsi="Calibri" w:cs="Calibri"/>
                                <w:sz w:val="18"/>
                                <w:szCs w:val="18"/>
                              </w:rPr>
                            </w:pPr>
                            <w:r w:rsidRPr="00FF0A28">
                              <w:rPr>
                                <w:rFonts w:ascii="Calibri" w:hAnsi="Calibri" w:cs="Calibri"/>
                                <w:sz w:val="18"/>
                                <w:szCs w:val="18"/>
                              </w:rPr>
                              <w:t>ORd 2011</w:t>
                            </w:r>
                          </w:p>
                        </w:tc>
                        <w:tc>
                          <w:tcPr>
                            <w:tcW w:w="1307" w:type="dxa"/>
                            <w:vAlign w:val="center"/>
                          </w:tcPr>
                          <w:p w14:paraId="4D4EA4E6" w14:textId="77777777" w:rsidR="00897C3D" w:rsidRPr="00FF0A28" w:rsidRDefault="00897C3D" w:rsidP="00FF0A28">
                            <w:pPr>
                              <w:rPr>
                                <w:rFonts w:ascii="Calibri" w:hAnsi="Calibri" w:cs="Calibri"/>
                                <w:sz w:val="18"/>
                                <w:szCs w:val="18"/>
                              </w:rPr>
                            </w:pPr>
                            <w:r w:rsidRPr="00FF0A28">
                              <w:rPr>
                                <w:rFonts w:ascii="Calibri" w:hAnsi="Calibri" w:cs="Calibri"/>
                                <w:sz w:val="18"/>
                                <w:szCs w:val="18"/>
                              </w:rPr>
                              <w:t>0.078</w:t>
                            </w:r>
                          </w:p>
                        </w:tc>
                        <w:tc>
                          <w:tcPr>
                            <w:tcW w:w="1131" w:type="dxa"/>
                          </w:tcPr>
                          <w:p w14:paraId="5D18F221" w14:textId="77777777" w:rsidR="00897C3D" w:rsidRPr="00FF0A28" w:rsidRDefault="00897C3D" w:rsidP="00C43F6A">
                            <w:pPr>
                              <w:jc w:val="right"/>
                              <w:rPr>
                                <w:rFonts w:ascii="Calibri" w:hAnsi="Calibri" w:cs="Calibri"/>
                                <w:sz w:val="18"/>
                                <w:szCs w:val="18"/>
                              </w:rPr>
                              <w:pPrChange w:id="155" w:author="Ali Ikhsanul Qauli" w:date="2025-01-15T17:48:00Z">
                                <w:pPr/>
                              </w:pPrChange>
                            </w:pPr>
                            <w:r w:rsidRPr="00FF0A28">
                              <w:rPr>
                                <w:rFonts w:ascii="Calibri" w:eastAsia="Times New Roman" w:hAnsi="Calibri" w:cs="Calibri"/>
                                <w:color w:val="000000"/>
                                <w:sz w:val="20"/>
                                <w:szCs w:val="20"/>
                                <w:lang w:eastAsia="en-ID"/>
                              </w:rPr>
                              <w:t>57</w:t>
                            </w:r>
                          </w:p>
                        </w:tc>
                        <w:tc>
                          <w:tcPr>
                            <w:tcW w:w="1210" w:type="dxa"/>
                          </w:tcPr>
                          <w:p w14:paraId="210DCF61" w14:textId="021C891A" w:rsidR="00897C3D" w:rsidRPr="00FF0A28" w:rsidRDefault="00897C3D" w:rsidP="00C43F6A">
                            <w:pPr>
                              <w:jc w:val="right"/>
                              <w:rPr>
                                <w:rFonts w:ascii="Calibri" w:hAnsi="Calibri" w:cs="Calibri"/>
                                <w:sz w:val="18"/>
                                <w:szCs w:val="18"/>
                              </w:rPr>
                              <w:pPrChange w:id="156" w:author="Ali Ikhsanul Qauli" w:date="2025-01-15T17:48:00Z">
                                <w:pPr/>
                              </w:pPrChange>
                            </w:pPr>
                            <w:r w:rsidRPr="00FF0A28">
                              <w:rPr>
                                <w:rFonts w:ascii="Calibri" w:eastAsia="Times New Roman" w:hAnsi="Calibri" w:cs="Calibri"/>
                                <w:color w:val="000000"/>
                                <w:sz w:val="20"/>
                                <w:szCs w:val="20"/>
                                <w:lang w:eastAsia="en-ID"/>
                              </w:rPr>
                              <w:t>45</w:t>
                            </w:r>
                            <w:ins w:id="157" w:author="Ali Ikhsanul Qauli" w:date="2025-01-15T17:48:00Z">
                              <w:r w:rsidR="00C43F6A">
                                <w:rPr>
                                  <w:rFonts w:ascii="Calibri" w:eastAsia="Times New Roman" w:hAnsi="Calibri" w:cs="Calibri"/>
                                  <w:color w:val="000000"/>
                                  <w:sz w:val="20"/>
                                  <w:szCs w:val="20"/>
                                  <w:lang w:eastAsia="en-ID"/>
                                </w:rPr>
                                <w:t>,</w:t>
                              </w:r>
                            </w:ins>
                            <w:r w:rsidRPr="00FF0A28">
                              <w:rPr>
                                <w:rFonts w:ascii="Calibri" w:eastAsia="Times New Roman" w:hAnsi="Calibri" w:cs="Calibri"/>
                                <w:color w:val="000000"/>
                                <w:sz w:val="20"/>
                                <w:szCs w:val="20"/>
                                <w:lang w:eastAsia="en-ID"/>
                              </w:rPr>
                              <w:t>600</w:t>
                            </w:r>
                          </w:p>
                        </w:tc>
                        <w:tc>
                          <w:tcPr>
                            <w:tcW w:w="1788" w:type="dxa"/>
                          </w:tcPr>
                          <w:p w14:paraId="29D98B97" w14:textId="77777777" w:rsidR="00897C3D" w:rsidRPr="00FF0A28" w:rsidRDefault="00897C3D" w:rsidP="00C43F6A">
                            <w:pPr>
                              <w:jc w:val="right"/>
                              <w:rPr>
                                <w:rFonts w:ascii="Calibri" w:hAnsi="Calibri" w:cs="Calibri"/>
                                <w:sz w:val="18"/>
                                <w:szCs w:val="18"/>
                              </w:rPr>
                              <w:pPrChange w:id="158" w:author="Ali Ikhsanul Qauli" w:date="2025-01-15T17:48:00Z">
                                <w:pPr/>
                              </w:pPrChange>
                            </w:pPr>
                            <w:r w:rsidRPr="00FF0A28">
                              <w:rPr>
                                <w:rFonts w:ascii="Calibri" w:eastAsia="Times New Roman" w:hAnsi="Calibri" w:cs="Calibri"/>
                                <w:b/>
                                <w:bCs/>
                                <w:color w:val="000000"/>
                                <w:sz w:val="20"/>
                                <w:szCs w:val="20"/>
                                <w:lang w:eastAsia="en-ID"/>
                              </w:rPr>
                              <w:t>928</w:t>
                            </w:r>
                          </w:p>
                        </w:tc>
                      </w:tr>
                      <w:tr w:rsidR="00897C3D" w:rsidRPr="009A3755" w14:paraId="0DCD81B5" w14:textId="77777777" w:rsidTr="00B32B44">
                        <w:trPr>
                          <w:trHeight w:val="284"/>
                          <w:jc w:val="center"/>
                        </w:trPr>
                        <w:tc>
                          <w:tcPr>
                            <w:tcW w:w="1286" w:type="dxa"/>
                            <w:vAlign w:val="center"/>
                          </w:tcPr>
                          <w:p w14:paraId="63E23DE2" w14:textId="6FED9CC6" w:rsidR="00897C3D" w:rsidRPr="00FF0A28" w:rsidRDefault="00921510" w:rsidP="00FF0A28">
                            <w:pPr>
                              <w:rPr>
                                <w:rFonts w:ascii="Calibri" w:hAnsi="Calibri" w:cs="Calibri"/>
                                <w:sz w:val="18"/>
                                <w:szCs w:val="18"/>
                              </w:rPr>
                            </w:pPr>
                            <w:ins w:id="159" w:author="Ali Ikhsanul Qauli" w:date="2025-01-15T17:53:00Z">
                              <w:r w:rsidRPr="00921510">
                                <w:rPr>
                                  <w:rFonts w:ascii="Calibri" w:hAnsi="Calibri" w:cs="Calibri"/>
                                  <w:sz w:val="18"/>
                                  <w:szCs w:val="18"/>
                                </w:rPr>
                                <w:t>CiPAORdv1.0</w:t>
                              </w:r>
                            </w:ins>
                            <w:del w:id="160" w:author="Ali Ikhsanul Qauli" w:date="2025-01-15T17:53:00Z">
                              <w:r w:rsidR="00897C3D" w:rsidRPr="00FF0A28" w:rsidDel="00921510">
                                <w:rPr>
                                  <w:rFonts w:ascii="Calibri" w:hAnsi="Calibri" w:cs="Calibri"/>
                                  <w:sz w:val="18"/>
                                  <w:szCs w:val="18"/>
                                </w:rPr>
                                <w:delText>ORd 2017</w:delText>
                              </w:r>
                            </w:del>
                          </w:p>
                        </w:tc>
                        <w:tc>
                          <w:tcPr>
                            <w:tcW w:w="1307" w:type="dxa"/>
                            <w:vAlign w:val="center"/>
                          </w:tcPr>
                          <w:p w14:paraId="796CED9A" w14:textId="77777777" w:rsidR="00897C3D" w:rsidRPr="00FF0A28" w:rsidRDefault="00897C3D" w:rsidP="00FF0A28">
                            <w:pPr>
                              <w:rPr>
                                <w:rFonts w:ascii="Calibri" w:hAnsi="Calibri" w:cs="Calibri"/>
                                <w:sz w:val="18"/>
                                <w:szCs w:val="18"/>
                              </w:rPr>
                            </w:pPr>
                            <w:r w:rsidRPr="00FF0A28">
                              <w:rPr>
                                <w:rFonts w:ascii="Calibri" w:hAnsi="Calibri" w:cs="Calibri"/>
                                <w:sz w:val="18"/>
                                <w:szCs w:val="18"/>
                              </w:rPr>
                              <w:t>0.004</w:t>
                            </w:r>
                          </w:p>
                        </w:tc>
                        <w:tc>
                          <w:tcPr>
                            <w:tcW w:w="1131" w:type="dxa"/>
                          </w:tcPr>
                          <w:p w14:paraId="62E4195D" w14:textId="77777777" w:rsidR="00897C3D" w:rsidRPr="00FF0A28" w:rsidRDefault="00897C3D" w:rsidP="00C43F6A">
                            <w:pPr>
                              <w:jc w:val="right"/>
                              <w:rPr>
                                <w:rFonts w:ascii="Calibri" w:hAnsi="Calibri" w:cs="Calibri"/>
                                <w:sz w:val="18"/>
                                <w:szCs w:val="18"/>
                              </w:rPr>
                              <w:pPrChange w:id="161" w:author="Ali Ikhsanul Qauli" w:date="2025-01-15T17:48:00Z">
                                <w:pPr/>
                              </w:pPrChange>
                            </w:pPr>
                            <w:r w:rsidRPr="00FF0A28">
                              <w:rPr>
                                <w:rFonts w:ascii="Calibri" w:eastAsia="Times New Roman" w:hAnsi="Calibri" w:cs="Calibri"/>
                                <w:color w:val="000000"/>
                                <w:sz w:val="20"/>
                                <w:szCs w:val="20"/>
                                <w:lang w:eastAsia="en-ID"/>
                              </w:rPr>
                              <w:t>390</w:t>
                            </w:r>
                          </w:p>
                        </w:tc>
                        <w:tc>
                          <w:tcPr>
                            <w:tcW w:w="1210" w:type="dxa"/>
                          </w:tcPr>
                          <w:p w14:paraId="63ADFEB1" w14:textId="1BC46B69" w:rsidR="00897C3D" w:rsidRPr="00FF0A28" w:rsidRDefault="00897C3D" w:rsidP="00C43F6A">
                            <w:pPr>
                              <w:jc w:val="right"/>
                              <w:rPr>
                                <w:rFonts w:ascii="Calibri" w:hAnsi="Calibri" w:cs="Calibri"/>
                                <w:sz w:val="18"/>
                                <w:szCs w:val="18"/>
                              </w:rPr>
                              <w:pPrChange w:id="162" w:author="Ali Ikhsanul Qauli" w:date="2025-01-15T17:48:00Z">
                                <w:pPr/>
                              </w:pPrChange>
                            </w:pPr>
                            <w:r w:rsidRPr="00FF0A28">
                              <w:rPr>
                                <w:rFonts w:ascii="Calibri" w:eastAsia="Times New Roman" w:hAnsi="Calibri" w:cs="Calibri"/>
                                <w:color w:val="000000"/>
                                <w:sz w:val="20"/>
                                <w:szCs w:val="20"/>
                                <w:lang w:eastAsia="en-ID"/>
                              </w:rPr>
                              <w:t>312</w:t>
                            </w:r>
                            <w:ins w:id="163" w:author="Ali Ikhsanul Qauli" w:date="2025-01-15T17:48:00Z">
                              <w:r w:rsidR="00C43F6A">
                                <w:rPr>
                                  <w:rFonts w:ascii="Calibri" w:eastAsia="Times New Roman" w:hAnsi="Calibri" w:cs="Calibri"/>
                                  <w:color w:val="000000"/>
                                  <w:sz w:val="20"/>
                                  <w:szCs w:val="20"/>
                                  <w:lang w:eastAsia="en-ID"/>
                                </w:rPr>
                                <w:t>,</w:t>
                              </w:r>
                            </w:ins>
                            <w:r w:rsidRPr="00FF0A28">
                              <w:rPr>
                                <w:rFonts w:ascii="Calibri" w:eastAsia="Times New Roman" w:hAnsi="Calibri" w:cs="Calibri"/>
                                <w:color w:val="000000"/>
                                <w:sz w:val="20"/>
                                <w:szCs w:val="20"/>
                                <w:lang w:eastAsia="en-ID"/>
                              </w:rPr>
                              <w:t>000</w:t>
                            </w:r>
                          </w:p>
                        </w:tc>
                        <w:tc>
                          <w:tcPr>
                            <w:tcW w:w="1788" w:type="dxa"/>
                          </w:tcPr>
                          <w:p w14:paraId="2510BA73" w14:textId="54F0127E" w:rsidR="00897C3D" w:rsidRPr="00FF0A28" w:rsidRDefault="00897C3D" w:rsidP="00C43F6A">
                            <w:pPr>
                              <w:jc w:val="right"/>
                              <w:rPr>
                                <w:rFonts w:ascii="Calibri" w:hAnsi="Calibri" w:cs="Calibri"/>
                                <w:sz w:val="18"/>
                                <w:szCs w:val="18"/>
                              </w:rPr>
                              <w:pPrChange w:id="164" w:author="Ali Ikhsanul Qauli" w:date="2025-01-15T17:48:00Z">
                                <w:pPr/>
                              </w:pPrChange>
                            </w:pPr>
                            <w:r w:rsidRPr="00FF0A28">
                              <w:rPr>
                                <w:rFonts w:ascii="Calibri" w:eastAsia="Times New Roman" w:hAnsi="Calibri" w:cs="Calibri"/>
                                <w:b/>
                                <w:bCs/>
                                <w:color w:val="000000"/>
                                <w:sz w:val="20"/>
                                <w:szCs w:val="20"/>
                                <w:lang w:eastAsia="en-ID"/>
                              </w:rPr>
                              <w:t>40</w:t>
                            </w:r>
                            <w:ins w:id="165" w:author="Ali Ikhsanul Qauli" w:date="2025-01-15T17:48:00Z">
                              <w:r w:rsidR="00C43F6A">
                                <w:rPr>
                                  <w:rFonts w:ascii="Calibri" w:eastAsia="Times New Roman" w:hAnsi="Calibri" w:cs="Calibri"/>
                                  <w:b/>
                                  <w:bCs/>
                                  <w:color w:val="000000"/>
                                  <w:sz w:val="20"/>
                                  <w:szCs w:val="20"/>
                                  <w:lang w:eastAsia="en-ID"/>
                                </w:rPr>
                                <w:t>,</w:t>
                              </w:r>
                            </w:ins>
                            <w:r w:rsidRPr="00FF0A28">
                              <w:rPr>
                                <w:rFonts w:ascii="Calibri" w:eastAsia="Times New Roman" w:hAnsi="Calibri" w:cs="Calibri"/>
                                <w:b/>
                                <w:bCs/>
                                <w:color w:val="000000"/>
                                <w:sz w:val="20"/>
                                <w:szCs w:val="20"/>
                                <w:lang w:eastAsia="en-ID"/>
                              </w:rPr>
                              <w:t>089</w:t>
                            </w:r>
                          </w:p>
                        </w:tc>
                      </w:tr>
                      <w:tr w:rsidR="00897C3D" w:rsidRPr="009A3755" w14:paraId="532AF885" w14:textId="77777777" w:rsidTr="00B32B44">
                        <w:trPr>
                          <w:trHeight w:val="284"/>
                          <w:jc w:val="center"/>
                        </w:trPr>
                        <w:tc>
                          <w:tcPr>
                            <w:tcW w:w="1286" w:type="dxa"/>
                            <w:vAlign w:val="center"/>
                          </w:tcPr>
                          <w:p w14:paraId="1FF5AB83" w14:textId="77777777" w:rsidR="00897C3D" w:rsidRPr="00FF0A28" w:rsidRDefault="00897C3D" w:rsidP="00FF0A28">
                            <w:pPr>
                              <w:rPr>
                                <w:rFonts w:ascii="Calibri" w:hAnsi="Calibri" w:cs="Calibri"/>
                                <w:sz w:val="18"/>
                                <w:szCs w:val="18"/>
                              </w:rPr>
                            </w:pPr>
                            <w:proofErr w:type="spellStart"/>
                            <w:r w:rsidRPr="00FF0A28">
                              <w:rPr>
                                <w:rFonts w:ascii="Calibri" w:hAnsi="Calibri" w:cs="Calibri"/>
                                <w:sz w:val="18"/>
                                <w:szCs w:val="18"/>
                              </w:rPr>
                              <w:t>ToR-ORd</w:t>
                            </w:r>
                            <w:proofErr w:type="spellEnd"/>
                          </w:p>
                        </w:tc>
                        <w:tc>
                          <w:tcPr>
                            <w:tcW w:w="1307" w:type="dxa"/>
                            <w:vAlign w:val="center"/>
                          </w:tcPr>
                          <w:p w14:paraId="2EC18141" w14:textId="77777777" w:rsidR="00897C3D" w:rsidRPr="00FF0A28" w:rsidRDefault="00897C3D" w:rsidP="00FF0A28">
                            <w:pPr>
                              <w:rPr>
                                <w:rFonts w:ascii="Calibri" w:hAnsi="Calibri" w:cs="Calibri"/>
                                <w:sz w:val="18"/>
                                <w:szCs w:val="18"/>
                              </w:rPr>
                            </w:pPr>
                            <w:r w:rsidRPr="00FF0A28">
                              <w:rPr>
                                <w:rFonts w:ascii="Calibri" w:hAnsi="Calibri" w:cs="Calibri"/>
                                <w:sz w:val="18"/>
                                <w:szCs w:val="18"/>
                              </w:rPr>
                              <w:t>0.023</w:t>
                            </w:r>
                          </w:p>
                        </w:tc>
                        <w:tc>
                          <w:tcPr>
                            <w:tcW w:w="1131" w:type="dxa"/>
                          </w:tcPr>
                          <w:p w14:paraId="50886B16" w14:textId="77777777" w:rsidR="00897C3D" w:rsidRPr="00FF0A28" w:rsidRDefault="00897C3D" w:rsidP="00C43F6A">
                            <w:pPr>
                              <w:jc w:val="right"/>
                              <w:rPr>
                                <w:rFonts w:ascii="Calibri" w:hAnsi="Calibri" w:cs="Calibri"/>
                                <w:sz w:val="18"/>
                                <w:szCs w:val="18"/>
                              </w:rPr>
                              <w:pPrChange w:id="166" w:author="Ali Ikhsanul Qauli" w:date="2025-01-15T17:48:00Z">
                                <w:pPr/>
                              </w:pPrChange>
                            </w:pPr>
                            <w:r w:rsidRPr="00FF0A28">
                              <w:rPr>
                                <w:rFonts w:ascii="Calibri" w:eastAsia="Times New Roman" w:hAnsi="Calibri" w:cs="Calibri"/>
                                <w:color w:val="000000"/>
                                <w:sz w:val="20"/>
                                <w:szCs w:val="20"/>
                                <w:lang w:eastAsia="en-ID"/>
                              </w:rPr>
                              <w:t>455</w:t>
                            </w:r>
                          </w:p>
                        </w:tc>
                        <w:tc>
                          <w:tcPr>
                            <w:tcW w:w="1210" w:type="dxa"/>
                          </w:tcPr>
                          <w:p w14:paraId="1C8107FB" w14:textId="59596121" w:rsidR="00897C3D" w:rsidRPr="00FF0A28" w:rsidRDefault="00897C3D" w:rsidP="00C43F6A">
                            <w:pPr>
                              <w:jc w:val="right"/>
                              <w:rPr>
                                <w:rFonts w:ascii="Calibri" w:hAnsi="Calibri" w:cs="Calibri"/>
                                <w:sz w:val="18"/>
                                <w:szCs w:val="18"/>
                              </w:rPr>
                              <w:pPrChange w:id="167" w:author="Ali Ikhsanul Qauli" w:date="2025-01-15T17:48:00Z">
                                <w:pPr/>
                              </w:pPrChange>
                            </w:pPr>
                            <w:r w:rsidRPr="00FF0A28">
                              <w:rPr>
                                <w:rFonts w:ascii="Calibri" w:eastAsia="Times New Roman" w:hAnsi="Calibri" w:cs="Calibri"/>
                                <w:color w:val="000000"/>
                                <w:sz w:val="20"/>
                                <w:szCs w:val="20"/>
                                <w:lang w:eastAsia="en-ID"/>
                              </w:rPr>
                              <w:t>364</w:t>
                            </w:r>
                            <w:ins w:id="168" w:author="Ali Ikhsanul Qauli" w:date="2025-01-15T17:48:00Z">
                              <w:r w:rsidR="00C43F6A">
                                <w:rPr>
                                  <w:rFonts w:ascii="Calibri" w:eastAsia="Times New Roman" w:hAnsi="Calibri" w:cs="Calibri"/>
                                  <w:color w:val="000000"/>
                                  <w:sz w:val="20"/>
                                  <w:szCs w:val="20"/>
                                  <w:lang w:eastAsia="en-ID"/>
                                </w:rPr>
                                <w:t>,</w:t>
                              </w:r>
                            </w:ins>
                            <w:r w:rsidRPr="00FF0A28">
                              <w:rPr>
                                <w:rFonts w:ascii="Calibri" w:eastAsia="Times New Roman" w:hAnsi="Calibri" w:cs="Calibri"/>
                                <w:color w:val="000000"/>
                                <w:sz w:val="20"/>
                                <w:szCs w:val="20"/>
                                <w:lang w:eastAsia="en-ID"/>
                              </w:rPr>
                              <w:t>000</w:t>
                            </w:r>
                          </w:p>
                        </w:tc>
                        <w:tc>
                          <w:tcPr>
                            <w:tcW w:w="1788" w:type="dxa"/>
                          </w:tcPr>
                          <w:p w14:paraId="1D1BEB9F" w14:textId="19024E02" w:rsidR="00897C3D" w:rsidRPr="00FF0A28" w:rsidRDefault="00897C3D" w:rsidP="00C43F6A">
                            <w:pPr>
                              <w:jc w:val="right"/>
                              <w:rPr>
                                <w:rFonts w:ascii="Calibri" w:hAnsi="Calibri" w:cs="Calibri"/>
                                <w:sz w:val="18"/>
                                <w:szCs w:val="18"/>
                              </w:rPr>
                              <w:pPrChange w:id="169" w:author="Ali Ikhsanul Qauli" w:date="2025-01-15T17:48:00Z">
                                <w:pPr/>
                              </w:pPrChange>
                            </w:pPr>
                            <w:r w:rsidRPr="00FF0A28">
                              <w:rPr>
                                <w:rFonts w:ascii="Calibri" w:eastAsia="Times New Roman" w:hAnsi="Calibri" w:cs="Calibri"/>
                                <w:b/>
                                <w:bCs/>
                                <w:color w:val="000000"/>
                                <w:sz w:val="20"/>
                                <w:szCs w:val="20"/>
                                <w:lang w:eastAsia="en-ID"/>
                              </w:rPr>
                              <w:t>38</w:t>
                            </w:r>
                            <w:ins w:id="170" w:author="Ali Ikhsanul Qauli" w:date="2025-01-15T17:48:00Z">
                              <w:r w:rsidR="00C43F6A">
                                <w:rPr>
                                  <w:rFonts w:ascii="Calibri" w:eastAsia="Times New Roman" w:hAnsi="Calibri" w:cs="Calibri"/>
                                  <w:b/>
                                  <w:bCs/>
                                  <w:color w:val="000000"/>
                                  <w:sz w:val="20"/>
                                  <w:szCs w:val="20"/>
                                  <w:lang w:eastAsia="en-ID"/>
                                </w:rPr>
                                <w:t>,</w:t>
                              </w:r>
                            </w:ins>
                            <w:r w:rsidRPr="00FF0A28">
                              <w:rPr>
                                <w:rFonts w:ascii="Calibri" w:eastAsia="Times New Roman" w:hAnsi="Calibri" w:cs="Calibri"/>
                                <w:b/>
                                <w:bCs/>
                                <w:color w:val="000000"/>
                                <w:sz w:val="20"/>
                                <w:szCs w:val="20"/>
                                <w:lang w:eastAsia="en-ID"/>
                              </w:rPr>
                              <w:t>542</w:t>
                            </w:r>
                          </w:p>
                        </w:tc>
                      </w:tr>
                      <w:tr w:rsidR="00897C3D" w:rsidRPr="009A3755" w14:paraId="2F8D39E4" w14:textId="77777777" w:rsidTr="00B32B44">
                        <w:trPr>
                          <w:trHeight w:val="96"/>
                          <w:jc w:val="center"/>
                        </w:trPr>
                        <w:tc>
                          <w:tcPr>
                            <w:tcW w:w="1286" w:type="dxa"/>
                            <w:tcBorders>
                              <w:bottom w:val="single" w:sz="12" w:space="0" w:color="000000"/>
                            </w:tcBorders>
                            <w:vAlign w:val="center"/>
                          </w:tcPr>
                          <w:p w14:paraId="328CE447" w14:textId="77777777" w:rsidR="00897C3D" w:rsidRPr="009A3755" w:rsidRDefault="00897C3D" w:rsidP="00FF0A28">
                            <w:pPr>
                              <w:rPr>
                                <w:sz w:val="18"/>
                                <w:szCs w:val="18"/>
                              </w:rPr>
                            </w:pPr>
                          </w:p>
                        </w:tc>
                        <w:tc>
                          <w:tcPr>
                            <w:tcW w:w="1307" w:type="dxa"/>
                            <w:tcBorders>
                              <w:bottom w:val="single" w:sz="12" w:space="0" w:color="000000"/>
                            </w:tcBorders>
                            <w:vAlign w:val="center"/>
                          </w:tcPr>
                          <w:p w14:paraId="621E4917" w14:textId="77777777" w:rsidR="00897C3D" w:rsidRPr="009A3755" w:rsidRDefault="00897C3D" w:rsidP="00FF0A28">
                            <w:pPr>
                              <w:rPr>
                                <w:sz w:val="18"/>
                                <w:szCs w:val="18"/>
                              </w:rPr>
                            </w:pPr>
                          </w:p>
                        </w:tc>
                        <w:tc>
                          <w:tcPr>
                            <w:tcW w:w="1131" w:type="dxa"/>
                            <w:tcBorders>
                              <w:bottom w:val="single" w:sz="12" w:space="0" w:color="000000"/>
                            </w:tcBorders>
                            <w:vAlign w:val="center"/>
                          </w:tcPr>
                          <w:p w14:paraId="3EE6D444" w14:textId="77777777" w:rsidR="00897C3D" w:rsidRPr="009A3755" w:rsidRDefault="00897C3D" w:rsidP="00FF0A28">
                            <w:pPr>
                              <w:rPr>
                                <w:sz w:val="18"/>
                                <w:szCs w:val="18"/>
                              </w:rPr>
                            </w:pPr>
                          </w:p>
                        </w:tc>
                        <w:tc>
                          <w:tcPr>
                            <w:tcW w:w="1210" w:type="dxa"/>
                            <w:tcBorders>
                              <w:bottom w:val="single" w:sz="12" w:space="0" w:color="000000"/>
                            </w:tcBorders>
                          </w:tcPr>
                          <w:p w14:paraId="386A1789" w14:textId="77777777" w:rsidR="00897C3D" w:rsidRPr="009A3755" w:rsidRDefault="00897C3D" w:rsidP="00FF0A28">
                            <w:pPr>
                              <w:rPr>
                                <w:sz w:val="18"/>
                                <w:szCs w:val="18"/>
                              </w:rPr>
                            </w:pPr>
                          </w:p>
                        </w:tc>
                        <w:tc>
                          <w:tcPr>
                            <w:tcW w:w="1788" w:type="dxa"/>
                            <w:tcBorders>
                              <w:bottom w:val="single" w:sz="12" w:space="0" w:color="000000"/>
                            </w:tcBorders>
                          </w:tcPr>
                          <w:p w14:paraId="5915ACA6" w14:textId="77777777" w:rsidR="00897C3D" w:rsidRPr="009A3755" w:rsidRDefault="00897C3D" w:rsidP="00FF0A28">
                            <w:pPr>
                              <w:rPr>
                                <w:sz w:val="18"/>
                                <w:szCs w:val="18"/>
                              </w:rPr>
                            </w:pPr>
                          </w:p>
                        </w:tc>
                      </w:tr>
                    </w:tbl>
                    <w:p w14:paraId="57F2B4A5" w14:textId="77777777" w:rsidR="00897C3D" w:rsidRPr="00BC3A6E" w:rsidRDefault="00897C3D" w:rsidP="00897C3D">
                      <w:pPr>
                        <w:rPr>
                          <w:rFonts w:ascii="Times New Roman" w:hAnsi="Times New Roman" w:cs="Times New Roman"/>
                          <w:sz w:val="22"/>
                          <w:szCs w:val="22"/>
                        </w:rPr>
                      </w:pPr>
                    </w:p>
                  </w:txbxContent>
                </v:textbox>
                <w10:wrap type="square" anchorx="margin" anchory="margin"/>
              </v:shape>
            </w:pict>
          </mc:Fallback>
        </mc:AlternateContent>
      </w:r>
      <w:r>
        <w:rPr>
          <w:rFonts w:ascii="Times New Roman" w:hAnsi="Times New Roman" w:cs="Times New Roman"/>
          <w:sz w:val="22"/>
          <w:szCs w:val="22"/>
        </w:rPr>
        <w:t xml:space="preserve"> </w:t>
      </w:r>
      <w:r w:rsidR="00986009" w:rsidRPr="00986009">
        <w:rPr>
          <w:rFonts w:ascii="Times New Roman" w:hAnsi="Times New Roman" w:cs="Times New Roman"/>
          <w:sz w:val="22"/>
          <w:szCs w:val="22"/>
        </w:rPr>
        <w:t>For the ORd 2011 model, the GPU achieved significant time savings compared to its CPU counterparts. A single-core CPU required 57 seconds to complete the simulation for one sample, while a 10-core multi-core configuration took 45,600 seconds for 8,000 samples. In contrast, the GPU completed the same workload in just 928 seconds, representing a substantial speedup. This efficiency is attributed to the Rush-Larsen method employed in ORd 2011, which is well-suited for GPU parallelisation and reduces computational overhead.</w:t>
      </w:r>
    </w:p>
    <w:p w14:paraId="53E91E4F" w14:textId="08323D26" w:rsidR="00986009" w:rsidRDefault="00565632" w:rsidP="00D12264">
      <w:pPr>
        <w:ind w:firstLine="284"/>
        <w:jc w:val="both"/>
        <w:rPr>
          <w:rFonts w:ascii="Times New Roman" w:hAnsi="Times New Roman" w:cs="Times New Roman"/>
          <w:sz w:val="22"/>
          <w:szCs w:val="22"/>
        </w:rPr>
      </w:pPr>
      <w:r>
        <w:rPr>
          <w:rFonts w:ascii="Times New Roman" w:hAnsi="Times New Roman" w:cs="Times New Roman"/>
          <w:sz w:val="22"/>
          <w:szCs w:val="22"/>
        </w:rPr>
        <w:t xml:space="preserve">(Computational time advantage for </w:t>
      </w:r>
      <w:ins w:id="171" w:author="Ali Ikhsanul Qauli" w:date="2025-01-15T17:53:00Z">
        <w:r w:rsidR="00921510">
          <w:rPr>
            <w:rFonts w:ascii="Times New Roman" w:hAnsi="Times New Roman" w:cs="Times New Roman"/>
            <w:sz w:val="22"/>
            <w:szCs w:val="22"/>
          </w:rPr>
          <w:t>CiPAORdv1.0</w:t>
        </w:r>
      </w:ins>
      <w:del w:id="172" w:author="Ali Ikhsanul Qauli" w:date="2025-01-15T17:53:00Z">
        <w:r w:rsidDel="00921510">
          <w:rPr>
            <w:rFonts w:ascii="Times New Roman" w:hAnsi="Times New Roman" w:cs="Times New Roman"/>
            <w:sz w:val="22"/>
            <w:szCs w:val="22"/>
          </w:rPr>
          <w:delText>ORd 2017</w:delText>
        </w:r>
      </w:del>
      <w:r>
        <w:rPr>
          <w:rFonts w:ascii="Times New Roman" w:hAnsi="Times New Roman" w:cs="Times New Roman"/>
          <w:sz w:val="22"/>
          <w:szCs w:val="22"/>
        </w:rPr>
        <w:t xml:space="preserve">) </w:t>
      </w:r>
      <w:r w:rsidR="00986009" w:rsidRPr="00986009">
        <w:rPr>
          <w:rFonts w:ascii="Times New Roman" w:hAnsi="Times New Roman" w:cs="Times New Roman"/>
          <w:sz w:val="22"/>
          <w:szCs w:val="22"/>
        </w:rPr>
        <w:t xml:space="preserve">The </w:t>
      </w:r>
      <w:ins w:id="173" w:author="Ali Ikhsanul Qauli" w:date="2025-01-15T17:53:00Z">
        <w:r w:rsidR="00921510">
          <w:rPr>
            <w:rFonts w:ascii="Times New Roman" w:hAnsi="Times New Roman" w:cs="Times New Roman"/>
            <w:sz w:val="22"/>
            <w:szCs w:val="22"/>
          </w:rPr>
          <w:t>CiPAORdv1.0</w:t>
        </w:r>
      </w:ins>
      <w:del w:id="174" w:author="Ali Ikhsanul Qauli" w:date="2025-01-15T17:53:00Z">
        <w:r w:rsidR="00986009" w:rsidRPr="00986009" w:rsidDel="00921510">
          <w:rPr>
            <w:rFonts w:ascii="Times New Roman" w:hAnsi="Times New Roman" w:cs="Times New Roman"/>
            <w:sz w:val="22"/>
            <w:szCs w:val="22"/>
          </w:rPr>
          <w:delText>ORd 2017</w:delText>
        </w:r>
      </w:del>
      <w:r w:rsidR="00986009" w:rsidRPr="00986009">
        <w:rPr>
          <w:rFonts w:ascii="Times New Roman" w:hAnsi="Times New Roman" w:cs="Times New Roman"/>
          <w:sz w:val="22"/>
          <w:szCs w:val="22"/>
        </w:rPr>
        <w:t xml:space="preserve"> model, using a forward Euler ODE solver, was computationally more demanding. A single-core CPU required 390 seconds per sample, and the multi-core CPU setup took 312,000 seconds for 8,000 samples. Despite the increased complexity, the GPU outperformed the CPU significantly, completing the same task in 40,089 seconds. While the GPU’s advantage is slightly less pronounced for this model, it still demonstrated its capability to handle large-scale simulations more efficiently than traditional CPUs.</w:t>
      </w:r>
    </w:p>
    <w:p w14:paraId="61F9CE9D" w14:textId="072339DF" w:rsidR="00986009" w:rsidRDefault="00565632" w:rsidP="00D12264">
      <w:pPr>
        <w:ind w:firstLine="284"/>
        <w:jc w:val="both"/>
        <w:rPr>
          <w:rFonts w:ascii="Times New Roman" w:hAnsi="Times New Roman" w:cs="Times New Roman"/>
          <w:sz w:val="22"/>
          <w:szCs w:val="22"/>
        </w:rPr>
      </w:pPr>
      <w:r w:rsidRPr="00C43F6A">
        <w:rPr>
          <w:rFonts w:ascii="Times New Roman" w:hAnsi="Times New Roman" w:cs="Times New Roman"/>
          <w:sz w:val="22"/>
          <w:szCs w:val="22"/>
          <w:highlight w:val="cyan"/>
          <w:rPrChange w:id="175" w:author="Ali Ikhsanul Qauli" w:date="2025-01-15T17:47:00Z">
            <w:rPr>
              <w:rFonts w:ascii="Times New Roman" w:hAnsi="Times New Roman" w:cs="Times New Roman"/>
              <w:sz w:val="22"/>
              <w:szCs w:val="22"/>
            </w:rPr>
          </w:rPrChange>
        </w:rPr>
        <w:t xml:space="preserve">(Computational time advantage for </w:t>
      </w:r>
      <w:proofErr w:type="spellStart"/>
      <w:r w:rsidRPr="00C43F6A">
        <w:rPr>
          <w:rFonts w:ascii="Times New Roman" w:hAnsi="Times New Roman" w:cs="Times New Roman"/>
          <w:sz w:val="22"/>
          <w:szCs w:val="22"/>
          <w:highlight w:val="cyan"/>
          <w:rPrChange w:id="176" w:author="Ali Ikhsanul Qauli" w:date="2025-01-15T17:47:00Z">
            <w:rPr>
              <w:rFonts w:ascii="Times New Roman" w:hAnsi="Times New Roman" w:cs="Times New Roman"/>
              <w:sz w:val="22"/>
              <w:szCs w:val="22"/>
            </w:rPr>
          </w:rPrChange>
        </w:rPr>
        <w:t>ToR-ORd</w:t>
      </w:r>
      <w:proofErr w:type="spellEnd"/>
      <w:r w:rsidRPr="00C43F6A">
        <w:rPr>
          <w:rFonts w:ascii="Times New Roman" w:hAnsi="Times New Roman" w:cs="Times New Roman"/>
          <w:sz w:val="22"/>
          <w:szCs w:val="22"/>
          <w:highlight w:val="cyan"/>
          <w:rPrChange w:id="177" w:author="Ali Ikhsanul Qauli" w:date="2025-01-15T17:47:00Z">
            <w:rPr>
              <w:rFonts w:ascii="Times New Roman" w:hAnsi="Times New Roman" w:cs="Times New Roman"/>
              <w:sz w:val="22"/>
              <w:szCs w:val="22"/>
            </w:rPr>
          </w:rPrChange>
        </w:rPr>
        <w:t>)</w:t>
      </w:r>
      <w:r>
        <w:rPr>
          <w:rFonts w:ascii="Times New Roman" w:hAnsi="Times New Roman" w:cs="Times New Roman"/>
          <w:sz w:val="22"/>
          <w:szCs w:val="22"/>
        </w:rPr>
        <w:t xml:space="preserve"> </w:t>
      </w:r>
      <w:r w:rsidR="00986009" w:rsidRPr="00986009">
        <w:rPr>
          <w:rFonts w:ascii="Times New Roman" w:hAnsi="Times New Roman" w:cs="Times New Roman"/>
          <w:sz w:val="22"/>
          <w:szCs w:val="22"/>
        </w:rPr>
        <w:t xml:space="preserve">The </w:t>
      </w:r>
      <w:proofErr w:type="spellStart"/>
      <w:r w:rsidR="00986009" w:rsidRPr="00986009">
        <w:rPr>
          <w:rFonts w:ascii="Times New Roman" w:hAnsi="Times New Roman" w:cs="Times New Roman"/>
          <w:sz w:val="22"/>
          <w:szCs w:val="22"/>
        </w:rPr>
        <w:t>ToR-ORd</w:t>
      </w:r>
      <w:proofErr w:type="spellEnd"/>
      <w:r w:rsidR="00986009" w:rsidRPr="00986009">
        <w:rPr>
          <w:rFonts w:ascii="Times New Roman" w:hAnsi="Times New Roman" w:cs="Times New Roman"/>
          <w:sz w:val="22"/>
          <w:szCs w:val="22"/>
        </w:rPr>
        <w:t xml:space="preserve"> model, being the most complex of the three, posed the greatest computational challenges. Single-core CPU simulations required 455 seconds per sample, and the multi-core setup took 364,000 seconds for 8,000 samples. In comparison, the GPU completed the same workload in 38,542 seconds, achieving a notable speedup. This performance demonstrates the scalability of GPU-based simulations for handling high-fidelity cardiac models with greater computational demands.</w:t>
      </w:r>
    </w:p>
    <w:p w14:paraId="7A4CE9C2" w14:textId="4B9E7828" w:rsidR="00A648F5" w:rsidRDefault="00565632" w:rsidP="00897C3D">
      <w:pPr>
        <w:ind w:firstLine="284"/>
        <w:jc w:val="both"/>
        <w:rPr>
          <w:rFonts w:ascii="Times New Roman" w:hAnsi="Times New Roman" w:cs="Times New Roman"/>
          <w:sz w:val="22"/>
          <w:szCs w:val="22"/>
        </w:rPr>
      </w:pPr>
      <w:r>
        <w:rPr>
          <w:rFonts w:ascii="Times New Roman" w:hAnsi="Times New Roman" w:cs="Times New Roman"/>
          <w:sz w:val="22"/>
          <w:szCs w:val="22"/>
        </w:rPr>
        <w:t xml:space="preserve">(Summary of Computational time advantages) </w:t>
      </w:r>
      <w:r w:rsidR="00986009" w:rsidRPr="00986009">
        <w:rPr>
          <w:rFonts w:ascii="Times New Roman" w:hAnsi="Times New Roman" w:cs="Times New Roman"/>
          <w:sz w:val="22"/>
          <w:szCs w:val="22"/>
        </w:rPr>
        <w:t>Across all three cell models, the GPU consistently outperformed both single-core and multi-core CPU configurations, particularly as the sample size increased. The results underscore the GPU’s efficiency in large-scale simulations, making it a superior choice for computationally intensive applications. These findings highlight the GPU’s potential to accelerate cardiac electrophysiology research and reduce the time required for preclinical drug testing.</w:t>
      </w:r>
      <w:r w:rsidR="0049082F">
        <w:rPr>
          <w:rFonts w:ascii="Times New Roman" w:hAnsi="Times New Roman" w:cs="Times New Roman"/>
          <w:sz w:val="22"/>
          <w:szCs w:val="22"/>
        </w:rPr>
        <w:t xml:space="preserve"> </w:t>
      </w:r>
      <w:commentRangeStart w:id="178"/>
      <w:r w:rsidR="0049082F">
        <w:rPr>
          <w:rFonts w:ascii="Times New Roman" w:hAnsi="Times New Roman" w:cs="Times New Roman"/>
          <w:sz w:val="22"/>
          <w:szCs w:val="22"/>
        </w:rPr>
        <w:t xml:space="preserve">Table 1 summaries </w:t>
      </w:r>
      <w:r w:rsidR="00A76F1C">
        <w:rPr>
          <w:rFonts w:ascii="Times New Roman" w:hAnsi="Times New Roman" w:cs="Times New Roman"/>
          <w:sz w:val="22"/>
          <w:szCs w:val="22"/>
        </w:rPr>
        <w:t>all computational time, and GPU-based simulation compared with CPU</w:t>
      </w:r>
      <w:commentRangeEnd w:id="178"/>
      <w:r w:rsidR="00D658CE">
        <w:rPr>
          <w:rStyle w:val="CommentReference"/>
        </w:rPr>
        <w:commentReference w:id="178"/>
      </w:r>
      <w:r w:rsidR="00A76F1C">
        <w:rPr>
          <w:rFonts w:ascii="Times New Roman" w:hAnsi="Times New Roman" w:cs="Times New Roman"/>
          <w:sz w:val="22"/>
          <w:szCs w:val="22"/>
        </w:rPr>
        <w:t>.</w:t>
      </w:r>
    </w:p>
    <w:p w14:paraId="45D7FF72" w14:textId="77777777" w:rsidR="00F601D5" w:rsidRDefault="00F601D5" w:rsidP="00D12264">
      <w:pPr>
        <w:ind w:firstLine="284"/>
        <w:jc w:val="both"/>
        <w:rPr>
          <w:rFonts w:ascii="Times New Roman" w:hAnsi="Times New Roman" w:cs="Times New Roman"/>
          <w:sz w:val="22"/>
          <w:szCs w:val="22"/>
        </w:rPr>
      </w:pPr>
    </w:p>
    <w:p w14:paraId="5AC5FF83" w14:textId="498A94C5" w:rsidR="00F601D5" w:rsidRDefault="00F601D5" w:rsidP="00D12264">
      <w:pPr>
        <w:ind w:firstLine="284"/>
        <w:jc w:val="both"/>
        <w:rPr>
          <w:rFonts w:ascii="Times New Roman" w:hAnsi="Times New Roman" w:cs="Times New Roman"/>
          <w:b/>
          <w:bCs/>
          <w:sz w:val="22"/>
          <w:szCs w:val="22"/>
        </w:rPr>
      </w:pPr>
      <w:r w:rsidRPr="00C453CA">
        <w:rPr>
          <w:rFonts w:ascii="Times New Roman" w:hAnsi="Times New Roman" w:cs="Times New Roman"/>
          <w:b/>
          <w:bCs/>
        </w:rPr>
        <w:t>4</w:t>
      </w:r>
      <w:r w:rsidRPr="00C453CA">
        <w:rPr>
          <w:rFonts w:ascii="Times New Roman" w:eastAsia="Times New Roman" w:hAnsi="Times New Roman" w:cs="Times New Roman"/>
          <w:b/>
          <w:bCs/>
          <w:szCs w:val="21"/>
          <w:lang w:val="en-US" w:eastAsia="en-US"/>
        </w:rPr>
        <w:t>. Conclusions, Limitations and Suggestions</w:t>
      </w:r>
    </w:p>
    <w:p w14:paraId="647A2A86" w14:textId="77777777" w:rsidR="00D12264" w:rsidRDefault="00D12264" w:rsidP="00D12264">
      <w:pPr>
        <w:ind w:firstLine="284"/>
        <w:jc w:val="both"/>
        <w:rPr>
          <w:rFonts w:ascii="Times New Roman" w:hAnsi="Times New Roman" w:cs="Times New Roman"/>
          <w:b/>
          <w:bCs/>
          <w:sz w:val="22"/>
          <w:szCs w:val="22"/>
        </w:rPr>
      </w:pPr>
    </w:p>
    <w:p w14:paraId="7083E446" w14:textId="0939CD78" w:rsidR="00F601D5" w:rsidRDefault="00F05F49" w:rsidP="00F05F49">
      <w:pPr>
        <w:ind w:firstLine="284"/>
        <w:jc w:val="both"/>
        <w:rPr>
          <w:rFonts w:ascii="Times New Roman" w:hAnsi="Times New Roman" w:cs="Times New Roman"/>
          <w:sz w:val="22"/>
          <w:szCs w:val="22"/>
        </w:rPr>
      </w:pPr>
      <w:r>
        <w:rPr>
          <w:rFonts w:ascii="Times New Roman" w:hAnsi="Times New Roman" w:cs="Times New Roman"/>
          <w:sz w:val="22"/>
          <w:szCs w:val="22"/>
        </w:rPr>
        <w:t xml:space="preserve">(Research conclusion and advantage) </w:t>
      </w:r>
      <w:r w:rsidR="00F601D5">
        <w:rPr>
          <w:rFonts w:ascii="Times New Roman" w:hAnsi="Times New Roman" w:cs="Times New Roman"/>
          <w:sz w:val="22"/>
          <w:szCs w:val="22"/>
        </w:rPr>
        <w:t xml:space="preserve">This research proven its ability to </w:t>
      </w:r>
      <w:r w:rsidR="00C77AEA">
        <w:rPr>
          <w:rFonts w:ascii="Times New Roman" w:hAnsi="Times New Roman" w:cs="Times New Roman"/>
          <w:sz w:val="22"/>
          <w:szCs w:val="22"/>
        </w:rPr>
        <w:t xml:space="preserve">address computational bottlenecks from increasing sample size to </w:t>
      </w:r>
      <w:r w:rsidR="00F601D5">
        <w:rPr>
          <w:rFonts w:ascii="Times New Roman" w:hAnsi="Times New Roman" w:cs="Times New Roman"/>
          <w:i/>
          <w:iCs/>
          <w:sz w:val="22"/>
          <w:szCs w:val="22"/>
        </w:rPr>
        <w:t xml:space="preserve">in silico </w:t>
      </w:r>
      <w:r w:rsidR="00F601D5">
        <w:rPr>
          <w:rFonts w:ascii="Times New Roman" w:hAnsi="Times New Roman" w:cs="Times New Roman"/>
          <w:sz w:val="22"/>
          <w:szCs w:val="22"/>
        </w:rPr>
        <w:t>cardiotoxicity prediction by leveraging CUDA-based parallel processing. CUDA enables this research to do massive parallelisation with up to 40.91 times faster simulation speed for 8000 drug samples, compared to CPU-based 10-core simulation. Validation results confirmed the accuracy of GPU simulation. Little to no difference were found in both GPU and the well-used CPU simulation results. Thi</w:t>
      </w:r>
      <w:r w:rsidR="00AD162E">
        <w:rPr>
          <w:rFonts w:ascii="Times New Roman" w:hAnsi="Times New Roman" w:cs="Times New Roman"/>
          <w:sz w:val="22"/>
          <w:szCs w:val="22"/>
        </w:rPr>
        <w:t>s result highlights not only the GPU capability to produce more samples in shorter amount of time, but also it is similarly reliable to common CPU cardiotoxicity simulation.</w:t>
      </w:r>
    </w:p>
    <w:p w14:paraId="09DA1E4E" w14:textId="73F57FED" w:rsidR="00110F07" w:rsidRDefault="00F05F49" w:rsidP="00D12264">
      <w:pPr>
        <w:ind w:firstLine="284"/>
        <w:jc w:val="both"/>
        <w:rPr>
          <w:rFonts w:ascii="Times New Roman" w:hAnsi="Times New Roman" w:cs="Times New Roman"/>
          <w:sz w:val="22"/>
          <w:szCs w:val="22"/>
        </w:rPr>
      </w:pPr>
      <w:r w:rsidRPr="00D658CE">
        <w:rPr>
          <w:rFonts w:ascii="Times New Roman" w:hAnsi="Times New Roman" w:cs="Times New Roman"/>
          <w:sz w:val="22"/>
          <w:szCs w:val="22"/>
          <w:highlight w:val="cyan"/>
          <w:rPrChange w:id="179" w:author="Ali Ikhsanul Qauli" w:date="2025-01-15T17:36:00Z">
            <w:rPr>
              <w:rFonts w:ascii="Times New Roman" w:hAnsi="Times New Roman" w:cs="Times New Roman"/>
              <w:sz w:val="22"/>
              <w:szCs w:val="22"/>
            </w:rPr>
          </w:rPrChange>
        </w:rPr>
        <w:t>(Research’s limitations)</w:t>
      </w:r>
      <w:r>
        <w:rPr>
          <w:rFonts w:ascii="Times New Roman" w:hAnsi="Times New Roman" w:cs="Times New Roman"/>
          <w:sz w:val="22"/>
          <w:szCs w:val="22"/>
        </w:rPr>
        <w:t xml:space="preserve"> </w:t>
      </w:r>
      <w:r w:rsidR="00032231">
        <w:rPr>
          <w:rFonts w:ascii="Times New Roman" w:hAnsi="Times New Roman" w:cs="Times New Roman"/>
          <w:sz w:val="22"/>
          <w:szCs w:val="22"/>
        </w:rPr>
        <w:t xml:space="preserve">While this research demonstrates significant advancement in GPU-based parallel simulations </w:t>
      </w:r>
      <w:r w:rsidR="00032231">
        <w:rPr>
          <w:rFonts w:ascii="Times New Roman" w:hAnsi="Times New Roman" w:cs="Times New Roman"/>
          <w:i/>
          <w:iCs/>
          <w:sz w:val="22"/>
          <w:szCs w:val="22"/>
        </w:rPr>
        <w:t>in silico</w:t>
      </w:r>
      <w:r w:rsidR="00032231">
        <w:rPr>
          <w:rFonts w:ascii="Times New Roman" w:hAnsi="Times New Roman" w:cs="Times New Roman"/>
          <w:sz w:val="22"/>
          <w:szCs w:val="22"/>
        </w:rPr>
        <w:t xml:space="preserve"> cardiotoxicity prediction, several limitations should be noted. First, this research restrict</w:t>
      </w:r>
      <w:r w:rsidR="00110F07">
        <w:rPr>
          <w:rFonts w:ascii="Times New Roman" w:hAnsi="Times New Roman" w:cs="Times New Roman"/>
          <w:sz w:val="22"/>
          <w:szCs w:val="22"/>
        </w:rPr>
        <w:t>s</w:t>
      </w:r>
      <w:r w:rsidR="00032231">
        <w:rPr>
          <w:rFonts w:ascii="Times New Roman" w:hAnsi="Times New Roman" w:cs="Times New Roman"/>
          <w:sz w:val="22"/>
          <w:szCs w:val="22"/>
        </w:rPr>
        <w:t xml:space="preserve"> hardware use by </w:t>
      </w:r>
      <w:r w:rsidR="00032231">
        <w:rPr>
          <w:rFonts w:ascii="Times New Roman" w:hAnsi="Times New Roman" w:cs="Times New Roman"/>
          <w:sz w:val="22"/>
          <w:szCs w:val="22"/>
        </w:rPr>
        <w:lastRenderedPageBreak/>
        <w:t xml:space="preserve">requiring NVIDIA GPUs, as it </w:t>
      </w:r>
      <w:r w:rsidR="00110F07">
        <w:rPr>
          <w:rFonts w:ascii="Times New Roman" w:hAnsi="Times New Roman" w:cs="Times New Roman"/>
          <w:sz w:val="22"/>
          <w:szCs w:val="22"/>
        </w:rPr>
        <w:t xml:space="preserve">relies on CUDA for its programming. This dependency makes the research incompatible with another brand’s GPU architecture. </w:t>
      </w:r>
      <w:r w:rsidR="00110F07" w:rsidRPr="00110F07">
        <w:rPr>
          <w:rFonts w:ascii="Times New Roman" w:hAnsi="Times New Roman" w:cs="Times New Roman"/>
          <w:sz w:val="22"/>
          <w:szCs w:val="22"/>
        </w:rPr>
        <w:t>Another limitation is the reliance on simplified ODE solvers, such as the Rush-Larsen and forward Euler methods</w:t>
      </w:r>
      <w:r w:rsidR="00110F07">
        <w:rPr>
          <w:rFonts w:ascii="Times New Roman" w:hAnsi="Times New Roman" w:cs="Times New Roman"/>
          <w:sz w:val="22"/>
          <w:szCs w:val="22"/>
        </w:rPr>
        <w:t xml:space="preserve">. </w:t>
      </w:r>
      <w:commentRangeStart w:id="180"/>
      <w:r w:rsidR="00110F07">
        <w:rPr>
          <w:rFonts w:ascii="Times New Roman" w:hAnsi="Times New Roman" w:cs="Times New Roman"/>
          <w:sz w:val="22"/>
          <w:szCs w:val="22"/>
        </w:rPr>
        <w:t>Other methods should be heavily modified to be applied into this research.</w:t>
      </w:r>
      <w:commentRangeEnd w:id="180"/>
      <w:r w:rsidR="00D658CE">
        <w:rPr>
          <w:rStyle w:val="CommentReference"/>
        </w:rPr>
        <w:commentReference w:id="180"/>
      </w:r>
      <w:r w:rsidR="00110F07">
        <w:rPr>
          <w:rFonts w:ascii="Times New Roman" w:hAnsi="Times New Roman" w:cs="Times New Roman"/>
          <w:sz w:val="22"/>
          <w:szCs w:val="22"/>
        </w:rPr>
        <w:t xml:space="preserve"> </w:t>
      </w:r>
      <w:r w:rsidR="00110F07" w:rsidRPr="00110F07">
        <w:rPr>
          <w:rFonts w:ascii="Times New Roman" w:hAnsi="Times New Roman" w:cs="Times New Roman"/>
          <w:sz w:val="22"/>
          <w:szCs w:val="22"/>
        </w:rPr>
        <w:t xml:space="preserve">Furthermore, the fixed configurations for threads and blocks may not optimally utilise newer or varying GPU hardware, limiting </w:t>
      </w:r>
      <w:r w:rsidR="00110F07">
        <w:rPr>
          <w:rFonts w:ascii="Times New Roman" w:hAnsi="Times New Roman" w:cs="Times New Roman"/>
          <w:sz w:val="22"/>
          <w:szCs w:val="22"/>
        </w:rPr>
        <w:t xml:space="preserve">future </w:t>
      </w:r>
      <w:r w:rsidR="00110F07" w:rsidRPr="00110F07">
        <w:rPr>
          <w:rFonts w:ascii="Times New Roman" w:hAnsi="Times New Roman" w:cs="Times New Roman"/>
          <w:sz w:val="22"/>
          <w:szCs w:val="22"/>
        </w:rPr>
        <w:t xml:space="preserve">scalability. </w:t>
      </w:r>
    </w:p>
    <w:p w14:paraId="38FE4AF7" w14:textId="389F3B33" w:rsidR="00032231" w:rsidRDefault="00F05F49" w:rsidP="00D12264">
      <w:pPr>
        <w:ind w:firstLine="284"/>
        <w:jc w:val="both"/>
        <w:rPr>
          <w:rFonts w:ascii="Times New Roman" w:hAnsi="Times New Roman" w:cs="Times New Roman"/>
          <w:sz w:val="22"/>
          <w:szCs w:val="22"/>
        </w:rPr>
      </w:pPr>
      <w:r w:rsidRPr="00D658CE">
        <w:rPr>
          <w:rFonts w:ascii="Times New Roman" w:hAnsi="Times New Roman" w:cs="Times New Roman"/>
          <w:sz w:val="22"/>
          <w:szCs w:val="22"/>
          <w:highlight w:val="cyan"/>
          <w:rPrChange w:id="181" w:author="Ali Ikhsanul Qauli" w:date="2025-01-15T17:37:00Z">
            <w:rPr>
              <w:rFonts w:ascii="Times New Roman" w:hAnsi="Times New Roman" w:cs="Times New Roman"/>
              <w:sz w:val="22"/>
              <w:szCs w:val="22"/>
            </w:rPr>
          </w:rPrChange>
        </w:rPr>
        <w:t>(Research’s future expansions)</w:t>
      </w:r>
      <w:r>
        <w:rPr>
          <w:rFonts w:ascii="Times New Roman" w:hAnsi="Times New Roman" w:cs="Times New Roman"/>
          <w:sz w:val="22"/>
          <w:szCs w:val="22"/>
        </w:rPr>
        <w:t xml:space="preserve"> </w:t>
      </w:r>
      <w:r w:rsidR="0073672D">
        <w:rPr>
          <w:rFonts w:ascii="Times New Roman" w:hAnsi="Times New Roman" w:cs="Times New Roman"/>
          <w:sz w:val="22"/>
          <w:szCs w:val="22"/>
        </w:rPr>
        <w:t>T</w:t>
      </w:r>
      <w:r w:rsidR="00110F07" w:rsidRPr="00110F07">
        <w:rPr>
          <w:rFonts w:ascii="Times New Roman" w:hAnsi="Times New Roman" w:cs="Times New Roman"/>
          <w:sz w:val="22"/>
          <w:szCs w:val="22"/>
        </w:rPr>
        <w:t>his research focuses solely on drug-induced simulations using specific cell models and parameters, leaving the generalisation to other cell types or drugs unexplored.</w:t>
      </w:r>
      <w:r w:rsidR="00110F07">
        <w:rPr>
          <w:rFonts w:ascii="Times New Roman" w:hAnsi="Times New Roman" w:cs="Times New Roman"/>
          <w:sz w:val="22"/>
          <w:szCs w:val="22"/>
        </w:rPr>
        <w:t xml:space="preserve"> This point raises future suggestion to expand the research by incorporating another biological cell models and variables.</w:t>
      </w:r>
      <w:r w:rsidR="0073672D">
        <w:rPr>
          <w:rFonts w:ascii="Times New Roman" w:hAnsi="Times New Roman" w:cs="Times New Roman"/>
          <w:sz w:val="22"/>
          <w:szCs w:val="22"/>
        </w:rPr>
        <w:t xml:space="preserve"> More testing on diverse </w:t>
      </w:r>
      <w:r w:rsidR="0073672D" w:rsidRPr="0073672D">
        <w:rPr>
          <w:rFonts w:ascii="Times New Roman" w:hAnsi="Times New Roman" w:cs="Times New Roman"/>
          <w:sz w:val="22"/>
          <w:szCs w:val="22"/>
        </w:rPr>
        <w:t>GPU hardware models would provide insights into performance variations across systems, ensuring broader applicability</w:t>
      </w:r>
      <w:r w:rsidR="0073672D">
        <w:rPr>
          <w:rFonts w:ascii="Times New Roman" w:hAnsi="Times New Roman" w:cs="Times New Roman"/>
          <w:sz w:val="22"/>
          <w:szCs w:val="22"/>
        </w:rPr>
        <w:t xml:space="preserve">. </w:t>
      </w:r>
      <w:r w:rsidR="0073672D" w:rsidRPr="0073672D">
        <w:rPr>
          <w:rFonts w:ascii="Times New Roman" w:hAnsi="Times New Roman" w:cs="Times New Roman"/>
          <w:sz w:val="22"/>
          <w:szCs w:val="22"/>
        </w:rPr>
        <w:t>Furthermore, assessing the economic viability of the GPU-based approach, including long-term operational costs and energy efficiency, could ensure its sustainability. Standardising protocols for simulation workflows would help maintain consistency and reproducibility, which are critical for scientific and industrial adoption.</w:t>
      </w:r>
      <w:r w:rsidR="00F66A44">
        <w:rPr>
          <w:rFonts w:ascii="Times New Roman" w:hAnsi="Times New Roman" w:cs="Times New Roman"/>
          <w:sz w:val="22"/>
          <w:szCs w:val="22"/>
        </w:rPr>
        <w:t xml:space="preserve"> With depth assessment to the long-term operational cost and energy, this research might start a more practical and cost-effective drug discovery method, then eventually reducing reliance on live animal testing.</w:t>
      </w:r>
    </w:p>
    <w:p w14:paraId="68CA1995" w14:textId="2C444B10" w:rsidR="00A16948" w:rsidRDefault="00A16948" w:rsidP="00D12264">
      <w:pPr>
        <w:ind w:firstLine="284"/>
        <w:jc w:val="both"/>
        <w:rPr>
          <w:rFonts w:ascii="Times New Roman" w:hAnsi="Times New Roman" w:cs="Times New Roman"/>
          <w:sz w:val="22"/>
          <w:szCs w:val="22"/>
        </w:rPr>
      </w:pPr>
    </w:p>
    <w:p w14:paraId="530067CC" w14:textId="095A1F74" w:rsidR="00A16948" w:rsidRPr="006761AA" w:rsidRDefault="00A16948" w:rsidP="00F615F4">
      <w:pPr>
        <w:jc w:val="both"/>
        <w:rPr>
          <w:rFonts w:ascii="Times New Roman" w:hAnsi="Times New Roman" w:cs="Times New Roman"/>
          <w:b/>
          <w:bCs/>
          <w:sz w:val="20"/>
          <w:szCs w:val="20"/>
        </w:rPr>
      </w:pPr>
      <w:r w:rsidRPr="006761AA">
        <w:rPr>
          <w:rFonts w:ascii="Times New Roman" w:hAnsi="Times New Roman" w:cs="Times New Roman"/>
          <w:b/>
          <w:bCs/>
          <w:sz w:val="20"/>
          <w:szCs w:val="20"/>
        </w:rPr>
        <w:t>Acknowledgements</w:t>
      </w:r>
      <w:r w:rsidR="006761AA" w:rsidRPr="006761AA">
        <w:rPr>
          <w:rFonts w:ascii="Times New Roman" w:hAnsi="Times New Roman" w:cs="Times New Roman"/>
          <w:b/>
          <w:bCs/>
          <w:sz w:val="20"/>
          <w:szCs w:val="20"/>
        </w:rPr>
        <w:t xml:space="preserve"> </w:t>
      </w:r>
      <w:r w:rsidR="00F615F4" w:rsidRPr="006761AA">
        <w:rPr>
          <w:rFonts w:ascii="Times New Roman" w:hAnsi="Times New Roman" w:cs="Times New Roman"/>
          <w:sz w:val="20"/>
          <w:szCs w:val="20"/>
        </w:rPr>
        <w:t xml:space="preserve">This research was partially supported by the Ministry of Food and Drug Safety (22213MFDS3922 and (24212MFDS266), National Research Foundation of Korea (NRF) under the Basic Science Research Program (2022R1A2C2006326), and Ministry of Science and ICT Korea (MSIT) under the Grand Information Technology Research </w:t>
      </w:r>
      <w:proofErr w:type="spellStart"/>
      <w:r w:rsidR="00F615F4" w:rsidRPr="006761AA">
        <w:rPr>
          <w:rFonts w:ascii="Times New Roman" w:hAnsi="Times New Roman" w:cs="Times New Roman"/>
          <w:sz w:val="20"/>
          <w:szCs w:val="20"/>
        </w:rPr>
        <w:t>Center</w:t>
      </w:r>
      <w:proofErr w:type="spellEnd"/>
      <w:r w:rsidR="00F615F4" w:rsidRPr="006761AA">
        <w:rPr>
          <w:rFonts w:ascii="Times New Roman" w:hAnsi="Times New Roman" w:cs="Times New Roman"/>
          <w:sz w:val="20"/>
          <w:szCs w:val="20"/>
        </w:rPr>
        <w:t xml:space="preserve"> support program (RS-2020-II201612) supervised by the Institute for Information and Communications Technology Planning and Evaluation (IITP).</w:t>
      </w:r>
    </w:p>
    <w:p w14:paraId="5BC067AD" w14:textId="77777777" w:rsidR="00F615F4" w:rsidRDefault="00F615F4" w:rsidP="00F615F4">
      <w:pPr>
        <w:jc w:val="both"/>
        <w:rPr>
          <w:rFonts w:ascii="Times New Roman" w:hAnsi="Times New Roman" w:cs="Times New Roman"/>
          <w:sz w:val="22"/>
          <w:szCs w:val="22"/>
        </w:rPr>
      </w:pPr>
    </w:p>
    <w:p w14:paraId="013C5081" w14:textId="64924DD2" w:rsidR="00A16948" w:rsidRDefault="00A16948" w:rsidP="00F615F4">
      <w:pPr>
        <w:jc w:val="both"/>
        <w:rPr>
          <w:rFonts w:ascii="Times New Roman" w:hAnsi="Times New Roman" w:cs="Times New Roman"/>
          <w:b/>
          <w:bCs/>
        </w:rPr>
      </w:pPr>
      <w:r>
        <w:rPr>
          <w:rFonts w:ascii="Times New Roman" w:hAnsi="Times New Roman" w:cs="Times New Roman"/>
          <w:b/>
          <w:bCs/>
        </w:rPr>
        <w:t>Declarations</w:t>
      </w:r>
    </w:p>
    <w:p w14:paraId="54CAC033" w14:textId="65E081E4" w:rsidR="00A16948" w:rsidRPr="006761AA" w:rsidRDefault="006761AA" w:rsidP="00F615F4">
      <w:pPr>
        <w:jc w:val="both"/>
        <w:rPr>
          <w:rFonts w:ascii="Times New Roman" w:hAnsi="Times New Roman" w:cs="Times New Roman"/>
          <w:sz w:val="20"/>
          <w:szCs w:val="20"/>
        </w:rPr>
      </w:pPr>
      <w:r w:rsidRPr="006761AA">
        <w:rPr>
          <w:rFonts w:ascii="Times New Roman" w:hAnsi="Times New Roman" w:cs="Times New Roman"/>
          <w:b/>
          <w:bCs/>
          <w:sz w:val="20"/>
          <w:szCs w:val="20"/>
        </w:rPr>
        <w:t>Conflict of Interest:</w:t>
      </w:r>
      <w:r w:rsidRPr="006761AA">
        <w:rPr>
          <w:rFonts w:ascii="Times New Roman" w:hAnsi="Times New Roman" w:cs="Times New Roman"/>
          <w:sz w:val="20"/>
          <w:szCs w:val="20"/>
        </w:rPr>
        <w:t xml:space="preserve"> </w:t>
      </w:r>
      <w:r w:rsidR="00A16948" w:rsidRPr="006761AA">
        <w:rPr>
          <w:rFonts w:ascii="Times New Roman" w:hAnsi="Times New Roman" w:cs="Times New Roman"/>
          <w:sz w:val="20"/>
          <w:szCs w:val="20"/>
        </w:rPr>
        <w:t xml:space="preserve">The authors have no financial or any conflict of interest to declare </w:t>
      </w:r>
      <w:r w:rsidR="009E5950" w:rsidRPr="006761AA">
        <w:rPr>
          <w:rFonts w:ascii="Times New Roman" w:hAnsi="Times New Roman" w:cs="Times New Roman"/>
          <w:sz w:val="20"/>
          <w:szCs w:val="20"/>
        </w:rPr>
        <w:t>in</w:t>
      </w:r>
      <w:r w:rsidR="00A16948" w:rsidRPr="006761AA">
        <w:rPr>
          <w:rFonts w:ascii="Times New Roman" w:hAnsi="Times New Roman" w:cs="Times New Roman"/>
          <w:sz w:val="20"/>
          <w:szCs w:val="20"/>
        </w:rPr>
        <w:t xml:space="preserve"> th</w:t>
      </w:r>
      <w:r w:rsidR="009E5950" w:rsidRPr="006761AA">
        <w:rPr>
          <w:rFonts w:ascii="Times New Roman" w:hAnsi="Times New Roman" w:cs="Times New Roman"/>
          <w:sz w:val="20"/>
          <w:szCs w:val="20"/>
        </w:rPr>
        <w:t>is</w:t>
      </w:r>
      <w:r w:rsidR="00A16948" w:rsidRPr="006761AA">
        <w:rPr>
          <w:rFonts w:ascii="Times New Roman" w:hAnsi="Times New Roman" w:cs="Times New Roman"/>
          <w:sz w:val="20"/>
          <w:szCs w:val="20"/>
        </w:rPr>
        <w:t xml:space="preserve"> research.</w:t>
      </w:r>
    </w:p>
    <w:p w14:paraId="6E83C740" w14:textId="507FC980" w:rsidR="00BD0596" w:rsidRDefault="00BD0596" w:rsidP="00110F07">
      <w:pPr>
        <w:ind w:firstLine="720"/>
        <w:jc w:val="both"/>
        <w:rPr>
          <w:rFonts w:ascii="Times New Roman" w:hAnsi="Times New Roman" w:cs="Times New Roman"/>
          <w:sz w:val="22"/>
          <w:szCs w:val="22"/>
        </w:rPr>
      </w:pPr>
    </w:p>
    <w:p w14:paraId="51621907" w14:textId="366B21C6" w:rsidR="00BD0596" w:rsidRDefault="00BD0596" w:rsidP="00413D1E">
      <w:pPr>
        <w:jc w:val="both"/>
        <w:rPr>
          <w:rFonts w:ascii="Times New Roman" w:hAnsi="Times New Roman" w:cs="Times New Roman"/>
          <w:b/>
          <w:bCs/>
        </w:rPr>
      </w:pPr>
      <w:commentRangeStart w:id="182"/>
      <w:r w:rsidRPr="00BD0596">
        <w:rPr>
          <w:rFonts w:ascii="Times New Roman" w:hAnsi="Times New Roman" w:cs="Times New Roman"/>
          <w:b/>
          <w:bCs/>
        </w:rPr>
        <w:t>References</w:t>
      </w:r>
      <w:commentRangeEnd w:id="182"/>
      <w:r w:rsidR="00E259C3">
        <w:rPr>
          <w:rStyle w:val="CommentReference"/>
        </w:rPr>
        <w:commentReference w:id="182"/>
      </w:r>
    </w:p>
    <w:p w14:paraId="3FE8BF31" w14:textId="77777777" w:rsidR="00413D1E" w:rsidRPr="00413D1E" w:rsidRDefault="00413D1E" w:rsidP="00413D1E">
      <w:pPr>
        <w:jc w:val="both"/>
        <w:rPr>
          <w:rFonts w:ascii="Times New Roman" w:hAnsi="Times New Roman" w:cs="Times New Roman"/>
          <w:sz w:val="22"/>
          <w:szCs w:val="22"/>
        </w:rPr>
      </w:pPr>
    </w:p>
    <w:p w14:paraId="59A0B65F" w14:textId="77777777" w:rsidR="006431D9" w:rsidRDefault="006431D9" w:rsidP="006C4AB7">
      <w:pPr>
        <w:autoSpaceDE w:val="0"/>
        <w:autoSpaceDN w:val="0"/>
        <w:adjustRightInd w:val="0"/>
        <w:ind w:left="284" w:right="49"/>
        <w:jc w:val="both"/>
        <w:rPr>
          <w:rFonts w:ascii="Times New Roman" w:hAnsi="Times New Roman" w:cs="Times New Roman"/>
          <w:sz w:val="22"/>
          <w:szCs w:val="22"/>
        </w:rPr>
      </w:pPr>
      <w:r>
        <w:rPr>
          <w:rFonts w:ascii="Times New Roman" w:hAnsi="Times New Roman" w:cs="Times New Roman"/>
          <w:sz w:val="22"/>
          <w:szCs w:val="22"/>
        </w:rPr>
        <w:t xml:space="preserve">1. Jason Sanders and Edward </w:t>
      </w:r>
      <w:proofErr w:type="spellStart"/>
      <w:r>
        <w:rPr>
          <w:rFonts w:ascii="Times New Roman" w:hAnsi="Times New Roman" w:cs="Times New Roman"/>
          <w:sz w:val="22"/>
          <w:szCs w:val="22"/>
        </w:rPr>
        <w:t>Kandrot</w:t>
      </w:r>
      <w:proofErr w:type="spellEnd"/>
      <w:r>
        <w:rPr>
          <w:rFonts w:ascii="Times New Roman" w:hAnsi="Times New Roman" w:cs="Times New Roman"/>
          <w:sz w:val="22"/>
          <w:szCs w:val="22"/>
        </w:rPr>
        <w:t>. 2010. CUDA by Example: An Introduction to General-Purpose GPU Programming (1st. ed.). Addison-Wesley Professional.</w:t>
      </w:r>
    </w:p>
    <w:p w14:paraId="058137CD" w14:textId="7A3A9F2C" w:rsidR="006431D9" w:rsidRDefault="006431D9" w:rsidP="006C4AB7">
      <w:pPr>
        <w:autoSpaceDE w:val="0"/>
        <w:autoSpaceDN w:val="0"/>
        <w:adjustRightInd w:val="0"/>
        <w:ind w:left="284" w:right="49"/>
        <w:jc w:val="both"/>
        <w:rPr>
          <w:rFonts w:ascii="Times New Roman" w:hAnsi="Times New Roman" w:cs="Times New Roman"/>
          <w:sz w:val="22"/>
          <w:szCs w:val="22"/>
        </w:rPr>
      </w:pPr>
      <w:r>
        <w:rPr>
          <w:rFonts w:ascii="Times New Roman" w:hAnsi="Times New Roman" w:cs="Times New Roman"/>
          <w:sz w:val="22"/>
          <w:szCs w:val="22"/>
        </w:rPr>
        <w:t>2. “What is OpenMP?” Accessed: Nov. 10, 2024. [Online]. Available at: at: https://cvw.cac.cornell.edu/openmp/intro/what-is-openmp.</w:t>
      </w:r>
    </w:p>
    <w:p w14:paraId="49466C6B" w14:textId="77777777" w:rsidR="006431D9" w:rsidRDefault="006431D9" w:rsidP="006C4AB7">
      <w:pPr>
        <w:autoSpaceDE w:val="0"/>
        <w:autoSpaceDN w:val="0"/>
        <w:adjustRightInd w:val="0"/>
        <w:ind w:left="284" w:right="49"/>
        <w:jc w:val="both"/>
        <w:rPr>
          <w:rFonts w:ascii="Times New Roman" w:hAnsi="Times New Roman" w:cs="Times New Roman"/>
          <w:sz w:val="22"/>
          <w:szCs w:val="22"/>
        </w:rPr>
      </w:pPr>
      <w:r>
        <w:rPr>
          <w:rFonts w:ascii="Times New Roman" w:hAnsi="Times New Roman" w:cs="Times New Roman"/>
          <w:sz w:val="22"/>
          <w:szCs w:val="22"/>
        </w:rPr>
        <w:t xml:space="preserve">3. R. L. Graham, G. M. Shipman, B. W. Barrett, R. H. Castain, G. </w:t>
      </w:r>
      <w:proofErr w:type="spellStart"/>
      <w:r>
        <w:rPr>
          <w:rFonts w:ascii="Times New Roman" w:hAnsi="Times New Roman" w:cs="Times New Roman"/>
          <w:sz w:val="22"/>
          <w:szCs w:val="22"/>
        </w:rPr>
        <w:t>Bosilca</w:t>
      </w:r>
      <w:proofErr w:type="spellEnd"/>
      <w:r>
        <w:rPr>
          <w:rFonts w:ascii="Times New Roman" w:hAnsi="Times New Roman" w:cs="Times New Roman"/>
          <w:sz w:val="22"/>
          <w:szCs w:val="22"/>
        </w:rPr>
        <w:t xml:space="preserve"> and A. </w:t>
      </w:r>
      <w:proofErr w:type="spellStart"/>
      <w:r>
        <w:rPr>
          <w:rFonts w:ascii="Times New Roman" w:hAnsi="Times New Roman" w:cs="Times New Roman"/>
          <w:sz w:val="22"/>
          <w:szCs w:val="22"/>
        </w:rPr>
        <w:t>Lumsdaine</w:t>
      </w:r>
      <w:proofErr w:type="spellEnd"/>
      <w:r>
        <w:rPr>
          <w:rFonts w:ascii="Times New Roman" w:hAnsi="Times New Roman" w:cs="Times New Roman"/>
          <w:sz w:val="22"/>
          <w:szCs w:val="22"/>
        </w:rPr>
        <w:t xml:space="preserve">, "Open MPI: A High-Performance, Heterogeneous MPI," 2006 IEEE International Conference on Cluster Computing, Barcelona, Spain, 2006, pp. 1-9, </w:t>
      </w:r>
      <w:proofErr w:type="spellStart"/>
      <w:r>
        <w:rPr>
          <w:rFonts w:ascii="Times New Roman" w:hAnsi="Times New Roman" w:cs="Times New Roman"/>
          <w:sz w:val="22"/>
          <w:szCs w:val="22"/>
        </w:rPr>
        <w:t>doi</w:t>
      </w:r>
      <w:proofErr w:type="spellEnd"/>
      <w:r>
        <w:rPr>
          <w:rFonts w:ascii="Times New Roman" w:hAnsi="Times New Roman" w:cs="Times New Roman"/>
          <w:sz w:val="22"/>
          <w:szCs w:val="22"/>
        </w:rPr>
        <w:t>: 10.1109/CLUSTR.2006.311904.</w:t>
      </w:r>
    </w:p>
    <w:p w14:paraId="587DFAAF" w14:textId="3C5FA652" w:rsidR="006431D9" w:rsidRDefault="006431D9" w:rsidP="006C4AB7">
      <w:pPr>
        <w:autoSpaceDE w:val="0"/>
        <w:autoSpaceDN w:val="0"/>
        <w:adjustRightInd w:val="0"/>
        <w:ind w:left="284" w:right="49"/>
        <w:jc w:val="both"/>
        <w:rPr>
          <w:rFonts w:ascii="Times New Roman" w:hAnsi="Times New Roman" w:cs="Times New Roman"/>
          <w:sz w:val="22"/>
          <w:szCs w:val="22"/>
        </w:rPr>
      </w:pPr>
      <w:r>
        <w:rPr>
          <w:rFonts w:ascii="Times New Roman" w:hAnsi="Times New Roman" w:cs="Times New Roman"/>
          <w:sz w:val="22"/>
          <w:szCs w:val="22"/>
        </w:rPr>
        <w:t xml:space="preserve">4. M. </w:t>
      </w:r>
      <w:proofErr w:type="spellStart"/>
      <w:r>
        <w:rPr>
          <w:rFonts w:ascii="Times New Roman" w:hAnsi="Times New Roman" w:cs="Times New Roman"/>
          <w:sz w:val="22"/>
          <w:szCs w:val="22"/>
        </w:rPr>
        <w:t>Berghoff</w:t>
      </w:r>
      <w:proofErr w:type="spellEnd"/>
      <w:r>
        <w:rPr>
          <w:rFonts w:ascii="Times New Roman" w:hAnsi="Times New Roman" w:cs="Times New Roman"/>
          <w:sz w:val="22"/>
          <w:szCs w:val="22"/>
        </w:rPr>
        <w:t xml:space="preserve">, J. Rosenbauer, F. Hoffmann, and A. </w:t>
      </w:r>
      <w:proofErr w:type="spellStart"/>
      <w:r>
        <w:rPr>
          <w:rFonts w:ascii="Times New Roman" w:hAnsi="Times New Roman" w:cs="Times New Roman"/>
          <w:sz w:val="22"/>
          <w:szCs w:val="22"/>
        </w:rPr>
        <w:t>Schug</w:t>
      </w:r>
      <w:proofErr w:type="spellEnd"/>
      <w:r>
        <w:rPr>
          <w:rFonts w:ascii="Times New Roman" w:hAnsi="Times New Roman" w:cs="Times New Roman"/>
          <w:sz w:val="22"/>
          <w:szCs w:val="22"/>
        </w:rPr>
        <w:t xml:space="preserve">, “Cells in Silico-introducing a high-performance framework for large-scale tissue </w:t>
      </w:r>
      <w:proofErr w:type="spellStart"/>
      <w:r>
        <w:rPr>
          <w:rFonts w:ascii="Times New Roman" w:hAnsi="Times New Roman" w:cs="Times New Roman"/>
          <w:sz w:val="22"/>
          <w:szCs w:val="22"/>
        </w:rPr>
        <w:t>modeling</w:t>
      </w:r>
      <w:proofErr w:type="spellEnd"/>
      <w:r>
        <w:rPr>
          <w:rFonts w:ascii="Times New Roman" w:hAnsi="Times New Roman" w:cs="Times New Roman"/>
          <w:sz w:val="22"/>
          <w:szCs w:val="22"/>
        </w:rPr>
        <w:t xml:space="preserve">,” BMC Bioinformatics, vol. 21, no. 1, Oct. 2020, </w:t>
      </w:r>
      <w:proofErr w:type="spellStart"/>
      <w:r>
        <w:rPr>
          <w:rFonts w:ascii="Times New Roman" w:hAnsi="Times New Roman" w:cs="Times New Roman"/>
          <w:sz w:val="22"/>
          <w:szCs w:val="22"/>
        </w:rPr>
        <w:t>doi</w:t>
      </w:r>
      <w:proofErr w:type="spellEnd"/>
      <w:r>
        <w:rPr>
          <w:rFonts w:ascii="Times New Roman" w:hAnsi="Times New Roman" w:cs="Times New Roman"/>
          <w:sz w:val="22"/>
          <w:szCs w:val="22"/>
        </w:rPr>
        <w:t>: 10.1186/s12859-020-03728-7.</w:t>
      </w:r>
    </w:p>
    <w:p w14:paraId="7406F525" w14:textId="0DB8584F" w:rsidR="006431D9" w:rsidRDefault="006431D9" w:rsidP="006C4AB7">
      <w:pPr>
        <w:autoSpaceDE w:val="0"/>
        <w:autoSpaceDN w:val="0"/>
        <w:adjustRightInd w:val="0"/>
        <w:ind w:left="284" w:right="49"/>
        <w:jc w:val="both"/>
        <w:rPr>
          <w:rFonts w:ascii="Times New Roman" w:hAnsi="Times New Roman" w:cs="Times New Roman"/>
          <w:sz w:val="22"/>
          <w:szCs w:val="22"/>
        </w:rPr>
      </w:pPr>
      <w:r>
        <w:rPr>
          <w:rFonts w:ascii="Times New Roman" w:hAnsi="Times New Roman" w:cs="Times New Roman"/>
          <w:sz w:val="22"/>
          <w:szCs w:val="22"/>
        </w:rPr>
        <w:t xml:space="preserve">5. M. Martínez-del-Amor, I. Pérez-Hurtado, D. Orellana-Martín, and M. J. Pérez-Jiménez, “Adaptative parallel simulators for bioinspired computing models,” Future Generation Computer Systems, vol. 107, pp. 469–484, Jun. 2020, </w:t>
      </w:r>
      <w:proofErr w:type="spellStart"/>
      <w:r>
        <w:rPr>
          <w:rFonts w:ascii="Times New Roman" w:hAnsi="Times New Roman" w:cs="Times New Roman"/>
          <w:sz w:val="22"/>
          <w:szCs w:val="22"/>
        </w:rPr>
        <w:t>doi</w:t>
      </w:r>
      <w:proofErr w:type="spellEnd"/>
      <w:r>
        <w:rPr>
          <w:rFonts w:ascii="Times New Roman" w:hAnsi="Times New Roman" w:cs="Times New Roman"/>
          <w:sz w:val="22"/>
          <w:szCs w:val="22"/>
        </w:rPr>
        <w:t>: 10.1016/j.future.2020.02.012.</w:t>
      </w:r>
    </w:p>
    <w:p w14:paraId="49F78A05" w14:textId="0F9170C6" w:rsidR="006431D9" w:rsidRDefault="006431D9" w:rsidP="006C4AB7">
      <w:pPr>
        <w:autoSpaceDE w:val="0"/>
        <w:autoSpaceDN w:val="0"/>
        <w:adjustRightInd w:val="0"/>
        <w:ind w:left="284" w:right="49"/>
        <w:jc w:val="both"/>
        <w:rPr>
          <w:rFonts w:ascii="Times New Roman" w:hAnsi="Times New Roman" w:cs="Times New Roman"/>
          <w:sz w:val="22"/>
          <w:szCs w:val="22"/>
        </w:rPr>
      </w:pPr>
      <w:r>
        <w:rPr>
          <w:rFonts w:ascii="Times New Roman" w:hAnsi="Times New Roman" w:cs="Times New Roman"/>
          <w:sz w:val="22"/>
          <w:szCs w:val="22"/>
        </w:rPr>
        <w:t xml:space="preserve">6. S. McIntosh-Smith, J. Price, R. B. Sessions, and A. A. Ibarra, “High performance in silico virtual drug screening on many-core processors,” International Journal of </w:t>
      </w:r>
      <w:proofErr w:type="gramStart"/>
      <w:r>
        <w:rPr>
          <w:rFonts w:ascii="Times New Roman" w:hAnsi="Times New Roman" w:cs="Times New Roman"/>
          <w:sz w:val="22"/>
          <w:szCs w:val="22"/>
        </w:rPr>
        <w:t>High Performance</w:t>
      </w:r>
      <w:proofErr w:type="gramEnd"/>
      <w:r>
        <w:rPr>
          <w:rFonts w:ascii="Times New Roman" w:hAnsi="Times New Roman" w:cs="Times New Roman"/>
          <w:sz w:val="22"/>
          <w:szCs w:val="22"/>
        </w:rPr>
        <w:t xml:space="preserve"> Computing Applications, vol. 29, no. 2, pp. 119–134, May 2015, </w:t>
      </w:r>
      <w:proofErr w:type="spellStart"/>
      <w:r>
        <w:rPr>
          <w:rFonts w:ascii="Times New Roman" w:hAnsi="Times New Roman" w:cs="Times New Roman"/>
          <w:sz w:val="22"/>
          <w:szCs w:val="22"/>
        </w:rPr>
        <w:t>doi</w:t>
      </w:r>
      <w:proofErr w:type="spellEnd"/>
      <w:r>
        <w:rPr>
          <w:rFonts w:ascii="Times New Roman" w:hAnsi="Times New Roman" w:cs="Times New Roman"/>
          <w:sz w:val="22"/>
          <w:szCs w:val="22"/>
        </w:rPr>
        <w:t>: 10.1177/1094342014528252.</w:t>
      </w:r>
    </w:p>
    <w:p w14:paraId="3876CC24" w14:textId="5E414BBD" w:rsidR="006431D9" w:rsidRDefault="006431D9" w:rsidP="006C4AB7">
      <w:pPr>
        <w:autoSpaceDE w:val="0"/>
        <w:autoSpaceDN w:val="0"/>
        <w:adjustRightInd w:val="0"/>
        <w:ind w:left="284" w:right="49"/>
        <w:jc w:val="both"/>
        <w:rPr>
          <w:rFonts w:ascii="Times New Roman" w:hAnsi="Times New Roman" w:cs="Times New Roman"/>
          <w:sz w:val="22"/>
          <w:szCs w:val="22"/>
        </w:rPr>
      </w:pPr>
      <w:r>
        <w:rPr>
          <w:rFonts w:ascii="Times New Roman" w:hAnsi="Times New Roman" w:cs="Times New Roman"/>
          <w:sz w:val="22"/>
          <w:szCs w:val="22"/>
        </w:rPr>
        <w:t>7.</w:t>
      </w:r>
      <w:r>
        <w:rPr>
          <w:rFonts w:ascii="Times New Roman" w:hAnsi="Times New Roman" w:cs="Times New Roman"/>
          <w:sz w:val="22"/>
          <w:szCs w:val="22"/>
        </w:rPr>
        <w:tab/>
        <w:t xml:space="preserve">P. Amar, M. </w:t>
      </w:r>
      <w:proofErr w:type="spellStart"/>
      <w:r>
        <w:rPr>
          <w:rFonts w:ascii="Times New Roman" w:hAnsi="Times New Roman" w:cs="Times New Roman"/>
          <w:sz w:val="22"/>
          <w:szCs w:val="22"/>
        </w:rPr>
        <w:t>Baillieul</w:t>
      </w:r>
      <w:proofErr w:type="spellEnd"/>
      <w:r>
        <w:rPr>
          <w:rFonts w:ascii="Times New Roman" w:hAnsi="Times New Roman" w:cs="Times New Roman"/>
          <w:sz w:val="22"/>
          <w:szCs w:val="22"/>
        </w:rPr>
        <w:t xml:space="preserve">, D. Barth, B. </w:t>
      </w:r>
      <w:proofErr w:type="spellStart"/>
      <w:r>
        <w:rPr>
          <w:rFonts w:ascii="Times New Roman" w:hAnsi="Times New Roman" w:cs="Times New Roman"/>
          <w:sz w:val="22"/>
          <w:szCs w:val="22"/>
        </w:rPr>
        <w:t>LeCun</w:t>
      </w:r>
      <w:proofErr w:type="spellEnd"/>
      <w:r>
        <w:rPr>
          <w:rFonts w:ascii="Times New Roman" w:hAnsi="Times New Roman" w:cs="Times New Roman"/>
          <w:sz w:val="22"/>
          <w:szCs w:val="22"/>
        </w:rPr>
        <w:t xml:space="preserve">, F. </w:t>
      </w:r>
      <w:proofErr w:type="spellStart"/>
      <w:r>
        <w:rPr>
          <w:rFonts w:ascii="Times New Roman" w:hAnsi="Times New Roman" w:cs="Times New Roman"/>
          <w:sz w:val="22"/>
          <w:szCs w:val="22"/>
        </w:rPr>
        <w:t>Quessette</w:t>
      </w:r>
      <w:proofErr w:type="spellEnd"/>
      <w:r>
        <w:rPr>
          <w:rFonts w:ascii="Times New Roman" w:hAnsi="Times New Roman" w:cs="Times New Roman"/>
          <w:sz w:val="22"/>
          <w:szCs w:val="22"/>
        </w:rPr>
        <w:t xml:space="preserve">, and S. Vial, “Parallel Biological In Silico Simulation,” Nov. 2014, </w:t>
      </w:r>
      <w:proofErr w:type="spellStart"/>
      <w:r>
        <w:rPr>
          <w:rFonts w:ascii="Times New Roman" w:hAnsi="Times New Roman" w:cs="Times New Roman"/>
          <w:sz w:val="22"/>
          <w:szCs w:val="22"/>
        </w:rPr>
        <w:t>doi</w:t>
      </w:r>
      <w:proofErr w:type="spellEnd"/>
      <w:r>
        <w:rPr>
          <w:rFonts w:ascii="Times New Roman" w:hAnsi="Times New Roman" w:cs="Times New Roman"/>
          <w:sz w:val="22"/>
          <w:szCs w:val="22"/>
        </w:rPr>
        <w:t>: 10.1007/978-3-319-09465-6_40.</w:t>
      </w:r>
    </w:p>
    <w:p w14:paraId="40825140" w14:textId="4F64BA22" w:rsidR="006431D9" w:rsidRDefault="006431D9" w:rsidP="006C4AB7">
      <w:pPr>
        <w:autoSpaceDE w:val="0"/>
        <w:autoSpaceDN w:val="0"/>
        <w:adjustRightInd w:val="0"/>
        <w:ind w:left="284" w:right="49"/>
        <w:jc w:val="both"/>
        <w:rPr>
          <w:rFonts w:ascii="Times New Roman" w:hAnsi="Times New Roman" w:cs="Times New Roman"/>
          <w:sz w:val="22"/>
          <w:szCs w:val="22"/>
        </w:rPr>
      </w:pPr>
      <w:r>
        <w:rPr>
          <w:rFonts w:ascii="Times New Roman" w:hAnsi="Times New Roman" w:cs="Times New Roman"/>
          <w:sz w:val="22"/>
          <w:szCs w:val="22"/>
        </w:rPr>
        <w:t xml:space="preserve">8. D. G. Whittaker, J. C. </w:t>
      </w:r>
      <w:proofErr w:type="spellStart"/>
      <w:r>
        <w:rPr>
          <w:rFonts w:ascii="Times New Roman" w:hAnsi="Times New Roman" w:cs="Times New Roman"/>
          <w:sz w:val="22"/>
          <w:szCs w:val="22"/>
        </w:rPr>
        <w:t>Hancox</w:t>
      </w:r>
      <w:proofErr w:type="spellEnd"/>
      <w:r>
        <w:rPr>
          <w:rFonts w:ascii="Times New Roman" w:hAnsi="Times New Roman" w:cs="Times New Roman"/>
          <w:sz w:val="22"/>
          <w:szCs w:val="22"/>
        </w:rPr>
        <w:t xml:space="preserve">, and H. Zhang, “In Silico </w:t>
      </w:r>
      <w:proofErr w:type="spellStart"/>
      <w:r>
        <w:rPr>
          <w:rFonts w:ascii="Times New Roman" w:hAnsi="Times New Roman" w:cs="Times New Roman"/>
          <w:sz w:val="22"/>
          <w:szCs w:val="22"/>
        </w:rPr>
        <w:t>Assestment</w:t>
      </w:r>
      <w:proofErr w:type="spellEnd"/>
      <w:r>
        <w:rPr>
          <w:rFonts w:ascii="Times New Roman" w:hAnsi="Times New Roman" w:cs="Times New Roman"/>
          <w:sz w:val="22"/>
          <w:szCs w:val="22"/>
        </w:rPr>
        <w:t xml:space="preserve"> of Pharmacotherapy for Human Atrial Patho-Electrophysiology Associated With hERG-Linked Short QT Syndrome” Jan. 2019, </w:t>
      </w:r>
      <w:proofErr w:type="spellStart"/>
      <w:r>
        <w:rPr>
          <w:rFonts w:ascii="Times New Roman" w:hAnsi="Times New Roman" w:cs="Times New Roman"/>
          <w:sz w:val="22"/>
          <w:szCs w:val="22"/>
        </w:rPr>
        <w:t>doi</w:t>
      </w:r>
      <w:proofErr w:type="spellEnd"/>
      <w:r>
        <w:rPr>
          <w:rFonts w:ascii="Times New Roman" w:hAnsi="Times New Roman" w:cs="Times New Roman"/>
          <w:sz w:val="22"/>
          <w:szCs w:val="22"/>
        </w:rPr>
        <w:t>: 10.3389/fphys.2018.01888.</w:t>
      </w:r>
    </w:p>
    <w:p w14:paraId="39FD3009" w14:textId="12ABD633" w:rsidR="006431D9" w:rsidRDefault="0088317B" w:rsidP="006C4AB7">
      <w:pPr>
        <w:autoSpaceDE w:val="0"/>
        <w:autoSpaceDN w:val="0"/>
        <w:adjustRightInd w:val="0"/>
        <w:ind w:left="284" w:right="49"/>
        <w:jc w:val="both"/>
        <w:rPr>
          <w:rFonts w:ascii="Times New Roman" w:hAnsi="Times New Roman" w:cs="Times New Roman"/>
          <w:sz w:val="22"/>
          <w:szCs w:val="22"/>
        </w:rPr>
      </w:pPr>
      <w:r>
        <w:rPr>
          <w:rFonts w:ascii="Times New Roman" w:hAnsi="Times New Roman" w:cs="Times New Roman"/>
          <w:sz w:val="22"/>
          <w:szCs w:val="22"/>
        </w:rPr>
        <w:t>9</w:t>
      </w:r>
      <w:r w:rsidR="006431D9">
        <w:rPr>
          <w:rFonts w:ascii="Times New Roman" w:hAnsi="Times New Roman" w:cs="Times New Roman"/>
          <w:sz w:val="22"/>
          <w:szCs w:val="22"/>
        </w:rPr>
        <w:t xml:space="preserve">. A. </w:t>
      </w:r>
      <w:proofErr w:type="spellStart"/>
      <w:r w:rsidR="006431D9">
        <w:rPr>
          <w:rFonts w:ascii="Times New Roman" w:hAnsi="Times New Roman" w:cs="Times New Roman"/>
          <w:sz w:val="22"/>
          <w:szCs w:val="22"/>
        </w:rPr>
        <w:t>Garny</w:t>
      </w:r>
      <w:proofErr w:type="spellEnd"/>
      <w:r w:rsidR="006431D9">
        <w:rPr>
          <w:rFonts w:ascii="Times New Roman" w:hAnsi="Times New Roman" w:cs="Times New Roman"/>
          <w:sz w:val="22"/>
          <w:szCs w:val="22"/>
        </w:rPr>
        <w:t xml:space="preserve"> et al., “CellML and associated tools and techniques,” Sep. 13, 2008, Royal Society. </w:t>
      </w:r>
      <w:proofErr w:type="spellStart"/>
      <w:r w:rsidR="006431D9">
        <w:rPr>
          <w:rFonts w:ascii="Times New Roman" w:hAnsi="Times New Roman" w:cs="Times New Roman"/>
          <w:sz w:val="22"/>
          <w:szCs w:val="22"/>
        </w:rPr>
        <w:t>doi</w:t>
      </w:r>
      <w:proofErr w:type="spellEnd"/>
      <w:r w:rsidR="006431D9">
        <w:rPr>
          <w:rFonts w:ascii="Times New Roman" w:hAnsi="Times New Roman" w:cs="Times New Roman"/>
          <w:sz w:val="22"/>
          <w:szCs w:val="22"/>
        </w:rPr>
        <w:t>: 10.1098/rsta.2008.0094.</w:t>
      </w:r>
    </w:p>
    <w:p w14:paraId="41288EF4" w14:textId="4C35AEF0" w:rsidR="006431D9" w:rsidRDefault="0088317B" w:rsidP="006C4AB7">
      <w:pPr>
        <w:autoSpaceDE w:val="0"/>
        <w:autoSpaceDN w:val="0"/>
        <w:adjustRightInd w:val="0"/>
        <w:ind w:left="284" w:right="49"/>
        <w:jc w:val="both"/>
        <w:rPr>
          <w:rFonts w:ascii="Times New Roman" w:hAnsi="Times New Roman" w:cs="Times New Roman"/>
          <w:sz w:val="22"/>
          <w:szCs w:val="22"/>
        </w:rPr>
      </w:pPr>
      <w:r>
        <w:rPr>
          <w:rFonts w:ascii="Times New Roman" w:hAnsi="Times New Roman" w:cs="Times New Roman"/>
          <w:sz w:val="22"/>
          <w:szCs w:val="22"/>
        </w:rPr>
        <w:t>10</w:t>
      </w:r>
      <w:r w:rsidR="006431D9">
        <w:rPr>
          <w:rFonts w:ascii="Times New Roman" w:hAnsi="Times New Roman" w:cs="Times New Roman"/>
          <w:sz w:val="22"/>
          <w:szCs w:val="22"/>
        </w:rPr>
        <w:t xml:space="preserve">. M. Gómez, J. </w:t>
      </w:r>
      <w:proofErr w:type="spellStart"/>
      <w:r w:rsidR="006431D9">
        <w:rPr>
          <w:rFonts w:ascii="Times New Roman" w:hAnsi="Times New Roman" w:cs="Times New Roman"/>
          <w:sz w:val="22"/>
          <w:szCs w:val="22"/>
        </w:rPr>
        <w:t>Carro</w:t>
      </w:r>
      <w:proofErr w:type="spellEnd"/>
      <w:r w:rsidR="006431D9">
        <w:rPr>
          <w:rFonts w:ascii="Times New Roman" w:hAnsi="Times New Roman" w:cs="Times New Roman"/>
          <w:sz w:val="22"/>
          <w:szCs w:val="22"/>
        </w:rPr>
        <w:t xml:space="preserve">, E. </w:t>
      </w:r>
      <w:proofErr w:type="spellStart"/>
      <w:r w:rsidR="006431D9">
        <w:rPr>
          <w:rFonts w:ascii="Times New Roman" w:hAnsi="Times New Roman" w:cs="Times New Roman"/>
          <w:sz w:val="22"/>
          <w:szCs w:val="22"/>
        </w:rPr>
        <w:t>Pueyo</w:t>
      </w:r>
      <w:proofErr w:type="spellEnd"/>
      <w:r w:rsidR="006431D9">
        <w:rPr>
          <w:rFonts w:ascii="Times New Roman" w:hAnsi="Times New Roman" w:cs="Times New Roman"/>
          <w:sz w:val="22"/>
          <w:szCs w:val="22"/>
        </w:rPr>
        <w:t xml:space="preserve">, A. Pérez, A. </w:t>
      </w:r>
      <w:proofErr w:type="spellStart"/>
      <w:r w:rsidR="006431D9">
        <w:rPr>
          <w:rFonts w:ascii="Times New Roman" w:hAnsi="Times New Roman" w:cs="Times New Roman"/>
          <w:sz w:val="22"/>
          <w:szCs w:val="22"/>
        </w:rPr>
        <w:t>Oliván</w:t>
      </w:r>
      <w:proofErr w:type="spellEnd"/>
      <w:r w:rsidR="006431D9">
        <w:rPr>
          <w:rFonts w:ascii="Times New Roman" w:hAnsi="Times New Roman" w:cs="Times New Roman"/>
          <w:sz w:val="22"/>
          <w:szCs w:val="22"/>
        </w:rPr>
        <w:t xml:space="preserve">, and V. </w:t>
      </w:r>
      <w:proofErr w:type="spellStart"/>
      <w:r w:rsidR="006431D9">
        <w:rPr>
          <w:rFonts w:ascii="Times New Roman" w:hAnsi="Times New Roman" w:cs="Times New Roman"/>
          <w:sz w:val="22"/>
          <w:szCs w:val="22"/>
        </w:rPr>
        <w:t>Monasterio</w:t>
      </w:r>
      <w:proofErr w:type="spellEnd"/>
      <w:r w:rsidR="006431D9">
        <w:rPr>
          <w:rFonts w:ascii="Times New Roman" w:hAnsi="Times New Roman" w:cs="Times New Roman"/>
          <w:sz w:val="22"/>
          <w:szCs w:val="22"/>
        </w:rPr>
        <w:t xml:space="preserve">, “In Silico </w:t>
      </w:r>
      <w:proofErr w:type="spellStart"/>
      <w:r w:rsidR="006431D9">
        <w:rPr>
          <w:rFonts w:ascii="Times New Roman" w:hAnsi="Times New Roman" w:cs="Times New Roman"/>
          <w:sz w:val="22"/>
          <w:szCs w:val="22"/>
        </w:rPr>
        <w:t>Modeling</w:t>
      </w:r>
      <w:proofErr w:type="spellEnd"/>
      <w:r w:rsidR="006431D9">
        <w:rPr>
          <w:rFonts w:ascii="Times New Roman" w:hAnsi="Times New Roman" w:cs="Times New Roman"/>
          <w:sz w:val="22"/>
          <w:szCs w:val="22"/>
        </w:rPr>
        <w:t xml:space="preserve"> and Validation of the Effect of Calcium-Activated Potassium Current on Ventricular Repolarization in Failing Myocytes,” IEEE J Biomed Health Inform, pp. 1–9, 2024, </w:t>
      </w:r>
      <w:proofErr w:type="spellStart"/>
      <w:r w:rsidR="006431D9">
        <w:rPr>
          <w:rFonts w:ascii="Times New Roman" w:hAnsi="Times New Roman" w:cs="Times New Roman"/>
          <w:sz w:val="22"/>
          <w:szCs w:val="22"/>
        </w:rPr>
        <w:t>doi</w:t>
      </w:r>
      <w:proofErr w:type="spellEnd"/>
      <w:r w:rsidR="006431D9">
        <w:rPr>
          <w:rFonts w:ascii="Times New Roman" w:hAnsi="Times New Roman" w:cs="Times New Roman"/>
          <w:sz w:val="22"/>
          <w:szCs w:val="22"/>
        </w:rPr>
        <w:t>: 10.1109/JBHI.2024.3495027.</w:t>
      </w:r>
    </w:p>
    <w:p w14:paraId="4C00FDA2" w14:textId="7A9B7EB9" w:rsidR="006431D9" w:rsidRDefault="0088317B" w:rsidP="006C4AB7">
      <w:pPr>
        <w:autoSpaceDE w:val="0"/>
        <w:autoSpaceDN w:val="0"/>
        <w:adjustRightInd w:val="0"/>
        <w:ind w:left="284" w:right="49"/>
        <w:jc w:val="both"/>
        <w:rPr>
          <w:rFonts w:ascii="Times New Roman" w:hAnsi="Times New Roman" w:cs="Times New Roman"/>
          <w:sz w:val="22"/>
          <w:szCs w:val="22"/>
        </w:rPr>
      </w:pPr>
      <w:r>
        <w:rPr>
          <w:rFonts w:ascii="Times New Roman" w:hAnsi="Times New Roman" w:cs="Times New Roman"/>
          <w:sz w:val="22"/>
          <w:szCs w:val="22"/>
        </w:rPr>
        <w:t>11</w:t>
      </w:r>
      <w:r w:rsidR="006431D9">
        <w:rPr>
          <w:rFonts w:ascii="Times New Roman" w:hAnsi="Times New Roman" w:cs="Times New Roman"/>
          <w:sz w:val="22"/>
          <w:szCs w:val="22"/>
        </w:rPr>
        <w:t xml:space="preserve">. C. M. Lloyd, J. R. Lawson, P. J. Hunter, and P. F. Nielsen, “The CellML Model Repository,” Bioinformatics, vol. 24, no. 18, </w:t>
      </w:r>
      <w:r w:rsidR="006431D9">
        <w:rPr>
          <w:rFonts w:ascii="Times New Roman" w:hAnsi="Times New Roman" w:cs="Times New Roman"/>
          <w:sz w:val="22"/>
          <w:szCs w:val="22"/>
        </w:rPr>
        <w:lastRenderedPageBreak/>
        <w:t xml:space="preserve">pp. 2122–2123, 2008, </w:t>
      </w:r>
      <w:proofErr w:type="spellStart"/>
      <w:r w:rsidR="006431D9">
        <w:rPr>
          <w:rFonts w:ascii="Times New Roman" w:hAnsi="Times New Roman" w:cs="Times New Roman"/>
          <w:sz w:val="22"/>
          <w:szCs w:val="22"/>
        </w:rPr>
        <w:t>doi</w:t>
      </w:r>
      <w:proofErr w:type="spellEnd"/>
      <w:r w:rsidR="006431D9">
        <w:rPr>
          <w:rFonts w:ascii="Times New Roman" w:hAnsi="Times New Roman" w:cs="Times New Roman"/>
          <w:sz w:val="22"/>
          <w:szCs w:val="22"/>
        </w:rPr>
        <w:t>: 10.1093/bioinformatics/btn390.</w:t>
      </w:r>
    </w:p>
    <w:p w14:paraId="5D0F0545" w14:textId="3FBD8A5B" w:rsidR="006431D9" w:rsidRDefault="0088317B" w:rsidP="006C4AB7">
      <w:pPr>
        <w:autoSpaceDE w:val="0"/>
        <w:autoSpaceDN w:val="0"/>
        <w:adjustRightInd w:val="0"/>
        <w:ind w:left="284" w:right="49"/>
        <w:jc w:val="both"/>
        <w:rPr>
          <w:rFonts w:ascii="Times New Roman" w:hAnsi="Times New Roman" w:cs="Times New Roman"/>
          <w:sz w:val="22"/>
          <w:szCs w:val="22"/>
        </w:rPr>
      </w:pPr>
      <w:r>
        <w:rPr>
          <w:rFonts w:ascii="Times New Roman" w:hAnsi="Times New Roman" w:cs="Times New Roman"/>
          <w:sz w:val="22"/>
          <w:szCs w:val="22"/>
        </w:rPr>
        <w:t>12</w:t>
      </w:r>
      <w:r w:rsidR="006431D9">
        <w:rPr>
          <w:rFonts w:ascii="Times New Roman" w:hAnsi="Times New Roman" w:cs="Times New Roman"/>
          <w:sz w:val="22"/>
          <w:szCs w:val="22"/>
        </w:rPr>
        <w:t xml:space="preserve">. N. Le </w:t>
      </w:r>
      <w:proofErr w:type="spellStart"/>
      <w:r w:rsidR="006431D9">
        <w:rPr>
          <w:rFonts w:ascii="Times New Roman" w:hAnsi="Times New Roman" w:cs="Times New Roman"/>
          <w:sz w:val="22"/>
          <w:szCs w:val="22"/>
        </w:rPr>
        <w:t>Novère</w:t>
      </w:r>
      <w:proofErr w:type="spellEnd"/>
      <w:r w:rsidR="006431D9">
        <w:rPr>
          <w:rFonts w:ascii="Times New Roman" w:hAnsi="Times New Roman" w:cs="Times New Roman"/>
          <w:sz w:val="22"/>
          <w:szCs w:val="22"/>
        </w:rPr>
        <w:t xml:space="preserve"> et al., “</w:t>
      </w:r>
      <w:proofErr w:type="spellStart"/>
      <w:r w:rsidR="006431D9">
        <w:rPr>
          <w:rFonts w:ascii="Times New Roman" w:hAnsi="Times New Roman" w:cs="Times New Roman"/>
          <w:sz w:val="22"/>
          <w:szCs w:val="22"/>
        </w:rPr>
        <w:t>BioModels</w:t>
      </w:r>
      <w:proofErr w:type="spellEnd"/>
      <w:r w:rsidR="006431D9">
        <w:rPr>
          <w:rFonts w:ascii="Times New Roman" w:hAnsi="Times New Roman" w:cs="Times New Roman"/>
          <w:sz w:val="22"/>
          <w:szCs w:val="22"/>
        </w:rPr>
        <w:t xml:space="preserve"> Database: a free, centralized database of curated, published, quantitative kinetic models of biochemical and cellular systems.,” Nucleic Acids Res, vol. 34, no. Database issue, 2006, </w:t>
      </w:r>
      <w:proofErr w:type="spellStart"/>
      <w:r w:rsidR="006431D9">
        <w:rPr>
          <w:rFonts w:ascii="Times New Roman" w:hAnsi="Times New Roman" w:cs="Times New Roman"/>
          <w:sz w:val="22"/>
          <w:szCs w:val="22"/>
        </w:rPr>
        <w:t>doi</w:t>
      </w:r>
      <w:proofErr w:type="spellEnd"/>
      <w:r w:rsidR="006431D9">
        <w:rPr>
          <w:rFonts w:ascii="Times New Roman" w:hAnsi="Times New Roman" w:cs="Times New Roman"/>
          <w:sz w:val="22"/>
          <w:szCs w:val="22"/>
        </w:rPr>
        <w:t>: 10.1093/</w:t>
      </w:r>
      <w:proofErr w:type="spellStart"/>
      <w:r w:rsidR="006431D9">
        <w:rPr>
          <w:rFonts w:ascii="Times New Roman" w:hAnsi="Times New Roman" w:cs="Times New Roman"/>
          <w:sz w:val="22"/>
          <w:szCs w:val="22"/>
        </w:rPr>
        <w:t>nar</w:t>
      </w:r>
      <w:proofErr w:type="spellEnd"/>
      <w:r w:rsidR="006431D9">
        <w:rPr>
          <w:rFonts w:ascii="Times New Roman" w:hAnsi="Times New Roman" w:cs="Times New Roman"/>
          <w:sz w:val="22"/>
          <w:szCs w:val="22"/>
        </w:rPr>
        <w:t>/gkj092.</w:t>
      </w:r>
    </w:p>
    <w:p w14:paraId="469F6E4C" w14:textId="7DF1EEF3" w:rsidR="006431D9" w:rsidRDefault="0088317B" w:rsidP="006C4AB7">
      <w:pPr>
        <w:autoSpaceDE w:val="0"/>
        <w:autoSpaceDN w:val="0"/>
        <w:adjustRightInd w:val="0"/>
        <w:ind w:left="284" w:right="49"/>
        <w:jc w:val="both"/>
        <w:rPr>
          <w:rFonts w:ascii="Times New Roman" w:hAnsi="Times New Roman" w:cs="Times New Roman"/>
          <w:sz w:val="22"/>
          <w:szCs w:val="22"/>
        </w:rPr>
      </w:pPr>
      <w:r>
        <w:rPr>
          <w:rFonts w:ascii="Times New Roman" w:hAnsi="Times New Roman" w:cs="Times New Roman"/>
          <w:sz w:val="22"/>
          <w:szCs w:val="22"/>
        </w:rPr>
        <w:t>13</w:t>
      </w:r>
      <w:r w:rsidR="006431D9">
        <w:rPr>
          <w:rFonts w:ascii="Times New Roman" w:hAnsi="Times New Roman" w:cs="Times New Roman"/>
          <w:sz w:val="22"/>
          <w:szCs w:val="22"/>
        </w:rPr>
        <w:t xml:space="preserve">. T. O'Hara, L. </w:t>
      </w:r>
      <w:proofErr w:type="spellStart"/>
      <w:r w:rsidR="006431D9">
        <w:rPr>
          <w:rFonts w:ascii="Times New Roman" w:hAnsi="Times New Roman" w:cs="Times New Roman"/>
          <w:sz w:val="22"/>
          <w:szCs w:val="22"/>
        </w:rPr>
        <w:t>Virág</w:t>
      </w:r>
      <w:proofErr w:type="spellEnd"/>
      <w:r w:rsidR="006431D9">
        <w:rPr>
          <w:rFonts w:ascii="Times New Roman" w:hAnsi="Times New Roman" w:cs="Times New Roman"/>
          <w:sz w:val="22"/>
          <w:szCs w:val="22"/>
        </w:rPr>
        <w:t xml:space="preserve">, A. </w:t>
      </w:r>
      <w:proofErr w:type="spellStart"/>
      <w:r w:rsidR="006431D9">
        <w:rPr>
          <w:rFonts w:ascii="Times New Roman" w:hAnsi="Times New Roman" w:cs="Times New Roman"/>
          <w:sz w:val="22"/>
          <w:szCs w:val="22"/>
        </w:rPr>
        <w:t>Varró</w:t>
      </w:r>
      <w:proofErr w:type="spellEnd"/>
      <w:r w:rsidR="006431D9">
        <w:rPr>
          <w:rFonts w:ascii="Times New Roman" w:hAnsi="Times New Roman" w:cs="Times New Roman"/>
          <w:sz w:val="22"/>
          <w:szCs w:val="22"/>
        </w:rPr>
        <w:t xml:space="preserve">, and Y. Rudy, “Simulation of the </w:t>
      </w:r>
      <w:proofErr w:type="spellStart"/>
      <w:r w:rsidR="006431D9">
        <w:rPr>
          <w:rFonts w:ascii="Times New Roman" w:hAnsi="Times New Roman" w:cs="Times New Roman"/>
          <w:sz w:val="22"/>
          <w:szCs w:val="22"/>
        </w:rPr>
        <w:t>Undiseased</w:t>
      </w:r>
      <w:proofErr w:type="spellEnd"/>
      <w:r w:rsidR="006431D9">
        <w:rPr>
          <w:rFonts w:ascii="Times New Roman" w:hAnsi="Times New Roman" w:cs="Times New Roman"/>
          <w:sz w:val="22"/>
          <w:szCs w:val="22"/>
        </w:rPr>
        <w:t xml:space="preserve"> Human Cardiac Ventricular Action Potential: Model Formulation and Experimental Validation.” 2011, PLOS Computational Biology 7(5): e1002061. Available:  https://doi.org/10.1371/journal.pcbi.1002061.</w:t>
      </w:r>
    </w:p>
    <w:p w14:paraId="6D573817" w14:textId="77777777" w:rsidR="006431D9" w:rsidRDefault="006431D9" w:rsidP="006C4AB7">
      <w:pPr>
        <w:autoSpaceDE w:val="0"/>
        <w:autoSpaceDN w:val="0"/>
        <w:adjustRightInd w:val="0"/>
        <w:ind w:left="284" w:right="49"/>
        <w:jc w:val="both"/>
        <w:rPr>
          <w:rFonts w:ascii="Times New Roman" w:hAnsi="Times New Roman" w:cs="Times New Roman"/>
          <w:sz w:val="22"/>
          <w:szCs w:val="22"/>
        </w:rPr>
      </w:pPr>
      <w:r>
        <w:rPr>
          <w:rFonts w:ascii="Times New Roman" w:hAnsi="Times New Roman" w:cs="Times New Roman"/>
          <w:sz w:val="22"/>
          <w:szCs w:val="22"/>
        </w:rPr>
        <w:t xml:space="preserve">14. S. Dutta, K.C. Chang, K.A. Beattie, J. Sheng , P.N. Tran, W.W. Wu, M. Wu, D.G. Strauss, T. </w:t>
      </w:r>
      <w:proofErr w:type="spellStart"/>
      <w:r>
        <w:rPr>
          <w:rFonts w:ascii="Times New Roman" w:hAnsi="Times New Roman" w:cs="Times New Roman"/>
          <w:sz w:val="22"/>
          <w:szCs w:val="22"/>
        </w:rPr>
        <w:t>Colatsky</w:t>
      </w:r>
      <w:proofErr w:type="spellEnd"/>
      <w:r>
        <w:rPr>
          <w:rFonts w:ascii="Times New Roman" w:hAnsi="Times New Roman" w:cs="Times New Roman"/>
          <w:sz w:val="22"/>
          <w:szCs w:val="22"/>
        </w:rPr>
        <w:t xml:space="preserve">, and Z. Li. "Optimization of an In silico Cardiac Cell Model for </w:t>
      </w:r>
      <w:proofErr w:type="spellStart"/>
      <w:r>
        <w:rPr>
          <w:rFonts w:ascii="Times New Roman" w:hAnsi="Times New Roman" w:cs="Times New Roman"/>
          <w:sz w:val="22"/>
          <w:szCs w:val="22"/>
        </w:rPr>
        <w:t>Proarrhythmia</w:t>
      </w:r>
      <w:proofErr w:type="spellEnd"/>
      <w:r>
        <w:rPr>
          <w:rFonts w:ascii="Times New Roman" w:hAnsi="Times New Roman" w:cs="Times New Roman"/>
          <w:sz w:val="22"/>
          <w:szCs w:val="22"/>
        </w:rPr>
        <w:t xml:space="preserve"> Risk Assessment." Front Physiol. Aug 2017 </w:t>
      </w:r>
      <w:proofErr w:type="spellStart"/>
      <w:r>
        <w:rPr>
          <w:rFonts w:ascii="Times New Roman" w:hAnsi="Times New Roman" w:cs="Times New Roman"/>
          <w:sz w:val="22"/>
          <w:szCs w:val="22"/>
        </w:rPr>
        <w:t>doi</w:t>
      </w:r>
      <w:proofErr w:type="spellEnd"/>
      <w:r>
        <w:rPr>
          <w:rFonts w:ascii="Times New Roman" w:hAnsi="Times New Roman" w:cs="Times New Roman"/>
          <w:sz w:val="22"/>
          <w:szCs w:val="22"/>
        </w:rPr>
        <w:t xml:space="preserve">: 10.3389/fphys.2017.00616. </w:t>
      </w:r>
    </w:p>
    <w:p w14:paraId="5EA726E7" w14:textId="77777777" w:rsidR="0088317B" w:rsidRDefault="006431D9" w:rsidP="006C4AB7">
      <w:pPr>
        <w:autoSpaceDE w:val="0"/>
        <w:autoSpaceDN w:val="0"/>
        <w:adjustRightInd w:val="0"/>
        <w:ind w:left="284" w:right="49"/>
        <w:jc w:val="both"/>
        <w:rPr>
          <w:rFonts w:ascii="Times New Roman" w:hAnsi="Times New Roman" w:cs="Times New Roman"/>
          <w:sz w:val="22"/>
          <w:szCs w:val="22"/>
        </w:rPr>
      </w:pPr>
      <w:r>
        <w:rPr>
          <w:rFonts w:ascii="Times New Roman" w:hAnsi="Times New Roman" w:cs="Times New Roman"/>
          <w:sz w:val="22"/>
          <w:szCs w:val="22"/>
        </w:rPr>
        <w:t xml:space="preserve">15. Tomek, Jakub et al. “Development, calibration, and validation of a novel human ventricular myocyte model in health, disease, and drug block.” </w:t>
      </w:r>
      <w:proofErr w:type="spellStart"/>
      <w:r>
        <w:rPr>
          <w:rFonts w:ascii="Times New Roman" w:hAnsi="Times New Roman" w:cs="Times New Roman"/>
          <w:sz w:val="22"/>
          <w:szCs w:val="22"/>
        </w:rPr>
        <w:t>eLife</w:t>
      </w:r>
      <w:proofErr w:type="spellEnd"/>
      <w:r>
        <w:rPr>
          <w:rFonts w:ascii="Times New Roman" w:hAnsi="Times New Roman" w:cs="Times New Roman"/>
          <w:sz w:val="22"/>
          <w:szCs w:val="22"/>
        </w:rPr>
        <w:t xml:space="preserve"> vol. 8 e48890. Dec 2019, doi:10.7554/eLife.48890. </w:t>
      </w:r>
    </w:p>
    <w:p w14:paraId="050CBD77" w14:textId="643EF76E" w:rsidR="006431D9" w:rsidRDefault="006431D9" w:rsidP="006C4AB7">
      <w:pPr>
        <w:autoSpaceDE w:val="0"/>
        <w:autoSpaceDN w:val="0"/>
        <w:adjustRightInd w:val="0"/>
        <w:ind w:left="284" w:right="49"/>
        <w:jc w:val="both"/>
        <w:rPr>
          <w:rFonts w:ascii="Times New Roman" w:hAnsi="Times New Roman" w:cs="Times New Roman"/>
          <w:sz w:val="22"/>
          <w:szCs w:val="22"/>
        </w:rPr>
      </w:pPr>
      <w:r>
        <w:rPr>
          <w:rFonts w:ascii="Times New Roman" w:hAnsi="Times New Roman" w:cs="Times New Roman"/>
          <w:sz w:val="22"/>
          <w:szCs w:val="22"/>
        </w:rPr>
        <w:t>16. “Parallel Thread Execution ISA Version 8.5” Accessed: Nov. 24, 2024. [Online]. Available: https://docs.nvidia.com/cuda/parallel-thread-execution/index.html.</w:t>
      </w:r>
    </w:p>
    <w:p w14:paraId="54CD3EAB" w14:textId="77777777" w:rsidR="006431D9" w:rsidRDefault="006431D9" w:rsidP="006C4AB7">
      <w:pPr>
        <w:autoSpaceDE w:val="0"/>
        <w:autoSpaceDN w:val="0"/>
        <w:adjustRightInd w:val="0"/>
        <w:ind w:left="284" w:right="49"/>
        <w:jc w:val="both"/>
        <w:rPr>
          <w:rFonts w:ascii="Times New Roman" w:hAnsi="Times New Roman" w:cs="Times New Roman"/>
          <w:sz w:val="22"/>
          <w:szCs w:val="22"/>
        </w:rPr>
      </w:pPr>
      <w:r>
        <w:rPr>
          <w:rFonts w:ascii="Times New Roman" w:hAnsi="Times New Roman" w:cs="Times New Roman"/>
          <w:sz w:val="22"/>
          <w:szCs w:val="22"/>
        </w:rPr>
        <w:t xml:space="preserve">17. C., Yves, C. D. </w:t>
      </w:r>
      <w:proofErr w:type="spellStart"/>
      <w:r>
        <w:rPr>
          <w:rFonts w:ascii="Times New Roman" w:hAnsi="Times New Roman" w:cs="Times New Roman"/>
          <w:sz w:val="22"/>
          <w:szCs w:val="22"/>
        </w:rPr>
        <w:t>Lontsi</w:t>
      </w:r>
      <w:proofErr w:type="spellEnd"/>
      <w:r>
        <w:rPr>
          <w:rFonts w:ascii="Times New Roman" w:hAnsi="Times New Roman" w:cs="Times New Roman"/>
          <w:sz w:val="22"/>
          <w:szCs w:val="22"/>
        </w:rPr>
        <w:t xml:space="preserve">, and C. Pierre. "Rush-Larsen time-stepping methods of high order for stiff problems in cardiac electrophysiology." 2017, </w:t>
      </w:r>
      <w:proofErr w:type="spellStart"/>
      <w:r>
        <w:rPr>
          <w:rFonts w:ascii="Times New Roman" w:hAnsi="Times New Roman" w:cs="Times New Roman"/>
          <w:sz w:val="22"/>
          <w:szCs w:val="22"/>
        </w:rPr>
        <w:t>arXiv</w:t>
      </w:r>
      <w:proofErr w:type="spellEnd"/>
      <w:r>
        <w:rPr>
          <w:rFonts w:ascii="Times New Roman" w:hAnsi="Times New Roman" w:cs="Times New Roman"/>
          <w:sz w:val="22"/>
          <w:szCs w:val="22"/>
        </w:rPr>
        <w:t xml:space="preserve"> preprint arXiv:1712.02260.</w:t>
      </w:r>
    </w:p>
    <w:p w14:paraId="46FB7C66" w14:textId="78E3AC79" w:rsidR="00BD0596" w:rsidRPr="00413D1E" w:rsidRDefault="00BD0596" w:rsidP="006C4AB7">
      <w:pPr>
        <w:ind w:left="284" w:right="49"/>
        <w:jc w:val="both"/>
        <w:rPr>
          <w:rFonts w:ascii="Times New Roman" w:hAnsi="Times New Roman" w:cs="Times New Roman"/>
          <w:sz w:val="22"/>
          <w:szCs w:val="22"/>
        </w:rPr>
      </w:pPr>
    </w:p>
    <w:sectPr w:rsidR="00BD0596" w:rsidRPr="00413D1E" w:rsidSect="006761AA">
      <w:type w:val="continuous"/>
      <w:pgSz w:w="11906" w:h="16838"/>
      <w:pgMar w:top="1440" w:right="1440" w:bottom="1440" w:left="1440" w:header="708" w:footer="708" w:gutter="0"/>
      <w:cols w:num="2" w:space="422"/>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Ali Ikhsanul Qauli" w:date="2025-01-15T15:24:00Z" w:initials="AIQ">
    <w:p w14:paraId="34C6B69F" w14:textId="6C687CDD" w:rsidR="00415EE0" w:rsidRDefault="00415EE0">
      <w:pPr>
        <w:pStyle w:val="CommentText"/>
      </w:pPr>
      <w:r>
        <w:rPr>
          <w:rStyle w:val="CommentReference"/>
        </w:rPr>
        <w:annotationRef/>
      </w:r>
      <w:r>
        <w:t>The corresponding author is usually prof Lim</w:t>
      </w:r>
    </w:p>
  </w:comment>
  <w:comment w:id="43" w:author="Ali Ikhsanul Qauli" w:date="2025-01-15T15:37:00Z" w:initials="AIQ">
    <w:p w14:paraId="5085CD3D" w14:textId="0B28D4B4" w:rsidR="004701B9" w:rsidRDefault="004701B9">
      <w:pPr>
        <w:pStyle w:val="CommentText"/>
      </w:pPr>
      <w:r>
        <w:rPr>
          <w:rStyle w:val="CommentReference"/>
        </w:rPr>
        <w:annotationRef/>
      </w:r>
      <w:r>
        <w:t>I think you need to briefly mention or introduce the multi-sample scenario or inter-individual variations so that the readers can understand more easily about these specific terms.</w:t>
      </w:r>
    </w:p>
  </w:comment>
  <w:comment w:id="50" w:author="Ali Ikhsanul Qauli" w:date="2025-01-15T15:43:00Z" w:initials="AIQ">
    <w:p w14:paraId="19221F3E" w14:textId="2EBBB28B" w:rsidR="00BA59FE" w:rsidRPr="00BA59FE" w:rsidRDefault="00BA59FE">
      <w:pPr>
        <w:pStyle w:val="CommentText"/>
      </w:pPr>
      <w:r>
        <w:rPr>
          <w:rStyle w:val="CommentReference"/>
        </w:rPr>
        <w:annotationRef/>
      </w:r>
      <w:r>
        <w:t>The references cited here should not only describe the OpenMP or MPI, but the actual use of</w:t>
      </w:r>
      <w:r w:rsidR="00DB65A0">
        <w:t xml:space="preserve"> CPU-based</w:t>
      </w:r>
      <w:r>
        <w:t xml:space="preserve"> </w:t>
      </w:r>
      <w:r>
        <w:rPr>
          <w:i/>
        </w:rPr>
        <w:t xml:space="preserve">in silico </w:t>
      </w:r>
      <w:r>
        <w:t xml:space="preserve">results for computational biology. </w:t>
      </w:r>
      <w:r w:rsidR="008E552E">
        <w:t>After that, t</w:t>
      </w:r>
      <w:r>
        <w:t xml:space="preserve">ry to add descriptions of some studies using </w:t>
      </w:r>
      <w:r w:rsidR="00DB65A0">
        <w:t xml:space="preserve">CPU-based </w:t>
      </w:r>
      <w:r>
        <w:rPr>
          <w:i/>
        </w:rPr>
        <w:t>in silico</w:t>
      </w:r>
      <w:r>
        <w:t xml:space="preserve"> results for computational biology.</w:t>
      </w:r>
    </w:p>
  </w:comment>
  <w:comment w:id="77" w:author="Ali Ikhsanul Qauli" w:date="2025-01-15T16:47:00Z" w:initials="AIQ">
    <w:p w14:paraId="66E4946A" w14:textId="1AADCF00" w:rsidR="00097589" w:rsidRDefault="00097589">
      <w:pPr>
        <w:pStyle w:val="CommentText"/>
      </w:pPr>
      <w:r>
        <w:rPr>
          <w:rStyle w:val="CommentReference"/>
        </w:rPr>
        <w:annotationRef/>
      </w:r>
      <w:r>
        <w:t>What is STATES array?</w:t>
      </w:r>
      <w:r>
        <w:br/>
        <w:t>Please briefly describe new terms you introduce in the text.</w:t>
      </w:r>
    </w:p>
  </w:comment>
  <w:comment w:id="96" w:author="Ali Ikhsanul Qauli" w:date="2025-01-15T17:26:00Z" w:initials="AIQ">
    <w:p w14:paraId="385E6F6C" w14:textId="66FC9EDB" w:rsidR="001E46D8" w:rsidRDefault="001E46D8">
      <w:pPr>
        <w:pStyle w:val="CommentText"/>
      </w:pPr>
      <w:r>
        <w:rPr>
          <w:rStyle w:val="CommentReference"/>
        </w:rPr>
        <w:annotationRef/>
      </w:r>
      <w:r>
        <w:t>What dt do you use in this study?</w:t>
      </w:r>
      <w:r>
        <w:br/>
        <w:t>Do you compare your simulation results with a very small dt as gold standard?</w:t>
      </w:r>
    </w:p>
  </w:comment>
  <w:comment w:id="99" w:author="Ali Ikhsanul Qauli" w:date="2025-01-15T16:56:00Z" w:initials="AIQ">
    <w:p w14:paraId="3B719D3F" w14:textId="672A472E" w:rsidR="00E370AE" w:rsidRDefault="00E370AE">
      <w:pPr>
        <w:pStyle w:val="CommentText"/>
      </w:pPr>
      <w:r>
        <w:rPr>
          <w:rStyle w:val="CommentReference"/>
        </w:rPr>
        <w:annotationRef/>
      </w:r>
      <w:r>
        <w:t>This sentence is not clear. Does solving one sample require all equations to be computed?</w:t>
      </w:r>
    </w:p>
  </w:comment>
  <w:comment w:id="100" w:author="Ali Ikhsanul Qauli" w:date="2025-01-15T17:24:00Z" w:initials="AIQ">
    <w:p w14:paraId="364B735D" w14:textId="15B4138B" w:rsidR="001E46D8" w:rsidRDefault="001E46D8">
      <w:pPr>
        <w:pStyle w:val="CommentText"/>
      </w:pPr>
      <w:r>
        <w:rPr>
          <w:rStyle w:val="CommentReference"/>
        </w:rPr>
        <w:annotationRef/>
      </w:r>
      <w:r>
        <w:t>In addition to rush-</w:t>
      </w:r>
      <w:proofErr w:type="spellStart"/>
      <w:r>
        <w:t>larsen</w:t>
      </w:r>
      <w:proofErr w:type="spellEnd"/>
      <w:r>
        <w:t xml:space="preserve"> and forward </w:t>
      </w:r>
      <w:proofErr w:type="spellStart"/>
      <w:r>
        <w:t>euler</w:t>
      </w:r>
      <w:proofErr w:type="spellEnd"/>
      <w:r>
        <w:t>, how about other advanced numerical methods? Why do you specifically choose simple numerical methods instead? More advanced ode solver can handle error correction, etc, that could produce more reliable results.</w:t>
      </w:r>
    </w:p>
  </w:comment>
  <w:comment w:id="102" w:author="Ali Ikhsanul Qauli" w:date="2025-01-15T16:59:00Z" w:initials="AIQ">
    <w:p w14:paraId="5C54C13E" w14:textId="23CFCC0C" w:rsidR="00221615" w:rsidRDefault="00221615">
      <w:pPr>
        <w:pStyle w:val="CommentText"/>
      </w:pPr>
      <w:r>
        <w:rPr>
          <w:rStyle w:val="CommentReference"/>
        </w:rPr>
        <w:annotationRef/>
      </w:r>
      <w:r>
        <w:t xml:space="preserve">I think the detailed description of simulation protocols including drug-free and drug-affected simulations should be provided more extensively. </w:t>
      </w:r>
      <w:r>
        <w:br/>
      </w:r>
      <w:r>
        <w:br/>
        <w:t>I</w:t>
      </w:r>
      <w:r w:rsidR="00E07244">
        <w:t>n</w:t>
      </w:r>
      <w:r>
        <w:t xml:space="preserve"> this paragraph, the term “drug effect” occurs without </w:t>
      </w:r>
      <w:r w:rsidR="00E07244">
        <w:t>any explanation</w:t>
      </w:r>
      <w:r>
        <w:t xml:space="preserve">, how it applied to the cardiac cells, etc. Please refer to previous works from </w:t>
      </w:r>
      <w:proofErr w:type="spellStart"/>
      <w:r>
        <w:t>CiPA</w:t>
      </w:r>
      <w:proofErr w:type="spellEnd"/>
      <w:r>
        <w:t xml:space="preserve"> that describe the detailed simulation protocol.</w:t>
      </w:r>
    </w:p>
  </w:comment>
  <w:comment w:id="105" w:author="Ali Ikhsanul Qauli" w:date="2025-01-15T17:03:00Z" w:initials="AIQ">
    <w:p w14:paraId="0FF454A7" w14:textId="695F276D" w:rsidR="00221615" w:rsidRDefault="00221615">
      <w:pPr>
        <w:pStyle w:val="CommentText"/>
      </w:pPr>
      <w:r>
        <w:rPr>
          <w:rStyle w:val="CommentReference"/>
        </w:rPr>
        <w:annotationRef/>
      </w:r>
      <w:r>
        <w:t>I think better to make a figure that describe the overall protocol of simulations in addition to the description in the paragraphs.</w:t>
      </w:r>
    </w:p>
  </w:comment>
  <w:comment w:id="107" w:author="Ali Ikhsanul Qauli" w:date="2025-01-15T17:06:00Z" w:initials="AIQ">
    <w:p w14:paraId="75D39E74" w14:textId="4CACABF6" w:rsidR="00E07244" w:rsidRDefault="00E07244">
      <w:pPr>
        <w:pStyle w:val="CommentText"/>
      </w:pPr>
      <w:r>
        <w:rPr>
          <w:rStyle w:val="CommentReference"/>
        </w:rPr>
        <w:annotationRef/>
      </w:r>
      <w:r>
        <w:t>Please describe the biomarkers that you used here, and cite relevant references from previous studies.</w:t>
      </w:r>
    </w:p>
  </w:comment>
  <w:comment w:id="118" w:author="Ali Ikhsanul Qauli" w:date="2025-01-15T17:22:00Z" w:initials="AIQ">
    <w:p w14:paraId="129A613F" w14:textId="4091D955" w:rsidR="001E46D8" w:rsidRDefault="001E46D8">
      <w:pPr>
        <w:pStyle w:val="CommentText"/>
      </w:pPr>
      <w:r>
        <w:rPr>
          <w:rStyle w:val="CommentReference"/>
        </w:rPr>
        <w:annotationRef/>
      </w:r>
      <w:r>
        <w:t>The plots need some enhancements, especially the axis. Try to mimic some plots of action potential from previous studies.</w:t>
      </w:r>
    </w:p>
  </w:comment>
  <w:comment w:id="178" w:author="Ali Ikhsanul Qauli" w:date="2025-01-15T17:33:00Z" w:initials="AIQ">
    <w:p w14:paraId="1EBBA296" w14:textId="137638C1" w:rsidR="00D658CE" w:rsidRDefault="00D658CE">
      <w:pPr>
        <w:pStyle w:val="CommentText"/>
      </w:pPr>
      <w:r>
        <w:rPr>
          <w:rStyle w:val="CommentReference"/>
        </w:rPr>
        <w:annotationRef/>
      </w:r>
      <w:r>
        <w:t>Comparing the shape of AP and the MEA for validating the simulation results can be extended by adding the practical results of drug cardiotoxicity prediction using biomarkers mentioned earlier in the text. Also, adding these results is in align with the aims of the study stated in the introduction section. So, I think, you need to put some risk predictions of drugs using GPU simulations to emphasize the usefulness of the proposed method.</w:t>
      </w:r>
    </w:p>
  </w:comment>
  <w:comment w:id="180" w:author="Ali Ikhsanul Qauli" w:date="2025-01-15T17:37:00Z" w:initials="AIQ">
    <w:p w14:paraId="396BFBF0" w14:textId="08275DE7" w:rsidR="00D658CE" w:rsidRDefault="00D658CE">
      <w:pPr>
        <w:pStyle w:val="CommentText"/>
      </w:pPr>
      <w:r>
        <w:rPr>
          <w:rStyle w:val="CommentReference"/>
        </w:rPr>
        <w:annotationRef/>
      </w:r>
      <w:r>
        <w:t>I don’t understand this sentence</w:t>
      </w:r>
    </w:p>
  </w:comment>
  <w:comment w:id="182" w:author="Ali Ikhsanul Qauli" w:date="2025-01-15T15:28:00Z" w:initials="AIQ">
    <w:p w14:paraId="02924450" w14:textId="73423644" w:rsidR="00E259C3" w:rsidRDefault="00E259C3">
      <w:pPr>
        <w:pStyle w:val="CommentText"/>
      </w:pPr>
      <w:r>
        <w:rPr>
          <w:rStyle w:val="CommentReference"/>
        </w:rPr>
        <w:annotationRef/>
      </w:r>
      <w:r>
        <w:t>Try to use automatic referencing tools like Mendeley or EndNote instead of writing the references manually.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C6B69F" w15:done="0"/>
  <w15:commentEx w15:paraId="5085CD3D" w15:done="0"/>
  <w15:commentEx w15:paraId="19221F3E" w15:done="0"/>
  <w15:commentEx w15:paraId="66E4946A" w15:done="0"/>
  <w15:commentEx w15:paraId="385E6F6C" w15:done="0"/>
  <w15:commentEx w15:paraId="3B719D3F" w15:done="0"/>
  <w15:commentEx w15:paraId="364B735D" w15:done="0"/>
  <w15:commentEx w15:paraId="5C54C13E" w15:done="0"/>
  <w15:commentEx w15:paraId="0FF454A7" w15:done="0"/>
  <w15:commentEx w15:paraId="75D39E74" w15:done="0"/>
  <w15:commentEx w15:paraId="129A613F" w15:done="0"/>
  <w15:commentEx w15:paraId="1EBBA296" w15:done="0"/>
  <w15:commentEx w15:paraId="396BFBF0" w15:done="0"/>
  <w15:commentEx w15:paraId="029244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C6B69F" w16cid:durableId="2B325192"/>
  <w16cid:commentId w16cid:paraId="5085CD3D" w16cid:durableId="2B3254B5"/>
  <w16cid:commentId w16cid:paraId="19221F3E" w16cid:durableId="2B32560C"/>
  <w16cid:commentId w16cid:paraId="66E4946A" w16cid:durableId="2B326519"/>
  <w16cid:commentId w16cid:paraId="385E6F6C" w16cid:durableId="2B326E40"/>
  <w16cid:commentId w16cid:paraId="3B719D3F" w16cid:durableId="2B326736"/>
  <w16cid:commentId w16cid:paraId="364B735D" w16cid:durableId="2B326DCC"/>
  <w16cid:commentId w16cid:paraId="5C54C13E" w16cid:durableId="2B3267FE"/>
  <w16cid:commentId w16cid:paraId="0FF454A7" w16cid:durableId="2B3268EA"/>
  <w16cid:commentId w16cid:paraId="75D39E74" w16cid:durableId="2B326999"/>
  <w16cid:commentId w16cid:paraId="129A613F" w16cid:durableId="2B326D6D"/>
  <w16cid:commentId w16cid:paraId="1EBBA296" w16cid:durableId="2B326FE6"/>
  <w16cid:commentId w16cid:paraId="396BFBF0" w16cid:durableId="2B3270D6"/>
  <w16cid:commentId w16cid:paraId="02924450" w16cid:durableId="2B3252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686F4" w14:textId="77777777" w:rsidR="00624598" w:rsidRDefault="00624598" w:rsidP="00190418">
      <w:r>
        <w:separator/>
      </w:r>
    </w:p>
  </w:endnote>
  <w:endnote w:type="continuationSeparator" w:id="0">
    <w:p w14:paraId="37DBA169" w14:textId="77777777" w:rsidR="00624598" w:rsidRDefault="00624598" w:rsidP="00190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42F81" w14:textId="77777777" w:rsidR="00624598" w:rsidRDefault="00624598" w:rsidP="00190418">
      <w:r>
        <w:separator/>
      </w:r>
    </w:p>
  </w:footnote>
  <w:footnote w:type="continuationSeparator" w:id="0">
    <w:p w14:paraId="03B0A642" w14:textId="77777777" w:rsidR="00624598" w:rsidRDefault="00624598" w:rsidP="00190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D4D"/>
    <w:multiLevelType w:val="hybridMultilevel"/>
    <w:tmpl w:val="B686E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5D7467"/>
    <w:multiLevelType w:val="hybridMultilevel"/>
    <w:tmpl w:val="C122B8E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i Ikhsanul Qauli">
    <w15:presenceInfo w15:providerId="None" w15:userId="Ali Ikhsanul Qau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S2NDW2NDc1N7EwMTdQ0lEKTi0uzszPAykwrAUAd+5E5CwAAAA="/>
  </w:docVars>
  <w:rsids>
    <w:rsidRoot w:val="00165C9D"/>
    <w:rsid w:val="00031AF5"/>
    <w:rsid w:val="00032231"/>
    <w:rsid w:val="00037924"/>
    <w:rsid w:val="00050C31"/>
    <w:rsid w:val="00057EFC"/>
    <w:rsid w:val="000722FF"/>
    <w:rsid w:val="000738E7"/>
    <w:rsid w:val="00095C12"/>
    <w:rsid w:val="00097589"/>
    <w:rsid w:val="000C608C"/>
    <w:rsid w:val="000E4CAC"/>
    <w:rsid w:val="000F5B42"/>
    <w:rsid w:val="00110F07"/>
    <w:rsid w:val="00122D85"/>
    <w:rsid w:val="00141F8E"/>
    <w:rsid w:val="00142D78"/>
    <w:rsid w:val="00165C9D"/>
    <w:rsid w:val="00175649"/>
    <w:rsid w:val="00190418"/>
    <w:rsid w:val="001B4B08"/>
    <w:rsid w:val="001C12FC"/>
    <w:rsid w:val="001D6648"/>
    <w:rsid w:val="001D6B89"/>
    <w:rsid w:val="001E3959"/>
    <w:rsid w:val="001E46D8"/>
    <w:rsid w:val="001F3095"/>
    <w:rsid w:val="002177CB"/>
    <w:rsid w:val="00221615"/>
    <w:rsid w:val="00284164"/>
    <w:rsid w:val="00286F3A"/>
    <w:rsid w:val="0029792B"/>
    <w:rsid w:val="002D5618"/>
    <w:rsid w:val="002E39FF"/>
    <w:rsid w:val="003405D7"/>
    <w:rsid w:val="0034247B"/>
    <w:rsid w:val="0038131E"/>
    <w:rsid w:val="003E23E1"/>
    <w:rsid w:val="00413D1E"/>
    <w:rsid w:val="00415EE0"/>
    <w:rsid w:val="004257F2"/>
    <w:rsid w:val="00457C9C"/>
    <w:rsid w:val="00464851"/>
    <w:rsid w:val="004701B9"/>
    <w:rsid w:val="004754E6"/>
    <w:rsid w:val="00476E0F"/>
    <w:rsid w:val="0049082F"/>
    <w:rsid w:val="00496A48"/>
    <w:rsid w:val="004F3D55"/>
    <w:rsid w:val="004F3E93"/>
    <w:rsid w:val="005034BC"/>
    <w:rsid w:val="0054183E"/>
    <w:rsid w:val="00565632"/>
    <w:rsid w:val="00573CB7"/>
    <w:rsid w:val="005907F3"/>
    <w:rsid w:val="005920F6"/>
    <w:rsid w:val="005A213A"/>
    <w:rsid w:val="005B299F"/>
    <w:rsid w:val="005D5DB1"/>
    <w:rsid w:val="005E63B6"/>
    <w:rsid w:val="00624598"/>
    <w:rsid w:val="006431D9"/>
    <w:rsid w:val="006702C2"/>
    <w:rsid w:val="006730ED"/>
    <w:rsid w:val="006761AA"/>
    <w:rsid w:val="006B2226"/>
    <w:rsid w:val="006B45A8"/>
    <w:rsid w:val="006C4AB7"/>
    <w:rsid w:val="006E0C75"/>
    <w:rsid w:val="006F5169"/>
    <w:rsid w:val="007055E9"/>
    <w:rsid w:val="00716C35"/>
    <w:rsid w:val="00721E1D"/>
    <w:rsid w:val="0073672D"/>
    <w:rsid w:val="007379F1"/>
    <w:rsid w:val="00750EFA"/>
    <w:rsid w:val="00755243"/>
    <w:rsid w:val="00761704"/>
    <w:rsid w:val="00765B07"/>
    <w:rsid w:val="00786DDD"/>
    <w:rsid w:val="007A2000"/>
    <w:rsid w:val="007A500E"/>
    <w:rsid w:val="007C0443"/>
    <w:rsid w:val="007C0AD7"/>
    <w:rsid w:val="007C5945"/>
    <w:rsid w:val="007E0648"/>
    <w:rsid w:val="00815E9F"/>
    <w:rsid w:val="00851403"/>
    <w:rsid w:val="00855F08"/>
    <w:rsid w:val="0088317B"/>
    <w:rsid w:val="008907EF"/>
    <w:rsid w:val="00891B97"/>
    <w:rsid w:val="00891C8B"/>
    <w:rsid w:val="00895F0A"/>
    <w:rsid w:val="00897C3D"/>
    <w:rsid w:val="008B2603"/>
    <w:rsid w:val="008B7A5F"/>
    <w:rsid w:val="008D59E8"/>
    <w:rsid w:val="008E552E"/>
    <w:rsid w:val="008F0598"/>
    <w:rsid w:val="00901DD3"/>
    <w:rsid w:val="00921510"/>
    <w:rsid w:val="00923EC8"/>
    <w:rsid w:val="00936B24"/>
    <w:rsid w:val="009424EB"/>
    <w:rsid w:val="00961E4B"/>
    <w:rsid w:val="00971BDE"/>
    <w:rsid w:val="00973EFA"/>
    <w:rsid w:val="00986009"/>
    <w:rsid w:val="009B3727"/>
    <w:rsid w:val="009C1794"/>
    <w:rsid w:val="009C6963"/>
    <w:rsid w:val="009D09BB"/>
    <w:rsid w:val="009E5950"/>
    <w:rsid w:val="009F7A69"/>
    <w:rsid w:val="00A01820"/>
    <w:rsid w:val="00A06F70"/>
    <w:rsid w:val="00A075BA"/>
    <w:rsid w:val="00A10DD2"/>
    <w:rsid w:val="00A143DD"/>
    <w:rsid w:val="00A16948"/>
    <w:rsid w:val="00A648F5"/>
    <w:rsid w:val="00A70643"/>
    <w:rsid w:val="00A732FF"/>
    <w:rsid w:val="00A74E2A"/>
    <w:rsid w:val="00A76F1C"/>
    <w:rsid w:val="00A859C9"/>
    <w:rsid w:val="00AD162E"/>
    <w:rsid w:val="00B307A4"/>
    <w:rsid w:val="00B32B44"/>
    <w:rsid w:val="00B349A3"/>
    <w:rsid w:val="00B47482"/>
    <w:rsid w:val="00B55E40"/>
    <w:rsid w:val="00B66951"/>
    <w:rsid w:val="00B81611"/>
    <w:rsid w:val="00B96743"/>
    <w:rsid w:val="00BA59FE"/>
    <w:rsid w:val="00BC3A6E"/>
    <w:rsid w:val="00BD0596"/>
    <w:rsid w:val="00BE5211"/>
    <w:rsid w:val="00C41780"/>
    <w:rsid w:val="00C43F6A"/>
    <w:rsid w:val="00C453CA"/>
    <w:rsid w:val="00C77AEA"/>
    <w:rsid w:val="00C83825"/>
    <w:rsid w:val="00CA0E84"/>
    <w:rsid w:val="00CA3340"/>
    <w:rsid w:val="00CA7DB5"/>
    <w:rsid w:val="00CB3730"/>
    <w:rsid w:val="00CB3965"/>
    <w:rsid w:val="00CC52FA"/>
    <w:rsid w:val="00D1193A"/>
    <w:rsid w:val="00D12264"/>
    <w:rsid w:val="00D43BD6"/>
    <w:rsid w:val="00D658CE"/>
    <w:rsid w:val="00DA72D0"/>
    <w:rsid w:val="00DB48EA"/>
    <w:rsid w:val="00DB65A0"/>
    <w:rsid w:val="00DC18DC"/>
    <w:rsid w:val="00DD241B"/>
    <w:rsid w:val="00DE74DF"/>
    <w:rsid w:val="00E04F65"/>
    <w:rsid w:val="00E06616"/>
    <w:rsid w:val="00E07244"/>
    <w:rsid w:val="00E259C3"/>
    <w:rsid w:val="00E370AE"/>
    <w:rsid w:val="00E50FFE"/>
    <w:rsid w:val="00E61247"/>
    <w:rsid w:val="00E64008"/>
    <w:rsid w:val="00E64BA6"/>
    <w:rsid w:val="00E85A3A"/>
    <w:rsid w:val="00E92BAD"/>
    <w:rsid w:val="00EA2D05"/>
    <w:rsid w:val="00EC77A9"/>
    <w:rsid w:val="00ED00FD"/>
    <w:rsid w:val="00ED4F3A"/>
    <w:rsid w:val="00EF13F9"/>
    <w:rsid w:val="00EF636F"/>
    <w:rsid w:val="00F05F49"/>
    <w:rsid w:val="00F07718"/>
    <w:rsid w:val="00F244B2"/>
    <w:rsid w:val="00F314D4"/>
    <w:rsid w:val="00F5648A"/>
    <w:rsid w:val="00F601D5"/>
    <w:rsid w:val="00F615F4"/>
    <w:rsid w:val="00F66A44"/>
    <w:rsid w:val="00F720D9"/>
    <w:rsid w:val="00F77443"/>
    <w:rsid w:val="00FB6A8E"/>
    <w:rsid w:val="00FC2284"/>
    <w:rsid w:val="00FF0A28"/>
    <w:rsid w:val="00FF0A57"/>
    <w:rsid w:val="00FF252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E4C3"/>
  <w15:chartTrackingRefBased/>
  <w15:docId w15:val="{BE719DDD-9CA0-1B42-8086-DE8497E0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7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C9D"/>
    <w:rPr>
      <w:color w:val="0563C1" w:themeColor="hyperlink"/>
      <w:u w:val="single"/>
    </w:rPr>
  </w:style>
  <w:style w:type="character" w:styleId="UnresolvedMention">
    <w:name w:val="Unresolved Mention"/>
    <w:basedOn w:val="DefaultParagraphFont"/>
    <w:uiPriority w:val="99"/>
    <w:semiHidden/>
    <w:unhideWhenUsed/>
    <w:rsid w:val="00165C9D"/>
    <w:rPr>
      <w:color w:val="605E5C"/>
      <w:shd w:val="clear" w:color="auto" w:fill="E1DFDD"/>
    </w:rPr>
  </w:style>
  <w:style w:type="paragraph" w:styleId="ListParagraph">
    <w:name w:val="List Paragraph"/>
    <w:basedOn w:val="Normal"/>
    <w:uiPriority w:val="34"/>
    <w:qFormat/>
    <w:rsid w:val="006B45A8"/>
    <w:pPr>
      <w:ind w:left="720"/>
      <w:contextualSpacing/>
    </w:pPr>
  </w:style>
  <w:style w:type="table" w:styleId="TableGrid">
    <w:name w:val="Table Grid"/>
    <w:basedOn w:val="TableNormal"/>
    <w:uiPriority w:val="39"/>
    <w:rsid w:val="00C41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96A4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496A4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rsid w:val="00F5648A"/>
    <w:pPr>
      <w:spacing w:before="60" w:line="200" w:lineRule="atLeast"/>
    </w:pPr>
    <w:rPr>
      <w:sz w:val="17"/>
      <w:szCs w:val="18"/>
    </w:rPr>
  </w:style>
  <w:style w:type="paragraph" w:styleId="Header">
    <w:name w:val="header"/>
    <w:basedOn w:val="Normal"/>
    <w:link w:val="HeaderChar"/>
    <w:uiPriority w:val="99"/>
    <w:unhideWhenUsed/>
    <w:rsid w:val="00190418"/>
    <w:pPr>
      <w:tabs>
        <w:tab w:val="center" w:pos="4513"/>
        <w:tab w:val="right" w:pos="9026"/>
      </w:tabs>
    </w:pPr>
  </w:style>
  <w:style w:type="character" w:customStyle="1" w:styleId="HeaderChar">
    <w:name w:val="Header Char"/>
    <w:basedOn w:val="DefaultParagraphFont"/>
    <w:link w:val="Header"/>
    <w:uiPriority w:val="99"/>
    <w:rsid w:val="00190418"/>
  </w:style>
  <w:style w:type="paragraph" w:styleId="Footer">
    <w:name w:val="footer"/>
    <w:basedOn w:val="Normal"/>
    <w:link w:val="FooterChar"/>
    <w:uiPriority w:val="99"/>
    <w:unhideWhenUsed/>
    <w:rsid w:val="00190418"/>
    <w:pPr>
      <w:tabs>
        <w:tab w:val="center" w:pos="4513"/>
        <w:tab w:val="right" w:pos="9026"/>
      </w:tabs>
    </w:pPr>
  </w:style>
  <w:style w:type="character" w:customStyle="1" w:styleId="FooterChar">
    <w:name w:val="Footer Char"/>
    <w:basedOn w:val="DefaultParagraphFont"/>
    <w:link w:val="Footer"/>
    <w:uiPriority w:val="99"/>
    <w:rsid w:val="00190418"/>
  </w:style>
  <w:style w:type="character" w:styleId="CommentReference">
    <w:name w:val="annotation reference"/>
    <w:basedOn w:val="DefaultParagraphFont"/>
    <w:uiPriority w:val="99"/>
    <w:semiHidden/>
    <w:unhideWhenUsed/>
    <w:rsid w:val="00415EE0"/>
    <w:rPr>
      <w:sz w:val="16"/>
      <w:szCs w:val="16"/>
    </w:rPr>
  </w:style>
  <w:style w:type="paragraph" w:styleId="CommentText">
    <w:name w:val="annotation text"/>
    <w:basedOn w:val="Normal"/>
    <w:link w:val="CommentTextChar"/>
    <w:uiPriority w:val="99"/>
    <w:semiHidden/>
    <w:unhideWhenUsed/>
    <w:rsid w:val="00415EE0"/>
    <w:rPr>
      <w:sz w:val="20"/>
      <w:szCs w:val="20"/>
    </w:rPr>
  </w:style>
  <w:style w:type="character" w:customStyle="1" w:styleId="CommentTextChar">
    <w:name w:val="Comment Text Char"/>
    <w:basedOn w:val="DefaultParagraphFont"/>
    <w:link w:val="CommentText"/>
    <w:uiPriority w:val="99"/>
    <w:semiHidden/>
    <w:rsid w:val="00415EE0"/>
    <w:rPr>
      <w:sz w:val="20"/>
      <w:szCs w:val="20"/>
    </w:rPr>
  </w:style>
  <w:style w:type="paragraph" w:styleId="CommentSubject">
    <w:name w:val="annotation subject"/>
    <w:basedOn w:val="CommentText"/>
    <w:next w:val="CommentText"/>
    <w:link w:val="CommentSubjectChar"/>
    <w:uiPriority w:val="99"/>
    <w:semiHidden/>
    <w:unhideWhenUsed/>
    <w:rsid w:val="00415EE0"/>
    <w:rPr>
      <w:b/>
      <w:bCs/>
    </w:rPr>
  </w:style>
  <w:style w:type="character" w:customStyle="1" w:styleId="CommentSubjectChar">
    <w:name w:val="Comment Subject Char"/>
    <w:basedOn w:val="CommentTextChar"/>
    <w:link w:val="CommentSubject"/>
    <w:uiPriority w:val="99"/>
    <w:semiHidden/>
    <w:rsid w:val="00415EE0"/>
    <w:rPr>
      <w:b/>
      <w:bCs/>
      <w:sz w:val="20"/>
      <w:szCs w:val="20"/>
    </w:rPr>
  </w:style>
  <w:style w:type="paragraph" w:styleId="BalloonText">
    <w:name w:val="Balloon Text"/>
    <w:basedOn w:val="Normal"/>
    <w:link w:val="BalloonTextChar"/>
    <w:uiPriority w:val="99"/>
    <w:semiHidden/>
    <w:unhideWhenUsed/>
    <w:rsid w:val="00415E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62925">
      <w:bodyDiv w:val="1"/>
      <w:marLeft w:val="0"/>
      <w:marRight w:val="0"/>
      <w:marTop w:val="0"/>
      <w:marBottom w:val="0"/>
      <w:divBdr>
        <w:top w:val="none" w:sz="0" w:space="0" w:color="auto"/>
        <w:left w:val="none" w:sz="0" w:space="0" w:color="auto"/>
        <w:bottom w:val="none" w:sz="0" w:space="0" w:color="auto"/>
        <w:right w:val="none" w:sz="0" w:space="0" w:color="auto"/>
      </w:divBdr>
    </w:div>
    <w:div w:id="1063992567">
      <w:bodyDiv w:val="1"/>
      <w:marLeft w:val="0"/>
      <w:marRight w:val="0"/>
      <w:marTop w:val="0"/>
      <w:marBottom w:val="0"/>
      <w:divBdr>
        <w:top w:val="none" w:sz="0" w:space="0" w:color="auto"/>
        <w:left w:val="none" w:sz="0" w:space="0" w:color="auto"/>
        <w:bottom w:val="none" w:sz="0" w:space="0" w:color="auto"/>
        <w:right w:val="none" w:sz="0" w:space="0" w:color="auto"/>
      </w:divBdr>
    </w:div>
    <w:div w:id="1423526737">
      <w:bodyDiv w:val="1"/>
      <w:marLeft w:val="0"/>
      <w:marRight w:val="0"/>
      <w:marTop w:val="0"/>
      <w:marBottom w:val="0"/>
      <w:divBdr>
        <w:top w:val="none" w:sz="0" w:space="0" w:color="auto"/>
        <w:left w:val="none" w:sz="0" w:space="0" w:color="auto"/>
        <w:bottom w:val="none" w:sz="0" w:space="0" w:color="auto"/>
        <w:right w:val="none" w:sz="0" w:space="0" w:color="auto"/>
      </w:divBdr>
    </w:div>
    <w:div w:id="155746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4.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ganarendra\Downloads\bepridil_ord_sta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ganarendra\Downloads\bepridil_ord_stati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iganarendra\Downloads\master_thesis\thesis%20article\bepridil_ord_dynami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iganarendra\Downloads\master_thesis\thesis%20article\bepridil_ord_dynami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iganarendra\Downloads\master_thesis\thesis%20article\tomek_valida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iganarendra\Downloads\tomek_valid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140312314233858"/>
          <c:y val="6.7340067340067339E-2"/>
          <c:w val="0.75275037572899328"/>
          <c:h val="0.82201928615672348"/>
        </c:manualLayout>
      </c:layout>
      <c:scatterChart>
        <c:scatterStyle val="lineMarker"/>
        <c:varyColors val="0"/>
        <c:ser>
          <c:idx val="0"/>
          <c:order val="0"/>
          <c:tx>
            <c:strRef>
              <c:f>control_CPU!$B$1</c:f>
              <c:strCache>
                <c:ptCount val="1"/>
                <c:pt idx="0">
                  <c:v>openCOR</c:v>
                </c:pt>
              </c:strCache>
            </c:strRef>
          </c:tx>
          <c:spPr>
            <a:ln w="19050" cap="rnd">
              <a:solidFill>
                <a:schemeClr val="accent5"/>
              </a:solidFill>
              <a:prstDash val="solid"/>
              <a:round/>
            </a:ln>
            <a:effectLst/>
          </c:spPr>
          <c:marker>
            <c:symbol val="none"/>
          </c:marker>
          <c:xVal>
            <c:numRef>
              <c:f>control_CPU!$A$2:$A$1001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control_CPU!$B$2:$B$1001</c:f>
              <c:numCache>
                <c:formatCode>General</c:formatCode>
                <c:ptCount val="1000"/>
                <c:pt idx="0">
                  <c:v>-87.919300000000007</c:v>
                </c:pt>
                <c:pt idx="1">
                  <c:v>-87.919300000000007</c:v>
                </c:pt>
                <c:pt idx="2">
                  <c:v>-87.919399999999996</c:v>
                </c:pt>
                <c:pt idx="3">
                  <c:v>-87.919499999999999</c:v>
                </c:pt>
                <c:pt idx="4">
                  <c:v>-87.919499999999999</c:v>
                </c:pt>
                <c:pt idx="5">
                  <c:v>-87.919600000000003</c:v>
                </c:pt>
                <c:pt idx="6">
                  <c:v>-87.919600000000003</c:v>
                </c:pt>
                <c:pt idx="7">
                  <c:v>-87.919700000000006</c:v>
                </c:pt>
                <c:pt idx="8">
                  <c:v>-87.919700000000006</c:v>
                </c:pt>
                <c:pt idx="9">
                  <c:v>-87.919799999999995</c:v>
                </c:pt>
                <c:pt idx="10">
                  <c:v>-39.160400000000003</c:v>
                </c:pt>
                <c:pt idx="11">
                  <c:v>32.400300000000001</c:v>
                </c:pt>
                <c:pt idx="12">
                  <c:v>37.4178</c:v>
                </c:pt>
                <c:pt idx="13">
                  <c:v>39.4621</c:v>
                </c:pt>
                <c:pt idx="14">
                  <c:v>40.278599999999997</c:v>
                </c:pt>
                <c:pt idx="15">
                  <c:v>40.532699999999998</c:v>
                </c:pt>
                <c:pt idx="16">
                  <c:v>40.512099999999997</c:v>
                </c:pt>
                <c:pt idx="17">
                  <c:v>40.358499999999999</c:v>
                </c:pt>
                <c:pt idx="18">
                  <c:v>40.1509</c:v>
                </c:pt>
                <c:pt idx="19">
                  <c:v>39.934600000000003</c:v>
                </c:pt>
                <c:pt idx="20">
                  <c:v>39.734099999999998</c:v>
                </c:pt>
                <c:pt idx="21">
                  <c:v>39.559600000000003</c:v>
                </c:pt>
                <c:pt idx="22">
                  <c:v>39.4131</c:v>
                </c:pt>
                <c:pt idx="23">
                  <c:v>39.291899999999998</c:v>
                </c:pt>
                <c:pt idx="24">
                  <c:v>39.191400000000002</c:v>
                </c:pt>
                <c:pt idx="25">
                  <c:v>39.106400000000001</c:v>
                </c:pt>
                <c:pt idx="26">
                  <c:v>39.031999999999996</c:v>
                </c:pt>
                <c:pt idx="27">
                  <c:v>38.963999999999999</c:v>
                </c:pt>
                <c:pt idx="28">
                  <c:v>38.898699999999998</c:v>
                </c:pt>
                <c:pt idx="29">
                  <c:v>38.833500000000001</c:v>
                </c:pt>
                <c:pt idx="30">
                  <c:v>38.765999999999998</c:v>
                </c:pt>
                <c:pt idx="31">
                  <c:v>38.694499999999998</c:v>
                </c:pt>
                <c:pt idx="32">
                  <c:v>38.617800000000003</c:v>
                </c:pt>
                <c:pt idx="33">
                  <c:v>38.534999999999997</c:v>
                </c:pt>
                <c:pt idx="34">
                  <c:v>38.445500000000003</c:v>
                </c:pt>
                <c:pt idx="35">
                  <c:v>38.348799999999997</c:v>
                </c:pt>
                <c:pt idx="36">
                  <c:v>38.244900000000001</c:v>
                </c:pt>
                <c:pt idx="37">
                  <c:v>38.133499999999998</c:v>
                </c:pt>
                <c:pt idx="38">
                  <c:v>38.014800000000001</c:v>
                </c:pt>
                <c:pt idx="39">
                  <c:v>37.888800000000003</c:v>
                </c:pt>
                <c:pt idx="40">
                  <c:v>37.755699999999997</c:v>
                </c:pt>
                <c:pt idx="41">
                  <c:v>37.615699999999997</c:v>
                </c:pt>
                <c:pt idx="42">
                  <c:v>37.469099999999997</c:v>
                </c:pt>
                <c:pt idx="43">
                  <c:v>37.316000000000003</c:v>
                </c:pt>
                <c:pt idx="44">
                  <c:v>37.156700000000001</c:v>
                </c:pt>
                <c:pt idx="45">
                  <c:v>36.991500000000002</c:v>
                </c:pt>
                <c:pt idx="46">
                  <c:v>36.820599999999999</c:v>
                </c:pt>
                <c:pt idx="47">
                  <c:v>36.644399999999997</c:v>
                </c:pt>
                <c:pt idx="48">
                  <c:v>36.462899999999998</c:v>
                </c:pt>
                <c:pt idx="49">
                  <c:v>36.276600000000002</c:v>
                </c:pt>
                <c:pt idx="50">
                  <c:v>36.085599999999999</c:v>
                </c:pt>
                <c:pt idx="51">
                  <c:v>35.8902</c:v>
                </c:pt>
                <c:pt idx="52">
                  <c:v>35.6905</c:v>
                </c:pt>
                <c:pt idx="53">
                  <c:v>35.486899999999999</c:v>
                </c:pt>
                <c:pt idx="54">
                  <c:v>35.279400000000003</c:v>
                </c:pt>
                <c:pt idx="55">
                  <c:v>35.068300000000001</c:v>
                </c:pt>
                <c:pt idx="56">
                  <c:v>34.8538</c:v>
                </c:pt>
                <c:pt idx="57">
                  <c:v>34.636099999999999</c:v>
                </c:pt>
                <c:pt idx="58">
                  <c:v>34.415300000000002</c:v>
                </c:pt>
                <c:pt idx="59">
                  <c:v>34.191499999999998</c:v>
                </c:pt>
                <c:pt idx="60">
                  <c:v>33.965000000000003</c:v>
                </c:pt>
                <c:pt idx="61">
                  <c:v>33.735900000000001</c:v>
                </c:pt>
                <c:pt idx="62">
                  <c:v>33.504300000000001</c:v>
                </c:pt>
                <c:pt idx="63">
                  <c:v>33.270400000000002</c:v>
                </c:pt>
                <c:pt idx="64">
                  <c:v>33.034300000000002</c:v>
                </c:pt>
                <c:pt idx="65">
                  <c:v>32.796199999999999</c:v>
                </c:pt>
                <c:pt idx="66">
                  <c:v>32.555999999999997</c:v>
                </c:pt>
                <c:pt idx="67">
                  <c:v>32.314100000000003</c:v>
                </c:pt>
                <c:pt idx="68">
                  <c:v>32.070399999999999</c:v>
                </c:pt>
                <c:pt idx="69">
                  <c:v>31.825099999999999</c:v>
                </c:pt>
                <c:pt idx="70">
                  <c:v>31.578299999999999</c:v>
                </c:pt>
                <c:pt idx="71">
                  <c:v>31.330200000000001</c:v>
                </c:pt>
                <c:pt idx="72">
                  <c:v>31.0807</c:v>
                </c:pt>
                <c:pt idx="73">
                  <c:v>30.829899999999999</c:v>
                </c:pt>
                <c:pt idx="74">
                  <c:v>30.578099999999999</c:v>
                </c:pt>
                <c:pt idx="75">
                  <c:v>30.325199999999999</c:v>
                </c:pt>
                <c:pt idx="76">
                  <c:v>30.071400000000001</c:v>
                </c:pt>
                <c:pt idx="77">
                  <c:v>29.816700000000001</c:v>
                </c:pt>
                <c:pt idx="78">
                  <c:v>29.561299999999999</c:v>
                </c:pt>
                <c:pt idx="79">
                  <c:v>29.305099999999999</c:v>
                </c:pt>
                <c:pt idx="80">
                  <c:v>29.048200000000001</c:v>
                </c:pt>
                <c:pt idx="81">
                  <c:v>28.790800000000001</c:v>
                </c:pt>
                <c:pt idx="82">
                  <c:v>28.532900000000001</c:v>
                </c:pt>
                <c:pt idx="83">
                  <c:v>28.2745</c:v>
                </c:pt>
                <c:pt idx="84">
                  <c:v>28.015799999999999</c:v>
                </c:pt>
                <c:pt idx="85">
                  <c:v>27.756699999999999</c:v>
                </c:pt>
                <c:pt idx="86">
                  <c:v>27.497299999999999</c:v>
                </c:pt>
                <c:pt idx="87">
                  <c:v>27.2377</c:v>
                </c:pt>
                <c:pt idx="88">
                  <c:v>26.978000000000002</c:v>
                </c:pt>
                <c:pt idx="89">
                  <c:v>26.7181</c:v>
                </c:pt>
                <c:pt idx="90">
                  <c:v>26.458100000000002</c:v>
                </c:pt>
                <c:pt idx="91">
                  <c:v>26.198</c:v>
                </c:pt>
                <c:pt idx="92">
                  <c:v>25.937999999999999</c:v>
                </c:pt>
                <c:pt idx="93">
                  <c:v>25.678000000000001</c:v>
                </c:pt>
                <c:pt idx="94">
                  <c:v>25.417999999999999</c:v>
                </c:pt>
                <c:pt idx="95">
                  <c:v>25.158100000000001</c:v>
                </c:pt>
                <c:pt idx="96">
                  <c:v>24.898299999999999</c:v>
                </c:pt>
                <c:pt idx="97">
                  <c:v>24.6386</c:v>
                </c:pt>
                <c:pt idx="98">
                  <c:v>24.379100000000001</c:v>
                </c:pt>
                <c:pt idx="99">
                  <c:v>24.119700000000002</c:v>
                </c:pt>
                <c:pt idx="100">
                  <c:v>23.860499999999998</c:v>
                </c:pt>
                <c:pt idx="101">
                  <c:v>23.601500000000001</c:v>
                </c:pt>
                <c:pt idx="102">
                  <c:v>23.342700000000001</c:v>
                </c:pt>
                <c:pt idx="103">
                  <c:v>23.084099999999999</c:v>
                </c:pt>
                <c:pt idx="104">
                  <c:v>22.825700000000001</c:v>
                </c:pt>
                <c:pt idx="105">
                  <c:v>22.567399999999999</c:v>
                </c:pt>
                <c:pt idx="106">
                  <c:v>22.3094</c:v>
                </c:pt>
                <c:pt idx="107">
                  <c:v>22.051600000000001</c:v>
                </c:pt>
                <c:pt idx="108">
                  <c:v>21.793900000000001</c:v>
                </c:pt>
                <c:pt idx="109">
                  <c:v>21.5364</c:v>
                </c:pt>
                <c:pt idx="110">
                  <c:v>21.2791</c:v>
                </c:pt>
                <c:pt idx="111">
                  <c:v>21.021999999999998</c:v>
                </c:pt>
                <c:pt idx="112">
                  <c:v>20.765000000000001</c:v>
                </c:pt>
                <c:pt idx="113">
                  <c:v>20.508099999999999</c:v>
                </c:pt>
                <c:pt idx="114">
                  <c:v>20.251300000000001</c:v>
                </c:pt>
                <c:pt idx="115">
                  <c:v>19.994599999999998</c:v>
                </c:pt>
                <c:pt idx="116">
                  <c:v>19.738</c:v>
                </c:pt>
                <c:pt idx="117">
                  <c:v>19.481400000000001</c:v>
                </c:pt>
                <c:pt idx="118">
                  <c:v>19.224799999999998</c:v>
                </c:pt>
                <c:pt idx="119">
                  <c:v>18.9682</c:v>
                </c:pt>
                <c:pt idx="120">
                  <c:v>18.711600000000001</c:v>
                </c:pt>
                <c:pt idx="121">
                  <c:v>18.454799999999999</c:v>
                </c:pt>
                <c:pt idx="122">
                  <c:v>18.198</c:v>
                </c:pt>
                <c:pt idx="123">
                  <c:v>17.940999999999999</c:v>
                </c:pt>
                <c:pt idx="124">
                  <c:v>17.683900000000001</c:v>
                </c:pt>
                <c:pt idx="125">
                  <c:v>17.426600000000001</c:v>
                </c:pt>
                <c:pt idx="126">
                  <c:v>17.169</c:v>
                </c:pt>
                <c:pt idx="127">
                  <c:v>16.911100000000001</c:v>
                </c:pt>
                <c:pt idx="128">
                  <c:v>16.652899999999999</c:v>
                </c:pt>
                <c:pt idx="129">
                  <c:v>16.394400000000001</c:v>
                </c:pt>
                <c:pt idx="130">
                  <c:v>16.1355</c:v>
                </c:pt>
                <c:pt idx="131">
                  <c:v>15.876099999999999</c:v>
                </c:pt>
                <c:pt idx="132">
                  <c:v>15.616199999999999</c:v>
                </c:pt>
                <c:pt idx="133">
                  <c:v>15.3558</c:v>
                </c:pt>
                <c:pt idx="134">
                  <c:v>15.094799999999999</c:v>
                </c:pt>
                <c:pt idx="135">
                  <c:v>14.833299999999999</c:v>
                </c:pt>
                <c:pt idx="136">
                  <c:v>14.571</c:v>
                </c:pt>
                <c:pt idx="137">
                  <c:v>14.3081</c:v>
                </c:pt>
                <c:pt idx="138">
                  <c:v>14.0443</c:v>
                </c:pt>
                <c:pt idx="139">
                  <c:v>13.7798</c:v>
                </c:pt>
                <c:pt idx="140">
                  <c:v>13.5144</c:v>
                </c:pt>
                <c:pt idx="141">
                  <c:v>13.248200000000001</c:v>
                </c:pt>
                <c:pt idx="142">
                  <c:v>12.9809</c:v>
                </c:pt>
                <c:pt idx="143">
                  <c:v>12.7127</c:v>
                </c:pt>
                <c:pt idx="144">
                  <c:v>12.443300000000001</c:v>
                </c:pt>
                <c:pt idx="145">
                  <c:v>12.1729</c:v>
                </c:pt>
                <c:pt idx="146">
                  <c:v>11.901199999999999</c:v>
                </c:pt>
                <c:pt idx="147">
                  <c:v>11.628299999999999</c:v>
                </c:pt>
                <c:pt idx="148">
                  <c:v>11.353999999999999</c:v>
                </c:pt>
                <c:pt idx="149">
                  <c:v>11.0784</c:v>
                </c:pt>
                <c:pt idx="150">
                  <c:v>10.801299999999999</c:v>
                </c:pt>
                <c:pt idx="151">
                  <c:v>10.5227</c:v>
                </c:pt>
                <c:pt idx="152">
                  <c:v>10.2425</c:v>
                </c:pt>
                <c:pt idx="153">
                  <c:v>9.9605999999999995</c:v>
                </c:pt>
                <c:pt idx="154">
                  <c:v>9.6769499999999997</c:v>
                </c:pt>
                <c:pt idx="155">
                  <c:v>9.3914500000000007</c:v>
                </c:pt>
                <c:pt idx="156">
                  <c:v>9.1040299999999998</c:v>
                </c:pt>
                <c:pt idx="157">
                  <c:v>8.8145799999999994</c:v>
                </c:pt>
                <c:pt idx="158">
                  <c:v>8.5230300000000003</c:v>
                </c:pt>
                <c:pt idx="159">
                  <c:v>8.22926</c:v>
                </c:pt>
                <c:pt idx="160">
                  <c:v>7.9331800000000001</c:v>
                </c:pt>
                <c:pt idx="161">
                  <c:v>7.6346699999999998</c:v>
                </c:pt>
                <c:pt idx="162">
                  <c:v>7.3336199999999998</c:v>
                </c:pt>
                <c:pt idx="163">
                  <c:v>7.0299100000000001</c:v>
                </c:pt>
                <c:pt idx="164">
                  <c:v>6.7233999999999998</c:v>
                </c:pt>
                <c:pt idx="165">
                  <c:v>6.4139600000000003</c:v>
                </c:pt>
                <c:pt idx="166">
                  <c:v>6.1014400000000002</c:v>
                </c:pt>
                <c:pt idx="167">
                  <c:v>5.7857000000000003</c:v>
                </c:pt>
                <c:pt idx="168">
                  <c:v>5.4665600000000003</c:v>
                </c:pt>
                <c:pt idx="169">
                  <c:v>5.14384</c:v>
                </c:pt>
                <c:pt idx="170">
                  <c:v>4.81738</c:v>
                </c:pt>
                <c:pt idx="171">
                  <c:v>4.4869500000000002</c:v>
                </c:pt>
                <c:pt idx="172">
                  <c:v>4.1523599999999998</c:v>
                </c:pt>
                <c:pt idx="173">
                  <c:v>3.81338</c:v>
                </c:pt>
                <c:pt idx="174">
                  <c:v>3.46976</c:v>
                </c:pt>
                <c:pt idx="175">
                  <c:v>3.1212399999999998</c:v>
                </c:pt>
                <c:pt idx="176">
                  <c:v>2.76756</c:v>
                </c:pt>
                <c:pt idx="177">
                  <c:v>2.4084099999999999</c:v>
                </c:pt>
                <c:pt idx="178">
                  <c:v>2.0434800000000002</c:v>
                </c:pt>
                <c:pt idx="179">
                  <c:v>1.6724399999999999</c:v>
                </c:pt>
                <c:pt idx="180">
                  <c:v>1.29494</c:v>
                </c:pt>
                <c:pt idx="181">
                  <c:v>0.91060300000000005</c:v>
                </c:pt>
                <c:pt idx="182">
                  <c:v>0.51902899999999996</c:v>
                </c:pt>
                <c:pt idx="183">
                  <c:v>0.119806</c:v>
                </c:pt>
                <c:pt idx="184">
                  <c:v>-0.28750199999999998</c:v>
                </c:pt>
                <c:pt idx="185">
                  <c:v>-0.703345</c:v>
                </c:pt>
                <c:pt idx="186">
                  <c:v>-1.12819</c:v>
                </c:pt>
                <c:pt idx="187">
                  <c:v>-1.5625199999999999</c:v>
                </c:pt>
                <c:pt idx="188">
                  <c:v>-2.0068000000000001</c:v>
                </c:pt>
                <c:pt idx="189">
                  <c:v>-2.4615399999999998</c:v>
                </c:pt>
                <c:pt idx="190">
                  <c:v>-2.92719</c:v>
                </c:pt>
                <c:pt idx="191">
                  <c:v>-3.40422</c:v>
                </c:pt>
                <c:pt idx="192">
                  <c:v>-3.8930400000000001</c:v>
                </c:pt>
                <c:pt idx="193">
                  <c:v>-4.3940599999999996</c:v>
                </c:pt>
                <c:pt idx="194">
                  <c:v>-4.9075899999999999</c:v>
                </c:pt>
                <c:pt idx="195">
                  <c:v>-5.43391</c:v>
                </c:pt>
                <c:pt idx="196">
                  <c:v>-5.9731899999999998</c:v>
                </c:pt>
                <c:pt idx="197">
                  <c:v>-6.5255099999999997</c:v>
                </c:pt>
                <c:pt idx="198">
                  <c:v>-7.0908800000000003</c:v>
                </c:pt>
                <c:pt idx="199">
                  <c:v>-7.6691500000000001</c:v>
                </c:pt>
                <c:pt idx="200">
                  <c:v>-8.2600800000000003</c:v>
                </c:pt>
                <c:pt idx="201">
                  <c:v>-8.8633100000000002</c:v>
                </c:pt>
                <c:pt idx="202">
                  <c:v>-9.4783799999999996</c:v>
                </c:pt>
                <c:pt idx="203">
                  <c:v>-10.104699999999999</c:v>
                </c:pt>
                <c:pt idx="204">
                  <c:v>-10.7417</c:v>
                </c:pt>
                <c:pt idx="205">
                  <c:v>-11.388500000000001</c:v>
                </c:pt>
                <c:pt idx="206">
                  <c:v>-12.0444</c:v>
                </c:pt>
                <c:pt idx="207">
                  <c:v>-12.708600000000001</c:v>
                </c:pt>
                <c:pt idx="208">
                  <c:v>-13.3803</c:v>
                </c:pt>
                <c:pt idx="209">
                  <c:v>-14.0586</c:v>
                </c:pt>
                <c:pt idx="210">
                  <c:v>-14.742800000000001</c:v>
                </c:pt>
                <c:pt idx="211">
                  <c:v>-15.4321</c:v>
                </c:pt>
                <c:pt idx="212">
                  <c:v>-16.125800000000002</c:v>
                </c:pt>
                <c:pt idx="213">
                  <c:v>-16.8232</c:v>
                </c:pt>
                <c:pt idx="214">
                  <c:v>-17.523700000000002</c:v>
                </c:pt>
                <c:pt idx="215">
                  <c:v>-18.226800000000001</c:v>
                </c:pt>
                <c:pt idx="216">
                  <c:v>-18.932200000000002</c:v>
                </c:pt>
                <c:pt idx="217">
                  <c:v>-19.639299999999999</c:v>
                </c:pt>
                <c:pt idx="218">
                  <c:v>-20.348099999999999</c:v>
                </c:pt>
                <c:pt idx="219">
                  <c:v>-21.058199999999999</c:v>
                </c:pt>
                <c:pt idx="220">
                  <c:v>-21.769600000000001</c:v>
                </c:pt>
                <c:pt idx="221">
                  <c:v>-22.482199999999999</c:v>
                </c:pt>
                <c:pt idx="222">
                  <c:v>-23.196100000000001</c:v>
                </c:pt>
                <c:pt idx="223">
                  <c:v>-23.9114</c:v>
                </c:pt>
                <c:pt idx="224">
                  <c:v>-24.6281</c:v>
                </c:pt>
                <c:pt idx="225">
                  <c:v>-25.346599999999999</c:v>
                </c:pt>
                <c:pt idx="226">
                  <c:v>-26.0671</c:v>
                </c:pt>
                <c:pt idx="227">
                  <c:v>-26.7897</c:v>
                </c:pt>
                <c:pt idx="228">
                  <c:v>-27.514800000000001</c:v>
                </c:pt>
                <c:pt idx="229">
                  <c:v>-28.242599999999999</c:v>
                </c:pt>
                <c:pt idx="230">
                  <c:v>-28.973600000000001</c:v>
                </c:pt>
                <c:pt idx="231">
                  <c:v>-29.707999999999998</c:v>
                </c:pt>
                <c:pt idx="232">
                  <c:v>-30.446300000000001</c:v>
                </c:pt>
                <c:pt idx="233">
                  <c:v>-31.1889</c:v>
                </c:pt>
                <c:pt idx="234">
                  <c:v>-31.936299999999999</c:v>
                </c:pt>
                <c:pt idx="235">
                  <c:v>-32.689100000000003</c:v>
                </c:pt>
                <c:pt idx="236">
                  <c:v>-33.447800000000001</c:v>
                </c:pt>
                <c:pt idx="237">
                  <c:v>-34.213200000000001</c:v>
                </c:pt>
                <c:pt idx="238">
                  <c:v>-34.985999999999997</c:v>
                </c:pt>
                <c:pt idx="239">
                  <c:v>-35.767000000000003</c:v>
                </c:pt>
                <c:pt idx="240">
                  <c:v>-36.557299999999998</c:v>
                </c:pt>
                <c:pt idx="241">
                  <c:v>-37.357700000000001</c:v>
                </c:pt>
                <c:pt idx="242">
                  <c:v>-38.169400000000003</c:v>
                </c:pt>
                <c:pt idx="243">
                  <c:v>-38.993400000000001</c:v>
                </c:pt>
                <c:pt idx="244">
                  <c:v>-39.831000000000003</c:v>
                </c:pt>
                <c:pt idx="245">
                  <c:v>-40.683399999999999</c:v>
                </c:pt>
                <c:pt idx="246">
                  <c:v>-41.551699999999997</c:v>
                </c:pt>
                <c:pt idx="247">
                  <c:v>-42.437100000000001</c:v>
                </c:pt>
                <c:pt idx="248">
                  <c:v>-43.340699999999998</c:v>
                </c:pt>
                <c:pt idx="249">
                  <c:v>-44.263500000000001</c:v>
                </c:pt>
                <c:pt idx="250">
                  <c:v>-45.206400000000002</c:v>
                </c:pt>
                <c:pt idx="251">
                  <c:v>-46.170099999999998</c:v>
                </c:pt>
                <c:pt idx="252">
                  <c:v>-47.155200000000001</c:v>
                </c:pt>
                <c:pt idx="253">
                  <c:v>-48.162399999999998</c:v>
                </c:pt>
                <c:pt idx="254">
                  <c:v>-49.192</c:v>
                </c:pt>
                <c:pt idx="255">
                  <c:v>-50.244599999999998</c:v>
                </c:pt>
                <c:pt idx="256">
                  <c:v>-51.320399999999999</c:v>
                </c:pt>
                <c:pt idx="257">
                  <c:v>-52.420200000000001</c:v>
                </c:pt>
                <c:pt idx="258">
                  <c:v>-53.544600000000003</c:v>
                </c:pt>
                <c:pt idx="259">
                  <c:v>-54.694499999999998</c:v>
                </c:pt>
                <c:pt idx="260">
                  <c:v>-55.871200000000002</c:v>
                </c:pt>
                <c:pt idx="261">
                  <c:v>-57.076099999999997</c:v>
                </c:pt>
                <c:pt idx="262">
                  <c:v>-58.311199999999999</c:v>
                </c:pt>
                <c:pt idx="263">
                  <c:v>-59.578499999999998</c:v>
                </c:pt>
                <c:pt idx="264">
                  <c:v>-60.880600000000001</c:v>
                </c:pt>
                <c:pt idx="265">
                  <c:v>-62.220199999999998</c:v>
                </c:pt>
                <c:pt idx="266">
                  <c:v>-63.599800000000002</c:v>
                </c:pt>
                <c:pt idx="267">
                  <c:v>-65.022099999999995</c:v>
                </c:pt>
                <c:pt idx="268">
                  <c:v>-66.488900000000001</c:v>
                </c:pt>
                <c:pt idx="269">
                  <c:v>-68.001000000000005</c:v>
                </c:pt>
                <c:pt idx="270">
                  <c:v>-69.557100000000005</c:v>
                </c:pt>
                <c:pt idx="271">
                  <c:v>-71.152699999999996</c:v>
                </c:pt>
                <c:pt idx="272">
                  <c:v>-72.778999999999996</c:v>
                </c:pt>
                <c:pt idx="273">
                  <c:v>-74.421199999999999</c:v>
                </c:pt>
                <c:pt idx="274">
                  <c:v>-76.057599999999994</c:v>
                </c:pt>
                <c:pt idx="275">
                  <c:v>-77.659300000000002</c:v>
                </c:pt>
                <c:pt idx="276">
                  <c:v>-79.192099999999996</c:v>
                </c:pt>
                <c:pt idx="277">
                  <c:v>-80.620099999999994</c:v>
                </c:pt>
                <c:pt idx="278">
                  <c:v>-81.911299999999997</c:v>
                </c:pt>
                <c:pt idx="279">
                  <c:v>-83.042900000000003</c:v>
                </c:pt>
                <c:pt idx="280">
                  <c:v>-84.004800000000003</c:v>
                </c:pt>
                <c:pt idx="281">
                  <c:v>-84.799499999999995</c:v>
                </c:pt>
                <c:pt idx="282">
                  <c:v>-85.440100000000001</c:v>
                </c:pt>
                <c:pt idx="283">
                  <c:v>-85.945800000000006</c:v>
                </c:pt>
                <c:pt idx="284">
                  <c:v>-86.338399999999993</c:v>
                </c:pt>
                <c:pt idx="285">
                  <c:v>-86.639200000000002</c:v>
                </c:pt>
                <c:pt idx="286">
                  <c:v>-86.867400000000004</c:v>
                </c:pt>
                <c:pt idx="287">
                  <c:v>-87.039500000000004</c:v>
                </c:pt>
                <c:pt idx="288">
                  <c:v>-87.168499999999995</c:v>
                </c:pt>
                <c:pt idx="289">
                  <c:v>-87.265100000000004</c:v>
                </c:pt>
                <c:pt idx="290">
                  <c:v>-87.337199999999996</c:v>
                </c:pt>
                <c:pt idx="291">
                  <c:v>-87.391199999999998</c:v>
                </c:pt>
                <c:pt idx="292">
                  <c:v>-87.431700000000006</c:v>
                </c:pt>
                <c:pt idx="293">
                  <c:v>-87.462199999999996</c:v>
                </c:pt>
                <c:pt idx="294">
                  <c:v>-87.485299999999995</c:v>
                </c:pt>
                <c:pt idx="295">
                  <c:v>-87.502899999999997</c:v>
                </c:pt>
                <c:pt idx="296">
                  <c:v>-87.516499999999994</c:v>
                </c:pt>
                <c:pt idx="297">
                  <c:v>-87.527100000000004</c:v>
                </c:pt>
                <c:pt idx="298">
                  <c:v>-87.535499999999999</c:v>
                </c:pt>
                <c:pt idx="299">
                  <c:v>-87.542199999999994</c:v>
                </c:pt>
                <c:pt idx="300">
                  <c:v>-87.547799999999995</c:v>
                </c:pt>
                <c:pt idx="301">
                  <c:v>-87.552499999999995</c:v>
                </c:pt>
                <c:pt idx="302">
                  <c:v>-87.5565</c:v>
                </c:pt>
                <c:pt idx="303">
                  <c:v>-87.56</c:v>
                </c:pt>
                <c:pt idx="304">
                  <c:v>-87.563199999999995</c:v>
                </c:pt>
                <c:pt idx="305">
                  <c:v>-87.566000000000003</c:v>
                </c:pt>
                <c:pt idx="306">
                  <c:v>-87.568700000000007</c:v>
                </c:pt>
                <c:pt idx="307">
                  <c:v>-87.571200000000005</c:v>
                </c:pt>
                <c:pt idx="308">
                  <c:v>-87.573599999999999</c:v>
                </c:pt>
                <c:pt idx="309">
                  <c:v>-87.575900000000004</c:v>
                </c:pt>
                <c:pt idx="310">
                  <c:v>-87.578100000000006</c:v>
                </c:pt>
                <c:pt idx="311">
                  <c:v>-87.580299999999994</c:v>
                </c:pt>
                <c:pt idx="312">
                  <c:v>-87.582400000000007</c:v>
                </c:pt>
                <c:pt idx="313">
                  <c:v>-87.584500000000006</c:v>
                </c:pt>
                <c:pt idx="314">
                  <c:v>-87.586500000000001</c:v>
                </c:pt>
                <c:pt idx="315">
                  <c:v>-87.588499999999996</c:v>
                </c:pt>
                <c:pt idx="316">
                  <c:v>-87.590500000000006</c:v>
                </c:pt>
                <c:pt idx="317">
                  <c:v>-87.592500000000001</c:v>
                </c:pt>
                <c:pt idx="318">
                  <c:v>-87.594399999999993</c:v>
                </c:pt>
                <c:pt idx="319">
                  <c:v>-87.596400000000003</c:v>
                </c:pt>
                <c:pt idx="320">
                  <c:v>-87.598299999999995</c:v>
                </c:pt>
                <c:pt idx="321">
                  <c:v>-87.600200000000001</c:v>
                </c:pt>
                <c:pt idx="322">
                  <c:v>-87.602000000000004</c:v>
                </c:pt>
                <c:pt idx="323">
                  <c:v>-87.603899999999996</c:v>
                </c:pt>
                <c:pt idx="324">
                  <c:v>-87.605800000000002</c:v>
                </c:pt>
                <c:pt idx="325">
                  <c:v>-87.607600000000005</c:v>
                </c:pt>
                <c:pt idx="326">
                  <c:v>-87.609399999999994</c:v>
                </c:pt>
                <c:pt idx="327">
                  <c:v>-87.611199999999997</c:v>
                </c:pt>
                <c:pt idx="328">
                  <c:v>-87.613</c:v>
                </c:pt>
                <c:pt idx="329">
                  <c:v>-87.614800000000002</c:v>
                </c:pt>
                <c:pt idx="330">
                  <c:v>-87.616500000000002</c:v>
                </c:pt>
                <c:pt idx="331">
                  <c:v>-87.618300000000005</c:v>
                </c:pt>
                <c:pt idx="332">
                  <c:v>-87.62</c:v>
                </c:pt>
                <c:pt idx="333">
                  <c:v>-87.621700000000004</c:v>
                </c:pt>
                <c:pt idx="334">
                  <c:v>-87.623500000000007</c:v>
                </c:pt>
                <c:pt idx="335">
                  <c:v>-87.625200000000007</c:v>
                </c:pt>
                <c:pt idx="336">
                  <c:v>-87.626800000000003</c:v>
                </c:pt>
                <c:pt idx="337">
                  <c:v>-87.628500000000003</c:v>
                </c:pt>
                <c:pt idx="338">
                  <c:v>-87.630200000000002</c:v>
                </c:pt>
                <c:pt idx="339">
                  <c:v>-87.631799999999998</c:v>
                </c:pt>
                <c:pt idx="340">
                  <c:v>-87.633499999999998</c:v>
                </c:pt>
                <c:pt idx="341">
                  <c:v>-87.635099999999994</c:v>
                </c:pt>
                <c:pt idx="342">
                  <c:v>-87.636700000000005</c:v>
                </c:pt>
                <c:pt idx="343">
                  <c:v>-87.638300000000001</c:v>
                </c:pt>
                <c:pt idx="344">
                  <c:v>-87.639899999999997</c:v>
                </c:pt>
                <c:pt idx="345">
                  <c:v>-87.641499999999994</c:v>
                </c:pt>
                <c:pt idx="346">
                  <c:v>-87.643100000000004</c:v>
                </c:pt>
                <c:pt idx="347">
                  <c:v>-87.6447</c:v>
                </c:pt>
                <c:pt idx="348">
                  <c:v>-87.646199999999993</c:v>
                </c:pt>
                <c:pt idx="349">
                  <c:v>-87.647800000000004</c:v>
                </c:pt>
                <c:pt idx="350">
                  <c:v>-87.649299999999997</c:v>
                </c:pt>
                <c:pt idx="351">
                  <c:v>-87.650800000000004</c:v>
                </c:pt>
                <c:pt idx="352">
                  <c:v>-87.6524</c:v>
                </c:pt>
                <c:pt idx="353">
                  <c:v>-87.653899999999993</c:v>
                </c:pt>
                <c:pt idx="354">
                  <c:v>-87.6554</c:v>
                </c:pt>
                <c:pt idx="355">
                  <c:v>-87.656899999999993</c:v>
                </c:pt>
                <c:pt idx="356">
                  <c:v>-87.658299999999997</c:v>
                </c:pt>
                <c:pt idx="357">
                  <c:v>-87.659800000000004</c:v>
                </c:pt>
                <c:pt idx="358">
                  <c:v>-87.661299999999997</c:v>
                </c:pt>
                <c:pt idx="359">
                  <c:v>-87.662700000000001</c:v>
                </c:pt>
                <c:pt idx="360">
                  <c:v>-87.664100000000005</c:v>
                </c:pt>
                <c:pt idx="361">
                  <c:v>-87.665599999999998</c:v>
                </c:pt>
                <c:pt idx="362">
                  <c:v>-87.667000000000002</c:v>
                </c:pt>
                <c:pt idx="363">
                  <c:v>-87.668400000000005</c:v>
                </c:pt>
                <c:pt idx="364">
                  <c:v>-87.669799999999995</c:v>
                </c:pt>
                <c:pt idx="365">
                  <c:v>-87.671199999999999</c:v>
                </c:pt>
                <c:pt idx="366">
                  <c:v>-87.672600000000003</c:v>
                </c:pt>
                <c:pt idx="367">
                  <c:v>-87.674000000000007</c:v>
                </c:pt>
                <c:pt idx="368">
                  <c:v>-87.675399999999996</c:v>
                </c:pt>
                <c:pt idx="369">
                  <c:v>-87.676699999999997</c:v>
                </c:pt>
                <c:pt idx="370">
                  <c:v>-87.678100000000001</c:v>
                </c:pt>
                <c:pt idx="371">
                  <c:v>-87.679400000000001</c:v>
                </c:pt>
                <c:pt idx="372">
                  <c:v>-87.680800000000005</c:v>
                </c:pt>
                <c:pt idx="373">
                  <c:v>-87.682100000000005</c:v>
                </c:pt>
                <c:pt idx="374">
                  <c:v>-87.683400000000006</c:v>
                </c:pt>
                <c:pt idx="375">
                  <c:v>-87.684700000000007</c:v>
                </c:pt>
                <c:pt idx="376">
                  <c:v>-87.686000000000007</c:v>
                </c:pt>
                <c:pt idx="377">
                  <c:v>-87.687299999999993</c:v>
                </c:pt>
                <c:pt idx="378">
                  <c:v>-87.688599999999994</c:v>
                </c:pt>
                <c:pt idx="379">
                  <c:v>-87.689899999999994</c:v>
                </c:pt>
                <c:pt idx="380">
                  <c:v>-87.691199999999995</c:v>
                </c:pt>
                <c:pt idx="381">
                  <c:v>-87.692499999999995</c:v>
                </c:pt>
                <c:pt idx="382">
                  <c:v>-87.693700000000007</c:v>
                </c:pt>
                <c:pt idx="383">
                  <c:v>-87.694999999999993</c:v>
                </c:pt>
                <c:pt idx="384">
                  <c:v>-87.696200000000005</c:v>
                </c:pt>
                <c:pt idx="385">
                  <c:v>-87.697500000000005</c:v>
                </c:pt>
                <c:pt idx="386">
                  <c:v>-87.698700000000002</c:v>
                </c:pt>
                <c:pt idx="387">
                  <c:v>-87.6999</c:v>
                </c:pt>
                <c:pt idx="388">
                  <c:v>-87.701099999999997</c:v>
                </c:pt>
                <c:pt idx="389">
                  <c:v>-87.702299999999994</c:v>
                </c:pt>
                <c:pt idx="390">
                  <c:v>-87.703500000000005</c:v>
                </c:pt>
                <c:pt idx="391">
                  <c:v>-87.704700000000003</c:v>
                </c:pt>
                <c:pt idx="392">
                  <c:v>-87.7059</c:v>
                </c:pt>
                <c:pt idx="393">
                  <c:v>-87.707099999999997</c:v>
                </c:pt>
                <c:pt idx="394">
                  <c:v>-87.708299999999994</c:v>
                </c:pt>
                <c:pt idx="395">
                  <c:v>-87.709500000000006</c:v>
                </c:pt>
                <c:pt idx="396">
                  <c:v>-87.710599999999999</c:v>
                </c:pt>
                <c:pt idx="397">
                  <c:v>-87.711799999999997</c:v>
                </c:pt>
                <c:pt idx="398">
                  <c:v>-87.712900000000005</c:v>
                </c:pt>
                <c:pt idx="399">
                  <c:v>-87.714100000000002</c:v>
                </c:pt>
                <c:pt idx="400">
                  <c:v>-87.715199999999996</c:v>
                </c:pt>
                <c:pt idx="401">
                  <c:v>-87.716300000000004</c:v>
                </c:pt>
                <c:pt idx="402">
                  <c:v>-87.717399999999998</c:v>
                </c:pt>
                <c:pt idx="403">
                  <c:v>-87.718599999999995</c:v>
                </c:pt>
                <c:pt idx="404">
                  <c:v>-87.719700000000003</c:v>
                </c:pt>
                <c:pt idx="405">
                  <c:v>-87.720799999999997</c:v>
                </c:pt>
                <c:pt idx="406">
                  <c:v>-87.721900000000005</c:v>
                </c:pt>
                <c:pt idx="407">
                  <c:v>-87.722999999999999</c:v>
                </c:pt>
                <c:pt idx="408">
                  <c:v>-87.724000000000004</c:v>
                </c:pt>
                <c:pt idx="409">
                  <c:v>-87.725099999999998</c:v>
                </c:pt>
                <c:pt idx="410">
                  <c:v>-87.726200000000006</c:v>
                </c:pt>
                <c:pt idx="411">
                  <c:v>-87.727199999999996</c:v>
                </c:pt>
                <c:pt idx="412">
                  <c:v>-87.728300000000004</c:v>
                </c:pt>
                <c:pt idx="413">
                  <c:v>-87.729399999999998</c:v>
                </c:pt>
                <c:pt idx="414">
                  <c:v>-87.730400000000003</c:v>
                </c:pt>
                <c:pt idx="415">
                  <c:v>-87.731399999999994</c:v>
                </c:pt>
                <c:pt idx="416">
                  <c:v>-87.732500000000002</c:v>
                </c:pt>
                <c:pt idx="417">
                  <c:v>-87.733500000000006</c:v>
                </c:pt>
                <c:pt idx="418">
                  <c:v>-87.734499999999997</c:v>
                </c:pt>
                <c:pt idx="419">
                  <c:v>-87.735600000000005</c:v>
                </c:pt>
                <c:pt idx="420">
                  <c:v>-87.736599999999996</c:v>
                </c:pt>
                <c:pt idx="421">
                  <c:v>-87.7376</c:v>
                </c:pt>
                <c:pt idx="422">
                  <c:v>-87.738600000000005</c:v>
                </c:pt>
                <c:pt idx="423">
                  <c:v>-87.739599999999996</c:v>
                </c:pt>
                <c:pt idx="424">
                  <c:v>-87.740600000000001</c:v>
                </c:pt>
                <c:pt idx="425">
                  <c:v>-87.741500000000002</c:v>
                </c:pt>
                <c:pt idx="426">
                  <c:v>-87.742500000000007</c:v>
                </c:pt>
                <c:pt idx="427">
                  <c:v>-87.743499999999997</c:v>
                </c:pt>
                <c:pt idx="428">
                  <c:v>-87.744399999999999</c:v>
                </c:pt>
                <c:pt idx="429">
                  <c:v>-87.745400000000004</c:v>
                </c:pt>
                <c:pt idx="430">
                  <c:v>-87.746399999999994</c:v>
                </c:pt>
                <c:pt idx="431">
                  <c:v>-87.747299999999996</c:v>
                </c:pt>
                <c:pt idx="432">
                  <c:v>-87.7483</c:v>
                </c:pt>
                <c:pt idx="433">
                  <c:v>-87.749200000000002</c:v>
                </c:pt>
                <c:pt idx="434">
                  <c:v>-87.750100000000003</c:v>
                </c:pt>
                <c:pt idx="435">
                  <c:v>-87.751099999999994</c:v>
                </c:pt>
                <c:pt idx="436">
                  <c:v>-87.751999999999995</c:v>
                </c:pt>
                <c:pt idx="437">
                  <c:v>-87.752899999999997</c:v>
                </c:pt>
                <c:pt idx="438">
                  <c:v>-87.753799999999998</c:v>
                </c:pt>
                <c:pt idx="439">
                  <c:v>-87.7547</c:v>
                </c:pt>
                <c:pt idx="440">
                  <c:v>-87.755600000000001</c:v>
                </c:pt>
                <c:pt idx="441">
                  <c:v>-87.756500000000003</c:v>
                </c:pt>
                <c:pt idx="442">
                  <c:v>-87.757400000000004</c:v>
                </c:pt>
                <c:pt idx="443">
                  <c:v>-87.758300000000006</c:v>
                </c:pt>
                <c:pt idx="444">
                  <c:v>-87.759200000000007</c:v>
                </c:pt>
                <c:pt idx="445">
                  <c:v>-87.760099999999994</c:v>
                </c:pt>
                <c:pt idx="446">
                  <c:v>-87.760900000000007</c:v>
                </c:pt>
                <c:pt idx="447">
                  <c:v>-87.761799999999994</c:v>
                </c:pt>
                <c:pt idx="448">
                  <c:v>-87.762699999999995</c:v>
                </c:pt>
                <c:pt idx="449">
                  <c:v>-87.763499999999993</c:v>
                </c:pt>
                <c:pt idx="450">
                  <c:v>-87.764399999999995</c:v>
                </c:pt>
                <c:pt idx="451">
                  <c:v>-87.765199999999993</c:v>
                </c:pt>
                <c:pt idx="452">
                  <c:v>-87.766099999999994</c:v>
                </c:pt>
                <c:pt idx="453">
                  <c:v>-87.766900000000007</c:v>
                </c:pt>
                <c:pt idx="454">
                  <c:v>-87.767799999999994</c:v>
                </c:pt>
                <c:pt idx="455">
                  <c:v>-87.768600000000006</c:v>
                </c:pt>
                <c:pt idx="456">
                  <c:v>-87.769400000000005</c:v>
                </c:pt>
                <c:pt idx="457">
                  <c:v>-87.770200000000003</c:v>
                </c:pt>
                <c:pt idx="458">
                  <c:v>-87.771100000000004</c:v>
                </c:pt>
                <c:pt idx="459">
                  <c:v>-87.771900000000002</c:v>
                </c:pt>
                <c:pt idx="460">
                  <c:v>-87.7727</c:v>
                </c:pt>
                <c:pt idx="461">
                  <c:v>-87.773499999999999</c:v>
                </c:pt>
                <c:pt idx="462">
                  <c:v>-87.774299999999997</c:v>
                </c:pt>
                <c:pt idx="463">
                  <c:v>-87.775099999999995</c:v>
                </c:pt>
                <c:pt idx="464">
                  <c:v>-87.775899999999993</c:v>
                </c:pt>
                <c:pt idx="465">
                  <c:v>-87.776700000000005</c:v>
                </c:pt>
                <c:pt idx="466">
                  <c:v>-87.7774</c:v>
                </c:pt>
                <c:pt idx="467">
                  <c:v>-87.778199999999998</c:v>
                </c:pt>
                <c:pt idx="468">
                  <c:v>-87.778999999999996</c:v>
                </c:pt>
                <c:pt idx="469">
                  <c:v>-87.779799999999994</c:v>
                </c:pt>
                <c:pt idx="470">
                  <c:v>-87.780500000000004</c:v>
                </c:pt>
                <c:pt idx="471">
                  <c:v>-87.781300000000002</c:v>
                </c:pt>
                <c:pt idx="472">
                  <c:v>-87.781999999999996</c:v>
                </c:pt>
                <c:pt idx="473">
                  <c:v>-87.782799999999995</c:v>
                </c:pt>
                <c:pt idx="474">
                  <c:v>-87.783500000000004</c:v>
                </c:pt>
                <c:pt idx="475">
                  <c:v>-87.784300000000002</c:v>
                </c:pt>
                <c:pt idx="476">
                  <c:v>-87.784999999999997</c:v>
                </c:pt>
                <c:pt idx="477">
                  <c:v>-87.785700000000006</c:v>
                </c:pt>
                <c:pt idx="478">
                  <c:v>-87.786500000000004</c:v>
                </c:pt>
                <c:pt idx="479">
                  <c:v>-87.787199999999999</c:v>
                </c:pt>
                <c:pt idx="480">
                  <c:v>-87.787899999999993</c:v>
                </c:pt>
                <c:pt idx="481">
                  <c:v>-87.788700000000006</c:v>
                </c:pt>
                <c:pt idx="482">
                  <c:v>-87.789400000000001</c:v>
                </c:pt>
                <c:pt idx="483">
                  <c:v>-87.790099999999995</c:v>
                </c:pt>
                <c:pt idx="484">
                  <c:v>-87.790800000000004</c:v>
                </c:pt>
                <c:pt idx="485">
                  <c:v>-87.791499999999999</c:v>
                </c:pt>
                <c:pt idx="486">
                  <c:v>-87.792199999999994</c:v>
                </c:pt>
                <c:pt idx="487">
                  <c:v>-87.792900000000003</c:v>
                </c:pt>
                <c:pt idx="488">
                  <c:v>-87.793599999999998</c:v>
                </c:pt>
                <c:pt idx="489">
                  <c:v>-87.794300000000007</c:v>
                </c:pt>
                <c:pt idx="490">
                  <c:v>-87.795000000000002</c:v>
                </c:pt>
                <c:pt idx="491">
                  <c:v>-87.795599999999993</c:v>
                </c:pt>
                <c:pt idx="492">
                  <c:v>-87.796300000000002</c:v>
                </c:pt>
                <c:pt idx="493">
                  <c:v>-87.796999999999997</c:v>
                </c:pt>
                <c:pt idx="494">
                  <c:v>-87.797700000000006</c:v>
                </c:pt>
                <c:pt idx="495">
                  <c:v>-87.798299999999998</c:v>
                </c:pt>
                <c:pt idx="496">
                  <c:v>-87.799000000000007</c:v>
                </c:pt>
                <c:pt idx="497">
                  <c:v>-87.799599999999998</c:v>
                </c:pt>
                <c:pt idx="498">
                  <c:v>-87.800299999999993</c:v>
                </c:pt>
                <c:pt idx="499">
                  <c:v>-87.801000000000002</c:v>
                </c:pt>
                <c:pt idx="500">
                  <c:v>-87.801599999999993</c:v>
                </c:pt>
                <c:pt idx="501">
                  <c:v>-87.802199999999999</c:v>
                </c:pt>
                <c:pt idx="502">
                  <c:v>-87.802899999999994</c:v>
                </c:pt>
                <c:pt idx="503">
                  <c:v>-87.8035</c:v>
                </c:pt>
                <c:pt idx="504">
                  <c:v>-87.804199999999994</c:v>
                </c:pt>
                <c:pt idx="505">
                  <c:v>-87.8048</c:v>
                </c:pt>
                <c:pt idx="506">
                  <c:v>-87.805400000000006</c:v>
                </c:pt>
                <c:pt idx="507">
                  <c:v>-87.805999999999997</c:v>
                </c:pt>
                <c:pt idx="508">
                  <c:v>-87.806700000000006</c:v>
                </c:pt>
                <c:pt idx="509">
                  <c:v>-87.807299999999998</c:v>
                </c:pt>
                <c:pt idx="510">
                  <c:v>-87.807900000000004</c:v>
                </c:pt>
                <c:pt idx="511">
                  <c:v>-87.808499999999995</c:v>
                </c:pt>
                <c:pt idx="512">
                  <c:v>-87.809100000000001</c:v>
                </c:pt>
                <c:pt idx="513">
                  <c:v>-87.809700000000007</c:v>
                </c:pt>
                <c:pt idx="514">
                  <c:v>-87.810299999999998</c:v>
                </c:pt>
                <c:pt idx="515">
                  <c:v>-87.810900000000004</c:v>
                </c:pt>
                <c:pt idx="516">
                  <c:v>-87.811499999999995</c:v>
                </c:pt>
                <c:pt idx="517">
                  <c:v>-87.812100000000001</c:v>
                </c:pt>
                <c:pt idx="518">
                  <c:v>-87.812700000000007</c:v>
                </c:pt>
                <c:pt idx="519">
                  <c:v>-87.813299999999998</c:v>
                </c:pt>
                <c:pt idx="520">
                  <c:v>-87.813900000000004</c:v>
                </c:pt>
                <c:pt idx="521">
                  <c:v>-87.814400000000006</c:v>
                </c:pt>
                <c:pt idx="522">
                  <c:v>-87.814999999999998</c:v>
                </c:pt>
                <c:pt idx="523">
                  <c:v>-87.815600000000003</c:v>
                </c:pt>
                <c:pt idx="524">
                  <c:v>-87.816199999999995</c:v>
                </c:pt>
                <c:pt idx="525">
                  <c:v>-87.816699999999997</c:v>
                </c:pt>
                <c:pt idx="526">
                  <c:v>-87.817300000000003</c:v>
                </c:pt>
                <c:pt idx="527">
                  <c:v>-87.817899999999995</c:v>
                </c:pt>
                <c:pt idx="528">
                  <c:v>-87.818399999999997</c:v>
                </c:pt>
                <c:pt idx="529">
                  <c:v>-87.819000000000003</c:v>
                </c:pt>
                <c:pt idx="530">
                  <c:v>-87.819500000000005</c:v>
                </c:pt>
                <c:pt idx="531">
                  <c:v>-87.820099999999996</c:v>
                </c:pt>
                <c:pt idx="532">
                  <c:v>-87.820599999999999</c:v>
                </c:pt>
                <c:pt idx="533">
                  <c:v>-87.821200000000005</c:v>
                </c:pt>
                <c:pt idx="534">
                  <c:v>-87.821700000000007</c:v>
                </c:pt>
                <c:pt idx="535">
                  <c:v>-87.822199999999995</c:v>
                </c:pt>
                <c:pt idx="536">
                  <c:v>-87.822800000000001</c:v>
                </c:pt>
                <c:pt idx="537">
                  <c:v>-87.823300000000003</c:v>
                </c:pt>
                <c:pt idx="538">
                  <c:v>-87.823800000000006</c:v>
                </c:pt>
                <c:pt idx="539">
                  <c:v>-87.824399999999997</c:v>
                </c:pt>
                <c:pt idx="540">
                  <c:v>-87.8249</c:v>
                </c:pt>
                <c:pt idx="541">
                  <c:v>-87.825400000000002</c:v>
                </c:pt>
                <c:pt idx="542">
                  <c:v>-87.825900000000004</c:v>
                </c:pt>
                <c:pt idx="543">
                  <c:v>-87.826400000000007</c:v>
                </c:pt>
                <c:pt idx="544">
                  <c:v>-87.826899999999995</c:v>
                </c:pt>
                <c:pt idx="545">
                  <c:v>-87.827500000000001</c:v>
                </c:pt>
                <c:pt idx="546">
                  <c:v>-87.828000000000003</c:v>
                </c:pt>
                <c:pt idx="547">
                  <c:v>-87.828500000000005</c:v>
                </c:pt>
                <c:pt idx="548">
                  <c:v>-87.828999999999994</c:v>
                </c:pt>
                <c:pt idx="549">
                  <c:v>-87.829499999999996</c:v>
                </c:pt>
                <c:pt idx="550">
                  <c:v>-87.83</c:v>
                </c:pt>
                <c:pt idx="551">
                  <c:v>-87.830500000000001</c:v>
                </c:pt>
                <c:pt idx="552">
                  <c:v>-87.8309</c:v>
                </c:pt>
                <c:pt idx="553">
                  <c:v>-87.831400000000002</c:v>
                </c:pt>
                <c:pt idx="554">
                  <c:v>-87.831900000000005</c:v>
                </c:pt>
                <c:pt idx="555">
                  <c:v>-87.832400000000007</c:v>
                </c:pt>
                <c:pt idx="556">
                  <c:v>-87.832899999999995</c:v>
                </c:pt>
                <c:pt idx="557">
                  <c:v>-87.833399999999997</c:v>
                </c:pt>
                <c:pt idx="558">
                  <c:v>-87.833799999999997</c:v>
                </c:pt>
                <c:pt idx="559">
                  <c:v>-87.834299999999999</c:v>
                </c:pt>
                <c:pt idx="560">
                  <c:v>-87.834800000000001</c:v>
                </c:pt>
                <c:pt idx="561">
                  <c:v>-87.835300000000004</c:v>
                </c:pt>
                <c:pt idx="562">
                  <c:v>-87.835700000000003</c:v>
                </c:pt>
                <c:pt idx="563">
                  <c:v>-87.836200000000005</c:v>
                </c:pt>
                <c:pt idx="564">
                  <c:v>-87.836600000000004</c:v>
                </c:pt>
                <c:pt idx="565">
                  <c:v>-87.837100000000007</c:v>
                </c:pt>
                <c:pt idx="566">
                  <c:v>-87.837599999999995</c:v>
                </c:pt>
                <c:pt idx="567">
                  <c:v>-87.837999999999994</c:v>
                </c:pt>
                <c:pt idx="568">
                  <c:v>-87.838499999999996</c:v>
                </c:pt>
                <c:pt idx="569">
                  <c:v>-87.838899999999995</c:v>
                </c:pt>
                <c:pt idx="570">
                  <c:v>-87.839399999999998</c:v>
                </c:pt>
                <c:pt idx="571">
                  <c:v>-87.839799999999997</c:v>
                </c:pt>
                <c:pt idx="572">
                  <c:v>-87.840199999999996</c:v>
                </c:pt>
                <c:pt idx="573">
                  <c:v>-87.840699999999998</c:v>
                </c:pt>
                <c:pt idx="574">
                  <c:v>-87.841099999999997</c:v>
                </c:pt>
                <c:pt idx="575">
                  <c:v>-87.8416</c:v>
                </c:pt>
                <c:pt idx="576">
                  <c:v>-87.841999999999999</c:v>
                </c:pt>
                <c:pt idx="577">
                  <c:v>-87.842399999999998</c:v>
                </c:pt>
                <c:pt idx="578">
                  <c:v>-87.8429</c:v>
                </c:pt>
                <c:pt idx="579">
                  <c:v>-87.843299999999999</c:v>
                </c:pt>
                <c:pt idx="580">
                  <c:v>-87.843699999999998</c:v>
                </c:pt>
                <c:pt idx="581">
                  <c:v>-87.844099999999997</c:v>
                </c:pt>
                <c:pt idx="582">
                  <c:v>-87.844499999999996</c:v>
                </c:pt>
                <c:pt idx="583">
                  <c:v>-87.844999999999999</c:v>
                </c:pt>
                <c:pt idx="584">
                  <c:v>-87.845399999999998</c:v>
                </c:pt>
                <c:pt idx="585">
                  <c:v>-87.845799999999997</c:v>
                </c:pt>
                <c:pt idx="586">
                  <c:v>-87.846199999999996</c:v>
                </c:pt>
                <c:pt idx="587">
                  <c:v>-87.846599999999995</c:v>
                </c:pt>
                <c:pt idx="588">
                  <c:v>-87.846999999999994</c:v>
                </c:pt>
                <c:pt idx="589">
                  <c:v>-87.847399999999993</c:v>
                </c:pt>
                <c:pt idx="590">
                  <c:v>-87.847800000000007</c:v>
                </c:pt>
                <c:pt idx="591">
                  <c:v>-87.848200000000006</c:v>
                </c:pt>
                <c:pt idx="592">
                  <c:v>-87.848600000000005</c:v>
                </c:pt>
                <c:pt idx="593">
                  <c:v>-87.849000000000004</c:v>
                </c:pt>
                <c:pt idx="594">
                  <c:v>-87.849400000000003</c:v>
                </c:pt>
                <c:pt idx="595">
                  <c:v>-87.849800000000002</c:v>
                </c:pt>
                <c:pt idx="596">
                  <c:v>-87.850200000000001</c:v>
                </c:pt>
                <c:pt idx="597">
                  <c:v>-87.8506</c:v>
                </c:pt>
                <c:pt idx="598">
                  <c:v>-87.850999999999999</c:v>
                </c:pt>
                <c:pt idx="599">
                  <c:v>-87.851399999999998</c:v>
                </c:pt>
                <c:pt idx="600">
                  <c:v>-87.851699999999994</c:v>
                </c:pt>
                <c:pt idx="601">
                  <c:v>-87.852099999999993</c:v>
                </c:pt>
                <c:pt idx="602">
                  <c:v>-87.852500000000006</c:v>
                </c:pt>
                <c:pt idx="603">
                  <c:v>-87.852900000000005</c:v>
                </c:pt>
                <c:pt idx="604">
                  <c:v>-87.853300000000004</c:v>
                </c:pt>
                <c:pt idx="605">
                  <c:v>-87.8536</c:v>
                </c:pt>
                <c:pt idx="606">
                  <c:v>-87.853999999999999</c:v>
                </c:pt>
                <c:pt idx="607">
                  <c:v>-87.854399999999998</c:v>
                </c:pt>
                <c:pt idx="608">
                  <c:v>-87.854699999999994</c:v>
                </c:pt>
                <c:pt idx="609">
                  <c:v>-87.855099999999993</c:v>
                </c:pt>
                <c:pt idx="610">
                  <c:v>-87.855500000000006</c:v>
                </c:pt>
                <c:pt idx="611">
                  <c:v>-87.855800000000002</c:v>
                </c:pt>
                <c:pt idx="612">
                  <c:v>-87.856200000000001</c:v>
                </c:pt>
                <c:pt idx="613">
                  <c:v>-87.856499999999997</c:v>
                </c:pt>
                <c:pt idx="614">
                  <c:v>-87.856899999999996</c:v>
                </c:pt>
                <c:pt idx="615">
                  <c:v>-87.857299999999995</c:v>
                </c:pt>
                <c:pt idx="616">
                  <c:v>-87.857600000000005</c:v>
                </c:pt>
                <c:pt idx="617">
                  <c:v>-87.858000000000004</c:v>
                </c:pt>
                <c:pt idx="618">
                  <c:v>-87.8583</c:v>
                </c:pt>
                <c:pt idx="619">
                  <c:v>-87.858699999999999</c:v>
                </c:pt>
                <c:pt idx="620">
                  <c:v>-87.858999999999995</c:v>
                </c:pt>
                <c:pt idx="621">
                  <c:v>-87.859300000000005</c:v>
                </c:pt>
                <c:pt idx="622">
                  <c:v>-87.859700000000004</c:v>
                </c:pt>
                <c:pt idx="623">
                  <c:v>-87.86</c:v>
                </c:pt>
                <c:pt idx="624">
                  <c:v>-87.860399999999998</c:v>
                </c:pt>
                <c:pt idx="625">
                  <c:v>-87.860699999999994</c:v>
                </c:pt>
                <c:pt idx="626">
                  <c:v>-87.861000000000004</c:v>
                </c:pt>
                <c:pt idx="627">
                  <c:v>-87.861400000000003</c:v>
                </c:pt>
                <c:pt idx="628">
                  <c:v>-87.861699999999999</c:v>
                </c:pt>
                <c:pt idx="629">
                  <c:v>-87.861999999999995</c:v>
                </c:pt>
                <c:pt idx="630">
                  <c:v>-87.862399999999994</c:v>
                </c:pt>
                <c:pt idx="631">
                  <c:v>-87.862700000000004</c:v>
                </c:pt>
                <c:pt idx="632">
                  <c:v>-87.863</c:v>
                </c:pt>
                <c:pt idx="633">
                  <c:v>-87.863299999999995</c:v>
                </c:pt>
                <c:pt idx="634">
                  <c:v>-87.863699999999994</c:v>
                </c:pt>
                <c:pt idx="635">
                  <c:v>-87.864000000000004</c:v>
                </c:pt>
                <c:pt idx="636">
                  <c:v>-87.8643</c:v>
                </c:pt>
                <c:pt idx="637">
                  <c:v>-87.864599999999996</c:v>
                </c:pt>
                <c:pt idx="638">
                  <c:v>-87.864900000000006</c:v>
                </c:pt>
                <c:pt idx="639">
                  <c:v>-87.865300000000005</c:v>
                </c:pt>
                <c:pt idx="640">
                  <c:v>-87.865600000000001</c:v>
                </c:pt>
                <c:pt idx="641">
                  <c:v>-87.865899999999996</c:v>
                </c:pt>
                <c:pt idx="642">
                  <c:v>-87.866200000000006</c:v>
                </c:pt>
                <c:pt idx="643">
                  <c:v>-87.866500000000002</c:v>
                </c:pt>
                <c:pt idx="644">
                  <c:v>-87.866799999999998</c:v>
                </c:pt>
                <c:pt idx="645">
                  <c:v>-87.867099999999994</c:v>
                </c:pt>
                <c:pt idx="646">
                  <c:v>-87.867400000000004</c:v>
                </c:pt>
                <c:pt idx="647">
                  <c:v>-87.867699999999999</c:v>
                </c:pt>
                <c:pt idx="648">
                  <c:v>-87.867999999999995</c:v>
                </c:pt>
                <c:pt idx="649">
                  <c:v>-87.868300000000005</c:v>
                </c:pt>
                <c:pt idx="650">
                  <c:v>-87.868600000000001</c:v>
                </c:pt>
                <c:pt idx="651">
                  <c:v>-87.868899999999996</c:v>
                </c:pt>
                <c:pt idx="652">
                  <c:v>-87.869200000000006</c:v>
                </c:pt>
                <c:pt idx="653">
                  <c:v>-87.869500000000002</c:v>
                </c:pt>
                <c:pt idx="654">
                  <c:v>-87.869799999999998</c:v>
                </c:pt>
                <c:pt idx="655">
                  <c:v>-87.870099999999994</c:v>
                </c:pt>
                <c:pt idx="656">
                  <c:v>-87.870400000000004</c:v>
                </c:pt>
                <c:pt idx="657">
                  <c:v>-87.870599999999996</c:v>
                </c:pt>
                <c:pt idx="658">
                  <c:v>-87.870900000000006</c:v>
                </c:pt>
                <c:pt idx="659">
                  <c:v>-87.871200000000002</c:v>
                </c:pt>
                <c:pt idx="660">
                  <c:v>-87.871499999999997</c:v>
                </c:pt>
                <c:pt idx="661">
                  <c:v>-87.871799999999993</c:v>
                </c:pt>
                <c:pt idx="662">
                  <c:v>-87.872100000000003</c:v>
                </c:pt>
                <c:pt idx="663">
                  <c:v>-87.872299999999996</c:v>
                </c:pt>
                <c:pt idx="664">
                  <c:v>-87.872600000000006</c:v>
                </c:pt>
                <c:pt idx="665">
                  <c:v>-87.872900000000001</c:v>
                </c:pt>
                <c:pt idx="666">
                  <c:v>-87.873199999999997</c:v>
                </c:pt>
                <c:pt idx="667">
                  <c:v>-87.873400000000004</c:v>
                </c:pt>
                <c:pt idx="668">
                  <c:v>-87.873699999999999</c:v>
                </c:pt>
                <c:pt idx="669">
                  <c:v>-87.873999999999995</c:v>
                </c:pt>
                <c:pt idx="670">
                  <c:v>-87.874300000000005</c:v>
                </c:pt>
                <c:pt idx="671">
                  <c:v>-87.874499999999998</c:v>
                </c:pt>
                <c:pt idx="672">
                  <c:v>-87.874799999999993</c:v>
                </c:pt>
                <c:pt idx="673">
                  <c:v>-87.875100000000003</c:v>
                </c:pt>
                <c:pt idx="674">
                  <c:v>-87.875299999999996</c:v>
                </c:pt>
                <c:pt idx="675">
                  <c:v>-87.875600000000006</c:v>
                </c:pt>
                <c:pt idx="676">
                  <c:v>-87.875799999999998</c:v>
                </c:pt>
                <c:pt idx="677">
                  <c:v>-87.876099999999994</c:v>
                </c:pt>
                <c:pt idx="678">
                  <c:v>-87.876400000000004</c:v>
                </c:pt>
                <c:pt idx="679">
                  <c:v>-87.876599999999996</c:v>
                </c:pt>
                <c:pt idx="680">
                  <c:v>-87.876900000000006</c:v>
                </c:pt>
                <c:pt idx="681">
                  <c:v>-87.877099999999999</c:v>
                </c:pt>
                <c:pt idx="682">
                  <c:v>-87.877399999999994</c:v>
                </c:pt>
                <c:pt idx="683">
                  <c:v>-87.877600000000001</c:v>
                </c:pt>
                <c:pt idx="684">
                  <c:v>-87.877899999999997</c:v>
                </c:pt>
                <c:pt idx="685">
                  <c:v>-87.878100000000003</c:v>
                </c:pt>
                <c:pt idx="686">
                  <c:v>-87.878399999999999</c:v>
                </c:pt>
                <c:pt idx="687">
                  <c:v>-87.878600000000006</c:v>
                </c:pt>
                <c:pt idx="688">
                  <c:v>-87.878900000000002</c:v>
                </c:pt>
                <c:pt idx="689">
                  <c:v>-87.879099999999994</c:v>
                </c:pt>
                <c:pt idx="690">
                  <c:v>-87.879400000000004</c:v>
                </c:pt>
                <c:pt idx="691">
                  <c:v>-87.879599999999996</c:v>
                </c:pt>
                <c:pt idx="692">
                  <c:v>-87.879900000000006</c:v>
                </c:pt>
                <c:pt idx="693">
                  <c:v>-87.880099999999999</c:v>
                </c:pt>
                <c:pt idx="694">
                  <c:v>-87.880300000000005</c:v>
                </c:pt>
                <c:pt idx="695">
                  <c:v>-87.880600000000001</c:v>
                </c:pt>
                <c:pt idx="696">
                  <c:v>-87.880799999999994</c:v>
                </c:pt>
                <c:pt idx="697">
                  <c:v>-87.881100000000004</c:v>
                </c:pt>
                <c:pt idx="698">
                  <c:v>-87.881299999999996</c:v>
                </c:pt>
                <c:pt idx="699">
                  <c:v>-87.881500000000003</c:v>
                </c:pt>
                <c:pt idx="700">
                  <c:v>-87.881799999999998</c:v>
                </c:pt>
                <c:pt idx="701">
                  <c:v>-87.882000000000005</c:v>
                </c:pt>
                <c:pt idx="702">
                  <c:v>-87.882199999999997</c:v>
                </c:pt>
                <c:pt idx="703">
                  <c:v>-87.882499999999993</c:v>
                </c:pt>
                <c:pt idx="704">
                  <c:v>-87.8827</c:v>
                </c:pt>
                <c:pt idx="705">
                  <c:v>-87.882900000000006</c:v>
                </c:pt>
                <c:pt idx="706">
                  <c:v>-87.883099999999999</c:v>
                </c:pt>
                <c:pt idx="707">
                  <c:v>-87.883399999999995</c:v>
                </c:pt>
                <c:pt idx="708">
                  <c:v>-87.883600000000001</c:v>
                </c:pt>
                <c:pt idx="709">
                  <c:v>-87.883799999999994</c:v>
                </c:pt>
                <c:pt idx="710">
                  <c:v>-87.884</c:v>
                </c:pt>
                <c:pt idx="711">
                  <c:v>-87.884200000000007</c:v>
                </c:pt>
                <c:pt idx="712">
                  <c:v>-87.884500000000003</c:v>
                </c:pt>
                <c:pt idx="713">
                  <c:v>-87.884699999999995</c:v>
                </c:pt>
                <c:pt idx="714">
                  <c:v>-87.884900000000002</c:v>
                </c:pt>
                <c:pt idx="715">
                  <c:v>-87.885099999999994</c:v>
                </c:pt>
                <c:pt idx="716">
                  <c:v>-87.885300000000001</c:v>
                </c:pt>
                <c:pt idx="717">
                  <c:v>-87.885499999999993</c:v>
                </c:pt>
                <c:pt idx="718">
                  <c:v>-87.885800000000003</c:v>
                </c:pt>
                <c:pt idx="719">
                  <c:v>-87.885999999999996</c:v>
                </c:pt>
                <c:pt idx="720">
                  <c:v>-87.886200000000002</c:v>
                </c:pt>
                <c:pt idx="721">
                  <c:v>-87.886399999999995</c:v>
                </c:pt>
                <c:pt idx="722">
                  <c:v>-87.886600000000001</c:v>
                </c:pt>
                <c:pt idx="723">
                  <c:v>-87.886799999999994</c:v>
                </c:pt>
                <c:pt idx="724">
                  <c:v>-87.887</c:v>
                </c:pt>
                <c:pt idx="725">
                  <c:v>-87.887200000000007</c:v>
                </c:pt>
                <c:pt idx="726">
                  <c:v>-87.8874</c:v>
                </c:pt>
                <c:pt idx="727">
                  <c:v>-87.887600000000006</c:v>
                </c:pt>
                <c:pt idx="728">
                  <c:v>-87.887799999999999</c:v>
                </c:pt>
                <c:pt idx="729">
                  <c:v>-87.888000000000005</c:v>
                </c:pt>
                <c:pt idx="730">
                  <c:v>-87.888199999999998</c:v>
                </c:pt>
                <c:pt idx="731">
                  <c:v>-87.888400000000004</c:v>
                </c:pt>
                <c:pt idx="732">
                  <c:v>-87.888599999999997</c:v>
                </c:pt>
                <c:pt idx="733">
                  <c:v>-87.888800000000003</c:v>
                </c:pt>
                <c:pt idx="734">
                  <c:v>-87.888999999999996</c:v>
                </c:pt>
                <c:pt idx="735">
                  <c:v>-87.889200000000002</c:v>
                </c:pt>
                <c:pt idx="736">
                  <c:v>-87.889399999999995</c:v>
                </c:pt>
                <c:pt idx="737">
                  <c:v>-87.889600000000002</c:v>
                </c:pt>
                <c:pt idx="738">
                  <c:v>-87.889799999999994</c:v>
                </c:pt>
                <c:pt idx="739">
                  <c:v>-87.89</c:v>
                </c:pt>
                <c:pt idx="740">
                  <c:v>-87.890199999999993</c:v>
                </c:pt>
                <c:pt idx="741">
                  <c:v>-87.8904</c:v>
                </c:pt>
                <c:pt idx="742">
                  <c:v>-87.890600000000006</c:v>
                </c:pt>
                <c:pt idx="743">
                  <c:v>-87.890799999999999</c:v>
                </c:pt>
                <c:pt idx="744">
                  <c:v>-87.891000000000005</c:v>
                </c:pt>
                <c:pt idx="745">
                  <c:v>-87.891199999999998</c:v>
                </c:pt>
                <c:pt idx="746">
                  <c:v>-87.891300000000001</c:v>
                </c:pt>
                <c:pt idx="747">
                  <c:v>-87.891499999999994</c:v>
                </c:pt>
                <c:pt idx="748">
                  <c:v>-87.8917</c:v>
                </c:pt>
                <c:pt idx="749">
                  <c:v>-87.891900000000007</c:v>
                </c:pt>
                <c:pt idx="750">
                  <c:v>-87.892099999999999</c:v>
                </c:pt>
                <c:pt idx="751">
                  <c:v>-87.892300000000006</c:v>
                </c:pt>
                <c:pt idx="752">
                  <c:v>-87.892399999999995</c:v>
                </c:pt>
                <c:pt idx="753">
                  <c:v>-87.892600000000002</c:v>
                </c:pt>
                <c:pt idx="754">
                  <c:v>-87.892799999999994</c:v>
                </c:pt>
                <c:pt idx="755">
                  <c:v>-87.893000000000001</c:v>
                </c:pt>
                <c:pt idx="756">
                  <c:v>-87.893199999999993</c:v>
                </c:pt>
                <c:pt idx="757">
                  <c:v>-87.893299999999996</c:v>
                </c:pt>
                <c:pt idx="758">
                  <c:v>-87.893500000000003</c:v>
                </c:pt>
                <c:pt idx="759">
                  <c:v>-87.893699999999995</c:v>
                </c:pt>
                <c:pt idx="760">
                  <c:v>-87.893900000000002</c:v>
                </c:pt>
                <c:pt idx="761">
                  <c:v>-87.894000000000005</c:v>
                </c:pt>
                <c:pt idx="762">
                  <c:v>-87.894199999999998</c:v>
                </c:pt>
                <c:pt idx="763">
                  <c:v>-87.894400000000005</c:v>
                </c:pt>
                <c:pt idx="764">
                  <c:v>-87.894599999999997</c:v>
                </c:pt>
                <c:pt idx="765">
                  <c:v>-87.8947</c:v>
                </c:pt>
                <c:pt idx="766">
                  <c:v>-87.894900000000007</c:v>
                </c:pt>
                <c:pt idx="767">
                  <c:v>-87.895099999999999</c:v>
                </c:pt>
                <c:pt idx="768">
                  <c:v>-87.895200000000003</c:v>
                </c:pt>
                <c:pt idx="769">
                  <c:v>-87.895399999999995</c:v>
                </c:pt>
                <c:pt idx="770">
                  <c:v>-87.895600000000002</c:v>
                </c:pt>
                <c:pt idx="771">
                  <c:v>-87.895700000000005</c:v>
                </c:pt>
                <c:pt idx="772">
                  <c:v>-87.895899999999997</c:v>
                </c:pt>
                <c:pt idx="773">
                  <c:v>-87.896100000000004</c:v>
                </c:pt>
                <c:pt idx="774">
                  <c:v>-87.896199999999993</c:v>
                </c:pt>
                <c:pt idx="775">
                  <c:v>-87.8964</c:v>
                </c:pt>
                <c:pt idx="776">
                  <c:v>-87.896600000000007</c:v>
                </c:pt>
                <c:pt idx="777">
                  <c:v>-87.896699999999996</c:v>
                </c:pt>
                <c:pt idx="778">
                  <c:v>-87.896900000000002</c:v>
                </c:pt>
                <c:pt idx="779">
                  <c:v>-87.897000000000006</c:v>
                </c:pt>
                <c:pt idx="780">
                  <c:v>-87.897199999999998</c:v>
                </c:pt>
                <c:pt idx="781">
                  <c:v>-87.897400000000005</c:v>
                </c:pt>
                <c:pt idx="782">
                  <c:v>-87.897499999999994</c:v>
                </c:pt>
                <c:pt idx="783">
                  <c:v>-87.8977</c:v>
                </c:pt>
                <c:pt idx="784">
                  <c:v>-87.897800000000004</c:v>
                </c:pt>
                <c:pt idx="785">
                  <c:v>-87.897999999999996</c:v>
                </c:pt>
                <c:pt idx="786">
                  <c:v>-87.898099999999999</c:v>
                </c:pt>
                <c:pt idx="787">
                  <c:v>-87.898300000000006</c:v>
                </c:pt>
                <c:pt idx="788">
                  <c:v>-87.898499999999999</c:v>
                </c:pt>
                <c:pt idx="789">
                  <c:v>-87.898600000000002</c:v>
                </c:pt>
                <c:pt idx="790">
                  <c:v>-87.898799999999994</c:v>
                </c:pt>
                <c:pt idx="791">
                  <c:v>-87.898899999999998</c:v>
                </c:pt>
                <c:pt idx="792">
                  <c:v>-87.899100000000004</c:v>
                </c:pt>
                <c:pt idx="793">
                  <c:v>-87.899199999999993</c:v>
                </c:pt>
                <c:pt idx="794">
                  <c:v>-87.8994</c:v>
                </c:pt>
                <c:pt idx="795">
                  <c:v>-87.899500000000003</c:v>
                </c:pt>
                <c:pt idx="796">
                  <c:v>-87.899699999999996</c:v>
                </c:pt>
                <c:pt idx="797">
                  <c:v>-87.899799999999999</c:v>
                </c:pt>
                <c:pt idx="798">
                  <c:v>-87.899900000000002</c:v>
                </c:pt>
                <c:pt idx="799">
                  <c:v>-87.900099999999995</c:v>
                </c:pt>
                <c:pt idx="800">
                  <c:v>-87.900199999999998</c:v>
                </c:pt>
                <c:pt idx="801">
                  <c:v>-87.900400000000005</c:v>
                </c:pt>
                <c:pt idx="802">
                  <c:v>-87.900499999999994</c:v>
                </c:pt>
                <c:pt idx="803">
                  <c:v>-87.900700000000001</c:v>
                </c:pt>
                <c:pt idx="804">
                  <c:v>-87.900800000000004</c:v>
                </c:pt>
                <c:pt idx="805">
                  <c:v>-87.900999999999996</c:v>
                </c:pt>
                <c:pt idx="806">
                  <c:v>-87.9011</c:v>
                </c:pt>
                <c:pt idx="807">
                  <c:v>-87.901200000000003</c:v>
                </c:pt>
                <c:pt idx="808">
                  <c:v>-87.901399999999995</c:v>
                </c:pt>
                <c:pt idx="809">
                  <c:v>-87.901499999999999</c:v>
                </c:pt>
                <c:pt idx="810">
                  <c:v>-87.901700000000005</c:v>
                </c:pt>
                <c:pt idx="811">
                  <c:v>-87.901799999999994</c:v>
                </c:pt>
                <c:pt idx="812">
                  <c:v>-87.901899999999998</c:v>
                </c:pt>
                <c:pt idx="813">
                  <c:v>-87.902100000000004</c:v>
                </c:pt>
                <c:pt idx="814">
                  <c:v>-87.902199999999993</c:v>
                </c:pt>
                <c:pt idx="815">
                  <c:v>-87.902299999999997</c:v>
                </c:pt>
                <c:pt idx="816">
                  <c:v>-87.902500000000003</c:v>
                </c:pt>
                <c:pt idx="817">
                  <c:v>-87.902600000000007</c:v>
                </c:pt>
                <c:pt idx="818">
                  <c:v>-87.902699999999996</c:v>
                </c:pt>
                <c:pt idx="819">
                  <c:v>-87.902900000000002</c:v>
                </c:pt>
                <c:pt idx="820">
                  <c:v>-87.903000000000006</c:v>
                </c:pt>
                <c:pt idx="821">
                  <c:v>-87.903099999999995</c:v>
                </c:pt>
                <c:pt idx="822">
                  <c:v>-87.903300000000002</c:v>
                </c:pt>
                <c:pt idx="823">
                  <c:v>-87.903400000000005</c:v>
                </c:pt>
                <c:pt idx="824">
                  <c:v>-87.903499999999994</c:v>
                </c:pt>
                <c:pt idx="825">
                  <c:v>-87.903700000000001</c:v>
                </c:pt>
                <c:pt idx="826">
                  <c:v>-87.903800000000004</c:v>
                </c:pt>
                <c:pt idx="827">
                  <c:v>-87.903899999999993</c:v>
                </c:pt>
                <c:pt idx="828">
                  <c:v>-87.903999999999996</c:v>
                </c:pt>
                <c:pt idx="829">
                  <c:v>-87.904200000000003</c:v>
                </c:pt>
                <c:pt idx="830">
                  <c:v>-87.904300000000006</c:v>
                </c:pt>
                <c:pt idx="831">
                  <c:v>-87.904399999999995</c:v>
                </c:pt>
                <c:pt idx="832">
                  <c:v>-87.904600000000002</c:v>
                </c:pt>
                <c:pt idx="833">
                  <c:v>-87.904700000000005</c:v>
                </c:pt>
                <c:pt idx="834">
                  <c:v>-87.904799999999994</c:v>
                </c:pt>
                <c:pt idx="835">
                  <c:v>-87.904899999999998</c:v>
                </c:pt>
                <c:pt idx="836">
                  <c:v>-87.905000000000001</c:v>
                </c:pt>
                <c:pt idx="837">
                  <c:v>-87.905199999999994</c:v>
                </c:pt>
                <c:pt idx="838">
                  <c:v>-87.905299999999997</c:v>
                </c:pt>
                <c:pt idx="839">
                  <c:v>-87.9054</c:v>
                </c:pt>
                <c:pt idx="840">
                  <c:v>-87.905500000000004</c:v>
                </c:pt>
                <c:pt idx="841">
                  <c:v>-87.905699999999996</c:v>
                </c:pt>
                <c:pt idx="842">
                  <c:v>-87.905799999999999</c:v>
                </c:pt>
                <c:pt idx="843">
                  <c:v>-87.905900000000003</c:v>
                </c:pt>
                <c:pt idx="844">
                  <c:v>-87.906000000000006</c:v>
                </c:pt>
                <c:pt idx="845">
                  <c:v>-87.906099999999995</c:v>
                </c:pt>
                <c:pt idx="846">
                  <c:v>-87.906199999999998</c:v>
                </c:pt>
                <c:pt idx="847">
                  <c:v>-87.906400000000005</c:v>
                </c:pt>
                <c:pt idx="848">
                  <c:v>-87.906499999999994</c:v>
                </c:pt>
                <c:pt idx="849">
                  <c:v>-87.906599999999997</c:v>
                </c:pt>
                <c:pt idx="850">
                  <c:v>-87.906700000000001</c:v>
                </c:pt>
                <c:pt idx="851">
                  <c:v>-87.906800000000004</c:v>
                </c:pt>
                <c:pt idx="852">
                  <c:v>-87.906899999999993</c:v>
                </c:pt>
                <c:pt idx="853">
                  <c:v>-87.9071</c:v>
                </c:pt>
                <c:pt idx="854">
                  <c:v>-87.907200000000003</c:v>
                </c:pt>
                <c:pt idx="855">
                  <c:v>-87.907300000000006</c:v>
                </c:pt>
                <c:pt idx="856">
                  <c:v>-87.907399999999996</c:v>
                </c:pt>
                <c:pt idx="857">
                  <c:v>-87.907499999999999</c:v>
                </c:pt>
                <c:pt idx="858">
                  <c:v>-87.907600000000002</c:v>
                </c:pt>
                <c:pt idx="859">
                  <c:v>-87.907700000000006</c:v>
                </c:pt>
                <c:pt idx="860">
                  <c:v>-87.907799999999995</c:v>
                </c:pt>
                <c:pt idx="861">
                  <c:v>-87.907899999999998</c:v>
                </c:pt>
                <c:pt idx="862">
                  <c:v>-87.908100000000005</c:v>
                </c:pt>
                <c:pt idx="863">
                  <c:v>-87.908199999999994</c:v>
                </c:pt>
                <c:pt idx="864">
                  <c:v>-87.908299999999997</c:v>
                </c:pt>
                <c:pt idx="865">
                  <c:v>-87.9084</c:v>
                </c:pt>
                <c:pt idx="866">
                  <c:v>-87.908500000000004</c:v>
                </c:pt>
                <c:pt idx="867">
                  <c:v>-87.908600000000007</c:v>
                </c:pt>
                <c:pt idx="868">
                  <c:v>-87.908699999999996</c:v>
                </c:pt>
                <c:pt idx="869">
                  <c:v>-87.908799999999999</c:v>
                </c:pt>
                <c:pt idx="870">
                  <c:v>-87.908900000000003</c:v>
                </c:pt>
                <c:pt idx="871">
                  <c:v>-87.909000000000006</c:v>
                </c:pt>
                <c:pt idx="872">
                  <c:v>-87.909099999999995</c:v>
                </c:pt>
                <c:pt idx="873">
                  <c:v>-87.909199999999998</c:v>
                </c:pt>
                <c:pt idx="874">
                  <c:v>-87.909300000000002</c:v>
                </c:pt>
                <c:pt idx="875">
                  <c:v>-87.909400000000005</c:v>
                </c:pt>
                <c:pt idx="876">
                  <c:v>-87.909499999999994</c:v>
                </c:pt>
                <c:pt idx="877">
                  <c:v>-87.909599999999998</c:v>
                </c:pt>
                <c:pt idx="878">
                  <c:v>-87.909700000000001</c:v>
                </c:pt>
                <c:pt idx="879">
                  <c:v>-87.909800000000004</c:v>
                </c:pt>
                <c:pt idx="880">
                  <c:v>-87.909899999999993</c:v>
                </c:pt>
                <c:pt idx="881">
                  <c:v>-87.91</c:v>
                </c:pt>
                <c:pt idx="882">
                  <c:v>-87.9101</c:v>
                </c:pt>
                <c:pt idx="883">
                  <c:v>-87.910200000000003</c:v>
                </c:pt>
                <c:pt idx="884">
                  <c:v>-87.910300000000007</c:v>
                </c:pt>
                <c:pt idx="885">
                  <c:v>-87.910399999999996</c:v>
                </c:pt>
                <c:pt idx="886">
                  <c:v>-87.910499999999999</c:v>
                </c:pt>
                <c:pt idx="887">
                  <c:v>-87.910600000000002</c:v>
                </c:pt>
                <c:pt idx="888">
                  <c:v>-87.910700000000006</c:v>
                </c:pt>
                <c:pt idx="889">
                  <c:v>-87.910799999999995</c:v>
                </c:pt>
                <c:pt idx="890">
                  <c:v>-87.910899999999998</c:v>
                </c:pt>
                <c:pt idx="891">
                  <c:v>-87.911000000000001</c:v>
                </c:pt>
                <c:pt idx="892">
                  <c:v>-87.911100000000005</c:v>
                </c:pt>
                <c:pt idx="893">
                  <c:v>-87.911199999999994</c:v>
                </c:pt>
                <c:pt idx="894">
                  <c:v>-87.911299999999997</c:v>
                </c:pt>
                <c:pt idx="895">
                  <c:v>-87.9114</c:v>
                </c:pt>
                <c:pt idx="896">
                  <c:v>-87.911500000000004</c:v>
                </c:pt>
                <c:pt idx="897">
                  <c:v>-87.911600000000007</c:v>
                </c:pt>
                <c:pt idx="898">
                  <c:v>-87.911699999999996</c:v>
                </c:pt>
                <c:pt idx="899">
                  <c:v>-87.911799999999999</c:v>
                </c:pt>
                <c:pt idx="900">
                  <c:v>-87.911900000000003</c:v>
                </c:pt>
                <c:pt idx="901">
                  <c:v>-87.912000000000006</c:v>
                </c:pt>
                <c:pt idx="902">
                  <c:v>-87.912099999999995</c:v>
                </c:pt>
                <c:pt idx="903">
                  <c:v>-87.912099999999995</c:v>
                </c:pt>
                <c:pt idx="904">
                  <c:v>-87.912199999999999</c:v>
                </c:pt>
                <c:pt idx="905">
                  <c:v>-87.912300000000002</c:v>
                </c:pt>
                <c:pt idx="906">
                  <c:v>-87.912400000000005</c:v>
                </c:pt>
                <c:pt idx="907">
                  <c:v>-87.912499999999994</c:v>
                </c:pt>
                <c:pt idx="908">
                  <c:v>-87.912599999999998</c:v>
                </c:pt>
                <c:pt idx="909">
                  <c:v>-87.912700000000001</c:v>
                </c:pt>
                <c:pt idx="910">
                  <c:v>-87.912800000000004</c:v>
                </c:pt>
                <c:pt idx="911">
                  <c:v>-87.912899999999993</c:v>
                </c:pt>
                <c:pt idx="912">
                  <c:v>-87.912899999999993</c:v>
                </c:pt>
                <c:pt idx="913">
                  <c:v>-87.912999999999997</c:v>
                </c:pt>
                <c:pt idx="914">
                  <c:v>-87.9131</c:v>
                </c:pt>
                <c:pt idx="915">
                  <c:v>-87.913200000000003</c:v>
                </c:pt>
                <c:pt idx="916">
                  <c:v>-87.913300000000007</c:v>
                </c:pt>
                <c:pt idx="917">
                  <c:v>-87.913399999999996</c:v>
                </c:pt>
                <c:pt idx="918">
                  <c:v>-87.913499999999999</c:v>
                </c:pt>
                <c:pt idx="919">
                  <c:v>-87.913499999999999</c:v>
                </c:pt>
                <c:pt idx="920">
                  <c:v>-87.913600000000002</c:v>
                </c:pt>
                <c:pt idx="921">
                  <c:v>-87.913700000000006</c:v>
                </c:pt>
                <c:pt idx="922">
                  <c:v>-87.913799999999995</c:v>
                </c:pt>
                <c:pt idx="923">
                  <c:v>-87.913899999999998</c:v>
                </c:pt>
                <c:pt idx="924">
                  <c:v>-87.914000000000001</c:v>
                </c:pt>
                <c:pt idx="925">
                  <c:v>-87.914000000000001</c:v>
                </c:pt>
                <c:pt idx="926">
                  <c:v>-87.914100000000005</c:v>
                </c:pt>
                <c:pt idx="927">
                  <c:v>-87.914199999999994</c:v>
                </c:pt>
                <c:pt idx="928">
                  <c:v>-87.914299999999997</c:v>
                </c:pt>
                <c:pt idx="929">
                  <c:v>-87.914400000000001</c:v>
                </c:pt>
                <c:pt idx="930">
                  <c:v>-87.914500000000004</c:v>
                </c:pt>
                <c:pt idx="931">
                  <c:v>-87.914500000000004</c:v>
                </c:pt>
                <c:pt idx="932">
                  <c:v>-87.914599999999993</c:v>
                </c:pt>
                <c:pt idx="933">
                  <c:v>-87.914699999999996</c:v>
                </c:pt>
                <c:pt idx="934">
                  <c:v>-87.9148</c:v>
                </c:pt>
                <c:pt idx="935">
                  <c:v>-87.9148</c:v>
                </c:pt>
                <c:pt idx="936">
                  <c:v>-87.914900000000003</c:v>
                </c:pt>
                <c:pt idx="937">
                  <c:v>-87.915000000000006</c:v>
                </c:pt>
                <c:pt idx="938">
                  <c:v>-87.915099999999995</c:v>
                </c:pt>
                <c:pt idx="939">
                  <c:v>-87.915199999999999</c:v>
                </c:pt>
                <c:pt idx="940">
                  <c:v>-87.915199999999999</c:v>
                </c:pt>
                <c:pt idx="941">
                  <c:v>-87.915300000000002</c:v>
                </c:pt>
                <c:pt idx="942">
                  <c:v>-87.915400000000005</c:v>
                </c:pt>
                <c:pt idx="943">
                  <c:v>-87.915499999999994</c:v>
                </c:pt>
                <c:pt idx="944">
                  <c:v>-87.915499999999994</c:v>
                </c:pt>
                <c:pt idx="945">
                  <c:v>-87.915599999999998</c:v>
                </c:pt>
                <c:pt idx="946">
                  <c:v>-87.915700000000001</c:v>
                </c:pt>
                <c:pt idx="947">
                  <c:v>-87.915800000000004</c:v>
                </c:pt>
                <c:pt idx="948">
                  <c:v>-87.915800000000004</c:v>
                </c:pt>
                <c:pt idx="949">
                  <c:v>-87.915899999999993</c:v>
                </c:pt>
                <c:pt idx="950">
                  <c:v>-87.915999999999997</c:v>
                </c:pt>
                <c:pt idx="951">
                  <c:v>-87.9161</c:v>
                </c:pt>
                <c:pt idx="952">
                  <c:v>-87.9161</c:v>
                </c:pt>
                <c:pt idx="953">
                  <c:v>-87.916200000000003</c:v>
                </c:pt>
                <c:pt idx="954">
                  <c:v>-87.916300000000007</c:v>
                </c:pt>
                <c:pt idx="955">
                  <c:v>-87.916399999999996</c:v>
                </c:pt>
                <c:pt idx="956">
                  <c:v>-87.916399999999996</c:v>
                </c:pt>
                <c:pt idx="957">
                  <c:v>-87.916499999999999</c:v>
                </c:pt>
                <c:pt idx="958">
                  <c:v>-87.916600000000003</c:v>
                </c:pt>
                <c:pt idx="959">
                  <c:v>-87.916600000000003</c:v>
                </c:pt>
                <c:pt idx="960">
                  <c:v>-87.916700000000006</c:v>
                </c:pt>
                <c:pt idx="961">
                  <c:v>-87.916799999999995</c:v>
                </c:pt>
                <c:pt idx="962">
                  <c:v>-87.916799999999995</c:v>
                </c:pt>
                <c:pt idx="963">
                  <c:v>-87.916899999999998</c:v>
                </c:pt>
                <c:pt idx="964">
                  <c:v>-87.917000000000002</c:v>
                </c:pt>
                <c:pt idx="965">
                  <c:v>-87.917100000000005</c:v>
                </c:pt>
                <c:pt idx="966">
                  <c:v>-87.917100000000005</c:v>
                </c:pt>
                <c:pt idx="967">
                  <c:v>-87.917199999999994</c:v>
                </c:pt>
                <c:pt idx="968">
                  <c:v>-87.917299999999997</c:v>
                </c:pt>
                <c:pt idx="969">
                  <c:v>-87.917299999999997</c:v>
                </c:pt>
                <c:pt idx="970">
                  <c:v>-87.917400000000001</c:v>
                </c:pt>
                <c:pt idx="971">
                  <c:v>-87.917500000000004</c:v>
                </c:pt>
                <c:pt idx="972">
                  <c:v>-87.917500000000004</c:v>
                </c:pt>
                <c:pt idx="973">
                  <c:v>-87.917599999999993</c:v>
                </c:pt>
                <c:pt idx="974">
                  <c:v>-87.917699999999996</c:v>
                </c:pt>
                <c:pt idx="975">
                  <c:v>-87.917699999999996</c:v>
                </c:pt>
                <c:pt idx="976">
                  <c:v>-87.9178</c:v>
                </c:pt>
                <c:pt idx="977">
                  <c:v>-87.917900000000003</c:v>
                </c:pt>
                <c:pt idx="978">
                  <c:v>-87.917900000000003</c:v>
                </c:pt>
                <c:pt idx="979">
                  <c:v>-87.918000000000006</c:v>
                </c:pt>
                <c:pt idx="980">
                  <c:v>-87.918099999999995</c:v>
                </c:pt>
                <c:pt idx="981">
                  <c:v>-87.918099999999995</c:v>
                </c:pt>
                <c:pt idx="982">
                  <c:v>-87.918199999999999</c:v>
                </c:pt>
                <c:pt idx="983">
                  <c:v>-87.918199999999999</c:v>
                </c:pt>
                <c:pt idx="984">
                  <c:v>-87.918300000000002</c:v>
                </c:pt>
                <c:pt idx="985">
                  <c:v>-87.918400000000005</c:v>
                </c:pt>
                <c:pt idx="986">
                  <c:v>-87.918400000000005</c:v>
                </c:pt>
                <c:pt idx="987">
                  <c:v>-87.918499999999995</c:v>
                </c:pt>
                <c:pt idx="988">
                  <c:v>-87.918599999999998</c:v>
                </c:pt>
                <c:pt idx="989">
                  <c:v>-87.918599999999998</c:v>
                </c:pt>
                <c:pt idx="990">
                  <c:v>-87.918700000000001</c:v>
                </c:pt>
                <c:pt idx="991">
                  <c:v>-87.918700000000001</c:v>
                </c:pt>
                <c:pt idx="992">
                  <c:v>-87.918800000000005</c:v>
                </c:pt>
                <c:pt idx="993">
                  <c:v>-87.918899999999994</c:v>
                </c:pt>
                <c:pt idx="994">
                  <c:v>-87.918899999999994</c:v>
                </c:pt>
                <c:pt idx="995">
                  <c:v>-87.918999999999997</c:v>
                </c:pt>
                <c:pt idx="996">
                  <c:v>-87.918999999999997</c:v>
                </c:pt>
                <c:pt idx="997">
                  <c:v>-87.9191</c:v>
                </c:pt>
                <c:pt idx="998">
                  <c:v>-87.919200000000004</c:v>
                </c:pt>
                <c:pt idx="999">
                  <c:v>-87.919200000000004</c:v>
                </c:pt>
              </c:numCache>
            </c:numRef>
          </c:yVal>
          <c:smooth val="0"/>
          <c:extLst>
            <c:ext xmlns:c16="http://schemas.microsoft.com/office/drawing/2014/chart" uri="{C3380CC4-5D6E-409C-BE32-E72D297353CC}">
              <c16:uniqueId val="{00000000-4C9D-2145-85AE-CB1E2CE825A4}"/>
            </c:ext>
          </c:extLst>
        </c:ser>
        <c:ser>
          <c:idx val="1"/>
          <c:order val="1"/>
          <c:tx>
            <c:strRef>
              <c:f>control_CPU!$C$1</c:f>
              <c:strCache>
                <c:ptCount val="1"/>
                <c:pt idx="0">
                  <c:v>GPU</c:v>
                </c:pt>
              </c:strCache>
            </c:strRef>
          </c:tx>
          <c:spPr>
            <a:ln w="19050" cap="rnd">
              <a:solidFill>
                <a:schemeClr val="accent2"/>
              </a:solidFill>
              <a:prstDash val="solid"/>
              <a:round/>
            </a:ln>
            <a:effectLst/>
          </c:spPr>
          <c:marker>
            <c:symbol val="none"/>
          </c:marker>
          <c:xVal>
            <c:numRef>
              <c:f>control_CPU!$A$2:$A$1001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control_CPU!$C$2:$C$1001</c:f>
              <c:numCache>
                <c:formatCode>General</c:formatCode>
                <c:ptCount val="1000"/>
                <c:pt idx="0">
                  <c:v>-87.896894000000003</c:v>
                </c:pt>
                <c:pt idx="1">
                  <c:v>-87.896884999999997</c:v>
                </c:pt>
                <c:pt idx="2">
                  <c:v>-87.896893000000006</c:v>
                </c:pt>
                <c:pt idx="3">
                  <c:v>-87.896915000000007</c:v>
                </c:pt>
                <c:pt idx="4">
                  <c:v>-87.896950000000004</c:v>
                </c:pt>
                <c:pt idx="5">
                  <c:v>-87.896994000000007</c:v>
                </c:pt>
                <c:pt idx="6">
                  <c:v>-87.897046000000003</c:v>
                </c:pt>
                <c:pt idx="7">
                  <c:v>-87.897104999999996</c:v>
                </c:pt>
                <c:pt idx="8">
                  <c:v>-87.897169000000005</c:v>
                </c:pt>
                <c:pt idx="9">
                  <c:v>-87.497238999999993</c:v>
                </c:pt>
                <c:pt idx="10">
                  <c:v>-38.663823000000001</c:v>
                </c:pt>
                <c:pt idx="11">
                  <c:v>33.167979000000003</c:v>
                </c:pt>
                <c:pt idx="12">
                  <c:v>37.742396999999997</c:v>
                </c:pt>
                <c:pt idx="13">
                  <c:v>39.425820999999999</c:v>
                </c:pt>
                <c:pt idx="14">
                  <c:v>39.981338999999998</c:v>
                </c:pt>
                <c:pt idx="15">
                  <c:v>40.064031999999997</c:v>
                </c:pt>
                <c:pt idx="16">
                  <c:v>39.940193999999998</c:v>
                </c:pt>
                <c:pt idx="17">
                  <c:v>39.728735</c:v>
                </c:pt>
                <c:pt idx="18">
                  <c:v>39.487851999999997</c:v>
                </c:pt>
                <c:pt idx="19">
                  <c:v>39.247667</c:v>
                </c:pt>
                <c:pt idx="20">
                  <c:v>39.023373999999997</c:v>
                </c:pt>
                <c:pt idx="21">
                  <c:v>38.821415000000002</c:v>
                </c:pt>
                <c:pt idx="22">
                  <c:v>38.643014999999998</c:v>
                </c:pt>
                <c:pt idx="23">
                  <c:v>38.486479000000003</c:v>
                </c:pt>
                <c:pt idx="24">
                  <c:v>38.348681999999997</c:v>
                </c:pt>
                <c:pt idx="25">
                  <c:v>38.219096</c:v>
                </c:pt>
                <c:pt idx="26">
                  <c:v>38.103160000000003</c:v>
                </c:pt>
                <c:pt idx="27">
                  <c:v>37.997439999999997</c:v>
                </c:pt>
                <c:pt idx="28">
                  <c:v>37.898766000000002</c:v>
                </c:pt>
                <c:pt idx="29">
                  <c:v>37.804385000000003</c:v>
                </c:pt>
                <c:pt idx="30">
                  <c:v>37.711995999999999</c:v>
                </c:pt>
                <c:pt idx="31">
                  <c:v>37.619729999999997</c:v>
                </c:pt>
                <c:pt idx="32">
                  <c:v>37.526105000000001</c:v>
                </c:pt>
                <c:pt idx="33">
                  <c:v>37.429972999999997</c:v>
                </c:pt>
                <c:pt idx="34">
                  <c:v>37.330458999999998</c:v>
                </c:pt>
                <c:pt idx="35">
                  <c:v>37.226917</c:v>
                </c:pt>
                <c:pt idx="36">
                  <c:v>37.118882999999997</c:v>
                </c:pt>
                <c:pt idx="37">
                  <c:v>37.006039999999999</c:v>
                </c:pt>
                <c:pt idx="38">
                  <c:v>36.888185999999997</c:v>
                </c:pt>
                <c:pt idx="39">
                  <c:v>36.765211999999998</c:v>
                </c:pt>
                <c:pt idx="40">
                  <c:v>36.637076999999998</c:v>
                </c:pt>
                <c:pt idx="41">
                  <c:v>36.503793999999999</c:v>
                </c:pt>
                <c:pt idx="42">
                  <c:v>36.365419000000003</c:v>
                </c:pt>
                <c:pt idx="43">
                  <c:v>36.222037</c:v>
                </c:pt>
                <c:pt idx="44">
                  <c:v>36.073754999999998</c:v>
                </c:pt>
                <c:pt idx="45">
                  <c:v>35.920698000000002</c:v>
                </c:pt>
                <c:pt idx="46">
                  <c:v>35.762999999999998</c:v>
                </c:pt>
                <c:pt idx="47">
                  <c:v>35.600802999999999</c:v>
                </c:pt>
                <c:pt idx="48">
                  <c:v>35.434252999999998</c:v>
                </c:pt>
                <c:pt idx="49">
                  <c:v>35.263497999999998</c:v>
                </c:pt>
                <c:pt idx="50">
                  <c:v>35.088687</c:v>
                </c:pt>
                <c:pt idx="51">
                  <c:v>34.909965999999997</c:v>
                </c:pt>
                <c:pt idx="52">
                  <c:v>34.727482000000002</c:v>
                </c:pt>
                <c:pt idx="53">
                  <c:v>34.541376999999997</c:v>
                </c:pt>
                <c:pt idx="54">
                  <c:v>34.351792000000003</c:v>
                </c:pt>
                <c:pt idx="55">
                  <c:v>34.158864000000001</c:v>
                </c:pt>
                <c:pt idx="56">
                  <c:v>33.962727000000001</c:v>
                </c:pt>
                <c:pt idx="57">
                  <c:v>33.763511999999999</c:v>
                </c:pt>
                <c:pt idx="58">
                  <c:v>33.561348000000002</c:v>
                </c:pt>
                <c:pt idx="59">
                  <c:v>33.356360000000002</c:v>
                </c:pt>
                <c:pt idx="60">
                  <c:v>33.148670000000003</c:v>
                </c:pt>
                <c:pt idx="61">
                  <c:v>32.938397000000002</c:v>
                </c:pt>
                <c:pt idx="62">
                  <c:v>32.725659</c:v>
                </c:pt>
                <c:pt idx="63">
                  <c:v>32.510570000000001</c:v>
                </c:pt>
                <c:pt idx="64">
                  <c:v>32.293241999999999</c:v>
                </c:pt>
                <c:pt idx="65">
                  <c:v>32.073785999999998</c:v>
                </c:pt>
                <c:pt idx="66">
                  <c:v>31.852309999999999</c:v>
                </c:pt>
                <c:pt idx="67">
                  <c:v>31.628919</c:v>
                </c:pt>
                <c:pt idx="68">
                  <c:v>31.403718000000001</c:v>
                </c:pt>
                <c:pt idx="69">
                  <c:v>31.17681</c:v>
                </c:pt>
                <c:pt idx="70">
                  <c:v>30.948294000000001</c:v>
                </c:pt>
                <c:pt idx="71">
                  <c:v>30.718268999999999</c:v>
                </c:pt>
                <c:pt idx="72">
                  <c:v>30.486833000000001</c:v>
                </c:pt>
                <c:pt idx="73">
                  <c:v>30.254079000000001</c:v>
                </c:pt>
                <c:pt idx="74">
                  <c:v>30.020099999999999</c:v>
                </c:pt>
                <c:pt idx="75">
                  <c:v>29.784987999999998</c:v>
                </c:pt>
                <c:pt idx="76">
                  <c:v>29.548831</c:v>
                </c:pt>
                <c:pt idx="77">
                  <c:v>29.311716000000001</c:v>
                </c:pt>
                <c:pt idx="78">
                  <c:v>29.073727999999999</c:v>
                </c:pt>
                <c:pt idx="79">
                  <c:v>28.834948000000001</c:v>
                </c:pt>
                <c:pt idx="80">
                  <c:v>28.595455000000001</c:v>
                </c:pt>
                <c:pt idx="81">
                  <c:v>28.355328</c:v>
                </c:pt>
                <c:pt idx="82">
                  <c:v>28.114640000000001</c:v>
                </c:pt>
                <c:pt idx="83">
                  <c:v>27.873462</c:v>
                </c:pt>
                <c:pt idx="84">
                  <c:v>27.631864</c:v>
                </c:pt>
                <c:pt idx="85">
                  <c:v>27.38991</c:v>
                </c:pt>
                <c:pt idx="86">
                  <c:v>27.147663999999999</c:v>
                </c:pt>
                <c:pt idx="87">
                  <c:v>26.905183000000001</c:v>
                </c:pt>
                <c:pt idx="88">
                  <c:v>26.662524000000001</c:v>
                </c:pt>
                <c:pt idx="89">
                  <c:v>26.419739</c:v>
                </c:pt>
                <c:pt idx="90">
                  <c:v>26.176877000000001</c:v>
                </c:pt>
                <c:pt idx="91">
                  <c:v>25.933983000000001</c:v>
                </c:pt>
                <c:pt idx="92">
                  <c:v>25.691096999999999</c:v>
                </c:pt>
                <c:pt idx="93">
                  <c:v>25.448257999999999</c:v>
                </c:pt>
                <c:pt idx="94">
                  <c:v>25.205499</c:v>
                </c:pt>
                <c:pt idx="95">
                  <c:v>24.962851000000001</c:v>
                </c:pt>
                <c:pt idx="96">
                  <c:v>24.72034</c:v>
                </c:pt>
                <c:pt idx="97">
                  <c:v>24.477986999999999</c:v>
                </c:pt>
                <c:pt idx="98">
                  <c:v>24.235811999999999</c:v>
                </c:pt>
                <c:pt idx="99">
                  <c:v>23.993829000000002</c:v>
                </c:pt>
                <c:pt idx="100">
                  <c:v>23.752049</c:v>
                </c:pt>
                <c:pt idx="101">
                  <c:v>23.510480000000001</c:v>
                </c:pt>
                <c:pt idx="102">
                  <c:v>23.269123</c:v>
                </c:pt>
                <c:pt idx="103">
                  <c:v>23.027981</c:v>
                </c:pt>
                <c:pt idx="104">
                  <c:v>22.787047000000001</c:v>
                </c:pt>
                <c:pt idx="105">
                  <c:v>22.546316000000001</c:v>
                </c:pt>
                <c:pt idx="106">
                  <c:v>22.305776000000002</c:v>
                </c:pt>
                <c:pt idx="107">
                  <c:v>22.065412999999999</c:v>
                </c:pt>
                <c:pt idx="108">
                  <c:v>21.825209999999998</c:v>
                </c:pt>
                <c:pt idx="109">
                  <c:v>21.585146999999999</c:v>
                </c:pt>
                <c:pt idx="110">
                  <c:v>21.345199999999998</c:v>
                </c:pt>
                <c:pt idx="111">
                  <c:v>21.105342</c:v>
                </c:pt>
                <c:pt idx="112">
                  <c:v>20.865545000000001</c:v>
                </c:pt>
                <c:pt idx="113">
                  <c:v>20.625776999999999</c:v>
                </c:pt>
                <c:pt idx="114">
                  <c:v>20.386002999999999</c:v>
                </c:pt>
                <c:pt idx="115">
                  <c:v>20.146187000000001</c:v>
                </c:pt>
                <c:pt idx="116">
                  <c:v>19.906289000000001</c:v>
                </c:pt>
                <c:pt idx="117">
                  <c:v>19.666269</c:v>
                </c:pt>
                <c:pt idx="118">
                  <c:v>19.426082000000001</c:v>
                </c:pt>
                <c:pt idx="119">
                  <c:v>19.185684999999999</c:v>
                </c:pt>
                <c:pt idx="120">
                  <c:v>18.945029000000002</c:v>
                </c:pt>
                <c:pt idx="121">
                  <c:v>18.704066000000001</c:v>
                </c:pt>
                <c:pt idx="122">
                  <c:v>18.462745000000002</c:v>
                </c:pt>
                <c:pt idx="123">
                  <c:v>18.221015999999999</c:v>
                </c:pt>
                <c:pt idx="124">
                  <c:v>17.978822999999998</c:v>
                </c:pt>
                <c:pt idx="125">
                  <c:v>17.736115000000002</c:v>
                </c:pt>
                <c:pt idx="126">
                  <c:v>17.492833000000001</c:v>
                </c:pt>
                <c:pt idx="127">
                  <c:v>17.248922</c:v>
                </c:pt>
                <c:pt idx="128">
                  <c:v>17.004324</c:v>
                </c:pt>
                <c:pt idx="129">
                  <c:v>16.758980000000001</c:v>
                </c:pt>
                <c:pt idx="130">
                  <c:v>16.512830999999998</c:v>
                </c:pt>
                <c:pt idx="131">
                  <c:v>16.265815</c:v>
                </c:pt>
                <c:pt idx="132">
                  <c:v>16.017872000000001</c:v>
                </c:pt>
                <c:pt idx="133">
                  <c:v>15.768940000000001</c:v>
                </c:pt>
                <c:pt idx="134">
                  <c:v>15.518955999999999</c:v>
                </c:pt>
                <c:pt idx="135">
                  <c:v>15.267856999999999</c:v>
                </c:pt>
                <c:pt idx="136">
                  <c:v>15.015579000000001</c:v>
                </c:pt>
                <c:pt idx="137">
                  <c:v>14.762057</c:v>
                </c:pt>
                <c:pt idx="138">
                  <c:v>14.507225999999999</c:v>
                </c:pt>
                <c:pt idx="139">
                  <c:v>14.25102</c:v>
                </c:pt>
                <c:pt idx="140">
                  <c:v>13.993376</c:v>
                </c:pt>
                <c:pt idx="141">
                  <c:v>13.734228</c:v>
                </c:pt>
                <c:pt idx="142">
                  <c:v>13.473511</c:v>
                </c:pt>
                <c:pt idx="143">
                  <c:v>13.21116</c:v>
                </c:pt>
                <c:pt idx="144">
                  <c:v>12.947104</c:v>
                </c:pt>
                <c:pt idx="145">
                  <c:v>12.681272999999999</c:v>
                </c:pt>
                <c:pt idx="146">
                  <c:v>12.413595000000001</c:v>
                </c:pt>
                <c:pt idx="147">
                  <c:v>12.143995</c:v>
                </c:pt>
                <c:pt idx="148">
                  <c:v>11.872399</c:v>
                </c:pt>
                <c:pt idx="149">
                  <c:v>11.598732</c:v>
                </c:pt>
                <c:pt idx="150">
                  <c:v>11.322915</c:v>
                </c:pt>
                <c:pt idx="151">
                  <c:v>11.04487</c:v>
                </c:pt>
                <c:pt idx="152">
                  <c:v>10.764514999999999</c:v>
                </c:pt>
                <c:pt idx="153">
                  <c:v>10.481769</c:v>
                </c:pt>
                <c:pt idx="154">
                  <c:v>10.196543999999999</c:v>
                </c:pt>
                <c:pt idx="155">
                  <c:v>9.9087540000000001</c:v>
                </c:pt>
                <c:pt idx="156">
                  <c:v>9.6183080000000007</c:v>
                </c:pt>
                <c:pt idx="157">
                  <c:v>9.3251109999999997</c:v>
                </c:pt>
                <c:pt idx="158">
                  <c:v>9.0290669999999995</c:v>
                </c:pt>
                <c:pt idx="159">
                  <c:v>8.7300730000000009</c:v>
                </c:pt>
                <c:pt idx="160">
                  <c:v>8.4280240000000006</c:v>
                </c:pt>
                <c:pt idx="161">
                  <c:v>8.1228090000000002</c:v>
                </c:pt>
                <c:pt idx="162">
                  <c:v>7.814311</c:v>
                </c:pt>
                <c:pt idx="163">
                  <c:v>7.5024100000000002</c:v>
                </c:pt>
                <c:pt idx="164">
                  <c:v>7.1869750000000003</c:v>
                </c:pt>
                <c:pt idx="165">
                  <c:v>6.8678710000000001</c:v>
                </c:pt>
                <c:pt idx="166">
                  <c:v>6.5449549999999999</c:v>
                </c:pt>
                <c:pt idx="167">
                  <c:v>6.2180730000000004</c:v>
                </c:pt>
                <c:pt idx="168">
                  <c:v>5.8870620000000002</c:v>
                </c:pt>
                <c:pt idx="169">
                  <c:v>5.5517510000000003</c:v>
                </c:pt>
                <c:pt idx="170">
                  <c:v>5.2119540000000004</c:v>
                </c:pt>
                <c:pt idx="171">
                  <c:v>4.8674739999999996</c:v>
                </c:pt>
                <c:pt idx="172">
                  <c:v>4.5180999999999996</c:v>
                </c:pt>
                <c:pt idx="173">
                  <c:v>4.1636059999999997</c:v>
                </c:pt>
                <c:pt idx="174">
                  <c:v>3.80375</c:v>
                </c:pt>
                <c:pt idx="175">
                  <c:v>3.438272</c:v>
                </c:pt>
                <c:pt idx="176">
                  <c:v>3.0668929999999999</c:v>
                </c:pt>
                <c:pt idx="177">
                  <c:v>2.689314</c:v>
                </c:pt>
                <c:pt idx="178">
                  <c:v>2.3052169999999998</c:v>
                </c:pt>
                <c:pt idx="179">
                  <c:v>1.914256</c:v>
                </c:pt>
                <c:pt idx="180">
                  <c:v>1.516068</c:v>
                </c:pt>
                <c:pt idx="181">
                  <c:v>1.1102590000000001</c:v>
                </c:pt>
                <c:pt idx="182">
                  <c:v>0.69641600000000004</c:v>
                </c:pt>
                <c:pt idx="183">
                  <c:v>0.27409699999999998</c:v>
                </c:pt>
                <c:pt idx="184">
                  <c:v>-0.157164</c:v>
                </c:pt>
                <c:pt idx="185">
                  <c:v>-0.597854</c:v>
                </c:pt>
                <c:pt idx="186">
                  <c:v>-1.0484830000000001</c:v>
                </c:pt>
                <c:pt idx="187">
                  <c:v>-1.509579</c:v>
                </c:pt>
                <c:pt idx="188">
                  <c:v>-1.9816819999999999</c:v>
                </c:pt>
                <c:pt idx="189">
                  <c:v>-2.4653390000000002</c:v>
                </c:pt>
                <c:pt idx="190">
                  <c:v>-2.9610949999999998</c:v>
                </c:pt>
                <c:pt idx="191">
                  <c:v>-3.4694859999999998</c:v>
                </c:pt>
                <c:pt idx="192">
                  <c:v>-3.9910220000000001</c:v>
                </c:pt>
                <c:pt idx="193">
                  <c:v>-4.5261779999999998</c:v>
                </c:pt>
                <c:pt idx="194">
                  <c:v>-5.0753750000000002</c:v>
                </c:pt>
                <c:pt idx="195">
                  <c:v>-5.6389659999999999</c:v>
                </c:pt>
                <c:pt idx="196">
                  <c:v>-6.2172159999999996</c:v>
                </c:pt>
                <c:pt idx="197">
                  <c:v>-6.8102859999999996</c:v>
                </c:pt>
                <c:pt idx="198">
                  <c:v>-7.4182230000000002</c:v>
                </c:pt>
                <c:pt idx="199">
                  <c:v>-8.0409380000000006</c:v>
                </c:pt>
                <c:pt idx="200">
                  <c:v>-8.6782079999999997</c:v>
                </c:pt>
                <c:pt idx="201">
                  <c:v>-9.3296650000000003</c:v>
                </c:pt>
                <c:pt idx="202">
                  <c:v>-9.9948040000000002</c:v>
                </c:pt>
                <c:pt idx="203">
                  <c:v>-10.67299</c:v>
                </c:pt>
                <c:pt idx="204">
                  <c:v>-11.363471000000001</c:v>
                </c:pt>
                <c:pt idx="205">
                  <c:v>-12.065398999999999</c:v>
                </c:pt>
                <c:pt idx="206">
                  <c:v>-12.777851999999999</c:v>
                </c:pt>
                <c:pt idx="207">
                  <c:v>-13.499855999999999</c:v>
                </c:pt>
                <c:pt idx="208">
                  <c:v>-14.230413</c:v>
                </c:pt>
                <c:pt idx="209">
                  <c:v>-14.968522</c:v>
                </c:pt>
                <c:pt idx="210">
                  <c:v>-15.713203999999999</c:v>
                </c:pt>
                <c:pt idx="211">
                  <c:v>-16.463519999999999</c:v>
                </c:pt>
                <c:pt idx="212">
                  <c:v>-17.218585000000001</c:v>
                </c:pt>
                <c:pt idx="213">
                  <c:v>-17.977588000000001</c:v>
                </c:pt>
                <c:pt idx="214">
                  <c:v>-18.739796999999999</c:v>
                </c:pt>
                <c:pt idx="215">
                  <c:v>-19.504570000000001</c:v>
                </c:pt>
                <c:pt idx="216">
                  <c:v>-20.271359</c:v>
                </c:pt>
                <c:pt idx="217">
                  <c:v>-21.039712000000002</c:v>
                </c:pt>
                <c:pt idx="218">
                  <c:v>-21.809272</c:v>
                </c:pt>
                <c:pt idx="219">
                  <c:v>-22.579768000000001</c:v>
                </c:pt>
                <c:pt idx="220">
                  <c:v>-23.351008</c:v>
                </c:pt>
                <c:pt idx="221">
                  <c:v>-24.122868</c:v>
                </c:pt>
                <c:pt idx="222">
                  <c:v>-24.895274000000001</c:v>
                </c:pt>
                <c:pt idx="223">
                  <c:v>-25.668192999999999</c:v>
                </c:pt>
                <c:pt idx="224">
                  <c:v>-26.441617999999998</c:v>
                </c:pt>
                <c:pt idx="225">
                  <c:v>-27.215555999999999</c:v>
                </c:pt>
                <c:pt idx="226">
                  <c:v>-27.990022</c:v>
                </c:pt>
                <c:pt idx="227">
                  <c:v>-28.765035000000001</c:v>
                </c:pt>
                <c:pt idx="228">
                  <c:v>-29.540614000000001</c:v>
                </c:pt>
                <c:pt idx="229">
                  <c:v>-30.316780000000001</c:v>
                </c:pt>
                <c:pt idx="230">
                  <c:v>-31.093558999999999</c:v>
                </c:pt>
                <c:pt idx="231">
                  <c:v>-31.870985999999998</c:v>
                </c:pt>
                <c:pt idx="232">
                  <c:v>-32.649110999999998</c:v>
                </c:pt>
                <c:pt idx="233">
                  <c:v>-33.427999999999997</c:v>
                </c:pt>
                <c:pt idx="234">
                  <c:v>-34.207743999999998</c:v>
                </c:pt>
                <c:pt idx="235">
                  <c:v>-34.988460000000003</c:v>
                </c:pt>
                <c:pt idx="236">
                  <c:v>-35.770293000000002</c:v>
                </c:pt>
                <c:pt idx="237">
                  <c:v>-36.553417000000003</c:v>
                </c:pt>
                <c:pt idx="238">
                  <c:v>-37.338034999999998</c:v>
                </c:pt>
                <c:pt idx="239">
                  <c:v>-38.124375999999998</c:v>
                </c:pt>
                <c:pt idx="240">
                  <c:v>-38.912688000000003</c:v>
                </c:pt>
                <c:pt idx="241">
                  <c:v>-39.703239000000004</c:v>
                </c:pt>
                <c:pt idx="242">
                  <c:v>-40.496302</c:v>
                </c:pt>
                <c:pt idx="243">
                  <c:v>-41.292153999999996</c:v>
                </c:pt>
                <c:pt idx="244">
                  <c:v>-42.091064000000003</c:v>
                </c:pt>
                <c:pt idx="245">
                  <c:v>-42.891064</c:v>
                </c:pt>
                <c:pt idx="246">
                  <c:v>-44.491064000000001</c:v>
                </c:pt>
                <c:pt idx="247">
                  <c:v>-45.291063999999999</c:v>
                </c:pt>
                <c:pt idx="248">
                  <c:v>-46.091064000000003</c:v>
                </c:pt>
                <c:pt idx="249">
                  <c:v>-46.891064</c:v>
                </c:pt>
                <c:pt idx="250">
                  <c:v>-47.691063999999997</c:v>
                </c:pt>
                <c:pt idx="251">
                  <c:v>-48.491064000000001</c:v>
                </c:pt>
                <c:pt idx="252">
                  <c:v>-49.291063999999999</c:v>
                </c:pt>
                <c:pt idx="253">
                  <c:v>-50.091064000000003</c:v>
                </c:pt>
                <c:pt idx="254">
                  <c:v>-50.891064</c:v>
                </c:pt>
                <c:pt idx="255">
                  <c:v>-51.691063999999997</c:v>
                </c:pt>
                <c:pt idx="256">
                  <c:v>-52.491064000000001</c:v>
                </c:pt>
                <c:pt idx="257">
                  <c:v>-53.291063999999999</c:v>
                </c:pt>
                <c:pt idx="258">
                  <c:v>-54.091064000000003</c:v>
                </c:pt>
                <c:pt idx="259">
                  <c:v>-54.891064</c:v>
                </c:pt>
                <c:pt idx="260">
                  <c:v>-55.691063999999997</c:v>
                </c:pt>
                <c:pt idx="261">
                  <c:v>-56.491064000000001</c:v>
                </c:pt>
                <c:pt idx="262">
                  <c:v>-57.291063999999999</c:v>
                </c:pt>
                <c:pt idx="263">
                  <c:v>-58.091064000000003</c:v>
                </c:pt>
                <c:pt idx="264">
                  <c:v>-59.691063999999997</c:v>
                </c:pt>
                <c:pt idx="265">
                  <c:v>-60.491064000000001</c:v>
                </c:pt>
                <c:pt idx="266">
                  <c:v>-61.291063999999999</c:v>
                </c:pt>
                <c:pt idx="267">
                  <c:v>-62.091064000000003</c:v>
                </c:pt>
                <c:pt idx="268">
                  <c:v>-62.891064</c:v>
                </c:pt>
                <c:pt idx="269">
                  <c:v>-63.691063999999997</c:v>
                </c:pt>
                <c:pt idx="270">
                  <c:v>-65.291064000000006</c:v>
                </c:pt>
                <c:pt idx="271">
                  <c:v>-66.091064000000003</c:v>
                </c:pt>
                <c:pt idx="272">
                  <c:v>-66.891064</c:v>
                </c:pt>
                <c:pt idx="273">
                  <c:v>-67.691063999999997</c:v>
                </c:pt>
                <c:pt idx="274">
                  <c:v>-68.491063999999994</c:v>
                </c:pt>
                <c:pt idx="275">
                  <c:v>-70.091064000000003</c:v>
                </c:pt>
                <c:pt idx="276">
                  <c:v>-70.891064</c:v>
                </c:pt>
                <c:pt idx="277">
                  <c:v>-71.691063999999997</c:v>
                </c:pt>
                <c:pt idx="278">
                  <c:v>-73.291064000000006</c:v>
                </c:pt>
                <c:pt idx="279">
                  <c:v>-74.091064000000003</c:v>
                </c:pt>
                <c:pt idx="280">
                  <c:v>-74.891064</c:v>
                </c:pt>
                <c:pt idx="281">
                  <c:v>-75.691063999999997</c:v>
                </c:pt>
                <c:pt idx="282">
                  <c:v>-77.291064000000006</c:v>
                </c:pt>
                <c:pt idx="283">
                  <c:v>-78.091064000000003</c:v>
                </c:pt>
                <c:pt idx="284">
                  <c:v>-78.891064</c:v>
                </c:pt>
                <c:pt idx="285">
                  <c:v>-79.691063999999997</c:v>
                </c:pt>
                <c:pt idx="286">
                  <c:v>-80.491063999999994</c:v>
                </c:pt>
                <c:pt idx="287">
                  <c:v>-81.291064000000006</c:v>
                </c:pt>
                <c:pt idx="288">
                  <c:v>-82.058643000000004</c:v>
                </c:pt>
                <c:pt idx="289">
                  <c:v>-82.764224999999996</c:v>
                </c:pt>
                <c:pt idx="290">
                  <c:v>-83.404876000000002</c:v>
                </c:pt>
                <c:pt idx="291">
                  <c:v>-83.979571000000007</c:v>
                </c:pt>
                <c:pt idx="292">
                  <c:v>-84.489157000000006</c:v>
                </c:pt>
                <c:pt idx="293">
                  <c:v>-84.936126999999999</c:v>
                </c:pt>
                <c:pt idx="294">
                  <c:v>-85.324288999999993</c:v>
                </c:pt>
                <c:pt idx="295">
                  <c:v>-85.658381000000006</c:v>
                </c:pt>
                <c:pt idx="296">
                  <c:v>-85.943678000000006</c:v>
                </c:pt>
                <c:pt idx="297">
                  <c:v>-86.185658000000004</c:v>
                </c:pt>
                <c:pt idx="298">
                  <c:v>-86.389718999999999</c:v>
                </c:pt>
                <c:pt idx="299">
                  <c:v>-86.560986</c:v>
                </c:pt>
                <c:pt idx="300">
                  <c:v>-86.704177000000001</c:v>
                </c:pt>
                <c:pt idx="301">
                  <c:v>-86.823536000000004</c:v>
                </c:pt>
                <c:pt idx="302">
                  <c:v>-86.922810999999996</c:v>
                </c:pt>
                <c:pt idx="303">
                  <c:v>-87.005257</c:v>
                </c:pt>
                <c:pt idx="304">
                  <c:v>-87.073672999999999</c:v>
                </c:pt>
                <c:pt idx="305">
                  <c:v>-87.130436000000003</c:v>
                </c:pt>
                <c:pt idx="306">
                  <c:v>-87.177553000000003</c:v>
                </c:pt>
                <c:pt idx="307">
                  <c:v>-87.216705000000005</c:v>
                </c:pt>
                <c:pt idx="308">
                  <c:v>-87.249294000000006</c:v>
                </c:pt>
                <c:pt idx="309">
                  <c:v>-87.276484999999994</c:v>
                </c:pt>
                <c:pt idx="310">
                  <c:v>-87.299239999999998</c:v>
                </c:pt>
                <c:pt idx="311">
                  <c:v>-87.318353999999999</c:v>
                </c:pt>
                <c:pt idx="312">
                  <c:v>-87.334480999999997</c:v>
                </c:pt>
                <c:pt idx="313">
                  <c:v>-87.348159999999993</c:v>
                </c:pt>
                <c:pt idx="314">
                  <c:v>-87.359831999999997</c:v>
                </c:pt>
                <c:pt idx="315">
                  <c:v>-87.369860000000003</c:v>
                </c:pt>
                <c:pt idx="316">
                  <c:v>-87.378539000000004</c:v>
                </c:pt>
                <c:pt idx="317">
                  <c:v>-87.386111999999997</c:v>
                </c:pt>
                <c:pt idx="318">
                  <c:v>-87.392779000000004</c:v>
                </c:pt>
                <c:pt idx="319">
                  <c:v>-87.398702</c:v>
                </c:pt>
                <c:pt idx="320">
                  <c:v>-87.404014000000004</c:v>
                </c:pt>
                <c:pt idx="321">
                  <c:v>-87.408822999999998</c:v>
                </c:pt>
                <c:pt idx="322">
                  <c:v>-87.413219999999995</c:v>
                </c:pt>
                <c:pt idx="323">
                  <c:v>-87.417275000000004</c:v>
                </c:pt>
                <c:pt idx="324">
                  <c:v>-87.421049999999994</c:v>
                </c:pt>
                <c:pt idx="325">
                  <c:v>-87.424592000000004</c:v>
                </c:pt>
                <c:pt idx="326">
                  <c:v>-87.427941000000004</c:v>
                </c:pt>
                <c:pt idx="327">
                  <c:v>-87.431129999999996</c:v>
                </c:pt>
                <c:pt idx="328">
                  <c:v>-87.434184999999999</c:v>
                </c:pt>
                <c:pt idx="329">
                  <c:v>-87.437128999999999</c:v>
                </c:pt>
                <c:pt idx="330">
                  <c:v>-87.439977999999996</c:v>
                </c:pt>
                <c:pt idx="331">
                  <c:v>-87.442747999999995</c:v>
                </c:pt>
                <c:pt idx="332">
                  <c:v>-87.445451000000006</c:v>
                </c:pt>
                <c:pt idx="333">
                  <c:v>-87.448096000000007</c:v>
                </c:pt>
                <c:pt idx="334">
                  <c:v>-87.450692000000004</c:v>
                </c:pt>
                <c:pt idx="335">
                  <c:v>-87.453243999999998</c:v>
                </c:pt>
                <c:pt idx="336">
                  <c:v>-87.455759</c:v>
                </c:pt>
                <c:pt idx="337">
                  <c:v>-87.458241000000001</c:v>
                </c:pt>
                <c:pt idx="338">
                  <c:v>-87.460693000000006</c:v>
                </c:pt>
                <c:pt idx="339">
                  <c:v>-87.463119000000006</c:v>
                </c:pt>
                <c:pt idx="340">
                  <c:v>-87.465519999999998</c:v>
                </c:pt>
                <c:pt idx="341">
                  <c:v>-87.4679</c:v>
                </c:pt>
                <c:pt idx="342">
                  <c:v>-87.470259999999996</c:v>
                </c:pt>
                <c:pt idx="343">
                  <c:v>-87.472600999999997</c:v>
                </c:pt>
                <c:pt idx="344">
                  <c:v>-87.474924000000001</c:v>
                </c:pt>
                <c:pt idx="345">
                  <c:v>-87.477230000000006</c:v>
                </c:pt>
                <c:pt idx="346">
                  <c:v>-87.479521000000005</c:v>
                </c:pt>
                <c:pt idx="347">
                  <c:v>-87.481796000000003</c:v>
                </c:pt>
                <c:pt idx="348">
                  <c:v>-87.484055999999995</c:v>
                </c:pt>
                <c:pt idx="349">
                  <c:v>-87.486303000000007</c:v>
                </c:pt>
                <c:pt idx="350">
                  <c:v>-87.488534999999999</c:v>
                </c:pt>
                <c:pt idx="351">
                  <c:v>-87.490754999999993</c:v>
                </c:pt>
                <c:pt idx="352">
                  <c:v>-87.492960999999994</c:v>
                </c:pt>
                <c:pt idx="353">
                  <c:v>-87.495153999999999</c:v>
                </c:pt>
                <c:pt idx="354">
                  <c:v>-87.497333999999995</c:v>
                </c:pt>
                <c:pt idx="355">
                  <c:v>-87.499503000000004</c:v>
                </c:pt>
                <c:pt idx="356">
                  <c:v>-87.501658000000006</c:v>
                </c:pt>
                <c:pt idx="357">
                  <c:v>-87.503801999999993</c:v>
                </c:pt>
                <c:pt idx="358">
                  <c:v>-87.505933999999996</c:v>
                </c:pt>
                <c:pt idx="359">
                  <c:v>-87.508054000000001</c:v>
                </c:pt>
                <c:pt idx="360">
                  <c:v>-87.510161999999994</c:v>
                </c:pt>
                <c:pt idx="361">
                  <c:v>-87.512258000000003</c:v>
                </c:pt>
                <c:pt idx="362">
                  <c:v>-87.514342999999997</c:v>
                </c:pt>
                <c:pt idx="363">
                  <c:v>-87.516417000000004</c:v>
                </c:pt>
                <c:pt idx="364">
                  <c:v>-87.518478999999999</c:v>
                </c:pt>
                <c:pt idx="365">
                  <c:v>-87.520529999999994</c:v>
                </c:pt>
                <c:pt idx="366">
                  <c:v>-87.522570000000002</c:v>
                </c:pt>
                <c:pt idx="367">
                  <c:v>-87.524597999999997</c:v>
                </c:pt>
                <c:pt idx="368">
                  <c:v>-87.526616000000004</c:v>
                </c:pt>
                <c:pt idx="369">
                  <c:v>-87.528621999999999</c:v>
                </c:pt>
                <c:pt idx="370">
                  <c:v>-87.530618000000004</c:v>
                </c:pt>
                <c:pt idx="371">
                  <c:v>-87.532602999999995</c:v>
                </c:pt>
                <c:pt idx="372">
                  <c:v>-87.534576999999999</c:v>
                </c:pt>
                <c:pt idx="373">
                  <c:v>-87.536540000000002</c:v>
                </c:pt>
                <c:pt idx="374">
                  <c:v>-87.538492000000005</c:v>
                </c:pt>
                <c:pt idx="375">
                  <c:v>-87.540434000000005</c:v>
                </c:pt>
                <c:pt idx="376">
                  <c:v>-87.542366000000001</c:v>
                </c:pt>
                <c:pt idx="377">
                  <c:v>-87.544286999999997</c:v>
                </c:pt>
                <c:pt idx="378">
                  <c:v>-87.546198000000004</c:v>
                </c:pt>
                <c:pt idx="379">
                  <c:v>-87.548097999999996</c:v>
                </c:pt>
                <c:pt idx="380">
                  <c:v>-87.549987999999999</c:v>
                </c:pt>
                <c:pt idx="381">
                  <c:v>-87.551867000000001</c:v>
                </c:pt>
                <c:pt idx="382">
                  <c:v>-87.553736999999998</c:v>
                </c:pt>
                <c:pt idx="383">
                  <c:v>-87.555595999999994</c:v>
                </c:pt>
                <c:pt idx="384">
                  <c:v>-87.557445000000001</c:v>
                </c:pt>
                <c:pt idx="385">
                  <c:v>-87.559285000000003</c:v>
                </c:pt>
                <c:pt idx="386">
                  <c:v>-87.561114000000003</c:v>
                </c:pt>
                <c:pt idx="387">
                  <c:v>-87.562933000000001</c:v>
                </c:pt>
                <c:pt idx="388">
                  <c:v>-87.564743000000007</c:v>
                </c:pt>
                <c:pt idx="389">
                  <c:v>-87.566541999999998</c:v>
                </c:pt>
                <c:pt idx="390">
                  <c:v>-87.568331999999998</c:v>
                </c:pt>
                <c:pt idx="391">
                  <c:v>-87.570111999999995</c:v>
                </c:pt>
                <c:pt idx="392">
                  <c:v>-87.571883</c:v>
                </c:pt>
                <c:pt idx="393">
                  <c:v>-87.573643000000004</c:v>
                </c:pt>
                <c:pt idx="394">
                  <c:v>-87.575395</c:v>
                </c:pt>
                <c:pt idx="395">
                  <c:v>-87.577136999999993</c:v>
                </c:pt>
                <c:pt idx="396">
                  <c:v>-87.578868999999997</c:v>
                </c:pt>
                <c:pt idx="397">
                  <c:v>-87.580591999999996</c:v>
                </c:pt>
                <c:pt idx="398">
                  <c:v>-87.582305000000005</c:v>
                </c:pt>
                <c:pt idx="399">
                  <c:v>-87.584008999999995</c:v>
                </c:pt>
                <c:pt idx="400">
                  <c:v>-87.585704000000007</c:v>
                </c:pt>
                <c:pt idx="401">
                  <c:v>-87.587389999999999</c:v>
                </c:pt>
                <c:pt idx="402">
                  <c:v>-87.589067</c:v>
                </c:pt>
                <c:pt idx="403">
                  <c:v>-87.590733999999998</c:v>
                </c:pt>
                <c:pt idx="404">
                  <c:v>-87.592392000000004</c:v>
                </c:pt>
                <c:pt idx="405">
                  <c:v>-87.594042000000002</c:v>
                </c:pt>
                <c:pt idx="406">
                  <c:v>-87.595681999999996</c:v>
                </c:pt>
                <c:pt idx="407">
                  <c:v>-87.597313999999997</c:v>
                </c:pt>
                <c:pt idx="408">
                  <c:v>-87.598935999999995</c:v>
                </c:pt>
                <c:pt idx="409">
                  <c:v>-87.600549999999998</c:v>
                </c:pt>
                <c:pt idx="410">
                  <c:v>-87.602154999999996</c:v>
                </c:pt>
                <c:pt idx="411">
                  <c:v>-87.603751000000003</c:v>
                </c:pt>
                <c:pt idx="412">
                  <c:v>-87.605338000000003</c:v>
                </c:pt>
                <c:pt idx="413">
                  <c:v>-87.606916999999996</c:v>
                </c:pt>
                <c:pt idx="414">
                  <c:v>-87.608486999999997</c:v>
                </c:pt>
                <c:pt idx="415">
                  <c:v>-87.610049000000004</c:v>
                </c:pt>
                <c:pt idx="416">
                  <c:v>-87.611602000000005</c:v>
                </c:pt>
                <c:pt idx="417">
                  <c:v>-87.613146999999998</c:v>
                </c:pt>
                <c:pt idx="418">
                  <c:v>-87.614682999999999</c:v>
                </c:pt>
                <c:pt idx="419">
                  <c:v>-87.616211000000007</c:v>
                </c:pt>
                <c:pt idx="420">
                  <c:v>-87.617731000000006</c:v>
                </c:pt>
                <c:pt idx="421">
                  <c:v>-87.619242</c:v>
                </c:pt>
                <c:pt idx="422">
                  <c:v>-87.620744999999999</c:v>
                </c:pt>
                <c:pt idx="423">
                  <c:v>-87.622240000000005</c:v>
                </c:pt>
                <c:pt idx="424">
                  <c:v>-87.623726000000005</c:v>
                </c:pt>
                <c:pt idx="425">
                  <c:v>-87.625204999999994</c:v>
                </c:pt>
                <c:pt idx="426">
                  <c:v>-87.626676000000003</c:v>
                </c:pt>
                <c:pt idx="427">
                  <c:v>-87.628138000000007</c:v>
                </c:pt>
                <c:pt idx="428">
                  <c:v>-87.629593</c:v>
                </c:pt>
                <c:pt idx="429">
                  <c:v>-87.631039000000001</c:v>
                </c:pt>
                <c:pt idx="430">
                  <c:v>-87.632478000000006</c:v>
                </c:pt>
                <c:pt idx="431">
                  <c:v>-87.633909000000003</c:v>
                </c:pt>
                <c:pt idx="432">
                  <c:v>-87.635332000000005</c:v>
                </c:pt>
                <c:pt idx="433">
                  <c:v>-87.636747</c:v>
                </c:pt>
                <c:pt idx="434">
                  <c:v>-87.638154999999998</c:v>
                </c:pt>
                <c:pt idx="435">
                  <c:v>-87.639554000000004</c:v>
                </c:pt>
                <c:pt idx="436">
                  <c:v>-87.640946999999997</c:v>
                </c:pt>
                <c:pt idx="437">
                  <c:v>-87.642330999999999</c:v>
                </c:pt>
                <c:pt idx="438">
                  <c:v>-87.643708000000004</c:v>
                </c:pt>
                <c:pt idx="439">
                  <c:v>-87.645077999999998</c:v>
                </c:pt>
                <c:pt idx="440">
                  <c:v>-87.646439999999998</c:v>
                </c:pt>
                <c:pt idx="441">
                  <c:v>-87.647795000000002</c:v>
                </c:pt>
                <c:pt idx="442">
                  <c:v>-87.649141999999998</c:v>
                </c:pt>
                <c:pt idx="443">
                  <c:v>-87.650481999999997</c:v>
                </c:pt>
                <c:pt idx="444">
                  <c:v>-87.651814999999999</c:v>
                </c:pt>
                <c:pt idx="445">
                  <c:v>-87.653139999999993</c:v>
                </c:pt>
                <c:pt idx="446">
                  <c:v>-87.654459000000003</c:v>
                </c:pt>
                <c:pt idx="447">
                  <c:v>-87.655770000000004</c:v>
                </c:pt>
                <c:pt idx="448">
                  <c:v>-87.657072999999997</c:v>
                </c:pt>
                <c:pt idx="449">
                  <c:v>-87.658370000000005</c:v>
                </c:pt>
                <c:pt idx="450">
                  <c:v>-87.659660000000002</c:v>
                </c:pt>
                <c:pt idx="451">
                  <c:v>-87.660943000000003</c:v>
                </c:pt>
                <c:pt idx="452">
                  <c:v>-87.662217999999996</c:v>
                </c:pt>
                <c:pt idx="453">
                  <c:v>-87.663487000000003</c:v>
                </c:pt>
                <c:pt idx="454">
                  <c:v>-87.664749</c:v>
                </c:pt>
                <c:pt idx="455">
                  <c:v>-87.666004000000001</c:v>
                </c:pt>
                <c:pt idx="456">
                  <c:v>-87.667252000000005</c:v>
                </c:pt>
                <c:pt idx="457">
                  <c:v>-87.668493999999995</c:v>
                </c:pt>
                <c:pt idx="458">
                  <c:v>-87.669728000000006</c:v>
                </c:pt>
                <c:pt idx="459">
                  <c:v>-87.670956000000004</c:v>
                </c:pt>
                <c:pt idx="460">
                  <c:v>-87.672178000000002</c:v>
                </c:pt>
                <c:pt idx="461">
                  <c:v>-87.673392000000007</c:v>
                </c:pt>
                <c:pt idx="462">
                  <c:v>-87.674599999999998</c:v>
                </c:pt>
                <c:pt idx="463">
                  <c:v>-87.675802000000004</c:v>
                </c:pt>
                <c:pt idx="464">
                  <c:v>-87.676997</c:v>
                </c:pt>
                <c:pt idx="465">
                  <c:v>-87.678184999999999</c:v>
                </c:pt>
                <c:pt idx="466">
                  <c:v>-87.679366999999999</c:v>
                </c:pt>
                <c:pt idx="467">
                  <c:v>-87.680543</c:v>
                </c:pt>
                <c:pt idx="468">
                  <c:v>-87.681712000000005</c:v>
                </c:pt>
                <c:pt idx="469">
                  <c:v>-87.682874999999996</c:v>
                </c:pt>
                <c:pt idx="470">
                  <c:v>-87.684032000000002</c:v>
                </c:pt>
                <c:pt idx="471">
                  <c:v>-87.685181999999998</c:v>
                </c:pt>
                <c:pt idx="472">
                  <c:v>-87.686327000000006</c:v>
                </c:pt>
                <c:pt idx="473">
                  <c:v>-87.687465000000003</c:v>
                </c:pt>
                <c:pt idx="474">
                  <c:v>-87.688596000000004</c:v>
                </c:pt>
                <c:pt idx="475">
                  <c:v>-87.689722000000003</c:v>
                </c:pt>
                <c:pt idx="476">
                  <c:v>-87.690842000000004</c:v>
                </c:pt>
                <c:pt idx="477">
                  <c:v>-87.691954999999993</c:v>
                </c:pt>
                <c:pt idx="478">
                  <c:v>-87.693062999999995</c:v>
                </c:pt>
                <c:pt idx="479">
                  <c:v>-87.694164000000001</c:v>
                </c:pt>
                <c:pt idx="480">
                  <c:v>-87.695260000000005</c:v>
                </c:pt>
                <c:pt idx="481">
                  <c:v>-87.696349999999995</c:v>
                </c:pt>
                <c:pt idx="482">
                  <c:v>-87.697434000000001</c:v>
                </c:pt>
                <c:pt idx="483">
                  <c:v>-87.698511999999994</c:v>
                </c:pt>
                <c:pt idx="484">
                  <c:v>-87.699584000000002</c:v>
                </c:pt>
                <c:pt idx="485">
                  <c:v>-87.700649999999996</c:v>
                </c:pt>
                <c:pt idx="486">
                  <c:v>-87.701711000000003</c:v>
                </c:pt>
                <c:pt idx="487">
                  <c:v>-87.702765999999997</c:v>
                </c:pt>
                <c:pt idx="488">
                  <c:v>-87.703815000000006</c:v>
                </c:pt>
                <c:pt idx="489">
                  <c:v>-87.704858999999999</c:v>
                </c:pt>
                <c:pt idx="490">
                  <c:v>-87.705896999999993</c:v>
                </c:pt>
                <c:pt idx="491">
                  <c:v>-87.70693</c:v>
                </c:pt>
                <c:pt idx="492">
                  <c:v>-87.707956999999993</c:v>
                </c:pt>
                <c:pt idx="493">
                  <c:v>-87.708978000000002</c:v>
                </c:pt>
                <c:pt idx="494">
                  <c:v>-87.709993999999995</c:v>
                </c:pt>
                <c:pt idx="495">
                  <c:v>-87.711004000000003</c:v>
                </c:pt>
                <c:pt idx="496">
                  <c:v>-87.712010000000006</c:v>
                </c:pt>
                <c:pt idx="497">
                  <c:v>-87.713009</c:v>
                </c:pt>
                <c:pt idx="498">
                  <c:v>-87.714004000000003</c:v>
                </c:pt>
                <c:pt idx="499">
                  <c:v>-87.714993000000007</c:v>
                </c:pt>
                <c:pt idx="500">
                  <c:v>-87.715975999999998</c:v>
                </c:pt>
                <c:pt idx="501">
                  <c:v>-87.716954999999999</c:v>
                </c:pt>
                <c:pt idx="502">
                  <c:v>-87.717928000000001</c:v>
                </c:pt>
                <c:pt idx="503">
                  <c:v>-87.718896000000001</c:v>
                </c:pt>
                <c:pt idx="504">
                  <c:v>-87.719859</c:v>
                </c:pt>
                <c:pt idx="505">
                  <c:v>-87.720816999999997</c:v>
                </c:pt>
                <c:pt idx="506">
                  <c:v>-87.721770000000006</c:v>
                </c:pt>
                <c:pt idx="507">
                  <c:v>-87.722717000000003</c:v>
                </c:pt>
                <c:pt idx="508">
                  <c:v>-87.723659999999995</c:v>
                </c:pt>
                <c:pt idx="509">
                  <c:v>-87.724597000000003</c:v>
                </c:pt>
                <c:pt idx="510">
                  <c:v>-87.725530000000006</c:v>
                </c:pt>
                <c:pt idx="511">
                  <c:v>-87.726456999999996</c:v>
                </c:pt>
                <c:pt idx="512">
                  <c:v>-87.727379999999997</c:v>
                </c:pt>
                <c:pt idx="513">
                  <c:v>-87.728297999999995</c:v>
                </c:pt>
                <c:pt idx="514">
                  <c:v>-87.729211000000006</c:v>
                </c:pt>
                <c:pt idx="515">
                  <c:v>-87.730119000000002</c:v>
                </c:pt>
                <c:pt idx="516">
                  <c:v>-87.731021999999996</c:v>
                </c:pt>
                <c:pt idx="517">
                  <c:v>-87.731920000000002</c:v>
                </c:pt>
                <c:pt idx="518">
                  <c:v>-87.732814000000005</c:v>
                </c:pt>
                <c:pt idx="519">
                  <c:v>-87.733703000000006</c:v>
                </c:pt>
                <c:pt idx="520">
                  <c:v>-87.734587000000005</c:v>
                </c:pt>
                <c:pt idx="521">
                  <c:v>-87.735466000000002</c:v>
                </c:pt>
                <c:pt idx="522">
                  <c:v>-87.736340999999996</c:v>
                </c:pt>
                <c:pt idx="523">
                  <c:v>-87.737212</c:v>
                </c:pt>
                <c:pt idx="524">
                  <c:v>-87.738077000000004</c:v>
                </c:pt>
                <c:pt idx="525">
                  <c:v>-87.738938000000005</c:v>
                </c:pt>
                <c:pt idx="526">
                  <c:v>-87.739795000000001</c:v>
                </c:pt>
                <c:pt idx="527">
                  <c:v>-87.740646999999996</c:v>
                </c:pt>
                <c:pt idx="528">
                  <c:v>-87.741495</c:v>
                </c:pt>
                <c:pt idx="529">
                  <c:v>-87.742338000000004</c:v>
                </c:pt>
                <c:pt idx="530">
                  <c:v>-87.743176000000005</c:v>
                </c:pt>
                <c:pt idx="531">
                  <c:v>-87.744011</c:v>
                </c:pt>
                <c:pt idx="532">
                  <c:v>-87.744839999999996</c:v>
                </c:pt>
                <c:pt idx="533">
                  <c:v>-87.745666</c:v>
                </c:pt>
                <c:pt idx="534">
                  <c:v>-87.746487000000002</c:v>
                </c:pt>
                <c:pt idx="535">
                  <c:v>-87.747304</c:v>
                </c:pt>
                <c:pt idx="536">
                  <c:v>-87.748116999999993</c:v>
                </c:pt>
                <c:pt idx="537">
                  <c:v>-87.748925</c:v>
                </c:pt>
                <c:pt idx="538">
                  <c:v>-87.749729000000002</c:v>
                </c:pt>
                <c:pt idx="539">
                  <c:v>-87.750529</c:v>
                </c:pt>
                <c:pt idx="540">
                  <c:v>-87.751324999999994</c:v>
                </c:pt>
                <c:pt idx="541">
                  <c:v>-87.752116000000001</c:v>
                </c:pt>
                <c:pt idx="542">
                  <c:v>-87.752904000000001</c:v>
                </c:pt>
                <c:pt idx="543">
                  <c:v>-87.753686999999999</c:v>
                </c:pt>
                <c:pt idx="544">
                  <c:v>-87.754465999999994</c:v>
                </c:pt>
                <c:pt idx="545">
                  <c:v>-87.755240999999998</c:v>
                </c:pt>
                <c:pt idx="546">
                  <c:v>-87.756011999999998</c:v>
                </c:pt>
                <c:pt idx="547">
                  <c:v>-87.756778999999995</c:v>
                </c:pt>
                <c:pt idx="548">
                  <c:v>-87.757542000000001</c:v>
                </c:pt>
                <c:pt idx="549">
                  <c:v>-87.758302</c:v>
                </c:pt>
                <c:pt idx="550">
                  <c:v>-87.759056999999999</c:v>
                </c:pt>
                <c:pt idx="551">
                  <c:v>-87.759808000000007</c:v>
                </c:pt>
                <c:pt idx="552">
                  <c:v>-87.760554999999997</c:v>
                </c:pt>
                <c:pt idx="553">
                  <c:v>-87.761298999999994</c:v>
                </c:pt>
                <c:pt idx="554">
                  <c:v>-87.762038000000004</c:v>
                </c:pt>
                <c:pt idx="555">
                  <c:v>-87.762773999999993</c:v>
                </c:pt>
                <c:pt idx="556">
                  <c:v>-87.763506000000007</c:v>
                </c:pt>
                <c:pt idx="557">
                  <c:v>-87.764234000000002</c:v>
                </c:pt>
                <c:pt idx="558">
                  <c:v>-87.764959000000005</c:v>
                </c:pt>
                <c:pt idx="559">
                  <c:v>-87.765679000000006</c:v>
                </c:pt>
                <c:pt idx="560">
                  <c:v>-87.766396</c:v>
                </c:pt>
                <c:pt idx="561">
                  <c:v>-87.767110000000002</c:v>
                </c:pt>
                <c:pt idx="562">
                  <c:v>-87.767819000000003</c:v>
                </c:pt>
                <c:pt idx="563">
                  <c:v>-87.768524999999997</c:v>
                </c:pt>
                <c:pt idx="564">
                  <c:v>-87.769227000000001</c:v>
                </c:pt>
                <c:pt idx="565">
                  <c:v>-87.769925999999998</c:v>
                </c:pt>
                <c:pt idx="566">
                  <c:v>-87.770621000000006</c:v>
                </c:pt>
                <c:pt idx="567">
                  <c:v>-87.771313000000006</c:v>
                </c:pt>
                <c:pt idx="568">
                  <c:v>-87.772001000000003</c:v>
                </c:pt>
                <c:pt idx="569">
                  <c:v>-87.772684999999996</c:v>
                </c:pt>
                <c:pt idx="570">
                  <c:v>-87.773365999999996</c:v>
                </c:pt>
                <c:pt idx="571">
                  <c:v>-87.774043000000006</c:v>
                </c:pt>
                <c:pt idx="572">
                  <c:v>-87.774716999999995</c:v>
                </c:pt>
                <c:pt idx="573">
                  <c:v>-87.775388000000007</c:v>
                </c:pt>
                <c:pt idx="574">
                  <c:v>-87.776054999999999</c:v>
                </c:pt>
                <c:pt idx="575">
                  <c:v>-87.776718000000002</c:v>
                </c:pt>
                <c:pt idx="576">
                  <c:v>-87.777377999999999</c:v>
                </c:pt>
                <c:pt idx="577">
                  <c:v>-87.778035000000003</c:v>
                </c:pt>
                <c:pt idx="578">
                  <c:v>-87.778689</c:v>
                </c:pt>
                <c:pt idx="579">
                  <c:v>-87.779338999999993</c:v>
                </c:pt>
                <c:pt idx="580">
                  <c:v>-87.779985999999994</c:v>
                </c:pt>
                <c:pt idx="581">
                  <c:v>-87.780629000000005</c:v>
                </c:pt>
                <c:pt idx="582">
                  <c:v>-87.781270000000006</c:v>
                </c:pt>
                <c:pt idx="583">
                  <c:v>-87.781907000000004</c:v>
                </c:pt>
                <c:pt idx="584">
                  <c:v>-87.782539999999997</c:v>
                </c:pt>
                <c:pt idx="585">
                  <c:v>-87.783170999999996</c:v>
                </c:pt>
                <c:pt idx="586">
                  <c:v>-87.783798000000004</c:v>
                </c:pt>
                <c:pt idx="587">
                  <c:v>-87.784422000000006</c:v>
                </c:pt>
                <c:pt idx="588">
                  <c:v>-87.785043000000002</c:v>
                </c:pt>
                <c:pt idx="589">
                  <c:v>-87.785661000000005</c:v>
                </c:pt>
                <c:pt idx="590">
                  <c:v>-87.786276000000001</c:v>
                </c:pt>
                <c:pt idx="591">
                  <c:v>-87.786888000000005</c:v>
                </c:pt>
                <c:pt idx="592">
                  <c:v>-87.787496000000004</c:v>
                </c:pt>
                <c:pt idx="593">
                  <c:v>-87.788100999999997</c:v>
                </c:pt>
                <c:pt idx="594">
                  <c:v>-87.788703999999996</c:v>
                </c:pt>
                <c:pt idx="595">
                  <c:v>-87.789303000000004</c:v>
                </c:pt>
                <c:pt idx="596">
                  <c:v>-87.789899000000005</c:v>
                </c:pt>
                <c:pt idx="597">
                  <c:v>-87.790492999999998</c:v>
                </c:pt>
                <c:pt idx="598">
                  <c:v>-87.791083</c:v>
                </c:pt>
                <c:pt idx="599">
                  <c:v>-87.791669999999996</c:v>
                </c:pt>
                <c:pt idx="600">
                  <c:v>-87.792254999999997</c:v>
                </c:pt>
                <c:pt idx="601">
                  <c:v>-87.792835999999994</c:v>
                </c:pt>
                <c:pt idx="602">
                  <c:v>-87.793414999999996</c:v>
                </c:pt>
                <c:pt idx="603">
                  <c:v>-87.793989999999994</c:v>
                </c:pt>
                <c:pt idx="604">
                  <c:v>-87.794562999999997</c:v>
                </c:pt>
                <c:pt idx="605">
                  <c:v>-87.795133000000007</c:v>
                </c:pt>
                <c:pt idx="606">
                  <c:v>-87.795699999999997</c:v>
                </c:pt>
                <c:pt idx="607">
                  <c:v>-87.796263999999994</c:v>
                </c:pt>
                <c:pt idx="608">
                  <c:v>-87.796824999999998</c:v>
                </c:pt>
                <c:pt idx="609">
                  <c:v>-87.797383999999994</c:v>
                </c:pt>
                <c:pt idx="610">
                  <c:v>-87.797939</c:v>
                </c:pt>
                <c:pt idx="611">
                  <c:v>-87.798491999999996</c:v>
                </c:pt>
                <c:pt idx="612">
                  <c:v>-87.799042</c:v>
                </c:pt>
                <c:pt idx="613">
                  <c:v>-87.799589999999995</c:v>
                </c:pt>
                <c:pt idx="614">
                  <c:v>-87.800134999999997</c:v>
                </c:pt>
                <c:pt idx="615">
                  <c:v>-87.800676999999993</c:v>
                </c:pt>
                <c:pt idx="616">
                  <c:v>-87.801215999999997</c:v>
                </c:pt>
                <c:pt idx="617">
                  <c:v>-87.801751999999993</c:v>
                </c:pt>
                <c:pt idx="618">
                  <c:v>-87.802285999999995</c:v>
                </c:pt>
                <c:pt idx="619">
                  <c:v>-87.802818000000002</c:v>
                </c:pt>
                <c:pt idx="620">
                  <c:v>-87.803346000000005</c:v>
                </c:pt>
                <c:pt idx="621">
                  <c:v>-87.803871999999998</c:v>
                </c:pt>
                <c:pt idx="622">
                  <c:v>-87.804395999999997</c:v>
                </c:pt>
                <c:pt idx="623">
                  <c:v>-87.804916000000006</c:v>
                </c:pt>
                <c:pt idx="624">
                  <c:v>-87.805435000000003</c:v>
                </c:pt>
                <c:pt idx="625">
                  <c:v>-87.805949999999996</c:v>
                </c:pt>
                <c:pt idx="626">
                  <c:v>-87.806462999999994</c:v>
                </c:pt>
                <c:pt idx="627">
                  <c:v>-87.806973999999997</c:v>
                </c:pt>
                <c:pt idx="628">
                  <c:v>-87.807481999999993</c:v>
                </c:pt>
                <c:pt idx="629">
                  <c:v>-87.807986999999997</c:v>
                </c:pt>
                <c:pt idx="630">
                  <c:v>-87.808490000000006</c:v>
                </c:pt>
                <c:pt idx="631">
                  <c:v>-87.808991000000006</c:v>
                </c:pt>
                <c:pt idx="632">
                  <c:v>-87.809488999999999</c:v>
                </c:pt>
                <c:pt idx="633">
                  <c:v>-87.809984999999998</c:v>
                </c:pt>
                <c:pt idx="634">
                  <c:v>-87.810478000000003</c:v>
                </c:pt>
                <c:pt idx="635">
                  <c:v>-87.810969</c:v>
                </c:pt>
                <c:pt idx="636">
                  <c:v>-87.811457000000004</c:v>
                </c:pt>
                <c:pt idx="637">
                  <c:v>-87.811942999999999</c:v>
                </c:pt>
                <c:pt idx="638">
                  <c:v>-87.812426000000002</c:v>
                </c:pt>
                <c:pt idx="639">
                  <c:v>-87.812907999999993</c:v>
                </c:pt>
                <c:pt idx="640">
                  <c:v>-87.813385999999994</c:v>
                </c:pt>
                <c:pt idx="641">
                  <c:v>-87.813862999999998</c:v>
                </c:pt>
                <c:pt idx="642">
                  <c:v>-87.814336999999995</c:v>
                </c:pt>
                <c:pt idx="643">
                  <c:v>-87.814808999999997</c:v>
                </c:pt>
                <c:pt idx="644">
                  <c:v>-87.815278000000006</c:v>
                </c:pt>
                <c:pt idx="645">
                  <c:v>-87.815746000000004</c:v>
                </c:pt>
                <c:pt idx="646">
                  <c:v>-87.816210999999996</c:v>
                </c:pt>
                <c:pt idx="647">
                  <c:v>-87.816672999999994</c:v>
                </c:pt>
                <c:pt idx="648">
                  <c:v>-87.817133999999996</c:v>
                </c:pt>
                <c:pt idx="649">
                  <c:v>-87.817592000000005</c:v>
                </c:pt>
                <c:pt idx="650">
                  <c:v>-87.818048000000005</c:v>
                </c:pt>
                <c:pt idx="651">
                  <c:v>-87.818500999999998</c:v>
                </c:pt>
                <c:pt idx="652">
                  <c:v>-87.818952999999993</c:v>
                </c:pt>
                <c:pt idx="653">
                  <c:v>-87.819401999999997</c:v>
                </c:pt>
                <c:pt idx="654">
                  <c:v>-87.819849000000005</c:v>
                </c:pt>
                <c:pt idx="655">
                  <c:v>-87.820294000000004</c:v>
                </c:pt>
                <c:pt idx="656">
                  <c:v>-87.820736999999994</c:v>
                </c:pt>
                <c:pt idx="657">
                  <c:v>-87.821178000000003</c:v>
                </c:pt>
                <c:pt idx="658">
                  <c:v>-87.821616000000006</c:v>
                </c:pt>
                <c:pt idx="659">
                  <c:v>-87.822052999999997</c:v>
                </c:pt>
                <c:pt idx="660">
                  <c:v>-87.822486999999995</c:v>
                </c:pt>
                <c:pt idx="661">
                  <c:v>-87.822918999999999</c:v>
                </c:pt>
                <c:pt idx="662">
                  <c:v>-87.823348999999993</c:v>
                </c:pt>
                <c:pt idx="663">
                  <c:v>-87.823777000000007</c:v>
                </c:pt>
                <c:pt idx="664">
                  <c:v>-87.824202999999997</c:v>
                </c:pt>
                <c:pt idx="665">
                  <c:v>-87.824627000000007</c:v>
                </c:pt>
                <c:pt idx="666">
                  <c:v>-87.825049000000007</c:v>
                </c:pt>
                <c:pt idx="667">
                  <c:v>-87.825468000000001</c:v>
                </c:pt>
                <c:pt idx="668">
                  <c:v>-87.825885999999997</c:v>
                </c:pt>
                <c:pt idx="669">
                  <c:v>-87.826301999999998</c:v>
                </c:pt>
                <c:pt idx="670">
                  <c:v>-87.826716000000005</c:v>
                </c:pt>
                <c:pt idx="671">
                  <c:v>-87.827128000000002</c:v>
                </c:pt>
                <c:pt idx="672">
                  <c:v>-87.827537000000007</c:v>
                </c:pt>
                <c:pt idx="673">
                  <c:v>-87.827945</c:v>
                </c:pt>
                <c:pt idx="674">
                  <c:v>-87.828350999999998</c:v>
                </c:pt>
                <c:pt idx="675">
                  <c:v>-87.828755000000001</c:v>
                </c:pt>
                <c:pt idx="676">
                  <c:v>-87.829156999999995</c:v>
                </c:pt>
                <c:pt idx="677">
                  <c:v>-87.829556999999994</c:v>
                </c:pt>
                <c:pt idx="678">
                  <c:v>-87.829954999999998</c:v>
                </c:pt>
                <c:pt idx="679">
                  <c:v>-87.830350999999993</c:v>
                </c:pt>
                <c:pt idx="680">
                  <c:v>-87.830746000000005</c:v>
                </c:pt>
                <c:pt idx="681">
                  <c:v>-87.831137999999996</c:v>
                </c:pt>
                <c:pt idx="682">
                  <c:v>-87.831529000000003</c:v>
                </c:pt>
                <c:pt idx="683">
                  <c:v>-87.831917000000004</c:v>
                </c:pt>
                <c:pt idx="684">
                  <c:v>-87.832303999999993</c:v>
                </c:pt>
                <c:pt idx="685">
                  <c:v>-87.832689000000002</c:v>
                </c:pt>
                <c:pt idx="686">
                  <c:v>-87.833072000000001</c:v>
                </c:pt>
                <c:pt idx="687">
                  <c:v>-87.833454000000003</c:v>
                </c:pt>
                <c:pt idx="688">
                  <c:v>-87.833832999999998</c:v>
                </c:pt>
                <c:pt idx="689">
                  <c:v>-87.834210999999996</c:v>
                </c:pt>
                <c:pt idx="690">
                  <c:v>-87.834586999999999</c:v>
                </c:pt>
                <c:pt idx="691">
                  <c:v>-87.834961000000007</c:v>
                </c:pt>
                <c:pt idx="692">
                  <c:v>-87.835333000000006</c:v>
                </c:pt>
                <c:pt idx="693">
                  <c:v>-87.835704000000007</c:v>
                </c:pt>
                <c:pt idx="694">
                  <c:v>-87.836072999999999</c:v>
                </c:pt>
                <c:pt idx="695">
                  <c:v>-87.836439999999996</c:v>
                </c:pt>
                <c:pt idx="696">
                  <c:v>-87.836804999999998</c:v>
                </c:pt>
                <c:pt idx="697">
                  <c:v>-87.837169000000003</c:v>
                </c:pt>
                <c:pt idx="698">
                  <c:v>-87.837530999999998</c:v>
                </c:pt>
                <c:pt idx="699">
                  <c:v>-87.837890999999999</c:v>
                </c:pt>
                <c:pt idx="700">
                  <c:v>-87.838250000000002</c:v>
                </c:pt>
                <c:pt idx="701">
                  <c:v>-87.838605999999999</c:v>
                </c:pt>
                <c:pt idx="702">
                  <c:v>-87.838961999999995</c:v>
                </c:pt>
                <c:pt idx="703">
                  <c:v>-87.839314999999999</c:v>
                </c:pt>
                <c:pt idx="704">
                  <c:v>-87.839667000000006</c:v>
                </c:pt>
                <c:pt idx="705">
                  <c:v>-87.840017000000003</c:v>
                </c:pt>
                <c:pt idx="706">
                  <c:v>-87.840365000000006</c:v>
                </c:pt>
                <c:pt idx="707">
                  <c:v>-87.840711999999996</c:v>
                </c:pt>
                <c:pt idx="708">
                  <c:v>-87.841057000000006</c:v>
                </c:pt>
                <c:pt idx="709">
                  <c:v>-87.841401000000005</c:v>
                </c:pt>
                <c:pt idx="710">
                  <c:v>-87.841742999999994</c:v>
                </c:pt>
                <c:pt idx="711">
                  <c:v>-87.842083000000002</c:v>
                </c:pt>
                <c:pt idx="712">
                  <c:v>-87.842421999999999</c:v>
                </c:pt>
                <c:pt idx="713">
                  <c:v>-87.842759000000001</c:v>
                </c:pt>
                <c:pt idx="714">
                  <c:v>-87.843095000000005</c:v>
                </c:pt>
                <c:pt idx="715">
                  <c:v>-87.843429</c:v>
                </c:pt>
                <c:pt idx="716">
                  <c:v>-87.843761000000001</c:v>
                </c:pt>
                <c:pt idx="717">
                  <c:v>-87.844092000000003</c:v>
                </c:pt>
                <c:pt idx="718">
                  <c:v>-87.844421999999994</c:v>
                </c:pt>
                <c:pt idx="719">
                  <c:v>-87.844748999999993</c:v>
                </c:pt>
                <c:pt idx="720">
                  <c:v>-87.845076000000006</c:v>
                </c:pt>
                <c:pt idx="721">
                  <c:v>-87.845399999999998</c:v>
                </c:pt>
                <c:pt idx="722">
                  <c:v>-87.845724000000004</c:v>
                </c:pt>
                <c:pt idx="723">
                  <c:v>-87.846045000000004</c:v>
                </c:pt>
                <c:pt idx="724">
                  <c:v>-87.846366000000003</c:v>
                </c:pt>
                <c:pt idx="725">
                  <c:v>-87.846683999999996</c:v>
                </c:pt>
                <c:pt idx="726">
                  <c:v>-87.847002000000003</c:v>
                </c:pt>
                <c:pt idx="727">
                  <c:v>-87.847318000000001</c:v>
                </c:pt>
                <c:pt idx="728">
                  <c:v>-87.847632000000004</c:v>
                </c:pt>
                <c:pt idx="729">
                  <c:v>-87.847944999999996</c:v>
                </c:pt>
                <c:pt idx="730">
                  <c:v>-87.848256000000006</c:v>
                </c:pt>
                <c:pt idx="731">
                  <c:v>-87.848566000000005</c:v>
                </c:pt>
                <c:pt idx="732">
                  <c:v>-87.848875000000007</c:v>
                </c:pt>
                <c:pt idx="733">
                  <c:v>-87.849181999999999</c:v>
                </c:pt>
                <c:pt idx="734">
                  <c:v>-87.849486999999996</c:v>
                </c:pt>
                <c:pt idx="735">
                  <c:v>-87.849791999999994</c:v>
                </c:pt>
                <c:pt idx="736">
                  <c:v>-87.850094999999996</c:v>
                </c:pt>
                <c:pt idx="737">
                  <c:v>-87.850396000000003</c:v>
                </c:pt>
                <c:pt idx="738">
                  <c:v>-87.850695999999999</c:v>
                </c:pt>
                <c:pt idx="739">
                  <c:v>-87.850994999999998</c:v>
                </c:pt>
                <c:pt idx="740">
                  <c:v>-87.851292000000001</c:v>
                </c:pt>
                <c:pt idx="741">
                  <c:v>-87.851588000000007</c:v>
                </c:pt>
                <c:pt idx="742">
                  <c:v>-87.851882000000003</c:v>
                </c:pt>
                <c:pt idx="743">
                  <c:v>-87.852176</c:v>
                </c:pt>
                <c:pt idx="744">
                  <c:v>-87.852467000000004</c:v>
                </c:pt>
                <c:pt idx="745">
                  <c:v>-87.852757999999994</c:v>
                </c:pt>
                <c:pt idx="746">
                  <c:v>-87.853047000000004</c:v>
                </c:pt>
                <c:pt idx="747">
                  <c:v>-87.853335000000001</c:v>
                </c:pt>
                <c:pt idx="748">
                  <c:v>-87.853621000000004</c:v>
                </c:pt>
                <c:pt idx="749">
                  <c:v>-87.853907000000007</c:v>
                </c:pt>
                <c:pt idx="750">
                  <c:v>-87.854191</c:v>
                </c:pt>
                <c:pt idx="751">
                  <c:v>-87.854472999999999</c:v>
                </c:pt>
                <c:pt idx="752">
                  <c:v>-87.854754</c:v>
                </c:pt>
                <c:pt idx="753">
                  <c:v>-87.855034000000003</c:v>
                </c:pt>
                <c:pt idx="754">
                  <c:v>-87.855312999999995</c:v>
                </c:pt>
                <c:pt idx="755">
                  <c:v>-87.855591000000004</c:v>
                </c:pt>
                <c:pt idx="756">
                  <c:v>-87.855867000000003</c:v>
                </c:pt>
                <c:pt idx="757">
                  <c:v>-87.856142000000006</c:v>
                </c:pt>
                <c:pt idx="758">
                  <c:v>-87.856414999999998</c:v>
                </c:pt>
                <c:pt idx="759">
                  <c:v>-87.856688000000005</c:v>
                </c:pt>
                <c:pt idx="760">
                  <c:v>-87.856959000000003</c:v>
                </c:pt>
                <c:pt idx="761">
                  <c:v>-87.857229000000004</c:v>
                </c:pt>
                <c:pt idx="762">
                  <c:v>-87.857496999999995</c:v>
                </c:pt>
                <c:pt idx="763">
                  <c:v>-87.857765000000001</c:v>
                </c:pt>
                <c:pt idx="764">
                  <c:v>-87.858030999999997</c:v>
                </c:pt>
                <c:pt idx="765">
                  <c:v>-87.858295999999996</c:v>
                </c:pt>
                <c:pt idx="766">
                  <c:v>-87.858559999999997</c:v>
                </c:pt>
                <c:pt idx="767">
                  <c:v>-87.858822000000004</c:v>
                </c:pt>
                <c:pt idx="768">
                  <c:v>-87.859083999999996</c:v>
                </c:pt>
                <c:pt idx="769">
                  <c:v>-87.859343999999993</c:v>
                </c:pt>
                <c:pt idx="770">
                  <c:v>-87.859603000000007</c:v>
                </c:pt>
                <c:pt idx="771">
                  <c:v>-87.859860999999995</c:v>
                </c:pt>
                <c:pt idx="772">
                  <c:v>-87.860118</c:v>
                </c:pt>
                <c:pt idx="773">
                  <c:v>-87.860372999999996</c:v>
                </c:pt>
                <c:pt idx="774">
                  <c:v>-87.860626999999994</c:v>
                </c:pt>
                <c:pt idx="775">
                  <c:v>-87.860881000000006</c:v>
                </c:pt>
                <c:pt idx="776">
                  <c:v>-87.861132999999995</c:v>
                </c:pt>
                <c:pt idx="777">
                  <c:v>-87.861384000000001</c:v>
                </c:pt>
                <c:pt idx="778">
                  <c:v>-87.861632999999998</c:v>
                </c:pt>
                <c:pt idx="779">
                  <c:v>-87.861881999999994</c:v>
                </c:pt>
                <c:pt idx="780">
                  <c:v>-87.862129999999993</c:v>
                </c:pt>
                <c:pt idx="781">
                  <c:v>-87.862375999999998</c:v>
                </c:pt>
                <c:pt idx="782">
                  <c:v>-87.862621000000004</c:v>
                </c:pt>
                <c:pt idx="783">
                  <c:v>-87.862864999999999</c:v>
                </c:pt>
                <c:pt idx="784">
                  <c:v>-87.863107999999997</c:v>
                </c:pt>
                <c:pt idx="785">
                  <c:v>-87.863349999999997</c:v>
                </c:pt>
                <c:pt idx="786">
                  <c:v>-87.863591</c:v>
                </c:pt>
                <c:pt idx="787">
                  <c:v>-87.863831000000005</c:v>
                </c:pt>
                <c:pt idx="788">
                  <c:v>-87.864069999999998</c:v>
                </c:pt>
                <c:pt idx="789">
                  <c:v>-87.864307999999994</c:v>
                </c:pt>
                <c:pt idx="790">
                  <c:v>-87.864543999999995</c:v>
                </c:pt>
                <c:pt idx="791">
                  <c:v>-87.864779999999996</c:v>
                </c:pt>
                <c:pt idx="792">
                  <c:v>-87.865014000000002</c:v>
                </c:pt>
                <c:pt idx="793">
                  <c:v>-87.865246999999997</c:v>
                </c:pt>
                <c:pt idx="794">
                  <c:v>-87.865480000000005</c:v>
                </c:pt>
                <c:pt idx="795">
                  <c:v>-87.865711000000005</c:v>
                </c:pt>
                <c:pt idx="796">
                  <c:v>-87.865941000000007</c:v>
                </c:pt>
                <c:pt idx="797">
                  <c:v>-87.866170999999994</c:v>
                </c:pt>
                <c:pt idx="798">
                  <c:v>-87.866399000000001</c:v>
                </c:pt>
                <c:pt idx="799">
                  <c:v>-87.866625999999997</c:v>
                </c:pt>
                <c:pt idx="800">
                  <c:v>-87.866851999999994</c:v>
                </c:pt>
                <c:pt idx="801">
                  <c:v>-87.867076999999995</c:v>
                </c:pt>
                <c:pt idx="802">
                  <c:v>-87.867300999999998</c:v>
                </c:pt>
                <c:pt idx="803">
                  <c:v>-87.867525000000001</c:v>
                </c:pt>
                <c:pt idx="804">
                  <c:v>-87.867746999999994</c:v>
                </c:pt>
                <c:pt idx="805">
                  <c:v>-87.867968000000005</c:v>
                </c:pt>
                <c:pt idx="806">
                  <c:v>-87.868188000000004</c:v>
                </c:pt>
                <c:pt idx="807">
                  <c:v>-87.868407000000005</c:v>
                </c:pt>
                <c:pt idx="808">
                  <c:v>-87.868624999999994</c:v>
                </c:pt>
                <c:pt idx="809">
                  <c:v>-87.868842999999998</c:v>
                </c:pt>
                <c:pt idx="810">
                  <c:v>-87.869058999999993</c:v>
                </c:pt>
                <c:pt idx="811">
                  <c:v>-87.869274000000004</c:v>
                </c:pt>
                <c:pt idx="812">
                  <c:v>-87.869488000000004</c:v>
                </c:pt>
                <c:pt idx="813">
                  <c:v>-87.869702000000004</c:v>
                </c:pt>
                <c:pt idx="814">
                  <c:v>-87.869913999999994</c:v>
                </c:pt>
                <c:pt idx="815">
                  <c:v>-87.870125999999999</c:v>
                </c:pt>
                <c:pt idx="816">
                  <c:v>-87.870335999999995</c:v>
                </c:pt>
                <c:pt idx="817">
                  <c:v>-87.870546000000004</c:v>
                </c:pt>
                <c:pt idx="818">
                  <c:v>-87.870754000000005</c:v>
                </c:pt>
                <c:pt idx="819">
                  <c:v>-87.870962000000006</c:v>
                </c:pt>
                <c:pt idx="820">
                  <c:v>-87.871168999999995</c:v>
                </c:pt>
                <c:pt idx="821">
                  <c:v>-87.871375</c:v>
                </c:pt>
                <c:pt idx="822">
                  <c:v>-87.871579999999994</c:v>
                </c:pt>
                <c:pt idx="823">
                  <c:v>-87.871784000000005</c:v>
                </c:pt>
                <c:pt idx="824">
                  <c:v>-87.871987000000004</c:v>
                </c:pt>
                <c:pt idx="825">
                  <c:v>-87.872189000000006</c:v>
                </c:pt>
                <c:pt idx="826">
                  <c:v>-87.872390999999993</c:v>
                </c:pt>
                <c:pt idx="827">
                  <c:v>-87.872591</c:v>
                </c:pt>
                <c:pt idx="828">
                  <c:v>-87.872791000000007</c:v>
                </c:pt>
                <c:pt idx="829">
                  <c:v>-87.872989000000004</c:v>
                </c:pt>
                <c:pt idx="830">
                  <c:v>-87.873187000000001</c:v>
                </c:pt>
                <c:pt idx="831">
                  <c:v>-87.873384000000001</c:v>
                </c:pt>
                <c:pt idx="832">
                  <c:v>-87.873580000000004</c:v>
                </c:pt>
                <c:pt idx="833">
                  <c:v>-87.873774999999995</c:v>
                </c:pt>
                <c:pt idx="834">
                  <c:v>-87.87397</c:v>
                </c:pt>
                <c:pt idx="835">
                  <c:v>-87.874162999999996</c:v>
                </c:pt>
                <c:pt idx="836">
                  <c:v>-87.874356000000006</c:v>
                </c:pt>
                <c:pt idx="837">
                  <c:v>-87.874548000000004</c:v>
                </c:pt>
                <c:pt idx="838">
                  <c:v>-87.874739000000005</c:v>
                </c:pt>
                <c:pt idx="839">
                  <c:v>-87.874928999999995</c:v>
                </c:pt>
                <c:pt idx="840">
                  <c:v>-87.875118000000001</c:v>
                </c:pt>
                <c:pt idx="841">
                  <c:v>-87.875305999999995</c:v>
                </c:pt>
                <c:pt idx="842">
                  <c:v>-87.875494000000003</c:v>
                </c:pt>
                <c:pt idx="843">
                  <c:v>-87.875681</c:v>
                </c:pt>
                <c:pt idx="844">
                  <c:v>-87.875867</c:v>
                </c:pt>
                <c:pt idx="845">
                  <c:v>-87.876052000000001</c:v>
                </c:pt>
                <c:pt idx="846">
                  <c:v>-87.876236000000006</c:v>
                </c:pt>
                <c:pt idx="847">
                  <c:v>-87.876418999999999</c:v>
                </c:pt>
                <c:pt idx="848">
                  <c:v>-87.876602000000005</c:v>
                </c:pt>
                <c:pt idx="849">
                  <c:v>-87.876784000000001</c:v>
                </c:pt>
                <c:pt idx="850">
                  <c:v>-87.876964999999998</c:v>
                </c:pt>
                <c:pt idx="851">
                  <c:v>-87.877144999999999</c:v>
                </c:pt>
                <c:pt idx="852">
                  <c:v>-87.877324999999999</c:v>
                </c:pt>
                <c:pt idx="853">
                  <c:v>-87.877504000000002</c:v>
                </c:pt>
                <c:pt idx="854">
                  <c:v>-87.877680999999995</c:v>
                </c:pt>
                <c:pt idx="855">
                  <c:v>-87.877859000000001</c:v>
                </c:pt>
                <c:pt idx="856">
                  <c:v>-87.878034999999997</c:v>
                </c:pt>
                <c:pt idx="857">
                  <c:v>-87.878210999999993</c:v>
                </c:pt>
                <c:pt idx="858">
                  <c:v>-87.878384999999994</c:v>
                </c:pt>
                <c:pt idx="859">
                  <c:v>-87.878558999999996</c:v>
                </c:pt>
                <c:pt idx="860">
                  <c:v>-87.878732999999997</c:v>
                </c:pt>
                <c:pt idx="861">
                  <c:v>-87.878905000000003</c:v>
                </c:pt>
                <c:pt idx="862">
                  <c:v>-87.879076999999995</c:v>
                </c:pt>
                <c:pt idx="863">
                  <c:v>-87.879248000000004</c:v>
                </c:pt>
                <c:pt idx="864">
                  <c:v>-87.879418000000001</c:v>
                </c:pt>
                <c:pt idx="865">
                  <c:v>-87.879587999999998</c:v>
                </c:pt>
                <c:pt idx="866">
                  <c:v>-87.879756999999998</c:v>
                </c:pt>
                <c:pt idx="867">
                  <c:v>-87.879925</c:v>
                </c:pt>
                <c:pt idx="868">
                  <c:v>-87.880092000000005</c:v>
                </c:pt>
                <c:pt idx="869">
                  <c:v>-87.880258999999995</c:v>
                </c:pt>
                <c:pt idx="870">
                  <c:v>-87.880424000000005</c:v>
                </c:pt>
                <c:pt idx="871">
                  <c:v>-87.880589999999998</c:v>
                </c:pt>
                <c:pt idx="872">
                  <c:v>-87.880753999999996</c:v>
                </c:pt>
                <c:pt idx="873">
                  <c:v>-87.880917999999994</c:v>
                </c:pt>
                <c:pt idx="874">
                  <c:v>-87.881080999999995</c:v>
                </c:pt>
                <c:pt idx="875">
                  <c:v>-87.881242999999998</c:v>
                </c:pt>
                <c:pt idx="876">
                  <c:v>-87.881405000000001</c:v>
                </c:pt>
                <c:pt idx="877">
                  <c:v>-87.881564999999995</c:v>
                </c:pt>
                <c:pt idx="878">
                  <c:v>-87.881726</c:v>
                </c:pt>
                <c:pt idx="879">
                  <c:v>-87.881884999999997</c:v>
                </c:pt>
                <c:pt idx="880">
                  <c:v>-87.882043999999993</c:v>
                </c:pt>
                <c:pt idx="881">
                  <c:v>-87.882202000000007</c:v>
                </c:pt>
                <c:pt idx="882">
                  <c:v>-87.882358999999994</c:v>
                </c:pt>
                <c:pt idx="883">
                  <c:v>-87.882515999999995</c:v>
                </c:pt>
                <c:pt idx="884">
                  <c:v>-87.882671999999999</c:v>
                </c:pt>
                <c:pt idx="885">
                  <c:v>-87.882827000000006</c:v>
                </c:pt>
                <c:pt idx="886">
                  <c:v>-87.882981999999998</c:v>
                </c:pt>
                <c:pt idx="887">
                  <c:v>-87.883135999999993</c:v>
                </c:pt>
                <c:pt idx="888">
                  <c:v>-87.883289000000005</c:v>
                </c:pt>
                <c:pt idx="889">
                  <c:v>-87.883442000000002</c:v>
                </c:pt>
                <c:pt idx="890">
                  <c:v>-87.883594000000002</c:v>
                </c:pt>
                <c:pt idx="891">
                  <c:v>-87.883745000000005</c:v>
                </c:pt>
                <c:pt idx="892">
                  <c:v>-87.883895999999993</c:v>
                </c:pt>
                <c:pt idx="893">
                  <c:v>-87.884045999999998</c:v>
                </c:pt>
                <c:pt idx="894">
                  <c:v>-87.884196000000003</c:v>
                </c:pt>
                <c:pt idx="895">
                  <c:v>-87.884343999999999</c:v>
                </c:pt>
                <c:pt idx="896">
                  <c:v>-87.884491999999995</c:v>
                </c:pt>
                <c:pt idx="897">
                  <c:v>-87.884640000000005</c:v>
                </c:pt>
                <c:pt idx="898">
                  <c:v>-87.884787000000003</c:v>
                </c:pt>
                <c:pt idx="899">
                  <c:v>-87.884933000000004</c:v>
                </c:pt>
                <c:pt idx="900">
                  <c:v>-87.885077999999993</c:v>
                </c:pt>
                <c:pt idx="901">
                  <c:v>-87.885222999999996</c:v>
                </c:pt>
                <c:pt idx="902">
                  <c:v>-87.885368</c:v>
                </c:pt>
                <c:pt idx="903">
                  <c:v>-87.885510999999994</c:v>
                </c:pt>
                <c:pt idx="904">
                  <c:v>-87.885654000000002</c:v>
                </c:pt>
                <c:pt idx="905">
                  <c:v>-87.885796999999997</c:v>
                </c:pt>
                <c:pt idx="906">
                  <c:v>-87.885938999999993</c:v>
                </c:pt>
                <c:pt idx="907">
                  <c:v>-87.886080000000007</c:v>
                </c:pt>
                <c:pt idx="908">
                  <c:v>-87.886219999999994</c:v>
                </c:pt>
                <c:pt idx="909">
                  <c:v>-87.886359999999996</c:v>
                </c:pt>
                <c:pt idx="910">
                  <c:v>-87.886499999999998</c:v>
                </c:pt>
                <c:pt idx="911">
                  <c:v>-87.886638000000005</c:v>
                </c:pt>
                <c:pt idx="912">
                  <c:v>-87.886776999999995</c:v>
                </c:pt>
                <c:pt idx="913">
                  <c:v>-87.886914000000004</c:v>
                </c:pt>
                <c:pt idx="914">
                  <c:v>-87.887051</c:v>
                </c:pt>
                <c:pt idx="915">
                  <c:v>-87.887187999999995</c:v>
                </c:pt>
                <c:pt idx="916">
                  <c:v>-87.887322999999995</c:v>
                </c:pt>
                <c:pt idx="917">
                  <c:v>-87.887459000000007</c:v>
                </c:pt>
                <c:pt idx="918">
                  <c:v>-87.887592999999995</c:v>
                </c:pt>
                <c:pt idx="919">
                  <c:v>-87.887726999999998</c:v>
                </c:pt>
                <c:pt idx="920">
                  <c:v>-87.887861000000001</c:v>
                </c:pt>
                <c:pt idx="921">
                  <c:v>-87.887994000000006</c:v>
                </c:pt>
                <c:pt idx="922">
                  <c:v>-87.888126</c:v>
                </c:pt>
                <c:pt idx="923">
                  <c:v>-87.888257999999993</c:v>
                </c:pt>
                <c:pt idx="924">
                  <c:v>-87.888389000000004</c:v>
                </c:pt>
                <c:pt idx="925">
                  <c:v>-87.88852</c:v>
                </c:pt>
                <c:pt idx="926">
                  <c:v>-87.888649999999998</c:v>
                </c:pt>
                <c:pt idx="927">
                  <c:v>-87.888779</c:v>
                </c:pt>
                <c:pt idx="928">
                  <c:v>-87.888908000000001</c:v>
                </c:pt>
                <c:pt idx="929">
                  <c:v>-87.889036000000004</c:v>
                </c:pt>
                <c:pt idx="930">
                  <c:v>-87.889163999999994</c:v>
                </c:pt>
                <c:pt idx="931">
                  <c:v>-87.889291999999998</c:v>
                </c:pt>
                <c:pt idx="932">
                  <c:v>-87.889418000000006</c:v>
                </c:pt>
                <c:pt idx="933">
                  <c:v>-87.889544999999998</c:v>
                </c:pt>
                <c:pt idx="934">
                  <c:v>-87.889669999999995</c:v>
                </c:pt>
                <c:pt idx="935">
                  <c:v>-87.889795000000007</c:v>
                </c:pt>
                <c:pt idx="936">
                  <c:v>-87.889920000000004</c:v>
                </c:pt>
                <c:pt idx="937">
                  <c:v>-87.890044000000003</c:v>
                </c:pt>
                <c:pt idx="938">
                  <c:v>-87.890167000000005</c:v>
                </c:pt>
                <c:pt idx="939">
                  <c:v>-87.890289999999993</c:v>
                </c:pt>
                <c:pt idx="940">
                  <c:v>-87.890412999999995</c:v>
                </c:pt>
                <c:pt idx="941">
                  <c:v>-87.890535</c:v>
                </c:pt>
                <c:pt idx="942">
                  <c:v>-87.890656000000007</c:v>
                </c:pt>
                <c:pt idx="943">
                  <c:v>-87.890777</c:v>
                </c:pt>
                <c:pt idx="944">
                  <c:v>-87.890896999999995</c:v>
                </c:pt>
                <c:pt idx="945">
                  <c:v>-87.891017000000005</c:v>
                </c:pt>
                <c:pt idx="946">
                  <c:v>-87.891137000000001</c:v>
                </c:pt>
                <c:pt idx="947">
                  <c:v>-87.891255000000001</c:v>
                </c:pt>
                <c:pt idx="948">
                  <c:v>-87.891373999999999</c:v>
                </c:pt>
                <c:pt idx="949">
                  <c:v>-87.891492</c:v>
                </c:pt>
                <c:pt idx="950">
                  <c:v>-87.891609000000003</c:v>
                </c:pt>
                <c:pt idx="951">
                  <c:v>-87.891726000000006</c:v>
                </c:pt>
                <c:pt idx="952">
                  <c:v>-87.891841999999997</c:v>
                </c:pt>
                <c:pt idx="953">
                  <c:v>-87.891958000000002</c:v>
                </c:pt>
                <c:pt idx="954">
                  <c:v>-87.892072999999996</c:v>
                </c:pt>
                <c:pt idx="955">
                  <c:v>-87.892188000000004</c:v>
                </c:pt>
                <c:pt idx="956">
                  <c:v>-87.892302000000001</c:v>
                </c:pt>
                <c:pt idx="957">
                  <c:v>-87.892415999999997</c:v>
                </c:pt>
                <c:pt idx="958">
                  <c:v>-87.892528999999996</c:v>
                </c:pt>
                <c:pt idx="959">
                  <c:v>-87.892641999999995</c:v>
                </c:pt>
                <c:pt idx="960">
                  <c:v>-87.892753999999996</c:v>
                </c:pt>
                <c:pt idx="961">
                  <c:v>-87.892865999999998</c:v>
                </c:pt>
                <c:pt idx="962">
                  <c:v>-87.892977999999999</c:v>
                </c:pt>
                <c:pt idx="963">
                  <c:v>-87.893089000000003</c:v>
                </c:pt>
                <c:pt idx="964">
                  <c:v>-87.893198999999996</c:v>
                </c:pt>
                <c:pt idx="965">
                  <c:v>-87.893309000000002</c:v>
                </c:pt>
                <c:pt idx="966">
                  <c:v>-87.893418999999994</c:v>
                </c:pt>
                <c:pt idx="967">
                  <c:v>-87.893528000000003</c:v>
                </c:pt>
                <c:pt idx="968">
                  <c:v>-87.893636000000001</c:v>
                </c:pt>
                <c:pt idx="969">
                  <c:v>-87.893743999999998</c:v>
                </c:pt>
                <c:pt idx="970">
                  <c:v>-87.893851999999995</c:v>
                </c:pt>
                <c:pt idx="971">
                  <c:v>-87.893958999999995</c:v>
                </c:pt>
                <c:pt idx="972">
                  <c:v>-87.894065999999995</c:v>
                </c:pt>
                <c:pt idx="973">
                  <c:v>-87.894171999999998</c:v>
                </c:pt>
                <c:pt idx="974">
                  <c:v>-87.894278</c:v>
                </c:pt>
                <c:pt idx="975">
                  <c:v>-87.894383000000005</c:v>
                </c:pt>
                <c:pt idx="976">
                  <c:v>-87.894487999999996</c:v>
                </c:pt>
                <c:pt idx="977">
                  <c:v>-87.894593</c:v>
                </c:pt>
                <c:pt idx="978">
                  <c:v>-87.894696999999994</c:v>
                </c:pt>
                <c:pt idx="979">
                  <c:v>-87.894800000000004</c:v>
                </c:pt>
                <c:pt idx="980">
                  <c:v>-87.894902999999999</c:v>
                </c:pt>
                <c:pt idx="981">
                  <c:v>-87.895005999999995</c:v>
                </c:pt>
                <c:pt idx="982">
                  <c:v>-87.895107999999993</c:v>
                </c:pt>
                <c:pt idx="983">
                  <c:v>-87.895210000000006</c:v>
                </c:pt>
                <c:pt idx="984">
                  <c:v>-87.895311000000007</c:v>
                </c:pt>
                <c:pt idx="985">
                  <c:v>-87.895411999999993</c:v>
                </c:pt>
                <c:pt idx="986">
                  <c:v>-87.895512999999994</c:v>
                </c:pt>
                <c:pt idx="987">
                  <c:v>-87.895612999999997</c:v>
                </c:pt>
                <c:pt idx="988">
                  <c:v>-87.895713000000001</c:v>
                </c:pt>
                <c:pt idx="989">
                  <c:v>-87.895812000000006</c:v>
                </c:pt>
                <c:pt idx="990">
                  <c:v>-87.895910999999998</c:v>
                </c:pt>
                <c:pt idx="991">
                  <c:v>-87.896009000000006</c:v>
                </c:pt>
                <c:pt idx="992">
                  <c:v>-87.896107000000001</c:v>
                </c:pt>
                <c:pt idx="993">
                  <c:v>-87.896204999999995</c:v>
                </c:pt>
                <c:pt idx="994">
                  <c:v>-87.896302000000006</c:v>
                </c:pt>
                <c:pt idx="995">
                  <c:v>-87.896398000000005</c:v>
                </c:pt>
                <c:pt idx="996">
                  <c:v>-87.896495000000002</c:v>
                </c:pt>
                <c:pt idx="997">
                  <c:v>-87.896591000000001</c:v>
                </c:pt>
                <c:pt idx="998">
                  <c:v>-87.896686000000003</c:v>
                </c:pt>
                <c:pt idx="999">
                  <c:v>-87.896686000000003</c:v>
                </c:pt>
              </c:numCache>
            </c:numRef>
          </c:yVal>
          <c:smooth val="0"/>
          <c:extLst>
            <c:ext xmlns:c16="http://schemas.microsoft.com/office/drawing/2014/chart" uri="{C3380CC4-5D6E-409C-BE32-E72D297353CC}">
              <c16:uniqueId val="{00000001-4C9D-2145-85AE-CB1E2CE825A4}"/>
            </c:ext>
          </c:extLst>
        </c:ser>
        <c:dLbls>
          <c:showLegendKey val="0"/>
          <c:showVal val="0"/>
          <c:showCatName val="0"/>
          <c:showSerName val="0"/>
          <c:showPercent val="0"/>
          <c:showBubbleSize val="0"/>
        </c:dLbls>
        <c:axId val="930053088"/>
        <c:axId val="874779056"/>
      </c:scatterChart>
      <c:valAx>
        <c:axId val="930053088"/>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700"/>
                  <a:t>Time (ms)</a:t>
                </a:r>
              </a:p>
            </c:rich>
          </c:tx>
          <c:layout>
            <c:manualLayout>
              <c:xMode val="edge"/>
              <c:yMode val="edge"/>
              <c:x val="0.46824462969216885"/>
              <c:y val="0.9290196163496091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779056"/>
        <c:crossesAt val="-90"/>
        <c:crossBetween val="midCat"/>
      </c:valAx>
      <c:valAx>
        <c:axId val="87477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Action Potential (mV)</a:t>
                </a:r>
              </a:p>
            </c:rich>
          </c:tx>
          <c:layout>
            <c:manualLayout>
              <c:xMode val="edge"/>
              <c:yMode val="edge"/>
              <c:x val="2.0065211938801102E-2"/>
              <c:y val="0.353219621651976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053088"/>
        <c:crossesAt val="0"/>
        <c:crossBetween val="midCat"/>
      </c:valAx>
      <c:spPr>
        <a:noFill/>
        <a:ln>
          <a:noFill/>
        </a:ln>
        <a:effectLst/>
      </c:spPr>
    </c:plotArea>
    <c:legend>
      <c:legendPos val="tr"/>
      <c:layout>
        <c:manualLayout>
          <c:xMode val="edge"/>
          <c:yMode val="edge"/>
          <c:x val="0.59703998625453991"/>
          <c:y val="6.7340067340067339E-2"/>
          <c:w val="0.32269916599025578"/>
          <c:h val="0.16355820799841261"/>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600050413443114"/>
          <c:y val="6.8301769636758769E-2"/>
          <c:w val="0.76391666622598975"/>
          <c:h val="0.86137820943757393"/>
        </c:manualLayout>
      </c:layout>
      <c:scatterChart>
        <c:scatterStyle val="lineMarker"/>
        <c:varyColors val="0"/>
        <c:ser>
          <c:idx val="0"/>
          <c:order val="0"/>
          <c:tx>
            <c:strRef>
              <c:f>Sheet14!$L$1</c:f>
              <c:strCache>
                <c:ptCount val="1"/>
                <c:pt idx="0">
                  <c:v>GPU_cmax 1</c:v>
                </c:pt>
              </c:strCache>
            </c:strRef>
          </c:tx>
          <c:spPr>
            <a:ln w="19050" cap="rnd">
              <a:solidFill>
                <a:schemeClr val="accent1"/>
              </a:solidFill>
              <a:round/>
            </a:ln>
            <a:effectLst/>
          </c:spPr>
          <c:marker>
            <c:symbol val="none"/>
          </c:marker>
          <c:xVal>
            <c:numRef>
              <c:f>Sheet14!$A$2:$A$5981</c:f>
              <c:numCache>
                <c:formatCode>General</c:formatCode>
                <c:ptCount val="598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pt idx="10">
                  <c:v>5.5E-2</c:v>
                </c:pt>
                <c:pt idx="11">
                  <c:v>0.06</c:v>
                </c:pt>
                <c:pt idx="12">
                  <c:v>6.5000000000000002E-2</c:v>
                </c:pt>
                <c:pt idx="13">
                  <c:v>7.0000000000000007E-2</c:v>
                </c:pt>
                <c:pt idx="14">
                  <c:v>7.4999999999999997E-2</c:v>
                </c:pt>
                <c:pt idx="15">
                  <c:v>0.08</c:v>
                </c:pt>
                <c:pt idx="16">
                  <c:v>8.5000000000000006E-2</c:v>
                </c:pt>
                <c:pt idx="17">
                  <c:v>0.09</c:v>
                </c:pt>
                <c:pt idx="18">
                  <c:v>9.5000000000000001E-2</c:v>
                </c:pt>
                <c:pt idx="19">
                  <c:v>0.1</c:v>
                </c:pt>
                <c:pt idx="20">
                  <c:v>0.105</c:v>
                </c:pt>
                <c:pt idx="21">
                  <c:v>0.11</c:v>
                </c:pt>
                <c:pt idx="22">
                  <c:v>0.115</c:v>
                </c:pt>
                <c:pt idx="23">
                  <c:v>0.12</c:v>
                </c:pt>
                <c:pt idx="24">
                  <c:v>0.125</c:v>
                </c:pt>
                <c:pt idx="25">
                  <c:v>0.13</c:v>
                </c:pt>
                <c:pt idx="26">
                  <c:v>0.13500000000000001</c:v>
                </c:pt>
                <c:pt idx="27">
                  <c:v>0.14000000000000001</c:v>
                </c:pt>
                <c:pt idx="28">
                  <c:v>0.14499999999999999</c:v>
                </c:pt>
                <c:pt idx="29">
                  <c:v>0.15</c:v>
                </c:pt>
                <c:pt idx="30">
                  <c:v>0.155</c:v>
                </c:pt>
                <c:pt idx="31">
                  <c:v>0.16</c:v>
                </c:pt>
                <c:pt idx="32">
                  <c:v>0.16500000000000001</c:v>
                </c:pt>
                <c:pt idx="33">
                  <c:v>0.17</c:v>
                </c:pt>
                <c:pt idx="34">
                  <c:v>0.17499999999999999</c:v>
                </c:pt>
                <c:pt idx="35">
                  <c:v>0.18</c:v>
                </c:pt>
                <c:pt idx="36">
                  <c:v>0.185</c:v>
                </c:pt>
                <c:pt idx="37">
                  <c:v>0.19</c:v>
                </c:pt>
                <c:pt idx="38">
                  <c:v>0.19500000000000001</c:v>
                </c:pt>
                <c:pt idx="39">
                  <c:v>0.2</c:v>
                </c:pt>
                <c:pt idx="40">
                  <c:v>0.20499999999999999</c:v>
                </c:pt>
                <c:pt idx="41">
                  <c:v>0.21</c:v>
                </c:pt>
                <c:pt idx="42">
                  <c:v>0.215</c:v>
                </c:pt>
                <c:pt idx="43">
                  <c:v>0.22</c:v>
                </c:pt>
                <c:pt idx="44">
                  <c:v>0.22500000000000001</c:v>
                </c:pt>
                <c:pt idx="45">
                  <c:v>0.23</c:v>
                </c:pt>
                <c:pt idx="46">
                  <c:v>0.23499999999999999</c:v>
                </c:pt>
                <c:pt idx="47">
                  <c:v>0.24</c:v>
                </c:pt>
                <c:pt idx="48">
                  <c:v>0.245</c:v>
                </c:pt>
                <c:pt idx="49">
                  <c:v>0.25</c:v>
                </c:pt>
                <c:pt idx="50">
                  <c:v>0.255</c:v>
                </c:pt>
                <c:pt idx="51">
                  <c:v>0.26</c:v>
                </c:pt>
                <c:pt idx="52">
                  <c:v>0.26500000000000001</c:v>
                </c:pt>
                <c:pt idx="53">
                  <c:v>0.27</c:v>
                </c:pt>
                <c:pt idx="54">
                  <c:v>0.27500000000000002</c:v>
                </c:pt>
                <c:pt idx="55">
                  <c:v>0.28000000000000003</c:v>
                </c:pt>
                <c:pt idx="56">
                  <c:v>0.28499999999999998</c:v>
                </c:pt>
                <c:pt idx="57">
                  <c:v>0.28999999999999998</c:v>
                </c:pt>
                <c:pt idx="58">
                  <c:v>0.29499999999999998</c:v>
                </c:pt>
                <c:pt idx="59">
                  <c:v>0.3</c:v>
                </c:pt>
                <c:pt idx="60">
                  <c:v>0.30499999999999999</c:v>
                </c:pt>
                <c:pt idx="61">
                  <c:v>0.31</c:v>
                </c:pt>
                <c:pt idx="62">
                  <c:v>0.315</c:v>
                </c:pt>
                <c:pt idx="63">
                  <c:v>0.32</c:v>
                </c:pt>
                <c:pt idx="64">
                  <c:v>0.32500000000000001</c:v>
                </c:pt>
                <c:pt idx="65">
                  <c:v>0.33</c:v>
                </c:pt>
                <c:pt idx="66">
                  <c:v>0.33500000000000002</c:v>
                </c:pt>
                <c:pt idx="67">
                  <c:v>0.34</c:v>
                </c:pt>
                <c:pt idx="68">
                  <c:v>0.34499999999999997</c:v>
                </c:pt>
                <c:pt idx="69">
                  <c:v>0.35</c:v>
                </c:pt>
                <c:pt idx="70">
                  <c:v>0.35499999999999998</c:v>
                </c:pt>
                <c:pt idx="71">
                  <c:v>0.36</c:v>
                </c:pt>
                <c:pt idx="72">
                  <c:v>0.36499999999999999</c:v>
                </c:pt>
                <c:pt idx="73">
                  <c:v>0.37</c:v>
                </c:pt>
                <c:pt idx="74">
                  <c:v>0.375</c:v>
                </c:pt>
                <c:pt idx="75">
                  <c:v>0.38</c:v>
                </c:pt>
                <c:pt idx="76">
                  <c:v>0.38500000000000001</c:v>
                </c:pt>
                <c:pt idx="77">
                  <c:v>0.39</c:v>
                </c:pt>
                <c:pt idx="78">
                  <c:v>0.39500000000000002</c:v>
                </c:pt>
                <c:pt idx="79">
                  <c:v>0.4</c:v>
                </c:pt>
                <c:pt idx="80">
                  <c:v>0.40500000000000003</c:v>
                </c:pt>
                <c:pt idx="81">
                  <c:v>0.41</c:v>
                </c:pt>
                <c:pt idx="82">
                  <c:v>0.41499999999999998</c:v>
                </c:pt>
                <c:pt idx="83">
                  <c:v>0.42</c:v>
                </c:pt>
                <c:pt idx="84">
                  <c:v>0.42499999999999999</c:v>
                </c:pt>
                <c:pt idx="85">
                  <c:v>0.43</c:v>
                </c:pt>
                <c:pt idx="86">
                  <c:v>0.435</c:v>
                </c:pt>
                <c:pt idx="87">
                  <c:v>0.44</c:v>
                </c:pt>
                <c:pt idx="88">
                  <c:v>0.44500000000000001</c:v>
                </c:pt>
                <c:pt idx="89">
                  <c:v>0.45</c:v>
                </c:pt>
                <c:pt idx="90">
                  <c:v>0.45500000000000002</c:v>
                </c:pt>
                <c:pt idx="91">
                  <c:v>0.46</c:v>
                </c:pt>
                <c:pt idx="92">
                  <c:v>0.46500000000000002</c:v>
                </c:pt>
                <c:pt idx="93">
                  <c:v>0.47</c:v>
                </c:pt>
                <c:pt idx="94">
                  <c:v>0.47499999999999998</c:v>
                </c:pt>
                <c:pt idx="95">
                  <c:v>0.48</c:v>
                </c:pt>
                <c:pt idx="96">
                  <c:v>0.48499999999999999</c:v>
                </c:pt>
                <c:pt idx="97">
                  <c:v>0.49</c:v>
                </c:pt>
                <c:pt idx="98">
                  <c:v>0.495</c:v>
                </c:pt>
                <c:pt idx="99">
                  <c:v>0.5</c:v>
                </c:pt>
                <c:pt idx="100">
                  <c:v>0.505</c:v>
                </c:pt>
                <c:pt idx="101">
                  <c:v>0.51</c:v>
                </c:pt>
                <c:pt idx="102">
                  <c:v>0.51500000000000001</c:v>
                </c:pt>
                <c:pt idx="103">
                  <c:v>0.52</c:v>
                </c:pt>
                <c:pt idx="104">
                  <c:v>0.52500000000000002</c:v>
                </c:pt>
                <c:pt idx="105">
                  <c:v>0.53</c:v>
                </c:pt>
                <c:pt idx="106">
                  <c:v>0.53500000000000003</c:v>
                </c:pt>
                <c:pt idx="107">
                  <c:v>0.54</c:v>
                </c:pt>
                <c:pt idx="108">
                  <c:v>0.54500000000000004</c:v>
                </c:pt>
                <c:pt idx="109">
                  <c:v>0.55000000000000004</c:v>
                </c:pt>
                <c:pt idx="110">
                  <c:v>0.55500000000000005</c:v>
                </c:pt>
                <c:pt idx="111">
                  <c:v>0.56000000000000005</c:v>
                </c:pt>
                <c:pt idx="112">
                  <c:v>0.56499999999999995</c:v>
                </c:pt>
                <c:pt idx="113">
                  <c:v>0.56999999999999995</c:v>
                </c:pt>
                <c:pt idx="114">
                  <c:v>0.57499999999999996</c:v>
                </c:pt>
                <c:pt idx="115">
                  <c:v>0.57999999999999996</c:v>
                </c:pt>
                <c:pt idx="116">
                  <c:v>0.58499999999999996</c:v>
                </c:pt>
                <c:pt idx="117">
                  <c:v>0.59</c:v>
                </c:pt>
                <c:pt idx="118">
                  <c:v>0.59499999999999997</c:v>
                </c:pt>
                <c:pt idx="119">
                  <c:v>0.6</c:v>
                </c:pt>
                <c:pt idx="120">
                  <c:v>0.60499999999999998</c:v>
                </c:pt>
                <c:pt idx="121">
                  <c:v>0.61</c:v>
                </c:pt>
                <c:pt idx="122">
                  <c:v>0.61499999999999999</c:v>
                </c:pt>
                <c:pt idx="123">
                  <c:v>0.62</c:v>
                </c:pt>
                <c:pt idx="124">
                  <c:v>0.625</c:v>
                </c:pt>
                <c:pt idx="125">
                  <c:v>0.63</c:v>
                </c:pt>
                <c:pt idx="126">
                  <c:v>0.63500000000000001</c:v>
                </c:pt>
                <c:pt idx="127">
                  <c:v>0.64</c:v>
                </c:pt>
                <c:pt idx="128">
                  <c:v>0.64500000000000002</c:v>
                </c:pt>
                <c:pt idx="129">
                  <c:v>0.65</c:v>
                </c:pt>
                <c:pt idx="130">
                  <c:v>0.65500000000000003</c:v>
                </c:pt>
                <c:pt idx="131">
                  <c:v>0.66</c:v>
                </c:pt>
                <c:pt idx="132">
                  <c:v>0.66500000000000004</c:v>
                </c:pt>
                <c:pt idx="133">
                  <c:v>0.67</c:v>
                </c:pt>
                <c:pt idx="134">
                  <c:v>0.67500000000000004</c:v>
                </c:pt>
                <c:pt idx="135">
                  <c:v>0.68</c:v>
                </c:pt>
                <c:pt idx="136">
                  <c:v>0.68500000000000005</c:v>
                </c:pt>
                <c:pt idx="137">
                  <c:v>0.69</c:v>
                </c:pt>
                <c:pt idx="138">
                  <c:v>0.69499999999999995</c:v>
                </c:pt>
                <c:pt idx="139">
                  <c:v>0.7</c:v>
                </c:pt>
                <c:pt idx="140">
                  <c:v>0.70499999999999996</c:v>
                </c:pt>
                <c:pt idx="141">
                  <c:v>0.71</c:v>
                </c:pt>
                <c:pt idx="142">
                  <c:v>0.71499999999999997</c:v>
                </c:pt>
                <c:pt idx="143">
                  <c:v>0.72</c:v>
                </c:pt>
                <c:pt idx="144">
                  <c:v>0.72499999999999998</c:v>
                </c:pt>
                <c:pt idx="145">
                  <c:v>0.73</c:v>
                </c:pt>
                <c:pt idx="146">
                  <c:v>0.73499999999999999</c:v>
                </c:pt>
                <c:pt idx="147">
                  <c:v>0.74</c:v>
                </c:pt>
                <c:pt idx="148">
                  <c:v>0.745</c:v>
                </c:pt>
                <c:pt idx="149">
                  <c:v>0.75</c:v>
                </c:pt>
                <c:pt idx="150">
                  <c:v>0.755</c:v>
                </c:pt>
                <c:pt idx="151">
                  <c:v>0.76</c:v>
                </c:pt>
                <c:pt idx="152">
                  <c:v>0.76500000000000001</c:v>
                </c:pt>
                <c:pt idx="153">
                  <c:v>0.77</c:v>
                </c:pt>
                <c:pt idx="154">
                  <c:v>0.77500000000000002</c:v>
                </c:pt>
                <c:pt idx="155">
                  <c:v>0.78</c:v>
                </c:pt>
                <c:pt idx="156">
                  <c:v>0.78500000000000003</c:v>
                </c:pt>
                <c:pt idx="157">
                  <c:v>0.79</c:v>
                </c:pt>
                <c:pt idx="158">
                  <c:v>0.79500000000000004</c:v>
                </c:pt>
                <c:pt idx="159">
                  <c:v>0.8</c:v>
                </c:pt>
                <c:pt idx="160">
                  <c:v>0.80500000000000005</c:v>
                </c:pt>
                <c:pt idx="161">
                  <c:v>0.81</c:v>
                </c:pt>
                <c:pt idx="162">
                  <c:v>0.81499999999999995</c:v>
                </c:pt>
                <c:pt idx="163">
                  <c:v>0.82</c:v>
                </c:pt>
                <c:pt idx="164">
                  <c:v>0.82499999999999996</c:v>
                </c:pt>
                <c:pt idx="165">
                  <c:v>0.83</c:v>
                </c:pt>
                <c:pt idx="166">
                  <c:v>0.83499999999999996</c:v>
                </c:pt>
                <c:pt idx="167">
                  <c:v>0.84</c:v>
                </c:pt>
                <c:pt idx="168">
                  <c:v>0.84499999999999997</c:v>
                </c:pt>
                <c:pt idx="169">
                  <c:v>0.85</c:v>
                </c:pt>
                <c:pt idx="170">
                  <c:v>0.85499999999999998</c:v>
                </c:pt>
                <c:pt idx="171">
                  <c:v>0.86</c:v>
                </c:pt>
                <c:pt idx="172">
                  <c:v>0.86499999999999999</c:v>
                </c:pt>
                <c:pt idx="173">
                  <c:v>0.87</c:v>
                </c:pt>
                <c:pt idx="174">
                  <c:v>0.875</c:v>
                </c:pt>
                <c:pt idx="175">
                  <c:v>0.88</c:v>
                </c:pt>
                <c:pt idx="176">
                  <c:v>0.88500000000000001</c:v>
                </c:pt>
                <c:pt idx="177">
                  <c:v>0.89</c:v>
                </c:pt>
                <c:pt idx="178">
                  <c:v>0.89500000000000002</c:v>
                </c:pt>
                <c:pt idx="179">
                  <c:v>0.9</c:v>
                </c:pt>
                <c:pt idx="180">
                  <c:v>0.90500000000000003</c:v>
                </c:pt>
                <c:pt idx="181">
                  <c:v>0.91</c:v>
                </c:pt>
                <c:pt idx="182">
                  <c:v>0.91500000000000004</c:v>
                </c:pt>
                <c:pt idx="183">
                  <c:v>0.92</c:v>
                </c:pt>
                <c:pt idx="184">
                  <c:v>0.92500000000000004</c:v>
                </c:pt>
                <c:pt idx="185">
                  <c:v>0.93</c:v>
                </c:pt>
                <c:pt idx="186">
                  <c:v>0.93500000000000005</c:v>
                </c:pt>
                <c:pt idx="187">
                  <c:v>0.94</c:v>
                </c:pt>
                <c:pt idx="188">
                  <c:v>0.94499999999999995</c:v>
                </c:pt>
                <c:pt idx="189">
                  <c:v>0.95</c:v>
                </c:pt>
                <c:pt idx="190">
                  <c:v>0.95499999999999996</c:v>
                </c:pt>
                <c:pt idx="191">
                  <c:v>0.96</c:v>
                </c:pt>
                <c:pt idx="192">
                  <c:v>0.96499999999999997</c:v>
                </c:pt>
                <c:pt idx="193">
                  <c:v>0.97</c:v>
                </c:pt>
                <c:pt idx="194">
                  <c:v>0.97499999999999998</c:v>
                </c:pt>
                <c:pt idx="195">
                  <c:v>0.98</c:v>
                </c:pt>
                <c:pt idx="196">
                  <c:v>0.98499999999999999</c:v>
                </c:pt>
                <c:pt idx="197">
                  <c:v>0.99</c:v>
                </c:pt>
                <c:pt idx="198">
                  <c:v>0.995</c:v>
                </c:pt>
                <c:pt idx="199">
                  <c:v>1</c:v>
                </c:pt>
                <c:pt idx="200">
                  <c:v>1.0049999999999999</c:v>
                </c:pt>
                <c:pt idx="201">
                  <c:v>1.01</c:v>
                </c:pt>
                <c:pt idx="202">
                  <c:v>1.0149999999999999</c:v>
                </c:pt>
                <c:pt idx="203">
                  <c:v>1.02</c:v>
                </c:pt>
                <c:pt idx="204">
                  <c:v>1.0249999999999999</c:v>
                </c:pt>
                <c:pt idx="205">
                  <c:v>1.03</c:v>
                </c:pt>
                <c:pt idx="206">
                  <c:v>1.0349999999999999</c:v>
                </c:pt>
                <c:pt idx="207">
                  <c:v>1.04</c:v>
                </c:pt>
                <c:pt idx="208">
                  <c:v>1.0449999999999999</c:v>
                </c:pt>
                <c:pt idx="209">
                  <c:v>1.05</c:v>
                </c:pt>
                <c:pt idx="210">
                  <c:v>1.0549999999999999</c:v>
                </c:pt>
                <c:pt idx="211">
                  <c:v>1.06</c:v>
                </c:pt>
                <c:pt idx="212">
                  <c:v>1.0649999999999999</c:v>
                </c:pt>
                <c:pt idx="213">
                  <c:v>1.07</c:v>
                </c:pt>
                <c:pt idx="214">
                  <c:v>1.075</c:v>
                </c:pt>
                <c:pt idx="215">
                  <c:v>1.08</c:v>
                </c:pt>
                <c:pt idx="216">
                  <c:v>1.085</c:v>
                </c:pt>
                <c:pt idx="217">
                  <c:v>1.0900000000000001</c:v>
                </c:pt>
                <c:pt idx="218">
                  <c:v>1.095</c:v>
                </c:pt>
                <c:pt idx="219">
                  <c:v>1.1000000000000001</c:v>
                </c:pt>
                <c:pt idx="220">
                  <c:v>1.105</c:v>
                </c:pt>
                <c:pt idx="221">
                  <c:v>1.1100000000000001</c:v>
                </c:pt>
                <c:pt idx="222">
                  <c:v>1.115</c:v>
                </c:pt>
                <c:pt idx="223">
                  <c:v>1.1200000000000001</c:v>
                </c:pt>
                <c:pt idx="224">
                  <c:v>1.125</c:v>
                </c:pt>
                <c:pt idx="225">
                  <c:v>1.1299999999999999</c:v>
                </c:pt>
                <c:pt idx="226">
                  <c:v>1.135</c:v>
                </c:pt>
                <c:pt idx="227">
                  <c:v>1.1399999999999999</c:v>
                </c:pt>
                <c:pt idx="228">
                  <c:v>1.145</c:v>
                </c:pt>
                <c:pt idx="229">
                  <c:v>1.1499999999999999</c:v>
                </c:pt>
                <c:pt idx="230">
                  <c:v>1.155</c:v>
                </c:pt>
                <c:pt idx="231">
                  <c:v>1.1599999999999999</c:v>
                </c:pt>
                <c:pt idx="232">
                  <c:v>1.165</c:v>
                </c:pt>
                <c:pt idx="233">
                  <c:v>1.17</c:v>
                </c:pt>
                <c:pt idx="234">
                  <c:v>1.175</c:v>
                </c:pt>
                <c:pt idx="235">
                  <c:v>1.18</c:v>
                </c:pt>
                <c:pt idx="236">
                  <c:v>1.1850000000000001</c:v>
                </c:pt>
                <c:pt idx="237">
                  <c:v>1.19</c:v>
                </c:pt>
                <c:pt idx="238">
                  <c:v>1.1950000000000001</c:v>
                </c:pt>
                <c:pt idx="239">
                  <c:v>1.2</c:v>
                </c:pt>
                <c:pt idx="240">
                  <c:v>1.2050000000000001</c:v>
                </c:pt>
                <c:pt idx="241">
                  <c:v>1.21</c:v>
                </c:pt>
                <c:pt idx="242">
                  <c:v>1.2150000000000001</c:v>
                </c:pt>
                <c:pt idx="243">
                  <c:v>1.22</c:v>
                </c:pt>
                <c:pt idx="244">
                  <c:v>1.2250000000000001</c:v>
                </c:pt>
                <c:pt idx="245">
                  <c:v>1.23</c:v>
                </c:pt>
                <c:pt idx="246">
                  <c:v>1.2350000000000001</c:v>
                </c:pt>
                <c:pt idx="247">
                  <c:v>1.24</c:v>
                </c:pt>
                <c:pt idx="248">
                  <c:v>1.2450000000000001</c:v>
                </c:pt>
                <c:pt idx="249">
                  <c:v>1.25</c:v>
                </c:pt>
                <c:pt idx="250">
                  <c:v>1.2549999999999999</c:v>
                </c:pt>
                <c:pt idx="251">
                  <c:v>1.26</c:v>
                </c:pt>
                <c:pt idx="252">
                  <c:v>1.2649999999999999</c:v>
                </c:pt>
                <c:pt idx="253">
                  <c:v>1.27</c:v>
                </c:pt>
                <c:pt idx="254">
                  <c:v>1.2749999999999999</c:v>
                </c:pt>
                <c:pt idx="255">
                  <c:v>1.28</c:v>
                </c:pt>
                <c:pt idx="256">
                  <c:v>1.2849999999999999</c:v>
                </c:pt>
                <c:pt idx="257">
                  <c:v>1.29</c:v>
                </c:pt>
                <c:pt idx="258">
                  <c:v>1.2949999999999999</c:v>
                </c:pt>
                <c:pt idx="259">
                  <c:v>1.3</c:v>
                </c:pt>
                <c:pt idx="260">
                  <c:v>1.3049999999999999</c:v>
                </c:pt>
                <c:pt idx="261">
                  <c:v>1.31</c:v>
                </c:pt>
                <c:pt idx="262">
                  <c:v>1.3149999999999999</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1.4350000000000001</c:v>
                </c:pt>
                <c:pt idx="287">
                  <c:v>1.44</c:v>
                </c:pt>
                <c:pt idx="288">
                  <c:v>1.4450000000000001</c:v>
                </c:pt>
                <c:pt idx="289">
                  <c:v>1.45</c:v>
                </c:pt>
                <c:pt idx="290">
                  <c:v>1.4550000000000001</c:v>
                </c:pt>
                <c:pt idx="291">
                  <c:v>1.46</c:v>
                </c:pt>
                <c:pt idx="292">
                  <c:v>1.4650000000000001</c:v>
                </c:pt>
                <c:pt idx="293">
                  <c:v>1.47</c:v>
                </c:pt>
                <c:pt idx="294">
                  <c:v>1.4750000000000001</c:v>
                </c:pt>
                <c:pt idx="295">
                  <c:v>1.48</c:v>
                </c:pt>
                <c:pt idx="296">
                  <c:v>1.4850000000000001</c:v>
                </c:pt>
                <c:pt idx="297">
                  <c:v>1.49</c:v>
                </c:pt>
                <c:pt idx="298">
                  <c:v>1.4950000000000001</c:v>
                </c:pt>
                <c:pt idx="299">
                  <c:v>1.5</c:v>
                </c:pt>
                <c:pt idx="300">
                  <c:v>1.5049999999999999</c:v>
                </c:pt>
                <c:pt idx="301">
                  <c:v>1.51</c:v>
                </c:pt>
                <c:pt idx="302">
                  <c:v>1.5149999999999999</c:v>
                </c:pt>
                <c:pt idx="303">
                  <c:v>1.52</c:v>
                </c:pt>
                <c:pt idx="304">
                  <c:v>1.5249999999999999</c:v>
                </c:pt>
                <c:pt idx="305">
                  <c:v>1.53</c:v>
                </c:pt>
                <c:pt idx="306">
                  <c:v>1.5349999999999999</c:v>
                </c:pt>
                <c:pt idx="307">
                  <c:v>1.54</c:v>
                </c:pt>
                <c:pt idx="308">
                  <c:v>1.5449999999999999</c:v>
                </c:pt>
                <c:pt idx="309">
                  <c:v>1.55</c:v>
                </c:pt>
                <c:pt idx="310">
                  <c:v>1.5549999999999999</c:v>
                </c:pt>
                <c:pt idx="311">
                  <c:v>1.56</c:v>
                </c:pt>
                <c:pt idx="312">
                  <c:v>1.5649999999999999</c:v>
                </c:pt>
                <c:pt idx="313">
                  <c:v>1.57</c:v>
                </c:pt>
                <c:pt idx="314">
                  <c:v>1.575</c:v>
                </c:pt>
                <c:pt idx="315">
                  <c:v>1.58</c:v>
                </c:pt>
                <c:pt idx="316">
                  <c:v>1.585</c:v>
                </c:pt>
                <c:pt idx="317">
                  <c:v>1.59</c:v>
                </c:pt>
                <c:pt idx="318">
                  <c:v>1.595</c:v>
                </c:pt>
                <c:pt idx="319">
                  <c:v>1.6</c:v>
                </c:pt>
                <c:pt idx="320">
                  <c:v>1.605</c:v>
                </c:pt>
                <c:pt idx="321">
                  <c:v>1.61</c:v>
                </c:pt>
                <c:pt idx="322">
                  <c:v>1.615</c:v>
                </c:pt>
                <c:pt idx="323">
                  <c:v>1.62</c:v>
                </c:pt>
                <c:pt idx="324">
                  <c:v>1.625</c:v>
                </c:pt>
                <c:pt idx="325">
                  <c:v>1.63</c:v>
                </c:pt>
                <c:pt idx="326">
                  <c:v>1.635</c:v>
                </c:pt>
                <c:pt idx="327">
                  <c:v>1.64</c:v>
                </c:pt>
                <c:pt idx="328">
                  <c:v>1.645</c:v>
                </c:pt>
                <c:pt idx="329">
                  <c:v>1.65</c:v>
                </c:pt>
                <c:pt idx="330">
                  <c:v>1.655</c:v>
                </c:pt>
                <c:pt idx="331">
                  <c:v>1.66</c:v>
                </c:pt>
                <c:pt idx="332">
                  <c:v>1.665</c:v>
                </c:pt>
                <c:pt idx="333">
                  <c:v>1.67</c:v>
                </c:pt>
                <c:pt idx="334">
                  <c:v>1.675</c:v>
                </c:pt>
                <c:pt idx="335">
                  <c:v>1.68</c:v>
                </c:pt>
                <c:pt idx="336">
                  <c:v>1.6850000000000001</c:v>
                </c:pt>
                <c:pt idx="337">
                  <c:v>1.69</c:v>
                </c:pt>
                <c:pt idx="338">
                  <c:v>1.6950000000000001</c:v>
                </c:pt>
                <c:pt idx="339">
                  <c:v>1.7</c:v>
                </c:pt>
                <c:pt idx="340">
                  <c:v>1.7050000000000001</c:v>
                </c:pt>
                <c:pt idx="341">
                  <c:v>1.71</c:v>
                </c:pt>
                <c:pt idx="342">
                  <c:v>1.7150000000000001</c:v>
                </c:pt>
                <c:pt idx="343">
                  <c:v>1.72</c:v>
                </c:pt>
                <c:pt idx="344">
                  <c:v>1.7250000000000001</c:v>
                </c:pt>
                <c:pt idx="345">
                  <c:v>1.73</c:v>
                </c:pt>
                <c:pt idx="346">
                  <c:v>1.7350000000000001</c:v>
                </c:pt>
                <c:pt idx="347">
                  <c:v>1.74</c:v>
                </c:pt>
                <c:pt idx="348">
                  <c:v>1.7450000000000001</c:v>
                </c:pt>
                <c:pt idx="349">
                  <c:v>1.75</c:v>
                </c:pt>
                <c:pt idx="350">
                  <c:v>1.7549999999999999</c:v>
                </c:pt>
                <c:pt idx="351">
                  <c:v>1.76</c:v>
                </c:pt>
                <c:pt idx="352">
                  <c:v>1.7649999999999999</c:v>
                </c:pt>
                <c:pt idx="353">
                  <c:v>1.77</c:v>
                </c:pt>
                <c:pt idx="354">
                  <c:v>1.7749999999999999</c:v>
                </c:pt>
                <c:pt idx="355">
                  <c:v>1.78</c:v>
                </c:pt>
                <c:pt idx="356">
                  <c:v>1.7849999999999999</c:v>
                </c:pt>
                <c:pt idx="357">
                  <c:v>1.79</c:v>
                </c:pt>
                <c:pt idx="358">
                  <c:v>1.7949999999999999</c:v>
                </c:pt>
                <c:pt idx="359">
                  <c:v>1.8</c:v>
                </c:pt>
                <c:pt idx="360">
                  <c:v>1.8049999999999999</c:v>
                </c:pt>
                <c:pt idx="361">
                  <c:v>1.81</c:v>
                </c:pt>
                <c:pt idx="362">
                  <c:v>1.8149999999999999</c:v>
                </c:pt>
                <c:pt idx="363">
                  <c:v>1.82</c:v>
                </c:pt>
                <c:pt idx="364">
                  <c:v>1.825</c:v>
                </c:pt>
                <c:pt idx="365">
                  <c:v>1.83</c:v>
                </c:pt>
                <c:pt idx="366">
                  <c:v>1.835</c:v>
                </c:pt>
                <c:pt idx="367">
                  <c:v>1.84</c:v>
                </c:pt>
                <c:pt idx="368">
                  <c:v>1.845</c:v>
                </c:pt>
                <c:pt idx="369">
                  <c:v>1.85</c:v>
                </c:pt>
                <c:pt idx="370">
                  <c:v>1.855</c:v>
                </c:pt>
                <c:pt idx="371">
                  <c:v>1.86</c:v>
                </c:pt>
                <c:pt idx="372">
                  <c:v>1.865</c:v>
                </c:pt>
                <c:pt idx="373">
                  <c:v>1.87</c:v>
                </c:pt>
                <c:pt idx="374">
                  <c:v>1.875</c:v>
                </c:pt>
                <c:pt idx="375">
                  <c:v>1.88</c:v>
                </c:pt>
                <c:pt idx="376">
                  <c:v>1.885</c:v>
                </c:pt>
                <c:pt idx="377">
                  <c:v>1.89</c:v>
                </c:pt>
                <c:pt idx="378">
                  <c:v>1.895</c:v>
                </c:pt>
                <c:pt idx="379">
                  <c:v>1.9</c:v>
                </c:pt>
                <c:pt idx="380">
                  <c:v>1.905</c:v>
                </c:pt>
                <c:pt idx="381">
                  <c:v>1.91</c:v>
                </c:pt>
                <c:pt idx="382">
                  <c:v>1.915</c:v>
                </c:pt>
                <c:pt idx="383">
                  <c:v>1.92</c:v>
                </c:pt>
                <c:pt idx="384">
                  <c:v>1.925</c:v>
                </c:pt>
                <c:pt idx="385">
                  <c:v>1.93</c:v>
                </c:pt>
                <c:pt idx="386">
                  <c:v>1.9350000000000001</c:v>
                </c:pt>
                <c:pt idx="387">
                  <c:v>1.94</c:v>
                </c:pt>
                <c:pt idx="388">
                  <c:v>1.9450000000000001</c:v>
                </c:pt>
                <c:pt idx="389">
                  <c:v>1.95</c:v>
                </c:pt>
                <c:pt idx="390">
                  <c:v>1.9550000000000001</c:v>
                </c:pt>
                <c:pt idx="391">
                  <c:v>1.96</c:v>
                </c:pt>
                <c:pt idx="392">
                  <c:v>1.9650000000000001</c:v>
                </c:pt>
                <c:pt idx="393">
                  <c:v>1.97</c:v>
                </c:pt>
                <c:pt idx="394">
                  <c:v>1.9750000000000001</c:v>
                </c:pt>
                <c:pt idx="395">
                  <c:v>1.98</c:v>
                </c:pt>
                <c:pt idx="396">
                  <c:v>1.9850000000000001</c:v>
                </c:pt>
                <c:pt idx="397">
                  <c:v>1.99</c:v>
                </c:pt>
                <c:pt idx="398">
                  <c:v>1.9950000000000001</c:v>
                </c:pt>
                <c:pt idx="399">
                  <c:v>2</c:v>
                </c:pt>
                <c:pt idx="400">
                  <c:v>2.0049999999999999</c:v>
                </c:pt>
                <c:pt idx="401">
                  <c:v>2.0099999999999998</c:v>
                </c:pt>
                <c:pt idx="402">
                  <c:v>2.0150000000000001</c:v>
                </c:pt>
                <c:pt idx="403">
                  <c:v>2.02</c:v>
                </c:pt>
                <c:pt idx="404">
                  <c:v>2.0249999999999999</c:v>
                </c:pt>
                <c:pt idx="405">
                  <c:v>2.0299999999999998</c:v>
                </c:pt>
                <c:pt idx="406">
                  <c:v>2.0350000000000001</c:v>
                </c:pt>
                <c:pt idx="407">
                  <c:v>2.04</c:v>
                </c:pt>
                <c:pt idx="408">
                  <c:v>2.0449999999999999</c:v>
                </c:pt>
                <c:pt idx="409">
                  <c:v>2.0499999999999998</c:v>
                </c:pt>
                <c:pt idx="410">
                  <c:v>2.0550000000000002</c:v>
                </c:pt>
                <c:pt idx="411">
                  <c:v>2.06</c:v>
                </c:pt>
                <c:pt idx="412">
                  <c:v>2.0649999999999999</c:v>
                </c:pt>
                <c:pt idx="413">
                  <c:v>2.0699999999999998</c:v>
                </c:pt>
                <c:pt idx="414">
                  <c:v>2.0750000000000002</c:v>
                </c:pt>
                <c:pt idx="415">
                  <c:v>2.08</c:v>
                </c:pt>
                <c:pt idx="416">
                  <c:v>2.085</c:v>
                </c:pt>
                <c:pt idx="417">
                  <c:v>2.09</c:v>
                </c:pt>
                <c:pt idx="418">
                  <c:v>2.0950000000000002</c:v>
                </c:pt>
                <c:pt idx="419">
                  <c:v>2.1</c:v>
                </c:pt>
                <c:pt idx="420">
                  <c:v>2.105</c:v>
                </c:pt>
                <c:pt idx="421">
                  <c:v>2.11</c:v>
                </c:pt>
                <c:pt idx="422">
                  <c:v>2.1150000000000002</c:v>
                </c:pt>
                <c:pt idx="423">
                  <c:v>2.12</c:v>
                </c:pt>
                <c:pt idx="424">
                  <c:v>2.125</c:v>
                </c:pt>
                <c:pt idx="425">
                  <c:v>2.13</c:v>
                </c:pt>
                <c:pt idx="426">
                  <c:v>2.1349999999999998</c:v>
                </c:pt>
                <c:pt idx="427">
                  <c:v>2.14</c:v>
                </c:pt>
                <c:pt idx="428">
                  <c:v>2.145</c:v>
                </c:pt>
                <c:pt idx="429">
                  <c:v>2.15</c:v>
                </c:pt>
                <c:pt idx="430">
                  <c:v>2.1549999999999998</c:v>
                </c:pt>
                <c:pt idx="431">
                  <c:v>2.16</c:v>
                </c:pt>
                <c:pt idx="432">
                  <c:v>2.165</c:v>
                </c:pt>
                <c:pt idx="433">
                  <c:v>2.17</c:v>
                </c:pt>
                <c:pt idx="434">
                  <c:v>2.1749999999999998</c:v>
                </c:pt>
                <c:pt idx="435">
                  <c:v>2.1800000000000002</c:v>
                </c:pt>
                <c:pt idx="436">
                  <c:v>2.1850000000000001</c:v>
                </c:pt>
                <c:pt idx="437">
                  <c:v>2.19</c:v>
                </c:pt>
                <c:pt idx="438">
                  <c:v>2.1949999999999998</c:v>
                </c:pt>
                <c:pt idx="439">
                  <c:v>2.2000000000000002</c:v>
                </c:pt>
                <c:pt idx="440">
                  <c:v>2.2050000000000001</c:v>
                </c:pt>
                <c:pt idx="441">
                  <c:v>2.21</c:v>
                </c:pt>
                <c:pt idx="442">
                  <c:v>2.2149999999999999</c:v>
                </c:pt>
                <c:pt idx="443">
                  <c:v>2.2200000000000002</c:v>
                </c:pt>
                <c:pt idx="444">
                  <c:v>2.2250000000000001</c:v>
                </c:pt>
                <c:pt idx="445">
                  <c:v>2.23</c:v>
                </c:pt>
                <c:pt idx="446">
                  <c:v>2.2349999999999999</c:v>
                </c:pt>
                <c:pt idx="447">
                  <c:v>2.2400000000000002</c:v>
                </c:pt>
                <c:pt idx="448">
                  <c:v>2.2450000000000001</c:v>
                </c:pt>
                <c:pt idx="449">
                  <c:v>2.25</c:v>
                </c:pt>
                <c:pt idx="450">
                  <c:v>2.2549999999999999</c:v>
                </c:pt>
                <c:pt idx="451">
                  <c:v>2.2599999999999998</c:v>
                </c:pt>
                <c:pt idx="452">
                  <c:v>2.2650000000000001</c:v>
                </c:pt>
                <c:pt idx="453">
                  <c:v>2.27</c:v>
                </c:pt>
                <c:pt idx="454">
                  <c:v>2.2749999999999999</c:v>
                </c:pt>
                <c:pt idx="455">
                  <c:v>2.2799999999999998</c:v>
                </c:pt>
                <c:pt idx="456">
                  <c:v>2.2850000000000001</c:v>
                </c:pt>
                <c:pt idx="457">
                  <c:v>2.29</c:v>
                </c:pt>
                <c:pt idx="458">
                  <c:v>2.2949999999999999</c:v>
                </c:pt>
                <c:pt idx="459">
                  <c:v>2.2999999999999998</c:v>
                </c:pt>
                <c:pt idx="460">
                  <c:v>2.3050000000000002</c:v>
                </c:pt>
                <c:pt idx="461">
                  <c:v>2.31</c:v>
                </c:pt>
                <c:pt idx="462">
                  <c:v>2.3149999999999999</c:v>
                </c:pt>
                <c:pt idx="463">
                  <c:v>2.3199999999999998</c:v>
                </c:pt>
                <c:pt idx="464">
                  <c:v>2.3250000000000002</c:v>
                </c:pt>
                <c:pt idx="465">
                  <c:v>2.33</c:v>
                </c:pt>
                <c:pt idx="466">
                  <c:v>2.335</c:v>
                </c:pt>
                <c:pt idx="467">
                  <c:v>2.34</c:v>
                </c:pt>
                <c:pt idx="468">
                  <c:v>2.3450000000000002</c:v>
                </c:pt>
                <c:pt idx="469">
                  <c:v>2.35</c:v>
                </c:pt>
                <c:pt idx="470">
                  <c:v>2.355</c:v>
                </c:pt>
                <c:pt idx="471">
                  <c:v>2.36</c:v>
                </c:pt>
                <c:pt idx="472">
                  <c:v>2.3650000000000002</c:v>
                </c:pt>
                <c:pt idx="473">
                  <c:v>2.37</c:v>
                </c:pt>
                <c:pt idx="474">
                  <c:v>2.375</c:v>
                </c:pt>
                <c:pt idx="475">
                  <c:v>2.38</c:v>
                </c:pt>
                <c:pt idx="476">
                  <c:v>2.3849999999999998</c:v>
                </c:pt>
                <c:pt idx="477">
                  <c:v>2.39</c:v>
                </c:pt>
                <c:pt idx="478">
                  <c:v>2.395</c:v>
                </c:pt>
                <c:pt idx="479">
                  <c:v>2.4</c:v>
                </c:pt>
                <c:pt idx="480">
                  <c:v>2.4049999999999998</c:v>
                </c:pt>
                <c:pt idx="481">
                  <c:v>2.41</c:v>
                </c:pt>
                <c:pt idx="482">
                  <c:v>2.415</c:v>
                </c:pt>
                <c:pt idx="483">
                  <c:v>2.42</c:v>
                </c:pt>
                <c:pt idx="484">
                  <c:v>2.4249999999999998</c:v>
                </c:pt>
                <c:pt idx="485">
                  <c:v>2.4300000000000002</c:v>
                </c:pt>
                <c:pt idx="486">
                  <c:v>2.4350000000000001</c:v>
                </c:pt>
                <c:pt idx="487">
                  <c:v>2.44</c:v>
                </c:pt>
                <c:pt idx="488">
                  <c:v>2.4449999999999998</c:v>
                </c:pt>
                <c:pt idx="489">
                  <c:v>2.4500000000000002</c:v>
                </c:pt>
                <c:pt idx="490">
                  <c:v>2.4550000000000001</c:v>
                </c:pt>
                <c:pt idx="491">
                  <c:v>2.46</c:v>
                </c:pt>
                <c:pt idx="492">
                  <c:v>2.4649999999999999</c:v>
                </c:pt>
                <c:pt idx="493">
                  <c:v>2.4700000000000002</c:v>
                </c:pt>
                <c:pt idx="494">
                  <c:v>2.4750000000000001</c:v>
                </c:pt>
                <c:pt idx="495">
                  <c:v>2.48</c:v>
                </c:pt>
                <c:pt idx="496">
                  <c:v>2.4849999999999999</c:v>
                </c:pt>
                <c:pt idx="497">
                  <c:v>2.4900000000000002</c:v>
                </c:pt>
                <c:pt idx="498">
                  <c:v>2.4950000000000001</c:v>
                </c:pt>
                <c:pt idx="499">
                  <c:v>2.5</c:v>
                </c:pt>
                <c:pt idx="500">
                  <c:v>2.5049999999999999</c:v>
                </c:pt>
                <c:pt idx="501">
                  <c:v>2.5099999999999998</c:v>
                </c:pt>
                <c:pt idx="502">
                  <c:v>2.5150000000000001</c:v>
                </c:pt>
                <c:pt idx="503">
                  <c:v>2.52</c:v>
                </c:pt>
                <c:pt idx="504">
                  <c:v>2.5249999999999999</c:v>
                </c:pt>
                <c:pt idx="505">
                  <c:v>2.5299999999999998</c:v>
                </c:pt>
                <c:pt idx="506">
                  <c:v>2.5350000000000001</c:v>
                </c:pt>
                <c:pt idx="507">
                  <c:v>2.54</c:v>
                </c:pt>
                <c:pt idx="508">
                  <c:v>2.5449999999999999</c:v>
                </c:pt>
                <c:pt idx="509">
                  <c:v>2.5499999999999998</c:v>
                </c:pt>
                <c:pt idx="510">
                  <c:v>2.5550000000000002</c:v>
                </c:pt>
                <c:pt idx="511">
                  <c:v>2.56</c:v>
                </c:pt>
                <c:pt idx="512">
                  <c:v>2.5649999999999999</c:v>
                </c:pt>
                <c:pt idx="513">
                  <c:v>2.57</c:v>
                </c:pt>
                <c:pt idx="514">
                  <c:v>2.5750000000000002</c:v>
                </c:pt>
                <c:pt idx="515">
                  <c:v>2.58</c:v>
                </c:pt>
                <c:pt idx="516">
                  <c:v>2.585</c:v>
                </c:pt>
                <c:pt idx="517">
                  <c:v>2.59</c:v>
                </c:pt>
                <c:pt idx="518">
                  <c:v>2.5950000000000002</c:v>
                </c:pt>
                <c:pt idx="519">
                  <c:v>2.6</c:v>
                </c:pt>
                <c:pt idx="520">
                  <c:v>2.605</c:v>
                </c:pt>
                <c:pt idx="521">
                  <c:v>2.61</c:v>
                </c:pt>
                <c:pt idx="522">
                  <c:v>2.6150000000000002</c:v>
                </c:pt>
                <c:pt idx="523">
                  <c:v>2.62</c:v>
                </c:pt>
                <c:pt idx="524">
                  <c:v>2.625</c:v>
                </c:pt>
                <c:pt idx="525">
                  <c:v>2.63</c:v>
                </c:pt>
                <c:pt idx="526">
                  <c:v>2.6349999999999998</c:v>
                </c:pt>
                <c:pt idx="527">
                  <c:v>2.64</c:v>
                </c:pt>
                <c:pt idx="528">
                  <c:v>2.645</c:v>
                </c:pt>
                <c:pt idx="529">
                  <c:v>2.65</c:v>
                </c:pt>
                <c:pt idx="530">
                  <c:v>2.6549999999999998</c:v>
                </c:pt>
                <c:pt idx="531">
                  <c:v>2.66</c:v>
                </c:pt>
                <c:pt idx="532">
                  <c:v>2.665</c:v>
                </c:pt>
                <c:pt idx="533">
                  <c:v>2.67</c:v>
                </c:pt>
                <c:pt idx="534">
                  <c:v>2.6749999999999998</c:v>
                </c:pt>
                <c:pt idx="535">
                  <c:v>2.68</c:v>
                </c:pt>
                <c:pt idx="536">
                  <c:v>2.6850000000000001</c:v>
                </c:pt>
                <c:pt idx="537">
                  <c:v>2.69</c:v>
                </c:pt>
                <c:pt idx="538">
                  <c:v>2.6949999999999998</c:v>
                </c:pt>
                <c:pt idx="539">
                  <c:v>2.7</c:v>
                </c:pt>
                <c:pt idx="540">
                  <c:v>2.7050000000000001</c:v>
                </c:pt>
                <c:pt idx="541">
                  <c:v>2.71</c:v>
                </c:pt>
                <c:pt idx="542">
                  <c:v>2.7149999999999999</c:v>
                </c:pt>
                <c:pt idx="543">
                  <c:v>2.72</c:v>
                </c:pt>
                <c:pt idx="544">
                  <c:v>2.7250000000000001</c:v>
                </c:pt>
                <c:pt idx="545">
                  <c:v>2.73</c:v>
                </c:pt>
                <c:pt idx="546">
                  <c:v>2.7349999999999999</c:v>
                </c:pt>
                <c:pt idx="547">
                  <c:v>2.74</c:v>
                </c:pt>
                <c:pt idx="548">
                  <c:v>2.7450000000000001</c:v>
                </c:pt>
                <c:pt idx="549">
                  <c:v>2.75</c:v>
                </c:pt>
                <c:pt idx="550">
                  <c:v>2.7549999999999999</c:v>
                </c:pt>
                <c:pt idx="551">
                  <c:v>2.76</c:v>
                </c:pt>
                <c:pt idx="552">
                  <c:v>2.7650000000000001</c:v>
                </c:pt>
                <c:pt idx="553">
                  <c:v>2.77</c:v>
                </c:pt>
                <c:pt idx="554">
                  <c:v>2.7749999999999999</c:v>
                </c:pt>
                <c:pt idx="555">
                  <c:v>2.78</c:v>
                </c:pt>
                <c:pt idx="556">
                  <c:v>2.7850000000000001</c:v>
                </c:pt>
                <c:pt idx="557">
                  <c:v>2.79</c:v>
                </c:pt>
                <c:pt idx="558">
                  <c:v>2.7949999999999999</c:v>
                </c:pt>
                <c:pt idx="559">
                  <c:v>2.8</c:v>
                </c:pt>
                <c:pt idx="560">
                  <c:v>2.8050000000000002</c:v>
                </c:pt>
                <c:pt idx="561">
                  <c:v>2.81</c:v>
                </c:pt>
                <c:pt idx="562">
                  <c:v>2.8149999999999999</c:v>
                </c:pt>
                <c:pt idx="563">
                  <c:v>2.82</c:v>
                </c:pt>
                <c:pt idx="564">
                  <c:v>2.8250000000000002</c:v>
                </c:pt>
                <c:pt idx="565">
                  <c:v>2.83</c:v>
                </c:pt>
                <c:pt idx="566">
                  <c:v>2.835</c:v>
                </c:pt>
                <c:pt idx="567">
                  <c:v>2.84</c:v>
                </c:pt>
                <c:pt idx="568">
                  <c:v>2.8450000000000002</c:v>
                </c:pt>
                <c:pt idx="569">
                  <c:v>2.85</c:v>
                </c:pt>
                <c:pt idx="570">
                  <c:v>2.855</c:v>
                </c:pt>
                <c:pt idx="571">
                  <c:v>2.86</c:v>
                </c:pt>
                <c:pt idx="572">
                  <c:v>2.8650000000000002</c:v>
                </c:pt>
                <c:pt idx="573">
                  <c:v>2.87</c:v>
                </c:pt>
                <c:pt idx="574">
                  <c:v>2.875</c:v>
                </c:pt>
                <c:pt idx="575">
                  <c:v>2.88</c:v>
                </c:pt>
                <c:pt idx="576">
                  <c:v>2.8849999999999998</c:v>
                </c:pt>
                <c:pt idx="577">
                  <c:v>2.89</c:v>
                </c:pt>
                <c:pt idx="578">
                  <c:v>2.895</c:v>
                </c:pt>
                <c:pt idx="579">
                  <c:v>2.9</c:v>
                </c:pt>
                <c:pt idx="580">
                  <c:v>2.9049999999999998</c:v>
                </c:pt>
                <c:pt idx="581">
                  <c:v>2.91</c:v>
                </c:pt>
                <c:pt idx="582">
                  <c:v>2.915</c:v>
                </c:pt>
                <c:pt idx="583">
                  <c:v>2.92</c:v>
                </c:pt>
                <c:pt idx="584">
                  <c:v>2.9249999999999998</c:v>
                </c:pt>
                <c:pt idx="585">
                  <c:v>2.93</c:v>
                </c:pt>
                <c:pt idx="586">
                  <c:v>2.9350000000000001</c:v>
                </c:pt>
                <c:pt idx="587">
                  <c:v>2.94</c:v>
                </c:pt>
                <c:pt idx="588">
                  <c:v>2.9449999999999998</c:v>
                </c:pt>
                <c:pt idx="589">
                  <c:v>2.95</c:v>
                </c:pt>
                <c:pt idx="590">
                  <c:v>2.9550000000000001</c:v>
                </c:pt>
                <c:pt idx="591">
                  <c:v>2.96</c:v>
                </c:pt>
                <c:pt idx="592">
                  <c:v>2.9649999999999999</c:v>
                </c:pt>
                <c:pt idx="593">
                  <c:v>2.97</c:v>
                </c:pt>
                <c:pt idx="594">
                  <c:v>2.9750000000000001</c:v>
                </c:pt>
                <c:pt idx="595">
                  <c:v>2.98</c:v>
                </c:pt>
                <c:pt idx="596">
                  <c:v>2.9849999999999999</c:v>
                </c:pt>
                <c:pt idx="597">
                  <c:v>2.99</c:v>
                </c:pt>
                <c:pt idx="598">
                  <c:v>2.9950000000000001</c:v>
                </c:pt>
                <c:pt idx="599">
                  <c:v>3</c:v>
                </c:pt>
                <c:pt idx="600">
                  <c:v>3.0049999999999999</c:v>
                </c:pt>
                <c:pt idx="601">
                  <c:v>3.01</c:v>
                </c:pt>
                <c:pt idx="602">
                  <c:v>3.0150000000000001</c:v>
                </c:pt>
                <c:pt idx="603">
                  <c:v>3.02</c:v>
                </c:pt>
                <c:pt idx="604">
                  <c:v>3.0249999999999999</c:v>
                </c:pt>
                <c:pt idx="605">
                  <c:v>3.03</c:v>
                </c:pt>
                <c:pt idx="606">
                  <c:v>3.0350000000000001</c:v>
                </c:pt>
                <c:pt idx="607">
                  <c:v>3.04</c:v>
                </c:pt>
                <c:pt idx="608">
                  <c:v>3.0449999999999999</c:v>
                </c:pt>
                <c:pt idx="609">
                  <c:v>3.05</c:v>
                </c:pt>
                <c:pt idx="610">
                  <c:v>3.0550000000000002</c:v>
                </c:pt>
                <c:pt idx="611">
                  <c:v>3.06</c:v>
                </c:pt>
                <c:pt idx="612">
                  <c:v>3.0649999999999999</c:v>
                </c:pt>
                <c:pt idx="613">
                  <c:v>3.07</c:v>
                </c:pt>
                <c:pt idx="614">
                  <c:v>3.0750000000000002</c:v>
                </c:pt>
                <c:pt idx="615">
                  <c:v>3.08</c:v>
                </c:pt>
                <c:pt idx="616">
                  <c:v>3.085</c:v>
                </c:pt>
                <c:pt idx="617">
                  <c:v>3.09</c:v>
                </c:pt>
                <c:pt idx="618">
                  <c:v>3.0950000000000002</c:v>
                </c:pt>
                <c:pt idx="619">
                  <c:v>3.1</c:v>
                </c:pt>
                <c:pt idx="620">
                  <c:v>3.105</c:v>
                </c:pt>
                <c:pt idx="621">
                  <c:v>3.11</c:v>
                </c:pt>
                <c:pt idx="622">
                  <c:v>3.1150000000000002</c:v>
                </c:pt>
                <c:pt idx="623">
                  <c:v>3.12</c:v>
                </c:pt>
                <c:pt idx="624">
                  <c:v>3.125</c:v>
                </c:pt>
                <c:pt idx="625">
                  <c:v>3.13</c:v>
                </c:pt>
                <c:pt idx="626">
                  <c:v>3.1349999999999998</c:v>
                </c:pt>
                <c:pt idx="627">
                  <c:v>3.14</c:v>
                </c:pt>
                <c:pt idx="628">
                  <c:v>3.145</c:v>
                </c:pt>
                <c:pt idx="629">
                  <c:v>3.15</c:v>
                </c:pt>
                <c:pt idx="630">
                  <c:v>3.1549999999999998</c:v>
                </c:pt>
                <c:pt idx="631">
                  <c:v>3.16</c:v>
                </c:pt>
                <c:pt idx="632">
                  <c:v>3.165</c:v>
                </c:pt>
                <c:pt idx="633">
                  <c:v>3.17</c:v>
                </c:pt>
                <c:pt idx="634">
                  <c:v>3.1749999999999998</c:v>
                </c:pt>
                <c:pt idx="635">
                  <c:v>3.18</c:v>
                </c:pt>
                <c:pt idx="636">
                  <c:v>3.1850000000000001</c:v>
                </c:pt>
                <c:pt idx="637">
                  <c:v>3.19</c:v>
                </c:pt>
                <c:pt idx="638">
                  <c:v>3.1949999999999998</c:v>
                </c:pt>
                <c:pt idx="639">
                  <c:v>3.2</c:v>
                </c:pt>
                <c:pt idx="640">
                  <c:v>3.2050000000000001</c:v>
                </c:pt>
                <c:pt idx="641">
                  <c:v>3.21</c:v>
                </c:pt>
                <c:pt idx="642">
                  <c:v>3.2149999999999999</c:v>
                </c:pt>
                <c:pt idx="643">
                  <c:v>3.22</c:v>
                </c:pt>
                <c:pt idx="644">
                  <c:v>3.2250000000000001</c:v>
                </c:pt>
                <c:pt idx="645">
                  <c:v>3.23</c:v>
                </c:pt>
                <c:pt idx="646">
                  <c:v>3.2349999999999999</c:v>
                </c:pt>
                <c:pt idx="647">
                  <c:v>3.24</c:v>
                </c:pt>
                <c:pt idx="648">
                  <c:v>3.2450000000000001</c:v>
                </c:pt>
                <c:pt idx="649">
                  <c:v>3.25</c:v>
                </c:pt>
                <c:pt idx="650">
                  <c:v>3.2549999999999999</c:v>
                </c:pt>
                <c:pt idx="651">
                  <c:v>3.26</c:v>
                </c:pt>
                <c:pt idx="652">
                  <c:v>3.2650000000000001</c:v>
                </c:pt>
                <c:pt idx="653">
                  <c:v>3.27</c:v>
                </c:pt>
                <c:pt idx="654">
                  <c:v>3.2749999999999999</c:v>
                </c:pt>
                <c:pt idx="655">
                  <c:v>3.28</c:v>
                </c:pt>
                <c:pt idx="656">
                  <c:v>3.2850000000000001</c:v>
                </c:pt>
                <c:pt idx="657">
                  <c:v>3.29</c:v>
                </c:pt>
                <c:pt idx="658">
                  <c:v>3.2949999999999999</c:v>
                </c:pt>
                <c:pt idx="659">
                  <c:v>3.3</c:v>
                </c:pt>
                <c:pt idx="660">
                  <c:v>3.3050000000000002</c:v>
                </c:pt>
                <c:pt idx="661">
                  <c:v>3.31</c:v>
                </c:pt>
                <c:pt idx="662">
                  <c:v>3.3149999999999999</c:v>
                </c:pt>
                <c:pt idx="663">
                  <c:v>3.32</c:v>
                </c:pt>
                <c:pt idx="664">
                  <c:v>3.3250000000000002</c:v>
                </c:pt>
                <c:pt idx="665">
                  <c:v>3.33</c:v>
                </c:pt>
                <c:pt idx="666">
                  <c:v>3.335</c:v>
                </c:pt>
                <c:pt idx="667">
                  <c:v>3.34</c:v>
                </c:pt>
                <c:pt idx="668">
                  <c:v>3.3450000000000002</c:v>
                </c:pt>
                <c:pt idx="669">
                  <c:v>3.35</c:v>
                </c:pt>
                <c:pt idx="670">
                  <c:v>3.355</c:v>
                </c:pt>
                <c:pt idx="671">
                  <c:v>3.36</c:v>
                </c:pt>
                <c:pt idx="672">
                  <c:v>3.3650000000000002</c:v>
                </c:pt>
                <c:pt idx="673">
                  <c:v>3.37</c:v>
                </c:pt>
                <c:pt idx="674">
                  <c:v>3.375</c:v>
                </c:pt>
                <c:pt idx="675">
                  <c:v>3.38</c:v>
                </c:pt>
                <c:pt idx="676">
                  <c:v>3.3849999999999998</c:v>
                </c:pt>
                <c:pt idx="677">
                  <c:v>3.39</c:v>
                </c:pt>
                <c:pt idx="678">
                  <c:v>3.395</c:v>
                </c:pt>
                <c:pt idx="679">
                  <c:v>3.4</c:v>
                </c:pt>
                <c:pt idx="680">
                  <c:v>3.4049999999999998</c:v>
                </c:pt>
                <c:pt idx="681">
                  <c:v>3.41</c:v>
                </c:pt>
                <c:pt idx="682">
                  <c:v>3.415</c:v>
                </c:pt>
                <c:pt idx="683">
                  <c:v>3.42</c:v>
                </c:pt>
                <c:pt idx="684">
                  <c:v>3.4249999999999998</c:v>
                </c:pt>
                <c:pt idx="685">
                  <c:v>3.43</c:v>
                </c:pt>
                <c:pt idx="686">
                  <c:v>3.4350000000000001</c:v>
                </c:pt>
                <c:pt idx="687">
                  <c:v>3.44</c:v>
                </c:pt>
                <c:pt idx="688">
                  <c:v>3.4449999999999998</c:v>
                </c:pt>
                <c:pt idx="689">
                  <c:v>3.45</c:v>
                </c:pt>
                <c:pt idx="690">
                  <c:v>3.4550000000000001</c:v>
                </c:pt>
                <c:pt idx="691">
                  <c:v>3.46</c:v>
                </c:pt>
                <c:pt idx="692">
                  <c:v>3.4649999999999999</c:v>
                </c:pt>
                <c:pt idx="693">
                  <c:v>3.47</c:v>
                </c:pt>
                <c:pt idx="694">
                  <c:v>3.4750000000000001</c:v>
                </c:pt>
                <c:pt idx="695">
                  <c:v>3.48</c:v>
                </c:pt>
                <c:pt idx="696">
                  <c:v>3.4849999999999999</c:v>
                </c:pt>
                <c:pt idx="697">
                  <c:v>3.49</c:v>
                </c:pt>
                <c:pt idx="698">
                  <c:v>3.4950000000000001</c:v>
                </c:pt>
                <c:pt idx="699">
                  <c:v>3.5</c:v>
                </c:pt>
                <c:pt idx="700">
                  <c:v>3.5049999999999999</c:v>
                </c:pt>
                <c:pt idx="701">
                  <c:v>3.51</c:v>
                </c:pt>
                <c:pt idx="702">
                  <c:v>3.5150000000000001</c:v>
                </c:pt>
                <c:pt idx="703">
                  <c:v>3.52</c:v>
                </c:pt>
                <c:pt idx="704">
                  <c:v>3.5249999999999999</c:v>
                </c:pt>
                <c:pt idx="705">
                  <c:v>3.53</c:v>
                </c:pt>
                <c:pt idx="706">
                  <c:v>3.5350000000000001</c:v>
                </c:pt>
                <c:pt idx="707">
                  <c:v>3.54</c:v>
                </c:pt>
                <c:pt idx="708">
                  <c:v>3.5449999999999999</c:v>
                </c:pt>
                <c:pt idx="709">
                  <c:v>3.55</c:v>
                </c:pt>
                <c:pt idx="710">
                  <c:v>3.5550000000000002</c:v>
                </c:pt>
                <c:pt idx="711">
                  <c:v>3.56</c:v>
                </c:pt>
                <c:pt idx="712">
                  <c:v>3.5649999999999999</c:v>
                </c:pt>
                <c:pt idx="713">
                  <c:v>3.57</c:v>
                </c:pt>
                <c:pt idx="714">
                  <c:v>3.5750000000000002</c:v>
                </c:pt>
                <c:pt idx="715">
                  <c:v>3.58</c:v>
                </c:pt>
                <c:pt idx="716">
                  <c:v>3.585</c:v>
                </c:pt>
                <c:pt idx="717">
                  <c:v>3.59</c:v>
                </c:pt>
                <c:pt idx="718">
                  <c:v>3.5950000000000002</c:v>
                </c:pt>
                <c:pt idx="719">
                  <c:v>3.6</c:v>
                </c:pt>
                <c:pt idx="720">
                  <c:v>3.605</c:v>
                </c:pt>
                <c:pt idx="721">
                  <c:v>3.61</c:v>
                </c:pt>
                <c:pt idx="722">
                  <c:v>3.6150000000000002</c:v>
                </c:pt>
                <c:pt idx="723">
                  <c:v>3.62</c:v>
                </c:pt>
                <c:pt idx="724">
                  <c:v>3.625</c:v>
                </c:pt>
                <c:pt idx="725">
                  <c:v>3.63</c:v>
                </c:pt>
                <c:pt idx="726">
                  <c:v>3.6349999999999998</c:v>
                </c:pt>
                <c:pt idx="727">
                  <c:v>3.64</c:v>
                </c:pt>
                <c:pt idx="728">
                  <c:v>3.645</c:v>
                </c:pt>
                <c:pt idx="729">
                  <c:v>3.65</c:v>
                </c:pt>
                <c:pt idx="730">
                  <c:v>3.6549999999999998</c:v>
                </c:pt>
                <c:pt idx="731">
                  <c:v>3.66</c:v>
                </c:pt>
                <c:pt idx="732">
                  <c:v>3.665</c:v>
                </c:pt>
                <c:pt idx="733">
                  <c:v>3.67</c:v>
                </c:pt>
                <c:pt idx="734">
                  <c:v>3.6749999999999998</c:v>
                </c:pt>
                <c:pt idx="735">
                  <c:v>3.68</c:v>
                </c:pt>
                <c:pt idx="736">
                  <c:v>3.6850000000000001</c:v>
                </c:pt>
                <c:pt idx="737">
                  <c:v>3.69</c:v>
                </c:pt>
                <c:pt idx="738">
                  <c:v>3.6949999999999998</c:v>
                </c:pt>
                <c:pt idx="739">
                  <c:v>3.7</c:v>
                </c:pt>
                <c:pt idx="740">
                  <c:v>3.7050000000000001</c:v>
                </c:pt>
                <c:pt idx="741">
                  <c:v>3.71</c:v>
                </c:pt>
                <c:pt idx="742">
                  <c:v>3.7149999999999999</c:v>
                </c:pt>
                <c:pt idx="743">
                  <c:v>3.72</c:v>
                </c:pt>
                <c:pt idx="744">
                  <c:v>3.7250000000000001</c:v>
                </c:pt>
                <c:pt idx="745">
                  <c:v>3.73</c:v>
                </c:pt>
                <c:pt idx="746">
                  <c:v>3.7349999999999999</c:v>
                </c:pt>
                <c:pt idx="747">
                  <c:v>3.74</c:v>
                </c:pt>
                <c:pt idx="748">
                  <c:v>3.7450000000000001</c:v>
                </c:pt>
                <c:pt idx="749">
                  <c:v>3.75</c:v>
                </c:pt>
                <c:pt idx="750">
                  <c:v>3.7549999999999999</c:v>
                </c:pt>
                <c:pt idx="751">
                  <c:v>3.76</c:v>
                </c:pt>
                <c:pt idx="752">
                  <c:v>3.7650000000000001</c:v>
                </c:pt>
                <c:pt idx="753">
                  <c:v>3.77</c:v>
                </c:pt>
                <c:pt idx="754">
                  <c:v>3.7749999999999999</c:v>
                </c:pt>
                <c:pt idx="755">
                  <c:v>3.78</c:v>
                </c:pt>
                <c:pt idx="756">
                  <c:v>3.7850000000000001</c:v>
                </c:pt>
                <c:pt idx="757">
                  <c:v>3.79</c:v>
                </c:pt>
                <c:pt idx="758">
                  <c:v>3.7949999999999999</c:v>
                </c:pt>
                <c:pt idx="759">
                  <c:v>3.8</c:v>
                </c:pt>
                <c:pt idx="760">
                  <c:v>3.8050000000000002</c:v>
                </c:pt>
                <c:pt idx="761">
                  <c:v>3.81</c:v>
                </c:pt>
                <c:pt idx="762">
                  <c:v>3.8149999999999999</c:v>
                </c:pt>
                <c:pt idx="763">
                  <c:v>3.82</c:v>
                </c:pt>
                <c:pt idx="764">
                  <c:v>3.8250000000000002</c:v>
                </c:pt>
                <c:pt idx="765">
                  <c:v>3.83</c:v>
                </c:pt>
                <c:pt idx="766">
                  <c:v>3.835</c:v>
                </c:pt>
                <c:pt idx="767">
                  <c:v>3.84</c:v>
                </c:pt>
                <c:pt idx="768">
                  <c:v>3.8450000000000002</c:v>
                </c:pt>
                <c:pt idx="769">
                  <c:v>3.85</c:v>
                </c:pt>
                <c:pt idx="770">
                  <c:v>3.855</c:v>
                </c:pt>
                <c:pt idx="771">
                  <c:v>3.86</c:v>
                </c:pt>
                <c:pt idx="772">
                  <c:v>3.8650000000000002</c:v>
                </c:pt>
                <c:pt idx="773">
                  <c:v>3.87</c:v>
                </c:pt>
                <c:pt idx="774">
                  <c:v>3.875</c:v>
                </c:pt>
                <c:pt idx="775">
                  <c:v>3.88</c:v>
                </c:pt>
                <c:pt idx="776">
                  <c:v>3.8849999999999998</c:v>
                </c:pt>
                <c:pt idx="777">
                  <c:v>3.89</c:v>
                </c:pt>
                <c:pt idx="778">
                  <c:v>3.895</c:v>
                </c:pt>
                <c:pt idx="779">
                  <c:v>3.9</c:v>
                </c:pt>
                <c:pt idx="780">
                  <c:v>3.9049999999999998</c:v>
                </c:pt>
                <c:pt idx="781">
                  <c:v>3.91</c:v>
                </c:pt>
                <c:pt idx="782">
                  <c:v>3.915</c:v>
                </c:pt>
                <c:pt idx="783">
                  <c:v>3.92</c:v>
                </c:pt>
                <c:pt idx="784">
                  <c:v>3.9249999999999998</c:v>
                </c:pt>
                <c:pt idx="785">
                  <c:v>3.93</c:v>
                </c:pt>
                <c:pt idx="786">
                  <c:v>3.9350000000000001</c:v>
                </c:pt>
                <c:pt idx="787">
                  <c:v>3.94</c:v>
                </c:pt>
                <c:pt idx="788">
                  <c:v>3.9449999999999998</c:v>
                </c:pt>
                <c:pt idx="789">
                  <c:v>3.95</c:v>
                </c:pt>
                <c:pt idx="790">
                  <c:v>3.9550000000000001</c:v>
                </c:pt>
                <c:pt idx="791">
                  <c:v>3.96</c:v>
                </c:pt>
                <c:pt idx="792">
                  <c:v>3.9649999999999999</c:v>
                </c:pt>
                <c:pt idx="793">
                  <c:v>3.97</c:v>
                </c:pt>
                <c:pt idx="794">
                  <c:v>3.9750000000000001</c:v>
                </c:pt>
                <c:pt idx="795">
                  <c:v>3.98</c:v>
                </c:pt>
                <c:pt idx="796">
                  <c:v>3.9849999999999999</c:v>
                </c:pt>
                <c:pt idx="797">
                  <c:v>3.99</c:v>
                </c:pt>
                <c:pt idx="798">
                  <c:v>3.9950000000000001</c:v>
                </c:pt>
                <c:pt idx="799">
                  <c:v>4</c:v>
                </c:pt>
                <c:pt idx="800">
                  <c:v>4.0049999999999999</c:v>
                </c:pt>
                <c:pt idx="801">
                  <c:v>4.01</c:v>
                </c:pt>
                <c:pt idx="802">
                  <c:v>4.0149999999999997</c:v>
                </c:pt>
                <c:pt idx="803">
                  <c:v>4.0199999999999996</c:v>
                </c:pt>
                <c:pt idx="804">
                  <c:v>4.0250000000000004</c:v>
                </c:pt>
                <c:pt idx="805">
                  <c:v>4.03</c:v>
                </c:pt>
                <c:pt idx="806">
                  <c:v>4.0350000000000001</c:v>
                </c:pt>
                <c:pt idx="807">
                  <c:v>4.04</c:v>
                </c:pt>
                <c:pt idx="808">
                  <c:v>4.0449999999999999</c:v>
                </c:pt>
                <c:pt idx="809">
                  <c:v>4.05</c:v>
                </c:pt>
                <c:pt idx="810">
                  <c:v>4.0549999999999997</c:v>
                </c:pt>
                <c:pt idx="811">
                  <c:v>4.0599999999999996</c:v>
                </c:pt>
                <c:pt idx="812">
                  <c:v>4.0650000000000004</c:v>
                </c:pt>
                <c:pt idx="813">
                  <c:v>4.07</c:v>
                </c:pt>
                <c:pt idx="814">
                  <c:v>4.0750000000000002</c:v>
                </c:pt>
                <c:pt idx="815">
                  <c:v>4.08</c:v>
                </c:pt>
                <c:pt idx="816">
                  <c:v>4.085</c:v>
                </c:pt>
                <c:pt idx="817">
                  <c:v>4.09</c:v>
                </c:pt>
                <c:pt idx="818">
                  <c:v>4.0949999999999998</c:v>
                </c:pt>
                <c:pt idx="819">
                  <c:v>4.0999999999999996</c:v>
                </c:pt>
                <c:pt idx="820">
                  <c:v>4.1050000000000004</c:v>
                </c:pt>
                <c:pt idx="821">
                  <c:v>4.1100000000000003</c:v>
                </c:pt>
                <c:pt idx="822">
                  <c:v>4.1150000000000002</c:v>
                </c:pt>
                <c:pt idx="823">
                  <c:v>4.12</c:v>
                </c:pt>
                <c:pt idx="824">
                  <c:v>4.125</c:v>
                </c:pt>
                <c:pt idx="825">
                  <c:v>4.13</c:v>
                </c:pt>
                <c:pt idx="826">
                  <c:v>4.1349999999999998</c:v>
                </c:pt>
                <c:pt idx="827">
                  <c:v>4.1399999999999997</c:v>
                </c:pt>
                <c:pt idx="828">
                  <c:v>4.1449999999999996</c:v>
                </c:pt>
                <c:pt idx="829">
                  <c:v>4.1500000000000004</c:v>
                </c:pt>
                <c:pt idx="830">
                  <c:v>4.1550000000000002</c:v>
                </c:pt>
                <c:pt idx="831">
                  <c:v>4.16</c:v>
                </c:pt>
                <c:pt idx="832">
                  <c:v>4.165</c:v>
                </c:pt>
                <c:pt idx="833">
                  <c:v>4.17</c:v>
                </c:pt>
                <c:pt idx="834">
                  <c:v>4.1749999999999998</c:v>
                </c:pt>
                <c:pt idx="835">
                  <c:v>4.18</c:v>
                </c:pt>
                <c:pt idx="836">
                  <c:v>4.1849999999999996</c:v>
                </c:pt>
                <c:pt idx="837">
                  <c:v>4.1900000000000004</c:v>
                </c:pt>
                <c:pt idx="838">
                  <c:v>4.1950000000000003</c:v>
                </c:pt>
                <c:pt idx="839">
                  <c:v>4.2</c:v>
                </c:pt>
                <c:pt idx="840">
                  <c:v>4.2050000000000001</c:v>
                </c:pt>
                <c:pt idx="841">
                  <c:v>4.21</c:v>
                </c:pt>
                <c:pt idx="842">
                  <c:v>4.2149999999999999</c:v>
                </c:pt>
                <c:pt idx="843">
                  <c:v>4.22</c:v>
                </c:pt>
                <c:pt idx="844">
                  <c:v>4.2249999999999996</c:v>
                </c:pt>
                <c:pt idx="845">
                  <c:v>4.2300000000000004</c:v>
                </c:pt>
                <c:pt idx="846">
                  <c:v>4.2350000000000003</c:v>
                </c:pt>
                <c:pt idx="847">
                  <c:v>4.24</c:v>
                </c:pt>
                <c:pt idx="848">
                  <c:v>4.2450000000000001</c:v>
                </c:pt>
                <c:pt idx="849">
                  <c:v>4.25</c:v>
                </c:pt>
                <c:pt idx="850">
                  <c:v>4.2549999999999999</c:v>
                </c:pt>
                <c:pt idx="851">
                  <c:v>4.26</c:v>
                </c:pt>
                <c:pt idx="852">
                  <c:v>4.2649999999999997</c:v>
                </c:pt>
                <c:pt idx="853">
                  <c:v>4.2699999999999996</c:v>
                </c:pt>
                <c:pt idx="854">
                  <c:v>4.2750000000000004</c:v>
                </c:pt>
                <c:pt idx="855">
                  <c:v>4.28</c:v>
                </c:pt>
                <c:pt idx="856">
                  <c:v>4.2850000000000001</c:v>
                </c:pt>
                <c:pt idx="857">
                  <c:v>4.29</c:v>
                </c:pt>
                <c:pt idx="858">
                  <c:v>4.2949999999999999</c:v>
                </c:pt>
                <c:pt idx="859">
                  <c:v>4.3</c:v>
                </c:pt>
                <c:pt idx="860">
                  <c:v>4.3049999999999997</c:v>
                </c:pt>
                <c:pt idx="861">
                  <c:v>4.3099999999999996</c:v>
                </c:pt>
                <c:pt idx="862">
                  <c:v>4.3150000000000004</c:v>
                </c:pt>
                <c:pt idx="863">
                  <c:v>4.32</c:v>
                </c:pt>
                <c:pt idx="864">
                  <c:v>4.3250000000000002</c:v>
                </c:pt>
                <c:pt idx="865">
                  <c:v>4.33</c:v>
                </c:pt>
                <c:pt idx="866">
                  <c:v>4.335</c:v>
                </c:pt>
                <c:pt idx="867">
                  <c:v>4.34</c:v>
                </c:pt>
                <c:pt idx="868">
                  <c:v>4.3449999999999998</c:v>
                </c:pt>
                <c:pt idx="869">
                  <c:v>4.3499999999999996</c:v>
                </c:pt>
                <c:pt idx="870">
                  <c:v>4.3550000000000004</c:v>
                </c:pt>
                <c:pt idx="871">
                  <c:v>4.3600000000000003</c:v>
                </c:pt>
                <c:pt idx="872">
                  <c:v>4.3650000000000002</c:v>
                </c:pt>
                <c:pt idx="873">
                  <c:v>4.37</c:v>
                </c:pt>
                <c:pt idx="874">
                  <c:v>4.375</c:v>
                </c:pt>
                <c:pt idx="875">
                  <c:v>4.38</c:v>
                </c:pt>
                <c:pt idx="876">
                  <c:v>4.3849999999999998</c:v>
                </c:pt>
                <c:pt idx="877">
                  <c:v>4.3899999999999997</c:v>
                </c:pt>
                <c:pt idx="878">
                  <c:v>4.3949999999999996</c:v>
                </c:pt>
                <c:pt idx="879">
                  <c:v>4.4000000000000004</c:v>
                </c:pt>
                <c:pt idx="880">
                  <c:v>4.4050000000000002</c:v>
                </c:pt>
                <c:pt idx="881">
                  <c:v>4.41</c:v>
                </c:pt>
                <c:pt idx="882">
                  <c:v>4.415</c:v>
                </c:pt>
                <c:pt idx="883">
                  <c:v>4.42</c:v>
                </c:pt>
                <c:pt idx="884">
                  <c:v>4.4249999999999998</c:v>
                </c:pt>
                <c:pt idx="885">
                  <c:v>4.43</c:v>
                </c:pt>
                <c:pt idx="886">
                  <c:v>4.4349999999999996</c:v>
                </c:pt>
                <c:pt idx="887">
                  <c:v>4.4400000000000004</c:v>
                </c:pt>
                <c:pt idx="888">
                  <c:v>4.4450000000000003</c:v>
                </c:pt>
                <c:pt idx="889">
                  <c:v>4.45</c:v>
                </c:pt>
                <c:pt idx="890">
                  <c:v>4.4550000000000001</c:v>
                </c:pt>
                <c:pt idx="891">
                  <c:v>4.46</c:v>
                </c:pt>
                <c:pt idx="892">
                  <c:v>4.4649999999999999</c:v>
                </c:pt>
                <c:pt idx="893">
                  <c:v>4.47</c:v>
                </c:pt>
                <c:pt idx="894">
                  <c:v>4.4749999999999996</c:v>
                </c:pt>
                <c:pt idx="895">
                  <c:v>4.4800000000000004</c:v>
                </c:pt>
                <c:pt idx="896">
                  <c:v>4.4850000000000003</c:v>
                </c:pt>
                <c:pt idx="897">
                  <c:v>4.49</c:v>
                </c:pt>
                <c:pt idx="898">
                  <c:v>4.4950000000000001</c:v>
                </c:pt>
                <c:pt idx="899">
                  <c:v>4.5</c:v>
                </c:pt>
                <c:pt idx="900">
                  <c:v>4.5049999999999999</c:v>
                </c:pt>
                <c:pt idx="901">
                  <c:v>4.51</c:v>
                </c:pt>
                <c:pt idx="902">
                  <c:v>4.5149999999999997</c:v>
                </c:pt>
                <c:pt idx="903">
                  <c:v>4.5199999999999996</c:v>
                </c:pt>
                <c:pt idx="904">
                  <c:v>4.5250000000000004</c:v>
                </c:pt>
                <c:pt idx="905">
                  <c:v>4.53</c:v>
                </c:pt>
                <c:pt idx="906">
                  <c:v>4.5350000000000001</c:v>
                </c:pt>
                <c:pt idx="907">
                  <c:v>4.54</c:v>
                </c:pt>
                <c:pt idx="908">
                  <c:v>4.5449999999999999</c:v>
                </c:pt>
                <c:pt idx="909">
                  <c:v>4.55</c:v>
                </c:pt>
                <c:pt idx="910">
                  <c:v>4.5549999999999997</c:v>
                </c:pt>
                <c:pt idx="911">
                  <c:v>4.5599999999999996</c:v>
                </c:pt>
                <c:pt idx="912">
                  <c:v>4.5650000000000004</c:v>
                </c:pt>
                <c:pt idx="913">
                  <c:v>4.57</c:v>
                </c:pt>
                <c:pt idx="914">
                  <c:v>4.5750000000000002</c:v>
                </c:pt>
                <c:pt idx="915">
                  <c:v>4.58</c:v>
                </c:pt>
                <c:pt idx="916">
                  <c:v>4.585</c:v>
                </c:pt>
                <c:pt idx="917">
                  <c:v>4.59</c:v>
                </c:pt>
                <c:pt idx="918">
                  <c:v>4.5949999999999998</c:v>
                </c:pt>
                <c:pt idx="919">
                  <c:v>4.5999999999999996</c:v>
                </c:pt>
                <c:pt idx="920">
                  <c:v>4.6050000000000004</c:v>
                </c:pt>
                <c:pt idx="921">
                  <c:v>4.6100000000000003</c:v>
                </c:pt>
                <c:pt idx="922">
                  <c:v>4.6150000000000002</c:v>
                </c:pt>
                <c:pt idx="923">
                  <c:v>4.62</c:v>
                </c:pt>
                <c:pt idx="924">
                  <c:v>4.625</c:v>
                </c:pt>
                <c:pt idx="925">
                  <c:v>4.63</c:v>
                </c:pt>
                <c:pt idx="926">
                  <c:v>4.6349999999999998</c:v>
                </c:pt>
                <c:pt idx="927">
                  <c:v>4.6399999999999997</c:v>
                </c:pt>
                <c:pt idx="928">
                  <c:v>4.6449999999999996</c:v>
                </c:pt>
                <c:pt idx="929">
                  <c:v>4.6500000000000004</c:v>
                </c:pt>
                <c:pt idx="930">
                  <c:v>4.6550000000000002</c:v>
                </c:pt>
                <c:pt idx="931">
                  <c:v>4.66</c:v>
                </c:pt>
                <c:pt idx="932">
                  <c:v>4.665</c:v>
                </c:pt>
                <c:pt idx="933">
                  <c:v>4.67</c:v>
                </c:pt>
                <c:pt idx="934">
                  <c:v>4.6749999999999998</c:v>
                </c:pt>
                <c:pt idx="935">
                  <c:v>4.68</c:v>
                </c:pt>
                <c:pt idx="936">
                  <c:v>4.6849999999999996</c:v>
                </c:pt>
                <c:pt idx="937">
                  <c:v>4.6900000000000004</c:v>
                </c:pt>
                <c:pt idx="938">
                  <c:v>4.6950000000000003</c:v>
                </c:pt>
                <c:pt idx="939">
                  <c:v>4.7</c:v>
                </c:pt>
                <c:pt idx="940">
                  <c:v>4.7050000000000001</c:v>
                </c:pt>
                <c:pt idx="941">
                  <c:v>4.71</c:v>
                </c:pt>
                <c:pt idx="942">
                  <c:v>4.7149999999999999</c:v>
                </c:pt>
                <c:pt idx="943">
                  <c:v>4.72</c:v>
                </c:pt>
                <c:pt idx="944">
                  <c:v>4.7249999999999996</c:v>
                </c:pt>
                <c:pt idx="945">
                  <c:v>4.7300000000000004</c:v>
                </c:pt>
                <c:pt idx="946">
                  <c:v>4.7350000000000003</c:v>
                </c:pt>
                <c:pt idx="947">
                  <c:v>4.74</c:v>
                </c:pt>
                <c:pt idx="948">
                  <c:v>4.7450000000000001</c:v>
                </c:pt>
                <c:pt idx="949">
                  <c:v>4.75</c:v>
                </c:pt>
                <c:pt idx="950">
                  <c:v>4.7549999999999999</c:v>
                </c:pt>
                <c:pt idx="951">
                  <c:v>4.76</c:v>
                </c:pt>
                <c:pt idx="952">
                  <c:v>4.7649999999999997</c:v>
                </c:pt>
                <c:pt idx="953">
                  <c:v>4.7699999999999996</c:v>
                </c:pt>
                <c:pt idx="954">
                  <c:v>4.7750000000000004</c:v>
                </c:pt>
                <c:pt idx="955">
                  <c:v>4.78</c:v>
                </c:pt>
                <c:pt idx="956">
                  <c:v>4.7850000000000001</c:v>
                </c:pt>
                <c:pt idx="957">
                  <c:v>4.79</c:v>
                </c:pt>
                <c:pt idx="958">
                  <c:v>4.7949999999999999</c:v>
                </c:pt>
                <c:pt idx="959">
                  <c:v>4.8</c:v>
                </c:pt>
                <c:pt idx="960">
                  <c:v>4.8049999999999997</c:v>
                </c:pt>
                <c:pt idx="961">
                  <c:v>4.8099999999999996</c:v>
                </c:pt>
                <c:pt idx="962">
                  <c:v>4.8150000000000004</c:v>
                </c:pt>
                <c:pt idx="963">
                  <c:v>4.82</c:v>
                </c:pt>
                <c:pt idx="964">
                  <c:v>4.8250000000000002</c:v>
                </c:pt>
                <c:pt idx="965">
                  <c:v>4.83</c:v>
                </c:pt>
                <c:pt idx="966">
                  <c:v>4.835</c:v>
                </c:pt>
                <c:pt idx="967">
                  <c:v>4.84</c:v>
                </c:pt>
                <c:pt idx="968">
                  <c:v>4.8449999999999998</c:v>
                </c:pt>
                <c:pt idx="969">
                  <c:v>4.8499999999999996</c:v>
                </c:pt>
                <c:pt idx="970">
                  <c:v>4.8550000000000004</c:v>
                </c:pt>
                <c:pt idx="971">
                  <c:v>4.8600000000000003</c:v>
                </c:pt>
                <c:pt idx="972">
                  <c:v>4.8650000000000002</c:v>
                </c:pt>
                <c:pt idx="973">
                  <c:v>4.87</c:v>
                </c:pt>
                <c:pt idx="974">
                  <c:v>4.875</c:v>
                </c:pt>
                <c:pt idx="975">
                  <c:v>4.88</c:v>
                </c:pt>
                <c:pt idx="976">
                  <c:v>4.8849999999999998</c:v>
                </c:pt>
                <c:pt idx="977">
                  <c:v>4.8899999999999997</c:v>
                </c:pt>
                <c:pt idx="978">
                  <c:v>4.8949999999999996</c:v>
                </c:pt>
                <c:pt idx="979">
                  <c:v>4.9000000000000004</c:v>
                </c:pt>
                <c:pt idx="980">
                  <c:v>4.9050000000000002</c:v>
                </c:pt>
                <c:pt idx="981">
                  <c:v>4.91</c:v>
                </c:pt>
                <c:pt idx="982">
                  <c:v>4.915</c:v>
                </c:pt>
                <c:pt idx="983">
                  <c:v>4.92</c:v>
                </c:pt>
                <c:pt idx="984">
                  <c:v>4.9249999999999998</c:v>
                </c:pt>
                <c:pt idx="985">
                  <c:v>4.93</c:v>
                </c:pt>
                <c:pt idx="986">
                  <c:v>4.9349999999999996</c:v>
                </c:pt>
                <c:pt idx="987">
                  <c:v>4.9400000000000004</c:v>
                </c:pt>
                <c:pt idx="988">
                  <c:v>4.9450000000000003</c:v>
                </c:pt>
                <c:pt idx="989">
                  <c:v>4.95</c:v>
                </c:pt>
                <c:pt idx="990">
                  <c:v>4.9550000000000001</c:v>
                </c:pt>
                <c:pt idx="991">
                  <c:v>4.96</c:v>
                </c:pt>
                <c:pt idx="992">
                  <c:v>4.9649999999999999</c:v>
                </c:pt>
                <c:pt idx="993">
                  <c:v>4.97</c:v>
                </c:pt>
                <c:pt idx="994">
                  <c:v>4.9749999999999996</c:v>
                </c:pt>
                <c:pt idx="995">
                  <c:v>4.9800000000000004</c:v>
                </c:pt>
                <c:pt idx="996">
                  <c:v>4.9850000000000003</c:v>
                </c:pt>
                <c:pt idx="997">
                  <c:v>4.99</c:v>
                </c:pt>
                <c:pt idx="998">
                  <c:v>4.9950000000000001</c:v>
                </c:pt>
                <c:pt idx="999">
                  <c:v>5</c:v>
                </c:pt>
                <c:pt idx="1000">
                  <c:v>5.0049999999999999</c:v>
                </c:pt>
                <c:pt idx="1001">
                  <c:v>5.01</c:v>
                </c:pt>
                <c:pt idx="1002">
                  <c:v>5.0149999999999997</c:v>
                </c:pt>
                <c:pt idx="1003">
                  <c:v>5.0199999999999996</c:v>
                </c:pt>
                <c:pt idx="1004">
                  <c:v>5.0250000000000004</c:v>
                </c:pt>
                <c:pt idx="1005">
                  <c:v>5.03</c:v>
                </c:pt>
                <c:pt idx="1006">
                  <c:v>5.0350000000000001</c:v>
                </c:pt>
                <c:pt idx="1007">
                  <c:v>5.04</c:v>
                </c:pt>
                <c:pt idx="1008">
                  <c:v>5.0449999999999999</c:v>
                </c:pt>
                <c:pt idx="1009">
                  <c:v>5.05</c:v>
                </c:pt>
                <c:pt idx="1010">
                  <c:v>5.0549999999999997</c:v>
                </c:pt>
                <c:pt idx="1011">
                  <c:v>5.0599999999999996</c:v>
                </c:pt>
                <c:pt idx="1012">
                  <c:v>5.0650000000000004</c:v>
                </c:pt>
                <c:pt idx="1013">
                  <c:v>5.07</c:v>
                </c:pt>
                <c:pt idx="1014">
                  <c:v>5.0750000000000002</c:v>
                </c:pt>
                <c:pt idx="1015">
                  <c:v>5.08</c:v>
                </c:pt>
                <c:pt idx="1016">
                  <c:v>5.085</c:v>
                </c:pt>
                <c:pt idx="1017">
                  <c:v>5.09</c:v>
                </c:pt>
                <c:pt idx="1018">
                  <c:v>5.0949999999999998</c:v>
                </c:pt>
                <c:pt idx="1019">
                  <c:v>5.0999999999999996</c:v>
                </c:pt>
                <c:pt idx="1020">
                  <c:v>5.1050000000000004</c:v>
                </c:pt>
                <c:pt idx="1021">
                  <c:v>5.1100000000000003</c:v>
                </c:pt>
                <c:pt idx="1022">
                  <c:v>5.1150000000000002</c:v>
                </c:pt>
                <c:pt idx="1023">
                  <c:v>5.12</c:v>
                </c:pt>
                <c:pt idx="1024">
                  <c:v>5.125</c:v>
                </c:pt>
                <c:pt idx="1025">
                  <c:v>5.13</c:v>
                </c:pt>
                <c:pt idx="1026">
                  <c:v>5.1349999999999998</c:v>
                </c:pt>
                <c:pt idx="1027">
                  <c:v>5.14</c:v>
                </c:pt>
                <c:pt idx="1028">
                  <c:v>5.1449999999999996</c:v>
                </c:pt>
                <c:pt idx="1029">
                  <c:v>5.15</c:v>
                </c:pt>
                <c:pt idx="1030">
                  <c:v>5.1550000000000002</c:v>
                </c:pt>
                <c:pt idx="1031">
                  <c:v>5.16</c:v>
                </c:pt>
                <c:pt idx="1032">
                  <c:v>5.165</c:v>
                </c:pt>
                <c:pt idx="1033">
                  <c:v>5.17</c:v>
                </c:pt>
                <c:pt idx="1034">
                  <c:v>5.1749999999999998</c:v>
                </c:pt>
                <c:pt idx="1035">
                  <c:v>5.18</c:v>
                </c:pt>
                <c:pt idx="1036">
                  <c:v>5.1849999999999996</c:v>
                </c:pt>
                <c:pt idx="1037">
                  <c:v>5.19</c:v>
                </c:pt>
                <c:pt idx="1038">
                  <c:v>5.1950000000000003</c:v>
                </c:pt>
                <c:pt idx="1039">
                  <c:v>5.2</c:v>
                </c:pt>
                <c:pt idx="1040">
                  <c:v>5.2050000000000001</c:v>
                </c:pt>
                <c:pt idx="1041">
                  <c:v>5.21</c:v>
                </c:pt>
                <c:pt idx="1042">
                  <c:v>5.2149999999999999</c:v>
                </c:pt>
                <c:pt idx="1043">
                  <c:v>5.22</c:v>
                </c:pt>
                <c:pt idx="1044">
                  <c:v>5.2249999999999996</c:v>
                </c:pt>
                <c:pt idx="1045">
                  <c:v>5.23</c:v>
                </c:pt>
                <c:pt idx="1046">
                  <c:v>5.2350000000000003</c:v>
                </c:pt>
                <c:pt idx="1047">
                  <c:v>5.24</c:v>
                </c:pt>
                <c:pt idx="1048">
                  <c:v>5.2450000000000001</c:v>
                </c:pt>
                <c:pt idx="1049">
                  <c:v>5.25</c:v>
                </c:pt>
                <c:pt idx="1050">
                  <c:v>5.2549999999999999</c:v>
                </c:pt>
                <c:pt idx="1051">
                  <c:v>5.26</c:v>
                </c:pt>
                <c:pt idx="1052">
                  <c:v>5.2649999999999997</c:v>
                </c:pt>
                <c:pt idx="1053">
                  <c:v>5.27</c:v>
                </c:pt>
                <c:pt idx="1054">
                  <c:v>5.2750000000000004</c:v>
                </c:pt>
                <c:pt idx="1055">
                  <c:v>5.28</c:v>
                </c:pt>
                <c:pt idx="1056">
                  <c:v>5.2850000000000001</c:v>
                </c:pt>
                <c:pt idx="1057">
                  <c:v>5.29</c:v>
                </c:pt>
                <c:pt idx="1058">
                  <c:v>5.2949999999999999</c:v>
                </c:pt>
                <c:pt idx="1059">
                  <c:v>5.3</c:v>
                </c:pt>
                <c:pt idx="1060">
                  <c:v>5.3049999999999997</c:v>
                </c:pt>
                <c:pt idx="1061">
                  <c:v>5.31</c:v>
                </c:pt>
                <c:pt idx="1062">
                  <c:v>5.3150000000000004</c:v>
                </c:pt>
                <c:pt idx="1063">
                  <c:v>5.32</c:v>
                </c:pt>
                <c:pt idx="1064">
                  <c:v>5.3250000000000002</c:v>
                </c:pt>
                <c:pt idx="1065">
                  <c:v>5.33</c:v>
                </c:pt>
                <c:pt idx="1066">
                  <c:v>5.335</c:v>
                </c:pt>
                <c:pt idx="1067">
                  <c:v>5.34</c:v>
                </c:pt>
                <c:pt idx="1068">
                  <c:v>5.3449999999999998</c:v>
                </c:pt>
                <c:pt idx="1069">
                  <c:v>5.35</c:v>
                </c:pt>
                <c:pt idx="1070">
                  <c:v>5.3550000000000004</c:v>
                </c:pt>
                <c:pt idx="1071">
                  <c:v>5.36</c:v>
                </c:pt>
                <c:pt idx="1072">
                  <c:v>5.3650000000000002</c:v>
                </c:pt>
                <c:pt idx="1073">
                  <c:v>5.37</c:v>
                </c:pt>
                <c:pt idx="1074">
                  <c:v>5.375</c:v>
                </c:pt>
                <c:pt idx="1075">
                  <c:v>5.38</c:v>
                </c:pt>
                <c:pt idx="1076">
                  <c:v>5.3849999999999998</c:v>
                </c:pt>
                <c:pt idx="1077">
                  <c:v>5.39</c:v>
                </c:pt>
                <c:pt idx="1078">
                  <c:v>5.3949999999999996</c:v>
                </c:pt>
                <c:pt idx="1079">
                  <c:v>5.4</c:v>
                </c:pt>
                <c:pt idx="1080">
                  <c:v>5.4050000000000002</c:v>
                </c:pt>
                <c:pt idx="1081">
                  <c:v>5.41</c:v>
                </c:pt>
                <c:pt idx="1082">
                  <c:v>5.415</c:v>
                </c:pt>
                <c:pt idx="1083">
                  <c:v>5.42</c:v>
                </c:pt>
                <c:pt idx="1084">
                  <c:v>5.4249999999999998</c:v>
                </c:pt>
                <c:pt idx="1085">
                  <c:v>5.43</c:v>
                </c:pt>
                <c:pt idx="1086">
                  <c:v>5.4349999999999996</c:v>
                </c:pt>
                <c:pt idx="1087">
                  <c:v>5.44</c:v>
                </c:pt>
                <c:pt idx="1088">
                  <c:v>5.4450000000000003</c:v>
                </c:pt>
                <c:pt idx="1089">
                  <c:v>5.45</c:v>
                </c:pt>
                <c:pt idx="1090">
                  <c:v>5.4550000000000001</c:v>
                </c:pt>
                <c:pt idx="1091">
                  <c:v>5.46</c:v>
                </c:pt>
                <c:pt idx="1092">
                  <c:v>5.4649999999999999</c:v>
                </c:pt>
                <c:pt idx="1093">
                  <c:v>5.47</c:v>
                </c:pt>
                <c:pt idx="1094">
                  <c:v>5.4749999999999996</c:v>
                </c:pt>
                <c:pt idx="1095">
                  <c:v>5.48</c:v>
                </c:pt>
                <c:pt idx="1096">
                  <c:v>5.4850000000000003</c:v>
                </c:pt>
                <c:pt idx="1097">
                  <c:v>5.49</c:v>
                </c:pt>
                <c:pt idx="1098">
                  <c:v>5.4950000000000001</c:v>
                </c:pt>
                <c:pt idx="1099">
                  <c:v>5.5</c:v>
                </c:pt>
                <c:pt idx="1100">
                  <c:v>5.5049999999999999</c:v>
                </c:pt>
                <c:pt idx="1101">
                  <c:v>5.51</c:v>
                </c:pt>
                <c:pt idx="1102">
                  <c:v>5.5149999999999997</c:v>
                </c:pt>
                <c:pt idx="1103">
                  <c:v>5.52</c:v>
                </c:pt>
                <c:pt idx="1104">
                  <c:v>5.5250000000000004</c:v>
                </c:pt>
                <c:pt idx="1105">
                  <c:v>5.53</c:v>
                </c:pt>
                <c:pt idx="1106">
                  <c:v>5.5350000000000001</c:v>
                </c:pt>
                <c:pt idx="1107">
                  <c:v>5.54</c:v>
                </c:pt>
                <c:pt idx="1108">
                  <c:v>5.5449999999999999</c:v>
                </c:pt>
                <c:pt idx="1109">
                  <c:v>5.55</c:v>
                </c:pt>
                <c:pt idx="1110">
                  <c:v>5.5549999999999997</c:v>
                </c:pt>
                <c:pt idx="1111">
                  <c:v>5.56</c:v>
                </c:pt>
                <c:pt idx="1112">
                  <c:v>5.5650000000000004</c:v>
                </c:pt>
                <c:pt idx="1113">
                  <c:v>5.57</c:v>
                </c:pt>
                <c:pt idx="1114">
                  <c:v>5.5750000000000002</c:v>
                </c:pt>
                <c:pt idx="1115">
                  <c:v>5.58</c:v>
                </c:pt>
                <c:pt idx="1116">
                  <c:v>5.585</c:v>
                </c:pt>
                <c:pt idx="1117">
                  <c:v>5.59</c:v>
                </c:pt>
                <c:pt idx="1118">
                  <c:v>5.5949999999999998</c:v>
                </c:pt>
                <c:pt idx="1119">
                  <c:v>5.6</c:v>
                </c:pt>
                <c:pt idx="1120">
                  <c:v>5.6050000000000004</c:v>
                </c:pt>
                <c:pt idx="1121">
                  <c:v>5.61</c:v>
                </c:pt>
                <c:pt idx="1122">
                  <c:v>5.6150000000000002</c:v>
                </c:pt>
                <c:pt idx="1123">
                  <c:v>5.62</c:v>
                </c:pt>
                <c:pt idx="1124">
                  <c:v>5.625</c:v>
                </c:pt>
                <c:pt idx="1125">
                  <c:v>5.63</c:v>
                </c:pt>
                <c:pt idx="1126">
                  <c:v>5.6349999999999998</c:v>
                </c:pt>
                <c:pt idx="1127">
                  <c:v>5.64</c:v>
                </c:pt>
                <c:pt idx="1128">
                  <c:v>5.6449999999999996</c:v>
                </c:pt>
                <c:pt idx="1129">
                  <c:v>5.65</c:v>
                </c:pt>
                <c:pt idx="1130">
                  <c:v>5.6550000000000002</c:v>
                </c:pt>
                <c:pt idx="1131">
                  <c:v>5.66</c:v>
                </c:pt>
                <c:pt idx="1132">
                  <c:v>5.665</c:v>
                </c:pt>
                <c:pt idx="1133">
                  <c:v>5.67</c:v>
                </c:pt>
                <c:pt idx="1134">
                  <c:v>5.6749999999999998</c:v>
                </c:pt>
                <c:pt idx="1135">
                  <c:v>5.68</c:v>
                </c:pt>
                <c:pt idx="1136">
                  <c:v>5.6849999999999996</c:v>
                </c:pt>
                <c:pt idx="1137">
                  <c:v>5.69</c:v>
                </c:pt>
                <c:pt idx="1138">
                  <c:v>5.6950000000000003</c:v>
                </c:pt>
                <c:pt idx="1139">
                  <c:v>5.7</c:v>
                </c:pt>
                <c:pt idx="1140">
                  <c:v>5.7050000000000001</c:v>
                </c:pt>
                <c:pt idx="1141">
                  <c:v>5.71</c:v>
                </c:pt>
                <c:pt idx="1142">
                  <c:v>5.7149999999999999</c:v>
                </c:pt>
                <c:pt idx="1143">
                  <c:v>5.72</c:v>
                </c:pt>
                <c:pt idx="1144">
                  <c:v>5.7249999999999996</c:v>
                </c:pt>
                <c:pt idx="1145">
                  <c:v>5.73</c:v>
                </c:pt>
                <c:pt idx="1146">
                  <c:v>5.7350000000000003</c:v>
                </c:pt>
                <c:pt idx="1147">
                  <c:v>5.74</c:v>
                </c:pt>
                <c:pt idx="1148">
                  <c:v>5.7450000000000001</c:v>
                </c:pt>
                <c:pt idx="1149">
                  <c:v>5.75</c:v>
                </c:pt>
                <c:pt idx="1150">
                  <c:v>5.7549999999999999</c:v>
                </c:pt>
                <c:pt idx="1151">
                  <c:v>5.76</c:v>
                </c:pt>
                <c:pt idx="1152">
                  <c:v>5.7649999999999997</c:v>
                </c:pt>
                <c:pt idx="1153">
                  <c:v>5.77</c:v>
                </c:pt>
                <c:pt idx="1154">
                  <c:v>5.7750000000000004</c:v>
                </c:pt>
                <c:pt idx="1155">
                  <c:v>5.78</c:v>
                </c:pt>
                <c:pt idx="1156">
                  <c:v>5.7850000000000001</c:v>
                </c:pt>
                <c:pt idx="1157">
                  <c:v>5.79</c:v>
                </c:pt>
                <c:pt idx="1158">
                  <c:v>5.7949999999999999</c:v>
                </c:pt>
                <c:pt idx="1159">
                  <c:v>5.8</c:v>
                </c:pt>
                <c:pt idx="1160">
                  <c:v>5.8049999999999997</c:v>
                </c:pt>
                <c:pt idx="1161">
                  <c:v>5.81</c:v>
                </c:pt>
                <c:pt idx="1162">
                  <c:v>5.8150000000000004</c:v>
                </c:pt>
                <c:pt idx="1163">
                  <c:v>5.82</c:v>
                </c:pt>
                <c:pt idx="1164">
                  <c:v>5.8250000000000002</c:v>
                </c:pt>
                <c:pt idx="1165">
                  <c:v>5.83</c:v>
                </c:pt>
                <c:pt idx="1166">
                  <c:v>5.835</c:v>
                </c:pt>
                <c:pt idx="1167">
                  <c:v>5.84</c:v>
                </c:pt>
                <c:pt idx="1168">
                  <c:v>5.8449999999999998</c:v>
                </c:pt>
                <c:pt idx="1169">
                  <c:v>5.85</c:v>
                </c:pt>
                <c:pt idx="1170">
                  <c:v>5.8550000000000004</c:v>
                </c:pt>
                <c:pt idx="1171">
                  <c:v>5.86</c:v>
                </c:pt>
                <c:pt idx="1172">
                  <c:v>5.8650000000000002</c:v>
                </c:pt>
                <c:pt idx="1173">
                  <c:v>5.87</c:v>
                </c:pt>
                <c:pt idx="1174">
                  <c:v>5.875</c:v>
                </c:pt>
                <c:pt idx="1175">
                  <c:v>5.88</c:v>
                </c:pt>
                <c:pt idx="1176">
                  <c:v>5.8849999999999998</c:v>
                </c:pt>
                <c:pt idx="1177">
                  <c:v>5.89</c:v>
                </c:pt>
                <c:pt idx="1178">
                  <c:v>5.8949999999999996</c:v>
                </c:pt>
                <c:pt idx="1179">
                  <c:v>5.9</c:v>
                </c:pt>
                <c:pt idx="1180">
                  <c:v>5.9050000000000002</c:v>
                </c:pt>
                <c:pt idx="1181">
                  <c:v>5.91</c:v>
                </c:pt>
                <c:pt idx="1182">
                  <c:v>5.915</c:v>
                </c:pt>
                <c:pt idx="1183">
                  <c:v>5.92</c:v>
                </c:pt>
                <c:pt idx="1184">
                  <c:v>5.9249999999999998</c:v>
                </c:pt>
                <c:pt idx="1185">
                  <c:v>5.93</c:v>
                </c:pt>
                <c:pt idx="1186">
                  <c:v>5.9349999999999996</c:v>
                </c:pt>
                <c:pt idx="1187">
                  <c:v>5.94</c:v>
                </c:pt>
                <c:pt idx="1188">
                  <c:v>5.9450000000000003</c:v>
                </c:pt>
                <c:pt idx="1189">
                  <c:v>5.95</c:v>
                </c:pt>
                <c:pt idx="1190">
                  <c:v>5.9550000000000001</c:v>
                </c:pt>
                <c:pt idx="1191">
                  <c:v>5.96</c:v>
                </c:pt>
                <c:pt idx="1192">
                  <c:v>5.9649999999999999</c:v>
                </c:pt>
                <c:pt idx="1193">
                  <c:v>5.97</c:v>
                </c:pt>
                <c:pt idx="1194">
                  <c:v>5.9749999999999996</c:v>
                </c:pt>
                <c:pt idx="1195">
                  <c:v>5.98</c:v>
                </c:pt>
                <c:pt idx="1196">
                  <c:v>5.9850000000000003</c:v>
                </c:pt>
                <c:pt idx="1197">
                  <c:v>5.99</c:v>
                </c:pt>
                <c:pt idx="1198">
                  <c:v>5.9950000000000001</c:v>
                </c:pt>
                <c:pt idx="1199">
                  <c:v>6</c:v>
                </c:pt>
                <c:pt idx="1200">
                  <c:v>6.0049999999999999</c:v>
                </c:pt>
                <c:pt idx="1201">
                  <c:v>6.01</c:v>
                </c:pt>
                <c:pt idx="1202">
                  <c:v>6.0149999999999997</c:v>
                </c:pt>
                <c:pt idx="1203">
                  <c:v>6.02</c:v>
                </c:pt>
                <c:pt idx="1204">
                  <c:v>6.0250000000000004</c:v>
                </c:pt>
                <c:pt idx="1205">
                  <c:v>6.03</c:v>
                </c:pt>
                <c:pt idx="1206">
                  <c:v>6.0350000000000001</c:v>
                </c:pt>
                <c:pt idx="1207">
                  <c:v>6.04</c:v>
                </c:pt>
                <c:pt idx="1208">
                  <c:v>6.0449999999999999</c:v>
                </c:pt>
                <c:pt idx="1209">
                  <c:v>6.05</c:v>
                </c:pt>
                <c:pt idx="1210">
                  <c:v>6.0549999999999997</c:v>
                </c:pt>
                <c:pt idx="1211">
                  <c:v>6.06</c:v>
                </c:pt>
                <c:pt idx="1212">
                  <c:v>6.0650000000000004</c:v>
                </c:pt>
                <c:pt idx="1213">
                  <c:v>6.07</c:v>
                </c:pt>
                <c:pt idx="1214">
                  <c:v>6.0750000000000002</c:v>
                </c:pt>
                <c:pt idx="1215">
                  <c:v>6.08</c:v>
                </c:pt>
                <c:pt idx="1216">
                  <c:v>6.085</c:v>
                </c:pt>
                <c:pt idx="1217">
                  <c:v>6.09</c:v>
                </c:pt>
                <c:pt idx="1218">
                  <c:v>6.0949999999999998</c:v>
                </c:pt>
                <c:pt idx="1219">
                  <c:v>6.1</c:v>
                </c:pt>
                <c:pt idx="1220">
                  <c:v>6.1050000000000004</c:v>
                </c:pt>
                <c:pt idx="1221">
                  <c:v>6.11</c:v>
                </c:pt>
                <c:pt idx="1222">
                  <c:v>6.1150000000000002</c:v>
                </c:pt>
                <c:pt idx="1223">
                  <c:v>6.12</c:v>
                </c:pt>
                <c:pt idx="1224">
                  <c:v>6.125</c:v>
                </c:pt>
                <c:pt idx="1225">
                  <c:v>6.13</c:v>
                </c:pt>
                <c:pt idx="1226">
                  <c:v>6.1349999999999998</c:v>
                </c:pt>
                <c:pt idx="1227">
                  <c:v>6.14</c:v>
                </c:pt>
                <c:pt idx="1228">
                  <c:v>6.1449999999999996</c:v>
                </c:pt>
                <c:pt idx="1229">
                  <c:v>6.15</c:v>
                </c:pt>
                <c:pt idx="1230">
                  <c:v>6.1550000000000002</c:v>
                </c:pt>
                <c:pt idx="1231">
                  <c:v>6.16</c:v>
                </c:pt>
                <c:pt idx="1232">
                  <c:v>6.165</c:v>
                </c:pt>
                <c:pt idx="1233">
                  <c:v>6.17</c:v>
                </c:pt>
                <c:pt idx="1234">
                  <c:v>6.1749999999999998</c:v>
                </c:pt>
                <c:pt idx="1235">
                  <c:v>6.18</c:v>
                </c:pt>
                <c:pt idx="1236">
                  <c:v>6.1849999999999996</c:v>
                </c:pt>
                <c:pt idx="1237">
                  <c:v>6.19</c:v>
                </c:pt>
                <c:pt idx="1238">
                  <c:v>6.1950000000000003</c:v>
                </c:pt>
                <c:pt idx="1239">
                  <c:v>6.2</c:v>
                </c:pt>
                <c:pt idx="1240">
                  <c:v>6.2050000000000001</c:v>
                </c:pt>
                <c:pt idx="1241">
                  <c:v>6.21</c:v>
                </c:pt>
                <c:pt idx="1242">
                  <c:v>6.2149999999999999</c:v>
                </c:pt>
                <c:pt idx="1243">
                  <c:v>6.22</c:v>
                </c:pt>
                <c:pt idx="1244">
                  <c:v>6.2249999999999996</c:v>
                </c:pt>
                <c:pt idx="1245">
                  <c:v>6.23</c:v>
                </c:pt>
                <c:pt idx="1246">
                  <c:v>6.2350000000000003</c:v>
                </c:pt>
                <c:pt idx="1247">
                  <c:v>6.24</c:v>
                </c:pt>
                <c:pt idx="1248">
                  <c:v>6.2450000000000001</c:v>
                </c:pt>
                <c:pt idx="1249">
                  <c:v>6.25</c:v>
                </c:pt>
                <c:pt idx="1250">
                  <c:v>6.2549999999999999</c:v>
                </c:pt>
                <c:pt idx="1251">
                  <c:v>6.26</c:v>
                </c:pt>
                <c:pt idx="1252">
                  <c:v>6.2649999999999997</c:v>
                </c:pt>
                <c:pt idx="1253">
                  <c:v>6.27</c:v>
                </c:pt>
                <c:pt idx="1254">
                  <c:v>6.2750000000000004</c:v>
                </c:pt>
                <c:pt idx="1255">
                  <c:v>6.28</c:v>
                </c:pt>
                <c:pt idx="1256">
                  <c:v>6.2850000000000001</c:v>
                </c:pt>
                <c:pt idx="1257">
                  <c:v>6.29</c:v>
                </c:pt>
                <c:pt idx="1258">
                  <c:v>6.2949999999999999</c:v>
                </c:pt>
                <c:pt idx="1259">
                  <c:v>6.3</c:v>
                </c:pt>
                <c:pt idx="1260">
                  <c:v>6.3049999999999997</c:v>
                </c:pt>
                <c:pt idx="1261">
                  <c:v>6.31</c:v>
                </c:pt>
                <c:pt idx="1262">
                  <c:v>6.3150000000000004</c:v>
                </c:pt>
                <c:pt idx="1263">
                  <c:v>6.32</c:v>
                </c:pt>
                <c:pt idx="1264">
                  <c:v>6.3250000000000002</c:v>
                </c:pt>
                <c:pt idx="1265">
                  <c:v>6.33</c:v>
                </c:pt>
                <c:pt idx="1266">
                  <c:v>6.335</c:v>
                </c:pt>
                <c:pt idx="1267">
                  <c:v>6.34</c:v>
                </c:pt>
                <c:pt idx="1268">
                  <c:v>6.3449999999999998</c:v>
                </c:pt>
                <c:pt idx="1269">
                  <c:v>6.35</c:v>
                </c:pt>
                <c:pt idx="1270">
                  <c:v>6.3550000000000004</c:v>
                </c:pt>
                <c:pt idx="1271">
                  <c:v>6.36</c:v>
                </c:pt>
                <c:pt idx="1272">
                  <c:v>6.3650000000000002</c:v>
                </c:pt>
                <c:pt idx="1273">
                  <c:v>6.37</c:v>
                </c:pt>
                <c:pt idx="1274">
                  <c:v>6.375</c:v>
                </c:pt>
                <c:pt idx="1275">
                  <c:v>6.38</c:v>
                </c:pt>
                <c:pt idx="1276">
                  <c:v>6.3849999999999998</c:v>
                </c:pt>
                <c:pt idx="1277">
                  <c:v>6.39</c:v>
                </c:pt>
                <c:pt idx="1278">
                  <c:v>6.3949999999999996</c:v>
                </c:pt>
                <c:pt idx="1279">
                  <c:v>6.4</c:v>
                </c:pt>
                <c:pt idx="1280">
                  <c:v>6.4050000000000002</c:v>
                </c:pt>
                <c:pt idx="1281">
                  <c:v>6.41</c:v>
                </c:pt>
                <c:pt idx="1282">
                  <c:v>6.415</c:v>
                </c:pt>
                <c:pt idx="1283">
                  <c:v>6.42</c:v>
                </c:pt>
                <c:pt idx="1284">
                  <c:v>6.4249999999999998</c:v>
                </c:pt>
                <c:pt idx="1285">
                  <c:v>6.43</c:v>
                </c:pt>
                <c:pt idx="1286">
                  <c:v>6.4349999999999996</c:v>
                </c:pt>
                <c:pt idx="1287">
                  <c:v>6.44</c:v>
                </c:pt>
                <c:pt idx="1288">
                  <c:v>6.4450000000000003</c:v>
                </c:pt>
                <c:pt idx="1289">
                  <c:v>6.45</c:v>
                </c:pt>
                <c:pt idx="1290">
                  <c:v>6.4550000000000001</c:v>
                </c:pt>
                <c:pt idx="1291">
                  <c:v>6.46</c:v>
                </c:pt>
                <c:pt idx="1292">
                  <c:v>6.4649999999999999</c:v>
                </c:pt>
                <c:pt idx="1293">
                  <c:v>6.47</c:v>
                </c:pt>
                <c:pt idx="1294">
                  <c:v>6.4749999999999996</c:v>
                </c:pt>
                <c:pt idx="1295">
                  <c:v>6.48</c:v>
                </c:pt>
                <c:pt idx="1296">
                  <c:v>6.4850000000000003</c:v>
                </c:pt>
                <c:pt idx="1297">
                  <c:v>6.49</c:v>
                </c:pt>
                <c:pt idx="1298">
                  <c:v>6.4950000000000001</c:v>
                </c:pt>
                <c:pt idx="1299">
                  <c:v>6.5</c:v>
                </c:pt>
                <c:pt idx="1300">
                  <c:v>6.5049999999999999</c:v>
                </c:pt>
                <c:pt idx="1301">
                  <c:v>6.51</c:v>
                </c:pt>
                <c:pt idx="1302">
                  <c:v>6.5149999999999997</c:v>
                </c:pt>
                <c:pt idx="1303">
                  <c:v>6.52</c:v>
                </c:pt>
                <c:pt idx="1304">
                  <c:v>6.5250000000000004</c:v>
                </c:pt>
                <c:pt idx="1305">
                  <c:v>6.53</c:v>
                </c:pt>
                <c:pt idx="1306">
                  <c:v>6.5350000000000001</c:v>
                </c:pt>
                <c:pt idx="1307">
                  <c:v>6.54</c:v>
                </c:pt>
                <c:pt idx="1308">
                  <c:v>6.5449999999999999</c:v>
                </c:pt>
                <c:pt idx="1309">
                  <c:v>6.55</c:v>
                </c:pt>
                <c:pt idx="1310">
                  <c:v>6.5549999999999997</c:v>
                </c:pt>
                <c:pt idx="1311">
                  <c:v>6.56</c:v>
                </c:pt>
                <c:pt idx="1312">
                  <c:v>6.5650000000000004</c:v>
                </c:pt>
                <c:pt idx="1313">
                  <c:v>6.57</c:v>
                </c:pt>
                <c:pt idx="1314">
                  <c:v>6.5750000000000002</c:v>
                </c:pt>
                <c:pt idx="1315">
                  <c:v>6.58</c:v>
                </c:pt>
                <c:pt idx="1316">
                  <c:v>6.585</c:v>
                </c:pt>
                <c:pt idx="1317">
                  <c:v>6.59</c:v>
                </c:pt>
                <c:pt idx="1318">
                  <c:v>6.5949999999999998</c:v>
                </c:pt>
                <c:pt idx="1319">
                  <c:v>6.6</c:v>
                </c:pt>
                <c:pt idx="1320">
                  <c:v>6.6050000000000004</c:v>
                </c:pt>
                <c:pt idx="1321">
                  <c:v>6.61</c:v>
                </c:pt>
                <c:pt idx="1322">
                  <c:v>6.6150000000000002</c:v>
                </c:pt>
                <c:pt idx="1323">
                  <c:v>6.62</c:v>
                </c:pt>
                <c:pt idx="1324">
                  <c:v>6.625</c:v>
                </c:pt>
                <c:pt idx="1325">
                  <c:v>6.63</c:v>
                </c:pt>
                <c:pt idx="1326">
                  <c:v>6.6349999999999998</c:v>
                </c:pt>
                <c:pt idx="1327">
                  <c:v>6.64</c:v>
                </c:pt>
                <c:pt idx="1328">
                  <c:v>6.6449999999999996</c:v>
                </c:pt>
                <c:pt idx="1329">
                  <c:v>6.65</c:v>
                </c:pt>
                <c:pt idx="1330">
                  <c:v>6.6550000000000002</c:v>
                </c:pt>
                <c:pt idx="1331">
                  <c:v>6.66</c:v>
                </c:pt>
                <c:pt idx="1332">
                  <c:v>6.665</c:v>
                </c:pt>
                <c:pt idx="1333">
                  <c:v>6.67</c:v>
                </c:pt>
                <c:pt idx="1334">
                  <c:v>6.6749999999999998</c:v>
                </c:pt>
                <c:pt idx="1335">
                  <c:v>6.68</c:v>
                </c:pt>
                <c:pt idx="1336">
                  <c:v>6.6849999999999996</c:v>
                </c:pt>
                <c:pt idx="1337">
                  <c:v>6.69</c:v>
                </c:pt>
                <c:pt idx="1338">
                  <c:v>6.6950000000000003</c:v>
                </c:pt>
                <c:pt idx="1339">
                  <c:v>6.7</c:v>
                </c:pt>
                <c:pt idx="1340">
                  <c:v>6.7050000000000001</c:v>
                </c:pt>
                <c:pt idx="1341">
                  <c:v>6.71</c:v>
                </c:pt>
                <c:pt idx="1342">
                  <c:v>6.7149999999999999</c:v>
                </c:pt>
                <c:pt idx="1343">
                  <c:v>6.72</c:v>
                </c:pt>
                <c:pt idx="1344">
                  <c:v>6.7249999999999996</c:v>
                </c:pt>
                <c:pt idx="1345">
                  <c:v>6.73</c:v>
                </c:pt>
                <c:pt idx="1346">
                  <c:v>6.7350000000000003</c:v>
                </c:pt>
                <c:pt idx="1347">
                  <c:v>6.74</c:v>
                </c:pt>
                <c:pt idx="1348">
                  <c:v>6.7450000000000001</c:v>
                </c:pt>
                <c:pt idx="1349">
                  <c:v>6.75</c:v>
                </c:pt>
                <c:pt idx="1350">
                  <c:v>6.7549999999999999</c:v>
                </c:pt>
                <c:pt idx="1351">
                  <c:v>6.76</c:v>
                </c:pt>
                <c:pt idx="1352">
                  <c:v>6.7649999999999997</c:v>
                </c:pt>
                <c:pt idx="1353">
                  <c:v>6.77</c:v>
                </c:pt>
                <c:pt idx="1354">
                  <c:v>6.7750000000000004</c:v>
                </c:pt>
                <c:pt idx="1355">
                  <c:v>6.78</c:v>
                </c:pt>
                <c:pt idx="1356">
                  <c:v>6.7850000000000001</c:v>
                </c:pt>
                <c:pt idx="1357">
                  <c:v>6.79</c:v>
                </c:pt>
                <c:pt idx="1358">
                  <c:v>6.7949999999999999</c:v>
                </c:pt>
                <c:pt idx="1359">
                  <c:v>6.8</c:v>
                </c:pt>
                <c:pt idx="1360">
                  <c:v>6.8049999999999997</c:v>
                </c:pt>
                <c:pt idx="1361">
                  <c:v>6.81</c:v>
                </c:pt>
                <c:pt idx="1362">
                  <c:v>6.8150000000000004</c:v>
                </c:pt>
                <c:pt idx="1363">
                  <c:v>6.82</c:v>
                </c:pt>
                <c:pt idx="1364">
                  <c:v>6.8250000000000002</c:v>
                </c:pt>
                <c:pt idx="1365">
                  <c:v>6.83</c:v>
                </c:pt>
                <c:pt idx="1366">
                  <c:v>6.835</c:v>
                </c:pt>
                <c:pt idx="1367">
                  <c:v>6.84</c:v>
                </c:pt>
                <c:pt idx="1368">
                  <c:v>6.8449999999999998</c:v>
                </c:pt>
                <c:pt idx="1369">
                  <c:v>6.85</c:v>
                </c:pt>
                <c:pt idx="1370">
                  <c:v>6.8550000000000004</c:v>
                </c:pt>
                <c:pt idx="1371">
                  <c:v>6.86</c:v>
                </c:pt>
                <c:pt idx="1372">
                  <c:v>6.8650000000000002</c:v>
                </c:pt>
                <c:pt idx="1373">
                  <c:v>6.87</c:v>
                </c:pt>
                <c:pt idx="1374">
                  <c:v>6.875</c:v>
                </c:pt>
                <c:pt idx="1375">
                  <c:v>6.88</c:v>
                </c:pt>
                <c:pt idx="1376">
                  <c:v>6.8849999999999998</c:v>
                </c:pt>
                <c:pt idx="1377">
                  <c:v>6.89</c:v>
                </c:pt>
                <c:pt idx="1378">
                  <c:v>6.8949999999999996</c:v>
                </c:pt>
                <c:pt idx="1379">
                  <c:v>6.9</c:v>
                </c:pt>
                <c:pt idx="1380">
                  <c:v>6.9050000000000002</c:v>
                </c:pt>
                <c:pt idx="1381">
                  <c:v>6.91</c:v>
                </c:pt>
                <c:pt idx="1382">
                  <c:v>6.915</c:v>
                </c:pt>
                <c:pt idx="1383">
                  <c:v>6.92</c:v>
                </c:pt>
                <c:pt idx="1384">
                  <c:v>6.9249999999999998</c:v>
                </c:pt>
                <c:pt idx="1385">
                  <c:v>6.93</c:v>
                </c:pt>
                <c:pt idx="1386">
                  <c:v>6.9349999999999996</c:v>
                </c:pt>
                <c:pt idx="1387">
                  <c:v>6.94</c:v>
                </c:pt>
                <c:pt idx="1388">
                  <c:v>6.9450000000000003</c:v>
                </c:pt>
                <c:pt idx="1389">
                  <c:v>6.95</c:v>
                </c:pt>
                <c:pt idx="1390">
                  <c:v>6.9550000000000001</c:v>
                </c:pt>
                <c:pt idx="1391">
                  <c:v>6.96</c:v>
                </c:pt>
                <c:pt idx="1392">
                  <c:v>6.9649999999999999</c:v>
                </c:pt>
                <c:pt idx="1393">
                  <c:v>6.97</c:v>
                </c:pt>
                <c:pt idx="1394">
                  <c:v>6.9749999999999996</c:v>
                </c:pt>
                <c:pt idx="1395">
                  <c:v>6.98</c:v>
                </c:pt>
                <c:pt idx="1396">
                  <c:v>6.9850000000000003</c:v>
                </c:pt>
                <c:pt idx="1397">
                  <c:v>6.99</c:v>
                </c:pt>
                <c:pt idx="1398">
                  <c:v>6.9950000000000001</c:v>
                </c:pt>
                <c:pt idx="1399">
                  <c:v>7</c:v>
                </c:pt>
                <c:pt idx="1400">
                  <c:v>7.0049999999999999</c:v>
                </c:pt>
                <c:pt idx="1401">
                  <c:v>7.01</c:v>
                </c:pt>
                <c:pt idx="1402">
                  <c:v>7.0149999999999997</c:v>
                </c:pt>
                <c:pt idx="1403">
                  <c:v>7.02</c:v>
                </c:pt>
                <c:pt idx="1404">
                  <c:v>7.0250000000000004</c:v>
                </c:pt>
                <c:pt idx="1405">
                  <c:v>7.03</c:v>
                </c:pt>
                <c:pt idx="1406">
                  <c:v>7.0350000000000001</c:v>
                </c:pt>
                <c:pt idx="1407">
                  <c:v>7.04</c:v>
                </c:pt>
                <c:pt idx="1408">
                  <c:v>7.0449999999999999</c:v>
                </c:pt>
                <c:pt idx="1409">
                  <c:v>7.05</c:v>
                </c:pt>
                <c:pt idx="1410">
                  <c:v>7.0549999999999997</c:v>
                </c:pt>
                <c:pt idx="1411">
                  <c:v>7.06</c:v>
                </c:pt>
                <c:pt idx="1412">
                  <c:v>7.0650000000000004</c:v>
                </c:pt>
                <c:pt idx="1413">
                  <c:v>7.07</c:v>
                </c:pt>
                <c:pt idx="1414">
                  <c:v>7.0750000000000002</c:v>
                </c:pt>
                <c:pt idx="1415">
                  <c:v>7.08</c:v>
                </c:pt>
                <c:pt idx="1416">
                  <c:v>7.085</c:v>
                </c:pt>
                <c:pt idx="1417">
                  <c:v>7.09</c:v>
                </c:pt>
                <c:pt idx="1418">
                  <c:v>7.0949999999999998</c:v>
                </c:pt>
                <c:pt idx="1419">
                  <c:v>7.1</c:v>
                </c:pt>
                <c:pt idx="1420">
                  <c:v>7.1050000000000004</c:v>
                </c:pt>
                <c:pt idx="1421">
                  <c:v>7.11</c:v>
                </c:pt>
                <c:pt idx="1422">
                  <c:v>7.1150000000000002</c:v>
                </c:pt>
                <c:pt idx="1423">
                  <c:v>7.12</c:v>
                </c:pt>
                <c:pt idx="1424">
                  <c:v>7.125</c:v>
                </c:pt>
                <c:pt idx="1425">
                  <c:v>7.13</c:v>
                </c:pt>
                <c:pt idx="1426">
                  <c:v>7.1349999999999998</c:v>
                </c:pt>
                <c:pt idx="1427">
                  <c:v>7.14</c:v>
                </c:pt>
                <c:pt idx="1428">
                  <c:v>7.1449999999999996</c:v>
                </c:pt>
                <c:pt idx="1429">
                  <c:v>7.15</c:v>
                </c:pt>
                <c:pt idx="1430">
                  <c:v>7.1550000000000002</c:v>
                </c:pt>
                <c:pt idx="1431">
                  <c:v>7.16</c:v>
                </c:pt>
                <c:pt idx="1432">
                  <c:v>7.165</c:v>
                </c:pt>
                <c:pt idx="1433">
                  <c:v>7.17</c:v>
                </c:pt>
                <c:pt idx="1434">
                  <c:v>7.1749999999999998</c:v>
                </c:pt>
                <c:pt idx="1435">
                  <c:v>7.18</c:v>
                </c:pt>
                <c:pt idx="1436">
                  <c:v>7.1849999999999996</c:v>
                </c:pt>
                <c:pt idx="1437">
                  <c:v>7.19</c:v>
                </c:pt>
                <c:pt idx="1438">
                  <c:v>7.1950000000000003</c:v>
                </c:pt>
                <c:pt idx="1439">
                  <c:v>7.2</c:v>
                </c:pt>
                <c:pt idx="1440">
                  <c:v>7.2050000000000001</c:v>
                </c:pt>
                <c:pt idx="1441">
                  <c:v>7.21</c:v>
                </c:pt>
                <c:pt idx="1442">
                  <c:v>7.2149999999999999</c:v>
                </c:pt>
                <c:pt idx="1443">
                  <c:v>7.22</c:v>
                </c:pt>
                <c:pt idx="1444">
                  <c:v>7.2249999999999996</c:v>
                </c:pt>
                <c:pt idx="1445">
                  <c:v>7.23</c:v>
                </c:pt>
                <c:pt idx="1446">
                  <c:v>7.2350000000000003</c:v>
                </c:pt>
                <c:pt idx="1447">
                  <c:v>7.24</c:v>
                </c:pt>
                <c:pt idx="1448">
                  <c:v>7.2450000000000001</c:v>
                </c:pt>
                <c:pt idx="1449">
                  <c:v>7.25</c:v>
                </c:pt>
                <c:pt idx="1450">
                  <c:v>7.2549999999999999</c:v>
                </c:pt>
                <c:pt idx="1451">
                  <c:v>7.26</c:v>
                </c:pt>
                <c:pt idx="1452">
                  <c:v>7.2649999999999997</c:v>
                </c:pt>
                <c:pt idx="1453">
                  <c:v>7.27</c:v>
                </c:pt>
                <c:pt idx="1454">
                  <c:v>7.2750000000000004</c:v>
                </c:pt>
                <c:pt idx="1455">
                  <c:v>7.28</c:v>
                </c:pt>
                <c:pt idx="1456">
                  <c:v>7.2850000000000001</c:v>
                </c:pt>
                <c:pt idx="1457">
                  <c:v>7.29</c:v>
                </c:pt>
                <c:pt idx="1458">
                  <c:v>7.2949999999999999</c:v>
                </c:pt>
                <c:pt idx="1459">
                  <c:v>7.3</c:v>
                </c:pt>
                <c:pt idx="1460">
                  <c:v>7.3049999999999997</c:v>
                </c:pt>
                <c:pt idx="1461">
                  <c:v>7.31</c:v>
                </c:pt>
                <c:pt idx="1462">
                  <c:v>7.3150000000000004</c:v>
                </c:pt>
                <c:pt idx="1463">
                  <c:v>7.32</c:v>
                </c:pt>
                <c:pt idx="1464">
                  <c:v>7.3250000000000002</c:v>
                </c:pt>
                <c:pt idx="1465">
                  <c:v>7.33</c:v>
                </c:pt>
                <c:pt idx="1466">
                  <c:v>7.335</c:v>
                </c:pt>
                <c:pt idx="1467">
                  <c:v>7.34</c:v>
                </c:pt>
                <c:pt idx="1468">
                  <c:v>7.3449999999999998</c:v>
                </c:pt>
                <c:pt idx="1469">
                  <c:v>7.35</c:v>
                </c:pt>
                <c:pt idx="1470">
                  <c:v>7.3550000000000004</c:v>
                </c:pt>
                <c:pt idx="1471">
                  <c:v>7.36</c:v>
                </c:pt>
                <c:pt idx="1472">
                  <c:v>7.3650000000000002</c:v>
                </c:pt>
                <c:pt idx="1473">
                  <c:v>7.37</c:v>
                </c:pt>
                <c:pt idx="1474">
                  <c:v>7.375</c:v>
                </c:pt>
                <c:pt idx="1475">
                  <c:v>7.38</c:v>
                </c:pt>
                <c:pt idx="1476">
                  <c:v>7.3849999999999998</c:v>
                </c:pt>
                <c:pt idx="1477">
                  <c:v>7.39</c:v>
                </c:pt>
                <c:pt idx="1478">
                  <c:v>7.3949999999999996</c:v>
                </c:pt>
                <c:pt idx="1479">
                  <c:v>7.4</c:v>
                </c:pt>
                <c:pt idx="1480">
                  <c:v>7.4050000000000002</c:v>
                </c:pt>
                <c:pt idx="1481">
                  <c:v>7.41</c:v>
                </c:pt>
                <c:pt idx="1482">
                  <c:v>7.415</c:v>
                </c:pt>
                <c:pt idx="1483">
                  <c:v>7.42</c:v>
                </c:pt>
                <c:pt idx="1484">
                  <c:v>7.4249999999999998</c:v>
                </c:pt>
                <c:pt idx="1485">
                  <c:v>7.43</c:v>
                </c:pt>
                <c:pt idx="1486">
                  <c:v>7.4349999999999996</c:v>
                </c:pt>
                <c:pt idx="1487">
                  <c:v>7.44</c:v>
                </c:pt>
                <c:pt idx="1488">
                  <c:v>7.4450000000000003</c:v>
                </c:pt>
                <c:pt idx="1489">
                  <c:v>7.45</c:v>
                </c:pt>
                <c:pt idx="1490">
                  <c:v>7.4550000000000001</c:v>
                </c:pt>
                <c:pt idx="1491">
                  <c:v>7.46</c:v>
                </c:pt>
                <c:pt idx="1492">
                  <c:v>7.4649999999999999</c:v>
                </c:pt>
                <c:pt idx="1493">
                  <c:v>7.47</c:v>
                </c:pt>
                <c:pt idx="1494">
                  <c:v>7.4749999999999996</c:v>
                </c:pt>
                <c:pt idx="1495">
                  <c:v>7.48</c:v>
                </c:pt>
                <c:pt idx="1496">
                  <c:v>7.4850000000000003</c:v>
                </c:pt>
                <c:pt idx="1497">
                  <c:v>7.49</c:v>
                </c:pt>
                <c:pt idx="1498">
                  <c:v>7.4950000000000001</c:v>
                </c:pt>
                <c:pt idx="1499">
                  <c:v>7.5</c:v>
                </c:pt>
                <c:pt idx="1500">
                  <c:v>7.5049999999999999</c:v>
                </c:pt>
                <c:pt idx="1501">
                  <c:v>7.51</c:v>
                </c:pt>
                <c:pt idx="1502">
                  <c:v>7.5149999999999997</c:v>
                </c:pt>
                <c:pt idx="1503">
                  <c:v>7.52</c:v>
                </c:pt>
                <c:pt idx="1504">
                  <c:v>7.5250000000000004</c:v>
                </c:pt>
                <c:pt idx="1505">
                  <c:v>7.53</c:v>
                </c:pt>
                <c:pt idx="1506">
                  <c:v>7.5350000000000001</c:v>
                </c:pt>
                <c:pt idx="1507">
                  <c:v>7.54</c:v>
                </c:pt>
                <c:pt idx="1508">
                  <c:v>7.5449999999999999</c:v>
                </c:pt>
                <c:pt idx="1509">
                  <c:v>7.55</c:v>
                </c:pt>
                <c:pt idx="1510">
                  <c:v>7.5549999999999997</c:v>
                </c:pt>
                <c:pt idx="1511">
                  <c:v>7.56</c:v>
                </c:pt>
                <c:pt idx="1512">
                  <c:v>7.5650000000000004</c:v>
                </c:pt>
                <c:pt idx="1513">
                  <c:v>7.57</c:v>
                </c:pt>
                <c:pt idx="1514">
                  <c:v>7.5750000000000002</c:v>
                </c:pt>
                <c:pt idx="1515">
                  <c:v>7.58</c:v>
                </c:pt>
                <c:pt idx="1516">
                  <c:v>7.585</c:v>
                </c:pt>
                <c:pt idx="1517">
                  <c:v>7.59</c:v>
                </c:pt>
                <c:pt idx="1518">
                  <c:v>7.5949999999999998</c:v>
                </c:pt>
                <c:pt idx="1519">
                  <c:v>7.6</c:v>
                </c:pt>
                <c:pt idx="1520">
                  <c:v>7.6050000000000004</c:v>
                </c:pt>
                <c:pt idx="1521">
                  <c:v>7.61</c:v>
                </c:pt>
                <c:pt idx="1522">
                  <c:v>7.6150000000000002</c:v>
                </c:pt>
                <c:pt idx="1523">
                  <c:v>7.62</c:v>
                </c:pt>
                <c:pt idx="1524">
                  <c:v>7.625</c:v>
                </c:pt>
                <c:pt idx="1525">
                  <c:v>7.63</c:v>
                </c:pt>
                <c:pt idx="1526">
                  <c:v>7.6349999999999998</c:v>
                </c:pt>
                <c:pt idx="1527">
                  <c:v>7.64</c:v>
                </c:pt>
                <c:pt idx="1528">
                  <c:v>7.6449999999999996</c:v>
                </c:pt>
                <c:pt idx="1529">
                  <c:v>7.65</c:v>
                </c:pt>
                <c:pt idx="1530">
                  <c:v>7.6550000000000002</c:v>
                </c:pt>
                <c:pt idx="1531">
                  <c:v>7.66</c:v>
                </c:pt>
                <c:pt idx="1532">
                  <c:v>7.665</c:v>
                </c:pt>
                <c:pt idx="1533">
                  <c:v>7.67</c:v>
                </c:pt>
                <c:pt idx="1534">
                  <c:v>7.6749999999999998</c:v>
                </c:pt>
                <c:pt idx="1535">
                  <c:v>7.68</c:v>
                </c:pt>
                <c:pt idx="1536">
                  <c:v>7.6849999999999996</c:v>
                </c:pt>
                <c:pt idx="1537">
                  <c:v>7.69</c:v>
                </c:pt>
                <c:pt idx="1538">
                  <c:v>7.6950000000000003</c:v>
                </c:pt>
                <c:pt idx="1539">
                  <c:v>7.7</c:v>
                </c:pt>
                <c:pt idx="1540">
                  <c:v>7.7050000000000001</c:v>
                </c:pt>
                <c:pt idx="1541">
                  <c:v>7.71</c:v>
                </c:pt>
                <c:pt idx="1542">
                  <c:v>7.7149999999999999</c:v>
                </c:pt>
                <c:pt idx="1543">
                  <c:v>7.72</c:v>
                </c:pt>
                <c:pt idx="1544">
                  <c:v>7.7249999999999996</c:v>
                </c:pt>
                <c:pt idx="1545">
                  <c:v>7.73</c:v>
                </c:pt>
                <c:pt idx="1546">
                  <c:v>7.7350000000000003</c:v>
                </c:pt>
                <c:pt idx="1547">
                  <c:v>7.74</c:v>
                </c:pt>
                <c:pt idx="1548">
                  <c:v>7.7450000000000001</c:v>
                </c:pt>
                <c:pt idx="1549">
                  <c:v>7.75</c:v>
                </c:pt>
                <c:pt idx="1550">
                  <c:v>7.7549999999999999</c:v>
                </c:pt>
                <c:pt idx="1551">
                  <c:v>7.76</c:v>
                </c:pt>
                <c:pt idx="1552">
                  <c:v>7.7649999999999997</c:v>
                </c:pt>
                <c:pt idx="1553">
                  <c:v>7.77</c:v>
                </c:pt>
                <c:pt idx="1554">
                  <c:v>7.7750000000000004</c:v>
                </c:pt>
                <c:pt idx="1555">
                  <c:v>7.78</c:v>
                </c:pt>
                <c:pt idx="1556">
                  <c:v>7.7850000000000001</c:v>
                </c:pt>
                <c:pt idx="1557">
                  <c:v>7.79</c:v>
                </c:pt>
                <c:pt idx="1558">
                  <c:v>7.7949999999999999</c:v>
                </c:pt>
                <c:pt idx="1559">
                  <c:v>7.8</c:v>
                </c:pt>
                <c:pt idx="1560">
                  <c:v>7.8049999999999997</c:v>
                </c:pt>
                <c:pt idx="1561">
                  <c:v>7.81</c:v>
                </c:pt>
                <c:pt idx="1562">
                  <c:v>7.8150000000000004</c:v>
                </c:pt>
                <c:pt idx="1563">
                  <c:v>7.82</c:v>
                </c:pt>
                <c:pt idx="1564">
                  <c:v>7.8250000000000002</c:v>
                </c:pt>
                <c:pt idx="1565">
                  <c:v>7.83</c:v>
                </c:pt>
                <c:pt idx="1566">
                  <c:v>7.835</c:v>
                </c:pt>
                <c:pt idx="1567">
                  <c:v>7.84</c:v>
                </c:pt>
                <c:pt idx="1568">
                  <c:v>7.8449999999999998</c:v>
                </c:pt>
                <c:pt idx="1569">
                  <c:v>7.85</c:v>
                </c:pt>
                <c:pt idx="1570">
                  <c:v>7.8550000000000004</c:v>
                </c:pt>
                <c:pt idx="1571">
                  <c:v>7.86</c:v>
                </c:pt>
                <c:pt idx="1572">
                  <c:v>7.8650000000000002</c:v>
                </c:pt>
                <c:pt idx="1573">
                  <c:v>7.87</c:v>
                </c:pt>
                <c:pt idx="1574">
                  <c:v>7.875</c:v>
                </c:pt>
                <c:pt idx="1575">
                  <c:v>7.88</c:v>
                </c:pt>
                <c:pt idx="1576">
                  <c:v>7.8849999999999998</c:v>
                </c:pt>
                <c:pt idx="1577">
                  <c:v>7.89</c:v>
                </c:pt>
                <c:pt idx="1578">
                  <c:v>7.8949999999999996</c:v>
                </c:pt>
                <c:pt idx="1579">
                  <c:v>7.9</c:v>
                </c:pt>
                <c:pt idx="1580">
                  <c:v>7.9050000000000002</c:v>
                </c:pt>
                <c:pt idx="1581">
                  <c:v>7.91</c:v>
                </c:pt>
                <c:pt idx="1582">
                  <c:v>7.915</c:v>
                </c:pt>
                <c:pt idx="1583">
                  <c:v>7.92</c:v>
                </c:pt>
                <c:pt idx="1584">
                  <c:v>7.9249999999999998</c:v>
                </c:pt>
                <c:pt idx="1585">
                  <c:v>7.93</c:v>
                </c:pt>
                <c:pt idx="1586">
                  <c:v>7.9349999999999996</c:v>
                </c:pt>
                <c:pt idx="1587">
                  <c:v>7.94</c:v>
                </c:pt>
                <c:pt idx="1588">
                  <c:v>7.9450000000000003</c:v>
                </c:pt>
                <c:pt idx="1589">
                  <c:v>7.95</c:v>
                </c:pt>
                <c:pt idx="1590">
                  <c:v>7.9550000000000001</c:v>
                </c:pt>
                <c:pt idx="1591">
                  <c:v>7.96</c:v>
                </c:pt>
                <c:pt idx="1592">
                  <c:v>7.9649999999999999</c:v>
                </c:pt>
                <c:pt idx="1593">
                  <c:v>7.97</c:v>
                </c:pt>
                <c:pt idx="1594">
                  <c:v>7.9749999999999996</c:v>
                </c:pt>
                <c:pt idx="1595">
                  <c:v>7.98</c:v>
                </c:pt>
                <c:pt idx="1596">
                  <c:v>7.9850000000000003</c:v>
                </c:pt>
                <c:pt idx="1597">
                  <c:v>7.99</c:v>
                </c:pt>
                <c:pt idx="1598">
                  <c:v>7.9950000000000001</c:v>
                </c:pt>
                <c:pt idx="1599">
                  <c:v>8</c:v>
                </c:pt>
                <c:pt idx="1600">
                  <c:v>8.0050000000000008</c:v>
                </c:pt>
                <c:pt idx="1601">
                  <c:v>8.01</c:v>
                </c:pt>
                <c:pt idx="1602">
                  <c:v>8.0150000000000006</c:v>
                </c:pt>
                <c:pt idx="1603">
                  <c:v>8.02</c:v>
                </c:pt>
                <c:pt idx="1604">
                  <c:v>8.0250000000000004</c:v>
                </c:pt>
                <c:pt idx="1605">
                  <c:v>8.0299999999999994</c:v>
                </c:pt>
                <c:pt idx="1606">
                  <c:v>8.0350000000000001</c:v>
                </c:pt>
                <c:pt idx="1607">
                  <c:v>8.0399999999999991</c:v>
                </c:pt>
                <c:pt idx="1608">
                  <c:v>8.0449999999999999</c:v>
                </c:pt>
                <c:pt idx="1609">
                  <c:v>8.0500000000000007</c:v>
                </c:pt>
                <c:pt idx="1610">
                  <c:v>8.0549999999999997</c:v>
                </c:pt>
                <c:pt idx="1611">
                  <c:v>8.06</c:v>
                </c:pt>
                <c:pt idx="1612">
                  <c:v>8.0649999999999995</c:v>
                </c:pt>
                <c:pt idx="1613">
                  <c:v>8.07</c:v>
                </c:pt>
                <c:pt idx="1614">
                  <c:v>8.0749999999999993</c:v>
                </c:pt>
                <c:pt idx="1615">
                  <c:v>8.08</c:v>
                </c:pt>
                <c:pt idx="1616">
                  <c:v>8.0850000000000009</c:v>
                </c:pt>
                <c:pt idx="1617">
                  <c:v>8.09</c:v>
                </c:pt>
                <c:pt idx="1618">
                  <c:v>8.0950000000000006</c:v>
                </c:pt>
                <c:pt idx="1619">
                  <c:v>8.1</c:v>
                </c:pt>
                <c:pt idx="1620">
                  <c:v>8.1050000000000004</c:v>
                </c:pt>
                <c:pt idx="1621">
                  <c:v>8.11</c:v>
                </c:pt>
                <c:pt idx="1622">
                  <c:v>8.1150000000000002</c:v>
                </c:pt>
                <c:pt idx="1623">
                  <c:v>8.1199999999999992</c:v>
                </c:pt>
                <c:pt idx="1624">
                  <c:v>8.125</c:v>
                </c:pt>
                <c:pt idx="1625">
                  <c:v>8.1300000000000008</c:v>
                </c:pt>
                <c:pt idx="1626">
                  <c:v>8.1349999999999998</c:v>
                </c:pt>
                <c:pt idx="1627">
                  <c:v>8.14</c:v>
                </c:pt>
                <c:pt idx="1628">
                  <c:v>8.1449999999999996</c:v>
                </c:pt>
                <c:pt idx="1629">
                  <c:v>8.15</c:v>
                </c:pt>
                <c:pt idx="1630">
                  <c:v>8.1549999999999994</c:v>
                </c:pt>
                <c:pt idx="1631">
                  <c:v>8.16</c:v>
                </c:pt>
                <c:pt idx="1632">
                  <c:v>8.1649999999999991</c:v>
                </c:pt>
                <c:pt idx="1633">
                  <c:v>8.17</c:v>
                </c:pt>
                <c:pt idx="1634">
                  <c:v>8.1750000000000007</c:v>
                </c:pt>
                <c:pt idx="1635">
                  <c:v>8.18</c:v>
                </c:pt>
                <c:pt idx="1636">
                  <c:v>8.1850000000000005</c:v>
                </c:pt>
                <c:pt idx="1637">
                  <c:v>8.19</c:v>
                </c:pt>
                <c:pt idx="1638">
                  <c:v>8.1950000000000003</c:v>
                </c:pt>
                <c:pt idx="1639">
                  <c:v>8.1999999999999993</c:v>
                </c:pt>
                <c:pt idx="1640">
                  <c:v>8.2050000000000001</c:v>
                </c:pt>
                <c:pt idx="1641">
                  <c:v>8.2100000000000009</c:v>
                </c:pt>
                <c:pt idx="1642">
                  <c:v>8.2149999999999999</c:v>
                </c:pt>
                <c:pt idx="1643">
                  <c:v>8.2200000000000006</c:v>
                </c:pt>
                <c:pt idx="1644">
                  <c:v>8.2249999999999996</c:v>
                </c:pt>
                <c:pt idx="1645">
                  <c:v>8.23</c:v>
                </c:pt>
                <c:pt idx="1646">
                  <c:v>8.2349999999999994</c:v>
                </c:pt>
                <c:pt idx="1647">
                  <c:v>8.24</c:v>
                </c:pt>
                <c:pt idx="1648">
                  <c:v>8.2449999999999992</c:v>
                </c:pt>
                <c:pt idx="1649">
                  <c:v>8.25</c:v>
                </c:pt>
                <c:pt idx="1650">
                  <c:v>8.2550000000000008</c:v>
                </c:pt>
                <c:pt idx="1651">
                  <c:v>8.26</c:v>
                </c:pt>
                <c:pt idx="1652">
                  <c:v>8.2650000000000006</c:v>
                </c:pt>
                <c:pt idx="1653">
                  <c:v>8.27</c:v>
                </c:pt>
                <c:pt idx="1654">
                  <c:v>8.2750000000000004</c:v>
                </c:pt>
                <c:pt idx="1655">
                  <c:v>8.2799999999999994</c:v>
                </c:pt>
                <c:pt idx="1656">
                  <c:v>8.2850000000000001</c:v>
                </c:pt>
                <c:pt idx="1657">
                  <c:v>8.2899999999999991</c:v>
                </c:pt>
                <c:pt idx="1658">
                  <c:v>8.2949999999999999</c:v>
                </c:pt>
                <c:pt idx="1659">
                  <c:v>8.3000000000000007</c:v>
                </c:pt>
                <c:pt idx="1660">
                  <c:v>8.3049999999999997</c:v>
                </c:pt>
                <c:pt idx="1661">
                  <c:v>8.31</c:v>
                </c:pt>
                <c:pt idx="1662">
                  <c:v>8.3149999999999995</c:v>
                </c:pt>
                <c:pt idx="1663">
                  <c:v>8.32</c:v>
                </c:pt>
                <c:pt idx="1664">
                  <c:v>8.3249999999999993</c:v>
                </c:pt>
                <c:pt idx="1665">
                  <c:v>8.33</c:v>
                </c:pt>
                <c:pt idx="1666">
                  <c:v>8.3350000000000009</c:v>
                </c:pt>
                <c:pt idx="1667">
                  <c:v>8.34</c:v>
                </c:pt>
                <c:pt idx="1668">
                  <c:v>8.3450000000000006</c:v>
                </c:pt>
                <c:pt idx="1669">
                  <c:v>8.35</c:v>
                </c:pt>
                <c:pt idx="1670">
                  <c:v>8.3550000000000004</c:v>
                </c:pt>
                <c:pt idx="1671">
                  <c:v>8.36</c:v>
                </c:pt>
                <c:pt idx="1672">
                  <c:v>8.3650000000000002</c:v>
                </c:pt>
                <c:pt idx="1673">
                  <c:v>8.3699999999999992</c:v>
                </c:pt>
                <c:pt idx="1674">
                  <c:v>8.375</c:v>
                </c:pt>
                <c:pt idx="1675">
                  <c:v>8.3800000000000008</c:v>
                </c:pt>
                <c:pt idx="1676">
                  <c:v>8.3849999999999998</c:v>
                </c:pt>
                <c:pt idx="1677">
                  <c:v>8.39</c:v>
                </c:pt>
                <c:pt idx="1678">
                  <c:v>8.3949999999999996</c:v>
                </c:pt>
                <c:pt idx="1679">
                  <c:v>8.4</c:v>
                </c:pt>
                <c:pt idx="1680">
                  <c:v>8.4049999999999994</c:v>
                </c:pt>
                <c:pt idx="1681">
                  <c:v>8.41</c:v>
                </c:pt>
                <c:pt idx="1682">
                  <c:v>8.4149999999999991</c:v>
                </c:pt>
                <c:pt idx="1683">
                  <c:v>8.42</c:v>
                </c:pt>
                <c:pt idx="1684">
                  <c:v>8.4250000000000007</c:v>
                </c:pt>
                <c:pt idx="1685">
                  <c:v>8.43</c:v>
                </c:pt>
                <c:pt idx="1686">
                  <c:v>8.4350000000000005</c:v>
                </c:pt>
                <c:pt idx="1687">
                  <c:v>8.44</c:v>
                </c:pt>
                <c:pt idx="1688">
                  <c:v>8.4450000000000003</c:v>
                </c:pt>
                <c:pt idx="1689">
                  <c:v>8.4499999999999993</c:v>
                </c:pt>
                <c:pt idx="1690">
                  <c:v>8.4550000000000001</c:v>
                </c:pt>
                <c:pt idx="1691">
                  <c:v>8.4600000000000009</c:v>
                </c:pt>
                <c:pt idx="1692">
                  <c:v>8.4649999999999999</c:v>
                </c:pt>
                <c:pt idx="1693">
                  <c:v>8.4700000000000006</c:v>
                </c:pt>
                <c:pt idx="1694">
                  <c:v>8.4749999999999996</c:v>
                </c:pt>
                <c:pt idx="1695">
                  <c:v>8.48</c:v>
                </c:pt>
                <c:pt idx="1696">
                  <c:v>8.4849999999999994</c:v>
                </c:pt>
                <c:pt idx="1697">
                  <c:v>8.49</c:v>
                </c:pt>
                <c:pt idx="1698">
                  <c:v>8.4949999999999992</c:v>
                </c:pt>
                <c:pt idx="1699">
                  <c:v>8.5</c:v>
                </c:pt>
                <c:pt idx="1700">
                  <c:v>8.5050000000000008</c:v>
                </c:pt>
                <c:pt idx="1701">
                  <c:v>8.51</c:v>
                </c:pt>
                <c:pt idx="1702">
                  <c:v>8.5150000000000006</c:v>
                </c:pt>
                <c:pt idx="1703">
                  <c:v>8.52</c:v>
                </c:pt>
                <c:pt idx="1704">
                  <c:v>8.5250000000000004</c:v>
                </c:pt>
                <c:pt idx="1705">
                  <c:v>8.5299999999999994</c:v>
                </c:pt>
                <c:pt idx="1706">
                  <c:v>8.5350000000000001</c:v>
                </c:pt>
                <c:pt idx="1707">
                  <c:v>8.5399999999999991</c:v>
                </c:pt>
                <c:pt idx="1708">
                  <c:v>8.5449999999999999</c:v>
                </c:pt>
                <c:pt idx="1709">
                  <c:v>8.5500000000000007</c:v>
                </c:pt>
                <c:pt idx="1710">
                  <c:v>8.5549999999999997</c:v>
                </c:pt>
                <c:pt idx="1711">
                  <c:v>8.56</c:v>
                </c:pt>
                <c:pt idx="1712">
                  <c:v>8.5649999999999995</c:v>
                </c:pt>
                <c:pt idx="1713">
                  <c:v>8.57</c:v>
                </c:pt>
                <c:pt idx="1714">
                  <c:v>8.5749999999999993</c:v>
                </c:pt>
                <c:pt idx="1715">
                  <c:v>8.58</c:v>
                </c:pt>
                <c:pt idx="1716">
                  <c:v>8.5850000000000009</c:v>
                </c:pt>
                <c:pt idx="1717">
                  <c:v>8.59</c:v>
                </c:pt>
                <c:pt idx="1718">
                  <c:v>8.5950000000000006</c:v>
                </c:pt>
                <c:pt idx="1719">
                  <c:v>8.6</c:v>
                </c:pt>
                <c:pt idx="1720">
                  <c:v>8.6050000000000004</c:v>
                </c:pt>
                <c:pt idx="1721">
                  <c:v>8.61</c:v>
                </c:pt>
                <c:pt idx="1722">
                  <c:v>8.6150000000000002</c:v>
                </c:pt>
                <c:pt idx="1723">
                  <c:v>8.6199999999999992</c:v>
                </c:pt>
                <c:pt idx="1724">
                  <c:v>8.625</c:v>
                </c:pt>
                <c:pt idx="1725">
                  <c:v>8.6300000000000008</c:v>
                </c:pt>
                <c:pt idx="1726">
                  <c:v>8.6349999999999998</c:v>
                </c:pt>
                <c:pt idx="1727">
                  <c:v>8.64</c:v>
                </c:pt>
                <c:pt idx="1728">
                  <c:v>8.6449999999999996</c:v>
                </c:pt>
                <c:pt idx="1729">
                  <c:v>8.65</c:v>
                </c:pt>
                <c:pt idx="1730">
                  <c:v>8.6549999999999994</c:v>
                </c:pt>
                <c:pt idx="1731">
                  <c:v>8.66</c:v>
                </c:pt>
                <c:pt idx="1732">
                  <c:v>8.6649999999999991</c:v>
                </c:pt>
                <c:pt idx="1733">
                  <c:v>8.67</c:v>
                </c:pt>
                <c:pt idx="1734">
                  <c:v>8.6750000000000007</c:v>
                </c:pt>
                <c:pt idx="1735">
                  <c:v>8.68</c:v>
                </c:pt>
                <c:pt idx="1736">
                  <c:v>8.6850000000000005</c:v>
                </c:pt>
                <c:pt idx="1737">
                  <c:v>8.69</c:v>
                </c:pt>
                <c:pt idx="1738">
                  <c:v>8.6950000000000003</c:v>
                </c:pt>
                <c:pt idx="1739">
                  <c:v>8.6999999999999993</c:v>
                </c:pt>
                <c:pt idx="1740">
                  <c:v>8.7050000000000001</c:v>
                </c:pt>
                <c:pt idx="1741">
                  <c:v>8.7100000000000009</c:v>
                </c:pt>
                <c:pt idx="1742">
                  <c:v>8.7149999999999999</c:v>
                </c:pt>
                <c:pt idx="1743">
                  <c:v>8.7200000000000006</c:v>
                </c:pt>
                <c:pt idx="1744">
                  <c:v>8.7249999999999996</c:v>
                </c:pt>
                <c:pt idx="1745">
                  <c:v>8.73</c:v>
                </c:pt>
                <c:pt idx="1746">
                  <c:v>8.7349999999999994</c:v>
                </c:pt>
                <c:pt idx="1747">
                  <c:v>8.74</c:v>
                </c:pt>
                <c:pt idx="1748">
                  <c:v>8.7449999999999992</c:v>
                </c:pt>
                <c:pt idx="1749">
                  <c:v>8.75</c:v>
                </c:pt>
                <c:pt idx="1750">
                  <c:v>8.7550000000000008</c:v>
                </c:pt>
                <c:pt idx="1751">
                  <c:v>8.76</c:v>
                </c:pt>
                <c:pt idx="1752">
                  <c:v>8.7650000000000006</c:v>
                </c:pt>
                <c:pt idx="1753">
                  <c:v>8.77</c:v>
                </c:pt>
                <c:pt idx="1754">
                  <c:v>8.7750000000000004</c:v>
                </c:pt>
                <c:pt idx="1755">
                  <c:v>8.7799999999999994</c:v>
                </c:pt>
                <c:pt idx="1756">
                  <c:v>8.7850000000000001</c:v>
                </c:pt>
                <c:pt idx="1757">
                  <c:v>8.7899999999999991</c:v>
                </c:pt>
                <c:pt idx="1758">
                  <c:v>8.7949999999999999</c:v>
                </c:pt>
                <c:pt idx="1759">
                  <c:v>8.8000000000000007</c:v>
                </c:pt>
                <c:pt idx="1760">
                  <c:v>8.8049999999999997</c:v>
                </c:pt>
                <c:pt idx="1761">
                  <c:v>8.81</c:v>
                </c:pt>
                <c:pt idx="1762">
                  <c:v>8.8149999999999995</c:v>
                </c:pt>
                <c:pt idx="1763">
                  <c:v>8.82</c:v>
                </c:pt>
                <c:pt idx="1764">
                  <c:v>8.8249999999999993</c:v>
                </c:pt>
                <c:pt idx="1765">
                  <c:v>8.83</c:v>
                </c:pt>
                <c:pt idx="1766">
                  <c:v>8.8350000000000009</c:v>
                </c:pt>
                <c:pt idx="1767">
                  <c:v>8.84</c:v>
                </c:pt>
                <c:pt idx="1768">
                  <c:v>8.8450000000000006</c:v>
                </c:pt>
                <c:pt idx="1769">
                  <c:v>8.85</c:v>
                </c:pt>
                <c:pt idx="1770">
                  <c:v>8.8550000000000004</c:v>
                </c:pt>
                <c:pt idx="1771">
                  <c:v>8.86</c:v>
                </c:pt>
                <c:pt idx="1772">
                  <c:v>8.8650000000000002</c:v>
                </c:pt>
                <c:pt idx="1773">
                  <c:v>8.8699999999999992</c:v>
                </c:pt>
                <c:pt idx="1774">
                  <c:v>8.875</c:v>
                </c:pt>
                <c:pt idx="1775">
                  <c:v>8.8800000000000008</c:v>
                </c:pt>
                <c:pt idx="1776">
                  <c:v>8.8849999999999998</c:v>
                </c:pt>
                <c:pt idx="1777">
                  <c:v>8.89</c:v>
                </c:pt>
                <c:pt idx="1778">
                  <c:v>8.8949999999999996</c:v>
                </c:pt>
                <c:pt idx="1779">
                  <c:v>8.9</c:v>
                </c:pt>
                <c:pt idx="1780">
                  <c:v>8.9049999999999994</c:v>
                </c:pt>
                <c:pt idx="1781">
                  <c:v>8.91</c:v>
                </c:pt>
                <c:pt idx="1782">
                  <c:v>8.9149999999999991</c:v>
                </c:pt>
                <c:pt idx="1783">
                  <c:v>8.92</c:v>
                </c:pt>
                <c:pt idx="1784">
                  <c:v>8.9250000000000007</c:v>
                </c:pt>
                <c:pt idx="1785">
                  <c:v>8.93</c:v>
                </c:pt>
                <c:pt idx="1786">
                  <c:v>8.9350000000000005</c:v>
                </c:pt>
                <c:pt idx="1787">
                  <c:v>8.94</c:v>
                </c:pt>
                <c:pt idx="1788">
                  <c:v>8.9450000000000003</c:v>
                </c:pt>
                <c:pt idx="1789">
                  <c:v>8.9499999999999993</c:v>
                </c:pt>
                <c:pt idx="1790">
                  <c:v>8.9550000000000001</c:v>
                </c:pt>
                <c:pt idx="1791">
                  <c:v>8.9600000000000009</c:v>
                </c:pt>
                <c:pt idx="1792">
                  <c:v>8.9649999999999999</c:v>
                </c:pt>
                <c:pt idx="1793">
                  <c:v>8.9700000000000006</c:v>
                </c:pt>
                <c:pt idx="1794">
                  <c:v>8.9749999999999996</c:v>
                </c:pt>
                <c:pt idx="1795">
                  <c:v>8.98</c:v>
                </c:pt>
                <c:pt idx="1796">
                  <c:v>8.9849999999999994</c:v>
                </c:pt>
                <c:pt idx="1797">
                  <c:v>8.99</c:v>
                </c:pt>
                <c:pt idx="1798">
                  <c:v>8.9949999999999992</c:v>
                </c:pt>
                <c:pt idx="1799">
                  <c:v>9</c:v>
                </c:pt>
                <c:pt idx="1800">
                  <c:v>9.0050000000000008</c:v>
                </c:pt>
                <c:pt idx="1801">
                  <c:v>9.01</c:v>
                </c:pt>
                <c:pt idx="1802">
                  <c:v>9.0150000000000006</c:v>
                </c:pt>
                <c:pt idx="1803">
                  <c:v>9.02</c:v>
                </c:pt>
                <c:pt idx="1804">
                  <c:v>9.0250000000000004</c:v>
                </c:pt>
                <c:pt idx="1805">
                  <c:v>9.0299999999999994</c:v>
                </c:pt>
                <c:pt idx="1806">
                  <c:v>9.0350000000000001</c:v>
                </c:pt>
                <c:pt idx="1807">
                  <c:v>9.0399999999999991</c:v>
                </c:pt>
                <c:pt idx="1808">
                  <c:v>9.0449999999999999</c:v>
                </c:pt>
                <c:pt idx="1809">
                  <c:v>9.0500000000000007</c:v>
                </c:pt>
                <c:pt idx="1810">
                  <c:v>9.0549999999999997</c:v>
                </c:pt>
                <c:pt idx="1811">
                  <c:v>9.06</c:v>
                </c:pt>
                <c:pt idx="1812">
                  <c:v>9.0649999999999995</c:v>
                </c:pt>
                <c:pt idx="1813">
                  <c:v>9.07</c:v>
                </c:pt>
                <c:pt idx="1814">
                  <c:v>9.0749999999999993</c:v>
                </c:pt>
                <c:pt idx="1815">
                  <c:v>9.08</c:v>
                </c:pt>
                <c:pt idx="1816">
                  <c:v>9.0850000000000009</c:v>
                </c:pt>
                <c:pt idx="1817">
                  <c:v>9.09</c:v>
                </c:pt>
                <c:pt idx="1818">
                  <c:v>9.0950000000000006</c:v>
                </c:pt>
                <c:pt idx="1819">
                  <c:v>9.1</c:v>
                </c:pt>
                <c:pt idx="1820">
                  <c:v>9.1050000000000004</c:v>
                </c:pt>
                <c:pt idx="1821">
                  <c:v>9.11</c:v>
                </c:pt>
                <c:pt idx="1822">
                  <c:v>9.1150000000000002</c:v>
                </c:pt>
                <c:pt idx="1823">
                  <c:v>9.1199999999999992</c:v>
                </c:pt>
                <c:pt idx="1824">
                  <c:v>9.125</c:v>
                </c:pt>
                <c:pt idx="1825">
                  <c:v>9.1300000000000008</c:v>
                </c:pt>
                <c:pt idx="1826">
                  <c:v>9.1349999999999998</c:v>
                </c:pt>
                <c:pt idx="1827">
                  <c:v>9.14</c:v>
                </c:pt>
                <c:pt idx="1828">
                  <c:v>9.1449999999999996</c:v>
                </c:pt>
                <c:pt idx="1829">
                  <c:v>9.15</c:v>
                </c:pt>
                <c:pt idx="1830">
                  <c:v>9.1549999999999994</c:v>
                </c:pt>
                <c:pt idx="1831">
                  <c:v>9.16</c:v>
                </c:pt>
                <c:pt idx="1832">
                  <c:v>9.1649999999999991</c:v>
                </c:pt>
                <c:pt idx="1833">
                  <c:v>9.17</c:v>
                </c:pt>
                <c:pt idx="1834">
                  <c:v>9.1750000000000007</c:v>
                </c:pt>
                <c:pt idx="1835">
                  <c:v>9.18</c:v>
                </c:pt>
                <c:pt idx="1836">
                  <c:v>9.1850000000000005</c:v>
                </c:pt>
                <c:pt idx="1837">
                  <c:v>9.19</c:v>
                </c:pt>
                <c:pt idx="1838">
                  <c:v>9.1950000000000003</c:v>
                </c:pt>
                <c:pt idx="1839">
                  <c:v>9.1999999999999993</c:v>
                </c:pt>
                <c:pt idx="1840">
                  <c:v>9.2050000000000001</c:v>
                </c:pt>
                <c:pt idx="1841">
                  <c:v>9.2100000000000009</c:v>
                </c:pt>
                <c:pt idx="1842">
                  <c:v>9.2149999999999999</c:v>
                </c:pt>
                <c:pt idx="1843">
                  <c:v>9.2200000000000006</c:v>
                </c:pt>
                <c:pt idx="1844">
                  <c:v>9.2249999999999996</c:v>
                </c:pt>
                <c:pt idx="1845">
                  <c:v>9.23</c:v>
                </c:pt>
                <c:pt idx="1846">
                  <c:v>9.2349999999999994</c:v>
                </c:pt>
                <c:pt idx="1847">
                  <c:v>9.24</c:v>
                </c:pt>
                <c:pt idx="1848">
                  <c:v>9.2449999999999992</c:v>
                </c:pt>
                <c:pt idx="1849">
                  <c:v>9.25</c:v>
                </c:pt>
                <c:pt idx="1850">
                  <c:v>9.2550000000000008</c:v>
                </c:pt>
                <c:pt idx="1851">
                  <c:v>9.26</c:v>
                </c:pt>
                <c:pt idx="1852">
                  <c:v>9.2650000000000006</c:v>
                </c:pt>
                <c:pt idx="1853">
                  <c:v>9.27</c:v>
                </c:pt>
                <c:pt idx="1854">
                  <c:v>9.2750000000000004</c:v>
                </c:pt>
                <c:pt idx="1855">
                  <c:v>9.2799999999999994</c:v>
                </c:pt>
                <c:pt idx="1856">
                  <c:v>9.2850000000000001</c:v>
                </c:pt>
                <c:pt idx="1857">
                  <c:v>9.2899999999999991</c:v>
                </c:pt>
                <c:pt idx="1858">
                  <c:v>9.2949999999999999</c:v>
                </c:pt>
                <c:pt idx="1859">
                  <c:v>9.3000000000000007</c:v>
                </c:pt>
                <c:pt idx="1860">
                  <c:v>9.3049999999999997</c:v>
                </c:pt>
                <c:pt idx="1861">
                  <c:v>9.31</c:v>
                </c:pt>
                <c:pt idx="1862">
                  <c:v>9.3149999999999995</c:v>
                </c:pt>
                <c:pt idx="1863">
                  <c:v>9.32</c:v>
                </c:pt>
                <c:pt idx="1864">
                  <c:v>9.3249999999999993</c:v>
                </c:pt>
                <c:pt idx="1865">
                  <c:v>9.33</c:v>
                </c:pt>
                <c:pt idx="1866">
                  <c:v>9.3350000000000009</c:v>
                </c:pt>
                <c:pt idx="1867">
                  <c:v>9.34</c:v>
                </c:pt>
                <c:pt idx="1868">
                  <c:v>9.3450000000000006</c:v>
                </c:pt>
                <c:pt idx="1869">
                  <c:v>9.35</c:v>
                </c:pt>
                <c:pt idx="1870">
                  <c:v>9.3550000000000004</c:v>
                </c:pt>
                <c:pt idx="1871">
                  <c:v>9.36</c:v>
                </c:pt>
                <c:pt idx="1872">
                  <c:v>9.3650000000000002</c:v>
                </c:pt>
                <c:pt idx="1873">
                  <c:v>9.3699999999999992</c:v>
                </c:pt>
                <c:pt idx="1874">
                  <c:v>9.375</c:v>
                </c:pt>
                <c:pt idx="1875">
                  <c:v>9.3800000000000008</c:v>
                </c:pt>
                <c:pt idx="1876">
                  <c:v>9.3849999999999998</c:v>
                </c:pt>
                <c:pt idx="1877">
                  <c:v>9.39</c:v>
                </c:pt>
                <c:pt idx="1878">
                  <c:v>9.3949999999999996</c:v>
                </c:pt>
                <c:pt idx="1879">
                  <c:v>9.4</c:v>
                </c:pt>
                <c:pt idx="1880">
                  <c:v>9.4049999999999994</c:v>
                </c:pt>
                <c:pt idx="1881">
                  <c:v>9.41</c:v>
                </c:pt>
                <c:pt idx="1882">
                  <c:v>9.4149999999999991</c:v>
                </c:pt>
                <c:pt idx="1883">
                  <c:v>9.42</c:v>
                </c:pt>
                <c:pt idx="1884">
                  <c:v>9.4250000000000007</c:v>
                </c:pt>
                <c:pt idx="1885">
                  <c:v>9.43</c:v>
                </c:pt>
                <c:pt idx="1886">
                  <c:v>9.4350000000000005</c:v>
                </c:pt>
                <c:pt idx="1887">
                  <c:v>9.44</c:v>
                </c:pt>
                <c:pt idx="1888">
                  <c:v>9.4450000000000003</c:v>
                </c:pt>
                <c:pt idx="1889">
                  <c:v>9.4499999999999993</c:v>
                </c:pt>
                <c:pt idx="1890">
                  <c:v>9.4550000000000001</c:v>
                </c:pt>
                <c:pt idx="1891">
                  <c:v>9.4600000000000009</c:v>
                </c:pt>
                <c:pt idx="1892">
                  <c:v>9.4649999999999999</c:v>
                </c:pt>
                <c:pt idx="1893">
                  <c:v>9.4700000000000006</c:v>
                </c:pt>
                <c:pt idx="1894">
                  <c:v>9.4749999999999996</c:v>
                </c:pt>
                <c:pt idx="1895">
                  <c:v>9.48</c:v>
                </c:pt>
                <c:pt idx="1896">
                  <c:v>9.4849999999999994</c:v>
                </c:pt>
                <c:pt idx="1897">
                  <c:v>9.49</c:v>
                </c:pt>
                <c:pt idx="1898">
                  <c:v>9.4949999999999992</c:v>
                </c:pt>
                <c:pt idx="1899">
                  <c:v>9.5</c:v>
                </c:pt>
                <c:pt idx="1900">
                  <c:v>9.5050000000000008</c:v>
                </c:pt>
                <c:pt idx="1901">
                  <c:v>9.51</c:v>
                </c:pt>
                <c:pt idx="1902">
                  <c:v>9.5150000000000006</c:v>
                </c:pt>
                <c:pt idx="1903">
                  <c:v>9.52</c:v>
                </c:pt>
                <c:pt idx="1904">
                  <c:v>9.5250000000000004</c:v>
                </c:pt>
                <c:pt idx="1905">
                  <c:v>9.5299999999999994</c:v>
                </c:pt>
                <c:pt idx="1906">
                  <c:v>9.5350000000000001</c:v>
                </c:pt>
                <c:pt idx="1907">
                  <c:v>9.5399999999999991</c:v>
                </c:pt>
                <c:pt idx="1908">
                  <c:v>9.5449999999999999</c:v>
                </c:pt>
                <c:pt idx="1909">
                  <c:v>9.5500000000000007</c:v>
                </c:pt>
                <c:pt idx="1910">
                  <c:v>9.5549999999999997</c:v>
                </c:pt>
                <c:pt idx="1911">
                  <c:v>9.56</c:v>
                </c:pt>
                <c:pt idx="1912">
                  <c:v>9.5649999999999995</c:v>
                </c:pt>
                <c:pt idx="1913">
                  <c:v>9.57</c:v>
                </c:pt>
                <c:pt idx="1914">
                  <c:v>9.5749999999999993</c:v>
                </c:pt>
                <c:pt idx="1915">
                  <c:v>9.58</c:v>
                </c:pt>
                <c:pt idx="1916">
                  <c:v>9.5850000000000009</c:v>
                </c:pt>
                <c:pt idx="1917">
                  <c:v>9.59</c:v>
                </c:pt>
                <c:pt idx="1918">
                  <c:v>9.5950000000000006</c:v>
                </c:pt>
                <c:pt idx="1919">
                  <c:v>9.6</c:v>
                </c:pt>
                <c:pt idx="1920">
                  <c:v>9.6050000000000004</c:v>
                </c:pt>
                <c:pt idx="1921">
                  <c:v>9.61</c:v>
                </c:pt>
                <c:pt idx="1922">
                  <c:v>9.6150000000000002</c:v>
                </c:pt>
                <c:pt idx="1923">
                  <c:v>9.6199999999999992</c:v>
                </c:pt>
                <c:pt idx="1924">
                  <c:v>9.625</c:v>
                </c:pt>
                <c:pt idx="1925">
                  <c:v>9.6300000000000008</c:v>
                </c:pt>
                <c:pt idx="1926">
                  <c:v>9.6349999999999998</c:v>
                </c:pt>
                <c:pt idx="1927">
                  <c:v>9.64</c:v>
                </c:pt>
                <c:pt idx="1928">
                  <c:v>9.6449999999999996</c:v>
                </c:pt>
                <c:pt idx="1929">
                  <c:v>9.65</c:v>
                </c:pt>
                <c:pt idx="1930">
                  <c:v>9.6549999999999994</c:v>
                </c:pt>
                <c:pt idx="1931">
                  <c:v>9.66</c:v>
                </c:pt>
                <c:pt idx="1932">
                  <c:v>9.6649999999999991</c:v>
                </c:pt>
                <c:pt idx="1933">
                  <c:v>9.67</c:v>
                </c:pt>
                <c:pt idx="1934">
                  <c:v>9.6750000000000007</c:v>
                </c:pt>
                <c:pt idx="1935">
                  <c:v>9.68</c:v>
                </c:pt>
                <c:pt idx="1936">
                  <c:v>9.6850000000000005</c:v>
                </c:pt>
                <c:pt idx="1937">
                  <c:v>9.69</c:v>
                </c:pt>
                <c:pt idx="1938">
                  <c:v>9.6950000000000003</c:v>
                </c:pt>
                <c:pt idx="1939">
                  <c:v>9.6999999999999993</c:v>
                </c:pt>
                <c:pt idx="1940">
                  <c:v>9.7050000000000001</c:v>
                </c:pt>
                <c:pt idx="1941">
                  <c:v>9.7100000000000009</c:v>
                </c:pt>
                <c:pt idx="1942">
                  <c:v>9.7149999999999999</c:v>
                </c:pt>
                <c:pt idx="1943">
                  <c:v>9.7200000000000006</c:v>
                </c:pt>
                <c:pt idx="1944">
                  <c:v>9.7249999999999996</c:v>
                </c:pt>
                <c:pt idx="1945">
                  <c:v>9.73</c:v>
                </c:pt>
                <c:pt idx="1946">
                  <c:v>9.7349999999999994</c:v>
                </c:pt>
                <c:pt idx="1947">
                  <c:v>9.74</c:v>
                </c:pt>
                <c:pt idx="1948">
                  <c:v>9.7449999999999992</c:v>
                </c:pt>
                <c:pt idx="1949">
                  <c:v>9.75</c:v>
                </c:pt>
                <c:pt idx="1950">
                  <c:v>9.7550000000000008</c:v>
                </c:pt>
                <c:pt idx="1951">
                  <c:v>9.76</c:v>
                </c:pt>
                <c:pt idx="1952">
                  <c:v>9.7650000000000006</c:v>
                </c:pt>
                <c:pt idx="1953">
                  <c:v>9.77</c:v>
                </c:pt>
                <c:pt idx="1954">
                  <c:v>9.7750000000000004</c:v>
                </c:pt>
                <c:pt idx="1955">
                  <c:v>9.7799999999999994</c:v>
                </c:pt>
                <c:pt idx="1956">
                  <c:v>9.7850000000000001</c:v>
                </c:pt>
                <c:pt idx="1957">
                  <c:v>9.7899999999999991</c:v>
                </c:pt>
                <c:pt idx="1958">
                  <c:v>9.7949999999999999</c:v>
                </c:pt>
                <c:pt idx="1959">
                  <c:v>9.8000000000000007</c:v>
                </c:pt>
                <c:pt idx="1960">
                  <c:v>9.8049999999999997</c:v>
                </c:pt>
                <c:pt idx="1961">
                  <c:v>9.81</c:v>
                </c:pt>
                <c:pt idx="1962">
                  <c:v>9.8149999999999995</c:v>
                </c:pt>
                <c:pt idx="1963">
                  <c:v>9.82</c:v>
                </c:pt>
                <c:pt idx="1964">
                  <c:v>9.8249999999999993</c:v>
                </c:pt>
                <c:pt idx="1965">
                  <c:v>9.83</c:v>
                </c:pt>
                <c:pt idx="1966">
                  <c:v>9.8350000000000009</c:v>
                </c:pt>
                <c:pt idx="1967">
                  <c:v>9.84</c:v>
                </c:pt>
                <c:pt idx="1968">
                  <c:v>9.8450000000000006</c:v>
                </c:pt>
                <c:pt idx="1969">
                  <c:v>9.85</c:v>
                </c:pt>
                <c:pt idx="1970">
                  <c:v>9.8550000000000004</c:v>
                </c:pt>
                <c:pt idx="1971">
                  <c:v>9.86</c:v>
                </c:pt>
                <c:pt idx="1972">
                  <c:v>9.8650000000000002</c:v>
                </c:pt>
                <c:pt idx="1973">
                  <c:v>9.8699999999999992</c:v>
                </c:pt>
                <c:pt idx="1974">
                  <c:v>9.875</c:v>
                </c:pt>
                <c:pt idx="1975">
                  <c:v>9.8800000000000008</c:v>
                </c:pt>
                <c:pt idx="1976">
                  <c:v>9.8849999999999998</c:v>
                </c:pt>
                <c:pt idx="1977">
                  <c:v>9.89</c:v>
                </c:pt>
                <c:pt idx="1978">
                  <c:v>9.8949999999999996</c:v>
                </c:pt>
                <c:pt idx="1979">
                  <c:v>9.9</c:v>
                </c:pt>
                <c:pt idx="1980">
                  <c:v>9.9049999999999994</c:v>
                </c:pt>
                <c:pt idx="1981">
                  <c:v>9.91</c:v>
                </c:pt>
                <c:pt idx="1982">
                  <c:v>9.9149999999999991</c:v>
                </c:pt>
                <c:pt idx="1983">
                  <c:v>9.92</c:v>
                </c:pt>
                <c:pt idx="1984">
                  <c:v>9.9250000000000007</c:v>
                </c:pt>
                <c:pt idx="1985">
                  <c:v>9.93</c:v>
                </c:pt>
                <c:pt idx="1986">
                  <c:v>9.9350000000000005</c:v>
                </c:pt>
                <c:pt idx="1987">
                  <c:v>9.94</c:v>
                </c:pt>
                <c:pt idx="1988">
                  <c:v>9.9450000000000003</c:v>
                </c:pt>
                <c:pt idx="1989">
                  <c:v>9.9499999999999993</c:v>
                </c:pt>
                <c:pt idx="1990">
                  <c:v>9.9550000000000001</c:v>
                </c:pt>
                <c:pt idx="1991">
                  <c:v>9.9600000000000009</c:v>
                </c:pt>
                <c:pt idx="1992">
                  <c:v>9.9649999999999999</c:v>
                </c:pt>
                <c:pt idx="1993">
                  <c:v>9.9700000000000006</c:v>
                </c:pt>
                <c:pt idx="1994">
                  <c:v>9.9749999999999996</c:v>
                </c:pt>
                <c:pt idx="1995">
                  <c:v>9.98</c:v>
                </c:pt>
                <c:pt idx="1996">
                  <c:v>9.9849999999999994</c:v>
                </c:pt>
                <c:pt idx="1997">
                  <c:v>9.99</c:v>
                </c:pt>
                <c:pt idx="1998">
                  <c:v>9.9949999999999992</c:v>
                </c:pt>
                <c:pt idx="1999">
                  <c:v>10</c:v>
                </c:pt>
                <c:pt idx="2000">
                  <c:v>10.005000000000001</c:v>
                </c:pt>
                <c:pt idx="2001">
                  <c:v>10.01</c:v>
                </c:pt>
                <c:pt idx="2002">
                  <c:v>10.015000000000001</c:v>
                </c:pt>
                <c:pt idx="2003">
                  <c:v>10.02</c:v>
                </c:pt>
                <c:pt idx="2004">
                  <c:v>10.025</c:v>
                </c:pt>
                <c:pt idx="2005">
                  <c:v>10.029999999999999</c:v>
                </c:pt>
                <c:pt idx="2006">
                  <c:v>10.035</c:v>
                </c:pt>
                <c:pt idx="2007">
                  <c:v>10.039999999999999</c:v>
                </c:pt>
                <c:pt idx="2008">
                  <c:v>10.045</c:v>
                </c:pt>
                <c:pt idx="2009">
                  <c:v>10.050000000000001</c:v>
                </c:pt>
                <c:pt idx="2010">
                  <c:v>10.055</c:v>
                </c:pt>
                <c:pt idx="2011">
                  <c:v>10.06</c:v>
                </c:pt>
                <c:pt idx="2012">
                  <c:v>10.065</c:v>
                </c:pt>
                <c:pt idx="2013">
                  <c:v>10.07</c:v>
                </c:pt>
                <c:pt idx="2014">
                  <c:v>10.074999999999999</c:v>
                </c:pt>
                <c:pt idx="2015">
                  <c:v>10.08</c:v>
                </c:pt>
                <c:pt idx="2016">
                  <c:v>10.085000000000001</c:v>
                </c:pt>
                <c:pt idx="2017">
                  <c:v>10.09</c:v>
                </c:pt>
                <c:pt idx="2018">
                  <c:v>10.095000000000001</c:v>
                </c:pt>
                <c:pt idx="2019">
                  <c:v>10.1</c:v>
                </c:pt>
                <c:pt idx="2020">
                  <c:v>10.105</c:v>
                </c:pt>
                <c:pt idx="2021">
                  <c:v>10.11</c:v>
                </c:pt>
                <c:pt idx="2022">
                  <c:v>10.115</c:v>
                </c:pt>
                <c:pt idx="2023">
                  <c:v>10.119999999999999</c:v>
                </c:pt>
                <c:pt idx="2024">
                  <c:v>10.125</c:v>
                </c:pt>
                <c:pt idx="2025">
                  <c:v>10.130000000000001</c:v>
                </c:pt>
                <c:pt idx="2026">
                  <c:v>10.135</c:v>
                </c:pt>
                <c:pt idx="2027">
                  <c:v>10.14</c:v>
                </c:pt>
                <c:pt idx="2028">
                  <c:v>10.145</c:v>
                </c:pt>
                <c:pt idx="2029">
                  <c:v>10.15</c:v>
                </c:pt>
                <c:pt idx="2030">
                  <c:v>10.154999999999999</c:v>
                </c:pt>
                <c:pt idx="2031">
                  <c:v>10.16</c:v>
                </c:pt>
                <c:pt idx="2032">
                  <c:v>10.164999999999999</c:v>
                </c:pt>
                <c:pt idx="2033">
                  <c:v>10.17</c:v>
                </c:pt>
                <c:pt idx="2034">
                  <c:v>10.175000000000001</c:v>
                </c:pt>
                <c:pt idx="2035">
                  <c:v>10.18</c:v>
                </c:pt>
                <c:pt idx="2036">
                  <c:v>10.185</c:v>
                </c:pt>
                <c:pt idx="2037">
                  <c:v>10.19</c:v>
                </c:pt>
                <c:pt idx="2038">
                  <c:v>10.195</c:v>
                </c:pt>
                <c:pt idx="2039">
                  <c:v>10.199999999999999</c:v>
                </c:pt>
                <c:pt idx="2040">
                  <c:v>10.205</c:v>
                </c:pt>
                <c:pt idx="2041">
                  <c:v>10.210000000000001</c:v>
                </c:pt>
                <c:pt idx="2042">
                  <c:v>10.215</c:v>
                </c:pt>
                <c:pt idx="2043">
                  <c:v>10.220000000000001</c:v>
                </c:pt>
                <c:pt idx="2044">
                  <c:v>10.225</c:v>
                </c:pt>
                <c:pt idx="2045">
                  <c:v>10.23</c:v>
                </c:pt>
                <c:pt idx="2046">
                  <c:v>10.234999999999999</c:v>
                </c:pt>
                <c:pt idx="2047">
                  <c:v>10.24</c:v>
                </c:pt>
                <c:pt idx="2048">
                  <c:v>10.244999999999999</c:v>
                </c:pt>
                <c:pt idx="2049">
                  <c:v>10.25</c:v>
                </c:pt>
                <c:pt idx="2050">
                  <c:v>10.255000000000001</c:v>
                </c:pt>
                <c:pt idx="2051">
                  <c:v>10.26</c:v>
                </c:pt>
                <c:pt idx="2052">
                  <c:v>10.265000000000001</c:v>
                </c:pt>
                <c:pt idx="2053">
                  <c:v>10.27</c:v>
                </c:pt>
                <c:pt idx="2054">
                  <c:v>10.275</c:v>
                </c:pt>
                <c:pt idx="2055">
                  <c:v>10.28</c:v>
                </c:pt>
                <c:pt idx="2056">
                  <c:v>10.285</c:v>
                </c:pt>
                <c:pt idx="2057">
                  <c:v>10.29</c:v>
                </c:pt>
                <c:pt idx="2058">
                  <c:v>10.295</c:v>
                </c:pt>
                <c:pt idx="2059">
                  <c:v>10.3</c:v>
                </c:pt>
                <c:pt idx="2060">
                  <c:v>10.305</c:v>
                </c:pt>
                <c:pt idx="2061">
                  <c:v>10.31</c:v>
                </c:pt>
                <c:pt idx="2062">
                  <c:v>10.315</c:v>
                </c:pt>
                <c:pt idx="2063">
                  <c:v>10.32</c:v>
                </c:pt>
                <c:pt idx="2064">
                  <c:v>10.324999999999999</c:v>
                </c:pt>
                <c:pt idx="2065">
                  <c:v>10.33</c:v>
                </c:pt>
                <c:pt idx="2066">
                  <c:v>10.335000000000001</c:v>
                </c:pt>
                <c:pt idx="2067">
                  <c:v>10.34</c:v>
                </c:pt>
                <c:pt idx="2068">
                  <c:v>10.345000000000001</c:v>
                </c:pt>
                <c:pt idx="2069">
                  <c:v>10.35</c:v>
                </c:pt>
                <c:pt idx="2070">
                  <c:v>10.355</c:v>
                </c:pt>
                <c:pt idx="2071">
                  <c:v>10.36</c:v>
                </c:pt>
                <c:pt idx="2072">
                  <c:v>10.365</c:v>
                </c:pt>
                <c:pt idx="2073">
                  <c:v>10.37</c:v>
                </c:pt>
                <c:pt idx="2074">
                  <c:v>10.375</c:v>
                </c:pt>
                <c:pt idx="2075">
                  <c:v>10.38</c:v>
                </c:pt>
                <c:pt idx="2076">
                  <c:v>10.385</c:v>
                </c:pt>
                <c:pt idx="2077">
                  <c:v>10.39</c:v>
                </c:pt>
                <c:pt idx="2078">
                  <c:v>10.395</c:v>
                </c:pt>
                <c:pt idx="2079">
                  <c:v>10.4</c:v>
                </c:pt>
                <c:pt idx="2080">
                  <c:v>10.404999999999999</c:v>
                </c:pt>
                <c:pt idx="2081">
                  <c:v>10.41</c:v>
                </c:pt>
                <c:pt idx="2082">
                  <c:v>10.414999999999999</c:v>
                </c:pt>
                <c:pt idx="2083">
                  <c:v>10.42</c:v>
                </c:pt>
                <c:pt idx="2084">
                  <c:v>10.425000000000001</c:v>
                </c:pt>
                <c:pt idx="2085">
                  <c:v>10.43</c:v>
                </c:pt>
                <c:pt idx="2086">
                  <c:v>10.435</c:v>
                </c:pt>
                <c:pt idx="2087">
                  <c:v>10.44</c:v>
                </c:pt>
                <c:pt idx="2088">
                  <c:v>10.445</c:v>
                </c:pt>
                <c:pt idx="2089">
                  <c:v>10.45</c:v>
                </c:pt>
                <c:pt idx="2090">
                  <c:v>10.455</c:v>
                </c:pt>
                <c:pt idx="2091">
                  <c:v>10.46</c:v>
                </c:pt>
                <c:pt idx="2092">
                  <c:v>10.465</c:v>
                </c:pt>
                <c:pt idx="2093">
                  <c:v>10.47</c:v>
                </c:pt>
                <c:pt idx="2094">
                  <c:v>10.475</c:v>
                </c:pt>
                <c:pt idx="2095">
                  <c:v>10.48</c:v>
                </c:pt>
                <c:pt idx="2096">
                  <c:v>10.484999999999999</c:v>
                </c:pt>
                <c:pt idx="2097">
                  <c:v>10.49</c:v>
                </c:pt>
                <c:pt idx="2098">
                  <c:v>10.494999999999999</c:v>
                </c:pt>
                <c:pt idx="2099">
                  <c:v>10.5</c:v>
                </c:pt>
                <c:pt idx="2100">
                  <c:v>10.505000000000001</c:v>
                </c:pt>
                <c:pt idx="2101">
                  <c:v>10.51</c:v>
                </c:pt>
                <c:pt idx="2102">
                  <c:v>10.515000000000001</c:v>
                </c:pt>
                <c:pt idx="2103">
                  <c:v>10.52</c:v>
                </c:pt>
                <c:pt idx="2104">
                  <c:v>10.525</c:v>
                </c:pt>
                <c:pt idx="2105">
                  <c:v>10.53</c:v>
                </c:pt>
                <c:pt idx="2106">
                  <c:v>10.535</c:v>
                </c:pt>
                <c:pt idx="2107">
                  <c:v>10.54</c:v>
                </c:pt>
                <c:pt idx="2108">
                  <c:v>10.545</c:v>
                </c:pt>
                <c:pt idx="2109">
                  <c:v>10.55</c:v>
                </c:pt>
                <c:pt idx="2110">
                  <c:v>10.555</c:v>
                </c:pt>
                <c:pt idx="2111">
                  <c:v>10.56</c:v>
                </c:pt>
                <c:pt idx="2112">
                  <c:v>10.565</c:v>
                </c:pt>
                <c:pt idx="2113">
                  <c:v>10.57</c:v>
                </c:pt>
                <c:pt idx="2114">
                  <c:v>10.574999999999999</c:v>
                </c:pt>
                <c:pt idx="2115">
                  <c:v>10.58</c:v>
                </c:pt>
                <c:pt idx="2116">
                  <c:v>10.585000000000001</c:v>
                </c:pt>
                <c:pt idx="2117">
                  <c:v>10.59</c:v>
                </c:pt>
                <c:pt idx="2118">
                  <c:v>10.595000000000001</c:v>
                </c:pt>
                <c:pt idx="2119">
                  <c:v>10.6</c:v>
                </c:pt>
                <c:pt idx="2120">
                  <c:v>10.605</c:v>
                </c:pt>
                <c:pt idx="2121">
                  <c:v>10.61</c:v>
                </c:pt>
                <c:pt idx="2122">
                  <c:v>10.615</c:v>
                </c:pt>
                <c:pt idx="2123">
                  <c:v>10.62</c:v>
                </c:pt>
                <c:pt idx="2124">
                  <c:v>10.625</c:v>
                </c:pt>
                <c:pt idx="2125">
                  <c:v>10.63</c:v>
                </c:pt>
                <c:pt idx="2126">
                  <c:v>10.635</c:v>
                </c:pt>
                <c:pt idx="2127">
                  <c:v>10.64</c:v>
                </c:pt>
                <c:pt idx="2128">
                  <c:v>10.645</c:v>
                </c:pt>
                <c:pt idx="2129">
                  <c:v>10.65</c:v>
                </c:pt>
                <c:pt idx="2130">
                  <c:v>10.654999999999999</c:v>
                </c:pt>
                <c:pt idx="2131">
                  <c:v>10.66</c:v>
                </c:pt>
                <c:pt idx="2132">
                  <c:v>10.664999999999999</c:v>
                </c:pt>
                <c:pt idx="2133">
                  <c:v>10.67</c:v>
                </c:pt>
                <c:pt idx="2134">
                  <c:v>10.675000000000001</c:v>
                </c:pt>
                <c:pt idx="2135">
                  <c:v>10.68</c:v>
                </c:pt>
                <c:pt idx="2136">
                  <c:v>10.685</c:v>
                </c:pt>
                <c:pt idx="2137">
                  <c:v>10.69</c:v>
                </c:pt>
                <c:pt idx="2138">
                  <c:v>10.695</c:v>
                </c:pt>
                <c:pt idx="2139">
                  <c:v>10.7</c:v>
                </c:pt>
                <c:pt idx="2140">
                  <c:v>10.705</c:v>
                </c:pt>
                <c:pt idx="2141">
                  <c:v>10.71</c:v>
                </c:pt>
                <c:pt idx="2142">
                  <c:v>10.715</c:v>
                </c:pt>
                <c:pt idx="2143">
                  <c:v>10.72</c:v>
                </c:pt>
                <c:pt idx="2144">
                  <c:v>10.725</c:v>
                </c:pt>
                <c:pt idx="2145">
                  <c:v>10.73</c:v>
                </c:pt>
                <c:pt idx="2146">
                  <c:v>10.734999999999999</c:v>
                </c:pt>
                <c:pt idx="2147">
                  <c:v>10.74</c:v>
                </c:pt>
                <c:pt idx="2148">
                  <c:v>10.744999999999999</c:v>
                </c:pt>
                <c:pt idx="2149">
                  <c:v>10.75</c:v>
                </c:pt>
                <c:pt idx="2150">
                  <c:v>10.755000000000001</c:v>
                </c:pt>
                <c:pt idx="2151">
                  <c:v>10.76</c:v>
                </c:pt>
                <c:pt idx="2152">
                  <c:v>10.765000000000001</c:v>
                </c:pt>
                <c:pt idx="2153">
                  <c:v>10.77</c:v>
                </c:pt>
                <c:pt idx="2154">
                  <c:v>10.775</c:v>
                </c:pt>
                <c:pt idx="2155">
                  <c:v>10.78</c:v>
                </c:pt>
                <c:pt idx="2156">
                  <c:v>10.785</c:v>
                </c:pt>
                <c:pt idx="2157">
                  <c:v>10.79</c:v>
                </c:pt>
                <c:pt idx="2158">
                  <c:v>10.795</c:v>
                </c:pt>
                <c:pt idx="2159">
                  <c:v>10.8</c:v>
                </c:pt>
                <c:pt idx="2160">
                  <c:v>10.805</c:v>
                </c:pt>
                <c:pt idx="2161">
                  <c:v>10.81</c:v>
                </c:pt>
                <c:pt idx="2162">
                  <c:v>10.815</c:v>
                </c:pt>
                <c:pt idx="2163">
                  <c:v>10.82</c:v>
                </c:pt>
                <c:pt idx="2164">
                  <c:v>10.824999999999999</c:v>
                </c:pt>
                <c:pt idx="2165">
                  <c:v>10.83</c:v>
                </c:pt>
                <c:pt idx="2166">
                  <c:v>10.835000000000001</c:v>
                </c:pt>
                <c:pt idx="2167">
                  <c:v>10.84</c:v>
                </c:pt>
                <c:pt idx="2168">
                  <c:v>10.845000000000001</c:v>
                </c:pt>
                <c:pt idx="2169">
                  <c:v>10.85</c:v>
                </c:pt>
                <c:pt idx="2170">
                  <c:v>10.855</c:v>
                </c:pt>
                <c:pt idx="2171">
                  <c:v>10.86</c:v>
                </c:pt>
                <c:pt idx="2172">
                  <c:v>10.865</c:v>
                </c:pt>
                <c:pt idx="2173">
                  <c:v>10.87</c:v>
                </c:pt>
                <c:pt idx="2174">
                  <c:v>10.875</c:v>
                </c:pt>
                <c:pt idx="2175">
                  <c:v>10.88</c:v>
                </c:pt>
                <c:pt idx="2176">
                  <c:v>10.885</c:v>
                </c:pt>
                <c:pt idx="2177">
                  <c:v>10.89</c:v>
                </c:pt>
                <c:pt idx="2178">
                  <c:v>10.895</c:v>
                </c:pt>
                <c:pt idx="2179">
                  <c:v>10.9</c:v>
                </c:pt>
                <c:pt idx="2180">
                  <c:v>10.904999999999999</c:v>
                </c:pt>
                <c:pt idx="2181">
                  <c:v>10.91</c:v>
                </c:pt>
                <c:pt idx="2182">
                  <c:v>10.914999999999999</c:v>
                </c:pt>
                <c:pt idx="2183">
                  <c:v>10.92</c:v>
                </c:pt>
                <c:pt idx="2184">
                  <c:v>10.925000000000001</c:v>
                </c:pt>
                <c:pt idx="2185">
                  <c:v>10.93</c:v>
                </c:pt>
                <c:pt idx="2186">
                  <c:v>10.935</c:v>
                </c:pt>
                <c:pt idx="2187">
                  <c:v>10.94</c:v>
                </c:pt>
                <c:pt idx="2188">
                  <c:v>10.945</c:v>
                </c:pt>
                <c:pt idx="2189">
                  <c:v>10.95</c:v>
                </c:pt>
                <c:pt idx="2190">
                  <c:v>10.955</c:v>
                </c:pt>
                <c:pt idx="2191">
                  <c:v>10.96</c:v>
                </c:pt>
                <c:pt idx="2192">
                  <c:v>10.965</c:v>
                </c:pt>
                <c:pt idx="2193">
                  <c:v>10.97</c:v>
                </c:pt>
                <c:pt idx="2194">
                  <c:v>10.975</c:v>
                </c:pt>
                <c:pt idx="2195">
                  <c:v>10.98</c:v>
                </c:pt>
                <c:pt idx="2196">
                  <c:v>10.984999999999999</c:v>
                </c:pt>
                <c:pt idx="2197">
                  <c:v>10.99</c:v>
                </c:pt>
                <c:pt idx="2198">
                  <c:v>10.994999999999999</c:v>
                </c:pt>
                <c:pt idx="2199">
                  <c:v>11</c:v>
                </c:pt>
                <c:pt idx="2200">
                  <c:v>11.005000000000001</c:v>
                </c:pt>
                <c:pt idx="2201">
                  <c:v>11.01</c:v>
                </c:pt>
                <c:pt idx="2202">
                  <c:v>11.015000000000001</c:v>
                </c:pt>
                <c:pt idx="2203">
                  <c:v>11.02</c:v>
                </c:pt>
                <c:pt idx="2204">
                  <c:v>11.025</c:v>
                </c:pt>
                <c:pt idx="2205">
                  <c:v>11.03</c:v>
                </c:pt>
                <c:pt idx="2206">
                  <c:v>11.035</c:v>
                </c:pt>
                <c:pt idx="2207">
                  <c:v>11.04</c:v>
                </c:pt>
                <c:pt idx="2208">
                  <c:v>11.045</c:v>
                </c:pt>
                <c:pt idx="2209">
                  <c:v>11.05</c:v>
                </c:pt>
                <c:pt idx="2210">
                  <c:v>11.055</c:v>
                </c:pt>
                <c:pt idx="2211">
                  <c:v>11.06</c:v>
                </c:pt>
                <c:pt idx="2212">
                  <c:v>11.065</c:v>
                </c:pt>
                <c:pt idx="2213">
                  <c:v>11.07</c:v>
                </c:pt>
                <c:pt idx="2214">
                  <c:v>11.074999999999999</c:v>
                </c:pt>
                <c:pt idx="2215">
                  <c:v>11.08</c:v>
                </c:pt>
                <c:pt idx="2216">
                  <c:v>11.085000000000001</c:v>
                </c:pt>
                <c:pt idx="2217">
                  <c:v>11.09</c:v>
                </c:pt>
                <c:pt idx="2218">
                  <c:v>11.095000000000001</c:v>
                </c:pt>
                <c:pt idx="2219">
                  <c:v>11.1</c:v>
                </c:pt>
                <c:pt idx="2220">
                  <c:v>11.105</c:v>
                </c:pt>
                <c:pt idx="2221">
                  <c:v>11.11</c:v>
                </c:pt>
                <c:pt idx="2222">
                  <c:v>11.115</c:v>
                </c:pt>
                <c:pt idx="2223">
                  <c:v>11.12</c:v>
                </c:pt>
                <c:pt idx="2224">
                  <c:v>11.125</c:v>
                </c:pt>
                <c:pt idx="2225">
                  <c:v>11.13</c:v>
                </c:pt>
                <c:pt idx="2226">
                  <c:v>11.135</c:v>
                </c:pt>
                <c:pt idx="2227">
                  <c:v>11.14</c:v>
                </c:pt>
                <c:pt idx="2228">
                  <c:v>11.145</c:v>
                </c:pt>
                <c:pt idx="2229">
                  <c:v>11.15</c:v>
                </c:pt>
                <c:pt idx="2230">
                  <c:v>11.154999999999999</c:v>
                </c:pt>
                <c:pt idx="2231">
                  <c:v>11.16</c:v>
                </c:pt>
                <c:pt idx="2232">
                  <c:v>11.164999999999999</c:v>
                </c:pt>
                <c:pt idx="2233">
                  <c:v>11.17</c:v>
                </c:pt>
                <c:pt idx="2234">
                  <c:v>11.175000000000001</c:v>
                </c:pt>
                <c:pt idx="2235">
                  <c:v>11.18</c:v>
                </c:pt>
                <c:pt idx="2236">
                  <c:v>11.185</c:v>
                </c:pt>
                <c:pt idx="2237">
                  <c:v>11.19</c:v>
                </c:pt>
                <c:pt idx="2238">
                  <c:v>11.195</c:v>
                </c:pt>
                <c:pt idx="2239">
                  <c:v>11.2</c:v>
                </c:pt>
                <c:pt idx="2240">
                  <c:v>11.205</c:v>
                </c:pt>
                <c:pt idx="2241">
                  <c:v>11.21</c:v>
                </c:pt>
                <c:pt idx="2242">
                  <c:v>11.215</c:v>
                </c:pt>
                <c:pt idx="2243">
                  <c:v>11.22</c:v>
                </c:pt>
                <c:pt idx="2244">
                  <c:v>11.225</c:v>
                </c:pt>
                <c:pt idx="2245">
                  <c:v>11.23</c:v>
                </c:pt>
                <c:pt idx="2246">
                  <c:v>11.234999999999999</c:v>
                </c:pt>
                <c:pt idx="2247">
                  <c:v>11.24</c:v>
                </c:pt>
                <c:pt idx="2248">
                  <c:v>11.244999999999999</c:v>
                </c:pt>
                <c:pt idx="2249">
                  <c:v>11.25</c:v>
                </c:pt>
                <c:pt idx="2250">
                  <c:v>11.255000000000001</c:v>
                </c:pt>
                <c:pt idx="2251">
                  <c:v>11.26</c:v>
                </c:pt>
                <c:pt idx="2252">
                  <c:v>11.265000000000001</c:v>
                </c:pt>
                <c:pt idx="2253">
                  <c:v>11.27</c:v>
                </c:pt>
                <c:pt idx="2254">
                  <c:v>11.275</c:v>
                </c:pt>
                <c:pt idx="2255">
                  <c:v>11.28</c:v>
                </c:pt>
                <c:pt idx="2256">
                  <c:v>11.285</c:v>
                </c:pt>
                <c:pt idx="2257">
                  <c:v>11.29</c:v>
                </c:pt>
                <c:pt idx="2258">
                  <c:v>11.295</c:v>
                </c:pt>
                <c:pt idx="2259">
                  <c:v>11.3</c:v>
                </c:pt>
                <c:pt idx="2260">
                  <c:v>11.305</c:v>
                </c:pt>
                <c:pt idx="2261">
                  <c:v>11.31</c:v>
                </c:pt>
                <c:pt idx="2262">
                  <c:v>11.315</c:v>
                </c:pt>
                <c:pt idx="2263">
                  <c:v>11.32</c:v>
                </c:pt>
                <c:pt idx="2264">
                  <c:v>11.324999999999999</c:v>
                </c:pt>
                <c:pt idx="2265">
                  <c:v>11.33</c:v>
                </c:pt>
                <c:pt idx="2266">
                  <c:v>11.335000000000001</c:v>
                </c:pt>
                <c:pt idx="2267">
                  <c:v>11.34</c:v>
                </c:pt>
                <c:pt idx="2268">
                  <c:v>11.345000000000001</c:v>
                </c:pt>
                <c:pt idx="2269">
                  <c:v>11.35</c:v>
                </c:pt>
                <c:pt idx="2270">
                  <c:v>11.355</c:v>
                </c:pt>
                <c:pt idx="2271">
                  <c:v>11.36</c:v>
                </c:pt>
                <c:pt idx="2272">
                  <c:v>11.365</c:v>
                </c:pt>
                <c:pt idx="2273">
                  <c:v>11.37</c:v>
                </c:pt>
                <c:pt idx="2274">
                  <c:v>11.375</c:v>
                </c:pt>
                <c:pt idx="2275">
                  <c:v>11.38</c:v>
                </c:pt>
                <c:pt idx="2276">
                  <c:v>11.385</c:v>
                </c:pt>
                <c:pt idx="2277">
                  <c:v>11.39</c:v>
                </c:pt>
                <c:pt idx="2278">
                  <c:v>11.395</c:v>
                </c:pt>
                <c:pt idx="2279">
                  <c:v>11.4</c:v>
                </c:pt>
                <c:pt idx="2280">
                  <c:v>11.404999999999999</c:v>
                </c:pt>
                <c:pt idx="2281">
                  <c:v>11.41</c:v>
                </c:pt>
                <c:pt idx="2282">
                  <c:v>11.414999999999999</c:v>
                </c:pt>
                <c:pt idx="2283">
                  <c:v>11.42</c:v>
                </c:pt>
                <c:pt idx="2284">
                  <c:v>11.425000000000001</c:v>
                </c:pt>
                <c:pt idx="2285">
                  <c:v>11.43</c:v>
                </c:pt>
                <c:pt idx="2286">
                  <c:v>11.435</c:v>
                </c:pt>
                <c:pt idx="2287">
                  <c:v>11.44</c:v>
                </c:pt>
                <c:pt idx="2288">
                  <c:v>11.445</c:v>
                </c:pt>
                <c:pt idx="2289">
                  <c:v>11.45</c:v>
                </c:pt>
                <c:pt idx="2290">
                  <c:v>11.455</c:v>
                </c:pt>
                <c:pt idx="2291">
                  <c:v>11.46</c:v>
                </c:pt>
                <c:pt idx="2292">
                  <c:v>11.465</c:v>
                </c:pt>
                <c:pt idx="2293">
                  <c:v>11.47</c:v>
                </c:pt>
                <c:pt idx="2294">
                  <c:v>11.475</c:v>
                </c:pt>
                <c:pt idx="2295">
                  <c:v>11.48</c:v>
                </c:pt>
                <c:pt idx="2296">
                  <c:v>11.484999999999999</c:v>
                </c:pt>
                <c:pt idx="2297">
                  <c:v>11.49</c:v>
                </c:pt>
                <c:pt idx="2298">
                  <c:v>11.494999999999999</c:v>
                </c:pt>
                <c:pt idx="2299">
                  <c:v>11.5</c:v>
                </c:pt>
                <c:pt idx="2300">
                  <c:v>11.505000000000001</c:v>
                </c:pt>
                <c:pt idx="2301">
                  <c:v>11.51</c:v>
                </c:pt>
                <c:pt idx="2302">
                  <c:v>11.515000000000001</c:v>
                </c:pt>
                <c:pt idx="2303">
                  <c:v>11.52</c:v>
                </c:pt>
                <c:pt idx="2304">
                  <c:v>11.525</c:v>
                </c:pt>
                <c:pt idx="2305">
                  <c:v>11.53</c:v>
                </c:pt>
                <c:pt idx="2306">
                  <c:v>11.535</c:v>
                </c:pt>
                <c:pt idx="2307">
                  <c:v>11.54</c:v>
                </c:pt>
                <c:pt idx="2308">
                  <c:v>11.545</c:v>
                </c:pt>
                <c:pt idx="2309">
                  <c:v>11.55</c:v>
                </c:pt>
                <c:pt idx="2310">
                  <c:v>11.555</c:v>
                </c:pt>
                <c:pt idx="2311">
                  <c:v>11.56</c:v>
                </c:pt>
                <c:pt idx="2312">
                  <c:v>11.565</c:v>
                </c:pt>
                <c:pt idx="2313">
                  <c:v>11.57</c:v>
                </c:pt>
                <c:pt idx="2314">
                  <c:v>11.574999999999999</c:v>
                </c:pt>
                <c:pt idx="2315">
                  <c:v>11.58</c:v>
                </c:pt>
                <c:pt idx="2316">
                  <c:v>11.585000000000001</c:v>
                </c:pt>
                <c:pt idx="2317">
                  <c:v>11.59</c:v>
                </c:pt>
                <c:pt idx="2318">
                  <c:v>11.595000000000001</c:v>
                </c:pt>
                <c:pt idx="2319">
                  <c:v>11.6</c:v>
                </c:pt>
                <c:pt idx="2320">
                  <c:v>11.605</c:v>
                </c:pt>
                <c:pt idx="2321">
                  <c:v>11.61</c:v>
                </c:pt>
                <c:pt idx="2322">
                  <c:v>11.615</c:v>
                </c:pt>
                <c:pt idx="2323">
                  <c:v>11.62</c:v>
                </c:pt>
                <c:pt idx="2324">
                  <c:v>11.625</c:v>
                </c:pt>
                <c:pt idx="2325">
                  <c:v>11.63</c:v>
                </c:pt>
                <c:pt idx="2326">
                  <c:v>11.635</c:v>
                </c:pt>
                <c:pt idx="2327">
                  <c:v>11.64</c:v>
                </c:pt>
                <c:pt idx="2328">
                  <c:v>11.645</c:v>
                </c:pt>
                <c:pt idx="2329">
                  <c:v>11.65</c:v>
                </c:pt>
                <c:pt idx="2330">
                  <c:v>11.654999999999999</c:v>
                </c:pt>
                <c:pt idx="2331">
                  <c:v>11.66</c:v>
                </c:pt>
                <c:pt idx="2332">
                  <c:v>11.664999999999999</c:v>
                </c:pt>
                <c:pt idx="2333">
                  <c:v>11.67</c:v>
                </c:pt>
                <c:pt idx="2334">
                  <c:v>11.675000000000001</c:v>
                </c:pt>
                <c:pt idx="2335">
                  <c:v>11.68</c:v>
                </c:pt>
                <c:pt idx="2336">
                  <c:v>11.685</c:v>
                </c:pt>
                <c:pt idx="2337">
                  <c:v>11.69</c:v>
                </c:pt>
                <c:pt idx="2338">
                  <c:v>11.695</c:v>
                </c:pt>
                <c:pt idx="2339">
                  <c:v>11.7</c:v>
                </c:pt>
                <c:pt idx="2340">
                  <c:v>11.705</c:v>
                </c:pt>
                <c:pt idx="2341">
                  <c:v>11.71</c:v>
                </c:pt>
                <c:pt idx="2342">
                  <c:v>11.715</c:v>
                </c:pt>
                <c:pt idx="2343">
                  <c:v>11.72</c:v>
                </c:pt>
                <c:pt idx="2344">
                  <c:v>11.725</c:v>
                </c:pt>
                <c:pt idx="2345">
                  <c:v>11.73</c:v>
                </c:pt>
                <c:pt idx="2346">
                  <c:v>11.734999999999999</c:v>
                </c:pt>
                <c:pt idx="2347">
                  <c:v>11.74</c:v>
                </c:pt>
                <c:pt idx="2348">
                  <c:v>11.744999999999999</c:v>
                </c:pt>
                <c:pt idx="2349">
                  <c:v>11.75</c:v>
                </c:pt>
                <c:pt idx="2350">
                  <c:v>11.755000000000001</c:v>
                </c:pt>
                <c:pt idx="2351">
                  <c:v>11.76</c:v>
                </c:pt>
                <c:pt idx="2352">
                  <c:v>11.765000000000001</c:v>
                </c:pt>
                <c:pt idx="2353">
                  <c:v>11.77</c:v>
                </c:pt>
                <c:pt idx="2354">
                  <c:v>11.775</c:v>
                </c:pt>
                <c:pt idx="2355">
                  <c:v>11.78</c:v>
                </c:pt>
                <c:pt idx="2356">
                  <c:v>11.785</c:v>
                </c:pt>
                <c:pt idx="2357">
                  <c:v>11.79</c:v>
                </c:pt>
                <c:pt idx="2358">
                  <c:v>11.795</c:v>
                </c:pt>
                <c:pt idx="2359">
                  <c:v>11.8</c:v>
                </c:pt>
                <c:pt idx="2360">
                  <c:v>11.805</c:v>
                </c:pt>
                <c:pt idx="2361">
                  <c:v>11.81</c:v>
                </c:pt>
                <c:pt idx="2362">
                  <c:v>11.815</c:v>
                </c:pt>
                <c:pt idx="2363">
                  <c:v>11.82</c:v>
                </c:pt>
                <c:pt idx="2364">
                  <c:v>11.824999999999999</c:v>
                </c:pt>
                <c:pt idx="2365">
                  <c:v>11.83</c:v>
                </c:pt>
                <c:pt idx="2366">
                  <c:v>11.835000000000001</c:v>
                </c:pt>
                <c:pt idx="2367">
                  <c:v>11.84</c:v>
                </c:pt>
                <c:pt idx="2368">
                  <c:v>11.845000000000001</c:v>
                </c:pt>
                <c:pt idx="2369">
                  <c:v>11.85</c:v>
                </c:pt>
                <c:pt idx="2370">
                  <c:v>11.855</c:v>
                </c:pt>
                <c:pt idx="2371">
                  <c:v>11.86</c:v>
                </c:pt>
                <c:pt idx="2372">
                  <c:v>11.865</c:v>
                </c:pt>
                <c:pt idx="2373">
                  <c:v>11.87</c:v>
                </c:pt>
                <c:pt idx="2374">
                  <c:v>11.875</c:v>
                </c:pt>
                <c:pt idx="2375">
                  <c:v>11.88</c:v>
                </c:pt>
                <c:pt idx="2376">
                  <c:v>11.885</c:v>
                </c:pt>
                <c:pt idx="2377">
                  <c:v>11.89</c:v>
                </c:pt>
                <c:pt idx="2378">
                  <c:v>11.895</c:v>
                </c:pt>
                <c:pt idx="2379">
                  <c:v>11.9</c:v>
                </c:pt>
                <c:pt idx="2380">
                  <c:v>11.904999999999999</c:v>
                </c:pt>
                <c:pt idx="2381">
                  <c:v>11.91</c:v>
                </c:pt>
                <c:pt idx="2382">
                  <c:v>11.914999999999999</c:v>
                </c:pt>
                <c:pt idx="2383">
                  <c:v>11.92</c:v>
                </c:pt>
                <c:pt idx="2384">
                  <c:v>11.925000000000001</c:v>
                </c:pt>
                <c:pt idx="2385">
                  <c:v>11.93</c:v>
                </c:pt>
                <c:pt idx="2386">
                  <c:v>11.935</c:v>
                </c:pt>
                <c:pt idx="2387">
                  <c:v>11.94</c:v>
                </c:pt>
                <c:pt idx="2388">
                  <c:v>11.945</c:v>
                </c:pt>
                <c:pt idx="2389">
                  <c:v>11.95</c:v>
                </c:pt>
                <c:pt idx="2390">
                  <c:v>11.955</c:v>
                </c:pt>
                <c:pt idx="2391">
                  <c:v>11.96</c:v>
                </c:pt>
                <c:pt idx="2392">
                  <c:v>11.965</c:v>
                </c:pt>
                <c:pt idx="2393">
                  <c:v>11.97</c:v>
                </c:pt>
                <c:pt idx="2394">
                  <c:v>11.975</c:v>
                </c:pt>
                <c:pt idx="2395">
                  <c:v>11.98</c:v>
                </c:pt>
                <c:pt idx="2396">
                  <c:v>11.984999999999999</c:v>
                </c:pt>
                <c:pt idx="2397">
                  <c:v>11.99</c:v>
                </c:pt>
                <c:pt idx="2398">
                  <c:v>11.994999999999999</c:v>
                </c:pt>
                <c:pt idx="2399">
                  <c:v>12</c:v>
                </c:pt>
                <c:pt idx="2400">
                  <c:v>12.005000000000001</c:v>
                </c:pt>
                <c:pt idx="2401">
                  <c:v>12.01</c:v>
                </c:pt>
                <c:pt idx="2402">
                  <c:v>12.015000000000001</c:v>
                </c:pt>
                <c:pt idx="2403">
                  <c:v>12.02</c:v>
                </c:pt>
                <c:pt idx="2404">
                  <c:v>12.025</c:v>
                </c:pt>
                <c:pt idx="2405">
                  <c:v>12.03</c:v>
                </c:pt>
                <c:pt idx="2406">
                  <c:v>12.035</c:v>
                </c:pt>
                <c:pt idx="2407">
                  <c:v>12.04</c:v>
                </c:pt>
                <c:pt idx="2408">
                  <c:v>12.045</c:v>
                </c:pt>
                <c:pt idx="2409">
                  <c:v>12.05</c:v>
                </c:pt>
                <c:pt idx="2410">
                  <c:v>12.055</c:v>
                </c:pt>
                <c:pt idx="2411">
                  <c:v>12.06</c:v>
                </c:pt>
                <c:pt idx="2412">
                  <c:v>12.065</c:v>
                </c:pt>
                <c:pt idx="2413">
                  <c:v>12.07</c:v>
                </c:pt>
                <c:pt idx="2414">
                  <c:v>12.074999999999999</c:v>
                </c:pt>
                <c:pt idx="2415">
                  <c:v>12.08</c:v>
                </c:pt>
                <c:pt idx="2416">
                  <c:v>12.085000000000001</c:v>
                </c:pt>
                <c:pt idx="2417">
                  <c:v>12.09</c:v>
                </c:pt>
                <c:pt idx="2418">
                  <c:v>12.095000000000001</c:v>
                </c:pt>
                <c:pt idx="2419">
                  <c:v>12.1</c:v>
                </c:pt>
                <c:pt idx="2420">
                  <c:v>12.105</c:v>
                </c:pt>
                <c:pt idx="2421">
                  <c:v>12.11</c:v>
                </c:pt>
                <c:pt idx="2422">
                  <c:v>12.115</c:v>
                </c:pt>
                <c:pt idx="2423">
                  <c:v>12.12</c:v>
                </c:pt>
                <c:pt idx="2424">
                  <c:v>12.125</c:v>
                </c:pt>
                <c:pt idx="2425">
                  <c:v>12.13</c:v>
                </c:pt>
                <c:pt idx="2426">
                  <c:v>12.135</c:v>
                </c:pt>
                <c:pt idx="2427">
                  <c:v>12.14</c:v>
                </c:pt>
                <c:pt idx="2428">
                  <c:v>12.145</c:v>
                </c:pt>
                <c:pt idx="2429">
                  <c:v>12.15</c:v>
                </c:pt>
                <c:pt idx="2430">
                  <c:v>12.154999999999999</c:v>
                </c:pt>
                <c:pt idx="2431">
                  <c:v>12.16</c:v>
                </c:pt>
                <c:pt idx="2432">
                  <c:v>12.164999999999999</c:v>
                </c:pt>
                <c:pt idx="2433">
                  <c:v>12.17</c:v>
                </c:pt>
                <c:pt idx="2434">
                  <c:v>12.175000000000001</c:v>
                </c:pt>
                <c:pt idx="2435">
                  <c:v>12.18</c:v>
                </c:pt>
                <c:pt idx="2436">
                  <c:v>12.185</c:v>
                </c:pt>
                <c:pt idx="2437">
                  <c:v>12.19</c:v>
                </c:pt>
                <c:pt idx="2438">
                  <c:v>12.195</c:v>
                </c:pt>
                <c:pt idx="2439">
                  <c:v>12.2</c:v>
                </c:pt>
                <c:pt idx="2440">
                  <c:v>12.205</c:v>
                </c:pt>
                <c:pt idx="2441">
                  <c:v>12.21</c:v>
                </c:pt>
                <c:pt idx="2442">
                  <c:v>12.215</c:v>
                </c:pt>
                <c:pt idx="2443">
                  <c:v>12.22</c:v>
                </c:pt>
                <c:pt idx="2444">
                  <c:v>12.225</c:v>
                </c:pt>
                <c:pt idx="2445">
                  <c:v>12.23</c:v>
                </c:pt>
                <c:pt idx="2446">
                  <c:v>12.234999999999999</c:v>
                </c:pt>
                <c:pt idx="2447">
                  <c:v>12.24</c:v>
                </c:pt>
                <c:pt idx="2448">
                  <c:v>12.244999999999999</c:v>
                </c:pt>
                <c:pt idx="2449">
                  <c:v>12.25</c:v>
                </c:pt>
                <c:pt idx="2450">
                  <c:v>12.255000000000001</c:v>
                </c:pt>
                <c:pt idx="2451">
                  <c:v>12.26</c:v>
                </c:pt>
                <c:pt idx="2452">
                  <c:v>12.265000000000001</c:v>
                </c:pt>
                <c:pt idx="2453">
                  <c:v>12.27</c:v>
                </c:pt>
                <c:pt idx="2454">
                  <c:v>12.275</c:v>
                </c:pt>
                <c:pt idx="2455">
                  <c:v>12.28</c:v>
                </c:pt>
                <c:pt idx="2456">
                  <c:v>12.285</c:v>
                </c:pt>
                <c:pt idx="2457">
                  <c:v>12.29</c:v>
                </c:pt>
                <c:pt idx="2458">
                  <c:v>12.295</c:v>
                </c:pt>
                <c:pt idx="2459">
                  <c:v>12.3</c:v>
                </c:pt>
                <c:pt idx="2460">
                  <c:v>12.305</c:v>
                </c:pt>
                <c:pt idx="2461">
                  <c:v>12.31</c:v>
                </c:pt>
                <c:pt idx="2462">
                  <c:v>12.315</c:v>
                </c:pt>
                <c:pt idx="2463">
                  <c:v>12.32</c:v>
                </c:pt>
                <c:pt idx="2464">
                  <c:v>12.324999999999999</c:v>
                </c:pt>
                <c:pt idx="2465">
                  <c:v>12.33</c:v>
                </c:pt>
                <c:pt idx="2466">
                  <c:v>12.335000000000001</c:v>
                </c:pt>
                <c:pt idx="2467">
                  <c:v>12.34</c:v>
                </c:pt>
                <c:pt idx="2468">
                  <c:v>12.345000000000001</c:v>
                </c:pt>
                <c:pt idx="2469">
                  <c:v>12.35</c:v>
                </c:pt>
                <c:pt idx="2470">
                  <c:v>12.355</c:v>
                </c:pt>
                <c:pt idx="2471">
                  <c:v>12.36</c:v>
                </c:pt>
                <c:pt idx="2472">
                  <c:v>12.365</c:v>
                </c:pt>
                <c:pt idx="2473">
                  <c:v>12.37</c:v>
                </c:pt>
                <c:pt idx="2474">
                  <c:v>12.375</c:v>
                </c:pt>
                <c:pt idx="2475">
                  <c:v>12.38</c:v>
                </c:pt>
                <c:pt idx="2476">
                  <c:v>12.385</c:v>
                </c:pt>
                <c:pt idx="2477">
                  <c:v>12.39</c:v>
                </c:pt>
                <c:pt idx="2478">
                  <c:v>12.395</c:v>
                </c:pt>
                <c:pt idx="2479">
                  <c:v>12.4</c:v>
                </c:pt>
                <c:pt idx="2480">
                  <c:v>12.404999999999999</c:v>
                </c:pt>
                <c:pt idx="2481">
                  <c:v>12.41</c:v>
                </c:pt>
                <c:pt idx="2482">
                  <c:v>12.414999999999999</c:v>
                </c:pt>
                <c:pt idx="2483">
                  <c:v>12.42</c:v>
                </c:pt>
                <c:pt idx="2484">
                  <c:v>12.425000000000001</c:v>
                </c:pt>
                <c:pt idx="2485">
                  <c:v>12.43</c:v>
                </c:pt>
                <c:pt idx="2486">
                  <c:v>12.435</c:v>
                </c:pt>
                <c:pt idx="2487">
                  <c:v>12.44</c:v>
                </c:pt>
                <c:pt idx="2488">
                  <c:v>12.445</c:v>
                </c:pt>
                <c:pt idx="2489">
                  <c:v>12.45</c:v>
                </c:pt>
                <c:pt idx="2490">
                  <c:v>12.455</c:v>
                </c:pt>
                <c:pt idx="2491">
                  <c:v>12.46</c:v>
                </c:pt>
                <c:pt idx="2492">
                  <c:v>12.465</c:v>
                </c:pt>
                <c:pt idx="2493">
                  <c:v>12.47</c:v>
                </c:pt>
                <c:pt idx="2494">
                  <c:v>12.475</c:v>
                </c:pt>
                <c:pt idx="2495">
                  <c:v>12.48</c:v>
                </c:pt>
                <c:pt idx="2496">
                  <c:v>12.484999999999999</c:v>
                </c:pt>
                <c:pt idx="2497">
                  <c:v>12.49</c:v>
                </c:pt>
                <c:pt idx="2498">
                  <c:v>12.494999999999999</c:v>
                </c:pt>
                <c:pt idx="2499">
                  <c:v>12.5</c:v>
                </c:pt>
                <c:pt idx="2500">
                  <c:v>12.505000000000001</c:v>
                </c:pt>
                <c:pt idx="2501">
                  <c:v>12.51</c:v>
                </c:pt>
                <c:pt idx="2502">
                  <c:v>12.515000000000001</c:v>
                </c:pt>
                <c:pt idx="2503">
                  <c:v>12.52</c:v>
                </c:pt>
                <c:pt idx="2504">
                  <c:v>12.525</c:v>
                </c:pt>
                <c:pt idx="2505">
                  <c:v>12.53</c:v>
                </c:pt>
                <c:pt idx="2506">
                  <c:v>12.535</c:v>
                </c:pt>
                <c:pt idx="2507">
                  <c:v>12.54</c:v>
                </c:pt>
                <c:pt idx="2508">
                  <c:v>12.545</c:v>
                </c:pt>
                <c:pt idx="2509">
                  <c:v>12.55</c:v>
                </c:pt>
                <c:pt idx="2510">
                  <c:v>12.555</c:v>
                </c:pt>
                <c:pt idx="2511">
                  <c:v>12.56</c:v>
                </c:pt>
                <c:pt idx="2512">
                  <c:v>12.565</c:v>
                </c:pt>
                <c:pt idx="2513">
                  <c:v>12.57</c:v>
                </c:pt>
                <c:pt idx="2514">
                  <c:v>12.574999999999999</c:v>
                </c:pt>
                <c:pt idx="2515">
                  <c:v>12.58</c:v>
                </c:pt>
                <c:pt idx="2516">
                  <c:v>12.585000000000001</c:v>
                </c:pt>
                <c:pt idx="2517">
                  <c:v>12.59</c:v>
                </c:pt>
                <c:pt idx="2518">
                  <c:v>12.595000000000001</c:v>
                </c:pt>
                <c:pt idx="2519">
                  <c:v>12.6</c:v>
                </c:pt>
                <c:pt idx="2520">
                  <c:v>12.605</c:v>
                </c:pt>
                <c:pt idx="2521">
                  <c:v>12.61</c:v>
                </c:pt>
                <c:pt idx="2522">
                  <c:v>12.615</c:v>
                </c:pt>
                <c:pt idx="2523">
                  <c:v>12.62</c:v>
                </c:pt>
                <c:pt idx="2524">
                  <c:v>12.625</c:v>
                </c:pt>
                <c:pt idx="2525">
                  <c:v>12.63</c:v>
                </c:pt>
                <c:pt idx="2526">
                  <c:v>12.635</c:v>
                </c:pt>
                <c:pt idx="2527">
                  <c:v>12.64</c:v>
                </c:pt>
                <c:pt idx="2528">
                  <c:v>12.645</c:v>
                </c:pt>
                <c:pt idx="2529">
                  <c:v>12.65</c:v>
                </c:pt>
                <c:pt idx="2530">
                  <c:v>12.654999999999999</c:v>
                </c:pt>
                <c:pt idx="2531">
                  <c:v>12.66</c:v>
                </c:pt>
                <c:pt idx="2532">
                  <c:v>12.664999999999999</c:v>
                </c:pt>
                <c:pt idx="2533">
                  <c:v>12.67</c:v>
                </c:pt>
                <c:pt idx="2534">
                  <c:v>12.675000000000001</c:v>
                </c:pt>
                <c:pt idx="2535">
                  <c:v>12.68</c:v>
                </c:pt>
                <c:pt idx="2536">
                  <c:v>12.685</c:v>
                </c:pt>
                <c:pt idx="2537">
                  <c:v>12.69</c:v>
                </c:pt>
                <c:pt idx="2538">
                  <c:v>12.695</c:v>
                </c:pt>
                <c:pt idx="2539">
                  <c:v>12.7</c:v>
                </c:pt>
                <c:pt idx="2540">
                  <c:v>12.705</c:v>
                </c:pt>
                <c:pt idx="2541">
                  <c:v>12.71</c:v>
                </c:pt>
                <c:pt idx="2542">
                  <c:v>12.715</c:v>
                </c:pt>
                <c:pt idx="2543">
                  <c:v>12.72</c:v>
                </c:pt>
                <c:pt idx="2544">
                  <c:v>12.725</c:v>
                </c:pt>
                <c:pt idx="2545">
                  <c:v>12.73</c:v>
                </c:pt>
                <c:pt idx="2546">
                  <c:v>12.734999999999999</c:v>
                </c:pt>
                <c:pt idx="2547">
                  <c:v>12.74</c:v>
                </c:pt>
                <c:pt idx="2548">
                  <c:v>12.744999999999999</c:v>
                </c:pt>
                <c:pt idx="2549">
                  <c:v>12.75</c:v>
                </c:pt>
                <c:pt idx="2550">
                  <c:v>12.755000000000001</c:v>
                </c:pt>
                <c:pt idx="2551">
                  <c:v>12.76</c:v>
                </c:pt>
                <c:pt idx="2552">
                  <c:v>12.765000000000001</c:v>
                </c:pt>
                <c:pt idx="2553">
                  <c:v>12.77</c:v>
                </c:pt>
                <c:pt idx="2554">
                  <c:v>12.775</c:v>
                </c:pt>
                <c:pt idx="2555">
                  <c:v>12.78</c:v>
                </c:pt>
                <c:pt idx="2556">
                  <c:v>12.785</c:v>
                </c:pt>
                <c:pt idx="2557">
                  <c:v>12.79</c:v>
                </c:pt>
                <c:pt idx="2558">
                  <c:v>12.795</c:v>
                </c:pt>
                <c:pt idx="2559">
                  <c:v>12.8</c:v>
                </c:pt>
                <c:pt idx="2560">
                  <c:v>12.805</c:v>
                </c:pt>
                <c:pt idx="2561">
                  <c:v>12.81</c:v>
                </c:pt>
                <c:pt idx="2562">
                  <c:v>12.815</c:v>
                </c:pt>
                <c:pt idx="2563">
                  <c:v>12.82</c:v>
                </c:pt>
                <c:pt idx="2564">
                  <c:v>12.824999999999999</c:v>
                </c:pt>
                <c:pt idx="2565">
                  <c:v>12.83</c:v>
                </c:pt>
                <c:pt idx="2566">
                  <c:v>12.835000000000001</c:v>
                </c:pt>
                <c:pt idx="2567">
                  <c:v>12.84</c:v>
                </c:pt>
                <c:pt idx="2568">
                  <c:v>12.845000000000001</c:v>
                </c:pt>
                <c:pt idx="2569">
                  <c:v>12.85</c:v>
                </c:pt>
                <c:pt idx="2570">
                  <c:v>12.855</c:v>
                </c:pt>
                <c:pt idx="2571">
                  <c:v>12.86</c:v>
                </c:pt>
                <c:pt idx="2572">
                  <c:v>12.865</c:v>
                </c:pt>
                <c:pt idx="2573">
                  <c:v>12.87</c:v>
                </c:pt>
                <c:pt idx="2574">
                  <c:v>12.875</c:v>
                </c:pt>
                <c:pt idx="2575">
                  <c:v>12.88</c:v>
                </c:pt>
                <c:pt idx="2576">
                  <c:v>12.885</c:v>
                </c:pt>
                <c:pt idx="2577">
                  <c:v>12.89</c:v>
                </c:pt>
                <c:pt idx="2578">
                  <c:v>12.895</c:v>
                </c:pt>
                <c:pt idx="2579">
                  <c:v>12.9</c:v>
                </c:pt>
                <c:pt idx="2580">
                  <c:v>12.904999999999999</c:v>
                </c:pt>
                <c:pt idx="2581">
                  <c:v>12.91</c:v>
                </c:pt>
                <c:pt idx="2582">
                  <c:v>12.914999999999999</c:v>
                </c:pt>
                <c:pt idx="2583">
                  <c:v>12.92</c:v>
                </c:pt>
                <c:pt idx="2584">
                  <c:v>12.925000000000001</c:v>
                </c:pt>
                <c:pt idx="2585">
                  <c:v>12.93</c:v>
                </c:pt>
                <c:pt idx="2586">
                  <c:v>12.935</c:v>
                </c:pt>
                <c:pt idx="2587">
                  <c:v>12.94</c:v>
                </c:pt>
                <c:pt idx="2588">
                  <c:v>12.945</c:v>
                </c:pt>
                <c:pt idx="2589">
                  <c:v>12.95</c:v>
                </c:pt>
                <c:pt idx="2590">
                  <c:v>12.955</c:v>
                </c:pt>
                <c:pt idx="2591">
                  <c:v>12.96</c:v>
                </c:pt>
                <c:pt idx="2592">
                  <c:v>12.965</c:v>
                </c:pt>
                <c:pt idx="2593">
                  <c:v>12.97</c:v>
                </c:pt>
                <c:pt idx="2594">
                  <c:v>12.975</c:v>
                </c:pt>
                <c:pt idx="2595">
                  <c:v>12.98</c:v>
                </c:pt>
                <c:pt idx="2596">
                  <c:v>12.984999999999999</c:v>
                </c:pt>
                <c:pt idx="2597">
                  <c:v>12.99</c:v>
                </c:pt>
                <c:pt idx="2598">
                  <c:v>12.994999999999999</c:v>
                </c:pt>
                <c:pt idx="2599">
                  <c:v>13</c:v>
                </c:pt>
                <c:pt idx="2600">
                  <c:v>13.005000000000001</c:v>
                </c:pt>
                <c:pt idx="2601">
                  <c:v>13.01</c:v>
                </c:pt>
                <c:pt idx="2602">
                  <c:v>13.015000000000001</c:v>
                </c:pt>
                <c:pt idx="2603">
                  <c:v>13.02</c:v>
                </c:pt>
                <c:pt idx="2604">
                  <c:v>13.025</c:v>
                </c:pt>
                <c:pt idx="2605">
                  <c:v>13.03</c:v>
                </c:pt>
                <c:pt idx="2606">
                  <c:v>13.035</c:v>
                </c:pt>
                <c:pt idx="2607">
                  <c:v>13.04</c:v>
                </c:pt>
                <c:pt idx="2608">
                  <c:v>13.045</c:v>
                </c:pt>
                <c:pt idx="2609">
                  <c:v>13.05</c:v>
                </c:pt>
                <c:pt idx="2610">
                  <c:v>13.055</c:v>
                </c:pt>
                <c:pt idx="2611">
                  <c:v>13.06</c:v>
                </c:pt>
                <c:pt idx="2612">
                  <c:v>13.065</c:v>
                </c:pt>
                <c:pt idx="2613">
                  <c:v>13.07</c:v>
                </c:pt>
                <c:pt idx="2614">
                  <c:v>13.074999999999999</c:v>
                </c:pt>
                <c:pt idx="2615">
                  <c:v>13.08</c:v>
                </c:pt>
                <c:pt idx="2616">
                  <c:v>13.085000000000001</c:v>
                </c:pt>
                <c:pt idx="2617">
                  <c:v>13.09</c:v>
                </c:pt>
                <c:pt idx="2618">
                  <c:v>13.095000000000001</c:v>
                </c:pt>
                <c:pt idx="2619">
                  <c:v>13.1</c:v>
                </c:pt>
                <c:pt idx="2620">
                  <c:v>13.105</c:v>
                </c:pt>
                <c:pt idx="2621">
                  <c:v>13.11</c:v>
                </c:pt>
                <c:pt idx="2622">
                  <c:v>13.115</c:v>
                </c:pt>
                <c:pt idx="2623">
                  <c:v>13.12</c:v>
                </c:pt>
                <c:pt idx="2624">
                  <c:v>13.125</c:v>
                </c:pt>
                <c:pt idx="2625">
                  <c:v>13.13</c:v>
                </c:pt>
                <c:pt idx="2626">
                  <c:v>13.135</c:v>
                </c:pt>
                <c:pt idx="2627">
                  <c:v>13.14</c:v>
                </c:pt>
                <c:pt idx="2628">
                  <c:v>13.145</c:v>
                </c:pt>
                <c:pt idx="2629">
                  <c:v>13.15</c:v>
                </c:pt>
                <c:pt idx="2630">
                  <c:v>13.154999999999999</c:v>
                </c:pt>
                <c:pt idx="2631">
                  <c:v>13.16</c:v>
                </c:pt>
                <c:pt idx="2632">
                  <c:v>13.164999999999999</c:v>
                </c:pt>
                <c:pt idx="2633">
                  <c:v>13.17</c:v>
                </c:pt>
                <c:pt idx="2634">
                  <c:v>13.175000000000001</c:v>
                </c:pt>
                <c:pt idx="2635">
                  <c:v>13.18</c:v>
                </c:pt>
                <c:pt idx="2636">
                  <c:v>13.185</c:v>
                </c:pt>
                <c:pt idx="2637">
                  <c:v>13.19</c:v>
                </c:pt>
                <c:pt idx="2638">
                  <c:v>13.195</c:v>
                </c:pt>
                <c:pt idx="2639">
                  <c:v>13.2</c:v>
                </c:pt>
                <c:pt idx="2640">
                  <c:v>13.205</c:v>
                </c:pt>
                <c:pt idx="2641">
                  <c:v>13.21</c:v>
                </c:pt>
                <c:pt idx="2642">
                  <c:v>13.215</c:v>
                </c:pt>
                <c:pt idx="2643">
                  <c:v>13.22</c:v>
                </c:pt>
                <c:pt idx="2644">
                  <c:v>13.225</c:v>
                </c:pt>
                <c:pt idx="2645">
                  <c:v>13.23</c:v>
                </c:pt>
                <c:pt idx="2646">
                  <c:v>13.234999999999999</c:v>
                </c:pt>
                <c:pt idx="2647">
                  <c:v>13.24</c:v>
                </c:pt>
                <c:pt idx="2648">
                  <c:v>13.244999999999999</c:v>
                </c:pt>
                <c:pt idx="2649">
                  <c:v>13.25</c:v>
                </c:pt>
                <c:pt idx="2650">
                  <c:v>13.255000000000001</c:v>
                </c:pt>
                <c:pt idx="2651">
                  <c:v>13.26</c:v>
                </c:pt>
                <c:pt idx="2652">
                  <c:v>13.265000000000001</c:v>
                </c:pt>
                <c:pt idx="2653">
                  <c:v>13.27</c:v>
                </c:pt>
                <c:pt idx="2654">
                  <c:v>13.275</c:v>
                </c:pt>
                <c:pt idx="2655">
                  <c:v>13.28</c:v>
                </c:pt>
                <c:pt idx="2656">
                  <c:v>13.285</c:v>
                </c:pt>
                <c:pt idx="2657">
                  <c:v>13.29</c:v>
                </c:pt>
                <c:pt idx="2658">
                  <c:v>13.295</c:v>
                </c:pt>
                <c:pt idx="2659">
                  <c:v>13.3</c:v>
                </c:pt>
                <c:pt idx="2660">
                  <c:v>13.305</c:v>
                </c:pt>
                <c:pt idx="2661">
                  <c:v>13.31</c:v>
                </c:pt>
                <c:pt idx="2662">
                  <c:v>13.315</c:v>
                </c:pt>
                <c:pt idx="2663">
                  <c:v>13.32</c:v>
                </c:pt>
                <c:pt idx="2664">
                  <c:v>13.324999999999999</c:v>
                </c:pt>
                <c:pt idx="2665">
                  <c:v>13.33</c:v>
                </c:pt>
                <c:pt idx="2666">
                  <c:v>13.335000000000001</c:v>
                </c:pt>
                <c:pt idx="2667">
                  <c:v>13.34</c:v>
                </c:pt>
                <c:pt idx="2668">
                  <c:v>13.345000000000001</c:v>
                </c:pt>
                <c:pt idx="2669">
                  <c:v>13.35</c:v>
                </c:pt>
                <c:pt idx="2670">
                  <c:v>13.355</c:v>
                </c:pt>
                <c:pt idx="2671">
                  <c:v>13.36</c:v>
                </c:pt>
                <c:pt idx="2672">
                  <c:v>13.365</c:v>
                </c:pt>
                <c:pt idx="2673">
                  <c:v>13.37</c:v>
                </c:pt>
                <c:pt idx="2674">
                  <c:v>13.375</c:v>
                </c:pt>
                <c:pt idx="2675">
                  <c:v>13.38</c:v>
                </c:pt>
                <c:pt idx="2676">
                  <c:v>13.385</c:v>
                </c:pt>
                <c:pt idx="2677">
                  <c:v>13.39</c:v>
                </c:pt>
                <c:pt idx="2678">
                  <c:v>13.395</c:v>
                </c:pt>
                <c:pt idx="2679">
                  <c:v>13.4</c:v>
                </c:pt>
                <c:pt idx="2680">
                  <c:v>13.404999999999999</c:v>
                </c:pt>
                <c:pt idx="2681">
                  <c:v>13.41</c:v>
                </c:pt>
                <c:pt idx="2682">
                  <c:v>13.414999999999999</c:v>
                </c:pt>
                <c:pt idx="2683">
                  <c:v>13.42</c:v>
                </c:pt>
                <c:pt idx="2684">
                  <c:v>13.425000000000001</c:v>
                </c:pt>
                <c:pt idx="2685">
                  <c:v>13.43</c:v>
                </c:pt>
                <c:pt idx="2686">
                  <c:v>13.435</c:v>
                </c:pt>
                <c:pt idx="2687">
                  <c:v>13.44</c:v>
                </c:pt>
                <c:pt idx="2688">
                  <c:v>13.445</c:v>
                </c:pt>
                <c:pt idx="2689">
                  <c:v>13.45</c:v>
                </c:pt>
                <c:pt idx="2690">
                  <c:v>13.455</c:v>
                </c:pt>
                <c:pt idx="2691">
                  <c:v>13.46</c:v>
                </c:pt>
                <c:pt idx="2692">
                  <c:v>13.465</c:v>
                </c:pt>
                <c:pt idx="2693">
                  <c:v>13.47</c:v>
                </c:pt>
                <c:pt idx="2694">
                  <c:v>13.475</c:v>
                </c:pt>
                <c:pt idx="2695">
                  <c:v>13.48</c:v>
                </c:pt>
                <c:pt idx="2696">
                  <c:v>13.484999999999999</c:v>
                </c:pt>
                <c:pt idx="2697">
                  <c:v>13.49</c:v>
                </c:pt>
                <c:pt idx="2698">
                  <c:v>13.494999999999999</c:v>
                </c:pt>
                <c:pt idx="2699">
                  <c:v>13.5</c:v>
                </c:pt>
                <c:pt idx="2700">
                  <c:v>13.505000000000001</c:v>
                </c:pt>
                <c:pt idx="2701">
                  <c:v>13.51</c:v>
                </c:pt>
                <c:pt idx="2702">
                  <c:v>13.515000000000001</c:v>
                </c:pt>
                <c:pt idx="2703">
                  <c:v>13.52</c:v>
                </c:pt>
                <c:pt idx="2704">
                  <c:v>13.525</c:v>
                </c:pt>
                <c:pt idx="2705">
                  <c:v>13.53</c:v>
                </c:pt>
                <c:pt idx="2706">
                  <c:v>13.535</c:v>
                </c:pt>
                <c:pt idx="2707">
                  <c:v>13.54</c:v>
                </c:pt>
                <c:pt idx="2708">
                  <c:v>13.545</c:v>
                </c:pt>
                <c:pt idx="2709">
                  <c:v>13.55</c:v>
                </c:pt>
                <c:pt idx="2710">
                  <c:v>13.555</c:v>
                </c:pt>
                <c:pt idx="2711">
                  <c:v>13.56</c:v>
                </c:pt>
                <c:pt idx="2712">
                  <c:v>13.565</c:v>
                </c:pt>
                <c:pt idx="2713">
                  <c:v>13.57</c:v>
                </c:pt>
                <c:pt idx="2714">
                  <c:v>13.574999999999999</c:v>
                </c:pt>
                <c:pt idx="2715">
                  <c:v>13.58</c:v>
                </c:pt>
                <c:pt idx="2716">
                  <c:v>13.585000000000001</c:v>
                </c:pt>
                <c:pt idx="2717">
                  <c:v>13.59</c:v>
                </c:pt>
                <c:pt idx="2718">
                  <c:v>13.595000000000001</c:v>
                </c:pt>
                <c:pt idx="2719">
                  <c:v>13.6</c:v>
                </c:pt>
                <c:pt idx="2720">
                  <c:v>13.605</c:v>
                </c:pt>
                <c:pt idx="2721">
                  <c:v>13.61</c:v>
                </c:pt>
                <c:pt idx="2722">
                  <c:v>13.615</c:v>
                </c:pt>
                <c:pt idx="2723">
                  <c:v>13.62</c:v>
                </c:pt>
                <c:pt idx="2724">
                  <c:v>13.625</c:v>
                </c:pt>
                <c:pt idx="2725">
                  <c:v>13.63</c:v>
                </c:pt>
                <c:pt idx="2726">
                  <c:v>13.635</c:v>
                </c:pt>
                <c:pt idx="2727">
                  <c:v>13.64</c:v>
                </c:pt>
                <c:pt idx="2728">
                  <c:v>13.645</c:v>
                </c:pt>
                <c:pt idx="2729">
                  <c:v>13.65</c:v>
                </c:pt>
                <c:pt idx="2730">
                  <c:v>13.654999999999999</c:v>
                </c:pt>
                <c:pt idx="2731">
                  <c:v>13.66</c:v>
                </c:pt>
                <c:pt idx="2732">
                  <c:v>13.664999999999999</c:v>
                </c:pt>
                <c:pt idx="2733">
                  <c:v>13.67</c:v>
                </c:pt>
                <c:pt idx="2734">
                  <c:v>13.675000000000001</c:v>
                </c:pt>
                <c:pt idx="2735">
                  <c:v>13.68</c:v>
                </c:pt>
                <c:pt idx="2736">
                  <c:v>13.685</c:v>
                </c:pt>
                <c:pt idx="2737">
                  <c:v>13.69</c:v>
                </c:pt>
                <c:pt idx="2738">
                  <c:v>13.695</c:v>
                </c:pt>
                <c:pt idx="2739">
                  <c:v>13.7</c:v>
                </c:pt>
                <c:pt idx="2740">
                  <c:v>13.705</c:v>
                </c:pt>
                <c:pt idx="2741">
                  <c:v>13.71</c:v>
                </c:pt>
                <c:pt idx="2742">
                  <c:v>13.715</c:v>
                </c:pt>
                <c:pt idx="2743">
                  <c:v>13.72</c:v>
                </c:pt>
                <c:pt idx="2744">
                  <c:v>13.725</c:v>
                </c:pt>
                <c:pt idx="2745">
                  <c:v>13.73</c:v>
                </c:pt>
                <c:pt idx="2746">
                  <c:v>13.734999999999999</c:v>
                </c:pt>
                <c:pt idx="2747">
                  <c:v>13.74</c:v>
                </c:pt>
                <c:pt idx="2748">
                  <c:v>13.744999999999999</c:v>
                </c:pt>
                <c:pt idx="2749">
                  <c:v>13.75</c:v>
                </c:pt>
                <c:pt idx="2750">
                  <c:v>13.755000000000001</c:v>
                </c:pt>
                <c:pt idx="2751">
                  <c:v>13.76</c:v>
                </c:pt>
                <c:pt idx="2752">
                  <c:v>13.765000000000001</c:v>
                </c:pt>
                <c:pt idx="2753">
                  <c:v>13.77</c:v>
                </c:pt>
                <c:pt idx="2754">
                  <c:v>13.775</c:v>
                </c:pt>
                <c:pt idx="2755">
                  <c:v>13.78</c:v>
                </c:pt>
                <c:pt idx="2756">
                  <c:v>13.785</c:v>
                </c:pt>
                <c:pt idx="2757">
                  <c:v>13.79</c:v>
                </c:pt>
                <c:pt idx="2758">
                  <c:v>13.795</c:v>
                </c:pt>
                <c:pt idx="2759">
                  <c:v>13.8</c:v>
                </c:pt>
                <c:pt idx="2760">
                  <c:v>13.805</c:v>
                </c:pt>
                <c:pt idx="2761">
                  <c:v>13.81</c:v>
                </c:pt>
                <c:pt idx="2762">
                  <c:v>13.815</c:v>
                </c:pt>
                <c:pt idx="2763">
                  <c:v>13.82</c:v>
                </c:pt>
                <c:pt idx="2764">
                  <c:v>13.824999999999999</c:v>
                </c:pt>
                <c:pt idx="2765">
                  <c:v>13.83</c:v>
                </c:pt>
                <c:pt idx="2766">
                  <c:v>13.835000000000001</c:v>
                </c:pt>
                <c:pt idx="2767">
                  <c:v>13.84</c:v>
                </c:pt>
                <c:pt idx="2768">
                  <c:v>13.845000000000001</c:v>
                </c:pt>
                <c:pt idx="2769">
                  <c:v>13.85</c:v>
                </c:pt>
                <c:pt idx="2770">
                  <c:v>13.855</c:v>
                </c:pt>
                <c:pt idx="2771">
                  <c:v>13.86</c:v>
                </c:pt>
                <c:pt idx="2772">
                  <c:v>13.865</c:v>
                </c:pt>
                <c:pt idx="2773">
                  <c:v>13.87</c:v>
                </c:pt>
                <c:pt idx="2774">
                  <c:v>13.875</c:v>
                </c:pt>
                <c:pt idx="2775">
                  <c:v>13.88</c:v>
                </c:pt>
                <c:pt idx="2776">
                  <c:v>13.885</c:v>
                </c:pt>
                <c:pt idx="2777">
                  <c:v>13.89</c:v>
                </c:pt>
                <c:pt idx="2778">
                  <c:v>13.895</c:v>
                </c:pt>
                <c:pt idx="2779">
                  <c:v>13.9</c:v>
                </c:pt>
                <c:pt idx="2780">
                  <c:v>13.904999999999999</c:v>
                </c:pt>
                <c:pt idx="2781">
                  <c:v>13.91</c:v>
                </c:pt>
                <c:pt idx="2782">
                  <c:v>13.914999999999999</c:v>
                </c:pt>
                <c:pt idx="2783">
                  <c:v>13.92</c:v>
                </c:pt>
                <c:pt idx="2784">
                  <c:v>13.925000000000001</c:v>
                </c:pt>
                <c:pt idx="2785">
                  <c:v>13.93</c:v>
                </c:pt>
                <c:pt idx="2786">
                  <c:v>13.935</c:v>
                </c:pt>
                <c:pt idx="2787">
                  <c:v>13.94</c:v>
                </c:pt>
                <c:pt idx="2788">
                  <c:v>13.945</c:v>
                </c:pt>
                <c:pt idx="2789">
                  <c:v>13.95</c:v>
                </c:pt>
                <c:pt idx="2790">
                  <c:v>13.955</c:v>
                </c:pt>
                <c:pt idx="2791">
                  <c:v>13.96</c:v>
                </c:pt>
                <c:pt idx="2792">
                  <c:v>13.965</c:v>
                </c:pt>
                <c:pt idx="2793">
                  <c:v>13.97</c:v>
                </c:pt>
                <c:pt idx="2794">
                  <c:v>13.975</c:v>
                </c:pt>
                <c:pt idx="2795">
                  <c:v>13.98</c:v>
                </c:pt>
                <c:pt idx="2796">
                  <c:v>13.984999999999999</c:v>
                </c:pt>
                <c:pt idx="2797">
                  <c:v>13.99</c:v>
                </c:pt>
                <c:pt idx="2798">
                  <c:v>13.994999999999999</c:v>
                </c:pt>
                <c:pt idx="2799">
                  <c:v>14</c:v>
                </c:pt>
                <c:pt idx="2800">
                  <c:v>14.005000000000001</c:v>
                </c:pt>
                <c:pt idx="2801">
                  <c:v>14.01</c:v>
                </c:pt>
                <c:pt idx="2802">
                  <c:v>14.015000000000001</c:v>
                </c:pt>
                <c:pt idx="2803">
                  <c:v>14.02</c:v>
                </c:pt>
                <c:pt idx="2804">
                  <c:v>14.025</c:v>
                </c:pt>
                <c:pt idx="2805">
                  <c:v>14.03</c:v>
                </c:pt>
                <c:pt idx="2806">
                  <c:v>14.035</c:v>
                </c:pt>
                <c:pt idx="2807">
                  <c:v>14.04</c:v>
                </c:pt>
                <c:pt idx="2808">
                  <c:v>14.045</c:v>
                </c:pt>
                <c:pt idx="2809">
                  <c:v>14.05</c:v>
                </c:pt>
                <c:pt idx="2810">
                  <c:v>14.055</c:v>
                </c:pt>
                <c:pt idx="2811">
                  <c:v>14.06</c:v>
                </c:pt>
                <c:pt idx="2812">
                  <c:v>14.065</c:v>
                </c:pt>
                <c:pt idx="2813">
                  <c:v>14.07</c:v>
                </c:pt>
                <c:pt idx="2814">
                  <c:v>14.074999999999999</c:v>
                </c:pt>
                <c:pt idx="2815">
                  <c:v>14.08</c:v>
                </c:pt>
                <c:pt idx="2816">
                  <c:v>14.085000000000001</c:v>
                </c:pt>
                <c:pt idx="2817">
                  <c:v>14.09</c:v>
                </c:pt>
                <c:pt idx="2818">
                  <c:v>14.095000000000001</c:v>
                </c:pt>
                <c:pt idx="2819">
                  <c:v>14.1</c:v>
                </c:pt>
                <c:pt idx="2820">
                  <c:v>14.105</c:v>
                </c:pt>
                <c:pt idx="2821">
                  <c:v>14.11</c:v>
                </c:pt>
                <c:pt idx="2822">
                  <c:v>14.115</c:v>
                </c:pt>
                <c:pt idx="2823">
                  <c:v>14.12</c:v>
                </c:pt>
                <c:pt idx="2824">
                  <c:v>14.125</c:v>
                </c:pt>
                <c:pt idx="2825">
                  <c:v>14.13</c:v>
                </c:pt>
                <c:pt idx="2826">
                  <c:v>14.135</c:v>
                </c:pt>
                <c:pt idx="2827">
                  <c:v>14.14</c:v>
                </c:pt>
                <c:pt idx="2828">
                  <c:v>14.145</c:v>
                </c:pt>
                <c:pt idx="2829">
                  <c:v>14.15</c:v>
                </c:pt>
                <c:pt idx="2830">
                  <c:v>14.154999999999999</c:v>
                </c:pt>
                <c:pt idx="2831">
                  <c:v>14.16</c:v>
                </c:pt>
                <c:pt idx="2832">
                  <c:v>14.164999999999999</c:v>
                </c:pt>
                <c:pt idx="2833">
                  <c:v>14.17</c:v>
                </c:pt>
                <c:pt idx="2834">
                  <c:v>14.175000000000001</c:v>
                </c:pt>
                <c:pt idx="2835">
                  <c:v>14.18</c:v>
                </c:pt>
                <c:pt idx="2836">
                  <c:v>14.185</c:v>
                </c:pt>
                <c:pt idx="2837">
                  <c:v>14.19</c:v>
                </c:pt>
                <c:pt idx="2838">
                  <c:v>14.195</c:v>
                </c:pt>
                <c:pt idx="2839">
                  <c:v>14.2</c:v>
                </c:pt>
                <c:pt idx="2840">
                  <c:v>14.205</c:v>
                </c:pt>
                <c:pt idx="2841">
                  <c:v>14.21</c:v>
                </c:pt>
                <c:pt idx="2842">
                  <c:v>14.215</c:v>
                </c:pt>
                <c:pt idx="2843">
                  <c:v>14.22</c:v>
                </c:pt>
                <c:pt idx="2844">
                  <c:v>14.225</c:v>
                </c:pt>
                <c:pt idx="2845">
                  <c:v>14.23</c:v>
                </c:pt>
                <c:pt idx="2846">
                  <c:v>14.234999999999999</c:v>
                </c:pt>
                <c:pt idx="2847">
                  <c:v>14.24</c:v>
                </c:pt>
                <c:pt idx="2848">
                  <c:v>14.244999999999999</c:v>
                </c:pt>
                <c:pt idx="2849">
                  <c:v>14.25</c:v>
                </c:pt>
                <c:pt idx="2850">
                  <c:v>14.255000000000001</c:v>
                </c:pt>
                <c:pt idx="2851">
                  <c:v>14.26</c:v>
                </c:pt>
                <c:pt idx="2852">
                  <c:v>14.265000000000001</c:v>
                </c:pt>
                <c:pt idx="2853">
                  <c:v>14.27</c:v>
                </c:pt>
                <c:pt idx="2854">
                  <c:v>14.275</c:v>
                </c:pt>
                <c:pt idx="2855">
                  <c:v>14.28</c:v>
                </c:pt>
                <c:pt idx="2856">
                  <c:v>14.285</c:v>
                </c:pt>
                <c:pt idx="2857">
                  <c:v>14.29</c:v>
                </c:pt>
                <c:pt idx="2858">
                  <c:v>14.295</c:v>
                </c:pt>
                <c:pt idx="2859">
                  <c:v>14.3</c:v>
                </c:pt>
                <c:pt idx="2860">
                  <c:v>14.305</c:v>
                </c:pt>
                <c:pt idx="2861">
                  <c:v>14.31</c:v>
                </c:pt>
                <c:pt idx="2862">
                  <c:v>14.315</c:v>
                </c:pt>
                <c:pt idx="2863">
                  <c:v>14.32</c:v>
                </c:pt>
                <c:pt idx="2864">
                  <c:v>14.324999999999999</c:v>
                </c:pt>
                <c:pt idx="2865">
                  <c:v>14.33</c:v>
                </c:pt>
                <c:pt idx="2866">
                  <c:v>14.335000000000001</c:v>
                </c:pt>
                <c:pt idx="2867">
                  <c:v>14.34</c:v>
                </c:pt>
                <c:pt idx="2868">
                  <c:v>14.345000000000001</c:v>
                </c:pt>
                <c:pt idx="2869">
                  <c:v>14.35</c:v>
                </c:pt>
                <c:pt idx="2870">
                  <c:v>14.355</c:v>
                </c:pt>
                <c:pt idx="2871">
                  <c:v>14.36</c:v>
                </c:pt>
                <c:pt idx="2872">
                  <c:v>14.365</c:v>
                </c:pt>
                <c:pt idx="2873">
                  <c:v>14.37</c:v>
                </c:pt>
                <c:pt idx="2874">
                  <c:v>14.375</c:v>
                </c:pt>
                <c:pt idx="2875">
                  <c:v>14.38</c:v>
                </c:pt>
                <c:pt idx="2876">
                  <c:v>14.385</c:v>
                </c:pt>
                <c:pt idx="2877">
                  <c:v>14.39</c:v>
                </c:pt>
                <c:pt idx="2878">
                  <c:v>14.395</c:v>
                </c:pt>
                <c:pt idx="2879">
                  <c:v>14.4</c:v>
                </c:pt>
                <c:pt idx="2880">
                  <c:v>14.404999999999999</c:v>
                </c:pt>
                <c:pt idx="2881">
                  <c:v>14.41</c:v>
                </c:pt>
                <c:pt idx="2882">
                  <c:v>14.414999999999999</c:v>
                </c:pt>
                <c:pt idx="2883">
                  <c:v>14.42</c:v>
                </c:pt>
                <c:pt idx="2884">
                  <c:v>14.425000000000001</c:v>
                </c:pt>
                <c:pt idx="2885">
                  <c:v>14.43</c:v>
                </c:pt>
                <c:pt idx="2886">
                  <c:v>14.435</c:v>
                </c:pt>
                <c:pt idx="2887">
                  <c:v>14.44</c:v>
                </c:pt>
                <c:pt idx="2888">
                  <c:v>14.445</c:v>
                </c:pt>
                <c:pt idx="2889">
                  <c:v>14.45</c:v>
                </c:pt>
                <c:pt idx="2890">
                  <c:v>14.455</c:v>
                </c:pt>
                <c:pt idx="2891">
                  <c:v>14.46</c:v>
                </c:pt>
                <c:pt idx="2892">
                  <c:v>14.465</c:v>
                </c:pt>
                <c:pt idx="2893">
                  <c:v>14.47</c:v>
                </c:pt>
                <c:pt idx="2894">
                  <c:v>14.475</c:v>
                </c:pt>
                <c:pt idx="2895">
                  <c:v>14.48</c:v>
                </c:pt>
                <c:pt idx="2896">
                  <c:v>14.484999999999999</c:v>
                </c:pt>
                <c:pt idx="2897">
                  <c:v>14.49</c:v>
                </c:pt>
                <c:pt idx="2898">
                  <c:v>14.494999999999999</c:v>
                </c:pt>
                <c:pt idx="2899">
                  <c:v>14.5</c:v>
                </c:pt>
                <c:pt idx="2900">
                  <c:v>14.505000000000001</c:v>
                </c:pt>
                <c:pt idx="2901">
                  <c:v>14.51</c:v>
                </c:pt>
                <c:pt idx="2902">
                  <c:v>14.515000000000001</c:v>
                </c:pt>
                <c:pt idx="2903">
                  <c:v>14.52</c:v>
                </c:pt>
                <c:pt idx="2904">
                  <c:v>14.525</c:v>
                </c:pt>
                <c:pt idx="2905">
                  <c:v>14.53</c:v>
                </c:pt>
                <c:pt idx="2906">
                  <c:v>14.535</c:v>
                </c:pt>
                <c:pt idx="2907">
                  <c:v>14.54</c:v>
                </c:pt>
                <c:pt idx="2908">
                  <c:v>14.545</c:v>
                </c:pt>
                <c:pt idx="2909">
                  <c:v>14.55</c:v>
                </c:pt>
                <c:pt idx="2910">
                  <c:v>14.555</c:v>
                </c:pt>
                <c:pt idx="2911">
                  <c:v>14.56</c:v>
                </c:pt>
                <c:pt idx="2912">
                  <c:v>14.565</c:v>
                </c:pt>
                <c:pt idx="2913">
                  <c:v>14.57</c:v>
                </c:pt>
                <c:pt idx="2914">
                  <c:v>14.574999999999999</c:v>
                </c:pt>
                <c:pt idx="2915">
                  <c:v>14.58</c:v>
                </c:pt>
                <c:pt idx="2916">
                  <c:v>14.585000000000001</c:v>
                </c:pt>
                <c:pt idx="2917">
                  <c:v>14.59</c:v>
                </c:pt>
                <c:pt idx="2918">
                  <c:v>14.595000000000001</c:v>
                </c:pt>
                <c:pt idx="2919">
                  <c:v>14.6</c:v>
                </c:pt>
                <c:pt idx="2920">
                  <c:v>14.605</c:v>
                </c:pt>
                <c:pt idx="2921">
                  <c:v>14.61</c:v>
                </c:pt>
                <c:pt idx="2922">
                  <c:v>14.615</c:v>
                </c:pt>
                <c:pt idx="2923">
                  <c:v>14.62</c:v>
                </c:pt>
                <c:pt idx="2924">
                  <c:v>14.625</c:v>
                </c:pt>
                <c:pt idx="2925">
                  <c:v>14.63</c:v>
                </c:pt>
                <c:pt idx="2926">
                  <c:v>14.635</c:v>
                </c:pt>
                <c:pt idx="2927">
                  <c:v>14.64</c:v>
                </c:pt>
                <c:pt idx="2928">
                  <c:v>14.645</c:v>
                </c:pt>
                <c:pt idx="2929">
                  <c:v>14.65</c:v>
                </c:pt>
                <c:pt idx="2930">
                  <c:v>14.654999999999999</c:v>
                </c:pt>
                <c:pt idx="2931">
                  <c:v>14.66</c:v>
                </c:pt>
                <c:pt idx="2932">
                  <c:v>14.664999999999999</c:v>
                </c:pt>
                <c:pt idx="2933">
                  <c:v>14.67</c:v>
                </c:pt>
                <c:pt idx="2934">
                  <c:v>14.675000000000001</c:v>
                </c:pt>
                <c:pt idx="2935">
                  <c:v>14.68</c:v>
                </c:pt>
                <c:pt idx="2936">
                  <c:v>14.685</c:v>
                </c:pt>
                <c:pt idx="2937">
                  <c:v>14.69</c:v>
                </c:pt>
                <c:pt idx="2938">
                  <c:v>14.695</c:v>
                </c:pt>
                <c:pt idx="2939">
                  <c:v>14.7</c:v>
                </c:pt>
                <c:pt idx="2940">
                  <c:v>14.705</c:v>
                </c:pt>
                <c:pt idx="2941">
                  <c:v>14.71</c:v>
                </c:pt>
                <c:pt idx="2942">
                  <c:v>14.715</c:v>
                </c:pt>
                <c:pt idx="2943">
                  <c:v>14.72</c:v>
                </c:pt>
                <c:pt idx="2944">
                  <c:v>14.725</c:v>
                </c:pt>
                <c:pt idx="2945">
                  <c:v>14.73</c:v>
                </c:pt>
                <c:pt idx="2946">
                  <c:v>14.734999999999999</c:v>
                </c:pt>
                <c:pt idx="2947">
                  <c:v>14.74</c:v>
                </c:pt>
                <c:pt idx="2948">
                  <c:v>14.744999999999999</c:v>
                </c:pt>
                <c:pt idx="2949">
                  <c:v>14.75</c:v>
                </c:pt>
                <c:pt idx="2950">
                  <c:v>14.755000000000001</c:v>
                </c:pt>
                <c:pt idx="2951">
                  <c:v>14.76</c:v>
                </c:pt>
                <c:pt idx="2952">
                  <c:v>14.765000000000001</c:v>
                </c:pt>
                <c:pt idx="2953">
                  <c:v>14.77</c:v>
                </c:pt>
                <c:pt idx="2954">
                  <c:v>14.775</c:v>
                </c:pt>
                <c:pt idx="2955">
                  <c:v>14.78</c:v>
                </c:pt>
                <c:pt idx="2956">
                  <c:v>14.785</c:v>
                </c:pt>
                <c:pt idx="2957">
                  <c:v>14.79</c:v>
                </c:pt>
                <c:pt idx="2958">
                  <c:v>14.795</c:v>
                </c:pt>
                <c:pt idx="2959">
                  <c:v>14.8</c:v>
                </c:pt>
                <c:pt idx="2960">
                  <c:v>14.805</c:v>
                </c:pt>
                <c:pt idx="2961">
                  <c:v>14.81</c:v>
                </c:pt>
                <c:pt idx="2962">
                  <c:v>14.815</c:v>
                </c:pt>
                <c:pt idx="2963">
                  <c:v>14.82</c:v>
                </c:pt>
                <c:pt idx="2964">
                  <c:v>14.824999999999999</c:v>
                </c:pt>
                <c:pt idx="2965">
                  <c:v>14.83</c:v>
                </c:pt>
                <c:pt idx="2966">
                  <c:v>14.835000000000001</c:v>
                </c:pt>
                <c:pt idx="2967">
                  <c:v>14.84</c:v>
                </c:pt>
                <c:pt idx="2968">
                  <c:v>14.845000000000001</c:v>
                </c:pt>
                <c:pt idx="2969">
                  <c:v>14.85</c:v>
                </c:pt>
                <c:pt idx="2970">
                  <c:v>14.855</c:v>
                </c:pt>
                <c:pt idx="2971">
                  <c:v>14.86</c:v>
                </c:pt>
                <c:pt idx="2972">
                  <c:v>14.865</c:v>
                </c:pt>
                <c:pt idx="2973">
                  <c:v>14.87</c:v>
                </c:pt>
                <c:pt idx="2974">
                  <c:v>14.875</c:v>
                </c:pt>
                <c:pt idx="2975">
                  <c:v>14.88</c:v>
                </c:pt>
                <c:pt idx="2976">
                  <c:v>14.885</c:v>
                </c:pt>
                <c:pt idx="2977">
                  <c:v>14.89</c:v>
                </c:pt>
                <c:pt idx="2978">
                  <c:v>14.895</c:v>
                </c:pt>
                <c:pt idx="2979">
                  <c:v>14.9</c:v>
                </c:pt>
                <c:pt idx="2980">
                  <c:v>14.904999999999999</c:v>
                </c:pt>
                <c:pt idx="2981">
                  <c:v>14.91</c:v>
                </c:pt>
                <c:pt idx="2982">
                  <c:v>14.914999999999999</c:v>
                </c:pt>
                <c:pt idx="2983">
                  <c:v>14.92</c:v>
                </c:pt>
                <c:pt idx="2984">
                  <c:v>14.925000000000001</c:v>
                </c:pt>
                <c:pt idx="2985">
                  <c:v>14.93</c:v>
                </c:pt>
                <c:pt idx="2986">
                  <c:v>14.935</c:v>
                </c:pt>
                <c:pt idx="2987">
                  <c:v>14.94</c:v>
                </c:pt>
                <c:pt idx="2988">
                  <c:v>14.945</c:v>
                </c:pt>
                <c:pt idx="2989">
                  <c:v>14.95</c:v>
                </c:pt>
                <c:pt idx="2990">
                  <c:v>14.955</c:v>
                </c:pt>
                <c:pt idx="2991">
                  <c:v>14.96</c:v>
                </c:pt>
                <c:pt idx="2992">
                  <c:v>14.965</c:v>
                </c:pt>
                <c:pt idx="2993">
                  <c:v>14.97</c:v>
                </c:pt>
                <c:pt idx="2994">
                  <c:v>14.975</c:v>
                </c:pt>
                <c:pt idx="2995">
                  <c:v>14.98</c:v>
                </c:pt>
                <c:pt idx="2996">
                  <c:v>14.984999999999999</c:v>
                </c:pt>
                <c:pt idx="2997">
                  <c:v>14.99</c:v>
                </c:pt>
                <c:pt idx="2998">
                  <c:v>14.994999999999999</c:v>
                </c:pt>
                <c:pt idx="2999">
                  <c:v>15</c:v>
                </c:pt>
                <c:pt idx="3000">
                  <c:v>15.005000000000001</c:v>
                </c:pt>
                <c:pt idx="3001">
                  <c:v>15.01</c:v>
                </c:pt>
                <c:pt idx="3002">
                  <c:v>15.015000000000001</c:v>
                </c:pt>
                <c:pt idx="3003">
                  <c:v>15.02</c:v>
                </c:pt>
                <c:pt idx="3004">
                  <c:v>15.025</c:v>
                </c:pt>
                <c:pt idx="3005">
                  <c:v>15.03</c:v>
                </c:pt>
                <c:pt idx="3006">
                  <c:v>15.035</c:v>
                </c:pt>
                <c:pt idx="3007">
                  <c:v>15.04</c:v>
                </c:pt>
                <c:pt idx="3008">
                  <c:v>15.045</c:v>
                </c:pt>
                <c:pt idx="3009">
                  <c:v>15.05</c:v>
                </c:pt>
                <c:pt idx="3010">
                  <c:v>15.055</c:v>
                </c:pt>
                <c:pt idx="3011">
                  <c:v>15.06</c:v>
                </c:pt>
                <c:pt idx="3012">
                  <c:v>15.065</c:v>
                </c:pt>
                <c:pt idx="3013">
                  <c:v>15.07</c:v>
                </c:pt>
                <c:pt idx="3014">
                  <c:v>15.074999999999999</c:v>
                </c:pt>
                <c:pt idx="3015">
                  <c:v>15.08</c:v>
                </c:pt>
                <c:pt idx="3016">
                  <c:v>15.085000000000001</c:v>
                </c:pt>
                <c:pt idx="3017">
                  <c:v>15.09</c:v>
                </c:pt>
                <c:pt idx="3018">
                  <c:v>15.095000000000001</c:v>
                </c:pt>
                <c:pt idx="3019">
                  <c:v>15.1</c:v>
                </c:pt>
                <c:pt idx="3020">
                  <c:v>15.105</c:v>
                </c:pt>
                <c:pt idx="3021">
                  <c:v>15.11</c:v>
                </c:pt>
                <c:pt idx="3022">
                  <c:v>15.115</c:v>
                </c:pt>
                <c:pt idx="3023">
                  <c:v>15.12</c:v>
                </c:pt>
                <c:pt idx="3024">
                  <c:v>15.125</c:v>
                </c:pt>
                <c:pt idx="3025">
                  <c:v>15.13</c:v>
                </c:pt>
                <c:pt idx="3026">
                  <c:v>15.135</c:v>
                </c:pt>
                <c:pt idx="3027">
                  <c:v>15.14</c:v>
                </c:pt>
                <c:pt idx="3028">
                  <c:v>15.145</c:v>
                </c:pt>
                <c:pt idx="3029">
                  <c:v>15.15</c:v>
                </c:pt>
                <c:pt idx="3030">
                  <c:v>15.154999999999999</c:v>
                </c:pt>
                <c:pt idx="3031">
                  <c:v>15.16</c:v>
                </c:pt>
                <c:pt idx="3032">
                  <c:v>15.164999999999999</c:v>
                </c:pt>
                <c:pt idx="3033">
                  <c:v>15.17</c:v>
                </c:pt>
                <c:pt idx="3034">
                  <c:v>15.175000000000001</c:v>
                </c:pt>
                <c:pt idx="3035">
                  <c:v>15.18</c:v>
                </c:pt>
                <c:pt idx="3036">
                  <c:v>15.185</c:v>
                </c:pt>
                <c:pt idx="3037">
                  <c:v>15.19</c:v>
                </c:pt>
                <c:pt idx="3038">
                  <c:v>15.195</c:v>
                </c:pt>
                <c:pt idx="3039">
                  <c:v>15.2</c:v>
                </c:pt>
                <c:pt idx="3040">
                  <c:v>15.205</c:v>
                </c:pt>
                <c:pt idx="3041">
                  <c:v>15.21</c:v>
                </c:pt>
                <c:pt idx="3042">
                  <c:v>15.215</c:v>
                </c:pt>
                <c:pt idx="3043">
                  <c:v>15.22</c:v>
                </c:pt>
                <c:pt idx="3044">
                  <c:v>15.225</c:v>
                </c:pt>
                <c:pt idx="3045">
                  <c:v>15.23</c:v>
                </c:pt>
                <c:pt idx="3046">
                  <c:v>15.234999999999999</c:v>
                </c:pt>
                <c:pt idx="3047">
                  <c:v>15.24</c:v>
                </c:pt>
                <c:pt idx="3048">
                  <c:v>15.244999999999999</c:v>
                </c:pt>
                <c:pt idx="3049">
                  <c:v>15.25</c:v>
                </c:pt>
                <c:pt idx="3050">
                  <c:v>15.255000000000001</c:v>
                </c:pt>
                <c:pt idx="3051">
                  <c:v>15.26</c:v>
                </c:pt>
                <c:pt idx="3052">
                  <c:v>15.265000000000001</c:v>
                </c:pt>
                <c:pt idx="3053">
                  <c:v>15.27</c:v>
                </c:pt>
                <c:pt idx="3054">
                  <c:v>15.275</c:v>
                </c:pt>
                <c:pt idx="3055">
                  <c:v>15.28</c:v>
                </c:pt>
                <c:pt idx="3056">
                  <c:v>15.285</c:v>
                </c:pt>
                <c:pt idx="3057">
                  <c:v>15.29</c:v>
                </c:pt>
                <c:pt idx="3058">
                  <c:v>15.295</c:v>
                </c:pt>
                <c:pt idx="3059">
                  <c:v>15.3</c:v>
                </c:pt>
                <c:pt idx="3060">
                  <c:v>15.305</c:v>
                </c:pt>
                <c:pt idx="3061">
                  <c:v>15.31</c:v>
                </c:pt>
                <c:pt idx="3062">
                  <c:v>15.315</c:v>
                </c:pt>
                <c:pt idx="3063">
                  <c:v>15.32</c:v>
                </c:pt>
                <c:pt idx="3064">
                  <c:v>15.324999999999999</c:v>
                </c:pt>
                <c:pt idx="3065">
                  <c:v>15.33</c:v>
                </c:pt>
                <c:pt idx="3066">
                  <c:v>15.335000000000001</c:v>
                </c:pt>
                <c:pt idx="3067">
                  <c:v>15.34</c:v>
                </c:pt>
                <c:pt idx="3068">
                  <c:v>15.345000000000001</c:v>
                </c:pt>
                <c:pt idx="3069">
                  <c:v>15.35</c:v>
                </c:pt>
                <c:pt idx="3070">
                  <c:v>15.355</c:v>
                </c:pt>
                <c:pt idx="3071">
                  <c:v>15.36</c:v>
                </c:pt>
                <c:pt idx="3072">
                  <c:v>15.365</c:v>
                </c:pt>
                <c:pt idx="3073">
                  <c:v>15.37</c:v>
                </c:pt>
                <c:pt idx="3074">
                  <c:v>15.375</c:v>
                </c:pt>
                <c:pt idx="3075">
                  <c:v>15.38</c:v>
                </c:pt>
                <c:pt idx="3076">
                  <c:v>15.385</c:v>
                </c:pt>
                <c:pt idx="3077">
                  <c:v>15.39</c:v>
                </c:pt>
                <c:pt idx="3078">
                  <c:v>15.395</c:v>
                </c:pt>
                <c:pt idx="3079">
                  <c:v>15.4</c:v>
                </c:pt>
                <c:pt idx="3080">
                  <c:v>15.404999999999999</c:v>
                </c:pt>
                <c:pt idx="3081">
                  <c:v>15.41</c:v>
                </c:pt>
                <c:pt idx="3082">
                  <c:v>15.414999999999999</c:v>
                </c:pt>
                <c:pt idx="3083">
                  <c:v>15.42</c:v>
                </c:pt>
                <c:pt idx="3084">
                  <c:v>15.425000000000001</c:v>
                </c:pt>
                <c:pt idx="3085">
                  <c:v>15.43</c:v>
                </c:pt>
                <c:pt idx="3086">
                  <c:v>15.435</c:v>
                </c:pt>
                <c:pt idx="3087">
                  <c:v>15.44</c:v>
                </c:pt>
                <c:pt idx="3088">
                  <c:v>15.445</c:v>
                </c:pt>
                <c:pt idx="3089">
                  <c:v>15.45</c:v>
                </c:pt>
                <c:pt idx="3090">
                  <c:v>15.455</c:v>
                </c:pt>
                <c:pt idx="3091">
                  <c:v>15.46</c:v>
                </c:pt>
                <c:pt idx="3092">
                  <c:v>15.465</c:v>
                </c:pt>
                <c:pt idx="3093">
                  <c:v>15.47</c:v>
                </c:pt>
                <c:pt idx="3094">
                  <c:v>15.475</c:v>
                </c:pt>
                <c:pt idx="3095">
                  <c:v>15.48</c:v>
                </c:pt>
                <c:pt idx="3096">
                  <c:v>15.484999999999999</c:v>
                </c:pt>
                <c:pt idx="3097">
                  <c:v>15.49</c:v>
                </c:pt>
                <c:pt idx="3098">
                  <c:v>15.494999999999999</c:v>
                </c:pt>
                <c:pt idx="3099">
                  <c:v>15.5</c:v>
                </c:pt>
                <c:pt idx="3100">
                  <c:v>15.505000000000001</c:v>
                </c:pt>
                <c:pt idx="3101">
                  <c:v>15.51</c:v>
                </c:pt>
                <c:pt idx="3102">
                  <c:v>15.515000000000001</c:v>
                </c:pt>
                <c:pt idx="3103">
                  <c:v>15.52</c:v>
                </c:pt>
                <c:pt idx="3104">
                  <c:v>15.525</c:v>
                </c:pt>
                <c:pt idx="3105">
                  <c:v>15.53</c:v>
                </c:pt>
                <c:pt idx="3106">
                  <c:v>15.535</c:v>
                </c:pt>
                <c:pt idx="3107">
                  <c:v>15.54</c:v>
                </c:pt>
                <c:pt idx="3108">
                  <c:v>15.545</c:v>
                </c:pt>
                <c:pt idx="3109">
                  <c:v>15.55</c:v>
                </c:pt>
                <c:pt idx="3110">
                  <c:v>15.555</c:v>
                </c:pt>
                <c:pt idx="3111">
                  <c:v>15.56</c:v>
                </c:pt>
                <c:pt idx="3112">
                  <c:v>15.565</c:v>
                </c:pt>
                <c:pt idx="3113">
                  <c:v>15.57</c:v>
                </c:pt>
                <c:pt idx="3114">
                  <c:v>15.574999999999999</c:v>
                </c:pt>
                <c:pt idx="3115">
                  <c:v>15.58</c:v>
                </c:pt>
                <c:pt idx="3116">
                  <c:v>15.585000000000001</c:v>
                </c:pt>
                <c:pt idx="3117">
                  <c:v>15.59</c:v>
                </c:pt>
                <c:pt idx="3118">
                  <c:v>15.595000000000001</c:v>
                </c:pt>
                <c:pt idx="3119">
                  <c:v>15.6</c:v>
                </c:pt>
                <c:pt idx="3120">
                  <c:v>15.605</c:v>
                </c:pt>
                <c:pt idx="3121">
                  <c:v>15.61</c:v>
                </c:pt>
                <c:pt idx="3122">
                  <c:v>15.615</c:v>
                </c:pt>
                <c:pt idx="3123">
                  <c:v>15.62</c:v>
                </c:pt>
                <c:pt idx="3124">
                  <c:v>15.625</c:v>
                </c:pt>
                <c:pt idx="3125">
                  <c:v>15.63</c:v>
                </c:pt>
                <c:pt idx="3126">
                  <c:v>15.635</c:v>
                </c:pt>
                <c:pt idx="3127">
                  <c:v>15.64</c:v>
                </c:pt>
                <c:pt idx="3128">
                  <c:v>15.645</c:v>
                </c:pt>
                <c:pt idx="3129">
                  <c:v>15.65</c:v>
                </c:pt>
                <c:pt idx="3130">
                  <c:v>15.654999999999999</c:v>
                </c:pt>
                <c:pt idx="3131">
                  <c:v>15.66</c:v>
                </c:pt>
                <c:pt idx="3132">
                  <c:v>15.664999999999999</c:v>
                </c:pt>
                <c:pt idx="3133">
                  <c:v>15.67</c:v>
                </c:pt>
                <c:pt idx="3134">
                  <c:v>15.675000000000001</c:v>
                </c:pt>
                <c:pt idx="3135">
                  <c:v>15.68</c:v>
                </c:pt>
                <c:pt idx="3136">
                  <c:v>15.685</c:v>
                </c:pt>
                <c:pt idx="3137">
                  <c:v>15.69</c:v>
                </c:pt>
                <c:pt idx="3138">
                  <c:v>15.695</c:v>
                </c:pt>
                <c:pt idx="3139">
                  <c:v>15.7</c:v>
                </c:pt>
                <c:pt idx="3140">
                  <c:v>15.705</c:v>
                </c:pt>
                <c:pt idx="3141">
                  <c:v>15.71</c:v>
                </c:pt>
                <c:pt idx="3142">
                  <c:v>15.715</c:v>
                </c:pt>
                <c:pt idx="3143">
                  <c:v>15.72</c:v>
                </c:pt>
                <c:pt idx="3144">
                  <c:v>15.725</c:v>
                </c:pt>
                <c:pt idx="3145">
                  <c:v>15.73</c:v>
                </c:pt>
                <c:pt idx="3146">
                  <c:v>15.734999999999999</c:v>
                </c:pt>
                <c:pt idx="3147">
                  <c:v>15.74</c:v>
                </c:pt>
                <c:pt idx="3148">
                  <c:v>15.744999999999999</c:v>
                </c:pt>
                <c:pt idx="3149">
                  <c:v>15.75</c:v>
                </c:pt>
                <c:pt idx="3150">
                  <c:v>15.755000000000001</c:v>
                </c:pt>
                <c:pt idx="3151">
                  <c:v>15.76</c:v>
                </c:pt>
                <c:pt idx="3152">
                  <c:v>15.765000000000001</c:v>
                </c:pt>
                <c:pt idx="3153">
                  <c:v>15.77</c:v>
                </c:pt>
                <c:pt idx="3154">
                  <c:v>15.775</c:v>
                </c:pt>
                <c:pt idx="3155">
                  <c:v>15.78</c:v>
                </c:pt>
                <c:pt idx="3156">
                  <c:v>15.785</c:v>
                </c:pt>
                <c:pt idx="3157">
                  <c:v>15.79</c:v>
                </c:pt>
                <c:pt idx="3158">
                  <c:v>15.795</c:v>
                </c:pt>
                <c:pt idx="3159">
                  <c:v>15.8</c:v>
                </c:pt>
                <c:pt idx="3160">
                  <c:v>15.805</c:v>
                </c:pt>
                <c:pt idx="3161">
                  <c:v>15.81</c:v>
                </c:pt>
                <c:pt idx="3162">
                  <c:v>15.815</c:v>
                </c:pt>
                <c:pt idx="3163">
                  <c:v>15.82</c:v>
                </c:pt>
                <c:pt idx="3164">
                  <c:v>15.824999999999999</c:v>
                </c:pt>
                <c:pt idx="3165">
                  <c:v>15.83</c:v>
                </c:pt>
                <c:pt idx="3166">
                  <c:v>15.835000000000001</c:v>
                </c:pt>
                <c:pt idx="3167">
                  <c:v>15.84</c:v>
                </c:pt>
                <c:pt idx="3168">
                  <c:v>15.845000000000001</c:v>
                </c:pt>
                <c:pt idx="3169">
                  <c:v>15.85</c:v>
                </c:pt>
                <c:pt idx="3170">
                  <c:v>15.855</c:v>
                </c:pt>
                <c:pt idx="3171">
                  <c:v>15.86</c:v>
                </c:pt>
                <c:pt idx="3172">
                  <c:v>15.865</c:v>
                </c:pt>
                <c:pt idx="3173">
                  <c:v>15.87</c:v>
                </c:pt>
                <c:pt idx="3174">
                  <c:v>15.875</c:v>
                </c:pt>
                <c:pt idx="3175">
                  <c:v>15.88</c:v>
                </c:pt>
                <c:pt idx="3176">
                  <c:v>15.885</c:v>
                </c:pt>
                <c:pt idx="3177">
                  <c:v>15.89</c:v>
                </c:pt>
                <c:pt idx="3178">
                  <c:v>15.895</c:v>
                </c:pt>
                <c:pt idx="3179">
                  <c:v>15.9</c:v>
                </c:pt>
                <c:pt idx="3180">
                  <c:v>15.904999999999999</c:v>
                </c:pt>
                <c:pt idx="3181">
                  <c:v>15.91</c:v>
                </c:pt>
                <c:pt idx="3182">
                  <c:v>15.914999999999999</c:v>
                </c:pt>
                <c:pt idx="3183">
                  <c:v>15.92</c:v>
                </c:pt>
                <c:pt idx="3184">
                  <c:v>15.925000000000001</c:v>
                </c:pt>
                <c:pt idx="3185">
                  <c:v>15.93</c:v>
                </c:pt>
                <c:pt idx="3186">
                  <c:v>15.935</c:v>
                </c:pt>
                <c:pt idx="3187">
                  <c:v>15.94</c:v>
                </c:pt>
                <c:pt idx="3188">
                  <c:v>15.945</c:v>
                </c:pt>
                <c:pt idx="3189">
                  <c:v>15.95</c:v>
                </c:pt>
                <c:pt idx="3190">
                  <c:v>15.955</c:v>
                </c:pt>
                <c:pt idx="3191">
                  <c:v>15.96</c:v>
                </c:pt>
                <c:pt idx="3192">
                  <c:v>15.965</c:v>
                </c:pt>
                <c:pt idx="3193">
                  <c:v>15.97</c:v>
                </c:pt>
                <c:pt idx="3194">
                  <c:v>15.975</c:v>
                </c:pt>
                <c:pt idx="3195">
                  <c:v>15.98</c:v>
                </c:pt>
                <c:pt idx="3196">
                  <c:v>15.984999999999999</c:v>
                </c:pt>
                <c:pt idx="3197">
                  <c:v>15.99</c:v>
                </c:pt>
                <c:pt idx="3198">
                  <c:v>15.994999999999999</c:v>
                </c:pt>
                <c:pt idx="3199">
                  <c:v>16</c:v>
                </c:pt>
                <c:pt idx="3200">
                  <c:v>16.004999999999999</c:v>
                </c:pt>
                <c:pt idx="3201">
                  <c:v>16.010000000000002</c:v>
                </c:pt>
                <c:pt idx="3202">
                  <c:v>16.015000000000001</c:v>
                </c:pt>
                <c:pt idx="3203">
                  <c:v>16.02</c:v>
                </c:pt>
                <c:pt idx="3204">
                  <c:v>16.024999999999999</c:v>
                </c:pt>
                <c:pt idx="3205">
                  <c:v>16.03</c:v>
                </c:pt>
                <c:pt idx="3206">
                  <c:v>16.035</c:v>
                </c:pt>
                <c:pt idx="3207">
                  <c:v>16.04</c:v>
                </c:pt>
                <c:pt idx="3208">
                  <c:v>16.045000000000002</c:v>
                </c:pt>
                <c:pt idx="3209">
                  <c:v>16.05</c:v>
                </c:pt>
                <c:pt idx="3210">
                  <c:v>16.055</c:v>
                </c:pt>
                <c:pt idx="3211">
                  <c:v>16.059999999999999</c:v>
                </c:pt>
                <c:pt idx="3212">
                  <c:v>16.065000000000001</c:v>
                </c:pt>
                <c:pt idx="3213">
                  <c:v>16.07</c:v>
                </c:pt>
                <c:pt idx="3214">
                  <c:v>16.074999999999999</c:v>
                </c:pt>
                <c:pt idx="3215">
                  <c:v>16.079999999999998</c:v>
                </c:pt>
                <c:pt idx="3216">
                  <c:v>16.085000000000001</c:v>
                </c:pt>
                <c:pt idx="3217">
                  <c:v>16.09</c:v>
                </c:pt>
                <c:pt idx="3218">
                  <c:v>16.094999999999999</c:v>
                </c:pt>
                <c:pt idx="3219">
                  <c:v>16.100000000000001</c:v>
                </c:pt>
                <c:pt idx="3220">
                  <c:v>16.105</c:v>
                </c:pt>
                <c:pt idx="3221">
                  <c:v>16.11</c:v>
                </c:pt>
                <c:pt idx="3222">
                  <c:v>16.114999999999998</c:v>
                </c:pt>
                <c:pt idx="3223">
                  <c:v>16.12</c:v>
                </c:pt>
                <c:pt idx="3224">
                  <c:v>16.125</c:v>
                </c:pt>
                <c:pt idx="3225">
                  <c:v>16.13</c:v>
                </c:pt>
                <c:pt idx="3226">
                  <c:v>16.135000000000002</c:v>
                </c:pt>
                <c:pt idx="3227">
                  <c:v>16.14</c:v>
                </c:pt>
                <c:pt idx="3228">
                  <c:v>16.145</c:v>
                </c:pt>
                <c:pt idx="3229">
                  <c:v>16.149999999999999</c:v>
                </c:pt>
                <c:pt idx="3230">
                  <c:v>16.155000000000001</c:v>
                </c:pt>
                <c:pt idx="3231">
                  <c:v>16.16</c:v>
                </c:pt>
                <c:pt idx="3232">
                  <c:v>16.164999999999999</c:v>
                </c:pt>
                <c:pt idx="3233">
                  <c:v>16.170000000000002</c:v>
                </c:pt>
                <c:pt idx="3234">
                  <c:v>16.175000000000001</c:v>
                </c:pt>
                <c:pt idx="3235">
                  <c:v>16.18</c:v>
                </c:pt>
                <c:pt idx="3236">
                  <c:v>16.184999999999999</c:v>
                </c:pt>
                <c:pt idx="3237">
                  <c:v>16.190000000000001</c:v>
                </c:pt>
                <c:pt idx="3238">
                  <c:v>16.195</c:v>
                </c:pt>
                <c:pt idx="3239">
                  <c:v>16.2</c:v>
                </c:pt>
                <c:pt idx="3240">
                  <c:v>16.204999999999998</c:v>
                </c:pt>
                <c:pt idx="3241">
                  <c:v>16.21</c:v>
                </c:pt>
                <c:pt idx="3242">
                  <c:v>16.215</c:v>
                </c:pt>
                <c:pt idx="3243">
                  <c:v>16.22</c:v>
                </c:pt>
                <c:pt idx="3244">
                  <c:v>16.225000000000001</c:v>
                </c:pt>
                <c:pt idx="3245">
                  <c:v>16.23</c:v>
                </c:pt>
                <c:pt idx="3246">
                  <c:v>16.234999999999999</c:v>
                </c:pt>
                <c:pt idx="3247">
                  <c:v>16.239999999999998</c:v>
                </c:pt>
                <c:pt idx="3248">
                  <c:v>16.245000000000001</c:v>
                </c:pt>
                <c:pt idx="3249">
                  <c:v>16.25</c:v>
                </c:pt>
                <c:pt idx="3250">
                  <c:v>16.254999999999999</c:v>
                </c:pt>
                <c:pt idx="3251">
                  <c:v>16.260000000000002</c:v>
                </c:pt>
                <c:pt idx="3252">
                  <c:v>16.265000000000001</c:v>
                </c:pt>
                <c:pt idx="3253">
                  <c:v>16.27</c:v>
                </c:pt>
                <c:pt idx="3254">
                  <c:v>16.274999999999999</c:v>
                </c:pt>
                <c:pt idx="3255">
                  <c:v>16.28</c:v>
                </c:pt>
                <c:pt idx="3256">
                  <c:v>16.285</c:v>
                </c:pt>
                <c:pt idx="3257">
                  <c:v>16.29</c:v>
                </c:pt>
                <c:pt idx="3258">
                  <c:v>16.295000000000002</c:v>
                </c:pt>
                <c:pt idx="3259">
                  <c:v>16.3</c:v>
                </c:pt>
                <c:pt idx="3260">
                  <c:v>16.305</c:v>
                </c:pt>
                <c:pt idx="3261">
                  <c:v>16.309999999999999</c:v>
                </c:pt>
                <c:pt idx="3262">
                  <c:v>16.315000000000001</c:v>
                </c:pt>
                <c:pt idx="3263">
                  <c:v>16.32</c:v>
                </c:pt>
                <c:pt idx="3264">
                  <c:v>16.324999999999999</c:v>
                </c:pt>
                <c:pt idx="3265">
                  <c:v>16.329999999999998</c:v>
                </c:pt>
                <c:pt idx="3266">
                  <c:v>16.335000000000001</c:v>
                </c:pt>
                <c:pt idx="3267">
                  <c:v>16.34</c:v>
                </c:pt>
                <c:pt idx="3268">
                  <c:v>16.344999999999999</c:v>
                </c:pt>
                <c:pt idx="3269">
                  <c:v>16.350000000000001</c:v>
                </c:pt>
                <c:pt idx="3270">
                  <c:v>16.355</c:v>
                </c:pt>
                <c:pt idx="3271">
                  <c:v>16.36</c:v>
                </c:pt>
                <c:pt idx="3272">
                  <c:v>16.364999999999998</c:v>
                </c:pt>
                <c:pt idx="3273">
                  <c:v>16.37</c:v>
                </c:pt>
                <c:pt idx="3274">
                  <c:v>16.375</c:v>
                </c:pt>
                <c:pt idx="3275">
                  <c:v>16.38</c:v>
                </c:pt>
                <c:pt idx="3276">
                  <c:v>16.385000000000002</c:v>
                </c:pt>
                <c:pt idx="3277">
                  <c:v>16.39</c:v>
                </c:pt>
                <c:pt idx="3278">
                  <c:v>16.395</c:v>
                </c:pt>
                <c:pt idx="3279">
                  <c:v>16.399999999999999</c:v>
                </c:pt>
                <c:pt idx="3280">
                  <c:v>16.405000000000001</c:v>
                </c:pt>
                <c:pt idx="3281">
                  <c:v>16.41</c:v>
                </c:pt>
                <c:pt idx="3282">
                  <c:v>16.414999999999999</c:v>
                </c:pt>
                <c:pt idx="3283">
                  <c:v>16.420000000000002</c:v>
                </c:pt>
                <c:pt idx="3284">
                  <c:v>16.425000000000001</c:v>
                </c:pt>
                <c:pt idx="3285">
                  <c:v>16.43</c:v>
                </c:pt>
                <c:pt idx="3286">
                  <c:v>16.434999999999999</c:v>
                </c:pt>
                <c:pt idx="3287">
                  <c:v>16.440000000000001</c:v>
                </c:pt>
                <c:pt idx="3288">
                  <c:v>16.445</c:v>
                </c:pt>
                <c:pt idx="3289">
                  <c:v>16.45</c:v>
                </c:pt>
                <c:pt idx="3290">
                  <c:v>16.454999999999998</c:v>
                </c:pt>
                <c:pt idx="3291">
                  <c:v>16.46</c:v>
                </c:pt>
                <c:pt idx="3292">
                  <c:v>16.465</c:v>
                </c:pt>
                <c:pt idx="3293">
                  <c:v>16.47</c:v>
                </c:pt>
                <c:pt idx="3294">
                  <c:v>16.475000000000001</c:v>
                </c:pt>
                <c:pt idx="3295">
                  <c:v>16.48</c:v>
                </c:pt>
                <c:pt idx="3296">
                  <c:v>16.484999999999999</c:v>
                </c:pt>
                <c:pt idx="3297">
                  <c:v>16.489999999999998</c:v>
                </c:pt>
                <c:pt idx="3298">
                  <c:v>16.495000000000001</c:v>
                </c:pt>
                <c:pt idx="3299">
                  <c:v>16.5</c:v>
                </c:pt>
                <c:pt idx="3300">
                  <c:v>16.504999999999999</c:v>
                </c:pt>
                <c:pt idx="3301">
                  <c:v>16.510000000000002</c:v>
                </c:pt>
                <c:pt idx="3302">
                  <c:v>16.515000000000001</c:v>
                </c:pt>
                <c:pt idx="3303">
                  <c:v>16.52</c:v>
                </c:pt>
                <c:pt idx="3304">
                  <c:v>16.524999999999999</c:v>
                </c:pt>
                <c:pt idx="3305">
                  <c:v>16.53</c:v>
                </c:pt>
                <c:pt idx="3306">
                  <c:v>16.535</c:v>
                </c:pt>
                <c:pt idx="3307">
                  <c:v>16.54</c:v>
                </c:pt>
                <c:pt idx="3308">
                  <c:v>16.545000000000002</c:v>
                </c:pt>
                <c:pt idx="3309">
                  <c:v>16.55</c:v>
                </c:pt>
                <c:pt idx="3310">
                  <c:v>16.555</c:v>
                </c:pt>
                <c:pt idx="3311">
                  <c:v>16.559999999999999</c:v>
                </c:pt>
                <c:pt idx="3312">
                  <c:v>16.565000000000001</c:v>
                </c:pt>
                <c:pt idx="3313">
                  <c:v>16.57</c:v>
                </c:pt>
                <c:pt idx="3314">
                  <c:v>16.574999999999999</c:v>
                </c:pt>
                <c:pt idx="3315">
                  <c:v>16.579999999999998</c:v>
                </c:pt>
                <c:pt idx="3316">
                  <c:v>16.585000000000001</c:v>
                </c:pt>
                <c:pt idx="3317">
                  <c:v>16.59</c:v>
                </c:pt>
                <c:pt idx="3318">
                  <c:v>16.594999999999999</c:v>
                </c:pt>
                <c:pt idx="3319">
                  <c:v>16.600000000000001</c:v>
                </c:pt>
                <c:pt idx="3320">
                  <c:v>16.605</c:v>
                </c:pt>
                <c:pt idx="3321">
                  <c:v>16.61</c:v>
                </c:pt>
                <c:pt idx="3322">
                  <c:v>16.614999999999998</c:v>
                </c:pt>
                <c:pt idx="3323">
                  <c:v>16.62</c:v>
                </c:pt>
                <c:pt idx="3324">
                  <c:v>16.625</c:v>
                </c:pt>
                <c:pt idx="3325">
                  <c:v>16.63</c:v>
                </c:pt>
                <c:pt idx="3326">
                  <c:v>16.635000000000002</c:v>
                </c:pt>
                <c:pt idx="3327">
                  <c:v>16.64</c:v>
                </c:pt>
                <c:pt idx="3328">
                  <c:v>16.645</c:v>
                </c:pt>
                <c:pt idx="3329">
                  <c:v>16.649999999999999</c:v>
                </c:pt>
                <c:pt idx="3330">
                  <c:v>16.655000000000001</c:v>
                </c:pt>
                <c:pt idx="3331">
                  <c:v>16.66</c:v>
                </c:pt>
                <c:pt idx="3332">
                  <c:v>16.664999999999999</c:v>
                </c:pt>
                <c:pt idx="3333">
                  <c:v>16.670000000000002</c:v>
                </c:pt>
                <c:pt idx="3334">
                  <c:v>16.675000000000001</c:v>
                </c:pt>
                <c:pt idx="3335">
                  <c:v>16.68</c:v>
                </c:pt>
                <c:pt idx="3336">
                  <c:v>16.684999999999999</c:v>
                </c:pt>
                <c:pt idx="3337">
                  <c:v>16.690000000000001</c:v>
                </c:pt>
                <c:pt idx="3338">
                  <c:v>16.695</c:v>
                </c:pt>
                <c:pt idx="3339">
                  <c:v>16.7</c:v>
                </c:pt>
                <c:pt idx="3340">
                  <c:v>16.704999999999998</c:v>
                </c:pt>
                <c:pt idx="3341">
                  <c:v>16.71</c:v>
                </c:pt>
                <c:pt idx="3342">
                  <c:v>16.715</c:v>
                </c:pt>
                <c:pt idx="3343">
                  <c:v>16.72</c:v>
                </c:pt>
                <c:pt idx="3344">
                  <c:v>16.725000000000001</c:v>
                </c:pt>
                <c:pt idx="3345">
                  <c:v>16.73</c:v>
                </c:pt>
                <c:pt idx="3346">
                  <c:v>16.734999999999999</c:v>
                </c:pt>
                <c:pt idx="3347">
                  <c:v>16.739999999999998</c:v>
                </c:pt>
                <c:pt idx="3348">
                  <c:v>16.745000000000001</c:v>
                </c:pt>
                <c:pt idx="3349">
                  <c:v>16.75</c:v>
                </c:pt>
                <c:pt idx="3350">
                  <c:v>16.754999999999999</c:v>
                </c:pt>
                <c:pt idx="3351">
                  <c:v>16.760000000000002</c:v>
                </c:pt>
                <c:pt idx="3352">
                  <c:v>16.765000000000001</c:v>
                </c:pt>
                <c:pt idx="3353">
                  <c:v>16.77</c:v>
                </c:pt>
                <c:pt idx="3354">
                  <c:v>16.774999999999999</c:v>
                </c:pt>
                <c:pt idx="3355">
                  <c:v>16.78</c:v>
                </c:pt>
                <c:pt idx="3356">
                  <c:v>16.785</c:v>
                </c:pt>
                <c:pt idx="3357">
                  <c:v>16.79</c:v>
                </c:pt>
                <c:pt idx="3358">
                  <c:v>16.795000000000002</c:v>
                </c:pt>
                <c:pt idx="3359">
                  <c:v>16.8</c:v>
                </c:pt>
                <c:pt idx="3360">
                  <c:v>16.805</c:v>
                </c:pt>
                <c:pt idx="3361">
                  <c:v>16.809999999999999</c:v>
                </c:pt>
                <c:pt idx="3362">
                  <c:v>16.815000000000001</c:v>
                </c:pt>
                <c:pt idx="3363">
                  <c:v>16.82</c:v>
                </c:pt>
                <c:pt idx="3364">
                  <c:v>16.824999999999999</c:v>
                </c:pt>
                <c:pt idx="3365">
                  <c:v>16.829999999999998</c:v>
                </c:pt>
                <c:pt idx="3366">
                  <c:v>16.835000000000001</c:v>
                </c:pt>
                <c:pt idx="3367">
                  <c:v>16.84</c:v>
                </c:pt>
                <c:pt idx="3368">
                  <c:v>16.844999999999999</c:v>
                </c:pt>
                <c:pt idx="3369">
                  <c:v>16.850000000000001</c:v>
                </c:pt>
                <c:pt idx="3370">
                  <c:v>16.855</c:v>
                </c:pt>
                <c:pt idx="3371">
                  <c:v>16.86</c:v>
                </c:pt>
                <c:pt idx="3372">
                  <c:v>16.864999999999998</c:v>
                </c:pt>
                <c:pt idx="3373">
                  <c:v>16.87</c:v>
                </c:pt>
                <c:pt idx="3374">
                  <c:v>16.875</c:v>
                </c:pt>
                <c:pt idx="3375">
                  <c:v>16.88</c:v>
                </c:pt>
                <c:pt idx="3376">
                  <c:v>16.885000000000002</c:v>
                </c:pt>
                <c:pt idx="3377">
                  <c:v>16.89</c:v>
                </c:pt>
                <c:pt idx="3378">
                  <c:v>16.895</c:v>
                </c:pt>
                <c:pt idx="3379">
                  <c:v>16.899999999999999</c:v>
                </c:pt>
                <c:pt idx="3380">
                  <c:v>16.905000000000001</c:v>
                </c:pt>
                <c:pt idx="3381">
                  <c:v>16.91</c:v>
                </c:pt>
                <c:pt idx="3382">
                  <c:v>16.914999999999999</c:v>
                </c:pt>
                <c:pt idx="3383">
                  <c:v>16.920000000000002</c:v>
                </c:pt>
                <c:pt idx="3384">
                  <c:v>16.925000000000001</c:v>
                </c:pt>
                <c:pt idx="3385">
                  <c:v>16.93</c:v>
                </c:pt>
                <c:pt idx="3386">
                  <c:v>16.934999999999999</c:v>
                </c:pt>
                <c:pt idx="3387">
                  <c:v>16.940000000000001</c:v>
                </c:pt>
                <c:pt idx="3388">
                  <c:v>16.945</c:v>
                </c:pt>
                <c:pt idx="3389">
                  <c:v>16.95</c:v>
                </c:pt>
                <c:pt idx="3390">
                  <c:v>16.954999999999998</c:v>
                </c:pt>
                <c:pt idx="3391">
                  <c:v>16.96</c:v>
                </c:pt>
                <c:pt idx="3392">
                  <c:v>16.965</c:v>
                </c:pt>
                <c:pt idx="3393">
                  <c:v>16.97</c:v>
                </c:pt>
                <c:pt idx="3394">
                  <c:v>16.975000000000001</c:v>
                </c:pt>
                <c:pt idx="3395">
                  <c:v>16.98</c:v>
                </c:pt>
                <c:pt idx="3396">
                  <c:v>16.984999999999999</c:v>
                </c:pt>
                <c:pt idx="3397">
                  <c:v>16.989999999999998</c:v>
                </c:pt>
                <c:pt idx="3398">
                  <c:v>16.995000000000001</c:v>
                </c:pt>
                <c:pt idx="3399">
                  <c:v>17</c:v>
                </c:pt>
                <c:pt idx="3400">
                  <c:v>17.004999999999999</c:v>
                </c:pt>
                <c:pt idx="3401">
                  <c:v>17.010000000000002</c:v>
                </c:pt>
                <c:pt idx="3402">
                  <c:v>17.015000000000001</c:v>
                </c:pt>
                <c:pt idx="3403">
                  <c:v>17.02</c:v>
                </c:pt>
                <c:pt idx="3404">
                  <c:v>17.024999999999999</c:v>
                </c:pt>
                <c:pt idx="3405">
                  <c:v>17.03</c:v>
                </c:pt>
                <c:pt idx="3406">
                  <c:v>17.035</c:v>
                </c:pt>
                <c:pt idx="3407">
                  <c:v>17.04</c:v>
                </c:pt>
                <c:pt idx="3408">
                  <c:v>17.045000000000002</c:v>
                </c:pt>
                <c:pt idx="3409">
                  <c:v>17.05</c:v>
                </c:pt>
                <c:pt idx="3410">
                  <c:v>17.055</c:v>
                </c:pt>
                <c:pt idx="3411">
                  <c:v>17.059999999999999</c:v>
                </c:pt>
                <c:pt idx="3412">
                  <c:v>17.065000000000001</c:v>
                </c:pt>
                <c:pt idx="3413">
                  <c:v>17.07</c:v>
                </c:pt>
                <c:pt idx="3414">
                  <c:v>17.074999999999999</c:v>
                </c:pt>
                <c:pt idx="3415">
                  <c:v>17.079999999999998</c:v>
                </c:pt>
                <c:pt idx="3416">
                  <c:v>17.085000000000001</c:v>
                </c:pt>
                <c:pt idx="3417">
                  <c:v>17.09</c:v>
                </c:pt>
                <c:pt idx="3418">
                  <c:v>17.094999999999999</c:v>
                </c:pt>
                <c:pt idx="3419">
                  <c:v>17.100000000000001</c:v>
                </c:pt>
                <c:pt idx="3420">
                  <c:v>17.105</c:v>
                </c:pt>
                <c:pt idx="3421">
                  <c:v>17.11</c:v>
                </c:pt>
                <c:pt idx="3422">
                  <c:v>17.114999999999998</c:v>
                </c:pt>
                <c:pt idx="3423">
                  <c:v>17.12</c:v>
                </c:pt>
                <c:pt idx="3424">
                  <c:v>17.125</c:v>
                </c:pt>
                <c:pt idx="3425">
                  <c:v>17.13</c:v>
                </c:pt>
                <c:pt idx="3426">
                  <c:v>17.135000000000002</c:v>
                </c:pt>
                <c:pt idx="3427">
                  <c:v>17.14</c:v>
                </c:pt>
                <c:pt idx="3428">
                  <c:v>17.145</c:v>
                </c:pt>
                <c:pt idx="3429">
                  <c:v>17.149999999999999</c:v>
                </c:pt>
                <c:pt idx="3430">
                  <c:v>17.155000000000001</c:v>
                </c:pt>
                <c:pt idx="3431">
                  <c:v>17.16</c:v>
                </c:pt>
                <c:pt idx="3432">
                  <c:v>17.164999999999999</c:v>
                </c:pt>
                <c:pt idx="3433">
                  <c:v>17.170000000000002</c:v>
                </c:pt>
                <c:pt idx="3434">
                  <c:v>17.175000000000001</c:v>
                </c:pt>
                <c:pt idx="3435">
                  <c:v>17.18</c:v>
                </c:pt>
                <c:pt idx="3436">
                  <c:v>17.184999999999999</c:v>
                </c:pt>
                <c:pt idx="3437">
                  <c:v>17.190000000000001</c:v>
                </c:pt>
                <c:pt idx="3438">
                  <c:v>17.195</c:v>
                </c:pt>
                <c:pt idx="3439">
                  <c:v>17.2</c:v>
                </c:pt>
                <c:pt idx="3440">
                  <c:v>17.204999999999998</c:v>
                </c:pt>
                <c:pt idx="3441">
                  <c:v>17.21</c:v>
                </c:pt>
                <c:pt idx="3442">
                  <c:v>17.215</c:v>
                </c:pt>
                <c:pt idx="3443">
                  <c:v>17.22</c:v>
                </c:pt>
                <c:pt idx="3444">
                  <c:v>17.225000000000001</c:v>
                </c:pt>
                <c:pt idx="3445">
                  <c:v>17.23</c:v>
                </c:pt>
                <c:pt idx="3446">
                  <c:v>17.234999999999999</c:v>
                </c:pt>
                <c:pt idx="3447">
                  <c:v>17.239999999999998</c:v>
                </c:pt>
                <c:pt idx="3448">
                  <c:v>17.245000000000001</c:v>
                </c:pt>
                <c:pt idx="3449">
                  <c:v>17.25</c:v>
                </c:pt>
                <c:pt idx="3450">
                  <c:v>17.254999999999999</c:v>
                </c:pt>
                <c:pt idx="3451">
                  <c:v>17.260000000000002</c:v>
                </c:pt>
                <c:pt idx="3452">
                  <c:v>17.265000000000001</c:v>
                </c:pt>
                <c:pt idx="3453">
                  <c:v>17.27</c:v>
                </c:pt>
                <c:pt idx="3454">
                  <c:v>17.274999999999999</c:v>
                </c:pt>
                <c:pt idx="3455">
                  <c:v>17.28</c:v>
                </c:pt>
                <c:pt idx="3456">
                  <c:v>17.285</c:v>
                </c:pt>
                <c:pt idx="3457">
                  <c:v>17.29</c:v>
                </c:pt>
                <c:pt idx="3458">
                  <c:v>17.295000000000002</c:v>
                </c:pt>
                <c:pt idx="3459">
                  <c:v>17.3</c:v>
                </c:pt>
                <c:pt idx="3460">
                  <c:v>17.305</c:v>
                </c:pt>
                <c:pt idx="3461">
                  <c:v>17.309999999999999</c:v>
                </c:pt>
                <c:pt idx="3462">
                  <c:v>17.315000000000001</c:v>
                </c:pt>
                <c:pt idx="3463">
                  <c:v>17.32</c:v>
                </c:pt>
                <c:pt idx="3464">
                  <c:v>17.324999999999999</c:v>
                </c:pt>
                <c:pt idx="3465">
                  <c:v>17.329999999999998</c:v>
                </c:pt>
                <c:pt idx="3466">
                  <c:v>17.335000000000001</c:v>
                </c:pt>
                <c:pt idx="3467">
                  <c:v>17.34</c:v>
                </c:pt>
                <c:pt idx="3468">
                  <c:v>17.344999999999999</c:v>
                </c:pt>
                <c:pt idx="3469">
                  <c:v>17.350000000000001</c:v>
                </c:pt>
                <c:pt idx="3470">
                  <c:v>17.355</c:v>
                </c:pt>
                <c:pt idx="3471">
                  <c:v>17.36</c:v>
                </c:pt>
                <c:pt idx="3472">
                  <c:v>17.364999999999998</c:v>
                </c:pt>
                <c:pt idx="3473">
                  <c:v>17.37</c:v>
                </c:pt>
                <c:pt idx="3474">
                  <c:v>17.375</c:v>
                </c:pt>
                <c:pt idx="3475">
                  <c:v>17.38</c:v>
                </c:pt>
                <c:pt idx="3476">
                  <c:v>17.385000000000002</c:v>
                </c:pt>
                <c:pt idx="3477">
                  <c:v>17.39</c:v>
                </c:pt>
                <c:pt idx="3478">
                  <c:v>17.395</c:v>
                </c:pt>
                <c:pt idx="3479">
                  <c:v>17.399999999999999</c:v>
                </c:pt>
                <c:pt idx="3480">
                  <c:v>17.405000000000001</c:v>
                </c:pt>
                <c:pt idx="3481">
                  <c:v>17.41</c:v>
                </c:pt>
                <c:pt idx="3482">
                  <c:v>17.414999999999999</c:v>
                </c:pt>
                <c:pt idx="3483">
                  <c:v>17.420000000000002</c:v>
                </c:pt>
                <c:pt idx="3484">
                  <c:v>17.425000000000001</c:v>
                </c:pt>
                <c:pt idx="3485">
                  <c:v>17.43</c:v>
                </c:pt>
                <c:pt idx="3486">
                  <c:v>17.434999999999999</c:v>
                </c:pt>
                <c:pt idx="3487">
                  <c:v>17.440000000000001</c:v>
                </c:pt>
                <c:pt idx="3488">
                  <c:v>17.445</c:v>
                </c:pt>
                <c:pt idx="3489">
                  <c:v>17.45</c:v>
                </c:pt>
                <c:pt idx="3490">
                  <c:v>17.454999999999998</c:v>
                </c:pt>
                <c:pt idx="3491">
                  <c:v>17.46</c:v>
                </c:pt>
                <c:pt idx="3492">
                  <c:v>17.465</c:v>
                </c:pt>
                <c:pt idx="3493">
                  <c:v>17.47</c:v>
                </c:pt>
                <c:pt idx="3494">
                  <c:v>17.475000000000001</c:v>
                </c:pt>
                <c:pt idx="3495">
                  <c:v>17.48</c:v>
                </c:pt>
                <c:pt idx="3496">
                  <c:v>17.484999999999999</c:v>
                </c:pt>
                <c:pt idx="3497">
                  <c:v>17.489999999999998</c:v>
                </c:pt>
                <c:pt idx="3498">
                  <c:v>17.495000000000001</c:v>
                </c:pt>
                <c:pt idx="3499">
                  <c:v>17.5</c:v>
                </c:pt>
                <c:pt idx="3500">
                  <c:v>17.504999999999999</c:v>
                </c:pt>
                <c:pt idx="3501">
                  <c:v>17.510000000000002</c:v>
                </c:pt>
                <c:pt idx="3502">
                  <c:v>17.515000000000001</c:v>
                </c:pt>
                <c:pt idx="3503">
                  <c:v>17.52</c:v>
                </c:pt>
                <c:pt idx="3504">
                  <c:v>17.524999999999999</c:v>
                </c:pt>
                <c:pt idx="3505">
                  <c:v>17.53</c:v>
                </c:pt>
                <c:pt idx="3506">
                  <c:v>17.535</c:v>
                </c:pt>
                <c:pt idx="3507">
                  <c:v>17.54</c:v>
                </c:pt>
                <c:pt idx="3508">
                  <c:v>17.545000000000002</c:v>
                </c:pt>
                <c:pt idx="3509">
                  <c:v>17.55</c:v>
                </c:pt>
                <c:pt idx="3510">
                  <c:v>17.555</c:v>
                </c:pt>
                <c:pt idx="3511">
                  <c:v>17.559999999999999</c:v>
                </c:pt>
                <c:pt idx="3512">
                  <c:v>17.565000000000001</c:v>
                </c:pt>
                <c:pt idx="3513">
                  <c:v>17.57</c:v>
                </c:pt>
                <c:pt idx="3514">
                  <c:v>17.574999999999999</c:v>
                </c:pt>
                <c:pt idx="3515">
                  <c:v>17.579999999999998</c:v>
                </c:pt>
                <c:pt idx="3516">
                  <c:v>17.585000000000001</c:v>
                </c:pt>
                <c:pt idx="3517">
                  <c:v>17.59</c:v>
                </c:pt>
                <c:pt idx="3518">
                  <c:v>17.594999999999999</c:v>
                </c:pt>
                <c:pt idx="3519">
                  <c:v>17.600000000000001</c:v>
                </c:pt>
                <c:pt idx="3520">
                  <c:v>17.605</c:v>
                </c:pt>
                <c:pt idx="3521">
                  <c:v>17.61</c:v>
                </c:pt>
                <c:pt idx="3522">
                  <c:v>17.614999999999998</c:v>
                </c:pt>
                <c:pt idx="3523">
                  <c:v>17.62</c:v>
                </c:pt>
                <c:pt idx="3524">
                  <c:v>17.625</c:v>
                </c:pt>
                <c:pt idx="3525">
                  <c:v>17.63</c:v>
                </c:pt>
                <c:pt idx="3526">
                  <c:v>17.635000000000002</c:v>
                </c:pt>
                <c:pt idx="3527">
                  <c:v>17.64</c:v>
                </c:pt>
                <c:pt idx="3528">
                  <c:v>17.645</c:v>
                </c:pt>
                <c:pt idx="3529">
                  <c:v>17.649999999999999</c:v>
                </c:pt>
                <c:pt idx="3530">
                  <c:v>17.655000000000001</c:v>
                </c:pt>
                <c:pt idx="3531">
                  <c:v>17.66</c:v>
                </c:pt>
                <c:pt idx="3532">
                  <c:v>17.664999999999999</c:v>
                </c:pt>
                <c:pt idx="3533">
                  <c:v>17.670000000000002</c:v>
                </c:pt>
                <c:pt idx="3534">
                  <c:v>17.675000000000001</c:v>
                </c:pt>
                <c:pt idx="3535">
                  <c:v>17.68</c:v>
                </c:pt>
                <c:pt idx="3536">
                  <c:v>17.684999999999999</c:v>
                </c:pt>
                <c:pt idx="3537">
                  <c:v>17.690000000000001</c:v>
                </c:pt>
                <c:pt idx="3538">
                  <c:v>17.695</c:v>
                </c:pt>
                <c:pt idx="3539">
                  <c:v>17.7</c:v>
                </c:pt>
                <c:pt idx="3540">
                  <c:v>17.704999999999998</c:v>
                </c:pt>
                <c:pt idx="3541">
                  <c:v>17.71</c:v>
                </c:pt>
                <c:pt idx="3542">
                  <c:v>17.715</c:v>
                </c:pt>
                <c:pt idx="3543">
                  <c:v>17.72</c:v>
                </c:pt>
                <c:pt idx="3544">
                  <c:v>17.725000000000001</c:v>
                </c:pt>
                <c:pt idx="3545">
                  <c:v>17.73</c:v>
                </c:pt>
                <c:pt idx="3546">
                  <c:v>17.734999999999999</c:v>
                </c:pt>
                <c:pt idx="3547">
                  <c:v>17.739999999999998</c:v>
                </c:pt>
                <c:pt idx="3548">
                  <c:v>17.745000000000001</c:v>
                </c:pt>
                <c:pt idx="3549">
                  <c:v>17.75</c:v>
                </c:pt>
                <c:pt idx="3550">
                  <c:v>17.754999999999999</c:v>
                </c:pt>
                <c:pt idx="3551">
                  <c:v>17.760000000000002</c:v>
                </c:pt>
                <c:pt idx="3552">
                  <c:v>17.765000000000001</c:v>
                </c:pt>
                <c:pt idx="3553">
                  <c:v>17.77</c:v>
                </c:pt>
                <c:pt idx="3554">
                  <c:v>17.774999999999999</c:v>
                </c:pt>
                <c:pt idx="3555">
                  <c:v>17.78</c:v>
                </c:pt>
                <c:pt idx="3556">
                  <c:v>17.785</c:v>
                </c:pt>
                <c:pt idx="3557">
                  <c:v>17.79</c:v>
                </c:pt>
                <c:pt idx="3558">
                  <c:v>17.795000000000002</c:v>
                </c:pt>
                <c:pt idx="3559">
                  <c:v>17.8</c:v>
                </c:pt>
                <c:pt idx="3560">
                  <c:v>17.805</c:v>
                </c:pt>
                <c:pt idx="3561">
                  <c:v>17.809999999999999</c:v>
                </c:pt>
                <c:pt idx="3562">
                  <c:v>17.815000000000001</c:v>
                </c:pt>
                <c:pt idx="3563">
                  <c:v>17.82</c:v>
                </c:pt>
                <c:pt idx="3564">
                  <c:v>17.824999999999999</c:v>
                </c:pt>
                <c:pt idx="3565">
                  <c:v>17.829999999999998</c:v>
                </c:pt>
                <c:pt idx="3566">
                  <c:v>17.835000000000001</c:v>
                </c:pt>
                <c:pt idx="3567">
                  <c:v>17.84</c:v>
                </c:pt>
                <c:pt idx="3568">
                  <c:v>17.844999999999999</c:v>
                </c:pt>
                <c:pt idx="3569">
                  <c:v>17.850000000000001</c:v>
                </c:pt>
                <c:pt idx="3570">
                  <c:v>17.855</c:v>
                </c:pt>
                <c:pt idx="3571">
                  <c:v>17.86</c:v>
                </c:pt>
                <c:pt idx="3572">
                  <c:v>17.864999999999998</c:v>
                </c:pt>
                <c:pt idx="3573">
                  <c:v>17.87</c:v>
                </c:pt>
                <c:pt idx="3574">
                  <c:v>17.875</c:v>
                </c:pt>
                <c:pt idx="3575">
                  <c:v>17.88</c:v>
                </c:pt>
                <c:pt idx="3576">
                  <c:v>17.885000000000002</c:v>
                </c:pt>
                <c:pt idx="3577">
                  <c:v>17.89</c:v>
                </c:pt>
                <c:pt idx="3578">
                  <c:v>17.895</c:v>
                </c:pt>
                <c:pt idx="3579">
                  <c:v>17.899999999999999</c:v>
                </c:pt>
                <c:pt idx="3580">
                  <c:v>17.905000000000001</c:v>
                </c:pt>
                <c:pt idx="3581">
                  <c:v>17.91</c:v>
                </c:pt>
                <c:pt idx="3582">
                  <c:v>17.914999999999999</c:v>
                </c:pt>
                <c:pt idx="3583">
                  <c:v>17.920000000000002</c:v>
                </c:pt>
                <c:pt idx="3584">
                  <c:v>17.925000000000001</c:v>
                </c:pt>
                <c:pt idx="3585">
                  <c:v>17.93</c:v>
                </c:pt>
                <c:pt idx="3586">
                  <c:v>17.934999999999999</c:v>
                </c:pt>
                <c:pt idx="3587">
                  <c:v>17.940000000000001</c:v>
                </c:pt>
                <c:pt idx="3588">
                  <c:v>17.945</c:v>
                </c:pt>
                <c:pt idx="3589">
                  <c:v>17.95</c:v>
                </c:pt>
                <c:pt idx="3590">
                  <c:v>17.954999999999998</c:v>
                </c:pt>
                <c:pt idx="3591">
                  <c:v>17.96</c:v>
                </c:pt>
                <c:pt idx="3592">
                  <c:v>17.965</c:v>
                </c:pt>
                <c:pt idx="3593">
                  <c:v>17.97</c:v>
                </c:pt>
                <c:pt idx="3594">
                  <c:v>17.975000000000001</c:v>
                </c:pt>
                <c:pt idx="3595">
                  <c:v>17.98</c:v>
                </c:pt>
                <c:pt idx="3596">
                  <c:v>17.984999999999999</c:v>
                </c:pt>
                <c:pt idx="3597">
                  <c:v>17.989999999999998</c:v>
                </c:pt>
                <c:pt idx="3598">
                  <c:v>17.995000000000001</c:v>
                </c:pt>
                <c:pt idx="3599">
                  <c:v>18</c:v>
                </c:pt>
                <c:pt idx="3600">
                  <c:v>18.004999999999999</c:v>
                </c:pt>
                <c:pt idx="3601">
                  <c:v>18.010000000000002</c:v>
                </c:pt>
                <c:pt idx="3602">
                  <c:v>18.015000000000001</c:v>
                </c:pt>
                <c:pt idx="3603">
                  <c:v>18.02</c:v>
                </c:pt>
                <c:pt idx="3604">
                  <c:v>18.024999999999999</c:v>
                </c:pt>
                <c:pt idx="3605">
                  <c:v>18.03</c:v>
                </c:pt>
                <c:pt idx="3606">
                  <c:v>18.035</c:v>
                </c:pt>
                <c:pt idx="3607">
                  <c:v>18.04</c:v>
                </c:pt>
                <c:pt idx="3608">
                  <c:v>18.045000000000002</c:v>
                </c:pt>
                <c:pt idx="3609">
                  <c:v>18.05</c:v>
                </c:pt>
                <c:pt idx="3610">
                  <c:v>18.055</c:v>
                </c:pt>
                <c:pt idx="3611">
                  <c:v>18.059999999999999</c:v>
                </c:pt>
                <c:pt idx="3612">
                  <c:v>18.065000000000001</c:v>
                </c:pt>
                <c:pt idx="3613">
                  <c:v>18.07</c:v>
                </c:pt>
                <c:pt idx="3614">
                  <c:v>18.074999999999999</c:v>
                </c:pt>
                <c:pt idx="3615">
                  <c:v>18.079999999999998</c:v>
                </c:pt>
                <c:pt idx="3616">
                  <c:v>18.085000000000001</c:v>
                </c:pt>
                <c:pt idx="3617">
                  <c:v>18.09</c:v>
                </c:pt>
                <c:pt idx="3618">
                  <c:v>18.094999999999999</c:v>
                </c:pt>
                <c:pt idx="3619">
                  <c:v>18.100000000000001</c:v>
                </c:pt>
                <c:pt idx="3620">
                  <c:v>18.105</c:v>
                </c:pt>
                <c:pt idx="3621">
                  <c:v>18.11</c:v>
                </c:pt>
                <c:pt idx="3622">
                  <c:v>18.114999999999998</c:v>
                </c:pt>
                <c:pt idx="3623">
                  <c:v>18.12</c:v>
                </c:pt>
                <c:pt idx="3624">
                  <c:v>18.125</c:v>
                </c:pt>
                <c:pt idx="3625">
                  <c:v>18.13</c:v>
                </c:pt>
                <c:pt idx="3626">
                  <c:v>18.135000000000002</c:v>
                </c:pt>
                <c:pt idx="3627">
                  <c:v>18.14</c:v>
                </c:pt>
                <c:pt idx="3628">
                  <c:v>18.145</c:v>
                </c:pt>
                <c:pt idx="3629">
                  <c:v>18.149999999999999</c:v>
                </c:pt>
                <c:pt idx="3630">
                  <c:v>18.155000000000001</c:v>
                </c:pt>
                <c:pt idx="3631">
                  <c:v>18.16</c:v>
                </c:pt>
                <c:pt idx="3632">
                  <c:v>18.164999999999999</c:v>
                </c:pt>
                <c:pt idx="3633">
                  <c:v>18.170000000000002</c:v>
                </c:pt>
                <c:pt idx="3634">
                  <c:v>18.175000000000001</c:v>
                </c:pt>
                <c:pt idx="3635">
                  <c:v>18.18</c:v>
                </c:pt>
                <c:pt idx="3636">
                  <c:v>18.184999999999999</c:v>
                </c:pt>
                <c:pt idx="3637">
                  <c:v>18.190000000000001</c:v>
                </c:pt>
                <c:pt idx="3638">
                  <c:v>18.195</c:v>
                </c:pt>
                <c:pt idx="3639">
                  <c:v>18.2</c:v>
                </c:pt>
                <c:pt idx="3640">
                  <c:v>18.204999999999998</c:v>
                </c:pt>
                <c:pt idx="3641">
                  <c:v>18.21</c:v>
                </c:pt>
                <c:pt idx="3642">
                  <c:v>18.215</c:v>
                </c:pt>
                <c:pt idx="3643">
                  <c:v>18.22</c:v>
                </c:pt>
                <c:pt idx="3644">
                  <c:v>18.225000000000001</c:v>
                </c:pt>
                <c:pt idx="3645">
                  <c:v>18.23</c:v>
                </c:pt>
                <c:pt idx="3646">
                  <c:v>18.234999999999999</c:v>
                </c:pt>
                <c:pt idx="3647">
                  <c:v>18.239999999999998</c:v>
                </c:pt>
                <c:pt idx="3648">
                  <c:v>18.245000000000001</c:v>
                </c:pt>
                <c:pt idx="3649">
                  <c:v>18.25</c:v>
                </c:pt>
                <c:pt idx="3650">
                  <c:v>18.254999999999999</c:v>
                </c:pt>
                <c:pt idx="3651">
                  <c:v>18.260000000000002</c:v>
                </c:pt>
                <c:pt idx="3652">
                  <c:v>18.265000000000001</c:v>
                </c:pt>
                <c:pt idx="3653">
                  <c:v>18.27</c:v>
                </c:pt>
                <c:pt idx="3654">
                  <c:v>18.274999999999999</c:v>
                </c:pt>
                <c:pt idx="3655">
                  <c:v>18.28</c:v>
                </c:pt>
                <c:pt idx="3656">
                  <c:v>18.285</c:v>
                </c:pt>
                <c:pt idx="3657">
                  <c:v>18.29</c:v>
                </c:pt>
                <c:pt idx="3658">
                  <c:v>18.295000000000002</c:v>
                </c:pt>
                <c:pt idx="3659">
                  <c:v>18.3</c:v>
                </c:pt>
                <c:pt idx="3660">
                  <c:v>18.305</c:v>
                </c:pt>
                <c:pt idx="3661">
                  <c:v>18.309999999999999</c:v>
                </c:pt>
                <c:pt idx="3662">
                  <c:v>18.315000000000001</c:v>
                </c:pt>
                <c:pt idx="3663">
                  <c:v>18.32</c:v>
                </c:pt>
                <c:pt idx="3664">
                  <c:v>18.324999999999999</c:v>
                </c:pt>
                <c:pt idx="3665">
                  <c:v>18.329999999999998</c:v>
                </c:pt>
                <c:pt idx="3666">
                  <c:v>18.335000000000001</c:v>
                </c:pt>
                <c:pt idx="3667">
                  <c:v>18.34</c:v>
                </c:pt>
                <c:pt idx="3668">
                  <c:v>18.344999999999999</c:v>
                </c:pt>
                <c:pt idx="3669">
                  <c:v>18.350000000000001</c:v>
                </c:pt>
                <c:pt idx="3670">
                  <c:v>18.355</c:v>
                </c:pt>
                <c:pt idx="3671">
                  <c:v>18.36</c:v>
                </c:pt>
                <c:pt idx="3672">
                  <c:v>18.364999999999998</c:v>
                </c:pt>
                <c:pt idx="3673">
                  <c:v>18.37</c:v>
                </c:pt>
                <c:pt idx="3674">
                  <c:v>18.375</c:v>
                </c:pt>
                <c:pt idx="3675">
                  <c:v>18.38</c:v>
                </c:pt>
                <c:pt idx="3676">
                  <c:v>18.385000000000002</c:v>
                </c:pt>
                <c:pt idx="3677">
                  <c:v>18.39</c:v>
                </c:pt>
                <c:pt idx="3678">
                  <c:v>18.395</c:v>
                </c:pt>
                <c:pt idx="3679">
                  <c:v>18.399999999999999</c:v>
                </c:pt>
                <c:pt idx="3680">
                  <c:v>18.405000000000001</c:v>
                </c:pt>
                <c:pt idx="3681">
                  <c:v>18.41</c:v>
                </c:pt>
                <c:pt idx="3682">
                  <c:v>18.414999999999999</c:v>
                </c:pt>
                <c:pt idx="3683">
                  <c:v>18.420000000000002</c:v>
                </c:pt>
                <c:pt idx="3684">
                  <c:v>18.425000000000001</c:v>
                </c:pt>
                <c:pt idx="3685">
                  <c:v>18.43</c:v>
                </c:pt>
                <c:pt idx="3686">
                  <c:v>18.434999999999999</c:v>
                </c:pt>
                <c:pt idx="3687">
                  <c:v>18.440000000000001</c:v>
                </c:pt>
                <c:pt idx="3688">
                  <c:v>18.445</c:v>
                </c:pt>
                <c:pt idx="3689">
                  <c:v>18.45</c:v>
                </c:pt>
                <c:pt idx="3690">
                  <c:v>18.454999999999998</c:v>
                </c:pt>
                <c:pt idx="3691">
                  <c:v>18.46</c:v>
                </c:pt>
                <c:pt idx="3692">
                  <c:v>18.465</c:v>
                </c:pt>
                <c:pt idx="3693">
                  <c:v>18.47</c:v>
                </c:pt>
                <c:pt idx="3694">
                  <c:v>18.475000000000001</c:v>
                </c:pt>
                <c:pt idx="3695">
                  <c:v>18.48</c:v>
                </c:pt>
                <c:pt idx="3696">
                  <c:v>18.484999999999999</c:v>
                </c:pt>
                <c:pt idx="3697">
                  <c:v>18.489999999999998</c:v>
                </c:pt>
                <c:pt idx="3698">
                  <c:v>18.495000000000001</c:v>
                </c:pt>
                <c:pt idx="3699">
                  <c:v>18.5</c:v>
                </c:pt>
                <c:pt idx="3700">
                  <c:v>18.504999999999999</c:v>
                </c:pt>
                <c:pt idx="3701">
                  <c:v>18.510000000000002</c:v>
                </c:pt>
                <c:pt idx="3702">
                  <c:v>18.515000000000001</c:v>
                </c:pt>
                <c:pt idx="3703">
                  <c:v>18.52</c:v>
                </c:pt>
                <c:pt idx="3704">
                  <c:v>18.524999999999999</c:v>
                </c:pt>
                <c:pt idx="3705">
                  <c:v>18.53</c:v>
                </c:pt>
                <c:pt idx="3706">
                  <c:v>18.535</c:v>
                </c:pt>
                <c:pt idx="3707">
                  <c:v>18.54</c:v>
                </c:pt>
                <c:pt idx="3708">
                  <c:v>18.545000000000002</c:v>
                </c:pt>
                <c:pt idx="3709">
                  <c:v>18.55</c:v>
                </c:pt>
                <c:pt idx="3710">
                  <c:v>18.555</c:v>
                </c:pt>
                <c:pt idx="3711">
                  <c:v>18.559999999999999</c:v>
                </c:pt>
                <c:pt idx="3712">
                  <c:v>18.565000000000001</c:v>
                </c:pt>
                <c:pt idx="3713">
                  <c:v>18.57</c:v>
                </c:pt>
                <c:pt idx="3714">
                  <c:v>18.574999999999999</c:v>
                </c:pt>
                <c:pt idx="3715">
                  <c:v>18.579999999999998</c:v>
                </c:pt>
                <c:pt idx="3716">
                  <c:v>18.585000000000001</c:v>
                </c:pt>
                <c:pt idx="3717">
                  <c:v>18.59</c:v>
                </c:pt>
                <c:pt idx="3718">
                  <c:v>18.594999999999999</c:v>
                </c:pt>
                <c:pt idx="3719">
                  <c:v>18.600000000000001</c:v>
                </c:pt>
                <c:pt idx="3720">
                  <c:v>18.605</c:v>
                </c:pt>
                <c:pt idx="3721">
                  <c:v>18.61</c:v>
                </c:pt>
                <c:pt idx="3722">
                  <c:v>18.614999999999998</c:v>
                </c:pt>
                <c:pt idx="3723">
                  <c:v>18.62</c:v>
                </c:pt>
                <c:pt idx="3724">
                  <c:v>18.625</c:v>
                </c:pt>
                <c:pt idx="3725">
                  <c:v>18.63</c:v>
                </c:pt>
                <c:pt idx="3726">
                  <c:v>18.635000000000002</c:v>
                </c:pt>
                <c:pt idx="3727">
                  <c:v>18.64</c:v>
                </c:pt>
                <c:pt idx="3728">
                  <c:v>18.645</c:v>
                </c:pt>
                <c:pt idx="3729">
                  <c:v>18.649999999999999</c:v>
                </c:pt>
                <c:pt idx="3730">
                  <c:v>18.655000000000001</c:v>
                </c:pt>
                <c:pt idx="3731">
                  <c:v>18.66</c:v>
                </c:pt>
                <c:pt idx="3732">
                  <c:v>18.664999999999999</c:v>
                </c:pt>
                <c:pt idx="3733">
                  <c:v>18.670000000000002</c:v>
                </c:pt>
                <c:pt idx="3734">
                  <c:v>18.675000000000001</c:v>
                </c:pt>
                <c:pt idx="3735">
                  <c:v>18.68</c:v>
                </c:pt>
                <c:pt idx="3736">
                  <c:v>18.684999999999999</c:v>
                </c:pt>
                <c:pt idx="3737">
                  <c:v>18.690000000000001</c:v>
                </c:pt>
                <c:pt idx="3738">
                  <c:v>18.695</c:v>
                </c:pt>
                <c:pt idx="3739">
                  <c:v>18.7</c:v>
                </c:pt>
                <c:pt idx="3740">
                  <c:v>18.704999999999998</c:v>
                </c:pt>
                <c:pt idx="3741">
                  <c:v>18.71</c:v>
                </c:pt>
                <c:pt idx="3742">
                  <c:v>18.715</c:v>
                </c:pt>
                <c:pt idx="3743">
                  <c:v>18.72</c:v>
                </c:pt>
                <c:pt idx="3744">
                  <c:v>18.725000000000001</c:v>
                </c:pt>
                <c:pt idx="3745">
                  <c:v>18.73</c:v>
                </c:pt>
                <c:pt idx="3746">
                  <c:v>18.734999999999999</c:v>
                </c:pt>
                <c:pt idx="3747">
                  <c:v>18.739999999999998</c:v>
                </c:pt>
                <c:pt idx="3748">
                  <c:v>18.745000000000001</c:v>
                </c:pt>
                <c:pt idx="3749">
                  <c:v>18.75</c:v>
                </c:pt>
                <c:pt idx="3750">
                  <c:v>18.754999999999999</c:v>
                </c:pt>
                <c:pt idx="3751">
                  <c:v>18.760000000000002</c:v>
                </c:pt>
                <c:pt idx="3752">
                  <c:v>18.765000000000001</c:v>
                </c:pt>
                <c:pt idx="3753">
                  <c:v>18.77</c:v>
                </c:pt>
                <c:pt idx="3754">
                  <c:v>18.774999999999999</c:v>
                </c:pt>
                <c:pt idx="3755">
                  <c:v>18.78</c:v>
                </c:pt>
                <c:pt idx="3756">
                  <c:v>18.785</c:v>
                </c:pt>
                <c:pt idx="3757">
                  <c:v>18.79</c:v>
                </c:pt>
                <c:pt idx="3758">
                  <c:v>18.795000000000002</c:v>
                </c:pt>
                <c:pt idx="3759">
                  <c:v>18.8</c:v>
                </c:pt>
                <c:pt idx="3760">
                  <c:v>18.805</c:v>
                </c:pt>
                <c:pt idx="3761">
                  <c:v>18.809999999999999</c:v>
                </c:pt>
                <c:pt idx="3762">
                  <c:v>18.815000000000001</c:v>
                </c:pt>
                <c:pt idx="3763">
                  <c:v>18.82</c:v>
                </c:pt>
                <c:pt idx="3764">
                  <c:v>18.824999999999999</c:v>
                </c:pt>
                <c:pt idx="3765">
                  <c:v>18.829999999999998</c:v>
                </c:pt>
                <c:pt idx="3766">
                  <c:v>18.835000000000001</c:v>
                </c:pt>
                <c:pt idx="3767">
                  <c:v>18.84</c:v>
                </c:pt>
                <c:pt idx="3768">
                  <c:v>18.844999999999999</c:v>
                </c:pt>
                <c:pt idx="3769">
                  <c:v>18.850000000000001</c:v>
                </c:pt>
                <c:pt idx="3770">
                  <c:v>18.855</c:v>
                </c:pt>
                <c:pt idx="3771">
                  <c:v>18.86</c:v>
                </c:pt>
                <c:pt idx="3772">
                  <c:v>18.864999999999998</c:v>
                </c:pt>
                <c:pt idx="3773">
                  <c:v>18.87</c:v>
                </c:pt>
                <c:pt idx="3774">
                  <c:v>18.875</c:v>
                </c:pt>
                <c:pt idx="3775">
                  <c:v>18.88</c:v>
                </c:pt>
                <c:pt idx="3776">
                  <c:v>18.885000000000002</c:v>
                </c:pt>
                <c:pt idx="3777">
                  <c:v>18.89</c:v>
                </c:pt>
                <c:pt idx="3778">
                  <c:v>18.895</c:v>
                </c:pt>
                <c:pt idx="3779">
                  <c:v>18.899999999999999</c:v>
                </c:pt>
                <c:pt idx="3780">
                  <c:v>18.905000000000001</c:v>
                </c:pt>
                <c:pt idx="3781">
                  <c:v>18.91</c:v>
                </c:pt>
                <c:pt idx="3782">
                  <c:v>18.914999999999999</c:v>
                </c:pt>
                <c:pt idx="3783">
                  <c:v>18.920000000000002</c:v>
                </c:pt>
                <c:pt idx="3784">
                  <c:v>18.925000000000001</c:v>
                </c:pt>
                <c:pt idx="3785">
                  <c:v>18.93</c:v>
                </c:pt>
                <c:pt idx="3786">
                  <c:v>18.934999999999999</c:v>
                </c:pt>
                <c:pt idx="3787">
                  <c:v>18.940000000000001</c:v>
                </c:pt>
                <c:pt idx="3788">
                  <c:v>18.945</c:v>
                </c:pt>
                <c:pt idx="3789">
                  <c:v>18.95</c:v>
                </c:pt>
                <c:pt idx="3790">
                  <c:v>18.954999999999998</c:v>
                </c:pt>
                <c:pt idx="3791">
                  <c:v>18.96</c:v>
                </c:pt>
                <c:pt idx="3792">
                  <c:v>18.965</c:v>
                </c:pt>
                <c:pt idx="3793">
                  <c:v>18.97</c:v>
                </c:pt>
                <c:pt idx="3794">
                  <c:v>18.975000000000001</c:v>
                </c:pt>
                <c:pt idx="3795">
                  <c:v>18.98</c:v>
                </c:pt>
                <c:pt idx="3796">
                  <c:v>18.984999999999999</c:v>
                </c:pt>
                <c:pt idx="3797">
                  <c:v>18.989999999999998</c:v>
                </c:pt>
                <c:pt idx="3798">
                  <c:v>18.995000000000001</c:v>
                </c:pt>
                <c:pt idx="3799">
                  <c:v>19</c:v>
                </c:pt>
                <c:pt idx="3800">
                  <c:v>19.004999999999999</c:v>
                </c:pt>
                <c:pt idx="3801">
                  <c:v>19.010000000000002</c:v>
                </c:pt>
                <c:pt idx="3802">
                  <c:v>19.015000000000001</c:v>
                </c:pt>
                <c:pt idx="3803">
                  <c:v>19.02</c:v>
                </c:pt>
                <c:pt idx="3804">
                  <c:v>19.024999999999999</c:v>
                </c:pt>
                <c:pt idx="3805">
                  <c:v>19.03</c:v>
                </c:pt>
                <c:pt idx="3806">
                  <c:v>19.035</c:v>
                </c:pt>
                <c:pt idx="3807">
                  <c:v>19.04</c:v>
                </c:pt>
                <c:pt idx="3808">
                  <c:v>19.045000000000002</c:v>
                </c:pt>
                <c:pt idx="3809">
                  <c:v>19.05</c:v>
                </c:pt>
                <c:pt idx="3810">
                  <c:v>19.055</c:v>
                </c:pt>
                <c:pt idx="3811">
                  <c:v>19.059999999999999</c:v>
                </c:pt>
                <c:pt idx="3812">
                  <c:v>19.065000000000001</c:v>
                </c:pt>
                <c:pt idx="3813">
                  <c:v>19.07</c:v>
                </c:pt>
                <c:pt idx="3814">
                  <c:v>19.074999999999999</c:v>
                </c:pt>
                <c:pt idx="3815">
                  <c:v>19.079999999999998</c:v>
                </c:pt>
                <c:pt idx="3816">
                  <c:v>19.085000000000001</c:v>
                </c:pt>
                <c:pt idx="3817">
                  <c:v>19.09</c:v>
                </c:pt>
                <c:pt idx="3818">
                  <c:v>19.094999999999999</c:v>
                </c:pt>
                <c:pt idx="3819">
                  <c:v>19.100000000000001</c:v>
                </c:pt>
                <c:pt idx="3820">
                  <c:v>19.105</c:v>
                </c:pt>
                <c:pt idx="3821">
                  <c:v>19.11</c:v>
                </c:pt>
                <c:pt idx="3822">
                  <c:v>19.114999999999998</c:v>
                </c:pt>
                <c:pt idx="3823">
                  <c:v>19.12</c:v>
                </c:pt>
                <c:pt idx="3824">
                  <c:v>19.125</c:v>
                </c:pt>
                <c:pt idx="3825">
                  <c:v>19.13</c:v>
                </c:pt>
                <c:pt idx="3826">
                  <c:v>19.135000000000002</c:v>
                </c:pt>
                <c:pt idx="3827">
                  <c:v>19.14</c:v>
                </c:pt>
                <c:pt idx="3828">
                  <c:v>19.145</c:v>
                </c:pt>
                <c:pt idx="3829">
                  <c:v>19.149999999999999</c:v>
                </c:pt>
                <c:pt idx="3830">
                  <c:v>19.155000000000001</c:v>
                </c:pt>
                <c:pt idx="3831">
                  <c:v>19.16</c:v>
                </c:pt>
                <c:pt idx="3832">
                  <c:v>19.164999999999999</c:v>
                </c:pt>
                <c:pt idx="3833">
                  <c:v>19.170000000000002</c:v>
                </c:pt>
                <c:pt idx="3834">
                  <c:v>19.175000000000001</c:v>
                </c:pt>
                <c:pt idx="3835">
                  <c:v>19.18</c:v>
                </c:pt>
                <c:pt idx="3836">
                  <c:v>19.184999999999999</c:v>
                </c:pt>
                <c:pt idx="3837">
                  <c:v>19.190000000000001</c:v>
                </c:pt>
                <c:pt idx="3838">
                  <c:v>19.195</c:v>
                </c:pt>
                <c:pt idx="3839">
                  <c:v>19.2</c:v>
                </c:pt>
                <c:pt idx="3840">
                  <c:v>19.204999999999998</c:v>
                </c:pt>
                <c:pt idx="3841">
                  <c:v>19.21</c:v>
                </c:pt>
                <c:pt idx="3842">
                  <c:v>19.215</c:v>
                </c:pt>
                <c:pt idx="3843">
                  <c:v>19.22</c:v>
                </c:pt>
                <c:pt idx="3844">
                  <c:v>19.225000000000001</c:v>
                </c:pt>
                <c:pt idx="3845">
                  <c:v>19.23</c:v>
                </c:pt>
                <c:pt idx="3846">
                  <c:v>19.234999999999999</c:v>
                </c:pt>
                <c:pt idx="3847">
                  <c:v>19.239999999999998</c:v>
                </c:pt>
                <c:pt idx="3848">
                  <c:v>19.245000000000001</c:v>
                </c:pt>
                <c:pt idx="3849">
                  <c:v>19.25</c:v>
                </c:pt>
                <c:pt idx="3850">
                  <c:v>19.254999999999999</c:v>
                </c:pt>
                <c:pt idx="3851">
                  <c:v>19.260000000000002</c:v>
                </c:pt>
                <c:pt idx="3852">
                  <c:v>19.265000000000001</c:v>
                </c:pt>
                <c:pt idx="3853">
                  <c:v>19.27</c:v>
                </c:pt>
                <c:pt idx="3854">
                  <c:v>19.274999999999999</c:v>
                </c:pt>
                <c:pt idx="3855">
                  <c:v>19.28</c:v>
                </c:pt>
                <c:pt idx="3856">
                  <c:v>19.285</c:v>
                </c:pt>
                <c:pt idx="3857">
                  <c:v>19.29</c:v>
                </c:pt>
                <c:pt idx="3858">
                  <c:v>19.295000000000002</c:v>
                </c:pt>
                <c:pt idx="3859">
                  <c:v>19.3</c:v>
                </c:pt>
                <c:pt idx="3860">
                  <c:v>19.305</c:v>
                </c:pt>
                <c:pt idx="3861">
                  <c:v>19.309999999999999</c:v>
                </c:pt>
                <c:pt idx="3862">
                  <c:v>19.315000000000001</c:v>
                </c:pt>
                <c:pt idx="3863">
                  <c:v>19.32</c:v>
                </c:pt>
                <c:pt idx="3864">
                  <c:v>19.324999999999999</c:v>
                </c:pt>
                <c:pt idx="3865">
                  <c:v>19.329999999999998</c:v>
                </c:pt>
                <c:pt idx="3866">
                  <c:v>19.335000000000001</c:v>
                </c:pt>
                <c:pt idx="3867">
                  <c:v>19.34</c:v>
                </c:pt>
                <c:pt idx="3868">
                  <c:v>19.344999999999999</c:v>
                </c:pt>
                <c:pt idx="3869">
                  <c:v>19.350000000000001</c:v>
                </c:pt>
                <c:pt idx="3870">
                  <c:v>19.355</c:v>
                </c:pt>
                <c:pt idx="3871">
                  <c:v>19.36</c:v>
                </c:pt>
                <c:pt idx="3872">
                  <c:v>19.364999999999998</c:v>
                </c:pt>
                <c:pt idx="3873">
                  <c:v>19.37</c:v>
                </c:pt>
                <c:pt idx="3874">
                  <c:v>19.375</c:v>
                </c:pt>
                <c:pt idx="3875">
                  <c:v>19.38</c:v>
                </c:pt>
                <c:pt idx="3876">
                  <c:v>19.385000000000002</c:v>
                </c:pt>
                <c:pt idx="3877">
                  <c:v>19.39</c:v>
                </c:pt>
                <c:pt idx="3878">
                  <c:v>19.395</c:v>
                </c:pt>
                <c:pt idx="3879">
                  <c:v>19.399999999999999</c:v>
                </c:pt>
                <c:pt idx="3880">
                  <c:v>19.405000000000001</c:v>
                </c:pt>
                <c:pt idx="3881">
                  <c:v>19.41</c:v>
                </c:pt>
                <c:pt idx="3882">
                  <c:v>19.414999999999999</c:v>
                </c:pt>
                <c:pt idx="3883">
                  <c:v>19.420000000000002</c:v>
                </c:pt>
                <c:pt idx="3884">
                  <c:v>19.425000000000001</c:v>
                </c:pt>
                <c:pt idx="3885">
                  <c:v>19.43</c:v>
                </c:pt>
                <c:pt idx="3886">
                  <c:v>19.434999999999999</c:v>
                </c:pt>
                <c:pt idx="3887">
                  <c:v>19.440000000000001</c:v>
                </c:pt>
                <c:pt idx="3888">
                  <c:v>19.445</c:v>
                </c:pt>
                <c:pt idx="3889">
                  <c:v>19.45</c:v>
                </c:pt>
                <c:pt idx="3890">
                  <c:v>19.454999999999998</c:v>
                </c:pt>
                <c:pt idx="3891">
                  <c:v>19.46</c:v>
                </c:pt>
                <c:pt idx="3892">
                  <c:v>19.465</c:v>
                </c:pt>
                <c:pt idx="3893">
                  <c:v>19.47</c:v>
                </c:pt>
                <c:pt idx="3894">
                  <c:v>19.475000000000001</c:v>
                </c:pt>
                <c:pt idx="3895">
                  <c:v>19.48</c:v>
                </c:pt>
                <c:pt idx="3896">
                  <c:v>19.484999999999999</c:v>
                </c:pt>
                <c:pt idx="3897">
                  <c:v>19.489999999999998</c:v>
                </c:pt>
                <c:pt idx="3898">
                  <c:v>19.495000000000001</c:v>
                </c:pt>
                <c:pt idx="3899">
                  <c:v>19.5</c:v>
                </c:pt>
                <c:pt idx="3900">
                  <c:v>19.504999999999999</c:v>
                </c:pt>
                <c:pt idx="3901">
                  <c:v>19.510000000000002</c:v>
                </c:pt>
                <c:pt idx="3902">
                  <c:v>19.515000000000001</c:v>
                </c:pt>
                <c:pt idx="3903">
                  <c:v>19.52</c:v>
                </c:pt>
                <c:pt idx="3904">
                  <c:v>19.524999999999999</c:v>
                </c:pt>
                <c:pt idx="3905">
                  <c:v>19.53</c:v>
                </c:pt>
                <c:pt idx="3906">
                  <c:v>19.535</c:v>
                </c:pt>
                <c:pt idx="3907">
                  <c:v>19.54</c:v>
                </c:pt>
                <c:pt idx="3908">
                  <c:v>19.545000000000002</c:v>
                </c:pt>
                <c:pt idx="3909">
                  <c:v>19.55</c:v>
                </c:pt>
                <c:pt idx="3910">
                  <c:v>19.555</c:v>
                </c:pt>
                <c:pt idx="3911">
                  <c:v>19.559999999999999</c:v>
                </c:pt>
                <c:pt idx="3912">
                  <c:v>19.565000000000001</c:v>
                </c:pt>
                <c:pt idx="3913">
                  <c:v>19.57</c:v>
                </c:pt>
                <c:pt idx="3914">
                  <c:v>19.574999999999999</c:v>
                </c:pt>
                <c:pt idx="3915">
                  <c:v>19.579999999999998</c:v>
                </c:pt>
                <c:pt idx="3916">
                  <c:v>19.585000000000001</c:v>
                </c:pt>
                <c:pt idx="3917">
                  <c:v>19.59</c:v>
                </c:pt>
                <c:pt idx="3918">
                  <c:v>19.594999999999999</c:v>
                </c:pt>
                <c:pt idx="3919">
                  <c:v>19.600000000000001</c:v>
                </c:pt>
                <c:pt idx="3920">
                  <c:v>19.605</c:v>
                </c:pt>
                <c:pt idx="3921">
                  <c:v>19.61</c:v>
                </c:pt>
                <c:pt idx="3922">
                  <c:v>19.614999999999998</c:v>
                </c:pt>
                <c:pt idx="3923">
                  <c:v>19.62</c:v>
                </c:pt>
                <c:pt idx="3924">
                  <c:v>19.625</c:v>
                </c:pt>
                <c:pt idx="3925">
                  <c:v>19.63</c:v>
                </c:pt>
                <c:pt idx="3926">
                  <c:v>19.635000000000002</c:v>
                </c:pt>
                <c:pt idx="3927">
                  <c:v>19.64</c:v>
                </c:pt>
                <c:pt idx="3928">
                  <c:v>19.645</c:v>
                </c:pt>
                <c:pt idx="3929">
                  <c:v>19.649999999999999</c:v>
                </c:pt>
                <c:pt idx="3930">
                  <c:v>19.655000000000001</c:v>
                </c:pt>
                <c:pt idx="3931">
                  <c:v>19.66</c:v>
                </c:pt>
                <c:pt idx="3932">
                  <c:v>19.664999999999999</c:v>
                </c:pt>
                <c:pt idx="3933">
                  <c:v>19.670000000000002</c:v>
                </c:pt>
                <c:pt idx="3934">
                  <c:v>19.675000000000001</c:v>
                </c:pt>
                <c:pt idx="3935">
                  <c:v>19.68</c:v>
                </c:pt>
                <c:pt idx="3936">
                  <c:v>19.684999999999999</c:v>
                </c:pt>
                <c:pt idx="3937">
                  <c:v>19.690000000000001</c:v>
                </c:pt>
                <c:pt idx="3938">
                  <c:v>19.695</c:v>
                </c:pt>
                <c:pt idx="3939">
                  <c:v>19.7</c:v>
                </c:pt>
                <c:pt idx="3940">
                  <c:v>19.704999999999998</c:v>
                </c:pt>
                <c:pt idx="3941">
                  <c:v>19.71</c:v>
                </c:pt>
                <c:pt idx="3942">
                  <c:v>19.715</c:v>
                </c:pt>
                <c:pt idx="3943">
                  <c:v>19.72</c:v>
                </c:pt>
                <c:pt idx="3944">
                  <c:v>19.725000000000001</c:v>
                </c:pt>
                <c:pt idx="3945">
                  <c:v>19.73</c:v>
                </c:pt>
                <c:pt idx="3946">
                  <c:v>19.734999999999999</c:v>
                </c:pt>
                <c:pt idx="3947">
                  <c:v>19.739999999999998</c:v>
                </c:pt>
                <c:pt idx="3948">
                  <c:v>19.745000000000001</c:v>
                </c:pt>
                <c:pt idx="3949">
                  <c:v>19.75</c:v>
                </c:pt>
                <c:pt idx="3950">
                  <c:v>19.754999999999999</c:v>
                </c:pt>
                <c:pt idx="3951">
                  <c:v>19.760000000000002</c:v>
                </c:pt>
                <c:pt idx="3952">
                  <c:v>19.765000000000001</c:v>
                </c:pt>
                <c:pt idx="3953">
                  <c:v>19.77</c:v>
                </c:pt>
                <c:pt idx="3954">
                  <c:v>19.774999999999999</c:v>
                </c:pt>
                <c:pt idx="3955">
                  <c:v>19.78</c:v>
                </c:pt>
                <c:pt idx="3956">
                  <c:v>19.785</c:v>
                </c:pt>
                <c:pt idx="3957">
                  <c:v>19.79</c:v>
                </c:pt>
                <c:pt idx="3958">
                  <c:v>19.795000000000002</c:v>
                </c:pt>
                <c:pt idx="3959">
                  <c:v>19.8</c:v>
                </c:pt>
                <c:pt idx="3960">
                  <c:v>19.805</c:v>
                </c:pt>
                <c:pt idx="3961">
                  <c:v>19.809999999999999</c:v>
                </c:pt>
                <c:pt idx="3962">
                  <c:v>19.815000000000001</c:v>
                </c:pt>
                <c:pt idx="3963">
                  <c:v>19.82</c:v>
                </c:pt>
                <c:pt idx="3964">
                  <c:v>19.824999999999999</c:v>
                </c:pt>
                <c:pt idx="3965">
                  <c:v>19.829999999999998</c:v>
                </c:pt>
                <c:pt idx="3966">
                  <c:v>19.835000000000001</c:v>
                </c:pt>
                <c:pt idx="3967">
                  <c:v>19.84</c:v>
                </c:pt>
                <c:pt idx="3968">
                  <c:v>19.844999999999999</c:v>
                </c:pt>
                <c:pt idx="3969">
                  <c:v>19.850000000000001</c:v>
                </c:pt>
                <c:pt idx="3970">
                  <c:v>19.855</c:v>
                </c:pt>
                <c:pt idx="3971">
                  <c:v>19.86</c:v>
                </c:pt>
                <c:pt idx="3972">
                  <c:v>19.864999999999998</c:v>
                </c:pt>
                <c:pt idx="3973">
                  <c:v>19.87</c:v>
                </c:pt>
                <c:pt idx="3974">
                  <c:v>19.875</c:v>
                </c:pt>
                <c:pt idx="3975">
                  <c:v>19.88</c:v>
                </c:pt>
                <c:pt idx="3976">
                  <c:v>19.885000000000002</c:v>
                </c:pt>
                <c:pt idx="3977">
                  <c:v>19.89</c:v>
                </c:pt>
                <c:pt idx="3978">
                  <c:v>19.895</c:v>
                </c:pt>
                <c:pt idx="3979">
                  <c:v>19.899999999999999</c:v>
                </c:pt>
                <c:pt idx="3980">
                  <c:v>19.905000000000001</c:v>
                </c:pt>
                <c:pt idx="3981">
                  <c:v>19.91</c:v>
                </c:pt>
                <c:pt idx="3982">
                  <c:v>19.914999999999999</c:v>
                </c:pt>
                <c:pt idx="3983">
                  <c:v>19.920000000000002</c:v>
                </c:pt>
                <c:pt idx="3984">
                  <c:v>19.925000000000001</c:v>
                </c:pt>
                <c:pt idx="3985">
                  <c:v>19.93</c:v>
                </c:pt>
                <c:pt idx="3986">
                  <c:v>19.934999999999999</c:v>
                </c:pt>
                <c:pt idx="3987">
                  <c:v>19.940000000000001</c:v>
                </c:pt>
                <c:pt idx="3988">
                  <c:v>19.945</c:v>
                </c:pt>
                <c:pt idx="3989">
                  <c:v>19.95</c:v>
                </c:pt>
                <c:pt idx="3990">
                  <c:v>19.954999999999998</c:v>
                </c:pt>
                <c:pt idx="3991">
                  <c:v>19.96</c:v>
                </c:pt>
                <c:pt idx="3992">
                  <c:v>19.965</c:v>
                </c:pt>
                <c:pt idx="3993">
                  <c:v>19.97</c:v>
                </c:pt>
                <c:pt idx="3994">
                  <c:v>19.975000000000001</c:v>
                </c:pt>
                <c:pt idx="3995">
                  <c:v>19.98</c:v>
                </c:pt>
                <c:pt idx="3996">
                  <c:v>19.984999999999999</c:v>
                </c:pt>
                <c:pt idx="3997">
                  <c:v>19.989999999999998</c:v>
                </c:pt>
                <c:pt idx="3998">
                  <c:v>19.995000000000001</c:v>
                </c:pt>
                <c:pt idx="3999">
                  <c:v>20</c:v>
                </c:pt>
                <c:pt idx="4000">
                  <c:v>20.004999999999999</c:v>
                </c:pt>
                <c:pt idx="4001">
                  <c:v>20.010000000000002</c:v>
                </c:pt>
                <c:pt idx="4002">
                  <c:v>20.015000000000001</c:v>
                </c:pt>
                <c:pt idx="4003">
                  <c:v>20.02</c:v>
                </c:pt>
                <c:pt idx="4004">
                  <c:v>20.024999999999999</c:v>
                </c:pt>
                <c:pt idx="4005">
                  <c:v>20.03</c:v>
                </c:pt>
                <c:pt idx="4006">
                  <c:v>20.035</c:v>
                </c:pt>
                <c:pt idx="4007">
                  <c:v>20.04</c:v>
                </c:pt>
                <c:pt idx="4008">
                  <c:v>20.045000000000002</c:v>
                </c:pt>
                <c:pt idx="4009">
                  <c:v>20.05</c:v>
                </c:pt>
                <c:pt idx="4010">
                  <c:v>20.055</c:v>
                </c:pt>
                <c:pt idx="4011">
                  <c:v>20.059999999999999</c:v>
                </c:pt>
                <c:pt idx="4012">
                  <c:v>20.065000000000001</c:v>
                </c:pt>
                <c:pt idx="4013">
                  <c:v>20.07</c:v>
                </c:pt>
                <c:pt idx="4014">
                  <c:v>20.074999999999999</c:v>
                </c:pt>
                <c:pt idx="4015">
                  <c:v>20.079999999999998</c:v>
                </c:pt>
                <c:pt idx="4016">
                  <c:v>20.085000000000001</c:v>
                </c:pt>
                <c:pt idx="4017">
                  <c:v>20.09</c:v>
                </c:pt>
                <c:pt idx="4018">
                  <c:v>20.094999999999999</c:v>
                </c:pt>
                <c:pt idx="4019">
                  <c:v>20.100000000000001</c:v>
                </c:pt>
                <c:pt idx="4020">
                  <c:v>20.105</c:v>
                </c:pt>
                <c:pt idx="4021">
                  <c:v>20.11</c:v>
                </c:pt>
                <c:pt idx="4022">
                  <c:v>20.114999999999998</c:v>
                </c:pt>
                <c:pt idx="4023">
                  <c:v>20.12</c:v>
                </c:pt>
                <c:pt idx="4024">
                  <c:v>20.125</c:v>
                </c:pt>
                <c:pt idx="4025">
                  <c:v>20.13</c:v>
                </c:pt>
                <c:pt idx="4026">
                  <c:v>20.135000000000002</c:v>
                </c:pt>
                <c:pt idx="4027">
                  <c:v>20.14</c:v>
                </c:pt>
                <c:pt idx="4028">
                  <c:v>20.145</c:v>
                </c:pt>
                <c:pt idx="4029">
                  <c:v>20.149999999999999</c:v>
                </c:pt>
                <c:pt idx="4030">
                  <c:v>20.155000000000001</c:v>
                </c:pt>
                <c:pt idx="4031">
                  <c:v>20.16</c:v>
                </c:pt>
                <c:pt idx="4032">
                  <c:v>20.164999999999999</c:v>
                </c:pt>
                <c:pt idx="4033">
                  <c:v>20.170000000000002</c:v>
                </c:pt>
                <c:pt idx="4034">
                  <c:v>20.175000000000001</c:v>
                </c:pt>
                <c:pt idx="4035">
                  <c:v>20.18</c:v>
                </c:pt>
                <c:pt idx="4036">
                  <c:v>20.184999999999999</c:v>
                </c:pt>
                <c:pt idx="4037">
                  <c:v>20.190000000000001</c:v>
                </c:pt>
                <c:pt idx="4038">
                  <c:v>20.195</c:v>
                </c:pt>
                <c:pt idx="4039">
                  <c:v>20.2</c:v>
                </c:pt>
                <c:pt idx="4040">
                  <c:v>20.204999999999998</c:v>
                </c:pt>
                <c:pt idx="4041">
                  <c:v>20.21</c:v>
                </c:pt>
                <c:pt idx="4042">
                  <c:v>20.215</c:v>
                </c:pt>
                <c:pt idx="4043">
                  <c:v>20.22</c:v>
                </c:pt>
                <c:pt idx="4044">
                  <c:v>20.225000000000001</c:v>
                </c:pt>
                <c:pt idx="4045">
                  <c:v>20.23</c:v>
                </c:pt>
                <c:pt idx="4046">
                  <c:v>20.234999999999999</c:v>
                </c:pt>
                <c:pt idx="4047">
                  <c:v>20.239999999999998</c:v>
                </c:pt>
                <c:pt idx="4048">
                  <c:v>20.245000000000001</c:v>
                </c:pt>
                <c:pt idx="4049">
                  <c:v>20.25</c:v>
                </c:pt>
                <c:pt idx="4050">
                  <c:v>20.254999999999999</c:v>
                </c:pt>
                <c:pt idx="4051">
                  <c:v>20.260000000000002</c:v>
                </c:pt>
                <c:pt idx="4052">
                  <c:v>20.265000000000001</c:v>
                </c:pt>
                <c:pt idx="4053">
                  <c:v>20.27</c:v>
                </c:pt>
                <c:pt idx="4054">
                  <c:v>20.274999999999999</c:v>
                </c:pt>
                <c:pt idx="4055">
                  <c:v>20.28</c:v>
                </c:pt>
                <c:pt idx="4056">
                  <c:v>20.285</c:v>
                </c:pt>
                <c:pt idx="4057">
                  <c:v>20.29</c:v>
                </c:pt>
                <c:pt idx="4058">
                  <c:v>20.295000000000002</c:v>
                </c:pt>
                <c:pt idx="4059">
                  <c:v>20.3</c:v>
                </c:pt>
                <c:pt idx="4060">
                  <c:v>20.305</c:v>
                </c:pt>
                <c:pt idx="4061">
                  <c:v>20.309999999999999</c:v>
                </c:pt>
                <c:pt idx="4062">
                  <c:v>20.315000000000001</c:v>
                </c:pt>
                <c:pt idx="4063">
                  <c:v>20.32</c:v>
                </c:pt>
                <c:pt idx="4064">
                  <c:v>20.324999999999999</c:v>
                </c:pt>
                <c:pt idx="4065">
                  <c:v>20.329999999999998</c:v>
                </c:pt>
                <c:pt idx="4066">
                  <c:v>20.335000000000001</c:v>
                </c:pt>
                <c:pt idx="4067">
                  <c:v>20.34</c:v>
                </c:pt>
                <c:pt idx="4068">
                  <c:v>20.344999999999999</c:v>
                </c:pt>
                <c:pt idx="4069">
                  <c:v>20.350000000000001</c:v>
                </c:pt>
                <c:pt idx="4070">
                  <c:v>20.355</c:v>
                </c:pt>
                <c:pt idx="4071">
                  <c:v>20.36</c:v>
                </c:pt>
                <c:pt idx="4072">
                  <c:v>20.364999999999998</c:v>
                </c:pt>
                <c:pt idx="4073">
                  <c:v>20.37</c:v>
                </c:pt>
                <c:pt idx="4074">
                  <c:v>20.375</c:v>
                </c:pt>
                <c:pt idx="4075">
                  <c:v>20.38</c:v>
                </c:pt>
                <c:pt idx="4076">
                  <c:v>20.385000000000002</c:v>
                </c:pt>
                <c:pt idx="4077">
                  <c:v>20.39</c:v>
                </c:pt>
                <c:pt idx="4078">
                  <c:v>20.395</c:v>
                </c:pt>
                <c:pt idx="4079">
                  <c:v>20.399999999999999</c:v>
                </c:pt>
                <c:pt idx="4080">
                  <c:v>20.405000000000001</c:v>
                </c:pt>
                <c:pt idx="4081">
                  <c:v>20.41</c:v>
                </c:pt>
                <c:pt idx="4082">
                  <c:v>20.414999999999999</c:v>
                </c:pt>
                <c:pt idx="4083">
                  <c:v>20.420000000000002</c:v>
                </c:pt>
                <c:pt idx="4084">
                  <c:v>20.425000000000001</c:v>
                </c:pt>
                <c:pt idx="4085">
                  <c:v>20.43</c:v>
                </c:pt>
                <c:pt idx="4086">
                  <c:v>20.434999999999999</c:v>
                </c:pt>
                <c:pt idx="4087">
                  <c:v>20.440000000000001</c:v>
                </c:pt>
                <c:pt idx="4088">
                  <c:v>20.445</c:v>
                </c:pt>
                <c:pt idx="4089">
                  <c:v>20.45</c:v>
                </c:pt>
                <c:pt idx="4090">
                  <c:v>20.454999999999998</c:v>
                </c:pt>
                <c:pt idx="4091">
                  <c:v>20.46</c:v>
                </c:pt>
                <c:pt idx="4092">
                  <c:v>20.465</c:v>
                </c:pt>
                <c:pt idx="4093">
                  <c:v>20.47</c:v>
                </c:pt>
                <c:pt idx="4094">
                  <c:v>20.475000000000001</c:v>
                </c:pt>
                <c:pt idx="4095">
                  <c:v>20.48</c:v>
                </c:pt>
                <c:pt idx="4096">
                  <c:v>20.484999999999999</c:v>
                </c:pt>
                <c:pt idx="4097">
                  <c:v>20.49</c:v>
                </c:pt>
                <c:pt idx="4098">
                  <c:v>20.495000000000001</c:v>
                </c:pt>
                <c:pt idx="4099">
                  <c:v>20.5</c:v>
                </c:pt>
                <c:pt idx="4100">
                  <c:v>20.504999999999999</c:v>
                </c:pt>
                <c:pt idx="4101">
                  <c:v>20.51</c:v>
                </c:pt>
                <c:pt idx="4102">
                  <c:v>20.515000000000001</c:v>
                </c:pt>
                <c:pt idx="4103">
                  <c:v>20.52</c:v>
                </c:pt>
                <c:pt idx="4104">
                  <c:v>20.524999999999999</c:v>
                </c:pt>
                <c:pt idx="4105">
                  <c:v>20.53</c:v>
                </c:pt>
                <c:pt idx="4106">
                  <c:v>20.535</c:v>
                </c:pt>
                <c:pt idx="4107">
                  <c:v>20.54</c:v>
                </c:pt>
                <c:pt idx="4108">
                  <c:v>20.545000000000002</c:v>
                </c:pt>
                <c:pt idx="4109">
                  <c:v>20.55</c:v>
                </c:pt>
                <c:pt idx="4110">
                  <c:v>20.555</c:v>
                </c:pt>
                <c:pt idx="4111">
                  <c:v>20.56</c:v>
                </c:pt>
                <c:pt idx="4112">
                  <c:v>20.565000000000001</c:v>
                </c:pt>
                <c:pt idx="4113">
                  <c:v>20.57</c:v>
                </c:pt>
                <c:pt idx="4114">
                  <c:v>20.574999999999999</c:v>
                </c:pt>
                <c:pt idx="4115">
                  <c:v>20.58</c:v>
                </c:pt>
                <c:pt idx="4116">
                  <c:v>20.585000000000001</c:v>
                </c:pt>
                <c:pt idx="4117">
                  <c:v>20.59</c:v>
                </c:pt>
                <c:pt idx="4118">
                  <c:v>20.594999999999999</c:v>
                </c:pt>
                <c:pt idx="4119">
                  <c:v>20.6</c:v>
                </c:pt>
                <c:pt idx="4120">
                  <c:v>20.605</c:v>
                </c:pt>
                <c:pt idx="4121">
                  <c:v>20.61</c:v>
                </c:pt>
                <c:pt idx="4122">
                  <c:v>20.614999999999998</c:v>
                </c:pt>
                <c:pt idx="4123">
                  <c:v>20.62</c:v>
                </c:pt>
                <c:pt idx="4124">
                  <c:v>20.625</c:v>
                </c:pt>
                <c:pt idx="4125">
                  <c:v>20.63</c:v>
                </c:pt>
                <c:pt idx="4126">
                  <c:v>20.635000000000002</c:v>
                </c:pt>
                <c:pt idx="4127">
                  <c:v>20.64</c:v>
                </c:pt>
                <c:pt idx="4128">
                  <c:v>20.645</c:v>
                </c:pt>
                <c:pt idx="4129">
                  <c:v>20.65</c:v>
                </c:pt>
                <c:pt idx="4130">
                  <c:v>20.655000000000001</c:v>
                </c:pt>
                <c:pt idx="4131">
                  <c:v>20.66</c:v>
                </c:pt>
                <c:pt idx="4132">
                  <c:v>20.664999999999999</c:v>
                </c:pt>
                <c:pt idx="4133">
                  <c:v>20.67</c:v>
                </c:pt>
                <c:pt idx="4134">
                  <c:v>20.675000000000001</c:v>
                </c:pt>
                <c:pt idx="4135">
                  <c:v>20.68</c:v>
                </c:pt>
                <c:pt idx="4136">
                  <c:v>20.684999999999999</c:v>
                </c:pt>
                <c:pt idx="4137">
                  <c:v>20.69</c:v>
                </c:pt>
                <c:pt idx="4138">
                  <c:v>20.695</c:v>
                </c:pt>
                <c:pt idx="4139">
                  <c:v>20.7</c:v>
                </c:pt>
                <c:pt idx="4140">
                  <c:v>20.704999999999998</c:v>
                </c:pt>
                <c:pt idx="4141">
                  <c:v>20.71</c:v>
                </c:pt>
                <c:pt idx="4142">
                  <c:v>20.715</c:v>
                </c:pt>
                <c:pt idx="4143">
                  <c:v>20.72</c:v>
                </c:pt>
                <c:pt idx="4144">
                  <c:v>20.725000000000001</c:v>
                </c:pt>
                <c:pt idx="4145">
                  <c:v>20.73</c:v>
                </c:pt>
                <c:pt idx="4146">
                  <c:v>20.734999999999999</c:v>
                </c:pt>
                <c:pt idx="4147">
                  <c:v>20.74</c:v>
                </c:pt>
                <c:pt idx="4148">
                  <c:v>20.745000000000001</c:v>
                </c:pt>
                <c:pt idx="4149">
                  <c:v>20.75</c:v>
                </c:pt>
                <c:pt idx="4150">
                  <c:v>20.754999999999999</c:v>
                </c:pt>
                <c:pt idx="4151">
                  <c:v>20.76</c:v>
                </c:pt>
                <c:pt idx="4152">
                  <c:v>20.765000000000001</c:v>
                </c:pt>
                <c:pt idx="4153">
                  <c:v>20.77</c:v>
                </c:pt>
                <c:pt idx="4154">
                  <c:v>20.774999999999999</c:v>
                </c:pt>
                <c:pt idx="4155">
                  <c:v>20.78</c:v>
                </c:pt>
                <c:pt idx="4156">
                  <c:v>20.785</c:v>
                </c:pt>
                <c:pt idx="4157">
                  <c:v>20.79</c:v>
                </c:pt>
                <c:pt idx="4158">
                  <c:v>20.795000000000002</c:v>
                </c:pt>
                <c:pt idx="4159">
                  <c:v>20.8</c:v>
                </c:pt>
                <c:pt idx="4160">
                  <c:v>20.805</c:v>
                </c:pt>
                <c:pt idx="4161">
                  <c:v>20.81</c:v>
                </c:pt>
                <c:pt idx="4162">
                  <c:v>20.815000000000001</c:v>
                </c:pt>
                <c:pt idx="4163">
                  <c:v>20.82</c:v>
                </c:pt>
                <c:pt idx="4164">
                  <c:v>20.824999999999999</c:v>
                </c:pt>
                <c:pt idx="4165">
                  <c:v>20.83</c:v>
                </c:pt>
                <c:pt idx="4166">
                  <c:v>20.835000000000001</c:v>
                </c:pt>
                <c:pt idx="4167">
                  <c:v>20.84</c:v>
                </c:pt>
                <c:pt idx="4168">
                  <c:v>20.844999999999999</c:v>
                </c:pt>
                <c:pt idx="4169">
                  <c:v>20.85</c:v>
                </c:pt>
                <c:pt idx="4170">
                  <c:v>20.855</c:v>
                </c:pt>
                <c:pt idx="4171">
                  <c:v>20.86</c:v>
                </c:pt>
                <c:pt idx="4172">
                  <c:v>20.864999999999998</c:v>
                </c:pt>
                <c:pt idx="4173">
                  <c:v>20.87</c:v>
                </c:pt>
                <c:pt idx="4174">
                  <c:v>20.875</c:v>
                </c:pt>
                <c:pt idx="4175">
                  <c:v>20.88</c:v>
                </c:pt>
                <c:pt idx="4176">
                  <c:v>20.885000000000002</c:v>
                </c:pt>
                <c:pt idx="4177">
                  <c:v>20.89</c:v>
                </c:pt>
                <c:pt idx="4178">
                  <c:v>20.895</c:v>
                </c:pt>
                <c:pt idx="4179">
                  <c:v>20.9</c:v>
                </c:pt>
                <c:pt idx="4180">
                  <c:v>20.905000000000001</c:v>
                </c:pt>
                <c:pt idx="4181">
                  <c:v>20.91</c:v>
                </c:pt>
                <c:pt idx="4182">
                  <c:v>20.914999999999999</c:v>
                </c:pt>
                <c:pt idx="4183">
                  <c:v>20.92</c:v>
                </c:pt>
                <c:pt idx="4184">
                  <c:v>20.925000000000001</c:v>
                </c:pt>
                <c:pt idx="4185">
                  <c:v>20.93</c:v>
                </c:pt>
                <c:pt idx="4186">
                  <c:v>20.934999999999999</c:v>
                </c:pt>
                <c:pt idx="4187">
                  <c:v>20.94</c:v>
                </c:pt>
                <c:pt idx="4188">
                  <c:v>20.945</c:v>
                </c:pt>
                <c:pt idx="4189">
                  <c:v>20.95</c:v>
                </c:pt>
                <c:pt idx="4190">
                  <c:v>20.954999999999998</c:v>
                </c:pt>
                <c:pt idx="4191">
                  <c:v>20.96</c:v>
                </c:pt>
                <c:pt idx="4192">
                  <c:v>20.965</c:v>
                </c:pt>
                <c:pt idx="4193">
                  <c:v>20.97</c:v>
                </c:pt>
                <c:pt idx="4194">
                  <c:v>20.975000000000001</c:v>
                </c:pt>
                <c:pt idx="4195">
                  <c:v>20.98</c:v>
                </c:pt>
                <c:pt idx="4196">
                  <c:v>20.984999999999999</c:v>
                </c:pt>
                <c:pt idx="4197">
                  <c:v>20.99</c:v>
                </c:pt>
                <c:pt idx="4198">
                  <c:v>20.995000000000001</c:v>
                </c:pt>
                <c:pt idx="4199">
                  <c:v>21</c:v>
                </c:pt>
                <c:pt idx="4200">
                  <c:v>21.004999999999999</c:v>
                </c:pt>
                <c:pt idx="4201">
                  <c:v>21.01</c:v>
                </c:pt>
                <c:pt idx="4202">
                  <c:v>21.015000000000001</c:v>
                </c:pt>
                <c:pt idx="4203">
                  <c:v>21.02</c:v>
                </c:pt>
                <c:pt idx="4204">
                  <c:v>21.024999999999999</c:v>
                </c:pt>
                <c:pt idx="4205">
                  <c:v>21.03</c:v>
                </c:pt>
                <c:pt idx="4206">
                  <c:v>21.035</c:v>
                </c:pt>
                <c:pt idx="4207">
                  <c:v>21.04</c:v>
                </c:pt>
                <c:pt idx="4208">
                  <c:v>21.045000000000002</c:v>
                </c:pt>
                <c:pt idx="4209">
                  <c:v>21.05</c:v>
                </c:pt>
                <c:pt idx="4210">
                  <c:v>21.055</c:v>
                </c:pt>
                <c:pt idx="4211">
                  <c:v>21.06</c:v>
                </c:pt>
                <c:pt idx="4212">
                  <c:v>21.065000000000001</c:v>
                </c:pt>
                <c:pt idx="4213">
                  <c:v>21.07</c:v>
                </c:pt>
                <c:pt idx="4214">
                  <c:v>21.074999999999999</c:v>
                </c:pt>
                <c:pt idx="4215">
                  <c:v>21.08</c:v>
                </c:pt>
                <c:pt idx="4216">
                  <c:v>21.085000000000001</c:v>
                </c:pt>
                <c:pt idx="4217">
                  <c:v>21.09</c:v>
                </c:pt>
                <c:pt idx="4218">
                  <c:v>21.094999999999999</c:v>
                </c:pt>
                <c:pt idx="4219">
                  <c:v>21.1</c:v>
                </c:pt>
                <c:pt idx="4220">
                  <c:v>21.105</c:v>
                </c:pt>
                <c:pt idx="4221">
                  <c:v>21.11</c:v>
                </c:pt>
                <c:pt idx="4222">
                  <c:v>21.114999999999998</c:v>
                </c:pt>
                <c:pt idx="4223">
                  <c:v>21.12</c:v>
                </c:pt>
                <c:pt idx="4224">
                  <c:v>21.125</c:v>
                </c:pt>
                <c:pt idx="4225">
                  <c:v>21.13</c:v>
                </c:pt>
                <c:pt idx="4226">
                  <c:v>21.135000000000002</c:v>
                </c:pt>
                <c:pt idx="4227">
                  <c:v>21.14</c:v>
                </c:pt>
                <c:pt idx="4228">
                  <c:v>21.145</c:v>
                </c:pt>
                <c:pt idx="4229">
                  <c:v>21.15</c:v>
                </c:pt>
                <c:pt idx="4230">
                  <c:v>21.155000000000001</c:v>
                </c:pt>
                <c:pt idx="4231">
                  <c:v>21.16</c:v>
                </c:pt>
                <c:pt idx="4232">
                  <c:v>21.164999999999999</c:v>
                </c:pt>
                <c:pt idx="4233">
                  <c:v>21.17</c:v>
                </c:pt>
                <c:pt idx="4234">
                  <c:v>21.175000000000001</c:v>
                </c:pt>
                <c:pt idx="4235">
                  <c:v>21.18</c:v>
                </c:pt>
                <c:pt idx="4236">
                  <c:v>21.184999999999999</c:v>
                </c:pt>
                <c:pt idx="4237">
                  <c:v>21.19</c:v>
                </c:pt>
                <c:pt idx="4238">
                  <c:v>21.195</c:v>
                </c:pt>
                <c:pt idx="4239">
                  <c:v>21.2</c:v>
                </c:pt>
                <c:pt idx="4240">
                  <c:v>21.204999999999998</c:v>
                </c:pt>
                <c:pt idx="4241">
                  <c:v>21.21</c:v>
                </c:pt>
                <c:pt idx="4242">
                  <c:v>21.215</c:v>
                </c:pt>
                <c:pt idx="4243">
                  <c:v>21.22</c:v>
                </c:pt>
                <c:pt idx="4244">
                  <c:v>21.225000000000001</c:v>
                </c:pt>
                <c:pt idx="4245">
                  <c:v>21.23</c:v>
                </c:pt>
                <c:pt idx="4246">
                  <c:v>21.234999999999999</c:v>
                </c:pt>
                <c:pt idx="4247">
                  <c:v>21.24</c:v>
                </c:pt>
                <c:pt idx="4248">
                  <c:v>21.245000000000001</c:v>
                </c:pt>
                <c:pt idx="4249">
                  <c:v>21.25</c:v>
                </c:pt>
                <c:pt idx="4250">
                  <c:v>21.254999999999999</c:v>
                </c:pt>
                <c:pt idx="4251">
                  <c:v>21.26</c:v>
                </c:pt>
                <c:pt idx="4252">
                  <c:v>21.265000000000001</c:v>
                </c:pt>
                <c:pt idx="4253">
                  <c:v>21.27</c:v>
                </c:pt>
                <c:pt idx="4254">
                  <c:v>21.274999999999999</c:v>
                </c:pt>
                <c:pt idx="4255">
                  <c:v>21.28</c:v>
                </c:pt>
                <c:pt idx="4256">
                  <c:v>21.285</c:v>
                </c:pt>
                <c:pt idx="4257">
                  <c:v>21.29</c:v>
                </c:pt>
                <c:pt idx="4258">
                  <c:v>21.295000000000002</c:v>
                </c:pt>
                <c:pt idx="4259">
                  <c:v>21.3</c:v>
                </c:pt>
                <c:pt idx="4260">
                  <c:v>21.305</c:v>
                </c:pt>
                <c:pt idx="4261">
                  <c:v>21.31</c:v>
                </c:pt>
                <c:pt idx="4262">
                  <c:v>21.315000000000001</c:v>
                </c:pt>
                <c:pt idx="4263">
                  <c:v>21.32</c:v>
                </c:pt>
                <c:pt idx="4264">
                  <c:v>21.324999999999999</c:v>
                </c:pt>
                <c:pt idx="4265">
                  <c:v>21.33</c:v>
                </c:pt>
                <c:pt idx="4266">
                  <c:v>21.335000000000001</c:v>
                </c:pt>
                <c:pt idx="4267">
                  <c:v>21.34</c:v>
                </c:pt>
                <c:pt idx="4268">
                  <c:v>21.344999999999999</c:v>
                </c:pt>
                <c:pt idx="4269">
                  <c:v>21.35</c:v>
                </c:pt>
                <c:pt idx="4270">
                  <c:v>21.355</c:v>
                </c:pt>
                <c:pt idx="4271">
                  <c:v>21.36</c:v>
                </c:pt>
                <c:pt idx="4272">
                  <c:v>21.364999999999998</c:v>
                </c:pt>
                <c:pt idx="4273">
                  <c:v>21.37</c:v>
                </c:pt>
                <c:pt idx="4274">
                  <c:v>21.375</c:v>
                </c:pt>
                <c:pt idx="4275">
                  <c:v>21.38</c:v>
                </c:pt>
                <c:pt idx="4276">
                  <c:v>21.385000000000002</c:v>
                </c:pt>
                <c:pt idx="4277">
                  <c:v>21.39</c:v>
                </c:pt>
                <c:pt idx="4278">
                  <c:v>21.395</c:v>
                </c:pt>
                <c:pt idx="4279">
                  <c:v>21.4</c:v>
                </c:pt>
                <c:pt idx="4280">
                  <c:v>21.405000000000001</c:v>
                </c:pt>
                <c:pt idx="4281">
                  <c:v>21.41</c:v>
                </c:pt>
                <c:pt idx="4282">
                  <c:v>21.414999999999999</c:v>
                </c:pt>
                <c:pt idx="4283">
                  <c:v>21.42</c:v>
                </c:pt>
                <c:pt idx="4284">
                  <c:v>21.425000000000001</c:v>
                </c:pt>
                <c:pt idx="4285">
                  <c:v>21.43</c:v>
                </c:pt>
                <c:pt idx="4286">
                  <c:v>21.434999999999999</c:v>
                </c:pt>
                <c:pt idx="4287">
                  <c:v>21.44</c:v>
                </c:pt>
                <c:pt idx="4288">
                  <c:v>21.445</c:v>
                </c:pt>
                <c:pt idx="4289">
                  <c:v>21.45</c:v>
                </c:pt>
                <c:pt idx="4290">
                  <c:v>21.454999999999998</c:v>
                </c:pt>
                <c:pt idx="4291">
                  <c:v>21.46</c:v>
                </c:pt>
                <c:pt idx="4292">
                  <c:v>21.465</c:v>
                </c:pt>
                <c:pt idx="4293">
                  <c:v>21.47</c:v>
                </c:pt>
                <c:pt idx="4294">
                  <c:v>21.475000000000001</c:v>
                </c:pt>
                <c:pt idx="4295">
                  <c:v>21.48</c:v>
                </c:pt>
                <c:pt idx="4296">
                  <c:v>21.484999999999999</c:v>
                </c:pt>
                <c:pt idx="4297">
                  <c:v>21.49</c:v>
                </c:pt>
                <c:pt idx="4298">
                  <c:v>21.495000000000001</c:v>
                </c:pt>
                <c:pt idx="4299">
                  <c:v>21.5</c:v>
                </c:pt>
                <c:pt idx="4300">
                  <c:v>21.504999999999999</c:v>
                </c:pt>
                <c:pt idx="4301">
                  <c:v>21.51</c:v>
                </c:pt>
                <c:pt idx="4302">
                  <c:v>21.515000000000001</c:v>
                </c:pt>
                <c:pt idx="4303">
                  <c:v>21.52</c:v>
                </c:pt>
                <c:pt idx="4304">
                  <c:v>21.524999999999999</c:v>
                </c:pt>
                <c:pt idx="4305">
                  <c:v>21.53</c:v>
                </c:pt>
                <c:pt idx="4306">
                  <c:v>21.535</c:v>
                </c:pt>
                <c:pt idx="4307">
                  <c:v>21.54</c:v>
                </c:pt>
                <c:pt idx="4308">
                  <c:v>21.545000000000002</c:v>
                </c:pt>
                <c:pt idx="4309">
                  <c:v>21.55</c:v>
                </c:pt>
                <c:pt idx="4310">
                  <c:v>21.555</c:v>
                </c:pt>
                <c:pt idx="4311">
                  <c:v>21.56</c:v>
                </c:pt>
                <c:pt idx="4312">
                  <c:v>21.565000000000001</c:v>
                </c:pt>
                <c:pt idx="4313">
                  <c:v>21.57</c:v>
                </c:pt>
                <c:pt idx="4314">
                  <c:v>21.574999999999999</c:v>
                </c:pt>
                <c:pt idx="4315">
                  <c:v>21.58</c:v>
                </c:pt>
                <c:pt idx="4316">
                  <c:v>21.585000000000001</c:v>
                </c:pt>
                <c:pt idx="4317">
                  <c:v>21.59</c:v>
                </c:pt>
                <c:pt idx="4318">
                  <c:v>21.594999999999999</c:v>
                </c:pt>
                <c:pt idx="4319">
                  <c:v>21.6</c:v>
                </c:pt>
                <c:pt idx="4320">
                  <c:v>21.605</c:v>
                </c:pt>
                <c:pt idx="4321">
                  <c:v>21.61</c:v>
                </c:pt>
                <c:pt idx="4322">
                  <c:v>21.614999999999998</c:v>
                </c:pt>
                <c:pt idx="4323">
                  <c:v>21.62</c:v>
                </c:pt>
                <c:pt idx="4324">
                  <c:v>21.625</c:v>
                </c:pt>
                <c:pt idx="4325">
                  <c:v>21.63</c:v>
                </c:pt>
                <c:pt idx="4326">
                  <c:v>21.635000000000002</c:v>
                </c:pt>
                <c:pt idx="4327">
                  <c:v>21.64</c:v>
                </c:pt>
                <c:pt idx="4328">
                  <c:v>21.645</c:v>
                </c:pt>
                <c:pt idx="4329">
                  <c:v>21.65</c:v>
                </c:pt>
                <c:pt idx="4330">
                  <c:v>21.655000000000001</c:v>
                </c:pt>
                <c:pt idx="4331">
                  <c:v>21.66</c:v>
                </c:pt>
                <c:pt idx="4332">
                  <c:v>21.664999999999999</c:v>
                </c:pt>
                <c:pt idx="4333">
                  <c:v>21.67</c:v>
                </c:pt>
                <c:pt idx="4334">
                  <c:v>21.675000000000001</c:v>
                </c:pt>
                <c:pt idx="4335">
                  <c:v>21.68</c:v>
                </c:pt>
                <c:pt idx="4336">
                  <c:v>21.684999999999999</c:v>
                </c:pt>
                <c:pt idx="4337">
                  <c:v>21.69</c:v>
                </c:pt>
                <c:pt idx="4338">
                  <c:v>21.695</c:v>
                </c:pt>
                <c:pt idx="4339">
                  <c:v>21.7</c:v>
                </c:pt>
                <c:pt idx="4340">
                  <c:v>21.704999999999998</c:v>
                </c:pt>
                <c:pt idx="4341">
                  <c:v>21.71</c:v>
                </c:pt>
                <c:pt idx="4342">
                  <c:v>21.715</c:v>
                </c:pt>
                <c:pt idx="4343">
                  <c:v>21.72</c:v>
                </c:pt>
                <c:pt idx="4344">
                  <c:v>21.725000000000001</c:v>
                </c:pt>
                <c:pt idx="4345">
                  <c:v>21.73</c:v>
                </c:pt>
                <c:pt idx="4346">
                  <c:v>21.734999999999999</c:v>
                </c:pt>
                <c:pt idx="4347">
                  <c:v>21.74</c:v>
                </c:pt>
                <c:pt idx="4348">
                  <c:v>21.745000000000001</c:v>
                </c:pt>
                <c:pt idx="4349">
                  <c:v>21.75</c:v>
                </c:pt>
                <c:pt idx="4350">
                  <c:v>21.754999999999999</c:v>
                </c:pt>
                <c:pt idx="4351">
                  <c:v>21.76</c:v>
                </c:pt>
                <c:pt idx="4352">
                  <c:v>21.765000000000001</c:v>
                </c:pt>
                <c:pt idx="4353">
                  <c:v>21.77</c:v>
                </c:pt>
                <c:pt idx="4354">
                  <c:v>21.774999999999999</c:v>
                </c:pt>
                <c:pt idx="4355">
                  <c:v>21.78</c:v>
                </c:pt>
                <c:pt idx="4356">
                  <c:v>21.785</c:v>
                </c:pt>
                <c:pt idx="4357">
                  <c:v>21.79</c:v>
                </c:pt>
                <c:pt idx="4358">
                  <c:v>21.795000000000002</c:v>
                </c:pt>
                <c:pt idx="4359">
                  <c:v>21.8</c:v>
                </c:pt>
                <c:pt idx="4360">
                  <c:v>21.805</c:v>
                </c:pt>
                <c:pt idx="4361">
                  <c:v>21.81</c:v>
                </c:pt>
                <c:pt idx="4362">
                  <c:v>21.815000000000001</c:v>
                </c:pt>
                <c:pt idx="4363">
                  <c:v>21.82</c:v>
                </c:pt>
                <c:pt idx="4364">
                  <c:v>21.824999999999999</c:v>
                </c:pt>
                <c:pt idx="4365">
                  <c:v>21.83</c:v>
                </c:pt>
                <c:pt idx="4366">
                  <c:v>21.835000000000001</c:v>
                </c:pt>
                <c:pt idx="4367">
                  <c:v>21.84</c:v>
                </c:pt>
                <c:pt idx="4368">
                  <c:v>21.844999999999999</c:v>
                </c:pt>
                <c:pt idx="4369">
                  <c:v>21.85</c:v>
                </c:pt>
                <c:pt idx="4370">
                  <c:v>21.855</c:v>
                </c:pt>
                <c:pt idx="4371">
                  <c:v>21.86</c:v>
                </c:pt>
                <c:pt idx="4372">
                  <c:v>21.864999999999998</c:v>
                </c:pt>
                <c:pt idx="4373">
                  <c:v>21.87</c:v>
                </c:pt>
                <c:pt idx="4374">
                  <c:v>21.875</c:v>
                </c:pt>
                <c:pt idx="4375">
                  <c:v>21.88</c:v>
                </c:pt>
                <c:pt idx="4376">
                  <c:v>21.885000000000002</c:v>
                </c:pt>
                <c:pt idx="4377">
                  <c:v>21.89</c:v>
                </c:pt>
                <c:pt idx="4378">
                  <c:v>21.895</c:v>
                </c:pt>
                <c:pt idx="4379">
                  <c:v>21.9</c:v>
                </c:pt>
                <c:pt idx="4380">
                  <c:v>21.905000000000001</c:v>
                </c:pt>
                <c:pt idx="4381">
                  <c:v>21.91</c:v>
                </c:pt>
                <c:pt idx="4382">
                  <c:v>21.914999999999999</c:v>
                </c:pt>
                <c:pt idx="4383">
                  <c:v>21.92</c:v>
                </c:pt>
                <c:pt idx="4384">
                  <c:v>21.925000000000001</c:v>
                </c:pt>
                <c:pt idx="4385">
                  <c:v>21.93</c:v>
                </c:pt>
                <c:pt idx="4386">
                  <c:v>21.934999999999999</c:v>
                </c:pt>
                <c:pt idx="4387">
                  <c:v>21.94</c:v>
                </c:pt>
                <c:pt idx="4388">
                  <c:v>21.945</c:v>
                </c:pt>
                <c:pt idx="4389">
                  <c:v>21.95</c:v>
                </c:pt>
                <c:pt idx="4390">
                  <c:v>21.954999999999998</c:v>
                </c:pt>
                <c:pt idx="4391">
                  <c:v>21.96</c:v>
                </c:pt>
                <c:pt idx="4392">
                  <c:v>21.965</c:v>
                </c:pt>
                <c:pt idx="4393">
                  <c:v>21.97</c:v>
                </c:pt>
                <c:pt idx="4394">
                  <c:v>21.975000000000001</c:v>
                </c:pt>
                <c:pt idx="4395">
                  <c:v>21.98</c:v>
                </c:pt>
                <c:pt idx="4396">
                  <c:v>21.984999999999999</c:v>
                </c:pt>
                <c:pt idx="4397">
                  <c:v>21.99</c:v>
                </c:pt>
                <c:pt idx="4398">
                  <c:v>21.995000000000001</c:v>
                </c:pt>
                <c:pt idx="4399">
                  <c:v>22</c:v>
                </c:pt>
                <c:pt idx="4400">
                  <c:v>22.004999999999999</c:v>
                </c:pt>
                <c:pt idx="4401">
                  <c:v>22.01</c:v>
                </c:pt>
                <c:pt idx="4402">
                  <c:v>22.015000000000001</c:v>
                </c:pt>
                <c:pt idx="4403">
                  <c:v>22.02</c:v>
                </c:pt>
                <c:pt idx="4404">
                  <c:v>22.024999999999999</c:v>
                </c:pt>
                <c:pt idx="4405">
                  <c:v>22.03</c:v>
                </c:pt>
                <c:pt idx="4406">
                  <c:v>22.035</c:v>
                </c:pt>
                <c:pt idx="4407">
                  <c:v>22.04</c:v>
                </c:pt>
                <c:pt idx="4408">
                  <c:v>22.045000000000002</c:v>
                </c:pt>
                <c:pt idx="4409">
                  <c:v>22.05</c:v>
                </c:pt>
                <c:pt idx="4410">
                  <c:v>22.055</c:v>
                </c:pt>
                <c:pt idx="4411">
                  <c:v>22.06</c:v>
                </c:pt>
                <c:pt idx="4412">
                  <c:v>22.065000000000001</c:v>
                </c:pt>
                <c:pt idx="4413">
                  <c:v>22.07</c:v>
                </c:pt>
                <c:pt idx="4414">
                  <c:v>22.074999999999999</c:v>
                </c:pt>
                <c:pt idx="4415">
                  <c:v>22.08</c:v>
                </c:pt>
                <c:pt idx="4416">
                  <c:v>22.085000000000001</c:v>
                </c:pt>
                <c:pt idx="4417">
                  <c:v>22.09</c:v>
                </c:pt>
                <c:pt idx="4418">
                  <c:v>22.094999999999999</c:v>
                </c:pt>
                <c:pt idx="4419">
                  <c:v>22.1</c:v>
                </c:pt>
                <c:pt idx="4420">
                  <c:v>22.105</c:v>
                </c:pt>
                <c:pt idx="4421">
                  <c:v>22.11</c:v>
                </c:pt>
                <c:pt idx="4422">
                  <c:v>22.114999999999998</c:v>
                </c:pt>
                <c:pt idx="4423">
                  <c:v>22.12</c:v>
                </c:pt>
                <c:pt idx="4424">
                  <c:v>22.125</c:v>
                </c:pt>
                <c:pt idx="4425">
                  <c:v>22.13</c:v>
                </c:pt>
                <c:pt idx="4426">
                  <c:v>22.135000000000002</c:v>
                </c:pt>
                <c:pt idx="4427">
                  <c:v>22.14</c:v>
                </c:pt>
                <c:pt idx="4428">
                  <c:v>22.145</c:v>
                </c:pt>
                <c:pt idx="4429">
                  <c:v>22.15</c:v>
                </c:pt>
                <c:pt idx="4430">
                  <c:v>22.155000000000001</c:v>
                </c:pt>
                <c:pt idx="4431">
                  <c:v>22.16</c:v>
                </c:pt>
                <c:pt idx="4432">
                  <c:v>22.164999999999999</c:v>
                </c:pt>
                <c:pt idx="4433">
                  <c:v>22.17</c:v>
                </c:pt>
                <c:pt idx="4434">
                  <c:v>22.175000000000001</c:v>
                </c:pt>
                <c:pt idx="4435">
                  <c:v>22.18</c:v>
                </c:pt>
                <c:pt idx="4436">
                  <c:v>22.184999999999999</c:v>
                </c:pt>
                <c:pt idx="4437">
                  <c:v>22.19</c:v>
                </c:pt>
                <c:pt idx="4438">
                  <c:v>22.195</c:v>
                </c:pt>
                <c:pt idx="4439">
                  <c:v>22.2</c:v>
                </c:pt>
                <c:pt idx="4440">
                  <c:v>22.204999999999998</c:v>
                </c:pt>
                <c:pt idx="4441">
                  <c:v>22.21</c:v>
                </c:pt>
                <c:pt idx="4442">
                  <c:v>22.215</c:v>
                </c:pt>
                <c:pt idx="4443">
                  <c:v>22.22</c:v>
                </c:pt>
                <c:pt idx="4444">
                  <c:v>22.225000000000001</c:v>
                </c:pt>
                <c:pt idx="4445">
                  <c:v>22.23</c:v>
                </c:pt>
                <c:pt idx="4446">
                  <c:v>22.234999999999999</c:v>
                </c:pt>
                <c:pt idx="4447">
                  <c:v>22.24</c:v>
                </c:pt>
                <c:pt idx="4448">
                  <c:v>22.245000000000001</c:v>
                </c:pt>
                <c:pt idx="4449">
                  <c:v>22.25</c:v>
                </c:pt>
                <c:pt idx="4450">
                  <c:v>22.254999999999999</c:v>
                </c:pt>
                <c:pt idx="4451">
                  <c:v>22.26</c:v>
                </c:pt>
                <c:pt idx="4452">
                  <c:v>22.265000000000001</c:v>
                </c:pt>
                <c:pt idx="4453">
                  <c:v>22.27</c:v>
                </c:pt>
                <c:pt idx="4454">
                  <c:v>22.274999999999999</c:v>
                </c:pt>
                <c:pt idx="4455">
                  <c:v>22.28</c:v>
                </c:pt>
                <c:pt idx="4456">
                  <c:v>22.285</c:v>
                </c:pt>
                <c:pt idx="4457">
                  <c:v>22.29</c:v>
                </c:pt>
                <c:pt idx="4458">
                  <c:v>22.295000000000002</c:v>
                </c:pt>
                <c:pt idx="4459">
                  <c:v>22.3</c:v>
                </c:pt>
                <c:pt idx="4460">
                  <c:v>22.305</c:v>
                </c:pt>
                <c:pt idx="4461">
                  <c:v>22.31</c:v>
                </c:pt>
                <c:pt idx="4462">
                  <c:v>22.315000000000001</c:v>
                </c:pt>
                <c:pt idx="4463">
                  <c:v>22.32</c:v>
                </c:pt>
                <c:pt idx="4464">
                  <c:v>22.324999999999999</c:v>
                </c:pt>
                <c:pt idx="4465">
                  <c:v>22.33</c:v>
                </c:pt>
                <c:pt idx="4466">
                  <c:v>22.335000000000001</c:v>
                </c:pt>
                <c:pt idx="4467">
                  <c:v>22.34</c:v>
                </c:pt>
                <c:pt idx="4468">
                  <c:v>22.344999999999999</c:v>
                </c:pt>
                <c:pt idx="4469">
                  <c:v>22.35</c:v>
                </c:pt>
                <c:pt idx="4470">
                  <c:v>22.355</c:v>
                </c:pt>
                <c:pt idx="4471">
                  <c:v>22.36</c:v>
                </c:pt>
                <c:pt idx="4472">
                  <c:v>22.364999999999998</c:v>
                </c:pt>
                <c:pt idx="4473">
                  <c:v>22.37</c:v>
                </c:pt>
                <c:pt idx="4474">
                  <c:v>22.375</c:v>
                </c:pt>
                <c:pt idx="4475">
                  <c:v>22.38</c:v>
                </c:pt>
                <c:pt idx="4476">
                  <c:v>22.385000000000002</c:v>
                </c:pt>
                <c:pt idx="4477">
                  <c:v>22.39</c:v>
                </c:pt>
                <c:pt idx="4478">
                  <c:v>22.395</c:v>
                </c:pt>
                <c:pt idx="4479">
                  <c:v>22.4</c:v>
                </c:pt>
                <c:pt idx="4480">
                  <c:v>22.405000000000001</c:v>
                </c:pt>
                <c:pt idx="4481">
                  <c:v>22.41</c:v>
                </c:pt>
                <c:pt idx="4482">
                  <c:v>22.414999999999999</c:v>
                </c:pt>
                <c:pt idx="4483">
                  <c:v>22.42</c:v>
                </c:pt>
                <c:pt idx="4484">
                  <c:v>22.425000000000001</c:v>
                </c:pt>
                <c:pt idx="4485">
                  <c:v>22.43</c:v>
                </c:pt>
                <c:pt idx="4486">
                  <c:v>22.434999999999999</c:v>
                </c:pt>
                <c:pt idx="4487">
                  <c:v>22.44</c:v>
                </c:pt>
                <c:pt idx="4488">
                  <c:v>22.445</c:v>
                </c:pt>
                <c:pt idx="4489">
                  <c:v>22.45</c:v>
                </c:pt>
                <c:pt idx="4490">
                  <c:v>22.454999999999998</c:v>
                </c:pt>
                <c:pt idx="4491">
                  <c:v>22.46</c:v>
                </c:pt>
                <c:pt idx="4492">
                  <c:v>22.465</c:v>
                </c:pt>
                <c:pt idx="4493">
                  <c:v>22.47</c:v>
                </c:pt>
                <c:pt idx="4494">
                  <c:v>22.475000000000001</c:v>
                </c:pt>
                <c:pt idx="4495">
                  <c:v>22.48</c:v>
                </c:pt>
                <c:pt idx="4496">
                  <c:v>22.484999999999999</c:v>
                </c:pt>
                <c:pt idx="4497">
                  <c:v>22.49</c:v>
                </c:pt>
                <c:pt idx="4498">
                  <c:v>22.495000000000001</c:v>
                </c:pt>
                <c:pt idx="4499">
                  <c:v>22.5</c:v>
                </c:pt>
                <c:pt idx="4500">
                  <c:v>22.504999999999999</c:v>
                </c:pt>
                <c:pt idx="4501">
                  <c:v>22.51</c:v>
                </c:pt>
                <c:pt idx="4502">
                  <c:v>22.515000000000001</c:v>
                </c:pt>
                <c:pt idx="4503">
                  <c:v>22.52</c:v>
                </c:pt>
                <c:pt idx="4504">
                  <c:v>22.524999999999999</c:v>
                </c:pt>
                <c:pt idx="4505">
                  <c:v>22.53</c:v>
                </c:pt>
                <c:pt idx="4506">
                  <c:v>22.535</c:v>
                </c:pt>
                <c:pt idx="4507">
                  <c:v>22.54</c:v>
                </c:pt>
                <c:pt idx="4508">
                  <c:v>22.545000000000002</c:v>
                </c:pt>
                <c:pt idx="4509">
                  <c:v>22.55</c:v>
                </c:pt>
                <c:pt idx="4510">
                  <c:v>22.555</c:v>
                </c:pt>
                <c:pt idx="4511">
                  <c:v>22.56</c:v>
                </c:pt>
                <c:pt idx="4512">
                  <c:v>22.565000000000001</c:v>
                </c:pt>
                <c:pt idx="4513">
                  <c:v>22.57</c:v>
                </c:pt>
                <c:pt idx="4514">
                  <c:v>22.574999999999999</c:v>
                </c:pt>
                <c:pt idx="4515">
                  <c:v>22.58</c:v>
                </c:pt>
                <c:pt idx="4516">
                  <c:v>22.585000000000001</c:v>
                </c:pt>
                <c:pt idx="4517">
                  <c:v>22.59</c:v>
                </c:pt>
                <c:pt idx="4518">
                  <c:v>22.594999999999999</c:v>
                </c:pt>
                <c:pt idx="4519">
                  <c:v>22.6</c:v>
                </c:pt>
                <c:pt idx="4520">
                  <c:v>22.605</c:v>
                </c:pt>
                <c:pt idx="4521">
                  <c:v>22.61</c:v>
                </c:pt>
                <c:pt idx="4522">
                  <c:v>22.614999999999998</c:v>
                </c:pt>
                <c:pt idx="4523">
                  <c:v>22.62</c:v>
                </c:pt>
                <c:pt idx="4524">
                  <c:v>22.625</c:v>
                </c:pt>
                <c:pt idx="4525">
                  <c:v>22.63</c:v>
                </c:pt>
                <c:pt idx="4526">
                  <c:v>22.635000000000002</c:v>
                </c:pt>
                <c:pt idx="4527">
                  <c:v>22.64</c:v>
                </c:pt>
                <c:pt idx="4528">
                  <c:v>22.645</c:v>
                </c:pt>
                <c:pt idx="4529">
                  <c:v>22.65</c:v>
                </c:pt>
                <c:pt idx="4530">
                  <c:v>22.655000000000001</c:v>
                </c:pt>
                <c:pt idx="4531">
                  <c:v>22.66</c:v>
                </c:pt>
                <c:pt idx="4532">
                  <c:v>22.664999999999999</c:v>
                </c:pt>
                <c:pt idx="4533">
                  <c:v>22.67</c:v>
                </c:pt>
                <c:pt idx="4534">
                  <c:v>22.675000000000001</c:v>
                </c:pt>
                <c:pt idx="4535">
                  <c:v>22.68</c:v>
                </c:pt>
                <c:pt idx="4536">
                  <c:v>22.684999999999999</c:v>
                </c:pt>
                <c:pt idx="4537">
                  <c:v>22.69</c:v>
                </c:pt>
                <c:pt idx="4538">
                  <c:v>22.695</c:v>
                </c:pt>
                <c:pt idx="4539">
                  <c:v>22.7</c:v>
                </c:pt>
                <c:pt idx="4540">
                  <c:v>22.704999999999998</c:v>
                </c:pt>
                <c:pt idx="4541">
                  <c:v>22.71</c:v>
                </c:pt>
                <c:pt idx="4542">
                  <c:v>22.715</c:v>
                </c:pt>
                <c:pt idx="4543">
                  <c:v>22.72</c:v>
                </c:pt>
                <c:pt idx="4544">
                  <c:v>22.725000000000001</c:v>
                </c:pt>
                <c:pt idx="4545">
                  <c:v>22.73</c:v>
                </c:pt>
                <c:pt idx="4546">
                  <c:v>22.734999999999999</c:v>
                </c:pt>
                <c:pt idx="4547">
                  <c:v>22.74</c:v>
                </c:pt>
                <c:pt idx="4548">
                  <c:v>22.745000000000001</c:v>
                </c:pt>
                <c:pt idx="4549">
                  <c:v>22.75</c:v>
                </c:pt>
                <c:pt idx="4550">
                  <c:v>22.754999999999999</c:v>
                </c:pt>
                <c:pt idx="4551">
                  <c:v>22.76</c:v>
                </c:pt>
                <c:pt idx="4552">
                  <c:v>22.765000000000001</c:v>
                </c:pt>
                <c:pt idx="4553">
                  <c:v>22.77</c:v>
                </c:pt>
                <c:pt idx="4554">
                  <c:v>22.774999999999999</c:v>
                </c:pt>
                <c:pt idx="4555">
                  <c:v>22.78</c:v>
                </c:pt>
                <c:pt idx="4556">
                  <c:v>22.785</c:v>
                </c:pt>
                <c:pt idx="4557">
                  <c:v>22.79</c:v>
                </c:pt>
                <c:pt idx="4558">
                  <c:v>22.795000000000002</c:v>
                </c:pt>
                <c:pt idx="4559">
                  <c:v>22.8</c:v>
                </c:pt>
                <c:pt idx="4560">
                  <c:v>22.805</c:v>
                </c:pt>
                <c:pt idx="4561">
                  <c:v>22.81</c:v>
                </c:pt>
                <c:pt idx="4562">
                  <c:v>22.815000000000001</c:v>
                </c:pt>
                <c:pt idx="4563">
                  <c:v>22.82</c:v>
                </c:pt>
                <c:pt idx="4564">
                  <c:v>22.824999999999999</c:v>
                </c:pt>
                <c:pt idx="4565">
                  <c:v>22.83</c:v>
                </c:pt>
                <c:pt idx="4566">
                  <c:v>22.835000000000001</c:v>
                </c:pt>
                <c:pt idx="4567">
                  <c:v>22.84</c:v>
                </c:pt>
                <c:pt idx="4568">
                  <c:v>22.844999999999999</c:v>
                </c:pt>
                <c:pt idx="4569">
                  <c:v>22.85</c:v>
                </c:pt>
                <c:pt idx="4570">
                  <c:v>22.855</c:v>
                </c:pt>
                <c:pt idx="4571">
                  <c:v>22.86</c:v>
                </c:pt>
                <c:pt idx="4572">
                  <c:v>22.864999999999998</c:v>
                </c:pt>
                <c:pt idx="4573">
                  <c:v>22.87</c:v>
                </c:pt>
                <c:pt idx="4574">
                  <c:v>22.875</c:v>
                </c:pt>
                <c:pt idx="4575">
                  <c:v>22.88</c:v>
                </c:pt>
                <c:pt idx="4576">
                  <c:v>22.885000000000002</c:v>
                </c:pt>
                <c:pt idx="4577">
                  <c:v>22.89</c:v>
                </c:pt>
                <c:pt idx="4578">
                  <c:v>22.895</c:v>
                </c:pt>
                <c:pt idx="4579">
                  <c:v>22.9</c:v>
                </c:pt>
                <c:pt idx="4580">
                  <c:v>22.905000000000001</c:v>
                </c:pt>
                <c:pt idx="4581">
                  <c:v>22.91</c:v>
                </c:pt>
                <c:pt idx="4582">
                  <c:v>22.914999999999999</c:v>
                </c:pt>
                <c:pt idx="4583">
                  <c:v>22.92</c:v>
                </c:pt>
                <c:pt idx="4584">
                  <c:v>22.925000000000001</c:v>
                </c:pt>
                <c:pt idx="4585">
                  <c:v>22.93</c:v>
                </c:pt>
                <c:pt idx="4586">
                  <c:v>22.934999999999999</c:v>
                </c:pt>
                <c:pt idx="4587">
                  <c:v>22.94</c:v>
                </c:pt>
                <c:pt idx="4588">
                  <c:v>22.945</c:v>
                </c:pt>
                <c:pt idx="4589">
                  <c:v>22.95</c:v>
                </c:pt>
                <c:pt idx="4590">
                  <c:v>22.954999999999998</c:v>
                </c:pt>
                <c:pt idx="4591">
                  <c:v>22.96</c:v>
                </c:pt>
                <c:pt idx="4592">
                  <c:v>22.965</c:v>
                </c:pt>
                <c:pt idx="4593">
                  <c:v>22.97</c:v>
                </c:pt>
                <c:pt idx="4594">
                  <c:v>22.975000000000001</c:v>
                </c:pt>
                <c:pt idx="4595">
                  <c:v>22.98</c:v>
                </c:pt>
                <c:pt idx="4596">
                  <c:v>22.984999999999999</c:v>
                </c:pt>
                <c:pt idx="4597">
                  <c:v>22.99</c:v>
                </c:pt>
                <c:pt idx="4598">
                  <c:v>22.995000000000001</c:v>
                </c:pt>
                <c:pt idx="4599">
                  <c:v>23</c:v>
                </c:pt>
                <c:pt idx="4600">
                  <c:v>23.004999999999999</c:v>
                </c:pt>
                <c:pt idx="4601">
                  <c:v>23.01</c:v>
                </c:pt>
                <c:pt idx="4602">
                  <c:v>23.015000000000001</c:v>
                </c:pt>
                <c:pt idx="4603">
                  <c:v>23.02</c:v>
                </c:pt>
                <c:pt idx="4604">
                  <c:v>23.024999999999999</c:v>
                </c:pt>
                <c:pt idx="4605">
                  <c:v>23.03</c:v>
                </c:pt>
                <c:pt idx="4606">
                  <c:v>23.035</c:v>
                </c:pt>
                <c:pt idx="4607">
                  <c:v>23.04</c:v>
                </c:pt>
                <c:pt idx="4608">
                  <c:v>23.045000000000002</c:v>
                </c:pt>
                <c:pt idx="4609">
                  <c:v>23.05</c:v>
                </c:pt>
                <c:pt idx="4610">
                  <c:v>23.055</c:v>
                </c:pt>
                <c:pt idx="4611">
                  <c:v>23.06</c:v>
                </c:pt>
                <c:pt idx="4612">
                  <c:v>23.065000000000001</c:v>
                </c:pt>
                <c:pt idx="4613">
                  <c:v>23.07</c:v>
                </c:pt>
                <c:pt idx="4614">
                  <c:v>23.074999999999999</c:v>
                </c:pt>
                <c:pt idx="4615">
                  <c:v>23.08</c:v>
                </c:pt>
                <c:pt idx="4616">
                  <c:v>23.085000000000001</c:v>
                </c:pt>
                <c:pt idx="4617">
                  <c:v>23.09</c:v>
                </c:pt>
                <c:pt idx="4618">
                  <c:v>23.094999999999999</c:v>
                </c:pt>
                <c:pt idx="4619">
                  <c:v>23.1</c:v>
                </c:pt>
                <c:pt idx="4620">
                  <c:v>23.105</c:v>
                </c:pt>
                <c:pt idx="4621">
                  <c:v>23.11</c:v>
                </c:pt>
                <c:pt idx="4622">
                  <c:v>23.114999999999998</c:v>
                </c:pt>
                <c:pt idx="4623">
                  <c:v>23.12</c:v>
                </c:pt>
                <c:pt idx="4624">
                  <c:v>23.125</c:v>
                </c:pt>
                <c:pt idx="4625">
                  <c:v>23.13</c:v>
                </c:pt>
                <c:pt idx="4626">
                  <c:v>23.135000000000002</c:v>
                </c:pt>
                <c:pt idx="4627">
                  <c:v>23.14</c:v>
                </c:pt>
                <c:pt idx="4628">
                  <c:v>23.145</c:v>
                </c:pt>
                <c:pt idx="4629">
                  <c:v>23.15</c:v>
                </c:pt>
                <c:pt idx="4630">
                  <c:v>23.155000000000001</c:v>
                </c:pt>
                <c:pt idx="4631">
                  <c:v>23.16</c:v>
                </c:pt>
                <c:pt idx="4632">
                  <c:v>23.164999999999999</c:v>
                </c:pt>
                <c:pt idx="4633">
                  <c:v>23.17</c:v>
                </c:pt>
                <c:pt idx="4634">
                  <c:v>23.175000000000001</c:v>
                </c:pt>
                <c:pt idx="4635">
                  <c:v>23.18</c:v>
                </c:pt>
                <c:pt idx="4636">
                  <c:v>23.184999999999999</c:v>
                </c:pt>
                <c:pt idx="4637">
                  <c:v>23.19</c:v>
                </c:pt>
                <c:pt idx="4638">
                  <c:v>23.195</c:v>
                </c:pt>
                <c:pt idx="4639">
                  <c:v>23.2</c:v>
                </c:pt>
                <c:pt idx="4640">
                  <c:v>23.204999999999998</c:v>
                </c:pt>
                <c:pt idx="4641">
                  <c:v>23.21</c:v>
                </c:pt>
                <c:pt idx="4642">
                  <c:v>23.215</c:v>
                </c:pt>
                <c:pt idx="4643">
                  <c:v>23.22</c:v>
                </c:pt>
                <c:pt idx="4644">
                  <c:v>23.225000000000001</c:v>
                </c:pt>
                <c:pt idx="4645">
                  <c:v>23.23</c:v>
                </c:pt>
                <c:pt idx="4646">
                  <c:v>23.234999999999999</c:v>
                </c:pt>
                <c:pt idx="4647">
                  <c:v>23.24</c:v>
                </c:pt>
                <c:pt idx="4648">
                  <c:v>23.245000000000001</c:v>
                </c:pt>
                <c:pt idx="4649">
                  <c:v>23.25</c:v>
                </c:pt>
                <c:pt idx="4650">
                  <c:v>23.254999999999999</c:v>
                </c:pt>
                <c:pt idx="4651">
                  <c:v>23.26</c:v>
                </c:pt>
                <c:pt idx="4652">
                  <c:v>23.265000000000001</c:v>
                </c:pt>
                <c:pt idx="4653">
                  <c:v>23.27</c:v>
                </c:pt>
                <c:pt idx="4654">
                  <c:v>23.274999999999999</c:v>
                </c:pt>
                <c:pt idx="4655">
                  <c:v>23.28</c:v>
                </c:pt>
                <c:pt idx="4656">
                  <c:v>23.285</c:v>
                </c:pt>
                <c:pt idx="4657">
                  <c:v>23.29</c:v>
                </c:pt>
                <c:pt idx="4658">
                  <c:v>23.295000000000002</c:v>
                </c:pt>
                <c:pt idx="4659">
                  <c:v>23.3</c:v>
                </c:pt>
                <c:pt idx="4660">
                  <c:v>23.305</c:v>
                </c:pt>
                <c:pt idx="4661">
                  <c:v>23.31</c:v>
                </c:pt>
                <c:pt idx="4662">
                  <c:v>23.315000000000001</c:v>
                </c:pt>
                <c:pt idx="4663">
                  <c:v>23.32</c:v>
                </c:pt>
                <c:pt idx="4664">
                  <c:v>23.324999999999999</c:v>
                </c:pt>
                <c:pt idx="4665">
                  <c:v>23.33</c:v>
                </c:pt>
                <c:pt idx="4666">
                  <c:v>23.335000000000001</c:v>
                </c:pt>
                <c:pt idx="4667">
                  <c:v>23.34</c:v>
                </c:pt>
                <c:pt idx="4668">
                  <c:v>23.344999999999999</c:v>
                </c:pt>
                <c:pt idx="4669">
                  <c:v>23.35</c:v>
                </c:pt>
                <c:pt idx="4670">
                  <c:v>23.355</c:v>
                </c:pt>
                <c:pt idx="4671">
                  <c:v>23.36</c:v>
                </c:pt>
                <c:pt idx="4672">
                  <c:v>23.364999999999998</c:v>
                </c:pt>
                <c:pt idx="4673">
                  <c:v>23.37</c:v>
                </c:pt>
                <c:pt idx="4674">
                  <c:v>23.375</c:v>
                </c:pt>
                <c:pt idx="4675">
                  <c:v>23.38</c:v>
                </c:pt>
                <c:pt idx="4676">
                  <c:v>23.385000000000002</c:v>
                </c:pt>
                <c:pt idx="4677">
                  <c:v>23.39</c:v>
                </c:pt>
                <c:pt idx="4678">
                  <c:v>23.395</c:v>
                </c:pt>
                <c:pt idx="4679">
                  <c:v>23.4</c:v>
                </c:pt>
                <c:pt idx="4680">
                  <c:v>23.405000000000001</c:v>
                </c:pt>
                <c:pt idx="4681">
                  <c:v>23.41</c:v>
                </c:pt>
                <c:pt idx="4682">
                  <c:v>23.414999999999999</c:v>
                </c:pt>
                <c:pt idx="4683">
                  <c:v>23.42</c:v>
                </c:pt>
                <c:pt idx="4684">
                  <c:v>23.425000000000001</c:v>
                </c:pt>
                <c:pt idx="4685">
                  <c:v>23.43</c:v>
                </c:pt>
                <c:pt idx="4686">
                  <c:v>23.434999999999999</c:v>
                </c:pt>
                <c:pt idx="4687">
                  <c:v>23.44</c:v>
                </c:pt>
                <c:pt idx="4688">
                  <c:v>23.445</c:v>
                </c:pt>
                <c:pt idx="4689">
                  <c:v>23.45</c:v>
                </c:pt>
                <c:pt idx="4690">
                  <c:v>23.454999999999998</c:v>
                </c:pt>
                <c:pt idx="4691">
                  <c:v>23.46</c:v>
                </c:pt>
                <c:pt idx="4692">
                  <c:v>23.465</c:v>
                </c:pt>
                <c:pt idx="4693">
                  <c:v>23.47</c:v>
                </c:pt>
                <c:pt idx="4694">
                  <c:v>23.475000000000001</c:v>
                </c:pt>
                <c:pt idx="4695">
                  <c:v>23.48</c:v>
                </c:pt>
                <c:pt idx="4696">
                  <c:v>23.484999999999999</c:v>
                </c:pt>
                <c:pt idx="4697">
                  <c:v>23.49</c:v>
                </c:pt>
                <c:pt idx="4698">
                  <c:v>23.495000000000001</c:v>
                </c:pt>
                <c:pt idx="4699">
                  <c:v>23.5</c:v>
                </c:pt>
                <c:pt idx="4700">
                  <c:v>23.504999999999999</c:v>
                </c:pt>
                <c:pt idx="4701">
                  <c:v>23.51</c:v>
                </c:pt>
                <c:pt idx="4702">
                  <c:v>23.515000000000001</c:v>
                </c:pt>
                <c:pt idx="4703">
                  <c:v>23.52</c:v>
                </c:pt>
                <c:pt idx="4704">
                  <c:v>23.524999999999999</c:v>
                </c:pt>
                <c:pt idx="4705">
                  <c:v>23.53</c:v>
                </c:pt>
                <c:pt idx="4706">
                  <c:v>23.535</c:v>
                </c:pt>
                <c:pt idx="4707">
                  <c:v>23.54</c:v>
                </c:pt>
                <c:pt idx="4708">
                  <c:v>23.545000000000002</c:v>
                </c:pt>
                <c:pt idx="4709">
                  <c:v>23.55</c:v>
                </c:pt>
                <c:pt idx="4710">
                  <c:v>23.555</c:v>
                </c:pt>
                <c:pt idx="4711">
                  <c:v>23.56</c:v>
                </c:pt>
                <c:pt idx="4712">
                  <c:v>23.565000000000001</c:v>
                </c:pt>
                <c:pt idx="4713">
                  <c:v>23.57</c:v>
                </c:pt>
                <c:pt idx="4714">
                  <c:v>23.574999999999999</c:v>
                </c:pt>
                <c:pt idx="4715">
                  <c:v>23.58</c:v>
                </c:pt>
                <c:pt idx="4716">
                  <c:v>23.585000000000001</c:v>
                </c:pt>
                <c:pt idx="4717">
                  <c:v>23.59</c:v>
                </c:pt>
                <c:pt idx="4718">
                  <c:v>23.594999999999999</c:v>
                </c:pt>
                <c:pt idx="4719">
                  <c:v>23.6</c:v>
                </c:pt>
                <c:pt idx="4720">
                  <c:v>23.605</c:v>
                </c:pt>
                <c:pt idx="4721">
                  <c:v>23.61</c:v>
                </c:pt>
                <c:pt idx="4722">
                  <c:v>23.614999999999998</c:v>
                </c:pt>
                <c:pt idx="4723">
                  <c:v>23.62</c:v>
                </c:pt>
                <c:pt idx="4724">
                  <c:v>23.625</c:v>
                </c:pt>
                <c:pt idx="4725">
                  <c:v>23.63</c:v>
                </c:pt>
                <c:pt idx="4726">
                  <c:v>23.635000000000002</c:v>
                </c:pt>
                <c:pt idx="4727">
                  <c:v>23.64</c:v>
                </c:pt>
                <c:pt idx="4728">
                  <c:v>23.645</c:v>
                </c:pt>
                <c:pt idx="4729">
                  <c:v>23.65</c:v>
                </c:pt>
                <c:pt idx="4730">
                  <c:v>23.655000000000001</c:v>
                </c:pt>
                <c:pt idx="4731">
                  <c:v>23.66</c:v>
                </c:pt>
                <c:pt idx="4732">
                  <c:v>23.664999999999999</c:v>
                </c:pt>
                <c:pt idx="4733">
                  <c:v>23.67</c:v>
                </c:pt>
                <c:pt idx="4734">
                  <c:v>23.675000000000001</c:v>
                </c:pt>
                <c:pt idx="4735">
                  <c:v>23.68</c:v>
                </c:pt>
                <c:pt idx="4736">
                  <c:v>23.684999999999999</c:v>
                </c:pt>
                <c:pt idx="4737">
                  <c:v>23.69</c:v>
                </c:pt>
                <c:pt idx="4738">
                  <c:v>23.695</c:v>
                </c:pt>
                <c:pt idx="4739">
                  <c:v>23.7</c:v>
                </c:pt>
                <c:pt idx="4740">
                  <c:v>23.704999999999998</c:v>
                </c:pt>
                <c:pt idx="4741">
                  <c:v>23.71</c:v>
                </c:pt>
                <c:pt idx="4742">
                  <c:v>23.715</c:v>
                </c:pt>
                <c:pt idx="4743">
                  <c:v>23.72</c:v>
                </c:pt>
                <c:pt idx="4744">
                  <c:v>23.725000000000001</c:v>
                </c:pt>
                <c:pt idx="4745">
                  <c:v>23.73</c:v>
                </c:pt>
                <c:pt idx="4746">
                  <c:v>23.734999999999999</c:v>
                </c:pt>
                <c:pt idx="4747">
                  <c:v>23.74</c:v>
                </c:pt>
                <c:pt idx="4748">
                  <c:v>23.745000000000001</c:v>
                </c:pt>
                <c:pt idx="4749">
                  <c:v>23.75</c:v>
                </c:pt>
                <c:pt idx="4750">
                  <c:v>23.754999999999999</c:v>
                </c:pt>
                <c:pt idx="4751">
                  <c:v>23.76</c:v>
                </c:pt>
                <c:pt idx="4752">
                  <c:v>23.765000000000001</c:v>
                </c:pt>
                <c:pt idx="4753">
                  <c:v>23.77</c:v>
                </c:pt>
                <c:pt idx="4754">
                  <c:v>23.774999999999999</c:v>
                </c:pt>
                <c:pt idx="4755">
                  <c:v>23.78</c:v>
                </c:pt>
                <c:pt idx="4756">
                  <c:v>23.785</c:v>
                </c:pt>
                <c:pt idx="4757">
                  <c:v>23.79</c:v>
                </c:pt>
                <c:pt idx="4758">
                  <c:v>23.795000000000002</c:v>
                </c:pt>
                <c:pt idx="4759">
                  <c:v>23.8</c:v>
                </c:pt>
                <c:pt idx="4760">
                  <c:v>23.805</c:v>
                </c:pt>
                <c:pt idx="4761">
                  <c:v>23.81</c:v>
                </c:pt>
                <c:pt idx="4762">
                  <c:v>23.815000000000001</c:v>
                </c:pt>
                <c:pt idx="4763">
                  <c:v>23.82</c:v>
                </c:pt>
                <c:pt idx="4764">
                  <c:v>23.824999999999999</c:v>
                </c:pt>
                <c:pt idx="4765">
                  <c:v>23.83</c:v>
                </c:pt>
                <c:pt idx="4766">
                  <c:v>23.835000000000001</c:v>
                </c:pt>
                <c:pt idx="4767">
                  <c:v>23.84</c:v>
                </c:pt>
                <c:pt idx="4768">
                  <c:v>23.844999999999999</c:v>
                </c:pt>
                <c:pt idx="4769">
                  <c:v>23.85</c:v>
                </c:pt>
                <c:pt idx="4770">
                  <c:v>23.855</c:v>
                </c:pt>
                <c:pt idx="4771">
                  <c:v>23.86</c:v>
                </c:pt>
                <c:pt idx="4772">
                  <c:v>23.864999999999998</c:v>
                </c:pt>
                <c:pt idx="4773">
                  <c:v>23.87</c:v>
                </c:pt>
                <c:pt idx="4774">
                  <c:v>23.875</c:v>
                </c:pt>
                <c:pt idx="4775">
                  <c:v>23.88</c:v>
                </c:pt>
                <c:pt idx="4776">
                  <c:v>23.885000000000002</c:v>
                </c:pt>
                <c:pt idx="4777">
                  <c:v>23.89</c:v>
                </c:pt>
                <c:pt idx="4778">
                  <c:v>23.895</c:v>
                </c:pt>
                <c:pt idx="4779">
                  <c:v>23.9</c:v>
                </c:pt>
                <c:pt idx="4780">
                  <c:v>23.905000000000001</c:v>
                </c:pt>
                <c:pt idx="4781">
                  <c:v>23.91</c:v>
                </c:pt>
                <c:pt idx="4782">
                  <c:v>23.914999999999999</c:v>
                </c:pt>
                <c:pt idx="4783">
                  <c:v>23.92</c:v>
                </c:pt>
                <c:pt idx="4784">
                  <c:v>23.925000000000001</c:v>
                </c:pt>
                <c:pt idx="4785">
                  <c:v>23.93</c:v>
                </c:pt>
                <c:pt idx="4786">
                  <c:v>23.934999999999999</c:v>
                </c:pt>
                <c:pt idx="4787">
                  <c:v>23.94</c:v>
                </c:pt>
                <c:pt idx="4788">
                  <c:v>23.945</c:v>
                </c:pt>
                <c:pt idx="4789">
                  <c:v>23.95</c:v>
                </c:pt>
                <c:pt idx="4790">
                  <c:v>23.954999999999998</c:v>
                </c:pt>
                <c:pt idx="4791">
                  <c:v>23.96</c:v>
                </c:pt>
                <c:pt idx="4792">
                  <c:v>23.965</c:v>
                </c:pt>
                <c:pt idx="4793">
                  <c:v>23.97</c:v>
                </c:pt>
                <c:pt idx="4794">
                  <c:v>23.975000000000001</c:v>
                </c:pt>
                <c:pt idx="4795">
                  <c:v>23.98</c:v>
                </c:pt>
                <c:pt idx="4796">
                  <c:v>23.984999999999999</c:v>
                </c:pt>
                <c:pt idx="4797">
                  <c:v>23.99</c:v>
                </c:pt>
                <c:pt idx="4798">
                  <c:v>23.995000000000001</c:v>
                </c:pt>
                <c:pt idx="4799">
                  <c:v>24</c:v>
                </c:pt>
                <c:pt idx="4800">
                  <c:v>24.004999999999999</c:v>
                </c:pt>
                <c:pt idx="4801">
                  <c:v>24.01</c:v>
                </c:pt>
                <c:pt idx="4802">
                  <c:v>24.015000000000001</c:v>
                </c:pt>
                <c:pt idx="4803">
                  <c:v>24.02</c:v>
                </c:pt>
                <c:pt idx="4804">
                  <c:v>24.024999999999999</c:v>
                </c:pt>
                <c:pt idx="4805">
                  <c:v>24.03</c:v>
                </c:pt>
                <c:pt idx="4806">
                  <c:v>24.035</c:v>
                </c:pt>
                <c:pt idx="4807">
                  <c:v>24.04</c:v>
                </c:pt>
                <c:pt idx="4808">
                  <c:v>24.045000000000002</c:v>
                </c:pt>
                <c:pt idx="4809">
                  <c:v>24.05</c:v>
                </c:pt>
                <c:pt idx="4810">
                  <c:v>24.055</c:v>
                </c:pt>
                <c:pt idx="4811">
                  <c:v>24.06</c:v>
                </c:pt>
                <c:pt idx="4812">
                  <c:v>24.065000000000001</c:v>
                </c:pt>
                <c:pt idx="4813">
                  <c:v>24.07</c:v>
                </c:pt>
                <c:pt idx="4814">
                  <c:v>24.074999999999999</c:v>
                </c:pt>
                <c:pt idx="4815">
                  <c:v>24.08</c:v>
                </c:pt>
                <c:pt idx="4816">
                  <c:v>24.085000000000001</c:v>
                </c:pt>
                <c:pt idx="4817">
                  <c:v>24.09</c:v>
                </c:pt>
                <c:pt idx="4818">
                  <c:v>24.094999999999999</c:v>
                </c:pt>
                <c:pt idx="4819">
                  <c:v>24.1</c:v>
                </c:pt>
                <c:pt idx="4820">
                  <c:v>24.105</c:v>
                </c:pt>
                <c:pt idx="4821">
                  <c:v>24.11</c:v>
                </c:pt>
                <c:pt idx="4822">
                  <c:v>24.114999999999998</c:v>
                </c:pt>
                <c:pt idx="4823">
                  <c:v>24.12</c:v>
                </c:pt>
                <c:pt idx="4824">
                  <c:v>24.125</c:v>
                </c:pt>
                <c:pt idx="4825">
                  <c:v>24.13</c:v>
                </c:pt>
                <c:pt idx="4826">
                  <c:v>24.135000000000002</c:v>
                </c:pt>
                <c:pt idx="4827">
                  <c:v>24.14</c:v>
                </c:pt>
                <c:pt idx="4828">
                  <c:v>24.145</c:v>
                </c:pt>
                <c:pt idx="4829">
                  <c:v>24.15</c:v>
                </c:pt>
                <c:pt idx="4830">
                  <c:v>24.155000000000001</c:v>
                </c:pt>
                <c:pt idx="4831">
                  <c:v>24.16</c:v>
                </c:pt>
                <c:pt idx="4832">
                  <c:v>24.164999999999999</c:v>
                </c:pt>
                <c:pt idx="4833">
                  <c:v>24.17</c:v>
                </c:pt>
                <c:pt idx="4834">
                  <c:v>24.175000000000001</c:v>
                </c:pt>
                <c:pt idx="4835">
                  <c:v>24.18</c:v>
                </c:pt>
                <c:pt idx="4836">
                  <c:v>24.184999999999999</c:v>
                </c:pt>
                <c:pt idx="4837">
                  <c:v>24.19</c:v>
                </c:pt>
                <c:pt idx="4838">
                  <c:v>24.195</c:v>
                </c:pt>
                <c:pt idx="4839">
                  <c:v>24.2</c:v>
                </c:pt>
                <c:pt idx="4840">
                  <c:v>24.204999999999998</c:v>
                </c:pt>
                <c:pt idx="4841">
                  <c:v>24.21</c:v>
                </c:pt>
                <c:pt idx="4842">
                  <c:v>24.215</c:v>
                </c:pt>
                <c:pt idx="4843">
                  <c:v>24.22</c:v>
                </c:pt>
                <c:pt idx="4844">
                  <c:v>24.225000000000001</c:v>
                </c:pt>
                <c:pt idx="4845">
                  <c:v>24.23</c:v>
                </c:pt>
                <c:pt idx="4846">
                  <c:v>24.234999999999999</c:v>
                </c:pt>
                <c:pt idx="4847">
                  <c:v>24.24</c:v>
                </c:pt>
                <c:pt idx="4848">
                  <c:v>24.245000000000001</c:v>
                </c:pt>
                <c:pt idx="4849">
                  <c:v>24.25</c:v>
                </c:pt>
                <c:pt idx="4850">
                  <c:v>24.254999999999999</c:v>
                </c:pt>
                <c:pt idx="4851">
                  <c:v>24.26</c:v>
                </c:pt>
                <c:pt idx="4852">
                  <c:v>24.265000000000001</c:v>
                </c:pt>
                <c:pt idx="4853">
                  <c:v>24.27</c:v>
                </c:pt>
                <c:pt idx="4854">
                  <c:v>24.274999999999999</c:v>
                </c:pt>
                <c:pt idx="4855">
                  <c:v>24.28</c:v>
                </c:pt>
                <c:pt idx="4856">
                  <c:v>24.285</c:v>
                </c:pt>
                <c:pt idx="4857">
                  <c:v>24.29</c:v>
                </c:pt>
                <c:pt idx="4858">
                  <c:v>24.295000000000002</c:v>
                </c:pt>
                <c:pt idx="4859">
                  <c:v>24.3</c:v>
                </c:pt>
                <c:pt idx="4860">
                  <c:v>24.305</c:v>
                </c:pt>
                <c:pt idx="4861">
                  <c:v>24.31</c:v>
                </c:pt>
                <c:pt idx="4862">
                  <c:v>24.315000000000001</c:v>
                </c:pt>
                <c:pt idx="4863">
                  <c:v>24.32</c:v>
                </c:pt>
                <c:pt idx="4864">
                  <c:v>24.324999999999999</c:v>
                </c:pt>
                <c:pt idx="4865">
                  <c:v>24.33</c:v>
                </c:pt>
                <c:pt idx="4866">
                  <c:v>24.335000000000001</c:v>
                </c:pt>
                <c:pt idx="4867">
                  <c:v>24.34</c:v>
                </c:pt>
                <c:pt idx="4868">
                  <c:v>24.344999999999999</c:v>
                </c:pt>
                <c:pt idx="4869">
                  <c:v>24.35</c:v>
                </c:pt>
                <c:pt idx="4870">
                  <c:v>24.355</c:v>
                </c:pt>
                <c:pt idx="4871">
                  <c:v>24.36</c:v>
                </c:pt>
                <c:pt idx="4872">
                  <c:v>24.364999999999998</c:v>
                </c:pt>
                <c:pt idx="4873">
                  <c:v>24.37</c:v>
                </c:pt>
                <c:pt idx="4874">
                  <c:v>24.375</c:v>
                </c:pt>
                <c:pt idx="4875">
                  <c:v>24.38</c:v>
                </c:pt>
                <c:pt idx="4876">
                  <c:v>24.385000000000002</c:v>
                </c:pt>
                <c:pt idx="4877">
                  <c:v>24.39</c:v>
                </c:pt>
                <c:pt idx="4878">
                  <c:v>24.395</c:v>
                </c:pt>
                <c:pt idx="4879">
                  <c:v>24.4</c:v>
                </c:pt>
                <c:pt idx="4880">
                  <c:v>24.405000000000001</c:v>
                </c:pt>
                <c:pt idx="4881">
                  <c:v>24.41</c:v>
                </c:pt>
                <c:pt idx="4882">
                  <c:v>24.414999999999999</c:v>
                </c:pt>
                <c:pt idx="4883">
                  <c:v>24.42</c:v>
                </c:pt>
                <c:pt idx="4884">
                  <c:v>24.425000000000001</c:v>
                </c:pt>
                <c:pt idx="4885">
                  <c:v>24.43</c:v>
                </c:pt>
                <c:pt idx="4886">
                  <c:v>24.434999999999999</c:v>
                </c:pt>
                <c:pt idx="4887">
                  <c:v>24.44</c:v>
                </c:pt>
                <c:pt idx="4888">
                  <c:v>24.445</c:v>
                </c:pt>
                <c:pt idx="4889">
                  <c:v>24.45</c:v>
                </c:pt>
                <c:pt idx="4890">
                  <c:v>24.454999999999998</c:v>
                </c:pt>
                <c:pt idx="4891">
                  <c:v>24.46</c:v>
                </c:pt>
                <c:pt idx="4892">
                  <c:v>24.465</c:v>
                </c:pt>
                <c:pt idx="4893">
                  <c:v>24.47</c:v>
                </c:pt>
                <c:pt idx="4894">
                  <c:v>24.475000000000001</c:v>
                </c:pt>
                <c:pt idx="4895">
                  <c:v>24.48</c:v>
                </c:pt>
                <c:pt idx="4896">
                  <c:v>24.484999999999999</c:v>
                </c:pt>
                <c:pt idx="4897">
                  <c:v>24.49</c:v>
                </c:pt>
                <c:pt idx="4898">
                  <c:v>24.495000000000001</c:v>
                </c:pt>
                <c:pt idx="4899">
                  <c:v>24.5</c:v>
                </c:pt>
                <c:pt idx="4900">
                  <c:v>24.504999999999999</c:v>
                </c:pt>
                <c:pt idx="4901">
                  <c:v>24.51</c:v>
                </c:pt>
                <c:pt idx="4902">
                  <c:v>24.515000000000001</c:v>
                </c:pt>
                <c:pt idx="4903">
                  <c:v>24.52</c:v>
                </c:pt>
                <c:pt idx="4904">
                  <c:v>24.524999999999999</c:v>
                </c:pt>
                <c:pt idx="4905">
                  <c:v>24.53</c:v>
                </c:pt>
                <c:pt idx="4906">
                  <c:v>24.535</c:v>
                </c:pt>
                <c:pt idx="4907">
                  <c:v>24.54</c:v>
                </c:pt>
                <c:pt idx="4908">
                  <c:v>24.545000000000002</c:v>
                </c:pt>
                <c:pt idx="4909">
                  <c:v>24.55</c:v>
                </c:pt>
                <c:pt idx="4910">
                  <c:v>24.555</c:v>
                </c:pt>
                <c:pt idx="4911">
                  <c:v>24.56</c:v>
                </c:pt>
                <c:pt idx="4912">
                  <c:v>24.565000000000001</c:v>
                </c:pt>
                <c:pt idx="4913">
                  <c:v>24.57</c:v>
                </c:pt>
                <c:pt idx="4914">
                  <c:v>24.574999999999999</c:v>
                </c:pt>
                <c:pt idx="4915">
                  <c:v>24.58</c:v>
                </c:pt>
                <c:pt idx="4916">
                  <c:v>24.585000000000001</c:v>
                </c:pt>
                <c:pt idx="4917">
                  <c:v>24.59</c:v>
                </c:pt>
                <c:pt idx="4918">
                  <c:v>24.594999999999999</c:v>
                </c:pt>
                <c:pt idx="4919">
                  <c:v>24.6</c:v>
                </c:pt>
                <c:pt idx="4920">
                  <c:v>24.605</c:v>
                </c:pt>
                <c:pt idx="4921">
                  <c:v>24.61</c:v>
                </c:pt>
                <c:pt idx="4922">
                  <c:v>24.614999999999998</c:v>
                </c:pt>
                <c:pt idx="4923">
                  <c:v>24.62</c:v>
                </c:pt>
                <c:pt idx="4924">
                  <c:v>24.625</c:v>
                </c:pt>
                <c:pt idx="4925">
                  <c:v>24.63</c:v>
                </c:pt>
                <c:pt idx="4926">
                  <c:v>24.635000000000002</c:v>
                </c:pt>
                <c:pt idx="4927">
                  <c:v>24.64</c:v>
                </c:pt>
                <c:pt idx="4928">
                  <c:v>24.645</c:v>
                </c:pt>
                <c:pt idx="4929">
                  <c:v>24.65</c:v>
                </c:pt>
                <c:pt idx="4930">
                  <c:v>24.655000000000001</c:v>
                </c:pt>
                <c:pt idx="4931">
                  <c:v>24.66</c:v>
                </c:pt>
                <c:pt idx="4932">
                  <c:v>24.664999999999999</c:v>
                </c:pt>
                <c:pt idx="4933">
                  <c:v>24.67</c:v>
                </c:pt>
                <c:pt idx="4934">
                  <c:v>24.675000000000001</c:v>
                </c:pt>
                <c:pt idx="4935">
                  <c:v>24.68</c:v>
                </c:pt>
                <c:pt idx="4936">
                  <c:v>24.684999999999999</c:v>
                </c:pt>
                <c:pt idx="4937">
                  <c:v>24.69</c:v>
                </c:pt>
                <c:pt idx="4938">
                  <c:v>24.695</c:v>
                </c:pt>
                <c:pt idx="4939">
                  <c:v>24.7</c:v>
                </c:pt>
                <c:pt idx="4940">
                  <c:v>24.704999999999998</c:v>
                </c:pt>
                <c:pt idx="4941">
                  <c:v>24.71</c:v>
                </c:pt>
                <c:pt idx="4942">
                  <c:v>24.715</c:v>
                </c:pt>
                <c:pt idx="4943">
                  <c:v>24.72</c:v>
                </c:pt>
                <c:pt idx="4944">
                  <c:v>24.725000000000001</c:v>
                </c:pt>
                <c:pt idx="4945">
                  <c:v>24.73</c:v>
                </c:pt>
                <c:pt idx="4946">
                  <c:v>24.734999999999999</c:v>
                </c:pt>
                <c:pt idx="4947">
                  <c:v>24.74</c:v>
                </c:pt>
                <c:pt idx="4948">
                  <c:v>24.745000000000001</c:v>
                </c:pt>
                <c:pt idx="4949">
                  <c:v>24.75</c:v>
                </c:pt>
                <c:pt idx="4950">
                  <c:v>24.754999999999999</c:v>
                </c:pt>
                <c:pt idx="4951">
                  <c:v>24.76</c:v>
                </c:pt>
                <c:pt idx="4952">
                  <c:v>24.765000000000001</c:v>
                </c:pt>
                <c:pt idx="4953">
                  <c:v>24.77</c:v>
                </c:pt>
                <c:pt idx="4954">
                  <c:v>24.774999999999999</c:v>
                </c:pt>
                <c:pt idx="4955">
                  <c:v>24.78</c:v>
                </c:pt>
                <c:pt idx="4956">
                  <c:v>24.785</c:v>
                </c:pt>
                <c:pt idx="4957">
                  <c:v>24.79</c:v>
                </c:pt>
                <c:pt idx="4958">
                  <c:v>24.795000000000002</c:v>
                </c:pt>
                <c:pt idx="4959">
                  <c:v>24.8</c:v>
                </c:pt>
                <c:pt idx="4960">
                  <c:v>24.805</c:v>
                </c:pt>
                <c:pt idx="4961">
                  <c:v>24.81</c:v>
                </c:pt>
                <c:pt idx="4962">
                  <c:v>24.815000000000001</c:v>
                </c:pt>
                <c:pt idx="4963">
                  <c:v>24.82</c:v>
                </c:pt>
                <c:pt idx="4964">
                  <c:v>24.824999999999999</c:v>
                </c:pt>
                <c:pt idx="4965">
                  <c:v>24.83</c:v>
                </c:pt>
                <c:pt idx="4966">
                  <c:v>24.835000000000001</c:v>
                </c:pt>
                <c:pt idx="4967">
                  <c:v>24.84</c:v>
                </c:pt>
                <c:pt idx="4968">
                  <c:v>24.844999999999999</c:v>
                </c:pt>
                <c:pt idx="4969">
                  <c:v>24.85</c:v>
                </c:pt>
                <c:pt idx="4970">
                  <c:v>24.855</c:v>
                </c:pt>
                <c:pt idx="4971">
                  <c:v>24.86</c:v>
                </c:pt>
                <c:pt idx="4972">
                  <c:v>24.864999999999998</c:v>
                </c:pt>
                <c:pt idx="4973">
                  <c:v>24.87</c:v>
                </c:pt>
                <c:pt idx="4974">
                  <c:v>24.875</c:v>
                </c:pt>
                <c:pt idx="4975">
                  <c:v>24.88</c:v>
                </c:pt>
                <c:pt idx="4976">
                  <c:v>24.885000000000002</c:v>
                </c:pt>
                <c:pt idx="4977">
                  <c:v>24.89</c:v>
                </c:pt>
                <c:pt idx="4978">
                  <c:v>24.895</c:v>
                </c:pt>
                <c:pt idx="4979">
                  <c:v>24.9</c:v>
                </c:pt>
                <c:pt idx="4980">
                  <c:v>24.905000000000001</c:v>
                </c:pt>
                <c:pt idx="4981">
                  <c:v>24.91</c:v>
                </c:pt>
                <c:pt idx="4982">
                  <c:v>24.914999999999999</c:v>
                </c:pt>
                <c:pt idx="4983">
                  <c:v>24.92</c:v>
                </c:pt>
                <c:pt idx="4984">
                  <c:v>24.925000000000001</c:v>
                </c:pt>
                <c:pt idx="4985">
                  <c:v>24.93</c:v>
                </c:pt>
                <c:pt idx="4986">
                  <c:v>24.934999999999999</c:v>
                </c:pt>
                <c:pt idx="4987">
                  <c:v>24.94</c:v>
                </c:pt>
                <c:pt idx="4988">
                  <c:v>24.945</c:v>
                </c:pt>
                <c:pt idx="4989">
                  <c:v>24.95</c:v>
                </c:pt>
                <c:pt idx="4990">
                  <c:v>24.954999999999998</c:v>
                </c:pt>
                <c:pt idx="4991">
                  <c:v>24.96</c:v>
                </c:pt>
                <c:pt idx="4992">
                  <c:v>24.965</c:v>
                </c:pt>
                <c:pt idx="4993">
                  <c:v>24.97</c:v>
                </c:pt>
                <c:pt idx="4994">
                  <c:v>24.975000000000001</c:v>
                </c:pt>
                <c:pt idx="4995">
                  <c:v>24.98</c:v>
                </c:pt>
                <c:pt idx="4996">
                  <c:v>24.984999999999999</c:v>
                </c:pt>
                <c:pt idx="4997">
                  <c:v>24.99</c:v>
                </c:pt>
                <c:pt idx="4998">
                  <c:v>24.995000000000001</c:v>
                </c:pt>
                <c:pt idx="4999">
                  <c:v>25</c:v>
                </c:pt>
                <c:pt idx="5000">
                  <c:v>25.004999999999999</c:v>
                </c:pt>
                <c:pt idx="5001">
                  <c:v>26.004999999999999</c:v>
                </c:pt>
                <c:pt idx="5002">
                  <c:v>27.004999999999999</c:v>
                </c:pt>
                <c:pt idx="5003">
                  <c:v>28.004999999999999</c:v>
                </c:pt>
                <c:pt idx="5004">
                  <c:v>29.004999999999999</c:v>
                </c:pt>
                <c:pt idx="5005">
                  <c:v>30.004999999999999</c:v>
                </c:pt>
                <c:pt idx="5006">
                  <c:v>31.004999999999999</c:v>
                </c:pt>
                <c:pt idx="5007">
                  <c:v>32.005000000000003</c:v>
                </c:pt>
                <c:pt idx="5008">
                  <c:v>33.005000000000003</c:v>
                </c:pt>
                <c:pt idx="5009">
                  <c:v>34.005000000000003</c:v>
                </c:pt>
                <c:pt idx="5010">
                  <c:v>35.005000000000003</c:v>
                </c:pt>
                <c:pt idx="5011">
                  <c:v>36.005000000000003</c:v>
                </c:pt>
                <c:pt idx="5012">
                  <c:v>37.005000000000003</c:v>
                </c:pt>
                <c:pt idx="5013">
                  <c:v>38.005000000000003</c:v>
                </c:pt>
                <c:pt idx="5014">
                  <c:v>39.005000000000003</c:v>
                </c:pt>
                <c:pt idx="5015">
                  <c:v>40.005000000000003</c:v>
                </c:pt>
                <c:pt idx="5016">
                  <c:v>41.005000000000003</c:v>
                </c:pt>
                <c:pt idx="5017">
                  <c:v>42.005000000000003</c:v>
                </c:pt>
                <c:pt idx="5018">
                  <c:v>43.005000000000003</c:v>
                </c:pt>
                <c:pt idx="5019">
                  <c:v>44.005000000000003</c:v>
                </c:pt>
                <c:pt idx="5020">
                  <c:v>45.005000000000003</c:v>
                </c:pt>
                <c:pt idx="5021">
                  <c:v>46.005000000000003</c:v>
                </c:pt>
                <c:pt idx="5022">
                  <c:v>47.005000000000003</c:v>
                </c:pt>
                <c:pt idx="5023">
                  <c:v>48.005000000000003</c:v>
                </c:pt>
                <c:pt idx="5024">
                  <c:v>49.005000000000003</c:v>
                </c:pt>
                <c:pt idx="5025">
                  <c:v>50.005000000000003</c:v>
                </c:pt>
                <c:pt idx="5026">
                  <c:v>51.005000000000003</c:v>
                </c:pt>
                <c:pt idx="5027">
                  <c:v>52.005000000000003</c:v>
                </c:pt>
                <c:pt idx="5028">
                  <c:v>53.005000000000003</c:v>
                </c:pt>
                <c:pt idx="5029">
                  <c:v>54.005000000000003</c:v>
                </c:pt>
                <c:pt idx="5030">
                  <c:v>55.005000000000003</c:v>
                </c:pt>
                <c:pt idx="5031">
                  <c:v>56.005000000000003</c:v>
                </c:pt>
                <c:pt idx="5032">
                  <c:v>57.005000000000003</c:v>
                </c:pt>
                <c:pt idx="5033">
                  <c:v>58.005000000000003</c:v>
                </c:pt>
                <c:pt idx="5034">
                  <c:v>59.005000000000003</c:v>
                </c:pt>
                <c:pt idx="5035">
                  <c:v>60.005000000000003</c:v>
                </c:pt>
                <c:pt idx="5036">
                  <c:v>61.005000000000003</c:v>
                </c:pt>
                <c:pt idx="5037">
                  <c:v>62.005000000000003</c:v>
                </c:pt>
                <c:pt idx="5038">
                  <c:v>63.005000000000003</c:v>
                </c:pt>
                <c:pt idx="5039">
                  <c:v>64.004999999999995</c:v>
                </c:pt>
                <c:pt idx="5040">
                  <c:v>65.004999999999995</c:v>
                </c:pt>
                <c:pt idx="5041">
                  <c:v>66.004999999999995</c:v>
                </c:pt>
                <c:pt idx="5042">
                  <c:v>67.004999999999995</c:v>
                </c:pt>
                <c:pt idx="5043">
                  <c:v>68.004999999999995</c:v>
                </c:pt>
                <c:pt idx="5044">
                  <c:v>69.004999999999995</c:v>
                </c:pt>
                <c:pt idx="5045">
                  <c:v>70.004999999999995</c:v>
                </c:pt>
                <c:pt idx="5046">
                  <c:v>71.004999999999995</c:v>
                </c:pt>
                <c:pt idx="5047">
                  <c:v>72.004999999999995</c:v>
                </c:pt>
                <c:pt idx="5048">
                  <c:v>73.004999999999995</c:v>
                </c:pt>
                <c:pt idx="5049">
                  <c:v>74.004999999999995</c:v>
                </c:pt>
                <c:pt idx="5050">
                  <c:v>75.004999999999995</c:v>
                </c:pt>
                <c:pt idx="5051">
                  <c:v>76.004999999999995</c:v>
                </c:pt>
                <c:pt idx="5052">
                  <c:v>77.004999999999995</c:v>
                </c:pt>
                <c:pt idx="5053">
                  <c:v>78.004999999999995</c:v>
                </c:pt>
                <c:pt idx="5054">
                  <c:v>79.004999999999995</c:v>
                </c:pt>
                <c:pt idx="5055">
                  <c:v>80.004999999999995</c:v>
                </c:pt>
                <c:pt idx="5056">
                  <c:v>81.004999999999995</c:v>
                </c:pt>
                <c:pt idx="5057">
                  <c:v>82.004999999999995</c:v>
                </c:pt>
                <c:pt idx="5058">
                  <c:v>83.004999999999995</c:v>
                </c:pt>
                <c:pt idx="5059">
                  <c:v>84.004999999999995</c:v>
                </c:pt>
                <c:pt idx="5060">
                  <c:v>85.004999999999995</c:v>
                </c:pt>
                <c:pt idx="5061">
                  <c:v>86.004999999999995</c:v>
                </c:pt>
                <c:pt idx="5062">
                  <c:v>87.004999999999995</c:v>
                </c:pt>
                <c:pt idx="5063">
                  <c:v>88.004999999999995</c:v>
                </c:pt>
                <c:pt idx="5064">
                  <c:v>89.004999999999995</c:v>
                </c:pt>
                <c:pt idx="5065">
                  <c:v>90.004999999999995</c:v>
                </c:pt>
                <c:pt idx="5066">
                  <c:v>91.004999999999995</c:v>
                </c:pt>
                <c:pt idx="5067">
                  <c:v>92.004999999999995</c:v>
                </c:pt>
                <c:pt idx="5068">
                  <c:v>93.004999999999995</c:v>
                </c:pt>
                <c:pt idx="5069">
                  <c:v>94.004999999999995</c:v>
                </c:pt>
                <c:pt idx="5070">
                  <c:v>95.004999999999995</c:v>
                </c:pt>
                <c:pt idx="5071">
                  <c:v>96.004999999999995</c:v>
                </c:pt>
                <c:pt idx="5072">
                  <c:v>97.004999999999995</c:v>
                </c:pt>
                <c:pt idx="5073">
                  <c:v>98.004999999999995</c:v>
                </c:pt>
                <c:pt idx="5074">
                  <c:v>99.004999999999995</c:v>
                </c:pt>
                <c:pt idx="5075">
                  <c:v>100.005</c:v>
                </c:pt>
                <c:pt idx="5076">
                  <c:v>101.005</c:v>
                </c:pt>
                <c:pt idx="5077">
                  <c:v>102.005</c:v>
                </c:pt>
                <c:pt idx="5078">
                  <c:v>103.005</c:v>
                </c:pt>
                <c:pt idx="5079">
                  <c:v>104.005</c:v>
                </c:pt>
                <c:pt idx="5080">
                  <c:v>105.005</c:v>
                </c:pt>
                <c:pt idx="5081">
                  <c:v>106.005</c:v>
                </c:pt>
                <c:pt idx="5082">
                  <c:v>107.005</c:v>
                </c:pt>
                <c:pt idx="5083">
                  <c:v>108.005</c:v>
                </c:pt>
                <c:pt idx="5084">
                  <c:v>109.005</c:v>
                </c:pt>
                <c:pt idx="5085">
                  <c:v>110.005</c:v>
                </c:pt>
                <c:pt idx="5086">
                  <c:v>111.005</c:v>
                </c:pt>
                <c:pt idx="5087">
                  <c:v>112.005</c:v>
                </c:pt>
                <c:pt idx="5088">
                  <c:v>113.005</c:v>
                </c:pt>
                <c:pt idx="5089">
                  <c:v>114.005</c:v>
                </c:pt>
                <c:pt idx="5090">
                  <c:v>115.005</c:v>
                </c:pt>
                <c:pt idx="5091">
                  <c:v>116.005</c:v>
                </c:pt>
                <c:pt idx="5092">
                  <c:v>117.005</c:v>
                </c:pt>
                <c:pt idx="5093">
                  <c:v>118.005</c:v>
                </c:pt>
                <c:pt idx="5094">
                  <c:v>119.005</c:v>
                </c:pt>
                <c:pt idx="5095">
                  <c:v>120.005</c:v>
                </c:pt>
                <c:pt idx="5096">
                  <c:v>121.005</c:v>
                </c:pt>
                <c:pt idx="5097">
                  <c:v>122.005</c:v>
                </c:pt>
                <c:pt idx="5098">
                  <c:v>123.005</c:v>
                </c:pt>
                <c:pt idx="5099">
                  <c:v>124.005</c:v>
                </c:pt>
                <c:pt idx="5100">
                  <c:v>125.005</c:v>
                </c:pt>
                <c:pt idx="5101">
                  <c:v>126.005</c:v>
                </c:pt>
                <c:pt idx="5102">
                  <c:v>127.005</c:v>
                </c:pt>
                <c:pt idx="5103">
                  <c:v>128.005</c:v>
                </c:pt>
                <c:pt idx="5104">
                  <c:v>129.005</c:v>
                </c:pt>
                <c:pt idx="5105">
                  <c:v>130.005</c:v>
                </c:pt>
                <c:pt idx="5106">
                  <c:v>131.005</c:v>
                </c:pt>
                <c:pt idx="5107">
                  <c:v>132.005</c:v>
                </c:pt>
                <c:pt idx="5108">
                  <c:v>133.005</c:v>
                </c:pt>
                <c:pt idx="5109">
                  <c:v>134.005</c:v>
                </c:pt>
                <c:pt idx="5110">
                  <c:v>135.005</c:v>
                </c:pt>
                <c:pt idx="5111">
                  <c:v>136.005</c:v>
                </c:pt>
                <c:pt idx="5112">
                  <c:v>137.005</c:v>
                </c:pt>
                <c:pt idx="5113">
                  <c:v>138.005</c:v>
                </c:pt>
                <c:pt idx="5114">
                  <c:v>139.005</c:v>
                </c:pt>
                <c:pt idx="5115">
                  <c:v>140.005</c:v>
                </c:pt>
                <c:pt idx="5116">
                  <c:v>141.005</c:v>
                </c:pt>
                <c:pt idx="5117">
                  <c:v>142.005</c:v>
                </c:pt>
                <c:pt idx="5118">
                  <c:v>143.005</c:v>
                </c:pt>
                <c:pt idx="5119">
                  <c:v>144.005</c:v>
                </c:pt>
                <c:pt idx="5120">
                  <c:v>145.005</c:v>
                </c:pt>
                <c:pt idx="5121">
                  <c:v>146.005</c:v>
                </c:pt>
                <c:pt idx="5122">
                  <c:v>147.005</c:v>
                </c:pt>
                <c:pt idx="5123">
                  <c:v>148.005</c:v>
                </c:pt>
                <c:pt idx="5124">
                  <c:v>149.005</c:v>
                </c:pt>
                <c:pt idx="5125">
                  <c:v>150.005</c:v>
                </c:pt>
                <c:pt idx="5126">
                  <c:v>151.005</c:v>
                </c:pt>
                <c:pt idx="5127">
                  <c:v>152.005</c:v>
                </c:pt>
                <c:pt idx="5128">
                  <c:v>153.005</c:v>
                </c:pt>
                <c:pt idx="5129">
                  <c:v>154.005</c:v>
                </c:pt>
                <c:pt idx="5130">
                  <c:v>155.005</c:v>
                </c:pt>
                <c:pt idx="5131">
                  <c:v>156.005</c:v>
                </c:pt>
                <c:pt idx="5132">
                  <c:v>157.005</c:v>
                </c:pt>
                <c:pt idx="5133">
                  <c:v>158.005</c:v>
                </c:pt>
                <c:pt idx="5134">
                  <c:v>159.005</c:v>
                </c:pt>
                <c:pt idx="5135">
                  <c:v>160.005</c:v>
                </c:pt>
                <c:pt idx="5136">
                  <c:v>161.005</c:v>
                </c:pt>
                <c:pt idx="5137">
                  <c:v>162.005</c:v>
                </c:pt>
                <c:pt idx="5138">
                  <c:v>163.005</c:v>
                </c:pt>
                <c:pt idx="5139">
                  <c:v>164.005</c:v>
                </c:pt>
                <c:pt idx="5140">
                  <c:v>165.005</c:v>
                </c:pt>
                <c:pt idx="5141">
                  <c:v>166.005</c:v>
                </c:pt>
                <c:pt idx="5142">
                  <c:v>167.005</c:v>
                </c:pt>
                <c:pt idx="5143">
                  <c:v>168.005</c:v>
                </c:pt>
                <c:pt idx="5144">
                  <c:v>169.005</c:v>
                </c:pt>
                <c:pt idx="5145">
                  <c:v>170.005</c:v>
                </c:pt>
                <c:pt idx="5146">
                  <c:v>171.005</c:v>
                </c:pt>
                <c:pt idx="5147">
                  <c:v>172.005</c:v>
                </c:pt>
                <c:pt idx="5148">
                  <c:v>173.005</c:v>
                </c:pt>
                <c:pt idx="5149">
                  <c:v>174.005</c:v>
                </c:pt>
                <c:pt idx="5150">
                  <c:v>175.005</c:v>
                </c:pt>
                <c:pt idx="5151">
                  <c:v>176.005</c:v>
                </c:pt>
                <c:pt idx="5152">
                  <c:v>177.005</c:v>
                </c:pt>
                <c:pt idx="5153">
                  <c:v>178.005</c:v>
                </c:pt>
                <c:pt idx="5154">
                  <c:v>179.005</c:v>
                </c:pt>
                <c:pt idx="5155">
                  <c:v>180.005</c:v>
                </c:pt>
                <c:pt idx="5156">
                  <c:v>181.005</c:v>
                </c:pt>
                <c:pt idx="5157">
                  <c:v>182.005</c:v>
                </c:pt>
                <c:pt idx="5158">
                  <c:v>183.005</c:v>
                </c:pt>
                <c:pt idx="5159">
                  <c:v>184.005</c:v>
                </c:pt>
                <c:pt idx="5160">
                  <c:v>185.005</c:v>
                </c:pt>
                <c:pt idx="5161">
                  <c:v>186.005</c:v>
                </c:pt>
                <c:pt idx="5162">
                  <c:v>187.005</c:v>
                </c:pt>
                <c:pt idx="5163">
                  <c:v>188.005</c:v>
                </c:pt>
                <c:pt idx="5164">
                  <c:v>189.005</c:v>
                </c:pt>
                <c:pt idx="5165">
                  <c:v>190.005</c:v>
                </c:pt>
                <c:pt idx="5166">
                  <c:v>191.005</c:v>
                </c:pt>
                <c:pt idx="5167">
                  <c:v>192.005</c:v>
                </c:pt>
                <c:pt idx="5168">
                  <c:v>193.005</c:v>
                </c:pt>
                <c:pt idx="5169">
                  <c:v>194.005</c:v>
                </c:pt>
                <c:pt idx="5170">
                  <c:v>195.005</c:v>
                </c:pt>
                <c:pt idx="5171">
                  <c:v>196.005</c:v>
                </c:pt>
                <c:pt idx="5172">
                  <c:v>197.005</c:v>
                </c:pt>
                <c:pt idx="5173">
                  <c:v>198.005</c:v>
                </c:pt>
                <c:pt idx="5174">
                  <c:v>199.005</c:v>
                </c:pt>
                <c:pt idx="5175">
                  <c:v>200.005</c:v>
                </c:pt>
                <c:pt idx="5176">
                  <c:v>201.005</c:v>
                </c:pt>
                <c:pt idx="5177">
                  <c:v>202.005</c:v>
                </c:pt>
                <c:pt idx="5178">
                  <c:v>203.005</c:v>
                </c:pt>
                <c:pt idx="5179">
                  <c:v>204.005</c:v>
                </c:pt>
                <c:pt idx="5180">
                  <c:v>205.005</c:v>
                </c:pt>
                <c:pt idx="5181">
                  <c:v>206.005</c:v>
                </c:pt>
                <c:pt idx="5182">
                  <c:v>207.005</c:v>
                </c:pt>
                <c:pt idx="5183">
                  <c:v>208.005</c:v>
                </c:pt>
                <c:pt idx="5184">
                  <c:v>209.005</c:v>
                </c:pt>
                <c:pt idx="5185">
                  <c:v>210.005</c:v>
                </c:pt>
                <c:pt idx="5186">
                  <c:v>211.005</c:v>
                </c:pt>
                <c:pt idx="5187">
                  <c:v>212.005</c:v>
                </c:pt>
                <c:pt idx="5188">
                  <c:v>213.005</c:v>
                </c:pt>
                <c:pt idx="5189">
                  <c:v>214.005</c:v>
                </c:pt>
                <c:pt idx="5190">
                  <c:v>215.005</c:v>
                </c:pt>
                <c:pt idx="5191">
                  <c:v>216.005</c:v>
                </c:pt>
                <c:pt idx="5192">
                  <c:v>217.005</c:v>
                </c:pt>
                <c:pt idx="5193">
                  <c:v>218.005</c:v>
                </c:pt>
                <c:pt idx="5194">
                  <c:v>219.005</c:v>
                </c:pt>
                <c:pt idx="5195">
                  <c:v>220.005</c:v>
                </c:pt>
                <c:pt idx="5196">
                  <c:v>221.005</c:v>
                </c:pt>
                <c:pt idx="5197">
                  <c:v>222.005</c:v>
                </c:pt>
                <c:pt idx="5198">
                  <c:v>223.005</c:v>
                </c:pt>
                <c:pt idx="5199">
                  <c:v>224.005</c:v>
                </c:pt>
                <c:pt idx="5200">
                  <c:v>225.005</c:v>
                </c:pt>
                <c:pt idx="5201">
                  <c:v>226.005</c:v>
                </c:pt>
                <c:pt idx="5202">
                  <c:v>227.005</c:v>
                </c:pt>
                <c:pt idx="5203">
                  <c:v>228.005</c:v>
                </c:pt>
                <c:pt idx="5204">
                  <c:v>229.005</c:v>
                </c:pt>
                <c:pt idx="5205">
                  <c:v>230.005</c:v>
                </c:pt>
                <c:pt idx="5206">
                  <c:v>231.005</c:v>
                </c:pt>
                <c:pt idx="5207">
                  <c:v>232.005</c:v>
                </c:pt>
                <c:pt idx="5208">
                  <c:v>233.005</c:v>
                </c:pt>
                <c:pt idx="5209">
                  <c:v>234.005</c:v>
                </c:pt>
                <c:pt idx="5210">
                  <c:v>235.005</c:v>
                </c:pt>
                <c:pt idx="5211">
                  <c:v>236.005</c:v>
                </c:pt>
                <c:pt idx="5212">
                  <c:v>237.005</c:v>
                </c:pt>
                <c:pt idx="5213">
                  <c:v>238.005</c:v>
                </c:pt>
                <c:pt idx="5214">
                  <c:v>239.005</c:v>
                </c:pt>
                <c:pt idx="5215">
                  <c:v>240.005</c:v>
                </c:pt>
                <c:pt idx="5216">
                  <c:v>241.005</c:v>
                </c:pt>
                <c:pt idx="5217">
                  <c:v>242.005</c:v>
                </c:pt>
                <c:pt idx="5218">
                  <c:v>243.005</c:v>
                </c:pt>
                <c:pt idx="5219">
                  <c:v>244.005</c:v>
                </c:pt>
                <c:pt idx="5220">
                  <c:v>245.005</c:v>
                </c:pt>
                <c:pt idx="5221">
                  <c:v>246.005</c:v>
                </c:pt>
                <c:pt idx="5222">
                  <c:v>247.005</c:v>
                </c:pt>
                <c:pt idx="5223">
                  <c:v>248.005</c:v>
                </c:pt>
                <c:pt idx="5224">
                  <c:v>249.005</c:v>
                </c:pt>
                <c:pt idx="5225">
                  <c:v>250.005</c:v>
                </c:pt>
                <c:pt idx="5226">
                  <c:v>251.005</c:v>
                </c:pt>
                <c:pt idx="5227">
                  <c:v>252.005</c:v>
                </c:pt>
                <c:pt idx="5228">
                  <c:v>253.005</c:v>
                </c:pt>
                <c:pt idx="5229">
                  <c:v>254.005</c:v>
                </c:pt>
                <c:pt idx="5230">
                  <c:v>255.005</c:v>
                </c:pt>
                <c:pt idx="5231">
                  <c:v>256.005</c:v>
                </c:pt>
                <c:pt idx="5232">
                  <c:v>257.005</c:v>
                </c:pt>
                <c:pt idx="5233">
                  <c:v>258.005</c:v>
                </c:pt>
                <c:pt idx="5234">
                  <c:v>259.005</c:v>
                </c:pt>
                <c:pt idx="5235">
                  <c:v>260.005</c:v>
                </c:pt>
                <c:pt idx="5236">
                  <c:v>261.005</c:v>
                </c:pt>
                <c:pt idx="5237">
                  <c:v>262.005</c:v>
                </c:pt>
                <c:pt idx="5238">
                  <c:v>263.005</c:v>
                </c:pt>
                <c:pt idx="5239">
                  <c:v>264.005</c:v>
                </c:pt>
                <c:pt idx="5240">
                  <c:v>265.005</c:v>
                </c:pt>
                <c:pt idx="5241">
                  <c:v>266.005</c:v>
                </c:pt>
                <c:pt idx="5242">
                  <c:v>267.005</c:v>
                </c:pt>
                <c:pt idx="5243">
                  <c:v>268.005</c:v>
                </c:pt>
                <c:pt idx="5244">
                  <c:v>269.005</c:v>
                </c:pt>
                <c:pt idx="5245">
                  <c:v>270.005</c:v>
                </c:pt>
                <c:pt idx="5246">
                  <c:v>271.005</c:v>
                </c:pt>
                <c:pt idx="5247">
                  <c:v>272.005</c:v>
                </c:pt>
                <c:pt idx="5248">
                  <c:v>273.005</c:v>
                </c:pt>
                <c:pt idx="5249">
                  <c:v>274.005</c:v>
                </c:pt>
                <c:pt idx="5250">
                  <c:v>275.005</c:v>
                </c:pt>
                <c:pt idx="5251">
                  <c:v>276.005</c:v>
                </c:pt>
                <c:pt idx="5252">
                  <c:v>277.005</c:v>
                </c:pt>
                <c:pt idx="5253">
                  <c:v>278.005</c:v>
                </c:pt>
                <c:pt idx="5254">
                  <c:v>279.005</c:v>
                </c:pt>
                <c:pt idx="5255">
                  <c:v>280.005</c:v>
                </c:pt>
                <c:pt idx="5256">
                  <c:v>281.005</c:v>
                </c:pt>
                <c:pt idx="5257">
                  <c:v>282.005</c:v>
                </c:pt>
                <c:pt idx="5258">
                  <c:v>283.005</c:v>
                </c:pt>
                <c:pt idx="5259">
                  <c:v>284.005</c:v>
                </c:pt>
                <c:pt idx="5260">
                  <c:v>285.005</c:v>
                </c:pt>
                <c:pt idx="5261">
                  <c:v>286.005</c:v>
                </c:pt>
                <c:pt idx="5262">
                  <c:v>287.005</c:v>
                </c:pt>
                <c:pt idx="5263">
                  <c:v>288.005</c:v>
                </c:pt>
                <c:pt idx="5264">
                  <c:v>289.005</c:v>
                </c:pt>
                <c:pt idx="5265">
                  <c:v>290.005</c:v>
                </c:pt>
                <c:pt idx="5266">
                  <c:v>291.005</c:v>
                </c:pt>
                <c:pt idx="5267">
                  <c:v>292.005</c:v>
                </c:pt>
                <c:pt idx="5268">
                  <c:v>293.005</c:v>
                </c:pt>
                <c:pt idx="5269">
                  <c:v>294.005</c:v>
                </c:pt>
                <c:pt idx="5270">
                  <c:v>295.005</c:v>
                </c:pt>
                <c:pt idx="5271">
                  <c:v>296.005</c:v>
                </c:pt>
                <c:pt idx="5272">
                  <c:v>297.005</c:v>
                </c:pt>
                <c:pt idx="5273">
                  <c:v>298.005</c:v>
                </c:pt>
                <c:pt idx="5274">
                  <c:v>299.005</c:v>
                </c:pt>
                <c:pt idx="5275">
                  <c:v>300.005</c:v>
                </c:pt>
                <c:pt idx="5276">
                  <c:v>301.005</c:v>
                </c:pt>
                <c:pt idx="5277">
                  <c:v>302.005</c:v>
                </c:pt>
                <c:pt idx="5278">
                  <c:v>303.005</c:v>
                </c:pt>
                <c:pt idx="5279">
                  <c:v>304.005</c:v>
                </c:pt>
                <c:pt idx="5280">
                  <c:v>305.005</c:v>
                </c:pt>
                <c:pt idx="5281">
                  <c:v>306.005</c:v>
                </c:pt>
                <c:pt idx="5282">
                  <c:v>307.005</c:v>
                </c:pt>
                <c:pt idx="5283">
                  <c:v>308.005</c:v>
                </c:pt>
                <c:pt idx="5284">
                  <c:v>309.005</c:v>
                </c:pt>
                <c:pt idx="5285">
                  <c:v>310.005</c:v>
                </c:pt>
                <c:pt idx="5286">
                  <c:v>311.005</c:v>
                </c:pt>
                <c:pt idx="5287">
                  <c:v>312.005</c:v>
                </c:pt>
                <c:pt idx="5288">
                  <c:v>313.005</c:v>
                </c:pt>
                <c:pt idx="5289">
                  <c:v>314.005</c:v>
                </c:pt>
                <c:pt idx="5290">
                  <c:v>315.005</c:v>
                </c:pt>
                <c:pt idx="5291">
                  <c:v>316.005</c:v>
                </c:pt>
                <c:pt idx="5292">
                  <c:v>317.005</c:v>
                </c:pt>
                <c:pt idx="5293">
                  <c:v>318.005</c:v>
                </c:pt>
                <c:pt idx="5294">
                  <c:v>319.005</c:v>
                </c:pt>
                <c:pt idx="5295">
                  <c:v>320.005</c:v>
                </c:pt>
                <c:pt idx="5296">
                  <c:v>321.005</c:v>
                </c:pt>
                <c:pt idx="5297">
                  <c:v>322.005</c:v>
                </c:pt>
                <c:pt idx="5298">
                  <c:v>323.005</c:v>
                </c:pt>
                <c:pt idx="5299">
                  <c:v>324.005</c:v>
                </c:pt>
                <c:pt idx="5300">
                  <c:v>325.005</c:v>
                </c:pt>
                <c:pt idx="5301">
                  <c:v>326.005</c:v>
                </c:pt>
                <c:pt idx="5302">
                  <c:v>327.005</c:v>
                </c:pt>
                <c:pt idx="5303">
                  <c:v>328.005</c:v>
                </c:pt>
                <c:pt idx="5304">
                  <c:v>329.005</c:v>
                </c:pt>
                <c:pt idx="5305">
                  <c:v>330.005</c:v>
                </c:pt>
                <c:pt idx="5306">
                  <c:v>331.005</c:v>
                </c:pt>
                <c:pt idx="5307">
                  <c:v>332.005</c:v>
                </c:pt>
                <c:pt idx="5308">
                  <c:v>333.005</c:v>
                </c:pt>
                <c:pt idx="5309">
                  <c:v>334.005</c:v>
                </c:pt>
                <c:pt idx="5310">
                  <c:v>335.005</c:v>
                </c:pt>
                <c:pt idx="5311">
                  <c:v>336.005</c:v>
                </c:pt>
                <c:pt idx="5312">
                  <c:v>337.005</c:v>
                </c:pt>
                <c:pt idx="5313">
                  <c:v>338.005</c:v>
                </c:pt>
                <c:pt idx="5314">
                  <c:v>339.005</c:v>
                </c:pt>
                <c:pt idx="5315">
                  <c:v>340.005</c:v>
                </c:pt>
                <c:pt idx="5316">
                  <c:v>341.005</c:v>
                </c:pt>
                <c:pt idx="5317">
                  <c:v>342.005</c:v>
                </c:pt>
                <c:pt idx="5318">
                  <c:v>343.005</c:v>
                </c:pt>
                <c:pt idx="5319">
                  <c:v>344.005</c:v>
                </c:pt>
                <c:pt idx="5320">
                  <c:v>345.005</c:v>
                </c:pt>
                <c:pt idx="5321">
                  <c:v>346.005</c:v>
                </c:pt>
                <c:pt idx="5322">
                  <c:v>347.005</c:v>
                </c:pt>
                <c:pt idx="5323">
                  <c:v>348.005</c:v>
                </c:pt>
                <c:pt idx="5324">
                  <c:v>349.005</c:v>
                </c:pt>
                <c:pt idx="5325">
                  <c:v>350.005</c:v>
                </c:pt>
                <c:pt idx="5326">
                  <c:v>351.005</c:v>
                </c:pt>
                <c:pt idx="5327">
                  <c:v>352.005</c:v>
                </c:pt>
                <c:pt idx="5328">
                  <c:v>353.005</c:v>
                </c:pt>
                <c:pt idx="5329">
                  <c:v>354.005</c:v>
                </c:pt>
                <c:pt idx="5330">
                  <c:v>355.005</c:v>
                </c:pt>
                <c:pt idx="5331">
                  <c:v>356.005</c:v>
                </c:pt>
                <c:pt idx="5332">
                  <c:v>357.005</c:v>
                </c:pt>
                <c:pt idx="5333">
                  <c:v>358.005</c:v>
                </c:pt>
                <c:pt idx="5334">
                  <c:v>359.005</c:v>
                </c:pt>
                <c:pt idx="5335">
                  <c:v>360.005</c:v>
                </c:pt>
                <c:pt idx="5336">
                  <c:v>361.005</c:v>
                </c:pt>
                <c:pt idx="5337">
                  <c:v>362.005</c:v>
                </c:pt>
                <c:pt idx="5338">
                  <c:v>363.005</c:v>
                </c:pt>
                <c:pt idx="5339">
                  <c:v>364.005</c:v>
                </c:pt>
                <c:pt idx="5340">
                  <c:v>365.005</c:v>
                </c:pt>
                <c:pt idx="5341">
                  <c:v>366.005</c:v>
                </c:pt>
                <c:pt idx="5342">
                  <c:v>367.005</c:v>
                </c:pt>
                <c:pt idx="5343">
                  <c:v>368.005</c:v>
                </c:pt>
                <c:pt idx="5344">
                  <c:v>369.005</c:v>
                </c:pt>
                <c:pt idx="5345">
                  <c:v>370.005</c:v>
                </c:pt>
                <c:pt idx="5346">
                  <c:v>371.005</c:v>
                </c:pt>
                <c:pt idx="5347">
                  <c:v>372.005</c:v>
                </c:pt>
                <c:pt idx="5348">
                  <c:v>373.005</c:v>
                </c:pt>
                <c:pt idx="5349">
                  <c:v>374.005</c:v>
                </c:pt>
                <c:pt idx="5350">
                  <c:v>375.005</c:v>
                </c:pt>
                <c:pt idx="5351">
                  <c:v>376.005</c:v>
                </c:pt>
                <c:pt idx="5352">
                  <c:v>377.005</c:v>
                </c:pt>
                <c:pt idx="5353">
                  <c:v>378.005</c:v>
                </c:pt>
                <c:pt idx="5354">
                  <c:v>379.005</c:v>
                </c:pt>
                <c:pt idx="5355">
                  <c:v>380.005</c:v>
                </c:pt>
                <c:pt idx="5356">
                  <c:v>381.005</c:v>
                </c:pt>
                <c:pt idx="5357">
                  <c:v>382.005</c:v>
                </c:pt>
                <c:pt idx="5358">
                  <c:v>383.005</c:v>
                </c:pt>
                <c:pt idx="5359">
                  <c:v>384.005</c:v>
                </c:pt>
                <c:pt idx="5360">
                  <c:v>385.005</c:v>
                </c:pt>
                <c:pt idx="5361">
                  <c:v>386.005</c:v>
                </c:pt>
                <c:pt idx="5362">
                  <c:v>387.005</c:v>
                </c:pt>
                <c:pt idx="5363">
                  <c:v>388.005</c:v>
                </c:pt>
                <c:pt idx="5364">
                  <c:v>389.005</c:v>
                </c:pt>
                <c:pt idx="5365">
                  <c:v>390.005</c:v>
                </c:pt>
                <c:pt idx="5366">
                  <c:v>391.005</c:v>
                </c:pt>
                <c:pt idx="5367">
                  <c:v>392.005</c:v>
                </c:pt>
                <c:pt idx="5368">
                  <c:v>393.005</c:v>
                </c:pt>
                <c:pt idx="5369">
                  <c:v>394.005</c:v>
                </c:pt>
                <c:pt idx="5370">
                  <c:v>395.005</c:v>
                </c:pt>
                <c:pt idx="5371">
                  <c:v>396.005</c:v>
                </c:pt>
                <c:pt idx="5372">
                  <c:v>397.005</c:v>
                </c:pt>
                <c:pt idx="5373">
                  <c:v>398.005</c:v>
                </c:pt>
                <c:pt idx="5374">
                  <c:v>399.005</c:v>
                </c:pt>
                <c:pt idx="5375">
                  <c:v>400.005</c:v>
                </c:pt>
                <c:pt idx="5376">
                  <c:v>401.005</c:v>
                </c:pt>
                <c:pt idx="5377">
                  <c:v>402.005</c:v>
                </c:pt>
                <c:pt idx="5378">
                  <c:v>403.005</c:v>
                </c:pt>
                <c:pt idx="5379">
                  <c:v>404.005</c:v>
                </c:pt>
                <c:pt idx="5380">
                  <c:v>405.005</c:v>
                </c:pt>
                <c:pt idx="5381">
                  <c:v>406.005</c:v>
                </c:pt>
                <c:pt idx="5382">
                  <c:v>407.005</c:v>
                </c:pt>
                <c:pt idx="5383">
                  <c:v>408.005</c:v>
                </c:pt>
                <c:pt idx="5384">
                  <c:v>409.005</c:v>
                </c:pt>
                <c:pt idx="5385">
                  <c:v>410.005</c:v>
                </c:pt>
                <c:pt idx="5386">
                  <c:v>411.005</c:v>
                </c:pt>
                <c:pt idx="5387">
                  <c:v>412.005</c:v>
                </c:pt>
                <c:pt idx="5388">
                  <c:v>413.005</c:v>
                </c:pt>
                <c:pt idx="5389">
                  <c:v>414.005</c:v>
                </c:pt>
                <c:pt idx="5390">
                  <c:v>415.005</c:v>
                </c:pt>
                <c:pt idx="5391">
                  <c:v>416.005</c:v>
                </c:pt>
                <c:pt idx="5392">
                  <c:v>417.005</c:v>
                </c:pt>
                <c:pt idx="5393">
                  <c:v>418.005</c:v>
                </c:pt>
                <c:pt idx="5394">
                  <c:v>419.005</c:v>
                </c:pt>
                <c:pt idx="5395">
                  <c:v>420.005</c:v>
                </c:pt>
                <c:pt idx="5396">
                  <c:v>421.005</c:v>
                </c:pt>
                <c:pt idx="5397">
                  <c:v>422.005</c:v>
                </c:pt>
                <c:pt idx="5398">
                  <c:v>423.005</c:v>
                </c:pt>
                <c:pt idx="5399">
                  <c:v>424.005</c:v>
                </c:pt>
                <c:pt idx="5400">
                  <c:v>425.005</c:v>
                </c:pt>
                <c:pt idx="5401">
                  <c:v>426.005</c:v>
                </c:pt>
                <c:pt idx="5402">
                  <c:v>427.005</c:v>
                </c:pt>
                <c:pt idx="5403">
                  <c:v>428.005</c:v>
                </c:pt>
                <c:pt idx="5404">
                  <c:v>429.005</c:v>
                </c:pt>
                <c:pt idx="5405">
                  <c:v>430.005</c:v>
                </c:pt>
                <c:pt idx="5406">
                  <c:v>431.005</c:v>
                </c:pt>
                <c:pt idx="5407">
                  <c:v>432.005</c:v>
                </c:pt>
                <c:pt idx="5408">
                  <c:v>433.005</c:v>
                </c:pt>
                <c:pt idx="5409">
                  <c:v>434.005</c:v>
                </c:pt>
                <c:pt idx="5410">
                  <c:v>435.005</c:v>
                </c:pt>
                <c:pt idx="5411">
                  <c:v>436.005</c:v>
                </c:pt>
                <c:pt idx="5412">
                  <c:v>437.005</c:v>
                </c:pt>
                <c:pt idx="5413">
                  <c:v>438.005</c:v>
                </c:pt>
                <c:pt idx="5414">
                  <c:v>439.005</c:v>
                </c:pt>
                <c:pt idx="5415">
                  <c:v>440.005</c:v>
                </c:pt>
                <c:pt idx="5416">
                  <c:v>441.005</c:v>
                </c:pt>
                <c:pt idx="5417">
                  <c:v>442.005</c:v>
                </c:pt>
                <c:pt idx="5418">
                  <c:v>443.005</c:v>
                </c:pt>
                <c:pt idx="5419">
                  <c:v>444.005</c:v>
                </c:pt>
                <c:pt idx="5420">
                  <c:v>445.005</c:v>
                </c:pt>
                <c:pt idx="5421">
                  <c:v>446.005</c:v>
                </c:pt>
                <c:pt idx="5422">
                  <c:v>447.005</c:v>
                </c:pt>
                <c:pt idx="5423">
                  <c:v>448.005</c:v>
                </c:pt>
                <c:pt idx="5424">
                  <c:v>449.005</c:v>
                </c:pt>
                <c:pt idx="5425">
                  <c:v>450.005</c:v>
                </c:pt>
                <c:pt idx="5426">
                  <c:v>451.005</c:v>
                </c:pt>
                <c:pt idx="5427">
                  <c:v>452.005</c:v>
                </c:pt>
                <c:pt idx="5428">
                  <c:v>453.005</c:v>
                </c:pt>
                <c:pt idx="5429">
                  <c:v>454.005</c:v>
                </c:pt>
                <c:pt idx="5430">
                  <c:v>455.005</c:v>
                </c:pt>
                <c:pt idx="5431">
                  <c:v>456.005</c:v>
                </c:pt>
                <c:pt idx="5432">
                  <c:v>457.005</c:v>
                </c:pt>
                <c:pt idx="5433">
                  <c:v>458.005</c:v>
                </c:pt>
                <c:pt idx="5434">
                  <c:v>459.005</c:v>
                </c:pt>
                <c:pt idx="5435">
                  <c:v>460.005</c:v>
                </c:pt>
                <c:pt idx="5436">
                  <c:v>461.005</c:v>
                </c:pt>
                <c:pt idx="5437">
                  <c:v>462.005</c:v>
                </c:pt>
                <c:pt idx="5438">
                  <c:v>463.005</c:v>
                </c:pt>
                <c:pt idx="5439">
                  <c:v>464.005</c:v>
                </c:pt>
                <c:pt idx="5440">
                  <c:v>465.005</c:v>
                </c:pt>
                <c:pt idx="5441">
                  <c:v>466.005</c:v>
                </c:pt>
                <c:pt idx="5442">
                  <c:v>467.005</c:v>
                </c:pt>
                <c:pt idx="5443">
                  <c:v>468.005</c:v>
                </c:pt>
                <c:pt idx="5444">
                  <c:v>469.005</c:v>
                </c:pt>
                <c:pt idx="5445">
                  <c:v>470.005</c:v>
                </c:pt>
                <c:pt idx="5446">
                  <c:v>471.005</c:v>
                </c:pt>
                <c:pt idx="5447">
                  <c:v>472.005</c:v>
                </c:pt>
                <c:pt idx="5448">
                  <c:v>473.005</c:v>
                </c:pt>
                <c:pt idx="5449">
                  <c:v>474.005</c:v>
                </c:pt>
                <c:pt idx="5450">
                  <c:v>475.005</c:v>
                </c:pt>
                <c:pt idx="5451">
                  <c:v>476.005</c:v>
                </c:pt>
                <c:pt idx="5452">
                  <c:v>477.005</c:v>
                </c:pt>
                <c:pt idx="5453">
                  <c:v>478.005</c:v>
                </c:pt>
                <c:pt idx="5454">
                  <c:v>479.005</c:v>
                </c:pt>
                <c:pt idx="5455">
                  <c:v>480.005</c:v>
                </c:pt>
                <c:pt idx="5456">
                  <c:v>481.005</c:v>
                </c:pt>
                <c:pt idx="5457">
                  <c:v>482.005</c:v>
                </c:pt>
                <c:pt idx="5458">
                  <c:v>483.005</c:v>
                </c:pt>
                <c:pt idx="5459">
                  <c:v>484.005</c:v>
                </c:pt>
                <c:pt idx="5460">
                  <c:v>485.005</c:v>
                </c:pt>
                <c:pt idx="5461">
                  <c:v>486.005</c:v>
                </c:pt>
                <c:pt idx="5462">
                  <c:v>487.005</c:v>
                </c:pt>
                <c:pt idx="5463">
                  <c:v>488.005</c:v>
                </c:pt>
                <c:pt idx="5464">
                  <c:v>489.005</c:v>
                </c:pt>
                <c:pt idx="5465">
                  <c:v>490.005</c:v>
                </c:pt>
                <c:pt idx="5466">
                  <c:v>491.005</c:v>
                </c:pt>
                <c:pt idx="5467">
                  <c:v>492.005</c:v>
                </c:pt>
                <c:pt idx="5468">
                  <c:v>493.00068099999999</c:v>
                </c:pt>
                <c:pt idx="5469">
                  <c:v>493.97619900000001</c:v>
                </c:pt>
                <c:pt idx="5470">
                  <c:v>494.93427700000001</c:v>
                </c:pt>
                <c:pt idx="5471">
                  <c:v>495.87783999999999</c:v>
                </c:pt>
                <c:pt idx="5472">
                  <c:v>496.81003900000002</c:v>
                </c:pt>
                <c:pt idx="5473">
                  <c:v>497.73431799999997</c:v>
                </c:pt>
                <c:pt idx="5474">
                  <c:v>498.65448900000001</c:v>
                </c:pt>
                <c:pt idx="5475">
                  <c:v>499.57484899999997</c:v>
                </c:pt>
                <c:pt idx="5476">
                  <c:v>500.50032599999997</c:v>
                </c:pt>
                <c:pt idx="5477">
                  <c:v>501.43670300000002</c:v>
                </c:pt>
                <c:pt idx="5478">
                  <c:v>502.39091999999999</c:v>
                </c:pt>
                <c:pt idx="5479">
                  <c:v>503.37154099999998</c:v>
                </c:pt>
                <c:pt idx="5480">
                  <c:v>504.37154099999998</c:v>
                </c:pt>
                <c:pt idx="5481">
                  <c:v>505.37154099999998</c:v>
                </c:pt>
                <c:pt idx="5482">
                  <c:v>506.37154099999998</c:v>
                </c:pt>
                <c:pt idx="5483">
                  <c:v>507.37154099999998</c:v>
                </c:pt>
                <c:pt idx="5484">
                  <c:v>508.37154099999998</c:v>
                </c:pt>
                <c:pt idx="5485">
                  <c:v>509.37154099999998</c:v>
                </c:pt>
                <c:pt idx="5486">
                  <c:v>510.37154099999998</c:v>
                </c:pt>
                <c:pt idx="5487">
                  <c:v>511.37154099999998</c:v>
                </c:pt>
                <c:pt idx="5488">
                  <c:v>512.37154099999998</c:v>
                </c:pt>
                <c:pt idx="5489">
                  <c:v>513.37154099999998</c:v>
                </c:pt>
                <c:pt idx="5490">
                  <c:v>514.37154099999998</c:v>
                </c:pt>
                <c:pt idx="5491">
                  <c:v>515.37154099999998</c:v>
                </c:pt>
                <c:pt idx="5492">
                  <c:v>516.37154099999998</c:v>
                </c:pt>
                <c:pt idx="5493">
                  <c:v>517.37154099999998</c:v>
                </c:pt>
                <c:pt idx="5494">
                  <c:v>518.37154099999998</c:v>
                </c:pt>
                <c:pt idx="5495">
                  <c:v>519.37154099999998</c:v>
                </c:pt>
                <c:pt idx="5496">
                  <c:v>520.37154099999998</c:v>
                </c:pt>
                <c:pt idx="5497">
                  <c:v>521.37154099999998</c:v>
                </c:pt>
                <c:pt idx="5498">
                  <c:v>522.37154099999998</c:v>
                </c:pt>
                <c:pt idx="5499">
                  <c:v>523.37154099999998</c:v>
                </c:pt>
                <c:pt idx="5500">
                  <c:v>524.37154099999998</c:v>
                </c:pt>
                <c:pt idx="5501">
                  <c:v>525.37154099999998</c:v>
                </c:pt>
                <c:pt idx="5502">
                  <c:v>526.37154099999998</c:v>
                </c:pt>
                <c:pt idx="5503">
                  <c:v>527.37154099999998</c:v>
                </c:pt>
                <c:pt idx="5504">
                  <c:v>528.37154099999998</c:v>
                </c:pt>
                <c:pt idx="5505">
                  <c:v>529.37154099999998</c:v>
                </c:pt>
                <c:pt idx="5506">
                  <c:v>530.37154099999998</c:v>
                </c:pt>
                <c:pt idx="5507">
                  <c:v>531.37154099999998</c:v>
                </c:pt>
                <c:pt idx="5508">
                  <c:v>532.37154099999998</c:v>
                </c:pt>
                <c:pt idx="5509">
                  <c:v>533.37154099999998</c:v>
                </c:pt>
                <c:pt idx="5510">
                  <c:v>534.37154099999998</c:v>
                </c:pt>
                <c:pt idx="5511">
                  <c:v>535.37154099999998</c:v>
                </c:pt>
                <c:pt idx="5512">
                  <c:v>536.37154099999998</c:v>
                </c:pt>
                <c:pt idx="5513">
                  <c:v>537.37154099999998</c:v>
                </c:pt>
                <c:pt idx="5514">
                  <c:v>538.37154099999998</c:v>
                </c:pt>
                <c:pt idx="5515">
                  <c:v>539.37154099999998</c:v>
                </c:pt>
                <c:pt idx="5516">
                  <c:v>540.37154099999998</c:v>
                </c:pt>
                <c:pt idx="5517">
                  <c:v>541.37154099999998</c:v>
                </c:pt>
                <c:pt idx="5518">
                  <c:v>542.37154099999998</c:v>
                </c:pt>
                <c:pt idx="5519">
                  <c:v>543.37154099999998</c:v>
                </c:pt>
                <c:pt idx="5520">
                  <c:v>544.37154099999998</c:v>
                </c:pt>
                <c:pt idx="5521">
                  <c:v>545.37154099999998</c:v>
                </c:pt>
                <c:pt idx="5522">
                  <c:v>546.37154099999998</c:v>
                </c:pt>
                <c:pt idx="5523">
                  <c:v>547.37154099999998</c:v>
                </c:pt>
                <c:pt idx="5524">
                  <c:v>548.37154099999998</c:v>
                </c:pt>
                <c:pt idx="5525">
                  <c:v>549.37154099999998</c:v>
                </c:pt>
                <c:pt idx="5526">
                  <c:v>550.37154099999998</c:v>
                </c:pt>
                <c:pt idx="5527">
                  <c:v>551.37154099999998</c:v>
                </c:pt>
                <c:pt idx="5528">
                  <c:v>552.37154099999998</c:v>
                </c:pt>
                <c:pt idx="5529">
                  <c:v>553.37154099999998</c:v>
                </c:pt>
                <c:pt idx="5530">
                  <c:v>554.37154099999998</c:v>
                </c:pt>
                <c:pt idx="5531">
                  <c:v>555.37154099999998</c:v>
                </c:pt>
                <c:pt idx="5532">
                  <c:v>556.37154099999998</c:v>
                </c:pt>
                <c:pt idx="5533">
                  <c:v>557.37154099999998</c:v>
                </c:pt>
                <c:pt idx="5534">
                  <c:v>558.37154099999998</c:v>
                </c:pt>
                <c:pt idx="5535">
                  <c:v>559.37154099999998</c:v>
                </c:pt>
                <c:pt idx="5536">
                  <c:v>560.37154099999998</c:v>
                </c:pt>
                <c:pt idx="5537">
                  <c:v>561.37154099999998</c:v>
                </c:pt>
                <c:pt idx="5538">
                  <c:v>562.37154099999998</c:v>
                </c:pt>
                <c:pt idx="5539">
                  <c:v>563.37154099999998</c:v>
                </c:pt>
                <c:pt idx="5540">
                  <c:v>564.37154099999998</c:v>
                </c:pt>
                <c:pt idx="5541">
                  <c:v>565.37154099999998</c:v>
                </c:pt>
                <c:pt idx="5542">
                  <c:v>566.37154099999998</c:v>
                </c:pt>
                <c:pt idx="5543">
                  <c:v>567.37154099999998</c:v>
                </c:pt>
                <c:pt idx="5544">
                  <c:v>568.37154099999998</c:v>
                </c:pt>
                <c:pt idx="5545">
                  <c:v>569.37154099999998</c:v>
                </c:pt>
                <c:pt idx="5546">
                  <c:v>570.37154099999998</c:v>
                </c:pt>
                <c:pt idx="5547">
                  <c:v>571.37154099999998</c:v>
                </c:pt>
                <c:pt idx="5548">
                  <c:v>572.37154099999998</c:v>
                </c:pt>
                <c:pt idx="5549">
                  <c:v>573.37154099999998</c:v>
                </c:pt>
                <c:pt idx="5550">
                  <c:v>574.37154099999998</c:v>
                </c:pt>
                <c:pt idx="5551">
                  <c:v>575.37154099999998</c:v>
                </c:pt>
                <c:pt idx="5552">
                  <c:v>576.37154099999998</c:v>
                </c:pt>
                <c:pt idx="5553">
                  <c:v>577.37154099999998</c:v>
                </c:pt>
                <c:pt idx="5554">
                  <c:v>578.37154099999998</c:v>
                </c:pt>
                <c:pt idx="5555">
                  <c:v>579.37154099999998</c:v>
                </c:pt>
                <c:pt idx="5556">
                  <c:v>580.37154099999998</c:v>
                </c:pt>
                <c:pt idx="5557">
                  <c:v>581.37154099999998</c:v>
                </c:pt>
                <c:pt idx="5558">
                  <c:v>582.37154099999998</c:v>
                </c:pt>
                <c:pt idx="5559">
                  <c:v>583.37154099999998</c:v>
                </c:pt>
                <c:pt idx="5560">
                  <c:v>584.37154099999998</c:v>
                </c:pt>
                <c:pt idx="5561">
                  <c:v>585.37154099999998</c:v>
                </c:pt>
                <c:pt idx="5562">
                  <c:v>586.37154099999998</c:v>
                </c:pt>
                <c:pt idx="5563">
                  <c:v>587.37154099999998</c:v>
                </c:pt>
                <c:pt idx="5564">
                  <c:v>588.37154099999998</c:v>
                </c:pt>
                <c:pt idx="5565">
                  <c:v>589.37154099999998</c:v>
                </c:pt>
                <c:pt idx="5566">
                  <c:v>590.37154099999998</c:v>
                </c:pt>
                <c:pt idx="5567">
                  <c:v>591.37154099999998</c:v>
                </c:pt>
                <c:pt idx="5568">
                  <c:v>592.37154099999998</c:v>
                </c:pt>
                <c:pt idx="5569">
                  <c:v>593.37154099999998</c:v>
                </c:pt>
                <c:pt idx="5570">
                  <c:v>594.37154099999998</c:v>
                </c:pt>
                <c:pt idx="5571">
                  <c:v>595.37154099999998</c:v>
                </c:pt>
                <c:pt idx="5572">
                  <c:v>596.37154099999998</c:v>
                </c:pt>
                <c:pt idx="5573">
                  <c:v>597.37154099999998</c:v>
                </c:pt>
                <c:pt idx="5574">
                  <c:v>598.37154099999998</c:v>
                </c:pt>
                <c:pt idx="5575">
                  <c:v>599.37154099999998</c:v>
                </c:pt>
                <c:pt idx="5576">
                  <c:v>600.37154099999998</c:v>
                </c:pt>
                <c:pt idx="5577">
                  <c:v>601.37154099999998</c:v>
                </c:pt>
                <c:pt idx="5578">
                  <c:v>602.37154099999998</c:v>
                </c:pt>
                <c:pt idx="5579">
                  <c:v>603.37154099999998</c:v>
                </c:pt>
                <c:pt idx="5580">
                  <c:v>604.37154099999998</c:v>
                </c:pt>
                <c:pt idx="5581">
                  <c:v>605.37154099999998</c:v>
                </c:pt>
                <c:pt idx="5582">
                  <c:v>606.37154099999998</c:v>
                </c:pt>
                <c:pt idx="5583">
                  <c:v>607.37154099999998</c:v>
                </c:pt>
                <c:pt idx="5584">
                  <c:v>608.37154099999998</c:v>
                </c:pt>
                <c:pt idx="5585">
                  <c:v>609.37154099999998</c:v>
                </c:pt>
                <c:pt idx="5586">
                  <c:v>610.37154099999998</c:v>
                </c:pt>
                <c:pt idx="5587">
                  <c:v>611.37154099999998</c:v>
                </c:pt>
                <c:pt idx="5588">
                  <c:v>612.37154099999998</c:v>
                </c:pt>
                <c:pt idx="5589">
                  <c:v>613.37154099999998</c:v>
                </c:pt>
                <c:pt idx="5590">
                  <c:v>614.37154099999998</c:v>
                </c:pt>
                <c:pt idx="5591">
                  <c:v>615.37154099999998</c:v>
                </c:pt>
                <c:pt idx="5592">
                  <c:v>616.37154099999998</c:v>
                </c:pt>
                <c:pt idx="5593">
                  <c:v>617.37154099999998</c:v>
                </c:pt>
                <c:pt idx="5594">
                  <c:v>618.37154099999998</c:v>
                </c:pt>
                <c:pt idx="5595">
                  <c:v>619.37154099999998</c:v>
                </c:pt>
                <c:pt idx="5596">
                  <c:v>620.37154099999998</c:v>
                </c:pt>
                <c:pt idx="5597">
                  <c:v>621.37154099999998</c:v>
                </c:pt>
                <c:pt idx="5598">
                  <c:v>622.37154099999998</c:v>
                </c:pt>
                <c:pt idx="5599">
                  <c:v>623.37154099999998</c:v>
                </c:pt>
                <c:pt idx="5600">
                  <c:v>624.37154099999998</c:v>
                </c:pt>
                <c:pt idx="5601">
                  <c:v>625.37154099999998</c:v>
                </c:pt>
                <c:pt idx="5602">
                  <c:v>626.37154099999998</c:v>
                </c:pt>
                <c:pt idx="5603">
                  <c:v>627.37154099999998</c:v>
                </c:pt>
                <c:pt idx="5604">
                  <c:v>628.37154099999998</c:v>
                </c:pt>
                <c:pt idx="5605">
                  <c:v>629.37154099999998</c:v>
                </c:pt>
                <c:pt idx="5606">
                  <c:v>630.37154099999998</c:v>
                </c:pt>
                <c:pt idx="5607">
                  <c:v>631.37154099999998</c:v>
                </c:pt>
                <c:pt idx="5608">
                  <c:v>632.37154099999998</c:v>
                </c:pt>
                <c:pt idx="5609">
                  <c:v>633.37154099999998</c:v>
                </c:pt>
                <c:pt idx="5610">
                  <c:v>634.37154099999998</c:v>
                </c:pt>
                <c:pt idx="5611">
                  <c:v>635.37154099999998</c:v>
                </c:pt>
                <c:pt idx="5612">
                  <c:v>636.37154099999998</c:v>
                </c:pt>
                <c:pt idx="5613">
                  <c:v>637.37154099999998</c:v>
                </c:pt>
                <c:pt idx="5614">
                  <c:v>638.37154099999998</c:v>
                </c:pt>
                <c:pt idx="5615">
                  <c:v>639.37154099999998</c:v>
                </c:pt>
                <c:pt idx="5616">
                  <c:v>640.37154099999998</c:v>
                </c:pt>
                <c:pt idx="5617">
                  <c:v>641.37154099999998</c:v>
                </c:pt>
                <c:pt idx="5618">
                  <c:v>642.37154099999998</c:v>
                </c:pt>
                <c:pt idx="5619">
                  <c:v>643.37154099999998</c:v>
                </c:pt>
                <c:pt idx="5620">
                  <c:v>644.37154099999998</c:v>
                </c:pt>
                <c:pt idx="5621">
                  <c:v>645.37154099999998</c:v>
                </c:pt>
                <c:pt idx="5622">
                  <c:v>646.37154099999998</c:v>
                </c:pt>
                <c:pt idx="5623">
                  <c:v>647.37154099999998</c:v>
                </c:pt>
                <c:pt idx="5624">
                  <c:v>648.37154099999998</c:v>
                </c:pt>
                <c:pt idx="5625">
                  <c:v>649.37154099999998</c:v>
                </c:pt>
                <c:pt idx="5626">
                  <c:v>650.37154099999998</c:v>
                </c:pt>
                <c:pt idx="5627">
                  <c:v>651.37154099999998</c:v>
                </c:pt>
                <c:pt idx="5628">
                  <c:v>652.37154099999998</c:v>
                </c:pt>
                <c:pt idx="5629">
                  <c:v>653.37154099999998</c:v>
                </c:pt>
                <c:pt idx="5630">
                  <c:v>654.37154099999998</c:v>
                </c:pt>
                <c:pt idx="5631">
                  <c:v>655.37154099999998</c:v>
                </c:pt>
                <c:pt idx="5632">
                  <c:v>656.37154099999998</c:v>
                </c:pt>
                <c:pt idx="5633">
                  <c:v>657.37154099999998</c:v>
                </c:pt>
                <c:pt idx="5634">
                  <c:v>658.37154099999998</c:v>
                </c:pt>
                <c:pt idx="5635">
                  <c:v>659.37154099999998</c:v>
                </c:pt>
                <c:pt idx="5636">
                  <c:v>660.37154099999998</c:v>
                </c:pt>
                <c:pt idx="5637">
                  <c:v>661.37154099999998</c:v>
                </c:pt>
                <c:pt idx="5638">
                  <c:v>662.37154099999998</c:v>
                </c:pt>
                <c:pt idx="5639">
                  <c:v>663.37154099999998</c:v>
                </c:pt>
                <c:pt idx="5640">
                  <c:v>664.37154099999998</c:v>
                </c:pt>
                <c:pt idx="5641">
                  <c:v>665.37154099999998</c:v>
                </c:pt>
                <c:pt idx="5642">
                  <c:v>666.37154099999998</c:v>
                </c:pt>
                <c:pt idx="5643">
                  <c:v>667.37154099999998</c:v>
                </c:pt>
                <c:pt idx="5644">
                  <c:v>668.37154099999998</c:v>
                </c:pt>
                <c:pt idx="5645">
                  <c:v>669.37154099999998</c:v>
                </c:pt>
                <c:pt idx="5646">
                  <c:v>670.37154099999998</c:v>
                </c:pt>
                <c:pt idx="5647">
                  <c:v>671.37154099999998</c:v>
                </c:pt>
                <c:pt idx="5648">
                  <c:v>672.37154099999998</c:v>
                </c:pt>
                <c:pt idx="5649">
                  <c:v>673.37154099999998</c:v>
                </c:pt>
                <c:pt idx="5650">
                  <c:v>674.37154099999998</c:v>
                </c:pt>
                <c:pt idx="5651">
                  <c:v>675.37154099999998</c:v>
                </c:pt>
                <c:pt idx="5652">
                  <c:v>676.37154099999998</c:v>
                </c:pt>
                <c:pt idx="5653">
                  <c:v>677.37154099999998</c:v>
                </c:pt>
                <c:pt idx="5654">
                  <c:v>678.37154099999998</c:v>
                </c:pt>
                <c:pt idx="5655">
                  <c:v>679.37154099999998</c:v>
                </c:pt>
                <c:pt idx="5656">
                  <c:v>680.37154099999998</c:v>
                </c:pt>
                <c:pt idx="5657">
                  <c:v>681.37154099999998</c:v>
                </c:pt>
                <c:pt idx="5658">
                  <c:v>682.37154099999998</c:v>
                </c:pt>
                <c:pt idx="5659">
                  <c:v>683.37154099999998</c:v>
                </c:pt>
                <c:pt idx="5660">
                  <c:v>684.37154099999998</c:v>
                </c:pt>
                <c:pt idx="5661">
                  <c:v>685.37154099999998</c:v>
                </c:pt>
                <c:pt idx="5662">
                  <c:v>686.37154099999998</c:v>
                </c:pt>
                <c:pt idx="5663">
                  <c:v>687.37154099999998</c:v>
                </c:pt>
                <c:pt idx="5664">
                  <c:v>688.37154099999998</c:v>
                </c:pt>
                <c:pt idx="5665">
                  <c:v>689.37154099999998</c:v>
                </c:pt>
                <c:pt idx="5666">
                  <c:v>690.37154099999998</c:v>
                </c:pt>
                <c:pt idx="5667">
                  <c:v>691.37154099999998</c:v>
                </c:pt>
                <c:pt idx="5668">
                  <c:v>692.37154099999998</c:v>
                </c:pt>
                <c:pt idx="5669">
                  <c:v>693.37154099999998</c:v>
                </c:pt>
                <c:pt idx="5670">
                  <c:v>694.37154099999998</c:v>
                </c:pt>
                <c:pt idx="5671">
                  <c:v>695.37154099999998</c:v>
                </c:pt>
                <c:pt idx="5672">
                  <c:v>696.37154099999998</c:v>
                </c:pt>
                <c:pt idx="5673">
                  <c:v>697.37154099999998</c:v>
                </c:pt>
                <c:pt idx="5674">
                  <c:v>698.37154099999998</c:v>
                </c:pt>
                <c:pt idx="5675">
                  <c:v>699.37154099999998</c:v>
                </c:pt>
                <c:pt idx="5676">
                  <c:v>700.37154099999998</c:v>
                </c:pt>
                <c:pt idx="5677">
                  <c:v>701.37154099999998</c:v>
                </c:pt>
                <c:pt idx="5678">
                  <c:v>702.37154099999998</c:v>
                </c:pt>
                <c:pt idx="5679">
                  <c:v>703.37154099999998</c:v>
                </c:pt>
                <c:pt idx="5680">
                  <c:v>704.37154099999998</c:v>
                </c:pt>
                <c:pt idx="5681">
                  <c:v>705.37154099999998</c:v>
                </c:pt>
                <c:pt idx="5682">
                  <c:v>706.37154099999998</c:v>
                </c:pt>
                <c:pt idx="5683">
                  <c:v>707.37154099999998</c:v>
                </c:pt>
                <c:pt idx="5684">
                  <c:v>708.37154099999998</c:v>
                </c:pt>
                <c:pt idx="5685">
                  <c:v>709.37154099999998</c:v>
                </c:pt>
                <c:pt idx="5686">
                  <c:v>710.37154099999998</c:v>
                </c:pt>
                <c:pt idx="5687">
                  <c:v>711.37154099999998</c:v>
                </c:pt>
                <c:pt idx="5688">
                  <c:v>712.37154099999998</c:v>
                </c:pt>
                <c:pt idx="5689">
                  <c:v>713.37154099999998</c:v>
                </c:pt>
                <c:pt idx="5690">
                  <c:v>714.37154099999998</c:v>
                </c:pt>
                <c:pt idx="5691">
                  <c:v>715.37154099999998</c:v>
                </c:pt>
                <c:pt idx="5692">
                  <c:v>716.37154099999998</c:v>
                </c:pt>
                <c:pt idx="5693">
                  <c:v>717.37154099999998</c:v>
                </c:pt>
                <c:pt idx="5694">
                  <c:v>718.37154099999998</c:v>
                </c:pt>
                <c:pt idx="5695">
                  <c:v>719.37154099999998</c:v>
                </c:pt>
                <c:pt idx="5696">
                  <c:v>720.37154099999998</c:v>
                </c:pt>
                <c:pt idx="5697">
                  <c:v>721.37154099999998</c:v>
                </c:pt>
                <c:pt idx="5698">
                  <c:v>722.37154099999998</c:v>
                </c:pt>
                <c:pt idx="5699">
                  <c:v>723.37154099999998</c:v>
                </c:pt>
                <c:pt idx="5700">
                  <c:v>724.37154099999998</c:v>
                </c:pt>
                <c:pt idx="5701">
                  <c:v>725.37154099999998</c:v>
                </c:pt>
                <c:pt idx="5702">
                  <c:v>726.37154099999998</c:v>
                </c:pt>
                <c:pt idx="5703">
                  <c:v>727.37154099999998</c:v>
                </c:pt>
                <c:pt idx="5704">
                  <c:v>728.37154099999998</c:v>
                </c:pt>
                <c:pt idx="5705">
                  <c:v>729.37154099999998</c:v>
                </c:pt>
                <c:pt idx="5706">
                  <c:v>730.37154099999998</c:v>
                </c:pt>
                <c:pt idx="5707">
                  <c:v>731.37154099999998</c:v>
                </c:pt>
                <c:pt idx="5708">
                  <c:v>732.37154099999998</c:v>
                </c:pt>
                <c:pt idx="5709">
                  <c:v>733.37154099999998</c:v>
                </c:pt>
                <c:pt idx="5710">
                  <c:v>734.37154099999998</c:v>
                </c:pt>
                <c:pt idx="5711">
                  <c:v>735.37154099999998</c:v>
                </c:pt>
                <c:pt idx="5712">
                  <c:v>736.37154099999998</c:v>
                </c:pt>
                <c:pt idx="5713">
                  <c:v>737.37154099999998</c:v>
                </c:pt>
                <c:pt idx="5714">
                  <c:v>738.37154099999998</c:v>
                </c:pt>
                <c:pt idx="5715">
                  <c:v>739.37154099999998</c:v>
                </c:pt>
                <c:pt idx="5716">
                  <c:v>740.37154099999998</c:v>
                </c:pt>
                <c:pt idx="5717">
                  <c:v>741.37154099999998</c:v>
                </c:pt>
                <c:pt idx="5718">
                  <c:v>742.37154099999998</c:v>
                </c:pt>
                <c:pt idx="5719">
                  <c:v>743.37154099999998</c:v>
                </c:pt>
                <c:pt idx="5720">
                  <c:v>744.37154099999998</c:v>
                </c:pt>
                <c:pt idx="5721">
                  <c:v>745.37154099999998</c:v>
                </c:pt>
                <c:pt idx="5722">
                  <c:v>746.37154099999998</c:v>
                </c:pt>
                <c:pt idx="5723">
                  <c:v>747.37154099999998</c:v>
                </c:pt>
                <c:pt idx="5724">
                  <c:v>748.37154099999998</c:v>
                </c:pt>
                <c:pt idx="5725">
                  <c:v>749.37154099999998</c:v>
                </c:pt>
                <c:pt idx="5726">
                  <c:v>750.37154099999998</c:v>
                </c:pt>
                <c:pt idx="5727">
                  <c:v>751.37154099999998</c:v>
                </c:pt>
                <c:pt idx="5728">
                  <c:v>752.37154099999998</c:v>
                </c:pt>
                <c:pt idx="5729">
                  <c:v>753.37154099999998</c:v>
                </c:pt>
                <c:pt idx="5730">
                  <c:v>754.37154099999998</c:v>
                </c:pt>
                <c:pt idx="5731">
                  <c:v>755.37154099999998</c:v>
                </c:pt>
                <c:pt idx="5732">
                  <c:v>756.37154099999998</c:v>
                </c:pt>
                <c:pt idx="5733">
                  <c:v>757.37154099999998</c:v>
                </c:pt>
                <c:pt idx="5734">
                  <c:v>758.37154099999998</c:v>
                </c:pt>
                <c:pt idx="5735">
                  <c:v>759.37154099999998</c:v>
                </c:pt>
                <c:pt idx="5736">
                  <c:v>760.37154099999998</c:v>
                </c:pt>
                <c:pt idx="5737">
                  <c:v>761.37154099999998</c:v>
                </c:pt>
                <c:pt idx="5738">
                  <c:v>762.37154099999998</c:v>
                </c:pt>
                <c:pt idx="5739">
                  <c:v>763.37154099999998</c:v>
                </c:pt>
                <c:pt idx="5740">
                  <c:v>764.37154099999998</c:v>
                </c:pt>
                <c:pt idx="5741">
                  <c:v>765.37154099999998</c:v>
                </c:pt>
                <c:pt idx="5742">
                  <c:v>766.37154099999998</c:v>
                </c:pt>
                <c:pt idx="5743">
                  <c:v>767.37154099999998</c:v>
                </c:pt>
                <c:pt idx="5744">
                  <c:v>768.37154099999998</c:v>
                </c:pt>
                <c:pt idx="5745">
                  <c:v>769.37154099999998</c:v>
                </c:pt>
                <c:pt idx="5746">
                  <c:v>770.37154099999998</c:v>
                </c:pt>
                <c:pt idx="5747">
                  <c:v>771.37154099999998</c:v>
                </c:pt>
                <c:pt idx="5748">
                  <c:v>772.37154099999998</c:v>
                </c:pt>
                <c:pt idx="5749">
                  <c:v>773.37154099999998</c:v>
                </c:pt>
                <c:pt idx="5750">
                  <c:v>774.37154099999998</c:v>
                </c:pt>
                <c:pt idx="5751">
                  <c:v>775.37154099999998</c:v>
                </c:pt>
                <c:pt idx="5752">
                  <c:v>776.37154099999998</c:v>
                </c:pt>
                <c:pt idx="5753">
                  <c:v>777.37154099999998</c:v>
                </c:pt>
                <c:pt idx="5754">
                  <c:v>778.37154099999998</c:v>
                </c:pt>
                <c:pt idx="5755">
                  <c:v>779.37154099999998</c:v>
                </c:pt>
                <c:pt idx="5756">
                  <c:v>780.37154099999998</c:v>
                </c:pt>
                <c:pt idx="5757">
                  <c:v>781.37154099999998</c:v>
                </c:pt>
                <c:pt idx="5758">
                  <c:v>782.37154099999998</c:v>
                </c:pt>
                <c:pt idx="5759">
                  <c:v>783.37154099999998</c:v>
                </c:pt>
                <c:pt idx="5760">
                  <c:v>784.37154099999998</c:v>
                </c:pt>
                <c:pt idx="5761">
                  <c:v>785.37154099999998</c:v>
                </c:pt>
                <c:pt idx="5762">
                  <c:v>786.37154099999998</c:v>
                </c:pt>
                <c:pt idx="5763">
                  <c:v>787.37154099999998</c:v>
                </c:pt>
                <c:pt idx="5764">
                  <c:v>788.37154099999998</c:v>
                </c:pt>
                <c:pt idx="5765">
                  <c:v>789.37154099999998</c:v>
                </c:pt>
                <c:pt idx="5766">
                  <c:v>790.37154099999998</c:v>
                </c:pt>
                <c:pt idx="5767">
                  <c:v>791.37154099999998</c:v>
                </c:pt>
                <c:pt idx="5768">
                  <c:v>792.37154099999998</c:v>
                </c:pt>
                <c:pt idx="5769">
                  <c:v>793.37154099999998</c:v>
                </c:pt>
                <c:pt idx="5770">
                  <c:v>794.37154099999998</c:v>
                </c:pt>
                <c:pt idx="5771">
                  <c:v>795.37154099999998</c:v>
                </c:pt>
                <c:pt idx="5772">
                  <c:v>796.37154099999998</c:v>
                </c:pt>
                <c:pt idx="5773">
                  <c:v>797.37154099999998</c:v>
                </c:pt>
                <c:pt idx="5774">
                  <c:v>798.37154099999998</c:v>
                </c:pt>
                <c:pt idx="5775">
                  <c:v>799.37154099999998</c:v>
                </c:pt>
                <c:pt idx="5776">
                  <c:v>800.37154099999998</c:v>
                </c:pt>
                <c:pt idx="5777">
                  <c:v>801.37154099999998</c:v>
                </c:pt>
                <c:pt idx="5778">
                  <c:v>802.37154099999998</c:v>
                </c:pt>
                <c:pt idx="5779">
                  <c:v>803.37154099999998</c:v>
                </c:pt>
                <c:pt idx="5780">
                  <c:v>804.37154099999998</c:v>
                </c:pt>
                <c:pt idx="5781">
                  <c:v>805.37154099999998</c:v>
                </c:pt>
                <c:pt idx="5782">
                  <c:v>806.37154099999998</c:v>
                </c:pt>
                <c:pt idx="5783">
                  <c:v>807.37154099999998</c:v>
                </c:pt>
                <c:pt idx="5784">
                  <c:v>808.37154099999998</c:v>
                </c:pt>
                <c:pt idx="5785">
                  <c:v>809.37154099999998</c:v>
                </c:pt>
                <c:pt idx="5786">
                  <c:v>810.37154099999998</c:v>
                </c:pt>
                <c:pt idx="5787">
                  <c:v>811.37154099999998</c:v>
                </c:pt>
                <c:pt idx="5788">
                  <c:v>812.37154099999998</c:v>
                </c:pt>
                <c:pt idx="5789">
                  <c:v>813.37154099999998</c:v>
                </c:pt>
                <c:pt idx="5790">
                  <c:v>814.37154099999998</c:v>
                </c:pt>
                <c:pt idx="5791">
                  <c:v>815.37154099999998</c:v>
                </c:pt>
                <c:pt idx="5792">
                  <c:v>816.37154099999998</c:v>
                </c:pt>
                <c:pt idx="5793">
                  <c:v>817.37154099999998</c:v>
                </c:pt>
                <c:pt idx="5794">
                  <c:v>818.37154099999998</c:v>
                </c:pt>
                <c:pt idx="5795">
                  <c:v>819.37154099999998</c:v>
                </c:pt>
                <c:pt idx="5796">
                  <c:v>820.37154099999998</c:v>
                </c:pt>
                <c:pt idx="5797">
                  <c:v>821.37154099999998</c:v>
                </c:pt>
                <c:pt idx="5798">
                  <c:v>822.37154099999998</c:v>
                </c:pt>
                <c:pt idx="5799">
                  <c:v>823.37154099999998</c:v>
                </c:pt>
                <c:pt idx="5800">
                  <c:v>824.37154099999998</c:v>
                </c:pt>
                <c:pt idx="5801">
                  <c:v>825.37154099999998</c:v>
                </c:pt>
                <c:pt idx="5802">
                  <c:v>826.37154099999998</c:v>
                </c:pt>
                <c:pt idx="5803">
                  <c:v>827.37154099999998</c:v>
                </c:pt>
                <c:pt idx="5804">
                  <c:v>828.37154099999998</c:v>
                </c:pt>
                <c:pt idx="5805">
                  <c:v>829.37154099999998</c:v>
                </c:pt>
                <c:pt idx="5806">
                  <c:v>830.37154099999998</c:v>
                </c:pt>
                <c:pt idx="5807">
                  <c:v>831.37154099999998</c:v>
                </c:pt>
                <c:pt idx="5808">
                  <c:v>832.37154099999998</c:v>
                </c:pt>
                <c:pt idx="5809">
                  <c:v>833.37154099999998</c:v>
                </c:pt>
                <c:pt idx="5810">
                  <c:v>834.37154099999998</c:v>
                </c:pt>
                <c:pt idx="5811">
                  <c:v>835.37154099999998</c:v>
                </c:pt>
                <c:pt idx="5812">
                  <c:v>836.37154099999998</c:v>
                </c:pt>
                <c:pt idx="5813">
                  <c:v>837.37154099999998</c:v>
                </c:pt>
                <c:pt idx="5814">
                  <c:v>838.37154099999998</c:v>
                </c:pt>
                <c:pt idx="5815">
                  <c:v>839.37154099999998</c:v>
                </c:pt>
                <c:pt idx="5816">
                  <c:v>840.37154099999998</c:v>
                </c:pt>
                <c:pt idx="5817">
                  <c:v>841.37154099999998</c:v>
                </c:pt>
                <c:pt idx="5818">
                  <c:v>842.37154099999998</c:v>
                </c:pt>
                <c:pt idx="5819">
                  <c:v>843.37154099999998</c:v>
                </c:pt>
                <c:pt idx="5820">
                  <c:v>844.37154099999998</c:v>
                </c:pt>
                <c:pt idx="5821">
                  <c:v>845.37154099999998</c:v>
                </c:pt>
                <c:pt idx="5822">
                  <c:v>846.37154099999998</c:v>
                </c:pt>
                <c:pt idx="5823">
                  <c:v>847.37154099999998</c:v>
                </c:pt>
                <c:pt idx="5824">
                  <c:v>848.37154099999998</c:v>
                </c:pt>
                <c:pt idx="5825">
                  <c:v>849.37154099999998</c:v>
                </c:pt>
                <c:pt idx="5826">
                  <c:v>850.37154099999998</c:v>
                </c:pt>
                <c:pt idx="5827">
                  <c:v>851.37154099999998</c:v>
                </c:pt>
                <c:pt idx="5828">
                  <c:v>852.37154099999998</c:v>
                </c:pt>
                <c:pt idx="5829">
                  <c:v>853.37154099999998</c:v>
                </c:pt>
                <c:pt idx="5830">
                  <c:v>854.37154099999998</c:v>
                </c:pt>
                <c:pt idx="5831">
                  <c:v>855.37154099999998</c:v>
                </c:pt>
                <c:pt idx="5832">
                  <c:v>856.37154099999998</c:v>
                </c:pt>
                <c:pt idx="5833">
                  <c:v>857.37154099999998</c:v>
                </c:pt>
                <c:pt idx="5834">
                  <c:v>858.37154099999998</c:v>
                </c:pt>
                <c:pt idx="5835">
                  <c:v>859.37154099999998</c:v>
                </c:pt>
                <c:pt idx="5836">
                  <c:v>860.37154099999998</c:v>
                </c:pt>
                <c:pt idx="5837">
                  <c:v>861.37154099999998</c:v>
                </c:pt>
                <c:pt idx="5838">
                  <c:v>862.37154099999998</c:v>
                </c:pt>
                <c:pt idx="5839">
                  <c:v>863.37154099999998</c:v>
                </c:pt>
                <c:pt idx="5840">
                  <c:v>864.37154099999998</c:v>
                </c:pt>
                <c:pt idx="5841">
                  <c:v>865.37154099999998</c:v>
                </c:pt>
                <c:pt idx="5842">
                  <c:v>866.37154099999998</c:v>
                </c:pt>
                <c:pt idx="5843">
                  <c:v>867.37154099999998</c:v>
                </c:pt>
                <c:pt idx="5844">
                  <c:v>868.37154099999998</c:v>
                </c:pt>
                <c:pt idx="5845">
                  <c:v>869.37154099999998</c:v>
                </c:pt>
                <c:pt idx="5846">
                  <c:v>870.37154099999998</c:v>
                </c:pt>
                <c:pt idx="5847">
                  <c:v>871.37154099999998</c:v>
                </c:pt>
                <c:pt idx="5848">
                  <c:v>872.37154099999998</c:v>
                </c:pt>
                <c:pt idx="5849">
                  <c:v>873.37154099999998</c:v>
                </c:pt>
                <c:pt idx="5850">
                  <c:v>874.37154099999998</c:v>
                </c:pt>
                <c:pt idx="5851">
                  <c:v>875.37154099999998</c:v>
                </c:pt>
                <c:pt idx="5852">
                  <c:v>876.37154099999998</c:v>
                </c:pt>
                <c:pt idx="5853">
                  <c:v>877.37154099999998</c:v>
                </c:pt>
                <c:pt idx="5854">
                  <c:v>878.37154099999998</c:v>
                </c:pt>
                <c:pt idx="5855">
                  <c:v>879.37154099999998</c:v>
                </c:pt>
                <c:pt idx="5856">
                  <c:v>880.37154099999998</c:v>
                </c:pt>
                <c:pt idx="5857">
                  <c:v>881.37154099999998</c:v>
                </c:pt>
                <c:pt idx="5858">
                  <c:v>882.37154099999998</c:v>
                </c:pt>
                <c:pt idx="5859">
                  <c:v>883.37154099999998</c:v>
                </c:pt>
                <c:pt idx="5860">
                  <c:v>884.37154099999998</c:v>
                </c:pt>
                <c:pt idx="5861">
                  <c:v>885.37154099999998</c:v>
                </c:pt>
                <c:pt idx="5862">
                  <c:v>886.37154099999998</c:v>
                </c:pt>
                <c:pt idx="5863">
                  <c:v>887.37154099999998</c:v>
                </c:pt>
                <c:pt idx="5864">
                  <c:v>888.37154099999998</c:v>
                </c:pt>
                <c:pt idx="5865">
                  <c:v>889.37154099999998</c:v>
                </c:pt>
                <c:pt idx="5866">
                  <c:v>890.37154099999998</c:v>
                </c:pt>
                <c:pt idx="5867">
                  <c:v>891.37154099999998</c:v>
                </c:pt>
                <c:pt idx="5868">
                  <c:v>892.37154099999998</c:v>
                </c:pt>
                <c:pt idx="5869">
                  <c:v>893.37154099999998</c:v>
                </c:pt>
                <c:pt idx="5870">
                  <c:v>894.37154099999998</c:v>
                </c:pt>
                <c:pt idx="5871">
                  <c:v>895.37154099999998</c:v>
                </c:pt>
                <c:pt idx="5872">
                  <c:v>896.37154099999998</c:v>
                </c:pt>
                <c:pt idx="5873">
                  <c:v>897.37154099999998</c:v>
                </c:pt>
                <c:pt idx="5874">
                  <c:v>898.37154099999998</c:v>
                </c:pt>
                <c:pt idx="5875">
                  <c:v>899.37154099999998</c:v>
                </c:pt>
                <c:pt idx="5876">
                  <c:v>900.37154099999998</c:v>
                </c:pt>
                <c:pt idx="5877">
                  <c:v>901.37154099999998</c:v>
                </c:pt>
                <c:pt idx="5878">
                  <c:v>902.37154099999998</c:v>
                </c:pt>
                <c:pt idx="5879">
                  <c:v>903.37154099999998</c:v>
                </c:pt>
                <c:pt idx="5880">
                  <c:v>904.37154099999998</c:v>
                </c:pt>
                <c:pt idx="5881">
                  <c:v>905.37154099999998</c:v>
                </c:pt>
                <c:pt idx="5882">
                  <c:v>906.37154099999998</c:v>
                </c:pt>
                <c:pt idx="5883">
                  <c:v>907.37154099999998</c:v>
                </c:pt>
                <c:pt idx="5884">
                  <c:v>908.37154099999998</c:v>
                </c:pt>
                <c:pt idx="5885">
                  <c:v>909.37154099999998</c:v>
                </c:pt>
                <c:pt idx="5886">
                  <c:v>910.37154099999998</c:v>
                </c:pt>
                <c:pt idx="5887">
                  <c:v>911.37154099999998</c:v>
                </c:pt>
                <c:pt idx="5888">
                  <c:v>912.37154099999998</c:v>
                </c:pt>
                <c:pt idx="5889">
                  <c:v>913.37154099999998</c:v>
                </c:pt>
                <c:pt idx="5890">
                  <c:v>914.37154099999998</c:v>
                </c:pt>
                <c:pt idx="5891">
                  <c:v>915.37154099999998</c:v>
                </c:pt>
                <c:pt idx="5892">
                  <c:v>916.37154099999998</c:v>
                </c:pt>
                <c:pt idx="5893">
                  <c:v>917.37154099999998</c:v>
                </c:pt>
                <c:pt idx="5894">
                  <c:v>918.37154099999998</c:v>
                </c:pt>
                <c:pt idx="5895">
                  <c:v>919.37154099999998</c:v>
                </c:pt>
                <c:pt idx="5896">
                  <c:v>920.37154099999998</c:v>
                </c:pt>
                <c:pt idx="5897">
                  <c:v>921.37154099999998</c:v>
                </c:pt>
                <c:pt idx="5898">
                  <c:v>922.37154099999998</c:v>
                </c:pt>
                <c:pt idx="5899">
                  <c:v>923.37154099999998</c:v>
                </c:pt>
                <c:pt idx="5900">
                  <c:v>924.37154099999998</c:v>
                </c:pt>
                <c:pt idx="5901">
                  <c:v>925.37154099999998</c:v>
                </c:pt>
                <c:pt idx="5902">
                  <c:v>926.37154099999998</c:v>
                </c:pt>
                <c:pt idx="5903">
                  <c:v>927.37154099999998</c:v>
                </c:pt>
                <c:pt idx="5904">
                  <c:v>928.37154099999998</c:v>
                </c:pt>
                <c:pt idx="5905">
                  <c:v>929.37154099999998</c:v>
                </c:pt>
                <c:pt idx="5906">
                  <c:v>930.37154099999998</c:v>
                </c:pt>
                <c:pt idx="5907">
                  <c:v>931.37154099999998</c:v>
                </c:pt>
                <c:pt idx="5908">
                  <c:v>932.37154099999998</c:v>
                </c:pt>
                <c:pt idx="5909">
                  <c:v>933.37154099999998</c:v>
                </c:pt>
                <c:pt idx="5910">
                  <c:v>934.37154099999998</c:v>
                </c:pt>
                <c:pt idx="5911">
                  <c:v>935.37154099999998</c:v>
                </c:pt>
                <c:pt idx="5912">
                  <c:v>936.37154099999998</c:v>
                </c:pt>
                <c:pt idx="5913">
                  <c:v>937.37154099999998</c:v>
                </c:pt>
                <c:pt idx="5914">
                  <c:v>938.37154099999998</c:v>
                </c:pt>
                <c:pt idx="5915">
                  <c:v>939.37154099999998</c:v>
                </c:pt>
                <c:pt idx="5916">
                  <c:v>940.37154099999998</c:v>
                </c:pt>
                <c:pt idx="5917">
                  <c:v>941.37154099999998</c:v>
                </c:pt>
                <c:pt idx="5918">
                  <c:v>942.37154099999998</c:v>
                </c:pt>
                <c:pt idx="5919">
                  <c:v>943.37154099999998</c:v>
                </c:pt>
                <c:pt idx="5920">
                  <c:v>944.37154099999998</c:v>
                </c:pt>
                <c:pt idx="5921">
                  <c:v>945.37154099999998</c:v>
                </c:pt>
                <c:pt idx="5922">
                  <c:v>946.37154099999998</c:v>
                </c:pt>
                <c:pt idx="5923">
                  <c:v>947.37154099999998</c:v>
                </c:pt>
                <c:pt idx="5924">
                  <c:v>948.37154099999998</c:v>
                </c:pt>
                <c:pt idx="5925">
                  <c:v>949.37154099999998</c:v>
                </c:pt>
                <c:pt idx="5926">
                  <c:v>950.37154099999998</c:v>
                </c:pt>
                <c:pt idx="5927">
                  <c:v>951.37154099999998</c:v>
                </c:pt>
                <c:pt idx="5928">
                  <c:v>952.37154099999998</c:v>
                </c:pt>
                <c:pt idx="5929">
                  <c:v>953.37154099999998</c:v>
                </c:pt>
                <c:pt idx="5930">
                  <c:v>954.37154099999998</c:v>
                </c:pt>
                <c:pt idx="5931">
                  <c:v>955.37154099999998</c:v>
                </c:pt>
                <c:pt idx="5932">
                  <c:v>956.37154099999998</c:v>
                </c:pt>
                <c:pt idx="5933">
                  <c:v>957.37154099999998</c:v>
                </c:pt>
                <c:pt idx="5934">
                  <c:v>958.37154099999998</c:v>
                </c:pt>
                <c:pt idx="5935">
                  <c:v>959.37154099999998</c:v>
                </c:pt>
                <c:pt idx="5936">
                  <c:v>960.37154099999998</c:v>
                </c:pt>
                <c:pt idx="5937">
                  <c:v>961.37154099999998</c:v>
                </c:pt>
                <c:pt idx="5938">
                  <c:v>962.37154099999998</c:v>
                </c:pt>
                <c:pt idx="5939">
                  <c:v>963.37154099999998</c:v>
                </c:pt>
                <c:pt idx="5940">
                  <c:v>964.37154099999998</c:v>
                </c:pt>
                <c:pt idx="5941">
                  <c:v>965.37154099999998</c:v>
                </c:pt>
                <c:pt idx="5942">
                  <c:v>966.37154099999998</c:v>
                </c:pt>
                <c:pt idx="5943">
                  <c:v>967.37154099999998</c:v>
                </c:pt>
                <c:pt idx="5944">
                  <c:v>968.37154099999998</c:v>
                </c:pt>
                <c:pt idx="5945">
                  <c:v>969.37154099999998</c:v>
                </c:pt>
                <c:pt idx="5946">
                  <c:v>970.37154099999998</c:v>
                </c:pt>
                <c:pt idx="5947">
                  <c:v>971.37154099999998</c:v>
                </c:pt>
                <c:pt idx="5948">
                  <c:v>972.37154099999998</c:v>
                </c:pt>
                <c:pt idx="5949">
                  <c:v>973.37154099999998</c:v>
                </c:pt>
                <c:pt idx="5950">
                  <c:v>974.37154099999998</c:v>
                </c:pt>
                <c:pt idx="5951">
                  <c:v>975.37154099999998</c:v>
                </c:pt>
                <c:pt idx="5952">
                  <c:v>976.37154099999998</c:v>
                </c:pt>
                <c:pt idx="5953">
                  <c:v>977.37154099999998</c:v>
                </c:pt>
                <c:pt idx="5954">
                  <c:v>978.37154099999998</c:v>
                </c:pt>
                <c:pt idx="5955">
                  <c:v>979.37154099999998</c:v>
                </c:pt>
                <c:pt idx="5956">
                  <c:v>980.37154099999998</c:v>
                </c:pt>
                <c:pt idx="5957">
                  <c:v>981.37154099999998</c:v>
                </c:pt>
                <c:pt idx="5958">
                  <c:v>982.37154099999998</c:v>
                </c:pt>
                <c:pt idx="5959">
                  <c:v>983.37154099999998</c:v>
                </c:pt>
                <c:pt idx="5960">
                  <c:v>984.37154099999998</c:v>
                </c:pt>
                <c:pt idx="5961">
                  <c:v>985.37154099999998</c:v>
                </c:pt>
                <c:pt idx="5962">
                  <c:v>986.37154099999998</c:v>
                </c:pt>
                <c:pt idx="5963">
                  <c:v>987.37154099999998</c:v>
                </c:pt>
                <c:pt idx="5964">
                  <c:v>988.37154099999998</c:v>
                </c:pt>
                <c:pt idx="5965">
                  <c:v>989.37154099999998</c:v>
                </c:pt>
                <c:pt idx="5966">
                  <c:v>990.37154099999998</c:v>
                </c:pt>
                <c:pt idx="5967">
                  <c:v>991.37154099999998</c:v>
                </c:pt>
                <c:pt idx="5968">
                  <c:v>992.37154099999998</c:v>
                </c:pt>
                <c:pt idx="5969">
                  <c:v>993.37154099999998</c:v>
                </c:pt>
                <c:pt idx="5970">
                  <c:v>994.37154099999998</c:v>
                </c:pt>
                <c:pt idx="5971">
                  <c:v>995.37154099999998</c:v>
                </c:pt>
                <c:pt idx="5972">
                  <c:v>996.37154099999998</c:v>
                </c:pt>
                <c:pt idx="5973">
                  <c:v>997.37154099999998</c:v>
                </c:pt>
                <c:pt idx="5974">
                  <c:v>998.37154099999998</c:v>
                </c:pt>
              </c:numCache>
            </c:numRef>
          </c:xVal>
          <c:yVal>
            <c:numRef>
              <c:f>Sheet14!$L$2:$L$5981</c:f>
              <c:numCache>
                <c:formatCode>General</c:formatCode>
                <c:ptCount val="5980"/>
                <c:pt idx="0">
                  <c:v>-87.909403999999995</c:v>
                </c:pt>
                <c:pt idx="1">
                  <c:v>-87.909402999999998</c:v>
                </c:pt>
                <c:pt idx="2">
                  <c:v>-87.909402999999998</c:v>
                </c:pt>
                <c:pt idx="3">
                  <c:v>-87.909402</c:v>
                </c:pt>
                <c:pt idx="4">
                  <c:v>-87.909402</c:v>
                </c:pt>
                <c:pt idx="5">
                  <c:v>-87.909401000000003</c:v>
                </c:pt>
                <c:pt idx="6">
                  <c:v>-87.909401000000003</c:v>
                </c:pt>
                <c:pt idx="7">
                  <c:v>-87.909400000000005</c:v>
                </c:pt>
                <c:pt idx="8">
                  <c:v>-87.909400000000005</c:v>
                </c:pt>
                <c:pt idx="9">
                  <c:v>-87.909398999999993</c:v>
                </c:pt>
                <c:pt idx="10">
                  <c:v>-87.909398999999993</c:v>
                </c:pt>
                <c:pt idx="11">
                  <c:v>-87.909397999999996</c:v>
                </c:pt>
                <c:pt idx="12">
                  <c:v>-87.909397999999996</c:v>
                </c:pt>
                <c:pt idx="13">
                  <c:v>-87.909396999999998</c:v>
                </c:pt>
                <c:pt idx="14">
                  <c:v>-87.909396000000001</c:v>
                </c:pt>
                <c:pt idx="15">
                  <c:v>-87.909396000000001</c:v>
                </c:pt>
                <c:pt idx="16">
                  <c:v>-87.909395000000004</c:v>
                </c:pt>
                <c:pt idx="17">
                  <c:v>-87.909395000000004</c:v>
                </c:pt>
                <c:pt idx="18">
                  <c:v>-87.909394000000006</c:v>
                </c:pt>
                <c:pt idx="19">
                  <c:v>-87.909394000000006</c:v>
                </c:pt>
                <c:pt idx="20">
                  <c:v>-87.909392999999994</c:v>
                </c:pt>
                <c:pt idx="21">
                  <c:v>-87.909392999999994</c:v>
                </c:pt>
                <c:pt idx="22">
                  <c:v>-87.909391999999997</c:v>
                </c:pt>
                <c:pt idx="23">
                  <c:v>-87.909391999999997</c:v>
                </c:pt>
                <c:pt idx="24">
                  <c:v>-87.909390999999999</c:v>
                </c:pt>
                <c:pt idx="25">
                  <c:v>-87.909390999999999</c:v>
                </c:pt>
                <c:pt idx="26">
                  <c:v>-87.909390000000002</c:v>
                </c:pt>
                <c:pt idx="27">
                  <c:v>-87.909390000000002</c:v>
                </c:pt>
                <c:pt idx="28">
                  <c:v>-87.909389000000004</c:v>
                </c:pt>
                <c:pt idx="29">
                  <c:v>-87.909389000000004</c:v>
                </c:pt>
                <c:pt idx="30">
                  <c:v>-87.909388000000007</c:v>
                </c:pt>
                <c:pt idx="31">
                  <c:v>-87.909388000000007</c:v>
                </c:pt>
                <c:pt idx="32">
                  <c:v>-87.909386999999995</c:v>
                </c:pt>
                <c:pt idx="33">
                  <c:v>-87.909386999999995</c:v>
                </c:pt>
                <c:pt idx="34">
                  <c:v>-87.909385999999998</c:v>
                </c:pt>
                <c:pt idx="35">
                  <c:v>-87.909385999999998</c:v>
                </c:pt>
                <c:pt idx="36">
                  <c:v>-87.909385</c:v>
                </c:pt>
                <c:pt idx="37">
                  <c:v>-87.909385</c:v>
                </c:pt>
                <c:pt idx="38">
                  <c:v>-87.909384000000003</c:v>
                </c:pt>
                <c:pt idx="39">
                  <c:v>-87.909384000000003</c:v>
                </c:pt>
                <c:pt idx="40">
                  <c:v>-87.909383000000005</c:v>
                </c:pt>
                <c:pt idx="41">
                  <c:v>-87.909383000000005</c:v>
                </c:pt>
                <c:pt idx="42">
                  <c:v>-87.909381999999994</c:v>
                </c:pt>
                <c:pt idx="43">
                  <c:v>-87.909381999999994</c:v>
                </c:pt>
                <c:pt idx="44">
                  <c:v>-87.909380999999996</c:v>
                </c:pt>
                <c:pt idx="45">
                  <c:v>-87.909380999999996</c:v>
                </c:pt>
                <c:pt idx="46">
                  <c:v>-87.909379999999999</c:v>
                </c:pt>
                <c:pt idx="47">
                  <c:v>-87.909379999999999</c:v>
                </c:pt>
                <c:pt idx="48">
                  <c:v>-87.909379000000001</c:v>
                </c:pt>
                <c:pt idx="49">
                  <c:v>-87.909379000000001</c:v>
                </c:pt>
                <c:pt idx="50">
                  <c:v>-87.909378000000004</c:v>
                </c:pt>
                <c:pt idx="51">
                  <c:v>-87.909378000000004</c:v>
                </c:pt>
                <c:pt idx="52">
                  <c:v>-87.909377000000006</c:v>
                </c:pt>
                <c:pt idx="53">
                  <c:v>-87.909377000000006</c:v>
                </c:pt>
                <c:pt idx="54">
                  <c:v>-87.909375999999995</c:v>
                </c:pt>
                <c:pt idx="55">
                  <c:v>-87.909375999999995</c:v>
                </c:pt>
                <c:pt idx="56">
                  <c:v>-87.909374999999997</c:v>
                </c:pt>
                <c:pt idx="57">
                  <c:v>-87.909374999999997</c:v>
                </c:pt>
                <c:pt idx="58">
                  <c:v>-87.909374</c:v>
                </c:pt>
                <c:pt idx="59">
                  <c:v>-87.909374</c:v>
                </c:pt>
                <c:pt idx="60">
                  <c:v>-87.909373000000002</c:v>
                </c:pt>
                <c:pt idx="61">
                  <c:v>-87.909373000000002</c:v>
                </c:pt>
                <c:pt idx="62">
                  <c:v>-87.909372000000005</c:v>
                </c:pt>
                <c:pt idx="63">
                  <c:v>-87.909372000000005</c:v>
                </c:pt>
                <c:pt idx="64">
                  <c:v>-87.909370999999993</c:v>
                </c:pt>
                <c:pt idx="65">
                  <c:v>-87.909370999999993</c:v>
                </c:pt>
                <c:pt idx="66">
                  <c:v>-87.909369999999996</c:v>
                </c:pt>
                <c:pt idx="67">
                  <c:v>-87.909369999999996</c:v>
                </c:pt>
                <c:pt idx="68">
                  <c:v>-87.909369999999996</c:v>
                </c:pt>
                <c:pt idx="69">
                  <c:v>-87.909368999999998</c:v>
                </c:pt>
                <c:pt idx="70">
                  <c:v>-87.909368999999998</c:v>
                </c:pt>
                <c:pt idx="71">
                  <c:v>-87.909368000000001</c:v>
                </c:pt>
                <c:pt idx="72">
                  <c:v>-87.909368000000001</c:v>
                </c:pt>
                <c:pt idx="73">
                  <c:v>-87.909367000000003</c:v>
                </c:pt>
                <c:pt idx="74">
                  <c:v>-87.909367000000003</c:v>
                </c:pt>
                <c:pt idx="75">
                  <c:v>-87.909366000000006</c:v>
                </c:pt>
                <c:pt idx="76">
                  <c:v>-87.909366000000006</c:v>
                </c:pt>
                <c:pt idx="77">
                  <c:v>-87.909364999999994</c:v>
                </c:pt>
                <c:pt idx="78">
                  <c:v>-87.909364999999994</c:v>
                </c:pt>
                <c:pt idx="79">
                  <c:v>-87.909363999999997</c:v>
                </c:pt>
                <c:pt idx="80">
                  <c:v>-87.909363999999997</c:v>
                </c:pt>
                <c:pt idx="81">
                  <c:v>-87.909362999999999</c:v>
                </c:pt>
                <c:pt idx="82">
                  <c:v>-87.909362999999999</c:v>
                </c:pt>
                <c:pt idx="83">
                  <c:v>-87.909362999999999</c:v>
                </c:pt>
                <c:pt idx="84">
                  <c:v>-87.909362000000002</c:v>
                </c:pt>
                <c:pt idx="85">
                  <c:v>-87.909362000000002</c:v>
                </c:pt>
                <c:pt idx="86">
                  <c:v>-87.909361000000004</c:v>
                </c:pt>
                <c:pt idx="87">
                  <c:v>-87.909361000000004</c:v>
                </c:pt>
                <c:pt idx="88">
                  <c:v>-87.909360000000007</c:v>
                </c:pt>
                <c:pt idx="89">
                  <c:v>-87.909360000000007</c:v>
                </c:pt>
                <c:pt idx="90">
                  <c:v>-87.909358999999995</c:v>
                </c:pt>
                <c:pt idx="91">
                  <c:v>-87.909358999999995</c:v>
                </c:pt>
                <c:pt idx="92">
                  <c:v>-87.909357999999997</c:v>
                </c:pt>
                <c:pt idx="93">
                  <c:v>-87.909357999999997</c:v>
                </c:pt>
                <c:pt idx="94">
                  <c:v>-87.909357999999997</c:v>
                </c:pt>
                <c:pt idx="95">
                  <c:v>-87.909357</c:v>
                </c:pt>
                <c:pt idx="96">
                  <c:v>-87.909357</c:v>
                </c:pt>
                <c:pt idx="97">
                  <c:v>-87.909356000000002</c:v>
                </c:pt>
                <c:pt idx="98">
                  <c:v>-87.909356000000002</c:v>
                </c:pt>
                <c:pt idx="99">
                  <c:v>-87.909355000000005</c:v>
                </c:pt>
                <c:pt idx="100">
                  <c:v>-87.909355000000005</c:v>
                </c:pt>
                <c:pt idx="101">
                  <c:v>-87.909353999999993</c:v>
                </c:pt>
                <c:pt idx="102">
                  <c:v>-87.909353999999993</c:v>
                </c:pt>
                <c:pt idx="103">
                  <c:v>-87.909352999999996</c:v>
                </c:pt>
                <c:pt idx="104">
                  <c:v>-87.909352999999996</c:v>
                </c:pt>
                <c:pt idx="105">
                  <c:v>-87.909352999999996</c:v>
                </c:pt>
                <c:pt idx="106">
                  <c:v>-87.909351999999998</c:v>
                </c:pt>
                <c:pt idx="107">
                  <c:v>-87.909351999999998</c:v>
                </c:pt>
                <c:pt idx="108">
                  <c:v>-87.909351000000001</c:v>
                </c:pt>
                <c:pt idx="109">
                  <c:v>-87.909351000000001</c:v>
                </c:pt>
                <c:pt idx="110">
                  <c:v>-87.909350000000003</c:v>
                </c:pt>
                <c:pt idx="111">
                  <c:v>-87.909350000000003</c:v>
                </c:pt>
                <c:pt idx="112">
                  <c:v>-87.909350000000003</c:v>
                </c:pt>
                <c:pt idx="113">
                  <c:v>-87.909349000000006</c:v>
                </c:pt>
                <c:pt idx="114">
                  <c:v>-87.909349000000006</c:v>
                </c:pt>
                <c:pt idx="115">
                  <c:v>-87.909347999999994</c:v>
                </c:pt>
                <c:pt idx="116">
                  <c:v>-87.909347999999994</c:v>
                </c:pt>
                <c:pt idx="117">
                  <c:v>-87.909346999999997</c:v>
                </c:pt>
                <c:pt idx="118">
                  <c:v>-87.909346999999997</c:v>
                </c:pt>
                <c:pt idx="119">
                  <c:v>-87.909346999999997</c:v>
                </c:pt>
                <c:pt idx="120">
                  <c:v>-87.909345999999999</c:v>
                </c:pt>
                <c:pt idx="121">
                  <c:v>-87.909345999999999</c:v>
                </c:pt>
                <c:pt idx="122">
                  <c:v>-87.909345000000002</c:v>
                </c:pt>
                <c:pt idx="123">
                  <c:v>-87.909345000000002</c:v>
                </c:pt>
                <c:pt idx="124">
                  <c:v>-87.909344000000004</c:v>
                </c:pt>
                <c:pt idx="125">
                  <c:v>-87.909344000000004</c:v>
                </c:pt>
                <c:pt idx="126">
                  <c:v>-87.909344000000004</c:v>
                </c:pt>
                <c:pt idx="127">
                  <c:v>-87.909343000000007</c:v>
                </c:pt>
                <c:pt idx="128">
                  <c:v>-87.909343000000007</c:v>
                </c:pt>
                <c:pt idx="129">
                  <c:v>-87.909341999999995</c:v>
                </c:pt>
                <c:pt idx="130">
                  <c:v>-87.909341999999995</c:v>
                </c:pt>
                <c:pt idx="131">
                  <c:v>-87.909340999999998</c:v>
                </c:pt>
                <c:pt idx="132">
                  <c:v>-87.909340999999998</c:v>
                </c:pt>
                <c:pt idx="133">
                  <c:v>-87.909340999999998</c:v>
                </c:pt>
                <c:pt idx="134">
                  <c:v>-87.90934</c:v>
                </c:pt>
                <c:pt idx="135">
                  <c:v>-87.90934</c:v>
                </c:pt>
                <c:pt idx="136">
                  <c:v>-87.909339000000003</c:v>
                </c:pt>
                <c:pt idx="137">
                  <c:v>-87.909339000000003</c:v>
                </c:pt>
                <c:pt idx="138">
                  <c:v>-87.909338000000005</c:v>
                </c:pt>
                <c:pt idx="139">
                  <c:v>-87.909338000000005</c:v>
                </c:pt>
                <c:pt idx="140">
                  <c:v>-87.909338000000005</c:v>
                </c:pt>
                <c:pt idx="141">
                  <c:v>-87.909336999999994</c:v>
                </c:pt>
                <c:pt idx="142">
                  <c:v>-87.909336999999994</c:v>
                </c:pt>
                <c:pt idx="143">
                  <c:v>-87.909335999999996</c:v>
                </c:pt>
                <c:pt idx="144">
                  <c:v>-87.909335999999996</c:v>
                </c:pt>
                <c:pt idx="145">
                  <c:v>-87.909335999999996</c:v>
                </c:pt>
                <c:pt idx="146">
                  <c:v>-87.909334999999999</c:v>
                </c:pt>
                <c:pt idx="147">
                  <c:v>-87.909334999999999</c:v>
                </c:pt>
                <c:pt idx="148">
                  <c:v>-87.909334000000001</c:v>
                </c:pt>
                <c:pt idx="149">
                  <c:v>-87.909334000000001</c:v>
                </c:pt>
                <c:pt idx="150">
                  <c:v>-87.909334000000001</c:v>
                </c:pt>
                <c:pt idx="151">
                  <c:v>-87.909333000000004</c:v>
                </c:pt>
                <c:pt idx="152">
                  <c:v>-87.909333000000004</c:v>
                </c:pt>
                <c:pt idx="153">
                  <c:v>-87.909332000000006</c:v>
                </c:pt>
                <c:pt idx="154">
                  <c:v>-87.909332000000006</c:v>
                </c:pt>
                <c:pt idx="155">
                  <c:v>-87.909332000000006</c:v>
                </c:pt>
                <c:pt idx="156">
                  <c:v>-87.909330999999995</c:v>
                </c:pt>
                <c:pt idx="157">
                  <c:v>-87.909330999999995</c:v>
                </c:pt>
                <c:pt idx="158">
                  <c:v>-87.909329999999997</c:v>
                </c:pt>
                <c:pt idx="159">
                  <c:v>-87.909329999999997</c:v>
                </c:pt>
                <c:pt idx="160">
                  <c:v>-87.909329999999997</c:v>
                </c:pt>
                <c:pt idx="161">
                  <c:v>-87.909329</c:v>
                </c:pt>
                <c:pt idx="162">
                  <c:v>-87.909329</c:v>
                </c:pt>
                <c:pt idx="163">
                  <c:v>-87.909328000000002</c:v>
                </c:pt>
                <c:pt idx="164">
                  <c:v>-87.909328000000002</c:v>
                </c:pt>
                <c:pt idx="165">
                  <c:v>-87.909328000000002</c:v>
                </c:pt>
                <c:pt idx="166">
                  <c:v>-87.909327000000005</c:v>
                </c:pt>
                <c:pt idx="167">
                  <c:v>-87.909327000000005</c:v>
                </c:pt>
                <c:pt idx="168">
                  <c:v>-87.909325999999993</c:v>
                </c:pt>
                <c:pt idx="169">
                  <c:v>-87.909325999999993</c:v>
                </c:pt>
                <c:pt idx="170">
                  <c:v>-87.909325999999993</c:v>
                </c:pt>
                <c:pt idx="171">
                  <c:v>-87.909324999999995</c:v>
                </c:pt>
                <c:pt idx="172">
                  <c:v>-87.909324999999995</c:v>
                </c:pt>
                <c:pt idx="173">
                  <c:v>-87.909324999999995</c:v>
                </c:pt>
                <c:pt idx="174">
                  <c:v>-87.909323999999998</c:v>
                </c:pt>
                <c:pt idx="175">
                  <c:v>-87.909323999999998</c:v>
                </c:pt>
                <c:pt idx="176">
                  <c:v>-87.909323000000001</c:v>
                </c:pt>
                <c:pt idx="177">
                  <c:v>-87.909323000000001</c:v>
                </c:pt>
                <c:pt idx="178">
                  <c:v>-87.909323000000001</c:v>
                </c:pt>
                <c:pt idx="179">
                  <c:v>-87.909322000000003</c:v>
                </c:pt>
                <c:pt idx="180">
                  <c:v>-87.909322000000003</c:v>
                </c:pt>
                <c:pt idx="181">
                  <c:v>-87.909321000000006</c:v>
                </c:pt>
                <c:pt idx="182">
                  <c:v>-87.909321000000006</c:v>
                </c:pt>
                <c:pt idx="183">
                  <c:v>-87.909321000000006</c:v>
                </c:pt>
                <c:pt idx="184">
                  <c:v>-87.909319999999994</c:v>
                </c:pt>
                <c:pt idx="185">
                  <c:v>-87.909319999999994</c:v>
                </c:pt>
                <c:pt idx="186">
                  <c:v>-87.909319999999994</c:v>
                </c:pt>
                <c:pt idx="187">
                  <c:v>-87.909318999999996</c:v>
                </c:pt>
                <c:pt idx="188">
                  <c:v>-87.909318999999996</c:v>
                </c:pt>
                <c:pt idx="189">
                  <c:v>-87.909317999999999</c:v>
                </c:pt>
                <c:pt idx="190">
                  <c:v>-87.909317999999999</c:v>
                </c:pt>
                <c:pt idx="191">
                  <c:v>-87.909317999999999</c:v>
                </c:pt>
                <c:pt idx="192">
                  <c:v>-87.909317000000001</c:v>
                </c:pt>
                <c:pt idx="193">
                  <c:v>-87.909317000000001</c:v>
                </c:pt>
                <c:pt idx="194">
                  <c:v>-87.909317000000001</c:v>
                </c:pt>
                <c:pt idx="195">
                  <c:v>-87.909316000000004</c:v>
                </c:pt>
                <c:pt idx="196">
                  <c:v>-87.909316000000004</c:v>
                </c:pt>
                <c:pt idx="197">
                  <c:v>-87.909316000000004</c:v>
                </c:pt>
                <c:pt idx="198">
                  <c:v>-87.909315000000007</c:v>
                </c:pt>
                <c:pt idx="199">
                  <c:v>-87.909315000000007</c:v>
                </c:pt>
                <c:pt idx="200">
                  <c:v>-87.909313999999995</c:v>
                </c:pt>
                <c:pt idx="201">
                  <c:v>-87.909313999999995</c:v>
                </c:pt>
                <c:pt idx="202">
                  <c:v>-87.909313999999995</c:v>
                </c:pt>
                <c:pt idx="203">
                  <c:v>-87.909312999999997</c:v>
                </c:pt>
                <c:pt idx="204">
                  <c:v>-87.909312999999997</c:v>
                </c:pt>
                <c:pt idx="205">
                  <c:v>-87.909312999999997</c:v>
                </c:pt>
                <c:pt idx="206">
                  <c:v>-87.909312</c:v>
                </c:pt>
                <c:pt idx="207">
                  <c:v>-87.909312</c:v>
                </c:pt>
                <c:pt idx="208">
                  <c:v>-87.909312</c:v>
                </c:pt>
                <c:pt idx="209">
                  <c:v>-87.909311000000002</c:v>
                </c:pt>
                <c:pt idx="210">
                  <c:v>-87.909311000000002</c:v>
                </c:pt>
                <c:pt idx="211">
                  <c:v>-87.909311000000002</c:v>
                </c:pt>
                <c:pt idx="212">
                  <c:v>-87.909310000000005</c:v>
                </c:pt>
                <c:pt idx="213">
                  <c:v>-87.909310000000005</c:v>
                </c:pt>
                <c:pt idx="214">
                  <c:v>-87.909308999999993</c:v>
                </c:pt>
                <c:pt idx="215">
                  <c:v>-87.909308999999993</c:v>
                </c:pt>
                <c:pt idx="216">
                  <c:v>-87.909308999999993</c:v>
                </c:pt>
                <c:pt idx="217">
                  <c:v>-87.909307999999996</c:v>
                </c:pt>
                <c:pt idx="218">
                  <c:v>-87.909307999999996</c:v>
                </c:pt>
                <c:pt idx="219">
                  <c:v>-87.909307999999996</c:v>
                </c:pt>
                <c:pt idx="220">
                  <c:v>-87.909306999999998</c:v>
                </c:pt>
                <c:pt idx="221">
                  <c:v>-87.909306999999998</c:v>
                </c:pt>
                <c:pt idx="222">
                  <c:v>-87.909306999999998</c:v>
                </c:pt>
                <c:pt idx="223">
                  <c:v>-87.909306000000001</c:v>
                </c:pt>
                <c:pt idx="224">
                  <c:v>-87.909306000000001</c:v>
                </c:pt>
                <c:pt idx="225">
                  <c:v>-87.909306000000001</c:v>
                </c:pt>
                <c:pt idx="226">
                  <c:v>-87.909305000000003</c:v>
                </c:pt>
                <c:pt idx="227">
                  <c:v>-87.909305000000003</c:v>
                </c:pt>
                <c:pt idx="228">
                  <c:v>-87.909305000000003</c:v>
                </c:pt>
                <c:pt idx="229">
                  <c:v>-87.909304000000006</c:v>
                </c:pt>
                <c:pt idx="230">
                  <c:v>-87.909304000000006</c:v>
                </c:pt>
                <c:pt idx="231">
                  <c:v>-87.909304000000006</c:v>
                </c:pt>
                <c:pt idx="232">
                  <c:v>-87.909302999999994</c:v>
                </c:pt>
                <c:pt idx="233">
                  <c:v>-87.909302999999994</c:v>
                </c:pt>
                <c:pt idx="234">
                  <c:v>-87.909302999999994</c:v>
                </c:pt>
                <c:pt idx="235">
                  <c:v>-87.909301999999997</c:v>
                </c:pt>
                <c:pt idx="236">
                  <c:v>-87.909301999999997</c:v>
                </c:pt>
                <c:pt idx="237">
                  <c:v>-87.909301999999997</c:v>
                </c:pt>
                <c:pt idx="238">
                  <c:v>-87.909300999999999</c:v>
                </c:pt>
                <c:pt idx="239">
                  <c:v>-87.909300999999999</c:v>
                </c:pt>
                <c:pt idx="240">
                  <c:v>-87.909300999999999</c:v>
                </c:pt>
                <c:pt idx="241">
                  <c:v>-87.909300000000002</c:v>
                </c:pt>
                <c:pt idx="242">
                  <c:v>-87.909300000000002</c:v>
                </c:pt>
                <c:pt idx="243">
                  <c:v>-87.909300000000002</c:v>
                </c:pt>
                <c:pt idx="244">
                  <c:v>-87.909299000000004</c:v>
                </c:pt>
                <c:pt idx="245">
                  <c:v>-87.909299000000004</c:v>
                </c:pt>
                <c:pt idx="246">
                  <c:v>-87.909299000000004</c:v>
                </c:pt>
                <c:pt idx="247">
                  <c:v>-87.909298000000007</c:v>
                </c:pt>
                <c:pt idx="248">
                  <c:v>-87.909298000000007</c:v>
                </c:pt>
                <c:pt idx="249">
                  <c:v>-87.909298000000007</c:v>
                </c:pt>
                <c:pt idx="250">
                  <c:v>-87.909296999999995</c:v>
                </c:pt>
                <c:pt idx="251">
                  <c:v>-87.909296999999995</c:v>
                </c:pt>
                <c:pt idx="252">
                  <c:v>-87.909296999999995</c:v>
                </c:pt>
                <c:pt idx="253">
                  <c:v>-87.909295999999998</c:v>
                </c:pt>
                <c:pt idx="254">
                  <c:v>-87.909295999999998</c:v>
                </c:pt>
                <c:pt idx="255">
                  <c:v>-87.909295999999998</c:v>
                </c:pt>
                <c:pt idx="256">
                  <c:v>-87.909295</c:v>
                </c:pt>
                <c:pt idx="257">
                  <c:v>-87.909295</c:v>
                </c:pt>
                <c:pt idx="258">
                  <c:v>-87.909295</c:v>
                </c:pt>
                <c:pt idx="259">
                  <c:v>-87.909294000000003</c:v>
                </c:pt>
                <c:pt idx="260">
                  <c:v>-87.909294000000003</c:v>
                </c:pt>
                <c:pt idx="261">
                  <c:v>-87.909294000000003</c:v>
                </c:pt>
                <c:pt idx="262">
                  <c:v>-87.909293000000005</c:v>
                </c:pt>
                <c:pt idx="263">
                  <c:v>-87.909293000000005</c:v>
                </c:pt>
                <c:pt idx="264">
                  <c:v>-87.909293000000005</c:v>
                </c:pt>
                <c:pt idx="265">
                  <c:v>-87.909293000000005</c:v>
                </c:pt>
                <c:pt idx="266">
                  <c:v>-87.909291999999994</c:v>
                </c:pt>
                <c:pt idx="267">
                  <c:v>-87.909291999999994</c:v>
                </c:pt>
                <c:pt idx="268">
                  <c:v>-87.909291999999994</c:v>
                </c:pt>
                <c:pt idx="269">
                  <c:v>-87.909290999999996</c:v>
                </c:pt>
                <c:pt idx="270">
                  <c:v>-87.909290999999996</c:v>
                </c:pt>
                <c:pt idx="271">
                  <c:v>-87.909290999999996</c:v>
                </c:pt>
                <c:pt idx="272">
                  <c:v>-87.909289999999999</c:v>
                </c:pt>
                <c:pt idx="273">
                  <c:v>-87.909289999999999</c:v>
                </c:pt>
                <c:pt idx="274">
                  <c:v>-87.909289999999999</c:v>
                </c:pt>
                <c:pt idx="275">
                  <c:v>-87.909289000000001</c:v>
                </c:pt>
                <c:pt idx="276">
                  <c:v>-87.909289000000001</c:v>
                </c:pt>
                <c:pt idx="277">
                  <c:v>-87.909289000000001</c:v>
                </c:pt>
                <c:pt idx="278">
                  <c:v>-87.909289000000001</c:v>
                </c:pt>
                <c:pt idx="279">
                  <c:v>-87.909288000000004</c:v>
                </c:pt>
                <c:pt idx="280">
                  <c:v>-87.909288000000004</c:v>
                </c:pt>
                <c:pt idx="281">
                  <c:v>-87.909288000000004</c:v>
                </c:pt>
                <c:pt idx="282">
                  <c:v>-87.909287000000006</c:v>
                </c:pt>
                <c:pt idx="283">
                  <c:v>-87.909287000000006</c:v>
                </c:pt>
                <c:pt idx="284">
                  <c:v>-87.909287000000006</c:v>
                </c:pt>
                <c:pt idx="285">
                  <c:v>-87.909285999999994</c:v>
                </c:pt>
                <c:pt idx="286">
                  <c:v>-87.909285999999994</c:v>
                </c:pt>
                <c:pt idx="287">
                  <c:v>-87.909285999999994</c:v>
                </c:pt>
                <c:pt idx="288">
                  <c:v>-87.909285999999994</c:v>
                </c:pt>
                <c:pt idx="289">
                  <c:v>-87.909284999999997</c:v>
                </c:pt>
                <c:pt idx="290">
                  <c:v>-87.909284999999997</c:v>
                </c:pt>
                <c:pt idx="291">
                  <c:v>-87.909284999999997</c:v>
                </c:pt>
                <c:pt idx="292">
                  <c:v>-87.909284</c:v>
                </c:pt>
                <c:pt idx="293">
                  <c:v>-87.909284</c:v>
                </c:pt>
                <c:pt idx="294">
                  <c:v>-87.909284</c:v>
                </c:pt>
                <c:pt idx="295">
                  <c:v>-87.909283000000002</c:v>
                </c:pt>
                <c:pt idx="296">
                  <c:v>-87.909283000000002</c:v>
                </c:pt>
                <c:pt idx="297">
                  <c:v>-87.909283000000002</c:v>
                </c:pt>
                <c:pt idx="298">
                  <c:v>-87.909283000000002</c:v>
                </c:pt>
                <c:pt idx="299">
                  <c:v>-87.909282000000005</c:v>
                </c:pt>
                <c:pt idx="300">
                  <c:v>-87.909282000000005</c:v>
                </c:pt>
                <c:pt idx="301">
                  <c:v>-87.909282000000005</c:v>
                </c:pt>
                <c:pt idx="302">
                  <c:v>-87.909280999999993</c:v>
                </c:pt>
                <c:pt idx="303">
                  <c:v>-87.909280999999993</c:v>
                </c:pt>
                <c:pt idx="304">
                  <c:v>-87.909280999999993</c:v>
                </c:pt>
                <c:pt idx="305">
                  <c:v>-87.909280999999993</c:v>
                </c:pt>
                <c:pt idx="306">
                  <c:v>-87.909279999999995</c:v>
                </c:pt>
                <c:pt idx="307">
                  <c:v>-87.909279999999995</c:v>
                </c:pt>
                <c:pt idx="308">
                  <c:v>-87.909279999999995</c:v>
                </c:pt>
                <c:pt idx="309">
                  <c:v>-87.909278999999998</c:v>
                </c:pt>
                <c:pt idx="310">
                  <c:v>-87.909278999999998</c:v>
                </c:pt>
                <c:pt idx="311">
                  <c:v>-87.909278999999998</c:v>
                </c:pt>
                <c:pt idx="312">
                  <c:v>-87.909278999999998</c:v>
                </c:pt>
                <c:pt idx="313">
                  <c:v>-87.909278</c:v>
                </c:pt>
                <c:pt idx="314">
                  <c:v>-87.909278</c:v>
                </c:pt>
                <c:pt idx="315">
                  <c:v>-87.909278</c:v>
                </c:pt>
                <c:pt idx="316">
                  <c:v>-87.909278</c:v>
                </c:pt>
                <c:pt idx="317">
                  <c:v>-87.909277000000003</c:v>
                </c:pt>
                <c:pt idx="318">
                  <c:v>-87.909277000000003</c:v>
                </c:pt>
                <c:pt idx="319">
                  <c:v>-87.909277000000003</c:v>
                </c:pt>
                <c:pt idx="320">
                  <c:v>-87.909276000000006</c:v>
                </c:pt>
                <c:pt idx="321">
                  <c:v>-87.909276000000006</c:v>
                </c:pt>
                <c:pt idx="322">
                  <c:v>-87.909276000000006</c:v>
                </c:pt>
                <c:pt idx="323">
                  <c:v>-87.909276000000006</c:v>
                </c:pt>
                <c:pt idx="324">
                  <c:v>-87.909274999999994</c:v>
                </c:pt>
                <c:pt idx="325">
                  <c:v>-87.909274999999994</c:v>
                </c:pt>
                <c:pt idx="326">
                  <c:v>-87.909274999999994</c:v>
                </c:pt>
                <c:pt idx="327">
                  <c:v>-87.909274999999994</c:v>
                </c:pt>
                <c:pt idx="328">
                  <c:v>-87.909273999999996</c:v>
                </c:pt>
                <c:pt idx="329">
                  <c:v>-87.909273999999996</c:v>
                </c:pt>
                <c:pt idx="330">
                  <c:v>-87.909273999999996</c:v>
                </c:pt>
                <c:pt idx="331">
                  <c:v>-87.909273999999996</c:v>
                </c:pt>
                <c:pt idx="332">
                  <c:v>-87.909272999999999</c:v>
                </c:pt>
                <c:pt idx="333">
                  <c:v>-87.909272999999999</c:v>
                </c:pt>
                <c:pt idx="334">
                  <c:v>-87.909272999999999</c:v>
                </c:pt>
                <c:pt idx="335">
                  <c:v>-87.909272000000001</c:v>
                </c:pt>
                <c:pt idx="336">
                  <c:v>-87.909272000000001</c:v>
                </c:pt>
                <c:pt idx="337">
                  <c:v>-87.909272000000001</c:v>
                </c:pt>
                <c:pt idx="338">
                  <c:v>-87.909272000000001</c:v>
                </c:pt>
                <c:pt idx="339">
                  <c:v>-87.909271000000004</c:v>
                </c:pt>
                <c:pt idx="340">
                  <c:v>-87.909271000000004</c:v>
                </c:pt>
                <c:pt idx="341">
                  <c:v>-87.909271000000004</c:v>
                </c:pt>
                <c:pt idx="342">
                  <c:v>-87.909271000000004</c:v>
                </c:pt>
                <c:pt idx="343">
                  <c:v>-87.909270000000006</c:v>
                </c:pt>
                <c:pt idx="344">
                  <c:v>-87.909270000000006</c:v>
                </c:pt>
                <c:pt idx="345">
                  <c:v>-87.909270000000006</c:v>
                </c:pt>
                <c:pt idx="346">
                  <c:v>-87.909270000000006</c:v>
                </c:pt>
                <c:pt idx="347">
                  <c:v>-87.909268999999995</c:v>
                </c:pt>
                <c:pt idx="348">
                  <c:v>-87.909268999999995</c:v>
                </c:pt>
                <c:pt idx="349">
                  <c:v>-87.909268999999995</c:v>
                </c:pt>
                <c:pt idx="350">
                  <c:v>-87.909268999999995</c:v>
                </c:pt>
                <c:pt idx="351">
                  <c:v>-87.909267999999997</c:v>
                </c:pt>
                <c:pt idx="352">
                  <c:v>-87.909267999999997</c:v>
                </c:pt>
                <c:pt idx="353">
                  <c:v>-87.909267999999997</c:v>
                </c:pt>
                <c:pt idx="354">
                  <c:v>-87.909267999999997</c:v>
                </c:pt>
                <c:pt idx="355">
                  <c:v>-87.909267</c:v>
                </c:pt>
                <c:pt idx="356">
                  <c:v>-87.909267</c:v>
                </c:pt>
                <c:pt idx="357">
                  <c:v>-87.909267</c:v>
                </c:pt>
                <c:pt idx="358">
                  <c:v>-87.909267</c:v>
                </c:pt>
                <c:pt idx="359">
                  <c:v>-87.909266000000002</c:v>
                </c:pt>
                <c:pt idx="360">
                  <c:v>-87.909266000000002</c:v>
                </c:pt>
                <c:pt idx="361">
                  <c:v>-87.909266000000002</c:v>
                </c:pt>
                <c:pt idx="362">
                  <c:v>-87.909266000000002</c:v>
                </c:pt>
                <c:pt idx="363">
                  <c:v>-87.909265000000005</c:v>
                </c:pt>
                <c:pt idx="364">
                  <c:v>-87.909265000000005</c:v>
                </c:pt>
                <c:pt idx="365">
                  <c:v>-87.909265000000005</c:v>
                </c:pt>
                <c:pt idx="366">
                  <c:v>-87.909265000000005</c:v>
                </c:pt>
                <c:pt idx="367">
                  <c:v>-87.909263999999993</c:v>
                </c:pt>
                <c:pt idx="368">
                  <c:v>-87.909263999999993</c:v>
                </c:pt>
                <c:pt idx="369">
                  <c:v>-87.909263999999993</c:v>
                </c:pt>
                <c:pt idx="370">
                  <c:v>-87.909263999999993</c:v>
                </c:pt>
                <c:pt idx="371">
                  <c:v>-87.909262999999996</c:v>
                </c:pt>
                <c:pt idx="372">
                  <c:v>-87.909262999999996</c:v>
                </c:pt>
                <c:pt idx="373">
                  <c:v>-87.909262999999996</c:v>
                </c:pt>
                <c:pt idx="374">
                  <c:v>-87.909262999999996</c:v>
                </c:pt>
                <c:pt idx="375">
                  <c:v>-87.909262999999996</c:v>
                </c:pt>
                <c:pt idx="376">
                  <c:v>-87.909261999999998</c:v>
                </c:pt>
                <c:pt idx="377">
                  <c:v>-87.909261999999998</c:v>
                </c:pt>
                <c:pt idx="378">
                  <c:v>-87.909261999999998</c:v>
                </c:pt>
                <c:pt idx="379">
                  <c:v>-87.909261999999998</c:v>
                </c:pt>
                <c:pt idx="380">
                  <c:v>-87.909261000000001</c:v>
                </c:pt>
                <c:pt idx="381">
                  <c:v>-87.909261000000001</c:v>
                </c:pt>
                <c:pt idx="382">
                  <c:v>-87.909261000000001</c:v>
                </c:pt>
                <c:pt idx="383">
                  <c:v>-87.909261000000001</c:v>
                </c:pt>
                <c:pt idx="384">
                  <c:v>-87.909260000000003</c:v>
                </c:pt>
                <c:pt idx="385">
                  <c:v>-87.909260000000003</c:v>
                </c:pt>
                <c:pt idx="386">
                  <c:v>-87.909260000000003</c:v>
                </c:pt>
                <c:pt idx="387">
                  <c:v>-87.909260000000003</c:v>
                </c:pt>
                <c:pt idx="388">
                  <c:v>-87.909260000000003</c:v>
                </c:pt>
                <c:pt idx="389">
                  <c:v>-87.909259000000006</c:v>
                </c:pt>
                <c:pt idx="390">
                  <c:v>-87.909259000000006</c:v>
                </c:pt>
                <c:pt idx="391">
                  <c:v>-87.909259000000006</c:v>
                </c:pt>
                <c:pt idx="392">
                  <c:v>-87.909259000000006</c:v>
                </c:pt>
                <c:pt idx="393">
                  <c:v>-87.909257999999994</c:v>
                </c:pt>
                <c:pt idx="394">
                  <c:v>-87.909257999999994</c:v>
                </c:pt>
                <c:pt idx="395">
                  <c:v>-87.909257999999994</c:v>
                </c:pt>
                <c:pt idx="396">
                  <c:v>-87.909257999999994</c:v>
                </c:pt>
                <c:pt idx="397">
                  <c:v>-87.909257999999994</c:v>
                </c:pt>
                <c:pt idx="398">
                  <c:v>-87.909256999999997</c:v>
                </c:pt>
                <c:pt idx="399">
                  <c:v>-87.909256999999997</c:v>
                </c:pt>
                <c:pt idx="400">
                  <c:v>-87.909256999999997</c:v>
                </c:pt>
                <c:pt idx="401">
                  <c:v>-87.909256999999997</c:v>
                </c:pt>
                <c:pt idx="402">
                  <c:v>-87.909255999999999</c:v>
                </c:pt>
                <c:pt idx="403">
                  <c:v>-87.909255999999999</c:v>
                </c:pt>
                <c:pt idx="404">
                  <c:v>-87.909255999999999</c:v>
                </c:pt>
                <c:pt idx="405">
                  <c:v>-87.909255999999999</c:v>
                </c:pt>
                <c:pt idx="406">
                  <c:v>-87.909255999999999</c:v>
                </c:pt>
                <c:pt idx="407">
                  <c:v>-87.909255000000002</c:v>
                </c:pt>
                <c:pt idx="408">
                  <c:v>-87.909255000000002</c:v>
                </c:pt>
                <c:pt idx="409">
                  <c:v>-87.909255000000002</c:v>
                </c:pt>
                <c:pt idx="410">
                  <c:v>-87.909255000000002</c:v>
                </c:pt>
                <c:pt idx="411">
                  <c:v>-87.909255000000002</c:v>
                </c:pt>
                <c:pt idx="412">
                  <c:v>-87.909254000000004</c:v>
                </c:pt>
                <c:pt idx="413">
                  <c:v>-87.909254000000004</c:v>
                </c:pt>
                <c:pt idx="414">
                  <c:v>-87.909254000000004</c:v>
                </c:pt>
                <c:pt idx="415">
                  <c:v>-87.909254000000004</c:v>
                </c:pt>
                <c:pt idx="416">
                  <c:v>-87.909254000000004</c:v>
                </c:pt>
                <c:pt idx="417">
                  <c:v>-87.909253000000007</c:v>
                </c:pt>
                <c:pt idx="418">
                  <c:v>-87.909253000000007</c:v>
                </c:pt>
                <c:pt idx="419">
                  <c:v>-87.909253000000007</c:v>
                </c:pt>
                <c:pt idx="420">
                  <c:v>-87.909253000000007</c:v>
                </c:pt>
                <c:pt idx="421">
                  <c:v>-87.909251999999995</c:v>
                </c:pt>
                <c:pt idx="422">
                  <c:v>-87.909251999999995</c:v>
                </c:pt>
                <c:pt idx="423">
                  <c:v>-87.909251999999995</c:v>
                </c:pt>
                <c:pt idx="424">
                  <c:v>-87.909251999999995</c:v>
                </c:pt>
                <c:pt idx="425">
                  <c:v>-87.909251999999995</c:v>
                </c:pt>
                <c:pt idx="426">
                  <c:v>-87.909250999999998</c:v>
                </c:pt>
                <c:pt idx="427">
                  <c:v>-87.909250999999998</c:v>
                </c:pt>
                <c:pt idx="428">
                  <c:v>-87.909250999999998</c:v>
                </c:pt>
                <c:pt idx="429">
                  <c:v>-87.909250999999998</c:v>
                </c:pt>
                <c:pt idx="430">
                  <c:v>-87.909250999999998</c:v>
                </c:pt>
                <c:pt idx="431">
                  <c:v>-87.90925</c:v>
                </c:pt>
                <c:pt idx="432">
                  <c:v>-87.90925</c:v>
                </c:pt>
                <c:pt idx="433">
                  <c:v>-87.90925</c:v>
                </c:pt>
                <c:pt idx="434">
                  <c:v>-87.90925</c:v>
                </c:pt>
                <c:pt idx="435">
                  <c:v>-87.90925</c:v>
                </c:pt>
                <c:pt idx="436">
                  <c:v>-87.90925</c:v>
                </c:pt>
                <c:pt idx="437">
                  <c:v>-87.909249000000003</c:v>
                </c:pt>
                <c:pt idx="438">
                  <c:v>-87.909249000000003</c:v>
                </c:pt>
                <c:pt idx="439">
                  <c:v>-87.909249000000003</c:v>
                </c:pt>
                <c:pt idx="440">
                  <c:v>-87.909249000000003</c:v>
                </c:pt>
                <c:pt idx="441">
                  <c:v>-87.909249000000003</c:v>
                </c:pt>
                <c:pt idx="442">
                  <c:v>-87.909248000000005</c:v>
                </c:pt>
                <c:pt idx="443">
                  <c:v>-87.909248000000005</c:v>
                </c:pt>
                <c:pt idx="444">
                  <c:v>-87.909248000000005</c:v>
                </c:pt>
                <c:pt idx="445">
                  <c:v>-87.909248000000005</c:v>
                </c:pt>
                <c:pt idx="446">
                  <c:v>-87.909248000000005</c:v>
                </c:pt>
                <c:pt idx="447">
                  <c:v>-87.909246999999993</c:v>
                </c:pt>
                <c:pt idx="448">
                  <c:v>-87.909246999999993</c:v>
                </c:pt>
                <c:pt idx="449">
                  <c:v>-87.909246999999993</c:v>
                </c:pt>
                <c:pt idx="450">
                  <c:v>-87.909246999999993</c:v>
                </c:pt>
                <c:pt idx="451">
                  <c:v>-87.909246999999993</c:v>
                </c:pt>
                <c:pt idx="452">
                  <c:v>-87.909246999999993</c:v>
                </c:pt>
                <c:pt idx="453">
                  <c:v>-87.909245999999996</c:v>
                </c:pt>
                <c:pt idx="454">
                  <c:v>-87.909245999999996</c:v>
                </c:pt>
                <c:pt idx="455">
                  <c:v>-87.909245999999996</c:v>
                </c:pt>
                <c:pt idx="456">
                  <c:v>-87.909245999999996</c:v>
                </c:pt>
                <c:pt idx="457">
                  <c:v>-87.909245999999996</c:v>
                </c:pt>
                <c:pt idx="458">
                  <c:v>-87.909244999999999</c:v>
                </c:pt>
                <c:pt idx="459">
                  <c:v>-87.909244999999999</c:v>
                </c:pt>
                <c:pt idx="460">
                  <c:v>-87.909244999999999</c:v>
                </c:pt>
                <c:pt idx="461">
                  <c:v>-87.909244999999999</c:v>
                </c:pt>
                <c:pt idx="462">
                  <c:v>-87.909244999999999</c:v>
                </c:pt>
                <c:pt idx="463">
                  <c:v>-87.909244999999999</c:v>
                </c:pt>
                <c:pt idx="464">
                  <c:v>-87.909244000000001</c:v>
                </c:pt>
                <c:pt idx="465">
                  <c:v>-87.909244000000001</c:v>
                </c:pt>
                <c:pt idx="466">
                  <c:v>-87.909244000000001</c:v>
                </c:pt>
                <c:pt idx="467">
                  <c:v>-87.909244000000001</c:v>
                </c:pt>
                <c:pt idx="468">
                  <c:v>-87.909244000000001</c:v>
                </c:pt>
                <c:pt idx="469">
                  <c:v>-87.909243000000004</c:v>
                </c:pt>
                <c:pt idx="470">
                  <c:v>-87.909243000000004</c:v>
                </c:pt>
                <c:pt idx="471">
                  <c:v>-87.909243000000004</c:v>
                </c:pt>
                <c:pt idx="472">
                  <c:v>-87.909243000000004</c:v>
                </c:pt>
                <c:pt idx="473">
                  <c:v>-87.909243000000004</c:v>
                </c:pt>
                <c:pt idx="474">
                  <c:v>-87.909243000000004</c:v>
                </c:pt>
                <c:pt idx="475">
                  <c:v>-87.909242000000006</c:v>
                </c:pt>
                <c:pt idx="476">
                  <c:v>-87.909242000000006</c:v>
                </c:pt>
                <c:pt idx="477">
                  <c:v>-87.909242000000006</c:v>
                </c:pt>
                <c:pt idx="478">
                  <c:v>-87.909242000000006</c:v>
                </c:pt>
                <c:pt idx="479">
                  <c:v>-87.909242000000006</c:v>
                </c:pt>
                <c:pt idx="480">
                  <c:v>-87.909242000000006</c:v>
                </c:pt>
                <c:pt idx="481">
                  <c:v>-87.909240999999994</c:v>
                </c:pt>
                <c:pt idx="482">
                  <c:v>-87.909240999999994</c:v>
                </c:pt>
                <c:pt idx="483">
                  <c:v>-87.909240999999994</c:v>
                </c:pt>
                <c:pt idx="484">
                  <c:v>-87.909240999999994</c:v>
                </c:pt>
                <c:pt idx="485">
                  <c:v>-87.909240999999994</c:v>
                </c:pt>
                <c:pt idx="486">
                  <c:v>-87.909240999999994</c:v>
                </c:pt>
                <c:pt idx="487">
                  <c:v>-87.909239999999997</c:v>
                </c:pt>
                <c:pt idx="488">
                  <c:v>-87.909239999999997</c:v>
                </c:pt>
                <c:pt idx="489">
                  <c:v>-87.909239999999997</c:v>
                </c:pt>
                <c:pt idx="490">
                  <c:v>-87.909239999999997</c:v>
                </c:pt>
                <c:pt idx="491">
                  <c:v>-87.909239999999997</c:v>
                </c:pt>
                <c:pt idx="492">
                  <c:v>-87.909239999999997</c:v>
                </c:pt>
                <c:pt idx="493">
                  <c:v>-87.909239999999997</c:v>
                </c:pt>
                <c:pt idx="494">
                  <c:v>-87.909238999999999</c:v>
                </c:pt>
                <c:pt idx="495">
                  <c:v>-87.909238999999999</c:v>
                </c:pt>
                <c:pt idx="496">
                  <c:v>-87.909238999999999</c:v>
                </c:pt>
                <c:pt idx="497">
                  <c:v>-87.909238999999999</c:v>
                </c:pt>
                <c:pt idx="498">
                  <c:v>-87.909238999999999</c:v>
                </c:pt>
                <c:pt idx="499">
                  <c:v>-87.909238999999999</c:v>
                </c:pt>
                <c:pt idx="500">
                  <c:v>-87.909238000000002</c:v>
                </c:pt>
                <c:pt idx="501">
                  <c:v>-87.909238000000002</c:v>
                </c:pt>
                <c:pt idx="502">
                  <c:v>-87.909238000000002</c:v>
                </c:pt>
                <c:pt idx="503">
                  <c:v>-87.909238000000002</c:v>
                </c:pt>
                <c:pt idx="504">
                  <c:v>-87.909238000000002</c:v>
                </c:pt>
                <c:pt idx="505">
                  <c:v>-87.909238000000002</c:v>
                </c:pt>
                <c:pt idx="506">
                  <c:v>-87.909238000000002</c:v>
                </c:pt>
                <c:pt idx="507">
                  <c:v>-87.909237000000005</c:v>
                </c:pt>
                <c:pt idx="508">
                  <c:v>-87.909237000000005</c:v>
                </c:pt>
                <c:pt idx="509">
                  <c:v>-87.909237000000005</c:v>
                </c:pt>
                <c:pt idx="510">
                  <c:v>-87.909237000000005</c:v>
                </c:pt>
                <c:pt idx="511">
                  <c:v>-87.909237000000005</c:v>
                </c:pt>
                <c:pt idx="512">
                  <c:v>-87.909237000000005</c:v>
                </c:pt>
                <c:pt idx="513">
                  <c:v>-87.909236000000007</c:v>
                </c:pt>
                <c:pt idx="514">
                  <c:v>-87.909236000000007</c:v>
                </c:pt>
                <c:pt idx="515">
                  <c:v>-87.909236000000007</c:v>
                </c:pt>
                <c:pt idx="516">
                  <c:v>-87.909236000000007</c:v>
                </c:pt>
                <c:pt idx="517">
                  <c:v>-87.909236000000007</c:v>
                </c:pt>
                <c:pt idx="518">
                  <c:v>-87.909236000000007</c:v>
                </c:pt>
                <c:pt idx="519">
                  <c:v>-87.909236000000007</c:v>
                </c:pt>
                <c:pt idx="520">
                  <c:v>-87.909234999999995</c:v>
                </c:pt>
                <c:pt idx="521">
                  <c:v>-87.909234999999995</c:v>
                </c:pt>
                <c:pt idx="522">
                  <c:v>-87.909234999999995</c:v>
                </c:pt>
                <c:pt idx="523">
                  <c:v>-87.909234999999995</c:v>
                </c:pt>
                <c:pt idx="524">
                  <c:v>-87.909234999999995</c:v>
                </c:pt>
                <c:pt idx="525">
                  <c:v>-87.909234999999995</c:v>
                </c:pt>
                <c:pt idx="526">
                  <c:v>-87.909234999999995</c:v>
                </c:pt>
                <c:pt idx="527">
                  <c:v>-87.909233999999998</c:v>
                </c:pt>
                <c:pt idx="528">
                  <c:v>-87.909233999999998</c:v>
                </c:pt>
                <c:pt idx="529">
                  <c:v>-87.909233999999998</c:v>
                </c:pt>
                <c:pt idx="530">
                  <c:v>-87.909233999999998</c:v>
                </c:pt>
                <c:pt idx="531">
                  <c:v>-87.909233999999998</c:v>
                </c:pt>
                <c:pt idx="532">
                  <c:v>-87.909233999999998</c:v>
                </c:pt>
                <c:pt idx="533">
                  <c:v>-87.909233999999998</c:v>
                </c:pt>
                <c:pt idx="534">
                  <c:v>-87.909233999999998</c:v>
                </c:pt>
                <c:pt idx="535">
                  <c:v>-87.909233</c:v>
                </c:pt>
                <c:pt idx="536">
                  <c:v>-87.909233</c:v>
                </c:pt>
                <c:pt idx="537">
                  <c:v>-87.909233</c:v>
                </c:pt>
                <c:pt idx="538">
                  <c:v>-87.909233</c:v>
                </c:pt>
                <c:pt idx="539">
                  <c:v>-87.909233</c:v>
                </c:pt>
                <c:pt idx="540">
                  <c:v>-87.909233</c:v>
                </c:pt>
                <c:pt idx="541">
                  <c:v>-87.909233</c:v>
                </c:pt>
                <c:pt idx="542">
                  <c:v>-87.909232000000003</c:v>
                </c:pt>
                <c:pt idx="543">
                  <c:v>-87.909232000000003</c:v>
                </c:pt>
                <c:pt idx="544">
                  <c:v>-87.909232000000003</c:v>
                </c:pt>
                <c:pt idx="545">
                  <c:v>-87.909232000000003</c:v>
                </c:pt>
                <c:pt idx="546">
                  <c:v>-87.909232000000003</c:v>
                </c:pt>
                <c:pt idx="547">
                  <c:v>-87.909232000000003</c:v>
                </c:pt>
                <c:pt idx="548">
                  <c:v>-87.909232000000003</c:v>
                </c:pt>
                <c:pt idx="549">
                  <c:v>-87.909232000000003</c:v>
                </c:pt>
                <c:pt idx="550">
                  <c:v>-87.909231000000005</c:v>
                </c:pt>
                <c:pt idx="551">
                  <c:v>-87.909231000000005</c:v>
                </c:pt>
                <c:pt idx="552">
                  <c:v>-87.909231000000005</c:v>
                </c:pt>
                <c:pt idx="553">
                  <c:v>-87.909231000000005</c:v>
                </c:pt>
                <c:pt idx="554">
                  <c:v>-87.909231000000005</c:v>
                </c:pt>
                <c:pt idx="555">
                  <c:v>-87.909231000000005</c:v>
                </c:pt>
                <c:pt idx="556">
                  <c:v>-87.909231000000005</c:v>
                </c:pt>
                <c:pt idx="557">
                  <c:v>-87.909231000000005</c:v>
                </c:pt>
                <c:pt idx="558">
                  <c:v>-87.909231000000005</c:v>
                </c:pt>
                <c:pt idx="559">
                  <c:v>-87.909229999999994</c:v>
                </c:pt>
                <c:pt idx="560">
                  <c:v>-87.909229999999994</c:v>
                </c:pt>
                <c:pt idx="561">
                  <c:v>-87.909229999999994</c:v>
                </c:pt>
                <c:pt idx="562">
                  <c:v>-87.909229999999994</c:v>
                </c:pt>
                <c:pt idx="563">
                  <c:v>-87.909229999999994</c:v>
                </c:pt>
                <c:pt idx="564">
                  <c:v>-87.909229999999994</c:v>
                </c:pt>
                <c:pt idx="565">
                  <c:v>-87.909229999999994</c:v>
                </c:pt>
                <c:pt idx="566">
                  <c:v>-87.909229999999994</c:v>
                </c:pt>
                <c:pt idx="567">
                  <c:v>-87.909228999999996</c:v>
                </c:pt>
                <c:pt idx="568">
                  <c:v>-87.909228999999996</c:v>
                </c:pt>
                <c:pt idx="569">
                  <c:v>-87.909228999999996</c:v>
                </c:pt>
                <c:pt idx="570">
                  <c:v>-87.909228999999996</c:v>
                </c:pt>
                <c:pt idx="571">
                  <c:v>-87.909228999999996</c:v>
                </c:pt>
                <c:pt idx="572">
                  <c:v>-87.909228999999996</c:v>
                </c:pt>
                <c:pt idx="573">
                  <c:v>-87.909228999999996</c:v>
                </c:pt>
                <c:pt idx="574">
                  <c:v>-87.909228999999996</c:v>
                </c:pt>
                <c:pt idx="575">
                  <c:v>-87.909228999999996</c:v>
                </c:pt>
                <c:pt idx="576">
                  <c:v>-87.909227999999999</c:v>
                </c:pt>
                <c:pt idx="577">
                  <c:v>-87.909227999999999</c:v>
                </c:pt>
                <c:pt idx="578">
                  <c:v>-87.909227999999999</c:v>
                </c:pt>
                <c:pt idx="579">
                  <c:v>-87.909227999999999</c:v>
                </c:pt>
                <c:pt idx="580">
                  <c:v>-87.909227999999999</c:v>
                </c:pt>
                <c:pt idx="581">
                  <c:v>-87.909227999999999</c:v>
                </c:pt>
                <c:pt idx="582">
                  <c:v>-87.909227999999999</c:v>
                </c:pt>
                <c:pt idx="583">
                  <c:v>-87.909227999999999</c:v>
                </c:pt>
                <c:pt idx="584">
                  <c:v>-87.909227999999999</c:v>
                </c:pt>
                <c:pt idx="585">
                  <c:v>-87.909227000000001</c:v>
                </c:pt>
                <c:pt idx="586">
                  <c:v>-87.909227000000001</c:v>
                </c:pt>
                <c:pt idx="587">
                  <c:v>-87.909227000000001</c:v>
                </c:pt>
                <c:pt idx="588">
                  <c:v>-87.909227000000001</c:v>
                </c:pt>
                <c:pt idx="589">
                  <c:v>-87.909227000000001</c:v>
                </c:pt>
                <c:pt idx="590">
                  <c:v>-87.909227000000001</c:v>
                </c:pt>
                <c:pt idx="591">
                  <c:v>-87.909227000000001</c:v>
                </c:pt>
                <c:pt idx="592">
                  <c:v>-87.909227000000001</c:v>
                </c:pt>
                <c:pt idx="593">
                  <c:v>-87.909227000000001</c:v>
                </c:pt>
                <c:pt idx="594">
                  <c:v>-87.909227000000001</c:v>
                </c:pt>
                <c:pt idx="595">
                  <c:v>-87.909226000000004</c:v>
                </c:pt>
                <c:pt idx="596">
                  <c:v>-87.909226000000004</c:v>
                </c:pt>
                <c:pt idx="597">
                  <c:v>-87.909226000000004</c:v>
                </c:pt>
                <c:pt idx="598">
                  <c:v>-87.909226000000004</c:v>
                </c:pt>
                <c:pt idx="599">
                  <c:v>-87.909226000000004</c:v>
                </c:pt>
                <c:pt idx="600">
                  <c:v>-87.909226000000004</c:v>
                </c:pt>
                <c:pt idx="601">
                  <c:v>-87.909226000000004</c:v>
                </c:pt>
                <c:pt idx="602">
                  <c:v>-87.909226000000004</c:v>
                </c:pt>
                <c:pt idx="603">
                  <c:v>-87.909226000000004</c:v>
                </c:pt>
                <c:pt idx="604">
                  <c:v>-87.909226000000004</c:v>
                </c:pt>
                <c:pt idx="605">
                  <c:v>-87.909226000000004</c:v>
                </c:pt>
                <c:pt idx="606">
                  <c:v>-87.909225000000006</c:v>
                </c:pt>
                <c:pt idx="607">
                  <c:v>-87.909225000000006</c:v>
                </c:pt>
                <c:pt idx="608">
                  <c:v>-87.909225000000006</c:v>
                </c:pt>
                <c:pt idx="609">
                  <c:v>-87.909225000000006</c:v>
                </c:pt>
                <c:pt idx="610">
                  <c:v>-87.909225000000006</c:v>
                </c:pt>
                <c:pt idx="611">
                  <c:v>-87.909225000000006</c:v>
                </c:pt>
                <c:pt idx="612">
                  <c:v>-87.909225000000006</c:v>
                </c:pt>
                <c:pt idx="613">
                  <c:v>-87.909225000000006</c:v>
                </c:pt>
                <c:pt idx="614">
                  <c:v>-87.909225000000006</c:v>
                </c:pt>
                <c:pt idx="615">
                  <c:v>-87.909225000000006</c:v>
                </c:pt>
                <c:pt idx="616">
                  <c:v>-87.909225000000006</c:v>
                </c:pt>
                <c:pt idx="617">
                  <c:v>-87.909223999999995</c:v>
                </c:pt>
                <c:pt idx="618">
                  <c:v>-87.909223999999995</c:v>
                </c:pt>
                <c:pt idx="619">
                  <c:v>-87.909223999999995</c:v>
                </c:pt>
                <c:pt idx="620">
                  <c:v>-87.909223999999995</c:v>
                </c:pt>
                <c:pt idx="621">
                  <c:v>-87.909223999999995</c:v>
                </c:pt>
                <c:pt idx="622">
                  <c:v>-87.909223999999995</c:v>
                </c:pt>
                <c:pt idx="623">
                  <c:v>-87.909223999999995</c:v>
                </c:pt>
                <c:pt idx="624">
                  <c:v>-87.909223999999995</c:v>
                </c:pt>
                <c:pt idx="625">
                  <c:v>-87.909223999999995</c:v>
                </c:pt>
                <c:pt idx="626">
                  <c:v>-87.909223999999995</c:v>
                </c:pt>
                <c:pt idx="627">
                  <c:v>-87.909223999999995</c:v>
                </c:pt>
                <c:pt idx="628">
                  <c:v>-87.909223999999995</c:v>
                </c:pt>
                <c:pt idx="629">
                  <c:v>-87.909222999999997</c:v>
                </c:pt>
                <c:pt idx="630">
                  <c:v>-87.909222999999997</c:v>
                </c:pt>
                <c:pt idx="631">
                  <c:v>-87.909222999999997</c:v>
                </c:pt>
                <c:pt idx="632">
                  <c:v>-87.909222999999997</c:v>
                </c:pt>
                <c:pt idx="633">
                  <c:v>-87.909222999999997</c:v>
                </c:pt>
                <c:pt idx="634">
                  <c:v>-87.909222999999997</c:v>
                </c:pt>
                <c:pt idx="635">
                  <c:v>-87.909222999999997</c:v>
                </c:pt>
                <c:pt idx="636">
                  <c:v>-87.909222999999997</c:v>
                </c:pt>
                <c:pt idx="637">
                  <c:v>-87.909222999999997</c:v>
                </c:pt>
                <c:pt idx="638">
                  <c:v>-87.909222999999997</c:v>
                </c:pt>
                <c:pt idx="639">
                  <c:v>-87.909222999999997</c:v>
                </c:pt>
                <c:pt idx="640">
                  <c:v>-87.909222999999997</c:v>
                </c:pt>
                <c:pt idx="641">
                  <c:v>-87.909222999999997</c:v>
                </c:pt>
                <c:pt idx="642">
                  <c:v>-87.909222</c:v>
                </c:pt>
                <c:pt idx="643">
                  <c:v>-87.909222</c:v>
                </c:pt>
                <c:pt idx="644">
                  <c:v>-87.909222</c:v>
                </c:pt>
                <c:pt idx="645">
                  <c:v>-87.909222</c:v>
                </c:pt>
                <c:pt idx="646">
                  <c:v>-87.909222</c:v>
                </c:pt>
                <c:pt idx="647">
                  <c:v>-87.909222</c:v>
                </c:pt>
                <c:pt idx="648">
                  <c:v>-87.909222</c:v>
                </c:pt>
                <c:pt idx="649">
                  <c:v>-87.909222</c:v>
                </c:pt>
                <c:pt idx="650">
                  <c:v>-87.909222</c:v>
                </c:pt>
                <c:pt idx="651">
                  <c:v>-87.909222</c:v>
                </c:pt>
                <c:pt idx="652">
                  <c:v>-87.909222</c:v>
                </c:pt>
                <c:pt idx="653">
                  <c:v>-87.909222</c:v>
                </c:pt>
                <c:pt idx="654">
                  <c:v>-87.909222</c:v>
                </c:pt>
                <c:pt idx="655">
                  <c:v>-87.909222</c:v>
                </c:pt>
                <c:pt idx="656">
                  <c:v>-87.909221000000002</c:v>
                </c:pt>
                <c:pt idx="657">
                  <c:v>-87.909221000000002</c:v>
                </c:pt>
                <c:pt idx="658">
                  <c:v>-87.909221000000002</c:v>
                </c:pt>
                <c:pt idx="659">
                  <c:v>-87.909221000000002</c:v>
                </c:pt>
                <c:pt idx="660">
                  <c:v>-87.909221000000002</c:v>
                </c:pt>
                <c:pt idx="661">
                  <c:v>-87.909221000000002</c:v>
                </c:pt>
                <c:pt idx="662">
                  <c:v>-87.909221000000002</c:v>
                </c:pt>
                <c:pt idx="663">
                  <c:v>-87.909221000000002</c:v>
                </c:pt>
                <c:pt idx="664">
                  <c:v>-87.909221000000002</c:v>
                </c:pt>
                <c:pt idx="665">
                  <c:v>-87.909221000000002</c:v>
                </c:pt>
                <c:pt idx="666">
                  <c:v>-87.909221000000002</c:v>
                </c:pt>
                <c:pt idx="667">
                  <c:v>-87.909221000000002</c:v>
                </c:pt>
                <c:pt idx="668">
                  <c:v>-87.909221000000002</c:v>
                </c:pt>
                <c:pt idx="669">
                  <c:v>-87.909221000000002</c:v>
                </c:pt>
                <c:pt idx="670">
                  <c:v>-87.909221000000002</c:v>
                </c:pt>
                <c:pt idx="671">
                  <c:v>-87.909221000000002</c:v>
                </c:pt>
                <c:pt idx="672">
                  <c:v>-87.909220000000005</c:v>
                </c:pt>
                <c:pt idx="673">
                  <c:v>-87.909220000000005</c:v>
                </c:pt>
                <c:pt idx="674">
                  <c:v>-87.909220000000005</c:v>
                </c:pt>
                <c:pt idx="675">
                  <c:v>-87.909220000000005</c:v>
                </c:pt>
                <c:pt idx="676">
                  <c:v>-87.909220000000005</c:v>
                </c:pt>
                <c:pt idx="677">
                  <c:v>-87.909220000000005</c:v>
                </c:pt>
                <c:pt idx="678">
                  <c:v>-87.909220000000005</c:v>
                </c:pt>
                <c:pt idx="679">
                  <c:v>-87.909220000000005</c:v>
                </c:pt>
                <c:pt idx="680">
                  <c:v>-87.909220000000005</c:v>
                </c:pt>
                <c:pt idx="681">
                  <c:v>-87.909220000000005</c:v>
                </c:pt>
                <c:pt idx="682">
                  <c:v>-87.909220000000005</c:v>
                </c:pt>
                <c:pt idx="683">
                  <c:v>-87.909220000000005</c:v>
                </c:pt>
                <c:pt idx="684">
                  <c:v>-87.909220000000005</c:v>
                </c:pt>
                <c:pt idx="685">
                  <c:v>-87.909220000000005</c:v>
                </c:pt>
                <c:pt idx="686">
                  <c:v>-87.909220000000005</c:v>
                </c:pt>
                <c:pt idx="687">
                  <c:v>-87.909220000000005</c:v>
                </c:pt>
                <c:pt idx="688">
                  <c:v>-87.909220000000005</c:v>
                </c:pt>
                <c:pt idx="689">
                  <c:v>-87.909220000000005</c:v>
                </c:pt>
                <c:pt idx="690">
                  <c:v>-87.909220000000005</c:v>
                </c:pt>
                <c:pt idx="691">
                  <c:v>-87.909218999999993</c:v>
                </c:pt>
                <c:pt idx="692">
                  <c:v>-87.909218999999993</c:v>
                </c:pt>
                <c:pt idx="693">
                  <c:v>-87.909218999999993</c:v>
                </c:pt>
                <c:pt idx="694">
                  <c:v>-87.909218999999993</c:v>
                </c:pt>
                <c:pt idx="695">
                  <c:v>-87.909218999999993</c:v>
                </c:pt>
                <c:pt idx="696">
                  <c:v>-87.909218999999993</c:v>
                </c:pt>
                <c:pt idx="697">
                  <c:v>-87.909218999999993</c:v>
                </c:pt>
                <c:pt idx="698">
                  <c:v>-87.909218999999993</c:v>
                </c:pt>
                <c:pt idx="699">
                  <c:v>-87.909218999999993</c:v>
                </c:pt>
                <c:pt idx="700">
                  <c:v>-87.909218999999993</c:v>
                </c:pt>
                <c:pt idx="701">
                  <c:v>-87.909218999999993</c:v>
                </c:pt>
                <c:pt idx="702">
                  <c:v>-87.909218999999993</c:v>
                </c:pt>
                <c:pt idx="703">
                  <c:v>-87.909218999999993</c:v>
                </c:pt>
                <c:pt idx="704">
                  <c:v>-87.909218999999993</c:v>
                </c:pt>
                <c:pt idx="705">
                  <c:v>-87.909218999999993</c:v>
                </c:pt>
                <c:pt idx="706">
                  <c:v>-87.909218999999993</c:v>
                </c:pt>
                <c:pt idx="707">
                  <c:v>-87.909218999999993</c:v>
                </c:pt>
                <c:pt idx="708">
                  <c:v>-87.909218999999993</c:v>
                </c:pt>
                <c:pt idx="709">
                  <c:v>-87.909218999999993</c:v>
                </c:pt>
                <c:pt idx="710">
                  <c:v>-87.909218999999993</c:v>
                </c:pt>
                <c:pt idx="711">
                  <c:v>-87.909218999999993</c:v>
                </c:pt>
                <c:pt idx="712">
                  <c:v>-87.909218999999993</c:v>
                </c:pt>
                <c:pt idx="713">
                  <c:v>-87.909218999999993</c:v>
                </c:pt>
                <c:pt idx="714">
                  <c:v>-87.909218999999993</c:v>
                </c:pt>
                <c:pt idx="715">
                  <c:v>-87.909217999999996</c:v>
                </c:pt>
                <c:pt idx="716">
                  <c:v>-87.909217999999996</c:v>
                </c:pt>
                <c:pt idx="717">
                  <c:v>-87.909217999999996</c:v>
                </c:pt>
                <c:pt idx="718">
                  <c:v>-87.909217999999996</c:v>
                </c:pt>
                <c:pt idx="719">
                  <c:v>-87.909217999999996</c:v>
                </c:pt>
                <c:pt idx="720">
                  <c:v>-87.909217999999996</c:v>
                </c:pt>
                <c:pt idx="721">
                  <c:v>-87.909217999999996</c:v>
                </c:pt>
                <c:pt idx="722">
                  <c:v>-87.909217999999996</c:v>
                </c:pt>
                <c:pt idx="723">
                  <c:v>-87.909217999999996</c:v>
                </c:pt>
                <c:pt idx="724">
                  <c:v>-87.909217999999996</c:v>
                </c:pt>
                <c:pt idx="725">
                  <c:v>-87.909217999999996</c:v>
                </c:pt>
                <c:pt idx="726">
                  <c:v>-87.909217999999996</c:v>
                </c:pt>
                <c:pt idx="727">
                  <c:v>-87.909217999999996</c:v>
                </c:pt>
                <c:pt idx="728">
                  <c:v>-87.909217999999996</c:v>
                </c:pt>
                <c:pt idx="729">
                  <c:v>-87.909217999999996</c:v>
                </c:pt>
                <c:pt idx="730">
                  <c:v>-87.909217999999996</c:v>
                </c:pt>
                <c:pt idx="731">
                  <c:v>-87.909217999999996</c:v>
                </c:pt>
                <c:pt idx="732">
                  <c:v>-87.909217999999996</c:v>
                </c:pt>
                <c:pt idx="733">
                  <c:v>-87.909217999999996</c:v>
                </c:pt>
                <c:pt idx="734">
                  <c:v>-87.909217999999996</c:v>
                </c:pt>
                <c:pt idx="735">
                  <c:v>-87.909217999999996</c:v>
                </c:pt>
                <c:pt idx="736">
                  <c:v>-87.909217999999996</c:v>
                </c:pt>
                <c:pt idx="737">
                  <c:v>-87.909217999999996</c:v>
                </c:pt>
                <c:pt idx="738">
                  <c:v>-87.909217999999996</c:v>
                </c:pt>
                <c:pt idx="739">
                  <c:v>-87.909217999999996</c:v>
                </c:pt>
                <c:pt idx="740">
                  <c:v>-87.909217999999996</c:v>
                </c:pt>
                <c:pt idx="741">
                  <c:v>-87.909217999999996</c:v>
                </c:pt>
                <c:pt idx="742">
                  <c:v>-87.909217999999996</c:v>
                </c:pt>
                <c:pt idx="743">
                  <c:v>-87.909217999999996</c:v>
                </c:pt>
                <c:pt idx="744">
                  <c:v>-87.909217999999996</c:v>
                </c:pt>
                <c:pt idx="745">
                  <c:v>-87.909217999999996</c:v>
                </c:pt>
                <c:pt idx="746">
                  <c:v>-87.909217999999996</c:v>
                </c:pt>
                <c:pt idx="747">
                  <c:v>-87.909217999999996</c:v>
                </c:pt>
                <c:pt idx="748">
                  <c:v>-87.909217999999996</c:v>
                </c:pt>
                <c:pt idx="749">
                  <c:v>-87.909217999999996</c:v>
                </c:pt>
                <c:pt idx="750">
                  <c:v>-87.909217999999996</c:v>
                </c:pt>
                <c:pt idx="751">
                  <c:v>-87.909217999999996</c:v>
                </c:pt>
                <c:pt idx="752">
                  <c:v>-87.909216999999998</c:v>
                </c:pt>
                <c:pt idx="753">
                  <c:v>-87.909216999999998</c:v>
                </c:pt>
                <c:pt idx="754">
                  <c:v>-87.909216999999998</c:v>
                </c:pt>
                <c:pt idx="755">
                  <c:v>-87.909216999999998</c:v>
                </c:pt>
                <c:pt idx="756">
                  <c:v>-87.909216999999998</c:v>
                </c:pt>
                <c:pt idx="757">
                  <c:v>-87.909216999999998</c:v>
                </c:pt>
                <c:pt idx="758">
                  <c:v>-87.909216999999998</c:v>
                </c:pt>
                <c:pt idx="759">
                  <c:v>-87.909216999999998</c:v>
                </c:pt>
                <c:pt idx="760">
                  <c:v>-87.909216999999998</c:v>
                </c:pt>
                <c:pt idx="761">
                  <c:v>-87.909216999999998</c:v>
                </c:pt>
                <c:pt idx="762">
                  <c:v>-87.909216999999998</c:v>
                </c:pt>
                <c:pt idx="763">
                  <c:v>-87.909216999999998</c:v>
                </c:pt>
                <c:pt idx="764">
                  <c:v>-87.909216999999998</c:v>
                </c:pt>
                <c:pt idx="765">
                  <c:v>-87.909216999999998</c:v>
                </c:pt>
                <c:pt idx="766">
                  <c:v>-87.909216999999998</c:v>
                </c:pt>
                <c:pt idx="767">
                  <c:v>-87.909216999999998</c:v>
                </c:pt>
                <c:pt idx="768">
                  <c:v>-87.909216999999998</c:v>
                </c:pt>
                <c:pt idx="769">
                  <c:v>-87.909216999999998</c:v>
                </c:pt>
                <c:pt idx="770">
                  <c:v>-87.909216999999998</c:v>
                </c:pt>
                <c:pt idx="771">
                  <c:v>-87.909216999999998</c:v>
                </c:pt>
                <c:pt idx="772">
                  <c:v>-87.909216999999998</c:v>
                </c:pt>
                <c:pt idx="773">
                  <c:v>-87.909216999999998</c:v>
                </c:pt>
                <c:pt idx="774">
                  <c:v>-87.909216999999998</c:v>
                </c:pt>
                <c:pt idx="775">
                  <c:v>-87.909216999999998</c:v>
                </c:pt>
                <c:pt idx="776">
                  <c:v>-87.909216999999998</c:v>
                </c:pt>
                <c:pt idx="777">
                  <c:v>-87.909216999999998</c:v>
                </c:pt>
                <c:pt idx="778">
                  <c:v>-87.909216999999998</c:v>
                </c:pt>
                <c:pt idx="779">
                  <c:v>-87.909216999999998</c:v>
                </c:pt>
                <c:pt idx="780">
                  <c:v>-87.909216999999998</c:v>
                </c:pt>
                <c:pt idx="781">
                  <c:v>-87.909216999999998</c:v>
                </c:pt>
                <c:pt idx="782">
                  <c:v>-87.909216999999998</c:v>
                </c:pt>
                <c:pt idx="783">
                  <c:v>-87.909216999999998</c:v>
                </c:pt>
                <c:pt idx="784">
                  <c:v>-87.909216999999998</c:v>
                </c:pt>
                <c:pt idx="785">
                  <c:v>-87.909216999999998</c:v>
                </c:pt>
                <c:pt idx="786">
                  <c:v>-87.909216999999998</c:v>
                </c:pt>
                <c:pt idx="787">
                  <c:v>-87.909216999999998</c:v>
                </c:pt>
                <c:pt idx="788">
                  <c:v>-87.909216999999998</c:v>
                </c:pt>
                <c:pt idx="789">
                  <c:v>-87.909216999999998</c:v>
                </c:pt>
                <c:pt idx="790">
                  <c:v>-87.909216999999998</c:v>
                </c:pt>
                <c:pt idx="791">
                  <c:v>-87.909216999999998</c:v>
                </c:pt>
                <c:pt idx="792">
                  <c:v>-87.909216999999998</c:v>
                </c:pt>
                <c:pt idx="793">
                  <c:v>-87.909216999999998</c:v>
                </c:pt>
                <c:pt idx="794">
                  <c:v>-87.909216999999998</c:v>
                </c:pt>
                <c:pt idx="795">
                  <c:v>-87.909216999999998</c:v>
                </c:pt>
                <c:pt idx="796">
                  <c:v>-87.909216999999998</c:v>
                </c:pt>
                <c:pt idx="797">
                  <c:v>-87.909216999999998</c:v>
                </c:pt>
                <c:pt idx="798">
                  <c:v>-87.909216999999998</c:v>
                </c:pt>
                <c:pt idx="799">
                  <c:v>-87.909216999999998</c:v>
                </c:pt>
                <c:pt idx="800">
                  <c:v>-87.909216999999998</c:v>
                </c:pt>
                <c:pt idx="801">
                  <c:v>-87.909216999999998</c:v>
                </c:pt>
                <c:pt idx="802">
                  <c:v>-87.909216999999998</c:v>
                </c:pt>
                <c:pt idx="803">
                  <c:v>-87.909216999999998</c:v>
                </c:pt>
                <c:pt idx="804">
                  <c:v>-87.909216999999998</c:v>
                </c:pt>
                <c:pt idx="805">
                  <c:v>-87.909216999999998</c:v>
                </c:pt>
                <c:pt idx="806">
                  <c:v>-87.909216999999998</c:v>
                </c:pt>
                <c:pt idx="807">
                  <c:v>-87.909216999999998</c:v>
                </c:pt>
                <c:pt idx="808">
                  <c:v>-87.909216999999998</c:v>
                </c:pt>
                <c:pt idx="809">
                  <c:v>-87.909216999999998</c:v>
                </c:pt>
                <c:pt idx="810">
                  <c:v>-87.909216999999998</c:v>
                </c:pt>
                <c:pt idx="811">
                  <c:v>-87.909216999999998</c:v>
                </c:pt>
                <c:pt idx="812">
                  <c:v>-87.909216999999998</c:v>
                </c:pt>
                <c:pt idx="813">
                  <c:v>-87.909216999999998</c:v>
                </c:pt>
                <c:pt idx="814">
                  <c:v>-87.909216999999998</c:v>
                </c:pt>
                <c:pt idx="815">
                  <c:v>-87.909216999999998</c:v>
                </c:pt>
                <c:pt idx="816">
                  <c:v>-87.909216999999998</c:v>
                </c:pt>
                <c:pt idx="817">
                  <c:v>-87.909216999999998</c:v>
                </c:pt>
                <c:pt idx="818">
                  <c:v>-87.909216999999998</c:v>
                </c:pt>
                <c:pt idx="819">
                  <c:v>-87.909216999999998</c:v>
                </c:pt>
                <c:pt idx="820">
                  <c:v>-87.909216999999998</c:v>
                </c:pt>
                <c:pt idx="821">
                  <c:v>-87.909216999999998</c:v>
                </c:pt>
                <c:pt idx="822">
                  <c:v>-87.909216999999998</c:v>
                </c:pt>
                <c:pt idx="823">
                  <c:v>-87.909216999999998</c:v>
                </c:pt>
                <c:pt idx="824">
                  <c:v>-87.909216999999998</c:v>
                </c:pt>
                <c:pt idx="825">
                  <c:v>-87.909216999999998</c:v>
                </c:pt>
                <c:pt idx="826">
                  <c:v>-87.909216999999998</c:v>
                </c:pt>
                <c:pt idx="827">
                  <c:v>-87.909216999999998</c:v>
                </c:pt>
                <c:pt idx="828">
                  <c:v>-87.909217999999996</c:v>
                </c:pt>
                <c:pt idx="829">
                  <c:v>-87.909217999999996</c:v>
                </c:pt>
                <c:pt idx="830">
                  <c:v>-87.909217999999996</c:v>
                </c:pt>
                <c:pt idx="831">
                  <c:v>-87.909217999999996</c:v>
                </c:pt>
                <c:pt idx="832">
                  <c:v>-87.909217999999996</c:v>
                </c:pt>
                <c:pt idx="833">
                  <c:v>-87.909217999999996</c:v>
                </c:pt>
                <c:pt idx="834">
                  <c:v>-87.909217999999996</c:v>
                </c:pt>
                <c:pt idx="835">
                  <c:v>-87.909217999999996</c:v>
                </c:pt>
                <c:pt idx="836">
                  <c:v>-87.909217999999996</c:v>
                </c:pt>
                <c:pt idx="837">
                  <c:v>-87.909217999999996</c:v>
                </c:pt>
                <c:pt idx="838">
                  <c:v>-87.909217999999996</c:v>
                </c:pt>
                <c:pt idx="839">
                  <c:v>-87.909217999999996</c:v>
                </c:pt>
                <c:pt idx="840">
                  <c:v>-87.909217999999996</c:v>
                </c:pt>
                <c:pt idx="841">
                  <c:v>-87.909217999999996</c:v>
                </c:pt>
                <c:pt idx="842">
                  <c:v>-87.909217999999996</c:v>
                </c:pt>
                <c:pt idx="843">
                  <c:v>-87.909217999999996</c:v>
                </c:pt>
                <c:pt idx="844">
                  <c:v>-87.909217999999996</c:v>
                </c:pt>
                <c:pt idx="845">
                  <c:v>-87.909217999999996</c:v>
                </c:pt>
                <c:pt idx="846">
                  <c:v>-87.909217999999996</c:v>
                </c:pt>
                <c:pt idx="847">
                  <c:v>-87.909217999999996</c:v>
                </c:pt>
                <c:pt idx="848">
                  <c:v>-87.909217999999996</c:v>
                </c:pt>
                <c:pt idx="849">
                  <c:v>-87.909217999999996</c:v>
                </c:pt>
                <c:pt idx="850">
                  <c:v>-87.909217999999996</c:v>
                </c:pt>
                <c:pt idx="851">
                  <c:v>-87.909217999999996</c:v>
                </c:pt>
                <c:pt idx="852">
                  <c:v>-87.909217999999996</c:v>
                </c:pt>
                <c:pt idx="853">
                  <c:v>-87.909217999999996</c:v>
                </c:pt>
                <c:pt idx="854">
                  <c:v>-87.909217999999996</c:v>
                </c:pt>
                <c:pt idx="855">
                  <c:v>-87.909217999999996</c:v>
                </c:pt>
                <c:pt idx="856">
                  <c:v>-87.909217999999996</c:v>
                </c:pt>
                <c:pt idx="857">
                  <c:v>-87.909217999999996</c:v>
                </c:pt>
                <c:pt idx="858">
                  <c:v>-87.909217999999996</c:v>
                </c:pt>
                <c:pt idx="859">
                  <c:v>-87.909217999999996</c:v>
                </c:pt>
                <c:pt idx="860">
                  <c:v>-87.909217999999996</c:v>
                </c:pt>
                <c:pt idx="861">
                  <c:v>-87.909217999999996</c:v>
                </c:pt>
                <c:pt idx="862">
                  <c:v>-87.909217999999996</c:v>
                </c:pt>
                <c:pt idx="863">
                  <c:v>-87.909217999999996</c:v>
                </c:pt>
                <c:pt idx="864">
                  <c:v>-87.909217999999996</c:v>
                </c:pt>
                <c:pt idx="865">
                  <c:v>-87.909217999999996</c:v>
                </c:pt>
                <c:pt idx="866">
                  <c:v>-87.909217999999996</c:v>
                </c:pt>
                <c:pt idx="867">
                  <c:v>-87.909218999999993</c:v>
                </c:pt>
                <c:pt idx="868">
                  <c:v>-87.909218999999993</c:v>
                </c:pt>
                <c:pt idx="869">
                  <c:v>-87.909218999999993</c:v>
                </c:pt>
                <c:pt idx="870">
                  <c:v>-87.909218999999993</c:v>
                </c:pt>
                <c:pt idx="871">
                  <c:v>-87.909218999999993</c:v>
                </c:pt>
                <c:pt idx="872">
                  <c:v>-87.909218999999993</c:v>
                </c:pt>
                <c:pt idx="873">
                  <c:v>-87.909218999999993</c:v>
                </c:pt>
                <c:pt idx="874">
                  <c:v>-87.909218999999993</c:v>
                </c:pt>
                <c:pt idx="875">
                  <c:v>-87.909218999999993</c:v>
                </c:pt>
                <c:pt idx="876">
                  <c:v>-87.909218999999993</c:v>
                </c:pt>
                <c:pt idx="877">
                  <c:v>-87.909218999999993</c:v>
                </c:pt>
                <c:pt idx="878">
                  <c:v>-87.909218999999993</c:v>
                </c:pt>
                <c:pt idx="879">
                  <c:v>-87.909218999999993</c:v>
                </c:pt>
                <c:pt idx="880">
                  <c:v>-87.909218999999993</c:v>
                </c:pt>
                <c:pt idx="881">
                  <c:v>-87.909218999999993</c:v>
                </c:pt>
                <c:pt idx="882">
                  <c:v>-87.909218999999993</c:v>
                </c:pt>
                <c:pt idx="883">
                  <c:v>-87.909218999999993</c:v>
                </c:pt>
                <c:pt idx="884">
                  <c:v>-87.909218999999993</c:v>
                </c:pt>
                <c:pt idx="885">
                  <c:v>-87.909218999999993</c:v>
                </c:pt>
                <c:pt idx="886">
                  <c:v>-87.909218999999993</c:v>
                </c:pt>
                <c:pt idx="887">
                  <c:v>-87.909218999999993</c:v>
                </c:pt>
                <c:pt idx="888">
                  <c:v>-87.909218999999993</c:v>
                </c:pt>
                <c:pt idx="889">
                  <c:v>-87.909218999999993</c:v>
                </c:pt>
                <c:pt idx="890">
                  <c:v>-87.909218999999993</c:v>
                </c:pt>
                <c:pt idx="891">
                  <c:v>-87.909218999999993</c:v>
                </c:pt>
                <c:pt idx="892">
                  <c:v>-87.909220000000005</c:v>
                </c:pt>
                <c:pt idx="893">
                  <c:v>-87.909220000000005</c:v>
                </c:pt>
                <c:pt idx="894">
                  <c:v>-87.909220000000005</c:v>
                </c:pt>
                <c:pt idx="895">
                  <c:v>-87.909220000000005</c:v>
                </c:pt>
                <c:pt idx="896">
                  <c:v>-87.909220000000005</c:v>
                </c:pt>
                <c:pt idx="897">
                  <c:v>-87.909220000000005</c:v>
                </c:pt>
                <c:pt idx="898">
                  <c:v>-87.909220000000005</c:v>
                </c:pt>
                <c:pt idx="899">
                  <c:v>-87.909220000000005</c:v>
                </c:pt>
                <c:pt idx="900">
                  <c:v>-87.909220000000005</c:v>
                </c:pt>
                <c:pt idx="901">
                  <c:v>-87.909220000000005</c:v>
                </c:pt>
                <c:pt idx="902">
                  <c:v>-87.909220000000005</c:v>
                </c:pt>
                <c:pt idx="903">
                  <c:v>-87.909220000000005</c:v>
                </c:pt>
                <c:pt idx="904">
                  <c:v>-87.909220000000005</c:v>
                </c:pt>
                <c:pt idx="905">
                  <c:v>-87.909220000000005</c:v>
                </c:pt>
                <c:pt idx="906">
                  <c:v>-87.909220000000005</c:v>
                </c:pt>
                <c:pt idx="907">
                  <c:v>-87.909220000000005</c:v>
                </c:pt>
                <c:pt idx="908">
                  <c:v>-87.909220000000005</c:v>
                </c:pt>
                <c:pt idx="909">
                  <c:v>-87.909220000000005</c:v>
                </c:pt>
                <c:pt idx="910">
                  <c:v>-87.909220000000005</c:v>
                </c:pt>
                <c:pt idx="911">
                  <c:v>-87.909220000000005</c:v>
                </c:pt>
                <c:pt idx="912">
                  <c:v>-87.909221000000002</c:v>
                </c:pt>
                <c:pt idx="913">
                  <c:v>-87.909221000000002</c:v>
                </c:pt>
                <c:pt idx="914">
                  <c:v>-87.909221000000002</c:v>
                </c:pt>
                <c:pt idx="915">
                  <c:v>-87.909221000000002</c:v>
                </c:pt>
                <c:pt idx="916">
                  <c:v>-87.909221000000002</c:v>
                </c:pt>
                <c:pt idx="917">
                  <c:v>-87.909221000000002</c:v>
                </c:pt>
                <c:pt idx="918">
                  <c:v>-87.909221000000002</c:v>
                </c:pt>
                <c:pt idx="919">
                  <c:v>-87.909221000000002</c:v>
                </c:pt>
                <c:pt idx="920">
                  <c:v>-87.909221000000002</c:v>
                </c:pt>
                <c:pt idx="921">
                  <c:v>-87.909221000000002</c:v>
                </c:pt>
                <c:pt idx="922">
                  <c:v>-87.909221000000002</c:v>
                </c:pt>
                <c:pt idx="923">
                  <c:v>-87.909221000000002</c:v>
                </c:pt>
                <c:pt idx="924">
                  <c:v>-87.909221000000002</c:v>
                </c:pt>
                <c:pt idx="925">
                  <c:v>-87.909221000000002</c:v>
                </c:pt>
                <c:pt idx="926">
                  <c:v>-87.909221000000002</c:v>
                </c:pt>
                <c:pt idx="927">
                  <c:v>-87.909221000000002</c:v>
                </c:pt>
                <c:pt idx="928">
                  <c:v>-87.909221000000002</c:v>
                </c:pt>
                <c:pt idx="929">
                  <c:v>-87.909221000000002</c:v>
                </c:pt>
                <c:pt idx="930">
                  <c:v>-87.909222</c:v>
                </c:pt>
                <c:pt idx="931">
                  <c:v>-87.909222</c:v>
                </c:pt>
                <c:pt idx="932">
                  <c:v>-87.909222</c:v>
                </c:pt>
                <c:pt idx="933">
                  <c:v>-87.909222</c:v>
                </c:pt>
                <c:pt idx="934">
                  <c:v>-87.909222</c:v>
                </c:pt>
                <c:pt idx="935">
                  <c:v>-87.909222</c:v>
                </c:pt>
                <c:pt idx="936">
                  <c:v>-87.909222</c:v>
                </c:pt>
                <c:pt idx="937">
                  <c:v>-87.909222</c:v>
                </c:pt>
                <c:pt idx="938">
                  <c:v>-87.909222</c:v>
                </c:pt>
                <c:pt idx="939">
                  <c:v>-87.909222</c:v>
                </c:pt>
                <c:pt idx="940">
                  <c:v>-87.909222</c:v>
                </c:pt>
                <c:pt idx="941">
                  <c:v>-87.909222</c:v>
                </c:pt>
                <c:pt idx="942">
                  <c:v>-87.909222</c:v>
                </c:pt>
                <c:pt idx="943">
                  <c:v>-87.909222</c:v>
                </c:pt>
                <c:pt idx="944">
                  <c:v>-87.909222</c:v>
                </c:pt>
                <c:pt idx="945">
                  <c:v>-87.909222999999997</c:v>
                </c:pt>
                <c:pt idx="946">
                  <c:v>-87.909222999999997</c:v>
                </c:pt>
                <c:pt idx="947">
                  <c:v>-87.909222999999997</c:v>
                </c:pt>
                <c:pt idx="948">
                  <c:v>-87.909222999999997</c:v>
                </c:pt>
                <c:pt idx="949">
                  <c:v>-87.909222999999997</c:v>
                </c:pt>
                <c:pt idx="950">
                  <c:v>-87.909222999999997</c:v>
                </c:pt>
                <c:pt idx="951">
                  <c:v>-87.909222999999997</c:v>
                </c:pt>
                <c:pt idx="952">
                  <c:v>-87.909222999999997</c:v>
                </c:pt>
                <c:pt idx="953">
                  <c:v>-87.909222999999997</c:v>
                </c:pt>
                <c:pt idx="954">
                  <c:v>-87.909222999999997</c:v>
                </c:pt>
                <c:pt idx="955">
                  <c:v>-87.909222999999997</c:v>
                </c:pt>
                <c:pt idx="956">
                  <c:v>-87.909222999999997</c:v>
                </c:pt>
                <c:pt idx="957">
                  <c:v>-87.909222999999997</c:v>
                </c:pt>
                <c:pt idx="958">
                  <c:v>-87.909222999999997</c:v>
                </c:pt>
                <c:pt idx="959">
                  <c:v>-87.909222999999997</c:v>
                </c:pt>
                <c:pt idx="960">
                  <c:v>-87.909223999999995</c:v>
                </c:pt>
                <c:pt idx="961">
                  <c:v>-87.909223999999995</c:v>
                </c:pt>
                <c:pt idx="962">
                  <c:v>-87.909223999999995</c:v>
                </c:pt>
                <c:pt idx="963">
                  <c:v>-87.909223999999995</c:v>
                </c:pt>
                <c:pt idx="964">
                  <c:v>-87.909223999999995</c:v>
                </c:pt>
                <c:pt idx="965">
                  <c:v>-87.909223999999995</c:v>
                </c:pt>
                <c:pt idx="966">
                  <c:v>-87.909223999999995</c:v>
                </c:pt>
                <c:pt idx="967">
                  <c:v>-87.909223999999995</c:v>
                </c:pt>
                <c:pt idx="968">
                  <c:v>-87.909223999999995</c:v>
                </c:pt>
                <c:pt idx="969">
                  <c:v>-87.909223999999995</c:v>
                </c:pt>
                <c:pt idx="970">
                  <c:v>-87.909223999999995</c:v>
                </c:pt>
                <c:pt idx="971">
                  <c:v>-87.909223999999995</c:v>
                </c:pt>
                <c:pt idx="972">
                  <c:v>-87.909223999999995</c:v>
                </c:pt>
                <c:pt idx="973">
                  <c:v>-87.909225000000006</c:v>
                </c:pt>
                <c:pt idx="974">
                  <c:v>-87.909225000000006</c:v>
                </c:pt>
                <c:pt idx="975">
                  <c:v>-87.909225000000006</c:v>
                </c:pt>
                <c:pt idx="976">
                  <c:v>-87.909225000000006</c:v>
                </c:pt>
                <c:pt idx="977">
                  <c:v>-87.909225000000006</c:v>
                </c:pt>
                <c:pt idx="978">
                  <c:v>-87.909225000000006</c:v>
                </c:pt>
                <c:pt idx="979">
                  <c:v>-87.909225000000006</c:v>
                </c:pt>
                <c:pt idx="980">
                  <c:v>-87.909225000000006</c:v>
                </c:pt>
                <c:pt idx="981">
                  <c:v>-87.909225000000006</c:v>
                </c:pt>
                <c:pt idx="982">
                  <c:v>-87.909225000000006</c:v>
                </c:pt>
                <c:pt idx="983">
                  <c:v>-87.909225000000006</c:v>
                </c:pt>
                <c:pt idx="984">
                  <c:v>-87.909225000000006</c:v>
                </c:pt>
                <c:pt idx="985">
                  <c:v>-87.909225000000006</c:v>
                </c:pt>
                <c:pt idx="986">
                  <c:v>-87.909226000000004</c:v>
                </c:pt>
                <c:pt idx="987">
                  <c:v>-87.909226000000004</c:v>
                </c:pt>
                <c:pt idx="988">
                  <c:v>-87.909226000000004</c:v>
                </c:pt>
                <c:pt idx="989">
                  <c:v>-87.909226000000004</c:v>
                </c:pt>
                <c:pt idx="990">
                  <c:v>-87.909226000000004</c:v>
                </c:pt>
                <c:pt idx="991">
                  <c:v>-87.909226000000004</c:v>
                </c:pt>
                <c:pt idx="992">
                  <c:v>-87.909226000000004</c:v>
                </c:pt>
                <c:pt idx="993">
                  <c:v>-87.909226000000004</c:v>
                </c:pt>
                <c:pt idx="994">
                  <c:v>-87.909226000000004</c:v>
                </c:pt>
                <c:pt idx="995">
                  <c:v>-87.909226000000004</c:v>
                </c:pt>
                <c:pt idx="996">
                  <c:v>-87.909226000000004</c:v>
                </c:pt>
                <c:pt idx="997">
                  <c:v>-87.909227000000001</c:v>
                </c:pt>
                <c:pt idx="998">
                  <c:v>-87.909227000000001</c:v>
                </c:pt>
                <c:pt idx="999">
                  <c:v>-87.909227000000001</c:v>
                </c:pt>
                <c:pt idx="1000">
                  <c:v>-87.909227000000001</c:v>
                </c:pt>
                <c:pt idx="1001">
                  <c:v>-87.909227000000001</c:v>
                </c:pt>
                <c:pt idx="1002">
                  <c:v>-87.909227000000001</c:v>
                </c:pt>
                <c:pt idx="1003">
                  <c:v>-87.909227000000001</c:v>
                </c:pt>
                <c:pt idx="1004">
                  <c:v>-87.909227000000001</c:v>
                </c:pt>
                <c:pt idx="1005">
                  <c:v>-87.909227000000001</c:v>
                </c:pt>
                <c:pt idx="1006">
                  <c:v>-87.909227000000001</c:v>
                </c:pt>
                <c:pt idx="1007">
                  <c:v>-87.909227000000001</c:v>
                </c:pt>
                <c:pt idx="1008">
                  <c:v>-87.909227999999999</c:v>
                </c:pt>
                <c:pt idx="1009">
                  <c:v>-87.909227999999999</c:v>
                </c:pt>
                <c:pt idx="1010">
                  <c:v>-87.909227999999999</c:v>
                </c:pt>
                <c:pt idx="1011">
                  <c:v>-87.909227999999999</c:v>
                </c:pt>
                <c:pt idx="1012">
                  <c:v>-87.909227999999999</c:v>
                </c:pt>
                <c:pt idx="1013">
                  <c:v>-87.909227999999999</c:v>
                </c:pt>
                <c:pt idx="1014">
                  <c:v>-87.909227999999999</c:v>
                </c:pt>
                <c:pt idx="1015">
                  <c:v>-87.909227999999999</c:v>
                </c:pt>
                <c:pt idx="1016">
                  <c:v>-87.909227999999999</c:v>
                </c:pt>
                <c:pt idx="1017">
                  <c:v>-87.909227999999999</c:v>
                </c:pt>
                <c:pt idx="1018">
                  <c:v>-87.909227999999999</c:v>
                </c:pt>
                <c:pt idx="1019">
                  <c:v>-87.909228999999996</c:v>
                </c:pt>
                <c:pt idx="1020">
                  <c:v>-87.909228999999996</c:v>
                </c:pt>
                <c:pt idx="1021">
                  <c:v>-87.909228999999996</c:v>
                </c:pt>
                <c:pt idx="1022">
                  <c:v>-87.909228999999996</c:v>
                </c:pt>
                <c:pt idx="1023">
                  <c:v>-87.909228999999996</c:v>
                </c:pt>
                <c:pt idx="1024">
                  <c:v>-87.909228999999996</c:v>
                </c:pt>
                <c:pt idx="1025">
                  <c:v>-87.909228999999996</c:v>
                </c:pt>
                <c:pt idx="1026">
                  <c:v>-87.909228999999996</c:v>
                </c:pt>
                <c:pt idx="1027">
                  <c:v>-87.909228999999996</c:v>
                </c:pt>
                <c:pt idx="1028">
                  <c:v>-87.909228999999996</c:v>
                </c:pt>
                <c:pt idx="1029">
                  <c:v>-87.909229999999994</c:v>
                </c:pt>
                <c:pt idx="1030">
                  <c:v>-87.909229999999994</c:v>
                </c:pt>
                <c:pt idx="1031">
                  <c:v>-87.909229999999994</c:v>
                </c:pt>
                <c:pt idx="1032">
                  <c:v>-87.909229999999994</c:v>
                </c:pt>
                <c:pt idx="1033">
                  <c:v>-87.909229999999994</c:v>
                </c:pt>
                <c:pt idx="1034">
                  <c:v>-87.909229999999994</c:v>
                </c:pt>
                <c:pt idx="1035">
                  <c:v>-87.909229999999994</c:v>
                </c:pt>
                <c:pt idx="1036">
                  <c:v>-87.909229999999994</c:v>
                </c:pt>
                <c:pt idx="1037">
                  <c:v>-87.909229999999994</c:v>
                </c:pt>
                <c:pt idx="1038">
                  <c:v>-87.909229999999994</c:v>
                </c:pt>
                <c:pt idx="1039">
                  <c:v>-87.909231000000005</c:v>
                </c:pt>
                <c:pt idx="1040">
                  <c:v>-87.909231000000005</c:v>
                </c:pt>
                <c:pt idx="1041">
                  <c:v>-87.909231000000005</c:v>
                </c:pt>
                <c:pt idx="1042">
                  <c:v>-87.909231000000005</c:v>
                </c:pt>
                <c:pt idx="1043">
                  <c:v>-87.909231000000005</c:v>
                </c:pt>
                <c:pt idx="1044">
                  <c:v>-87.909231000000005</c:v>
                </c:pt>
                <c:pt idx="1045">
                  <c:v>-87.909231000000005</c:v>
                </c:pt>
                <c:pt idx="1046">
                  <c:v>-87.909231000000005</c:v>
                </c:pt>
                <c:pt idx="1047">
                  <c:v>-87.909231000000005</c:v>
                </c:pt>
                <c:pt idx="1048">
                  <c:v>-87.909231000000005</c:v>
                </c:pt>
                <c:pt idx="1049">
                  <c:v>-87.909232000000003</c:v>
                </c:pt>
                <c:pt idx="1050">
                  <c:v>-87.909232000000003</c:v>
                </c:pt>
                <c:pt idx="1051">
                  <c:v>-87.909232000000003</c:v>
                </c:pt>
                <c:pt idx="1052">
                  <c:v>-87.909232000000003</c:v>
                </c:pt>
                <c:pt idx="1053">
                  <c:v>-87.909232000000003</c:v>
                </c:pt>
                <c:pt idx="1054">
                  <c:v>-87.909232000000003</c:v>
                </c:pt>
                <c:pt idx="1055">
                  <c:v>-87.909232000000003</c:v>
                </c:pt>
                <c:pt idx="1056">
                  <c:v>-87.909232000000003</c:v>
                </c:pt>
                <c:pt idx="1057">
                  <c:v>-87.909232000000003</c:v>
                </c:pt>
                <c:pt idx="1058">
                  <c:v>-87.909233</c:v>
                </c:pt>
                <c:pt idx="1059">
                  <c:v>-87.909233</c:v>
                </c:pt>
                <c:pt idx="1060">
                  <c:v>-87.909233</c:v>
                </c:pt>
                <c:pt idx="1061">
                  <c:v>-87.909233</c:v>
                </c:pt>
                <c:pt idx="1062">
                  <c:v>-87.909233</c:v>
                </c:pt>
                <c:pt idx="1063">
                  <c:v>-87.909233</c:v>
                </c:pt>
                <c:pt idx="1064">
                  <c:v>-87.909233</c:v>
                </c:pt>
                <c:pt idx="1065">
                  <c:v>-87.909233</c:v>
                </c:pt>
                <c:pt idx="1066">
                  <c:v>-87.909233</c:v>
                </c:pt>
                <c:pt idx="1067">
                  <c:v>-87.909233999999998</c:v>
                </c:pt>
                <c:pt idx="1068">
                  <c:v>-87.909233999999998</c:v>
                </c:pt>
                <c:pt idx="1069">
                  <c:v>-87.909233999999998</c:v>
                </c:pt>
                <c:pt idx="1070">
                  <c:v>-87.909233999999998</c:v>
                </c:pt>
                <c:pt idx="1071">
                  <c:v>-87.909233999999998</c:v>
                </c:pt>
                <c:pt idx="1072">
                  <c:v>-87.909233999999998</c:v>
                </c:pt>
                <c:pt idx="1073">
                  <c:v>-87.909233999999998</c:v>
                </c:pt>
                <c:pt idx="1074">
                  <c:v>-87.909233999999998</c:v>
                </c:pt>
                <c:pt idx="1075">
                  <c:v>-87.909233999999998</c:v>
                </c:pt>
                <c:pt idx="1076">
                  <c:v>-87.909234999999995</c:v>
                </c:pt>
                <c:pt idx="1077">
                  <c:v>-87.909234999999995</c:v>
                </c:pt>
                <c:pt idx="1078">
                  <c:v>-87.909234999999995</c:v>
                </c:pt>
                <c:pt idx="1079">
                  <c:v>-87.909234999999995</c:v>
                </c:pt>
                <c:pt idx="1080">
                  <c:v>-87.909234999999995</c:v>
                </c:pt>
                <c:pt idx="1081">
                  <c:v>-87.909234999999995</c:v>
                </c:pt>
                <c:pt idx="1082">
                  <c:v>-87.909234999999995</c:v>
                </c:pt>
                <c:pt idx="1083">
                  <c:v>-87.909234999999995</c:v>
                </c:pt>
                <c:pt idx="1084">
                  <c:v>-87.909236000000007</c:v>
                </c:pt>
                <c:pt idx="1085">
                  <c:v>-87.909236000000007</c:v>
                </c:pt>
                <c:pt idx="1086">
                  <c:v>-87.909236000000007</c:v>
                </c:pt>
                <c:pt idx="1087">
                  <c:v>-87.909236000000007</c:v>
                </c:pt>
                <c:pt idx="1088">
                  <c:v>-87.909236000000007</c:v>
                </c:pt>
                <c:pt idx="1089">
                  <c:v>-87.909236000000007</c:v>
                </c:pt>
                <c:pt idx="1090">
                  <c:v>-87.909236000000007</c:v>
                </c:pt>
                <c:pt idx="1091">
                  <c:v>-87.909236000000007</c:v>
                </c:pt>
                <c:pt idx="1092">
                  <c:v>-87.909236000000007</c:v>
                </c:pt>
                <c:pt idx="1093">
                  <c:v>-87.909237000000005</c:v>
                </c:pt>
                <c:pt idx="1094">
                  <c:v>-87.909237000000005</c:v>
                </c:pt>
                <c:pt idx="1095">
                  <c:v>-87.909237000000005</c:v>
                </c:pt>
                <c:pt idx="1096">
                  <c:v>-87.909237000000005</c:v>
                </c:pt>
                <c:pt idx="1097">
                  <c:v>-87.909237000000005</c:v>
                </c:pt>
                <c:pt idx="1098">
                  <c:v>-87.909237000000005</c:v>
                </c:pt>
                <c:pt idx="1099">
                  <c:v>-87.909237000000005</c:v>
                </c:pt>
                <c:pt idx="1100">
                  <c:v>-87.909237000000005</c:v>
                </c:pt>
                <c:pt idx="1101">
                  <c:v>-87.909238000000002</c:v>
                </c:pt>
                <c:pt idx="1102">
                  <c:v>-87.909238000000002</c:v>
                </c:pt>
                <c:pt idx="1103">
                  <c:v>-87.909238000000002</c:v>
                </c:pt>
                <c:pt idx="1104">
                  <c:v>-87.909238000000002</c:v>
                </c:pt>
                <c:pt idx="1105">
                  <c:v>-87.909238000000002</c:v>
                </c:pt>
                <c:pt idx="1106">
                  <c:v>-87.909238000000002</c:v>
                </c:pt>
                <c:pt idx="1107">
                  <c:v>-87.909238000000002</c:v>
                </c:pt>
                <c:pt idx="1108">
                  <c:v>-87.909238000000002</c:v>
                </c:pt>
                <c:pt idx="1109">
                  <c:v>-87.909238999999999</c:v>
                </c:pt>
                <c:pt idx="1110">
                  <c:v>-87.909238999999999</c:v>
                </c:pt>
                <c:pt idx="1111">
                  <c:v>-87.909238999999999</c:v>
                </c:pt>
                <c:pt idx="1112">
                  <c:v>-87.909238999999999</c:v>
                </c:pt>
                <c:pt idx="1113">
                  <c:v>-87.909238999999999</c:v>
                </c:pt>
                <c:pt idx="1114">
                  <c:v>-87.909238999999999</c:v>
                </c:pt>
                <c:pt idx="1115">
                  <c:v>-87.909238999999999</c:v>
                </c:pt>
                <c:pt idx="1116">
                  <c:v>-87.909239999999997</c:v>
                </c:pt>
                <c:pt idx="1117">
                  <c:v>-87.909239999999997</c:v>
                </c:pt>
                <c:pt idx="1118">
                  <c:v>-87.909239999999997</c:v>
                </c:pt>
                <c:pt idx="1119">
                  <c:v>-87.909239999999997</c:v>
                </c:pt>
                <c:pt idx="1120">
                  <c:v>-87.909239999999997</c:v>
                </c:pt>
                <c:pt idx="1121">
                  <c:v>-87.909239999999997</c:v>
                </c:pt>
                <c:pt idx="1122">
                  <c:v>-87.909239999999997</c:v>
                </c:pt>
                <c:pt idx="1123">
                  <c:v>-87.909239999999997</c:v>
                </c:pt>
                <c:pt idx="1124">
                  <c:v>-87.909240999999994</c:v>
                </c:pt>
                <c:pt idx="1125">
                  <c:v>-87.909240999999994</c:v>
                </c:pt>
                <c:pt idx="1126">
                  <c:v>-87.909240999999994</c:v>
                </c:pt>
                <c:pt idx="1127">
                  <c:v>-87.909240999999994</c:v>
                </c:pt>
                <c:pt idx="1128">
                  <c:v>-87.909240999999994</c:v>
                </c:pt>
                <c:pt idx="1129">
                  <c:v>-87.909240999999994</c:v>
                </c:pt>
                <c:pt idx="1130">
                  <c:v>-87.909240999999994</c:v>
                </c:pt>
                <c:pt idx="1131">
                  <c:v>-87.909242000000006</c:v>
                </c:pt>
                <c:pt idx="1132">
                  <c:v>-87.909242000000006</c:v>
                </c:pt>
                <c:pt idx="1133">
                  <c:v>-87.909242000000006</c:v>
                </c:pt>
                <c:pt idx="1134">
                  <c:v>-87.909242000000006</c:v>
                </c:pt>
                <c:pt idx="1135">
                  <c:v>-87.909242000000006</c:v>
                </c:pt>
                <c:pt idx="1136">
                  <c:v>-87.909242000000006</c:v>
                </c:pt>
                <c:pt idx="1137">
                  <c:v>-87.909242000000006</c:v>
                </c:pt>
                <c:pt idx="1138">
                  <c:v>-87.909242000000006</c:v>
                </c:pt>
                <c:pt idx="1139">
                  <c:v>-87.909243000000004</c:v>
                </c:pt>
                <c:pt idx="1140">
                  <c:v>-87.909243000000004</c:v>
                </c:pt>
                <c:pt idx="1141">
                  <c:v>-87.909243000000004</c:v>
                </c:pt>
                <c:pt idx="1142">
                  <c:v>-87.909243000000004</c:v>
                </c:pt>
                <c:pt idx="1143">
                  <c:v>-87.909243000000004</c:v>
                </c:pt>
                <c:pt idx="1144">
                  <c:v>-87.909243000000004</c:v>
                </c:pt>
                <c:pt idx="1145">
                  <c:v>-87.909243000000004</c:v>
                </c:pt>
                <c:pt idx="1146">
                  <c:v>-87.909244000000001</c:v>
                </c:pt>
                <c:pt idx="1147">
                  <c:v>-87.909244000000001</c:v>
                </c:pt>
                <c:pt idx="1148">
                  <c:v>-87.909244000000001</c:v>
                </c:pt>
                <c:pt idx="1149">
                  <c:v>-87.909244000000001</c:v>
                </c:pt>
                <c:pt idx="1150">
                  <c:v>-87.909244000000001</c:v>
                </c:pt>
                <c:pt idx="1151">
                  <c:v>-87.909244000000001</c:v>
                </c:pt>
                <c:pt idx="1152">
                  <c:v>-87.909244000000001</c:v>
                </c:pt>
                <c:pt idx="1153">
                  <c:v>-87.909244999999999</c:v>
                </c:pt>
                <c:pt idx="1154">
                  <c:v>-87.909244999999999</c:v>
                </c:pt>
                <c:pt idx="1155">
                  <c:v>-87.909244999999999</c:v>
                </c:pt>
                <c:pt idx="1156">
                  <c:v>-87.909244999999999</c:v>
                </c:pt>
                <c:pt idx="1157">
                  <c:v>-87.909244999999999</c:v>
                </c:pt>
                <c:pt idx="1158">
                  <c:v>-87.909244999999999</c:v>
                </c:pt>
                <c:pt idx="1159">
                  <c:v>-87.909244999999999</c:v>
                </c:pt>
                <c:pt idx="1160">
                  <c:v>-87.909245999999996</c:v>
                </c:pt>
                <c:pt idx="1161">
                  <c:v>-87.909245999999996</c:v>
                </c:pt>
                <c:pt idx="1162">
                  <c:v>-87.909245999999996</c:v>
                </c:pt>
                <c:pt idx="1163">
                  <c:v>-87.909245999999996</c:v>
                </c:pt>
                <c:pt idx="1164">
                  <c:v>-87.909245999999996</c:v>
                </c:pt>
                <c:pt idx="1165">
                  <c:v>-87.909245999999996</c:v>
                </c:pt>
                <c:pt idx="1166">
                  <c:v>-87.909245999999996</c:v>
                </c:pt>
                <c:pt idx="1167">
                  <c:v>-87.909246999999993</c:v>
                </c:pt>
                <c:pt idx="1168">
                  <c:v>-87.909246999999993</c:v>
                </c:pt>
                <c:pt idx="1169">
                  <c:v>-87.909246999999993</c:v>
                </c:pt>
                <c:pt idx="1170">
                  <c:v>-87.909246999999993</c:v>
                </c:pt>
                <c:pt idx="1171">
                  <c:v>-87.909246999999993</c:v>
                </c:pt>
                <c:pt idx="1172">
                  <c:v>-87.909246999999993</c:v>
                </c:pt>
                <c:pt idx="1173">
                  <c:v>-87.909248000000005</c:v>
                </c:pt>
                <c:pt idx="1174">
                  <c:v>-87.909248000000005</c:v>
                </c:pt>
                <c:pt idx="1175">
                  <c:v>-87.909248000000005</c:v>
                </c:pt>
                <c:pt idx="1176">
                  <c:v>-87.909248000000005</c:v>
                </c:pt>
                <c:pt idx="1177">
                  <c:v>-87.909248000000005</c:v>
                </c:pt>
                <c:pt idx="1178">
                  <c:v>-87.909248000000005</c:v>
                </c:pt>
                <c:pt idx="1179">
                  <c:v>-87.909248000000005</c:v>
                </c:pt>
                <c:pt idx="1180">
                  <c:v>-87.909249000000003</c:v>
                </c:pt>
                <c:pt idx="1181">
                  <c:v>-87.909249000000003</c:v>
                </c:pt>
                <c:pt idx="1182">
                  <c:v>-87.909249000000003</c:v>
                </c:pt>
                <c:pt idx="1183">
                  <c:v>-87.909249000000003</c:v>
                </c:pt>
                <c:pt idx="1184">
                  <c:v>-87.909249000000003</c:v>
                </c:pt>
                <c:pt idx="1185">
                  <c:v>-87.909249000000003</c:v>
                </c:pt>
                <c:pt idx="1186">
                  <c:v>-87.909249000000003</c:v>
                </c:pt>
                <c:pt idx="1187">
                  <c:v>-87.90925</c:v>
                </c:pt>
                <c:pt idx="1188">
                  <c:v>-87.90925</c:v>
                </c:pt>
                <c:pt idx="1189">
                  <c:v>-87.90925</c:v>
                </c:pt>
                <c:pt idx="1190">
                  <c:v>-87.90925</c:v>
                </c:pt>
                <c:pt idx="1191">
                  <c:v>-87.90925</c:v>
                </c:pt>
                <c:pt idx="1192">
                  <c:v>-87.90925</c:v>
                </c:pt>
                <c:pt idx="1193">
                  <c:v>-87.909250999999998</c:v>
                </c:pt>
                <c:pt idx="1194">
                  <c:v>-87.909250999999998</c:v>
                </c:pt>
                <c:pt idx="1195">
                  <c:v>-87.909250999999998</c:v>
                </c:pt>
                <c:pt idx="1196">
                  <c:v>-87.909250999999998</c:v>
                </c:pt>
                <c:pt idx="1197">
                  <c:v>-87.909250999999998</c:v>
                </c:pt>
                <c:pt idx="1198">
                  <c:v>-87.909250999999998</c:v>
                </c:pt>
                <c:pt idx="1199">
                  <c:v>-87.909250999999998</c:v>
                </c:pt>
                <c:pt idx="1200">
                  <c:v>-87.909251999999995</c:v>
                </c:pt>
                <c:pt idx="1201">
                  <c:v>-87.909251999999995</c:v>
                </c:pt>
                <c:pt idx="1202">
                  <c:v>-87.909251999999995</c:v>
                </c:pt>
                <c:pt idx="1203">
                  <c:v>-87.909251999999995</c:v>
                </c:pt>
                <c:pt idx="1204">
                  <c:v>-87.909251999999995</c:v>
                </c:pt>
                <c:pt idx="1205">
                  <c:v>-87.909251999999995</c:v>
                </c:pt>
                <c:pt idx="1206">
                  <c:v>-87.909253000000007</c:v>
                </c:pt>
                <c:pt idx="1207">
                  <c:v>-87.909253000000007</c:v>
                </c:pt>
                <c:pt idx="1208">
                  <c:v>-87.909253000000007</c:v>
                </c:pt>
                <c:pt idx="1209">
                  <c:v>-87.909253000000007</c:v>
                </c:pt>
                <c:pt idx="1210">
                  <c:v>-87.909253000000007</c:v>
                </c:pt>
                <c:pt idx="1211">
                  <c:v>-87.909253000000007</c:v>
                </c:pt>
                <c:pt idx="1212">
                  <c:v>-87.909254000000004</c:v>
                </c:pt>
                <c:pt idx="1213">
                  <c:v>-87.909254000000004</c:v>
                </c:pt>
                <c:pt idx="1214">
                  <c:v>-87.909254000000004</c:v>
                </c:pt>
                <c:pt idx="1215">
                  <c:v>-87.909254000000004</c:v>
                </c:pt>
                <c:pt idx="1216">
                  <c:v>-87.909254000000004</c:v>
                </c:pt>
                <c:pt idx="1217">
                  <c:v>-87.909254000000004</c:v>
                </c:pt>
                <c:pt idx="1218">
                  <c:v>-87.909255000000002</c:v>
                </c:pt>
                <c:pt idx="1219">
                  <c:v>-87.909255000000002</c:v>
                </c:pt>
                <c:pt idx="1220">
                  <c:v>-87.909255000000002</c:v>
                </c:pt>
                <c:pt idx="1221">
                  <c:v>-87.909255000000002</c:v>
                </c:pt>
                <c:pt idx="1222">
                  <c:v>-87.909255000000002</c:v>
                </c:pt>
                <c:pt idx="1223">
                  <c:v>-87.909255000000002</c:v>
                </c:pt>
                <c:pt idx="1224">
                  <c:v>-87.909255999999999</c:v>
                </c:pt>
                <c:pt idx="1225">
                  <c:v>-87.909255999999999</c:v>
                </c:pt>
                <c:pt idx="1226">
                  <c:v>-87.909255999999999</c:v>
                </c:pt>
                <c:pt idx="1227">
                  <c:v>-87.909255999999999</c:v>
                </c:pt>
                <c:pt idx="1228">
                  <c:v>-87.909255999999999</c:v>
                </c:pt>
                <c:pt idx="1229">
                  <c:v>-87.909255999999999</c:v>
                </c:pt>
                <c:pt idx="1230">
                  <c:v>-87.909256999999997</c:v>
                </c:pt>
                <c:pt idx="1231">
                  <c:v>-87.909256999999997</c:v>
                </c:pt>
                <c:pt idx="1232">
                  <c:v>-87.909256999999997</c:v>
                </c:pt>
                <c:pt idx="1233">
                  <c:v>-87.909256999999997</c:v>
                </c:pt>
                <c:pt idx="1234">
                  <c:v>-87.909256999999997</c:v>
                </c:pt>
                <c:pt idx="1235">
                  <c:v>-87.909256999999997</c:v>
                </c:pt>
                <c:pt idx="1236">
                  <c:v>-87.909257999999994</c:v>
                </c:pt>
                <c:pt idx="1237">
                  <c:v>-87.909257999999994</c:v>
                </c:pt>
                <c:pt idx="1238">
                  <c:v>-87.909257999999994</c:v>
                </c:pt>
                <c:pt idx="1239">
                  <c:v>-87.909257999999994</c:v>
                </c:pt>
                <c:pt idx="1240">
                  <c:v>-87.909257999999994</c:v>
                </c:pt>
                <c:pt idx="1241">
                  <c:v>-87.909257999999994</c:v>
                </c:pt>
                <c:pt idx="1242">
                  <c:v>-87.909259000000006</c:v>
                </c:pt>
                <c:pt idx="1243">
                  <c:v>-87.909259000000006</c:v>
                </c:pt>
                <c:pt idx="1244">
                  <c:v>-87.909259000000006</c:v>
                </c:pt>
                <c:pt idx="1245">
                  <c:v>-87.909259000000006</c:v>
                </c:pt>
                <c:pt idx="1246">
                  <c:v>-87.909259000000006</c:v>
                </c:pt>
                <c:pt idx="1247">
                  <c:v>-87.909259000000006</c:v>
                </c:pt>
                <c:pt idx="1248">
                  <c:v>-87.909260000000003</c:v>
                </c:pt>
                <c:pt idx="1249">
                  <c:v>-87.909260000000003</c:v>
                </c:pt>
                <c:pt idx="1250">
                  <c:v>-87.909260000000003</c:v>
                </c:pt>
                <c:pt idx="1251">
                  <c:v>-87.909260000000003</c:v>
                </c:pt>
                <c:pt idx="1252">
                  <c:v>-87.909260000000003</c:v>
                </c:pt>
                <c:pt idx="1253">
                  <c:v>-87.909260000000003</c:v>
                </c:pt>
                <c:pt idx="1254">
                  <c:v>-87.909261000000001</c:v>
                </c:pt>
                <c:pt idx="1255">
                  <c:v>-87.909261000000001</c:v>
                </c:pt>
                <c:pt idx="1256">
                  <c:v>-87.909261000000001</c:v>
                </c:pt>
                <c:pt idx="1257">
                  <c:v>-87.909261000000001</c:v>
                </c:pt>
                <c:pt idx="1258">
                  <c:v>-87.909261000000001</c:v>
                </c:pt>
                <c:pt idx="1259">
                  <c:v>-87.909261999999998</c:v>
                </c:pt>
                <c:pt idx="1260">
                  <c:v>-87.909261999999998</c:v>
                </c:pt>
                <c:pt idx="1261">
                  <c:v>-87.909261999999998</c:v>
                </c:pt>
                <c:pt idx="1262">
                  <c:v>-87.909261999999998</c:v>
                </c:pt>
                <c:pt idx="1263">
                  <c:v>-87.909261999999998</c:v>
                </c:pt>
                <c:pt idx="1264">
                  <c:v>-87.909261999999998</c:v>
                </c:pt>
                <c:pt idx="1265">
                  <c:v>-87.909262999999996</c:v>
                </c:pt>
                <c:pt idx="1266">
                  <c:v>-87.909262999999996</c:v>
                </c:pt>
                <c:pt idx="1267">
                  <c:v>-87.909262999999996</c:v>
                </c:pt>
                <c:pt idx="1268">
                  <c:v>-87.909262999999996</c:v>
                </c:pt>
                <c:pt idx="1269">
                  <c:v>-87.909262999999996</c:v>
                </c:pt>
                <c:pt idx="1270">
                  <c:v>-87.909262999999996</c:v>
                </c:pt>
                <c:pt idx="1271">
                  <c:v>-87.909263999999993</c:v>
                </c:pt>
                <c:pt idx="1272">
                  <c:v>-87.909263999999993</c:v>
                </c:pt>
                <c:pt idx="1273">
                  <c:v>-87.909263999999993</c:v>
                </c:pt>
                <c:pt idx="1274">
                  <c:v>-87.909263999999993</c:v>
                </c:pt>
                <c:pt idx="1275">
                  <c:v>-87.909263999999993</c:v>
                </c:pt>
                <c:pt idx="1276">
                  <c:v>-87.909265000000005</c:v>
                </c:pt>
                <c:pt idx="1277">
                  <c:v>-87.909265000000005</c:v>
                </c:pt>
                <c:pt idx="1278">
                  <c:v>-87.909265000000005</c:v>
                </c:pt>
                <c:pt idx="1279">
                  <c:v>-87.909265000000005</c:v>
                </c:pt>
                <c:pt idx="1280">
                  <c:v>-87.909265000000005</c:v>
                </c:pt>
                <c:pt idx="1281">
                  <c:v>-87.909265000000005</c:v>
                </c:pt>
                <c:pt idx="1282">
                  <c:v>-87.909266000000002</c:v>
                </c:pt>
                <c:pt idx="1283">
                  <c:v>-87.909266000000002</c:v>
                </c:pt>
                <c:pt idx="1284">
                  <c:v>-87.909266000000002</c:v>
                </c:pt>
                <c:pt idx="1285">
                  <c:v>-87.909266000000002</c:v>
                </c:pt>
                <c:pt idx="1286">
                  <c:v>-87.909266000000002</c:v>
                </c:pt>
                <c:pt idx="1287">
                  <c:v>-87.909267</c:v>
                </c:pt>
                <c:pt idx="1288">
                  <c:v>-87.909267</c:v>
                </c:pt>
                <c:pt idx="1289">
                  <c:v>-87.909267</c:v>
                </c:pt>
                <c:pt idx="1290">
                  <c:v>-87.909267</c:v>
                </c:pt>
                <c:pt idx="1291">
                  <c:v>-87.909267</c:v>
                </c:pt>
                <c:pt idx="1292">
                  <c:v>-87.909267</c:v>
                </c:pt>
                <c:pt idx="1293">
                  <c:v>-87.909267999999997</c:v>
                </c:pt>
                <c:pt idx="1294">
                  <c:v>-87.909267999999997</c:v>
                </c:pt>
                <c:pt idx="1295">
                  <c:v>-87.909267999999997</c:v>
                </c:pt>
                <c:pt idx="1296">
                  <c:v>-87.909267999999997</c:v>
                </c:pt>
                <c:pt idx="1297">
                  <c:v>-87.909267999999997</c:v>
                </c:pt>
                <c:pt idx="1298">
                  <c:v>-87.909268999999995</c:v>
                </c:pt>
                <c:pt idx="1299">
                  <c:v>-87.909268999999995</c:v>
                </c:pt>
                <c:pt idx="1300">
                  <c:v>-87.909268999999995</c:v>
                </c:pt>
                <c:pt idx="1301">
                  <c:v>-87.909268999999995</c:v>
                </c:pt>
                <c:pt idx="1302">
                  <c:v>-87.909268999999995</c:v>
                </c:pt>
                <c:pt idx="1303">
                  <c:v>-87.909270000000006</c:v>
                </c:pt>
                <c:pt idx="1304">
                  <c:v>-87.909270000000006</c:v>
                </c:pt>
                <c:pt idx="1305">
                  <c:v>-87.909270000000006</c:v>
                </c:pt>
                <c:pt idx="1306">
                  <c:v>-87.909270000000006</c:v>
                </c:pt>
                <c:pt idx="1307">
                  <c:v>-87.909270000000006</c:v>
                </c:pt>
                <c:pt idx="1308">
                  <c:v>-87.909270000000006</c:v>
                </c:pt>
                <c:pt idx="1309">
                  <c:v>-87.909271000000004</c:v>
                </c:pt>
                <c:pt idx="1310">
                  <c:v>-87.909271000000004</c:v>
                </c:pt>
                <c:pt idx="1311">
                  <c:v>-87.909271000000004</c:v>
                </c:pt>
                <c:pt idx="1312">
                  <c:v>-87.909271000000004</c:v>
                </c:pt>
                <c:pt idx="1313">
                  <c:v>-87.909271000000004</c:v>
                </c:pt>
                <c:pt idx="1314">
                  <c:v>-87.909272000000001</c:v>
                </c:pt>
                <c:pt idx="1315">
                  <c:v>-87.909272000000001</c:v>
                </c:pt>
                <c:pt idx="1316">
                  <c:v>-87.909272000000001</c:v>
                </c:pt>
                <c:pt idx="1317">
                  <c:v>-87.909272000000001</c:v>
                </c:pt>
                <c:pt idx="1318">
                  <c:v>-87.909272000000001</c:v>
                </c:pt>
                <c:pt idx="1319">
                  <c:v>-87.909272999999999</c:v>
                </c:pt>
                <c:pt idx="1320">
                  <c:v>-87.909272999999999</c:v>
                </c:pt>
                <c:pt idx="1321">
                  <c:v>-87.909272999999999</c:v>
                </c:pt>
                <c:pt idx="1322">
                  <c:v>-87.909272999999999</c:v>
                </c:pt>
                <c:pt idx="1323">
                  <c:v>-87.909272999999999</c:v>
                </c:pt>
                <c:pt idx="1324">
                  <c:v>-87.909273999999996</c:v>
                </c:pt>
                <c:pt idx="1325">
                  <c:v>-87.909273999999996</c:v>
                </c:pt>
                <c:pt idx="1326">
                  <c:v>-87.909273999999996</c:v>
                </c:pt>
                <c:pt idx="1327">
                  <c:v>-87.909273999999996</c:v>
                </c:pt>
                <c:pt idx="1328">
                  <c:v>-87.909273999999996</c:v>
                </c:pt>
                <c:pt idx="1329">
                  <c:v>-87.909274999999994</c:v>
                </c:pt>
                <c:pt idx="1330">
                  <c:v>-87.909274999999994</c:v>
                </c:pt>
                <c:pt idx="1331">
                  <c:v>-87.909274999999994</c:v>
                </c:pt>
                <c:pt idx="1332">
                  <c:v>-87.909274999999994</c:v>
                </c:pt>
                <c:pt idx="1333">
                  <c:v>-87.909274999999994</c:v>
                </c:pt>
                <c:pt idx="1334">
                  <c:v>-87.909276000000006</c:v>
                </c:pt>
                <c:pt idx="1335">
                  <c:v>-87.909276000000006</c:v>
                </c:pt>
                <c:pt idx="1336">
                  <c:v>-87.909276000000006</c:v>
                </c:pt>
                <c:pt idx="1337">
                  <c:v>-87.909276000000006</c:v>
                </c:pt>
                <c:pt idx="1338">
                  <c:v>-87.909276000000006</c:v>
                </c:pt>
                <c:pt idx="1339">
                  <c:v>-87.909277000000003</c:v>
                </c:pt>
                <c:pt idx="1340">
                  <c:v>-87.909277000000003</c:v>
                </c:pt>
                <c:pt idx="1341">
                  <c:v>-87.909277000000003</c:v>
                </c:pt>
                <c:pt idx="1342">
                  <c:v>-87.909277000000003</c:v>
                </c:pt>
                <c:pt idx="1343">
                  <c:v>-87.909277000000003</c:v>
                </c:pt>
                <c:pt idx="1344">
                  <c:v>-87.909278</c:v>
                </c:pt>
                <c:pt idx="1345">
                  <c:v>-87.909278</c:v>
                </c:pt>
                <c:pt idx="1346">
                  <c:v>-87.909278</c:v>
                </c:pt>
                <c:pt idx="1347">
                  <c:v>-87.909278</c:v>
                </c:pt>
                <c:pt idx="1348">
                  <c:v>-87.909278</c:v>
                </c:pt>
                <c:pt idx="1349">
                  <c:v>-87.909278999999998</c:v>
                </c:pt>
                <c:pt idx="1350">
                  <c:v>-87.909278999999998</c:v>
                </c:pt>
                <c:pt idx="1351">
                  <c:v>-87.909278999999998</c:v>
                </c:pt>
                <c:pt idx="1352">
                  <c:v>-87.909278999999998</c:v>
                </c:pt>
                <c:pt idx="1353">
                  <c:v>-87.909278999999998</c:v>
                </c:pt>
                <c:pt idx="1354">
                  <c:v>-87.909279999999995</c:v>
                </c:pt>
                <c:pt idx="1355">
                  <c:v>-87.909279999999995</c:v>
                </c:pt>
                <c:pt idx="1356">
                  <c:v>-87.909279999999995</c:v>
                </c:pt>
                <c:pt idx="1357">
                  <c:v>-87.909279999999995</c:v>
                </c:pt>
                <c:pt idx="1358">
                  <c:v>-87.909279999999995</c:v>
                </c:pt>
                <c:pt idx="1359">
                  <c:v>-87.909280999999993</c:v>
                </c:pt>
                <c:pt idx="1360">
                  <c:v>-87.909280999999993</c:v>
                </c:pt>
                <c:pt idx="1361">
                  <c:v>-87.909280999999993</c:v>
                </c:pt>
                <c:pt idx="1362">
                  <c:v>-87.909280999999993</c:v>
                </c:pt>
                <c:pt idx="1363">
                  <c:v>-87.909280999999993</c:v>
                </c:pt>
                <c:pt idx="1364">
                  <c:v>-87.909282000000005</c:v>
                </c:pt>
                <c:pt idx="1365">
                  <c:v>-87.909282000000005</c:v>
                </c:pt>
                <c:pt idx="1366">
                  <c:v>-87.909282000000005</c:v>
                </c:pt>
                <c:pt idx="1367">
                  <c:v>-87.909282000000005</c:v>
                </c:pt>
                <c:pt idx="1368">
                  <c:v>-87.909282000000005</c:v>
                </c:pt>
                <c:pt idx="1369">
                  <c:v>-87.909283000000002</c:v>
                </c:pt>
                <c:pt idx="1370">
                  <c:v>-87.909283000000002</c:v>
                </c:pt>
                <c:pt idx="1371">
                  <c:v>-87.909283000000002</c:v>
                </c:pt>
                <c:pt idx="1372">
                  <c:v>-87.909283000000002</c:v>
                </c:pt>
                <c:pt idx="1373">
                  <c:v>-87.909283000000002</c:v>
                </c:pt>
                <c:pt idx="1374">
                  <c:v>-87.909284</c:v>
                </c:pt>
                <c:pt idx="1375">
                  <c:v>-87.909284</c:v>
                </c:pt>
                <c:pt idx="1376">
                  <c:v>-87.909284</c:v>
                </c:pt>
                <c:pt idx="1377">
                  <c:v>-87.909284</c:v>
                </c:pt>
                <c:pt idx="1378">
                  <c:v>-87.909284999999997</c:v>
                </c:pt>
                <c:pt idx="1379">
                  <c:v>-87.909284999999997</c:v>
                </c:pt>
                <c:pt idx="1380">
                  <c:v>-87.909284999999997</c:v>
                </c:pt>
                <c:pt idx="1381">
                  <c:v>-87.909284999999997</c:v>
                </c:pt>
                <c:pt idx="1382">
                  <c:v>-87.909284999999997</c:v>
                </c:pt>
                <c:pt idx="1383">
                  <c:v>-87.909285999999994</c:v>
                </c:pt>
                <c:pt idx="1384">
                  <c:v>-87.909285999999994</c:v>
                </c:pt>
                <c:pt idx="1385">
                  <c:v>-87.909285999999994</c:v>
                </c:pt>
                <c:pt idx="1386">
                  <c:v>-87.909285999999994</c:v>
                </c:pt>
                <c:pt idx="1387">
                  <c:v>-87.909285999999994</c:v>
                </c:pt>
                <c:pt idx="1388">
                  <c:v>-87.909287000000006</c:v>
                </c:pt>
                <c:pt idx="1389">
                  <c:v>-87.909287000000006</c:v>
                </c:pt>
                <c:pt idx="1390">
                  <c:v>-87.909287000000006</c:v>
                </c:pt>
                <c:pt idx="1391">
                  <c:v>-87.909287000000006</c:v>
                </c:pt>
                <c:pt idx="1392">
                  <c:v>-87.909287000000006</c:v>
                </c:pt>
                <c:pt idx="1393">
                  <c:v>-87.909288000000004</c:v>
                </c:pt>
                <c:pt idx="1394">
                  <c:v>-87.909288000000004</c:v>
                </c:pt>
                <c:pt idx="1395">
                  <c:v>-87.909288000000004</c:v>
                </c:pt>
                <c:pt idx="1396">
                  <c:v>-87.909288000000004</c:v>
                </c:pt>
                <c:pt idx="1397">
                  <c:v>-87.909289000000001</c:v>
                </c:pt>
                <c:pt idx="1398">
                  <c:v>-87.909289000000001</c:v>
                </c:pt>
                <c:pt idx="1399">
                  <c:v>-87.909289000000001</c:v>
                </c:pt>
                <c:pt idx="1400">
                  <c:v>-87.909289000000001</c:v>
                </c:pt>
                <c:pt idx="1401">
                  <c:v>-87.909289000000001</c:v>
                </c:pt>
                <c:pt idx="1402">
                  <c:v>-87.909289999999999</c:v>
                </c:pt>
                <c:pt idx="1403">
                  <c:v>-87.909289999999999</c:v>
                </c:pt>
                <c:pt idx="1404">
                  <c:v>-87.909289999999999</c:v>
                </c:pt>
                <c:pt idx="1405">
                  <c:v>-87.909289999999999</c:v>
                </c:pt>
                <c:pt idx="1406">
                  <c:v>-87.909289999999999</c:v>
                </c:pt>
                <c:pt idx="1407">
                  <c:v>-87.909290999999996</c:v>
                </c:pt>
                <c:pt idx="1408">
                  <c:v>-87.909290999999996</c:v>
                </c:pt>
                <c:pt idx="1409">
                  <c:v>-87.909290999999996</c:v>
                </c:pt>
                <c:pt idx="1410">
                  <c:v>-87.909290999999996</c:v>
                </c:pt>
                <c:pt idx="1411">
                  <c:v>-87.909291999999994</c:v>
                </c:pt>
                <c:pt idx="1412">
                  <c:v>-87.909291999999994</c:v>
                </c:pt>
                <c:pt idx="1413">
                  <c:v>-87.909291999999994</c:v>
                </c:pt>
                <c:pt idx="1414">
                  <c:v>-87.909291999999994</c:v>
                </c:pt>
                <c:pt idx="1415">
                  <c:v>-87.909291999999994</c:v>
                </c:pt>
                <c:pt idx="1416">
                  <c:v>-87.909293000000005</c:v>
                </c:pt>
                <c:pt idx="1417">
                  <c:v>-87.909293000000005</c:v>
                </c:pt>
                <c:pt idx="1418">
                  <c:v>-87.909293000000005</c:v>
                </c:pt>
                <c:pt idx="1419">
                  <c:v>-87.909293000000005</c:v>
                </c:pt>
                <c:pt idx="1420">
                  <c:v>-87.909294000000003</c:v>
                </c:pt>
                <c:pt idx="1421">
                  <c:v>-87.909294000000003</c:v>
                </c:pt>
                <c:pt idx="1422">
                  <c:v>-87.909294000000003</c:v>
                </c:pt>
                <c:pt idx="1423">
                  <c:v>-87.909294000000003</c:v>
                </c:pt>
                <c:pt idx="1424">
                  <c:v>-87.909294000000003</c:v>
                </c:pt>
                <c:pt idx="1425">
                  <c:v>-87.909295</c:v>
                </c:pt>
                <c:pt idx="1426">
                  <c:v>-87.909295</c:v>
                </c:pt>
                <c:pt idx="1427">
                  <c:v>-87.909295</c:v>
                </c:pt>
                <c:pt idx="1428">
                  <c:v>-87.909295</c:v>
                </c:pt>
                <c:pt idx="1429">
                  <c:v>-87.909295999999998</c:v>
                </c:pt>
                <c:pt idx="1430">
                  <c:v>-87.909295999999998</c:v>
                </c:pt>
                <c:pt idx="1431">
                  <c:v>-87.909295999999998</c:v>
                </c:pt>
                <c:pt idx="1432">
                  <c:v>-87.909295999999998</c:v>
                </c:pt>
                <c:pt idx="1433">
                  <c:v>-87.909295999999998</c:v>
                </c:pt>
                <c:pt idx="1434">
                  <c:v>-87.909296999999995</c:v>
                </c:pt>
                <c:pt idx="1435">
                  <c:v>-87.909296999999995</c:v>
                </c:pt>
                <c:pt idx="1436">
                  <c:v>-87.909296999999995</c:v>
                </c:pt>
                <c:pt idx="1437">
                  <c:v>-87.909296999999995</c:v>
                </c:pt>
                <c:pt idx="1438">
                  <c:v>-87.909298000000007</c:v>
                </c:pt>
                <c:pt idx="1439">
                  <c:v>-87.909298000000007</c:v>
                </c:pt>
                <c:pt idx="1440">
                  <c:v>-87.909298000000007</c:v>
                </c:pt>
                <c:pt idx="1441">
                  <c:v>-87.909298000000007</c:v>
                </c:pt>
                <c:pt idx="1442">
                  <c:v>-87.909298000000007</c:v>
                </c:pt>
                <c:pt idx="1443">
                  <c:v>-87.909299000000004</c:v>
                </c:pt>
                <c:pt idx="1444">
                  <c:v>-87.909299000000004</c:v>
                </c:pt>
                <c:pt idx="1445">
                  <c:v>-87.909299000000004</c:v>
                </c:pt>
                <c:pt idx="1446">
                  <c:v>-87.909299000000004</c:v>
                </c:pt>
                <c:pt idx="1447">
                  <c:v>-87.909300000000002</c:v>
                </c:pt>
                <c:pt idx="1448">
                  <c:v>-87.909300000000002</c:v>
                </c:pt>
                <c:pt idx="1449">
                  <c:v>-87.909300000000002</c:v>
                </c:pt>
                <c:pt idx="1450">
                  <c:v>-87.909300000000002</c:v>
                </c:pt>
                <c:pt idx="1451">
                  <c:v>-87.909300999999999</c:v>
                </c:pt>
                <c:pt idx="1452">
                  <c:v>-87.909300999999999</c:v>
                </c:pt>
                <c:pt idx="1453">
                  <c:v>-87.909300999999999</c:v>
                </c:pt>
                <c:pt idx="1454">
                  <c:v>-87.909300999999999</c:v>
                </c:pt>
                <c:pt idx="1455">
                  <c:v>-87.909300999999999</c:v>
                </c:pt>
                <c:pt idx="1456">
                  <c:v>-87.909301999999997</c:v>
                </c:pt>
                <c:pt idx="1457">
                  <c:v>-87.909301999999997</c:v>
                </c:pt>
                <c:pt idx="1458">
                  <c:v>-87.909301999999997</c:v>
                </c:pt>
                <c:pt idx="1459">
                  <c:v>-87.909301999999997</c:v>
                </c:pt>
                <c:pt idx="1460">
                  <c:v>-87.909302999999994</c:v>
                </c:pt>
                <c:pt idx="1461">
                  <c:v>-87.909302999999994</c:v>
                </c:pt>
                <c:pt idx="1462">
                  <c:v>-87.909302999999994</c:v>
                </c:pt>
                <c:pt idx="1463">
                  <c:v>-87.909302999999994</c:v>
                </c:pt>
                <c:pt idx="1464">
                  <c:v>-87.909302999999994</c:v>
                </c:pt>
                <c:pt idx="1465">
                  <c:v>-87.909304000000006</c:v>
                </c:pt>
                <c:pt idx="1466">
                  <c:v>-87.909304000000006</c:v>
                </c:pt>
                <c:pt idx="1467">
                  <c:v>-87.909304000000006</c:v>
                </c:pt>
                <c:pt idx="1468">
                  <c:v>-87.909304000000006</c:v>
                </c:pt>
                <c:pt idx="1469">
                  <c:v>-87.909305000000003</c:v>
                </c:pt>
                <c:pt idx="1470">
                  <c:v>-87.909305000000003</c:v>
                </c:pt>
                <c:pt idx="1471">
                  <c:v>-87.909305000000003</c:v>
                </c:pt>
                <c:pt idx="1472">
                  <c:v>-87.909305000000003</c:v>
                </c:pt>
                <c:pt idx="1473">
                  <c:v>-87.909306000000001</c:v>
                </c:pt>
                <c:pt idx="1474">
                  <c:v>-87.909306000000001</c:v>
                </c:pt>
                <c:pt idx="1475">
                  <c:v>-87.909306000000001</c:v>
                </c:pt>
                <c:pt idx="1476">
                  <c:v>-87.909306000000001</c:v>
                </c:pt>
                <c:pt idx="1477">
                  <c:v>-87.909306999999998</c:v>
                </c:pt>
                <c:pt idx="1478">
                  <c:v>-87.909306999999998</c:v>
                </c:pt>
                <c:pt idx="1479">
                  <c:v>-87.909306999999998</c:v>
                </c:pt>
                <c:pt idx="1480">
                  <c:v>-87.909306999999998</c:v>
                </c:pt>
                <c:pt idx="1481">
                  <c:v>-87.909306999999998</c:v>
                </c:pt>
                <c:pt idx="1482">
                  <c:v>-87.909307999999996</c:v>
                </c:pt>
                <c:pt idx="1483">
                  <c:v>-87.909307999999996</c:v>
                </c:pt>
                <c:pt idx="1484">
                  <c:v>-87.909307999999996</c:v>
                </c:pt>
                <c:pt idx="1485">
                  <c:v>-87.909307999999996</c:v>
                </c:pt>
                <c:pt idx="1486">
                  <c:v>-87.909308999999993</c:v>
                </c:pt>
                <c:pt idx="1487">
                  <c:v>-87.909308999999993</c:v>
                </c:pt>
                <c:pt idx="1488">
                  <c:v>-87.909308999999993</c:v>
                </c:pt>
                <c:pt idx="1489">
                  <c:v>-87.909308999999993</c:v>
                </c:pt>
                <c:pt idx="1490">
                  <c:v>-87.909310000000005</c:v>
                </c:pt>
                <c:pt idx="1491">
                  <c:v>-87.909310000000005</c:v>
                </c:pt>
                <c:pt idx="1492">
                  <c:v>-87.909310000000005</c:v>
                </c:pt>
                <c:pt idx="1493">
                  <c:v>-87.909310000000005</c:v>
                </c:pt>
                <c:pt idx="1494">
                  <c:v>-87.909311000000002</c:v>
                </c:pt>
                <c:pt idx="1495">
                  <c:v>-87.909311000000002</c:v>
                </c:pt>
                <c:pt idx="1496">
                  <c:v>-87.909311000000002</c:v>
                </c:pt>
                <c:pt idx="1497">
                  <c:v>-87.909311000000002</c:v>
                </c:pt>
                <c:pt idx="1498">
                  <c:v>-87.909312</c:v>
                </c:pt>
                <c:pt idx="1499">
                  <c:v>-87.909312</c:v>
                </c:pt>
                <c:pt idx="1500">
                  <c:v>-87.909312</c:v>
                </c:pt>
                <c:pt idx="1501">
                  <c:v>-87.909312</c:v>
                </c:pt>
                <c:pt idx="1502">
                  <c:v>-87.909312</c:v>
                </c:pt>
                <c:pt idx="1503">
                  <c:v>-87.909312999999997</c:v>
                </c:pt>
                <c:pt idx="1504">
                  <c:v>-87.909312999999997</c:v>
                </c:pt>
                <c:pt idx="1505">
                  <c:v>-87.909312999999997</c:v>
                </c:pt>
                <c:pt idx="1506">
                  <c:v>-87.909312999999997</c:v>
                </c:pt>
                <c:pt idx="1507">
                  <c:v>-87.909313999999995</c:v>
                </c:pt>
                <c:pt idx="1508">
                  <c:v>-87.909313999999995</c:v>
                </c:pt>
                <c:pt idx="1509">
                  <c:v>-87.909313999999995</c:v>
                </c:pt>
                <c:pt idx="1510">
                  <c:v>-87.909313999999995</c:v>
                </c:pt>
                <c:pt idx="1511">
                  <c:v>-87.909315000000007</c:v>
                </c:pt>
                <c:pt idx="1512">
                  <c:v>-87.909315000000007</c:v>
                </c:pt>
                <c:pt idx="1513">
                  <c:v>-87.909315000000007</c:v>
                </c:pt>
                <c:pt idx="1514">
                  <c:v>-87.909315000000007</c:v>
                </c:pt>
                <c:pt idx="1515">
                  <c:v>-87.909316000000004</c:v>
                </c:pt>
                <c:pt idx="1516">
                  <c:v>-87.909316000000004</c:v>
                </c:pt>
                <c:pt idx="1517">
                  <c:v>-87.909316000000004</c:v>
                </c:pt>
                <c:pt idx="1518">
                  <c:v>-87.909316000000004</c:v>
                </c:pt>
                <c:pt idx="1519">
                  <c:v>-87.909317000000001</c:v>
                </c:pt>
                <c:pt idx="1520">
                  <c:v>-87.909317000000001</c:v>
                </c:pt>
                <c:pt idx="1521">
                  <c:v>-87.909317000000001</c:v>
                </c:pt>
                <c:pt idx="1522">
                  <c:v>-87.909317000000001</c:v>
                </c:pt>
                <c:pt idx="1523">
                  <c:v>-87.909317999999999</c:v>
                </c:pt>
                <c:pt idx="1524">
                  <c:v>-87.909317999999999</c:v>
                </c:pt>
                <c:pt idx="1525">
                  <c:v>-87.909317999999999</c:v>
                </c:pt>
                <c:pt idx="1526">
                  <c:v>-87.909317999999999</c:v>
                </c:pt>
                <c:pt idx="1527">
                  <c:v>-87.909318999999996</c:v>
                </c:pt>
                <c:pt idx="1528">
                  <c:v>-87.909318999999996</c:v>
                </c:pt>
                <c:pt idx="1529">
                  <c:v>-87.909318999999996</c:v>
                </c:pt>
                <c:pt idx="1530">
                  <c:v>-87.909318999999996</c:v>
                </c:pt>
                <c:pt idx="1531">
                  <c:v>-87.909319999999994</c:v>
                </c:pt>
                <c:pt idx="1532">
                  <c:v>-87.909319999999994</c:v>
                </c:pt>
                <c:pt idx="1533">
                  <c:v>-87.909319999999994</c:v>
                </c:pt>
                <c:pt idx="1534">
                  <c:v>-87.909319999999994</c:v>
                </c:pt>
                <c:pt idx="1535">
                  <c:v>-87.909321000000006</c:v>
                </c:pt>
                <c:pt idx="1536">
                  <c:v>-87.909321000000006</c:v>
                </c:pt>
                <c:pt idx="1537">
                  <c:v>-87.909321000000006</c:v>
                </c:pt>
                <c:pt idx="1538">
                  <c:v>-87.909321000000006</c:v>
                </c:pt>
                <c:pt idx="1539">
                  <c:v>-87.909322000000003</c:v>
                </c:pt>
                <c:pt idx="1540">
                  <c:v>-87.909322000000003</c:v>
                </c:pt>
                <c:pt idx="1541">
                  <c:v>-87.909322000000003</c:v>
                </c:pt>
                <c:pt idx="1542">
                  <c:v>-87.909322000000003</c:v>
                </c:pt>
                <c:pt idx="1543">
                  <c:v>-87.909323000000001</c:v>
                </c:pt>
                <c:pt idx="1544">
                  <c:v>-87.909323000000001</c:v>
                </c:pt>
                <c:pt idx="1545">
                  <c:v>-87.909323000000001</c:v>
                </c:pt>
                <c:pt idx="1546">
                  <c:v>-87.909323000000001</c:v>
                </c:pt>
                <c:pt idx="1547">
                  <c:v>-87.909323999999998</c:v>
                </c:pt>
                <c:pt idx="1548">
                  <c:v>-87.909323999999998</c:v>
                </c:pt>
                <c:pt idx="1549">
                  <c:v>-87.909323999999998</c:v>
                </c:pt>
                <c:pt idx="1550">
                  <c:v>-87.909323999999998</c:v>
                </c:pt>
                <c:pt idx="1551">
                  <c:v>-87.909324999999995</c:v>
                </c:pt>
                <c:pt idx="1552">
                  <c:v>-87.909324999999995</c:v>
                </c:pt>
                <c:pt idx="1553">
                  <c:v>-87.909324999999995</c:v>
                </c:pt>
                <c:pt idx="1554">
                  <c:v>-87.909324999999995</c:v>
                </c:pt>
                <c:pt idx="1555">
                  <c:v>-87.909325999999993</c:v>
                </c:pt>
                <c:pt idx="1556">
                  <c:v>-87.909325999999993</c:v>
                </c:pt>
                <c:pt idx="1557">
                  <c:v>-87.909325999999993</c:v>
                </c:pt>
                <c:pt idx="1558">
                  <c:v>-87.909325999999993</c:v>
                </c:pt>
                <c:pt idx="1559">
                  <c:v>-87.909327000000005</c:v>
                </c:pt>
                <c:pt idx="1560">
                  <c:v>-87.909327000000005</c:v>
                </c:pt>
                <c:pt idx="1561">
                  <c:v>-87.909327000000005</c:v>
                </c:pt>
                <c:pt idx="1562">
                  <c:v>-87.909327000000005</c:v>
                </c:pt>
                <c:pt idx="1563">
                  <c:v>-87.909328000000002</c:v>
                </c:pt>
                <c:pt idx="1564">
                  <c:v>-87.909328000000002</c:v>
                </c:pt>
                <c:pt idx="1565">
                  <c:v>-87.909328000000002</c:v>
                </c:pt>
                <c:pt idx="1566">
                  <c:v>-87.909328000000002</c:v>
                </c:pt>
                <c:pt idx="1567">
                  <c:v>-87.909329</c:v>
                </c:pt>
                <c:pt idx="1568">
                  <c:v>-87.909329</c:v>
                </c:pt>
                <c:pt idx="1569">
                  <c:v>-87.909329</c:v>
                </c:pt>
                <c:pt idx="1570">
                  <c:v>-87.909329</c:v>
                </c:pt>
                <c:pt idx="1571">
                  <c:v>-87.909329999999997</c:v>
                </c:pt>
                <c:pt idx="1572">
                  <c:v>-87.909329999999997</c:v>
                </c:pt>
                <c:pt idx="1573">
                  <c:v>-87.909329999999997</c:v>
                </c:pt>
                <c:pt idx="1574">
                  <c:v>-87.909329999999997</c:v>
                </c:pt>
                <c:pt idx="1575">
                  <c:v>-87.909330999999995</c:v>
                </c:pt>
                <c:pt idx="1576">
                  <c:v>-87.909330999999995</c:v>
                </c:pt>
                <c:pt idx="1577">
                  <c:v>-87.909330999999995</c:v>
                </c:pt>
                <c:pt idx="1578">
                  <c:v>-87.909330999999995</c:v>
                </c:pt>
                <c:pt idx="1579">
                  <c:v>-87.909332000000006</c:v>
                </c:pt>
                <c:pt idx="1580">
                  <c:v>-87.909332000000006</c:v>
                </c:pt>
                <c:pt idx="1581">
                  <c:v>-87.909332000000006</c:v>
                </c:pt>
                <c:pt idx="1582">
                  <c:v>-87.909332000000006</c:v>
                </c:pt>
                <c:pt idx="1583">
                  <c:v>-87.909333000000004</c:v>
                </c:pt>
                <c:pt idx="1584">
                  <c:v>-87.909333000000004</c:v>
                </c:pt>
                <c:pt idx="1585">
                  <c:v>-87.909333000000004</c:v>
                </c:pt>
                <c:pt idx="1586">
                  <c:v>-87.909334000000001</c:v>
                </c:pt>
                <c:pt idx="1587">
                  <c:v>-87.909334000000001</c:v>
                </c:pt>
                <c:pt idx="1588">
                  <c:v>-87.909334000000001</c:v>
                </c:pt>
                <c:pt idx="1589">
                  <c:v>-87.909334000000001</c:v>
                </c:pt>
                <c:pt idx="1590">
                  <c:v>-87.909334999999999</c:v>
                </c:pt>
                <c:pt idx="1591">
                  <c:v>-87.909334999999999</c:v>
                </c:pt>
                <c:pt idx="1592">
                  <c:v>-87.909334999999999</c:v>
                </c:pt>
                <c:pt idx="1593">
                  <c:v>-87.909334999999999</c:v>
                </c:pt>
                <c:pt idx="1594">
                  <c:v>-87.909335999999996</c:v>
                </c:pt>
                <c:pt idx="1595">
                  <c:v>-87.909335999999996</c:v>
                </c:pt>
                <c:pt idx="1596">
                  <c:v>-87.909335999999996</c:v>
                </c:pt>
                <c:pt idx="1597">
                  <c:v>-87.909335999999996</c:v>
                </c:pt>
                <c:pt idx="1598">
                  <c:v>-87.909336999999994</c:v>
                </c:pt>
                <c:pt idx="1599">
                  <c:v>-87.909336999999994</c:v>
                </c:pt>
                <c:pt idx="1600">
                  <c:v>-87.909336999999994</c:v>
                </c:pt>
                <c:pt idx="1601">
                  <c:v>-87.909336999999994</c:v>
                </c:pt>
                <c:pt idx="1602">
                  <c:v>-87.909338000000005</c:v>
                </c:pt>
                <c:pt idx="1603">
                  <c:v>-87.909338000000005</c:v>
                </c:pt>
                <c:pt idx="1604">
                  <c:v>-87.909338000000005</c:v>
                </c:pt>
                <c:pt idx="1605">
                  <c:v>-87.909339000000003</c:v>
                </c:pt>
                <c:pt idx="1606">
                  <c:v>-87.909339000000003</c:v>
                </c:pt>
                <c:pt idx="1607">
                  <c:v>-87.909339000000003</c:v>
                </c:pt>
                <c:pt idx="1608">
                  <c:v>-87.909339000000003</c:v>
                </c:pt>
                <c:pt idx="1609">
                  <c:v>-87.90934</c:v>
                </c:pt>
                <c:pt idx="1610">
                  <c:v>-87.90934</c:v>
                </c:pt>
                <c:pt idx="1611">
                  <c:v>-87.90934</c:v>
                </c:pt>
                <c:pt idx="1612">
                  <c:v>-87.90934</c:v>
                </c:pt>
                <c:pt idx="1613">
                  <c:v>-87.909340999999998</c:v>
                </c:pt>
                <c:pt idx="1614">
                  <c:v>-87.909340999999998</c:v>
                </c:pt>
                <c:pt idx="1615">
                  <c:v>-87.909340999999998</c:v>
                </c:pt>
                <c:pt idx="1616">
                  <c:v>-87.909340999999998</c:v>
                </c:pt>
                <c:pt idx="1617">
                  <c:v>-87.909341999999995</c:v>
                </c:pt>
                <c:pt idx="1618">
                  <c:v>-87.909341999999995</c:v>
                </c:pt>
                <c:pt idx="1619">
                  <c:v>-87.909341999999995</c:v>
                </c:pt>
                <c:pt idx="1620">
                  <c:v>-87.909343000000007</c:v>
                </c:pt>
                <c:pt idx="1621">
                  <c:v>-87.909343000000007</c:v>
                </c:pt>
                <c:pt idx="1622">
                  <c:v>-87.909343000000007</c:v>
                </c:pt>
                <c:pt idx="1623">
                  <c:v>-87.909343000000007</c:v>
                </c:pt>
                <c:pt idx="1624">
                  <c:v>-87.909344000000004</c:v>
                </c:pt>
                <c:pt idx="1625">
                  <c:v>-87.909344000000004</c:v>
                </c:pt>
                <c:pt idx="1626">
                  <c:v>-87.909344000000004</c:v>
                </c:pt>
                <c:pt idx="1627">
                  <c:v>-87.909344000000004</c:v>
                </c:pt>
                <c:pt idx="1628">
                  <c:v>-87.909345000000002</c:v>
                </c:pt>
                <c:pt idx="1629">
                  <c:v>-87.909345000000002</c:v>
                </c:pt>
                <c:pt idx="1630">
                  <c:v>-87.909345000000002</c:v>
                </c:pt>
                <c:pt idx="1631">
                  <c:v>-87.909345000000002</c:v>
                </c:pt>
                <c:pt idx="1632">
                  <c:v>-87.909345999999999</c:v>
                </c:pt>
                <c:pt idx="1633">
                  <c:v>-87.909345999999999</c:v>
                </c:pt>
                <c:pt idx="1634">
                  <c:v>-87.909345999999999</c:v>
                </c:pt>
                <c:pt idx="1635">
                  <c:v>-87.909346999999997</c:v>
                </c:pt>
                <c:pt idx="1636">
                  <c:v>-87.909346999999997</c:v>
                </c:pt>
                <c:pt idx="1637">
                  <c:v>-87.909346999999997</c:v>
                </c:pt>
                <c:pt idx="1638">
                  <c:v>-87.909346999999997</c:v>
                </c:pt>
                <c:pt idx="1639">
                  <c:v>-87.909347999999994</c:v>
                </c:pt>
                <c:pt idx="1640">
                  <c:v>-87.909347999999994</c:v>
                </c:pt>
                <c:pt idx="1641">
                  <c:v>-87.909347999999994</c:v>
                </c:pt>
                <c:pt idx="1642">
                  <c:v>-87.909347999999994</c:v>
                </c:pt>
                <c:pt idx="1643">
                  <c:v>-87.909349000000006</c:v>
                </c:pt>
                <c:pt idx="1644">
                  <c:v>-87.909349000000006</c:v>
                </c:pt>
                <c:pt idx="1645">
                  <c:v>-87.909349000000006</c:v>
                </c:pt>
                <c:pt idx="1646">
                  <c:v>-87.909350000000003</c:v>
                </c:pt>
                <c:pt idx="1647">
                  <c:v>-87.909350000000003</c:v>
                </c:pt>
                <c:pt idx="1648">
                  <c:v>-87.909350000000003</c:v>
                </c:pt>
                <c:pt idx="1649">
                  <c:v>-87.909350000000003</c:v>
                </c:pt>
                <c:pt idx="1650">
                  <c:v>-87.909351000000001</c:v>
                </c:pt>
                <c:pt idx="1651">
                  <c:v>-87.909351000000001</c:v>
                </c:pt>
                <c:pt idx="1652">
                  <c:v>-87.909351000000001</c:v>
                </c:pt>
                <c:pt idx="1653">
                  <c:v>-87.909351000000001</c:v>
                </c:pt>
                <c:pt idx="1654">
                  <c:v>-87.909351999999998</c:v>
                </c:pt>
                <c:pt idx="1655">
                  <c:v>-87.909351999999998</c:v>
                </c:pt>
                <c:pt idx="1656">
                  <c:v>-87.909351999999998</c:v>
                </c:pt>
                <c:pt idx="1657">
                  <c:v>-87.909352999999996</c:v>
                </c:pt>
                <c:pt idx="1658">
                  <c:v>-87.909352999999996</c:v>
                </c:pt>
                <c:pt idx="1659">
                  <c:v>-87.909352999999996</c:v>
                </c:pt>
                <c:pt idx="1660">
                  <c:v>-87.909352999999996</c:v>
                </c:pt>
                <c:pt idx="1661">
                  <c:v>-87.909353999999993</c:v>
                </c:pt>
                <c:pt idx="1662">
                  <c:v>-87.909353999999993</c:v>
                </c:pt>
                <c:pt idx="1663">
                  <c:v>-87.909353999999993</c:v>
                </c:pt>
                <c:pt idx="1664">
                  <c:v>-87.909353999999993</c:v>
                </c:pt>
                <c:pt idx="1665">
                  <c:v>-87.909355000000005</c:v>
                </c:pt>
                <c:pt idx="1666">
                  <c:v>-87.909355000000005</c:v>
                </c:pt>
                <c:pt idx="1667">
                  <c:v>-87.909355000000005</c:v>
                </c:pt>
                <c:pt idx="1668">
                  <c:v>-87.909356000000002</c:v>
                </c:pt>
                <c:pt idx="1669">
                  <c:v>-87.909356000000002</c:v>
                </c:pt>
                <c:pt idx="1670">
                  <c:v>-87.909356000000002</c:v>
                </c:pt>
                <c:pt idx="1671">
                  <c:v>-87.909356000000002</c:v>
                </c:pt>
                <c:pt idx="1672">
                  <c:v>-87.909357</c:v>
                </c:pt>
                <c:pt idx="1673">
                  <c:v>-87.909357</c:v>
                </c:pt>
                <c:pt idx="1674">
                  <c:v>-87.909357</c:v>
                </c:pt>
                <c:pt idx="1675">
                  <c:v>-87.909357999999997</c:v>
                </c:pt>
                <c:pt idx="1676">
                  <c:v>-87.909357999999997</c:v>
                </c:pt>
                <c:pt idx="1677">
                  <c:v>-87.909357999999997</c:v>
                </c:pt>
                <c:pt idx="1678">
                  <c:v>-87.909357999999997</c:v>
                </c:pt>
                <c:pt idx="1679">
                  <c:v>-87.909358999999995</c:v>
                </c:pt>
                <c:pt idx="1680">
                  <c:v>-87.909358999999995</c:v>
                </c:pt>
                <c:pt idx="1681">
                  <c:v>-87.909358999999995</c:v>
                </c:pt>
                <c:pt idx="1682">
                  <c:v>-87.909358999999995</c:v>
                </c:pt>
                <c:pt idx="1683">
                  <c:v>-87.909360000000007</c:v>
                </c:pt>
                <c:pt idx="1684">
                  <c:v>-87.909360000000007</c:v>
                </c:pt>
                <c:pt idx="1685">
                  <c:v>-87.909360000000007</c:v>
                </c:pt>
                <c:pt idx="1686">
                  <c:v>-87.909361000000004</c:v>
                </c:pt>
                <c:pt idx="1687">
                  <c:v>-87.909361000000004</c:v>
                </c:pt>
                <c:pt idx="1688">
                  <c:v>-87.909361000000004</c:v>
                </c:pt>
                <c:pt idx="1689">
                  <c:v>-87.909361000000004</c:v>
                </c:pt>
                <c:pt idx="1690">
                  <c:v>-87.909362000000002</c:v>
                </c:pt>
                <c:pt idx="1691">
                  <c:v>-87.909362000000002</c:v>
                </c:pt>
                <c:pt idx="1692">
                  <c:v>-87.909362000000002</c:v>
                </c:pt>
                <c:pt idx="1693">
                  <c:v>-87.909362999999999</c:v>
                </c:pt>
                <c:pt idx="1694">
                  <c:v>-87.909362999999999</c:v>
                </c:pt>
                <c:pt idx="1695">
                  <c:v>-87.909362999999999</c:v>
                </c:pt>
                <c:pt idx="1696">
                  <c:v>-87.909362999999999</c:v>
                </c:pt>
                <c:pt idx="1697">
                  <c:v>-87.909363999999997</c:v>
                </c:pt>
                <c:pt idx="1698">
                  <c:v>-87.909363999999997</c:v>
                </c:pt>
                <c:pt idx="1699">
                  <c:v>-87.909363999999997</c:v>
                </c:pt>
                <c:pt idx="1700">
                  <c:v>-87.909364999999994</c:v>
                </c:pt>
                <c:pt idx="1701">
                  <c:v>-87.909364999999994</c:v>
                </c:pt>
                <c:pt idx="1702">
                  <c:v>-87.909364999999994</c:v>
                </c:pt>
                <c:pt idx="1703">
                  <c:v>-87.909364999999994</c:v>
                </c:pt>
                <c:pt idx="1704">
                  <c:v>-87.909366000000006</c:v>
                </c:pt>
                <c:pt idx="1705">
                  <c:v>-87.909366000000006</c:v>
                </c:pt>
                <c:pt idx="1706">
                  <c:v>-87.909366000000006</c:v>
                </c:pt>
                <c:pt idx="1707">
                  <c:v>-87.909367000000003</c:v>
                </c:pt>
                <c:pt idx="1708">
                  <c:v>-87.909367000000003</c:v>
                </c:pt>
                <c:pt idx="1709">
                  <c:v>-87.909367000000003</c:v>
                </c:pt>
                <c:pt idx="1710">
                  <c:v>-87.909367000000003</c:v>
                </c:pt>
                <c:pt idx="1711">
                  <c:v>-87.909368000000001</c:v>
                </c:pt>
                <c:pt idx="1712">
                  <c:v>-87.909368000000001</c:v>
                </c:pt>
                <c:pt idx="1713">
                  <c:v>-87.909368000000001</c:v>
                </c:pt>
                <c:pt idx="1714">
                  <c:v>-87.909368999999998</c:v>
                </c:pt>
                <c:pt idx="1715">
                  <c:v>-87.909368999999998</c:v>
                </c:pt>
                <c:pt idx="1716">
                  <c:v>-87.909368999999998</c:v>
                </c:pt>
                <c:pt idx="1717">
                  <c:v>-87.909368999999998</c:v>
                </c:pt>
                <c:pt idx="1718">
                  <c:v>-87.909369999999996</c:v>
                </c:pt>
                <c:pt idx="1719">
                  <c:v>-87.909369999999996</c:v>
                </c:pt>
                <c:pt idx="1720">
                  <c:v>-87.909369999999996</c:v>
                </c:pt>
                <c:pt idx="1721">
                  <c:v>-87.909370999999993</c:v>
                </c:pt>
                <c:pt idx="1722">
                  <c:v>-87.909370999999993</c:v>
                </c:pt>
                <c:pt idx="1723">
                  <c:v>-87.909370999999993</c:v>
                </c:pt>
                <c:pt idx="1724">
                  <c:v>-87.909370999999993</c:v>
                </c:pt>
                <c:pt idx="1725">
                  <c:v>-87.909372000000005</c:v>
                </c:pt>
                <c:pt idx="1726">
                  <c:v>-87.909372000000005</c:v>
                </c:pt>
                <c:pt idx="1727">
                  <c:v>-87.909372000000005</c:v>
                </c:pt>
                <c:pt idx="1728">
                  <c:v>-87.909373000000002</c:v>
                </c:pt>
                <c:pt idx="1729">
                  <c:v>-87.909373000000002</c:v>
                </c:pt>
                <c:pt idx="1730">
                  <c:v>-87.909373000000002</c:v>
                </c:pt>
                <c:pt idx="1731">
                  <c:v>-87.909373000000002</c:v>
                </c:pt>
                <c:pt idx="1732">
                  <c:v>-87.909374</c:v>
                </c:pt>
                <c:pt idx="1733">
                  <c:v>-87.909374</c:v>
                </c:pt>
                <c:pt idx="1734">
                  <c:v>-87.909374</c:v>
                </c:pt>
                <c:pt idx="1735">
                  <c:v>-87.909374999999997</c:v>
                </c:pt>
                <c:pt idx="1736">
                  <c:v>-87.909374999999997</c:v>
                </c:pt>
                <c:pt idx="1737">
                  <c:v>-87.909374999999997</c:v>
                </c:pt>
                <c:pt idx="1738">
                  <c:v>-87.909374999999997</c:v>
                </c:pt>
                <c:pt idx="1739">
                  <c:v>-87.909375999999995</c:v>
                </c:pt>
                <c:pt idx="1740">
                  <c:v>-87.909375999999995</c:v>
                </c:pt>
                <c:pt idx="1741">
                  <c:v>-87.909375999999995</c:v>
                </c:pt>
                <c:pt idx="1742">
                  <c:v>-87.909377000000006</c:v>
                </c:pt>
                <c:pt idx="1743">
                  <c:v>-87.909377000000006</c:v>
                </c:pt>
                <c:pt idx="1744">
                  <c:v>-87.909377000000006</c:v>
                </c:pt>
                <c:pt idx="1745">
                  <c:v>-87.909378000000004</c:v>
                </c:pt>
                <c:pt idx="1746">
                  <c:v>-87.909378000000004</c:v>
                </c:pt>
                <c:pt idx="1747">
                  <c:v>-87.909378000000004</c:v>
                </c:pt>
                <c:pt idx="1748">
                  <c:v>-87.909378000000004</c:v>
                </c:pt>
                <c:pt idx="1749">
                  <c:v>-87.909379000000001</c:v>
                </c:pt>
                <c:pt idx="1750">
                  <c:v>-87.909379000000001</c:v>
                </c:pt>
                <c:pt idx="1751">
                  <c:v>-87.909379000000001</c:v>
                </c:pt>
                <c:pt idx="1752">
                  <c:v>-87.909379999999999</c:v>
                </c:pt>
                <c:pt idx="1753">
                  <c:v>-87.909379999999999</c:v>
                </c:pt>
                <c:pt idx="1754">
                  <c:v>-87.909379999999999</c:v>
                </c:pt>
                <c:pt idx="1755">
                  <c:v>-87.909379999999999</c:v>
                </c:pt>
                <c:pt idx="1756">
                  <c:v>-87.909380999999996</c:v>
                </c:pt>
                <c:pt idx="1757">
                  <c:v>-87.909380999999996</c:v>
                </c:pt>
                <c:pt idx="1758">
                  <c:v>-87.909380999999996</c:v>
                </c:pt>
                <c:pt idx="1759">
                  <c:v>-87.909381999999994</c:v>
                </c:pt>
                <c:pt idx="1760">
                  <c:v>-87.909381999999994</c:v>
                </c:pt>
                <c:pt idx="1761">
                  <c:v>-87.909381999999994</c:v>
                </c:pt>
                <c:pt idx="1762">
                  <c:v>-87.909383000000005</c:v>
                </c:pt>
                <c:pt idx="1763">
                  <c:v>-87.909383000000005</c:v>
                </c:pt>
                <c:pt idx="1764">
                  <c:v>-87.909383000000005</c:v>
                </c:pt>
                <c:pt idx="1765">
                  <c:v>-87.909383000000005</c:v>
                </c:pt>
                <c:pt idx="1766">
                  <c:v>-87.909384000000003</c:v>
                </c:pt>
                <c:pt idx="1767">
                  <c:v>-87.909384000000003</c:v>
                </c:pt>
                <c:pt idx="1768">
                  <c:v>-87.909384000000003</c:v>
                </c:pt>
                <c:pt idx="1769">
                  <c:v>-87.909385</c:v>
                </c:pt>
                <c:pt idx="1770">
                  <c:v>-87.909385</c:v>
                </c:pt>
                <c:pt idx="1771">
                  <c:v>-87.909385</c:v>
                </c:pt>
                <c:pt idx="1772">
                  <c:v>-87.909385999999998</c:v>
                </c:pt>
                <c:pt idx="1773">
                  <c:v>-87.909385999999998</c:v>
                </c:pt>
                <c:pt idx="1774">
                  <c:v>-87.909385999999998</c:v>
                </c:pt>
                <c:pt idx="1775">
                  <c:v>-87.909385999999998</c:v>
                </c:pt>
                <c:pt idx="1776">
                  <c:v>-87.909386999999995</c:v>
                </c:pt>
                <c:pt idx="1777">
                  <c:v>-87.909386999999995</c:v>
                </c:pt>
                <c:pt idx="1778">
                  <c:v>-87.909386999999995</c:v>
                </c:pt>
                <c:pt idx="1779">
                  <c:v>-87.909388000000007</c:v>
                </c:pt>
                <c:pt idx="1780">
                  <c:v>-87.909388000000007</c:v>
                </c:pt>
                <c:pt idx="1781">
                  <c:v>-87.909388000000007</c:v>
                </c:pt>
                <c:pt idx="1782">
                  <c:v>-87.909388000000007</c:v>
                </c:pt>
                <c:pt idx="1783">
                  <c:v>-87.909389000000004</c:v>
                </c:pt>
                <c:pt idx="1784">
                  <c:v>-87.909389000000004</c:v>
                </c:pt>
                <c:pt idx="1785">
                  <c:v>-87.909389000000004</c:v>
                </c:pt>
                <c:pt idx="1786">
                  <c:v>-87.909390000000002</c:v>
                </c:pt>
                <c:pt idx="1787">
                  <c:v>-87.909390000000002</c:v>
                </c:pt>
                <c:pt idx="1788">
                  <c:v>-87.909390000000002</c:v>
                </c:pt>
                <c:pt idx="1789">
                  <c:v>-87.909390999999999</c:v>
                </c:pt>
                <c:pt idx="1790">
                  <c:v>-87.909390999999999</c:v>
                </c:pt>
                <c:pt idx="1791">
                  <c:v>-87.909390999999999</c:v>
                </c:pt>
                <c:pt idx="1792">
                  <c:v>-87.909390999999999</c:v>
                </c:pt>
                <c:pt idx="1793">
                  <c:v>-87.909391999999997</c:v>
                </c:pt>
                <c:pt idx="1794">
                  <c:v>-87.909391999999997</c:v>
                </c:pt>
                <c:pt idx="1795">
                  <c:v>-87.909391999999997</c:v>
                </c:pt>
                <c:pt idx="1796">
                  <c:v>-87.909392999999994</c:v>
                </c:pt>
                <c:pt idx="1797">
                  <c:v>-87.909392999999994</c:v>
                </c:pt>
                <c:pt idx="1798">
                  <c:v>-87.909392999999994</c:v>
                </c:pt>
                <c:pt idx="1799">
                  <c:v>-87.909394000000006</c:v>
                </c:pt>
                <c:pt idx="1800">
                  <c:v>-87.909394000000006</c:v>
                </c:pt>
                <c:pt idx="1801">
                  <c:v>-87.909394000000006</c:v>
                </c:pt>
                <c:pt idx="1802">
                  <c:v>-87.909395000000004</c:v>
                </c:pt>
                <c:pt idx="1803">
                  <c:v>-87.909395000000004</c:v>
                </c:pt>
                <c:pt idx="1804">
                  <c:v>-87.909395000000004</c:v>
                </c:pt>
                <c:pt idx="1805">
                  <c:v>-87.909395000000004</c:v>
                </c:pt>
                <c:pt idx="1806">
                  <c:v>-87.909396000000001</c:v>
                </c:pt>
                <c:pt idx="1807">
                  <c:v>-87.909396000000001</c:v>
                </c:pt>
                <c:pt idx="1808">
                  <c:v>-87.909396000000001</c:v>
                </c:pt>
                <c:pt idx="1809">
                  <c:v>-87.909396999999998</c:v>
                </c:pt>
                <c:pt idx="1810">
                  <c:v>-87.909396999999998</c:v>
                </c:pt>
                <c:pt idx="1811">
                  <c:v>-87.909396999999998</c:v>
                </c:pt>
                <c:pt idx="1812">
                  <c:v>-87.909397999999996</c:v>
                </c:pt>
                <c:pt idx="1813">
                  <c:v>-87.909397999999996</c:v>
                </c:pt>
                <c:pt idx="1814">
                  <c:v>-87.909397999999996</c:v>
                </c:pt>
                <c:pt idx="1815">
                  <c:v>-87.909397999999996</c:v>
                </c:pt>
                <c:pt idx="1816">
                  <c:v>-87.909398999999993</c:v>
                </c:pt>
                <c:pt idx="1817">
                  <c:v>-87.909398999999993</c:v>
                </c:pt>
                <c:pt idx="1818">
                  <c:v>-87.909398999999993</c:v>
                </c:pt>
                <c:pt idx="1819">
                  <c:v>-87.909400000000005</c:v>
                </c:pt>
                <c:pt idx="1820">
                  <c:v>-87.909400000000005</c:v>
                </c:pt>
                <c:pt idx="1821">
                  <c:v>-87.909400000000005</c:v>
                </c:pt>
                <c:pt idx="1822">
                  <c:v>-87.909401000000003</c:v>
                </c:pt>
                <c:pt idx="1823">
                  <c:v>-87.909401000000003</c:v>
                </c:pt>
                <c:pt idx="1824">
                  <c:v>-87.909401000000003</c:v>
                </c:pt>
                <c:pt idx="1825">
                  <c:v>-87.909402</c:v>
                </c:pt>
                <c:pt idx="1826">
                  <c:v>-87.909402</c:v>
                </c:pt>
                <c:pt idx="1827">
                  <c:v>-87.909402</c:v>
                </c:pt>
                <c:pt idx="1828">
                  <c:v>-87.909402</c:v>
                </c:pt>
                <c:pt idx="1829">
                  <c:v>-87.909402999999998</c:v>
                </c:pt>
                <c:pt idx="1830">
                  <c:v>-87.909402999999998</c:v>
                </c:pt>
                <c:pt idx="1831">
                  <c:v>-87.909402999999998</c:v>
                </c:pt>
                <c:pt idx="1832">
                  <c:v>-87.909403999999995</c:v>
                </c:pt>
                <c:pt idx="1833">
                  <c:v>-87.909403999999995</c:v>
                </c:pt>
                <c:pt idx="1834">
                  <c:v>-87.909403999999995</c:v>
                </c:pt>
                <c:pt idx="1835">
                  <c:v>-87.909405000000007</c:v>
                </c:pt>
                <c:pt idx="1836">
                  <c:v>-87.909405000000007</c:v>
                </c:pt>
                <c:pt idx="1837">
                  <c:v>-87.909405000000007</c:v>
                </c:pt>
                <c:pt idx="1838">
                  <c:v>-87.909406000000004</c:v>
                </c:pt>
                <c:pt idx="1839">
                  <c:v>-87.909406000000004</c:v>
                </c:pt>
                <c:pt idx="1840">
                  <c:v>-87.909406000000004</c:v>
                </c:pt>
                <c:pt idx="1841">
                  <c:v>-87.909406000000004</c:v>
                </c:pt>
                <c:pt idx="1842">
                  <c:v>-87.909407000000002</c:v>
                </c:pt>
                <c:pt idx="1843">
                  <c:v>-87.909407000000002</c:v>
                </c:pt>
                <c:pt idx="1844">
                  <c:v>-87.909407000000002</c:v>
                </c:pt>
                <c:pt idx="1845">
                  <c:v>-87.909407999999999</c:v>
                </c:pt>
                <c:pt idx="1846">
                  <c:v>-87.909407999999999</c:v>
                </c:pt>
                <c:pt idx="1847">
                  <c:v>-87.909407999999999</c:v>
                </c:pt>
                <c:pt idx="1848">
                  <c:v>-87.909408999999997</c:v>
                </c:pt>
                <c:pt idx="1849">
                  <c:v>-87.909408999999997</c:v>
                </c:pt>
                <c:pt idx="1850">
                  <c:v>-87.909408999999997</c:v>
                </c:pt>
                <c:pt idx="1851">
                  <c:v>-87.909409999999994</c:v>
                </c:pt>
                <c:pt idx="1852">
                  <c:v>-87.909409999999994</c:v>
                </c:pt>
                <c:pt idx="1853">
                  <c:v>-87.909409999999994</c:v>
                </c:pt>
                <c:pt idx="1854">
                  <c:v>-87.909409999999994</c:v>
                </c:pt>
                <c:pt idx="1855">
                  <c:v>-87.909411000000006</c:v>
                </c:pt>
                <c:pt idx="1856">
                  <c:v>-87.909411000000006</c:v>
                </c:pt>
                <c:pt idx="1857">
                  <c:v>-87.909411000000006</c:v>
                </c:pt>
                <c:pt idx="1858">
                  <c:v>-87.909412000000003</c:v>
                </c:pt>
                <c:pt idx="1859">
                  <c:v>-87.909412000000003</c:v>
                </c:pt>
                <c:pt idx="1860">
                  <c:v>-87.909412000000003</c:v>
                </c:pt>
                <c:pt idx="1861">
                  <c:v>-87.909413000000001</c:v>
                </c:pt>
                <c:pt idx="1862">
                  <c:v>-87.909413000000001</c:v>
                </c:pt>
                <c:pt idx="1863">
                  <c:v>-87.909413000000001</c:v>
                </c:pt>
                <c:pt idx="1864">
                  <c:v>-87.909413999999998</c:v>
                </c:pt>
                <c:pt idx="1865">
                  <c:v>-87.909413999999998</c:v>
                </c:pt>
                <c:pt idx="1866">
                  <c:v>-87.909413999999998</c:v>
                </c:pt>
                <c:pt idx="1867">
                  <c:v>-87.909414999999996</c:v>
                </c:pt>
                <c:pt idx="1868">
                  <c:v>-87.909414999999996</c:v>
                </c:pt>
                <c:pt idx="1869">
                  <c:v>-87.909414999999996</c:v>
                </c:pt>
                <c:pt idx="1870">
                  <c:v>-87.909415999999993</c:v>
                </c:pt>
                <c:pt idx="1871">
                  <c:v>-87.909415999999993</c:v>
                </c:pt>
                <c:pt idx="1872">
                  <c:v>-87.909415999999993</c:v>
                </c:pt>
                <c:pt idx="1873">
                  <c:v>-87.909415999999993</c:v>
                </c:pt>
                <c:pt idx="1874">
                  <c:v>-87.909417000000005</c:v>
                </c:pt>
                <c:pt idx="1875">
                  <c:v>-87.909417000000005</c:v>
                </c:pt>
                <c:pt idx="1876">
                  <c:v>-87.909417000000005</c:v>
                </c:pt>
                <c:pt idx="1877">
                  <c:v>-87.909418000000002</c:v>
                </c:pt>
                <c:pt idx="1878">
                  <c:v>-87.909418000000002</c:v>
                </c:pt>
                <c:pt idx="1879">
                  <c:v>-87.909418000000002</c:v>
                </c:pt>
                <c:pt idx="1880">
                  <c:v>-87.909419</c:v>
                </c:pt>
                <c:pt idx="1881">
                  <c:v>-87.909419</c:v>
                </c:pt>
                <c:pt idx="1882">
                  <c:v>-87.909419</c:v>
                </c:pt>
                <c:pt idx="1883">
                  <c:v>-87.909419999999997</c:v>
                </c:pt>
                <c:pt idx="1884">
                  <c:v>-87.909419999999997</c:v>
                </c:pt>
                <c:pt idx="1885">
                  <c:v>-87.909419999999997</c:v>
                </c:pt>
                <c:pt idx="1886">
                  <c:v>-87.909420999999995</c:v>
                </c:pt>
                <c:pt idx="1887">
                  <c:v>-87.909420999999995</c:v>
                </c:pt>
                <c:pt idx="1888">
                  <c:v>-87.909420999999995</c:v>
                </c:pt>
                <c:pt idx="1889">
                  <c:v>-87.909422000000006</c:v>
                </c:pt>
                <c:pt idx="1890">
                  <c:v>-87.909422000000006</c:v>
                </c:pt>
                <c:pt idx="1891">
                  <c:v>-87.909422000000006</c:v>
                </c:pt>
                <c:pt idx="1892">
                  <c:v>-87.909422000000006</c:v>
                </c:pt>
                <c:pt idx="1893">
                  <c:v>-87.909423000000004</c:v>
                </c:pt>
                <c:pt idx="1894">
                  <c:v>-87.909423000000004</c:v>
                </c:pt>
                <c:pt idx="1895">
                  <c:v>-87.909423000000004</c:v>
                </c:pt>
                <c:pt idx="1896">
                  <c:v>-87.909424000000001</c:v>
                </c:pt>
                <c:pt idx="1897">
                  <c:v>-87.909424000000001</c:v>
                </c:pt>
                <c:pt idx="1898">
                  <c:v>-87.909424000000001</c:v>
                </c:pt>
                <c:pt idx="1899">
                  <c:v>-87.909424999999999</c:v>
                </c:pt>
                <c:pt idx="1900">
                  <c:v>-87.909424999999999</c:v>
                </c:pt>
                <c:pt idx="1901">
                  <c:v>-87.909424999999999</c:v>
                </c:pt>
                <c:pt idx="1902">
                  <c:v>-87.909425999999996</c:v>
                </c:pt>
                <c:pt idx="1903">
                  <c:v>-87.909425999999996</c:v>
                </c:pt>
                <c:pt idx="1904">
                  <c:v>-87.909425999999996</c:v>
                </c:pt>
                <c:pt idx="1905">
                  <c:v>-87.909426999999994</c:v>
                </c:pt>
                <c:pt idx="1906">
                  <c:v>-87.909426999999994</c:v>
                </c:pt>
                <c:pt idx="1907">
                  <c:v>-87.909426999999994</c:v>
                </c:pt>
                <c:pt idx="1908">
                  <c:v>-87.909428000000005</c:v>
                </c:pt>
                <c:pt idx="1909">
                  <c:v>-87.909428000000005</c:v>
                </c:pt>
                <c:pt idx="1910">
                  <c:v>-87.909428000000005</c:v>
                </c:pt>
                <c:pt idx="1911">
                  <c:v>-87.909429000000003</c:v>
                </c:pt>
                <c:pt idx="1912">
                  <c:v>-87.909429000000003</c:v>
                </c:pt>
                <c:pt idx="1913">
                  <c:v>-87.909429000000003</c:v>
                </c:pt>
                <c:pt idx="1914">
                  <c:v>-87.90943</c:v>
                </c:pt>
                <c:pt idx="1915">
                  <c:v>-87.90943</c:v>
                </c:pt>
                <c:pt idx="1916">
                  <c:v>-87.90943</c:v>
                </c:pt>
                <c:pt idx="1917">
                  <c:v>-87.90943</c:v>
                </c:pt>
                <c:pt idx="1918">
                  <c:v>-87.909430999999998</c:v>
                </c:pt>
                <c:pt idx="1919">
                  <c:v>-87.909430999999998</c:v>
                </c:pt>
                <c:pt idx="1920">
                  <c:v>-87.909430999999998</c:v>
                </c:pt>
                <c:pt idx="1921">
                  <c:v>-87.909431999999995</c:v>
                </c:pt>
                <c:pt idx="1922">
                  <c:v>-87.909431999999995</c:v>
                </c:pt>
                <c:pt idx="1923">
                  <c:v>-87.909431999999995</c:v>
                </c:pt>
                <c:pt idx="1924">
                  <c:v>-87.909433000000007</c:v>
                </c:pt>
                <c:pt idx="1925">
                  <c:v>-87.909433000000007</c:v>
                </c:pt>
                <c:pt idx="1926">
                  <c:v>-87.909433000000007</c:v>
                </c:pt>
                <c:pt idx="1927">
                  <c:v>-87.909434000000005</c:v>
                </c:pt>
                <c:pt idx="1928">
                  <c:v>-87.909434000000005</c:v>
                </c:pt>
                <c:pt idx="1929">
                  <c:v>-87.909434000000005</c:v>
                </c:pt>
                <c:pt idx="1930">
                  <c:v>-87.909435000000002</c:v>
                </c:pt>
                <c:pt idx="1931">
                  <c:v>-87.909435000000002</c:v>
                </c:pt>
                <c:pt idx="1932">
                  <c:v>-87.909435000000002</c:v>
                </c:pt>
                <c:pt idx="1933">
                  <c:v>-87.909435999999999</c:v>
                </c:pt>
                <c:pt idx="1934">
                  <c:v>-87.909435999999999</c:v>
                </c:pt>
                <c:pt idx="1935">
                  <c:v>-87.909435999999999</c:v>
                </c:pt>
                <c:pt idx="1936">
                  <c:v>-87.909436999999997</c:v>
                </c:pt>
                <c:pt idx="1937">
                  <c:v>-87.909436999999997</c:v>
                </c:pt>
                <c:pt idx="1938">
                  <c:v>-87.909436999999997</c:v>
                </c:pt>
                <c:pt idx="1939">
                  <c:v>-87.909437999999994</c:v>
                </c:pt>
                <c:pt idx="1940">
                  <c:v>-87.909437999999994</c:v>
                </c:pt>
                <c:pt idx="1941">
                  <c:v>-87.909437999999994</c:v>
                </c:pt>
                <c:pt idx="1942">
                  <c:v>-87.909439000000006</c:v>
                </c:pt>
                <c:pt idx="1943">
                  <c:v>-87.909439000000006</c:v>
                </c:pt>
                <c:pt idx="1944">
                  <c:v>-87.909439000000006</c:v>
                </c:pt>
                <c:pt idx="1945">
                  <c:v>-87.909440000000004</c:v>
                </c:pt>
                <c:pt idx="1946">
                  <c:v>-87.909440000000004</c:v>
                </c:pt>
                <c:pt idx="1947">
                  <c:v>-87.909440000000004</c:v>
                </c:pt>
                <c:pt idx="1948">
                  <c:v>-87.909441000000001</c:v>
                </c:pt>
                <c:pt idx="1949">
                  <c:v>-87.909441000000001</c:v>
                </c:pt>
                <c:pt idx="1950">
                  <c:v>-87.909441000000001</c:v>
                </c:pt>
                <c:pt idx="1951">
                  <c:v>-87.909441999999999</c:v>
                </c:pt>
                <c:pt idx="1952">
                  <c:v>-87.909441999999999</c:v>
                </c:pt>
                <c:pt idx="1953">
                  <c:v>-87.909441999999999</c:v>
                </c:pt>
                <c:pt idx="1954">
                  <c:v>-87.909442999999996</c:v>
                </c:pt>
                <c:pt idx="1955">
                  <c:v>-87.909442999999996</c:v>
                </c:pt>
                <c:pt idx="1956">
                  <c:v>-87.909442999999996</c:v>
                </c:pt>
                <c:pt idx="1957">
                  <c:v>-87.909443999999993</c:v>
                </c:pt>
                <c:pt idx="1958">
                  <c:v>-87.909443999999993</c:v>
                </c:pt>
                <c:pt idx="1959">
                  <c:v>-87.909443999999993</c:v>
                </c:pt>
                <c:pt idx="1960">
                  <c:v>-87.909443999999993</c:v>
                </c:pt>
                <c:pt idx="1961">
                  <c:v>-87.909445000000005</c:v>
                </c:pt>
                <c:pt idx="1962">
                  <c:v>-87.909445000000005</c:v>
                </c:pt>
                <c:pt idx="1963">
                  <c:v>-87.909445000000005</c:v>
                </c:pt>
                <c:pt idx="1964">
                  <c:v>-87.909446000000003</c:v>
                </c:pt>
                <c:pt idx="1965">
                  <c:v>-87.909446000000003</c:v>
                </c:pt>
                <c:pt idx="1966">
                  <c:v>-87.909446000000003</c:v>
                </c:pt>
                <c:pt idx="1967">
                  <c:v>-87.909447</c:v>
                </c:pt>
                <c:pt idx="1968">
                  <c:v>-87.909447</c:v>
                </c:pt>
                <c:pt idx="1969">
                  <c:v>-87.909447</c:v>
                </c:pt>
                <c:pt idx="1970">
                  <c:v>-87.909447999999998</c:v>
                </c:pt>
                <c:pt idx="1971">
                  <c:v>-87.909447999999998</c:v>
                </c:pt>
                <c:pt idx="1972">
                  <c:v>-87.909447999999998</c:v>
                </c:pt>
                <c:pt idx="1973">
                  <c:v>-87.909448999999995</c:v>
                </c:pt>
                <c:pt idx="1974">
                  <c:v>-87.909448999999995</c:v>
                </c:pt>
                <c:pt idx="1975">
                  <c:v>-87.909448999999995</c:v>
                </c:pt>
                <c:pt idx="1976">
                  <c:v>-87.909450000000007</c:v>
                </c:pt>
                <c:pt idx="1977">
                  <c:v>-87.909450000000007</c:v>
                </c:pt>
                <c:pt idx="1978">
                  <c:v>-87.909450000000007</c:v>
                </c:pt>
                <c:pt idx="1979">
                  <c:v>-87.909451000000004</c:v>
                </c:pt>
                <c:pt idx="1980">
                  <c:v>-87.909451000000004</c:v>
                </c:pt>
                <c:pt idx="1981">
                  <c:v>-87.909451000000004</c:v>
                </c:pt>
                <c:pt idx="1982">
                  <c:v>-87.909452000000002</c:v>
                </c:pt>
                <c:pt idx="1983">
                  <c:v>-87.909452000000002</c:v>
                </c:pt>
                <c:pt idx="1984">
                  <c:v>-87.909452000000002</c:v>
                </c:pt>
                <c:pt idx="1985">
                  <c:v>-87.909452999999999</c:v>
                </c:pt>
                <c:pt idx="1986">
                  <c:v>-87.909452999999999</c:v>
                </c:pt>
                <c:pt idx="1987">
                  <c:v>-87.909452999999999</c:v>
                </c:pt>
                <c:pt idx="1988">
                  <c:v>-87.909453999999997</c:v>
                </c:pt>
                <c:pt idx="1989">
                  <c:v>-87.909453999999997</c:v>
                </c:pt>
                <c:pt idx="1990">
                  <c:v>-87.909453999999997</c:v>
                </c:pt>
                <c:pt idx="1991">
                  <c:v>-87.909454999999994</c:v>
                </c:pt>
                <c:pt idx="1992">
                  <c:v>-87.909454999999994</c:v>
                </c:pt>
                <c:pt idx="1993">
                  <c:v>-87.909454999999994</c:v>
                </c:pt>
                <c:pt idx="1994">
                  <c:v>-87.909456000000006</c:v>
                </c:pt>
                <c:pt idx="1995">
                  <c:v>-87.909456000000006</c:v>
                </c:pt>
                <c:pt idx="1996">
                  <c:v>-87.909456000000006</c:v>
                </c:pt>
                <c:pt idx="1997">
                  <c:v>-87.909457000000003</c:v>
                </c:pt>
                <c:pt idx="1998">
                  <c:v>-87.909457000000003</c:v>
                </c:pt>
                <c:pt idx="1999">
                  <c:v>-87.509456999999998</c:v>
                </c:pt>
                <c:pt idx="2000">
                  <c:v>-87.109812000000005</c:v>
                </c:pt>
                <c:pt idx="2001">
                  <c:v>-86.710503000000003</c:v>
                </c:pt>
                <c:pt idx="2002">
                  <c:v>-86.311511999999993</c:v>
                </c:pt>
                <c:pt idx="2003">
                  <c:v>-85.912820999999994</c:v>
                </c:pt>
                <c:pt idx="2004">
                  <c:v>-85.514415</c:v>
                </c:pt>
                <c:pt idx="2005">
                  <c:v>-85.116275000000002</c:v>
                </c:pt>
                <c:pt idx="2006">
                  <c:v>-84.718387000000007</c:v>
                </c:pt>
                <c:pt idx="2007">
                  <c:v>-84.320733000000004</c:v>
                </c:pt>
                <c:pt idx="2008">
                  <c:v>-83.923299999999998</c:v>
                </c:pt>
                <c:pt idx="2009">
                  <c:v>-83.526071000000002</c:v>
                </c:pt>
                <c:pt idx="2010">
                  <c:v>-83.129031999999995</c:v>
                </c:pt>
                <c:pt idx="2011">
                  <c:v>-82.732169999999996</c:v>
                </c:pt>
                <c:pt idx="2012">
                  <c:v>-82.335470000000001</c:v>
                </c:pt>
                <c:pt idx="2013">
                  <c:v>-81.938918999999999</c:v>
                </c:pt>
                <c:pt idx="2014">
                  <c:v>-81.542506000000003</c:v>
                </c:pt>
                <c:pt idx="2015">
                  <c:v>-81.146216999999993</c:v>
                </c:pt>
                <c:pt idx="2016">
                  <c:v>-80.750039999999998</c:v>
                </c:pt>
                <c:pt idx="2017">
                  <c:v>-80.353965000000002</c:v>
                </c:pt>
                <c:pt idx="2018">
                  <c:v>-79.957981000000004</c:v>
                </c:pt>
                <c:pt idx="2019">
                  <c:v>-79.562077000000002</c:v>
                </c:pt>
                <c:pt idx="2020">
                  <c:v>-79.166242999999994</c:v>
                </c:pt>
                <c:pt idx="2021">
                  <c:v>-78.770470000000003</c:v>
                </c:pt>
                <c:pt idx="2022">
                  <c:v>-78.374748999999994</c:v>
                </c:pt>
                <c:pt idx="2023">
                  <c:v>-77.979069999999993</c:v>
                </c:pt>
                <c:pt idx="2024">
                  <c:v>-77.583427</c:v>
                </c:pt>
                <c:pt idx="2025">
                  <c:v>-77.187810999999996</c:v>
                </c:pt>
                <c:pt idx="2026">
                  <c:v>-76.792214999999999</c:v>
                </c:pt>
                <c:pt idx="2027">
                  <c:v>-76.396631999999997</c:v>
                </c:pt>
                <c:pt idx="2028">
                  <c:v>-76.001053999999996</c:v>
                </c:pt>
                <c:pt idx="2029">
                  <c:v>-75.605476999999993</c:v>
                </c:pt>
                <c:pt idx="2030">
                  <c:v>-75.209894000000006</c:v>
                </c:pt>
                <c:pt idx="2031">
                  <c:v>-74.814300000000003</c:v>
                </c:pt>
                <c:pt idx="2032">
                  <c:v>-74.418689000000001</c:v>
                </c:pt>
                <c:pt idx="2033">
                  <c:v>-74.023056999999994</c:v>
                </c:pt>
                <c:pt idx="2034">
                  <c:v>-73.627398999999997</c:v>
                </c:pt>
                <c:pt idx="2035">
                  <c:v>-73.231711000000004</c:v>
                </c:pt>
                <c:pt idx="2036">
                  <c:v>-72.835988999999998</c:v>
                </c:pt>
                <c:pt idx="2037">
                  <c:v>-72.440229000000002</c:v>
                </c:pt>
                <c:pt idx="2038">
                  <c:v>-72.044428999999994</c:v>
                </c:pt>
                <c:pt idx="2039">
                  <c:v>-71.648583000000002</c:v>
                </c:pt>
                <c:pt idx="2040">
                  <c:v>-71.252690999999999</c:v>
                </c:pt>
                <c:pt idx="2041">
                  <c:v>-70.856748999999994</c:v>
                </c:pt>
                <c:pt idx="2042">
                  <c:v>-70.460755000000006</c:v>
                </c:pt>
                <c:pt idx="2043">
                  <c:v>-70.064706000000001</c:v>
                </c:pt>
                <c:pt idx="2044">
                  <c:v>-69.668599999999998</c:v>
                </c:pt>
                <c:pt idx="2045">
                  <c:v>-69.272435999999999</c:v>
                </c:pt>
                <c:pt idx="2046">
                  <c:v>-68.876210999999998</c:v>
                </c:pt>
                <c:pt idx="2047">
                  <c:v>-68.479923999999997</c:v>
                </c:pt>
                <c:pt idx="2048">
                  <c:v>-68.083573000000001</c:v>
                </c:pt>
                <c:pt idx="2049">
                  <c:v>-67.687157999999997</c:v>
                </c:pt>
                <c:pt idx="2050">
                  <c:v>-67.290676000000005</c:v>
                </c:pt>
                <c:pt idx="2051">
                  <c:v>-66.894126</c:v>
                </c:pt>
                <c:pt idx="2052">
                  <c:v>-66.497506999999999</c:v>
                </c:pt>
                <c:pt idx="2053">
                  <c:v>-66.100819000000001</c:v>
                </c:pt>
                <c:pt idx="2054">
                  <c:v>-65.704059999999998</c:v>
                </c:pt>
                <c:pt idx="2055">
                  <c:v>-65.307229000000007</c:v>
                </c:pt>
                <c:pt idx="2056">
                  <c:v>-64.910325</c:v>
                </c:pt>
                <c:pt idx="2057">
                  <c:v>-64.513346999999996</c:v>
                </c:pt>
                <c:pt idx="2058">
                  <c:v>-64.116294999999994</c:v>
                </c:pt>
                <c:pt idx="2059">
                  <c:v>-63.719166000000001</c:v>
                </c:pt>
                <c:pt idx="2060">
                  <c:v>-63.321959999999997</c:v>
                </c:pt>
                <c:pt idx="2061">
                  <c:v>-62.924675999999998</c:v>
                </c:pt>
                <c:pt idx="2062">
                  <c:v>-62.527312000000002</c:v>
                </c:pt>
                <c:pt idx="2063">
                  <c:v>-62.129868000000002</c:v>
                </c:pt>
                <c:pt idx="2064">
                  <c:v>-61.732340999999998</c:v>
                </c:pt>
                <c:pt idx="2065">
                  <c:v>-61.33473</c:v>
                </c:pt>
                <c:pt idx="2066">
                  <c:v>-60.937033</c:v>
                </c:pt>
                <c:pt idx="2067">
                  <c:v>-60.539248000000001</c:v>
                </c:pt>
                <c:pt idx="2068">
                  <c:v>-60.141371999999997</c:v>
                </c:pt>
                <c:pt idx="2069">
                  <c:v>-59.743403999999998</c:v>
                </c:pt>
                <c:pt idx="2070">
                  <c:v>-59.345340999999998</c:v>
                </c:pt>
                <c:pt idx="2071">
                  <c:v>-58.947178000000001</c:v>
                </c:pt>
                <c:pt idx="2072">
                  <c:v>-58.548912999999999</c:v>
                </c:pt>
                <c:pt idx="2073">
                  <c:v>-58.150542000000002</c:v>
                </c:pt>
                <c:pt idx="2074">
                  <c:v>-57.75206</c:v>
                </c:pt>
                <c:pt idx="2075">
                  <c:v>-57.353462</c:v>
                </c:pt>
                <c:pt idx="2076">
                  <c:v>-56.954742000000003</c:v>
                </c:pt>
                <c:pt idx="2077">
                  <c:v>-56.555895</c:v>
                </c:pt>
                <c:pt idx="2078">
                  <c:v>-56.156913000000003</c:v>
                </c:pt>
                <c:pt idx="2079">
                  <c:v>-55.757789000000002</c:v>
                </c:pt>
                <c:pt idx="2080">
                  <c:v>-55.358514</c:v>
                </c:pt>
                <c:pt idx="2081">
                  <c:v>-54.959079000000003</c:v>
                </c:pt>
                <c:pt idx="2082">
                  <c:v>-54.559472</c:v>
                </c:pt>
                <c:pt idx="2083">
                  <c:v>-54.159683000000001</c:v>
                </c:pt>
                <c:pt idx="2084">
                  <c:v>-53.759697000000003</c:v>
                </c:pt>
                <c:pt idx="2085">
                  <c:v>-53.359501000000002</c:v>
                </c:pt>
                <c:pt idx="2086">
                  <c:v>-52.959079000000003</c:v>
                </c:pt>
                <c:pt idx="2087">
                  <c:v>-52.558411</c:v>
                </c:pt>
                <c:pt idx="2088">
                  <c:v>-52.157479000000002</c:v>
                </c:pt>
                <c:pt idx="2089">
                  <c:v>-51.756261000000002</c:v>
                </c:pt>
                <c:pt idx="2090">
                  <c:v>-51.354731999999998</c:v>
                </c:pt>
                <c:pt idx="2091">
                  <c:v>-50.952865000000003</c:v>
                </c:pt>
                <c:pt idx="2092">
                  <c:v>-50.550631000000003</c:v>
                </c:pt>
                <c:pt idx="2093">
                  <c:v>-50.147996999999997</c:v>
                </c:pt>
                <c:pt idx="2094">
                  <c:v>-49.744926</c:v>
                </c:pt>
                <c:pt idx="2095">
                  <c:v>-49.341379000000003</c:v>
                </c:pt>
                <c:pt idx="2096">
                  <c:v>-48.937311999999999</c:v>
                </c:pt>
                <c:pt idx="2097">
                  <c:v>-48.532676000000002</c:v>
                </c:pt>
                <c:pt idx="2098">
                  <c:v>-48.127417000000001</c:v>
                </c:pt>
                <c:pt idx="2099">
                  <c:v>-48.121478000000003</c:v>
                </c:pt>
                <c:pt idx="2100">
                  <c:v>-48.114783000000003</c:v>
                </c:pt>
                <c:pt idx="2101">
                  <c:v>-48.107298999999998</c:v>
                </c:pt>
                <c:pt idx="2102">
                  <c:v>-48.098990000000001</c:v>
                </c:pt>
                <c:pt idx="2103">
                  <c:v>-48.089821999999998</c:v>
                </c:pt>
                <c:pt idx="2104">
                  <c:v>-48.07976</c:v>
                </c:pt>
                <c:pt idx="2105">
                  <c:v>-48.068770999999998</c:v>
                </c:pt>
                <c:pt idx="2106">
                  <c:v>-48.056821999999997</c:v>
                </c:pt>
                <c:pt idx="2107">
                  <c:v>-48.043880000000001</c:v>
                </c:pt>
                <c:pt idx="2108">
                  <c:v>-48.029913999999998</c:v>
                </c:pt>
                <c:pt idx="2109">
                  <c:v>-48.014890999999999</c:v>
                </c:pt>
                <c:pt idx="2110">
                  <c:v>-47.998781999999999</c:v>
                </c:pt>
                <c:pt idx="2111">
                  <c:v>-47.981555</c:v>
                </c:pt>
                <c:pt idx="2112">
                  <c:v>-47.963180999999999</c:v>
                </c:pt>
                <c:pt idx="2113">
                  <c:v>-47.943629999999999</c:v>
                </c:pt>
                <c:pt idx="2114">
                  <c:v>-47.922874</c:v>
                </c:pt>
                <c:pt idx="2115">
                  <c:v>-47.900883999999998</c:v>
                </c:pt>
                <c:pt idx="2116">
                  <c:v>-47.877631999999998</c:v>
                </c:pt>
                <c:pt idx="2117">
                  <c:v>-47.853090999999999</c:v>
                </c:pt>
                <c:pt idx="2118">
                  <c:v>-47.827235000000002</c:v>
                </c:pt>
                <c:pt idx="2119">
                  <c:v>-47.800035999999999</c:v>
                </c:pt>
                <c:pt idx="2120">
                  <c:v>-47.771470000000001</c:v>
                </c:pt>
                <c:pt idx="2121">
                  <c:v>-47.741509000000001</c:v>
                </c:pt>
                <c:pt idx="2122">
                  <c:v>-47.710129000000002</c:v>
                </c:pt>
                <c:pt idx="2123">
                  <c:v>-47.677304999999997</c:v>
                </c:pt>
                <c:pt idx="2124">
                  <c:v>-47.643013000000003</c:v>
                </c:pt>
                <c:pt idx="2125">
                  <c:v>-47.607227000000002</c:v>
                </c:pt>
                <c:pt idx="2126">
                  <c:v>-47.569924999999998</c:v>
                </c:pt>
                <c:pt idx="2127">
                  <c:v>-47.531081</c:v>
                </c:pt>
                <c:pt idx="2128">
                  <c:v>-47.490673000000001</c:v>
                </c:pt>
                <c:pt idx="2129">
                  <c:v>-47.448675999999999</c:v>
                </c:pt>
                <c:pt idx="2130">
                  <c:v>-47.405068</c:v>
                </c:pt>
                <c:pt idx="2131">
                  <c:v>-47.359824000000003</c:v>
                </c:pt>
                <c:pt idx="2132">
                  <c:v>-47.312922999999998</c:v>
                </c:pt>
                <c:pt idx="2133">
                  <c:v>-47.264339</c:v>
                </c:pt>
                <c:pt idx="2134">
                  <c:v>-47.21405</c:v>
                </c:pt>
                <c:pt idx="2135">
                  <c:v>-47.162032000000004</c:v>
                </c:pt>
                <c:pt idx="2136">
                  <c:v>-47.108263000000001</c:v>
                </c:pt>
                <c:pt idx="2137">
                  <c:v>-47.052717000000001</c:v>
                </c:pt>
                <c:pt idx="2138">
                  <c:v>-46.995370999999999</c:v>
                </c:pt>
                <c:pt idx="2139">
                  <c:v>-46.936200999999997</c:v>
                </c:pt>
                <c:pt idx="2140">
                  <c:v>-46.875182000000002</c:v>
                </c:pt>
                <c:pt idx="2141">
                  <c:v>-46.812289999999997</c:v>
                </c:pt>
                <c:pt idx="2142">
                  <c:v>-46.747498</c:v>
                </c:pt>
                <c:pt idx="2143">
                  <c:v>-46.680782999999998</c:v>
                </c:pt>
                <c:pt idx="2144">
                  <c:v>-46.612116</c:v>
                </c:pt>
                <c:pt idx="2145">
                  <c:v>-46.541471999999999</c:v>
                </c:pt>
                <c:pt idx="2146">
                  <c:v>-46.468823999999998</c:v>
                </c:pt>
                <c:pt idx="2147">
                  <c:v>-46.394143</c:v>
                </c:pt>
                <c:pt idx="2148">
                  <c:v>-46.317400999999997</c:v>
                </c:pt>
                <c:pt idx="2149">
                  <c:v>-46.238568999999998</c:v>
                </c:pt>
                <c:pt idx="2150">
                  <c:v>-46.157615999999997</c:v>
                </c:pt>
                <c:pt idx="2151">
                  <c:v>-46.074511000000001</c:v>
                </c:pt>
                <c:pt idx="2152">
                  <c:v>-45.989223000000003</c:v>
                </c:pt>
                <c:pt idx="2153">
                  <c:v>-45.901719</c:v>
                </c:pt>
                <c:pt idx="2154">
                  <c:v>-45.811965000000001</c:v>
                </c:pt>
                <c:pt idx="2155">
                  <c:v>-45.719925000000003</c:v>
                </c:pt>
                <c:pt idx="2156">
                  <c:v>-45.625563999999997</c:v>
                </c:pt>
                <c:pt idx="2157">
                  <c:v>-45.528844999999997</c:v>
                </c:pt>
                <c:pt idx="2158">
                  <c:v>-45.429727</c:v>
                </c:pt>
                <c:pt idx="2159">
                  <c:v>-45.328173</c:v>
                </c:pt>
                <c:pt idx="2160">
                  <c:v>-45.224139000000001</c:v>
                </c:pt>
                <c:pt idx="2161">
                  <c:v>-45.117583000000003</c:v>
                </c:pt>
                <c:pt idx="2162">
                  <c:v>-45.008459999999999</c:v>
                </c:pt>
                <c:pt idx="2163">
                  <c:v>-44.896723000000001</c:v>
                </c:pt>
                <c:pt idx="2164">
                  <c:v>-44.782325</c:v>
                </c:pt>
                <c:pt idx="2165">
                  <c:v>-44.665215000000003</c:v>
                </c:pt>
                <c:pt idx="2166">
                  <c:v>-44.545341000000001</c:v>
                </c:pt>
                <c:pt idx="2167">
                  <c:v>-44.422648000000002</c:v>
                </c:pt>
                <c:pt idx="2168">
                  <c:v>-44.297082000000003</c:v>
                </c:pt>
                <c:pt idx="2169">
                  <c:v>-44.168581000000003</c:v>
                </c:pt>
                <c:pt idx="2170">
                  <c:v>-44.037086000000002</c:v>
                </c:pt>
                <c:pt idx="2171">
                  <c:v>-43.902532000000001</c:v>
                </c:pt>
                <c:pt idx="2172">
                  <c:v>-43.764853000000002</c:v>
                </c:pt>
                <c:pt idx="2173">
                  <c:v>-43.623980000000003</c:v>
                </c:pt>
                <c:pt idx="2174">
                  <c:v>-43.479841</c:v>
                </c:pt>
                <c:pt idx="2175">
                  <c:v>-43.332358999999997</c:v>
                </c:pt>
                <c:pt idx="2176">
                  <c:v>-43.181455999999997</c:v>
                </c:pt>
                <c:pt idx="2177">
                  <c:v>-43.027051</c:v>
                </c:pt>
                <c:pt idx="2178">
                  <c:v>-42.869056</c:v>
                </c:pt>
                <c:pt idx="2179">
                  <c:v>-42.707383</c:v>
                </c:pt>
                <c:pt idx="2180">
                  <c:v>-42.541938000000002</c:v>
                </c:pt>
                <c:pt idx="2181">
                  <c:v>-42.372622</c:v>
                </c:pt>
                <c:pt idx="2182">
                  <c:v>-42.199334999999998</c:v>
                </c:pt>
                <c:pt idx="2183">
                  <c:v>-42.021968000000001</c:v>
                </c:pt>
                <c:pt idx="2184">
                  <c:v>-41.840409000000001</c:v>
                </c:pt>
                <c:pt idx="2185">
                  <c:v>-41.654541999999999</c:v>
                </c:pt>
                <c:pt idx="2186">
                  <c:v>-41.464244999999998</c:v>
                </c:pt>
                <c:pt idx="2187">
                  <c:v>-41.269387999999999</c:v>
                </c:pt>
                <c:pt idx="2188">
                  <c:v>-41.069837999999997</c:v>
                </c:pt>
                <c:pt idx="2189">
                  <c:v>-40.865454</c:v>
                </c:pt>
                <c:pt idx="2190">
                  <c:v>-40.656089000000001</c:v>
                </c:pt>
                <c:pt idx="2191">
                  <c:v>-40.441588000000003</c:v>
                </c:pt>
                <c:pt idx="2192">
                  <c:v>-40.221789999999999</c:v>
                </c:pt>
                <c:pt idx="2193">
                  <c:v>-39.996526000000003</c:v>
                </c:pt>
                <c:pt idx="2194">
                  <c:v>-39.765618000000003</c:v>
                </c:pt>
                <c:pt idx="2195">
                  <c:v>-39.528877999999999</c:v>
                </c:pt>
                <c:pt idx="2196">
                  <c:v>-39.286113999999998</c:v>
                </c:pt>
                <c:pt idx="2197">
                  <c:v>-39.037118</c:v>
                </c:pt>
                <c:pt idx="2198">
                  <c:v>-38.781675999999997</c:v>
                </c:pt>
                <c:pt idx="2199">
                  <c:v>-38.519564000000003</c:v>
                </c:pt>
                <c:pt idx="2200">
                  <c:v>-38.250543</c:v>
                </c:pt>
                <c:pt idx="2201">
                  <c:v>-37.974364999999999</c:v>
                </c:pt>
                <c:pt idx="2202">
                  <c:v>-37.690770999999998</c:v>
                </c:pt>
                <c:pt idx="2203">
                  <c:v>-37.399484999999999</c:v>
                </c:pt>
                <c:pt idx="2204">
                  <c:v>-37.10022</c:v>
                </c:pt>
                <c:pt idx="2205">
                  <c:v>-36.792676</c:v>
                </c:pt>
                <c:pt idx="2206">
                  <c:v>-36.476534999999998</c:v>
                </c:pt>
                <c:pt idx="2207">
                  <c:v>-36.151463999999997</c:v>
                </c:pt>
                <c:pt idx="2208">
                  <c:v>-35.817115000000001</c:v>
                </c:pt>
                <c:pt idx="2209">
                  <c:v>-35.473121999999996</c:v>
                </c:pt>
                <c:pt idx="2210">
                  <c:v>-35.119101000000001</c:v>
                </c:pt>
                <c:pt idx="2211">
                  <c:v>-34.754649000000001</c:v>
                </c:pt>
                <c:pt idx="2212">
                  <c:v>-34.379342999999999</c:v>
                </c:pt>
                <c:pt idx="2213">
                  <c:v>-33.992742</c:v>
                </c:pt>
                <c:pt idx="2214">
                  <c:v>-33.594380999999998</c:v>
                </c:pt>
                <c:pt idx="2215">
                  <c:v>-33.183774999999997</c:v>
                </c:pt>
                <c:pt idx="2216">
                  <c:v>-32.760418000000001</c:v>
                </c:pt>
                <c:pt idx="2217">
                  <c:v>-32.323777999999997</c:v>
                </c:pt>
                <c:pt idx="2218">
                  <c:v>-31.873301999999999</c:v>
                </c:pt>
                <c:pt idx="2219">
                  <c:v>-31.408412999999999</c:v>
                </c:pt>
                <c:pt idx="2220">
                  <c:v>-30.928509999999999</c:v>
                </c:pt>
                <c:pt idx="2221">
                  <c:v>-30.432967999999999</c:v>
                </c:pt>
                <c:pt idx="2222">
                  <c:v>-29.921137999999999</c:v>
                </c:pt>
                <c:pt idx="2223">
                  <c:v>-29.392347999999998</c:v>
                </c:pt>
                <c:pt idx="2224">
                  <c:v>-28.845905999999999</c:v>
                </c:pt>
                <c:pt idx="2225">
                  <c:v>-28.281095000000001</c:v>
                </c:pt>
                <c:pt idx="2226">
                  <c:v>-27.697182000000002</c:v>
                </c:pt>
                <c:pt idx="2227">
                  <c:v>-27.093415</c:v>
                </c:pt>
                <c:pt idx="2228">
                  <c:v>-26.469028000000002</c:v>
                </c:pt>
                <c:pt idx="2229">
                  <c:v>-25.823243999999999</c:v>
                </c:pt>
                <c:pt idx="2230">
                  <c:v>-25.155279</c:v>
                </c:pt>
                <c:pt idx="2231">
                  <c:v>-24.464347</c:v>
                </c:pt>
                <c:pt idx="2232">
                  <c:v>-23.749669000000001</c:v>
                </c:pt>
                <c:pt idx="2233">
                  <c:v>-23.010473999999999</c:v>
                </c:pt>
                <c:pt idx="2234">
                  <c:v>-22.246013000000001</c:v>
                </c:pt>
                <c:pt idx="2235">
                  <c:v>-21.455566000000001</c:v>
                </c:pt>
                <c:pt idx="2236">
                  <c:v>-20.638452000000001</c:v>
                </c:pt>
                <c:pt idx="2237">
                  <c:v>-19.794045000000001</c:v>
                </c:pt>
                <c:pt idx="2238">
                  <c:v>-18.921783000000001</c:v>
                </c:pt>
                <c:pt idx="2239">
                  <c:v>-18.021186</c:v>
                </c:pt>
                <c:pt idx="2240">
                  <c:v>-17.091873</c:v>
                </c:pt>
                <c:pt idx="2241">
                  <c:v>-16.133576000000001</c:v>
                </c:pt>
                <c:pt idx="2242">
                  <c:v>-15.146165</c:v>
                </c:pt>
                <c:pt idx="2243">
                  <c:v>-14.129664999999999</c:v>
                </c:pt>
                <c:pt idx="2244">
                  <c:v>-13.084274000000001</c:v>
                </c:pt>
                <c:pt idx="2245">
                  <c:v>-12.010393000000001</c:v>
                </c:pt>
                <c:pt idx="2246">
                  <c:v>-10.90864</c:v>
                </c:pt>
                <c:pt idx="2247">
                  <c:v>-9.7798739999999995</c:v>
                </c:pt>
                <c:pt idx="2248">
                  <c:v>-8.6252180000000003</c:v>
                </c:pt>
                <c:pt idx="2249">
                  <c:v>-7.4460750000000004</c:v>
                </c:pt>
                <c:pt idx="2250">
                  <c:v>-6.2441449999999996</c:v>
                </c:pt>
                <c:pt idx="2251">
                  <c:v>-5.0214420000000004</c:v>
                </c:pt>
                <c:pt idx="2252">
                  <c:v>-3.7803</c:v>
                </c:pt>
                <c:pt idx="2253">
                  <c:v>-2.5233810000000001</c:v>
                </c:pt>
                <c:pt idx="2254">
                  <c:v>-1.253671</c:v>
                </c:pt>
                <c:pt idx="2255">
                  <c:v>2.5524000000000002E-2</c:v>
                </c:pt>
                <c:pt idx="2256">
                  <c:v>1.310597</c:v>
                </c:pt>
                <c:pt idx="2257">
                  <c:v>2.5976650000000001</c:v>
                </c:pt>
                <c:pt idx="2258">
                  <c:v>3.882603</c:v>
                </c:pt>
                <c:pt idx="2259">
                  <c:v>5.1610889999999996</c:v>
                </c:pt>
                <c:pt idx="2260">
                  <c:v>6.4286630000000002</c:v>
                </c:pt>
                <c:pt idx="2261">
                  <c:v>7.6807860000000003</c:v>
                </c:pt>
                <c:pt idx="2262">
                  <c:v>8.9129140000000007</c:v>
                </c:pt>
                <c:pt idx="2263">
                  <c:v>10.120575000000001</c:v>
                </c:pt>
                <c:pt idx="2264">
                  <c:v>11.29945</c:v>
                </c:pt>
                <c:pt idx="2265">
                  <c:v>12.445453000000001</c:v>
                </c:pt>
                <c:pt idx="2266">
                  <c:v>13.554809000000001</c:v>
                </c:pt>
                <c:pt idx="2267">
                  <c:v>14.624127</c:v>
                </c:pt>
                <c:pt idx="2268">
                  <c:v>15.650460000000001</c:v>
                </c:pt>
                <c:pt idx="2269">
                  <c:v>16.631357999999999</c:v>
                </c:pt>
                <c:pt idx="2270">
                  <c:v>17.564905</c:v>
                </c:pt>
                <c:pt idx="2271">
                  <c:v>18.449735</c:v>
                </c:pt>
                <c:pt idx="2272">
                  <c:v>19.285038</c:v>
                </c:pt>
                <c:pt idx="2273">
                  <c:v>20.070550000000001</c:v>
                </c:pt>
                <c:pt idx="2274">
                  <c:v>20.806522000000001</c:v>
                </c:pt>
                <c:pt idx="2275">
                  <c:v>21.493680000000001</c:v>
                </c:pt>
                <c:pt idx="2276">
                  <c:v>22.133178999999998</c:v>
                </c:pt>
                <c:pt idx="2277">
                  <c:v>22.726541999999998</c:v>
                </c:pt>
                <c:pt idx="2278">
                  <c:v>23.275597000000001</c:v>
                </c:pt>
                <c:pt idx="2279">
                  <c:v>23.782419999999998</c:v>
                </c:pt>
                <c:pt idx="2280">
                  <c:v>24.249264</c:v>
                </c:pt>
                <c:pt idx="2281">
                  <c:v>24.678509999999999</c:v>
                </c:pt>
                <c:pt idx="2282">
                  <c:v>25.072606</c:v>
                </c:pt>
                <c:pt idx="2283">
                  <c:v>25.434024000000001</c:v>
                </c:pt>
                <c:pt idx="2284">
                  <c:v>25.765215999999999</c:v>
                </c:pt>
                <c:pt idx="2285">
                  <c:v>26.068581999999999</c:v>
                </c:pt>
                <c:pt idx="2286">
                  <c:v>26.346440000000001</c:v>
                </c:pt>
                <c:pt idx="2287">
                  <c:v>26.601009000000001</c:v>
                </c:pt>
                <c:pt idx="2288">
                  <c:v>26.834391</c:v>
                </c:pt>
                <c:pt idx="2289">
                  <c:v>27.048559999999998</c:v>
                </c:pt>
                <c:pt idx="2290">
                  <c:v>27.245359000000001</c:v>
                </c:pt>
                <c:pt idx="2291">
                  <c:v>27.426497000000001</c:v>
                </c:pt>
                <c:pt idx="2292">
                  <c:v>27.593547000000001</c:v>
                </c:pt>
                <c:pt idx="2293">
                  <c:v>27.747952999999999</c:v>
                </c:pt>
                <c:pt idx="2294">
                  <c:v>27.891033</c:v>
                </c:pt>
                <c:pt idx="2295">
                  <c:v>28.023983999999999</c:v>
                </c:pt>
                <c:pt idx="2296">
                  <c:v>28.147891000000001</c:v>
                </c:pt>
                <c:pt idx="2297">
                  <c:v>28.263732999999998</c:v>
                </c:pt>
                <c:pt idx="2298">
                  <c:v>28.372391</c:v>
                </c:pt>
                <c:pt idx="2299">
                  <c:v>28.474654999999998</c:v>
                </c:pt>
                <c:pt idx="2300">
                  <c:v>28.571235000000001</c:v>
                </c:pt>
                <c:pt idx="2301">
                  <c:v>28.662762000000001</c:v>
                </c:pt>
                <c:pt idx="2302">
                  <c:v>28.7498</c:v>
                </c:pt>
                <c:pt idx="2303">
                  <c:v>28.832851999999999</c:v>
                </c:pt>
                <c:pt idx="2304">
                  <c:v>28.912362000000002</c:v>
                </c:pt>
                <c:pt idx="2305">
                  <c:v>28.988727999999998</c:v>
                </c:pt>
                <c:pt idx="2306">
                  <c:v>29.062298999999999</c:v>
                </c:pt>
                <c:pt idx="2307">
                  <c:v>29.133385000000001</c:v>
                </c:pt>
                <c:pt idx="2308">
                  <c:v>29.202261</c:v>
                </c:pt>
                <c:pt idx="2309">
                  <c:v>29.269168000000001</c:v>
                </c:pt>
                <c:pt idx="2310">
                  <c:v>29.334319000000001</c:v>
                </c:pt>
                <c:pt idx="2311">
                  <c:v>29.397904</c:v>
                </c:pt>
                <c:pt idx="2312">
                  <c:v>29.460087000000001</c:v>
                </c:pt>
                <c:pt idx="2313">
                  <c:v>29.521013</c:v>
                </c:pt>
                <c:pt idx="2314">
                  <c:v>29.580812000000002</c:v>
                </c:pt>
                <c:pt idx="2315">
                  <c:v>29.639595</c:v>
                </c:pt>
                <c:pt idx="2316">
                  <c:v>29.697462000000002</c:v>
                </c:pt>
                <c:pt idx="2317">
                  <c:v>29.754498000000002</c:v>
                </c:pt>
                <c:pt idx="2318">
                  <c:v>29.810780000000001</c:v>
                </c:pt>
                <c:pt idx="2319">
                  <c:v>29.866375000000001</c:v>
                </c:pt>
                <c:pt idx="2320">
                  <c:v>29.921341000000002</c:v>
                </c:pt>
                <c:pt idx="2321">
                  <c:v>29.975729000000001</c:v>
                </c:pt>
                <c:pt idx="2322">
                  <c:v>30.029584</c:v>
                </c:pt>
                <c:pt idx="2323">
                  <c:v>30.082944999999999</c:v>
                </c:pt>
                <c:pt idx="2324">
                  <c:v>30.135846999999998</c:v>
                </c:pt>
                <c:pt idx="2325">
                  <c:v>30.188320000000001</c:v>
                </c:pt>
                <c:pt idx="2326">
                  <c:v>30.240389</c:v>
                </c:pt>
                <c:pt idx="2327">
                  <c:v>30.292079000000001</c:v>
                </c:pt>
                <c:pt idx="2328">
                  <c:v>30.343408</c:v>
                </c:pt>
                <c:pt idx="2329">
                  <c:v>30.394396</c:v>
                </c:pt>
                <c:pt idx="2330">
                  <c:v>30.445056999999998</c:v>
                </c:pt>
                <c:pt idx="2331">
                  <c:v>30.495404000000001</c:v>
                </c:pt>
                <c:pt idx="2332">
                  <c:v>30.545451</c:v>
                </c:pt>
                <c:pt idx="2333">
                  <c:v>30.595206999999998</c:v>
                </c:pt>
                <c:pt idx="2334">
                  <c:v>30.644680999999999</c:v>
                </c:pt>
                <c:pt idx="2335">
                  <c:v>30.693881000000001</c:v>
                </c:pt>
                <c:pt idx="2336">
                  <c:v>30.742815</c:v>
                </c:pt>
                <c:pt idx="2337">
                  <c:v>30.791488999999999</c:v>
                </c:pt>
                <c:pt idx="2338">
                  <c:v>30.839908000000001</c:v>
                </c:pt>
                <c:pt idx="2339">
                  <c:v>30.888076999999999</c:v>
                </c:pt>
                <c:pt idx="2340">
                  <c:v>30.936001000000001</c:v>
                </c:pt>
                <c:pt idx="2341">
                  <c:v>30.983682999999999</c:v>
                </c:pt>
                <c:pt idx="2342">
                  <c:v>31.031127000000001</c:v>
                </c:pt>
                <c:pt idx="2343">
                  <c:v>31.078336</c:v>
                </c:pt>
                <c:pt idx="2344">
                  <c:v>31.125312999999998</c:v>
                </c:pt>
                <c:pt idx="2345">
                  <c:v>31.172059000000001</c:v>
                </c:pt>
                <c:pt idx="2346">
                  <c:v>31.218578000000001</c:v>
                </c:pt>
                <c:pt idx="2347">
                  <c:v>31.264872</c:v>
                </c:pt>
                <c:pt idx="2348">
                  <c:v>31.310941</c:v>
                </c:pt>
                <c:pt idx="2349">
                  <c:v>31.356788999999999</c:v>
                </c:pt>
                <c:pt idx="2350">
                  <c:v>31.402417</c:v>
                </c:pt>
                <c:pt idx="2351">
                  <c:v>31.447825999999999</c:v>
                </c:pt>
                <c:pt idx="2352">
                  <c:v>31.493016999999998</c:v>
                </c:pt>
                <c:pt idx="2353">
                  <c:v>31.537991999999999</c:v>
                </c:pt>
                <c:pt idx="2354">
                  <c:v>31.582751999999999</c:v>
                </c:pt>
                <c:pt idx="2355">
                  <c:v>31.627299000000001</c:v>
                </c:pt>
                <c:pt idx="2356">
                  <c:v>31.671631999999999</c:v>
                </c:pt>
                <c:pt idx="2357">
                  <c:v>31.715754</c:v>
                </c:pt>
                <c:pt idx="2358">
                  <c:v>31.759665999999999</c:v>
                </c:pt>
                <c:pt idx="2359">
                  <c:v>31.803367999999999</c:v>
                </c:pt>
                <c:pt idx="2360">
                  <c:v>31.846861000000001</c:v>
                </c:pt>
                <c:pt idx="2361">
                  <c:v>31.890146999999999</c:v>
                </c:pt>
                <c:pt idx="2362">
                  <c:v>31.933226000000001</c:v>
                </c:pt>
                <c:pt idx="2363">
                  <c:v>31.976099000000001</c:v>
                </c:pt>
                <c:pt idx="2364">
                  <c:v>32.018766999999997</c:v>
                </c:pt>
                <c:pt idx="2365">
                  <c:v>32.061230999999999</c:v>
                </c:pt>
                <c:pt idx="2366">
                  <c:v>32.103492000000003</c:v>
                </c:pt>
                <c:pt idx="2367">
                  <c:v>32.14555</c:v>
                </c:pt>
                <c:pt idx="2368">
                  <c:v>32.187407</c:v>
                </c:pt>
                <c:pt idx="2369">
                  <c:v>32.229062999999996</c:v>
                </c:pt>
                <c:pt idx="2370">
                  <c:v>32.270519</c:v>
                </c:pt>
                <c:pt idx="2371">
                  <c:v>32.311776000000002</c:v>
                </c:pt>
                <c:pt idx="2372">
                  <c:v>32.352834999999999</c:v>
                </c:pt>
                <c:pt idx="2373">
                  <c:v>32.393695999999998</c:v>
                </c:pt>
                <c:pt idx="2374">
                  <c:v>32.434359999999998</c:v>
                </c:pt>
                <c:pt idx="2375">
                  <c:v>32.474829</c:v>
                </c:pt>
                <c:pt idx="2376">
                  <c:v>32.515101999999999</c:v>
                </c:pt>
                <c:pt idx="2377">
                  <c:v>32.555182000000002</c:v>
                </c:pt>
                <c:pt idx="2378">
                  <c:v>32.595067</c:v>
                </c:pt>
                <c:pt idx="2379">
                  <c:v>32.634760999999997</c:v>
                </c:pt>
                <c:pt idx="2380">
                  <c:v>32.674261999999999</c:v>
                </c:pt>
                <c:pt idx="2381">
                  <c:v>32.713571999999999</c:v>
                </c:pt>
                <c:pt idx="2382">
                  <c:v>32.752692000000003</c:v>
                </c:pt>
                <c:pt idx="2383">
                  <c:v>32.791621999999997</c:v>
                </c:pt>
                <c:pt idx="2384">
                  <c:v>32.830364000000003</c:v>
                </c:pt>
                <c:pt idx="2385">
                  <c:v>32.868917000000003</c:v>
                </c:pt>
                <c:pt idx="2386">
                  <c:v>32.907283999999997</c:v>
                </c:pt>
                <c:pt idx="2387">
                  <c:v>32.945464000000001</c:v>
                </c:pt>
                <c:pt idx="2388">
                  <c:v>32.983459000000003</c:v>
                </c:pt>
                <c:pt idx="2389">
                  <c:v>33.021268999999997</c:v>
                </c:pt>
                <c:pt idx="2390">
                  <c:v>33.058894000000002</c:v>
                </c:pt>
                <c:pt idx="2391">
                  <c:v>33.096336999999998</c:v>
                </c:pt>
                <c:pt idx="2392">
                  <c:v>33.133597000000002</c:v>
                </c:pt>
                <c:pt idx="2393">
                  <c:v>33.170676</c:v>
                </c:pt>
                <c:pt idx="2394">
                  <c:v>33.207574000000001</c:v>
                </c:pt>
                <c:pt idx="2395">
                  <c:v>33.244292000000002</c:v>
                </c:pt>
                <c:pt idx="2396">
                  <c:v>33.280830000000002</c:v>
                </c:pt>
                <c:pt idx="2397">
                  <c:v>33.317189999999997</c:v>
                </c:pt>
                <c:pt idx="2398">
                  <c:v>33.353372</c:v>
                </c:pt>
                <c:pt idx="2399">
                  <c:v>33.389378000000001</c:v>
                </c:pt>
                <c:pt idx="2400">
                  <c:v>33.425207</c:v>
                </c:pt>
                <c:pt idx="2401">
                  <c:v>33.460859999999997</c:v>
                </c:pt>
                <c:pt idx="2402">
                  <c:v>33.496339999999996</c:v>
                </c:pt>
                <c:pt idx="2403">
                  <c:v>33.531644999999997</c:v>
                </c:pt>
                <c:pt idx="2404">
                  <c:v>33.566777000000002</c:v>
                </c:pt>
                <c:pt idx="2405">
                  <c:v>33.601737</c:v>
                </c:pt>
                <c:pt idx="2406">
                  <c:v>33.636524999999999</c:v>
                </c:pt>
                <c:pt idx="2407">
                  <c:v>33.671143000000001</c:v>
                </c:pt>
                <c:pt idx="2408">
                  <c:v>33.705590000000001</c:v>
                </c:pt>
                <c:pt idx="2409">
                  <c:v>33.739868999999999</c:v>
                </c:pt>
                <c:pt idx="2410">
                  <c:v>33.773978999999997</c:v>
                </c:pt>
                <c:pt idx="2411">
                  <c:v>33.807921</c:v>
                </c:pt>
                <c:pt idx="2412">
                  <c:v>33.841695999999999</c:v>
                </c:pt>
                <c:pt idx="2413">
                  <c:v>33.875304999999997</c:v>
                </c:pt>
                <c:pt idx="2414">
                  <c:v>33.908749</c:v>
                </c:pt>
                <c:pt idx="2415">
                  <c:v>33.942028000000001</c:v>
                </c:pt>
                <c:pt idx="2416">
                  <c:v>33.975143000000003</c:v>
                </c:pt>
                <c:pt idx="2417">
                  <c:v>34.008094999999997</c:v>
                </c:pt>
                <c:pt idx="2418">
                  <c:v>34.040883999999998</c:v>
                </c:pt>
                <c:pt idx="2419">
                  <c:v>34.073512000000001</c:v>
                </c:pt>
                <c:pt idx="2420">
                  <c:v>34.105978999999998</c:v>
                </c:pt>
                <c:pt idx="2421">
                  <c:v>34.138285000000003</c:v>
                </c:pt>
                <c:pt idx="2422">
                  <c:v>34.170433000000003</c:v>
                </c:pt>
                <c:pt idx="2423">
                  <c:v>34.202421000000001</c:v>
                </c:pt>
                <c:pt idx="2424">
                  <c:v>34.234251999999998</c:v>
                </c:pt>
                <c:pt idx="2425">
                  <c:v>34.265925000000003</c:v>
                </c:pt>
                <c:pt idx="2426">
                  <c:v>34.297441999999997</c:v>
                </c:pt>
                <c:pt idx="2427">
                  <c:v>34.328803999999998</c:v>
                </c:pt>
                <c:pt idx="2428">
                  <c:v>34.360010000000003</c:v>
                </c:pt>
                <c:pt idx="2429">
                  <c:v>34.391061999999998</c:v>
                </c:pt>
                <c:pt idx="2430">
                  <c:v>34.421959999999999</c:v>
                </c:pt>
                <c:pt idx="2431">
                  <c:v>34.452705999999999</c:v>
                </c:pt>
                <c:pt idx="2432">
                  <c:v>34.483299000000002</c:v>
                </c:pt>
                <c:pt idx="2433">
                  <c:v>34.513741000000003</c:v>
                </c:pt>
                <c:pt idx="2434">
                  <c:v>34.544032000000001</c:v>
                </c:pt>
                <c:pt idx="2435">
                  <c:v>34.574173999999999</c:v>
                </c:pt>
                <c:pt idx="2436">
                  <c:v>34.604165999999999</c:v>
                </c:pt>
                <c:pt idx="2437">
                  <c:v>34.634010000000004</c:v>
                </c:pt>
                <c:pt idx="2438">
                  <c:v>34.663705999999998</c:v>
                </c:pt>
                <c:pt idx="2439">
                  <c:v>34.693254000000003</c:v>
                </c:pt>
                <c:pt idx="2440">
                  <c:v>34.722656999999998</c:v>
                </c:pt>
                <c:pt idx="2441">
                  <c:v>34.751913000000002</c:v>
                </c:pt>
                <c:pt idx="2442">
                  <c:v>34.781025</c:v>
                </c:pt>
                <c:pt idx="2443">
                  <c:v>34.809992999999999</c:v>
                </c:pt>
                <c:pt idx="2444">
                  <c:v>34.838816000000001</c:v>
                </c:pt>
                <c:pt idx="2445">
                  <c:v>34.867497</c:v>
                </c:pt>
                <c:pt idx="2446">
                  <c:v>34.896036000000002</c:v>
                </c:pt>
                <c:pt idx="2447">
                  <c:v>34.924433000000001</c:v>
                </c:pt>
                <c:pt idx="2448">
                  <c:v>34.952688999999999</c:v>
                </c:pt>
                <c:pt idx="2449">
                  <c:v>34.980804999999997</c:v>
                </c:pt>
                <c:pt idx="2450">
                  <c:v>35.008781999999997</c:v>
                </c:pt>
                <c:pt idx="2451">
                  <c:v>35.036619999999999</c:v>
                </c:pt>
                <c:pt idx="2452">
                  <c:v>35.064320000000002</c:v>
                </c:pt>
                <c:pt idx="2453">
                  <c:v>35.091881999999998</c:v>
                </c:pt>
                <c:pt idx="2454">
                  <c:v>35.119306999999999</c:v>
                </c:pt>
                <c:pt idx="2455">
                  <c:v>35.146597</c:v>
                </c:pt>
                <c:pt idx="2456">
                  <c:v>35.173751000000003</c:v>
                </c:pt>
                <c:pt idx="2457">
                  <c:v>35.200769999999999</c:v>
                </c:pt>
                <c:pt idx="2458">
                  <c:v>35.227654999999999</c:v>
                </c:pt>
                <c:pt idx="2459">
                  <c:v>35.254407</c:v>
                </c:pt>
                <c:pt idx="2460">
                  <c:v>35.281025</c:v>
                </c:pt>
                <c:pt idx="2461">
                  <c:v>35.307512000000003</c:v>
                </c:pt>
                <c:pt idx="2462">
                  <c:v>35.333866999999998</c:v>
                </c:pt>
                <c:pt idx="2463">
                  <c:v>35.360090999999997</c:v>
                </c:pt>
                <c:pt idx="2464">
                  <c:v>35.386186000000002</c:v>
                </c:pt>
                <c:pt idx="2465">
                  <c:v>35.412149999999997</c:v>
                </c:pt>
                <c:pt idx="2466">
                  <c:v>35.437986000000002</c:v>
                </c:pt>
                <c:pt idx="2467">
                  <c:v>35.463692999999999</c:v>
                </c:pt>
                <c:pt idx="2468">
                  <c:v>35.489272999999997</c:v>
                </c:pt>
                <c:pt idx="2469">
                  <c:v>35.514724999999999</c:v>
                </c:pt>
                <c:pt idx="2470">
                  <c:v>35.540050999999998</c:v>
                </c:pt>
                <c:pt idx="2471">
                  <c:v>35.565252000000001</c:v>
                </c:pt>
                <c:pt idx="2472">
                  <c:v>35.590327000000002</c:v>
                </c:pt>
                <c:pt idx="2473">
                  <c:v>35.615278000000004</c:v>
                </c:pt>
                <c:pt idx="2474">
                  <c:v>35.640104999999998</c:v>
                </c:pt>
                <c:pt idx="2475">
                  <c:v>35.664808000000001</c:v>
                </c:pt>
                <c:pt idx="2476">
                  <c:v>35.689388999999998</c:v>
                </c:pt>
                <c:pt idx="2477">
                  <c:v>35.713847999999999</c:v>
                </c:pt>
                <c:pt idx="2478">
                  <c:v>35.738185999999999</c:v>
                </c:pt>
                <c:pt idx="2479">
                  <c:v>35.762402000000002</c:v>
                </c:pt>
                <c:pt idx="2480">
                  <c:v>35.786498999999999</c:v>
                </c:pt>
                <c:pt idx="2481">
                  <c:v>35.810474999999997</c:v>
                </c:pt>
                <c:pt idx="2482">
                  <c:v>35.834333000000001</c:v>
                </c:pt>
                <c:pt idx="2483">
                  <c:v>35.858072</c:v>
                </c:pt>
                <c:pt idx="2484">
                  <c:v>35.881692999999999</c:v>
                </c:pt>
                <c:pt idx="2485">
                  <c:v>35.905197000000001</c:v>
                </c:pt>
                <c:pt idx="2486">
                  <c:v>35.928584999999998</c:v>
                </c:pt>
                <c:pt idx="2487">
                  <c:v>35.951855999999999</c:v>
                </c:pt>
                <c:pt idx="2488">
                  <c:v>35.975012</c:v>
                </c:pt>
                <c:pt idx="2489">
                  <c:v>35.998052000000001</c:v>
                </c:pt>
                <c:pt idx="2490">
                  <c:v>36.020978999999997</c:v>
                </c:pt>
                <c:pt idx="2491">
                  <c:v>36.043792000000003</c:v>
                </c:pt>
                <c:pt idx="2492">
                  <c:v>36.066490999999999</c:v>
                </c:pt>
                <c:pt idx="2493">
                  <c:v>36.089078000000001</c:v>
                </c:pt>
                <c:pt idx="2494">
                  <c:v>36.111552000000003</c:v>
                </c:pt>
                <c:pt idx="2495">
                  <c:v>36.133915000000002</c:v>
                </c:pt>
                <c:pt idx="2496">
                  <c:v>36.156168000000001</c:v>
                </c:pt>
                <c:pt idx="2497">
                  <c:v>36.178308999999999</c:v>
                </c:pt>
                <c:pt idx="2498">
                  <c:v>36.200341000000002</c:v>
                </c:pt>
                <c:pt idx="2499">
                  <c:v>36.222264000000003</c:v>
                </c:pt>
                <c:pt idx="2500">
                  <c:v>36.244078000000002</c:v>
                </c:pt>
                <c:pt idx="2501">
                  <c:v>36.265782999999999</c:v>
                </c:pt>
                <c:pt idx="2502">
                  <c:v>36.287381000000003</c:v>
                </c:pt>
                <c:pt idx="2503">
                  <c:v>36.308872000000001</c:v>
                </c:pt>
                <c:pt idx="2504">
                  <c:v>36.330255999999999</c:v>
                </c:pt>
                <c:pt idx="2505">
                  <c:v>36.351534000000001</c:v>
                </c:pt>
                <c:pt idx="2506">
                  <c:v>36.372706999999998</c:v>
                </c:pt>
                <c:pt idx="2507">
                  <c:v>36.393774999999998</c:v>
                </c:pt>
                <c:pt idx="2508">
                  <c:v>36.414738</c:v>
                </c:pt>
                <c:pt idx="2509">
                  <c:v>36.435597000000001</c:v>
                </c:pt>
                <c:pt idx="2510">
                  <c:v>36.456353</c:v>
                </c:pt>
                <c:pt idx="2511">
                  <c:v>36.477006000000003</c:v>
                </c:pt>
                <c:pt idx="2512">
                  <c:v>36.497557</c:v>
                </c:pt>
                <c:pt idx="2513">
                  <c:v>36.518006</c:v>
                </c:pt>
                <c:pt idx="2514">
                  <c:v>36.538353000000001</c:v>
                </c:pt>
                <c:pt idx="2515">
                  <c:v>36.558599999999998</c:v>
                </c:pt>
                <c:pt idx="2516">
                  <c:v>36.578746000000002</c:v>
                </c:pt>
                <c:pt idx="2517">
                  <c:v>36.598792000000003</c:v>
                </c:pt>
                <c:pt idx="2518">
                  <c:v>36.618738999999998</c:v>
                </c:pt>
                <c:pt idx="2519">
                  <c:v>36.638587999999999</c:v>
                </c:pt>
                <c:pt idx="2520">
                  <c:v>36.658338000000001</c:v>
                </c:pt>
                <c:pt idx="2521">
                  <c:v>36.677990000000001</c:v>
                </c:pt>
                <c:pt idx="2522">
                  <c:v>36.697544999999998</c:v>
                </c:pt>
                <c:pt idx="2523">
                  <c:v>36.717002000000001</c:v>
                </c:pt>
                <c:pt idx="2524">
                  <c:v>36.736364000000002</c:v>
                </c:pt>
                <c:pt idx="2525">
                  <c:v>36.755629999999996</c:v>
                </c:pt>
                <c:pt idx="2526">
                  <c:v>36.774799999999999</c:v>
                </c:pt>
                <c:pt idx="2527">
                  <c:v>36.793875</c:v>
                </c:pt>
                <c:pt idx="2528">
                  <c:v>36.812855999999996</c:v>
                </c:pt>
                <c:pt idx="2529">
                  <c:v>36.831743000000003</c:v>
                </c:pt>
                <c:pt idx="2530">
                  <c:v>36.850537000000003</c:v>
                </c:pt>
                <c:pt idx="2531">
                  <c:v>36.869236999999998</c:v>
                </c:pt>
                <c:pt idx="2532">
                  <c:v>36.887844999999999</c:v>
                </c:pt>
                <c:pt idx="2533">
                  <c:v>36.906360999999997</c:v>
                </c:pt>
                <c:pt idx="2534">
                  <c:v>36.924785</c:v>
                </c:pt>
                <c:pt idx="2535">
                  <c:v>36.943117999999998</c:v>
                </c:pt>
                <c:pt idx="2536">
                  <c:v>36.961360999999997</c:v>
                </c:pt>
                <c:pt idx="2537">
                  <c:v>36.979512999999997</c:v>
                </c:pt>
                <c:pt idx="2538">
                  <c:v>36.997574999999998</c:v>
                </c:pt>
                <c:pt idx="2539">
                  <c:v>37.015548000000003</c:v>
                </c:pt>
                <c:pt idx="2540">
                  <c:v>37.033431999999998</c:v>
                </c:pt>
                <c:pt idx="2541">
                  <c:v>37.051228000000002</c:v>
                </c:pt>
                <c:pt idx="2542">
                  <c:v>37.068935000000003</c:v>
                </c:pt>
                <c:pt idx="2543">
                  <c:v>37.086554999999997</c:v>
                </c:pt>
                <c:pt idx="2544">
                  <c:v>37.104087999999997</c:v>
                </c:pt>
                <c:pt idx="2545">
                  <c:v>37.121533999999997</c:v>
                </c:pt>
                <c:pt idx="2546">
                  <c:v>37.138894000000001</c:v>
                </c:pt>
                <c:pt idx="2547">
                  <c:v>37.156168000000001</c:v>
                </c:pt>
                <c:pt idx="2548">
                  <c:v>37.173357000000003</c:v>
                </c:pt>
                <c:pt idx="2549">
                  <c:v>37.190460999999999</c:v>
                </c:pt>
                <c:pt idx="2550">
                  <c:v>37.207479999999997</c:v>
                </c:pt>
                <c:pt idx="2551">
                  <c:v>37.224415</c:v>
                </c:pt>
                <c:pt idx="2552">
                  <c:v>37.241266000000003</c:v>
                </c:pt>
                <c:pt idx="2553">
                  <c:v>37.258035</c:v>
                </c:pt>
                <c:pt idx="2554">
                  <c:v>37.274720000000002</c:v>
                </c:pt>
                <c:pt idx="2555">
                  <c:v>37.291322999999998</c:v>
                </c:pt>
                <c:pt idx="2556">
                  <c:v>37.307842999999998</c:v>
                </c:pt>
                <c:pt idx="2557">
                  <c:v>37.324281999999997</c:v>
                </c:pt>
                <c:pt idx="2558">
                  <c:v>37.34064</c:v>
                </c:pt>
                <c:pt idx="2559">
                  <c:v>37.356917000000003</c:v>
                </c:pt>
                <c:pt idx="2560">
                  <c:v>37.373114000000001</c:v>
                </c:pt>
                <c:pt idx="2561">
                  <c:v>37.389231000000002</c:v>
                </c:pt>
                <c:pt idx="2562">
                  <c:v>37.405268</c:v>
                </c:pt>
                <c:pt idx="2563">
                  <c:v>37.421225</c:v>
                </c:pt>
                <c:pt idx="2564">
                  <c:v>37.437103999999998</c:v>
                </c:pt>
                <c:pt idx="2565">
                  <c:v>37.452905000000001</c:v>
                </c:pt>
                <c:pt idx="2566">
                  <c:v>37.468626999999998</c:v>
                </c:pt>
                <c:pt idx="2567">
                  <c:v>37.484271999999997</c:v>
                </c:pt>
                <c:pt idx="2568">
                  <c:v>37.499839999999999</c:v>
                </c:pt>
                <c:pt idx="2569">
                  <c:v>37.515329999999999</c:v>
                </c:pt>
                <c:pt idx="2570">
                  <c:v>37.530745000000003</c:v>
                </c:pt>
                <c:pt idx="2571">
                  <c:v>37.546083000000003</c:v>
                </c:pt>
                <c:pt idx="2572">
                  <c:v>37.561345000000003</c:v>
                </c:pt>
                <c:pt idx="2573">
                  <c:v>37.576532</c:v>
                </c:pt>
                <c:pt idx="2574">
                  <c:v>37.591644000000002</c:v>
                </c:pt>
                <c:pt idx="2575">
                  <c:v>37.606681000000002</c:v>
                </c:pt>
                <c:pt idx="2576">
                  <c:v>37.621645000000001</c:v>
                </c:pt>
                <c:pt idx="2577">
                  <c:v>37.636533999999997</c:v>
                </c:pt>
                <c:pt idx="2578">
                  <c:v>37.651350000000001</c:v>
                </c:pt>
                <c:pt idx="2579">
                  <c:v>37.666091999999999</c:v>
                </c:pt>
                <c:pt idx="2580">
                  <c:v>37.680762000000001</c:v>
                </c:pt>
                <c:pt idx="2581">
                  <c:v>37.695359000000003</c:v>
                </c:pt>
                <c:pt idx="2582">
                  <c:v>37.709885</c:v>
                </c:pt>
                <c:pt idx="2583">
                  <c:v>37.724338000000003</c:v>
                </c:pt>
                <c:pt idx="2584">
                  <c:v>37.738720999999998</c:v>
                </c:pt>
                <c:pt idx="2585">
                  <c:v>37.753031999999997</c:v>
                </c:pt>
                <c:pt idx="2586">
                  <c:v>37.767271999999998</c:v>
                </c:pt>
                <c:pt idx="2587">
                  <c:v>37.781443000000003</c:v>
                </c:pt>
                <c:pt idx="2588">
                  <c:v>37.795543000000002</c:v>
                </c:pt>
                <c:pt idx="2589">
                  <c:v>37.809573999999998</c:v>
                </c:pt>
                <c:pt idx="2590">
                  <c:v>37.823535</c:v>
                </c:pt>
                <c:pt idx="2591">
                  <c:v>37.837428000000003</c:v>
                </c:pt>
                <c:pt idx="2592">
                  <c:v>37.851252000000002</c:v>
                </c:pt>
                <c:pt idx="2593">
                  <c:v>37.865006999999999</c:v>
                </c:pt>
                <c:pt idx="2594">
                  <c:v>37.878695</c:v>
                </c:pt>
                <c:pt idx="2595">
                  <c:v>37.892315000000004</c:v>
                </c:pt>
                <c:pt idx="2596">
                  <c:v>37.905867999999998</c:v>
                </c:pt>
                <c:pt idx="2597">
                  <c:v>37.919353999999998</c:v>
                </c:pt>
                <c:pt idx="2598">
                  <c:v>37.932774000000002</c:v>
                </c:pt>
                <c:pt idx="2599">
                  <c:v>37.946126999999997</c:v>
                </c:pt>
                <c:pt idx="2600">
                  <c:v>37.959414000000002</c:v>
                </c:pt>
                <c:pt idx="2601">
                  <c:v>37.972636000000001</c:v>
                </c:pt>
                <c:pt idx="2602">
                  <c:v>37.985792000000004</c:v>
                </c:pt>
                <c:pt idx="2603">
                  <c:v>37.998882999999999</c:v>
                </c:pt>
                <c:pt idx="2604">
                  <c:v>38.01191</c:v>
                </c:pt>
                <c:pt idx="2605">
                  <c:v>38.024872999999999</c:v>
                </c:pt>
                <c:pt idx="2606">
                  <c:v>38.037770999999999</c:v>
                </c:pt>
                <c:pt idx="2607">
                  <c:v>38.050606000000002</c:v>
                </c:pt>
                <c:pt idx="2608">
                  <c:v>38.063377000000003</c:v>
                </c:pt>
                <c:pt idx="2609">
                  <c:v>38.076084999999999</c:v>
                </c:pt>
                <c:pt idx="2610">
                  <c:v>38.088729999999998</c:v>
                </c:pt>
                <c:pt idx="2611">
                  <c:v>38.101312999999998</c:v>
                </c:pt>
                <c:pt idx="2612">
                  <c:v>38.113833999999997</c:v>
                </c:pt>
                <c:pt idx="2613">
                  <c:v>38.126292999999997</c:v>
                </c:pt>
                <c:pt idx="2614">
                  <c:v>38.138689999999997</c:v>
                </c:pt>
                <c:pt idx="2615">
                  <c:v>38.151026999999999</c:v>
                </c:pt>
                <c:pt idx="2616">
                  <c:v>38.163302000000002</c:v>
                </c:pt>
                <c:pt idx="2617">
                  <c:v>38.175516000000002</c:v>
                </c:pt>
                <c:pt idx="2618">
                  <c:v>38.187669999999997</c:v>
                </c:pt>
                <c:pt idx="2619">
                  <c:v>38.199764000000002</c:v>
                </c:pt>
                <c:pt idx="2620">
                  <c:v>38.211798999999999</c:v>
                </c:pt>
                <c:pt idx="2621">
                  <c:v>38.223773000000001</c:v>
                </c:pt>
                <c:pt idx="2622">
                  <c:v>38.235689000000001</c:v>
                </c:pt>
                <c:pt idx="2623">
                  <c:v>38.247545000000002</c:v>
                </c:pt>
                <c:pt idx="2624">
                  <c:v>38.259343000000001</c:v>
                </c:pt>
                <c:pt idx="2625">
                  <c:v>38.271082999999997</c:v>
                </c:pt>
                <c:pt idx="2626">
                  <c:v>38.282764999999998</c:v>
                </c:pt>
                <c:pt idx="2627">
                  <c:v>38.294387999999998</c:v>
                </c:pt>
                <c:pt idx="2628">
                  <c:v>38.305954999999997</c:v>
                </c:pt>
                <c:pt idx="2629">
                  <c:v>38.317464000000001</c:v>
                </c:pt>
                <c:pt idx="2630">
                  <c:v>38.328916</c:v>
                </c:pt>
                <c:pt idx="2631">
                  <c:v>38.340311</c:v>
                </c:pt>
                <c:pt idx="2632">
                  <c:v>38.351650999999997</c:v>
                </c:pt>
                <c:pt idx="2633">
                  <c:v>38.362934000000003</c:v>
                </c:pt>
                <c:pt idx="2634">
                  <c:v>38.374161000000001</c:v>
                </c:pt>
                <c:pt idx="2635">
                  <c:v>38.385331999999998</c:v>
                </c:pt>
                <c:pt idx="2636">
                  <c:v>38.396447999999999</c:v>
                </c:pt>
                <c:pt idx="2637">
                  <c:v>38.407508999999997</c:v>
                </c:pt>
                <c:pt idx="2638">
                  <c:v>38.418515999999997</c:v>
                </c:pt>
                <c:pt idx="2639">
                  <c:v>38.429468</c:v>
                </c:pt>
                <c:pt idx="2640">
                  <c:v>38.440365</c:v>
                </c:pt>
                <c:pt idx="2641">
                  <c:v>38.451208999999999</c:v>
                </c:pt>
                <c:pt idx="2642">
                  <c:v>38.461998999999999</c:v>
                </c:pt>
                <c:pt idx="2643">
                  <c:v>38.472735</c:v>
                </c:pt>
                <c:pt idx="2644">
                  <c:v>38.483418</c:v>
                </c:pt>
                <c:pt idx="2645">
                  <c:v>38.494048999999997</c:v>
                </c:pt>
                <c:pt idx="2646">
                  <c:v>38.504626000000002</c:v>
                </c:pt>
                <c:pt idx="2647">
                  <c:v>38.515151000000003</c:v>
                </c:pt>
                <c:pt idx="2648">
                  <c:v>38.525624000000001</c:v>
                </c:pt>
                <c:pt idx="2649">
                  <c:v>38.536045000000001</c:v>
                </c:pt>
                <c:pt idx="2650">
                  <c:v>38.546413999999999</c:v>
                </c:pt>
                <c:pt idx="2651">
                  <c:v>38.556731999999997</c:v>
                </c:pt>
                <c:pt idx="2652">
                  <c:v>38.566997999999998</c:v>
                </c:pt>
                <c:pt idx="2653">
                  <c:v>38.577213999999998</c:v>
                </c:pt>
                <c:pt idx="2654">
                  <c:v>38.587378000000001</c:v>
                </c:pt>
                <c:pt idx="2655">
                  <c:v>38.597493</c:v>
                </c:pt>
                <c:pt idx="2656">
                  <c:v>38.607557</c:v>
                </c:pt>
                <c:pt idx="2657">
                  <c:v>38.617570999999998</c:v>
                </c:pt>
                <c:pt idx="2658">
                  <c:v>38.627535000000002</c:v>
                </c:pt>
                <c:pt idx="2659">
                  <c:v>38.637450000000001</c:v>
                </c:pt>
                <c:pt idx="2660">
                  <c:v>38.647316000000004</c:v>
                </c:pt>
                <c:pt idx="2661">
                  <c:v>38.657131999999997</c:v>
                </c:pt>
                <c:pt idx="2662">
                  <c:v>38.666899999999998</c:v>
                </c:pt>
                <c:pt idx="2663">
                  <c:v>38.676619000000002</c:v>
                </c:pt>
                <c:pt idx="2664">
                  <c:v>38.686289000000002</c:v>
                </c:pt>
                <c:pt idx="2665">
                  <c:v>38.695912</c:v>
                </c:pt>
                <c:pt idx="2666">
                  <c:v>38.705486999999998</c:v>
                </c:pt>
                <c:pt idx="2667">
                  <c:v>38.715013999999996</c:v>
                </c:pt>
                <c:pt idx="2668">
                  <c:v>38.724493000000002</c:v>
                </c:pt>
                <c:pt idx="2669">
                  <c:v>38.733925999999997</c:v>
                </c:pt>
                <c:pt idx="2670">
                  <c:v>38.743310999999999</c:v>
                </c:pt>
                <c:pt idx="2671">
                  <c:v>38.752650000000003</c:v>
                </c:pt>
                <c:pt idx="2672">
                  <c:v>38.761941999999998</c:v>
                </c:pt>
                <c:pt idx="2673">
                  <c:v>38.771186999999998</c:v>
                </c:pt>
                <c:pt idx="2674">
                  <c:v>38.780386999999997</c:v>
                </c:pt>
                <c:pt idx="2675">
                  <c:v>38.789540000000002</c:v>
                </c:pt>
                <c:pt idx="2676">
                  <c:v>38.798648999999997</c:v>
                </c:pt>
                <c:pt idx="2677">
                  <c:v>38.807710999999998</c:v>
                </c:pt>
                <c:pt idx="2678">
                  <c:v>38.816727999999998</c:v>
                </c:pt>
                <c:pt idx="2679">
                  <c:v>38.825701000000002</c:v>
                </c:pt>
                <c:pt idx="2680">
                  <c:v>38.834628000000002</c:v>
                </c:pt>
                <c:pt idx="2681">
                  <c:v>38.843510999999999</c:v>
                </c:pt>
                <c:pt idx="2682">
                  <c:v>38.852348999999997</c:v>
                </c:pt>
                <c:pt idx="2683">
                  <c:v>38.861144000000003</c:v>
                </c:pt>
                <c:pt idx="2684">
                  <c:v>38.869894000000002</c:v>
                </c:pt>
                <c:pt idx="2685">
                  <c:v>38.878599999999999</c:v>
                </c:pt>
                <c:pt idx="2686">
                  <c:v>38.887262999999997</c:v>
                </c:pt>
                <c:pt idx="2687">
                  <c:v>38.895882999999998</c:v>
                </c:pt>
                <c:pt idx="2688">
                  <c:v>38.904459000000003</c:v>
                </c:pt>
                <c:pt idx="2689">
                  <c:v>38.912993</c:v>
                </c:pt>
                <c:pt idx="2690">
                  <c:v>38.921484</c:v>
                </c:pt>
                <c:pt idx="2691">
                  <c:v>38.929932000000001</c:v>
                </c:pt>
                <c:pt idx="2692">
                  <c:v>38.938338000000002</c:v>
                </c:pt>
                <c:pt idx="2693">
                  <c:v>38.946700999999997</c:v>
                </c:pt>
                <c:pt idx="2694">
                  <c:v>38.955022999999997</c:v>
                </c:pt>
                <c:pt idx="2695">
                  <c:v>38.963303000000003</c:v>
                </c:pt>
                <c:pt idx="2696">
                  <c:v>38.971541000000002</c:v>
                </c:pt>
                <c:pt idx="2697">
                  <c:v>38.979737999999998</c:v>
                </c:pt>
                <c:pt idx="2698">
                  <c:v>38.987893999999997</c:v>
                </c:pt>
                <c:pt idx="2699">
                  <c:v>38.996009000000001</c:v>
                </c:pt>
                <c:pt idx="2700">
                  <c:v>39.004083000000001</c:v>
                </c:pt>
                <c:pt idx="2701">
                  <c:v>39.012117000000003</c:v>
                </c:pt>
                <c:pt idx="2702">
                  <c:v>39.020110000000003</c:v>
                </c:pt>
                <c:pt idx="2703">
                  <c:v>39.028061999999998</c:v>
                </c:pt>
                <c:pt idx="2704">
                  <c:v>39.035975000000001</c:v>
                </c:pt>
                <c:pt idx="2705">
                  <c:v>39.043847999999997</c:v>
                </c:pt>
                <c:pt idx="2706">
                  <c:v>39.051681000000002</c:v>
                </c:pt>
                <c:pt idx="2707">
                  <c:v>39.059474999999999</c:v>
                </c:pt>
                <c:pt idx="2708">
                  <c:v>39.067230000000002</c:v>
                </c:pt>
                <c:pt idx="2709">
                  <c:v>39.074945</c:v>
                </c:pt>
                <c:pt idx="2710">
                  <c:v>39.082621000000003</c:v>
                </c:pt>
                <c:pt idx="2711">
                  <c:v>39.090259000000003</c:v>
                </c:pt>
                <c:pt idx="2712">
                  <c:v>39.097858000000002</c:v>
                </c:pt>
                <c:pt idx="2713">
                  <c:v>39.105418999999998</c:v>
                </c:pt>
                <c:pt idx="2714">
                  <c:v>39.112940999999999</c:v>
                </c:pt>
                <c:pt idx="2715">
                  <c:v>39.120426000000002</c:v>
                </c:pt>
                <c:pt idx="2716">
                  <c:v>39.127873000000001</c:v>
                </c:pt>
                <c:pt idx="2717">
                  <c:v>39.135281999999997</c:v>
                </c:pt>
                <c:pt idx="2718">
                  <c:v>39.142653000000003</c:v>
                </c:pt>
                <c:pt idx="2719">
                  <c:v>39.149987000000003</c:v>
                </c:pt>
                <c:pt idx="2720">
                  <c:v>39.157283999999997</c:v>
                </c:pt>
                <c:pt idx="2721">
                  <c:v>39.164543999999999</c:v>
                </c:pt>
                <c:pt idx="2722">
                  <c:v>39.171767000000003</c:v>
                </c:pt>
                <c:pt idx="2723">
                  <c:v>39.178953999999997</c:v>
                </c:pt>
                <c:pt idx="2724">
                  <c:v>39.186104</c:v>
                </c:pt>
                <c:pt idx="2725">
                  <c:v>39.193216999999997</c:v>
                </c:pt>
                <c:pt idx="2726">
                  <c:v>39.200294999999997</c:v>
                </c:pt>
                <c:pt idx="2727">
                  <c:v>39.207335999999998</c:v>
                </c:pt>
                <c:pt idx="2728">
                  <c:v>39.214342000000002</c:v>
                </c:pt>
                <c:pt idx="2729">
                  <c:v>39.221311999999998</c:v>
                </c:pt>
                <c:pt idx="2730">
                  <c:v>39.228247000000003</c:v>
                </c:pt>
                <c:pt idx="2731">
                  <c:v>39.235146</c:v>
                </c:pt>
                <c:pt idx="2732">
                  <c:v>39.242010000000001</c:v>
                </c:pt>
                <c:pt idx="2733">
                  <c:v>39.248838999999997</c:v>
                </c:pt>
                <c:pt idx="2734">
                  <c:v>39.255634000000001</c:v>
                </c:pt>
                <c:pt idx="2735">
                  <c:v>39.262393000000003</c:v>
                </c:pt>
                <c:pt idx="2736">
                  <c:v>39.269117999999999</c:v>
                </c:pt>
                <c:pt idx="2737">
                  <c:v>39.275809000000002</c:v>
                </c:pt>
                <c:pt idx="2738">
                  <c:v>39.282465999999999</c:v>
                </c:pt>
                <c:pt idx="2739">
                  <c:v>39.289088</c:v>
                </c:pt>
                <c:pt idx="2740">
                  <c:v>39.295676999999998</c:v>
                </c:pt>
                <c:pt idx="2741">
                  <c:v>39.302231999999997</c:v>
                </c:pt>
                <c:pt idx="2742">
                  <c:v>39.308753000000003</c:v>
                </c:pt>
                <c:pt idx="2743">
                  <c:v>39.315241</c:v>
                </c:pt>
                <c:pt idx="2744">
                  <c:v>39.321696000000003</c:v>
                </c:pt>
                <c:pt idx="2745">
                  <c:v>39.328116999999999</c:v>
                </c:pt>
                <c:pt idx="2746">
                  <c:v>39.334505999999998</c:v>
                </c:pt>
                <c:pt idx="2747">
                  <c:v>39.340860999999997</c:v>
                </c:pt>
                <c:pt idx="2748">
                  <c:v>39.347183999999999</c:v>
                </c:pt>
                <c:pt idx="2749">
                  <c:v>39.353475000000003</c:v>
                </c:pt>
                <c:pt idx="2750">
                  <c:v>39.359732999999999</c:v>
                </c:pt>
                <c:pt idx="2751">
                  <c:v>39.365958999999997</c:v>
                </c:pt>
                <c:pt idx="2752">
                  <c:v>39.372152999999997</c:v>
                </c:pt>
                <c:pt idx="2753">
                  <c:v>39.378315000000001</c:v>
                </c:pt>
                <c:pt idx="2754">
                  <c:v>39.384444999999999</c:v>
                </c:pt>
                <c:pt idx="2755">
                  <c:v>39.390543999999998</c:v>
                </c:pt>
                <c:pt idx="2756">
                  <c:v>39.396611</c:v>
                </c:pt>
                <c:pt idx="2757">
                  <c:v>39.402645999999997</c:v>
                </c:pt>
                <c:pt idx="2758">
                  <c:v>39.408650999999999</c:v>
                </c:pt>
                <c:pt idx="2759">
                  <c:v>39.414624000000003</c:v>
                </c:pt>
                <c:pt idx="2760">
                  <c:v>39.420566999999998</c:v>
                </c:pt>
                <c:pt idx="2761">
                  <c:v>39.426479</c:v>
                </c:pt>
                <c:pt idx="2762">
                  <c:v>39.432360000000003</c:v>
                </c:pt>
                <c:pt idx="2763">
                  <c:v>39.438209999999998</c:v>
                </c:pt>
                <c:pt idx="2764">
                  <c:v>39.444029999999998</c:v>
                </c:pt>
                <c:pt idx="2765">
                  <c:v>39.449820000000003</c:v>
                </c:pt>
                <c:pt idx="2766">
                  <c:v>39.455579999999998</c:v>
                </c:pt>
                <c:pt idx="2767">
                  <c:v>39.461309999999997</c:v>
                </c:pt>
                <c:pt idx="2768">
                  <c:v>39.467010000000002</c:v>
                </c:pt>
                <c:pt idx="2769">
                  <c:v>39.472681000000001</c:v>
                </c:pt>
                <c:pt idx="2770">
                  <c:v>39.478321999999999</c:v>
                </c:pt>
                <c:pt idx="2771">
                  <c:v>39.483933</c:v>
                </c:pt>
                <c:pt idx="2772">
                  <c:v>39.489514999999997</c:v>
                </c:pt>
                <c:pt idx="2773">
                  <c:v>39.495068000000003</c:v>
                </c:pt>
                <c:pt idx="2774">
                  <c:v>39.500591999999997</c:v>
                </c:pt>
                <c:pt idx="2775">
                  <c:v>39.506087000000001</c:v>
                </c:pt>
                <c:pt idx="2776">
                  <c:v>39.511553999999997</c:v>
                </c:pt>
                <c:pt idx="2777">
                  <c:v>39.516990999999997</c:v>
                </c:pt>
                <c:pt idx="2778">
                  <c:v>39.522401000000002</c:v>
                </c:pt>
                <c:pt idx="2779">
                  <c:v>39.527780999999997</c:v>
                </c:pt>
                <c:pt idx="2780">
                  <c:v>39.533133999999997</c:v>
                </c:pt>
                <c:pt idx="2781">
                  <c:v>39.538457999999999</c:v>
                </c:pt>
                <c:pt idx="2782">
                  <c:v>39.543754999999997</c:v>
                </c:pt>
                <c:pt idx="2783">
                  <c:v>39.549024000000003</c:v>
                </c:pt>
                <c:pt idx="2784">
                  <c:v>39.554264000000003</c:v>
                </c:pt>
                <c:pt idx="2785">
                  <c:v>39.559477999999999</c:v>
                </c:pt>
                <c:pt idx="2786">
                  <c:v>39.564663000000003</c:v>
                </c:pt>
                <c:pt idx="2787">
                  <c:v>39.569822000000002</c:v>
                </c:pt>
                <c:pt idx="2788">
                  <c:v>39.574953000000001</c:v>
                </c:pt>
                <c:pt idx="2789">
                  <c:v>39.580056999999996</c:v>
                </c:pt>
                <c:pt idx="2790">
                  <c:v>39.585133999999996</c:v>
                </c:pt>
                <c:pt idx="2791">
                  <c:v>39.590184000000001</c:v>
                </c:pt>
                <c:pt idx="2792">
                  <c:v>39.595208</c:v>
                </c:pt>
                <c:pt idx="2793">
                  <c:v>39.600203999999998</c:v>
                </c:pt>
                <c:pt idx="2794">
                  <c:v>39.605175000000003</c:v>
                </c:pt>
                <c:pt idx="2795">
                  <c:v>39.610118</c:v>
                </c:pt>
                <c:pt idx="2796">
                  <c:v>39.615036000000003</c:v>
                </c:pt>
                <c:pt idx="2797">
                  <c:v>39.619926999999997</c:v>
                </c:pt>
                <c:pt idx="2798">
                  <c:v>39.624792999999997</c:v>
                </c:pt>
                <c:pt idx="2799">
                  <c:v>39.629632000000001</c:v>
                </c:pt>
                <c:pt idx="2800">
                  <c:v>39.634445999999997</c:v>
                </c:pt>
                <c:pt idx="2801">
                  <c:v>39.639234000000002</c:v>
                </c:pt>
                <c:pt idx="2802">
                  <c:v>39.643996000000001</c:v>
                </c:pt>
                <c:pt idx="2803">
                  <c:v>39.648733</c:v>
                </c:pt>
                <c:pt idx="2804">
                  <c:v>39.653444</c:v>
                </c:pt>
                <c:pt idx="2805">
                  <c:v>39.65813</c:v>
                </c:pt>
                <c:pt idx="2806">
                  <c:v>39.662790999999999</c:v>
                </c:pt>
                <c:pt idx="2807">
                  <c:v>39.667427000000004</c:v>
                </c:pt>
                <c:pt idx="2808">
                  <c:v>39.672038999999998</c:v>
                </c:pt>
                <c:pt idx="2809">
                  <c:v>39.676625000000001</c:v>
                </c:pt>
                <c:pt idx="2810">
                  <c:v>39.681187000000001</c:v>
                </c:pt>
                <c:pt idx="2811">
                  <c:v>39.685724</c:v>
                </c:pt>
                <c:pt idx="2812">
                  <c:v>39.690235999999999</c:v>
                </c:pt>
                <c:pt idx="2813">
                  <c:v>39.694724999999998</c:v>
                </c:pt>
                <c:pt idx="2814">
                  <c:v>39.699188999999997</c:v>
                </c:pt>
                <c:pt idx="2815">
                  <c:v>39.703628000000002</c:v>
                </c:pt>
                <c:pt idx="2816">
                  <c:v>39.708044000000001</c:v>
                </c:pt>
                <c:pt idx="2817">
                  <c:v>39.712435999999997</c:v>
                </c:pt>
                <c:pt idx="2818">
                  <c:v>39.716804000000003</c:v>
                </c:pt>
                <c:pt idx="2819">
                  <c:v>39.721147999999999</c:v>
                </c:pt>
                <c:pt idx="2820">
                  <c:v>39.725468999999997</c:v>
                </c:pt>
                <c:pt idx="2821">
                  <c:v>39.729765999999998</c:v>
                </c:pt>
                <c:pt idx="2822">
                  <c:v>39.73404</c:v>
                </c:pt>
                <c:pt idx="2823">
                  <c:v>39.738290999999997</c:v>
                </c:pt>
                <c:pt idx="2824">
                  <c:v>39.742517999999997</c:v>
                </c:pt>
                <c:pt idx="2825">
                  <c:v>39.746721999999998</c:v>
                </c:pt>
                <c:pt idx="2826">
                  <c:v>39.750903000000001</c:v>
                </c:pt>
                <c:pt idx="2827">
                  <c:v>39.755062000000002</c:v>
                </c:pt>
                <c:pt idx="2828">
                  <c:v>39.759197</c:v>
                </c:pt>
                <c:pt idx="2829">
                  <c:v>39.763309999999997</c:v>
                </c:pt>
                <c:pt idx="2830">
                  <c:v>39.767400000000002</c:v>
                </c:pt>
                <c:pt idx="2831">
                  <c:v>39.771467999999999</c:v>
                </c:pt>
                <c:pt idx="2832">
                  <c:v>39.775512999999997</c:v>
                </c:pt>
                <c:pt idx="2833">
                  <c:v>39.779536</c:v>
                </c:pt>
                <c:pt idx="2834">
                  <c:v>39.783537000000003</c:v>
                </c:pt>
                <c:pt idx="2835">
                  <c:v>39.787515999999997</c:v>
                </c:pt>
                <c:pt idx="2836">
                  <c:v>39.791473000000003</c:v>
                </c:pt>
                <c:pt idx="2837">
                  <c:v>39.795406999999997</c:v>
                </c:pt>
                <c:pt idx="2838">
                  <c:v>39.799320999999999</c:v>
                </c:pt>
                <c:pt idx="2839">
                  <c:v>39.803212000000002</c:v>
                </c:pt>
                <c:pt idx="2840">
                  <c:v>39.807082000000001</c:v>
                </c:pt>
                <c:pt idx="2841">
                  <c:v>39.810929999999999</c:v>
                </c:pt>
                <c:pt idx="2842">
                  <c:v>39.814757</c:v>
                </c:pt>
                <c:pt idx="2843">
                  <c:v>39.818562</c:v>
                </c:pt>
                <c:pt idx="2844">
                  <c:v>39.822346000000003</c:v>
                </c:pt>
                <c:pt idx="2845">
                  <c:v>39.826109000000002</c:v>
                </c:pt>
                <c:pt idx="2846">
                  <c:v>39.829850999999998</c:v>
                </c:pt>
                <c:pt idx="2847">
                  <c:v>39.833571999999997</c:v>
                </c:pt>
                <c:pt idx="2848">
                  <c:v>39.837271999999999</c:v>
                </c:pt>
                <c:pt idx="2849">
                  <c:v>39.840952000000001</c:v>
                </c:pt>
                <c:pt idx="2850">
                  <c:v>39.844610000000003</c:v>
                </c:pt>
                <c:pt idx="2851">
                  <c:v>39.848247999999998</c:v>
                </c:pt>
                <c:pt idx="2852">
                  <c:v>39.851866000000001</c:v>
                </c:pt>
                <c:pt idx="2853">
                  <c:v>39.855463</c:v>
                </c:pt>
                <c:pt idx="2854">
                  <c:v>39.85904</c:v>
                </c:pt>
                <c:pt idx="2855">
                  <c:v>39.862597000000001</c:v>
                </c:pt>
                <c:pt idx="2856">
                  <c:v>39.866132999999998</c:v>
                </c:pt>
                <c:pt idx="2857">
                  <c:v>39.86965</c:v>
                </c:pt>
                <c:pt idx="2858">
                  <c:v>39.873145999999998</c:v>
                </c:pt>
                <c:pt idx="2859">
                  <c:v>39.876621999999998</c:v>
                </c:pt>
                <c:pt idx="2860">
                  <c:v>39.880079000000002</c:v>
                </c:pt>
                <c:pt idx="2861">
                  <c:v>39.883516</c:v>
                </c:pt>
                <c:pt idx="2862">
                  <c:v>39.886933999999997</c:v>
                </c:pt>
                <c:pt idx="2863">
                  <c:v>39.890331000000003</c:v>
                </c:pt>
                <c:pt idx="2864">
                  <c:v>39.893709999999999</c:v>
                </c:pt>
                <c:pt idx="2865">
                  <c:v>39.897069000000002</c:v>
                </c:pt>
                <c:pt idx="2866">
                  <c:v>39.900409000000003</c:v>
                </c:pt>
                <c:pt idx="2867">
                  <c:v>39.903728999999998</c:v>
                </c:pt>
                <c:pt idx="2868">
                  <c:v>39.907029999999999</c:v>
                </c:pt>
                <c:pt idx="2869">
                  <c:v>39.910313000000002</c:v>
                </c:pt>
                <c:pt idx="2870">
                  <c:v>39.913575999999999</c:v>
                </c:pt>
                <c:pt idx="2871">
                  <c:v>39.916820999999999</c:v>
                </c:pt>
                <c:pt idx="2872">
                  <c:v>39.920046999999997</c:v>
                </c:pt>
                <c:pt idx="2873">
                  <c:v>39.923254</c:v>
                </c:pt>
                <c:pt idx="2874">
                  <c:v>39.926442000000002</c:v>
                </c:pt>
                <c:pt idx="2875">
                  <c:v>39.929611999999999</c:v>
                </c:pt>
                <c:pt idx="2876">
                  <c:v>39.932763000000001</c:v>
                </c:pt>
                <c:pt idx="2877">
                  <c:v>39.935896</c:v>
                </c:pt>
                <c:pt idx="2878">
                  <c:v>39.939011000000001</c:v>
                </c:pt>
                <c:pt idx="2879">
                  <c:v>39.942107</c:v>
                </c:pt>
                <c:pt idx="2880">
                  <c:v>39.945186</c:v>
                </c:pt>
                <c:pt idx="2881">
                  <c:v>39.948245999999997</c:v>
                </c:pt>
                <c:pt idx="2882">
                  <c:v>39.951287999999998</c:v>
                </c:pt>
                <c:pt idx="2883">
                  <c:v>39.954312999999999</c:v>
                </c:pt>
                <c:pt idx="2884">
                  <c:v>39.957318999999998</c:v>
                </c:pt>
                <c:pt idx="2885">
                  <c:v>39.960307999999998</c:v>
                </c:pt>
                <c:pt idx="2886">
                  <c:v>39.963279</c:v>
                </c:pt>
                <c:pt idx="2887">
                  <c:v>39.966231999999998</c:v>
                </c:pt>
                <c:pt idx="2888">
                  <c:v>39.969168000000003</c:v>
                </c:pt>
                <c:pt idx="2889">
                  <c:v>39.972087000000002</c:v>
                </c:pt>
                <c:pt idx="2890">
                  <c:v>39.974988000000003</c:v>
                </c:pt>
                <c:pt idx="2891">
                  <c:v>39.977871999999998</c:v>
                </c:pt>
                <c:pt idx="2892">
                  <c:v>39.980738000000002</c:v>
                </c:pt>
                <c:pt idx="2893">
                  <c:v>39.983587999999997</c:v>
                </c:pt>
                <c:pt idx="2894">
                  <c:v>39.986420000000003</c:v>
                </c:pt>
                <c:pt idx="2895">
                  <c:v>39.989235000000001</c:v>
                </c:pt>
                <c:pt idx="2896">
                  <c:v>39.992033999999997</c:v>
                </c:pt>
                <c:pt idx="2897">
                  <c:v>39.994815000000003</c:v>
                </c:pt>
                <c:pt idx="2898">
                  <c:v>39.997579999999999</c:v>
                </c:pt>
                <c:pt idx="2899">
                  <c:v>40.000328000000003</c:v>
                </c:pt>
                <c:pt idx="2900">
                  <c:v>40.003059</c:v>
                </c:pt>
                <c:pt idx="2901">
                  <c:v>40.005774000000002</c:v>
                </c:pt>
                <c:pt idx="2902">
                  <c:v>40.008473000000002</c:v>
                </c:pt>
                <c:pt idx="2903">
                  <c:v>40.011153999999998</c:v>
                </c:pt>
                <c:pt idx="2904">
                  <c:v>40.013820000000003</c:v>
                </c:pt>
                <c:pt idx="2905">
                  <c:v>40.016469000000001</c:v>
                </c:pt>
                <c:pt idx="2906">
                  <c:v>40.019101999999997</c:v>
                </c:pt>
                <c:pt idx="2907">
                  <c:v>40.021718999999997</c:v>
                </c:pt>
                <c:pt idx="2908">
                  <c:v>40.024320000000003</c:v>
                </c:pt>
                <c:pt idx="2909">
                  <c:v>40.026904999999999</c:v>
                </c:pt>
                <c:pt idx="2910">
                  <c:v>40.029473000000003</c:v>
                </c:pt>
                <c:pt idx="2911">
                  <c:v>40.032026000000002</c:v>
                </c:pt>
                <c:pt idx="2912">
                  <c:v>40.034564000000003</c:v>
                </c:pt>
                <c:pt idx="2913">
                  <c:v>40.037084999999998</c:v>
                </c:pt>
                <c:pt idx="2914">
                  <c:v>40.039591000000001</c:v>
                </c:pt>
                <c:pt idx="2915">
                  <c:v>40.042081000000003</c:v>
                </c:pt>
                <c:pt idx="2916">
                  <c:v>40.044555000000003</c:v>
                </c:pt>
                <c:pt idx="2917">
                  <c:v>40.047015000000002</c:v>
                </c:pt>
                <c:pt idx="2918">
                  <c:v>40.049458000000001</c:v>
                </c:pt>
                <c:pt idx="2919">
                  <c:v>40.051887000000001</c:v>
                </c:pt>
                <c:pt idx="2920">
                  <c:v>40.054299999999998</c:v>
                </c:pt>
                <c:pt idx="2921">
                  <c:v>40.056697999999997</c:v>
                </c:pt>
                <c:pt idx="2922">
                  <c:v>40.059080000000002</c:v>
                </c:pt>
                <c:pt idx="2923">
                  <c:v>40.061447999999999</c:v>
                </c:pt>
                <c:pt idx="2924">
                  <c:v>40.063800999999998</c:v>
                </c:pt>
                <c:pt idx="2925">
                  <c:v>40.066139</c:v>
                </c:pt>
                <c:pt idx="2926">
                  <c:v>40.068460999999999</c:v>
                </c:pt>
                <c:pt idx="2927">
                  <c:v>40.070768999999999</c:v>
                </c:pt>
                <c:pt idx="2928">
                  <c:v>40.073062999999998</c:v>
                </c:pt>
                <c:pt idx="2929">
                  <c:v>40.075341000000002</c:v>
                </c:pt>
                <c:pt idx="2930">
                  <c:v>40.077604999999998</c:v>
                </c:pt>
                <c:pt idx="2931">
                  <c:v>40.079853999999997</c:v>
                </c:pt>
                <c:pt idx="2932">
                  <c:v>40.082089000000003</c:v>
                </c:pt>
                <c:pt idx="2933">
                  <c:v>40.084310000000002</c:v>
                </c:pt>
                <c:pt idx="2934">
                  <c:v>40.086516000000003</c:v>
                </c:pt>
                <c:pt idx="2935">
                  <c:v>40.088706999999999</c:v>
                </c:pt>
                <c:pt idx="2936">
                  <c:v>40.090885</c:v>
                </c:pt>
                <c:pt idx="2937">
                  <c:v>40.093048000000003</c:v>
                </c:pt>
                <c:pt idx="2938">
                  <c:v>40.095196999999999</c:v>
                </c:pt>
                <c:pt idx="2939">
                  <c:v>40.097332000000002</c:v>
                </c:pt>
                <c:pt idx="2940">
                  <c:v>40.099452999999997</c:v>
                </c:pt>
                <c:pt idx="2941">
                  <c:v>40.101559999999999</c:v>
                </c:pt>
                <c:pt idx="2942">
                  <c:v>40.103653000000001</c:v>
                </c:pt>
                <c:pt idx="2943">
                  <c:v>40.105732000000003</c:v>
                </c:pt>
                <c:pt idx="2944">
                  <c:v>40.107798000000003</c:v>
                </c:pt>
                <c:pt idx="2945">
                  <c:v>40.109850000000002</c:v>
                </c:pt>
                <c:pt idx="2946">
                  <c:v>40.111888</c:v>
                </c:pt>
                <c:pt idx="2947">
                  <c:v>40.113911999999999</c:v>
                </c:pt>
                <c:pt idx="2948">
                  <c:v>40.115923000000002</c:v>
                </c:pt>
                <c:pt idx="2949">
                  <c:v>40.117921000000003</c:v>
                </c:pt>
                <c:pt idx="2950">
                  <c:v>40.119905000000003</c:v>
                </c:pt>
                <c:pt idx="2951">
                  <c:v>40.121875000000003</c:v>
                </c:pt>
                <c:pt idx="2952">
                  <c:v>40.123832</c:v>
                </c:pt>
                <c:pt idx="2953">
                  <c:v>40.125776000000002</c:v>
                </c:pt>
                <c:pt idx="2954">
                  <c:v>40.127707000000001</c:v>
                </c:pt>
                <c:pt idx="2955">
                  <c:v>40.129624999999997</c:v>
                </c:pt>
                <c:pt idx="2956">
                  <c:v>40.131529</c:v>
                </c:pt>
                <c:pt idx="2957">
                  <c:v>40.133420999999998</c:v>
                </c:pt>
                <c:pt idx="2958">
                  <c:v>40.135299000000003</c:v>
                </c:pt>
                <c:pt idx="2959">
                  <c:v>40.137165000000003</c:v>
                </c:pt>
                <c:pt idx="2960">
                  <c:v>40.139018</c:v>
                </c:pt>
                <c:pt idx="2961">
                  <c:v>40.140856999999997</c:v>
                </c:pt>
                <c:pt idx="2962">
                  <c:v>40.142685</c:v>
                </c:pt>
                <c:pt idx="2963">
                  <c:v>40.144499000000003</c:v>
                </c:pt>
                <c:pt idx="2964">
                  <c:v>40.146301000000001</c:v>
                </c:pt>
                <c:pt idx="2965">
                  <c:v>40.148090000000003</c:v>
                </c:pt>
                <c:pt idx="2966">
                  <c:v>40.149866000000003</c:v>
                </c:pt>
                <c:pt idx="2967">
                  <c:v>40.151629999999997</c:v>
                </c:pt>
                <c:pt idx="2968">
                  <c:v>40.153382000000001</c:v>
                </c:pt>
                <c:pt idx="2969">
                  <c:v>40.155121000000001</c:v>
                </c:pt>
                <c:pt idx="2970">
                  <c:v>40.156847999999997</c:v>
                </c:pt>
                <c:pt idx="2971">
                  <c:v>40.158562000000003</c:v>
                </c:pt>
                <c:pt idx="2972">
                  <c:v>40.160265000000003</c:v>
                </c:pt>
                <c:pt idx="2973">
                  <c:v>40.161954999999999</c:v>
                </c:pt>
                <c:pt idx="2974">
                  <c:v>40.163632999999997</c:v>
                </c:pt>
                <c:pt idx="2975">
                  <c:v>40.165298999999997</c:v>
                </c:pt>
                <c:pt idx="2976">
                  <c:v>40.166952000000002</c:v>
                </c:pt>
                <c:pt idx="2977">
                  <c:v>40.168593999999999</c:v>
                </c:pt>
                <c:pt idx="2978">
                  <c:v>40.170223999999997</c:v>
                </c:pt>
                <c:pt idx="2979">
                  <c:v>40.171841999999998</c:v>
                </c:pt>
                <c:pt idx="2980">
                  <c:v>40.173448</c:v>
                </c:pt>
                <c:pt idx="2981">
                  <c:v>40.175043000000002</c:v>
                </c:pt>
                <c:pt idx="2982">
                  <c:v>40.176625000000001</c:v>
                </c:pt>
                <c:pt idx="2983">
                  <c:v>40.178196</c:v>
                </c:pt>
                <c:pt idx="2984">
                  <c:v>40.179755999999998</c:v>
                </c:pt>
                <c:pt idx="2985">
                  <c:v>40.181303</c:v>
                </c:pt>
                <c:pt idx="2986">
                  <c:v>40.182839999999999</c:v>
                </c:pt>
                <c:pt idx="2987">
                  <c:v>40.184364000000002</c:v>
                </c:pt>
                <c:pt idx="2988">
                  <c:v>40.185876999999998</c:v>
                </c:pt>
                <c:pt idx="2989">
                  <c:v>40.187379</c:v>
                </c:pt>
                <c:pt idx="2990">
                  <c:v>40.188870000000001</c:v>
                </c:pt>
                <c:pt idx="2991">
                  <c:v>40.190348999999998</c:v>
                </c:pt>
                <c:pt idx="2992">
                  <c:v>40.191817</c:v>
                </c:pt>
                <c:pt idx="2993">
                  <c:v>40.193274000000002</c:v>
                </c:pt>
                <c:pt idx="2994">
                  <c:v>40.194718999999999</c:v>
                </c:pt>
                <c:pt idx="2995">
                  <c:v>40.196154</c:v>
                </c:pt>
                <c:pt idx="2996">
                  <c:v>40.197577000000003</c:v>
                </c:pt>
                <c:pt idx="2997">
                  <c:v>40.198990000000002</c:v>
                </c:pt>
                <c:pt idx="2998">
                  <c:v>40.200391000000003</c:v>
                </c:pt>
                <c:pt idx="2999">
                  <c:v>40.201780999999997</c:v>
                </c:pt>
                <c:pt idx="3000">
                  <c:v>40.203161000000001</c:v>
                </c:pt>
                <c:pt idx="3001">
                  <c:v>40.204529999999998</c:v>
                </c:pt>
                <c:pt idx="3002">
                  <c:v>40.205888000000002</c:v>
                </c:pt>
                <c:pt idx="3003">
                  <c:v>40.207234999999997</c:v>
                </c:pt>
                <c:pt idx="3004">
                  <c:v>40.208570999999999</c:v>
                </c:pt>
                <c:pt idx="3005">
                  <c:v>40.209896999999998</c:v>
                </c:pt>
                <c:pt idx="3006">
                  <c:v>40.211212000000003</c:v>
                </c:pt>
                <c:pt idx="3007">
                  <c:v>40.212516999999998</c:v>
                </c:pt>
                <c:pt idx="3008">
                  <c:v>40.213811</c:v>
                </c:pt>
                <c:pt idx="3009">
                  <c:v>40.215094999999998</c:v>
                </c:pt>
                <c:pt idx="3010">
                  <c:v>40.216368000000003</c:v>
                </c:pt>
                <c:pt idx="3011">
                  <c:v>40.217630999999997</c:v>
                </c:pt>
                <c:pt idx="3012">
                  <c:v>40.218882999999998</c:v>
                </c:pt>
                <c:pt idx="3013">
                  <c:v>40.220126</c:v>
                </c:pt>
                <c:pt idx="3014">
                  <c:v>40.221358000000002</c:v>
                </c:pt>
                <c:pt idx="3015">
                  <c:v>40.222579000000003</c:v>
                </c:pt>
                <c:pt idx="3016">
                  <c:v>40.223790999999999</c:v>
                </c:pt>
                <c:pt idx="3017">
                  <c:v>40.224992</c:v>
                </c:pt>
                <c:pt idx="3018">
                  <c:v>40.226182999999999</c:v>
                </c:pt>
                <c:pt idx="3019">
                  <c:v>40.227364999999999</c:v>
                </c:pt>
                <c:pt idx="3020">
                  <c:v>40.228535999999998</c:v>
                </c:pt>
                <c:pt idx="3021">
                  <c:v>40.229697000000002</c:v>
                </c:pt>
                <c:pt idx="3022">
                  <c:v>40.230848000000002</c:v>
                </c:pt>
                <c:pt idx="3023">
                  <c:v>40.231990000000003</c:v>
                </c:pt>
                <c:pt idx="3024">
                  <c:v>40.233122000000002</c:v>
                </c:pt>
                <c:pt idx="3025">
                  <c:v>40.234242999999999</c:v>
                </c:pt>
                <c:pt idx="3026">
                  <c:v>40.235354999999998</c:v>
                </c:pt>
                <c:pt idx="3027">
                  <c:v>40.236457999999999</c:v>
                </c:pt>
                <c:pt idx="3028">
                  <c:v>40.237549999999999</c:v>
                </c:pt>
                <c:pt idx="3029">
                  <c:v>40.238633</c:v>
                </c:pt>
                <c:pt idx="3030">
                  <c:v>40.239707000000003</c:v>
                </c:pt>
                <c:pt idx="3031">
                  <c:v>40.240769999999998</c:v>
                </c:pt>
                <c:pt idx="3032">
                  <c:v>40.241824999999999</c:v>
                </c:pt>
                <c:pt idx="3033">
                  <c:v>40.242870000000003</c:v>
                </c:pt>
                <c:pt idx="3034">
                  <c:v>40.243904999999998</c:v>
                </c:pt>
                <c:pt idx="3035">
                  <c:v>40.244931000000001</c:v>
                </c:pt>
                <c:pt idx="3036">
                  <c:v>40.245947999999999</c:v>
                </c:pt>
                <c:pt idx="3037">
                  <c:v>40.246955</c:v>
                </c:pt>
                <c:pt idx="3038">
                  <c:v>40.247953000000003</c:v>
                </c:pt>
                <c:pt idx="3039">
                  <c:v>40.248942</c:v>
                </c:pt>
                <c:pt idx="3040">
                  <c:v>40.249921000000001</c:v>
                </c:pt>
                <c:pt idx="3041">
                  <c:v>40.250892</c:v>
                </c:pt>
                <c:pt idx="3042">
                  <c:v>40.251852999999997</c:v>
                </c:pt>
                <c:pt idx="3043">
                  <c:v>40.252805000000002</c:v>
                </c:pt>
                <c:pt idx="3044">
                  <c:v>40.253748000000002</c:v>
                </c:pt>
                <c:pt idx="3045">
                  <c:v>40.254682000000003</c:v>
                </c:pt>
                <c:pt idx="3046">
                  <c:v>40.255606999999998</c:v>
                </c:pt>
                <c:pt idx="3047">
                  <c:v>40.256523000000001</c:v>
                </c:pt>
                <c:pt idx="3048">
                  <c:v>40.257430999999997</c:v>
                </c:pt>
                <c:pt idx="3049">
                  <c:v>40.258329000000003</c:v>
                </c:pt>
                <c:pt idx="3050">
                  <c:v>40.259217999999997</c:v>
                </c:pt>
                <c:pt idx="3051">
                  <c:v>40.260098999999997</c:v>
                </c:pt>
                <c:pt idx="3052">
                  <c:v>40.260970999999998</c:v>
                </c:pt>
                <c:pt idx="3053">
                  <c:v>40.261834</c:v>
                </c:pt>
                <c:pt idx="3054">
                  <c:v>40.262689000000002</c:v>
                </c:pt>
                <c:pt idx="3055">
                  <c:v>40.263534999999997</c:v>
                </c:pt>
                <c:pt idx="3056">
                  <c:v>40.264372000000002</c:v>
                </c:pt>
                <c:pt idx="3057">
                  <c:v>40.265200999999998</c:v>
                </c:pt>
                <c:pt idx="3058">
                  <c:v>40.266021000000002</c:v>
                </c:pt>
                <c:pt idx="3059">
                  <c:v>40.266832999999998</c:v>
                </c:pt>
                <c:pt idx="3060">
                  <c:v>40.267636000000003</c:v>
                </c:pt>
                <c:pt idx="3061">
                  <c:v>40.268430000000002</c:v>
                </c:pt>
                <c:pt idx="3062">
                  <c:v>40.269216999999998</c:v>
                </c:pt>
                <c:pt idx="3063">
                  <c:v>40.269995000000002</c:v>
                </c:pt>
                <c:pt idx="3064">
                  <c:v>40.270764</c:v>
                </c:pt>
                <c:pt idx="3065">
                  <c:v>40.271526000000001</c:v>
                </c:pt>
                <c:pt idx="3066">
                  <c:v>40.272278999999997</c:v>
                </c:pt>
                <c:pt idx="3067">
                  <c:v>40.273023999999999</c:v>
                </c:pt>
                <c:pt idx="3068">
                  <c:v>40.273760000000003</c:v>
                </c:pt>
                <c:pt idx="3069">
                  <c:v>40.274489000000003</c:v>
                </c:pt>
                <c:pt idx="3070">
                  <c:v>40.275208999999997</c:v>
                </c:pt>
                <c:pt idx="3071">
                  <c:v>40.275920999999997</c:v>
                </c:pt>
                <c:pt idx="3072">
                  <c:v>40.276625000000003</c:v>
                </c:pt>
                <c:pt idx="3073">
                  <c:v>40.277321000000001</c:v>
                </c:pt>
                <c:pt idx="3074">
                  <c:v>40.278010000000002</c:v>
                </c:pt>
                <c:pt idx="3075">
                  <c:v>40.278689999999997</c:v>
                </c:pt>
                <c:pt idx="3076">
                  <c:v>40.279361999999999</c:v>
                </c:pt>
                <c:pt idx="3077">
                  <c:v>40.280025999999999</c:v>
                </c:pt>
                <c:pt idx="3078">
                  <c:v>40.280683000000003</c:v>
                </c:pt>
                <c:pt idx="3079">
                  <c:v>40.281331000000002</c:v>
                </c:pt>
                <c:pt idx="3080">
                  <c:v>40.281972000000003</c:v>
                </c:pt>
                <c:pt idx="3081">
                  <c:v>40.282604999999997</c:v>
                </c:pt>
                <c:pt idx="3082">
                  <c:v>40.283230000000003</c:v>
                </c:pt>
                <c:pt idx="3083">
                  <c:v>40.283847999999999</c:v>
                </c:pt>
                <c:pt idx="3084">
                  <c:v>40.284458000000001</c:v>
                </c:pt>
                <c:pt idx="3085">
                  <c:v>40.285060000000001</c:v>
                </c:pt>
                <c:pt idx="3086">
                  <c:v>40.285654999999998</c:v>
                </c:pt>
                <c:pt idx="3087">
                  <c:v>40.286242000000001</c:v>
                </c:pt>
                <c:pt idx="3088">
                  <c:v>40.286822000000001</c:v>
                </c:pt>
                <c:pt idx="3089">
                  <c:v>40.287393999999999</c:v>
                </c:pt>
                <c:pt idx="3090">
                  <c:v>40.287958000000003</c:v>
                </c:pt>
                <c:pt idx="3091">
                  <c:v>40.288514999999997</c:v>
                </c:pt>
                <c:pt idx="3092">
                  <c:v>40.289065000000001</c:v>
                </c:pt>
                <c:pt idx="3093">
                  <c:v>40.289606999999997</c:v>
                </c:pt>
                <c:pt idx="3094">
                  <c:v>40.290142000000003</c:v>
                </c:pt>
                <c:pt idx="3095">
                  <c:v>40.290669999999999</c:v>
                </c:pt>
                <c:pt idx="3096">
                  <c:v>40.29119</c:v>
                </c:pt>
                <c:pt idx="3097">
                  <c:v>40.291702999999998</c:v>
                </c:pt>
                <c:pt idx="3098">
                  <c:v>40.292209</c:v>
                </c:pt>
                <c:pt idx="3099">
                  <c:v>40.292707</c:v>
                </c:pt>
                <c:pt idx="3100">
                  <c:v>40.293199000000001</c:v>
                </c:pt>
                <c:pt idx="3101">
                  <c:v>40.293683000000001</c:v>
                </c:pt>
                <c:pt idx="3102">
                  <c:v>40.294159999999998</c:v>
                </c:pt>
                <c:pt idx="3103">
                  <c:v>40.294629999999998</c:v>
                </c:pt>
                <c:pt idx="3104">
                  <c:v>40.295093000000001</c:v>
                </c:pt>
                <c:pt idx="3105">
                  <c:v>40.295549000000001</c:v>
                </c:pt>
                <c:pt idx="3106">
                  <c:v>40.295997999999997</c:v>
                </c:pt>
                <c:pt idx="3107">
                  <c:v>40.296439999999997</c:v>
                </c:pt>
                <c:pt idx="3108">
                  <c:v>40.296875</c:v>
                </c:pt>
                <c:pt idx="3109">
                  <c:v>40.297302999999999</c:v>
                </c:pt>
                <c:pt idx="3110">
                  <c:v>40.297724000000002</c:v>
                </c:pt>
                <c:pt idx="3111">
                  <c:v>40.298138000000002</c:v>
                </c:pt>
                <c:pt idx="3112">
                  <c:v>40.298544999999997</c:v>
                </c:pt>
                <c:pt idx="3113">
                  <c:v>40.298946000000001</c:v>
                </c:pt>
                <c:pt idx="3114">
                  <c:v>40.299340000000001</c:v>
                </c:pt>
                <c:pt idx="3115">
                  <c:v>40.299726999999997</c:v>
                </c:pt>
                <c:pt idx="3116">
                  <c:v>40.300106999999997</c:v>
                </c:pt>
                <c:pt idx="3117">
                  <c:v>40.300480999999998</c:v>
                </c:pt>
                <c:pt idx="3118">
                  <c:v>40.300848000000002</c:v>
                </c:pt>
                <c:pt idx="3119">
                  <c:v>40.301208000000003</c:v>
                </c:pt>
                <c:pt idx="3120">
                  <c:v>40.301561999999997</c:v>
                </c:pt>
                <c:pt idx="3121">
                  <c:v>40.301909000000002</c:v>
                </c:pt>
                <c:pt idx="3122">
                  <c:v>40.302250000000001</c:v>
                </c:pt>
                <c:pt idx="3123">
                  <c:v>40.302584000000003</c:v>
                </c:pt>
                <c:pt idx="3124">
                  <c:v>40.302911999999999</c:v>
                </c:pt>
                <c:pt idx="3125">
                  <c:v>40.303232999999999</c:v>
                </c:pt>
                <c:pt idx="3126">
                  <c:v>40.303547000000002</c:v>
                </c:pt>
                <c:pt idx="3127">
                  <c:v>40.303856000000003</c:v>
                </c:pt>
                <c:pt idx="3128">
                  <c:v>40.304156999999996</c:v>
                </c:pt>
                <c:pt idx="3129">
                  <c:v>40.304453000000002</c:v>
                </c:pt>
                <c:pt idx="3130">
                  <c:v>40.304741999999997</c:v>
                </c:pt>
                <c:pt idx="3131">
                  <c:v>40.305025000000001</c:v>
                </c:pt>
                <c:pt idx="3132">
                  <c:v>40.305301</c:v>
                </c:pt>
                <c:pt idx="3133">
                  <c:v>40.305571</c:v>
                </c:pt>
                <c:pt idx="3134">
                  <c:v>40.305835000000002</c:v>
                </c:pt>
                <c:pt idx="3135">
                  <c:v>40.306092999999997</c:v>
                </c:pt>
                <c:pt idx="3136">
                  <c:v>40.306345</c:v>
                </c:pt>
                <c:pt idx="3137">
                  <c:v>40.30659</c:v>
                </c:pt>
                <c:pt idx="3138">
                  <c:v>40.306829</c:v>
                </c:pt>
                <c:pt idx="3139">
                  <c:v>40.307062000000002</c:v>
                </c:pt>
                <c:pt idx="3140">
                  <c:v>40.307288999999997</c:v>
                </c:pt>
                <c:pt idx="3141">
                  <c:v>40.307510000000001</c:v>
                </c:pt>
                <c:pt idx="3142">
                  <c:v>40.307724999999998</c:v>
                </c:pt>
                <c:pt idx="3143">
                  <c:v>40.307934000000003</c:v>
                </c:pt>
                <c:pt idx="3144">
                  <c:v>40.308137000000002</c:v>
                </c:pt>
                <c:pt idx="3145">
                  <c:v>40.308334000000002</c:v>
                </c:pt>
                <c:pt idx="3146">
                  <c:v>40.308525000000003</c:v>
                </c:pt>
                <c:pt idx="3147">
                  <c:v>40.308709999999998</c:v>
                </c:pt>
                <c:pt idx="3148">
                  <c:v>40.308889000000001</c:v>
                </c:pt>
                <c:pt idx="3149">
                  <c:v>40.309063000000002</c:v>
                </c:pt>
                <c:pt idx="3150">
                  <c:v>40.309229999999999</c:v>
                </c:pt>
                <c:pt idx="3151">
                  <c:v>40.309392000000003</c:v>
                </c:pt>
                <c:pt idx="3152">
                  <c:v>40.309547999999999</c:v>
                </c:pt>
                <c:pt idx="3153">
                  <c:v>40.309697999999997</c:v>
                </c:pt>
                <c:pt idx="3154">
                  <c:v>40.309842000000003</c:v>
                </c:pt>
                <c:pt idx="3155">
                  <c:v>40.309981000000001</c:v>
                </c:pt>
                <c:pt idx="3156">
                  <c:v>40.310113999999999</c:v>
                </c:pt>
                <c:pt idx="3157">
                  <c:v>40.310240999999998</c:v>
                </c:pt>
                <c:pt idx="3158">
                  <c:v>40.310363000000002</c:v>
                </c:pt>
                <c:pt idx="3159">
                  <c:v>40.310479000000001</c:v>
                </c:pt>
                <c:pt idx="3160">
                  <c:v>40.310589</c:v>
                </c:pt>
                <c:pt idx="3161">
                  <c:v>40.310693999999998</c:v>
                </c:pt>
                <c:pt idx="3162">
                  <c:v>40.310792999999997</c:v>
                </c:pt>
                <c:pt idx="3163">
                  <c:v>40.310887000000001</c:v>
                </c:pt>
                <c:pt idx="3164">
                  <c:v>40.310974999999999</c:v>
                </c:pt>
                <c:pt idx="3165">
                  <c:v>40.311058000000003</c:v>
                </c:pt>
                <c:pt idx="3166">
                  <c:v>40.311135</c:v>
                </c:pt>
                <c:pt idx="3167">
                  <c:v>40.311207000000003</c:v>
                </c:pt>
                <c:pt idx="3168">
                  <c:v>40.311273</c:v>
                </c:pt>
                <c:pt idx="3169">
                  <c:v>40.311334000000002</c:v>
                </c:pt>
                <c:pt idx="3170">
                  <c:v>40.311388999999998</c:v>
                </c:pt>
                <c:pt idx="3171">
                  <c:v>40.311439</c:v>
                </c:pt>
                <c:pt idx="3172">
                  <c:v>40.311484</c:v>
                </c:pt>
                <c:pt idx="3173">
                  <c:v>40.311523999999999</c:v>
                </c:pt>
                <c:pt idx="3174">
                  <c:v>40.311557999999998</c:v>
                </c:pt>
                <c:pt idx="3175">
                  <c:v>40.311587000000003</c:v>
                </c:pt>
                <c:pt idx="3176">
                  <c:v>40.311610999999999</c:v>
                </c:pt>
                <c:pt idx="3177">
                  <c:v>40.311629000000003</c:v>
                </c:pt>
                <c:pt idx="3178">
                  <c:v>40.311642999999997</c:v>
                </c:pt>
                <c:pt idx="3179">
                  <c:v>40.311650999999998</c:v>
                </c:pt>
                <c:pt idx="3180">
                  <c:v>40.311653999999997</c:v>
                </c:pt>
                <c:pt idx="3181">
                  <c:v>40.311650999999998</c:v>
                </c:pt>
                <c:pt idx="3182">
                  <c:v>40.311644000000001</c:v>
                </c:pt>
                <c:pt idx="3183">
                  <c:v>40.311632000000003</c:v>
                </c:pt>
                <c:pt idx="3184">
                  <c:v>40.311613999999999</c:v>
                </c:pt>
                <c:pt idx="3185">
                  <c:v>40.311591999999997</c:v>
                </c:pt>
                <c:pt idx="3186">
                  <c:v>40.311563999999997</c:v>
                </c:pt>
                <c:pt idx="3187">
                  <c:v>40.311531000000002</c:v>
                </c:pt>
                <c:pt idx="3188">
                  <c:v>40.311494000000003</c:v>
                </c:pt>
                <c:pt idx="3189">
                  <c:v>40.311450999999998</c:v>
                </c:pt>
                <c:pt idx="3190">
                  <c:v>40.311404000000003</c:v>
                </c:pt>
                <c:pt idx="3191">
                  <c:v>40.311351000000002</c:v>
                </c:pt>
                <c:pt idx="3192">
                  <c:v>40.311293999999997</c:v>
                </c:pt>
                <c:pt idx="3193">
                  <c:v>40.311230999999999</c:v>
                </c:pt>
                <c:pt idx="3194">
                  <c:v>40.311163999999998</c:v>
                </c:pt>
                <c:pt idx="3195">
                  <c:v>40.311092000000002</c:v>
                </c:pt>
                <c:pt idx="3196">
                  <c:v>40.311014999999998</c:v>
                </c:pt>
                <c:pt idx="3197">
                  <c:v>40.310934000000003</c:v>
                </c:pt>
                <c:pt idx="3198">
                  <c:v>40.310847000000003</c:v>
                </c:pt>
                <c:pt idx="3199">
                  <c:v>40.310755999999998</c:v>
                </c:pt>
                <c:pt idx="3200">
                  <c:v>40.310659999999999</c:v>
                </c:pt>
                <c:pt idx="3201">
                  <c:v>40.310558999999998</c:v>
                </c:pt>
                <c:pt idx="3202">
                  <c:v>40.310454</c:v>
                </c:pt>
                <c:pt idx="3203">
                  <c:v>40.310344000000001</c:v>
                </c:pt>
                <c:pt idx="3204">
                  <c:v>40.310229</c:v>
                </c:pt>
                <c:pt idx="3205">
                  <c:v>40.310110000000002</c:v>
                </c:pt>
                <c:pt idx="3206">
                  <c:v>40.309986000000002</c:v>
                </c:pt>
                <c:pt idx="3207">
                  <c:v>40.309857000000001</c:v>
                </c:pt>
                <c:pt idx="3208">
                  <c:v>40.309724000000003</c:v>
                </c:pt>
                <c:pt idx="3209">
                  <c:v>40.309586000000003</c:v>
                </c:pt>
                <c:pt idx="3210">
                  <c:v>40.309443000000002</c:v>
                </c:pt>
                <c:pt idx="3211">
                  <c:v>40.309297000000001</c:v>
                </c:pt>
                <c:pt idx="3212">
                  <c:v>40.309145000000001</c:v>
                </c:pt>
                <c:pt idx="3213">
                  <c:v>40.308988999999997</c:v>
                </c:pt>
                <c:pt idx="3214">
                  <c:v>40.308829000000003</c:v>
                </c:pt>
                <c:pt idx="3215">
                  <c:v>40.308664</c:v>
                </c:pt>
                <c:pt idx="3216">
                  <c:v>40.308494000000003</c:v>
                </c:pt>
                <c:pt idx="3217">
                  <c:v>40.308320000000002</c:v>
                </c:pt>
                <c:pt idx="3218">
                  <c:v>40.308141999999997</c:v>
                </c:pt>
                <c:pt idx="3219">
                  <c:v>40.307960000000001</c:v>
                </c:pt>
                <c:pt idx="3220">
                  <c:v>40.307772999999997</c:v>
                </c:pt>
                <c:pt idx="3221">
                  <c:v>40.307580999999999</c:v>
                </c:pt>
                <c:pt idx="3222">
                  <c:v>40.307386000000001</c:v>
                </c:pt>
                <c:pt idx="3223">
                  <c:v>40.307186000000002</c:v>
                </c:pt>
                <c:pt idx="3224">
                  <c:v>40.306981</c:v>
                </c:pt>
                <c:pt idx="3225">
                  <c:v>40.306773</c:v>
                </c:pt>
                <c:pt idx="3226">
                  <c:v>40.306559999999998</c:v>
                </c:pt>
                <c:pt idx="3227">
                  <c:v>40.306342999999998</c:v>
                </c:pt>
                <c:pt idx="3228">
                  <c:v>40.306122000000002</c:v>
                </c:pt>
                <c:pt idx="3229">
                  <c:v>40.305895999999997</c:v>
                </c:pt>
                <c:pt idx="3230">
                  <c:v>40.305666000000002</c:v>
                </c:pt>
                <c:pt idx="3231">
                  <c:v>40.305433000000001</c:v>
                </c:pt>
                <c:pt idx="3232">
                  <c:v>40.305194</c:v>
                </c:pt>
                <c:pt idx="3233">
                  <c:v>40.304952</c:v>
                </c:pt>
                <c:pt idx="3234">
                  <c:v>40.304706000000003</c:v>
                </c:pt>
                <c:pt idx="3235">
                  <c:v>40.304456000000002</c:v>
                </c:pt>
                <c:pt idx="3236">
                  <c:v>40.304200999999999</c:v>
                </c:pt>
                <c:pt idx="3237">
                  <c:v>40.303941999999999</c:v>
                </c:pt>
                <c:pt idx="3238">
                  <c:v>40.30368</c:v>
                </c:pt>
                <c:pt idx="3239">
                  <c:v>40.303412999999999</c:v>
                </c:pt>
                <c:pt idx="3240">
                  <c:v>40.303142000000001</c:v>
                </c:pt>
                <c:pt idx="3241">
                  <c:v>40.302867999999997</c:v>
                </c:pt>
                <c:pt idx="3242">
                  <c:v>40.302588999999998</c:v>
                </c:pt>
                <c:pt idx="3243">
                  <c:v>40.302306000000002</c:v>
                </c:pt>
                <c:pt idx="3244">
                  <c:v>40.302019999999999</c:v>
                </c:pt>
                <c:pt idx="3245">
                  <c:v>40.301729000000002</c:v>
                </c:pt>
                <c:pt idx="3246">
                  <c:v>40.301434999999998</c:v>
                </c:pt>
                <c:pt idx="3247">
                  <c:v>40.301136</c:v>
                </c:pt>
                <c:pt idx="3248">
                  <c:v>40.300834000000002</c:v>
                </c:pt>
                <c:pt idx="3249">
                  <c:v>40.300528</c:v>
                </c:pt>
                <c:pt idx="3250">
                  <c:v>40.300218000000001</c:v>
                </c:pt>
                <c:pt idx="3251">
                  <c:v>40.299903999999998</c:v>
                </c:pt>
                <c:pt idx="3252">
                  <c:v>40.299585999999998</c:v>
                </c:pt>
                <c:pt idx="3253">
                  <c:v>40.299264999999998</c:v>
                </c:pt>
                <c:pt idx="3254">
                  <c:v>40.298940000000002</c:v>
                </c:pt>
                <c:pt idx="3255">
                  <c:v>40.298611000000001</c:v>
                </c:pt>
                <c:pt idx="3256">
                  <c:v>40.298278000000003</c:v>
                </c:pt>
                <c:pt idx="3257">
                  <c:v>40.297941000000002</c:v>
                </c:pt>
                <c:pt idx="3258">
                  <c:v>40.297601</c:v>
                </c:pt>
                <c:pt idx="3259">
                  <c:v>40.297257000000002</c:v>
                </c:pt>
                <c:pt idx="3260">
                  <c:v>40.296908999999999</c:v>
                </c:pt>
                <c:pt idx="3261">
                  <c:v>40.296557999999997</c:v>
                </c:pt>
                <c:pt idx="3262">
                  <c:v>40.296202999999998</c:v>
                </c:pt>
                <c:pt idx="3263">
                  <c:v>40.295844000000002</c:v>
                </c:pt>
                <c:pt idx="3264">
                  <c:v>40.295482</c:v>
                </c:pt>
                <c:pt idx="3265">
                  <c:v>40.295116</c:v>
                </c:pt>
                <c:pt idx="3266">
                  <c:v>40.294746000000004</c:v>
                </c:pt>
                <c:pt idx="3267">
                  <c:v>40.294373</c:v>
                </c:pt>
                <c:pt idx="3268">
                  <c:v>40.293996</c:v>
                </c:pt>
                <c:pt idx="3269">
                  <c:v>40.293616</c:v>
                </c:pt>
                <c:pt idx="3270">
                  <c:v>40.293232000000003</c:v>
                </c:pt>
                <c:pt idx="3271">
                  <c:v>40.292845</c:v>
                </c:pt>
                <c:pt idx="3272">
                  <c:v>40.292453999999999</c:v>
                </c:pt>
                <c:pt idx="3273">
                  <c:v>40.292059999999999</c:v>
                </c:pt>
                <c:pt idx="3274">
                  <c:v>40.291662000000002</c:v>
                </c:pt>
                <c:pt idx="3275">
                  <c:v>40.291260999999999</c:v>
                </c:pt>
                <c:pt idx="3276">
                  <c:v>40.290855999999998</c:v>
                </c:pt>
                <c:pt idx="3277">
                  <c:v>40.290447999999998</c:v>
                </c:pt>
                <c:pt idx="3278">
                  <c:v>40.290036000000001</c:v>
                </c:pt>
                <c:pt idx="3279">
                  <c:v>40.289620999999997</c:v>
                </c:pt>
                <c:pt idx="3280">
                  <c:v>40.289203000000001</c:v>
                </c:pt>
                <c:pt idx="3281">
                  <c:v>40.288781</c:v>
                </c:pt>
                <c:pt idx="3282">
                  <c:v>40.288356</c:v>
                </c:pt>
                <c:pt idx="3283">
                  <c:v>40.287927000000003</c:v>
                </c:pt>
                <c:pt idx="3284">
                  <c:v>40.287495</c:v>
                </c:pt>
                <c:pt idx="3285">
                  <c:v>40.287059999999997</c:v>
                </c:pt>
                <c:pt idx="3286">
                  <c:v>40.286622000000001</c:v>
                </c:pt>
                <c:pt idx="3287">
                  <c:v>40.286180000000002</c:v>
                </c:pt>
                <c:pt idx="3288">
                  <c:v>40.285735000000003</c:v>
                </c:pt>
                <c:pt idx="3289">
                  <c:v>40.285285999999999</c:v>
                </c:pt>
                <c:pt idx="3290">
                  <c:v>40.284835000000001</c:v>
                </c:pt>
                <c:pt idx="3291">
                  <c:v>40.284379999999999</c:v>
                </c:pt>
                <c:pt idx="3292">
                  <c:v>40.283921999999997</c:v>
                </c:pt>
                <c:pt idx="3293">
                  <c:v>40.283461000000003</c:v>
                </c:pt>
                <c:pt idx="3294">
                  <c:v>40.282995999999997</c:v>
                </c:pt>
                <c:pt idx="3295">
                  <c:v>40.282527999999999</c:v>
                </c:pt>
                <c:pt idx="3296">
                  <c:v>40.282057999999999</c:v>
                </c:pt>
                <c:pt idx="3297">
                  <c:v>40.281584000000002</c:v>
                </c:pt>
                <c:pt idx="3298">
                  <c:v>40.281106999999999</c:v>
                </c:pt>
                <c:pt idx="3299">
                  <c:v>40.280625999999998</c:v>
                </c:pt>
                <c:pt idx="3300">
                  <c:v>40.280143000000002</c:v>
                </c:pt>
                <c:pt idx="3301">
                  <c:v>40.279656000000003</c:v>
                </c:pt>
                <c:pt idx="3302">
                  <c:v>40.279167000000001</c:v>
                </c:pt>
                <c:pt idx="3303">
                  <c:v>40.278674000000002</c:v>
                </c:pt>
                <c:pt idx="3304">
                  <c:v>40.278179000000002</c:v>
                </c:pt>
                <c:pt idx="3305">
                  <c:v>40.277679999999997</c:v>
                </c:pt>
                <c:pt idx="3306">
                  <c:v>40.277177999999999</c:v>
                </c:pt>
                <c:pt idx="3307">
                  <c:v>40.276673000000002</c:v>
                </c:pt>
                <c:pt idx="3308">
                  <c:v>40.276164999999999</c:v>
                </c:pt>
                <c:pt idx="3309">
                  <c:v>40.275655</c:v>
                </c:pt>
                <c:pt idx="3310">
                  <c:v>40.275140999999998</c:v>
                </c:pt>
                <c:pt idx="3311">
                  <c:v>40.274624000000003</c:v>
                </c:pt>
                <c:pt idx="3312">
                  <c:v>40.274104000000001</c:v>
                </c:pt>
                <c:pt idx="3313">
                  <c:v>40.273581</c:v>
                </c:pt>
                <c:pt idx="3314">
                  <c:v>40.273055999999997</c:v>
                </c:pt>
                <c:pt idx="3315">
                  <c:v>40.272526999999997</c:v>
                </c:pt>
                <c:pt idx="3316">
                  <c:v>40.271996000000001</c:v>
                </c:pt>
                <c:pt idx="3317">
                  <c:v>40.271462</c:v>
                </c:pt>
                <c:pt idx="3318">
                  <c:v>40.270924000000001</c:v>
                </c:pt>
                <c:pt idx="3319">
                  <c:v>40.270384</c:v>
                </c:pt>
                <c:pt idx="3320">
                  <c:v>40.269841</c:v>
                </c:pt>
                <c:pt idx="3321">
                  <c:v>40.269295</c:v>
                </c:pt>
                <c:pt idx="3322">
                  <c:v>40.268746999999998</c:v>
                </c:pt>
                <c:pt idx="3323">
                  <c:v>40.268194999999999</c:v>
                </c:pt>
                <c:pt idx="3324">
                  <c:v>40.267640999999998</c:v>
                </c:pt>
                <c:pt idx="3325">
                  <c:v>40.267083999999997</c:v>
                </c:pt>
                <c:pt idx="3326">
                  <c:v>40.266523999999997</c:v>
                </c:pt>
                <c:pt idx="3327">
                  <c:v>40.265962000000002</c:v>
                </c:pt>
                <c:pt idx="3328">
                  <c:v>40.265396000000003</c:v>
                </c:pt>
                <c:pt idx="3329">
                  <c:v>40.264828000000001</c:v>
                </c:pt>
                <c:pt idx="3330">
                  <c:v>40.264257000000001</c:v>
                </c:pt>
                <c:pt idx="3331">
                  <c:v>40.263683999999998</c:v>
                </c:pt>
                <c:pt idx="3332">
                  <c:v>40.263108000000003</c:v>
                </c:pt>
                <c:pt idx="3333">
                  <c:v>40.262529000000001</c:v>
                </c:pt>
                <c:pt idx="3334">
                  <c:v>40.261946999999999</c:v>
                </c:pt>
                <c:pt idx="3335">
                  <c:v>40.261363000000003</c:v>
                </c:pt>
                <c:pt idx="3336">
                  <c:v>40.260776</c:v>
                </c:pt>
                <c:pt idx="3337">
                  <c:v>40.260185999999997</c:v>
                </c:pt>
                <c:pt idx="3338">
                  <c:v>40.259594</c:v>
                </c:pt>
                <c:pt idx="3339">
                  <c:v>40.258999000000003</c:v>
                </c:pt>
                <c:pt idx="3340">
                  <c:v>40.258400999999999</c:v>
                </c:pt>
                <c:pt idx="3341">
                  <c:v>40.257801000000001</c:v>
                </c:pt>
                <c:pt idx="3342">
                  <c:v>40.257198000000002</c:v>
                </c:pt>
                <c:pt idx="3343">
                  <c:v>40.256593000000002</c:v>
                </c:pt>
                <c:pt idx="3344">
                  <c:v>40.255985000000003</c:v>
                </c:pt>
                <c:pt idx="3345">
                  <c:v>40.255375000000001</c:v>
                </c:pt>
                <c:pt idx="3346">
                  <c:v>40.254761999999999</c:v>
                </c:pt>
                <c:pt idx="3347">
                  <c:v>40.254145999999999</c:v>
                </c:pt>
                <c:pt idx="3348">
                  <c:v>40.253528000000003</c:v>
                </c:pt>
                <c:pt idx="3349">
                  <c:v>40.252907999999998</c:v>
                </c:pt>
                <c:pt idx="3350">
                  <c:v>40.252285000000001</c:v>
                </c:pt>
                <c:pt idx="3351">
                  <c:v>40.251658999999997</c:v>
                </c:pt>
                <c:pt idx="3352">
                  <c:v>40.251030999999998</c:v>
                </c:pt>
                <c:pt idx="3353">
                  <c:v>40.250400999999997</c:v>
                </c:pt>
                <c:pt idx="3354">
                  <c:v>40.249768000000003</c:v>
                </c:pt>
                <c:pt idx="3355">
                  <c:v>40.249132000000003</c:v>
                </c:pt>
                <c:pt idx="3356">
                  <c:v>40.248494000000001</c:v>
                </c:pt>
                <c:pt idx="3357">
                  <c:v>40.247853999999997</c:v>
                </c:pt>
                <c:pt idx="3358">
                  <c:v>40.247211</c:v>
                </c:pt>
                <c:pt idx="3359">
                  <c:v>40.246566000000001</c:v>
                </c:pt>
                <c:pt idx="3360">
                  <c:v>40.245919000000001</c:v>
                </c:pt>
                <c:pt idx="3361">
                  <c:v>40.245269</c:v>
                </c:pt>
                <c:pt idx="3362">
                  <c:v>40.244616999999998</c:v>
                </c:pt>
                <c:pt idx="3363">
                  <c:v>40.243962000000003</c:v>
                </c:pt>
                <c:pt idx="3364">
                  <c:v>40.243304999999999</c:v>
                </c:pt>
                <c:pt idx="3365">
                  <c:v>40.242646000000001</c:v>
                </c:pt>
                <c:pt idx="3366">
                  <c:v>40.241985</c:v>
                </c:pt>
                <c:pt idx="3367">
                  <c:v>40.241320999999999</c:v>
                </c:pt>
                <c:pt idx="3368">
                  <c:v>40.240653999999999</c:v>
                </c:pt>
                <c:pt idx="3369">
                  <c:v>40.239986000000002</c:v>
                </c:pt>
                <c:pt idx="3370">
                  <c:v>40.239314999999998</c:v>
                </c:pt>
                <c:pt idx="3371">
                  <c:v>40.238641999999999</c:v>
                </c:pt>
                <c:pt idx="3372">
                  <c:v>40.237966999999998</c:v>
                </c:pt>
                <c:pt idx="3373">
                  <c:v>40.237288999999997</c:v>
                </c:pt>
                <c:pt idx="3374">
                  <c:v>40.236609000000001</c:v>
                </c:pt>
                <c:pt idx="3375">
                  <c:v>40.235926999999997</c:v>
                </c:pt>
                <c:pt idx="3376">
                  <c:v>40.235242999999997</c:v>
                </c:pt>
                <c:pt idx="3377">
                  <c:v>40.234555999999998</c:v>
                </c:pt>
                <c:pt idx="3378">
                  <c:v>40.233868000000001</c:v>
                </c:pt>
                <c:pt idx="3379">
                  <c:v>40.233176999999998</c:v>
                </c:pt>
                <c:pt idx="3380">
                  <c:v>40.232483999999999</c:v>
                </c:pt>
                <c:pt idx="3381">
                  <c:v>40.231788999999999</c:v>
                </c:pt>
                <c:pt idx="3382">
                  <c:v>40.231090999999999</c:v>
                </c:pt>
                <c:pt idx="3383">
                  <c:v>40.230392000000002</c:v>
                </c:pt>
                <c:pt idx="3384">
                  <c:v>40.229689999999998</c:v>
                </c:pt>
                <c:pt idx="3385">
                  <c:v>40.228985999999999</c:v>
                </c:pt>
                <c:pt idx="3386">
                  <c:v>40.228279999999998</c:v>
                </c:pt>
                <c:pt idx="3387">
                  <c:v>40.227572000000002</c:v>
                </c:pt>
                <c:pt idx="3388">
                  <c:v>40.226861999999997</c:v>
                </c:pt>
                <c:pt idx="3389">
                  <c:v>40.226149999999997</c:v>
                </c:pt>
                <c:pt idx="3390">
                  <c:v>40.225434999999997</c:v>
                </c:pt>
                <c:pt idx="3391">
                  <c:v>40.224719</c:v>
                </c:pt>
                <c:pt idx="3392">
                  <c:v>40.223999999999997</c:v>
                </c:pt>
                <c:pt idx="3393">
                  <c:v>40.223280000000003</c:v>
                </c:pt>
                <c:pt idx="3394">
                  <c:v>40.222557000000002</c:v>
                </c:pt>
                <c:pt idx="3395">
                  <c:v>40.221831999999999</c:v>
                </c:pt>
                <c:pt idx="3396">
                  <c:v>40.221105999999999</c:v>
                </c:pt>
                <c:pt idx="3397">
                  <c:v>40.220376999999999</c:v>
                </c:pt>
                <c:pt idx="3398">
                  <c:v>40.219645999999997</c:v>
                </c:pt>
                <c:pt idx="3399">
                  <c:v>40.218913999999998</c:v>
                </c:pt>
                <c:pt idx="3400">
                  <c:v>40.218178999999999</c:v>
                </c:pt>
                <c:pt idx="3401">
                  <c:v>40.217443000000003</c:v>
                </c:pt>
                <c:pt idx="3402">
                  <c:v>40.216704</c:v>
                </c:pt>
                <c:pt idx="3403">
                  <c:v>40.215963000000002</c:v>
                </c:pt>
                <c:pt idx="3404">
                  <c:v>40.215221</c:v>
                </c:pt>
                <c:pt idx="3405">
                  <c:v>40.214475999999998</c:v>
                </c:pt>
                <c:pt idx="3406">
                  <c:v>40.213729999999998</c:v>
                </c:pt>
                <c:pt idx="3407">
                  <c:v>40.212981999999997</c:v>
                </c:pt>
                <c:pt idx="3408">
                  <c:v>40.212231000000003</c:v>
                </c:pt>
                <c:pt idx="3409">
                  <c:v>40.211478999999997</c:v>
                </c:pt>
                <c:pt idx="3410">
                  <c:v>40.210724999999996</c:v>
                </c:pt>
                <c:pt idx="3411">
                  <c:v>40.209969000000001</c:v>
                </c:pt>
                <c:pt idx="3412">
                  <c:v>40.209212000000001</c:v>
                </c:pt>
                <c:pt idx="3413">
                  <c:v>40.208452000000001</c:v>
                </c:pt>
                <c:pt idx="3414">
                  <c:v>40.207689999999999</c:v>
                </c:pt>
                <c:pt idx="3415">
                  <c:v>40.206927</c:v>
                </c:pt>
                <c:pt idx="3416">
                  <c:v>40.206161999999999</c:v>
                </c:pt>
                <c:pt idx="3417">
                  <c:v>40.205395000000003</c:v>
                </c:pt>
                <c:pt idx="3418">
                  <c:v>40.204625999999998</c:v>
                </c:pt>
                <c:pt idx="3419">
                  <c:v>40.203854999999997</c:v>
                </c:pt>
                <c:pt idx="3420">
                  <c:v>40.203082999999999</c:v>
                </c:pt>
                <c:pt idx="3421">
                  <c:v>40.202308000000002</c:v>
                </c:pt>
                <c:pt idx="3422">
                  <c:v>40.201532</c:v>
                </c:pt>
                <c:pt idx="3423">
                  <c:v>40.200754000000003</c:v>
                </c:pt>
                <c:pt idx="3424">
                  <c:v>40.199975000000002</c:v>
                </c:pt>
                <c:pt idx="3425">
                  <c:v>40.199193000000001</c:v>
                </c:pt>
                <c:pt idx="3426">
                  <c:v>40.198410000000003</c:v>
                </c:pt>
                <c:pt idx="3427">
                  <c:v>40.197625000000002</c:v>
                </c:pt>
                <c:pt idx="3428">
                  <c:v>40.196838999999997</c:v>
                </c:pt>
                <c:pt idx="3429">
                  <c:v>40.19605</c:v>
                </c:pt>
                <c:pt idx="3430">
                  <c:v>40.195259999999998</c:v>
                </c:pt>
                <c:pt idx="3431">
                  <c:v>40.194468999999998</c:v>
                </c:pt>
                <c:pt idx="3432">
                  <c:v>40.193674999999999</c:v>
                </c:pt>
                <c:pt idx="3433">
                  <c:v>40.192880000000002</c:v>
                </c:pt>
                <c:pt idx="3434">
                  <c:v>40.192082999999997</c:v>
                </c:pt>
                <c:pt idx="3435">
                  <c:v>40.191284000000003</c:v>
                </c:pt>
                <c:pt idx="3436">
                  <c:v>40.190483999999998</c:v>
                </c:pt>
                <c:pt idx="3437">
                  <c:v>40.189681999999998</c:v>
                </c:pt>
                <c:pt idx="3438">
                  <c:v>40.188879</c:v>
                </c:pt>
                <c:pt idx="3439">
                  <c:v>40.188074</c:v>
                </c:pt>
                <c:pt idx="3440">
                  <c:v>40.187266999999999</c:v>
                </c:pt>
                <c:pt idx="3441">
                  <c:v>40.186458000000002</c:v>
                </c:pt>
                <c:pt idx="3442">
                  <c:v>40.185648</c:v>
                </c:pt>
                <c:pt idx="3443">
                  <c:v>40.184837000000002</c:v>
                </c:pt>
                <c:pt idx="3444">
                  <c:v>40.184023000000003</c:v>
                </c:pt>
                <c:pt idx="3445">
                  <c:v>40.183208</c:v>
                </c:pt>
                <c:pt idx="3446">
                  <c:v>40.182392</c:v>
                </c:pt>
                <c:pt idx="3447">
                  <c:v>40.181573999999998</c:v>
                </c:pt>
                <c:pt idx="3448">
                  <c:v>40.180754</c:v>
                </c:pt>
                <c:pt idx="3449">
                  <c:v>40.179932999999998</c:v>
                </c:pt>
                <c:pt idx="3450">
                  <c:v>40.179110000000001</c:v>
                </c:pt>
                <c:pt idx="3451">
                  <c:v>40.178286</c:v>
                </c:pt>
                <c:pt idx="3452">
                  <c:v>40.177460000000004</c:v>
                </c:pt>
                <c:pt idx="3453">
                  <c:v>40.176633000000002</c:v>
                </c:pt>
                <c:pt idx="3454">
                  <c:v>40.175803999999999</c:v>
                </c:pt>
                <c:pt idx="3455">
                  <c:v>40.174973999999999</c:v>
                </c:pt>
                <c:pt idx="3456">
                  <c:v>40.174142000000003</c:v>
                </c:pt>
                <c:pt idx="3457">
                  <c:v>40.173307999999999</c:v>
                </c:pt>
                <c:pt idx="3458">
                  <c:v>40.172472999999997</c:v>
                </c:pt>
                <c:pt idx="3459">
                  <c:v>40.171636999999997</c:v>
                </c:pt>
                <c:pt idx="3460">
                  <c:v>40.170799000000002</c:v>
                </c:pt>
                <c:pt idx="3461">
                  <c:v>40.169960000000003</c:v>
                </c:pt>
                <c:pt idx="3462">
                  <c:v>40.169119000000002</c:v>
                </c:pt>
                <c:pt idx="3463">
                  <c:v>40.168277000000003</c:v>
                </c:pt>
                <c:pt idx="3464">
                  <c:v>40.167433000000003</c:v>
                </c:pt>
                <c:pt idx="3465">
                  <c:v>40.166587999999997</c:v>
                </c:pt>
                <c:pt idx="3466">
                  <c:v>40.165740999999997</c:v>
                </c:pt>
                <c:pt idx="3467">
                  <c:v>40.164892999999999</c:v>
                </c:pt>
                <c:pt idx="3468">
                  <c:v>40.164043999999997</c:v>
                </c:pt>
                <c:pt idx="3469">
                  <c:v>40.163193</c:v>
                </c:pt>
                <c:pt idx="3470">
                  <c:v>40.162340999999998</c:v>
                </c:pt>
                <c:pt idx="3471">
                  <c:v>40.161487000000001</c:v>
                </c:pt>
                <c:pt idx="3472">
                  <c:v>40.160632</c:v>
                </c:pt>
                <c:pt idx="3473">
                  <c:v>40.159776000000001</c:v>
                </c:pt>
                <c:pt idx="3474">
                  <c:v>40.158918</c:v>
                </c:pt>
                <c:pt idx="3475">
                  <c:v>40.158059000000002</c:v>
                </c:pt>
                <c:pt idx="3476">
                  <c:v>40.157198000000001</c:v>
                </c:pt>
                <c:pt idx="3477">
                  <c:v>40.156336000000003</c:v>
                </c:pt>
                <c:pt idx="3478">
                  <c:v>40.155473000000001</c:v>
                </c:pt>
                <c:pt idx="3479">
                  <c:v>40.154609000000001</c:v>
                </c:pt>
                <c:pt idx="3480">
                  <c:v>40.153742999999999</c:v>
                </c:pt>
                <c:pt idx="3481">
                  <c:v>40.152875999999999</c:v>
                </c:pt>
                <c:pt idx="3482">
                  <c:v>40.152006999999998</c:v>
                </c:pt>
                <c:pt idx="3483">
                  <c:v>40.151136999999999</c:v>
                </c:pt>
                <c:pt idx="3484">
                  <c:v>40.150266000000002</c:v>
                </c:pt>
                <c:pt idx="3485">
                  <c:v>40.149394000000001</c:v>
                </c:pt>
                <c:pt idx="3486">
                  <c:v>40.148519999999998</c:v>
                </c:pt>
                <c:pt idx="3487">
                  <c:v>40.147644999999997</c:v>
                </c:pt>
                <c:pt idx="3488">
                  <c:v>40.146768999999999</c:v>
                </c:pt>
                <c:pt idx="3489">
                  <c:v>40.145890999999999</c:v>
                </c:pt>
                <c:pt idx="3490">
                  <c:v>40.145012999999999</c:v>
                </c:pt>
                <c:pt idx="3491">
                  <c:v>40.144132999999997</c:v>
                </c:pt>
                <c:pt idx="3492">
                  <c:v>40.143250999999999</c:v>
                </c:pt>
                <c:pt idx="3493">
                  <c:v>40.142369000000002</c:v>
                </c:pt>
                <c:pt idx="3494">
                  <c:v>40.141485000000003</c:v>
                </c:pt>
                <c:pt idx="3495">
                  <c:v>40.140599999999999</c:v>
                </c:pt>
                <c:pt idx="3496">
                  <c:v>40.139713999999998</c:v>
                </c:pt>
                <c:pt idx="3497">
                  <c:v>40.138826000000002</c:v>
                </c:pt>
                <c:pt idx="3498">
                  <c:v>40.137937999999998</c:v>
                </c:pt>
                <c:pt idx="3499">
                  <c:v>40.137048</c:v>
                </c:pt>
                <c:pt idx="3500">
                  <c:v>40.136156999999997</c:v>
                </c:pt>
                <c:pt idx="3501">
                  <c:v>40.135264999999997</c:v>
                </c:pt>
                <c:pt idx="3502">
                  <c:v>40.134371999999999</c:v>
                </c:pt>
                <c:pt idx="3503">
                  <c:v>40.133476999999999</c:v>
                </c:pt>
                <c:pt idx="3504">
                  <c:v>40.132581000000002</c:v>
                </c:pt>
                <c:pt idx="3505">
                  <c:v>40.131684</c:v>
                </c:pt>
                <c:pt idx="3506">
                  <c:v>40.130786000000001</c:v>
                </c:pt>
                <c:pt idx="3507">
                  <c:v>40.129886999999997</c:v>
                </c:pt>
                <c:pt idx="3508">
                  <c:v>40.128987000000002</c:v>
                </c:pt>
                <c:pt idx="3509">
                  <c:v>40.128086000000003</c:v>
                </c:pt>
                <c:pt idx="3510">
                  <c:v>40.127183000000002</c:v>
                </c:pt>
                <c:pt idx="3511">
                  <c:v>40.126278999999997</c:v>
                </c:pt>
                <c:pt idx="3512">
                  <c:v>40.125374999999998</c:v>
                </c:pt>
                <c:pt idx="3513">
                  <c:v>40.124468999999998</c:v>
                </c:pt>
                <c:pt idx="3514">
                  <c:v>40.123562</c:v>
                </c:pt>
                <c:pt idx="3515">
                  <c:v>40.122653999999997</c:v>
                </c:pt>
                <c:pt idx="3516">
                  <c:v>40.121744999999997</c:v>
                </c:pt>
                <c:pt idx="3517">
                  <c:v>40.120834000000002</c:v>
                </c:pt>
                <c:pt idx="3518">
                  <c:v>40.119923</c:v>
                </c:pt>
                <c:pt idx="3519">
                  <c:v>40.119011</c:v>
                </c:pt>
                <c:pt idx="3520">
                  <c:v>40.118096999999999</c:v>
                </c:pt>
                <c:pt idx="3521">
                  <c:v>40.117182999999997</c:v>
                </c:pt>
                <c:pt idx="3522">
                  <c:v>40.116267000000001</c:v>
                </c:pt>
                <c:pt idx="3523">
                  <c:v>40.115349999999999</c:v>
                </c:pt>
                <c:pt idx="3524">
                  <c:v>40.114432999999998</c:v>
                </c:pt>
                <c:pt idx="3525">
                  <c:v>40.113514000000002</c:v>
                </c:pt>
                <c:pt idx="3526">
                  <c:v>40.112594000000001</c:v>
                </c:pt>
                <c:pt idx="3527">
                  <c:v>40.111674000000001</c:v>
                </c:pt>
                <c:pt idx="3528">
                  <c:v>40.110751999999998</c:v>
                </c:pt>
                <c:pt idx="3529">
                  <c:v>40.109828999999998</c:v>
                </c:pt>
                <c:pt idx="3530">
                  <c:v>40.108905999999998</c:v>
                </c:pt>
                <c:pt idx="3531">
                  <c:v>40.107981000000002</c:v>
                </c:pt>
                <c:pt idx="3532">
                  <c:v>40.107055000000003</c:v>
                </c:pt>
                <c:pt idx="3533">
                  <c:v>40.106127999999998</c:v>
                </c:pt>
                <c:pt idx="3534">
                  <c:v>40.105201000000001</c:v>
                </c:pt>
                <c:pt idx="3535">
                  <c:v>40.104272000000002</c:v>
                </c:pt>
                <c:pt idx="3536">
                  <c:v>40.103343000000002</c:v>
                </c:pt>
                <c:pt idx="3537">
                  <c:v>40.102412000000001</c:v>
                </c:pt>
                <c:pt idx="3538">
                  <c:v>40.101481</c:v>
                </c:pt>
                <c:pt idx="3539">
                  <c:v>40.100548000000003</c:v>
                </c:pt>
                <c:pt idx="3540">
                  <c:v>40.099615</c:v>
                </c:pt>
                <c:pt idx="3541">
                  <c:v>40.098680000000002</c:v>
                </c:pt>
                <c:pt idx="3542">
                  <c:v>40.097745000000003</c:v>
                </c:pt>
                <c:pt idx="3543">
                  <c:v>40.096809</c:v>
                </c:pt>
                <c:pt idx="3544">
                  <c:v>40.095872</c:v>
                </c:pt>
                <c:pt idx="3545">
                  <c:v>40.094934000000002</c:v>
                </c:pt>
                <c:pt idx="3546">
                  <c:v>40.093995</c:v>
                </c:pt>
                <c:pt idx="3547">
                  <c:v>40.093055</c:v>
                </c:pt>
                <c:pt idx="3548">
                  <c:v>40.092114000000002</c:v>
                </c:pt>
                <c:pt idx="3549">
                  <c:v>40.091172999999998</c:v>
                </c:pt>
                <c:pt idx="3550">
                  <c:v>40.090229999999998</c:v>
                </c:pt>
                <c:pt idx="3551">
                  <c:v>40.089286999999999</c:v>
                </c:pt>
                <c:pt idx="3552">
                  <c:v>40.088343000000002</c:v>
                </c:pt>
                <c:pt idx="3553">
                  <c:v>40.087398</c:v>
                </c:pt>
                <c:pt idx="3554">
                  <c:v>40.086452000000001</c:v>
                </c:pt>
                <c:pt idx="3555">
                  <c:v>40.085504999999998</c:v>
                </c:pt>
                <c:pt idx="3556">
                  <c:v>40.084556999999997</c:v>
                </c:pt>
                <c:pt idx="3557">
                  <c:v>40.083609000000003</c:v>
                </c:pt>
                <c:pt idx="3558">
                  <c:v>40.082659</c:v>
                </c:pt>
                <c:pt idx="3559">
                  <c:v>40.081708999999996</c:v>
                </c:pt>
                <c:pt idx="3560">
                  <c:v>40.080758000000003</c:v>
                </c:pt>
                <c:pt idx="3561">
                  <c:v>40.079805999999998</c:v>
                </c:pt>
                <c:pt idx="3562">
                  <c:v>40.078854</c:v>
                </c:pt>
                <c:pt idx="3563">
                  <c:v>40.0779</c:v>
                </c:pt>
                <c:pt idx="3564">
                  <c:v>40.076946</c:v>
                </c:pt>
                <c:pt idx="3565">
                  <c:v>40.075991000000002</c:v>
                </c:pt>
                <c:pt idx="3566">
                  <c:v>40.075035</c:v>
                </c:pt>
                <c:pt idx="3567">
                  <c:v>40.074078999999998</c:v>
                </c:pt>
                <c:pt idx="3568">
                  <c:v>40.073121</c:v>
                </c:pt>
                <c:pt idx="3569">
                  <c:v>40.072163000000003</c:v>
                </c:pt>
                <c:pt idx="3570">
                  <c:v>40.071204000000002</c:v>
                </c:pt>
                <c:pt idx="3571">
                  <c:v>40.070244000000002</c:v>
                </c:pt>
                <c:pt idx="3572">
                  <c:v>40.069284000000003</c:v>
                </c:pt>
                <c:pt idx="3573">
                  <c:v>40.068322999999999</c:v>
                </c:pt>
                <c:pt idx="3574">
                  <c:v>40.067360999999998</c:v>
                </c:pt>
                <c:pt idx="3575">
                  <c:v>40.066398</c:v>
                </c:pt>
                <c:pt idx="3576">
                  <c:v>40.065435000000001</c:v>
                </c:pt>
                <c:pt idx="3577">
                  <c:v>40.06447</c:v>
                </c:pt>
                <c:pt idx="3578">
                  <c:v>40.063504999999999</c:v>
                </c:pt>
                <c:pt idx="3579">
                  <c:v>40.062539999999998</c:v>
                </c:pt>
                <c:pt idx="3580">
                  <c:v>40.061573000000003</c:v>
                </c:pt>
                <c:pt idx="3581">
                  <c:v>40.060606</c:v>
                </c:pt>
                <c:pt idx="3582">
                  <c:v>40.059638</c:v>
                </c:pt>
                <c:pt idx="3583">
                  <c:v>40.058669999999999</c:v>
                </c:pt>
                <c:pt idx="3584">
                  <c:v>40.057701000000002</c:v>
                </c:pt>
                <c:pt idx="3585">
                  <c:v>40.056730999999999</c:v>
                </c:pt>
                <c:pt idx="3586">
                  <c:v>40.055759999999999</c:v>
                </c:pt>
                <c:pt idx="3587">
                  <c:v>40.054789</c:v>
                </c:pt>
                <c:pt idx="3588">
                  <c:v>40.053817000000002</c:v>
                </c:pt>
                <c:pt idx="3589">
                  <c:v>40.052844</c:v>
                </c:pt>
                <c:pt idx="3590">
                  <c:v>40.051870999999998</c:v>
                </c:pt>
                <c:pt idx="3591">
                  <c:v>40.050896999999999</c:v>
                </c:pt>
                <c:pt idx="3592">
                  <c:v>40.049923</c:v>
                </c:pt>
                <c:pt idx="3593">
                  <c:v>40.048946999999998</c:v>
                </c:pt>
                <c:pt idx="3594">
                  <c:v>40.047970999999997</c:v>
                </c:pt>
                <c:pt idx="3595">
                  <c:v>40.046995000000003</c:v>
                </c:pt>
                <c:pt idx="3596">
                  <c:v>40.046017999999997</c:v>
                </c:pt>
                <c:pt idx="3597">
                  <c:v>40.04504</c:v>
                </c:pt>
                <c:pt idx="3598">
                  <c:v>40.044060999999999</c:v>
                </c:pt>
                <c:pt idx="3599">
                  <c:v>40.043081999999998</c:v>
                </c:pt>
                <c:pt idx="3600">
                  <c:v>40.042102</c:v>
                </c:pt>
                <c:pt idx="3601">
                  <c:v>40.041122000000001</c:v>
                </c:pt>
                <c:pt idx="3602">
                  <c:v>40.040140999999998</c:v>
                </c:pt>
                <c:pt idx="3603">
                  <c:v>40.039160000000003</c:v>
                </c:pt>
                <c:pt idx="3604">
                  <c:v>40.038178000000002</c:v>
                </c:pt>
                <c:pt idx="3605">
                  <c:v>40.037194999999997</c:v>
                </c:pt>
                <c:pt idx="3606">
                  <c:v>40.036211000000002</c:v>
                </c:pt>
                <c:pt idx="3607">
                  <c:v>40.035227999999996</c:v>
                </c:pt>
                <c:pt idx="3608">
                  <c:v>40.034242999999996</c:v>
                </c:pt>
                <c:pt idx="3609">
                  <c:v>40.033257999999996</c:v>
                </c:pt>
                <c:pt idx="3610">
                  <c:v>40.032271999999999</c:v>
                </c:pt>
                <c:pt idx="3611">
                  <c:v>40.031286000000001</c:v>
                </c:pt>
                <c:pt idx="3612">
                  <c:v>40.030298999999999</c:v>
                </c:pt>
                <c:pt idx="3613">
                  <c:v>40.029311999999997</c:v>
                </c:pt>
                <c:pt idx="3614">
                  <c:v>40.028323999999998</c:v>
                </c:pt>
                <c:pt idx="3615">
                  <c:v>40.027335999999998</c:v>
                </c:pt>
                <c:pt idx="3616">
                  <c:v>40.026347000000001</c:v>
                </c:pt>
                <c:pt idx="3617">
                  <c:v>40.025357</c:v>
                </c:pt>
                <c:pt idx="3618">
                  <c:v>40.024366999999998</c:v>
                </c:pt>
                <c:pt idx="3619">
                  <c:v>40.023377000000004</c:v>
                </c:pt>
                <c:pt idx="3620">
                  <c:v>40.022385999999997</c:v>
                </c:pt>
                <c:pt idx="3621">
                  <c:v>40.021394000000001</c:v>
                </c:pt>
                <c:pt idx="3622">
                  <c:v>40.020401999999997</c:v>
                </c:pt>
                <c:pt idx="3623">
                  <c:v>40.019409000000003</c:v>
                </c:pt>
                <c:pt idx="3624">
                  <c:v>40.018416000000002</c:v>
                </c:pt>
                <c:pt idx="3625">
                  <c:v>40.017422000000003</c:v>
                </c:pt>
                <c:pt idx="3626">
                  <c:v>40.016427999999998</c:v>
                </c:pt>
                <c:pt idx="3627">
                  <c:v>40.015433000000002</c:v>
                </c:pt>
                <c:pt idx="3628">
                  <c:v>40.014437999999998</c:v>
                </c:pt>
                <c:pt idx="3629">
                  <c:v>40.013443000000002</c:v>
                </c:pt>
                <c:pt idx="3630">
                  <c:v>40.012447000000002</c:v>
                </c:pt>
                <c:pt idx="3631">
                  <c:v>40.011450000000004</c:v>
                </c:pt>
                <c:pt idx="3632">
                  <c:v>40.010452999999998</c:v>
                </c:pt>
                <c:pt idx="3633">
                  <c:v>40.009455000000003</c:v>
                </c:pt>
                <c:pt idx="3634">
                  <c:v>40.008457</c:v>
                </c:pt>
                <c:pt idx="3635">
                  <c:v>40.007458999999997</c:v>
                </c:pt>
                <c:pt idx="3636">
                  <c:v>40.006459999999997</c:v>
                </c:pt>
                <c:pt idx="3637">
                  <c:v>40.005460999999997</c:v>
                </c:pt>
                <c:pt idx="3638">
                  <c:v>40.004460999999999</c:v>
                </c:pt>
                <c:pt idx="3639">
                  <c:v>40.003461000000001</c:v>
                </c:pt>
                <c:pt idx="3640">
                  <c:v>40.002459999999999</c:v>
                </c:pt>
                <c:pt idx="3641">
                  <c:v>40.001458999999997</c:v>
                </c:pt>
                <c:pt idx="3642">
                  <c:v>40.000456999999997</c:v>
                </c:pt>
                <c:pt idx="3643">
                  <c:v>39.999454999999998</c:v>
                </c:pt>
                <c:pt idx="3644">
                  <c:v>39.998452999999998</c:v>
                </c:pt>
                <c:pt idx="3645">
                  <c:v>39.997450000000001</c:v>
                </c:pt>
                <c:pt idx="3646">
                  <c:v>39.996447000000003</c:v>
                </c:pt>
                <c:pt idx="3647">
                  <c:v>39.995443000000002</c:v>
                </c:pt>
                <c:pt idx="3648">
                  <c:v>39.994439</c:v>
                </c:pt>
                <c:pt idx="3649">
                  <c:v>39.993434999999998</c:v>
                </c:pt>
                <c:pt idx="3650">
                  <c:v>39.992429999999999</c:v>
                </c:pt>
                <c:pt idx="3651">
                  <c:v>39.991425</c:v>
                </c:pt>
                <c:pt idx="3652">
                  <c:v>39.990419000000003</c:v>
                </c:pt>
                <c:pt idx="3653">
                  <c:v>39.989412999999999</c:v>
                </c:pt>
                <c:pt idx="3654">
                  <c:v>39.988407000000002</c:v>
                </c:pt>
                <c:pt idx="3655">
                  <c:v>39.987400000000001</c:v>
                </c:pt>
                <c:pt idx="3656">
                  <c:v>39.986393</c:v>
                </c:pt>
                <c:pt idx="3657">
                  <c:v>39.985385999999998</c:v>
                </c:pt>
                <c:pt idx="3658">
                  <c:v>39.984378</c:v>
                </c:pt>
                <c:pt idx="3659">
                  <c:v>39.983370000000001</c:v>
                </c:pt>
                <c:pt idx="3660">
                  <c:v>39.982360999999997</c:v>
                </c:pt>
                <c:pt idx="3661">
                  <c:v>39.981352000000001</c:v>
                </c:pt>
                <c:pt idx="3662">
                  <c:v>39.980342999999998</c:v>
                </c:pt>
                <c:pt idx="3663">
                  <c:v>39.979332999999997</c:v>
                </c:pt>
                <c:pt idx="3664">
                  <c:v>39.978323000000003</c:v>
                </c:pt>
                <c:pt idx="3665">
                  <c:v>39.977313000000002</c:v>
                </c:pt>
                <c:pt idx="3666">
                  <c:v>39.976301999999997</c:v>
                </c:pt>
                <c:pt idx="3667">
                  <c:v>39.975292000000003</c:v>
                </c:pt>
                <c:pt idx="3668">
                  <c:v>39.97428</c:v>
                </c:pt>
                <c:pt idx="3669">
                  <c:v>39.973269000000002</c:v>
                </c:pt>
                <c:pt idx="3670">
                  <c:v>39.972256999999999</c:v>
                </c:pt>
                <c:pt idx="3671">
                  <c:v>39.971245000000003</c:v>
                </c:pt>
                <c:pt idx="3672">
                  <c:v>39.970232000000003</c:v>
                </c:pt>
                <c:pt idx="3673">
                  <c:v>39.969219000000002</c:v>
                </c:pt>
                <c:pt idx="3674">
                  <c:v>39.968206000000002</c:v>
                </c:pt>
                <c:pt idx="3675">
                  <c:v>39.967193000000002</c:v>
                </c:pt>
                <c:pt idx="3676">
                  <c:v>39.966178999999997</c:v>
                </c:pt>
                <c:pt idx="3677">
                  <c:v>39.965164999999999</c:v>
                </c:pt>
                <c:pt idx="3678">
                  <c:v>39.964151000000001</c:v>
                </c:pt>
                <c:pt idx="3679">
                  <c:v>39.963135999999999</c:v>
                </c:pt>
                <c:pt idx="3680">
                  <c:v>39.962121000000003</c:v>
                </c:pt>
                <c:pt idx="3681">
                  <c:v>39.961106000000001</c:v>
                </c:pt>
                <c:pt idx="3682">
                  <c:v>39.960090999999998</c:v>
                </c:pt>
                <c:pt idx="3683">
                  <c:v>39.959074999999999</c:v>
                </c:pt>
                <c:pt idx="3684">
                  <c:v>39.958058999999999</c:v>
                </c:pt>
                <c:pt idx="3685">
                  <c:v>39.957042999999999</c:v>
                </c:pt>
                <c:pt idx="3686">
                  <c:v>39.956026999999999</c:v>
                </c:pt>
                <c:pt idx="3687">
                  <c:v>39.955010000000001</c:v>
                </c:pt>
                <c:pt idx="3688">
                  <c:v>39.953992999999997</c:v>
                </c:pt>
                <c:pt idx="3689">
                  <c:v>39.952976</c:v>
                </c:pt>
                <c:pt idx="3690">
                  <c:v>39.951959000000002</c:v>
                </c:pt>
                <c:pt idx="3691">
                  <c:v>39.950941</c:v>
                </c:pt>
                <c:pt idx="3692">
                  <c:v>39.949922999999998</c:v>
                </c:pt>
                <c:pt idx="3693">
                  <c:v>39.948905000000003</c:v>
                </c:pt>
                <c:pt idx="3694">
                  <c:v>39.947887000000001</c:v>
                </c:pt>
                <c:pt idx="3695">
                  <c:v>39.946868000000002</c:v>
                </c:pt>
                <c:pt idx="3696">
                  <c:v>39.945849000000003</c:v>
                </c:pt>
                <c:pt idx="3697">
                  <c:v>39.944831000000001</c:v>
                </c:pt>
                <c:pt idx="3698">
                  <c:v>39.943810999999997</c:v>
                </c:pt>
                <c:pt idx="3699">
                  <c:v>39.942791999999997</c:v>
                </c:pt>
                <c:pt idx="3700">
                  <c:v>39.941772</c:v>
                </c:pt>
                <c:pt idx="3701">
                  <c:v>39.940752000000003</c:v>
                </c:pt>
                <c:pt idx="3702">
                  <c:v>39.939731999999999</c:v>
                </c:pt>
                <c:pt idx="3703">
                  <c:v>39.938712000000002</c:v>
                </c:pt>
                <c:pt idx="3704">
                  <c:v>39.937691999999998</c:v>
                </c:pt>
                <c:pt idx="3705">
                  <c:v>39.936670999999997</c:v>
                </c:pt>
                <c:pt idx="3706">
                  <c:v>39.935651</c:v>
                </c:pt>
                <c:pt idx="3707">
                  <c:v>39.934629999999999</c:v>
                </c:pt>
                <c:pt idx="3708">
                  <c:v>39.933608</c:v>
                </c:pt>
                <c:pt idx="3709">
                  <c:v>39.932586999999998</c:v>
                </c:pt>
                <c:pt idx="3710">
                  <c:v>39.931565999999997</c:v>
                </c:pt>
                <c:pt idx="3711">
                  <c:v>39.930543999999998</c:v>
                </c:pt>
                <c:pt idx="3712">
                  <c:v>39.929521999999999</c:v>
                </c:pt>
                <c:pt idx="3713">
                  <c:v>39.9285</c:v>
                </c:pt>
                <c:pt idx="3714">
                  <c:v>39.927478000000001</c:v>
                </c:pt>
                <c:pt idx="3715">
                  <c:v>39.926456000000002</c:v>
                </c:pt>
                <c:pt idx="3716">
                  <c:v>39.925434000000003</c:v>
                </c:pt>
                <c:pt idx="3717">
                  <c:v>39.924410999999999</c:v>
                </c:pt>
                <c:pt idx="3718">
                  <c:v>39.923388000000003</c:v>
                </c:pt>
                <c:pt idx="3719">
                  <c:v>39.922364999999999</c:v>
                </c:pt>
                <c:pt idx="3720">
                  <c:v>39.921342000000003</c:v>
                </c:pt>
                <c:pt idx="3721">
                  <c:v>39.920318999999999</c:v>
                </c:pt>
                <c:pt idx="3722">
                  <c:v>39.919296000000003</c:v>
                </c:pt>
                <c:pt idx="3723">
                  <c:v>39.918272999999999</c:v>
                </c:pt>
                <c:pt idx="3724">
                  <c:v>39.917248999999998</c:v>
                </c:pt>
                <c:pt idx="3725">
                  <c:v>39.916226000000002</c:v>
                </c:pt>
                <c:pt idx="3726">
                  <c:v>39.915202000000001</c:v>
                </c:pt>
                <c:pt idx="3727">
                  <c:v>39.914178</c:v>
                </c:pt>
                <c:pt idx="3728">
                  <c:v>39.913153999999999</c:v>
                </c:pt>
                <c:pt idx="3729">
                  <c:v>39.912129999999998</c:v>
                </c:pt>
                <c:pt idx="3730">
                  <c:v>39.911105999999997</c:v>
                </c:pt>
                <c:pt idx="3731">
                  <c:v>39.910082000000003</c:v>
                </c:pt>
                <c:pt idx="3732">
                  <c:v>39.909056999999997</c:v>
                </c:pt>
                <c:pt idx="3733">
                  <c:v>39.908033000000003</c:v>
                </c:pt>
                <c:pt idx="3734">
                  <c:v>39.907007999999998</c:v>
                </c:pt>
                <c:pt idx="3735">
                  <c:v>39.905982999999999</c:v>
                </c:pt>
                <c:pt idx="3736">
                  <c:v>39.904958999999998</c:v>
                </c:pt>
                <c:pt idx="3737">
                  <c:v>39.903934</c:v>
                </c:pt>
                <c:pt idx="3738">
                  <c:v>39.902909000000001</c:v>
                </c:pt>
                <c:pt idx="3739">
                  <c:v>39.901884000000003</c:v>
                </c:pt>
                <c:pt idx="3740">
                  <c:v>39.900858999999997</c:v>
                </c:pt>
                <c:pt idx="3741">
                  <c:v>39.899833999999998</c:v>
                </c:pt>
                <c:pt idx="3742">
                  <c:v>39.898809</c:v>
                </c:pt>
                <c:pt idx="3743">
                  <c:v>39.897782999999997</c:v>
                </c:pt>
                <c:pt idx="3744">
                  <c:v>39.896757999999998</c:v>
                </c:pt>
                <c:pt idx="3745">
                  <c:v>39.895733</c:v>
                </c:pt>
                <c:pt idx="3746">
                  <c:v>39.894706999999997</c:v>
                </c:pt>
                <c:pt idx="3747">
                  <c:v>39.893681999999998</c:v>
                </c:pt>
                <c:pt idx="3748">
                  <c:v>39.892656000000002</c:v>
                </c:pt>
                <c:pt idx="3749">
                  <c:v>39.891630999999997</c:v>
                </c:pt>
                <c:pt idx="3750">
                  <c:v>39.890605000000001</c:v>
                </c:pt>
                <c:pt idx="3751">
                  <c:v>39.889580000000002</c:v>
                </c:pt>
                <c:pt idx="3752">
                  <c:v>39.888553999999999</c:v>
                </c:pt>
                <c:pt idx="3753">
                  <c:v>39.887528000000003</c:v>
                </c:pt>
                <c:pt idx="3754">
                  <c:v>39.886502</c:v>
                </c:pt>
                <c:pt idx="3755">
                  <c:v>39.885477000000002</c:v>
                </c:pt>
                <c:pt idx="3756">
                  <c:v>39.884450999999999</c:v>
                </c:pt>
                <c:pt idx="3757">
                  <c:v>39.883425000000003</c:v>
                </c:pt>
                <c:pt idx="3758">
                  <c:v>39.882398999999999</c:v>
                </c:pt>
                <c:pt idx="3759">
                  <c:v>39.881373000000004</c:v>
                </c:pt>
                <c:pt idx="3760">
                  <c:v>39.880347</c:v>
                </c:pt>
                <c:pt idx="3761">
                  <c:v>39.879322000000002</c:v>
                </c:pt>
                <c:pt idx="3762">
                  <c:v>39.878295999999999</c:v>
                </c:pt>
                <c:pt idx="3763">
                  <c:v>39.877270000000003</c:v>
                </c:pt>
                <c:pt idx="3764">
                  <c:v>39.876244</c:v>
                </c:pt>
                <c:pt idx="3765">
                  <c:v>39.875217999999997</c:v>
                </c:pt>
                <c:pt idx="3766">
                  <c:v>39.874192000000001</c:v>
                </c:pt>
                <c:pt idx="3767">
                  <c:v>39.873165999999998</c:v>
                </c:pt>
                <c:pt idx="3768">
                  <c:v>39.872140000000002</c:v>
                </c:pt>
                <c:pt idx="3769">
                  <c:v>39.871113999999999</c:v>
                </c:pt>
                <c:pt idx="3770">
                  <c:v>39.870089</c:v>
                </c:pt>
                <c:pt idx="3771">
                  <c:v>39.869062999999997</c:v>
                </c:pt>
                <c:pt idx="3772">
                  <c:v>39.868037000000001</c:v>
                </c:pt>
                <c:pt idx="3773">
                  <c:v>39.867010999999998</c:v>
                </c:pt>
                <c:pt idx="3774">
                  <c:v>39.865985000000002</c:v>
                </c:pt>
                <c:pt idx="3775">
                  <c:v>39.864960000000004</c:v>
                </c:pt>
                <c:pt idx="3776">
                  <c:v>39.863934</c:v>
                </c:pt>
                <c:pt idx="3777">
                  <c:v>39.862907999999997</c:v>
                </c:pt>
                <c:pt idx="3778">
                  <c:v>39.861882999999999</c:v>
                </c:pt>
                <c:pt idx="3779">
                  <c:v>39.860857000000003</c:v>
                </c:pt>
                <c:pt idx="3780">
                  <c:v>39.859831999999997</c:v>
                </c:pt>
                <c:pt idx="3781">
                  <c:v>39.858806000000001</c:v>
                </c:pt>
                <c:pt idx="3782">
                  <c:v>39.857781000000003</c:v>
                </c:pt>
                <c:pt idx="3783">
                  <c:v>39.856755</c:v>
                </c:pt>
                <c:pt idx="3784">
                  <c:v>39.855730000000001</c:v>
                </c:pt>
                <c:pt idx="3785">
                  <c:v>39.854705000000003</c:v>
                </c:pt>
                <c:pt idx="3786">
                  <c:v>39.853679</c:v>
                </c:pt>
                <c:pt idx="3787">
                  <c:v>39.852654000000001</c:v>
                </c:pt>
                <c:pt idx="3788">
                  <c:v>39.851629000000003</c:v>
                </c:pt>
                <c:pt idx="3789">
                  <c:v>39.850603999999997</c:v>
                </c:pt>
                <c:pt idx="3790">
                  <c:v>39.849578999999999</c:v>
                </c:pt>
                <c:pt idx="3791">
                  <c:v>39.848554</c:v>
                </c:pt>
                <c:pt idx="3792">
                  <c:v>39.847529000000002</c:v>
                </c:pt>
                <c:pt idx="3793">
                  <c:v>39.846505000000001</c:v>
                </c:pt>
                <c:pt idx="3794">
                  <c:v>39.845480000000002</c:v>
                </c:pt>
                <c:pt idx="3795">
                  <c:v>39.844455000000004</c:v>
                </c:pt>
                <c:pt idx="3796">
                  <c:v>39.843431000000002</c:v>
                </c:pt>
                <c:pt idx="3797">
                  <c:v>39.842405999999997</c:v>
                </c:pt>
                <c:pt idx="3798">
                  <c:v>39.841382000000003</c:v>
                </c:pt>
                <c:pt idx="3799">
                  <c:v>39.840358000000002</c:v>
                </c:pt>
                <c:pt idx="3800">
                  <c:v>39.839334000000001</c:v>
                </c:pt>
                <c:pt idx="3801">
                  <c:v>39.83831</c:v>
                </c:pt>
                <c:pt idx="3802">
                  <c:v>39.837285999999999</c:v>
                </c:pt>
                <c:pt idx="3803">
                  <c:v>39.836261999999998</c:v>
                </c:pt>
                <c:pt idx="3804">
                  <c:v>39.835237999999997</c:v>
                </c:pt>
                <c:pt idx="3805">
                  <c:v>39.834214000000003</c:v>
                </c:pt>
                <c:pt idx="3806">
                  <c:v>39.833190999999999</c:v>
                </c:pt>
                <c:pt idx="3807">
                  <c:v>39.832168000000003</c:v>
                </c:pt>
                <c:pt idx="3808">
                  <c:v>39.831144000000002</c:v>
                </c:pt>
                <c:pt idx="3809">
                  <c:v>39.830120999999998</c:v>
                </c:pt>
                <c:pt idx="3810">
                  <c:v>39.829098000000002</c:v>
                </c:pt>
                <c:pt idx="3811">
                  <c:v>39.828074999999998</c:v>
                </c:pt>
                <c:pt idx="3812">
                  <c:v>39.827052000000002</c:v>
                </c:pt>
                <c:pt idx="3813">
                  <c:v>39.826030000000003</c:v>
                </c:pt>
                <c:pt idx="3814">
                  <c:v>39.825006999999999</c:v>
                </c:pt>
                <c:pt idx="3815">
                  <c:v>39.823985</c:v>
                </c:pt>
                <c:pt idx="3816">
                  <c:v>39.822961999999997</c:v>
                </c:pt>
                <c:pt idx="3817">
                  <c:v>39.821939999999998</c:v>
                </c:pt>
                <c:pt idx="3818">
                  <c:v>39.820917999999999</c:v>
                </c:pt>
                <c:pt idx="3819">
                  <c:v>39.819896</c:v>
                </c:pt>
                <c:pt idx="3820">
                  <c:v>39.818874999999998</c:v>
                </c:pt>
                <c:pt idx="3821">
                  <c:v>39.817852999999999</c:v>
                </c:pt>
                <c:pt idx="3822">
                  <c:v>39.816831999999998</c:v>
                </c:pt>
                <c:pt idx="3823">
                  <c:v>39.815809999999999</c:v>
                </c:pt>
                <c:pt idx="3824">
                  <c:v>39.814788999999998</c:v>
                </c:pt>
                <c:pt idx="3825">
                  <c:v>39.813768000000003</c:v>
                </c:pt>
                <c:pt idx="3826">
                  <c:v>39.812747000000002</c:v>
                </c:pt>
                <c:pt idx="3827">
                  <c:v>39.811726999999998</c:v>
                </c:pt>
                <c:pt idx="3828">
                  <c:v>39.810706000000003</c:v>
                </c:pt>
                <c:pt idx="3829">
                  <c:v>39.809685999999999</c:v>
                </c:pt>
                <c:pt idx="3830">
                  <c:v>39.808666000000002</c:v>
                </c:pt>
                <c:pt idx="3831">
                  <c:v>39.807645999999998</c:v>
                </c:pt>
                <c:pt idx="3832">
                  <c:v>39.806626000000001</c:v>
                </c:pt>
                <c:pt idx="3833">
                  <c:v>39.805605999999997</c:v>
                </c:pt>
                <c:pt idx="3834">
                  <c:v>39.804586999999998</c:v>
                </c:pt>
                <c:pt idx="3835">
                  <c:v>39.803567000000001</c:v>
                </c:pt>
                <c:pt idx="3836">
                  <c:v>39.802548000000002</c:v>
                </c:pt>
                <c:pt idx="3837">
                  <c:v>39.801529000000002</c:v>
                </c:pt>
                <c:pt idx="3838">
                  <c:v>39.800511</c:v>
                </c:pt>
                <c:pt idx="3839">
                  <c:v>39.799492000000001</c:v>
                </c:pt>
                <c:pt idx="3840">
                  <c:v>39.798473999999999</c:v>
                </c:pt>
                <c:pt idx="3841">
                  <c:v>39.797454999999999</c:v>
                </c:pt>
                <c:pt idx="3842">
                  <c:v>39.796436999999997</c:v>
                </c:pt>
                <c:pt idx="3843">
                  <c:v>39.79542</c:v>
                </c:pt>
                <c:pt idx="3844">
                  <c:v>39.794401999999998</c:v>
                </c:pt>
                <c:pt idx="3845">
                  <c:v>39.793385000000001</c:v>
                </c:pt>
                <c:pt idx="3846">
                  <c:v>39.792366999999999</c:v>
                </c:pt>
                <c:pt idx="3847">
                  <c:v>39.791350000000001</c:v>
                </c:pt>
                <c:pt idx="3848">
                  <c:v>39.790334000000001</c:v>
                </c:pt>
                <c:pt idx="3849">
                  <c:v>39.789316999999997</c:v>
                </c:pt>
                <c:pt idx="3850">
                  <c:v>39.788300999999997</c:v>
                </c:pt>
                <c:pt idx="3851">
                  <c:v>39.787284999999997</c:v>
                </c:pt>
                <c:pt idx="3852">
                  <c:v>39.786268999999997</c:v>
                </c:pt>
                <c:pt idx="3853">
                  <c:v>39.785252999999997</c:v>
                </c:pt>
                <c:pt idx="3854">
                  <c:v>39.784236999999997</c:v>
                </c:pt>
                <c:pt idx="3855">
                  <c:v>39.783222000000002</c:v>
                </c:pt>
                <c:pt idx="3856">
                  <c:v>39.782207</c:v>
                </c:pt>
                <c:pt idx="3857">
                  <c:v>39.781191999999997</c:v>
                </c:pt>
                <c:pt idx="3858">
                  <c:v>39.780177999999999</c:v>
                </c:pt>
                <c:pt idx="3859">
                  <c:v>39.779162999999997</c:v>
                </c:pt>
                <c:pt idx="3860">
                  <c:v>39.778148999999999</c:v>
                </c:pt>
                <c:pt idx="3861">
                  <c:v>39.777135000000001</c:v>
                </c:pt>
                <c:pt idx="3862">
                  <c:v>39.776121000000003</c:v>
                </c:pt>
                <c:pt idx="3863">
                  <c:v>39.775108000000003</c:v>
                </c:pt>
                <c:pt idx="3864">
                  <c:v>39.774095000000003</c:v>
                </c:pt>
                <c:pt idx="3865">
                  <c:v>39.773082000000002</c:v>
                </c:pt>
                <c:pt idx="3866">
                  <c:v>39.772069000000002</c:v>
                </c:pt>
                <c:pt idx="3867">
                  <c:v>39.771056999999999</c:v>
                </c:pt>
                <c:pt idx="3868">
                  <c:v>39.770043999999999</c:v>
                </c:pt>
                <c:pt idx="3869">
                  <c:v>39.769032000000003</c:v>
                </c:pt>
                <c:pt idx="3870">
                  <c:v>39.768020999999997</c:v>
                </c:pt>
                <c:pt idx="3871">
                  <c:v>39.767009000000002</c:v>
                </c:pt>
                <c:pt idx="3872">
                  <c:v>39.765998000000003</c:v>
                </c:pt>
                <c:pt idx="3873">
                  <c:v>39.764986999999998</c:v>
                </c:pt>
                <c:pt idx="3874">
                  <c:v>39.763976</c:v>
                </c:pt>
                <c:pt idx="3875">
                  <c:v>39.762965999999999</c:v>
                </c:pt>
                <c:pt idx="3876">
                  <c:v>39.761955999999998</c:v>
                </c:pt>
                <c:pt idx="3877">
                  <c:v>39.760945999999997</c:v>
                </c:pt>
                <c:pt idx="3878">
                  <c:v>39.759936000000003</c:v>
                </c:pt>
                <c:pt idx="3879">
                  <c:v>39.758927</c:v>
                </c:pt>
                <c:pt idx="3880">
                  <c:v>39.757917999999997</c:v>
                </c:pt>
                <c:pt idx="3881">
                  <c:v>39.756909</c:v>
                </c:pt>
                <c:pt idx="3882">
                  <c:v>39.755899999999997</c:v>
                </c:pt>
                <c:pt idx="3883">
                  <c:v>39.754891999999998</c:v>
                </c:pt>
                <c:pt idx="3884">
                  <c:v>39.753883999999999</c:v>
                </c:pt>
                <c:pt idx="3885">
                  <c:v>39.752876000000001</c:v>
                </c:pt>
                <c:pt idx="3886">
                  <c:v>39.751868999999999</c:v>
                </c:pt>
                <c:pt idx="3887">
                  <c:v>39.750861999999998</c:v>
                </c:pt>
                <c:pt idx="3888">
                  <c:v>39.749854999999997</c:v>
                </c:pt>
                <c:pt idx="3889">
                  <c:v>39.748848000000002</c:v>
                </c:pt>
                <c:pt idx="3890">
                  <c:v>39.747841999999999</c:v>
                </c:pt>
                <c:pt idx="3891">
                  <c:v>39.746836000000002</c:v>
                </c:pt>
                <c:pt idx="3892">
                  <c:v>39.745829999999998</c:v>
                </c:pt>
                <c:pt idx="3893">
                  <c:v>39.744824999999999</c:v>
                </c:pt>
                <c:pt idx="3894">
                  <c:v>39.743819999999999</c:v>
                </c:pt>
                <c:pt idx="3895">
                  <c:v>39.742815</c:v>
                </c:pt>
                <c:pt idx="3896">
                  <c:v>39.741810000000001</c:v>
                </c:pt>
                <c:pt idx="3897">
                  <c:v>39.740805999999999</c:v>
                </c:pt>
                <c:pt idx="3898">
                  <c:v>39.739801999999997</c:v>
                </c:pt>
                <c:pt idx="3899">
                  <c:v>39.738799</c:v>
                </c:pt>
                <c:pt idx="3900">
                  <c:v>39.737794999999998</c:v>
                </c:pt>
                <c:pt idx="3901">
                  <c:v>39.736792000000001</c:v>
                </c:pt>
                <c:pt idx="3902">
                  <c:v>39.735790000000001</c:v>
                </c:pt>
                <c:pt idx="3903">
                  <c:v>39.734786999999997</c:v>
                </c:pt>
                <c:pt idx="3904">
                  <c:v>39.733784999999997</c:v>
                </c:pt>
                <c:pt idx="3905">
                  <c:v>39.732782999999998</c:v>
                </c:pt>
                <c:pt idx="3906">
                  <c:v>39.731782000000003</c:v>
                </c:pt>
                <c:pt idx="3907">
                  <c:v>39.730781</c:v>
                </c:pt>
                <c:pt idx="3908">
                  <c:v>39.729779999999998</c:v>
                </c:pt>
                <c:pt idx="3909">
                  <c:v>39.72878</c:v>
                </c:pt>
                <c:pt idx="3910">
                  <c:v>39.727780000000003</c:v>
                </c:pt>
                <c:pt idx="3911">
                  <c:v>39.726779999999998</c:v>
                </c:pt>
                <c:pt idx="3912">
                  <c:v>39.72578</c:v>
                </c:pt>
                <c:pt idx="3913">
                  <c:v>39.724781</c:v>
                </c:pt>
                <c:pt idx="3914">
                  <c:v>39.723782</c:v>
                </c:pt>
                <c:pt idx="3915">
                  <c:v>39.722783999999997</c:v>
                </c:pt>
                <c:pt idx="3916">
                  <c:v>39.721786000000002</c:v>
                </c:pt>
                <c:pt idx="3917">
                  <c:v>39.720787999999999</c:v>
                </c:pt>
                <c:pt idx="3918">
                  <c:v>39.719790000000003</c:v>
                </c:pt>
                <c:pt idx="3919">
                  <c:v>39.718792999999998</c:v>
                </c:pt>
                <c:pt idx="3920">
                  <c:v>39.717796999999997</c:v>
                </c:pt>
                <c:pt idx="3921">
                  <c:v>39.716799999999999</c:v>
                </c:pt>
                <c:pt idx="3922">
                  <c:v>39.715803999999999</c:v>
                </c:pt>
                <c:pt idx="3923">
                  <c:v>39.714807999999998</c:v>
                </c:pt>
                <c:pt idx="3924">
                  <c:v>39.713813000000002</c:v>
                </c:pt>
                <c:pt idx="3925">
                  <c:v>39.712817999999999</c:v>
                </c:pt>
                <c:pt idx="3926">
                  <c:v>39.711823000000003</c:v>
                </c:pt>
                <c:pt idx="3927">
                  <c:v>39.710828999999997</c:v>
                </c:pt>
                <c:pt idx="3928">
                  <c:v>39.709834999999998</c:v>
                </c:pt>
                <c:pt idx="3929">
                  <c:v>39.708841</c:v>
                </c:pt>
                <c:pt idx="3930">
                  <c:v>39.707847999999998</c:v>
                </c:pt>
                <c:pt idx="3931">
                  <c:v>39.706854999999997</c:v>
                </c:pt>
                <c:pt idx="3932">
                  <c:v>39.705862000000003</c:v>
                </c:pt>
                <c:pt idx="3933">
                  <c:v>39.70487</c:v>
                </c:pt>
                <c:pt idx="3934">
                  <c:v>39.703878000000003</c:v>
                </c:pt>
                <c:pt idx="3935">
                  <c:v>39.702886999999997</c:v>
                </c:pt>
                <c:pt idx="3936">
                  <c:v>39.701895999999998</c:v>
                </c:pt>
                <c:pt idx="3937">
                  <c:v>39.700904999999999</c:v>
                </c:pt>
                <c:pt idx="3938">
                  <c:v>39.699914</c:v>
                </c:pt>
                <c:pt idx="3939">
                  <c:v>39.698923999999998</c:v>
                </c:pt>
                <c:pt idx="3940">
                  <c:v>39.697935000000001</c:v>
                </c:pt>
                <c:pt idx="3941">
                  <c:v>39.696945999999997</c:v>
                </c:pt>
                <c:pt idx="3942">
                  <c:v>39.695957</c:v>
                </c:pt>
                <c:pt idx="3943">
                  <c:v>39.694968000000003</c:v>
                </c:pt>
                <c:pt idx="3944">
                  <c:v>39.693980000000003</c:v>
                </c:pt>
                <c:pt idx="3945">
                  <c:v>39.692991999999997</c:v>
                </c:pt>
                <c:pt idx="3946">
                  <c:v>39.692005000000002</c:v>
                </c:pt>
                <c:pt idx="3947">
                  <c:v>39.691018</c:v>
                </c:pt>
                <c:pt idx="3948">
                  <c:v>39.690030999999998</c:v>
                </c:pt>
                <c:pt idx="3949">
                  <c:v>39.689045</c:v>
                </c:pt>
                <c:pt idx="3950">
                  <c:v>39.688059000000003</c:v>
                </c:pt>
                <c:pt idx="3951">
                  <c:v>39.687074000000003</c:v>
                </c:pt>
                <c:pt idx="3952">
                  <c:v>39.686089000000003</c:v>
                </c:pt>
                <c:pt idx="3953">
                  <c:v>39.685104000000003</c:v>
                </c:pt>
                <c:pt idx="3954">
                  <c:v>39.68412</c:v>
                </c:pt>
                <c:pt idx="3955">
                  <c:v>39.683135999999998</c:v>
                </c:pt>
                <c:pt idx="3956">
                  <c:v>39.682153</c:v>
                </c:pt>
                <c:pt idx="3957">
                  <c:v>39.681170000000002</c:v>
                </c:pt>
                <c:pt idx="3958">
                  <c:v>39.680186999999997</c:v>
                </c:pt>
                <c:pt idx="3959">
                  <c:v>39.679205000000003</c:v>
                </c:pt>
                <c:pt idx="3960">
                  <c:v>39.678223000000003</c:v>
                </c:pt>
                <c:pt idx="3961">
                  <c:v>39.677241000000002</c:v>
                </c:pt>
                <c:pt idx="3962">
                  <c:v>39.676259999999999</c:v>
                </c:pt>
                <c:pt idx="3963">
                  <c:v>39.675280000000001</c:v>
                </c:pt>
                <c:pt idx="3964">
                  <c:v>39.674298999999998</c:v>
                </c:pt>
                <c:pt idx="3965">
                  <c:v>39.673319999999997</c:v>
                </c:pt>
                <c:pt idx="3966">
                  <c:v>39.672339999999998</c:v>
                </c:pt>
                <c:pt idx="3967">
                  <c:v>39.671360999999997</c:v>
                </c:pt>
                <c:pt idx="3968">
                  <c:v>39.670383000000001</c:v>
                </c:pt>
                <c:pt idx="3969">
                  <c:v>39.669404</c:v>
                </c:pt>
                <c:pt idx="3970">
                  <c:v>39.668427000000001</c:v>
                </c:pt>
                <c:pt idx="3971">
                  <c:v>39.667448999999998</c:v>
                </c:pt>
                <c:pt idx="3972">
                  <c:v>39.666471999999999</c:v>
                </c:pt>
                <c:pt idx="3973">
                  <c:v>39.665495999999997</c:v>
                </c:pt>
                <c:pt idx="3974">
                  <c:v>39.664520000000003</c:v>
                </c:pt>
                <c:pt idx="3975">
                  <c:v>39.663544000000002</c:v>
                </c:pt>
                <c:pt idx="3976">
                  <c:v>39.662568999999998</c:v>
                </c:pt>
                <c:pt idx="3977">
                  <c:v>39.661594000000001</c:v>
                </c:pt>
                <c:pt idx="3978">
                  <c:v>39.660620000000002</c:v>
                </c:pt>
                <c:pt idx="3979">
                  <c:v>39.659646000000002</c:v>
                </c:pt>
                <c:pt idx="3980">
                  <c:v>39.658672000000003</c:v>
                </c:pt>
                <c:pt idx="3981">
                  <c:v>39.657699000000001</c:v>
                </c:pt>
                <c:pt idx="3982">
                  <c:v>39.656725999999999</c:v>
                </c:pt>
                <c:pt idx="3983">
                  <c:v>39.655754000000002</c:v>
                </c:pt>
                <c:pt idx="3984">
                  <c:v>39.654781999999997</c:v>
                </c:pt>
                <c:pt idx="3985">
                  <c:v>39.653810999999997</c:v>
                </c:pt>
                <c:pt idx="3986">
                  <c:v>39.652839999999998</c:v>
                </c:pt>
                <c:pt idx="3987">
                  <c:v>39.651868999999998</c:v>
                </c:pt>
                <c:pt idx="3988">
                  <c:v>39.650899000000003</c:v>
                </c:pt>
                <c:pt idx="3989">
                  <c:v>39.649929999999998</c:v>
                </c:pt>
                <c:pt idx="3990">
                  <c:v>39.648960000000002</c:v>
                </c:pt>
                <c:pt idx="3991">
                  <c:v>39.647992000000002</c:v>
                </c:pt>
                <c:pt idx="3992">
                  <c:v>39.647022999999997</c:v>
                </c:pt>
                <c:pt idx="3993">
                  <c:v>39.646056000000002</c:v>
                </c:pt>
                <c:pt idx="3994">
                  <c:v>39.645088000000001</c:v>
                </c:pt>
                <c:pt idx="3995">
                  <c:v>39.644120999999998</c:v>
                </c:pt>
                <c:pt idx="3996">
                  <c:v>39.643155</c:v>
                </c:pt>
                <c:pt idx="3997">
                  <c:v>39.642189000000002</c:v>
                </c:pt>
                <c:pt idx="3998">
                  <c:v>39.641222999999997</c:v>
                </c:pt>
                <c:pt idx="3999">
                  <c:v>39.640258000000003</c:v>
                </c:pt>
                <c:pt idx="4000">
                  <c:v>39.639293000000002</c:v>
                </c:pt>
                <c:pt idx="4001">
                  <c:v>39.638328999999999</c:v>
                </c:pt>
                <c:pt idx="4002">
                  <c:v>39.637365000000003</c:v>
                </c:pt>
                <c:pt idx="4003">
                  <c:v>39.636401999999997</c:v>
                </c:pt>
                <c:pt idx="4004">
                  <c:v>39.635438999999998</c:v>
                </c:pt>
                <c:pt idx="4005">
                  <c:v>39.634475999999999</c:v>
                </c:pt>
                <c:pt idx="4006">
                  <c:v>39.633513999999998</c:v>
                </c:pt>
                <c:pt idx="4007">
                  <c:v>39.632553000000001</c:v>
                </c:pt>
                <c:pt idx="4008">
                  <c:v>39.631591999999998</c:v>
                </c:pt>
                <c:pt idx="4009">
                  <c:v>39.630631000000001</c:v>
                </c:pt>
                <c:pt idx="4010">
                  <c:v>39.629671000000002</c:v>
                </c:pt>
                <c:pt idx="4011">
                  <c:v>39.628711000000003</c:v>
                </c:pt>
                <c:pt idx="4012">
                  <c:v>39.627752000000001</c:v>
                </c:pt>
                <c:pt idx="4013">
                  <c:v>39.626793999999997</c:v>
                </c:pt>
                <c:pt idx="4014">
                  <c:v>39.625835000000002</c:v>
                </c:pt>
                <c:pt idx="4015">
                  <c:v>39.624878000000002</c:v>
                </c:pt>
                <c:pt idx="4016">
                  <c:v>39.623919999999998</c:v>
                </c:pt>
                <c:pt idx="4017">
                  <c:v>39.622962999999999</c:v>
                </c:pt>
                <c:pt idx="4018">
                  <c:v>39.622007000000004</c:v>
                </c:pt>
                <c:pt idx="4019">
                  <c:v>39.621051000000001</c:v>
                </c:pt>
                <c:pt idx="4020">
                  <c:v>39.620095999999997</c:v>
                </c:pt>
                <c:pt idx="4021">
                  <c:v>39.619140999999999</c:v>
                </c:pt>
                <c:pt idx="4022">
                  <c:v>39.618186000000001</c:v>
                </c:pt>
                <c:pt idx="4023">
                  <c:v>39.617232000000001</c:v>
                </c:pt>
                <c:pt idx="4024">
                  <c:v>39.616278999999999</c:v>
                </c:pt>
                <c:pt idx="4025">
                  <c:v>39.615326000000003</c:v>
                </c:pt>
                <c:pt idx="4026">
                  <c:v>39.614373000000001</c:v>
                </c:pt>
                <c:pt idx="4027">
                  <c:v>39.613421000000002</c:v>
                </c:pt>
                <c:pt idx="4028">
                  <c:v>39.612470000000002</c:v>
                </c:pt>
                <c:pt idx="4029">
                  <c:v>39.611519000000001</c:v>
                </c:pt>
                <c:pt idx="4030">
                  <c:v>39.610568000000001</c:v>
                </c:pt>
                <c:pt idx="4031">
                  <c:v>39.609617999999998</c:v>
                </c:pt>
                <c:pt idx="4032">
                  <c:v>39.608668000000002</c:v>
                </c:pt>
                <c:pt idx="4033">
                  <c:v>39.607719000000003</c:v>
                </c:pt>
                <c:pt idx="4034">
                  <c:v>39.606769999999997</c:v>
                </c:pt>
                <c:pt idx="4035">
                  <c:v>39.605822000000003</c:v>
                </c:pt>
                <c:pt idx="4036">
                  <c:v>39.604875</c:v>
                </c:pt>
                <c:pt idx="4037">
                  <c:v>39.603926999999999</c:v>
                </c:pt>
                <c:pt idx="4038">
                  <c:v>39.602981</c:v>
                </c:pt>
                <c:pt idx="4039">
                  <c:v>39.602035000000001</c:v>
                </c:pt>
                <c:pt idx="4040">
                  <c:v>39.601089000000002</c:v>
                </c:pt>
                <c:pt idx="4041">
                  <c:v>39.600144</c:v>
                </c:pt>
                <c:pt idx="4042">
                  <c:v>39.599198999999999</c:v>
                </c:pt>
                <c:pt idx="4043">
                  <c:v>39.598255000000002</c:v>
                </c:pt>
                <c:pt idx="4044">
                  <c:v>39.597310999999998</c:v>
                </c:pt>
                <c:pt idx="4045">
                  <c:v>39.596367999999998</c:v>
                </c:pt>
                <c:pt idx="4046">
                  <c:v>39.595424999999999</c:v>
                </c:pt>
                <c:pt idx="4047">
                  <c:v>39.594482999999997</c:v>
                </c:pt>
                <c:pt idx="4048">
                  <c:v>39.593541000000002</c:v>
                </c:pt>
                <c:pt idx="4049">
                  <c:v>39.592599999999997</c:v>
                </c:pt>
                <c:pt idx="4050">
                  <c:v>39.591659999999997</c:v>
                </c:pt>
                <c:pt idx="4051">
                  <c:v>39.590719</c:v>
                </c:pt>
                <c:pt idx="4052">
                  <c:v>39.589779999999998</c:v>
                </c:pt>
                <c:pt idx="4053">
                  <c:v>39.588841000000002</c:v>
                </c:pt>
                <c:pt idx="4054">
                  <c:v>39.587902</c:v>
                </c:pt>
                <c:pt idx="4055">
                  <c:v>39.586964000000002</c:v>
                </c:pt>
                <c:pt idx="4056">
                  <c:v>39.586025999999997</c:v>
                </c:pt>
                <c:pt idx="4057">
                  <c:v>39.585089000000004</c:v>
                </c:pt>
                <c:pt idx="4058">
                  <c:v>39.584152000000003</c:v>
                </c:pt>
                <c:pt idx="4059">
                  <c:v>39.583216</c:v>
                </c:pt>
                <c:pt idx="4060">
                  <c:v>39.582281000000002</c:v>
                </c:pt>
                <c:pt idx="4061">
                  <c:v>39.581346000000003</c:v>
                </c:pt>
                <c:pt idx="4062">
                  <c:v>39.580410999999998</c:v>
                </c:pt>
                <c:pt idx="4063">
                  <c:v>39.579476999999997</c:v>
                </c:pt>
                <c:pt idx="4064">
                  <c:v>39.578544000000001</c:v>
                </c:pt>
                <c:pt idx="4065">
                  <c:v>39.577610999999997</c:v>
                </c:pt>
                <c:pt idx="4066">
                  <c:v>39.576678000000001</c:v>
                </c:pt>
                <c:pt idx="4067">
                  <c:v>39.575746000000002</c:v>
                </c:pt>
                <c:pt idx="4068">
                  <c:v>39.574815000000001</c:v>
                </c:pt>
                <c:pt idx="4069">
                  <c:v>39.573884</c:v>
                </c:pt>
                <c:pt idx="4070">
                  <c:v>39.572954000000003</c:v>
                </c:pt>
                <c:pt idx="4071">
                  <c:v>39.572023999999999</c:v>
                </c:pt>
                <c:pt idx="4072">
                  <c:v>39.571094000000002</c:v>
                </c:pt>
                <c:pt idx="4073">
                  <c:v>39.570166</c:v>
                </c:pt>
                <c:pt idx="4074">
                  <c:v>39.569237000000001</c:v>
                </c:pt>
                <c:pt idx="4075">
                  <c:v>39.568309999999997</c:v>
                </c:pt>
                <c:pt idx="4076">
                  <c:v>39.567382000000002</c:v>
                </c:pt>
                <c:pt idx="4077">
                  <c:v>39.566456000000002</c:v>
                </c:pt>
                <c:pt idx="4078">
                  <c:v>39.565530000000003</c:v>
                </c:pt>
                <c:pt idx="4079">
                  <c:v>39.564604000000003</c:v>
                </c:pt>
                <c:pt idx="4080">
                  <c:v>39.563679</c:v>
                </c:pt>
                <c:pt idx="4081">
                  <c:v>39.562753999999998</c:v>
                </c:pt>
                <c:pt idx="4082">
                  <c:v>39.56183</c:v>
                </c:pt>
                <c:pt idx="4083">
                  <c:v>39.560907</c:v>
                </c:pt>
                <c:pt idx="4084">
                  <c:v>39.559984</c:v>
                </c:pt>
                <c:pt idx="4085">
                  <c:v>39.559061</c:v>
                </c:pt>
                <c:pt idx="4086">
                  <c:v>39.558138999999997</c:v>
                </c:pt>
                <c:pt idx="4087">
                  <c:v>39.557217999999999</c:v>
                </c:pt>
                <c:pt idx="4088">
                  <c:v>39.556297000000001</c:v>
                </c:pt>
                <c:pt idx="4089">
                  <c:v>39.555377</c:v>
                </c:pt>
                <c:pt idx="4090">
                  <c:v>39.554456999999999</c:v>
                </c:pt>
                <c:pt idx="4091">
                  <c:v>39.553538000000003</c:v>
                </c:pt>
                <c:pt idx="4092">
                  <c:v>39.552619</c:v>
                </c:pt>
                <c:pt idx="4093">
                  <c:v>39.551701000000001</c:v>
                </c:pt>
                <c:pt idx="4094">
                  <c:v>39.550784</c:v>
                </c:pt>
                <c:pt idx="4095">
                  <c:v>39.549866999999999</c:v>
                </c:pt>
                <c:pt idx="4096">
                  <c:v>39.548949999999998</c:v>
                </c:pt>
                <c:pt idx="4097">
                  <c:v>39.548034000000001</c:v>
                </c:pt>
                <c:pt idx="4098">
                  <c:v>39.547119000000002</c:v>
                </c:pt>
                <c:pt idx="4099">
                  <c:v>39.546204000000003</c:v>
                </c:pt>
                <c:pt idx="4100">
                  <c:v>39.545290000000001</c:v>
                </c:pt>
                <c:pt idx="4101">
                  <c:v>39.544376</c:v>
                </c:pt>
                <c:pt idx="4102">
                  <c:v>39.543463000000003</c:v>
                </c:pt>
                <c:pt idx="4103">
                  <c:v>39.542549999999999</c:v>
                </c:pt>
                <c:pt idx="4104">
                  <c:v>39.541637999999999</c:v>
                </c:pt>
                <c:pt idx="4105">
                  <c:v>39.540725999999999</c:v>
                </c:pt>
                <c:pt idx="4106">
                  <c:v>39.539814999999997</c:v>
                </c:pt>
                <c:pt idx="4107">
                  <c:v>39.538905</c:v>
                </c:pt>
                <c:pt idx="4108">
                  <c:v>39.537995000000002</c:v>
                </c:pt>
                <c:pt idx="4109">
                  <c:v>39.537086000000002</c:v>
                </c:pt>
                <c:pt idx="4110">
                  <c:v>39.536177000000002</c:v>
                </c:pt>
                <c:pt idx="4111">
                  <c:v>39.535268000000002</c:v>
                </c:pt>
                <c:pt idx="4112">
                  <c:v>39.534360999999997</c:v>
                </c:pt>
                <c:pt idx="4113">
                  <c:v>39.533453999999999</c:v>
                </c:pt>
                <c:pt idx="4114">
                  <c:v>39.532547000000001</c:v>
                </c:pt>
                <c:pt idx="4115">
                  <c:v>39.531641</c:v>
                </c:pt>
                <c:pt idx="4116">
                  <c:v>39.530735999999997</c:v>
                </c:pt>
                <c:pt idx="4117">
                  <c:v>39.529831000000001</c:v>
                </c:pt>
                <c:pt idx="4118">
                  <c:v>39.528925999999998</c:v>
                </c:pt>
                <c:pt idx="4119">
                  <c:v>39.528022</c:v>
                </c:pt>
                <c:pt idx="4120">
                  <c:v>39.527118999999999</c:v>
                </c:pt>
                <c:pt idx="4121">
                  <c:v>39.526217000000003</c:v>
                </c:pt>
                <c:pt idx="4122">
                  <c:v>39.525314000000002</c:v>
                </c:pt>
                <c:pt idx="4123">
                  <c:v>39.524413000000003</c:v>
                </c:pt>
                <c:pt idx="4124">
                  <c:v>39.523511999999997</c:v>
                </c:pt>
                <c:pt idx="4125">
                  <c:v>39.522610999999998</c:v>
                </c:pt>
                <c:pt idx="4126">
                  <c:v>39.521712000000001</c:v>
                </c:pt>
                <c:pt idx="4127">
                  <c:v>39.520811999999999</c:v>
                </c:pt>
                <c:pt idx="4128">
                  <c:v>39.519914</c:v>
                </c:pt>
                <c:pt idx="4129">
                  <c:v>39.519015000000003</c:v>
                </c:pt>
                <c:pt idx="4130">
                  <c:v>39.518118000000001</c:v>
                </c:pt>
                <c:pt idx="4131">
                  <c:v>39.517220999999999</c:v>
                </c:pt>
                <c:pt idx="4132">
                  <c:v>39.516323999999997</c:v>
                </c:pt>
                <c:pt idx="4133">
                  <c:v>39.515428</c:v>
                </c:pt>
                <c:pt idx="4134">
                  <c:v>39.514533</c:v>
                </c:pt>
                <c:pt idx="4135">
                  <c:v>39.513638</c:v>
                </c:pt>
                <c:pt idx="4136">
                  <c:v>39.512743999999998</c:v>
                </c:pt>
                <c:pt idx="4137">
                  <c:v>39.511850000000003</c:v>
                </c:pt>
                <c:pt idx="4138">
                  <c:v>39.510956999999998</c:v>
                </c:pt>
                <c:pt idx="4139">
                  <c:v>39.510064999999997</c:v>
                </c:pt>
                <c:pt idx="4140">
                  <c:v>39.509172999999997</c:v>
                </c:pt>
                <c:pt idx="4141">
                  <c:v>39.508282000000001</c:v>
                </c:pt>
                <c:pt idx="4142">
                  <c:v>39.507390999999998</c:v>
                </c:pt>
                <c:pt idx="4143">
                  <c:v>39.506501</c:v>
                </c:pt>
                <c:pt idx="4144">
                  <c:v>39.505611000000002</c:v>
                </c:pt>
                <c:pt idx="4145">
                  <c:v>39.504722000000001</c:v>
                </c:pt>
                <c:pt idx="4146">
                  <c:v>39.503833</c:v>
                </c:pt>
                <c:pt idx="4147">
                  <c:v>39.502946000000001</c:v>
                </c:pt>
                <c:pt idx="4148">
                  <c:v>39.502057999999998</c:v>
                </c:pt>
                <c:pt idx="4149">
                  <c:v>39.501170999999999</c:v>
                </c:pt>
                <c:pt idx="4150">
                  <c:v>39.500284999999998</c:v>
                </c:pt>
                <c:pt idx="4151">
                  <c:v>39.499400000000001</c:v>
                </c:pt>
                <c:pt idx="4152">
                  <c:v>39.498514999999998</c:v>
                </c:pt>
                <c:pt idx="4153">
                  <c:v>39.497630000000001</c:v>
                </c:pt>
                <c:pt idx="4154">
                  <c:v>39.496746000000002</c:v>
                </c:pt>
                <c:pt idx="4155">
                  <c:v>39.495863</c:v>
                </c:pt>
                <c:pt idx="4156">
                  <c:v>39.494979999999998</c:v>
                </c:pt>
                <c:pt idx="4157">
                  <c:v>39.494098000000001</c:v>
                </c:pt>
                <c:pt idx="4158">
                  <c:v>39.493217000000001</c:v>
                </c:pt>
                <c:pt idx="4159">
                  <c:v>39.492336000000002</c:v>
                </c:pt>
                <c:pt idx="4160">
                  <c:v>39.491455000000002</c:v>
                </c:pt>
                <c:pt idx="4161">
                  <c:v>39.490575999999997</c:v>
                </c:pt>
                <c:pt idx="4162">
                  <c:v>39.489696000000002</c:v>
                </c:pt>
                <c:pt idx="4163">
                  <c:v>39.488818000000002</c:v>
                </c:pt>
                <c:pt idx="4164">
                  <c:v>39.487940000000002</c:v>
                </c:pt>
                <c:pt idx="4165">
                  <c:v>39.487062000000002</c:v>
                </c:pt>
                <c:pt idx="4166">
                  <c:v>39.486184999999999</c:v>
                </c:pt>
                <c:pt idx="4167">
                  <c:v>39.485309000000001</c:v>
                </c:pt>
                <c:pt idx="4168">
                  <c:v>39.484434</c:v>
                </c:pt>
                <c:pt idx="4169">
                  <c:v>39.483558000000002</c:v>
                </c:pt>
                <c:pt idx="4170">
                  <c:v>39.482683999999999</c:v>
                </c:pt>
                <c:pt idx="4171">
                  <c:v>39.481810000000003</c:v>
                </c:pt>
                <c:pt idx="4172">
                  <c:v>39.480936999999997</c:v>
                </c:pt>
                <c:pt idx="4173">
                  <c:v>39.480063999999999</c:v>
                </c:pt>
                <c:pt idx="4174">
                  <c:v>39.479191999999998</c:v>
                </c:pt>
                <c:pt idx="4175">
                  <c:v>39.478319999999997</c:v>
                </c:pt>
                <c:pt idx="4176">
                  <c:v>39.477449</c:v>
                </c:pt>
                <c:pt idx="4177">
                  <c:v>39.476579000000001</c:v>
                </c:pt>
                <c:pt idx="4178">
                  <c:v>39.475709000000002</c:v>
                </c:pt>
                <c:pt idx="4179">
                  <c:v>39.47484</c:v>
                </c:pt>
                <c:pt idx="4180">
                  <c:v>39.473970999999999</c:v>
                </c:pt>
                <c:pt idx="4181">
                  <c:v>39.473103000000002</c:v>
                </c:pt>
                <c:pt idx="4182">
                  <c:v>39.472236000000002</c:v>
                </c:pt>
                <c:pt idx="4183">
                  <c:v>39.471369000000003</c:v>
                </c:pt>
                <c:pt idx="4184">
                  <c:v>39.470502000000003</c:v>
                </c:pt>
                <c:pt idx="4185">
                  <c:v>39.469636999999999</c:v>
                </c:pt>
                <c:pt idx="4186">
                  <c:v>39.468772000000001</c:v>
                </c:pt>
                <c:pt idx="4187">
                  <c:v>39.467906999999997</c:v>
                </c:pt>
                <c:pt idx="4188">
                  <c:v>39.467042999999997</c:v>
                </c:pt>
                <c:pt idx="4189">
                  <c:v>39.466180000000001</c:v>
                </c:pt>
                <c:pt idx="4190">
                  <c:v>39.465316999999999</c:v>
                </c:pt>
                <c:pt idx="4191">
                  <c:v>39.464455000000001</c:v>
                </c:pt>
                <c:pt idx="4192">
                  <c:v>39.463594000000001</c:v>
                </c:pt>
                <c:pt idx="4193">
                  <c:v>39.462733</c:v>
                </c:pt>
                <c:pt idx="4194">
                  <c:v>39.461872</c:v>
                </c:pt>
                <c:pt idx="4195">
                  <c:v>39.461013000000001</c:v>
                </c:pt>
                <c:pt idx="4196">
                  <c:v>39.460154000000003</c:v>
                </c:pt>
                <c:pt idx="4197">
                  <c:v>39.459294999999997</c:v>
                </c:pt>
                <c:pt idx="4198">
                  <c:v>39.458437000000004</c:v>
                </c:pt>
                <c:pt idx="4199">
                  <c:v>39.45758</c:v>
                </c:pt>
                <c:pt idx="4200">
                  <c:v>39.456722999999997</c:v>
                </c:pt>
                <c:pt idx="4201">
                  <c:v>39.455866999999998</c:v>
                </c:pt>
                <c:pt idx="4202">
                  <c:v>39.455012000000004</c:v>
                </c:pt>
                <c:pt idx="4203">
                  <c:v>39.454157000000002</c:v>
                </c:pt>
                <c:pt idx="4204">
                  <c:v>39.453302000000001</c:v>
                </c:pt>
                <c:pt idx="4205">
                  <c:v>39.452449000000001</c:v>
                </c:pt>
                <c:pt idx="4206">
                  <c:v>39.451594999999998</c:v>
                </c:pt>
                <c:pt idx="4207">
                  <c:v>39.450743000000003</c:v>
                </c:pt>
                <c:pt idx="4208">
                  <c:v>39.449891000000001</c:v>
                </c:pt>
                <c:pt idx="4209">
                  <c:v>39.449039999999997</c:v>
                </c:pt>
                <c:pt idx="4210">
                  <c:v>39.448188999999999</c:v>
                </c:pt>
                <c:pt idx="4211">
                  <c:v>39.447338999999999</c:v>
                </c:pt>
                <c:pt idx="4212">
                  <c:v>39.446489</c:v>
                </c:pt>
                <c:pt idx="4213">
                  <c:v>39.445639999999997</c:v>
                </c:pt>
                <c:pt idx="4214">
                  <c:v>39.444792</c:v>
                </c:pt>
                <c:pt idx="4215">
                  <c:v>39.443944000000002</c:v>
                </c:pt>
                <c:pt idx="4216">
                  <c:v>39.443097000000002</c:v>
                </c:pt>
                <c:pt idx="4217">
                  <c:v>39.442250999999999</c:v>
                </c:pt>
                <c:pt idx="4218">
                  <c:v>39.441405000000003</c:v>
                </c:pt>
                <c:pt idx="4219">
                  <c:v>39.440559999999998</c:v>
                </c:pt>
                <c:pt idx="4220">
                  <c:v>39.439715</c:v>
                </c:pt>
                <c:pt idx="4221">
                  <c:v>39.438870999999999</c:v>
                </c:pt>
                <c:pt idx="4222">
                  <c:v>39.438026999999998</c:v>
                </c:pt>
                <c:pt idx="4223">
                  <c:v>39.437184999999999</c:v>
                </c:pt>
                <c:pt idx="4224">
                  <c:v>39.436342000000003</c:v>
                </c:pt>
                <c:pt idx="4225">
                  <c:v>39.435501000000002</c:v>
                </c:pt>
                <c:pt idx="4226">
                  <c:v>39.434660000000001</c:v>
                </c:pt>
                <c:pt idx="4227">
                  <c:v>39.433819</c:v>
                </c:pt>
                <c:pt idx="4228">
                  <c:v>39.432979000000003</c:v>
                </c:pt>
                <c:pt idx="4229">
                  <c:v>39.432139999999997</c:v>
                </c:pt>
                <c:pt idx="4230">
                  <c:v>39.431302000000002</c:v>
                </c:pt>
                <c:pt idx="4231">
                  <c:v>39.430464000000001</c:v>
                </c:pt>
                <c:pt idx="4232">
                  <c:v>39.429625999999999</c:v>
                </c:pt>
                <c:pt idx="4233">
                  <c:v>39.428789000000002</c:v>
                </c:pt>
                <c:pt idx="4234">
                  <c:v>39.427953000000002</c:v>
                </c:pt>
                <c:pt idx="4235">
                  <c:v>39.427118</c:v>
                </c:pt>
                <c:pt idx="4236">
                  <c:v>39.426282999999998</c:v>
                </c:pt>
                <c:pt idx="4237">
                  <c:v>39.425448000000003</c:v>
                </c:pt>
                <c:pt idx="4238">
                  <c:v>39.424615000000003</c:v>
                </c:pt>
                <c:pt idx="4239">
                  <c:v>39.423782000000003</c:v>
                </c:pt>
                <c:pt idx="4240">
                  <c:v>39.422949000000003</c:v>
                </c:pt>
                <c:pt idx="4241">
                  <c:v>39.422117</c:v>
                </c:pt>
                <c:pt idx="4242">
                  <c:v>39.421286000000002</c:v>
                </c:pt>
                <c:pt idx="4243">
                  <c:v>39.420454999999997</c:v>
                </c:pt>
                <c:pt idx="4244">
                  <c:v>39.419625000000003</c:v>
                </c:pt>
                <c:pt idx="4245">
                  <c:v>39.418796</c:v>
                </c:pt>
                <c:pt idx="4246">
                  <c:v>39.417966999999997</c:v>
                </c:pt>
                <c:pt idx="4247">
                  <c:v>39.417138999999999</c:v>
                </c:pt>
                <c:pt idx="4248">
                  <c:v>39.416311</c:v>
                </c:pt>
                <c:pt idx="4249">
                  <c:v>39.415483999999999</c:v>
                </c:pt>
                <c:pt idx="4250">
                  <c:v>39.414658000000003</c:v>
                </c:pt>
                <c:pt idx="4251">
                  <c:v>39.413831999999999</c:v>
                </c:pt>
                <c:pt idx="4252">
                  <c:v>39.413007</c:v>
                </c:pt>
                <c:pt idx="4253">
                  <c:v>39.412182000000001</c:v>
                </c:pt>
                <c:pt idx="4254">
                  <c:v>39.411358</c:v>
                </c:pt>
                <c:pt idx="4255">
                  <c:v>39.410535000000003</c:v>
                </c:pt>
                <c:pt idx="4256">
                  <c:v>39.409711999999999</c:v>
                </c:pt>
                <c:pt idx="4257">
                  <c:v>39.40889</c:v>
                </c:pt>
                <c:pt idx="4258">
                  <c:v>39.408068999999998</c:v>
                </c:pt>
                <c:pt idx="4259">
                  <c:v>39.407248000000003</c:v>
                </c:pt>
                <c:pt idx="4260">
                  <c:v>39.406427000000001</c:v>
                </c:pt>
                <c:pt idx="4261">
                  <c:v>39.405608000000001</c:v>
                </c:pt>
                <c:pt idx="4262">
                  <c:v>39.404789000000001</c:v>
                </c:pt>
                <c:pt idx="4263">
                  <c:v>39.403970000000001</c:v>
                </c:pt>
                <c:pt idx="4264">
                  <c:v>39.403153000000003</c:v>
                </c:pt>
                <c:pt idx="4265">
                  <c:v>39.402335000000001</c:v>
                </c:pt>
                <c:pt idx="4266">
                  <c:v>39.401519</c:v>
                </c:pt>
                <c:pt idx="4267">
                  <c:v>39.400703</c:v>
                </c:pt>
                <c:pt idx="4268">
                  <c:v>39.399887999999997</c:v>
                </c:pt>
                <c:pt idx="4269">
                  <c:v>39.399073000000001</c:v>
                </c:pt>
                <c:pt idx="4270">
                  <c:v>39.398259000000003</c:v>
                </c:pt>
                <c:pt idx="4271">
                  <c:v>39.397444999999998</c:v>
                </c:pt>
                <c:pt idx="4272">
                  <c:v>39.396631999999997</c:v>
                </c:pt>
                <c:pt idx="4273">
                  <c:v>39.395820000000001</c:v>
                </c:pt>
                <c:pt idx="4274">
                  <c:v>39.395009000000002</c:v>
                </c:pt>
                <c:pt idx="4275">
                  <c:v>39.394198000000003</c:v>
                </c:pt>
                <c:pt idx="4276">
                  <c:v>39.393386999999997</c:v>
                </c:pt>
                <c:pt idx="4277">
                  <c:v>39.392577000000003</c:v>
                </c:pt>
                <c:pt idx="4278">
                  <c:v>39.391767999999999</c:v>
                </c:pt>
                <c:pt idx="4279">
                  <c:v>39.39096</c:v>
                </c:pt>
                <c:pt idx="4280">
                  <c:v>39.390152</c:v>
                </c:pt>
                <c:pt idx="4281">
                  <c:v>39.389344999999999</c:v>
                </c:pt>
                <c:pt idx="4282">
                  <c:v>39.388537999999997</c:v>
                </c:pt>
                <c:pt idx="4283">
                  <c:v>39.387732</c:v>
                </c:pt>
                <c:pt idx="4284">
                  <c:v>39.386926000000003</c:v>
                </c:pt>
                <c:pt idx="4285">
                  <c:v>39.386121000000003</c:v>
                </c:pt>
                <c:pt idx="4286">
                  <c:v>39.385317000000001</c:v>
                </c:pt>
                <c:pt idx="4287">
                  <c:v>39.384514000000003</c:v>
                </c:pt>
                <c:pt idx="4288">
                  <c:v>39.383710999999998</c:v>
                </c:pt>
                <c:pt idx="4289">
                  <c:v>39.382908</c:v>
                </c:pt>
                <c:pt idx="4290">
                  <c:v>39.382106999999998</c:v>
                </c:pt>
                <c:pt idx="4291">
                  <c:v>39.381306000000002</c:v>
                </c:pt>
                <c:pt idx="4292">
                  <c:v>39.380504999999999</c:v>
                </c:pt>
                <c:pt idx="4293">
                  <c:v>39.379705000000001</c:v>
                </c:pt>
                <c:pt idx="4294">
                  <c:v>39.378906000000001</c:v>
                </c:pt>
                <c:pt idx="4295">
                  <c:v>39.378107</c:v>
                </c:pt>
                <c:pt idx="4296">
                  <c:v>39.377308999999997</c:v>
                </c:pt>
                <c:pt idx="4297">
                  <c:v>39.376511999999998</c:v>
                </c:pt>
                <c:pt idx="4298">
                  <c:v>39.375715</c:v>
                </c:pt>
                <c:pt idx="4299">
                  <c:v>39.374918999999998</c:v>
                </c:pt>
                <c:pt idx="4300">
                  <c:v>39.374122999999997</c:v>
                </c:pt>
                <c:pt idx="4301">
                  <c:v>39.373328000000001</c:v>
                </c:pt>
                <c:pt idx="4302">
                  <c:v>39.372534000000002</c:v>
                </c:pt>
                <c:pt idx="4303">
                  <c:v>39.371740000000003</c:v>
                </c:pt>
                <c:pt idx="4304">
                  <c:v>39.370947000000001</c:v>
                </c:pt>
                <c:pt idx="4305">
                  <c:v>39.370154999999997</c:v>
                </c:pt>
                <c:pt idx="4306">
                  <c:v>39.369363</c:v>
                </c:pt>
                <c:pt idx="4307">
                  <c:v>39.368572</c:v>
                </c:pt>
                <c:pt idx="4308">
                  <c:v>39.367781000000001</c:v>
                </c:pt>
                <c:pt idx="4309">
                  <c:v>39.366990999999999</c:v>
                </c:pt>
                <c:pt idx="4310">
                  <c:v>39.366202000000001</c:v>
                </c:pt>
                <c:pt idx="4311">
                  <c:v>39.365412999999997</c:v>
                </c:pt>
                <c:pt idx="4312">
                  <c:v>39.364624999999997</c:v>
                </c:pt>
                <c:pt idx="4313">
                  <c:v>39.363838000000001</c:v>
                </c:pt>
                <c:pt idx="4314">
                  <c:v>39.363050999999999</c:v>
                </c:pt>
                <c:pt idx="4315">
                  <c:v>39.362265000000001</c:v>
                </c:pt>
                <c:pt idx="4316">
                  <c:v>39.361479000000003</c:v>
                </c:pt>
                <c:pt idx="4317">
                  <c:v>39.360694000000002</c:v>
                </c:pt>
                <c:pt idx="4318">
                  <c:v>39.359909999999999</c:v>
                </c:pt>
                <c:pt idx="4319">
                  <c:v>39.359126000000003</c:v>
                </c:pt>
                <c:pt idx="4320">
                  <c:v>39.358342999999998</c:v>
                </c:pt>
                <c:pt idx="4321">
                  <c:v>39.357559999999999</c:v>
                </c:pt>
                <c:pt idx="4322">
                  <c:v>39.356779000000003</c:v>
                </c:pt>
                <c:pt idx="4323">
                  <c:v>39.355997000000002</c:v>
                </c:pt>
                <c:pt idx="4324">
                  <c:v>39.355217000000003</c:v>
                </c:pt>
                <c:pt idx="4325">
                  <c:v>39.354436999999997</c:v>
                </c:pt>
                <c:pt idx="4326">
                  <c:v>39.353656999999998</c:v>
                </c:pt>
                <c:pt idx="4327">
                  <c:v>39.352877999999997</c:v>
                </c:pt>
                <c:pt idx="4328">
                  <c:v>39.3521</c:v>
                </c:pt>
                <c:pt idx="4329">
                  <c:v>39.351323000000001</c:v>
                </c:pt>
                <c:pt idx="4330">
                  <c:v>39.350546000000001</c:v>
                </c:pt>
                <c:pt idx="4331">
                  <c:v>39.349769999999999</c:v>
                </c:pt>
                <c:pt idx="4332">
                  <c:v>39.348993999999998</c:v>
                </c:pt>
                <c:pt idx="4333">
                  <c:v>39.348219</c:v>
                </c:pt>
                <c:pt idx="4334">
                  <c:v>39.347444000000003</c:v>
                </c:pt>
                <c:pt idx="4335">
                  <c:v>39.346671000000001</c:v>
                </c:pt>
                <c:pt idx="4336">
                  <c:v>39.345897999999998</c:v>
                </c:pt>
                <c:pt idx="4337">
                  <c:v>39.345125000000003</c:v>
                </c:pt>
                <c:pt idx="4338">
                  <c:v>39.344352999999998</c:v>
                </c:pt>
                <c:pt idx="4339">
                  <c:v>39.343581999999998</c:v>
                </c:pt>
                <c:pt idx="4340">
                  <c:v>39.342810999999998</c:v>
                </c:pt>
                <c:pt idx="4341">
                  <c:v>39.342041000000002</c:v>
                </c:pt>
                <c:pt idx="4342">
                  <c:v>39.341270999999999</c:v>
                </c:pt>
                <c:pt idx="4343">
                  <c:v>39.340502999999998</c:v>
                </c:pt>
                <c:pt idx="4344">
                  <c:v>39.339734</c:v>
                </c:pt>
                <c:pt idx="4345">
                  <c:v>39.338966999999997</c:v>
                </c:pt>
                <c:pt idx="4346">
                  <c:v>39.338200000000001</c:v>
                </c:pt>
                <c:pt idx="4347">
                  <c:v>39.337434000000002</c:v>
                </c:pt>
                <c:pt idx="4348">
                  <c:v>39.336668000000003</c:v>
                </c:pt>
                <c:pt idx="4349">
                  <c:v>39.335903000000002</c:v>
                </c:pt>
                <c:pt idx="4350">
                  <c:v>39.335138000000001</c:v>
                </c:pt>
                <c:pt idx="4351">
                  <c:v>39.334373999999997</c:v>
                </c:pt>
                <c:pt idx="4352">
                  <c:v>39.333610999999998</c:v>
                </c:pt>
                <c:pt idx="4353">
                  <c:v>39.332849000000003</c:v>
                </c:pt>
                <c:pt idx="4354">
                  <c:v>39.332087000000001</c:v>
                </c:pt>
                <c:pt idx="4355">
                  <c:v>39.331325</c:v>
                </c:pt>
                <c:pt idx="4356">
                  <c:v>39.330564000000003</c:v>
                </c:pt>
                <c:pt idx="4357">
                  <c:v>39.329804000000003</c:v>
                </c:pt>
                <c:pt idx="4358">
                  <c:v>39.329045000000001</c:v>
                </c:pt>
                <c:pt idx="4359">
                  <c:v>39.328285999999999</c:v>
                </c:pt>
                <c:pt idx="4360">
                  <c:v>39.327528000000001</c:v>
                </c:pt>
                <c:pt idx="4361">
                  <c:v>39.326770000000003</c:v>
                </c:pt>
                <c:pt idx="4362">
                  <c:v>39.326013000000003</c:v>
                </c:pt>
                <c:pt idx="4363">
                  <c:v>39.325257000000001</c:v>
                </c:pt>
                <c:pt idx="4364">
                  <c:v>39.324500999999998</c:v>
                </c:pt>
                <c:pt idx="4365">
                  <c:v>39.323746</c:v>
                </c:pt>
                <c:pt idx="4366">
                  <c:v>39.322991000000002</c:v>
                </c:pt>
                <c:pt idx="4367">
                  <c:v>39.322237000000001</c:v>
                </c:pt>
                <c:pt idx="4368">
                  <c:v>39.321483999999998</c:v>
                </c:pt>
                <c:pt idx="4369">
                  <c:v>39.320731000000002</c:v>
                </c:pt>
                <c:pt idx="4370">
                  <c:v>39.319978999999996</c:v>
                </c:pt>
                <c:pt idx="4371">
                  <c:v>39.319228000000003</c:v>
                </c:pt>
                <c:pt idx="4372">
                  <c:v>39.318477000000001</c:v>
                </c:pt>
                <c:pt idx="4373">
                  <c:v>39.317726999999998</c:v>
                </c:pt>
                <c:pt idx="4374">
                  <c:v>39.316977000000001</c:v>
                </c:pt>
                <c:pt idx="4375">
                  <c:v>39.316228000000002</c:v>
                </c:pt>
                <c:pt idx="4376">
                  <c:v>39.315480000000001</c:v>
                </c:pt>
                <c:pt idx="4377">
                  <c:v>39.314731999999999</c:v>
                </c:pt>
                <c:pt idx="4378">
                  <c:v>39.313985000000002</c:v>
                </c:pt>
                <c:pt idx="4379">
                  <c:v>39.313237999999998</c:v>
                </c:pt>
                <c:pt idx="4380">
                  <c:v>39.312493000000003</c:v>
                </c:pt>
                <c:pt idx="4381">
                  <c:v>39.311746999999997</c:v>
                </c:pt>
                <c:pt idx="4382">
                  <c:v>39.311002999999999</c:v>
                </c:pt>
                <c:pt idx="4383">
                  <c:v>39.310259000000002</c:v>
                </c:pt>
                <c:pt idx="4384">
                  <c:v>39.309514999999998</c:v>
                </c:pt>
                <c:pt idx="4385">
                  <c:v>39.308773000000002</c:v>
                </c:pt>
                <c:pt idx="4386">
                  <c:v>39.308030000000002</c:v>
                </c:pt>
                <c:pt idx="4387">
                  <c:v>39.307288999999997</c:v>
                </c:pt>
                <c:pt idx="4388">
                  <c:v>39.306547999999999</c:v>
                </c:pt>
                <c:pt idx="4389">
                  <c:v>39.305807999999999</c:v>
                </c:pt>
                <c:pt idx="4390">
                  <c:v>39.305067999999999</c:v>
                </c:pt>
                <c:pt idx="4391">
                  <c:v>39.304329000000003</c:v>
                </c:pt>
                <c:pt idx="4392">
                  <c:v>39.303590999999997</c:v>
                </c:pt>
                <c:pt idx="4393">
                  <c:v>39.302852999999999</c:v>
                </c:pt>
                <c:pt idx="4394">
                  <c:v>39.302115000000001</c:v>
                </c:pt>
                <c:pt idx="4395">
                  <c:v>39.301378999999997</c:v>
                </c:pt>
                <c:pt idx="4396">
                  <c:v>39.300643000000001</c:v>
                </c:pt>
                <c:pt idx="4397">
                  <c:v>39.299908000000002</c:v>
                </c:pt>
                <c:pt idx="4398">
                  <c:v>39.299173000000003</c:v>
                </c:pt>
                <c:pt idx="4399">
                  <c:v>39.298439000000002</c:v>
                </c:pt>
                <c:pt idx="4400">
                  <c:v>39.297705000000001</c:v>
                </c:pt>
                <c:pt idx="4401">
                  <c:v>39.296971999999997</c:v>
                </c:pt>
                <c:pt idx="4402">
                  <c:v>39.296239999999997</c:v>
                </c:pt>
                <c:pt idx="4403">
                  <c:v>39.295509000000003</c:v>
                </c:pt>
                <c:pt idx="4404">
                  <c:v>39.294777000000003</c:v>
                </c:pt>
                <c:pt idx="4405">
                  <c:v>39.294046999999999</c:v>
                </c:pt>
                <c:pt idx="4406">
                  <c:v>39.293317000000002</c:v>
                </c:pt>
                <c:pt idx="4407">
                  <c:v>39.292588000000002</c:v>
                </c:pt>
                <c:pt idx="4408">
                  <c:v>39.29186</c:v>
                </c:pt>
                <c:pt idx="4409">
                  <c:v>39.291131999999998</c:v>
                </c:pt>
                <c:pt idx="4410">
                  <c:v>39.290404000000002</c:v>
                </c:pt>
                <c:pt idx="4411">
                  <c:v>39.289678000000002</c:v>
                </c:pt>
                <c:pt idx="4412">
                  <c:v>39.288950999999997</c:v>
                </c:pt>
                <c:pt idx="4413">
                  <c:v>39.288226000000002</c:v>
                </c:pt>
                <c:pt idx="4414">
                  <c:v>39.287500999999999</c:v>
                </c:pt>
                <c:pt idx="4415">
                  <c:v>39.286777000000001</c:v>
                </c:pt>
                <c:pt idx="4416">
                  <c:v>39.286053000000003</c:v>
                </c:pt>
                <c:pt idx="4417">
                  <c:v>39.285330000000002</c:v>
                </c:pt>
                <c:pt idx="4418">
                  <c:v>39.284607999999999</c:v>
                </c:pt>
                <c:pt idx="4419">
                  <c:v>39.283886000000003</c:v>
                </c:pt>
                <c:pt idx="4420">
                  <c:v>39.283164999999997</c:v>
                </c:pt>
                <c:pt idx="4421">
                  <c:v>39.282443999999998</c:v>
                </c:pt>
                <c:pt idx="4422">
                  <c:v>39.281723999999997</c:v>
                </c:pt>
                <c:pt idx="4423">
                  <c:v>39.281005</c:v>
                </c:pt>
                <c:pt idx="4424">
                  <c:v>39.280285999999997</c:v>
                </c:pt>
                <c:pt idx="4425">
                  <c:v>39.279567999999998</c:v>
                </c:pt>
                <c:pt idx="4426">
                  <c:v>39.278851000000003</c:v>
                </c:pt>
                <c:pt idx="4427">
                  <c:v>39.278134000000001</c:v>
                </c:pt>
                <c:pt idx="4428">
                  <c:v>39.277417999999997</c:v>
                </c:pt>
                <c:pt idx="4429">
                  <c:v>39.276702</c:v>
                </c:pt>
                <c:pt idx="4430">
                  <c:v>39.275987000000001</c:v>
                </c:pt>
                <c:pt idx="4431">
                  <c:v>39.275272999999999</c:v>
                </c:pt>
                <c:pt idx="4432">
                  <c:v>39.274559000000004</c:v>
                </c:pt>
                <c:pt idx="4433">
                  <c:v>39.273845999999999</c:v>
                </c:pt>
                <c:pt idx="4434">
                  <c:v>39.273133000000001</c:v>
                </c:pt>
                <c:pt idx="4435">
                  <c:v>39.272421000000001</c:v>
                </c:pt>
                <c:pt idx="4436">
                  <c:v>39.271709999999999</c:v>
                </c:pt>
                <c:pt idx="4437">
                  <c:v>39.270999000000003</c:v>
                </c:pt>
                <c:pt idx="4438">
                  <c:v>39.270288999999998</c:v>
                </c:pt>
                <c:pt idx="4439">
                  <c:v>39.269579</c:v>
                </c:pt>
                <c:pt idx="4440">
                  <c:v>39.26887</c:v>
                </c:pt>
                <c:pt idx="4441">
                  <c:v>39.268161999999997</c:v>
                </c:pt>
                <c:pt idx="4442">
                  <c:v>39.267454000000001</c:v>
                </c:pt>
                <c:pt idx="4443">
                  <c:v>39.266747000000002</c:v>
                </c:pt>
                <c:pt idx="4444">
                  <c:v>39.266041000000001</c:v>
                </c:pt>
                <c:pt idx="4445">
                  <c:v>39.265335</c:v>
                </c:pt>
                <c:pt idx="4446">
                  <c:v>39.264629999999997</c:v>
                </c:pt>
                <c:pt idx="4447">
                  <c:v>39.263925</c:v>
                </c:pt>
                <c:pt idx="4448">
                  <c:v>39.263221000000001</c:v>
                </c:pt>
                <c:pt idx="4449">
                  <c:v>39.262518</c:v>
                </c:pt>
                <c:pt idx="4450">
                  <c:v>39.261814999999999</c:v>
                </c:pt>
                <c:pt idx="4451">
                  <c:v>39.261113000000002</c:v>
                </c:pt>
                <c:pt idx="4452">
                  <c:v>39.260410999999998</c:v>
                </c:pt>
                <c:pt idx="4453">
                  <c:v>39.259709999999998</c:v>
                </c:pt>
                <c:pt idx="4454">
                  <c:v>39.259010000000004</c:v>
                </c:pt>
                <c:pt idx="4455">
                  <c:v>39.258310000000002</c:v>
                </c:pt>
                <c:pt idx="4456">
                  <c:v>39.257610999999997</c:v>
                </c:pt>
                <c:pt idx="4457">
                  <c:v>39.256912</c:v>
                </c:pt>
                <c:pt idx="4458">
                  <c:v>39.256214</c:v>
                </c:pt>
                <c:pt idx="4459">
                  <c:v>39.255516999999998</c:v>
                </c:pt>
                <c:pt idx="4460">
                  <c:v>39.254820000000002</c:v>
                </c:pt>
                <c:pt idx="4461">
                  <c:v>39.254123999999997</c:v>
                </c:pt>
                <c:pt idx="4462">
                  <c:v>39.253428999999997</c:v>
                </c:pt>
                <c:pt idx="4463">
                  <c:v>39.252733999999997</c:v>
                </c:pt>
                <c:pt idx="4464">
                  <c:v>39.252039000000003</c:v>
                </c:pt>
                <c:pt idx="4465">
                  <c:v>39.251345999999998</c:v>
                </c:pt>
                <c:pt idx="4466">
                  <c:v>39.250653</c:v>
                </c:pt>
                <c:pt idx="4467">
                  <c:v>39.249960000000002</c:v>
                </c:pt>
                <c:pt idx="4468">
                  <c:v>39.249268000000001</c:v>
                </c:pt>
                <c:pt idx="4469">
                  <c:v>39.248576999999997</c:v>
                </c:pt>
                <c:pt idx="4470">
                  <c:v>39.247886000000001</c:v>
                </c:pt>
                <c:pt idx="4471">
                  <c:v>39.247196000000002</c:v>
                </c:pt>
                <c:pt idx="4472">
                  <c:v>39.246507000000001</c:v>
                </c:pt>
                <c:pt idx="4473">
                  <c:v>39.245818</c:v>
                </c:pt>
                <c:pt idx="4474">
                  <c:v>39.245130000000003</c:v>
                </c:pt>
                <c:pt idx="4475">
                  <c:v>39.244441999999999</c:v>
                </c:pt>
                <c:pt idx="4476">
                  <c:v>39.243755</c:v>
                </c:pt>
                <c:pt idx="4477">
                  <c:v>39.243068000000001</c:v>
                </c:pt>
                <c:pt idx="4478">
                  <c:v>39.242382999999997</c:v>
                </c:pt>
                <c:pt idx="4479">
                  <c:v>39.241697000000002</c:v>
                </c:pt>
                <c:pt idx="4480">
                  <c:v>39.241013000000002</c:v>
                </c:pt>
                <c:pt idx="4481">
                  <c:v>39.240329000000003</c:v>
                </c:pt>
                <c:pt idx="4482">
                  <c:v>39.239645000000003</c:v>
                </c:pt>
                <c:pt idx="4483">
                  <c:v>39.238962999999998</c:v>
                </c:pt>
                <c:pt idx="4484">
                  <c:v>39.238280000000003</c:v>
                </c:pt>
                <c:pt idx="4485">
                  <c:v>39.237599000000003</c:v>
                </c:pt>
                <c:pt idx="4486">
                  <c:v>39.236918000000003</c:v>
                </c:pt>
                <c:pt idx="4487">
                  <c:v>39.236237000000003</c:v>
                </c:pt>
                <c:pt idx="4488">
                  <c:v>39.235557</c:v>
                </c:pt>
                <c:pt idx="4489">
                  <c:v>39.234878000000002</c:v>
                </c:pt>
                <c:pt idx="4490">
                  <c:v>39.234200000000001</c:v>
                </c:pt>
                <c:pt idx="4491">
                  <c:v>39.233522000000001</c:v>
                </c:pt>
                <c:pt idx="4492">
                  <c:v>39.232844</c:v>
                </c:pt>
                <c:pt idx="4493">
                  <c:v>39.232166999999997</c:v>
                </c:pt>
                <c:pt idx="4494">
                  <c:v>39.231490999999998</c:v>
                </c:pt>
                <c:pt idx="4495">
                  <c:v>39.230815</c:v>
                </c:pt>
                <c:pt idx="4496">
                  <c:v>39.230139999999999</c:v>
                </c:pt>
                <c:pt idx="4497">
                  <c:v>39.229466000000002</c:v>
                </c:pt>
                <c:pt idx="4498">
                  <c:v>39.228791999999999</c:v>
                </c:pt>
                <c:pt idx="4499">
                  <c:v>39.228119</c:v>
                </c:pt>
                <c:pt idx="4500">
                  <c:v>39.227446</c:v>
                </c:pt>
                <c:pt idx="4501">
                  <c:v>39.226773999999999</c:v>
                </c:pt>
                <c:pt idx="4502">
                  <c:v>39.226103000000002</c:v>
                </c:pt>
                <c:pt idx="4503">
                  <c:v>39.225431999999998</c:v>
                </c:pt>
                <c:pt idx="4504">
                  <c:v>39.224761999999998</c:v>
                </c:pt>
                <c:pt idx="4505">
                  <c:v>39.224091999999999</c:v>
                </c:pt>
                <c:pt idx="4506">
                  <c:v>39.223422999999997</c:v>
                </c:pt>
                <c:pt idx="4507">
                  <c:v>39.222754999999999</c:v>
                </c:pt>
                <c:pt idx="4508">
                  <c:v>39.222087000000002</c:v>
                </c:pt>
                <c:pt idx="4509">
                  <c:v>39.221418999999997</c:v>
                </c:pt>
                <c:pt idx="4510">
                  <c:v>39.220753000000002</c:v>
                </c:pt>
                <c:pt idx="4511">
                  <c:v>39.220086999999999</c:v>
                </c:pt>
                <c:pt idx="4512">
                  <c:v>39.219420999999997</c:v>
                </c:pt>
                <c:pt idx="4513">
                  <c:v>39.218755999999999</c:v>
                </c:pt>
                <c:pt idx="4514">
                  <c:v>39.218091999999999</c:v>
                </c:pt>
                <c:pt idx="4515">
                  <c:v>39.217427999999998</c:v>
                </c:pt>
                <c:pt idx="4516">
                  <c:v>39.216765000000002</c:v>
                </c:pt>
                <c:pt idx="4517">
                  <c:v>39.216102999999997</c:v>
                </c:pt>
                <c:pt idx="4518">
                  <c:v>39.215440999999998</c:v>
                </c:pt>
                <c:pt idx="4519">
                  <c:v>39.214779</c:v>
                </c:pt>
                <c:pt idx="4520">
                  <c:v>39.214118999999997</c:v>
                </c:pt>
                <c:pt idx="4521">
                  <c:v>39.213459</c:v>
                </c:pt>
                <c:pt idx="4522">
                  <c:v>39.212798999999997</c:v>
                </c:pt>
                <c:pt idx="4523">
                  <c:v>39.212139999999998</c:v>
                </c:pt>
                <c:pt idx="4524">
                  <c:v>39.211481999999997</c:v>
                </c:pt>
                <c:pt idx="4525">
                  <c:v>39.210824000000002</c:v>
                </c:pt>
                <c:pt idx="4526">
                  <c:v>39.210166999999998</c:v>
                </c:pt>
                <c:pt idx="4527">
                  <c:v>39.209510000000002</c:v>
                </c:pt>
                <c:pt idx="4528">
                  <c:v>39.208854000000002</c:v>
                </c:pt>
                <c:pt idx="4529">
                  <c:v>39.208199</c:v>
                </c:pt>
                <c:pt idx="4530">
                  <c:v>39.207543999999999</c:v>
                </c:pt>
                <c:pt idx="4531">
                  <c:v>39.206890000000001</c:v>
                </c:pt>
                <c:pt idx="4532">
                  <c:v>39.206235999999997</c:v>
                </c:pt>
                <c:pt idx="4533">
                  <c:v>39.205582999999997</c:v>
                </c:pt>
                <c:pt idx="4534">
                  <c:v>39.204929999999997</c:v>
                </c:pt>
                <c:pt idx="4535">
                  <c:v>39.204278000000002</c:v>
                </c:pt>
                <c:pt idx="4536">
                  <c:v>39.203626999999997</c:v>
                </c:pt>
                <c:pt idx="4537">
                  <c:v>39.202976</c:v>
                </c:pt>
                <c:pt idx="4538">
                  <c:v>39.202325999999999</c:v>
                </c:pt>
                <c:pt idx="4539">
                  <c:v>39.201676999999997</c:v>
                </c:pt>
                <c:pt idx="4540">
                  <c:v>39.201028000000001</c:v>
                </c:pt>
                <c:pt idx="4541">
                  <c:v>39.200378999999998</c:v>
                </c:pt>
                <c:pt idx="4542">
                  <c:v>39.199731999999997</c:v>
                </c:pt>
                <c:pt idx="4543">
                  <c:v>39.199083999999999</c:v>
                </c:pt>
                <c:pt idx="4544">
                  <c:v>39.198438000000003</c:v>
                </c:pt>
                <c:pt idx="4545">
                  <c:v>39.197792</c:v>
                </c:pt>
                <c:pt idx="4546">
                  <c:v>39.197145999999996</c:v>
                </c:pt>
                <c:pt idx="4547">
                  <c:v>39.196500999999998</c:v>
                </c:pt>
                <c:pt idx="4548">
                  <c:v>39.195856999999997</c:v>
                </c:pt>
                <c:pt idx="4549">
                  <c:v>39.195213000000003</c:v>
                </c:pt>
                <c:pt idx="4550">
                  <c:v>39.194569999999999</c:v>
                </c:pt>
                <c:pt idx="4551">
                  <c:v>39.193928</c:v>
                </c:pt>
                <c:pt idx="4552">
                  <c:v>39.193286000000001</c:v>
                </c:pt>
                <c:pt idx="4553">
                  <c:v>39.192644000000001</c:v>
                </c:pt>
                <c:pt idx="4554">
                  <c:v>39.192003999999997</c:v>
                </c:pt>
                <c:pt idx="4555">
                  <c:v>39.191363000000003</c:v>
                </c:pt>
                <c:pt idx="4556">
                  <c:v>39.190724000000003</c:v>
                </c:pt>
                <c:pt idx="4557">
                  <c:v>39.190085000000003</c:v>
                </c:pt>
                <c:pt idx="4558">
                  <c:v>39.189445999999997</c:v>
                </c:pt>
                <c:pt idx="4559">
                  <c:v>39.188808000000002</c:v>
                </c:pt>
                <c:pt idx="4560">
                  <c:v>39.188170999999997</c:v>
                </c:pt>
                <c:pt idx="4561">
                  <c:v>39.187533999999999</c:v>
                </c:pt>
                <c:pt idx="4562">
                  <c:v>39.186897999999999</c:v>
                </c:pt>
                <c:pt idx="4563">
                  <c:v>39.186262999999997</c:v>
                </c:pt>
                <c:pt idx="4564">
                  <c:v>39.185628000000001</c:v>
                </c:pt>
                <c:pt idx="4565">
                  <c:v>39.184992999999999</c:v>
                </c:pt>
                <c:pt idx="4566">
                  <c:v>39.184359000000001</c:v>
                </c:pt>
                <c:pt idx="4567">
                  <c:v>39.183726</c:v>
                </c:pt>
                <c:pt idx="4568">
                  <c:v>39.183093</c:v>
                </c:pt>
                <c:pt idx="4569">
                  <c:v>39.182461000000004</c:v>
                </c:pt>
                <c:pt idx="4570">
                  <c:v>39.181829999999998</c:v>
                </c:pt>
                <c:pt idx="4571">
                  <c:v>39.181198999999999</c:v>
                </c:pt>
                <c:pt idx="4572">
                  <c:v>39.180568000000001</c:v>
                </c:pt>
                <c:pt idx="4573">
                  <c:v>39.179938</c:v>
                </c:pt>
                <c:pt idx="4574">
                  <c:v>39.179309000000003</c:v>
                </c:pt>
                <c:pt idx="4575">
                  <c:v>39.178680999999997</c:v>
                </c:pt>
                <c:pt idx="4576">
                  <c:v>39.178052000000001</c:v>
                </c:pt>
                <c:pt idx="4577">
                  <c:v>39.177424999999999</c:v>
                </c:pt>
                <c:pt idx="4578">
                  <c:v>39.176797999999998</c:v>
                </c:pt>
                <c:pt idx="4579">
                  <c:v>39.176172000000001</c:v>
                </c:pt>
                <c:pt idx="4580">
                  <c:v>39.175545999999997</c:v>
                </c:pt>
                <c:pt idx="4581">
                  <c:v>39.174920999999998</c:v>
                </c:pt>
                <c:pt idx="4582">
                  <c:v>39.174295999999998</c:v>
                </c:pt>
                <c:pt idx="4583">
                  <c:v>39.173672000000003</c:v>
                </c:pt>
                <c:pt idx="4584">
                  <c:v>39.173048000000001</c:v>
                </c:pt>
                <c:pt idx="4585">
                  <c:v>39.172424999999997</c:v>
                </c:pt>
                <c:pt idx="4586">
                  <c:v>39.171802999999997</c:v>
                </c:pt>
                <c:pt idx="4587">
                  <c:v>39.171180999999997</c:v>
                </c:pt>
                <c:pt idx="4588">
                  <c:v>39.170560000000002</c:v>
                </c:pt>
                <c:pt idx="4589">
                  <c:v>39.169938999999999</c:v>
                </c:pt>
                <c:pt idx="4590">
                  <c:v>39.169319000000002</c:v>
                </c:pt>
                <c:pt idx="4591">
                  <c:v>39.168700000000001</c:v>
                </c:pt>
                <c:pt idx="4592">
                  <c:v>39.168081000000001</c:v>
                </c:pt>
                <c:pt idx="4593">
                  <c:v>39.167462</c:v>
                </c:pt>
                <c:pt idx="4594">
                  <c:v>39.166843999999998</c:v>
                </c:pt>
                <c:pt idx="4595">
                  <c:v>39.166226999999999</c:v>
                </c:pt>
                <c:pt idx="4596">
                  <c:v>39.165610999999998</c:v>
                </c:pt>
                <c:pt idx="4597">
                  <c:v>39.164994</c:v>
                </c:pt>
                <c:pt idx="4598">
                  <c:v>39.164378999999997</c:v>
                </c:pt>
                <c:pt idx="4599">
                  <c:v>39.163764</c:v>
                </c:pt>
                <c:pt idx="4600">
                  <c:v>39.163148999999997</c:v>
                </c:pt>
                <c:pt idx="4601">
                  <c:v>39.162536000000003</c:v>
                </c:pt>
                <c:pt idx="4602">
                  <c:v>39.161921999999997</c:v>
                </c:pt>
                <c:pt idx="4603">
                  <c:v>39.161309000000003</c:v>
                </c:pt>
                <c:pt idx="4604">
                  <c:v>39.160696999999999</c:v>
                </c:pt>
                <c:pt idx="4605">
                  <c:v>39.160086</c:v>
                </c:pt>
                <c:pt idx="4606">
                  <c:v>39.159475</c:v>
                </c:pt>
                <c:pt idx="4607">
                  <c:v>39.158864000000001</c:v>
                </c:pt>
                <c:pt idx="4608">
                  <c:v>39.158253999999999</c:v>
                </c:pt>
                <c:pt idx="4609">
                  <c:v>39.157645000000002</c:v>
                </c:pt>
                <c:pt idx="4610">
                  <c:v>39.157035999999998</c:v>
                </c:pt>
                <c:pt idx="4611">
                  <c:v>39.156427999999998</c:v>
                </c:pt>
                <c:pt idx="4612">
                  <c:v>39.155819999999999</c:v>
                </c:pt>
                <c:pt idx="4613">
                  <c:v>39.155213000000003</c:v>
                </c:pt>
                <c:pt idx="4614">
                  <c:v>39.154606999999999</c:v>
                </c:pt>
                <c:pt idx="4615">
                  <c:v>39.154001000000001</c:v>
                </c:pt>
                <c:pt idx="4616">
                  <c:v>39.153395000000003</c:v>
                </c:pt>
                <c:pt idx="4617">
                  <c:v>39.152790000000003</c:v>
                </c:pt>
                <c:pt idx="4618">
                  <c:v>39.152186</c:v>
                </c:pt>
                <c:pt idx="4619">
                  <c:v>39.151581999999998</c:v>
                </c:pt>
                <c:pt idx="4620">
                  <c:v>39.150979</c:v>
                </c:pt>
                <c:pt idx="4621">
                  <c:v>39.150376000000001</c:v>
                </c:pt>
                <c:pt idx="4622">
                  <c:v>39.149774000000001</c:v>
                </c:pt>
                <c:pt idx="4623">
                  <c:v>39.149172999999998</c:v>
                </c:pt>
                <c:pt idx="4624">
                  <c:v>39.148572000000001</c:v>
                </c:pt>
                <c:pt idx="4625">
                  <c:v>39.147970999999998</c:v>
                </c:pt>
                <c:pt idx="4626">
                  <c:v>39.147371</c:v>
                </c:pt>
                <c:pt idx="4627">
                  <c:v>39.146771999999999</c:v>
                </c:pt>
                <c:pt idx="4628">
                  <c:v>39.146172999999997</c:v>
                </c:pt>
                <c:pt idx="4629">
                  <c:v>39.145575000000001</c:v>
                </c:pt>
                <c:pt idx="4630">
                  <c:v>39.144976999999997</c:v>
                </c:pt>
                <c:pt idx="4631">
                  <c:v>39.144379999999998</c:v>
                </c:pt>
                <c:pt idx="4632">
                  <c:v>39.143783999999997</c:v>
                </c:pt>
                <c:pt idx="4633">
                  <c:v>39.143188000000002</c:v>
                </c:pt>
                <c:pt idx="4634">
                  <c:v>39.142592</c:v>
                </c:pt>
                <c:pt idx="4635">
                  <c:v>39.141997000000003</c:v>
                </c:pt>
                <c:pt idx="4636">
                  <c:v>39.141402999999997</c:v>
                </c:pt>
                <c:pt idx="4637">
                  <c:v>39.140808999999997</c:v>
                </c:pt>
                <c:pt idx="4638">
                  <c:v>39.140216000000002</c:v>
                </c:pt>
                <c:pt idx="4639">
                  <c:v>39.139623</c:v>
                </c:pt>
                <c:pt idx="4640">
                  <c:v>39.139031000000003</c:v>
                </c:pt>
                <c:pt idx="4641">
                  <c:v>39.138440000000003</c:v>
                </c:pt>
                <c:pt idx="4642">
                  <c:v>39.137849000000003</c:v>
                </c:pt>
                <c:pt idx="4643">
                  <c:v>39.137258000000003</c:v>
                </c:pt>
                <c:pt idx="4644">
                  <c:v>39.136668</c:v>
                </c:pt>
                <c:pt idx="4645">
                  <c:v>39.136079000000002</c:v>
                </c:pt>
                <c:pt idx="4646">
                  <c:v>39.135489999999997</c:v>
                </c:pt>
                <c:pt idx="4647">
                  <c:v>39.134901999999997</c:v>
                </c:pt>
                <c:pt idx="4648">
                  <c:v>39.134314000000003</c:v>
                </c:pt>
                <c:pt idx="4649">
                  <c:v>39.133727</c:v>
                </c:pt>
                <c:pt idx="4650">
                  <c:v>39.133139999999997</c:v>
                </c:pt>
                <c:pt idx="4651">
                  <c:v>39.132553999999999</c:v>
                </c:pt>
                <c:pt idx="4652">
                  <c:v>39.131968000000001</c:v>
                </c:pt>
                <c:pt idx="4653">
                  <c:v>39.131383</c:v>
                </c:pt>
                <c:pt idx="4654">
                  <c:v>39.130799000000003</c:v>
                </c:pt>
                <c:pt idx="4655">
                  <c:v>39.130215</c:v>
                </c:pt>
                <c:pt idx="4656">
                  <c:v>39.129632000000001</c:v>
                </c:pt>
                <c:pt idx="4657">
                  <c:v>39.129049000000002</c:v>
                </c:pt>
                <c:pt idx="4658">
                  <c:v>39.128466000000003</c:v>
                </c:pt>
                <c:pt idx="4659">
                  <c:v>39.127884999999999</c:v>
                </c:pt>
                <c:pt idx="4660">
                  <c:v>39.127302999999998</c:v>
                </c:pt>
                <c:pt idx="4661">
                  <c:v>39.126722999999998</c:v>
                </c:pt>
                <c:pt idx="4662">
                  <c:v>39.126142999999999</c:v>
                </c:pt>
                <c:pt idx="4663">
                  <c:v>39.125563</c:v>
                </c:pt>
                <c:pt idx="4664">
                  <c:v>39.124983999999998</c:v>
                </c:pt>
                <c:pt idx="4665">
                  <c:v>39.124405000000003</c:v>
                </c:pt>
                <c:pt idx="4666">
                  <c:v>39.123826999999999</c:v>
                </c:pt>
                <c:pt idx="4667">
                  <c:v>39.123249999999999</c:v>
                </c:pt>
                <c:pt idx="4668">
                  <c:v>39.122672999999999</c:v>
                </c:pt>
                <c:pt idx="4669">
                  <c:v>39.122096999999997</c:v>
                </c:pt>
                <c:pt idx="4670">
                  <c:v>39.121521000000001</c:v>
                </c:pt>
                <c:pt idx="4671">
                  <c:v>39.120946000000004</c:v>
                </c:pt>
                <c:pt idx="4672">
                  <c:v>39.120370999999999</c:v>
                </c:pt>
                <c:pt idx="4673">
                  <c:v>39.119796999999998</c:v>
                </c:pt>
                <c:pt idx="4674">
                  <c:v>39.119222999999998</c:v>
                </c:pt>
                <c:pt idx="4675">
                  <c:v>39.118650000000002</c:v>
                </c:pt>
                <c:pt idx="4676">
                  <c:v>39.118077</c:v>
                </c:pt>
                <c:pt idx="4677">
                  <c:v>39.117505000000001</c:v>
                </c:pt>
                <c:pt idx="4678">
                  <c:v>39.116934000000001</c:v>
                </c:pt>
                <c:pt idx="4679">
                  <c:v>39.116363</c:v>
                </c:pt>
                <c:pt idx="4680">
                  <c:v>39.115791999999999</c:v>
                </c:pt>
                <c:pt idx="4681">
                  <c:v>39.115222000000003</c:v>
                </c:pt>
                <c:pt idx="4682">
                  <c:v>39.114652999999997</c:v>
                </c:pt>
                <c:pt idx="4683">
                  <c:v>39.114083999999998</c:v>
                </c:pt>
                <c:pt idx="4684">
                  <c:v>39.113515999999997</c:v>
                </c:pt>
                <c:pt idx="4685">
                  <c:v>39.112948000000003</c:v>
                </c:pt>
                <c:pt idx="4686">
                  <c:v>39.112380000000002</c:v>
                </c:pt>
                <c:pt idx="4687">
                  <c:v>39.111814000000003</c:v>
                </c:pt>
                <c:pt idx="4688">
                  <c:v>39.111246999999999</c:v>
                </c:pt>
                <c:pt idx="4689">
                  <c:v>39.110681999999997</c:v>
                </c:pt>
                <c:pt idx="4690">
                  <c:v>39.110117000000002</c:v>
                </c:pt>
                <c:pt idx="4691">
                  <c:v>39.109552000000001</c:v>
                </c:pt>
                <c:pt idx="4692">
                  <c:v>39.108987999999997</c:v>
                </c:pt>
                <c:pt idx="4693">
                  <c:v>39.108423999999999</c:v>
                </c:pt>
                <c:pt idx="4694">
                  <c:v>39.107861</c:v>
                </c:pt>
                <c:pt idx="4695">
                  <c:v>39.107298999999998</c:v>
                </c:pt>
                <c:pt idx="4696">
                  <c:v>39.106737000000003</c:v>
                </c:pt>
                <c:pt idx="4697">
                  <c:v>39.106175</c:v>
                </c:pt>
                <c:pt idx="4698">
                  <c:v>39.105614000000003</c:v>
                </c:pt>
                <c:pt idx="4699">
                  <c:v>39.105054000000003</c:v>
                </c:pt>
                <c:pt idx="4700">
                  <c:v>39.104494000000003</c:v>
                </c:pt>
                <c:pt idx="4701">
                  <c:v>39.103934000000002</c:v>
                </c:pt>
                <c:pt idx="4702">
                  <c:v>39.103375999999997</c:v>
                </c:pt>
                <c:pt idx="4703">
                  <c:v>39.102817000000002</c:v>
                </c:pt>
                <c:pt idx="4704">
                  <c:v>39.102258999999997</c:v>
                </c:pt>
                <c:pt idx="4705">
                  <c:v>39.101702000000003</c:v>
                </c:pt>
                <c:pt idx="4706">
                  <c:v>39.101145000000002</c:v>
                </c:pt>
                <c:pt idx="4707">
                  <c:v>39.100588999999999</c:v>
                </c:pt>
                <c:pt idx="4708">
                  <c:v>39.100033000000003</c:v>
                </c:pt>
                <c:pt idx="4709">
                  <c:v>39.099477999999998</c:v>
                </c:pt>
                <c:pt idx="4710">
                  <c:v>39.098923999999997</c:v>
                </c:pt>
                <c:pt idx="4711">
                  <c:v>39.098368999999998</c:v>
                </c:pt>
                <c:pt idx="4712">
                  <c:v>39.097816000000002</c:v>
                </c:pt>
                <c:pt idx="4713">
                  <c:v>39.097262999999998</c:v>
                </c:pt>
                <c:pt idx="4714">
                  <c:v>39.096710000000002</c:v>
                </c:pt>
                <c:pt idx="4715">
                  <c:v>39.096158000000003</c:v>
                </c:pt>
                <c:pt idx="4716">
                  <c:v>39.095605999999997</c:v>
                </c:pt>
                <c:pt idx="4717">
                  <c:v>39.095055000000002</c:v>
                </c:pt>
                <c:pt idx="4718">
                  <c:v>39.094504999999998</c:v>
                </c:pt>
                <c:pt idx="4719">
                  <c:v>39.093955000000001</c:v>
                </c:pt>
                <c:pt idx="4720">
                  <c:v>39.093404999999997</c:v>
                </c:pt>
                <c:pt idx="4721">
                  <c:v>39.092855999999998</c:v>
                </c:pt>
                <c:pt idx="4722">
                  <c:v>39.092308000000003</c:v>
                </c:pt>
                <c:pt idx="4723">
                  <c:v>39.091760000000001</c:v>
                </c:pt>
                <c:pt idx="4724">
                  <c:v>39.091211999999999</c:v>
                </c:pt>
                <c:pt idx="4725">
                  <c:v>39.090665999999999</c:v>
                </c:pt>
                <c:pt idx="4726">
                  <c:v>39.090119000000001</c:v>
                </c:pt>
                <c:pt idx="4727">
                  <c:v>39.089573000000001</c:v>
                </c:pt>
                <c:pt idx="4728">
                  <c:v>39.089027999999999</c:v>
                </c:pt>
                <c:pt idx="4729">
                  <c:v>39.088482999999997</c:v>
                </c:pt>
                <c:pt idx="4730">
                  <c:v>39.087938999999999</c:v>
                </c:pt>
                <c:pt idx="4731">
                  <c:v>39.087395000000001</c:v>
                </c:pt>
                <c:pt idx="4732">
                  <c:v>39.086851000000003</c:v>
                </c:pt>
                <c:pt idx="4733">
                  <c:v>39.086309</c:v>
                </c:pt>
                <c:pt idx="4734">
                  <c:v>39.085766</c:v>
                </c:pt>
                <c:pt idx="4735">
                  <c:v>39.085223999999997</c:v>
                </c:pt>
                <c:pt idx="4736">
                  <c:v>39.084682999999998</c:v>
                </c:pt>
                <c:pt idx="4737">
                  <c:v>39.084142</c:v>
                </c:pt>
                <c:pt idx="4738">
                  <c:v>39.083601999999999</c:v>
                </c:pt>
                <c:pt idx="4739">
                  <c:v>39.083061999999998</c:v>
                </c:pt>
                <c:pt idx="4740">
                  <c:v>39.082523000000002</c:v>
                </c:pt>
                <c:pt idx="4741">
                  <c:v>39.081983999999999</c:v>
                </c:pt>
                <c:pt idx="4742">
                  <c:v>39.081446</c:v>
                </c:pt>
                <c:pt idx="4743">
                  <c:v>39.080908000000001</c:v>
                </c:pt>
                <c:pt idx="4744">
                  <c:v>39.080371</c:v>
                </c:pt>
                <c:pt idx="4745">
                  <c:v>39.079833999999998</c:v>
                </c:pt>
                <c:pt idx="4746">
                  <c:v>39.079298000000001</c:v>
                </c:pt>
                <c:pt idx="4747">
                  <c:v>39.078761999999998</c:v>
                </c:pt>
                <c:pt idx="4748">
                  <c:v>39.078226999999998</c:v>
                </c:pt>
                <c:pt idx="4749">
                  <c:v>39.077691999999999</c:v>
                </c:pt>
                <c:pt idx="4750">
                  <c:v>39.077157999999997</c:v>
                </c:pt>
                <c:pt idx="4751">
                  <c:v>39.076624000000002</c:v>
                </c:pt>
                <c:pt idx="4752">
                  <c:v>39.076090999999998</c:v>
                </c:pt>
                <c:pt idx="4753">
                  <c:v>39.075558000000001</c:v>
                </c:pt>
                <c:pt idx="4754">
                  <c:v>39.075026000000001</c:v>
                </c:pt>
                <c:pt idx="4755">
                  <c:v>39.074494000000001</c:v>
                </c:pt>
                <c:pt idx="4756">
                  <c:v>39.073962999999999</c:v>
                </c:pt>
                <c:pt idx="4757">
                  <c:v>39.073431999999997</c:v>
                </c:pt>
                <c:pt idx="4758">
                  <c:v>39.072901999999999</c:v>
                </c:pt>
                <c:pt idx="4759">
                  <c:v>39.072372000000001</c:v>
                </c:pt>
                <c:pt idx="4760">
                  <c:v>39.071843000000001</c:v>
                </c:pt>
                <c:pt idx="4761">
                  <c:v>39.071314000000001</c:v>
                </c:pt>
                <c:pt idx="4762">
                  <c:v>39.070785999999998</c:v>
                </c:pt>
                <c:pt idx="4763">
                  <c:v>39.070258000000003</c:v>
                </c:pt>
                <c:pt idx="4764">
                  <c:v>39.069730999999997</c:v>
                </c:pt>
                <c:pt idx="4765">
                  <c:v>39.069203999999999</c:v>
                </c:pt>
                <c:pt idx="4766">
                  <c:v>39.068677999999998</c:v>
                </c:pt>
                <c:pt idx="4767">
                  <c:v>39.068151999999998</c:v>
                </c:pt>
                <c:pt idx="4768">
                  <c:v>39.067627000000002</c:v>
                </c:pt>
                <c:pt idx="4769">
                  <c:v>39.067101999999998</c:v>
                </c:pt>
                <c:pt idx="4770">
                  <c:v>39.066578</c:v>
                </c:pt>
                <c:pt idx="4771">
                  <c:v>39.066054000000001</c:v>
                </c:pt>
                <c:pt idx="4772">
                  <c:v>39.065531</c:v>
                </c:pt>
                <c:pt idx="4773">
                  <c:v>39.065007999999999</c:v>
                </c:pt>
                <c:pt idx="4774">
                  <c:v>39.064486000000002</c:v>
                </c:pt>
                <c:pt idx="4775">
                  <c:v>39.063963999999999</c:v>
                </c:pt>
                <c:pt idx="4776">
                  <c:v>39.063442999999999</c:v>
                </c:pt>
                <c:pt idx="4777">
                  <c:v>39.062922</c:v>
                </c:pt>
                <c:pt idx="4778">
                  <c:v>39.062401000000001</c:v>
                </c:pt>
                <c:pt idx="4779">
                  <c:v>39.061881999999997</c:v>
                </c:pt>
                <c:pt idx="4780">
                  <c:v>39.061362000000003</c:v>
                </c:pt>
                <c:pt idx="4781">
                  <c:v>39.060842999999998</c:v>
                </c:pt>
                <c:pt idx="4782">
                  <c:v>39.060324999999999</c:v>
                </c:pt>
                <c:pt idx="4783">
                  <c:v>39.059806999999999</c:v>
                </c:pt>
                <c:pt idx="4784">
                  <c:v>39.059289999999997</c:v>
                </c:pt>
                <c:pt idx="4785">
                  <c:v>39.058773000000002</c:v>
                </c:pt>
                <c:pt idx="4786">
                  <c:v>39.058256</c:v>
                </c:pt>
                <c:pt idx="4787">
                  <c:v>39.057740000000003</c:v>
                </c:pt>
                <c:pt idx="4788">
                  <c:v>39.057225000000003</c:v>
                </c:pt>
                <c:pt idx="4789">
                  <c:v>39.056710000000002</c:v>
                </c:pt>
                <c:pt idx="4790">
                  <c:v>39.056195000000002</c:v>
                </c:pt>
                <c:pt idx="4791">
                  <c:v>39.055681</c:v>
                </c:pt>
                <c:pt idx="4792">
                  <c:v>39.055168000000002</c:v>
                </c:pt>
                <c:pt idx="4793">
                  <c:v>39.054654999999997</c:v>
                </c:pt>
                <c:pt idx="4794">
                  <c:v>39.054141999999999</c:v>
                </c:pt>
                <c:pt idx="4795">
                  <c:v>39.053629999999998</c:v>
                </c:pt>
                <c:pt idx="4796">
                  <c:v>39.053117999999998</c:v>
                </c:pt>
                <c:pt idx="4797">
                  <c:v>39.052607000000002</c:v>
                </c:pt>
                <c:pt idx="4798">
                  <c:v>39.052095999999999</c:v>
                </c:pt>
                <c:pt idx="4799">
                  <c:v>39.051586</c:v>
                </c:pt>
                <c:pt idx="4800">
                  <c:v>39.051076999999999</c:v>
                </c:pt>
                <c:pt idx="4801">
                  <c:v>39.050567000000001</c:v>
                </c:pt>
                <c:pt idx="4802">
                  <c:v>39.050058999999997</c:v>
                </c:pt>
                <c:pt idx="4803">
                  <c:v>39.049550000000004</c:v>
                </c:pt>
                <c:pt idx="4804">
                  <c:v>39.049042999999998</c:v>
                </c:pt>
                <c:pt idx="4805">
                  <c:v>39.048535000000001</c:v>
                </c:pt>
                <c:pt idx="4806">
                  <c:v>39.048028000000002</c:v>
                </c:pt>
                <c:pt idx="4807">
                  <c:v>39.047522000000001</c:v>
                </c:pt>
                <c:pt idx="4808">
                  <c:v>39.047015999999999</c:v>
                </c:pt>
                <c:pt idx="4809">
                  <c:v>39.046511000000002</c:v>
                </c:pt>
                <c:pt idx="4810">
                  <c:v>39.046005999999998</c:v>
                </c:pt>
                <c:pt idx="4811">
                  <c:v>39.045501000000002</c:v>
                </c:pt>
                <c:pt idx="4812">
                  <c:v>39.044997000000002</c:v>
                </c:pt>
                <c:pt idx="4813">
                  <c:v>39.044494</c:v>
                </c:pt>
                <c:pt idx="4814">
                  <c:v>39.043990999999998</c:v>
                </c:pt>
                <c:pt idx="4815">
                  <c:v>39.043488000000004</c:v>
                </c:pt>
                <c:pt idx="4816">
                  <c:v>39.042985999999999</c:v>
                </c:pt>
                <c:pt idx="4817">
                  <c:v>39.042484000000002</c:v>
                </c:pt>
                <c:pt idx="4818">
                  <c:v>39.041983000000002</c:v>
                </c:pt>
                <c:pt idx="4819">
                  <c:v>39.041482999999999</c:v>
                </c:pt>
                <c:pt idx="4820">
                  <c:v>39.040982</c:v>
                </c:pt>
                <c:pt idx="4821">
                  <c:v>39.040483000000002</c:v>
                </c:pt>
                <c:pt idx="4822">
                  <c:v>39.039982999999999</c:v>
                </c:pt>
                <c:pt idx="4823">
                  <c:v>39.039484999999999</c:v>
                </c:pt>
                <c:pt idx="4824">
                  <c:v>39.038986000000001</c:v>
                </c:pt>
                <c:pt idx="4825">
                  <c:v>39.038488000000001</c:v>
                </c:pt>
                <c:pt idx="4826">
                  <c:v>39.037990999999998</c:v>
                </c:pt>
                <c:pt idx="4827">
                  <c:v>39.037494000000002</c:v>
                </c:pt>
                <c:pt idx="4828">
                  <c:v>39.036997</c:v>
                </c:pt>
                <c:pt idx="4829">
                  <c:v>39.036501000000001</c:v>
                </c:pt>
                <c:pt idx="4830">
                  <c:v>39.036006</c:v>
                </c:pt>
                <c:pt idx="4831">
                  <c:v>39.035511</c:v>
                </c:pt>
                <c:pt idx="4832">
                  <c:v>39.035015999999999</c:v>
                </c:pt>
                <c:pt idx="4833">
                  <c:v>39.034522000000003</c:v>
                </c:pt>
                <c:pt idx="4834">
                  <c:v>39.034027999999999</c:v>
                </c:pt>
                <c:pt idx="4835">
                  <c:v>39.033535000000001</c:v>
                </c:pt>
                <c:pt idx="4836">
                  <c:v>39.033042000000002</c:v>
                </c:pt>
                <c:pt idx="4837">
                  <c:v>39.032550000000001</c:v>
                </c:pt>
                <c:pt idx="4838">
                  <c:v>39.032057999999999</c:v>
                </c:pt>
                <c:pt idx="4839">
                  <c:v>39.031567000000003</c:v>
                </c:pt>
                <c:pt idx="4840">
                  <c:v>39.031075999999999</c:v>
                </c:pt>
                <c:pt idx="4841">
                  <c:v>39.030585000000002</c:v>
                </c:pt>
                <c:pt idx="4842">
                  <c:v>39.030095000000003</c:v>
                </c:pt>
                <c:pt idx="4843">
                  <c:v>39.029606000000001</c:v>
                </c:pt>
                <c:pt idx="4844">
                  <c:v>39.029116999999999</c:v>
                </c:pt>
                <c:pt idx="4845">
                  <c:v>39.028627999999998</c:v>
                </c:pt>
                <c:pt idx="4846">
                  <c:v>39.02814</c:v>
                </c:pt>
                <c:pt idx="4847">
                  <c:v>39.027652000000003</c:v>
                </c:pt>
                <c:pt idx="4848">
                  <c:v>39.027164999999997</c:v>
                </c:pt>
                <c:pt idx="4849">
                  <c:v>39.026677999999997</c:v>
                </c:pt>
                <c:pt idx="4850">
                  <c:v>39.026192000000002</c:v>
                </c:pt>
                <c:pt idx="4851">
                  <c:v>39.025706</c:v>
                </c:pt>
                <c:pt idx="4852">
                  <c:v>39.025219999999997</c:v>
                </c:pt>
                <c:pt idx="4853">
                  <c:v>39.024735</c:v>
                </c:pt>
                <c:pt idx="4854">
                  <c:v>39.024251</c:v>
                </c:pt>
                <c:pt idx="4855">
                  <c:v>39.023766999999999</c:v>
                </c:pt>
                <c:pt idx="4856">
                  <c:v>39.023282999999999</c:v>
                </c:pt>
                <c:pt idx="4857">
                  <c:v>39.022799999999997</c:v>
                </c:pt>
                <c:pt idx="4858">
                  <c:v>39.022317000000001</c:v>
                </c:pt>
                <c:pt idx="4859">
                  <c:v>39.021835000000003</c:v>
                </c:pt>
                <c:pt idx="4860">
                  <c:v>39.021352999999998</c:v>
                </c:pt>
                <c:pt idx="4861">
                  <c:v>39.020871999999997</c:v>
                </c:pt>
                <c:pt idx="4862">
                  <c:v>39.020390999999996</c:v>
                </c:pt>
                <c:pt idx="4863">
                  <c:v>39.019910000000003</c:v>
                </c:pt>
                <c:pt idx="4864">
                  <c:v>39.01943</c:v>
                </c:pt>
                <c:pt idx="4865">
                  <c:v>39.018951000000001</c:v>
                </c:pt>
                <c:pt idx="4866">
                  <c:v>39.018472000000003</c:v>
                </c:pt>
                <c:pt idx="4867">
                  <c:v>39.017992999999997</c:v>
                </c:pt>
                <c:pt idx="4868">
                  <c:v>39.017515000000003</c:v>
                </c:pt>
                <c:pt idx="4869">
                  <c:v>39.017037000000002</c:v>
                </c:pt>
                <c:pt idx="4870">
                  <c:v>39.016559999999998</c:v>
                </c:pt>
                <c:pt idx="4871">
                  <c:v>39.016083000000002</c:v>
                </c:pt>
                <c:pt idx="4872">
                  <c:v>39.015605999999998</c:v>
                </c:pt>
                <c:pt idx="4873">
                  <c:v>39.015129999999999</c:v>
                </c:pt>
                <c:pt idx="4874">
                  <c:v>39.014654999999998</c:v>
                </c:pt>
                <c:pt idx="4875">
                  <c:v>39.014180000000003</c:v>
                </c:pt>
                <c:pt idx="4876">
                  <c:v>39.013705000000002</c:v>
                </c:pt>
                <c:pt idx="4877">
                  <c:v>39.013230999999998</c:v>
                </c:pt>
                <c:pt idx="4878">
                  <c:v>39.012757000000001</c:v>
                </c:pt>
                <c:pt idx="4879">
                  <c:v>39.012282999999996</c:v>
                </c:pt>
                <c:pt idx="4880">
                  <c:v>39.011811000000002</c:v>
                </c:pt>
                <c:pt idx="4881">
                  <c:v>39.011338000000002</c:v>
                </c:pt>
                <c:pt idx="4882">
                  <c:v>39.010866</c:v>
                </c:pt>
                <c:pt idx="4883">
                  <c:v>39.010393999999998</c:v>
                </c:pt>
                <c:pt idx="4884">
                  <c:v>39.009923000000001</c:v>
                </c:pt>
                <c:pt idx="4885">
                  <c:v>39.009453000000001</c:v>
                </c:pt>
                <c:pt idx="4886">
                  <c:v>39.008982000000003</c:v>
                </c:pt>
                <c:pt idx="4887">
                  <c:v>39.008512000000003</c:v>
                </c:pt>
                <c:pt idx="4888">
                  <c:v>39.008043000000001</c:v>
                </c:pt>
                <c:pt idx="4889">
                  <c:v>39.007573999999998</c:v>
                </c:pt>
                <c:pt idx="4890">
                  <c:v>39.007106</c:v>
                </c:pt>
                <c:pt idx="4891">
                  <c:v>39.006636999999998</c:v>
                </c:pt>
                <c:pt idx="4892">
                  <c:v>39.006169999999997</c:v>
                </c:pt>
                <c:pt idx="4893">
                  <c:v>39.005702999999997</c:v>
                </c:pt>
                <c:pt idx="4894">
                  <c:v>39.005235999999996</c:v>
                </c:pt>
                <c:pt idx="4895">
                  <c:v>39.004769000000003</c:v>
                </c:pt>
                <c:pt idx="4896">
                  <c:v>39.004303</c:v>
                </c:pt>
                <c:pt idx="4897">
                  <c:v>39.003838000000002</c:v>
                </c:pt>
                <c:pt idx="4898">
                  <c:v>39.003373000000003</c:v>
                </c:pt>
                <c:pt idx="4899">
                  <c:v>39.002907999999998</c:v>
                </c:pt>
                <c:pt idx="4900">
                  <c:v>39.002443999999997</c:v>
                </c:pt>
                <c:pt idx="4901">
                  <c:v>39.001980000000003</c:v>
                </c:pt>
                <c:pt idx="4902">
                  <c:v>39.001517</c:v>
                </c:pt>
                <c:pt idx="4903">
                  <c:v>39.001054000000003</c:v>
                </c:pt>
                <c:pt idx="4904">
                  <c:v>39.000591</c:v>
                </c:pt>
                <c:pt idx="4905">
                  <c:v>39.000129000000001</c:v>
                </c:pt>
                <c:pt idx="4906">
                  <c:v>38.999668</c:v>
                </c:pt>
                <c:pt idx="4907">
                  <c:v>38.999206999999998</c:v>
                </c:pt>
                <c:pt idx="4908">
                  <c:v>38.998745999999997</c:v>
                </c:pt>
                <c:pt idx="4909">
                  <c:v>38.998285000000003</c:v>
                </c:pt>
                <c:pt idx="4910">
                  <c:v>38.997826000000003</c:v>
                </c:pt>
                <c:pt idx="4911">
                  <c:v>38.997366</c:v>
                </c:pt>
                <c:pt idx="4912">
                  <c:v>38.996907</c:v>
                </c:pt>
                <c:pt idx="4913">
                  <c:v>38.996448000000001</c:v>
                </c:pt>
                <c:pt idx="4914">
                  <c:v>38.995989999999999</c:v>
                </c:pt>
                <c:pt idx="4915">
                  <c:v>38.995531999999997</c:v>
                </c:pt>
                <c:pt idx="4916">
                  <c:v>38.995075</c:v>
                </c:pt>
                <c:pt idx="4917">
                  <c:v>38.994618000000003</c:v>
                </c:pt>
                <c:pt idx="4918">
                  <c:v>38.994160999999998</c:v>
                </c:pt>
                <c:pt idx="4919">
                  <c:v>38.993704999999999</c:v>
                </c:pt>
                <c:pt idx="4920">
                  <c:v>38.993250000000003</c:v>
                </c:pt>
                <c:pt idx="4921">
                  <c:v>38.992794000000004</c:v>
                </c:pt>
                <c:pt idx="4922">
                  <c:v>38.992339999999999</c:v>
                </c:pt>
                <c:pt idx="4923">
                  <c:v>38.991885000000003</c:v>
                </c:pt>
                <c:pt idx="4924">
                  <c:v>38.991430999999999</c:v>
                </c:pt>
                <c:pt idx="4925">
                  <c:v>38.990977999999998</c:v>
                </c:pt>
                <c:pt idx="4926">
                  <c:v>38.990524000000001</c:v>
                </c:pt>
                <c:pt idx="4927">
                  <c:v>38.990071999999998</c:v>
                </c:pt>
                <c:pt idx="4928">
                  <c:v>38.989618999999998</c:v>
                </c:pt>
                <c:pt idx="4929">
                  <c:v>38.989167000000002</c:v>
                </c:pt>
                <c:pt idx="4930">
                  <c:v>38.988715999999997</c:v>
                </c:pt>
                <c:pt idx="4931">
                  <c:v>38.988264999999998</c:v>
                </c:pt>
                <c:pt idx="4932">
                  <c:v>38.987814</c:v>
                </c:pt>
                <c:pt idx="4933">
                  <c:v>38.987363999999999</c:v>
                </c:pt>
                <c:pt idx="4934">
                  <c:v>38.986913999999999</c:v>
                </c:pt>
                <c:pt idx="4935">
                  <c:v>38.986465000000003</c:v>
                </c:pt>
                <c:pt idx="4936">
                  <c:v>38.986015999999999</c:v>
                </c:pt>
                <c:pt idx="4937">
                  <c:v>38.985567000000003</c:v>
                </c:pt>
                <c:pt idx="4938">
                  <c:v>38.985118999999997</c:v>
                </c:pt>
                <c:pt idx="4939">
                  <c:v>38.984670999999999</c:v>
                </c:pt>
                <c:pt idx="4940">
                  <c:v>38.984223999999998</c:v>
                </c:pt>
                <c:pt idx="4941">
                  <c:v>38.983777000000003</c:v>
                </c:pt>
                <c:pt idx="4942">
                  <c:v>38.983330000000002</c:v>
                </c:pt>
                <c:pt idx="4943">
                  <c:v>38.982883999999999</c:v>
                </c:pt>
                <c:pt idx="4944">
                  <c:v>38.982438000000002</c:v>
                </c:pt>
                <c:pt idx="4945">
                  <c:v>38.981993000000003</c:v>
                </c:pt>
                <c:pt idx="4946">
                  <c:v>38.981547999999997</c:v>
                </c:pt>
                <c:pt idx="4947">
                  <c:v>38.981104000000002</c:v>
                </c:pt>
                <c:pt idx="4948">
                  <c:v>38.98066</c:v>
                </c:pt>
                <c:pt idx="4949">
                  <c:v>38.980215999999999</c:v>
                </c:pt>
                <c:pt idx="4950">
                  <c:v>38.979773000000002</c:v>
                </c:pt>
                <c:pt idx="4951">
                  <c:v>38.979329999999997</c:v>
                </c:pt>
                <c:pt idx="4952">
                  <c:v>38.978887</c:v>
                </c:pt>
                <c:pt idx="4953">
                  <c:v>38.978445000000001</c:v>
                </c:pt>
                <c:pt idx="4954">
                  <c:v>38.978003999999999</c:v>
                </c:pt>
                <c:pt idx="4955">
                  <c:v>38.977561999999999</c:v>
                </c:pt>
                <c:pt idx="4956">
                  <c:v>38.977122000000001</c:v>
                </c:pt>
                <c:pt idx="4957">
                  <c:v>38.976680999999999</c:v>
                </c:pt>
                <c:pt idx="4958">
                  <c:v>38.976241000000002</c:v>
                </c:pt>
                <c:pt idx="4959">
                  <c:v>38.975800999999997</c:v>
                </c:pt>
                <c:pt idx="4960">
                  <c:v>38.975361999999997</c:v>
                </c:pt>
                <c:pt idx="4961">
                  <c:v>38.974922999999997</c:v>
                </c:pt>
                <c:pt idx="4962">
                  <c:v>38.974485000000001</c:v>
                </c:pt>
                <c:pt idx="4963">
                  <c:v>38.974046999999999</c:v>
                </c:pt>
                <c:pt idx="4964">
                  <c:v>38.973609000000003</c:v>
                </c:pt>
                <c:pt idx="4965">
                  <c:v>38.973171999999998</c:v>
                </c:pt>
                <c:pt idx="4966">
                  <c:v>38.972735</c:v>
                </c:pt>
                <c:pt idx="4967">
                  <c:v>38.972299</c:v>
                </c:pt>
                <c:pt idx="4968">
                  <c:v>38.971862999999999</c:v>
                </c:pt>
                <c:pt idx="4969">
                  <c:v>38.971426999999998</c:v>
                </c:pt>
                <c:pt idx="4970">
                  <c:v>38.970992000000003</c:v>
                </c:pt>
                <c:pt idx="4971">
                  <c:v>38.970556999999999</c:v>
                </c:pt>
                <c:pt idx="4972">
                  <c:v>38.970123000000001</c:v>
                </c:pt>
                <c:pt idx="4973">
                  <c:v>38.969689000000002</c:v>
                </c:pt>
                <c:pt idx="4974">
                  <c:v>38.969254999999997</c:v>
                </c:pt>
                <c:pt idx="4975">
                  <c:v>38.968822000000003</c:v>
                </c:pt>
                <c:pt idx="4976">
                  <c:v>38.968389000000002</c:v>
                </c:pt>
                <c:pt idx="4977">
                  <c:v>38.967956000000001</c:v>
                </c:pt>
                <c:pt idx="4978">
                  <c:v>38.967523999999997</c:v>
                </c:pt>
                <c:pt idx="4979">
                  <c:v>38.967092999999998</c:v>
                </c:pt>
                <c:pt idx="4980">
                  <c:v>38.966661000000002</c:v>
                </c:pt>
                <c:pt idx="4981">
                  <c:v>38.966230000000003</c:v>
                </c:pt>
                <c:pt idx="4982">
                  <c:v>38.965800000000002</c:v>
                </c:pt>
                <c:pt idx="4983">
                  <c:v>38.96537</c:v>
                </c:pt>
                <c:pt idx="4984">
                  <c:v>38.964939999999999</c:v>
                </c:pt>
                <c:pt idx="4985">
                  <c:v>38.964511000000002</c:v>
                </c:pt>
                <c:pt idx="4986">
                  <c:v>38.964081999999998</c:v>
                </c:pt>
                <c:pt idx="4987">
                  <c:v>38.963653000000001</c:v>
                </c:pt>
                <c:pt idx="4988">
                  <c:v>38.963225000000001</c:v>
                </c:pt>
                <c:pt idx="4989">
                  <c:v>38.962797000000002</c:v>
                </c:pt>
                <c:pt idx="4990">
                  <c:v>38.96237</c:v>
                </c:pt>
                <c:pt idx="4991">
                  <c:v>38.961942999999998</c:v>
                </c:pt>
                <c:pt idx="4992">
                  <c:v>38.961516000000003</c:v>
                </c:pt>
                <c:pt idx="4993">
                  <c:v>38.961089999999999</c:v>
                </c:pt>
                <c:pt idx="4994">
                  <c:v>38.960664000000001</c:v>
                </c:pt>
                <c:pt idx="4995">
                  <c:v>38.960237999999997</c:v>
                </c:pt>
                <c:pt idx="4996">
                  <c:v>38.959812999999997</c:v>
                </c:pt>
                <c:pt idx="4997">
                  <c:v>38.959389000000002</c:v>
                </c:pt>
                <c:pt idx="4998">
                  <c:v>38.958964000000002</c:v>
                </c:pt>
                <c:pt idx="4999">
                  <c:v>38.958539999999999</c:v>
                </c:pt>
                <c:pt idx="5000">
                  <c:v>38.873829000000001</c:v>
                </c:pt>
                <c:pt idx="5001">
                  <c:v>38.802943999999997</c:v>
                </c:pt>
                <c:pt idx="5002">
                  <c:v>38.742252000000001</c:v>
                </c:pt>
                <c:pt idx="5003">
                  <c:v>38.688433000000003</c:v>
                </c:pt>
                <c:pt idx="5004">
                  <c:v>38.638623000000003</c:v>
                </c:pt>
                <c:pt idx="5005">
                  <c:v>38.590439000000003</c:v>
                </c:pt>
                <c:pt idx="5006">
                  <c:v>38.541955999999999</c:v>
                </c:pt>
                <c:pt idx="5007">
                  <c:v>38.491653999999997</c:v>
                </c:pt>
                <c:pt idx="5008">
                  <c:v>38.438358000000001</c:v>
                </c:pt>
                <c:pt idx="5009">
                  <c:v>38.381180999999998</c:v>
                </c:pt>
                <c:pt idx="5010">
                  <c:v>38.319471999999998</c:v>
                </c:pt>
                <c:pt idx="5011">
                  <c:v>38.252772</c:v>
                </c:pt>
                <c:pt idx="5012">
                  <c:v>38.180773000000002</c:v>
                </c:pt>
                <c:pt idx="5013">
                  <c:v>38.103287000000002</c:v>
                </c:pt>
                <c:pt idx="5014">
                  <c:v>38.020218999999997</c:v>
                </c:pt>
                <c:pt idx="5015">
                  <c:v>37.931550999999999</c:v>
                </c:pt>
                <c:pt idx="5016">
                  <c:v>37.837318000000003</c:v>
                </c:pt>
                <c:pt idx="5017">
                  <c:v>37.737597000000001</c:v>
                </c:pt>
                <c:pt idx="5018">
                  <c:v>37.632497999999998</c:v>
                </c:pt>
                <c:pt idx="5019">
                  <c:v>37.522154999999998</c:v>
                </c:pt>
                <c:pt idx="5020">
                  <c:v>37.406714999999998</c:v>
                </c:pt>
                <c:pt idx="5021">
                  <c:v>37.286338999999998</c:v>
                </c:pt>
                <c:pt idx="5022">
                  <c:v>37.161194000000002</c:v>
                </c:pt>
                <c:pt idx="5023">
                  <c:v>37.031449000000002</c:v>
                </c:pt>
                <c:pt idx="5024">
                  <c:v>36.897277000000003</c:v>
                </c:pt>
                <c:pt idx="5025">
                  <c:v>36.758848999999998</c:v>
                </c:pt>
                <c:pt idx="5026">
                  <c:v>36.616334000000002</c:v>
                </c:pt>
                <c:pt idx="5027">
                  <c:v>36.469901</c:v>
                </c:pt>
                <c:pt idx="5028">
                  <c:v>36.319710999999998</c:v>
                </c:pt>
                <c:pt idx="5029">
                  <c:v>36.165925999999999</c:v>
                </c:pt>
                <c:pt idx="5030">
                  <c:v>36.008702</c:v>
                </c:pt>
                <c:pt idx="5031">
                  <c:v>35.848190000000002</c:v>
                </c:pt>
                <c:pt idx="5032">
                  <c:v>35.684538000000003</c:v>
                </c:pt>
                <c:pt idx="5033">
                  <c:v>35.517890000000001</c:v>
                </c:pt>
                <c:pt idx="5034">
                  <c:v>35.348387000000002</c:v>
                </c:pt>
                <c:pt idx="5035">
                  <c:v>35.176164</c:v>
                </c:pt>
                <c:pt idx="5036">
                  <c:v>35.001353999999999</c:v>
                </c:pt>
                <c:pt idx="5037">
                  <c:v>34.824086000000001</c:v>
                </c:pt>
                <c:pt idx="5038">
                  <c:v>34.644486000000001</c:v>
                </c:pt>
                <c:pt idx="5039">
                  <c:v>34.462677999999997</c:v>
                </c:pt>
                <c:pt idx="5040">
                  <c:v>34.278781000000002</c:v>
                </c:pt>
                <c:pt idx="5041">
                  <c:v>34.092913000000003</c:v>
                </c:pt>
                <c:pt idx="5042">
                  <c:v>33.905186999999998</c:v>
                </c:pt>
                <c:pt idx="5043">
                  <c:v>33.715716999999998</c:v>
                </c:pt>
                <c:pt idx="5044">
                  <c:v>33.524613000000002</c:v>
                </c:pt>
                <c:pt idx="5045">
                  <c:v>33.331980000000001</c:v>
                </c:pt>
                <c:pt idx="5046">
                  <c:v>33.137925000000003</c:v>
                </c:pt>
                <c:pt idx="5047">
                  <c:v>32.942551000000002</c:v>
                </c:pt>
                <c:pt idx="5048">
                  <c:v>32.745956999999997</c:v>
                </c:pt>
                <c:pt idx="5049">
                  <c:v>32.548243999999997</c:v>
                </c:pt>
                <c:pt idx="5050">
                  <c:v>32.349505999999998</c:v>
                </c:pt>
                <c:pt idx="5051">
                  <c:v>32.149838000000003</c:v>
                </c:pt>
                <c:pt idx="5052">
                  <c:v>31.949331000000001</c:v>
                </c:pt>
                <c:pt idx="5053">
                  <c:v>31.748076000000001</c:v>
                </c:pt>
                <c:pt idx="5054">
                  <c:v>31.546158999999999</c:v>
                </c:pt>
                <c:pt idx="5055">
                  <c:v>31.343665000000001</c:v>
                </c:pt>
                <c:pt idx="5056">
                  <c:v>31.140675999999999</c:v>
                </c:pt>
                <c:pt idx="5057">
                  <c:v>30.937270999999999</c:v>
                </c:pt>
                <c:pt idx="5058">
                  <c:v>30.733529000000001</c:v>
                </c:pt>
                <c:pt idx="5059">
                  <c:v>30.529522</c:v>
                </c:pt>
                <c:pt idx="5060">
                  <c:v>30.325323000000001</c:v>
                </c:pt>
                <c:pt idx="5061">
                  <c:v>30.120999000000001</c:v>
                </c:pt>
                <c:pt idx="5062">
                  <c:v>29.916616999999999</c:v>
                </c:pt>
                <c:pt idx="5063">
                  <c:v>29.712240000000001</c:v>
                </c:pt>
                <c:pt idx="5064">
                  <c:v>29.507925</c:v>
                </c:pt>
                <c:pt idx="5065">
                  <c:v>29.303730999999999</c:v>
                </c:pt>
                <c:pt idx="5066">
                  <c:v>29.099710000000002</c:v>
                </c:pt>
                <c:pt idx="5067">
                  <c:v>28.895911999999999</c:v>
                </c:pt>
                <c:pt idx="5068">
                  <c:v>28.692383</c:v>
                </c:pt>
                <c:pt idx="5069">
                  <c:v>28.489166999999998</c:v>
                </c:pt>
                <c:pt idx="5070">
                  <c:v>28.286304000000001</c:v>
                </c:pt>
                <c:pt idx="5071">
                  <c:v>28.083829999999999</c:v>
                </c:pt>
                <c:pt idx="5072">
                  <c:v>27.881778000000001</c:v>
                </c:pt>
                <c:pt idx="5073">
                  <c:v>27.680178999999999</c:v>
                </c:pt>
                <c:pt idx="5074">
                  <c:v>27.479057000000001</c:v>
                </c:pt>
                <c:pt idx="5075">
                  <c:v>27.278438000000001</c:v>
                </c:pt>
                <c:pt idx="5076">
                  <c:v>27.078340000000001</c:v>
                </c:pt>
                <c:pt idx="5077">
                  <c:v>26.878779999999999</c:v>
                </c:pt>
                <c:pt idx="5078">
                  <c:v>26.679770999999999</c:v>
                </c:pt>
                <c:pt idx="5079">
                  <c:v>26.481324000000001</c:v>
                </c:pt>
                <c:pt idx="5080">
                  <c:v>26.283445</c:v>
                </c:pt>
                <c:pt idx="5081">
                  <c:v>26.08614</c:v>
                </c:pt>
                <c:pt idx="5082">
                  <c:v>25.889408</c:v>
                </c:pt>
                <c:pt idx="5083">
                  <c:v>25.693249999999999</c:v>
                </c:pt>
                <c:pt idx="5084">
                  <c:v>25.497658999999999</c:v>
                </c:pt>
                <c:pt idx="5085">
                  <c:v>25.302630000000001</c:v>
                </c:pt>
                <c:pt idx="5086">
                  <c:v>25.108153000000001</c:v>
                </c:pt>
                <c:pt idx="5087">
                  <c:v>24.914214999999999</c:v>
                </c:pt>
                <c:pt idx="5088">
                  <c:v>24.720804000000001</c:v>
                </c:pt>
                <c:pt idx="5089">
                  <c:v>24.527902000000001</c:v>
                </c:pt>
                <c:pt idx="5090">
                  <c:v>24.33549</c:v>
                </c:pt>
                <c:pt idx="5091">
                  <c:v>24.143549</c:v>
                </c:pt>
                <c:pt idx="5092">
                  <c:v>23.952055999999999</c:v>
                </c:pt>
                <c:pt idx="5093">
                  <c:v>23.760987</c:v>
                </c:pt>
                <c:pt idx="5094">
                  <c:v>23.570315999999998</c:v>
                </c:pt>
                <c:pt idx="5095">
                  <c:v>23.380016000000001</c:v>
                </c:pt>
                <c:pt idx="5096">
                  <c:v>23.190059000000002</c:v>
                </c:pt>
                <c:pt idx="5097">
                  <c:v>23.000413999999999</c:v>
                </c:pt>
                <c:pt idx="5098">
                  <c:v>22.811050000000002</c:v>
                </c:pt>
                <c:pt idx="5099">
                  <c:v>22.621936000000002</c:v>
                </c:pt>
                <c:pt idx="5100">
                  <c:v>22.433038</c:v>
                </c:pt>
                <c:pt idx="5101">
                  <c:v>22.244323000000001</c:v>
                </c:pt>
                <c:pt idx="5102">
                  <c:v>22.055755000000001</c:v>
                </c:pt>
                <c:pt idx="5103">
                  <c:v>21.8673</c:v>
                </c:pt>
                <c:pt idx="5104">
                  <c:v>21.678920999999999</c:v>
                </c:pt>
                <c:pt idx="5105">
                  <c:v>21.490582</c:v>
                </c:pt>
                <c:pt idx="5106">
                  <c:v>21.302247000000001</c:v>
                </c:pt>
                <c:pt idx="5107">
                  <c:v>21.113878</c:v>
                </c:pt>
                <c:pt idx="5108">
                  <c:v>20.925438</c:v>
                </c:pt>
                <c:pt idx="5109">
                  <c:v>20.736889000000001</c:v>
                </c:pt>
                <c:pt idx="5110">
                  <c:v>20.548195</c:v>
                </c:pt>
                <c:pt idx="5111">
                  <c:v>20.359317000000001</c:v>
                </c:pt>
                <c:pt idx="5112">
                  <c:v>20.170217000000001</c:v>
                </c:pt>
                <c:pt idx="5113">
                  <c:v>19.98086</c:v>
                </c:pt>
                <c:pt idx="5114">
                  <c:v>19.791205999999999</c:v>
                </c:pt>
                <c:pt idx="5115">
                  <c:v>19.601219</c:v>
                </c:pt>
                <c:pt idx="5116">
                  <c:v>19.410862999999999</c:v>
                </c:pt>
                <c:pt idx="5117">
                  <c:v>19.220099999999999</c:v>
                </c:pt>
                <c:pt idx="5118">
                  <c:v>19.028894999999999</c:v>
                </c:pt>
                <c:pt idx="5119">
                  <c:v>18.837211</c:v>
                </c:pt>
                <c:pt idx="5120">
                  <c:v>18.645012999999999</c:v>
                </c:pt>
                <c:pt idx="5121">
                  <c:v>18.452266000000002</c:v>
                </c:pt>
                <c:pt idx="5122">
                  <c:v>18.258935000000001</c:v>
                </c:pt>
                <c:pt idx="5123">
                  <c:v>18.064986000000001</c:v>
                </c:pt>
                <c:pt idx="5124">
                  <c:v>17.870384999999999</c:v>
                </c:pt>
                <c:pt idx="5125">
                  <c:v>17.675098999999999</c:v>
                </c:pt>
                <c:pt idx="5126">
                  <c:v>17.479095000000001</c:v>
                </c:pt>
                <c:pt idx="5127">
                  <c:v>17.282340000000001</c:v>
                </c:pt>
                <c:pt idx="5128">
                  <c:v>17.084803999999998</c:v>
                </c:pt>
                <c:pt idx="5129">
                  <c:v>16.886454000000001</c:v>
                </c:pt>
                <c:pt idx="5130">
                  <c:v>16.687260999999999</c:v>
                </c:pt>
                <c:pt idx="5131">
                  <c:v>16.487193000000001</c:v>
                </c:pt>
                <c:pt idx="5132">
                  <c:v>16.286221000000001</c:v>
                </c:pt>
                <c:pt idx="5133">
                  <c:v>16.084316000000001</c:v>
                </c:pt>
                <c:pt idx="5134">
                  <c:v>15.881449</c:v>
                </c:pt>
                <c:pt idx="5135">
                  <c:v>15.677592000000001</c:v>
                </c:pt>
                <c:pt idx="5136">
                  <c:v>15.472716999999999</c:v>
                </c:pt>
                <c:pt idx="5137">
                  <c:v>15.266797</c:v>
                </c:pt>
                <c:pt idx="5138">
                  <c:v>15.059804</c:v>
                </c:pt>
                <c:pt idx="5139">
                  <c:v>14.851713</c:v>
                </c:pt>
                <c:pt idx="5140">
                  <c:v>14.642497000000001</c:v>
                </c:pt>
                <c:pt idx="5141">
                  <c:v>14.432131</c:v>
                </c:pt>
                <c:pt idx="5142">
                  <c:v>14.22059</c:v>
                </c:pt>
                <c:pt idx="5143">
                  <c:v>14.007849</c:v>
                </c:pt>
                <c:pt idx="5144">
                  <c:v>13.793885</c:v>
                </c:pt>
                <c:pt idx="5145">
                  <c:v>13.578676</c:v>
                </c:pt>
                <c:pt idx="5146">
                  <c:v>13.362197999999999</c:v>
                </c:pt>
                <c:pt idx="5147">
                  <c:v>13.144427</c:v>
                </c:pt>
                <c:pt idx="5148">
                  <c:v>12.925338999999999</c:v>
                </c:pt>
                <c:pt idx="5149">
                  <c:v>12.704909000000001</c:v>
                </c:pt>
                <c:pt idx="5150">
                  <c:v>12.483114</c:v>
                </c:pt>
                <c:pt idx="5151">
                  <c:v>12.259929</c:v>
                </c:pt>
                <c:pt idx="5152">
                  <c:v>12.035330999999999</c:v>
                </c:pt>
                <c:pt idx="5153">
                  <c:v>11.809294</c:v>
                </c:pt>
                <c:pt idx="5154">
                  <c:v>11.581795</c:v>
                </c:pt>
                <c:pt idx="5155">
                  <c:v>11.352808</c:v>
                </c:pt>
                <c:pt idx="5156">
                  <c:v>11.122310000000001</c:v>
                </c:pt>
                <c:pt idx="5157">
                  <c:v>10.890274</c:v>
                </c:pt>
                <c:pt idx="5158">
                  <c:v>10.656675</c:v>
                </c:pt>
                <c:pt idx="5159">
                  <c:v>10.421488</c:v>
                </c:pt>
                <c:pt idx="5160">
                  <c:v>10.184685</c:v>
                </c:pt>
                <c:pt idx="5161">
                  <c:v>9.9462399999999995</c:v>
                </c:pt>
                <c:pt idx="5162">
                  <c:v>9.7061240000000009</c:v>
                </c:pt>
                <c:pt idx="5163">
                  <c:v>9.4643080000000008</c:v>
                </c:pt>
                <c:pt idx="5164">
                  <c:v>9.2207629999999998</c:v>
                </c:pt>
                <c:pt idx="5165">
                  <c:v>8.9754570000000005</c:v>
                </c:pt>
                <c:pt idx="5166">
                  <c:v>8.7283600000000003</c:v>
                </c:pt>
                <c:pt idx="5167">
                  <c:v>8.4794370000000008</c:v>
                </c:pt>
                <c:pt idx="5168">
                  <c:v>8.2286549999999998</c:v>
                </c:pt>
                <c:pt idx="5169">
                  <c:v>7.975975</c:v>
                </c:pt>
                <c:pt idx="5170">
                  <c:v>7.7213620000000001</c:v>
                </c:pt>
                <c:pt idx="5171">
                  <c:v>7.4647740000000002</c:v>
                </c:pt>
                <c:pt idx="5172">
                  <c:v>7.2061700000000002</c:v>
                </c:pt>
                <c:pt idx="5173">
                  <c:v>6.945506</c:v>
                </c:pt>
                <c:pt idx="5174">
                  <c:v>6.6827360000000002</c:v>
                </c:pt>
                <c:pt idx="5175">
                  <c:v>6.4178100000000002</c:v>
                </c:pt>
                <c:pt idx="5176">
                  <c:v>6.1506769999999999</c:v>
                </c:pt>
                <c:pt idx="5177">
                  <c:v>5.8812829999999998</c:v>
                </c:pt>
                <c:pt idx="5178">
                  <c:v>5.6095689999999996</c:v>
                </c:pt>
                <c:pt idx="5179">
                  <c:v>5.3354739999999996</c:v>
                </c:pt>
                <c:pt idx="5180">
                  <c:v>5.0589339999999998</c:v>
                </c:pt>
                <c:pt idx="5181">
                  <c:v>4.7798800000000004</c:v>
                </c:pt>
                <c:pt idx="5182">
                  <c:v>4.4982389999999999</c:v>
                </c:pt>
                <c:pt idx="5183">
                  <c:v>4.2139340000000001</c:v>
                </c:pt>
                <c:pt idx="5184">
                  <c:v>3.926885</c:v>
                </c:pt>
                <c:pt idx="5185">
                  <c:v>3.6370049999999998</c:v>
                </c:pt>
                <c:pt idx="5186">
                  <c:v>3.3442020000000001</c:v>
                </c:pt>
                <c:pt idx="5187">
                  <c:v>3.0483820000000001</c:v>
                </c:pt>
                <c:pt idx="5188">
                  <c:v>2.749441</c:v>
                </c:pt>
                <c:pt idx="5189">
                  <c:v>2.4472749999999999</c:v>
                </c:pt>
                <c:pt idx="5190">
                  <c:v>2.141769</c:v>
                </c:pt>
                <c:pt idx="5191">
                  <c:v>1.8328059999999999</c:v>
                </c:pt>
                <c:pt idx="5192">
                  <c:v>1.520262</c:v>
                </c:pt>
                <c:pt idx="5193">
                  <c:v>1.204008</c:v>
                </c:pt>
                <c:pt idx="5194">
                  <c:v>0.88390899999999994</c:v>
                </c:pt>
                <c:pt idx="5195">
                  <c:v>0.55982399999999999</c:v>
                </c:pt>
                <c:pt idx="5196">
                  <c:v>0.23160900000000001</c:v>
                </c:pt>
                <c:pt idx="5197">
                  <c:v>-0.100885</c:v>
                </c:pt>
                <c:pt idx="5198">
                  <c:v>-0.43781300000000001</c:v>
                </c:pt>
                <c:pt idx="5199">
                  <c:v>-0.77932999999999997</c:v>
                </c:pt>
                <c:pt idx="5200">
                  <c:v>-1.125596</c:v>
                </c:pt>
                <c:pt idx="5201">
                  <c:v>-1.476769</c:v>
                </c:pt>
                <c:pt idx="5202">
                  <c:v>-1.83301</c:v>
                </c:pt>
                <c:pt idx="5203">
                  <c:v>-2.194474</c:v>
                </c:pt>
                <c:pt idx="5204">
                  <c:v>-2.5613160000000001</c:v>
                </c:pt>
                <c:pt idx="5205">
                  <c:v>-2.9336829999999998</c:v>
                </c:pt>
                <c:pt idx="5206">
                  <c:v>-3.3117139999999998</c:v>
                </c:pt>
                <c:pt idx="5207">
                  <c:v>-3.6955390000000001</c:v>
                </c:pt>
                <c:pt idx="5208">
                  <c:v>-4.0852729999999999</c:v>
                </c:pt>
                <c:pt idx="5209">
                  <c:v>-4.4810150000000002</c:v>
                </c:pt>
                <c:pt idx="5210">
                  <c:v>-4.8828459999999998</c:v>
                </c:pt>
                <c:pt idx="5211">
                  <c:v>-5.290826</c:v>
                </c:pt>
                <c:pt idx="5212">
                  <c:v>-5.7049909999999997</c:v>
                </c:pt>
                <c:pt idx="5213">
                  <c:v>-6.1253479999999998</c:v>
                </c:pt>
                <c:pt idx="5214">
                  <c:v>-6.5518789999999996</c:v>
                </c:pt>
                <c:pt idx="5215">
                  <c:v>-6.9845319999999997</c:v>
                </c:pt>
                <c:pt idx="5216">
                  <c:v>-7.4232259999999997</c:v>
                </c:pt>
                <c:pt idx="5217">
                  <c:v>-7.8678480000000004</c:v>
                </c:pt>
                <c:pt idx="5218">
                  <c:v>-8.3182519999999993</c:v>
                </c:pt>
                <c:pt idx="5219">
                  <c:v>-8.7742599999999999</c:v>
                </c:pt>
                <c:pt idx="5220">
                  <c:v>-9.2356660000000002</c:v>
                </c:pt>
                <c:pt idx="5221">
                  <c:v>-9.7022349999999999</c:v>
                </c:pt>
                <c:pt idx="5222">
                  <c:v>-10.173707</c:v>
                </c:pt>
                <c:pt idx="5223">
                  <c:v>-10.649798000000001</c:v>
                </c:pt>
                <c:pt idx="5224">
                  <c:v>-11.130208</c:v>
                </c:pt>
                <c:pt idx="5225">
                  <c:v>-11.614618999999999</c:v>
                </c:pt>
                <c:pt idx="5226">
                  <c:v>-12.102703</c:v>
                </c:pt>
                <c:pt idx="5227">
                  <c:v>-12.594122</c:v>
                </c:pt>
                <c:pt idx="5228">
                  <c:v>-13.088535</c:v>
                </c:pt>
                <c:pt idx="5229">
                  <c:v>-13.585599</c:v>
                </c:pt>
                <c:pt idx="5230">
                  <c:v>-14.084972</c:v>
                </c:pt>
                <c:pt idx="5231">
                  <c:v>-14.586318</c:v>
                </c:pt>
                <c:pt idx="5232">
                  <c:v>-15.089309999999999</c:v>
                </c:pt>
                <c:pt idx="5233">
                  <c:v>-15.593627</c:v>
                </c:pt>
                <c:pt idx="5234">
                  <c:v>-16.098965</c:v>
                </c:pt>
                <c:pt idx="5235">
                  <c:v>-16.605032999999999</c:v>
                </c:pt>
                <c:pt idx="5236">
                  <c:v>-17.111559</c:v>
                </c:pt>
                <c:pt idx="5237">
                  <c:v>-17.618292</c:v>
                </c:pt>
                <c:pt idx="5238">
                  <c:v>-18.125001000000001</c:v>
                </c:pt>
                <c:pt idx="5239">
                  <c:v>-18.631485999999999</c:v>
                </c:pt>
                <c:pt idx="5240">
                  <c:v>-19.137571000000001</c:v>
                </c:pt>
                <c:pt idx="5241">
                  <c:v>-19.643113</c:v>
                </c:pt>
                <c:pt idx="5242">
                  <c:v>-20.148002000000002</c:v>
                </c:pt>
                <c:pt idx="5243">
                  <c:v>-20.652162000000001</c:v>
                </c:pt>
                <c:pt idx="5244">
                  <c:v>-21.155550000000002</c:v>
                </c:pt>
                <c:pt idx="5245">
                  <c:v>-21.658161</c:v>
                </c:pt>
                <c:pt idx="5246">
                  <c:v>-22.160018999999998</c:v>
                </c:pt>
                <c:pt idx="5247">
                  <c:v>-22.661180000000002</c:v>
                </c:pt>
                <c:pt idx="5248">
                  <c:v>-23.161726999999999</c:v>
                </c:pt>
                <c:pt idx="5249">
                  <c:v>-23.661766</c:v>
                </c:pt>
                <c:pt idx="5250">
                  <c:v>-24.161418000000001</c:v>
                </c:pt>
                <c:pt idx="5251">
                  <c:v>-24.660820000000001</c:v>
                </c:pt>
                <c:pt idx="5252">
                  <c:v>-25.160112999999999</c:v>
                </c:pt>
                <c:pt idx="5253">
                  <c:v>-25.659441000000001</c:v>
                </c:pt>
                <c:pt idx="5254">
                  <c:v>-26.158944999999999</c:v>
                </c:pt>
                <c:pt idx="5255">
                  <c:v>-26.658759</c:v>
                </c:pt>
                <c:pt idx="5256">
                  <c:v>-27.159008</c:v>
                </c:pt>
                <c:pt idx="5257">
                  <c:v>-27.659807000000001</c:v>
                </c:pt>
                <c:pt idx="5258">
                  <c:v>-28.161256000000002</c:v>
                </c:pt>
                <c:pt idx="5259">
                  <c:v>-28.663444999999999</c:v>
                </c:pt>
                <c:pt idx="5260">
                  <c:v>-29.166450000000001</c:v>
                </c:pt>
                <c:pt idx="5261">
                  <c:v>-29.670338000000001</c:v>
                </c:pt>
                <c:pt idx="5262">
                  <c:v>-30.175165</c:v>
                </c:pt>
                <c:pt idx="5263">
                  <c:v>-30.680980999999999</c:v>
                </c:pt>
                <c:pt idx="5264">
                  <c:v>-31.187830999999999</c:v>
                </c:pt>
                <c:pt idx="5265">
                  <c:v>-31.695755999999999</c:v>
                </c:pt>
                <c:pt idx="5266">
                  <c:v>-32.204796999999999</c:v>
                </c:pt>
                <c:pt idx="5267">
                  <c:v>-32.714996999999997</c:v>
                </c:pt>
                <c:pt idx="5268">
                  <c:v>-33.226399999999998</c:v>
                </c:pt>
                <c:pt idx="5269">
                  <c:v>-33.739057000000003</c:v>
                </c:pt>
                <c:pt idx="5270">
                  <c:v>-34.253020999999997</c:v>
                </c:pt>
                <c:pt idx="5271">
                  <c:v>-34.768357000000002</c:v>
                </c:pt>
                <c:pt idx="5272">
                  <c:v>-35.285131999999997</c:v>
                </c:pt>
                <c:pt idx="5273">
                  <c:v>-35.803426000000002</c:v>
                </c:pt>
                <c:pt idx="5274">
                  <c:v>-36.323323000000002</c:v>
                </c:pt>
                <c:pt idx="5275">
                  <c:v>-36.844918</c:v>
                </c:pt>
                <c:pt idx="5276">
                  <c:v>-37.368313999999998</c:v>
                </c:pt>
                <c:pt idx="5277">
                  <c:v>-37.893621000000003</c:v>
                </c:pt>
                <c:pt idx="5278">
                  <c:v>-38.420957000000001</c:v>
                </c:pt>
                <c:pt idx="5279">
                  <c:v>-38.950445000000002</c:v>
                </c:pt>
                <c:pt idx="5280">
                  <c:v>-39.482214999999997</c:v>
                </c:pt>
                <c:pt idx="5281">
                  <c:v>-40.016401999999999</c:v>
                </c:pt>
                <c:pt idx="5282">
                  <c:v>-40.553142000000001</c:v>
                </c:pt>
                <c:pt idx="5283">
                  <c:v>-41.092576999999999</c:v>
                </c:pt>
                <c:pt idx="5284">
                  <c:v>-41.634847000000001</c:v>
                </c:pt>
                <c:pt idx="5285">
                  <c:v>-42.180095999999999</c:v>
                </c:pt>
                <c:pt idx="5286">
                  <c:v>-42.728465</c:v>
                </c:pt>
                <c:pt idx="5287">
                  <c:v>-43.280093999999998</c:v>
                </c:pt>
                <c:pt idx="5288">
                  <c:v>-43.835121999999998</c:v>
                </c:pt>
                <c:pt idx="5289">
                  <c:v>-44.393686000000002</c:v>
                </c:pt>
                <c:pt idx="5290">
                  <c:v>-44.955919999999999</c:v>
                </c:pt>
                <c:pt idx="5291">
                  <c:v>-45.521957</c:v>
                </c:pt>
                <c:pt idx="5292">
                  <c:v>-46.091928000000003</c:v>
                </c:pt>
                <c:pt idx="5293">
                  <c:v>-46.665965</c:v>
                </c:pt>
                <c:pt idx="5294">
                  <c:v>-47.244200999999997</c:v>
                </c:pt>
                <c:pt idx="5295">
                  <c:v>-47.826771000000001</c:v>
                </c:pt>
                <c:pt idx="5296">
                  <c:v>-48.413815999999997</c:v>
                </c:pt>
                <c:pt idx="5297">
                  <c:v>-49.005482999999998</c:v>
                </c:pt>
                <c:pt idx="5298">
                  <c:v>-49.601930000000003</c:v>
                </c:pt>
                <c:pt idx="5299">
                  <c:v>-50.203325</c:v>
                </c:pt>
                <c:pt idx="5300">
                  <c:v>-50.809849999999997</c:v>
                </c:pt>
                <c:pt idx="5301">
                  <c:v>-51.421706999999998</c:v>
                </c:pt>
                <c:pt idx="5302">
                  <c:v>-52.039113999999998</c:v>
                </c:pt>
                <c:pt idx="5303">
                  <c:v>-52.662312</c:v>
                </c:pt>
                <c:pt idx="5304">
                  <c:v>-53.291566000000003</c:v>
                </c:pt>
                <c:pt idx="5305">
                  <c:v>-53.927166999999997</c:v>
                </c:pt>
                <c:pt idx="5306">
                  <c:v>-54.569434000000001</c:v>
                </c:pt>
                <c:pt idx="5307">
                  <c:v>-55.218713999999999</c:v>
                </c:pt>
                <c:pt idx="5308">
                  <c:v>-55.875385999999999</c:v>
                </c:pt>
                <c:pt idx="5309">
                  <c:v>-56.539859</c:v>
                </c:pt>
                <c:pt idx="5310">
                  <c:v>-57.212575000000001</c:v>
                </c:pt>
                <c:pt idx="5311">
                  <c:v>-57.894005999999997</c:v>
                </c:pt>
                <c:pt idx="5312">
                  <c:v>-58.584657</c:v>
                </c:pt>
                <c:pt idx="5313">
                  <c:v>-59.285060999999999</c:v>
                </c:pt>
                <c:pt idx="5314">
                  <c:v>-59.995778000000001</c:v>
                </c:pt>
                <c:pt idx="5315">
                  <c:v>-60.717391999999997</c:v>
                </c:pt>
                <c:pt idx="5316">
                  <c:v>-61.450505</c:v>
                </c:pt>
                <c:pt idx="5317">
                  <c:v>-62.195729999999998</c:v>
                </c:pt>
                <c:pt idx="5318">
                  <c:v>-62.953681000000003</c:v>
                </c:pt>
                <c:pt idx="5319">
                  <c:v>-63.724963000000002</c:v>
                </c:pt>
                <c:pt idx="5320">
                  <c:v>-64.510153000000003</c:v>
                </c:pt>
                <c:pt idx="5321">
                  <c:v>-65.309777999999994</c:v>
                </c:pt>
                <c:pt idx="5322">
                  <c:v>-66.109778000000006</c:v>
                </c:pt>
                <c:pt idx="5323">
                  <c:v>-66.909778000000003</c:v>
                </c:pt>
                <c:pt idx="5324">
                  <c:v>-67.709778</c:v>
                </c:pt>
                <c:pt idx="5325">
                  <c:v>-68.509777999999997</c:v>
                </c:pt>
                <c:pt idx="5326">
                  <c:v>-69.309777999999994</c:v>
                </c:pt>
                <c:pt idx="5327">
                  <c:v>-70.109778000000006</c:v>
                </c:pt>
                <c:pt idx="5328">
                  <c:v>-70.909778000000003</c:v>
                </c:pt>
                <c:pt idx="5329">
                  <c:v>-71.709778</c:v>
                </c:pt>
                <c:pt idx="5330">
                  <c:v>-72.509777999999997</c:v>
                </c:pt>
                <c:pt idx="5331">
                  <c:v>-73.309777999999994</c:v>
                </c:pt>
                <c:pt idx="5332">
                  <c:v>-74.109778000000006</c:v>
                </c:pt>
                <c:pt idx="5333">
                  <c:v>-74.909778000000003</c:v>
                </c:pt>
                <c:pt idx="5334">
                  <c:v>-75.709778</c:v>
                </c:pt>
                <c:pt idx="5335">
                  <c:v>-76.509777999999997</c:v>
                </c:pt>
                <c:pt idx="5336">
                  <c:v>-77.309777999999994</c:v>
                </c:pt>
                <c:pt idx="5337">
                  <c:v>-78.109778000000006</c:v>
                </c:pt>
                <c:pt idx="5338">
                  <c:v>-78.909778000000003</c:v>
                </c:pt>
                <c:pt idx="5339">
                  <c:v>-79.709778</c:v>
                </c:pt>
                <c:pt idx="5340">
                  <c:v>-80.509777999999997</c:v>
                </c:pt>
                <c:pt idx="5341">
                  <c:v>-81.299218999999994</c:v>
                </c:pt>
                <c:pt idx="5342">
                  <c:v>-82.040398999999994</c:v>
                </c:pt>
                <c:pt idx="5343">
                  <c:v>-82.728179999999995</c:v>
                </c:pt>
                <c:pt idx="5344">
                  <c:v>-83.358884000000003</c:v>
                </c:pt>
                <c:pt idx="5345">
                  <c:v>-83.930488999999994</c:v>
                </c:pt>
                <c:pt idx="5346">
                  <c:v>-84.442666000000003</c:v>
                </c:pt>
                <c:pt idx="5347">
                  <c:v>-84.896662000000006</c:v>
                </c:pt>
                <c:pt idx="5348">
                  <c:v>-85.295066000000006</c:v>
                </c:pt>
                <c:pt idx="5349">
                  <c:v>-85.641499999999994</c:v>
                </c:pt>
                <c:pt idx="5350">
                  <c:v>-85.940282999999994</c:v>
                </c:pt>
                <c:pt idx="5351">
                  <c:v>-86.196118999999996</c:v>
                </c:pt>
                <c:pt idx="5352">
                  <c:v>-86.413819000000004</c:v>
                </c:pt>
                <c:pt idx="5353">
                  <c:v>-86.598088000000004</c:v>
                </c:pt>
                <c:pt idx="5354">
                  <c:v>-86.753371999999999</c:v>
                </c:pt>
                <c:pt idx="5355">
                  <c:v>-86.883759999999995</c:v>
                </c:pt>
                <c:pt idx="5356">
                  <c:v>-86.992930999999999</c:v>
                </c:pt>
                <c:pt idx="5357">
                  <c:v>-87.084140000000005</c:v>
                </c:pt>
                <c:pt idx="5358">
                  <c:v>-87.160224999999997</c:v>
                </c:pt>
                <c:pt idx="5359">
                  <c:v>-87.223634000000004</c:v>
                </c:pt>
                <c:pt idx="5360">
                  <c:v>-87.27646</c:v>
                </c:pt>
                <c:pt idx="5361">
                  <c:v>-87.320475999999999</c:v>
                </c:pt>
                <c:pt idx="5362">
                  <c:v>-87.357176999999993</c:v>
                </c:pt>
                <c:pt idx="5363">
                  <c:v>-87.387816000000001</c:v>
                </c:pt>
                <c:pt idx="5364">
                  <c:v>-87.413439999999994</c:v>
                </c:pt>
                <c:pt idx="5365">
                  <c:v>-87.434921000000003</c:v>
                </c:pt>
                <c:pt idx="5366">
                  <c:v>-87.452980999999994</c:v>
                </c:pt>
                <c:pt idx="5367">
                  <c:v>-87.468220000000002</c:v>
                </c:pt>
                <c:pt idx="5368">
                  <c:v>-87.481133</c:v>
                </c:pt>
                <c:pt idx="5369">
                  <c:v>-87.492130000000003</c:v>
                </c:pt>
                <c:pt idx="5370">
                  <c:v>-87.501547000000002</c:v>
                </c:pt>
                <c:pt idx="5371">
                  <c:v>-87.509662000000006</c:v>
                </c:pt>
                <c:pt idx="5372">
                  <c:v>-87.516705999999999</c:v>
                </c:pt>
                <c:pt idx="5373">
                  <c:v>-87.522864999999996</c:v>
                </c:pt>
                <c:pt idx="5374">
                  <c:v>-87.528294000000002</c:v>
                </c:pt>
                <c:pt idx="5375">
                  <c:v>-87.533122000000006</c:v>
                </c:pt>
                <c:pt idx="5376">
                  <c:v>-87.537452999999999</c:v>
                </c:pt>
                <c:pt idx="5377">
                  <c:v>-87.541372999999993</c:v>
                </c:pt>
                <c:pt idx="5378">
                  <c:v>-87.544953000000007</c:v>
                </c:pt>
                <c:pt idx="5379">
                  <c:v>-87.548249999999996</c:v>
                </c:pt>
                <c:pt idx="5380">
                  <c:v>-87.551314000000005</c:v>
                </c:pt>
                <c:pt idx="5381">
                  <c:v>-87.554181999999997</c:v>
                </c:pt>
                <c:pt idx="5382">
                  <c:v>-87.556888000000001</c:v>
                </c:pt>
                <c:pt idx="5383">
                  <c:v>-87.559458000000006</c:v>
                </c:pt>
                <c:pt idx="5384">
                  <c:v>-87.561914000000002</c:v>
                </c:pt>
                <c:pt idx="5385">
                  <c:v>-87.564273999999997</c:v>
                </c:pt>
                <c:pt idx="5386">
                  <c:v>-87.566552999999999</c:v>
                </c:pt>
                <c:pt idx="5387">
                  <c:v>-87.568762000000007</c:v>
                </c:pt>
                <c:pt idx="5388">
                  <c:v>-87.570912000000007</c:v>
                </c:pt>
                <c:pt idx="5389">
                  <c:v>-87.573012000000006</c:v>
                </c:pt>
                <c:pt idx="5390">
                  <c:v>-87.575067000000004</c:v>
                </c:pt>
                <c:pt idx="5391">
                  <c:v>-87.577083999999999</c:v>
                </c:pt>
                <c:pt idx="5392">
                  <c:v>-87.579068000000007</c:v>
                </c:pt>
                <c:pt idx="5393">
                  <c:v>-87.581021000000007</c:v>
                </c:pt>
                <c:pt idx="5394">
                  <c:v>-87.582948000000002</c:v>
                </c:pt>
                <c:pt idx="5395">
                  <c:v>-87.584851999999998</c:v>
                </c:pt>
                <c:pt idx="5396">
                  <c:v>-87.586732999999995</c:v>
                </c:pt>
                <c:pt idx="5397">
                  <c:v>-87.588594000000001</c:v>
                </c:pt>
                <c:pt idx="5398">
                  <c:v>-87.590436999999994</c:v>
                </c:pt>
                <c:pt idx="5399">
                  <c:v>-87.592263000000003</c:v>
                </c:pt>
                <c:pt idx="5400">
                  <c:v>-87.594072999999995</c:v>
                </c:pt>
                <c:pt idx="5401">
                  <c:v>-87.595866999999998</c:v>
                </c:pt>
                <c:pt idx="5402">
                  <c:v>-87.597646999999995</c:v>
                </c:pt>
                <c:pt idx="5403">
                  <c:v>-87.599413999999996</c:v>
                </c:pt>
                <c:pt idx="5404">
                  <c:v>-87.601167000000004</c:v>
                </c:pt>
                <c:pt idx="5405">
                  <c:v>-87.602907999999999</c:v>
                </c:pt>
                <c:pt idx="5406">
                  <c:v>-87.604635999999999</c:v>
                </c:pt>
                <c:pt idx="5407">
                  <c:v>-87.606352000000001</c:v>
                </c:pt>
                <c:pt idx="5408">
                  <c:v>-87.608057000000002</c:v>
                </c:pt>
                <c:pt idx="5409">
                  <c:v>-87.609750000000005</c:v>
                </c:pt>
                <c:pt idx="5410">
                  <c:v>-87.611433000000005</c:v>
                </c:pt>
                <c:pt idx="5411">
                  <c:v>-87.613104000000007</c:v>
                </c:pt>
                <c:pt idx="5412">
                  <c:v>-87.614765000000006</c:v>
                </c:pt>
                <c:pt idx="5413">
                  <c:v>-87.616415000000003</c:v>
                </c:pt>
                <c:pt idx="5414">
                  <c:v>-87.618054000000001</c:v>
                </c:pt>
                <c:pt idx="5415">
                  <c:v>-87.619684000000007</c:v>
                </c:pt>
                <c:pt idx="5416">
                  <c:v>-87.621302999999997</c:v>
                </c:pt>
                <c:pt idx="5417">
                  <c:v>-87.622912999999997</c:v>
                </c:pt>
                <c:pt idx="5418">
                  <c:v>-87.624512999999993</c:v>
                </c:pt>
                <c:pt idx="5419">
                  <c:v>-87.626103000000001</c:v>
                </c:pt>
                <c:pt idx="5420">
                  <c:v>-87.627683000000005</c:v>
                </c:pt>
                <c:pt idx="5421">
                  <c:v>-87.629254000000003</c:v>
                </c:pt>
                <c:pt idx="5422">
                  <c:v>-87.630814999999998</c:v>
                </c:pt>
                <c:pt idx="5423">
                  <c:v>-87.632367000000002</c:v>
                </c:pt>
                <c:pt idx="5424">
                  <c:v>-87.63391</c:v>
                </c:pt>
                <c:pt idx="5425">
                  <c:v>-87.635444000000007</c:v>
                </c:pt>
                <c:pt idx="5426">
                  <c:v>-87.636967999999996</c:v>
                </c:pt>
                <c:pt idx="5427">
                  <c:v>-87.638484000000005</c:v>
                </c:pt>
                <c:pt idx="5428">
                  <c:v>-87.639990999999995</c:v>
                </c:pt>
                <c:pt idx="5429">
                  <c:v>-87.641489000000007</c:v>
                </c:pt>
                <c:pt idx="5430">
                  <c:v>-87.642977999999999</c:v>
                </c:pt>
                <c:pt idx="5431">
                  <c:v>-87.644458999999998</c:v>
                </c:pt>
                <c:pt idx="5432">
                  <c:v>-87.645931000000004</c:v>
                </c:pt>
                <c:pt idx="5433">
                  <c:v>-87.647394000000006</c:v>
                </c:pt>
                <c:pt idx="5434">
                  <c:v>-87.648848999999998</c:v>
                </c:pt>
                <c:pt idx="5435">
                  <c:v>-87.650295</c:v>
                </c:pt>
                <c:pt idx="5436">
                  <c:v>-87.651732999999993</c:v>
                </c:pt>
                <c:pt idx="5437">
                  <c:v>-87.653163000000006</c:v>
                </c:pt>
                <c:pt idx="5438">
                  <c:v>-87.654584999999997</c:v>
                </c:pt>
                <c:pt idx="5439">
                  <c:v>-87.655998999999994</c:v>
                </c:pt>
                <c:pt idx="5440">
                  <c:v>-87.657404</c:v>
                </c:pt>
                <c:pt idx="5441">
                  <c:v>-87.658800999999997</c:v>
                </c:pt>
                <c:pt idx="5442">
                  <c:v>-87.660190999999998</c:v>
                </c:pt>
                <c:pt idx="5443">
                  <c:v>-87.661572000000007</c:v>
                </c:pt>
                <c:pt idx="5444">
                  <c:v>-87.662946000000005</c:v>
                </c:pt>
                <c:pt idx="5445">
                  <c:v>-87.664311999999995</c:v>
                </c:pt>
                <c:pt idx="5446">
                  <c:v>-87.665670000000006</c:v>
                </c:pt>
                <c:pt idx="5447">
                  <c:v>-87.667021000000005</c:v>
                </c:pt>
                <c:pt idx="5448">
                  <c:v>-87.668363999999997</c:v>
                </c:pt>
                <c:pt idx="5449">
                  <c:v>-87.669698999999994</c:v>
                </c:pt>
                <c:pt idx="5450">
                  <c:v>-87.671025999999998</c:v>
                </c:pt>
                <c:pt idx="5451">
                  <c:v>-87.672347000000002</c:v>
                </c:pt>
                <c:pt idx="5452">
                  <c:v>-87.673659999999998</c:v>
                </c:pt>
                <c:pt idx="5453">
                  <c:v>-87.674965</c:v>
                </c:pt>
                <c:pt idx="5454">
                  <c:v>-87.676263000000006</c:v>
                </c:pt>
                <c:pt idx="5455">
                  <c:v>-87.677554000000001</c:v>
                </c:pt>
                <c:pt idx="5456">
                  <c:v>-87.678837999999999</c:v>
                </c:pt>
                <c:pt idx="5457">
                  <c:v>-87.680114000000003</c:v>
                </c:pt>
                <c:pt idx="5458">
                  <c:v>-87.681382999999997</c:v>
                </c:pt>
                <c:pt idx="5459">
                  <c:v>-87.682646000000005</c:v>
                </c:pt>
                <c:pt idx="5460">
                  <c:v>-87.683901000000006</c:v>
                </c:pt>
                <c:pt idx="5461">
                  <c:v>-87.685148999999996</c:v>
                </c:pt>
                <c:pt idx="5462">
                  <c:v>-87.686390000000003</c:v>
                </c:pt>
                <c:pt idx="5463">
                  <c:v>-87.687624</c:v>
                </c:pt>
                <c:pt idx="5464">
                  <c:v>-87.688851999999997</c:v>
                </c:pt>
                <c:pt idx="5465">
                  <c:v>-87.690072999999998</c:v>
                </c:pt>
                <c:pt idx="5466">
                  <c:v>-87.691286000000005</c:v>
                </c:pt>
                <c:pt idx="5467">
                  <c:v>-87.692493999999996</c:v>
                </c:pt>
                <c:pt idx="5468">
                  <c:v>-87.693693999999994</c:v>
                </c:pt>
                <c:pt idx="5469">
                  <c:v>-87.694888000000006</c:v>
                </c:pt>
                <c:pt idx="5470">
                  <c:v>-87.696074999999993</c:v>
                </c:pt>
                <c:pt idx="5471">
                  <c:v>-87.697255999999996</c:v>
                </c:pt>
                <c:pt idx="5472">
                  <c:v>-87.698430000000002</c:v>
                </c:pt>
                <c:pt idx="5473">
                  <c:v>-87.699597999999995</c:v>
                </c:pt>
                <c:pt idx="5474">
                  <c:v>-87.700759000000005</c:v>
                </c:pt>
                <c:pt idx="5475">
                  <c:v>-87.701914000000002</c:v>
                </c:pt>
                <c:pt idx="5476">
                  <c:v>-87.703062000000003</c:v>
                </c:pt>
                <c:pt idx="5477">
                  <c:v>-87.704204000000004</c:v>
                </c:pt>
                <c:pt idx="5478">
                  <c:v>-87.705340000000007</c:v>
                </c:pt>
                <c:pt idx="5479">
                  <c:v>-87.706469999999996</c:v>
                </c:pt>
                <c:pt idx="5480">
                  <c:v>-87.707593000000003</c:v>
                </c:pt>
                <c:pt idx="5481">
                  <c:v>-87.708709999999996</c:v>
                </c:pt>
                <c:pt idx="5482">
                  <c:v>-87.709821000000005</c:v>
                </c:pt>
                <c:pt idx="5483">
                  <c:v>-87.710926999999998</c:v>
                </c:pt>
                <c:pt idx="5484">
                  <c:v>-87.712025999999994</c:v>
                </c:pt>
                <c:pt idx="5485">
                  <c:v>-87.713117999999994</c:v>
                </c:pt>
                <c:pt idx="5486">
                  <c:v>-87.714205000000007</c:v>
                </c:pt>
                <c:pt idx="5487">
                  <c:v>-87.715287000000004</c:v>
                </c:pt>
                <c:pt idx="5488">
                  <c:v>-87.716362000000004</c:v>
                </c:pt>
                <c:pt idx="5489">
                  <c:v>-87.717431000000005</c:v>
                </c:pt>
                <c:pt idx="5490">
                  <c:v>-87.718494000000007</c:v>
                </c:pt>
                <c:pt idx="5491">
                  <c:v>-87.719551999999993</c:v>
                </c:pt>
                <c:pt idx="5492">
                  <c:v>-87.720603999999994</c:v>
                </c:pt>
                <c:pt idx="5493">
                  <c:v>-87.721649999999997</c:v>
                </c:pt>
                <c:pt idx="5494">
                  <c:v>-87.722690999999998</c:v>
                </c:pt>
                <c:pt idx="5495">
                  <c:v>-87.723725000000002</c:v>
                </c:pt>
                <c:pt idx="5496">
                  <c:v>-87.724754000000004</c:v>
                </c:pt>
                <c:pt idx="5497">
                  <c:v>-87.725778000000005</c:v>
                </c:pt>
                <c:pt idx="5498">
                  <c:v>-87.726795999999993</c:v>
                </c:pt>
                <c:pt idx="5499">
                  <c:v>-87.727808999999993</c:v>
                </c:pt>
                <c:pt idx="5500">
                  <c:v>-87.728815999999995</c:v>
                </c:pt>
                <c:pt idx="5501">
                  <c:v>-87.729816999999997</c:v>
                </c:pt>
                <c:pt idx="5502">
                  <c:v>-87.730812999999998</c:v>
                </c:pt>
                <c:pt idx="5503">
                  <c:v>-87.731803999999997</c:v>
                </c:pt>
                <c:pt idx="5504">
                  <c:v>-87.732788999999997</c:v>
                </c:pt>
                <c:pt idx="5505">
                  <c:v>-87.733768999999995</c:v>
                </c:pt>
                <c:pt idx="5506">
                  <c:v>-87.734744000000006</c:v>
                </c:pt>
                <c:pt idx="5507">
                  <c:v>-87.735713000000004</c:v>
                </c:pt>
                <c:pt idx="5508">
                  <c:v>-87.736677999999998</c:v>
                </c:pt>
                <c:pt idx="5509">
                  <c:v>-87.737637000000007</c:v>
                </c:pt>
                <c:pt idx="5510">
                  <c:v>-87.738590000000002</c:v>
                </c:pt>
                <c:pt idx="5511">
                  <c:v>-87.739538999999994</c:v>
                </c:pt>
                <c:pt idx="5512">
                  <c:v>-87.740482999999998</c:v>
                </c:pt>
                <c:pt idx="5513">
                  <c:v>-87.741421000000003</c:v>
                </c:pt>
                <c:pt idx="5514">
                  <c:v>-87.742355000000003</c:v>
                </c:pt>
                <c:pt idx="5515">
                  <c:v>-87.743283000000005</c:v>
                </c:pt>
                <c:pt idx="5516">
                  <c:v>-87.744206000000005</c:v>
                </c:pt>
                <c:pt idx="5517">
                  <c:v>-87.745125000000002</c:v>
                </c:pt>
                <c:pt idx="5518">
                  <c:v>-87.746037999999999</c:v>
                </c:pt>
                <c:pt idx="5519">
                  <c:v>-87.746947000000006</c:v>
                </c:pt>
                <c:pt idx="5520">
                  <c:v>-87.747850999999997</c:v>
                </c:pt>
                <c:pt idx="5521">
                  <c:v>-87.748750000000001</c:v>
                </c:pt>
                <c:pt idx="5522">
                  <c:v>-87.749644000000004</c:v>
                </c:pt>
                <c:pt idx="5523">
                  <c:v>-87.750533000000004</c:v>
                </c:pt>
                <c:pt idx="5524">
                  <c:v>-87.751418000000001</c:v>
                </c:pt>
                <c:pt idx="5525">
                  <c:v>-87.752296999999999</c:v>
                </c:pt>
                <c:pt idx="5526">
                  <c:v>-87.753173000000004</c:v>
                </c:pt>
                <c:pt idx="5527">
                  <c:v>-87.754042999999996</c:v>
                </c:pt>
                <c:pt idx="5528">
                  <c:v>-87.754908999999998</c:v>
                </c:pt>
                <c:pt idx="5529">
                  <c:v>-87.755769999999998</c:v>
                </c:pt>
                <c:pt idx="5530">
                  <c:v>-87.756625999999997</c:v>
                </c:pt>
                <c:pt idx="5531">
                  <c:v>-87.757478000000006</c:v>
                </c:pt>
                <c:pt idx="5532">
                  <c:v>-87.758325999999997</c:v>
                </c:pt>
                <c:pt idx="5533">
                  <c:v>-87.759169</c:v>
                </c:pt>
                <c:pt idx="5534">
                  <c:v>-87.760007000000002</c:v>
                </c:pt>
                <c:pt idx="5535">
                  <c:v>-87.760840999999999</c:v>
                </c:pt>
                <c:pt idx="5536">
                  <c:v>-87.761671000000007</c:v>
                </c:pt>
                <c:pt idx="5537">
                  <c:v>-87.762495999999999</c:v>
                </c:pt>
                <c:pt idx="5538">
                  <c:v>-87.763317000000001</c:v>
                </c:pt>
                <c:pt idx="5539">
                  <c:v>-87.764133000000001</c:v>
                </c:pt>
                <c:pt idx="5540">
                  <c:v>-87.764944999999997</c:v>
                </c:pt>
                <c:pt idx="5541">
                  <c:v>-87.765753000000004</c:v>
                </c:pt>
                <c:pt idx="5542">
                  <c:v>-87.766555999999994</c:v>
                </c:pt>
                <c:pt idx="5543">
                  <c:v>-87.767356000000007</c:v>
                </c:pt>
                <c:pt idx="5544">
                  <c:v>-87.768151000000003</c:v>
                </c:pt>
                <c:pt idx="5545">
                  <c:v>-87.768941999999996</c:v>
                </c:pt>
                <c:pt idx="5546">
                  <c:v>-87.769728000000001</c:v>
                </c:pt>
                <c:pt idx="5547">
                  <c:v>-87.770510999999999</c:v>
                </c:pt>
                <c:pt idx="5548">
                  <c:v>-87.771288999999996</c:v>
                </c:pt>
                <c:pt idx="5549">
                  <c:v>-87.772063000000003</c:v>
                </c:pt>
                <c:pt idx="5550">
                  <c:v>-87.772833000000006</c:v>
                </c:pt>
                <c:pt idx="5551">
                  <c:v>-87.773599000000004</c:v>
                </c:pt>
                <c:pt idx="5552">
                  <c:v>-87.774360999999999</c:v>
                </c:pt>
                <c:pt idx="5553">
                  <c:v>-87.775119000000004</c:v>
                </c:pt>
                <c:pt idx="5554">
                  <c:v>-87.775873000000004</c:v>
                </c:pt>
                <c:pt idx="5555">
                  <c:v>-87.776623999999998</c:v>
                </c:pt>
                <c:pt idx="5556">
                  <c:v>-87.777370000000005</c:v>
                </c:pt>
                <c:pt idx="5557">
                  <c:v>-87.778111999999993</c:v>
                </c:pt>
                <c:pt idx="5558">
                  <c:v>-87.778850000000006</c:v>
                </c:pt>
                <c:pt idx="5559">
                  <c:v>-87.779584999999997</c:v>
                </c:pt>
                <c:pt idx="5560">
                  <c:v>-87.780315000000002</c:v>
                </c:pt>
                <c:pt idx="5561">
                  <c:v>-87.781041999999999</c:v>
                </c:pt>
                <c:pt idx="5562">
                  <c:v>-87.781764999999993</c:v>
                </c:pt>
                <c:pt idx="5563">
                  <c:v>-87.782483999999997</c:v>
                </c:pt>
                <c:pt idx="5564">
                  <c:v>-87.783199999999994</c:v>
                </c:pt>
                <c:pt idx="5565">
                  <c:v>-87.783911000000003</c:v>
                </c:pt>
                <c:pt idx="5566">
                  <c:v>-87.784619000000006</c:v>
                </c:pt>
                <c:pt idx="5567">
                  <c:v>-87.785324000000003</c:v>
                </c:pt>
                <c:pt idx="5568">
                  <c:v>-87.786023999999998</c:v>
                </c:pt>
                <c:pt idx="5569">
                  <c:v>-87.786721</c:v>
                </c:pt>
                <c:pt idx="5570">
                  <c:v>-87.787413999999998</c:v>
                </c:pt>
                <c:pt idx="5571">
                  <c:v>-87.788104000000004</c:v>
                </c:pt>
                <c:pt idx="5572">
                  <c:v>-87.788790000000006</c:v>
                </c:pt>
                <c:pt idx="5573">
                  <c:v>-87.789473000000001</c:v>
                </c:pt>
                <c:pt idx="5574">
                  <c:v>-87.790152000000006</c:v>
                </c:pt>
                <c:pt idx="5575">
                  <c:v>-87.790826999999993</c:v>
                </c:pt>
                <c:pt idx="5576">
                  <c:v>-87.791499000000002</c:v>
                </c:pt>
                <c:pt idx="5577">
                  <c:v>-87.792168000000004</c:v>
                </c:pt>
                <c:pt idx="5578">
                  <c:v>-87.792833000000002</c:v>
                </c:pt>
                <c:pt idx="5579">
                  <c:v>-87.793493999999995</c:v>
                </c:pt>
                <c:pt idx="5580">
                  <c:v>-87.794151999999997</c:v>
                </c:pt>
                <c:pt idx="5581">
                  <c:v>-87.794807000000006</c:v>
                </c:pt>
                <c:pt idx="5582">
                  <c:v>-87.795457999999996</c:v>
                </c:pt>
                <c:pt idx="5583">
                  <c:v>-87.796105999999995</c:v>
                </c:pt>
                <c:pt idx="5584">
                  <c:v>-87.796751</c:v>
                </c:pt>
                <c:pt idx="5585">
                  <c:v>-87.797392000000002</c:v>
                </c:pt>
                <c:pt idx="5586">
                  <c:v>-87.798029999999997</c:v>
                </c:pt>
                <c:pt idx="5587">
                  <c:v>-87.798665</c:v>
                </c:pt>
                <c:pt idx="5588">
                  <c:v>-87.799295999999998</c:v>
                </c:pt>
                <c:pt idx="5589">
                  <c:v>-87.799925000000002</c:v>
                </c:pt>
                <c:pt idx="5590">
                  <c:v>-87.800550000000001</c:v>
                </c:pt>
                <c:pt idx="5591">
                  <c:v>-87.801170999999997</c:v>
                </c:pt>
                <c:pt idx="5592">
                  <c:v>-87.801789999999997</c:v>
                </c:pt>
                <c:pt idx="5593">
                  <c:v>-87.802404999999993</c:v>
                </c:pt>
                <c:pt idx="5594">
                  <c:v>-87.803016999999997</c:v>
                </c:pt>
                <c:pt idx="5595">
                  <c:v>-87.803625999999994</c:v>
                </c:pt>
                <c:pt idx="5596">
                  <c:v>-87.804231999999999</c:v>
                </c:pt>
                <c:pt idx="5597">
                  <c:v>-87.804834999999997</c:v>
                </c:pt>
                <c:pt idx="5598">
                  <c:v>-87.805435000000003</c:v>
                </c:pt>
                <c:pt idx="5599">
                  <c:v>-87.806032000000002</c:v>
                </c:pt>
                <c:pt idx="5600">
                  <c:v>-87.806624999999997</c:v>
                </c:pt>
                <c:pt idx="5601">
                  <c:v>-87.807215999999997</c:v>
                </c:pt>
                <c:pt idx="5602">
                  <c:v>-87.807803000000007</c:v>
                </c:pt>
                <c:pt idx="5603">
                  <c:v>-87.808387999999994</c:v>
                </c:pt>
                <c:pt idx="5604">
                  <c:v>-87.808970000000002</c:v>
                </c:pt>
                <c:pt idx="5605">
                  <c:v>-87.809548000000007</c:v>
                </c:pt>
                <c:pt idx="5606">
                  <c:v>-87.810124000000002</c:v>
                </c:pt>
                <c:pt idx="5607">
                  <c:v>-87.810697000000005</c:v>
                </c:pt>
                <c:pt idx="5608">
                  <c:v>-87.811266000000003</c:v>
                </c:pt>
                <c:pt idx="5609">
                  <c:v>-87.811832999999993</c:v>
                </c:pt>
                <c:pt idx="5610">
                  <c:v>-87.812397000000004</c:v>
                </c:pt>
                <c:pt idx="5611">
                  <c:v>-87.812959000000006</c:v>
                </c:pt>
                <c:pt idx="5612">
                  <c:v>-87.813517000000004</c:v>
                </c:pt>
                <c:pt idx="5613">
                  <c:v>-87.814071999999996</c:v>
                </c:pt>
                <c:pt idx="5614">
                  <c:v>-87.814625000000007</c:v>
                </c:pt>
                <c:pt idx="5615">
                  <c:v>-87.815174999999996</c:v>
                </c:pt>
                <c:pt idx="5616">
                  <c:v>-87.815721999999994</c:v>
                </c:pt>
                <c:pt idx="5617">
                  <c:v>-87.816265999999999</c:v>
                </c:pt>
                <c:pt idx="5618">
                  <c:v>-87.816807999999995</c:v>
                </c:pt>
                <c:pt idx="5619">
                  <c:v>-87.817346999999998</c:v>
                </c:pt>
                <c:pt idx="5620">
                  <c:v>-87.817882999999995</c:v>
                </c:pt>
                <c:pt idx="5621">
                  <c:v>-87.818415999999999</c:v>
                </c:pt>
                <c:pt idx="5622">
                  <c:v>-87.818946999999994</c:v>
                </c:pt>
                <c:pt idx="5623">
                  <c:v>-87.819474999999997</c:v>
                </c:pt>
                <c:pt idx="5624">
                  <c:v>-87.820001000000005</c:v>
                </c:pt>
                <c:pt idx="5625">
                  <c:v>-87.820522999999994</c:v>
                </c:pt>
                <c:pt idx="5626">
                  <c:v>-87.821043000000003</c:v>
                </c:pt>
                <c:pt idx="5627">
                  <c:v>-87.821561000000003</c:v>
                </c:pt>
                <c:pt idx="5628">
                  <c:v>-87.822075999999996</c:v>
                </c:pt>
                <c:pt idx="5629">
                  <c:v>-87.822587999999996</c:v>
                </c:pt>
                <c:pt idx="5630">
                  <c:v>-87.823098000000002</c:v>
                </c:pt>
                <c:pt idx="5631">
                  <c:v>-87.823605000000001</c:v>
                </c:pt>
                <c:pt idx="5632">
                  <c:v>-87.824110000000005</c:v>
                </c:pt>
                <c:pt idx="5633">
                  <c:v>-87.824612000000002</c:v>
                </c:pt>
                <c:pt idx="5634">
                  <c:v>-87.825111000000007</c:v>
                </c:pt>
                <c:pt idx="5635">
                  <c:v>-87.825609</c:v>
                </c:pt>
                <c:pt idx="5636">
                  <c:v>-87.826103000000003</c:v>
                </c:pt>
                <c:pt idx="5637">
                  <c:v>-87.826594999999998</c:v>
                </c:pt>
                <c:pt idx="5638">
                  <c:v>-87.827084999999997</c:v>
                </c:pt>
                <c:pt idx="5639">
                  <c:v>-87.827572000000004</c:v>
                </c:pt>
                <c:pt idx="5640">
                  <c:v>-87.828057000000001</c:v>
                </c:pt>
                <c:pt idx="5641">
                  <c:v>-87.828540000000004</c:v>
                </c:pt>
                <c:pt idx="5642">
                  <c:v>-87.82902</c:v>
                </c:pt>
                <c:pt idx="5643">
                  <c:v>-87.829497000000003</c:v>
                </c:pt>
                <c:pt idx="5644">
                  <c:v>-87.829971999999998</c:v>
                </c:pt>
                <c:pt idx="5645">
                  <c:v>-87.830444999999997</c:v>
                </c:pt>
                <c:pt idx="5646">
                  <c:v>-87.830916000000002</c:v>
                </c:pt>
                <c:pt idx="5647">
                  <c:v>-87.831384</c:v>
                </c:pt>
                <c:pt idx="5648">
                  <c:v>-87.831850000000003</c:v>
                </c:pt>
                <c:pt idx="5649">
                  <c:v>-87.832312999999999</c:v>
                </c:pt>
                <c:pt idx="5650">
                  <c:v>-87.832774999999998</c:v>
                </c:pt>
                <c:pt idx="5651">
                  <c:v>-87.833234000000004</c:v>
                </c:pt>
                <c:pt idx="5652">
                  <c:v>-87.833690000000004</c:v>
                </c:pt>
                <c:pt idx="5653">
                  <c:v>-87.834145000000007</c:v>
                </c:pt>
                <c:pt idx="5654">
                  <c:v>-87.834597000000002</c:v>
                </c:pt>
                <c:pt idx="5655">
                  <c:v>-87.835047000000003</c:v>
                </c:pt>
                <c:pt idx="5656">
                  <c:v>-87.835494999999995</c:v>
                </c:pt>
                <c:pt idx="5657">
                  <c:v>-87.835939999999994</c:v>
                </c:pt>
                <c:pt idx="5658">
                  <c:v>-87.836382999999998</c:v>
                </c:pt>
                <c:pt idx="5659">
                  <c:v>-87.836825000000005</c:v>
                </c:pt>
                <c:pt idx="5660">
                  <c:v>-87.837264000000005</c:v>
                </c:pt>
                <c:pt idx="5661">
                  <c:v>-87.837699999999998</c:v>
                </c:pt>
                <c:pt idx="5662">
                  <c:v>-87.838134999999994</c:v>
                </c:pt>
                <c:pt idx="5663">
                  <c:v>-87.838567999999995</c:v>
                </c:pt>
                <c:pt idx="5664">
                  <c:v>-87.838998000000004</c:v>
                </c:pt>
                <c:pt idx="5665">
                  <c:v>-87.839426000000003</c:v>
                </c:pt>
                <c:pt idx="5666">
                  <c:v>-87.839851999999993</c:v>
                </c:pt>
                <c:pt idx="5667">
                  <c:v>-87.840276000000003</c:v>
                </c:pt>
                <c:pt idx="5668">
                  <c:v>-87.840698000000003</c:v>
                </c:pt>
                <c:pt idx="5669">
                  <c:v>-87.841117999999994</c:v>
                </c:pt>
                <c:pt idx="5670">
                  <c:v>-87.841536000000005</c:v>
                </c:pt>
                <c:pt idx="5671">
                  <c:v>-87.841952000000006</c:v>
                </c:pt>
                <c:pt idx="5672">
                  <c:v>-87.842365999999998</c:v>
                </c:pt>
                <c:pt idx="5673">
                  <c:v>-87.842777999999996</c:v>
                </c:pt>
                <c:pt idx="5674">
                  <c:v>-87.843187999999998</c:v>
                </c:pt>
                <c:pt idx="5675">
                  <c:v>-87.843594999999993</c:v>
                </c:pt>
                <c:pt idx="5676">
                  <c:v>-87.844001000000006</c:v>
                </c:pt>
                <c:pt idx="5677">
                  <c:v>-87.844404999999995</c:v>
                </c:pt>
                <c:pt idx="5678">
                  <c:v>-87.844807000000003</c:v>
                </c:pt>
                <c:pt idx="5679">
                  <c:v>-87.845207000000002</c:v>
                </c:pt>
                <c:pt idx="5680">
                  <c:v>-87.845605000000006</c:v>
                </c:pt>
                <c:pt idx="5681">
                  <c:v>-87.846001000000001</c:v>
                </c:pt>
                <c:pt idx="5682">
                  <c:v>-87.846395000000001</c:v>
                </c:pt>
                <c:pt idx="5683">
                  <c:v>-87.846787000000006</c:v>
                </c:pt>
                <c:pt idx="5684">
                  <c:v>-87.847177000000002</c:v>
                </c:pt>
                <c:pt idx="5685">
                  <c:v>-87.847565000000003</c:v>
                </c:pt>
                <c:pt idx="5686">
                  <c:v>-87.847952000000006</c:v>
                </c:pt>
                <c:pt idx="5687">
                  <c:v>-87.848337000000001</c:v>
                </c:pt>
                <c:pt idx="5688">
                  <c:v>-87.848719000000003</c:v>
                </c:pt>
                <c:pt idx="5689">
                  <c:v>-87.849100000000007</c:v>
                </c:pt>
                <c:pt idx="5690">
                  <c:v>-87.849479000000002</c:v>
                </c:pt>
                <c:pt idx="5691">
                  <c:v>-87.849856000000003</c:v>
                </c:pt>
                <c:pt idx="5692">
                  <c:v>-87.850232000000005</c:v>
                </c:pt>
                <c:pt idx="5693">
                  <c:v>-87.850605000000002</c:v>
                </c:pt>
                <c:pt idx="5694">
                  <c:v>-87.850977</c:v>
                </c:pt>
                <c:pt idx="5695">
                  <c:v>-87.851347000000004</c:v>
                </c:pt>
                <c:pt idx="5696">
                  <c:v>-87.851714999999999</c:v>
                </c:pt>
                <c:pt idx="5697">
                  <c:v>-87.852081999999996</c:v>
                </c:pt>
                <c:pt idx="5698">
                  <c:v>-87.852446</c:v>
                </c:pt>
                <c:pt idx="5699">
                  <c:v>-87.852808999999993</c:v>
                </c:pt>
                <c:pt idx="5700">
                  <c:v>-87.853170000000006</c:v>
                </c:pt>
                <c:pt idx="5701">
                  <c:v>-87.853530000000006</c:v>
                </c:pt>
                <c:pt idx="5702">
                  <c:v>-87.853887999999998</c:v>
                </c:pt>
                <c:pt idx="5703">
                  <c:v>-87.854243999999994</c:v>
                </c:pt>
                <c:pt idx="5704">
                  <c:v>-87.854597999999996</c:v>
                </c:pt>
                <c:pt idx="5705">
                  <c:v>-87.854950000000002</c:v>
                </c:pt>
                <c:pt idx="5706">
                  <c:v>-87.855300999999997</c:v>
                </c:pt>
                <c:pt idx="5707">
                  <c:v>-87.855649999999997</c:v>
                </c:pt>
                <c:pt idx="5708">
                  <c:v>-87.855998</c:v>
                </c:pt>
                <c:pt idx="5709">
                  <c:v>-87.856344000000007</c:v>
                </c:pt>
                <c:pt idx="5710">
                  <c:v>-87.856688000000005</c:v>
                </c:pt>
                <c:pt idx="5711">
                  <c:v>-87.857031000000006</c:v>
                </c:pt>
                <c:pt idx="5712">
                  <c:v>-87.857371999999998</c:v>
                </c:pt>
                <c:pt idx="5713">
                  <c:v>-87.857710999999995</c:v>
                </c:pt>
                <c:pt idx="5714">
                  <c:v>-87.858048999999994</c:v>
                </c:pt>
                <c:pt idx="5715">
                  <c:v>-87.858384999999998</c:v>
                </c:pt>
                <c:pt idx="5716">
                  <c:v>-87.858718999999994</c:v>
                </c:pt>
                <c:pt idx="5717">
                  <c:v>-87.859052000000005</c:v>
                </c:pt>
                <c:pt idx="5718">
                  <c:v>-87.859382999999994</c:v>
                </c:pt>
                <c:pt idx="5719">
                  <c:v>-87.859712999999999</c:v>
                </c:pt>
                <c:pt idx="5720">
                  <c:v>-87.860040999999995</c:v>
                </c:pt>
                <c:pt idx="5721">
                  <c:v>-87.860367999999994</c:v>
                </c:pt>
                <c:pt idx="5722">
                  <c:v>-87.860692999999998</c:v>
                </c:pt>
                <c:pt idx="5723">
                  <c:v>-87.861016000000006</c:v>
                </c:pt>
                <c:pt idx="5724">
                  <c:v>-87.861338000000003</c:v>
                </c:pt>
                <c:pt idx="5725">
                  <c:v>-87.861658000000006</c:v>
                </c:pt>
                <c:pt idx="5726">
                  <c:v>-87.861976999999996</c:v>
                </c:pt>
                <c:pt idx="5727">
                  <c:v>-87.862295000000003</c:v>
                </c:pt>
                <c:pt idx="5728">
                  <c:v>-87.862611000000001</c:v>
                </c:pt>
                <c:pt idx="5729">
                  <c:v>-87.862925000000004</c:v>
                </c:pt>
                <c:pt idx="5730">
                  <c:v>-87.863237999999996</c:v>
                </c:pt>
                <c:pt idx="5731">
                  <c:v>-87.863549000000006</c:v>
                </c:pt>
                <c:pt idx="5732">
                  <c:v>-87.863859000000005</c:v>
                </c:pt>
                <c:pt idx="5733">
                  <c:v>-87.864168000000006</c:v>
                </c:pt>
                <c:pt idx="5734">
                  <c:v>-87.864474999999999</c:v>
                </c:pt>
                <c:pt idx="5735">
                  <c:v>-87.864779999999996</c:v>
                </c:pt>
                <c:pt idx="5736">
                  <c:v>-87.865084999999993</c:v>
                </c:pt>
                <c:pt idx="5737">
                  <c:v>-87.865386999999998</c:v>
                </c:pt>
                <c:pt idx="5738">
                  <c:v>-87.865689000000003</c:v>
                </c:pt>
                <c:pt idx="5739">
                  <c:v>-87.865988000000002</c:v>
                </c:pt>
                <c:pt idx="5740">
                  <c:v>-87.866287</c:v>
                </c:pt>
                <c:pt idx="5741">
                  <c:v>-87.866584000000003</c:v>
                </c:pt>
                <c:pt idx="5742">
                  <c:v>-87.866879999999995</c:v>
                </c:pt>
                <c:pt idx="5743">
                  <c:v>-87.867174000000006</c:v>
                </c:pt>
                <c:pt idx="5744">
                  <c:v>-87.867467000000005</c:v>
                </c:pt>
                <c:pt idx="5745">
                  <c:v>-87.867757999999995</c:v>
                </c:pt>
                <c:pt idx="5746">
                  <c:v>-87.868048000000002</c:v>
                </c:pt>
                <c:pt idx="5747">
                  <c:v>-87.868336999999997</c:v>
                </c:pt>
                <c:pt idx="5748">
                  <c:v>-87.868624999999994</c:v>
                </c:pt>
                <c:pt idx="5749">
                  <c:v>-87.868910999999997</c:v>
                </c:pt>
                <c:pt idx="5750">
                  <c:v>-87.869195000000005</c:v>
                </c:pt>
                <c:pt idx="5751">
                  <c:v>-87.869478999999998</c:v>
                </c:pt>
                <c:pt idx="5752">
                  <c:v>-87.869760999999997</c:v>
                </c:pt>
                <c:pt idx="5753">
                  <c:v>-87.870041999999998</c:v>
                </c:pt>
                <c:pt idx="5754">
                  <c:v>-87.870321000000004</c:v>
                </c:pt>
                <c:pt idx="5755">
                  <c:v>-87.870598999999999</c:v>
                </c:pt>
                <c:pt idx="5756">
                  <c:v>-87.870875999999996</c:v>
                </c:pt>
                <c:pt idx="5757">
                  <c:v>-87.871151999999995</c:v>
                </c:pt>
                <c:pt idx="5758">
                  <c:v>-87.871426</c:v>
                </c:pt>
                <c:pt idx="5759">
                  <c:v>-87.871699000000007</c:v>
                </c:pt>
                <c:pt idx="5760">
                  <c:v>-87.871970000000005</c:v>
                </c:pt>
                <c:pt idx="5761">
                  <c:v>-87.872241000000002</c:v>
                </c:pt>
                <c:pt idx="5762">
                  <c:v>-87.872510000000005</c:v>
                </c:pt>
                <c:pt idx="5763">
                  <c:v>-87.872777999999997</c:v>
                </c:pt>
                <c:pt idx="5764">
                  <c:v>-87.873045000000005</c:v>
                </c:pt>
                <c:pt idx="5765">
                  <c:v>-87.873310000000004</c:v>
                </c:pt>
                <c:pt idx="5766">
                  <c:v>-87.873574000000005</c:v>
                </c:pt>
                <c:pt idx="5767">
                  <c:v>-87.873836999999995</c:v>
                </c:pt>
                <c:pt idx="5768">
                  <c:v>-87.874099000000001</c:v>
                </c:pt>
                <c:pt idx="5769">
                  <c:v>-87.874359999999996</c:v>
                </c:pt>
                <c:pt idx="5770">
                  <c:v>-87.874618999999996</c:v>
                </c:pt>
                <c:pt idx="5771">
                  <c:v>-87.874876999999998</c:v>
                </c:pt>
                <c:pt idx="5772">
                  <c:v>-87.875134000000003</c:v>
                </c:pt>
                <c:pt idx="5773">
                  <c:v>-87.875389999999996</c:v>
                </c:pt>
                <c:pt idx="5774">
                  <c:v>-87.875643999999994</c:v>
                </c:pt>
                <c:pt idx="5775">
                  <c:v>-87.875898000000007</c:v>
                </c:pt>
                <c:pt idx="5776">
                  <c:v>-87.876149999999996</c:v>
                </c:pt>
                <c:pt idx="5777">
                  <c:v>-87.876401000000001</c:v>
                </c:pt>
                <c:pt idx="5778">
                  <c:v>-87.876650999999995</c:v>
                </c:pt>
                <c:pt idx="5779">
                  <c:v>-87.876900000000006</c:v>
                </c:pt>
                <c:pt idx="5780">
                  <c:v>-87.877146999999994</c:v>
                </c:pt>
                <c:pt idx="5781">
                  <c:v>-87.877393999999995</c:v>
                </c:pt>
                <c:pt idx="5782">
                  <c:v>-87.877639000000002</c:v>
                </c:pt>
                <c:pt idx="5783">
                  <c:v>-87.877882999999997</c:v>
                </c:pt>
                <c:pt idx="5784">
                  <c:v>-87.878125999999995</c:v>
                </c:pt>
                <c:pt idx="5785">
                  <c:v>-87.878367999999995</c:v>
                </c:pt>
                <c:pt idx="5786">
                  <c:v>-87.878608999999997</c:v>
                </c:pt>
                <c:pt idx="5787">
                  <c:v>-87.878849000000002</c:v>
                </c:pt>
                <c:pt idx="5788">
                  <c:v>-87.879086999999998</c:v>
                </c:pt>
                <c:pt idx="5789">
                  <c:v>-87.879324999999994</c:v>
                </c:pt>
                <c:pt idx="5790">
                  <c:v>-87.879560999999995</c:v>
                </c:pt>
                <c:pt idx="5791">
                  <c:v>-87.879796999999996</c:v>
                </c:pt>
                <c:pt idx="5792">
                  <c:v>-87.880031000000002</c:v>
                </c:pt>
                <c:pt idx="5793">
                  <c:v>-87.880263999999997</c:v>
                </c:pt>
                <c:pt idx="5794">
                  <c:v>-87.880495999999994</c:v>
                </c:pt>
                <c:pt idx="5795">
                  <c:v>-87.880726999999993</c:v>
                </c:pt>
                <c:pt idx="5796">
                  <c:v>-87.880956999999995</c:v>
                </c:pt>
                <c:pt idx="5797">
                  <c:v>-87.881186</c:v>
                </c:pt>
                <c:pt idx="5798">
                  <c:v>-87.881414000000007</c:v>
                </c:pt>
                <c:pt idx="5799">
                  <c:v>-87.881641000000002</c:v>
                </c:pt>
                <c:pt idx="5800">
                  <c:v>-87.881867</c:v>
                </c:pt>
                <c:pt idx="5801">
                  <c:v>-87.882091000000003</c:v>
                </c:pt>
                <c:pt idx="5802">
                  <c:v>-87.882315000000006</c:v>
                </c:pt>
                <c:pt idx="5803">
                  <c:v>-87.882537999999997</c:v>
                </c:pt>
                <c:pt idx="5804">
                  <c:v>-87.882758999999993</c:v>
                </c:pt>
                <c:pt idx="5805">
                  <c:v>-87.882980000000003</c:v>
                </c:pt>
                <c:pt idx="5806">
                  <c:v>-87.883200000000002</c:v>
                </c:pt>
                <c:pt idx="5807">
                  <c:v>-87.883418000000006</c:v>
                </c:pt>
                <c:pt idx="5808">
                  <c:v>-87.883635999999996</c:v>
                </c:pt>
                <c:pt idx="5809">
                  <c:v>-87.883853000000002</c:v>
                </c:pt>
                <c:pt idx="5810">
                  <c:v>-87.884068999999997</c:v>
                </c:pt>
                <c:pt idx="5811">
                  <c:v>-87.884282999999996</c:v>
                </c:pt>
                <c:pt idx="5812">
                  <c:v>-87.884496999999996</c:v>
                </c:pt>
                <c:pt idx="5813">
                  <c:v>-87.884709999999998</c:v>
                </c:pt>
                <c:pt idx="5814">
                  <c:v>-87.884921000000006</c:v>
                </c:pt>
                <c:pt idx="5815">
                  <c:v>-87.885131999999999</c:v>
                </c:pt>
                <c:pt idx="5816">
                  <c:v>-87.885341999999994</c:v>
                </c:pt>
                <c:pt idx="5817">
                  <c:v>-87.885551000000007</c:v>
                </c:pt>
                <c:pt idx="5818">
                  <c:v>-87.885758999999993</c:v>
                </c:pt>
                <c:pt idx="5819">
                  <c:v>-87.885965999999996</c:v>
                </c:pt>
                <c:pt idx="5820">
                  <c:v>-87.886172000000002</c:v>
                </c:pt>
                <c:pt idx="5821">
                  <c:v>-87.886376999999996</c:v>
                </c:pt>
                <c:pt idx="5822">
                  <c:v>-87.886581000000007</c:v>
                </c:pt>
                <c:pt idx="5823">
                  <c:v>-87.886785000000003</c:v>
                </c:pt>
                <c:pt idx="5824">
                  <c:v>-87.886987000000005</c:v>
                </c:pt>
                <c:pt idx="5825">
                  <c:v>-87.887189000000006</c:v>
                </c:pt>
                <c:pt idx="5826">
                  <c:v>-87.887388999999999</c:v>
                </c:pt>
                <c:pt idx="5827">
                  <c:v>-87.887589000000006</c:v>
                </c:pt>
                <c:pt idx="5828">
                  <c:v>-87.887787000000003</c:v>
                </c:pt>
                <c:pt idx="5829">
                  <c:v>-87.887985</c:v>
                </c:pt>
                <c:pt idx="5830">
                  <c:v>-87.888182</c:v>
                </c:pt>
                <c:pt idx="5831">
                  <c:v>-87.888378000000003</c:v>
                </c:pt>
                <c:pt idx="5832">
                  <c:v>-87.888572999999994</c:v>
                </c:pt>
                <c:pt idx="5833">
                  <c:v>-87.888767999999999</c:v>
                </c:pt>
                <c:pt idx="5834">
                  <c:v>-87.888960999999995</c:v>
                </c:pt>
                <c:pt idx="5835">
                  <c:v>-87.889152999999993</c:v>
                </c:pt>
                <c:pt idx="5836">
                  <c:v>-87.889345000000006</c:v>
                </c:pt>
                <c:pt idx="5837">
                  <c:v>-87.889536000000007</c:v>
                </c:pt>
                <c:pt idx="5838">
                  <c:v>-87.889725999999996</c:v>
                </c:pt>
                <c:pt idx="5839">
                  <c:v>-87.889915000000002</c:v>
                </c:pt>
                <c:pt idx="5840">
                  <c:v>-87.890102999999996</c:v>
                </c:pt>
                <c:pt idx="5841">
                  <c:v>-87.890289999999993</c:v>
                </c:pt>
                <c:pt idx="5842">
                  <c:v>-87.890477000000004</c:v>
                </c:pt>
                <c:pt idx="5843">
                  <c:v>-87.890663000000004</c:v>
                </c:pt>
                <c:pt idx="5844">
                  <c:v>-87.890846999999994</c:v>
                </c:pt>
                <c:pt idx="5845">
                  <c:v>-87.891030999999998</c:v>
                </c:pt>
                <c:pt idx="5846">
                  <c:v>-87.891215000000003</c:v>
                </c:pt>
                <c:pt idx="5847">
                  <c:v>-87.891396999999998</c:v>
                </c:pt>
                <c:pt idx="5848">
                  <c:v>-87.891577999999996</c:v>
                </c:pt>
                <c:pt idx="5849">
                  <c:v>-87.891758999999993</c:v>
                </c:pt>
                <c:pt idx="5850">
                  <c:v>-87.891938999999994</c:v>
                </c:pt>
                <c:pt idx="5851">
                  <c:v>-87.892117999999996</c:v>
                </c:pt>
                <c:pt idx="5852">
                  <c:v>-87.892296000000002</c:v>
                </c:pt>
                <c:pt idx="5853">
                  <c:v>-87.892474000000007</c:v>
                </c:pt>
                <c:pt idx="5854">
                  <c:v>-87.892651000000001</c:v>
                </c:pt>
                <c:pt idx="5855">
                  <c:v>-87.892825999999999</c:v>
                </c:pt>
                <c:pt idx="5856">
                  <c:v>-87.893001999999996</c:v>
                </c:pt>
                <c:pt idx="5857">
                  <c:v>-87.893175999999997</c:v>
                </c:pt>
                <c:pt idx="5858">
                  <c:v>-87.893349000000001</c:v>
                </c:pt>
                <c:pt idx="5859">
                  <c:v>-87.893522000000004</c:v>
                </c:pt>
                <c:pt idx="5860">
                  <c:v>-87.893693999999996</c:v>
                </c:pt>
                <c:pt idx="5861">
                  <c:v>-87.893865000000005</c:v>
                </c:pt>
                <c:pt idx="5862">
                  <c:v>-87.894036</c:v>
                </c:pt>
                <c:pt idx="5863">
                  <c:v>-87.894204999999999</c:v>
                </c:pt>
                <c:pt idx="5864">
                  <c:v>-87.894373999999999</c:v>
                </c:pt>
                <c:pt idx="5865">
                  <c:v>-87.894542999999999</c:v>
                </c:pt>
                <c:pt idx="5866">
                  <c:v>-87.894710000000003</c:v>
                </c:pt>
                <c:pt idx="5867">
                  <c:v>-87.894876999999994</c:v>
                </c:pt>
                <c:pt idx="5868">
                  <c:v>-87.895042000000004</c:v>
                </c:pt>
                <c:pt idx="5869">
                  <c:v>-87.895207999999997</c:v>
                </c:pt>
                <c:pt idx="5870">
                  <c:v>-87.895371999999995</c:v>
                </c:pt>
                <c:pt idx="5871">
                  <c:v>-87.895536000000007</c:v>
                </c:pt>
                <c:pt idx="5872">
                  <c:v>-87.895698999999993</c:v>
                </c:pt>
                <c:pt idx="5873">
                  <c:v>-87.895860999999996</c:v>
                </c:pt>
                <c:pt idx="5874">
                  <c:v>-87.896023</c:v>
                </c:pt>
                <c:pt idx="5875">
                  <c:v>-87.896182999999994</c:v>
                </c:pt>
                <c:pt idx="5876">
                  <c:v>-87.896343000000002</c:v>
                </c:pt>
                <c:pt idx="5877">
                  <c:v>-87.896502999999996</c:v>
                </c:pt>
                <c:pt idx="5878">
                  <c:v>-87.896660999999995</c:v>
                </c:pt>
                <c:pt idx="5879">
                  <c:v>-87.896818999999994</c:v>
                </c:pt>
                <c:pt idx="5880">
                  <c:v>-87.896977000000007</c:v>
                </c:pt>
                <c:pt idx="5881">
                  <c:v>-87.897132999999997</c:v>
                </c:pt>
                <c:pt idx="5882">
                  <c:v>-87.897289000000001</c:v>
                </c:pt>
                <c:pt idx="5883">
                  <c:v>-87.897443999999993</c:v>
                </c:pt>
                <c:pt idx="5884">
                  <c:v>-87.897598000000002</c:v>
                </c:pt>
                <c:pt idx="5885">
                  <c:v>-87.897751999999997</c:v>
                </c:pt>
                <c:pt idx="5886">
                  <c:v>-87.897904999999994</c:v>
                </c:pt>
                <c:pt idx="5887">
                  <c:v>-87.898058000000006</c:v>
                </c:pt>
                <c:pt idx="5888">
                  <c:v>-87.898208999999994</c:v>
                </c:pt>
                <c:pt idx="5889">
                  <c:v>-87.898359999999997</c:v>
                </c:pt>
                <c:pt idx="5890">
                  <c:v>-87.898510999999999</c:v>
                </c:pt>
                <c:pt idx="5891">
                  <c:v>-87.898661000000004</c:v>
                </c:pt>
                <c:pt idx="5892">
                  <c:v>-87.898809999999997</c:v>
                </c:pt>
                <c:pt idx="5893">
                  <c:v>-87.898957999999993</c:v>
                </c:pt>
                <c:pt idx="5894">
                  <c:v>-87.899106000000003</c:v>
                </c:pt>
                <c:pt idx="5895">
                  <c:v>-87.899253000000002</c:v>
                </c:pt>
                <c:pt idx="5896">
                  <c:v>-87.899399000000003</c:v>
                </c:pt>
                <c:pt idx="5897">
                  <c:v>-87.899545000000003</c:v>
                </c:pt>
                <c:pt idx="5898">
                  <c:v>-87.899690000000007</c:v>
                </c:pt>
                <c:pt idx="5899">
                  <c:v>-87.899833999999998</c:v>
                </c:pt>
                <c:pt idx="5900">
                  <c:v>-87.899978000000004</c:v>
                </c:pt>
                <c:pt idx="5901">
                  <c:v>-87.900120999999999</c:v>
                </c:pt>
                <c:pt idx="5902">
                  <c:v>-87.900264000000007</c:v>
                </c:pt>
                <c:pt idx="5903">
                  <c:v>-87.900406000000004</c:v>
                </c:pt>
                <c:pt idx="5904">
                  <c:v>-87.900547000000003</c:v>
                </c:pt>
                <c:pt idx="5905">
                  <c:v>-87.900688000000002</c:v>
                </c:pt>
                <c:pt idx="5906">
                  <c:v>-87.900828000000004</c:v>
                </c:pt>
                <c:pt idx="5907">
                  <c:v>-87.900966999999994</c:v>
                </c:pt>
                <c:pt idx="5908">
                  <c:v>-87.901105999999999</c:v>
                </c:pt>
                <c:pt idx="5909">
                  <c:v>-87.901244000000005</c:v>
                </c:pt>
                <c:pt idx="5910">
                  <c:v>-87.901381999999998</c:v>
                </c:pt>
                <c:pt idx="5911">
                  <c:v>-87.901518999999993</c:v>
                </c:pt>
                <c:pt idx="5912">
                  <c:v>-87.901655000000005</c:v>
                </c:pt>
                <c:pt idx="5913">
                  <c:v>-87.901791000000003</c:v>
                </c:pt>
                <c:pt idx="5914">
                  <c:v>-87.901926000000003</c:v>
                </c:pt>
                <c:pt idx="5915">
                  <c:v>-87.902060000000006</c:v>
                </c:pt>
                <c:pt idx="5916">
                  <c:v>-87.902193999999994</c:v>
                </c:pt>
                <c:pt idx="5917">
                  <c:v>-87.902327999999997</c:v>
                </c:pt>
                <c:pt idx="5918">
                  <c:v>-87.902460000000005</c:v>
                </c:pt>
                <c:pt idx="5919">
                  <c:v>-87.902592999999996</c:v>
                </c:pt>
                <c:pt idx="5920">
                  <c:v>-87.902724000000006</c:v>
                </c:pt>
                <c:pt idx="5921">
                  <c:v>-87.902855000000002</c:v>
                </c:pt>
                <c:pt idx="5922">
                  <c:v>-87.902985999999999</c:v>
                </c:pt>
                <c:pt idx="5923">
                  <c:v>-87.903115</c:v>
                </c:pt>
                <c:pt idx="5924">
                  <c:v>-87.903244999999998</c:v>
                </c:pt>
                <c:pt idx="5925">
                  <c:v>-87.903373000000002</c:v>
                </c:pt>
                <c:pt idx="5926">
                  <c:v>-87.903501000000006</c:v>
                </c:pt>
                <c:pt idx="5927">
                  <c:v>-87.903628999999995</c:v>
                </c:pt>
                <c:pt idx="5928">
                  <c:v>-87.903756000000001</c:v>
                </c:pt>
                <c:pt idx="5929">
                  <c:v>-87.903881999999996</c:v>
                </c:pt>
                <c:pt idx="5930">
                  <c:v>-87.904008000000005</c:v>
                </c:pt>
                <c:pt idx="5931">
                  <c:v>-87.904133999999999</c:v>
                </c:pt>
                <c:pt idx="5932">
                  <c:v>-87.904257999999999</c:v>
                </c:pt>
                <c:pt idx="5933">
                  <c:v>-87.904382999999996</c:v>
                </c:pt>
                <c:pt idx="5934">
                  <c:v>-87.904505999999998</c:v>
                </c:pt>
                <c:pt idx="5935">
                  <c:v>-87.904629</c:v>
                </c:pt>
                <c:pt idx="5936">
                  <c:v>-87.904752000000002</c:v>
                </c:pt>
                <c:pt idx="5937">
                  <c:v>-87.904874000000007</c:v>
                </c:pt>
                <c:pt idx="5938">
                  <c:v>-87.904995</c:v>
                </c:pt>
                <c:pt idx="5939">
                  <c:v>-87.905116000000007</c:v>
                </c:pt>
                <c:pt idx="5940">
                  <c:v>-87.905237</c:v>
                </c:pt>
                <c:pt idx="5941">
                  <c:v>-87.905356999999995</c:v>
                </c:pt>
                <c:pt idx="5942">
                  <c:v>-87.905475999999993</c:v>
                </c:pt>
                <c:pt idx="5943">
                  <c:v>-87.905595000000005</c:v>
                </c:pt>
                <c:pt idx="5944">
                  <c:v>-87.905713000000006</c:v>
                </c:pt>
                <c:pt idx="5945">
                  <c:v>-87.905831000000006</c:v>
                </c:pt>
                <c:pt idx="5946">
                  <c:v>-87.905947999999995</c:v>
                </c:pt>
                <c:pt idx="5947">
                  <c:v>-87.906064999999998</c:v>
                </c:pt>
                <c:pt idx="5948">
                  <c:v>-87.906181000000004</c:v>
                </c:pt>
                <c:pt idx="5949">
                  <c:v>-87.906296999999995</c:v>
                </c:pt>
                <c:pt idx="5950">
                  <c:v>-87.906412000000003</c:v>
                </c:pt>
                <c:pt idx="5951">
                  <c:v>-87.906526999999997</c:v>
                </c:pt>
                <c:pt idx="5952">
                  <c:v>-87.906640999999993</c:v>
                </c:pt>
                <c:pt idx="5953">
                  <c:v>-87.906755000000004</c:v>
                </c:pt>
                <c:pt idx="5954">
                  <c:v>-87.906868000000003</c:v>
                </c:pt>
                <c:pt idx="5955">
                  <c:v>-87.906981000000002</c:v>
                </c:pt>
                <c:pt idx="5956">
                  <c:v>-87.907093000000003</c:v>
                </c:pt>
                <c:pt idx="5957">
                  <c:v>-87.907203999999993</c:v>
                </c:pt>
                <c:pt idx="5958">
                  <c:v>-87.907315999999994</c:v>
                </c:pt>
                <c:pt idx="5959">
                  <c:v>-87.907426000000001</c:v>
                </c:pt>
                <c:pt idx="5960">
                  <c:v>-87.907537000000005</c:v>
                </c:pt>
                <c:pt idx="5961">
                  <c:v>-87.907646</c:v>
                </c:pt>
                <c:pt idx="5962">
                  <c:v>-87.907756000000006</c:v>
                </c:pt>
                <c:pt idx="5963">
                  <c:v>-87.907864000000004</c:v>
                </c:pt>
                <c:pt idx="5964">
                  <c:v>-87.907972999999998</c:v>
                </c:pt>
                <c:pt idx="5965">
                  <c:v>-87.908079999999998</c:v>
                </c:pt>
                <c:pt idx="5966">
                  <c:v>-87.908187999999996</c:v>
                </c:pt>
                <c:pt idx="5967">
                  <c:v>-87.908294999999995</c:v>
                </c:pt>
                <c:pt idx="5968">
                  <c:v>-87.908400999999998</c:v>
                </c:pt>
                <c:pt idx="5969">
                  <c:v>-87.908507</c:v>
                </c:pt>
                <c:pt idx="5970">
                  <c:v>-87.908612000000005</c:v>
                </c:pt>
                <c:pt idx="5971">
                  <c:v>-87.908716999999996</c:v>
                </c:pt>
                <c:pt idx="5972">
                  <c:v>-87.908822000000001</c:v>
                </c:pt>
                <c:pt idx="5973">
                  <c:v>-87.908925999999994</c:v>
                </c:pt>
                <c:pt idx="5974">
                  <c:v>-87.909029000000004</c:v>
                </c:pt>
                <c:pt idx="5975">
                  <c:v>-87.909132999999997</c:v>
                </c:pt>
              </c:numCache>
            </c:numRef>
          </c:yVal>
          <c:smooth val="0"/>
          <c:extLst>
            <c:ext xmlns:c16="http://schemas.microsoft.com/office/drawing/2014/chart" uri="{C3380CC4-5D6E-409C-BE32-E72D297353CC}">
              <c16:uniqueId val="{00000000-ECDD-0947-96B5-D1EADA5804B4}"/>
            </c:ext>
          </c:extLst>
        </c:ser>
        <c:ser>
          <c:idx val="1"/>
          <c:order val="1"/>
          <c:tx>
            <c:strRef>
              <c:f>Sheet14!$M$1</c:f>
              <c:strCache>
                <c:ptCount val="1"/>
                <c:pt idx="0">
                  <c:v>GPU_cmax 2</c:v>
                </c:pt>
              </c:strCache>
            </c:strRef>
          </c:tx>
          <c:spPr>
            <a:ln w="19050" cap="rnd">
              <a:solidFill>
                <a:schemeClr val="accent2"/>
              </a:solidFill>
              <a:round/>
            </a:ln>
            <a:effectLst/>
          </c:spPr>
          <c:marker>
            <c:symbol val="none"/>
          </c:marker>
          <c:xVal>
            <c:numRef>
              <c:f>Sheet14!$A$2:$A$5981</c:f>
              <c:numCache>
                <c:formatCode>General</c:formatCode>
                <c:ptCount val="598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pt idx="10">
                  <c:v>5.5E-2</c:v>
                </c:pt>
                <c:pt idx="11">
                  <c:v>0.06</c:v>
                </c:pt>
                <c:pt idx="12">
                  <c:v>6.5000000000000002E-2</c:v>
                </c:pt>
                <c:pt idx="13">
                  <c:v>7.0000000000000007E-2</c:v>
                </c:pt>
                <c:pt idx="14">
                  <c:v>7.4999999999999997E-2</c:v>
                </c:pt>
                <c:pt idx="15">
                  <c:v>0.08</c:v>
                </c:pt>
                <c:pt idx="16">
                  <c:v>8.5000000000000006E-2</c:v>
                </c:pt>
                <c:pt idx="17">
                  <c:v>0.09</c:v>
                </c:pt>
                <c:pt idx="18">
                  <c:v>9.5000000000000001E-2</c:v>
                </c:pt>
                <c:pt idx="19">
                  <c:v>0.1</c:v>
                </c:pt>
                <c:pt idx="20">
                  <c:v>0.105</c:v>
                </c:pt>
                <c:pt idx="21">
                  <c:v>0.11</c:v>
                </c:pt>
                <c:pt idx="22">
                  <c:v>0.115</c:v>
                </c:pt>
                <c:pt idx="23">
                  <c:v>0.12</c:v>
                </c:pt>
                <c:pt idx="24">
                  <c:v>0.125</c:v>
                </c:pt>
                <c:pt idx="25">
                  <c:v>0.13</c:v>
                </c:pt>
                <c:pt idx="26">
                  <c:v>0.13500000000000001</c:v>
                </c:pt>
                <c:pt idx="27">
                  <c:v>0.14000000000000001</c:v>
                </c:pt>
                <c:pt idx="28">
                  <c:v>0.14499999999999999</c:v>
                </c:pt>
                <c:pt idx="29">
                  <c:v>0.15</c:v>
                </c:pt>
                <c:pt idx="30">
                  <c:v>0.155</c:v>
                </c:pt>
                <c:pt idx="31">
                  <c:v>0.16</c:v>
                </c:pt>
                <c:pt idx="32">
                  <c:v>0.16500000000000001</c:v>
                </c:pt>
                <c:pt idx="33">
                  <c:v>0.17</c:v>
                </c:pt>
                <c:pt idx="34">
                  <c:v>0.17499999999999999</c:v>
                </c:pt>
                <c:pt idx="35">
                  <c:v>0.18</c:v>
                </c:pt>
                <c:pt idx="36">
                  <c:v>0.185</c:v>
                </c:pt>
                <c:pt idx="37">
                  <c:v>0.19</c:v>
                </c:pt>
                <c:pt idx="38">
                  <c:v>0.19500000000000001</c:v>
                </c:pt>
                <c:pt idx="39">
                  <c:v>0.2</c:v>
                </c:pt>
                <c:pt idx="40">
                  <c:v>0.20499999999999999</c:v>
                </c:pt>
                <c:pt idx="41">
                  <c:v>0.21</c:v>
                </c:pt>
                <c:pt idx="42">
                  <c:v>0.215</c:v>
                </c:pt>
                <c:pt idx="43">
                  <c:v>0.22</c:v>
                </c:pt>
                <c:pt idx="44">
                  <c:v>0.22500000000000001</c:v>
                </c:pt>
                <c:pt idx="45">
                  <c:v>0.23</c:v>
                </c:pt>
                <c:pt idx="46">
                  <c:v>0.23499999999999999</c:v>
                </c:pt>
                <c:pt idx="47">
                  <c:v>0.24</c:v>
                </c:pt>
                <c:pt idx="48">
                  <c:v>0.245</c:v>
                </c:pt>
                <c:pt idx="49">
                  <c:v>0.25</c:v>
                </c:pt>
                <c:pt idx="50">
                  <c:v>0.255</c:v>
                </c:pt>
                <c:pt idx="51">
                  <c:v>0.26</c:v>
                </c:pt>
                <c:pt idx="52">
                  <c:v>0.26500000000000001</c:v>
                </c:pt>
                <c:pt idx="53">
                  <c:v>0.27</c:v>
                </c:pt>
                <c:pt idx="54">
                  <c:v>0.27500000000000002</c:v>
                </c:pt>
                <c:pt idx="55">
                  <c:v>0.28000000000000003</c:v>
                </c:pt>
                <c:pt idx="56">
                  <c:v>0.28499999999999998</c:v>
                </c:pt>
                <c:pt idx="57">
                  <c:v>0.28999999999999998</c:v>
                </c:pt>
                <c:pt idx="58">
                  <c:v>0.29499999999999998</c:v>
                </c:pt>
                <c:pt idx="59">
                  <c:v>0.3</c:v>
                </c:pt>
                <c:pt idx="60">
                  <c:v>0.30499999999999999</c:v>
                </c:pt>
                <c:pt idx="61">
                  <c:v>0.31</c:v>
                </c:pt>
                <c:pt idx="62">
                  <c:v>0.315</c:v>
                </c:pt>
                <c:pt idx="63">
                  <c:v>0.32</c:v>
                </c:pt>
                <c:pt idx="64">
                  <c:v>0.32500000000000001</c:v>
                </c:pt>
                <c:pt idx="65">
                  <c:v>0.33</c:v>
                </c:pt>
                <c:pt idx="66">
                  <c:v>0.33500000000000002</c:v>
                </c:pt>
                <c:pt idx="67">
                  <c:v>0.34</c:v>
                </c:pt>
                <c:pt idx="68">
                  <c:v>0.34499999999999997</c:v>
                </c:pt>
                <c:pt idx="69">
                  <c:v>0.35</c:v>
                </c:pt>
                <c:pt idx="70">
                  <c:v>0.35499999999999998</c:v>
                </c:pt>
                <c:pt idx="71">
                  <c:v>0.36</c:v>
                </c:pt>
                <c:pt idx="72">
                  <c:v>0.36499999999999999</c:v>
                </c:pt>
                <c:pt idx="73">
                  <c:v>0.37</c:v>
                </c:pt>
                <c:pt idx="74">
                  <c:v>0.375</c:v>
                </c:pt>
                <c:pt idx="75">
                  <c:v>0.38</c:v>
                </c:pt>
                <c:pt idx="76">
                  <c:v>0.38500000000000001</c:v>
                </c:pt>
                <c:pt idx="77">
                  <c:v>0.39</c:v>
                </c:pt>
                <c:pt idx="78">
                  <c:v>0.39500000000000002</c:v>
                </c:pt>
                <c:pt idx="79">
                  <c:v>0.4</c:v>
                </c:pt>
                <c:pt idx="80">
                  <c:v>0.40500000000000003</c:v>
                </c:pt>
                <c:pt idx="81">
                  <c:v>0.41</c:v>
                </c:pt>
                <c:pt idx="82">
                  <c:v>0.41499999999999998</c:v>
                </c:pt>
                <c:pt idx="83">
                  <c:v>0.42</c:v>
                </c:pt>
                <c:pt idx="84">
                  <c:v>0.42499999999999999</c:v>
                </c:pt>
                <c:pt idx="85">
                  <c:v>0.43</c:v>
                </c:pt>
                <c:pt idx="86">
                  <c:v>0.435</c:v>
                </c:pt>
                <c:pt idx="87">
                  <c:v>0.44</c:v>
                </c:pt>
                <c:pt idx="88">
                  <c:v>0.44500000000000001</c:v>
                </c:pt>
                <c:pt idx="89">
                  <c:v>0.45</c:v>
                </c:pt>
                <c:pt idx="90">
                  <c:v>0.45500000000000002</c:v>
                </c:pt>
                <c:pt idx="91">
                  <c:v>0.46</c:v>
                </c:pt>
                <c:pt idx="92">
                  <c:v>0.46500000000000002</c:v>
                </c:pt>
                <c:pt idx="93">
                  <c:v>0.47</c:v>
                </c:pt>
                <c:pt idx="94">
                  <c:v>0.47499999999999998</c:v>
                </c:pt>
                <c:pt idx="95">
                  <c:v>0.48</c:v>
                </c:pt>
                <c:pt idx="96">
                  <c:v>0.48499999999999999</c:v>
                </c:pt>
                <c:pt idx="97">
                  <c:v>0.49</c:v>
                </c:pt>
                <c:pt idx="98">
                  <c:v>0.495</c:v>
                </c:pt>
                <c:pt idx="99">
                  <c:v>0.5</c:v>
                </c:pt>
                <c:pt idx="100">
                  <c:v>0.505</c:v>
                </c:pt>
                <c:pt idx="101">
                  <c:v>0.51</c:v>
                </c:pt>
                <c:pt idx="102">
                  <c:v>0.51500000000000001</c:v>
                </c:pt>
                <c:pt idx="103">
                  <c:v>0.52</c:v>
                </c:pt>
                <c:pt idx="104">
                  <c:v>0.52500000000000002</c:v>
                </c:pt>
                <c:pt idx="105">
                  <c:v>0.53</c:v>
                </c:pt>
                <c:pt idx="106">
                  <c:v>0.53500000000000003</c:v>
                </c:pt>
                <c:pt idx="107">
                  <c:v>0.54</c:v>
                </c:pt>
                <c:pt idx="108">
                  <c:v>0.54500000000000004</c:v>
                </c:pt>
                <c:pt idx="109">
                  <c:v>0.55000000000000004</c:v>
                </c:pt>
                <c:pt idx="110">
                  <c:v>0.55500000000000005</c:v>
                </c:pt>
                <c:pt idx="111">
                  <c:v>0.56000000000000005</c:v>
                </c:pt>
                <c:pt idx="112">
                  <c:v>0.56499999999999995</c:v>
                </c:pt>
                <c:pt idx="113">
                  <c:v>0.56999999999999995</c:v>
                </c:pt>
                <c:pt idx="114">
                  <c:v>0.57499999999999996</c:v>
                </c:pt>
                <c:pt idx="115">
                  <c:v>0.57999999999999996</c:v>
                </c:pt>
                <c:pt idx="116">
                  <c:v>0.58499999999999996</c:v>
                </c:pt>
                <c:pt idx="117">
                  <c:v>0.59</c:v>
                </c:pt>
                <c:pt idx="118">
                  <c:v>0.59499999999999997</c:v>
                </c:pt>
                <c:pt idx="119">
                  <c:v>0.6</c:v>
                </c:pt>
                <c:pt idx="120">
                  <c:v>0.60499999999999998</c:v>
                </c:pt>
                <c:pt idx="121">
                  <c:v>0.61</c:v>
                </c:pt>
                <c:pt idx="122">
                  <c:v>0.61499999999999999</c:v>
                </c:pt>
                <c:pt idx="123">
                  <c:v>0.62</c:v>
                </c:pt>
                <c:pt idx="124">
                  <c:v>0.625</c:v>
                </c:pt>
                <c:pt idx="125">
                  <c:v>0.63</c:v>
                </c:pt>
                <c:pt idx="126">
                  <c:v>0.63500000000000001</c:v>
                </c:pt>
                <c:pt idx="127">
                  <c:v>0.64</c:v>
                </c:pt>
                <c:pt idx="128">
                  <c:v>0.64500000000000002</c:v>
                </c:pt>
                <c:pt idx="129">
                  <c:v>0.65</c:v>
                </c:pt>
                <c:pt idx="130">
                  <c:v>0.65500000000000003</c:v>
                </c:pt>
                <c:pt idx="131">
                  <c:v>0.66</c:v>
                </c:pt>
                <c:pt idx="132">
                  <c:v>0.66500000000000004</c:v>
                </c:pt>
                <c:pt idx="133">
                  <c:v>0.67</c:v>
                </c:pt>
                <c:pt idx="134">
                  <c:v>0.67500000000000004</c:v>
                </c:pt>
                <c:pt idx="135">
                  <c:v>0.68</c:v>
                </c:pt>
                <c:pt idx="136">
                  <c:v>0.68500000000000005</c:v>
                </c:pt>
                <c:pt idx="137">
                  <c:v>0.69</c:v>
                </c:pt>
                <c:pt idx="138">
                  <c:v>0.69499999999999995</c:v>
                </c:pt>
                <c:pt idx="139">
                  <c:v>0.7</c:v>
                </c:pt>
                <c:pt idx="140">
                  <c:v>0.70499999999999996</c:v>
                </c:pt>
                <c:pt idx="141">
                  <c:v>0.71</c:v>
                </c:pt>
                <c:pt idx="142">
                  <c:v>0.71499999999999997</c:v>
                </c:pt>
                <c:pt idx="143">
                  <c:v>0.72</c:v>
                </c:pt>
                <c:pt idx="144">
                  <c:v>0.72499999999999998</c:v>
                </c:pt>
                <c:pt idx="145">
                  <c:v>0.73</c:v>
                </c:pt>
                <c:pt idx="146">
                  <c:v>0.73499999999999999</c:v>
                </c:pt>
                <c:pt idx="147">
                  <c:v>0.74</c:v>
                </c:pt>
                <c:pt idx="148">
                  <c:v>0.745</c:v>
                </c:pt>
                <c:pt idx="149">
                  <c:v>0.75</c:v>
                </c:pt>
                <c:pt idx="150">
                  <c:v>0.755</c:v>
                </c:pt>
                <c:pt idx="151">
                  <c:v>0.76</c:v>
                </c:pt>
                <c:pt idx="152">
                  <c:v>0.76500000000000001</c:v>
                </c:pt>
                <c:pt idx="153">
                  <c:v>0.77</c:v>
                </c:pt>
                <c:pt idx="154">
                  <c:v>0.77500000000000002</c:v>
                </c:pt>
                <c:pt idx="155">
                  <c:v>0.78</c:v>
                </c:pt>
                <c:pt idx="156">
                  <c:v>0.78500000000000003</c:v>
                </c:pt>
                <c:pt idx="157">
                  <c:v>0.79</c:v>
                </c:pt>
                <c:pt idx="158">
                  <c:v>0.79500000000000004</c:v>
                </c:pt>
                <c:pt idx="159">
                  <c:v>0.8</c:v>
                </c:pt>
                <c:pt idx="160">
                  <c:v>0.80500000000000005</c:v>
                </c:pt>
                <c:pt idx="161">
                  <c:v>0.81</c:v>
                </c:pt>
                <c:pt idx="162">
                  <c:v>0.81499999999999995</c:v>
                </c:pt>
                <c:pt idx="163">
                  <c:v>0.82</c:v>
                </c:pt>
                <c:pt idx="164">
                  <c:v>0.82499999999999996</c:v>
                </c:pt>
                <c:pt idx="165">
                  <c:v>0.83</c:v>
                </c:pt>
                <c:pt idx="166">
                  <c:v>0.83499999999999996</c:v>
                </c:pt>
                <c:pt idx="167">
                  <c:v>0.84</c:v>
                </c:pt>
                <c:pt idx="168">
                  <c:v>0.84499999999999997</c:v>
                </c:pt>
                <c:pt idx="169">
                  <c:v>0.85</c:v>
                </c:pt>
                <c:pt idx="170">
                  <c:v>0.85499999999999998</c:v>
                </c:pt>
                <c:pt idx="171">
                  <c:v>0.86</c:v>
                </c:pt>
                <c:pt idx="172">
                  <c:v>0.86499999999999999</c:v>
                </c:pt>
                <c:pt idx="173">
                  <c:v>0.87</c:v>
                </c:pt>
                <c:pt idx="174">
                  <c:v>0.875</c:v>
                </c:pt>
                <c:pt idx="175">
                  <c:v>0.88</c:v>
                </c:pt>
                <c:pt idx="176">
                  <c:v>0.88500000000000001</c:v>
                </c:pt>
                <c:pt idx="177">
                  <c:v>0.89</c:v>
                </c:pt>
                <c:pt idx="178">
                  <c:v>0.89500000000000002</c:v>
                </c:pt>
                <c:pt idx="179">
                  <c:v>0.9</c:v>
                </c:pt>
                <c:pt idx="180">
                  <c:v>0.90500000000000003</c:v>
                </c:pt>
                <c:pt idx="181">
                  <c:v>0.91</c:v>
                </c:pt>
                <c:pt idx="182">
                  <c:v>0.91500000000000004</c:v>
                </c:pt>
                <c:pt idx="183">
                  <c:v>0.92</c:v>
                </c:pt>
                <c:pt idx="184">
                  <c:v>0.92500000000000004</c:v>
                </c:pt>
                <c:pt idx="185">
                  <c:v>0.93</c:v>
                </c:pt>
                <c:pt idx="186">
                  <c:v>0.93500000000000005</c:v>
                </c:pt>
                <c:pt idx="187">
                  <c:v>0.94</c:v>
                </c:pt>
                <c:pt idx="188">
                  <c:v>0.94499999999999995</c:v>
                </c:pt>
                <c:pt idx="189">
                  <c:v>0.95</c:v>
                </c:pt>
                <c:pt idx="190">
                  <c:v>0.95499999999999996</c:v>
                </c:pt>
                <c:pt idx="191">
                  <c:v>0.96</c:v>
                </c:pt>
                <c:pt idx="192">
                  <c:v>0.96499999999999997</c:v>
                </c:pt>
                <c:pt idx="193">
                  <c:v>0.97</c:v>
                </c:pt>
                <c:pt idx="194">
                  <c:v>0.97499999999999998</c:v>
                </c:pt>
                <c:pt idx="195">
                  <c:v>0.98</c:v>
                </c:pt>
                <c:pt idx="196">
                  <c:v>0.98499999999999999</c:v>
                </c:pt>
                <c:pt idx="197">
                  <c:v>0.99</c:v>
                </c:pt>
                <c:pt idx="198">
                  <c:v>0.995</c:v>
                </c:pt>
                <c:pt idx="199">
                  <c:v>1</c:v>
                </c:pt>
                <c:pt idx="200">
                  <c:v>1.0049999999999999</c:v>
                </c:pt>
                <c:pt idx="201">
                  <c:v>1.01</c:v>
                </c:pt>
                <c:pt idx="202">
                  <c:v>1.0149999999999999</c:v>
                </c:pt>
                <c:pt idx="203">
                  <c:v>1.02</c:v>
                </c:pt>
                <c:pt idx="204">
                  <c:v>1.0249999999999999</c:v>
                </c:pt>
                <c:pt idx="205">
                  <c:v>1.03</c:v>
                </c:pt>
                <c:pt idx="206">
                  <c:v>1.0349999999999999</c:v>
                </c:pt>
                <c:pt idx="207">
                  <c:v>1.04</c:v>
                </c:pt>
                <c:pt idx="208">
                  <c:v>1.0449999999999999</c:v>
                </c:pt>
                <c:pt idx="209">
                  <c:v>1.05</c:v>
                </c:pt>
                <c:pt idx="210">
                  <c:v>1.0549999999999999</c:v>
                </c:pt>
                <c:pt idx="211">
                  <c:v>1.06</c:v>
                </c:pt>
                <c:pt idx="212">
                  <c:v>1.0649999999999999</c:v>
                </c:pt>
                <c:pt idx="213">
                  <c:v>1.07</c:v>
                </c:pt>
                <c:pt idx="214">
                  <c:v>1.075</c:v>
                </c:pt>
                <c:pt idx="215">
                  <c:v>1.08</c:v>
                </c:pt>
                <c:pt idx="216">
                  <c:v>1.085</c:v>
                </c:pt>
                <c:pt idx="217">
                  <c:v>1.0900000000000001</c:v>
                </c:pt>
                <c:pt idx="218">
                  <c:v>1.095</c:v>
                </c:pt>
                <c:pt idx="219">
                  <c:v>1.1000000000000001</c:v>
                </c:pt>
                <c:pt idx="220">
                  <c:v>1.105</c:v>
                </c:pt>
                <c:pt idx="221">
                  <c:v>1.1100000000000001</c:v>
                </c:pt>
                <c:pt idx="222">
                  <c:v>1.115</c:v>
                </c:pt>
                <c:pt idx="223">
                  <c:v>1.1200000000000001</c:v>
                </c:pt>
                <c:pt idx="224">
                  <c:v>1.125</c:v>
                </c:pt>
                <c:pt idx="225">
                  <c:v>1.1299999999999999</c:v>
                </c:pt>
                <c:pt idx="226">
                  <c:v>1.135</c:v>
                </c:pt>
                <c:pt idx="227">
                  <c:v>1.1399999999999999</c:v>
                </c:pt>
                <c:pt idx="228">
                  <c:v>1.145</c:v>
                </c:pt>
                <c:pt idx="229">
                  <c:v>1.1499999999999999</c:v>
                </c:pt>
                <c:pt idx="230">
                  <c:v>1.155</c:v>
                </c:pt>
                <c:pt idx="231">
                  <c:v>1.1599999999999999</c:v>
                </c:pt>
                <c:pt idx="232">
                  <c:v>1.165</c:v>
                </c:pt>
                <c:pt idx="233">
                  <c:v>1.17</c:v>
                </c:pt>
                <c:pt idx="234">
                  <c:v>1.175</c:v>
                </c:pt>
                <c:pt idx="235">
                  <c:v>1.18</c:v>
                </c:pt>
                <c:pt idx="236">
                  <c:v>1.1850000000000001</c:v>
                </c:pt>
                <c:pt idx="237">
                  <c:v>1.19</c:v>
                </c:pt>
                <c:pt idx="238">
                  <c:v>1.1950000000000001</c:v>
                </c:pt>
                <c:pt idx="239">
                  <c:v>1.2</c:v>
                </c:pt>
                <c:pt idx="240">
                  <c:v>1.2050000000000001</c:v>
                </c:pt>
                <c:pt idx="241">
                  <c:v>1.21</c:v>
                </c:pt>
                <c:pt idx="242">
                  <c:v>1.2150000000000001</c:v>
                </c:pt>
                <c:pt idx="243">
                  <c:v>1.22</c:v>
                </c:pt>
                <c:pt idx="244">
                  <c:v>1.2250000000000001</c:v>
                </c:pt>
                <c:pt idx="245">
                  <c:v>1.23</c:v>
                </c:pt>
                <c:pt idx="246">
                  <c:v>1.2350000000000001</c:v>
                </c:pt>
                <c:pt idx="247">
                  <c:v>1.24</c:v>
                </c:pt>
                <c:pt idx="248">
                  <c:v>1.2450000000000001</c:v>
                </c:pt>
                <c:pt idx="249">
                  <c:v>1.25</c:v>
                </c:pt>
                <c:pt idx="250">
                  <c:v>1.2549999999999999</c:v>
                </c:pt>
                <c:pt idx="251">
                  <c:v>1.26</c:v>
                </c:pt>
                <c:pt idx="252">
                  <c:v>1.2649999999999999</c:v>
                </c:pt>
                <c:pt idx="253">
                  <c:v>1.27</c:v>
                </c:pt>
                <c:pt idx="254">
                  <c:v>1.2749999999999999</c:v>
                </c:pt>
                <c:pt idx="255">
                  <c:v>1.28</c:v>
                </c:pt>
                <c:pt idx="256">
                  <c:v>1.2849999999999999</c:v>
                </c:pt>
                <c:pt idx="257">
                  <c:v>1.29</c:v>
                </c:pt>
                <c:pt idx="258">
                  <c:v>1.2949999999999999</c:v>
                </c:pt>
                <c:pt idx="259">
                  <c:v>1.3</c:v>
                </c:pt>
                <c:pt idx="260">
                  <c:v>1.3049999999999999</c:v>
                </c:pt>
                <c:pt idx="261">
                  <c:v>1.31</c:v>
                </c:pt>
                <c:pt idx="262">
                  <c:v>1.3149999999999999</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1.4350000000000001</c:v>
                </c:pt>
                <c:pt idx="287">
                  <c:v>1.44</c:v>
                </c:pt>
                <c:pt idx="288">
                  <c:v>1.4450000000000001</c:v>
                </c:pt>
                <c:pt idx="289">
                  <c:v>1.45</c:v>
                </c:pt>
                <c:pt idx="290">
                  <c:v>1.4550000000000001</c:v>
                </c:pt>
                <c:pt idx="291">
                  <c:v>1.46</c:v>
                </c:pt>
                <c:pt idx="292">
                  <c:v>1.4650000000000001</c:v>
                </c:pt>
                <c:pt idx="293">
                  <c:v>1.47</c:v>
                </c:pt>
                <c:pt idx="294">
                  <c:v>1.4750000000000001</c:v>
                </c:pt>
                <c:pt idx="295">
                  <c:v>1.48</c:v>
                </c:pt>
                <c:pt idx="296">
                  <c:v>1.4850000000000001</c:v>
                </c:pt>
                <c:pt idx="297">
                  <c:v>1.49</c:v>
                </c:pt>
                <c:pt idx="298">
                  <c:v>1.4950000000000001</c:v>
                </c:pt>
                <c:pt idx="299">
                  <c:v>1.5</c:v>
                </c:pt>
                <c:pt idx="300">
                  <c:v>1.5049999999999999</c:v>
                </c:pt>
                <c:pt idx="301">
                  <c:v>1.51</c:v>
                </c:pt>
                <c:pt idx="302">
                  <c:v>1.5149999999999999</c:v>
                </c:pt>
                <c:pt idx="303">
                  <c:v>1.52</c:v>
                </c:pt>
                <c:pt idx="304">
                  <c:v>1.5249999999999999</c:v>
                </c:pt>
                <c:pt idx="305">
                  <c:v>1.53</c:v>
                </c:pt>
                <c:pt idx="306">
                  <c:v>1.5349999999999999</c:v>
                </c:pt>
                <c:pt idx="307">
                  <c:v>1.54</c:v>
                </c:pt>
                <c:pt idx="308">
                  <c:v>1.5449999999999999</c:v>
                </c:pt>
                <c:pt idx="309">
                  <c:v>1.55</c:v>
                </c:pt>
                <c:pt idx="310">
                  <c:v>1.5549999999999999</c:v>
                </c:pt>
                <c:pt idx="311">
                  <c:v>1.56</c:v>
                </c:pt>
                <c:pt idx="312">
                  <c:v>1.5649999999999999</c:v>
                </c:pt>
                <c:pt idx="313">
                  <c:v>1.57</c:v>
                </c:pt>
                <c:pt idx="314">
                  <c:v>1.575</c:v>
                </c:pt>
                <c:pt idx="315">
                  <c:v>1.58</c:v>
                </c:pt>
                <c:pt idx="316">
                  <c:v>1.585</c:v>
                </c:pt>
                <c:pt idx="317">
                  <c:v>1.59</c:v>
                </c:pt>
                <c:pt idx="318">
                  <c:v>1.595</c:v>
                </c:pt>
                <c:pt idx="319">
                  <c:v>1.6</c:v>
                </c:pt>
                <c:pt idx="320">
                  <c:v>1.605</c:v>
                </c:pt>
                <c:pt idx="321">
                  <c:v>1.61</c:v>
                </c:pt>
                <c:pt idx="322">
                  <c:v>1.615</c:v>
                </c:pt>
                <c:pt idx="323">
                  <c:v>1.62</c:v>
                </c:pt>
                <c:pt idx="324">
                  <c:v>1.625</c:v>
                </c:pt>
                <c:pt idx="325">
                  <c:v>1.63</c:v>
                </c:pt>
                <c:pt idx="326">
                  <c:v>1.635</c:v>
                </c:pt>
                <c:pt idx="327">
                  <c:v>1.64</c:v>
                </c:pt>
                <c:pt idx="328">
                  <c:v>1.645</c:v>
                </c:pt>
                <c:pt idx="329">
                  <c:v>1.65</c:v>
                </c:pt>
                <c:pt idx="330">
                  <c:v>1.655</c:v>
                </c:pt>
                <c:pt idx="331">
                  <c:v>1.66</c:v>
                </c:pt>
                <c:pt idx="332">
                  <c:v>1.665</c:v>
                </c:pt>
                <c:pt idx="333">
                  <c:v>1.67</c:v>
                </c:pt>
                <c:pt idx="334">
                  <c:v>1.675</c:v>
                </c:pt>
                <c:pt idx="335">
                  <c:v>1.68</c:v>
                </c:pt>
                <c:pt idx="336">
                  <c:v>1.6850000000000001</c:v>
                </c:pt>
                <c:pt idx="337">
                  <c:v>1.69</c:v>
                </c:pt>
                <c:pt idx="338">
                  <c:v>1.6950000000000001</c:v>
                </c:pt>
                <c:pt idx="339">
                  <c:v>1.7</c:v>
                </c:pt>
                <c:pt idx="340">
                  <c:v>1.7050000000000001</c:v>
                </c:pt>
                <c:pt idx="341">
                  <c:v>1.71</c:v>
                </c:pt>
                <c:pt idx="342">
                  <c:v>1.7150000000000001</c:v>
                </c:pt>
                <c:pt idx="343">
                  <c:v>1.72</c:v>
                </c:pt>
                <c:pt idx="344">
                  <c:v>1.7250000000000001</c:v>
                </c:pt>
                <c:pt idx="345">
                  <c:v>1.73</c:v>
                </c:pt>
                <c:pt idx="346">
                  <c:v>1.7350000000000001</c:v>
                </c:pt>
                <c:pt idx="347">
                  <c:v>1.74</c:v>
                </c:pt>
                <c:pt idx="348">
                  <c:v>1.7450000000000001</c:v>
                </c:pt>
                <c:pt idx="349">
                  <c:v>1.75</c:v>
                </c:pt>
                <c:pt idx="350">
                  <c:v>1.7549999999999999</c:v>
                </c:pt>
                <c:pt idx="351">
                  <c:v>1.76</c:v>
                </c:pt>
                <c:pt idx="352">
                  <c:v>1.7649999999999999</c:v>
                </c:pt>
                <c:pt idx="353">
                  <c:v>1.77</c:v>
                </c:pt>
                <c:pt idx="354">
                  <c:v>1.7749999999999999</c:v>
                </c:pt>
                <c:pt idx="355">
                  <c:v>1.78</c:v>
                </c:pt>
                <c:pt idx="356">
                  <c:v>1.7849999999999999</c:v>
                </c:pt>
                <c:pt idx="357">
                  <c:v>1.79</c:v>
                </c:pt>
                <c:pt idx="358">
                  <c:v>1.7949999999999999</c:v>
                </c:pt>
                <c:pt idx="359">
                  <c:v>1.8</c:v>
                </c:pt>
                <c:pt idx="360">
                  <c:v>1.8049999999999999</c:v>
                </c:pt>
                <c:pt idx="361">
                  <c:v>1.81</c:v>
                </c:pt>
                <c:pt idx="362">
                  <c:v>1.8149999999999999</c:v>
                </c:pt>
                <c:pt idx="363">
                  <c:v>1.82</c:v>
                </c:pt>
                <c:pt idx="364">
                  <c:v>1.825</c:v>
                </c:pt>
                <c:pt idx="365">
                  <c:v>1.83</c:v>
                </c:pt>
                <c:pt idx="366">
                  <c:v>1.835</c:v>
                </c:pt>
                <c:pt idx="367">
                  <c:v>1.84</c:v>
                </c:pt>
                <c:pt idx="368">
                  <c:v>1.845</c:v>
                </c:pt>
                <c:pt idx="369">
                  <c:v>1.85</c:v>
                </c:pt>
                <c:pt idx="370">
                  <c:v>1.855</c:v>
                </c:pt>
                <c:pt idx="371">
                  <c:v>1.86</c:v>
                </c:pt>
                <c:pt idx="372">
                  <c:v>1.865</c:v>
                </c:pt>
                <c:pt idx="373">
                  <c:v>1.87</c:v>
                </c:pt>
                <c:pt idx="374">
                  <c:v>1.875</c:v>
                </c:pt>
                <c:pt idx="375">
                  <c:v>1.88</c:v>
                </c:pt>
                <c:pt idx="376">
                  <c:v>1.885</c:v>
                </c:pt>
                <c:pt idx="377">
                  <c:v>1.89</c:v>
                </c:pt>
                <c:pt idx="378">
                  <c:v>1.895</c:v>
                </c:pt>
                <c:pt idx="379">
                  <c:v>1.9</c:v>
                </c:pt>
                <c:pt idx="380">
                  <c:v>1.905</c:v>
                </c:pt>
                <c:pt idx="381">
                  <c:v>1.91</c:v>
                </c:pt>
                <c:pt idx="382">
                  <c:v>1.915</c:v>
                </c:pt>
                <c:pt idx="383">
                  <c:v>1.92</c:v>
                </c:pt>
                <c:pt idx="384">
                  <c:v>1.925</c:v>
                </c:pt>
                <c:pt idx="385">
                  <c:v>1.93</c:v>
                </c:pt>
                <c:pt idx="386">
                  <c:v>1.9350000000000001</c:v>
                </c:pt>
                <c:pt idx="387">
                  <c:v>1.94</c:v>
                </c:pt>
                <c:pt idx="388">
                  <c:v>1.9450000000000001</c:v>
                </c:pt>
                <c:pt idx="389">
                  <c:v>1.95</c:v>
                </c:pt>
                <c:pt idx="390">
                  <c:v>1.9550000000000001</c:v>
                </c:pt>
                <c:pt idx="391">
                  <c:v>1.96</c:v>
                </c:pt>
                <c:pt idx="392">
                  <c:v>1.9650000000000001</c:v>
                </c:pt>
                <c:pt idx="393">
                  <c:v>1.97</c:v>
                </c:pt>
                <c:pt idx="394">
                  <c:v>1.9750000000000001</c:v>
                </c:pt>
                <c:pt idx="395">
                  <c:v>1.98</c:v>
                </c:pt>
                <c:pt idx="396">
                  <c:v>1.9850000000000001</c:v>
                </c:pt>
                <c:pt idx="397">
                  <c:v>1.99</c:v>
                </c:pt>
                <c:pt idx="398">
                  <c:v>1.9950000000000001</c:v>
                </c:pt>
                <c:pt idx="399">
                  <c:v>2</c:v>
                </c:pt>
                <c:pt idx="400">
                  <c:v>2.0049999999999999</c:v>
                </c:pt>
                <c:pt idx="401">
                  <c:v>2.0099999999999998</c:v>
                </c:pt>
                <c:pt idx="402">
                  <c:v>2.0150000000000001</c:v>
                </c:pt>
                <c:pt idx="403">
                  <c:v>2.02</c:v>
                </c:pt>
                <c:pt idx="404">
                  <c:v>2.0249999999999999</c:v>
                </c:pt>
                <c:pt idx="405">
                  <c:v>2.0299999999999998</c:v>
                </c:pt>
                <c:pt idx="406">
                  <c:v>2.0350000000000001</c:v>
                </c:pt>
                <c:pt idx="407">
                  <c:v>2.04</c:v>
                </c:pt>
                <c:pt idx="408">
                  <c:v>2.0449999999999999</c:v>
                </c:pt>
                <c:pt idx="409">
                  <c:v>2.0499999999999998</c:v>
                </c:pt>
                <c:pt idx="410">
                  <c:v>2.0550000000000002</c:v>
                </c:pt>
                <c:pt idx="411">
                  <c:v>2.06</c:v>
                </c:pt>
                <c:pt idx="412">
                  <c:v>2.0649999999999999</c:v>
                </c:pt>
                <c:pt idx="413">
                  <c:v>2.0699999999999998</c:v>
                </c:pt>
                <c:pt idx="414">
                  <c:v>2.0750000000000002</c:v>
                </c:pt>
                <c:pt idx="415">
                  <c:v>2.08</c:v>
                </c:pt>
                <c:pt idx="416">
                  <c:v>2.085</c:v>
                </c:pt>
                <c:pt idx="417">
                  <c:v>2.09</c:v>
                </c:pt>
                <c:pt idx="418">
                  <c:v>2.0950000000000002</c:v>
                </c:pt>
                <c:pt idx="419">
                  <c:v>2.1</c:v>
                </c:pt>
                <c:pt idx="420">
                  <c:v>2.105</c:v>
                </c:pt>
                <c:pt idx="421">
                  <c:v>2.11</c:v>
                </c:pt>
                <c:pt idx="422">
                  <c:v>2.1150000000000002</c:v>
                </c:pt>
                <c:pt idx="423">
                  <c:v>2.12</c:v>
                </c:pt>
                <c:pt idx="424">
                  <c:v>2.125</c:v>
                </c:pt>
                <c:pt idx="425">
                  <c:v>2.13</c:v>
                </c:pt>
                <c:pt idx="426">
                  <c:v>2.1349999999999998</c:v>
                </c:pt>
                <c:pt idx="427">
                  <c:v>2.14</c:v>
                </c:pt>
                <c:pt idx="428">
                  <c:v>2.145</c:v>
                </c:pt>
                <c:pt idx="429">
                  <c:v>2.15</c:v>
                </c:pt>
                <c:pt idx="430">
                  <c:v>2.1549999999999998</c:v>
                </c:pt>
                <c:pt idx="431">
                  <c:v>2.16</c:v>
                </c:pt>
                <c:pt idx="432">
                  <c:v>2.165</c:v>
                </c:pt>
                <c:pt idx="433">
                  <c:v>2.17</c:v>
                </c:pt>
                <c:pt idx="434">
                  <c:v>2.1749999999999998</c:v>
                </c:pt>
                <c:pt idx="435">
                  <c:v>2.1800000000000002</c:v>
                </c:pt>
                <c:pt idx="436">
                  <c:v>2.1850000000000001</c:v>
                </c:pt>
                <c:pt idx="437">
                  <c:v>2.19</c:v>
                </c:pt>
                <c:pt idx="438">
                  <c:v>2.1949999999999998</c:v>
                </c:pt>
                <c:pt idx="439">
                  <c:v>2.2000000000000002</c:v>
                </c:pt>
                <c:pt idx="440">
                  <c:v>2.2050000000000001</c:v>
                </c:pt>
                <c:pt idx="441">
                  <c:v>2.21</c:v>
                </c:pt>
                <c:pt idx="442">
                  <c:v>2.2149999999999999</c:v>
                </c:pt>
                <c:pt idx="443">
                  <c:v>2.2200000000000002</c:v>
                </c:pt>
                <c:pt idx="444">
                  <c:v>2.2250000000000001</c:v>
                </c:pt>
                <c:pt idx="445">
                  <c:v>2.23</c:v>
                </c:pt>
                <c:pt idx="446">
                  <c:v>2.2349999999999999</c:v>
                </c:pt>
                <c:pt idx="447">
                  <c:v>2.2400000000000002</c:v>
                </c:pt>
                <c:pt idx="448">
                  <c:v>2.2450000000000001</c:v>
                </c:pt>
                <c:pt idx="449">
                  <c:v>2.25</c:v>
                </c:pt>
                <c:pt idx="450">
                  <c:v>2.2549999999999999</c:v>
                </c:pt>
                <c:pt idx="451">
                  <c:v>2.2599999999999998</c:v>
                </c:pt>
                <c:pt idx="452">
                  <c:v>2.2650000000000001</c:v>
                </c:pt>
                <c:pt idx="453">
                  <c:v>2.27</c:v>
                </c:pt>
                <c:pt idx="454">
                  <c:v>2.2749999999999999</c:v>
                </c:pt>
                <c:pt idx="455">
                  <c:v>2.2799999999999998</c:v>
                </c:pt>
                <c:pt idx="456">
                  <c:v>2.2850000000000001</c:v>
                </c:pt>
                <c:pt idx="457">
                  <c:v>2.29</c:v>
                </c:pt>
                <c:pt idx="458">
                  <c:v>2.2949999999999999</c:v>
                </c:pt>
                <c:pt idx="459">
                  <c:v>2.2999999999999998</c:v>
                </c:pt>
                <c:pt idx="460">
                  <c:v>2.3050000000000002</c:v>
                </c:pt>
                <c:pt idx="461">
                  <c:v>2.31</c:v>
                </c:pt>
                <c:pt idx="462">
                  <c:v>2.3149999999999999</c:v>
                </c:pt>
                <c:pt idx="463">
                  <c:v>2.3199999999999998</c:v>
                </c:pt>
                <c:pt idx="464">
                  <c:v>2.3250000000000002</c:v>
                </c:pt>
                <c:pt idx="465">
                  <c:v>2.33</c:v>
                </c:pt>
                <c:pt idx="466">
                  <c:v>2.335</c:v>
                </c:pt>
                <c:pt idx="467">
                  <c:v>2.34</c:v>
                </c:pt>
                <c:pt idx="468">
                  <c:v>2.3450000000000002</c:v>
                </c:pt>
                <c:pt idx="469">
                  <c:v>2.35</c:v>
                </c:pt>
                <c:pt idx="470">
                  <c:v>2.355</c:v>
                </c:pt>
                <c:pt idx="471">
                  <c:v>2.36</c:v>
                </c:pt>
                <c:pt idx="472">
                  <c:v>2.3650000000000002</c:v>
                </c:pt>
                <c:pt idx="473">
                  <c:v>2.37</c:v>
                </c:pt>
                <c:pt idx="474">
                  <c:v>2.375</c:v>
                </c:pt>
                <c:pt idx="475">
                  <c:v>2.38</c:v>
                </c:pt>
                <c:pt idx="476">
                  <c:v>2.3849999999999998</c:v>
                </c:pt>
                <c:pt idx="477">
                  <c:v>2.39</c:v>
                </c:pt>
                <c:pt idx="478">
                  <c:v>2.395</c:v>
                </c:pt>
                <c:pt idx="479">
                  <c:v>2.4</c:v>
                </c:pt>
                <c:pt idx="480">
                  <c:v>2.4049999999999998</c:v>
                </c:pt>
                <c:pt idx="481">
                  <c:v>2.41</c:v>
                </c:pt>
                <c:pt idx="482">
                  <c:v>2.415</c:v>
                </c:pt>
                <c:pt idx="483">
                  <c:v>2.42</c:v>
                </c:pt>
                <c:pt idx="484">
                  <c:v>2.4249999999999998</c:v>
                </c:pt>
                <c:pt idx="485">
                  <c:v>2.4300000000000002</c:v>
                </c:pt>
                <c:pt idx="486">
                  <c:v>2.4350000000000001</c:v>
                </c:pt>
                <c:pt idx="487">
                  <c:v>2.44</c:v>
                </c:pt>
                <c:pt idx="488">
                  <c:v>2.4449999999999998</c:v>
                </c:pt>
                <c:pt idx="489">
                  <c:v>2.4500000000000002</c:v>
                </c:pt>
                <c:pt idx="490">
                  <c:v>2.4550000000000001</c:v>
                </c:pt>
                <c:pt idx="491">
                  <c:v>2.46</c:v>
                </c:pt>
                <c:pt idx="492">
                  <c:v>2.4649999999999999</c:v>
                </c:pt>
                <c:pt idx="493">
                  <c:v>2.4700000000000002</c:v>
                </c:pt>
                <c:pt idx="494">
                  <c:v>2.4750000000000001</c:v>
                </c:pt>
                <c:pt idx="495">
                  <c:v>2.48</c:v>
                </c:pt>
                <c:pt idx="496">
                  <c:v>2.4849999999999999</c:v>
                </c:pt>
                <c:pt idx="497">
                  <c:v>2.4900000000000002</c:v>
                </c:pt>
                <c:pt idx="498">
                  <c:v>2.4950000000000001</c:v>
                </c:pt>
                <c:pt idx="499">
                  <c:v>2.5</c:v>
                </c:pt>
                <c:pt idx="500">
                  <c:v>2.5049999999999999</c:v>
                </c:pt>
                <c:pt idx="501">
                  <c:v>2.5099999999999998</c:v>
                </c:pt>
                <c:pt idx="502">
                  <c:v>2.5150000000000001</c:v>
                </c:pt>
                <c:pt idx="503">
                  <c:v>2.52</c:v>
                </c:pt>
                <c:pt idx="504">
                  <c:v>2.5249999999999999</c:v>
                </c:pt>
                <c:pt idx="505">
                  <c:v>2.5299999999999998</c:v>
                </c:pt>
                <c:pt idx="506">
                  <c:v>2.5350000000000001</c:v>
                </c:pt>
                <c:pt idx="507">
                  <c:v>2.54</c:v>
                </c:pt>
                <c:pt idx="508">
                  <c:v>2.5449999999999999</c:v>
                </c:pt>
                <c:pt idx="509">
                  <c:v>2.5499999999999998</c:v>
                </c:pt>
                <c:pt idx="510">
                  <c:v>2.5550000000000002</c:v>
                </c:pt>
                <c:pt idx="511">
                  <c:v>2.56</c:v>
                </c:pt>
                <c:pt idx="512">
                  <c:v>2.5649999999999999</c:v>
                </c:pt>
                <c:pt idx="513">
                  <c:v>2.57</c:v>
                </c:pt>
                <c:pt idx="514">
                  <c:v>2.5750000000000002</c:v>
                </c:pt>
                <c:pt idx="515">
                  <c:v>2.58</c:v>
                </c:pt>
                <c:pt idx="516">
                  <c:v>2.585</c:v>
                </c:pt>
                <c:pt idx="517">
                  <c:v>2.59</c:v>
                </c:pt>
                <c:pt idx="518">
                  <c:v>2.5950000000000002</c:v>
                </c:pt>
                <c:pt idx="519">
                  <c:v>2.6</c:v>
                </c:pt>
                <c:pt idx="520">
                  <c:v>2.605</c:v>
                </c:pt>
                <c:pt idx="521">
                  <c:v>2.61</c:v>
                </c:pt>
                <c:pt idx="522">
                  <c:v>2.6150000000000002</c:v>
                </c:pt>
                <c:pt idx="523">
                  <c:v>2.62</c:v>
                </c:pt>
                <c:pt idx="524">
                  <c:v>2.625</c:v>
                </c:pt>
                <c:pt idx="525">
                  <c:v>2.63</c:v>
                </c:pt>
                <c:pt idx="526">
                  <c:v>2.6349999999999998</c:v>
                </c:pt>
                <c:pt idx="527">
                  <c:v>2.64</c:v>
                </c:pt>
                <c:pt idx="528">
                  <c:v>2.645</c:v>
                </c:pt>
                <c:pt idx="529">
                  <c:v>2.65</c:v>
                </c:pt>
                <c:pt idx="530">
                  <c:v>2.6549999999999998</c:v>
                </c:pt>
                <c:pt idx="531">
                  <c:v>2.66</c:v>
                </c:pt>
                <c:pt idx="532">
                  <c:v>2.665</c:v>
                </c:pt>
                <c:pt idx="533">
                  <c:v>2.67</c:v>
                </c:pt>
                <c:pt idx="534">
                  <c:v>2.6749999999999998</c:v>
                </c:pt>
                <c:pt idx="535">
                  <c:v>2.68</c:v>
                </c:pt>
                <c:pt idx="536">
                  <c:v>2.6850000000000001</c:v>
                </c:pt>
                <c:pt idx="537">
                  <c:v>2.69</c:v>
                </c:pt>
                <c:pt idx="538">
                  <c:v>2.6949999999999998</c:v>
                </c:pt>
                <c:pt idx="539">
                  <c:v>2.7</c:v>
                </c:pt>
                <c:pt idx="540">
                  <c:v>2.7050000000000001</c:v>
                </c:pt>
                <c:pt idx="541">
                  <c:v>2.71</c:v>
                </c:pt>
                <c:pt idx="542">
                  <c:v>2.7149999999999999</c:v>
                </c:pt>
                <c:pt idx="543">
                  <c:v>2.72</c:v>
                </c:pt>
                <c:pt idx="544">
                  <c:v>2.7250000000000001</c:v>
                </c:pt>
                <c:pt idx="545">
                  <c:v>2.73</c:v>
                </c:pt>
                <c:pt idx="546">
                  <c:v>2.7349999999999999</c:v>
                </c:pt>
                <c:pt idx="547">
                  <c:v>2.74</c:v>
                </c:pt>
                <c:pt idx="548">
                  <c:v>2.7450000000000001</c:v>
                </c:pt>
                <c:pt idx="549">
                  <c:v>2.75</c:v>
                </c:pt>
                <c:pt idx="550">
                  <c:v>2.7549999999999999</c:v>
                </c:pt>
                <c:pt idx="551">
                  <c:v>2.76</c:v>
                </c:pt>
                <c:pt idx="552">
                  <c:v>2.7650000000000001</c:v>
                </c:pt>
                <c:pt idx="553">
                  <c:v>2.77</c:v>
                </c:pt>
                <c:pt idx="554">
                  <c:v>2.7749999999999999</c:v>
                </c:pt>
                <c:pt idx="555">
                  <c:v>2.78</c:v>
                </c:pt>
                <c:pt idx="556">
                  <c:v>2.7850000000000001</c:v>
                </c:pt>
                <c:pt idx="557">
                  <c:v>2.79</c:v>
                </c:pt>
                <c:pt idx="558">
                  <c:v>2.7949999999999999</c:v>
                </c:pt>
                <c:pt idx="559">
                  <c:v>2.8</c:v>
                </c:pt>
                <c:pt idx="560">
                  <c:v>2.8050000000000002</c:v>
                </c:pt>
                <c:pt idx="561">
                  <c:v>2.81</c:v>
                </c:pt>
                <c:pt idx="562">
                  <c:v>2.8149999999999999</c:v>
                </c:pt>
                <c:pt idx="563">
                  <c:v>2.82</c:v>
                </c:pt>
                <c:pt idx="564">
                  <c:v>2.8250000000000002</c:v>
                </c:pt>
                <c:pt idx="565">
                  <c:v>2.83</c:v>
                </c:pt>
                <c:pt idx="566">
                  <c:v>2.835</c:v>
                </c:pt>
                <c:pt idx="567">
                  <c:v>2.84</c:v>
                </c:pt>
                <c:pt idx="568">
                  <c:v>2.8450000000000002</c:v>
                </c:pt>
                <c:pt idx="569">
                  <c:v>2.85</c:v>
                </c:pt>
                <c:pt idx="570">
                  <c:v>2.855</c:v>
                </c:pt>
                <c:pt idx="571">
                  <c:v>2.86</c:v>
                </c:pt>
                <c:pt idx="572">
                  <c:v>2.8650000000000002</c:v>
                </c:pt>
                <c:pt idx="573">
                  <c:v>2.87</c:v>
                </c:pt>
                <c:pt idx="574">
                  <c:v>2.875</c:v>
                </c:pt>
                <c:pt idx="575">
                  <c:v>2.88</c:v>
                </c:pt>
                <c:pt idx="576">
                  <c:v>2.8849999999999998</c:v>
                </c:pt>
                <c:pt idx="577">
                  <c:v>2.89</c:v>
                </c:pt>
                <c:pt idx="578">
                  <c:v>2.895</c:v>
                </c:pt>
                <c:pt idx="579">
                  <c:v>2.9</c:v>
                </c:pt>
                <c:pt idx="580">
                  <c:v>2.9049999999999998</c:v>
                </c:pt>
                <c:pt idx="581">
                  <c:v>2.91</c:v>
                </c:pt>
                <c:pt idx="582">
                  <c:v>2.915</c:v>
                </c:pt>
                <c:pt idx="583">
                  <c:v>2.92</c:v>
                </c:pt>
                <c:pt idx="584">
                  <c:v>2.9249999999999998</c:v>
                </c:pt>
                <c:pt idx="585">
                  <c:v>2.93</c:v>
                </c:pt>
                <c:pt idx="586">
                  <c:v>2.9350000000000001</c:v>
                </c:pt>
                <c:pt idx="587">
                  <c:v>2.94</c:v>
                </c:pt>
                <c:pt idx="588">
                  <c:v>2.9449999999999998</c:v>
                </c:pt>
                <c:pt idx="589">
                  <c:v>2.95</c:v>
                </c:pt>
                <c:pt idx="590">
                  <c:v>2.9550000000000001</c:v>
                </c:pt>
                <c:pt idx="591">
                  <c:v>2.96</c:v>
                </c:pt>
                <c:pt idx="592">
                  <c:v>2.9649999999999999</c:v>
                </c:pt>
                <c:pt idx="593">
                  <c:v>2.97</c:v>
                </c:pt>
                <c:pt idx="594">
                  <c:v>2.9750000000000001</c:v>
                </c:pt>
                <c:pt idx="595">
                  <c:v>2.98</c:v>
                </c:pt>
                <c:pt idx="596">
                  <c:v>2.9849999999999999</c:v>
                </c:pt>
                <c:pt idx="597">
                  <c:v>2.99</c:v>
                </c:pt>
                <c:pt idx="598">
                  <c:v>2.9950000000000001</c:v>
                </c:pt>
                <c:pt idx="599">
                  <c:v>3</c:v>
                </c:pt>
                <c:pt idx="600">
                  <c:v>3.0049999999999999</c:v>
                </c:pt>
                <c:pt idx="601">
                  <c:v>3.01</c:v>
                </c:pt>
                <c:pt idx="602">
                  <c:v>3.0150000000000001</c:v>
                </c:pt>
                <c:pt idx="603">
                  <c:v>3.02</c:v>
                </c:pt>
                <c:pt idx="604">
                  <c:v>3.0249999999999999</c:v>
                </c:pt>
                <c:pt idx="605">
                  <c:v>3.03</c:v>
                </c:pt>
                <c:pt idx="606">
                  <c:v>3.0350000000000001</c:v>
                </c:pt>
                <c:pt idx="607">
                  <c:v>3.04</c:v>
                </c:pt>
                <c:pt idx="608">
                  <c:v>3.0449999999999999</c:v>
                </c:pt>
                <c:pt idx="609">
                  <c:v>3.05</c:v>
                </c:pt>
                <c:pt idx="610">
                  <c:v>3.0550000000000002</c:v>
                </c:pt>
                <c:pt idx="611">
                  <c:v>3.06</c:v>
                </c:pt>
                <c:pt idx="612">
                  <c:v>3.0649999999999999</c:v>
                </c:pt>
                <c:pt idx="613">
                  <c:v>3.07</c:v>
                </c:pt>
                <c:pt idx="614">
                  <c:v>3.0750000000000002</c:v>
                </c:pt>
                <c:pt idx="615">
                  <c:v>3.08</c:v>
                </c:pt>
                <c:pt idx="616">
                  <c:v>3.085</c:v>
                </c:pt>
                <c:pt idx="617">
                  <c:v>3.09</c:v>
                </c:pt>
                <c:pt idx="618">
                  <c:v>3.0950000000000002</c:v>
                </c:pt>
                <c:pt idx="619">
                  <c:v>3.1</c:v>
                </c:pt>
                <c:pt idx="620">
                  <c:v>3.105</c:v>
                </c:pt>
                <c:pt idx="621">
                  <c:v>3.11</c:v>
                </c:pt>
                <c:pt idx="622">
                  <c:v>3.1150000000000002</c:v>
                </c:pt>
                <c:pt idx="623">
                  <c:v>3.12</c:v>
                </c:pt>
                <c:pt idx="624">
                  <c:v>3.125</c:v>
                </c:pt>
                <c:pt idx="625">
                  <c:v>3.13</c:v>
                </c:pt>
                <c:pt idx="626">
                  <c:v>3.1349999999999998</c:v>
                </c:pt>
                <c:pt idx="627">
                  <c:v>3.14</c:v>
                </c:pt>
                <c:pt idx="628">
                  <c:v>3.145</c:v>
                </c:pt>
                <c:pt idx="629">
                  <c:v>3.15</c:v>
                </c:pt>
                <c:pt idx="630">
                  <c:v>3.1549999999999998</c:v>
                </c:pt>
                <c:pt idx="631">
                  <c:v>3.16</c:v>
                </c:pt>
                <c:pt idx="632">
                  <c:v>3.165</c:v>
                </c:pt>
                <c:pt idx="633">
                  <c:v>3.17</c:v>
                </c:pt>
                <c:pt idx="634">
                  <c:v>3.1749999999999998</c:v>
                </c:pt>
                <c:pt idx="635">
                  <c:v>3.18</c:v>
                </c:pt>
                <c:pt idx="636">
                  <c:v>3.1850000000000001</c:v>
                </c:pt>
                <c:pt idx="637">
                  <c:v>3.19</c:v>
                </c:pt>
                <c:pt idx="638">
                  <c:v>3.1949999999999998</c:v>
                </c:pt>
                <c:pt idx="639">
                  <c:v>3.2</c:v>
                </c:pt>
                <c:pt idx="640">
                  <c:v>3.2050000000000001</c:v>
                </c:pt>
                <c:pt idx="641">
                  <c:v>3.21</c:v>
                </c:pt>
                <c:pt idx="642">
                  <c:v>3.2149999999999999</c:v>
                </c:pt>
                <c:pt idx="643">
                  <c:v>3.22</c:v>
                </c:pt>
                <c:pt idx="644">
                  <c:v>3.2250000000000001</c:v>
                </c:pt>
                <c:pt idx="645">
                  <c:v>3.23</c:v>
                </c:pt>
                <c:pt idx="646">
                  <c:v>3.2349999999999999</c:v>
                </c:pt>
                <c:pt idx="647">
                  <c:v>3.24</c:v>
                </c:pt>
                <c:pt idx="648">
                  <c:v>3.2450000000000001</c:v>
                </c:pt>
                <c:pt idx="649">
                  <c:v>3.25</c:v>
                </c:pt>
                <c:pt idx="650">
                  <c:v>3.2549999999999999</c:v>
                </c:pt>
                <c:pt idx="651">
                  <c:v>3.26</c:v>
                </c:pt>
                <c:pt idx="652">
                  <c:v>3.2650000000000001</c:v>
                </c:pt>
                <c:pt idx="653">
                  <c:v>3.27</c:v>
                </c:pt>
                <c:pt idx="654">
                  <c:v>3.2749999999999999</c:v>
                </c:pt>
                <c:pt idx="655">
                  <c:v>3.28</c:v>
                </c:pt>
                <c:pt idx="656">
                  <c:v>3.2850000000000001</c:v>
                </c:pt>
                <c:pt idx="657">
                  <c:v>3.29</c:v>
                </c:pt>
                <c:pt idx="658">
                  <c:v>3.2949999999999999</c:v>
                </c:pt>
                <c:pt idx="659">
                  <c:v>3.3</c:v>
                </c:pt>
                <c:pt idx="660">
                  <c:v>3.3050000000000002</c:v>
                </c:pt>
                <c:pt idx="661">
                  <c:v>3.31</c:v>
                </c:pt>
                <c:pt idx="662">
                  <c:v>3.3149999999999999</c:v>
                </c:pt>
                <c:pt idx="663">
                  <c:v>3.32</c:v>
                </c:pt>
                <c:pt idx="664">
                  <c:v>3.3250000000000002</c:v>
                </c:pt>
                <c:pt idx="665">
                  <c:v>3.33</c:v>
                </c:pt>
                <c:pt idx="666">
                  <c:v>3.335</c:v>
                </c:pt>
                <c:pt idx="667">
                  <c:v>3.34</c:v>
                </c:pt>
                <c:pt idx="668">
                  <c:v>3.3450000000000002</c:v>
                </c:pt>
                <c:pt idx="669">
                  <c:v>3.35</c:v>
                </c:pt>
                <c:pt idx="670">
                  <c:v>3.355</c:v>
                </c:pt>
                <c:pt idx="671">
                  <c:v>3.36</c:v>
                </c:pt>
                <c:pt idx="672">
                  <c:v>3.3650000000000002</c:v>
                </c:pt>
                <c:pt idx="673">
                  <c:v>3.37</c:v>
                </c:pt>
                <c:pt idx="674">
                  <c:v>3.375</c:v>
                </c:pt>
                <c:pt idx="675">
                  <c:v>3.38</c:v>
                </c:pt>
                <c:pt idx="676">
                  <c:v>3.3849999999999998</c:v>
                </c:pt>
                <c:pt idx="677">
                  <c:v>3.39</c:v>
                </c:pt>
                <c:pt idx="678">
                  <c:v>3.395</c:v>
                </c:pt>
                <c:pt idx="679">
                  <c:v>3.4</c:v>
                </c:pt>
                <c:pt idx="680">
                  <c:v>3.4049999999999998</c:v>
                </c:pt>
                <c:pt idx="681">
                  <c:v>3.41</c:v>
                </c:pt>
                <c:pt idx="682">
                  <c:v>3.415</c:v>
                </c:pt>
                <c:pt idx="683">
                  <c:v>3.42</c:v>
                </c:pt>
                <c:pt idx="684">
                  <c:v>3.4249999999999998</c:v>
                </c:pt>
                <c:pt idx="685">
                  <c:v>3.43</c:v>
                </c:pt>
                <c:pt idx="686">
                  <c:v>3.4350000000000001</c:v>
                </c:pt>
                <c:pt idx="687">
                  <c:v>3.44</c:v>
                </c:pt>
                <c:pt idx="688">
                  <c:v>3.4449999999999998</c:v>
                </c:pt>
                <c:pt idx="689">
                  <c:v>3.45</c:v>
                </c:pt>
                <c:pt idx="690">
                  <c:v>3.4550000000000001</c:v>
                </c:pt>
                <c:pt idx="691">
                  <c:v>3.46</c:v>
                </c:pt>
                <c:pt idx="692">
                  <c:v>3.4649999999999999</c:v>
                </c:pt>
                <c:pt idx="693">
                  <c:v>3.47</c:v>
                </c:pt>
                <c:pt idx="694">
                  <c:v>3.4750000000000001</c:v>
                </c:pt>
                <c:pt idx="695">
                  <c:v>3.48</c:v>
                </c:pt>
                <c:pt idx="696">
                  <c:v>3.4849999999999999</c:v>
                </c:pt>
                <c:pt idx="697">
                  <c:v>3.49</c:v>
                </c:pt>
                <c:pt idx="698">
                  <c:v>3.4950000000000001</c:v>
                </c:pt>
                <c:pt idx="699">
                  <c:v>3.5</c:v>
                </c:pt>
                <c:pt idx="700">
                  <c:v>3.5049999999999999</c:v>
                </c:pt>
                <c:pt idx="701">
                  <c:v>3.51</c:v>
                </c:pt>
                <c:pt idx="702">
                  <c:v>3.5150000000000001</c:v>
                </c:pt>
                <c:pt idx="703">
                  <c:v>3.52</c:v>
                </c:pt>
                <c:pt idx="704">
                  <c:v>3.5249999999999999</c:v>
                </c:pt>
                <c:pt idx="705">
                  <c:v>3.53</c:v>
                </c:pt>
                <c:pt idx="706">
                  <c:v>3.5350000000000001</c:v>
                </c:pt>
                <c:pt idx="707">
                  <c:v>3.54</c:v>
                </c:pt>
                <c:pt idx="708">
                  <c:v>3.5449999999999999</c:v>
                </c:pt>
                <c:pt idx="709">
                  <c:v>3.55</c:v>
                </c:pt>
                <c:pt idx="710">
                  <c:v>3.5550000000000002</c:v>
                </c:pt>
                <c:pt idx="711">
                  <c:v>3.56</c:v>
                </c:pt>
                <c:pt idx="712">
                  <c:v>3.5649999999999999</c:v>
                </c:pt>
                <c:pt idx="713">
                  <c:v>3.57</c:v>
                </c:pt>
                <c:pt idx="714">
                  <c:v>3.5750000000000002</c:v>
                </c:pt>
                <c:pt idx="715">
                  <c:v>3.58</c:v>
                </c:pt>
                <c:pt idx="716">
                  <c:v>3.585</c:v>
                </c:pt>
                <c:pt idx="717">
                  <c:v>3.59</c:v>
                </c:pt>
                <c:pt idx="718">
                  <c:v>3.5950000000000002</c:v>
                </c:pt>
                <c:pt idx="719">
                  <c:v>3.6</c:v>
                </c:pt>
                <c:pt idx="720">
                  <c:v>3.605</c:v>
                </c:pt>
                <c:pt idx="721">
                  <c:v>3.61</c:v>
                </c:pt>
                <c:pt idx="722">
                  <c:v>3.6150000000000002</c:v>
                </c:pt>
                <c:pt idx="723">
                  <c:v>3.62</c:v>
                </c:pt>
                <c:pt idx="724">
                  <c:v>3.625</c:v>
                </c:pt>
                <c:pt idx="725">
                  <c:v>3.63</c:v>
                </c:pt>
                <c:pt idx="726">
                  <c:v>3.6349999999999998</c:v>
                </c:pt>
                <c:pt idx="727">
                  <c:v>3.64</c:v>
                </c:pt>
                <c:pt idx="728">
                  <c:v>3.645</c:v>
                </c:pt>
                <c:pt idx="729">
                  <c:v>3.65</c:v>
                </c:pt>
                <c:pt idx="730">
                  <c:v>3.6549999999999998</c:v>
                </c:pt>
                <c:pt idx="731">
                  <c:v>3.66</c:v>
                </c:pt>
                <c:pt idx="732">
                  <c:v>3.665</c:v>
                </c:pt>
                <c:pt idx="733">
                  <c:v>3.67</c:v>
                </c:pt>
                <c:pt idx="734">
                  <c:v>3.6749999999999998</c:v>
                </c:pt>
                <c:pt idx="735">
                  <c:v>3.68</c:v>
                </c:pt>
                <c:pt idx="736">
                  <c:v>3.6850000000000001</c:v>
                </c:pt>
                <c:pt idx="737">
                  <c:v>3.69</c:v>
                </c:pt>
                <c:pt idx="738">
                  <c:v>3.6949999999999998</c:v>
                </c:pt>
                <c:pt idx="739">
                  <c:v>3.7</c:v>
                </c:pt>
                <c:pt idx="740">
                  <c:v>3.7050000000000001</c:v>
                </c:pt>
                <c:pt idx="741">
                  <c:v>3.71</c:v>
                </c:pt>
                <c:pt idx="742">
                  <c:v>3.7149999999999999</c:v>
                </c:pt>
                <c:pt idx="743">
                  <c:v>3.72</c:v>
                </c:pt>
                <c:pt idx="744">
                  <c:v>3.7250000000000001</c:v>
                </c:pt>
                <c:pt idx="745">
                  <c:v>3.73</c:v>
                </c:pt>
                <c:pt idx="746">
                  <c:v>3.7349999999999999</c:v>
                </c:pt>
                <c:pt idx="747">
                  <c:v>3.74</c:v>
                </c:pt>
                <c:pt idx="748">
                  <c:v>3.7450000000000001</c:v>
                </c:pt>
                <c:pt idx="749">
                  <c:v>3.75</c:v>
                </c:pt>
                <c:pt idx="750">
                  <c:v>3.7549999999999999</c:v>
                </c:pt>
                <c:pt idx="751">
                  <c:v>3.76</c:v>
                </c:pt>
                <c:pt idx="752">
                  <c:v>3.7650000000000001</c:v>
                </c:pt>
                <c:pt idx="753">
                  <c:v>3.77</c:v>
                </c:pt>
                <c:pt idx="754">
                  <c:v>3.7749999999999999</c:v>
                </c:pt>
                <c:pt idx="755">
                  <c:v>3.78</c:v>
                </c:pt>
                <c:pt idx="756">
                  <c:v>3.7850000000000001</c:v>
                </c:pt>
                <c:pt idx="757">
                  <c:v>3.79</c:v>
                </c:pt>
                <c:pt idx="758">
                  <c:v>3.7949999999999999</c:v>
                </c:pt>
                <c:pt idx="759">
                  <c:v>3.8</c:v>
                </c:pt>
                <c:pt idx="760">
                  <c:v>3.8050000000000002</c:v>
                </c:pt>
                <c:pt idx="761">
                  <c:v>3.81</c:v>
                </c:pt>
                <c:pt idx="762">
                  <c:v>3.8149999999999999</c:v>
                </c:pt>
                <c:pt idx="763">
                  <c:v>3.82</c:v>
                </c:pt>
                <c:pt idx="764">
                  <c:v>3.8250000000000002</c:v>
                </c:pt>
                <c:pt idx="765">
                  <c:v>3.83</c:v>
                </c:pt>
                <c:pt idx="766">
                  <c:v>3.835</c:v>
                </c:pt>
                <c:pt idx="767">
                  <c:v>3.84</c:v>
                </c:pt>
                <c:pt idx="768">
                  <c:v>3.8450000000000002</c:v>
                </c:pt>
                <c:pt idx="769">
                  <c:v>3.85</c:v>
                </c:pt>
                <c:pt idx="770">
                  <c:v>3.855</c:v>
                </c:pt>
                <c:pt idx="771">
                  <c:v>3.86</c:v>
                </c:pt>
                <c:pt idx="772">
                  <c:v>3.8650000000000002</c:v>
                </c:pt>
                <c:pt idx="773">
                  <c:v>3.87</c:v>
                </c:pt>
                <c:pt idx="774">
                  <c:v>3.875</c:v>
                </c:pt>
                <c:pt idx="775">
                  <c:v>3.88</c:v>
                </c:pt>
                <c:pt idx="776">
                  <c:v>3.8849999999999998</c:v>
                </c:pt>
                <c:pt idx="777">
                  <c:v>3.89</c:v>
                </c:pt>
                <c:pt idx="778">
                  <c:v>3.895</c:v>
                </c:pt>
                <c:pt idx="779">
                  <c:v>3.9</c:v>
                </c:pt>
                <c:pt idx="780">
                  <c:v>3.9049999999999998</c:v>
                </c:pt>
                <c:pt idx="781">
                  <c:v>3.91</c:v>
                </c:pt>
                <c:pt idx="782">
                  <c:v>3.915</c:v>
                </c:pt>
                <c:pt idx="783">
                  <c:v>3.92</c:v>
                </c:pt>
                <c:pt idx="784">
                  <c:v>3.9249999999999998</c:v>
                </c:pt>
                <c:pt idx="785">
                  <c:v>3.93</c:v>
                </c:pt>
                <c:pt idx="786">
                  <c:v>3.9350000000000001</c:v>
                </c:pt>
                <c:pt idx="787">
                  <c:v>3.94</c:v>
                </c:pt>
                <c:pt idx="788">
                  <c:v>3.9449999999999998</c:v>
                </c:pt>
                <c:pt idx="789">
                  <c:v>3.95</c:v>
                </c:pt>
                <c:pt idx="790">
                  <c:v>3.9550000000000001</c:v>
                </c:pt>
                <c:pt idx="791">
                  <c:v>3.96</c:v>
                </c:pt>
                <c:pt idx="792">
                  <c:v>3.9649999999999999</c:v>
                </c:pt>
                <c:pt idx="793">
                  <c:v>3.97</c:v>
                </c:pt>
                <c:pt idx="794">
                  <c:v>3.9750000000000001</c:v>
                </c:pt>
                <c:pt idx="795">
                  <c:v>3.98</c:v>
                </c:pt>
                <c:pt idx="796">
                  <c:v>3.9849999999999999</c:v>
                </c:pt>
                <c:pt idx="797">
                  <c:v>3.99</c:v>
                </c:pt>
                <c:pt idx="798">
                  <c:v>3.9950000000000001</c:v>
                </c:pt>
                <c:pt idx="799">
                  <c:v>4</c:v>
                </c:pt>
                <c:pt idx="800">
                  <c:v>4.0049999999999999</c:v>
                </c:pt>
                <c:pt idx="801">
                  <c:v>4.01</c:v>
                </c:pt>
                <c:pt idx="802">
                  <c:v>4.0149999999999997</c:v>
                </c:pt>
                <c:pt idx="803">
                  <c:v>4.0199999999999996</c:v>
                </c:pt>
                <c:pt idx="804">
                  <c:v>4.0250000000000004</c:v>
                </c:pt>
                <c:pt idx="805">
                  <c:v>4.03</c:v>
                </c:pt>
                <c:pt idx="806">
                  <c:v>4.0350000000000001</c:v>
                </c:pt>
                <c:pt idx="807">
                  <c:v>4.04</c:v>
                </c:pt>
                <c:pt idx="808">
                  <c:v>4.0449999999999999</c:v>
                </c:pt>
                <c:pt idx="809">
                  <c:v>4.05</c:v>
                </c:pt>
                <c:pt idx="810">
                  <c:v>4.0549999999999997</c:v>
                </c:pt>
                <c:pt idx="811">
                  <c:v>4.0599999999999996</c:v>
                </c:pt>
                <c:pt idx="812">
                  <c:v>4.0650000000000004</c:v>
                </c:pt>
                <c:pt idx="813">
                  <c:v>4.07</c:v>
                </c:pt>
                <c:pt idx="814">
                  <c:v>4.0750000000000002</c:v>
                </c:pt>
                <c:pt idx="815">
                  <c:v>4.08</c:v>
                </c:pt>
                <c:pt idx="816">
                  <c:v>4.085</c:v>
                </c:pt>
                <c:pt idx="817">
                  <c:v>4.09</c:v>
                </c:pt>
                <c:pt idx="818">
                  <c:v>4.0949999999999998</c:v>
                </c:pt>
                <c:pt idx="819">
                  <c:v>4.0999999999999996</c:v>
                </c:pt>
                <c:pt idx="820">
                  <c:v>4.1050000000000004</c:v>
                </c:pt>
                <c:pt idx="821">
                  <c:v>4.1100000000000003</c:v>
                </c:pt>
                <c:pt idx="822">
                  <c:v>4.1150000000000002</c:v>
                </c:pt>
                <c:pt idx="823">
                  <c:v>4.12</c:v>
                </c:pt>
                <c:pt idx="824">
                  <c:v>4.125</c:v>
                </c:pt>
                <c:pt idx="825">
                  <c:v>4.13</c:v>
                </c:pt>
                <c:pt idx="826">
                  <c:v>4.1349999999999998</c:v>
                </c:pt>
                <c:pt idx="827">
                  <c:v>4.1399999999999997</c:v>
                </c:pt>
                <c:pt idx="828">
                  <c:v>4.1449999999999996</c:v>
                </c:pt>
                <c:pt idx="829">
                  <c:v>4.1500000000000004</c:v>
                </c:pt>
                <c:pt idx="830">
                  <c:v>4.1550000000000002</c:v>
                </c:pt>
                <c:pt idx="831">
                  <c:v>4.16</c:v>
                </c:pt>
                <c:pt idx="832">
                  <c:v>4.165</c:v>
                </c:pt>
                <c:pt idx="833">
                  <c:v>4.17</c:v>
                </c:pt>
                <c:pt idx="834">
                  <c:v>4.1749999999999998</c:v>
                </c:pt>
                <c:pt idx="835">
                  <c:v>4.18</c:v>
                </c:pt>
                <c:pt idx="836">
                  <c:v>4.1849999999999996</c:v>
                </c:pt>
                <c:pt idx="837">
                  <c:v>4.1900000000000004</c:v>
                </c:pt>
                <c:pt idx="838">
                  <c:v>4.1950000000000003</c:v>
                </c:pt>
                <c:pt idx="839">
                  <c:v>4.2</c:v>
                </c:pt>
                <c:pt idx="840">
                  <c:v>4.2050000000000001</c:v>
                </c:pt>
                <c:pt idx="841">
                  <c:v>4.21</c:v>
                </c:pt>
                <c:pt idx="842">
                  <c:v>4.2149999999999999</c:v>
                </c:pt>
                <c:pt idx="843">
                  <c:v>4.22</c:v>
                </c:pt>
                <c:pt idx="844">
                  <c:v>4.2249999999999996</c:v>
                </c:pt>
                <c:pt idx="845">
                  <c:v>4.2300000000000004</c:v>
                </c:pt>
                <c:pt idx="846">
                  <c:v>4.2350000000000003</c:v>
                </c:pt>
                <c:pt idx="847">
                  <c:v>4.24</c:v>
                </c:pt>
                <c:pt idx="848">
                  <c:v>4.2450000000000001</c:v>
                </c:pt>
                <c:pt idx="849">
                  <c:v>4.25</c:v>
                </c:pt>
                <c:pt idx="850">
                  <c:v>4.2549999999999999</c:v>
                </c:pt>
                <c:pt idx="851">
                  <c:v>4.26</c:v>
                </c:pt>
                <c:pt idx="852">
                  <c:v>4.2649999999999997</c:v>
                </c:pt>
                <c:pt idx="853">
                  <c:v>4.2699999999999996</c:v>
                </c:pt>
                <c:pt idx="854">
                  <c:v>4.2750000000000004</c:v>
                </c:pt>
                <c:pt idx="855">
                  <c:v>4.28</c:v>
                </c:pt>
                <c:pt idx="856">
                  <c:v>4.2850000000000001</c:v>
                </c:pt>
                <c:pt idx="857">
                  <c:v>4.29</c:v>
                </c:pt>
                <c:pt idx="858">
                  <c:v>4.2949999999999999</c:v>
                </c:pt>
                <c:pt idx="859">
                  <c:v>4.3</c:v>
                </c:pt>
                <c:pt idx="860">
                  <c:v>4.3049999999999997</c:v>
                </c:pt>
                <c:pt idx="861">
                  <c:v>4.3099999999999996</c:v>
                </c:pt>
                <c:pt idx="862">
                  <c:v>4.3150000000000004</c:v>
                </c:pt>
                <c:pt idx="863">
                  <c:v>4.32</c:v>
                </c:pt>
                <c:pt idx="864">
                  <c:v>4.3250000000000002</c:v>
                </c:pt>
                <c:pt idx="865">
                  <c:v>4.33</c:v>
                </c:pt>
                <c:pt idx="866">
                  <c:v>4.335</c:v>
                </c:pt>
                <c:pt idx="867">
                  <c:v>4.34</c:v>
                </c:pt>
                <c:pt idx="868">
                  <c:v>4.3449999999999998</c:v>
                </c:pt>
                <c:pt idx="869">
                  <c:v>4.3499999999999996</c:v>
                </c:pt>
                <c:pt idx="870">
                  <c:v>4.3550000000000004</c:v>
                </c:pt>
                <c:pt idx="871">
                  <c:v>4.3600000000000003</c:v>
                </c:pt>
                <c:pt idx="872">
                  <c:v>4.3650000000000002</c:v>
                </c:pt>
                <c:pt idx="873">
                  <c:v>4.37</c:v>
                </c:pt>
                <c:pt idx="874">
                  <c:v>4.375</c:v>
                </c:pt>
                <c:pt idx="875">
                  <c:v>4.38</c:v>
                </c:pt>
                <c:pt idx="876">
                  <c:v>4.3849999999999998</c:v>
                </c:pt>
                <c:pt idx="877">
                  <c:v>4.3899999999999997</c:v>
                </c:pt>
                <c:pt idx="878">
                  <c:v>4.3949999999999996</c:v>
                </c:pt>
                <c:pt idx="879">
                  <c:v>4.4000000000000004</c:v>
                </c:pt>
                <c:pt idx="880">
                  <c:v>4.4050000000000002</c:v>
                </c:pt>
                <c:pt idx="881">
                  <c:v>4.41</c:v>
                </c:pt>
                <c:pt idx="882">
                  <c:v>4.415</c:v>
                </c:pt>
                <c:pt idx="883">
                  <c:v>4.42</c:v>
                </c:pt>
                <c:pt idx="884">
                  <c:v>4.4249999999999998</c:v>
                </c:pt>
                <c:pt idx="885">
                  <c:v>4.43</c:v>
                </c:pt>
                <c:pt idx="886">
                  <c:v>4.4349999999999996</c:v>
                </c:pt>
                <c:pt idx="887">
                  <c:v>4.4400000000000004</c:v>
                </c:pt>
                <c:pt idx="888">
                  <c:v>4.4450000000000003</c:v>
                </c:pt>
                <c:pt idx="889">
                  <c:v>4.45</c:v>
                </c:pt>
                <c:pt idx="890">
                  <c:v>4.4550000000000001</c:v>
                </c:pt>
                <c:pt idx="891">
                  <c:v>4.46</c:v>
                </c:pt>
                <c:pt idx="892">
                  <c:v>4.4649999999999999</c:v>
                </c:pt>
                <c:pt idx="893">
                  <c:v>4.47</c:v>
                </c:pt>
                <c:pt idx="894">
                  <c:v>4.4749999999999996</c:v>
                </c:pt>
                <c:pt idx="895">
                  <c:v>4.4800000000000004</c:v>
                </c:pt>
                <c:pt idx="896">
                  <c:v>4.4850000000000003</c:v>
                </c:pt>
                <c:pt idx="897">
                  <c:v>4.49</c:v>
                </c:pt>
                <c:pt idx="898">
                  <c:v>4.4950000000000001</c:v>
                </c:pt>
                <c:pt idx="899">
                  <c:v>4.5</c:v>
                </c:pt>
                <c:pt idx="900">
                  <c:v>4.5049999999999999</c:v>
                </c:pt>
                <c:pt idx="901">
                  <c:v>4.51</c:v>
                </c:pt>
                <c:pt idx="902">
                  <c:v>4.5149999999999997</c:v>
                </c:pt>
                <c:pt idx="903">
                  <c:v>4.5199999999999996</c:v>
                </c:pt>
                <c:pt idx="904">
                  <c:v>4.5250000000000004</c:v>
                </c:pt>
                <c:pt idx="905">
                  <c:v>4.53</c:v>
                </c:pt>
                <c:pt idx="906">
                  <c:v>4.5350000000000001</c:v>
                </c:pt>
                <c:pt idx="907">
                  <c:v>4.54</c:v>
                </c:pt>
                <c:pt idx="908">
                  <c:v>4.5449999999999999</c:v>
                </c:pt>
                <c:pt idx="909">
                  <c:v>4.55</c:v>
                </c:pt>
                <c:pt idx="910">
                  <c:v>4.5549999999999997</c:v>
                </c:pt>
                <c:pt idx="911">
                  <c:v>4.5599999999999996</c:v>
                </c:pt>
                <c:pt idx="912">
                  <c:v>4.5650000000000004</c:v>
                </c:pt>
                <c:pt idx="913">
                  <c:v>4.57</c:v>
                </c:pt>
                <c:pt idx="914">
                  <c:v>4.5750000000000002</c:v>
                </c:pt>
                <c:pt idx="915">
                  <c:v>4.58</c:v>
                </c:pt>
                <c:pt idx="916">
                  <c:v>4.585</c:v>
                </c:pt>
                <c:pt idx="917">
                  <c:v>4.59</c:v>
                </c:pt>
                <c:pt idx="918">
                  <c:v>4.5949999999999998</c:v>
                </c:pt>
                <c:pt idx="919">
                  <c:v>4.5999999999999996</c:v>
                </c:pt>
                <c:pt idx="920">
                  <c:v>4.6050000000000004</c:v>
                </c:pt>
                <c:pt idx="921">
                  <c:v>4.6100000000000003</c:v>
                </c:pt>
                <c:pt idx="922">
                  <c:v>4.6150000000000002</c:v>
                </c:pt>
                <c:pt idx="923">
                  <c:v>4.62</c:v>
                </c:pt>
                <c:pt idx="924">
                  <c:v>4.625</c:v>
                </c:pt>
                <c:pt idx="925">
                  <c:v>4.63</c:v>
                </c:pt>
                <c:pt idx="926">
                  <c:v>4.6349999999999998</c:v>
                </c:pt>
                <c:pt idx="927">
                  <c:v>4.6399999999999997</c:v>
                </c:pt>
                <c:pt idx="928">
                  <c:v>4.6449999999999996</c:v>
                </c:pt>
                <c:pt idx="929">
                  <c:v>4.6500000000000004</c:v>
                </c:pt>
                <c:pt idx="930">
                  <c:v>4.6550000000000002</c:v>
                </c:pt>
                <c:pt idx="931">
                  <c:v>4.66</c:v>
                </c:pt>
                <c:pt idx="932">
                  <c:v>4.665</c:v>
                </c:pt>
                <c:pt idx="933">
                  <c:v>4.67</c:v>
                </c:pt>
                <c:pt idx="934">
                  <c:v>4.6749999999999998</c:v>
                </c:pt>
                <c:pt idx="935">
                  <c:v>4.68</c:v>
                </c:pt>
                <c:pt idx="936">
                  <c:v>4.6849999999999996</c:v>
                </c:pt>
                <c:pt idx="937">
                  <c:v>4.6900000000000004</c:v>
                </c:pt>
                <c:pt idx="938">
                  <c:v>4.6950000000000003</c:v>
                </c:pt>
                <c:pt idx="939">
                  <c:v>4.7</c:v>
                </c:pt>
                <c:pt idx="940">
                  <c:v>4.7050000000000001</c:v>
                </c:pt>
                <c:pt idx="941">
                  <c:v>4.71</c:v>
                </c:pt>
                <c:pt idx="942">
                  <c:v>4.7149999999999999</c:v>
                </c:pt>
                <c:pt idx="943">
                  <c:v>4.72</c:v>
                </c:pt>
                <c:pt idx="944">
                  <c:v>4.7249999999999996</c:v>
                </c:pt>
                <c:pt idx="945">
                  <c:v>4.7300000000000004</c:v>
                </c:pt>
                <c:pt idx="946">
                  <c:v>4.7350000000000003</c:v>
                </c:pt>
                <c:pt idx="947">
                  <c:v>4.74</c:v>
                </c:pt>
                <c:pt idx="948">
                  <c:v>4.7450000000000001</c:v>
                </c:pt>
                <c:pt idx="949">
                  <c:v>4.75</c:v>
                </c:pt>
                <c:pt idx="950">
                  <c:v>4.7549999999999999</c:v>
                </c:pt>
                <c:pt idx="951">
                  <c:v>4.76</c:v>
                </c:pt>
                <c:pt idx="952">
                  <c:v>4.7649999999999997</c:v>
                </c:pt>
                <c:pt idx="953">
                  <c:v>4.7699999999999996</c:v>
                </c:pt>
                <c:pt idx="954">
                  <c:v>4.7750000000000004</c:v>
                </c:pt>
                <c:pt idx="955">
                  <c:v>4.78</c:v>
                </c:pt>
                <c:pt idx="956">
                  <c:v>4.7850000000000001</c:v>
                </c:pt>
                <c:pt idx="957">
                  <c:v>4.79</c:v>
                </c:pt>
                <c:pt idx="958">
                  <c:v>4.7949999999999999</c:v>
                </c:pt>
                <c:pt idx="959">
                  <c:v>4.8</c:v>
                </c:pt>
                <c:pt idx="960">
                  <c:v>4.8049999999999997</c:v>
                </c:pt>
                <c:pt idx="961">
                  <c:v>4.8099999999999996</c:v>
                </c:pt>
                <c:pt idx="962">
                  <c:v>4.8150000000000004</c:v>
                </c:pt>
                <c:pt idx="963">
                  <c:v>4.82</c:v>
                </c:pt>
                <c:pt idx="964">
                  <c:v>4.8250000000000002</c:v>
                </c:pt>
                <c:pt idx="965">
                  <c:v>4.83</c:v>
                </c:pt>
                <c:pt idx="966">
                  <c:v>4.835</c:v>
                </c:pt>
                <c:pt idx="967">
                  <c:v>4.84</c:v>
                </c:pt>
                <c:pt idx="968">
                  <c:v>4.8449999999999998</c:v>
                </c:pt>
                <c:pt idx="969">
                  <c:v>4.8499999999999996</c:v>
                </c:pt>
                <c:pt idx="970">
                  <c:v>4.8550000000000004</c:v>
                </c:pt>
                <c:pt idx="971">
                  <c:v>4.8600000000000003</c:v>
                </c:pt>
                <c:pt idx="972">
                  <c:v>4.8650000000000002</c:v>
                </c:pt>
                <c:pt idx="973">
                  <c:v>4.87</c:v>
                </c:pt>
                <c:pt idx="974">
                  <c:v>4.875</c:v>
                </c:pt>
                <c:pt idx="975">
                  <c:v>4.88</c:v>
                </c:pt>
                <c:pt idx="976">
                  <c:v>4.8849999999999998</c:v>
                </c:pt>
                <c:pt idx="977">
                  <c:v>4.8899999999999997</c:v>
                </c:pt>
                <c:pt idx="978">
                  <c:v>4.8949999999999996</c:v>
                </c:pt>
                <c:pt idx="979">
                  <c:v>4.9000000000000004</c:v>
                </c:pt>
                <c:pt idx="980">
                  <c:v>4.9050000000000002</c:v>
                </c:pt>
                <c:pt idx="981">
                  <c:v>4.91</c:v>
                </c:pt>
                <c:pt idx="982">
                  <c:v>4.915</c:v>
                </c:pt>
                <c:pt idx="983">
                  <c:v>4.92</c:v>
                </c:pt>
                <c:pt idx="984">
                  <c:v>4.9249999999999998</c:v>
                </c:pt>
                <c:pt idx="985">
                  <c:v>4.93</c:v>
                </c:pt>
                <c:pt idx="986">
                  <c:v>4.9349999999999996</c:v>
                </c:pt>
                <c:pt idx="987">
                  <c:v>4.9400000000000004</c:v>
                </c:pt>
                <c:pt idx="988">
                  <c:v>4.9450000000000003</c:v>
                </c:pt>
                <c:pt idx="989">
                  <c:v>4.95</c:v>
                </c:pt>
                <c:pt idx="990">
                  <c:v>4.9550000000000001</c:v>
                </c:pt>
                <c:pt idx="991">
                  <c:v>4.96</c:v>
                </c:pt>
                <c:pt idx="992">
                  <c:v>4.9649999999999999</c:v>
                </c:pt>
                <c:pt idx="993">
                  <c:v>4.97</c:v>
                </c:pt>
                <c:pt idx="994">
                  <c:v>4.9749999999999996</c:v>
                </c:pt>
                <c:pt idx="995">
                  <c:v>4.9800000000000004</c:v>
                </c:pt>
                <c:pt idx="996">
                  <c:v>4.9850000000000003</c:v>
                </c:pt>
                <c:pt idx="997">
                  <c:v>4.99</c:v>
                </c:pt>
                <c:pt idx="998">
                  <c:v>4.9950000000000001</c:v>
                </c:pt>
                <c:pt idx="999">
                  <c:v>5</c:v>
                </c:pt>
                <c:pt idx="1000">
                  <c:v>5.0049999999999999</c:v>
                </c:pt>
                <c:pt idx="1001">
                  <c:v>5.01</c:v>
                </c:pt>
                <c:pt idx="1002">
                  <c:v>5.0149999999999997</c:v>
                </c:pt>
                <c:pt idx="1003">
                  <c:v>5.0199999999999996</c:v>
                </c:pt>
                <c:pt idx="1004">
                  <c:v>5.0250000000000004</c:v>
                </c:pt>
                <c:pt idx="1005">
                  <c:v>5.03</c:v>
                </c:pt>
                <c:pt idx="1006">
                  <c:v>5.0350000000000001</c:v>
                </c:pt>
                <c:pt idx="1007">
                  <c:v>5.04</c:v>
                </c:pt>
                <c:pt idx="1008">
                  <c:v>5.0449999999999999</c:v>
                </c:pt>
                <c:pt idx="1009">
                  <c:v>5.05</c:v>
                </c:pt>
                <c:pt idx="1010">
                  <c:v>5.0549999999999997</c:v>
                </c:pt>
                <c:pt idx="1011">
                  <c:v>5.0599999999999996</c:v>
                </c:pt>
                <c:pt idx="1012">
                  <c:v>5.0650000000000004</c:v>
                </c:pt>
                <c:pt idx="1013">
                  <c:v>5.07</c:v>
                </c:pt>
                <c:pt idx="1014">
                  <c:v>5.0750000000000002</c:v>
                </c:pt>
                <c:pt idx="1015">
                  <c:v>5.08</c:v>
                </c:pt>
                <c:pt idx="1016">
                  <c:v>5.085</c:v>
                </c:pt>
                <c:pt idx="1017">
                  <c:v>5.09</c:v>
                </c:pt>
                <c:pt idx="1018">
                  <c:v>5.0949999999999998</c:v>
                </c:pt>
                <c:pt idx="1019">
                  <c:v>5.0999999999999996</c:v>
                </c:pt>
                <c:pt idx="1020">
                  <c:v>5.1050000000000004</c:v>
                </c:pt>
                <c:pt idx="1021">
                  <c:v>5.1100000000000003</c:v>
                </c:pt>
                <c:pt idx="1022">
                  <c:v>5.1150000000000002</c:v>
                </c:pt>
                <c:pt idx="1023">
                  <c:v>5.12</c:v>
                </c:pt>
                <c:pt idx="1024">
                  <c:v>5.125</c:v>
                </c:pt>
                <c:pt idx="1025">
                  <c:v>5.13</c:v>
                </c:pt>
                <c:pt idx="1026">
                  <c:v>5.1349999999999998</c:v>
                </c:pt>
                <c:pt idx="1027">
                  <c:v>5.14</c:v>
                </c:pt>
                <c:pt idx="1028">
                  <c:v>5.1449999999999996</c:v>
                </c:pt>
                <c:pt idx="1029">
                  <c:v>5.15</c:v>
                </c:pt>
                <c:pt idx="1030">
                  <c:v>5.1550000000000002</c:v>
                </c:pt>
                <c:pt idx="1031">
                  <c:v>5.16</c:v>
                </c:pt>
                <c:pt idx="1032">
                  <c:v>5.165</c:v>
                </c:pt>
                <c:pt idx="1033">
                  <c:v>5.17</c:v>
                </c:pt>
                <c:pt idx="1034">
                  <c:v>5.1749999999999998</c:v>
                </c:pt>
                <c:pt idx="1035">
                  <c:v>5.18</c:v>
                </c:pt>
                <c:pt idx="1036">
                  <c:v>5.1849999999999996</c:v>
                </c:pt>
                <c:pt idx="1037">
                  <c:v>5.19</c:v>
                </c:pt>
                <c:pt idx="1038">
                  <c:v>5.1950000000000003</c:v>
                </c:pt>
                <c:pt idx="1039">
                  <c:v>5.2</c:v>
                </c:pt>
                <c:pt idx="1040">
                  <c:v>5.2050000000000001</c:v>
                </c:pt>
                <c:pt idx="1041">
                  <c:v>5.21</c:v>
                </c:pt>
                <c:pt idx="1042">
                  <c:v>5.2149999999999999</c:v>
                </c:pt>
                <c:pt idx="1043">
                  <c:v>5.22</c:v>
                </c:pt>
                <c:pt idx="1044">
                  <c:v>5.2249999999999996</c:v>
                </c:pt>
                <c:pt idx="1045">
                  <c:v>5.23</c:v>
                </c:pt>
                <c:pt idx="1046">
                  <c:v>5.2350000000000003</c:v>
                </c:pt>
                <c:pt idx="1047">
                  <c:v>5.24</c:v>
                </c:pt>
                <c:pt idx="1048">
                  <c:v>5.2450000000000001</c:v>
                </c:pt>
                <c:pt idx="1049">
                  <c:v>5.25</c:v>
                </c:pt>
                <c:pt idx="1050">
                  <c:v>5.2549999999999999</c:v>
                </c:pt>
                <c:pt idx="1051">
                  <c:v>5.26</c:v>
                </c:pt>
                <c:pt idx="1052">
                  <c:v>5.2649999999999997</c:v>
                </c:pt>
                <c:pt idx="1053">
                  <c:v>5.27</c:v>
                </c:pt>
                <c:pt idx="1054">
                  <c:v>5.2750000000000004</c:v>
                </c:pt>
                <c:pt idx="1055">
                  <c:v>5.28</c:v>
                </c:pt>
                <c:pt idx="1056">
                  <c:v>5.2850000000000001</c:v>
                </c:pt>
                <c:pt idx="1057">
                  <c:v>5.29</c:v>
                </c:pt>
                <c:pt idx="1058">
                  <c:v>5.2949999999999999</c:v>
                </c:pt>
                <c:pt idx="1059">
                  <c:v>5.3</c:v>
                </c:pt>
                <c:pt idx="1060">
                  <c:v>5.3049999999999997</c:v>
                </c:pt>
                <c:pt idx="1061">
                  <c:v>5.31</c:v>
                </c:pt>
                <c:pt idx="1062">
                  <c:v>5.3150000000000004</c:v>
                </c:pt>
                <c:pt idx="1063">
                  <c:v>5.32</c:v>
                </c:pt>
                <c:pt idx="1064">
                  <c:v>5.3250000000000002</c:v>
                </c:pt>
                <c:pt idx="1065">
                  <c:v>5.33</c:v>
                </c:pt>
                <c:pt idx="1066">
                  <c:v>5.335</c:v>
                </c:pt>
                <c:pt idx="1067">
                  <c:v>5.34</c:v>
                </c:pt>
                <c:pt idx="1068">
                  <c:v>5.3449999999999998</c:v>
                </c:pt>
                <c:pt idx="1069">
                  <c:v>5.35</c:v>
                </c:pt>
                <c:pt idx="1070">
                  <c:v>5.3550000000000004</c:v>
                </c:pt>
                <c:pt idx="1071">
                  <c:v>5.36</c:v>
                </c:pt>
                <c:pt idx="1072">
                  <c:v>5.3650000000000002</c:v>
                </c:pt>
                <c:pt idx="1073">
                  <c:v>5.37</c:v>
                </c:pt>
                <c:pt idx="1074">
                  <c:v>5.375</c:v>
                </c:pt>
                <c:pt idx="1075">
                  <c:v>5.38</c:v>
                </c:pt>
                <c:pt idx="1076">
                  <c:v>5.3849999999999998</c:v>
                </c:pt>
                <c:pt idx="1077">
                  <c:v>5.39</c:v>
                </c:pt>
                <c:pt idx="1078">
                  <c:v>5.3949999999999996</c:v>
                </c:pt>
                <c:pt idx="1079">
                  <c:v>5.4</c:v>
                </c:pt>
                <c:pt idx="1080">
                  <c:v>5.4050000000000002</c:v>
                </c:pt>
                <c:pt idx="1081">
                  <c:v>5.41</c:v>
                </c:pt>
                <c:pt idx="1082">
                  <c:v>5.415</c:v>
                </c:pt>
                <c:pt idx="1083">
                  <c:v>5.42</c:v>
                </c:pt>
                <c:pt idx="1084">
                  <c:v>5.4249999999999998</c:v>
                </c:pt>
                <c:pt idx="1085">
                  <c:v>5.43</c:v>
                </c:pt>
                <c:pt idx="1086">
                  <c:v>5.4349999999999996</c:v>
                </c:pt>
                <c:pt idx="1087">
                  <c:v>5.44</c:v>
                </c:pt>
                <c:pt idx="1088">
                  <c:v>5.4450000000000003</c:v>
                </c:pt>
                <c:pt idx="1089">
                  <c:v>5.45</c:v>
                </c:pt>
                <c:pt idx="1090">
                  <c:v>5.4550000000000001</c:v>
                </c:pt>
                <c:pt idx="1091">
                  <c:v>5.46</c:v>
                </c:pt>
                <c:pt idx="1092">
                  <c:v>5.4649999999999999</c:v>
                </c:pt>
                <c:pt idx="1093">
                  <c:v>5.47</c:v>
                </c:pt>
                <c:pt idx="1094">
                  <c:v>5.4749999999999996</c:v>
                </c:pt>
                <c:pt idx="1095">
                  <c:v>5.48</c:v>
                </c:pt>
                <c:pt idx="1096">
                  <c:v>5.4850000000000003</c:v>
                </c:pt>
                <c:pt idx="1097">
                  <c:v>5.49</c:v>
                </c:pt>
                <c:pt idx="1098">
                  <c:v>5.4950000000000001</c:v>
                </c:pt>
                <c:pt idx="1099">
                  <c:v>5.5</c:v>
                </c:pt>
                <c:pt idx="1100">
                  <c:v>5.5049999999999999</c:v>
                </c:pt>
                <c:pt idx="1101">
                  <c:v>5.51</c:v>
                </c:pt>
                <c:pt idx="1102">
                  <c:v>5.5149999999999997</c:v>
                </c:pt>
                <c:pt idx="1103">
                  <c:v>5.52</c:v>
                </c:pt>
                <c:pt idx="1104">
                  <c:v>5.5250000000000004</c:v>
                </c:pt>
                <c:pt idx="1105">
                  <c:v>5.53</c:v>
                </c:pt>
                <c:pt idx="1106">
                  <c:v>5.5350000000000001</c:v>
                </c:pt>
                <c:pt idx="1107">
                  <c:v>5.54</c:v>
                </c:pt>
                <c:pt idx="1108">
                  <c:v>5.5449999999999999</c:v>
                </c:pt>
                <c:pt idx="1109">
                  <c:v>5.55</c:v>
                </c:pt>
                <c:pt idx="1110">
                  <c:v>5.5549999999999997</c:v>
                </c:pt>
                <c:pt idx="1111">
                  <c:v>5.56</c:v>
                </c:pt>
                <c:pt idx="1112">
                  <c:v>5.5650000000000004</c:v>
                </c:pt>
                <c:pt idx="1113">
                  <c:v>5.57</c:v>
                </c:pt>
                <c:pt idx="1114">
                  <c:v>5.5750000000000002</c:v>
                </c:pt>
                <c:pt idx="1115">
                  <c:v>5.58</c:v>
                </c:pt>
                <c:pt idx="1116">
                  <c:v>5.585</c:v>
                </c:pt>
                <c:pt idx="1117">
                  <c:v>5.59</c:v>
                </c:pt>
                <c:pt idx="1118">
                  <c:v>5.5949999999999998</c:v>
                </c:pt>
                <c:pt idx="1119">
                  <c:v>5.6</c:v>
                </c:pt>
                <c:pt idx="1120">
                  <c:v>5.6050000000000004</c:v>
                </c:pt>
                <c:pt idx="1121">
                  <c:v>5.61</c:v>
                </c:pt>
                <c:pt idx="1122">
                  <c:v>5.6150000000000002</c:v>
                </c:pt>
                <c:pt idx="1123">
                  <c:v>5.62</c:v>
                </c:pt>
                <c:pt idx="1124">
                  <c:v>5.625</c:v>
                </c:pt>
                <c:pt idx="1125">
                  <c:v>5.63</c:v>
                </c:pt>
                <c:pt idx="1126">
                  <c:v>5.6349999999999998</c:v>
                </c:pt>
                <c:pt idx="1127">
                  <c:v>5.64</c:v>
                </c:pt>
                <c:pt idx="1128">
                  <c:v>5.6449999999999996</c:v>
                </c:pt>
                <c:pt idx="1129">
                  <c:v>5.65</c:v>
                </c:pt>
                <c:pt idx="1130">
                  <c:v>5.6550000000000002</c:v>
                </c:pt>
                <c:pt idx="1131">
                  <c:v>5.66</c:v>
                </c:pt>
                <c:pt idx="1132">
                  <c:v>5.665</c:v>
                </c:pt>
                <c:pt idx="1133">
                  <c:v>5.67</c:v>
                </c:pt>
                <c:pt idx="1134">
                  <c:v>5.6749999999999998</c:v>
                </c:pt>
                <c:pt idx="1135">
                  <c:v>5.68</c:v>
                </c:pt>
                <c:pt idx="1136">
                  <c:v>5.6849999999999996</c:v>
                </c:pt>
                <c:pt idx="1137">
                  <c:v>5.69</c:v>
                </c:pt>
                <c:pt idx="1138">
                  <c:v>5.6950000000000003</c:v>
                </c:pt>
                <c:pt idx="1139">
                  <c:v>5.7</c:v>
                </c:pt>
                <c:pt idx="1140">
                  <c:v>5.7050000000000001</c:v>
                </c:pt>
                <c:pt idx="1141">
                  <c:v>5.71</c:v>
                </c:pt>
                <c:pt idx="1142">
                  <c:v>5.7149999999999999</c:v>
                </c:pt>
                <c:pt idx="1143">
                  <c:v>5.72</c:v>
                </c:pt>
                <c:pt idx="1144">
                  <c:v>5.7249999999999996</c:v>
                </c:pt>
                <c:pt idx="1145">
                  <c:v>5.73</c:v>
                </c:pt>
                <c:pt idx="1146">
                  <c:v>5.7350000000000003</c:v>
                </c:pt>
                <c:pt idx="1147">
                  <c:v>5.74</c:v>
                </c:pt>
                <c:pt idx="1148">
                  <c:v>5.7450000000000001</c:v>
                </c:pt>
                <c:pt idx="1149">
                  <c:v>5.75</c:v>
                </c:pt>
                <c:pt idx="1150">
                  <c:v>5.7549999999999999</c:v>
                </c:pt>
                <c:pt idx="1151">
                  <c:v>5.76</c:v>
                </c:pt>
                <c:pt idx="1152">
                  <c:v>5.7649999999999997</c:v>
                </c:pt>
                <c:pt idx="1153">
                  <c:v>5.77</c:v>
                </c:pt>
                <c:pt idx="1154">
                  <c:v>5.7750000000000004</c:v>
                </c:pt>
                <c:pt idx="1155">
                  <c:v>5.78</c:v>
                </c:pt>
                <c:pt idx="1156">
                  <c:v>5.7850000000000001</c:v>
                </c:pt>
                <c:pt idx="1157">
                  <c:v>5.79</c:v>
                </c:pt>
                <c:pt idx="1158">
                  <c:v>5.7949999999999999</c:v>
                </c:pt>
                <c:pt idx="1159">
                  <c:v>5.8</c:v>
                </c:pt>
                <c:pt idx="1160">
                  <c:v>5.8049999999999997</c:v>
                </c:pt>
                <c:pt idx="1161">
                  <c:v>5.81</c:v>
                </c:pt>
                <c:pt idx="1162">
                  <c:v>5.8150000000000004</c:v>
                </c:pt>
                <c:pt idx="1163">
                  <c:v>5.82</c:v>
                </c:pt>
                <c:pt idx="1164">
                  <c:v>5.8250000000000002</c:v>
                </c:pt>
                <c:pt idx="1165">
                  <c:v>5.83</c:v>
                </c:pt>
                <c:pt idx="1166">
                  <c:v>5.835</c:v>
                </c:pt>
                <c:pt idx="1167">
                  <c:v>5.84</c:v>
                </c:pt>
                <c:pt idx="1168">
                  <c:v>5.8449999999999998</c:v>
                </c:pt>
                <c:pt idx="1169">
                  <c:v>5.85</c:v>
                </c:pt>
                <c:pt idx="1170">
                  <c:v>5.8550000000000004</c:v>
                </c:pt>
                <c:pt idx="1171">
                  <c:v>5.86</c:v>
                </c:pt>
                <c:pt idx="1172">
                  <c:v>5.8650000000000002</c:v>
                </c:pt>
                <c:pt idx="1173">
                  <c:v>5.87</c:v>
                </c:pt>
                <c:pt idx="1174">
                  <c:v>5.875</c:v>
                </c:pt>
                <c:pt idx="1175">
                  <c:v>5.88</c:v>
                </c:pt>
                <c:pt idx="1176">
                  <c:v>5.8849999999999998</c:v>
                </c:pt>
                <c:pt idx="1177">
                  <c:v>5.89</c:v>
                </c:pt>
                <c:pt idx="1178">
                  <c:v>5.8949999999999996</c:v>
                </c:pt>
                <c:pt idx="1179">
                  <c:v>5.9</c:v>
                </c:pt>
                <c:pt idx="1180">
                  <c:v>5.9050000000000002</c:v>
                </c:pt>
                <c:pt idx="1181">
                  <c:v>5.91</c:v>
                </c:pt>
                <c:pt idx="1182">
                  <c:v>5.915</c:v>
                </c:pt>
                <c:pt idx="1183">
                  <c:v>5.92</c:v>
                </c:pt>
                <c:pt idx="1184">
                  <c:v>5.9249999999999998</c:v>
                </c:pt>
                <c:pt idx="1185">
                  <c:v>5.93</c:v>
                </c:pt>
                <c:pt idx="1186">
                  <c:v>5.9349999999999996</c:v>
                </c:pt>
                <c:pt idx="1187">
                  <c:v>5.94</c:v>
                </c:pt>
                <c:pt idx="1188">
                  <c:v>5.9450000000000003</c:v>
                </c:pt>
                <c:pt idx="1189">
                  <c:v>5.95</c:v>
                </c:pt>
                <c:pt idx="1190">
                  <c:v>5.9550000000000001</c:v>
                </c:pt>
                <c:pt idx="1191">
                  <c:v>5.96</c:v>
                </c:pt>
                <c:pt idx="1192">
                  <c:v>5.9649999999999999</c:v>
                </c:pt>
                <c:pt idx="1193">
                  <c:v>5.97</c:v>
                </c:pt>
                <c:pt idx="1194">
                  <c:v>5.9749999999999996</c:v>
                </c:pt>
                <c:pt idx="1195">
                  <c:v>5.98</c:v>
                </c:pt>
                <c:pt idx="1196">
                  <c:v>5.9850000000000003</c:v>
                </c:pt>
                <c:pt idx="1197">
                  <c:v>5.99</c:v>
                </c:pt>
                <c:pt idx="1198">
                  <c:v>5.9950000000000001</c:v>
                </c:pt>
                <c:pt idx="1199">
                  <c:v>6</c:v>
                </c:pt>
                <c:pt idx="1200">
                  <c:v>6.0049999999999999</c:v>
                </c:pt>
                <c:pt idx="1201">
                  <c:v>6.01</c:v>
                </c:pt>
                <c:pt idx="1202">
                  <c:v>6.0149999999999997</c:v>
                </c:pt>
                <c:pt idx="1203">
                  <c:v>6.02</c:v>
                </c:pt>
                <c:pt idx="1204">
                  <c:v>6.0250000000000004</c:v>
                </c:pt>
                <c:pt idx="1205">
                  <c:v>6.03</c:v>
                </c:pt>
                <c:pt idx="1206">
                  <c:v>6.0350000000000001</c:v>
                </c:pt>
                <c:pt idx="1207">
                  <c:v>6.04</c:v>
                </c:pt>
                <c:pt idx="1208">
                  <c:v>6.0449999999999999</c:v>
                </c:pt>
                <c:pt idx="1209">
                  <c:v>6.05</c:v>
                </c:pt>
                <c:pt idx="1210">
                  <c:v>6.0549999999999997</c:v>
                </c:pt>
                <c:pt idx="1211">
                  <c:v>6.06</c:v>
                </c:pt>
                <c:pt idx="1212">
                  <c:v>6.0650000000000004</c:v>
                </c:pt>
                <c:pt idx="1213">
                  <c:v>6.07</c:v>
                </c:pt>
                <c:pt idx="1214">
                  <c:v>6.0750000000000002</c:v>
                </c:pt>
                <c:pt idx="1215">
                  <c:v>6.08</c:v>
                </c:pt>
                <c:pt idx="1216">
                  <c:v>6.085</c:v>
                </c:pt>
                <c:pt idx="1217">
                  <c:v>6.09</c:v>
                </c:pt>
                <c:pt idx="1218">
                  <c:v>6.0949999999999998</c:v>
                </c:pt>
                <c:pt idx="1219">
                  <c:v>6.1</c:v>
                </c:pt>
                <c:pt idx="1220">
                  <c:v>6.1050000000000004</c:v>
                </c:pt>
                <c:pt idx="1221">
                  <c:v>6.11</c:v>
                </c:pt>
                <c:pt idx="1222">
                  <c:v>6.1150000000000002</c:v>
                </c:pt>
                <c:pt idx="1223">
                  <c:v>6.12</c:v>
                </c:pt>
                <c:pt idx="1224">
                  <c:v>6.125</c:v>
                </c:pt>
                <c:pt idx="1225">
                  <c:v>6.13</c:v>
                </c:pt>
                <c:pt idx="1226">
                  <c:v>6.1349999999999998</c:v>
                </c:pt>
                <c:pt idx="1227">
                  <c:v>6.14</c:v>
                </c:pt>
                <c:pt idx="1228">
                  <c:v>6.1449999999999996</c:v>
                </c:pt>
                <c:pt idx="1229">
                  <c:v>6.15</c:v>
                </c:pt>
                <c:pt idx="1230">
                  <c:v>6.1550000000000002</c:v>
                </c:pt>
                <c:pt idx="1231">
                  <c:v>6.16</c:v>
                </c:pt>
                <c:pt idx="1232">
                  <c:v>6.165</c:v>
                </c:pt>
                <c:pt idx="1233">
                  <c:v>6.17</c:v>
                </c:pt>
                <c:pt idx="1234">
                  <c:v>6.1749999999999998</c:v>
                </c:pt>
                <c:pt idx="1235">
                  <c:v>6.18</c:v>
                </c:pt>
                <c:pt idx="1236">
                  <c:v>6.1849999999999996</c:v>
                </c:pt>
                <c:pt idx="1237">
                  <c:v>6.19</c:v>
                </c:pt>
                <c:pt idx="1238">
                  <c:v>6.1950000000000003</c:v>
                </c:pt>
                <c:pt idx="1239">
                  <c:v>6.2</c:v>
                </c:pt>
                <c:pt idx="1240">
                  <c:v>6.2050000000000001</c:v>
                </c:pt>
                <c:pt idx="1241">
                  <c:v>6.21</c:v>
                </c:pt>
                <c:pt idx="1242">
                  <c:v>6.2149999999999999</c:v>
                </c:pt>
                <c:pt idx="1243">
                  <c:v>6.22</c:v>
                </c:pt>
                <c:pt idx="1244">
                  <c:v>6.2249999999999996</c:v>
                </c:pt>
                <c:pt idx="1245">
                  <c:v>6.23</c:v>
                </c:pt>
                <c:pt idx="1246">
                  <c:v>6.2350000000000003</c:v>
                </c:pt>
                <c:pt idx="1247">
                  <c:v>6.24</c:v>
                </c:pt>
                <c:pt idx="1248">
                  <c:v>6.2450000000000001</c:v>
                </c:pt>
                <c:pt idx="1249">
                  <c:v>6.25</c:v>
                </c:pt>
                <c:pt idx="1250">
                  <c:v>6.2549999999999999</c:v>
                </c:pt>
                <c:pt idx="1251">
                  <c:v>6.26</c:v>
                </c:pt>
                <c:pt idx="1252">
                  <c:v>6.2649999999999997</c:v>
                </c:pt>
                <c:pt idx="1253">
                  <c:v>6.27</c:v>
                </c:pt>
                <c:pt idx="1254">
                  <c:v>6.2750000000000004</c:v>
                </c:pt>
                <c:pt idx="1255">
                  <c:v>6.28</c:v>
                </c:pt>
                <c:pt idx="1256">
                  <c:v>6.2850000000000001</c:v>
                </c:pt>
                <c:pt idx="1257">
                  <c:v>6.29</c:v>
                </c:pt>
                <c:pt idx="1258">
                  <c:v>6.2949999999999999</c:v>
                </c:pt>
                <c:pt idx="1259">
                  <c:v>6.3</c:v>
                </c:pt>
                <c:pt idx="1260">
                  <c:v>6.3049999999999997</c:v>
                </c:pt>
                <c:pt idx="1261">
                  <c:v>6.31</c:v>
                </c:pt>
                <c:pt idx="1262">
                  <c:v>6.3150000000000004</c:v>
                </c:pt>
                <c:pt idx="1263">
                  <c:v>6.32</c:v>
                </c:pt>
                <c:pt idx="1264">
                  <c:v>6.3250000000000002</c:v>
                </c:pt>
                <c:pt idx="1265">
                  <c:v>6.33</c:v>
                </c:pt>
                <c:pt idx="1266">
                  <c:v>6.335</c:v>
                </c:pt>
                <c:pt idx="1267">
                  <c:v>6.34</c:v>
                </c:pt>
                <c:pt idx="1268">
                  <c:v>6.3449999999999998</c:v>
                </c:pt>
                <c:pt idx="1269">
                  <c:v>6.35</c:v>
                </c:pt>
                <c:pt idx="1270">
                  <c:v>6.3550000000000004</c:v>
                </c:pt>
                <c:pt idx="1271">
                  <c:v>6.36</c:v>
                </c:pt>
                <c:pt idx="1272">
                  <c:v>6.3650000000000002</c:v>
                </c:pt>
                <c:pt idx="1273">
                  <c:v>6.37</c:v>
                </c:pt>
                <c:pt idx="1274">
                  <c:v>6.375</c:v>
                </c:pt>
                <c:pt idx="1275">
                  <c:v>6.38</c:v>
                </c:pt>
                <c:pt idx="1276">
                  <c:v>6.3849999999999998</c:v>
                </c:pt>
                <c:pt idx="1277">
                  <c:v>6.39</c:v>
                </c:pt>
                <c:pt idx="1278">
                  <c:v>6.3949999999999996</c:v>
                </c:pt>
                <c:pt idx="1279">
                  <c:v>6.4</c:v>
                </c:pt>
                <c:pt idx="1280">
                  <c:v>6.4050000000000002</c:v>
                </c:pt>
                <c:pt idx="1281">
                  <c:v>6.41</c:v>
                </c:pt>
                <c:pt idx="1282">
                  <c:v>6.415</c:v>
                </c:pt>
                <c:pt idx="1283">
                  <c:v>6.42</c:v>
                </c:pt>
                <c:pt idx="1284">
                  <c:v>6.4249999999999998</c:v>
                </c:pt>
                <c:pt idx="1285">
                  <c:v>6.43</c:v>
                </c:pt>
                <c:pt idx="1286">
                  <c:v>6.4349999999999996</c:v>
                </c:pt>
                <c:pt idx="1287">
                  <c:v>6.44</c:v>
                </c:pt>
                <c:pt idx="1288">
                  <c:v>6.4450000000000003</c:v>
                </c:pt>
                <c:pt idx="1289">
                  <c:v>6.45</c:v>
                </c:pt>
                <c:pt idx="1290">
                  <c:v>6.4550000000000001</c:v>
                </c:pt>
                <c:pt idx="1291">
                  <c:v>6.46</c:v>
                </c:pt>
                <c:pt idx="1292">
                  <c:v>6.4649999999999999</c:v>
                </c:pt>
                <c:pt idx="1293">
                  <c:v>6.47</c:v>
                </c:pt>
                <c:pt idx="1294">
                  <c:v>6.4749999999999996</c:v>
                </c:pt>
                <c:pt idx="1295">
                  <c:v>6.48</c:v>
                </c:pt>
                <c:pt idx="1296">
                  <c:v>6.4850000000000003</c:v>
                </c:pt>
                <c:pt idx="1297">
                  <c:v>6.49</c:v>
                </c:pt>
                <c:pt idx="1298">
                  <c:v>6.4950000000000001</c:v>
                </c:pt>
                <c:pt idx="1299">
                  <c:v>6.5</c:v>
                </c:pt>
                <c:pt idx="1300">
                  <c:v>6.5049999999999999</c:v>
                </c:pt>
                <c:pt idx="1301">
                  <c:v>6.51</c:v>
                </c:pt>
                <c:pt idx="1302">
                  <c:v>6.5149999999999997</c:v>
                </c:pt>
                <c:pt idx="1303">
                  <c:v>6.52</c:v>
                </c:pt>
                <c:pt idx="1304">
                  <c:v>6.5250000000000004</c:v>
                </c:pt>
                <c:pt idx="1305">
                  <c:v>6.53</c:v>
                </c:pt>
                <c:pt idx="1306">
                  <c:v>6.5350000000000001</c:v>
                </c:pt>
                <c:pt idx="1307">
                  <c:v>6.54</c:v>
                </c:pt>
                <c:pt idx="1308">
                  <c:v>6.5449999999999999</c:v>
                </c:pt>
                <c:pt idx="1309">
                  <c:v>6.55</c:v>
                </c:pt>
                <c:pt idx="1310">
                  <c:v>6.5549999999999997</c:v>
                </c:pt>
                <c:pt idx="1311">
                  <c:v>6.56</c:v>
                </c:pt>
                <c:pt idx="1312">
                  <c:v>6.5650000000000004</c:v>
                </c:pt>
                <c:pt idx="1313">
                  <c:v>6.57</c:v>
                </c:pt>
                <c:pt idx="1314">
                  <c:v>6.5750000000000002</c:v>
                </c:pt>
                <c:pt idx="1315">
                  <c:v>6.58</c:v>
                </c:pt>
                <c:pt idx="1316">
                  <c:v>6.585</c:v>
                </c:pt>
                <c:pt idx="1317">
                  <c:v>6.59</c:v>
                </c:pt>
                <c:pt idx="1318">
                  <c:v>6.5949999999999998</c:v>
                </c:pt>
                <c:pt idx="1319">
                  <c:v>6.6</c:v>
                </c:pt>
                <c:pt idx="1320">
                  <c:v>6.6050000000000004</c:v>
                </c:pt>
                <c:pt idx="1321">
                  <c:v>6.61</c:v>
                </c:pt>
                <c:pt idx="1322">
                  <c:v>6.6150000000000002</c:v>
                </c:pt>
                <c:pt idx="1323">
                  <c:v>6.62</c:v>
                </c:pt>
                <c:pt idx="1324">
                  <c:v>6.625</c:v>
                </c:pt>
                <c:pt idx="1325">
                  <c:v>6.63</c:v>
                </c:pt>
                <c:pt idx="1326">
                  <c:v>6.6349999999999998</c:v>
                </c:pt>
                <c:pt idx="1327">
                  <c:v>6.64</c:v>
                </c:pt>
                <c:pt idx="1328">
                  <c:v>6.6449999999999996</c:v>
                </c:pt>
                <c:pt idx="1329">
                  <c:v>6.65</c:v>
                </c:pt>
                <c:pt idx="1330">
                  <c:v>6.6550000000000002</c:v>
                </c:pt>
                <c:pt idx="1331">
                  <c:v>6.66</c:v>
                </c:pt>
                <c:pt idx="1332">
                  <c:v>6.665</c:v>
                </c:pt>
                <c:pt idx="1333">
                  <c:v>6.67</c:v>
                </c:pt>
                <c:pt idx="1334">
                  <c:v>6.6749999999999998</c:v>
                </c:pt>
                <c:pt idx="1335">
                  <c:v>6.68</c:v>
                </c:pt>
                <c:pt idx="1336">
                  <c:v>6.6849999999999996</c:v>
                </c:pt>
                <c:pt idx="1337">
                  <c:v>6.69</c:v>
                </c:pt>
                <c:pt idx="1338">
                  <c:v>6.6950000000000003</c:v>
                </c:pt>
                <c:pt idx="1339">
                  <c:v>6.7</c:v>
                </c:pt>
                <c:pt idx="1340">
                  <c:v>6.7050000000000001</c:v>
                </c:pt>
                <c:pt idx="1341">
                  <c:v>6.71</c:v>
                </c:pt>
                <c:pt idx="1342">
                  <c:v>6.7149999999999999</c:v>
                </c:pt>
                <c:pt idx="1343">
                  <c:v>6.72</c:v>
                </c:pt>
                <c:pt idx="1344">
                  <c:v>6.7249999999999996</c:v>
                </c:pt>
                <c:pt idx="1345">
                  <c:v>6.73</c:v>
                </c:pt>
                <c:pt idx="1346">
                  <c:v>6.7350000000000003</c:v>
                </c:pt>
                <c:pt idx="1347">
                  <c:v>6.74</c:v>
                </c:pt>
                <c:pt idx="1348">
                  <c:v>6.7450000000000001</c:v>
                </c:pt>
                <c:pt idx="1349">
                  <c:v>6.75</c:v>
                </c:pt>
                <c:pt idx="1350">
                  <c:v>6.7549999999999999</c:v>
                </c:pt>
                <c:pt idx="1351">
                  <c:v>6.76</c:v>
                </c:pt>
                <c:pt idx="1352">
                  <c:v>6.7649999999999997</c:v>
                </c:pt>
                <c:pt idx="1353">
                  <c:v>6.77</c:v>
                </c:pt>
                <c:pt idx="1354">
                  <c:v>6.7750000000000004</c:v>
                </c:pt>
                <c:pt idx="1355">
                  <c:v>6.78</c:v>
                </c:pt>
                <c:pt idx="1356">
                  <c:v>6.7850000000000001</c:v>
                </c:pt>
                <c:pt idx="1357">
                  <c:v>6.79</c:v>
                </c:pt>
                <c:pt idx="1358">
                  <c:v>6.7949999999999999</c:v>
                </c:pt>
                <c:pt idx="1359">
                  <c:v>6.8</c:v>
                </c:pt>
                <c:pt idx="1360">
                  <c:v>6.8049999999999997</c:v>
                </c:pt>
                <c:pt idx="1361">
                  <c:v>6.81</c:v>
                </c:pt>
                <c:pt idx="1362">
                  <c:v>6.8150000000000004</c:v>
                </c:pt>
                <c:pt idx="1363">
                  <c:v>6.82</c:v>
                </c:pt>
                <c:pt idx="1364">
                  <c:v>6.8250000000000002</c:v>
                </c:pt>
                <c:pt idx="1365">
                  <c:v>6.83</c:v>
                </c:pt>
                <c:pt idx="1366">
                  <c:v>6.835</c:v>
                </c:pt>
                <c:pt idx="1367">
                  <c:v>6.84</c:v>
                </c:pt>
                <c:pt idx="1368">
                  <c:v>6.8449999999999998</c:v>
                </c:pt>
                <c:pt idx="1369">
                  <c:v>6.85</c:v>
                </c:pt>
                <c:pt idx="1370">
                  <c:v>6.8550000000000004</c:v>
                </c:pt>
                <c:pt idx="1371">
                  <c:v>6.86</c:v>
                </c:pt>
                <c:pt idx="1372">
                  <c:v>6.8650000000000002</c:v>
                </c:pt>
                <c:pt idx="1373">
                  <c:v>6.87</c:v>
                </c:pt>
                <c:pt idx="1374">
                  <c:v>6.875</c:v>
                </c:pt>
                <c:pt idx="1375">
                  <c:v>6.88</c:v>
                </c:pt>
                <c:pt idx="1376">
                  <c:v>6.8849999999999998</c:v>
                </c:pt>
                <c:pt idx="1377">
                  <c:v>6.89</c:v>
                </c:pt>
                <c:pt idx="1378">
                  <c:v>6.8949999999999996</c:v>
                </c:pt>
                <c:pt idx="1379">
                  <c:v>6.9</c:v>
                </c:pt>
                <c:pt idx="1380">
                  <c:v>6.9050000000000002</c:v>
                </c:pt>
                <c:pt idx="1381">
                  <c:v>6.91</c:v>
                </c:pt>
                <c:pt idx="1382">
                  <c:v>6.915</c:v>
                </c:pt>
                <c:pt idx="1383">
                  <c:v>6.92</c:v>
                </c:pt>
                <c:pt idx="1384">
                  <c:v>6.9249999999999998</c:v>
                </c:pt>
                <c:pt idx="1385">
                  <c:v>6.93</c:v>
                </c:pt>
                <c:pt idx="1386">
                  <c:v>6.9349999999999996</c:v>
                </c:pt>
                <c:pt idx="1387">
                  <c:v>6.94</c:v>
                </c:pt>
                <c:pt idx="1388">
                  <c:v>6.9450000000000003</c:v>
                </c:pt>
                <c:pt idx="1389">
                  <c:v>6.95</c:v>
                </c:pt>
                <c:pt idx="1390">
                  <c:v>6.9550000000000001</c:v>
                </c:pt>
                <c:pt idx="1391">
                  <c:v>6.96</c:v>
                </c:pt>
                <c:pt idx="1392">
                  <c:v>6.9649999999999999</c:v>
                </c:pt>
                <c:pt idx="1393">
                  <c:v>6.97</c:v>
                </c:pt>
                <c:pt idx="1394">
                  <c:v>6.9749999999999996</c:v>
                </c:pt>
                <c:pt idx="1395">
                  <c:v>6.98</c:v>
                </c:pt>
                <c:pt idx="1396">
                  <c:v>6.9850000000000003</c:v>
                </c:pt>
                <c:pt idx="1397">
                  <c:v>6.99</c:v>
                </c:pt>
                <c:pt idx="1398">
                  <c:v>6.9950000000000001</c:v>
                </c:pt>
                <c:pt idx="1399">
                  <c:v>7</c:v>
                </c:pt>
                <c:pt idx="1400">
                  <c:v>7.0049999999999999</c:v>
                </c:pt>
                <c:pt idx="1401">
                  <c:v>7.01</c:v>
                </c:pt>
                <c:pt idx="1402">
                  <c:v>7.0149999999999997</c:v>
                </c:pt>
                <c:pt idx="1403">
                  <c:v>7.02</c:v>
                </c:pt>
                <c:pt idx="1404">
                  <c:v>7.0250000000000004</c:v>
                </c:pt>
                <c:pt idx="1405">
                  <c:v>7.03</c:v>
                </c:pt>
                <c:pt idx="1406">
                  <c:v>7.0350000000000001</c:v>
                </c:pt>
                <c:pt idx="1407">
                  <c:v>7.04</c:v>
                </c:pt>
                <c:pt idx="1408">
                  <c:v>7.0449999999999999</c:v>
                </c:pt>
                <c:pt idx="1409">
                  <c:v>7.05</c:v>
                </c:pt>
                <c:pt idx="1410">
                  <c:v>7.0549999999999997</c:v>
                </c:pt>
                <c:pt idx="1411">
                  <c:v>7.06</c:v>
                </c:pt>
                <c:pt idx="1412">
                  <c:v>7.0650000000000004</c:v>
                </c:pt>
                <c:pt idx="1413">
                  <c:v>7.07</c:v>
                </c:pt>
                <c:pt idx="1414">
                  <c:v>7.0750000000000002</c:v>
                </c:pt>
                <c:pt idx="1415">
                  <c:v>7.08</c:v>
                </c:pt>
                <c:pt idx="1416">
                  <c:v>7.085</c:v>
                </c:pt>
                <c:pt idx="1417">
                  <c:v>7.09</c:v>
                </c:pt>
                <c:pt idx="1418">
                  <c:v>7.0949999999999998</c:v>
                </c:pt>
                <c:pt idx="1419">
                  <c:v>7.1</c:v>
                </c:pt>
                <c:pt idx="1420">
                  <c:v>7.1050000000000004</c:v>
                </c:pt>
                <c:pt idx="1421">
                  <c:v>7.11</c:v>
                </c:pt>
                <c:pt idx="1422">
                  <c:v>7.1150000000000002</c:v>
                </c:pt>
                <c:pt idx="1423">
                  <c:v>7.12</c:v>
                </c:pt>
                <c:pt idx="1424">
                  <c:v>7.125</c:v>
                </c:pt>
                <c:pt idx="1425">
                  <c:v>7.13</c:v>
                </c:pt>
                <c:pt idx="1426">
                  <c:v>7.1349999999999998</c:v>
                </c:pt>
                <c:pt idx="1427">
                  <c:v>7.14</c:v>
                </c:pt>
                <c:pt idx="1428">
                  <c:v>7.1449999999999996</c:v>
                </c:pt>
                <c:pt idx="1429">
                  <c:v>7.15</c:v>
                </c:pt>
                <c:pt idx="1430">
                  <c:v>7.1550000000000002</c:v>
                </c:pt>
                <c:pt idx="1431">
                  <c:v>7.16</c:v>
                </c:pt>
                <c:pt idx="1432">
                  <c:v>7.165</c:v>
                </c:pt>
                <c:pt idx="1433">
                  <c:v>7.17</c:v>
                </c:pt>
                <c:pt idx="1434">
                  <c:v>7.1749999999999998</c:v>
                </c:pt>
                <c:pt idx="1435">
                  <c:v>7.18</c:v>
                </c:pt>
                <c:pt idx="1436">
                  <c:v>7.1849999999999996</c:v>
                </c:pt>
                <c:pt idx="1437">
                  <c:v>7.19</c:v>
                </c:pt>
                <c:pt idx="1438">
                  <c:v>7.1950000000000003</c:v>
                </c:pt>
                <c:pt idx="1439">
                  <c:v>7.2</c:v>
                </c:pt>
                <c:pt idx="1440">
                  <c:v>7.2050000000000001</c:v>
                </c:pt>
                <c:pt idx="1441">
                  <c:v>7.21</c:v>
                </c:pt>
                <c:pt idx="1442">
                  <c:v>7.2149999999999999</c:v>
                </c:pt>
                <c:pt idx="1443">
                  <c:v>7.22</c:v>
                </c:pt>
                <c:pt idx="1444">
                  <c:v>7.2249999999999996</c:v>
                </c:pt>
                <c:pt idx="1445">
                  <c:v>7.23</c:v>
                </c:pt>
                <c:pt idx="1446">
                  <c:v>7.2350000000000003</c:v>
                </c:pt>
                <c:pt idx="1447">
                  <c:v>7.24</c:v>
                </c:pt>
                <c:pt idx="1448">
                  <c:v>7.2450000000000001</c:v>
                </c:pt>
                <c:pt idx="1449">
                  <c:v>7.25</c:v>
                </c:pt>
                <c:pt idx="1450">
                  <c:v>7.2549999999999999</c:v>
                </c:pt>
                <c:pt idx="1451">
                  <c:v>7.26</c:v>
                </c:pt>
                <c:pt idx="1452">
                  <c:v>7.2649999999999997</c:v>
                </c:pt>
                <c:pt idx="1453">
                  <c:v>7.27</c:v>
                </c:pt>
                <c:pt idx="1454">
                  <c:v>7.2750000000000004</c:v>
                </c:pt>
                <c:pt idx="1455">
                  <c:v>7.28</c:v>
                </c:pt>
                <c:pt idx="1456">
                  <c:v>7.2850000000000001</c:v>
                </c:pt>
                <c:pt idx="1457">
                  <c:v>7.29</c:v>
                </c:pt>
                <c:pt idx="1458">
                  <c:v>7.2949999999999999</c:v>
                </c:pt>
                <c:pt idx="1459">
                  <c:v>7.3</c:v>
                </c:pt>
                <c:pt idx="1460">
                  <c:v>7.3049999999999997</c:v>
                </c:pt>
                <c:pt idx="1461">
                  <c:v>7.31</c:v>
                </c:pt>
                <c:pt idx="1462">
                  <c:v>7.3150000000000004</c:v>
                </c:pt>
                <c:pt idx="1463">
                  <c:v>7.32</c:v>
                </c:pt>
                <c:pt idx="1464">
                  <c:v>7.3250000000000002</c:v>
                </c:pt>
                <c:pt idx="1465">
                  <c:v>7.33</c:v>
                </c:pt>
                <c:pt idx="1466">
                  <c:v>7.335</c:v>
                </c:pt>
                <c:pt idx="1467">
                  <c:v>7.34</c:v>
                </c:pt>
                <c:pt idx="1468">
                  <c:v>7.3449999999999998</c:v>
                </c:pt>
                <c:pt idx="1469">
                  <c:v>7.35</c:v>
                </c:pt>
                <c:pt idx="1470">
                  <c:v>7.3550000000000004</c:v>
                </c:pt>
                <c:pt idx="1471">
                  <c:v>7.36</c:v>
                </c:pt>
                <c:pt idx="1472">
                  <c:v>7.3650000000000002</c:v>
                </c:pt>
                <c:pt idx="1473">
                  <c:v>7.37</c:v>
                </c:pt>
                <c:pt idx="1474">
                  <c:v>7.375</c:v>
                </c:pt>
                <c:pt idx="1475">
                  <c:v>7.38</c:v>
                </c:pt>
                <c:pt idx="1476">
                  <c:v>7.3849999999999998</c:v>
                </c:pt>
                <c:pt idx="1477">
                  <c:v>7.39</c:v>
                </c:pt>
                <c:pt idx="1478">
                  <c:v>7.3949999999999996</c:v>
                </c:pt>
                <c:pt idx="1479">
                  <c:v>7.4</c:v>
                </c:pt>
                <c:pt idx="1480">
                  <c:v>7.4050000000000002</c:v>
                </c:pt>
                <c:pt idx="1481">
                  <c:v>7.41</c:v>
                </c:pt>
                <c:pt idx="1482">
                  <c:v>7.415</c:v>
                </c:pt>
                <c:pt idx="1483">
                  <c:v>7.42</c:v>
                </c:pt>
                <c:pt idx="1484">
                  <c:v>7.4249999999999998</c:v>
                </c:pt>
                <c:pt idx="1485">
                  <c:v>7.43</c:v>
                </c:pt>
                <c:pt idx="1486">
                  <c:v>7.4349999999999996</c:v>
                </c:pt>
                <c:pt idx="1487">
                  <c:v>7.44</c:v>
                </c:pt>
                <c:pt idx="1488">
                  <c:v>7.4450000000000003</c:v>
                </c:pt>
                <c:pt idx="1489">
                  <c:v>7.45</c:v>
                </c:pt>
                <c:pt idx="1490">
                  <c:v>7.4550000000000001</c:v>
                </c:pt>
                <c:pt idx="1491">
                  <c:v>7.46</c:v>
                </c:pt>
                <c:pt idx="1492">
                  <c:v>7.4649999999999999</c:v>
                </c:pt>
                <c:pt idx="1493">
                  <c:v>7.47</c:v>
                </c:pt>
                <c:pt idx="1494">
                  <c:v>7.4749999999999996</c:v>
                </c:pt>
                <c:pt idx="1495">
                  <c:v>7.48</c:v>
                </c:pt>
                <c:pt idx="1496">
                  <c:v>7.4850000000000003</c:v>
                </c:pt>
                <c:pt idx="1497">
                  <c:v>7.49</c:v>
                </c:pt>
                <c:pt idx="1498">
                  <c:v>7.4950000000000001</c:v>
                </c:pt>
                <c:pt idx="1499">
                  <c:v>7.5</c:v>
                </c:pt>
                <c:pt idx="1500">
                  <c:v>7.5049999999999999</c:v>
                </c:pt>
                <c:pt idx="1501">
                  <c:v>7.51</c:v>
                </c:pt>
                <c:pt idx="1502">
                  <c:v>7.5149999999999997</c:v>
                </c:pt>
                <c:pt idx="1503">
                  <c:v>7.52</c:v>
                </c:pt>
                <c:pt idx="1504">
                  <c:v>7.5250000000000004</c:v>
                </c:pt>
                <c:pt idx="1505">
                  <c:v>7.53</c:v>
                </c:pt>
                <c:pt idx="1506">
                  <c:v>7.5350000000000001</c:v>
                </c:pt>
                <c:pt idx="1507">
                  <c:v>7.54</c:v>
                </c:pt>
                <c:pt idx="1508">
                  <c:v>7.5449999999999999</c:v>
                </c:pt>
                <c:pt idx="1509">
                  <c:v>7.55</c:v>
                </c:pt>
                <c:pt idx="1510">
                  <c:v>7.5549999999999997</c:v>
                </c:pt>
                <c:pt idx="1511">
                  <c:v>7.56</c:v>
                </c:pt>
                <c:pt idx="1512">
                  <c:v>7.5650000000000004</c:v>
                </c:pt>
                <c:pt idx="1513">
                  <c:v>7.57</c:v>
                </c:pt>
                <c:pt idx="1514">
                  <c:v>7.5750000000000002</c:v>
                </c:pt>
                <c:pt idx="1515">
                  <c:v>7.58</c:v>
                </c:pt>
                <c:pt idx="1516">
                  <c:v>7.585</c:v>
                </c:pt>
                <c:pt idx="1517">
                  <c:v>7.59</c:v>
                </c:pt>
                <c:pt idx="1518">
                  <c:v>7.5949999999999998</c:v>
                </c:pt>
                <c:pt idx="1519">
                  <c:v>7.6</c:v>
                </c:pt>
                <c:pt idx="1520">
                  <c:v>7.6050000000000004</c:v>
                </c:pt>
                <c:pt idx="1521">
                  <c:v>7.61</c:v>
                </c:pt>
                <c:pt idx="1522">
                  <c:v>7.6150000000000002</c:v>
                </c:pt>
                <c:pt idx="1523">
                  <c:v>7.62</c:v>
                </c:pt>
                <c:pt idx="1524">
                  <c:v>7.625</c:v>
                </c:pt>
                <c:pt idx="1525">
                  <c:v>7.63</c:v>
                </c:pt>
                <c:pt idx="1526">
                  <c:v>7.6349999999999998</c:v>
                </c:pt>
                <c:pt idx="1527">
                  <c:v>7.64</c:v>
                </c:pt>
                <c:pt idx="1528">
                  <c:v>7.6449999999999996</c:v>
                </c:pt>
                <c:pt idx="1529">
                  <c:v>7.65</c:v>
                </c:pt>
                <c:pt idx="1530">
                  <c:v>7.6550000000000002</c:v>
                </c:pt>
                <c:pt idx="1531">
                  <c:v>7.66</c:v>
                </c:pt>
                <c:pt idx="1532">
                  <c:v>7.665</c:v>
                </c:pt>
                <c:pt idx="1533">
                  <c:v>7.67</c:v>
                </c:pt>
                <c:pt idx="1534">
                  <c:v>7.6749999999999998</c:v>
                </c:pt>
                <c:pt idx="1535">
                  <c:v>7.68</c:v>
                </c:pt>
                <c:pt idx="1536">
                  <c:v>7.6849999999999996</c:v>
                </c:pt>
                <c:pt idx="1537">
                  <c:v>7.69</c:v>
                </c:pt>
                <c:pt idx="1538">
                  <c:v>7.6950000000000003</c:v>
                </c:pt>
                <c:pt idx="1539">
                  <c:v>7.7</c:v>
                </c:pt>
                <c:pt idx="1540">
                  <c:v>7.7050000000000001</c:v>
                </c:pt>
                <c:pt idx="1541">
                  <c:v>7.71</c:v>
                </c:pt>
                <c:pt idx="1542">
                  <c:v>7.7149999999999999</c:v>
                </c:pt>
                <c:pt idx="1543">
                  <c:v>7.72</c:v>
                </c:pt>
                <c:pt idx="1544">
                  <c:v>7.7249999999999996</c:v>
                </c:pt>
                <c:pt idx="1545">
                  <c:v>7.73</c:v>
                </c:pt>
                <c:pt idx="1546">
                  <c:v>7.7350000000000003</c:v>
                </c:pt>
                <c:pt idx="1547">
                  <c:v>7.74</c:v>
                </c:pt>
                <c:pt idx="1548">
                  <c:v>7.7450000000000001</c:v>
                </c:pt>
                <c:pt idx="1549">
                  <c:v>7.75</c:v>
                </c:pt>
                <c:pt idx="1550">
                  <c:v>7.7549999999999999</c:v>
                </c:pt>
                <c:pt idx="1551">
                  <c:v>7.76</c:v>
                </c:pt>
                <c:pt idx="1552">
                  <c:v>7.7649999999999997</c:v>
                </c:pt>
                <c:pt idx="1553">
                  <c:v>7.77</c:v>
                </c:pt>
                <c:pt idx="1554">
                  <c:v>7.7750000000000004</c:v>
                </c:pt>
                <c:pt idx="1555">
                  <c:v>7.78</c:v>
                </c:pt>
                <c:pt idx="1556">
                  <c:v>7.7850000000000001</c:v>
                </c:pt>
                <c:pt idx="1557">
                  <c:v>7.79</c:v>
                </c:pt>
                <c:pt idx="1558">
                  <c:v>7.7949999999999999</c:v>
                </c:pt>
                <c:pt idx="1559">
                  <c:v>7.8</c:v>
                </c:pt>
                <c:pt idx="1560">
                  <c:v>7.8049999999999997</c:v>
                </c:pt>
                <c:pt idx="1561">
                  <c:v>7.81</c:v>
                </c:pt>
                <c:pt idx="1562">
                  <c:v>7.8150000000000004</c:v>
                </c:pt>
                <c:pt idx="1563">
                  <c:v>7.82</c:v>
                </c:pt>
                <c:pt idx="1564">
                  <c:v>7.8250000000000002</c:v>
                </c:pt>
                <c:pt idx="1565">
                  <c:v>7.83</c:v>
                </c:pt>
                <c:pt idx="1566">
                  <c:v>7.835</c:v>
                </c:pt>
                <c:pt idx="1567">
                  <c:v>7.84</c:v>
                </c:pt>
                <c:pt idx="1568">
                  <c:v>7.8449999999999998</c:v>
                </c:pt>
                <c:pt idx="1569">
                  <c:v>7.85</c:v>
                </c:pt>
                <c:pt idx="1570">
                  <c:v>7.8550000000000004</c:v>
                </c:pt>
                <c:pt idx="1571">
                  <c:v>7.86</c:v>
                </c:pt>
                <c:pt idx="1572">
                  <c:v>7.8650000000000002</c:v>
                </c:pt>
                <c:pt idx="1573">
                  <c:v>7.87</c:v>
                </c:pt>
                <c:pt idx="1574">
                  <c:v>7.875</c:v>
                </c:pt>
                <c:pt idx="1575">
                  <c:v>7.88</c:v>
                </c:pt>
                <c:pt idx="1576">
                  <c:v>7.8849999999999998</c:v>
                </c:pt>
                <c:pt idx="1577">
                  <c:v>7.89</c:v>
                </c:pt>
                <c:pt idx="1578">
                  <c:v>7.8949999999999996</c:v>
                </c:pt>
                <c:pt idx="1579">
                  <c:v>7.9</c:v>
                </c:pt>
                <c:pt idx="1580">
                  <c:v>7.9050000000000002</c:v>
                </c:pt>
                <c:pt idx="1581">
                  <c:v>7.91</c:v>
                </c:pt>
                <c:pt idx="1582">
                  <c:v>7.915</c:v>
                </c:pt>
                <c:pt idx="1583">
                  <c:v>7.92</c:v>
                </c:pt>
                <c:pt idx="1584">
                  <c:v>7.9249999999999998</c:v>
                </c:pt>
                <c:pt idx="1585">
                  <c:v>7.93</c:v>
                </c:pt>
                <c:pt idx="1586">
                  <c:v>7.9349999999999996</c:v>
                </c:pt>
                <c:pt idx="1587">
                  <c:v>7.94</c:v>
                </c:pt>
                <c:pt idx="1588">
                  <c:v>7.9450000000000003</c:v>
                </c:pt>
                <c:pt idx="1589">
                  <c:v>7.95</c:v>
                </c:pt>
                <c:pt idx="1590">
                  <c:v>7.9550000000000001</c:v>
                </c:pt>
                <c:pt idx="1591">
                  <c:v>7.96</c:v>
                </c:pt>
                <c:pt idx="1592">
                  <c:v>7.9649999999999999</c:v>
                </c:pt>
                <c:pt idx="1593">
                  <c:v>7.97</c:v>
                </c:pt>
                <c:pt idx="1594">
                  <c:v>7.9749999999999996</c:v>
                </c:pt>
                <c:pt idx="1595">
                  <c:v>7.98</c:v>
                </c:pt>
                <c:pt idx="1596">
                  <c:v>7.9850000000000003</c:v>
                </c:pt>
                <c:pt idx="1597">
                  <c:v>7.99</c:v>
                </c:pt>
                <c:pt idx="1598">
                  <c:v>7.9950000000000001</c:v>
                </c:pt>
                <c:pt idx="1599">
                  <c:v>8</c:v>
                </c:pt>
                <c:pt idx="1600">
                  <c:v>8.0050000000000008</c:v>
                </c:pt>
                <c:pt idx="1601">
                  <c:v>8.01</c:v>
                </c:pt>
                <c:pt idx="1602">
                  <c:v>8.0150000000000006</c:v>
                </c:pt>
                <c:pt idx="1603">
                  <c:v>8.02</c:v>
                </c:pt>
                <c:pt idx="1604">
                  <c:v>8.0250000000000004</c:v>
                </c:pt>
                <c:pt idx="1605">
                  <c:v>8.0299999999999994</c:v>
                </c:pt>
                <c:pt idx="1606">
                  <c:v>8.0350000000000001</c:v>
                </c:pt>
                <c:pt idx="1607">
                  <c:v>8.0399999999999991</c:v>
                </c:pt>
                <c:pt idx="1608">
                  <c:v>8.0449999999999999</c:v>
                </c:pt>
                <c:pt idx="1609">
                  <c:v>8.0500000000000007</c:v>
                </c:pt>
                <c:pt idx="1610">
                  <c:v>8.0549999999999997</c:v>
                </c:pt>
                <c:pt idx="1611">
                  <c:v>8.06</c:v>
                </c:pt>
                <c:pt idx="1612">
                  <c:v>8.0649999999999995</c:v>
                </c:pt>
                <c:pt idx="1613">
                  <c:v>8.07</c:v>
                </c:pt>
                <c:pt idx="1614">
                  <c:v>8.0749999999999993</c:v>
                </c:pt>
                <c:pt idx="1615">
                  <c:v>8.08</c:v>
                </c:pt>
                <c:pt idx="1616">
                  <c:v>8.0850000000000009</c:v>
                </c:pt>
                <c:pt idx="1617">
                  <c:v>8.09</c:v>
                </c:pt>
                <c:pt idx="1618">
                  <c:v>8.0950000000000006</c:v>
                </c:pt>
                <c:pt idx="1619">
                  <c:v>8.1</c:v>
                </c:pt>
                <c:pt idx="1620">
                  <c:v>8.1050000000000004</c:v>
                </c:pt>
                <c:pt idx="1621">
                  <c:v>8.11</c:v>
                </c:pt>
                <c:pt idx="1622">
                  <c:v>8.1150000000000002</c:v>
                </c:pt>
                <c:pt idx="1623">
                  <c:v>8.1199999999999992</c:v>
                </c:pt>
                <c:pt idx="1624">
                  <c:v>8.125</c:v>
                </c:pt>
                <c:pt idx="1625">
                  <c:v>8.1300000000000008</c:v>
                </c:pt>
                <c:pt idx="1626">
                  <c:v>8.1349999999999998</c:v>
                </c:pt>
                <c:pt idx="1627">
                  <c:v>8.14</c:v>
                </c:pt>
                <c:pt idx="1628">
                  <c:v>8.1449999999999996</c:v>
                </c:pt>
                <c:pt idx="1629">
                  <c:v>8.15</c:v>
                </c:pt>
                <c:pt idx="1630">
                  <c:v>8.1549999999999994</c:v>
                </c:pt>
                <c:pt idx="1631">
                  <c:v>8.16</c:v>
                </c:pt>
                <c:pt idx="1632">
                  <c:v>8.1649999999999991</c:v>
                </c:pt>
                <c:pt idx="1633">
                  <c:v>8.17</c:v>
                </c:pt>
                <c:pt idx="1634">
                  <c:v>8.1750000000000007</c:v>
                </c:pt>
                <c:pt idx="1635">
                  <c:v>8.18</c:v>
                </c:pt>
                <c:pt idx="1636">
                  <c:v>8.1850000000000005</c:v>
                </c:pt>
                <c:pt idx="1637">
                  <c:v>8.19</c:v>
                </c:pt>
                <c:pt idx="1638">
                  <c:v>8.1950000000000003</c:v>
                </c:pt>
                <c:pt idx="1639">
                  <c:v>8.1999999999999993</c:v>
                </c:pt>
                <c:pt idx="1640">
                  <c:v>8.2050000000000001</c:v>
                </c:pt>
                <c:pt idx="1641">
                  <c:v>8.2100000000000009</c:v>
                </c:pt>
                <c:pt idx="1642">
                  <c:v>8.2149999999999999</c:v>
                </c:pt>
                <c:pt idx="1643">
                  <c:v>8.2200000000000006</c:v>
                </c:pt>
                <c:pt idx="1644">
                  <c:v>8.2249999999999996</c:v>
                </c:pt>
                <c:pt idx="1645">
                  <c:v>8.23</c:v>
                </c:pt>
                <c:pt idx="1646">
                  <c:v>8.2349999999999994</c:v>
                </c:pt>
                <c:pt idx="1647">
                  <c:v>8.24</c:v>
                </c:pt>
                <c:pt idx="1648">
                  <c:v>8.2449999999999992</c:v>
                </c:pt>
                <c:pt idx="1649">
                  <c:v>8.25</c:v>
                </c:pt>
                <c:pt idx="1650">
                  <c:v>8.2550000000000008</c:v>
                </c:pt>
                <c:pt idx="1651">
                  <c:v>8.26</c:v>
                </c:pt>
                <c:pt idx="1652">
                  <c:v>8.2650000000000006</c:v>
                </c:pt>
                <c:pt idx="1653">
                  <c:v>8.27</c:v>
                </c:pt>
                <c:pt idx="1654">
                  <c:v>8.2750000000000004</c:v>
                </c:pt>
                <c:pt idx="1655">
                  <c:v>8.2799999999999994</c:v>
                </c:pt>
                <c:pt idx="1656">
                  <c:v>8.2850000000000001</c:v>
                </c:pt>
                <c:pt idx="1657">
                  <c:v>8.2899999999999991</c:v>
                </c:pt>
                <c:pt idx="1658">
                  <c:v>8.2949999999999999</c:v>
                </c:pt>
                <c:pt idx="1659">
                  <c:v>8.3000000000000007</c:v>
                </c:pt>
                <c:pt idx="1660">
                  <c:v>8.3049999999999997</c:v>
                </c:pt>
                <c:pt idx="1661">
                  <c:v>8.31</c:v>
                </c:pt>
                <c:pt idx="1662">
                  <c:v>8.3149999999999995</c:v>
                </c:pt>
                <c:pt idx="1663">
                  <c:v>8.32</c:v>
                </c:pt>
                <c:pt idx="1664">
                  <c:v>8.3249999999999993</c:v>
                </c:pt>
                <c:pt idx="1665">
                  <c:v>8.33</c:v>
                </c:pt>
                <c:pt idx="1666">
                  <c:v>8.3350000000000009</c:v>
                </c:pt>
                <c:pt idx="1667">
                  <c:v>8.34</c:v>
                </c:pt>
                <c:pt idx="1668">
                  <c:v>8.3450000000000006</c:v>
                </c:pt>
                <c:pt idx="1669">
                  <c:v>8.35</c:v>
                </c:pt>
                <c:pt idx="1670">
                  <c:v>8.3550000000000004</c:v>
                </c:pt>
                <c:pt idx="1671">
                  <c:v>8.36</c:v>
                </c:pt>
                <c:pt idx="1672">
                  <c:v>8.3650000000000002</c:v>
                </c:pt>
                <c:pt idx="1673">
                  <c:v>8.3699999999999992</c:v>
                </c:pt>
                <c:pt idx="1674">
                  <c:v>8.375</c:v>
                </c:pt>
                <c:pt idx="1675">
                  <c:v>8.3800000000000008</c:v>
                </c:pt>
                <c:pt idx="1676">
                  <c:v>8.3849999999999998</c:v>
                </c:pt>
                <c:pt idx="1677">
                  <c:v>8.39</c:v>
                </c:pt>
                <c:pt idx="1678">
                  <c:v>8.3949999999999996</c:v>
                </c:pt>
                <c:pt idx="1679">
                  <c:v>8.4</c:v>
                </c:pt>
                <c:pt idx="1680">
                  <c:v>8.4049999999999994</c:v>
                </c:pt>
                <c:pt idx="1681">
                  <c:v>8.41</c:v>
                </c:pt>
                <c:pt idx="1682">
                  <c:v>8.4149999999999991</c:v>
                </c:pt>
                <c:pt idx="1683">
                  <c:v>8.42</c:v>
                </c:pt>
                <c:pt idx="1684">
                  <c:v>8.4250000000000007</c:v>
                </c:pt>
                <c:pt idx="1685">
                  <c:v>8.43</c:v>
                </c:pt>
                <c:pt idx="1686">
                  <c:v>8.4350000000000005</c:v>
                </c:pt>
                <c:pt idx="1687">
                  <c:v>8.44</c:v>
                </c:pt>
                <c:pt idx="1688">
                  <c:v>8.4450000000000003</c:v>
                </c:pt>
                <c:pt idx="1689">
                  <c:v>8.4499999999999993</c:v>
                </c:pt>
                <c:pt idx="1690">
                  <c:v>8.4550000000000001</c:v>
                </c:pt>
                <c:pt idx="1691">
                  <c:v>8.4600000000000009</c:v>
                </c:pt>
                <c:pt idx="1692">
                  <c:v>8.4649999999999999</c:v>
                </c:pt>
                <c:pt idx="1693">
                  <c:v>8.4700000000000006</c:v>
                </c:pt>
                <c:pt idx="1694">
                  <c:v>8.4749999999999996</c:v>
                </c:pt>
                <c:pt idx="1695">
                  <c:v>8.48</c:v>
                </c:pt>
                <c:pt idx="1696">
                  <c:v>8.4849999999999994</c:v>
                </c:pt>
                <c:pt idx="1697">
                  <c:v>8.49</c:v>
                </c:pt>
                <c:pt idx="1698">
                  <c:v>8.4949999999999992</c:v>
                </c:pt>
                <c:pt idx="1699">
                  <c:v>8.5</c:v>
                </c:pt>
                <c:pt idx="1700">
                  <c:v>8.5050000000000008</c:v>
                </c:pt>
                <c:pt idx="1701">
                  <c:v>8.51</c:v>
                </c:pt>
                <c:pt idx="1702">
                  <c:v>8.5150000000000006</c:v>
                </c:pt>
                <c:pt idx="1703">
                  <c:v>8.52</c:v>
                </c:pt>
                <c:pt idx="1704">
                  <c:v>8.5250000000000004</c:v>
                </c:pt>
                <c:pt idx="1705">
                  <c:v>8.5299999999999994</c:v>
                </c:pt>
                <c:pt idx="1706">
                  <c:v>8.5350000000000001</c:v>
                </c:pt>
                <c:pt idx="1707">
                  <c:v>8.5399999999999991</c:v>
                </c:pt>
                <c:pt idx="1708">
                  <c:v>8.5449999999999999</c:v>
                </c:pt>
                <c:pt idx="1709">
                  <c:v>8.5500000000000007</c:v>
                </c:pt>
                <c:pt idx="1710">
                  <c:v>8.5549999999999997</c:v>
                </c:pt>
                <c:pt idx="1711">
                  <c:v>8.56</c:v>
                </c:pt>
                <c:pt idx="1712">
                  <c:v>8.5649999999999995</c:v>
                </c:pt>
                <c:pt idx="1713">
                  <c:v>8.57</c:v>
                </c:pt>
                <c:pt idx="1714">
                  <c:v>8.5749999999999993</c:v>
                </c:pt>
                <c:pt idx="1715">
                  <c:v>8.58</c:v>
                </c:pt>
                <c:pt idx="1716">
                  <c:v>8.5850000000000009</c:v>
                </c:pt>
                <c:pt idx="1717">
                  <c:v>8.59</c:v>
                </c:pt>
                <c:pt idx="1718">
                  <c:v>8.5950000000000006</c:v>
                </c:pt>
                <c:pt idx="1719">
                  <c:v>8.6</c:v>
                </c:pt>
                <c:pt idx="1720">
                  <c:v>8.6050000000000004</c:v>
                </c:pt>
                <c:pt idx="1721">
                  <c:v>8.61</c:v>
                </c:pt>
                <c:pt idx="1722">
                  <c:v>8.6150000000000002</c:v>
                </c:pt>
                <c:pt idx="1723">
                  <c:v>8.6199999999999992</c:v>
                </c:pt>
                <c:pt idx="1724">
                  <c:v>8.625</c:v>
                </c:pt>
                <c:pt idx="1725">
                  <c:v>8.6300000000000008</c:v>
                </c:pt>
                <c:pt idx="1726">
                  <c:v>8.6349999999999998</c:v>
                </c:pt>
                <c:pt idx="1727">
                  <c:v>8.64</c:v>
                </c:pt>
                <c:pt idx="1728">
                  <c:v>8.6449999999999996</c:v>
                </c:pt>
                <c:pt idx="1729">
                  <c:v>8.65</c:v>
                </c:pt>
                <c:pt idx="1730">
                  <c:v>8.6549999999999994</c:v>
                </c:pt>
                <c:pt idx="1731">
                  <c:v>8.66</c:v>
                </c:pt>
                <c:pt idx="1732">
                  <c:v>8.6649999999999991</c:v>
                </c:pt>
                <c:pt idx="1733">
                  <c:v>8.67</c:v>
                </c:pt>
                <c:pt idx="1734">
                  <c:v>8.6750000000000007</c:v>
                </c:pt>
                <c:pt idx="1735">
                  <c:v>8.68</c:v>
                </c:pt>
                <c:pt idx="1736">
                  <c:v>8.6850000000000005</c:v>
                </c:pt>
                <c:pt idx="1737">
                  <c:v>8.69</c:v>
                </c:pt>
                <c:pt idx="1738">
                  <c:v>8.6950000000000003</c:v>
                </c:pt>
                <c:pt idx="1739">
                  <c:v>8.6999999999999993</c:v>
                </c:pt>
                <c:pt idx="1740">
                  <c:v>8.7050000000000001</c:v>
                </c:pt>
                <c:pt idx="1741">
                  <c:v>8.7100000000000009</c:v>
                </c:pt>
                <c:pt idx="1742">
                  <c:v>8.7149999999999999</c:v>
                </c:pt>
                <c:pt idx="1743">
                  <c:v>8.7200000000000006</c:v>
                </c:pt>
                <c:pt idx="1744">
                  <c:v>8.7249999999999996</c:v>
                </c:pt>
                <c:pt idx="1745">
                  <c:v>8.73</c:v>
                </c:pt>
                <c:pt idx="1746">
                  <c:v>8.7349999999999994</c:v>
                </c:pt>
                <c:pt idx="1747">
                  <c:v>8.74</c:v>
                </c:pt>
                <c:pt idx="1748">
                  <c:v>8.7449999999999992</c:v>
                </c:pt>
                <c:pt idx="1749">
                  <c:v>8.75</c:v>
                </c:pt>
                <c:pt idx="1750">
                  <c:v>8.7550000000000008</c:v>
                </c:pt>
                <c:pt idx="1751">
                  <c:v>8.76</c:v>
                </c:pt>
                <c:pt idx="1752">
                  <c:v>8.7650000000000006</c:v>
                </c:pt>
                <c:pt idx="1753">
                  <c:v>8.77</c:v>
                </c:pt>
                <c:pt idx="1754">
                  <c:v>8.7750000000000004</c:v>
                </c:pt>
                <c:pt idx="1755">
                  <c:v>8.7799999999999994</c:v>
                </c:pt>
                <c:pt idx="1756">
                  <c:v>8.7850000000000001</c:v>
                </c:pt>
                <c:pt idx="1757">
                  <c:v>8.7899999999999991</c:v>
                </c:pt>
                <c:pt idx="1758">
                  <c:v>8.7949999999999999</c:v>
                </c:pt>
                <c:pt idx="1759">
                  <c:v>8.8000000000000007</c:v>
                </c:pt>
                <c:pt idx="1760">
                  <c:v>8.8049999999999997</c:v>
                </c:pt>
                <c:pt idx="1761">
                  <c:v>8.81</c:v>
                </c:pt>
                <c:pt idx="1762">
                  <c:v>8.8149999999999995</c:v>
                </c:pt>
                <c:pt idx="1763">
                  <c:v>8.82</c:v>
                </c:pt>
                <c:pt idx="1764">
                  <c:v>8.8249999999999993</c:v>
                </c:pt>
                <c:pt idx="1765">
                  <c:v>8.83</c:v>
                </c:pt>
                <c:pt idx="1766">
                  <c:v>8.8350000000000009</c:v>
                </c:pt>
                <c:pt idx="1767">
                  <c:v>8.84</c:v>
                </c:pt>
                <c:pt idx="1768">
                  <c:v>8.8450000000000006</c:v>
                </c:pt>
                <c:pt idx="1769">
                  <c:v>8.85</c:v>
                </c:pt>
                <c:pt idx="1770">
                  <c:v>8.8550000000000004</c:v>
                </c:pt>
                <c:pt idx="1771">
                  <c:v>8.86</c:v>
                </c:pt>
                <c:pt idx="1772">
                  <c:v>8.8650000000000002</c:v>
                </c:pt>
                <c:pt idx="1773">
                  <c:v>8.8699999999999992</c:v>
                </c:pt>
                <c:pt idx="1774">
                  <c:v>8.875</c:v>
                </c:pt>
                <c:pt idx="1775">
                  <c:v>8.8800000000000008</c:v>
                </c:pt>
                <c:pt idx="1776">
                  <c:v>8.8849999999999998</c:v>
                </c:pt>
                <c:pt idx="1777">
                  <c:v>8.89</c:v>
                </c:pt>
                <c:pt idx="1778">
                  <c:v>8.8949999999999996</c:v>
                </c:pt>
                <c:pt idx="1779">
                  <c:v>8.9</c:v>
                </c:pt>
                <c:pt idx="1780">
                  <c:v>8.9049999999999994</c:v>
                </c:pt>
                <c:pt idx="1781">
                  <c:v>8.91</c:v>
                </c:pt>
                <c:pt idx="1782">
                  <c:v>8.9149999999999991</c:v>
                </c:pt>
                <c:pt idx="1783">
                  <c:v>8.92</c:v>
                </c:pt>
                <c:pt idx="1784">
                  <c:v>8.9250000000000007</c:v>
                </c:pt>
                <c:pt idx="1785">
                  <c:v>8.93</c:v>
                </c:pt>
                <c:pt idx="1786">
                  <c:v>8.9350000000000005</c:v>
                </c:pt>
                <c:pt idx="1787">
                  <c:v>8.94</c:v>
                </c:pt>
                <c:pt idx="1788">
                  <c:v>8.9450000000000003</c:v>
                </c:pt>
                <c:pt idx="1789">
                  <c:v>8.9499999999999993</c:v>
                </c:pt>
                <c:pt idx="1790">
                  <c:v>8.9550000000000001</c:v>
                </c:pt>
                <c:pt idx="1791">
                  <c:v>8.9600000000000009</c:v>
                </c:pt>
                <c:pt idx="1792">
                  <c:v>8.9649999999999999</c:v>
                </c:pt>
                <c:pt idx="1793">
                  <c:v>8.9700000000000006</c:v>
                </c:pt>
                <c:pt idx="1794">
                  <c:v>8.9749999999999996</c:v>
                </c:pt>
                <c:pt idx="1795">
                  <c:v>8.98</c:v>
                </c:pt>
                <c:pt idx="1796">
                  <c:v>8.9849999999999994</c:v>
                </c:pt>
                <c:pt idx="1797">
                  <c:v>8.99</c:v>
                </c:pt>
                <c:pt idx="1798">
                  <c:v>8.9949999999999992</c:v>
                </c:pt>
                <c:pt idx="1799">
                  <c:v>9</c:v>
                </c:pt>
                <c:pt idx="1800">
                  <c:v>9.0050000000000008</c:v>
                </c:pt>
                <c:pt idx="1801">
                  <c:v>9.01</c:v>
                </c:pt>
                <c:pt idx="1802">
                  <c:v>9.0150000000000006</c:v>
                </c:pt>
                <c:pt idx="1803">
                  <c:v>9.02</c:v>
                </c:pt>
                <c:pt idx="1804">
                  <c:v>9.0250000000000004</c:v>
                </c:pt>
                <c:pt idx="1805">
                  <c:v>9.0299999999999994</c:v>
                </c:pt>
                <c:pt idx="1806">
                  <c:v>9.0350000000000001</c:v>
                </c:pt>
                <c:pt idx="1807">
                  <c:v>9.0399999999999991</c:v>
                </c:pt>
                <c:pt idx="1808">
                  <c:v>9.0449999999999999</c:v>
                </c:pt>
                <c:pt idx="1809">
                  <c:v>9.0500000000000007</c:v>
                </c:pt>
                <c:pt idx="1810">
                  <c:v>9.0549999999999997</c:v>
                </c:pt>
                <c:pt idx="1811">
                  <c:v>9.06</c:v>
                </c:pt>
                <c:pt idx="1812">
                  <c:v>9.0649999999999995</c:v>
                </c:pt>
                <c:pt idx="1813">
                  <c:v>9.07</c:v>
                </c:pt>
                <c:pt idx="1814">
                  <c:v>9.0749999999999993</c:v>
                </c:pt>
                <c:pt idx="1815">
                  <c:v>9.08</c:v>
                </c:pt>
                <c:pt idx="1816">
                  <c:v>9.0850000000000009</c:v>
                </c:pt>
                <c:pt idx="1817">
                  <c:v>9.09</c:v>
                </c:pt>
                <c:pt idx="1818">
                  <c:v>9.0950000000000006</c:v>
                </c:pt>
                <c:pt idx="1819">
                  <c:v>9.1</c:v>
                </c:pt>
                <c:pt idx="1820">
                  <c:v>9.1050000000000004</c:v>
                </c:pt>
                <c:pt idx="1821">
                  <c:v>9.11</c:v>
                </c:pt>
                <c:pt idx="1822">
                  <c:v>9.1150000000000002</c:v>
                </c:pt>
                <c:pt idx="1823">
                  <c:v>9.1199999999999992</c:v>
                </c:pt>
                <c:pt idx="1824">
                  <c:v>9.125</c:v>
                </c:pt>
                <c:pt idx="1825">
                  <c:v>9.1300000000000008</c:v>
                </c:pt>
                <c:pt idx="1826">
                  <c:v>9.1349999999999998</c:v>
                </c:pt>
                <c:pt idx="1827">
                  <c:v>9.14</c:v>
                </c:pt>
                <c:pt idx="1828">
                  <c:v>9.1449999999999996</c:v>
                </c:pt>
                <c:pt idx="1829">
                  <c:v>9.15</c:v>
                </c:pt>
                <c:pt idx="1830">
                  <c:v>9.1549999999999994</c:v>
                </c:pt>
                <c:pt idx="1831">
                  <c:v>9.16</c:v>
                </c:pt>
                <c:pt idx="1832">
                  <c:v>9.1649999999999991</c:v>
                </c:pt>
                <c:pt idx="1833">
                  <c:v>9.17</c:v>
                </c:pt>
                <c:pt idx="1834">
                  <c:v>9.1750000000000007</c:v>
                </c:pt>
                <c:pt idx="1835">
                  <c:v>9.18</c:v>
                </c:pt>
                <c:pt idx="1836">
                  <c:v>9.1850000000000005</c:v>
                </c:pt>
                <c:pt idx="1837">
                  <c:v>9.19</c:v>
                </c:pt>
                <c:pt idx="1838">
                  <c:v>9.1950000000000003</c:v>
                </c:pt>
                <c:pt idx="1839">
                  <c:v>9.1999999999999993</c:v>
                </c:pt>
                <c:pt idx="1840">
                  <c:v>9.2050000000000001</c:v>
                </c:pt>
                <c:pt idx="1841">
                  <c:v>9.2100000000000009</c:v>
                </c:pt>
                <c:pt idx="1842">
                  <c:v>9.2149999999999999</c:v>
                </c:pt>
                <c:pt idx="1843">
                  <c:v>9.2200000000000006</c:v>
                </c:pt>
                <c:pt idx="1844">
                  <c:v>9.2249999999999996</c:v>
                </c:pt>
                <c:pt idx="1845">
                  <c:v>9.23</c:v>
                </c:pt>
                <c:pt idx="1846">
                  <c:v>9.2349999999999994</c:v>
                </c:pt>
                <c:pt idx="1847">
                  <c:v>9.24</c:v>
                </c:pt>
                <c:pt idx="1848">
                  <c:v>9.2449999999999992</c:v>
                </c:pt>
                <c:pt idx="1849">
                  <c:v>9.25</c:v>
                </c:pt>
                <c:pt idx="1850">
                  <c:v>9.2550000000000008</c:v>
                </c:pt>
                <c:pt idx="1851">
                  <c:v>9.26</c:v>
                </c:pt>
                <c:pt idx="1852">
                  <c:v>9.2650000000000006</c:v>
                </c:pt>
                <c:pt idx="1853">
                  <c:v>9.27</c:v>
                </c:pt>
                <c:pt idx="1854">
                  <c:v>9.2750000000000004</c:v>
                </c:pt>
                <c:pt idx="1855">
                  <c:v>9.2799999999999994</c:v>
                </c:pt>
                <c:pt idx="1856">
                  <c:v>9.2850000000000001</c:v>
                </c:pt>
                <c:pt idx="1857">
                  <c:v>9.2899999999999991</c:v>
                </c:pt>
                <c:pt idx="1858">
                  <c:v>9.2949999999999999</c:v>
                </c:pt>
                <c:pt idx="1859">
                  <c:v>9.3000000000000007</c:v>
                </c:pt>
                <c:pt idx="1860">
                  <c:v>9.3049999999999997</c:v>
                </c:pt>
                <c:pt idx="1861">
                  <c:v>9.31</c:v>
                </c:pt>
                <c:pt idx="1862">
                  <c:v>9.3149999999999995</c:v>
                </c:pt>
                <c:pt idx="1863">
                  <c:v>9.32</c:v>
                </c:pt>
                <c:pt idx="1864">
                  <c:v>9.3249999999999993</c:v>
                </c:pt>
                <c:pt idx="1865">
                  <c:v>9.33</c:v>
                </c:pt>
                <c:pt idx="1866">
                  <c:v>9.3350000000000009</c:v>
                </c:pt>
                <c:pt idx="1867">
                  <c:v>9.34</c:v>
                </c:pt>
                <c:pt idx="1868">
                  <c:v>9.3450000000000006</c:v>
                </c:pt>
                <c:pt idx="1869">
                  <c:v>9.35</c:v>
                </c:pt>
                <c:pt idx="1870">
                  <c:v>9.3550000000000004</c:v>
                </c:pt>
                <c:pt idx="1871">
                  <c:v>9.36</c:v>
                </c:pt>
                <c:pt idx="1872">
                  <c:v>9.3650000000000002</c:v>
                </c:pt>
                <c:pt idx="1873">
                  <c:v>9.3699999999999992</c:v>
                </c:pt>
                <c:pt idx="1874">
                  <c:v>9.375</c:v>
                </c:pt>
                <c:pt idx="1875">
                  <c:v>9.3800000000000008</c:v>
                </c:pt>
                <c:pt idx="1876">
                  <c:v>9.3849999999999998</c:v>
                </c:pt>
                <c:pt idx="1877">
                  <c:v>9.39</c:v>
                </c:pt>
                <c:pt idx="1878">
                  <c:v>9.3949999999999996</c:v>
                </c:pt>
                <c:pt idx="1879">
                  <c:v>9.4</c:v>
                </c:pt>
                <c:pt idx="1880">
                  <c:v>9.4049999999999994</c:v>
                </c:pt>
                <c:pt idx="1881">
                  <c:v>9.41</c:v>
                </c:pt>
                <c:pt idx="1882">
                  <c:v>9.4149999999999991</c:v>
                </c:pt>
                <c:pt idx="1883">
                  <c:v>9.42</c:v>
                </c:pt>
                <c:pt idx="1884">
                  <c:v>9.4250000000000007</c:v>
                </c:pt>
                <c:pt idx="1885">
                  <c:v>9.43</c:v>
                </c:pt>
                <c:pt idx="1886">
                  <c:v>9.4350000000000005</c:v>
                </c:pt>
                <c:pt idx="1887">
                  <c:v>9.44</c:v>
                </c:pt>
                <c:pt idx="1888">
                  <c:v>9.4450000000000003</c:v>
                </c:pt>
                <c:pt idx="1889">
                  <c:v>9.4499999999999993</c:v>
                </c:pt>
                <c:pt idx="1890">
                  <c:v>9.4550000000000001</c:v>
                </c:pt>
                <c:pt idx="1891">
                  <c:v>9.4600000000000009</c:v>
                </c:pt>
                <c:pt idx="1892">
                  <c:v>9.4649999999999999</c:v>
                </c:pt>
                <c:pt idx="1893">
                  <c:v>9.4700000000000006</c:v>
                </c:pt>
                <c:pt idx="1894">
                  <c:v>9.4749999999999996</c:v>
                </c:pt>
                <c:pt idx="1895">
                  <c:v>9.48</c:v>
                </c:pt>
                <c:pt idx="1896">
                  <c:v>9.4849999999999994</c:v>
                </c:pt>
                <c:pt idx="1897">
                  <c:v>9.49</c:v>
                </c:pt>
                <c:pt idx="1898">
                  <c:v>9.4949999999999992</c:v>
                </c:pt>
                <c:pt idx="1899">
                  <c:v>9.5</c:v>
                </c:pt>
                <c:pt idx="1900">
                  <c:v>9.5050000000000008</c:v>
                </c:pt>
                <c:pt idx="1901">
                  <c:v>9.51</c:v>
                </c:pt>
                <c:pt idx="1902">
                  <c:v>9.5150000000000006</c:v>
                </c:pt>
                <c:pt idx="1903">
                  <c:v>9.52</c:v>
                </c:pt>
                <c:pt idx="1904">
                  <c:v>9.5250000000000004</c:v>
                </c:pt>
                <c:pt idx="1905">
                  <c:v>9.5299999999999994</c:v>
                </c:pt>
                <c:pt idx="1906">
                  <c:v>9.5350000000000001</c:v>
                </c:pt>
                <c:pt idx="1907">
                  <c:v>9.5399999999999991</c:v>
                </c:pt>
                <c:pt idx="1908">
                  <c:v>9.5449999999999999</c:v>
                </c:pt>
                <c:pt idx="1909">
                  <c:v>9.5500000000000007</c:v>
                </c:pt>
                <c:pt idx="1910">
                  <c:v>9.5549999999999997</c:v>
                </c:pt>
                <c:pt idx="1911">
                  <c:v>9.56</c:v>
                </c:pt>
                <c:pt idx="1912">
                  <c:v>9.5649999999999995</c:v>
                </c:pt>
                <c:pt idx="1913">
                  <c:v>9.57</c:v>
                </c:pt>
                <c:pt idx="1914">
                  <c:v>9.5749999999999993</c:v>
                </c:pt>
                <c:pt idx="1915">
                  <c:v>9.58</c:v>
                </c:pt>
                <c:pt idx="1916">
                  <c:v>9.5850000000000009</c:v>
                </c:pt>
                <c:pt idx="1917">
                  <c:v>9.59</c:v>
                </c:pt>
                <c:pt idx="1918">
                  <c:v>9.5950000000000006</c:v>
                </c:pt>
                <c:pt idx="1919">
                  <c:v>9.6</c:v>
                </c:pt>
                <c:pt idx="1920">
                  <c:v>9.6050000000000004</c:v>
                </c:pt>
                <c:pt idx="1921">
                  <c:v>9.61</c:v>
                </c:pt>
                <c:pt idx="1922">
                  <c:v>9.6150000000000002</c:v>
                </c:pt>
                <c:pt idx="1923">
                  <c:v>9.6199999999999992</c:v>
                </c:pt>
                <c:pt idx="1924">
                  <c:v>9.625</c:v>
                </c:pt>
                <c:pt idx="1925">
                  <c:v>9.6300000000000008</c:v>
                </c:pt>
                <c:pt idx="1926">
                  <c:v>9.6349999999999998</c:v>
                </c:pt>
                <c:pt idx="1927">
                  <c:v>9.64</c:v>
                </c:pt>
                <c:pt idx="1928">
                  <c:v>9.6449999999999996</c:v>
                </c:pt>
                <c:pt idx="1929">
                  <c:v>9.65</c:v>
                </c:pt>
                <c:pt idx="1930">
                  <c:v>9.6549999999999994</c:v>
                </c:pt>
                <c:pt idx="1931">
                  <c:v>9.66</c:v>
                </c:pt>
                <c:pt idx="1932">
                  <c:v>9.6649999999999991</c:v>
                </c:pt>
                <c:pt idx="1933">
                  <c:v>9.67</c:v>
                </c:pt>
                <c:pt idx="1934">
                  <c:v>9.6750000000000007</c:v>
                </c:pt>
                <c:pt idx="1935">
                  <c:v>9.68</c:v>
                </c:pt>
                <c:pt idx="1936">
                  <c:v>9.6850000000000005</c:v>
                </c:pt>
                <c:pt idx="1937">
                  <c:v>9.69</c:v>
                </c:pt>
                <c:pt idx="1938">
                  <c:v>9.6950000000000003</c:v>
                </c:pt>
                <c:pt idx="1939">
                  <c:v>9.6999999999999993</c:v>
                </c:pt>
                <c:pt idx="1940">
                  <c:v>9.7050000000000001</c:v>
                </c:pt>
                <c:pt idx="1941">
                  <c:v>9.7100000000000009</c:v>
                </c:pt>
                <c:pt idx="1942">
                  <c:v>9.7149999999999999</c:v>
                </c:pt>
                <c:pt idx="1943">
                  <c:v>9.7200000000000006</c:v>
                </c:pt>
                <c:pt idx="1944">
                  <c:v>9.7249999999999996</c:v>
                </c:pt>
                <c:pt idx="1945">
                  <c:v>9.73</c:v>
                </c:pt>
                <c:pt idx="1946">
                  <c:v>9.7349999999999994</c:v>
                </c:pt>
                <c:pt idx="1947">
                  <c:v>9.74</c:v>
                </c:pt>
                <c:pt idx="1948">
                  <c:v>9.7449999999999992</c:v>
                </c:pt>
                <c:pt idx="1949">
                  <c:v>9.75</c:v>
                </c:pt>
                <c:pt idx="1950">
                  <c:v>9.7550000000000008</c:v>
                </c:pt>
                <c:pt idx="1951">
                  <c:v>9.76</c:v>
                </c:pt>
                <c:pt idx="1952">
                  <c:v>9.7650000000000006</c:v>
                </c:pt>
                <c:pt idx="1953">
                  <c:v>9.77</c:v>
                </c:pt>
                <c:pt idx="1954">
                  <c:v>9.7750000000000004</c:v>
                </c:pt>
                <c:pt idx="1955">
                  <c:v>9.7799999999999994</c:v>
                </c:pt>
                <c:pt idx="1956">
                  <c:v>9.7850000000000001</c:v>
                </c:pt>
                <c:pt idx="1957">
                  <c:v>9.7899999999999991</c:v>
                </c:pt>
                <c:pt idx="1958">
                  <c:v>9.7949999999999999</c:v>
                </c:pt>
                <c:pt idx="1959">
                  <c:v>9.8000000000000007</c:v>
                </c:pt>
                <c:pt idx="1960">
                  <c:v>9.8049999999999997</c:v>
                </c:pt>
                <c:pt idx="1961">
                  <c:v>9.81</c:v>
                </c:pt>
                <c:pt idx="1962">
                  <c:v>9.8149999999999995</c:v>
                </c:pt>
                <c:pt idx="1963">
                  <c:v>9.82</c:v>
                </c:pt>
                <c:pt idx="1964">
                  <c:v>9.8249999999999993</c:v>
                </c:pt>
                <c:pt idx="1965">
                  <c:v>9.83</c:v>
                </c:pt>
                <c:pt idx="1966">
                  <c:v>9.8350000000000009</c:v>
                </c:pt>
                <c:pt idx="1967">
                  <c:v>9.84</c:v>
                </c:pt>
                <c:pt idx="1968">
                  <c:v>9.8450000000000006</c:v>
                </c:pt>
                <c:pt idx="1969">
                  <c:v>9.85</c:v>
                </c:pt>
                <c:pt idx="1970">
                  <c:v>9.8550000000000004</c:v>
                </c:pt>
                <c:pt idx="1971">
                  <c:v>9.86</c:v>
                </c:pt>
                <c:pt idx="1972">
                  <c:v>9.8650000000000002</c:v>
                </c:pt>
                <c:pt idx="1973">
                  <c:v>9.8699999999999992</c:v>
                </c:pt>
                <c:pt idx="1974">
                  <c:v>9.875</c:v>
                </c:pt>
                <c:pt idx="1975">
                  <c:v>9.8800000000000008</c:v>
                </c:pt>
                <c:pt idx="1976">
                  <c:v>9.8849999999999998</c:v>
                </c:pt>
                <c:pt idx="1977">
                  <c:v>9.89</c:v>
                </c:pt>
                <c:pt idx="1978">
                  <c:v>9.8949999999999996</c:v>
                </c:pt>
                <c:pt idx="1979">
                  <c:v>9.9</c:v>
                </c:pt>
                <c:pt idx="1980">
                  <c:v>9.9049999999999994</c:v>
                </c:pt>
                <c:pt idx="1981">
                  <c:v>9.91</c:v>
                </c:pt>
                <c:pt idx="1982">
                  <c:v>9.9149999999999991</c:v>
                </c:pt>
                <c:pt idx="1983">
                  <c:v>9.92</c:v>
                </c:pt>
                <c:pt idx="1984">
                  <c:v>9.9250000000000007</c:v>
                </c:pt>
                <c:pt idx="1985">
                  <c:v>9.93</c:v>
                </c:pt>
                <c:pt idx="1986">
                  <c:v>9.9350000000000005</c:v>
                </c:pt>
                <c:pt idx="1987">
                  <c:v>9.94</c:v>
                </c:pt>
                <c:pt idx="1988">
                  <c:v>9.9450000000000003</c:v>
                </c:pt>
                <c:pt idx="1989">
                  <c:v>9.9499999999999993</c:v>
                </c:pt>
                <c:pt idx="1990">
                  <c:v>9.9550000000000001</c:v>
                </c:pt>
                <c:pt idx="1991">
                  <c:v>9.9600000000000009</c:v>
                </c:pt>
                <c:pt idx="1992">
                  <c:v>9.9649999999999999</c:v>
                </c:pt>
                <c:pt idx="1993">
                  <c:v>9.9700000000000006</c:v>
                </c:pt>
                <c:pt idx="1994">
                  <c:v>9.9749999999999996</c:v>
                </c:pt>
                <c:pt idx="1995">
                  <c:v>9.98</c:v>
                </c:pt>
                <c:pt idx="1996">
                  <c:v>9.9849999999999994</c:v>
                </c:pt>
                <c:pt idx="1997">
                  <c:v>9.99</c:v>
                </c:pt>
                <c:pt idx="1998">
                  <c:v>9.9949999999999992</c:v>
                </c:pt>
                <c:pt idx="1999">
                  <c:v>10</c:v>
                </c:pt>
                <c:pt idx="2000">
                  <c:v>10.005000000000001</c:v>
                </c:pt>
                <c:pt idx="2001">
                  <c:v>10.01</c:v>
                </c:pt>
                <c:pt idx="2002">
                  <c:v>10.015000000000001</c:v>
                </c:pt>
                <c:pt idx="2003">
                  <c:v>10.02</c:v>
                </c:pt>
                <c:pt idx="2004">
                  <c:v>10.025</c:v>
                </c:pt>
                <c:pt idx="2005">
                  <c:v>10.029999999999999</c:v>
                </c:pt>
                <c:pt idx="2006">
                  <c:v>10.035</c:v>
                </c:pt>
                <c:pt idx="2007">
                  <c:v>10.039999999999999</c:v>
                </c:pt>
                <c:pt idx="2008">
                  <c:v>10.045</c:v>
                </c:pt>
                <c:pt idx="2009">
                  <c:v>10.050000000000001</c:v>
                </c:pt>
                <c:pt idx="2010">
                  <c:v>10.055</c:v>
                </c:pt>
                <c:pt idx="2011">
                  <c:v>10.06</c:v>
                </c:pt>
                <c:pt idx="2012">
                  <c:v>10.065</c:v>
                </c:pt>
                <c:pt idx="2013">
                  <c:v>10.07</c:v>
                </c:pt>
                <c:pt idx="2014">
                  <c:v>10.074999999999999</c:v>
                </c:pt>
                <c:pt idx="2015">
                  <c:v>10.08</c:v>
                </c:pt>
                <c:pt idx="2016">
                  <c:v>10.085000000000001</c:v>
                </c:pt>
                <c:pt idx="2017">
                  <c:v>10.09</c:v>
                </c:pt>
                <c:pt idx="2018">
                  <c:v>10.095000000000001</c:v>
                </c:pt>
                <c:pt idx="2019">
                  <c:v>10.1</c:v>
                </c:pt>
                <c:pt idx="2020">
                  <c:v>10.105</c:v>
                </c:pt>
                <c:pt idx="2021">
                  <c:v>10.11</c:v>
                </c:pt>
                <c:pt idx="2022">
                  <c:v>10.115</c:v>
                </c:pt>
                <c:pt idx="2023">
                  <c:v>10.119999999999999</c:v>
                </c:pt>
                <c:pt idx="2024">
                  <c:v>10.125</c:v>
                </c:pt>
                <c:pt idx="2025">
                  <c:v>10.130000000000001</c:v>
                </c:pt>
                <c:pt idx="2026">
                  <c:v>10.135</c:v>
                </c:pt>
                <c:pt idx="2027">
                  <c:v>10.14</c:v>
                </c:pt>
                <c:pt idx="2028">
                  <c:v>10.145</c:v>
                </c:pt>
                <c:pt idx="2029">
                  <c:v>10.15</c:v>
                </c:pt>
                <c:pt idx="2030">
                  <c:v>10.154999999999999</c:v>
                </c:pt>
                <c:pt idx="2031">
                  <c:v>10.16</c:v>
                </c:pt>
                <c:pt idx="2032">
                  <c:v>10.164999999999999</c:v>
                </c:pt>
                <c:pt idx="2033">
                  <c:v>10.17</c:v>
                </c:pt>
                <c:pt idx="2034">
                  <c:v>10.175000000000001</c:v>
                </c:pt>
                <c:pt idx="2035">
                  <c:v>10.18</c:v>
                </c:pt>
                <c:pt idx="2036">
                  <c:v>10.185</c:v>
                </c:pt>
                <c:pt idx="2037">
                  <c:v>10.19</c:v>
                </c:pt>
                <c:pt idx="2038">
                  <c:v>10.195</c:v>
                </c:pt>
                <c:pt idx="2039">
                  <c:v>10.199999999999999</c:v>
                </c:pt>
                <c:pt idx="2040">
                  <c:v>10.205</c:v>
                </c:pt>
                <c:pt idx="2041">
                  <c:v>10.210000000000001</c:v>
                </c:pt>
                <c:pt idx="2042">
                  <c:v>10.215</c:v>
                </c:pt>
                <c:pt idx="2043">
                  <c:v>10.220000000000001</c:v>
                </c:pt>
                <c:pt idx="2044">
                  <c:v>10.225</c:v>
                </c:pt>
                <c:pt idx="2045">
                  <c:v>10.23</c:v>
                </c:pt>
                <c:pt idx="2046">
                  <c:v>10.234999999999999</c:v>
                </c:pt>
                <c:pt idx="2047">
                  <c:v>10.24</c:v>
                </c:pt>
                <c:pt idx="2048">
                  <c:v>10.244999999999999</c:v>
                </c:pt>
                <c:pt idx="2049">
                  <c:v>10.25</c:v>
                </c:pt>
                <c:pt idx="2050">
                  <c:v>10.255000000000001</c:v>
                </c:pt>
                <c:pt idx="2051">
                  <c:v>10.26</c:v>
                </c:pt>
                <c:pt idx="2052">
                  <c:v>10.265000000000001</c:v>
                </c:pt>
                <c:pt idx="2053">
                  <c:v>10.27</c:v>
                </c:pt>
                <c:pt idx="2054">
                  <c:v>10.275</c:v>
                </c:pt>
                <c:pt idx="2055">
                  <c:v>10.28</c:v>
                </c:pt>
                <c:pt idx="2056">
                  <c:v>10.285</c:v>
                </c:pt>
                <c:pt idx="2057">
                  <c:v>10.29</c:v>
                </c:pt>
                <c:pt idx="2058">
                  <c:v>10.295</c:v>
                </c:pt>
                <c:pt idx="2059">
                  <c:v>10.3</c:v>
                </c:pt>
                <c:pt idx="2060">
                  <c:v>10.305</c:v>
                </c:pt>
                <c:pt idx="2061">
                  <c:v>10.31</c:v>
                </c:pt>
                <c:pt idx="2062">
                  <c:v>10.315</c:v>
                </c:pt>
                <c:pt idx="2063">
                  <c:v>10.32</c:v>
                </c:pt>
                <c:pt idx="2064">
                  <c:v>10.324999999999999</c:v>
                </c:pt>
                <c:pt idx="2065">
                  <c:v>10.33</c:v>
                </c:pt>
                <c:pt idx="2066">
                  <c:v>10.335000000000001</c:v>
                </c:pt>
                <c:pt idx="2067">
                  <c:v>10.34</c:v>
                </c:pt>
                <c:pt idx="2068">
                  <c:v>10.345000000000001</c:v>
                </c:pt>
                <c:pt idx="2069">
                  <c:v>10.35</c:v>
                </c:pt>
                <c:pt idx="2070">
                  <c:v>10.355</c:v>
                </c:pt>
                <c:pt idx="2071">
                  <c:v>10.36</c:v>
                </c:pt>
                <c:pt idx="2072">
                  <c:v>10.365</c:v>
                </c:pt>
                <c:pt idx="2073">
                  <c:v>10.37</c:v>
                </c:pt>
                <c:pt idx="2074">
                  <c:v>10.375</c:v>
                </c:pt>
                <c:pt idx="2075">
                  <c:v>10.38</c:v>
                </c:pt>
                <c:pt idx="2076">
                  <c:v>10.385</c:v>
                </c:pt>
                <c:pt idx="2077">
                  <c:v>10.39</c:v>
                </c:pt>
                <c:pt idx="2078">
                  <c:v>10.395</c:v>
                </c:pt>
                <c:pt idx="2079">
                  <c:v>10.4</c:v>
                </c:pt>
                <c:pt idx="2080">
                  <c:v>10.404999999999999</c:v>
                </c:pt>
                <c:pt idx="2081">
                  <c:v>10.41</c:v>
                </c:pt>
                <c:pt idx="2082">
                  <c:v>10.414999999999999</c:v>
                </c:pt>
                <c:pt idx="2083">
                  <c:v>10.42</c:v>
                </c:pt>
                <c:pt idx="2084">
                  <c:v>10.425000000000001</c:v>
                </c:pt>
                <c:pt idx="2085">
                  <c:v>10.43</c:v>
                </c:pt>
                <c:pt idx="2086">
                  <c:v>10.435</c:v>
                </c:pt>
                <c:pt idx="2087">
                  <c:v>10.44</c:v>
                </c:pt>
                <c:pt idx="2088">
                  <c:v>10.445</c:v>
                </c:pt>
                <c:pt idx="2089">
                  <c:v>10.45</c:v>
                </c:pt>
                <c:pt idx="2090">
                  <c:v>10.455</c:v>
                </c:pt>
                <c:pt idx="2091">
                  <c:v>10.46</c:v>
                </c:pt>
                <c:pt idx="2092">
                  <c:v>10.465</c:v>
                </c:pt>
                <c:pt idx="2093">
                  <c:v>10.47</c:v>
                </c:pt>
                <c:pt idx="2094">
                  <c:v>10.475</c:v>
                </c:pt>
                <c:pt idx="2095">
                  <c:v>10.48</c:v>
                </c:pt>
                <c:pt idx="2096">
                  <c:v>10.484999999999999</c:v>
                </c:pt>
                <c:pt idx="2097">
                  <c:v>10.49</c:v>
                </c:pt>
                <c:pt idx="2098">
                  <c:v>10.494999999999999</c:v>
                </c:pt>
                <c:pt idx="2099">
                  <c:v>10.5</c:v>
                </c:pt>
                <c:pt idx="2100">
                  <c:v>10.505000000000001</c:v>
                </c:pt>
                <c:pt idx="2101">
                  <c:v>10.51</c:v>
                </c:pt>
                <c:pt idx="2102">
                  <c:v>10.515000000000001</c:v>
                </c:pt>
                <c:pt idx="2103">
                  <c:v>10.52</c:v>
                </c:pt>
                <c:pt idx="2104">
                  <c:v>10.525</c:v>
                </c:pt>
                <c:pt idx="2105">
                  <c:v>10.53</c:v>
                </c:pt>
                <c:pt idx="2106">
                  <c:v>10.535</c:v>
                </c:pt>
                <c:pt idx="2107">
                  <c:v>10.54</c:v>
                </c:pt>
                <c:pt idx="2108">
                  <c:v>10.545</c:v>
                </c:pt>
                <c:pt idx="2109">
                  <c:v>10.55</c:v>
                </c:pt>
                <c:pt idx="2110">
                  <c:v>10.555</c:v>
                </c:pt>
                <c:pt idx="2111">
                  <c:v>10.56</c:v>
                </c:pt>
                <c:pt idx="2112">
                  <c:v>10.565</c:v>
                </c:pt>
                <c:pt idx="2113">
                  <c:v>10.57</c:v>
                </c:pt>
                <c:pt idx="2114">
                  <c:v>10.574999999999999</c:v>
                </c:pt>
                <c:pt idx="2115">
                  <c:v>10.58</c:v>
                </c:pt>
                <c:pt idx="2116">
                  <c:v>10.585000000000001</c:v>
                </c:pt>
                <c:pt idx="2117">
                  <c:v>10.59</c:v>
                </c:pt>
                <c:pt idx="2118">
                  <c:v>10.595000000000001</c:v>
                </c:pt>
                <c:pt idx="2119">
                  <c:v>10.6</c:v>
                </c:pt>
                <c:pt idx="2120">
                  <c:v>10.605</c:v>
                </c:pt>
                <c:pt idx="2121">
                  <c:v>10.61</c:v>
                </c:pt>
                <c:pt idx="2122">
                  <c:v>10.615</c:v>
                </c:pt>
                <c:pt idx="2123">
                  <c:v>10.62</c:v>
                </c:pt>
                <c:pt idx="2124">
                  <c:v>10.625</c:v>
                </c:pt>
                <c:pt idx="2125">
                  <c:v>10.63</c:v>
                </c:pt>
                <c:pt idx="2126">
                  <c:v>10.635</c:v>
                </c:pt>
                <c:pt idx="2127">
                  <c:v>10.64</c:v>
                </c:pt>
                <c:pt idx="2128">
                  <c:v>10.645</c:v>
                </c:pt>
                <c:pt idx="2129">
                  <c:v>10.65</c:v>
                </c:pt>
                <c:pt idx="2130">
                  <c:v>10.654999999999999</c:v>
                </c:pt>
                <c:pt idx="2131">
                  <c:v>10.66</c:v>
                </c:pt>
                <c:pt idx="2132">
                  <c:v>10.664999999999999</c:v>
                </c:pt>
                <c:pt idx="2133">
                  <c:v>10.67</c:v>
                </c:pt>
                <c:pt idx="2134">
                  <c:v>10.675000000000001</c:v>
                </c:pt>
                <c:pt idx="2135">
                  <c:v>10.68</c:v>
                </c:pt>
                <c:pt idx="2136">
                  <c:v>10.685</c:v>
                </c:pt>
                <c:pt idx="2137">
                  <c:v>10.69</c:v>
                </c:pt>
                <c:pt idx="2138">
                  <c:v>10.695</c:v>
                </c:pt>
                <c:pt idx="2139">
                  <c:v>10.7</c:v>
                </c:pt>
                <c:pt idx="2140">
                  <c:v>10.705</c:v>
                </c:pt>
                <c:pt idx="2141">
                  <c:v>10.71</c:v>
                </c:pt>
                <c:pt idx="2142">
                  <c:v>10.715</c:v>
                </c:pt>
                <c:pt idx="2143">
                  <c:v>10.72</c:v>
                </c:pt>
                <c:pt idx="2144">
                  <c:v>10.725</c:v>
                </c:pt>
                <c:pt idx="2145">
                  <c:v>10.73</c:v>
                </c:pt>
                <c:pt idx="2146">
                  <c:v>10.734999999999999</c:v>
                </c:pt>
                <c:pt idx="2147">
                  <c:v>10.74</c:v>
                </c:pt>
                <c:pt idx="2148">
                  <c:v>10.744999999999999</c:v>
                </c:pt>
                <c:pt idx="2149">
                  <c:v>10.75</c:v>
                </c:pt>
                <c:pt idx="2150">
                  <c:v>10.755000000000001</c:v>
                </c:pt>
                <c:pt idx="2151">
                  <c:v>10.76</c:v>
                </c:pt>
                <c:pt idx="2152">
                  <c:v>10.765000000000001</c:v>
                </c:pt>
                <c:pt idx="2153">
                  <c:v>10.77</c:v>
                </c:pt>
                <c:pt idx="2154">
                  <c:v>10.775</c:v>
                </c:pt>
                <c:pt idx="2155">
                  <c:v>10.78</c:v>
                </c:pt>
                <c:pt idx="2156">
                  <c:v>10.785</c:v>
                </c:pt>
                <c:pt idx="2157">
                  <c:v>10.79</c:v>
                </c:pt>
                <c:pt idx="2158">
                  <c:v>10.795</c:v>
                </c:pt>
                <c:pt idx="2159">
                  <c:v>10.8</c:v>
                </c:pt>
                <c:pt idx="2160">
                  <c:v>10.805</c:v>
                </c:pt>
                <c:pt idx="2161">
                  <c:v>10.81</c:v>
                </c:pt>
                <c:pt idx="2162">
                  <c:v>10.815</c:v>
                </c:pt>
                <c:pt idx="2163">
                  <c:v>10.82</c:v>
                </c:pt>
                <c:pt idx="2164">
                  <c:v>10.824999999999999</c:v>
                </c:pt>
                <c:pt idx="2165">
                  <c:v>10.83</c:v>
                </c:pt>
                <c:pt idx="2166">
                  <c:v>10.835000000000001</c:v>
                </c:pt>
                <c:pt idx="2167">
                  <c:v>10.84</c:v>
                </c:pt>
                <c:pt idx="2168">
                  <c:v>10.845000000000001</c:v>
                </c:pt>
                <c:pt idx="2169">
                  <c:v>10.85</c:v>
                </c:pt>
                <c:pt idx="2170">
                  <c:v>10.855</c:v>
                </c:pt>
                <c:pt idx="2171">
                  <c:v>10.86</c:v>
                </c:pt>
                <c:pt idx="2172">
                  <c:v>10.865</c:v>
                </c:pt>
                <c:pt idx="2173">
                  <c:v>10.87</c:v>
                </c:pt>
                <c:pt idx="2174">
                  <c:v>10.875</c:v>
                </c:pt>
                <c:pt idx="2175">
                  <c:v>10.88</c:v>
                </c:pt>
                <c:pt idx="2176">
                  <c:v>10.885</c:v>
                </c:pt>
                <c:pt idx="2177">
                  <c:v>10.89</c:v>
                </c:pt>
                <c:pt idx="2178">
                  <c:v>10.895</c:v>
                </c:pt>
                <c:pt idx="2179">
                  <c:v>10.9</c:v>
                </c:pt>
                <c:pt idx="2180">
                  <c:v>10.904999999999999</c:v>
                </c:pt>
                <c:pt idx="2181">
                  <c:v>10.91</c:v>
                </c:pt>
                <c:pt idx="2182">
                  <c:v>10.914999999999999</c:v>
                </c:pt>
                <c:pt idx="2183">
                  <c:v>10.92</c:v>
                </c:pt>
                <c:pt idx="2184">
                  <c:v>10.925000000000001</c:v>
                </c:pt>
                <c:pt idx="2185">
                  <c:v>10.93</c:v>
                </c:pt>
                <c:pt idx="2186">
                  <c:v>10.935</c:v>
                </c:pt>
                <c:pt idx="2187">
                  <c:v>10.94</c:v>
                </c:pt>
                <c:pt idx="2188">
                  <c:v>10.945</c:v>
                </c:pt>
                <c:pt idx="2189">
                  <c:v>10.95</c:v>
                </c:pt>
                <c:pt idx="2190">
                  <c:v>10.955</c:v>
                </c:pt>
                <c:pt idx="2191">
                  <c:v>10.96</c:v>
                </c:pt>
                <c:pt idx="2192">
                  <c:v>10.965</c:v>
                </c:pt>
                <c:pt idx="2193">
                  <c:v>10.97</c:v>
                </c:pt>
                <c:pt idx="2194">
                  <c:v>10.975</c:v>
                </c:pt>
                <c:pt idx="2195">
                  <c:v>10.98</c:v>
                </c:pt>
                <c:pt idx="2196">
                  <c:v>10.984999999999999</c:v>
                </c:pt>
                <c:pt idx="2197">
                  <c:v>10.99</c:v>
                </c:pt>
                <c:pt idx="2198">
                  <c:v>10.994999999999999</c:v>
                </c:pt>
                <c:pt idx="2199">
                  <c:v>11</c:v>
                </c:pt>
                <c:pt idx="2200">
                  <c:v>11.005000000000001</c:v>
                </c:pt>
                <c:pt idx="2201">
                  <c:v>11.01</c:v>
                </c:pt>
                <c:pt idx="2202">
                  <c:v>11.015000000000001</c:v>
                </c:pt>
                <c:pt idx="2203">
                  <c:v>11.02</c:v>
                </c:pt>
                <c:pt idx="2204">
                  <c:v>11.025</c:v>
                </c:pt>
                <c:pt idx="2205">
                  <c:v>11.03</c:v>
                </c:pt>
                <c:pt idx="2206">
                  <c:v>11.035</c:v>
                </c:pt>
                <c:pt idx="2207">
                  <c:v>11.04</c:v>
                </c:pt>
                <c:pt idx="2208">
                  <c:v>11.045</c:v>
                </c:pt>
                <c:pt idx="2209">
                  <c:v>11.05</c:v>
                </c:pt>
                <c:pt idx="2210">
                  <c:v>11.055</c:v>
                </c:pt>
                <c:pt idx="2211">
                  <c:v>11.06</c:v>
                </c:pt>
                <c:pt idx="2212">
                  <c:v>11.065</c:v>
                </c:pt>
                <c:pt idx="2213">
                  <c:v>11.07</c:v>
                </c:pt>
                <c:pt idx="2214">
                  <c:v>11.074999999999999</c:v>
                </c:pt>
                <c:pt idx="2215">
                  <c:v>11.08</c:v>
                </c:pt>
                <c:pt idx="2216">
                  <c:v>11.085000000000001</c:v>
                </c:pt>
                <c:pt idx="2217">
                  <c:v>11.09</c:v>
                </c:pt>
                <c:pt idx="2218">
                  <c:v>11.095000000000001</c:v>
                </c:pt>
                <c:pt idx="2219">
                  <c:v>11.1</c:v>
                </c:pt>
                <c:pt idx="2220">
                  <c:v>11.105</c:v>
                </c:pt>
                <c:pt idx="2221">
                  <c:v>11.11</c:v>
                </c:pt>
                <c:pt idx="2222">
                  <c:v>11.115</c:v>
                </c:pt>
                <c:pt idx="2223">
                  <c:v>11.12</c:v>
                </c:pt>
                <c:pt idx="2224">
                  <c:v>11.125</c:v>
                </c:pt>
                <c:pt idx="2225">
                  <c:v>11.13</c:v>
                </c:pt>
                <c:pt idx="2226">
                  <c:v>11.135</c:v>
                </c:pt>
                <c:pt idx="2227">
                  <c:v>11.14</c:v>
                </c:pt>
                <c:pt idx="2228">
                  <c:v>11.145</c:v>
                </c:pt>
                <c:pt idx="2229">
                  <c:v>11.15</c:v>
                </c:pt>
                <c:pt idx="2230">
                  <c:v>11.154999999999999</c:v>
                </c:pt>
                <c:pt idx="2231">
                  <c:v>11.16</c:v>
                </c:pt>
                <c:pt idx="2232">
                  <c:v>11.164999999999999</c:v>
                </c:pt>
                <c:pt idx="2233">
                  <c:v>11.17</c:v>
                </c:pt>
                <c:pt idx="2234">
                  <c:v>11.175000000000001</c:v>
                </c:pt>
                <c:pt idx="2235">
                  <c:v>11.18</c:v>
                </c:pt>
                <c:pt idx="2236">
                  <c:v>11.185</c:v>
                </c:pt>
                <c:pt idx="2237">
                  <c:v>11.19</c:v>
                </c:pt>
                <c:pt idx="2238">
                  <c:v>11.195</c:v>
                </c:pt>
                <c:pt idx="2239">
                  <c:v>11.2</c:v>
                </c:pt>
                <c:pt idx="2240">
                  <c:v>11.205</c:v>
                </c:pt>
                <c:pt idx="2241">
                  <c:v>11.21</c:v>
                </c:pt>
                <c:pt idx="2242">
                  <c:v>11.215</c:v>
                </c:pt>
                <c:pt idx="2243">
                  <c:v>11.22</c:v>
                </c:pt>
                <c:pt idx="2244">
                  <c:v>11.225</c:v>
                </c:pt>
                <c:pt idx="2245">
                  <c:v>11.23</c:v>
                </c:pt>
                <c:pt idx="2246">
                  <c:v>11.234999999999999</c:v>
                </c:pt>
                <c:pt idx="2247">
                  <c:v>11.24</c:v>
                </c:pt>
                <c:pt idx="2248">
                  <c:v>11.244999999999999</c:v>
                </c:pt>
                <c:pt idx="2249">
                  <c:v>11.25</c:v>
                </c:pt>
                <c:pt idx="2250">
                  <c:v>11.255000000000001</c:v>
                </c:pt>
                <c:pt idx="2251">
                  <c:v>11.26</c:v>
                </c:pt>
                <c:pt idx="2252">
                  <c:v>11.265000000000001</c:v>
                </c:pt>
                <c:pt idx="2253">
                  <c:v>11.27</c:v>
                </c:pt>
                <c:pt idx="2254">
                  <c:v>11.275</c:v>
                </c:pt>
                <c:pt idx="2255">
                  <c:v>11.28</c:v>
                </c:pt>
                <c:pt idx="2256">
                  <c:v>11.285</c:v>
                </c:pt>
                <c:pt idx="2257">
                  <c:v>11.29</c:v>
                </c:pt>
                <c:pt idx="2258">
                  <c:v>11.295</c:v>
                </c:pt>
                <c:pt idx="2259">
                  <c:v>11.3</c:v>
                </c:pt>
                <c:pt idx="2260">
                  <c:v>11.305</c:v>
                </c:pt>
                <c:pt idx="2261">
                  <c:v>11.31</c:v>
                </c:pt>
                <c:pt idx="2262">
                  <c:v>11.315</c:v>
                </c:pt>
                <c:pt idx="2263">
                  <c:v>11.32</c:v>
                </c:pt>
                <c:pt idx="2264">
                  <c:v>11.324999999999999</c:v>
                </c:pt>
                <c:pt idx="2265">
                  <c:v>11.33</c:v>
                </c:pt>
                <c:pt idx="2266">
                  <c:v>11.335000000000001</c:v>
                </c:pt>
                <c:pt idx="2267">
                  <c:v>11.34</c:v>
                </c:pt>
                <c:pt idx="2268">
                  <c:v>11.345000000000001</c:v>
                </c:pt>
                <c:pt idx="2269">
                  <c:v>11.35</c:v>
                </c:pt>
                <c:pt idx="2270">
                  <c:v>11.355</c:v>
                </c:pt>
                <c:pt idx="2271">
                  <c:v>11.36</c:v>
                </c:pt>
                <c:pt idx="2272">
                  <c:v>11.365</c:v>
                </c:pt>
                <c:pt idx="2273">
                  <c:v>11.37</c:v>
                </c:pt>
                <c:pt idx="2274">
                  <c:v>11.375</c:v>
                </c:pt>
                <c:pt idx="2275">
                  <c:v>11.38</c:v>
                </c:pt>
                <c:pt idx="2276">
                  <c:v>11.385</c:v>
                </c:pt>
                <c:pt idx="2277">
                  <c:v>11.39</c:v>
                </c:pt>
                <c:pt idx="2278">
                  <c:v>11.395</c:v>
                </c:pt>
                <c:pt idx="2279">
                  <c:v>11.4</c:v>
                </c:pt>
                <c:pt idx="2280">
                  <c:v>11.404999999999999</c:v>
                </c:pt>
                <c:pt idx="2281">
                  <c:v>11.41</c:v>
                </c:pt>
                <c:pt idx="2282">
                  <c:v>11.414999999999999</c:v>
                </c:pt>
                <c:pt idx="2283">
                  <c:v>11.42</c:v>
                </c:pt>
                <c:pt idx="2284">
                  <c:v>11.425000000000001</c:v>
                </c:pt>
                <c:pt idx="2285">
                  <c:v>11.43</c:v>
                </c:pt>
                <c:pt idx="2286">
                  <c:v>11.435</c:v>
                </c:pt>
                <c:pt idx="2287">
                  <c:v>11.44</c:v>
                </c:pt>
                <c:pt idx="2288">
                  <c:v>11.445</c:v>
                </c:pt>
                <c:pt idx="2289">
                  <c:v>11.45</c:v>
                </c:pt>
                <c:pt idx="2290">
                  <c:v>11.455</c:v>
                </c:pt>
                <c:pt idx="2291">
                  <c:v>11.46</c:v>
                </c:pt>
                <c:pt idx="2292">
                  <c:v>11.465</c:v>
                </c:pt>
                <c:pt idx="2293">
                  <c:v>11.47</c:v>
                </c:pt>
                <c:pt idx="2294">
                  <c:v>11.475</c:v>
                </c:pt>
                <c:pt idx="2295">
                  <c:v>11.48</c:v>
                </c:pt>
                <c:pt idx="2296">
                  <c:v>11.484999999999999</c:v>
                </c:pt>
                <c:pt idx="2297">
                  <c:v>11.49</c:v>
                </c:pt>
                <c:pt idx="2298">
                  <c:v>11.494999999999999</c:v>
                </c:pt>
                <c:pt idx="2299">
                  <c:v>11.5</c:v>
                </c:pt>
                <c:pt idx="2300">
                  <c:v>11.505000000000001</c:v>
                </c:pt>
                <c:pt idx="2301">
                  <c:v>11.51</c:v>
                </c:pt>
                <c:pt idx="2302">
                  <c:v>11.515000000000001</c:v>
                </c:pt>
                <c:pt idx="2303">
                  <c:v>11.52</c:v>
                </c:pt>
                <c:pt idx="2304">
                  <c:v>11.525</c:v>
                </c:pt>
                <c:pt idx="2305">
                  <c:v>11.53</c:v>
                </c:pt>
                <c:pt idx="2306">
                  <c:v>11.535</c:v>
                </c:pt>
                <c:pt idx="2307">
                  <c:v>11.54</c:v>
                </c:pt>
                <c:pt idx="2308">
                  <c:v>11.545</c:v>
                </c:pt>
                <c:pt idx="2309">
                  <c:v>11.55</c:v>
                </c:pt>
                <c:pt idx="2310">
                  <c:v>11.555</c:v>
                </c:pt>
                <c:pt idx="2311">
                  <c:v>11.56</c:v>
                </c:pt>
                <c:pt idx="2312">
                  <c:v>11.565</c:v>
                </c:pt>
                <c:pt idx="2313">
                  <c:v>11.57</c:v>
                </c:pt>
                <c:pt idx="2314">
                  <c:v>11.574999999999999</c:v>
                </c:pt>
                <c:pt idx="2315">
                  <c:v>11.58</c:v>
                </c:pt>
                <c:pt idx="2316">
                  <c:v>11.585000000000001</c:v>
                </c:pt>
                <c:pt idx="2317">
                  <c:v>11.59</c:v>
                </c:pt>
                <c:pt idx="2318">
                  <c:v>11.595000000000001</c:v>
                </c:pt>
                <c:pt idx="2319">
                  <c:v>11.6</c:v>
                </c:pt>
                <c:pt idx="2320">
                  <c:v>11.605</c:v>
                </c:pt>
                <c:pt idx="2321">
                  <c:v>11.61</c:v>
                </c:pt>
                <c:pt idx="2322">
                  <c:v>11.615</c:v>
                </c:pt>
                <c:pt idx="2323">
                  <c:v>11.62</c:v>
                </c:pt>
                <c:pt idx="2324">
                  <c:v>11.625</c:v>
                </c:pt>
                <c:pt idx="2325">
                  <c:v>11.63</c:v>
                </c:pt>
                <c:pt idx="2326">
                  <c:v>11.635</c:v>
                </c:pt>
                <c:pt idx="2327">
                  <c:v>11.64</c:v>
                </c:pt>
                <c:pt idx="2328">
                  <c:v>11.645</c:v>
                </c:pt>
                <c:pt idx="2329">
                  <c:v>11.65</c:v>
                </c:pt>
                <c:pt idx="2330">
                  <c:v>11.654999999999999</c:v>
                </c:pt>
                <c:pt idx="2331">
                  <c:v>11.66</c:v>
                </c:pt>
                <c:pt idx="2332">
                  <c:v>11.664999999999999</c:v>
                </c:pt>
                <c:pt idx="2333">
                  <c:v>11.67</c:v>
                </c:pt>
                <c:pt idx="2334">
                  <c:v>11.675000000000001</c:v>
                </c:pt>
                <c:pt idx="2335">
                  <c:v>11.68</c:v>
                </c:pt>
                <c:pt idx="2336">
                  <c:v>11.685</c:v>
                </c:pt>
                <c:pt idx="2337">
                  <c:v>11.69</c:v>
                </c:pt>
                <c:pt idx="2338">
                  <c:v>11.695</c:v>
                </c:pt>
                <c:pt idx="2339">
                  <c:v>11.7</c:v>
                </c:pt>
                <c:pt idx="2340">
                  <c:v>11.705</c:v>
                </c:pt>
                <c:pt idx="2341">
                  <c:v>11.71</c:v>
                </c:pt>
                <c:pt idx="2342">
                  <c:v>11.715</c:v>
                </c:pt>
                <c:pt idx="2343">
                  <c:v>11.72</c:v>
                </c:pt>
                <c:pt idx="2344">
                  <c:v>11.725</c:v>
                </c:pt>
                <c:pt idx="2345">
                  <c:v>11.73</c:v>
                </c:pt>
                <c:pt idx="2346">
                  <c:v>11.734999999999999</c:v>
                </c:pt>
                <c:pt idx="2347">
                  <c:v>11.74</c:v>
                </c:pt>
                <c:pt idx="2348">
                  <c:v>11.744999999999999</c:v>
                </c:pt>
                <c:pt idx="2349">
                  <c:v>11.75</c:v>
                </c:pt>
                <c:pt idx="2350">
                  <c:v>11.755000000000001</c:v>
                </c:pt>
                <c:pt idx="2351">
                  <c:v>11.76</c:v>
                </c:pt>
                <c:pt idx="2352">
                  <c:v>11.765000000000001</c:v>
                </c:pt>
                <c:pt idx="2353">
                  <c:v>11.77</c:v>
                </c:pt>
                <c:pt idx="2354">
                  <c:v>11.775</c:v>
                </c:pt>
                <c:pt idx="2355">
                  <c:v>11.78</c:v>
                </c:pt>
                <c:pt idx="2356">
                  <c:v>11.785</c:v>
                </c:pt>
                <c:pt idx="2357">
                  <c:v>11.79</c:v>
                </c:pt>
                <c:pt idx="2358">
                  <c:v>11.795</c:v>
                </c:pt>
                <c:pt idx="2359">
                  <c:v>11.8</c:v>
                </c:pt>
                <c:pt idx="2360">
                  <c:v>11.805</c:v>
                </c:pt>
                <c:pt idx="2361">
                  <c:v>11.81</c:v>
                </c:pt>
                <c:pt idx="2362">
                  <c:v>11.815</c:v>
                </c:pt>
                <c:pt idx="2363">
                  <c:v>11.82</c:v>
                </c:pt>
                <c:pt idx="2364">
                  <c:v>11.824999999999999</c:v>
                </c:pt>
                <c:pt idx="2365">
                  <c:v>11.83</c:v>
                </c:pt>
                <c:pt idx="2366">
                  <c:v>11.835000000000001</c:v>
                </c:pt>
                <c:pt idx="2367">
                  <c:v>11.84</c:v>
                </c:pt>
                <c:pt idx="2368">
                  <c:v>11.845000000000001</c:v>
                </c:pt>
                <c:pt idx="2369">
                  <c:v>11.85</c:v>
                </c:pt>
                <c:pt idx="2370">
                  <c:v>11.855</c:v>
                </c:pt>
                <c:pt idx="2371">
                  <c:v>11.86</c:v>
                </c:pt>
                <c:pt idx="2372">
                  <c:v>11.865</c:v>
                </c:pt>
                <c:pt idx="2373">
                  <c:v>11.87</c:v>
                </c:pt>
                <c:pt idx="2374">
                  <c:v>11.875</c:v>
                </c:pt>
                <c:pt idx="2375">
                  <c:v>11.88</c:v>
                </c:pt>
                <c:pt idx="2376">
                  <c:v>11.885</c:v>
                </c:pt>
                <c:pt idx="2377">
                  <c:v>11.89</c:v>
                </c:pt>
                <c:pt idx="2378">
                  <c:v>11.895</c:v>
                </c:pt>
                <c:pt idx="2379">
                  <c:v>11.9</c:v>
                </c:pt>
                <c:pt idx="2380">
                  <c:v>11.904999999999999</c:v>
                </c:pt>
                <c:pt idx="2381">
                  <c:v>11.91</c:v>
                </c:pt>
                <c:pt idx="2382">
                  <c:v>11.914999999999999</c:v>
                </c:pt>
                <c:pt idx="2383">
                  <c:v>11.92</c:v>
                </c:pt>
                <c:pt idx="2384">
                  <c:v>11.925000000000001</c:v>
                </c:pt>
                <c:pt idx="2385">
                  <c:v>11.93</c:v>
                </c:pt>
                <c:pt idx="2386">
                  <c:v>11.935</c:v>
                </c:pt>
                <c:pt idx="2387">
                  <c:v>11.94</c:v>
                </c:pt>
                <c:pt idx="2388">
                  <c:v>11.945</c:v>
                </c:pt>
                <c:pt idx="2389">
                  <c:v>11.95</c:v>
                </c:pt>
                <c:pt idx="2390">
                  <c:v>11.955</c:v>
                </c:pt>
                <c:pt idx="2391">
                  <c:v>11.96</c:v>
                </c:pt>
                <c:pt idx="2392">
                  <c:v>11.965</c:v>
                </c:pt>
                <c:pt idx="2393">
                  <c:v>11.97</c:v>
                </c:pt>
                <c:pt idx="2394">
                  <c:v>11.975</c:v>
                </c:pt>
                <c:pt idx="2395">
                  <c:v>11.98</c:v>
                </c:pt>
                <c:pt idx="2396">
                  <c:v>11.984999999999999</c:v>
                </c:pt>
                <c:pt idx="2397">
                  <c:v>11.99</c:v>
                </c:pt>
                <c:pt idx="2398">
                  <c:v>11.994999999999999</c:v>
                </c:pt>
                <c:pt idx="2399">
                  <c:v>12</c:v>
                </c:pt>
                <c:pt idx="2400">
                  <c:v>12.005000000000001</c:v>
                </c:pt>
                <c:pt idx="2401">
                  <c:v>12.01</c:v>
                </c:pt>
                <c:pt idx="2402">
                  <c:v>12.015000000000001</c:v>
                </c:pt>
                <c:pt idx="2403">
                  <c:v>12.02</c:v>
                </c:pt>
                <c:pt idx="2404">
                  <c:v>12.025</c:v>
                </c:pt>
                <c:pt idx="2405">
                  <c:v>12.03</c:v>
                </c:pt>
                <c:pt idx="2406">
                  <c:v>12.035</c:v>
                </c:pt>
                <c:pt idx="2407">
                  <c:v>12.04</c:v>
                </c:pt>
                <c:pt idx="2408">
                  <c:v>12.045</c:v>
                </c:pt>
                <c:pt idx="2409">
                  <c:v>12.05</c:v>
                </c:pt>
                <c:pt idx="2410">
                  <c:v>12.055</c:v>
                </c:pt>
                <c:pt idx="2411">
                  <c:v>12.06</c:v>
                </c:pt>
                <c:pt idx="2412">
                  <c:v>12.065</c:v>
                </c:pt>
                <c:pt idx="2413">
                  <c:v>12.07</c:v>
                </c:pt>
                <c:pt idx="2414">
                  <c:v>12.074999999999999</c:v>
                </c:pt>
                <c:pt idx="2415">
                  <c:v>12.08</c:v>
                </c:pt>
                <c:pt idx="2416">
                  <c:v>12.085000000000001</c:v>
                </c:pt>
                <c:pt idx="2417">
                  <c:v>12.09</c:v>
                </c:pt>
                <c:pt idx="2418">
                  <c:v>12.095000000000001</c:v>
                </c:pt>
                <c:pt idx="2419">
                  <c:v>12.1</c:v>
                </c:pt>
                <c:pt idx="2420">
                  <c:v>12.105</c:v>
                </c:pt>
                <c:pt idx="2421">
                  <c:v>12.11</c:v>
                </c:pt>
                <c:pt idx="2422">
                  <c:v>12.115</c:v>
                </c:pt>
                <c:pt idx="2423">
                  <c:v>12.12</c:v>
                </c:pt>
                <c:pt idx="2424">
                  <c:v>12.125</c:v>
                </c:pt>
                <c:pt idx="2425">
                  <c:v>12.13</c:v>
                </c:pt>
                <c:pt idx="2426">
                  <c:v>12.135</c:v>
                </c:pt>
                <c:pt idx="2427">
                  <c:v>12.14</c:v>
                </c:pt>
                <c:pt idx="2428">
                  <c:v>12.145</c:v>
                </c:pt>
                <c:pt idx="2429">
                  <c:v>12.15</c:v>
                </c:pt>
                <c:pt idx="2430">
                  <c:v>12.154999999999999</c:v>
                </c:pt>
                <c:pt idx="2431">
                  <c:v>12.16</c:v>
                </c:pt>
                <c:pt idx="2432">
                  <c:v>12.164999999999999</c:v>
                </c:pt>
                <c:pt idx="2433">
                  <c:v>12.17</c:v>
                </c:pt>
                <c:pt idx="2434">
                  <c:v>12.175000000000001</c:v>
                </c:pt>
                <c:pt idx="2435">
                  <c:v>12.18</c:v>
                </c:pt>
                <c:pt idx="2436">
                  <c:v>12.185</c:v>
                </c:pt>
                <c:pt idx="2437">
                  <c:v>12.19</c:v>
                </c:pt>
                <c:pt idx="2438">
                  <c:v>12.195</c:v>
                </c:pt>
                <c:pt idx="2439">
                  <c:v>12.2</c:v>
                </c:pt>
                <c:pt idx="2440">
                  <c:v>12.205</c:v>
                </c:pt>
                <c:pt idx="2441">
                  <c:v>12.21</c:v>
                </c:pt>
                <c:pt idx="2442">
                  <c:v>12.215</c:v>
                </c:pt>
                <c:pt idx="2443">
                  <c:v>12.22</c:v>
                </c:pt>
                <c:pt idx="2444">
                  <c:v>12.225</c:v>
                </c:pt>
                <c:pt idx="2445">
                  <c:v>12.23</c:v>
                </c:pt>
                <c:pt idx="2446">
                  <c:v>12.234999999999999</c:v>
                </c:pt>
                <c:pt idx="2447">
                  <c:v>12.24</c:v>
                </c:pt>
                <c:pt idx="2448">
                  <c:v>12.244999999999999</c:v>
                </c:pt>
                <c:pt idx="2449">
                  <c:v>12.25</c:v>
                </c:pt>
                <c:pt idx="2450">
                  <c:v>12.255000000000001</c:v>
                </c:pt>
                <c:pt idx="2451">
                  <c:v>12.26</c:v>
                </c:pt>
                <c:pt idx="2452">
                  <c:v>12.265000000000001</c:v>
                </c:pt>
                <c:pt idx="2453">
                  <c:v>12.27</c:v>
                </c:pt>
                <c:pt idx="2454">
                  <c:v>12.275</c:v>
                </c:pt>
                <c:pt idx="2455">
                  <c:v>12.28</c:v>
                </c:pt>
                <c:pt idx="2456">
                  <c:v>12.285</c:v>
                </c:pt>
                <c:pt idx="2457">
                  <c:v>12.29</c:v>
                </c:pt>
                <c:pt idx="2458">
                  <c:v>12.295</c:v>
                </c:pt>
                <c:pt idx="2459">
                  <c:v>12.3</c:v>
                </c:pt>
                <c:pt idx="2460">
                  <c:v>12.305</c:v>
                </c:pt>
                <c:pt idx="2461">
                  <c:v>12.31</c:v>
                </c:pt>
                <c:pt idx="2462">
                  <c:v>12.315</c:v>
                </c:pt>
                <c:pt idx="2463">
                  <c:v>12.32</c:v>
                </c:pt>
                <c:pt idx="2464">
                  <c:v>12.324999999999999</c:v>
                </c:pt>
                <c:pt idx="2465">
                  <c:v>12.33</c:v>
                </c:pt>
                <c:pt idx="2466">
                  <c:v>12.335000000000001</c:v>
                </c:pt>
                <c:pt idx="2467">
                  <c:v>12.34</c:v>
                </c:pt>
                <c:pt idx="2468">
                  <c:v>12.345000000000001</c:v>
                </c:pt>
                <c:pt idx="2469">
                  <c:v>12.35</c:v>
                </c:pt>
                <c:pt idx="2470">
                  <c:v>12.355</c:v>
                </c:pt>
                <c:pt idx="2471">
                  <c:v>12.36</c:v>
                </c:pt>
                <c:pt idx="2472">
                  <c:v>12.365</c:v>
                </c:pt>
                <c:pt idx="2473">
                  <c:v>12.37</c:v>
                </c:pt>
                <c:pt idx="2474">
                  <c:v>12.375</c:v>
                </c:pt>
                <c:pt idx="2475">
                  <c:v>12.38</c:v>
                </c:pt>
                <c:pt idx="2476">
                  <c:v>12.385</c:v>
                </c:pt>
                <c:pt idx="2477">
                  <c:v>12.39</c:v>
                </c:pt>
                <c:pt idx="2478">
                  <c:v>12.395</c:v>
                </c:pt>
                <c:pt idx="2479">
                  <c:v>12.4</c:v>
                </c:pt>
                <c:pt idx="2480">
                  <c:v>12.404999999999999</c:v>
                </c:pt>
                <c:pt idx="2481">
                  <c:v>12.41</c:v>
                </c:pt>
                <c:pt idx="2482">
                  <c:v>12.414999999999999</c:v>
                </c:pt>
                <c:pt idx="2483">
                  <c:v>12.42</c:v>
                </c:pt>
                <c:pt idx="2484">
                  <c:v>12.425000000000001</c:v>
                </c:pt>
                <c:pt idx="2485">
                  <c:v>12.43</c:v>
                </c:pt>
                <c:pt idx="2486">
                  <c:v>12.435</c:v>
                </c:pt>
                <c:pt idx="2487">
                  <c:v>12.44</c:v>
                </c:pt>
                <c:pt idx="2488">
                  <c:v>12.445</c:v>
                </c:pt>
                <c:pt idx="2489">
                  <c:v>12.45</c:v>
                </c:pt>
                <c:pt idx="2490">
                  <c:v>12.455</c:v>
                </c:pt>
                <c:pt idx="2491">
                  <c:v>12.46</c:v>
                </c:pt>
                <c:pt idx="2492">
                  <c:v>12.465</c:v>
                </c:pt>
                <c:pt idx="2493">
                  <c:v>12.47</c:v>
                </c:pt>
                <c:pt idx="2494">
                  <c:v>12.475</c:v>
                </c:pt>
                <c:pt idx="2495">
                  <c:v>12.48</c:v>
                </c:pt>
                <c:pt idx="2496">
                  <c:v>12.484999999999999</c:v>
                </c:pt>
                <c:pt idx="2497">
                  <c:v>12.49</c:v>
                </c:pt>
                <c:pt idx="2498">
                  <c:v>12.494999999999999</c:v>
                </c:pt>
                <c:pt idx="2499">
                  <c:v>12.5</c:v>
                </c:pt>
                <c:pt idx="2500">
                  <c:v>12.505000000000001</c:v>
                </c:pt>
                <c:pt idx="2501">
                  <c:v>12.51</c:v>
                </c:pt>
                <c:pt idx="2502">
                  <c:v>12.515000000000001</c:v>
                </c:pt>
                <c:pt idx="2503">
                  <c:v>12.52</c:v>
                </c:pt>
                <c:pt idx="2504">
                  <c:v>12.525</c:v>
                </c:pt>
                <c:pt idx="2505">
                  <c:v>12.53</c:v>
                </c:pt>
                <c:pt idx="2506">
                  <c:v>12.535</c:v>
                </c:pt>
                <c:pt idx="2507">
                  <c:v>12.54</c:v>
                </c:pt>
                <c:pt idx="2508">
                  <c:v>12.545</c:v>
                </c:pt>
                <c:pt idx="2509">
                  <c:v>12.55</c:v>
                </c:pt>
                <c:pt idx="2510">
                  <c:v>12.555</c:v>
                </c:pt>
                <c:pt idx="2511">
                  <c:v>12.56</c:v>
                </c:pt>
                <c:pt idx="2512">
                  <c:v>12.565</c:v>
                </c:pt>
                <c:pt idx="2513">
                  <c:v>12.57</c:v>
                </c:pt>
                <c:pt idx="2514">
                  <c:v>12.574999999999999</c:v>
                </c:pt>
                <c:pt idx="2515">
                  <c:v>12.58</c:v>
                </c:pt>
                <c:pt idx="2516">
                  <c:v>12.585000000000001</c:v>
                </c:pt>
                <c:pt idx="2517">
                  <c:v>12.59</c:v>
                </c:pt>
                <c:pt idx="2518">
                  <c:v>12.595000000000001</c:v>
                </c:pt>
                <c:pt idx="2519">
                  <c:v>12.6</c:v>
                </c:pt>
                <c:pt idx="2520">
                  <c:v>12.605</c:v>
                </c:pt>
                <c:pt idx="2521">
                  <c:v>12.61</c:v>
                </c:pt>
                <c:pt idx="2522">
                  <c:v>12.615</c:v>
                </c:pt>
                <c:pt idx="2523">
                  <c:v>12.62</c:v>
                </c:pt>
                <c:pt idx="2524">
                  <c:v>12.625</c:v>
                </c:pt>
                <c:pt idx="2525">
                  <c:v>12.63</c:v>
                </c:pt>
                <c:pt idx="2526">
                  <c:v>12.635</c:v>
                </c:pt>
                <c:pt idx="2527">
                  <c:v>12.64</c:v>
                </c:pt>
                <c:pt idx="2528">
                  <c:v>12.645</c:v>
                </c:pt>
                <c:pt idx="2529">
                  <c:v>12.65</c:v>
                </c:pt>
                <c:pt idx="2530">
                  <c:v>12.654999999999999</c:v>
                </c:pt>
                <c:pt idx="2531">
                  <c:v>12.66</c:v>
                </c:pt>
                <c:pt idx="2532">
                  <c:v>12.664999999999999</c:v>
                </c:pt>
                <c:pt idx="2533">
                  <c:v>12.67</c:v>
                </c:pt>
                <c:pt idx="2534">
                  <c:v>12.675000000000001</c:v>
                </c:pt>
                <c:pt idx="2535">
                  <c:v>12.68</c:v>
                </c:pt>
                <c:pt idx="2536">
                  <c:v>12.685</c:v>
                </c:pt>
                <c:pt idx="2537">
                  <c:v>12.69</c:v>
                </c:pt>
                <c:pt idx="2538">
                  <c:v>12.695</c:v>
                </c:pt>
                <c:pt idx="2539">
                  <c:v>12.7</c:v>
                </c:pt>
                <c:pt idx="2540">
                  <c:v>12.705</c:v>
                </c:pt>
                <c:pt idx="2541">
                  <c:v>12.71</c:v>
                </c:pt>
                <c:pt idx="2542">
                  <c:v>12.715</c:v>
                </c:pt>
                <c:pt idx="2543">
                  <c:v>12.72</c:v>
                </c:pt>
                <c:pt idx="2544">
                  <c:v>12.725</c:v>
                </c:pt>
                <c:pt idx="2545">
                  <c:v>12.73</c:v>
                </c:pt>
                <c:pt idx="2546">
                  <c:v>12.734999999999999</c:v>
                </c:pt>
                <c:pt idx="2547">
                  <c:v>12.74</c:v>
                </c:pt>
                <c:pt idx="2548">
                  <c:v>12.744999999999999</c:v>
                </c:pt>
                <c:pt idx="2549">
                  <c:v>12.75</c:v>
                </c:pt>
                <c:pt idx="2550">
                  <c:v>12.755000000000001</c:v>
                </c:pt>
                <c:pt idx="2551">
                  <c:v>12.76</c:v>
                </c:pt>
                <c:pt idx="2552">
                  <c:v>12.765000000000001</c:v>
                </c:pt>
                <c:pt idx="2553">
                  <c:v>12.77</c:v>
                </c:pt>
                <c:pt idx="2554">
                  <c:v>12.775</c:v>
                </c:pt>
                <c:pt idx="2555">
                  <c:v>12.78</c:v>
                </c:pt>
                <c:pt idx="2556">
                  <c:v>12.785</c:v>
                </c:pt>
                <c:pt idx="2557">
                  <c:v>12.79</c:v>
                </c:pt>
                <c:pt idx="2558">
                  <c:v>12.795</c:v>
                </c:pt>
                <c:pt idx="2559">
                  <c:v>12.8</c:v>
                </c:pt>
                <c:pt idx="2560">
                  <c:v>12.805</c:v>
                </c:pt>
                <c:pt idx="2561">
                  <c:v>12.81</c:v>
                </c:pt>
                <c:pt idx="2562">
                  <c:v>12.815</c:v>
                </c:pt>
                <c:pt idx="2563">
                  <c:v>12.82</c:v>
                </c:pt>
                <c:pt idx="2564">
                  <c:v>12.824999999999999</c:v>
                </c:pt>
                <c:pt idx="2565">
                  <c:v>12.83</c:v>
                </c:pt>
                <c:pt idx="2566">
                  <c:v>12.835000000000001</c:v>
                </c:pt>
                <c:pt idx="2567">
                  <c:v>12.84</c:v>
                </c:pt>
                <c:pt idx="2568">
                  <c:v>12.845000000000001</c:v>
                </c:pt>
                <c:pt idx="2569">
                  <c:v>12.85</c:v>
                </c:pt>
                <c:pt idx="2570">
                  <c:v>12.855</c:v>
                </c:pt>
                <c:pt idx="2571">
                  <c:v>12.86</c:v>
                </c:pt>
                <c:pt idx="2572">
                  <c:v>12.865</c:v>
                </c:pt>
                <c:pt idx="2573">
                  <c:v>12.87</c:v>
                </c:pt>
                <c:pt idx="2574">
                  <c:v>12.875</c:v>
                </c:pt>
                <c:pt idx="2575">
                  <c:v>12.88</c:v>
                </c:pt>
                <c:pt idx="2576">
                  <c:v>12.885</c:v>
                </c:pt>
                <c:pt idx="2577">
                  <c:v>12.89</c:v>
                </c:pt>
                <c:pt idx="2578">
                  <c:v>12.895</c:v>
                </c:pt>
                <c:pt idx="2579">
                  <c:v>12.9</c:v>
                </c:pt>
                <c:pt idx="2580">
                  <c:v>12.904999999999999</c:v>
                </c:pt>
                <c:pt idx="2581">
                  <c:v>12.91</c:v>
                </c:pt>
                <c:pt idx="2582">
                  <c:v>12.914999999999999</c:v>
                </c:pt>
                <c:pt idx="2583">
                  <c:v>12.92</c:v>
                </c:pt>
                <c:pt idx="2584">
                  <c:v>12.925000000000001</c:v>
                </c:pt>
                <c:pt idx="2585">
                  <c:v>12.93</c:v>
                </c:pt>
                <c:pt idx="2586">
                  <c:v>12.935</c:v>
                </c:pt>
                <c:pt idx="2587">
                  <c:v>12.94</c:v>
                </c:pt>
                <c:pt idx="2588">
                  <c:v>12.945</c:v>
                </c:pt>
                <c:pt idx="2589">
                  <c:v>12.95</c:v>
                </c:pt>
                <c:pt idx="2590">
                  <c:v>12.955</c:v>
                </c:pt>
                <c:pt idx="2591">
                  <c:v>12.96</c:v>
                </c:pt>
                <c:pt idx="2592">
                  <c:v>12.965</c:v>
                </c:pt>
                <c:pt idx="2593">
                  <c:v>12.97</c:v>
                </c:pt>
                <c:pt idx="2594">
                  <c:v>12.975</c:v>
                </c:pt>
                <c:pt idx="2595">
                  <c:v>12.98</c:v>
                </c:pt>
                <c:pt idx="2596">
                  <c:v>12.984999999999999</c:v>
                </c:pt>
                <c:pt idx="2597">
                  <c:v>12.99</c:v>
                </c:pt>
                <c:pt idx="2598">
                  <c:v>12.994999999999999</c:v>
                </c:pt>
                <c:pt idx="2599">
                  <c:v>13</c:v>
                </c:pt>
                <c:pt idx="2600">
                  <c:v>13.005000000000001</c:v>
                </c:pt>
                <c:pt idx="2601">
                  <c:v>13.01</c:v>
                </c:pt>
                <c:pt idx="2602">
                  <c:v>13.015000000000001</c:v>
                </c:pt>
                <c:pt idx="2603">
                  <c:v>13.02</c:v>
                </c:pt>
                <c:pt idx="2604">
                  <c:v>13.025</c:v>
                </c:pt>
                <c:pt idx="2605">
                  <c:v>13.03</c:v>
                </c:pt>
                <c:pt idx="2606">
                  <c:v>13.035</c:v>
                </c:pt>
                <c:pt idx="2607">
                  <c:v>13.04</c:v>
                </c:pt>
                <c:pt idx="2608">
                  <c:v>13.045</c:v>
                </c:pt>
                <c:pt idx="2609">
                  <c:v>13.05</c:v>
                </c:pt>
                <c:pt idx="2610">
                  <c:v>13.055</c:v>
                </c:pt>
                <c:pt idx="2611">
                  <c:v>13.06</c:v>
                </c:pt>
                <c:pt idx="2612">
                  <c:v>13.065</c:v>
                </c:pt>
                <c:pt idx="2613">
                  <c:v>13.07</c:v>
                </c:pt>
                <c:pt idx="2614">
                  <c:v>13.074999999999999</c:v>
                </c:pt>
                <c:pt idx="2615">
                  <c:v>13.08</c:v>
                </c:pt>
                <c:pt idx="2616">
                  <c:v>13.085000000000001</c:v>
                </c:pt>
                <c:pt idx="2617">
                  <c:v>13.09</c:v>
                </c:pt>
                <c:pt idx="2618">
                  <c:v>13.095000000000001</c:v>
                </c:pt>
                <c:pt idx="2619">
                  <c:v>13.1</c:v>
                </c:pt>
                <c:pt idx="2620">
                  <c:v>13.105</c:v>
                </c:pt>
                <c:pt idx="2621">
                  <c:v>13.11</c:v>
                </c:pt>
                <c:pt idx="2622">
                  <c:v>13.115</c:v>
                </c:pt>
                <c:pt idx="2623">
                  <c:v>13.12</c:v>
                </c:pt>
                <c:pt idx="2624">
                  <c:v>13.125</c:v>
                </c:pt>
                <c:pt idx="2625">
                  <c:v>13.13</c:v>
                </c:pt>
                <c:pt idx="2626">
                  <c:v>13.135</c:v>
                </c:pt>
                <c:pt idx="2627">
                  <c:v>13.14</c:v>
                </c:pt>
                <c:pt idx="2628">
                  <c:v>13.145</c:v>
                </c:pt>
                <c:pt idx="2629">
                  <c:v>13.15</c:v>
                </c:pt>
                <c:pt idx="2630">
                  <c:v>13.154999999999999</c:v>
                </c:pt>
                <c:pt idx="2631">
                  <c:v>13.16</c:v>
                </c:pt>
                <c:pt idx="2632">
                  <c:v>13.164999999999999</c:v>
                </c:pt>
                <c:pt idx="2633">
                  <c:v>13.17</c:v>
                </c:pt>
                <c:pt idx="2634">
                  <c:v>13.175000000000001</c:v>
                </c:pt>
                <c:pt idx="2635">
                  <c:v>13.18</c:v>
                </c:pt>
                <c:pt idx="2636">
                  <c:v>13.185</c:v>
                </c:pt>
                <c:pt idx="2637">
                  <c:v>13.19</c:v>
                </c:pt>
                <c:pt idx="2638">
                  <c:v>13.195</c:v>
                </c:pt>
                <c:pt idx="2639">
                  <c:v>13.2</c:v>
                </c:pt>
                <c:pt idx="2640">
                  <c:v>13.205</c:v>
                </c:pt>
                <c:pt idx="2641">
                  <c:v>13.21</c:v>
                </c:pt>
                <c:pt idx="2642">
                  <c:v>13.215</c:v>
                </c:pt>
                <c:pt idx="2643">
                  <c:v>13.22</c:v>
                </c:pt>
                <c:pt idx="2644">
                  <c:v>13.225</c:v>
                </c:pt>
                <c:pt idx="2645">
                  <c:v>13.23</c:v>
                </c:pt>
                <c:pt idx="2646">
                  <c:v>13.234999999999999</c:v>
                </c:pt>
                <c:pt idx="2647">
                  <c:v>13.24</c:v>
                </c:pt>
                <c:pt idx="2648">
                  <c:v>13.244999999999999</c:v>
                </c:pt>
                <c:pt idx="2649">
                  <c:v>13.25</c:v>
                </c:pt>
                <c:pt idx="2650">
                  <c:v>13.255000000000001</c:v>
                </c:pt>
                <c:pt idx="2651">
                  <c:v>13.26</c:v>
                </c:pt>
                <c:pt idx="2652">
                  <c:v>13.265000000000001</c:v>
                </c:pt>
                <c:pt idx="2653">
                  <c:v>13.27</c:v>
                </c:pt>
                <c:pt idx="2654">
                  <c:v>13.275</c:v>
                </c:pt>
                <c:pt idx="2655">
                  <c:v>13.28</c:v>
                </c:pt>
                <c:pt idx="2656">
                  <c:v>13.285</c:v>
                </c:pt>
                <c:pt idx="2657">
                  <c:v>13.29</c:v>
                </c:pt>
                <c:pt idx="2658">
                  <c:v>13.295</c:v>
                </c:pt>
                <c:pt idx="2659">
                  <c:v>13.3</c:v>
                </c:pt>
                <c:pt idx="2660">
                  <c:v>13.305</c:v>
                </c:pt>
                <c:pt idx="2661">
                  <c:v>13.31</c:v>
                </c:pt>
                <c:pt idx="2662">
                  <c:v>13.315</c:v>
                </c:pt>
                <c:pt idx="2663">
                  <c:v>13.32</c:v>
                </c:pt>
                <c:pt idx="2664">
                  <c:v>13.324999999999999</c:v>
                </c:pt>
                <c:pt idx="2665">
                  <c:v>13.33</c:v>
                </c:pt>
                <c:pt idx="2666">
                  <c:v>13.335000000000001</c:v>
                </c:pt>
                <c:pt idx="2667">
                  <c:v>13.34</c:v>
                </c:pt>
                <c:pt idx="2668">
                  <c:v>13.345000000000001</c:v>
                </c:pt>
                <c:pt idx="2669">
                  <c:v>13.35</c:v>
                </c:pt>
                <c:pt idx="2670">
                  <c:v>13.355</c:v>
                </c:pt>
                <c:pt idx="2671">
                  <c:v>13.36</c:v>
                </c:pt>
                <c:pt idx="2672">
                  <c:v>13.365</c:v>
                </c:pt>
                <c:pt idx="2673">
                  <c:v>13.37</c:v>
                </c:pt>
                <c:pt idx="2674">
                  <c:v>13.375</c:v>
                </c:pt>
                <c:pt idx="2675">
                  <c:v>13.38</c:v>
                </c:pt>
                <c:pt idx="2676">
                  <c:v>13.385</c:v>
                </c:pt>
                <c:pt idx="2677">
                  <c:v>13.39</c:v>
                </c:pt>
                <c:pt idx="2678">
                  <c:v>13.395</c:v>
                </c:pt>
                <c:pt idx="2679">
                  <c:v>13.4</c:v>
                </c:pt>
                <c:pt idx="2680">
                  <c:v>13.404999999999999</c:v>
                </c:pt>
                <c:pt idx="2681">
                  <c:v>13.41</c:v>
                </c:pt>
                <c:pt idx="2682">
                  <c:v>13.414999999999999</c:v>
                </c:pt>
                <c:pt idx="2683">
                  <c:v>13.42</c:v>
                </c:pt>
                <c:pt idx="2684">
                  <c:v>13.425000000000001</c:v>
                </c:pt>
                <c:pt idx="2685">
                  <c:v>13.43</c:v>
                </c:pt>
                <c:pt idx="2686">
                  <c:v>13.435</c:v>
                </c:pt>
                <c:pt idx="2687">
                  <c:v>13.44</c:v>
                </c:pt>
                <c:pt idx="2688">
                  <c:v>13.445</c:v>
                </c:pt>
                <c:pt idx="2689">
                  <c:v>13.45</c:v>
                </c:pt>
                <c:pt idx="2690">
                  <c:v>13.455</c:v>
                </c:pt>
                <c:pt idx="2691">
                  <c:v>13.46</c:v>
                </c:pt>
                <c:pt idx="2692">
                  <c:v>13.465</c:v>
                </c:pt>
                <c:pt idx="2693">
                  <c:v>13.47</c:v>
                </c:pt>
                <c:pt idx="2694">
                  <c:v>13.475</c:v>
                </c:pt>
                <c:pt idx="2695">
                  <c:v>13.48</c:v>
                </c:pt>
                <c:pt idx="2696">
                  <c:v>13.484999999999999</c:v>
                </c:pt>
                <c:pt idx="2697">
                  <c:v>13.49</c:v>
                </c:pt>
                <c:pt idx="2698">
                  <c:v>13.494999999999999</c:v>
                </c:pt>
                <c:pt idx="2699">
                  <c:v>13.5</c:v>
                </c:pt>
                <c:pt idx="2700">
                  <c:v>13.505000000000001</c:v>
                </c:pt>
                <c:pt idx="2701">
                  <c:v>13.51</c:v>
                </c:pt>
                <c:pt idx="2702">
                  <c:v>13.515000000000001</c:v>
                </c:pt>
                <c:pt idx="2703">
                  <c:v>13.52</c:v>
                </c:pt>
                <c:pt idx="2704">
                  <c:v>13.525</c:v>
                </c:pt>
                <c:pt idx="2705">
                  <c:v>13.53</c:v>
                </c:pt>
                <c:pt idx="2706">
                  <c:v>13.535</c:v>
                </c:pt>
                <c:pt idx="2707">
                  <c:v>13.54</c:v>
                </c:pt>
                <c:pt idx="2708">
                  <c:v>13.545</c:v>
                </c:pt>
                <c:pt idx="2709">
                  <c:v>13.55</c:v>
                </c:pt>
                <c:pt idx="2710">
                  <c:v>13.555</c:v>
                </c:pt>
                <c:pt idx="2711">
                  <c:v>13.56</c:v>
                </c:pt>
                <c:pt idx="2712">
                  <c:v>13.565</c:v>
                </c:pt>
                <c:pt idx="2713">
                  <c:v>13.57</c:v>
                </c:pt>
                <c:pt idx="2714">
                  <c:v>13.574999999999999</c:v>
                </c:pt>
                <c:pt idx="2715">
                  <c:v>13.58</c:v>
                </c:pt>
                <c:pt idx="2716">
                  <c:v>13.585000000000001</c:v>
                </c:pt>
                <c:pt idx="2717">
                  <c:v>13.59</c:v>
                </c:pt>
                <c:pt idx="2718">
                  <c:v>13.595000000000001</c:v>
                </c:pt>
                <c:pt idx="2719">
                  <c:v>13.6</c:v>
                </c:pt>
                <c:pt idx="2720">
                  <c:v>13.605</c:v>
                </c:pt>
                <c:pt idx="2721">
                  <c:v>13.61</c:v>
                </c:pt>
                <c:pt idx="2722">
                  <c:v>13.615</c:v>
                </c:pt>
                <c:pt idx="2723">
                  <c:v>13.62</c:v>
                </c:pt>
                <c:pt idx="2724">
                  <c:v>13.625</c:v>
                </c:pt>
                <c:pt idx="2725">
                  <c:v>13.63</c:v>
                </c:pt>
                <c:pt idx="2726">
                  <c:v>13.635</c:v>
                </c:pt>
                <c:pt idx="2727">
                  <c:v>13.64</c:v>
                </c:pt>
                <c:pt idx="2728">
                  <c:v>13.645</c:v>
                </c:pt>
                <c:pt idx="2729">
                  <c:v>13.65</c:v>
                </c:pt>
                <c:pt idx="2730">
                  <c:v>13.654999999999999</c:v>
                </c:pt>
                <c:pt idx="2731">
                  <c:v>13.66</c:v>
                </c:pt>
                <c:pt idx="2732">
                  <c:v>13.664999999999999</c:v>
                </c:pt>
                <c:pt idx="2733">
                  <c:v>13.67</c:v>
                </c:pt>
                <c:pt idx="2734">
                  <c:v>13.675000000000001</c:v>
                </c:pt>
                <c:pt idx="2735">
                  <c:v>13.68</c:v>
                </c:pt>
                <c:pt idx="2736">
                  <c:v>13.685</c:v>
                </c:pt>
                <c:pt idx="2737">
                  <c:v>13.69</c:v>
                </c:pt>
                <c:pt idx="2738">
                  <c:v>13.695</c:v>
                </c:pt>
                <c:pt idx="2739">
                  <c:v>13.7</c:v>
                </c:pt>
                <c:pt idx="2740">
                  <c:v>13.705</c:v>
                </c:pt>
                <c:pt idx="2741">
                  <c:v>13.71</c:v>
                </c:pt>
                <c:pt idx="2742">
                  <c:v>13.715</c:v>
                </c:pt>
                <c:pt idx="2743">
                  <c:v>13.72</c:v>
                </c:pt>
                <c:pt idx="2744">
                  <c:v>13.725</c:v>
                </c:pt>
                <c:pt idx="2745">
                  <c:v>13.73</c:v>
                </c:pt>
                <c:pt idx="2746">
                  <c:v>13.734999999999999</c:v>
                </c:pt>
                <c:pt idx="2747">
                  <c:v>13.74</c:v>
                </c:pt>
                <c:pt idx="2748">
                  <c:v>13.744999999999999</c:v>
                </c:pt>
                <c:pt idx="2749">
                  <c:v>13.75</c:v>
                </c:pt>
                <c:pt idx="2750">
                  <c:v>13.755000000000001</c:v>
                </c:pt>
                <c:pt idx="2751">
                  <c:v>13.76</c:v>
                </c:pt>
                <c:pt idx="2752">
                  <c:v>13.765000000000001</c:v>
                </c:pt>
                <c:pt idx="2753">
                  <c:v>13.77</c:v>
                </c:pt>
                <c:pt idx="2754">
                  <c:v>13.775</c:v>
                </c:pt>
                <c:pt idx="2755">
                  <c:v>13.78</c:v>
                </c:pt>
                <c:pt idx="2756">
                  <c:v>13.785</c:v>
                </c:pt>
                <c:pt idx="2757">
                  <c:v>13.79</c:v>
                </c:pt>
                <c:pt idx="2758">
                  <c:v>13.795</c:v>
                </c:pt>
                <c:pt idx="2759">
                  <c:v>13.8</c:v>
                </c:pt>
                <c:pt idx="2760">
                  <c:v>13.805</c:v>
                </c:pt>
                <c:pt idx="2761">
                  <c:v>13.81</c:v>
                </c:pt>
                <c:pt idx="2762">
                  <c:v>13.815</c:v>
                </c:pt>
                <c:pt idx="2763">
                  <c:v>13.82</c:v>
                </c:pt>
                <c:pt idx="2764">
                  <c:v>13.824999999999999</c:v>
                </c:pt>
                <c:pt idx="2765">
                  <c:v>13.83</c:v>
                </c:pt>
                <c:pt idx="2766">
                  <c:v>13.835000000000001</c:v>
                </c:pt>
                <c:pt idx="2767">
                  <c:v>13.84</c:v>
                </c:pt>
                <c:pt idx="2768">
                  <c:v>13.845000000000001</c:v>
                </c:pt>
                <c:pt idx="2769">
                  <c:v>13.85</c:v>
                </c:pt>
                <c:pt idx="2770">
                  <c:v>13.855</c:v>
                </c:pt>
                <c:pt idx="2771">
                  <c:v>13.86</c:v>
                </c:pt>
                <c:pt idx="2772">
                  <c:v>13.865</c:v>
                </c:pt>
                <c:pt idx="2773">
                  <c:v>13.87</c:v>
                </c:pt>
                <c:pt idx="2774">
                  <c:v>13.875</c:v>
                </c:pt>
                <c:pt idx="2775">
                  <c:v>13.88</c:v>
                </c:pt>
                <c:pt idx="2776">
                  <c:v>13.885</c:v>
                </c:pt>
                <c:pt idx="2777">
                  <c:v>13.89</c:v>
                </c:pt>
                <c:pt idx="2778">
                  <c:v>13.895</c:v>
                </c:pt>
                <c:pt idx="2779">
                  <c:v>13.9</c:v>
                </c:pt>
                <c:pt idx="2780">
                  <c:v>13.904999999999999</c:v>
                </c:pt>
                <c:pt idx="2781">
                  <c:v>13.91</c:v>
                </c:pt>
                <c:pt idx="2782">
                  <c:v>13.914999999999999</c:v>
                </c:pt>
                <c:pt idx="2783">
                  <c:v>13.92</c:v>
                </c:pt>
                <c:pt idx="2784">
                  <c:v>13.925000000000001</c:v>
                </c:pt>
                <c:pt idx="2785">
                  <c:v>13.93</c:v>
                </c:pt>
                <c:pt idx="2786">
                  <c:v>13.935</c:v>
                </c:pt>
                <c:pt idx="2787">
                  <c:v>13.94</c:v>
                </c:pt>
                <c:pt idx="2788">
                  <c:v>13.945</c:v>
                </c:pt>
                <c:pt idx="2789">
                  <c:v>13.95</c:v>
                </c:pt>
                <c:pt idx="2790">
                  <c:v>13.955</c:v>
                </c:pt>
                <c:pt idx="2791">
                  <c:v>13.96</c:v>
                </c:pt>
                <c:pt idx="2792">
                  <c:v>13.965</c:v>
                </c:pt>
                <c:pt idx="2793">
                  <c:v>13.97</c:v>
                </c:pt>
                <c:pt idx="2794">
                  <c:v>13.975</c:v>
                </c:pt>
                <c:pt idx="2795">
                  <c:v>13.98</c:v>
                </c:pt>
                <c:pt idx="2796">
                  <c:v>13.984999999999999</c:v>
                </c:pt>
                <c:pt idx="2797">
                  <c:v>13.99</c:v>
                </c:pt>
                <c:pt idx="2798">
                  <c:v>13.994999999999999</c:v>
                </c:pt>
                <c:pt idx="2799">
                  <c:v>14</c:v>
                </c:pt>
                <c:pt idx="2800">
                  <c:v>14.005000000000001</c:v>
                </c:pt>
                <c:pt idx="2801">
                  <c:v>14.01</c:v>
                </c:pt>
                <c:pt idx="2802">
                  <c:v>14.015000000000001</c:v>
                </c:pt>
                <c:pt idx="2803">
                  <c:v>14.02</c:v>
                </c:pt>
                <c:pt idx="2804">
                  <c:v>14.025</c:v>
                </c:pt>
                <c:pt idx="2805">
                  <c:v>14.03</c:v>
                </c:pt>
                <c:pt idx="2806">
                  <c:v>14.035</c:v>
                </c:pt>
                <c:pt idx="2807">
                  <c:v>14.04</c:v>
                </c:pt>
                <c:pt idx="2808">
                  <c:v>14.045</c:v>
                </c:pt>
                <c:pt idx="2809">
                  <c:v>14.05</c:v>
                </c:pt>
                <c:pt idx="2810">
                  <c:v>14.055</c:v>
                </c:pt>
                <c:pt idx="2811">
                  <c:v>14.06</c:v>
                </c:pt>
                <c:pt idx="2812">
                  <c:v>14.065</c:v>
                </c:pt>
                <c:pt idx="2813">
                  <c:v>14.07</c:v>
                </c:pt>
                <c:pt idx="2814">
                  <c:v>14.074999999999999</c:v>
                </c:pt>
                <c:pt idx="2815">
                  <c:v>14.08</c:v>
                </c:pt>
                <c:pt idx="2816">
                  <c:v>14.085000000000001</c:v>
                </c:pt>
                <c:pt idx="2817">
                  <c:v>14.09</c:v>
                </c:pt>
                <c:pt idx="2818">
                  <c:v>14.095000000000001</c:v>
                </c:pt>
                <c:pt idx="2819">
                  <c:v>14.1</c:v>
                </c:pt>
                <c:pt idx="2820">
                  <c:v>14.105</c:v>
                </c:pt>
                <c:pt idx="2821">
                  <c:v>14.11</c:v>
                </c:pt>
                <c:pt idx="2822">
                  <c:v>14.115</c:v>
                </c:pt>
                <c:pt idx="2823">
                  <c:v>14.12</c:v>
                </c:pt>
                <c:pt idx="2824">
                  <c:v>14.125</c:v>
                </c:pt>
                <c:pt idx="2825">
                  <c:v>14.13</c:v>
                </c:pt>
                <c:pt idx="2826">
                  <c:v>14.135</c:v>
                </c:pt>
                <c:pt idx="2827">
                  <c:v>14.14</c:v>
                </c:pt>
                <c:pt idx="2828">
                  <c:v>14.145</c:v>
                </c:pt>
                <c:pt idx="2829">
                  <c:v>14.15</c:v>
                </c:pt>
                <c:pt idx="2830">
                  <c:v>14.154999999999999</c:v>
                </c:pt>
                <c:pt idx="2831">
                  <c:v>14.16</c:v>
                </c:pt>
                <c:pt idx="2832">
                  <c:v>14.164999999999999</c:v>
                </c:pt>
                <c:pt idx="2833">
                  <c:v>14.17</c:v>
                </c:pt>
                <c:pt idx="2834">
                  <c:v>14.175000000000001</c:v>
                </c:pt>
                <c:pt idx="2835">
                  <c:v>14.18</c:v>
                </c:pt>
                <c:pt idx="2836">
                  <c:v>14.185</c:v>
                </c:pt>
                <c:pt idx="2837">
                  <c:v>14.19</c:v>
                </c:pt>
                <c:pt idx="2838">
                  <c:v>14.195</c:v>
                </c:pt>
                <c:pt idx="2839">
                  <c:v>14.2</c:v>
                </c:pt>
                <c:pt idx="2840">
                  <c:v>14.205</c:v>
                </c:pt>
                <c:pt idx="2841">
                  <c:v>14.21</c:v>
                </c:pt>
                <c:pt idx="2842">
                  <c:v>14.215</c:v>
                </c:pt>
                <c:pt idx="2843">
                  <c:v>14.22</c:v>
                </c:pt>
                <c:pt idx="2844">
                  <c:v>14.225</c:v>
                </c:pt>
                <c:pt idx="2845">
                  <c:v>14.23</c:v>
                </c:pt>
                <c:pt idx="2846">
                  <c:v>14.234999999999999</c:v>
                </c:pt>
                <c:pt idx="2847">
                  <c:v>14.24</c:v>
                </c:pt>
                <c:pt idx="2848">
                  <c:v>14.244999999999999</c:v>
                </c:pt>
                <c:pt idx="2849">
                  <c:v>14.25</c:v>
                </c:pt>
                <c:pt idx="2850">
                  <c:v>14.255000000000001</c:v>
                </c:pt>
                <c:pt idx="2851">
                  <c:v>14.26</c:v>
                </c:pt>
                <c:pt idx="2852">
                  <c:v>14.265000000000001</c:v>
                </c:pt>
                <c:pt idx="2853">
                  <c:v>14.27</c:v>
                </c:pt>
                <c:pt idx="2854">
                  <c:v>14.275</c:v>
                </c:pt>
                <c:pt idx="2855">
                  <c:v>14.28</c:v>
                </c:pt>
                <c:pt idx="2856">
                  <c:v>14.285</c:v>
                </c:pt>
                <c:pt idx="2857">
                  <c:v>14.29</c:v>
                </c:pt>
                <c:pt idx="2858">
                  <c:v>14.295</c:v>
                </c:pt>
                <c:pt idx="2859">
                  <c:v>14.3</c:v>
                </c:pt>
                <c:pt idx="2860">
                  <c:v>14.305</c:v>
                </c:pt>
                <c:pt idx="2861">
                  <c:v>14.31</c:v>
                </c:pt>
                <c:pt idx="2862">
                  <c:v>14.315</c:v>
                </c:pt>
                <c:pt idx="2863">
                  <c:v>14.32</c:v>
                </c:pt>
                <c:pt idx="2864">
                  <c:v>14.324999999999999</c:v>
                </c:pt>
                <c:pt idx="2865">
                  <c:v>14.33</c:v>
                </c:pt>
                <c:pt idx="2866">
                  <c:v>14.335000000000001</c:v>
                </c:pt>
                <c:pt idx="2867">
                  <c:v>14.34</c:v>
                </c:pt>
                <c:pt idx="2868">
                  <c:v>14.345000000000001</c:v>
                </c:pt>
                <c:pt idx="2869">
                  <c:v>14.35</c:v>
                </c:pt>
                <c:pt idx="2870">
                  <c:v>14.355</c:v>
                </c:pt>
                <c:pt idx="2871">
                  <c:v>14.36</c:v>
                </c:pt>
                <c:pt idx="2872">
                  <c:v>14.365</c:v>
                </c:pt>
                <c:pt idx="2873">
                  <c:v>14.37</c:v>
                </c:pt>
                <c:pt idx="2874">
                  <c:v>14.375</c:v>
                </c:pt>
                <c:pt idx="2875">
                  <c:v>14.38</c:v>
                </c:pt>
                <c:pt idx="2876">
                  <c:v>14.385</c:v>
                </c:pt>
                <c:pt idx="2877">
                  <c:v>14.39</c:v>
                </c:pt>
                <c:pt idx="2878">
                  <c:v>14.395</c:v>
                </c:pt>
                <c:pt idx="2879">
                  <c:v>14.4</c:v>
                </c:pt>
                <c:pt idx="2880">
                  <c:v>14.404999999999999</c:v>
                </c:pt>
                <c:pt idx="2881">
                  <c:v>14.41</c:v>
                </c:pt>
                <c:pt idx="2882">
                  <c:v>14.414999999999999</c:v>
                </c:pt>
                <c:pt idx="2883">
                  <c:v>14.42</c:v>
                </c:pt>
                <c:pt idx="2884">
                  <c:v>14.425000000000001</c:v>
                </c:pt>
                <c:pt idx="2885">
                  <c:v>14.43</c:v>
                </c:pt>
                <c:pt idx="2886">
                  <c:v>14.435</c:v>
                </c:pt>
                <c:pt idx="2887">
                  <c:v>14.44</c:v>
                </c:pt>
                <c:pt idx="2888">
                  <c:v>14.445</c:v>
                </c:pt>
                <c:pt idx="2889">
                  <c:v>14.45</c:v>
                </c:pt>
                <c:pt idx="2890">
                  <c:v>14.455</c:v>
                </c:pt>
                <c:pt idx="2891">
                  <c:v>14.46</c:v>
                </c:pt>
                <c:pt idx="2892">
                  <c:v>14.465</c:v>
                </c:pt>
                <c:pt idx="2893">
                  <c:v>14.47</c:v>
                </c:pt>
                <c:pt idx="2894">
                  <c:v>14.475</c:v>
                </c:pt>
                <c:pt idx="2895">
                  <c:v>14.48</c:v>
                </c:pt>
                <c:pt idx="2896">
                  <c:v>14.484999999999999</c:v>
                </c:pt>
                <c:pt idx="2897">
                  <c:v>14.49</c:v>
                </c:pt>
                <c:pt idx="2898">
                  <c:v>14.494999999999999</c:v>
                </c:pt>
                <c:pt idx="2899">
                  <c:v>14.5</c:v>
                </c:pt>
                <c:pt idx="2900">
                  <c:v>14.505000000000001</c:v>
                </c:pt>
                <c:pt idx="2901">
                  <c:v>14.51</c:v>
                </c:pt>
                <c:pt idx="2902">
                  <c:v>14.515000000000001</c:v>
                </c:pt>
                <c:pt idx="2903">
                  <c:v>14.52</c:v>
                </c:pt>
                <c:pt idx="2904">
                  <c:v>14.525</c:v>
                </c:pt>
                <c:pt idx="2905">
                  <c:v>14.53</c:v>
                </c:pt>
                <c:pt idx="2906">
                  <c:v>14.535</c:v>
                </c:pt>
                <c:pt idx="2907">
                  <c:v>14.54</c:v>
                </c:pt>
                <c:pt idx="2908">
                  <c:v>14.545</c:v>
                </c:pt>
                <c:pt idx="2909">
                  <c:v>14.55</c:v>
                </c:pt>
                <c:pt idx="2910">
                  <c:v>14.555</c:v>
                </c:pt>
                <c:pt idx="2911">
                  <c:v>14.56</c:v>
                </c:pt>
                <c:pt idx="2912">
                  <c:v>14.565</c:v>
                </c:pt>
                <c:pt idx="2913">
                  <c:v>14.57</c:v>
                </c:pt>
                <c:pt idx="2914">
                  <c:v>14.574999999999999</c:v>
                </c:pt>
                <c:pt idx="2915">
                  <c:v>14.58</c:v>
                </c:pt>
                <c:pt idx="2916">
                  <c:v>14.585000000000001</c:v>
                </c:pt>
                <c:pt idx="2917">
                  <c:v>14.59</c:v>
                </c:pt>
                <c:pt idx="2918">
                  <c:v>14.595000000000001</c:v>
                </c:pt>
                <c:pt idx="2919">
                  <c:v>14.6</c:v>
                </c:pt>
                <c:pt idx="2920">
                  <c:v>14.605</c:v>
                </c:pt>
                <c:pt idx="2921">
                  <c:v>14.61</c:v>
                </c:pt>
                <c:pt idx="2922">
                  <c:v>14.615</c:v>
                </c:pt>
                <c:pt idx="2923">
                  <c:v>14.62</c:v>
                </c:pt>
                <c:pt idx="2924">
                  <c:v>14.625</c:v>
                </c:pt>
                <c:pt idx="2925">
                  <c:v>14.63</c:v>
                </c:pt>
                <c:pt idx="2926">
                  <c:v>14.635</c:v>
                </c:pt>
                <c:pt idx="2927">
                  <c:v>14.64</c:v>
                </c:pt>
                <c:pt idx="2928">
                  <c:v>14.645</c:v>
                </c:pt>
                <c:pt idx="2929">
                  <c:v>14.65</c:v>
                </c:pt>
                <c:pt idx="2930">
                  <c:v>14.654999999999999</c:v>
                </c:pt>
                <c:pt idx="2931">
                  <c:v>14.66</c:v>
                </c:pt>
                <c:pt idx="2932">
                  <c:v>14.664999999999999</c:v>
                </c:pt>
                <c:pt idx="2933">
                  <c:v>14.67</c:v>
                </c:pt>
                <c:pt idx="2934">
                  <c:v>14.675000000000001</c:v>
                </c:pt>
                <c:pt idx="2935">
                  <c:v>14.68</c:v>
                </c:pt>
                <c:pt idx="2936">
                  <c:v>14.685</c:v>
                </c:pt>
                <c:pt idx="2937">
                  <c:v>14.69</c:v>
                </c:pt>
                <c:pt idx="2938">
                  <c:v>14.695</c:v>
                </c:pt>
                <c:pt idx="2939">
                  <c:v>14.7</c:v>
                </c:pt>
                <c:pt idx="2940">
                  <c:v>14.705</c:v>
                </c:pt>
                <c:pt idx="2941">
                  <c:v>14.71</c:v>
                </c:pt>
                <c:pt idx="2942">
                  <c:v>14.715</c:v>
                </c:pt>
                <c:pt idx="2943">
                  <c:v>14.72</c:v>
                </c:pt>
                <c:pt idx="2944">
                  <c:v>14.725</c:v>
                </c:pt>
                <c:pt idx="2945">
                  <c:v>14.73</c:v>
                </c:pt>
                <c:pt idx="2946">
                  <c:v>14.734999999999999</c:v>
                </c:pt>
                <c:pt idx="2947">
                  <c:v>14.74</c:v>
                </c:pt>
                <c:pt idx="2948">
                  <c:v>14.744999999999999</c:v>
                </c:pt>
                <c:pt idx="2949">
                  <c:v>14.75</c:v>
                </c:pt>
                <c:pt idx="2950">
                  <c:v>14.755000000000001</c:v>
                </c:pt>
                <c:pt idx="2951">
                  <c:v>14.76</c:v>
                </c:pt>
                <c:pt idx="2952">
                  <c:v>14.765000000000001</c:v>
                </c:pt>
                <c:pt idx="2953">
                  <c:v>14.77</c:v>
                </c:pt>
                <c:pt idx="2954">
                  <c:v>14.775</c:v>
                </c:pt>
                <c:pt idx="2955">
                  <c:v>14.78</c:v>
                </c:pt>
                <c:pt idx="2956">
                  <c:v>14.785</c:v>
                </c:pt>
                <c:pt idx="2957">
                  <c:v>14.79</c:v>
                </c:pt>
                <c:pt idx="2958">
                  <c:v>14.795</c:v>
                </c:pt>
                <c:pt idx="2959">
                  <c:v>14.8</c:v>
                </c:pt>
                <c:pt idx="2960">
                  <c:v>14.805</c:v>
                </c:pt>
                <c:pt idx="2961">
                  <c:v>14.81</c:v>
                </c:pt>
                <c:pt idx="2962">
                  <c:v>14.815</c:v>
                </c:pt>
                <c:pt idx="2963">
                  <c:v>14.82</c:v>
                </c:pt>
                <c:pt idx="2964">
                  <c:v>14.824999999999999</c:v>
                </c:pt>
                <c:pt idx="2965">
                  <c:v>14.83</c:v>
                </c:pt>
                <c:pt idx="2966">
                  <c:v>14.835000000000001</c:v>
                </c:pt>
                <c:pt idx="2967">
                  <c:v>14.84</c:v>
                </c:pt>
                <c:pt idx="2968">
                  <c:v>14.845000000000001</c:v>
                </c:pt>
                <c:pt idx="2969">
                  <c:v>14.85</c:v>
                </c:pt>
                <c:pt idx="2970">
                  <c:v>14.855</c:v>
                </c:pt>
                <c:pt idx="2971">
                  <c:v>14.86</c:v>
                </c:pt>
                <c:pt idx="2972">
                  <c:v>14.865</c:v>
                </c:pt>
                <c:pt idx="2973">
                  <c:v>14.87</c:v>
                </c:pt>
                <c:pt idx="2974">
                  <c:v>14.875</c:v>
                </c:pt>
                <c:pt idx="2975">
                  <c:v>14.88</c:v>
                </c:pt>
                <c:pt idx="2976">
                  <c:v>14.885</c:v>
                </c:pt>
                <c:pt idx="2977">
                  <c:v>14.89</c:v>
                </c:pt>
                <c:pt idx="2978">
                  <c:v>14.895</c:v>
                </c:pt>
                <c:pt idx="2979">
                  <c:v>14.9</c:v>
                </c:pt>
                <c:pt idx="2980">
                  <c:v>14.904999999999999</c:v>
                </c:pt>
                <c:pt idx="2981">
                  <c:v>14.91</c:v>
                </c:pt>
                <c:pt idx="2982">
                  <c:v>14.914999999999999</c:v>
                </c:pt>
                <c:pt idx="2983">
                  <c:v>14.92</c:v>
                </c:pt>
                <c:pt idx="2984">
                  <c:v>14.925000000000001</c:v>
                </c:pt>
                <c:pt idx="2985">
                  <c:v>14.93</c:v>
                </c:pt>
                <c:pt idx="2986">
                  <c:v>14.935</c:v>
                </c:pt>
                <c:pt idx="2987">
                  <c:v>14.94</c:v>
                </c:pt>
                <c:pt idx="2988">
                  <c:v>14.945</c:v>
                </c:pt>
                <c:pt idx="2989">
                  <c:v>14.95</c:v>
                </c:pt>
                <c:pt idx="2990">
                  <c:v>14.955</c:v>
                </c:pt>
                <c:pt idx="2991">
                  <c:v>14.96</c:v>
                </c:pt>
                <c:pt idx="2992">
                  <c:v>14.965</c:v>
                </c:pt>
                <c:pt idx="2993">
                  <c:v>14.97</c:v>
                </c:pt>
                <c:pt idx="2994">
                  <c:v>14.975</c:v>
                </c:pt>
                <c:pt idx="2995">
                  <c:v>14.98</c:v>
                </c:pt>
                <c:pt idx="2996">
                  <c:v>14.984999999999999</c:v>
                </c:pt>
                <c:pt idx="2997">
                  <c:v>14.99</c:v>
                </c:pt>
                <c:pt idx="2998">
                  <c:v>14.994999999999999</c:v>
                </c:pt>
                <c:pt idx="2999">
                  <c:v>15</c:v>
                </c:pt>
                <c:pt idx="3000">
                  <c:v>15.005000000000001</c:v>
                </c:pt>
                <c:pt idx="3001">
                  <c:v>15.01</c:v>
                </c:pt>
                <c:pt idx="3002">
                  <c:v>15.015000000000001</c:v>
                </c:pt>
                <c:pt idx="3003">
                  <c:v>15.02</c:v>
                </c:pt>
                <c:pt idx="3004">
                  <c:v>15.025</c:v>
                </c:pt>
                <c:pt idx="3005">
                  <c:v>15.03</c:v>
                </c:pt>
                <c:pt idx="3006">
                  <c:v>15.035</c:v>
                </c:pt>
                <c:pt idx="3007">
                  <c:v>15.04</c:v>
                </c:pt>
                <c:pt idx="3008">
                  <c:v>15.045</c:v>
                </c:pt>
                <c:pt idx="3009">
                  <c:v>15.05</c:v>
                </c:pt>
                <c:pt idx="3010">
                  <c:v>15.055</c:v>
                </c:pt>
                <c:pt idx="3011">
                  <c:v>15.06</c:v>
                </c:pt>
                <c:pt idx="3012">
                  <c:v>15.065</c:v>
                </c:pt>
                <c:pt idx="3013">
                  <c:v>15.07</c:v>
                </c:pt>
                <c:pt idx="3014">
                  <c:v>15.074999999999999</c:v>
                </c:pt>
                <c:pt idx="3015">
                  <c:v>15.08</c:v>
                </c:pt>
                <c:pt idx="3016">
                  <c:v>15.085000000000001</c:v>
                </c:pt>
                <c:pt idx="3017">
                  <c:v>15.09</c:v>
                </c:pt>
                <c:pt idx="3018">
                  <c:v>15.095000000000001</c:v>
                </c:pt>
                <c:pt idx="3019">
                  <c:v>15.1</c:v>
                </c:pt>
                <c:pt idx="3020">
                  <c:v>15.105</c:v>
                </c:pt>
                <c:pt idx="3021">
                  <c:v>15.11</c:v>
                </c:pt>
                <c:pt idx="3022">
                  <c:v>15.115</c:v>
                </c:pt>
                <c:pt idx="3023">
                  <c:v>15.12</c:v>
                </c:pt>
                <c:pt idx="3024">
                  <c:v>15.125</c:v>
                </c:pt>
                <c:pt idx="3025">
                  <c:v>15.13</c:v>
                </c:pt>
                <c:pt idx="3026">
                  <c:v>15.135</c:v>
                </c:pt>
                <c:pt idx="3027">
                  <c:v>15.14</c:v>
                </c:pt>
                <c:pt idx="3028">
                  <c:v>15.145</c:v>
                </c:pt>
                <c:pt idx="3029">
                  <c:v>15.15</c:v>
                </c:pt>
                <c:pt idx="3030">
                  <c:v>15.154999999999999</c:v>
                </c:pt>
                <c:pt idx="3031">
                  <c:v>15.16</c:v>
                </c:pt>
                <c:pt idx="3032">
                  <c:v>15.164999999999999</c:v>
                </c:pt>
                <c:pt idx="3033">
                  <c:v>15.17</c:v>
                </c:pt>
                <c:pt idx="3034">
                  <c:v>15.175000000000001</c:v>
                </c:pt>
                <c:pt idx="3035">
                  <c:v>15.18</c:v>
                </c:pt>
                <c:pt idx="3036">
                  <c:v>15.185</c:v>
                </c:pt>
                <c:pt idx="3037">
                  <c:v>15.19</c:v>
                </c:pt>
                <c:pt idx="3038">
                  <c:v>15.195</c:v>
                </c:pt>
                <c:pt idx="3039">
                  <c:v>15.2</c:v>
                </c:pt>
                <c:pt idx="3040">
                  <c:v>15.205</c:v>
                </c:pt>
                <c:pt idx="3041">
                  <c:v>15.21</c:v>
                </c:pt>
                <c:pt idx="3042">
                  <c:v>15.215</c:v>
                </c:pt>
                <c:pt idx="3043">
                  <c:v>15.22</c:v>
                </c:pt>
                <c:pt idx="3044">
                  <c:v>15.225</c:v>
                </c:pt>
                <c:pt idx="3045">
                  <c:v>15.23</c:v>
                </c:pt>
                <c:pt idx="3046">
                  <c:v>15.234999999999999</c:v>
                </c:pt>
                <c:pt idx="3047">
                  <c:v>15.24</c:v>
                </c:pt>
                <c:pt idx="3048">
                  <c:v>15.244999999999999</c:v>
                </c:pt>
                <c:pt idx="3049">
                  <c:v>15.25</c:v>
                </c:pt>
                <c:pt idx="3050">
                  <c:v>15.255000000000001</c:v>
                </c:pt>
                <c:pt idx="3051">
                  <c:v>15.26</c:v>
                </c:pt>
                <c:pt idx="3052">
                  <c:v>15.265000000000001</c:v>
                </c:pt>
                <c:pt idx="3053">
                  <c:v>15.27</c:v>
                </c:pt>
                <c:pt idx="3054">
                  <c:v>15.275</c:v>
                </c:pt>
                <c:pt idx="3055">
                  <c:v>15.28</c:v>
                </c:pt>
                <c:pt idx="3056">
                  <c:v>15.285</c:v>
                </c:pt>
                <c:pt idx="3057">
                  <c:v>15.29</c:v>
                </c:pt>
                <c:pt idx="3058">
                  <c:v>15.295</c:v>
                </c:pt>
                <c:pt idx="3059">
                  <c:v>15.3</c:v>
                </c:pt>
                <c:pt idx="3060">
                  <c:v>15.305</c:v>
                </c:pt>
                <c:pt idx="3061">
                  <c:v>15.31</c:v>
                </c:pt>
                <c:pt idx="3062">
                  <c:v>15.315</c:v>
                </c:pt>
                <c:pt idx="3063">
                  <c:v>15.32</c:v>
                </c:pt>
                <c:pt idx="3064">
                  <c:v>15.324999999999999</c:v>
                </c:pt>
                <c:pt idx="3065">
                  <c:v>15.33</c:v>
                </c:pt>
                <c:pt idx="3066">
                  <c:v>15.335000000000001</c:v>
                </c:pt>
                <c:pt idx="3067">
                  <c:v>15.34</c:v>
                </c:pt>
                <c:pt idx="3068">
                  <c:v>15.345000000000001</c:v>
                </c:pt>
                <c:pt idx="3069">
                  <c:v>15.35</c:v>
                </c:pt>
                <c:pt idx="3070">
                  <c:v>15.355</c:v>
                </c:pt>
                <c:pt idx="3071">
                  <c:v>15.36</c:v>
                </c:pt>
                <c:pt idx="3072">
                  <c:v>15.365</c:v>
                </c:pt>
                <c:pt idx="3073">
                  <c:v>15.37</c:v>
                </c:pt>
                <c:pt idx="3074">
                  <c:v>15.375</c:v>
                </c:pt>
                <c:pt idx="3075">
                  <c:v>15.38</c:v>
                </c:pt>
                <c:pt idx="3076">
                  <c:v>15.385</c:v>
                </c:pt>
                <c:pt idx="3077">
                  <c:v>15.39</c:v>
                </c:pt>
                <c:pt idx="3078">
                  <c:v>15.395</c:v>
                </c:pt>
                <c:pt idx="3079">
                  <c:v>15.4</c:v>
                </c:pt>
                <c:pt idx="3080">
                  <c:v>15.404999999999999</c:v>
                </c:pt>
                <c:pt idx="3081">
                  <c:v>15.41</c:v>
                </c:pt>
                <c:pt idx="3082">
                  <c:v>15.414999999999999</c:v>
                </c:pt>
                <c:pt idx="3083">
                  <c:v>15.42</c:v>
                </c:pt>
                <c:pt idx="3084">
                  <c:v>15.425000000000001</c:v>
                </c:pt>
                <c:pt idx="3085">
                  <c:v>15.43</c:v>
                </c:pt>
                <c:pt idx="3086">
                  <c:v>15.435</c:v>
                </c:pt>
                <c:pt idx="3087">
                  <c:v>15.44</c:v>
                </c:pt>
                <c:pt idx="3088">
                  <c:v>15.445</c:v>
                </c:pt>
                <c:pt idx="3089">
                  <c:v>15.45</c:v>
                </c:pt>
                <c:pt idx="3090">
                  <c:v>15.455</c:v>
                </c:pt>
                <c:pt idx="3091">
                  <c:v>15.46</c:v>
                </c:pt>
                <c:pt idx="3092">
                  <c:v>15.465</c:v>
                </c:pt>
                <c:pt idx="3093">
                  <c:v>15.47</c:v>
                </c:pt>
                <c:pt idx="3094">
                  <c:v>15.475</c:v>
                </c:pt>
                <c:pt idx="3095">
                  <c:v>15.48</c:v>
                </c:pt>
                <c:pt idx="3096">
                  <c:v>15.484999999999999</c:v>
                </c:pt>
                <c:pt idx="3097">
                  <c:v>15.49</c:v>
                </c:pt>
                <c:pt idx="3098">
                  <c:v>15.494999999999999</c:v>
                </c:pt>
                <c:pt idx="3099">
                  <c:v>15.5</c:v>
                </c:pt>
                <c:pt idx="3100">
                  <c:v>15.505000000000001</c:v>
                </c:pt>
                <c:pt idx="3101">
                  <c:v>15.51</c:v>
                </c:pt>
                <c:pt idx="3102">
                  <c:v>15.515000000000001</c:v>
                </c:pt>
                <c:pt idx="3103">
                  <c:v>15.52</c:v>
                </c:pt>
                <c:pt idx="3104">
                  <c:v>15.525</c:v>
                </c:pt>
                <c:pt idx="3105">
                  <c:v>15.53</c:v>
                </c:pt>
                <c:pt idx="3106">
                  <c:v>15.535</c:v>
                </c:pt>
                <c:pt idx="3107">
                  <c:v>15.54</c:v>
                </c:pt>
                <c:pt idx="3108">
                  <c:v>15.545</c:v>
                </c:pt>
                <c:pt idx="3109">
                  <c:v>15.55</c:v>
                </c:pt>
                <c:pt idx="3110">
                  <c:v>15.555</c:v>
                </c:pt>
                <c:pt idx="3111">
                  <c:v>15.56</c:v>
                </c:pt>
                <c:pt idx="3112">
                  <c:v>15.565</c:v>
                </c:pt>
                <c:pt idx="3113">
                  <c:v>15.57</c:v>
                </c:pt>
                <c:pt idx="3114">
                  <c:v>15.574999999999999</c:v>
                </c:pt>
                <c:pt idx="3115">
                  <c:v>15.58</c:v>
                </c:pt>
                <c:pt idx="3116">
                  <c:v>15.585000000000001</c:v>
                </c:pt>
                <c:pt idx="3117">
                  <c:v>15.59</c:v>
                </c:pt>
                <c:pt idx="3118">
                  <c:v>15.595000000000001</c:v>
                </c:pt>
                <c:pt idx="3119">
                  <c:v>15.6</c:v>
                </c:pt>
                <c:pt idx="3120">
                  <c:v>15.605</c:v>
                </c:pt>
                <c:pt idx="3121">
                  <c:v>15.61</c:v>
                </c:pt>
                <c:pt idx="3122">
                  <c:v>15.615</c:v>
                </c:pt>
                <c:pt idx="3123">
                  <c:v>15.62</c:v>
                </c:pt>
                <c:pt idx="3124">
                  <c:v>15.625</c:v>
                </c:pt>
                <c:pt idx="3125">
                  <c:v>15.63</c:v>
                </c:pt>
                <c:pt idx="3126">
                  <c:v>15.635</c:v>
                </c:pt>
                <c:pt idx="3127">
                  <c:v>15.64</c:v>
                </c:pt>
                <c:pt idx="3128">
                  <c:v>15.645</c:v>
                </c:pt>
                <c:pt idx="3129">
                  <c:v>15.65</c:v>
                </c:pt>
                <c:pt idx="3130">
                  <c:v>15.654999999999999</c:v>
                </c:pt>
                <c:pt idx="3131">
                  <c:v>15.66</c:v>
                </c:pt>
                <c:pt idx="3132">
                  <c:v>15.664999999999999</c:v>
                </c:pt>
                <c:pt idx="3133">
                  <c:v>15.67</c:v>
                </c:pt>
                <c:pt idx="3134">
                  <c:v>15.675000000000001</c:v>
                </c:pt>
                <c:pt idx="3135">
                  <c:v>15.68</c:v>
                </c:pt>
                <c:pt idx="3136">
                  <c:v>15.685</c:v>
                </c:pt>
                <c:pt idx="3137">
                  <c:v>15.69</c:v>
                </c:pt>
                <c:pt idx="3138">
                  <c:v>15.695</c:v>
                </c:pt>
                <c:pt idx="3139">
                  <c:v>15.7</c:v>
                </c:pt>
                <c:pt idx="3140">
                  <c:v>15.705</c:v>
                </c:pt>
                <c:pt idx="3141">
                  <c:v>15.71</c:v>
                </c:pt>
                <c:pt idx="3142">
                  <c:v>15.715</c:v>
                </c:pt>
                <c:pt idx="3143">
                  <c:v>15.72</c:v>
                </c:pt>
                <c:pt idx="3144">
                  <c:v>15.725</c:v>
                </c:pt>
                <c:pt idx="3145">
                  <c:v>15.73</c:v>
                </c:pt>
                <c:pt idx="3146">
                  <c:v>15.734999999999999</c:v>
                </c:pt>
                <c:pt idx="3147">
                  <c:v>15.74</c:v>
                </c:pt>
                <c:pt idx="3148">
                  <c:v>15.744999999999999</c:v>
                </c:pt>
                <c:pt idx="3149">
                  <c:v>15.75</c:v>
                </c:pt>
                <c:pt idx="3150">
                  <c:v>15.755000000000001</c:v>
                </c:pt>
                <c:pt idx="3151">
                  <c:v>15.76</c:v>
                </c:pt>
                <c:pt idx="3152">
                  <c:v>15.765000000000001</c:v>
                </c:pt>
                <c:pt idx="3153">
                  <c:v>15.77</c:v>
                </c:pt>
                <c:pt idx="3154">
                  <c:v>15.775</c:v>
                </c:pt>
                <c:pt idx="3155">
                  <c:v>15.78</c:v>
                </c:pt>
                <c:pt idx="3156">
                  <c:v>15.785</c:v>
                </c:pt>
                <c:pt idx="3157">
                  <c:v>15.79</c:v>
                </c:pt>
                <c:pt idx="3158">
                  <c:v>15.795</c:v>
                </c:pt>
                <c:pt idx="3159">
                  <c:v>15.8</c:v>
                </c:pt>
                <c:pt idx="3160">
                  <c:v>15.805</c:v>
                </c:pt>
                <c:pt idx="3161">
                  <c:v>15.81</c:v>
                </c:pt>
                <c:pt idx="3162">
                  <c:v>15.815</c:v>
                </c:pt>
                <c:pt idx="3163">
                  <c:v>15.82</c:v>
                </c:pt>
                <c:pt idx="3164">
                  <c:v>15.824999999999999</c:v>
                </c:pt>
                <c:pt idx="3165">
                  <c:v>15.83</c:v>
                </c:pt>
                <c:pt idx="3166">
                  <c:v>15.835000000000001</c:v>
                </c:pt>
                <c:pt idx="3167">
                  <c:v>15.84</c:v>
                </c:pt>
                <c:pt idx="3168">
                  <c:v>15.845000000000001</c:v>
                </c:pt>
                <c:pt idx="3169">
                  <c:v>15.85</c:v>
                </c:pt>
                <c:pt idx="3170">
                  <c:v>15.855</c:v>
                </c:pt>
                <c:pt idx="3171">
                  <c:v>15.86</c:v>
                </c:pt>
                <c:pt idx="3172">
                  <c:v>15.865</c:v>
                </c:pt>
                <c:pt idx="3173">
                  <c:v>15.87</c:v>
                </c:pt>
                <c:pt idx="3174">
                  <c:v>15.875</c:v>
                </c:pt>
                <c:pt idx="3175">
                  <c:v>15.88</c:v>
                </c:pt>
                <c:pt idx="3176">
                  <c:v>15.885</c:v>
                </c:pt>
                <c:pt idx="3177">
                  <c:v>15.89</c:v>
                </c:pt>
                <c:pt idx="3178">
                  <c:v>15.895</c:v>
                </c:pt>
                <c:pt idx="3179">
                  <c:v>15.9</c:v>
                </c:pt>
                <c:pt idx="3180">
                  <c:v>15.904999999999999</c:v>
                </c:pt>
                <c:pt idx="3181">
                  <c:v>15.91</c:v>
                </c:pt>
                <c:pt idx="3182">
                  <c:v>15.914999999999999</c:v>
                </c:pt>
                <c:pt idx="3183">
                  <c:v>15.92</c:v>
                </c:pt>
                <c:pt idx="3184">
                  <c:v>15.925000000000001</c:v>
                </c:pt>
                <c:pt idx="3185">
                  <c:v>15.93</c:v>
                </c:pt>
                <c:pt idx="3186">
                  <c:v>15.935</c:v>
                </c:pt>
                <c:pt idx="3187">
                  <c:v>15.94</c:v>
                </c:pt>
                <c:pt idx="3188">
                  <c:v>15.945</c:v>
                </c:pt>
                <c:pt idx="3189">
                  <c:v>15.95</c:v>
                </c:pt>
                <c:pt idx="3190">
                  <c:v>15.955</c:v>
                </c:pt>
                <c:pt idx="3191">
                  <c:v>15.96</c:v>
                </c:pt>
                <c:pt idx="3192">
                  <c:v>15.965</c:v>
                </c:pt>
                <c:pt idx="3193">
                  <c:v>15.97</c:v>
                </c:pt>
                <c:pt idx="3194">
                  <c:v>15.975</c:v>
                </c:pt>
                <c:pt idx="3195">
                  <c:v>15.98</c:v>
                </c:pt>
                <c:pt idx="3196">
                  <c:v>15.984999999999999</c:v>
                </c:pt>
                <c:pt idx="3197">
                  <c:v>15.99</c:v>
                </c:pt>
                <c:pt idx="3198">
                  <c:v>15.994999999999999</c:v>
                </c:pt>
                <c:pt idx="3199">
                  <c:v>16</c:v>
                </c:pt>
                <c:pt idx="3200">
                  <c:v>16.004999999999999</c:v>
                </c:pt>
                <c:pt idx="3201">
                  <c:v>16.010000000000002</c:v>
                </c:pt>
                <c:pt idx="3202">
                  <c:v>16.015000000000001</c:v>
                </c:pt>
                <c:pt idx="3203">
                  <c:v>16.02</c:v>
                </c:pt>
                <c:pt idx="3204">
                  <c:v>16.024999999999999</c:v>
                </c:pt>
                <c:pt idx="3205">
                  <c:v>16.03</c:v>
                </c:pt>
                <c:pt idx="3206">
                  <c:v>16.035</c:v>
                </c:pt>
                <c:pt idx="3207">
                  <c:v>16.04</c:v>
                </c:pt>
                <c:pt idx="3208">
                  <c:v>16.045000000000002</c:v>
                </c:pt>
                <c:pt idx="3209">
                  <c:v>16.05</c:v>
                </c:pt>
                <c:pt idx="3210">
                  <c:v>16.055</c:v>
                </c:pt>
                <c:pt idx="3211">
                  <c:v>16.059999999999999</c:v>
                </c:pt>
                <c:pt idx="3212">
                  <c:v>16.065000000000001</c:v>
                </c:pt>
                <c:pt idx="3213">
                  <c:v>16.07</c:v>
                </c:pt>
                <c:pt idx="3214">
                  <c:v>16.074999999999999</c:v>
                </c:pt>
                <c:pt idx="3215">
                  <c:v>16.079999999999998</c:v>
                </c:pt>
                <c:pt idx="3216">
                  <c:v>16.085000000000001</c:v>
                </c:pt>
                <c:pt idx="3217">
                  <c:v>16.09</c:v>
                </c:pt>
                <c:pt idx="3218">
                  <c:v>16.094999999999999</c:v>
                </c:pt>
                <c:pt idx="3219">
                  <c:v>16.100000000000001</c:v>
                </c:pt>
                <c:pt idx="3220">
                  <c:v>16.105</c:v>
                </c:pt>
                <c:pt idx="3221">
                  <c:v>16.11</c:v>
                </c:pt>
                <c:pt idx="3222">
                  <c:v>16.114999999999998</c:v>
                </c:pt>
                <c:pt idx="3223">
                  <c:v>16.12</c:v>
                </c:pt>
                <c:pt idx="3224">
                  <c:v>16.125</c:v>
                </c:pt>
                <c:pt idx="3225">
                  <c:v>16.13</c:v>
                </c:pt>
                <c:pt idx="3226">
                  <c:v>16.135000000000002</c:v>
                </c:pt>
                <c:pt idx="3227">
                  <c:v>16.14</c:v>
                </c:pt>
                <c:pt idx="3228">
                  <c:v>16.145</c:v>
                </c:pt>
                <c:pt idx="3229">
                  <c:v>16.149999999999999</c:v>
                </c:pt>
                <c:pt idx="3230">
                  <c:v>16.155000000000001</c:v>
                </c:pt>
                <c:pt idx="3231">
                  <c:v>16.16</c:v>
                </c:pt>
                <c:pt idx="3232">
                  <c:v>16.164999999999999</c:v>
                </c:pt>
                <c:pt idx="3233">
                  <c:v>16.170000000000002</c:v>
                </c:pt>
                <c:pt idx="3234">
                  <c:v>16.175000000000001</c:v>
                </c:pt>
                <c:pt idx="3235">
                  <c:v>16.18</c:v>
                </c:pt>
                <c:pt idx="3236">
                  <c:v>16.184999999999999</c:v>
                </c:pt>
                <c:pt idx="3237">
                  <c:v>16.190000000000001</c:v>
                </c:pt>
                <c:pt idx="3238">
                  <c:v>16.195</c:v>
                </c:pt>
                <c:pt idx="3239">
                  <c:v>16.2</c:v>
                </c:pt>
                <c:pt idx="3240">
                  <c:v>16.204999999999998</c:v>
                </c:pt>
                <c:pt idx="3241">
                  <c:v>16.21</c:v>
                </c:pt>
                <c:pt idx="3242">
                  <c:v>16.215</c:v>
                </c:pt>
                <c:pt idx="3243">
                  <c:v>16.22</c:v>
                </c:pt>
                <c:pt idx="3244">
                  <c:v>16.225000000000001</c:v>
                </c:pt>
                <c:pt idx="3245">
                  <c:v>16.23</c:v>
                </c:pt>
                <c:pt idx="3246">
                  <c:v>16.234999999999999</c:v>
                </c:pt>
                <c:pt idx="3247">
                  <c:v>16.239999999999998</c:v>
                </c:pt>
                <c:pt idx="3248">
                  <c:v>16.245000000000001</c:v>
                </c:pt>
                <c:pt idx="3249">
                  <c:v>16.25</c:v>
                </c:pt>
                <c:pt idx="3250">
                  <c:v>16.254999999999999</c:v>
                </c:pt>
                <c:pt idx="3251">
                  <c:v>16.260000000000002</c:v>
                </c:pt>
                <c:pt idx="3252">
                  <c:v>16.265000000000001</c:v>
                </c:pt>
                <c:pt idx="3253">
                  <c:v>16.27</c:v>
                </c:pt>
                <c:pt idx="3254">
                  <c:v>16.274999999999999</c:v>
                </c:pt>
                <c:pt idx="3255">
                  <c:v>16.28</c:v>
                </c:pt>
                <c:pt idx="3256">
                  <c:v>16.285</c:v>
                </c:pt>
                <c:pt idx="3257">
                  <c:v>16.29</c:v>
                </c:pt>
                <c:pt idx="3258">
                  <c:v>16.295000000000002</c:v>
                </c:pt>
                <c:pt idx="3259">
                  <c:v>16.3</c:v>
                </c:pt>
                <c:pt idx="3260">
                  <c:v>16.305</c:v>
                </c:pt>
                <c:pt idx="3261">
                  <c:v>16.309999999999999</c:v>
                </c:pt>
                <c:pt idx="3262">
                  <c:v>16.315000000000001</c:v>
                </c:pt>
                <c:pt idx="3263">
                  <c:v>16.32</c:v>
                </c:pt>
                <c:pt idx="3264">
                  <c:v>16.324999999999999</c:v>
                </c:pt>
                <c:pt idx="3265">
                  <c:v>16.329999999999998</c:v>
                </c:pt>
                <c:pt idx="3266">
                  <c:v>16.335000000000001</c:v>
                </c:pt>
                <c:pt idx="3267">
                  <c:v>16.34</c:v>
                </c:pt>
                <c:pt idx="3268">
                  <c:v>16.344999999999999</c:v>
                </c:pt>
                <c:pt idx="3269">
                  <c:v>16.350000000000001</c:v>
                </c:pt>
                <c:pt idx="3270">
                  <c:v>16.355</c:v>
                </c:pt>
                <c:pt idx="3271">
                  <c:v>16.36</c:v>
                </c:pt>
                <c:pt idx="3272">
                  <c:v>16.364999999999998</c:v>
                </c:pt>
                <c:pt idx="3273">
                  <c:v>16.37</c:v>
                </c:pt>
                <c:pt idx="3274">
                  <c:v>16.375</c:v>
                </c:pt>
                <c:pt idx="3275">
                  <c:v>16.38</c:v>
                </c:pt>
                <c:pt idx="3276">
                  <c:v>16.385000000000002</c:v>
                </c:pt>
                <c:pt idx="3277">
                  <c:v>16.39</c:v>
                </c:pt>
                <c:pt idx="3278">
                  <c:v>16.395</c:v>
                </c:pt>
                <c:pt idx="3279">
                  <c:v>16.399999999999999</c:v>
                </c:pt>
                <c:pt idx="3280">
                  <c:v>16.405000000000001</c:v>
                </c:pt>
                <c:pt idx="3281">
                  <c:v>16.41</c:v>
                </c:pt>
                <c:pt idx="3282">
                  <c:v>16.414999999999999</c:v>
                </c:pt>
                <c:pt idx="3283">
                  <c:v>16.420000000000002</c:v>
                </c:pt>
                <c:pt idx="3284">
                  <c:v>16.425000000000001</c:v>
                </c:pt>
                <c:pt idx="3285">
                  <c:v>16.43</c:v>
                </c:pt>
                <c:pt idx="3286">
                  <c:v>16.434999999999999</c:v>
                </c:pt>
                <c:pt idx="3287">
                  <c:v>16.440000000000001</c:v>
                </c:pt>
                <c:pt idx="3288">
                  <c:v>16.445</c:v>
                </c:pt>
                <c:pt idx="3289">
                  <c:v>16.45</c:v>
                </c:pt>
                <c:pt idx="3290">
                  <c:v>16.454999999999998</c:v>
                </c:pt>
                <c:pt idx="3291">
                  <c:v>16.46</c:v>
                </c:pt>
                <c:pt idx="3292">
                  <c:v>16.465</c:v>
                </c:pt>
                <c:pt idx="3293">
                  <c:v>16.47</c:v>
                </c:pt>
                <c:pt idx="3294">
                  <c:v>16.475000000000001</c:v>
                </c:pt>
                <c:pt idx="3295">
                  <c:v>16.48</c:v>
                </c:pt>
                <c:pt idx="3296">
                  <c:v>16.484999999999999</c:v>
                </c:pt>
                <c:pt idx="3297">
                  <c:v>16.489999999999998</c:v>
                </c:pt>
                <c:pt idx="3298">
                  <c:v>16.495000000000001</c:v>
                </c:pt>
                <c:pt idx="3299">
                  <c:v>16.5</c:v>
                </c:pt>
                <c:pt idx="3300">
                  <c:v>16.504999999999999</c:v>
                </c:pt>
                <c:pt idx="3301">
                  <c:v>16.510000000000002</c:v>
                </c:pt>
                <c:pt idx="3302">
                  <c:v>16.515000000000001</c:v>
                </c:pt>
                <c:pt idx="3303">
                  <c:v>16.52</c:v>
                </c:pt>
                <c:pt idx="3304">
                  <c:v>16.524999999999999</c:v>
                </c:pt>
                <c:pt idx="3305">
                  <c:v>16.53</c:v>
                </c:pt>
                <c:pt idx="3306">
                  <c:v>16.535</c:v>
                </c:pt>
                <c:pt idx="3307">
                  <c:v>16.54</c:v>
                </c:pt>
                <c:pt idx="3308">
                  <c:v>16.545000000000002</c:v>
                </c:pt>
                <c:pt idx="3309">
                  <c:v>16.55</c:v>
                </c:pt>
                <c:pt idx="3310">
                  <c:v>16.555</c:v>
                </c:pt>
                <c:pt idx="3311">
                  <c:v>16.559999999999999</c:v>
                </c:pt>
                <c:pt idx="3312">
                  <c:v>16.565000000000001</c:v>
                </c:pt>
                <c:pt idx="3313">
                  <c:v>16.57</c:v>
                </c:pt>
                <c:pt idx="3314">
                  <c:v>16.574999999999999</c:v>
                </c:pt>
                <c:pt idx="3315">
                  <c:v>16.579999999999998</c:v>
                </c:pt>
                <c:pt idx="3316">
                  <c:v>16.585000000000001</c:v>
                </c:pt>
                <c:pt idx="3317">
                  <c:v>16.59</c:v>
                </c:pt>
                <c:pt idx="3318">
                  <c:v>16.594999999999999</c:v>
                </c:pt>
                <c:pt idx="3319">
                  <c:v>16.600000000000001</c:v>
                </c:pt>
                <c:pt idx="3320">
                  <c:v>16.605</c:v>
                </c:pt>
                <c:pt idx="3321">
                  <c:v>16.61</c:v>
                </c:pt>
                <c:pt idx="3322">
                  <c:v>16.614999999999998</c:v>
                </c:pt>
                <c:pt idx="3323">
                  <c:v>16.62</c:v>
                </c:pt>
                <c:pt idx="3324">
                  <c:v>16.625</c:v>
                </c:pt>
                <c:pt idx="3325">
                  <c:v>16.63</c:v>
                </c:pt>
                <c:pt idx="3326">
                  <c:v>16.635000000000002</c:v>
                </c:pt>
                <c:pt idx="3327">
                  <c:v>16.64</c:v>
                </c:pt>
                <c:pt idx="3328">
                  <c:v>16.645</c:v>
                </c:pt>
                <c:pt idx="3329">
                  <c:v>16.649999999999999</c:v>
                </c:pt>
                <c:pt idx="3330">
                  <c:v>16.655000000000001</c:v>
                </c:pt>
                <c:pt idx="3331">
                  <c:v>16.66</c:v>
                </c:pt>
                <c:pt idx="3332">
                  <c:v>16.664999999999999</c:v>
                </c:pt>
                <c:pt idx="3333">
                  <c:v>16.670000000000002</c:v>
                </c:pt>
                <c:pt idx="3334">
                  <c:v>16.675000000000001</c:v>
                </c:pt>
                <c:pt idx="3335">
                  <c:v>16.68</c:v>
                </c:pt>
                <c:pt idx="3336">
                  <c:v>16.684999999999999</c:v>
                </c:pt>
                <c:pt idx="3337">
                  <c:v>16.690000000000001</c:v>
                </c:pt>
                <c:pt idx="3338">
                  <c:v>16.695</c:v>
                </c:pt>
                <c:pt idx="3339">
                  <c:v>16.7</c:v>
                </c:pt>
                <c:pt idx="3340">
                  <c:v>16.704999999999998</c:v>
                </c:pt>
                <c:pt idx="3341">
                  <c:v>16.71</c:v>
                </c:pt>
                <c:pt idx="3342">
                  <c:v>16.715</c:v>
                </c:pt>
                <c:pt idx="3343">
                  <c:v>16.72</c:v>
                </c:pt>
                <c:pt idx="3344">
                  <c:v>16.725000000000001</c:v>
                </c:pt>
                <c:pt idx="3345">
                  <c:v>16.73</c:v>
                </c:pt>
                <c:pt idx="3346">
                  <c:v>16.734999999999999</c:v>
                </c:pt>
                <c:pt idx="3347">
                  <c:v>16.739999999999998</c:v>
                </c:pt>
                <c:pt idx="3348">
                  <c:v>16.745000000000001</c:v>
                </c:pt>
                <c:pt idx="3349">
                  <c:v>16.75</c:v>
                </c:pt>
                <c:pt idx="3350">
                  <c:v>16.754999999999999</c:v>
                </c:pt>
                <c:pt idx="3351">
                  <c:v>16.760000000000002</c:v>
                </c:pt>
                <c:pt idx="3352">
                  <c:v>16.765000000000001</c:v>
                </c:pt>
                <c:pt idx="3353">
                  <c:v>16.77</c:v>
                </c:pt>
                <c:pt idx="3354">
                  <c:v>16.774999999999999</c:v>
                </c:pt>
                <c:pt idx="3355">
                  <c:v>16.78</c:v>
                </c:pt>
                <c:pt idx="3356">
                  <c:v>16.785</c:v>
                </c:pt>
                <c:pt idx="3357">
                  <c:v>16.79</c:v>
                </c:pt>
                <c:pt idx="3358">
                  <c:v>16.795000000000002</c:v>
                </c:pt>
                <c:pt idx="3359">
                  <c:v>16.8</c:v>
                </c:pt>
                <c:pt idx="3360">
                  <c:v>16.805</c:v>
                </c:pt>
                <c:pt idx="3361">
                  <c:v>16.809999999999999</c:v>
                </c:pt>
                <c:pt idx="3362">
                  <c:v>16.815000000000001</c:v>
                </c:pt>
                <c:pt idx="3363">
                  <c:v>16.82</c:v>
                </c:pt>
                <c:pt idx="3364">
                  <c:v>16.824999999999999</c:v>
                </c:pt>
                <c:pt idx="3365">
                  <c:v>16.829999999999998</c:v>
                </c:pt>
                <c:pt idx="3366">
                  <c:v>16.835000000000001</c:v>
                </c:pt>
                <c:pt idx="3367">
                  <c:v>16.84</c:v>
                </c:pt>
                <c:pt idx="3368">
                  <c:v>16.844999999999999</c:v>
                </c:pt>
                <c:pt idx="3369">
                  <c:v>16.850000000000001</c:v>
                </c:pt>
                <c:pt idx="3370">
                  <c:v>16.855</c:v>
                </c:pt>
                <c:pt idx="3371">
                  <c:v>16.86</c:v>
                </c:pt>
                <c:pt idx="3372">
                  <c:v>16.864999999999998</c:v>
                </c:pt>
                <c:pt idx="3373">
                  <c:v>16.87</c:v>
                </c:pt>
                <c:pt idx="3374">
                  <c:v>16.875</c:v>
                </c:pt>
                <c:pt idx="3375">
                  <c:v>16.88</c:v>
                </c:pt>
                <c:pt idx="3376">
                  <c:v>16.885000000000002</c:v>
                </c:pt>
                <c:pt idx="3377">
                  <c:v>16.89</c:v>
                </c:pt>
                <c:pt idx="3378">
                  <c:v>16.895</c:v>
                </c:pt>
                <c:pt idx="3379">
                  <c:v>16.899999999999999</c:v>
                </c:pt>
                <c:pt idx="3380">
                  <c:v>16.905000000000001</c:v>
                </c:pt>
                <c:pt idx="3381">
                  <c:v>16.91</c:v>
                </c:pt>
                <c:pt idx="3382">
                  <c:v>16.914999999999999</c:v>
                </c:pt>
                <c:pt idx="3383">
                  <c:v>16.920000000000002</c:v>
                </c:pt>
                <c:pt idx="3384">
                  <c:v>16.925000000000001</c:v>
                </c:pt>
                <c:pt idx="3385">
                  <c:v>16.93</c:v>
                </c:pt>
                <c:pt idx="3386">
                  <c:v>16.934999999999999</c:v>
                </c:pt>
                <c:pt idx="3387">
                  <c:v>16.940000000000001</c:v>
                </c:pt>
                <c:pt idx="3388">
                  <c:v>16.945</c:v>
                </c:pt>
                <c:pt idx="3389">
                  <c:v>16.95</c:v>
                </c:pt>
                <c:pt idx="3390">
                  <c:v>16.954999999999998</c:v>
                </c:pt>
                <c:pt idx="3391">
                  <c:v>16.96</c:v>
                </c:pt>
                <c:pt idx="3392">
                  <c:v>16.965</c:v>
                </c:pt>
                <c:pt idx="3393">
                  <c:v>16.97</c:v>
                </c:pt>
                <c:pt idx="3394">
                  <c:v>16.975000000000001</c:v>
                </c:pt>
                <c:pt idx="3395">
                  <c:v>16.98</c:v>
                </c:pt>
                <c:pt idx="3396">
                  <c:v>16.984999999999999</c:v>
                </c:pt>
                <c:pt idx="3397">
                  <c:v>16.989999999999998</c:v>
                </c:pt>
                <c:pt idx="3398">
                  <c:v>16.995000000000001</c:v>
                </c:pt>
                <c:pt idx="3399">
                  <c:v>17</c:v>
                </c:pt>
                <c:pt idx="3400">
                  <c:v>17.004999999999999</c:v>
                </c:pt>
                <c:pt idx="3401">
                  <c:v>17.010000000000002</c:v>
                </c:pt>
                <c:pt idx="3402">
                  <c:v>17.015000000000001</c:v>
                </c:pt>
                <c:pt idx="3403">
                  <c:v>17.02</c:v>
                </c:pt>
                <c:pt idx="3404">
                  <c:v>17.024999999999999</c:v>
                </c:pt>
                <c:pt idx="3405">
                  <c:v>17.03</c:v>
                </c:pt>
                <c:pt idx="3406">
                  <c:v>17.035</c:v>
                </c:pt>
                <c:pt idx="3407">
                  <c:v>17.04</c:v>
                </c:pt>
                <c:pt idx="3408">
                  <c:v>17.045000000000002</c:v>
                </c:pt>
                <c:pt idx="3409">
                  <c:v>17.05</c:v>
                </c:pt>
                <c:pt idx="3410">
                  <c:v>17.055</c:v>
                </c:pt>
                <c:pt idx="3411">
                  <c:v>17.059999999999999</c:v>
                </c:pt>
                <c:pt idx="3412">
                  <c:v>17.065000000000001</c:v>
                </c:pt>
                <c:pt idx="3413">
                  <c:v>17.07</c:v>
                </c:pt>
                <c:pt idx="3414">
                  <c:v>17.074999999999999</c:v>
                </c:pt>
                <c:pt idx="3415">
                  <c:v>17.079999999999998</c:v>
                </c:pt>
                <c:pt idx="3416">
                  <c:v>17.085000000000001</c:v>
                </c:pt>
                <c:pt idx="3417">
                  <c:v>17.09</c:v>
                </c:pt>
                <c:pt idx="3418">
                  <c:v>17.094999999999999</c:v>
                </c:pt>
                <c:pt idx="3419">
                  <c:v>17.100000000000001</c:v>
                </c:pt>
                <c:pt idx="3420">
                  <c:v>17.105</c:v>
                </c:pt>
                <c:pt idx="3421">
                  <c:v>17.11</c:v>
                </c:pt>
                <c:pt idx="3422">
                  <c:v>17.114999999999998</c:v>
                </c:pt>
                <c:pt idx="3423">
                  <c:v>17.12</c:v>
                </c:pt>
                <c:pt idx="3424">
                  <c:v>17.125</c:v>
                </c:pt>
                <c:pt idx="3425">
                  <c:v>17.13</c:v>
                </c:pt>
                <c:pt idx="3426">
                  <c:v>17.135000000000002</c:v>
                </c:pt>
                <c:pt idx="3427">
                  <c:v>17.14</c:v>
                </c:pt>
                <c:pt idx="3428">
                  <c:v>17.145</c:v>
                </c:pt>
                <c:pt idx="3429">
                  <c:v>17.149999999999999</c:v>
                </c:pt>
                <c:pt idx="3430">
                  <c:v>17.155000000000001</c:v>
                </c:pt>
                <c:pt idx="3431">
                  <c:v>17.16</c:v>
                </c:pt>
                <c:pt idx="3432">
                  <c:v>17.164999999999999</c:v>
                </c:pt>
                <c:pt idx="3433">
                  <c:v>17.170000000000002</c:v>
                </c:pt>
                <c:pt idx="3434">
                  <c:v>17.175000000000001</c:v>
                </c:pt>
                <c:pt idx="3435">
                  <c:v>17.18</c:v>
                </c:pt>
                <c:pt idx="3436">
                  <c:v>17.184999999999999</c:v>
                </c:pt>
                <c:pt idx="3437">
                  <c:v>17.190000000000001</c:v>
                </c:pt>
                <c:pt idx="3438">
                  <c:v>17.195</c:v>
                </c:pt>
                <c:pt idx="3439">
                  <c:v>17.2</c:v>
                </c:pt>
                <c:pt idx="3440">
                  <c:v>17.204999999999998</c:v>
                </c:pt>
                <c:pt idx="3441">
                  <c:v>17.21</c:v>
                </c:pt>
                <c:pt idx="3442">
                  <c:v>17.215</c:v>
                </c:pt>
                <c:pt idx="3443">
                  <c:v>17.22</c:v>
                </c:pt>
                <c:pt idx="3444">
                  <c:v>17.225000000000001</c:v>
                </c:pt>
                <c:pt idx="3445">
                  <c:v>17.23</c:v>
                </c:pt>
                <c:pt idx="3446">
                  <c:v>17.234999999999999</c:v>
                </c:pt>
                <c:pt idx="3447">
                  <c:v>17.239999999999998</c:v>
                </c:pt>
                <c:pt idx="3448">
                  <c:v>17.245000000000001</c:v>
                </c:pt>
                <c:pt idx="3449">
                  <c:v>17.25</c:v>
                </c:pt>
                <c:pt idx="3450">
                  <c:v>17.254999999999999</c:v>
                </c:pt>
                <c:pt idx="3451">
                  <c:v>17.260000000000002</c:v>
                </c:pt>
                <c:pt idx="3452">
                  <c:v>17.265000000000001</c:v>
                </c:pt>
                <c:pt idx="3453">
                  <c:v>17.27</c:v>
                </c:pt>
                <c:pt idx="3454">
                  <c:v>17.274999999999999</c:v>
                </c:pt>
                <c:pt idx="3455">
                  <c:v>17.28</c:v>
                </c:pt>
                <c:pt idx="3456">
                  <c:v>17.285</c:v>
                </c:pt>
                <c:pt idx="3457">
                  <c:v>17.29</c:v>
                </c:pt>
                <c:pt idx="3458">
                  <c:v>17.295000000000002</c:v>
                </c:pt>
                <c:pt idx="3459">
                  <c:v>17.3</c:v>
                </c:pt>
                <c:pt idx="3460">
                  <c:v>17.305</c:v>
                </c:pt>
                <c:pt idx="3461">
                  <c:v>17.309999999999999</c:v>
                </c:pt>
                <c:pt idx="3462">
                  <c:v>17.315000000000001</c:v>
                </c:pt>
                <c:pt idx="3463">
                  <c:v>17.32</c:v>
                </c:pt>
                <c:pt idx="3464">
                  <c:v>17.324999999999999</c:v>
                </c:pt>
                <c:pt idx="3465">
                  <c:v>17.329999999999998</c:v>
                </c:pt>
                <c:pt idx="3466">
                  <c:v>17.335000000000001</c:v>
                </c:pt>
                <c:pt idx="3467">
                  <c:v>17.34</c:v>
                </c:pt>
                <c:pt idx="3468">
                  <c:v>17.344999999999999</c:v>
                </c:pt>
                <c:pt idx="3469">
                  <c:v>17.350000000000001</c:v>
                </c:pt>
                <c:pt idx="3470">
                  <c:v>17.355</c:v>
                </c:pt>
                <c:pt idx="3471">
                  <c:v>17.36</c:v>
                </c:pt>
                <c:pt idx="3472">
                  <c:v>17.364999999999998</c:v>
                </c:pt>
                <c:pt idx="3473">
                  <c:v>17.37</c:v>
                </c:pt>
                <c:pt idx="3474">
                  <c:v>17.375</c:v>
                </c:pt>
                <c:pt idx="3475">
                  <c:v>17.38</c:v>
                </c:pt>
                <c:pt idx="3476">
                  <c:v>17.385000000000002</c:v>
                </c:pt>
                <c:pt idx="3477">
                  <c:v>17.39</c:v>
                </c:pt>
                <c:pt idx="3478">
                  <c:v>17.395</c:v>
                </c:pt>
                <c:pt idx="3479">
                  <c:v>17.399999999999999</c:v>
                </c:pt>
                <c:pt idx="3480">
                  <c:v>17.405000000000001</c:v>
                </c:pt>
                <c:pt idx="3481">
                  <c:v>17.41</c:v>
                </c:pt>
                <c:pt idx="3482">
                  <c:v>17.414999999999999</c:v>
                </c:pt>
                <c:pt idx="3483">
                  <c:v>17.420000000000002</c:v>
                </c:pt>
                <c:pt idx="3484">
                  <c:v>17.425000000000001</c:v>
                </c:pt>
                <c:pt idx="3485">
                  <c:v>17.43</c:v>
                </c:pt>
                <c:pt idx="3486">
                  <c:v>17.434999999999999</c:v>
                </c:pt>
                <c:pt idx="3487">
                  <c:v>17.440000000000001</c:v>
                </c:pt>
                <c:pt idx="3488">
                  <c:v>17.445</c:v>
                </c:pt>
                <c:pt idx="3489">
                  <c:v>17.45</c:v>
                </c:pt>
                <c:pt idx="3490">
                  <c:v>17.454999999999998</c:v>
                </c:pt>
                <c:pt idx="3491">
                  <c:v>17.46</c:v>
                </c:pt>
                <c:pt idx="3492">
                  <c:v>17.465</c:v>
                </c:pt>
                <c:pt idx="3493">
                  <c:v>17.47</c:v>
                </c:pt>
                <c:pt idx="3494">
                  <c:v>17.475000000000001</c:v>
                </c:pt>
                <c:pt idx="3495">
                  <c:v>17.48</c:v>
                </c:pt>
                <c:pt idx="3496">
                  <c:v>17.484999999999999</c:v>
                </c:pt>
                <c:pt idx="3497">
                  <c:v>17.489999999999998</c:v>
                </c:pt>
                <c:pt idx="3498">
                  <c:v>17.495000000000001</c:v>
                </c:pt>
                <c:pt idx="3499">
                  <c:v>17.5</c:v>
                </c:pt>
                <c:pt idx="3500">
                  <c:v>17.504999999999999</c:v>
                </c:pt>
                <c:pt idx="3501">
                  <c:v>17.510000000000002</c:v>
                </c:pt>
                <c:pt idx="3502">
                  <c:v>17.515000000000001</c:v>
                </c:pt>
                <c:pt idx="3503">
                  <c:v>17.52</c:v>
                </c:pt>
                <c:pt idx="3504">
                  <c:v>17.524999999999999</c:v>
                </c:pt>
                <c:pt idx="3505">
                  <c:v>17.53</c:v>
                </c:pt>
                <c:pt idx="3506">
                  <c:v>17.535</c:v>
                </c:pt>
                <c:pt idx="3507">
                  <c:v>17.54</c:v>
                </c:pt>
                <c:pt idx="3508">
                  <c:v>17.545000000000002</c:v>
                </c:pt>
                <c:pt idx="3509">
                  <c:v>17.55</c:v>
                </c:pt>
                <c:pt idx="3510">
                  <c:v>17.555</c:v>
                </c:pt>
                <c:pt idx="3511">
                  <c:v>17.559999999999999</c:v>
                </c:pt>
                <c:pt idx="3512">
                  <c:v>17.565000000000001</c:v>
                </c:pt>
                <c:pt idx="3513">
                  <c:v>17.57</c:v>
                </c:pt>
                <c:pt idx="3514">
                  <c:v>17.574999999999999</c:v>
                </c:pt>
                <c:pt idx="3515">
                  <c:v>17.579999999999998</c:v>
                </c:pt>
                <c:pt idx="3516">
                  <c:v>17.585000000000001</c:v>
                </c:pt>
                <c:pt idx="3517">
                  <c:v>17.59</c:v>
                </c:pt>
                <c:pt idx="3518">
                  <c:v>17.594999999999999</c:v>
                </c:pt>
                <c:pt idx="3519">
                  <c:v>17.600000000000001</c:v>
                </c:pt>
                <c:pt idx="3520">
                  <c:v>17.605</c:v>
                </c:pt>
                <c:pt idx="3521">
                  <c:v>17.61</c:v>
                </c:pt>
                <c:pt idx="3522">
                  <c:v>17.614999999999998</c:v>
                </c:pt>
                <c:pt idx="3523">
                  <c:v>17.62</c:v>
                </c:pt>
                <c:pt idx="3524">
                  <c:v>17.625</c:v>
                </c:pt>
                <c:pt idx="3525">
                  <c:v>17.63</c:v>
                </c:pt>
                <c:pt idx="3526">
                  <c:v>17.635000000000002</c:v>
                </c:pt>
                <c:pt idx="3527">
                  <c:v>17.64</c:v>
                </c:pt>
                <c:pt idx="3528">
                  <c:v>17.645</c:v>
                </c:pt>
                <c:pt idx="3529">
                  <c:v>17.649999999999999</c:v>
                </c:pt>
                <c:pt idx="3530">
                  <c:v>17.655000000000001</c:v>
                </c:pt>
                <c:pt idx="3531">
                  <c:v>17.66</c:v>
                </c:pt>
                <c:pt idx="3532">
                  <c:v>17.664999999999999</c:v>
                </c:pt>
                <c:pt idx="3533">
                  <c:v>17.670000000000002</c:v>
                </c:pt>
                <c:pt idx="3534">
                  <c:v>17.675000000000001</c:v>
                </c:pt>
                <c:pt idx="3535">
                  <c:v>17.68</c:v>
                </c:pt>
                <c:pt idx="3536">
                  <c:v>17.684999999999999</c:v>
                </c:pt>
                <c:pt idx="3537">
                  <c:v>17.690000000000001</c:v>
                </c:pt>
                <c:pt idx="3538">
                  <c:v>17.695</c:v>
                </c:pt>
                <c:pt idx="3539">
                  <c:v>17.7</c:v>
                </c:pt>
                <c:pt idx="3540">
                  <c:v>17.704999999999998</c:v>
                </c:pt>
                <c:pt idx="3541">
                  <c:v>17.71</c:v>
                </c:pt>
                <c:pt idx="3542">
                  <c:v>17.715</c:v>
                </c:pt>
                <c:pt idx="3543">
                  <c:v>17.72</c:v>
                </c:pt>
                <c:pt idx="3544">
                  <c:v>17.725000000000001</c:v>
                </c:pt>
                <c:pt idx="3545">
                  <c:v>17.73</c:v>
                </c:pt>
                <c:pt idx="3546">
                  <c:v>17.734999999999999</c:v>
                </c:pt>
                <c:pt idx="3547">
                  <c:v>17.739999999999998</c:v>
                </c:pt>
                <c:pt idx="3548">
                  <c:v>17.745000000000001</c:v>
                </c:pt>
                <c:pt idx="3549">
                  <c:v>17.75</c:v>
                </c:pt>
                <c:pt idx="3550">
                  <c:v>17.754999999999999</c:v>
                </c:pt>
                <c:pt idx="3551">
                  <c:v>17.760000000000002</c:v>
                </c:pt>
                <c:pt idx="3552">
                  <c:v>17.765000000000001</c:v>
                </c:pt>
                <c:pt idx="3553">
                  <c:v>17.77</c:v>
                </c:pt>
                <c:pt idx="3554">
                  <c:v>17.774999999999999</c:v>
                </c:pt>
                <c:pt idx="3555">
                  <c:v>17.78</c:v>
                </c:pt>
                <c:pt idx="3556">
                  <c:v>17.785</c:v>
                </c:pt>
                <c:pt idx="3557">
                  <c:v>17.79</c:v>
                </c:pt>
                <c:pt idx="3558">
                  <c:v>17.795000000000002</c:v>
                </c:pt>
                <c:pt idx="3559">
                  <c:v>17.8</c:v>
                </c:pt>
                <c:pt idx="3560">
                  <c:v>17.805</c:v>
                </c:pt>
                <c:pt idx="3561">
                  <c:v>17.809999999999999</c:v>
                </c:pt>
                <c:pt idx="3562">
                  <c:v>17.815000000000001</c:v>
                </c:pt>
                <c:pt idx="3563">
                  <c:v>17.82</c:v>
                </c:pt>
                <c:pt idx="3564">
                  <c:v>17.824999999999999</c:v>
                </c:pt>
                <c:pt idx="3565">
                  <c:v>17.829999999999998</c:v>
                </c:pt>
                <c:pt idx="3566">
                  <c:v>17.835000000000001</c:v>
                </c:pt>
                <c:pt idx="3567">
                  <c:v>17.84</c:v>
                </c:pt>
                <c:pt idx="3568">
                  <c:v>17.844999999999999</c:v>
                </c:pt>
                <c:pt idx="3569">
                  <c:v>17.850000000000001</c:v>
                </c:pt>
                <c:pt idx="3570">
                  <c:v>17.855</c:v>
                </c:pt>
                <c:pt idx="3571">
                  <c:v>17.86</c:v>
                </c:pt>
                <c:pt idx="3572">
                  <c:v>17.864999999999998</c:v>
                </c:pt>
                <c:pt idx="3573">
                  <c:v>17.87</c:v>
                </c:pt>
                <c:pt idx="3574">
                  <c:v>17.875</c:v>
                </c:pt>
                <c:pt idx="3575">
                  <c:v>17.88</c:v>
                </c:pt>
                <c:pt idx="3576">
                  <c:v>17.885000000000002</c:v>
                </c:pt>
                <c:pt idx="3577">
                  <c:v>17.89</c:v>
                </c:pt>
                <c:pt idx="3578">
                  <c:v>17.895</c:v>
                </c:pt>
                <c:pt idx="3579">
                  <c:v>17.899999999999999</c:v>
                </c:pt>
                <c:pt idx="3580">
                  <c:v>17.905000000000001</c:v>
                </c:pt>
                <c:pt idx="3581">
                  <c:v>17.91</c:v>
                </c:pt>
                <c:pt idx="3582">
                  <c:v>17.914999999999999</c:v>
                </c:pt>
                <c:pt idx="3583">
                  <c:v>17.920000000000002</c:v>
                </c:pt>
                <c:pt idx="3584">
                  <c:v>17.925000000000001</c:v>
                </c:pt>
                <c:pt idx="3585">
                  <c:v>17.93</c:v>
                </c:pt>
                <c:pt idx="3586">
                  <c:v>17.934999999999999</c:v>
                </c:pt>
                <c:pt idx="3587">
                  <c:v>17.940000000000001</c:v>
                </c:pt>
                <c:pt idx="3588">
                  <c:v>17.945</c:v>
                </c:pt>
                <c:pt idx="3589">
                  <c:v>17.95</c:v>
                </c:pt>
                <c:pt idx="3590">
                  <c:v>17.954999999999998</c:v>
                </c:pt>
                <c:pt idx="3591">
                  <c:v>17.96</c:v>
                </c:pt>
                <c:pt idx="3592">
                  <c:v>17.965</c:v>
                </c:pt>
                <c:pt idx="3593">
                  <c:v>17.97</c:v>
                </c:pt>
                <c:pt idx="3594">
                  <c:v>17.975000000000001</c:v>
                </c:pt>
                <c:pt idx="3595">
                  <c:v>17.98</c:v>
                </c:pt>
                <c:pt idx="3596">
                  <c:v>17.984999999999999</c:v>
                </c:pt>
                <c:pt idx="3597">
                  <c:v>17.989999999999998</c:v>
                </c:pt>
                <c:pt idx="3598">
                  <c:v>17.995000000000001</c:v>
                </c:pt>
                <c:pt idx="3599">
                  <c:v>18</c:v>
                </c:pt>
                <c:pt idx="3600">
                  <c:v>18.004999999999999</c:v>
                </c:pt>
                <c:pt idx="3601">
                  <c:v>18.010000000000002</c:v>
                </c:pt>
                <c:pt idx="3602">
                  <c:v>18.015000000000001</c:v>
                </c:pt>
                <c:pt idx="3603">
                  <c:v>18.02</c:v>
                </c:pt>
                <c:pt idx="3604">
                  <c:v>18.024999999999999</c:v>
                </c:pt>
                <c:pt idx="3605">
                  <c:v>18.03</c:v>
                </c:pt>
                <c:pt idx="3606">
                  <c:v>18.035</c:v>
                </c:pt>
                <c:pt idx="3607">
                  <c:v>18.04</c:v>
                </c:pt>
                <c:pt idx="3608">
                  <c:v>18.045000000000002</c:v>
                </c:pt>
                <c:pt idx="3609">
                  <c:v>18.05</c:v>
                </c:pt>
                <c:pt idx="3610">
                  <c:v>18.055</c:v>
                </c:pt>
                <c:pt idx="3611">
                  <c:v>18.059999999999999</c:v>
                </c:pt>
                <c:pt idx="3612">
                  <c:v>18.065000000000001</c:v>
                </c:pt>
                <c:pt idx="3613">
                  <c:v>18.07</c:v>
                </c:pt>
                <c:pt idx="3614">
                  <c:v>18.074999999999999</c:v>
                </c:pt>
                <c:pt idx="3615">
                  <c:v>18.079999999999998</c:v>
                </c:pt>
                <c:pt idx="3616">
                  <c:v>18.085000000000001</c:v>
                </c:pt>
                <c:pt idx="3617">
                  <c:v>18.09</c:v>
                </c:pt>
                <c:pt idx="3618">
                  <c:v>18.094999999999999</c:v>
                </c:pt>
                <c:pt idx="3619">
                  <c:v>18.100000000000001</c:v>
                </c:pt>
                <c:pt idx="3620">
                  <c:v>18.105</c:v>
                </c:pt>
                <c:pt idx="3621">
                  <c:v>18.11</c:v>
                </c:pt>
                <c:pt idx="3622">
                  <c:v>18.114999999999998</c:v>
                </c:pt>
                <c:pt idx="3623">
                  <c:v>18.12</c:v>
                </c:pt>
                <c:pt idx="3624">
                  <c:v>18.125</c:v>
                </c:pt>
                <c:pt idx="3625">
                  <c:v>18.13</c:v>
                </c:pt>
                <c:pt idx="3626">
                  <c:v>18.135000000000002</c:v>
                </c:pt>
                <c:pt idx="3627">
                  <c:v>18.14</c:v>
                </c:pt>
                <c:pt idx="3628">
                  <c:v>18.145</c:v>
                </c:pt>
                <c:pt idx="3629">
                  <c:v>18.149999999999999</c:v>
                </c:pt>
                <c:pt idx="3630">
                  <c:v>18.155000000000001</c:v>
                </c:pt>
                <c:pt idx="3631">
                  <c:v>18.16</c:v>
                </c:pt>
                <c:pt idx="3632">
                  <c:v>18.164999999999999</c:v>
                </c:pt>
                <c:pt idx="3633">
                  <c:v>18.170000000000002</c:v>
                </c:pt>
                <c:pt idx="3634">
                  <c:v>18.175000000000001</c:v>
                </c:pt>
                <c:pt idx="3635">
                  <c:v>18.18</c:v>
                </c:pt>
                <c:pt idx="3636">
                  <c:v>18.184999999999999</c:v>
                </c:pt>
                <c:pt idx="3637">
                  <c:v>18.190000000000001</c:v>
                </c:pt>
                <c:pt idx="3638">
                  <c:v>18.195</c:v>
                </c:pt>
                <c:pt idx="3639">
                  <c:v>18.2</c:v>
                </c:pt>
                <c:pt idx="3640">
                  <c:v>18.204999999999998</c:v>
                </c:pt>
                <c:pt idx="3641">
                  <c:v>18.21</c:v>
                </c:pt>
                <c:pt idx="3642">
                  <c:v>18.215</c:v>
                </c:pt>
                <c:pt idx="3643">
                  <c:v>18.22</c:v>
                </c:pt>
                <c:pt idx="3644">
                  <c:v>18.225000000000001</c:v>
                </c:pt>
                <c:pt idx="3645">
                  <c:v>18.23</c:v>
                </c:pt>
                <c:pt idx="3646">
                  <c:v>18.234999999999999</c:v>
                </c:pt>
                <c:pt idx="3647">
                  <c:v>18.239999999999998</c:v>
                </c:pt>
                <c:pt idx="3648">
                  <c:v>18.245000000000001</c:v>
                </c:pt>
                <c:pt idx="3649">
                  <c:v>18.25</c:v>
                </c:pt>
                <c:pt idx="3650">
                  <c:v>18.254999999999999</c:v>
                </c:pt>
                <c:pt idx="3651">
                  <c:v>18.260000000000002</c:v>
                </c:pt>
                <c:pt idx="3652">
                  <c:v>18.265000000000001</c:v>
                </c:pt>
                <c:pt idx="3653">
                  <c:v>18.27</c:v>
                </c:pt>
                <c:pt idx="3654">
                  <c:v>18.274999999999999</c:v>
                </c:pt>
                <c:pt idx="3655">
                  <c:v>18.28</c:v>
                </c:pt>
                <c:pt idx="3656">
                  <c:v>18.285</c:v>
                </c:pt>
                <c:pt idx="3657">
                  <c:v>18.29</c:v>
                </c:pt>
                <c:pt idx="3658">
                  <c:v>18.295000000000002</c:v>
                </c:pt>
                <c:pt idx="3659">
                  <c:v>18.3</c:v>
                </c:pt>
                <c:pt idx="3660">
                  <c:v>18.305</c:v>
                </c:pt>
                <c:pt idx="3661">
                  <c:v>18.309999999999999</c:v>
                </c:pt>
                <c:pt idx="3662">
                  <c:v>18.315000000000001</c:v>
                </c:pt>
                <c:pt idx="3663">
                  <c:v>18.32</c:v>
                </c:pt>
                <c:pt idx="3664">
                  <c:v>18.324999999999999</c:v>
                </c:pt>
                <c:pt idx="3665">
                  <c:v>18.329999999999998</c:v>
                </c:pt>
                <c:pt idx="3666">
                  <c:v>18.335000000000001</c:v>
                </c:pt>
                <c:pt idx="3667">
                  <c:v>18.34</c:v>
                </c:pt>
                <c:pt idx="3668">
                  <c:v>18.344999999999999</c:v>
                </c:pt>
                <c:pt idx="3669">
                  <c:v>18.350000000000001</c:v>
                </c:pt>
                <c:pt idx="3670">
                  <c:v>18.355</c:v>
                </c:pt>
                <c:pt idx="3671">
                  <c:v>18.36</c:v>
                </c:pt>
                <c:pt idx="3672">
                  <c:v>18.364999999999998</c:v>
                </c:pt>
                <c:pt idx="3673">
                  <c:v>18.37</c:v>
                </c:pt>
                <c:pt idx="3674">
                  <c:v>18.375</c:v>
                </c:pt>
                <c:pt idx="3675">
                  <c:v>18.38</c:v>
                </c:pt>
                <c:pt idx="3676">
                  <c:v>18.385000000000002</c:v>
                </c:pt>
                <c:pt idx="3677">
                  <c:v>18.39</c:v>
                </c:pt>
                <c:pt idx="3678">
                  <c:v>18.395</c:v>
                </c:pt>
                <c:pt idx="3679">
                  <c:v>18.399999999999999</c:v>
                </c:pt>
                <c:pt idx="3680">
                  <c:v>18.405000000000001</c:v>
                </c:pt>
                <c:pt idx="3681">
                  <c:v>18.41</c:v>
                </c:pt>
                <c:pt idx="3682">
                  <c:v>18.414999999999999</c:v>
                </c:pt>
                <c:pt idx="3683">
                  <c:v>18.420000000000002</c:v>
                </c:pt>
                <c:pt idx="3684">
                  <c:v>18.425000000000001</c:v>
                </c:pt>
                <c:pt idx="3685">
                  <c:v>18.43</c:v>
                </c:pt>
                <c:pt idx="3686">
                  <c:v>18.434999999999999</c:v>
                </c:pt>
                <c:pt idx="3687">
                  <c:v>18.440000000000001</c:v>
                </c:pt>
                <c:pt idx="3688">
                  <c:v>18.445</c:v>
                </c:pt>
                <c:pt idx="3689">
                  <c:v>18.45</c:v>
                </c:pt>
                <c:pt idx="3690">
                  <c:v>18.454999999999998</c:v>
                </c:pt>
                <c:pt idx="3691">
                  <c:v>18.46</c:v>
                </c:pt>
                <c:pt idx="3692">
                  <c:v>18.465</c:v>
                </c:pt>
                <c:pt idx="3693">
                  <c:v>18.47</c:v>
                </c:pt>
                <c:pt idx="3694">
                  <c:v>18.475000000000001</c:v>
                </c:pt>
                <c:pt idx="3695">
                  <c:v>18.48</c:v>
                </c:pt>
                <c:pt idx="3696">
                  <c:v>18.484999999999999</c:v>
                </c:pt>
                <c:pt idx="3697">
                  <c:v>18.489999999999998</c:v>
                </c:pt>
                <c:pt idx="3698">
                  <c:v>18.495000000000001</c:v>
                </c:pt>
                <c:pt idx="3699">
                  <c:v>18.5</c:v>
                </c:pt>
                <c:pt idx="3700">
                  <c:v>18.504999999999999</c:v>
                </c:pt>
                <c:pt idx="3701">
                  <c:v>18.510000000000002</c:v>
                </c:pt>
                <c:pt idx="3702">
                  <c:v>18.515000000000001</c:v>
                </c:pt>
                <c:pt idx="3703">
                  <c:v>18.52</c:v>
                </c:pt>
                <c:pt idx="3704">
                  <c:v>18.524999999999999</c:v>
                </c:pt>
                <c:pt idx="3705">
                  <c:v>18.53</c:v>
                </c:pt>
                <c:pt idx="3706">
                  <c:v>18.535</c:v>
                </c:pt>
                <c:pt idx="3707">
                  <c:v>18.54</c:v>
                </c:pt>
                <c:pt idx="3708">
                  <c:v>18.545000000000002</c:v>
                </c:pt>
                <c:pt idx="3709">
                  <c:v>18.55</c:v>
                </c:pt>
                <c:pt idx="3710">
                  <c:v>18.555</c:v>
                </c:pt>
                <c:pt idx="3711">
                  <c:v>18.559999999999999</c:v>
                </c:pt>
                <c:pt idx="3712">
                  <c:v>18.565000000000001</c:v>
                </c:pt>
                <c:pt idx="3713">
                  <c:v>18.57</c:v>
                </c:pt>
                <c:pt idx="3714">
                  <c:v>18.574999999999999</c:v>
                </c:pt>
                <c:pt idx="3715">
                  <c:v>18.579999999999998</c:v>
                </c:pt>
                <c:pt idx="3716">
                  <c:v>18.585000000000001</c:v>
                </c:pt>
                <c:pt idx="3717">
                  <c:v>18.59</c:v>
                </c:pt>
                <c:pt idx="3718">
                  <c:v>18.594999999999999</c:v>
                </c:pt>
                <c:pt idx="3719">
                  <c:v>18.600000000000001</c:v>
                </c:pt>
                <c:pt idx="3720">
                  <c:v>18.605</c:v>
                </c:pt>
                <c:pt idx="3721">
                  <c:v>18.61</c:v>
                </c:pt>
                <c:pt idx="3722">
                  <c:v>18.614999999999998</c:v>
                </c:pt>
                <c:pt idx="3723">
                  <c:v>18.62</c:v>
                </c:pt>
                <c:pt idx="3724">
                  <c:v>18.625</c:v>
                </c:pt>
                <c:pt idx="3725">
                  <c:v>18.63</c:v>
                </c:pt>
                <c:pt idx="3726">
                  <c:v>18.635000000000002</c:v>
                </c:pt>
                <c:pt idx="3727">
                  <c:v>18.64</c:v>
                </c:pt>
                <c:pt idx="3728">
                  <c:v>18.645</c:v>
                </c:pt>
                <c:pt idx="3729">
                  <c:v>18.649999999999999</c:v>
                </c:pt>
                <c:pt idx="3730">
                  <c:v>18.655000000000001</c:v>
                </c:pt>
                <c:pt idx="3731">
                  <c:v>18.66</c:v>
                </c:pt>
                <c:pt idx="3732">
                  <c:v>18.664999999999999</c:v>
                </c:pt>
                <c:pt idx="3733">
                  <c:v>18.670000000000002</c:v>
                </c:pt>
                <c:pt idx="3734">
                  <c:v>18.675000000000001</c:v>
                </c:pt>
                <c:pt idx="3735">
                  <c:v>18.68</c:v>
                </c:pt>
                <c:pt idx="3736">
                  <c:v>18.684999999999999</c:v>
                </c:pt>
                <c:pt idx="3737">
                  <c:v>18.690000000000001</c:v>
                </c:pt>
                <c:pt idx="3738">
                  <c:v>18.695</c:v>
                </c:pt>
                <c:pt idx="3739">
                  <c:v>18.7</c:v>
                </c:pt>
                <c:pt idx="3740">
                  <c:v>18.704999999999998</c:v>
                </c:pt>
                <c:pt idx="3741">
                  <c:v>18.71</c:v>
                </c:pt>
                <c:pt idx="3742">
                  <c:v>18.715</c:v>
                </c:pt>
                <c:pt idx="3743">
                  <c:v>18.72</c:v>
                </c:pt>
                <c:pt idx="3744">
                  <c:v>18.725000000000001</c:v>
                </c:pt>
                <c:pt idx="3745">
                  <c:v>18.73</c:v>
                </c:pt>
                <c:pt idx="3746">
                  <c:v>18.734999999999999</c:v>
                </c:pt>
                <c:pt idx="3747">
                  <c:v>18.739999999999998</c:v>
                </c:pt>
                <c:pt idx="3748">
                  <c:v>18.745000000000001</c:v>
                </c:pt>
                <c:pt idx="3749">
                  <c:v>18.75</c:v>
                </c:pt>
                <c:pt idx="3750">
                  <c:v>18.754999999999999</c:v>
                </c:pt>
                <c:pt idx="3751">
                  <c:v>18.760000000000002</c:v>
                </c:pt>
                <c:pt idx="3752">
                  <c:v>18.765000000000001</c:v>
                </c:pt>
                <c:pt idx="3753">
                  <c:v>18.77</c:v>
                </c:pt>
                <c:pt idx="3754">
                  <c:v>18.774999999999999</c:v>
                </c:pt>
                <c:pt idx="3755">
                  <c:v>18.78</c:v>
                </c:pt>
                <c:pt idx="3756">
                  <c:v>18.785</c:v>
                </c:pt>
                <c:pt idx="3757">
                  <c:v>18.79</c:v>
                </c:pt>
                <c:pt idx="3758">
                  <c:v>18.795000000000002</c:v>
                </c:pt>
                <c:pt idx="3759">
                  <c:v>18.8</c:v>
                </c:pt>
                <c:pt idx="3760">
                  <c:v>18.805</c:v>
                </c:pt>
                <c:pt idx="3761">
                  <c:v>18.809999999999999</c:v>
                </c:pt>
                <c:pt idx="3762">
                  <c:v>18.815000000000001</c:v>
                </c:pt>
                <c:pt idx="3763">
                  <c:v>18.82</c:v>
                </c:pt>
                <c:pt idx="3764">
                  <c:v>18.824999999999999</c:v>
                </c:pt>
                <c:pt idx="3765">
                  <c:v>18.829999999999998</c:v>
                </c:pt>
                <c:pt idx="3766">
                  <c:v>18.835000000000001</c:v>
                </c:pt>
                <c:pt idx="3767">
                  <c:v>18.84</c:v>
                </c:pt>
                <c:pt idx="3768">
                  <c:v>18.844999999999999</c:v>
                </c:pt>
                <c:pt idx="3769">
                  <c:v>18.850000000000001</c:v>
                </c:pt>
                <c:pt idx="3770">
                  <c:v>18.855</c:v>
                </c:pt>
                <c:pt idx="3771">
                  <c:v>18.86</c:v>
                </c:pt>
                <c:pt idx="3772">
                  <c:v>18.864999999999998</c:v>
                </c:pt>
                <c:pt idx="3773">
                  <c:v>18.87</c:v>
                </c:pt>
                <c:pt idx="3774">
                  <c:v>18.875</c:v>
                </c:pt>
                <c:pt idx="3775">
                  <c:v>18.88</c:v>
                </c:pt>
                <c:pt idx="3776">
                  <c:v>18.885000000000002</c:v>
                </c:pt>
                <c:pt idx="3777">
                  <c:v>18.89</c:v>
                </c:pt>
                <c:pt idx="3778">
                  <c:v>18.895</c:v>
                </c:pt>
                <c:pt idx="3779">
                  <c:v>18.899999999999999</c:v>
                </c:pt>
                <c:pt idx="3780">
                  <c:v>18.905000000000001</c:v>
                </c:pt>
                <c:pt idx="3781">
                  <c:v>18.91</c:v>
                </c:pt>
                <c:pt idx="3782">
                  <c:v>18.914999999999999</c:v>
                </c:pt>
                <c:pt idx="3783">
                  <c:v>18.920000000000002</c:v>
                </c:pt>
                <c:pt idx="3784">
                  <c:v>18.925000000000001</c:v>
                </c:pt>
                <c:pt idx="3785">
                  <c:v>18.93</c:v>
                </c:pt>
                <c:pt idx="3786">
                  <c:v>18.934999999999999</c:v>
                </c:pt>
                <c:pt idx="3787">
                  <c:v>18.940000000000001</c:v>
                </c:pt>
                <c:pt idx="3788">
                  <c:v>18.945</c:v>
                </c:pt>
                <c:pt idx="3789">
                  <c:v>18.95</c:v>
                </c:pt>
                <c:pt idx="3790">
                  <c:v>18.954999999999998</c:v>
                </c:pt>
                <c:pt idx="3791">
                  <c:v>18.96</c:v>
                </c:pt>
                <c:pt idx="3792">
                  <c:v>18.965</c:v>
                </c:pt>
                <c:pt idx="3793">
                  <c:v>18.97</c:v>
                </c:pt>
                <c:pt idx="3794">
                  <c:v>18.975000000000001</c:v>
                </c:pt>
                <c:pt idx="3795">
                  <c:v>18.98</c:v>
                </c:pt>
                <c:pt idx="3796">
                  <c:v>18.984999999999999</c:v>
                </c:pt>
                <c:pt idx="3797">
                  <c:v>18.989999999999998</c:v>
                </c:pt>
                <c:pt idx="3798">
                  <c:v>18.995000000000001</c:v>
                </c:pt>
                <c:pt idx="3799">
                  <c:v>19</c:v>
                </c:pt>
                <c:pt idx="3800">
                  <c:v>19.004999999999999</c:v>
                </c:pt>
                <c:pt idx="3801">
                  <c:v>19.010000000000002</c:v>
                </c:pt>
                <c:pt idx="3802">
                  <c:v>19.015000000000001</c:v>
                </c:pt>
                <c:pt idx="3803">
                  <c:v>19.02</c:v>
                </c:pt>
                <c:pt idx="3804">
                  <c:v>19.024999999999999</c:v>
                </c:pt>
                <c:pt idx="3805">
                  <c:v>19.03</c:v>
                </c:pt>
                <c:pt idx="3806">
                  <c:v>19.035</c:v>
                </c:pt>
                <c:pt idx="3807">
                  <c:v>19.04</c:v>
                </c:pt>
                <c:pt idx="3808">
                  <c:v>19.045000000000002</c:v>
                </c:pt>
                <c:pt idx="3809">
                  <c:v>19.05</c:v>
                </c:pt>
                <c:pt idx="3810">
                  <c:v>19.055</c:v>
                </c:pt>
                <c:pt idx="3811">
                  <c:v>19.059999999999999</c:v>
                </c:pt>
                <c:pt idx="3812">
                  <c:v>19.065000000000001</c:v>
                </c:pt>
                <c:pt idx="3813">
                  <c:v>19.07</c:v>
                </c:pt>
                <c:pt idx="3814">
                  <c:v>19.074999999999999</c:v>
                </c:pt>
                <c:pt idx="3815">
                  <c:v>19.079999999999998</c:v>
                </c:pt>
                <c:pt idx="3816">
                  <c:v>19.085000000000001</c:v>
                </c:pt>
                <c:pt idx="3817">
                  <c:v>19.09</c:v>
                </c:pt>
                <c:pt idx="3818">
                  <c:v>19.094999999999999</c:v>
                </c:pt>
                <c:pt idx="3819">
                  <c:v>19.100000000000001</c:v>
                </c:pt>
                <c:pt idx="3820">
                  <c:v>19.105</c:v>
                </c:pt>
                <c:pt idx="3821">
                  <c:v>19.11</c:v>
                </c:pt>
                <c:pt idx="3822">
                  <c:v>19.114999999999998</c:v>
                </c:pt>
                <c:pt idx="3823">
                  <c:v>19.12</c:v>
                </c:pt>
                <c:pt idx="3824">
                  <c:v>19.125</c:v>
                </c:pt>
                <c:pt idx="3825">
                  <c:v>19.13</c:v>
                </c:pt>
                <c:pt idx="3826">
                  <c:v>19.135000000000002</c:v>
                </c:pt>
                <c:pt idx="3827">
                  <c:v>19.14</c:v>
                </c:pt>
                <c:pt idx="3828">
                  <c:v>19.145</c:v>
                </c:pt>
                <c:pt idx="3829">
                  <c:v>19.149999999999999</c:v>
                </c:pt>
                <c:pt idx="3830">
                  <c:v>19.155000000000001</c:v>
                </c:pt>
                <c:pt idx="3831">
                  <c:v>19.16</c:v>
                </c:pt>
                <c:pt idx="3832">
                  <c:v>19.164999999999999</c:v>
                </c:pt>
                <c:pt idx="3833">
                  <c:v>19.170000000000002</c:v>
                </c:pt>
                <c:pt idx="3834">
                  <c:v>19.175000000000001</c:v>
                </c:pt>
                <c:pt idx="3835">
                  <c:v>19.18</c:v>
                </c:pt>
                <c:pt idx="3836">
                  <c:v>19.184999999999999</c:v>
                </c:pt>
                <c:pt idx="3837">
                  <c:v>19.190000000000001</c:v>
                </c:pt>
                <c:pt idx="3838">
                  <c:v>19.195</c:v>
                </c:pt>
                <c:pt idx="3839">
                  <c:v>19.2</c:v>
                </c:pt>
                <c:pt idx="3840">
                  <c:v>19.204999999999998</c:v>
                </c:pt>
                <c:pt idx="3841">
                  <c:v>19.21</c:v>
                </c:pt>
                <c:pt idx="3842">
                  <c:v>19.215</c:v>
                </c:pt>
                <c:pt idx="3843">
                  <c:v>19.22</c:v>
                </c:pt>
                <c:pt idx="3844">
                  <c:v>19.225000000000001</c:v>
                </c:pt>
                <c:pt idx="3845">
                  <c:v>19.23</c:v>
                </c:pt>
                <c:pt idx="3846">
                  <c:v>19.234999999999999</c:v>
                </c:pt>
                <c:pt idx="3847">
                  <c:v>19.239999999999998</c:v>
                </c:pt>
                <c:pt idx="3848">
                  <c:v>19.245000000000001</c:v>
                </c:pt>
                <c:pt idx="3849">
                  <c:v>19.25</c:v>
                </c:pt>
                <c:pt idx="3850">
                  <c:v>19.254999999999999</c:v>
                </c:pt>
                <c:pt idx="3851">
                  <c:v>19.260000000000002</c:v>
                </c:pt>
                <c:pt idx="3852">
                  <c:v>19.265000000000001</c:v>
                </c:pt>
                <c:pt idx="3853">
                  <c:v>19.27</c:v>
                </c:pt>
                <c:pt idx="3854">
                  <c:v>19.274999999999999</c:v>
                </c:pt>
                <c:pt idx="3855">
                  <c:v>19.28</c:v>
                </c:pt>
                <c:pt idx="3856">
                  <c:v>19.285</c:v>
                </c:pt>
                <c:pt idx="3857">
                  <c:v>19.29</c:v>
                </c:pt>
                <c:pt idx="3858">
                  <c:v>19.295000000000002</c:v>
                </c:pt>
                <c:pt idx="3859">
                  <c:v>19.3</c:v>
                </c:pt>
                <c:pt idx="3860">
                  <c:v>19.305</c:v>
                </c:pt>
                <c:pt idx="3861">
                  <c:v>19.309999999999999</c:v>
                </c:pt>
                <c:pt idx="3862">
                  <c:v>19.315000000000001</c:v>
                </c:pt>
                <c:pt idx="3863">
                  <c:v>19.32</c:v>
                </c:pt>
                <c:pt idx="3864">
                  <c:v>19.324999999999999</c:v>
                </c:pt>
                <c:pt idx="3865">
                  <c:v>19.329999999999998</c:v>
                </c:pt>
                <c:pt idx="3866">
                  <c:v>19.335000000000001</c:v>
                </c:pt>
                <c:pt idx="3867">
                  <c:v>19.34</c:v>
                </c:pt>
                <c:pt idx="3868">
                  <c:v>19.344999999999999</c:v>
                </c:pt>
                <c:pt idx="3869">
                  <c:v>19.350000000000001</c:v>
                </c:pt>
                <c:pt idx="3870">
                  <c:v>19.355</c:v>
                </c:pt>
                <c:pt idx="3871">
                  <c:v>19.36</c:v>
                </c:pt>
                <c:pt idx="3872">
                  <c:v>19.364999999999998</c:v>
                </c:pt>
                <c:pt idx="3873">
                  <c:v>19.37</c:v>
                </c:pt>
                <c:pt idx="3874">
                  <c:v>19.375</c:v>
                </c:pt>
                <c:pt idx="3875">
                  <c:v>19.38</c:v>
                </c:pt>
                <c:pt idx="3876">
                  <c:v>19.385000000000002</c:v>
                </c:pt>
                <c:pt idx="3877">
                  <c:v>19.39</c:v>
                </c:pt>
                <c:pt idx="3878">
                  <c:v>19.395</c:v>
                </c:pt>
                <c:pt idx="3879">
                  <c:v>19.399999999999999</c:v>
                </c:pt>
                <c:pt idx="3880">
                  <c:v>19.405000000000001</c:v>
                </c:pt>
                <c:pt idx="3881">
                  <c:v>19.41</c:v>
                </c:pt>
                <c:pt idx="3882">
                  <c:v>19.414999999999999</c:v>
                </c:pt>
                <c:pt idx="3883">
                  <c:v>19.420000000000002</c:v>
                </c:pt>
                <c:pt idx="3884">
                  <c:v>19.425000000000001</c:v>
                </c:pt>
                <c:pt idx="3885">
                  <c:v>19.43</c:v>
                </c:pt>
                <c:pt idx="3886">
                  <c:v>19.434999999999999</c:v>
                </c:pt>
                <c:pt idx="3887">
                  <c:v>19.440000000000001</c:v>
                </c:pt>
                <c:pt idx="3888">
                  <c:v>19.445</c:v>
                </c:pt>
                <c:pt idx="3889">
                  <c:v>19.45</c:v>
                </c:pt>
                <c:pt idx="3890">
                  <c:v>19.454999999999998</c:v>
                </c:pt>
                <c:pt idx="3891">
                  <c:v>19.46</c:v>
                </c:pt>
                <c:pt idx="3892">
                  <c:v>19.465</c:v>
                </c:pt>
                <c:pt idx="3893">
                  <c:v>19.47</c:v>
                </c:pt>
                <c:pt idx="3894">
                  <c:v>19.475000000000001</c:v>
                </c:pt>
                <c:pt idx="3895">
                  <c:v>19.48</c:v>
                </c:pt>
                <c:pt idx="3896">
                  <c:v>19.484999999999999</c:v>
                </c:pt>
                <c:pt idx="3897">
                  <c:v>19.489999999999998</c:v>
                </c:pt>
                <c:pt idx="3898">
                  <c:v>19.495000000000001</c:v>
                </c:pt>
                <c:pt idx="3899">
                  <c:v>19.5</c:v>
                </c:pt>
                <c:pt idx="3900">
                  <c:v>19.504999999999999</c:v>
                </c:pt>
                <c:pt idx="3901">
                  <c:v>19.510000000000002</c:v>
                </c:pt>
                <c:pt idx="3902">
                  <c:v>19.515000000000001</c:v>
                </c:pt>
                <c:pt idx="3903">
                  <c:v>19.52</c:v>
                </c:pt>
                <c:pt idx="3904">
                  <c:v>19.524999999999999</c:v>
                </c:pt>
                <c:pt idx="3905">
                  <c:v>19.53</c:v>
                </c:pt>
                <c:pt idx="3906">
                  <c:v>19.535</c:v>
                </c:pt>
                <c:pt idx="3907">
                  <c:v>19.54</c:v>
                </c:pt>
                <c:pt idx="3908">
                  <c:v>19.545000000000002</c:v>
                </c:pt>
                <c:pt idx="3909">
                  <c:v>19.55</c:v>
                </c:pt>
                <c:pt idx="3910">
                  <c:v>19.555</c:v>
                </c:pt>
                <c:pt idx="3911">
                  <c:v>19.559999999999999</c:v>
                </c:pt>
                <c:pt idx="3912">
                  <c:v>19.565000000000001</c:v>
                </c:pt>
                <c:pt idx="3913">
                  <c:v>19.57</c:v>
                </c:pt>
                <c:pt idx="3914">
                  <c:v>19.574999999999999</c:v>
                </c:pt>
                <c:pt idx="3915">
                  <c:v>19.579999999999998</c:v>
                </c:pt>
                <c:pt idx="3916">
                  <c:v>19.585000000000001</c:v>
                </c:pt>
                <c:pt idx="3917">
                  <c:v>19.59</c:v>
                </c:pt>
                <c:pt idx="3918">
                  <c:v>19.594999999999999</c:v>
                </c:pt>
                <c:pt idx="3919">
                  <c:v>19.600000000000001</c:v>
                </c:pt>
                <c:pt idx="3920">
                  <c:v>19.605</c:v>
                </c:pt>
                <c:pt idx="3921">
                  <c:v>19.61</c:v>
                </c:pt>
                <c:pt idx="3922">
                  <c:v>19.614999999999998</c:v>
                </c:pt>
                <c:pt idx="3923">
                  <c:v>19.62</c:v>
                </c:pt>
                <c:pt idx="3924">
                  <c:v>19.625</c:v>
                </c:pt>
                <c:pt idx="3925">
                  <c:v>19.63</c:v>
                </c:pt>
                <c:pt idx="3926">
                  <c:v>19.635000000000002</c:v>
                </c:pt>
                <c:pt idx="3927">
                  <c:v>19.64</c:v>
                </c:pt>
                <c:pt idx="3928">
                  <c:v>19.645</c:v>
                </c:pt>
                <c:pt idx="3929">
                  <c:v>19.649999999999999</c:v>
                </c:pt>
                <c:pt idx="3930">
                  <c:v>19.655000000000001</c:v>
                </c:pt>
                <c:pt idx="3931">
                  <c:v>19.66</c:v>
                </c:pt>
                <c:pt idx="3932">
                  <c:v>19.664999999999999</c:v>
                </c:pt>
                <c:pt idx="3933">
                  <c:v>19.670000000000002</c:v>
                </c:pt>
                <c:pt idx="3934">
                  <c:v>19.675000000000001</c:v>
                </c:pt>
                <c:pt idx="3935">
                  <c:v>19.68</c:v>
                </c:pt>
                <c:pt idx="3936">
                  <c:v>19.684999999999999</c:v>
                </c:pt>
                <c:pt idx="3937">
                  <c:v>19.690000000000001</c:v>
                </c:pt>
                <c:pt idx="3938">
                  <c:v>19.695</c:v>
                </c:pt>
                <c:pt idx="3939">
                  <c:v>19.7</c:v>
                </c:pt>
                <c:pt idx="3940">
                  <c:v>19.704999999999998</c:v>
                </c:pt>
                <c:pt idx="3941">
                  <c:v>19.71</c:v>
                </c:pt>
                <c:pt idx="3942">
                  <c:v>19.715</c:v>
                </c:pt>
                <c:pt idx="3943">
                  <c:v>19.72</c:v>
                </c:pt>
                <c:pt idx="3944">
                  <c:v>19.725000000000001</c:v>
                </c:pt>
                <c:pt idx="3945">
                  <c:v>19.73</c:v>
                </c:pt>
                <c:pt idx="3946">
                  <c:v>19.734999999999999</c:v>
                </c:pt>
                <c:pt idx="3947">
                  <c:v>19.739999999999998</c:v>
                </c:pt>
                <c:pt idx="3948">
                  <c:v>19.745000000000001</c:v>
                </c:pt>
                <c:pt idx="3949">
                  <c:v>19.75</c:v>
                </c:pt>
                <c:pt idx="3950">
                  <c:v>19.754999999999999</c:v>
                </c:pt>
                <c:pt idx="3951">
                  <c:v>19.760000000000002</c:v>
                </c:pt>
                <c:pt idx="3952">
                  <c:v>19.765000000000001</c:v>
                </c:pt>
                <c:pt idx="3953">
                  <c:v>19.77</c:v>
                </c:pt>
                <c:pt idx="3954">
                  <c:v>19.774999999999999</c:v>
                </c:pt>
                <c:pt idx="3955">
                  <c:v>19.78</c:v>
                </c:pt>
                <c:pt idx="3956">
                  <c:v>19.785</c:v>
                </c:pt>
                <c:pt idx="3957">
                  <c:v>19.79</c:v>
                </c:pt>
                <c:pt idx="3958">
                  <c:v>19.795000000000002</c:v>
                </c:pt>
                <c:pt idx="3959">
                  <c:v>19.8</c:v>
                </c:pt>
                <c:pt idx="3960">
                  <c:v>19.805</c:v>
                </c:pt>
                <c:pt idx="3961">
                  <c:v>19.809999999999999</c:v>
                </c:pt>
                <c:pt idx="3962">
                  <c:v>19.815000000000001</c:v>
                </c:pt>
                <c:pt idx="3963">
                  <c:v>19.82</c:v>
                </c:pt>
                <c:pt idx="3964">
                  <c:v>19.824999999999999</c:v>
                </c:pt>
                <c:pt idx="3965">
                  <c:v>19.829999999999998</c:v>
                </c:pt>
                <c:pt idx="3966">
                  <c:v>19.835000000000001</c:v>
                </c:pt>
                <c:pt idx="3967">
                  <c:v>19.84</c:v>
                </c:pt>
                <c:pt idx="3968">
                  <c:v>19.844999999999999</c:v>
                </c:pt>
                <c:pt idx="3969">
                  <c:v>19.850000000000001</c:v>
                </c:pt>
                <c:pt idx="3970">
                  <c:v>19.855</c:v>
                </c:pt>
                <c:pt idx="3971">
                  <c:v>19.86</c:v>
                </c:pt>
                <c:pt idx="3972">
                  <c:v>19.864999999999998</c:v>
                </c:pt>
                <c:pt idx="3973">
                  <c:v>19.87</c:v>
                </c:pt>
                <c:pt idx="3974">
                  <c:v>19.875</c:v>
                </c:pt>
                <c:pt idx="3975">
                  <c:v>19.88</c:v>
                </c:pt>
                <c:pt idx="3976">
                  <c:v>19.885000000000002</c:v>
                </c:pt>
                <c:pt idx="3977">
                  <c:v>19.89</c:v>
                </c:pt>
                <c:pt idx="3978">
                  <c:v>19.895</c:v>
                </c:pt>
                <c:pt idx="3979">
                  <c:v>19.899999999999999</c:v>
                </c:pt>
                <c:pt idx="3980">
                  <c:v>19.905000000000001</c:v>
                </c:pt>
                <c:pt idx="3981">
                  <c:v>19.91</c:v>
                </c:pt>
                <c:pt idx="3982">
                  <c:v>19.914999999999999</c:v>
                </c:pt>
                <c:pt idx="3983">
                  <c:v>19.920000000000002</c:v>
                </c:pt>
                <c:pt idx="3984">
                  <c:v>19.925000000000001</c:v>
                </c:pt>
                <c:pt idx="3985">
                  <c:v>19.93</c:v>
                </c:pt>
                <c:pt idx="3986">
                  <c:v>19.934999999999999</c:v>
                </c:pt>
                <c:pt idx="3987">
                  <c:v>19.940000000000001</c:v>
                </c:pt>
                <c:pt idx="3988">
                  <c:v>19.945</c:v>
                </c:pt>
                <c:pt idx="3989">
                  <c:v>19.95</c:v>
                </c:pt>
                <c:pt idx="3990">
                  <c:v>19.954999999999998</c:v>
                </c:pt>
                <c:pt idx="3991">
                  <c:v>19.96</c:v>
                </c:pt>
                <c:pt idx="3992">
                  <c:v>19.965</c:v>
                </c:pt>
                <c:pt idx="3993">
                  <c:v>19.97</c:v>
                </c:pt>
                <c:pt idx="3994">
                  <c:v>19.975000000000001</c:v>
                </c:pt>
                <c:pt idx="3995">
                  <c:v>19.98</c:v>
                </c:pt>
                <c:pt idx="3996">
                  <c:v>19.984999999999999</c:v>
                </c:pt>
                <c:pt idx="3997">
                  <c:v>19.989999999999998</c:v>
                </c:pt>
                <c:pt idx="3998">
                  <c:v>19.995000000000001</c:v>
                </c:pt>
                <c:pt idx="3999">
                  <c:v>20</c:v>
                </c:pt>
                <c:pt idx="4000">
                  <c:v>20.004999999999999</c:v>
                </c:pt>
                <c:pt idx="4001">
                  <c:v>20.010000000000002</c:v>
                </c:pt>
                <c:pt idx="4002">
                  <c:v>20.015000000000001</c:v>
                </c:pt>
                <c:pt idx="4003">
                  <c:v>20.02</c:v>
                </c:pt>
                <c:pt idx="4004">
                  <c:v>20.024999999999999</c:v>
                </c:pt>
                <c:pt idx="4005">
                  <c:v>20.03</c:v>
                </c:pt>
                <c:pt idx="4006">
                  <c:v>20.035</c:v>
                </c:pt>
                <c:pt idx="4007">
                  <c:v>20.04</c:v>
                </c:pt>
                <c:pt idx="4008">
                  <c:v>20.045000000000002</c:v>
                </c:pt>
                <c:pt idx="4009">
                  <c:v>20.05</c:v>
                </c:pt>
                <c:pt idx="4010">
                  <c:v>20.055</c:v>
                </c:pt>
                <c:pt idx="4011">
                  <c:v>20.059999999999999</c:v>
                </c:pt>
                <c:pt idx="4012">
                  <c:v>20.065000000000001</c:v>
                </c:pt>
                <c:pt idx="4013">
                  <c:v>20.07</c:v>
                </c:pt>
                <c:pt idx="4014">
                  <c:v>20.074999999999999</c:v>
                </c:pt>
                <c:pt idx="4015">
                  <c:v>20.079999999999998</c:v>
                </c:pt>
                <c:pt idx="4016">
                  <c:v>20.085000000000001</c:v>
                </c:pt>
                <c:pt idx="4017">
                  <c:v>20.09</c:v>
                </c:pt>
                <c:pt idx="4018">
                  <c:v>20.094999999999999</c:v>
                </c:pt>
                <c:pt idx="4019">
                  <c:v>20.100000000000001</c:v>
                </c:pt>
                <c:pt idx="4020">
                  <c:v>20.105</c:v>
                </c:pt>
                <c:pt idx="4021">
                  <c:v>20.11</c:v>
                </c:pt>
                <c:pt idx="4022">
                  <c:v>20.114999999999998</c:v>
                </c:pt>
                <c:pt idx="4023">
                  <c:v>20.12</c:v>
                </c:pt>
                <c:pt idx="4024">
                  <c:v>20.125</c:v>
                </c:pt>
                <c:pt idx="4025">
                  <c:v>20.13</c:v>
                </c:pt>
                <c:pt idx="4026">
                  <c:v>20.135000000000002</c:v>
                </c:pt>
                <c:pt idx="4027">
                  <c:v>20.14</c:v>
                </c:pt>
                <c:pt idx="4028">
                  <c:v>20.145</c:v>
                </c:pt>
                <c:pt idx="4029">
                  <c:v>20.149999999999999</c:v>
                </c:pt>
                <c:pt idx="4030">
                  <c:v>20.155000000000001</c:v>
                </c:pt>
                <c:pt idx="4031">
                  <c:v>20.16</c:v>
                </c:pt>
                <c:pt idx="4032">
                  <c:v>20.164999999999999</c:v>
                </c:pt>
                <c:pt idx="4033">
                  <c:v>20.170000000000002</c:v>
                </c:pt>
                <c:pt idx="4034">
                  <c:v>20.175000000000001</c:v>
                </c:pt>
                <c:pt idx="4035">
                  <c:v>20.18</c:v>
                </c:pt>
                <c:pt idx="4036">
                  <c:v>20.184999999999999</c:v>
                </c:pt>
                <c:pt idx="4037">
                  <c:v>20.190000000000001</c:v>
                </c:pt>
                <c:pt idx="4038">
                  <c:v>20.195</c:v>
                </c:pt>
                <c:pt idx="4039">
                  <c:v>20.2</c:v>
                </c:pt>
                <c:pt idx="4040">
                  <c:v>20.204999999999998</c:v>
                </c:pt>
                <c:pt idx="4041">
                  <c:v>20.21</c:v>
                </c:pt>
                <c:pt idx="4042">
                  <c:v>20.215</c:v>
                </c:pt>
                <c:pt idx="4043">
                  <c:v>20.22</c:v>
                </c:pt>
                <c:pt idx="4044">
                  <c:v>20.225000000000001</c:v>
                </c:pt>
                <c:pt idx="4045">
                  <c:v>20.23</c:v>
                </c:pt>
                <c:pt idx="4046">
                  <c:v>20.234999999999999</c:v>
                </c:pt>
                <c:pt idx="4047">
                  <c:v>20.239999999999998</c:v>
                </c:pt>
                <c:pt idx="4048">
                  <c:v>20.245000000000001</c:v>
                </c:pt>
                <c:pt idx="4049">
                  <c:v>20.25</c:v>
                </c:pt>
                <c:pt idx="4050">
                  <c:v>20.254999999999999</c:v>
                </c:pt>
                <c:pt idx="4051">
                  <c:v>20.260000000000002</c:v>
                </c:pt>
                <c:pt idx="4052">
                  <c:v>20.265000000000001</c:v>
                </c:pt>
                <c:pt idx="4053">
                  <c:v>20.27</c:v>
                </c:pt>
                <c:pt idx="4054">
                  <c:v>20.274999999999999</c:v>
                </c:pt>
                <c:pt idx="4055">
                  <c:v>20.28</c:v>
                </c:pt>
                <c:pt idx="4056">
                  <c:v>20.285</c:v>
                </c:pt>
                <c:pt idx="4057">
                  <c:v>20.29</c:v>
                </c:pt>
                <c:pt idx="4058">
                  <c:v>20.295000000000002</c:v>
                </c:pt>
                <c:pt idx="4059">
                  <c:v>20.3</c:v>
                </c:pt>
                <c:pt idx="4060">
                  <c:v>20.305</c:v>
                </c:pt>
                <c:pt idx="4061">
                  <c:v>20.309999999999999</c:v>
                </c:pt>
                <c:pt idx="4062">
                  <c:v>20.315000000000001</c:v>
                </c:pt>
                <c:pt idx="4063">
                  <c:v>20.32</c:v>
                </c:pt>
                <c:pt idx="4064">
                  <c:v>20.324999999999999</c:v>
                </c:pt>
                <c:pt idx="4065">
                  <c:v>20.329999999999998</c:v>
                </c:pt>
                <c:pt idx="4066">
                  <c:v>20.335000000000001</c:v>
                </c:pt>
                <c:pt idx="4067">
                  <c:v>20.34</c:v>
                </c:pt>
                <c:pt idx="4068">
                  <c:v>20.344999999999999</c:v>
                </c:pt>
                <c:pt idx="4069">
                  <c:v>20.350000000000001</c:v>
                </c:pt>
                <c:pt idx="4070">
                  <c:v>20.355</c:v>
                </c:pt>
                <c:pt idx="4071">
                  <c:v>20.36</c:v>
                </c:pt>
                <c:pt idx="4072">
                  <c:v>20.364999999999998</c:v>
                </c:pt>
                <c:pt idx="4073">
                  <c:v>20.37</c:v>
                </c:pt>
                <c:pt idx="4074">
                  <c:v>20.375</c:v>
                </c:pt>
                <c:pt idx="4075">
                  <c:v>20.38</c:v>
                </c:pt>
                <c:pt idx="4076">
                  <c:v>20.385000000000002</c:v>
                </c:pt>
                <c:pt idx="4077">
                  <c:v>20.39</c:v>
                </c:pt>
                <c:pt idx="4078">
                  <c:v>20.395</c:v>
                </c:pt>
                <c:pt idx="4079">
                  <c:v>20.399999999999999</c:v>
                </c:pt>
                <c:pt idx="4080">
                  <c:v>20.405000000000001</c:v>
                </c:pt>
                <c:pt idx="4081">
                  <c:v>20.41</c:v>
                </c:pt>
                <c:pt idx="4082">
                  <c:v>20.414999999999999</c:v>
                </c:pt>
                <c:pt idx="4083">
                  <c:v>20.420000000000002</c:v>
                </c:pt>
                <c:pt idx="4084">
                  <c:v>20.425000000000001</c:v>
                </c:pt>
                <c:pt idx="4085">
                  <c:v>20.43</c:v>
                </c:pt>
                <c:pt idx="4086">
                  <c:v>20.434999999999999</c:v>
                </c:pt>
                <c:pt idx="4087">
                  <c:v>20.440000000000001</c:v>
                </c:pt>
                <c:pt idx="4088">
                  <c:v>20.445</c:v>
                </c:pt>
                <c:pt idx="4089">
                  <c:v>20.45</c:v>
                </c:pt>
                <c:pt idx="4090">
                  <c:v>20.454999999999998</c:v>
                </c:pt>
                <c:pt idx="4091">
                  <c:v>20.46</c:v>
                </c:pt>
                <c:pt idx="4092">
                  <c:v>20.465</c:v>
                </c:pt>
                <c:pt idx="4093">
                  <c:v>20.47</c:v>
                </c:pt>
                <c:pt idx="4094">
                  <c:v>20.475000000000001</c:v>
                </c:pt>
                <c:pt idx="4095">
                  <c:v>20.48</c:v>
                </c:pt>
                <c:pt idx="4096">
                  <c:v>20.484999999999999</c:v>
                </c:pt>
                <c:pt idx="4097">
                  <c:v>20.49</c:v>
                </c:pt>
                <c:pt idx="4098">
                  <c:v>20.495000000000001</c:v>
                </c:pt>
                <c:pt idx="4099">
                  <c:v>20.5</c:v>
                </c:pt>
                <c:pt idx="4100">
                  <c:v>20.504999999999999</c:v>
                </c:pt>
                <c:pt idx="4101">
                  <c:v>20.51</c:v>
                </c:pt>
                <c:pt idx="4102">
                  <c:v>20.515000000000001</c:v>
                </c:pt>
                <c:pt idx="4103">
                  <c:v>20.52</c:v>
                </c:pt>
                <c:pt idx="4104">
                  <c:v>20.524999999999999</c:v>
                </c:pt>
                <c:pt idx="4105">
                  <c:v>20.53</c:v>
                </c:pt>
                <c:pt idx="4106">
                  <c:v>20.535</c:v>
                </c:pt>
                <c:pt idx="4107">
                  <c:v>20.54</c:v>
                </c:pt>
                <c:pt idx="4108">
                  <c:v>20.545000000000002</c:v>
                </c:pt>
                <c:pt idx="4109">
                  <c:v>20.55</c:v>
                </c:pt>
                <c:pt idx="4110">
                  <c:v>20.555</c:v>
                </c:pt>
                <c:pt idx="4111">
                  <c:v>20.56</c:v>
                </c:pt>
                <c:pt idx="4112">
                  <c:v>20.565000000000001</c:v>
                </c:pt>
                <c:pt idx="4113">
                  <c:v>20.57</c:v>
                </c:pt>
                <c:pt idx="4114">
                  <c:v>20.574999999999999</c:v>
                </c:pt>
                <c:pt idx="4115">
                  <c:v>20.58</c:v>
                </c:pt>
                <c:pt idx="4116">
                  <c:v>20.585000000000001</c:v>
                </c:pt>
                <c:pt idx="4117">
                  <c:v>20.59</c:v>
                </c:pt>
                <c:pt idx="4118">
                  <c:v>20.594999999999999</c:v>
                </c:pt>
                <c:pt idx="4119">
                  <c:v>20.6</c:v>
                </c:pt>
                <c:pt idx="4120">
                  <c:v>20.605</c:v>
                </c:pt>
                <c:pt idx="4121">
                  <c:v>20.61</c:v>
                </c:pt>
                <c:pt idx="4122">
                  <c:v>20.614999999999998</c:v>
                </c:pt>
                <c:pt idx="4123">
                  <c:v>20.62</c:v>
                </c:pt>
                <c:pt idx="4124">
                  <c:v>20.625</c:v>
                </c:pt>
                <c:pt idx="4125">
                  <c:v>20.63</c:v>
                </c:pt>
                <c:pt idx="4126">
                  <c:v>20.635000000000002</c:v>
                </c:pt>
                <c:pt idx="4127">
                  <c:v>20.64</c:v>
                </c:pt>
                <c:pt idx="4128">
                  <c:v>20.645</c:v>
                </c:pt>
                <c:pt idx="4129">
                  <c:v>20.65</c:v>
                </c:pt>
                <c:pt idx="4130">
                  <c:v>20.655000000000001</c:v>
                </c:pt>
                <c:pt idx="4131">
                  <c:v>20.66</c:v>
                </c:pt>
                <c:pt idx="4132">
                  <c:v>20.664999999999999</c:v>
                </c:pt>
                <c:pt idx="4133">
                  <c:v>20.67</c:v>
                </c:pt>
                <c:pt idx="4134">
                  <c:v>20.675000000000001</c:v>
                </c:pt>
                <c:pt idx="4135">
                  <c:v>20.68</c:v>
                </c:pt>
                <c:pt idx="4136">
                  <c:v>20.684999999999999</c:v>
                </c:pt>
                <c:pt idx="4137">
                  <c:v>20.69</c:v>
                </c:pt>
                <c:pt idx="4138">
                  <c:v>20.695</c:v>
                </c:pt>
                <c:pt idx="4139">
                  <c:v>20.7</c:v>
                </c:pt>
                <c:pt idx="4140">
                  <c:v>20.704999999999998</c:v>
                </c:pt>
                <c:pt idx="4141">
                  <c:v>20.71</c:v>
                </c:pt>
                <c:pt idx="4142">
                  <c:v>20.715</c:v>
                </c:pt>
                <c:pt idx="4143">
                  <c:v>20.72</c:v>
                </c:pt>
                <c:pt idx="4144">
                  <c:v>20.725000000000001</c:v>
                </c:pt>
                <c:pt idx="4145">
                  <c:v>20.73</c:v>
                </c:pt>
                <c:pt idx="4146">
                  <c:v>20.734999999999999</c:v>
                </c:pt>
                <c:pt idx="4147">
                  <c:v>20.74</c:v>
                </c:pt>
                <c:pt idx="4148">
                  <c:v>20.745000000000001</c:v>
                </c:pt>
                <c:pt idx="4149">
                  <c:v>20.75</c:v>
                </c:pt>
                <c:pt idx="4150">
                  <c:v>20.754999999999999</c:v>
                </c:pt>
                <c:pt idx="4151">
                  <c:v>20.76</c:v>
                </c:pt>
                <c:pt idx="4152">
                  <c:v>20.765000000000001</c:v>
                </c:pt>
                <c:pt idx="4153">
                  <c:v>20.77</c:v>
                </c:pt>
                <c:pt idx="4154">
                  <c:v>20.774999999999999</c:v>
                </c:pt>
                <c:pt idx="4155">
                  <c:v>20.78</c:v>
                </c:pt>
                <c:pt idx="4156">
                  <c:v>20.785</c:v>
                </c:pt>
                <c:pt idx="4157">
                  <c:v>20.79</c:v>
                </c:pt>
                <c:pt idx="4158">
                  <c:v>20.795000000000002</c:v>
                </c:pt>
                <c:pt idx="4159">
                  <c:v>20.8</c:v>
                </c:pt>
                <c:pt idx="4160">
                  <c:v>20.805</c:v>
                </c:pt>
                <c:pt idx="4161">
                  <c:v>20.81</c:v>
                </c:pt>
                <c:pt idx="4162">
                  <c:v>20.815000000000001</c:v>
                </c:pt>
                <c:pt idx="4163">
                  <c:v>20.82</c:v>
                </c:pt>
                <c:pt idx="4164">
                  <c:v>20.824999999999999</c:v>
                </c:pt>
                <c:pt idx="4165">
                  <c:v>20.83</c:v>
                </c:pt>
                <c:pt idx="4166">
                  <c:v>20.835000000000001</c:v>
                </c:pt>
                <c:pt idx="4167">
                  <c:v>20.84</c:v>
                </c:pt>
                <c:pt idx="4168">
                  <c:v>20.844999999999999</c:v>
                </c:pt>
                <c:pt idx="4169">
                  <c:v>20.85</c:v>
                </c:pt>
                <c:pt idx="4170">
                  <c:v>20.855</c:v>
                </c:pt>
                <c:pt idx="4171">
                  <c:v>20.86</c:v>
                </c:pt>
                <c:pt idx="4172">
                  <c:v>20.864999999999998</c:v>
                </c:pt>
                <c:pt idx="4173">
                  <c:v>20.87</c:v>
                </c:pt>
                <c:pt idx="4174">
                  <c:v>20.875</c:v>
                </c:pt>
                <c:pt idx="4175">
                  <c:v>20.88</c:v>
                </c:pt>
                <c:pt idx="4176">
                  <c:v>20.885000000000002</c:v>
                </c:pt>
                <c:pt idx="4177">
                  <c:v>20.89</c:v>
                </c:pt>
                <c:pt idx="4178">
                  <c:v>20.895</c:v>
                </c:pt>
                <c:pt idx="4179">
                  <c:v>20.9</c:v>
                </c:pt>
                <c:pt idx="4180">
                  <c:v>20.905000000000001</c:v>
                </c:pt>
                <c:pt idx="4181">
                  <c:v>20.91</c:v>
                </c:pt>
                <c:pt idx="4182">
                  <c:v>20.914999999999999</c:v>
                </c:pt>
                <c:pt idx="4183">
                  <c:v>20.92</c:v>
                </c:pt>
                <c:pt idx="4184">
                  <c:v>20.925000000000001</c:v>
                </c:pt>
                <c:pt idx="4185">
                  <c:v>20.93</c:v>
                </c:pt>
                <c:pt idx="4186">
                  <c:v>20.934999999999999</c:v>
                </c:pt>
                <c:pt idx="4187">
                  <c:v>20.94</c:v>
                </c:pt>
                <c:pt idx="4188">
                  <c:v>20.945</c:v>
                </c:pt>
                <c:pt idx="4189">
                  <c:v>20.95</c:v>
                </c:pt>
                <c:pt idx="4190">
                  <c:v>20.954999999999998</c:v>
                </c:pt>
                <c:pt idx="4191">
                  <c:v>20.96</c:v>
                </c:pt>
                <c:pt idx="4192">
                  <c:v>20.965</c:v>
                </c:pt>
                <c:pt idx="4193">
                  <c:v>20.97</c:v>
                </c:pt>
                <c:pt idx="4194">
                  <c:v>20.975000000000001</c:v>
                </c:pt>
                <c:pt idx="4195">
                  <c:v>20.98</c:v>
                </c:pt>
                <c:pt idx="4196">
                  <c:v>20.984999999999999</c:v>
                </c:pt>
                <c:pt idx="4197">
                  <c:v>20.99</c:v>
                </c:pt>
                <c:pt idx="4198">
                  <c:v>20.995000000000001</c:v>
                </c:pt>
                <c:pt idx="4199">
                  <c:v>21</c:v>
                </c:pt>
                <c:pt idx="4200">
                  <c:v>21.004999999999999</c:v>
                </c:pt>
                <c:pt idx="4201">
                  <c:v>21.01</c:v>
                </c:pt>
                <c:pt idx="4202">
                  <c:v>21.015000000000001</c:v>
                </c:pt>
                <c:pt idx="4203">
                  <c:v>21.02</c:v>
                </c:pt>
                <c:pt idx="4204">
                  <c:v>21.024999999999999</c:v>
                </c:pt>
                <c:pt idx="4205">
                  <c:v>21.03</c:v>
                </c:pt>
                <c:pt idx="4206">
                  <c:v>21.035</c:v>
                </c:pt>
                <c:pt idx="4207">
                  <c:v>21.04</c:v>
                </c:pt>
                <c:pt idx="4208">
                  <c:v>21.045000000000002</c:v>
                </c:pt>
                <c:pt idx="4209">
                  <c:v>21.05</c:v>
                </c:pt>
                <c:pt idx="4210">
                  <c:v>21.055</c:v>
                </c:pt>
                <c:pt idx="4211">
                  <c:v>21.06</c:v>
                </c:pt>
                <c:pt idx="4212">
                  <c:v>21.065000000000001</c:v>
                </c:pt>
                <c:pt idx="4213">
                  <c:v>21.07</c:v>
                </c:pt>
                <c:pt idx="4214">
                  <c:v>21.074999999999999</c:v>
                </c:pt>
                <c:pt idx="4215">
                  <c:v>21.08</c:v>
                </c:pt>
                <c:pt idx="4216">
                  <c:v>21.085000000000001</c:v>
                </c:pt>
                <c:pt idx="4217">
                  <c:v>21.09</c:v>
                </c:pt>
                <c:pt idx="4218">
                  <c:v>21.094999999999999</c:v>
                </c:pt>
                <c:pt idx="4219">
                  <c:v>21.1</c:v>
                </c:pt>
                <c:pt idx="4220">
                  <c:v>21.105</c:v>
                </c:pt>
                <c:pt idx="4221">
                  <c:v>21.11</c:v>
                </c:pt>
                <c:pt idx="4222">
                  <c:v>21.114999999999998</c:v>
                </c:pt>
                <c:pt idx="4223">
                  <c:v>21.12</c:v>
                </c:pt>
                <c:pt idx="4224">
                  <c:v>21.125</c:v>
                </c:pt>
                <c:pt idx="4225">
                  <c:v>21.13</c:v>
                </c:pt>
                <c:pt idx="4226">
                  <c:v>21.135000000000002</c:v>
                </c:pt>
                <c:pt idx="4227">
                  <c:v>21.14</c:v>
                </c:pt>
                <c:pt idx="4228">
                  <c:v>21.145</c:v>
                </c:pt>
                <c:pt idx="4229">
                  <c:v>21.15</c:v>
                </c:pt>
                <c:pt idx="4230">
                  <c:v>21.155000000000001</c:v>
                </c:pt>
                <c:pt idx="4231">
                  <c:v>21.16</c:v>
                </c:pt>
                <c:pt idx="4232">
                  <c:v>21.164999999999999</c:v>
                </c:pt>
                <c:pt idx="4233">
                  <c:v>21.17</c:v>
                </c:pt>
                <c:pt idx="4234">
                  <c:v>21.175000000000001</c:v>
                </c:pt>
                <c:pt idx="4235">
                  <c:v>21.18</c:v>
                </c:pt>
                <c:pt idx="4236">
                  <c:v>21.184999999999999</c:v>
                </c:pt>
                <c:pt idx="4237">
                  <c:v>21.19</c:v>
                </c:pt>
                <c:pt idx="4238">
                  <c:v>21.195</c:v>
                </c:pt>
                <c:pt idx="4239">
                  <c:v>21.2</c:v>
                </c:pt>
                <c:pt idx="4240">
                  <c:v>21.204999999999998</c:v>
                </c:pt>
                <c:pt idx="4241">
                  <c:v>21.21</c:v>
                </c:pt>
                <c:pt idx="4242">
                  <c:v>21.215</c:v>
                </c:pt>
                <c:pt idx="4243">
                  <c:v>21.22</c:v>
                </c:pt>
                <c:pt idx="4244">
                  <c:v>21.225000000000001</c:v>
                </c:pt>
                <c:pt idx="4245">
                  <c:v>21.23</c:v>
                </c:pt>
                <c:pt idx="4246">
                  <c:v>21.234999999999999</c:v>
                </c:pt>
                <c:pt idx="4247">
                  <c:v>21.24</c:v>
                </c:pt>
                <c:pt idx="4248">
                  <c:v>21.245000000000001</c:v>
                </c:pt>
                <c:pt idx="4249">
                  <c:v>21.25</c:v>
                </c:pt>
                <c:pt idx="4250">
                  <c:v>21.254999999999999</c:v>
                </c:pt>
                <c:pt idx="4251">
                  <c:v>21.26</c:v>
                </c:pt>
                <c:pt idx="4252">
                  <c:v>21.265000000000001</c:v>
                </c:pt>
                <c:pt idx="4253">
                  <c:v>21.27</c:v>
                </c:pt>
                <c:pt idx="4254">
                  <c:v>21.274999999999999</c:v>
                </c:pt>
                <c:pt idx="4255">
                  <c:v>21.28</c:v>
                </c:pt>
                <c:pt idx="4256">
                  <c:v>21.285</c:v>
                </c:pt>
                <c:pt idx="4257">
                  <c:v>21.29</c:v>
                </c:pt>
                <c:pt idx="4258">
                  <c:v>21.295000000000002</c:v>
                </c:pt>
                <c:pt idx="4259">
                  <c:v>21.3</c:v>
                </c:pt>
                <c:pt idx="4260">
                  <c:v>21.305</c:v>
                </c:pt>
                <c:pt idx="4261">
                  <c:v>21.31</c:v>
                </c:pt>
                <c:pt idx="4262">
                  <c:v>21.315000000000001</c:v>
                </c:pt>
                <c:pt idx="4263">
                  <c:v>21.32</c:v>
                </c:pt>
                <c:pt idx="4264">
                  <c:v>21.324999999999999</c:v>
                </c:pt>
                <c:pt idx="4265">
                  <c:v>21.33</c:v>
                </c:pt>
                <c:pt idx="4266">
                  <c:v>21.335000000000001</c:v>
                </c:pt>
                <c:pt idx="4267">
                  <c:v>21.34</c:v>
                </c:pt>
                <c:pt idx="4268">
                  <c:v>21.344999999999999</c:v>
                </c:pt>
                <c:pt idx="4269">
                  <c:v>21.35</c:v>
                </c:pt>
                <c:pt idx="4270">
                  <c:v>21.355</c:v>
                </c:pt>
                <c:pt idx="4271">
                  <c:v>21.36</c:v>
                </c:pt>
                <c:pt idx="4272">
                  <c:v>21.364999999999998</c:v>
                </c:pt>
                <c:pt idx="4273">
                  <c:v>21.37</c:v>
                </c:pt>
                <c:pt idx="4274">
                  <c:v>21.375</c:v>
                </c:pt>
                <c:pt idx="4275">
                  <c:v>21.38</c:v>
                </c:pt>
                <c:pt idx="4276">
                  <c:v>21.385000000000002</c:v>
                </c:pt>
                <c:pt idx="4277">
                  <c:v>21.39</c:v>
                </c:pt>
                <c:pt idx="4278">
                  <c:v>21.395</c:v>
                </c:pt>
                <c:pt idx="4279">
                  <c:v>21.4</c:v>
                </c:pt>
                <c:pt idx="4280">
                  <c:v>21.405000000000001</c:v>
                </c:pt>
                <c:pt idx="4281">
                  <c:v>21.41</c:v>
                </c:pt>
                <c:pt idx="4282">
                  <c:v>21.414999999999999</c:v>
                </c:pt>
                <c:pt idx="4283">
                  <c:v>21.42</c:v>
                </c:pt>
                <c:pt idx="4284">
                  <c:v>21.425000000000001</c:v>
                </c:pt>
                <c:pt idx="4285">
                  <c:v>21.43</c:v>
                </c:pt>
                <c:pt idx="4286">
                  <c:v>21.434999999999999</c:v>
                </c:pt>
                <c:pt idx="4287">
                  <c:v>21.44</c:v>
                </c:pt>
                <c:pt idx="4288">
                  <c:v>21.445</c:v>
                </c:pt>
                <c:pt idx="4289">
                  <c:v>21.45</c:v>
                </c:pt>
                <c:pt idx="4290">
                  <c:v>21.454999999999998</c:v>
                </c:pt>
                <c:pt idx="4291">
                  <c:v>21.46</c:v>
                </c:pt>
                <c:pt idx="4292">
                  <c:v>21.465</c:v>
                </c:pt>
                <c:pt idx="4293">
                  <c:v>21.47</c:v>
                </c:pt>
                <c:pt idx="4294">
                  <c:v>21.475000000000001</c:v>
                </c:pt>
                <c:pt idx="4295">
                  <c:v>21.48</c:v>
                </c:pt>
                <c:pt idx="4296">
                  <c:v>21.484999999999999</c:v>
                </c:pt>
                <c:pt idx="4297">
                  <c:v>21.49</c:v>
                </c:pt>
                <c:pt idx="4298">
                  <c:v>21.495000000000001</c:v>
                </c:pt>
                <c:pt idx="4299">
                  <c:v>21.5</c:v>
                </c:pt>
                <c:pt idx="4300">
                  <c:v>21.504999999999999</c:v>
                </c:pt>
                <c:pt idx="4301">
                  <c:v>21.51</c:v>
                </c:pt>
                <c:pt idx="4302">
                  <c:v>21.515000000000001</c:v>
                </c:pt>
                <c:pt idx="4303">
                  <c:v>21.52</c:v>
                </c:pt>
                <c:pt idx="4304">
                  <c:v>21.524999999999999</c:v>
                </c:pt>
                <c:pt idx="4305">
                  <c:v>21.53</c:v>
                </c:pt>
                <c:pt idx="4306">
                  <c:v>21.535</c:v>
                </c:pt>
                <c:pt idx="4307">
                  <c:v>21.54</c:v>
                </c:pt>
                <c:pt idx="4308">
                  <c:v>21.545000000000002</c:v>
                </c:pt>
                <c:pt idx="4309">
                  <c:v>21.55</c:v>
                </c:pt>
                <c:pt idx="4310">
                  <c:v>21.555</c:v>
                </c:pt>
                <c:pt idx="4311">
                  <c:v>21.56</c:v>
                </c:pt>
                <c:pt idx="4312">
                  <c:v>21.565000000000001</c:v>
                </c:pt>
                <c:pt idx="4313">
                  <c:v>21.57</c:v>
                </c:pt>
                <c:pt idx="4314">
                  <c:v>21.574999999999999</c:v>
                </c:pt>
                <c:pt idx="4315">
                  <c:v>21.58</c:v>
                </c:pt>
                <c:pt idx="4316">
                  <c:v>21.585000000000001</c:v>
                </c:pt>
                <c:pt idx="4317">
                  <c:v>21.59</c:v>
                </c:pt>
                <c:pt idx="4318">
                  <c:v>21.594999999999999</c:v>
                </c:pt>
                <c:pt idx="4319">
                  <c:v>21.6</c:v>
                </c:pt>
                <c:pt idx="4320">
                  <c:v>21.605</c:v>
                </c:pt>
                <c:pt idx="4321">
                  <c:v>21.61</c:v>
                </c:pt>
                <c:pt idx="4322">
                  <c:v>21.614999999999998</c:v>
                </c:pt>
                <c:pt idx="4323">
                  <c:v>21.62</c:v>
                </c:pt>
                <c:pt idx="4324">
                  <c:v>21.625</c:v>
                </c:pt>
                <c:pt idx="4325">
                  <c:v>21.63</c:v>
                </c:pt>
                <c:pt idx="4326">
                  <c:v>21.635000000000002</c:v>
                </c:pt>
                <c:pt idx="4327">
                  <c:v>21.64</c:v>
                </c:pt>
                <c:pt idx="4328">
                  <c:v>21.645</c:v>
                </c:pt>
                <c:pt idx="4329">
                  <c:v>21.65</c:v>
                </c:pt>
                <c:pt idx="4330">
                  <c:v>21.655000000000001</c:v>
                </c:pt>
                <c:pt idx="4331">
                  <c:v>21.66</c:v>
                </c:pt>
                <c:pt idx="4332">
                  <c:v>21.664999999999999</c:v>
                </c:pt>
                <c:pt idx="4333">
                  <c:v>21.67</c:v>
                </c:pt>
                <c:pt idx="4334">
                  <c:v>21.675000000000001</c:v>
                </c:pt>
                <c:pt idx="4335">
                  <c:v>21.68</c:v>
                </c:pt>
                <c:pt idx="4336">
                  <c:v>21.684999999999999</c:v>
                </c:pt>
                <c:pt idx="4337">
                  <c:v>21.69</c:v>
                </c:pt>
                <c:pt idx="4338">
                  <c:v>21.695</c:v>
                </c:pt>
                <c:pt idx="4339">
                  <c:v>21.7</c:v>
                </c:pt>
                <c:pt idx="4340">
                  <c:v>21.704999999999998</c:v>
                </c:pt>
                <c:pt idx="4341">
                  <c:v>21.71</c:v>
                </c:pt>
                <c:pt idx="4342">
                  <c:v>21.715</c:v>
                </c:pt>
                <c:pt idx="4343">
                  <c:v>21.72</c:v>
                </c:pt>
                <c:pt idx="4344">
                  <c:v>21.725000000000001</c:v>
                </c:pt>
                <c:pt idx="4345">
                  <c:v>21.73</c:v>
                </c:pt>
                <c:pt idx="4346">
                  <c:v>21.734999999999999</c:v>
                </c:pt>
                <c:pt idx="4347">
                  <c:v>21.74</c:v>
                </c:pt>
                <c:pt idx="4348">
                  <c:v>21.745000000000001</c:v>
                </c:pt>
                <c:pt idx="4349">
                  <c:v>21.75</c:v>
                </c:pt>
                <c:pt idx="4350">
                  <c:v>21.754999999999999</c:v>
                </c:pt>
                <c:pt idx="4351">
                  <c:v>21.76</c:v>
                </c:pt>
                <c:pt idx="4352">
                  <c:v>21.765000000000001</c:v>
                </c:pt>
                <c:pt idx="4353">
                  <c:v>21.77</c:v>
                </c:pt>
                <c:pt idx="4354">
                  <c:v>21.774999999999999</c:v>
                </c:pt>
                <c:pt idx="4355">
                  <c:v>21.78</c:v>
                </c:pt>
                <c:pt idx="4356">
                  <c:v>21.785</c:v>
                </c:pt>
                <c:pt idx="4357">
                  <c:v>21.79</c:v>
                </c:pt>
                <c:pt idx="4358">
                  <c:v>21.795000000000002</c:v>
                </c:pt>
                <c:pt idx="4359">
                  <c:v>21.8</c:v>
                </c:pt>
                <c:pt idx="4360">
                  <c:v>21.805</c:v>
                </c:pt>
                <c:pt idx="4361">
                  <c:v>21.81</c:v>
                </c:pt>
                <c:pt idx="4362">
                  <c:v>21.815000000000001</c:v>
                </c:pt>
                <c:pt idx="4363">
                  <c:v>21.82</c:v>
                </c:pt>
                <c:pt idx="4364">
                  <c:v>21.824999999999999</c:v>
                </c:pt>
                <c:pt idx="4365">
                  <c:v>21.83</c:v>
                </c:pt>
                <c:pt idx="4366">
                  <c:v>21.835000000000001</c:v>
                </c:pt>
                <c:pt idx="4367">
                  <c:v>21.84</c:v>
                </c:pt>
                <c:pt idx="4368">
                  <c:v>21.844999999999999</c:v>
                </c:pt>
                <c:pt idx="4369">
                  <c:v>21.85</c:v>
                </c:pt>
                <c:pt idx="4370">
                  <c:v>21.855</c:v>
                </c:pt>
                <c:pt idx="4371">
                  <c:v>21.86</c:v>
                </c:pt>
                <c:pt idx="4372">
                  <c:v>21.864999999999998</c:v>
                </c:pt>
                <c:pt idx="4373">
                  <c:v>21.87</c:v>
                </c:pt>
                <c:pt idx="4374">
                  <c:v>21.875</c:v>
                </c:pt>
                <c:pt idx="4375">
                  <c:v>21.88</c:v>
                </c:pt>
                <c:pt idx="4376">
                  <c:v>21.885000000000002</c:v>
                </c:pt>
                <c:pt idx="4377">
                  <c:v>21.89</c:v>
                </c:pt>
                <c:pt idx="4378">
                  <c:v>21.895</c:v>
                </c:pt>
                <c:pt idx="4379">
                  <c:v>21.9</c:v>
                </c:pt>
                <c:pt idx="4380">
                  <c:v>21.905000000000001</c:v>
                </c:pt>
                <c:pt idx="4381">
                  <c:v>21.91</c:v>
                </c:pt>
                <c:pt idx="4382">
                  <c:v>21.914999999999999</c:v>
                </c:pt>
                <c:pt idx="4383">
                  <c:v>21.92</c:v>
                </c:pt>
                <c:pt idx="4384">
                  <c:v>21.925000000000001</c:v>
                </c:pt>
                <c:pt idx="4385">
                  <c:v>21.93</c:v>
                </c:pt>
                <c:pt idx="4386">
                  <c:v>21.934999999999999</c:v>
                </c:pt>
                <c:pt idx="4387">
                  <c:v>21.94</c:v>
                </c:pt>
                <c:pt idx="4388">
                  <c:v>21.945</c:v>
                </c:pt>
                <c:pt idx="4389">
                  <c:v>21.95</c:v>
                </c:pt>
                <c:pt idx="4390">
                  <c:v>21.954999999999998</c:v>
                </c:pt>
                <c:pt idx="4391">
                  <c:v>21.96</c:v>
                </c:pt>
                <c:pt idx="4392">
                  <c:v>21.965</c:v>
                </c:pt>
                <c:pt idx="4393">
                  <c:v>21.97</c:v>
                </c:pt>
                <c:pt idx="4394">
                  <c:v>21.975000000000001</c:v>
                </c:pt>
                <c:pt idx="4395">
                  <c:v>21.98</c:v>
                </c:pt>
                <c:pt idx="4396">
                  <c:v>21.984999999999999</c:v>
                </c:pt>
                <c:pt idx="4397">
                  <c:v>21.99</c:v>
                </c:pt>
                <c:pt idx="4398">
                  <c:v>21.995000000000001</c:v>
                </c:pt>
                <c:pt idx="4399">
                  <c:v>22</c:v>
                </c:pt>
                <c:pt idx="4400">
                  <c:v>22.004999999999999</c:v>
                </c:pt>
                <c:pt idx="4401">
                  <c:v>22.01</c:v>
                </c:pt>
                <c:pt idx="4402">
                  <c:v>22.015000000000001</c:v>
                </c:pt>
                <c:pt idx="4403">
                  <c:v>22.02</c:v>
                </c:pt>
                <c:pt idx="4404">
                  <c:v>22.024999999999999</c:v>
                </c:pt>
                <c:pt idx="4405">
                  <c:v>22.03</c:v>
                </c:pt>
                <c:pt idx="4406">
                  <c:v>22.035</c:v>
                </c:pt>
                <c:pt idx="4407">
                  <c:v>22.04</c:v>
                </c:pt>
                <c:pt idx="4408">
                  <c:v>22.045000000000002</c:v>
                </c:pt>
                <c:pt idx="4409">
                  <c:v>22.05</c:v>
                </c:pt>
                <c:pt idx="4410">
                  <c:v>22.055</c:v>
                </c:pt>
                <c:pt idx="4411">
                  <c:v>22.06</c:v>
                </c:pt>
                <c:pt idx="4412">
                  <c:v>22.065000000000001</c:v>
                </c:pt>
                <c:pt idx="4413">
                  <c:v>22.07</c:v>
                </c:pt>
                <c:pt idx="4414">
                  <c:v>22.074999999999999</c:v>
                </c:pt>
                <c:pt idx="4415">
                  <c:v>22.08</c:v>
                </c:pt>
                <c:pt idx="4416">
                  <c:v>22.085000000000001</c:v>
                </c:pt>
                <c:pt idx="4417">
                  <c:v>22.09</c:v>
                </c:pt>
                <c:pt idx="4418">
                  <c:v>22.094999999999999</c:v>
                </c:pt>
                <c:pt idx="4419">
                  <c:v>22.1</c:v>
                </c:pt>
                <c:pt idx="4420">
                  <c:v>22.105</c:v>
                </c:pt>
                <c:pt idx="4421">
                  <c:v>22.11</c:v>
                </c:pt>
                <c:pt idx="4422">
                  <c:v>22.114999999999998</c:v>
                </c:pt>
                <c:pt idx="4423">
                  <c:v>22.12</c:v>
                </c:pt>
                <c:pt idx="4424">
                  <c:v>22.125</c:v>
                </c:pt>
                <c:pt idx="4425">
                  <c:v>22.13</c:v>
                </c:pt>
                <c:pt idx="4426">
                  <c:v>22.135000000000002</c:v>
                </c:pt>
                <c:pt idx="4427">
                  <c:v>22.14</c:v>
                </c:pt>
                <c:pt idx="4428">
                  <c:v>22.145</c:v>
                </c:pt>
                <c:pt idx="4429">
                  <c:v>22.15</c:v>
                </c:pt>
                <c:pt idx="4430">
                  <c:v>22.155000000000001</c:v>
                </c:pt>
                <c:pt idx="4431">
                  <c:v>22.16</c:v>
                </c:pt>
                <c:pt idx="4432">
                  <c:v>22.164999999999999</c:v>
                </c:pt>
                <c:pt idx="4433">
                  <c:v>22.17</c:v>
                </c:pt>
                <c:pt idx="4434">
                  <c:v>22.175000000000001</c:v>
                </c:pt>
                <c:pt idx="4435">
                  <c:v>22.18</c:v>
                </c:pt>
                <c:pt idx="4436">
                  <c:v>22.184999999999999</c:v>
                </c:pt>
                <c:pt idx="4437">
                  <c:v>22.19</c:v>
                </c:pt>
                <c:pt idx="4438">
                  <c:v>22.195</c:v>
                </c:pt>
                <c:pt idx="4439">
                  <c:v>22.2</c:v>
                </c:pt>
                <c:pt idx="4440">
                  <c:v>22.204999999999998</c:v>
                </c:pt>
                <c:pt idx="4441">
                  <c:v>22.21</c:v>
                </c:pt>
                <c:pt idx="4442">
                  <c:v>22.215</c:v>
                </c:pt>
                <c:pt idx="4443">
                  <c:v>22.22</c:v>
                </c:pt>
                <c:pt idx="4444">
                  <c:v>22.225000000000001</c:v>
                </c:pt>
                <c:pt idx="4445">
                  <c:v>22.23</c:v>
                </c:pt>
                <c:pt idx="4446">
                  <c:v>22.234999999999999</c:v>
                </c:pt>
                <c:pt idx="4447">
                  <c:v>22.24</c:v>
                </c:pt>
                <c:pt idx="4448">
                  <c:v>22.245000000000001</c:v>
                </c:pt>
                <c:pt idx="4449">
                  <c:v>22.25</c:v>
                </c:pt>
                <c:pt idx="4450">
                  <c:v>22.254999999999999</c:v>
                </c:pt>
                <c:pt idx="4451">
                  <c:v>22.26</c:v>
                </c:pt>
                <c:pt idx="4452">
                  <c:v>22.265000000000001</c:v>
                </c:pt>
                <c:pt idx="4453">
                  <c:v>22.27</c:v>
                </c:pt>
                <c:pt idx="4454">
                  <c:v>22.274999999999999</c:v>
                </c:pt>
                <c:pt idx="4455">
                  <c:v>22.28</c:v>
                </c:pt>
                <c:pt idx="4456">
                  <c:v>22.285</c:v>
                </c:pt>
                <c:pt idx="4457">
                  <c:v>22.29</c:v>
                </c:pt>
                <c:pt idx="4458">
                  <c:v>22.295000000000002</c:v>
                </c:pt>
                <c:pt idx="4459">
                  <c:v>22.3</c:v>
                </c:pt>
                <c:pt idx="4460">
                  <c:v>22.305</c:v>
                </c:pt>
                <c:pt idx="4461">
                  <c:v>22.31</c:v>
                </c:pt>
                <c:pt idx="4462">
                  <c:v>22.315000000000001</c:v>
                </c:pt>
                <c:pt idx="4463">
                  <c:v>22.32</c:v>
                </c:pt>
                <c:pt idx="4464">
                  <c:v>22.324999999999999</c:v>
                </c:pt>
                <c:pt idx="4465">
                  <c:v>22.33</c:v>
                </c:pt>
                <c:pt idx="4466">
                  <c:v>22.335000000000001</c:v>
                </c:pt>
                <c:pt idx="4467">
                  <c:v>22.34</c:v>
                </c:pt>
                <c:pt idx="4468">
                  <c:v>22.344999999999999</c:v>
                </c:pt>
                <c:pt idx="4469">
                  <c:v>22.35</c:v>
                </c:pt>
                <c:pt idx="4470">
                  <c:v>22.355</c:v>
                </c:pt>
                <c:pt idx="4471">
                  <c:v>22.36</c:v>
                </c:pt>
                <c:pt idx="4472">
                  <c:v>22.364999999999998</c:v>
                </c:pt>
                <c:pt idx="4473">
                  <c:v>22.37</c:v>
                </c:pt>
                <c:pt idx="4474">
                  <c:v>22.375</c:v>
                </c:pt>
                <c:pt idx="4475">
                  <c:v>22.38</c:v>
                </c:pt>
                <c:pt idx="4476">
                  <c:v>22.385000000000002</c:v>
                </c:pt>
                <c:pt idx="4477">
                  <c:v>22.39</c:v>
                </c:pt>
                <c:pt idx="4478">
                  <c:v>22.395</c:v>
                </c:pt>
                <c:pt idx="4479">
                  <c:v>22.4</c:v>
                </c:pt>
                <c:pt idx="4480">
                  <c:v>22.405000000000001</c:v>
                </c:pt>
                <c:pt idx="4481">
                  <c:v>22.41</c:v>
                </c:pt>
                <c:pt idx="4482">
                  <c:v>22.414999999999999</c:v>
                </c:pt>
                <c:pt idx="4483">
                  <c:v>22.42</c:v>
                </c:pt>
                <c:pt idx="4484">
                  <c:v>22.425000000000001</c:v>
                </c:pt>
                <c:pt idx="4485">
                  <c:v>22.43</c:v>
                </c:pt>
                <c:pt idx="4486">
                  <c:v>22.434999999999999</c:v>
                </c:pt>
                <c:pt idx="4487">
                  <c:v>22.44</c:v>
                </c:pt>
                <c:pt idx="4488">
                  <c:v>22.445</c:v>
                </c:pt>
                <c:pt idx="4489">
                  <c:v>22.45</c:v>
                </c:pt>
                <c:pt idx="4490">
                  <c:v>22.454999999999998</c:v>
                </c:pt>
                <c:pt idx="4491">
                  <c:v>22.46</c:v>
                </c:pt>
                <c:pt idx="4492">
                  <c:v>22.465</c:v>
                </c:pt>
                <c:pt idx="4493">
                  <c:v>22.47</c:v>
                </c:pt>
                <c:pt idx="4494">
                  <c:v>22.475000000000001</c:v>
                </c:pt>
                <c:pt idx="4495">
                  <c:v>22.48</c:v>
                </c:pt>
                <c:pt idx="4496">
                  <c:v>22.484999999999999</c:v>
                </c:pt>
                <c:pt idx="4497">
                  <c:v>22.49</c:v>
                </c:pt>
                <c:pt idx="4498">
                  <c:v>22.495000000000001</c:v>
                </c:pt>
                <c:pt idx="4499">
                  <c:v>22.5</c:v>
                </c:pt>
                <c:pt idx="4500">
                  <c:v>22.504999999999999</c:v>
                </c:pt>
                <c:pt idx="4501">
                  <c:v>22.51</c:v>
                </c:pt>
                <c:pt idx="4502">
                  <c:v>22.515000000000001</c:v>
                </c:pt>
                <c:pt idx="4503">
                  <c:v>22.52</c:v>
                </c:pt>
                <c:pt idx="4504">
                  <c:v>22.524999999999999</c:v>
                </c:pt>
                <c:pt idx="4505">
                  <c:v>22.53</c:v>
                </c:pt>
                <c:pt idx="4506">
                  <c:v>22.535</c:v>
                </c:pt>
                <c:pt idx="4507">
                  <c:v>22.54</c:v>
                </c:pt>
                <c:pt idx="4508">
                  <c:v>22.545000000000002</c:v>
                </c:pt>
                <c:pt idx="4509">
                  <c:v>22.55</c:v>
                </c:pt>
                <c:pt idx="4510">
                  <c:v>22.555</c:v>
                </c:pt>
                <c:pt idx="4511">
                  <c:v>22.56</c:v>
                </c:pt>
                <c:pt idx="4512">
                  <c:v>22.565000000000001</c:v>
                </c:pt>
                <c:pt idx="4513">
                  <c:v>22.57</c:v>
                </c:pt>
                <c:pt idx="4514">
                  <c:v>22.574999999999999</c:v>
                </c:pt>
                <c:pt idx="4515">
                  <c:v>22.58</c:v>
                </c:pt>
                <c:pt idx="4516">
                  <c:v>22.585000000000001</c:v>
                </c:pt>
                <c:pt idx="4517">
                  <c:v>22.59</c:v>
                </c:pt>
                <c:pt idx="4518">
                  <c:v>22.594999999999999</c:v>
                </c:pt>
                <c:pt idx="4519">
                  <c:v>22.6</c:v>
                </c:pt>
                <c:pt idx="4520">
                  <c:v>22.605</c:v>
                </c:pt>
                <c:pt idx="4521">
                  <c:v>22.61</c:v>
                </c:pt>
                <c:pt idx="4522">
                  <c:v>22.614999999999998</c:v>
                </c:pt>
                <c:pt idx="4523">
                  <c:v>22.62</c:v>
                </c:pt>
                <c:pt idx="4524">
                  <c:v>22.625</c:v>
                </c:pt>
                <c:pt idx="4525">
                  <c:v>22.63</c:v>
                </c:pt>
                <c:pt idx="4526">
                  <c:v>22.635000000000002</c:v>
                </c:pt>
                <c:pt idx="4527">
                  <c:v>22.64</c:v>
                </c:pt>
                <c:pt idx="4528">
                  <c:v>22.645</c:v>
                </c:pt>
                <c:pt idx="4529">
                  <c:v>22.65</c:v>
                </c:pt>
                <c:pt idx="4530">
                  <c:v>22.655000000000001</c:v>
                </c:pt>
                <c:pt idx="4531">
                  <c:v>22.66</c:v>
                </c:pt>
                <c:pt idx="4532">
                  <c:v>22.664999999999999</c:v>
                </c:pt>
                <c:pt idx="4533">
                  <c:v>22.67</c:v>
                </c:pt>
                <c:pt idx="4534">
                  <c:v>22.675000000000001</c:v>
                </c:pt>
                <c:pt idx="4535">
                  <c:v>22.68</c:v>
                </c:pt>
                <c:pt idx="4536">
                  <c:v>22.684999999999999</c:v>
                </c:pt>
                <c:pt idx="4537">
                  <c:v>22.69</c:v>
                </c:pt>
                <c:pt idx="4538">
                  <c:v>22.695</c:v>
                </c:pt>
                <c:pt idx="4539">
                  <c:v>22.7</c:v>
                </c:pt>
                <c:pt idx="4540">
                  <c:v>22.704999999999998</c:v>
                </c:pt>
                <c:pt idx="4541">
                  <c:v>22.71</c:v>
                </c:pt>
                <c:pt idx="4542">
                  <c:v>22.715</c:v>
                </c:pt>
                <c:pt idx="4543">
                  <c:v>22.72</c:v>
                </c:pt>
                <c:pt idx="4544">
                  <c:v>22.725000000000001</c:v>
                </c:pt>
                <c:pt idx="4545">
                  <c:v>22.73</c:v>
                </c:pt>
                <c:pt idx="4546">
                  <c:v>22.734999999999999</c:v>
                </c:pt>
                <c:pt idx="4547">
                  <c:v>22.74</c:v>
                </c:pt>
                <c:pt idx="4548">
                  <c:v>22.745000000000001</c:v>
                </c:pt>
                <c:pt idx="4549">
                  <c:v>22.75</c:v>
                </c:pt>
                <c:pt idx="4550">
                  <c:v>22.754999999999999</c:v>
                </c:pt>
                <c:pt idx="4551">
                  <c:v>22.76</c:v>
                </c:pt>
                <c:pt idx="4552">
                  <c:v>22.765000000000001</c:v>
                </c:pt>
                <c:pt idx="4553">
                  <c:v>22.77</c:v>
                </c:pt>
                <c:pt idx="4554">
                  <c:v>22.774999999999999</c:v>
                </c:pt>
                <c:pt idx="4555">
                  <c:v>22.78</c:v>
                </c:pt>
                <c:pt idx="4556">
                  <c:v>22.785</c:v>
                </c:pt>
                <c:pt idx="4557">
                  <c:v>22.79</c:v>
                </c:pt>
                <c:pt idx="4558">
                  <c:v>22.795000000000002</c:v>
                </c:pt>
                <c:pt idx="4559">
                  <c:v>22.8</c:v>
                </c:pt>
                <c:pt idx="4560">
                  <c:v>22.805</c:v>
                </c:pt>
                <c:pt idx="4561">
                  <c:v>22.81</c:v>
                </c:pt>
                <c:pt idx="4562">
                  <c:v>22.815000000000001</c:v>
                </c:pt>
                <c:pt idx="4563">
                  <c:v>22.82</c:v>
                </c:pt>
                <c:pt idx="4564">
                  <c:v>22.824999999999999</c:v>
                </c:pt>
                <c:pt idx="4565">
                  <c:v>22.83</c:v>
                </c:pt>
                <c:pt idx="4566">
                  <c:v>22.835000000000001</c:v>
                </c:pt>
                <c:pt idx="4567">
                  <c:v>22.84</c:v>
                </c:pt>
                <c:pt idx="4568">
                  <c:v>22.844999999999999</c:v>
                </c:pt>
                <c:pt idx="4569">
                  <c:v>22.85</c:v>
                </c:pt>
                <c:pt idx="4570">
                  <c:v>22.855</c:v>
                </c:pt>
                <c:pt idx="4571">
                  <c:v>22.86</c:v>
                </c:pt>
                <c:pt idx="4572">
                  <c:v>22.864999999999998</c:v>
                </c:pt>
                <c:pt idx="4573">
                  <c:v>22.87</c:v>
                </c:pt>
                <c:pt idx="4574">
                  <c:v>22.875</c:v>
                </c:pt>
                <c:pt idx="4575">
                  <c:v>22.88</c:v>
                </c:pt>
                <c:pt idx="4576">
                  <c:v>22.885000000000002</c:v>
                </c:pt>
                <c:pt idx="4577">
                  <c:v>22.89</c:v>
                </c:pt>
                <c:pt idx="4578">
                  <c:v>22.895</c:v>
                </c:pt>
                <c:pt idx="4579">
                  <c:v>22.9</c:v>
                </c:pt>
                <c:pt idx="4580">
                  <c:v>22.905000000000001</c:v>
                </c:pt>
                <c:pt idx="4581">
                  <c:v>22.91</c:v>
                </c:pt>
                <c:pt idx="4582">
                  <c:v>22.914999999999999</c:v>
                </c:pt>
                <c:pt idx="4583">
                  <c:v>22.92</c:v>
                </c:pt>
                <c:pt idx="4584">
                  <c:v>22.925000000000001</c:v>
                </c:pt>
                <c:pt idx="4585">
                  <c:v>22.93</c:v>
                </c:pt>
                <c:pt idx="4586">
                  <c:v>22.934999999999999</c:v>
                </c:pt>
                <c:pt idx="4587">
                  <c:v>22.94</c:v>
                </c:pt>
                <c:pt idx="4588">
                  <c:v>22.945</c:v>
                </c:pt>
                <c:pt idx="4589">
                  <c:v>22.95</c:v>
                </c:pt>
                <c:pt idx="4590">
                  <c:v>22.954999999999998</c:v>
                </c:pt>
                <c:pt idx="4591">
                  <c:v>22.96</c:v>
                </c:pt>
                <c:pt idx="4592">
                  <c:v>22.965</c:v>
                </c:pt>
                <c:pt idx="4593">
                  <c:v>22.97</c:v>
                </c:pt>
                <c:pt idx="4594">
                  <c:v>22.975000000000001</c:v>
                </c:pt>
                <c:pt idx="4595">
                  <c:v>22.98</c:v>
                </c:pt>
                <c:pt idx="4596">
                  <c:v>22.984999999999999</c:v>
                </c:pt>
                <c:pt idx="4597">
                  <c:v>22.99</c:v>
                </c:pt>
                <c:pt idx="4598">
                  <c:v>22.995000000000001</c:v>
                </c:pt>
                <c:pt idx="4599">
                  <c:v>23</c:v>
                </c:pt>
                <c:pt idx="4600">
                  <c:v>23.004999999999999</c:v>
                </c:pt>
                <c:pt idx="4601">
                  <c:v>23.01</c:v>
                </c:pt>
                <c:pt idx="4602">
                  <c:v>23.015000000000001</c:v>
                </c:pt>
                <c:pt idx="4603">
                  <c:v>23.02</c:v>
                </c:pt>
                <c:pt idx="4604">
                  <c:v>23.024999999999999</c:v>
                </c:pt>
                <c:pt idx="4605">
                  <c:v>23.03</c:v>
                </c:pt>
                <c:pt idx="4606">
                  <c:v>23.035</c:v>
                </c:pt>
                <c:pt idx="4607">
                  <c:v>23.04</c:v>
                </c:pt>
                <c:pt idx="4608">
                  <c:v>23.045000000000002</c:v>
                </c:pt>
                <c:pt idx="4609">
                  <c:v>23.05</c:v>
                </c:pt>
                <c:pt idx="4610">
                  <c:v>23.055</c:v>
                </c:pt>
                <c:pt idx="4611">
                  <c:v>23.06</c:v>
                </c:pt>
                <c:pt idx="4612">
                  <c:v>23.065000000000001</c:v>
                </c:pt>
                <c:pt idx="4613">
                  <c:v>23.07</c:v>
                </c:pt>
                <c:pt idx="4614">
                  <c:v>23.074999999999999</c:v>
                </c:pt>
                <c:pt idx="4615">
                  <c:v>23.08</c:v>
                </c:pt>
                <c:pt idx="4616">
                  <c:v>23.085000000000001</c:v>
                </c:pt>
                <c:pt idx="4617">
                  <c:v>23.09</c:v>
                </c:pt>
                <c:pt idx="4618">
                  <c:v>23.094999999999999</c:v>
                </c:pt>
                <c:pt idx="4619">
                  <c:v>23.1</c:v>
                </c:pt>
                <c:pt idx="4620">
                  <c:v>23.105</c:v>
                </c:pt>
                <c:pt idx="4621">
                  <c:v>23.11</c:v>
                </c:pt>
                <c:pt idx="4622">
                  <c:v>23.114999999999998</c:v>
                </c:pt>
                <c:pt idx="4623">
                  <c:v>23.12</c:v>
                </c:pt>
                <c:pt idx="4624">
                  <c:v>23.125</c:v>
                </c:pt>
                <c:pt idx="4625">
                  <c:v>23.13</c:v>
                </c:pt>
                <c:pt idx="4626">
                  <c:v>23.135000000000002</c:v>
                </c:pt>
                <c:pt idx="4627">
                  <c:v>23.14</c:v>
                </c:pt>
                <c:pt idx="4628">
                  <c:v>23.145</c:v>
                </c:pt>
                <c:pt idx="4629">
                  <c:v>23.15</c:v>
                </c:pt>
                <c:pt idx="4630">
                  <c:v>23.155000000000001</c:v>
                </c:pt>
                <c:pt idx="4631">
                  <c:v>23.16</c:v>
                </c:pt>
                <c:pt idx="4632">
                  <c:v>23.164999999999999</c:v>
                </c:pt>
                <c:pt idx="4633">
                  <c:v>23.17</c:v>
                </c:pt>
                <c:pt idx="4634">
                  <c:v>23.175000000000001</c:v>
                </c:pt>
                <c:pt idx="4635">
                  <c:v>23.18</c:v>
                </c:pt>
                <c:pt idx="4636">
                  <c:v>23.184999999999999</c:v>
                </c:pt>
                <c:pt idx="4637">
                  <c:v>23.19</c:v>
                </c:pt>
                <c:pt idx="4638">
                  <c:v>23.195</c:v>
                </c:pt>
                <c:pt idx="4639">
                  <c:v>23.2</c:v>
                </c:pt>
                <c:pt idx="4640">
                  <c:v>23.204999999999998</c:v>
                </c:pt>
                <c:pt idx="4641">
                  <c:v>23.21</c:v>
                </c:pt>
                <c:pt idx="4642">
                  <c:v>23.215</c:v>
                </c:pt>
                <c:pt idx="4643">
                  <c:v>23.22</c:v>
                </c:pt>
                <c:pt idx="4644">
                  <c:v>23.225000000000001</c:v>
                </c:pt>
                <c:pt idx="4645">
                  <c:v>23.23</c:v>
                </c:pt>
                <c:pt idx="4646">
                  <c:v>23.234999999999999</c:v>
                </c:pt>
                <c:pt idx="4647">
                  <c:v>23.24</c:v>
                </c:pt>
                <c:pt idx="4648">
                  <c:v>23.245000000000001</c:v>
                </c:pt>
                <c:pt idx="4649">
                  <c:v>23.25</c:v>
                </c:pt>
                <c:pt idx="4650">
                  <c:v>23.254999999999999</c:v>
                </c:pt>
                <c:pt idx="4651">
                  <c:v>23.26</c:v>
                </c:pt>
                <c:pt idx="4652">
                  <c:v>23.265000000000001</c:v>
                </c:pt>
                <c:pt idx="4653">
                  <c:v>23.27</c:v>
                </c:pt>
                <c:pt idx="4654">
                  <c:v>23.274999999999999</c:v>
                </c:pt>
                <c:pt idx="4655">
                  <c:v>23.28</c:v>
                </c:pt>
                <c:pt idx="4656">
                  <c:v>23.285</c:v>
                </c:pt>
                <c:pt idx="4657">
                  <c:v>23.29</c:v>
                </c:pt>
                <c:pt idx="4658">
                  <c:v>23.295000000000002</c:v>
                </c:pt>
                <c:pt idx="4659">
                  <c:v>23.3</c:v>
                </c:pt>
                <c:pt idx="4660">
                  <c:v>23.305</c:v>
                </c:pt>
                <c:pt idx="4661">
                  <c:v>23.31</c:v>
                </c:pt>
                <c:pt idx="4662">
                  <c:v>23.315000000000001</c:v>
                </c:pt>
                <c:pt idx="4663">
                  <c:v>23.32</c:v>
                </c:pt>
                <c:pt idx="4664">
                  <c:v>23.324999999999999</c:v>
                </c:pt>
                <c:pt idx="4665">
                  <c:v>23.33</c:v>
                </c:pt>
                <c:pt idx="4666">
                  <c:v>23.335000000000001</c:v>
                </c:pt>
                <c:pt idx="4667">
                  <c:v>23.34</c:v>
                </c:pt>
                <c:pt idx="4668">
                  <c:v>23.344999999999999</c:v>
                </c:pt>
                <c:pt idx="4669">
                  <c:v>23.35</c:v>
                </c:pt>
                <c:pt idx="4670">
                  <c:v>23.355</c:v>
                </c:pt>
                <c:pt idx="4671">
                  <c:v>23.36</c:v>
                </c:pt>
                <c:pt idx="4672">
                  <c:v>23.364999999999998</c:v>
                </c:pt>
                <c:pt idx="4673">
                  <c:v>23.37</c:v>
                </c:pt>
                <c:pt idx="4674">
                  <c:v>23.375</c:v>
                </c:pt>
                <c:pt idx="4675">
                  <c:v>23.38</c:v>
                </c:pt>
                <c:pt idx="4676">
                  <c:v>23.385000000000002</c:v>
                </c:pt>
                <c:pt idx="4677">
                  <c:v>23.39</c:v>
                </c:pt>
                <c:pt idx="4678">
                  <c:v>23.395</c:v>
                </c:pt>
                <c:pt idx="4679">
                  <c:v>23.4</c:v>
                </c:pt>
                <c:pt idx="4680">
                  <c:v>23.405000000000001</c:v>
                </c:pt>
                <c:pt idx="4681">
                  <c:v>23.41</c:v>
                </c:pt>
                <c:pt idx="4682">
                  <c:v>23.414999999999999</c:v>
                </c:pt>
                <c:pt idx="4683">
                  <c:v>23.42</c:v>
                </c:pt>
                <c:pt idx="4684">
                  <c:v>23.425000000000001</c:v>
                </c:pt>
                <c:pt idx="4685">
                  <c:v>23.43</c:v>
                </c:pt>
                <c:pt idx="4686">
                  <c:v>23.434999999999999</c:v>
                </c:pt>
                <c:pt idx="4687">
                  <c:v>23.44</c:v>
                </c:pt>
                <c:pt idx="4688">
                  <c:v>23.445</c:v>
                </c:pt>
                <c:pt idx="4689">
                  <c:v>23.45</c:v>
                </c:pt>
                <c:pt idx="4690">
                  <c:v>23.454999999999998</c:v>
                </c:pt>
                <c:pt idx="4691">
                  <c:v>23.46</c:v>
                </c:pt>
                <c:pt idx="4692">
                  <c:v>23.465</c:v>
                </c:pt>
                <c:pt idx="4693">
                  <c:v>23.47</c:v>
                </c:pt>
                <c:pt idx="4694">
                  <c:v>23.475000000000001</c:v>
                </c:pt>
                <c:pt idx="4695">
                  <c:v>23.48</c:v>
                </c:pt>
                <c:pt idx="4696">
                  <c:v>23.484999999999999</c:v>
                </c:pt>
                <c:pt idx="4697">
                  <c:v>23.49</c:v>
                </c:pt>
                <c:pt idx="4698">
                  <c:v>23.495000000000001</c:v>
                </c:pt>
                <c:pt idx="4699">
                  <c:v>23.5</c:v>
                </c:pt>
                <c:pt idx="4700">
                  <c:v>23.504999999999999</c:v>
                </c:pt>
                <c:pt idx="4701">
                  <c:v>23.51</c:v>
                </c:pt>
                <c:pt idx="4702">
                  <c:v>23.515000000000001</c:v>
                </c:pt>
                <c:pt idx="4703">
                  <c:v>23.52</c:v>
                </c:pt>
                <c:pt idx="4704">
                  <c:v>23.524999999999999</c:v>
                </c:pt>
                <c:pt idx="4705">
                  <c:v>23.53</c:v>
                </c:pt>
                <c:pt idx="4706">
                  <c:v>23.535</c:v>
                </c:pt>
                <c:pt idx="4707">
                  <c:v>23.54</c:v>
                </c:pt>
                <c:pt idx="4708">
                  <c:v>23.545000000000002</c:v>
                </c:pt>
                <c:pt idx="4709">
                  <c:v>23.55</c:v>
                </c:pt>
                <c:pt idx="4710">
                  <c:v>23.555</c:v>
                </c:pt>
                <c:pt idx="4711">
                  <c:v>23.56</c:v>
                </c:pt>
                <c:pt idx="4712">
                  <c:v>23.565000000000001</c:v>
                </c:pt>
                <c:pt idx="4713">
                  <c:v>23.57</c:v>
                </c:pt>
                <c:pt idx="4714">
                  <c:v>23.574999999999999</c:v>
                </c:pt>
                <c:pt idx="4715">
                  <c:v>23.58</c:v>
                </c:pt>
                <c:pt idx="4716">
                  <c:v>23.585000000000001</c:v>
                </c:pt>
                <c:pt idx="4717">
                  <c:v>23.59</c:v>
                </c:pt>
                <c:pt idx="4718">
                  <c:v>23.594999999999999</c:v>
                </c:pt>
                <c:pt idx="4719">
                  <c:v>23.6</c:v>
                </c:pt>
                <c:pt idx="4720">
                  <c:v>23.605</c:v>
                </c:pt>
                <c:pt idx="4721">
                  <c:v>23.61</c:v>
                </c:pt>
                <c:pt idx="4722">
                  <c:v>23.614999999999998</c:v>
                </c:pt>
                <c:pt idx="4723">
                  <c:v>23.62</c:v>
                </c:pt>
                <c:pt idx="4724">
                  <c:v>23.625</c:v>
                </c:pt>
                <c:pt idx="4725">
                  <c:v>23.63</c:v>
                </c:pt>
                <c:pt idx="4726">
                  <c:v>23.635000000000002</c:v>
                </c:pt>
                <c:pt idx="4727">
                  <c:v>23.64</c:v>
                </c:pt>
                <c:pt idx="4728">
                  <c:v>23.645</c:v>
                </c:pt>
                <c:pt idx="4729">
                  <c:v>23.65</c:v>
                </c:pt>
                <c:pt idx="4730">
                  <c:v>23.655000000000001</c:v>
                </c:pt>
                <c:pt idx="4731">
                  <c:v>23.66</c:v>
                </c:pt>
                <c:pt idx="4732">
                  <c:v>23.664999999999999</c:v>
                </c:pt>
                <c:pt idx="4733">
                  <c:v>23.67</c:v>
                </c:pt>
                <c:pt idx="4734">
                  <c:v>23.675000000000001</c:v>
                </c:pt>
                <c:pt idx="4735">
                  <c:v>23.68</c:v>
                </c:pt>
                <c:pt idx="4736">
                  <c:v>23.684999999999999</c:v>
                </c:pt>
                <c:pt idx="4737">
                  <c:v>23.69</c:v>
                </c:pt>
                <c:pt idx="4738">
                  <c:v>23.695</c:v>
                </c:pt>
                <c:pt idx="4739">
                  <c:v>23.7</c:v>
                </c:pt>
                <c:pt idx="4740">
                  <c:v>23.704999999999998</c:v>
                </c:pt>
                <c:pt idx="4741">
                  <c:v>23.71</c:v>
                </c:pt>
                <c:pt idx="4742">
                  <c:v>23.715</c:v>
                </c:pt>
                <c:pt idx="4743">
                  <c:v>23.72</c:v>
                </c:pt>
                <c:pt idx="4744">
                  <c:v>23.725000000000001</c:v>
                </c:pt>
                <c:pt idx="4745">
                  <c:v>23.73</c:v>
                </c:pt>
                <c:pt idx="4746">
                  <c:v>23.734999999999999</c:v>
                </c:pt>
                <c:pt idx="4747">
                  <c:v>23.74</c:v>
                </c:pt>
                <c:pt idx="4748">
                  <c:v>23.745000000000001</c:v>
                </c:pt>
                <c:pt idx="4749">
                  <c:v>23.75</c:v>
                </c:pt>
                <c:pt idx="4750">
                  <c:v>23.754999999999999</c:v>
                </c:pt>
                <c:pt idx="4751">
                  <c:v>23.76</c:v>
                </c:pt>
                <c:pt idx="4752">
                  <c:v>23.765000000000001</c:v>
                </c:pt>
                <c:pt idx="4753">
                  <c:v>23.77</c:v>
                </c:pt>
                <c:pt idx="4754">
                  <c:v>23.774999999999999</c:v>
                </c:pt>
                <c:pt idx="4755">
                  <c:v>23.78</c:v>
                </c:pt>
                <c:pt idx="4756">
                  <c:v>23.785</c:v>
                </c:pt>
                <c:pt idx="4757">
                  <c:v>23.79</c:v>
                </c:pt>
                <c:pt idx="4758">
                  <c:v>23.795000000000002</c:v>
                </c:pt>
                <c:pt idx="4759">
                  <c:v>23.8</c:v>
                </c:pt>
                <c:pt idx="4760">
                  <c:v>23.805</c:v>
                </c:pt>
                <c:pt idx="4761">
                  <c:v>23.81</c:v>
                </c:pt>
                <c:pt idx="4762">
                  <c:v>23.815000000000001</c:v>
                </c:pt>
                <c:pt idx="4763">
                  <c:v>23.82</c:v>
                </c:pt>
                <c:pt idx="4764">
                  <c:v>23.824999999999999</c:v>
                </c:pt>
                <c:pt idx="4765">
                  <c:v>23.83</c:v>
                </c:pt>
                <c:pt idx="4766">
                  <c:v>23.835000000000001</c:v>
                </c:pt>
                <c:pt idx="4767">
                  <c:v>23.84</c:v>
                </c:pt>
                <c:pt idx="4768">
                  <c:v>23.844999999999999</c:v>
                </c:pt>
                <c:pt idx="4769">
                  <c:v>23.85</c:v>
                </c:pt>
                <c:pt idx="4770">
                  <c:v>23.855</c:v>
                </c:pt>
                <c:pt idx="4771">
                  <c:v>23.86</c:v>
                </c:pt>
                <c:pt idx="4772">
                  <c:v>23.864999999999998</c:v>
                </c:pt>
                <c:pt idx="4773">
                  <c:v>23.87</c:v>
                </c:pt>
                <c:pt idx="4774">
                  <c:v>23.875</c:v>
                </c:pt>
                <c:pt idx="4775">
                  <c:v>23.88</c:v>
                </c:pt>
                <c:pt idx="4776">
                  <c:v>23.885000000000002</c:v>
                </c:pt>
                <c:pt idx="4777">
                  <c:v>23.89</c:v>
                </c:pt>
                <c:pt idx="4778">
                  <c:v>23.895</c:v>
                </c:pt>
                <c:pt idx="4779">
                  <c:v>23.9</c:v>
                </c:pt>
                <c:pt idx="4780">
                  <c:v>23.905000000000001</c:v>
                </c:pt>
                <c:pt idx="4781">
                  <c:v>23.91</c:v>
                </c:pt>
                <c:pt idx="4782">
                  <c:v>23.914999999999999</c:v>
                </c:pt>
                <c:pt idx="4783">
                  <c:v>23.92</c:v>
                </c:pt>
                <c:pt idx="4784">
                  <c:v>23.925000000000001</c:v>
                </c:pt>
                <c:pt idx="4785">
                  <c:v>23.93</c:v>
                </c:pt>
                <c:pt idx="4786">
                  <c:v>23.934999999999999</c:v>
                </c:pt>
                <c:pt idx="4787">
                  <c:v>23.94</c:v>
                </c:pt>
                <c:pt idx="4788">
                  <c:v>23.945</c:v>
                </c:pt>
                <c:pt idx="4789">
                  <c:v>23.95</c:v>
                </c:pt>
                <c:pt idx="4790">
                  <c:v>23.954999999999998</c:v>
                </c:pt>
                <c:pt idx="4791">
                  <c:v>23.96</c:v>
                </c:pt>
                <c:pt idx="4792">
                  <c:v>23.965</c:v>
                </c:pt>
                <c:pt idx="4793">
                  <c:v>23.97</c:v>
                </c:pt>
                <c:pt idx="4794">
                  <c:v>23.975000000000001</c:v>
                </c:pt>
                <c:pt idx="4795">
                  <c:v>23.98</c:v>
                </c:pt>
                <c:pt idx="4796">
                  <c:v>23.984999999999999</c:v>
                </c:pt>
                <c:pt idx="4797">
                  <c:v>23.99</c:v>
                </c:pt>
                <c:pt idx="4798">
                  <c:v>23.995000000000001</c:v>
                </c:pt>
                <c:pt idx="4799">
                  <c:v>24</c:v>
                </c:pt>
                <c:pt idx="4800">
                  <c:v>24.004999999999999</c:v>
                </c:pt>
                <c:pt idx="4801">
                  <c:v>24.01</c:v>
                </c:pt>
                <c:pt idx="4802">
                  <c:v>24.015000000000001</c:v>
                </c:pt>
                <c:pt idx="4803">
                  <c:v>24.02</c:v>
                </c:pt>
                <c:pt idx="4804">
                  <c:v>24.024999999999999</c:v>
                </c:pt>
                <c:pt idx="4805">
                  <c:v>24.03</c:v>
                </c:pt>
                <c:pt idx="4806">
                  <c:v>24.035</c:v>
                </c:pt>
                <c:pt idx="4807">
                  <c:v>24.04</c:v>
                </c:pt>
                <c:pt idx="4808">
                  <c:v>24.045000000000002</c:v>
                </c:pt>
                <c:pt idx="4809">
                  <c:v>24.05</c:v>
                </c:pt>
                <c:pt idx="4810">
                  <c:v>24.055</c:v>
                </c:pt>
                <c:pt idx="4811">
                  <c:v>24.06</c:v>
                </c:pt>
                <c:pt idx="4812">
                  <c:v>24.065000000000001</c:v>
                </c:pt>
                <c:pt idx="4813">
                  <c:v>24.07</c:v>
                </c:pt>
                <c:pt idx="4814">
                  <c:v>24.074999999999999</c:v>
                </c:pt>
                <c:pt idx="4815">
                  <c:v>24.08</c:v>
                </c:pt>
                <c:pt idx="4816">
                  <c:v>24.085000000000001</c:v>
                </c:pt>
                <c:pt idx="4817">
                  <c:v>24.09</c:v>
                </c:pt>
                <c:pt idx="4818">
                  <c:v>24.094999999999999</c:v>
                </c:pt>
                <c:pt idx="4819">
                  <c:v>24.1</c:v>
                </c:pt>
                <c:pt idx="4820">
                  <c:v>24.105</c:v>
                </c:pt>
                <c:pt idx="4821">
                  <c:v>24.11</c:v>
                </c:pt>
                <c:pt idx="4822">
                  <c:v>24.114999999999998</c:v>
                </c:pt>
                <c:pt idx="4823">
                  <c:v>24.12</c:v>
                </c:pt>
                <c:pt idx="4824">
                  <c:v>24.125</c:v>
                </c:pt>
                <c:pt idx="4825">
                  <c:v>24.13</c:v>
                </c:pt>
                <c:pt idx="4826">
                  <c:v>24.135000000000002</c:v>
                </c:pt>
                <c:pt idx="4827">
                  <c:v>24.14</c:v>
                </c:pt>
                <c:pt idx="4828">
                  <c:v>24.145</c:v>
                </c:pt>
                <c:pt idx="4829">
                  <c:v>24.15</c:v>
                </c:pt>
                <c:pt idx="4830">
                  <c:v>24.155000000000001</c:v>
                </c:pt>
                <c:pt idx="4831">
                  <c:v>24.16</c:v>
                </c:pt>
                <c:pt idx="4832">
                  <c:v>24.164999999999999</c:v>
                </c:pt>
                <c:pt idx="4833">
                  <c:v>24.17</c:v>
                </c:pt>
                <c:pt idx="4834">
                  <c:v>24.175000000000001</c:v>
                </c:pt>
                <c:pt idx="4835">
                  <c:v>24.18</c:v>
                </c:pt>
                <c:pt idx="4836">
                  <c:v>24.184999999999999</c:v>
                </c:pt>
                <c:pt idx="4837">
                  <c:v>24.19</c:v>
                </c:pt>
                <c:pt idx="4838">
                  <c:v>24.195</c:v>
                </c:pt>
                <c:pt idx="4839">
                  <c:v>24.2</c:v>
                </c:pt>
                <c:pt idx="4840">
                  <c:v>24.204999999999998</c:v>
                </c:pt>
                <c:pt idx="4841">
                  <c:v>24.21</c:v>
                </c:pt>
                <c:pt idx="4842">
                  <c:v>24.215</c:v>
                </c:pt>
                <c:pt idx="4843">
                  <c:v>24.22</c:v>
                </c:pt>
                <c:pt idx="4844">
                  <c:v>24.225000000000001</c:v>
                </c:pt>
                <c:pt idx="4845">
                  <c:v>24.23</c:v>
                </c:pt>
                <c:pt idx="4846">
                  <c:v>24.234999999999999</c:v>
                </c:pt>
                <c:pt idx="4847">
                  <c:v>24.24</c:v>
                </c:pt>
                <c:pt idx="4848">
                  <c:v>24.245000000000001</c:v>
                </c:pt>
                <c:pt idx="4849">
                  <c:v>24.25</c:v>
                </c:pt>
                <c:pt idx="4850">
                  <c:v>24.254999999999999</c:v>
                </c:pt>
                <c:pt idx="4851">
                  <c:v>24.26</c:v>
                </c:pt>
                <c:pt idx="4852">
                  <c:v>24.265000000000001</c:v>
                </c:pt>
                <c:pt idx="4853">
                  <c:v>24.27</c:v>
                </c:pt>
                <c:pt idx="4854">
                  <c:v>24.274999999999999</c:v>
                </c:pt>
                <c:pt idx="4855">
                  <c:v>24.28</c:v>
                </c:pt>
                <c:pt idx="4856">
                  <c:v>24.285</c:v>
                </c:pt>
                <c:pt idx="4857">
                  <c:v>24.29</c:v>
                </c:pt>
                <c:pt idx="4858">
                  <c:v>24.295000000000002</c:v>
                </c:pt>
                <c:pt idx="4859">
                  <c:v>24.3</c:v>
                </c:pt>
                <c:pt idx="4860">
                  <c:v>24.305</c:v>
                </c:pt>
                <c:pt idx="4861">
                  <c:v>24.31</c:v>
                </c:pt>
                <c:pt idx="4862">
                  <c:v>24.315000000000001</c:v>
                </c:pt>
                <c:pt idx="4863">
                  <c:v>24.32</c:v>
                </c:pt>
                <c:pt idx="4864">
                  <c:v>24.324999999999999</c:v>
                </c:pt>
                <c:pt idx="4865">
                  <c:v>24.33</c:v>
                </c:pt>
                <c:pt idx="4866">
                  <c:v>24.335000000000001</c:v>
                </c:pt>
                <c:pt idx="4867">
                  <c:v>24.34</c:v>
                </c:pt>
                <c:pt idx="4868">
                  <c:v>24.344999999999999</c:v>
                </c:pt>
                <c:pt idx="4869">
                  <c:v>24.35</c:v>
                </c:pt>
                <c:pt idx="4870">
                  <c:v>24.355</c:v>
                </c:pt>
                <c:pt idx="4871">
                  <c:v>24.36</c:v>
                </c:pt>
                <c:pt idx="4872">
                  <c:v>24.364999999999998</c:v>
                </c:pt>
                <c:pt idx="4873">
                  <c:v>24.37</c:v>
                </c:pt>
                <c:pt idx="4874">
                  <c:v>24.375</c:v>
                </c:pt>
                <c:pt idx="4875">
                  <c:v>24.38</c:v>
                </c:pt>
                <c:pt idx="4876">
                  <c:v>24.385000000000002</c:v>
                </c:pt>
                <c:pt idx="4877">
                  <c:v>24.39</c:v>
                </c:pt>
                <c:pt idx="4878">
                  <c:v>24.395</c:v>
                </c:pt>
                <c:pt idx="4879">
                  <c:v>24.4</c:v>
                </c:pt>
                <c:pt idx="4880">
                  <c:v>24.405000000000001</c:v>
                </c:pt>
                <c:pt idx="4881">
                  <c:v>24.41</c:v>
                </c:pt>
                <c:pt idx="4882">
                  <c:v>24.414999999999999</c:v>
                </c:pt>
                <c:pt idx="4883">
                  <c:v>24.42</c:v>
                </c:pt>
                <c:pt idx="4884">
                  <c:v>24.425000000000001</c:v>
                </c:pt>
                <c:pt idx="4885">
                  <c:v>24.43</c:v>
                </c:pt>
                <c:pt idx="4886">
                  <c:v>24.434999999999999</c:v>
                </c:pt>
                <c:pt idx="4887">
                  <c:v>24.44</c:v>
                </c:pt>
                <c:pt idx="4888">
                  <c:v>24.445</c:v>
                </c:pt>
                <c:pt idx="4889">
                  <c:v>24.45</c:v>
                </c:pt>
                <c:pt idx="4890">
                  <c:v>24.454999999999998</c:v>
                </c:pt>
                <c:pt idx="4891">
                  <c:v>24.46</c:v>
                </c:pt>
                <c:pt idx="4892">
                  <c:v>24.465</c:v>
                </c:pt>
                <c:pt idx="4893">
                  <c:v>24.47</c:v>
                </c:pt>
                <c:pt idx="4894">
                  <c:v>24.475000000000001</c:v>
                </c:pt>
                <c:pt idx="4895">
                  <c:v>24.48</c:v>
                </c:pt>
                <c:pt idx="4896">
                  <c:v>24.484999999999999</c:v>
                </c:pt>
                <c:pt idx="4897">
                  <c:v>24.49</c:v>
                </c:pt>
                <c:pt idx="4898">
                  <c:v>24.495000000000001</c:v>
                </c:pt>
                <c:pt idx="4899">
                  <c:v>24.5</c:v>
                </c:pt>
                <c:pt idx="4900">
                  <c:v>24.504999999999999</c:v>
                </c:pt>
                <c:pt idx="4901">
                  <c:v>24.51</c:v>
                </c:pt>
                <c:pt idx="4902">
                  <c:v>24.515000000000001</c:v>
                </c:pt>
                <c:pt idx="4903">
                  <c:v>24.52</c:v>
                </c:pt>
                <c:pt idx="4904">
                  <c:v>24.524999999999999</c:v>
                </c:pt>
                <c:pt idx="4905">
                  <c:v>24.53</c:v>
                </c:pt>
                <c:pt idx="4906">
                  <c:v>24.535</c:v>
                </c:pt>
                <c:pt idx="4907">
                  <c:v>24.54</c:v>
                </c:pt>
                <c:pt idx="4908">
                  <c:v>24.545000000000002</c:v>
                </c:pt>
                <c:pt idx="4909">
                  <c:v>24.55</c:v>
                </c:pt>
                <c:pt idx="4910">
                  <c:v>24.555</c:v>
                </c:pt>
                <c:pt idx="4911">
                  <c:v>24.56</c:v>
                </c:pt>
                <c:pt idx="4912">
                  <c:v>24.565000000000001</c:v>
                </c:pt>
                <c:pt idx="4913">
                  <c:v>24.57</c:v>
                </c:pt>
                <c:pt idx="4914">
                  <c:v>24.574999999999999</c:v>
                </c:pt>
                <c:pt idx="4915">
                  <c:v>24.58</c:v>
                </c:pt>
                <c:pt idx="4916">
                  <c:v>24.585000000000001</c:v>
                </c:pt>
                <c:pt idx="4917">
                  <c:v>24.59</c:v>
                </c:pt>
                <c:pt idx="4918">
                  <c:v>24.594999999999999</c:v>
                </c:pt>
                <c:pt idx="4919">
                  <c:v>24.6</c:v>
                </c:pt>
                <c:pt idx="4920">
                  <c:v>24.605</c:v>
                </c:pt>
                <c:pt idx="4921">
                  <c:v>24.61</c:v>
                </c:pt>
                <c:pt idx="4922">
                  <c:v>24.614999999999998</c:v>
                </c:pt>
                <c:pt idx="4923">
                  <c:v>24.62</c:v>
                </c:pt>
                <c:pt idx="4924">
                  <c:v>24.625</c:v>
                </c:pt>
                <c:pt idx="4925">
                  <c:v>24.63</c:v>
                </c:pt>
                <c:pt idx="4926">
                  <c:v>24.635000000000002</c:v>
                </c:pt>
                <c:pt idx="4927">
                  <c:v>24.64</c:v>
                </c:pt>
                <c:pt idx="4928">
                  <c:v>24.645</c:v>
                </c:pt>
                <c:pt idx="4929">
                  <c:v>24.65</c:v>
                </c:pt>
                <c:pt idx="4930">
                  <c:v>24.655000000000001</c:v>
                </c:pt>
                <c:pt idx="4931">
                  <c:v>24.66</c:v>
                </c:pt>
                <c:pt idx="4932">
                  <c:v>24.664999999999999</c:v>
                </c:pt>
                <c:pt idx="4933">
                  <c:v>24.67</c:v>
                </c:pt>
                <c:pt idx="4934">
                  <c:v>24.675000000000001</c:v>
                </c:pt>
                <c:pt idx="4935">
                  <c:v>24.68</c:v>
                </c:pt>
                <c:pt idx="4936">
                  <c:v>24.684999999999999</c:v>
                </c:pt>
                <c:pt idx="4937">
                  <c:v>24.69</c:v>
                </c:pt>
                <c:pt idx="4938">
                  <c:v>24.695</c:v>
                </c:pt>
                <c:pt idx="4939">
                  <c:v>24.7</c:v>
                </c:pt>
                <c:pt idx="4940">
                  <c:v>24.704999999999998</c:v>
                </c:pt>
                <c:pt idx="4941">
                  <c:v>24.71</c:v>
                </c:pt>
                <c:pt idx="4942">
                  <c:v>24.715</c:v>
                </c:pt>
                <c:pt idx="4943">
                  <c:v>24.72</c:v>
                </c:pt>
                <c:pt idx="4944">
                  <c:v>24.725000000000001</c:v>
                </c:pt>
                <c:pt idx="4945">
                  <c:v>24.73</c:v>
                </c:pt>
                <c:pt idx="4946">
                  <c:v>24.734999999999999</c:v>
                </c:pt>
                <c:pt idx="4947">
                  <c:v>24.74</c:v>
                </c:pt>
                <c:pt idx="4948">
                  <c:v>24.745000000000001</c:v>
                </c:pt>
                <c:pt idx="4949">
                  <c:v>24.75</c:v>
                </c:pt>
                <c:pt idx="4950">
                  <c:v>24.754999999999999</c:v>
                </c:pt>
                <c:pt idx="4951">
                  <c:v>24.76</c:v>
                </c:pt>
                <c:pt idx="4952">
                  <c:v>24.765000000000001</c:v>
                </c:pt>
                <c:pt idx="4953">
                  <c:v>24.77</c:v>
                </c:pt>
                <c:pt idx="4954">
                  <c:v>24.774999999999999</c:v>
                </c:pt>
                <c:pt idx="4955">
                  <c:v>24.78</c:v>
                </c:pt>
                <c:pt idx="4956">
                  <c:v>24.785</c:v>
                </c:pt>
                <c:pt idx="4957">
                  <c:v>24.79</c:v>
                </c:pt>
                <c:pt idx="4958">
                  <c:v>24.795000000000002</c:v>
                </c:pt>
                <c:pt idx="4959">
                  <c:v>24.8</c:v>
                </c:pt>
                <c:pt idx="4960">
                  <c:v>24.805</c:v>
                </c:pt>
                <c:pt idx="4961">
                  <c:v>24.81</c:v>
                </c:pt>
                <c:pt idx="4962">
                  <c:v>24.815000000000001</c:v>
                </c:pt>
                <c:pt idx="4963">
                  <c:v>24.82</c:v>
                </c:pt>
                <c:pt idx="4964">
                  <c:v>24.824999999999999</c:v>
                </c:pt>
                <c:pt idx="4965">
                  <c:v>24.83</c:v>
                </c:pt>
                <c:pt idx="4966">
                  <c:v>24.835000000000001</c:v>
                </c:pt>
                <c:pt idx="4967">
                  <c:v>24.84</c:v>
                </c:pt>
                <c:pt idx="4968">
                  <c:v>24.844999999999999</c:v>
                </c:pt>
                <c:pt idx="4969">
                  <c:v>24.85</c:v>
                </c:pt>
                <c:pt idx="4970">
                  <c:v>24.855</c:v>
                </c:pt>
                <c:pt idx="4971">
                  <c:v>24.86</c:v>
                </c:pt>
                <c:pt idx="4972">
                  <c:v>24.864999999999998</c:v>
                </c:pt>
                <c:pt idx="4973">
                  <c:v>24.87</c:v>
                </c:pt>
                <c:pt idx="4974">
                  <c:v>24.875</c:v>
                </c:pt>
                <c:pt idx="4975">
                  <c:v>24.88</c:v>
                </c:pt>
                <c:pt idx="4976">
                  <c:v>24.885000000000002</c:v>
                </c:pt>
                <c:pt idx="4977">
                  <c:v>24.89</c:v>
                </c:pt>
                <c:pt idx="4978">
                  <c:v>24.895</c:v>
                </c:pt>
                <c:pt idx="4979">
                  <c:v>24.9</c:v>
                </c:pt>
                <c:pt idx="4980">
                  <c:v>24.905000000000001</c:v>
                </c:pt>
                <c:pt idx="4981">
                  <c:v>24.91</c:v>
                </c:pt>
                <c:pt idx="4982">
                  <c:v>24.914999999999999</c:v>
                </c:pt>
                <c:pt idx="4983">
                  <c:v>24.92</c:v>
                </c:pt>
                <c:pt idx="4984">
                  <c:v>24.925000000000001</c:v>
                </c:pt>
                <c:pt idx="4985">
                  <c:v>24.93</c:v>
                </c:pt>
                <c:pt idx="4986">
                  <c:v>24.934999999999999</c:v>
                </c:pt>
                <c:pt idx="4987">
                  <c:v>24.94</c:v>
                </c:pt>
                <c:pt idx="4988">
                  <c:v>24.945</c:v>
                </c:pt>
                <c:pt idx="4989">
                  <c:v>24.95</c:v>
                </c:pt>
                <c:pt idx="4990">
                  <c:v>24.954999999999998</c:v>
                </c:pt>
                <c:pt idx="4991">
                  <c:v>24.96</c:v>
                </c:pt>
                <c:pt idx="4992">
                  <c:v>24.965</c:v>
                </c:pt>
                <c:pt idx="4993">
                  <c:v>24.97</c:v>
                </c:pt>
                <c:pt idx="4994">
                  <c:v>24.975000000000001</c:v>
                </c:pt>
                <c:pt idx="4995">
                  <c:v>24.98</c:v>
                </c:pt>
                <c:pt idx="4996">
                  <c:v>24.984999999999999</c:v>
                </c:pt>
                <c:pt idx="4997">
                  <c:v>24.99</c:v>
                </c:pt>
                <c:pt idx="4998">
                  <c:v>24.995000000000001</c:v>
                </c:pt>
                <c:pt idx="4999">
                  <c:v>25</c:v>
                </c:pt>
                <c:pt idx="5000">
                  <c:v>25.004999999999999</c:v>
                </c:pt>
                <c:pt idx="5001">
                  <c:v>26.004999999999999</c:v>
                </c:pt>
                <c:pt idx="5002">
                  <c:v>27.004999999999999</c:v>
                </c:pt>
                <c:pt idx="5003">
                  <c:v>28.004999999999999</c:v>
                </c:pt>
                <c:pt idx="5004">
                  <c:v>29.004999999999999</c:v>
                </c:pt>
                <c:pt idx="5005">
                  <c:v>30.004999999999999</c:v>
                </c:pt>
                <c:pt idx="5006">
                  <c:v>31.004999999999999</c:v>
                </c:pt>
                <c:pt idx="5007">
                  <c:v>32.005000000000003</c:v>
                </c:pt>
                <c:pt idx="5008">
                  <c:v>33.005000000000003</c:v>
                </c:pt>
                <c:pt idx="5009">
                  <c:v>34.005000000000003</c:v>
                </c:pt>
                <c:pt idx="5010">
                  <c:v>35.005000000000003</c:v>
                </c:pt>
                <c:pt idx="5011">
                  <c:v>36.005000000000003</c:v>
                </c:pt>
                <c:pt idx="5012">
                  <c:v>37.005000000000003</c:v>
                </c:pt>
                <c:pt idx="5013">
                  <c:v>38.005000000000003</c:v>
                </c:pt>
                <c:pt idx="5014">
                  <c:v>39.005000000000003</c:v>
                </c:pt>
                <c:pt idx="5015">
                  <c:v>40.005000000000003</c:v>
                </c:pt>
                <c:pt idx="5016">
                  <c:v>41.005000000000003</c:v>
                </c:pt>
                <c:pt idx="5017">
                  <c:v>42.005000000000003</c:v>
                </c:pt>
                <c:pt idx="5018">
                  <c:v>43.005000000000003</c:v>
                </c:pt>
                <c:pt idx="5019">
                  <c:v>44.005000000000003</c:v>
                </c:pt>
                <c:pt idx="5020">
                  <c:v>45.005000000000003</c:v>
                </c:pt>
                <c:pt idx="5021">
                  <c:v>46.005000000000003</c:v>
                </c:pt>
                <c:pt idx="5022">
                  <c:v>47.005000000000003</c:v>
                </c:pt>
                <c:pt idx="5023">
                  <c:v>48.005000000000003</c:v>
                </c:pt>
                <c:pt idx="5024">
                  <c:v>49.005000000000003</c:v>
                </c:pt>
                <c:pt idx="5025">
                  <c:v>50.005000000000003</c:v>
                </c:pt>
                <c:pt idx="5026">
                  <c:v>51.005000000000003</c:v>
                </c:pt>
                <c:pt idx="5027">
                  <c:v>52.005000000000003</c:v>
                </c:pt>
                <c:pt idx="5028">
                  <c:v>53.005000000000003</c:v>
                </c:pt>
                <c:pt idx="5029">
                  <c:v>54.005000000000003</c:v>
                </c:pt>
                <c:pt idx="5030">
                  <c:v>55.005000000000003</c:v>
                </c:pt>
                <c:pt idx="5031">
                  <c:v>56.005000000000003</c:v>
                </c:pt>
                <c:pt idx="5032">
                  <c:v>57.005000000000003</c:v>
                </c:pt>
                <c:pt idx="5033">
                  <c:v>58.005000000000003</c:v>
                </c:pt>
                <c:pt idx="5034">
                  <c:v>59.005000000000003</c:v>
                </c:pt>
                <c:pt idx="5035">
                  <c:v>60.005000000000003</c:v>
                </c:pt>
                <c:pt idx="5036">
                  <c:v>61.005000000000003</c:v>
                </c:pt>
                <c:pt idx="5037">
                  <c:v>62.005000000000003</c:v>
                </c:pt>
                <c:pt idx="5038">
                  <c:v>63.005000000000003</c:v>
                </c:pt>
                <c:pt idx="5039">
                  <c:v>64.004999999999995</c:v>
                </c:pt>
                <c:pt idx="5040">
                  <c:v>65.004999999999995</c:v>
                </c:pt>
                <c:pt idx="5041">
                  <c:v>66.004999999999995</c:v>
                </c:pt>
                <c:pt idx="5042">
                  <c:v>67.004999999999995</c:v>
                </c:pt>
                <c:pt idx="5043">
                  <c:v>68.004999999999995</c:v>
                </c:pt>
                <c:pt idx="5044">
                  <c:v>69.004999999999995</c:v>
                </c:pt>
                <c:pt idx="5045">
                  <c:v>70.004999999999995</c:v>
                </c:pt>
                <c:pt idx="5046">
                  <c:v>71.004999999999995</c:v>
                </c:pt>
                <c:pt idx="5047">
                  <c:v>72.004999999999995</c:v>
                </c:pt>
                <c:pt idx="5048">
                  <c:v>73.004999999999995</c:v>
                </c:pt>
                <c:pt idx="5049">
                  <c:v>74.004999999999995</c:v>
                </c:pt>
                <c:pt idx="5050">
                  <c:v>75.004999999999995</c:v>
                </c:pt>
                <c:pt idx="5051">
                  <c:v>76.004999999999995</c:v>
                </c:pt>
                <c:pt idx="5052">
                  <c:v>77.004999999999995</c:v>
                </c:pt>
                <c:pt idx="5053">
                  <c:v>78.004999999999995</c:v>
                </c:pt>
                <c:pt idx="5054">
                  <c:v>79.004999999999995</c:v>
                </c:pt>
                <c:pt idx="5055">
                  <c:v>80.004999999999995</c:v>
                </c:pt>
                <c:pt idx="5056">
                  <c:v>81.004999999999995</c:v>
                </c:pt>
                <c:pt idx="5057">
                  <c:v>82.004999999999995</c:v>
                </c:pt>
                <c:pt idx="5058">
                  <c:v>83.004999999999995</c:v>
                </c:pt>
                <c:pt idx="5059">
                  <c:v>84.004999999999995</c:v>
                </c:pt>
                <c:pt idx="5060">
                  <c:v>85.004999999999995</c:v>
                </c:pt>
                <c:pt idx="5061">
                  <c:v>86.004999999999995</c:v>
                </c:pt>
                <c:pt idx="5062">
                  <c:v>87.004999999999995</c:v>
                </c:pt>
                <c:pt idx="5063">
                  <c:v>88.004999999999995</c:v>
                </c:pt>
                <c:pt idx="5064">
                  <c:v>89.004999999999995</c:v>
                </c:pt>
                <c:pt idx="5065">
                  <c:v>90.004999999999995</c:v>
                </c:pt>
                <c:pt idx="5066">
                  <c:v>91.004999999999995</c:v>
                </c:pt>
                <c:pt idx="5067">
                  <c:v>92.004999999999995</c:v>
                </c:pt>
                <c:pt idx="5068">
                  <c:v>93.004999999999995</c:v>
                </c:pt>
                <c:pt idx="5069">
                  <c:v>94.004999999999995</c:v>
                </c:pt>
                <c:pt idx="5070">
                  <c:v>95.004999999999995</c:v>
                </c:pt>
                <c:pt idx="5071">
                  <c:v>96.004999999999995</c:v>
                </c:pt>
                <c:pt idx="5072">
                  <c:v>97.004999999999995</c:v>
                </c:pt>
                <c:pt idx="5073">
                  <c:v>98.004999999999995</c:v>
                </c:pt>
                <c:pt idx="5074">
                  <c:v>99.004999999999995</c:v>
                </c:pt>
                <c:pt idx="5075">
                  <c:v>100.005</c:v>
                </c:pt>
                <c:pt idx="5076">
                  <c:v>101.005</c:v>
                </c:pt>
                <c:pt idx="5077">
                  <c:v>102.005</c:v>
                </c:pt>
                <c:pt idx="5078">
                  <c:v>103.005</c:v>
                </c:pt>
                <c:pt idx="5079">
                  <c:v>104.005</c:v>
                </c:pt>
                <c:pt idx="5080">
                  <c:v>105.005</c:v>
                </c:pt>
                <c:pt idx="5081">
                  <c:v>106.005</c:v>
                </c:pt>
                <c:pt idx="5082">
                  <c:v>107.005</c:v>
                </c:pt>
                <c:pt idx="5083">
                  <c:v>108.005</c:v>
                </c:pt>
                <c:pt idx="5084">
                  <c:v>109.005</c:v>
                </c:pt>
                <c:pt idx="5085">
                  <c:v>110.005</c:v>
                </c:pt>
                <c:pt idx="5086">
                  <c:v>111.005</c:v>
                </c:pt>
                <c:pt idx="5087">
                  <c:v>112.005</c:v>
                </c:pt>
                <c:pt idx="5088">
                  <c:v>113.005</c:v>
                </c:pt>
                <c:pt idx="5089">
                  <c:v>114.005</c:v>
                </c:pt>
                <c:pt idx="5090">
                  <c:v>115.005</c:v>
                </c:pt>
                <c:pt idx="5091">
                  <c:v>116.005</c:v>
                </c:pt>
                <c:pt idx="5092">
                  <c:v>117.005</c:v>
                </c:pt>
                <c:pt idx="5093">
                  <c:v>118.005</c:v>
                </c:pt>
                <c:pt idx="5094">
                  <c:v>119.005</c:v>
                </c:pt>
                <c:pt idx="5095">
                  <c:v>120.005</c:v>
                </c:pt>
                <c:pt idx="5096">
                  <c:v>121.005</c:v>
                </c:pt>
                <c:pt idx="5097">
                  <c:v>122.005</c:v>
                </c:pt>
                <c:pt idx="5098">
                  <c:v>123.005</c:v>
                </c:pt>
                <c:pt idx="5099">
                  <c:v>124.005</c:v>
                </c:pt>
                <c:pt idx="5100">
                  <c:v>125.005</c:v>
                </c:pt>
                <c:pt idx="5101">
                  <c:v>126.005</c:v>
                </c:pt>
                <c:pt idx="5102">
                  <c:v>127.005</c:v>
                </c:pt>
                <c:pt idx="5103">
                  <c:v>128.005</c:v>
                </c:pt>
                <c:pt idx="5104">
                  <c:v>129.005</c:v>
                </c:pt>
                <c:pt idx="5105">
                  <c:v>130.005</c:v>
                </c:pt>
                <c:pt idx="5106">
                  <c:v>131.005</c:v>
                </c:pt>
                <c:pt idx="5107">
                  <c:v>132.005</c:v>
                </c:pt>
                <c:pt idx="5108">
                  <c:v>133.005</c:v>
                </c:pt>
                <c:pt idx="5109">
                  <c:v>134.005</c:v>
                </c:pt>
                <c:pt idx="5110">
                  <c:v>135.005</c:v>
                </c:pt>
                <c:pt idx="5111">
                  <c:v>136.005</c:v>
                </c:pt>
                <c:pt idx="5112">
                  <c:v>137.005</c:v>
                </c:pt>
                <c:pt idx="5113">
                  <c:v>138.005</c:v>
                </c:pt>
                <c:pt idx="5114">
                  <c:v>139.005</c:v>
                </c:pt>
                <c:pt idx="5115">
                  <c:v>140.005</c:v>
                </c:pt>
                <c:pt idx="5116">
                  <c:v>141.005</c:v>
                </c:pt>
                <c:pt idx="5117">
                  <c:v>142.005</c:v>
                </c:pt>
                <c:pt idx="5118">
                  <c:v>143.005</c:v>
                </c:pt>
                <c:pt idx="5119">
                  <c:v>144.005</c:v>
                </c:pt>
                <c:pt idx="5120">
                  <c:v>145.005</c:v>
                </c:pt>
                <c:pt idx="5121">
                  <c:v>146.005</c:v>
                </c:pt>
                <c:pt idx="5122">
                  <c:v>147.005</c:v>
                </c:pt>
                <c:pt idx="5123">
                  <c:v>148.005</c:v>
                </c:pt>
                <c:pt idx="5124">
                  <c:v>149.005</c:v>
                </c:pt>
                <c:pt idx="5125">
                  <c:v>150.005</c:v>
                </c:pt>
                <c:pt idx="5126">
                  <c:v>151.005</c:v>
                </c:pt>
                <c:pt idx="5127">
                  <c:v>152.005</c:v>
                </c:pt>
                <c:pt idx="5128">
                  <c:v>153.005</c:v>
                </c:pt>
                <c:pt idx="5129">
                  <c:v>154.005</c:v>
                </c:pt>
                <c:pt idx="5130">
                  <c:v>155.005</c:v>
                </c:pt>
                <c:pt idx="5131">
                  <c:v>156.005</c:v>
                </c:pt>
                <c:pt idx="5132">
                  <c:v>157.005</c:v>
                </c:pt>
                <c:pt idx="5133">
                  <c:v>158.005</c:v>
                </c:pt>
                <c:pt idx="5134">
                  <c:v>159.005</c:v>
                </c:pt>
                <c:pt idx="5135">
                  <c:v>160.005</c:v>
                </c:pt>
                <c:pt idx="5136">
                  <c:v>161.005</c:v>
                </c:pt>
                <c:pt idx="5137">
                  <c:v>162.005</c:v>
                </c:pt>
                <c:pt idx="5138">
                  <c:v>163.005</c:v>
                </c:pt>
                <c:pt idx="5139">
                  <c:v>164.005</c:v>
                </c:pt>
                <c:pt idx="5140">
                  <c:v>165.005</c:v>
                </c:pt>
                <c:pt idx="5141">
                  <c:v>166.005</c:v>
                </c:pt>
                <c:pt idx="5142">
                  <c:v>167.005</c:v>
                </c:pt>
                <c:pt idx="5143">
                  <c:v>168.005</c:v>
                </c:pt>
                <c:pt idx="5144">
                  <c:v>169.005</c:v>
                </c:pt>
                <c:pt idx="5145">
                  <c:v>170.005</c:v>
                </c:pt>
                <c:pt idx="5146">
                  <c:v>171.005</c:v>
                </c:pt>
                <c:pt idx="5147">
                  <c:v>172.005</c:v>
                </c:pt>
                <c:pt idx="5148">
                  <c:v>173.005</c:v>
                </c:pt>
                <c:pt idx="5149">
                  <c:v>174.005</c:v>
                </c:pt>
                <c:pt idx="5150">
                  <c:v>175.005</c:v>
                </c:pt>
                <c:pt idx="5151">
                  <c:v>176.005</c:v>
                </c:pt>
                <c:pt idx="5152">
                  <c:v>177.005</c:v>
                </c:pt>
                <c:pt idx="5153">
                  <c:v>178.005</c:v>
                </c:pt>
                <c:pt idx="5154">
                  <c:v>179.005</c:v>
                </c:pt>
                <c:pt idx="5155">
                  <c:v>180.005</c:v>
                </c:pt>
                <c:pt idx="5156">
                  <c:v>181.005</c:v>
                </c:pt>
                <c:pt idx="5157">
                  <c:v>182.005</c:v>
                </c:pt>
                <c:pt idx="5158">
                  <c:v>183.005</c:v>
                </c:pt>
                <c:pt idx="5159">
                  <c:v>184.005</c:v>
                </c:pt>
                <c:pt idx="5160">
                  <c:v>185.005</c:v>
                </c:pt>
                <c:pt idx="5161">
                  <c:v>186.005</c:v>
                </c:pt>
                <c:pt idx="5162">
                  <c:v>187.005</c:v>
                </c:pt>
                <c:pt idx="5163">
                  <c:v>188.005</c:v>
                </c:pt>
                <c:pt idx="5164">
                  <c:v>189.005</c:v>
                </c:pt>
                <c:pt idx="5165">
                  <c:v>190.005</c:v>
                </c:pt>
                <c:pt idx="5166">
                  <c:v>191.005</c:v>
                </c:pt>
                <c:pt idx="5167">
                  <c:v>192.005</c:v>
                </c:pt>
                <c:pt idx="5168">
                  <c:v>193.005</c:v>
                </c:pt>
                <c:pt idx="5169">
                  <c:v>194.005</c:v>
                </c:pt>
                <c:pt idx="5170">
                  <c:v>195.005</c:v>
                </c:pt>
                <c:pt idx="5171">
                  <c:v>196.005</c:v>
                </c:pt>
                <c:pt idx="5172">
                  <c:v>197.005</c:v>
                </c:pt>
                <c:pt idx="5173">
                  <c:v>198.005</c:v>
                </c:pt>
                <c:pt idx="5174">
                  <c:v>199.005</c:v>
                </c:pt>
                <c:pt idx="5175">
                  <c:v>200.005</c:v>
                </c:pt>
                <c:pt idx="5176">
                  <c:v>201.005</c:v>
                </c:pt>
                <c:pt idx="5177">
                  <c:v>202.005</c:v>
                </c:pt>
                <c:pt idx="5178">
                  <c:v>203.005</c:v>
                </c:pt>
                <c:pt idx="5179">
                  <c:v>204.005</c:v>
                </c:pt>
                <c:pt idx="5180">
                  <c:v>205.005</c:v>
                </c:pt>
                <c:pt idx="5181">
                  <c:v>206.005</c:v>
                </c:pt>
                <c:pt idx="5182">
                  <c:v>207.005</c:v>
                </c:pt>
                <c:pt idx="5183">
                  <c:v>208.005</c:v>
                </c:pt>
                <c:pt idx="5184">
                  <c:v>209.005</c:v>
                </c:pt>
                <c:pt idx="5185">
                  <c:v>210.005</c:v>
                </c:pt>
                <c:pt idx="5186">
                  <c:v>211.005</c:v>
                </c:pt>
                <c:pt idx="5187">
                  <c:v>212.005</c:v>
                </c:pt>
                <c:pt idx="5188">
                  <c:v>213.005</c:v>
                </c:pt>
                <c:pt idx="5189">
                  <c:v>214.005</c:v>
                </c:pt>
                <c:pt idx="5190">
                  <c:v>215.005</c:v>
                </c:pt>
                <c:pt idx="5191">
                  <c:v>216.005</c:v>
                </c:pt>
                <c:pt idx="5192">
                  <c:v>217.005</c:v>
                </c:pt>
                <c:pt idx="5193">
                  <c:v>218.005</c:v>
                </c:pt>
                <c:pt idx="5194">
                  <c:v>219.005</c:v>
                </c:pt>
                <c:pt idx="5195">
                  <c:v>220.005</c:v>
                </c:pt>
                <c:pt idx="5196">
                  <c:v>221.005</c:v>
                </c:pt>
                <c:pt idx="5197">
                  <c:v>222.005</c:v>
                </c:pt>
                <c:pt idx="5198">
                  <c:v>223.005</c:v>
                </c:pt>
                <c:pt idx="5199">
                  <c:v>224.005</c:v>
                </c:pt>
                <c:pt idx="5200">
                  <c:v>225.005</c:v>
                </c:pt>
                <c:pt idx="5201">
                  <c:v>226.005</c:v>
                </c:pt>
                <c:pt idx="5202">
                  <c:v>227.005</c:v>
                </c:pt>
                <c:pt idx="5203">
                  <c:v>228.005</c:v>
                </c:pt>
                <c:pt idx="5204">
                  <c:v>229.005</c:v>
                </c:pt>
                <c:pt idx="5205">
                  <c:v>230.005</c:v>
                </c:pt>
                <c:pt idx="5206">
                  <c:v>231.005</c:v>
                </c:pt>
                <c:pt idx="5207">
                  <c:v>232.005</c:v>
                </c:pt>
                <c:pt idx="5208">
                  <c:v>233.005</c:v>
                </c:pt>
                <c:pt idx="5209">
                  <c:v>234.005</c:v>
                </c:pt>
                <c:pt idx="5210">
                  <c:v>235.005</c:v>
                </c:pt>
                <c:pt idx="5211">
                  <c:v>236.005</c:v>
                </c:pt>
                <c:pt idx="5212">
                  <c:v>237.005</c:v>
                </c:pt>
                <c:pt idx="5213">
                  <c:v>238.005</c:v>
                </c:pt>
                <c:pt idx="5214">
                  <c:v>239.005</c:v>
                </c:pt>
                <c:pt idx="5215">
                  <c:v>240.005</c:v>
                </c:pt>
                <c:pt idx="5216">
                  <c:v>241.005</c:v>
                </c:pt>
                <c:pt idx="5217">
                  <c:v>242.005</c:v>
                </c:pt>
                <c:pt idx="5218">
                  <c:v>243.005</c:v>
                </c:pt>
                <c:pt idx="5219">
                  <c:v>244.005</c:v>
                </c:pt>
                <c:pt idx="5220">
                  <c:v>245.005</c:v>
                </c:pt>
                <c:pt idx="5221">
                  <c:v>246.005</c:v>
                </c:pt>
                <c:pt idx="5222">
                  <c:v>247.005</c:v>
                </c:pt>
                <c:pt idx="5223">
                  <c:v>248.005</c:v>
                </c:pt>
                <c:pt idx="5224">
                  <c:v>249.005</c:v>
                </c:pt>
                <c:pt idx="5225">
                  <c:v>250.005</c:v>
                </c:pt>
                <c:pt idx="5226">
                  <c:v>251.005</c:v>
                </c:pt>
                <c:pt idx="5227">
                  <c:v>252.005</c:v>
                </c:pt>
                <c:pt idx="5228">
                  <c:v>253.005</c:v>
                </c:pt>
                <c:pt idx="5229">
                  <c:v>254.005</c:v>
                </c:pt>
                <c:pt idx="5230">
                  <c:v>255.005</c:v>
                </c:pt>
                <c:pt idx="5231">
                  <c:v>256.005</c:v>
                </c:pt>
                <c:pt idx="5232">
                  <c:v>257.005</c:v>
                </c:pt>
                <c:pt idx="5233">
                  <c:v>258.005</c:v>
                </c:pt>
                <c:pt idx="5234">
                  <c:v>259.005</c:v>
                </c:pt>
                <c:pt idx="5235">
                  <c:v>260.005</c:v>
                </c:pt>
                <c:pt idx="5236">
                  <c:v>261.005</c:v>
                </c:pt>
                <c:pt idx="5237">
                  <c:v>262.005</c:v>
                </c:pt>
                <c:pt idx="5238">
                  <c:v>263.005</c:v>
                </c:pt>
                <c:pt idx="5239">
                  <c:v>264.005</c:v>
                </c:pt>
                <c:pt idx="5240">
                  <c:v>265.005</c:v>
                </c:pt>
                <c:pt idx="5241">
                  <c:v>266.005</c:v>
                </c:pt>
                <c:pt idx="5242">
                  <c:v>267.005</c:v>
                </c:pt>
                <c:pt idx="5243">
                  <c:v>268.005</c:v>
                </c:pt>
                <c:pt idx="5244">
                  <c:v>269.005</c:v>
                </c:pt>
                <c:pt idx="5245">
                  <c:v>270.005</c:v>
                </c:pt>
                <c:pt idx="5246">
                  <c:v>271.005</c:v>
                </c:pt>
                <c:pt idx="5247">
                  <c:v>272.005</c:v>
                </c:pt>
                <c:pt idx="5248">
                  <c:v>273.005</c:v>
                </c:pt>
                <c:pt idx="5249">
                  <c:v>274.005</c:v>
                </c:pt>
                <c:pt idx="5250">
                  <c:v>275.005</c:v>
                </c:pt>
                <c:pt idx="5251">
                  <c:v>276.005</c:v>
                </c:pt>
                <c:pt idx="5252">
                  <c:v>277.005</c:v>
                </c:pt>
                <c:pt idx="5253">
                  <c:v>278.005</c:v>
                </c:pt>
                <c:pt idx="5254">
                  <c:v>279.005</c:v>
                </c:pt>
                <c:pt idx="5255">
                  <c:v>280.005</c:v>
                </c:pt>
                <c:pt idx="5256">
                  <c:v>281.005</c:v>
                </c:pt>
                <c:pt idx="5257">
                  <c:v>282.005</c:v>
                </c:pt>
                <c:pt idx="5258">
                  <c:v>283.005</c:v>
                </c:pt>
                <c:pt idx="5259">
                  <c:v>284.005</c:v>
                </c:pt>
                <c:pt idx="5260">
                  <c:v>285.005</c:v>
                </c:pt>
                <c:pt idx="5261">
                  <c:v>286.005</c:v>
                </c:pt>
                <c:pt idx="5262">
                  <c:v>287.005</c:v>
                </c:pt>
                <c:pt idx="5263">
                  <c:v>288.005</c:v>
                </c:pt>
                <c:pt idx="5264">
                  <c:v>289.005</c:v>
                </c:pt>
                <c:pt idx="5265">
                  <c:v>290.005</c:v>
                </c:pt>
                <c:pt idx="5266">
                  <c:v>291.005</c:v>
                </c:pt>
                <c:pt idx="5267">
                  <c:v>292.005</c:v>
                </c:pt>
                <c:pt idx="5268">
                  <c:v>293.005</c:v>
                </c:pt>
                <c:pt idx="5269">
                  <c:v>294.005</c:v>
                </c:pt>
                <c:pt idx="5270">
                  <c:v>295.005</c:v>
                </c:pt>
                <c:pt idx="5271">
                  <c:v>296.005</c:v>
                </c:pt>
                <c:pt idx="5272">
                  <c:v>297.005</c:v>
                </c:pt>
                <c:pt idx="5273">
                  <c:v>298.005</c:v>
                </c:pt>
                <c:pt idx="5274">
                  <c:v>299.005</c:v>
                </c:pt>
                <c:pt idx="5275">
                  <c:v>300.005</c:v>
                </c:pt>
                <c:pt idx="5276">
                  <c:v>301.005</c:v>
                </c:pt>
                <c:pt idx="5277">
                  <c:v>302.005</c:v>
                </c:pt>
                <c:pt idx="5278">
                  <c:v>303.005</c:v>
                </c:pt>
                <c:pt idx="5279">
                  <c:v>304.005</c:v>
                </c:pt>
                <c:pt idx="5280">
                  <c:v>305.005</c:v>
                </c:pt>
                <c:pt idx="5281">
                  <c:v>306.005</c:v>
                </c:pt>
                <c:pt idx="5282">
                  <c:v>307.005</c:v>
                </c:pt>
                <c:pt idx="5283">
                  <c:v>308.005</c:v>
                </c:pt>
                <c:pt idx="5284">
                  <c:v>309.005</c:v>
                </c:pt>
                <c:pt idx="5285">
                  <c:v>310.005</c:v>
                </c:pt>
                <c:pt idx="5286">
                  <c:v>311.005</c:v>
                </c:pt>
                <c:pt idx="5287">
                  <c:v>312.005</c:v>
                </c:pt>
                <c:pt idx="5288">
                  <c:v>313.005</c:v>
                </c:pt>
                <c:pt idx="5289">
                  <c:v>314.005</c:v>
                </c:pt>
                <c:pt idx="5290">
                  <c:v>315.005</c:v>
                </c:pt>
                <c:pt idx="5291">
                  <c:v>316.005</c:v>
                </c:pt>
                <c:pt idx="5292">
                  <c:v>317.005</c:v>
                </c:pt>
                <c:pt idx="5293">
                  <c:v>318.005</c:v>
                </c:pt>
                <c:pt idx="5294">
                  <c:v>319.005</c:v>
                </c:pt>
                <c:pt idx="5295">
                  <c:v>320.005</c:v>
                </c:pt>
                <c:pt idx="5296">
                  <c:v>321.005</c:v>
                </c:pt>
                <c:pt idx="5297">
                  <c:v>322.005</c:v>
                </c:pt>
                <c:pt idx="5298">
                  <c:v>323.005</c:v>
                </c:pt>
                <c:pt idx="5299">
                  <c:v>324.005</c:v>
                </c:pt>
                <c:pt idx="5300">
                  <c:v>325.005</c:v>
                </c:pt>
                <c:pt idx="5301">
                  <c:v>326.005</c:v>
                </c:pt>
                <c:pt idx="5302">
                  <c:v>327.005</c:v>
                </c:pt>
                <c:pt idx="5303">
                  <c:v>328.005</c:v>
                </c:pt>
                <c:pt idx="5304">
                  <c:v>329.005</c:v>
                </c:pt>
                <c:pt idx="5305">
                  <c:v>330.005</c:v>
                </c:pt>
                <c:pt idx="5306">
                  <c:v>331.005</c:v>
                </c:pt>
                <c:pt idx="5307">
                  <c:v>332.005</c:v>
                </c:pt>
                <c:pt idx="5308">
                  <c:v>333.005</c:v>
                </c:pt>
                <c:pt idx="5309">
                  <c:v>334.005</c:v>
                </c:pt>
                <c:pt idx="5310">
                  <c:v>335.005</c:v>
                </c:pt>
                <c:pt idx="5311">
                  <c:v>336.005</c:v>
                </c:pt>
                <c:pt idx="5312">
                  <c:v>337.005</c:v>
                </c:pt>
                <c:pt idx="5313">
                  <c:v>338.005</c:v>
                </c:pt>
                <c:pt idx="5314">
                  <c:v>339.005</c:v>
                </c:pt>
                <c:pt idx="5315">
                  <c:v>340.005</c:v>
                </c:pt>
                <c:pt idx="5316">
                  <c:v>341.005</c:v>
                </c:pt>
                <c:pt idx="5317">
                  <c:v>342.005</c:v>
                </c:pt>
                <c:pt idx="5318">
                  <c:v>343.005</c:v>
                </c:pt>
                <c:pt idx="5319">
                  <c:v>344.005</c:v>
                </c:pt>
                <c:pt idx="5320">
                  <c:v>345.005</c:v>
                </c:pt>
                <c:pt idx="5321">
                  <c:v>346.005</c:v>
                </c:pt>
                <c:pt idx="5322">
                  <c:v>347.005</c:v>
                </c:pt>
                <c:pt idx="5323">
                  <c:v>348.005</c:v>
                </c:pt>
                <c:pt idx="5324">
                  <c:v>349.005</c:v>
                </c:pt>
                <c:pt idx="5325">
                  <c:v>350.005</c:v>
                </c:pt>
                <c:pt idx="5326">
                  <c:v>351.005</c:v>
                </c:pt>
                <c:pt idx="5327">
                  <c:v>352.005</c:v>
                </c:pt>
                <c:pt idx="5328">
                  <c:v>353.005</c:v>
                </c:pt>
                <c:pt idx="5329">
                  <c:v>354.005</c:v>
                </c:pt>
                <c:pt idx="5330">
                  <c:v>355.005</c:v>
                </c:pt>
                <c:pt idx="5331">
                  <c:v>356.005</c:v>
                </c:pt>
                <c:pt idx="5332">
                  <c:v>357.005</c:v>
                </c:pt>
                <c:pt idx="5333">
                  <c:v>358.005</c:v>
                </c:pt>
                <c:pt idx="5334">
                  <c:v>359.005</c:v>
                </c:pt>
                <c:pt idx="5335">
                  <c:v>360.005</c:v>
                </c:pt>
                <c:pt idx="5336">
                  <c:v>361.005</c:v>
                </c:pt>
                <c:pt idx="5337">
                  <c:v>362.005</c:v>
                </c:pt>
                <c:pt idx="5338">
                  <c:v>363.005</c:v>
                </c:pt>
                <c:pt idx="5339">
                  <c:v>364.005</c:v>
                </c:pt>
                <c:pt idx="5340">
                  <c:v>365.005</c:v>
                </c:pt>
                <c:pt idx="5341">
                  <c:v>366.005</c:v>
                </c:pt>
                <c:pt idx="5342">
                  <c:v>367.005</c:v>
                </c:pt>
                <c:pt idx="5343">
                  <c:v>368.005</c:v>
                </c:pt>
                <c:pt idx="5344">
                  <c:v>369.005</c:v>
                </c:pt>
                <c:pt idx="5345">
                  <c:v>370.005</c:v>
                </c:pt>
                <c:pt idx="5346">
                  <c:v>371.005</c:v>
                </c:pt>
                <c:pt idx="5347">
                  <c:v>372.005</c:v>
                </c:pt>
                <c:pt idx="5348">
                  <c:v>373.005</c:v>
                </c:pt>
                <c:pt idx="5349">
                  <c:v>374.005</c:v>
                </c:pt>
                <c:pt idx="5350">
                  <c:v>375.005</c:v>
                </c:pt>
                <c:pt idx="5351">
                  <c:v>376.005</c:v>
                </c:pt>
                <c:pt idx="5352">
                  <c:v>377.005</c:v>
                </c:pt>
                <c:pt idx="5353">
                  <c:v>378.005</c:v>
                </c:pt>
                <c:pt idx="5354">
                  <c:v>379.005</c:v>
                </c:pt>
                <c:pt idx="5355">
                  <c:v>380.005</c:v>
                </c:pt>
                <c:pt idx="5356">
                  <c:v>381.005</c:v>
                </c:pt>
                <c:pt idx="5357">
                  <c:v>382.005</c:v>
                </c:pt>
                <c:pt idx="5358">
                  <c:v>383.005</c:v>
                </c:pt>
                <c:pt idx="5359">
                  <c:v>384.005</c:v>
                </c:pt>
                <c:pt idx="5360">
                  <c:v>385.005</c:v>
                </c:pt>
                <c:pt idx="5361">
                  <c:v>386.005</c:v>
                </c:pt>
                <c:pt idx="5362">
                  <c:v>387.005</c:v>
                </c:pt>
                <c:pt idx="5363">
                  <c:v>388.005</c:v>
                </c:pt>
                <c:pt idx="5364">
                  <c:v>389.005</c:v>
                </c:pt>
                <c:pt idx="5365">
                  <c:v>390.005</c:v>
                </c:pt>
                <c:pt idx="5366">
                  <c:v>391.005</c:v>
                </c:pt>
                <c:pt idx="5367">
                  <c:v>392.005</c:v>
                </c:pt>
                <c:pt idx="5368">
                  <c:v>393.005</c:v>
                </c:pt>
                <c:pt idx="5369">
                  <c:v>394.005</c:v>
                </c:pt>
                <c:pt idx="5370">
                  <c:v>395.005</c:v>
                </c:pt>
                <c:pt idx="5371">
                  <c:v>396.005</c:v>
                </c:pt>
                <c:pt idx="5372">
                  <c:v>397.005</c:v>
                </c:pt>
                <c:pt idx="5373">
                  <c:v>398.005</c:v>
                </c:pt>
                <c:pt idx="5374">
                  <c:v>399.005</c:v>
                </c:pt>
                <c:pt idx="5375">
                  <c:v>400.005</c:v>
                </c:pt>
                <c:pt idx="5376">
                  <c:v>401.005</c:v>
                </c:pt>
                <c:pt idx="5377">
                  <c:v>402.005</c:v>
                </c:pt>
                <c:pt idx="5378">
                  <c:v>403.005</c:v>
                </c:pt>
                <c:pt idx="5379">
                  <c:v>404.005</c:v>
                </c:pt>
                <c:pt idx="5380">
                  <c:v>405.005</c:v>
                </c:pt>
                <c:pt idx="5381">
                  <c:v>406.005</c:v>
                </c:pt>
                <c:pt idx="5382">
                  <c:v>407.005</c:v>
                </c:pt>
                <c:pt idx="5383">
                  <c:v>408.005</c:v>
                </c:pt>
                <c:pt idx="5384">
                  <c:v>409.005</c:v>
                </c:pt>
                <c:pt idx="5385">
                  <c:v>410.005</c:v>
                </c:pt>
                <c:pt idx="5386">
                  <c:v>411.005</c:v>
                </c:pt>
                <c:pt idx="5387">
                  <c:v>412.005</c:v>
                </c:pt>
                <c:pt idx="5388">
                  <c:v>413.005</c:v>
                </c:pt>
                <c:pt idx="5389">
                  <c:v>414.005</c:v>
                </c:pt>
                <c:pt idx="5390">
                  <c:v>415.005</c:v>
                </c:pt>
                <c:pt idx="5391">
                  <c:v>416.005</c:v>
                </c:pt>
                <c:pt idx="5392">
                  <c:v>417.005</c:v>
                </c:pt>
                <c:pt idx="5393">
                  <c:v>418.005</c:v>
                </c:pt>
                <c:pt idx="5394">
                  <c:v>419.005</c:v>
                </c:pt>
                <c:pt idx="5395">
                  <c:v>420.005</c:v>
                </c:pt>
                <c:pt idx="5396">
                  <c:v>421.005</c:v>
                </c:pt>
                <c:pt idx="5397">
                  <c:v>422.005</c:v>
                </c:pt>
                <c:pt idx="5398">
                  <c:v>423.005</c:v>
                </c:pt>
                <c:pt idx="5399">
                  <c:v>424.005</c:v>
                </c:pt>
                <c:pt idx="5400">
                  <c:v>425.005</c:v>
                </c:pt>
                <c:pt idx="5401">
                  <c:v>426.005</c:v>
                </c:pt>
                <c:pt idx="5402">
                  <c:v>427.005</c:v>
                </c:pt>
                <c:pt idx="5403">
                  <c:v>428.005</c:v>
                </c:pt>
                <c:pt idx="5404">
                  <c:v>429.005</c:v>
                </c:pt>
                <c:pt idx="5405">
                  <c:v>430.005</c:v>
                </c:pt>
                <c:pt idx="5406">
                  <c:v>431.005</c:v>
                </c:pt>
                <c:pt idx="5407">
                  <c:v>432.005</c:v>
                </c:pt>
                <c:pt idx="5408">
                  <c:v>433.005</c:v>
                </c:pt>
                <c:pt idx="5409">
                  <c:v>434.005</c:v>
                </c:pt>
                <c:pt idx="5410">
                  <c:v>435.005</c:v>
                </c:pt>
                <c:pt idx="5411">
                  <c:v>436.005</c:v>
                </c:pt>
                <c:pt idx="5412">
                  <c:v>437.005</c:v>
                </c:pt>
                <c:pt idx="5413">
                  <c:v>438.005</c:v>
                </c:pt>
                <c:pt idx="5414">
                  <c:v>439.005</c:v>
                </c:pt>
                <c:pt idx="5415">
                  <c:v>440.005</c:v>
                </c:pt>
                <c:pt idx="5416">
                  <c:v>441.005</c:v>
                </c:pt>
                <c:pt idx="5417">
                  <c:v>442.005</c:v>
                </c:pt>
                <c:pt idx="5418">
                  <c:v>443.005</c:v>
                </c:pt>
                <c:pt idx="5419">
                  <c:v>444.005</c:v>
                </c:pt>
                <c:pt idx="5420">
                  <c:v>445.005</c:v>
                </c:pt>
                <c:pt idx="5421">
                  <c:v>446.005</c:v>
                </c:pt>
                <c:pt idx="5422">
                  <c:v>447.005</c:v>
                </c:pt>
                <c:pt idx="5423">
                  <c:v>448.005</c:v>
                </c:pt>
                <c:pt idx="5424">
                  <c:v>449.005</c:v>
                </c:pt>
                <c:pt idx="5425">
                  <c:v>450.005</c:v>
                </c:pt>
                <c:pt idx="5426">
                  <c:v>451.005</c:v>
                </c:pt>
                <c:pt idx="5427">
                  <c:v>452.005</c:v>
                </c:pt>
                <c:pt idx="5428">
                  <c:v>453.005</c:v>
                </c:pt>
                <c:pt idx="5429">
                  <c:v>454.005</c:v>
                </c:pt>
                <c:pt idx="5430">
                  <c:v>455.005</c:v>
                </c:pt>
                <c:pt idx="5431">
                  <c:v>456.005</c:v>
                </c:pt>
                <c:pt idx="5432">
                  <c:v>457.005</c:v>
                </c:pt>
                <c:pt idx="5433">
                  <c:v>458.005</c:v>
                </c:pt>
                <c:pt idx="5434">
                  <c:v>459.005</c:v>
                </c:pt>
                <c:pt idx="5435">
                  <c:v>460.005</c:v>
                </c:pt>
                <c:pt idx="5436">
                  <c:v>461.005</c:v>
                </c:pt>
                <c:pt idx="5437">
                  <c:v>462.005</c:v>
                </c:pt>
                <c:pt idx="5438">
                  <c:v>463.005</c:v>
                </c:pt>
                <c:pt idx="5439">
                  <c:v>464.005</c:v>
                </c:pt>
                <c:pt idx="5440">
                  <c:v>465.005</c:v>
                </c:pt>
                <c:pt idx="5441">
                  <c:v>466.005</c:v>
                </c:pt>
                <c:pt idx="5442">
                  <c:v>467.005</c:v>
                </c:pt>
                <c:pt idx="5443">
                  <c:v>468.005</c:v>
                </c:pt>
                <c:pt idx="5444">
                  <c:v>469.005</c:v>
                </c:pt>
                <c:pt idx="5445">
                  <c:v>470.005</c:v>
                </c:pt>
                <c:pt idx="5446">
                  <c:v>471.005</c:v>
                </c:pt>
                <c:pt idx="5447">
                  <c:v>472.005</c:v>
                </c:pt>
                <c:pt idx="5448">
                  <c:v>473.005</c:v>
                </c:pt>
                <c:pt idx="5449">
                  <c:v>474.005</c:v>
                </c:pt>
                <c:pt idx="5450">
                  <c:v>475.005</c:v>
                </c:pt>
                <c:pt idx="5451">
                  <c:v>476.005</c:v>
                </c:pt>
                <c:pt idx="5452">
                  <c:v>477.005</c:v>
                </c:pt>
                <c:pt idx="5453">
                  <c:v>478.005</c:v>
                </c:pt>
                <c:pt idx="5454">
                  <c:v>479.005</c:v>
                </c:pt>
                <c:pt idx="5455">
                  <c:v>480.005</c:v>
                </c:pt>
                <c:pt idx="5456">
                  <c:v>481.005</c:v>
                </c:pt>
                <c:pt idx="5457">
                  <c:v>482.005</c:v>
                </c:pt>
                <c:pt idx="5458">
                  <c:v>483.005</c:v>
                </c:pt>
                <c:pt idx="5459">
                  <c:v>484.005</c:v>
                </c:pt>
                <c:pt idx="5460">
                  <c:v>485.005</c:v>
                </c:pt>
                <c:pt idx="5461">
                  <c:v>486.005</c:v>
                </c:pt>
                <c:pt idx="5462">
                  <c:v>487.005</c:v>
                </c:pt>
                <c:pt idx="5463">
                  <c:v>488.005</c:v>
                </c:pt>
                <c:pt idx="5464">
                  <c:v>489.005</c:v>
                </c:pt>
                <c:pt idx="5465">
                  <c:v>490.005</c:v>
                </c:pt>
                <c:pt idx="5466">
                  <c:v>491.005</c:v>
                </c:pt>
                <c:pt idx="5467">
                  <c:v>492.005</c:v>
                </c:pt>
                <c:pt idx="5468">
                  <c:v>493.00068099999999</c:v>
                </c:pt>
                <c:pt idx="5469">
                  <c:v>493.97619900000001</c:v>
                </c:pt>
                <c:pt idx="5470">
                  <c:v>494.93427700000001</c:v>
                </c:pt>
                <c:pt idx="5471">
                  <c:v>495.87783999999999</c:v>
                </c:pt>
                <c:pt idx="5472">
                  <c:v>496.81003900000002</c:v>
                </c:pt>
                <c:pt idx="5473">
                  <c:v>497.73431799999997</c:v>
                </c:pt>
                <c:pt idx="5474">
                  <c:v>498.65448900000001</c:v>
                </c:pt>
                <c:pt idx="5475">
                  <c:v>499.57484899999997</c:v>
                </c:pt>
                <c:pt idx="5476">
                  <c:v>500.50032599999997</c:v>
                </c:pt>
                <c:pt idx="5477">
                  <c:v>501.43670300000002</c:v>
                </c:pt>
                <c:pt idx="5478">
                  <c:v>502.39091999999999</c:v>
                </c:pt>
                <c:pt idx="5479">
                  <c:v>503.37154099999998</c:v>
                </c:pt>
                <c:pt idx="5480">
                  <c:v>504.37154099999998</c:v>
                </c:pt>
                <c:pt idx="5481">
                  <c:v>505.37154099999998</c:v>
                </c:pt>
                <c:pt idx="5482">
                  <c:v>506.37154099999998</c:v>
                </c:pt>
                <c:pt idx="5483">
                  <c:v>507.37154099999998</c:v>
                </c:pt>
                <c:pt idx="5484">
                  <c:v>508.37154099999998</c:v>
                </c:pt>
                <c:pt idx="5485">
                  <c:v>509.37154099999998</c:v>
                </c:pt>
                <c:pt idx="5486">
                  <c:v>510.37154099999998</c:v>
                </c:pt>
                <c:pt idx="5487">
                  <c:v>511.37154099999998</c:v>
                </c:pt>
                <c:pt idx="5488">
                  <c:v>512.37154099999998</c:v>
                </c:pt>
                <c:pt idx="5489">
                  <c:v>513.37154099999998</c:v>
                </c:pt>
                <c:pt idx="5490">
                  <c:v>514.37154099999998</c:v>
                </c:pt>
                <c:pt idx="5491">
                  <c:v>515.37154099999998</c:v>
                </c:pt>
                <c:pt idx="5492">
                  <c:v>516.37154099999998</c:v>
                </c:pt>
                <c:pt idx="5493">
                  <c:v>517.37154099999998</c:v>
                </c:pt>
                <c:pt idx="5494">
                  <c:v>518.37154099999998</c:v>
                </c:pt>
                <c:pt idx="5495">
                  <c:v>519.37154099999998</c:v>
                </c:pt>
                <c:pt idx="5496">
                  <c:v>520.37154099999998</c:v>
                </c:pt>
                <c:pt idx="5497">
                  <c:v>521.37154099999998</c:v>
                </c:pt>
                <c:pt idx="5498">
                  <c:v>522.37154099999998</c:v>
                </c:pt>
                <c:pt idx="5499">
                  <c:v>523.37154099999998</c:v>
                </c:pt>
                <c:pt idx="5500">
                  <c:v>524.37154099999998</c:v>
                </c:pt>
                <c:pt idx="5501">
                  <c:v>525.37154099999998</c:v>
                </c:pt>
                <c:pt idx="5502">
                  <c:v>526.37154099999998</c:v>
                </c:pt>
                <c:pt idx="5503">
                  <c:v>527.37154099999998</c:v>
                </c:pt>
                <c:pt idx="5504">
                  <c:v>528.37154099999998</c:v>
                </c:pt>
                <c:pt idx="5505">
                  <c:v>529.37154099999998</c:v>
                </c:pt>
                <c:pt idx="5506">
                  <c:v>530.37154099999998</c:v>
                </c:pt>
                <c:pt idx="5507">
                  <c:v>531.37154099999998</c:v>
                </c:pt>
                <c:pt idx="5508">
                  <c:v>532.37154099999998</c:v>
                </c:pt>
                <c:pt idx="5509">
                  <c:v>533.37154099999998</c:v>
                </c:pt>
                <c:pt idx="5510">
                  <c:v>534.37154099999998</c:v>
                </c:pt>
                <c:pt idx="5511">
                  <c:v>535.37154099999998</c:v>
                </c:pt>
                <c:pt idx="5512">
                  <c:v>536.37154099999998</c:v>
                </c:pt>
                <c:pt idx="5513">
                  <c:v>537.37154099999998</c:v>
                </c:pt>
                <c:pt idx="5514">
                  <c:v>538.37154099999998</c:v>
                </c:pt>
                <c:pt idx="5515">
                  <c:v>539.37154099999998</c:v>
                </c:pt>
                <c:pt idx="5516">
                  <c:v>540.37154099999998</c:v>
                </c:pt>
                <c:pt idx="5517">
                  <c:v>541.37154099999998</c:v>
                </c:pt>
                <c:pt idx="5518">
                  <c:v>542.37154099999998</c:v>
                </c:pt>
                <c:pt idx="5519">
                  <c:v>543.37154099999998</c:v>
                </c:pt>
                <c:pt idx="5520">
                  <c:v>544.37154099999998</c:v>
                </c:pt>
                <c:pt idx="5521">
                  <c:v>545.37154099999998</c:v>
                </c:pt>
                <c:pt idx="5522">
                  <c:v>546.37154099999998</c:v>
                </c:pt>
                <c:pt idx="5523">
                  <c:v>547.37154099999998</c:v>
                </c:pt>
                <c:pt idx="5524">
                  <c:v>548.37154099999998</c:v>
                </c:pt>
                <c:pt idx="5525">
                  <c:v>549.37154099999998</c:v>
                </c:pt>
                <c:pt idx="5526">
                  <c:v>550.37154099999998</c:v>
                </c:pt>
                <c:pt idx="5527">
                  <c:v>551.37154099999998</c:v>
                </c:pt>
                <c:pt idx="5528">
                  <c:v>552.37154099999998</c:v>
                </c:pt>
                <c:pt idx="5529">
                  <c:v>553.37154099999998</c:v>
                </c:pt>
                <c:pt idx="5530">
                  <c:v>554.37154099999998</c:v>
                </c:pt>
                <c:pt idx="5531">
                  <c:v>555.37154099999998</c:v>
                </c:pt>
                <c:pt idx="5532">
                  <c:v>556.37154099999998</c:v>
                </c:pt>
                <c:pt idx="5533">
                  <c:v>557.37154099999998</c:v>
                </c:pt>
                <c:pt idx="5534">
                  <c:v>558.37154099999998</c:v>
                </c:pt>
                <c:pt idx="5535">
                  <c:v>559.37154099999998</c:v>
                </c:pt>
                <c:pt idx="5536">
                  <c:v>560.37154099999998</c:v>
                </c:pt>
                <c:pt idx="5537">
                  <c:v>561.37154099999998</c:v>
                </c:pt>
                <c:pt idx="5538">
                  <c:v>562.37154099999998</c:v>
                </c:pt>
                <c:pt idx="5539">
                  <c:v>563.37154099999998</c:v>
                </c:pt>
                <c:pt idx="5540">
                  <c:v>564.37154099999998</c:v>
                </c:pt>
                <c:pt idx="5541">
                  <c:v>565.37154099999998</c:v>
                </c:pt>
                <c:pt idx="5542">
                  <c:v>566.37154099999998</c:v>
                </c:pt>
                <c:pt idx="5543">
                  <c:v>567.37154099999998</c:v>
                </c:pt>
                <c:pt idx="5544">
                  <c:v>568.37154099999998</c:v>
                </c:pt>
                <c:pt idx="5545">
                  <c:v>569.37154099999998</c:v>
                </c:pt>
                <c:pt idx="5546">
                  <c:v>570.37154099999998</c:v>
                </c:pt>
                <c:pt idx="5547">
                  <c:v>571.37154099999998</c:v>
                </c:pt>
                <c:pt idx="5548">
                  <c:v>572.37154099999998</c:v>
                </c:pt>
                <c:pt idx="5549">
                  <c:v>573.37154099999998</c:v>
                </c:pt>
                <c:pt idx="5550">
                  <c:v>574.37154099999998</c:v>
                </c:pt>
                <c:pt idx="5551">
                  <c:v>575.37154099999998</c:v>
                </c:pt>
                <c:pt idx="5552">
                  <c:v>576.37154099999998</c:v>
                </c:pt>
                <c:pt idx="5553">
                  <c:v>577.37154099999998</c:v>
                </c:pt>
                <c:pt idx="5554">
                  <c:v>578.37154099999998</c:v>
                </c:pt>
                <c:pt idx="5555">
                  <c:v>579.37154099999998</c:v>
                </c:pt>
                <c:pt idx="5556">
                  <c:v>580.37154099999998</c:v>
                </c:pt>
                <c:pt idx="5557">
                  <c:v>581.37154099999998</c:v>
                </c:pt>
                <c:pt idx="5558">
                  <c:v>582.37154099999998</c:v>
                </c:pt>
                <c:pt idx="5559">
                  <c:v>583.37154099999998</c:v>
                </c:pt>
                <c:pt idx="5560">
                  <c:v>584.37154099999998</c:v>
                </c:pt>
                <c:pt idx="5561">
                  <c:v>585.37154099999998</c:v>
                </c:pt>
                <c:pt idx="5562">
                  <c:v>586.37154099999998</c:v>
                </c:pt>
                <c:pt idx="5563">
                  <c:v>587.37154099999998</c:v>
                </c:pt>
                <c:pt idx="5564">
                  <c:v>588.37154099999998</c:v>
                </c:pt>
                <c:pt idx="5565">
                  <c:v>589.37154099999998</c:v>
                </c:pt>
                <c:pt idx="5566">
                  <c:v>590.37154099999998</c:v>
                </c:pt>
                <c:pt idx="5567">
                  <c:v>591.37154099999998</c:v>
                </c:pt>
                <c:pt idx="5568">
                  <c:v>592.37154099999998</c:v>
                </c:pt>
                <c:pt idx="5569">
                  <c:v>593.37154099999998</c:v>
                </c:pt>
                <c:pt idx="5570">
                  <c:v>594.37154099999998</c:v>
                </c:pt>
                <c:pt idx="5571">
                  <c:v>595.37154099999998</c:v>
                </c:pt>
                <c:pt idx="5572">
                  <c:v>596.37154099999998</c:v>
                </c:pt>
                <c:pt idx="5573">
                  <c:v>597.37154099999998</c:v>
                </c:pt>
                <c:pt idx="5574">
                  <c:v>598.37154099999998</c:v>
                </c:pt>
                <c:pt idx="5575">
                  <c:v>599.37154099999998</c:v>
                </c:pt>
                <c:pt idx="5576">
                  <c:v>600.37154099999998</c:v>
                </c:pt>
                <c:pt idx="5577">
                  <c:v>601.37154099999998</c:v>
                </c:pt>
                <c:pt idx="5578">
                  <c:v>602.37154099999998</c:v>
                </c:pt>
                <c:pt idx="5579">
                  <c:v>603.37154099999998</c:v>
                </c:pt>
                <c:pt idx="5580">
                  <c:v>604.37154099999998</c:v>
                </c:pt>
                <c:pt idx="5581">
                  <c:v>605.37154099999998</c:v>
                </c:pt>
                <c:pt idx="5582">
                  <c:v>606.37154099999998</c:v>
                </c:pt>
                <c:pt idx="5583">
                  <c:v>607.37154099999998</c:v>
                </c:pt>
                <c:pt idx="5584">
                  <c:v>608.37154099999998</c:v>
                </c:pt>
                <c:pt idx="5585">
                  <c:v>609.37154099999998</c:v>
                </c:pt>
                <c:pt idx="5586">
                  <c:v>610.37154099999998</c:v>
                </c:pt>
                <c:pt idx="5587">
                  <c:v>611.37154099999998</c:v>
                </c:pt>
                <c:pt idx="5588">
                  <c:v>612.37154099999998</c:v>
                </c:pt>
                <c:pt idx="5589">
                  <c:v>613.37154099999998</c:v>
                </c:pt>
                <c:pt idx="5590">
                  <c:v>614.37154099999998</c:v>
                </c:pt>
                <c:pt idx="5591">
                  <c:v>615.37154099999998</c:v>
                </c:pt>
                <c:pt idx="5592">
                  <c:v>616.37154099999998</c:v>
                </c:pt>
                <c:pt idx="5593">
                  <c:v>617.37154099999998</c:v>
                </c:pt>
                <c:pt idx="5594">
                  <c:v>618.37154099999998</c:v>
                </c:pt>
                <c:pt idx="5595">
                  <c:v>619.37154099999998</c:v>
                </c:pt>
                <c:pt idx="5596">
                  <c:v>620.37154099999998</c:v>
                </c:pt>
                <c:pt idx="5597">
                  <c:v>621.37154099999998</c:v>
                </c:pt>
                <c:pt idx="5598">
                  <c:v>622.37154099999998</c:v>
                </c:pt>
                <c:pt idx="5599">
                  <c:v>623.37154099999998</c:v>
                </c:pt>
                <c:pt idx="5600">
                  <c:v>624.37154099999998</c:v>
                </c:pt>
                <c:pt idx="5601">
                  <c:v>625.37154099999998</c:v>
                </c:pt>
                <c:pt idx="5602">
                  <c:v>626.37154099999998</c:v>
                </c:pt>
                <c:pt idx="5603">
                  <c:v>627.37154099999998</c:v>
                </c:pt>
                <c:pt idx="5604">
                  <c:v>628.37154099999998</c:v>
                </c:pt>
                <c:pt idx="5605">
                  <c:v>629.37154099999998</c:v>
                </c:pt>
                <c:pt idx="5606">
                  <c:v>630.37154099999998</c:v>
                </c:pt>
                <c:pt idx="5607">
                  <c:v>631.37154099999998</c:v>
                </c:pt>
                <c:pt idx="5608">
                  <c:v>632.37154099999998</c:v>
                </c:pt>
                <c:pt idx="5609">
                  <c:v>633.37154099999998</c:v>
                </c:pt>
                <c:pt idx="5610">
                  <c:v>634.37154099999998</c:v>
                </c:pt>
                <c:pt idx="5611">
                  <c:v>635.37154099999998</c:v>
                </c:pt>
                <c:pt idx="5612">
                  <c:v>636.37154099999998</c:v>
                </c:pt>
                <c:pt idx="5613">
                  <c:v>637.37154099999998</c:v>
                </c:pt>
                <c:pt idx="5614">
                  <c:v>638.37154099999998</c:v>
                </c:pt>
                <c:pt idx="5615">
                  <c:v>639.37154099999998</c:v>
                </c:pt>
                <c:pt idx="5616">
                  <c:v>640.37154099999998</c:v>
                </c:pt>
                <c:pt idx="5617">
                  <c:v>641.37154099999998</c:v>
                </c:pt>
                <c:pt idx="5618">
                  <c:v>642.37154099999998</c:v>
                </c:pt>
                <c:pt idx="5619">
                  <c:v>643.37154099999998</c:v>
                </c:pt>
                <c:pt idx="5620">
                  <c:v>644.37154099999998</c:v>
                </c:pt>
                <c:pt idx="5621">
                  <c:v>645.37154099999998</c:v>
                </c:pt>
                <c:pt idx="5622">
                  <c:v>646.37154099999998</c:v>
                </c:pt>
                <c:pt idx="5623">
                  <c:v>647.37154099999998</c:v>
                </c:pt>
                <c:pt idx="5624">
                  <c:v>648.37154099999998</c:v>
                </c:pt>
                <c:pt idx="5625">
                  <c:v>649.37154099999998</c:v>
                </c:pt>
                <c:pt idx="5626">
                  <c:v>650.37154099999998</c:v>
                </c:pt>
                <c:pt idx="5627">
                  <c:v>651.37154099999998</c:v>
                </c:pt>
                <c:pt idx="5628">
                  <c:v>652.37154099999998</c:v>
                </c:pt>
                <c:pt idx="5629">
                  <c:v>653.37154099999998</c:v>
                </c:pt>
                <c:pt idx="5630">
                  <c:v>654.37154099999998</c:v>
                </c:pt>
                <c:pt idx="5631">
                  <c:v>655.37154099999998</c:v>
                </c:pt>
                <c:pt idx="5632">
                  <c:v>656.37154099999998</c:v>
                </c:pt>
                <c:pt idx="5633">
                  <c:v>657.37154099999998</c:v>
                </c:pt>
                <c:pt idx="5634">
                  <c:v>658.37154099999998</c:v>
                </c:pt>
                <c:pt idx="5635">
                  <c:v>659.37154099999998</c:v>
                </c:pt>
                <c:pt idx="5636">
                  <c:v>660.37154099999998</c:v>
                </c:pt>
                <c:pt idx="5637">
                  <c:v>661.37154099999998</c:v>
                </c:pt>
                <c:pt idx="5638">
                  <c:v>662.37154099999998</c:v>
                </c:pt>
                <c:pt idx="5639">
                  <c:v>663.37154099999998</c:v>
                </c:pt>
                <c:pt idx="5640">
                  <c:v>664.37154099999998</c:v>
                </c:pt>
                <c:pt idx="5641">
                  <c:v>665.37154099999998</c:v>
                </c:pt>
                <c:pt idx="5642">
                  <c:v>666.37154099999998</c:v>
                </c:pt>
                <c:pt idx="5643">
                  <c:v>667.37154099999998</c:v>
                </c:pt>
                <c:pt idx="5644">
                  <c:v>668.37154099999998</c:v>
                </c:pt>
                <c:pt idx="5645">
                  <c:v>669.37154099999998</c:v>
                </c:pt>
                <c:pt idx="5646">
                  <c:v>670.37154099999998</c:v>
                </c:pt>
                <c:pt idx="5647">
                  <c:v>671.37154099999998</c:v>
                </c:pt>
                <c:pt idx="5648">
                  <c:v>672.37154099999998</c:v>
                </c:pt>
                <c:pt idx="5649">
                  <c:v>673.37154099999998</c:v>
                </c:pt>
                <c:pt idx="5650">
                  <c:v>674.37154099999998</c:v>
                </c:pt>
                <c:pt idx="5651">
                  <c:v>675.37154099999998</c:v>
                </c:pt>
                <c:pt idx="5652">
                  <c:v>676.37154099999998</c:v>
                </c:pt>
                <c:pt idx="5653">
                  <c:v>677.37154099999998</c:v>
                </c:pt>
                <c:pt idx="5654">
                  <c:v>678.37154099999998</c:v>
                </c:pt>
                <c:pt idx="5655">
                  <c:v>679.37154099999998</c:v>
                </c:pt>
                <c:pt idx="5656">
                  <c:v>680.37154099999998</c:v>
                </c:pt>
                <c:pt idx="5657">
                  <c:v>681.37154099999998</c:v>
                </c:pt>
                <c:pt idx="5658">
                  <c:v>682.37154099999998</c:v>
                </c:pt>
                <c:pt idx="5659">
                  <c:v>683.37154099999998</c:v>
                </c:pt>
                <c:pt idx="5660">
                  <c:v>684.37154099999998</c:v>
                </c:pt>
                <c:pt idx="5661">
                  <c:v>685.37154099999998</c:v>
                </c:pt>
                <c:pt idx="5662">
                  <c:v>686.37154099999998</c:v>
                </c:pt>
                <c:pt idx="5663">
                  <c:v>687.37154099999998</c:v>
                </c:pt>
                <c:pt idx="5664">
                  <c:v>688.37154099999998</c:v>
                </c:pt>
                <c:pt idx="5665">
                  <c:v>689.37154099999998</c:v>
                </c:pt>
                <c:pt idx="5666">
                  <c:v>690.37154099999998</c:v>
                </c:pt>
                <c:pt idx="5667">
                  <c:v>691.37154099999998</c:v>
                </c:pt>
                <c:pt idx="5668">
                  <c:v>692.37154099999998</c:v>
                </c:pt>
                <c:pt idx="5669">
                  <c:v>693.37154099999998</c:v>
                </c:pt>
                <c:pt idx="5670">
                  <c:v>694.37154099999998</c:v>
                </c:pt>
                <c:pt idx="5671">
                  <c:v>695.37154099999998</c:v>
                </c:pt>
                <c:pt idx="5672">
                  <c:v>696.37154099999998</c:v>
                </c:pt>
                <c:pt idx="5673">
                  <c:v>697.37154099999998</c:v>
                </c:pt>
                <c:pt idx="5674">
                  <c:v>698.37154099999998</c:v>
                </c:pt>
                <c:pt idx="5675">
                  <c:v>699.37154099999998</c:v>
                </c:pt>
                <c:pt idx="5676">
                  <c:v>700.37154099999998</c:v>
                </c:pt>
                <c:pt idx="5677">
                  <c:v>701.37154099999998</c:v>
                </c:pt>
                <c:pt idx="5678">
                  <c:v>702.37154099999998</c:v>
                </c:pt>
                <c:pt idx="5679">
                  <c:v>703.37154099999998</c:v>
                </c:pt>
                <c:pt idx="5680">
                  <c:v>704.37154099999998</c:v>
                </c:pt>
                <c:pt idx="5681">
                  <c:v>705.37154099999998</c:v>
                </c:pt>
                <c:pt idx="5682">
                  <c:v>706.37154099999998</c:v>
                </c:pt>
                <c:pt idx="5683">
                  <c:v>707.37154099999998</c:v>
                </c:pt>
                <c:pt idx="5684">
                  <c:v>708.37154099999998</c:v>
                </c:pt>
                <c:pt idx="5685">
                  <c:v>709.37154099999998</c:v>
                </c:pt>
                <c:pt idx="5686">
                  <c:v>710.37154099999998</c:v>
                </c:pt>
                <c:pt idx="5687">
                  <c:v>711.37154099999998</c:v>
                </c:pt>
                <c:pt idx="5688">
                  <c:v>712.37154099999998</c:v>
                </c:pt>
                <c:pt idx="5689">
                  <c:v>713.37154099999998</c:v>
                </c:pt>
                <c:pt idx="5690">
                  <c:v>714.37154099999998</c:v>
                </c:pt>
                <c:pt idx="5691">
                  <c:v>715.37154099999998</c:v>
                </c:pt>
                <c:pt idx="5692">
                  <c:v>716.37154099999998</c:v>
                </c:pt>
                <c:pt idx="5693">
                  <c:v>717.37154099999998</c:v>
                </c:pt>
                <c:pt idx="5694">
                  <c:v>718.37154099999998</c:v>
                </c:pt>
                <c:pt idx="5695">
                  <c:v>719.37154099999998</c:v>
                </c:pt>
                <c:pt idx="5696">
                  <c:v>720.37154099999998</c:v>
                </c:pt>
                <c:pt idx="5697">
                  <c:v>721.37154099999998</c:v>
                </c:pt>
                <c:pt idx="5698">
                  <c:v>722.37154099999998</c:v>
                </c:pt>
                <c:pt idx="5699">
                  <c:v>723.37154099999998</c:v>
                </c:pt>
                <c:pt idx="5700">
                  <c:v>724.37154099999998</c:v>
                </c:pt>
                <c:pt idx="5701">
                  <c:v>725.37154099999998</c:v>
                </c:pt>
                <c:pt idx="5702">
                  <c:v>726.37154099999998</c:v>
                </c:pt>
                <c:pt idx="5703">
                  <c:v>727.37154099999998</c:v>
                </c:pt>
                <c:pt idx="5704">
                  <c:v>728.37154099999998</c:v>
                </c:pt>
                <c:pt idx="5705">
                  <c:v>729.37154099999998</c:v>
                </c:pt>
                <c:pt idx="5706">
                  <c:v>730.37154099999998</c:v>
                </c:pt>
                <c:pt idx="5707">
                  <c:v>731.37154099999998</c:v>
                </c:pt>
                <c:pt idx="5708">
                  <c:v>732.37154099999998</c:v>
                </c:pt>
                <c:pt idx="5709">
                  <c:v>733.37154099999998</c:v>
                </c:pt>
                <c:pt idx="5710">
                  <c:v>734.37154099999998</c:v>
                </c:pt>
                <c:pt idx="5711">
                  <c:v>735.37154099999998</c:v>
                </c:pt>
                <c:pt idx="5712">
                  <c:v>736.37154099999998</c:v>
                </c:pt>
                <c:pt idx="5713">
                  <c:v>737.37154099999998</c:v>
                </c:pt>
                <c:pt idx="5714">
                  <c:v>738.37154099999998</c:v>
                </c:pt>
                <c:pt idx="5715">
                  <c:v>739.37154099999998</c:v>
                </c:pt>
                <c:pt idx="5716">
                  <c:v>740.37154099999998</c:v>
                </c:pt>
                <c:pt idx="5717">
                  <c:v>741.37154099999998</c:v>
                </c:pt>
                <c:pt idx="5718">
                  <c:v>742.37154099999998</c:v>
                </c:pt>
                <c:pt idx="5719">
                  <c:v>743.37154099999998</c:v>
                </c:pt>
                <c:pt idx="5720">
                  <c:v>744.37154099999998</c:v>
                </c:pt>
                <c:pt idx="5721">
                  <c:v>745.37154099999998</c:v>
                </c:pt>
                <c:pt idx="5722">
                  <c:v>746.37154099999998</c:v>
                </c:pt>
                <c:pt idx="5723">
                  <c:v>747.37154099999998</c:v>
                </c:pt>
                <c:pt idx="5724">
                  <c:v>748.37154099999998</c:v>
                </c:pt>
                <c:pt idx="5725">
                  <c:v>749.37154099999998</c:v>
                </c:pt>
                <c:pt idx="5726">
                  <c:v>750.37154099999998</c:v>
                </c:pt>
                <c:pt idx="5727">
                  <c:v>751.37154099999998</c:v>
                </c:pt>
                <c:pt idx="5728">
                  <c:v>752.37154099999998</c:v>
                </c:pt>
                <c:pt idx="5729">
                  <c:v>753.37154099999998</c:v>
                </c:pt>
                <c:pt idx="5730">
                  <c:v>754.37154099999998</c:v>
                </c:pt>
                <c:pt idx="5731">
                  <c:v>755.37154099999998</c:v>
                </c:pt>
                <c:pt idx="5732">
                  <c:v>756.37154099999998</c:v>
                </c:pt>
                <c:pt idx="5733">
                  <c:v>757.37154099999998</c:v>
                </c:pt>
                <c:pt idx="5734">
                  <c:v>758.37154099999998</c:v>
                </c:pt>
                <c:pt idx="5735">
                  <c:v>759.37154099999998</c:v>
                </c:pt>
                <c:pt idx="5736">
                  <c:v>760.37154099999998</c:v>
                </c:pt>
                <c:pt idx="5737">
                  <c:v>761.37154099999998</c:v>
                </c:pt>
                <c:pt idx="5738">
                  <c:v>762.37154099999998</c:v>
                </c:pt>
                <c:pt idx="5739">
                  <c:v>763.37154099999998</c:v>
                </c:pt>
                <c:pt idx="5740">
                  <c:v>764.37154099999998</c:v>
                </c:pt>
                <c:pt idx="5741">
                  <c:v>765.37154099999998</c:v>
                </c:pt>
                <c:pt idx="5742">
                  <c:v>766.37154099999998</c:v>
                </c:pt>
                <c:pt idx="5743">
                  <c:v>767.37154099999998</c:v>
                </c:pt>
                <c:pt idx="5744">
                  <c:v>768.37154099999998</c:v>
                </c:pt>
                <c:pt idx="5745">
                  <c:v>769.37154099999998</c:v>
                </c:pt>
                <c:pt idx="5746">
                  <c:v>770.37154099999998</c:v>
                </c:pt>
                <c:pt idx="5747">
                  <c:v>771.37154099999998</c:v>
                </c:pt>
                <c:pt idx="5748">
                  <c:v>772.37154099999998</c:v>
                </c:pt>
                <c:pt idx="5749">
                  <c:v>773.37154099999998</c:v>
                </c:pt>
                <c:pt idx="5750">
                  <c:v>774.37154099999998</c:v>
                </c:pt>
                <c:pt idx="5751">
                  <c:v>775.37154099999998</c:v>
                </c:pt>
                <c:pt idx="5752">
                  <c:v>776.37154099999998</c:v>
                </c:pt>
                <c:pt idx="5753">
                  <c:v>777.37154099999998</c:v>
                </c:pt>
                <c:pt idx="5754">
                  <c:v>778.37154099999998</c:v>
                </c:pt>
                <c:pt idx="5755">
                  <c:v>779.37154099999998</c:v>
                </c:pt>
                <c:pt idx="5756">
                  <c:v>780.37154099999998</c:v>
                </c:pt>
                <c:pt idx="5757">
                  <c:v>781.37154099999998</c:v>
                </c:pt>
                <c:pt idx="5758">
                  <c:v>782.37154099999998</c:v>
                </c:pt>
                <c:pt idx="5759">
                  <c:v>783.37154099999998</c:v>
                </c:pt>
                <c:pt idx="5760">
                  <c:v>784.37154099999998</c:v>
                </c:pt>
                <c:pt idx="5761">
                  <c:v>785.37154099999998</c:v>
                </c:pt>
                <c:pt idx="5762">
                  <c:v>786.37154099999998</c:v>
                </c:pt>
                <c:pt idx="5763">
                  <c:v>787.37154099999998</c:v>
                </c:pt>
                <c:pt idx="5764">
                  <c:v>788.37154099999998</c:v>
                </c:pt>
                <c:pt idx="5765">
                  <c:v>789.37154099999998</c:v>
                </c:pt>
                <c:pt idx="5766">
                  <c:v>790.37154099999998</c:v>
                </c:pt>
                <c:pt idx="5767">
                  <c:v>791.37154099999998</c:v>
                </c:pt>
                <c:pt idx="5768">
                  <c:v>792.37154099999998</c:v>
                </c:pt>
                <c:pt idx="5769">
                  <c:v>793.37154099999998</c:v>
                </c:pt>
                <c:pt idx="5770">
                  <c:v>794.37154099999998</c:v>
                </c:pt>
                <c:pt idx="5771">
                  <c:v>795.37154099999998</c:v>
                </c:pt>
                <c:pt idx="5772">
                  <c:v>796.37154099999998</c:v>
                </c:pt>
                <c:pt idx="5773">
                  <c:v>797.37154099999998</c:v>
                </c:pt>
                <c:pt idx="5774">
                  <c:v>798.37154099999998</c:v>
                </c:pt>
                <c:pt idx="5775">
                  <c:v>799.37154099999998</c:v>
                </c:pt>
                <c:pt idx="5776">
                  <c:v>800.37154099999998</c:v>
                </c:pt>
                <c:pt idx="5777">
                  <c:v>801.37154099999998</c:v>
                </c:pt>
                <c:pt idx="5778">
                  <c:v>802.37154099999998</c:v>
                </c:pt>
                <c:pt idx="5779">
                  <c:v>803.37154099999998</c:v>
                </c:pt>
                <c:pt idx="5780">
                  <c:v>804.37154099999998</c:v>
                </c:pt>
                <c:pt idx="5781">
                  <c:v>805.37154099999998</c:v>
                </c:pt>
                <c:pt idx="5782">
                  <c:v>806.37154099999998</c:v>
                </c:pt>
                <c:pt idx="5783">
                  <c:v>807.37154099999998</c:v>
                </c:pt>
                <c:pt idx="5784">
                  <c:v>808.37154099999998</c:v>
                </c:pt>
                <c:pt idx="5785">
                  <c:v>809.37154099999998</c:v>
                </c:pt>
                <c:pt idx="5786">
                  <c:v>810.37154099999998</c:v>
                </c:pt>
                <c:pt idx="5787">
                  <c:v>811.37154099999998</c:v>
                </c:pt>
                <c:pt idx="5788">
                  <c:v>812.37154099999998</c:v>
                </c:pt>
                <c:pt idx="5789">
                  <c:v>813.37154099999998</c:v>
                </c:pt>
                <c:pt idx="5790">
                  <c:v>814.37154099999998</c:v>
                </c:pt>
                <c:pt idx="5791">
                  <c:v>815.37154099999998</c:v>
                </c:pt>
                <c:pt idx="5792">
                  <c:v>816.37154099999998</c:v>
                </c:pt>
                <c:pt idx="5793">
                  <c:v>817.37154099999998</c:v>
                </c:pt>
                <c:pt idx="5794">
                  <c:v>818.37154099999998</c:v>
                </c:pt>
                <c:pt idx="5795">
                  <c:v>819.37154099999998</c:v>
                </c:pt>
                <c:pt idx="5796">
                  <c:v>820.37154099999998</c:v>
                </c:pt>
                <c:pt idx="5797">
                  <c:v>821.37154099999998</c:v>
                </c:pt>
                <c:pt idx="5798">
                  <c:v>822.37154099999998</c:v>
                </c:pt>
                <c:pt idx="5799">
                  <c:v>823.37154099999998</c:v>
                </c:pt>
                <c:pt idx="5800">
                  <c:v>824.37154099999998</c:v>
                </c:pt>
                <c:pt idx="5801">
                  <c:v>825.37154099999998</c:v>
                </c:pt>
                <c:pt idx="5802">
                  <c:v>826.37154099999998</c:v>
                </c:pt>
                <c:pt idx="5803">
                  <c:v>827.37154099999998</c:v>
                </c:pt>
                <c:pt idx="5804">
                  <c:v>828.37154099999998</c:v>
                </c:pt>
                <c:pt idx="5805">
                  <c:v>829.37154099999998</c:v>
                </c:pt>
                <c:pt idx="5806">
                  <c:v>830.37154099999998</c:v>
                </c:pt>
                <c:pt idx="5807">
                  <c:v>831.37154099999998</c:v>
                </c:pt>
                <c:pt idx="5808">
                  <c:v>832.37154099999998</c:v>
                </c:pt>
                <c:pt idx="5809">
                  <c:v>833.37154099999998</c:v>
                </c:pt>
                <c:pt idx="5810">
                  <c:v>834.37154099999998</c:v>
                </c:pt>
                <c:pt idx="5811">
                  <c:v>835.37154099999998</c:v>
                </c:pt>
                <c:pt idx="5812">
                  <c:v>836.37154099999998</c:v>
                </c:pt>
                <c:pt idx="5813">
                  <c:v>837.37154099999998</c:v>
                </c:pt>
                <c:pt idx="5814">
                  <c:v>838.37154099999998</c:v>
                </c:pt>
                <c:pt idx="5815">
                  <c:v>839.37154099999998</c:v>
                </c:pt>
                <c:pt idx="5816">
                  <c:v>840.37154099999998</c:v>
                </c:pt>
                <c:pt idx="5817">
                  <c:v>841.37154099999998</c:v>
                </c:pt>
                <c:pt idx="5818">
                  <c:v>842.37154099999998</c:v>
                </c:pt>
                <c:pt idx="5819">
                  <c:v>843.37154099999998</c:v>
                </c:pt>
                <c:pt idx="5820">
                  <c:v>844.37154099999998</c:v>
                </c:pt>
                <c:pt idx="5821">
                  <c:v>845.37154099999998</c:v>
                </c:pt>
                <c:pt idx="5822">
                  <c:v>846.37154099999998</c:v>
                </c:pt>
                <c:pt idx="5823">
                  <c:v>847.37154099999998</c:v>
                </c:pt>
                <c:pt idx="5824">
                  <c:v>848.37154099999998</c:v>
                </c:pt>
                <c:pt idx="5825">
                  <c:v>849.37154099999998</c:v>
                </c:pt>
                <c:pt idx="5826">
                  <c:v>850.37154099999998</c:v>
                </c:pt>
                <c:pt idx="5827">
                  <c:v>851.37154099999998</c:v>
                </c:pt>
                <c:pt idx="5828">
                  <c:v>852.37154099999998</c:v>
                </c:pt>
                <c:pt idx="5829">
                  <c:v>853.37154099999998</c:v>
                </c:pt>
                <c:pt idx="5830">
                  <c:v>854.37154099999998</c:v>
                </c:pt>
                <c:pt idx="5831">
                  <c:v>855.37154099999998</c:v>
                </c:pt>
                <c:pt idx="5832">
                  <c:v>856.37154099999998</c:v>
                </c:pt>
                <c:pt idx="5833">
                  <c:v>857.37154099999998</c:v>
                </c:pt>
                <c:pt idx="5834">
                  <c:v>858.37154099999998</c:v>
                </c:pt>
                <c:pt idx="5835">
                  <c:v>859.37154099999998</c:v>
                </c:pt>
                <c:pt idx="5836">
                  <c:v>860.37154099999998</c:v>
                </c:pt>
                <c:pt idx="5837">
                  <c:v>861.37154099999998</c:v>
                </c:pt>
                <c:pt idx="5838">
                  <c:v>862.37154099999998</c:v>
                </c:pt>
                <c:pt idx="5839">
                  <c:v>863.37154099999998</c:v>
                </c:pt>
                <c:pt idx="5840">
                  <c:v>864.37154099999998</c:v>
                </c:pt>
                <c:pt idx="5841">
                  <c:v>865.37154099999998</c:v>
                </c:pt>
                <c:pt idx="5842">
                  <c:v>866.37154099999998</c:v>
                </c:pt>
                <c:pt idx="5843">
                  <c:v>867.37154099999998</c:v>
                </c:pt>
                <c:pt idx="5844">
                  <c:v>868.37154099999998</c:v>
                </c:pt>
                <c:pt idx="5845">
                  <c:v>869.37154099999998</c:v>
                </c:pt>
                <c:pt idx="5846">
                  <c:v>870.37154099999998</c:v>
                </c:pt>
                <c:pt idx="5847">
                  <c:v>871.37154099999998</c:v>
                </c:pt>
                <c:pt idx="5848">
                  <c:v>872.37154099999998</c:v>
                </c:pt>
                <c:pt idx="5849">
                  <c:v>873.37154099999998</c:v>
                </c:pt>
                <c:pt idx="5850">
                  <c:v>874.37154099999998</c:v>
                </c:pt>
                <c:pt idx="5851">
                  <c:v>875.37154099999998</c:v>
                </c:pt>
                <c:pt idx="5852">
                  <c:v>876.37154099999998</c:v>
                </c:pt>
                <c:pt idx="5853">
                  <c:v>877.37154099999998</c:v>
                </c:pt>
                <c:pt idx="5854">
                  <c:v>878.37154099999998</c:v>
                </c:pt>
                <c:pt idx="5855">
                  <c:v>879.37154099999998</c:v>
                </c:pt>
                <c:pt idx="5856">
                  <c:v>880.37154099999998</c:v>
                </c:pt>
                <c:pt idx="5857">
                  <c:v>881.37154099999998</c:v>
                </c:pt>
                <c:pt idx="5858">
                  <c:v>882.37154099999998</c:v>
                </c:pt>
                <c:pt idx="5859">
                  <c:v>883.37154099999998</c:v>
                </c:pt>
                <c:pt idx="5860">
                  <c:v>884.37154099999998</c:v>
                </c:pt>
                <c:pt idx="5861">
                  <c:v>885.37154099999998</c:v>
                </c:pt>
                <c:pt idx="5862">
                  <c:v>886.37154099999998</c:v>
                </c:pt>
                <c:pt idx="5863">
                  <c:v>887.37154099999998</c:v>
                </c:pt>
                <c:pt idx="5864">
                  <c:v>888.37154099999998</c:v>
                </c:pt>
                <c:pt idx="5865">
                  <c:v>889.37154099999998</c:v>
                </c:pt>
                <c:pt idx="5866">
                  <c:v>890.37154099999998</c:v>
                </c:pt>
                <c:pt idx="5867">
                  <c:v>891.37154099999998</c:v>
                </c:pt>
                <c:pt idx="5868">
                  <c:v>892.37154099999998</c:v>
                </c:pt>
                <c:pt idx="5869">
                  <c:v>893.37154099999998</c:v>
                </c:pt>
                <c:pt idx="5870">
                  <c:v>894.37154099999998</c:v>
                </c:pt>
                <c:pt idx="5871">
                  <c:v>895.37154099999998</c:v>
                </c:pt>
                <c:pt idx="5872">
                  <c:v>896.37154099999998</c:v>
                </c:pt>
                <c:pt idx="5873">
                  <c:v>897.37154099999998</c:v>
                </c:pt>
                <c:pt idx="5874">
                  <c:v>898.37154099999998</c:v>
                </c:pt>
                <c:pt idx="5875">
                  <c:v>899.37154099999998</c:v>
                </c:pt>
                <c:pt idx="5876">
                  <c:v>900.37154099999998</c:v>
                </c:pt>
                <c:pt idx="5877">
                  <c:v>901.37154099999998</c:v>
                </c:pt>
                <c:pt idx="5878">
                  <c:v>902.37154099999998</c:v>
                </c:pt>
                <c:pt idx="5879">
                  <c:v>903.37154099999998</c:v>
                </c:pt>
                <c:pt idx="5880">
                  <c:v>904.37154099999998</c:v>
                </c:pt>
                <c:pt idx="5881">
                  <c:v>905.37154099999998</c:v>
                </c:pt>
                <c:pt idx="5882">
                  <c:v>906.37154099999998</c:v>
                </c:pt>
                <c:pt idx="5883">
                  <c:v>907.37154099999998</c:v>
                </c:pt>
                <c:pt idx="5884">
                  <c:v>908.37154099999998</c:v>
                </c:pt>
                <c:pt idx="5885">
                  <c:v>909.37154099999998</c:v>
                </c:pt>
                <c:pt idx="5886">
                  <c:v>910.37154099999998</c:v>
                </c:pt>
                <c:pt idx="5887">
                  <c:v>911.37154099999998</c:v>
                </c:pt>
                <c:pt idx="5888">
                  <c:v>912.37154099999998</c:v>
                </c:pt>
                <c:pt idx="5889">
                  <c:v>913.37154099999998</c:v>
                </c:pt>
                <c:pt idx="5890">
                  <c:v>914.37154099999998</c:v>
                </c:pt>
                <c:pt idx="5891">
                  <c:v>915.37154099999998</c:v>
                </c:pt>
                <c:pt idx="5892">
                  <c:v>916.37154099999998</c:v>
                </c:pt>
                <c:pt idx="5893">
                  <c:v>917.37154099999998</c:v>
                </c:pt>
                <c:pt idx="5894">
                  <c:v>918.37154099999998</c:v>
                </c:pt>
                <c:pt idx="5895">
                  <c:v>919.37154099999998</c:v>
                </c:pt>
                <c:pt idx="5896">
                  <c:v>920.37154099999998</c:v>
                </c:pt>
                <c:pt idx="5897">
                  <c:v>921.37154099999998</c:v>
                </c:pt>
                <c:pt idx="5898">
                  <c:v>922.37154099999998</c:v>
                </c:pt>
                <c:pt idx="5899">
                  <c:v>923.37154099999998</c:v>
                </c:pt>
                <c:pt idx="5900">
                  <c:v>924.37154099999998</c:v>
                </c:pt>
                <c:pt idx="5901">
                  <c:v>925.37154099999998</c:v>
                </c:pt>
                <c:pt idx="5902">
                  <c:v>926.37154099999998</c:v>
                </c:pt>
                <c:pt idx="5903">
                  <c:v>927.37154099999998</c:v>
                </c:pt>
                <c:pt idx="5904">
                  <c:v>928.37154099999998</c:v>
                </c:pt>
                <c:pt idx="5905">
                  <c:v>929.37154099999998</c:v>
                </c:pt>
                <c:pt idx="5906">
                  <c:v>930.37154099999998</c:v>
                </c:pt>
                <c:pt idx="5907">
                  <c:v>931.37154099999998</c:v>
                </c:pt>
                <c:pt idx="5908">
                  <c:v>932.37154099999998</c:v>
                </c:pt>
                <c:pt idx="5909">
                  <c:v>933.37154099999998</c:v>
                </c:pt>
                <c:pt idx="5910">
                  <c:v>934.37154099999998</c:v>
                </c:pt>
                <c:pt idx="5911">
                  <c:v>935.37154099999998</c:v>
                </c:pt>
                <c:pt idx="5912">
                  <c:v>936.37154099999998</c:v>
                </c:pt>
                <c:pt idx="5913">
                  <c:v>937.37154099999998</c:v>
                </c:pt>
                <c:pt idx="5914">
                  <c:v>938.37154099999998</c:v>
                </c:pt>
                <c:pt idx="5915">
                  <c:v>939.37154099999998</c:v>
                </c:pt>
                <c:pt idx="5916">
                  <c:v>940.37154099999998</c:v>
                </c:pt>
                <c:pt idx="5917">
                  <c:v>941.37154099999998</c:v>
                </c:pt>
                <c:pt idx="5918">
                  <c:v>942.37154099999998</c:v>
                </c:pt>
                <c:pt idx="5919">
                  <c:v>943.37154099999998</c:v>
                </c:pt>
                <c:pt idx="5920">
                  <c:v>944.37154099999998</c:v>
                </c:pt>
                <c:pt idx="5921">
                  <c:v>945.37154099999998</c:v>
                </c:pt>
                <c:pt idx="5922">
                  <c:v>946.37154099999998</c:v>
                </c:pt>
                <c:pt idx="5923">
                  <c:v>947.37154099999998</c:v>
                </c:pt>
                <c:pt idx="5924">
                  <c:v>948.37154099999998</c:v>
                </c:pt>
                <c:pt idx="5925">
                  <c:v>949.37154099999998</c:v>
                </c:pt>
                <c:pt idx="5926">
                  <c:v>950.37154099999998</c:v>
                </c:pt>
                <c:pt idx="5927">
                  <c:v>951.37154099999998</c:v>
                </c:pt>
                <c:pt idx="5928">
                  <c:v>952.37154099999998</c:v>
                </c:pt>
                <c:pt idx="5929">
                  <c:v>953.37154099999998</c:v>
                </c:pt>
                <c:pt idx="5930">
                  <c:v>954.37154099999998</c:v>
                </c:pt>
                <c:pt idx="5931">
                  <c:v>955.37154099999998</c:v>
                </c:pt>
                <c:pt idx="5932">
                  <c:v>956.37154099999998</c:v>
                </c:pt>
                <c:pt idx="5933">
                  <c:v>957.37154099999998</c:v>
                </c:pt>
                <c:pt idx="5934">
                  <c:v>958.37154099999998</c:v>
                </c:pt>
                <c:pt idx="5935">
                  <c:v>959.37154099999998</c:v>
                </c:pt>
                <c:pt idx="5936">
                  <c:v>960.37154099999998</c:v>
                </c:pt>
                <c:pt idx="5937">
                  <c:v>961.37154099999998</c:v>
                </c:pt>
                <c:pt idx="5938">
                  <c:v>962.37154099999998</c:v>
                </c:pt>
                <c:pt idx="5939">
                  <c:v>963.37154099999998</c:v>
                </c:pt>
                <c:pt idx="5940">
                  <c:v>964.37154099999998</c:v>
                </c:pt>
                <c:pt idx="5941">
                  <c:v>965.37154099999998</c:v>
                </c:pt>
                <c:pt idx="5942">
                  <c:v>966.37154099999998</c:v>
                </c:pt>
                <c:pt idx="5943">
                  <c:v>967.37154099999998</c:v>
                </c:pt>
                <c:pt idx="5944">
                  <c:v>968.37154099999998</c:v>
                </c:pt>
                <c:pt idx="5945">
                  <c:v>969.37154099999998</c:v>
                </c:pt>
                <c:pt idx="5946">
                  <c:v>970.37154099999998</c:v>
                </c:pt>
                <c:pt idx="5947">
                  <c:v>971.37154099999998</c:v>
                </c:pt>
                <c:pt idx="5948">
                  <c:v>972.37154099999998</c:v>
                </c:pt>
                <c:pt idx="5949">
                  <c:v>973.37154099999998</c:v>
                </c:pt>
                <c:pt idx="5950">
                  <c:v>974.37154099999998</c:v>
                </c:pt>
                <c:pt idx="5951">
                  <c:v>975.37154099999998</c:v>
                </c:pt>
                <c:pt idx="5952">
                  <c:v>976.37154099999998</c:v>
                </c:pt>
                <c:pt idx="5953">
                  <c:v>977.37154099999998</c:v>
                </c:pt>
                <c:pt idx="5954">
                  <c:v>978.37154099999998</c:v>
                </c:pt>
                <c:pt idx="5955">
                  <c:v>979.37154099999998</c:v>
                </c:pt>
                <c:pt idx="5956">
                  <c:v>980.37154099999998</c:v>
                </c:pt>
                <c:pt idx="5957">
                  <c:v>981.37154099999998</c:v>
                </c:pt>
                <c:pt idx="5958">
                  <c:v>982.37154099999998</c:v>
                </c:pt>
                <c:pt idx="5959">
                  <c:v>983.37154099999998</c:v>
                </c:pt>
                <c:pt idx="5960">
                  <c:v>984.37154099999998</c:v>
                </c:pt>
                <c:pt idx="5961">
                  <c:v>985.37154099999998</c:v>
                </c:pt>
                <c:pt idx="5962">
                  <c:v>986.37154099999998</c:v>
                </c:pt>
                <c:pt idx="5963">
                  <c:v>987.37154099999998</c:v>
                </c:pt>
                <c:pt idx="5964">
                  <c:v>988.37154099999998</c:v>
                </c:pt>
                <c:pt idx="5965">
                  <c:v>989.37154099999998</c:v>
                </c:pt>
                <c:pt idx="5966">
                  <c:v>990.37154099999998</c:v>
                </c:pt>
                <c:pt idx="5967">
                  <c:v>991.37154099999998</c:v>
                </c:pt>
                <c:pt idx="5968">
                  <c:v>992.37154099999998</c:v>
                </c:pt>
                <c:pt idx="5969">
                  <c:v>993.37154099999998</c:v>
                </c:pt>
                <c:pt idx="5970">
                  <c:v>994.37154099999998</c:v>
                </c:pt>
                <c:pt idx="5971">
                  <c:v>995.37154099999998</c:v>
                </c:pt>
                <c:pt idx="5972">
                  <c:v>996.37154099999998</c:v>
                </c:pt>
                <c:pt idx="5973">
                  <c:v>997.37154099999998</c:v>
                </c:pt>
                <c:pt idx="5974">
                  <c:v>998.37154099999998</c:v>
                </c:pt>
              </c:numCache>
            </c:numRef>
          </c:xVal>
          <c:yVal>
            <c:numRef>
              <c:f>Sheet14!$M$2:$M$5981</c:f>
              <c:numCache>
                <c:formatCode>General</c:formatCode>
                <c:ptCount val="5980"/>
                <c:pt idx="0">
                  <c:v>-87.886319999999998</c:v>
                </c:pt>
                <c:pt idx="1">
                  <c:v>-87.886319999999998</c:v>
                </c:pt>
                <c:pt idx="2">
                  <c:v>-87.886319999999998</c:v>
                </c:pt>
                <c:pt idx="3">
                  <c:v>-87.886319</c:v>
                </c:pt>
                <c:pt idx="4">
                  <c:v>-87.886319</c:v>
                </c:pt>
                <c:pt idx="5">
                  <c:v>-87.886319</c:v>
                </c:pt>
                <c:pt idx="6">
                  <c:v>-87.886318000000003</c:v>
                </c:pt>
                <c:pt idx="7">
                  <c:v>-87.886318000000003</c:v>
                </c:pt>
                <c:pt idx="8">
                  <c:v>-87.886318000000003</c:v>
                </c:pt>
                <c:pt idx="9">
                  <c:v>-87.886318000000003</c:v>
                </c:pt>
                <c:pt idx="10">
                  <c:v>-87.886317000000005</c:v>
                </c:pt>
                <c:pt idx="11">
                  <c:v>-87.886317000000005</c:v>
                </c:pt>
                <c:pt idx="12">
                  <c:v>-87.886317000000005</c:v>
                </c:pt>
                <c:pt idx="13">
                  <c:v>-87.886315999999994</c:v>
                </c:pt>
                <c:pt idx="14">
                  <c:v>-87.886315999999994</c:v>
                </c:pt>
                <c:pt idx="15">
                  <c:v>-87.886315999999994</c:v>
                </c:pt>
                <c:pt idx="16">
                  <c:v>-87.886314999999996</c:v>
                </c:pt>
                <c:pt idx="17">
                  <c:v>-87.886314999999996</c:v>
                </c:pt>
                <c:pt idx="18">
                  <c:v>-87.886314999999996</c:v>
                </c:pt>
                <c:pt idx="19">
                  <c:v>-87.886313999999999</c:v>
                </c:pt>
                <c:pt idx="20">
                  <c:v>-87.886313999999999</c:v>
                </c:pt>
                <c:pt idx="21">
                  <c:v>-87.886313999999999</c:v>
                </c:pt>
                <c:pt idx="22">
                  <c:v>-87.886313999999999</c:v>
                </c:pt>
                <c:pt idx="23">
                  <c:v>-87.886313000000001</c:v>
                </c:pt>
                <c:pt idx="24">
                  <c:v>-87.886313000000001</c:v>
                </c:pt>
                <c:pt idx="25">
                  <c:v>-87.886313000000001</c:v>
                </c:pt>
                <c:pt idx="26">
                  <c:v>-87.886312000000004</c:v>
                </c:pt>
                <c:pt idx="27">
                  <c:v>-87.886312000000004</c:v>
                </c:pt>
                <c:pt idx="28">
                  <c:v>-87.886312000000004</c:v>
                </c:pt>
                <c:pt idx="29">
                  <c:v>-87.886311000000006</c:v>
                </c:pt>
                <c:pt idx="30">
                  <c:v>-87.886311000000006</c:v>
                </c:pt>
                <c:pt idx="31">
                  <c:v>-87.886311000000006</c:v>
                </c:pt>
                <c:pt idx="32">
                  <c:v>-87.886311000000006</c:v>
                </c:pt>
                <c:pt idx="33">
                  <c:v>-87.886309999999995</c:v>
                </c:pt>
                <c:pt idx="34">
                  <c:v>-87.886309999999995</c:v>
                </c:pt>
                <c:pt idx="35">
                  <c:v>-87.886309999999995</c:v>
                </c:pt>
                <c:pt idx="36">
                  <c:v>-87.886308999999997</c:v>
                </c:pt>
                <c:pt idx="37">
                  <c:v>-87.886308999999997</c:v>
                </c:pt>
                <c:pt idx="38">
                  <c:v>-87.886308999999997</c:v>
                </c:pt>
                <c:pt idx="39">
                  <c:v>-87.886308</c:v>
                </c:pt>
                <c:pt idx="40">
                  <c:v>-87.886308</c:v>
                </c:pt>
                <c:pt idx="41">
                  <c:v>-87.886308</c:v>
                </c:pt>
                <c:pt idx="42">
                  <c:v>-87.886308</c:v>
                </c:pt>
                <c:pt idx="43">
                  <c:v>-87.886307000000002</c:v>
                </c:pt>
                <c:pt idx="44">
                  <c:v>-87.886307000000002</c:v>
                </c:pt>
                <c:pt idx="45">
                  <c:v>-87.886307000000002</c:v>
                </c:pt>
                <c:pt idx="46">
                  <c:v>-87.886306000000005</c:v>
                </c:pt>
                <c:pt idx="47">
                  <c:v>-87.886306000000005</c:v>
                </c:pt>
                <c:pt idx="48">
                  <c:v>-87.886306000000005</c:v>
                </c:pt>
                <c:pt idx="49">
                  <c:v>-87.886306000000005</c:v>
                </c:pt>
                <c:pt idx="50">
                  <c:v>-87.886304999999993</c:v>
                </c:pt>
                <c:pt idx="51">
                  <c:v>-87.886304999999993</c:v>
                </c:pt>
                <c:pt idx="52">
                  <c:v>-87.886304999999993</c:v>
                </c:pt>
                <c:pt idx="53">
                  <c:v>-87.886303999999996</c:v>
                </c:pt>
                <c:pt idx="54">
                  <c:v>-87.886303999999996</c:v>
                </c:pt>
                <c:pt idx="55">
                  <c:v>-87.886303999999996</c:v>
                </c:pt>
                <c:pt idx="56">
                  <c:v>-87.886303999999996</c:v>
                </c:pt>
                <c:pt idx="57">
                  <c:v>-87.886302999999998</c:v>
                </c:pt>
                <c:pt idx="58">
                  <c:v>-87.886302999999998</c:v>
                </c:pt>
                <c:pt idx="59">
                  <c:v>-87.886302999999998</c:v>
                </c:pt>
                <c:pt idx="60">
                  <c:v>-87.886302999999998</c:v>
                </c:pt>
                <c:pt idx="61">
                  <c:v>-87.886302000000001</c:v>
                </c:pt>
                <c:pt idx="62">
                  <c:v>-87.886302000000001</c:v>
                </c:pt>
                <c:pt idx="63">
                  <c:v>-87.886302000000001</c:v>
                </c:pt>
                <c:pt idx="64">
                  <c:v>-87.886301000000003</c:v>
                </c:pt>
                <c:pt idx="65">
                  <c:v>-87.886301000000003</c:v>
                </c:pt>
                <c:pt idx="66">
                  <c:v>-87.886301000000003</c:v>
                </c:pt>
                <c:pt idx="67">
                  <c:v>-87.886301000000003</c:v>
                </c:pt>
                <c:pt idx="68">
                  <c:v>-87.886300000000006</c:v>
                </c:pt>
                <c:pt idx="69">
                  <c:v>-87.886300000000006</c:v>
                </c:pt>
                <c:pt idx="70">
                  <c:v>-87.886300000000006</c:v>
                </c:pt>
                <c:pt idx="71">
                  <c:v>-87.886300000000006</c:v>
                </c:pt>
                <c:pt idx="72">
                  <c:v>-87.886298999999994</c:v>
                </c:pt>
                <c:pt idx="73">
                  <c:v>-87.886298999999994</c:v>
                </c:pt>
                <c:pt idx="74">
                  <c:v>-87.886298999999994</c:v>
                </c:pt>
                <c:pt idx="75">
                  <c:v>-87.886297999999996</c:v>
                </c:pt>
                <c:pt idx="76">
                  <c:v>-87.886297999999996</c:v>
                </c:pt>
                <c:pt idx="77">
                  <c:v>-87.886297999999996</c:v>
                </c:pt>
                <c:pt idx="78">
                  <c:v>-87.886297999999996</c:v>
                </c:pt>
                <c:pt idx="79">
                  <c:v>-87.886296999999999</c:v>
                </c:pt>
                <c:pt idx="80">
                  <c:v>-87.886296999999999</c:v>
                </c:pt>
                <c:pt idx="81">
                  <c:v>-87.886296999999999</c:v>
                </c:pt>
                <c:pt idx="82">
                  <c:v>-87.886296999999999</c:v>
                </c:pt>
                <c:pt idx="83">
                  <c:v>-87.886296000000002</c:v>
                </c:pt>
                <c:pt idx="84">
                  <c:v>-87.886296000000002</c:v>
                </c:pt>
                <c:pt idx="85">
                  <c:v>-87.886296000000002</c:v>
                </c:pt>
                <c:pt idx="86">
                  <c:v>-87.886296000000002</c:v>
                </c:pt>
                <c:pt idx="87">
                  <c:v>-87.886295000000004</c:v>
                </c:pt>
                <c:pt idx="88">
                  <c:v>-87.886295000000004</c:v>
                </c:pt>
                <c:pt idx="89">
                  <c:v>-87.886295000000004</c:v>
                </c:pt>
                <c:pt idx="90">
                  <c:v>-87.886295000000004</c:v>
                </c:pt>
                <c:pt idx="91">
                  <c:v>-87.886294000000007</c:v>
                </c:pt>
                <c:pt idx="92">
                  <c:v>-87.886294000000007</c:v>
                </c:pt>
                <c:pt idx="93">
                  <c:v>-87.886294000000007</c:v>
                </c:pt>
                <c:pt idx="94">
                  <c:v>-87.886294000000007</c:v>
                </c:pt>
                <c:pt idx="95">
                  <c:v>-87.886292999999995</c:v>
                </c:pt>
                <c:pt idx="96">
                  <c:v>-87.886292999999995</c:v>
                </c:pt>
                <c:pt idx="97">
                  <c:v>-87.886292999999995</c:v>
                </c:pt>
                <c:pt idx="98">
                  <c:v>-87.886292999999995</c:v>
                </c:pt>
                <c:pt idx="99">
                  <c:v>-87.886291999999997</c:v>
                </c:pt>
                <c:pt idx="100">
                  <c:v>-87.886291999999997</c:v>
                </c:pt>
                <c:pt idx="101">
                  <c:v>-87.886291999999997</c:v>
                </c:pt>
                <c:pt idx="102">
                  <c:v>-87.886291999999997</c:v>
                </c:pt>
                <c:pt idx="103">
                  <c:v>-87.886291</c:v>
                </c:pt>
                <c:pt idx="104">
                  <c:v>-87.886291</c:v>
                </c:pt>
                <c:pt idx="105">
                  <c:v>-87.886291</c:v>
                </c:pt>
                <c:pt idx="106">
                  <c:v>-87.886291</c:v>
                </c:pt>
                <c:pt idx="107">
                  <c:v>-87.886290000000002</c:v>
                </c:pt>
                <c:pt idx="108">
                  <c:v>-87.886290000000002</c:v>
                </c:pt>
                <c:pt idx="109">
                  <c:v>-87.886290000000002</c:v>
                </c:pt>
                <c:pt idx="110">
                  <c:v>-87.886290000000002</c:v>
                </c:pt>
                <c:pt idx="111">
                  <c:v>-87.886289000000005</c:v>
                </c:pt>
                <c:pt idx="112">
                  <c:v>-87.886289000000005</c:v>
                </c:pt>
                <c:pt idx="113">
                  <c:v>-87.886289000000005</c:v>
                </c:pt>
                <c:pt idx="114">
                  <c:v>-87.886289000000005</c:v>
                </c:pt>
                <c:pt idx="115">
                  <c:v>-87.886287999999993</c:v>
                </c:pt>
                <c:pt idx="116">
                  <c:v>-87.886287999999993</c:v>
                </c:pt>
                <c:pt idx="117">
                  <c:v>-87.886287999999993</c:v>
                </c:pt>
                <c:pt idx="118">
                  <c:v>-87.886287999999993</c:v>
                </c:pt>
                <c:pt idx="119">
                  <c:v>-87.886287999999993</c:v>
                </c:pt>
                <c:pt idx="120">
                  <c:v>-87.886286999999996</c:v>
                </c:pt>
                <c:pt idx="121">
                  <c:v>-87.886286999999996</c:v>
                </c:pt>
                <c:pt idx="122">
                  <c:v>-87.886286999999996</c:v>
                </c:pt>
                <c:pt idx="123">
                  <c:v>-87.886286999999996</c:v>
                </c:pt>
                <c:pt idx="124">
                  <c:v>-87.886285999999998</c:v>
                </c:pt>
                <c:pt idx="125">
                  <c:v>-87.886285999999998</c:v>
                </c:pt>
                <c:pt idx="126">
                  <c:v>-87.886285999999998</c:v>
                </c:pt>
                <c:pt idx="127">
                  <c:v>-87.886285999999998</c:v>
                </c:pt>
                <c:pt idx="128">
                  <c:v>-87.886285000000001</c:v>
                </c:pt>
                <c:pt idx="129">
                  <c:v>-87.886285000000001</c:v>
                </c:pt>
                <c:pt idx="130">
                  <c:v>-87.886285000000001</c:v>
                </c:pt>
                <c:pt idx="131">
                  <c:v>-87.886285000000001</c:v>
                </c:pt>
                <c:pt idx="132">
                  <c:v>-87.886285000000001</c:v>
                </c:pt>
                <c:pt idx="133">
                  <c:v>-87.886284000000003</c:v>
                </c:pt>
                <c:pt idx="134">
                  <c:v>-87.886284000000003</c:v>
                </c:pt>
                <c:pt idx="135">
                  <c:v>-87.886284000000003</c:v>
                </c:pt>
                <c:pt idx="136">
                  <c:v>-87.886284000000003</c:v>
                </c:pt>
                <c:pt idx="137">
                  <c:v>-87.886283000000006</c:v>
                </c:pt>
                <c:pt idx="138">
                  <c:v>-87.886283000000006</c:v>
                </c:pt>
                <c:pt idx="139">
                  <c:v>-87.886283000000006</c:v>
                </c:pt>
                <c:pt idx="140">
                  <c:v>-87.886283000000006</c:v>
                </c:pt>
                <c:pt idx="141">
                  <c:v>-87.886283000000006</c:v>
                </c:pt>
                <c:pt idx="142">
                  <c:v>-87.886281999999994</c:v>
                </c:pt>
                <c:pt idx="143">
                  <c:v>-87.886281999999994</c:v>
                </c:pt>
                <c:pt idx="144">
                  <c:v>-87.886281999999994</c:v>
                </c:pt>
                <c:pt idx="145">
                  <c:v>-87.886281999999994</c:v>
                </c:pt>
                <c:pt idx="146">
                  <c:v>-87.886281999999994</c:v>
                </c:pt>
                <c:pt idx="147">
                  <c:v>-87.886280999999997</c:v>
                </c:pt>
                <c:pt idx="148">
                  <c:v>-87.886280999999997</c:v>
                </c:pt>
                <c:pt idx="149">
                  <c:v>-87.886280999999997</c:v>
                </c:pt>
                <c:pt idx="150">
                  <c:v>-87.886280999999997</c:v>
                </c:pt>
                <c:pt idx="151">
                  <c:v>-87.886279999999999</c:v>
                </c:pt>
                <c:pt idx="152">
                  <c:v>-87.886279999999999</c:v>
                </c:pt>
                <c:pt idx="153">
                  <c:v>-87.886279999999999</c:v>
                </c:pt>
                <c:pt idx="154">
                  <c:v>-87.886279999999999</c:v>
                </c:pt>
                <c:pt idx="155">
                  <c:v>-87.886279999999999</c:v>
                </c:pt>
                <c:pt idx="156">
                  <c:v>-87.886279000000002</c:v>
                </c:pt>
                <c:pt idx="157">
                  <c:v>-87.886279000000002</c:v>
                </c:pt>
                <c:pt idx="158">
                  <c:v>-87.886279000000002</c:v>
                </c:pt>
                <c:pt idx="159">
                  <c:v>-87.886279000000002</c:v>
                </c:pt>
                <c:pt idx="160">
                  <c:v>-87.886279000000002</c:v>
                </c:pt>
                <c:pt idx="161">
                  <c:v>-87.886278000000004</c:v>
                </c:pt>
                <c:pt idx="162">
                  <c:v>-87.886278000000004</c:v>
                </c:pt>
                <c:pt idx="163">
                  <c:v>-87.886278000000004</c:v>
                </c:pt>
                <c:pt idx="164">
                  <c:v>-87.886278000000004</c:v>
                </c:pt>
                <c:pt idx="165">
                  <c:v>-87.886278000000004</c:v>
                </c:pt>
                <c:pt idx="166">
                  <c:v>-87.886277000000007</c:v>
                </c:pt>
                <c:pt idx="167">
                  <c:v>-87.886277000000007</c:v>
                </c:pt>
                <c:pt idx="168">
                  <c:v>-87.886277000000007</c:v>
                </c:pt>
                <c:pt idx="169">
                  <c:v>-87.886277000000007</c:v>
                </c:pt>
                <c:pt idx="170">
                  <c:v>-87.886277000000007</c:v>
                </c:pt>
                <c:pt idx="171">
                  <c:v>-87.886275999999995</c:v>
                </c:pt>
                <c:pt idx="172">
                  <c:v>-87.886275999999995</c:v>
                </c:pt>
                <c:pt idx="173">
                  <c:v>-87.886275999999995</c:v>
                </c:pt>
                <c:pt idx="174">
                  <c:v>-87.886275999999995</c:v>
                </c:pt>
                <c:pt idx="175">
                  <c:v>-87.886275999999995</c:v>
                </c:pt>
                <c:pt idx="176">
                  <c:v>-87.886274999999998</c:v>
                </c:pt>
                <c:pt idx="177">
                  <c:v>-87.886274999999998</c:v>
                </c:pt>
                <c:pt idx="178">
                  <c:v>-87.886274999999998</c:v>
                </c:pt>
                <c:pt idx="179">
                  <c:v>-87.886274999999998</c:v>
                </c:pt>
                <c:pt idx="180">
                  <c:v>-87.886274999999998</c:v>
                </c:pt>
                <c:pt idx="181">
                  <c:v>-87.886274</c:v>
                </c:pt>
                <c:pt idx="182">
                  <c:v>-87.886274</c:v>
                </c:pt>
                <c:pt idx="183">
                  <c:v>-87.886274</c:v>
                </c:pt>
                <c:pt idx="184">
                  <c:v>-87.886274</c:v>
                </c:pt>
                <c:pt idx="185">
                  <c:v>-87.886274</c:v>
                </c:pt>
                <c:pt idx="186">
                  <c:v>-87.886274</c:v>
                </c:pt>
                <c:pt idx="187">
                  <c:v>-87.886273000000003</c:v>
                </c:pt>
                <c:pt idx="188">
                  <c:v>-87.886273000000003</c:v>
                </c:pt>
                <c:pt idx="189">
                  <c:v>-87.886273000000003</c:v>
                </c:pt>
                <c:pt idx="190">
                  <c:v>-87.886273000000003</c:v>
                </c:pt>
                <c:pt idx="191">
                  <c:v>-87.886273000000003</c:v>
                </c:pt>
                <c:pt idx="192">
                  <c:v>-87.886272000000005</c:v>
                </c:pt>
                <c:pt idx="193">
                  <c:v>-87.886272000000005</c:v>
                </c:pt>
                <c:pt idx="194">
                  <c:v>-87.886272000000005</c:v>
                </c:pt>
                <c:pt idx="195">
                  <c:v>-87.886272000000005</c:v>
                </c:pt>
                <c:pt idx="196">
                  <c:v>-87.886272000000005</c:v>
                </c:pt>
                <c:pt idx="197">
                  <c:v>-87.886270999999994</c:v>
                </c:pt>
                <c:pt idx="198">
                  <c:v>-87.886270999999994</c:v>
                </c:pt>
                <c:pt idx="199">
                  <c:v>-87.886270999999994</c:v>
                </c:pt>
                <c:pt idx="200">
                  <c:v>-87.886270999999994</c:v>
                </c:pt>
                <c:pt idx="201">
                  <c:v>-87.886270999999994</c:v>
                </c:pt>
                <c:pt idx="202">
                  <c:v>-87.886270999999994</c:v>
                </c:pt>
                <c:pt idx="203">
                  <c:v>-87.886269999999996</c:v>
                </c:pt>
                <c:pt idx="204">
                  <c:v>-87.886269999999996</c:v>
                </c:pt>
                <c:pt idx="205">
                  <c:v>-87.886269999999996</c:v>
                </c:pt>
                <c:pt idx="206">
                  <c:v>-87.886269999999996</c:v>
                </c:pt>
                <c:pt idx="207">
                  <c:v>-87.886269999999996</c:v>
                </c:pt>
                <c:pt idx="208">
                  <c:v>-87.886269999999996</c:v>
                </c:pt>
                <c:pt idx="209">
                  <c:v>-87.886268999999999</c:v>
                </c:pt>
                <c:pt idx="210">
                  <c:v>-87.886268999999999</c:v>
                </c:pt>
                <c:pt idx="211">
                  <c:v>-87.886268999999999</c:v>
                </c:pt>
                <c:pt idx="212">
                  <c:v>-87.886268999999999</c:v>
                </c:pt>
                <c:pt idx="213">
                  <c:v>-87.886268999999999</c:v>
                </c:pt>
                <c:pt idx="214">
                  <c:v>-87.886268999999999</c:v>
                </c:pt>
                <c:pt idx="215">
                  <c:v>-87.886268000000001</c:v>
                </c:pt>
                <c:pt idx="216">
                  <c:v>-87.886268000000001</c:v>
                </c:pt>
                <c:pt idx="217">
                  <c:v>-87.886268000000001</c:v>
                </c:pt>
                <c:pt idx="218">
                  <c:v>-87.886268000000001</c:v>
                </c:pt>
                <c:pt idx="219">
                  <c:v>-87.886268000000001</c:v>
                </c:pt>
                <c:pt idx="220">
                  <c:v>-87.886268000000001</c:v>
                </c:pt>
                <c:pt idx="221">
                  <c:v>-87.886267000000004</c:v>
                </c:pt>
                <c:pt idx="222">
                  <c:v>-87.886267000000004</c:v>
                </c:pt>
                <c:pt idx="223">
                  <c:v>-87.886267000000004</c:v>
                </c:pt>
                <c:pt idx="224">
                  <c:v>-87.886267000000004</c:v>
                </c:pt>
                <c:pt idx="225">
                  <c:v>-87.886267000000004</c:v>
                </c:pt>
                <c:pt idx="226">
                  <c:v>-87.886267000000004</c:v>
                </c:pt>
                <c:pt idx="227">
                  <c:v>-87.886266000000006</c:v>
                </c:pt>
                <c:pt idx="228">
                  <c:v>-87.886266000000006</c:v>
                </c:pt>
                <c:pt idx="229">
                  <c:v>-87.886266000000006</c:v>
                </c:pt>
                <c:pt idx="230">
                  <c:v>-87.886266000000006</c:v>
                </c:pt>
                <c:pt idx="231">
                  <c:v>-87.886266000000006</c:v>
                </c:pt>
                <c:pt idx="232">
                  <c:v>-87.886266000000006</c:v>
                </c:pt>
                <c:pt idx="233">
                  <c:v>-87.886264999999995</c:v>
                </c:pt>
                <c:pt idx="234">
                  <c:v>-87.886264999999995</c:v>
                </c:pt>
                <c:pt idx="235">
                  <c:v>-87.886264999999995</c:v>
                </c:pt>
                <c:pt idx="236">
                  <c:v>-87.886264999999995</c:v>
                </c:pt>
                <c:pt idx="237">
                  <c:v>-87.886264999999995</c:v>
                </c:pt>
                <c:pt idx="238">
                  <c:v>-87.886264999999995</c:v>
                </c:pt>
                <c:pt idx="239">
                  <c:v>-87.886263999999997</c:v>
                </c:pt>
                <c:pt idx="240">
                  <c:v>-87.886263999999997</c:v>
                </c:pt>
                <c:pt idx="241">
                  <c:v>-87.886263999999997</c:v>
                </c:pt>
                <c:pt idx="242">
                  <c:v>-87.886263999999997</c:v>
                </c:pt>
                <c:pt idx="243">
                  <c:v>-87.886263999999997</c:v>
                </c:pt>
                <c:pt idx="244">
                  <c:v>-87.886263999999997</c:v>
                </c:pt>
                <c:pt idx="245">
                  <c:v>-87.886263999999997</c:v>
                </c:pt>
                <c:pt idx="246">
                  <c:v>-87.886263</c:v>
                </c:pt>
                <c:pt idx="247">
                  <c:v>-87.886263</c:v>
                </c:pt>
                <c:pt idx="248">
                  <c:v>-87.886263</c:v>
                </c:pt>
                <c:pt idx="249">
                  <c:v>-87.886263</c:v>
                </c:pt>
                <c:pt idx="250">
                  <c:v>-87.886263</c:v>
                </c:pt>
                <c:pt idx="251">
                  <c:v>-87.886263</c:v>
                </c:pt>
                <c:pt idx="252">
                  <c:v>-87.886263</c:v>
                </c:pt>
                <c:pt idx="253">
                  <c:v>-87.886262000000002</c:v>
                </c:pt>
                <c:pt idx="254">
                  <c:v>-87.886262000000002</c:v>
                </c:pt>
                <c:pt idx="255">
                  <c:v>-87.886262000000002</c:v>
                </c:pt>
                <c:pt idx="256">
                  <c:v>-87.886262000000002</c:v>
                </c:pt>
                <c:pt idx="257">
                  <c:v>-87.886262000000002</c:v>
                </c:pt>
                <c:pt idx="258">
                  <c:v>-87.886262000000002</c:v>
                </c:pt>
                <c:pt idx="259">
                  <c:v>-87.886262000000002</c:v>
                </c:pt>
                <c:pt idx="260">
                  <c:v>-87.886261000000005</c:v>
                </c:pt>
                <c:pt idx="261">
                  <c:v>-87.886261000000005</c:v>
                </c:pt>
                <c:pt idx="262">
                  <c:v>-87.886261000000005</c:v>
                </c:pt>
                <c:pt idx="263">
                  <c:v>-87.886261000000005</c:v>
                </c:pt>
                <c:pt idx="264">
                  <c:v>-87.886261000000005</c:v>
                </c:pt>
                <c:pt idx="265">
                  <c:v>-87.886261000000005</c:v>
                </c:pt>
                <c:pt idx="266">
                  <c:v>-87.886261000000005</c:v>
                </c:pt>
                <c:pt idx="267">
                  <c:v>-87.886259999999993</c:v>
                </c:pt>
                <c:pt idx="268">
                  <c:v>-87.886259999999993</c:v>
                </c:pt>
                <c:pt idx="269">
                  <c:v>-87.886259999999993</c:v>
                </c:pt>
                <c:pt idx="270">
                  <c:v>-87.886259999999993</c:v>
                </c:pt>
                <c:pt idx="271">
                  <c:v>-87.886259999999993</c:v>
                </c:pt>
                <c:pt idx="272">
                  <c:v>-87.886259999999993</c:v>
                </c:pt>
                <c:pt idx="273">
                  <c:v>-87.886259999999993</c:v>
                </c:pt>
                <c:pt idx="274">
                  <c:v>-87.886259999999993</c:v>
                </c:pt>
                <c:pt idx="275">
                  <c:v>-87.886258999999995</c:v>
                </c:pt>
                <c:pt idx="276">
                  <c:v>-87.886258999999995</c:v>
                </c:pt>
                <c:pt idx="277">
                  <c:v>-87.886258999999995</c:v>
                </c:pt>
                <c:pt idx="278">
                  <c:v>-87.886258999999995</c:v>
                </c:pt>
                <c:pt idx="279">
                  <c:v>-87.886258999999995</c:v>
                </c:pt>
                <c:pt idx="280">
                  <c:v>-87.886258999999995</c:v>
                </c:pt>
                <c:pt idx="281">
                  <c:v>-87.886258999999995</c:v>
                </c:pt>
                <c:pt idx="282">
                  <c:v>-87.886257999999998</c:v>
                </c:pt>
                <c:pt idx="283">
                  <c:v>-87.886257999999998</c:v>
                </c:pt>
                <c:pt idx="284">
                  <c:v>-87.886257999999998</c:v>
                </c:pt>
                <c:pt idx="285">
                  <c:v>-87.886257999999998</c:v>
                </c:pt>
                <c:pt idx="286">
                  <c:v>-87.886257999999998</c:v>
                </c:pt>
                <c:pt idx="287">
                  <c:v>-87.886257999999998</c:v>
                </c:pt>
                <c:pt idx="288">
                  <c:v>-87.886257999999998</c:v>
                </c:pt>
                <c:pt idx="289">
                  <c:v>-87.886257999999998</c:v>
                </c:pt>
                <c:pt idx="290">
                  <c:v>-87.886257000000001</c:v>
                </c:pt>
                <c:pt idx="291">
                  <c:v>-87.886257000000001</c:v>
                </c:pt>
                <c:pt idx="292">
                  <c:v>-87.886257000000001</c:v>
                </c:pt>
                <c:pt idx="293">
                  <c:v>-87.886257000000001</c:v>
                </c:pt>
                <c:pt idx="294">
                  <c:v>-87.886257000000001</c:v>
                </c:pt>
                <c:pt idx="295">
                  <c:v>-87.886257000000001</c:v>
                </c:pt>
                <c:pt idx="296">
                  <c:v>-87.886257000000001</c:v>
                </c:pt>
                <c:pt idx="297">
                  <c:v>-87.886257000000001</c:v>
                </c:pt>
                <c:pt idx="298">
                  <c:v>-87.886257000000001</c:v>
                </c:pt>
                <c:pt idx="299">
                  <c:v>-87.886256000000003</c:v>
                </c:pt>
                <c:pt idx="300">
                  <c:v>-87.886256000000003</c:v>
                </c:pt>
                <c:pt idx="301">
                  <c:v>-87.886256000000003</c:v>
                </c:pt>
                <c:pt idx="302">
                  <c:v>-87.886256000000003</c:v>
                </c:pt>
                <c:pt idx="303">
                  <c:v>-87.886256000000003</c:v>
                </c:pt>
                <c:pt idx="304">
                  <c:v>-87.886256000000003</c:v>
                </c:pt>
                <c:pt idx="305">
                  <c:v>-87.886256000000003</c:v>
                </c:pt>
                <c:pt idx="306">
                  <c:v>-87.886256000000003</c:v>
                </c:pt>
                <c:pt idx="307">
                  <c:v>-87.886255000000006</c:v>
                </c:pt>
                <c:pt idx="308">
                  <c:v>-87.886255000000006</c:v>
                </c:pt>
                <c:pt idx="309">
                  <c:v>-87.886255000000006</c:v>
                </c:pt>
                <c:pt idx="310">
                  <c:v>-87.886255000000006</c:v>
                </c:pt>
                <c:pt idx="311">
                  <c:v>-87.886255000000006</c:v>
                </c:pt>
                <c:pt idx="312">
                  <c:v>-87.886255000000006</c:v>
                </c:pt>
                <c:pt idx="313">
                  <c:v>-87.886255000000006</c:v>
                </c:pt>
                <c:pt idx="314">
                  <c:v>-87.886255000000006</c:v>
                </c:pt>
                <c:pt idx="315">
                  <c:v>-87.886255000000006</c:v>
                </c:pt>
                <c:pt idx="316">
                  <c:v>-87.886255000000006</c:v>
                </c:pt>
                <c:pt idx="317">
                  <c:v>-87.886253999999994</c:v>
                </c:pt>
                <c:pt idx="318">
                  <c:v>-87.886253999999994</c:v>
                </c:pt>
                <c:pt idx="319">
                  <c:v>-87.886253999999994</c:v>
                </c:pt>
                <c:pt idx="320">
                  <c:v>-87.886253999999994</c:v>
                </c:pt>
                <c:pt idx="321">
                  <c:v>-87.886253999999994</c:v>
                </c:pt>
                <c:pt idx="322">
                  <c:v>-87.886253999999994</c:v>
                </c:pt>
                <c:pt idx="323">
                  <c:v>-87.886253999999994</c:v>
                </c:pt>
                <c:pt idx="324">
                  <c:v>-87.886253999999994</c:v>
                </c:pt>
                <c:pt idx="325">
                  <c:v>-87.886253999999994</c:v>
                </c:pt>
                <c:pt idx="326">
                  <c:v>-87.886252999999996</c:v>
                </c:pt>
                <c:pt idx="327">
                  <c:v>-87.886252999999996</c:v>
                </c:pt>
                <c:pt idx="328">
                  <c:v>-87.886252999999996</c:v>
                </c:pt>
                <c:pt idx="329">
                  <c:v>-87.886252999999996</c:v>
                </c:pt>
                <c:pt idx="330">
                  <c:v>-87.886252999999996</c:v>
                </c:pt>
                <c:pt idx="331">
                  <c:v>-87.886252999999996</c:v>
                </c:pt>
                <c:pt idx="332">
                  <c:v>-87.886252999999996</c:v>
                </c:pt>
                <c:pt idx="333">
                  <c:v>-87.886252999999996</c:v>
                </c:pt>
                <c:pt idx="334">
                  <c:v>-87.886252999999996</c:v>
                </c:pt>
                <c:pt idx="335">
                  <c:v>-87.886252999999996</c:v>
                </c:pt>
                <c:pt idx="336">
                  <c:v>-87.886251999999999</c:v>
                </c:pt>
                <c:pt idx="337">
                  <c:v>-87.886251999999999</c:v>
                </c:pt>
                <c:pt idx="338">
                  <c:v>-87.886251999999999</c:v>
                </c:pt>
                <c:pt idx="339">
                  <c:v>-87.886251999999999</c:v>
                </c:pt>
                <c:pt idx="340">
                  <c:v>-87.886251999999999</c:v>
                </c:pt>
                <c:pt idx="341">
                  <c:v>-87.886251999999999</c:v>
                </c:pt>
                <c:pt idx="342">
                  <c:v>-87.886251999999999</c:v>
                </c:pt>
                <c:pt idx="343">
                  <c:v>-87.886251999999999</c:v>
                </c:pt>
                <c:pt idx="344">
                  <c:v>-87.886251999999999</c:v>
                </c:pt>
                <c:pt idx="345">
                  <c:v>-87.886251999999999</c:v>
                </c:pt>
                <c:pt idx="346">
                  <c:v>-87.886251999999999</c:v>
                </c:pt>
                <c:pt idx="347">
                  <c:v>-87.886251000000001</c:v>
                </c:pt>
                <c:pt idx="348">
                  <c:v>-87.886251000000001</c:v>
                </c:pt>
                <c:pt idx="349">
                  <c:v>-87.886251000000001</c:v>
                </c:pt>
                <c:pt idx="350">
                  <c:v>-87.886251000000001</c:v>
                </c:pt>
                <c:pt idx="351">
                  <c:v>-87.886251000000001</c:v>
                </c:pt>
                <c:pt idx="352">
                  <c:v>-87.886251000000001</c:v>
                </c:pt>
                <c:pt idx="353">
                  <c:v>-87.886251000000001</c:v>
                </c:pt>
                <c:pt idx="354">
                  <c:v>-87.886251000000001</c:v>
                </c:pt>
                <c:pt idx="355">
                  <c:v>-87.886251000000001</c:v>
                </c:pt>
                <c:pt idx="356">
                  <c:v>-87.886251000000001</c:v>
                </c:pt>
                <c:pt idx="357">
                  <c:v>-87.886251000000001</c:v>
                </c:pt>
                <c:pt idx="358">
                  <c:v>-87.886251000000001</c:v>
                </c:pt>
                <c:pt idx="359">
                  <c:v>-87.886250000000004</c:v>
                </c:pt>
                <c:pt idx="360">
                  <c:v>-87.886250000000004</c:v>
                </c:pt>
                <c:pt idx="361">
                  <c:v>-87.886250000000004</c:v>
                </c:pt>
                <c:pt idx="362">
                  <c:v>-87.886250000000004</c:v>
                </c:pt>
                <c:pt idx="363">
                  <c:v>-87.886250000000004</c:v>
                </c:pt>
                <c:pt idx="364">
                  <c:v>-87.886250000000004</c:v>
                </c:pt>
                <c:pt idx="365">
                  <c:v>-87.886250000000004</c:v>
                </c:pt>
                <c:pt idx="366">
                  <c:v>-87.886250000000004</c:v>
                </c:pt>
                <c:pt idx="367">
                  <c:v>-87.886250000000004</c:v>
                </c:pt>
                <c:pt idx="368">
                  <c:v>-87.886250000000004</c:v>
                </c:pt>
                <c:pt idx="369">
                  <c:v>-87.886250000000004</c:v>
                </c:pt>
                <c:pt idx="370">
                  <c:v>-87.886250000000004</c:v>
                </c:pt>
                <c:pt idx="371">
                  <c:v>-87.886250000000004</c:v>
                </c:pt>
                <c:pt idx="372">
                  <c:v>-87.886249000000007</c:v>
                </c:pt>
                <c:pt idx="373">
                  <c:v>-87.886249000000007</c:v>
                </c:pt>
                <c:pt idx="374">
                  <c:v>-87.886249000000007</c:v>
                </c:pt>
                <c:pt idx="375">
                  <c:v>-87.886249000000007</c:v>
                </c:pt>
                <c:pt idx="376">
                  <c:v>-87.886249000000007</c:v>
                </c:pt>
                <c:pt idx="377">
                  <c:v>-87.886249000000007</c:v>
                </c:pt>
                <c:pt idx="378">
                  <c:v>-87.886249000000007</c:v>
                </c:pt>
                <c:pt idx="379">
                  <c:v>-87.886249000000007</c:v>
                </c:pt>
                <c:pt idx="380">
                  <c:v>-87.886249000000007</c:v>
                </c:pt>
                <c:pt idx="381">
                  <c:v>-87.886249000000007</c:v>
                </c:pt>
                <c:pt idx="382">
                  <c:v>-87.886249000000007</c:v>
                </c:pt>
                <c:pt idx="383">
                  <c:v>-87.886249000000007</c:v>
                </c:pt>
                <c:pt idx="384">
                  <c:v>-87.886249000000007</c:v>
                </c:pt>
                <c:pt idx="385">
                  <c:v>-87.886249000000007</c:v>
                </c:pt>
                <c:pt idx="386">
                  <c:v>-87.886247999999995</c:v>
                </c:pt>
                <c:pt idx="387">
                  <c:v>-87.886247999999995</c:v>
                </c:pt>
                <c:pt idx="388">
                  <c:v>-87.886247999999995</c:v>
                </c:pt>
                <c:pt idx="389">
                  <c:v>-87.886247999999995</c:v>
                </c:pt>
                <c:pt idx="390">
                  <c:v>-87.886247999999995</c:v>
                </c:pt>
                <c:pt idx="391">
                  <c:v>-87.886247999999995</c:v>
                </c:pt>
                <c:pt idx="392">
                  <c:v>-87.886247999999995</c:v>
                </c:pt>
                <c:pt idx="393">
                  <c:v>-87.886247999999995</c:v>
                </c:pt>
                <c:pt idx="394">
                  <c:v>-87.886247999999995</c:v>
                </c:pt>
                <c:pt idx="395">
                  <c:v>-87.886247999999995</c:v>
                </c:pt>
                <c:pt idx="396">
                  <c:v>-87.886247999999995</c:v>
                </c:pt>
                <c:pt idx="397">
                  <c:v>-87.886247999999995</c:v>
                </c:pt>
                <c:pt idx="398">
                  <c:v>-87.886247999999995</c:v>
                </c:pt>
                <c:pt idx="399">
                  <c:v>-87.886247999999995</c:v>
                </c:pt>
                <c:pt idx="400">
                  <c:v>-87.886247999999995</c:v>
                </c:pt>
                <c:pt idx="401">
                  <c:v>-87.886247999999995</c:v>
                </c:pt>
                <c:pt idx="402">
                  <c:v>-87.886246999999997</c:v>
                </c:pt>
                <c:pt idx="403">
                  <c:v>-87.886246999999997</c:v>
                </c:pt>
                <c:pt idx="404">
                  <c:v>-87.886246999999997</c:v>
                </c:pt>
                <c:pt idx="405">
                  <c:v>-87.886246999999997</c:v>
                </c:pt>
                <c:pt idx="406">
                  <c:v>-87.886246999999997</c:v>
                </c:pt>
                <c:pt idx="407">
                  <c:v>-87.886246999999997</c:v>
                </c:pt>
                <c:pt idx="408">
                  <c:v>-87.886246999999997</c:v>
                </c:pt>
                <c:pt idx="409">
                  <c:v>-87.886246999999997</c:v>
                </c:pt>
                <c:pt idx="410">
                  <c:v>-87.886246999999997</c:v>
                </c:pt>
                <c:pt idx="411">
                  <c:v>-87.886246999999997</c:v>
                </c:pt>
                <c:pt idx="412">
                  <c:v>-87.886246999999997</c:v>
                </c:pt>
                <c:pt idx="413">
                  <c:v>-87.886246999999997</c:v>
                </c:pt>
                <c:pt idx="414">
                  <c:v>-87.886246999999997</c:v>
                </c:pt>
                <c:pt idx="415">
                  <c:v>-87.886246999999997</c:v>
                </c:pt>
                <c:pt idx="416">
                  <c:v>-87.886246999999997</c:v>
                </c:pt>
                <c:pt idx="417">
                  <c:v>-87.886246999999997</c:v>
                </c:pt>
                <c:pt idx="418">
                  <c:v>-87.886246999999997</c:v>
                </c:pt>
                <c:pt idx="419">
                  <c:v>-87.886246999999997</c:v>
                </c:pt>
                <c:pt idx="420">
                  <c:v>-87.886246999999997</c:v>
                </c:pt>
                <c:pt idx="421">
                  <c:v>-87.886246</c:v>
                </c:pt>
                <c:pt idx="422">
                  <c:v>-87.886246</c:v>
                </c:pt>
                <c:pt idx="423">
                  <c:v>-87.886246</c:v>
                </c:pt>
                <c:pt idx="424">
                  <c:v>-87.886246</c:v>
                </c:pt>
                <c:pt idx="425">
                  <c:v>-87.886246</c:v>
                </c:pt>
                <c:pt idx="426">
                  <c:v>-87.886246</c:v>
                </c:pt>
                <c:pt idx="427">
                  <c:v>-87.886246</c:v>
                </c:pt>
                <c:pt idx="428">
                  <c:v>-87.886246</c:v>
                </c:pt>
                <c:pt idx="429">
                  <c:v>-87.886246</c:v>
                </c:pt>
                <c:pt idx="430">
                  <c:v>-87.886246</c:v>
                </c:pt>
                <c:pt idx="431">
                  <c:v>-87.886246</c:v>
                </c:pt>
                <c:pt idx="432">
                  <c:v>-87.886246</c:v>
                </c:pt>
                <c:pt idx="433">
                  <c:v>-87.886246</c:v>
                </c:pt>
                <c:pt idx="434">
                  <c:v>-87.886246</c:v>
                </c:pt>
                <c:pt idx="435">
                  <c:v>-87.886246</c:v>
                </c:pt>
                <c:pt idx="436">
                  <c:v>-87.886246</c:v>
                </c:pt>
                <c:pt idx="437">
                  <c:v>-87.886246</c:v>
                </c:pt>
                <c:pt idx="438">
                  <c:v>-87.886246</c:v>
                </c:pt>
                <c:pt idx="439">
                  <c:v>-87.886246</c:v>
                </c:pt>
                <c:pt idx="440">
                  <c:v>-87.886246</c:v>
                </c:pt>
                <c:pt idx="441">
                  <c:v>-87.886246</c:v>
                </c:pt>
                <c:pt idx="442">
                  <c:v>-87.886246</c:v>
                </c:pt>
                <c:pt idx="443">
                  <c:v>-87.886246</c:v>
                </c:pt>
                <c:pt idx="444">
                  <c:v>-87.886245000000002</c:v>
                </c:pt>
                <c:pt idx="445">
                  <c:v>-87.886245000000002</c:v>
                </c:pt>
                <c:pt idx="446">
                  <c:v>-87.886245000000002</c:v>
                </c:pt>
                <c:pt idx="447">
                  <c:v>-87.886245000000002</c:v>
                </c:pt>
                <c:pt idx="448">
                  <c:v>-87.886245000000002</c:v>
                </c:pt>
                <c:pt idx="449">
                  <c:v>-87.886245000000002</c:v>
                </c:pt>
                <c:pt idx="450">
                  <c:v>-87.886245000000002</c:v>
                </c:pt>
                <c:pt idx="451">
                  <c:v>-87.886245000000002</c:v>
                </c:pt>
                <c:pt idx="452">
                  <c:v>-87.886245000000002</c:v>
                </c:pt>
                <c:pt idx="453">
                  <c:v>-87.886245000000002</c:v>
                </c:pt>
                <c:pt idx="454">
                  <c:v>-87.886245000000002</c:v>
                </c:pt>
                <c:pt idx="455">
                  <c:v>-87.886245000000002</c:v>
                </c:pt>
                <c:pt idx="456">
                  <c:v>-87.886245000000002</c:v>
                </c:pt>
                <c:pt idx="457">
                  <c:v>-87.886245000000002</c:v>
                </c:pt>
                <c:pt idx="458">
                  <c:v>-87.886245000000002</c:v>
                </c:pt>
                <c:pt idx="459">
                  <c:v>-87.886245000000002</c:v>
                </c:pt>
                <c:pt idx="460">
                  <c:v>-87.886245000000002</c:v>
                </c:pt>
                <c:pt idx="461">
                  <c:v>-87.886245000000002</c:v>
                </c:pt>
                <c:pt idx="462">
                  <c:v>-87.886245000000002</c:v>
                </c:pt>
                <c:pt idx="463">
                  <c:v>-87.886245000000002</c:v>
                </c:pt>
                <c:pt idx="464">
                  <c:v>-87.886245000000002</c:v>
                </c:pt>
                <c:pt idx="465">
                  <c:v>-87.886245000000002</c:v>
                </c:pt>
                <c:pt idx="466">
                  <c:v>-87.886245000000002</c:v>
                </c:pt>
                <c:pt idx="467">
                  <c:v>-87.886245000000002</c:v>
                </c:pt>
                <c:pt idx="468">
                  <c:v>-87.886245000000002</c:v>
                </c:pt>
                <c:pt idx="469">
                  <c:v>-87.886245000000002</c:v>
                </c:pt>
                <c:pt idx="470">
                  <c:v>-87.886245000000002</c:v>
                </c:pt>
                <c:pt idx="471">
                  <c:v>-87.886245000000002</c:v>
                </c:pt>
                <c:pt idx="472">
                  <c:v>-87.886245000000002</c:v>
                </c:pt>
                <c:pt idx="473">
                  <c:v>-87.886245000000002</c:v>
                </c:pt>
                <c:pt idx="474">
                  <c:v>-87.886245000000002</c:v>
                </c:pt>
                <c:pt idx="475">
                  <c:v>-87.886245000000002</c:v>
                </c:pt>
                <c:pt idx="476">
                  <c:v>-87.886245000000002</c:v>
                </c:pt>
                <c:pt idx="477">
                  <c:v>-87.886245000000002</c:v>
                </c:pt>
                <c:pt idx="478">
                  <c:v>-87.886245000000002</c:v>
                </c:pt>
                <c:pt idx="479">
                  <c:v>-87.886245000000002</c:v>
                </c:pt>
                <c:pt idx="480">
                  <c:v>-87.886245000000002</c:v>
                </c:pt>
                <c:pt idx="481">
                  <c:v>-87.886245000000002</c:v>
                </c:pt>
                <c:pt idx="482">
                  <c:v>-87.886245000000002</c:v>
                </c:pt>
                <c:pt idx="483">
                  <c:v>-87.886244000000005</c:v>
                </c:pt>
                <c:pt idx="484">
                  <c:v>-87.886244000000005</c:v>
                </c:pt>
                <c:pt idx="485">
                  <c:v>-87.886244000000005</c:v>
                </c:pt>
                <c:pt idx="486">
                  <c:v>-87.886244000000005</c:v>
                </c:pt>
                <c:pt idx="487">
                  <c:v>-87.886244000000005</c:v>
                </c:pt>
                <c:pt idx="488">
                  <c:v>-87.886244000000005</c:v>
                </c:pt>
                <c:pt idx="489">
                  <c:v>-87.886244000000005</c:v>
                </c:pt>
                <c:pt idx="490">
                  <c:v>-87.886244000000005</c:v>
                </c:pt>
                <c:pt idx="491">
                  <c:v>-87.886244000000005</c:v>
                </c:pt>
                <c:pt idx="492">
                  <c:v>-87.886244000000005</c:v>
                </c:pt>
                <c:pt idx="493">
                  <c:v>-87.886244000000005</c:v>
                </c:pt>
                <c:pt idx="494">
                  <c:v>-87.886244000000005</c:v>
                </c:pt>
                <c:pt idx="495">
                  <c:v>-87.886244000000005</c:v>
                </c:pt>
                <c:pt idx="496">
                  <c:v>-87.886244000000005</c:v>
                </c:pt>
                <c:pt idx="497">
                  <c:v>-87.886244000000005</c:v>
                </c:pt>
                <c:pt idx="498">
                  <c:v>-87.886244000000005</c:v>
                </c:pt>
                <c:pt idx="499">
                  <c:v>-87.886244000000005</c:v>
                </c:pt>
                <c:pt idx="500">
                  <c:v>-87.886244000000005</c:v>
                </c:pt>
                <c:pt idx="501">
                  <c:v>-87.886244000000005</c:v>
                </c:pt>
                <c:pt idx="502">
                  <c:v>-87.886244000000005</c:v>
                </c:pt>
                <c:pt idx="503">
                  <c:v>-87.886244000000005</c:v>
                </c:pt>
                <c:pt idx="504">
                  <c:v>-87.886244000000005</c:v>
                </c:pt>
                <c:pt idx="505">
                  <c:v>-87.886244000000005</c:v>
                </c:pt>
                <c:pt idx="506">
                  <c:v>-87.886244000000005</c:v>
                </c:pt>
                <c:pt idx="507">
                  <c:v>-87.886244000000005</c:v>
                </c:pt>
                <c:pt idx="508">
                  <c:v>-87.886244000000005</c:v>
                </c:pt>
                <c:pt idx="509">
                  <c:v>-87.886244000000005</c:v>
                </c:pt>
                <c:pt idx="510">
                  <c:v>-87.886244000000005</c:v>
                </c:pt>
                <c:pt idx="511">
                  <c:v>-87.886244000000005</c:v>
                </c:pt>
                <c:pt idx="512">
                  <c:v>-87.886244000000005</c:v>
                </c:pt>
                <c:pt idx="513">
                  <c:v>-87.886244000000005</c:v>
                </c:pt>
                <c:pt idx="514">
                  <c:v>-87.886244000000005</c:v>
                </c:pt>
                <c:pt idx="515">
                  <c:v>-87.886244000000005</c:v>
                </c:pt>
                <c:pt idx="516">
                  <c:v>-87.886244000000005</c:v>
                </c:pt>
                <c:pt idx="517">
                  <c:v>-87.886244000000005</c:v>
                </c:pt>
                <c:pt idx="518">
                  <c:v>-87.886244000000005</c:v>
                </c:pt>
                <c:pt idx="519">
                  <c:v>-87.886244000000005</c:v>
                </c:pt>
                <c:pt idx="520">
                  <c:v>-87.886244000000005</c:v>
                </c:pt>
                <c:pt idx="521">
                  <c:v>-87.886244000000005</c:v>
                </c:pt>
                <c:pt idx="522">
                  <c:v>-87.886244000000005</c:v>
                </c:pt>
                <c:pt idx="523">
                  <c:v>-87.886244000000005</c:v>
                </c:pt>
                <c:pt idx="524">
                  <c:v>-87.886244000000005</c:v>
                </c:pt>
                <c:pt idx="525">
                  <c:v>-87.886244000000005</c:v>
                </c:pt>
                <c:pt idx="526">
                  <c:v>-87.886244000000005</c:v>
                </c:pt>
                <c:pt idx="527">
                  <c:v>-87.886244000000005</c:v>
                </c:pt>
                <c:pt idx="528">
                  <c:v>-87.886244000000005</c:v>
                </c:pt>
                <c:pt idx="529">
                  <c:v>-87.886244000000005</c:v>
                </c:pt>
                <c:pt idx="530">
                  <c:v>-87.886244000000005</c:v>
                </c:pt>
                <c:pt idx="531">
                  <c:v>-87.886244000000005</c:v>
                </c:pt>
                <c:pt idx="532">
                  <c:v>-87.886244000000005</c:v>
                </c:pt>
                <c:pt idx="533">
                  <c:v>-87.886244000000005</c:v>
                </c:pt>
                <c:pt idx="534">
                  <c:v>-87.886244000000005</c:v>
                </c:pt>
                <c:pt idx="535">
                  <c:v>-87.886244000000005</c:v>
                </c:pt>
                <c:pt idx="536">
                  <c:v>-87.886244000000005</c:v>
                </c:pt>
                <c:pt idx="537">
                  <c:v>-87.886244000000005</c:v>
                </c:pt>
                <c:pt idx="538">
                  <c:v>-87.886244000000005</c:v>
                </c:pt>
                <c:pt idx="539">
                  <c:v>-87.886244000000005</c:v>
                </c:pt>
                <c:pt idx="540">
                  <c:v>-87.886244000000005</c:v>
                </c:pt>
                <c:pt idx="541">
                  <c:v>-87.886244000000005</c:v>
                </c:pt>
                <c:pt idx="542">
                  <c:v>-87.886244000000005</c:v>
                </c:pt>
                <c:pt idx="543">
                  <c:v>-87.886244000000005</c:v>
                </c:pt>
                <c:pt idx="544">
                  <c:v>-87.886244000000005</c:v>
                </c:pt>
                <c:pt idx="545">
                  <c:v>-87.886244000000005</c:v>
                </c:pt>
                <c:pt idx="546">
                  <c:v>-87.886244000000005</c:v>
                </c:pt>
                <c:pt idx="547">
                  <c:v>-87.886244000000005</c:v>
                </c:pt>
                <c:pt idx="548">
                  <c:v>-87.886244000000005</c:v>
                </c:pt>
                <c:pt idx="549">
                  <c:v>-87.886245000000002</c:v>
                </c:pt>
                <c:pt idx="550">
                  <c:v>-87.886245000000002</c:v>
                </c:pt>
                <c:pt idx="551">
                  <c:v>-87.886245000000002</c:v>
                </c:pt>
                <c:pt idx="552">
                  <c:v>-87.886245000000002</c:v>
                </c:pt>
                <c:pt idx="553">
                  <c:v>-87.886245000000002</c:v>
                </c:pt>
                <c:pt idx="554">
                  <c:v>-87.886245000000002</c:v>
                </c:pt>
                <c:pt idx="555">
                  <c:v>-87.886245000000002</c:v>
                </c:pt>
                <c:pt idx="556">
                  <c:v>-87.886245000000002</c:v>
                </c:pt>
                <c:pt idx="557">
                  <c:v>-87.886245000000002</c:v>
                </c:pt>
                <c:pt idx="558">
                  <c:v>-87.886245000000002</c:v>
                </c:pt>
                <c:pt idx="559">
                  <c:v>-87.886245000000002</c:v>
                </c:pt>
                <c:pt idx="560">
                  <c:v>-87.886245000000002</c:v>
                </c:pt>
                <c:pt idx="561">
                  <c:v>-87.886245000000002</c:v>
                </c:pt>
                <c:pt idx="562">
                  <c:v>-87.886245000000002</c:v>
                </c:pt>
                <c:pt idx="563">
                  <c:v>-87.886245000000002</c:v>
                </c:pt>
                <c:pt idx="564">
                  <c:v>-87.886245000000002</c:v>
                </c:pt>
                <c:pt idx="565">
                  <c:v>-87.886245000000002</c:v>
                </c:pt>
                <c:pt idx="566">
                  <c:v>-87.886245000000002</c:v>
                </c:pt>
                <c:pt idx="567">
                  <c:v>-87.886245000000002</c:v>
                </c:pt>
                <c:pt idx="568">
                  <c:v>-87.886245000000002</c:v>
                </c:pt>
                <c:pt idx="569">
                  <c:v>-87.886245000000002</c:v>
                </c:pt>
                <c:pt idx="570">
                  <c:v>-87.886245000000002</c:v>
                </c:pt>
                <c:pt idx="571">
                  <c:v>-87.886245000000002</c:v>
                </c:pt>
                <c:pt idx="572">
                  <c:v>-87.886245000000002</c:v>
                </c:pt>
                <c:pt idx="573">
                  <c:v>-87.886245000000002</c:v>
                </c:pt>
                <c:pt idx="574">
                  <c:v>-87.886245000000002</c:v>
                </c:pt>
                <c:pt idx="575">
                  <c:v>-87.886245000000002</c:v>
                </c:pt>
                <c:pt idx="576">
                  <c:v>-87.886245000000002</c:v>
                </c:pt>
                <c:pt idx="577">
                  <c:v>-87.886245000000002</c:v>
                </c:pt>
                <c:pt idx="578">
                  <c:v>-87.886245000000002</c:v>
                </c:pt>
                <c:pt idx="579">
                  <c:v>-87.886245000000002</c:v>
                </c:pt>
                <c:pt idx="580">
                  <c:v>-87.886245000000002</c:v>
                </c:pt>
                <c:pt idx="581">
                  <c:v>-87.886245000000002</c:v>
                </c:pt>
                <c:pt idx="582">
                  <c:v>-87.886245000000002</c:v>
                </c:pt>
                <c:pt idx="583">
                  <c:v>-87.886245000000002</c:v>
                </c:pt>
                <c:pt idx="584">
                  <c:v>-87.886245000000002</c:v>
                </c:pt>
                <c:pt idx="585">
                  <c:v>-87.886245000000002</c:v>
                </c:pt>
                <c:pt idx="586">
                  <c:v>-87.886245000000002</c:v>
                </c:pt>
                <c:pt idx="587">
                  <c:v>-87.886245000000002</c:v>
                </c:pt>
                <c:pt idx="588">
                  <c:v>-87.886246</c:v>
                </c:pt>
                <c:pt idx="589">
                  <c:v>-87.886246</c:v>
                </c:pt>
                <c:pt idx="590">
                  <c:v>-87.886246</c:v>
                </c:pt>
                <c:pt idx="591">
                  <c:v>-87.886246</c:v>
                </c:pt>
                <c:pt idx="592">
                  <c:v>-87.886246</c:v>
                </c:pt>
                <c:pt idx="593">
                  <c:v>-87.886246</c:v>
                </c:pt>
                <c:pt idx="594">
                  <c:v>-87.886246</c:v>
                </c:pt>
                <c:pt idx="595">
                  <c:v>-87.886246</c:v>
                </c:pt>
                <c:pt idx="596">
                  <c:v>-87.886246</c:v>
                </c:pt>
                <c:pt idx="597">
                  <c:v>-87.886246</c:v>
                </c:pt>
                <c:pt idx="598">
                  <c:v>-87.886246</c:v>
                </c:pt>
                <c:pt idx="599">
                  <c:v>-87.886246</c:v>
                </c:pt>
                <c:pt idx="600">
                  <c:v>-87.886246</c:v>
                </c:pt>
                <c:pt idx="601">
                  <c:v>-87.886246</c:v>
                </c:pt>
                <c:pt idx="602">
                  <c:v>-87.886246</c:v>
                </c:pt>
                <c:pt idx="603">
                  <c:v>-87.886246</c:v>
                </c:pt>
                <c:pt idx="604">
                  <c:v>-87.886246</c:v>
                </c:pt>
                <c:pt idx="605">
                  <c:v>-87.886246</c:v>
                </c:pt>
                <c:pt idx="606">
                  <c:v>-87.886246</c:v>
                </c:pt>
                <c:pt idx="607">
                  <c:v>-87.886246</c:v>
                </c:pt>
                <c:pt idx="608">
                  <c:v>-87.886246</c:v>
                </c:pt>
                <c:pt idx="609">
                  <c:v>-87.886246</c:v>
                </c:pt>
                <c:pt idx="610">
                  <c:v>-87.886246</c:v>
                </c:pt>
                <c:pt idx="611">
                  <c:v>-87.886246</c:v>
                </c:pt>
                <c:pt idx="612">
                  <c:v>-87.886246</c:v>
                </c:pt>
                <c:pt idx="613">
                  <c:v>-87.886246999999997</c:v>
                </c:pt>
                <c:pt idx="614">
                  <c:v>-87.886246999999997</c:v>
                </c:pt>
                <c:pt idx="615">
                  <c:v>-87.886246999999997</c:v>
                </c:pt>
                <c:pt idx="616">
                  <c:v>-87.886246999999997</c:v>
                </c:pt>
                <c:pt idx="617">
                  <c:v>-87.886246999999997</c:v>
                </c:pt>
                <c:pt idx="618">
                  <c:v>-87.886246999999997</c:v>
                </c:pt>
                <c:pt idx="619">
                  <c:v>-87.886246999999997</c:v>
                </c:pt>
                <c:pt idx="620">
                  <c:v>-87.886246999999997</c:v>
                </c:pt>
                <c:pt idx="621">
                  <c:v>-87.886246999999997</c:v>
                </c:pt>
                <c:pt idx="622">
                  <c:v>-87.886246999999997</c:v>
                </c:pt>
                <c:pt idx="623">
                  <c:v>-87.886246999999997</c:v>
                </c:pt>
                <c:pt idx="624">
                  <c:v>-87.886246999999997</c:v>
                </c:pt>
                <c:pt idx="625">
                  <c:v>-87.886246999999997</c:v>
                </c:pt>
                <c:pt idx="626">
                  <c:v>-87.886246999999997</c:v>
                </c:pt>
                <c:pt idx="627">
                  <c:v>-87.886246999999997</c:v>
                </c:pt>
                <c:pt idx="628">
                  <c:v>-87.886246999999997</c:v>
                </c:pt>
                <c:pt idx="629">
                  <c:v>-87.886246999999997</c:v>
                </c:pt>
                <c:pt idx="630">
                  <c:v>-87.886246999999997</c:v>
                </c:pt>
                <c:pt idx="631">
                  <c:v>-87.886246999999997</c:v>
                </c:pt>
                <c:pt idx="632">
                  <c:v>-87.886246999999997</c:v>
                </c:pt>
                <c:pt idx="633">
                  <c:v>-87.886247999999995</c:v>
                </c:pt>
                <c:pt idx="634">
                  <c:v>-87.886247999999995</c:v>
                </c:pt>
                <c:pt idx="635">
                  <c:v>-87.886247999999995</c:v>
                </c:pt>
                <c:pt idx="636">
                  <c:v>-87.886247999999995</c:v>
                </c:pt>
                <c:pt idx="637">
                  <c:v>-87.886247999999995</c:v>
                </c:pt>
                <c:pt idx="638">
                  <c:v>-87.886247999999995</c:v>
                </c:pt>
                <c:pt idx="639">
                  <c:v>-87.886247999999995</c:v>
                </c:pt>
                <c:pt idx="640">
                  <c:v>-87.886247999999995</c:v>
                </c:pt>
                <c:pt idx="641">
                  <c:v>-87.886247999999995</c:v>
                </c:pt>
                <c:pt idx="642">
                  <c:v>-87.886247999999995</c:v>
                </c:pt>
                <c:pt idx="643">
                  <c:v>-87.886247999999995</c:v>
                </c:pt>
                <c:pt idx="644">
                  <c:v>-87.886247999999995</c:v>
                </c:pt>
                <c:pt idx="645">
                  <c:v>-87.886247999999995</c:v>
                </c:pt>
                <c:pt idx="646">
                  <c:v>-87.886247999999995</c:v>
                </c:pt>
                <c:pt idx="647">
                  <c:v>-87.886247999999995</c:v>
                </c:pt>
                <c:pt idx="648">
                  <c:v>-87.886247999999995</c:v>
                </c:pt>
                <c:pt idx="649">
                  <c:v>-87.886247999999995</c:v>
                </c:pt>
                <c:pt idx="650">
                  <c:v>-87.886247999999995</c:v>
                </c:pt>
                <c:pt idx="651">
                  <c:v>-87.886249000000007</c:v>
                </c:pt>
                <c:pt idx="652">
                  <c:v>-87.886249000000007</c:v>
                </c:pt>
                <c:pt idx="653">
                  <c:v>-87.886249000000007</c:v>
                </c:pt>
                <c:pt idx="654">
                  <c:v>-87.886249000000007</c:v>
                </c:pt>
                <c:pt idx="655">
                  <c:v>-87.886249000000007</c:v>
                </c:pt>
                <c:pt idx="656">
                  <c:v>-87.886249000000007</c:v>
                </c:pt>
                <c:pt idx="657">
                  <c:v>-87.886249000000007</c:v>
                </c:pt>
                <c:pt idx="658">
                  <c:v>-87.886249000000007</c:v>
                </c:pt>
                <c:pt idx="659">
                  <c:v>-87.886249000000007</c:v>
                </c:pt>
                <c:pt idx="660">
                  <c:v>-87.886249000000007</c:v>
                </c:pt>
                <c:pt idx="661">
                  <c:v>-87.886249000000007</c:v>
                </c:pt>
                <c:pt idx="662">
                  <c:v>-87.886249000000007</c:v>
                </c:pt>
                <c:pt idx="663">
                  <c:v>-87.886249000000007</c:v>
                </c:pt>
                <c:pt idx="664">
                  <c:v>-87.886249000000007</c:v>
                </c:pt>
                <c:pt idx="665">
                  <c:v>-87.886249000000007</c:v>
                </c:pt>
                <c:pt idx="666">
                  <c:v>-87.886250000000004</c:v>
                </c:pt>
                <c:pt idx="667">
                  <c:v>-87.886250000000004</c:v>
                </c:pt>
                <c:pt idx="668">
                  <c:v>-87.886250000000004</c:v>
                </c:pt>
                <c:pt idx="669">
                  <c:v>-87.886250000000004</c:v>
                </c:pt>
                <c:pt idx="670">
                  <c:v>-87.886250000000004</c:v>
                </c:pt>
                <c:pt idx="671">
                  <c:v>-87.886250000000004</c:v>
                </c:pt>
                <c:pt idx="672">
                  <c:v>-87.886250000000004</c:v>
                </c:pt>
                <c:pt idx="673">
                  <c:v>-87.886250000000004</c:v>
                </c:pt>
                <c:pt idx="674">
                  <c:v>-87.886250000000004</c:v>
                </c:pt>
                <c:pt idx="675">
                  <c:v>-87.886250000000004</c:v>
                </c:pt>
                <c:pt idx="676">
                  <c:v>-87.886250000000004</c:v>
                </c:pt>
                <c:pt idx="677">
                  <c:v>-87.886250000000004</c:v>
                </c:pt>
                <c:pt idx="678">
                  <c:v>-87.886250000000004</c:v>
                </c:pt>
                <c:pt idx="679">
                  <c:v>-87.886250000000004</c:v>
                </c:pt>
                <c:pt idx="680">
                  <c:v>-87.886251000000001</c:v>
                </c:pt>
                <c:pt idx="681">
                  <c:v>-87.886251000000001</c:v>
                </c:pt>
                <c:pt idx="682">
                  <c:v>-87.886251000000001</c:v>
                </c:pt>
                <c:pt idx="683">
                  <c:v>-87.886251000000001</c:v>
                </c:pt>
                <c:pt idx="684">
                  <c:v>-87.886251000000001</c:v>
                </c:pt>
                <c:pt idx="685">
                  <c:v>-87.886251000000001</c:v>
                </c:pt>
                <c:pt idx="686">
                  <c:v>-87.886251000000001</c:v>
                </c:pt>
                <c:pt idx="687">
                  <c:v>-87.886251000000001</c:v>
                </c:pt>
                <c:pt idx="688">
                  <c:v>-87.886251000000001</c:v>
                </c:pt>
                <c:pt idx="689">
                  <c:v>-87.886251000000001</c:v>
                </c:pt>
                <c:pt idx="690">
                  <c:v>-87.886251000000001</c:v>
                </c:pt>
                <c:pt idx="691">
                  <c:v>-87.886251000000001</c:v>
                </c:pt>
                <c:pt idx="692">
                  <c:v>-87.886251000000001</c:v>
                </c:pt>
                <c:pt idx="693">
                  <c:v>-87.886251999999999</c:v>
                </c:pt>
                <c:pt idx="694">
                  <c:v>-87.886251999999999</c:v>
                </c:pt>
                <c:pt idx="695">
                  <c:v>-87.886251999999999</c:v>
                </c:pt>
                <c:pt idx="696">
                  <c:v>-87.886251999999999</c:v>
                </c:pt>
                <c:pt idx="697">
                  <c:v>-87.886251999999999</c:v>
                </c:pt>
                <c:pt idx="698">
                  <c:v>-87.886251999999999</c:v>
                </c:pt>
                <c:pt idx="699">
                  <c:v>-87.886251999999999</c:v>
                </c:pt>
                <c:pt idx="700">
                  <c:v>-87.886251999999999</c:v>
                </c:pt>
                <c:pt idx="701">
                  <c:v>-87.886251999999999</c:v>
                </c:pt>
                <c:pt idx="702">
                  <c:v>-87.886251999999999</c:v>
                </c:pt>
                <c:pt idx="703">
                  <c:v>-87.886251999999999</c:v>
                </c:pt>
                <c:pt idx="704">
                  <c:v>-87.886251999999999</c:v>
                </c:pt>
                <c:pt idx="705">
                  <c:v>-87.886252999999996</c:v>
                </c:pt>
                <c:pt idx="706">
                  <c:v>-87.886252999999996</c:v>
                </c:pt>
                <c:pt idx="707">
                  <c:v>-87.886252999999996</c:v>
                </c:pt>
                <c:pt idx="708">
                  <c:v>-87.886252999999996</c:v>
                </c:pt>
                <c:pt idx="709">
                  <c:v>-87.886252999999996</c:v>
                </c:pt>
                <c:pt idx="710">
                  <c:v>-87.886252999999996</c:v>
                </c:pt>
                <c:pt idx="711">
                  <c:v>-87.886252999999996</c:v>
                </c:pt>
                <c:pt idx="712">
                  <c:v>-87.886252999999996</c:v>
                </c:pt>
                <c:pt idx="713">
                  <c:v>-87.886252999999996</c:v>
                </c:pt>
                <c:pt idx="714">
                  <c:v>-87.886252999999996</c:v>
                </c:pt>
                <c:pt idx="715">
                  <c:v>-87.886252999999996</c:v>
                </c:pt>
                <c:pt idx="716">
                  <c:v>-87.886253999999994</c:v>
                </c:pt>
                <c:pt idx="717">
                  <c:v>-87.886253999999994</c:v>
                </c:pt>
                <c:pt idx="718">
                  <c:v>-87.886253999999994</c:v>
                </c:pt>
                <c:pt idx="719">
                  <c:v>-87.886253999999994</c:v>
                </c:pt>
                <c:pt idx="720">
                  <c:v>-87.886253999999994</c:v>
                </c:pt>
                <c:pt idx="721">
                  <c:v>-87.886253999999994</c:v>
                </c:pt>
                <c:pt idx="722">
                  <c:v>-87.886253999999994</c:v>
                </c:pt>
                <c:pt idx="723">
                  <c:v>-87.886253999999994</c:v>
                </c:pt>
                <c:pt idx="724">
                  <c:v>-87.886253999999994</c:v>
                </c:pt>
                <c:pt idx="725">
                  <c:v>-87.886253999999994</c:v>
                </c:pt>
                <c:pt idx="726">
                  <c:v>-87.886253999999994</c:v>
                </c:pt>
                <c:pt idx="727">
                  <c:v>-87.886255000000006</c:v>
                </c:pt>
                <c:pt idx="728">
                  <c:v>-87.886255000000006</c:v>
                </c:pt>
                <c:pt idx="729">
                  <c:v>-87.886255000000006</c:v>
                </c:pt>
                <c:pt idx="730">
                  <c:v>-87.886255000000006</c:v>
                </c:pt>
                <c:pt idx="731">
                  <c:v>-87.886255000000006</c:v>
                </c:pt>
                <c:pt idx="732">
                  <c:v>-87.886255000000006</c:v>
                </c:pt>
                <c:pt idx="733">
                  <c:v>-87.886255000000006</c:v>
                </c:pt>
                <c:pt idx="734">
                  <c:v>-87.886255000000006</c:v>
                </c:pt>
                <c:pt idx="735">
                  <c:v>-87.886255000000006</c:v>
                </c:pt>
                <c:pt idx="736">
                  <c:v>-87.886255000000006</c:v>
                </c:pt>
                <c:pt idx="737">
                  <c:v>-87.886255000000006</c:v>
                </c:pt>
                <c:pt idx="738">
                  <c:v>-87.886256000000003</c:v>
                </c:pt>
                <c:pt idx="739">
                  <c:v>-87.886256000000003</c:v>
                </c:pt>
                <c:pt idx="740">
                  <c:v>-87.886256000000003</c:v>
                </c:pt>
                <c:pt idx="741">
                  <c:v>-87.886256000000003</c:v>
                </c:pt>
                <c:pt idx="742">
                  <c:v>-87.886256000000003</c:v>
                </c:pt>
                <c:pt idx="743">
                  <c:v>-87.886256000000003</c:v>
                </c:pt>
                <c:pt idx="744">
                  <c:v>-87.886256000000003</c:v>
                </c:pt>
                <c:pt idx="745">
                  <c:v>-87.886256000000003</c:v>
                </c:pt>
                <c:pt idx="746">
                  <c:v>-87.886256000000003</c:v>
                </c:pt>
                <c:pt idx="747">
                  <c:v>-87.886256000000003</c:v>
                </c:pt>
                <c:pt idx="748">
                  <c:v>-87.886257000000001</c:v>
                </c:pt>
                <c:pt idx="749">
                  <c:v>-87.886257000000001</c:v>
                </c:pt>
                <c:pt idx="750">
                  <c:v>-87.886257000000001</c:v>
                </c:pt>
                <c:pt idx="751">
                  <c:v>-87.886257000000001</c:v>
                </c:pt>
                <c:pt idx="752">
                  <c:v>-87.886257000000001</c:v>
                </c:pt>
                <c:pt idx="753">
                  <c:v>-87.886257000000001</c:v>
                </c:pt>
                <c:pt idx="754">
                  <c:v>-87.886257000000001</c:v>
                </c:pt>
                <c:pt idx="755">
                  <c:v>-87.886257000000001</c:v>
                </c:pt>
                <c:pt idx="756">
                  <c:v>-87.886257000000001</c:v>
                </c:pt>
                <c:pt idx="757">
                  <c:v>-87.886257999999998</c:v>
                </c:pt>
                <c:pt idx="758">
                  <c:v>-87.886257999999998</c:v>
                </c:pt>
                <c:pt idx="759">
                  <c:v>-87.886257999999998</c:v>
                </c:pt>
                <c:pt idx="760">
                  <c:v>-87.886257999999998</c:v>
                </c:pt>
                <c:pt idx="761">
                  <c:v>-87.886257999999998</c:v>
                </c:pt>
                <c:pt idx="762">
                  <c:v>-87.886257999999998</c:v>
                </c:pt>
                <c:pt idx="763">
                  <c:v>-87.886257999999998</c:v>
                </c:pt>
                <c:pt idx="764">
                  <c:v>-87.886257999999998</c:v>
                </c:pt>
                <c:pt idx="765">
                  <c:v>-87.886257999999998</c:v>
                </c:pt>
                <c:pt idx="766">
                  <c:v>-87.886257999999998</c:v>
                </c:pt>
                <c:pt idx="767">
                  <c:v>-87.886258999999995</c:v>
                </c:pt>
                <c:pt idx="768">
                  <c:v>-87.886258999999995</c:v>
                </c:pt>
                <c:pt idx="769">
                  <c:v>-87.886258999999995</c:v>
                </c:pt>
                <c:pt idx="770">
                  <c:v>-87.886258999999995</c:v>
                </c:pt>
                <c:pt idx="771">
                  <c:v>-87.886258999999995</c:v>
                </c:pt>
                <c:pt idx="772">
                  <c:v>-87.886258999999995</c:v>
                </c:pt>
                <c:pt idx="773">
                  <c:v>-87.886258999999995</c:v>
                </c:pt>
                <c:pt idx="774">
                  <c:v>-87.886258999999995</c:v>
                </c:pt>
                <c:pt idx="775">
                  <c:v>-87.886258999999995</c:v>
                </c:pt>
                <c:pt idx="776">
                  <c:v>-87.886259999999993</c:v>
                </c:pt>
                <c:pt idx="777">
                  <c:v>-87.886259999999993</c:v>
                </c:pt>
                <c:pt idx="778">
                  <c:v>-87.886259999999993</c:v>
                </c:pt>
                <c:pt idx="779">
                  <c:v>-87.886259999999993</c:v>
                </c:pt>
                <c:pt idx="780">
                  <c:v>-87.886259999999993</c:v>
                </c:pt>
                <c:pt idx="781">
                  <c:v>-87.886259999999993</c:v>
                </c:pt>
                <c:pt idx="782">
                  <c:v>-87.886259999999993</c:v>
                </c:pt>
                <c:pt idx="783">
                  <c:v>-87.886259999999993</c:v>
                </c:pt>
                <c:pt idx="784">
                  <c:v>-87.886259999999993</c:v>
                </c:pt>
                <c:pt idx="785">
                  <c:v>-87.886261000000005</c:v>
                </c:pt>
                <c:pt idx="786">
                  <c:v>-87.886261000000005</c:v>
                </c:pt>
                <c:pt idx="787">
                  <c:v>-87.886261000000005</c:v>
                </c:pt>
                <c:pt idx="788">
                  <c:v>-87.886261000000005</c:v>
                </c:pt>
                <c:pt idx="789">
                  <c:v>-87.886261000000005</c:v>
                </c:pt>
                <c:pt idx="790">
                  <c:v>-87.886261000000005</c:v>
                </c:pt>
                <c:pt idx="791">
                  <c:v>-87.886261000000005</c:v>
                </c:pt>
                <c:pt idx="792">
                  <c:v>-87.886261000000005</c:v>
                </c:pt>
                <c:pt idx="793">
                  <c:v>-87.886262000000002</c:v>
                </c:pt>
                <c:pt idx="794">
                  <c:v>-87.886262000000002</c:v>
                </c:pt>
                <c:pt idx="795">
                  <c:v>-87.886262000000002</c:v>
                </c:pt>
                <c:pt idx="796">
                  <c:v>-87.886262000000002</c:v>
                </c:pt>
                <c:pt idx="797">
                  <c:v>-87.886262000000002</c:v>
                </c:pt>
                <c:pt idx="798">
                  <c:v>-87.886262000000002</c:v>
                </c:pt>
                <c:pt idx="799">
                  <c:v>-87.886262000000002</c:v>
                </c:pt>
                <c:pt idx="800">
                  <c:v>-87.886262000000002</c:v>
                </c:pt>
                <c:pt idx="801">
                  <c:v>-87.886263</c:v>
                </c:pt>
                <c:pt idx="802">
                  <c:v>-87.886263</c:v>
                </c:pt>
                <c:pt idx="803">
                  <c:v>-87.886263</c:v>
                </c:pt>
                <c:pt idx="804">
                  <c:v>-87.886263</c:v>
                </c:pt>
                <c:pt idx="805">
                  <c:v>-87.886263</c:v>
                </c:pt>
                <c:pt idx="806">
                  <c:v>-87.886263</c:v>
                </c:pt>
                <c:pt idx="807">
                  <c:v>-87.886263</c:v>
                </c:pt>
                <c:pt idx="808">
                  <c:v>-87.886263</c:v>
                </c:pt>
                <c:pt idx="809">
                  <c:v>-87.886263999999997</c:v>
                </c:pt>
                <c:pt idx="810">
                  <c:v>-87.886263999999997</c:v>
                </c:pt>
                <c:pt idx="811">
                  <c:v>-87.886263999999997</c:v>
                </c:pt>
                <c:pt idx="812">
                  <c:v>-87.886263999999997</c:v>
                </c:pt>
                <c:pt idx="813">
                  <c:v>-87.886263999999997</c:v>
                </c:pt>
                <c:pt idx="814">
                  <c:v>-87.886263999999997</c:v>
                </c:pt>
                <c:pt idx="815">
                  <c:v>-87.886263999999997</c:v>
                </c:pt>
                <c:pt idx="816">
                  <c:v>-87.886263999999997</c:v>
                </c:pt>
                <c:pt idx="817">
                  <c:v>-87.886264999999995</c:v>
                </c:pt>
                <c:pt idx="818">
                  <c:v>-87.886264999999995</c:v>
                </c:pt>
                <c:pt idx="819">
                  <c:v>-87.886264999999995</c:v>
                </c:pt>
                <c:pt idx="820">
                  <c:v>-87.886264999999995</c:v>
                </c:pt>
                <c:pt idx="821">
                  <c:v>-87.886264999999995</c:v>
                </c:pt>
                <c:pt idx="822">
                  <c:v>-87.886264999999995</c:v>
                </c:pt>
                <c:pt idx="823">
                  <c:v>-87.886264999999995</c:v>
                </c:pt>
                <c:pt idx="824">
                  <c:v>-87.886264999999995</c:v>
                </c:pt>
                <c:pt idx="825">
                  <c:v>-87.886266000000006</c:v>
                </c:pt>
                <c:pt idx="826">
                  <c:v>-87.886266000000006</c:v>
                </c:pt>
                <c:pt idx="827">
                  <c:v>-87.886266000000006</c:v>
                </c:pt>
                <c:pt idx="828">
                  <c:v>-87.886266000000006</c:v>
                </c:pt>
                <c:pt idx="829">
                  <c:v>-87.886266000000006</c:v>
                </c:pt>
                <c:pt idx="830">
                  <c:v>-87.886266000000006</c:v>
                </c:pt>
                <c:pt idx="831">
                  <c:v>-87.886266000000006</c:v>
                </c:pt>
                <c:pt idx="832">
                  <c:v>-87.886267000000004</c:v>
                </c:pt>
                <c:pt idx="833">
                  <c:v>-87.886267000000004</c:v>
                </c:pt>
                <c:pt idx="834">
                  <c:v>-87.886267000000004</c:v>
                </c:pt>
                <c:pt idx="835">
                  <c:v>-87.886267000000004</c:v>
                </c:pt>
                <c:pt idx="836">
                  <c:v>-87.886267000000004</c:v>
                </c:pt>
                <c:pt idx="837">
                  <c:v>-87.886267000000004</c:v>
                </c:pt>
                <c:pt idx="838">
                  <c:v>-87.886267000000004</c:v>
                </c:pt>
                <c:pt idx="839">
                  <c:v>-87.886267000000004</c:v>
                </c:pt>
                <c:pt idx="840">
                  <c:v>-87.886268000000001</c:v>
                </c:pt>
                <c:pt idx="841">
                  <c:v>-87.886268000000001</c:v>
                </c:pt>
                <c:pt idx="842">
                  <c:v>-87.886268000000001</c:v>
                </c:pt>
                <c:pt idx="843">
                  <c:v>-87.886268000000001</c:v>
                </c:pt>
                <c:pt idx="844">
                  <c:v>-87.886268000000001</c:v>
                </c:pt>
                <c:pt idx="845">
                  <c:v>-87.886268000000001</c:v>
                </c:pt>
                <c:pt idx="846">
                  <c:v>-87.886268000000001</c:v>
                </c:pt>
                <c:pt idx="847">
                  <c:v>-87.886268999999999</c:v>
                </c:pt>
                <c:pt idx="848">
                  <c:v>-87.886268999999999</c:v>
                </c:pt>
                <c:pt idx="849">
                  <c:v>-87.886268999999999</c:v>
                </c:pt>
                <c:pt idx="850">
                  <c:v>-87.886268999999999</c:v>
                </c:pt>
                <c:pt idx="851">
                  <c:v>-87.886268999999999</c:v>
                </c:pt>
                <c:pt idx="852">
                  <c:v>-87.886268999999999</c:v>
                </c:pt>
                <c:pt idx="853">
                  <c:v>-87.886268999999999</c:v>
                </c:pt>
                <c:pt idx="854">
                  <c:v>-87.886269999999996</c:v>
                </c:pt>
                <c:pt idx="855">
                  <c:v>-87.886269999999996</c:v>
                </c:pt>
                <c:pt idx="856">
                  <c:v>-87.886269999999996</c:v>
                </c:pt>
                <c:pt idx="857">
                  <c:v>-87.886269999999996</c:v>
                </c:pt>
                <c:pt idx="858">
                  <c:v>-87.886269999999996</c:v>
                </c:pt>
                <c:pt idx="859">
                  <c:v>-87.886269999999996</c:v>
                </c:pt>
                <c:pt idx="860">
                  <c:v>-87.886269999999996</c:v>
                </c:pt>
                <c:pt idx="861">
                  <c:v>-87.886270999999994</c:v>
                </c:pt>
                <c:pt idx="862">
                  <c:v>-87.886270999999994</c:v>
                </c:pt>
                <c:pt idx="863">
                  <c:v>-87.886270999999994</c:v>
                </c:pt>
                <c:pt idx="864">
                  <c:v>-87.886270999999994</c:v>
                </c:pt>
                <c:pt idx="865">
                  <c:v>-87.886270999999994</c:v>
                </c:pt>
                <c:pt idx="866">
                  <c:v>-87.886270999999994</c:v>
                </c:pt>
                <c:pt idx="867">
                  <c:v>-87.886270999999994</c:v>
                </c:pt>
                <c:pt idx="868">
                  <c:v>-87.886272000000005</c:v>
                </c:pt>
                <c:pt idx="869">
                  <c:v>-87.886272000000005</c:v>
                </c:pt>
                <c:pt idx="870">
                  <c:v>-87.886272000000005</c:v>
                </c:pt>
                <c:pt idx="871">
                  <c:v>-87.886272000000005</c:v>
                </c:pt>
                <c:pt idx="872">
                  <c:v>-87.886272000000005</c:v>
                </c:pt>
                <c:pt idx="873">
                  <c:v>-87.886272000000005</c:v>
                </c:pt>
                <c:pt idx="874">
                  <c:v>-87.886272000000005</c:v>
                </c:pt>
                <c:pt idx="875">
                  <c:v>-87.886273000000003</c:v>
                </c:pt>
                <c:pt idx="876">
                  <c:v>-87.886273000000003</c:v>
                </c:pt>
                <c:pt idx="877">
                  <c:v>-87.886273000000003</c:v>
                </c:pt>
                <c:pt idx="878">
                  <c:v>-87.886273000000003</c:v>
                </c:pt>
                <c:pt idx="879">
                  <c:v>-87.886273000000003</c:v>
                </c:pt>
                <c:pt idx="880">
                  <c:v>-87.886273000000003</c:v>
                </c:pt>
                <c:pt idx="881">
                  <c:v>-87.886274</c:v>
                </c:pt>
                <c:pt idx="882">
                  <c:v>-87.886274</c:v>
                </c:pt>
                <c:pt idx="883">
                  <c:v>-87.886274</c:v>
                </c:pt>
                <c:pt idx="884">
                  <c:v>-87.886274</c:v>
                </c:pt>
                <c:pt idx="885">
                  <c:v>-87.886274</c:v>
                </c:pt>
                <c:pt idx="886">
                  <c:v>-87.886274</c:v>
                </c:pt>
                <c:pt idx="887">
                  <c:v>-87.886274</c:v>
                </c:pt>
                <c:pt idx="888">
                  <c:v>-87.886274999999998</c:v>
                </c:pt>
                <c:pt idx="889">
                  <c:v>-87.886274999999998</c:v>
                </c:pt>
                <c:pt idx="890">
                  <c:v>-87.886274999999998</c:v>
                </c:pt>
                <c:pt idx="891">
                  <c:v>-87.886274999999998</c:v>
                </c:pt>
                <c:pt idx="892">
                  <c:v>-87.886274999999998</c:v>
                </c:pt>
                <c:pt idx="893">
                  <c:v>-87.886274999999998</c:v>
                </c:pt>
                <c:pt idx="894">
                  <c:v>-87.886274999999998</c:v>
                </c:pt>
                <c:pt idx="895">
                  <c:v>-87.886275999999995</c:v>
                </c:pt>
                <c:pt idx="896">
                  <c:v>-87.886275999999995</c:v>
                </c:pt>
                <c:pt idx="897">
                  <c:v>-87.886275999999995</c:v>
                </c:pt>
                <c:pt idx="898">
                  <c:v>-87.886275999999995</c:v>
                </c:pt>
                <c:pt idx="899">
                  <c:v>-87.886275999999995</c:v>
                </c:pt>
                <c:pt idx="900">
                  <c:v>-87.886275999999995</c:v>
                </c:pt>
                <c:pt idx="901">
                  <c:v>-87.886277000000007</c:v>
                </c:pt>
                <c:pt idx="902">
                  <c:v>-87.886277000000007</c:v>
                </c:pt>
                <c:pt idx="903">
                  <c:v>-87.886277000000007</c:v>
                </c:pt>
                <c:pt idx="904">
                  <c:v>-87.886277000000007</c:v>
                </c:pt>
                <c:pt idx="905">
                  <c:v>-87.886277000000007</c:v>
                </c:pt>
                <c:pt idx="906">
                  <c:v>-87.886277000000007</c:v>
                </c:pt>
                <c:pt idx="907">
                  <c:v>-87.886278000000004</c:v>
                </c:pt>
                <c:pt idx="908">
                  <c:v>-87.886278000000004</c:v>
                </c:pt>
                <c:pt idx="909">
                  <c:v>-87.886278000000004</c:v>
                </c:pt>
                <c:pt idx="910">
                  <c:v>-87.886278000000004</c:v>
                </c:pt>
                <c:pt idx="911">
                  <c:v>-87.886278000000004</c:v>
                </c:pt>
                <c:pt idx="912">
                  <c:v>-87.886278000000004</c:v>
                </c:pt>
                <c:pt idx="913">
                  <c:v>-87.886279000000002</c:v>
                </c:pt>
                <c:pt idx="914">
                  <c:v>-87.886279000000002</c:v>
                </c:pt>
                <c:pt idx="915">
                  <c:v>-87.886279000000002</c:v>
                </c:pt>
                <c:pt idx="916">
                  <c:v>-87.886279000000002</c:v>
                </c:pt>
                <c:pt idx="917">
                  <c:v>-87.886279000000002</c:v>
                </c:pt>
                <c:pt idx="918">
                  <c:v>-87.886279000000002</c:v>
                </c:pt>
                <c:pt idx="919">
                  <c:v>-87.886279999999999</c:v>
                </c:pt>
                <c:pt idx="920">
                  <c:v>-87.886279999999999</c:v>
                </c:pt>
                <c:pt idx="921">
                  <c:v>-87.886279999999999</c:v>
                </c:pt>
                <c:pt idx="922">
                  <c:v>-87.886279999999999</c:v>
                </c:pt>
                <c:pt idx="923">
                  <c:v>-87.886279999999999</c:v>
                </c:pt>
                <c:pt idx="924">
                  <c:v>-87.886279999999999</c:v>
                </c:pt>
                <c:pt idx="925">
                  <c:v>-87.886279999999999</c:v>
                </c:pt>
                <c:pt idx="926">
                  <c:v>-87.886280999999997</c:v>
                </c:pt>
                <c:pt idx="927">
                  <c:v>-87.886280999999997</c:v>
                </c:pt>
                <c:pt idx="928">
                  <c:v>-87.886280999999997</c:v>
                </c:pt>
                <c:pt idx="929">
                  <c:v>-87.886280999999997</c:v>
                </c:pt>
                <c:pt idx="930">
                  <c:v>-87.886280999999997</c:v>
                </c:pt>
                <c:pt idx="931">
                  <c:v>-87.886280999999997</c:v>
                </c:pt>
                <c:pt idx="932">
                  <c:v>-87.886281999999994</c:v>
                </c:pt>
                <c:pt idx="933">
                  <c:v>-87.886281999999994</c:v>
                </c:pt>
                <c:pt idx="934">
                  <c:v>-87.886281999999994</c:v>
                </c:pt>
                <c:pt idx="935">
                  <c:v>-87.886281999999994</c:v>
                </c:pt>
                <c:pt idx="936">
                  <c:v>-87.886281999999994</c:v>
                </c:pt>
                <c:pt idx="937">
                  <c:v>-87.886283000000006</c:v>
                </c:pt>
                <c:pt idx="938">
                  <c:v>-87.886283000000006</c:v>
                </c:pt>
                <c:pt idx="939">
                  <c:v>-87.886283000000006</c:v>
                </c:pt>
                <c:pt idx="940">
                  <c:v>-87.886283000000006</c:v>
                </c:pt>
                <c:pt idx="941">
                  <c:v>-87.886283000000006</c:v>
                </c:pt>
                <c:pt idx="942">
                  <c:v>-87.886283000000006</c:v>
                </c:pt>
                <c:pt idx="943">
                  <c:v>-87.886284000000003</c:v>
                </c:pt>
                <c:pt idx="944">
                  <c:v>-87.886284000000003</c:v>
                </c:pt>
                <c:pt idx="945">
                  <c:v>-87.886284000000003</c:v>
                </c:pt>
                <c:pt idx="946">
                  <c:v>-87.886284000000003</c:v>
                </c:pt>
                <c:pt idx="947">
                  <c:v>-87.886284000000003</c:v>
                </c:pt>
                <c:pt idx="948">
                  <c:v>-87.886284000000003</c:v>
                </c:pt>
                <c:pt idx="949">
                  <c:v>-87.886285000000001</c:v>
                </c:pt>
                <c:pt idx="950">
                  <c:v>-87.886285000000001</c:v>
                </c:pt>
                <c:pt idx="951">
                  <c:v>-87.886285000000001</c:v>
                </c:pt>
                <c:pt idx="952">
                  <c:v>-87.886285000000001</c:v>
                </c:pt>
                <c:pt idx="953">
                  <c:v>-87.886285000000001</c:v>
                </c:pt>
                <c:pt idx="954">
                  <c:v>-87.886285000000001</c:v>
                </c:pt>
                <c:pt idx="955">
                  <c:v>-87.886285999999998</c:v>
                </c:pt>
                <c:pt idx="956">
                  <c:v>-87.886285999999998</c:v>
                </c:pt>
                <c:pt idx="957">
                  <c:v>-87.886285999999998</c:v>
                </c:pt>
                <c:pt idx="958">
                  <c:v>-87.886285999999998</c:v>
                </c:pt>
                <c:pt idx="959">
                  <c:v>-87.886285999999998</c:v>
                </c:pt>
                <c:pt idx="960">
                  <c:v>-87.886286999999996</c:v>
                </c:pt>
                <c:pt idx="961">
                  <c:v>-87.886286999999996</c:v>
                </c:pt>
                <c:pt idx="962">
                  <c:v>-87.886286999999996</c:v>
                </c:pt>
                <c:pt idx="963">
                  <c:v>-87.886286999999996</c:v>
                </c:pt>
                <c:pt idx="964">
                  <c:v>-87.886286999999996</c:v>
                </c:pt>
                <c:pt idx="965">
                  <c:v>-87.886286999999996</c:v>
                </c:pt>
                <c:pt idx="966">
                  <c:v>-87.886287999999993</c:v>
                </c:pt>
                <c:pt idx="967">
                  <c:v>-87.886287999999993</c:v>
                </c:pt>
                <c:pt idx="968">
                  <c:v>-87.886287999999993</c:v>
                </c:pt>
                <c:pt idx="969">
                  <c:v>-87.886287999999993</c:v>
                </c:pt>
                <c:pt idx="970">
                  <c:v>-87.886287999999993</c:v>
                </c:pt>
                <c:pt idx="971">
                  <c:v>-87.886287999999993</c:v>
                </c:pt>
                <c:pt idx="972">
                  <c:v>-87.886289000000005</c:v>
                </c:pt>
                <c:pt idx="973">
                  <c:v>-87.886289000000005</c:v>
                </c:pt>
                <c:pt idx="974">
                  <c:v>-87.886289000000005</c:v>
                </c:pt>
                <c:pt idx="975">
                  <c:v>-87.886289000000005</c:v>
                </c:pt>
                <c:pt idx="976">
                  <c:v>-87.886289000000005</c:v>
                </c:pt>
                <c:pt idx="977">
                  <c:v>-87.886290000000002</c:v>
                </c:pt>
                <c:pt idx="978">
                  <c:v>-87.886290000000002</c:v>
                </c:pt>
                <c:pt idx="979">
                  <c:v>-87.886290000000002</c:v>
                </c:pt>
                <c:pt idx="980">
                  <c:v>-87.886290000000002</c:v>
                </c:pt>
                <c:pt idx="981">
                  <c:v>-87.886290000000002</c:v>
                </c:pt>
                <c:pt idx="982">
                  <c:v>-87.886291</c:v>
                </c:pt>
                <c:pt idx="983">
                  <c:v>-87.886291</c:v>
                </c:pt>
                <c:pt idx="984">
                  <c:v>-87.886291</c:v>
                </c:pt>
                <c:pt idx="985">
                  <c:v>-87.886291</c:v>
                </c:pt>
                <c:pt idx="986">
                  <c:v>-87.886291</c:v>
                </c:pt>
                <c:pt idx="987">
                  <c:v>-87.886291</c:v>
                </c:pt>
                <c:pt idx="988">
                  <c:v>-87.886291999999997</c:v>
                </c:pt>
                <c:pt idx="989">
                  <c:v>-87.886291999999997</c:v>
                </c:pt>
                <c:pt idx="990">
                  <c:v>-87.886291999999997</c:v>
                </c:pt>
                <c:pt idx="991">
                  <c:v>-87.886291999999997</c:v>
                </c:pt>
                <c:pt idx="992">
                  <c:v>-87.886291999999997</c:v>
                </c:pt>
                <c:pt idx="993">
                  <c:v>-87.886292999999995</c:v>
                </c:pt>
                <c:pt idx="994">
                  <c:v>-87.886292999999995</c:v>
                </c:pt>
                <c:pt idx="995">
                  <c:v>-87.886292999999995</c:v>
                </c:pt>
                <c:pt idx="996">
                  <c:v>-87.886292999999995</c:v>
                </c:pt>
                <c:pt idx="997">
                  <c:v>-87.886292999999995</c:v>
                </c:pt>
                <c:pt idx="998">
                  <c:v>-87.886294000000007</c:v>
                </c:pt>
                <c:pt idx="999">
                  <c:v>-87.886294000000007</c:v>
                </c:pt>
                <c:pt idx="1000">
                  <c:v>-87.886294000000007</c:v>
                </c:pt>
                <c:pt idx="1001">
                  <c:v>-87.886294000000007</c:v>
                </c:pt>
                <c:pt idx="1002">
                  <c:v>-87.886294000000007</c:v>
                </c:pt>
                <c:pt idx="1003">
                  <c:v>-87.886294000000007</c:v>
                </c:pt>
                <c:pt idx="1004">
                  <c:v>-87.886295000000004</c:v>
                </c:pt>
                <c:pt idx="1005">
                  <c:v>-87.886295000000004</c:v>
                </c:pt>
                <c:pt idx="1006">
                  <c:v>-87.886295000000004</c:v>
                </c:pt>
                <c:pt idx="1007">
                  <c:v>-87.886295000000004</c:v>
                </c:pt>
                <c:pt idx="1008">
                  <c:v>-87.886295000000004</c:v>
                </c:pt>
                <c:pt idx="1009">
                  <c:v>-87.886296000000002</c:v>
                </c:pt>
                <c:pt idx="1010">
                  <c:v>-87.886296000000002</c:v>
                </c:pt>
                <c:pt idx="1011">
                  <c:v>-87.886296000000002</c:v>
                </c:pt>
                <c:pt idx="1012">
                  <c:v>-87.886296000000002</c:v>
                </c:pt>
                <c:pt idx="1013">
                  <c:v>-87.886296000000002</c:v>
                </c:pt>
                <c:pt idx="1014">
                  <c:v>-87.886296999999999</c:v>
                </c:pt>
                <c:pt idx="1015">
                  <c:v>-87.886296999999999</c:v>
                </c:pt>
                <c:pt idx="1016">
                  <c:v>-87.886296999999999</c:v>
                </c:pt>
                <c:pt idx="1017">
                  <c:v>-87.886296999999999</c:v>
                </c:pt>
                <c:pt idx="1018">
                  <c:v>-87.886296999999999</c:v>
                </c:pt>
                <c:pt idx="1019">
                  <c:v>-87.886297999999996</c:v>
                </c:pt>
                <c:pt idx="1020">
                  <c:v>-87.886297999999996</c:v>
                </c:pt>
                <c:pt idx="1021">
                  <c:v>-87.886297999999996</c:v>
                </c:pt>
                <c:pt idx="1022">
                  <c:v>-87.886297999999996</c:v>
                </c:pt>
                <c:pt idx="1023">
                  <c:v>-87.886297999999996</c:v>
                </c:pt>
                <c:pt idx="1024">
                  <c:v>-87.886298999999994</c:v>
                </c:pt>
                <c:pt idx="1025">
                  <c:v>-87.886298999999994</c:v>
                </c:pt>
                <c:pt idx="1026">
                  <c:v>-87.886298999999994</c:v>
                </c:pt>
                <c:pt idx="1027">
                  <c:v>-87.886298999999994</c:v>
                </c:pt>
                <c:pt idx="1028">
                  <c:v>-87.886298999999994</c:v>
                </c:pt>
                <c:pt idx="1029">
                  <c:v>-87.886300000000006</c:v>
                </c:pt>
                <c:pt idx="1030">
                  <c:v>-87.886300000000006</c:v>
                </c:pt>
                <c:pt idx="1031">
                  <c:v>-87.886300000000006</c:v>
                </c:pt>
                <c:pt idx="1032">
                  <c:v>-87.886300000000006</c:v>
                </c:pt>
                <c:pt idx="1033">
                  <c:v>-87.886300000000006</c:v>
                </c:pt>
                <c:pt idx="1034">
                  <c:v>-87.886301000000003</c:v>
                </c:pt>
                <c:pt idx="1035">
                  <c:v>-87.886301000000003</c:v>
                </c:pt>
                <c:pt idx="1036">
                  <c:v>-87.886301000000003</c:v>
                </c:pt>
                <c:pt idx="1037">
                  <c:v>-87.886301000000003</c:v>
                </c:pt>
                <c:pt idx="1038">
                  <c:v>-87.886301000000003</c:v>
                </c:pt>
                <c:pt idx="1039">
                  <c:v>-87.886302000000001</c:v>
                </c:pt>
                <c:pt idx="1040">
                  <c:v>-87.886302000000001</c:v>
                </c:pt>
                <c:pt idx="1041">
                  <c:v>-87.886302000000001</c:v>
                </c:pt>
                <c:pt idx="1042">
                  <c:v>-87.886302000000001</c:v>
                </c:pt>
                <c:pt idx="1043">
                  <c:v>-87.886302000000001</c:v>
                </c:pt>
                <c:pt idx="1044">
                  <c:v>-87.886302999999998</c:v>
                </c:pt>
                <c:pt idx="1045">
                  <c:v>-87.886302999999998</c:v>
                </c:pt>
                <c:pt idx="1046">
                  <c:v>-87.886302999999998</c:v>
                </c:pt>
                <c:pt idx="1047">
                  <c:v>-87.886302999999998</c:v>
                </c:pt>
                <c:pt idx="1048">
                  <c:v>-87.886302999999998</c:v>
                </c:pt>
                <c:pt idx="1049">
                  <c:v>-87.886303999999996</c:v>
                </c:pt>
                <c:pt idx="1050">
                  <c:v>-87.886303999999996</c:v>
                </c:pt>
                <c:pt idx="1051">
                  <c:v>-87.886303999999996</c:v>
                </c:pt>
                <c:pt idx="1052">
                  <c:v>-87.886303999999996</c:v>
                </c:pt>
                <c:pt idx="1053">
                  <c:v>-87.886303999999996</c:v>
                </c:pt>
                <c:pt idx="1054">
                  <c:v>-87.886304999999993</c:v>
                </c:pt>
                <c:pt idx="1055">
                  <c:v>-87.886304999999993</c:v>
                </c:pt>
                <c:pt idx="1056">
                  <c:v>-87.886304999999993</c:v>
                </c:pt>
                <c:pt idx="1057">
                  <c:v>-87.886304999999993</c:v>
                </c:pt>
                <c:pt idx="1058">
                  <c:v>-87.886304999999993</c:v>
                </c:pt>
                <c:pt idx="1059">
                  <c:v>-87.886306000000005</c:v>
                </c:pt>
                <c:pt idx="1060">
                  <c:v>-87.886306000000005</c:v>
                </c:pt>
                <c:pt idx="1061">
                  <c:v>-87.886306000000005</c:v>
                </c:pt>
                <c:pt idx="1062">
                  <c:v>-87.886306000000005</c:v>
                </c:pt>
                <c:pt idx="1063">
                  <c:v>-87.886307000000002</c:v>
                </c:pt>
                <c:pt idx="1064">
                  <c:v>-87.886307000000002</c:v>
                </c:pt>
                <c:pt idx="1065">
                  <c:v>-87.886307000000002</c:v>
                </c:pt>
                <c:pt idx="1066">
                  <c:v>-87.886307000000002</c:v>
                </c:pt>
                <c:pt idx="1067">
                  <c:v>-87.886307000000002</c:v>
                </c:pt>
                <c:pt idx="1068">
                  <c:v>-87.886308</c:v>
                </c:pt>
                <c:pt idx="1069">
                  <c:v>-87.886308</c:v>
                </c:pt>
                <c:pt idx="1070">
                  <c:v>-87.886308</c:v>
                </c:pt>
                <c:pt idx="1071">
                  <c:v>-87.886308</c:v>
                </c:pt>
                <c:pt idx="1072">
                  <c:v>-87.886308</c:v>
                </c:pt>
                <c:pt idx="1073">
                  <c:v>-87.886308999999997</c:v>
                </c:pt>
                <c:pt idx="1074">
                  <c:v>-87.886308999999997</c:v>
                </c:pt>
                <c:pt idx="1075">
                  <c:v>-87.886308999999997</c:v>
                </c:pt>
                <c:pt idx="1076">
                  <c:v>-87.886308999999997</c:v>
                </c:pt>
                <c:pt idx="1077">
                  <c:v>-87.886308999999997</c:v>
                </c:pt>
                <c:pt idx="1078">
                  <c:v>-87.886309999999995</c:v>
                </c:pt>
                <c:pt idx="1079">
                  <c:v>-87.886309999999995</c:v>
                </c:pt>
                <c:pt idx="1080">
                  <c:v>-87.886309999999995</c:v>
                </c:pt>
                <c:pt idx="1081">
                  <c:v>-87.886309999999995</c:v>
                </c:pt>
                <c:pt idx="1082">
                  <c:v>-87.886311000000006</c:v>
                </c:pt>
                <c:pt idx="1083">
                  <c:v>-87.886311000000006</c:v>
                </c:pt>
                <c:pt idx="1084">
                  <c:v>-87.886311000000006</c:v>
                </c:pt>
                <c:pt idx="1085">
                  <c:v>-87.886311000000006</c:v>
                </c:pt>
                <c:pt idx="1086">
                  <c:v>-87.886311000000006</c:v>
                </c:pt>
                <c:pt idx="1087">
                  <c:v>-87.886312000000004</c:v>
                </c:pt>
                <c:pt idx="1088">
                  <c:v>-87.886312000000004</c:v>
                </c:pt>
                <c:pt idx="1089">
                  <c:v>-87.886312000000004</c:v>
                </c:pt>
                <c:pt idx="1090">
                  <c:v>-87.886312000000004</c:v>
                </c:pt>
                <c:pt idx="1091">
                  <c:v>-87.886312000000004</c:v>
                </c:pt>
                <c:pt idx="1092">
                  <c:v>-87.886313000000001</c:v>
                </c:pt>
                <c:pt idx="1093">
                  <c:v>-87.886313000000001</c:v>
                </c:pt>
                <c:pt idx="1094">
                  <c:v>-87.886313000000001</c:v>
                </c:pt>
                <c:pt idx="1095">
                  <c:v>-87.886313000000001</c:v>
                </c:pt>
                <c:pt idx="1096">
                  <c:v>-87.886313999999999</c:v>
                </c:pt>
                <c:pt idx="1097">
                  <c:v>-87.886313999999999</c:v>
                </c:pt>
                <c:pt idx="1098">
                  <c:v>-87.886313999999999</c:v>
                </c:pt>
                <c:pt idx="1099">
                  <c:v>-87.886313999999999</c:v>
                </c:pt>
                <c:pt idx="1100">
                  <c:v>-87.886313999999999</c:v>
                </c:pt>
                <c:pt idx="1101">
                  <c:v>-87.886314999999996</c:v>
                </c:pt>
                <c:pt idx="1102">
                  <c:v>-87.886314999999996</c:v>
                </c:pt>
                <c:pt idx="1103">
                  <c:v>-87.886314999999996</c:v>
                </c:pt>
                <c:pt idx="1104">
                  <c:v>-87.886314999999996</c:v>
                </c:pt>
                <c:pt idx="1105">
                  <c:v>-87.886315999999994</c:v>
                </c:pt>
                <c:pt idx="1106">
                  <c:v>-87.886315999999994</c:v>
                </c:pt>
                <c:pt idx="1107">
                  <c:v>-87.886315999999994</c:v>
                </c:pt>
                <c:pt idx="1108">
                  <c:v>-87.886315999999994</c:v>
                </c:pt>
                <c:pt idx="1109">
                  <c:v>-87.886315999999994</c:v>
                </c:pt>
                <c:pt idx="1110">
                  <c:v>-87.886317000000005</c:v>
                </c:pt>
                <c:pt idx="1111">
                  <c:v>-87.886317000000005</c:v>
                </c:pt>
                <c:pt idx="1112">
                  <c:v>-87.886317000000005</c:v>
                </c:pt>
                <c:pt idx="1113">
                  <c:v>-87.886317000000005</c:v>
                </c:pt>
                <c:pt idx="1114">
                  <c:v>-87.886318000000003</c:v>
                </c:pt>
                <c:pt idx="1115">
                  <c:v>-87.886318000000003</c:v>
                </c:pt>
                <c:pt idx="1116">
                  <c:v>-87.886318000000003</c:v>
                </c:pt>
                <c:pt idx="1117">
                  <c:v>-87.886318000000003</c:v>
                </c:pt>
                <c:pt idx="1118">
                  <c:v>-87.886318000000003</c:v>
                </c:pt>
                <c:pt idx="1119">
                  <c:v>-87.886319</c:v>
                </c:pt>
                <c:pt idx="1120">
                  <c:v>-87.886319</c:v>
                </c:pt>
                <c:pt idx="1121">
                  <c:v>-87.886319</c:v>
                </c:pt>
                <c:pt idx="1122">
                  <c:v>-87.886319</c:v>
                </c:pt>
                <c:pt idx="1123">
                  <c:v>-87.886319999999998</c:v>
                </c:pt>
                <c:pt idx="1124">
                  <c:v>-87.886319999999998</c:v>
                </c:pt>
                <c:pt idx="1125">
                  <c:v>-87.886319999999998</c:v>
                </c:pt>
                <c:pt idx="1126">
                  <c:v>-87.886319999999998</c:v>
                </c:pt>
                <c:pt idx="1127">
                  <c:v>-87.886320999999995</c:v>
                </c:pt>
                <c:pt idx="1128">
                  <c:v>-87.886320999999995</c:v>
                </c:pt>
                <c:pt idx="1129">
                  <c:v>-87.886320999999995</c:v>
                </c:pt>
                <c:pt idx="1130">
                  <c:v>-87.886320999999995</c:v>
                </c:pt>
                <c:pt idx="1131">
                  <c:v>-87.886320999999995</c:v>
                </c:pt>
                <c:pt idx="1132">
                  <c:v>-87.886322000000007</c:v>
                </c:pt>
                <c:pt idx="1133">
                  <c:v>-87.886322000000007</c:v>
                </c:pt>
                <c:pt idx="1134">
                  <c:v>-87.886322000000007</c:v>
                </c:pt>
                <c:pt idx="1135">
                  <c:v>-87.886322000000007</c:v>
                </c:pt>
                <c:pt idx="1136">
                  <c:v>-87.886323000000004</c:v>
                </c:pt>
                <c:pt idx="1137">
                  <c:v>-87.886323000000004</c:v>
                </c:pt>
                <c:pt idx="1138">
                  <c:v>-87.886323000000004</c:v>
                </c:pt>
                <c:pt idx="1139">
                  <c:v>-87.886323000000004</c:v>
                </c:pt>
                <c:pt idx="1140">
                  <c:v>-87.886323000000004</c:v>
                </c:pt>
                <c:pt idx="1141">
                  <c:v>-87.886324000000002</c:v>
                </c:pt>
                <c:pt idx="1142">
                  <c:v>-87.886324000000002</c:v>
                </c:pt>
                <c:pt idx="1143">
                  <c:v>-87.886324000000002</c:v>
                </c:pt>
                <c:pt idx="1144">
                  <c:v>-87.886324000000002</c:v>
                </c:pt>
                <c:pt idx="1145">
                  <c:v>-87.886324999999999</c:v>
                </c:pt>
                <c:pt idx="1146">
                  <c:v>-87.886324999999999</c:v>
                </c:pt>
                <c:pt idx="1147">
                  <c:v>-87.886324999999999</c:v>
                </c:pt>
                <c:pt idx="1148">
                  <c:v>-87.886324999999999</c:v>
                </c:pt>
                <c:pt idx="1149">
                  <c:v>-87.886325999999997</c:v>
                </c:pt>
                <c:pt idx="1150">
                  <c:v>-87.886325999999997</c:v>
                </c:pt>
                <c:pt idx="1151">
                  <c:v>-87.886325999999997</c:v>
                </c:pt>
                <c:pt idx="1152">
                  <c:v>-87.886325999999997</c:v>
                </c:pt>
                <c:pt idx="1153">
                  <c:v>-87.886326999999994</c:v>
                </c:pt>
                <c:pt idx="1154">
                  <c:v>-87.886326999999994</c:v>
                </c:pt>
                <c:pt idx="1155">
                  <c:v>-87.886326999999994</c:v>
                </c:pt>
                <c:pt idx="1156">
                  <c:v>-87.886326999999994</c:v>
                </c:pt>
                <c:pt idx="1157">
                  <c:v>-87.886326999999994</c:v>
                </c:pt>
                <c:pt idx="1158">
                  <c:v>-87.886328000000006</c:v>
                </c:pt>
                <c:pt idx="1159">
                  <c:v>-87.886328000000006</c:v>
                </c:pt>
                <c:pt idx="1160">
                  <c:v>-87.886328000000006</c:v>
                </c:pt>
                <c:pt idx="1161">
                  <c:v>-87.886328000000006</c:v>
                </c:pt>
                <c:pt idx="1162">
                  <c:v>-87.886329000000003</c:v>
                </c:pt>
                <c:pt idx="1163">
                  <c:v>-87.886329000000003</c:v>
                </c:pt>
                <c:pt idx="1164">
                  <c:v>-87.886329000000003</c:v>
                </c:pt>
                <c:pt idx="1165">
                  <c:v>-87.886329000000003</c:v>
                </c:pt>
                <c:pt idx="1166">
                  <c:v>-87.886330000000001</c:v>
                </c:pt>
                <c:pt idx="1167">
                  <c:v>-87.886330000000001</c:v>
                </c:pt>
                <c:pt idx="1168">
                  <c:v>-87.886330000000001</c:v>
                </c:pt>
                <c:pt idx="1169">
                  <c:v>-87.886330000000001</c:v>
                </c:pt>
                <c:pt idx="1170">
                  <c:v>-87.886330999999998</c:v>
                </c:pt>
                <c:pt idx="1171">
                  <c:v>-87.886330999999998</c:v>
                </c:pt>
                <c:pt idx="1172">
                  <c:v>-87.886330999999998</c:v>
                </c:pt>
                <c:pt idx="1173">
                  <c:v>-87.886330999999998</c:v>
                </c:pt>
                <c:pt idx="1174">
                  <c:v>-87.886331999999996</c:v>
                </c:pt>
                <c:pt idx="1175">
                  <c:v>-87.886331999999996</c:v>
                </c:pt>
                <c:pt idx="1176">
                  <c:v>-87.886331999999996</c:v>
                </c:pt>
                <c:pt idx="1177">
                  <c:v>-87.886331999999996</c:v>
                </c:pt>
                <c:pt idx="1178">
                  <c:v>-87.886331999999996</c:v>
                </c:pt>
                <c:pt idx="1179">
                  <c:v>-87.886332999999993</c:v>
                </c:pt>
                <c:pt idx="1180">
                  <c:v>-87.886332999999993</c:v>
                </c:pt>
                <c:pt idx="1181">
                  <c:v>-87.886332999999993</c:v>
                </c:pt>
                <c:pt idx="1182">
                  <c:v>-87.886332999999993</c:v>
                </c:pt>
                <c:pt idx="1183">
                  <c:v>-87.886334000000005</c:v>
                </c:pt>
                <c:pt idx="1184">
                  <c:v>-87.886334000000005</c:v>
                </c:pt>
                <c:pt idx="1185">
                  <c:v>-87.886334000000005</c:v>
                </c:pt>
                <c:pt idx="1186">
                  <c:v>-87.886334000000005</c:v>
                </c:pt>
                <c:pt idx="1187">
                  <c:v>-87.886335000000003</c:v>
                </c:pt>
                <c:pt idx="1188">
                  <c:v>-87.886335000000003</c:v>
                </c:pt>
                <c:pt idx="1189">
                  <c:v>-87.886335000000003</c:v>
                </c:pt>
                <c:pt idx="1190">
                  <c:v>-87.886335000000003</c:v>
                </c:pt>
                <c:pt idx="1191">
                  <c:v>-87.886336</c:v>
                </c:pt>
                <c:pt idx="1192">
                  <c:v>-87.886336</c:v>
                </c:pt>
                <c:pt idx="1193">
                  <c:v>-87.886336</c:v>
                </c:pt>
                <c:pt idx="1194">
                  <c:v>-87.886336</c:v>
                </c:pt>
                <c:pt idx="1195">
                  <c:v>-87.886336999999997</c:v>
                </c:pt>
                <c:pt idx="1196">
                  <c:v>-87.886336999999997</c:v>
                </c:pt>
                <c:pt idx="1197">
                  <c:v>-87.886336999999997</c:v>
                </c:pt>
                <c:pt idx="1198">
                  <c:v>-87.886336999999997</c:v>
                </c:pt>
                <c:pt idx="1199">
                  <c:v>-87.886337999999995</c:v>
                </c:pt>
                <c:pt idx="1200">
                  <c:v>-87.886337999999995</c:v>
                </c:pt>
                <c:pt idx="1201">
                  <c:v>-87.886337999999995</c:v>
                </c:pt>
                <c:pt idx="1202">
                  <c:v>-87.886337999999995</c:v>
                </c:pt>
                <c:pt idx="1203">
                  <c:v>-87.886339000000007</c:v>
                </c:pt>
                <c:pt idx="1204">
                  <c:v>-87.886339000000007</c:v>
                </c:pt>
                <c:pt idx="1205">
                  <c:v>-87.886339000000007</c:v>
                </c:pt>
                <c:pt idx="1206">
                  <c:v>-87.886339000000007</c:v>
                </c:pt>
                <c:pt idx="1207">
                  <c:v>-87.886340000000004</c:v>
                </c:pt>
                <c:pt idx="1208">
                  <c:v>-87.886340000000004</c:v>
                </c:pt>
                <c:pt idx="1209">
                  <c:v>-87.886340000000004</c:v>
                </c:pt>
                <c:pt idx="1210">
                  <c:v>-87.886340000000004</c:v>
                </c:pt>
                <c:pt idx="1211">
                  <c:v>-87.886341000000002</c:v>
                </c:pt>
                <c:pt idx="1212">
                  <c:v>-87.886341000000002</c:v>
                </c:pt>
                <c:pt idx="1213">
                  <c:v>-87.886341000000002</c:v>
                </c:pt>
                <c:pt idx="1214">
                  <c:v>-87.886341000000002</c:v>
                </c:pt>
                <c:pt idx="1215">
                  <c:v>-87.886341999999999</c:v>
                </c:pt>
                <c:pt idx="1216">
                  <c:v>-87.886341999999999</c:v>
                </c:pt>
                <c:pt idx="1217">
                  <c:v>-87.886341999999999</c:v>
                </c:pt>
                <c:pt idx="1218">
                  <c:v>-87.886341999999999</c:v>
                </c:pt>
                <c:pt idx="1219">
                  <c:v>-87.886342999999997</c:v>
                </c:pt>
                <c:pt idx="1220">
                  <c:v>-87.886342999999997</c:v>
                </c:pt>
                <c:pt idx="1221">
                  <c:v>-87.886342999999997</c:v>
                </c:pt>
                <c:pt idx="1222">
                  <c:v>-87.886342999999997</c:v>
                </c:pt>
                <c:pt idx="1223">
                  <c:v>-87.886343999999994</c:v>
                </c:pt>
                <c:pt idx="1224">
                  <c:v>-87.886343999999994</c:v>
                </c:pt>
                <c:pt idx="1225">
                  <c:v>-87.886343999999994</c:v>
                </c:pt>
                <c:pt idx="1226">
                  <c:v>-87.886343999999994</c:v>
                </c:pt>
                <c:pt idx="1227">
                  <c:v>-87.886345000000006</c:v>
                </c:pt>
                <c:pt idx="1228">
                  <c:v>-87.886345000000006</c:v>
                </c:pt>
                <c:pt idx="1229">
                  <c:v>-87.886345000000006</c:v>
                </c:pt>
                <c:pt idx="1230">
                  <c:v>-87.886345000000006</c:v>
                </c:pt>
                <c:pt idx="1231">
                  <c:v>-87.886346000000003</c:v>
                </c:pt>
                <c:pt idx="1232">
                  <c:v>-87.886346000000003</c:v>
                </c:pt>
                <c:pt idx="1233">
                  <c:v>-87.886346000000003</c:v>
                </c:pt>
                <c:pt idx="1234">
                  <c:v>-87.886346000000003</c:v>
                </c:pt>
                <c:pt idx="1235">
                  <c:v>-87.886347000000001</c:v>
                </c:pt>
                <c:pt idx="1236">
                  <c:v>-87.886347000000001</c:v>
                </c:pt>
                <c:pt idx="1237">
                  <c:v>-87.886347000000001</c:v>
                </c:pt>
                <c:pt idx="1238">
                  <c:v>-87.886347000000001</c:v>
                </c:pt>
                <c:pt idx="1239">
                  <c:v>-87.886347999999998</c:v>
                </c:pt>
                <c:pt idx="1240">
                  <c:v>-87.886347999999998</c:v>
                </c:pt>
                <c:pt idx="1241">
                  <c:v>-87.886347999999998</c:v>
                </c:pt>
                <c:pt idx="1242">
                  <c:v>-87.886347999999998</c:v>
                </c:pt>
                <c:pt idx="1243">
                  <c:v>-87.886348999999996</c:v>
                </c:pt>
                <c:pt idx="1244">
                  <c:v>-87.886348999999996</c:v>
                </c:pt>
                <c:pt idx="1245">
                  <c:v>-87.886348999999996</c:v>
                </c:pt>
                <c:pt idx="1246">
                  <c:v>-87.886348999999996</c:v>
                </c:pt>
                <c:pt idx="1247">
                  <c:v>-87.886349999999993</c:v>
                </c:pt>
                <c:pt idx="1248">
                  <c:v>-87.886349999999993</c:v>
                </c:pt>
                <c:pt idx="1249">
                  <c:v>-87.886349999999993</c:v>
                </c:pt>
                <c:pt idx="1250">
                  <c:v>-87.886351000000005</c:v>
                </c:pt>
                <c:pt idx="1251">
                  <c:v>-87.886351000000005</c:v>
                </c:pt>
                <c:pt idx="1252">
                  <c:v>-87.886351000000005</c:v>
                </c:pt>
                <c:pt idx="1253">
                  <c:v>-87.886351000000005</c:v>
                </c:pt>
                <c:pt idx="1254">
                  <c:v>-87.886352000000002</c:v>
                </c:pt>
                <c:pt idx="1255">
                  <c:v>-87.886352000000002</c:v>
                </c:pt>
                <c:pt idx="1256">
                  <c:v>-87.886352000000002</c:v>
                </c:pt>
                <c:pt idx="1257">
                  <c:v>-87.886352000000002</c:v>
                </c:pt>
                <c:pt idx="1258">
                  <c:v>-87.886353</c:v>
                </c:pt>
                <c:pt idx="1259">
                  <c:v>-87.886353</c:v>
                </c:pt>
                <c:pt idx="1260">
                  <c:v>-87.886353</c:v>
                </c:pt>
                <c:pt idx="1261">
                  <c:v>-87.886353</c:v>
                </c:pt>
                <c:pt idx="1262">
                  <c:v>-87.886353999999997</c:v>
                </c:pt>
                <c:pt idx="1263">
                  <c:v>-87.886353999999997</c:v>
                </c:pt>
                <c:pt idx="1264">
                  <c:v>-87.886353999999997</c:v>
                </c:pt>
                <c:pt idx="1265">
                  <c:v>-87.886353999999997</c:v>
                </c:pt>
                <c:pt idx="1266">
                  <c:v>-87.886354999999995</c:v>
                </c:pt>
                <c:pt idx="1267">
                  <c:v>-87.886354999999995</c:v>
                </c:pt>
                <c:pt idx="1268">
                  <c:v>-87.886354999999995</c:v>
                </c:pt>
                <c:pt idx="1269">
                  <c:v>-87.886356000000006</c:v>
                </c:pt>
                <c:pt idx="1270">
                  <c:v>-87.886356000000006</c:v>
                </c:pt>
                <c:pt idx="1271">
                  <c:v>-87.886356000000006</c:v>
                </c:pt>
                <c:pt idx="1272">
                  <c:v>-87.886356000000006</c:v>
                </c:pt>
                <c:pt idx="1273">
                  <c:v>-87.886357000000004</c:v>
                </c:pt>
                <c:pt idx="1274">
                  <c:v>-87.886357000000004</c:v>
                </c:pt>
                <c:pt idx="1275">
                  <c:v>-87.886357000000004</c:v>
                </c:pt>
                <c:pt idx="1276">
                  <c:v>-87.886357000000004</c:v>
                </c:pt>
                <c:pt idx="1277">
                  <c:v>-87.886358000000001</c:v>
                </c:pt>
                <c:pt idx="1278">
                  <c:v>-87.886358000000001</c:v>
                </c:pt>
                <c:pt idx="1279">
                  <c:v>-87.886358000000001</c:v>
                </c:pt>
                <c:pt idx="1280">
                  <c:v>-87.886358000000001</c:v>
                </c:pt>
                <c:pt idx="1281">
                  <c:v>-87.886358999999999</c:v>
                </c:pt>
                <c:pt idx="1282">
                  <c:v>-87.886358999999999</c:v>
                </c:pt>
                <c:pt idx="1283">
                  <c:v>-87.886358999999999</c:v>
                </c:pt>
                <c:pt idx="1284">
                  <c:v>-87.886359999999996</c:v>
                </c:pt>
                <c:pt idx="1285">
                  <c:v>-87.886359999999996</c:v>
                </c:pt>
                <c:pt idx="1286">
                  <c:v>-87.886359999999996</c:v>
                </c:pt>
                <c:pt idx="1287">
                  <c:v>-87.886359999999996</c:v>
                </c:pt>
                <c:pt idx="1288">
                  <c:v>-87.886360999999994</c:v>
                </c:pt>
                <c:pt idx="1289">
                  <c:v>-87.886360999999994</c:v>
                </c:pt>
                <c:pt idx="1290">
                  <c:v>-87.886360999999994</c:v>
                </c:pt>
                <c:pt idx="1291">
                  <c:v>-87.886360999999994</c:v>
                </c:pt>
                <c:pt idx="1292">
                  <c:v>-87.886362000000005</c:v>
                </c:pt>
                <c:pt idx="1293">
                  <c:v>-87.886362000000005</c:v>
                </c:pt>
                <c:pt idx="1294">
                  <c:v>-87.886362000000005</c:v>
                </c:pt>
                <c:pt idx="1295">
                  <c:v>-87.886362000000005</c:v>
                </c:pt>
                <c:pt idx="1296">
                  <c:v>-87.886363000000003</c:v>
                </c:pt>
                <c:pt idx="1297">
                  <c:v>-87.886363000000003</c:v>
                </c:pt>
                <c:pt idx="1298">
                  <c:v>-87.886363000000003</c:v>
                </c:pt>
                <c:pt idx="1299">
                  <c:v>-87.886364</c:v>
                </c:pt>
                <c:pt idx="1300">
                  <c:v>-87.886364</c:v>
                </c:pt>
                <c:pt idx="1301">
                  <c:v>-87.886364</c:v>
                </c:pt>
                <c:pt idx="1302">
                  <c:v>-87.886364</c:v>
                </c:pt>
                <c:pt idx="1303">
                  <c:v>-87.886364999999998</c:v>
                </c:pt>
                <c:pt idx="1304">
                  <c:v>-87.886364999999998</c:v>
                </c:pt>
                <c:pt idx="1305">
                  <c:v>-87.886364999999998</c:v>
                </c:pt>
                <c:pt idx="1306">
                  <c:v>-87.886364999999998</c:v>
                </c:pt>
                <c:pt idx="1307">
                  <c:v>-87.886365999999995</c:v>
                </c:pt>
                <c:pt idx="1308">
                  <c:v>-87.886365999999995</c:v>
                </c:pt>
                <c:pt idx="1309">
                  <c:v>-87.886365999999995</c:v>
                </c:pt>
                <c:pt idx="1310">
                  <c:v>-87.886367000000007</c:v>
                </c:pt>
                <c:pt idx="1311">
                  <c:v>-87.886367000000007</c:v>
                </c:pt>
                <c:pt idx="1312">
                  <c:v>-87.886367000000007</c:v>
                </c:pt>
                <c:pt idx="1313">
                  <c:v>-87.886367000000007</c:v>
                </c:pt>
                <c:pt idx="1314">
                  <c:v>-87.886368000000004</c:v>
                </c:pt>
                <c:pt idx="1315">
                  <c:v>-87.886368000000004</c:v>
                </c:pt>
                <c:pt idx="1316">
                  <c:v>-87.886368000000004</c:v>
                </c:pt>
                <c:pt idx="1317">
                  <c:v>-87.886368000000004</c:v>
                </c:pt>
                <c:pt idx="1318">
                  <c:v>-87.886369000000002</c:v>
                </c:pt>
                <c:pt idx="1319">
                  <c:v>-87.886369000000002</c:v>
                </c:pt>
                <c:pt idx="1320">
                  <c:v>-87.886369000000002</c:v>
                </c:pt>
                <c:pt idx="1321">
                  <c:v>-87.886369999999999</c:v>
                </c:pt>
                <c:pt idx="1322">
                  <c:v>-87.886369999999999</c:v>
                </c:pt>
                <c:pt idx="1323">
                  <c:v>-87.886369999999999</c:v>
                </c:pt>
                <c:pt idx="1324">
                  <c:v>-87.886369999999999</c:v>
                </c:pt>
                <c:pt idx="1325">
                  <c:v>-87.886370999999997</c:v>
                </c:pt>
                <c:pt idx="1326">
                  <c:v>-87.886370999999997</c:v>
                </c:pt>
                <c:pt idx="1327">
                  <c:v>-87.886370999999997</c:v>
                </c:pt>
                <c:pt idx="1328">
                  <c:v>-87.886371999999994</c:v>
                </c:pt>
                <c:pt idx="1329">
                  <c:v>-87.886371999999994</c:v>
                </c:pt>
                <c:pt idx="1330">
                  <c:v>-87.886371999999994</c:v>
                </c:pt>
                <c:pt idx="1331">
                  <c:v>-87.886371999999994</c:v>
                </c:pt>
                <c:pt idx="1332">
                  <c:v>-87.886373000000006</c:v>
                </c:pt>
                <c:pt idx="1333">
                  <c:v>-87.886373000000006</c:v>
                </c:pt>
                <c:pt idx="1334">
                  <c:v>-87.886373000000006</c:v>
                </c:pt>
                <c:pt idx="1335">
                  <c:v>-87.886373000000006</c:v>
                </c:pt>
                <c:pt idx="1336">
                  <c:v>-87.886374000000004</c:v>
                </c:pt>
                <c:pt idx="1337">
                  <c:v>-87.886374000000004</c:v>
                </c:pt>
                <c:pt idx="1338">
                  <c:v>-87.886374000000004</c:v>
                </c:pt>
                <c:pt idx="1339">
                  <c:v>-87.886375000000001</c:v>
                </c:pt>
                <c:pt idx="1340">
                  <c:v>-87.886375000000001</c:v>
                </c:pt>
                <c:pt idx="1341">
                  <c:v>-87.886375000000001</c:v>
                </c:pt>
                <c:pt idx="1342">
                  <c:v>-87.886375000000001</c:v>
                </c:pt>
                <c:pt idx="1343">
                  <c:v>-87.886375999999998</c:v>
                </c:pt>
                <c:pt idx="1344">
                  <c:v>-87.886375999999998</c:v>
                </c:pt>
                <c:pt idx="1345">
                  <c:v>-87.886375999999998</c:v>
                </c:pt>
                <c:pt idx="1346">
                  <c:v>-87.886376999999996</c:v>
                </c:pt>
                <c:pt idx="1347">
                  <c:v>-87.886376999999996</c:v>
                </c:pt>
                <c:pt idx="1348">
                  <c:v>-87.886376999999996</c:v>
                </c:pt>
                <c:pt idx="1349">
                  <c:v>-87.886376999999996</c:v>
                </c:pt>
                <c:pt idx="1350">
                  <c:v>-87.886377999999993</c:v>
                </c:pt>
                <c:pt idx="1351">
                  <c:v>-87.886377999999993</c:v>
                </c:pt>
                <c:pt idx="1352">
                  <c:v>-87.886377999999993</c:v>
                </c:pt>
                <c:pt idx="1353">
                  <c:v>-87.886379000000005</c:v>
                </c:pt>
                <c:pt idx="1354">
                  <c:v>-87.886379000000005</c:v>
                </c:pt>
                <c:pt idx="1355">
                  <c:v>-87.886379000000005</c:v>
                </c:pt>
                <c:pt idx="1356">
                  <c:v>-87.886379000000005</c:v>
                </c:pt>
                <c:pt idx="1357">
                  <c:v>-87.886380000000003</c:v>
                </c:pt>
                <c:pt idx="1358">
                  <c:v>-87.886380000000003</c:v>
                </c:pt>
                <c:pt idx="1359">
                  <c:v>-87.886380000000003</c:v>
                </c:pt>
                <c:pt idx="1360">
                  <c:v>-87.886381</c:v>
                </c:pt>
                <c:pt idx="1361">
                  <c:v>-87.886381</c:v>
                </c:pt>
                <c:pt idx="1362">
                  <c:v>-87.886381</c:v>
                </c:pt>
                <c:pt idx="1363">
                  <c:v>-87.886381</c:v>
                </c:pt>
                <c:pt idx="1364">
                  <c:v>-87.886381999999998</c:v>
                </c:pt>
                <c:pt idx="1365">
                  <c:v>-87.886381999999998</c:v>
                </c:pt>
                <c:pt idx="1366">
                  <c:v>-87.886381999999998</c:v>
                </c:pt>
                <c:pt idx="1367">
                  <c:v>-87.886382999999995</c:v>
                </c:pt>
                <c:pt idx="1368">
                  <c:v>-87.886382999999995</c:v>
                </c:pt>
                <c:pt idx="1369">
                  <c:v>-87.886382999999995</c:v>
                </c:pt>
                <c:pt idx="1370">
                  <c:v>-87.886382999999995</c:v>
                </c:pt>
                <c:pt idx="1371">
                  <c:v>-87.886384000000007</c:v>
                </c:pt>
                <c:pt idx="1372">
                  <c:v>-87.886384000000007</c:v>
                </c:pt>
                <c:pt idx="1373">
                  <c:v>-87.886384000000007</c:v>
                </c:pt>
                <c:pt idx="1374">
                  <c:v>-87.886385000000004</c:v>
                </c:pt>
                <c:pt idx="1375">
                  <c:v>-87.886385000000004</c:v>
                </c:pt>
                <c:pt idx="1376">
                  <c:v>-87.886385000000004</c:v>
                </c:pt>
                <c:pt idx="1377">
                  <c:v>-87.886385000000004</c:v>
                </c:pt>
                <c:pt idx="1378">
                  <c:v>-87.886386000000002</c:v>
                </c:pt>
                <c:pt idx="1379">
                  <c:v>-87.886386000000002</c:v>
                </c:pt>
                <c:pt idx="1380">
                  <c:v>-87.886386000000002</c:v>
                </c:pt>
                <c:pt idx="1381">
                  <c:v>-87.886386999999999</c:v>
                </c:pt>
                <c:pt idx="1382">
                  <c:v>-87.886386999999999</c:v>
                </c:pt>
                <c:pt idx="1383">
                  <c:v>-87.886386999999999</c:v>
                </c:pt>
                <c:pt idx="1384">
                  <c:v>-87.886386999999999</c:v>
                </c:pt>
                <c:pt idx="1385">
                  <c:v>-87.886387999999997</c:v>
                </c:pt>
                <c:pt idx="1386">
                  <c:v>-87.886387999999997</c:v>
                </c:pt>
                <c:pt idx="1387">
                  <c:v>-87.886387999999997</c:v>
                </c:pt>
                <c:pt idx="1388">
                  <c:v>-87.886388999999994</c:v>
                </c:pt>
                <c:pt idx="1389">
                  <c:v>-87.886388999999994</c:v>
                </c:pt>
                <c:pt idx="1390">
                  <c:v>-87.886388999999994</c:v>
                </c:pt>
                <c:pt idx="1391">
                  <c:v>-87.886390000000006</c:v>
                </c:pt>
                <c:pt idx="1392">
                  <c:v>-87.886390000000006</c:v>
                </c:pt>
                <c:pt idx="1393">
                  <c:v>-87.886390000000006</c:v>
                </c:pt>
                <c:pt idx="1394">
                  <c:v>-87.886390000000006</c:v>
                </c:pt>
                <c:pt idx="1395">
                  <c:v>-87.886391000000003</c:v>
                </c:pt>
                <c:pt idx="1396">
                  <c:v>-87.886391000000003</c:v>
                </c:pt>
                <c:pt idx="1397">
                  <c:v>-87.886391000000003</c:v>
                </c:pt>
                <c:pt idx="1398">
                  <c:v>-87.886392000000001</c:v>
                </c:pt>
                <c:pt idx="1399">
                  <c:v>-87.886392000000001</c:v>
                </c:pt>
                <c:pt idx="1400">
                  <c:v>-87.886392000000001</c:v>
                </c:pt>
                <c:pt idx="1401">
                  <c:v>-87.886392000000001</c:v>
                </c:pt>
                <c:pt idx="1402">
                  <c:v>-87.886392999999998</c:v>
                </c:pt>
                <c:pt idx="1403">
                  <c:v>-87.886392999999998</c:v>
                </c:pt>
                <c:pt idx="1404">
                  <c:v>-87.886392999999998</c:v>
                </c:pt>
                <c:pt idx="1405">
                  <c:v>-87.886393999999996</c:v>
                </c:pt>
                <c:pt idx="1406">
                  <c:v>-87.886393999999996</c:v>
                </c:pt>
                <c:pt idx="1407">
                  <c:v>-87.886393999999996</c:v>
                </c:pt>
                <c:pt idx="1408">
                  <c:v>-87.886394999999993</c:v>
                </c:pt>
                <c:pt idx="1409">
                  <c:v>-87.886394999999993</c:v>
                </c:pt>
                <c:pt idx="1410">
                  <c:v>-87.886394999999993</c:v>
                </c:pt>
                <c:pt idx="1411">
                  <c:v>-87.886394999999993</c:v>
                </c:pt>
                <c:pt idx="1412">
                  <c:v>-87.886396000000005</c:v>
                </c:pt>
                <c:pt idx="1413">
                  <c:v>-87.886396000000005</c:v>
                </c:pt>
                <c:pt idx="1414">
                  <c:v>-87.886396000000005</c:v>
                </c:pt>
                <c:pt idx="1415">
                  <c:v>-87.886397000000002</c:v>
                </c:pt>
                <c:pt idx="1416">
                  <c:v>-87.886397000000002</c:v>
                </c:pt>
                <c:pt idx="1417">
                  <c:v>-87.886397000000002</c:v>
                </c:pt>
                <c:pt idx="1418">
                  <c:v>-87.886397000000002</c:v>
                </c:pt>
                <c:pt idx="1419">
                  <c:v>-87.886398</c:v>
                </c:pt>
                <c:pt idx="1420">
                  <c:v>-87.886398</c:v>
                </c:pt>
                <c:pt idx="1421">
                  <c:v>-87.886398</c:v>
                </c:pt>
                <c:pt idx="1422">
                  <c:v>-87.886398999999997</c:v>
                </c:pt>
                <c:pt idx="1423">
                  <c:v>-87.886398999999997</c:v>
                </c:pt>
                <c:pt idx="1424">
                  <c:v>-87.886398999999997</c:v>
                </c:pt>
                <c:pt idx="1425">
                  <c:v>-87.886399999999995</c:v>
                </c:pt>
                <c:pt idx="1426">
                  <c:v>-87.886399999999995</c:v>
                </c:pt>
                <c:pt idx="1427">
                  <c:v>-87.886399999999995</c:v>
                </c:pt>
                <c:pt idx="1428">
                  <c:v>-87.886399999999995</c:v>
                </c:pt>
                <c:pt idx="1429">
                  <c:v>-87.886401000000006</c:v>
                </c:pt>
                <c:pt idx="1430">
                  <c:v>-87.886401000000006</c:v>
                </c:pt>
                <c:pt idx="1431">
                  <c:v>-87.886401000000006</c:v>
                </c:pt>
                <c:pt idx="1432">
                  <c:v>-87.886402000000004</c:v>
                </c:pt>
                <c:pt idx="1433">
                  <c:v>-87.886402000000004</c:v>
                </c:pt>
                <c:pt idx="1434">
                  <c:v>-87.886402000000004</c:v>
                </c:pt>
                <c:pt idx="1435">
                  <c:v>-87.886403000000001</c:v>
                </c:pt>
                <c:pt idx="1436">
                  <c:v>-87.886403000000001</c:v>
                </c:pt>
                <c:pt idx="1437">
                  <c:v>-87.886403000000001</c:v>
                </c:pt>
                <c:pt idx="1438">
                  <c:v>-87.886403000000001</c:v>
                </c:pt>
                <c:pt idx="1439">
                  <c:v>-87.886403999999999</c:v>
                </c:pt>
                <c:pt idx="1440">
                  <c:v>-87.886403999999999</c:v>
                </c:pt>
                <c:pt idx="1441">
                  <c:v>-87.886403999999999</c:v>
                </c:pt>
                <c:pt idx="1442">
                  <c:v>-87.886404999999996</c:v>
                </c:pt>
                <c:pt idx="1443">
                  <c:v>-87.886404999999996</c:v>
                </c:pt>
                <c:pt idx="1444">
                  <c:v>-87.886404999999996</c:v>
                </c:pt>
                <c:pt idx="1445">
                  <c:v>-87.886405999999994</c:v>
                </c:pt>
                <c:pt idx="1446">
                  <c:v>-87.886405999999994</c:v>
                </c:pt>
                <c:pt idx="1447">
                  <c:v>-87.886405999999994</c:v>
                </c:pt>
                <c:pt idx="1448">
                  <c:v>-87.886407000000005</c:v>
                </c:pt>
                <c:pt idx="1449">
                  <c:v>-87.886407000000005</c:v>
                </c:pt>
                <c:pt idx="1450">
                  <c:v>-87.886407000000005</c:v>
                </c:pt>
                <c:pt idx="1451">
                  <c:v>-87.886407000000005</c:v>
                </c:pt>
                <c:pt idx="1452">
                  <c:v>-87.886408000000003</c:v>
                </c:pt>
                <c:pt idx="1453">
                  <c:v>-87.886408000000003</c:v>
                </c:pt>
                <c:pt idx="1454">
                  <c:v>-87.886408000000003</c:v>
                </c:pt>
                <c:pt idx="1455">
                  <c:v>-87.886409</c:v>
                </c:pt>
                <c:pt idx="1456">
                  <c:v>-87.886409</c:v>
                </c:pt>
                <c:pt idx="1457">
                  <c:v>-87.886409</c:v>
                </c:pt>
                <c:pt idx="1458">
                  <c:v>-87.886409999999998</c:v>
                </c:pt>
                <c:pt idx="1459">
                  <c:v>-87.886409999999998</c:v>
                </c:pt>
                <c:pt idx="1460">
                  <c:v>-87.886409999999998</c:v>
                </c:pt>
                <c:pt idx="1461">
                  <c:v>-87.886410999999995</c:v>
                </c:pt>
                <c:pt idx="1462">
                  <c:v>-87.886410999999995</c:v>
                </c:pt>
                <c:pt idx="1463">
                  <c:v>-87.886410999999995</c:v>
                </c:pt>
                <c:pt idx="1464">
                  <c:v>-87.886410999999995</c:v>
                </c:pt>
                <c:pt idx="1465">
                  <c:v>-87.886412000000007</c:v>
                </c:pt>
                <c:pt idx="1466">
                  <c:v>-87.886412000000007</c:v>
                </c:pt>
                <c:pt idx="1467">
                  <c:v>-87.886412000000007</c:v>
                </c:pt>
                <c:pt idx="1468">
                  <c:v>-87.886413000000005</c:v>
                </c:pt>
                <c:pt idx="1469">
                  <c:v>-87.886413000000005</c:v>
                </c:pt>
                <c:pt idx="1470">
                  <c:v>-87.886413000000005</c:v>
                </c:pt>
                <c:pt idx="1471">
                  <c:v>-87.886414000000002</c:v>
                </c:pt>
                <c:pt idx="1472">
                  <c:v>-87.886414000000002</c:v>
                </c:pt>
                <c:pt idx="1473">
                  <c:v>-87.886414000000002</c:v>
                </c:pt>
                <c:pt idx="1474">
                  <c:v>-87.886415</c:v>
                </c:pt>
                <c:pt idx="1475">
                  <c:v>-87.886415</c:v>
                </c:pt>
                <c:pt idx="1476">
                  <c:v>-87.886415</c:v>
                </c:pt>
                <c:pt idx="1477">
                  <c:v>-87.886415</c:v>
                </c:pt>
                <c:pt idx="1478">
                  <c:v>-87.886415999999997</c:v>
                </c:pt>
                <c:pt idx="1479">
                  <c:v>-87.886415999999997</c:v>
                </c:pt>
                <c:pt idx="1480">
                  <c:v>-87.886415999999997</c:v>
                </c:pt>
                <c:pt idx="1481">
                  <c:v>-87.886416999999994</c:v>
                </c:pt>
                <c:pt idx="1482">
                  <c:v>-87.886416999999994</c:v>
                </c:pt>
                <c:pt idx="1483">
                  <c:v>-87.886416999999994</c:v>
                </c:pt>
                <c:pt idx="1484">
                  <c:v>-87.886418000000006</c:v>
                </c:pt>
                <c:pt idx="1485">
                  <c:v>-87.886418000000006</c:v>
                </c:pt>
                <c:pt idx="1486">
                  <c:v>-87.886418000000006</c:v>
                </c:pt>
                <c:pt idx="1487">
                  <c:v>-87.886419000000004</c:v>
                </c:pt>
                <c:pt idx="1488">
                  <c:v>-87.886419000000004</c:v>
                </c:pt>
                <c:pt idx="1489">
                  <c:v>-87.886419000000004</c:v>
                </c:pt>
                <c:pt idx="1490">
                  <c:v>-87.886419000000004</c:v>
                </c:pt>
                <c:pt idx="1491">
                  <c:v>-87.886420000000001</c:v>
                </c:pt>
                <c:pt idx="1492">
                  <c:v>-87.886420000000001</c:v>
                </c:pt>
                <c:pt idx="1493">
                  <c:v>-87.886420000000001</c:v>
                </c:pt>
                <c:pt idx="1494">
                  <c:v>-87.886420999999999</c:v>
                </c:pt>
                <c:pt idx="1495">
                  <c:v>-87.886420999999999</c:v>
                </c:pt>
                <c:pt idx="1496">
                  <c:v>-87.886420999999999</c:v>
                </c:pt>
                <c:pt idx="1497">
                  <c:v>-87.886421999999996</c:v>
                </c:pt>
                <c:pt idx="1498">
                  <c:v>-87.886421999999996</c:v>
                </c:pt>
                <c:pt idx="1499">
                  <c:v>-87.886421999999996</c:v>
                </c:pt>
                <c:pt idx="1500">
                  <c:v>-87.886422999999994</c:v>
                </c:pt>
                <c:pt idx="1501">
                  <c:v>-87.886422999999994</c:v>
                </c:pt>
                <c:pt idx="1502">
                  <c:v>-87.886422999999994</c:v>
                </c:pt>
                <c:pt idx="1503">
                  <c:v>-87.886424000000005</c:v>
                </c:pt>
                <c:pt idx="1504">
                  <c:v>-87.886424000000005</c:v>
                </c:pt>
                <c:pt idx="1505">
                  <c:v>-87.886424000000005</c:v>
                </c:pt>
                <c:pt idx="1506">
                  <c:v>-87.886425000000003</c:v>
                </c:pt>
                <c:pt idx="1507">
                  <c:v>-87.886425000000003</c:v>
                </c:pt>
                <c:pt idx="1508">
                  <c:v>-87.886425000000003</c:v>
                </c:pt>
                <c:pt idx="1509">
                  <c:v>-87.886425000000003</c:v>
                </c:pt>
                <c:pt idx="1510">
                  <c:v>-87.886426</c:v>
                </c:pt>
                <c:pt idx="1511">
                  <c:v>-87.886426</c:v>
                </c:pt>
                <c:pt idx="1512">
                  <c:v>-87.886426</c:v>
                </c:pt>
                <c:pt idx="1513">
                  <c:v>-87.886426999999998</c:v>
                </c:pt>
                <c:pt idx="1514">
                  <c:v>-87.886426999999998</c:v>
                </c:pt>
                <c:pt idx="1515">
                  <c:v>-87.886426999999998</c:v>
                </c:pt>
                <c:pt idx="1516">
                  <c:v>-87.886427999999995</c:v>
                </c:pt>
                <c:pt idx="1517">
                  <c:v>-87.886427999999995</c:v>
                </c:pt>
                <c:pt idx="1518">
                  <c:v>-87.886427999999995</c:v>
                </c:pt>
                <c:pt idx="1519">
                  <c:v>-87.886429000000007</c:v>
                </c:pt>
                <c:pt idx="1520">
                  <c:v>-87.886429000000007</c:v>
                </c:pt>
                <c:pt idx="1521">
                  <c:v>-87.886429000000007</c:v>
                </c:pt>
                <c:pt idx="1522">
                  <c:v>-87.886430000000004</c:v>
                </c:pt>
                <c:pt idx="1523">
                  <c:v>-87.886430000000004</c:v>
                </c:pt>
                <c:pt idx="1524">
                  <c:v>-87.886430000000004</c:v>
                </c:pt>
                <c:pt idx="1525">
                  <c:v>-87.886431000000002</c:v>
                </c:pt>
                <c:pt idx="1526">
                  <c:v>-87.886431000000002</c:v>
                </c:pt>
                <c:pt idx="1527">
                  <c:v>-87.886431000000002</c:v>
                </c:pt>
                <c:pt idx="1528">
                  <c:v>-87.886431999999999</c:v>
                </c:pt>
                <c:pt idx="1529">
                  <c:v>-87.886431999999999</c:v>
                </c:pt>
                <c:pt idx="1530">
                  <c:v>-87.886431999999999</c:v>
                </c:pt>
                <c:pt idx="1531">
                  <c:v>-87.886431999999999</c:v>
                </c:pt>
                <c:pt idx="1532">
                  <c:v>-87.886432999999997</c:v>
                </c:pt>
                <c:pt idx="1533">
                  <c:v>-87.886432999999997</c:v>
                </c:pt>
                <c:pt idx="1534">
                  <c:v>-87.886432999999997</c:v>
                </c:pt>
                <c:pt idx="1535">
                  <c:v>-87.886433999999994</c:v>
                </c:pt>
                <c:pt idx="1536">
                  <c:v>-87.886433999999994</c:v>
                </c:pt>
                <c:pt idx="1537">
                  <c:v>-87.886433999999994</c:v>
                </c:pt>
                <c:pt idx="1538">
                  <c:v>-87.886435000000006</c:v>
                </c:pt>
                <c:pt idx="1539">
                  <c:v>-87.886435000000006</c:v>
                </c:pt>
                <c:pt idx="1540">
                  <c:v>-87.886435000000006</c:v>
                </c:pt>
                <c:pt idx="1541">
                  <c:v>-87.886436000000003</c:v>
                </c:pt>
                <c:pt idx="1542">
                  <c:v>-87.886436000000003</c:v>
                </c:pt>
                <c:pt idx="1543">
                  <c:v>-87.886436000000003</c:v>
                </c:pt>
                <c:pt idx="1544">
                  <c:v>-87.886437000000001</c:v>
                </c:pt>
                <c:pt idx="1545">
                  <c:v>-87.886437000000001</c:v>
                </c:pt>
                <c:pt idx="1546">
                  <c:v>-87.886437000000001</c:v>
                </c:pt>
                <c:pt idx="1547">
                  <c:v>-87.886437999999998</c:v>
                </c:pt>
                <c:pt idx="1548">
                  <c:v>-87.886437999999998</c:v>
                </c:pt>
                <c:pt idx="1549">
                  <c:v>-87.886437999999998</c:v>
                </c:pt>
                <c:pt idx="1550">
                  <c:v>-87.886438999999996</c:v>
                </c:pt>
                <c:pt idx="1551">
                  <c:v>-87.886438999999996</c:v>
                </c:pt>
                <c:pt idx="1552">
                  <c:v>-87.886438999999996</c:v>
                </c:pt>
                <c:pt idx="1553">
                  <c:v>-87.886439999999993</c:v>
                </c:pt>
                <c:pt idx="1554">
                  <c:v>-87.886439999999993</c:v>
                </c:pt>
                <c:pt idx="1555">
                  <c:v>-87.886439999999993</c:v>
                </c:pt>
                <c:pt idx="1556">
                  <c:v>-87.886441000000005</c:v>
                </c:pt>
                <c:pt idx="1557">
                  <c:v>-87.886441000000005</c:v>
                </c:pt>
                <c:pt idx="1558">
                  <c:v>-87.886441000000005</c:v>
                </c:pt>
                <c:pt idx="1559">
                  <c:v>-87.886442000000002</c:v>
                </c:pt>
                <c:pt idx="1560">
                  <c:v>-87.886442000000002</c:v>
                </c:pt>
                <c:pt idx="1561">
                  <c:v>-87.886442000000002</c:v>
                </c:pt>
                <c:pt idx="1562">
                  <c:v>-87.886443</c:v>
                </c:pt>
                <c:pt idx="1563">
                  <c:v>-87.886443</c:v>
                </c:pt>
                <c:pt idx="1564">
                  <c:v>-87.886443</c:v>
                </c:pt>
                <c:pt idx="1565">
                  <c:v>-87.886443</c:v>
                </c:pt>
                <c:pt idx="1566">
                  <c:v>-87.886443999999997</c:v>
                </c:pt>
                <c:pt idx="1567">
                  <c:v>-87.886443999999997</c:v>
                </c:pt>
                <c:pt idx="1568">
                  <c:v>-87.886443999999997</c:v>
                </c:pt>
                <c:pt idx="1569">
                  <c:v>-87.886444999999995</c:v>
                </c:pt>
                <c:pt idx="1570">
                  <c:v>-87.886444999999995</c:v>
                </c:pt>
                <c:pt idx="1571">
                  <c:v>-87.886444999999995</c:v>
                </c:pt>
                <c:pt idx="1572">
                  <c:v>-87.886446000000007</c:v>
                </c:pt>
                <c:pt idx="1573">
                  <c:v>-87.886446000000007</c:v>
                </c:pt>
                <c:pt idx="1574">
                  <c:v>-87.886446000000007</c:v>
                </c:pt>
                <c:pt idx="1575">
                  <c:v>-87.886447000000004</c:v>
                </c:pt>
                <c:pt idx="1576">
                  <c:v>-87.886447000000004</c:v>
                </c:pt>
                <c:pt idx="1577">
                  <c:v>-87.886447000000004</c:v>
                </c:pt>
                <c:pt idx="1578">
                  <c:v>-87.886448000000001</c:v>
                </c:pt>
                <c:pt idx="1579">
                  <c:v>-87.886448000000001</c:v>
                </c:pt>
                <c:pt idx="1580">
                  <c:v>-87.886448000000001</c:v>
                </c:pt>
                <c:pt idx="1581">
                  <c:v>-87.886448999999999</c:v>
                </c:pt>
                <c:pt idx="1582">
                  <c:v>-87.886448999999999</c:v>
                </c:pt>
                <c:pt idx="1583">
                  <c:v>-87.886448999999999</c:v>
                </c:pt>
                <c:pt idx="1584">
                  <c:v>-87.886449999999996</c:v>
                </c:pt>
                <c:pt idx="1585">
                  <c:v>-87.886449999999996</c:v>
                </c:pt>
                <c:pt idx="1586">
                  <c:v>-87.886449999999996</c:v>
                </c:pt>
                <c:pt idx="1587">
                  <c:v>-87.886450999999994</c:v>
                </c:pt>
                <c:pt idx="1588">
                  <c:v>-87.886450999999994</c:v>
                </c:pt>
                <c:pt idx="1589">
                  <c:v>-87.886450999999994</c:v>
                </c:pt>
                <c:pt idx="1590">
                  <c:v>-87.886452000000006</c:v>
                </c:pt>
                <c:pt idx="1591">
                  <c:v>-87.886452000000006</c:v>
                </c:pt>
                <c:pt idx="1592">
                  <c:v>-87.886452000000006</c:v>
                </c:pt>
                <c:pt idx="1593">
                  <c:v>-87.886453000000003</c:v>
                </c:pt>
                <c:pt idx="1594">
                  <c:v>-87.886453000000003</c:v>
                </c:pt>
                <c:pt idx="1595">
                  <c:v>-87.886453000000003</c:v>
                </c:pt>
                <c:pt idx="1596">
                  <c:v>-87.886454000000001</c:v>
                </c:pt>
                <c:pt idx="1597">
                  <c:v>-87.886454000000001</c:v>
                </c:pt>
                <c:pt idx="1598">
                  <c:v>-87.886454000000001</c:v>
                </c:pt>
                <c:pt idx="1599">
                  <c:v>-87.886454999999998</c:v>
                </c:pt>
                <c:pt idx="1600">
                  <c:v>-87.886454999999998</c:v>
                </c:pt>
                <c:pt idx="1601">
                  <c:v>-87.886454999999998</c:v>
                </c:pt>
                <c:pt idx="1602">
                  <c:v>-87.886455999999995</c:v>
                </c:pt>
                <c:pt idx="1603">
                  <c:v>-87.886455999999995</c:v>
                </c:pt>
                <c:pt idx="1604">
                  <c:v>-87.886455999999995</c:v>
                </c:pt>
                <c:pt idx="1605">
                  <c:v>-87.886456999999993</c:v>
                </c:pt>
                <c:pt idx="1606">
                  <c:v>-87.886456999999993</c:v>
                </c:pt>
                <c:pt idx="1607">
                  <c:v>-87.886456999999993</c:v>
                </c:pt>
                <c:pt idx="1608">
                  <c:v>-87.886458000000005</c:v>
                </c:pt>
                <c:pt idx="1609">
                  <c:v>-87.886458000000005</c:v>
                </c:pt>
                <c:pt idx="1610">
                  <c:v>-87.886458000000005</c:v>
                </c:pt>
                <c:pt idx="1611">
                  <c:v>-87.886459000000002</c:v>
                </c:pt>
                <c:pt idx="1612">
                  <c:v>-87.886459000000002</c:v>
                </c:pt>
                <c:pt idx="1613">
                  <c:v>-87.886459000000002</c:v>
                </c:pt>
                <c:pt idx="1614">
                  <c:v>-87.88646</c:v>
                </c:pt>
                <c:pt idx="1615">
                  <c:v>-87.88646</c:v>
                </c:pt>
                <c:pt idx="1616">
                  <c:v>-87.88646</c:v>
                </c:pt>
                <c:pt idx="1617">
                  <c:v>-87.886460999999997</c:v>
                </c:pt>
                <c:pt idx="1618">
                  <c:v>-87.886460999999997</c:v>
                </c:pt>
                <c:pt idx="1619">
                  <c:v>-87.886460999999997</c:v>
                </c:pt>
                <c:pt idx="1620">
                  <c:v>-87.886461999999995</c:v>
                </c:pt>
                <c:pt idx="1621">
                  <c:v>-87.886461999999995</c:v>
                </c:pt>
                <c:pt idx="1622">
                  <c:v>-87.886461999999995</c:v>
                </c:pt>
                <c:pt idx="1623">
                  <c:v>-87.886463000000006</c:v>
                </c:pt>
                <c:pt idx="1624">
                  <c:v>-87.886463000000006</c:v>
                </c:pt>
                <c:pt idx="1625">
                  <c:v>-87.886463000000006</c:v>
                </c:pt>
                <c:pt idx="1626">
                  <c:v>-87.886464000000004</c:v>
                </c:pt>
                <c:pt idx="1627">
                  <c:v>-87.886464000000004</c:v>
                </c:pt>
                <c:pt idx="1628">
                  <c:v>-87.886464000000004</c:v>
                </c:pt>
                <c:pt idx="1629">
                  <c:v>-87.886465000000001</c:v>
                </c:pt>
                <c:pt idx="1630">
                  <c:v>-87.886465000000001</c:v>
                </c:pt>
                <c:pt idx="1631">
                  <c:v>-87.886465000000001</c:v>
                </c:pt>
                <c:pt idx="1632">
                  <c:v>-87.886465999999999</c:v>
                </c:pt>
                <c:pt idx="1633">
                  <c:v>-87.886465999999999</c:v>
                </c:pt>
                <c:pt idx="1634">
                  <c:v>-87.886465999999999</c:v>
                </c:pt>
                <c:pt idx="1635">
                  <c:v>-87.886466999999996</c:v>
                </c:pt>
                <c:pt idx="1636">
                  <c:v>-87.886466999999996</c:v>
                </c:pt>
                <c:pt idx="1637">
                  <c:v>-87.886466999999996</c:v>
                </c:pt>
                <c:pt idx="1638">
                  <c:v>-87.886467999999994</c:v>
                </c:pt>
                <c:pt idx="1639">
                  <c:v>-87.886467999999994</c:v>
                </c:pt>
                <c:pt idx="1640">
                  <c:v>-87.886469000000005</c:v>
                </c:pt>
                <c:pt idx="1641">
                  <c:v>-87.886469000000005</c:v>
                </c:pt>
                <c:pt idx="1642">
                  <c:v>-87.886469000000005</c:v>
                </c:pt>
                <c:pt idx="1643">
                  <c:v>-87.886470000000003</c:v>
                </c:pt>
                <c:pt idx="1644">
                  <c:v>-87.886470000000003</c:v>
                </c:pt>
                <c:pt idx="1645">
                  <c:v>-87.886470000000003</c:v>
                </c:pt>
                <c:pt idx="1646">
                  <c:v>-87.886471</c:v>
                </c:pt>
                <c:pt idx="1647">
                  <c:v>-87.886471</c:v>
                </c:pt>
                <c:pt idx="1648">
                  <c:v>-87.886471</c:v>
                </c:pt>
                <c:pt idx="1649">
                  <c:v>-87.886471999999998</c:v>
                </c:pt>
                <c:pt idx="1650">
                  <c:v>-87.886471999999998</c:v>
                </c:pt>
                <c:pt idx="1651">
                  <c:v>-87.886471999999998</c:v>
                </c:pt>
                <c:pt idx="1652">
                  <c:v>-87.886472999999995</c:v>
                </c:pt>
                <c:pt idx="1653">
                  <c:v>-87.886472999999995</c:v>
                </c:pt>
                <c:pt idx="1654">
                  <c:v>-87.886472999999995</c:v>
                </c:pt>
                <c:pt idx="1655">
                  <c:v>-87.886474000000007</c:v>
                </c:pt>
                <c:pt idx="1656">
                  <c:v>-87.886474000000007</c:v>
                </c:pt>
                <c:pt idx="1657">
                  <c:v>-87.886474000000007</c:v>
                </c:pt>
                <c:pt idx="1658">
                  <c:v>-87.886475000000004</c:v>
                </c:pt>
                <c:pt idx="1659">
                  <c:v>-87.886475000000004</c:v>
                </c:pt>
                <c:pt idx="1660">
                  <c:v>-87.886475000000004</c:v>
                </c:pt>
                <c:pt idx="1661">
                  <c:v>-87.886476000000002</c:v>
                </c:pt>
                <c:pt idx="1662">
                  <c:v>-87.886476000000002</c:v>
                </c:pt>
                <c:pt idx="1663">
                  <c:v>-87.886476000000002</c:v>
                </c:pt>
                <c:pt idx="1664">
                  <c:v>-87.886476999999999</c:v>
                </c:pt>
                <c:pt idx="1665">
                  <c:v>-87.886476999999999</c:v>
                </c:pt>
                <c:pt idx="1666">
                  <c:v>-87.886476999999999</c:v>
                </c:pt>
                <c:pt idx="1667">
                  <c:v>-87.886477999999997</c:v>
                </c:pt>
                <c:pt idx="1668">
                  <c:v>-87.886477999999997</c:v>
                </c:pt>
                <c:pt idx="1669">
                  <c:v>-87.886477999999997</c:v>
                </c:pt>
                <c:pt idx="1670">
                  <c:v>-87.886478999999994</c:v>
                </c:pt>
                <c:pt idx="1671">
                  <c:v>-87.886478999999994</c:v>
                </c:pt>
                <c:pt idx="1672">
                  <c:v>-87.886478999999994</c:v>
                </c:pt>
                <c:pt idx="1673">
                  <c:v>-87.886480000000006</c:v>
                </c:pt>
                <c:pt idx="1674">
                  <c:v>-87.886480000000006</c:v>
                </c:pt>
                <c:pt idx="1675">
                  <c:v>-87.886481000000003</c:v>
                </c:pt>
                <c:pt idx="1676">
                  <c:v>-87.886481000000003</c:v>
                </c:pt>
                <c:pt idx="1677">
                  <c:v>-87.886481000000003</c:v>
                </c:pt>
                <c:pt idx="1678">
                  <c:v>-87.886482000000001</c:v>
                </c:pt>
                <c:pt idx="1679">
                  <c:v>-87.886482000000001</c:v>
                </c:pt>
                <c:pt idx="1680">
                  <c:v>-87.886482000000001</c:v>
                </c:pt>
                <c:pt idx="1681">
                  <c:v>-87.886482999999998</c:v>
                </c:pt>
                <c:pt idx="1682">
                  <c:v>-87.886482999999998</c:v>
                </c:pt>
                <c:pt idx="1683">
                  <c:v>-87.886482999999998</c:v>
                </c:pt>
                <c:pt idx="1684">
                  <c:v>-87.886483999999996</c:v>
                </c:pt>
                <c:pt idx="1685">
                  <c:v>-87.886483999999996</c:v>
                </c:pt>
                <c:pt idx="1686">
                  <c:v>-87.886483999999996</c:v>
                </c:pt>
                <c:pt idx="1687">
                  <c:v>-87.886484999999993</c:v>
                </c:pt>
                <c:pt idx="1688">
                  <c:v>-87.886484999999993</c:v>
                </c:pt>
                <c:pt idx="1689">
                  <c:v>-87.886484999999993</c:v>
                </c:pt>
                <c:pt idx="1690">
                  <c:v>-87.886486000000005</c:v>
                </c:pt>
                <c:pt idx="1691">
                  <c:v>-87.886486000000005</c:v>
                </c:pt>
                <c:pt idx="1692">
                  <c:v>-87.886486000000005</c:v>
                </c:pt>
                <c:pt idx="1693">
                  <c:v>-87.886487000000002</c:v>
                </c:pt>
                <c:pt idx="1694">
                  <c:v>-87.886487000000002</c:v>
                </c:pt>
                <c:pt idx="1695">
                  <c:v>-87.886487000000002</c:v>
                </c:pt>
                <c:pt idx="1696">
                  <c:v>-87.886488</c:v>
                </c:pt>
                <c:pt idx="1697">
                  <c:v>-87.886488</c:v>
                </c:pt>
                <c:pt idx="1698">
                  <c:v>-87.886488999999997</c:v>
                </c:pt>
                <c:pt idx="1699">
                  <c:v>-87.886488999999997</c:v>
                </c:pt>
                <c:pt idx="1700">
                  <c:v>-87.886488999999997</c:v>
                </c:pt>
                <c:pt idx="1701">
                  <c:v>-87.886489999999995</c:v>
                </c:pt>
                <c:pt idx="1702">
                  <c:v>-87.886489999999995</c:v>
                </c:pt>
                <c:pt idx="1703">
                  <c:v>-87.886489999999995</c:v>
                </c:pt>
                <c:pt idx="1704">
                  <c:v>-87.886491000000007</c:v>
                </c:pt>
                <c:pt idx="1705">
                  <c:v>-87.886491000000007</c:v>
                </c:pt>
                <c:pt idx="1706">
                  <c:v>-87.886491000000007</c:v>
                </c:pt>
                <c:pt idx="1707">
                  <c:v>-87.886492000000004</c:v>
                </c:pt>
                <c:pt idx="1708">
                  <c:v>-87.886492000000004</c:v>
                </c:pt>
                <c:pt idx="1709">
                  <c:v>-87.886492000000004</c:v>
                </c:pt>
                <c:pt idx="1710">
                  <c:v>-87.886493000000002</c:v>
                </c:pt>
                <c:pt idx="1711">
                  <c:v>-87.886493000000002</c:v>
                </c:pt>
                <c:pt idx="1712">
                  <c:v>-87.886493000000002</c:v>
                </c:pt>
                <c:pt idx="1713">
                  <c:v>-87.886493999999999</c:v>
                </c:pt>
                <c:pt idx="1714">
                  <c:v>-87.886493999999999</c:v>
                </c:pt>
                <c:pt idx="1715">
                  <c:v>-87.886493999999999</c:v>
                </c:pt>
                <c:pt idx="1716">
                  <c:v>-87.886494999999996</c:v>
                </c:pt>
                <c:pt idx="1717">
                  <c:v>-87.886494999999996</c:v>
                </c:pt>
                <c:pt idx="1718">
                  <c:v>-87.886495999999994</c:v>
                </c:pt>
                <c:pt idx="1719">
                  <c:v>-87.886495999999994</c:v>
                </c:pt>
                <c:pt idx="1720">
                  <c:v>-87.886495999999994</c:v>
                </c:pt>
                <c:pt idx="1721">
                  <c:v>-87.886497000000006</c:v>
                </c:pt>
                <c:pt idx="1722">
                  <c:v>-87.886497000000006</c:v>
                </c:pt>
                <c:pt idx="1723">
                  <c:v>-87.886497000000006</c:v>
                </c:pt>
                <c:pt idx="1724">
                  <c:v>-87.886498000000003</c:v>
                </c:pt>
                <c:pt idx="1725">
                  <c:v>-87.886498000000003</c:v>
                </c:pt>
                <c:pt idx="1726">
                  <c:v>-87.886498000000003</c:v>
                </c:pt>
                <c:pt idx="1727">
                  <c:v>-87.886499000000001</c:v>
                </c:pt>
                <c:pt idx="1728">
                  <c:v>-87.886499000000001</c:v>
                </c:pt>
                <c:pt idx="1729">
                  <c:v>-87.886499000000001</c:v>
                </c:pt>
                <c:pt idx="1730">
                  <c:v>-87.886499999999998</c:v>
                </c:pt>
                <c:pt idx="1731">
                  <c:v>-87.886499999999998</c:v>
                </c:pt>
                <c:pt idx="1732">
                  <c:v>-87.886499999999998</c:v>
                </c:pt>
                <c:pt idx="1733">
                  <c:v>-87.886500999999996</c:v>
                </c:pt>
                <c:pt idx="1734">
                  <c:v>-87.886500999999996</c:v>
                </c:pt>
                <c:pt idx="1735">
                  <c:v>-87.886501999999993</c:v>
                </c:pt>
                <c:pt idx="1736">
                  <c:v>-87.886501999999993</c:v>
                </c:pt>
                <c:pt idx="1737">
                  <c:v>-87.886501999999993</c:v>
                </c:pt>
                <c:pt idx="1738">
                  <c:v>-87.886503000000005</c:v>
                </c:pt>
                <c:pt idx="1739">
                  <c:v>-87.886503000000005</c:v>
                </c:pt>
                <c:pt idx="1740">
                  <c:v>-87.886503000000005</c:v>
                </c:pt>
                <c:pt idx="1741">
                  <c:v>-87.886504000000002</c:v>
                </c:pt>
                <c:pt idx="1742">
                  <c:v>-87.886504000000002</c:v>
                </c:pt>
                <c:pt idx="1743">
                  <c:v>-87.886504000000002</c:v>
                </c:pt>
                <c:pt idx="1744">
                  <c:v>-87.886505</c:v>
                </c:pt>
                <c:pt idx="1745">
                  <c:v>-87.886505</c:v>
                </c:pt>
                <c:pt idx="1746">
                  <c:v>-87.886505</c:v>
                </c:pt>
                <c:pt idx="1747">
                  <c:v>-87.886505999999997</c:v>
                </c:pt>
                <c:pt idx="1748">
                  <c:v>-87.886505999999997</c:v>
                </c:pt>
                <c:pt idx="1749">
                  <c:v>-87.886506999999995</c:v>
                </c:pt>
                <c:pt idx="1750">
                  <c:v>-87.886506999999995</c:v>
                </c:pt>
                <c:pt idx="1751">
                  <c:v>-87.886506999999995</c:v>
                </c:pt>
                <c:pt idx="1752">
                  <c:v>-87.886508000000006</c:v>
                </c:pt>
                <c:pt idx="1753">
                  <c:v>-87.886508000000006</c:v>
                </c:pt>
                <c:pt idx="1754">
                  <c:v>-87.886508000000006</c:v>
                </c:pt>
                <c:pt idx="1755">
                  <c:v>-87.886509000000004</c:v>
                </c:pt>
                <c:pt idx="1756">
                  <c:v>-87.886509000000004</c:v>
                </c:pt>
                <c:pt idx="1757">
                  <c:v>-87.886509000000004</c:v>
                </c:pt>
                <c:pt idx="1758">
                  <c:v>-87.886510000000001</c:v>
                </c:pt>
                <c:pt idx="1759">
                  <c:v>-87.886510000000001</c:v>
                </c:pt>
                <c:pt idx="1760">
                  <c:v>-87.886510000000001</c:v>
                </c:pt>
                <c:pt idx="1761">
                  <c:v>-87.886510999999999</c:v>
                </c:pt>
                <c:pt idx="1762">
                  <c:v>-87.886510999999999</c:v>
                </c:pt>
                <c:pt idx="1763">
                  <c:v>-87.886511999999996</c:v>
                </c:pt>
                <c:pt idx="1764">
                  <c:v>-87.886511999999996</c:v>
                </c:pt>
                <c:pt idx="1765">
                  <c:v>-87.886511999999996</c:v>
                </c:pt>
                <c:pt idx="1766">
                  <c:v>-87.886512999999994</c:v>
                </c:pt>
                <c:pt idx="1767">
                  <c:v>-87.886512999999994</c:v>
                </c:pt>
                <c:pt idx="1768">
                  <c:v>-87.886512999999994</c:v>
                </c:pt>
                <c:pt idx="1769">
                  <c:v>-87.886514000000005</c:v>
                </c:pt>
                <c:pt idx="1770">
                  <c:v>-87.886514000000005</c:v>
                </c:pt>
                <c:pt idx="1771">
                  <c:v>-87.886514000000005</c:v>
                </c:pt>
                <c:pt idx="1772">
                  <c:v>-87.886515000000003</c:v>
                </c:pt>
                <c:pt idx="1773">
                  <c:v>-87.886515000000003</c:v>
                </c:pt>
                <c:pt idx="1774">
                  <c:v>-87.886516</c:v>
                </c:pt>
                <c:pt idx="1775">
                  <c:v>-87.886516</c:v>
                </c:pt>
                <c:pt idx="1776">
                  <c:v>-87.886516</c:v>
                </c:pt>
                <c:pt idx="1777">
                  <c:v>-87.886516999999998</c:v>
                </c:pt>
                <c:pt idx="1778">
                  <c:v>-87.886516999999998</c:v>
                </c:pt>
                <c:pt idx="1779">
                  <c:v>-87.886516999999998</c:v>
                </c:pt>
                <c:pt idx="1780">
                  <c:v>-87.886517999999995</c:v>
                </c:pt>
                <c:pt idx="1781">
                  <c:v>-87.886517999999995</c:v>
                </c:pt>
                <c:pt idx="1782">
                  <c:v>-87.886517999999995</c:v>
                </c:pt>
                <c:pt idx="1783">
                  <c:v>-87.886519000000007</c:v>
                </c:pt>
                <c:pt idx="1784">
                  <c:v>-87.886519000000007</c:v>
                </c:pt>
                <c:pt idx="1785">
                  <c:v>-87.886520000000004</c:v>
                </c:pt>
                <c:pt idx="1786">
                  <c:v>-87.886520000000004</c:v>
                </c:pt>
                <c:pt idx="1787">
                  <c:v>-87.886520000000004</c:v>
                </c:pt>
                <c:pt idx="1788">
                  <c:v>-87.886521000000002</c:v>
                </c:pt>
                <c:pt idx="1789">
                  <c:v>-87.886521000000002</c:v>
                </c:pt>
                <c:pt idx="1790">
                  <c:v>-87.886521000000002</c:v>
                </c:pt>
                <c:pt idx="1791">
                  <c:v>-87.886521999999999</c:v>
                </c:pt>
                <c:pt idx="1792">
                  <c:v>-87.886521999999999</c:v>
                </c:pt>
                <c:pt idx="1793">
                  <c:v>-87.886521999999999</c:v>
                </c:pt>
                <c:pt idx="1794">
                  <c:v>-87.886522999999997</c:v>
                </c:pt>
                <c:pt idx="1795">
                  <c:v>-87.886522999999997</c:v>
                </c:pt>
                <c:pt idx="1796">
                  <c:v>-87.886523999999994</c:v>
                </c:pt>
                <c:pt idx="1797">
                  <c:v>-87.886523999999994</c:v>
                </c:pt>
                <c:pt idx="1798">
                  <c:v>-87.886523999999994</c:v>
                </c:pt>
                <c:pt idx="1799">
                  <c:v>-87.886525000000006</c:v>
                </c:pt>
                <c:pt idx="1800">
                  <c:v>-87.886525000000006</c:v>
                </c:pt>
                <c:pt idx="1801">
                  <c:v>-87.886525000000006</c:v>
                </c:pt>
                <c:pt idx="1802">
                  <c:v>-87.886526000000003</c:v>
                </c:pt>
                <c:pt idx="1803">
                  <c:v>-87.886526000000003</c:v>
                </c:pt>
                <c:pt idx="1804">
                  <c:v>-87.886526000000003</c:v>
                </c:pt>
                <c:pt idx="1805">
                  <c:v>-87.886527000000001</c:v>
                </c:pt>
                <c:pt idx="1806">
                  <c:v>-87.886527000000001</c:v>
                </c:pt>
                <c:pt idx="1807">
                  <c:v>-87.886527999999998</c:v>
                </c:pt>
                <c:pt idx="1808">
                  <c:v>-87.886527999999998</c:v>
                </c:pt>
                <c:pt idx="1809">
                  <c:v>-87.886527999999998</c:v>
                </c:pt>
                <c:pt idx="1810">
                  <c:v>-87.886528999999996</c:v>
                </c:pt>
                <c:pt idx="1811">
                  <c:v>-87.886528999999996</c:v>
                </c:pt>
                <c:pt idx="1812">
                  <c:v>-87.886528999999996</c:v>
                </c:pt>
                <c:pt idx="1813">
                  <c:v>-87.886529999999993</c:v>
                </c:pt>
                <c:pt idx="1814">
                  <c:v>-87.886529999999993</c:v>
                </c:pt>
                <c:pt idx="1815">
                  <c:v>-87.886529999999993</c:v>
                </c:pt>
                <c:pt idx="1816">
                  <c:v>-87.886531000000005</c:v>
                </c:pt>
                <c:pt idx="1817">
                  <c:v>-87.886531000000005</c:v>
                </c:pt>
                <c:pt idx="1818">
                  <c:v>-87.886532000000003</c:v>
                </c:pt>
                <c:pt idx="1819">
                  <c:v>-87.886532000000003</c:v>
                </c:pt>
                <c:pt idx="1820">
                  <c:v>-87.886532000000003</c:v>
                </c:pt>
                <c:pt idx="1821">
                  <c:v>-87.886533</c:v>
                </c:pt>
                <c:pt idx="1822">
                  <c:v>-87.886533</c:v>
                </c:pt>
                <c:pt idx="1823">
                  <c:v>-87.886533</c:v>
                </c:pt>
                <c:pt idx="1824">
                  <c:v>-87.886533999999997</c:v>
                </c:pt>
                <c:pt idx="1825">
                  <c:v>-87.886533999999997</c:v>
                </c:pt>
                <c:pt idx="1826">
                  <c:v>-87.886534999999995</c:v>
                </c:pt>
                <c:pt idx="1827">
                  <c:v>-87.886534999999995</c:v>
                </c:pt>
                <c:pt idx="1828">
                  <c:v>-87.886534999999995</c:v>
                </c:pt>
                <c:pt idx="1829">
                  <c:v>-87.886536000000007</c:v>
                </c:pt>
                <c:pt idx="1830">
                  <c:v>-87.886536000000007</c:v>
                </c:pt>
                <c:pt idx="1831">
                  <c:v>-87.886536000000007</c:v>
                </c:pt>
                <c:pt idx="1832">
                  <c:v>-87.886537000000004</c:v>
                </c:pt>
                <c:pt idx="1833">
                  <c:v>-87.886537000000004</c:v>
                </c:pt>
                <c:pt idx="1834">
                  <c:v>-87.886537000000004</c:v>
                </c:pt>
                <c:pt idx="1835">
                  <c:v>-87.886538000000002</c:v>
                </c:pt>
                <c:pt idx="1836">
                  <c:v>-87.886538000000002</c:v>
                </c:pt>
                <c:pt idx="1837">
                  <c:v>-87.886538999999999</c:v>
                </c:pt>
                <c:pt idx="1838">
                  <c:v>-87.886538999999999</c:v>
                </c:pt>
                <c:pt idx="1839">
                  <c:v>-87.886538999999999</c:v>
                </c:pt>
                <c:pt idx="1840">
                  <c:v>-87.886539999999997</c:v>
                </c:pt>
                <c:pt idx="1841">
                  <c:v>-87.886539999999997</c:v>
                </c:pt>
                <c:pt idx="1842">
                  <c:v>-87.886539999999997</c:v>
                </c:pt>
                <c:pt idx="1843">
                  <c:v>-87.886540999999994</c:v>
                </c:pt>
                <c:pt idx="1844">
                  <c:v>-87.886540999999994</c:v>
                </c:pt>
                <c:pt idx="1845">
                  <c:v>-87.886542000000006</c:v>
                </c:pt>
                <c:pt idx="1846">
                  <c:v>-87.886542000000006</c:v>
                </c:pt>
                <c:pt idx="1847">
                  <c:v>-87.886542000000006</c:v>
                </c:pt>
                <c:pt idx="1848">
                  <c:v>-87.886543000000003</c:v>
                </c:pt>
                <c:pt idx="1849">
                  <c:v>-87.886543000000003</c:v>
                </c:pt>
                <c:pt idx="1850">
                  <c:v>-87.886543000000003</c:v>
                </c:pt>
                <c:pt idx="1851">
                  <c:v>-87.886544000000001</c:v>
                </c:pt>
                <c:pt idx="1852">
                  <c:v>-87.886544000000001</c:v>
                </c:pt>
                <c:pt idx="1853">
                  <c:v>-87.886544999999998</c:v>
                </c:pt>
                <c:pt idx="1854">
                  <c:v>-87.886544999999998</c:v>
                </c:pt>
                <c:pt idx="1855">
                  <c:v>-87.886544999999998</c:v>
                </c:pt>
                <c:pt idx="1856">
                  <c:v>-87.886545999999996</c:v>
                </c:pt>
                <c:pt idx="1857">
                  <c:v>-87.886545999999996</c:v>
                </c:pt>
                <c:pt idx="1858">
                  <c:v>-87.886545999999996</c:v>
                </c:pt>
                <c:pt idx="1859">
                  <c:v>-87.886546999999993</c:v>
                </c:pt>
                <c:pt idx="1860">
                  <c:v>-87.886546999999993</c:v>
                </c:pt>
                <c:pt idx="1861">
                  <c:v>-87.886548000000005</c:v>
                </c:pt>
                <c:pt idx="1862">
                  <c:v>-87.886548000000005</c:v>
                </c:pt>
                <c:pt idx="1863">
                  <c:v>-87.886548000000005</c:v>
                </c:pt>
                <c:pt idx="1864">
                  <c:v>-87.886549000000002</c:v>
                </c:pt>
                <c:pt idx="1865">
                  <c:v>-87.886549000000002</c:v>
                </c:pt>
                <c:pt idx="1866">
                  <c:v>-87.886549000000002</c:v>
                </c:pt>
                <c:pt idx="1867">
                  <c:v>-87.88655</c:v>
                </c:pt>
                <c:pt idx="1868">
                  <c:v>-87.88655</c:v>
                </c:pt>
                <c:pt idx="1869">
                  <c:v>-87.886550999999997</c:v>
                </c:pt>
                <c:pt idx="1870">
                  <c:v>-87.886550999999997</c:v>
                </c:pt>
                <c:pt idx="1871">
                  <c:v>-87.886550999999997</c:v>
                </c:pt>
                <c:pt idx="1872">
                  <c:v>-87.886551999999995</c:v>
                </c:pt>
                <c:pt idx="1873">
                  <c:v>-87.886551999999995</c:v>
                </c:pt>
                <c:pt idx="1874">
                  <c:v>-87.886551999999995</c:v>
                </c:pt>
                <c:pt idx="1875">
                  <c:v>-87.886553000000006</c:v>
                </c:pt>
                <c:pt idx="1876">
                  <c:v>-87.886553000000006</c:v>
                </c:pt>
                <c:pt idx="1877">
                  <c:v>-87.886554000000004</c:v>
                </c:pt>
                <c:pt idx="1878">
                  <c:v>-87.886554000000004</c:v>
                </c:pt>
                <c:pt idx="1879">
                  <c:v>-87.886554000000004</c:v>
                </c:pt>
                <c:pt idx="1880">
                  <c:v>-87.886555000000001</c:v>
                </c:pt>
                <c:pt idx="1881">
                  <c:v>-87.886555000000001</c:v>
                </c:pt>
                <c:pt idx="1882">
                  <c:v>-87.886555000000001</c:v>
                </c:pt>
                <c:pt idx="1883">
                  <c:v>-87.886555999999999</c:v>
                </c:pt>
                <c:pt idx="1884">
                  <c:v>-87.886555999999999</c:v>
                </c:pt>
                <c:pt idx="1885">
                  <c:v>-87.886556999999996</c:v>
                </c:pt>
                <c:pt idx="1886">
                  <c:v>-87.886556999999996</c:v>
                </c:pt>
                <c:pt idx="1887">
                  <c:v>-87.886556999999996</c:v>
                </c:pt>
                <c:pt idx="1888">
                  <c:v>-87.886557999999994</c:v>
                </c:pt>
                <c:pt idx="1889">
                  <c:v>-87.886557999999994</c:v>
                </c:pt>
                <c:pt idx="1890">
                  <c:v>-87.886557999999994</c:v>
                </c:pt>
                <c:pt idx="1891">
                  <c:v>-87.886559000000005</c:v>
                </c:pt>
                <c:pt idx="1892">
                  <c:v>-87.886559000000005</c:v>
                </c:pt>
                <c:pt idx="1893">
                  <c:v>-87.886560000000003</c:v>
                </c:pt>
                <c:pt idx="1894">
                  <c:v>-87.886560000000003</c:v>
                </c:pt>
                <c:pt idx="1895">
                  <c:v>-87.886560000000003</c:v>
                </c:pt>
                <c:pt idx="1896">
                  <c:v>-87.886561</c:v>
                </c:pt>
                <c:pt idx="1897">
                  <c:v>-87.886561</c:v>
                </c:pt>
                <c:pt idx="1898">
                  <c:v>-87.886561</c:v>
                </c:pt>
                <c:pt idx="1899">
                  <c:v>-87.886561999999998</c:v>
                </c:pt>
                <c:pt idx="1900">
                  <c:v>-87.886561999999998</c:v>
                </c:pt>
                <c:pt idx="1901">
                  <c:v>-87.886562999999995</c:v>
                </c:pt>
                <c:pt idx="1902">
                  <c:v>-87.886562999999995</c:v>
                </c:pt>
                <c:pt idx="1903">
                  <c:v>-87.886562999999995</c:v>
                </c:pt>
                <c:pt idx="1904">
                  <c:v>-87.886564000000007</c:v>
                </c:pt>
                <c:pt idx="1905">
                  <c:v>-87.886564000000007</c:v>
                </c:pt>
                <c:pt idx="1906">
                  <c:v>-87.886565000000004</c:v>
                </c:pt>
                <c:pt idx="1907">
                  <c:v>-87.886565000000004</c:v>
                </c:pt>
                <c:pt idx="1908">
                  <c:v>-87.886565000000004</c:v>
                </c:pt>
                <c:pt idx="1909">
                  <c:v>-87.886566000000002</c:v>
                </c:pt>
                <c:pt idx="1910">
                  <c:v>-87.886566000000002</c:v>
                </c:pt>
                <c:pt idx="1911">
                  <c:v>-87.886566000000002</c:v>
                </c:pt>
                <c:pt idx="1912">
                  <c:v>-87.886566999999999</c:v>
                </c:pt>
                <c:pt idx="1913">
                  <c:v>-87.886566999999999</c:v>
                </c:pt>
                <c:pt idx="1914">
                  <c:v>-87.886567999999997</c:v>
                </c:pt>
                <c:pt idx="1915">
                  <c:v>-87.886567999999997</c:v>
                </c:pt>
                <c:pt idx="1916">
                  <c:v>-87.886567999999997</c:v>
                </c:pt>
                <c:pt idx="1917">
                  <c:v>-87.886568999999994</c:v>
                </c:pt>
                <c:pt idx="1918">
                  <c:v>-87.886568999999994</c:v>
                </c:pt>
                <c:pt idx="1919">
                  <c:v>-87.886568999999994</c:v>
                </c:pt>
                <c:pt idx="1920">
                  <c:v>-87.886570000000006</c:v>
                </c:pt>
                <c:pt idx="1921">
                  <c:v>-87.886570000000006</c:v>
                </c:pt>
                <c:pt idx="1922">
                  <c:v>-87.886571000000004</c:v>
                </c:pt>
                <c:pt idx="1923">
                  <c:v>-87.886571000000004</c:v>
                </c:pt>
                <c:pt idx="1924">
                  <c:v>-87.886571000000004</c:v>
                </c:pt>
                <c:pt idx="1925">
                  <c:v>-87.886572000000001</c:v>
                </c:pt>
                <c:pt idx="1926">
                  <c:v>-87.886572000000001</c:v>
                </c:pt>
                <c:pt idx="1927">
                  <c:v>-87.886572999999999</c:v>
                </c:pt>
                <c:pt idx="1928">
                  <c:v>-87.886572999999999</c:v>
                </c:pt>
                <c:pt idx="1929">
                  <c:v>-87.886572999999999</c:v>
                </c:pt>
                <c:pt idx="1930">
                  <c:v>-87.886573999999996</c:v>
                </c:pt>
                <c:pt idx="1931">
                  <c:v>-87.886573999999996</c:v>
                </c:pt>
                <c:pt idx="1932">
                  <c:v>-87.886573999999996</c:v>
                </c:pt>
                <c:pt idx="1933">
                  <c:v>-87.886574999999993</c:v>
                </c:pt>
                <c:pt idx="1934">
                  <c:v>-87.886574999999993</c:v>
                </c:pt>
                <c:pt idx="1935">
                  <c:v>-87.886576000000005</c:v>
                </c:pt>
                <c:pt idx="1936">
                  <c:v>-87.886576000000005</c:v>
                </c:pt>
                <c:pt idx="1937">
                  <c:v>-87.886576000000005</c:v>
                </c:pt>
                <c:pt idx="1938">
                  <c:v>-87.886577000000003</c:v>
                </c:pt>
                <c:pt idx="1939">
                  <c:v>-87.886577000000003</c:v>
                </c:pt>
                <c:pt idx="1940">
                  <c:v>-87.886578</c:v>
                </c:pt>
                <c:pt idx="1941">
                  <c:v>-87.886578</c:v>
                </c:pt>
                <c:pt idx="1942">
                  <c:v>-87.886578</c:v>
                </c:pt>
                <c:pt idx="1943">
                  <c:v>-87.886578999999998</c:v>
                </c:pt>
                <c:pt idx="1944">
                  <c:v>-87.886578999999998</c:v>
                </c:pt>
                <c:pt idx="1945">
                  <c:v>-87.886578999999998</c:v>
                </c:pt>
                <c:pt idx="1946">
                  <c:v>-87.886579999999995</c:v>
                </c:pt>
                <c:pt idx="1947">
                  <c:v>-87.886579999999995</c:v>
                </c:pt>
                <c:pt idx="1948">
                  <c:v>-87.886581000000007</c:v>
                </c:pt>
                <c:pt idx="1949">
                  <c:v>-87.886581000000007</c:v>
                </c:pt>
                <c:pt idx="1950">
                  <c:v>-87.886581000000007</c:v>
                </c:pt>
                <c:pt idx="1951">
                  <c:v>-87.886582000000004</c:v>
                </c:pt>
                <c:pt idx="1952">
                  <c:v>-87.886582000000004</c:v>
                </c:pt>
                <c:pt idx="1953">
                  <c:v>-87.886583000000002</c:v>
                </c:pt>
                <c:pt idx="1954">
                  <c:v>-87.886583000000002</c:v>
                </c:pt>
                <c:pt idx="1955">
                  <c:v>-87.886583000000002</c:v>
                </c:pt>
                <c:pt idx="1956">
                  <c:v>-87.886583999999999</c:v>
                </c:pt>
                <c:pt idx="1957">
                  <c:v>-87.886583999999999</c:v>
                </c:pt>
                <c:pt idx="1958">
                  <c:v>-87.886583999999999</c:v>
                </c:pt>
                <c:pt idx="1959">
                  <c:v>-87.886584999999997</c:v>
                </c:pt>
                <c:pt idx="1960">
                  <c:v>-87.886584999999997</c:v>
                </c:pt>
                <c:pt idx="1961">
                  <c:v>-87.886585999999994</c:v>
                </c:pt>
                <c:pt idx="1962">
                  <c:v>-87.886585999999994</c:v>
                </c:pt>
                <c:pt idx="1963">
                  <c:v>-87.886585999999994</c:v>
                </c:pt>
                <c:pt idx="1964">
                  <c:v>-87.886587000000006</c:v>
                </c:pt>
                <c:pt idx="1965">
                  <c:v>-87.886587000000006</c:v>
                </c:pt>
                <c:pt idx="1966">
                  <c:v>-87.886588000000003</c:v>
                </c:pt>
                <c:pt idx="1967">
                  <c:v>-87.886588000000003</c:v>
                </c:pt>
                <c:pt idx="1968">
                  <c:v>-87.886588000000003</c:v>
                </c:pt>
                <c:pt idx="1969">
                  <c:v>-87.886589000000001</c:v>
                </c:pt>
                <c:pt idx="1970">
                  <c:v>-87.886589000000001</c:v>
                </c:pt>
                <c:pt idx="1971">
                  <c:v>-87.886589000000001</c:v>
                </c:pt>
                <c:pt idx="1972">
                  <c:v>-87.886589999999998</c:v>
                </c:pt>
                <c:pt idx="1973">
                  <c:v>-87.886589999999998</c:v>
                </c:pt>
                <c:pt idx="1974">
                  <c:v>-87.886590999999996</c:v>
                </c:pt>
                <c:pt idx="1975">
                  <c:v>-87.886590999999996</c:v>
                </c:pt>
                <c:pt idx="1976">
                  <c:v>-87.886590999999996</c:v>
                </c:pt>
                <c:pt idx="1977">
                  <c:v>-87.886591999999993</c:v>
                </c:pt>
                <c:pt idx="1978">
                  <c:v>-87.886591999999993</c:v>
                </c:pt>
                <c:pt idx="1979">
                  <c:v>-87.886593000000005</c:v>
                </c:pt>
                <c:pt idx="1980">
                  <c:v>-87.886593000000005</c:v>
                </c:pt>
                <c:pt idx="1981">
                  <c:v>-87.886593000000005</c:v>
                </c:pt>
                <c:pt idx="1982">
                  <c:v>-87.886594000000002</c:v>
                </c:pt>
                <c:pt idx="1983">
                  <c:v>-87.886594000000002</c:v>
                </c:pt>
                <c:pt idx="1984">
                  <c:v>-87.886595</c:v>
                </c:pt>
                <c:pt idx="1985">
                  <c:v>-87.886595</c:v>
                </c:pt>
                <c:pt idx="1986">
                  <c:v>-87.886595</c:v>
                </c:pt>
                <c:pt idx="1987">
                  <c:v>-87.886595999999997</c:v>
                </c:pt>
                <c:pt idx="1988">
                  <c:v>-87.886595999999997</c:v>
                </c:pt>
                <c:pt idx="1989">
                  <c:v>-87.886595999999997</c:v>
                </c:pt>
                <c:pt idx="1990">
                  <c:v>-87.886596999999995</c:v>
                </c:pt>
                <c:pt idx="1991">
                  <c:v>-87.886596999999995</c:v>
                </c:pt>
                <c:pt idx="1992">
                  <c:v>-87.886598000000006</c:v>
                </c:pt>
                <c:pt idx="1993">
                  <c:v>-87.886598000000006</c:v>
                </c:pt>
                <c:pt idx="1994">
                  <c:v>-87.886598000000006</c:v>
                </c:pt>
                <c:pt idx="1995">
                  <c:v>-87.886599000000004</c:v>
                </c:pt>
                <c:pt idx="1996">
                  <c:v>-87.886599000000004</c:v>
                </c:pt>
                <c:pt idx="1997">
                  <c:v>-87.886600000000001</c:v>
                </c:pt>
                <c:pt idx="1998">
                  <c:v>-87.886600000000001</c:v>
                </c:pt>
                <c:pt idx="1999">
                  <c:v>-87.486599999999996</c:v>
                </c:pt>
                <c:pt idx="2000">
                  <c:v>-87.086952999999994</c:v>
                </c:pt>
                <c:pt idx="2001">
                  <c:v>-86.687639000000004</c:v>
                </c:pt>
                <c:pt idx="2002">
                  <c:v>-86.288640999999998</c:v>
                </c:pt>
                <c:pt idx="2003">
                  <c:v>-85.889942000000005</c:v>
                </c:pt>
                <c:pt idx="2004">
                  <c:v>-85.491524999999996</c:v>
                </c:pt>
                <c:pt idx="2005">
                  <c:v>-85.093372000000002</c:v>
                </c:pt>
                <c:pt idx="2006">
                  <c:v>-84.695469000000003</c:v>
                </c:pt>
                <c:pt idx="2007">
                  <c:v>-84.297798</c:v>
                </c:pt>
                <c:pt idx="2008">
                  <c:v>-83.900345000000002</c:v>
                </c:pt>
                <c:pt idx="2009">
                  <c:v>-83.503094000000004</c:v>
                </c:pt>
                <c:pt idx="2010">
                  <c:v>-83.106031999999999</c:v>
                </c:pt>
                <c:pt idx="2011">
                  <c:v>-82.709142999999997</c:v>
                </c:pt>
                <c:pt idx="2012">
                  <c:v>-82.312415000000001</c:v>
                </c:pt>
                <c:pt idx="2013">
                  <c:v>-81.915835000000001</c:v>
                </c:pt>
                <c:pt idx="2014">
                  <c:v>-81.519389000000004</c:v>
                </c:pt>
                <c:pt idx="2015">
                  <c:v>-81.123065999999994</c:v>
                </c:pt>
                <c:pt idx="2016">
                  <c:v>-80.726853000000006</c:v>
                </c:pt>
                <c:pt idx="2017">
                  <c:v>-80.330740000000006</c:v>
                </c:pt>
                <c:pt idx="2018">
                  <c:v>-79.934714999999997</c:v>
                </c:pt>
                <c:pt idx="2019">
                  <c:v>-79.538769000000002</c:v>
                </c:pt>
                <c:pt idx="2020">
                  <c:v>-79.142891000000006</c:v>
                </c:pt>
                <c:pt idx="2021">
                  <c:v>-78.747071000000005</c:v>
                </c:pt>
                <c:pt idx="2022">
                  <c:v>-78.351302000000004</c:v>
                </c:pt>
                <c:pt idx="2023">
                  <c:v>-77.955573999999999</c:v>
                </c:pt>
                <c:pt idx="2024">
                  <c:v>-77.559877999999998</c:v>
                </c:pt>
                <c:pt idx="2025">
                  <c:v>-77.164208000000002</c:v>
                </c:pt>
                <c:pt idx="2026">
                  <c:v>-76.768556000000004</c:v>
                </c:pt>
                <c:pt idx="2027">
                  <c:v>-76.372915000000006</c:v>
                </c:pt>
                <c:pt idx="2028">
                  <c:v>-75.977277999999998</c:v>
                </c:pt>
                <c:pt idx="2029">
                  <c:v>-75.581638999999996</c:v>
                </c:pt>
                <c:pt idx="2030">
                  <c:v>-75.185992999999996</c:v>
                </c:pt>
                <c:pt idx="2031">
                  <c:v>-74.790333000000004</c:v>
                </c:pt>
                <c:pt idx="2032">
                  <c:v>-74.394655</c:v>
                </c:pt>
                <c:pt idx="2033">
                  <c:v>-73.998953999999998</c:v>
                </c:pt>
                <c:pt idx="2034">
                  <c:v>-73.603226000000006</c:v>
                </c:pt>
                <c:pt idx="2035">
                  <c:v>-73.207464999999999</c:v>
                </c:pt>
                <c:pt idx="2036">
                  <c:v>-72.811667999999997</c:v>
                </c:pt>
                <c:pt idx="2037">
                  <c:v>-72.415831999999995</c:v>
                </c:pt>
                <c:pt idx="2038">
                  <c:v>-72.019953000000001</c:v>
                </c:pt>
                <c:pt idx="2039">
                  <c:v>-71.624027999999996</c:v>
                </c:pt>
                <c:pt idx="2040">
                  <c:v>-71.228054</c:v>
                </c:pt>
                <c:pt idx="2041">
                  <c:v>-70.832029000000006</c:v>
                </c:pt>
                <c:pt idx="2042">
                  <c:v>-70.435948999999994</c:v>
                </c:pt>
                <c:pt idx="2043">
                  <c:v>-70.039812999999995</c:v>
                </c:pt>
                <c:pt idx="2044">
                  <c:v>-69.643618000000004</c:v>
                </c:pt>
                <c:pt idx="2045">
                  <c:v>-69.247363000000007</c:v>
                </c:pt>
                <c:pt idx="2046">
                  <c:v>-68.851045999999997</c:v>
                </c:pt>
                <c:pt idx="2047">
                  <c:v>-68.454665000000006</c:v>
                </c:pt>
                <c:pt idx="2048">
                  <c:v>-68.058217999999997</c:v>
                </c:pt>
                <c:pt idx="2049">
                  <c:v>-67.661704</c:v>
                </c:pt>
                <c:pt idx="2050">
                  <c:v>-67.265122000000005</c:v>
                </c:pt>
                <c:pt idx="2051">
                  <c:v>-66.868471</c:v>
                </c:pt>
                <c:pt idx="2052">
                  <c:v>-66.47175</c:v>
                </c:pt>
                <c:pt idx="2053">
                  <c:v>-66.074956</c:v>
                </c:pt>
                <c:pt idx="2054">
                  <c:v>-65.678089999999997</c:v>
                </c:pt>
                <c:pt idx="2055">
                  <c:v>-65.281150999999994</c:v>
                </c:pt>
                <c:pt idx="2056">
                  <c:v>-64.884135999999998</c:v>
                </c:pt>
                <c:pt idx="2057">
                  <c:v>-64.487046000000007</c:v>
                </c:pt>
                <c:pt idx="2058">
                  <c:v>-64.089878999999996</c:v>
                </c:pt>
                <c:pt idx="2059">
                  <c:v>-63.692633999999998</c:v>
                </c:pt>
                <c:pt idx="2060">
                  <c:v>-63.295310999999998</c:v>
                </c:pt>
                <c:pt idx="2061">
                  <c:v>-62.897906999999996</c:v>
                </c:pt>
                <c:pt idx="2062">
                  <c:v>-62.500422</c:v>
                </c:pt>
                <c:pt idx="2063">
                  <c:v>-62.102854000000001</c:v>
                </c:pt>
                <c:pt idx="2064">
                  <c:v>-61.705202</c:v>
                </c:pt>
                <c:pt idx="2065">
                  <c:v>-61.307462999999998</c:v>
                </c:pt>
                <c:pt idx="2066">
                  <c:v>-60.909636999999996</c:v>
                </c:pt>
                <c:pt idx="2067">
                  <c:v>-60.511721000000001</c:v>
                </c:pt>
                <c:pt idx="2068">
                  <c:v>-60.113712999999997</c:v>
                </c:pt>
                <c:pt idx="2069">
                  <c:v>-59.715609999999998</c:v>
                </c:pt>
                <c:pt idx="2070">
                  <c:v>-59.317408999999998</c:v>
                </c:pt>
                <c:pt idx="2071">
                  <c:v>-58.919108000000001</c:v>
                </c:pt>
                <c:pt idx="2072">
                  <c:v>-58.520702</c:v>
                </c:pt>
                <c:pt idx="2073">
                  <c:v>-58.122186999999997</c:v>
                </c:pt>
                <c:pt idx="2074">
                  <c:v>-57.723559999999999</c:v>
                </c:pt>
                <c:pt idx="2075">
                  <c:v>-57.324814000000003</c:v>
                </c:pt>
                <c:pt idx="2076">
                  <c:v>-56.925944999999999</c:v>
                </c:pt>
                <c:pt idx="2077">
                  <c:v>-56.526944999999998</c:v>
                </c:pt>
                <c:pt idx="2078">
                  <c:v>-56.127808999999999</c:v>
                </c:pt>
                <c:pt idx="2079">
                  <c:v>-55.728527999999997</c:v>
                </c:pt>
                <c:pt idx="2080">
                  <c:v>-55.329093999999998</c:v>
                </c:pt>
                <c:pt idx="2081">
                  <c:v>-54.929496999999998</c:v>
                </c:pt>
                <c:pt idx="2082">
                  <c:v>-54.529725999999997</c:v>
                </c:pt>
                <c:pt idx="2083">
                  <c:v>-54.129769000000003</c:v>
                </c:pt>
                <c:pt idx="2084">
                  <c:v>-53.729613999999998</c:v>
                </c:pt>
                <c:pt idx="2085">
                  <c:v>-53.329245</c:v>
                </c:pt>
                <c:pt idx="2086">
                  <c:v>-52.928646000000001</c:v>
                </c:pt>
                <c:pt idx="2087">
                  <c:v>-52.527799000000002</c:v>
                </c:pt>
                <c:pt idx="2088">
                  <c:v>-52.126685000000002</c:v>
                </c:pt>
                <c:pt idx="2089">
                  <c:v>-51.725279999999998</c:v>
                </c:pt>
                <c:pt idx="2090">
                  <c:v>-51.323560000000001</c:v>
                </c:pt>
                <c:pt idx="2091">
                  <c:v>-50.921500000000002</c:v>
                </c:pt>
                <c:pt idx="2092">
                  <c:v>-50.519067</c:v>
                </c:pt>
                <c:pt idx="2093">
                  <c:v>-50.116230000000002</c:v>
                </c:pt>
                <c:pt idx="2094">
                  <c:v>-49.712952000000001</c:v>
                </c:pt>
                <c:pt idx="2095">
                  <c:v>-49.309192000000003</c:v>
                </c:pt>
                <c:pt idx="2096">
                  <c:v>-48.904905999999997</c:v>
                </c:pt>
                <c:pt idx="2097">
                  <c:v>-48.500045</c:v>
                </c:pt>
                <c:pt idx="2098">
                  <c:v>-48.094555999999997</c:v>
                </c:pt>
                <c:pt idx="2099">
                  <c:v>-48.088379000000003</c:v>
                </c:pt>
                <c:pt idx="2100">
                  <c:v>-48.081440999999998</c:v>
                </c:pt>
                <c:pt idx="2101">
                  <c:v>-48.073706000000001</c:v>
                </c:pt>
                <c:pt idx="2102">
                  <c:v>-48.065140999999997</c:v>
                </c:pt>
                <c:pt idx="2103">
                  <c:v>-48.055709</c:v>
                </c:pt>
                <c:pt idx="2104">
                  <c:v>-48.045375999999997</c:v>
                </c:pt>
                <c:pt idx="2105">
                  <c:v>-48.034109000000001</c:v>
                </c:pt>
                <c:pt idx="2106">
                  <c:v>-48.021873999999997</c:v>
                </c:pt>
                <c:pt idx="2107">
                  <c:v>-48.008637999999998</c:v>
                </c:pt>
                <c:pt idx="2108">
                  <c:v>-47.994368999999999</c:v>
                </c:pt>
                <c:pt idx="2109">
                  <c:v>-47.979033999999999</c:v>
                </c:pt>
                <c:pt idx="2110">
                  <c:v>-47.962603999999999</c:v>
                </c:pt>
                <c:pt idx="2111">
                  <c:v>-47.945045999999998</c:v>
                </c:pt>
                <c:pt idx="2112">
                  <c:v>-47.926330999999998</c:v>
                </c:pt>
                <c:pt idx="2113">
                  <c:v>-47.906429000000003</c:v>
                </c:pt>
                <c:pt idx="2114">
                  <c:v>-47.885311999999999</c:v>
                </c:pt>
                <c:pt idx="2115">
                  <c:v>-47.862949</c:v>
                </c:pt>
                <c:pt idx="2116">
                  <c:v>-47.839314000000002</c:v>
                </c:pt>
                <c:pt idx="2117">
                  <c:v>-47.814379000000002</c:v>
                </c:pt>
                <c:pt idx="2118">
                  <c:v>-47.788114999999998</c:v>
                </c:pt>
                <c:pt idx="2119">
                  <c:v>-47.760497999999998</c:v>
                </c:pt>
                <c:pt idx="2120">
                  <c:v>-47.731499999999997</c:v>
                </c:pt>
                <c:pt idx="2121">
                  <c:v>-47.701093999999998</c:v>
                </c:pt>
                <c:pt idx="2122">
                  <c:v>-47.669257000000002</c:v>
                </c:pt>
                <c:pt idx="2123">
                  <c:v>-47.635961999999999</c:v>
                </c:pt>
                <c:pt idx="2124">
                  <c:v>-47.601184000000003</c:v>
                </c:pt>
                <c:pt idx="2125">
                  <c:v>-47.564898999999997</c:v>
                </c:pt>
                <c:pt idx="2126">
                  <c:v>-47.527082999999998</c:v>
                </c:pt>
                <c:pt idx="2127">
                  <c:v>-47.48771</c:v>
                </c:pt>
                <c:pt idx="2128">
                  <c:v>-47.446756999999998</c:v>
                </c:pt>
                <c:pt idx="2129">
                  <c:v>-47.404200000000003</c:v>
                </c:pt>
                <c:pt idx="2130">
                  <c:v>-47.360016000000002</c:v>
                </c:pt>
                <c:pt idx="2131">
                  <c:v>-47.314179000000003</c:v>
                </c:pt>
                <c:pt idx="2132">
                  <c:v>-47.266668000000003</c:v>
                </c:pt>
                <c:pt idx="2133">
                  <c:v>-47.217457000000003</c:v>
                </c:pt>
                <c:pt idx="2134">
                  <c:v>-47.166522999999998</c:v>
                </c:pt>
                <c:pt idx="2135">
                  <c:v>-47.113841999999998</c:v>
                </c:pt>
                <c:pt idx="2136">
                  <c:v>-47.05939</c:v>
                </c:pt>
                <c:pt idx="2137">
                  <c:v>-47.003143999999999</c:v>
                </c:pt>
                <c:pt idx="2138">
                  <c:v>-46.945076999999998</c:v>
                </c:pt>
                <c:pt idx="2139">
                  <c:v>-46.885165999999998</c:v>
                </c:pt>
                <c:pt idx="2140">
                  <c:v>-46.823385999999999</c:v>
                </c:pt>
                <c:pt idx="2141">
                  <c:v>-46.759711000000003</c:v>
                </c:pt>
                <c:pt idx="2142">
                  <c:v>-46.694116000000001</c:v>
                </c:pt>
                <c:pt idx="2143">
                  <c:v>-46.626573999999998</c:v>
                </c:pt>
                <c:pt idx="2144">
                  <c:v>-46.557057999999998</c:v>
                </c:pt>
                <c:pt idx="2145">
                  <c:v>-46.485542000000002</c:v>
                </c:pt>
                <c:pt idx="2146">
                  <c:v>-46.411996000000002</c:v>
                </c:pt>
                <c:pt idx="2147">
                  <c:v>-46.336393999999999</c:v>
                </c:pt>
                <c:pt idx="2148">
                  <c:v>-46.258704999999999</c:v>
                </c:pt>
                <c:pt idx="2149">
                  <c:v>-46.178899999999999</c:v>
                </c:pt>
                <c:pt idx="2150">
                  <c:v>-46.096947</c:v>
                </c:pt>
                <c:pt idx="2151">
                  <c:v>-46.012815000000003</c:v>
                </c:pt>
                <c:pt idx="2152">
                  <c:v>-45.926470999999999</c:v>
                </c:pt>
                <c:pt idx="2153">
                  <c:v>-45.837882</c:v>
                </c:pt>
                <c:pt idx="2154">
                  <c:v>-45.747011999999998</c:v>
                </c:pt>
                <c:pt idx="2155">
                  <c:v>-45.653827</c:v>
                </c:pt>
                <c:pt idx="2156">
                  <c:v>-45.558287999999997</c:v>
                </c:pt>
                <c:pt idx="2157">
                  <c:v>-45.460357000000002</c:v>
                </c:pt>
                <c:pt idx="2158">
                  <c:v>-45.359994999999998</c:v>
                </c:pt>
                <c:pt idx="2159">
                  <c:v>-45.257159999999999</c:v>
                </c:pt>
                <c:pt idx="2160">
                  <c:v>-45.151809999999998</c:v>
                </c:pt>
                <c:pt idx="2161">
                  <c:v>-45.043900000000001</c:v>
                </c:pt>
                <c:pt idx="2162">
                  <c:v>-44.933385000000001</c:v>
                </c:pt>
                <c:pt idx="2163">
                  <c:v>-44.820217</c:v>
                </c:pt>
                <c:pt idx="2164">
                  <c:v>-44.704346000000001</c:v>
                </c:pt>
                <c:pt idx="2165">
                  <c:v>-44.585720000000002</c:v>
                </c:pt>
                <c:pt idx="2166">
                  <c:v>-44.464286000000001</c:v>
                </c:pt>
                <c:pt idx="2167">
                  <c:v>-44.339989000000003</c:v>
                </c:pt>
                <c:pt idx="2168">
                  <c:v>-44.212769000000002</c:v>
                </c:pt>
                <c:pt idx="2169">
                  <c:v>-44.082566999999997</c:v>
                </c:pt>
                <c:pt idx="2170">
                  <c:v>-43.94932</c:v>
                </c:pt>
                <c:pt idx="2171">
                  <c:v>-43.812961999999999</c:v>
                </c:pt>
                <c:pt idx="2172">
                  <c:v>-43.673423999999997</c:v>
                </c:pt>
                <c:pt idx="2173">
                  <c:v>-43.530634999999997</c:v>
                </c:pt>
                <c:pt idx="2174">
                  <c:v>-43.384520000000002</c:v>
                </c:pt>
                <c:pt idx="2175">
                  <c:v>-43.235002000000001</c:v>
                </c:pt>
                <c:pt idx="2176">
                  <c:v>-43.082000999999998</c:v>
                </c:pt>
                <c:pt idx="2177">
                  <c:v>-42.925429999999999</c:v>
                </c:pt>
                <c:pt idx="2178">
                  <c:v>-42.765200999999998</c:v>
                </c:pt>
                <c:pt idx="2179">
                  <c:v>-42.601222999999997</c:v>
                </c:pt>
                <c:pt idx="2180">
                  <c:v>-42.433397999999997</c:v>
                </c:pt>
                <c:pt idx="2181">
                  <c:v>-42.261625000000002</c:v>
                </c:pt>
                <c:pt idx="2182">
                  <c:v>-42.085799999999999</c:v>
                </c:pt>
                <c:pt idx="2183">
                  <c:v>-41.905811</c:v>
                </c:pt>
                <c:pt idx="2184">
                  <c:v>-41.721542999999997</c:v>
                </c:pt>
                <c:pt idx="2185">
                  <c:v>-41.532874999999997</c:v>
                </c:pt>
                <c:pt idx="2186">
                  <c:v>-41.339680999999999</c:v>
                </c:pt>
                <c:pt idx="2187">
                  <c:v>-41.141826999999999</c:v>
                </c:pt>
                <c:pt idx="2188">
                  <c:v>-40.939177000000001</c:v>
                </c:pt>
                <c:pt idx="2189">
                  <c:v>-40.731583000000001</c:v>
                </c:pt>
                <c:pt idx="2190">
                  <c:v>-40.518894000000003</c:v>
                </c:pt>
                <c:pt idx="2191">
                  <c:v>-40.300950999999998</c:v>
                </c:pt>
                <c:pt idx="2192">
                  <c:v>-40.077585999999997</c:v>
                </c:pt>
                <c:pt idx="2193">
                  <c:v>-39.848624000000001</c:v>
                </c:pt>
                <c:pt idx="2194">
                  <c:v>-39.613881999999997</c:v>
                </c:pt>
                <c:pt idx="2195">
                  <c:v>-39.373165</c:v>
                </c:pt>
                <c:pt idx="2196">
                  <c:v>-39.126272999999998</c:v>
                </c:pt>
                <c:pt idx="2197">
                  <c:v>-38.872993999999998</c:v>
                </c:pt>
                <c:pt idx="2198">
                  <c:v>-38.613103000000002</c:v>
                </c:pt>
                <c:pt idx="2199">
                  <c:v>-38.346369000000003</c:v>
                </c:pt>
                <c:pt idx="2200">
                  <c:v>-38.072544999999998</c:v>
                </c:pt>
                <c:pt idx="2201">
                  <c:v>-37.791375000000002</c:v>
                </c:pt>
                <c:pt idx="2202">
                  <c:v>-37.502588000000003</c:v>
                </c:pt>
                <c:pt idx="2203">
                  <c:v>-37.2059</c:v>
                </c:pt>
                <c:pt idx="2204">
                  <c:v>-36.901014000000004</c:v>
                </c:pt>
                <c:pt idx="2205">
                  <c:v>-36.587617000000002</c:v>
                </c:pt>
                <c:pt idx="2206">
                  <c:v>-36.26538</c:v>
                </c:pt>
                <c:pt idx="2207">
                  <c:v>-35.933959999999999</c:v>
                </c:pt>
                <c:pt idx="2208">
                  <c:v>-35.592993999999997</c:v>
                </c:pt>
                <c:pt idx="2209">
                  <c:v>-35.242102000000003</c:v>
                </c:pt>
                <c:pt idx="2210">
                  <c:v>-34.880887999999999</c:v>
                </c:pt>
                <c:pt idx="2211">
                  <c:v>-34.508932999999999</c:v>
                </c:pt>
                <c:pt idx="2212">
                  <c:v>-34.125799999999998</c:v>
                </c:pt>
                <c:pt idx="2213">
                  <c:v>-33.731029999999997</c:v>
                </c:pt>
                <c:pt idx="2214">
                  <c:v>-33.324143999999997</c:v>
                </c:pt>
                <c:pt idx="2215">
                  <c:v>-32.904637999999998</c:v>
                </c:pt>
                <c:pt idx="2216">
                  <c:v>-32.471988000000003</c:v>
                </c:pt>
                <c:pt idx="2217">
                  <c:v>-32.025644</c:v>
                </c:pt>
                <c:pt idx="2218">
                  <c:v>-31.565035999999999</c:v>
                </c:pt>
                <c:pt idx="2219">
                  <c:v>-31.089566000000001</c:v>
                </c:pt>
                <c:pt idx="2220">
                  <c:v>-30.598613</c:v>
                </c:pt>
                <c:pt idx="2221">
                  <c:v>-30.091533999999999</c:v>
                </c:pt>
                <c:pt idx="2222">
                  <c:v>-29.567661000000001</c:v>
                </c:pt>
                <c:pt idx="2223">
                  <c:v>-29.026302000000001</c:v>
                </c:pt>
                <c:pt idx="2224">
                  <c:v>-28.466745</c:v>
                </c:pt>
                <c:pt idx="2225">
                  <c:v>-27.888256999999999</c:v>
                </c:pt>
                <c:pt idx="2226">
                  <c:v>-27.290088000000001</c:v>
                </c:pt>
                <c:pt idx="2227">
                  <c:v>-26.671468999999998</c:v>
                </c:pt>
                <c:pt idx="2228">
                  <c:v>-26.031621999999999</c:v>
                </c:pt>
                <c:pt idx="2229">
                  <c:v>-25.369758000000001</c:v>
                </c:pt>
                <c:pt idx="2230">
                  <c:v>-24.685086999999999</c:v>
                </c:pt>
                <c:pt idx="2231">
                  <c:v>-23.976818000000002</c:v>
                </c:pt>
                <c:pt idx="2232">
                  <c:v>-23.244171000000001</c:v>
                </c:pt>
                <c:pt idx="2233">
                  <c:v>-22.486383</c:v>
                </c:pt>
                <c:pt idx="2234">
                  <c:v>-21.702715000000001</c:v>
                </c:pt>
                <c:pt idx="2235">
                  <c:v>-20.892467</c:v>
                </c:pt>
                <c:pt idx="2236">
                  <c:v>-20.054984999999999</c:v>
                </c:pt>
                <c:pt idx="2237">
                  <c:v>-19.189679999999999</c:v>
                </c:pt>
                <c:pt idx="2238">
                  <c:v>-18.296035</c:v>
                </c:pt>
                <c:pt idx="2239">
                  <c:v>-17.373629999999999</c:v>
                </c:pt>
                <c:pt idx="2240">
                  <c:v>-16.422153999999999</c:v>
                </c:pt>
                <c:pt idx="2241">
                  <c:v>-15.441424</c:v>
                </c:pt>
                <c:pt idx="2242">
                  <c:v>-14.431409</c:v>
                </c:pt>
                <c:pt idx="2243">
                  <c:v>-13.392246999999999</c:v>
                </c:pt>
                <c:pt idx="2244">
                  <c:v>-12.324268999999999</c:v>
                </c:pt>
                <c:pt idx="2245">
                  <c:v>-11.228021999999999</c:v>
                </c:pt>
                <c:pt idx="2246">
                  <c:v>-10.104286999999999</c:v>
                </c:pt>
                <c:pt idx="2247">
                  <c:v>-8.9541050000000002</c:v>
                </c:pt>
                <c:pt idx="2248">
                  <c:v>-7.7787940000000004</c:v>
                </c:pt>
                <c:pt idx="2249">
                  <c:v>-6.579968</c:v>
                </c:pt>
                <c:pt idx="2250">
                  <c:v>-5.3595499999999996</c:v>
                </c:pt>
                <c:pt idx="2251">
                  <c:v>-4.1197889999999999</c:v>
                </c:pt>
                <c:pt idx="2252">
                  <c:v>-2.8632610000000001</c:v>
                </c:pt>
                <c:pt idx="2253">
                  <c:v>-1.5928720000000001</c:v>
                </c:pt>
                <c:pt idx="2254">
                  <c:v>-0.31185299999999999</c:v>
                </c:pt>
                <c:pt idx="2255">
                  <c:v>0.97625099999999998</c:v>
                </c:pt>
                <c:pt idx="2256">
                  <c:v>2.2676090000000002</c:v>
                </c:pt>
                <c:pt idx="2257">
                  <c:v>3.5581320000000001</c:v>
                </c:pt>
                <c:pt idx="2258">
                  <c:v>4.8435180000000004</c:v>
                </c:pt>
                <c:pt idx="2259">
                  <c:v>6.1193039999999996</c:v>
                </c:pt>
                <c:pt idx="2260">
                  <c:v>7.3809279999999999</c:v>
                </c:pt>
                <c:pt idx="2261">
                  <c:v>8.6237999999999992</c:v>
                </c:pt>
                <c:pt idx="2262">
                  <c:v>9.8433779999999995</c:v>
                </c:pt>
                <c:pt idx="2263">
                  <c:v>11.035247999999999</c:v>
                </c:pt>
                <c:pt idx="2264">
                  <c:v>12.195209999999999</c:v>
                </c:pt>
                <c:pt idx="2265">
                  <c:v>13.319354000000001</c:v>
                </c:pt>
                <c:pt idx="2266">
                  <c:v>14.404137</c:v>
                </c:pt>
                <c:pt idx="2267">
                  <c:v>15.446451</c:v>
                </c:pt>
                <c:pt idx="2268">
                  <c:v>16.443674999999999</c:v>
                </c:pt>
                <c:pt idx="2269">
                  <c:v>17.393719000000001</c:v>
                </c:pt>
                <c:pt idx="2270">
                  <c:v>18.295048000000001</c:v>
                </c:pt>
                <c:pt idx="2271">
                  <c:v>19.14669</c:v>
                </c:pt>
                <c:pt idx="2272">
                  <c:v>19.948229999999999</c:v>
                </c:pt>
                <c:pt idx="2273">
                  <c:v>20.699781999999999</c:v>
                </c:pt>
                <c:pt idx="2274">
                  <c:v>21.401956999999999</c:v>
                </c:pt>
                <c:pt idx="2275">
                  <c:v>22.055813000000001</c:v>
                </c:pt>
                <c:pt idx="2276">
                  <c:v>22.662796</c:v>
                </c:pt>
                <c:pt idx="2277">
                  <c:v>23.224678999999998</c:v>
                </c:pt>
                <c:pt idx="2278">
                  <c:v>23.743500999999998</c:v>
                </c:pt>
                <c:pt idx="2279">
                  <c:v>24.221499000000001</c:v>
                </c:pt>
                <c:pt idx="2280">
                  <c:v>24.661051</c:v>
                </c:pt>
                <c:pt idx="2281">
                  <c:v>25.064617999999999</c:v>
                </c:pt>
                <c:pt idx="2282">
                  <c:v>25.434694</c:v>
                </c:pt>
                <c:pt idx="2283">
                  <c:v>25.773765999999998</c:v>
                </c:pt>
                <c:pt idx="2284">
                  <c:v>26.084271999999999</c:v>
                </c:pt>
                <c:pt idx="2285">
                  <c:v>26.368575</c:v>
                </c:pt>
                <c:pt idx="2286">
                  <c:v>26.628943</c:v>
                </c:pt>
                <c:pt idx="2287">
                  <c:v>26.867524</c:v>
                </c:pt>
                <c:pt idx="2288">
                  <c:v>27.086342999999999</c:v>
                </c:pt>
                <c:pt idx="2289">
                  <c:v>27.287291</c:v>
                </c:pt>
                <c:pt idx="2290">
                  <c:v>27.472123</c:v>
                </c:pt>
                <c:pt idx="2291">
                  <c:v>27.642455999999999</c:v>
                </c:pt>
                <c:pt idx="2292">
                  <c:v>27.799776999999999</c:v>
                </c:pt>
                <c:pt idx="2293">
                  <c:v>27.945440000000001</c:v>
                </c:pt>
                <c:pt idx="2294">
                  <c:v>28.080680999999998</c:v>
                </c:pt>
                <c:pt idx="2295">
                  <c:v>28.206616</c:v>
                </c:pt>
                <c:pt idx="2296">
                  <c:v>28.324254</c:v>
                </c:pt>
                <c:pt idx="2297">
                  <c:v>28.434502999999999</c:v>
                </c:pt>
                <c:pt idx="2298">
                  <c:v>28.538179</c:v>
                </c:pt>
                <c:pt idx="2299">
                  <c:v>28.636009999999999</c:v>
                </c:pt>
                <c:pt idx="2300">
                  <c:v>28.728649999999998</c:v>
                </c:pt>
                <c:pt idx="2301">
                  <c:v>28.816679000000001</c:v>
                </c:pt>
                <c:pt idx="2302">
                  <c:v>28.900614000000001</c:v>
                </c:pt>
                <c:pt idx="2303">
                  <c:v>28.980916000000001</c:v>
                </c:pt>
                <c:pt idx="2304">
                  <c:v>29.05799</c:v>
                </c:pt>
                <c:pt idx="2305">
                  <c:v>29.132199</c:v>
                </c:pt>
                <c:pt idx="2306">
                  <c:v>29.203862000000001</c:v>
                </c:pt>
                <c:pt idx="2307">
                  <c:v>29.273260000000001</c:v>
                </c:pt>
                <c:pt idx="2308">
                  <c:v>29.340643</c:v>
                </c:pt>
                <c:pt idx="2309">
                  <c:v>29.406229</c:v>
                </c:pt>
                <c:pt idx="2310">
                  <c:v>29.470213000000001</c:v>
                </c:pt>
                <c:pt idx="2311">
                  <c:v>29.532764</c:v>
                </c:pt>
                <c:pt idx="2312">
                  <c:v>29.594033</c:v>
                </c:pt>
                <c:pt idx="2313">
                  <c:v>29.654150000000001</c:v>
                </c:pt>
                <c:pt idx="2314">
                  <c:v>29.713231</c:v>
                </c:pt>
                <c:pt idx="2315">
                  <c:v>29.771377000000001</c:v>
                </c:pt>
                <c:pt idx="2316">
                  <c:v>29.828678</c:v>
                </c:pt>
                <c:pt idx="2317">
                  <c:v>29.885211000000002</c:v>
                </c:pt>
                <c:pt idx="2318">
                  <c:v>29.941044999999999</c:v>
                </c:pt>
                <c:pt idx="2319">
                  <c:v>29.996238999999999</c:v>
                </c:pt>
                <c:pt idx="2320">
                  <c:v>30.050846</c:v>
                </c:pt>
                <c:pt idx="2321">
                  <c:v>30.104911999999999</c:v>
                </c:pt>
                <c:pt idx="2322">
                  <c:v>30.158477000000001</c:v>
                </c:pt>
                <c:pt idx="2323">
                  <c:v>30.211575</c:v>
                </c:pt>
                <c:pt idx="2324">
                  <c:v>30.264239</c:v>
                </c:pt>
                <c:pt idx="2325">
                  <c:v>30.316493999999999</c:v>
                </c:pt>
                <c:pt idx="2326">
                  <c:v>30.368364</c:v>
                </c:pt>
                <c:pt idx="2327">
                  <c:v>30.41987</c:v>
                </c:pt>
                <c:pt idx="2328">
                  <c:v>30.471029000000001</c:v>
                </c:pt>
                <c:pt idx="2329">
                  <c:v>30.521858999999999</c:v>
                </c:pt>
                <c:pt idx="2330">
                  <c:v>30.572371</c:v>
                </c:pt>
                <c:pt idx="2331">
                  <c:v>30.622579999999999</c:v>
                </c:pt>
                <c:pt idx="2332">
                  <c:v>30.672494</c:v>
                </c:pt>
                <c:pt idx="2333">
                  <c:v>30.722124000000001</c:v>
                </c:pt>
                <c:pt idx="2334">
                  <c:v>30.771477000000001</c:v>
                </c:pt>
                <c:pt idx="2335">
                  <c:v>30.820561999999999</c:v>
                </c:pt>
                <c:pt idx="2336">
                  <c:v>30.869384</c:v>
                </c:pt>
                <c:pt idx="2337">
                  <c:v>30.917947999999999</c:v>
                </c:pt>
                <c:pt idx="2338">
                  <c:v>30.966260999999999</c:v>
                </c:pt>
                <c:pt idx="2339">
                  <c:v>31.014324999999999</c:v>
                </c:pt>
                <c:pt idx="2340">
                  <c:v>31.062145999999998</c:v>
                </c:pt>
                <c:pt idx="2341">
                  <c:v>31.109726999999999</c:v>
                </c:pt>
                <c:pt idx="2342">
                  <c:v>31.157070000000001</c:v>
                </c:pt>
                <c:pt idx="2343">
                  <c:v>31.204180000000001</c:v>
                </c:pt>
                <c:pt idx="2344">
                  <c:v>31.251056999999999</c:v>
                </c:pt>
                <c:pt idx="2345">
                  <c:v>31.297705000000001</c:v>
                </c:pt>
                <c:pt idx="2346">
                  <c:v>31.344124999999998</c:v>
                </c:pt>
                <c:pt idx="2347">
                  <c:v>31.390319999999999</c:v>
                </c:pt>
                <c:pt idx="2348">
                  <c:v>31.436291000000001</c:v>
                </c:pt>
                <c:pt idx="2349">
                  <c:v>31.482040000000001</c:v>
                </c:pt>
                <c:pt idx="2350">
                  <c:v>31.527567999999999</c:v>
                </c:pt>
                <c:pt idx="2351">
                  <c:v>31.572876999999998</c:v>
                </c:pt>
                <c:pt idx="2352">
                  <c:v>31.617968999999999</c:v>
                </c:pt>
                <c:pt idx="2353">
                  <c:v>31.662842999999999</c:v>
                </c:pt>
                <c:pt idx="2354">
                  <c:v>31.707502999999999</c:v>
                </c:pt>
                <c:pt idx="2355">
                  <c:v>31.751947999999999</c:v>
                </c:pt>
                <c:pt idx="2356">
                  <c:v>31.796178999999999</c:v>
                </c:pt>
                <c:pt idx="2357">
                  <c:v>31.840198999999998</c:v>
                </c:pt>
                <c:pt idx="2358">
                  <c:v>31.884007</c:v>
                </c:pt>
                <c:pt idx="2359">
                  <c:v>31.927606000000001</c:v>
                </c:pt>
                <c:pt idx="2360">
                  <c:v>31.970994999999998</c:v>
                </c:pt>
                <c:pt idx="2361">
                  <c:v>32.014175000000002</c:v>
                </c:pt>
                <c:pt idx="2362">
                  <c:v>32.057149000000003</c:v>
                </c:pt>
                <c:pt idx="2363">
                  <c:v>32.099916</c:v>
                </c:pt>
                <c:pt idx="2364">
                  <c:v>32.142477</c:v>
                </c:pt>
                <c:pt idx="2365">
                  <c:v>32.184834000000002</c:v>
                </c:pt>
                <c:pt idx="2366">
                  <c:v>32.226985999999997</c:v>
                </c:pt>
                <c:pt idx="2367">
                  <c:v>32.268935999999997</c:v>
                </c:pt>
                <c:pt idx="2368">
                  <c:v>32.310684000000002</c:v>
                </c:pt>
                <c:pt idx="2369">
                  <c:v>32.352229999999999</c:v>
                </c:pt>
                <c:pt idx="2370">
                  <c:v>32.393576000000003</c:v>
                </c:pt>
                <c:pt idx="2371">
                  <c:v>32.434722000000001</c:v>
                </c:pt>
                <c:pt idx="2372">
                  <c:v>32.475670000000001</c:v>
                </c:pt>
                <c:pt idx="2373">
                  <c:v>32.516418999999999</c:v>
                </c:pt>
                <c:pt idx="2374">
                  <c:v>32.556970999999997</c:v>
                </c:pt>
                <c:pt idx="2375">
                  <c:v>32.597327</c:v>
                </c:pt>
                <c:pt idx="2376">
                  <c:v>32.637487</c:v>
                </c:pt>
                <c:pt idx="2377">
                  <c:v>32.677453</c:v>
                </c:pt>
                <c:pt idx="2378">
                  <c:v>32.717224999999999</c:v>
                </c:pt>
                <c:pt idx="2379">
                  <c:v>32.756802999999998</c:v>
                </c:pt>
                <c:pt idx="2380">
                  <c:v>32.796190000000003</c:v>
                </c:pt>
                <c:pt idx="2381">
                  <c:v>32.835385000000002</c:v>
                </c:pt>
                <c:pt idx="2382">
                  <c:v>32.874389000000001</c:v>
                </c:pt>
                <c:pt idx="2383">
                  <c:v>32.913203000000003</c:v>
                </c:pt>
                <c:pt idx="2384">
                  <c:v>32.951827999999999</c:v>
                </c:pt>
                <c:pt idx="2385">
                  <c:v>32.990265000000001</c:v>
                </c:pt>
                <c:pt idx="2386">
                  <c:v>33.028514999999999</c:v>
                </c:pt>
                <c:pt idx="2387">
                  <c:v>33.066577000000002</c:v>
                </c:pt>
                <c:pt idx="2388">
                  <c:v>33.104453999999997</c:v>
                </c:pt>
                <c:pt idx="2389">
                  <c:v>33.142145999999997</c:v>
                </c:pt>
                <c:pt idx="2390">
                  <c:v>33.179653999999999</c:v>
                </c:pt>
                <c:pt idx="2391">
                  <c:v>33.216977999999997</c:v>
                </c:pt>
                <c:pt idx="2392">
                  <c:v>33.25412</c:v>
                </c:pt>
                <c:pt idx="2393">
                  <c:v>33.291079000000003</c:v>
                </c:pt>
                <c:pt idx="2394">
                  <c:v>33.327857999999999</c:v>
                </c:pt>
                <c:pt idx="2395">
                  <c:v>33.364455999999997</c:v>
                </c:pt>
                <c:pt idx="2396">
                  <c:v>33.400874999999999</c:v>
                </c:pt>
                <c:pt idx="2397">
                  <c:v>33.437114999999999</c:v>
                </c:pt>
                <c:pt idx="2398">
                  <c:v>33.473177</c:v>
                </c:pt>
                <c:pt idx="2399">
                  <c:v>33.509062</c:v>
                </c:pt>
                <c:pt idx="2400">
                  <c:v>33.544770999999997</c:v>
                </c:pt>
                <c:pt idx="2401">
                  <c:v>33.580303999999998</c:v>
                </c:pt>
                <c:pt idx="2402">
                  <c:v>33.615662</c:v>
                </c:pt>
                <c:pt idx="2403">
                  <c:v>33.650846999999999</c:v>
                </c:pt>
                <c:pt idx="2404">
                  <c:v>33.685858000000003</c:v>
                </c:pt>
                <c:pt idx="2405">
                  <c:v>33.720697000000001</c:v>
                </c:pt>
                <c:pt idx="2406">
                  <c:v>33.755364</c:v>
                </c:pt>
                <c:pt idx="2407">
                  <c:v>33.789859999999997</c:v>
                </c:pt>
                <c:pt idx="2408">
                  <c:v>33.824187000000002</c:v>
                </c:pt>
                <c:pt idx="2409">
                  <c:v>33.858342999999998</c:v>
                </c:pt>
                <c:pt idx="2410">
                  <c:v>33.892332000000003</c:v>
                </c:pt>
                <c:pt idx="2411">
                  <c:v>33.926152000000002</c:v>
                </c:pt>
                <c:pt idx="2412">
                  <c:v>33.959806</c:v>
                </c:pt>
                <c:pt idx="2413">
                  <c:v>33.993293000000001</c:v>
                </c:pt>
                <c:pt idx="2414">
                  <c:v>34.026615</c:v>
                </c:pt>
                <c:pt idx="2415">
                  <c:v>34.059772000000002</c:v>
                </c:pt>
                <c:pt idx="2416">
                  <c:v>34.092765999999997</c:v>
                </c:pt>
                <c:pt idx="2417">
                  <c:v>34.125596000000002</c:v>
                </c:pt>
                <c:pt idx="2418">
                  <c:v>34.158262999999998</c:v>
                </c:pt>
                <c:pt idx="2419">
                  <c:v>34.190769000000003</c:v>
                </c:pt>
                <c:pt idx="2420">
                  <c:v>34.223115</c:v>
                </c:pt>
                <c:pt idx="2421">
                  <c:v>34.255299000000001</c:v>
                </c:pt>
                <c:pt idx="2422">
                  <c:v>34.287325000000003</c:v>
                </c:pt>
                <c:pt idx="2423">
                  <c:v>34.319192000000001</c:v>
                </c:pt>
                <c:pt idx="2424">
                  <c:v>34.350901</c:v>
                </c:pt>
                <c:pt idx="2425">
                  <c:v>34.382452999999998</c:v>
                </c:pt>
                <c:pt idx="2426">
                  <c:v>34.413848000000002</c:v>
                </c:pt>
                <c:pt idx="2427">
                  <c:v>34.445087999999998</c:v>
                </c:pt>
                <c:pt idx="2428">
                  <c:v>34.476171999999998</c:v>
                </c:pt>
                <c:pt idx="2429">
                  <c:v>34.507103000000001</c:v>
                </c:pt>
                <c:pt idx="2430">
                  <c:v>34.537880000000001</c:v>
                </c:pt>
                <c:pt idx="2431">
                  <c:v>34.568503999999997</c:v>
                </c:pt>
                <c:pt idx="2432">
                  <c:v>34.598976999999998</c:v>
                </c:pt>
                <c:pt idx="2433">
                  <c:v>34.629297999999999</c:v>
                </c:pt>
                <c:pt idx="2434">
                  <c:v>34.659467999999997</c:v>
                </c:pt>
                <c:pt idx="2435">
                  <c:v>34.689489000000002</c:v>
                </c:pt>
                <c:pt idx="2436">
                  <c:v>34.719360000000002</c:v>
                </c:pt>
                <c:pt idx="2437">
                  <c:v>34.749082999999999</c:v>
                </c:pt>
                <c:pt idx="2438">
                  <c:v>34.778658999999998</c:v>
                </c:pt>
                <c:pt idx="2439">
                  <c:v>34.808087</c:v>
                </c:pt>
                <c:pt idx="2440">
                  <c:v>34.837369000000002</c:v>
                </c:pt>
                <c:pt idx="2441">
                  <c:v>34.866506000000001</c:v>
                </c:pt>
                <c:pt idx="2442">
                  <c:v>34.895498000000003</c:v>
                </c:pt>
                <c:pt idx="2443">
                  <c:v>34.924345000000002</c:v>
                </c:pt>
                <c:pt idx="2444">
                  <c:v>34.953049</c:v>
                </c:pt>
                <c:pt idx="2445">
                  <c:v>34.981611000000001</c:v>
                </c:pt>
                <c:pt idx="2446">
                  <c:v>35.01003</c:v>
                </c:pt>
                <c:pt idx="2447">
                  <c:v>35.038308000000001</c:v>
                </c:pt>
                <c:pt idx="2448">
                  <c:v>35.066445999999999</c:v>
                </c:pt>
                <c:pt idx="2449">
                  <c:v>35.094442999999998</c:v>
                </c:pt>
                <c:pt idx="2450">
                  <c:v>35.122301</c:v>
                </c:pt>
                <c:pt idx="2451">
                  <c:v>35.150019999999998</c:v>
                </c:pt>
                <c:pt idx="2452">
                  <c:v>35.177602</c:v>
                </c:pt>
                <c:pt idx="2453">
                  <c:v>35.205046000000003</c:v>
                </c:pt>
                <c:pt idx="2454">
                  <c:v>35.232354000000001</c:v>
                </c:pt>
                <c:pt idx="2455">
                  <c:v>35.259526000000001</c:v>
                </c:pt>
                <c:pt idx="2456">
                  <c:v>35.286562000000004</c:v>
                </c:pt>
                <c:pt idx="2457">
                  <c:v>35.313464000000003</c:v>
                </c:pt>
                <c:pt idx="2458">
                  <c:v>35.340232999999998</c:v>
                </c:pt>
                <c:pt idx="2459">
                  <c:v>35.366867999999997</c:v>
                </c:pt>
                <c:pt idx="2460">
                  <c:v>35.393369999999997</c:v>
                </c:pt>
                <c:pt idx="2461">
                  <c:v>35.419739999999997</c:v>
                </c:pt>
                <c:pt idx="2462">
                  <c:v>35.445979000000001</c:v>
                </c:pt>
                <c:pt idx="2463">
                  <c:v>35.472087999999999</c:v>
                </c:pt>
                <c:pt idx="2464">
                  <c:v>35.498066000000001</c:v>
                </c:pt>
                <c:pt idx="2465">
                  <c:v>35.523916</c:v>
                </c:pt>
                <c:pt idx="2466">
                  <c:v>35.549636</c:v>
                </c:pt>
                <c:pt idx="2467">
                  <c:v>35.575229</c:v>
                </c:pt>
                <c:pt idx="2468">
                  <c:v>35.600693999999997</c:v>
                </c:pt>
                <c:pt idx="2469">
                  <c:v>35.626032000000002</c:v>
                </c:pt>
                <c:pt idx="2470">
                  <c:v>35.651245000000003</c:v>
                </c:pt>
                <c:pt idx="2471">
                  <c:v>35.676330999999998</c:v>
                </c:pt>
                <c:pt idx="2472">
                  <c:v>35.701293</c:v>
                </c:pt>
                <c:pt idx="2473">
                  <c:v>35.726131000000002</c:v>
                </c:pt>
                <c:pt idx="2474">
                  <c:v>35.750844999999998</c:v>
                </c:pt>
                <c:pt idx="2475">
                  <c:v>35.775435999999999</c:v>
                </c:pt>
                <c:pt idx="2476">
                  <c:v>35.799905000000003</c:v>
                </c:pt>
                <c:pt idx="2477">
                  <c:v>35.824252000000001</c:v>
                </c:pt>
                <c:pt idx="2478">
                  <c:v>35.848478</c:v>
                </c:pt>
                <c:pt idx="2479">
                  <c:v>35.872582999999999</c:v>
                </c:pt>
                <c:pt idx="2480">
                  <c:v>35.896568000000002</c:v>
                </c:pt>
                <c:pt idx="2481">
                  <c:v>35.920434</c:v>
                </c:pt>
                <c:pt idx="2482">
                  <c:v>35.944181</c:v>
                </c:pt>
                <c:pt idx="2483">
                  <c:v>35.96781</c:v>
                </c:pt>
                <c:pt idx="2484">
                  <c:v>35.991321999999997</c:v>
                </c:pt>
                <c:pt idx="2485">
                  <c:v>36.014716999999997</c:v>
                </c:pt>
                <c:pt idx="2486">
                  <c:v>36.037995000000002</c:v>
                </c:pt>
                <c:pt idx="2487">
                  <c:v>36.061157000000001</c:v>
                </c:pt>
                <c:pt idx="2488">
                  <c:v>36.084204999999997</c:v>
                </c:pt>
                <c:pt idx="2489">
                  <c:v>36.107137000000002</c:v>
                </c:pt>
                <c:pt idx="2490">
                  <c:v>36.129956</c:v>
                </c:pt>
                <c:pt idx="2491">
                  <c:v>36.152661000000002</c:v>
                </c:pt>
                <c:pt idx="2492">
                  <c:v>36.175252999999998</c:v>
                </c:pt>
                <c:pt idx="2493">
                  <c:v>36.197732999999999</c:v>
                </c:pt>
                <c:pt idx="2494">
                  <c:v>36.220101999999997</c:v>
                </c:pt>
                <c:pt idx="2495">
                  <c:v>36.242359</c:v>
                </c:pt>
                <c:pt idx="2496">
                  <c:v>36.264505</c:v>
                </c:pt>
                <c:pt idx="2497">
                  <c:v>36.286541999999997</c:v>
                </c:pt>
                <c:pt idx="2498">
                  <c:v>36.308469000000002</c:v>
                </c:pt>
                <c:pt idx="2499">
                  <c:v>36.330286999999998</c:v>
                </c:pt>
                <c:pt idx="2500">
                  <c:v>36.351996</c:v>
                </c:pt>
                <c:pt idx="2501">
                  <c:v>36.373598000000001</c:v>
                </c:pt>
                <c:pt idx="2502">
                  <c:v>36.395093000000003</c:v>
                </c:pt>
                <c:pt idx="2503">
                  <c:v>36.41648</c:v>
                </c:pt>
                <c:pt idx="2504">
                  <c:v>36.437761999999999</c:v>
                </c:pt>
                <c:pt idx="2505">
                  <c:v>36.458938000000003</c:v>
                </c:pt>
                <c:pt idx="2506">
                  <c:v>36.480009000000003</c:v>
                </c:pt>
                <c:pt idx="2507">
                  <c:v>36.500974999999997</c:v>
                </c:pt>
                <c:pt idx="2508">
                  <c:v>36.521836999999998</c:v>
                </c:pt>
                <c:pt idx="2509">
                  <c:v>36.542594999999999</c:v>
                </c:pt>
                <c:pt idx="2510">
                  <c:v>36.563251000000001</c:v>
                </c:pt>
                <c:pt idx="2511">
                  <c:v>36.583804000000001</c:v>
                </c:pt>
                <c:pt idx="2512">
                  <c:v>36.604255000000002</c:v>
                </c:pt>
                <c:pt idx="2513">
                  <c:v>36.624603999999998</c:v>
                </c:pt>
                <c:pt idx="2514">
                  <c:v>36.644852999999998</c:v>
                </c:pt>
                <c:pt idx="2515">
                  <c:v>36.665000999999997</c:v>
                </c:pt>
                <c:pt idx="2516">
                  <c:v>36.685049999999997</c:v>
                </c:pt>
                <c:pt idx="2517">
                  <c:v>36.704999000000001</c:v>
                </c:pt>
                <c:pt idx="2518">
                  <c:v>36.724848999999999</c:v>
                </c:pt>
                <c:pt idx="2519">
                  <c:v>36.744599999999998</c:v>
                </c:pt>
                <c:pt idx="2520">
                  <c:v>36.764254000000001</c:v>
                </c:pt>
                <c:pt idx="2521">
                  <c:v>36.783810000000003</c:v>
                </c:pt>
                <c:pt idx="2522">
                  <c:v>36.803269</c:v>
                </c:pt>
                <c:pt idx="2523">
                  <c:v>36.822631999999999</c:v>
                </c:pt>
                <c:pt idx="2524">
                  <c:v>36.841898999999998</c:v>
                </c:pt>
                <c:pt idx="2525">
                  <c:v>36.861071000000003</c:v>
                </c:pt>
                <c:pt idx="2526">
                  <c:v>36.880147999999998</c:v>
                </c:pt>
                <c:pt idx="2527">
                  <c:v>36.89913</c:v>
                </c:pt>
                <c:pt idx="2528">
                  <c:v>36.918018000000004</c:v>
                </c:pt>
                <c:pt idx="2529">
                  <c:v>36.936812000000003</c:v>
                </c:pt>
                <c:pt idx="2530">
                  <c:v>36.955514000000001</c:v>
                </c:pt>
                <c:pt idx="2531">
                  <c:v>36.974122999999999</c:v>
                </c:pt>
                <c:pt idx="2532">
                  <c:v>36.992640000000002</c:v>
                </c:pt>
                <c:pt idx="2533">
                  <c:v>37.011065000000002</c:v>
                </c:pt>
                <c:pt idx="2534">
                  <c:v>37.029398999999998</c:v>
                </c:pt>
                <c:pt idx="2535">
                  <c:v>37.047642000000003</c:v>
                </c:pt>
                <c:pt idx="2536">
                  <c:v>37.065795000000001</c:v>
                </c:pt>
                <c:pt idx="2537">
                  <c:v>37.083858999999997</c:v>
                </c:pt>
                <c:pt idx="2538">
                  <c:v>37.101832999999999</c:v>
                </c:pt>
                <c:pt idx="2539">
                  <c:v>37.119717999999999</c:v>
                </c:pt>
                <c:pt idx="2540">
                  <c:v>37.137514000000003</c:v>
                </c:pt>
                <c:pt idx="2541">
                  <c:v>37.155222999999999</c:v>
                </c:pt>
                <c:pt idx="2542">
                  <c:v>37.172843999999998</c:v>
                </c:pt>
                <c:pt idx="2543">
                  <c:v>37.190378000000003</c:v>
                </c:pt>
                <c:pt idx="2544">
                  <c:v>37.207825</c:v>
                </c:pt>
                <c:pt idx="2545">
                  <c:v>37.225186000000001</c:v>
                </c:pt>
                <c:pt idx="2546">
                  <c:v>37.242460999999999</c:v>
                </c:pt>
                <c:pt idx="2547">
                  <c:v>37.259650999999998</c:v>
                </c:pt>
                <c:pt idx="2548">
                  <c:v>37.276755999999999</c:v>
                </c:pt>
                <c:pt idx="2549">
                  <c:v>37.293776000000001</c:v>
                </c:pt>
                <c:pt idx="2550">
                  <c:v>37.310712000000002</c:v>
                </c:pt>
                <c:pt idx="2551">
                  <c:v>37.327565</c:v>
                </c:pt>
                <c:pt idx="2552">
                  <c:v>37.344335000000001</c:v>
                </c:pt>
                <c:pt idx="2553">
                  <c:v>37.361021000000001</c:v>
                </c:pt>
                <c:pt idx="2554">
                  <c:v>37.377625999999999</c:v>
                </c:pt>
                <c:pt idx="2555">
                  <c:v>37.394148000000001</c:v>
                </c:pt>
                <c:pt idx="2556">
                  <c:v>37.410587999999997</c:v>
                </c:pt>
                <c:pt idx="2557">
                  <c:v>37.426948000000003</c:v>
                </c:pt>
                <c:pt idx="2558">
                  <c:v>37.443227</c:v>
                </c:pt>
                <c:pt idx="2559">
                  <c:v>37.459425000000003</c:v>
                </c:pt>
                <c:pt idx="2560">
                  <c:v>37.475543999999999</c:v>
                </c:pt>
                <c:pt idx="2561">
                  <c:v>37.491582999999999</c:v>
                </c:pt>
                <c:pt idx="2562">
                  <c:v>37.507542999999998</c:v>
                </c:pt>
                <c:pt idx="2563">
                  <c:v>37.523423999999999</c:v>
                </c:pt>
                <c:pt idx="2564">
                  <c:v>37.539226999999997</c:v>
                </c:pt>
                <c:pt idx="2565">
                  <c:v>37.554951000000003</c:v>
                </c:pt>
                <c:pt idx="2566">
                  <c:v>37.570599000000001</c:v>
                </c:pt>
                <c:pt idx="2567">
                  <c:v>37.586168999999998</c:v>
                </c:pt>
                <c:pt idx="2568">
                  <c:v>37.601661999999997</c:v>
                </c:pt>
                <c:pt idx="2569">
                  <c:v>37.617078999999997</c:v>
                </c:pt>
                <c:pt idx="2570">
                  <c:v>37.632420000000003</c:v>
                </c:pt>
                <c:pt idx="2571">
                  <c:v>37.647685000000003</c:v>
                </c:pt>
                <c:pt idx="2572">
                  <c:v>37.662875</c:v>
                </c:pt>
                <c:pt idx="2573">
                  <c:v>37.677990999999999</c:v>
                </c:pt>
                <c:pt idx="2574">
                  <c:v>37.693030999999998</c:v>
                </c:pt>
                <c:pt idx="2575">
                  <c:v>37.707998000000003</c:v>
                </c:pt>
                <c:pt idx="2576">
                  <c:v>37.722890999999997</c:v>
                </c:pt>
                <c:pt idx="2577">
                  <c:v>37.73771</c:v>
                </c:pt>
                <c:pt idx="2578">
                  <c:v>37.752456000000002</c:v>
                </c:pt>
                <c:pt idx="2579">
                  <c:v>37.767130000000002</c:v>
                </c:pt>
                <c:pt idx="2580">
                  <c:v>37.781731000000001</c:v>
                </c:pt>
                <c:pt idx="2581">
                  <c:v>37.796261000000001</c:v>
                </c:pt>
                <c:pt idx="2582">
                  <c:v>37.810718999999999</c:v>
                </c:pt>
                <c:pt idx="2583">
                  <c:v>37.825105999999998</c:v>
                </c:pt>
                <c:pt idx="2584">
                  <c:v>37.839421000000002</c:v>
                </c:pt>
                <c:pt idx="2585">
                  <c:v>37.853667000000002</c:v>
                </c:pt>
                <c:pt idx="2586">
                  <c:v>37.867842000000003</c:v>
                </c:pt>
                <c:pt idx="2587">
                  <c:v>37.881946999999997</c:v>
                </c:pt>
                <c:pt idx="2588">
                  <c:v>37.895983000000001</c:v>
                </c:pt>
                <c:pt idx="2589">
                  <c:v>37.909950000000002</c:v>
                </c:pt>
                <c:pt idx="2590">
                  <c:v>37.923848</c:v>
                </c:pt>
                <c:pt idx="2591">
                  <c:v>37.937677000000001</c:v>
                </c:pt>
                <c:pt idx="2592">
                  <c:v>37.951439000000001</c:v>
                </c:pt>
                <c:pt idx="2593">
                  <c:v>37.965133000000002</c:v>
                </c:pt>
                <c:pt idx="2594">
                  <c:v>37.978758999999997</c:v>
                </c:pt>
                <c:pt idx="2595">
                  <c:v>37.992317999999997</c:v>
                </c:pt>
                <c:pt idx="2596">
                  <c:v>38.005811000000001</c:v>
                </c:pt>
                <c:pt idx="2597">
                  <c:v>38.019236999999997</c:v>
                </c:pt>
                <c:pt idx="2598">
                  <c:v>38.032595999999998</c:v>
                </c:pt>
                <c:pt idx="2599">
                  <c:v>38.045890999999997</c:v>
                </c:pt>
                <c:pt idx="2600">
                  <c:v>38.059119000000003</c:v>
                </c:pt>
                <c:pt idx="2601">
                  <c:v>38.072282999999999</c:v>
                </c:pt>
                <c:pt idx="2602">
                  <c:v>38.085382000000003</c:v>
                </c:pt>
                <c:pt idx="2603">
                  <c:v>38.098416</c:v>
                </c:pt>
                <c:pt idx="2604">
                  <c:v>38.111386000000003</c:v>
                </c:pt>
                <c:pt idx="2605">
                  <c:v>38.124293000000002</c:v>
                </c:pt>
                <c:pt idx="2606">
                  <c:v>38.137135999999998</c:v>
                </c:pt>
                <c:pt idx="2607">
                  <c:v>38.149915</c:v>
                </c:pt>
                <c:pt idx="2608">
                  <c:v>38.162632000000002</c:v>
                </c:pt>
                <c:pt idx="2609">
                  <c:v>38.175286</c:v>
                </c:pt>
                <c:pt idx="2610">
                  <c:v>38.187877999999998</c:v>
                </c:pt>
                <c:pt idx="2611">
                  <c:v>38.200408000000003</c:v>
                </c:pt>
                <c:pt idx="2612">
                  <c:v>38.212876000000001</c:v>
                </c:pt>
                <c:pt idx="2613">
                  <c:v>38.225282999999997</c:v>
                </c:pt>
                <c:pt idx="2614">
                  <c:v>38.237628999999998</c:v>
                </c:pt>
                <c:pt idx="2615">
                  <c:v>38.249913999999997</c:v>
                </c:pt>
                <c:pt idx="2616">
                  <c:v>38.262138</c:v>
                </c:pt>
                <c:pt idx="2617">
                  <c:v>38.274301999999999</c:v>
                </c:pt>
                <c:pt idx="2618">
                  <c:v>38.286406999999997</c:v>
                </c:pt>
                <c:pt idx="2619">
                  <c:v>38.298451999999997</c:v>
                </c:pt>
                <c:pt idx="2620">
                  <c:v>38.310437</c:v>
                </c:pt>
                <c:pt idx="2621">
                  <c:v>38.322364</c:v>
                </c:pt>
                <c:pt idx="2622">
                  <c:v>38.334232</c:v>
                </c:pt>
                <c:pt idx="2623">
                  <c:v>38.346041</c:v>
                </c:pt>
                <c:pt idx="2624">
                  <c:v>38.357793000000001</c:v>
                </c:pt>
                <c:pt idx="2625">
                  <c:v>38.369486000000002</c:v>
                </c:pt>
                <c:pt idx="2626">
                  <c:v>38.381121999999998</c:v>
                </c:pt>
                <c:pt idx="2627">
                  <c:v>38.392701000000002</c:v>
                </c:pt>
                <c:pt idx="2628">
                  <c:v>38.404221999999997</c:v>
                </c:pt>
                <c:pt idx="2629">
                  <c:v>38.415686999999998</c:v>
                </c:pt>
                <c:pt idx="2630">
                  <c:v>38.427095999999999</c:v>
                </c:pt>
                <c:pt idx="2631">
                  <c:v>38.438448000000001</c:v>
                </c:pt>
                <c:pt idx="2632">
                  <c:v>38.449744000000003</c:v>
                </c:pt>
                <c:pt idx="2633">
                  <c:v>38.460985000000001</c:v>
                </c:pt>
                <c:pt idx="2634">
                  <c:v>38.472169999999998</c:v>
                </c:pt>
                <c:pt idx="2635">
                  <c:v>38.4833</c:v>
                </c:pt>
                <c:pt idx="2636">
                  <c:v>38.494376000000003</c:v>
                </c:pt>
                <c:pt idx="2637">
                  <c:v>38.505397000000002</c:v>
                </c:pt>
                <c:pt idx="2638">
                  <c:v>38.516362999999998</c:v>
                </c:pt>
                <c:pt idx="2639">
                  <c:v>38.527276000000001</c:v>
                </c:pt>
                <c:pt idx="2640">
                  <c:v>38.538133999999999</c:v>
                </c:pt>
                <c:pt idx="2641">
                  <c:v>38.548940000000002</c:v>
                </c:pt>
                <c:pt idx="2642">
                  <c:v>38.559691999999998</c:v>
                </c:pt>
                <c:pt idx="2643">
                  <c:v>38.570391000000001</c:v>
                </c:pt>
                <c:pt idx="2644">
                  <c:v>38.581037000000002</c:v>
                </c:pt>
                <c:pt idx="2645">
                  <c:v>38.591631</c:v>
                </c:pt>
                <c:pt idx="2646">
                  <c:v>38.602172000000003</c:v>
                </c:pt>
                <c:pt idx="2647">
                  <c:v>38.612662</c:v>
                </c:pt>
                <c:pt idx="2648">
                  <c:v>38.623100000000001</c:v>
                </c:pt>
                <c:pt idx="2649">
                  <c:v>38.633485999999998</c:v>
                </c:pt>
                <c:pt idx="2650">
                  <c:v>38.643821000000003</c:v>
                </c:pt>
                <c:pt idx="2651">
                  <c:v>38.654105000000001</c:v>
                </c:pt>
                <c:pt idx="2652">
                  <c:v>38.664338999999998</c:v>
                </c:pt>
                <c:pt idx="2653">
                  <c:v>38.674522000000003</c:v>
                </c:pt>
                <c:pt idx="2654">
                  <c:v>38.684654000000002</c:v>
                </c:pt>
                <c:pt idx="2655">
                  <c:v>38.694737000000003</c:v>
                </c:pt>
                <c:pt idx="2656">
                  <c:v>38.704770000000003</c:v>
                </c:pt>
                <c:pt idx="2657">
                  <c:v>38.714753000000002</c:v>
                </c:pt>
                <c:pt idx="2658">
                  <c:v>38.724687000000003</c:v>
                </c:pt>
                <c:pt idx="2659">
                  <c:v>38.734572999999997</c:v>
                </c:pt>
                <c:pt idx="2660">
                  <c:v>38.744408999999997</c:v>
                </c:pt>
                <c:pt idx="2661">
                  <c:v>38.754196</c:v>
                </c:pt>
                <c:pt idx="2662">
                  <c:v>38.763936000000001</c:v>
                </c:pt>
                <c:pt idx="2663">
                  <c:v>38.773626999999998</c:v>
                </c:pt>
                <c:pt idx="2664">
                  <c:v>38.783270000000002</c:v>
                </c:pt>
                <c:pt idx="2665">
                  <c:v>38.792865999999997</c:v>
                </c:pt>
                <c:pt idx="2666">
                  <c:v>38.802413999999999</c:v>
                </c:pt>
                <c:pt idx="2667">
                  <c:v>38.811914999999999</c:v>
                </c:pt>
                <c:pt idx="2668">
                  <c:v>38.821368999999997</c:v>
                </c:pt>
                <c:pt idx="2669">
                  <c:v>38.830776999999998</c:v>
                </c:pt>
                <c:pt idx="2670">
                  <c:v>38.840136999999999</c:v>
                </c:pt>
                <c:pt idx="2671">
                  <c:v>38.849451999999999</c:v>
                </c:pt>
                <c:pt idx="2672">
                  <c:v>38.858719999999998</c:v>
                </c:pt>
                <c:pt idx="2673">
                  <c:v>38.867942999999997</c:v>
                </c:pt>
                <c:pt idx="2674">
                  <c:v>38.877119999999998</c:v>
                </c:pt>
                <c:pt idx="2675">
                  <c:v>38.886251000000001</c:v>
                </c:pt>
                <c:pt idx="2676">
                  <c:v>38.895336999999998</c:v>
                </c:pt>
                <c:pt idx="2677">
                  <c:v>38.904378999999999</c:v>
                </c:pt>
                <c:pt idx="2678">
                  <c:v>38.913375000000002</c:v>
                </c:pt>
                <c:pt idx="2679">
                  <c:v>38.922327000000003</c:v>
                </c:pt>
                <c:pt idx="2680">
                  <c:v>38.931234000000003</c:v>
                </c:pt>
                <c:pt idx="2681">
                  <c:v>38.940097999999999</c:v>
                </c:pt>
                <c:pt idx="2682">
                  <c:v>38.948917000000002</c:v>
                </c:pt>
                <c:pt idx="2683">
                  <c:v>38.957692999999999</c:v>
                </c:pt>
                <c:pt idx="2684">
                  <c:v>38.966425000000001</c:v>
                </c:pt>
                <c:pt idx="2685">
                  <c:v>38.975113999999998</c:v>
                </c:pt>
                <c:pt idx="2686">
                  <c:v>38.983759999999997</c:v>
                </c:pt>
                <c:pt idx="2687">
                  <c:v>38.992362999999997</c:v>
                </c:pt>
                <c:pt idx="2688">
                  <c:v>39.000923</c:v>
                </c:pt>
                <c:pt idx="2689">
                  <c:v>39.009441000000002</c:v>
                </c:pt>
                <c:pt idx="2690">
                  <c:v>39.017916</c:v>
                </c:pt>
                <c:pt idx="2691">
                  <c:v>39.026349000000003</c:v>
                </c:pt>
                <c:pt idx="2692">
                  <c:v>39.034740999999997</c:v>
                </c:pt>
                <c:pt idx="2693">
                  <c:v>39.043089999999999</c:v>
                </c:pt>
                <c:pt idx="2694">
                  <c:v>39.051397999999999</c:v>
                </c:pt>
                <c:pt idx="2695">
                  <c:v>39.059665000000003</c:v>
                </c:pt>
                <c:pt idx="2696">
                  <c:v>39.067891000000003</c:v>
                </c:pt>
                <c:pt idx="2697">
                  <c:v>39.076076</c:v>
                </c:pt>
                <c:pt idx="2698">
                  <c:v>39.084220000000002</c:v>
                </c:pt>
                <c:pt idx="2699">
                  <c:v>39.092323</c:v>
                </c:pt>
                <c:pt idx="2700">
                  <c:v>39.100386999999998</c:v>
                </c:pt>
                <c:pt idx="2701">
                  <c:v>39.108409999999999</c:v>
                </c:pt>
                <c:pt idx="2702">
                  <c:v>39.116393000000002</c:v>
                </c:pt>
                <c:pt idx="2703">
                  <c:v>39.124336</c:v>
                </c:pt>
                <c:pt idx="2704">
                  <c:v>39.132240000000003</c:v>
                </c:pt>
                <c:pt idx="2705">
                  <c:v>39.140104000000001</c:v>
                </c:pt>
                <c:pt idx="2706">
                  <c:v>39.147928999999998</c:v>
                </c:pt>
                <c:pt idx="2707">
                  <c:v>39.155715000000001</c:v>
                </c:pt>
                <c:pt idx="2708">
                  <c:v>39.163462000000003</c:v>
                </c:pt>
                <c:pt idx="2709">
                  <c:v>39.171171000000001</c:v>
                </c:pt>
                <c:pt idx="2710">
                  <c:v>39.178840999999998</c:v>
                </c:pt>
                <c:pt idx="2711">
                  <c:v>39.186472000000002</c:v>
                </c:pt>
                <c:pt idx="2712">
                  <c:v>39.194065999999999</c:v>
                </c:pt>
                <c:pt idx="2713">
                  <c:v>39.201621000000003</c:v>
                </c:pt>
                <c:pt idx="2714">
                  <c:v>39.209139</c:v>
                </c:pt>
                <c:pt idx="2715">
                  <c:v>39.216619000000001</c:v>
                </c:pt>
                <c:pt idx="2716">
                  <c:v>39.224062000000004</c:v>
                </c:pt>
                <c:pt idx="2717">
                  <c:v>39.231468</c:v>
                </c:pt>
                <c:pt idx="2718">
                  <c:v>39.238835999999999</c:v>
                </c:pt>
                <c:pt idx="2719">
                  <c:v>39.246167999999997</c:v>
                </c:pt>
                <c:pt idx="2720">
                  <c:v>39.253463000000004</c:v>
                </c:pt>
                <c:pt idx="2721">
                  <c:v>39.260720999999997</c:v>
                </c:pt>
                <c:pt idx="2722">
                  <c:v>39.267943000000002</c:v>
                </c:pt>
                <c:pt idx="2723">
                  <c:v>39.275128000000002</c:v>
                </c:pt>
                <c:pt idx="2724">
                  <c:v>39.282277999999998</c:v>
                </c:pt>
                <c:pt idx="2725">
                  <c:v>39.289391999999999</c:v>
                </c:pt>
                <c:pt idx="2726">
                  <c:v>39.296469999999999</c:v>
                </c:pt>
                <c:pt idx="2727">
                  <c:v>39.303511999999998</c:v>
                </c:pt>
                <c:pt idx="2728">
                  <c:v>39.310518999999999</c:v>
                </c:pt>
                <c:pt idx="2729">
                  <c:v>39.317490999999997</c:v>
                </c:pt>
                <c:pt idx="2730">
                  <c:v>39.324427999999997</c:v>
                </c:pt>
                <c:pt idx="2731">
                  <c:v>39.331328999999997</c:v>
                </c:pt>
                <c:pt idx="2732">
                  <c:v>39.338197000000001</c:v>
                </c:pt>
                <c:pt idx="2733">
                  <c:v>39.345028999999997</c:v>
                </c:pt>
                <c:pt idx="2734">
                  <c:v>39.351827</c:v>
                </c:pt>
                <c:pt idx="2735">
                  <c:v>39.358590999999997</c:v>
                </c:pt>
                <c:pt idx="2736">
                  <c:v>39.365321000000002</c:v>
                </c:pt>
                <c:pt idx="2737">
                  <c:v>39.372017</c:v>
                </c:pt>
                <c:pt idx="2738">
                  <c:v>39.378678999999998</c:v>
                </c:pt>
                <c:pt idx="2739">
                  <c:v>39.385306999999997</c:v>
                </c:pt>
                <c:pt idx="2740">
                  <c:v>39.391902000000002</c:v>
                </c:pt>
                <c:pt idx="2741">
                  <c:v>39.398463999999997</c:v>
                </c:pt>
                <c:pt idx="2742">
                  <c:v>39.404992</c:v>
                </c:pt>
                <c:pt idx="2743">
                  <c:v>39.411487000000001</c:v>
                </c:pt>
                <c:pt idx="2744">
                  <c:v>39.417949999999998</c:v>
                </c:pt>
                <c:pt idx="2745">
                  <c:v>39.424379999999999</c:v>
                </c:pt>
                <c:pt idx="2746">
                  <c:v>39.430776999999999</c:v>
                </c:pt>
                <c:pt idx="2747">
                  <c:v>39.437142000000001</c:v>
                </c:pt>
                <c:pt idx="2748">
                  <c:v>39.443474999999999</c:v>
                </c:pt>
                <c:pt idx="2749">
                  <c:v>39.449775000000002</c:v>
                </c:pt>
                <c:pt idx="2750">
                  <c:v>39.456043999999999</c:v>
                </c:pt>
                <c:pt idx="2751">
                  <c:v>39.462280999999997</c:v>
                </c:pt>
                <c:pt idx="2752">
                  <c:v>39.468485999999999</c:v>
                </c:pt>
                <c:pt idx="2753">
                  <c:v>39.474659000000003</c:v>
                </c:pt>
                <c:pt idx="2754">
                  <c:v>39.480801</c:v>
                </c:pt>
                <c:pt idx="2755">
                  <c:v>39.486911999999997</c:v>
                </c:pt>
                <c:pt idx="2756">
                  <c:v>39.492992000000001</c:v>
                </c:pt>
                <c:pt idx="2757">
                  <c:v>39.499040999999998</c:v>
                </c:pt>
                <c:pt idx="2758">
                  <c:v>39.505059000000003</c:v>
                </c:pt>
                <c:pt idx="2759">
                  <c:v>39.511046999999998</c:v>
                </c:pt>
                <c:pt idx="2760">
                  <c:v>39.517003000000003</c:v>
                </c:pt>
                <c:pt idx="2761">
                  <c:v>39.522930000000002</c:v>
                </c:pt>
                <c:pt idx="2762">
                  <c:v>39.528826000000002</c:v>
                </c:pt>
                <c:pt idx="2763">
                  <c:v>39.534692</c:v>
                </c:pt>
                <c:pt idx="2764">
                  <c:v>39.540528000000002</c:v>
                </c:pt>
                <c:pt idx="2765">
                  <c:v>39.546334999999999</c:v>
                </c:pt>
                <c:pt idx="2766">
                  <c:v>39.552110999999996</c:v>
                </c:pt>
                <c:pt idx="2767">
                  <c:v>39.557858000000003</c:v>
                </c:pt>
                <c:pt idx="2768">
                  <c:v>39.563575999999998</c:v>
                </c:pt>
                <c:pt idx="2769">
                  <c:v>39.569263999999997</c:v>
                </c:pt>
                <c:pt idx="2770">
                  <c:v>39.574924000000003</c:v>
                </c:pt>
                <c:pt idx="2771">
                  <c:v>39.580553999999999</c:v>
                </c:pt>
                <c:pt idx="2772">
                  <c:v>39.586154999999998</c:v>
                </c:pt>
                <c:pt idx="2773">
                  <c:v>39.591726999999999</c:v>
                </c:pt>
                <c:pt idx="2774">
                  <c:v>39.597270999999999</c:v>
                </c:pt>
                <c:pt idx="2775">
                  <c:v>39.602786000000002</c:v>
                </c:pt>
                <c:pt idx="2776">
                  <c:v>39.608272999999997</c:v>
                </c:pt>
                <c:pt idx="2777">
                  <c:v>39.613731999999999</c:v>
                </c:pt>
                <c:pt idx="2778">
                  <c:v>39.619163</c:v>
                </c:pt>
                <c:pt idx="2779">
                  <c:v>39.624564999999997</c:v>
                </c:pt>
                <c:pt idx="2780">
                  <c:v>39.629939999999998</c:v>
                </c:pt>
                <c:pt idx="2781">
                  <c:v>39.635286999999998</c:v>
                </c:pt>
                <c:pt idx="2782">
                  <c:v>39.640605999999998</c:v>
                </c:pt>
                <c:pt idx="2783">
                  <c:v>39.645898000000003</c:v>
                </c:pt>
                <c:pt idx="2784">
                  <c:v>39.651162999999997</c:v>
                </c:pt>
                <c:pt idx="2785">
                  <c:v>39.656399999999998</c:v>
                </c:pt>
                <c:pt idx="2786">
                  <c:v>39.661610000000003</c:v>
                </c:pt>
                <c:pt idx="2787">
                  <c:v>39.666792999999998</c:v>
                </c:pt>
                <c:pt idx="2788">
                  <c:v>39.671948999999998</c:v>
                </c:pt>
                <c:pt idx="2789">
                  <c:v>39.677078999999999</c:v>
                </c:pt>
                <c:pt idx="2790">
                  <c:v>39.682181999999997</c:v>
                </c:pt>
                <c:pt idx="2791">
                  <c:v>39.687258</c:v>
                </c:pt>
                <c:pt idx="2792">
                  <c:v>39.692307999999997</c:v>
                </c:pt>
                <c:pt idx="2793">
                  <c:v>39.697332000000003</c:v>
                </c:pt>
                <c:pt idx="2794">
                  <c:v>39.702330000000003</c:v>
                </c:pt>
                <c:pt idx="2795">
                  <c:v>39.707301000000001</c:v>
                </c:pt>
                <c:pt idx="2796">
                  <c:v>39.712246999999998</c:v>
                </c:pt>
                <c:pt idx="2797">
                  <c:v>39.717165999999999</c:v>
                </c:pt>
                <c:pt idx="2798">
                  <c:v>39.722060999999997</c:v>
                </c:pt>
                <c:pt idx="2799">
                  <c:v>39.726928999999998</c:v>
                </c:pt>
                <c:pt idx="2800">
                  <c:v>39.731771999999999</c:v>
                </c:pt>
                <c:pt idx="2801">
                  <c:v>39.73659</c:v>
                </c:pt>
                <c:pt idx="2802">
                  <c:v>39.741382999999999</c:v>
                </c:pt>
                <c:pt idx="2803">
                  <c:v>39.74615</c:v>
                </c:pt>
                <c:pt idx="2804">
                  <c:v>39.750892</c:v>
                </c:pt>
                <c:pt idx="2805">
                  <c:v>39.755609999999997</c:v>
                </c:pt>
                <c:pt idx="2806">
                  <c:v>39.760303</c:v>
                </c:pt>
                <c:pt idx="2807">
                  <c:v>39.764971000000003</c:v>
                </c:pt>
                <c:pt idx="2808">
                  <c:v>39.769613999999997</c:v>
                </c:pt>
                <c:pt idx="2809">
                  <c:v>39.774233000000002</c:v>
                </c:pt>
                <c:pt idx="2810">
                  <c:v>39.778827999999997</c:v>
                </c:pt>
                <c:pt idx="2811">
                  <c:v>39.783399000000003</c:v>
                </c:pt>
                <c:pt idx="2812">
                  <c:v>39.787945000000001</c:v>
                </c:pt>
                <c:pt idx="2813">
                  <c:v>39.792467000000002</c:v>
                </c:pt>
                <c:pt idx="2814">
                  <c:v>39.796965999999998</c:v>
                </c:pt>
                <c:pt idx="2815">
                  <c:v>39.801440999999997</c:v>
                </c:pt>
                <c:pt idx="2816">
                  <c:v>39.805892</c:v>
                </c:pt>
                <c:pt idx="2817">
                  <c:v>39.810319</c:v>
                </c:pt>
                <c:pt idx="2818">
                  <c:v>39.814723000000001</c:v>
                </c:pt>
                <c:pt idx="2819">
                  <c:v>39.819102999999998</c:v>
                </c:pt>
                <c:pt idx="2820">
                  <c:v>39.823461000000002</c:v>
                </c:pt>
                <c:pt idx="2821">
                  <c:v>39.827795000000002</c:v>
                </c:pt>
                <c:pt idx="2822">
                  <c:v>39.832106000000003</c:v>
                </c:pt>
                <c:pt idx="2823">
                  <c:v>39.836393999999999</c:v>
                </c:pt>
                <c:pt idx="2824">
                  <c:v>39.840659000000002</c:v>
                </c:pt>
                <c:pt idx="2825">
                  <c:v>39.844901999999998</c:v>
                </c:pt>
                <c:pt idx="2826">
                  <c:v>39.849122000000001</c:v>
                </c:pt>
                <c:pt idx="2827">
                  <c:v>39.853318999999999</c:v>
                </c:pt>
                <c:pt idx="2828">
                  <c:v>39.857494000000003</c:v>
                </c:pt>
                <c:pt idx="2829">
                  <c:v>39.861646</c:v>
                </c:pt>
                <c:pt idx="2830">
                  <c:v>39.865775999999997</c:v>
                </c:pt>
                <c:pt idx="2831">
                  <c:v>39.869883999999999</c:v>
                </c:pt>
                <c:pt idx="2832">
                  <c:v>39.87397</c:v>
                </c:pt>
                <c:pt idx="2833">
                  <c:v>39.878034999999997</c:v>
                </c:pt>
                <c:pt idx="2834">
                  <c:v>39.882077000000002</c:v>
                </c:pt>
                <c:pt idx="2835">
                  <c:v>39.886096999999999</c:v>
                </c:pt>
                <c:pt idx="2836">
                  <c:v>39.890096</c:v>
                </c:pt>
                <c:pt idx="2837">
                  <c:v>39.894072999999999</c:v>
                </c:pt>
                <c:pt idx="2838">
                  <c:v>39.898029000000001</c:v>
                </c:pt>
                <c:pt idx="2839">
                  <c:v>39.901963000000002</c:v>
                </c:pt>
                <c:pt idx="2840">
                  <c:v>39.905875999999999</c:v>
                </c:pt>
                <c:pt idx="2841">
                  <c:v>39.909768</c:v>
                </c:pt>
                <c:pt idx="2842">
                  <c:v>39.913639000000003</c:v>
                </c:pt>
                <c:pt idx="2843">
                  <c:v>39.917487999999999</c:v>
                </c:pt>
                <c:pt idx="2844">
                  <c:v>39.921317000000002</c:v>
                </c:pt>
                <c:pt idx="2845">
                  <c:v>39.925125000000001</c:v>
                </c:pt>
                <c:pt idx="2846">
                  <c:v>39.928911999999997</c:v>
                </c:pt>
                <c:pt idx="2847">
                  <c:v>39.932679</c:v>
                </c:pt>
                <c:pt idx="2848">
                  <c:v>39.936425</c:v>
                </c:pt>
                <c:pt idx="2849">
                  <c:v>39.940151</c:v>
                </c:pt>
                <c:pt idx="2850">
                  <c:v>39.943855999999997</c:v>
                </c:pt>
                <c:pt idx="2851">
                  <c:v>39.947541000000001</c:v>
                </c:pt>
                <c:pt idx="2852">
                  <c:v>39.951205999999999</c:v>
                </c:pt>
                <c:pt idx="2853">
                  <c:v>39.95485</c:v>
                </c:pt>
                <c:pt idx="2854">
                  <c:v>39.958475</c:v>
                </c:pt>
                <c:pt idx="2855">
                  <c:v>39.96208</c:v>
                </c:pt>
                <c:pt idx="2856">
                  <c:v>39.965665000000001</c:v>
                </c:pt>
                <c:pt idx="2857">
                  <c:v>39.969230000000003</c:v>
                </c:pt>
                <c:pt idx="2858">
                  <c:v>39.972776000000003</c:v>
                </c:pt>
                <c:pt idx="2859">
                  <c:v>39.976300999999999</c:v>
                </c:pt>
                <c:pt idx="2860">
                  <c:v>39.979807999999998</c:v>
                </c:pt>
                <c:pt idx="2861">
                  <c:v>39.983294999999998</c:v>
                </c:pt>
                <c:pt idx="2862">
                  <c:v>39.986763000000003</c:v>
                </c:pt>
                <c:pt idx="2863">
                  <c:v>39.990211000000002</c:v>
                </c:pt>
                <c:pt idx="2864">
                  <c:v>39.993640999999997</c:v>
                </c:pt>
                <c:pt idx="2865">
                  <c:v>39.997050999999999</c:v>
                </c:pt>
                <c:pt idx="2866">
                  <c:v>40.000442</c:v>
                </c:pt>
                <c:pt idx="2867">
                  <c:v>40.003815000000003</c:v>
                </c:pt>
                <c:pt idx="2868">
                  <c:v>40.007168</c:v>
                </c:pt>
                <c:pt idx="2869">
                  <c:v>40.010503</c:v>
                </c:pt>
                <c:pt idx="2870">
                  <c:v>40.013818999999998</c:v>
                </c:pt>
                <c:pt idx="2871">
                  <c:v>40.017116999999999</c:v>
                </c:pt>
                <c:pt idx="2872">
                  <c:v>40.020395999999998</c:v>
                </c:pt>
                <c:pt idx="2873">
                  <c:v>40.023657</c:v>
                </c:pt>
                <c:pt idx="2874">
                  <c:v>40.026899999999998</c:v>
                </c:pt>
                <c:pt idx="2875">
                  <c:v>40.030124000000001</c:v>
                </c:pt>
                <c:pt idx="2876">
                  <c:v>40.033329999999999</c:v>
                </c:pt>
                <c:pt idx="2877">
                  <c:v>40.036518000000001</c:v>
                </c:pt>
                <c:pt idx="2878">
                  <c:v>40.039687999999998</c:v>
                </c:pt>
                <c:pt idx="2879">
                  <c:v>40.042839999999998</c:v>
                </c:pt>
                <c:pt idx="2880">
                  <c:v>40.045974000000001</c:v>
                </c:pt>
                <c:pt idx="2881">
                  <c:v>40.04909</c:v>
                </c:pt>
                <c:pt idx="2882">
                  <c:v>40.052188999999998</c:v>
                </c:pt>
                <c:pt idx="2883">
                  <c:v>40.05527</c:v>
                </c:pt>
                <c:pt idx="2884">
                  <c:v>40.058334000000002</c:v>
                </c:pt>
                <c:pt idx="2885">
                  <c:v>40.06138</c:v>
                </c:pt>
                <c:pt idx="2886">
                  <c:v>40.064408</c:v>
                </c:pt>
                <c:pt idx="2887">
                  <c:v>40.067419999999998</c:v>
                </c:pt>
                <c:pt idx="2888">
                  <c:v>40.070414</c:v>
                </c:pt>
                <c:pt idx="2889">
                  <c:v>40.073391000000001</c:v>
                </c:pt>
                <c:pt idx="2890">
                  <c:v>40.076351000000003</c:v>
                </c:pt>
                <c:pt idx="2891">
                  <c:v>40.079293999999997</c:v>
                </c:pt>
                <c:pt idx="2892">
                  <c:v>40.08222</c:v>
                </c:pt>
                <c:pt idx="2893">
                  <c:v>40.085129000000002</c:v>
                </c:pt>
                <c:pt idx="2894">
                  <c:v>40.088020999999998</c:v>
                </c:pt>
                <c:pt idx="2895">
                  <c:v>40.090896999999998</c:v>
                </c:pt>
                <c:pt idx="2896">
                  <c:v>40.093755999999999</c:v>
                </c:pt>
                <c:pt idx="2897">
                  <c:v>40.096598</c:v>
                </c:pt>
                <c:pt idx="2898">
                  <c:v>40.099423999999999</c:v>
                </c:pt>
                <c:pt idx="2899">
                  <c:v>40.102232999999998</c:v>
                </c:pt>
                <c:pt idx="2900">
                  <c:v>40.105026000000002</c:v>
                </c:pt>
                <c:pt idx="2901">
                  <c:v>40.107802999999997</c:v>
                </c:pt>
                <c:pt idx="2902">
                  <c:v>40.110562999999999</c:v>
                </c:pt>
                <c:pt idx="2903">
                  <c:v>40.113308000000004</c:v>
                </c:pt>
                <c:pt idx="2904">
                  <c:v>40.116036000000001</c:v>
                </c:pt>
                <c:pt idx="2905">
                  <c:v>40.118749000000001</c:v>
                </c:pt>
                <c:pt idx="2906">
                  <c:v>40.121445000000001</c:v>
                </c:pt>
                <c:pt idx="2907">
                  <c:v>40.124124999999999</c:v>
                </c:pt>
                <c:pt idx="2908">
                  <c:v>40.12679</c:v>
                </c:pt>
                <c:pt idx="2909">
                  <c:v>40.129438999999998</c:v>
                </c:pt>
                <c:pt idx="2910">
                  <c:v>40.132072000000001</c:v>
                </c:pt>
                <c:pt idx="2911">
                  <c:v>40.134689999999999</c:v>
                </c:pt>
                <c:pt idx="2912">
                  <c:v>40.137292000000002</c:v>
                </c:pt>
                <c:pt idx="2913">
                  <c:v>40.139879000000001</c:v>
                </c:pt>
                <c:pt idx="2914">
                  <c:v>40.142449999999997</c:v>
                </c:pt>
                <c:pt idx="2915">
                  <c:v>40.145006000000002</c:v>
                </c:pt>
                <c:pt idx="2916">
                  <c:v>40.147547000000003</c:v>
                </c:pt>
                <c:pt idx="2917">
                  <c:v>40.150072999999999</c:v>
                </c:pt>
                <c:pt idx="2918">
                  <c:v>40.152583</c:v>
                </c:pt>
                <c:pt idx="2919">
                  <c:v>40.155078000000003</c:v>
                </c:pt>
                <c:pt idx="2920">
                  <c:v>40.157558999999999</c:v>
                </c:pt>
                <c:pt idx="2921">
                  <c:v>40.160024</c:v>
                </c:pt>
                <c:pt idx="2922">
                  <c:v>40.162474000000003</c:v>
                </c:pt>
                <c:pt idx="2923">
                  <c:v>40.164909999999999</c:v>
                </c:pt>
                <c:pt idx="2924">
                  <c:v>40.167330999999997</c:v>
                </c:pt>
                <c:pt idx="2925">
                  <c:v>40.169736999999998</c:v>
                </c:pt>
                <c:pt idx="2926">
                  <c:v>40.172128999999998</c:v>
                </c:pt>
                <c:pt idx="2927">
                  <c:v>40.174506000000001</c:v>
                </c:pt>
                <c:pt idx="2928">
                  <c:v>40.176869000000003</c:v>
                </c:pt>
                <c:pt idx="2929">
                  <c:v>40.179217000000001</c:v>
                </c:pt>
                <c:pt idx="2930">
                  <c:v>40.181550999999999</c:v>
                </c:pt>
                <c:pt idx="2931">
                  <c:v>40.183869999999999</c:v>
                </c:pt>
                <c:pt idx="2932">
                  <c:v>40.186174999999999</c:v>
                </c:pt>
                <c:pt idx="2933">
                  <c:v>40.188465999999998</c:v>
                </c:pt>
                <c:pt idx="2934">
                  <c:v>40.190742999999998</c:v>
                </c:pt>
                <c:pt idx="2935">
                  <c:v>40.193005999999997</c:v>
                </c:pt>
                <c:pt idx="2936">
                  <c:v>40.195255000000003</c:v>
                </c:pt>
                <c:pt idx="2937">
                  <c:v>40.197490000000002</c:v>
                </c:pt>
                <c:pt idx="2938">
                  <c:v>40.199711000000001</c:v>
                </c:pt>
                <c:pt idx="2939">
                  <c:v>40.201917999999999</c:v>
                </c:pt>
                <c:pt idx="2940">
                  <c:v>40.204112000000002</c:v>
                </c:pt>
                <c:pt idx="2941">
                  <c:v>40.206291999999998</c:v>
                </c:pt>
                <c:pt idx="2942">
                  <c:v>40.208458</c:v>
                </c:pt>
                <c:pt idx="2943">
                  <c:v>40.210610000000003</c:v>
                </c:pt>
                <c:pt idx="2944">
                  <c:v>40.212749000000002</c:v>
                </c:pt>
                <c:pt idx="2945">
                  <c:v>40.214874999999999</c:v>
                </c:pt>
                <c:pt idx="2946">
                  <c:v>40.216987000000003</c:v>
                </c:pt>
                <c:pt idx="2947">
                  <c:v>40.219085</c:v>
                </c:pt>
                <c:pt idx="2948">
                  <c:v>40.221170999999998</c:v>
                </c:pt>
                <c:pt idx="2949">
                  <c:v>40.223242999999997</c:v>
                </c:pt>
                <c:pt idx="2950">
                  <c:v>40.225301999999999</c:v>
                </c:pt>
                <c:pt idx="2951">
                  <c:v>40.227347999999999</c:v>
                </c:pt>
                <c:pt idx="2952">
                  <c:v>40.229380999999997</c:v>
                </c:pt>
                <c:pt idx="2953">
                  <c:v>40.231400000000001</c:v>
                </c:pt>
                <c:pt idx="2954">
                  <c:v>40.233407</c:v>
                </c:pt>
                <c:pt idx="2955">
                  <c:v>40.235401000000003</c:v>
                </c:pt>
                <c:pt idx="2956">
                  <c:v>40.237381999999997</c:v>
                </c:pt>
                <c:pt idx="2957">
                  <c:v>40.239350000000002</c:v>
                </c:pt>
                <c:pt idx="2958">
                  <c:v>40.241306000000002</c:v>
                </c:pt>
                <c:pt idx="2959">
                  <c:v>40.243248999999999</c:v>
                </c:pt>
                <c:pt idx="2960">
                  <c:v>40.245179</c:v>
                </c:pt>
                <c:pt idx="2961">
                  <c:v>40.247096999999997</c:v>
                </c:pt>
                <c:pt idx="2962">
                  <c:v>40.249001999999997</c:v>
                </c:pt>
                <c:pt idx="2963">
                  <c:v>40.250894000000002</c:v>
                </c:pt>
                <c:pt idx="2964">
                  <c:v>40.252774000000002</c:v>
                </c:pt>
                <c:pt idx="2965">
                  <c:v>40.254641999999997</c:v>
                </c:pt>
                <c:pt idx="2966">
                  <c:v>40.256498000000001</c:v>
                </c:pt>
                <c:pt idx="2967">
                  <c:v>40.258341000000001</c:v>
                </c:pt>
                <c:pt idx="2968">
                  <c:v>40.260171999999997</c:v>
                </c:pt>
                <c:pt idx="2969">
                  <c:v>40.261991000000002</c:v>
                </c:pt>
                <c:pt idx="2970">
                  <c:v>40.263796999999997</c:v>
                </c:pt>
                <c:pt idx="2971">
                  <c:v>40.265591999999998</c:v>
                </c:pt>
                <c:pt idx="2972">
                  <c:v>40.267375000000001</c:v>
                </c:pt>
                <c:pt idx="2973">
                  <c:v>40.269145999999999</c:v>
                </c:pt>
                <c:pt idx="2974">
                  <c:v>40.270904000000002</c:v>
                </c:pt>
                <c:pt idx="2975">
                  <c:v>40.272651000000003</c:v>
                </c:pt>
                <c:pt idx="2976">
                  <c:v>40.274386</c:v>
                </c:pt>
                <c:pt idx="2977">
                  <c:v>40.276110000000003</c:v>
                </c:pt>
                <c:pt idx="2978">
                  <c:v>40.277822</c:v>
                </c:pt>
                <c:pt idx="2979">
                  <c:v>40.279522</c:v>
                </c:pt>
                <c:pt idx="2980">
                  <c:v>40.281210000000002</c:v>
                </c:pt>
                <c:pt idx="2981">
                  <c:v>40.282887000000002</c:v>
                </c:pt>
                <c:pt idx="2982">
                  <c:v>40.284551999999998</c:v>
                </c:pt>
                <c:pt idx="2983">
                  <c:v>40.286206</c:v>
                </c:pt>
                <c:pt idx="2984">
                  <c:v>40.287849000000001</c:v>
                </c:pt>
                <c:pt idx="2985">
                  <c:v>40.289479999999998</c:v>
                </c:pt>
                <c:pt idx="2986">
                  <c:v>40.2911</c:v>
                </c:pt>
                <c:pt idx="2987">
                  <c:v>40.292707999999998</c:v>
                </c:pt>
                <c:pt idx="2988">
                  <c:v>40.294305999999999</c:v>
                </c:pt>
                <c:pt idx="2989">
                  <c:v>40.295892000000002</c:v>
                </c:pt>
                <c:pt idx="2990">
                  <c:v>40.297466999999997</c:v>
                </c:pt>
                <c:pt idx="2991">
                  <c:v>40.299030999999999</c:v>
                </c:pt>
                <c:pt idx="2992">
                  <c:v>40.300584000000001</c:v>
                </c:pt>
                <c:pt idx="2993">
                  <c:v>40.302126000000001</c:v>
                </c:pt>
                <c:pt idx="2994">
                  <c:v>40.303657000000001</c:v>
                </c:pt>
                <c:pt idx="2995">
                  <c:v>40.305177</c:v>
                </c:pt>
                <c:pt idx="2996">
                  <c:v>40.306685999999999</c:v>
                </c:pt>
                <c:pt idx="2997">
                  <c:v>40.308185000000002</c:v>
                </c:pt>
                <c:pt idx="2998">
                  <c:v>40.309672999999997</c:v>
                </c:pt>
                <c:pt idx="2999">
                  <c:v>40.311149999999998</c:v>
                </c:pt>
                <c:pt idx="3000">
                  <c:v>40.312615999999998</c:v>
                </c:pt>
                <c:pt idx="3001">
                  <c:v>40.314072000000003</c:v>
                </c:pt>
                <c:pt idx="3002">
                  <c:v>40.315517</c:v>
                </c:pt>
                <c:pt idx="3003">
                  <c:v>40.316952000000001</c:v>
                </c:pt>
                <c:pt idx="3004">
                  <c:v>40.318376000000001</c:v>
                </c:pt>
                <c:pt idx="3005">
                  <c:v>40.319789999999998</c:v>
                </c:pt>
                <c:pt idx="3006">
                  <c:v>40.321193000000001</c:v>
                </c:pt>
                <c:pt idx="3007">
                  <c:v>40.322586000000001</c:v>
                </c:pt>
                <c:pt idx="3008">
                  <c:v>40.323968999999998</c:v>
                </c:pt>
                <c:pt idx="3009">
                  <c:v>40.325341000000002</c:v>
                </c:pt>
                <c:pt idx="3010">
                  <c:v>40.326703999999999</c:v>
                </c:pt>
                <c:pt idx="3011">
                  <c:v>40.328055999999997</c:v>
                </c:pt>
                <c:pt idx="3012">
                  <c:v>40.329397999999998</c:v>
                </c:pt>
                <c:pt idx="3013">
                  <c:v>40.330728999999998</c:v>
                </c:pt>
                <c:pt idx="3014">
                  <c:v>40.332051</c:v>
                </c:pt>
                <c:pt idx="3015">
                  <c:v>40.333362999999999</c:v>
                </c:pt>
                <c:pt idx="3016">
                  <c:v>40.334665000000001</c:v>
                </c:pt>
                <c:pt idx="3017">
                  <c:v>40.335957000000001</c:v>
                </c:pt>
                <c:pt idx="3018">
                  <c:v>40.337238999999997</c:v>
                </c:pt>
                <c:pt idx="3019">
                  <c:v>40.338510999999997</c:v>
                </c:pt>
                <c:pt idx="3020">
                  <c:v>40.339773000000001</c:v>
                </c:pt>
                <c:pt idx="3021">
                  <c:v>40.341025999999999</c:v>
                </c:pt>
                <c:pt idx="3022">
                  <c:v>40.342267999999997</c:v>
                </c:pt>
                <c:pt idx="3023">
                  <c:v>40.343502000000001</c:v>
                </c:pt>
                <c:pt idx="3024">
                  <c:v>40.344724999999997</c:v>
                </c:pt>
                <c:pt idx="3025">
                  <c:v>40.345939000000001</c:v>
                </c:pt>
                <c:pt idx="3026">
                  <c:v>40.347144</c:v>
                </c:pt>
                <c:pt idx="3027">
                  <c:v>40.348339000000003</c:v>
                </c:pt>
                <c:pt idx="3028">
                  <c:v>40.349524000000002</c:v>
                </c:pt>
                <c:pt idx="3029">
                  <c:v>40.350700000000003</c:v>
                </c:pt>
                <c:pt idx="3030">
                  <c:v>40.351866999999999</c:v>
                </c:pt>
                <c:pt idx="3031">
                  <c:v>40.353023999999998</c:v>
                </c:pt>
                <c:pt idx="3032">
                  <c:v>40.354171999999998</c:v>
                </c:pt>
                <c:pt idx="3033">
                  <c:v>40.355310000000003</c:v>
                </c:pt>
                <c:pt idx="3034">
                  <c:v>40.356439999999999</c:v>
                </c:pt>
                <c:pt idx="3035">
                  <c:v>40.357559999999999</c:v>
                </c:pt>
                <c:pt idx="3036">
                  <c:v>40.358671000000001</c:v>
                </c:pt>
                <c:pt idx="3037">
                  <c:v>40.359772999999997</c:v>
                </c:pt>
                <c:pt idx="3038">
                  <c:v>40.360866000000001</c:v>
                </c:pt>
                <c:pt idx="3039">
                  <c:v>40.36195</c:v>
                </c:pt>
                <c:pt idx="3040">
                  <c:v>40.363024000000003</c:v>
                </c:pt>
                <c:pt idx="3041">
                  <c:v>40.364089999999997</c:v>
                </c:pt>
                <c:pt idx="3042">
                  <c:v>40.365147</c:v>
                </c:pt>
                <c:pt idx="3043">
                  <c:v>40.366194999999998</c:v>
                </c:pt>
                <c:pt idx="3044">
                  <c:v>40.367234000000003</c:v>
                </c:pt>
                <c:pt idx="3045">
                  <c:v>40.368264000000003</c:v>
                </c:pt>
                <c:pt idx="3046">
                  <c:v>40.369286000000002</c:v>
                </c:pt>
                <c:pt idx="3047">
                  <c:v>40.370299000000003</c:v>
                </c:pt>
                <c:pt idx="3048">
                  <c:v>40.371302999999997</c:v>
                </c:pt>
                <c:pt idx="3049">
                  <c:v>40.372298000000001</c:v>
                </c:pt>
                <c:pt idx="3050">
                  <c:v>40.373285000000003</c:v>
                </c:pt>
                <c:pt idx="3051">
                  <c:v>40.374262999999999</c:v>
                </c:pt>
                <c:pt idx="3052">
                  <c:v>40.375233000000001</c:v>
                </c:pt>
                <c:pt idx="3053">
                  <c:v>40.376193999999998</c:v>
                </c:pt>
                <c:pt idx="3054">
                  <c:v>40.377146000000003</c:v>
                </c:pt>
                <c:pt idx="3055">
                  <c:v>40.37809</c:v>
                </c:pt>
                <c:pt idx="3056">
                  <c:v>40.379026000000003</c:v>
                </c:pt>
                <c:pt idx="3057">
                  <c:v>40.379953</c:v>
                </c:pt>
                <c:pt idx="3058">
                  <c:v>40.380871999999997</c:v>
                </c:pt>
                <c:pt idx="3059">
                  <c:v>40.381782999999999</c:v>
                </c:pt>
                <c:pt idx="3060">
                  <c:v>40.382685000000002</c:v>
                </c:pt>
                <c:pt idx="3061">
                  <c:v>40.383578999999997</c:v>
                </c:pt>
                <c:pt idx="3062">
                  <c:v>40.384464999999999</c:v>
                </c:pt>
                <c:pt idx="3063">
                  <c:v>40.385342999999999</c:v>
                </c:pt>
                <c:pt idx="3064">
                  <c:v>40.386212</c:v>
                </c:pt>
                <c:pt idx="3065">
                  <c:v>40.387073999999998</c:v>
                </c:pt>
                <c:pt idx="3066">
                  <c:v>40.387926999999998</c:v>
                </c:pt>
                <c:pt idx="3067">
                  <c:v>40.388772000000003</c:v>
                </c:pt>
                <c:pt idx="3068">
                  <c:v>40.389609</c:v>
                </c:pt>
                <c:pt idx="3069">
                  <c:v>40.390439000000001</c:v>
                </c:pt>
                <c:pt idx="3070">
                  <c:v>40.391260000000003</c:v>
                </c:pt>
                <c:pt idx="3071">
                  <c:v>40.392074000000001</c:v>
                </c:pt>
                <c:pt idx="3072">
                  <c:v>40.392879000000001</c:v>
                </c:pt>
                <c:pt idx="3073">
                  <c:v>40.393676999999997</c:v>
                </c:pt>
                <c:pt idx="3074">
                  <c:v>40.394466999999999</c:v>
                </c:pt>
                <c:pt idx="3075">
                  <c:v>40.395249</c:v>
                </c:pt>
                <c:pt idx="3076">
                  <c:v>40.396023</c:v>
                </c:pt>
                <c:pt idx="3077">
                  <c:v>40.396790000000003</c:v>
                </c:pt>
                <c:pt idx="3078">
                  <c:v>40.397548999999998</c:v>
                </c:pt>
                <c:pt idx="3079">
                  <c:v>40.398299999999999</c:v>
                </c:pt>
                <c:pt idx="3080">
                  <c:v>40.399044000000004</c:v>
                </c:pt>
                <c:pt idx="3081">
                  <c:v>40.39978</c:v>
                </c:pt>
                <c:pt idx="3082">
                  <c:v>40.400508000000002</c:v>
                </c:pt>
                <c:pt idx="3083">
                  <c:v>40.401229000000001</c:v>
                </c:pt>
                <c:pt idx="3084">
                  <c:v>40.401943000000003</c:v>
                </c:pt>
                <c:pt idx="3085">
                  <c:v>40.402648999999997</c:v>
                </c:pt>
                <c:pt idx="3086">
                  <c:v>40.403348000000001</c:v>
                </c:pt>
                <c:pt idx="3087">
                  <c:v>40.404038999999997</c:v>
                </c:pt>
                <c:pt idx="3088">
                  <c:v>40.404722999999997</c:v>
                </c:pt>
                <c:pt idx="3089">
                  <c:v>40.405399000000003</c:v>
                </c:pt>
                <c:pt idx="3090">
                  <c:v>40.406067999999998</c:v>
                </c:pt>
                <c:pt idx="3091">
                  <c:v>40.406730000000003</c:v>
                </c:pt>
                <c:pt idx="3092">
                  <c:v>40.407384999999998</c:v>
                </c:pt>
                <c:pt idx="3093">
                  <c:v>40.408031999999999</c:v>
                </c:pt>
                <c:pt idx="3094">
                  <c:v>40.408673</c:v>
                </c:pt>
                <c:pt idx="3095">
                  <c:v>40.409306000000001</c:v>
                </c:pt>
                <c:pt idx="3096">
                  <c:v>40.409931999999998</c:v>
                </c:pt>
                <c:pt idx="3097">
                  <c:v>40.410550999999998</c:v>
                </c:pt>
                <c:pt idx="3098">
                  <c:v>40.411163000000002</c:v>
                </c:pt>
                <c:pt idx="3099">
                  <c:v>40.411766999999998</c:v>
                </c:pt>
                <c:pt idx="3100">
                  <c:v>40.412365000000001</c:v>
                </c:pt>
                <c:pt idx="3101">
                  <c:v>40.412956000000001</c:v>
                </c:pt>
                <c:pt idx="3102">
                  <c:v>40.413539999999998</c:v>
                </c:pt>
                <c:pt idx="3103">
                  <c:v>40.414116999999997</c:v>
                </c:pt>
                <c:pt idx="3104">
                  <c:v>40.414687000000001</c:v>
                </c:pt>
                <c:pt idx="3105">
                  <c:v>40.41525</c:v>
                </c:pt>
                <c:pt idx="3106">
                  <c:v>40.415806000000003</c:v>
                </c:pt>
                <c:pt idx="3107">
                  <c:v>40.416356</c:v>
                </c:pt>
                <c:pt idx="3108">
                  <c:v>40.416898000000003</c:v>
                </c:pt>
                <c:pt idx="3109">
                  <c:v>40.417434</c:v>
                </c:pt>
                <c:pt idx="3110">
                  <c:v>40.417963999999998</c:v>
                </c:pt>
                <c:pt idx="3111">
                  <c:v>40.418486000000001</c:v>
                </c:pt>
                <c:pt idx="3112">
                  <c:v>40.419001999999999</c:v>
                </c:pt>
                <c:pt idx="3113">
                  <c:v>40.419511</c:v>
                </c:pt>
                <c:pt idx="3114">
                  <c:v>40.420014000000002</c:v>
                </c:pt>
                <c:pt idx="3115">
                  <c:v>40.42051</c:v>
                </c:pt>
                <c:pt idx="3116">
                  <c:v>40.420999000000002</c:v>
                </c:pt>
                <c:pt idx="3117">
                  <c:v>40.421481999999997</c:v>
                </c:pt>
                <c:pt idx="3118">
                  <c:v>40.421959000000001</c:v>
                </c:pt>
                <c:pt idx="3119">
                  <c:v>40.422429000000001</c:v>
                </c:pt>
                <c:pt idx="3120">
                  <c:v>40.422891999999997</c:v>
                </c:pt>
                <c:pt idx="3121">
                  <c:v>40.423349000000002</c:v>
                </c:pt>
                <c:pt idx="3122">
                  <c:v>40.4238</c:v>
                </c:pt>
                <c:pt idx="3123">
                  <c:v>40.424244000000002</c:v>
                </c:pt>
                <c:pt idx="3124">
                  <c:v>40.424681999999997</c:v>
                </c:pt>
                <c:pt idx="3125">
                  <c:v>40.425114000000001</c:v>
                </c:pt>
                <c:pt idx="3126">
                  <c:v>40.425539000000001</c:v>
                </c:pt>
                <c:pt idx="3127">
                  <c:v>40.425958999999999</c:v>
                </c:pt>
                <c:pt idx="3128">
                  <c:v>40.426371000000003</c:v>
                </c:pt>
                <c:pt idx="3129">
                  <c:v>40.426777999999999</c:v>
                </c:pt>
                <c:pt idx="3130">
                  <c:v>40.427179000000002</c:v>
                </c:pt>
                <c:pt idx="3131">
                  <c:v>40.427573000000002</c:v>
                </c:pt>
                <c:pt idx="3132">
                  <c:v>40.427961000000003</c:v>
                </c:pt>
                <c:pt idx="3133">
                  <c:v>40.428342999999998</c:v>
                </c:pt>
                <c:pt idx="3134">
                  <c:v>40.428719000000001</c:v>
                </c:pt>
                <c:pt idx="3135">
                  <c:v>40.429088999999998</c:v>
                </c:pt>
                <c:pt idx="3136">
                  <c:v>40.429453000000002</c:v>
                </c:pt>
                <c:pt idx="3137">
                  <c:v>40.429811000000001</c:v>
                </c:pt>
                <c:pt idx="3138">
                  <c:v>40.430163</c:v>
                </c:pt>
                <c:pt idx="3139">
                  <c:v>40.430509000000001</c:v>
                </c:pt>
                <c:pt idx="3140">
                  <c:v>40.430849000000002</c:v>
                </c:pt>
                <c:pt idx="3141">
                  <c:v>40.431182999999997</c:v>
                </c:pt>
                <c:pt idx="3142">
                  <c:v>40.431511</c:v>
                </c:pt>
                <c:pt idx="3143">
                  <c:v>40.431832999999997</c:v>
                </c:pt>
                <c:pt idx="3144">
                  <c:v>40.43215</c:v>
                </c:pt>
                <c:pt idx="3145">
                  <c:v>40.432459999999999</c:v>
                </c:pt>
                <c:pt idx="3146">
                  <c:v>40.432765000000003</c:v>
                </c:pt>
                <c:pt idx="3147">
                  <c:v>40.433064999999999</c:v>
                </c:pt>
                <c:pt idx="3148">
                  <c:v>40.433357999999998</c:v>
                </c:pt>
                <c:pt idx="3149">
                  <c:v>40.433646000000003</c:v>
                </c:pt>
                <c:pt idx="3150">
                  <c:v>40.433928000000002</c:v>
                </c:pt>
                <c:pt idx="3151">
                  <c:v>40.434204000000001</c:v>
                </c:pt>
                <c:pt idx="3152">
                  <c:v>40.434474999999999</c:v>
                </c:pt>
                <c:pt idx="3153">
                  <c:v>40.434739999999998</c:v>
                </c:pt>
                <c:pt idx="3154">
                  <c:v>40.434998999999998</c:v>
                </c:pt>
                <c:pt idx="3155">
                  <c:v>40.435253000000003</c:v>
                </c:pt>
                <c:pt idx="3156">
                  <c:v>40.435501000000002</c:v>
                </c:pt>
                <c:pt idx="3157">
                  <c:v>40.435744</c:v>
                </c:pt>
                <c:pt idx="3158">
                  <c:v>40.435982000000003</c:v>
                </c:pt>
                <c:pt idx="3159">
                  <c:v>40.436213000000002</c:v>
                </c:pt>
                <c:pt idx="3160">
                  <c:v>40.436439999999997</c:v>
                </c:pt>
                <c:pt idx="3161">
                  <c:v>40.436661000000001</c:v>
                </c:pt>
                <c:pt idx="3162">
                  <c:v>40.436875999999998</c:v>
                </c:pt>
                <c:pt idx="3163">
                  <c:v>40.437086000000001</c:v>
                </c:pt>
                <c:pt idx="3164">
                  <c:v>40.437291000000002</c:v>
                </c:pt>
                <c:pt idx="3165">
                  <c:v>40.437489999999997</c:v>
                </c:pt>
                <c:pt idx="3166">
                  <c:v>40.437683999999997</c:v>
                </c:pt>
                <c:pt idx="3167">
                  <c:v>40.437873000000003</c:v>
                </c:pt>
                <c:pt idx="3168">
                  <c:v>40.438057000000001</c:v>
                </c:pt>
                <c:pt idx="3169">
                  <c:v>40.438234999999999</c:v>
                </c:pt>
                <c:pt idx="3170">
                  <c:v>40.438408000000003</c:v>
                </c:pt>
                <c:pt idx="3171">
                  <c:v>40.438575999999998</c:v>
                </c:pt>
                <c:pt idx="3172">
                  <c:v>40.438738000000001</c:v>
                </c:pt>
                <c:pt idx="3173">
                  <c:v>40.438896</c:v>
                </c:pt>
                <c:pt idx="3174">
                  <c:v>40.439048</c:v>
                </c:pt>
                <c:pt idx="3175">
                  <c:v>40.439194999999998</c:v>
                </c:pt>
                <c:pt idx="3176">
                  <c:v>40.439337000000002</c:v>
                </c:pt>
                <c:pt idx="3177">
                  <c:v>40.439473999999997</c:v>
                </c:pt>
                <c:pt idx="3178">
                  <c:v>40.439605999999998</c:v>
                </c:pt>
                <c:pt idx="3179">
                  <c:v>40.439732999999997</c:v>
                </c:pt>
                <c:pt idx="3180">
                  <c:v>40.439855000000001</c:v>
                </c:pt>
                <c:pt idx="3181">
                  <c:v>40.439971</c:v>
                </c:pt>
                <c:pt idx="3182">
                  <c:v>40.440083000000001</c:v>
                </c:pt>
                <c:pt idx="3183">
                  <c:v>40.440190000000001</c:v>
                </c:pt>
                <c:pt idx="3184">
                  <c:v>40.440291999999999</c:v>
                </c:pt>
                <c:pt idx="3185">
                  <c:v>40.440389000000003</c:v>
                </c:pt>
                <c:pt idx="3186">
                  <c:v>40.440480999999998</c:v>
                </c:pt>
                <c:pt idx="3187">
                  <c:v>40.440567999999999</c:v>
                </c:pt>
                <c:pt idx="3188">
                  <c:v>40.440651000000003</c:v>
                </c:pt>
                <c:pt idx="3189">
                  <c:v>40.440728</c:v>
                </c:pt>
                <c:pt idx="3190">
                  <c:v>40.440801</c:v>
                </c:pt>
                <c:pt idx="3191">
                  <c:v>40.440868999999999</c:v>
                </c:pt>
                <c:pt idx="3192">
                  <c:v>40.440931999999997</c:v>
                </c:pt>
                <c:pt idx="3193">
                  <c:v>40.440990999999997</c:v>
                </c:pt>
                <c:pt idx="3194">
                  <c:v>40.441043999999998</c:v>
                </c:pt>
                <c:pt idx="3195">
                  <c:v>40.441093000000002</c:v>
                </c:pt>
                <c:pt idx="3196">
                  <c:v>40.441136999999998</c:v>
                </c:pt>
                <c:pt idx="3197">
                  <c:v>40.441177000000003</c:v>
                </c:pt>
                <c:pt idx="3198">
                  <c:v>40.441212</c:v>
                </c:pt>
                <c:pt idx="3199">
                  <c:v>40.441242000000003</c:v>
                </c:pt>
                <c:pt idx="3200">
                  <c:v>40.441268000000001</c:v>
                </c:pt>
                <c:pt idx="3201">
                  <c:v>40.441288999999998</c:v>
                </c:pt>
                <c:pt idx="3202">
                  <c:v>40.441305</c:v>
                </c:pt>
                <c:pt idx="3203">
                  <c:v>40.441316999999998</c:v>
                </c:pt>
                <c:pt idx="3204">
                  <c:v>40.441324999999999</c:v>
                </c:pt>
                <c:pt idx="3205">
                  <c:v>40.441327999999999</c:v>
                </c:pt>
                <c:pt idx="3206">
                  <c:v>40.441325999999997</c:v>
                </c:pt>
                <c:pt idx="3207">
                  <c:v>40.441319999999997</c:v>
                </c:pt>
                <c:pt idx="3208">
                  <c:v>40.441308999999997</c:v>
                </c:pt>
                <c:pt idx="3209">
                  <c:v>40.441293999999999</c:v>
                </c:pt>
                <c:pt idx="3210">
                  <c:v>40.441274999999997</c:v>
                </c:pt>
                <c:pt idx="3211">
                  <c:v>40.441251000000001</c:v>
                </c:pt>
                <c:pt idx="3212">
                  <c:v>40.441222000000003</c:v>
                </c:pt>
                <c:pt idx="3213">
                  <c:v>40.441189999999999</c:v>
                </c:pt>
                <c:pt idx="3214">
                  <c:v>40.441153</c:v>
                </c:pt>
                <c:pt idx="3215">
                  <c:v>40.441110999999999</c:v>
                </c:pt>
                <c:pt idx="3216">
                  <c:v>40.441065999999999</c:v>
                </c:pt>
                <c:pt idx="3217">
                  <c:v>40.441015999999998</c:v>
                </c:pt>
                <c:pt idx="3218">
                  <c:v>40.440961000000001</c:v>
                </c:pt>
                <c:pt idx="3219">
                  <c:v>40.440902999999999</c:v>
                </c:pt>
                <c:pt idx="3220">
                  <c:v>40.440840000000001</c:v>
                </c:pt>
                <c:pt idx="3221">
                  <c:v>40.440773</c:v>
                </c:pt>
                <c:pt idx="3222">
                  <c:v>40.440702000000002</c:v>
                </c:pt>
                <c:pt idx="3223">
                  <c:v>40.440626999999999</c:v>
                </c:pt>
                <c:pt idx="3224">
                  <c:v>40.440547000000002</c:v>
                </c:pt>
                <c:pt idx="3225">
                  <c:v>40.440463000000001</c:v>
                </c:pt>
                <c:pt idx="3226">
                  <c:v>40.440375000000003</c:v>
                </c:pt>
                <c:pt idx="3227">
                  <c:v>40.440283000000001</c:v>
                </c:pt>
                <c:pt idx="3228">
                  <c:v>40.440187000000002</c:v>
                </c:pt>
                <c:pt idx="3229">
                  <c:v>40.440086999999998</c:v>
                </c:pt>
                <c:pt idx="3230">
                  <c:v>40.439982999999998</c:v>
                </c:pt>
                <c:pt idx="3231">
                  <c:v>40.439875000000001</c:v>
                </c:pt>
                <c:pt idx="3232">
                  <c:v>40.439762000000002</c:v>
                </c:pt>
                <c:pt idx="3233">
                  <c:v>40.439646000000003</c:v>
                </c:pt>
                <c:pt idx="3234">
                  <c:v>40.439525000000003</c:v>
                </c:pt>
                <c:pt idx="3235">
                  <c:v>40.439400999999997</c:v>
                </c:pt>
                <c:pt idx="3236">
                  <c:v>40.439273</c:v>
                </c:pt>
                <c:pt idx="3237">
                  <c:v>40.439140000000002</c:v>
                </c:pt>
                <c:pt idx="3238">
                  <c:v>40.439003999999997</c:v>
                </c:pt>
                <c:pt idx="3239">
                  <c:v>40.438864000000002</c:v>
                </c:pt>
                <c:pt idx="3240">
                  <c:v>40.438720000000004</c:v>
                </c:pt>
                <c:pt idx="3241">
                  <c:v>40.438572000000001</c:v>
                </c:pt>
                <c:pt idx="3242">
                  <c:v>40.438420000000001</c:v>
                </c:pt>
                <c:pt idx="3243">
                  <c:v>40.438265000000001</c:v>
                </c:pt>
                <c:pt idx="3244">
                  <c:v>40.438105</c:v>
                </c:pt>
                <c:pt idx="3245">
                  <c:v>40.437942</c:v>
                </c:pt>
                <c:pt idx="3246">
                  <c:v>40.437775000000002</c:v>
                </c:pt>
                <c:pt idx="3247">
                  <c:v>40.437604</c:v>
                </c:pt>
                <c:pt idx="3248">
                  <c:v>40.437429000000002</c:v>
                </c:pt>
                <c:pt idx="3249">
                  <c:v>40.437251000000003</c:v>
                </c:pt>
                <c:pt idx="3250">
                  <c:v>40.437069000000001</c:v>
                </c:pt>
                <c:pt idx="3251">
                  <c:v>40.436883000000002</c:v>
                </c:pt>
                <c:pt idx="3252">
                  <c:v>40.436692999999998</c:v>
                </c:pt>
                <c:pt idx="3253">
                  <c:v>40.436500000000002</c:v>
                </c:pt>
                <c:pt idx="3254">
                  <c:v>40.436303000000002</c:v>
                </c:pt>
                <c:pt idx="3255">
                  <c:v>40.436101999999998</c:v>
                </c:pt>
                <c:pt idx="3256">
                  <c:v>40.435898000000002</c:v>
                </c:pt>
                <c:pt idx="3257">
                  <c:v>40.435690000000001</c:v>
                </c:pt>
                <c:pt idx="3258">
                  <c:v>40.435479000000001</c:v>
                </c:pt>
                <c:pt idx="3259">
                  <c:v>40.435263999999997</c:v>
                </c:pt>
                <c:pt idx="3260">
                  <c:v>40.435045000000002</c:v>
                </c:pt>
                <c:pt idx="3261">
                  <c:v>40.434823000000002</c:v>
                </c:pt>
                <c:pt idx="3262">
                  <c:v>40.434596999999997</c:v>
                </c:pt>
                <c:pt idx="3263">
                  <c:v>40.434367000000002</c:v>
                </c:pt>
                <c:pt idx="3264">
                  <c:v>40.434134999999998</c:v>
                </c:pt>
                <c:pt idx="3265">
                  <c:v>40.433897999999999</c:v>
                </c:pt>
                <c:pt idx="3266">
                  <c:v>40.433658000000001</c:v>
                </c:pt>
                <c:pt idx="3267">
                  <c:v>40.433414999999997</c:v>
                </c:pt>
                <c:pt idx="3268">
                  <c:v>40.433168000000002</c:v>
                </c:pt>
                <c:pt idx="3269">
                  <c:v>40.432918000000001</c:v>
                </c:pt>
                <c:pt idx="3270">
                  <c:v>40.432664000000003</c:v>
                </c:pt>
                <c:pt idx="3271">
                  <c:v>40.432406999999998</c:v>
                </c:pt>
                <c:pt idx="3272">
                  <c:v>40.432146000000003</c:v>
                </c:pt>
                <c:pt idx="3273">
                  <c:v>40.431882000000002</c:v>
                </c:pt>
                <c:pt idx="3274">
                  <c:v>40.431615000000001</c:v>
                </c:pt>
                <c:pt idx="3275">
                  <c:v>40.431345</c:v>
                </c:pt>
                <c:pt idx="3276">
                  <c:v>40.431071000000003</c:v>
                </c:pt>
                <c:pt idx="3277">
                  <c:v>40.430793000000001</c:v>
                </c:pt>
                <c:pt idx="3278">
                  <c:v>40.430512999999998</c:v>
                </c:pt>
                <c:pt idx="3279">
                  <c:v>40.430228999999997</c:v>
                </c:pt>
                <c:pt idx="3280">
                  <c:v>40.429940999999999</c:v>
                </c:pt>
                <c:pt idx="3281">
                  <c:v>40.429651</c:v>
                </c:pt>
                <c:pt idx="3282">
                  <c:v>40.429357000000003</c:v>
                </c:pt>
                <c:pt idx="3283">
                  <c:v>40.42906</c:v>
                </c:pt>
                <c:pt idx="3284">
                  <c:v>40.428759999999997</c:v>
                </c:pt>
                <c:pt idx="3285">
                  <c:v>40.428455999999997</c:v>
                </c:pt>
                <c:pt idx="3286">
                  <c:v>40.428150000000002</c:v>
                </c:pt>
                <c:pt idx="3287">
                  <c:v>40.427840000000003</c:v>
                </c:pt>
                <c:pt idx="3288">
                  <c:v>40.427526999999998</c:v>
                </c:pt>
                <c:pt idx="3289">
                  <c:v>40.427211</c:v>
                </c:pt>
                <c:pt idx="3290">
                  <c:v>40.426890999999998</c:v>
                </c:pt>
                <c:pt idx="3291">
                  <c:v>40.426569000000001</c:v>
                </c:pt>
                <c:pt idx="3292">
                  <c:v>40.426242999999999</c:v>
                </c:pt>
                <c:pt idx="3293">
                  <c:v>40.425913999999999</c:v>
                </c:pt>
                <c:pt idx="3294">
                  <c:v>40.425581999999999</c:v>
                </c:pt>
                <c:pt idx="3295">
                  <c:v>40.425248000000003</c:v>
                </c:pt>
                <c:pt idx="3296">
                  <c:v>40.424909999999997</c:v>
                </c:pt>
                <c:pt idx="3297">
                  <c:v>40.424568999999998</c:v>
                </c:pt>
                <c:pt idx="3298">
                  <c:v>40.424225</c:v>
                </c:pt>
                <c:pt idx="3299">
                  <c:v>40.423876999999997</c:v>
                </c:pt>
                <c:pt idx="3300">
                  <c:v>40.423527</c:v>
                </c:pt>
                <c:pt idx="3301">
                  <c:v>40.423174000000003</c:v>
                </c:pt>
                <c:pt idx="3302">
                  <c:v>40.422817999999999</c:v>
                </c:pt>
                <c:pt idx="3303">
                  <c:v>40.422459000000003</c:v>
                </c:pt>
                <c:pt idx="3304">
                  <c:v>40.422097000000001</c:v>
                </c:pt>
                <c:pt idx="3305">
                  <c:v>40.421731999999999</c:v>
                </c:pt>
                <c:pt idx="3306">
                  <c:v>40.421363999999997</c:v>
                </c:pt>
                <c:pt idx="3307">
                  <c:v>40.420993000000003</c:v>
                </c:pt>
                <c:pt idx="3308">
                  <c:v>40.420619000000002</c:v>
                </c:pt>
                <c:pt idx="3309">
                  <c:v>40.420242999999999</c:v>
                </c:pt>
                <c:pt idx="3310">
                  <c:v>40.419862999999999</c:v>
                </c:pt>
                <c:pt idx="3311">
                  <c:v>40.419480999999998</c:v>
                </c:pt>
                <c:pt idx="3312">
                  <c:v>40.419094999999999</c:v>
                </c:pt>
                <c:pt idx="3313">
                  <c:v>40.418706999999998</c:v>
                </c:pt>
                <c:pt idx="3314">
                  <c:v>40.418315999999997</c:v>
                </c:pt>
                <c:pt idx="3315">
                  <c:v>40.417921999999997</c:v>
                </c:pt>
                <c:pt idx="3316">
                  <c:v>40.417526000000002</c:v>
                </c:pt>
                <c:pt idx="3317">
                  <c:v>40.417126000000003</c:v>
                </c:pt>
                <c:pt idx="3318">
                  <c:v>40.416724000000002</c:v>
                </c:pt>
                <c:pt idx="3319">
                  <c:v>40.416319000000001</c:v>
                </c:pt>
                <c:pt idx="3320">
                  <c:v>40.415911000000001</c:v>
                </c:pt>
                <c:pt idx="3321">
                  <c:v>40.415500999999999</c:v>
                </c:pt>
                <c:pt idx="3322">
                  <c:v>40.415087999999997</c:v>
                </c:pt>
                <c:pt idx="3323">
                  <c:v>40.414672000000003</c:v>
                </c:pt>
                <c:pt idx="3324">
                  <c:v>40.414253000000002</c:v>
                </c:pt>
                <c:pt idx="3325">
                  <c:v>40.413831999999999</c:v>
                </c:pt>
                <c:pt idx="3326">
                  <c:v>40.413407999999997</c:v>
                </c:pt>
                <c:pt idx="3327">
                  <c:v>40.412981000000002</c:v>
                </c:pt>
                <c:pt idx="3328">
                  <c:v>40.412551999999998</c:v>
                </c:pt>
                <c:pt idx="3329">
                  <c:v>40.412120000000002</c:v>
                </c:pt>
                <c:pt idx="3330">
                  <c:v>40.411684999999999</c:v>
                </c:pt>
                <c:pt idx="3331">
                  <c:v>40.411248000000001</c:v>
                </c:pt>
                <c:pt idx="3332">
                  <c:v>40.410808000000003</c:v>
                </c:pt>
                <c:pt idx="3333">
                  <c:v>40.410364999999999</c:v>
                </c:pt>
                <c:pt idx="3334">
                  <c:v>40.40992</c:v>
                </c:pt>
                <c:pt idx="3335">
                  <c:v>40.409472000000001</c:v>
                </c:pt>
                <c:pt idx="3336">
                  <c:v>40.409022</c:v>
                </c:pt>
                <c:pt idx="3337">
                  <c:v>40.408569</c:v>
                </c:pt>
                <c:pt idx="3338">
                  <c:v>40.408113999999998</c:v>
                </c:pt>
                <c:pt idx="3339">
                  <c:v>40.407656000000003</c:v>
                </c:pt>
                <c:pt idx="3340">
                  <c:v>40.407195000000002</c:v>
                </c:pt>
                <c:pt idx="3341">
                  <c:v>40.406731999999998</c:v>
                </c:pt>
                <c:pt idx="3342">
                  <c:v>40.406267</c:v>
                </c:pt>
                <c:pt idx="3343">
                  <c:v>40.405799000000002</c:v>
                </c:pt>
                <c:pt idx="3344">
                  <c:v>40.405327999999997</c:v>
                </c:pt>
                <c:pt idx="3345">
                  <c:v>40.404854999999998</c:v>
                </c:pt>
                <c:pt idx="3346">
                  <c:v>40.404380000000003</c:v>
                </c:pt>
                <c:pt idx="3347">
                  <c:v>40.403902000000002</c:v>
                </c:pt>
                <c:pt idx="3348">
                  <c:v>40.403421999999999</c:v>
                </c:pt>
                <c:pt idx="3349">
                  <c:v>40.402939000000003</c:v>
                </c:pt>
                <c:pt idx="3350">
                  <c:v>40.402453999999999</c:v>
                </c:pt>
                <c:pt idx="3351">
                  <c:v>40.401966000000002</c:v>
                </c:pt>
                <c:pt idx="3352">
                  <c:v>40.401476000000002</c:v>
                </c:pt>
                <c:pt idx="3353">
                  <c:v>40.400984000000001</c:v>
                </c:pt>
                <c:pt idx="3354">
                  <c:v>40.400489</c:v>
                </c:pt>
                <c:pt idx="3355">
                  <c:v>40.399991999999997</c:v>
                </c:pt>
                <c:pt idx="3356">
                  <c:v>40.399493</c:v>
                </c:pt>
                <c:pt idx="3357">
                  <c:v>40.398991000000002</c:v>
                </c:pt>
                <c:pt idx="3358">
                  <c:v>40.398487000000003</c:v>
                </c:pt>
                <c:pt idx="3359">
                  <c:v>40.397981000000001</c:v>
                </c:pt>
                <c:pt idx="3360">
                  <c:v>40.397472</c:v>
                </c:pt>
                <c:pt idx="3361">
                  <c:v>40.396960999999997</c:v>
                </c:pt>
                <c:pt idx="3362">
                  <c:v>40.396447999999999</c:v>
                </c:pt>
                <c:pt idx="3363">
                  <c:v>40.395932000000002</c:v>
                </c:pt>
                <c:pt idx="3364">
                  <c:v>40.395414000000002</c:v>
                </c:pt>
                <c:pt idx="3365">
                  <c:v>40.394894000000001</c:v>
                </c:pt>
                <c:pt idx="3366">
                  <c:v>40.394371999999997</c:v>
                </c:pt>
                <c:pt idx="3367">
                  <c:v>40.393847000000001</c:v>
                </c:pt>
                <c:pt idx="3368">
                  <c:v>40.393320000000003</c:v>
                </c:pt>
                <c:pt idx="3369">
                  <c:v>40.392791000000003</c:v>
                </c:pt>
                <c:pt idx="3370">
                  <c:v>40.39226</c:v>
                </c:pt>
                <c:pt idx="3371">
                  <c:v>40.391727000000003</c:v>
                </c:pt>
                <c:pt idx="3372">
                  <c:v>40.391190999999999</c:v>
                </c:pt>
                <c:pt idx="3373">
                  <c:v>40.390653999999998</c:v>
                </c:pt>
                <c:pt idx="3374">
                  <c:v>40.390113999999997</c:v>
                </c:pt>
                <c:pt idx="3375">
                  <c:v>40.389572000000001</c:v>
                </c:pt>
                <c:pt idx="3376">
                  <c:v>40.389026999999999</c:v>
                </c:pt>
                <c:pt idx="3377">
                  <c:v>40.388480999999999</c:v>
                </c:pt>
                <c:pt idx="3378">
                  <c:v>40.387931999999999</c:v>
                </c:pt>
                <c:pt idx="3379">
                  <c:v>40.387382000000002</c:v>
                </c:pt>
                <c:pt idx="3380">
                  <c:v>40.386828999999999</c:v>
                </c:pt>
                <c:pt idx="3381">
                  <c:v>40.386274</c:v>
                </c:pt>
                <c:pt idx="3382">
                  <c:v>40.385717999999997</c:v>
                </c:pt>
                <c:pt idx="3383">
                  <c:v>40.385159000000002</c:v>
                </c:pt>
                <c:pt idx="3384">
                  <c:v>40.384597999999997</c:v>
                </c:pt>
                <c:pt idx="3385">
                  <c:v>40.384034</c:v>
                </c:pt>
                <c:pt idx="3386">
                  <c:v>40.383468999999998</c:v>
                </c:pt>
                <c:pt idx="3387">
                  <c:v>40.382902000000001</c:v>
                </c:pt>
                <c:pt idx="3388">
                  <c:v>40.382333000000003</c:v>
                </c:pt>
                <c:pt idx="3389">
                  <c:v>40.381762000000002</c:v>
                </c:pt>
                <c:pt idx="3390">
                  <c:v>40.381188999999999</c:v>
                </c:pt>
                <c:pt idx="3391">
                  <c:v>40.380612999999997</c:v>
                </c:pt>
                <c:pt idx="3392">
                  <c:v>40.380035999999997</c:v>
                </c:pt>
                <c:pt idx="3393">
                  <c:v>40.379457000000002</c:v>
                </c:pt>
                <c:pt idx="3394">
                  <c:v>40.378875999999998</c:v>
                </c:pt>
                <c:pt idx="3395">
                  <c:v>40.378292999999999</c:v>
                </c:pt>
                <c:pt idx="3396">
                  <c:v>40.377707999999998</c:v>
                </c:pt>
                <c:pt idx="3397">
                  <c:v>40.377121000000002</c:v>
                </c:pt>
                <c:pt idx="3398">
                  <c:v>40.376531999999997</c:v>
                </c:pt>
                <c:pt idx="3399">
                  <c:v>40.375940999999997</c:v>
                </c:pt>
                <c:pt idx="3400">
                  <c:v>40.375348000000002</c:v>
                </c:pt>
                <c:pt idx="3401">
                  <c:v>40.374752999999998</c:v>
                </c:pt>
                <c:pt idx="3402">
                  <c:v>40.374156999999997</c:v>
                </c:pt>
                <c:pt idx="3403">
                  <c:v>40.373558000000003</c:v>
                </c:pt>
                <c:pt idx="3404">
                  <c:v>40.372957999999997</c:v>
                </c:pt>
                <c:pt idx="3405">
                  <c:v>40.372356000000003</c:v>
                </c:pt>
                <c:pt idx="3406">
                  <c:v>40.371752000000001</c:v>
                </c:pt>
                <c:pt idx="3407">
                  <c:v>40.371146000000003</c:v>
                </c:pt>
                <c:pt idx="3408">
                  <c:v>40.370538000000003</c:v>
                </c:pt>
                <c:pt idx="3409">
                  <c:v>40.369928000000002</c:v>
                </c:pt>
                <c:pt idx="3410">
                  <c:v>40.369317000000002</c:v>
                </c:pt>
                <c:pt idx="3411">
                  <c:v>40.368704000000001</c:v>
                </c:pt>
                <c:pt idx="3412">
                  <c:v>40.368088999999998</c:v>
                </c:pt>
                <c:pt idx="3413">
                  <c:v>40.367471999999999</c:v>
                </c:pt>
                <c:pt idx="3414">
                  <c:v>40.366852999999999</c:v>
                </c:pt>
                <c:pt idx="3415">
                  <c:v>40.366233000000001</c:v>
                </c:pt>
                <c:pt idx="3416">
                  <c:v>40.365609999999997</c:v>
                </c:pt>
                <c:pt idx="3417">
                  <c:v>40.364986000000002</c:v>
                </c:pt>
                <c:pt idx="3418">
                  <c:v>40.364361000000002</c:v>
                </c:pt>
                <c:pt idx="3419">
                  <c:v>40.363733000000003</c:v>
                </c:pt>
                <c:pt idx="3420">
                  <c:v>40.363104</c:v>
                </c:pt>
                <c:pt idx="3421">
                  <c:v>40.362473000000001</c:v>
                </c:pt>
                <c:pt idx="3422">
                  <c:v>40.361840000000001</c:v>
                </c:pt>
                <c:pt idx="3423">
                  <c:v>40.361206000000003</c:v>
                </c:pt>
                <c:pt idx="3424">
                  <c:v>40.360570000000003</c:v>
                </c:pt>
                <c:pt idx="3425">
                  <c:v>40.359932000000001</c:v>
                </c:pt>
                <c:pt idx="3426">
                  <c:v>40.359293000000001</c:v>
                </c:pt>
                <c:pt idx="3427">
                  <c:v>40.358651999999999</c:v>
                </c:pt>
                <c:pt idx="3428">
                  <c:v>40.358009000000003</c:v>
                </c:pt>
                <c:pt idx="3429">
                  <c:v>40.357363999999997</c:v>
                </c:pt>
                <c:pt idx="3430">
                  <c:v>40.356718000000001</c:v>
                </c:pt>
                <c:pt idx="3431">
                  <c:v>40.356070000000003</c:v>
                </c:pt>
                <c:pt idx="3432">
                  <c:v>40.355421</c:v>
                </c:pt>
                <c:pt idx="3433">
                  <c:v>40.354770000000002</c:v>
                </c:pt>
                <c:pt idx="3434">
                  <c:v>40.354117000000002</c:v>
                </c:pt>
                <c:pt idx="3435">
                  <c:v>40.353462999999998</c:v>
                </c:pt>
                <c:pt idx="3436">
                  <c:v>40.352806999999999</c:v>
                </c:pt>
                <c:pt idx="3437">
                  <c:v>40.352150000000002</c:v>
                </c:pt>
                <c:pt idx="3438">
                  <c:v>40.351491000000003</c:v>
                </c:pt>
                <c:pt idx="3439">
                  <c:v>40.350830000000002</c:v>
                </c:pt>
                <c:pt idx="3440">
                  <c:v>40.350167999999996</c:v>
                </c:pt>
                <c:pt idx="3441">
                  <c:v>40.349504000000003</c:v>
                </c:pt>
                <c:pt idx="3442">
                  <c:v>40.348838000000001</c:v>
                </c:pt>
                <c:pt idx="3443">
                  <c:v>40.348171999999998</c:v>
                </c:pt>
                <c:pt idx="3444">
                  <c:v>40.347503000000003</c:v>
                </c:pt>
                <c:pt idx="3445">
                  <c:v>40.346832999999997</c:v>
                </c:pt>
                <c:pt idx="3446">
                  <c:v>40.346162</c:v>
                </c:pt>
                <c:pt idx="3447">
                  <c:v>40.345489000000001</c:v>
                </c:pt>
                <c:pt idx="3448">
                  <c:v>40.344814</c:v>
                </c:pt>
                <c:pt idx="3449">
                  <c:v>40.344138000000001</c:v>
                </c:pt>
                <c:pt idx="3450">
                  <c:v>40.34346</c:v>
                </c:pt>
                <c:pt idx="3451">
                  <c:v>40.342781000000002</c:v>
                </c:pt>
                <c:pt idx="3452">
                  <c:v>40.342101</c:v>
                </c:pt>
                <c:pt idx="3453">
                  <c:v>40.341419000000002</c:v>
                </c:pt>
                <c:pt idx="3454">
                  <c:v>40.340735000000002</c:v>
                </c:pt>
                <c:pt idx="3455">
                  <c:v>40.340051000000003</c:v>
                </c:pt>
                <c:pt idx="3456">
                  <c:v>40.339364000000003</c:v>
                </c:pt>
                <c:pt idx="3457">
                  <c:v>40.338676</c:v>
                </c:pt>
                <c:pt idx="3458">
                  <c:v>40.337986999999998</c:v>
                </c:pt>
                <c:pt idx="3459">
                  <c:v>40.337296000000002</c:v>
                </c:pt>
                <c:pt idx="3460">
                  <c:v>40.336604000000001</c:v>
                </c:pt>
                <c:pt idx="3461">
                  <c:v>40.335911000000003</c:v>
                </c:pt>
                <c:pt idx="3462">
                  <c:v>40.335216000000003</c:v>
                </c:pt>
                <c:pt idx="3463">
                  <c:v>40.334519999999998</c:v>
                </c:pt>
                <c:pt idx="3464">
                  <c:v>40.333821999999998</c:v>
                </c:pt>
                <c:pt idx="3465">
                  <c:v>40.333123000000001</c:v>
                </c:pt>
                <c:pt idx="3466">
                  <c:v>40.332422000000001</c:v>
                </c:pt>
                <c:pt idx="3467">
                  <c:v>40.331721000000002</c:v>
                </c:pt>
                <c:pt idx="3468">
                  <c:v>40.331017000000003</c:v>
                </c:pt>
                <c:pt idx="3469">
                  <c:v>40.330312999999997</c:v>
                </c:pt>
                <c:pt idx="3470">
                  <c:v>40.329607000000003</c:v>
                </c:pt>
                <c:pt idx="3471">
                  <c:v>40.328899999999997</c:v>
                </c:pt>
                <c:pt idx="3472">
                  <c:v>40.328190999999997</c:v>
                </c:pt>
                <c:pt idx="3473">
                  <c:v>40.327480999999999</c:v>
                </c:pt>
                <c:pt idx="3474">
                  <c:v>40.326770000000003</c:v>
                </c:pt>
                <c:pt idx="3475">
                  <c:v>40.326058000000003</c:v>
                </c:pt>
                <c:pt idx="3476">
                  <c:v>40.325344000000001</c:v>
                </c:pt>
                <c:pt idx="3477">
                  <c:v>40.324629000000002</c:v>
                </c:pt>
                <c:pt idx="3478">
                  <c:v>40.323912</c:v>
                </c:pt>
                <c:pt idx="3479">
                  <c:v>40.323194000000001</c:v>
                </c:pt>
                <c:pt idx="3480">
                  <c:v>40.322476000000002</c:v>
                </c:pt>
                <c:pt idx="3481">
                  <c:v>40.321755000000003</c:v>
                </c:pt>
                <c:pt idx="3482">
                  <c:v>40.321033999999997</c:v>
                </c:pt>
                <c:pt idx="3483">
                  <c:v>40.320310999999997</c:v>
                </c:pt>
                <c:pt idx="3484">
                  <c:v>40.319586999999999</c:v>
                </c:pt>
                <c:pt idx="3485">
                  <c:v>40.318862000000003</c:v>
                </c:pt>
                <c:pt idx="3486">
                  <c:v>40.318134999999998</c:v>
                </c:pt>
                <c:pt idx="3487">
                  <c:v>40.317408</c:v>
                </c:pt>
                <c:pt idx="3488">
                  <c:v>40.316679000000001</c:v>
                </c:pt>
                <c:pt idx="3489">
                  <c:v>40.315947999999999</c:v>
                </c:pt>
                <c:pt idx="3490">
                  <c:v>40.315216999999997</c:v>
                </c:pt>
                <c:pt idx="3491">
                  <c:v>40.314484</c:v>
                </c:pt>
                <c:pt idx="3492">
                  <c:v>40.313751000000003</c:v>
                </c:pt>
                <c:pt idx="3493">
                  <c:v>40.313015999999998</c:v>
                </c:pt>
                <c:pt idx="3494">
                  <c:v>40.312280000000001</c:v>
                </c:pt>
                <c:pt idx="3495">
                  <c:v>40.311542000000003</c:v>
                </c:pt>
                <c:pt idx="3496">
                  <c:v>40.310803999999997</c:v>
                </c:pt>
                <c:pt idx="3497">
                  <c:v>40.310063999999997</c:v>
                </c:pt>
                <c:pt idx="3498">
                  <c:v>40.309322999999999</c:v>
                </c:pt>
                <c:pt idx="3499">
                  <c:v>40.308580999999997</c:v>
                </c:pt>
                <c:pt idx="3500">
                  <c:v>40.307837999999997</c:v>
                </c:pt>
                <c:pt idx="3501">
                  <c:v>40.307093999999999</c:v>
                </c:pt>
                <c:pt idx="3502">
                  <c:v>40.306348999999997</c:v>
                </c:pt>
                <c:pt idx="3503">
                  <c:v>40.305602</c:v>
                </c:pt>
                <c:pt idx="3504">
                  <c:v>40.304855000000003</c:v>
                </c:pt>
                <c:pt idx="3505">
                  <c:v>40.304105999999997</c:v>
                </c:pt>
                <c:pt idx="3506">
                  <c:v>40.303356000000001</c:v>
                </c:pt>
                <c:pt idx="3507">
                  <c:v>40.302605</c:v>
                </c:pt>
                <c:pt idx="3508">
                  <c:v>40.301853000000001</c:v>
                </c:pt>
                <c:pt idx="3509">
                  <c:v>40.301099999999998</c:v>
                </c:pt>
                <c:pt idx="3510">
                  <c:v>40.300345999999998</c:v>
                </c:pt>
                <c:pt idx="3511">
                  <c:v>40.299590999999999</c:v>
                </c:pt>
                <c:pt idx="3512">
                  <c:v>40.298833999999999</c:v>
                </c:pt>
                <c:pt idx="3513">
                  <c:v>40.298076999999999</c:v>
                </c:pt>
                <c:pt idx="3514">
                  <c:v>40.297319000000002</c:v>
                </c:pt>
                <c:pt idx="3515">
                  <c:v>40.296559000000002</c:v>
                </c:pt>
                <c:pt idx="3516">
                  <c:v>40.295799000000002</c:v>
                </c:pt>
                <c:pt idx="3517">
                  <c:v>40.295037000000001</c:v>
                </c:pt>
                <c:pt idx="3518">
                  <c:v>40.294274000000001</c:v>
                </c:pt>
                <c:pt idx="3519">
                  <c:v>40.293511000000002</c:v>
                </c:pt>
                <c:pt idx="3520">
                  <c:v>40.292746000000001</c:v>
                </c:pt>
                <c:pt idx="3521">
                  <c:v>40.291981</c:v>
                </c:pt>
                <c:pt idx="3522">
                  <c:v>40.291213999999997</c:v>
                </c:pt>
                <c:pt idx="3523">
                  <c:v>40.290446000000003</c:v>
                </c:pt>
                <c:pt idx="3524">
                  <c:v>40.289678000000002</c:v>
                </c:pt>
                <c:pt idx="3525">
                  <c:v>40.288907999999999</c:v>
                </c:pt>
                <c:pt idx="3526">
                  <c:v>40.288136999999999</c:v>
                </c:pt>
                <c:pt idx="3527">
                  <c:v>40.287365999999999</c:v>
                </c:pt>
                <c:pt idx="3528">
                  <c:v>40.286593000000003</c:v>
                </c:pt>
                <c:pt idx="3529">
                  <c:v>40.285820000000001</c:v>
                </c:pt>
                <c:pt idx="3530">
                  <c:v>40.285044999999997</c:v>
                </c:pt>
                <c:pt idx="3531">
                  <c:v>40.284269999999999</c:v>
                </c:pt>
                <c:pt idx="3532">
                  <c:v>40.283493999999997</c:v>
                </c:pt>
                <c:pt idx="3533">
                  <c:v>40.282716000000001</c:v>
                </c:pt>
                <c:pt idx="3534">
                  <c:v>40.281937999999997</c:v>
                </c:pt>
                <c:pt idx="3535">
                  <c:v>40.281159000000002</c:v>
                </c:pt>
                <c:pt idx="3536">
                  <c:v>40.280379000000003</c:v>
                </c:pt>
                <c:pt idx="3537">
                  <c:v>40.279598</c:v>
                </c:pt>
                <c:pt idx="3538">
                  <c:v>40.278815999999999</c:v>
                </c:pt>
                <c:pt idx="3539">
                  <c:v>40.278033000000001</c:v>
                </c:pt>
                <c:pt idx="3540">
                  <c:v>40.277248999999998</c:v>
                </c:pt>
                <c:pt idx="3541">
                  <c:v>40.276465000000002</c:v>
                </c:pt>
                <c:pt idx="3542">
                  <c:v>40.275678999999997</c:v>
                </c:pt>
                <c:pt idx="3543">
                  <c:v>40.274892999999999</c:v>
                </c:pt>
                <c:pt idx="3544">
                  <c:v>40.274104999999999</c:v>
                </c:pt>
                <c:pt idx="3545">
                  <c:v>40.273316999999999</c:v>
                </c:pt>
                <c:pt idx="3546">
                  <c:v>40.272528000000001</c:v>
                </c:pt>
                <c:pt idx="3547">
                  <c:v>40.271737999999999</c:v>
                </c:pt>
                <c:pt idx="3548">
                  <c:v>40.270947999999997</c:v>
                </c:pt>
                <c:pt idx="3549">
                  <c:v>40.270156</c:v>
                </c:pt>
                <c:pt idx="3550">
                  <c:v>40.269364000000003</c:v>
                </c:pt>
                <c:pt idx="3551">
                  <c:v>40.268569999999997</c:v>
                </c:pt>
                <c:pt idx="3552">
                  <c:v>40.267775999999998</c:v>
                </c:pt>
                <c:pt idx="3553">
                  <c:v>40.266981000000001</c:v>
                </c:pt>
                <c:pt idx="3554">
                  <c:v>40.266185999999998</c:v>
                </c:pt>
                <c:pt idx="3555">
                  <c:v>40.265388999999999</c:v>
                </c:pt>
                <c:pt idx="3556">
                  <c:v>40.264592</c:v>
                </c:pt>
                <c:pt idx="3557">
                  <c:v>40.263793</c:v>
                </c:pt>
                <c:pt idx="3558">
                  <c:v>40.262993999999999</c:v>
                </c:pt>
                <c:pt idx="3559">
                  <c:v>40.262194999999998</c:v>
                </c:pt>
                <c:pt idx="3560">
                  <c:v>40.261394000000003</c:v>
                </c:pt>
                <c:pt idx="3561">
                  <c:v>40.260593</c:v>
                </c:pt>
                <c:pt idx="3562">
                  <c:v>40.259791</c:v>
                </c:pt>
                <c:pt idx="3563">
                  <c:v>40.258988000000002</c:v>
                </c:pt>
                <c:pt idx="3564">
                  <c:v>40.258184</c:v>
                </c:pt>
                <c:pt idx="3565">
                  <c:v>40.257379</c:v>
                </c:pt>
                <c:pt idx="3566">
                  <c:v>40.256574000000001</c:v>
                </c:pt>
                <c:pt idx="3567">
                  <c:v>40.255768000000003</c:v>
                </c:pt>
                <c:pt idx="3568">
                  <c:v>40.254961999999999</c:v>
                </c:pt>
                <c:pt idx="3569">
                  <c:v>40.254154</c:v>
                </c:pt>
                <c:pt idx="3570">
                  <c:v>40.253346000000001</c:v>
                </c:pt>
                <c:pt idx="3571">
                  <c:v>40.252536999999997</c:v>
                </c:pt>
                <c:pt idx="3572">
                  <c:v>40.251727000000002</c:v>
                </c:pt>
                <c:pt idx="3573">
                  <c:v>40.250917000000001</c:v>
                </c:pt>
                <c:pt idx="3574">
                  <c:v>40.250106000000002</c:v>
                </c:pt>
                <c:pt idx="3575">
                  <c:v>40.249293999999999</c:v>
                </c:pt>
                <c:pt idx="3576">
                  <c:v>40.248482000000003</c:v>
                </c:pt>
                <c:pt idx="3577">
                  <c:v>40.247667999999997</c:v>
                </c:pt>
                <c:pt idx="3578">
                  <c:v>40.246853999999999</c:v>
                </c:pt>
                <c:pt idx="3579">
                  <c:v>40.246040000000001</c:v>
                </c:pt>
                <c:pt idx="3580">
                  <c:v>40.245224</c:v>
                </c:pt>
                <c:pt idx="3581">
                  <c:v>40.244408</c:v>
                </c:pt>
                <c:pt idx="3582">
                  <c:v>40.243592</c:v>
                </c:pt>
                <c:pt idx="3583">
                  <c:v>40.242773999999997</c:v>
                </c:pt>
                <c:pt idx="3584">
                  <c:v>40.241956000000002</c:v>
                </c:pt>
                <c:pt idx="3585">
                  <c:v>40.241137999999999</c:v>
                </c:pt>
                <c:pt idx="3586">
                  <c:v>40.240318000000002</c:v>
                </c:pt>
                <c:pt idx="3587">
                  <c:v>40.239497999999998</c:v>
                </c:pt>
                <c:pt idx="3588">
                  <c:v>40.238678</c:v>
                </c:pt>
                <c:pt idx="3589">
                  <c:v>40.237856999999998</c:v>
                </c:pt>
                <c:pt idx="3590">
                  <c:v>40.237034999999999</c:v>
                </c:pt>
                <c:pt idx="3591">
                  <c:v>40.236212000000002</c:v>
                </c:pt>
                <c:pt idx="3592">
                  <c:v>40.235388999999998</c:v>
                </c:pt>
                <c:pt idx="3593">
                  <c:v>40.234565000000003</c:v>
                </c:pt>
                <c:pt idx="3594">
                  <c:v>40.233741000000002</c:v>
                </c:pt>
                <c:pt idx="3595">
                  <c:v>40.232916000000003</c:v>
                </c:pt>
                <c:pt idx="3596">
                  <c:v>40.232089999999999</c:v>
                </c:pt>
                <c:pt idx="3597">
                  <c:v>40.231264000000003</c:v>
                </c:pt>
                <c:pt idx="3598">
                  <c:v>40.230437000000002</c:v>
                </c:pt>
                <c:pt idx="3599">
                  <c:v>40.229609000000004</c:v>
                </c:pt>
                <c:pt idx="3600">
                  <c:v>40.228780999999998</c:v>
                </c:pt>
                <c:pt idx="3601">
                  <c:v>40.227952999999999</c:v>
                </c:pt>
                <c:pt idx="3602">
                  <c:v>40.227124000000003</c:v>
                </c:pt>
                <c:pt idx="3603">
                  <c:v>40.226294000000003</c:v>
                </c:pt>
                <c:pt idx="3604">
                  <c:v>40.225462999999998</c:v>
                </c:pt>
                <c:pt idx="3605">
                  <c:v>40.224632999999997</c:v>
                </c:pt>
                <c:pt idx="3606">
                  <c:v>40.223801000000002</c:v>
                </c:pt>
                <c:pt idx="3607">
                  <c:v>40.222968999999999</c:v>
                </c:pt>
                <c:pt idx="3608">
                  <c:v>40.222135999999999</c:v>
                </c:pt>
                <c:pt idx="3609">
                  <c:v>40.221302999999999</c:v>
                </c:pt>
                <c:pt idx="3610">
                  <c:v>40.220469000000001</c:v>
                </c:pt>
                <c:pt idx="3611">
                  <c:v>40.219634999999997</c:v>
                </c:pt>
                <c:pt idx="3612">
                  <c:v>40.218800000000002</c:v>
                </c:pt>
                <c:pt idx="3613">
                  <c:v>40.217965</c:v>
                </c:pt>
                <c:pt idx="3614">
                  <c:v>40.217129</c:v>
                </c:pt>
                <c:pt idx="3615">
                  <c:v>40.216293</c:v>
                </c:pt>
                <c:pt idx="3616">
                  <c:v>40.215456000000003</c:v>
                </c:pt>
                <c:pt idx="3617">
                  <c:v>40.214618999999999</c:v>
                </c:pt>
                <c:pt idx="3618">
                  <c:v>40.213780999999997</c:v>
                </c:pt>
                <c:pt idx="3619">
                  <c:v>40.212941999999998</c:v>
                </c:pt>
                <c:pt idx="3620">
                  <c:v>40.212102999999999</c:v>
                </c:pt>
                <c:pt idx="3621">
                  <c:v>40.211264</c:v>
                </c:pt>
                <c:pt idx="3622">
                  <c:v>40.210424000000003</c:v>
                </c:pt>
                <c:pt idx="3623">
                  <c:v>40.209584</c:v>
                </c:pt>
                <c:pt idx="3624">
                  <c:v>40.208742999999998</c:v>
                </c:pt>
                <c:pt idx="3625">
                  <c:v>40.207901</c:v>
                </c:pt>
                <c:pt idx="3626">
                  <c:v>40.207059999999998</c:v>
                </c:pt>
                <c:pt idx="3627">
                  <c:v>40.206217000000002</c:v>
                </c:pt>
                <c:pt idx="3628">
                  <c:v>40.205373999999999</c:v>
                </c:pt>
                <c:pt idx="3629">
                  <c:v>40.204531000000003</c:v>
                </c:pt>
                <c:pt idx="3630">
                  <c:v>40.203688</c:v>
                </c:pt>
                <c:pt idx="3631">
                  <c:v>40.202843000000001</c:v>
                </c:pt>
                <c:pt idx="3632">
                  <c:v>40.201999000000001</c:v>
                </c:pt>
                <c:pt idx="3633">
                  <c:v>40.201154000000002</c:v>
                </c:pt>
                <c:pt idx="3634">
                  <c:v>40.200308</c:v>
                </c:pt>
                <c:pt idx="3635">
                  <c:v>40.199461999999997</c:v>
                </c:pt>
                <c:pt idx="3636">
                  <c:v>40.198616000000001</c:v>
                </c:pt>
                <c:pt idx="3637">
                  <c:v>40.197769000000001</c:v>
                </c:pt>
                <c:pt idx="3638">
                  <c:v>40.196922000000001</c:v>
                </c:pt>
                <c:pt idx="3639">
                  <c:v>40.196074000000003</c:v>
                </c:pt>
                <c:pt idx="3640">
                  <c:v>40.195225999999998</c:v>
                </c:pt>
                <c:pt idx="3641">
                  <c:v>40.194378</c:v>
                </c:pt>
                <c:pt idx="3642">
                  <c:v>40.193528999999998</c:v>
                </c:pt>
                <c:pt idx="3643">
                  <c:v>40.192680000000003</c:v>
                </c:pt>
                <c:pt idx="3644">
                  <c:v>40.191830000000003</c:v>
                </c:pt>
                <c:pt idx="3645">
                  <c:v>40.190980000000003</c:v>
                </c:pt>
                <c:pt idx="3646">
                  <c:v>40.190128999999999</c:v>
                </c:pt>
                <c:pt idx="3647">
                  <c:v>40.189278000000002</c:v>
                </c:pt>
                <c:pt idx="3648">
                  <c:v>40.188426999999997</c:v>
                </c:pt>
                <c:pt idx="3649">
                  <c:v>40.187576</c:v>
                </c:pt>
                <c:pt idx="3650">
                  <c:v>40.186723999999998</c:v>
                </c:pt>
                <c:pt idx="3651">
                  <c:v>40.185870999999999</c:v>
                </c:pt>
                <c:pt idx="3652">
                  <c:v>40.185017999999999</c:v>
                </c:pt>
                <c:pt idx="3653">
                  <c:v>40.184165</c:v>
                </c:pt>
                <c:pt idx="3654">
                  <c:v>40.183312000000001</c:v>
                </c:pt>
                <c:pt idx="3655">
                  <c:v>40.182457999999997</c:v>
                </c:pt>
                <c:pt idx="3656">
                  <c:v>40.181604</c:v>
                </c:pt>
                <c:pt idx="3657">
                  <c:v>40.180748999999999</c:v>
                </c:pt>
                <c:pt idx="3658">
                  <c:v>40.179893999999997</c:v>
                </c:pt>
                <c:pt idx="3659">
                  <c:v>40.179039000000003</c:v>
                </c:pt>
                <c:pt idx="3660">
                  <c:v>40.178184000000002</c:v>
                </c:pt>
                <c:pt idx="3661">
                  <c:v>40.177328000000003</c:v>
                </c:pt>
                <c:pt idx="3662">
                  <c:v>40.176470999999999</c:v>
                </c:pt>
                <c:pt idx="3663">
                  <c:v>40.175615000000001</c:v>
                </c:pt>
                <c:pt idx="3664">
                  <c:v>40.174757999999997</c:v>
                </c:pt>
                <c:pt idx="3665">
                  <c:v>40.173901000000001</c:v>
                </c:pt>
                <c:pt idx="3666">
                  <c:v>40.173043</c:v>
                </c:pt>
                <c:pt idx="3667">
                  <c:v>40.172184999999999</c:v>
                </c:pt>
                <c:pt idx="3668">
                  <c:v>40.171326999999998</c:v>
                </c:pt>
                <c:pt idx="3669">
                  <c:v>40.170468999999997</c:v>
                </c:pt>
                <c:pt idx="3670">
                  <c:v>40.169609999999999</c:v>
                </c:pt>
                <c:pt idx="3671">
                  <c:v>40.168751</c:v>
                </c:pt>
                <c:pt idx="3672">
                  <c:v>40.167892000000002</c:v>
                </c:pt>
                <c:pt idx="3673">
                  <c:v>40.167031999999999</c:v>
                </c:pt>
                <c:pt idx="3674">
                  <c:v>40.166172000000003</c:v>
                </c:pt>
                <c:pt idx="3675">
                  <c:v>40.165312</c:v>
                </c:pt>
                <c:pt idx="3676">
                  <c:v>40.164451999999997</c:v>
                </c:pt>
                <c:pt idx="3677">
                  <c:v>40.163590999999997</c:v>
                </c:pt>
                <c:pt idx="3678">
                  <c:v>40.162730000000003</c:v>
                </c:pt>
                <c:pt idx="3679">
                  <c:v>40.161869000000003</c:v>
                </c:pt>
                <c:pt idx="3680">
                  <c:v>40.161006999999998</c:v>
                </c:pt>
                <c:pt idx="3681">
                  <c:v>40.160145</c:v>
                </c:pt>
                <c:pt idx="3682">
                  <c:v>40.159283000000002</c:v>
                </c:pt>
                <c:pt idx="3683">
                  <c:v>40.158420999999997</c:v>
                </c:pt>
                <c:pt idx="3684">
                  <c:v>40.157558000000002</c:v>
                </c:pt>
                <c:pt idx="3685">
                  <c:v>40.156694999999999</c:v>
                </c:pt>
                <c:pt idx="3686">
                  <c:v>40.155831999999997</c:v>
                </c:pt>
                <c:pt idx="3687">
                  <c:v>40.154969000000001</c:v>
                </c:pt>
                <c:pt idx="3688">
                  <c:v>40.154105999999999</c:v>
                </c:pt>
                <c:pt idx="3689">
                  <c:v>40.153241999999999</c:v>
                </c:pt>
                <c:pt idx="3690">
                  <c:v>40.152377999999999</c:v>
                </c:pt>
                <c:pt idx="3691">
                  <c:v>40.151513999999999</c:v>
                </c:pt>
                <c:pt idx="3692">
                  <c:v>40.150649000000001</c:v>
                </c:pt>
                <c:pt idx="3693">
                  <c:v>40.149783999999997</c:v>
                </c:pt>
                <c:pt idx="3694">
                  <c:v>40.148919999999997</c:v>
                </c:pt>
                <c:pt idx="3695">
                  <c:v>40.148054999999999</c:v>
                </c:pt>
                <c:pt idx="3696">
                  <c:v>40.147188999999997</c:v>
                </c:pt>
                <c:pt idx="3697">
                  <c:v>40.146324</c:v>
                </c:pt>
                <c:pt idx="3698">
                  <c:v>40.145457999999998</c:v>
                </c:pt>
                <c:pt idx="3699">
                  <c:v>40.144592000000003</c:v>
                </c:pt>
                <c:pt idx="3700">
                  <c:v>40.143726000000001</c:v>
                </c:pt>
                <c:pt idx="3701">
                  <c:v>40.142859999999999</c:v>
                </c:pt>
                <c:pt idx="3702">
                  <c:v>40.141992999999999</c:v>
                </c:pt>
                <c:pt idx="3703">
                  <c:v>40.141126999999997</c:v>
                </c:pt>
                <c:pt idx="3704">
                  <c:v>40.140259999999998</c:v>
                </c:pt>
                <c:pt idx="3705">
                  <c:v>40.139392999999998</c:v>
                </c:pt>
                <c:pt idx="3706">
                  <c:v>40.138525999999999</c:v>
                </c:pt>
                <c:pt idx="3707">
                  <c:v>40.137658000000002</c:v>
                </c:pt>
                <c:pt idx="3708">
                  <c:v>40.136791000000002</c:v>
                </c:pt>
                <c:pt idx="3709">
                  <c:v>40.135922999999998</c:v>
                </c:pt>
                <c:pt idx="3710">
                  <c:v>40.135055000000001</c:v>
                </c:pt>
                <c:pt idx="3711">
                  <c:v>40.134186999999997</c:v>
                </c:pt>
                <c:pt idx="3712">
                  <c:v>40.133319</c:v>
                </c:pt>
                <c:pt idx="3713">
                  <c:v>40.132451000000003</c:v>
                </c:pt>
                <c:pt idx="3714">
                  <c:v>40.131582000000002</c:v>
                </c:pt>
                <c:pt idx="3715">
                  <c:v>40.130713999999998</c:v>
                </c:pt>
                <c:pt idx="3716">
                  <c:v>40.129845000000003</c:v>
                </c:pt>
                <c:pt idx="3717">
                  <c:v>40.128976000000002</c:v>
                </c:pt>
                <c:pt idx="3718">
                  <c:v>40.128107</c:v>
                </c:pt>
                <c:pt idx="3719">
                  <c:v>40.127237999999998</c:v>
                </c:pt>
                <c:pt idx="3720">
                  <c:v>40.126367999999999</c:v>
                </c:pt>
                <c:pt idx="3721">
                  <c:v>40.125498999999998</c:v>
                </c:pt>
                <c:pt idx="3722">
                  <c:v>40.124628999999999</c:v>
                </c:pt>
                <c:pt idx="3723">
                  <c:v>40.123759999999997</c:v>
                </c:pt>
                <c:pt idx="3724">
                  <c:v>40.122889999999998</c:v>
                </c:pt>
                <c:pt idx="3725">
                  <c:v>40.122019999999999</c:v>
                </c:pt>
                <c:pt idx="3726">
                  <c:v>40.12115</c:v>
                </c:pt>
                <c:pt idx="3727">
                  <c:v>40.120280000000001</c:v>
                </c:pt>
                <c:pt idx="3728">
                  <c:v>40.119410000000002</c:v>
                </c:pt>
                <c:pt idx="3729">
                  <c:v>40.118538999999998</c:v>
                </c:pt>
                <c:pt idx="3730">
                  <c:v>40.117668999999999</c:v>
                </c:pt>
                <c:pt idx="3731">
                  <c:v>40.116798000000003</c:v>
                </c:pt>
                <c:pt idx="3732">
                  <c:v>40.115927999999997</c:v>
                </c:pt>
                <c:pt idx="3733">
                  <c:v>40.115057</c:v>
                </c:pt>
                <c:pt idx="3734">
                  <c:v>40.114185999999997</c:v>
                </c:pt>
                <c:pt idx="3735">
                  <c:v>40.113315</c:v>
                </c:pt>
                <c:pt idx="3736">
                  <c:v>40.112444000000004</c:v>
                </c:pt>
                <c:pt idx="3737">
                  <c:v>40.111573</c:v>
                </c:pt>
                <c:pt idx="3738">
                  <c:v>40.110702000000003</c:v>
                </c:pt>
                <c:pt idx="3739">
                  <c:v>40.109831</c:v>
                </c:pt>
                <c:pt idx="3740">
                  <c:v>40.108960000000003</c:v>
                </c:pt>
                <c:pt idx="3741">
                  <c:v>40.108089</c:v>
                </c:pt>
                <c:pt idx="3742">
                  <c:v>40.107216999999999</c:v>
                </c:pt>
                <c:pt idx="3743">
                  <c:v>40.106346000000002</c:v>
                </c:pt>
                <c:pt idx="3744">
                  <c:v>40.105474000000001</c:v>
                </c:pt>
                <c:pt idx="3745">
                  <c:v>40.104602999999997</c:v>
                </c:pt>
                <c:pt idx="3746">
                  <c:v>40.103731000000003</c:v>
                </c:pt>
                <c:pt idx="3747">
                  <c:v>40.102859000000002</c:v>
                </c:pt>
                <c:pt idx="3748">
                  <c:v>40.101987999999999</c:v>
                </c:pt>
                <c:pt idx="3749">
                  <c:v>40.101115999999998</c:v>
                </c:pt>
                <c:pt idx="3750">
                  <c:v>40.100244000000004</c:v>
                </c:pt>
                <c:pt idx="3751">
                  <c:v>40.099372000000002</c:v>
                </c:pt>
                <c:pt idx="3752">
                  <c:v>40.098500000000001</c:v>
                </c:pt>
                <c:pt idx="3753">
                  <c:v>40.097628999999998</c:v>
                </c:pt>
                <c:pt idx="3754">
                  <c:v>40.096756999999997</c:v>
                </c:pt>
                <c:pt idx="3755">
                  <c:v>40.095885000000003</c:v>
                </c:pt>
                <c:pt idx="3756">
                  <c:v>40.095013000000002</c:v>
                </c:pt>
                <c:pt idx="3757">
                  <c:v>40.094141</c:v>
                </c:pt>
                <c:pt idx="3758">
                  <c:v>40.093268999999999</c:v>
                </c:pt>
                <c:pt idx="3759">
                  <c:v>40.092396999999998</c:v>
                </c:pt>
                <c:pt idx="3760">
                  <c:v>40.091524999999997</c:v>
                </c:pt>
                <c:pt idx="3761">
                  <c:v>40.090653000000003</c:v>
                </c:pt>
                <c:pt idx="3762">
                  <c:v>40.089781000000002</c:v>
                </c:pt>
                <c:pt idx="3763">
                  <c:v>40.088909000000001</c:v>
                </c:pt>
                <c:pt idx="3764">
                  <c:v>40.088037</c:v>
                </c:pt>
                <c:pt idx="3765">
                  <c:v>40.087164000000001</c:v>
                </c:pt>
                <c:pt idx="3766">
                  <c:v>40.086292</c:v>
                </c:pt>
                <c:pt idx="3767">
                  <c:v>40.085419999999999</c:v>
                </c:pt>
                <c:pt idx="3768">
                  <c:v>40.084547999999998</c:v>
                </c:pt>
                <c:pt idx="3769">
                  <c:v>40.083675999999997</c:v>
                </c:pt>
                <c:pt idx="3770">
                  <c:v>40.082804000000003</c:v>
                </c:pt>
                <c:pt idx="3771">
                  <c:v>40.081932000000002</c:v>
                </c:pt>
                <c:pt idx="3772">
                  <c:v>40.081060000000001</c:v>
                </c:pt>
                <c:pt idx="3773">
                  <c:v>40.080188</c:v>
                </c:pt>
                <c:pt idx="3774">
                  <c:v>40.079317000000003</c:v>
                </c:pt>
                <c:pt idx="3775">
                  <c:v>40.078445000000002</c:v>
                </c:pt>
                <c:pt idx="3776">
                  <c:v>40.077573000000001</c:v>
                </c:pt>
                <c:pt idx="3777">
                  <c:v>40.076701</c:v>
                </c:pt>
                <c:pt idx="3778">
                  <c:v>40.075828999999999</c:v>
                </c:pt>
                <c:pt idx="3779">
                  <c:v>40.074956999999998</c:v>
                </c:pt>
                <c:pt idx="3780">
                  <c:v>40.074086000000001</c:v>
                </c:pt>
                <c:pt idx="3781">
                  <c:v>40.073214</c:v>
                </c:pt>
                <c:pt idx="3782">
                  <c:v>40.072341999999999</c:v>
                </c:pt>
                <c:pt idx="3783">
                  <c:v>40.071471000000003</c:v>
                </c:pt>
                <c:pt idx="3784">
                  <c:v>40.070599000000001</c:v>
                </c:pt>
                <c:pt idx="3785">
                  <c:v>40.069727999999998</c:v>
                </c:pt>
                <c:pt idx="3786">
                  <c:v>40.068855999999997</c:v>
                </c:pt>
                <c:pt idx="3787">
                  <c:v>40.067985</c:v>
                </c:pt>
                <c:pt idx="3788">
                  <c:v>40.067113999999997</c:v>
                </c:pt>
                <c:pt idx="3789">
                  <c:v>40.066243</c:v>
                </c:pt>
                <c:pt idx="3790">
                  <c:v>40.065370999999999</c:v>
                </c:pt>
                <c:pt idx="3791">
                  <c:v>40.064500000000002</c:v>
                </c:pt>
                <c:pt idx="3792">
                  <c:v>40.063628999999999</c:v>
                </c:pt>
                <c:pt idx="3793">
                  <c:v>40.062758000000002</c:v>
                </c:pt>
                <c:pt idx="3794">
                  <c:v>40.061886999999999</c:v>
                </c:pt>
                <c:pt idx="3795">
                  <c:v>40.061017</c:v>
                </c:pt>
                <c:pt idx="3796">
                  <c:v>40.060146000000003</c:v>
                </c:pt>
                <c:pt idx="3797">
                  <c:v>40.059275</c:v>
                </c:pt>
                <c:pt idx="3798">
                  <c:v>40.058405</c:v>
                </c:pt>
                <c:pt idx="3799">
                  <c:v>40.057533999999997</c:v>
                </c:pt>
                <c:pt idx="3800">
                  <c:v>40.056663999999998</c:v>
                </c:pt>
                <c:pt idx="3801">
                  <c:v>40.055793999999999</c:v>
                </c:pt>
                <c:pt idx="3802">
                  <c:v>40.054924</c:v>
                </c:pt>
                <c:pt idx="3803">
                  <c:v>40.054053000000003</c:v>
                </c:pt>
                <c:pt idx="3804">
                  <c:v>40.053182999999997</c:v>
                </c:pt>
                <c:pt idx="3805">
                  <c:v>40.052314000000003</c:v>
                </c:pt>
                <c:pt idx="3806">
                  <c:v>40.051443999999996</c:v>
                </c:pt>
                <c:pt idx="3807">
                  <c:v>40.050573999999997</c:v>
                </c:pt>
                <c:pt idx="3808">
                  <c:v>40.049705000000003</c:v>
                </c:pt>
                <c:pt idx="3809">
                  <c:v>40.048834999999997</c:v>
                </c:pt>
                <c:pt idx="3810">
                  <c:v>40.047966000000002</c:v>
                </c:pt>
                <c:pt idx="3811">
                  <c:v>40.047097000000001</c:v>
                </c:pt>
                <c:pt idx="3812">
                  <c:v>40.046227000000002</c:v>
                </c:pt>
                <c:pt idx="3813">
                  <c:v>40.045358999999998</c:v>
                </c:pt>
                <c:pt idx="3814">
                  <c:v>40.044490000000003</c:v>
                </c:pt>
                <c:pt idx="3815">
                  <c:v>40.043621000000002</c:v>
                </c:pt>
                <c:pt idx="3816">
                  <c:v>40.042752</c:v>
                </c:pt>
                <c:pt idx="3817">
                  <c:v>40.041884000000003</c:v>
                </c:pt>
                <c:pt idx="3818">
                  <c:v>40.041015999999999</c:v>
                </c:pt>
                <c:pt idx="3819">
                  <c:v>40.040146999999997</c:v>
                </c:pt>
                <c:pt idx="3820">
                  <c:v>40.039279000000001</c:v>
                </c:pt>
                <c:pt idx="3821">
                  <c:v>40.038411000000004</c:v>
                </c:pt>
                <c:pt idx="3822">
                  <c:v>40.037543999999997</c:v>
                </c:pt>
                <c:pt idx="3823">
                  <c:v>40.036676</c:v>
                </c:pt>
                <c:pt idx="3824">
                  <c:v>40.035808000000003</c:v>
                </c:pt>
                <c:pt idx="3825">
                  <c:v>40.034941000000003</c:v>
                </c:pt>
                <c:pt idx="3826">
                  <c:v>40.034073999999997</c:v>
                </c:pt>
                <c:pt idx="3827">
                  <c:v>40.033206999999997</c:v>
                </c:pt>
                <c:pt idx="3828">
                  <c:v>40.032339999999998</c:v>
                </c:pt>
                <c:pt idx="3829">
                  <c:v>40.031472999999998</c:v>
                </c:pt>
                <c:pt idx="3830">
                  <c:v>40.030607000000003</c:v>
                </c:pt>
                <c:pt idx="3831">
                  <c:v>40.029739999999997</c:v>
                </c:pt>
                <c:pt idx="3832">
                  <c:v>40.028874000000002</c:v>
                </c:pt>
                <c:pt idx="3833">
                  <c:v>40.028008</c:v>
                </c:pt>
                <c:pt idx="3834">
                  <c:v>40.027141999999998</c:v>
                </c:pt>
                <c:pt idx="3835">
                  <c:v>40.026276000000003</c:v>
                </c:pt>
                <c:pt idx="3836">
                  <c:v>40.025410999999998</c:v>
                </c:pt>
                <c:pt idx="3837">
                  <c:v>40.024545000000003</c:v>
                </c:pt>
                <c:pt idx="3838">
                  <c:v>40.023679999999999</c:v>
                </c:pt>
                <c:pt idx="3839">
                  <c:v>40.022815000000001</c:v>
                </c:pt>
                <c:pt idx="3840">
                  <c:v>40.021949999999997</c:v>
                </c:pt>
                <c:pt idx="3841">
                  <c:v>40.021084999999999</c:v>
                </c:pt>
                <c:pt idx="3842">
                  <c:v>40.020220999999999</c:v>
                </c:pt>
                <c:pt idx="3843">
                  <c:v>40.019356999999999</c:v>
                </c:pt>
                <c:pt idx="3844">
                  <c:v>40.018492000000002</c:v>
                </c:pt>
                <c:pt idx="3845">
                  <c:v>40.017628999999999</c:v>
                </c:pt>
                <c:pt idx="3846">
                  <c:v>40.016764999999999</c:v>
                </c:pt>
                <c:pt idx="3847">
                  <c:v>40.015900999999999</c:v>
                </c:pt>
                <c:pt idx="3848">
                  <c:v>40.015037999999997</c:v>
                </c:pt>
                <c:pt idx="3849">
                  <c:v>40.014175000000002</c:v>
                </c:pt>
                <c:pt idx="3850">
                  <c:v>40.013311999999999</c:v>
                </c:pt>
                <c:pt idx="3851">
                  <c:v>40.012448999999997</c:v>
                </c:pt>
                <c:pt idx="3852">
                  <c:v>40.011586000000001</c:v>
                </c:pt>
                <c:pt idx="3853">
                  <c:v>40.010724000000003</c:v>
                </c:pt>
                <c:pt idx="3854">
                  <c:v>40.009861999999998</c:v>
                </c:pt>
                <c:pt idx="3855">
                  <c:v>40.009</c:v>
                </c:pt>
                <c:pt idx="3856">
                  <c:v>40.008138000000002</c:v>
                </c:pt>
                <c:pt idx="3857">
                  <c:v>40.007277000000002</c:v>
                </c:pt>
                <c:pt idx="3858">
                  <c:v>40.006416000000002</c:v>
                </c:pt>
                <c:pt idx="3859">
                  <c:v>40.005553999999997</c:v>
                </c:pt>
                <c:pt idx="3860">
                  <c:v>40.004694000000001</c:v>
                </c:pt>
                <c:pt idx="3861">
                  <c:v>40.003833</c:v>
                </c:pt>
                <c:pt idx="3862">
                  <c:v>40.002972999999997</c:v>
                </c:pt>
                <c:pt idx="3863">
                  <c:v>40.002111999999997</c:v>
                </c:pt>
                <c:pt idx="3864">
                  <c:v>40.001252000000001</c:v>
                </c:pt>
                <c:pt idx="3865">
                  <c:v>40.000393000000003</c:v>
                </c:pt>
                <c:pt idx="3866">
                  <c:v>39.999533</c:v>
                </c:pt>
                <c:pt idx="3867">
                  <c:v>39.998674000000001</c:v>
                </c:pt>
                <c:pt idx="3868">
                  <c:v>39.997815000000003</c:v>
                </c:pt>
                <c:pt idx="3869">
                  <c:v>39.996955999999997</c:v>
                </c:pt>
                <c:pt idx="3870">
                  <c:v>39.996098000000003</c:v>
                </c:pt>
                <c:pt idx="3871">
                  <c:v>39.995238999999998</c:v>
                </c:pt>
                <c:pt idx="3872">
                  <c:v>39.994380999999997</c:v>
                </c:pt>
                <c:pt idx="3873">
                  <c:v>39.993524000000001</c:v>
                </c:pt>
                <c:pt idx="3874">
                  <c:v>39.992666</c:v>
                </c:pt>
                <c:pt idx="3875">
                  <c:v>39.991809000000003</c:v>
                </c:pt>
                <c:pt idx="3876">
                  <c:v>39.990952</c:v>
                </c:pt>
                <c:pt idx="3877">
                  <c:v>39.990094999999997</c:v>
                </c:pt>
                <c:pt idx="3878">
                  <c:v>39.989238</c:v>
                </c:pt>
                <c:pt idx="3879">
                  <c:v>39.988382000000001</c:v>
                </c:pt>
                <c:pt idx="3880">
                  <c:v>39.987526000000003</c:v>
                </c:pt>
                <c:pt idx="3881">
                  <c:v>39.986669999999997</c:v>
                </c:pt>
                <c:pt idx="3882">
                  <c:v>39.985815000000002</c:v>
                </c:pt>
                <c:pt idx="3883">
                  <c:v>39.984959000000003</c:v>
                </c:pt>
                <c:pt idx="3884">
                  <c:v>39.984104000000002</c:v>
                </c:pt>
                <c:pt idx="3885">
                  <c:v>39.983249999999998</c:v>
                </c:pt>
                <c:pt idx="3886">
                  <c:v>39.982394999999997</c:v>
                </c:pt>
                <c:pt idx="3887">
                  <c:v>39.981541</c:v>
                </c:pt>
                <c:pt idx="3888">
                  <c:v>39.980687000000003</c:v>
                </c:pt>
                <c:pt idx="3889">
                  <c:v>39.979832999999999</c:v>
                </c:pt>
                <c:pt idx="3890">
                  <c:v>39.97898</c:v>
                </c:pt>
                <c:pt idx="3891">
                  <c:v>39.978127000000001</c:v>
                </c:pt>
                <c:pt idx="3892">
                  <c:v>39.977274000000001</c:v>
                </c:pt>
                <c:pt idx="3893">
                  <c:v>39.976421999999999</c:v>
                </c:pt>
                <c:pt idx="3894">
                  <c:v>39.975569</c:v>
                </c:pt>
                <c:pt idx="3895">
                  <c:v>39.974716999999998</c:v>
                </c:pt>
                <c:pt idx="3896">
                  <c:v>39.973866000000001</c:v>
                </c:pt>
                <c:pt idx="3897">
                  <c:v>39.973013999999999</c:v>
                </c:pt>
                <c:pt idx="3898">
                  <c:v>39.972163000000002</c:v>
                </c:pt>
                <c:pt idx="3899">
                  <c:v>39.971311999999998</c:v>
                </c:pt>
                <c:pt idx="3900">
                  <c:v>39.970461999999998</c:v>
                </c:pt>
                <c:pt idx="3901">
                  <c:v>39.969611999999998</c:v>
                </c:pt>
                <c:pt idx="3902">
                  <c:v>39.968761999999998</c:v>
                </c:pt>
                <c:pt idx="3903">
                  <c:v>39.967911999999998</c:v>
                </c:pt>
                <c:pt idx="3904">
                  <c:v>39.967063000000003</c:v>
                </c:pt>
                <c:pt idx="3905">
                  <c:v>39.966214000000001</c:v>
                </c:pt>
                <c:pt idx="3906">
                  <c:v>39.965364999999998</c:v>
                </c:pt>
                <c:pt idx="3907">
                  <c:v>39.964516000000003</c:v>
                </c:pt>
                <c:pt idx="3908">
                  <c:v>39.963667999999998</c:v>
                </c:pt>
                <c:pt idx="3909">
                  <c:v>39.962820999999998</c:v>
                </c:pt>
                <c:pt idx="3910">
                  <c:v>39.961973</c:v>
                </c:pt>
                <c:pt idx="3911">
                  <c:v>39.961126</c:v>
                </c:pt>
                <c:pt idx="3912">
                  <c:v>39.960279</c:v>
                </c:pt>
                <c:pt idx="3913">
                  <c:v>39.959432</c:v>
                </c:pt>
                <c:pt idx="3914">
                  <c:v>39.958585999999997</c:v>
                </c:pt>
                <c:pt idx="3915">
                  <c:v>39.957740000000001</c:v>
                </c:pt>
                <c:pt idx="3916">
                  <c:v>39.956895000000003</c:v>
                </c:pt>
                <c:pt idx="3917">
                  <c:v>39.956049</c:v>
                </c:pt>
                <c:pt idx="3918">
                  <c:v>39.955204000000002</c:v>
                </c:pt>
                <c:pt idx="3919">
                  <c:v>39.954360000000001</c:v>
                </c:pt>
                <c:pt idx="3920">
                  <c:v>39.953515000000003</c:v>
                </c:pt>
                <c:pt idx="3921">
                  <c:v>39.952671000000002</c:v>
                </c:pt>
                <c:pt idx="3922">
                  <c:v>39.951827999999999</c:v>
                </c:pt>
                <c:pt idx="3923">
                  <c:v>39.950983999999998</c:v>
                </c:pt>
                <c:pt idx="3924">
                  <c:v>39.950141000000002</c:v>
                </c:pt>
                <c:pt idx="3925">
                  <c:v>39.949297999999999</c:v>
                </c:pt>
                <c:pt idx="3926">
                  <c:v>39.948456</c:v>
                </c:pt>
                <c:pt idx="3927">
                  <c:v>39.947614000000002</c:v>
                </c:pt>
                <c:pt idx="3928">
                  <c:v>39.946772000000003</c:v>
                </c:pt>
                <c:pt idx="3929">
                  <c:v>39.945931000000002</c:v>
                </c:pt>
                <c:pt idx="3930">
                  <c:v>39.94509</c:v>
                </c:pt>
                <c:pt idx="3931">
                  <c:v>39.944248999999999</c:v>
                </c:pt>
                <c:pt idx="3932">
                  <c:v>39.943409000000003</c:v>
                </c:pt>
                <c:pt idx="3933">
                  <c:v>39.942568999999999</c:v>
                </c:pt>
                <c:pt idx="3934">
                  <c:v>39.941729000000002</c:v>
                </c:pt>
                <c:pt idx="3935">
                  <c:v>39.940890000000003</c:v>
                </c:pt>
                <c:pt idx="3936">
                  <c:v>39.940050999999997</c:v>
                </c:pt>
                <c:pt idx="3937">
                  <c:v>39.939213000000002</c:v>
                </c:pt>
                <c:pt idx="3938">
                  <c:v>39.938374000000003</c:v>
                </c:pt>
                <c:pt idx="3939">
                  <c:v>39.937536000000001</c:v>
                </c:pt>
                <c:pt idx="3940">
                  <c:v>39.936698999999997</c:v>
                </c:pt>
                <c:pt idx="3941">
                  <c:v>39.935862</c:v>
                </c:pt>
                <c:pt idx="3942">
                  <c:v>39.935025000000003</c:v>
                </c:pt>
                <c:pt idx="3943">
                  <c:v>39.934187999999999</c:v>
                </c:pt>
                <c:pt idx="3944">
                  <c:v>39.933351999999999</c:v>
                </c:pt>
                <c:pt idx="3945">
                  <c:v>39.932516999999997</c:v>
                </c:pt>
                <c:pt idx="3946">
                  <c:v>39.931680999999998</c:v>
                </c:pt>
                <c:pt idx="3947">
                  <c:v>39.930846000000003</c:v>
                </c:pt>
                <c:pt idx="3948">
                  <c:v>39.930011</c:v>
                </c:pt>
                <c:pt idx="3949">
                  <c:v>39.929177000000003</c:v>
                </c:pt>
                <c:pt idx="3950">
                  <c:v>39.928342999999998</c:v>
                </c:pt>
                <c:pt idx="3951">
                  <c:v>39.927509999999998</c:v>
                </c:pt>
                <c:pt idx="3952">
                  <c:v>39.926676999999998</c:v>
                </c:pt>
                <c:pt idx="3953">
                  <c:v>39.925843999999998</c:v>
                </c:pt>
                <c:pt idx="3954">
                  <c:v>39.925010999999998</c:v>
                </c:pt>
                <c:pt idx="3955">
                  <c:v>39.924179000000002</c:v>
                </c:pt>
                <c:pt idx="3956">
                  <c:v>39.923347999999997</c:v>
                </c:pt>
                <c:pt idx="3957">
                  <c:v>39.922516000000002</c:v>
                </c:pt>
                <c:pt idx="3958">
                  <c:v>39.921684999999997</c:v>
                </c:pt>
                <c:pt idx="3959">
                  <c:v>39.920855000000003</c:v>
                </c:pt>
                <c:pt idx="3960">
                  <c:v>39.920025000000003</c:v>
                </c:pt>
                <c:pt idx="3961">
                  <c:v>39.919195000000002</c:v>
                </c:pt>
                <c:pt idx="3962">
                  <c:v>39.918365000000001</c:v>
                </c:pt>
                <c:pt idx="3963">
                  <c:v>39.917535999999998</c:v>
                </c:pt>
                <c:pt idx="3964">
                  <c:v>39.916708</c:v>
                </c:pt>
                <c:pt idx="3965">
                  <c:v>39.915880000000001</c:v>
                </c:pt>
                <c:pt idx="3966">
                  <c:v>39.915052000000003</c:v>
                </c:pt>
                <c:pt idx="3967">
                  <c:v>39.914223999999997</c:v>
                </c:pt>
                <c:pt idx="3968">
                  <c:v>39.913397000000003</c:v>
                </c:pt>
                <c:pt idx="3969">
                  <c:v>39.912570000000002</c:v>
                </c:pt>
                <c:pt idx="3970">
                  <c:v>39.911743999999999</c:v>
                </c:pt>
                <c:pt idx="3971">
                  <c:v>39.910918000000002</c:v>
                </c:pt>
                <c:pt idx="3972">
                  <c:v>39.910093000000003</c:v>
                </c:pt>
                <c:pt idx="3973">
                  <c:v>39.909267999999997</c:v>
                </c:pt>
                <c:pt idx="3974">
                  <c:v>39.908442999999998</c:v>
                </c:pt>
                <c:pt idx="3975">
                  <c:v>39.907618999999997</c:v>
                </c:pt>
                <c:pt idx="3976">
                  <c:v>39.906795000000002</c:v>
                </c:pt>
                <c:pt idx="3977">
                  <c:v>39.905971000000001</c:v>
                </c:pt>
                <c:pt idx="3978">
                  <c:v>39.905147999999997</c:v>
                </c:pt>
                <c:pt idx="3979">
                  <c:v>39.904325999999998</c:v>
                </c:pt>
                <c:pt idx="3980">
                  <c:v>39.903503000000001</c:v>
                </c:pt>
                <c:pt idx="3981">
                  <c:v>39.902681000000001</c:v>
                </c:pt>
                <c:pt idx="3982">
                  <c:v>39.901859999999999</c:v>
                </c:pt>
                <c:pt idx="3983">
                  <c:v>39.901038999999997</c:v>
                </c:pt>
                <c:pt idx="3984">
                  <c:v>39.900218000000002</c:v>
                </c:pt>
                <c:pt idx="3985">
                  <c:v>39.899397999999998</c:v>
                </c:pt>
                <c:pt idx="3986">
                  <c:v>39.898578000000001</c:v>
                </c:pt>
                <c:pt idx="3987">
                  <c:v>39.897759000000001</c:v>
                </c:pt>
                <c:pt idx="3988">
                  <c:v>39.896940000000001</c:v>
                </c:pt>
                <c:pt idx="3989">
                  <c:v>39.896121000000001</c:v>
                </c:pt>
                <c:pt idx="3990">
                  <c:v>39.895302999999998</c:v>
                </c:pt>
                <c:pt idx="3991">
                  <c:v>39.894486000000001</c:v>
                </c:pt>
                <c:pt idx="3992">
                  <c:v>39.893667999999998</c:v>
                </c:pt>
                <c:pt idx="3993">
                  <c:v>39.892851</c:v>
                </c:pt>
                <c:pt idx="3994">
                  <c:v>39.892035</c:v>
                </c:pt>
                <c:pt idx="3995">
                  <c:v>39.891219</c:v>
                </c:pt>
                <c:pt idx="3996">
                  <c:v>39.890402999999999</c:v>
                </c:pt>
                <c:pt idx="3997">
                  <c:v>39.889588000000003</c:v>
                </c:pt>
                <c:pt idx="3998">
                  <c:v>39.888773</c:v>
                </c:pt>
                <c:pt idx="3999">
                  <c:v>39.887959000000002</c:v>
                </c:pt>
                <c:pt idx="4000">
                  <c:v>39.887144999999997</c:v>
                </c:pt>
                <c:pt idx="4001">
                  <c:v>39.886332000000003</c:v>
                </c:pt>
                <c:pt idx="4002">
                  <c:v>39.885519000000002</c:v>
                </c:pt>
                <c:pt idx="4003">
                  <c:v>39.884706000000001</c:v>
                </c:pt>
                <c:pt idx="4004">
                  <c:v>39.883893999999998</c:v>
                </c:pt>
                <c:pt idx="4005">
                  <c:v>39.883082000000002</c:v>
                </c:pt>
                <c:pt idx="4006">
                  <c:v>39.882271000000003</c:v>
                </c:pt>
                <c:pt idx="4007">
                  <c:v>39.881459999999997</c:v>
                </c:pt>
                <c:pt idx="4008">
                  <c:v>39.880650000000003</c:v>
                </c:pt>
                <c:pt idx="4009">
                  <c:v>39.879840000000002</c:v>
                </c:pt>
                <c:pt idx="4010">
                  <c:v>39.87903</c:v>
                </c:pt>
                <c:pt idx="4011">
                  <c:v>39.878221000000003</c:v>
                </c:pt>
                <c:pt idx="4012">
                  <c:v>39.877412</c:v>
                </c:pt>
                <c:pt idx="4013">
                  <c:v>39.876604</c:v>
                </c:pt>
                <c:pt idx="4014">
                  <c:v>39.875796000000001</c:v>
                </c:pt>
                <c:pt idx="4015">
                  <c:v>39.874988999999999</c:v>
                </c:pt>
                <c:pt idx="4016">
                  <c:v>39.874181999999998</c:v>
                </c:pt>
                <c:pt idx="4017">
                  <c:v>39.873376</c:v>
                </c:pt>
                <c:pt idx="4018">
                  <c:v>39.872570000000003</c:v>
                </c:pt>
                <c:pt idx="4019">
                  <c:v>39.871763999999999</c:v>
                </c:pt>
                <c:pt idx="4020">
                  <c:v>39.870958999999999</c:v>
                </c:pt>
                <c:pt idx="4021">
                  <c:v>39.870154999999997</c:v>
                </c:pt>
                <c:pt idx="4022">
                  <c:v>39.869349999999997</c:v>
                </c:pt>
                <c:pt idx="4023">
                  <c:v>39.868547</c:v>
                </c:pt>
                <c:pt idx="4024">
                  <c:v>39.867744000000002</c:v>
                </c:pt>
                <c:pt idx="4025">
                  <c:v>39.866940999999997</c:v>
                </c:pt>
                <c:pt idx="4026">
                  <c:v>39.866137999999999</c:v>
                </c:pt>
                <c:pt idx="4027">
                  <c:v>39.865335999999999</c:v>
                </c:pt>
                <c:pt idx="4028">
                  <c:v>39.864534999999997</c:v>
                </c:pt>
                <c:pt idx="4029">
                  <c:v>39.863734000000001</c:v>
                </c:pt>
                <c:pt idx="4030">
                  <c:v>39.862934000000003</c:v>
                </c:pt>
                <c:pt idx="4031">
                  <c:v>39.862133999999998</c:v>
                </c:pt>
                <c:pt idx="4032">
                  <c:v>39.861333999999999</c:v>
                </c:pt>
                <c:pt idx="4033">
                  <c:v>39.860534999999999</c:v>
                </c:pt>
                <c:pt idx="4034">
                  <c:v>39.859735999999998</c:v>
                </c:pt>
                <c:pt idx="4035">
                  <c:v>39.858938000000002</c:v>
                </c:pt>
                <c:pt idx="4036">
                  <c:v>39.858139999999999</c:v>
                </c:pt>
                <c:pt idx="4037">
                  <c:v>39.857343</c:v>
                </c:pt>
                <c:pt idx="4038">
                  <c:v>39.856546000000002</c:v>
                </c:pt>
                <c:pt idx="4039">
                  <c:v>39.85575</c:v>
                </c:pt>
                <c:pt idx="4040">
                  <c:v>39.854953999999999</c:v>
                </c:pt>
                <c:pt idx="4041">
                  <c:v>39.854159000000003</c:v>
                </c:pt>
                <c:pt idx="4042">
                  <c:v>39.853363999999999</c:v>
                </c:pt>
                <c:pt idx="4043">
                  <c:v>39.852569000000003</c:v>
                </c:pt>
                <c:pt idx="4044">
                  <c:v>39.851775000000004</c:v>
                </c:pt>
                <c:pt idx="4045">
                  <c:v>39.850982000000002</c:v>
                </c:pt>
                <c:pt idx="4046">
                  <c:v>39.850189</c:v>
                </c:pt>
                <c:pt idx="4047">
                  <c:v>39.849395999999999</c:v>
                </c:pt>
                <c:pt idx="4048">
                  <c:v>39.848604000000002</c:v>
                </c:pt>
                <c:pt idx="4049">
                  <c:v>39.847813000000002</c:v>
                </c:pt>
                <c:pt idx="4050">
                  <c:v>39.847022000000003</c:v>
                </c:pt>
                <c:pt idx="4051">
                  <c:v>39.846231000000003</c:v>
                </c:pt>
                <c:pt idx="4052">
                  <c:v>39.845441000000001</c:v>
                </c:pt>
                <c:pt idx="4053">
                  <c:v>39.844650999999999</c:v>
                </c:pt>
                <c:pt idx="4054">
                  <c:v>39.843862000000001</c:v>
                </c:pt>
                <c:pt idx="4055">
                  <c:v>39.843072999999997</c:v>
                </c:pt>
                <c:pt idx="4056">
                  <c:v>39.842284999999997</c:v>
                </c:pt>
                <c:pt idx="4057">
                  <c:v>39.841496999999997</c:v>
                </c:pt>
                <c:pt idx="4058">
                  <c:v>39.840710000000001</c:v>
                </c:pt>
                <c:pt idx="4059">
                  <c:v>39.839922999999999</c:v>
                </c:pt>
                <c:pt idx="4060">
                  <c:v>39.839137000000001</c:v>
                </c:pt>
                <c:pt idx="4061">
                  <c:v>39.838351000000003</c:v>
                </c:pt>
                <c:pt idx="4062">
                  <c:v>39.837566000000002</c:v>
                </c:pt>
                <c:pt idx="4063">
                  <c:v>39.836781000000002</c:v>
                </c:pt>
                <c:pt idx="4064">
                  <c:v>39.835996999999999</c:v>
                </c:pt>
                <c:pt idx="4065">
                  <c:v>39.835213000000003</c:v>
                </c:pt>
                <c:pt idx="4066">
                  <c:v>39.834429999999998</c:v>
                </c:pt>
                <c:pt idx="4067">
                  <c:v>39.833646999999999</c:v>
                </c:pt>
                <c:pt idx="4068">
                  <c:v>39.832864999999998</c:v>
                </c:pt>
                <c:pt idx="4069">
                  <c:v>39.832082999999997</c:v>
                </c:pt>
                <c:pt idx="4070">
                  <c:v>39.831302000000001</c:v>
                </c:pt>
                <c:pt idx="4071">
                  <c:v>39.830520999999997</c:v>
                </c:pt>
                <c:pt idx="4072">
                  <c:v>39.829740000000001</c:v>
                </c:pt>
                <c:pt idx="4073">
                  <c:v>39.828961</c:v>
                </c:pt>
                <c:pt idx="4074">
                  <c:v>39.828181000000001</c:v>
                </c:pt>
                <c:pt idx="4075">
                  <c:v>39.827401999999999</c:v>
                </c:pt>
                <c:pt idx="4076">
                  <c:v>39.826624000000002</c:v>
                </c:pt>
                <c:pt idx="4077">
                  <c:v>39.825845999999999</c:v>
                </c:pt>
                <c:pt idx="4078">
                  <c:v>39.825068999999999</c:v>
                </c:pt>
                <c:pt idx="4079">
                  <c:v>39.824292</c:v>
                </c:pt>
                <c:pt idx="4080">
                  <c:v>39.823515999999998</c:v>
                </c:pt>
                <c:pt idx="4081">
                  <c:v>39.822740000000003</c:v>
                </c:pt>
                <c:pt idx="4082">
                  <c:v>39.821964999999999</c:v>
                </c:pt>
                <c:pt idx="4083">
                  <c:v>39.821190000000001</c:v>
                </c:pt>
                <c:pt idx="4084">
                  <c:v>39.820414999999997</c:v>
                </c:pt>
                <c:pt idx="4085">
                  <c:v>39.819642000000002</c:v>
                </c:pt>
                <c:pt idx="4086">
                  <c:v>39.818868000000002</c:v>
                </c:pt>
                <c:pt idx="4087">
                  <c:v>39.818095999999997</c:v>
                </c:pt>
                <c:pt idx="4088">
                  <c:v>39.817323000000002</c:v>
                </c:pt>
                <c:pt idx="4089">
                  <c:v>39.816550999999997</c:v>
                </c:pt>
                <c:pt idx="4090">
                  <c:v>39.815779999999997</c:v>
                </c:pt>
                <c:pt idx="4091">
                  <c:v>39.815009000000003</c:v>
                </c:pt>
                <c:pt idx="4092">
                  <c:v>39.814239000000001</c:v>
                </c:pt>
                <c:pt idx="4093">
                  <c:v>39.813468999999998</c:v>
                </c:pt>
                <c:pt idx="4094">
                  <c:v>39.8127</c:v>
                </c:pt>
                <c:pt idx="4095">
                  <c:v>39.811931999999999</c:v>
                </c:pt>
                <c:pt idx="4096">
                  <c:v>39.811163000000001</c:v>
                </c:pt>
                <c:pt idx="4097">
                  <c:v>39.810395999999997</c:v>
                </c:pt>
                <c:pt idx="4098">
                  <c:v>39.809629000000001</c:v>
                </c:pt>
                <c:pt idx="4099">
                  <c:v>39.808861999999998</c:v>
                </c:pt>
                <c:pt idx="4100">
                  <c:v>39.808095999999999</c:v>
                </c:pt>
                <c:pt idx="4101">
                  <c:v>39.80733</c:v>
                </c:pt>
                <c:pt idx="4102">
                  <c:v>39.806564999999999</c:v>
                </c:pt>
                <c:pt idx="4103">
                  <c:v>39.805801000000002</c:v>
                </c:pt>
                <c:pt idx="4104">
                  <c:v>39.805036999999999</c:v>
                </c:pt>
                <c:pt idx="4105">
                  <c:v>39.804273000000002</c:v>
                </c:pt>
                <c:pt idx="4106">
                  <c:v>39.803510000000003</c:v>
                </c:pt>
                <c:pt idx="4107">
                  <c:v>39.802748000000001</c:v>
                </c:pt>
                <c:pt idx="4108">
                  <c:v>39.801985999999999</c:v>
                </c:pt>
                <c:pt idx="4109">
                  <c:v>39.801223999999998</c:v>
                </c:pt>
                <c:pt idx="4110">
                  <c:v>39.800463000000001</c:v>
                </c:pt>
                <c:pt idx="4111">
                  <c:v>39.799703000000001</c:v>
                </c:pt>
                <c:pt idx="4112">
                  <c:v>39.798943000000001</c:v>
                </c:pt>
                <c:pt idx="4113">
                  <c:v>39.798183999999999</c:v>
                </c:pt>
                <c:pt idx="4114">
                  <c:v>39.797424999999997</c:v>
                </c:pt>
                <c:pt idx="4115">
                  <c:v>39.796666999999999</c:v>
                </c:pt>
                <c:pt idx="4116">
                  <c:v>39.795909000000002</c:v>
                </c:pt>
                <c:pt idx="4117">
                  <c:v>39.795152000000002</c:v>
                </c:pt>
                <c:pt idx="4118">
                  <c:v>39.794395000000002</c:v>
                </c:pt>
                <c:pt idx="4119">
                  <c:v>39.793638999999999</c:v>
                </c:pt>
                <c:pt idx="4120">
                  <c:v>39.792883000000003</c:v>
                </c:pt>
                <c:pt idx="4121">
                  <c:v>39.792127999999998</c:v>
                </c:pt>
                <c:pt idx="4122">
                  <c:v>39.791373999999998</c:v>
                </c:pt>
                <c:pt idx="4123">
                  <c:v>39.790619</c:v>
                </c:pt>
                <c:pt idx="4124">
                  <c:v>39.789866000000004</c:v>
                </c:pt>
                <c:pt idx="4125">
                  <c:v>39.789113</c:v>
                </c:pt>
                <c:pt idx="4126">
                  <c:v>39.788361000000002</c:v>
                </c:pt>
                <c:pt idx="4127">
                  <c:v>39.787609000000003</c:v>
                </c:pt>
                <c:pt idx="4128">
                  <c:v>39.786856999999998</c:v>
                </c:pt>
                <c:pt idx="4129">
                  <c:v>39.786105999999997</c:v>
                </c:pt>
                <c:pt idx="4130">
                  <c:v>39.785356</c:v>
                </c:pt>
                <c:pt idx="4131">
                  <c:v>39.784605999999997</c:v>
                </c:pt>
                <c:pt idx="4132">
                  <c:v>39.783856999999998</c:v>
                </c:pt>
                <c:pt idx="4133">
                  <c:v>39.783107999999999</c:v>
                </c:pt>
                <c:pt idx="4134">
                  <c:v>39.782359999999997</c:v>
                </c:pt>
                <c:pt idx="4135">
                  <c:v>39.781613</c:v>
                </c:pt>
                <c:pt idx="4136">
                  <c:v>39.780866000000003</c:v>
                </c:pt>
                <c:pt idx="4137">
                  <c:v>39.780118999999999</c:v>
                </c:pt>
                <c:pt idx="4138">
                  <c:v>39.779373</c:v>
                </c:pt>
                <c:pt idx="4139">
                  <c:v>39.778627999999998</c:v>
                </c:pt>
                <c:pt idx="4140">
                  <c:v>39.777883000000003</c:v>
                </c:pt>
                <c:pt idx="4141">
                  <c:v>39.777138000000001</c:v>
                </c:pt>
                <c:pt idx="4142">
                  <c:v>39.776395000000001</c:v>
                </c:pt>
                <c:pt idx="4143">
                  <c:v>39.775651000000003</c:v>
                </c:pt>
                <c:pt idx="4144">
                  <c:v>39.774909000000001</c:v>
                </c:pt>
                <c:pt idx="4145">
                  <c:v>39.774166000000001</c:v>
                </c:pt>
                <c:pt idx="4146">
                  <c:v>39.773425000000003</c:v>
                </c:pt>
                <c:pt idx="4147">
                  <c:v>39.772683999999998</c:v>
                </c:pt>
                <c:pt idx="4148">
                  <c:v>39.771943</c:v>
                </c:pt>
                <c:pt idx="4149">
                  <c:v>39.771203</c:v>
                </c:pt>
                <c:pt idx="4150">
                  <c:v>39.770463999999997</c:v>
                </c:pt>
                <c:pt idx="4151">
                  <c:v>39.769725000000001</c:v>
                </c:pt>
                <c:pt idx="4152">
                  <c:v>39.768985999999998</c:v>
                </c:pt>
                <c:pt idx="4153">
                  <c:v>39.768248</c:v>
                </c:pt>
                <c:pt idx="4154">
                  <c:v>39.767510999999999</c:v>
                </c:pt>
                <c:pt idx="4155">
                  <c:v>39.766773999999998</c:v>
                </c:pt>
                <c:pt idx="4156">
                  <c:v>39.766038000000002</c:v>
                </c:pt>
                <c:pt idx="4157">
                  <c:v>39.765303000000003</c:v>
                </c:pt>
                <c:pt idx="4158">
                  <c:v>39.764567999999997</c:v>
                </c:pt>
                <c:pt idx="4159">
                  <c:v>39.763832999999998</c:v>
                </c:pt>
                <c:pt idx="4160">
                  <c:v>39.763098999999997</c:v>
                </c:pt>
                <c:pt idx="4161">
                  <c:v>39.762366</c:v>
                </c:pt>
                <c:pt idx="4162">
                  <c:v>39.761633000000003</c:v>
                </c:pt>
                <c:pt idx="4163">
                  <c:v>39.760899999999999</c:v>
                </c:pt>
                <c:pt idx="4164">
                  <c:v>39.760168999999998</c:v>
                </c:pt>
                <c:pt idx="4165">
                  <c:v>39.759436999999998</c:v>
                </c:pt>
                <c:pt idx="4166">
                  <c:v>39.758707000000001</c:v>
                </c:pt>
                <c:pt idx="4167">
                  <c:v>39.757976999999997</c:v>
                </c:pt>
                <c:pt idx="4168">
                  <c:v>39.757247</c:v>
                </c:pt>
                <c:pt idx="4169">
                  <c:v>39.756518</c:v>
                </c:pt>
                <c:pt idx="4170">
                  <c:v>39.755789999999998</c:v>
                </c:pt>
                <c:pt idx="4171">
                  <c:v>39.755062000000002</c:v>
                </c:pt>
                <c:pt idx="4172">
                  <c:v>39.754334999999998</c:v>
                </c:pt>
                <c:pt idx="4173">
                  <c:v>39.753608</c:v>
                </c:pt>
                <c:pt idx="4174">
                  <c:v>39.752882</c:v>
                </c:pt>
                <c:pt idx="4175">
                  <c:v>39.752155999999999</c:v>
                </c:pt>
                <c:pt idx="4176">
                  <c:v>39.751430999999997</c:v>
                </c:pt>
                <c:pt idx="4177">
                  <c:v>39.750706000000001</c:v>
                </c:pt>
                <c:pt idx="4178">
                  <c:v>39.749982000000003</c:v>
                </c:pt>
                <c:pt idx="4179">
                  <c:v>39.749259000000002</c:v>
                </c:pt>
                <c:pt idx="4180">
                  <c:v>39.748536000000001</c:v>
                </c:pt>
                <c:pt idx="4181">
                  <c:v>39.747813999999998</c:v>
                </c:pt>
                <c:pt idx="4182">
                  <c:v>39.747092000000002</c:v>
                </c:pt>
                <c:pt idx="4183">
                  <c:v>39.746371000000003</c:v>
                </c:pt>
                <c:pt idx="4184">
                  <c:v>39.745649999999998</c:v>
                </c:pt>
                <c:pt idx="4185">
                  <c:v>39.744929999999997</c:v>
                </c:pt>
                <c:pt idx="4186">
                  <c:v>39.744211</c:v>
                </c:pt>
                <c:pt idx="4187">
                  <c:v>39.743492000000003</c:v>
                </c:pt>
                <c:pt idx="4188">
                  <c:v>39.742773</c:v>
                </c:pt>
                <c:pt idx="4189">
                  <c:v>39.742055000000001</c:v>
                </c:pt>
                <c:pt idx="4190">
                  <c:v>39.741337999999999</c:v>
                </c:pt>
                <c:pt idx="4191">
                  <c:v>39.740620999999997</c:v>
                </c:pt>
                <c:pt idx="4192">
                  <c:v>39.739905</c:v>
                </c:pt>
                <c:pt idx="4193">
                  <c:v>39.739190000000001</c:v>
                </c:pt>
                <c:pt idx="4194">
                  <c:v>39.738475000000001</c:v>
                </c:pt>
                <c:pt idx="4195">
                  <c:v>39.737760000000002</c:v>
                </c:pt>
                <c:pt idx="4196">
                  <c:v>39.737046999999997</c:v>
                </c:pt>
                <c:pt idx="4197">
                  <c:v>39.736333000000002</c:v>
                </c:pt>
                <c:pt idx="4198">
                  <c:v>39.735621000000002</c:v>
                </c:pt>
                <c:pt idx="4199">
                  <c:v>39.734907999999997</c:v>
                </c:pt>
                <c:pt idx="4200">
                  <c:v>39.734197000000002</c:v>
                </c:pt>
                <c:pt idx="4201">
                  <c:v>39.733485999999999</c:v>
                </c:pt>
                <c:pt idx="4202">
                  <c:v>39.732774999999997</c:v>
                </c:pt>
                <c:pt idx="4203">
                  <c:v>39.732064999999999</c:v>
                </c:pt>
                <c:pt idx="4204">
                  <c:v>39.731355999999998</c:v>
                </c:pt>
                <c:pt idx="4205">
                  <c:v>39.730646999999998</c:v>
                </c:pt>
                <c:pt idx="4206">
                  <c:v>39.729939000000002</c:v>
                </c:pt>
                <c:pt idx="4207">
                  <c:v>39.729232000000003</c:v>
                </c:pt>
                <c:pt idx="4208">
                  <c:v>39.728524</c:v>
                </c:pt>
                <c:pt idx="4209">
                  <c:v>39.727817999999999</c:v>
                </c:pt>
                <c:pt idx="4210">
                  <c:v>39.727111999999998</c:v>
                </c:pt>
                <c:pt idx="4211">
                  <c:v>39.726407000000002</c:v>
                </c:pt>
                <c:pt idx="4212">
                  <c:v>39.725701999999998</c:v>
                </c:pt>
                <c:pt idx="4213">
                  <c:v>39.724997999999999</c:v>
                </c:pt>
                <c:pt idx="4214">
                  <c:v>39.724294</c:v>
                </c:pt>
                <c:pt idx="4215">
                  <c:v>39.723590999999999</c:v>
                </c:pt>
                <c:pt idx="4216">
                  <c:v>39.722889000000002</c:v>
                </c:pt>
                <c:pt idx="4217">
                  <c:v>39.722186999999998</c:v>
                </c:pt>
                <c:pt idx="4218">
                  <c:v>39.721485000000001</c:v>
                </c:pt>
                <c:pt idx="4219">
                  <c:v>39.720784999999999</c:v>
                </c:pt>
                <c:pt idx="4220">
                  <c:v>39.720084</c:v>
                </c:pt>
                <c:pt idx="4221">
                  <c:v>39.719385000000003</c:v>
                </c:pt>
                <c:pt idx="4222">
                  <c:v>39.718685999999998</c:v>
                </c:pt>
                <c:pt idx="4223">
                  <c:v>39.717987000000001</c:v>
                </c:pt>
                <c:pt idx="4224">
                  <c:v>39.717289000000001</c:v>
                </c:pt>
                <c:pt idx="4225">
                  <c:v>39.716591999999999</c:v>
                </c:pt>
                <c:pt idx="4226">
                  <c:v>39.715895000000003</c:v>
                </c:pt>
                <c:pt idx="4227">
                  <c:v>39.715198999999998</c:v>
                </c:pt>
                <c:pt idx="4228">
                  <c:v>39.714503000000001</c:v>
                </c:pt>
                <c:pt idx="4229">
                  <c:v>39.713808</c:v>
                </c:pt>
                <c:pt idx="4230">
                  <c:v>39.713113999999997</c:v>
                </c:pt>
                <c:pt idx="4231">
                  <c:v>39.712420000000002</c:v>
                </c:pt>
                <c:pt idx="4232">
                  <c:v>39.711727000000003</c:v>
                </c:pt>
                <c:pt idx="4233">
                  <c:v>39.711033999999998</c:v>
                </c:pt>
                <c:pt idx="4234">
                  <c:v>39.710341999999997</c:v>
                </c:pt>
                <c:pt idx="4235">
                  <c:v>39.709650000000003</c:v>
                </c:pt>
                <c:pt idx="4236">
                  <c:v>39.708959</c:v>
                </c:pt>
                <c:pt idx="4237">
                  <c:v>39.708269000000001</c:v>
                </c:pt>
                <c:pt idx="4238">
                  <c:v>39.707579000000003</c:v>
                </c:pt>
                <c:pt idx="4239">
                  <c:v>39.706890000000001</c:v>
                </c:pt>
                <c:pt idx="4240">
                  <c:v>39.706201</c:v>
                </c:pt>
                <c:pt idx="4241">
                  <c:v>39.705513000000003</c:v>
                </c:pt>
                <c:pt idx="4242">
                  <c:v>39.704825999999997</c:v>
                </c:pt>
                <c:pt idx="4243">
                  <c:v>39.704138999999998</c:v>
                </c:pt>
                <c:pt idx="4244">
                  <c:v>39.703451999999999</c:v>
                </c:pt>
                <c:pt idx="4245">
                  <c:v>39.702765999999997</c:v>
                </c:pt>
                <c:pt idx="4246">
                  <c:v>39.702081</c:v>
                </c:pt>
                <c:pt idx="4247">
                  <c:v>39.701397</c:v>
                </c:pt>
                <c:pt idx="4248">
                  <c:v>39.700713</c:v>
                </c:pt>
                <c:pt idx="4249">
                  <c:v>39.700029000000001</c:v>
                </c:pt>
                <c:pt idx="4250">
                  <c:v>39.699345999999998</c:v>
                </c:pt>
                <c:pt idx="4251">
                  <c:v>39.698664000000001</c:v>
                </c:pt>
                <c:pt idx="4252">
                  <c:v>39.697982000000003</c:v>
                </c:pt>
                <c:pt idx="4253">
                  <c:v>39.697301000000003</c:v>
                </c:pt>
                <c:pt idx="4254">
                  <c:v>39.696620000000003</c:v>
                </c:pt>
                <c:pt idx="4255">
                  <c:v>39.69594</c:v>
                </c:pt>
                <c:pt idx="4256">
                  <c:v>39.695261000000002</c:v>
                </c:pt>
                <c:pt idx="4257">
                  <c:v>39.694581999999997</c:v>
                </c:pt>
                <c:pt idx="4258">
                  <c:v>39.693904000000003</c:v>
                </c:pt>
                <c:pt idx="4259">
                  <c:v>39.693226000000003</c:v>
                </c:pt>
                <c:pt idx="4260">
                  <c:v>39.692549</c:v>
                </c:pt>
                <c:pt idx="4261">
                  <c:v>39.691873000000001</c:v>
                </c:pt>
                <c:pt idx="4262">
                  <c:v>39.691197000000003</c:v>
                </c:pt>
                <c:pt idx="4263">
                  <c:v>39.690520999999997</c:v>
                </c:pt>
                <c:pt idx="4264">
                  <c:v>39.689847</c:v>
                </c:pt>
                <c:pt idx="4265">
                  <c:v>39.689171999999999</c:v>
                </c:pt>
                <c:pt idx="4266">
                  <c:v>39.688499</c:v>
                </c:pt>
                <c:pt idx="4267">
                  <c:v>39.687826000000001</c:v>
                </c:pt>
                <c:pt idx="4268">
                  <c:v>39.687153000000002</c:v>
                </c:pt>
                <c:pt idx="4269">
                  <c:v>39.686481000000001</c:v>
                </c:pt>
                <c:pt idx="4270">
                  <c:v>39.685809999999996</c:v>
                </c:pt>
                <c:pt idx="4271">
                  <c:v>39.685139999999997</c:v>
                </c:pt>
                <c:pt idx="4272">
                  <c:v>39.684469</c:v>
                </c:pt>
                <c:pt idx="4273">
                  <c:v>39.683799999999998</c:v>
                </c:pt>
                <c:pt idx="4274">
                  <c:v>39.683131000000003</c:v>
                </c:pt>
                <c:pt idx="4275">
                  <c:v>39.682462999999998</c:v>
                </c:pt>
                <c:pt idx="4276">
                  <c:v>39.681795000000001</c:v>
                </c:pt>
                <c:pt idx="4277">
                  <c:v>39.681128000000001</c:v>
                </c:pt>
                <c:pt idx="4278">
                  <c:v>39.680461000000001</c:v>
                </c:pt>
                <c:pt idx="4279">
                  <c:v>39.679794999999999</c:v>
                </c:pt>
                <c:pt idx="4280">
                  <c:v>39.679130000000001</c:v>
                </c:pt>
                <c:pt idx="4281">
                  <c:v>39.678465000000003</c:v>
                </c:pt>
                <c:pt idx="4282">
                  <c:v>39.677801000000002</c:v>
                </c:pt>
                <c:pt idx="4283">
                  <c:v>39.677137000000002</c:v>
                </c:pt>
                <c:pt idx="4284">
                  <c:v>39.676473999999999</c:v>
                </c:pt>
                <c:pt idx="4285">
                  <c:v>39.675811000000003</c:v>
                </c:pt>
                <c:pt idx="4286">
                  <c:v>39.675148999999998</c:v>
                </c:pt>
                <c:pt idx="4287">
                  <c:v>39.674487999999997</c:v>
                </c:pt>
                <c:pt idx="4288">
                  <c:v>39.673827000000003</c:v>
                </c:pt>
                <c:pt idx="4289">
                  <c:v>39.673166999999999</c:v>
                </c:pt>
                <c:pt idx="4290">
                  <c:v>39.672508000000001</c:v>
                </c:pt>
                <c:pt idx="4291">
                  <c:v>39.671849000000002</c:v>
                </c:pt>
                <c:pt idx="4292">
                  <c:v>39.671190000000003</c:v>
                </c:pt>
                <c:pt idx="4293">
                  <c:v>39.670532000000001</c:v>
                </c:pt>
                <c:pt idx="4294">
                  <c:v>39.669874999999998</c:v>
                </c:pt>
                <c:pt idx="4295">
                  <c:v>39.669218000000001</c:v>
                </c:pt>
                <c:pt idx="4296">
                  <c:v>39.668562000000001</c:v>
                </c:pt>
                <c:pt idx="4297">
                  <c:v>39.667907</c:v>
                </c:pt>
                <c:pt idx="4298">
                  <c:v>39.667251999999998</c:v>
                </c:pt>
                <c:pt idx="4299">
                  <c:v>39.666598</c:v>
                </c:pt>
                <c:pt idx="4300">
                  <c:v>39.665944000000003</c:v>
                </c:pt>
                <c:pt idx="4301">
                  <c:v>39.665291000000003</c:v>
                </c:pt>
                <c:pt idx="4302">
                  <c:v>39.664637999999997</c:v>
                </c:pt>
                <c:pt idx="4303">
                  <c:v>39.663986000000001</c:v>
                </c:pt>
                <c:pt idx="4304">
                  <c:v>39.663334999999996</c:v>
                </c:pt>
                <c:pt idx="4305">
                  <c:v>39.662683999999999</c:v>
                </c:pt>
                <c:pt idx="4306">
                  <c:v>39.662033999999998</c:v>
                </c:pt>
                <c:pt idx="4307">
                  <c:v>39.661383999999998</c:v>
                </c:pt>
                <c:pt idx="4308">
                  <c:v>39.660735000000003</c:v>
                </c:pt>
                <c:pt idx="4309">
                  <c:v>39.660086999999997</c:v>
                </c:pt>
                <c:pt idx="4310">
                  <c:v>39.659438999999999</c:v>
                </c:pt>
                <c:pt idx="4311">
                  <c:v>39.658791999999998</c:v>
                </c:pt>
                <c:pt idx="4312">
                  <c:v>39.658144999999998</c:v>
                </c:pt>
                <c:pt idx="4313">
                  <c:v>39.657499000000001</c:v>
                </c:pt>
                <c:pt idx="4314">
                  <c:v>39.656854000000003</c:v>
                </c:pt>
                <c:pt idx="4315">
                  <c:v>39.656208999999997</c:v>
                </c:pt>
                <c:pt idx="4316">
                  <c:v>39.655563999999998</c:v>
                </c:pt>
                <c:pt idx="4317">
                  <c:v>39.654921000000002</c:v>
                </c:pt>
                <c:pt idx="4318">
                  <c:v>39.654277</c:v>
                </c:pt>
                <c:pt idx="4319">
                  <c:v>39.653635000000001</c:v>
                </c:pt>
                <c:pt idx="4320">
                  <c:v>39.652993000000002</c:v>
                </c:pt>
                <c:pt idx="4321">
                  <c:v>39.652351000000003</c:v>
                </c:pt>
                <c:pt idx="4322">
                  <c:v>39.651710999999999</c:v>
                </c:pt>
                <c:pt idx="4323">
                  <c:v>39.651069999999997</c:v>
                </c:pt>
                <c:pt idx="4324">
                  <c:v>39.650430999999998</c:v>
                </c:pt>
                <c:pt idx="4325">
                  <c:v>39.649791999999998</c:v>
                </c:pt>
                <c:pt idx="4326">
                  <c:v>39.649152999999998</c:v>
                </c:pt>
                <c:pt idx="4327">
                  <c:v>39.648515000000003</c:v>
                </c:pt>
                <c:pt idx="4328">
                  <c:v>39.647877999999999</c:v>
                </c:pt>
                <c:pt idx="4329">
                  <c:v>39.647241000000001</c:v>
                </c:pt>
                <c:pt idx="4330">
                  <c:v>39.646605000000001</c:v>
                </c:pt>
                <c:pt idx="4331">
                  <c:v>39.645969999999998</c:v>
                </c:pt>
                <c:pt idx="4332">
                  <c:v>39.645335000000003</c:v>
                </c:pt>
                <c:pt idx="4333">
                  <c:v>39.644700999999998</c:v>
                </c:pt>
                <c:pt idx="4334">
                  <c:v>39.644067</c:v>
                </c:pt>
                <c:pt idx="4335">
                  <c:v>39.643433999999999</c:v>
                </c:pt>
                <c:pt idx="4336">
                  <c:v>39.642800999999999</c:v>
                </c:pt>
                <c:pt idx="4337">
                  <c:v>39.642169000000003</c:v>
                </c:pt>
                <c:pt idx="4338">
                  <c:v>39.641537999999997</c:v>
                </c:pt>
                <c:pt idx="4339">
                  <c:v>39.640906999999999</c:v>
                </c:pt>
                <c:pt idx="4340">
                  <c:v>39.640276999999998</c:v>
                </c:pt>
                <c:pt idx="4341">
                  <c:v>39.639646999999997</c:v>
                </c:pt>
                <c:pt idx="4342">
                  <c:v>39.639018</c:v>
                </c:pt>
                <c:pt idx="4343">
                  <c:v>39.638388999999997</c:v>
                </c:pt>
                <c:pt idx="4344">
                  <c:v>39.637760999999998</c:v>
                </c:pt>
                <c:pt idx="4345">
                  <c:v>39.637134000000003</c:v>
                </c:pt>
                <c:pt idx="4346">
                  <c:v>39.636507000000002</c:v>
                </c:pt>
                <c:pt idx="4347">
                  <c:v>39.635880999999998</c:v>
                </c:pt>
                <c:pt idx="4348">
                  <c:v>39.635255999999998</c:v>
                </c:pt>
                <c:pt idx="4349">
                  <c:v>39.634630999999999</c:v>
                </c:pt>
                <c:pt idx="4350">
                  <c:v>39.634006999999997</c:v>
                </c:pt>
                <c:pt idx="4351">
                  <c:v>39.633383000000002</c:v>
                </c:pt>
                <c:pt idx="4352">
                  <c:v>39.632759999999998</c:v>
                </c:pt>
                <c:pt idx="4353">
                  <c:v>39.632137</c:v>
                </c:pt>
                <c:pt idx="4354">
                  <c:v>39.631515</c:v>
                </c:pt>
                <c:pt idx="4355">
                  <c:v>39.630893999999998</c:v>
                </c:pt>
                <c:pt idx="4356">
                  <c:v>39.630273000000003</c:v>
                </c:pt>
                <c:pt idx="4357">
                  <c:v>39.629652</c:v>
                </c:pt>
                <c:pt idx="4358">
                  <c:v>39.629033</c:v>
                </c:pt>
                <c:pt idx="4359">
                  <c:v>39.628413999999999</c:v>
                </c:pt>
                <c:pt idx="4360">
                  <c:v>39.627794999999999</c:v>
                </c:pt>
                <c:pt idx="4361">
                  <c:v>39.627177000000003</c:v>
                </c:pt>
                <c:pt idx="4362">
                  <c:v>39.626559999999998</c:v>
                </c:pt>
                <c:pt idx="4363">
                  <c:v>39.625942999999999</c:v>
                </c:pt>
                <c:pt idx="4364">
                  <c:v>39.625326999999999</c:v>
                </c:pt>
                <c:pt idx="4365">
                  <c:v>39.624712000000002</c:v>
                </c:pt>
                <c:pt idx="4366">
                  <c:v>39.624096999999999</c:v>
                </c:pt>
                <c:pt idx="4367">
                  <c:v>39.623482000000003</c:v>
                </c:pt>
                <c:pt idx="4368">
                  <c:v>39.622867999999997</c:v>
                </c:pt>
                <c:pt idx="4369">
                  <c:v>39.622255000000003</c:v>
                </c:pt>
                <c:pt idx="4370">
                  <c:v>39.621642999999999</c:v>
                </c:pt>
                <c:pt idx="4371">
                  <c:v>39.621031000000002</c:v>
                </c:pt>
                <c:pt idx="4372">
                  <c:v>39.620418999999998</c:v>
                </c:pt>
                <c:pt idx="4373">
                  <c:v>39.619807999999999</c:v>
                </c:pt>
                <c:pt idx="4374">
                  <c:v>39.619197999999997</c:v>
                </c:pt>
                <c:pt idx="4375">
                  <c:v>39.618588000000003</c:v>
                </c:pt>
                <c:pt idx="4376">
                  <c:v>39.617978999999998</c:v>
                </c:pt>
                <c:pt idx="4377">
                  <c:v>39.617370999999999</c:v>
                </c:pt>
                <c:pt idx="4378">
                  <c:v>39.616762999999999</c:v>
                </c:pt>
                <c:pt idx="4379">
                  <c:v>39.616154999999999</c:v>
                </c:pt>
                <c:pt idx="4380">
                  <c:v>39.615549000000001</c:v>
                </c:pt>
                <c:pt idx="4381">
                  <c:v>39.614941999999999</c:v>
                </c:pt>
                <c:pt idx="4382">
                  <c:v>39.614336999999999</c:v>
                </c:pt>
                <c:pt idx="4383">
                  <c:v>39.613731999999999</c:v>
                </c:pt>
                <c:pt idx="4384">
                  <c:v>39.613126999999999</c:v>
                </c:pt>
                <c:pt idx="4385">
                  <c:v>39.612523000000003</c:v>
                </c:pt>
                <c:pt idx="4386">
                  <c:v>39.611919999999998</c:v>
                </c:pt>
                <c:pt idx="4387">
                  <c:v>39.611317999999997</c:v>
                </c:pt>
                <c:pt idx="4388">
                  <c:v>39.610714999999999</c:v>
                </c:pt>
                <c:pt idx="4389">
                  <c:v>39.610114000000003</c:v>
                </c:pt>
                <c:pt idx="4390">
                  <c:v>39.609513</c:v>
                </c:pt>
                <c:pt idx="4391">
                  <c:v>39.608913000000001</c:v>
                </c:pt>
                <c:pt idx="4392">
                  <c:v>39.608313000000003</c:v>
                </c:pt>
                <c:pt idx="4393">
                  <c:v>39.607714000000001</c:v>
                </c:pt>
                <c:pt idx="4394">
                  <c:v>39.607115</c:v>
                </c:pt>
                <c:pt idx="4395">
                  <c:v>39.606516999999997</c:v>
                </c:pt>
                <c:pt idx="4396">
                  <c:v>39.605919999999998</c:v>
                </c:pt>
                <c:pt idx="4397">
                  <c:v>39.605322999999999</c:v>
                </c:pt>
                <c:pt idx="4398">
                  <c:v>39.604726999999997</c:v>
                </c:pt>
                <c:pt idx="4399">
                  <c:v>39.604131000000002</c:v>
                </c:pt>
                <c:pt idx="4400">
                  <c:v>39.603535999999998</c:v>
                </c:pt>
                <c:pt idx="4401">
                  <c:v>39.602941000000001</c:v>
                </c:pt>
                <c:pt idx="4402">
                  <c:v>39.602347999999999</c:v>
                </c:pt>
                <c:pt idx="4403">
                  <c:v>39.601754</c:v>
                </c:pt>
                <c:pt idx="4404">
                  <c:v>39.601160999999998</c:v>
                </c:pt>
                <c:pt idx="4405">
                  <c:v>39.600569</c:v>
                </c:pt>
                <c:pt idx="4406">
                  <c:v>39.599978</c:v>
                </c:pt>
                <c:pt idx="4407">
                  <c:v>39.599387</c:v>
                </c:pt>
                <c:pt idx="4408">
                  <c:v>39.598796</c:v>
                </c:pt>
                <c:pt idx="4409">
                  <c:v>39.598205999999998</c:v>
                </c:pt>
                <c:pt idx="4410">
                  <c:v>39.597617</c:v>
                </c:pt>
                <c:pt idx="4411">
                  <c:v>39.597028999999999</c:v>
                </c:pt>
                <c:pt idx="4412">
                  <c:v>39.596440000000001</c:v>
                </c:pt>
                <c:pt idx="4413">
                  <c:v>39.595852999999998</c:v>
                </c:pt>
                <c:pt idx="4414">
                  <c:v>39.595266000000002</c:v>
                </c:pt>
                <c:pt idx="4415">
                  <c:v>39.594679999999997</c:v>
                </c:pt>
                <c:pt idx="4416">
                  <c:v>39.594093999999998</c:v>
                </c:pt>
                <c:pt idx="4417">
                  <c:v>39.593508999999997</c:v>
                </c:pt>
                <c:pt idx="4418">
                  <c:v>39.592923999999996</c:v>
                </c:pt>
                <c:pt idx="4419">
                  <c:v>39.59234</c:v>
                </c:pt>
                <c:pt idx="4420">
                  <c:v>39.591757000000001</c:v>
                </c:pt>
                <c:pt idx="4421">
                  <c:v>39.591174000000002</c:v>
                </c:pt>
                <c:pt idx="4422">
                  <c:v>39.590591000000003</c:v>
                </c:pt>
                <c:pt idx="4423">
                  <c:v>39.590009999999999</c:v>
                </c:pt>
                <c:pt idx="4424">
                  <c:v>39.589429000000003</c:v>
                </c:pt>
                <c:pt idx="4425">
                  <c:v>39.588847999999999</c:v>
                </c:pt>
                <c:pt idx="4426">
                  <c:v>39.588267999999999</c:v>
                </c:pt>
                <c:pt idx="4427">
                  <c:v>39.587688999999997</c:v>
                </c:pt>
                <c:pt idx="4428">
                  <c:v>39.587110000000003</c:v>
                </c:pt>
                <c:pt idx="4429">
                  <c:v>39.586531999999998</c:v>
                </c:pt>
                <c:pt idx="4430">
                  <c:v>39.585954000000001</c:v>
                </c:pt>
                <c:pt idx="4431">
                  <c:v>39.585377000000001</c:v>
                </c:pt>
                <c:pt idx="4432">
                  <c:v>39.584800999999999</c:v>
                </c:pt>
                <c:pt idx="4433">
                  <c:v>39.584225000000004</c:v>
                </c:pt>
                <c:pt idx="4434">
                  <c:v>39.583649000000001</c:v>
                </c:pt>
                <c:pt idx="4435">
                  <c:v>39.583075000000001</c:v>
                </c:pt>
                <c:pt idx="4436">
                  <c:v>39.582500000000003</c:v>
                </c:pt>
                <c:pt idx="4437">
                  <c:v>39.581927</c:v>
                </c:pt>
                <c:pt idx="4438">
                  <c:v>39.581353999999997</c:v>
                </c:pt>
                <c:pt idx="4439">
                  <c:v>39.580781000000002</c:v>
                </c:pt>
                <c:pt idx="4440">
                  <c:v>39.580209000000004</c:v>
                </c:pt>
                <c:pt idx="4441">
                  <c:v>39.579638000000003</c:v>
                </c:pt>
                <c:pt idx="4442">
                  <c:v>39.579067000000002</c:v>
                </c:pt>
                <c:pt idx="4443">
                  <c:v>39.578496999999999</c:v>
                </c:pt>
                <c:pt idx="4444">
                  <c:v>39.577928</c:v>
                </c:pt>
                <c:pt idx="4445">
                  <c:v>39.577359000000001</c:v>
                </c:pt>
                <c:pt idx="4446">
                  <c:v>39.576790000000003</c:v>
                </c:pt>
                <c:pt idx="4447">
                  <c:v>39.576222999999999</c:v>
                </c:pt>
                <c:pt idx="4448">
                  <c:v>39.575654999999998</c:v>
                </c:pt>
                <c:pt idx="4449">
                  <c:v>39.575088999999998</c:v>
                </c:pt>
                <c:pt idx="4450">
                  <c:v>39.574522999999999</c:v>
                </c:pt>
                <c:pt idx="4451">
                  <c:v>39.573957</c:v>
                </c:pt>
                <c:pt idx="4452">
                  <c:v>39.573391999999998</c:v>
                </c:pt>
                <c:pt idx="4453">
                  <c:v>39.572828000000001</c:v>
                </c:pt>
                <c:pt idx="4454">
                  <c:v>39.572263999999997</c:v>
                </c:pt>
                <c:pt idx="4455">
                  <c:v>39.571700999999997</c:v>
                </c:pt>
                <c:pt idx="4456">
                  <c:v>39.571137999999998</c:v>
                </c:pt>
                <c:pt idx="4457">
                  <c:v>39.570576000000003</c:v>
                </c:pt>
                <c:pt idx="4458">
                  <c:v>39.570014</c:v>
                </c:pt>
                <c:pt idx="4459">
                  <c:v>39.569453000000003</c:v>
                </c:pt>
                <c:pt idx="4460">
                  <c:v>39.568893000000003</c:v>
                </c:pt>
                <c:pt idx="4461">
                  <c:v>39.568333000000003</c:v>
                </c:pt>
                <c:pt idx="4462">
                  <c:v>39.567774</c:v>
                </c:pt>
                <c:pt idx="4463">
                  <c:v>39.567214999999997</c:v>
                </c:pt>
                <c:pt idx="4464">
                  <c:v>39.566656999999999</c:v>
                </c:pt>
                <c:pt idx="4465">
                  <c:v>39.566099999999999</c:v>
                </c:pt>
                <c:pt idx="4466">
                  <c:v>39.565542999999998</c:v>
                </c:pt>
                <c:pt idx="4467">
                  <c:v>39.564987000000002</c:v>
                </c:pt>
                <c:pt idx="4468">
                  <c:v>39.564430999999999</c:v>
                </c:pt>
                <c:pt idx="4469">
                  <c:v>39.563876</c:v>
                </c:pt>
                <c:pt idx="4470">
                  <c:v>39.563321000000002</c:v>
                </c:pt>
                <c:pt idx="4471">
                  <c:v>39.562767000000001</c:v>
                </c:pt>
                <c:pt idx="4472">
                  <c:v>39.562213</c:v>
                </c:pt>
                <c:pt idx="4473">
                  <c:v>39.561660000000003</c:v>
                </c:pt>
                <c:pt idx="4474">
                  <c:v>39.561107999999997</c:v>
                </c:pt>
                <c:pt idx="4475">
                  <c:v>39.560555999999998</c:v>
                </c:pt>
                <c:pt idx="4476">
                  <c:v>39.560004999999997</c:v>
                </c:pt>
                <c:pt idx="4477">
                  <c:v>39.559454000000002</c:v>
                </c:pt>
                <c:pt idx="4478">
                  <c:v>39.558903999999998</c:v>
                </c:pt>
                <c:pt idx="4479">
                  <c:v>39.558354999999999</c:v>
                </c:pt>
                <c:pt idx="4480">
                  <c:v>39.557805999999999</c:v>
                </c:pt>
                <c:pt idx="4481">
                  <c:v>39.557257999999997</c:v>
                </c:pt>
                <c:pt idx="4482">
                  <c:v>39.556710000000002</c:v>
                </c:pt>
                <c:pt idx="4483">
                  <c:v>39.556162999999998</c:v>
                </c:pt>
                <c:pt idx="4484">
                  <c:v>39.555616000000001</c:v>
                </c:pt>
                <c:pt idx="4485">
                  <c:v>39.555070000000001</c:v>
                </c:pt>
                <c:pt idx="4486">
                  <c:v>39.554524000000001</c:v>
                </c:pt>
                <c:pt idx="4487">
                  <c:v>39.553978999999998</c:v>
                </c:pt>
                <c:pt idx="4488">
                  <c:v>39.553435</c:v>
                </c:pt>
                <c:pt idx="4489">
                  <c:v>39.552891000000002</c:v>
                </c:pt>
                <c:pt idx="4490">
                  <c:v>39.552348000000002</c:v>
                </c:pt>
                <c:pt idx="4491">
                  <c:v>39.551805000000002</c:v>
                </c:pt>
                <c:pt idx="4492">
                  <c:v>39.551262999999999</c:v>
                </c:pt>
                <c:pt idx="4493">
                  <c:v>39.550721000000003</c:v>
                </c:pt>
                <c:pt idx="4494">
                  <c:v>39.550179999999997</c:v>
                </c:pt>
                <c:pt idx="4495">
                  <c:v>39.549639999999997</c:v>
                </c:pt>
                <c:pt idx="4496">
                  <c:v>39.549100000000003</c:v>
                </c:pt>
                <c:pt idx="4497">
                  <c:v>39.548560999999999</c:v>
                </c:pt>
                <c:pt idx="4498">
                  <c:v>39.548022000000003</c:v>
                </c:pt>
                <c:pt idx="4499">
                  <c:v>39.547483999999997</c:v>
                </c:pt>
                <c:pt idx="4500">
                  <c:v>39.546945999999998</c:v>
                </c:pt>
                <c:pt idx="4501">
                  <c:v>39.546408999999997</c:v>
                </c:pt>
                <c:pt idx="4502">
                  <c:v>39.545873</c:v>
                </c:pt>
                <c:pt idx="4503">
                  <c:v>39.545337000000004</c:v>
                </c:pt>
                <c:pt idx="4504">
                  <c:v>39.544801</c:v>
                </c:pt>
                <c:pt idx="4505">
                  <c:v>39.544266999999998</c:v>
                </c:pt>
                <c:pt idx="4506">
                  <c:v>39.543731999999999</c:v>
                </c:pt>
                <c:pt idx="4507">
                  <c:v>39.543199000000001</c:v>
                </c:pt>
                <c:pt idx="4508">
                  <c:v>39.542665999999997</c:v>
                </c:pt>
                <c:pt idx="4509">
                  <c:v>39.542133</c:v>
                </c:pt>
                <c:pt idx="4510">
                  <c:v>39.541601</c:v>
                </c:pt>
                <c:pt idx="4511">
                  <c:v>39.541069999999998</c:v>
                </c:pt>
                <c:pt idx="4512">
                  <c:v>39.540539000000003</c:v>
                </c:pt>
                <c:pt idx="4513">
                  <c:v>39.540008</c:v>
                </c:pt>
                <c:pt idx="4514">
                  <c:v>39.539479</c:v>
                </c:pt>
                <c:pt idx="4515">
                  <c:v>39.53895</c:v>
                </c:pt>
                <c:pt idx="4516">
                  <c:v>39.538421</c:v>
                </c:pt>
                <c:pt idx="4517">
                  <c:v>39.537892999999997</c:v>
                </c:pt>
                <c:pt idx="4518">
                  <c:v>39.537365000000001</c:v>
                </c:pt>
                <c:pt idx="4519">
                  <c:v>39.536838000000003</c:v>
                </c:pt>
                <c:pt idx="4520">
                  <c:v>39.536312000000002</c:v>
                </c:pt>
                <c:pt idx="4521">
                  <c:v>39.535786000000002</c:v>
                </c:pt>
                <c:pt idx="4522">
                  <c:v>39.535260999999998</c:v>
                </c:pt>
                <c:pt idx="4523">
                  <c:v>39.534736000000002</c:v>
                </c:pt>
                <c:pt idx="4524">
                  <c:v>39.534211999999997</c:v>
                </c:pt>
                <c:pt idx="4525">
                  <c:v>39.533687999999998</c:v>
                </c:pt>
                <c:pt idx="4526">
                  <c:v>39.533164999999997</c:v>
                </c:pt>
                <c:pt idx="4527">
                  <c:v>39.532643</c:v>
                </c:pt>
                <c:pt idx="4528">
                  <c:v>39.532120999999997</c:v>
                </c:pt>
                <c:pt idx="4529">
                  <c:v>39.531599999999997</c:v>
                </c:pt>
                <c:pt idx="4530">
                  <c:v>39.531078999999998</c:v>
                </c:pt>
                <c:pt idx="4531">
                  <c:v>39.530557999999999</c:v>
                </c:pt>
                <c:pt idx="4532">
                  <c:v>39.530039000000002</c:v>
                </c:pt>
                <c:pt idx="4533">
                  <c:v>39.529519999999998</c:v>
                </c:pt>
                <c:pt idx="4534">
                  <c:v>39.529001000000001</c:v>
                </c:pt>
                <c:pt idx="4535">
                  <c:v>39.528483000000001</c:v>
                </c:pt>
                <c:pt idx="4536">
                  <c:v>39.527965000000002</c:v>
                </c:pt>
                <c:pt idx="4537">
                  <c:v>39.527448999999997</c:v>
                </c:pt>
                <c:pt idx="4538">
                  <c:v>39.526932000000002</c:v>
                </c:pt>
                <c:pt idx="4539">
                  <c:v>39.526415999999998</c:v>
                </c:pt>
                <c:pt idx="4540">
                  <c:v>39.525900999999998</c:v>
                </c:pt>
                <c:pt idx="4541">
                  <c:v>39.525385999999997</c:v>
                </c:pt>
                <c:pt idx="4542">
                  <c:v>39.524872000000002</c:v>
                </c:pt>
                <c:pt idx="4543">
                  <c:v>39.524357999999999</c:v>
                </c:pt>
                <c:pt idx="4544">
                  <c:v>39.523845000000001</c:v>
                </c:pt>
                <c:pt idx="4545">
                  <c:v>39.523333000000001</c:v>
                </c:pt>
                <c:pt idx="4546">
                  <c:v>39.522821</c:v>
                </c:pt>
                <c:pt idx="4547">
                  <c:v>39.522309</c:v>
                </c:pt>
                <c:pt idx="4548">
                  <c:v>39.521799000000001</c:v>
                </c:pt>
                <c:pt idx="4549">
                  <c:v>39.521287999999998</c:v>
                </c:pt>
                <c:pt idx="4550">
                  <c:v>39.520778999999997</c:v>
                </c:pt>
                <c:pt idx="4551">
                  <c:v>39.520268999999999</c:v>
                </c:pt>
                <c:pt idx="4552">
                  <c:v>39.519761000000003</c:v>
                </c:pt>
                <c:pt idx="4553">
                  <c:v>39.519252000000002</c:v>
                </c:pt>
                <c:pt idx="4554">
                  <c:v>39.518745000000003</c:v>
                </c:pt>
                <c:pt idx="4555">
                  <c:v>39.518237999999997</c:v>
                </c:pt>
                <c:pt idx="4556">
                  <c:v>39.517730999999998</c:v>
                </c:pt>
                <c:pt idx="4557">
                  <c:v>39.517225000000003</c:v>
                </c:pt>
                <c:pt idx="4558">
                  <c:v>39.516719999999999</c:v>
                </c:pt>
                <c:pt idx="4559">
                  <c:v>39.516215000000003</c:v>
                </c:pt>
                <c:pt idx="4560">
                  <c:v>39.515711000000003</c:v>
                </c:pt>
                <c:pt idx="4561">
                  <c:v>39.515206999999997</c:v>
                </c:pt>
                <c:pt idx="4562">
                  <c:v>39.514704000000002</c:v>
                </c:pt>
                <c:pt idx="4563">
                  <c:v>39.514201</c:v>
                </c:pt>
                <c:pt idx="4564">
                  <c:v>39.513699000000003</c:v>
                </c:pt>
                <c:pt idx="4565">
                  <c:v>39.513198000000003</c:v>
                </c:pt>
                <c:pt idx="4566">
                  <c:v>39.512697000000003</c:v>
                </c:pt>
                <c:pt idx="4567">
                  <c:v>39.512196000000003</c:v>
                </c:pt>
                <c:pt idx="4568">
                  <c:v>39.511696000000001</c:v>
                </c:pt>
                <c:pt idx="4569">
                  <c:v>39.511197000000003</c:v>
                </c:pt>
                <c:pt idx="4570">
                  <c:v>39.510697999999998</c:v>
                </c:pt>
                <c:pt idx="4571">
                  <c:v>39.510199999999998</c:v>
                </c:pt>
                <c:pt idx="4572">
                  <c:v>39.509701999999997</c:v>
                </c:pt>
                <c:pt idx="4573">
                  <c:v>39.509205000000001</c:v>
                </c:pt>
                <c:pt idx="4574">
                  <c:v>39.508707999999999</c:v>
                </c:pt>
                <c:pt idx="4575">
                  <c:v>39.508212</c:v>
                </c:pt>
                <c:pt idx="4576">
                  <c:v>39.507716000000002</c:v>
                </c:pt>
                <c:pt idx="4577">
                  <c:v>39.507221000000001</c:v>
                </c:pt>
                <c:pt idx="4578">
                  <c:v>39.506726999999998</c:v>
                </c:pt>
                <c:pt idx="4579">
                  <c:v>39.506233000000002</c:v>
                </c:pt>
                <c:pt idx="4580">
                  <c:v>39.505738999999998</c:v>
                </c:pt>
                <c:pt idx="4581">
                  <c:v>39.505246</c:v>
                </c:pt>
                <c:pt idx="4582">
                  <c:v>39.504753999999998</c:v>
                </c:pt>
                <c:pt idx="4583">
                  <c:v>39.504261999999997</c:v>
                </c:pt>
                <c:pt idx="4584">
                  <c:v>39.503771</c:v>
                </c:pt>
                <c:pt idx="4585">
                  <c:v>39.503279999999997</c:v>
                </c:pt>
                <c:pt idx="4586">
                  <c:v>39.502789999999997</c:v>
                </c:pt>
                <c:pt idx="4587">
                  <c:v>39.502299999999998</c:v>
                </c:pt>
                <c:pt idx="4588">
                  <c:v>39.501810999999996</c:v>
                </c:pt>
                <c:pt idx="4589">
                  <c:v>39.501322999999999</c:v>
                </c:pt>
                <c:pt idx="4590">
                  <c:v>39.500835000000002</c:v>
                </c:pt>
                <c:pt idx="4591">
                  <c:v>39.500346999999998</c:v>
                </c:pt>
                <c:pt idx="4592">
                  <c:v>39.499859999999998</c:v>
                </c:pt>
                <c:pt idx="4593">
                  <c:v>39.499374000000003</c:v>
                </c:pt>
                <c:pt idx="4594">
                  <c:v>39.498888000000001</c:v>
                </c:pt>
                <c:pt idx="4595">
                  <c:v>39.498401999999999</c:v>
                </c:pt>
                <c:pt idx="4596">
                  <c:v>39.497917000000001</c:v>
                </c:pt>
                <c:pt idx="4597">
                  <c:v>39.497433000000001</c:v>
                </c:pt>
                <c:pt idx="4598">
                  <c:v>39.496949000000001</c:v>
                </c:pt>
                <c:pt idx="4599">
                  <c:v>39.496465999999998</c:v>
                </c:pt>
                <c:pt idx="4600">
                  <c:v>39.495983000000003</c:v>
                </c:pt>
                <c:pt idx="4601">
                  <c:v>39.495500999999997</c:v>
                </c:pt>
                <c:pt idx="4602">
                  <c:v>39.495019999999997</c:v>
                </c:pt>
                <c:pt idx="4603">
                  <c:v>39.494537999999999</c:v>
                </c:pt>
                <c:pt idx="4604">
                  <c:v>39.494058000000003</c:v>
                </c:pt>
                <c:pt idx="4605">
                  <c:v>39.493577999999999</c:v>
                </c:pt>
                <c:pt idx="4606">
                  <c:v>39.493098000000003</c:v>
                </c:pt>
                <c:pt idx="4607">
                  <c:v>39.492618999999998</c:v>
                </c:pt>
                <c:pt idx="4608">
                  <c:v>39.492140999999997</c:v>
                </c:pt>
                <c:pt idx="4609">
                  <c:v>39.491663000000003</c:v>
                </c:pt>
                <c:pt idx="4610">
                  <c:v>39.491185000000002</c:v>
                </c:pt>
                <c:pt idx="4611">
                  <c:v>39.490709000000003</c:v>
                </c:pt>
                <c:pt idx="4612">
                  <c:v>39.490231999999999</c:v>
                </c:pt>
                <c:pt idx="4613">
                  <c:v>39.489756</c:v>
                </c:pt>
                <c:pt idx="4614">
                  <c:v>39.489280999999998</c:v>
                </c:pt>
                <c:pt idx="4615">
                  <c:v>39.488805999999997</c:v>
                </c:pt>
                <c:pt idx="4616">
                  <c:v>39.488332</c:v>
                </c:pt>
                <c:pt idx="4617">
                  <c:v>39.487858000000003</c:v>
                </c:pt>
                <c:pt idx="4618">
                  <c:v>39.487385000000003</c:v>
                </c:pt>
                <c:pt idx="4619">
                  <c:v>39.486913000000001</c:v>
                </c:pt>
                <c:pt idx="4620">
                  <c:v>39.486440000000002</c:v>
                </c:pt>
                <c:pt idx="4621">
                  <c:v>39.485968999999997</c:v>
                </c:pt>
                <c:pt idx="4622">
                  <c:v>39.485498</c:v>
                </c:pt>
                <c:pt idx="4623">
                  <c:v>39.485027000000002</c:v>
                </c:pt>
                <c:pt idx="4624">
                  <c:v>39.484557000000002</c:v>
                </c:pt>
                <c:pt idx="4625">
                  <c:v>39.484088</c:v>
                </c:pt>
                <c:pt idx="4626">
                  <c:v>39.483618999999997</c:v>
                </c:pt>
                <c:pt idx="4627">
                  <c:v>39.483150000000002</c:v>
                </c:pt>
                <c:pt idx="4628">
                  <c:v>39.482681999999997</c:v>
                </c:pt>
                <c:pt idx="4629">
                  <c:v>39.482214999999997</c:v>
                </c:pt>
                <c:pt idx="4630">
                  <c:v>39.481748000000003</c:v>
                </c:pt>
                <c:pt idx="4631">
                  <c:v>39.481281000000003</c:v>
                </c:pt>
                <c:pt idx="4632">
                  <c:v>39.480815999999997</c:v>
                </c:pt>
                <c:pt idx="4633">
                  <c:v>39.480350000000001</c:v>
                </c:pt>
                <c:pt idx="4634">
                  <c:v>39.479885000000003</c:v>
                </c:pt>
                <c:pt idx="4635">
                  <c:v>39.479421000000002</c:v>
                </c:pt>
                <c:pt idx="4636">
                  <c:v>39.478957000000001</c:v>
                </c:pt>
                <c:pt idx="4637">
                  <c:v>39.478493999999998</c:v>
                </c:pt>
                <c:pt idx="4638">
                  <c:v>39.478031000000001</c:v>
                </c:pt>
                <c:pt idx="4639">
                  <c:v>39.477569000000003</c:v>
                </c:pt>
                <c:pt idx="4640">
                  <c:v>39.477106999999997</c:v>
                </c:pt>
                <c:pt idx="4641">
                  <c:v>39.476646000000002</c:v>
                </c:pt>
                <c:pt idx="4642">
                  <c:v>39.476185999999998</c:v>
                </c:pt>
                <c:pt idx="4643">
                  <c:v>39.475724999999997</c:v>
                </c:pt>
                <c:pt idx="4644">
                  <c:v>39.475265999999998</c:v>
                </c:pt>
                <c:pt idx="4645">
                  <c:v>39.474806999999998</c:v>
                </c:pt>
                <c:pt idx="4646">
                  <c:v>39.474347999999999</c:v>
                </c:pt>
                <c:pt idx="4647">
                  <c:v>39.473889999999997</c:v>
                </c:pt>
                <c:pt idx="4648">
                  <c:v>39.473432000000003</c:v>
                </c:pt>
                <c:pt idx="4649">
                  <c:v>39.472974999999998</c:v>
                </c:pt>
                <c:pt idx="4650">
                  <c:v>39.472518999999998</c:v>
                </c:pt>
                <c:pt idx="4651">
                  <c:v>39.472062999999999</c:v>
                </c:pt>
                <c:pt idx="4652">
                  <c:v>39.471606999999999</c:v>
                </c:pt>
                <c:pt idx="4653">
                  <c:v>39.471151999999996</c:v>
                </c:pt>
                <c:pt idx="4654">
                  <c:v>39.470697999999999</c:v>
                </c:pt>
                <c:pt idx="4655">
                  <c:v>39.470244000000001</c:v>
                </c:pt>
                <c:pt idx="4656">
                  <c:v>39.469790000000003</c:v>
                </c:pt>
                <c:pt idx="4657">
                  <c:v>39.469337000000003</c:v>
                </c:pt>
                <c:pt idx="4658">
                  <c:v>39.468885</c:v>
                </c:pt>
                <c:pt idx="4659">
                  <c:v>39.468432999999997</c:v>
                </c:pt>
                <c:pt idx="4660">
                  <c:v>39.467981999999999</c:v>
                </c:pt>
                <c:pt idx="4661">
                  <c:v>39.467531000000001</c:v>
                </c:pt>
                <c:pt idx="4662">
                  <c:v>39.467080000000003</c:v>
                </c:pt>
                <c:pt idx="4663">
                  <c:v>39.466630000000002</c:v>
                </c:pt>
                <c:pt idx="4664">
                  <c:v>39.466180999999999</c:v>
                </c:pt>
                <c:pt idx="4665">
                  <c:v>39.465732000000003</c:v>
                </c:pt>
                <c:pt idx="4666">
                  <c:v>39.465283999999997</c:v>
                </c:pt>
                <c:pt idx="4667">
                  <c:v>39.464835999999998</c:v>
                </c:pt>
                <c:pt idx="4668">
                  <c:v>39.464388999999997</c:v>
                </c:pt>
                <c:pt idx="4669">
                  <c:v>39.463942000000003</c:v>
                </c:pt>
                <c:pt idx="4670">
                  <c:v>39.463495000000002</c:v>
                </c:pt>
                <c:pt idx="4671">
                  <c:v>39.463048999999998</c:v>
                </c:pt>
                <c:pt idx="4672">
                  <c:v>39.462603999999999</c:v>
                </c:pt>
                <c:pt idx="4673">
                  <c:v>39.462159</c:v>
                </c:pt>
                <c:pt idx="4674">
                  <c:v>39.461714999999998</c:v>
                </c:pt>
                <c:pt idx="4675">
                  <c:v>39.461271000000004</c:v>
                </c:pt>
                <c:pt idx="4676">
                  <c:v>39.460827999999999</c:v>
                </c:pt>
                <c:pt idx="4677">
                  <c:v>39.460385000000002</c:v>
                </c:pt>
                <c:pt idx="4678">
                  <c:v>39.459943000000003</c:v>
                </c:pt>
                <c:pt idx="4679">
                  <c:v>39.459501000000003</c:v>
                </c:pt>
                <c:pt idx="4680">
                  <c:v>39.459060000000001</c:v>
                </c:pt>
                <c:pt idx="4681">
                  <c:v>39.458618999999999</c:v>
                </c:pt>
                <c:pt idx="4682">
                  <c:v>39.458177999999997</c:v>
                </c:pt>
                <c:pt idx="4683">
                  <c:v>39.457738999999997</c:v>
                </c:pt>
                <c:pt idx="4684">
                  <c:v>39.457298999999999</c:v>
                </c:pt>
                <c:pt idx="4685">
                  <c:v>39.456861000000004</c:v>
                </c:pt>
                <c:pt idx="4686">
                  <c:v>39.456422000000003</c:v>
                </c:pt>
                <c:pt idx="4687">
                  <c:v>39.455984000000001</c:v>
                </c:pt>
                <c:pt idx="4688">
                  <c:v>39.455547000000003</c:v>
                </c:pt>
                <c:pt idx="4689">
                  <c:v>39.455109999999998</c:v>
                </c:pt>
                <c:pt idx="4690">
                  <c:v>39.454673999999997</c:v>
                </c:pt>
                <c:pt idx="4691">
                  <c:v>39.454237999999997</c:v>
                </c:pt>
                <c:pt idx="4692">
                  <c:v>39.453803000000001</c:v>
                </c:pt>
                <c:pt idx="4693">
                  <c:v>39.453367999999998</c:v>
                </c:pt>
                <c:pt idx="4694">
                  <c:v>39.452933999999999</c:v>
                </c:pt>
                <c:pt idx="4695">
                  <c:v>39.452500000000001</c:v>
                </c:pt>
                <c:pt idx="4696">
                  <c:v>39.452067</c:v>
                </c:pt>
                <c:pt idx="4697">
                  <c:v>39.451633999999999</c:v>
                </c:pt>
                <c:pt idx="4698">
                  <c:v>39.451200999999998</c:v>
                </c:pt>
                <c:pt idx="4699">
                  <c:v>39.450769999999999</c:v>
                </c:pt>
                <c:pt idx="4700">
                  <c:v>39.450338000000002</c:v>
                </c:pt>
                <c:pt idx="4701">
                  <c:v>39.449907000000003</c:v>
                </c:pt>
                <c:pt idx="4702">
                  <c:v>39.449477000000002</c:v>
                </c:pt>
                <c:pt idx="4703">
                  <c:v>39.449047</c:v>
                </c:pt>
                <c:pt idx="4704">
                  <c:v>39.448618000000003</c:v>
                </c:pt>
                <c:pt idx="4705">
                  <c:v>39.448188999999999</c:v>
                </c:pt>
                <c:pt idx="4706">
                  <c:v>39.447761</c:v>
                </c:pt>
                <c:pt idx="4707">
                  <c:v>39.447333</c:v>
                </c:pt>
                <c:pt idx="4708">
                  <c:v>39.446905000000001</c:v>
                </c:pt>
                <c:pt idx="4709">
                  <c:v>39.446477999999999</c:v>
                </c:pt>
                <c:pt idx="4710">
                  <c:v>39.446052000000002</c:v>
                </c:pt>
                <c:pt idx="4711">
                  <c:v>39.445625999999997</c:v>
                </c:pt>
                <c:pt idx="4712">
                  <c:v>39.4452</c:v>
                </c:pt>
                <c:pt idx="4713">
                  <c:v>39.444775</c:v>
                </c:pt>
                <c:pt idx="4714">
                  <c:v>39.444350999999997</c:v>
                </c:pt>
                <c:pt idx="4715">
                  <c:v>39.443927000000002</c:v>
                </c:pt>
                <c:pt idx="4716">
                  <c:v>39.443503</c:v>
                </c:pt>
                <c:pt idx="4717">
                  <c:v>39.443080000000002</c:v>
                </c:pt>
                <c:pt idx="4718">
                  <c:v>39.442658000000002</c:v>
                </c:pt>
                <c:pt idx="4719">
                  <c:v>39.442236000000001</c:v>
                </c:pt>
                <c:pt idx="4720">
                  <c:v>39.441814000000001</c:v>
                </c:pt>
                <c:pt idx="4721">
                  <c:v>39.441392999999998</c:v>
                </c:pt>
                <c:pt idx="4722">
                  <c:v>39.440973</c:v>
                </c:pt>
                <c:pt idx="4723">
                  <c:v>39.440553000000001</c:v>
                </c:pt>
                <c:pt idx="4724">
                  <c:v>39.440133000000003</c:v>
                </c:pt>
                <c:pt idx="4725">
                  <c:v>39.439714000000002</c:v>
                </c:pt>
                <c:pt idx="4726">
                  <c:v>39.439295000000001</c:v>
                </c:pt>
                <c:pt idx="4727">
                  <c:v>39.438876999999998</c:v>
                </c:pt>
                <c:pt idx="4728">
                  <c:v>39.438459000000002</c:v>
                </c:pt>
                <c:pt idx="4729">
                  <c:v>39.438042000000003</c:v>
                </c:pt>
                <c:pt idx="4730">
                  <c:v>39.437624999999997</c:v>
                </c:pt>
                <c:pt idx="4731">
                  <c:v>39.437209000000003</c:v>
                </c:pt>
                <c:pt idx="4732">
                  <c:v>39.436793000000002</c:v>
                </c:pt>
                <c:pt idx="4733">
                  <c:v>39.436377999999998</c:v>
                </c:pt>
                <c:pt idx="4734">
                  <c:v>39.435963000000001</c:v>
                </c:pt>
                <c:pt idx="4735">
                  <c:v>39.435549000000002</c:v>
                </c:pt>
                <c:pt idx="4736">
                  <c:v>39.435135000000002</c:v>
                </c:pt>
                <c:pt idx="4737">
                  <c:v>39.434722000000001</c:v>
                </c:pt>
                <c:pt idx="4738">
                  <c:v>39.434308999999999</c:v>
                </c:pt>
                <c:pt idx="4739">
                  <c:v>39.433895999999997</c:v>
                </c:pt>
                <c:pt idx="4740">
                  <c:v>39.433484</c:v>
                </c:pt>
                <c:pt idx="4741">
                  <c:v>39.433073</c:v>
                </c:pt>
                <c:pt idx="4742">
                  <c:v>39.432662000000001</c:v>
                </c:pt>
                <c:pt idx="4743">
                  <c:v>39.432251000000001</c:v>
                </c:pt>
                <c:pt idx="4744">
                  <c:v>39.431840999999999</c:v>
                </c:pt>
                <c:pt idx="4745">
                  <c:v>39.431432000000001</c:v>
                </c:pt>
                <c:pt idx="4746">
                  <c:v>39.431023000000003</c:v>
                </c:pt>
                <c:pt idx="4747">
                  <c:v>39.430613999999998</c:v>
                </c:pt>
                <c:pt idx="4748">
                  <c:v>39.430205999999998</c:v>
                </c:pt>
                <c:pt idx="4749">
                  <c:v>39.429797999999998</c:v>
                </c:pt>
                <c:pt idx="4750">
                  <c:v>39.429391000000003</c:v>
                </c:pt>
                <c:pt idx="4751">
                  <c:v>39.428984</c:v>
                </c:pt>
                <c:pt idx="4752">
                  <c:v>39.428578000000002</c:v>
                </c:pt>
                <c:pt idx="4753">
                  <c:v>39.428172000000004</c:v>
                </c:pt>
                <c:pt idx="4754">
                  <c:v>39.427767000000003</c:v>
                </c:pt>
                <c:pt idx="4755">
                  <c:v>39.427362000000002</c:v>
                </c:pt>
                <c:pt idx="4756">
                  <c:v>39.426957999999999</c:v>
                </c:pt>
                <c:pt idx="4757">
                  <c:v>39.426554000000003</c:v>
                </c:pt>
                <c:pt idx="4758">
                  <c:v>39.42615</c:v>
                </c:pt>
                <c:pt idx="4759">
                  <c:v>39.425747000000001</c:v>
                </c:pt>
                <c:pt idx="4760">
                  <c:v>39.425345</c:v>
                </c:pt>
                <c:pt idx="4761">
                  <c:v>39.424942999999999</c:v>
                </c:pt>
                <c:pt idx="4762">
                  <c:v>39.424540999999998</c:v>
                </c:pt>
                <c:pt idx="4763">
                  <c:v>39.424140000000001</c:v>
                </c:pt>
                <c:pt idx="4764">
                  <c:v>39.423740000000002</c:v>
                </c:pt>
                <c:pt idx="4765">
                  <c:v>39.423338999999999</c:v>
                </c:pt>
                <c:pt idx="4766">
                  <c:v>39.422939999999997</c:v>
                </c:pt>
                <c:pt idx="4767">
                  <c:v>39.422539999999998</c:v>
                </c:pt>
                <c:pt idx="4768">
                  <c:v>39.422142000000001</c:v>
                </c:pt>
                <c:pt idx="4769">
                  <c:v>39.421742999999999</c:v>
                </c:pt>
                <c:pt idx="4770">
                  <c:v>39.421346</c:v>
                </c:pt>
                <c:pt idx="4771">
                  <c:v>39.420948000000003</c:v>
                </c:pt>
                <c:pt idx="4772">
                  <c:v>39.420551000000003</c:v>
                </c:pt>
                <c:pt idx="4773">
                  <c:v>39.420155000000001</c:v>
                </c:pt>
                <c:pt idx="4774">
                  <c:v>39.419758999999999</c:v>
                </c:pt>
                <c:pt idx="4775">
                  <c:v>39.419362999999997</c:v>
                </c:pt>
                <c:pt idx="4776">
                  <c:v>39.418968</c:v>
                </c:pt>
                <c:pt idx="4777">
                  <c:v>39.418574</c:v>
                </c:pt>
                <c:pt idx="4778">
                  <c:v>39.418179000000002</c:v>
                </c:pt>
                <c:pt idx="4779">
                  <c:v>39.417786</c:v>
                </c:pt>
                <c:pt idx="4780">
                  <c:v>39.417392999999997</c:v>
                </c:pt>
                <c:pt idx="4781">
                  <c:v>39.417000000000002</c:v>
                </c:pt>
                <c:pt idx="4782">
                  <c:v>39.416606999999999</c:v>
                </c:pt>
                <c:pt idx="4783">
                  <c:v>39.416215999999999</c:v>
                </c:pt>
                <c:pt idx="4784">
                  <c:v>39.415824000000001</c:v>
                </c:pt>
                <c:pt idx="4785">
                  <c:v>39.415433</c:v>
                </c:pt>
                <c:pt idx="4786">
                  <c:v>39.415042999999997</c:v>
                </c:pt>
                <c:pt idx="4787">
                  <c:v>39.414653000000001</c:v>
                </c:pt>
                <c:pt idx="4788">
                  <c:v>39.414262999999998</c:v>
                </c:pt>
                <c:pt idx="4789">
                  <c:v>39.413874</c:v>
                </c:pt>
                <c:pt idx="4790">
                  <c:v>39.413485000000001</c:v>
                </c:pt>
                <c:pt idx="4791">
                  <c:v>39.413097</c:v>
                </c:pt>
                <c:pt idx="4792">
                  <c:v>39.412709</c:v>
                </c:pt>
                <c:pt idx="4793">
                  <c:v>39.412322000000003</c:v>
                </c:pt>
                <c:pt idx="4794">
                  <c:v>39.411935</c:v>
                </c:pt>
                <c:pt idx="4795">
                  <c:v>39.411549000000001</c:v>
                </c:pt>
                <c:pt idx="4796">
                  <c:v>39.411163000000002</c:v>
                </c:pt>
                <c:pt idx="4797">
                  <c:v>39.410777000000003</c:v>
                </c:pt>
                <c:pt idx="4798">
                  <c:v>39.410392000000002</c:v>
                </c:pt>
                <c:pt idx="4799">
                  <c:v>39.410007999999998</c:v>
                </c:pt>
                <c:pt idx="4800">
                  <c:v>39.409624000000001</c:v>
                </c:pt>
                <c:pt idx="4801">
                  <c:v>39.409239999999997</c:v>
                </c:pt>
                <c:pt idx="4802">
                  <c:v>39.408856999999998</c:v>
                </c:pt>
                <c:pt idx="4803">
                  <c:v>39.408473999999998</c:v>
                </c:pt>
                <c:pt idx="4804">
                  <c:v>39.408090999999999</c:v>
                </c:pt>
                <c:pt idx="4805">
                  <c:v>39.407710000000002</c:v>
                </c:pt>
                <c:pt idx="4806">
                  <c:v>39.407328</c:v>
                </c:pt>
                <c:pt idx="4807">
                  <c:v>39.406947000000002</c:v>
                </c:pt>
                <c:pt idx="4808">
                  <c:v>39.406567000000003</c:v>
                </c:pt>
                <c:pt idx="4809">
                  <c:v>39.406185999999998</c:v>
                </c:pt>
                <c:pt idx="4810">
                  <c:v>39.405807000000003</c:v>
                </c:pt>
                <c:pt idx="4811">
                  <c:v>39.405428000000001</c:v>
                </c:pt>
                <c:pt idx="4812">
                  <c:v>39.405048999999998</c:v>
                </c:pt>
                <c:pt idx="4813">
                  <c:v>39.404670000000003</c:v>
                </c:pt>
                <c:pt idx="4814">
                  <c:v>39.404293000000003</c:v>
                </c:pt>
                <c:pt idx="4815">
                  <c:v>39.403914999999998</c:v>
                </c:pt>
                <c:pt idx="4816">
                  <c:v>39.403537999999998</c:v>
                </c:pt>
                <c:pt idx="4817">
                  <c:v>39.403162000000002</c:v>
                </c:pt>
                <c:pt idx="4818">
                  <c:v>39.402785000000002</c:v>
                </c:pt>
                <c:pt idx="4819">
                  <c:v>39.402410000000003</c:v>
                </c:pt>
                <c:pt idx="4820">
                  <c:v>39.402034</c:v>
                </c:pt>
                <c:pt idx="4821">
                  <c:v>39.40166</c:v>
                </c:pt>
                <c:pt idx="4822">
                  <c:v>39.401285000000001</c:v>
                </c:pt>
                <c:pt idx="4823">
                  <c:v>39.400911000000001</c:v>
                </c:pt>
                <c:pt idx="4824">
                  <c:v>39.400537999999997</c:v>
                </c:pt>
                <c:pt idx="4825">
                  <c:v>39.400165000000001</c:v>
                </c:pt>
                <c:pt idx="4826">
                  <c:v>39.399791999999998</c:v>
                </c:pt>
                <c:pt idx="4827">
                  <c:v>39.399419999999999</c:v>
                </c:pt>
                <c:pt idx="4828">
                  <c:v>39.399048000000001</c:v>
                </c:pt>
                <c:pt idx="4829">
                  <c:v>39.398676999999999</c:v>
                </c:pt>
                <c:pt idx="4830">
                  <c:v>39.398305999999998</c:v>
                </c:pt>
                <c:pt idx="4831">
                  <c:v>39.397936000000001</c:v>
                </c:pt>
                <c:pt idx="4832">
                  <c:v>39.397565999999998</c:v>
                </c:pt>
                <c:pt idx="4833">
                  <c:v>39.397196000000001</c:v>
                </c:pt>
                <c:pt idx="4834">
                  <c:v>39.396827000000002</c:v>
                </c:pt>
                <c:pt idx="4835">
                  <c:v>39.396459</c:v>
                </c:pt>
                <c:pt idx="4836">
                  <c:v>39.396090000000001</c:v>
                </c:pt>
                <c:pt idx="4837">
                  <c:v>39.395721999999999</c:v>
                </c:pt>
                <c:pt idx="4838">
                  <c:v>39.395355000000002</c:v>
                </c:pt>
                <c:pt idx="4839">
                  <c:v>39.394987999999998</c:v>
                </c:pt>
                <c:pt idx="4840">
                  <c:v>39.394621999999998</c:v>
                </c:pt>
                <c:pt idx="4841">
                  <c:v>39.394255999999999</c:v>
                </c:pt>
                <c:pt idx="4842">
                  <c:v>39.393889999999999</c:v>
                </c:pt>
                <c:pt idx="4843">
                  <c:v>39.393524999999997</c:v>
                </c:pt>
                <c:pt idx="4844">
                  <c:v>39.393160000000002</c:v>
                </c:pt>
                <c:pt idx="4845">
                  <c:v>39.392795</c:v>
                </c:pt>
                <c:pt idx="4846">
                  <c:v>39.392431999999999</c:v>
                </c:pt>
                <c:pt idx="4847">
                  <c:v>39.392068000000002</c:v>
                </c:pt>
                <c:pt idx="4848">
                  <c:v>39.391705000000002</c:v>
                </c:pt>
                <c:pt idx="4849">
                  <c:v>39.391342000000002</c:v>
                </c:pt>
                <c:pt idx="4850">
                  <c:v>39.390979999999999</c:v>
                </c:pt>
                <c:pt idx="4851">
                  <c:v>39.390618000000003</c:v>
                </c:pt>
                <c:pt idx="4852">
                  <c:v>39.390256999999998</c:v>
                </c:pt>
                <c:pt idx="4853">
                  <c:v>39.389896</c:v>
                </c:pt>
                <c:pt idx="4854">
                  <c:v>39.389535000000002</c:v>
                </c:pt>
                <c:pt idx="4855">
                  <c:v>39.389175000000002</c:v>
                </c:pt>
                <c:pt idx="4856">
                  <c:v>39.388815999999998</c:v>
                </c:pt>
                <c:pt idx="4857">
                  <c:v>39.388455999999998</c:v>
                </c:pt>
                <c:pt idx="4858">
                  <c:v>39.388097999999999</c:v>
                </c:pt>
                <c:pt idx="4859">
                  <c:v>39.387739000000003</c:v>
                </c:pt>
                <c:pt idx="4860">
                  <c:v>39.387380999999998</c:v>
                </c:pt>
                <c:pt idx="4861">
                  <c:v>39.387023999999997</c:v>
                </c:pt>
                <c:pt idx="4862">
                  <c:v>39.386667000000003</c:v>
                </c:pt>
                <c:pt idx="4863">
                  <c:v>39.386310000000002</c:v>
                </c:pt>
                <c:pt idx="4864">
                  <c:v>39.385953999999998</c:v>
                </c:pt>
                <c:pt idx="4865">
                  <c:v>39.385598000000002</c:v>
                </c:pt>
                <c:pt idx="4866">
                  <c:v>39.385241999999998</c:v>
                </c:pt>
                <c:pt idx="4867">
                  <c:v>39.384886999999999</c:v>
                </c:pt>
                <c:pt idx="4868">
                  <c:v>39.384532999999998</c:v>
                </c:pt>
                <c:pt idx="4869">
                  <c:v>39.384177999999999</c:v>
                </c:pt>
                <c:pt idx="4870">
                  <c:v>39.383825000000002</c:v>
                </c:pt>
                <c:pt idx="4871">
                  <c:v>39.383471</c:v>
                </c:pt>
                <c:pt idx="4872">
                  <c:v>39.383118000000003</c:v>
                </c:pt>
                <c:pt idx="4873">
                  <c:v>39.382765999999997</c:v>
                </c:pt>
                <c:pt idx="4874">
                  <c:v>39.382413999999997</c:v>
                </c:pt>
                <c:pt idx="4875">
                  <c:v>39.382061999999998</c:v>
                </c:pt>
                <c:pt idx="4876">
                  <c:v>39.381711000000003</c:v>
                </c:pt>
                <c:pt idx="4877">
                  <c:v>39.381360000000001</c:v>
                </c:pt>
                <c:pt idx="4878">
                  <c:v>39.381008999999999</c:v>
                </c:pt>
                <c:pt idx="4879">
                  <c:v>39.380659000000001</c:v>
                </c:pt>
                <c:pt idx="4880">
                  <c:v>39.380310000000001</c:v>
                </c:pt>
                <c:pt idx="4881">
                  <c:v>39.379961000000002</c:v>
                </c:pt>
                <c:pt idx="4882">
                  <c:v>39.379612000000002</c:v>
                </c:pt>
                <c:pt idx="4883">
                  <c:v>39.379263000000002</c:v>
                </c:pt>
                <c:pt idx="4884">
                  <c:v>39.378914999999999</c:v>
                </c:pt>
                <c:pt idx="4885">
                  <c:v>39.378568000000001</c:v>
                </c:pt>
                <c:pt idx="4886">
                  <c:v>39.378221000000003</c:v>
                </c:pt>
                <c:pt idx="4887">
                  <c:v>39.377873999999998</c:v>
                </c:pt>
                <c:pt idx="4888">
                  <c:v>39.377527999999998</c:v>
                </c:pt>
                <c:pt idx="4889">
                  <c:v>39.377181999999998</c:v>
                </c:pt>
                <c:pt idx="4890">
                  <c:v>39.376835999999997</c:v>
                </c:pt>
                <c:pt idx="4891">
                  <c:v>39.376491000000001</c:v>
                </c:pt>
                <c:pt idx="4892">
                  <c:v>39.376145999999999</c:v>
                </c:pt>
                <c:pt idx="4893">
                  <c:v>39.375802</c:v>
                </c:pt>
                <c:pt idx="4894">
                  <c:v>39.375458000000002</c:v>
                </c:pt>
                <c:pt idx="4895">
                  <c:v>39.375115000000001</c:v>
                </c:pt>
                <c:pt idx="4896">
                  <c:v>39.374772</c:v>
                </c:pt>
                <c:pt idx="4897">
                  <c:v>39.374428999999999</c:v>
                </c:pt>
                <c:pt idx="4898">
                  <c:v>39.374087000000003</c:v>
                </c:pt>
                <c:pt idx="4899">
                  <c:v>39.373745</c:v>
                </c:pt>
                <c:pt idx="4900">
                  <c:v>39.373403000000003</c:v>
                </c:pt>
                <c:pt idx="4901">
                  <c:v>39.373061999999997</c:v>
                </c:pt>
                <c:pt idx="4902">
                  <c:v>39.372722000000003</c:v>
                </c:pt>
                <c:pt idx="4903">
                  <c:v>39.372380999999997</c:v>
                </c:pt>
                <c:pt idx="4904">
                  <c:v>39.372042</c:v>
                </c:pt>
                <c:pt idx="4905">
                  <c:v>39.371701999999999</c:v>
                </c:pt>
                <c:pt idx="4906">
                  <c:v>39.371363000000002</c:v>
                </c:pt>
                <c:pt idx="4907">
                  <c:v>39.371023999999998</c:v>
                </c:pt>
                <c:pt idx="4908">
                  <c:v>39.370685999999999</c:v>
                </c:pt>
                <c:pt idx="4909">
                  <c:v>39.370348</c:v>
                </c:pt>
                <c:pt idx="4910">
                  <c:v>39.370010999999998</c:v>
                </c:pt>
                <c:pt idx="4911">
                  <c:v>39.369674000000003</c:v>
                </c:pt>
                <c:pt idx="4912">
                  <c:v>39.369337000000002</c:v>
                </c:pt>
                <c:pt idx="4913">
                  <c:v>39.369000999999997</c:v>
                </c:pt>
                <c:pt idx="4914">
                  <c:v>39.368665</c:v>
                </c:pt>
                <c:pt idx="4915">
                  <c:v>39.36833</c:v>
                </c:pt>
                <c:pt idx="4916">
                  <c:v>39.367995000000001</c:v>
                </c:pt>
                <c:pt idx="4917">
                  <c:v>39.367660000000001</c:v>
                </c:pt>
                <c:pt idx="4918">
                  <c:v>39.367325999999998</c:v>
                </c:pt>
                <c:pt idx="4919">
                  <c:v>39.366992000000003</c:v>
                </c:pt>
                <c:pt idx="4920">
                  <c:v>39.366658000000001</c:v>
                </c:pt>
                <c:pt idx="4921">
                  <c:v>39.366325000000003</c:v>
                </c:pt>
                <c:pt idx="4922">
                  <c:v>39.365993000000003</c:v>
                </c:pt>
                <c:pt idx="4923">
                  <c:v>39.365659999999998</c:v>
                </c:pt>
                <c:pt idx="4924">
                  <c:v>39.365327999999998</c:v>
                </c:pt>
                <c:pt idx="4925">
                  <c:v>39.364997000000002</c:v>
                </c:pt>
                <c:pt idx="4926">
                  <c:v>39.364666</c:v>
                </c:pt>
                <c:pt idx="4927">
                  <c:v>39.364334999999997</c:v>
                </c:pt>
                <c:pt idx="4928">
                  <c:v>39.364004999999999</c:v>
                </c:pt>
                <c:pt idx="4929">
                  <c:v>39.363675000000001</c:v>
                </c:pt>
                <c:pt idx="4930">
                  <c:v>39.363345000000002</c:v>
                </c:pt>
                <c:pt idx="4931">
                  <c:v>39.363016000000002</c:v>
                </c:pt>
                <c:pt idx="4932">
                  <c:v>39.362687000000001</c:v>
                </c:pt>
                <c:pt idx="4933">
                  <c:v>39.362358999999998</c:v>
                </c:pt>
                <c:pt idx="4934">
                  <c:v>39.362031000000002</c:v>
                </c:pt>
                <c:pt idx="4935">
                  <c:v>39.361702999999999</c:v>
                </c:pt>
                <c:pt idx="4936">
                  <c:v>39.361376</c:v>
                </c:pt>
                <c:pt idx="4937">
                  <c:v>39.361049000000001</c:v>
                </c:pt>
                <c:pt idx="4938">
                  <c:v>39.360723</c:v>
                </c:pt>
                <c:pt idx="4939">
                  <c:v>39.360396999999999</c:v>
                </c:pt>
                <c:pt idx="4940">
                  <c:v>39.360070999999998</c:v>
                </c:pt>
                <c:pt idx="4941">
                  <c:v>39.359746000000001</c:v>
                </c:pt>
                <c:pt idx="4942">
                  <c:v>39.359420999999998</c:v>
                </c:pt>
                <c:pt idx="4943">
                  <c:v>39.359096000000001</c:v>
                </c:pt>
                <c:pt idx="4944">
                  <c:v>39.358772000000002</c:v>
                </c:pt>
                <c:pt idx="4945">
                  <c:v>39.358448000000003</c:v>
                </c:pt>
                <c:pt idx="4946">
                  <c:v>39.358125000000001</c:v>
                </c:pt>
                <c:pt idx="4947">
                  <c:v>39.357802</c:v>
                </c:pt>
                <c:pt idx="4948">
                  <c:v>39.357478999999998</c:v>
                </c:pt>
                <c:pt idx="4949">
                  <c:v>39.357157000000001</c:v>
                </c:pt>
                <c:pt idx="4950">
                  <c:v>39.356834999999997</c:v>
                </c:pt>
                <c:pt idx="4951">
                  <c:v>39.356513999999997</c:v>
                </c:pt>
                <c:pt idx="4952">
                  <c:v>39.356192999999998</c:v>
                </c:pt>
                <c:pt idx="4953">
                  <c:v>39.355871999999998</c:v>
                </c:pt>
                <c:pt idx="4954">
                  <c:v>39.355550999999998</c:v>
                </c:pt>
                <c:pt idx="4955">
                  <c:v>39.355232000000001</c:v>
                </c:pt>
                <c:pt idx="4956">
                  <c:v>39.354911999999999</c:v>
                </c:pt>
                <c:pt idx="4957">
                  <c:v>39.354593000000001</c:v>
                </c:pt>
                <c:pt idx="4958">
                  <c:v>39.354273999999997</c:v>
                </c:pt>
                <c:pt idx="4959">
                  <c:v>39.353954999999999</c:v>
                </c:pt>
                <c:pt idx="4960">
                  <c:v>39.353636999999999</c:v>
                </c:pt>
                <c:pt idx="4961">
                  <c:v>39.353319999999997</c:v>
                </c:pt>
                <c:pt idx="4962">
                  <c:v>39.353001999999996</c:v>
                </c:pt>
                <c:pt idx="4963">
                  <c:v>39.352685000000001</c:v>
                </c:pt>
                <c:pt idx="4964">
                  <c:v>39.352369000000003</c:v>
                </c:pt>
                <c:pt idx="4965">
                  <c:v>39.352052999999998</c:v>
                </c:pt>
                <c:pt idx="4966">
                  <c:v>39.351737</c:v>
                </c:pt>
                <c:pt idx="4967">
                  <c:v>39.351421000000002</c:v>
                </c:pt>
                <c:pt idx="4968">
                  <c:v>39.351106000000001</c:v>
                </c:pt>
                <c:pt idx="4969">
                  <c:v>39.350791000000001</c:v>
                </c:pt>
                <c:pt idx="4970">
                  <c:v>39.350476999999998</c:v>
                </c:pt>
                <c:pt idx="4971">
                  <c:v>39.350163000000002</c:v>
                </c:pt>
                <c:pt idx="4972">
                  <c:v>39.349850000000004</c:v>
                </c:pt>
                <c:pt idx="4973">
                  <c:v>39.349536000000001</c:v>
                </c:pt>
                <c:pt idx="4974">
                  <c:v>39.349223000000002</c:v>
                </c:pt>
                <c:pt idx="4975">
                  <c:v>39.348911000000001</c:v>
                </c:pt>
                <c:pt idx="4976">
                  <c:v>39.348599</c:v>
                </c:pt>
                <c:pt idx="4977">
                  <c:v>39.348286999999999</c:v>
                </c:pt>
                <c:pt idx="4978">
                  <c:v>39.347976000000003</c:v>
                </c:pt>
                <c:pt idx="4979">
                  <c:v>39.347664999999999</c:v>
                </c:pt>
                <c:pt idx="4980">
                  <c:v>39.347354000000003</c:v>
                </c:pt>
                <c:pt idx="4981">
                  <c:v>39.347043999999997</c:v>
                </c:pt>
                <c:pt idx="4982">
                  <c:v>39.346733999999998</c:v>
                </c:pt>
                <c:pt idx="4983">
                  <c:v>39.346423999999999</c:v>
                </c:pt>
                <c:pt idx="4984">
                  <c:v>39.346114999999998</c:v>
                </c:pt>
                <c:pt idx="4985">
                  <c:v>39.345806000000003</c:v>
                </c:pt>
                <c:pt idx="4986">
                  <c:v>39.345497999999999</c:v>
                </c:pt>
                <c:pt idx="4987">
                  <c:v>39.345190000000002</c:v>
                </c:pt>
                <c:pt idx="4988">
                  <c:v>39.344881999999998</c:v>
                </c:pt>
                <c:pt idx="4989">
                  <c:v>39.344574000000001</c:v>
                </c:pt>
                <c:pt idx="4990">
                  <c:v>39.344267000000002</c:v>
                </c:pt>
                <c:pt idx="4991">
                  <c:v>39.343961</c:v>
                </c:pt>
                <c:pt idx="4992">
                  <c:v>39.343654000000001</c:v>
                </c:pt>
                <c:pt idx="4993">
                  <c:v>39.343347999999999</c:v>
                </c:pt>
                <c:pt idx="4994">
                  <c:v>39.343043000000002</c:v>
                </c:pt>
                <c:pt idx="4995">
                  <c:v>39.342737999999997</c:v>
                </c:pt>
                <c:pt idx="4996">
                  <c:v>39.342433</c:v>
                </c:pt>
                <c:pt idx="4997">
                  <c:v>39.342128000000002</c:v>
                </c:pt>
                <c:pt idx="4998">
                  <c:v>39.341824000000003</c:v>
                </c:pt>
                <c:pt idx="4999">
                  <c:v>39.341520000000003</c:v>
                </c:pt>
                <c:pt idx="5000">
                  <c:v>39.280833000000001</c:v>
                </c:pt>
                <c:pt idx="5001">
                  <c:v>39.232990999999998</c:v>
                </c:pt>
                <c:pt idx="5002">
                  <c:v>39.194488999999997</c:v>
                </c:pt>
                <c:pt idx="5003">
                  <c:v>39.162126999999998</c:v>
                </c:pt>
                <c:pt idx="5004">
                  <c:v>39.133139999999997</c:v>
                </c:pt>
                <c:pt idx="5005">
                  <c:v>39.105226999999999</c:v>
                </c:pt>
                <c:pt idx="5006">
                  <c:v>39.076524999999997</c:v>
                </c:pt>
                <c:pt idx="5007">
                  <c:v>39.045566999999998</c:v>
                </c:pt>
                <c:pt idx="5008">
                  <c:v>39.011218</c:v>
                </c:pt>
                <c:pt idx="5009">
                  <c:v>38.972628</c:v>
                </c:pt>
                <c:pt idx="5010">
                  <c:v>38.929172000000001</c:v>
                </c:pt>
                <c:pt idx="5011">
                  <c:v>38.880415999999997</c:v>
                </c:pt>
                <c:pt idx="5012">
                  <c:v>38.826073999999998</c:v>
                </c:pt>
                <c:pt idx="5013">
                  <c:v>38.765976000000002</c:v>
                </c:pt>
                <c:pt idx="5014">
                  <c:v>38.700046999999998</c:v>
                </c:pt>
                <c:pt idx="5015">
                  <c:v>38.628283000000003</c:v>
                </c:pt>
                <c:pt idx="5016">
                  <c:v>38.550735000000003</c:v>
                </c:pt>
                <c:pt idx="5017">
                  <c:v>38.467497000000002</c:v>
                </c:pt>
                <c:pt idx="5018">
                  <c:v>38.378692999999998</c:v>
                </c:pt>
                <c:pt idx="5019">
                  <c:v>38.284469000000001</c:v>
                </c:pt>
                <c:pt idx="5020">
                  <c:v>38.184987</c:v>
                </c:pt>
                <c:pt idx="5021">
                  <c:v>38.080421000000001</c:v>
                </c:pt>
                <c:pt idx="5022">
                  <c:v>37.970948999999997</c:v>
                </c:pt>
                <c:pt idx="5023">
                  <c:v>37.856752999999998</c:v>
                </c:pt>
                <c:pt idx="5024">
                  <c:v>37.738019000000001</c:v>
                </c:pt>
                <c:pt idx="5025">
                  <c:v>37.614925999999997</c:v>
                </c:pt>
                <c:pt idx="5026">
                  <c:v>37.487658000000003</c:v>
                </c:pt>
                <c:pt idx="5027">
                  <c:v>37.356389</c:v>
                </c:pt>
                <c:pt idx="5028">
                  <c:v>37.221294999999998</c:v>
                </c:pt>
                <c:pt idx="5029">
                  <c:v>37.082543999999999</c:v>
                </c:pt>
                <c:pt idx="5030">
                  <c:v>36.940300999999998</c:v>
                </c:pt>
                <c:pt idx="5031">
                  <c:v>36.794727000000002</c:v>
                </c:pt>
                <c:pt idx="5032">
                  <c:v>36.645977000000002</c:v>
                </c:pt>
                <c:pt idx="5033">
                  <c:v>36.494202000000001</c:v>
                </c:pt>
                <c:pt idx="5034">
                  <c:v>36.339551</c:v>
                </c:pt>
                <c:pt idx="5035">
                  <c:v>36.182164999999998</c:v>
                </c:pt>
                <c:pt idx="5036">
                  <c:v>36.022182999999998</c:v>
                </c:pt>
                <c:pt idx="5037">
                  <c:v>35.859741</c:v>
                </c:pt>
                <c:pt idx="5038">
                  <c:v>35.694969</c:v>
                </c:pt>
                <c:pt idx="5039">
                  <c:v>35.527996999999999</c:v>
                </c:pt>
                <c:pt idx="5040">
                  <c:v>35.358947999999998</c:v>
                </c:pt>
                <c:pt idx="5041">
                  <c:v>35.187944000000002</c:v>
                </c:pt>
                <c:pt idx="5042">
                  <c:v>35.015104000000001</c:v>
                </c:pt>
                <c:pt idx="5043">
                  <c:v>34.840542999999997</c:v>
                </c:pt>
                <c:pt idx="5044">
                  <c:v>34.664375999999997</c:v>
                </c:pt>
                <c:pt idx="5045">
                  <c:v>34.486711999999997</c:v>
                </c:pt>
                <c:pt idx="5046">
                  <c:v>34.307659999999998</c:v>
                </c:pt>
                <c:pt idx="5047">
                  <c:v>34.127324999999999</c:v>
                </c:pt>
                <c:pt idx="5048">
                  <c:v>33.945810999999999</c:v>
                </c:pt>
                <c:pt idx="5049">
                  <c:v>33.763218999999999</c:v>
                </c:pt>
                <c:pt idx="5050">
                  <c:v>33.579645999999997</c:v>
                </c:pt>
                <c:pt idx="5051">
                  <c:v>33.395189999999999</c:v>
                </c:pt>
                <c:pt idx="5052">
                  <c:v>33.209944</c:v>
                </c:pt>
                <c:pt idx="5053">
                  <c:v>33.023999000000003</c:v>
                </c:pt>
                <c:pt idx="5054">
                  <c:v>32.837445000000002</c:v>
                </c:pt>
                <c:pt idx="5055">
                  <c:v>32.650367000000003</c:v>
                </c:pt>
                <c:pt idx="5056">
                  <c:v>32.462850000000003</c:v>
                </c:pt>
                <c:pt idx="5057">
                  <c:v>32.274974999999998</c:v>
                </c:pt>
                <c:pt idx="5058">
                  <c:v>32.086820000000003</c:v>
                </c:pt>
                <c:pt idx="5059">
                  <c:v>31.898461999999999</c:v>
                </c:pt>
                <c:pt idx="5060">
                  <c:v>31.709972</c:v>
                </c:pt>
                <c:pt idx="5061">
                  <c:v>31.521422000000001</c:v>
                </c:pt>
                <c:pt idx="5062">
                  <c:v>31.332878999999998</c:v>
                </c:pt>
                <c:pt idx="5063">
                  <c:v>31.144406</c:v>
                </c:pt>
                <c:pt idx="5064">
                  <c:v>30.956064999999999</c:v>
                </c:pt>
                <c:pt idx="5065">
                  <c:v>30.767913</c:v>
                </c:pt>
                <c:pt idx="5066">
                  <c:v>30.580006000000001</c:v>
                </c:pt>
                <c:pt idx="5067">
                  <c:v>30.392395</c:v>
                </c:pt>
                <c:pt idx="5068">
                  <c:v>30.205127999999998</c:v>
                </c:pt>
                <c:pt idx="5069">
                  <c:v>30.018249999999998</c:v>
                </c:pt>
                <c:pt idx="5070">
                  <c:v>29.831803000000001</c:v>
                </c:pt>
                <c:pt idx="5071">
                  <c:v>29.645824999999999</c:v>
                </c:pt>
                <c:pt idx="5072">
                  <c:v>29.460352</c:v>
                </c:pt>
                <c:pt idx="5073">
                  <c:v>29.275414000000001</c:v>
                </c:pt>
                <c:pt idx="5074">
                  <c:v>29.091041000000001</c:v>
                </c:pt>
                <c:pt idx="5075">
                  <c:v>28.907257000000001</c:v>
                </c:pt>
                <c:pt idx="5076">
                  <c:v>28.724084000000001</c:v>
                </c:pt>
                <c:pt idx="5077">
                  <c:v>28.541542</c:v>
                </c:pt>
                <c:pt idx="5078">
                  <c:v>28.359646000000001</c:v>
                </c:pt>
                <c:pt idx="5079">
                  <c:v>28.178407</c:v>
                </c:pt>
                <c:pt idx="5080">
                  <c:v>27.997836</c:v>
                </c:pt>
                <c:pt idx="5081">
                  <c:v>27.81794</c:v>
                </c:pt>
                <c:pt idx="5082">
                  <c:v>27.638721</c:v>
                </c:pt>
                <c:pt idx="5083">
                  <c:v>27.460180999999999</c:v>
                </c:pt>
                <c:pt idx="5084">
                  <c:v>27.282318</c:v>
                </c:pt>
                <c:pt idx="5085">
                  <c:v>27.105128000000001</c:v>
                </c:pt>
                <c:pt idx="5086">
                  <c:v>26.928604</c:v>
                </c:pt>
                <c:pt idx="5087">
                  <c:v>26.752735999999999</c:v>
                </c:pt>
                <c:pt idx="5088">
                  <c:v>26.577514000000001</c:v>
                </c:pt>
                <c:pt idx="5089">
                  <c:v>26.402923999999999</c:v>
                </c:pt>
                <c:pt idx="5090">
                  <c:v>26.228949</c:v>
                </c:pt>
                <c:pt idx="5091">
                  <c:v>26.055572999999999</c:v>
                </c:pt>
                <c:pt idx="5092">
                  <c:v>25.882777000000001</c:v>
                </c:pt>
                <c:pt idx="5093">
                  <c:v>25.710538</c:v>
                </c:pt>
                <c:pt idx="5094">
                  <c:v>25.538834999999999</c:v>
                </c:pt>
                <c:pt idx="5095">
                  <c:v>25.367643999999999</c:v>
                </c:pt>
                <c:pt idx="5096">
                  <c:v>25.196940000000001</c:v>
                </c:pt>
                <c:pt idx="5097">
                  <c:v>25.026695</c:v>
                </c:pt>
                <c:pt idx="5098">
                  <c:v>24.856881999999999</c:v>
                </c:pt>
                <c:pt idx="5099">
                  <c:v>24.687473000000001</c:v>
                </c:pt>
                <c:pt idx="5100">
                  <c:v>24.518436999999999</c:v>
                </c:pt>
                <c:pt idx="5101">
                  <c:v>24.349746</c:v>
                </c:pt>
                <c:pt idx="5102">
                  <c:v>24.181367000000002</c:v>
                </c:pt>
                <c:pt idx="5103">
                  <c:v>24.013269000000001</c:v>
                </c:pt>
                <c:pt idx="5104">
                  <c:v>23.845420000000001</c:v>
                </c:pt>
                <c:pt idx="5105">
                  <c:v>23.677788</c:v>
                </c:pt>
                <c:pt idx="5106">
                  <c:v>23.510339999999999</c:v>
                </c:pt>
                <c:pt idx="5107">
                  <c:v>23.343043000000002</c:v>
                </c:pt>
                <c:pt idx="5108">
                  <c:v>23.175864000000001</c:v>
                </c:pt>
                <c:pt idx="5109">
                  <c:v>23.008769000000001</c:v>
                </c:pt>
                <c:pt idx="5110">
                  <c:v>22.841726000000001</c:v>
                </c:pt>
                <c:pt idx="5111">
                  <c:v>22.674700999999999</c:v>
                </c:pt>
                <c:pt idx="5112">
                  <c:v>22.507662</c:v>
                </c:pt>
                <c:pt idx="5113">
                  <c:v>22.340575000000001</c:v>
                </c:pt>
                <c:pt idx="5114">
                  <c:v>22.173407999999998</c:v>
                </c:pt>
                <c:pt idx="5115">
                  <c:v>22.006129999999999</c:v>
                </c:pt>
                <c:pt idx="5116">
                  <c:v>21.838706999999999</c:v>
                </c:pt>
                <c:pt idx="5117">
                  <c:v>21.671108</c:v>
                </c:pt>
                <c:pt idx="5118">
                  <c:v>21.503304</c:v>
                </c:pt>
                <c:pt idx="5119">
                  <c:v>21.335262</c:v>
                </c:pt>
                <c:pt idx="5120">
                  <c:v>21.166952999999999</c:v>
                </c:pt>
                <c:pt idx="5121">
                  <c:v>20.998346999999999</c:v>
                </c:pt>
                <c:pt idx="5122">
                  <c:v>20.829415000000001</c:v>
                </c:pt>
                <c:pt idx="5123">
                  <c:v>20.660129999999999</c:v>
                </c:pt>
                <c:pt idx="5124">
                  <c:v>20.490462000000001</c:v>
                </c:pt>
                <c:pt idx="5125">
                  <c:v>20.320385000000002</c:v>
                </c:pt>
                <c:pt idx="5126">
                  <c:v>20.149872999999999</c:v>
                </c:pt>
                <c:pt idx="5127">
                  <c:v>19.978898999999998</c:v>
                </c:pt>
                <c:pt idx="5128">
                  <c:v>19.807438999999999</c:v>
                </c:pt>
                <c:pt idx="5129">
                  <c:v>19.635466999999998</c:v>
                </c:pt>
                <c:pt idx="5130">
                  <c:v>19.462959999999999</c:v>
                </c:pt>
                <c:pt idx="5131">
                  <c:v>19.289895000000001</c:v>
                </c:pt>
                <c:pt idx="5132">
                  <c:v>19.116249</c:v>
                </c:pt>
                <c:pt idx="5133">
                  <c:v>18.942001000000001</c:v>
                </c:pt>
                <c:pt idx="5134">
                  <c:v>18.767128</c:v>
                </c:pt>
                <c:pt idx="5135">
                  <c:v>18.591612000000001</c:v>
                </c:pt>
                <c:pt idx="5136">
                  <c:v>18.415431000000002</c:v>
                </c:pt>
                <c:pt idx="5137">
                  <c:v>18.238567</c:v>
                </c:pt>
                <c:pt idx="5138">
                  <c:v>18.061001999999998</c:v>
                </c:pt>
                <c:pt idx="5139">
                  <c:v>17.882717</c:v>
                </c:pt>
                <c:pt idx="5140">
                  <c:v>17.703695</c:v>
                </c:pt>
                <c:pt idx="5141">
                  <c:v>17.52392</c:v>
                </c:pt>
                <c:pt idx="5142">
                  <c:v>17.343377</c:v>
                </c:pt>
                <c:pt idx="5143">
                  <c:v>17.162049</c:v>
                </c:pt>
                <c:pt idx="5144">
                  <c:v>16.979921000000001</c:v>
                </c:pt>
                <c:pt idx="5145">
                  <c:v>16.796980999999999</c:v>
                </c:pt>
                <c:pt idx="5146">
                  <c:v>16.613212999999998</c:v>
                </c:pt>
                <c:pt idx="5147">
                  <c:v>16.428605999999998</c:v>
                </c:pt>
                <c:pt idx="5148">
                  <c:v>16.243145999999999</c:v>
                </c:pt>
                <c:pt idx="5149">
                  <c:v>16.056822</c:v>
                </c:pt>
                <c:pt idx="5150">
                  <c:v>15.869621</c:v>
                </c:pt>
                <c:pt idx="5151">
                  <c:v>15.681533999999999</c:v>
                </c:pt>
                <c:pt idx="5152">
                  <c:v>15.492549</c:v>
                </c:pt>
                <c:pt idx="5153">
                  <c:v>15.302656000000001</c:v>
                </c:pt>
                <c:pt idx="5154">
                  <c:v>15.111846</c:v>
                </c:pt>
                <c:pt idx="5155">
                  <c:v>14.920109</c:v>
                </c:pt>
                <c:pt idx="5156">
                  <c:v>14.727435</c:v>
                </c:pt>
                <c:pt idx="5157">
                  <c:v>14.533818</c:v>
                </c:pt>
                <c:pt idx="5158">
                  <c:v>14.339248</c:v>
                </c:pt>
                <c:pt idx="5159">
                  <c:v>14.143717000000001</c:v>
                </c:pt>
                <c:pt idx="5160">
                  <c:v>13.947219</c:v>
                </c:pt>
                <c:pt idx="5161">
                  <c:v>13.749746999999999</c:v>
                </c:pt>
                <c:pt idx="5162">
                  <c:v>13.551295</c:v>
                </c:pt>
                <c:pt idx="5163">
                  <c:v>13.351856</c:v>
                </c:pt>
                <c:pt idx="5164">
                  <c:v>13.151422999999999</c:v>
                </c:pt>
                <c:pt idx="5165">
                  <c:v>12.949989</c:v>
                </c:pt>
                <c:pt idx="5166">
                  <c:v>12.747547000000001</c:v>
                </c:pt>
                <c:pt idx="5167">
                  <c:v>12.544091</c:v>
                </c:pt>
                <c:pt idx="5168">
                  <c:v>12.339613</c:v>
                </c:pt>
                <c:pt idx="5169">
                  <c:v>12.134107</c:v>
                </c:pt>
                <c:pt idx="5170">
                  <c:v>11.927566000000001</c:v>
                </c:pt>
                <c:pt idx="5171">
                  <c:v>11.719982999999999</c:v>
                </c:pt>
                <c:pt idx="5172">
                  <c:v>11.511352</c:v>
                </c:pt>
                <c:pt idx="5173">
                  <c:v>11.301664000000001</c:v>
                </c:pt>
                <c:pt idx="5174">
                  <c:v>11.090914</c:v>
                </c:pt>
                <c:pt idx="5175">
                  <c:v>10.879092999999999</c:v>
                </c:pt>
                <c:pt idx="5176">
                  <c:v>10.666195</c:v>
                </c:pt>
                <c:pt idx="5177">
                  <c:v>10.452211999999999</c:v>
                </c:pt>
                <c:pt idx="5178">
                  <c:v>10.237135</c:v>
                </c:pt>
                <c:pt idx="5179">
                  <c:v>10.020955000000001</c:v>
                </c:pt>
                <c:pt idx="5180">
                  <c:v>9.8036659999999998</c:v>
                </c:pt>
                <c:pt idx="5181">
                  <c:v>9.5852559999999993</c:v>
                </c:pt>
                <c:pt idx="5182">
                  <c:v>9.3657160000000008</c:v>
                </c:pt>
                <c:pt idx="5183">
                  <c:v>9.1450359999999993</c:v>
                </c:pt>
                <c:pt idx="5184">
                  <c:v>8.9232049999999994</c:v>
                </c:pt>
                <c:pt idx="5185">
                  <c:v>8.7002120000000005</c:v>
                </c:pt>
                <c:pt idx="5186">
                  <c:v>8.4760439999999999</c:v>
                </c:pt>
                <c:pt idx="5187">
                  <c:v>8.2506880000000002</c:v>
                </c:pt>
                <c:pt idx="5188">
                  <c:v>8.0241310000000006</c:v>
                </c:pt>
                <c:pt idx="5189">
                  <c:v>7.7963579999999997</c:v>
                </c:pt>
                <c:pt idx="5190">
                  <c:v>7.5673529999999998</c:v>
                </c:pt>
                <c:pt idx="5191">
                  <c:v>7.3371000000000004</c:v>
                </c:pt>
                <c:pt idx="5192">
                  <c:v>7.1055809999999999</c:v>
                </c:pt>
                <c:pt idx="5193">
                  <c:v>6.8727770000000001</c:v>
                </c:pt>
                <c:pt idx="5194">
                  <c:v>6.638668</c:v>
                </c:pt>
                <c:pt idx="5195">
                  <c:v>6.4032330000000002</c:v>
                </c:pt>
                <c:pt idx="5196">
                  <c:v>6.1664490000000001</c:v>
                </c:pt>
                <c:pt idx="5197">
                  <c:v>5.9282919999999999</c:v>
                </c:pt>
                <c:pt idx="5198">
                  <c:v>5.6887359999999996</c:v>
                </c:pt>
                <c:pt idx="5199">
                  <c:v>5.4477549999999999</c:v>
                </c:pt>
                <c:pt idx="5200">
                  <c:v>5.2053180000000001</c:v>
                </c:pt>
                <c:pt idx="5201">
                  <c:v>4.9613959999999997</c:v>
                </c:pt>
                <c:pt idx="5202">
                  <c:v>4.7159560000000003</c:v>
                </c:pt>
                <c:pt idx="5203">
                  <c:v>4.4689629999999996</c:v>
                </c:pt>
                <c:pt idx="5204">
                  <c:v>4.2203819999999999</c:v>
                </c:pt>
                <c:pt idx="5205">
                  <c:v>3.9701740000000001</c:v>
                </c:pt>
                <c:pt idx="5206">
                  <c:v>3.7182979999999999</c:v>
                </c:pt>
                <c:pt idx="5207">
                  <c:v>3.4647130000000002</c:v>
                </c:pt>
                <c:pt idx="5208">
                  <c:v>3.2093729999999998</c:v>
                </c:pt>
                <c:pt idx="5209">
                  <c:v>2.9522309999999998</c:v>
                </c:pt>
                <c:pt idx="5210">
                  <c:v>2.693238</c:v>
                </c:pt>
                <c:pt idx="5211">
                  <c:v>2.4323429999999999</c:v>
                </c:pt>
                <c:pt idx="5212">
                  <c:v>2.169492</c:v>
                </c:pt>
                <c:pt idx="5213">
                  <c:v>1.9046289999999999</c:v>
                </c:pt>
                <c:pt idx="5214">
                  <c:v>1.637696</c:v>
                </c:pt>
                <c:pt idx="5215">
                  <c:v>1.368633</c:v>
                </c:pt>
                <c:pt idx="5216">
                  <c:v>1.0973759999999999</c:v>
                </c:pt>
                <c:pt idx="5217">
                  <c:v>0.82386300000000001</c:v>
                </c:pt>
                <c:pt idx="5218">
                  <c:v>0.54802700000000004</c:v>
                </c:pt>
                <c:pt idx="5219">
                  <c:v>0.26979999999999998</c:v>
                </c:pt>
                <c:pt idx="5220">
                  <c:v>-1.0886E-2</c:v>
                </c:pt>
                <c:pt idx="5221">
                  <c:v>-0.29409999999999997</c:v>
                </c:pt>
                <c:pt idx="5222">
                  <c:v>-0.57991499999999996</c:v>
                </c:pt>
                <c:pt idx="5223">
                  <c:v>-0.86839999999999995</c:v>
                </c:pt>
                <c:pt idx="5224">
                  <c:v>-1.159627</c:v>
                </c:pt>
                <c:pt idx="5225">
                  <c:v>-1.453665</c:v>
                </c:pt>
                <c:pt idx="5226">
                  <c:v>-1.750583</c:v>
                </c:pt>
                <c:pt idx="5227">
                  <c:v>-2.0504479999999998</c:v>
                </c:pt>
                <c:pt idx="5228">
                  <c:v>-2.353326</c:v>
                </c:pt>
                <c:pt idx="5229">
                  <c:v>-2.659278</c:v>
                </c:pt>
                <c:pt idx="5230">
                  <c:v>-2.9683619999999999</c:v>
                </c:pt>
                <c:pt idx="5231">
                  <c:v>-3.2806289999999998</c:v>
                </c:pt>
                <c:pt idx="5232">
                  <c:v>-3.5961289999999999</c:v>
                </c:pt>
                <c:pt idx="5233">
                  <c:v>-3.9149020000000001</c:v>
                </c:pt>
                <c:pt idx="5234">
                  <c:v>-4.2369810000000001</c:v>
                </c:pt>
                <c:pt idx="5235">
                  <c:v>-4.562392</c:v>
                </c:pt>
                <c:pt idx="5236">
                  <c:v>-4.8911519999999999</c:v>
                </c:pt>
                <c:pt idx="5237">
                  <c:v>-5.223268</c:v>
                </c:pt>
                <c:pt idx="5238">
                  <c:v>-5.5587359999999997</c:v>
                </c:pt>
                <c:pt idx="5239">
                  <c:v>-5.8975419999999996</c:v>
                </c:pt>
                <c:pt idx="5240">
                  <c:v>-6.2396599999999998</c:v>
                </c:pt>
                <c:pt idx="5241">
                  <c:v>-6.585051</c:v>
                </c:pt>
                <c:pt idx="5242">
                  <c:v>-6.9336659999999997</c:v>
                </c:pt>
                <c:pt idx="5243">
                  <c:v>-7.2854409999999996</c:v>
                </c:pt>
                <c:pt idx="5244">
                  <c:v>-7.640301</c:v>
                </c:pt>
                <c:pt idx="5245">
                  <c:v>-7.9981590000000002</c:v>
                </c:pt>
                <c:pt idx="5246">
                  <c:v>-8.3589160000000007</c:v>
                </c:pt>
                <c:pt idx="5247">
                  <c:v>-8.7224620000000002</c:v>
                </c:pt>
                <c:pt idx="5248">
                  <c:v>-9.0886750000000003</c:v>
                </c:pt>
                <c:pt idx="5249">
                  <c:v>-9.4574239999999996</c:v>
                </c:pt>
                <c:pt idx="5250">
                  <c:v>-9.8285680000000006</c:v>
                </c:pt>
                <c:pt idx="5251">
                  <c:v>-10.20196</c:v>
                </c:pt>
                <c:pt idx="5252">
                  <c:v>-10.577443000000001</c:v>
                </c:pt>
                <c:pt idx="5253">
                  <c:v>-10.954853999999999</c:v>
                </c:pt>
                <c:pt idx="5254">
                  <c:v>-11.334026</c:v>
                </c:pt>
                <c:pt idx="5255">
                  <c:v>-11.714786999999999</c:v>
                </c:pt>
                <c:pt idx="5256">
                  <c:v>-12.096961</c:v>
                </c:pt>
                <c:pt idx="5257">
                  <c:v>-12.480370000000001</c:v>
                </c:pt>
                <c:pt idx="5258">
                  <c:v>-12.864833000000001</c:v>
                </c:pt>
                <c:pt idx="5259">
                  <c:v>-13.250170000000001</c:v>
                </c:pt>
                <c:pt idx="5260">
                  <c:v>-13.636200000000001</c:v>
                </c:pt>
                <c:pt idx="5261">
                  <c:v>-14.022741999999999</c:v>
                </c:pt>
                <c:pt idx="5262">
                  <c:v>-14.409617000000001</c:v>
                </c:pt>
                <c:pt idx="5263">
                  <c:v>-14.796647999999999</c:v>
                </c:pt>
                <c:pt idx="5264">
                  <c:v>-15.18366</c:v>
                </c:pt>
                <c:pt idx="5265">
                  <c:v>-15.570486000000001</c:v>
                </c:pt>
                <c:pt idx="5266">
                  <c:v>-15.956958999999999</c:v>
                </c:pt>
                <c:pt idx="5267">
                  <c:v>-16.342921</c:v>
                </c:pt>
                <c:pt idx="5268">
                  <c:v>-16.728221000000001</c:v>
                </c:pt>
                <c:pt idx="5269">
                  <c:v>-17.112718999999998</c:v>
                </c:pt>
                <c:pt idx="5270">
                  <c:v>-17.496281</c:v>
                </c:pt>
                <c:pt idx="5271">
                  <c:v>-17.878792000000001</c:v>
                </c:pt>
                <c:pt idx="5272">
                  <c:v>-18.260145000000001</c:v>
                </c:pt>
                <c:pt idx="5273">
                  <c:v>-18.640253000000001</c:v>
                </c:pt>
                <c:pt idx="5274">
                  <c:v>-19.019045999999999</c:v>
                </c:pt>
                <c:pt idx="5275">
                  <c:v>-19.396471999999999</c:v>
                </c:pt>
                <c:pt idx="5276">
                  <c:v>-19.772501999999999</c:v>
                </c:pt>
                <c:pt idx="5277">
                  <c:v>-20.147126</c:v>
                </c:pt>
                <c:pt idx="5278">
                  <c:v>-20.520358000000002</c:v>
                </c:pt>
                <c:pt idx="5279">
                  <c:v>-20.892233999999998</c:v>
                </c:pt>
                <c:pt idx="5280">
                  <c:v>-21.262809000000001</c:v>
                </c:pt>
                <c:pt idx="5281">
                  <c:v>-21.632162000000001</c:v>
                </c:pt>
                <c:pt idx="5282">
                  <c:v>-22.000387</c:v>
                </c:pt>
                <c:pt idx="5283">
                  <c:v>-22.367597</c:v>
                </c:pt>
                <c:pt idx="5284">
                  <c:v>-22.733917000000002</c:v>
                </c:pt>
                <c:pt idx="5285">
                  <c:v>-23.099481999999998</c:v>
                </c:pt>
                <c:pt idx="5286">
                  <c:v>-23.464435999999999</c:v>
                </c:pt>
                <c:pt idx="5287">
                  <c:v>-23.828925999999999</c:v>
                </c:pt>
                <c:pt idx="5288">
                  <c:v>-24.193100999999999</c:v>
                </c:pt>
                <c:pt idx="5289">
                  <c:v>-24.557106000000001</c:v>
                </c:pt>
                <c:pt idx="5290">
                  <c:v>-24.921082999999999</c:v>
                </c:pt>
                <c:pt idx="5291">
                  <c:v>-25.285167000000001</c:v>
                </c:pt>
                <c:pt idx="5292">
                  <c:v>-25.649484000000001</c:v>
                </c:pt>
                <c:pt idx="5293">
                  <c:v>-26.014150000000001</c:v>
                </c:pt>
                <c:pt idx="5294">
                  <c:v>-26.379270000000002</c:v>
                </c:pt>
                <c:pt idx="5295">
                  <c:v>-26.74494</c:v>
                </c:pt>
                <c:pt idx="5296">
                  <c:v>-27.111242000000001</c:v>
                </c:pt>
                <c:pt idx="5297">
                  <c:v>-27.478251</c:v>
                </c:pt>
                <c:pt idx="5298">
                  <c:v>-27.846028</c:v>
                </c:pt>
                <c:pt idx="5299">
                  <c:v>-28.214628000000001</c:v>
                </c:pt>
                <c:pt idx="5300">
                  <c:v>-28.584097</c:v>
                </c:pt>
                <c:pt idx="5301">
                  <c:v>-28.954473</c:v>
                </c:pt>
                <c:pt idx="5302">
                  <c:v>-29.325790000000001</c:v>
                </c:pt>
                <c:pt idx="5303">
                  <c:v>-29.698076</c:v>
                </c:pt>
                <c:pt idx="5304">
                  <c:v>-30.071355000000001</c:v>
                </c:pt>
                <c:pt idx="5305">
                  <c:v>-30.445649</c:v>
                </c:pt>
                <c:pt idx="5306">
                  <c:v>-30.820978</c:v>
                </c:pt>
                <c:pt idx="5307">
                  <c:v>-31.197361000000001</c:v>
                </c:pt>
                <c:pt idx="5308">
                  <c:v>-31.574818</c:v>
                </c:pt>
                <c:pt idx="5309">
                  <c:v>-31.953367</c:v>
                </c:pt>
                <c:pt idx="5310">
                  <c:v>-32.333029000000003</c:v>
                </c:pt>
                <c:pt idx="5311">
                  <c:v>-32.713827999999999</c:v>
                </c:pt>
                <c:pt idx="5312">
                  <c:v>-33.095787000000001</c:v>
                </c:pt>
                <c:pt idx="5313">
                  <c:v>-33.478935</c:v>
                </c:pt>
                <c:pt idx="5314">
                  <c:v>-33.863301</c:v>
                </c:pt>
                <c:pt idx="5315">
                  <c:v>-34.248919999999998</c:v>
                </c:pt>
                <c:pt idx="5316">
                  <c:v>-34.635826999999999</c:v>
                </c:pt>
                <c:pt idx="5317">
                  <c:v>-35.024064000000003</c:v>
                </c:pt>
                <c:pt idx="5318">
                  <c:v>-35.413676000000002</c:v>
                </c:pt>
                <c:pt idx="5319">
                  <c:v>-35.804709000000003</c:v>
                </c:pt>
                <c:pt idx="5320">
                  <c:v>-36.197217000000002</c:v>
                </c:pt>
                <c:pt idx="5321">
                  <c:v>-36.591254999999997</c:v>
                </c:pt>
                <c:pt idx="5322">
                  <c:v>-36.986882999999999</c:v>
                </c:pt>
                <c:pt idx="5323">
                  <c:v>-37.384163999999998</c:v>
                </c:pt>
                <c:pt idx="5324">
                  <c:v>-37.783166999999999</c:v>
                </c:pt>
                <c:pt idx="5325">
                  <c:v>-38.183960999999996</c:v>
                </c:pt>
                <c:pt idx="5326">
                  <c:v>-38.586620000000003</c:v>
                </c:pt>
                <c:pt idx="5327">
                  <c:v>-38.991222999999998</c:v>
                </c:pt>
                <c:pt idx="5328">
                  <c:v>-39.397849000000001</c:v>
                </c:pt>
                <c:pt idx="5329">
                  <c:v>-39.806581999999999</c:v>
                </c:pt>
                <c:pt idx="5330">
                  <c:v>-40.217508000000002</c:v>
                </c:pt>
                <c:pt idx="5331">
                  <c:v>-40.630713999999998</c:v>
                </c:pt>
                <c:pt idx="5332">
                  <c:v>-41.046292000000001</c:v>
                </c:pt>
                <c:pt idx="5333">
                  <c:v>-41.464334000000001</c:v>
                </c:pt>
                <c:pt idx="5334">
                  <c:v>-41.884932999999997</c:v>
                </c:pt>
                <c:pt idx="5335">
                  <c:v>-42.308185999999999</c:v>
                </c:pt>
                <c:pt idx="5336">
                  <c:v>-42.734189999999998</c:v>
                </c:pt>
                <c:pt idx="5337">
                  <c:v>-43.163043999999999</c:v>
                </c:pt>
                <c:pt idx="5338">
                  <c:v>-43.594847999999999</c:v>
                </c:pt>
                <c:pt idx="5339">
                  <c:v>-44.029702999999998</c:v>
                </c:pt>
                <c:pt idx="5340">
                  <c:v>-44.467711999999999</c:v>
                </c:pt>
                <c:pt idx="5341">
                  <c:v>-44.908980999999997</c:v>
                </c:pt>
                <c:pt idx="5342">
                  <c:v>-45.353617</c:v>
                </c:pt>
                <c:pt idx="5343">
                  <c:v>-45.801729000000002</c:v>
                </c:pt>
                <c:pt idx="5344">
                  <c:v>-46.253428999999997</c:v>
                </c:pt>
                <c:pt idx="5345">
                  <c:v>-46.708832999999998</c:v>
                </c:pt>
                <c:pt idx="5346">
                  <c:v>-47.168061999999999</c:v>
                </c:pt>
                <c:pt idx="5347">
                  <c:v>-47.631239999999998</c:v>
                </c:pt>
                <c:pt idx="5348">
                  <c:v>-48.098497999999999</c:v>
                </c:pt>
                <c:pt idx="5349">
                  <c:v>-48.569972999999997</c:v>
                </c:pt>
                <c:pt idx="5350">
                  <c:v>-49.045811</c:v>
                </c:pt>
                <c:pt idx="5351">
                  <c:v>-49.526164000000001</c:v>
                </c:pt>
                <c:pt idx="5352">
                  <c:v>-50.011198</c:v>
                </c:pt>
                <c:pt idx="5353">
                  <c:v>-50.501085000000003</c:v>
                </c:pt>
                <c:pt idx="5354">
                  <c:v>-50.996014000000002</c:v>
                </c:pt>
                <c:pt idx="5355">
                  <c:v>-51.496184</c:v>
                </c:pt>
                <c:pt idx="5356">
                  <c:v>-52.001809999999999</c:v>
                </c:pt>
                <c:pt idx="5357">
                  <c:v>-52.513123</c:v>
                </c:pt>
                <c:pt idx="5358">
                  <c:v>-53.030372</c:v>
                </c:pt>
                <c:pt idx="5359">
                  <c:v>-53.553823000000001</c:v>
                </c:pt>
                <c:pt idx="5360">
                  <c:v>-54.083762</c:v>
                </c:pt>
                <c:pt idx="5361">
                  <c:v>-54.620497</c:v>
                </c:pt>
                <c:pt idx="5362">
                  <c:v>-55.164357000000003</c:v>
                </c:pt>
                <c:pt idx="5363">
                  <c:v>-55.715693999999999</c:v>
                </c:pt>
                <c:pt idx="5364">
                  <c:v>-56.274886000000002</c:v>
                </c:pt>
                <c:pt idx="5365">
                  <c:v>-56.842333000000004</c:v>
                </c:pt>
                <c:pt idx="5366">
                  <c:v>-57.418464</c:v>
                </c:pt>
                <c:pt idx="5367">
                  <c:v>-58.003729999999997</c:v>
                </c:pt>
                <c:pt idx="5368">
                  <c:v>-58.598613</c:v>
                </c:pt>
                <c:pt idx="5369">
                  <c:v>-59.203619000000003</c:v>
                </c:pt>
                <c:pt idx="5370">
                  <c:v>-59.819279000000002</c:v>
                </c:pt>
                <c:pt idx="5371">
                  <c:v>-60.446148999999998</c:v>
                </c:pt>
                <c:pt idx="5372">
                  <c:v>-61.084806999999998</c:v>
                </c:pt>
                <c:pt idx="5373">
                  <c:v>-61.735849999999999</c:v>
                </c:pt>
                <c:pt idx="5374">
                  <c:v>-62.399889000000002</c:v>
                </c:pt>
                <c:pt idx="5375">
                  <c:v>-63.077542999999999</c:v>
                </c:pt>
                <c:pt idx="5376">
                  <c:v>-63.76943</c:v>
                </c:pt>
                <c:pt idx="5377">
                  <c:v>-64.476155000000006</c:v>
                </c:pt>
                <c:pt idx="5378">
                  <c:v>-65.198297999999994</c:v>
                </c:pt>
                <c:pt idx="5379">
                  <c:v>-65.936391</c:v>
                </c:pt>
                <c:pt idx="5380">
                  <c:v>-66.690894999999998</c:v>
                </c:pt>
                <c:pt idx="5381">
                  <c:v>-67.462170999999998</c:v>
                </c:pt>
                <c:pt idx="5382">
                  <c:v>-68.250439</c:v>
                </c:pt>
                <c:pt idx="5383">
                  <c:v>-69.050438999999997</c:v>
                </c:pt>
                <c:pt idx="5384">
                  <c:v>-69.850438999999994</c:v>
                </c:pt>
                <c:pt idx="5385">
                  <c:v>-70.650439000000006</c:v>
                </c:pt>
                <c:pt idx="5386">
                  <c:v>-71.450439000000003</c:v>
                </c:pt>
                <c:pt idx="5387">
                  <c:v>-72.250439</c:v>
                </c:pt>
                <c:pt idx="5388">
                  <c:v>-73.050438999999997</c:v>
                </c:pt>
                <c:pt idx="5389">
                  <c:v>-73.850438999999994</c:v>
                </c:pt>
                <c:pt idx="5390">
                  <c:v>-74.650439000000006</c:v>
                </c:pt>
                <c:pt idx="5391">
                  <c:v>-75.450439000000003</c:v>
                </c:pt>
                <c:pt idx="5392">
                  <c:v>-76.250439</c:v>
                </c:pt>
                <c:pt idx="5393">
                  <c:v>-77.050438999999997</c:v>
                </c:pt>
                <c:pt idx="5394">
                  <c:v>-77.850438999999994</c:v>
                </c:pt>
                <c:pt idx="5395">
                  <c:v>-78.650439000000006</c:v>
                </c:pt>
                <c:pt idx="5396">
                  <c:v>-79.450439000000003</c:v>
                </c:pt>
                <c:pt idx="5397">
                  <c:v>-80.250439</c:v>
                </c:pt>
                <c:pt idx="5398">
                  <c:v>-81.036884999999998</c:v>
                </c:pt>
                <c:pt idx="5399">
                  <c:v>-81.781090000000006</c:v>
                </c:pt>
                <c:pt idx="5400">
                  <c:v>-82.477394000000004</c:v>
                </c:pt>
                <c:pt idx="5401">
                  <c:v>-83.121358000000001</c:v>
                </c:pt>
                <c:pt idx="5402">
                  <c:v>-83.710026999999997</c:v>
                </c:pt>
                <c:pt idx="5403">
                  <c:v>-84.242040000000003</c:v>
                </c:pt>
                <c:pt idx="5404">
                  <c:v>-84.717607999999998</c:v>
                </c:pt>
                <c:pt idx="5405">
                  <c:v>-85.138351999999998</c:v>
                </c:pt>
                <c:pt idx="5406">
                  <c:v>-85.507059999999996</c:v>
                </c:pt>
                <c:pt idx="5407">
                  <c:v>-85.827383999999995</c:v>
                </c:pt>
                <c:pt idx="5408">
                  <c:v>-86.103532999999999</c:v>
                </c:pt>
                <c:pt idx="5409">
                  <c:v>-86.339990999999998</c:v>
                </c:pt>
                <c:pt idx="5410">
                  <c:v>-86.54128</c:v>
                </c:pt>
                <c:pt idx="5411">
                  <c:v>-86.711781000000002</c:v>
                </c:pt>
                <c:pt idx="5412">
                  <c:v>-86.855602000000005</c:v>
                </c:pt>
                <c:pt idx="5413">
                  <c:v>-86.976506000000001</c:v>
                </c:pt>
                <c:pt idx="5414">
                  <c:v>-87.077869000000007</c:v>
                </c:pt>
                <c:pt idx="5415">
                  <c:v>-87.162671000000003</c:v>
                </c:pt>
                <c:pt idx="5416">
                  <c:v>-87.233512000000005</c:v>
                </c:pt>
                <c:pt idx="5417">
                  <c:v>-87.292632999999995</c:v>
                </c:pt>
                <c:pt idx="5418">
                  <c:v>-87.341949999999997</c:v>
                </c:pt>
                <c:pt idx="5419">
                  <c:v>-87.383090999999993</c:v>
                </c:pt>
                <c:pt idx="5420">
                  <c:v>-87.417428000000001</c:v>
                </c:pt>
                <c:pt idx="5421">
                  <c:v>-87.446116000000004</c:v>
                </c:pt>
                <c:pt idx="5422">
                  <c:v>-87.470118999999997</c:v>
                </c:pt>
                <c:pt idx="5423">
                  <c:v>-87.490241999999995</c:v>
                </c:pt>
                <c:pt idx="5424">
                  <c:v>-87.507154999999997</c:v>
                </c:pt>
                <c:pt idx="5425">
                  <c:v>-87.521415000000005</c:v>
                </c:pt>
                <c:pt idx="5426">
                  <c:v>-87.533483000000004</c:v>
                </c:pt>
                <c:pt idx="5427">
                  <c:v>-87.54374</c:v>
                </c:pt>
                <c:pt idx="5428">
                  <c:v>-87.552501000000007</c:v>
                </c:pt>
                <c:pt idx="5429">
                  <c:v>-87.560027000000005</c:v>
                </c:pt>
                <c:pt idx="5430">
                  <c:v>-87.566531999999995</c:v>
                </c:pt>
                <c:pt idx="5431">
                  <c:v>-87.572196000000005</c:v>
                </c:pt>
                <c:pt idx="5432">
                  <c:v>-87.577162000000001</c:v>
                </c:pt>
                <c:pt idx="5433">
                  <c:v>-87.581553</c:v>
                </c:pt>
                <c:pt idx="5434">
                  <c:v>-87.585468000000006</c:v>
                </c:pt>
                <c:pt idx="5435">
                  <c:v>-87.588988000000001</c:v>
                </c:pt>
                <c:pt idx="5436">
                  <c:v>-87.592179999999999</c:v>
                </c:pt>
                <c:pt idx="5437">
                  <c:v>-87.595101</c:v>
                </c:pt>
                <c:pt idx="5438">
                  <c:v>-87.597797</c:v>
                </c:pt>
                <c:pt idx="5439">
                  <c:v>-87.600303999999994</c:v>
                </c:pt>
                <c:pt idx="5440">
                  <c:v>-87.602654000000001</c:v>
                </c:pt>
                <c:pt idx="5441">
                  <c:v>-87.604872</c:v>
                </c:pt>
                <c:pt idx="5442">
                  <c:v>-87.606979999999993</c:v>
                </c:pt>
                <c:pt idx="5443">
                  <c:v>-87.608994999999993</c:v>
                </c:pt>
                <c:pt idx="5444">
                  <c:v>-87.610932000000005</c:v>
                </c:pt>
                <c:pt idx="5445">
                  <c:v>-87.612802000000002</c:v>
                </c:pt>
                <c:pt idx="5446">
                  <c:v>-87.614615000000001</c:v>
                </c:pt>
                <c:pt idx="5447">
                  <c:v>-87.616378999999995</c:v>
                </c:pt>
                <c:pt idx="5448">
                  <c:v>-87.618100999999996</c:v>
                </c:pt>
                <c:pt idx="5449">
                  <c:v>-87.619786000000005</c:v>
                </c:pt>
                <c:pt idx="5450">
                  <c:v>-87.621438999999995</c:v>
                </c:pt>
                <c:pt idx="5451">
                  <c:v>-87.623063999999999</c:v>
                </c:pt>
                <c:pt idx="5452">
                  <c:v>-87.624663999999996</c:v>
                </c:pt>
                <c:pt idx="5453">
                  <c:v>-87.626240999999993</c:v>
                </c:pt>
                <c:pt idx="5454">
                  <c:v>-87.627797999999999</c:v>
                </c:pt>
                <c:pt idx="5455">
                  <c:v>-87.629337000000007</c:v>
                </c:pt>
                <c:pt idx="5456">
                  <c:v>-87.630858000000003</c:v>
                </c:pt>
                <c:pt idx="5457">
                  <c:v>-87.632363999999995</c:v>
                </c:pt>
                <c:pt idx="5458">
                  <c:v>-87.633854999999997</c:v>
                </c:pt>
                <c:pt idx="5459">
                  <c:v>-87.635332000000005</c:v>
                </c:pt>
                <c:pt idx="5460">
                  <c:v>-87.636797000000001</c:v>
                </c:pt>
                <c:pt idx="5461">
                  <c:v>-87.638249000000002</c:v>
                </c:pt>
                <c:pt idx="5462">
                  <c:v>-87.639689000000004</c:v>
                </c:pt>
                <c:pt idx="5463">
                  <c:v>-87.641118000000006</c:v>
                </c:pt>
                <c:pt idx="5464">
                  <c:v>-87.642537000000004</c:v>
                </c:pt>
                <c:pt idx="5465">
                  <c:v>-87.643944000000005</c:v>
                </c:pt>
                <c:pt idx="5466">
                  <c:v>-87.645341999999999</c:v>
                </c:pt>
                <c:pt idx="5467">
                  <c:v>-87.646728999999993</c:v>
                </c:pt>
                <c:pt idx="5468">
                  <c:v>-87.648106999999996</c:v>
                </c:pt>
                <c:pt idx="5469">
                  <c:v>-87.649476000000007</c:v>
                </c:pt>
                <c:pt idx="5470">
                  <c:v>-87.650835000000001</c:v>
                </c:pt>
                <c:pt idx="5471">
                  <c:v>-87.652185000000003</c:v>
                </c:pt>
                <c:pt idx="5472">
                  <c:v>-87.653525999999999</c:v>
                </c:pt>
                <c:pt idx="5473">
                  <c:v>-87.654859000000002</c:v>
                </c:pt>
                <c:pt idx="5474">
                  <c:v>-87.656182000000001</c:v>
                </c:pt>
                <c:pt idx="5475">
                  <c:v>-87.657498000000004</c:v>
                </c:pt>
                <c:pt idx="5476">
                  <c:v>-87.658805000000001</c:v>
                </c:pt>
                <c:pt idx="5477">
                  <c:v>-87.660103000000007</c:v>
                </c:pt>
                <c:pt idx="5478">
                  <c:v>-87.661394000000001</c:v>
                </c:pt>
                <c:pt idx="5479">
                  <c:v>-87.662676000000005</c:v>
                </c:pt>
                <c:pt idx="5480">
                  <c:v>-87.663950999999997</c:v>
                </c:pt>
                <c:pt idx="5481">
                  <c:v>-87.665216999999998</c:v>
                </c:pt>
                <c:pt idx="5482">
                  <c:v>-87.666476000000003</c:v>
                </c:pt>
                <c:pt idx="5483">
                  <c:v>-87.667726999999999</c:v>
                </c:pt>
                <c:pt idx="5484">
                  <c:v>-87.668970999999999</c:v>
                </c:pt>
                <c:pt idx="5485">
                  <c:v>-87.670205999999993</c:v>
                </c:pt>
                <c:pt idx="5486">
                  <c:v>-87.671435000000002</c:v>
                </c:pt>
                <c:pt idx="5487">
                  <c:v>-87.672656000000003</c:v>
                </c:pt>
                <c:pt idx="5488">
                  <c:v>-87.673869999999994</c:v>
                </c:pt>
                <c:pt idx="5489">
                  <c:v>-87.675076000000004</c:v>
                </c:pt>
                <c:pt idx="5490">
                  <c:v>-87.676275000000004</c:v>
                </c:pt>
                <c:pt idx="5491">
                  <c:v>-87.677466999999993</c:v>
                </c:pt>
                <c:pt idx="5492">
                  <c:v>-87.678652999999997</c:v>
                </c:pt>
                <c:pt idx="5493">
                  <c:v>-87.679830999999993</c:v>
                </c:pt>
                <c:pt idx="5494">
                  <c:v>-87.681002000000007</c:v>
                </c:pt>
                <c:pt idx="5495">
                  <c:v>-87.682165999999995</c:v>
                </c:pt>
                <c:pt idx="5496">
                  <c:v>-87.683323999999999</c:v>
                </c:pt>
                <c:pt idx="5497">
                  <c:v>-87.684473999999994</c:v>
                </c:pt>
                <c:pt idx="5498">
                  <c:v>-87.685618000000005</c:v>
                </c:pt>
                <c:pt idx="5499">
                  <c:v>-87.686756000000003</c:v>
                </c:pt>
                <c:pt idx="5500">
                  <c:v>-87.687887000000003</c:v>
                </c:pt>
                <c:pt idx="5501">
                  <c:v>-87.689010999999994</c:v>
                </c:pt>
                <c:pt idx="5502">
                  <c:v>-87.690128999999999</c:v>
                </c:pt>
                <c:pt idx="5503">
                  <c:v>-87.691239999999993</c:v>
                </c:pt>
                <c:pt idx="5504">
                  <c:v>-87.692345000000003</c:v>
                </c:pt>
                <c:pt idx="5505">
                  <c:v>-87.693444</c:v>
                </c:pt>
                <c:pt idx="5506">
                  <c:v>-87.694535999999999</c:v>
                </c:pt>
                <c:pt idx="5507">
                  <c:v>-87.695622</c:v>
                </c:pt>
                <c:pt idx="5508">
                  <c:v>-87.696702000000002</c:v>
                </c:pt>
                <c:pt idx="5509">
                  <c:v>-87.697776000000005</c:v>
                </c:pt>
                <c:pt idx="5510">
                  <c:v>-87.698843999999994</c:v>
                </c:pt>
                <c:pt idx="5511">
                  <c:v>-87.699905000000001</c:v>
                </c:pt>
                <c:pt idx="5512">
                  <c:v>-87.700961000000007</c:v>
                </c:pt>
                <c:pt idx="5513">
                  <c:v>-87.702010999999999</c:v>
                </c:pt>
                <c:pt idx="5514">
                  <c:v>-87.703055000000006</c:v>
                </c:pt>
                <c:pt idx="5515">
                  <c:v>-87.704092000000003</c:v>
                </c:pt>
                <c:pt idx="5516">
                  <c:v>-87.705124999999995</c:v>
                </c:pt>
                <c:pt idx="5517">
                  <c:v>-87.706151000000006</c:v>
                </c:pt>
                <c:pt idx="5518">
                  <c:v>-87.707172</c:v>
                </c:pt>
                <c:pt idx="5519">
                  <c:v>-87.708185999999998</c:v>
                </c:pt>
                <c:pt idx="5520">
                  <c:v>-87.709196000000006</c:v>
                </c:pt>
                <c:pt idx="5521">
                  <c:v>-87.710199000000003</c:v>
                </c:pt>
                <c:pt idx="5522">
                  <c:v>-87.711196999999999</c:v>
                </c:pt>
                <c:pt idx="5523">
                  <c:v>-87.712190000000007</c:v>
                </c:pt>
                <c:pt idx="5524">
                  <c:v>-87.713177000000002</c:v>
                </c:pt>
                <c:pt idx="5525">
                  <c:v>-87.714157999999998</c:v>
                </c:pt>
                <c:pt idx="5526">
                  <c:v>-87.715134000000006</c:v>
                </c:pt>
                <c:pt idx="5527">
                  <c:v>-87.716104999999999</c:v>
                </c:pt>
                <c:pt idx="5528">
                  <c:v>-87.717070000000007</c:v>
                </c:pt>
                <c:pt idx="5529">
                  <c:v>-87.718029999999999</c:v>
                </c:pt>
                <c:pt idx="5530">
                  <c:v>-87.718985000000004</c:v>
                </c:pt>
                <c:pt idx="5531">
                  <c:v>-87.719933999999995</c:v>
                </c:pt>
                <c:pt idx="5532">
                  <c:v>-87.720877999999999</c:v>
                </c:pt>
                <c:pt idx="5533">
                  <c:v>-87.721817000000001</c:v>
                </c:pt>
                <c:pt idx="5534">
                  <c:v>-87.722751000000002</c:v>
                </c:pt>
                <c:pt idx="5535">
                  <c:v>-87.723680000000002</c:v>
                </c:pt>
                <c:pt idx="5536">
                  <c:v>-87.724603000000002</c:v>
                </c:pt>
                <c:pt idx="5537">
                  <c:v>-87.725521999999998</c:v>
                </c:pt>
                <c:pt idx="5538">
                  <c:v>-87.726434999999995</c:v>
                </c:pt>
                <c:pt idx="5539">
                  <c:v>-87.727344000000002</c:v>
                </c:pt>
                <c:pt idx="5540">
                  <c:v>-87.728247999999994</c:v>
                </c:pt>
                <c:pt idx="5541">
                  <c:v>-87.729146</c:v>
                </c:pt>
                <c:pt idx="5542">
                  <c:v>-87.730040000000002</c:v>
                </c:pt>
                <c:pt idx="5543">
                  <c:v>-87.730929000000003</c:v>
                </c:pt>
                <c:pt idx="5544">
                  <c:v>-87.731813000000002</c:v>
                </c:pt>
                <c:pt idx="5545">
                  <c:v>-87.732692</c:v>
                </c:pt>
                <c:pt idx="5546">
                  <c:v>-87.733566999999994</c:v>
                </c:pt>
                <c:pt idx="5547">
                  <c:v>-87.734437</c:v>
                </c:pt>
                <c:pt idx="5548">
                  <c:v>-87.735302000000004</c:v>
                </c:pt>
                <c:pt idx="5549">
                  <c:v>-87.736161999999993</c:v>
                </c:pt>
                <c:pt idx="5550">
                  <c:v>-87.737018000000006</c:v>
                </c:pt>
                <c:pt idx="5551">
                  <c:v>-87.737869000000003</c:v>
                </c:pt>
                <c:pt idx="5552">
                  <c:v>-87.738714999999999</c:v>
                </c:pt>
                <c:pt idx="5553">
                  <c:v>-87.739557000000005</c:v>
                </c:pt>
                <c:pt idx="5554">
                  <c:v>-87.740395000000007</c:v>
                </c:pt>
                <c:pt idx="5555">
                  <c:v>-87.741228000000007</c:v>
                </c:pt>
                <c:pt idx="5556">
                  <c:v>-87.742056000000005</c:v>
                </c:pt>
                <c:pt idx="5557">
                  <c:v>-87.74288</c:v>
                </c:pt>
                <c:pt idx="5558">
                  <c:v>-87.743699000000007</c:v>
                </c:pt>
                <c:pt idx="5559">
                  <c:v>-87.744515000000007</c:v>
                </c:pt>
                <c:pt idx="5560">
                  <c:v>-87.745324999999994</c:v>
                </c:pt>
                <c:pt idx="5561">
                  <c:v>-87.746132000000003</c:v>
                </c:pt>
                <c:pt idx="5562">
                  <c:v>-87.746933999999996</c:v>
                </c:pt>
                <c:pt idx="5563">
                  <c:v>-87.747731999999999</c:v>
                </c:pt>
                <c:pt idx="5564">
                  <c:v>-87.748525000000001</c:v>
                </c:pt>
                <c:pt idx="5565">
                  <c:v>-87.749313999999998</c:v>
                </c:pt>
                <c:pt idx="5566">
                  <c:v>-87.750099000000006</c:v>
                </c:pt>
                <c:pt idx="5567">
                  <c:v>-87.750879999999995</c:v>
                </c:pt>
                <c:pt idx="5568">
                  <c:v>-87.751656999999994</c:v>
                </c:pt>
                <c:pt idx="5569">
                  <c:v>-87.752429000000006</c:v>
                </c:pt>
                <c:pt idx="5570">
                  <c:v>-87.753197999999998</c:v>
                </c:pt>
                <c:pt idx="5571">
                  <c:v>-87.753962000000001</c:v>
                </c:pt>
                <c:pt idx="5572">
                  <c:v>-87.754722000000001</c:v>
                </c:pt>
                <c:pt idx="5573">
                  <c:v>-87.755478999999994</c:v>
                </c:pt>
                <c:pt idx="5574">
                  <c:v>-87.756231</c:v>
                </c:pt>
                <c:pt idx="5575">
                  <c:v>-87.756979000000001</c:v>
                </c:pt>
                <c:pt idx="5576">
                  <c:v>-87.757722999999999</c:v>
                </c:pt>
                <c:pt idx="5577">
                  <c:v>-87.758464000000004</c:v>
                </c:pt>
                <c:pt idx="5578">
                  <c:v>-87.759200000000007</c:v>
                </c:pt>
                <c:pt idx="5579">
                  <c:v>-87.759932000000006</c:v>
                </c:pt>
                <c:pt idx="5580">
                  <c:v>-87.760660999999999</c:v>
                </c:pt>
                <c:pt idx="5581">
                  <c:v>-87.761386000000002</c:v>
                </c:pt>
                <c:pt idx="5582">
                  <c:v>-87.762107</c:v>
                </c:pt>
                <c:pt idx="5583">
                  <c:v>-87.762823999999995</c:v>
                </c:pt>
                <c:pt idx="5584">
                  <c:v>-87.763536999999999</c:v>
                </c:pt>
                <c:pt idx="5585">
                  <c:v>-87.764246</c:v>
                </c:pt>
                <c:pt idx="5586">
                  <c:v>-87.764951999999994</c:v>
                </c:pt>
                <c:pt idx="5587">
                  <c:v>-87.765653999999998</c:v>
                </c:pt>
                <c:pt idx="5588">
                  <c:v>-87.766352999999995</c:v>
                </c:pt>
                <c:pt idx="5589">
                  <c:v>-87.767047000000005</c:v>
                </c:pt>
                <c:pt idx="5590">
                  <c:v>-87.767739000000006</c:v>
                </c:pt>
                <c:pt idx="5591">
                  <c:v>-87.768426000000005</c:v>
                </c:pt>
                <c:pt idx="5592">
                  <c:v>-87.769109999999998</c:v>
                </c:pt>
                <c:pt idx="5593">
                  <c:v>-87.76979</c:v>
                </c:pt>
                <c:pt idx="5594">
                  <c:v>-87.770466999999996</c:v>
                </c:pt>
                <c:pt idx="5595">
                  <c:v>-87.771140000000003</c:v>
                </c:pt>
                <c:pt idx="5596">
                  <c:v>-87.771809000000005</c:v>
                </c:pt>
                <c:pt idx="5597">
                  <c:v>-87.772475</c:v>
                </c:pt>
                <c:pt idx="5598">
                  <c:v>-87.773138000000003</c:v>
                </c:pt>
                <c:pt idx="5599">
                  <c:v>-87.773797000000002</c:v>
                </c:pt>
                <c:pt idx="5600">
                  <c:v>-87.774452999999994</c:v>
                </c:pt>
                <c:pt idx="5601">
                  <c:v>-87.775104999999996</c:v>
                </c:pt>
                <c:pt idx="5602">
                  <c:v>-87.775754000000006</c:v>
                </c:pt>
                <c:pt idx="5603">
                  <c:v>-87.776398999999998</c:v>
                </c:pt>
                <c:pt idx="5604">
                  <c:v>-87.777041999999994</c:v>
                </c:pt>
                <c:pt idx="5605">
                  <c:v>-87.777680000000004</c:v>
                </c:pt>
                <c:pt idx="5606">
                  <c:v>-87.778316000000004</c:v>
                </c:pt>
                <c:pt idx="5607">
                  <c:v>-87.778948</c:v>
                </c:pt>
                <c:pt idx="5608">
                  <c:v>-87.779577000000003</c:v>
                </c:pt>
                <c:pt idx="5609">
                  <c:v>-87.780202000000003</c:v>
                </c:pt>
                <c:pt idx="5610">
                  <c:v>-87.780824999999993</c:v>
                </c:pt>
                <c:pt idx="5611">
                  <c:v>-87.781443999999993</c:v>
                </c:pt>
                <c:pt idx="5612">
                  <c:v>-87.782060000000001</c:v>
                </c:pt>
                <c:pt idx="5613">
                  <c:v>-87.782672000000005</c:v>
                </c:pt>
                <c:pt idx="5614">
                  <c:v>-87.783282</c:v>
                </c:pt>
                <c:pt idx="5615">
                  <c:v>-87.783888000000005</c:v>
                </c:pt>
                <c:pt idx="5616">
                  <c:v>-87.784491000000003</c:v>
                </c:pt>
                <c:pt idx="5617">
                  <c:v>-87.785092000000006</c:v>
                </c:pt>
                <c:pt idx="5618">
                  <c:v>-87.785689000000005</c:v>
                </c:pt>
                <c:pt idx="5619">
                  <c:v>-87.786282</c:v>
                </c:pt>
                <c:pt idx="5620">
                  <c:v>-87.786873</c:v>
                </c:pt>
                <c:pt idx="5621">
                  <c:v>-87.787460999999993</c:v>
                </c:pt>
                <c:pt idx="5622">
                  <c:v>-87.788045999999994</c:v>
                </c:pt>
                <c:pt idx="5623">
                  <c:v>-87.788628000000003</c:v>
                </c:pt>
                <c:pt idx="5624">
                  <c:v>-87.789207000000005</c:v>
                </c:pt>
                <c:pt idx="5625">
                  <c:v>-87.789782000000002</c:v>
                </c:pt>
                <c:pt idx="5626">
                  <c:v>-87.790355000000005</c:v>
                </c:pt>
                <c:pt idx="5627">
                  <c:v>-87.790925000000001</c:v>
                </c:pt>
                <c:pt idx="5628">
                  <c:v>-87.791492000000005</c:v>
                </c:pt>
                <c:pt idx="5629">
                  <c:v>-87.792056000000002</c:v>
                </c:pt>
                <c:pt idx="5630">
                  <c:v>-87.792617000000007</c:v>
                </c:pt>
                <c:pt idx="5631">
                  <c:v>-87.793176000000003</c:v>
                </c:pt>
                <c:pt idx="5632">
                  <c:v>-87.793730999999994</c:v>
                </c:pt>
                <c:pt idx="5633">
                  <c:v>-87.794284000000005</c:v>
                </c:pt>
                <c:pt idx="5634">
                  <c:v>-87.794832999999997</c:v>
                </c:pt>
                <c:pt idx="5635">
                  <c:v>-87.795379999999994</c:v>
                </c:pt>
                <c:pt idx="5636">
                  <c:v>-87.795924999999997</c:v>
                </c:pt>
                <c:pt idx="5637">
                  <c:v>-87.796465999999995</c:v>
                </c:pt>
                <c:pt idx="5638">
                  <c:v>-87.797004999999999</c:v>
                </c:pt>
                <c:pt idx="5639">
                  <c:v>-87.797539999999998</c:v>
                </c:pt>
                <c:pt idx="5640">
                  <c:v>-87.798074</c:v>
                </c:pt>
                <c:pt idx="5641">
                  <c:v>-87.798603999999997</c:v>
                </c:pt>
                <c:pt idx="5642">
                  <c:v>-87.799132</c:v>
                </c:pt>
                <c:pt idx="5643">
                  <c:v>-87.799656999999996</c:v>
                </c:pt>
                <c:pt idx="5644">
                  <c:v>-87.800179</c:v>
                </c:pt>
                <c:pt idx="5645">
                  <c:v>-87.800698999999994</c:v>
                </c:pt>
                <c:pt idx="5646">
                  <c:v>-87.801215999999997</c:v>
                </c:pt>
                <c:pt idx="5647">
                  <c:v>-87.801731000000004</c:v>
                </c:pt>
                <c:pt idx="5648">
                  <c:v>-87.802242000000007</c:v>
                </c:pt>
                <c:pt idx="5649">
                  <c:v>-87.802751999999998</c:v>
                </c:pt>
                <c:pt idx="5650">
                  <c:v>-87.803258</c:v>
                </c:pt>
                <c:pt idx="5651">
                  <c:v>-87.803762000000006</c:v>
                </c:pt>
                <c:pt idx="5652">
                  <c:v>-87.804264000000003</c:v>
                </c:pt>
                <c:pt idx="5653">
                  <c:v>-87.804762999999994</c:v>
                </c:pt>
                <c:pt idx="5654">
                  <c:v>-87.805260000000004</c:v>
                </c:pt>
                <c:pt idx="5655">
                  <c:v>-87.805753999999993</c:v>
                </c:pt>
                <c:pt idx="5656">
                  <c:v>-87.806245000000004</c:v>
                </c:pt>
                <c:pt idx="5657">
                  <c:v>-87.806734000000006</c:v>
                </c:pt>
                <c:pt idx="5658">
                  <c:v>-87.807220999999998</c:v>
                </c:pt>
                <c:pt idx="5659">
                  <c:v>-87.807704999999999</c:v>
                </c:pt>
                <c:pt idx="5660">
                  <c:v>-87.808187000000004</c:v>
                </c:pt>
                <c:pt idx="5661">
                  <c:v>-87.808666000000002</c:v>
                </c:pt>
                <c:pt idx="5662">
                  <c:v>-87.809143000000006</c:v>
                </c:pt>
                <c:pt idx="5663">
                  <c:v>-87.809617000000003</c:v>
                </c:pt>
                <c:pt idx="5664">
                  <c:v>-87.810089000000005</c:v>
                </c:pt>
                <c:pt idx="5665">
                  <c:v>-87.810558999999998</c:v>
                </c:pt>
                <c:pt idx="5666">
                  <c:v>-87.811025999999998</c:v>
                </c:pt>
                <c:pt idx="5667">
                  <c:v>-87.811491000000004</c:v>
                </c:pt>
                <c:pt idx="5668">
                  <c:v>-87.811954</c:v>
                </c:pt>
                <c:pt idx="5669">
                  <c:v>-87.812414000000004</c:v>
                </c:pt>
                <c:pt idx="5670">
                  <c:v>-87.812871999999999</c:v>
                </c:pt>
                <c:pt idx="5671">
                  <c:v>-87.813327999999998</c:v>
                </c:pt>
                <c:pt idx="5672">
                  <c:v>-87.813782000000003</c:v>
                </c:pt>
                <c:pt idx="5673">
                  <c:v>-87.814233000000002</c:v>
                </c:pt>
                <c:pt idx="5674">
                  <c:v>-87.814682000000005</c:v>
                </c:pt>
                <c:pt idx="5675">
                  <c:v>-87.815128999999999</c:v>
                </c:pt>
                <c:pt idx="5676">
                  <c:v>-87.815573000000001</c:v>
                </c:pt>
                <c:pt idx="5677">
                  <c:v>-87.816016000000005</c:v>
                </c:pt>
                <c:pt idx="5678">
                  <c:v>-87.816456000000002</c:v>
                </c:pt>
                <c:pt idx="5679">
                  <c:v>-87.816894000000005</c:v>
                </c:pt>
                <c:pt idx="5680">
                  <c:v>-87.817329000000001</c:v>
                </c:pt>
                <c:pt idx="5681">
                  <c:v>-87.817762999999999</c:v>
                </c:pt>
                <c:pt idx="5682">
                  <c:v>-87.818194000000005</c:v>
                </c:pt>
                <c:pt idx="5683">
                  <c:v>-87.818624</c:v>
                </c:pt>
                <c:pt idx="5684">
                  <c:v>-87.819051000000002</c:v>
                </c:pt>
                <c:pt idx="5685">
                  <c:v>-87.819475999999995</c:v>
                </c:pt>
                <c:pt idx="5686">
                  <c:v>-87.819899000000007</c:v>
                </c:pt>
                <c:pt idx="5687">
                  <c:v>-87.820318999999998</c:v>
                </c:pt>
                <c:pt idx="5688">
                  <c:v>-87.820738000000006</c:v>
                </c:pt>
                <c:pt idx="5689">
                  <c:v>-87.821155000000005</c:v>
                </c:pt>
                <c:pt idx="5690">
                  <c:v>-87.821568999999997</c:v>
                </c:pt>
                <c:pt idx="5691">
                  <c:v>-87.821982000000006</c:v>
                </c:pt>
                <c:pt idx="5692">
                  <c:v>-87.822393000000005</c:v>
                </c:pt>
                <c:pt idx="5693">
                  <c:v>-87.822800999999998</c:v>
                </c:pt>
                <c:pt idx="5694">
                  <c:v>-87.823207999999994</c:v>
                </c:pt>
                <c:pt idx="5695">
                  <c:v>-87.823611999999997</c:v>
                </c:pt>
                <c:pt idx="5696">
                  <c:v>-87.824015000000003</c:v>
                </c:pt>
                <c:pt idx="5697">
                  <c:v>-87.824415000000002</c:v>
                </c:pt>
                <c:pt idx="5698">
                  <c:v>-87.824814000000003</c:v>
                </c:pt>
                <c:pt idx="5699">
                  <c:v>-87.825209999999998</c:v>
                </c:pt>
                <c:pt idx="5700">
                  <c:v>-87.825604999999996</c:v>
                </c:pt>
                <c:pt idx="5701">
                  <c:v>-87.825997999999998</c:v>
                </c:pt>
                <c:pt idx="5702">
                  <c:v>-87.826387999999994</c:v>
                </c:pt>
                <c:pt idx="5703">
                  <c:v>-87.826777000000007</c:v>
                </c:pt>
                <c:pt idx="5704">
                  <c:v>-87.827163999999996</c:v>
                </c:pt>
                <c:pt idx="5705">
                  <c:v>-87.827549000000005</c:v>
                </c:pt>
                <c:pt idx="5706">
                  <c:v>-87.827932000000004</c:v>
                </c:pt>
                <c:pt idx="5707">
                  <c:v>-87.828314000000006</c:v>
                </c:pt>
                <c:pt idx="5708">
                  <c:v>-87.828693000000001</c:v>
                </c:pt>
                <c:pt idx="5709">
                  <c:v>-87.829070999999999</c:v>
                </c:pt>
                <c:pt idx="5710">
                  <c:v>-87.829446000000004</c:v>
                </c:pt>
                <c:pt idx="5711">
                  <c:v>-87.829819999999998</c:v>
                </c:pt>
                <c:pt idx="5712">
                  <c:v>-87.830191999999997</c:v>
                </c:pt>
                <c:pt idx="5713">
                  <c:v>-87.830562999999998</c:v>
                </c:pt>
                <c:pt idx="5714">
                  <c:v>-87.830931000000007</c:v>
                </c:pt>
                <c:pt idx="5715">
                  <c:v>-87.831298000000004</c:v>
                </c:pt>
                <c:pt idx="5716">
                  <c:v>-87.831663000000006</c:v>
                </c:pt>
                <c:pt idx="5717">
                  <c:v>-87.832025999999999</c:v>
                </c:pt>
                <c:pt idx="5718">
                  <c:v>-87.832386999999997</c:v>
                </c:pt>
                <c:pt idx="5719">
                  <c:v>-87.832746999999998</c:v>
                </c:pt>
                <c:pt idx="5720">
                  <c:v>-87.833104000000006</c:v>
                </c:pt>
                <c:pt idx="5721">
                  <c:v>-87.833461</c:v>
                </c:pt>
                <c:pt idx="5722">
                  <c:v>-87.833815000000001</c:v>
                </c:pt>
                <c:pt idx="5723">
                  <c:v>-87.834168000000005</c:v>
                </c:pt>
                <c:pt idx="5724">
                  <c:v>-87.834518000000003</c:v>
                </c:pt>
                <c:pt idx="5725">
                  <c:v>-87.834868</c:v>
                </c:pt>
                <c:pt idx="5726">
                  <c:v>-87.835215000000005</c:v>
                </c:pt>
                <c:pt idx="5727">
                  <c:v>-87.835560999999998</c:v>
                </c:pt>
                <c:pt idx="5728">
                  <c:v>-87.835904999999997</c:v>
                </c:pt>
                <c:pt idx="5729">
                  <c:v>-87.836247999999998</c:v>
                </c:pt>
                <c:pt idx="5730">
                  <c:v>-87.836589000000004</c:v>
                </c:pt>
                <c:pt idx="5731">
                  <c:v>-87.836928</c:v>
                </c:pt>
                <c:pt idx="5732">
                  <c:v>-87.837266</c:v>
                </c:pt>
                <c:pt idx="5733">
                  <c:v>-87.837602000000004</c:v>
                </c:pt>
                <c:pt idx="5734">
                  <c:v>-87.837935999999999</c:v>
                </c:pt>
                <c:pt idx="5735">
                  <c:v>-87.838268999999997</c:v>
                </c:pt>
                <c:pt idx="5736">
                  <c:v>-87.8386</c:v>
                </c:pt>
                <c:pt idx="5737">
                  <c:v>-87.838928999999993</c:v>
                </c:pt>
                <c:pt idx="5738">
                  <c:v>-87.839257000000003</c:v>
                </c:pt>
                <c:pt idx="5739">
                  <c:v>-87.839584000000002</c:v>
                </c:pt>
                <c:pt idx="5740">
                  <c:v>-87.839907999999994</c:v>
                </c:pt>
                <c:pt idx="5741">
                  <c:v>-87.840232</c:v>
                </c:pt>
                <c:pt idx="5742">
                  <c:v>-87.840553</c:v>
                </c:pt>
                <c:pt idx="5743">
                  <c:v>-87.840873999999999</c:v>
                </c:pt>
                <c:pt idx="5744">
                  <c:v>-87.841192000000007</c:v>
                </c:pt>
                <c:pt idx="5745">
                  <c:v>-87.841509000000002</c:v>
                </c:pt>
                <c:pt idx="5746">
                  <c:v>-87.841825</c:v>
                </c:pt>
                <c:pt idx="5747">
                  <c:v>-87.842139000000003</c:v>
                </c:pt>
                <c:pt idx="5748">
                  <c:v>-87.842450999999997</c:v>
                </c:pt>
                <c:pt idx="5749">
                  <c:v>-87.842761999999993</c:v>
                </c:pt>
                <c:pt idx="5750">
                  <c:v>-87.843072000000006</c:v>
                </c:pt>
                <c:pt idx="5751">
                  <c:v>-87.843379999999996</c:v>
                </c:pt>
                <c:pt idx="5752">
                  <c:v>-87.843687000000003</c:v>
                </c:pt>
                <c:pt idx="5753">
                  <c:v>-87.843992</c:v>
                </c:pt>
                <c:pt idx="5754">
                  <c:v>-87.844296</c:v>
                </c:pt>
                <c:pt idx="5755">
                  <c:v>-87.844598000000005</c:v>
                </c:pt>
                <c:pt idx="5756">
                  <c:v>-87.844898999999998</c:v>
                </c:pt>
                <c:pt idx="5757">
                  <c:v>-87.845197999999996</c:v>
                </c:pt>
                <c:pt idx="5758">
                  <c:v>-87.845495999999997</c:v>
                </c:pt>
                <c:pt idx="5759">
                  <c:v>-87.845793</c:v>
                </c:pt>
                <c:pt idx="5760">
                  <c:v>-87.846087999999995</c:v>
                </c:pt>
                <c:pt idx="5761">
                  <c:v>-87.846382000000006</c:v>
                </c:pt>
                <c:pt idx="5762">
                  <c:v>-87.846673999999993</c:v>
                </c:pt>
                <c:pt idx="5763">
                  <c:v>-87.846964999999997</c:v>
                </c:pt>
                <c:pt idx="5764">
                  <c:v>-87.847254000000007</c:v>
                </c:pt>
                <c:pt idx="5765">
                  <c:v>-87.847543000000002</c:v>
                </c:pt>
                <c:pt idx="5766">
                  <c:v>-87.847829000000004</c:v>
                </c:pt>
                <c:pt idx="5767">
                  <c:v>-87.848115000000007</c:v>
                </c:pt>
                <c:pt idx="5768">
                  <c:v>-87.848399000000001</c:v>
                </c:pt>
                <c:pt idx="5769">
                  <c:v>-87.848681999999997</c:v>
                </c:pt>
                <c:pt idx="5770">
                  <c:v>-87.848962999999998</c:v>
                </c:pt>
                <c:pt idx="5771">
                  <c:v>-87.849243000000001</c:v>
                </c:pt>
                <c:pt idx="5772">
                  <c:v>-87.849521999999993</c:v>
                </c:pt>
                <c:pt idx="5773">
                  <c:v>-87.849800000000002</c:v>
                </c:pt>
                <c:pt idx="5774">
                  <c:v>-87.850076000000001</c:v>
                </c:pt>
                <c:pt idx="5775">
                  <c:v>-87.850351000000003</c:v>
                </c:pt>
                <c:pt idx="5776">
                  <c:v>-87.850623999999996</c:v>
                </c:pt>
                <c:pt idx="5777">
                  <c:v>-87.850896000000006</c:v>
                </c:pt>
                <c:pt idx="5778">
                  <c:v>-87.851167000000004</c:v>
                </c:pt>
                <c:pt idx="5779">
                  <c:v>-87.851437000000004</c:v>
                </c:pt>
                <c:pt idx="5780">
                  <c:v>-87.851705999999993</c:v>
                </c:pt>
                <c:pt idx="5781">
                  <c:v>-87.851973000000001</c:v>
                </c:pt>
                <c:pt idx="5782">
                  <c:v>-87.852238999999997</c:v>
                </c:pt>
                <c:pt idx="5783">
                  <c:v>-87.852502999999999</c:v>
                </c:pt>
                <c:pt idx="5784">
                  <c:v>-87.852767</c:v>
                </c:pt>
                <c:pt idx="5785">
                  <c:v>-87.853029000000006</c:v>
                </c:pt>
                <c:pt idx="5786">
                  <c:v>-87.853290000000001</c:v>
                </c:pt>
                <c:pt idx="5787">
                  <c:v>-87.853549999999998</c:v>
                </c:pt>
                <c:pt idx="5788">
                  <c:v>-87.853808000000001</c:v>
                </c:pt>
                <c:pt idx="5789">
                  <c:v>-87.854065000000006</c:v>
                </c:pt>
                <c:pt idx="5790">
                  <c:v>-87.854321999999996</c:v>
                </c:pt>
                <c:pt idx="5791">
                  <c:v>-87.854575999999994</c:v>
                </c:pt>
                <c:pt idx="5792">
                  <c:v>-87.854830000000007</c:v>
                </c:pt>
                <c:pt idx="5793">
                  <c:v>-87.855082999999993</c:v>
                </c:pt>
                <c:pt idx="5794">
                  <c:v>-87.855333999999999</c:v>
                </c:pt>
                <c:pt idx="5795">
                  <c:v>-87.855583999999993</c:v>
                </c:pt>
                <c:pt idx="5796">
                  <c:v>-87.855833000000004</c:v>
                </c:pt>
                <c:pt idx="5797">
                  <c:v>-87.856081000000003</c:v>
                </c:pt>
                <c:pt idx="5798">
                  <c:v>-87.856328000000005</c:v>
                </c:pt>
                <c:pt idx="5799">
                  <c:v>-87.856572999999997</c:v>
                </c:pt>
                <c:pt idx="5800">
                  <c:v>-87.856817000000007</c:v>
                </c:pt>
                <c:pt idx="5801">
                  <c:v>-87.857061000000002</c:v>
                </c:pt>
                <c:pt idx="5802">
                  <c:v>-87.857303000000002</c:v>
                </c:pt>
                <c:pt idx="5803">
                  <c:v>-87.857544000000004</c:v>
                </c:pt>
                <c:pt idx="5804">
                  <c:v>-87.857783999999995</c:v>
                </c:pt>
                <c:pt idx="5805">
                  <c:v>-87.858022000000005</c:v>
                </c:pt>
                <c:pt idx="5806">
                  <c:v>-87.858260000000001</c:v>
                </c:pt>
                <c:pt idx="5807">
                  <c:v>-87.858496000000002</c:v>
                </c:pt>
                <c:pt idx="5808">
                  <c:v>-87.858732000000003</c:v>
                </c:pt>
                <c:pt idx="5809">
                  <c:v>-87.858965999999995</c:v>
                </c:pt>
                <c:pt idx="5810">
                  <c:v>-87.859199000000004</c:v>
                </c:pt>
                <c:pt idx="5811">
                  <c:v>-87.859431999999998</c:v>
                </c:pt>
                <c:pt idx="5812">
                  <c:v>-87.859662999999998</c:v>
                </c:pt>
                <c:pt idx="5813">
                  <c:v>-87.859893</c:v>
                </c:pt>
                <c:pt idx="5814">
                  <c:v>-87.860121000000007</c:v>
                </c:pt>
                <c:pt idx="5815">
                  <c:v>-87.860348999999999</c:v>
                </c:pt>
                <c:pt idx="5816">
                  <c:v>-87.860575999999995</c:v>
                </c:pt>
                <c:pt idx="5817">
                  <c:v>-87.860802000000007</c:v>
                </c:pt>
                <c:pt idx="5818">
                  <c:v>-87.861027000000007</c:v>
                </c:pt>
                <c:pt idx="5819">
                  <c:v>-87.861249999999998</c:v>
                </c:pt>
                <c:pt idx="5820">
                  <c:v>-87.861473000000004</c:v>
                </c:pt>
                <c:pt idx="5821">
                  <c:v>-87.861694999999997</c:v>
                </c:pt>
                <c:pt idx="5822">
                  <c:v>-87.861914999999996</c:v>
                </c:pt>
                <c:pt idx="5823">
                  <c:v>-87.862134999999995</c:v>
                </c:pt>
                <c:pt idx="5824">
                  <c:v>-87.862352999999999</c:v>
                </c:pt>
                <c:pt idx="5825">
                  <c:v>-87.862571000000003</c:v>
                </c:pt>
                <c:pt idx="5826">
                  <c:v>-87.862786999999997</c:v>
                </c:pt>
                <c:pt idx="5827">
                  <c:v>-87.863003000000006</c:v>
                </c:pt>
                <c:pt idx="5828">
                  <c:v>-87.863217000000006</c:v>
                </c:pt>
                <c:pt idx="5829">
                  <c:v>-87.863431000000006</c:v>
                </c:pt>
                <c:pt idx="5830">
                  <c:v>-87.863642999999996</c:v>
                </c:pt>
                <c:pt idx="5831">
                  <c:v>-87.863855000000001</c:v>
                </c:pt>
                <c:pt idx="5832">
                  <c:v>-87.864065999999994</c:v>
                </c:pt>
                <c:pt idx="5833">
                  <c:v>-87.864275000000006</c:v>
                </c:pt>
                <c:pt idx="5834">
                  <c:v>-87.864484000000004</c:v>
                </c:pt>
                <c:pt idx="5835">
                  <c:v>-87.864692000000005</c:v>
                </c:pt>
                <c:pt idx="5836">
                  <c:v>-87.864897999999997</c:v>
                </c:pt>
                <c:pt idx="5837">
                  <c:v>-87.865104000000002</c:v>
                </c:pt>
                <c:pt idx="5838">
                  <c:v>-87.865308999999996</c:v>
                </c:pt>
                <c:pt idx="5839">
                  <c:v>-87.865513000000007</c:v>
                </c:pt>
                <c:pt idx="5840">
                  <c:v>-87.865716000000006</c:v>
                </c:pt>
                <c:pt idx="5841">
                  <c:v>-87.865917999999994</c:v>
                </c:pt>
                <c:pt idx="5842">
                  <c:v>-87.866118999999998</c:v>
                </c:pt>
                <c:pt idx="5843">
                  <c:v>-87.866319000000004</c:v>
                </c:pt>
                <c:pt idx="5844">
                  <c:v>-87.866518999999997</c:v>
                </c:pt>
                <c:pt idx="5845">
                  <c:v>-87.866716999999994</c:v>
                </c:pt>
                <c:pt idx="5846">
                  <c:v>-87.866913999999994</c:v>
                </c:pt>
                <c:pt idx="5847">
                  <c:v>-87.867110999999994</c:v>
                </c:pt>
                <c:pt idx="5848">
                  <c:v>-87.867306999999997</c:v>
                </c:pt>
                <c:pt idx="5849">
                  <c:v>-87.867501000000004</c:v>
                </c:pt>
                <c:pt idx="5850">
                  <c:v>-87.867694999999998</c:v>
                </c:pt>
                <c:pt idx="5851">
                  <c:v>-87.867887999999994</c:v>
                </c:pt>
                <c:pt idx="5852">
                  <c:v>-87.868080000000006</c:v>
                </c:pt>
                <c:pt idx="5853">
                  <c:v>-87.868272000000005</c:v>
                </c:pt>
                <c:pt idx="5854">
                  <c:v>-87.868461999999994</c:v>
                </c:pt>
                <c:pt idx="5855">
                  <c:v>-87.868651</c:v>
                </c:pt>
                <c:pt idx="5856">
                  <c:v>-87.868840000000006</c:v>
                </c:pt>
                <c:pt idx="5857">
                  <c:v>-87.869028</c:v>
                </c:pt>
                <c:pt idx="5858">
                  <c:v>-87.869214999999997</c:v>
                </c:pt>
                <c:pt idx="5859">
                  <c:v>-87.869400999999996</c:v>
                </c:pt>
                <c:pt idx="5860">
                  <c:v>-87.869585999999998</c:v>
                </c:pt>
                <c:pt idx="5861">
                  <c:v>-87.869770000000003</c:v>
                </c:pt>
                <c:pt idx="5862">
                  <c:v>-87.869954000000007</c:v>
                </c:pt>
                <c:pt idx="5863">
                  <c:v>-87.870136000000002</c:v>
                </c:pt>
                <c:pt idx="5864">
                  <c:v>-87.870317999999997</c:v>
                </c:pt>
                <c:pt idx="5865">
                  <c:v>-87.870498999999995</c:v>
                </c:pt>
                <c:pt idx="5866">
                  <c:v>-87.870678999999996</c:v>
                </c:pt>
                <c:pt idx="5867">
                  <c:v>-87.870858999999996</c:v>
                </c:pt>
                <c:pt idx="5868">
                  <c:v>-87.871037000000001</c:v>
                </c:pt>
                <c:pt idx="5869">
                  <c:v>-87.871215000000007</c:v>
                </c:pt>
                <c:pt idx="5870">
                  <c:v>-87.871392</c:v>
                </c:pt>
                <c:pt idx="5871">
                  <c:v>-87.871567999999996</c:v>
                </c:pt>
                <c:pt idx="5872">
                  <c:v>-87.871742999999995</c:v>
                </c:pt>
                <c:pt idx="5873">
                  <c:v>-87.871917999999994</c:v>
                </c:pt>
                <c:pt idx="5874">
                  <c:v>-87.872090999999998</c:v>
                </c:pt>
                <c:pt idx="5875">
                  <c:v>-87.872264000000001</c:v>
                </c:pt>
                <c:pt idx="5876">
                  <c:v>-87.872437000000005</c:v>
                </c:pt>
                <c:pt idx="5877">
                  <c:v>-87.872608</c:v>
                </c:pt>
                <c:pt idx="5878">
                  <c:v>-87.872777999999997</c:v>
                </c:pt>
                <c:pt idx="5879">
                  <c:v>-87.872947999999994</c:v>
                </c:pt>
                <c:pt idx="5880">
                  <c:v>-87.873116999999993</c:v>
                </c:pt>
                <c:pt idx="5881">
                  <c:v>-87.873285999999993</c:v>
                </c:pt>
                <c:pt idx="5882">
                  <c:v>-87.873452999999998</c:v>
                </c:pt>
                <c:pt idx="5883">
                  <c:v>-87.873620000000003</c:v>
                </c:pt>
                <c:pt idx="5884">
                  <c:v>-87.873785999999996</c:v>
                </c:pt>
                <c:pt idx="5885">
                  <c:v>-87.873951000000005</c:v>
                </c:pt>
                <c:pt idx="5886">
                  <c:v>-87.874116000000001</c:v>
                </c:pt>
                <c:pt idx="5887">
                  <c:v>-87.874279000000001</c:v>
                </c:pt>
                <c:pt idx="5888">
                  <c:v>-87.874442000000002</c:v>
                </c:pt>
                <c:pt idx="5889">
                  <c:v>-87.874605000000003</c:v>
                </c:pt>
                <c:pt idx="5890">
                  <c:v>-87.874765999999994</c:v>
                </c:pt>
                <c:pt idx="5891">
                  <c:v>-87.874927</c:v>
                </c:pt>
                <c:pt idx="5892">
                  <c:v>-87.875086999999994</c:v>
                </c:pt>
                <c:pt idx="5893">
                  <c:v>-87.875246000000004</c:v>
                </c:pt>
                <c:pt idx="5894">
                  <c:v>-87.875405000000001</c:v>
                </c:pt>
                <c:pt idx="5895">
                  <c:v>-87.875563</c:v>
                </c:pt>
                <c:pt idx="5896">
                  <c:v>-87.875720000000001</c:v>
                </c:pt>
                <c:pt idx="5897">
                  <c:v>-87.875876000000005</c:v>
                </c:pt>
                <c:pt idx="5898">
                  <c:v>-87.876031999999995</c:v>
                </c:pt>
                <c:pt idx="5899">
                  <c:v>-87.876187000000002</c:v>
                </c:pt>
                <c:pt idx="5900">
                  <c:v>-87.876341999999994</c:v>
                </c:pt>
                <c:pt idx="5901">
                  <c:v>-87.876495000000006</c:v>
                </c:pt>
                <c:pt idx="5902">
                  <c:v>-87.876648000000003</c:v>
                </c:pt>
                <c:pt idx="5903">
                  <c:v>-87.876801</c:v>
                </c:pt>
                <c:pt idx="5904">
                  <c:v>-87.876952000000003</c:v>
                </c:pt>
                <c:pt idx="5905">
                  <c:v>-87.877103000000005</c:v>
                </c:pt>
                <c:pt idx="5906">
                  <c:v>-87.877252999999996</c:v>
                </c:pt>
                <c:pt idx="5907">
                  <c:v>-87.877403000000001</c:v>
                </c:pt>
                <c:pt idx="5908">
                  <c:v>-87.877551999999994</c:v>
                </c:pt>
                <c:pt idx="5909">
                  <c:v>-87.877700000000004</c:v>
                </c:pt>
                <c:pt idx="5910">
                  <c:v>-87.877848</c:v>
                </c:pt>
                <c:pt idx="5911">
                  <c:v>-87.877994000000001</c:v>
                </c:pt>
                <c:pt idx="5912">
                  <c:v>-87.878140999999999</c:v>
                </c:pt>
                <c:pt idx="5913">
                  <c:v>-87.878286000000003</c:v>
                </c:pt>
                <c:pt idx="5914">
                  <c:v>-87.878431000000006</c:v>
                </c:pt>
                <c:pt idx="5915">
                  <c:v>-87.878574999999998</c:v>
                </c:pt>
                <c:pt idx="5916">
                  <c:v>-87.878719000000004</c:v>
                </c:pt>
                <c:pt idx="5917">
                  <c:v>-87.878861999999998</c:v>
                </c:pt>
                <c:pt idx="5918">
                  <c:v>-87.879003999999995</c:v>
                </c:pt>
                <c:pt idx="5919">
                  <c:v>-87.879146000000006</c:v>
                </c:pt>
                <c:pt idx="5920">
                  <c:v>-87.879287000000005</c:v>
                </c:pt>
                <c:pt idx="5921">
                  <c:v>-87.879427000000007</c:v>
                </c:pt>
                <c:pt idx="5922">
                  <c:v>-87.879566999999994</c:v>
                </c:pt>
                <c:pt idx="5923">
                  <c:v>-87.879705999999999</c:v>
                </c:pt>
                <c:pt idx="5924">
                  <c:v>-87.879845000000003</c:v>
                </c:pt>
                <c:pt idx="5925">
                  <c:v>-87.879982999999996</c:v>
                </c:pt>
                <c:pt idx="5926">
                  <c:v>-87.880120000000005</c:v>
                </c:pt>
                <c:pt idx="5927">
                  <c:v>-87.880257</c:v>
                </c:pt>
                <c:pt idx="5928">
                  <c:v>-87.880392999999998</c:v>
                </c:pt>
                <c:pt idx="5929">
                  <c:v>-87.880527999999998</c:v>
                </c:pt>
                <c:pt idx="5930">
                  <c:v>-87.880662999999998</c:v>
                </c:pt>
                <c:pt idx="5931">
                  <c:v>-87.880797000000001</c:v>
                </c:pt>
                <c:pt idx="5932">
                  <c:v>-87.880931000000004</c:v>
                </c:pt>
                <c:pt idx="5933">
                  <c:v>-87.881063999999995</c:v>
                </c:pt>
                <c:pt idx="5934">
                  <c:v>-87.881196000000003</c:v>
                </c:pt>
                <c:pt idx="5935">
                  <c:v>-87.881327999999996</c:v>
                </c:pt>
                <c:pt idx="5936">
                  <c:v>-87.881459000000007</c:v>
                </c:pt>
                <c:pt idx="5937">
                  <c:v>-87.881590000000003</c:v>
                </c:pt>
                <c:pt idx="5938">
                  <c:v>-87.881720000000001</c:v>
                </c:pt>
                <c:pt idx="5939">
                  <c:v>-87.881849000000003</c:v>
                </c:pt>
                <c:pt idx="5940">
                  <c:v>-87.881978000000004</c:v>
                </c:pt>
                <c:pt idx="5941">
                  <c:v>-87.882105999999993</c:v>
                </c:pt>
                <c:pt idx="5942">
                  <c:v>-87.882233999999997</c:v>
                </c:pt>
                <c:pt idx="5943">
                  <c:v>-87.882361000000003</c:v>
                </c:pt>
                <c:pt idx="5944">
                  <c:v>-87.882487999999995</c:v>
                </c:pt>
                <c:pt idx="5945">
                  <c:v>-87.882614000000004</c:v>
                </c:pt>
                <c:pt idx="5946">
                  <c:v>-87.882739000000001</c:v>
                </c:pt>
                <c:pt idx="5947">
                  <c:v>-87.882863999999998</c:v>
                </c:pt>
                <c:pt idx="5948">
                  <c:v>-87.882987999999997</c:v>
                </c:pt>
                <c:pt idx="5949">
                  <c:v>-87.883111999999997</c:v>
                </c:pt>
                <c:pt idx="5950">
                  <c:v>-87.883234999999999</c:v>
                </c:pt>
                <c:pt idx="5951">
                  <c:v>-87.883358000000001</c:v>
                </c:pt>
                <c:pt idx="5952">
                  <c:v>-87.883480000000006</c:v>
                </c:pt>
                <c:pt idx="5953">
                  <c:v>-87.883601999999996</c:v>
                </c:pt>
                <c:pt idx="5954">
                  <c:v>-87.883723000000003</c:v>
                </c:pt>
                <c:pt idx="5955">
                  <c:v>-87.883842999999999</c:v>
                </c:pt>
                <c:pt idx="5956">
                  <c:v>-87.883962999999994</c:v>
                </c:pt>
                <c:pt idx="5957">
                  <c:v>-87.884082000000006</c:v>
                </c:pt>
                <c:pt idx="5958">
                  <c:v>-87.884201000000004</c:v>
                </c:pt>
                <c:pt idx="5959">
                  <c:v>-87.884320000000002</c:v>
                </c:pt>
                <c:pt idx="5960">
                  <c:v>-87.884437000000005</c:v>
                </c:pt>
                <c:pt idx="5961">
                  <c:v>-87.884555000000006</c:v>
                </c:pt>
                <c:pt idx="5962">
                  <c:v>-87.884670999999997</c:v>
                </c:pt>
                <c:pt idx="5963">
                  <c:v>-87.884788</c:v>
                </c:pt>
                <c:pt idx="5964">
                  <c:v>-87.884902999999994</c:v>
                </c:pt>
                <c:pt idx="5965">
                  <c:v>-87.885019</c:v>
                </c:pt>
                <c:pt idx="5966">
                  <c:v>-87.885132999999996</c:v>
                </c:pt>
                <c:pt idx="5967">
                  <c:v>-87.885247000000007</c:v>
                </c:pt>
                <c:pt idx="5968">
                  <c:v>-87.885361000000003</c:v>
                </c:pt>
                <c:pt idx="5969">
                  <c:v>-87.885474000000002</c:v>
                </c:pt>
                <c:pt idx="5970">
                  <c:v>-87.885587000000001</c:v>
                </c:pt>
                <c:pt idx="5971">
                  <c:v>-87.885699000000002</c:v>
                </c:pt>
                <c:pt idx="5972">
                  <c:v>-87.885810000000006</c:v>
                </c:pt>
                <c:pt idx="5973">
                  <c:v>-87.885921999999994</c:v>
                </c:pt>
                <c:pt idx="5974">
                  <c:v>-87.886032</c:v>
                </c:pt>
                <c:pt idx="5975">
                  <c:v>-87.886142000000007</c:v>
                </c:pt>
              </c:numCache>
            </c:numRef>
          </c:yVal>
          <c:smooth val="0"/>
          <c:extLst>
            <c:ext xmlns:c16="http://schemas.microsoft.com/office/drawing/2014/chart" uri="{C3380CC4-5D6E-409C-BE32-E72D297353CC}">
              <c16:uniqueId val="{00000001-ECDD-0947-96B5-D1EADA5804B4}"/>
            </c:ext>
          </c:extLst>
        </c:ser>
        <c:ser>
          <c:idx val="2"/>
          <c:order val="2"/>
          <c:tx>
            <c:strRef>
              <c:f>Sheet14!$O$1</c:f>
              <c:strCache>
                <c:ptCount val="1"/>
                <c:pt idx="0">
                  <c:v>GPU_cmax 4</c:v>
                </c:pt>
              </c:strCache>
            </c:strRef>
          </c:tx>
          <c:spPr>
            <a:ln w="19050" cap="rnd">
              <a:solidFill>
                <a:schemeClr val="accent6">
                  <a:lumMod val="75000"/>
                </a:schemeClr>
              </a:solidFill>
              <a:round/>
            </a:ln>
            <a:effectLst/>
          </c:spPr>
          <c:marker>
            <c:symbol val="none"/>
          </c:marker>
          <c:xVal>
            <c:numRef>
              <c:f>Sheet14!$A$2:$A$5981</c:f>
              <c:numCache>
                <c:formatCode>General</c:formatCode>
                <c:ptCount val="598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pt idx="10">
                  <c:v>5.5E-2</c:v>
                </c:pt>
                <c:pt idx="11">
                  <c:v>0.06</c:v>
                </c:pt>
                <c:pt idx="12">
                  <c:v>6.5000000000000002E-2</c:v>
                </c:pt>
                <c:pt idx="13">
                  <c:v>7.0000000000000007E-2</c:v>
                </c:pt>
                <c:pt idx="14">
                  <c:v>7.4999999999999997E-2</c:v>
                </c:pt>
                <c:pt idx="15">
                  <c:v>0.08</c:v>
                </c:pt>
                <c:pt idx="16">
                  <c:v>8.5000000000000006E-2</c:v>
                </c:pt>
                <c:pt idx="17">
                  <c:v>0.09</c:v>
                </c:pt>
                <c:pt idx="18">
                  <c:v>9.5000000000000001E-2</c:v>
                </c:pt>
                <c:pt idx="19">
                  <c:v>0.1</c:v>
                </c:pt>
                <c:pt idx="20">
                  <c:v>0.105</c:v>
                </c:pt>
                <c:pt idx="21">
                  <c:v>0.11</c:v>
                </c:pt>
                <c:pt idx="22">
                  <c:v>0.115</c:v>
                </c:pt>
                <c:pt idx="23">
                  <c:v>0.12</c:v>
                </c:pt>
                <c:pt idx="24">
                  <c:v>0.125</c:v>
                </c:pt>
                <c:pt idx="25">
                  <c:v>0.13</c:v>
                </c:pt>
                <c:pt idx="26">
                  <c:v>0.13500000000000001</c:v>
                </c:pt>
                <c:pt idx="27">
                  <c:v>0.14000000000000001</c:v>
                </c:pt>
                <c:pt idx="28">
                  <c:v>0.14499999999999999</c:v>
                </c:pt>
                <c:pt idx="29">
                  <c:v>0.15</c:v>
                </c:pt>
                <c:pt idx="30">
                  <c:v>0.155</c:v>
                </c:pt>
                <c:pt idx="31">
                  <c:v>0.16</c:v>
                </c:pt>
                <c:pt idx="32">
                  <c:v>0.16500000000000001</c:v>
                </c:pt>
                <c:pt idx="33">
                  <c:v>0.17</c:v>
                </c:pt>
                <c:pt idx="34">
                  <c:v>0.17499999999999999</c:v>
                </c:pt>
                <c:pt idx="35">
                  <c:v>0.18</c:v>
                </c:pt>
                <c:pt idx="36">
                  <c:v>0.185</c:v>
                </c:pt>
                <c:pt idx="37">
                  <c:v>0.19</c:v>
                </c:pt>
                <c:pt idx="38">
                  <c:v>0.19500000000000001</c:v>
                </c:pt>
                <c:pt idx="39">
                  <c:v>0.2</c:v>
                </c:pt>
                <c:pt idx="40">
                  <c:v>0.20499999999999999</c:v>
                </c:pt>
                <c:pt idx="41">
                  <c:v>0.21</c:v>
                </c:pt>
                <c:pt idx="42">
                  <c:v>0.215</c:v>
                </c:pt>
                <c:pt idx="43">
                  <c:v>0.22</c:v>
                </c:pt>
                <c:pt idx="44">
                  <c:v>0.22500000000000001</c:v>
                </c:pt>
                <c:pt idx="45">
                  <c:v>0.23</c:v>
                </c:pt>
                <c:pt idx="46">
                  <c:v>0.23499999999999999</c:v>
                </c:pt>
                <c:pt idx="47">
                  <c:v>0.24</c:v>
                </c:pt>
                <c:pt idx="48">
                  <c:v>0.245</c:v>
                </c:pt>
                <c:pt idx="49">
                  <c:v>0.25</c:v>
                </c:pt>
                <c:pt idx="50">
                  <c:v>0.255</c:v>
                </c:pt>
                <c:pt idx="51">
                  <c:v>0.26</c:v>
                </c:pt>
                <c:pt idx="52">
                  <c:v>0.26500000000000001</c:v>
                </c:pt>
                <c:pt idx="53">
                  <c:v>0.27</c:v>
                </c:pt>
                <c:pt idx="54">
                  <c:v>0.27500000000000002</c:v>
                </c:pt>
                <c:pt idx="55">
                  <c:v>0.28000000000000003</c:v>
                </c:pt>
                <c:pt idx="56">
                  <c:v>0.28499999999999998</c:v>
                </c:pt>
                <c:pt idx="57">
                  <c:v>0.28999999999999998</c:v>
                </c:pt>
                <c:pt idx="58">
                  <c:v>0.29499999999999998</c:v>
                </c:pt>
                <c:pt idx="59">
                  <c:v>0.3</c:v>
                </c:pt>
                <c:pt idx="60">
                  <c:v>0.30499999999999999</c:v>
                </c:pt>
                <c:pt idx="61">
                  <c:v>0.31</c:v>
                </c:pt>
                <c:pt idx="62">
                  <c:v>0.315</c:v>
                </c:pt>
                <c:pt idx="63">
                  <c:v>0.32</c:v>
                </c:pt>
                <c:pt idx="64">
                  <c:v>0.32500000000000001</c:v>
                </c:pt>
                <c:pt idx="65">
                  <c:v>0.33</c:v>
                </c:pt>
                <c:pt idx="66">
                  <c:v>0.33500000000000002</c:v>
                </c:pt>
                <c:pt idx="67">
                  <c:v>0.34</c:v>
                </c:pt>
                <c:pt idx="68">
                  <c:v>0.34499999999999997</c:v>
                </c:pt>
                <c:pt idx="69">
                  <c:v>0.35</c:v>
                </c:pt>
                <c:pt idx="70">
                  <c:v>0.35499999999999998</c:v>
                </c:pt>
                <c:pt idx="71">
                  <c:v>0.36</c:v>
                </c:pt>
                <c:pt idx="72">
                  <c:v>0.36499999999999999</c:v>
                </c:pt>
                <c:pt idx="73">
                  <c:v>0.37</c:v>
                </c:pt>
                <c:pt idx="74">
                  <c:v>0.375</c:v>
                </c:pt>
                <c:pt idx="75">
                  <c:v>0.38</c:v>
                </c:pt>
                <c:pt idx="76">
                  <c:v>0.38500000000000001</c:v>
                </c:pt>
                <c:pt idx="77">
                  <c:v>0.39</c:v>
                </c:pt>
                <c:pt idx="78">
                  <c:v>0.39500000000000002</c:v>
                </c:pt>
                <c:pt idx="79">
                  <c:v>0.4</c:v>
                </c:pt>
                <c:pt idx="80">
                  <c:v>0.40500000000000003</c:v>
                </c:pt>
                <c:pt idx="81">
                  <c:v>0.41</c:v>
                </c:pt>
                <c:pt idx="82">
                  <c:v>0.41499999999999998</c:v>
                </c:pt>
                <c:pt idx="83">
                  <c:v>0.42</c:v>
                </c:pt>
                <c:pt idx="84">
                  <c:v>0.42499999999999999</c:v>
                </c:pt>
                <c:pt idx="85">
                  <c:v>0.43</c:v>
                </c:pt>
                <c:pt idx="86">
                  <c:v>0.435</c:v>
                </c:pt>
                <c:pt idx="87">
                  <c:v>0.44</c:v>
                </c:pt>
                <c:pt idx="88">
                  <c:v>0.44500000000000001</c:v>
                </c:pt>
                <c:pt idx="89">
                  <c:v>0.45</c:v>
                </c:pt>
                <c:pt idx="90">
                  <c:v>0.45500000000000002</c:v>
                </c:pt>
                <c:pt idx="91">
                  <c:v>0.46</c:v>
                </c:pt>
                <c:pt idx="92">
                  <c:v>0.46500000000000002</c:v>
                </c:pt>
                <c:pt idx="93">
                  <c:v>0.47</c:v>
                </c:pt>
                <c:pt idx="94">
                  <c:v>0.47499999999999998</c:v>
                </c:pt>
                <c:pt idx="95">
                  <c:v>0.48</c:v>
                </c:pt>
                <c:pt idx="96">
                  <c:v>0.48499999999999999</c:v>
                </c:pt>
                <c:pt idx="97">
                  <c:v>0.49</c:v>
                </c:pt>
                <c:pt idx="98">
                  <c:v>0.495</c:v>
                </c:pt>
                <c:pt idx="99">
                  <c:v>0.5</c:v>
                </c:pt>
                <c:pt idx="100">
                  <c:v>0.505</c:v>
                </c:pt>
                <c:pt idx="101">
                  <c:v>0.51</c:v>
                </c:pt>
                <c:pt idx="102">
                  <c:v>0.51500000000000001</c:v>
                </c:pt>
                <c:pt idx="103">
                  <c:v>0.52</c:v>
                </c:pt>
                <c:pt idx="104">
                  <c:v>0.52500000000000002</c:v>
                </c:pt>
                <c:pt idx="105">
                  <c:v>0.53</c:v>
                </c:pt>
                <c:pt idx="106">
                  <c:v>0.53500000000000003</c:v>
                </c:pt>
                <c:pt idx="107">
                  <c:v>0.54</c:v>
                </c:pt>
                <c:pt idx="108">
                  <c:v>0.54500000000000004</c:v>
                </c:pt>
                <c:pt idx="109">
                  <c:v>0.55000000000000004</c:v>
                </c:pt>
                <c:pt idx="110">
                  <c:v>0.55500000000000005</c:v>
                </c:pt>
                <c:pt idx="111">
                  <c:v>0.56000000000000005</c:v>
                </c:pt>
                <c:pt idx="112">
                  <c:v>0.56499999999999995</c:v>
                </c:pt>
                <c:pt idx="113">
                  <c:v>0.56999999999999995</c:v>
                </c:pt>
                <c:pt idx="114">
                  <c:v>0.57499999999999996</c:v>
                </c:pt>
                <c:pt idx="115">
                  <c:v>0.57999999999999996</c:v>
                </c:pt>
                <c:pt idx="116">
                  <c:v>0.58499999999999996</c:v>
                </c:pt>
                <c:pt idx="117">
                  <c:v>0.59</c:v>
                </c:pt>
                <c:pt idx="118">
                  <c:v>0.59499999999999997</c:v>
                </c:pt>
                <c:pt idx="119">
                  <c:v>0.6</c:v>
                </c:pt>
                <c:pt idx="120">
                  <c:v>0.60499999999999998</c:v>
                </c:pt>
                <c:pt idx="121">
                  <c:v>0.61</c:v>
                </c:pt>
                <c:pt idx="122">
                  <c:v>0.61499999999999999</c:v>
                </c:pt>
                <c:pt idx="123">
                  <c:v>0.62</c:v>
                </c:pt>
                <c:pt idx="124">
                  <c:v>0.625</c:v>
                </c:pt>
                <c:pt idx="125">
                  <c:v>0.63</c:v>
                </c:pt>
                <c:pt idx="126">
                  <c:v>0.63500000000000001</c:v>
                </c:pt>
                <c:pt idx="127">
                  <c:v>0.64</c:v>
                </c:pt>
                <c:pt idx="128">
                  <c:v>0.64500000000000002</c:v>
                </c:pt>
                <c:pt idx="129">
                  <c:v>0.65</c:v>
                </c:pt>
                <c:pt idx="130">
                  <c:v>0.65500000000000003</c:v>
                </c:pt>
                <c:pt idx="131">
                  <c:v>0.66</c:v>
                </c:pt>
                <c:pt idx="132">
                  <c:v>0.66500000000000004</c:v>
                </c:pt>
                <c:pt idx="133">
                  <c:v>0.67</c:v>
                </c:pt>
                <c:pt idx="134">
                  <c:v>0.67500000000000004</c:v>
                </c:pt>
                <c:pt idx="135">
                  <c:v>0.68</c:v>
                </c:pt>
                <c:pt idx="136">
                  <c:v>0.68500000000000005</c:v>
                </c:pt>
                <c:pt idx="137">
                  <c:v>0.69</c:v>
                </c:pt>
                <c:pt idx="138">
                  <c:v>0.69499999999999995</c:v>
                </c:pt>
                <c:pt idx="139">
                  <c:v>0.7</c:v>
                </c:pt>
                <c:pt idx="140">
                  <c:v>0.70499999999999996</c:v>
                </c:pt>
                <c:pt idx="141">
                  <c:v>0.71</c:v>
                </c:pt>
                <c:pt idx="142">
                  <c:v>0.71499999999999997</c:v>
                </c:pt>
                <c:pt idx="143">
                  <c:v>0.72</c:v>
                </c:pt>
                <c:pt idx="144">
                  <c:v>0.72499999999999998</c:v>
                </c:pt>
                <c:pt idx="145">
                  <c:v>0.73</c:v>
                </c:pt>
                <c:pt idx="146">
                  <c:v>0.73499999999999999</c:v>
                </c:pt>
                <c:pt idx="147">
                  <c:v>0.74</c:v>
                </c:pt>
                <c:pt idx="148">
                  <c:v>0.745</c:v>
                </c:pt>
                <c:pt idx="149">
                  <c:v>0.75</c:v>
                </c:pt>
                <c:pt idx="150">
                  <c:v>0.755</c:v>
                </c:pt>
                <c:pt idx="151">
                  <c:v>0.76</c:v>
                </c:pt>
                <c:pt idx="152">
                  <c:v>0.76500000000000001</c:v>
                </c:pt>
                <c:pt idx="153">
                  <c:v>0.77</c:v>
                </c:pt>
                <c:pt idx="154">
                  <c:v>0.77500000000000002</c:v>
                </c:pt>
                <c:pt idx="155">
                  <c:v>0.78</c:v>
                </c:pt>
                <c:pt idx="156">
                  <c:v>0.78500000000000003</c:v>
                </c:pt>
                <c:pt idx="157">
                  <c:v>0.79</c:v>
                </c:pt>
                <c:pt idx="158">
                  <c:v>0.79500000000000004</c:v>
                </c:pt>
                <c:pt idx="159">
                  <c:v>0.8</c:v>
                </c:pt>
                <c:pt idx="160">
                  <c:v>0.80500000000000005</c:v>
                </c:pt>
                <c:pt idx="161">
                  <c:v>0.81</c:v>
                </c:pt>
                <c:pt idx="162">
                  <c:v>0.81499999999999995</c:v>
                </c:pt>
                <c:pt idx="163">
                  <c:v>0.82</c:v>
                </c:pt>
                <c:pt idx="164">
                  <c:v>0.82499999999999996</c:v>
                </c:pt>
                <c:pt idx="165">
                  <c:v>0.83</c:v>
                </c:pt>
                <c:pt idx="166">
                  <c:v>0.83499999999999996</c:v>
                </c:pt>
                <c:pt idx="167">
                  <c:v>0.84</c:v>
                </c:pt>
                <c:pt idx="168">
                  <c:v>0.84499999999999997</c:v>
                </c:pt>
                <c:pt idx="169">
                  <c:v>0.85</c:v>
                </c:pt>
                <c:pt idx="170">
                  <c:v>0.85499999999999998</c:v>
                </c:pt>
                <c:pt idx="171">
                  <c:v>0.86</c:v>
                </c:pt>
                <c:pt idx="172">
                  <c:v>0.86499999999999999</c:v>
                </c:pt>
                <c:pt idx="173">
                  <c:v>0.87</c:v>
                </c:pt>
                <c:pt idx="174">
                  <c:v>0.875</c:v>
                </c:pt>
                <c:pt idx="175">
                  <c:v>0.88</c:v>
                </c:pt>
                <c:pt idx="176">
                  <c:v>0.88500000000000001</c:v>
                </c:pt>
                <c:pt idx="177">
                  <c:v>0.89</c:v>
                </c:pt>
                <c:pt idx="178">
                  <c:v>0.89500000000000002</c:v>
                </c:pt>
                <c:pt idx="179">
                  <c:v>0.9</c:v>
                </c:pt>
                <c:pt idx="180">
                  <c:v>0.90500000000000003</c:v>
                </c:pt>
                <c:pt idx="181">
                  <c:v>0.91</c:v>
                </c:pt>
                <c:pt idx="182">
                  <c:v>0.91500000000000004</c:v>
                </c:pt>
                <c:pt idx="183">
                  <c:v>0.92</c:v>
                </c:pt>
                <c:pt idx="184">
                  <c:v>0.92500000000000004</c:v>
                </c:pt>
                <c:pt idx="185">
                  <c:v>0.93</c:v>
                </c:pt>
                <c:pt idx="186">
                  <c:v>0.93500000000000005</c:v>
                </c:pt>
                <c:pt idx="187">
                  <c:v>0.94</c:v>
                </c:pt>
                <c:pt idx="188">
                  <c:v>0.94499999999999995</c:v>
                </c:pt>
                <c:pt idx="189">
                  <c:v>0.95</c:v>
                </c:pt>
                <c:pt idx="190">
                  <c:v>0.95499999999999996</c:v>
                </c:pt>
                <c:pt idx="191">
                  <c:v>0.96</c:v>
                </c:pt>
                <c:pt idx="192">
                  <c:v>0.96499999999999997</c:v>
                </c:pt>
                <c:pt idx="193">
                  <c:v>0.97</c:v>
                </c:pt>
                <c:pt idx="194">
                  <c:v>0.97499999999999998</c:v>
                </c:pt>
                <c:pt idx="195">
                  <c:v>0.98</c:v>
                </c:pt>
                <c:pt idx="196">
                  <c:v>0.98499999999999999</c:v>
                </c:pt>
                <c:pt idx="197">
                  <c:v>0.99</c:v>
                </c:pt>
                <c:pt idx="198">
                  <c:v>0.995</c:v>
                </c:pt>
                <c:pt idx="199">
                  <c:v>1</c:v>
                </c:pt>
                <c:pt idx="200">
                  <c:v>1.0049999999999999</c:v>
                </c:pt>
                <c:pt idx="201">
                  <c:v>1.01</c:v>
                </c:pt>
                <c:pt idx="202">
                  <c:v>1.0149999999999999</c:v>
                </c:pt>
                <c:pt idx="203">
                  <c:v>1.02</c:v>
                </c:pt>
                <c:pt idx="204">
                  <c:v>1.0249999999999999</c:v>
                </c:pt>
                <c:pt idx="205">
                  <c:v>1.03</c:v>
                </c:pt>
                <c:pt idx="206">
                  <c:v>1.0349999999999999</c:v>
                </c:pt>
                <c:pt idx="207">
                  <c:v>1.04</c:v>
                </c:pt>
                <c:pt idx="208">
                  <c:v>1.0449999999999999</c:v>
                </c:pt>
                <c:pt idx="209">
                  <c:v>1.05</c:v>
                </c:pt>
                <c:pt idx="210">
                  <c:v>1.0549999999999999</c:v>
                </c:pt>
                <c:pt idx="211">
                  <c:v>1.06</c:v>
                </c:pt>
                <c:pt idx="212">
                  <c:v>1.0649999999999999</c:v>
                </c:pt>
                <c:pt idx="213">
                  <c:v>1.07</c:v>
                </c:pt>
                <c:pt idx="214">
                  <c:v>1.075</c:v>
                </c:pt>
                <c:pt idx="215">
                  <c:v>1.08</c:v>
                </c:pt>
                <c:pt idx="216">
                  <c:v>1.085</c:v>
                </c:pt>
                <c:pt idx="217">
                  <c:v>1.0900000000000001</c:v>
                </c:pt>
                <c:pt idx="218">
                  <c:v>1.095</c:v>
                </c:pt>
                <c:pt idx="219">
                  <c:v>1.1000000000000001</c:v>
                </c:pt>
                <c:pt idx="220">
                  <c:v>1.105</c:v>
                </c:pt>
                <c:pt idx="221">
                  <c:v>1.1100000000000001</c:v>
                </c:pt>
                <c:pt idx="222">
                  <c:v>1.115</c:v>
                </c:pt>
                <c:pt idx="223">
                  <c:v>1.1200000000000001</c:v>
                </c:pt>
                <c:pt idx="224">
                  <c:v>1.125</c:v>
                </c:pt>
                <c:pt idx="225">
                  <c:v>1.1299999999999999</c:v>
                </c:pt>
                <c:pt idx="226">
                  <c:v>1.135</c:v>
                </c:pt>
                <c:pt idx="227">
                  <c:v>1.1399999999999999</c:v>
                </c:pt>
                <c:pt idx="228">
                  <c:v>1.145</c:v>
                </c:pt>
                <c:pt idx="229">
                  <c:v>1.1499999999999999</c:v>
                </c:pt>
                <c:pt idx="230">
                  <c:v>1.155</c:v>
                </c:pt>
                <c:pt idx="231">
                  <c:v>1.1599999999999999</c:v>
                </c:pt>
                <c:pt idx="232">
                  <c:v>1.165</c:v>
                </c:pt>
                <c:pt idx="233">
                  <c:v>1.17</c:v>
                </c:pt>
                <c:pt idx="234">
                  <c:v>1.175</c:v>
                </c:pt>
                <c:pt idx="235">
                  <c:v>1.18</c:v>
                </c:pt>
                <c:pt idx="236">
                  <c:v>1.1850000000000001</c:v>
                </c:pt>
                <c:pt idx="237">
                  <c:v>1.19</c:v>
                </c:pt>
                <c:pt idx="238">
                  <c:v>1.1950000000000001</c:v>
                </c:pt>
                <c:pt idx="239">
                  <c:v>1.2</c:v>
                </c:pt>
                <c:pt idx="240">
                  <c:v>1.2050000000000001</c:v>
                </c:pt>
                <c:pt idx="241">
                  <c:v>1.21</c:v>
                </c:pt>
                <c:pt idx="242">
                  <c:v>1.2150000000000001</c:v>
                </c:pt>
                <c:pt idx="243">
                  <c:v>1.22</c:v>
                </c:pt>
                <c:pt idx="244">
                  <c:v>1.2250000000000001</c:v>
                </c:pt>
                <c:pt idx="245">
                  <c:v>1.23</c:v>
                </c:pt>
                <c:pt idx="246">
                  <c:v>1.2350000000000001</c:v>
                </c:pt>
                <c:pt idx="247">
                  <c:v>1.24</c:v>
                </c:pt>
                <c:pt idx="248">
                  <c:v>1.2450000000000001</c:v>
                </c:pt>
                <c:pt idx="249">
                  <c:v>1.25</c:v>
                </c:pt>
                <c:pt idx="250">
                  <c:v>1.2549999999999999</c:v>
                </c:pt>
                <c:pt idx="251">
                  <c:v>1.26</c:v>
                </c:pt>
                <c:pt idx="252">
                  <c:v>1.2649999999999999</c:v>
                </c:pt>
                <c:pt idx="253">
                  <c:v>1.27</c:v>
                </c:pt>
                <c:pt idx="254">
                  <c:v>1.2749999999999999</c:v>
                </c:pt>
                <c:pt idx="255">
                  <c:v>1.28</c:v>
                </c:pt>
                <c:pt idx="256">
                  <c:v>1.2849999999999999</c:v>
                </c:pt>
                <c:pt idx="257">
                  <c:v>1.29</c:v>
                </c:pt>
                <c:pt idx="258">
                  <c:v>1.2949999999999999</c:v>
                </c:pt>
                <c:pt idx="259">
                  <c:v>1.3</c:v>
                </c:pt>
                <c:pt idx="260">
                  <c:v>1.3049999999999999</c:v>
                </c:pt>
                <c:pt idx="261">
                  <c:v>1.31</c:v>
                </c:pt>
                <c:pt idx="262">
                  <c:v>1.3149999999999999</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1.4350000000000001</c:v>
                </c:pt>
                <c:pt idx="287">
                  <c:v>1.44</c:v>
                </c:pt>
                <c:pt idx="288">
                  <c:v>1.4450000000000001</c:v>
                </c:pt>
                <c:pt idx="289">
                  <c:v>1.45</c:v>
                </c:pt>
                <c:pt idx="290">
                  <c:v>1.4550000000000001</c:v>
                </c:pt>
                <c:pt idx="291">
                  <c:v>1.46</c:v>
                </c:pt>
                <c:pt idx="292">
                  <c:v>1.4650000000000001</c:v>
                </c:pt>
                <c:pt idx="293">
                  <c:v>1.47</c:v>
                </c:pt>
                <c:pt idx="294">
                  <c:v>1.4750000000000001</c:v>
                </c:pt>
                <c:pt idx="295">
                  <c:v>1.48</c:v>
                </c:pt>
                <c:pt idx="296">
                  <c:v>1.4850000000000001</c:v>
                </c:pt>
                <c:pt idx="297">
                  <c:v>1.49</c:v>
                </c:pt>
                <c:pt idx="298">
                  <c:v>1.4950000000000001</c:v>
                </c:pt>
                <c:pt idx="299">
                  <c:v>1.5</c:v>
                </c:pt>
                <c:pt idx="300">
                  <c:v>1.5049999999999999</c:v>
                </c:pt>
                <c:pt idx="301">
                  <c:v>1.51</c:v>
                </c:pt>
                <c:pt idx="302">
                  <c:v>1.5149999999999999</c:v>
                </c:pt>
                <c:pt idx="303">
                  <c:v>1.52</c:v>
                </c:pt>
                <c:pt idx="304">
                  <c:v>1.5249999999999999</c:v>
                </c:pt>
                <c:pt idx="305">
                  <c:v>1.53</c:v>
                </c:pt>
                <c:pt idx="306">
                  <c:v>1.5349999999999999</c:v>
                </c:pt>
                <c:pt idx="307">
                  <c:v>1.54</c:v>
                </c:pt>
                <c:pt idx="308">
                  <c:v>1.5449999999999999</c:v>
                </c:pt>
                <c:pt idx="309">
                  <c:v>1.55</c:v>
                </c:pt>
                <c:pt idx="310">
                  <c:v>1.5549999999999999</c:v>
                </c:pt>
                <c:pt idx="311">
                  <c:v>1.56</c:v>
                </c:pt>
                <c:pt idx="312">
                  <c:v>1.5649999999999999</c:v>
                </c:pt>
                <c:pt idx="313">
                  <c:v>1.57</c:v>
                </c:pt>
                <c:pt idx="314">
                  <c:v>1.575</c:v>
                </c:pt>
                <c:pt idx="315">
                  <c:v>1.58</c:v>
                </c:pt>
                <c:pt idx="316">
                  <c:v>1.585</c:v>
                </c:pt>
                <c:pt idx="317">
                  <c:v>1.59</c:v>
                </c:pt>
                <c:pt idx="318">
                  <c:v>1.595</c:v>
                </c:pt>
                <c:pt idx="319">
                  <c:v>1.6</c:v>
                </c:pt>
                <c:pt idx="320">
                  <c:v>1.605</c:v>
                </c:pt>
                <c:pt idx="321">
                  <c:v>1.61</c:v>
                </c:pt>
                <c:pt idx="322">
                  <c:v>1.615</c:v>
                </c:pt>
                <c:pt idx="323">
                  <c:v>1.62</c:v>
                </c:pt>
                <c:pt idx="324">
                  <c:v>1.625</c:v>
                </c:pt>
                <c:pt idx="325">
                  <c:v>1.63</c:v>
                </c:pt>
                <c:pt idx="326">
                  <c:v>1.635</c:v>
                </c:pt>
                <c:pt idx="327">
                  <c:v>1.64</c:v>
                </c:pt>
                <c:pt idx="328">
                  <c:v>1.645</c:v>
                </c:pt>
                <c:pt idx="329">
                  <c:v>1.65</c:v>
                </c:pt>
                <c:pt idx="330">
                  <c:v>1.655</c:v>
                </c:pt>
                <c:pt idx="331">
                  <c:v>1.66</c:v>
                </c:pt>
                <c:pt idx="332">
                  <c:v>1.665</c:v>
                </c:pt>
                <c:pt idx="333">
                  <c:v>1.67</c:v>
                </c:pt>
                <c:pt idx="334">
                  <c:v>1.675</c:v>
                </c:pt>
                <c:pt idx="335">
                  <c:v>1.68</c:v>
                </c:pt>
                <c:pt idx="336">
                  <c:v>1.6850000000000001</c:v>
                </c:pt>
                <c:pt idx="337">
                  <c:v>1.69</c:v>
                </c:pt>
                <c:pt idx="338">
                  <c:v>1.6950000000000001</c:v>
                </c:pt>
                <c:pt idx="339">
                  <c:v>1.7</c:v>
                </c:pt>
                <c:pt idx="340">
                  <c:v>1.7050000000000001</c:v>
                </c:pt>
                <c:pt idx="341">
                  <c:v>1.71</c:v>
                </c:pt>
                <c:pt idx="342">
                  <c:v>1.7150000000000001</c:v>
                </c:pt>
                <c:pt idx="343">
                  <c:v>1.72</c:v>
                </c:pt>
                <c:pt idx="344">
                  <c:v>1.7250000000000001</c:v>
                </c:pt>
                <c:pt idx="345">
                  <c:v>1.73</c:v>
                </c:pt>
                <c:pt idx="346">
                  <c:v>1.7350000000000001</c:v>
                </c:pt>
                <c:pt idx="347">
                  <c:v>1.74</c:v>
                </c:pt>
                <c:pt idx="348">
                  <c:v>1.7450000000000001</c:v>
                </c:pt>
                <c:pt idx="349">
                  <c:v>1.75</c:v>
                </c:pt>
                <c:pt idx="350">
                  <c:v>1.7549999999999999</c:v>
                </c:pt>
                <c:pt idx="351">
                  <c:v>1.76</c:v>
                </c:pt>
                <c:pt idx="352">
                  <c:v>1.7649999999999999</c:v>
                </c:pt>
                <c:pt idx="353">
                  <c:v>1.77</c:v>
                </c:pt>
                <c:pt idx="354">
                  <c:v>1.7749999999999999</c:v>
                </c:pt>
                <c:pt idx="355">
                  <c:v>1.78</c:v>
                </c:pt>
                <c:pt idx="356">
                  <c:v>1.7849999999999999</c:v>
                </c:pt>
                <c:pt idx="357">
                  <c:v>1.79</c:v>
                </c:pt>
                <c:pt idx="358">
                  <c:v>1.7949999999999999</c:v>
                </c:pt>
                <c:pt idx="359">
                  <c:v>1.8</c:v>
                </c:pt>
                <c:pt idx="360">
                  <c:v>1.8049999999999999</c:v>
                </c:pt>
                <c:pt idx="361">
                  <c:v>1.81</c:v>
                </c:pt>
                <c:pt idx="362">
                  <c:v>1.8149999999999999</c:v>
                </c:pt>
                <c:pt idx="363">
                  <c:v>1.82</c:v>
                </c:pt>
                <c:pt idx="364">
                  <c:v>1.825</c:v>
                </c:pt>
                <c:pt idx="365">
                  <c:v>1.83</c:v>
                </c:pt>
                <c:pt idx="366">
                  <c:v>1.835</c:v>
                </c:pt>
                <c:pt idx="367">
                  <c:v>1.84</c:v>
                </c:pt>
                <c:pt idx="368">
                  <c:v>1.845</c:v>
                </c:pt>
                <c:pt idx="369">
                  <c:v>1.85</c:v>
                </c:pt>
                <c:pt idx="370">
                  <c:v>1.855</c:v>
                </c:pt>
                <c:pt idx="371">
                  <c:v>1.86</c:v>
                </c:pt>
                <c:pt idx="372">
                  <c:v>1.865</c:v>
                </c:pt>
                <c:pt idx="373">
                  <c:v>1.87</c:v>
                </c:pt>
                <c:pt idx="374">
                  <c:v>1.875</c:v>
                </c:pt>
                <c:pt idx="375">
                  <c:v>1.88</c:v>
                </c:pt>
                <c:pt idx="376">
                  <c:v>1.885</c:v>
                </c:pt>
                <c:pt idx="377">
                  <c:v>1.89</c:v>
                </c:pt>
                <c:pt idx="378">
                  <c:v>1.895</c:v>
                </c:pt>
                <c:pt idx="379">
                  <c:v>1.9</c:v>
                </c:pt>
                <c:pt idx="380">
                  <c:v>1.905</c:v>
                </c:pt>
                <c:pt idx="381">
                  <c:v>1.91</c:v>
                </c:pt>
                <c:pt idx="382">
                  <c:v>1.915</c:v>
                </c:pt>
                <c:pt idx="383">
                  <c:v>1.92</c:v>
                </c:pt>
                <c:pt idx="384">
                  <c:v>1.925</c:v>
                </c:pt>
                <c:pt idx="385">
                  <c:v>1.93</c:v>
                </c:pt>
                <c:pt idx="386">
                  <c:v>1.9350000000000001</c:v>
                </c:pt>
                <c:pt idx="387">
                  <c:v>1.94</c:v>
                </c:pt>
                <c:pt idx="388">
                  <c:v>1.9450000000000001</c:v>
                </c:pt>
                <c:pt idx="389">
                  <c:v>1.95</c:v>
                </c:pt>
                <c:pt idx="390">
                  <c:v>1.9550000000000001</c:v>
                </c:pt>
                <c:pt idx="391">
                  <c:v>1.96</c:v>
                </c:pt>
                <c:pt idx="392">
                  <c:v>1.9650000000000001</c:v>
                </c:pt>
                <c:pt idx="393">
                  <c:v>1.97</c:v>
                </c:pt>
                <c:pt idx="394">
                  <c:v>1.9750000000000001</c:v>
                </c:pt>
                <c:pt idx="395">
                  <c:v>1.98</c:v>
                </c:pt>
                <c:pt idx="396">
                  <c:v>1.9850000000000001</c:v>
                </c:pt>
                <c:pt idx="397">
                  <c:v>1.99</c:v>
                </c:pt>
                <c:pt idx="398">
                  <c:v>1.9950000000000001</c:v>
                </c:pt>
                <c:pt idx="399">
                  <c:v>2</c:v>
                </c:pt>
                <c:pt idx="400">
                  <c:v>2.0049999999999999</c:v>
                </c:pt>
                <c:pt idx="401">
                  <c:v>2.0099999999999998</c:v>
                </c:pt>
                <c:pt idx="402">
                  <c:v>2.0150000000000001</c:v>
                </c:pt>
                <c:pt idx="403">
                  <c:v>2.02</c:v>
                </c:pt>
                <c:pt idx="404">
                  <c:v>2.0249999999999999</c:v>
                </c:pt>
                <c:pt idx="405">
                  <c:v>2.0299999999999998</c:v>
                </c:pt>
                <c:pt idx="406">
                  <c:v>2.0350000000000001</c:v>
                </c:pt>
                <c:pt idx="407">
                  <c:v>2.04</c:v>
                </c:pt>
                <c:pt idx="408">
                  <c:v>2.0449999999999999</c:v>
                </c:pt>
                <c:pt idx="409">
                  <c:v>2.0499999999999998</c:v>
                </c:pt>
                <c:pt idx="410">
                  <c:v>2.0550000000000002</c:v>
                </c:pt>
                <c:pt idx="411">
                  <c:v>2.06</c:v>
                </c:pt>
                <c:pt idx="412">
                  <c:v>2.0649999999999999</c:v>
                </c:pt>
                <c:pt idx="413">
                  <c:v>2.0699999999999998</c:v>
                </c:pt>
                <c:pt idx="414">
                  <c:v>2.0750000000000002</c:v>
                </c:pt>
                <c:pt idx="415">
                  <c:v>2.08</c:v>
                </c:pt>
                <c:pt idx="416">
                  <c:v>2.085</c:v>
                </c:pt>
                <c:pt idx="417">
                  <c:v>2.09</c:v>
                </c:pt>
                <c:pt idx="418">
                  <c:v>2.0950000000000002</c:v>
                </c:pt>
                <c:pt idx="419">
                  <c:v>2.1</c:v>
                </c:pt>
                <c:pt idx="420">
                  <c:v>2.105</c:v>
                </c:pt>
                <c:pt idx="421">
                  <c:v>2.11</c:v>
                </c:pt>
                <c:pt idx="422">
                  <c:v>2.1150000000000002</c:v>
                </c:pt>
                <c:pt idx="423">
                  <c:v>2.12</c:v>
                </c:pt>
                <c:pt idx="424">
                  <c:v>2.125</c:v>
                </c:pt>
                <c:pt idx="425">
                  <c:v>2.13</c:v>
                </c:pt>
                <c:pt idx="426">
                  <c:v>2.1349999999999998</c:v>
                </c:pt>
                <c:pt idx="427">
                  <c:v>2.14</c:v>
                </c:pt>
                <c:pt idx="428">
                  <c:v>2.145</c:v>
                </c:pt>
                <c:pt idx="429">
                  <c:v>2.15</c:v>
                </c:pt>
                <c:pt idx="430">
                  <c:v>2.1549999999999998</c:v>
                </c:pt>
                <c:pt idx="431">
                  <c:v>2.16</c:v>
                </c:pt>
                <c:pt idx="432">
                  <c:v>2.165</c:v>
                </c:pt>
                <c:pt idx="433">
                  <c:v>2.17</c:v>
                </c:pt>
                <c:pt idx="434">
                  <c:v>2.1749999999999998</c:v>
                </c:pt>
                <c:pt idx="435">
                  <c:v>2.1800000000000002</c:v>
                </c:pt>
                <c:pt idx="436">
                  <c:v>2.1850000000000001</c:v>
                </c:pt>
                <c:pt idx="437">
                  <c:v>2.19</c:v>
                </c:pt>
                <c:pt idx="438">
                  <c:v>2.1949999999999998</c:v>
                </c:pt>
                <c:pt idx="439">
                  <c:v>2.2000000000000002</c:v>
                </c:pt>
                <c:pt idx="440">
                  <c:v>2.2050000000000001</c:v>
                </c:pt>
                <c:pt idx="441">
                  <c:v>2.21</c:v>
                </c:pt>
                <c:pt idx="442">
                  <c:v>2.2149999999999999</c:v>
                </c:pt>
                <c:pt idx="443">
                  <c:v>2.2200000000000002</c:v>
                </c:pt>
                <c:pt idx="444">
                  <c:v>2.2250000000000001</c:v>
                </c:pt>
                <c:pt idx="445">
                  <c:v>2.23</c:v>
                </c:pt>
                <c:pt idx="446">
                  <c:v>2.2349999999999999</c:v>
                </c:pt>
                <c:pt idx="447">
                  <c:v>2.2400000000000002</c:v>
                </c:pt>
                <c:pt idx="448">
                  <c:v>2.2450000000000001</c:v>
                </c:pt>
                <c:pt idx="449">
                  <c:v>2.25</c:v>
                </c:pt>
                <c:pt idx="450">
                  <c:v>2.2549999999999999</c:v>
                </c:pt>
                <c:pt idx="451">
                  <c:v>2.2599999999999998</c:v>
                </c:pt>
                <c:pt idx="452">
                  <c:v>2.2650000000000001</c:v>
                </c:pt>
                <c:pt idx="453">
                  <c:v>2.27</c:v>
                </c:pt>
                <c:pt idx="454">
                  <c:v>2.2749999999999999</c:v>
                </c:pt>
                <c:pt idx="455">
                  <c:v>2.2799999999999998</c:v>
                </c:pt>
                <c:pt idx="456">
                  <c:v>2.2850000000000001</c:v>
                </c:pt>
                <c:pt idx="457">
                  <c:v>2.29</c:v>
                </c:pt>
                <c:pt idx="458">
                  <c:v>2.2949999999999999</c:v>
                </c:pt>
                <c:pt idx="459">
                  <c:v>2.2999999999999998</c:v>
                </c:pt>
                <c:pt idx="460">
                  <c:v>2.3050000000000002</c:v>
                </c:pt>
                <c:pt idx="461">
                  <c:v>2.31</c:v>
                </c:pt>
                <c:pt idx="462">
                  <c:v>2.3149999999999999</c:v>
                </c:pt>
                <c:pt idx="463">
                  <c:v>2.3199999999999998</c:v>
                </c:pt>
                <c:pt idx="464">
                  <c:v>2.3250000000000002</c:v>
                </c:pt>
                <c:pt idx="465">
                  <c:v>2.33</c:v>
                </c:pt>
                <c:pt idx="466">
                  <c:v>2.335</c:v>
                </c:pt>
                <c:pt idx="467">
                  <c:v>2.34</c:v>
                </c:pt>
                <c:pt idx="468">
                  <c:v>2.3450000000000002</c:v>
                </c:pt>
                <c:pt idx="469">
                  <c:v>2.35</c:v>
                </c:pt>
                <c:pt idx="470">
                  <c:v>2.355</c:v>
                </c:pt>
                <c:pt idx="471">
                  <c:v>2.36</c:v>
                </c:pt>
                <c:pt idx="472">
                  <c:v>2.3650000000000002</c:v>
                </c:pt>
                <c:pt idx="473">
                  <c:v>2.37</c:v>
                </c:pt>
                <c:pt idx="474">
                  <c:v>2.375</c:v>
                </c:pt>
                <c:pt idx="475">
                  <c:v>2.38</c:v>
                </c:pt>
                <c:pt idx="476">
                  <c:v>2.3849999999999998</c:v>
                </c:pt>
                <c:pt idx="477">
                  <c:v>2.39</c:v>
                </c:pt>
                <c:pt idx="478">
                  <c:v>2.395</c:v>
                </c:pt>
                <c:pt idx="479">
                  <c:v>2.4</c:v>
                </c:pt>
                <c:pt idx="480">
                  <c:v>2.4049999999999998</c:v>
                </c:pt>
                <c:pt idx="481">
                  <c:v>2.41</c:v>
                </c:pt>
                <c:pt idx="482">
                  <c:v>2.415</c:v>
                </c:pt>
                <c:pt idx="483">
                  <c:v>2.42</c:v>
                </c:pt>
                <c:pt idx="484">
                  <c:v>2.4249999999999998</c:v>
                </c:pt>
                <c:pt idx="485">
                  <c:v>2.4300000000000002</c:v>
                </c:pt>
                <c:pt idx="486">
                  <c:v>2.4350000000000001</c:v>
                </c:pt>
                <c:pt idx="487">
                  <c:v>2.44</c:v>
                </c:pt>
                <c:pt idx="488">
                  <c:v>2.4449999999999998</c:v>
                </c:pt>
                <c:pt idx="489">
                  <c:v>2.4500000000000002</c:v>
                </c:pt>
                <c:pt idx="490">
                  <c:v>2.4550000000000001</c:v>
                </c:pt>
                <c:pt idx="491">
                  <c:v>2.46</c:v>
                </c:pt>
                <c:pt idx="492">
                  <c:v>2.4649999999999999</c:v>
                </c:pt>
                <c:pt idx="493">
                  <c:v>2.4700000000000002</c:v>
                </c:pt>
                <c:pt idx="494">
                  <c:v>2.4750000000000001</c:v>
                </c:pt>
                <c:pt idx="495">
                  <c:v>2.48</c:v>
                </c:pt>
                <c:pt idx="496">
                  <c:v>2.4849999999999999</c:v>
                </c:pt>
                <c:pt idx="497">
                  <c:v>2.4900000000000002</c:v>
                </c:pt>
                <c:pt idx="498">
                  <c:v>2.4950000000000001</c:v>
                </c:pt>
                <c:pt idx="499">
                  <c:v>2.5</c:v>
                </c:pt>
                <c:pt idx="500">
                  <c:v>2.5049999999999999</c:v>
                </c:pt>
                <c:pt idx="501">
                  <c:v>2.5099999999999998</c:v>
                </c:pt>
                <c:pt idx="502">
                  <c:v>2.5150000000000001</c:v>
                </c:pt>
                <c:pt idx="503">
                  <c:v>2.52</c:v>
                </c:pt>
                <c:pt idx="504">
                  <c:v>2.5249999999999999</c:v>
                </c:pt>
                <c:pt idx="505">
                  <c:v>2.5299999999999998</c:v>
                </c:pt>
                <c:pt idx="506">
                  <c:v>2.5350000000000001</c:v>
                </c:pt>
                <c:pt idx="507">
                  <c:v>2.54</c:v>
                </c:pt>
                <c:pt idx="508">
                  <c:v>2.5449999999999999</c:v>
                </c:pt>
                <c:pt idx="509">
                  <c:v>2.5499999999999998</c:v>
                </c:pt>
                <c:pt idx="510">
                  <c:v>2.5550000000000002</c:v>
                </c:pt>
                <c:pt idx="511">
                  <c:v>2.56</c:v>
                </c:pt>
                <c:pt idx="512">
                  <c:v>2.5649999999999999</c:v>
                </c:pt>
                <c:pt idx="513">
                  <c:v>2.57</c:v>
                </c:pt>
                <c:pt idx="514">
                  <c:v>2.5750000000000002</c:v>
                </c:pt>
                <c:pt idx="515">
                  <c:v>2.58</c:v>
                </c:pt>
                <c:pt idx="516">
                  <c:v>2.585</c:v>
                </c:pt>
                <c:pt idx="517">
                  <c:v>2.59</c:v>
                </c:pt>
                <c:pt idx="518">
                  <c:v>2.5950000000000002</c:v>
                </c:pt>
                <c:pt idx="519">
                  <c:v>2.6</c:v>
                </c:pt>
                <c:pt idx="520">
                  <c:v>2.605</c:v>
                </c:pt>
                <c:pt idx="521">
                  <c:v>2.61</c:v>
                </c:pt>
                <c:pt idx="522">
                  <c:v>2.6150000000000002</c:v>
                </c:pt>
                <c:pt idx="523">
                  <c:v>2.62</c:v>
                </c:pt>
                <c:pt idx="524">
                  <c:v>2.625</c:v>
                </c:pt>
                <c:pt idx="525">
                  <c:v>2.63</c:v>
                </c:pt>
                <c:pt idx="526">
                  <c:v>2.6349999999999998</c:v>
                </c:pt>
                <c:pt idx="527">
                  <c:v>2.64</c:v>
                </c:pt>
                <c:pt idx="528">
                  <c:v>2.645</c:v>
                </c:pt>
                <c:pt idx="529">
                  <c:v>2.65</c:v>
                </c:pt>
                <c:pt idx="530">
                  <c:v>2.6549999999999998</c:v>
                </c:pt>
                <c:pt idx="531">
                  <c:v>2.66</c:v>
                </c:pt>
                <c:pt idx="532">
                  <c:v>2.665</c:v>
                </c:pt>
                <c:pt idx="533">
                  <c:v>2.67</c:v>
                </c:pt>
                <c:pt idx="534">
                  <c:v>2.6749999999999998</c:v>
                </c:pt>
                <c:pt idx="535">
                  <c:v>2.68</c:v>
                </c:pt>
                <c:pt idx="536">
                  <c:v>2.6850000000000001</c:v>
                </c:pt>
                <c:pt idx="537">
                  <c:v>2.69</c:v>
                </c:pt>
                <c:pt idx="538">
                  <c:v>2.6949999999999998</c:v>
                </c:pt>
                <c:pt idx="539">
                  <c:v>2.7</c:v>
                </c:pt>
                <c:pt idx="540">
                  <c:v>2.7050000000000001</c:v>
                </c:pt>
                <c:pt idx="541">
                  <c:v>2.71</c:v>
                </c:pt>
                <c:pt idx="542">
                  <c:v>2.7149999999999999</c:v>
                </c:pt>
                <c:pt idx="543">
                  <c:v>2.72</c:v>
                </c:pt>
                <c:pt idx="544">
                  <c:v>2.7250000000000001</c:v>
                </c:pt>
                <c:pt idx="545">
                  <c:v>2.73</c:v>
                </c:pt>
                <c:pt idx="546">
                  <c:v>2.7349999999999999</c:v>
                </c:pt>
                <c:pt idx="547">
                  <c:v>2.74</c:v>
                </c:pt>
                <c:pt idx="548">
                  <c:v>2.7450000000000001</c:v>
                </c:pt>
                <c:pt idx="549">
                  <c:v>2.75</c:v>
                </c:pt>
                <c:pt idx="550">
                  <c:v>2.7549999999999999</c:v>
                </c:pt>
                <c:pt idx="551">
                  <c:v>2.76</c:v>
                </c:pt>
                <c:pt idx="552">
                  <c:v>2.7650000000000001</c:v>
                </c:pt>
                <c:pt idx="553">
                  <c:v>2.77</c:v>
                </c:pt>
                <c:pt idx="554">
                  <c:v>2.7749999999999999</c:v>
                </c:pt>
                <c:pt idx="555">
                  <c:v>2.78</c:v>
                </c:pt>
                <c:pt idx="556">
                  <c:v>2.7850000000000001</c:v>
                </c:pt>
                <c:pt idx="557">
                  <c:v>2.79</c:v>
                </c:pt>
                <c:pt idx="558">
                  <c:v>2.7949999999999999</c:v>
                </c:pt>
                <c:pt idx="559">
                  <c:v>2.8</c:v>
                </c:pt>
                <c:pt idx="560">
                  <c:v>2.8050000000000002</c:v>
                </c:pt>
                <c:pt idx="561">
                  <c:v>2.81</c:v>
                </c:pt>
                <c:pt idx="562">
                  <c:v>2.8149999999999999</c:v>
                </c:pt>
                <c:pt idx="563">
                  <c:v>2.82</c:v>
                </c:pt>
                <c:pt idx="564">
                  <c:v>2.8250000000000002</c:v>
                </c:pt>
                <c:pt idx="565">
                  <c:v>2.83</c:v>
                </c:pt>
                <c:pt idx="566">
                  <c:v>2.835</c:v>
                </c:pt>
                <c:pt idx="567">
                  <c:v>2.84</c:v>
                </c:pt>
                <c:pt idx="568">
                  <c:v>2.8450000000000002</c:v>
                </c:pt>
                <c:pt idx="569">
                  <c:v>2.85</c:v>
                </c:pt>
                <c:pt idx="570">
                  <c:v>2.855</c:v>
                </c:pt>
                <c:pt idx="571">
                  <c:v>2.86</c:v>
                </c:pt>
                <c:pt idx="572">
                  <c:v>2.8650000000000002</c:v>
                </c:pt>
                <c:pt idx="573">
                  <c:v>2.87</c:v>
                </c:pt>
                <c:pt idx="574">
                  <c:v>2.875</c:v>
                </c:pt>
                <c:pt idx="575">
                  <c:v>2.88</c:v>
                </c:pt>
                <c:pt idx="576">
                  <c:v>2.8849999999999998</c:v>
                </c:pt>
                <c:pt idx="577">
                  <c:v>2.89</c:v>
                </c:pt>
                <c:pt idx="578">
                  <c:v>2.895</c:v>
                </c:pt>
                <c:pt idx="579">
                  <c:v>2.9</c:v>
                </c:pt>
                <c:pt idx="580">
                  <c:v>2.9049999999999998</c:v>
                </c:pt>
                <c:pt idx="581">
                  <c:v>2.91</c:v>
                </c:pt>
                <c:pt idx="582">
                  <c:v>2.915</c:v>
                </c:pt>
                <c:pt idx="583">
                  <c:v>2.92</c:v>
                </c:pt>
                <c:pt idx="584">
                  <c:v>2.9249999999999998</c:v>
                </c:pt>
                <c:pt idx="585">
                  <c:v>2.93</c:v>
                </c:pt>
                <c:pt idx="586">
                  <c:v>2.9350000000000001</c:v>
                </c:pt>
                <c:pt idx="587">
                  <c:v>2.94</c:v>
                </c:pt>
                <c:pt idx="588">
                  <c:v>2.9449999999999998</c:v>
                </c:pt>
                <c:pt idx="589">
                  <c:v>2.95</c:v>
                </c:pt>
                <c:pt idx="590">
                  <c:v>2.9550000000000001</c:v>
                </c:pt>
                <c:pt idx="591">
                  <c:v>2.96</c:v>
                </c:pt>
                <c:pt idx="592">
                  <c:v>2.9649999999999999</c:v>
                </c:pt>
                <c:pt idx="593">
                  <c:v>2.97</c:v>
                </c:pt>
                <c:pt idx="594">
                  <c:v>2.9750000000000001</c:v>
                </c:pt>
                <c:pt idx="595">
                  <c:v>2.98</c:v>
                </c:pt>
                <c:pt idx="596">
                  <c:v>2.9849999999999999</c:v>
                </c:pt>
                <c:pt idx="597">
                  <c:v>2.99</c:v>
                </c:pt>
                <c:pt idx="598">
                  <c:v>2.9950000000000001</c:v>
                </c:pt>
                <c:pt idx="599">
                  <c:v>3</c:v>
                </c:pt>
                <c:pt idx="600">
                  <c:v>3.0049999999999999</c:v>
                </c:pt>
                <c:pt idx="601">
                  <c:v>3.01</c:v>
                </c:pt>
                <c:pt idx="602">
                  <c:v>3.0150000000000001</c:v>
                </c:pt>
                <c:pt idx="603">
                  <c:v>3.02</c:v>
                </c:pt>
                <c:pt idx="604">
                  <c:v>3.0249999999999999</c:v>
                </c:pt>
                <c:pt idx="605">
                  <c:v>3.03</c:v>
                </c:pt>
                <c:pt idx="606">
                  <c:v>3.0350000000000001</c:v>
                </c:pt>
                <c:pt idx="607">
                  <c:v>3.04</c:v>
                </c:pt>
                <c:pt idx="608">
                  <c:v>3.0449999999999999</c:v>
                </c:pt>
                <c:pt idx="609">
                  <c:v>3.05</c:v>
                </c:pt>
                <c:pt idx="610">
                  <c:v>3.0550000000000002</c:v>
                </c:pt>
                <c:pt idx="611">
                  <c:v>3.06</c:v>
                </c:pt>
                <c:pt idx="612">
                  <c:v>3.0649999999999999</c:v>
                </c:pt>
                <c:pt idx="613">
                  <c:v>3.07</c:v>
                </c:pt>
                <c:pt idx="614">
                  <c:v>3.0750000000000002</c:v>
                </c:pt>
                <c:pt idx="615">
                  <c:v>3.08</c:v>
                </c:pt>
                <c:pt idx="616">
                  <c:v>3.085</c:v>
                </c:pt>
                <c:pt idx="617">
                  <c:v>3.09</c:v>
                </c:pt>
                <c:pt idx="618">
                  <c:v>3.0950000000000002</c:v>
                </c:pt>
                <c:pt idx="619">
                  <c:v>3.1</c:v>
                </c:pt>
                <c:pt idx="620">
                  <c:v>3.105</c:v>
                </c:pt>
                <c:pt idx="621">
                  <c:v>3.11</c:v>
                </c:pt>
                <c:pt idx="622">
                  <c:v>3.1150000000000002</c:v>
                </c:pt>
                <c:pt idx="623">
                  <c:v>3.12</c:v>
                </c:pt>
                <c:pt idx="624">
                  <c:v>3.125</c:v>
                </c:pt>
                <c:pt idx="625">
                  <c:v>3.13</c:v>
                </c:pt>
                <c:pt idx="626">
                  <c:v>3.1349999999999998</c:v>
                </c:pt>
                <c:pt idx="627">
                  <c:v>3.14</c:v>
                </c:pt>
                <c:pt idx="628">
                  <c:v>3.145</c:v>
                </c:pt>
                <c:pt idx="629">
                  <c:v>3.15</c:v>
                </c:pt>
                <c:pt idx="630">
                  <c:v>3.1549999999999998</c:v>
                </c:pt>
                <c:pt idx="631">
                  <c:v>3.16</c:v>
                </c:pt>
                <c:pt idx="632">
                  <c:v>3.165</c:v>
                </c:pt>
                <c:pt idx="633">
                  <c:v>3.17</c:v>
                </c:pt>
                <c:pt idx="634">
                  <c:v>3.1749999999999998</c:v>
                </c:pt>
                <c:pt idx="635">
                  <c:v>3.18</c:v>
                </c:pt>
                <c:pt idx="636">
                  <c:v>3.1850000000000001</c:v>
                </c:pt>
                <c:pt idx="637">
                  <c:v>3.19</c:v>
                </c:pt>
                <c:pt idx="638">
                  <c:v>3.1949999999999998</c:v>
                </c:pt>
                <c:pt idx="639">
                  <c:v>3.2</c:v>
                </c:pt>
                <c:pt idx="640">
                  <c:v>3.2050000000000001</c:v>
                </c:pt>
                <c:pt idx="641">
                  <c:v>3.21</c:v>
                </c:pt>
                <c:pt idx="642">
                  <c:v>3.2149999999999999</c:v>
                </c:pt>
                <c:pt idx="643">
                  <c:v>3.22</c:v>
                </c:pt>
                <c:pt idx="644">
                  <c:v>3.2250000000000001</c:v>
                </c:pt>
                <c:pt idx="645">
                  <c:v>3.23</c:v>
                </c:pt>
                <c:pt idx="646">
                  <c:v>3.2349999999999999</c:v>
                </c:pt>
                <c:pt idx="647">
                  <c:v>3.24</c:v>
                </c:pt>
                <c:pt idx="648">
                  <c:v>3.2450000000000001</c:v>
                </c:pt>
                <c:pt idx="649">
                  <c:v>3.25</c:v>
                </c:pt>
                <c:pt idx="650">
                  <c:v>3.2549999999999999</c:v>
                </c:pt>
                <c:pt idx="651">
                  <c:v>3.26</c:v>
                </c:pt>
                <c:pt idx="652">
                  <c:v>3.2650000000000001</c:v>
                </c:pt>
                <c:pt idx="653">
                  <c:v>3.27</c:v>
                </c:pt>
                <c:pt idx="654">
                  <c:v>3.2749999999999999</c:v>
                </c:pt>
                <c:pt idx="655">
                  <c:v>3.28</c:v>
                </c:pt>
                <c:pt idx="656">
                  <c:v>3.2850000000000001</c:v>
                </c:pt>
                <c:pt idx="657">
                  <c:v>3.29</c:v>
                </c:pt>
                <c:pt idx="658">
                  <c:v>3.2949999999999999</c:v>
                </c:pt>
                <c:pt idx="659">
                  <c:v>3.3</c:v>
                </c:pt>
                <c:pt idx="660">
                  <c:v>3.3050000000000002</c:v>
                </c:pt>
                <c:pt idx="661">
                  <c:v>3.31</c:v>
                </c:pt>
                <c:pt idx="662">
                  <c:v>3.3149999999999999</c:v>
                </c:pt>
                <c:pt idx="663">
                  <c:v>3.32</c:v>
                </c:pt>
                <c:pt idx="664">
                  <c:v>3.3250000000000002</c:v>
                </c:pt>
                <c:pt idx="665">
                  <c:v>3.33</c:v>
                </c:pt>
                <c:pt idx="666">
                  <c:v>3.335</c:v>
                </c:pt>
                <c:pt idx="667">
                  <c:v>3.34</c:v>
                </c:pt>
                <c:pt idx="668">
                  <c:v>3.3450000000000002</c:v>
                </c:pt>
                <c:pt idx="669">
                  <c:v>3.35</c:v>
                </c:pt>
                <c:pt idx="670">
                  <c:v>3.355</c:v>
                </c:pt>
                <c:pt idx="671">
                  <c:v>3.36</c:v>
                </c:pt>
                <c:pt idx="672">
                  <c:v>3.3650000000000002</c:v>
                </c:pt>
                <c:pt idx="673">
                  <c:v>3.37</c:v>
                </c:pt>
                <c:pt idx="674">
                  <c:v>3.375</c:v>
                </c:pt>
                <c:pt idx="675">
                  <c:v>3.38</c:v>
                </c:pt>
                <c:pt idx="676">
                  <c:v>3.3849999999999998</c:v>
                </c:pt>
                <c:pt idx="677">
                  <c:v>3.39</c:v>
                </c:pt>
                <c:pt idx="678">
                  <c:v>3.395</c:v>
                </c:pt>
                <c:pt idx="679">
                  <c:v>3.4</c:v>
                </c:pt>
                <c:pt idx="680">
                  <c:v>3.4049999999999998</c:v>
                </c:pt>
                <c:pt idx="681">
                  <c:v>3.41</c:v>
                </c:pt>
                <c:pt idx="682">
                  <c:v>3.415</c:v>
                </c:pt>
                <c:pt idx="683">
                  <c:v>3.42</c:v>
                </c:pt>
                <c:pt idx="684">
                  <c:v>3.4249999999999998</c:v>
                </c:pt>
                <c:pt idx="685">
                  <c:v>3.43</c:v>
                </c:pt>
                <c:pt idx="686">
                  <c:v>3.4350000000000001</c:v>
                </c:pt>
                <c:pt idx="687">
                  <c:v>3.44</c:v>
                </c:pt>
                <c:pt idx="688">
                  <c:v>3.4449999999999998</c:v>
                </c:pt>
                <c:pt idx="689">
                  <c:v>3.45</c:v>
                </c:pt>
                <c:pt idx="690">
                  <c:v>3.4550000000000001</c:v>
                </c:pt>
                <c:pt idx="691">
                  <c:v>3.46</c:v>
                </c:pt>
                <c:pt idx="692">
                  <c:v>3.4649999999999999</c:v>
                </c:pt>
                <c:pt idx="693">
                  <c:v>3.47</c:v>
                </c:pt>
                <c:pt idx="694">
                  <c:v>3.4750000000000001</c:v>
                </c:pt>
                <c:pt idx="695">
                  <c:v>3.48</c:v>
                </c:pt>
                <c:pt idx="696">
                  <c:v>3.4849999999999999</c:v>
                </c:pt>
                <c:pt idx="697">
                  <c:v>3.49</c:v>
                </c:pt>
                <c:pt idx="698">
                  <c:v>3.4950000000000001</c:v>
                </c:pt>
                <c:pt idx="699">
                  <c:v>3.5</c:v>
                </c:pt>
                <c:pt idx="700">
                  <c:v>3.5049999999999999</c:v>
                </c:pt>
                <c:pt idx="701">
                  <c:v>3.51</c:v>
                </c:pt>
                <c:pt idx="702">
                  <c:v>3.5150000000000001</c:v>
                </c:pt>
                <c:pt idx="703">
                  <c:v>3.52</c:v>
                </c:pt>
                <c:pt idx="704">
                  <c:v>3.5249999999999999</c:v>
                </c:pt>
                <c:pt idx="705">
                  <c:v>3.53</c:v>
                </c:pt>
                <c:pt idx="706">
                  <c:v>3.5350000000000001</c:v>
                </c:pt>
                <c:pt idx="707">
                  <c:v>3.54</c:v>
                </c:pt>
                <c:pt idx="708">
                  <c:v>3.5449999999999999</c:v>
                </c:pt>
                <c:pt idx="709">
                  <c:v>3.55</c:v>
                </c:pt>
                <c:pt idx="710">
                  <c:v>3.5550000000000002</c:v>
                </c:pt>
                <c:pt idx="711">
                  <c:v>3.56</c:v>
                </c:pt>
                <c:pt idx="712">
                  <c:v>3.5649999999999999</c:v>
                </c:pt>
                <c:pt idx="713">
                  <c:v>3.57</c:v>
                </c:pt>
                <c:pt idx="714">
                  <c:v>3.5750000000000002</c:v>
                </c:pt>
                <c:pt idx="715">
                  <c:v>3.58</c:v>
                </c:pt>
                <c:pt idx="716">
                  <c:v>3.585</c:v>
                </c:pt>
                <c:pt idx="717">
                  <c:v>3.59</c:v>
                </c:pt>
                <c:pt idx="718">
                  <c:v>3.5950000000000002</c:v>
                </c:pt>
                <c:pt idx="719">
                  <c:v>3.6</c:v>
                </c:pt>
                <c:pt idx="720">
                  <c:v>3.605</c:v>
                </c:pt>
                <c:pt idx="721">
                  <c:v>3.61</c:v>
                </c:pt>
                <c:pt idx="722">
                  <c:v>3.6150000000000002</c:v>
                </c:pt>
                <c:pt idx="723">
                  <c:v>3.62</c:v>
                </c:pt>
                <c:pt idx="724">
                  <c:v>3.625</c:v>
                </c:pt>
                <c:pt idx="725">
                  <c:v>3.63</c:v>
                </c:pt>
                <c:pt idx="726">
                  <c:v>3.6349999999999998</c:v>
                </c:pt>
                <c:pt idx="727">
                  <c:v>3.64</c:v>
                </c:pt>
                <c:pt idx="728">
                  <c:v>3.645</c:v>
                </c:pt>
                <c:pt idx="729">
                  <c:v>3.65</c:v>
                </c:pt>
                <c:pt idx="730">
                  <c:v>3.6549999999999998</c:v>
                </c:pt>
                <c:pt idx="731">
                  <c:v>3.66</c:v>
                </c:pt>
                <c:pt idx="732">
                  <c:v>3.665</c:v>
                </c:pt>
                <c:pt idx="733">
                  <c:v>3.67</c:v>
                </c:pt>
                <c:pt idx="734">
                  <c:v>3.6749999999999998</c:v>
                </c:pt>
                <c:pt idx="735">
                  <c:v>3.68</c:v>
                </c:pt>
                <c:pt idx="736">
                  <c:v>3.6850000000000001</c:v>
                </c:pt>
                <c:pt idx="737">
                  <c:v>3.69</c:v>
                </c:pt>
                <c:pt idx="738">
                  <c:v>3.6949999999999998</c:v>
                </c:pt>
                <c:pt idx="739">
                  <c:v>3.7</c:v>
                </c:pt>
                <c:pt idx="740">
                  <c:v>3.7050000000000001</c:v>
                </c:pt>
                <c:pt idx="741">
                  <c:v>3.71</c:v>
                </c:pt>
                <c:pt idx="742">
                  <c:v>3.7149999999999999</c:v>
                </c:pt>
                <c:pt idx="743">
                  <c:v>3.72</c:v>
                </c:pt>
                <c:pt idx="744">
                  <c:v>3.7250000000000001</c:v>
                </c:pt>
                <c:pt idx="745">
                  <c:v>3.73</c:v>
                </c:pt>
                <c:pt idx="746">
                  <c:v>3.7349999999999999</c:v>
                </c:pt>
                <c:pt idx="747">
                  <c:v>3.74</c:v>
                </c:pt>
                <c:pt idx="748">
                  <c:v>3.7450000000000001</c:v>
                </c:pt>
                <c:pt idx="749">
                  <c:v>3.75</c:v>
                </c:pt>
                <c:pt idx="750">
                  <c:v>3.7549999999999999</c:v>
                </c:pt>
                <c:pt idx="751">
                  <c:v>3.76</c:v>
                </c:pt>
                <c:pt idx="752">
                  <c:v>3.7650000000000001</c:v>
                </c:pt>
                <c:pt idx="753">
                  <c:v>3.77</c:v>
                </c:pt>
                <c:pt idx="754">
                  <c:v>3.7749999999999999</c:v>
                </c:pt>
                <c:pt idx="755">
                  <c:v>3.78</c:v>
                </c:pt>
                <c:pt idx="756">
                  <c:v>3.7850000000000001</c:v>
                </c:pt>
                <c:pt idx="757">
                  <c:v>3.79</c:v>
                </c:pt>
                <c:pt idx="758">
                  <c:v>3.7949999999999999</c:v>
                </c:pt>
                <c:pt idx="759">
                  <c:v>3.8</c:v>
                </c:pt>
                <c:pt idx="760">
                  <c:v>3.8050000000000002</c:v>
                </c:pt>
                <c:pt idx="761">
                  <c:v>3.81</c:v>
                </c:pt>
                <c:pt idx="762">
                  <c:v>3.8149999999999999</c:v>
                </c:pt>
                <c:pt idx="763">
                  <c:v>3.82</c:v>
                </c:pt>
                <c:pt idx="764">
                  <c:v>3.8250000000000002</c:v>
                </c:pt>
                <c:pt idx="765">
                  <c:v>3.83</c:v>
                </c:pt>
                <c:pt idx="766">
                  <c:v>3.835</c:v>
                </c:pt>
                <c:pt idx="767">
                  <c:v>3.84</c:v>
                </c:pt>
                <c:pt idx="768">
                  <c:v>3.8450000000000002</c:v>
                </c:pt>
                <c:pt idx="769">
                  <c:v>3.85</c:v>
                </c:pt>
                <c:pt idx="770">
                  <c:v>3.855</c:v>
                </c:pt>
                <c:pt idx="771">
                  <c:v>3.86</c:v>
                </c:pt>
                <c:pt idx="772">
                  <c:v>3.8650000000000002</c:v>
                </c:pt>
                <c:pt idx="773">
                  <c:v>3.87</c:v>
                </c:pt>
                <c:pt idx="774">
                  <c:v>3.875</c:v>
                </c:pt>
                <c:pt idx="775">
                  <c:v>3.88</c:v>
                </c:pt>
                <c:pt idx="776">
                  <c:v>3.8849999999999998</c:v>
                </c:pt>
                <c:pt idx="777">
                  <c:v>3.89</c:v>
                </c:pt>
                <c:pt idx="778">
                  <c:v>3.895</c:v>
                </c:pt>
                <c:pt idx="779">
                  <c:v>3.9</c:v>
                </c:pt>
                <c:pt idx="780">
                  <c:v>3.9049999999999998</c:v>
                </c:pt>
                <c:pt idx="781">
                  <c:v>3.91</c:v>
                </c:pt>
                <c:pt idx="782">
                  <c:v>3.915</c:v>
                </c:pt>
                <c:pt idx="783">
                  <c:v>3.92</c:v>
                </c:pt>
                <c:pt idx="784">
                  <c:v>3.9249999999999998</c:v>
                </c:pt>
                <c:pt idx="785">
                  <c:v>3.93</c:v>
                </c:pt>
                <c:pt idx="786">
                  <c:v>3.9350000000000001</c:v>
                </c:pt>
                <c:pt idx="787">
                  <c:v>3.94</c:v>
                </c:pt>
                <c:pt idx="788">
                  <c:v>3.9449999999999998</c:v>
                </c:pt>
                <c:pt idx="789">
                  <c:v>3.95</c:v>
                </c:pt>
                <c:pt idx="790">
                  <c:v>3.9550000000000001</c:v>
                </c:pt>
                <c:pt idx="791">
                  <c:v>3.96</c:v>
                </c:pt>
                <c:pt idx="792">
                  <c:v>3.9649999999999999</c:v>
                </c:pt>
                <c:pt idx="793">
                  <c:v>3.97</c:v>
                </c:pt>
                <c:pt idx="794">
                  <c:v>3.9750000000000001</c:v>
                </c:pt>
                <c:pt idx="795">
                  <c:v>3.98</c:v>
                </c:pt>
                <c:pt idx="796">
                  <c:v>3.9849999999999999</c:v>
                </c:pt>
                <c:pt idx="797">
                  <c:v>3.99</c:v>
                </c:pt>
                <c:pt idx="798">
                  <c:v>3.9950000000000001</c:v>
                </c:pt>
                <c:pt idx="799">
                  <c:v>4</c:v>
                </c:pt>
                <c:pt idx="800">
                  <c:v>4.0049999999999999</c:v>
                </c:pt>
                <c:pt idx="801">
                  <c:v>4.01</c:v>
                </c:pt>
                <c:pt idx="802">
                  <c:v>4.0149999999999997</c:v>
                </c:pt>
                <c:pt idx="803">
                  <c:v>4.0199999999999996</c:v>
                </c:pt>
                <c:pt idx="804">
                  <c:v>4.0250000000000004</c:v>
                </c:pt>
                <c:pt idx="805">
                  <c:v>4.03</c:v>
                </c:pt>
                <c:pt idx="806">
                  <c:v>4.0350000000000001</c:v>
                </c:pt>
                <c:pt idx="807">
                  <c:v>4.04</c:v>
                </c:pt>
                <c:pt idx="808">
                  <c:v>4.0449999999999999</c:v>
                </c:pt>
                <c:pt idx="809">
                  <c:v>4.05</c:v>
                </c:pt>
                <c:pt idx="810">
                  <c:v>4.0549999999999997</c:v>
                </c:pt>
                <c:pt idx="811">
                  <c:v>4.0599999999999996</c:v>
                </c:pt>
                <c:pt idx="812">
                  <c:v>4.0650000000000004</c:v>
                </c:pt>
                <c:pt idx="813">
                  <c:v>4.07</c:v>
                </c:pt>
                <c:pt idx="814">
                  <c:v>4.0750000000000002</c:v>
                </c:pt>
                <c:pt idx="815">
                  <c:v>4.08</c:v>
                </c:pt>
                <c:pt idx="816">
                  <c:v>4.085</c:v>
                </c:pt>
                <c:pt idx="817">
                  <c:v>4.09</c:v>
                </c:pt>
                <c:pt idx="818">
                  <c:v>4.0949999999999998</c:v>
                </c:pt>
                <c:pt idx="819">
                  <c:v>4.0999999999999996</c:v>
                </c:pt>
                <c:pt idx="820">
                  <c:v>4.1050000000000004</c:v>
                </c:pt>
                <c:pt idx="821">
                  <c:v>4.1100000000000003</c:v>
                </c:pt>
                <c:pt idx="822">
                  <c:v>4.1150000000000002</c:v>
                </c:pt>
                <c:pt idx="823">
                  <c:v>4.12</c:v>
                </c:pt>
                <c:pt idx="824">
                  <c:v>4.125</c:v>
                </c:pt>
                <c:pt idx="825">
                  <c:v>4.13</c:v>
                </c:pt>
                <c:pt idx="826">
                  <c:v>4.1349999999999998</c:v>
                </c:pt>
                <c:pt idx="827">
                  <c:v>4.1399999999999997</c:v>
                </c:pt>
                <c:pt idx="828">
                  <c:v>4.1449999999999996</c:v>
                </c:pt>
                <c:pt idx="829">
                  <c:v>4.1500000000000004</c:v>
                </c:pt>
                <c:pt idx="830">
                  <c:v>4.1550000000000002</c:v>
                </c:pt>
                <c:pt idx="831">
                  <c:v>4.16</c:v>
                </c:pt>
                <c:pt idx="832">
                  <c:v>4.165</c:v>
                </c:pt>
                <c:pt idx="833">
                  <c:v>4.17</c:v>
                </c:pt>
                <c:pt idx="834">
                  <c:v>4.1749999999999998</c:v>
                </c:pt>
                <c:pt idx="835">
                  <c:v>4.18</c:v>
                </c:pt>
                <c:pt idx="836">
                  <c:v>4.1849999999999996</c:v>
                </c:pt>
                <c:pt idx="837">
                  <c:v>4.1900000000000004</c:v>
                </c:pt>
                <c:pt idx="838">
                  <c:v>4.1950000000000003</c:v>
                </c:pt>
                <c:pt idx="839">
                  <c:v>4.2</c:v>
                </c:pt>
                <c:pt idx="840">
                  <c:v>4.2050000000000001</c:v>
                </c:pt>
                <c:pt idx="841">
                  <c:v>4.21</c:v>
                </c:pt>
                <c:pt idx="842">
                  <c:v>4.2149999999999999</c:v>
                </c:pt>
                <c:pt idx="843">
                  <c:v>4.22</c:v>
                </c:pt>
                <c:pt idx="844">
                  <c:v>4.2249999999999996</c:v>
                </c:pt>
                <c:pt idx="845">
                  <c:v>4.2300000000000004</c:v>
                </c:pt>
                <c:pt idx="846">
                  <c:v>4.2350000000000003</c:v>
                </c:pt>
                <c:pt idx="847">
                  <c:v>4.24</c:v>
                </c:pt>
                <c:pt idx="848">
                  <c:v>4.2450000000000001</c:v>
                </c:pt>
                <c:pt idx="849">
                  <c:v>4.25</c:v>
                </c:pt>
                <c:pt idx="850">
                  <c:v>4.2549999999999999</c:v>
                </c:pt>
                <c:pt idx="851">
                  <c:v>4.26</c:v>
                </c:pt>
                <c:pt idx="852">
                  <c:v>4.2649999999999997</c:v>
                </c:pt>
                <c:pt idx="853">
                  <c:v>4.2699999999999996</c:v>
                </c:pt>
                <c:pt idx="854">
                  <c:v>4.2750000000000004</c:v>
                </c:pt>
                <c:pt idx="855">
                  <c:v>4.28</c:v>
                </c:pt>
                <c:pt idx="856">
                  <c:v>4.2850000000000001</c:v>
                </c:pt>
                <c:pt idx="857">
                  <c:v>4.29</c:v>
                </c:pt>
                <c:pt idx="858">
                  <c:v>4.2949999999999999</c:v>
                </c:pt>
                <c:pt idx="859">
                  <c:v>4.3</c:v>
                </c:pt>
                <c:pt idx="860">
                  <c:v>4.3049999999999997</c:v>
                </c:pt>
                <c:pt idx="861">
                  <c:v>4.3099999999999996</c:v>
                </c:pt>
                <c:pt idx="862">
                  <c:v>4.3150000000000004</c:v>
                </c:pt>
                <c:pt idx="863">
                  <c:v>4.32</c:v>
                </c:pt>
                <c:pt idx="864">
                  <c:v>4.3250000000000002</c:v>
                </c:pt>
                <c:pt idx="865">
                  <c:v>4.33</c:v>
                </c:pt>
                <c:pt idx="866">
                  <c:v>4.335</c:v>
                </c:pt>
                <c:pt idx="867">
                  <c:v>4.34</c:v>
                </c:pt>
                <c:pt idx="868">
                  <c:v>4.3449999999999998</c:v>
                </c:pt>
                <c:pt idx="869">
                  <c:v>4.3499999999999996</c:v>
                </c:pt>
                <c:pt idx="870">
                  <c:v>4.3550000000000004</c:v>
                </c:pt>
                <c:pt idx="871">
                  <c:v>4.3600000000000003</c:v>
                </c:pt>
                <c:pt idx="872">
                  <c:v>4.3650000000000002</c:v>
                </c:pt>
                <c:pt idx="873">
                  <c:v>4.37</c:v>
                </c:pt>
                <c:pt idx="874">
                  <c:v>4.375</c:v>
                </c:pt>
                <c:pt idx="875">
                  <c:v>4.38</c:v>
                </c:pt>
                <c:pt idx="876">
                  <c:v>4.3849999999999998</c:v>
                </c:pt>
                <c:pt idx="877">
                  <c:v>4.3899999999999997</c:v>
                </c:pt>
                <c:pt idx="878">
                  <c:v>4.3949999999999996</c:v>
                </c:pt>
                <c:pt idx="879">
                  <c:v>4.4000000000000004</c:v>
                </c:pt>
                <c:pt idx="880">
                  <c:v>4.4050000000000002</c:v>
                </c:pt>
                <c:pt idx="881">
                  <c:v>4.41</c:v>
                </c:pt>
                <c:pt idx="882">
                  <c:v>4.415</c:v>
                </c:pt>
                <c:pt idx="883">
                  <c:v>4.42</c:v>
                </c:pt>
                <c:pt idx="884">
                  <c:v>4.4249999999999998</c:v>
                </c:pt>
                <c:pt idx="885">
                  <c:v>4.43</c:v>
                </c:pt>
                <c:pt idx="886">
                  <c:v>4.4349999999999996</c:v>
                </c:pt>
                <c:pt idx="887">
                  <c:v>4.4400000000000004</c:v>
                </c:pt>
                <c:pt idx="888">
                  <c:v>4.4450000000000003</c:v>
                </c:pt>
                <c:pt idx="889">
                  <c:v>4.45</c:v>
                </c:pt>
                <c:pt idx="890">
                  <c:v>4.4550000000000001</c:v>
                </c:pt>
                <c:pt idx="891">
                  <c:v>4.46</c:v>
                </c:pt>
                <c:pt idx="892">
                  <c:v>4.4649999999999999</c:v>
                </c:pt>
                <c:pt idx="893">
                  <c:v>4.47</c:v>
                </c:pt>
                <c:pt idx="894">
                  <c:v>4.4749999999999996</c:v>
                </c:pt>
                <c:pt idx="895">
                  <c:v>4.4800000000000004</c:v>
                </c:pt>
                <c:pt idx="896">
                  <c:v>4.4850000000000003</c:v>
                </c:pt>
                <c:pt idx="897">
                  <c:v>4.49</c:v>
                </c:pt>
                <c:pt idx="898">
                  <c:v>4.4950000000000001</c:v>
                </c:pt>
                <c:pt idx="899">
                  <c:v>4.5</c:v>
                </c:pt>
                <c:pt idx="900">
                  <c:v>4.5049999999999999</c:v>
                </c:pt>
                <c:pt idx="901">
                  <c:v>4.51</c:v>
                </c:pt>
                <c:pt idx="902">
                  <c:v>4.5149999999999997</c:v>
                </c:pt>
                <c:pt idx="903">
                  <c:v>4.5199999999999996</c:v>
                </c:pt>
                <c:pt idx="904">
                  <c:v>4.5250000000000004</c:v>
                </c:pt>
                <c:pt idx="905">
                  <c:v>4.53</c:v>
                </c:pt>
                <c:pt idx="906">
                  <c:v>4.5350000000000001</c:v>
                </c:pt>
                <c:pt idx="907">
                  <c:v>4.54</c:v>
                </c:pt>
                <c:pt idx="908">
                  <c:v>4.5449999999999999</c:v>
                </c:pt>
                <c:pt idx="909">
                  <c:v>4.55</c:v>
                </c:pt>
                <c:pt idx="910">
                  <c:v>4.5549999999999997</c:v>
                </c:pt>
                <c:pt idx="911">
                  <c:v>4.5599999999999996</c:v>
                </c:pt>
                <c:pt idx="912">
                  <c:v>4.5650000000000004</c:v>
                </c:pt>
                <c:pt idx="913">
                  <c:v>4.57</c:v>
                </c:pt>
                <c:pt idx="914">
                  <c:v>4.5750000000000002</c:v>
                </c:pt>
                <c:pt idx="915">
                  <c:v>4.58</c:v>
                </c:pt>
                <c:pt idx="916">
                  <c:v>4.585</c:v>
                </c:pt>
                <c:pt idx="917">
                  <c:v>4.59</c:v>
                </c:pt>
                <c:pt idx="918">
                  <c:v>4.5949999999999998</c:v>
                </c:pt>
                <c:pt idx="919">
                  <c:v>4.5999999999999996</c:v>
                </c:pt>
                <c:pt idx="920">
                  <c:v>4.6050000000000004</c:v>
                </c:pt>
                <c:pt idx="921">
                  <c:v>4.6100000000000003</c:v>
                </c:pt>
                <c:pt idx="922">
                  <c:v>4.6150000000000002</c:v>
                </c:pt>
                <c:pt idx="923">
                  <c:v>4.62</c:v>
                </c:pt>
                <c:pt idx="924">
                  <c:v>4.625</c:v>
                </c:pt>
                <c:pt idx="925">
                  <c:v>4.63</c:v>
                </c:pt>
                <c:pt idx="926">
                  <c:v>4.6349999999999998</c:v>
                </c:pt>
                <c:pt idx="927">
                  <c:v>4.6399999999999997</c:v>
                </c:pt>
                <c:pt idx="928">
                  <c:v>4.6449999999999996</c:v>
                </c:pt>
                <c:pt idx="929">
                  <c:v>4.6500000000000004</c:v>
                </c:pt>
                <c:pt idx="930">
                  <c:v>4.6550000000000002</c:v>
                </c:pt>
                <c:pt idx="931">
                  <c:v>4.66</c:v>
                </c:pt>
                <c:pt idx="932">
                  <c:v>4.665</c:v>
                </c:pt>
                <c:pt idx="933">
                  <c:v>4.67</c:v>
                </c:pt>
                <c:pt idx="934">
                  <c:v>4.6749999999999998</c:v>
                </c:pt>
                <c:pt idx="935">
                  <c:v>4.68</c:v>
                </c:pt>
                <c:pt idx="936">
                  <c:v>4.6849999999999996</c:v>
                </c:pt>
                <c:pt idx="937">
                  <c:v>4.6900000000000004</c:v>
                </c:pt>
                <c:pt idx="938">
                  <c:v>4.6950000000000003</c:v>
                </c:pt>
                <c:pt idx="939">
                  <c:v>4.7</c:v>
                </c:pt>
                <c:pt idx="940">
                  <c:v>4.7050000000000001</c:v>
                </c:pt>
                <c:pt idx="941">
                  <c:v>4.71</c:v>
                </c:pt>
                <c:pt idx="942">
                  <c:v>4.7149999999999999</c:v>
                </c:pt>
                <c:pt idx="943">
                  <c:v>4.72</c:v>
                </c:pt>
                <c:pt idx="944">
                  <c:v>4.7249999999999996</c:v>
                </c:pt>
                <c:pt idx="945">
                  <c:v>4.7300000000000004</c:v>
                </c:pt>
                <c:pt idx="946">
                  <c:v>4.7350000000000003</c:v>
                </c:pt>
                <c:pt idx="947">
                  <c:v>4.74</c:v>
                </c:pt>
                <c:pt idx="948">
                  <c:v>4.7450000000000001</c:v>
                </c:pt>
                <c:pt idx="949">
                  <c:v>4.75</c:v>
                </c:pt>
                <c:pt idx="950">
                  <c:v>4.7549999999999999</c:v>
                </c:pt>
                <c:pt idx="951">
                  <c:v>4.76</c:v>
                </c:pt>
                <c:pt idx="952">
                  <c:v>4.7649999999999997</c:v>
                </c:pt>
                <c:pt idx="953">
                  <c:v>4.7699999999999996</c:v>
                </c:pt>
                <c:pt idx="954">
                  <c:v>4.7750000000000004</c:v>
                </c:pt>
                <c:pt idx="955">
                  <c:v>4.78</c:v>
                </c:pt>
                <c:pt idx="956">
                  <c:v>4.7850000000000001</c:v>
                </c:pt>
                <c:pt idx="957">
                  <c:v>4.79</c:v>
                </c:pt>
                <c:pt idx="958">
                  <c:v>4.7949999999999999</c:v>
                </c:pt>
                <c:pt idx="959">
                  <c:v>4.8</c:v>
                </c:pt>
                <c:pt idx="960">
                  <c:v>4.8049999999999997</c:v>
                </c:pt>
                <c:pt idx="961">
                  <c:v>4.8099999999999996</c:v>
                </c:pt>
                <c:pt idx="962">
                  <c:v>4.8150000000000004</c:v>
                </c:pt>
                <c:pt idx="963">
                  <c:v>4.82</c:v>
                </c:pt>
                <c:pt idx="964">
                  <c:v>4.8250000000000002</c:v>
                </c:pt>
                <c:pt idx="965">
                  <c:v>4.83</c:v>
                </c:pt>
                <c:pt idx="966">
                  <c:v>4.835</c:v>
                </c:pt>
                <c:pt idx="967">
                  <c:v>4.84</c:v>
                </c:pt>
                <c:pt idx="968">
                  <c:v>4.8449999999999998</c:v>
                </c:pt>
                <c:pt idx="969">
                  <c:v>4.8499999999999996</c:v>
                </c:pt>
                <c:pt idx="970">
                  <c:v>4.8550000000000004</c:v>
                </c:pt>
                <c:pt idx="971">
                  <c:v>4.8600000000000003</c:v>
                </c:pt>
                <c:pt idx="972">
                  <c:v>4.8650000000000002</c:v>
                </c:pt>
                <c:pt idx="973">
                  <c:v>4.87</c:v>
                </c:pt>
                <c:pt idx="974">
                  <c:v>4.875</c:v>
                </c:pt>
                <c:pt idx="975">
                  <c:v>4.88</c:v>
                </c:pt>
                <c:pt idx="976">
                  <c:v>4.8849999999999998</c:v>
                </c:pt>
                <c:pt idx="977">
                  <c:v>4.8899999999999997</c:v>
                </c:pt>
                <c:pt idx="978">
                  <c:v>4.8949999999999996</c:v>
                </c:pt>
                <c:pt idx="979">
                  <c:v>4.9000000000000004</c:v>
                </c:pt>
                <c:pt idx="980">
                  <c:v>4.9050000000000002</c:v>
                </c:pt>
                <c:pt idx="981">
                  <c:v>4.91</c:v>
                </c:pt>
                <c:pt idx="982">
                  <c:v>4.915</c:v>
                </c:pt>
                <c:pt idx="983">
                  <c:v>4.92</c:v>
                </c:pt>
                <c:pt idx="984">
                  <c:v>4.9249999999999998</c:v>
                </c:pt>
                <c:pt idx="985">
                  <c:v>4.93</c:v>
                </c:pt>
                <c:pt idx="986">
                  <c:v>4.9349999999999996</c:v>
                </c:pt>
                <c:pt idx="987">
                  <c:v>4.9400000000000004</c:v>
                </c:pt>
                <c:pt idx="988">
                  <c:v>4.9450000000000003</c:v>
                </c:pt>
                <c:pt idx="989">
                  <c:v>4.95</c:v>
                </c:pt>
                <c:pt idx="990">
                  <c:v>4.9550000000000001</c:v>
                </c:pt>
                <c:pt idx="991">
                  <c:v>4.96</c:v>
                </c:pt>
                <c:pt idx="992">
                  <c:v>4.9649999999999999</c:v>
                </c:pt>
                <c:pt idx="993">
                  <c:v>4.97</c:v>
                </c:pt>
                <c:pt idx="994">
                  <c:v>4.9749999999999996</c:v>
                </c:pt>
                <c:pt idx="995">
                  <c:v>4.9800000000000004</c:v>
                </c:pt>
                <c:pt idx="996">
                  <c:v>4.9850000000000003</c:v>
                </c:pt>
                <c:pt idx="997">
                  <c:v>4.99</c:v>
                </c:pt>
                <c:pt idx="998">
                  <c:v>4.9950000000000001</c:v>
                </c:pt>
                <c:pt idx="999">
                  <c:v>5</c:v>
                </c:pt>
                <c:pt idx="1000">
                  <c:v>5.0049999999999999</c:v>
                </c:pt>
                <c:pt idx="1001">
                  <c:v>5.01</c:v>
                </c:pt>
                <c:pt idx="1002">
                  <c:v>5.0149999999999997</c:v>
                </c:pt>
                <c:pt idx="1003">
                  <c:v>5.0199999999999996</c:v>
                </c:pt>
                <c:pt idx="1004">
                  <c:v>5.0250000000000004</c:v>
                </c:pt>
                <c:pt idx="1005">
                  <c:v>5.03</c:v>
                </c:pt>
                <c:pt idx="1006">
                  <c:v>5.0350000000000001</c:v>
                </c:pt>
                <c:pt idx="1007">
                  <c:v>5.04</c:v>
                </c:pt>
                <c:pt idx="1008">
                  <c:v>5.0449999999999999</c:v>
                </c:pt>
                <c:pt idx="1009">
                  <c:v>5.05</c:v>
                </c:pt>
                <c:pt idx="1010">
                  <c:v>5.0549999999999997</c:v>
                </c:pt>
                <c:pt idx="1011">
                  <c:v>5.0599999999999996</c:v>
                </c:pt>
                <c:pt idx="1012">
                  <c:v>5.0650000000000004</c:v>
                </c:pt>
                <c:pt idx="1013">
                  <c:v>5.07</c:v>
                </c:pt>
                <c:pt idx="1014">
                  <c:v>5.0750000000000002</c:v>
                </c:pt>
                <c:pt idx="1015">
                  <c:v>5.08</c:v>
                </c:pt>
                <c:pt idx="1016">
                  <c:v>5.085</c:v>
                </c:pt>
                <c:pt idx="1017">
                  <c:v>5.09</c:v>
                </c:pt>
                <c:pt idx="1018">
                  <c:v>5.0949999999999998</c:v>
                </c:pt>
                <c:pt idx="1019">
                  <c:v>5.0999999999999996</c:v>
                </c:pt>
                <c:pt idx="1020">
                  <c:v>5.1050000000000004</c:v>
                </c:pt>
                <c:pt idx="1021">
                  <c:v>5.1100000000000003</c:v>
                </c:pt>
                <c:pt idx="1022">
                  <c:v>5.1150000000000002</c:v>
                </c:pt>
                <c:pt idx="1023">
                  <c:v>5.12</c:v>
                </c:pt>
                <c:pt idx="1024">
                  <c:v>5.125</c:v>
                </c:pt>
                <c:pt idx="1025">
                  <c:v>5.13</c:v>
                </c:pt>
                <c:pt idx="1026">
                  <c:v>5.1349999999999998</c:v>
                </c:pt>
                <c:pt idx="1027">
                  <c:v>5.14</c:v>
                </c:pt>
                <c:pt idx="1028">
                  <c:v>5.1449999999999996</c:v>
                </c:pt>
                <c:pt idx="1029">
                  <c:v>5.15</c:v>
                </c:pt>
                <c:pt idx="1030">
                  <c:v>5.1550000000000002</c:v>
                </c:pt>
                <c:pt idx="1031">
                  <c:v>5.16</c:v>
                </c:pt>
                <c:pt idx="1032">
                  <c:v>5.165</c:v>
                </c:pt>
                <c:pt idx="1033">
                  <c:v>5.17</c:v>
                </c:pt>
                <c:pt idx="1034">
                  <c:v>5.1749999999999998</c:v>
                </c:pt>
                <c:pt idx="1035">
                  <c:v>5.18</c:v>
                </c:pt>
                <c:pt idx="1036">
                  <c:v>5.1849999999999996</c:v>
                </c:pt>
                <c:pt idx="1037">
                  <c:v>5.19</c:v>
                </c:pt>
                <c:pt idx="1038">
                  <c:v>5.1950000000000003</c:v>
                </c:pt>
                <c:pt idx="1039">
                  <c:v>5.2</c:v>
                </c:pt>
                <c:pt idx="1040">
                  <c:v>5.2050000000000001</c:v>
                </c:pt>
                <c:pt idx="1041">
                  <c:v>5.21</c:v>
                </c:pt>
                <c:pt idx="1042">
                  <c:v>5.2149999999999999</c:v>
                </c:pt>
                <c:pt idx="1043">
                  <c:v>5.22</c:v>
                </c:pt>
                <c:pt idx="1044">
                  <c:v>5.2249999999999996</c:v>
                </c:pt>
                <c:pt idx="1045">
                  <c:v>5.23</c:v>
                </c:pt>
                <c:pt idx="1046">
                  <c:v>5.2350000000000003</c:v>
                </c:pt>
                <c:pt idx="1047">
                  <c:v>5.24</c:v>
                </c:pt>
                <c:pt idx="1048">
                  <c:v>5.2450000000000001</c:v>
                </c:pt>
                <c:pt idx="1049">
                  <c:v>5.25</c:v>
                </c:pt>
                <c:pt idx="1050">
                  <c:v>5.2549999999999999</c:v>
                </c:pt>
                <c:pt idx="1051">
                  <c:v>5.26</c:v>
                </c:pt>
                <c:pt idx="1052">
                  <c:v>5.2649999999999997</c:v>
                </c:pt>
                <c:pt idx="1053">
                  <c:v>5.27</c:v>
                </c:pt>
                <c:pt idx="1054">
                  <c:v>5.2750000000000004</c:v>
                </c:pt>
                <c:pt idx="1055">
                  <c:v>5.28</c:v>
                </c:pt>
                <c:pt idx="1056">
                  <c:v>5.2850000000000001</c:v>
                </c:pt>
                <c:pt idx="1057">
                  <c:v>5.29</c:v>
                </c:pt>
                <c:pt idx="1058">
                  <c:v>5.2949999999999999</c:v>
                </c:pt>
                <c:pt idx="1059">
                  <c:v>5.3</c:v>
                </c:pt>
                <c:pt idx="1060">
                  <c:v>5.3049999999999997</c:v>
                </c:pt>
                <c:pt idx="1061">
                  <c:v>5.31</c:v>
                </c:pt>
                <c:pt idx="1062">
                  <c:v>5.3150000000000004</c:v>
                </c:pt>
                <c:pt idx="1063">
                  <c:v>5.32</c:v>
                </c:pt>
                <c:pt idx="1064">
                  <c:v>5.3250000000000002</c:v>
                </c:pt>
                <c:pt idx="1065">
                  <c:v>5.33</c:v>
                </c:pt>
                <c:pt idx="1066">
                  <c:v>5.335</c:v>
                </c:pt>
                <c:pt idx="1067">
                  <c:v>5.34</c:v>
                </c:pt>
                <c:pt idx="1068">
                  <c:v>5.3449999999999998</c:v>
                </c:pt>
                <c:pt idx="1069">
                  <c:v>5.35</c:v>
                </c:pt>
                <c:pt idx="1070">
                  <c:v>5.3550000000000004</c:v>
                </c:pt>
                <c:pt idx="1071">
                  <c:v>5.36</c:v>
                </c:pt>
                <c:pt idx="1072">
                  <c:v>5.3650000000000002</c:v>
                </c:pt>
                <c:pt idx="1073">
                  <c:v>5.37</c:v>
                </c:pt>
                <c:pt idx="1074">
                  <c:v>5.375</c:v>
                </c:pt>
                <c:pt idx="1075">
                  <c:v>5.38</c:v>
                </c:pt>
                <c:pt idx="1076">
                  <c:v>5.3849999999999998</c:v>
                </c:pt>
                <c:pt idx="1077">
                  <c:v>5.39</c:v>
                </c:pt>
                <c:pt idx="1078">
                  <c:v>5.3949999999999996</c:v>
                </c:pt>
                <c:pt idx="1079">
                  <c:v>5.4</c:v>
                </c:pt>
                <c:pt idx="1080">
                  <c:v>5.4050000000000002</c:v>
                </c:pt>
                <c:pt idx="1081">
                  <c:v>5.41</c:v>
                </c:pt>
                <c:pt idx="1082">
                  <c:v>5.415</c:v>
                </c:pt>
                <c:pt idx="1083">
                  <c:v>5.42</c:v>
                </c:pt>
                <c:pt idx="1084">
                  <c:v>5.4249999999999998</c:v>
                </c:pt>
                <c:pt idx="1085">
                  <c:v>5.43</c:v>
                </c:pt>
                <c:pt idx="1086">
                  <c:v>5.4349999999999996</c:v>
                </c:pt>
                <c:pt idx="1087">
                  <c:v>5.44</c:v>
                </c:pt>
                <c:pt idx="1088">
                  <c:v>5.4450000000000003</c:v>
                </c:pt>
                <c:pt idx="1089">
                  <c:v>5.45</c:v>
                </c:pt>
                <c:pt idx="1090">
                  <c:v>5.4550000000000001</c:v>
                </c:pt>
                <c:pt idx="1091">
                  <c:v>5.46</c:v>
                </c:pt>
                <c:pt idx="1092">
                  <c:v>5.4649999999999999</c:v>
                </c:pt>
                <c:pt idx="1093">
                  <c:v>5.47</c:v>
                </c:pt>
                <c:pt idx="1094">
                  <c:v>5.4749999999999996</c:v>
                </c:pt>
                <c:pt idx="1095">
                  <c:v>5.48</c:v>
                </c:pt>
                <c:pt idx="1096">
                  <c:v>5.4850000000000003</c:v>
                </c:pt>
                <c:pt idx="1097">
                  <c:v>5.49</c:v>
                </c:pt>
                <c:pt idx="1098">
                  <c:v>5.4950000000000001</c:v>
                </c:pt>
                <c:pt idx="1099">
                  <c:v>5.5</c:v>
                </c:pt>
                <c:pt idx="1100">
                  <c:v>5.5049999999999999</c:v>
                </c:pt>
                <c:pt idx="1101">
                  <c:v>5.51</c:v>
                </c:pt>
                <c:pt idx="1102">
                  <c:v>5.5149999999999997</c:v>
                </c:pt>
                <c:pt idx="1103">
                  <c:v>5.52</c:v>
                </c:pt>
                <c:pt idx="1104">
                  <c:v>5.5250000000000004</c:v>
                </c:pt>
                <c:pt idx="1105">
                  <c:v>5.53</c:v>
                </c:pt>
                <c:pt idx="1106">
                  <c:v>5.5350000000000001</c:v>
                </c:pt>
                <c:pt idx="1107">
                  <c:v>5.54</c:v>
                </c:pt>
                <c:pt idx="1108">
                  <c:v>5.5449999999999999</c:v>
                </c:pt>
                <c:pt idx="1109">
                  <c:v>5.55</c:v>
                </c:pt>
                <c:pt idx="1110">
                  <c:v>5.5549999999999997</c:v>
                </c:pt>
                <c:pt idx="1111">
                  <c:v>5.56</c:v>
                </c:pt>
                <c:pt idx="1112">
                  <c:v>5.5650000000000004</c:v>
                </c:pt>
                <c:pt idx="1113">
                  <c:v>5.57</c:v>
                </c:pt>
                <c:pt idx="1114">
                  <c:v>5.5750000000000002</c:v>
                </c:pt>
                <c:pt idx="1115">
                  <c:v>5.58</c:v>
                </c:pt>
                <c:pt idx="1116">
                  <c:v>5.585</c:v>
                </c:pt>
                <c:pt idx="1117">
                  <c:v>5.59</c:v>
                </c:pt>
                <c:pt idx="1118">
                  <c:v>5.5949999999999998</c:v>
                </c:pt>
                <c:pt idx="1119">
                  <c:v>5.6</c:v>
                </c:pt>
                <c:pt idx="1120">
                  <c:v>5.6050000000000004</c:v>
                </c:pt>
                <c:pt idx="1121">
                  <c:v>5.61</c:v>
                </c:pt>
                <c:pt idx="1122">
                  <c:v>5.6150000000000002</c:v>
                </c:pt>
                <c:pt idx="1123">
                  <c:v>5.62</c:v>
                </c:pt>
                <c:pt idx="1124">
                  <c:v>5.625</c:v>
                </c:pt>
                <c:pt idx="1125">
                  <c:v>5.63</c:v>
                </c:pt>
                <c:pt idx="1126">
                  <c:v>5.6349999999999998</c:v>
                </c:pt>
                <c:pt idx="1127">
                  <c:v>5.64</c:v>
                </c:pt>
                <c:pt idx="1128">
                  <c:v>5.6449999999999996</c:v>
                </c:pt>
                <c:pt idx="1129">
                  <c:v>5.65</c:v>
                </c:pt>
                <c:pt idx="1130">
                  <c:v>5.6550000000000002</c:v>
                </c:pt>
                <c:pt idx="1131">
                  <c:v>5.66</c:v>
                </c:pt>
                <c:pt idx="1132">
                  <c:v>5.665</c:v>
                </c:pt>
                <c:pt idx="1133">
                  <c:v>5.67</c:v>
                </c:pt>
                <c:pt idx="1134">
                  <c:v>5.6749999999999998</c:v>
                </c:pt>
                <c:pt idx="1135">
                  <c:v>5.68</c:v>
                </c:pt>
                <c:pt idx="1136">
                  <c:v>5.6849999999999996</c:v>
                </c:pt>
                <c:pt idx="1137">
                  <c:v>5.69</c:v>
                </c:pt>
                <c:pt idx="1138">
                  <c:v>5.6950000000000003</c:v>
                </c:pt>
                <c:pt idx="1139">
                  <c:v>5.7</c:v>
                </c:pt>
                <c:pt idx="1140">
                  <c:v>5.7050000000000001</c:v>
                </c:pt>
                <c:pt idx="1141">
                  <c:v>5.71</c:v>
                </c:pt>
                <c:pt idx="1142">
                  <c:v>5.7149999999999999</c:v>
                </c:pt>
                <c:pt idx="1143">
                  <c:v>5.72</c:v>
                </c:pt>
                <c:pt idx="1144">
                  <c:v>5.7249999999999996</c:v>
                </c:pt>
                <c:pt idx="1145">
                  <c:v>5.73</c:v>
                </c:pt>
                <c:pt idx="1146">
                  <c:v>5.7350000000000003</c:v>
                </c:pt>
                <c:pt idx="1147">
                  <c:v>5.74</c:v>
                </c:pt>
                <c:pt idx="1148">
                  <c:v>5.7450000000000001</c:v>
                </c:pt>
                <c:pt idx="1149">
                  <c:v>5.75</c:v>
                </c:pt>
                <c:pt idx="1150">
                  <c:v>5.7549999999999999</c:v>
                </c:pt>
                <c:pt idx="1151">
                  <c:v>5.76</c:v>
                </c:pt>
                <c:pt idx="1152">
                  <c:v>5.7649999999999997</c:v>
                </c:pt>
                <c:pt idx="1153">
                  <c:v>5.77</c:v>
                </c:pt>
                <c:pt idx="1154">
                  <c:v>5.7750000000000004</c:v>
                </c:pt>
                <c:pt idx="1155">
                  <c:v>5.78</c:v>
                </c:pt>
                <c:pt idx="1156">
                  <c:v>5.7850000000000001</c:v>
                </c:pt>
                <c:pt idx="1157">
                  <c:v>5.79</c:v>
                </c:pt>
                <c:pt idx="1158">
                  <c:v>5.7949999999999999</c:v>
                </c:pt>
                <c:pt idx="1159">
                  <c:v>5.8</c:v>
                </c:pt>
                <c:pt idx="1160">
                  <c:v>5.8049999999999997</c:v>
                </c:pt>
                <c:pt idx="1161">
                  <c:v>5.81</c:v>
                </c:pt>
                <c:pt idx="1162">
                  <c:v>5.8150000000000004</c:v>
                </c:pt>
                <c:pt idx="1163">
                  <c:v>5.82</c:v>
                </c:pt>
                <c:pt idx="1164">
                  <c:v>5.8250000000000002</c:v>
                </c:pt>
                <c:pt idx="1165">
                  <c:v>5.83</c:v>
                </c:pt>
                <c:pt idx="1166">
                  <c:v>5.835</c:v>
                </c:pt>
                <c:pt idx="1167">
                  <c:v>5.84</c:v>
                </c:pt>
                <c:pt idx="1168">
                  <c:v>5.8449999999999998</c:v>
                </c:pt>
                <c:pt idx="1169">
                  <c:v>5.85</c:v>
                </c:pt>
                <c:pt idx="1170">
                  <c:v>5.8550000000000004</c:v>
                </c:pt>
                <c:pt idx="1171">
                  <c:v>5.86</c:v>
                </c:pt>
                <c:pt idx="1172">
                  <c:v>5.8650000000000002</c:v>
                </c:pt>
                <c:pt idx="1173">
                  <c:v>5.87</c:v>
                </c:pt>
                <c:pt idx="1174">
                  <c:v>5.875</c:v>
                </c:pt>
                <c:pt idx="1175">
                  <c:v>5.88</c:v>
                </c:pt>
                <c:pt idx="1176">
                  <c:v>5.8849999999999998</c:v>
                </c:pt>
                <c:pt idx="1177">
                  <c:v>5.89</c:v>
                </c:pt>
                <c:pt idx="1178">
                  <c:v>5.8949999999999996</c:v>
                </c:pt>
                <c:pt idx="1179">
                  <c:v>5.9</c:v>
                </c:pt>
                <c:pt idx="1180">
                  <c:v>5.9050000000000002</c:v>
                </c:pt>
                <c:pt idx="1181">
                  <c:v>5.91</c:v>
                </c:pt>
                <c:pt idx="1182">
                  <c:v>5.915</c:v>
                </c:pt>
                <c:pt idx="1183">
                  <c:v>5.92</c:v>
                </c:pt>
                <c:pt idx="1184">
                  <c:v>5.9249999999999998</c:v>
                </c:pt>
                <c:pt idx="1185">
                  <c:v>5.93</c:v>
                </c:pt>
                <c:pt idx="1186">
                  <c:v>5.9349999999999996</c:v>
                </c:pt>
                <c:pt idx="1187">
                  <c:v>5.94</c:v>
                </c:pt>
                <c:pt idx="1188">
                  <c:v>5.9450000000000003</c:v>
                </c:pt>
                <c:pt idx="1189">
                  <c:v>5.95</c:v>
                </c:pt>
                <c:pt idx="1190">
                  <c:v>5.9550000000000001</c:v>
                </c:pt>
                <c:pt idx="1191">
                  <c:v>5.96</c:v>
                </c:pt>
                <c:pt idx="1192">
                  <c:v>5.9649999999999999</c:v>
                </c:pt>
                <c:pt idx="1193">
                  <c:v>5.97</c:v>
                </c:pt>
                <c:pt idx="1194">
                  <c:v>5.9749999999999996</c:v>
                </c:pt>
                <c:pt idx="1195">
                  <c:v>5.98</c:v>
                </c:pt>
                <c:pt idx="1196">
                  <c:v>5.9850000000000003</c:v>
                </c:pt>
                <c:pt idx="1197">
                  <c:v>5.99</c:v>
                </c:pt>
                <c:pt idx="1198">
                  <c:v>5.9950000000000001</c:v>
                </c:pt>
                <c:pt idx="1199">
                  <c:v>6</c:v>
                </c:pt>
                <c:pt idx="1200">
                  <c:v>6.0049999999999999</c:v>
                </c:pt>
                <c:pt idx="1201">
                  <c:v>6.01</c:v>
                </c:pt>
                <c:pt idx="1202">
                  <c:v>6.0149999999999997</c:v>
                </c:pt>
                <c:pt idx="1203">
                  <c:v>6.02</c:v>
                </c:pt>
                <c:pt idx="1204">
                  <c:v>6.0250000000000004</c:v>
                </c:pt>
                <c:pt idx="1205">
                  <c:v>6.03</c:v>
                </c:pt>
                <c:pt idx="1206">
                  <c:v>6.0350000000000001</c:v>
                </c:pt>
                <c:pt idx="1207">
                  <c:v>6.04</c:v>
                </c:pt>
                <c:pt idx="1208">
                  <c:v>6.0449999999999999</c:v>
                </c:pt>
                <c:pt idx="1209">
                  <c:v>6.05</c:v>
                </c:pt>
                <c:pt idx="1210">
                  <c:v>6.0549999999999997</c:v>
                </c:pt>
                <c:pt idx="1211">
                  <c:v>6.06</c:v>
                </c:pt>
                <c:pt idx="1212">
                  <c:v>6.0650000000000004</c:v>
                </c:pt>
                <c:pt idx="1213">
                  <c:v>6.07</c:v>
                </c:pt>
                <c:pt idx="1214">
                  <c:v>6.0750000000000002</c:v>
                </c:pt>
                <c:pt idx="1215">
                  <c:v>6.08</c:v>
                </c:pt>
                <c:pt idx="1216">
                  <c:v>6.085</c:v>
                </c:pt>
                <c:pt idx="1217">
                  <c:v>6.09</c:v>
                </c:pt>
                <c:pt idx="1218">
                  <c:v>6.0949999999999998</c:v>
                </c:pt>
                <c:pt idx="1219">
                  <c:v>6.1</c:v>
                </c:pt>
                <c:pt idx="1220">
                  <c:v>6.1050000000000004</c:v>
                </c:pt>
                <c:pt idx="1221">
                  <c:v>6.11</c:v>
                </c:pt>
                <c:pt idx="1222">
                  <c:v>6.1150000000000002</c:v>
                </c:pt>
                <c:pt idx="1223">
                  <c:v>6.12</c:v>
                </c:pt>
                <c:pt idx="1224">
                  <c:v>6.125</c:v>
                </c:pt>
                <c:pt idx="1225">
                  <c:v>6.13</c:v>
                </c:pt>
                <c:pt idx="1226">
                  <c:v>6.1349999999999998</c:v>
                </c:pt>
                <c:pt idx="1227">
                  <c:v>6.14</c:v>
                </c:pt>
                <c:pt idx="1228">
                  <c:v>6.1449999999999996</c:v>
                </c:pt>
                <c:pt idx="1229">
                  <c:v>6.15</c:v>
                </c:pt>
                <c:pt idx="1230">
                  <c:v>6.1550000000000002</c:v>
                </c:pt>
                <c:pt idx="1231">
                  <c:v>6.16</c:v>
                </c:pt>
                <c:pt idx="1232">
                  <c:v>6.165</c:v>
                </c:pt>
                <c:pt idx="1233">
                  <c:v>6.17</c:v>
                </c:pt>
                <c:pt idx="1234">
                  <c:v>6.1749999999999998</c:v>
                </c:pt>
                <c:pt idx="1235">
                  <c:v>6.18</c:v>
                </c:pt>
                <c:pt idx="1236">
                  <c:v>6.1849999999999996</c:v>
                </c:pt>
                <c:pt idx="1237">
                  <c:v>6.19</c:v>
                </c:pt>
                <c:pt idx="1238">
                  <c:v>6.1950000000000003</c:v>
                </c:pt>
                <c:pt idx="1239">
                  <c:v>6.2</c:v>
                </c:pt>
                <c:pt idx="1240">
                  <c:v>6.2050000000000001</c:v>
                </c:pt>
                <c:pt idx="1241">
                  <c:v>6.21</c:v>
                </c:pt>
                <c:pt idx="1242">
                  <c:v>6.2149999999999999</c:v>
                </c:pt>
                <c:pt idx="1243">
                  <c:v>6.22</c:v>
                </c:pt>
                <c:pt idx="1244">
                  <c:v>6.2249999999999996</c:v>
                </c:pt>
                <c:pt idx="1245">
                  <c:v>6.23</c:v>
                </c:pt>
                <c:pt idx="1246">
                  <c:v>6.2350000000000003</c:v>
                </c:pt>
                <c:pt idx="1247">
                  <c:v>6.24</c:v>
                </c:pt>
                <c:pt idx="1248">
                  <c:v>6.2450000000000001</c:v>
                </c:pt>
                <c:pt idx="1249">
                  <c:v>6.25</c:v>
                </c:pt>
                <c:pt idx="1250">
                  <c:v>6.2549999999999999</c:v>
                </c:pt>
                <c:pt idx="1251">
                  <c:v>6.26</c:v>
                </c:pt>
                <c:pt idx="1252">
                  <c:v>6.2649999999999997</c:v>
                </c:pt>
                <c:pt idx="1253">
                  <c:v>6.27</c:v>
                </c:pt>
                <c:pt idx="1254">
                  <c:v>6.2750000000000004</c:v>
                </c:pt>
                <c:pt idx="1255">
                  <c:v>6.28</c:v>
                </c:pt>
                <c:pt idx="1256">
                  <c:v>6.2850000000000001</c:v>
                </c:pt>
                <c:pt idx="1257">
                  <c:v>6.29</c:v>
                </c:pt>
                <c:pt idx="1258">
                  <c:v>6.2949999999999999</c:v>
                </c:pt>
                <c:pt idx="1259">
                  <c:v>6.3</c:v>
                </c:pt>
                <c:pt idx="1260">
                  <c:v>6.3049999999999997</c:v>
                </c:pt>
                <c:pt idx="1261">
                  <c:v>6.31</c:v>
                </c:pt>
                <c:pt idx="1262">
                  <c:v>6.3150000000000004</c:v>
                </c:pt>
                <c:pt idx="1263">
                  <c:v>6.32</c:v>
                </c:pt>
                <c:pt idx="1264">
                  <c:v>6.3250000000000002</c:v>
                </c:pt>
                <c:pt idx="1265">
                  <c:v>6.33</c:v>
                </c:pt>
                <c:pt idx="1266">
                  <c:v>6.335</c:v>
                </c:pt>
                <c:pt idx="1267">
                  <c:v>6.34</c:v>
                </c:pt>
                <c:pt idx="1268">
                  <c:v>6.3449999999999998</c:v>
                </c:pt>
                <c:pt idx="1269">
                  <c:v>6.35</c:v>
                </c:pt>
                <c:pt idx="1270">
                  <c:v>6.3550000000000004</c:v>
                </c:pt>
                <c:pt idx="1271">
                  <c:v>6.36</c:v>
                </c:pt>
                <c:pt idx="1272">
                  <c:v>6.3650000000000002</c:v>
                </c:pt>
                <c:pt idx="1273">
                  <c:v>6.37</c:v>
                </c:pt>
                <c:pt idx="1274">
                  <c:v>6.375</c:v>
                </c:pt>
                <c:pt idx="1275">
                  <c:v>6.38</c:v>
                </c:pt>
                <c:pt idx="1276">
                  <c:v>6.3849999999999998</c:v>
                </c:pt>
                <c:pt idx="1277">
                  <c:v>6.39</c:v>
                </c:pt>
                <c:pt idx="1278">
                  <c:v>6.3949999999999996</c:v>
                </c:pt>
                <c:pt idx="1279">
                  <c:v>6.4</c:v>
                </c:pt>
                <c:pt idx="1280">
                  <c:v>6.4050000000000002</c:v>
                </c:pt>
                <c:pt idx="1281">
                  <c:v>6.41</c:v>
                </c:pt>
                <c:pt idx="1282">
                  <c:v>6.415</c:v>
                </c:pt>
                <c:pt idx="1283">
                  <c:v>6.42</c:v>
                </c:pt>
                <c:pt idx="1284">
                  <c:v>6.4249999999999998</c:v>
                </c:pt>
                <c:pt idx="1285">
                  <c:v>6.43</c:v>
                </c:pt>
                <c:pt idx="1286">
                  <c:v>6.4349999999999996</c:v>
                </c:pt>
                <c:pt idx="1287">
                  <c:v>6.44</c:v>
                </c:pt>
                <c:pt idx="1288">
                  <c:v>6.4450000000000003</c:v>
                </c:pt>
                <c:pt idx="1289">
                  <c:v>6.45</c:v>
                </c:pt>
                <c:pt idx="1290">
                  <c:v>6.4550000000000001</c:v>
                </c:pt>
                <c:pt idx="1291">
                  <c:v>6.46</c:v>
                </c:pt>
                <c:pt idx="1292">
                  <c:v>6.4649999999999999</c:v>
                </c:pt>
                <c:pt idx="1293">
                  <c:v>6.47</c:v>
                </c:pt>
                <c:pt idx="1294">
                  <c:v>6.4749999999999996</c:v>
                </c:pt>
                <c:pt idx="1295">
                  <c:v>6.48</c:v>
                </c:pt>
                <c:pt idx="1296">
                  <c:v>6.4850000000000003</c:v>
                </c:pt>
                <c:pt idx="1297">
                  <c:v>6.49</c:v>
                </c:pt>
                <c:pt idx="1298">
                  <c:v>6.4950000000000001</c:v>
                </c:pt>
                <c:pt idx="1299">
                  <c:v>6.5</c:v>
                </c:pt>
                <c:pt idx="1300">
                  <c:v>6.5049999999999999</c:v>
                </c:pt>
                <c:pt idx="1301">
                  <c:v>6.51</c:v>
                </c:pt>
                <c:pt idx="1302">
                  <c:v>6.5149999999999997</c:v>
                </c:pt>
                <c:pt idx="1303">
                  <c:v>6.52</c:v>
                </c:pt>
                <c:pt idx="1304">
                  <c:v>6.5250000000000004</c:v>
                </c:pt>
                <c:pt idx="1305">
                  <c:v>6.53</c:v>
                </c:pt>
                <c:pt idx="1306">
                  <c:v>6.5350000000000001</c:v>
                </c:pt>
                <c:pt idx="1307">
                  <c:v>6.54</c:v>
                </c:pt>
                <c:pt idx="1308">
                  <c:v>6.5449999999999999</c:v>
                </c:pt>
                <c:pt idx="1309">
                  <c:v>6.55</c:v>
                </c:pt>
                <c:pt idx="1310">
                  <c:v>6.5549999999999997</c:v>
                </c:pt>
                <c:pt idx="1311">
                  <c:v>6.56</c:v>
                </c:pt>
                <c:pt idx="1312">
                  <c:v>6.5650000000000004</c:v>
                </c:pt>
                <c:pt idx="1313">
                  <c:v>6.57</c:v>
                </c:pt>
                <c:pt idx="1314">
                  <c:v>6.5750000000000002</c:v>
                </c:pt>
                <c:pt idx="1315">
                  <c:v>6.58</c:v>
                </c:pt>
                <c:pt idx="1316">
                  <c:v>6.585</c:v>
                </c:pt>
                <c:pt idx="1317">
                  <c:v>6.59</c:v>
                </c:pt>
                <c:pt idx="1318">
                  <c:v>6.5949999999999998</c:v>
                </c:pt>
                <c:pt idx="1319">
                  <c:v>6.6</c:v>
                </c:pt>
                <c:pt idx="1320">
                  <c:v>6.6050000000000004</c:v>
                </c:pt>
                <c:pt idx="1321">
                  <c:v>6.61</c:v>
                </c:pt>
                <c:pt idx="1322">
                  <c:v>6.6150000000000002</c:v>
                </c:pt>
                <c:pt idx="1323">
                  <c:v>6.62</c:v>
                </c:pt>
                <c:pt idx="1324">
                  <c:v>6.625</c:v>
                </c:pt>
                <c:pt idx="1325">
                  <c:v>6.63</c:v>
                </c:pt>
                <c:pt idx="1326">
                  <c:v>6.6349999999999998</c:v>
                </c:pt>
                <c:pt idx="1327">
                  <c:v>6.64</c:v>
                </c:pt>
                <c:pt idx="1328">
                  <c:v>6.6449999999999996</c:v>
                </c:pt>
                <c:pt idx="1329">
                  <c:v>6.65</c:v>
                </c:pt>
                <c:pt idx="1330">
                  <c:v>6.6550000000000002</c:v>
                </c:pt>
                <c:pt idx="1331">
                  <c:v>6.66</c:v>
                </c:pt>
                <c:pt idx="1332">
                  <c:v>6.665</c:v>
                </c:pt>
                <c:pt idx="1333">
                  <c:v>6.67</c:v>
                </c:pt>
                <c:pt idx="1334">
                  <c:v>6.6749999999999998</c:v>
                </c:pt>
                <c:pt idx="1335">
                  <c:v>6.68</c:v>
                </c:pt>
                <c:pt idx="1336">
                  <c:v>6.6849999999999996</c:v>
                </c:pt>
                <c:pt idx="1337">
                  <c:v>6.69</c:v>
                </c:pt>
                <c:pt idx="1338">
                  <c:v>6.6950000000000003</c:v>
                </c:pt>
                <c:pt idx="1339">
                  <c:v>6.7</c:v>
                </c:pt>
                <c:pt idx="1340">
                  <c:v>6.7050000000000001</c:v>
                </c:pt>
                <c:pt idx="1341">
                  <c:v>6.71</c:v>
                </c:pt>
                <c:pt idx="1342">
                  <c:v>6.7149999999999999</c:v>
                </c:pt>
                <c:pt idx="1343">
                  <c:v>6.72</c:v>
                </c:pt>
                <c:pt idx="1344">
                  <c:v>6.7249999999999996</c:v>
                </c:pt>
                <c:pt idx="1345">
                  <c:v>6.73</c:v>
                </c:pt>
                <c:pt idx="1346">
                  <c:v>6.7350000000000003</c:v>
                </c:pt>
                <c:pt idx="1347">
                  <c:v>6.74</c:v>
                </c:pt>
                <c:pt idx="1348">
                  <c:v>6.7450000000000001</c:v>
                </c:pt>
                <c:pt idx="1349">
                  <c:v>6.75</c:v>
                </c:pt>
                <c:pt idx="1350">
                  <c:v>6.7549999999999999</c:v>
                </c:pt>
                <c:pt idx="1351">
                  <c:v>6.76</c:v>
                </c:pt>
                <c:pt idx="1352">
                  <c:v>6.7649999999999997</c:v>
                </c:pt>
                <c:pt idx="1353">
                  <c:v>6.77</c:v>
                </c:pt>
                <c:pt idx="1354">
                  <c:v>6.7750000000000004</c:v>
                </c:pt>
                <c:pt idx="1355">
                  <c:v>6.78</c:v>
                </c:pt>
                <c:pt idx="1356">
                  <c:v>6.7850000000000001</c:v>
                </c:pt>
                <c:pt idx="1357">
                  <c:v>6.79</c:v>
                </c:pt>
                <c:pt idx="1358">
                  <c:v>6.7949999999999999</c:v>
                </c:pt>
                <c:pt idx="1359">
                  <c:v>6.8</c:v>
                </c:pt>
                <c:pt idx="1360">
                  <c:v>6.8049999999999997</c:v>
                </c:pt>
                <c:pt idx="1361">
                  <c:v>6.81</c:v>
                </c:pt>
                <c:pt idx="1362">
                  <c:v>6.8150000000000004</c:v>
                </c:pt>
                <c:pt idx="1363">
                  <c:v>6.82</c:v>
                </c:pt>
                <c:pt idx="1364">
                  <c:v>6.8250000000000002</c:v>
                </c:pt>
                <c:pt idx="1365">
                  <c:v>6.83</c:v>
                </c:pt>
                <c:pt idx="1366">
                  <c:v>6.835</c:v>
                </c:pt>
                <c:pt idx="1367">
                  <c:v>6.84</c:v>
                </c:pt>
                <c:pt idx="1368">
                  <c:v>6.8449999999999998</c:v>
                </c:pt>
                <c:pt idx="1369">
                  <c:v>6.85</c:v>
                </c:pt>
                <c:pt idx="1370">
                  <c:v>6.8550000000000004</c:v>
                </c:pt>
                <c:pt idx="1371">
                  <c:v>6.86</c:v>
                </c:pt>
                <c:pt idx="1372">
                  <c:v>6.8650000000000002</c:v>
                </c:pt>
                <c:pt idx="1373">
                  <c:v>6.87</c:v>
                </c:pt>
                <c:pt idx="1374">
                  <c:v>6.875</c:v>
                </c:pt>
                <c:pt idx="1375">
                  <c:v>6.88</c:v>
                </c:pt>
                <c:pt idx="1376">
                  <c:v>6.8849999999999998</c:v>
                </c:pt>
                <c:pt idx="1377">
                  <c:v>6.89</c:v>
                </c:pt>
                <c:pt idx="1378">
                  <c:v>6.8949999999999996</c:v>
                </c:pt>
                <c:pt idx="1379">
                  <c:v>6.9</c:v>
                </c:pt>
                <c:pt idx="1380">
                  <c:v>6.9050000000000002</c:v>
                </c:pt>
                <c:pt idx="1381">
                  <c:v>6.91</c:v>
                </c:pt>
                <c:pt idx="1382">
                  <c:v>6.915</c:v>
                </c:pt>
                <c:pt idx="1383">
                  <c:v>6.92</c:v>
                </c:pt>
                <c:pt idx="1384">
                  <c:v>6.9249999999999998</c:v>
                </c:pt>
                <c:pt idx="1385">
                  <c:v>6.93</c:v>
                </c:pt>
                <c:pt idx="1386">
                  <c:v>6.9349999999999996</c:v>
                </c:pt>
                <c:pt idx="1387">
                  <c:v>6.94</c:v>
                </c:pt>
                <c:pt idx="1388">
                  <c:v>6.9450000000000003</c:v>
                </c:pt>
                <c:pt idx="1389">
                  <c:v>6.95</c:v>
                </c:pt>
                <c:pt idx="1390">
                  <c:v>6.9550000000000001</c:v>
                </c:pt>
                <c:pt idx="1391">
                  <c:v>6.96</c:v>
                </c:pt>
                <c:pt idx="1392">
                  <c:v>6.9649999999999999</c:v>
                </c:pt>
                <c:pt idx="1393">
                  <c:v>6.97</c:v>
                </c:pt>
                <c:pt idx="1394">
                  <c:v>6.9749999999999996</c:v>
                </c:pt>
                <c:pt idx="1395">
                  <c:v>6.98</c:v>
                </c:pt>
                <c:pt idx="1396">
                  <c:v>6.9850000000000003</c:v>
                </c:pt>
                <c:pt idx="1397">
                  <c:v>6.99</c:v>
                </c:pt>
                <c:pt idx="1398">
                  <c:v>6.9950000000000001</c:v>
                </c:pt>
                <c:pt idx="1399">
                  <c:v>7</c:v>
                </c:pt>
                <c:pt idx="1400">
                  <c:v>7.0049999999999999</c:v>
                </c:pt>
                <c:pt idx="1401">
                  <c:v>7.01</c:v>
                </c:pt>
                <c:pt idx="1402">
                  <c:v>7.0149999999999997</c:v>
                </c:pt>
                <c:pt idx="1403">
                  <c:v>7.02</c:v>
                </c:pt>
                <c:pt idx="1404">
                  <c:v>7.0250000000000004</c:v>
                </c:pt>
                <c:pt idx="1405">
                  <c:v>7.03</c:v>
                </c:pt>
                <c:pt idx="1406">
                  <c:v>7.0350000000000001</c:v>
                </c:pt>
                <c:pt idx="1407">
                  <c:v>7.04</c:v>
                </c:pt>
                <c:pt idx="1408">
                  <c:v>7.0449999999999999</c:v>
                </c:pt>
                <c:pt idx="1409">
                  <c:v>7.05</c:v>
                </c:pt>
                <c:pt idx="1410">
                  <c:v>7.0549999999999997</c:v>
                </c:pt>
                <c:pt idx="1411">
                  <c:v>7.06</c:v>
                </c:pt>
                <c:pt idx="1412">
                  <c:v>7.0650000000000004</c:v>
                </c:pt>
                <c:pt idx="1413">
                  <c:v>7.07</c:v>
                </c:pt>
                <c:pt idx="1414">
                  <c:v>7.0750000000000002</c:v>
                </c:pt>
                <c:pt idx="1415">
                  <c:v>7.08</c:v>
                </c:pt>
                <c:pt idx="1416">
                  <c:v>7.085</c:v>
                </c:pt>
                <c:pt idx="1417">
                  <c:v>7.09</c:v>
                </c:pt>
                <c:pt idx="1418">
                  <c:v>7.0949999999999998</c:v>
                </c:pt>
                <c:pt idx="1419">
                  <c:v>7.1</c:v>
                </c:pt>
                <c:pt idx="1420">
                  <c:v>7.1050000000000004</c:v>
                </c:pt>
                <c:pt idx="1421">
                  <c:v>7.11</c:v>
                </c:pt>
                <c:pt idx="1422">
                  <c:v>7.1150000000000002</c:v>
                </c:pt>
                <c:pt idx="1423">
                  <c:v>7.12</c:v>
                </c:pt>
                <c:pt idx="1424">
                  <c:v>7.125</c:v>
                </c:pt>
                <c:pt idx="1425">
                  <c:v>7.13</c:v>
                </c:pt>
                <c:pt idx="1426">
                  <c:v>7.1349999999999998</c:v>
                </c:pt>
                <c:pt idx="1427">
                  <c:v>7.14</c:v>
                </c:pt>
                <c:pt idx="1428">
                  <c:v>7.1449999999999996</c:v>
                </c:pt>
                <c:pt idx="1429">
                  <c:v>7.15</c:v>
                </c:pt>
                <c:pt idx="1430">
                  <c:v>7.1550000000000002</c:v>
                </c:pt>
                <c:pt idx="1431">
                  <c:v>7.16</c:v>
                </c:pt>
                <c:pt idx="1432">
                  <c:v>7.165</c:v>
                </c:pt>
                <c:pt idx="1433">
                  <c:v>7.17</c:v>
                </c:pt>
                <c:pt idx="1434">
                  <c:v>7.1749999999999998</c:v>
                </c:pt>
                <c:pt idx="1435">
                  <c:v>7.18</c:v>
                </c:pt>
                <c:pt idx="1436">
                  <c:v>7.1849999999999996</c:v>
                </c:pt>
                <c:pt idx="1437">
                  <c:v>7.19</c:v>
                </c:pt>
                <c:pt idx="1438">
                  <c:v>7.1950000000000003</c:v>
                </c:pt>
                <c:pt idx="1439">
                  <c:v>7.2</c:v>
                </c:pt>
                <c:pt idx="1440">
                  <c:v>7.2050000000000001</c:v>
                </c:pt>
                <c:pt idx="1441">
                  <c:v>7.21</c:v>
                </c:pt>
                <c:pt idx="1442">
                  <c:v>7.2149999999999999</c:v>
                </c:pt>
                <c:pt idx="1443">
                  <c:v>7.22</c:v>
                </c:pt>
                <c:pt idx="1444">
                  <c:v>7.2249999999999996</c:v>
                </c:pt>
                <c:pt idx="1445">
                  <c:v>7.23</c:v>
                </c:pt>
                <c:pt idx="1446">
                  <c:v>7.2350000000000003</c:v>
                </c:pt>
                <c:pt idx="1447">
                  <c:v>7.24</c:v>
                </c:pt>
                <c:pt idx="1448">
                  <c:v>7.2450000000000001</c:v>
                </c:pt>
                <c:pt idx="1449">
                  <c:v>7.25</c:v>
                </c:pt>
                <c:pt idx="1450">
                  <c:v>7.2549999999999999</c:v>
                </c:pt>
                <c:pt idx="1451">
                  <c:v>7.26</c:v>
                </c:pt>
                <c:pt idx="1452">
                  <c:v>7.2649999999999997</c:v>
                </c:pt>
                <c:pt idx="1453">
                  <c:v>7.27</c:v>
                </c:pt>
                <c:pt idx="1454">
                  <c:v>7.2750000000000004</c:v>
                </c:pt>
                <c:pt idx="1455">
                  <c:v>7.28</c:v>
                </c:pt>
                <c:pt idx="1456">
                  <c:v>7.2850000000000001</c:v>
                </c:pt>
                <c:pt idx="1457">
                  <c:v>7.29</c:v>
                </c:pt>
                <c:pt idx="1458">
                  <c:v>7.2949999999999999</c:v>
                </c:pt>
                <c:pt idx="1459">
                  <c:v>7.3</c:v>
                </c:pt>
                <c:pt idx="1460">
                  <c:v>7.3049999999999997</c:v>
                </c:pt>
                <c:pt idx="1461">
                  <c:v>7.31</c:v>
                </c:pt>
                <c:pt idx="1462">
                  <c:v>7.3150000000000004</c:v>
                </c:pt>
                <c:pt idx="1463">
                  <c:v>7.32</c:v>
                </c:pt>
                <c:pt idx="1464">
                  <c:v>7.3250000000000002</c:v>
                </c:pt>
                <c:pt idx="1465">
                  <c:v>7.33</c:v>
                </c:pt>
                <c:pt idx="1466">
                  <c:v>7.335</c:v>
                </c:pt>
                <c:pt idx="1467">
                  <c:v>7.34</c:v>
                </c:pt>
                <c:pt idx="1468">
                  <c:v>7.3449999999999998</c:v>
                </c:pt>
                <c:pt idx="1469">
                  <c:v>7.35</c:v>
                </c:pt>
                <c:pt idx="1470">
                  <c:v>7.3550000000000004</c:v>
                </c:pt>
                <c:pt idx="1471">
                  <c:v>7.36</c:v>
                </c:pt>
                <c:pt idx="1472">
                  <c:v>7.3650000000000002</c:v>
                </c:pt>
                <c:pt idx="1473">
                  <c:v>7.37</c:v>
                </c:pt>
                <c:pt idx="1474">
                  <c:v>7.375</c:v>
                </c:pt>
                <c:pt idx="1475">
                  <c:v>7.38</c:v>
                </c:pt>
                <c:pt idx="1476">
                  <c:v>7.3849999999999998</c:v>
                </c:pt>
                <c:pt idx="1477">
                  <c:v>7.39</c:v>
                </c:pt>
                <c:pt idx="1478">
                  <c:v>7.3949999999999996</c:v>
                </c:pt>
                <c:pt idx="1479">
                  <c:v>7.4</c:v>
                </c:pt>
                <c:pt idx="1480">
                  <c:v>7.4050000000000002</c:v>
                </c:pt>
                <c:pt idx="1481">
                  <c:v>7.41</c:v>
                </c:pt>
                <c:pt idx="1482">
                  <c:v>7.415</c:v>
                </c:pt>
                <c:pt idx="1483">
                  <c:v>7.42</c:v>
                </c:pt>
                <c:pt idx="1484">
                  <c:v>7.4249999999999998</c:v>
                </c:pt>
                <c:pt idx="1485">
                  <c:v>7.43</c:v>
                </c:pt>
                <c:pt idx="1486">
                  <c:v>7.4349999999999996</c:v>
                </c:pt>
                <c:pt idx="1487">
                  <c:v>7.44</c:v>
                </c:pt>
                <c:pt idx="1488">
                  <c:v>7.4450000000000003</c:v>
                </c:pt>
                <c:pt idx="1489">
                  <c:v>7.45</c:v>
                </c:pt>
                <c:pt idx="1490">
                  <c:v>7.4550000000000001</c:v>
                </c:pt>
                <c:pt idx="1491">
                  <c:v>7.46</c:v>
                </c:pt>
                <c:pt idx="1492">
                  <c:v>7.4649999999999999</c:v>
                </c:pt>
                <c:pt idx="1493">
                  <c:v>7.47</c:v>
                </c:pt>
                <c:pt idx="1494">
                  <c:v>7.4749999999999996</c:v>
                </c:pt>
                <c:pt idx="1495">
                  <c:v>7.48</c:v>
                </c:pt>
                <c:pt idx="1496">
                  <c:v>7.4850000000000003</c:v>
                </c:pt>
                <c:pt idx="1497">
                  <c:v>7.49</c:v>
                </c:pt>
                <c:pt idx="1498">
                  <c:v>7.4950000000000001</c:v>
                </c:pt>
                <c:pt idx="1499">
                  <c:v>7.5</c:v>
                </c:pt>
                <c:pt idx="1500">
                  <c:v>7.5049999999999999</c:v>
                </c:pt>
                <c:pt idx="1501">
                  <c:v>7.51</c:v>
                </c:pt>
                <c:pt idx="1502">
                  <c:v>7.5149999999999997</c:v>
                </c:pt>
                <c:pt idx="1503">
                  <c:v>7.52</c:v>
                </c:pt>
                <c:pt idx="1504">
                  <c:v>7.5250000000000004</c:v>
                </c:pt>
                <c:pt idx="1505">
                  <c:v>7.53</c:v>
                </c:pt>
                <c:pt idx="1506">
                  <c:v>7.5350000000000001</c:v>
                </c:pt>
                <c:pt idx="1507">
                  <c:v>7.54</c:v>
                </c:pt>
                <c:pt idx="1508">
                  <c:v>7.5449999999999999</c:v>
                </c:pt>
                <c:pt idx="1509">
                  <c:v>7.55</c:v>
                </c:pt>
                <c:pt idx="1510">
                  <c:v>7.5549999999999997</c:v>
                </c:pt>
                <c:pt idx="1511">
                  <c:v>7.56</c:v>
                </c:pt>
                <c:pt idx="1512">
                  <c:v>7.5650000000000004</c:v>
                </c:pt>
                <c:pt idx="1513">
                  <c:v>7.57</c:v>
                </c:pt>
                <c:pt idx="1514">
                  <c:v>7.5750000000000002</c:v>
                </c:pt>
                <c:pt idx="1515">
                  <c:v>7.58</c:v>
                </c:pt>
                <c:pt idx="1516">
                  <c:v>7.585</c:v>
                </c:pt>
                <c:pt idx="1517">
                  <c:v>7.59</c:v>
                </c:pt>
                <c:pt idx="1518">
                  <c:v>7.5949999999999998</c:v>
                </c:pt>
                <c:pt idx="1519">
                  <c:v>7.6</c:v>
                </c:pt>
                <c:pt idx="1520">
                  <c:v>7.6050000000000004</c:v>
                </c:pt>
                <c:pt idx="1521">
                  <c:v>7.61</c:v>
                </c:pt>
                <c:pt idx="1522">
                  <c:v>7.6150000000000002</c:v>
                </c:pt>
                <c:pt idx="1523">
                  <c:v>7.62</c:v>
                </c:pt>
                <c:pt idx="1524">
                  <c:v>7.625</c:v>
                </c:pt>
                <c:pt idx="1525">
                  <c:v>7.63</c:v>
                </c:pt>
                <c:pt idx="1526">
                  <c:v>7.6349999999999998</c:v>
                </c:pt>
                <c:pt idx="1527">
                  <c:v>7.64</c:v>
                </c:pt>
                <c:pt idx="1528">
                  <c:v>7.6449999999999996</c:v>
                </c:pt>
                <c:pt idx="1529">
                  <c:v>7.65</c:v>
                </c:pt>
                <c:pt idx="1530">
                  <c:v>7.6550000000000002</c:v>
                </c:pt>
                <c:pt idx="1531">
                  <c:v>7.66</c:v>
                </c:pt>
                <c:pt idx="1532">
                  <c:v>7.665</c:v>
                </c:pt>
                <c:pt idx="1533">
                  <c:v>7.67</c:v>
                </c:pt>
                <c:pt idx="1534">
                  <c:v>7.6749999999999998</c:v>
                </c:pt>
                <c:pt idx="1535">
                  <c:v>7.68</c:v>
                </c:pt>
                <c:pt idx="1536">
                  <c:v>7.6849999999999996</c:v>
                </c:pt>
                <c:pt idx="1537">
                  <c:v>7.69</c:v>
                </c:pt>
                <c:pt idx="1538">
                  <c:v>7.6950000000000003</c:v>
                </c:pt>
                <c:pt idx="1539">
                  <c:v>7.7</c:v>
                </c:pt>
                <c:pt idx="1540">
                  <c:v>7.7050000000000001</c:v>
                </c:pt>
                <c:pt idx="1541">
                  <c:v>7.71</c:v>
                </c:pt>
                <c:pt idx="1542">
                  <c:v>7.7149999999999999</c:v>
                </c:pt>
                <c:pt idx="1543">
                  <c:v>7.72</c:v>
                </c:pt>
                <c:pt idx="1544">
                  <c:v>7.7249999999999996</c:v>
                </c:pt>
                <c:pt idx="1545">
                  <c:v>7.73</c:v>
                </c:pt>
                <c:pt idx="1546">
                  <c:v>7.7350000000000003</c:v>
                </c:pt>
                <c:pt idx="1547">
                  <c:v>7.74</c:v>
                </c:pt>
                <c:pt idx="1548">
                  <c:v>7.7450000000000001</c:v>
                </c:pt>
                <c:pt idx="1549">
                  <c:v>7.75</c:v>
                </c:pt>
                <c:pt idx="1550">
                  <c:v>7.7549999999999999</c:v>
                </c:pt>
                <c:pt idx="1551">
                  <c:v>7.76</c:v>
                </c:pt>
                <c:pt idx="1552">
                  <c:v>7.7649999999999997</c:v>
                </c:pt>
                <c:pt idx="1553">
                  <c:v>7.77</c:v>
                </c:pt>
                <c:pt idx="1554">
                  <c:v>7.7750000000000004</c:v>
                </c:pt>
                <c:pt idx="1555">
                  <c:v>7.78</c:v>
                </c:pt>
                <c:pt idx="1556">
                  <c:v>7.7850000000000001</c:v>
                </c:pt>
                <c:pt idx="1557">
                  <c:v>7.79</c:v>
                </c:pt>
                <c:pt idx="1558">
                  <c:v>7.7949999999999999</c:v>
                </c:pt>
                <c:pt idx="1559">
                  <c:v>7.8</c:v>
                </c:pt>
                <c:pt idx="1560">
                  <c:v>7.8049999999999997</c:v>
                </c:pt>
                <c:pt idx="1561">
                  <c:v>7.81</c:v>
                </c:pt>
                <c:pt idx="1562">
                  <c:v>7.8150000000000004</c:v>
                </c:pt>
                <c:pt idx="1563">
                  <c:v>7.82</c:v>
                </c:pt>
                <c:pt idx="1564">
                  <c:v>7.8250000000000002</c:v>
                </c:pt>
                <c:pt idx="1565">
                  <c:v>7.83</c:v>
                </c:pt>
                <c:pt idx="1566">
                  <c:v>7.835</c:v>
                </c:pt>
                <c:pt idx="1567">
                  <c:v>7.84</c:v>
                </c:pt>
                <c:pt idx="1568">
                  <c:v>7.8449999999999998</c:v>
                </c:pt>
                <c:pt idx="1569">
                  <c:v>7.85</c:v>
                </c:pt>
                <c:pt idx="1570">
                  <c:v>7.8550000000000004</c:v>
                </c:pt>
                <c:pt idx="1571">
                  <c:v>7.86</c:v>
                </c:pt>
                <c:pt idx="1572">
                  <c:v>7.8650000000000002</c:v>
                </c:pt>
                <c:pt idx="1573">
                  <c:v>7.87</c:v>
                </c:pt>
                <c:pt idx="1574">
                  <c:v>7.875</c:v>
                </c:pt>
                <c:pt idx="1575">
                  <c:v>7.88</c:v>
                </c:pt>
                <c:pt idx="1576">
                  <c:v>7.8849999999999998</c:v>
                </c:pt>
                <c:pt idx="1577">
                  <c:v>7.89</c:v>
                </c:pt>
                <c:pt idx="1578">
                  <c:v>7.8949999999999996</c:v>
                </c:pt>
                <c:pt idx="1579">
                  <c:v>7.9</c:v>
                </c:pt>
                <c:pt idx="1580">
                  <c:v>7.9050000000000002</c:v>
                </c:pt>
                <c:pt idx="1581">
                  <c:v>7.91</c:v>
                </c:pt>
                <c:pt idx="1582">
                  <c:v>7.915</c:v>
                </c:pt>
                <c:pt idx="1583">
                  <c:v>7.92</c:v>
                </c:pt>
                <c:pt idx="1584">
                  <c:v>7.9249999999999998</c:v>
                </c:pt>
                <c:pt idx="1585">
                  <c:v>7.93</c:v>
                </c:pt>
                <c:pt idx="1586">
                  <c:v>7.9349999999999996</c:v>
                </c:pt>
                <c:pt idx="1587">
                  <c:v>7.94</c:v>
                </c:pt>
                <c:pt idx="1588">
                  <c:v>7.9450000000000003</c:v>
                </c:pt>
                <c:pt idx="1589">
                  <c:v>7.95</c:v>
                </c:pt>
                <c:pt idx="1590">
                  <c:v>7.9550000000000001</c:v>
                </c:pt>
                <c:pt idx="1591">
                  <c:v>7.96</c:v>
                </c:pt>
                <c:pt idx="1592">
                  <c:v>7.9649999999999999</c:v>
                </c:pt>
                <c:pt idx="1593">
                  <c:v>7.97</c:v>
                </c:pt>
                <c:pt idx="1594">
                  <c:v>7.9749999999999996</c:v>
                </c:pt>
                <c:pt idx="1595">
                  <c:v>7.98</c:v>
                </c:pt>
                <c:pt idx="1596">
                  <c:v>7.9850000000000003</c:v>
                </c:pt>
                <c:pt idx="1597">
                  <c:v>7.99</c:v>
                </c:pt>
                <c:pt idx="1598">
                  <c:v>7.9950000000000001</c:v>
                </c:pt>
                <c:pt idx="1599">
                  <c:v>8</c:v>
                </c:pt>
                <c:pt idx="1600">
                  <c:v>8.0050000000000008</c:v>
                </c:pt>
                <c:pt idx="1601">
                  <c:v>8.01</c:v>
                </c:pt>
                <c:pt idx="1602">
                  <c:v>8.0150000000000006</c:v>
                </c:pt>
                <c:pt idx="1603">
                  <c:v>8.02</c:v>
                </c:pt>
                <c:pt idx="1604">
                  <c:v>8.0250000000000004</c:v>
                </c:pt>
                <c:pt idx="1605">
                  <c:v>8.0299999999999994</c:v>
                </c:pt>
                <c:pt idx="1606">
                  <c:v>8.0350000000000001</c:v>
                </c:pt>
                <c:pt idx="1607">
                  <c:v>8.0399999999999991</c:v>
                </c:pt>
                <c:pt idx="1608">
                  <c:v>8.0449999999999999</c:v>
                </c:pt>
                <c:pt idx="1609">
                  <c:v>8.0500000000000007</c:v>
                </c:pt>
                <c:pt idx="1610">
                  <c:v>8.0549999999999997</c:v>
                </c:pt>
                <c:pt idx="1611">
                  <c:v>8.06</c:v>
                </c:pt>
                <c:pt idx="1612">
                  <c:v>8.0649999999999995</c:v>
                </c:pt>
                <c:pt idx="1613">
                  <c:v>8.07</c:v>
                </c:pt>
                <c:pt idx="1614">
                  <c:v>8.0749999999999993</c:v>
                </c:pt>
                <c:pt idx="1615">
                  <c:v>8.08</c:v>
                </c:pt>
                <c:pt idx="1616">
                  <c:v>8.0850000000000009</c:v>
                </c:pt>
                <c:pt idx="1617">
                  <c:v>8.09</c:v>
                </c:pt>
                <c:pt idx="1618">
                  <c:v>8.0950000000000006</c:v>
                </c:pt>
                <c:pt idx="1619">
                  <c:v>8.1</c:v>
                </c:pt>
                <c:pt idx="1620">
                  <c:v>8.1050000000000004</c:v>
                </c:pt>
                <c:pt idx="1621">
                  <c:v>8.11</c:v>
                </c:pt>
                <c:pt idx="1622">
                  <c:v>8.1150000000000002</c:v>
                </c:pt>
                <c:pt idx="1623">
                  <c:v>8.1199999999999992</c:v>
                </c:pt>
                <c:pt idx="1624">
                  <c:v>8.125</c:v>
                </c:pt>
                <c:pt idx="1625">
                  <c:v>8.1300000000000008</c:v>
                </c:pt>
                <c:pt idx="1626">
                  <c:v>8.1349999999999998</c:v>
                </c:pt>
                <c:pt idx="1627">
                  <c:v>8.14</c:v>
                </c:pt>
                <c:pt idx="1628">
                  <c:v>8.1449999999999996</c:v>
                </c:pt>
                <c:pt idx="1629">
                  <c:v>8.15</c:v>
                </c:pt>
                <c:pt idx="1630">
                  <c:v>8.1549999999999994</c:v>
                </c:pt>
                <c:pt idx="1631">
                  <c:v>8.16</c:v>
                </c:pt>
                <c:pt idx="1632">
                  <c:v>8.1649999999999991</c:v>
                </c:pt>
                <c:pt idx="1633">
                  <c:v>8.17</c:v>
                </c:pt>
                <c:pt idx="1634">
                  <c:v>8.1750000000000007</c:v>
                </c:pt>
                <c:pt idx="1635">
                  <c:v>8.18</c:v>
                </c:pt>
                <c:pt idx="1636">
                  <c:v>8.1850000000000005</c:v>
                </c:pt>
                <c:pt idx="1637">
                  <c:v>8.19</c:v>
                </c:pt>
                <c:pt idx="1638">
                  <c:v>8.1950000000000003</c:v>
                </c:pt>
                <c:pt idx="1639">
                  <c:v>8.1999999999999993</c:v>
                </c:pt>
                <c:pt idx="1640">
                  <c:v>8.2050000000000001</c:v>
                </c:pt>
                <c:pt idx="1641">
                  <c:v>8.2100000000000009</c:v>
                </c:pt>
                <c:pt idx="1642">
                  <c:v>8.2149999999999999</c:v>
                </c:pt>
                <c:pt idx="1643">
                  <c:v>8.2200000000000006</c:v>
                </c:pt>
                <c:pt idx="1644">
                  <c:v>8.2249999999999996</c:v>
                </c:pt>
                <c:pt idx="1645">
                  <c:v>8.23</c:v>
                </c:pt>
                <c:pt idx="1646">
                  <c:v>8.2349999999999994</c:v>
                </c:pt>
                <c:pt idx="1647">
                  <c:v>8.24</c:v>
                </c:pt>
                <c:pt idx="1648">
                  <c:v>8.2449999999999992</c:v>
                </c:pt>
                <c:pt idx="1649">
                  <c:v>8.25</c:v>
                </c:pt>
                <c:pt idx="1650">
                  <c:v>8.2550000000000008</c:v>
                </c:pt>
                <c:pt idx="1651">
                  <c:v>8.26</c:v>
                </c:pt>
                <c:pt idx="1652">
                  <c:v>8.2650000000000006</c:v>
                </c:pt>
                <c:pt idx="1653">
                  <c:v>8.27</c:v>
                </c:pt>
                <c:pt idx="1654">
                  <c:v>8.2750000000000004</c:v>
                </c:pt>
                <c:pt idx="1655">
                  <c:v>8.2799999999999994</c:v>
                </c:pt>
                <c:pt idx="1656">
                  <c:v>8.2850000000000001</c:v>
                </c:pt>
                <c:pt idx="1657">
                  <c:v>8.2899999999999991</c:v>
                </c:pt>
                <c:pt idx="1658">
                  <c:v>8.2949999999999999</c:v>
                </c:pt>
                <c:pt idx="1659">
                  <c:v>8.3000000000000007</c:v>
                </c:pt>
                <c:pt idx="1660">
                  <c:v>8.3049999999999997</c:v>
                </c:pt>
                <c:pt idx="1661">
                  <c:v>8.31</c:v>
                </c:pt>
                <c:pt idx="1662">
                  <c:v>8.3149999999999995</c:v>
                </c:pt>
                <c:pt idx="1663">
                  <c:v>8.32</c:v>
                </c:pt>
                <c:pt idx="1664">
                  <c:v>8.3249999999999993</c:v>
                </c:pt>
                <c:pt idx="1665">
                  <c:v>8.33</c:v>
                </c:pt>
                <c:pt idx="1666">
                  <c:v>8.3350000000000009</c:v>
                </c:pt>
                <c:pt idx="1667">
                  <c:v>8.34</c:v>
                </c:pt>
                <c:pt idx="1668">
                  <c:v>8.3450000000000006</c:v>
                </c:pt>
                <c:pt idx="1669">
                  <c:v>8.35</c:v>
                </c:pt>
                <c:pt idx="1670">
                  <c:v>8.3550000000000004</c:v>
                </c:pt>
                <c:pt idx="1671">
                  <c:v>8.36</c:v>
                </c:pt>
                <c:pt idx="1672">
                  <c:v>8.3650000000000002</c:v>
                </c:pt>
                <c:pt idx="1673">
                  <c:v>8.3699999999999992</c:v>
                </c:pt>
                <c:pt idx="1674">
                  <c:v>8.375</c:v>
                </c:pt>
                <c:pt idx="1675">
                  <c:v>8.3800000000000008</c:v>
                </c:pt>
                <c:pt idx="1676">
                  <c:v>8.3849999999999998</c:v>
                </c:pt>
                <c:pt idx="1677">
                  <c:v>8.39</c:v>
                </c:pt>
                <c:pt idx="1678">
                  <c:v>8.3949999999999996</c:v>
                </c:pt>
                <c:pt idx="1679">
                  <c:v>8.4</c:v>
                </c:pt>
                <c:pt idx="1680">
                  <c:v>8.4049999999999994</c:v>
                </c:pt>
                <c:pt idx="1681">
                  <c:v>8.41</c:v>
                </c:pt>
                <c:pt idx="1682">
                  <c:v>8.4149999999999991</c:v>
                </c:pt>
                <c:pt idx="1683">
                  <c:v>8.42</c:v>
                </c:pt>
                <c:pt idx="1684">
                  <c:v>8.4250000000000007</c:v>
                </c:pt>
                <c:pt idx="1685">
                  <c:v>8.43</c:v>
                </c:pt>
                <c:pt idx="1686">
                  <c:v>8.4350000000000005</c:v>
                </c:pt>
                <c:pt idx="1687">
                  <c:v>8.44</c:v>
                </c:pt>
                <c:pt idx="1688">
                  <c:v>8.4450000000000003</c:v>
                </c:pt>
                <c:pt idx="1689">
                  <c:v>8.4499999999999993</c:v>
                </c:pt>
                <c:pt idx="1690">
                  <c:v>8.4550000000000001</c:v>
                </c:pt>
                <c:pt idx="1691">
                  <c:v>8.4600000000000009</c:v>
                </c:pt>
                <c:pt idx="1692">
                  <c:v>8.4649999999999999</c:v>
                </c:pt>
                <c:pt idx="1693">
                  <c:v>8.4700000000000006</c:v>
                </c:pt>
                <c:pt idx="1694">
                  <c:v>8.4749999999999996</c:v>
                </c:pt>
                <c:pt idx="1695">
                  <c:v>8.48</c:v>
                </c:pt>
                <c:pt idx="1696">
                  <c:v>8.4849999999999994</c:v>
                </c:pt>
                <c:pt idx="1697">
                  <c:v>8.49</c:v>
                </c:pt>
                <c:pt idx="1698">
                  <c:v>8.4949999999999992</c:v>
                </c:pt>
                <c:pt idx="1699">
                  <c:v>8.5</c:v>
                </c:pt>
                <c:pt idx="1700">
                  <c:v>8.5050000000000008</c:v>
                </c:pt>
                <c:pt idx="1701">
                  <c:v>8.51</c:v>
                </c:pt>
                <c:pt idx="1702">
                  <c:v>8.5150000000000006</c:v>
                </c:pt>
                <c:pt idx="1703">
                  <c:v>8.52</c:v>
                </c:pt>
                <c:pt idx="1704">
                  <c:v>8.5250000000000004</c:v>
                </c:pt>
                <c:pt idx="1705">
                  <c:v>8.5299999999999994</c:v>
                </c:pt>
                <c:pt idx="1706">
                  <c:v>8.5350000000000001</c:v>
                </c:pt>
                <c:pt idx="1707">
                  <c:v>8.5399999999999991</c:v>
                </c:pt>
                <c:pt idx="1708">
                  <c:v>8.5449999999999999</c:v>
                </c:pt>
                <c:pt idx="1709">
                  <c:v>8.5500000000000007</c:v>
                </c:pt>
                <c:pt idx="1710">
                  <c:v>8.5549999999999997</c:v>
                </c:pt>
                <c:pt idx="1711">
                  <c:v>8.56</c:v>
                </c:pt>
                <c:pt idx="1712">
                  <c:v>8.5649999999999995</c:v>
                </c:pt>
                <c:pt idx="1713">
                  <c:v>8.57</c:v>
                </c:pt>
                <c:pt idx="1714">
                  <c:v>8.5749999999999993</c:v>
                </c:pt>
                <c:pt idx="1715">
                  <c:v>8.58</c:v>
                </c:pt>
                <c:pt idx="1716">
                  <c:v>8.5850000000000009</c:v>
                </c:pt>
                <c:pt idx="1717">
                  <c:v>8.59</c:v>
                </c:pt>
                <c:pt idx="1718">
                  <c:v>8.5950000000000006</c:v>
                </c:pt>
                <c:pt idx="1719">
                  <c:v>8.6</c:v>
                </c:pt>
                <c:pt idx="1720">
                  <c:v>8.6050000000000004</c:v>
                </c:pt>
                <c:pt idx="1721">
                  <c:v>8.61</c:v>
                </c:pt>
                <c:pt idx="1722">
                  <c:v>8.6150000000000002</c:v>
                </c:pt>
                <c:pt idx="1723">
                  <c:v>8.6199999999999992</c:v>
                </c:pt>
                <c:pt idx="1724">
                  <c:v>8.625</c:v>
                </c:pt>
                <c:pt idx="1725">
                  <c:v>8.6300000000000008</c:v>
                </c:pt>
                <c:pt idx="1726">
                  <c:v>8.6349999999999998</c:v>
                </c:pt>
                <c:pt idx="1727">
                  <c:v>8.64</c:v>
                </c:pt>
                <c:pt idx="1728">
                  <c:v>8.6449999999999996</c:v>
                </c:pt>
                <c:pt idx="1729">
                  <c:v>8.65</c:v>
                </c:pt>
                <c:pt idx="1730">
                  <c:v>8.6549999999999994</c:v>
                </c:pt>
                <c:pt idx="1731">
                  <c:v>8.66</c:v>
                </c:pt>
                <c:pt idx="1732">
                  <c:v>8.6649999999999991</c:v>
                </c:pt>
                <c:pt idx="1733">
                  <c:v>8.67</c:v>
                </c:pt>
                <c:pt idx="1734">
                  <c:v>8.6750000000000007</c:v>
                </c:pt>
                <c:pt idx="1735">
                  <c:v>8.68</c:v>
                </c:pt>
                <c:pt idx="1736">
                  <c:v>8.6850000000000005</c:v>
                </c:pt>
                <c:pt idx="1737">
                  <c:v>8.69</c:v>
                </c:pt>
                <c:pt idx="1738">
                  <c:v>8.6950000000000003</c:v>
                </c:pt>
                <c:pt idx="1739">
                  <c:v>8.6999999999999993</c:v>
                </c:pt>
                <c:pt idx="1740">
                  <c:v>8.7050000000000001</c:v>
                </c:pt>
                <c:pt idx="1741">
                  <c:v>8.7100000000000009</c:v>
                </c:pt>
                <c:pt idx="1742">
                  <c:v>8.7149999999999999</c:v>
                </c:pt>
                <c:pt idx="1743">
                  <c:v>8.7200000000000006</c:v>
                </c:pt>
                <c:pt idx="1744">
                  <c:v>8.7249999999999996</c:v>
                </c:pt>
                <c:pt idx="1745">
                  <c:v>8.73</c:v>
                </c:pt>
                <c:pt idx="1746">
                  <c:v>8.7349999999999994</c:v>
                </c:pt>
                <c:pt idx="1747">
                  <c:v>8.74</c:v>
                </c:pt>
                <c:pt idx="1748">
                  <c:v>8.7449999999999992</c:v>
                </c:pt>
                <c:pt idx="1749">
                  <c:v>8.75</c:v>
                </c:pt>
                <c:pt idx="1750">
                  <c:v>8.7550000000000008</c:v>
                </c:pt>
                <c:pt idx="1751">
                  <c:v>8.76</c:v>
                </c:pt>
                <c:pt idx="1752">
                  <c:v>8.7650000000000006</c:v>
                </c:pt>
                <c:pt idx="1753">
                  <c:v>8.77</c:v>
                </c:pt>
                <c:pt idx="1754">
                  <c:v>8.7750000000000004</c:v>
                </c:pt>
                <c:pt idx="1755">
                  <c:v>8.7799999999999994</c:v>
                </c:pt>
                <c:pt idx="1756">
                  <c:v>8.7850000000000001</c:v>
                </c:pt>
                <c:pt idx="1757">
                  <c:v>8.7899999999999991</c:v>
                </c:pt>
                <c:pt idx="1758">
                  <c:v>8.7949999999999999</c:v>
                </c:pt>
                <c:pt idx="1759">
                  <c:v>8.8000000000000007</c:v>
                </c:pt>
                <c:pt idx="1760">
                  <c:v>8.8049999999999997</c:v>
                </c:pt>
                <c:pt idx="1761">
                  <c:v>8.81</c:v>
                </c:pt>
                <c:pt idx="1762">
                  <c:v>8.8149999999999995</c:v>
                </c:pt>
                <c:pt idx="1763">
                  <c:v>8.82</c:v>
                </c:pt>
                <c:pt idx="1764">
                  <c:v>8.8249999999999993</c:v>
                </c:pt>
                <c:pt idx="1765">
                  <c:v>8.83</c:v>
                </c:pt>
                <c:pt idx="1766">
                  <c:v>8.8350000000000009</c:v>
                </c:pt>
                <c:pt idx="1767">
                  <c:v>8.84</c:v>
                </c:pt>
                <c:pt idx="1768">
                  <c:v>8.8450000000000006</c:v>
                </c:pt>
                <c:pt idx="1769">
                  <c:v>8.85</c:v>
                </c:pt>
                <c:pt idx="1770">
                  <c:v>8.8550000000000004</c:v>
                </c:pt>
                <c:pt idx="1771">
                  <c:v>8.86</c:v>
                </c:pt>
                <c:pt idx="1772">
                  <c:v>8.8650000000000002</c:v>
                </c:pt>
                <c:pt idx="1773">
                  <c:v>8.8699999999999992</c:v>
                </c:pt>
                <c:pt idx="1774">
                  <c:v>8.875</c:v>
                </c:pt>
                <c:pt idx="1775">
                  <c:v>8.8800000000000008</c:v>
                </c:pt>
                <c:pt idx="1776">
                  <c:v>8.8849999999999998</c:v>
                </c:pt>
                <c:pt idx="1777">
                  <c:v>8.89</c:v>
                </c:pt>
                <c:pt idx="1778">
                  <c:v>8.8949999999999996</c:v>
                </c:pt>
                <c:pt idx="1779">
                  <c:v>8.9</c:v>
                </c:pt>
                <c:pt idx="1780">
                  <c:v>8.9049999999999994</c:v>
                </c:pt>
                <c:pt idx="1781">
                  <c:v>8.91</c:v>
                </c:pt>
                <c:pt idx="1782">
                  <c:v>8.9149999999999991</c:v>
                </c:pt>
                <c:pt idx="1783">
                  <c:v>8.92</c:v>
                </c:pt>
                <c:pt idx="1784">
                  <c:v>8.9250000000000007</c:v>
                </c:pt>
                <c:pt idx="1785">
                  <c:v>8.93</c:v>
                </c:pt>
                <c:pt idx="1786">
                  <c:v>8.9350000000000005</c:v>
                </c:pt>
                <c:pt idx="1787">
                  <c:v>8.94</c:v>
                </c:pt>
                <c:pt idx="1788">
                  <c:v>8.9450000000000003</c:v>
                </c:pt>
                <c:pt idx="1789">
                  <c:v>8.9499999999999993</c:v>
                </c:pt>
                <c:pt idx="1790">
                  <c:v>8.9550000000000001</c:v>
                </c:pt>
                <c:pt idx="1791">
                  <c:v>8.9600000000000009</c:v>
                </c:pt>
                <c:pt idx="1792">
                  <c:v>8.9649999999999999</c:v>
                </c:pt>
                <c:pt idx="1793">
                  <c:v>8.9700000000000006</c:v>
                </c:pt>
                <c:pt idx="1794">
                  <c:v>8.9749999999999996</c:v>
                </c:pt>
                <c:pt idx="1795">
                  <c:v>8.98</c:v>
                </c:pt>
                <c:pt idx="1796">
                  <c:v>8.9849999999999994</c:v>
                </c:pt>
                <c:pt idx="1797">
                  <c:v>8.99</c:v>
                </c:pt>
                <c:pt idx="1798">
                  <c:v>8.9949999999999992</c:v>
                </c:pt>
                <c:pt idx="1799">
                  <c:v>9</c:v>
                </c:pt>
                <c:pt idx="1800">
                  <c:v>9.0050000000000008</c:v>
                </c:pt>
                <c:pt idx="1801">
                  <c:v>9.01</c:v>
                </c:pt>
                <c:pt idx="1802">
                  <c:v>9.0150000000000006</c:v>
                </c:pt>
                <c:pt idx="1803">
                  <c:v>9.02</c:v>
                </c:pt>
                <c:pt idx="1804">
                  <c:v>9.0250000000000004</c:v>
                </c:pt>
                <c:pt idx="1805">
                  <c:v>9.0299999999999994</c:v>
                </c:pt>
                <c:pt idx="1806">
                  <c:v>9.0350000000000001</c:v>
                </c:pt>
                <c:pt idx="1807">
                  <c:v>9.0399999999999991</c:v>
                </c:pt>
                <c:pt idx="1808">
                  <c:v>9.0449999999999999</c:v>
                </c:pt>
                <c:pt idx="1809">
                  <c:v>9.0500000000000007</c:v>
                </c:pt>
                <c:pt idx="1810">
                  <c:v>9.0549999999999997</c:v>
                </c:pt>
                <c:pt idx="1811">
                  <c:v>9.06</c:v>
                </c:pt>
                <c:pt idx="1812">
                  <c:v>9.0649999999999995</c:v>
                </c:pt>
                <c:pt idx="1813">
                  <c:v>9.07</c:v>
                </c:pt>
                <c:pt idx="1814">
                  <c:v>9.0749999999999993</c:v>
                </c:pt>
                <c:pt idx="1815">
                  <c:v>9.08</c:v>
                </c:pt>
                <c:pt idx="1816">
                  <c:v>9.0850000000000009</c:v>
                </c:pt>
                <c:pt idx="1817">
                  <c:v>9.09</c:v>
                </c:pt>
                <c:pt idx="1818">
                  <c:v>9.0950000000000006</c:v>
                </c:pt>
                <c:pt idx="1819">
                  <c:v>9.1</c:v>
                </c:pt>
                <c:pt idx="1820">
                  <c:v>9.1050000000000004</c:v>
                </c:pt>
                <c:pt idx="1821">
                  <c:v>9.11</c:v>
                </c:pt>
                <c:pt idx="1822">
                  <c:v>9.1150000000000002</c:v>
                </c:pt>
                <c:pt idx="1823">
                  <c:v>9.1199999999999992</c:v>
                </c:pt>
                <c:pt idx="1824">
                  <c:v>9.125</c:v>
                </c:pt>
                <c:pt idx="1825">
                  <c:v>9.1300000000000008</c:v>
                </c:pt>
                <c:pt idx="1826">
                  <c:v>9.1349999999999998</c:v>
                </c:pt>
                <c:pt idx="1827">
                  <c:v>9.14</c:v>
                </c:pt>
                <c:pt idx="1828">
                  <c:v>9.1449999999999996</c:v>
                </c:pt>
                <c:pt idx="1829">
                  <c:v>9.15</c:v>
                </c:pt>
                <c:pt idx="1830">
                  <c:v>9.1549999999999994</c:v>
                </c:pt>
                <c:pt idx="1831">
                  <c:v>9.16</c:v>
                </c:pt>
                <c:pt idx="1832">
                  <c:v>9.1649999999999991</c:v>
                </c:pt>
                <c:pt idx="1833">
                  <c:v>9.17</c:v>
                </c:pt>
                <c:pt idx="1834">
                  <c:v>9.1750000000000007</c:v>
                </c:pt>
                <c:pt idx="1835">
                  <c:v>9.18</c:v>
                </c:pt>
                <c:pt idx="1836">
                  <c:v>9.1850000000000005</c:v>
                </c:pt>
                <c:pt idx="1837">
                  <c:v>9.19</c:v>
                </c:pt>
                <c:pt idx="1838">
                  <c:v>9.1950000000000003</c:v>
                </c:pt>
                <c:pt idx="1839">
                  <c:v>9.1999999999999993</c:v>
                </c:pt>
                <c:pt idx="1840">
                  <c:v>9.2050000000000001</c:v>
                </c:pt>
                <c:pt idx="1841">
                  <c:v>9.2100000000000009</c:v>
                </c:pt>
                <c:pt idx="1842">
                  <c:v>9.2149999999999999</c:v>
                </c:pt>
                <c:pt idx="1843">
                  <c:v>9.2200000000000006</c:v>
                </c:pt>
                <c:pt idx="1844">
                  <c:v>9.2249999999999996</c:v>
                </c:pt>
                <c:pt idx="1845">
                  <c:v>9.23</c:v>
                </c:pt>
                <c:pt idx="1846">
                  <c:v>9.2349999999999994</c:v>
                </c:pt>
                <c:pt idx="1847">
                  <c:v>9.24</c:v>
                </c:pt>
                <c:pt idx="1848">
                  <c:v>9.2449999999999992</c:v>
                </c:pt>
                <c:pt idx="1849">
                  <c:v>9.25</c:v>
                </c:pt>
                <c:pt idx="1850">
                  <c:v>9.2550000000000008</c:v>
                </c:pt>
                <c:pt idx="1851">
                  <c:v>9.26</c:v>
                </c:pt>
                <c:pt idx="1852">
                  <c:v>9.2650000000000006</c:v>
                </c:pt>
                <c:pt idx="1853">
                  <c:v>9.27</c:v>
                </c:pt>
                <c:pt idx="1854">
                  <c:v>9.2750000000000004</c:v>
                </c:pt>
                <c:pt idx="1855">
                  <c:v>9.2799999999999994</c:v>
                </c:pt>
                <c:pt idx="1856">
                  <c:v>9.2850000000000001</c:v>
                </c:pt>
                <c:pt idx="1857">
                  <c:v>9.2899999999999991</c:v>
                </c:pt>
                <c:pt idx="1858">
                  <c:v>9.2949999999999999</c:v>
                </c:pt>
                <c:pt idx="1859">
                  <c:v>9.3000000000000007</c:v>
                </c:pt>
                <c:pt idx="1860">
                  <c:v>9.3049999999999997</c:v>
                </c:pt>
                <c:pt idx="1861">
                  <c:v>9.31</c:v>
                </c:pt>
                <c:pt idx="1862">
                  <c:v>9.3149999999999995</c:v>
                </c:pt>
                <c:pt idx="1863">
                  <c:v>9.32</c:v>
                </c:pt>
                <c:pt idx="1864">
                  <c:v>9.3249999999999993</c:v>
                </c:pt>
                <c:pt idx="1865">
                  <c:v>9.33</c:v>
                </c:pt>
                <c:pt idx="1866">
                  <c:v>9.3350000000000009</c:v>
                </c:pt>
                <c:pt idx="1867">
                  <c:v>9.34</c:v>
                </c:pt>
                <c:pt idx="1868">
                  <c:v>9.3450000000000006</c:v>
                </c:pt>
                <c:pt idx="1869">
                  <c:v>9.35</c:v>
                </c:pt>
                <c:pt idx="1870">
                  <c:v>9.3550000000000004</c:v>
                </c:pt>
                <c:pt idx="1871">
                  <c:v>9.36</c:v>
                </c:pt>
                <c:pt idx="1872">
                  <c:v>9.3650000000000002</c:v>
                </c:pt>
                <c:pt idx="1873">
                  <c:v>9.3699999999999992</c:v>
                </c:pt>
                <c:pt idx="1874">
                  <c:v>9.375</c:v>
                </c:pt>
                <c:pt idx="1875">
                  <c:v>9.3800000000000008</c:v>
                </c:pt>
                <c:pt idx="1876">
                  <c:v>9.3849999999999998</c:v>
                </c:pt>
                <c:pt idx="1877">
                  <c:v>9.39</c:v>
                </c:pt>
                <c:pt idx="1878">
                  <c:v>9.3949999999999996</c:v>
                </c:pt>
                <c:pt idx="1879">
                  <c:v>9.4</c:v>
                </c:pt>
                <c:pt idx="1880">
                  <c:v>9.4049999999999994</c:v>
                </c:pt>
                <c:pt idx="1881">
                  <c:v>9.41</c:v>
                </c:pt>
                <c:pt idx="1882">
                  <c:v>9.4149999999999991</c:v>
                </c:pt>
                <c:pt idx="1883">
                  <c:v>9.42</c:v>
                </c:pt>
                <c:pt idx="1884">
                  <c:v>9.4250000000000007</c:v>
                </c:pt>
                <c:pt idx="1885">
                  <c:v>9.43</c:v>
                </c:pt>
                <c:pt idx="1886">
                  <c:v>9.4350000000000005</c:v>
                </c:pt>
                <c:pt idx="1887">
                  <c:v>9.44</c:v>
                </c:pt>
                <c:pt idx="1888">
                  <c:v>9.4450000000000003</c:v>
                </c:pt>
                <c:pt idx="1889">
                  <c:v>9.4499999999999993</c:v>
                </c:pt>
                <c:pt idx="1890">
                  <c:v>9.4550000000000001</c:v>
                </c:pt>
                <c:pt idx="1891">
                  <c:v>9.4600000000000009</c:v>
                </c:pt>
                <c:pt idx="1892">
                  <c:v>9.4649999999999999</c:v>
                </c:pt>
                <c:pt idx="1893">
                  <c:v>9.4700000000000006</c:v>
                </c:pt>
                <c:pt idx="1894">
                  <c:v>9.4749999999999996</c:v>
                </c:pt>
                <c:pt idx="1895">
                  <c:v>9.48</c:v>
                </c:pt>
                <c:pt idx="1896">
                  <c:v>9.4849999999999994</c:v>
                </c:pt>
                <c:pt idx="1897">
                  <c:v>9.49</c:v>
                </c:pt>
                <c:pt idx="1898">
                  <c:v>9.4949999999999992</c:v>
                </c:pt>
                <c:pt idx="1899">
                  <c:v>9.5</c:v>
                </c:pt>
                <c:pt idx="1900">
                  <c:v>9.5050000000000008</c:v>
                </c:pt>
                <c:pt idx="1901">
                  <c:v>9.51</c:v>
                </c:pt>
                <c:pt idx="1902">
                  <c:v>9.5150000000000006</c:v>
                </c:pt>
                <c:pt idx="1903">
                  <c:v>9.52</c:v>
                </c:pt>
                <c:pt idx="1904">
                  <c:v>9.5250000000000004</c:v>
                </c:pt>
                <c:pt idx="1905">
                  <c:v>9.5299999999999994</c:v>
                </c:pt>
                <c:pt idx="1906">
                  <c:v>9.5350000000000001</c:v>
                </c:pt>
                <c:pt idx="1907">
                  <c:v>9.5399999999999991</c:v>
                </c:pt>
                <c:pt idx="1908">
                  <c:v>9.5449999999999999</c:v>
                </c:pt>
                <c:pt idx="1909">
                  <c:v>9.5500000000000007</c:v>
                </c:pt>
                <c:pt idx="1910">
                  <c:v>9.5549999999999997</c:v>
                </c:pt>
                <c:pt idx="1911">
                  <c:v>9.56</c:v>
                </c:pt>
                <c:pt idx="1912">
                  <c:v>9.5649999999999995</c:v>
                </c:pt>
                <c:pt idx="1913">
                  <c:v>9.57</c:v>
                </c:pt>
                <c:pt idx="1914">
                  <c:v>9.5749999999999993</c:v>
                </c:pt>
                <c:pt idx="1915">
                  <c:v>9.58</c:v>
                </c:pt>
                <c:pt idx="1916">
                  <c:v>9.5850000000000009</c:v>
                </c:pt>
                <c:pt idx="1917">
                  <c:v>9.59</c:v>
                </c:pt>
                <c:pt idx="1918">
                  <c:v>9.5950000000000006</c:v>
                </c:pt>
                <c:pt idx="1919">
                  <c:v>9.6</c:v>
                </c:pt>
                <c:pt idx="1920">
                  <c:v>9.6050000000000004</c:v>
                </c:pt>
                <c:pt idx="1921">
                  <c:v>9.61</c:v>
                </c:pt>
                <c:pt idx="1922">
                  <c:v>9.6150000000000002</c:v>
                </c:pt>
                <c:pt idx="1923">
                  <c:v>9.6199999999999992</c:v>
                </c:pt>
                <c:pt idx="1924">
                  <c:v>9.625</c:v>
                </c:pt>
                <c:pt idx="1925">
                  <c:v>9.6300000000000008</c:v>
                </c:pt>
                <c:pt idx="1926">
                  <c:v>9.6349999999999998</c:v>
                </c:pt>
                <c:pt idx="1927">
                  <c:v>9.64</c:v>
                </c:pt>
                <c:pt idx="1928">
                  <c:v>9.6449999999999996</c:v>
                </c:pt>
                <c:pt idx="1929">
                  <c:v>9.65</c:v>
                </c:pt>
                <c:pt idx="1930">
                  <c:v>9.6549999999999994</c:v>
                </c:pt>
                <c:pt idx="1931">
                  <c:v>9.66</c:v>
                </c:pt>
                <c:pt idx="1932">
                  <c:v>9.6649999999999991</c:v>
                </c:pt>
                <c:pt idx="1933">
                  <c:v>9.67</c:v>
                </c:pt>
                <c:pt idx="1934">
                  <c:v>9.6750000000000007</c:v>
                </c:pt>
                <c:pt idx="1935">
                  <c:v>9.68</c:v>
                </c:pt>
                <c:pt idx="1936">
                  <c:v>9.6850000000000005</c:v>
                </c:pt>
                <c:pt idx="1937">
                  <c:v>9.69</c:v>
                </c:pt>
                <c:pt idx="1938">
                  <c:v>9.6950000000000003</c:v>
                </c:pt>
                <c:pt idx="1939">
                  <c:v>9.6999999999999993</c:v>
                </c:pt>
                <c:pt idx="1940">
                  <c:v>9.7050000000000001</c:v>
                </c:pt>
                <c:pt idx="1941">
                  <c:v>9.7100000000000009</c:v>
                </c:pt>
                <c:pt idx="1942">
                  <c:v>9.7149999999999999</c:v>
                </c:pt>
                <c:pt idx="1943">
                  <c:v>9.7200000000000006</c:v>
                </c:pt>
                <c:pt idx="1944">
                  <c:v>9.7249999999999996</c:v>
                </c:pt>
                <c:pt idx="1945">
                  <c:v>9.73</c:v>
                </c:pt>
                <c:pt idx="1946">
                  <c:v>9.7349999999999994</c:v>
                </c:pt>
                <c:pt idx="1947">
                  <c:v>9.74</c:v>
                </c:pt>
                <c:pt idx="1948">
                  <c:v>9.7449999999999992</c:v>
                </c:pt>
                <c:pt idx="1949">
                  <c:v>9.75</c:v>
                </c:pt>
                <c:pt idx="1950">
                  <c:v>9.7550000000000008</c:v>
                </c:pt>
                <c:pt idx="1951">
                  <c:v>9.76</c:v>
                </c:pt>
                <c:pt idx="1952">
                  <c:v>9.7650000000000006</c:v>
                </c:pt>
                <c:pt idx="1953">
                  <c:v>9.77</c:v>
                </c:pt>
                <c:pt idx="1954">
                  <c:v>9.7750000000000004</c:v>
                </c:pt>
                <c:pt idx="1955">
                  <c:v>9.7799999999999994</c:v>
                </c:pt>
                <c:pt idx="1956">
                  <c:v>9.7850000000000001</c:v>
                </c:pt>
                <c:pt idx="1957">
                  <c:v>9.7899999999999991</c:v>
                </c:pt>
                <c:pt idx="1958">
                  <c:v>9.7949999999999999</c:v>
                </c:pt>
                <c:pt idx="1959">
                  <c:v>9.8000000000000007</c:v>
                </c:pt>
                <c:pt idx="1960">
                  <c:v>9.8049999999999997</c:v>
                </c:pt>
                <c:pt idx="1961">
                  <c:v>9.81</c:v>
                </c:pt>
                <c:pt idx="1962">
                  <c:v>9.8149999999999995</c:v>
                </c:pt>
                <c:pt idx="1963">
                  <c:v>9.82</c:v>
                </c:pt>
                <c:pt idx="1964">
                  <c:v>9.8249999999999993</c:v>
                </c:pt>
                <c:pt idx="1965">
                  <c:v>9.83</c:v>
                </c:pt>
                <c:pt idx="1966">
                  <c:v>9.8350000000000009</c:v>
                </c:pt>
                <c:pt idx="1967">
                  <c:v>9.84</c:v>
                </c:pt>
                <c:pt idx="1968">
                  <c:v>9.8450000000000006</c:v>
                </c:pt>
                <c:pt idx="1969">
                  <c:v>9.85</c:v>
                </c:pt>
                <c:pt idx="1970">
                  <c:v>9.8550000000000004</c:v>
                </c:pt>
                <c:pt idx="1971">
                  <c:v>9.86</c:v>
                </c:pt>
                <c:pt idx="1972">
                  <c:v>9.8650000000000002</c:v>
                </c:pt>
                <c:pt idx="1973">
                  <c:v>9.8699999999999992</c:v>
                </c:pt>
                <c:pt idx="1974">
                  <c:v>9.875</c:v>
                </c:pt>
                <c:pt idx="1975">
                  <c:v>9.8800000000000008</c:v>
                </c:pt>
                <c:pt idx="1976">
                  <c:v>9.8849999999999998</c:v>
                </c:pt>
                <c:pt idx="1977">
                  <c:v>9.89</c:v>
                </c:pt>
                <c:pt idx="1978">
                  <c:v>9.8949999999999996</c:v>
                </c:pt>
                <c:pt idx="1979">
                  <c:v>9.9</c:v>
                </c:pt>
                <c:pt idx="1980">
                  <c:v>9.9049999999999994</c:v>
                </c:pt>
                <c:pt idx="1981">
                  <c:v>9.91</c:v>
                </c:pt>
                <c:pt idx="1982">
                  <c:v>9.9149999999999991</c:v>
                </c:pt>
                <c:pt idx="1983">
                  <c:v>9.92</c:v>
                </c:pt>
                <c:pt idx="1984">
                  <c:v>9.9250000000000007</c:v>
                </c:pt>
                <c:pt idx="1985">
                  <c:v>9.93</c:v>
                </c:pt>
                <c:pt idx="1986">
                  <c:v>9.9350000000000005</c:v>
                </c:pt>
                <c:pt idx="1987">
                  <c:v>9.94</c:v>
                </c:pt>
                <c:pt idx="1988">
                  <c:v>9.9450000000000003</c:v>
                </c:pt>
                <c:pt idx="1989">
                  <c:v>9.9499999999999993</c:v>
                </c:pt>
                <c:pt idx="1990">
                  <c:v>9.9550000000000001</c:v>
                </c:pt>
                <c:pt idx="1991">
                  <c:v>9.9600000000000009</c:v>
                </c:pt>
                <c:pt idx="1992">
                  <c:v>9.9649999999999999</c:v>
                </c:pt>
                <c:pt idx="1993">
                  <c:v>9.9700000000000006</c:v>
                </c:pt>
                <c:pt idx="1994">
                  <c:v>9.9749999999999996</c:v>
                </c:pt>
                <c:pt idx="1995">
                  <c:v>9.98</c:v>
                </c:pt>
                <c:pt idx="1996">
                  <c:v>9.9849999999999994</c:v>
                </c:pt>
                <c:pt idx="1997">
                  <c:v>9.99</c:v>
                </c:pt>
                <c:pt idx="1998">
                  <c:v>9.9949999999999992</c:v>
                </c:pt>
                <c:pt idx="1999">
                  <c:v>10</c:v>
                </c:pt>
                <c:pt idx="2000">
                  <c:v>10.005000000000001</c:v>
                </c:pt>
                <c:pt idx="2001">
                  <c:v>10.01</c:v>
                </c:pt>
                <c:pt idx="2002">
                  <c:v>10.015000000000001</c:v>
                </c:pt>
                <c:pt idx="2003">
                  <c:v>10.02</c:v>
                </c:pt>
                <c:pt idx="2004">
                  <c:v>10.025</c:v>
                </c:pt>
                <c:pt idx="2005">
                  <c:v>10.029999999999999</c:v>
                </c:pt>
                <c:pt idx="2006">
                  <c:v>10.035</c:v>
                </c:pt>
                <c:pt idx="2007">
                  <c:v>10.039999999999999</c:v>
                </c:pt>
                <c:pt idx="2008">
                  <c:v>10.045</c:v>
                </c:pt>
                <c:pt idx="2009">
                  <c:v>10.050000000000001</c:v>
                </c:pt>
                <c:pt idx="2010">
                  <c:v>10.055</c:v>
                </c:pt>
                <c:pt idx="2011">
                  <c:v>10.06</c:v>
                </c:pt>
                <c:pt idx="2012">
                  <c:v>10.065</c:v>
                </c:pt>
                <c:pt idx="2013">
                  <c:v>10.07</c:v>
                </c:pt>
                <c:pt idx="2014">
                  <c:v>10.074999999999999</c:v>
                </c:pt>
                <c:pt idx="2015">
                  <c:v>10.08</c:v>
                </c:pt>
                <c:pt idx="2016">
                  <c:v>10.085000000000001</c:v>
                </c:pt>
                <c:pt idx="2017">
                  <c:v>10.09</c:v>
                </c:pt>
                <c:pt idx="2018">
                  <c:v>10.095000000000001</c:v>
                </c:pt>
                <c:pt idx="2019">
                  <c:v>10.1</c:v>
                </c:pt>
                <c:pt idx="2020">
                  <c:v>10.105</c:v>
                </c:pt>
                <c:pt idx="2021">
                  <c:v>10.11</c:v>
                </c:pt>
                <c:pt idx="2022">
                  <c:v>10.115</c:v>
                </c:pt>
                <c:pt idx="2023">
                  <c:v>10.119999999999999</c:v>
                </c:pt>
                <c:pt idx="2024">
                  <c:v>10.125</c:v>
                </c:pt>
                <c:pt idx="2025">
                  <c:v>10.130000000000001</c:v>
                </c:pt>
                <c:pt idx="2026">
                  <c:v>10.135</c:v>
                </c:pt>
                <c:pt idx="2027">
                  <c:v>10.14</c:v>
                </c:pt>
                <c:pt idx="2028">
                  <c:v>10.145</c:v>
                </c:pt>
                <c:pt idx="2029">
                  <c:v>10.15</c:v>
                </c:pt>
                <c:pt idx="2030">
                  <c:v>10.154999999999999</c:v>
                </c:pt>
                <c:pt idx="2031">
                  <c:v>10.16</c:v>
                </c:pt>
                <c:pt idx="2032">
                  <c:v>10.164999999999999</c:v>
                </c:pt>
                <c:pt idx="2033">
                  <c:v>10.17</c:v>
                </c:pt>
                <c:pt idx="2034">
                  <c:v>10.175000000000001</c:v>
                </c:pt>
                <c:pt idx="2035">
                  <c:v>10.18</c:v>
                </c:pt>
                <c:pt idx="2036">
                  <c:v>10.185</c:v>
                </c:pt>
                <c:pt idx="2037">
                  <c:v>10.19</c:v>
                </c:pt>
                <c:pt idx="2038">
                  <c:v>10.195</c:v>
                </c:pt>
                <c:pt idx="2039">
                  <c:v>10.199999999999999</c:v>
                </c:pt>
                <c:pt idx="2040">
                  <c:v>10.205</c:v>
                </c:pt>
                <c:pt idx="2041">
                  <c:v>10.210000000000001</c:v>
                </c:pt>
                <c:pt idx="2042">
                  <c:v>10.215</c:v>
                </c:pt>
                <c:pt idx="2043">
                  <c:v>10.220000000000001</c:v>
                </c:pt>
                <c:pt idx="2044">
                  <c:v>10.225</c:v>
                </c:pt>
                <c:pt idx="2045">
                  <c:v>10.23</c:v>
                </c:pt>
                <c:pt idx="2046">
                  <c:v>10.234999999999999</c:v>
                </c:pt>
                <c:pt idx="2047">
                  <c:v>10.24</c:v>
                </c:pt>
                <c:pt idx="2048">
                  <c:v>10.244999999999999</c:v>
                </c:pt>
                <c:pt idx="2049">
                  <c:v>10.25</c:v>
                </c:pt>
                <c:pt idx="2050">
                  <c:v>10.255000000000001</c:v>
                </c:pt>
                <c:pt idx="2051">
                  <c:v>10.26</c:v>
                </c:pt>
                <c:pt idx="2052">
                  <c:v>10.265000000000001</c:v>
                </c:pt>
                <c:pt idx="2053">
                  <c:v>10.27</c:v>
                </c:pt>
                <c:pt idx="2054">
                  <c:v>10.275</c:v>
                </c:pt>
                <c:pt idx="2055">
                  <c:v>10.28</c:v>
                </c:pt>
                <c:pt idx="2056">
                  <c:v>10.285</c:v>
                </c:pt>
                <c:pt idx="2057">
                  <c:v>10.29</c:v>
                </c:pt>
                <c:pt idx="2058">
                  <c:v>10.295</c:v>
                </c:pt>
                <c:pt idx="2059">
                  <c:v>10.3</c:v>
                </c:pt>
                <c:pt idx="2060">
                  <c:v>10.305</c:v>
                </c:pt>
                <c:pt idx="2061">
                  <c:v>10.31</c:v>
                </c:pt>
                <c:pt idx="2062">
                  <c:v>10.315</c:v>
                </c:pt>
                <c:pt idx="2063">
                  <c:v>10.32</c:v>
                </c:pt>
                <c:pt idx="2064">
                  <c:v>10.324999999999999</c:v>
                </c:pt>
                <c:pt idx="2065">
                  <c:v>10.33</c:v>
                </c:pt>
                <c:pt idx="2066">
                  <c:v>10.335000000000001</c:v>
                </c:pt>
                <c:pt idx="2067">
                  <c:v>10.34</c:v>
                </c:pt>
                <c:pt idx="2068">
                  <c:v>10.345000000000001</c:v>
                </c:pt>
                <c:pt idx="2069">
                  <c:v>10.35</c:v>
                </c:pt>
                <c:pt idx="2070">
                  <c:v>10.355</c:v>
                </c:pt>
                <c:pt idx="2071">
                  <c:v>10.36</c:v>
                </c:pt>
                <c:pt idx="2072">
                  <c:v>10.365</c:v>
                </c:pt>
                <c:pt idx="2073">
                  <c:v>10.37</c:v>
                </c:pt>
                <c:pt idx="2074">
                  <c:v>10.375</c:v>
                </c:pt>
                <c:pt idx="2075">
                  <c:v>10.38</c:v>
                </c:pt>
                <c:pt idx="2076">
                  <c:v>10.385</c:v>
                </c:pt>
                <c:pt idx="2077">
                  <c:v>10.39</c:v>
                </c:pt>
                <c:pt idx="2078">
                  <c:v>10.395</c:v>
                </c:pt>
                <c:pt idx="2079">
                  <c:v>10.4</c:v>
                </c:pt>
                <c:pt idx="2080">
                  <c:v>10.404999999999999</c:v>
                </c:pt>
                <c:pt idx="2081">
                  <c:v>10.41</c:v>
                </c:pt>
                <c:pt idx="2082">
                  <c:v>10.414999999999999</c:v>
                </c:pt>
                <c:pt idx="2083">
                  <c:v>10.42</c:v>
                </c:pt>
                <c:pt idx="2084">
                  <c:v>10.425000000000001</c:v>
                </c:pt>
                <c:pt idx="2085">
                  <c:v>10.43</c:v>
                </c:pt>
                <c:pt idx="2086">
                  <c:v>10.435</c:v>
                </c:pt>
                <c:pt idx="2087">
                  <c:v>10.44</c:v>
                </c:pt>
                <c:pt idx="2088">
                  <c:v>10.445</c:v>
                </c:pt>
                <c:pt idx="2089">
                  <c:v>10.45</c:v>
                </c:pt>
                <c:pt idx="2090">
                  <c:v>10.455</c:v>
                </c:pt>
                <c:pt idx="2091">
                  <c:v>10.46</c:v>
                </c:pt>
                <c:pt idx="2092">
                  <c:v>10.465</c:v>
                </c:pt>
                <c:pt idx="2093">
                  <c:v>10.47</c:v>
                </c:pt>
                <c:pt idx="2094">
                  <c:v>10.475</c:v>
                </c:pt>
                <c:pt idx="2095">
                  <c:v>10.48</c:v>
                </c:pt>
                <c:pt idx="2096">
                  <c:v>10.484999999999999</c:v>
                </c:pt>
                <c:pt idx="2097">
                  <c:v>10.49</c:v>
                </c:pt>
                <c:pt idx="2098">
                  <c:v>10.494999999999999</c:v>
                </c:pt>
                <c:pt idx="2099">
                  <c:v>10.5</c:v>
                </c:pt>
                <c:pt idx="2100">
                  <c:v>10.505000000000001</c:v>
                </c:pt>
                <c:pt idx="2101">
                  <c:v>10.51</c:v>
                </c:pt>
                <c:pt idx="2102">
                  <c:v>10.515000000000001</c:v>
                </c:pt>
                <c:pt idx="2103">
                  <c:v>10.52</c:v>
                </c:pt>
                <c:pt idx="2104">
                  <c:v>10.525</c:v>
                </c:pt>
                <c:pt idx="2105">
                  <c:v>10.53</c:v>
                </c:pt>
                <c:pt idx="2106">
                  <c:v>10.535</c:v>
                </c:pt>
                <c:pt idx="2107">
                  <c:v>10.54</c:v>
                </c:pt>
                <c:pt idx="2108">
                  <c:v>10.545</c:v>
                </c:pt>
                <c:pt idx="2109">
                  <c:v>10.55</c:v>
                </c:pt>
                <c:pt idx="2110">
                  <c:v>10.555</c:v>
                </c:pt>
                <c:pt idx="2111">
                  <c:v>10.56</c:v>
                </c:pt>
                <c:pt idx="2112">
                  <c:v>10.565</c:v>
                </c:pt>
                <c:pt idx="2113">
                  <c:v>10.57</c:v>
                </c:pt>
                <c:pt idx="2114">
                  <c:v>10.574999999999999</c:v>
                </c:pt>
                <c:pt idx="2115">
                  <c:v>10.58</c:v>
                </c:pt>
                <c:pt idx="2116">
                  <c:v>10.585000000000001</c:v>
                </c:pt>
                <c:pt idx="2117">
                  <c:v>10.59</c:v>
                </c:pt>
                <c:pt idx="2118">
                  <c:v>10.595000000000001</c:v>
                </c:pt>
                <c:pt idx="2119">
                  <c:v>10.6</c:v>
                </c:pt>
                <c:pt idx="2120">
                  <c:v>10.605</c:v>
                </c:pt>
                <c:pt idx="2121">
                  <c:v>10.61</c:v>
                </c:pt>
                <c:pt idx="2122">
                  <c:v>10.615</c:v>
                </c:pt>
                <c:pt idx="2123">
                  <c:v>10.62</c:v>
                </c:pt>
                <c:pt idx="2124">
                  <c:v>10.625</c:v>
                </c:pt>
                <c:pt idx="2125">
                  <c:v>10.63</c:v>
                </c:pt>
                <c:pt idx="2126">
                  <c:v>10.635</c:v>
                </c:pt>
                <c:pt idx="2127">
                  <c:v>10.64</c:v>
                </c:pt>
                <c:pt idx="2128">
                  <c:v>10.645</c:v>
                </c:pt>
                <c:pt idx="2129">
                  <c:v>10.65</c:v>
                </c:pt>
                <c:pt idx="2130">
                  <c:v>10.654999999999999</c:v>
                </c:pt>
                <c:pt idx="2131">
                  <c:v>10.66</c:v>
                </c:pt>
                <c:pt idx="2132">
                  <c:v>10.664999999999999</c:v>
                </c:pt>
                <c:pt idx="2133">
                  <c:v>10.67</c:v>
                </c:pt>
                <c:pt idx="2134">
                  <c:v>10.675000000000001</c:v>
                </c:pt>
                <c:pt idx="2135">
                  <c:v>10.68</c:v>
                </c:pt>
                <c:pt idx="2136">
                  <c:v>10.685</c:v>
                </c:pt>
                <c:pt idx="2137">
                  <c:v>10.69</c:v>
                </c:pt>
                <c:pt idx="2138">
                  <c:v>10.695</c:v>
                </c:pt>
                <c:pt idx="2139">
                  <c:v>10.7</c:v>
                </c:pt>
                <c:pt idx="2140">
                  <c:v>10.705</c:v>
                </c:pt>
                <c:pt idx="2141">
                  <c:v>10.71</c:v>
                </c:pt>
                <c:pt idx="2142">
                  <c:v>10.715</c:v>
                </c:pt>
                <c:pt idx="2143">
                  <c:v>10.72</c:v>
                </c:pt>
                <c:pt idx="2144">
                  <c:v>10.725</c:v>
                </c:pt>
                <c:pt idx="2145">
                  <c:v>10.73</c:v>
                </c:pt>
                <c:pt idx="2146">
                  <c:v>10.734999999999999</c:v>
                </c:pt>
                <c:pt idx="2147">
                  <c:v>10.74</c:v>
                </c:pt>
                <c:pt idx="2148">
                  <c:v>10.744999999999999</c:v>
                </c:pt>
                <c:pt idx="2149">
                  <c:v>10.75</c:v>
                </c:pt>
                <c:pt idx="2150">
                  <c:v>10.755000000000001</c:v>
                </c:pt>
                <c:pt idx="2151">
                  <c:v>10.76</c:v>
                </c:pt>
                <c:pt idx="2152">
                  <c:v>10.765000000000001</c:v>
                </c:pt>
                <c:pt idx="2153">
                  <c:v>10.77</c:v>
                </c:pt>
                <c:pt idx="2154">
                  <c:v>10.775</c:v>
                </c:pt>
                <c:pt idx="2155">
                  <c:v>10.78</c:v>
                </c:pt>
                <c:pt idx="2156">
                  <c:v>10.785</c:v>
                </c:pt>
                <c:pt idx="2157">
                  <c:v>10.79</c:v>
                </c:pt>
                <c:pt idx="2158">
                  <c:v>10.795</c:v>
                </c:pt>
                <c:pt idx="2159">
                  <c:v>10.8</c:v>
                </c:pt>
                <c:pt idx="2160">
                  <c:v>10.805</c:v>
                </c:pt>
                <c:pt idx="2161">
                  <c:v>10.81</c:v>
                </c:pt>
                <c:pt idx="2162">
                  <c:v>10.815</c:v>
                </c:pt>
                <c:pt idx="2163">
                  <c:v>10.82</c:v>
                </c:pt>
                <c:pt idx="2164">
                  <c:v>10.824999999999999</c:v>
                </c:pt>
                <c:pt idx="2165">
                  <c:v>10.83</c:v>
                </c:pt>
                <c:pt idx="2166">
                  <c:v>10.835000000000001</c:v>
                </c:pt>
                <c:pt idx="2167">
                  <c:v>10.84</c:v>
                </c:pt>
                <c:pt idx="2168">
                  <c:v>10.845000000000001</c:v>
                </c:pt>
                <c:pt idx="2169">
                  <c:v>10.85</c:v>
                </c:pt>
                <c:pt idx="2170">
                  <c:v>10.855</c:v>
                </c:pt>
                <c:pt idx="2171">
                  <c:v>10.86</c:v>
                </c:pt>
                <c:pt idx="2172">
                  <c:v>10.865</c:v>
                </c:pt>
                <c:pt idx="2173">
                  <c:v>10.87</c:v>
                </c:pt>
                <c:pt idx="2174">
                  <c:v>10.875</c:v>
                </c:pt>
                <c:pt idx="2175">
                  <c:v>10.88</c:v>
                </c:pt>
                <c:pt idx="2176">
                  <c:v>10.885</c:v>
                </c:pt>
                <c:pt idx="2177">
                  <c:v>10.89</c:v>
                </c:pt>
                <c:pt idx="2178">
                  <c:v>10.895</c:v>
                </c:pt>
                <c:pt idx="2179">
                  <c:v>10.9</c:v>
                </c:pt>
                <c:pt idx="2180">
                  <c:v>10.904999999999999</c:v>
                </c:pt>
                <c:pt idx="2181">
                  <c:v>10.91</c:v>
                </c:pt>
                <c:pt idx="2182">
                  <c:v>10.914999999999999</c:v>
                </c:pt>
                <c:pt idx="2183">
                  <c:v>10.92</c:v>
                </c:pt>
                <c:pt idx="2184">
                  <c:v>10.925000000000001</c:v>
                </c:pt>
                <c:pt idx="2185">
                  <c:v>10.93</c:v>
                </c:pt>
                <c:pt idx="2186">
                  <c:v>10.935</c:v>
                </c:pt>
                <c:pt idx="2187">
                  <c:v>10.94</c:v>
                </c:pt>
                <c:pt idx="2188">
                  <c:v>10.945</c:v>
                </c:pt>
                <c:pt idx="2189">
                  <c:v>10.95</c:v>
                </c:pt>
                <c:pt idx="2190">
                  <c:v>10.955</c:v>
                </c:pt>
                <c:pt idx="2191">
                  <c:v>10.96</c:v>
                </c:pt>
                <c:pt idx="2192">
                  <c:v>10.965</c:v>
                </c:pt>
                <c:pt idx="2193">
                  <c:v>10.97</c:v>
                </c:pt>
                <c:pt idx="2194">
                  <c:v>10.975</c:v>
                </c:pt>
                <c:pt idx="2195">
                  <c:v>10.98</c:v>
                </c:pt>
                <c:pt idx="2196">
                  <c:v>10.984999999999999</c:v>
                </c:pt>
                <c:pt idx="2197">
                  <c:v>10.99</c:v>
                </c:pt>
                <c:pt idx="2198">
                  <c:v>10.994999999999999</c:v>
                </c:pt>
                <c:pt idx="2199">
                  <c:v>11</c:v>
                </c:pt>
                <c:pt idx="2200">
                  <c:v>11.005000000000001</c:v>
                </c:pt>
                <c:pt idx="2201">
                  <c:v>11.01</c:v>
                </c:pt>
                <c:pt idx="2202">
                  <c:v>11.015000000000001</c:v>
                </c:pt>
                <c:pt idx="2203">
                  <c:v>11.02</c:v>
                </c:pt>
                <c:pt idx="2204">
                  <c:v>11.025</c:v>
                </c:pt>
                <c:pt idx="2205">
                  <c:v>11.03</c:v>
                </c:pt>
                <c:pt idx="2206">
                  <c:v>11.035</c:v>
                </c:pt>
                <c:pt idx="2207">
                  <c:v>11.04</c:v>
                </c:pt>
                <c:pt idx="2208">
                  <c:v>11.045</c:v>
                </c:pt>
                <c:pt idx="2209">
                  <c:v>11.05</c:v>
                </c:pt>
                <c:pt idx="2210">
                  <c:v>11.055</c:v>
                </c:pt>
                <c:pt idx="2211">
                  <c:v>11.06</c:v>
                </c:pt>
                <c:pt idx="2212">
                  <c:v>11.065</c:v>
                </c:pt>
                <c:pt idx="2213">
                  <c:v>11.07</c:v>
                </c:pt>
                <c:pt idx="2214">
                  <c:v>11.074999999999999</c:v>
                </c:pt>
                <c:pt idx="2215">
                  <c:v>11.08</c:v>
                </c:pt>
                <c:pt idx="2216">
                  <c:v>11.085000000000001</c:v>
                </c:pt>
                <c:pt idx="2217">
                  <c:v>11.09</c:v>
                </c:pt>
                <c:pt idx="2218">
                  <c:v>11.095000000000001</c:v>
                </c:pt>
                <c:pt idx="2219">
                  <c:v>11.1</c:v>
                </c:pt>
                <c:pt idx="2220">
                  <c:v>11.105</c:v>
                </c:pt>
                <c:pt idx="2221">
                  <c:v>11.11</c:v>
                </c:pt>
                <c:pt idx="2222">
                  <c:v>11.115</c:v>
                </c:pt>
                <c:pt idx="2223">
                  <c:v>11.12</c:v>
                </c:pt>
                <c:pt idx="2224">
                  <c:v>11.125</c:v>
                </c:pt>
                <c:pt idx="2225">
                  <c:v>11.13</c:v>
                </c:pt>
                <c:pt idx="2226">
                  <c:v>11.135</c:v>
                </c:pt>
                <c:pt idx="2227">
                  <c:v>11.14</c:v>
                </c:pt>
                <c:pt idx="2228">
                  <c:v>11.145</c:v>
                </c:pt>
                <c:pt idx="2229">
                  <c:v>11.15</c:v>
                </c:pt>
                <c:pt idx="2230">
                  <c:v>11.154999999999999</c:v>
                </c:pt>
                <c:pt idx="2231">
                  <c:v>11.16</c:v>
                </c:pt>
                <c:pt idx="2232">
                  <c:v>11.164999999999999</c:v>
                </c:pt>
                <c:pt idx="2233">
                  <c:v>11.17</c:v>
                </c:pt>
                <c:pt idx="2234">
                  <c:v>11.175000000000001</c:v>
                </c:pt>
                <c:pt idx="2235">
                  <c:v>11.18</c:v>
                </c:pt>
                <c:pt idx="2236">
                  <c:v>11.185</c:v>
                </c:pt>
                <c:pt idx="2237">
                  <c:v>11.19</c:v>
                </c:pt>
                <c:pt idx="2238">
                  <c:v>11.195</c:v>
                </c:pt>
                <c:pt idx="2239">
                  <c:v>11.2</c:v>
                </c:pt>
                <c:pt idx="2240">
                  <c:v>11.205</c:v>
                </c:pt>
                <c:pt idx="2241">
                  <c:v>11.21</c:v>
                </c:pt>
                <c:pt idx="2242">
                  <c:v>11.215</c:v>
                </c:pt>
                <c:pt idx="2243">
                  <c:v>11.22</c:v>
                </c:pt>
                <c:pt idx="2244">
                  <c:v>11.225</c:v>
                </c:pt>
                <c:pt idx="2245">
                  <c:v>11.23</c:v>
                </c:pt>
                <c:pt idx="2246">
                  <c:v>11.234999999999999</c:v>
                </c:pt>
                <c:pt idx="2247">
                  <c:v>11.24</c:v>
                </c:pt>
                <c:pt idx="2248">
                  <c:v>11.244999999999999</c:v>
                </c:pt>
                <c:pt idx="2249">
                  <c:v>11.25</c:v>
                </c:pt>
                <c:pt idx="2250">
                  <c:v>11.255000000000001</c:v>
                </c:pt>
                <c:pt idx="2251">
                  <c:v>11.26</c:v>
                </c:pt>
                <c:pt idx="2252">
                  <c:v>11.265000000000001</c:v>
                </c:pt>
                <c:pt idx="2253">
                  <c:v>11.27</c:v>
                </c:pt>
                <c:pt idx="2254">
                  <c:v>11.275</c:v>
                </c:pt>
                <c:pt idx="2255">
                  <c:v>11.28</c:v>
                </c:pt>
                <c:pt idx="2256">
                  <c:v>11.285</c:v>
                </c:pt>
                <c:pt idx="2257">
                  <c:v>11.29</c:v>
                </c:pt>
                <c:pt idx="2258">
                  <c:v>11.295</c:v>
                </c:pt>
                <c:pt idx="2259">
                  <c:v>11.3</c:v>
                </c:pt>
                <c:pt idx="2260">
                  <c:v>11.305</c:v>
                </c:pt>
                <c:pt idx="2261">
                  <c:v>11.31</c:v>
                </c:pt>
                <c:pt idx="2262">
                  <c:v>11.315</c:v>
                </c:pt>
                <c:pt idx="2263">
                  <c:v>11.32</c:v>
                </c:pt>
                <c:pt idx="2264">
                  <c:v>11.324999999999999</c:v>
                </c:pt>
                <c:pt idx="2265">
                  <c:v>11.33</c:v>
                </c:pt>
                <c:pt idx="2266">
                  <c:v>11.335000000000001</c:v>
                </c:pt>
                <c:pt idx="2267">
                  <c:v>11.34</c:v>
                </c:pt>
                <c:pt idx="2268">
                  <c:v>11.345000000000001</c:v>
                </c:pt>
                <c:pt idx="2269">
                  <c:v>11.35</c:v>
                </c:pt>
                <c:pt idx="2270">
                  <c:v>11.355</c:v>
                </c:pt>
                <c:pt idx="2271">
                  <c:v>11.36</c:v>
                </c:pt>
                <c:pt idx="2272">
                  <c:v>11.365</c:v>
                </c:pt>
                <c:pt idx="2273">
                  <c:v>11.37</c:v>
                </c:pt>
                <c:pt idx="2274">
                  <c:v>11.375</c:v>
                </c:pt>
                <c:pt idx="2275">
                  <c:v>11.38</c:v>
                </c:pt>
                <c:pt idx="2276">
                  <c:v>11.385</c:v>
                </c:pt>
                <c:pt idx="2277">
                  <c:v>11.39</c:v>
                </c:pt>
                <c:pt idx="2278">
                  <c:v>11.395</c:v>
                </c:pt>
                <c:pt idx="2279">
                  <c:v>11.4</c:v>
                </c:pt>
                <c:pt idx="2280">
                  <c:v>11.404999999999999</c:v>
                </c:pt>
                <c:pt idx="2281">
                  <c:v>11.41</c:v>
                </c:pt>
                <c:pt idx="2282">
                  <c:v>11.414999999999999</c:v>
                </c:pt>
                <c:pt idx="2283">
                  <c:v>11.42</c:v>
                </c:pt>
                <c:pt idx="2284">
                  <c:v>11.425000000000001</c:v>
                </c:pt>
                <c:pt idx="2285">
                  <c:v>11.43</c:v>
                </c:pt>
                <c:pt idx="2286">
                  <c:v>11.435</c:v>
                </c:pt>
                <c:pt idx="2287">
                  <c:v>11.44</c:v>
                </c:pt>
                <c:pt idx="2288">
                  <c:v>11.445</c:v>
                </c:pt>
                <c:pt idx="2289">
                  <c:v>11.45</c:v>
                </c:pt>
                <c:pt idx="2290">
                  <c:v>11.455</c:v>
                </c:pt>
                <c:pt idx="2291">
                  <c:v>11.46</c:v>
                </c:pt>
                <c:pt idx="2292">
                  <c:v>11.465</c:v>
                </c:pt>
                <c:pt idx="2293">
                  <c:v>11.47</c:v>
                </c:pt>
                <c:pt idx="2294">
                  <c:v>11.475</c:v>
                </c:pt>
                <c:pt idx="2295">
                  <c:v>11.48</c:v>
                </c:pt>
                <c:pt idx="2296">
                  <c:v>11.484999999999999</c:v>
                </c:pt>
                <c:pt idx="2297">
                  <c:v>11.49</c:v>
                </c:pt>
                <c:pt idx="2298">
                  <c:v>11.494999999999999</c:v>
                </c:pt>
                <c:pt idx="2299">
                  <c:v>11.5</c:v>
                </c:pt>
                <c:pt idx="2300">
                  <c:v>11.505000000000001</c:v>
                </c:pt>
                <c:pt idx="2301">
                  <c:v>11.51</c:v>
                </c:pt>
                <c:pt idx="2302">
                  <c:v>11.515000000000001</c:v>
                </c:pt>
                <c:pt idx="2303">
                  <c:v>11.52</c:v>
                </c:pt>
                <c:pt idx="2304">
                  <c:v>11.525</c:v>
                </c:pt>
                <c:pt idx="2305">
                  <c:v>11.53</c:v>
                </c:pt>
                <c:pt idx="2306">
                  <c:v>11.535</c:v>
                </c:pt>
                <c:pt idx="2307">
                  <c:v>11.54</c:v>
                </c:pt>
                <c:pt idx="2308">
                  <c:v>11.545</c:v>
                </c:pt>
                <c:pt idx="2309">
                  <c:v>11.55</c:v>
                </c:pt>
                <c:pt idx="2310">
                  <c:v>11.555</c:v>
                </c:pt>
                <c:pt idx="2311">
                  <c:v>11.56</c:v>
                </c:pt>
                <c:pt idx="2312">
                  <c:v>11.565</c:v>
                </c:pt>
                <c:pt idx="2313">
                  <c:v>11.57</c:v>
                </c:pt>
                <c:pt idx="2314">
                  <c:v>11.574999999999999</c:v>
                </c:pt>
                <c:pt idx="2315">
                  <c:v>11.58</c:v>
                </c:pt>
                <c:pt idx="2316">
                  <c:v>11.585000000000001</c:v>
                </c:pt>
                <c:pt idx="2317">
                  <c:v>11.59</c:v>
                </c:pt>
                <c:pt idx="2318">
                  <c:v>11.595000000000001</c:v>
                </c:pt>
                <c:pt idx="2319">
                  <c:v>11.6</c:v>
                </c:pt>
                <c:pt idx="2320">
                  <c:v>11.605</c:v>
                </c:pt>
                <c:pt idx="2321">
                  <c:v>11.61</c:v>
                </c:pt>
                <c:pt idx="2322">
                  <c:v>11.615</c:v>
                </c:pt>
                <c:pt idx="2323">
                  <c:v>11.62</c:v>
                </c:pt>
                <c:pt idx="2324">
                  <c:v>11.625</c:v>
                </c:pt>
                <c:pt idx="2325">
                  <c:v>11.63</c:v>
                </c:pt>
                <c:pt idx="2326">
                  <c:v>11.635</c:v>
                </c:pt>
                <c:pt idx="2327">
                  <c:v>11.64</c:v>
                </c:pt>
                <c:pt idx="2328">
                  <c:v>11.645</c:v>
                </c:pt>
                <c:pt idx="2329">
                  <c:v>11.65</c:v>
                </c:pt>
                <c:pt idx="2330">
                  <c:v>11.654999999999999</c:v>
                </c:pt>
                <c:pt idx="2331">
                  <c:v>11.66</c:v>
                </c:pt>
                <c:pt idx="2332">
                  <c:v>11.664999999999999</c:v>
                </c:pt>
                <c:pt idx="2333">
                  <c:v>11.67</c:v>
                </c:pt>
                <c:pt idx="2334">
                  <c:v>11.675000000000001</c:v>
                </c:pt>
                <c:pt idx="2335">
                  <c:v>11.68</c:v>
                </c:pt>
                <c:pt idx="2336">
                  <c:v>11.685</c:v>
                </c:pt>
                <c:pt idx="2337">
                  <c:v>11.69</c:v>
                </c:pt>
                <c:pt idx="2338">
                  <c:v>11.695</c:v>
                </c:pt>
                <c:pt idx="2339">
                  <c:v>11.7</c:v>
                </c:pt>
                <c:pt idx="2340">
                  <c:v>11.705</c:v>
                </c:pt>
                <c:pt idx="2341">
                  <c:v>11.71</c:v>
                </c:pt>
                <c:pt idx="2342">
                  <c:v>11.715</c:v>
                </c:pt>
                <c:pt idx="2343">
                  <c:v>11.72</c:v>
                </c:pt>
                <c:pt idx="2344">
                  <c:v>11.725</c:v>
                </c:pt>
                <c:pt idx="2345">
                  <c:v>11.73</c:v>
                </c:pt>
                <c:pt idx="2346">
                  <c:v>11.734999999999999</c:v>
                </c:pt>
                <c:pt idx="2347">
                  <c:v>11.74</c:v>
                </c:pt>
                <c:pt idx="2348">
                  <c:v>11.744999999999999</c:v>
                </c:pt>
                <c:pt idx="2349">
                  <c:v>11.75</c:v>
                </c:pt>
                <c:pt idx="2350">
                  <c:v>11.755000000000001</c:v>
                </c:pt>
                <c:pt idx="2351">
                  <c:v>11.76</c:v>
                </c:pt>
                <c:pt idx="2352">
                  <c:v>11.765000000000001</c:v>
                </c:pt>
                <c:pt idx="2353">
                  <c:v>11.77</c:v>
                </c:pt>
                <c:pt idx="2354">
                  <c:v>11.775</c:v>
                </c:pt>
                <c:pt idx="2355">
                  <c:v>11.78</c:v>
                </c:pt>
                <c:pt idx="2356">
                  <c:v>11.785</c:v>
                </c:pt>
                <c:pt idx="2357">
                  <c:v>11.79</c:v>
                </c:pt>
                <c:pt idx="2358">
                  <c:v>11.795</c:v>
                </c:pt>
                <c:pt idx="2359">
                  <c:v>11.8</c:v>
                </c:pt>
                <c:pt idx="2360">
                  <c:v>11.805</c:v>
                </c:pt>
                <c:pt idx="2361">
                  <c:v>11.81</c:v>
                </c:pt>
                <c:pt idx="2362">
                  <c:v>11.815</c:v>
                </c:pt>
                <c:pt idx="2363">
                  <c:v>11.82</c:v>
                </c:pt>
                <c:pt idx="2364">
                  <c:v>11.824999999999999</c:v>
                </c:pt>
                <c:pt idx="2365">
                  <c:v>11.83</c:v>
                </c:pt>
                <c:pt idx="2366">
                  <c:v>11.835000000000001</c:v>
                </c:pt>
                <c:pt idx="2367">
                  <c:v>11.84</c:v>
                </c:pt>
                <c:pt idx="2368">
                  <c:v>11.845000000000001</c:v>
                </c:pt>
                <c:pt idx="2369">
                  <c:v>11.85</c:v>
                </c:pt>
                <c:pt idx="2370">
                  <c:v>11.855</c:v>
                </c:pt>
                <c:pt idx="2371">
                  <c:v>11.86</c:v>
                </c:pt>
                <c:pt idx="2372">
                  <c:v>11.865</c:v>
                </c:pt>
                <c:pt idx="2373">
                  <c:v>11.87</c:v>
                </c:pt>
                <c:pt idx="2374">
                  <c:v>11.875</c:v>
                </c:pt>
                <c:pt idx="2375">
                  <c:v>11.88</c:v>
                </c:pt>
                <c:pt idx="2376">
                  <c:v>11.885</c:v>
                </c:pt>
                <c:pt idx="2377">
                  <c:v>11.89</c:v>
                </c:pt>
                <c:pt idx="2378">
                  <c:v>11.895</c:v>
                </c:pt>
                <c:pt idx="2379">
                  <c:v>11.9</c:v>
                </c:pt>
                <c:pt idx="2380">
                  <c:v>11.904999999999999</c:v>
                </c:pt>
                <c:pt idx="2381">
                  <c:v>11.91</c:v>
                </c:pt>
                <c:pt idx="2382">
                  <c:v>11.914999999999999</c:v>
                </c:pt>
                <c:pt idx="2383">
                  <c:v>11.92</c:v>
                </c:pt>
                <c:pt idx="2384">
                  <c:v>11.925000000000001</c:v>
                </c:pt>
                <c:pt idx="2385">
                  <c:v>11.93</c:v>
                </c:pt>
                <c:pt idx="2386">
                  <c:v>11.935</c:v>
                </c:pt>
                <c:pt idx="2387">
                  <c:v>11.94</c:v>
                </c:pt>
                <c:pt idx="2388">
                  <c:v>11.945</c:v>
                </c:pt>
                <c:pt idx="2389">
                  <c:v>11.95</c:v>
                </c:pt>
                <c:pt idx="2390">
                  <c:v>11.955</c:v>
                </c:pt>
                <c:pt idx="2391">
                  <c:v>11.96</c:v>
                </c:pt>
                <c:pt idx="2392">
                  <c:v>11.965</c:v>
                </c:pt>
                <c:pt idx="2393">
                  <c:v>11.97</c:v>
                </c:pt>
                <c:pt idx="2394">
                  <c:v>11.975</c:v>
                </c:pt>
                <c:pt idx="2395">
                  <c:v>11.98</c:v>
                </c:pt>
                <c:pt idx="2396">
                  <c:v>11.984999999999999</c:v>
                </c:pt>
                <c:pt idx="2397">
                  <c:v>11.99</c:v>
                </c:pt>
                <c:pt idx="2398">
                  <c:v>11.994999999999999</c:v>
                </c:pt>
                <c:pt idx="2399">
                  <c:v>12</c:v>
                </c:pt>
                <c:pt idx="2400">
                  <c:v>12.005000000000001</c:v>
                </c:pt>
                <c:pt idx="2401">
                  <c:v>12.01</c:v>
                </c:pt>
                <c:pt idx="2402">
                  <c:v>12.015000000000001</c:v>
                </c:pt>
                <c:pt idx="2403">
                  <c:v>12.02</c:v>
                </c:pt>
                <c:pt idx="2404">
                  <c:v>12.025</c:v>
                </c:pt>
                <c:pt idx="2405">
                  <c:v>12.03</c:v>
                </c:pt>
                <c:pt idx="2406">
                  <c:v>12.035</c:v>
                </c:pt>
                <c:pt idx="2407">
                  <c:v>12.04</c:v>
                </c:pt>
                <c:pt idx="2408">
                  <c:v>12.045</c:v>
                </c:pt>
                <c:pt idx="2409">
                  <c:v>12.05</c:v>
                </c:pt>
                <c:pt idx="2410">
                  <c:v>12.055</c:v>
                </c:pt>
                <c:pt idx="2411">
                  <c:v>12.06</c:v>
                </c:pt>
                <c:pt idx="2412">
                  <c:v>12.065</c:v>
                </c:pt>
                <c:pt idx="2413">
                  <c:v>12.07</c:v>
                </c:pt>
                <c:pt idx="2414">
                  <c:v>12.074999999999999</c:v>
                </c:pt>
                <c:pt idx="2415">
                  <c:v>12.08</c:v>
                </c:pt>
                <c:pt idx="2416">
                  <c:v>12.085000000000001</c:v>
                </c:pt>
                <c:pt idx="2417">
                  <c:v>12.09</c:v>
                </c:pt>
                <c:pt idx="2418">
                  <c:v>12.095000000000001</c:v>
                </c:pt>
                <c:pt idx="2419">
                  <c:v>12.1</c:v>
                </c:pt>
                <c:pt idx="2420">
                  <c:v>12.105</c:v>
                </c:pt>
                <c:pt idx="2421">
                  <c:v>12.11</c:v>
                </c:pt>
                <c:pt idx="2422">
                  <c:v>12.115</c:v>
                </c:pt>
                <c:pt idx="2423">
                  <c:v>12.12</c:v>
                </c:pt>
                <c:pt idx="2424">
                  <c:v>12.125</c:v>
                </c:pt>
                <c:pt idx="2425">
                  <c:v>12.13</c:v>
                </c:pt>
                <c:pt idx="2426">
                  <c:v>12.135</c:v>
                </c:pt>
                <c:pt idx="2427">
                  <c:v>12.14</c:v>
                </c:pt>
                <c:pt idx="2428">
                  <c:v>12.145</c:v>
                </c:pt>
                <c:pt idx="2429">
                  <c:v>12.15</c:v>
                </c:pt>
                <c:pt idx="2430">
                  <c:v>12.154999999999999</c:v>
                </c:pt>
                <c:pt idx="2431">
                  <c:v>12.16</c:v>
                </c:pt>
                <c:pt idx="2432">
                  <c:v>12.164999999999999</c:v>
                </c:pt>
                <c:pt idx="2433">
                  <c:v>12.17</c:v>
                </c:pt>
                <c:pt idx="2434">
                  <c:v>12.175000000000001</c:v>
                </c:pt>
                <c:pt idx="2435">
                  <c:v>12.18</c:v>
                </c:pt>
                <c:pt idx="2436">
                  <c:v>12.185</c:v>
                </c:pt>
                <c:pt idx="2437">
                  <c:v>12.19</c:v>
                </c:pt>
                <c:pt idx="2438">
                  <c:v>12.195</c:v>
                </c:pt>
                <c:pt idx="2439">
                  <c:v>12.2</c:v>
                </c:pt>
                <c:pt idx="2440">
                  <c:v>12.205</c:v>
                </c:pt>
                <c:pt idx="2441">
                  <c:v>12.21</c:v>
                </c:pt>
                <c:pt idx="2442">
                  <c:v>12.215</c:v>
                </c:pt>
                <c:pt idx="2443">
                  <c:v>12.22</c:v>
                </c:pt>
                <c:pt idx="2444">
                  <c:v>12.225</c:v>
                </c:pt>
                <c:pt idx="2445">
                  <c:v>12.23</c:v>
                </c:pt>
                <c:pt idx="2446">
                  <c:v>12.234999999999999</c:v>
                </c:pt>
                <c:pt idx="2447">
                  <c:v>12.24</c:v>
                </c:pt>
                <c:pt idx="2448">
                  <c:v>12.244999999999999</c:v>
                </c:pt>
                <c:pt idx="2449">
                  <c:v>12.25</c:v>
                </c:pt>
                <c:pt idx="2450">
                  <c:v>12.255000000000001</c:v>
                </c:pt>
                <c:pt idx="2451">
                  <c:v>12.26</c:v>
                </c:pt>
                <c:pt idx="2452">
                  <c:v>12.265000000000001</c:v>
                </c:pt>
                <c:pt idx="2453">
                  <c:v>12.27</c:v>
                </c:pt>
                <c:pt idx="2454">
                  <c:v>12.275</c:v>
                </c:pt>
                <c:pt idx="2455">
                  <c:v>12.28</c:v>
                </c:pt>
                <c:pt idx="2456">
                  <c:v>12.285</c:v>
                </c:pt>
                <c:pt idx="2457">
                  <c:v>12.29</c:v>
                </c:pt>
                <c:pt idx="2458">
                  <c:v>12.295</c:v>
                </c:pt>
                <c:pt idx="2459">
                  <c:v>12.3</c:v>
                </c:pt>
                <c:pt idx="2460">
                  <c:v>12.305</c:v>
                </c:pt>
                <c:pt idx="2461">
                  <c:v>12.31</c:v>
                </c:pt>
                <c:pt idx="2462">
                  <c:v>12.315</c:v>
                </c:pt>
                <c:pt idx="2463">
                  <c:v>12.32</c:v>
                </c:pt>
                <c:pt idx="2464">
                  <c:v>12.324999999999999</c:v>
                </c:pt>
                <c:pt idx="2465">
                  <c:v>12.33</c:v>
                </c:pt>
                <c:pt idx="2466">
                  <c:v>12.335000000000001</c:v>
                </c:pt>
                <c:pt idx="2467">
                  <c:v>12.34</c:v>
                </c:pt>
                <c:pt idx="2468">
                  <c:v>12.345000000000001</c:v>
                </c:pt>
                <c:pt idx="2469">
                  <c:v>12.35</c:v>
                </c:pt>
                <c:pt idx="2470">
                  <c:v>12.355</c:v>
                </c:pt>
                <c:pt idx="2471">
                  <c:v>12.36</c:v>
                </c:pt>
                <c:pt idx="2472">
                  <c:v>12.365</c:v>
                </c:pt>
                <c:pt idx="2473">
                  <c:v>12.37</c:v>
                </c:pt>
                <c:pt idx="2474">
                  <c:v>12.375</c:v>
                </c:pt>
                <c:pt idx="2475">
                  <c:v>12.38</c:v>
                </c:pt>
                <c:pt idx="2476">
                  <c:v>12.385</c:v>
                </c:pt>
                <c:pt idx="2477">
                  <c:v>12.39</c:v>
                </c:pt>
                <c:pt idx="2478">
                  <c:v>12.395</c:v>
                </c:pt>
                <c:pt idx="2479">
                  <c:v>12.4</c:v>
                </c:pt>
                <c:pt idx="2480">
                  <c:v>12.404999999999999</c:v>
                </c:pt>
                <c:pt idx="2481">
                  <c:v>12.41</c:v>
                </c:pt>
                <c:pt idx="2482">
                  <c:v>12.414999999999999</c:v>
                </c:pt>
                <c:pt idx="2483">
                  <c:v>12.42</c:v>
                </c:pt>
                <c:pt idx="2484">
                  <c:v>12.425000000000001</c:v>
                </c:pt>
                <c:pt idx="2485">
                  <c:v>12.43</c:v>
                </c:pt>
                <c:pt idx="2486">
                  <c:v>12.435</c:v>
                </c:pt>
                <c:pt idx="2487">
                  <c:v>12.44</c:v>
                </c:pt>
                <c:pt idx="2488">
                  <c:v>12.445</c:v>
                </c:pt>
                <c:pt idx="2489">
                  <c:v>12.45</c:v>
                </c:pt>
                <c:pt idx="2490">
                  <c:v>12.455</c:v>
                </c:pt>
                <c:pt idx="2491">
                  <c:v>12.46</c:v>
                </c:pt>
                <c:pt idx="2492">
                  <c:v>12.465</c:v>
                </c:pt>
                <c:pt idx="2493">
                  <c:v>12.47</c:v>
                </c:pt>
                <c:pt idx="2494">
                  <c:v>12.475</c:v>
                </c:pt>
                <c:pt idx="2495">
                  <c:v>12.48</c:v>
                </c:pt>
                <c:pt idx="2496">
                  <c:v>12.484999999999999</c:v>
                </c:pt>
                <c:pt idx="2497">
                  <c:v>12.49</c:v>
                </c:pt>
                <c:pt idx="2498">
                  <c:v>12.494999999999999</c:v>
                </c:pt>
                <c:pt idx="2499">
                  <c:v>12.5</c:v>
                </c:pt>
                <c:pt idx="2500">
                  <c:v>12.505000000000001</c:v>
                </c:pt>
                <c:pt idx="2501">
                  <c:v>12.51</c:v>
                </c:pt>
                <c:pt idx="2502">
                  <c:v>12.515000000000001</c:v>
                </c:pt>
                <c:pt idx="2503">
                  <c:v>12.52</c:v>
                </c:pt>
                <c:pt idx="2504">
                  <c:v>12.525</c:v>
                </c:pt>
                <c:pt idx="2505">
                  <c:v>12.53</c:v>
                </c:pt>
                <c:pt idx="2506">
                  <c:v>12.535</c:v>
                </c:pt>
                <c:pt idx="2507">
                  <c:v>12.54</c:v>
                </c:pt>
                <c:pt idx="2508">
                  <c:v>12.545</c:v>
                </c:pt>
                <c:pt idx="2509">
                  <c:v>12.55</c:v>
                </c:pt>
                <c:pt idx="2510">
                  <c:v>12.555</c:v>
                </c:pt>
                <c:pt idx="2511">
                  <c:v>12.56</c:v>
                </c:pt>
                <c:pt idx="2512">
                  <c:v>12.565</c:v>
                </c:pt>
                <c:pt idx="2513">
                  <c:v>12.57</c:v>
                </c:pt>
                <c:pt idx="2514">
                  <c:v>12.574999999999999</c:v>
                </c:pt>
                <c:pt idx="2515">
                  <c:v>12.58</c:v>
                </c:pt>
                <c:pt idx="2516">
                  <c:v>12.585000000000001</c:v>
                </c:pt>
                <c:pt idx="2517">
                  <c:v>12.59</c:v>
                </c:pt>
                <c:pt idx="2518">
                  <c:v>12.595000000000001</c:v>
                </c:pt>
                <c:pt idx="2519">
                  <c:v>12.6</c:v>
                </c:pt>
                <c:pt idx="2520">
                  <c:v>12.605</c:v>
                </c:pt>
                <c:pt idx="2521">
                  <c:v>12.61</c:v>
                </c:pt>
                <c:pt idx="2522">
                  <c:v>12.615</c:v>
                </c:pt>
                <c:pt idx="2523">
                  <c:v>12.62</c:v>
                </c:pt>
                <c:pt idx="2524">
                  <c:v>12.625</c:v>
                </c:pt>
                <c:pt idx="2525">
                  <c:v>12.63</c:v>
                </c:pt>
                <c:pt idx="2526">
                  <c:v>12.635</c:v>
                </c:pt>
                <c:pt idx="2527">
                  <c:v>12.64</c:v>
                </c:pt>
                <c:pt idx="2528">
                  <c:v>12.645</c:v>
                </c:pt>
                <c:pt idx="2529">
                  <c:v>12.65</c:v>
                </c:pt>
                <c:pt idx="2530">
                  <c:v>12.654999999999999</c:v>
                </c:pt>
                <c:pt idx="2531">
                  <c:v>12.66</c:v>
                </c:pt>
                <c:pt idx="2532">
                  <c:v>12.664999999999999</c:v>
                </c:pt>
                <c:pt idx="2533">
                  <c:v>12.67</c:v>
                </c:pt>
                <c:pt idx="2534">
                  <c:v>12.675000000000001</c:v>
                </c:pt>
                <c:pt idx="2535">
                  <c:v>12.68</c:v>
                </c:pt>
                <c:pt idx="2536">
                  <c:v>12.685</c:v>
                </c:pt>
                <c:pt idx="2537">
                  <c:v>12.69</c:v>
                </c:pt>
                <c:pt idx="2538">
                  <c:v>12.695</c:v>
                </c:pt>
                <c:pt idx="2539">
                  <c:v>12.7</c:v>
                </c:pt>
                <c:pt idx="2540">
                  <c:v>12.705</c:v>
                </c:pt>
                <c:pt idx="2541">
                  <c:v>12.71</c:v>
                </c:pt>
                <c:pt idx="2542">
                  <c:v>12.715</c:v>
                </c:pt>
                <c:pt idx="2543">
                  <c:v>12.72</c:v>
                </c:pt>
                <c:pt idx="2544">
                  <c:v>12.725</c:v>
                </c:pt>
                <c:pt idx="2545">
                  <c:v>12.73</c:v>
                </c:pt>
                <c:pt idx="2546">
                  <c:v>12.734999999999999</c:v>
                </c:pt>
                <c:pt idx="2547">
                  <c:v>12.74</c:v>
                </c:pt>
                <c:pt idx="2548">
                  <c:v>12.744999999999999</c:v>
                </c:pt>
                <c:pt idx="2549">
                  <c:v>12.75</c:v>
                </c:pt>
                <c:pt idx="2550">
                  <c:v>12.755000000000001</c:v>
                </c:pt>
                <c:pt idx="2551">
                  <c:v>12.76</c:v>
                </c:pt>
                <c:pt idx="2552">
                  <c:v>12.765000000000001</c:v>
                </c:pt>
                <c:pt idx="2553">
                  <c:v>12.77</c:v>
                </c:pt>
                <c:pt idx="2554">
                  <c:v>12.775</c:v>
                </c:pt>
                <c:pt idx="2555">
                  <c:v>12.78</c:v>
                </c:pt>
                <c:pt idx="2556">
                  <c:v>12.785</c:v>
                </c:pt>
                <c:pt idx="2557">
                  <c:v>12.79</c:v>
                </c:pt>
                <c:pt idx="2558">
                  <c:v>12.795</c:v>
                </c:pt>
                <c:pt idx="2559">
                  <c:v>12.8</c:v>
                </c:pt>
                <c:pt idx="2560">
                  <c:v>12.805</c:v>
                </c:pt>
                <c:pt idx="2561">
                  <c:v>12.81</c:v>
                </c:pt>
                <c:pt idx="2562">
                  <c:v>12.815</c:v>
                </c:pt>
                <c:pt idx="2563">
                  <c:v>12.82</c:v>
                </c:pt>
                <c:pt idx="2564">
                  <c:v>12.824999999999999</c:v>
                </c:pt>
                <c:pt idx="2565">
                  <c:v>12.83</c:v>
                </c:pt>
                <c:pt idx="2566">
                  <c:v>12.835000000000001</c:v>
                </c:pt>
                <c:pt idx="2567">
                  <c:v>12.84</c:v>
                </c:pt>
                <c:pt idx="2568">
                  <c:v>12.845000000000001</c:v>
                </c:pt>
                <c:pt idx="2569">
                  <c:v>12.85</c:v>
                </c:pt>
                <c:pt idx="2570">
                  <c:v>12.855</c:v>
                </c:pt>
                <c:pt idx="2571">
                  <c:v>12.86</c:v>
                </c:pt>
                <c:pt idx="2572">
                  <c:v>12.865</c:v>
                </c:pt>
                <c:pt idx="2573">
                  <c:v>12.87</c:v>
                </c:pt>
                <c:pt idx="2574">
                  <c:v>12.875</c:v>
                </c:pt>
                <c:pt idx="2575">
                  <c:v>12.88</c:v>
                </c:pt>
                <c:pt idx="2576">
                  <c:v>12.885</c:v>
                </c:pt>
                <c:pt idx="2577">
                  <c:v>12.89</c:v>
                </c:pt>
                <c:pt idx="2578">
                  <c:v>12.895</c:v>
                </c:pt>
                <c:pt idx="2579">
                  <c:v>12.9</c:v>
                </c:pt>
                <c:pt idx="2580">
                  <c:v>12.904999999999999</c:v>
                </c:pt>
                <c:pt idx="2581">
                  <c:v>12.91</c:v>
                </c:pt>
                <c:pt idx="2582">
                  <c:v>12.914999999999999</c:v>
                </c:pt>
                <c:pt idx="2583">
                  <c:v>12.92</c:v>
                </c:pt>
                <c:pt idx="2584">
                  <c:v>12.925000000000001</c:v>
                </c:pt>
                <c:pt idx="2585">
                  <c:v>12.93</c:v>
                </c:pt>
                <c:pt idx="2586">
                  <c:v>12.935</c:v>
                </c:pt>
                <c:pt idx="2587">
                  <c:v>12.94</c:v>
                </c:pt>
                <c:pt idx="2588">
                  <c:v>12.945</c:v>
                </c:pt>
                <c:pt idx="2589">
                  <c:v>12.95</c:v>
                </c:pt>
                <c:pt idx="2590">
                  <c:v>12.955</c:v>
                </c:pt>
                <c:pt idx="2591">
                  <c:v>12.96</c:v>
                </c:pt>
                <c:pt idx="2592">
                  <c:v>12.965</c:v>
                </c:pt>
                <c:pt idx="2593">
                  <c:v>12.97</c:v>
                </c:pt>
                <c:pt idx="2594">
                  <c:v>12.975</c:v>
                </c:pt>
                <c:pt idx="2595">
                  <c:v>12.98</c:v>
                </c:pt>
                <c:pt idx="2596">
                  <c:v>12.984999999999999</c:v>
                </c:pt>
                <c:pt idx="2597">
                  <c:v>12.99</c:v>
                </c:pt>
                <c:pt idx="2598">
                  <c:v>12.994999999999999</c:v>
                </c:pt>
                <c:pt idx="2599">
                  <c:v>13</c:v>
                </c:pt>
                <c:pt idx="2600">
                  <c:v>13.005000000000001</c:v>
                </c:pt>
                <c:pt idx="2601">
                  <c:v>13.01</c:v>
                </c:pt>
                <c:pt idx="2602">
                  <c:v>13.015000000000001</c:v>
                </c:pt>
                <c:pt idx="2603">
                  <c:v>13.02</c:v>
                </c:pt>
                <c:pt idx="2604">
                  <c:v>13.025</c:v>
                </c:pt>
                <c:pt idx="2605">
                  <c:v>13.03</c:v>
                </c:pt>
                <c:pt idx="2606">
                  <c:v>13.035</c:v>
                </c:pt>
                <c:pt idx="2607">
                  <c:v>13.04</c:v>
                </c:pt>
                <c:pt idx="2608">
                  <c:v>13.045</c:v>
                </c:pt>
                <c:pt idx="2609">
                  <c:v>13.05</c:v>
                </c:pt>
                <c:pt idx="2610">
                  <c:v>13.055</c:v>
                </c:pt>
                <c:pt idx="2611">
                  <c:v>13.06</c:v>
                </c:pt>
                <c:pt idx="2612">
                  <c:v>13.065</c:v>
                </c:pt>
                <c:pt idx="2613">
                  <c:v>13.07</c:v>
                </c:pt>
                <c:pt idx="2614">
                  <c:v>13.074999999999999</c:v>
                </c:pt>
                <c:pt idx="2615">
                  <c:v>13.08</c:v>
                </c:pt>
                <c:pt idx="2616">
                  <c:v>13.085000000000001</c:v>
                </c:pt>
                <c:pt idx="2617">
                  <c:v>13.09</c:v>
                </c:pt>
                <c:pt idx="2618">
                  <c:v>13.095000000000001</c:v>
                </c:pt>
                <c:pt idx="2619">
                  <c:v>13.1</c:v>
                </c:pt>
                <c:pt idx="2620">
                  <c:v>13.105</c:v>
                </c:pt>
                <c:pt idx="2621">
                  <c:v>13.11</c:v>
                </c:pt>
                <c:pt idx="2622">
                  <c:v>13.115</c:v>
                </c:pt>
                <c:pt idx="2623">
                  <c:v>13.12</c:v>
                </c:pt>
                <c:pt idx="2624">
                  <c:v>13.125</c:v>
                </c:pt>
                <c:pt idx="2625">
                  <c:v>13.13</c:v>
                </c:pt>
                <c:pt idx="2626">
                  <c:v>13.135</c:v>
                </c:pt>
                <c:pt idx="2627">
                  <c:v>13.14</c:v>
                </c:pt>
                <c:pt idx="2628">
                  <c:v>13.145</c:v>
                </c:pt>
                <c:pt idx="2629">
                  <c:v>13.15</c:v>
                </c:pt>
                <c:pt idx="2630">
                  <c:v>13.154999999999999</c:v>
                </c:pt>
                <c:pt idx="2631">
                  <c:v>13.16</c:v>
                </c:pt>
                <c:pt idx="2632">
                  <c:v>13.164999999999999</c:v>
                </c:pt>
                <c:pt idx="2633">
                  <c:v>13.17</c:v>
                </c:pt>
                <c:pt idx="2634">
                  <c:v>13.175000000000001</c:v>
                </c:pt>
                <c:pt idx="2635">
                  <c:v>13.18</c:v>
                </c:pt>
                <c:pt idx="2636">
                  <c:v>13.185</c:v>
                </c:pt>
                <c:pt idx="2637">
                  <c:v>13.19</c:v>
                </c:pt>
                <c:pt idx="2638">
                  <c:v>13.195</c:v>
                </c:pt>
                <c:pt idx="2639">
                  <c:v>13.2</c:v>
                </c:pt>
                <c:pt idx="2640">
                  <c:v>13.205</c:v>
                </c:pt>
                <c:pt idx="2641">
                  <c:v>13.21</c:v>
                </c:pt>
                <c:pt idx="2642">
                  <c:v>13.215</c:v>
                </c:pt>
                <c:pt idx="2643">
                  <c:v>13.22</c:v>
                </c:pt>
                <c:pt idx="2644">
                  <c:v>13.225</c:v>
                </c:pt>
                <c:pt idx="2645">
                  <c:v>13.23</c:v>
                </c:pt>
                <c:pt idx="2646">
                  <c:v>13.234999999999999</c:v>
                </c:pt>
                <c:pt idx="2647">
                  <c:v>13.24</c:v>
                </c:pt>
                <c:pt idx="2648">
                  <c:v>13.244999999999999</c:v>
                </c:pt>
                <c:pt idx="2649">
                  <c:v>13.25</c:v>
                </c:pt>
                <c:pt idx="2650">
                  <c:v>13.255000000000001</c:v>
                </c:pt>
                <c:pt idx="2651">
                  <c:v>13.26</c:v>
                </c:pt>
                <c:pt idx="2652">
                  <c:v>13.265000000000001</c:v>
                </c:pt>
                <c:pt idx="2653">
                  <c:v>13.27</c:v>
                </c:pt>
                <c:pt idx="2654">
                  <c:v>13.275</c:v>
                </c:pt>
                <c:pt idx="2655">
                  <c:v>13.28</c:v>
                </c:pt>
                <c:pt idx="2656">
                  <c:v>13.285</c:v>
                </c:pt>
                <c:pt idx="2657">
                  <c:v>13.29</c:v>
                </c:pt>
                <c:pt idx="2658">
                  <c:v>13.295</c:v>
                </c:pt>
                <c:pt idx="2659">
                  <c:v>13.3</c:v>
                </c:pt>
                <c:pt idx="2660">
                  <c:v>13.305</c:v>
                </c:pt>
                <c:pt idx="2661">
                  <c:v>13.31</c:v>
                </c:pt>
                <c:pt idx="2662">
                  <c:v>13.315</c:v>
                </c:pt>
                <c:pt idx="2663">
                  <c:v>13.32</c:v>
                </c:pt>
                <c:pt idx="2664">
                  <c:v>13.324999999999999</c:v>
                </c:pt>
                <c:pt idx="2665">
                  <c:v>13.33</c:v>
                </c:pt>
                <c:pt idx="2666">
                  <c:v>13.335000000000001</c:v>
                </c:pt>
                <c:pt idx="2667">
                  <c:v>13.34</c:v>
                </c:pt>
                <c:pt idx="2668">
                  <c:v>13.345000000000001</c:v>
                </c:pt>
                <c:pt idx="2669">
                  <c:v>13.35</c:v>
                </c:pt>
                <c:pt idx="2670">
                  <c:v>13.355</c:v>
                </c:pt>
                <c:pt idx="2671">
                  <c:v>13.36</c:v>
                </c:pt>
                <c:pt idx="2672">
                  <c:v>13.365</c:v>
                </c:pt>
                <c:pt idx="2673">
                  <c:v>13.37</c:v>
                </c:pt>
                <c:pt idx="2674">
                  <c:v>13.375</c:v>
                </c:pt>
                <c:pt idx="2675">
                  <c:v>13.38</c:v>
                </c:pt>
                <c:pt idx="2676">
                  <c:v>13.385</c:v>
                </c:pt>
                <c:pt idx="2677">
                  <c:v>13.39</c:v>
                </c:pt>
                <c:pt idx="2678">
                  <c:v>13.395</c:v>
                </c:pt>
                <c:pt idx="2679">
                  <c:v>13.4</c:v>
                </c:pt>
                <c:pt idx="2680">
                  <c:v>13.404999999999999</c:v>
                </c:pt>
                <c:pt idx="2681">
                  <c:v>13.41</c:v>
                </c:pt>
                <c:pt idx="2682">
                  <c:v>13.414999999999999</c:v>
                </c:pt>
                <c:pt idx="2683">
                  <c:v>13.42</c:v>
                </c:pt>
                <c:pt idx="2684">
                  <c:v>13.425000000000001</c:v>
                </c:pt>
                <c:pt idx="2685">
                  <c:v>13.43</c:v>
                </c:pt>
                <c:pt idx="2686">
                  <c:v>13.435</c:v>
                </c:pt>
                <c:pt idx="2687">
                  <c:v>13.44</c:v>
                </c:pt>
                <c:pt idx="2688">
                  <c:v>13.445</c:v>
                </c:pt>
                <c:pt idx="2689">
                  <c:v>13.45</c:v>
                </c:pt>
                <c:pt idx="2690">
                  <c:v>13.455</c:v>
                </c:pt>
                <c:pt idx="2691">
                  <c:v>13.46</c:v>
                </c:pt>
                <c:pt idx="2692">
                  <c:v>13.465</c:v>
                </c:pt>
                <c:pt idx="2693">
                  <c:v>13.47</c:v>
                </c:pt>
                <c:pt idx="2694">
                  <c:v>13.475</c:v>
                </c:pt>
                <c:pt idx="2695">
                  <c:v>13.48</c:v>
                </c:pt>
                <c:pt idx="2696">
                  <c:v>13.484999999999999</c:v>
                </c:pt>
                <c:pt idx="2697">
                  <c:v>13.49</c:v>
                </c:pt>
                <c:pt idx="2698">
                  <c:v>13.494999999999999</c:v>
                </c:pt>
                <c:pt idx="2699">
                  <c:v>13.5</c:v>
                </c:pt>
                <c:pt idx="2700">
                  <c:v>13.505000000000001</c:v>
                </c:pt>
                <c:pt idx="2701">
                  <c:v>13.51</c:v>
                </c:pt>
                <c:pt idx="2702">
                  <c:v>13.515000000000001</c:v>
                </c:pt>
                <c:pt idx="2703">
                  <c:v>13.52</c:v>
                </c:pt>
                <c:pt idx="2704">
                  <c:v>13.525</c:v>
                </c:pt>
                <c:pt idx="2705">
                  <c:v>13.53</c:v>
                </c:pt>
                <c:pt idx="2706">
                  <c:v>13.535</c:v>
                </c:pt>
                <c:pt idx="2707">
                  <c:v>13.54</c:v>
                </c:pt>
                <c:pt idx="2708">
                  <c:v>13.545</c:v>
                </c:pt>
                <c:pt idx="2709">
                  <c:v>13.55</c:v>
                </c:pt>
                <c:pt idx="2710">
                  <c:v>13.555</c:v>
                </c:pt>
                <c:pt idx="2711">
                  <c:v>13.56</c:v>
                </c:pt>
                <c:pt idx="2712">
                  <c:v>13.565</c:v>
                </c:pt>
                <c:pt idx="2713">
                  <c:v>13.57</c:v>
                </c:pt>
                <c:pt idx="2714">
                  <c:v>13.574999999999999</c:v>
                </c:pt>
                <c:pt idx="2715">
                  <c:v>13.58</c:v>
                </c:pt>
                <c:pt idx="2716">
                  <c:v>13.585000000000001</c:v>
                </c:pt>
                <c:pt idx="2717">
                  <c:v>13.59</c:v>
                </c:pt>
                <c:pt idx="2718">
                  <c:v>13.595000000000001</c:v>
                </c:pt>
                <c:pt idx="2719">
                  <c:v>13.6</c:v>
                </c:pt>
                <c:pt idx="2720">
                  <c:v>13.605</c:v>
                </c:pt>
                <c:pt idx="2721">
                  <c:v>13.61</c:v>
                </c:pt>
                <c:pt idx="2722">
                  <c:v>13.615</c:v>
                </c:pt>
                <c:pt idx="2723">
                  <c:v>13.62</c:v>
                </c:pt>
                <c:pt idx="2724">
                  <c:v>13.625</c:v>
                </c:pt>
                <c:pt idx="2725">
                  <c:v>13.63</c:v>
                </c:pt>
                <c:pt idx="2726">
                  <c:v>13.635</c:v>
                </c:pt>
                <c:pt idx="2727">
                  <c:v>13.64</c:v>
                </c:pt>
                <c:pt idx="2728">
                  <c:v>13.645</c:v>
                </c:pt>
                <c:pt idx="2729">
                  <c:v>13.65</c:v>
                </c:pt>
                <c:pt idx="2730">
                  <c:v>13.654999999999999</c:v>
                </c:pt>
                <c:pt idx="2731">
                  <c:v>13.66</c:v>
                </c:pt>
                <c:pt idx="2732">
                  <c:v>13.664999999999999</c:v>
                </c:pt>
                <c:pt idx="2733">
                  <c:v>13.67</c:v>
                </c:pt>
                <c:pt idx="2734">
                  <c:v>13.675000000000001</c:v>
                </c:pt>
                <c:pt idx="2735">
                  <c:v>13.68</c:v>
                </c:pt>
                <c:pt idx="2736">
                  <c:v>13.685</c:v>
                </c:pt>
                <c:pt idx="2737">
                  <c:v>13.69</c:v>
                </c:pt>
                <c:pt idx="2738">
                  <c:v>13.695</c:v>
                </c:pt>
                <c:pt idx="2739">
                  <c:v>13.7</c:v>
                </c:pt>
                <c:pt idx="2740">
                  <c:v>13.705</c:v>
                </c:pt>
                <c:pt idx="2741">
                  <c:v>13.71</c:v>
                </c:pt>
                <c:pt idx="2742">
                  <c:v>13.715</c:v>
                </c:pt>
                <c:pt idx="2743">
                  <c:v>13.72</c:v>
                </c:pt>
                <c:pt idx="2744">
                  <c:v>13.725</c:v>
                </c:pt>
                <c:pt idx="2745">
                  <c:v>13.73</c:v>
                </c:pt>
                <c:pt idx="2746">
                  <c:v>13.734999999999999</c:v>
                </c:pt>
                <c:pt idx="2747">
                  <c:v>13.74</c:v>
                </c:pt>
                <c:pt idx="2748">
                  <c:v>13.744999999999999</c:v>
                </c:pt>
                <c:pt idx="2749">
                  <c:v>13.75</c:v>
                </c:pt>
                <c:pt idx="2750">
                  <c:v>13.755000000000001</c:v>
                </c:pt>
                <c:pt idx="2751">
                  <c:v>13.76</c:v>
                </c:pt>
                <c:pt idx="2752">
                  <c:v>13.765000000000001</c:v>
                </c:pt>
                <c:pt idx="2753">
                  <c:v>13.77</c:v>
                </c:pt>
                <c:pt idx="2754">
                  <c:v>13.775</c:v>
                </c:pt>
                <c:pt idx="2755">
                  <c:v>13.78</c:v>
                </c:pt>
                <c:pt idx="2756">
                  <c:v>13.785</c:v>
                </c:pt>
                <c:pt idx="2757">
                  <c:v>13.79</c:v>
                </c:pt>
                <c:pt idx="2758">
                  <c:v>13.795</c:v>
                </c:pt>
                <c:pt idx="2759">
                  <c:v>13.8</c:v>
                </c:pt>
                <c:pt idx="2760">
                  <c:v>13.805</c:v>
                </c:pt>
                <c:pt idx="2761">
                  <c:v>13.81</c:v>
                </c:pt>
                <c:pt idx="2762">
                  <c:v>13.815</c:v>
                </c:pt>
                <c:pt idx="2763">
                  <c:v>13.82</c:v>
                </c:pt>
                <c:pt idx="2764">
                  <c:v>13.824999999999999</c:v>
                </c:pt>
                <c:pt idx="2765">
                  <c:v>13.83</c:v>
                </c:pt>
                <c:pt idx="2766">
                  <c:v>13.835000000000001</c:v>
                </c:pt>
                <c:pt idx="2767">
                  <c:v>13.84</c:v>
                </c:pt>
                <c:pt idx="2768">
                  <c:v>13.845000000000001</c:v>
                </c:pt>
                <c:pt idx="2769">
                  <c:v>13.85</c:v>
                </c:pt>
                <c:pt idx="2770">
                  <c:v>13.855</c:v>
                </c:pt>
                <c:pt idx="2771">
                  <c:v>13.86</c:v>
                </c:pt>
                <c:pt idx="2772">
                  <c:v>13.865</c:v>
                </c:pt>
                <c:pt idx="2773">
                  <c:v>13.87</c:v>
                </c:pt>
                <c:pt idx="2774">
                  <c:v>13.875</c:v>
                </c:pt>
                <c:pt idx="2775">
                  <c:v>13.88</c:v>
                </c:pt>
                <c:pt idx="2776">
                  <c:v>13.885</c:v>
                </c:pt>
                <c:pt idx="2777">
                  <c:v>13.89</c:v>
                </c:pt>
                <c:pt idx="2778">
                  <c:v>13.895</c:v>
                </c:pt>
                <c:pt idx="2779">
                  <c:v>13.9</c:v>
                </c:pt>
                <c:pt idx="2780">
                  <c:v>13.904999999999999</c:v>
                </c:pt>
                <c:pt idx="2781">
                  <c:v>13.91</c:v>
                </c:pt>
                <c:pt idx="2782">
                  <c:v>13.914999999999999</c:v>
                </c:pt>
                <c:pt idx="2783">
                  <c:v>13.92</c:v>
                </c:pt>
                <c:pt idx="2784">
                  <c:v>13.925000000000001</c:v>
                </c:pt>
                <c:pt idx="2785">
                  <c:v>13.93</c:v>
                </c:pt>
                <c:pt idx="2786">
                  <c:v>13.935</c:v>
                </c:pt>
                <c:pt idx="2787">
                  <c:v>13.94</c:v>
                </c:pt>
                <c:pt idx="2788">
                  <c:v>13.945</c:v>
                </c:pt>
                <c:pt idx="2789">
                  <c:v>13.95</c:v>
                </c:pt>
                <c:pt idx="2790">
                  <c:v>13.955</c:v>
                </c:pt>
                <c:pt idx="2791">
                  <c:v>13.96</c:v>
                </c:pt>
                <c:pt idx="2792">
                  <c:v>13.965</c:v>
                </c:pt>
                <c:pt idx="2793">
                  <c:v>13.97</c:v>
                </c:pt>
                <c:pt idx="2794">
                  <c:v>13.975</c:v>
                </c:pt>
                <c:pt idx="2795">
                  <c:v>13.98</c:v>
                </c:pt>
                <c:pt idx="2796">
                  <c:v>13.984999999999999</c:v>
                </c:pt>
                <c:pt idx="2797">
                  <c:v>13.99</c:v>
                </c:pt>
                <c:pt idx="2798">
                  <c:v>13.994999999999999</c:v>
                </c:pt>
                <c:pt idx="2799">
                  <c:v>14</c:v>
                </c:pt>
                <c:pt idx="2800">
                  <c:v>14.005000000000001</c:v>
                </c:pt>
                <c:pt idx="2801">
                  <c:v>14.01</c:v>
                </c:pt>
                <c:pt idx="2802">
                  <c:v>14.015000000000001</c:v>
                </c:pt>
                <c:pt idx="2803">
                  <c:v>14.02</c:v>
                </c:pt>
                <c:pt idx="2804">
                  <c:v>14.025</c:v>
                </c:pt>
                <c:pt idx="2805">
                  <c:v>14.03</c:v>
                </c:pt>
                <c:pt idx="2806">
                  <c:v>14.035</c:v>
                </c:pt>
                <c:pt idx="2807">
                  <c:v>14.04</c:v>
                </c:pt>
                <c:pt idx="2808">
                  <c:v>14.045</c:v>
                </c:pt>
                <c:pt idx="2809">
                  <c:v>14.05</c:v>
                </c:pt>
                <c:pt idx="2810">
                  <c:v>14.055</c:v>
                </c:pt>
                <c:pt idx="2811">
                  <c:v>14.06</c:v>
                </c:pt>
                <c:pt idx="2812">
                  <c:v>14.065</c:v>
                </c:pt>
                <c:pt idx="2813">
                  <c:v>14.07</c:v>
                </c:pt>
                <c:pt idx="2814">
                  <c:v>14.074999999999999</c:v>
                </c:pt>
                <c:pt idx="2815">
                  <c:v>14.08</c:v>
                </c:pt>
                <c:pt idx="2816">
                  <c:v>14.085000000000001</c:v>
                </c:pt>
                <c:pt idx="2817">
                  <c:v>14.09</c:v>
                </c:pt>
                <c:pt idx="2818">
                  <c:v>14.095000000000001</c:v>
                </c:pt>
                <c:pt idx="2819">
                  <c:v>14.1</c:v>
                </c:pt>
                <c:pt idx="2820">
                  <c:v>14.105</c:v>
                </c:pt>
                <c:pt idx="2821">
                  <c:v>14.11</c:v>
                </c:pt>
                <c:pt idx="2822">
                  <c:v>14.115</c:v>
                </c:pt>
                <c:pt idx="2823">
                  <c:v>14.12</c:v>
                </c:pt>
                <c:pt idx="2824">
                  <c:v>14.125</c:v>
                </c:pt>
                <c:pt idx="2825">
                  <c:v>14.13</c:v>
                </c:pt>
                <c:pt idx="2826">
                  <c:v>14.135</c:v>
                </c:pt>
                <c:pt idx="2827">
                  <c:v>14.14</c:v>
                </c:pt>
                <c:pt idx="2828">
                  <c:v>14.145</c:v>
                </c:pt>
                <c:pt idx="2829">
                  <c:v>14.15</c:v>
                </c:pt>
                <c:pt idx="2830">
                  <c:v>14.154999999999999</c:v>
                </c:pt>
                <c:pt idx="2831">
                  <c:v>14.16</c:v>
                </c:pt>
                <c:pt idx="2832">
                  <c:v>14.164999999999999</c:v>
                </c:pt>
                <c:pt idx="2833">
                  <c:v>14.17</c:v>
                </c:pt>
                <c:pt idx="2834">
                  <c:v>14.175000000000001</c:v>
                </c:pt>
                <c:pt idx="2835">
                  <c:v>14.18</c:v>
                </c:pt>
                <c:pt idx="2836">
                  <c:v>14.185</c:v>
                </c:pt>
                <c:pt idx="2837">
                  <c:v>14.19</c:v>
                </c:pt>
                <c:pt idx="2838">
                  <c:v>14.195</c:v>
                </c:pt>
                <c:pt idx="2839">
                  <c:v>14.2</c:v>
                </c:pt>
                <c:pt idx="2840">
                  <c:v>14.205</c:v>
                </c:pt>
                <c:pt idx="2841">
                  <c:v>14.21</c:v>
                </c:pt>
                <c:pt idx="2842">
                  <c:v>14.215</c:v>
                </c:pt>
                <c:pt idx="2843">
                  <c:v>14.22</c:v>
                </c:pt>
                <c:pt idx="2844">
                  <c:v>14.225</c:v>
                </c:pt>
                <c:pt idx="2845">
                  <c:v>14.23</c:v>
                </c:pt>
                <c:pt idx="2846">
                  <c:v>14.234999999999999</c:v>
                </c:pt>
                <c:pt idx="2847">
                  <c:v>14.24</c:v>
                </c:pt>
                <c:pt idx="2848">
                  <c:v>14.244999999999999</c:v>
                </c:pt>
                <c:pt idx="2849">
                  <c:v>14.25</c:v>
                </c:pt>
                <c:pt idx="2850">
                  <c:v>14.255000000000001</c:v>
                </c:pt>
                <c:pt idx="2851">
                  <c:v>14.26</c:v>
                </c:pt>
                <c:pt idx="2852">
                  <c:v>14.265000000000001</c:v>
                </c:pt>
                <c:pt idx="2853">
                  <c:v>14.27</c:v>
                </c:pt>
                <c:pt idx="2854">
                  <c:v>14.275</c:v>
                </c:pt>
                <c:pt idx="2855">
                  <c:v>14.28</c:v>
                </c:pt>
                <c:pt idx="2856">
                  <c:v>14.285</c:v>
                </c:pt>
                <c:pt idx="2857">
                  <c:v>14.29</c:v>
                </c:pt>
                <c:pt idx="2858">
                  <c:v>14.295</c:v>
                </c:pt>
                <c:pt idx="2859">
                  <c:v>14.3</c:v>
                </c:pt>
                <c:pt idx="2860">
                  <c:v>14.305</c:v>
                </c:pt>
                <c:pt idx="2861">
                  <c:v>14.31</c:v>
                </c:pt>
                <c:pt idx="2862">
                  <c:v>14.315</c:v>
                </c:pt>
                <c:pt idx="2863">
                  <c:v>14.32</c:v>
                </c:pt>
                <c:pt idx="2864">
                  <c:v>14.324999999999999</c:v>
                </c:pt>
                <c:pt idx="2865">
                  <c:v>14.33</c:v>
                </c:pt>
                <c:pt idx="2866">
                  <c:v>14.335000000000001</c:v>
                </c:pt>
                <c:pt idx="2867">
                  <c:v>14.34</c:v>
                </c:pt>
                <c:pt idx="2868">
                  <c:v>14.345000000000001</c:v>
                </c:pt>
                <c:pt idx="2869">
                  <c:v>14.35</c:v>
                </c:pt>
                <c:pt idx="2870">
                  <c:v>14.355</c:v>
                </c:pt>
                <c:pt idx="2871">
                  <c:v>14.36</c:v>
                </c:pt>
                <c:pt idx="2872">
                  <c:v>14.365</c:v>
                </c:pt>
                <c:pt idx="2873">
                  <c:v>14.37</c:v>
                </c:pt>
                <c:pt idx="2874">
                  <c:v>14.375</c:v>
                </c:pt>
                <c:pt idx="2875">
                  <c:v>14.38</c:v>
                </c:pt>
                <c:pt idx="2876">
                  <c:v>14.385</c:v>
                </c:pt>
                <c:pt idx="2877">
                  <c:v>14.39</c:v>
                </c:pt>
                <c:pt idx="2878">
                  <c:v>14.395</c:v>
                </c:pt>
                <c:pt idx="2879">
                  <c:v>14.4</c:v>
                </c:pt>
                <c:pt idx="2880">
                  <c:v>14.404999999999999</c:v>
                </c:pt>
                <c:pt idx="2881">
                  <c:v>14.41</c:v>
                </c:pt>
                <c:pt idx="2882">
                  <c:v>14.414999999999999</c:v>
                </c:pt>
                <c:pt idx="2883">
                  <c:v>14.42</c:v>
                </c:pt>
                <c:pt idx="2884">
                  <c:v>14.425000000000001</c:v>
                </c:pt>
                <c:pt idx="2885">
                  <c:v>14.43</c:v>
                </c:pt>
                <c:pt idx="2886">
                  <c:v>14.435</c:v>
                </c:pt>
                <c:pt idx="2887">
                  <c:v>14.44</c:v>
                </c:pt>
                <c:pt idx="2888">
                  <c:v>14.445</c:v>
                </c:pt>
                <c:pt idx="2889">
                  <c:v>14.45</c:v>
                </c:pt>
                <c:pt idx="2890">
                  <c:v>14.455</c:v>
                </c:pt>
                <c:pt idx="2891">
                  <c:v>14.46</c:v>
                </c:pt>
                <c:pt idx="2892">
                  <c:v>14.465</c:v>
                </c:pt>
                <c:pt idx="2893">
                  <c:v>14.47</c:v>
                </c:pt>
                <c:pt idx="2894">
                  <c:v>14.475</c:v>
                </c:pt>
                <c:pt idx="2895">
                  <c:v>14.48</c:v>
                </c:pt>
                <c:pt idx="2896">
                  <c:v>14.484999999999999</c:v>
                </c:pt>
                <c:pt idx="2897">
                  <c:v>14.49</c:v>
                </c:pt>
                <c:pt idx="2898">
                  <c:v>14.494999999999999</c:v>
                </c:pt>
                <c:pt idx="2899">
                  <c:v>14.5</c:v>
                </c:pt>
                <c:pt idx="2900">
                  <c:v>14.505000000000001</c:v>
                </c:pt>
                <c:pt idx="2901">
                  <c:v>14.51</c:v>
                </c:pt>
                <c:pt idx="2902">
                  <c:v>14.515000000000001</c:v>
                </c:pt>
                <c:pt idx="2903">
                  <c:v>14.52</c:v>
                </c:pt>
                <c:pt idx="2904">
                  <c:v>14.525</c:v>
                </c:pt>
                <c:pt idx="2905">
                  <c:v>14.53</c:v>
                </c:pt>
                <c:pt idx="2906">
                  <c:v>14.535</c:v>
                </c:pt>
                <c:pt idx="2907">
                  <c:v>14.54</c:v>
                </c:pt>
                <c:pt idx="2908">
                  <c:v>14.545</c:v>
                </c:pt>
                <c:pt idx="2909">
                  <c:v>14.55</c:v>
                </c:pt>
                <c:pt idx="2910">
                  <c:v>14.555</c:v>
                </c:pt>
                <c:pt idx="2911">
                  <c:v>14.56</c:v>
                </c:pt>
                <c:pt idx="2912">
                  <c:v>14.565</c:v>
                </c:pt>
                <c:pt idx="2913">
                  <c:v>14.57</c:v>
                </c:pt>
                <c:pt idx="2914">
                  <c:v>14.574999999999999</c:v>
                </c:pt>
                <c:pt idx="2915">
                  <c:v>14.58</c:v>
                </c:pt>
                <c:pt idx="2916">
                  <c:v>14.585000000000001</c:v>
                </c:pt>
                <c:pt idx="2917">
                  <c:v>14.59</c:v>
                </c:pt>
                <c:pt idx="2918">
                  <c:v>14.595000000000001</c:v>
                </c:pt>
                <c:pt idx="2919">
                  <c:v>14.6</c:v>
                </c:pt>
                <c:pt idx="2920">
                  <c:v>14.605</c:v>
                </c:pt>
                <c:pt idx="2921">
                  <c:v>14.61</c:v>
                </c:pt>
                <c:pt idx="2922">
                  <c:v>14.615</c:v>
                </c:pt>
                <c:pt idx="2923">
                  <c:v>14.62</c:v>
                </c:pt>
                <c:pt idx="2924">
                  <c:v>14.625</c:v>
                </c:pt>
                <c:pt idx="2925">
                  <c:v>14.63</c:v>
                </c:pt>
                <c:pt idx="2926">
                  <c:v>14.635</c:v>
                </c:pt>
                <c:pt idx="2927">
                  <c:v>14.64</c:v>
                </c:pt>
                <c:pt idx="2928">
                  <c:v>14.645</c:v>
                </c:pt>
                <c:pt idx="2929">
                  <c:v>14.65</c:v>
                </c:pt>
                <c:pt idx="2930">
                  <c:v>14.654999999999999</c:v>
                </c:pt>
                <c:pt idx="2931">
                  <c:v>14.66</c:v>
                </c:pt>
                <c:pt idx="2932">
                  <c:v>14.664999999999999</c:v>
                </c:pt>
                <c:pt idx="2933">
                  <c:v>14.67</c:v>
                </c:pt>
                <c:pt idx="2934">
                  <c:v>14.675000000000001</c:v>
                </c:pt>
                <c:pt idx="2935">
                  <c:v>14.68</c:v>
                </c:pt>
                <c:pt idx="2936">
                  <c:v>14.685</c:v>
                </c:pt>
                <c:pt idx="2937">
                  <c:v>14.69</c:v>
                </c:pt>
                <c:pt idx="2938">
                  <c:v>14.695</c:v>
                </c:pt>
                <c:pt idx="2939">
                  <c:v>14.7</c:v>
                </c:pt>
                <c:pt idx="2940">
                  <c:v>14.705</c:v>
                </c:pt>
                <c:pt idx="2941">
                  <c:v>14.71</c:v>
                </c:pt>
                <c:pt idx="2942">
                  <c:v>14.715</c:v>
                </c:pt>
                <c:pt idx="2943">
                  <c:v>14.72</c:v>
                </c:pt>
                <c:pt idx="2944">
                  <c:v>14.725</c:v>
                </c:pt>
                <c:pt idx="2945">
                  <c:v>14.73</c:v>
                </c:pt>
                <c:pt idx="2946">
                  <c:v>14.734999999999999</c:v>
                </c:pt>
                <c:pt idx="2947">
                  <c:v>14.74</c:v>
                </c:pt>
                <c:pt idx="2948">
                  <c:v>14.744999999999999</c:v>
                </c:pt>
                <c:pt idx="2949">
                  <c:v>14.75</c:v>
                </c:pt>
                <c:pt idx="2950">
                  <c:v>14.755000000000001</c:v>
                </c:pt>
                <c:pt idx="2951">
                  <c:v>14.76</c:v>
                </c:pt>
                <c:pt idx="2952">
                  <c:v>14.765000000000001</c:v>
                </c:pt>
                <c:pt idx="2953">
                  <c:v>14.77</c:v>
                </c:pt>
                <c:pt idx="2954">
                  <c:v>14.775</c:v>
                </c:pt>
                <c:pt idx="2955">
                  <c:v>14.78</c:v>
                </c:pt>
                <c:pt idx="2956">
                  <c:v>14.785</c:v>
                </c:pt>
                <c:pt idx="2957">
                  <c:v>14.79</c:v>
                </c:pt>
                <c:pt idx="2958">
                  <c:v>14.795</c:v>
                </c:pt>
                <c:pt idx="2959">
                  <c:v>14.8</c:v>
                </c:pt>
                <c:pt idx="2960">
                  <c:v>14.805</c:v>
                </c:pt>
                <c:pt idx="2961">
                  <c:v>14.81</c:v>
                </c:pt>
                <c:pt idx="2962">
                  <c:v>14.815</c:v>
                </c:pt>
                <c:pt idx="2963">
                  <c:v>14.82</c:v>
                </c:pt>
                <c:pt idx="2964">
                  <c:v>14.824999999999999</c:v>
                </c:pt>
                <c:pt idx="2965">
                  <c:v>14.83</c:v>
                </c:pt>
                <c:pt idx="2966">
                  <c:v>14.835000000000001</c:v>
                </c:pt>
                <c:pt idx="2967">
                  <c:v>14.84</c:v>
                </c:pt>
                <c:pt idx="2968">
                  <c:v>14.845000000000001</c:v>
                </c:pt>
                <c:pt idx="2969">
                  <c:v>14.85</c:v>
                </c:pt>
                <c:pt idx="2970">
                  <c:v>14.855</c:v>
                </c:pt>
                <c:pt idx="2971">
                  <c:v>14.86</c:v>
                </c:pt>
                <c:pt idx="2972">
                  <c:v>14.865</c:v>
                </c:pt>
                <c:pt idx="2973">
                  <c:v>14.87</c:v>
                </c:pt>
                <c:pt idx="2974">
                  <c:v>14.875</c:v>
                </c:pt>
                <c:pt idx="2975">
                  <c:v>14.88</c:v>
                </c:pt>
                <c:pt idx="2976">
                  <c:v>14.885</c:v>
                </c:pt>
                <c:pt idx="2977">
                  <c:v>14.89</c:v>
                </c:pt>
                <c:pt idx="2978">
                  <c:v>14.895</c:v>
                </c:pt>
                <c:pt idx="2979">
                  <c:v>14.9</c:v>
                </c:pt>
                <c:pt idx="2980">
                  <c:v>14.904999999999999</c:v>
                </c:pt>
                <c:pt idx="2981">
                  <c:v>14.91</c:v>
                </c:pt>
                <c:pt idx="2982">
                  <c:v>14.914999999999999</c:v>
                </c:pt>
                <c:pt idx="2983">
                  <c:v>14.92</c:v>
                </c:pt>
                <c:pt idx="2984">
                  <c:v>14.925000000000001</c:v>
                </c:pt>
                <c:pt idx="2985">
                  <c:v>14.93</c:v>
                </c:pt>
                <c:pt idx="2986">
                  <c:v>14.935</c:v>
                </c:pt>
                <c:pt idx="2987">
                  <c:v>14.94</c:v>
                </c:pt>
                <c:pt idx="2988">
                  <c:v>14.945</c:v>
                </c:pt>
                <c:pt idx="2989">
                  <c:v>14.95</c:v>
                </c:pt>
                <c:pt idx="2990">
                  <c:v>14.955</c:v>
                </c:pt>
                <c:pt idx="2991">
                  <c:v>14.96</c:v>
                </c:pt>
                <c:pt idx="2992">
                  <c:v>14.965</c:v>
                </c:pt>
                <c:pt idx="2993">
                  <c:v>14.97</c:v>
                </c:pt>
                <c:pt idx="2994">
                  <c:v>14.975</c:v>
                </c:pt>
                <c:pt idx="2995">
                  <c:v>14.98</c:v>
                </c:pt>
                <c:pt idx="2996">
                  <c:v>14.984999999999999</c:v>
                </c:pt>
                <c:pt idx="2997">
                  <c:v>14.99</c:v>
                </c:pt>
                <c:pt idx="2998">
                  <c:v>14.994999999999999</c:v>
                </c:pt>
                <c:pt idx="2999">
                  <c:v>15</c:v>
                </c:pt>
                <c:pt idx="3000">
                  <c:v>15.005000000000001</c:v>
                </c:pt>
                <c:pt idx="3001">
                  <c:v>15.01</c:v>
                </c:pt>
                <c:pt idx="3002">
                  <c:v>15.015000000000001</c:v>
                </c:pt>
                <c:pt idx="3003">
                  <c:v>15.02</c:v>
                </c:pt>
                <c:pt idx="3004">
                  <c:v>15.025</c:v>
                </c:pt>
                <c:pt idx="3005">
                  <c:v>15.03</c:v>
                </c:pt>
                <c:pt idx="3006">
                  <c:v>15.035</c:v>
                </c:pt>
                <c:pt idx="3007">
                  <c:v>15.04</c:v>
                </c:pt>
                <c:pt idx="3008">
                  <c:v>15.045</c:v>
                </c:pt>
                <c:pt idx="3009">
                  <c:v>15.05</c:v>
                </c:pt>
                <c:pt idx="3010">
                  <c:v>15.055</c:v>
                </c:pt>
                <c:pt idx="3011">
                  <c:v>15.06</c:v>
                </c:pt>
                <c:pt idx="3012">
                  <c:v>15.065</c:v>
                </c:pt>
                <c:pt idx="3013">
                  <c:v>15.07</c:v>
                </c:pt>
                <c:pt idx="3014">
                  <c:v>15.074999999999999</c:v>
                </c:pt>
                <c:pt idx="3015">
                  <c:v>15.08</c:v>
                </c:pt>
                <c:pt idx="3016">
                  <c:v>15.085000000000001</c:v>
                </c:pt>
                <c:pt idx="3017">
                  <c:v>15.09</c:v>
                </c:pt>
                <c:pt idx="3018">
                  <c:v>15.095000000000001</c:v>
                </c:pt>
                <c:pt idx="3019">
                  <c:v>15.1</c:v>
                </c:pt>
                <c:pt idx="3020">
                  <c:v>15.105</c:v>
                </c:pt>
                <c:pt idx="3021">
                  <c:v>15.11</c:v>
                </c:pt>
                <c:pt idx="3022">
                  <c:v>15.115</c:v>
                </c:pt>
                <c:pt idx="3023">
                  <c:v>15.12</c:v>
                </c:pt>
                <c:pt idx="3024">
                  <c:v>15.125</c:v>
                </c:pt>
                <c:pt idx="3025">
                  <c:v>15.13</c:v>
                </c:pt>
                <c:pt idx="3026">
                  <c:v>15.135</c:v>
                </c:pt>
                <c:pt idx="3027">
                  <c:v>15.14</c:v>
                </c:pt>
                <c:pt idx="3028">
                  <c:v>15.145</c:v>
                </c:pt>
                <c:pt idx="3029">
                  <c:v>15.15</c:v>
                </c:pt>
                <c:pt idx="3030">
                  <c:v>15.154999999999999</c:v>
                </c:pt>
                <c:pt idx="3031">
                  <c:v>15.16</c:v>
                </c:pt>
                <c:pt idx="3032">
                  <c:v>15.164999999999999</c:v>
                </c:pt>
                <c:pt idx="3033">
                  <c:v>15.17</c:v>
                </c:pt>
                <c:pt idx="3034">
                  <c:v>15.175000000000001</c:v>
                </c:pt>
                <c:pt idx="3035">
                  <c:v>15.18</c:v>
                </c:pt>
                <c:pt idx="3036">
                  <c:v>15.185</c:v>
                </c:pt>
                <c:pt idx="3037">
                  <c:v>15.19</c:v>
                </c:pt>
                <c:pt idx="3038">
                  <c:v>15.195</c:v>
                </c:pt>
                <c:pt idx="3039">
                  <c:v>15.2</c:v>
                </c:pt>
                <c:pt idx="3040">
                  <c:v>15.205</c:v>
                </c:pt>
                <c:pt idx="3041">
                  <c:v>15.21</c:v>
                </c:pt>
                <c:pt idx="3042">
                  <c:v>15.215</c:v>
                </c:pt>
                <c:pt idx="3043">
                  <c:v>15.22</c:v>
                </c:pt>
                <c:pt idx="3044">
                  <c:v>15.225</c:v>
                </c:pt>
                <c:pt idx="3045">
                  <c:v>15.23</c:v>
                </c:pt>
                <c:pt idx="3046">
                  <c:v>15.234999999999999</c:v>
                </c:pt>
                <c:pt idx="3047">
                  <c:v>15.24</c:v>
                </c:pt>
                <c:pt idx="3048">
                  <c:v>15.244999999999999</c:v>
                </c:pt>
                <c:pt idx="3049">
                  <c:v>15.25</c:v>
                </c:pt>
                <c:pt idx="3050">
                  <c:v>15.255000000000001</c:v>
                </c:pt>
                <c:pt idx="3051">
                  <c:v>15.26</c:v>
                </c:pt>
                <c:pt idx="3052">
                  <c:v>15.265000000000001</c:v>
                </c:pt>
                <c:pt idx="3053">
                  <c:v>15.27</c:v>
                </c:pt>
                <c:pt idx="3054">
                  <c:v>15.275</c:v>
                </c:pt>
                <c:pt idx="3055">
                  <c:v>15.28</c:v>
                </c:pt>
                <c:pt idx="3056">
                  <c:v>15.285</c:v>
                </c:pt>
                <c:pt idx="3057">
                  <c:v>15.29</c:v>
                </c:pt>
                <c:pt idx="3058">
                  <c:v>15.295</c:v>
                </c:pt>
                <c:pt idx="3059">
                  <c:v>15.3</c:v>
                </c:pt>
                <c:pt idx="3060">
                  <c:v>15.305</c:v>
                </c:pt>
                <c:pt idx="3061">
                  <c:v>15.31</c:v>
                </c:pt>
                <c:pt idx="3062">
                  <c:v>15.315</c:v>
                </c:pt>
                <c:pt idx="3063">
                  <c:v>15.32</c:v>
                </c:pt>
                <c:pt idx="3064">
                  <c:v>15.324999999999999</c:v>
                </c:pt>
                <c:pt idx="3065">
                  <c:v>15.33</c:v>
                </c:pt>
                <c:pt idx="3066">
                  <c:v>15.335000000000001</c:v>
                </c:pt>
                <c:pt idx="3067">
                  <c:v>15.34</c:v>
                </c:pt>
                <c:pt idx="3068">
                  <c:v>15.345000000000001</c:v>
                </c:pt>
                <c:pt idx="3069">
                  <c:v>15.35</c:v>
                </c:pt>
                <c:pt idx="3070">
                  <c:v>15.355</c:v>
                </c:pt>
                <c:pt idx="3071">
                  <c:v>15.36</c:v>
                </c:pt>
                <c:pt idx="3072">
                  <c:v>15.365</c:v>
                </c:pt>
                <c:pt idx="3073">
                  <c:v>15.37</c:v>
                </c:pt>
                <c:pt idx="3074">
                  <c:v>15.375</c:v>
                </c:pt>
                <c:pt idx="3075">
                  <c:v>15.38</c:v>
                </c:pt>
                <c:pt idx="3076">
                  <c:v>15.385</c:v>
                </c:pt>
                <c:pt idx="3077">
                  <c:v>15.39</c:v>
                </c:pt>
                <c:pt idx="3078">
                  <c:v>15.395</c:v>
                </c:pt>
                <c:pt idx="3079">
                  <c:v>15.4</c:v>
                </c:pt>
                <c:pt idx="3080">
                  <c:v>15.404999999999999</c:v>
                </c:pt>
                <c:pt idx="3081">
                  <c:v>15.41</c:v>
                </c:pt>
                <c:pt idx="3082">
                  <c:v>15.414999999999999</c:v>
                </c:pt>
                <c:pt idx="3083">
                  <c:v>15.42</c:v>
                </c:pt>
                <c:pt idx="3084">
                  <c:v>15.425000000000001</c:v>
                </c:pt>
                <c:pt idx="3085">
                  <c:v>15.43</c:v>
                </c:pt>
                <c:pt idx="3086">
                  <c:v>15.435</c:v>
                </c:pt>
                <c:pt idx="3087">
                  <c:v>15.44</c:v>
                </c:pt>
                <c:pt idx="3088">
                  <c:v>15.445</c:v>
                </c:pt>
                <c:pt idx="3089">
                  <c:v>15.45</c:v>
                </c:pt>
                <c:pt idx="3090">
                  <c:v>15.455</c:v>
                </c:pt>
                <c:pt idx="3091">
                  <c:v>15.46</c:v>
                </c:pt>
                <c:pt idx="3092">
                  <c:v>15.465</c:v>
                </c:pt>
                <c:pt idx="3093">
                  <c:v>15.47</c:v>
                </c:pt>
                <c:pt idx="3094">
                  <c:v>15.475</c:v>
                </c:pt>
                <c:pt idx="3095">
                  <c:v>15.48</c:v>
                </c:pt>
                <c:pt idx="3096">
                  <c:v>15.484999999999999</c:v>
                </c:pt>
                <c:pt idx="3097">
                  <c:v>15.49</c:v>
                </c:pt>
                <c:pt idx="3098">
                  <c:v>15.494999999999999</c:v>
                </c:pt>
                <c:pt idx="3099">
                  <c:v>15.5</c:v>
                </c:pt>
                <c:pt idx="3100">
                  <c:v>15.505000000000001</c:v>
                </c:pt>
                <c:pt idx="3101">
                  <c:v>15.51</c:v>
                </c:pt>
                <c:pt idx="3102">
                  <c:v>15.515000000000001</c:v>
                </c:pt>
                <c:pt idx="3103">
                  <c:v>15.52</c:v>
                </c:pt>
                <c:pt idx="3104">
                  <c:v>15.525</c:v>
                </c:pt>
                <c:pt idx="3105">
                  <c:v>15.53</c:v>
                </c:pt>
                <c:pt idx="3106">
                  <c:v>15.535</c:v>
                </c:pt>
                <c:pt idx="3107">
                  <c:v>15.54</c:v>
                </c:pt>
                <c:pt idx="3108">
                  <c:v>15.545</c:v>
                </c:pt>
                <c:pt idx="3109">
                  <c:v>15.55</c:v>
                </c:pt>
                <c:pt idx="3110">
                  <c:v>15.555</c:v>
                </c:pt>
                <c:pt idx="3111">
                  <c:v>15.56</c:v>
                </c:pt>
                <c:pt idx="3112">
                  <c:v>15.565</c:v>
                </c:pt>
                <c:pt idx="3113">
                  <c:v>15.57</c:v>
                </c:pt>
                <c:pt idx="3114">
                  <c:v>15.574999999999999</c:v>
                </c:pt>
                <c:pt idx="3115">
                  <c:v>15.58</c:v>
                </c:pt>
                <c:pt idx="3116">
                  <c:v>15.585000000000001</c:v>
                </c:pt>
                <c:pt idx="3117">
                  <c:v>15.59</c:v>
                </c:pt>
                <c:pt idx="3118">
                  <c:v>15.595000000000001</c:v>
                </c:pt>
                <c:pt idx="3119">
                  <c:v>15.6</c:v>
                </c:pt>
                <c:pt idx="3120">
                  <c:v>15.605</c:v>
                </c:pt>
                <c:pt idx="3121">
                  <c:v>15.61</c:v>
                </c:pt>
                <c:pt idx="3122">
                  <c:v>15.615</c:v>
                </c:pt>
                <c:pt idx="3123">
                  <c:v>15.62</c:v>
                </c:pt>
                <c:pt idx="3124">
                  <c:v>15.625</c:v>
                </c:pt>
                <c:pt idx="3125">
                  <c:v>15.63</c:v>
                </c:pt>
                <c:pt idx="3126">
                  <c:v>15.635</c:v>
                </c:pt>
                <c:pt idx="3127">
                  <c:v>15.64</c:v>
                </c:pt>
                <c:pt idx="3128">
                  <c:v>15.645</c:v>
                </c:pt>
                <c:pt idx="3129">
                  <c:v>15.65</c:v>
                </c:pt>
                <c:pt idx="3130">
                  <c:v>15.654999999999999</c:v>
                </c:pt>
                <c:pt idx="3131">
                  <c:v>15.66</c:v>
                </c:pt>
                <c:pt idx="3132">
                  <c:v>15.664999999999999</c:v>
                </c:pt>
                <c:pt idx="3133">
                  <c:v>15.67</c:v>
                </c:pt>
                <c:pt idx="3134">
                  <c:v>15.675000000000001</c:v>
                </c:pt>
                <c:pt idx="3135">
                  <c:v>15.68</c:v>
                </c:pt>
                <c:pt idx="3136">
                  <c:v>15.685</c:v>
                </c:pt>
                <c:pt idx="3137">
                  <c:v>15.69</c:v>
                </c:pt>
                <c:pt idx="3138">
                  <c:v>15.695</c:v>
                </c:pt>
                <c:pt idx="3139">
                  <c:v>15.7</c:v>
                </c:pt>
                <c:pt idx="3140">
                  <c:v>15.705</c:v>
                </c:pt>
                <c:pt idx="3141">
                  <c:v>15.71</c:v>
                </c:pt>
                <c:pt idx="3142">
                  <c:v>15.715</c:v>
                </c:pt>
                <c:pt idx="3143">
                  <c:v>15.72</c:v>
                </c:pt>
                <c:pt idx="3144">
                  <c:v>15.725</c:v>
                </c:pt>
                <c:pt idx="3145">
                  <c:v>15.73</c:v>
                </c:pt>
                <c:pt idx="3146">
                  <c:v>15.734999999999999</c:v>
                </c:pt>
                <c:pt idx="3147">
                  <c:v>15.74</c:v>
                </c:pt>
                <c:pt idx="3148">
                  <c:v>15.744999999999999</c:v>
                </c:pt>
                <c:pt idx="3149">
                  <c:v>15.75</c:v>
                </c:pt>
                <c:pt idx="3150">
                  <c:v>15.755000000000001</c:v>
                </c:pt>
                <c:pt idx="3151">
                  <c:v>15.76</c:v>
                </c:pt>
                <c:pt idx="3152">
                  <c:v>15.765000000000001</c:v>
                </c:pt>
                <c:pt idx="3153">
                  <c:v>15.77</c:v>
                </c:pt>
                <c:pt idx="3154">
                  <c:v>15.775</c:v>
                </c:pt>
                <c:pt idx="3155">
                  <c:v>15.78</c:v>
                </c:pt>
                <c:pt idx="3156">
                  <c:v>15.785</c:v>
                </c:pt>
                <c:pt idx="3157">
                  <c:v>15.79</c:v>
                </c:pt>
                <c:pt idx="3158">
                  <c:v>15.795</c:v>
                </c:pt>
                <c:pt idx="3159">
                  <c:v>15.8</c:v>
                </c:pt>
                <c:pt idx="3160">
                  <c:v>15.805</c:v>
                </c:pt>
                <c:pt idx="3161">
                  <c:v>15.81</c:v>
                </c:pt>
                <c:pt idx="3162">
                  <c:v>15.815</c:v>
                </c:pt>
                <c:pt idx="3163">
                  <c:v>15.82</c:v>
                </c:pt>
                <c:pt idx="3164">
                  <c:v>15.824999999999999</c:v>
                </c:pt>
                <c:pt idx="3165">
                  <c:v>15.83</c:v>
                </c:pt>
                <c:pt idx="3166">
                  <c:v>15.835000000000001</c:v>
                </c:pt>
                <c:pt idx="3167">
                  <c:v>15.84</c:v>
                </c:pt>
                <c:pt idx="3168">
                  <c:v>15.845000000000001</c:v>
                </c:pt>
                <c:pt idx="3169">
                  <c:v>15.85</c:v>
                </c:pt>
                <c:pt idx="3170">
                  <c:v>15.855</c:v>
                </c:pt>
                <c:pt idx="3171">
                  <c:v>15.86</c:v>
                </c:pt>
                <c:pt idx="3172">
                  <c:v>15.865</c:v>
                </c:pt>
                <c:pt idx="3173">
                  <c:v>15.87</c:v>
                </c:pt>
                <c:pt idx="3174">
                  <c:v>15.875</c:v>
                </c:pt>
                <c:pt idx="3175">
                  <c:v>15.88</c:v>
                </c:pt>
                <c:pt idx="3176">
                  <c:v>15.885</c:v>
                </c:pt>
                <c:pt idx="3177">
                  <c:v>15.89</c:v>
                </c:pt>
                <c:pt idx="3178">
                  <c:v>15.895</c:v>
                </c:pt>
                <c:pt idx="3179">
                  <c:v>15.9</c:v>
                </c:pt>
                <c:pt idx="3180">
                  <c:v>15.904999999999999</c:v>
                </c:pt>
                <c:pt idx="3181">
                  <c:v>15.91</c:v>
                </c:pt>
                <c:pt idx="3182">
                  <c:v>15.914999999999999</c:v>
                </c:pt>
                <c:pt idx="3183">
                  <c:v>15.92</c:v>
                </c:pt>
                <c:pt idx="3184">
                  <c:v>15.925000000000001</c:v>
                </c:pt>
                <c:pt idx="3185">
                  <c:v>15.93</c:v>
                </c:pt>
                <c:pt idx="3186">
                  <c:v>15.935</c:v>
                </c:pt>
                <c:pt idx="3187">
                  <c:v>15.94</c:v>
                </c:pt>
                <c:pt idx="3188">
                  <c:v>15.945</c:v>
                </c:pt>
                <c:pt idx="3189">
                  <c:v>15.95</c:v>
                </c:pt>
                <c:pt idx="3190">
                  <c:v>15.955</c:v>
                </c:pt>
                <c:pt idx="3191">
                  <c:v>15.96</c:v>
                </c:pt>
                <c:pt idx="3192">
                  <c:v>15.965</c:v>
                </c:pt>
                <c:pt idx="3193">
                  <c:v>15.97</c:v>
                </c:pt>
                <c:pt idx="3194">
                  <c:v>15.975</c:v>
                </c:pt>
                <c:pt idx="3195">
                  <c:v>15.98</c:v>
                </c:pt>
                <c:pt idx="3196">
                  <c:v>15.984999999999999</c:v>
                </c:pt>
                <c:pt idx="3197">
                  <c:v>15.99</c:v>
                </c:pt>
                <c:pt idx="3198">
                  <c:v>15.994999999999999</c:v>
                </c:pt>
                <c:pt idx="3199">
                  <c:v>16</c:v>
                </c:pt>
                <c:pt idx="3200">
                  <c:v>16.004999999999999</c:v>
                </c:pt>
                <c:pt idx="3201">
                  <c:v>16.010000000000002</c:v>
                </c:pt>
                <c:pt idx="3202">
                  <c:v>16.015000000000001</c:v>
                </c:pt>
                <c:pt idx="3203">
                  <c:v>16.02</c:v>
                </c:pt>
                <c:pt idx="3204">
                  <c:v>16.024999999999999</c:v>
                </c:pt>
                <c:pt idx="3205">
                  <c:v>16.03</c:v>
                </c:pt>
                <c:pt idx="3206">
                  <c:v>16.035</c:v>
                </c:pt>
                <c:pt idx="3207">
                  <c:v>16.04</c:v>
                </c:pt>
                <c:pt idx="3208">
                  <c:v>16.045000000000002</c:v>
                </c:pt>
                <c:pt idx="3209">
                  <c:v>16.05</c:v>
                </c:pt>
                <c:pt idx="3210">
                  <c:v>16.055</c:v>
                </c:pt>
                <c:pt idx="3211">
                  <c:v>16.059999999999999</c:v>
                </c:pt>
                <c:pt idx="3212">
                  <c:v>16.065000000000001</c:v>
                </c:pt>
                <c:pt idx="3213">
                  <c:v>16.07</c:v>
                </c:pt>
                <c:pt idx="3214">
                  <c:v>16.074999999999999</c:v>
                </c:pt>
                <c:pt idx="3215">
                  <c:v>16.079999999999998</c:v>
                </c:pt>
                <c:pt idx="3216">
                  <c:v>16.085000000000001</c:v>
                </c:pt>
                <c:pt idx="3217">
                  <c:v>16.09</c:v>
                </c:pt>
                <c:pt idx="3218">
                  <c:v>16.094999999999999</c:v>
                </c:pt>
                <c:pt idx="3219">
                  <c:v>16.100000000000001</c:v>
                </c:pt>
                <c:pt idx="3220">
                  <c:v>16.105</c:v>
                </c:pt>
                <c:pt idx="3221">
                  <c:v>16.11</c:v>
                </c:pt>
                <c:pt idx="3222">
                  <c:v>16.114999999999998</c:v>
                </c:pt>
                <c:pt idx="3223">
                  <c:v>16.12</c:v>
                </c:pt>
                <c:pt idx="3224">
                  <c:v>16.125</c:v>
                </c:pt>
                <c:pt idx="3225">
                  <c:v>16.13</c:v>
                </c:pt>
                <c:pt idx="3226">
                  <c:v>16.135000000000002</c:v>
                </c:pt>
                <c:pt idx="3227">
                  <c:v>16.14</c:v>
                </c:pt>
                <c:pt idx="3228">
                  <c:v>16.145</c:v>
                </c:pt>
                <c:pt idx="3229">
                  <c:v>16.149999999999999</c:v>
                </c:pt>
                <c:pt idx="3230">
                  <c:v>16.155000000000001</c:v>
                </c:pt>
                <c:pt idx="3231">
                  <c:v>16.16</c:v>
                </c:pt>
                <c:pt idx="3232">
                  <c:v>16.164999999999999</c:v>
                </c:pt>
                <c:pt idx="3233">
                  <c:v>16.170000000000002</c:v>
                </c:pt>
                <c:pt idx="3234">
                  <c:v>16.175000000000001</c:v>
                </c:pt>
                <c:pt idx="3235">
                  <c:v>16.18</c:v>
                </c:pt>
                <c:pt idx="3236">
                  <c:v>16.184999999999999</c:v>
                </c:pt>
                <c:pt idx="3237">
                  <c:v>16.190000000000001</c:v>
                </c:pt>
                <c:pt idx="3238">
                  <c:v>16.195</c:v>
                </c:pt>
                <c:pt idx="3239">
                  <c:v>16.2</c:v>
                </c:pt>
                <c:pt idx="3240">
                  <c:v>16.204999999999998</c:v>
                </c:pt>
                <c:pt idx="3241">
                  <c:v>16.21</c:v>
                </c:pt>
                <c:pt idx="3242">
                  <c:v>16.215</c:v>
                </c:pt>
                <c:pt idx="3243">
                  <c:v>16.22</c:v>
                </c:pt>
                <c:pt idx="3244">
                  <c:v>16.225000000000001</c:v>
                </c:pt>
                <c:pt idx="3245">
                  <c:v>16.23</c:v>
                </c:pt>
                <c:pt idx="3246">
                  <c:v>16.234999999999999</c:v>
                </c:pt>
                <c:pt idx="3247">
                  <c:v>16.239999999999998</c:v>
                </c:pt>
                <c:pt idx="3248">
                  <c:v>16.245000000000001</c:v>
                </c:pt>
                <c:pt idx="3249">
                  <c:v>16.25</c:v>
                </c:pt>
                <c:pt idx="3250">
                  <c:v>16.254999999999999</c:v>
                </c:pt>
                <c:pt idx="3251">
                  <c:v>16.260000000000002</c:v>
                </c:pt>
                <c:pt idx="3252">
                  <c:v>16.265000000000001</c:v>
                </c:pt>
                <c:pt idx="3253">
                  <c:v>16.27</c:v>
                </c:pt>
                <c:pt idx="3254">
                  <c:v>16.274999999999999</c:v>
                </c:pt>
                <c:pt idx="3255">
                  <c:v>16.28</c:v>
                </c:pt>
                <c:pt idx="3256">
                  <c:v>16.285</c:v>
                </c:pt>
                <c:pt idx="3257">
                  <c:v>16.29</c:v>
                </c:pt>
                <c:pt idx="3258">
                  <c:v>16.295000000000002</c:v>
                </c:pt>
                <c:pt idx="3259">
                  <c:v>16.3</c:v>
                </c:pt>
                <c:pt idx="3260">
                  <c:v>16.305</c:v>
                </c:pt>
                <c:pt idx="3261">
                  <c:v>16.309999999999999</c:v>
                </c:pt>
                <c:pt idx="3262">
                  <c:v>16.315000000000001</c:v>
                </c:pt>
                <c:pt idx="3263">
                  <c:v>16.32</c:v>
                </c:pt>
                <c:pt idx="3264">
                  <c:v>16.324999999999999</c:v>
                </c:pt>
                <c:pt idx="3265">
                  <c:v>16.329999999999998</c:v>
                </c:pt>
                <c:pt idx="3266">
                  <c:v>16.335000000000001</c:v>
                </c:pt>
                <c:pt idx="3267">
                  <c:v>16.34</c:v>
                </c:pt>
                <c:pt idx="3268">
                  <c:v>16.344999999999999</c:v>
                </c:pt>
                <c:pt idx="3269">
                  <c:v>16.350000000000001</c:v>
                </c:pt>
                <c:pt idx="3270">
                  <c:v>16.355</c:v>
                </c:pt>
                <c:pt idx="3271">
                  <c:v>16.36</c:v>
                </c:pt>
                <c:pt idx="3272">
                  <c:v>16.364999999999998</c:v>
                </c:pt>
                <c:pt idx="3273">
                  <c:v>16.37</c:v>
                </c:pt>
                <c:pt idx="3274">
                  <c:v>16.375</c:v>
                </c:pt>
                <c:pt idx="3275">
                  <c:v>16.38</c:v>
                </c:pt>
                <c:pt idx="3276">
                  <c:v>16.385000000000002</c:v>
                </c:pt>
                <c:pt idx="3277">
                  <c:v>16.39</c:v>
                </c:pt>
                <c:pt idx="3278">
                  <c:v>16.395</c:v>
                </c:pt>
                <c:pt idx="3279">
                  <c:v>16.399999999999999</c:v>
                </c:pt>
                <c:pt idx="3280">
                  <c:v>16.405000000000001</c:v>
                </c:pt>
                <c:pt idx="3281">
                  <c:v>16.41</c:v>
                </c:pt>
                <c:pt idx="3282">
                  <c:v>16.414999999999999</c:v>
                </c:pt>
                <c:pt idx="3283">
                  <c:v>16.420000000000002</c:v>
                </c:pt>
                <c:pt idx="3284">
                  <c:v>16.425000000000001</c:v>
                </c:pt>
                <c:pt idx="3285">
                  <c:v>16.43</c:v>
                </c:pt>
                <c:pt idx="3286">
                  <c:v>16.434999999999999</c:v>
                </c:pt>
                <c:pt idx="3287">
                  <c:v>16.440000000000001</c:v>
                </c:pt>
                <c:pt idx="3288">
                  <c:v>16.445</c:v>
                </c:pt>
                <c:pt idx="3289">
                  <c:v>16.45</c:v>
                </c:pt>
                <c:pt idx="3290">
                  <c:v>16.454999999999998</c:v>
                </c:pt>
                <c:pt idx="3291">
                  <c:v>16.46</c:v>
                </c:pt>
                <c:pt idx="3292">
                  <c:v>16.465</c:v>
                </c:pt>
                <c:pt idx="3293">
                  <c:v>16.47</c:v>
                </c:pt>
                <c:pt idx="3294">
                  <c:v>16.475000000000001</c:v>
                </c:pt>
                <c:pt idx="3295">
                  <c:v>16.48</c:v>
                </c:pt>
                <c:pt idx="3296">
                  <c:v>16.484999999999999</c:v>
                </c:pt>
                <c:pt idx="3297">
                  <c:v>16.489999999999998</c:v>
                </c:pt>
                <c:pt idx="3298">
                  <c:v>16.495000000000001</c:v>
                </c:pt>
                <c:pt idx="3299">
                  <c:v>16.5</c:v>
                </c:pt>
                <c:pt idx="3300">
                  <c:v>16.504999999999999</c:v>
                </c:pt>
                <c:pt idx="3301">
                  <c:v>16.510000000000002</c:v>
                </c:pt>
                <c:pt idx="3302">
                  <c:v>16.515000000000001</c:v>
                </c:pt>
                <c:pt idx="3303">
                  <c:v>16.52</c:v>
                </c:pt>
                <c:pt idx="3304">
                  <c:v>16.524999999999999</c:v>
                </c:pt>
                <c:pt idx="3305">
                  <c:v>16.53</c:v>
                </c:pt>
                <c:pt idx="3306">
                  <c:v>16.535</c:v>
                </c:pt>
                <c:pt idx="3307">
                  <c:v>16.54</c:v>
                </c:pt>
                <c:pt idx="3308">
                  <c:v>16.545000000000002</c:v>
                </c:pt>
                <c:pt idx="3309">
                  <c:v>16.55</c:v>
                </c:pt>
                <c:pt idx="3310">
                  <c:v>16.555</c:v>
                </c:pt>
                <c:pt idx="3311">
                  <c:v>16.559999999999999</c:v>
                </c:pt>
                <c:pt idx="3312">
                  <c:v>16.565000000000001</c:v>
                </c:pt>
                <c:pt idx="3313">
                  <c:v>16.57</c:v>
                </c:pt>
                <c:pt idx="3314">
                  <c:v>16.574999999999999</c:v>
                </c:pt>
                <c:pt idx="3315">
                  <c:v>16.579999999999998</c:v>
                </c:pt>
                <c:pt idx="3316">
                  <c:v>16.585000000000001</c:v>
                </c:pt>
                <c:pt idx="3317">
                  <c:v>16.59</c:v>
                </c:pt>
                <c:pt idx="3318">
                  <c:v>16.594999999999999</c:v>
                </c:pt>
                <c:pt idx="3319">
                  <c:v>16.600000000000001</c:v>
                </c:pt>
                <c:pt idx="3320">
                  <c:v>16.605</c:v>
                </c:pt>
                <c:pt idx="3321">
                  <c:v>16.61</c:v>
                </c:pt>
                <c:pt idx="3322">
                  <c:v>16.614999999999998</c:v>
                </c:pt>
                <c:pt idx="3323">
                  <c:v>16.62</c:v>
                </c:pt>
                <c:pt idx="3324">
                  <c:v>16.625</c:v>
                </c:pt>
                <c:pt idx="3325">
                  <c:v>16.63</c:v>
                </c:pt>
                <c:pt idx="3326">
                  <c:v>16.635000000000002</c:v>
                </c:pt>
                <c:pt idx="3327">
                  <c:v>16.64</c:v>
                </c:pt>
                <c:pt idx="3328">
                  <c:v>16.645</c:v>
                </c:pt>
                <c:pt idx="3329">
                  <c:v>16.649999999999999</c:v>
                </c:pt>
                <c:pt idx="3330">
                  <c:v>16.655000000000001</c:v>
                </c:pt>
                <c:pt idx="3331">
                  <c:v>16.66</c:v>
                </c:pt>
                <c:pt idx="3332">
                  <c:v>16.664999999999999</c:v>
                </c:pt>
                <c:pt idx="3333">
                  <c:v>16.670000000000002</c:v>
                </c:pt>
                <c:pt idx="3334">
                  <c:v>16.675000000000001</c:v>
                </c:pt>
                <c:pt idx="3335">
                  <c:v>16.68</c:v>
                </c:pt>
                <c:pt idx="3336">
                  <c:v>16.684999999999999</c:v>
                </c:pt>
                <c:pt idx="3337">
                  <c:v>16.690000000000001</c:v>
                </c:pt>
                <c:pt idx="3338">
                  <c:v>16.695</c:v>
                </c:pt>
                <c:pt idx="3339">
                  <c:v>16.7</c:v>
                </c:pt>
                <c:pt idx="3340">
                  <c:v>16.704999999999998</c:v>
                </c:pt>
                <c:pt idx="3341">
                  <c:v>16.71</c:v>
                </c:pt>
                <c:pt idx="3342">
                  <c:v>16.715</c:v>
                </c:pt>
                <c:pt idx="3343">
                  <c:v>16.72</c:v>
                </c:pt>
                <c:pt idx="3344">
                  <c:v>16.725000000000001</c:v>
                </c:pt>
                <c:pt idx="3345">
                  <c:v>16.73</c:v>
                </c:pt>
                <c:pt idx="3346">
                  <c:v>16.734999999999999</c:v>
                </c:pt>
                <c:pt idx="3347">
                  <c:v>16.739999999999998</c:v>
                </c:pt>
                <c:pt idx="3348">
                  <c:v>16.745000000000001</c:v>
                </c:pt>
                <c:pt idx="3349">
                  <c:v>16.75</c:v>
                </c:pt>
                <c:pt idx="3350">
                  <c:v>16.754999999999999</c:v>
                </c:pt>
                <c:pt idx="3351">
                  <c:v>16.760000000000002</c:v>
                </c:pt>
                <c:pt idx="3352">
                  <c:v>16.765000000000001</c:v>
                </c:pt>
                <c:pt idx="3353">
                  <c:v>16.77</c:v>
                </c:pt>
                <c:pt idx="3354">
                  <c:v>16.774999999999999</c:v>
                </c:pt>
                <c:pt idx="3355">
                  <c:v>16.78</c:v>
                </c:pt>
                <c:pt idx="3356">
                  <c:v>16.785</c:v>
                </c:pt>
                <c:pt idx="3357">
                  <c:v>16.79</c:v>
                </c:pt>
                <c:pt idx="3358">
                  <c:v>16.795000000000002</c:v>
                </c:pt>
                <c:pt idx="3359">
                  <c:v>16.8</c:v>
                </c:pt>
                <c:pt idx="3360">
                  <c:v>16.805</c:v>
                </c:pt>
                <c:pt idx="3361">
                  <c:v>16.809999999999999</c:v>
                </c:pt>
                <c:pt idx="3362">
                  <c:v>16.815000000000001</c:v>
                </c:pt>
                <c:pt idx="3363">
                  <c:v>16.82</c:v>
                </c:pt>
                <c:pt idx="3364">
                  <c:v>16.824999999999999</c:v>
                </c:pt>
                <c:pt idx="3365">
                  <c:v>16.829999999999998</c:v>
                </c:pt>
                <c:pt idx="3366">
                  <c:v>16.835000000000001</c:v>
                </c:pt>
                <c:pt idx="3367">
                  <c:v>16.84</c:v>
                </c:pt>
                <c:pt idx="3368">
                  <c:v>16.844999999999999</c:v>
                </c:pt>
                <c:pt idx="3369">
                  <c:v>16.850000000000001</c:v>
                </c:pt>
                <c:pt idx="3370">
                  <c:v>16.855</c:v>
                </c:pt>
                <c:pt idx="3371">
                  <c:v>16.86</c:v>
                </c:pt>
                <c:pt idx="3372">
                  <c:v>16.864999999999998</c:v>
                </c:pt>
                <c:pt idx="3373">
                  <c:v>16.87</c:v>
                </c:pt>
                <c:pt idx="3374">
                  <c:v>16.875</c:v>
                </c:pt>
                <c:pt idx="3375">
                  <c:v>16.88</c:v>
                </c:pt>
                <c:pt idx="3376">
                  <c:v>16.885000000000002</c:v>
                </c:pt>
                <c:pt idx="3377">
                  <c:v>16.89</c:v>
                </c:pt>
                <c:pt idx="3378">
                  <c:v>16.895</c:v>
                </c:pt>
                <c:pt idx="3379">
                  <c:v>16.899999999999999</c:v>
                </c:pt>
                <c:pt idx="3380">
                  <c:v>16.905000000000001</c:v>
                </c:pt>
                <c:pt idx="3381">
                  <c:v>16.91</c:v>
                </c:pt>
                <c:pt idx="3382">
                  <c:v>16.914999999999999</c:v>
                </c:pt>
                <c:pt idx="3383">
                  <c:v>16.920000000000002</c:v>
                </c:pt>
                <c:pt idx="3384">
                  <c:v>16.925000000000001</c:v>
                </c:pt>
                <c:pt idx="3385">
                  <c:v>16.93</c:v>
                </c:pt>
                <c:pt idx="3386">
                  <c:v>16.934999999999999</c:v>
                </c:pt>
                <c:pt idx="3387">
                  <c:v>16.940000000000001</c:v>
                </c:pt>
                <c:pt idx="3388">
                  <c:v>16.945</c:v>
                </c:pt>
                <c:pt idx="3389">
                  <c:v>16.95</c:v>
                </c:pt>
                <c:pt idx="3390">
                  <c:v>16.954999999999998</c:v>
                </c:pt>
                <c:pt idx="3391">
                  <c:v>16.96</c:v>
                </c:pt>
                <c:pt idx="3392">
                  <c:v>16.965</c:v>
                </c:pt>
                <c:pt idx="3393">
                  <c:v>16.97</c:v>
                </c:pt>
                <c:pt idx="3394">
                  <c:v>16.975000000000001</c:v>
                </c:pt>
                <c:pt idx="3395">
                  <c:v>16.98</c:v>
                </c:pt>
                <c:pt idx="3396">
                  <c:v>16.984999999999999</c:v>
                </c:pt>
                <c:pt idx="3397">
                  <c:v>16.989999999999998</c:v>
                </c:pt>
                <c:pt idx="3398">
                  <c:v>16.995000000000001</c:v>
                </c:pt>
                <c:pt idx="3399">
                  <c:v>17</c:v>
                </c:pt>
                <c:pt idx="3400">
                  <c:v>17.004999999999999</c:v>
                </c:pt>
                <c:pt idx="3401">
                  <c:v>17.010000000000002</c:v>
                </c:pt>
                <c:pt idx="3402">
                  <c:v>17.015000000000001</c:v>
                </c:pt>
                <c:pt idx="3403">
                  <c:v>17.02</c:v>
                </c:pt>
                <c:pt idx="3404">
                  <c:v>17.024999999999999</c:v>
                </c:pt>
                <c:pt idx="3405">
                  <c:v>17.03</c:v>
                </c:pt>
                <c:pt idx="3406">
                  <c:v>17.035</c:v>
                </c:pt>
                <c:pt idx="3407">
                  <c:v>17.04</c:v>
                </c:pt>
                <c:pt idx="3408">
                  <c:v>17.045000000000002</c:v>
                </c:pt>
                <c:pt idx="3409">
                  <c:v>17.05</c:v>
                </c:pt>
                <c:pt idx="3410">
                  <c:v>17.055</c:v>
                </c:pt>
                <c:pt idx="3411">
                  <c:v>17.059999999999999</c:v>
                </c:pt>
                <c:pt idx="3412">
                  <c:v>17.065000000000001</c:v>
                </c:pt>
                <c:pt idx="3413">
                  <c:v>17.07</c:v>
                </c:pt>
                <c:pt idx="3414">
                  <c:v>17.074999999999999</c:v>
                </c:pt>
                <c:pt idx="3415">
                  <c:v>17.079999999999998</c:v>
                </c:pt>
                <c:pt idx="3416">
                  <c:v>17.085000000000001</c:v>
                </c:pt>
                <c:pt idx="3417">
                  <c:v>17.09</c:v>
                </c:pt>
                <c:pt idx="3418">
                  <c:v>17.094999999999999</c:v>
                </c:pt>
                <c:pt idx="3419">
                  <c:v>17.100000000000001</c:v>
                </c:pt>
                <c:pt idx="3420">
                  <c:v>17.105</c:v>
                </c:pt>
                <c:pt idx="3421">
                  <c:v>17.11</c:v>
                </c:pt>
                <c:pt idx="3422">
                  <c:v>17.114999999999998</c:v>
                </c:pt>
                <c:pt idx="3423">
                  <c:v>17.12</c:v>
                </c:pt>
                <c:pt idx="3424">
                  <c:v>17.125</c:v>
                </c:pt>
                <c:pt idx="3425">
                  <c:v>17.13</c:v>
                </c:pt>
                <c:pt idx="3426">
                  <c:v>17.135000000000002</c:v>
                </c:pt>
                <c:pt idx="3427">
                  <c:v>17.14</c:v>
                </c:pt>
                <c:pt idx="3428">
                  <c:v>17.145</c:v>
                </c:pt>
                <c:pt idx="3429">
                  <c:v>17.149999999999999</c:v>
                </c:pt>
                <c:pt idx="3430">
                  <c:v>17.155000000000001</c:v>
                </c:pt>
                <c:pt idx="3431">
                  <c:v>17.16</c:v>
                </c:pt>
                <c:pt idx="3432">
                  <c:v>17.164999999999999</c:v>
                </c:pt>
                <c:pt idx="3433">
                  <c:v>17.170000000000002</c:v>
                </c:pt>
                <c:pt idx="3434">
                  <c:v>17.175000000000001</c:v>
                </c:pt>
                <c:pt idx="3435">
                  <c:v>17.18</c:v>
                </c:pt>
                <c:pt idx="3436">
                  <c:v>17.184999999999999</c:v>
                </c:pt>
                <c:pt idx="3437">
                  <c:v>17.190000000000001</c:v>
                </c:pt>
                <c:pt idx="3438">
                  <c:v>17.195</c:v>
                </c:pt>
                <c:pt idx="3439">
                  <c:v>17.2</c:v>
                </c:pt>
                <c:pt idx="3440">
                  <c:v>17.204999999999998</c:v>
                </c:pt>
                <c:pt idx="3441">
                  <c:v>17.21</c:v>
                </c:pt>
                <c:pt idx="3442">
                  <c:v>17.215</c:v>
                </c:pt>
                <c:pt idx="3443">
                  <c:v>17.22</c:v>
                </c:pt>
                <c:pt idx="3444">
                  <c:v>17.225000000000001</c:v>
                </c:pt>
                <c:pt idx="3445">
                  <c:v>17.23</c:v>
                </c:pt>
                <c:pt idx="3446">
                  <c:v>17.234999999999999</c:v>
                </c:pt>
                <c:pt idx="3447">
                  <c:v>17.239999999999998</c:v>
                </c:pt>
                <c:pt idx="3448">
                  <c:v>17.245000000000001</c:v>
                </c:pt>
                <c:pt idx="3449">
                  <c:v>17.25</c:v>
                </c:pt>
                <c:pt idx="3450">
                  <c:v>17.254999999999999</c:v>
                </c:pt>
                <c:pt idx="3451">
                  <c:v>17.260000000000002</c:v>
                </c:pt>
                <c:pt idx="3452">
                  <c:v>17.265000000000001</c:v>
                </c:pt>
                <c:pt idx="3453">
                  <c:v>17.27</c:v>
                </c:pt>
                <c:pt idx="3454">
                  <c:v>17.274999999999999</c:v>
                </c:pt>
                <c:pt idx="3455">
                  <c:v>17.28</c:v>
                </c:pt>
                <c:pt idx="3456">
                  <c:v>17.285</c:v>
                </c:pt>
                <c:pt idx="3457">
                  <c:v>17.29</c:v>
                </c:pt>
                <c:pt idx="3458">
                  <c:v>17.295000000000002</c:v>
                </c:pt>
                <c:pt idx="3459">
                  <c:v>17.3</c:v>
                </c:pt>
                <c:pt idx="3460">
                  <c:v>17.305</c:v>
                </c:pt>
                <c:pt idx="3461">
                  <c:v>17.309999999999999</c:v>
                </c:pt>
                <c:pt idx="3462">
                  <c:v>17.315000000000001</c:v>
                </c:pt>
                <c:pt idx="3463">
                  <c:v>17.32</c:v>
                </c:pt>
                <c:pt idx="3464">
                  <c:v>17.324999999999999</c:v>
                </c:pt>
                <c:pt idx="3465">
                  <c:v>17.329999999999998</c:v>
                </c:pt>
                <c:pt idx="3466">
                  <c:v>17.335000000000001</c:v>
                </c:pt>
                <c:pt idx="3467">
                  <c:v>17.34</c:v>
                </c:pt>
                <c:pt idx="3468">
                  <c:v>17.344999999999999</c:v>
                </c:pt>
                <c:pt idx="3469">
                  <c:v>17.350000000000001</c:v>
                </c:pt>
                <c:pt idx="3470">
                  <c:v>17.355</c:v>
                </c:pt>
                <c:pt idx="3471">
                  <c:v>17.36</c:v>
                </c:pt>
                <c:pt idx="3472">
                  <c:v>17.364999999999998</c:v>
                </c:pt>
                <c:pt idx="3473">
                  <c:v>17.37</c:v>
                </c:pt>
                <c:pt idx="3474">
                  <c:v>17.375</c:v>
                </c:pt>
                <c:pt idx="3475">
                  <c:v>17.38</c:v>
                </c:pt>
                <c:pt idx="3476">
                  <c:v>17.385000000000002</c:v>
                </c:pt>
                <c:pt idx="3477">
                  <c:v>17.39</c:v>
                </c:pt>
                <c:pt idx="3478">
                  <c:v>17.395</c:v>
                </c:pt>
                <c:pt idx="3479">
                  <c:v>17.399999999999999</c:v>
                </c:pt>
                <c:pt idx="3480">
                  <c:v>17.405000000000001</c:v>
                </c:pt>
                <c:pt idx="3481">
                  <c:v>17.41</c:v>
                </c:pt>
                <c:pt idx="3482">
                  <c:v>17.414999999999999</c:v>
                </c:pt>
                <c:pt idx="3483">
                  <c:v>17.420000000000002</c:v>
                </c:pt>
                <c:pt idx="3484">
                  <c:v>17.425000000000001</c:v>
                </c:pt>
                <c:pt idx="3485">
                  <c:v>17.43</c:v>
                </c:pt>
                <c:pt idx="3486">
                  <c:v>17.434999999999999</c:v>
                </c:pt>
                <c:pt idx="3487">
                  <c:v>17.440000000000001</c:v>
                </c:pt>
                <c:pt idx="3488">
                  <c:v>17.445</c:v>
                </c:pt>
                <c:pt idx="3489">
                  <c:v>17.45</c:v>
                </c:pt>
                <c:pt idx="3490">
                  <c:v>17.454999999999998</c:v>
                </c:pt>
                <c:pt idx="3491">
                  <c:v>17.46</c:v>
                </c:pt>
                <c:pt idx="3492">
                  <c:v>17.465</c:v>
                </c:pt>
                <c:pt idx="3493">
                  <c:v>17.47</c:v>
                </c:pt>
                <c:pt idx="3494">
                  <c:v>17.475000000000001</c:v>
                </c:pt>
                <c:pt idx="3495">
                  <c:v>17.48</c:v>
                </c:pt>
                <c:pt idx="3496">
                  <c:v>17.484999999999999</c:v>
                </c:pt>
                <c:pt idx="3497">
                  <c:v>17.489999999999998</c:v>
                </c:pt>
                <c:pt idx="3498">
                  <c:v>17.495000000000001</c:v>
                </c:pt>
                <c:pt idx="3499">
                  <c:v>17.5</c:v>
                </c:pt>
                <c:pt idx="3500">
                  <c:v>17.504999999999999</c:v>
                </c:pt>
                <c:pt idx="3501">
                  <c:v>17.510000000000002</c:v>
                </c:pt>
                <c:pt idx="3502">
                  <c:v>17.515000000000001</c:v>
                </c:pt>
                <c:pt idx="3503">
                  <c:v>17.52</c:v>
                </c:pt>
                <c:pt idx="3504">
                  <c:v>17.524999999999999</c:v>
                </c:pt>
                <c:pt idx="3505">
                  <c:v>17.53</c:v>
                </c:pt>
                <c:pt idx="3506">
                  <c:v>17.535</c:v>
                </c:pt>
                <c:pt idx="3507">
                  <c:v>17.54</c:v>
                </c:pt>
                <c:pt idx="3508">
                  <c:v>17.545000000000002</c:v>
                </c:pt>
                <c:pt idx="3509">
                  <c:v>17.55</c:v>
                </c:pt>
                <c:pt idx="3510">
                  <c:v>17.555</c:v>
                </c:pt>
                <c:pt idx="3511">
                  <c:v>17.559999999999999</c:v>
                </c:pt>
                <c:pt idx="3512">
                  <c:v>17.565000000000001</c:v>
                </c:pt>
                <c:pt idx="3513">
                  <c:v>17.57</c:v>
                </c:pt>
                <c:pt idx="3514">
                  <c:v>17.574999999999999</c:v>
                </c:pt>
                <c:pt idx="3515">
                  <c:v>17.579999999999998</c:v>
                </c:pt>
                <c:pt idx="3516">
                  <c:v>17.585000000000001</c:v>
                </c:pt>
                <c:pt idx="3517">
                  <c:v>17.59</c:v>
                </c:pt>
                <c:pt idx="3518">
                  <c:v>17.594999999999999</c:v>
                </c:pt>
                <c:pt idx="3519">
                  <c:v>17.600000000000001</c:v>
                </c:pt>
                <c:pt idx="3520">
                  <c:v>17.605</c:v>
                </c:pt>
                <c:pt idx="3521">
                  <c:v>17.61</c:v>
                </c:pt>
                <c:pt idx="3522">
                  <c:v>17.614999999999998</c:v>
                </c:pt>
                <c:pt idx="3523">
                  <c:v>17.62</c:v>
                </c:pt>
                <c:pt idx="3524">
                  <c:v>17.625</c:v>
                </c:pt>
                <c:pt idx="3525">
                  <c:v>17.63</c:v>
                </c:pt>
                <c:pt idx="3526">
                  <c:v>17.635000000000002</c:v>
                </c:pt>
                <c:pt idx="3527">
                  <c:v>17.64</c:v>
                </c:pt>
                <c:pt idx="3528">
                  <c:v>17.645</c:v>
                </c:pt>
                <c:pt idx="3529">
                  <c:v>17.649999999999999</c:v>
                </c:pt>
                <c:pt idx="3530">
                  <c:v>17.655000000000001</c:v>
                </c:pt>
                <c:pt idx="3531">
                  <c:v>17.66</c:v>
                </c:pt>
                <c:pt idx="3532">
                  <c:v>17.664999999999999</c:v>
                </c:pt>
                <c:pt idx="3533">
                  <c:v>17.670000000000002</c:v>
                </c:pt>
                <c:pt idx="3534">
                  <c:v>17.675000000000001</c:v>
                </c:pt>
                <c:pt idx="3535">
                  <c:v>17.68</c:v>
                </c:pt>
                <c:pt idx="3536">
                  <c:v>17.684999999999999</c:v>
                </c:pt>
                <c:pt idx="3537">
                  <c:v>17.690000000000001</c:v>
                </c:pt>
                <c:pt idx="3538">
                  <c:v>17.695</c:v>
                </c:pt>
                <c:pt idx="3539">
                  <c:v>17.7</c:v>
                </c:pt>
                <c:pt idx="3540">
                  <c:v>17.704999999999998</c:v>
                </c:pt>
                <c:pt idx="3541">
                  <c:v>17.71</c:v>
                </c:pt>
                <c:pt idx="3542">
                  <c:v>17.715</c:v>
                </c:pt>
                <c:pt idx="3543">
                  <c:v>17.72</c:v>
                </c:pt>
                <c:pt idx="3544">
                  <c:v>17.725000000000001</c:v>
                </c:pt>
                <c:pt idx="3545">
                  <c:v>17.73</c:v>
                </c:pt>
                <c:pt idx="3546">
                  <c:v>17.734999999999999</c:v>
                </c:pt>
                <c:pt idx="3547">
                  <c:v>17.739999999999998</c:v>
                </c:pt>
                <c:pt idx="3548">
                  <c:v>17.745000000000001</c:v>
                </c:pt>
                <c:pt idx="3549">
                  <c:v>17.75</c:v>
                </c:pt>
                <c:pt idx="3550">
                  <c:v>17.754999999999999</c:v>
                </c:pt>
                <c:pt idx="3551">
                  <c:v>17.760000000000002</c:v>
                </c:pt>
                <c:pt idx="3552">
                  <c:v>17.765000000000001</c:v>
                </c:pt>
                <c:pt idx="3553">
                  <c:v>17.77</c:v>
                </c:pt>
                <c:pt idx="3554">
                  <c:v>17.774999999999999</c:v>
                </c:pt>
                <c:pt idx="3555">
                  <c:v>17.78</c:v>
                </c:pt>
                <c:pt idx="3556">
                  <c:v>17.785</c:v>
                </c:pt>
                <c:pt idx="3557">
                  <c:v>17.79</c:v>
                </c:pt>
                <c:pt idx="3558">
                  <c:v>17.795000000000002</c:v>
                </c:pt>
                <c:pt idx="3559">
                  <c:v>17.8</c:v>
                </c:pt>
                <c:pt idx="3560">
                  <c:v>17.805</c:v>
                </c:pt>
                <c:pt idx="3561">
                  <c:v>17.809999999999999</c:v>
                </c:pt>
                <c:pt idx="3562">
                  <c:v>17.815000000000001</c:v>
                </c:pt>
                <c:pt idx="3563">
                  <c:v>17.82</c:v>
                </c:pt>
                <c:pt idx="3564">
                  <c:v>17.824999999999999</c:v>
                </c:pt>
                <c:pt idx="3565">
                  <c:v>17.829999999999998</c:v>
                </c:pt>
                <c:pt idx="3566">
                  <c:v>17.835000000000001</c:v>
                </c:pt>
                <c:pt idx="3567">
                  <c:v>17.84</c:v>
                </c:pt>
                <c:pt idx="3568">
                  <c:v>17.844999999999999</c:v>
                </c:pt>
                <c:pt idx="3569">
                  <c:v>17.850000000000001</c:v>
                </c:pt>
                <c:pt idx="3570">
                  <c:v>17.855</c:v>
                </c:pt>
                <c:pt idx="3571">
                  <c:v>17.86</c:v>
                </c:pt>
                <c:pt idx="3572">
                  <c:v>17.864999999999998</c:v>
                </c:pt>
                <c:pt idx="3573">
                  <c:v>17.87</c:v>
                </c:pt>
                <c:pt idx="3574">
                  <c:v>17.875</c:v>
                </c:pt>
                <c:pt idx="3575">
                  <c:v>17.88</c:v>
                </c:pt>
                <c:pt idx="3576">
                  <c:v>17.885000000000002</c:v>
                </c:pt>
                <c:pt idx="3577">
                  <c:v>17.89</c:v>
                </c:pt>
                <c:pt idx="3578">
                  <c:v>17.895</c:v>
                </c:pt>
                <c:pt idx="3579">
                  <c:v>17.899999999999999</c:v>
                </c:pt>
                <c:pt idx="3580">
                  <c:v>17.905000000000001</c:v>
                </c:pt>
                <c:pt idx="3581">
                  <c:v>17.91</c:v>
                </c:pt>
                <c:pt idx="3582">
                  <c:v>17.914999999999999</c:v>
                </c:pt>
                <c:pt idx="3583">
                  <c:v>17.920000000000002</c:v>
                </c:pt>
                <c:pt idx="3584">
                  <c:v>17.925000000000001</c:v>
                </c:pt>
                <c:pt idx="3585">
                  <c:v>17.93</c:v>
                </c:pt>
                <c:pt idx="3586">
                  <c:v>17.934999999999999</c:v>
                </c:pt>
                <c:pt idx="3587">
                  <c:v>17.940000000000001</c:v>
                </c:pt>
                <c:pt idx="3588">
                  <c:v>17.945</c:v>
                </c:pt>
                <c:pt idx="3589">
                  <c:v>17.95</c:v>
                </c:pt>
                <c:pt idx="3590">
                  <c:v>17.954999999999998</c:v>
                </c:pt>
                <c:pt idx="3591">
                  <c:v>17.96</c:v>
                </c:pt>
                <c:pt idx="3592">
                  <c:v>17.965</c:v>
                </c:pt>
                <c:pt idx="3593">
                  <c:v>17.97</c:v>
                </c:pt>
                <c:pt idx="3594">
                  <c:v>17.975000000000001</c:v>
                </c:pt>
                <c:pt idx="3595">
                  <c:v>17.98</c:v>
                </c:pt>
                <c:pt idx="3596">
                  <c:v>17.984999999999999</c:v>
                </c:pt>
                <c:pt idx="3597">
                  <c:v>17.989999999999998</c:v>
                </c:pt>
                <c:pt idx="3598">
                  <c:v>17.995000000000001</c:v>
                </c:pt>
                <c:pt idx="3599">
                  <c:v>18</c:v>
                </c:pt>
                <c:pt idx="3600">
                  <c:v>18.004999999999999</c:v>
                </c:pt>
                <c:pt idx="3601">
                  <c:v>18.010000000000002</c:v>
                </c:pt>
                <c:pt idx="3602">
                  <c:v>18.015000000000001</c:v>
                </c:pt>
                <c:pt idx="3603">
                  <c:v>18.02</c:v>
                </c:pt>
                <c:pt idx="3604">
                  <c:v>18.024999999999999</c:v>
                </c:pt>
                <c:pt idx="3605">
                  <c:v>18.03</c:v>
                </c:pt>
                <c:pt idx="3606">
                  <c:v>18.035</c:v>
                </c:pt>
                <c:pt idx="3607">
                  <c:v>18.04</c:v>
                </c:pt>
                <c:pt idx="3608">
                  <c:v>18.045000000000002</c:v>
                </c:pt>
                <c:pt idx="3609">
                  <c:v>18.05</c:v>
                </c:pt>
                <c:pt idx="3610">
                  <c:v>18.055</c:v>
                </c:pt>
                <c:pt idx="3611">
                  <c:v>18.059999999999999</c:v>
                </c:pt>
                <c:pt idx="3612">
                  <c:v>18.065000000000001</c:v>
                </c:pt>
                <c:pt idx="3613">
                  <c:v>18.07</c:v>
                </c:pt>
                <c:pt idx="3614">
                  <c:v>18.074999999999999</c:v>
                </c:pt>
                <c:pt idx="3615">
                  <c:v>18.079999999999998</c:v>
                </c:pt>
                <c:pt idx="3616">
                  <c:v>18.085000000000001</c:v>
                </c:pt>
                <c:pt idx="3617">
                  <c:v>18.09</c:v>
                </c:pt>
                <c:pt idx="3618">
                  <c:v>18.094999999999999</c:v>
                </c:pt>
                <c:pt idx="3619">
                  <c:v>18.100000000000001</c:v>
                </c:pt>
                <c:pt idx="3620">
                  <c:v>18.105</c:v>
                </c:pt>
                <c:pt idx="3621">
                  <c:v>18.11</c:v>
                </c:pt>
                <c:pt idx="3622">
                  <c:v>18.114999999999998</c:v>
                </c:pt>
                <c:pt idx="3623">
                  <c:v>18.12</c:v>
                </c:pt>
                <c:pt idx="3624">
                  <c:v>18.125</c:v>
                </c:pt>
                <c:pt idx="3625">
                  <c:v>18.13</c:v>
                </c:pt>
                <c:pt idx="3626">
                  <c:v>18.135000000000002</c:v>
                </c:pt>
                <c:pt idx="3627">
                  <c:v>18.14</c:v>
                </c:pt>
                <c:pt idx="3628">
                  <c:v>18.145</c:v>
                </c:pt>
                <c:pt idx="3629">
                  <c:v>18.149999999999999</c:v>
                </c:pt>
                <c:pt idx="3630">
                  <c:v>18.155000000000001</c:v>
                </c:pt>
                <c:pt idx="3631">
                  <c:v>18.16</c:v>
                </c:pt>
                <c:pt idx="3632">
                  <c:v>18.164999999999999</c:v>
                </c:pt>
                <c:pt idx="3633">
                  <c:v>18.170000000000002</c:v>
                </c:pt>
                <c:pt idx="3634">
                  <c:v>18.175000000000001</c:v>
                </c:pt>
                <c:pt idx="3635">
                  <c:v>18.18</c:v>
                </c:pt>
                <c:pt idx="3636">
                  <c:v>18.184999999999999</c:v>
                </c:pt>
                <c:pt idx="3637">
                  <c:v>18.190000000000001</c:v>
                </c:pt>
                <c:pt idx="3638">
                  <c:v>18.195</c:v>
                </c:pt>
                <c:pt idx="3639">
                  <c:v>18.2</c:v>
                </c:pt>
                <c:pt idx="3640">
                  <c:v>18.204999999999998</c:v>
                </c:pt>
                <c:pt idx="3641">
                  <c:v>18.21</c:v>
                </c:pt>
                <c:pt idx="3642">
                  <c:v>18.215</c:v>
                </c:pt>
                <c:pt idx="3643">
                  <c:v>18.22</c:v>
                </c:pt>
                <c:pt idx="3644">
                  <c:v>18.225000000000001</c:v>
                </c:pt>
                <c:pt idx="3645">
                  <c:v>18.23</c:v>
                </c:pt>
                <c:pt idx="3646">
                  <c:v>18.234999999999999</c:v>
                </c:pt>
                <c:pt idx="3647">
                  <c:v>18.239999999999998</c:v>
                </c:pt>
                <c:pt idx="3648">
                  <c:v>18.245000000000001</c:v>
                </c:pt>
                <c:pt idx="3649">
                  <c:v>18.25</c:v>
                </c:pt>
                <c:pt idx="3650">
                  <c:v>18.254999999999999</c:v>
                </c:pt>
                <c:pt idx="3651">
                  <c:v>18.260000000000002</c:v>
                </c:pt>
                <c:pt idx="3652">
                  <c:v>18.265000000000001</c:v>
                </c:pt>
                <c:pt idx="3653">
                  <c:v>18.27</c:v>
                </c:pt>
                <c:pt idx="3654">
                  <c:v>18.274999999999999</c:v>
                </c:pt>
                <c:pt idx="3655">
                  <c:v>18.28</c:v>
                </c:pt>
                <c:pt idx="3656">
                  <c:v>18.285</c:v>
                </c:pt>
                <c:pt idx="3657">
                  <c:v>18.29</c:v>
                </c:pt>
                <c:pt idx="3658">
                  <c:v>18.295000000000002</c:v>
                </c:pt>
                <c:pt idx="3659">
                  <c:v>18.3</c:v>
                </c:pt>
                <c:pt idx="3660">
                  <c:v>18.305</c:v>
                </c:pt>
                <c:pt idx="3661">
                  <c:v>18.309999999999999</c:v>
                </c:pt>
                <c:pt idx="3662">
                  <c:v>18.315000000000001</c:v>
                </c:pt>
                <c:pt idx="3663">
                  <c:v>18.32</c:v>
                </c:pt>
                <c:pt idx="3664">
                  <c:v>18.324999999999999</c:v>
                </c:pt>
                <c:pt idx="3665">
                  <c:v>18.329999999999998</c:v>
                </c:pt>
                <c:pt idx="3666">
                  <c:v>18.335000000000001</c:v>
                </c:pt>
                <c:pt idx="3667">
                  <c:v>18.34</c:v>
                </c:pt>
                <c:pt idx="3668">
                  <c:v>18.344999999999999</c:v>
                </c:pt>
                <c:pt idx="3669">
                  <c:v>18.350000000000001</c:v>
                </c:pt>
                <c:pt idx="3670">
                  <c:v>18.355</c:v>
                </c:pt>
                <c:pt idx="3671">
                  <c:v>18.36</c:v>
                </c:pt>
                <c:pt idx="3672">
                  <c:v>18.364999999999998</c:v>
                </c:pt>
                <c:pt idx="3673">
                  <c:v>18.37</c:v>
                </c:pt>
                <c:pt idx="3674">
                  <c:v>18.375</c:v>
                </c:pt>
                <c:pt idx="3675">
                  <c:v>18.38</c:v>
                </c:pt>
                <c:pt idx="3676">
                  <c:v>18.385000000000002</c:v>
                </c:pt>
                <c:pt idx="3677">
                  <c:v>18.39</c:v>
                </c:pt>
                <c:pt idx="3678">
                  <c:v>18.395</c:v>
                </c:pt>
                <c:pt idx="3679">
                  <c:v>18.399999999999999</c:v>
                </c:pt>
                <c:pt idx="3680">
                  <c:v>18.405000000000001</c:v>
                </c:pt>
                <c:pt idx="3681">
                  <c:v>18.41</c:v>
                </c:pt>
                <c:pt idx="3682">
                  <c:v>18.414999999999999</c:v>
                </c:pt>
                <c:pt idx="3683">
                  <c:v>18.420000000000002</c:v>
                </c:pt>
                <c:pt idx="3684">
                  <c:v>18.425000000000001</c:v>
                </c:pt>
                <c:pt idx="3685">
                  <c:v>18.43</c:v>
                </c:pt>
                <c:pt idx="3686">
                  <c:v>18.434999999999999</c:v>
                </c:pt>
                <c:pt idx="3687">
                  <c:v>18.440000000000001</c:v>
                </c:pt>
                <c:pt idx="3688">
                  <c:v>18.445</c:v>
                </c:pt>
                <c:pt idx="3689">
                  <c:v>18.45</c:v>
                </c:pt>
                <c:pt idx="3690">
                  <c:v>18.454999999999998</c:v>
                </c:pt>
                <c:pt idx="3691">
                  <c:v>18.46</c:v>
                </c:pt>
                <c:pt idx="3692">
                  <c:v>18.465</c:v>
                </c:pt>
                <c:pt idx="3693">
                  <c:v>18.47</c:v>
                </c:pt>
                <c:pt idx="3694">
                  <c:v>18.475000000000001</c:v>
                </c:pt>
                <c:pt idx="3695">
                  <c:v>18.48</c:v>
                </c:pt>
                <c:pt idx="3696">
                  <c:v>18.484999999999999</c:v>
                </c:pt>
                <c:pt idx="3697">
                  <c:v>18.489999999999998</c:v>
                </c:pt>
                <c:pt idx="3698">
                  <c:v>18.495000000000001</c:v>
                </c:pt>
                <c:pt idx="3699">
                  <c:v>18.5</c:v>
                </c:pt>
                <c:pt idx="3700">
                  <c:v>18.504999999999999</c:v>
                </c:pt>
                <c:pt idx="3701">
                  <c:v>18.510000000000002</c:v>
                </c:pt>
                <c:pt idx="3702">
                  <c:v>18.515000000000001</c:v>
                </c:pt>
                <c:pt idx="3703">
                  <c:v>18.52</c:v>
                </c:pt>
                <c:pt idx="3704">
                  <c:v>18.524999999999999</c:v>
                </c:pt>
                <c:pt idx="3705">
                  <c:v>18.53</c:v>
                </c:pt>
                <c:pt idx="3706">
                  <c:v>18.535</c:v>
                </c:pt>
                <c:pt idx="3707">
                  <c:v>18.54</c:v>
                </c:pt>
                <c:pt idx="3708">
                  <c:v>18.545000000000002</c:v>
                </c:pt>
                <c:pt idx="3709">
                  <c:v>18.55</c:v>
                </c:pt>
                <c:pt idx="3710">
                  <c:v>18.555</c:v>
                </c:pt>
                <c:pt idx="3711">
                  <c:v>18.559999999999999</c:v>
                </c:pt>
                <c:pt idx="3712">
                  <c:v>18.565000000000001</c:v>
                </c:pt>
                <c:pt idx="3713">
                  <c:v>18.57</c:v>
                </c:pt>
                <c:pt idx="3714">
                  <c:v>18.574999999999999</c:v>
                </c:pt>
                <c:pt idx="3715">
                  <c:v>18.579999999999998</c:v>
                </c:pt>
                <c:pt idx="3716">
                  <c:v>18.585000000000001</c:v>
                </c:pt>
                <c:pt idx="3717">
                  <c:v>18.59</c:v>
                </c:pt>
                <c:pt idx="3718">
                  <c:v>18.594999999999999</c:v>
                </c:pt>
                <c:pt idx="3719">
                  <c:v>18.600000000000001</c:v>
                </c:pt>
                <c:pt idx="3720">
                  <c:v>18.605</c:v>
                </c:pt>
                <c:pt idx="3721">
                  <c:v>18.61</c:v>
                </c:pt>
                <c:pt idx="3722">
                  <c:v>18.614999999999998</c:v>
                </c:pt>
                <c:pt idx="3723">
                  <c:v>18.62</c:v>
                </c:pt>
                <c:pt idx="3724">
                  <c:v>18.625</c:v>
                </c:pt>
                <c:pt idx="3725">
                  <c:v>18.63</c:v>
                </c:pt>
                <c:pt idx="3726">
                  <c:v>18.635000000000002</c:v>
                </c:pt>
                <c:pt idx="3727">
                  <c:v>18.64</c:v>
                </c:pt>
                <c:pt idx="3728">
                  <c:v>18.645</c:v>
                </c:pt>
                <c:pt idx="3729">
                  <c:v>18.649999999999999</c:v>
                </c:pt>
                <c:pt idx="3730">
                  <c:v>18.655000000000001</c:v>
                </c:pt>
                <c:pt idx="3731">
                  <c:v>18.66</c:v>
                </c:pt>
                <c:pt idx="3732">
                  <c:v>18.664999999999999</c:v>
                </c:pt>
                <c:pt idx="3733">
                  <c:v>18.670000000000002</c:v>
                </c:pt>
                <c:pt idx="3734">
                  <c:v>18.675000000000001</c:v>
                </c:pt>
                <c:pt idx="3735">
                  <c:v>18.68</c:v>
                </c:pt>
                <c:pt idx="3736">
                  <c:v>18.684999999999999</c:v>
                </c:pt>
                <c:pt idx="3737">
                  <c:v>18.690000000000001</c:v>
                </c:pt>
                <c:pt idx="3738">
                  <c:v>18.695</c:v>
                </c:pt>
                <c:pt idx="3739">
                  <c:v>18.7</c:v>
                </c:pt>
                <c:pt idx="3740">
                  <c:v>18.704999999999998</c:v>
                </c:pt>
                <c:pt idx="3741">
                  <c:v>18.71</c:v>
                </c:pt>
                <c:pt idx="3742">
                  <c:v>18.715</c:v>
                </c:pt>
                <c:pt idx="3743">
                  <c:v>18.72</c:v>
                </c:pt>
                <c:pt idx="3744">
                  <c:v>18.725000000000001</c:v>
                </c:pt>
                <c:pt idx="3745">
                  <c:v>18.73</c:v>
                </c:pt>
                <c:pt idx="3746">
                  <c:v>18.734999999999999</c:v>
                </c:pt>
                <c:pt idx="3747">
                  <c:v>18.739999999999998</c:v>
                </c:pt>
                <c:pt idx="3748">
                  <c:v>18.745000000000001</c:v>
                </c:pt>
                <c:pt idx="3749">
                  <c:v>18.75</c:v>
                </c:pt>
                <c:pt idx="3750">
                  <c:v>18.754999999999999</c:v>
                </c:pt>
                <c:pt idx="3751">
                  <c:v>18.760000000000002</c:v>
                </c:pt>
                <c:pt idx="3752">
                  <c:v>18.765000000000001</c:v>
                </c:pt>
                <c:pt idx="3753">
                  <c:v>18.77</c:v>
                </c:pt>
                <c:pt idx="3754">
                  <c:v>18.774999999999999</c:v>
                </c:pt>
                <c:pt idx="3755">
                  <c:v>18.78</c:v>
                </c:pt>
                <c:pt idx="3756">
                  <c:v>18.785</c:v>
                </c:pt>
                <c:pt idx="3757">
                  <c:v>18.79</c:v>
                </c:pt>
                <c:pt idx="3758">
                  <c:v>18.795000000000002</c:v>
                </c:pt>
                <c:pt idx="3759">
                  <c:v>18.8</c:v>
                </c:pt>
                <c:pt idx="3760">
                  <c:v>18.805</c:v>
                </c:pt>
                <c:pt idx="3761">
                  <c:v>18.809999999999999</c:v>
                </c:pt>
                <c:pt idx="3762">
                  <c:v>18.815000000000001</c:v>
                </c:pt>
                <c:pt idx="3763">
                  <c:v>18.82</c:v>
                </c:pt>
                <c:pt idx="3764">
                  <c:v>18.824999999999999</c:v>
                </c:pt>
                <c:pt idx="3765">
                  <c:v>18.829999999999998</c:v>
                </c:pt>
                <c:pt idx="3766">
                  <c:v>18.835000000000001</c:v>
                </c:pt>
                <c:pt idx="3767">
                  <c:v>18.84</c:v>
                </c:pt>
                <c:pt idx="3768">
                  <c:v>18.844999999999999</c:v>
                </c:pt>
                <c:pt idx="3769">
                  <c:v>18.850000000000001</c:v>
                </c:pt>
                <c:pt idx="3770">
                  <c:v>18.855</c:v>
                </c:pt>
                <c:pt idx="3771">
                  <c:v>18.86</c:v>
                </c:pt>
                <c:pt idx="3772">
                  <c:v>18.864999999999998</c:v>
                </c:pt>
                <c:pt idx="3773">
                  <c:v>18.87</c:v>
                </c:pt>
                <c:pt idx="3774">
                  <c:v>18.875</c:v>
                </c:pt>
                <c:pt idx="3775">
                  <c:v>18.88</c:v>
                </c:pt>
                <c:pt idx="3776">
                  <c:v>18.885000000000002</c:v>
                </c:pt>
                <c:pt idx="3777">
                  <c:v>18.89</c:v>
                </c:pt>
                <c:pt idx="3778">
                  <c:v>18.895</c:v>
                </c:pt>
                <c:pt idx="3779">
                  <c:v>18.899999999999999</c:v>
                </c:pt>
                <c:pt idx="3780">
                  <c:v>18.905000000000001</c:v>
                </c:pt>
                <c:pt idx="3781">
                  <c:v>18.91</c:v>
                </c:pt>
                <c:pt idx="3782">
                  <c:v>18.914999999999999</c:v>
                </c:pt>
                <c:pt idx="3783">
                  <c:v>18.920000000000002</c:v>
                </c:pt>
                <c:pt idx="3784">
                  <c:v>18.925000000000001</c:v>
                </c:pt>
                <c:pt idx="3785">
                  <c:v>18.93</c:v>
                </c:pt>
                <c:pt idx="3786">
                  <c:v>18.934999999999999</c:v>
                </c:pt>
                <c:pt idx="3787">
                  <c:v>18.940000000000001</c:v>
                </c:pt>
                <c:pt idx="3788">
                  <c:v>18.945</c:v>
                </c:pt>
                <c:pt idx="3789">
                  <c:v>18.95</c:v>
                </c:pt>
                <c:pt idx="3790">
                  <c:v>18.954999999999998</c:v>
                </c:pt>
                <c:pt idx="3791">
                  <c:v>18.96</c:v>
                </c:pt>
                <c:pt idx="3792">
                  <c:v>18.965</c:v>
                </c:pt>
                <c:pt idx="3793">
                  <c:v>18.97</c:v>
                </c:pt>
                <c:pt idx="3794">
                  <c:v>18.975000000000001</c:v>
                </c:pt>
                <c:pt idx="3795">
                  <c:v>18.98</c:v>
                </c:pt>
                <c:pt idx="3796">
                  <c:v>18.984999999999999</c:v>
                </c:pt>
                <c:pt idx="3797">
                  <c:v>18.989999999999998</c:v>
                </c:pt>
                <c:pt idx="3798">
                  <c:v>18.995000000000001</c:v>
                </c:pt>
                <c:pt idx="3799">
                  <c:v>19</c:v>
                </c:pt>
                <c:pt idx="3800">
                  <c:v>19.004999999999999</c:v>
                </c:pt>
                <c:pt idx="3801">
                  <c:v>19.010000000000002</c:v>
                </c:pt>
                <c:pt idx="3802">
                  <c:v>19.015000000000001</c:v>
                </c:pt>
                <c:pt idx="3803">
                  <c:v>19.02</c:v>
                </c:pt>
                <c:pt idx="3804">
                  <c:v>19.024999999999999</c:v>
                </c:pt>
                <c:pt idx="3805">
                  <c:v>19.03</c:v>
                </c:pt>
                <c:pt idx="3806">
                  <c:v>19.035</c:v>
                </c:pt>
                <c:pt idx="3807">
                  <c:v>19.04</c:v>
                </c:pt>
                <c:pt idx="3808">
                  <c:v>19.045000000000002</c:v>
                </c:pt>
                <c:pt idx="3809">
                  <c:v>19.05</c:v>
                </c:pt>
                <c:pt idx="3810">
                  <c:v>19.055</c:v>
                </c:pt>
                <c:pt idx="3811">
                  <c:v>19.059999999999999</c:v>
                </c:pt>
                <c:pt idx="3812">
                  <c:v>19.065000000000001</c:v>
                </c:pt>
                <c:pt idx="3813">
                  <c:v>19.07</c:v>
                </c:pt>
                <c:pt idx="3814">
                  <c:v>19.074999999999999</c:v>
                </c:pt>
                <c:pt idx="3815">
                  <c:v>19.079999999999998</c:v>
                </c:pt>
                <c:pt idx="3816">
                  <c:v>19.085000000000001</c:v>
                </c:pt>
                <c:pt idx="3817">
                  <c:v>19.09</c:v>
                </c:pt>
                <c:pt idx="3818">
                  <c:v>19.094999999999999</c:v>
                </c:pt>
                <c:pt idx="3819">
                  <c:v>19.100000000000001</c:v>
                </c:pt>
                <c:pt idx="3820">
                  <c:v>19.105</c:v>
                </c:pt>
                <c:pt idx="3821">
                  <c:v>19.11</c:v>
                </c:pt>
                <c:pt idx="3822">
                  <c:v>19.114999999999998</c:v>
                </c:pt>
                <c:pt idx="3823">
                  <c:v>19.12</c:v>
                </c:pt>
                <c:pt idx="3824">
                  <c:v>19.125</c:v>
                </c:pt>
                <c:pt idx="3825">
                  <c:v>19.13</c:v>
                </c:pt>
                <c:pt idx="3826">
                  <c:v>19.135000000000002</c:v>
                </c:pt>
                <c:pt idx="3827">
                  <c:v>19.14</c:v>
                </c:pt>
                <c:pt idx="3828">
                  <c:v>19.145</c:v>
                </c:pt>
                <c:pt idx="3829">
                  <c:v>19.149999999999999</c:v>
                </c:pt>
                <c:pt idx="3830">
                  <c:v>19.155000000000001</c:v>
                </c:pt>
                <c:pt idx="3831">
                  <c:v>19.16</c:v>
                </c:pt>
                <c:pt idx="3832">
                  <c:v>19.164999999999999</c:v>
                </c:pt>
                <c:pt idx="3833">
                  <c:v>19.170000000000002</c:v>
                </c:pt>
                <c:pt idx="3834">
                  <c:v>19.175000000000001</c:v>
                </c:pt>
                <c:pt idx="3835">
                  <c:v>19.18</c:v>
                </c:pt>
                <c:pt idx="3836">
                  <c:v>19.184999999999999</c:v>
                </c:pt>
                <c:pt idx="3837">
                  <c:v>19.190000000000001</c:v>
                </c:pt>
                <c:pt idx="3838">
                  <c:v>19.195</c:v>
                </c:pt>
                <c:pt idx="3839">
                  <c:v>19.2</c:v>
                </c:pt>
                <c:pt idx="3840">
                  <c:v>19.204999999999998</c:v>
                </c:pt>
                <c:pt idx="3841">
                  <c:v>19.21</c:v>
                </c:pt>
                <c:pt idx="3842">
                  <c:v>19.215</c:v>
                </c:pt>
                <c:pt idx="3843">
                  <c:v>19.22</c:v>
                </c:pt>
                <c:pt idx="3844">
                  <c:v>19.225000000000001</c:v>
                </c:pt>
                <c:pt idx="3845">
                  <c:v>19.23</c:v>
                </c:pt>
                <c:pt idx="3846">
                  <c:v>19.234999999999999</c:v>
                </c:pt>
                <c:pt idx="3847">
                  <c:v>19.239999999999998</c:v>
                </c:pt>
                <c:pt idx="3848">
                  <c:v>19.245000000000001</c:v>
                </c:pt>
                <c:pt idx="3849">
                  <c:v>19.25</c:v>
                </c:pt>
                <c:pt idx="3850">
                  <c:v>19.254999999999999</c:v>
                </c:pt>
                <c:pt idx="3851">
                  <c:v>19.260000000000002</c:v>
                </c:pt>
                <c:pt idx="3852">
                  <c:v>19.265000000000001</c:v>
                </c:pt>
                <c:pt idx="3853">
                  <c:v>19.27</c:v>
                </c:pt>
                <c:pt idx="3854">
                  <c:v>19.274999999999999</c:v>
                </c:pt>
                <c:pt idx="3855">
                  <c:v>19.28</c:v>
                </c:pt>
                <c:pt idx="3856">
                  <c:v>19.285</c:v>
                </c:pt>
                <c:pt idx="3857">
                  <c:v>19.29</c:v>
                </c:pt>
                <c:pt idx="3858">
                  <c:v>19.295000000000002</c:v>
                </c:pt>
                <c:pt idx="3859">
                  <c:v>19.3</c:v>
                </c:pt>
                <c:pt idx="3860">
                  <c:v>19.305</c:v>
                </c:pt>
                <c:pt idx="3861">
                  <c:v>19.309999999999999</c:v>
                </c:pt>
                <c:pt idx="3862">
                  <c:v>19.315000000000001</c:v>
                </c:pt>
                <c:pt idx="3863">
                  <c:v>19.32</c:v>
                </c:pt>
                <c:pt idx="3864">
                  <c:v>19.324999999999999</c:v>
                </c:pt>
                <c:pt idx="3865">
                  <c:v>19.329999999999998</c:v>
                </c:pt>
                <c:pt idx="3866">
                  <c:v>19.335000000000001</c:v>
                </c:pt>
                <c:pt idx="3867">
                  <c:v>19.34</c:v>
                </c:pt>
                <c:pt idx="3868">
                  <c:v>19.344999999999999</c:v>
                </c:pt>
                <c:pt idx="3869">
                  <c:v>19.350000000000001</c:v>
                </c:pt>
                <c:pt idx="3870">
                  <c:v>19.355</c:v>
                </c:pt>
                <c:pt idx="3871">
                  <c:v>19.36</c:v>
                </c:pt>
                <c:pt idx="3872">
                  <c:v>19.364999999999998</c:v>
                </c:pt>
                <c:pt idx="3873">
                  <c:v>19.37</c:v>
                </c:pt>
                <c:pt idx="3874">
                  <c:v>19.375</c:v>
                </c:pt>
                <c:pt idx="3875">
                  <c:v>19.38</c:v>
                </c:pt>
                <c:pt idx="3876">
                  <c:v>19.385000000000002</c:v>
                </c:pt>
                <c:pt idx="3877">
                  <c:v>19.39</c:v>
                </c:pt>
                <c:pt idx="3878">
                  <c:v>19.395</c:v>
                </c:pt>
                <c:pt idx="3879">
                  <c:v>19.399999999999999</c:v>
                </c:pt>
                <c:pt idx="3880">
                  <c:v>19.405000000000001</c:v>
                </c:pt>
                <c:pt idx="3881">
                  <c:v>19.41</c:v>
                </c:pt>
                <c:pt idx="3882">
                  <c:v>19.414999999999999</c:v>
                </c:pt>
                <c:pt idx="3883">
                  <c:v>19.420000000000002</c:v>
                </c:pt>
                <c:pt idx="3884">
                  <c:v>19.425000000000001</c:v>
                </c:pt>
                <c:pt idx="3885">
                  <c:v>19.43</c:v>
                </c:pt>
                <c:pt idx="3886">
                  <c:v>19.434999999999999</c:v>
                </c:pt>
                <c:pt idx="3887">
                  <c:v>19.440000000000001</c:v>
                </c:pt>
                <c:pt idx="3888">
                  <c:v>19.445</c:v>
                </c:pt>
                <c:pt idx="3889">
                  <c:v>19.45</c:v>
                </c:pt>
                <c:pt idx="3890">
                  <c:v>19.454999999999998</c:v>
                </c:pt>
                <c:pt idx="3891">
                  <c:v>19.46</c:v>
                </c:pt>
                <c:pt idx="3892">
                  <c:v>19.465</c:v>
                </c:pt>
                <c:pt idx="3893">
                  <c:v>19.47</c:v>
                </c:pt>
                <c:pt idx="3894">
                  <c:v>19.475000000000001</c:v>
                </c:pt>
                <c:pt idx="3895">
                  <c:v>19.48</c:v>
                </c:pt>
                <c:pt idx="3896">
                  <c:v>19.484999999999999</c:v>
                </c:pt>
                <c:pt idx="3897">
                  <c:v>19.489999999999998</c:v>
                </c:pt>
                <c:pt idx="3898">
                  <c:v>19.495000000000001</c:v>
                </c:pt>
                <c:pt idx="3899">
                  <c:v>19.5</c:v>
                </c:pt>
                <c:pt idx="3900">
                  <c:v>19.504999999999999</c:v>
                </c:pt>
                <c:pt idx="3901">
                  <c:v>19.510000000000002</c:v>
                </c:pt>
                <c:pt idx="3902">
                  <c:v>19.515000000000001</c:v>
                </c:pt>
                <c:pt idx="3903">
                  <c:v>19.52</c:v>
                </c:pt>
                <c:pt idx="3904">
                  <c:v>19.524999999999999</c:v>
                </c:pt>
                <c:pt idx="3905">
                  <c:v>19.53</c:v>
                </c:pt>
                <c:pt idx="3906">
                  <c:v>19.535</c:v>
                </c:pt>
                <c:pt idx="3907">
                  <c:v>19.54</c:v>
                </c:pt>
                <c:pt idx="3908">
                  <c:v>19.545000000000002</c:v>
                </c:pt>
                <c:pt idx="3909">
                  <c:v>19.55</c:v>
                </c:pt>
                <c:pt idx="3910">
                  <c:v>19.555</c:v>
                </c:pt>
                <c:pt idx="3911">
                  <c:v>19.559999999999999</c:v>
                </c:pt>
                <c:pt idx="3912">
                  <c:v>19.565000000000001</c:v>
                </c:pt>
                <c:pt idx="3913">
                  <c:v>19.57</c:v>
                </c:pt>
                <c:pt idx="3914">
                  <c:v>19.574999999999999</c:v>
                </c:pt>
                <c:pt idx="3915">
                  <c:v>19.579999999999998</c:v>
                </c:pt>
                <c:pt idx="3916">
                  <c:v>19.585000000000001</c:v>
                </c:pt>
                <c:pt idx="3917">
                  <c:v>19.59</c:v>
                </c:pt>
                <c:pt idx="3918">
                  <c:v>19.594999999999999</c:v>
                </c:pt>
                <c:pt idx="3919">
                  <c:v>19.600000000000001</c:v>
                </c:pt>
                <c:pt idx="3920">
                  <c:v>19.605</c:v>
                </c:pt>
                <c:pt idx="3921">
                  <c:v>19.61</c:v>
                </c:pt>
                <c:pt idx="3922">
                  <c:v>19.614999999999998</c:v>
                </c:pt>
                <c:pt idx="3923">
                  <c:v>19.62</c:v>
                </c:pt>
                <c:pt idx="3924">
                  <c:v>19.625</c:v>
                </c:pt>
                <c:pt idx="3925">
                  <c:v>19.63</c:v>
                </c:pt>
                <c:pt idx="3926">
                  <c:v>19.635000000000002</c:v>
                </c:pt>
                <c:pt idx="3927">
                  <c:v>19.64</c:v>
                </c:pt>
                <c:pt idx="3928">
                  <c:v>19.645</c:v>
                </c:pt>
                <c:pt idx="3929">
                  <c:v>19.649999999999999</c:v>
                </c:pt>
                <c:pt idx="3930">
                  <c:v>19.655000000000001</c:v>
                </c:pt>
                <c:pt idx="3931">
                  <c:v>19.66</c:v>
                </c:pt>
                <c:pt idx="3932">
                  <c:v>19.664999999999999</c:v>
                </c:pt>
                <c:pt idx="3933">
                  <c:v>19.670000000000002</c:v>
                </c:pt>
                <c:pt idx="3934">
                  <c:v>19.675000000000001</c:v>
                </c:pt>
                <c:pt idx="3935">
                  <c:v>19.68</c:v>
                </c:pt>
                <c:pt idx="3936">
                  <c:v>19.684999999999999</c:v>
                </c:pt>
                <c:pt idx="3937">
                  <c:v>19.690000000000001</c:v>
                </c:pt>
                <c:pt idx="3938">
                  <c:v>19.695</c:v>
                </c:pt>
                <c:pt idx="3939">
                  <c:v>19.7</c:v>
                </c:pt>
                <c:pt idx="3940">
                  <c:v>19.704999999999998</c:v>
                </c:pt>
                <c:pt idx="3941">
                  <c:v>19.71</c:v>
                </c:pt>
                <c:pt idx="3942">
                  <c:v>19.715</c:v>
                </c:pt>
                <c:pt idx="3943">
                  <c:v>19.72</c:v>
                </c:pt>
                <c:pt idx="3944">
                  <c:v>19.725000000000001</c:v>
                </c:pt>
                <c:pt idx="3945">
                  <c:v>19.73</c:v>
                </c:pt>
                <c:pt idx="3946">
                  <c:v>19.734999999999999</c:v>
                </c:pt>
                <c:pt idx="3947">
                  <c:v>19.739999999999998</c:v>
                </c:pt>
                <c:pt idx="3948">
                  <c:v>19.745000000000001</c:v>
                </c:pt>
                <c:pt idx="3949">
                  <c:v>19.75</c:v>
                </c:pt>
                <c:pt idx="3950">
                  <c:v>19.754999999999999</c:v>
                </c:pt>
                <c:pt idx="3951">
                  <c:v>19.760000000000002</c:v>
                </c:pt>
                <c:pt idx="3952">
                  <c:v>19.765000000000001</c:v>
                </c:pt>
                <c:pt idx="3953">
                  <c:v>19.77</c:v>
                </c:pt>
                <c:pt idx="3954">
                  <c:v>19.774999999999999</c:v>
                </c:pt>
                <c:pt idx="3955">
                  <c:v>19.78</c:v>
                </c:pt>
                <c:pt idx="3956">
                  <c:v>19.785</c:v>
                </c:pt>
                <c:pt idx="3957">
                  <c:v>19.79</c:v>
                </c:pt>
                <c:pt idx="3958">
                  <c:v>19.795000000000002</c:v>
                </c:pt>
                <c:pt idx="3959">
                  <c:v>19.8</c:v>
                </c:pt>
                <c:pt idx="3960">
                  <c:v>19.805</c:v>
                </c:pt>
                <c:pt idx="3961">
                  <c:v>19.809999999999999</c:v>
                </c:pt>
                <c:pt idx="3962">
                  <c:v>19.815000000000001</c:v>
                </c:pt>
                <c:pt idx="3963">
                  <c:v>19.82</c:v>
                </c:pt>
                <c:pt idx="3964">
                  <c:v>19.824999999999999</c:v>
                </c:pt>
                <c:pt idx="3965">
                  <c:v>19.829999999999998</c:v>
                </c:pt>
                <c:pt idx="3966">
                  <c:v>19.835000000000001</c:v>
                </c:pt>
                <c:pt idx="3967">
                  <c:v>19.84</c:v>
                </c:pt>
                <c:pt idx="3968">
                  <c:v>19.844999999999999</c:v>
                </c:pt>
                <c:pt idx="3969">
                  <c:v>19.850000000000001</c:v>
                </c:pt>
                <c:pt idx="3970">
                  <c:v>19.855</c:v>
                </c:pt>
                <c:pt idx="3971">
                  <c:v>19.86</c:v>
                </c:pt>
                <c:pt idx="3972">
                  <c:v>19.864999999999998</c:v>
                </c:pt>
                <c:pt idx="3973">
                  <c:v>19.87</c:v>
                </c:pt>
                <c:pt idx="3974">
                  <c:v>19.875</c:v>
                </c:pt>
                <c:pt idx="3975">
                  <c:v>19.88</c:v>
                </c:pt>
                <c:pt idx="3976">
                  <c:v>19.885000000000002</c:v>
                </c:pt>
                <c:pt idx="3977">
                  <c:v>19.89</c:v>
                </c:pt>
                <c:pt idx="3978">
                  <c:v>19.895</c:v>
                </c:pt>
                <c:pt idx="3979">
                  <c:v>19.899999999999999</c:v>
                </c:pt>
                <c:pt idx="3980">
                  <c:v>19.905000000000001</c:v>
                </c:pt>
                <c:pt idx="3981">
                  <c:v>19.91</c:v>
                </c:pt>
                <c:pt idx="3982">
                  <c:v>19.914999999999999</c:v>
                </c:pt>
                <c:pt idx="3983">
                  <c:v>19.920000000000002</c:v>
                </c:pt>
                <c:pt idx="3984">
                  <c:v>19.925000000000001</c:v>
                </c:pt>
                <c:pt idx="3985">
                  <c:v>19.93</c:v>
                </c:pt>
                <c:pt idx="3986">
                  <c:v>19.934999999999999</c:v>
                </c:pt>
                <c:pt idx="3987">
                  <c:v>19.940000000000001</c:v>
                </c:pt>
                <c:pt idx="3988">
                  <c:v>19.945</c:v>
                </c:pt>
                <c:pt idx="3989">
                  <c:v>19.95</c:v>
                </c:pt>
                <c:pt idx="3990">
                  <c:v>19.954999999999998</c:v>
                </c:pt>
                <c:pt idx="3991">
                  <c:v>19.96</c:v>
                </c:pt>
                <c:pt idx="3992">
                  <c:v>19.965</c:v>
                </c:pt>
                <c:pt idx="3993">
                  <c:v>19.97</c:v>
                </c:pt>
                <c:pt idx="3994">
                  <c:v>19.975000000000001</c:v>
                </c:pt>
                <c:pt idx="3995">
                  <c:v>19.98</c:v>
                </c:pt>
                <c:pt idx="3996">
                  <c:v>19.984999999999999</c:v>
                </c:pt>
                <c:pt idx="3997">
                  <c:v>19.989999999999998</c:v>
                </c:pt>
                <c:pt idx="3998">
                  <c:v>19.995000000000001</c:v>
                </c:pt>
                <c:pt idx="3999">
                  <c:v>20</c:v>
                </c:pt>
                <c:pt idx="4000">
                  <c:v>20.004999999999999</c:v>
                </c:pt>
                <c:pt idx="4001">
                  <c:v>20.010000000000002</c:v>
                </c:pt>
                <c:pt idx="4002">
                  <c:v>20.015000000000001</c:v>
                </c:pt>
                <c:pt idx="4003">
                  <c:v>20.02</c:v>
                </c:pt>
                <c:pt idx="4004">
                  <c:v>20.024999999999999</c:v>
                </c:pt>
                <c:pt idx="4005">
                  <c:v>20.03</c:v>
                </c:pt>
                <c:pt idx="4006">
                  <c:v>20.035</c:v>
                </c:pt>
                <c:pt idx="4007">
                  <c:v>20.04</c:v>
                </c:pt>
                <c:pt idx="4008">
                  <c:v>20.045000000000002</c:v>
                </c:pt>
                <c:pt idx="4009">
                  <c:v>20.05</c:v>
                </c:pt>
                <c:pt idx="4010">
                  <c:v>20.055</c:v>
                </c:pt>
                <c:pt idx="4011">
                  <c:v>20.059999999999999</c:v>
                </c:pt>
                <c:pt idx="4012">
                  <c:v>20.065000000000001</c:v>
                </c:pt>
                <c:pt idx="4013">
                  <c:v>20.07</c:v>
                </c:pt>
                <c:pt idx="4014">
                  <c:v>20.074999999999999</c:v>
                </c:pt>
                <c:pt idx="4015">
                  <c:v>20.079999999999998</c:v>
                </c:pt>
                <c:pt idx="4016">
                  <c:v>20.085000000000001</c:v>
                </c:pt>
                <c:pt idx="4017">
                  <c:v>20.09</c:v>
                </c:pt>
                <c:pt idx="4018">
                  <c:v>20.094999999999999</c:v>
                </c:pt>
                <c:pt idx="4019">
                  <c:v>20.100000000000001</c:v>
                </c:pt>
                <c:pt idx="4020">
                  <c:v>20.105</c:v>
                </c:pt>
                <c:pt idx="4021">
                  <c:v>20.11</c:v>
                </c:pt>
                <c:pt idx="4022">
                  <c:v>20.114999999999998</c:v>
                </c:pt>
                <c:pt idx="4023">
                  <c:v>20.12</c:v>
                </c:pt>
                <c:pt idx="4024">
                  <c:v>20.125</c:v>
                </c:pt>
                <c:pt idx="4025">
                  <c:v>20.13</c:v>
                </c:pt>
                <c:pt idx="4026">
                  <c:v>20.135000000000002</c:v>
                </c:pt>
                <c:pt idx="4027">
                  <c:v>20.14</c:v>
                </c:pt>
                <c:pt idx="4028">
                  <c:v>20.145</c:v>
                </c:pt>
                <c:pt idx="4029">
                  <c:v>20.149999999999999</c:v>
                </c:pt>
                <c:pt idx="4030">
                  <c:v>20.155000000000001</c:v>
                </c:pt>
                <c:pt idx="4031">
                  <c:v>20.16</c:v>
                </c:pt>
                <c:pt idx="4032">
                  <c:v>20.164999999999999</c:v>
                </c:pt>
                <c:pt idx="4033">
                  <c:v>20.170000000000002</c:v>
                </c:pt>
                <c:pt idx="4034">
                  <c:v>20.175000000000001</c:v>
                </c:pt>
                <c:pt idx="4035">
                  <c:v>20.18</c:v>
                </c:pt>
                <c:pt idx="4036">
                  <c:v>20.184999999999999</c:v>
                </c:pt>
                <c:pt idx="4037">
                  <c:v>20.190000000000001</c:v>
                </c:pt>
                <c:pt idx="4038">
                  <c:v>20.195</c:v>
                </c:pt>
                <c:pt idx="4039">
                  <c:v>20.2</c:v>
                </c:pt>
                <c:pt idx="4040">
                  <c:v>20.204999999999998</c:v>
                </c:pt>
                <c:pt idx="4041">
                  <c:v>20.21</c:v>
                </c:pt>
                <c:pt idx="4042">
                  <c:v>20.215</c:v>
                </c:pt>
                <c:pt idx="4043">
                  <c:v>20.22</c:v>
                </c:pt>
                <c:pt idx="4044">
                  <c:v>20.225000000000001</c:v>
                </c:pt>
                <c:pt idx="4045">
                  <c:v>20.23</c:v>
                </c:pt>
                <c:pt idx="4046">
                  <c:v>20.234999999999999</c:v>
                </c:pt>
                <c:pt idx="4047">
                  <c:v>20.239999999999998</c:v>
                </c:pt>
                <c:pt idx="4048">
                  <c:v>20.245000000000001</c:v>
                </c:pt>
                <c:pt idx="4049">
                  <c:v>20.25</c:v>
                </c:pt>
                <c:pt idx="4050">
                  <c:v>20.254999999999999</c:v>
                </c:pt>
                <c:pt idx="4051">
                  <c:v>20.260000000000002</c:v>
                </c:pt>
                <c:pt idx="4052">
                  <c:v>20.265000000000001</c:v>
                </c:pt>
                <c:pt idx="4053">
                  <c:v>20.27</c:v>
                </c:pt>
                <c:pt idx="4054">
                  <c:v>20.274999999999999</c:v>
                </c:pt>
                <c:pt idx="4055">
                  <c:v>20.28</c:v>
                </c:pt>
                <c:pt idx="4056">
                  <c:v>20.285</c:v>
                </c:pt>
                <c:pt idx="4057">
                  <c:v>20.29</c:v>
                </c:pt>
                <c:pt idx="4058">
                  <c:v>20.295000000000002</c:v>
                </c:pt>
                <c:pt idx="4059">
                  <c:v>20.3</c:v>
                </c:pt>
                <c:pt idx="4060">
                  <c:v>20.305</c:v>
                </c:pt>
                <c:pt idx="4061">
                  <c:v>20.309999999999999</c:v>
                </c:pt>
                <c:pt idx="4062">
                  <c:v>20.315000000000001</c:v>
                </c:pt>
                <c:pt idx="4063">
                  <c:v>20.32</c:v>
                </c:pt>
                <c:pt idx="4064">
                  <c:v>20.324999999999999</c:v>
                </c:pt>
                <c:pt idx="4065">
                  <c:v>20.329999999999998</c:v>
                </c:pt>
                <c:pt idx="4066">
                  <c:v>20.335000000000001</c:v>
                </c:pt>
                <c:pt idx="4067">
                  <c:v>20.34</c:v>
                </c:pt>
                <c:pt idx="4068">
                  <c:v>20.344999999999999</c:v>
                </c:pt>
                <c:pt idx="4069">
                  <c:v>20.350000000000001</c:v>
                </c:pt>
                <c:pt idx="4070">
                  <c:v>20.355</c:v>
                </c:pt>
                <c:pt idx="4071">
                  <c:v>20.36</c:v>
                </c:pt>
                <c:pt idx="4072">
                  <c:v>20.364999999999998</c:v>
                </c:pt>
                <c:pt idx="4073">
                  <c:v>20.37</c:v>
                </c:pt>
                <c:pt idx="4074">
                  <c:v>20.375</c:v>
                </c:pt>
                <c:pt idx="4075">
                  <c:v>20.38</c:v>
                </c:pt>
                <c:pt idx="4076">
                  <c:v>20.385000000000002</c:v>
                </c:pt>
                <c:pt idx="4077">
                  <c:v>20.39</c:v>
                </c:pt>
                <c:pt idx="4078">
                  <c:v>20.395</c:v>
                </c:pt>
                <c:pt idx="4079">
                  <c:v>20.399999999999999</c:v>
                </c:pt>
                <c:pt idx="4080">
                  <c:v>20.405000000000001</c:v>
                </c:pt>
                <c:pt idx="4081">
                  <c:v>20.41</c:v>
                </c:pt>
                <c:pt idx="4082">
                  <c:v>20.414999999999999</c:v>
                </c:pt>
                <c:pt idx="4083">
                  <c:v>20.420000000000002</c:v>
                </c:pt>
                <c:pt idx="4084">
                  <c:v>20.425000000000001</c:v>
                </c:pt>
                <c:pt idx="4085">
                  <c:v>20.43</c:v>
                </c:pt>
                <c:pt idx="4086">
                  <c:v>20.434999999999999</c:v>
                </c:pt>
                <c:pt idx="4087">
                  <c:v>20.440000000000001</c:v>
                </c:pt>
                <c:pt idx="4088">
                  <c:v>20.445</c:v>
                </c:pt>
                <c:pt idx="4089">
                  <c:v>20.45</c:v>
                </c:pt>
                <c:pt idx="4090">
                  <c:v>20.454999999999998</c:v>
                </c:pt>
                <c:pt idx="4091">
                  <c:v>20.46</c:v>
                </c:pt>
                <c:pt idx="4092">
                  <c:v>20.465</c:v>
                </c:pt>
                <c:pt idx="4093">
                  <c:v>20.47</c:v>
                </c:pt>
                <c:pt idx="4094">
                  <c:v>20.475000000000001</c:v>
                </c:pt>
                <c:pt idx="4095">
                  <c:v>20.48</c:v>
                </c:pt>
                <c:pt idx="4096">
                  <c:v>20.484999999999999</c:v>
                </c:pt>
                <c:pt idx="4097">
                  <c:v>20.49</c:v>
                </c:pt>
                <c:pt idx="4098">
                  <c:v>20.495000000000001</c:v>
                </c:pt>
                <c:pt idx="4099">
                  <c:v>20.5</c:v>
                </c:pt>
                <c:pt idx="4100">
                  <c:v>20.504999999999999</c:v>
                </c:pt>
                <c:pt idx="4101">
                  <c:v>20.51</c:v>
                </c:pt>
                <c:pt idx="4102">
                  <c:v>20.515000000000001</c:v>
                </c:pt>
                <c:pt idx="4103">
                  <c:v>20.52</c:v>
                </c:pt>
                <c:pt idx="4104">
                  <c:v>20.524999999999999</c:v>
                </c:pt>
                <c:pt idx="4105">
                  <c:v>20.53</c:v>
                </c:pt>
                <c:pt idx="4106">
                  <c:v>20.535</c:v>
                </c:pt>
                <c:pt idx="4107">
                  <c:v>20.54</c:v>
                </c:pt>
                <c:pt idx="4108">
                  <c:v>20.545000000000002</c:v>
                </c:pt>
                <c:pt idx="4109">
                  <c:v>20.55</c:v>
                </c:pt>
                <c:pt idx="4110">
                  <c:v>20.555</c:v>
                </c:pt>
                <c:pt idx="4111">
                  <c:v>20.56</c:v>
                </c:pt>
                <c:pt idx="4112">
                  <c:v>20.565000000000001</c:v>
                </c:pt>
                <c:pt idx="4113">
                  <c:v>20.57</c:v>
                </c:pt>
                <c:pt idx="4114">
                  <c:v>20.574999999999999</c:v>
                </c:pt>
                <c:pt idx="4115">
                  <c:v>20.58</c:v>
                </c:pt>
                <c:pt idx="4116">
                  <c:v>20.585000000000001</c:v>
                </c:pt>
                <c:pt idx="4117">
                  <c:v>20.59</c:v>
                </c:pt>
                <c:pt idx="4118">
                  <c:v>20.594999999999999</c:v>
                </c:pt>
                <c:pt idx="4119">
                  <c:v>20.6</c:v>
                </c:pt>
                <c:pt idx="4120">
                  <c:v>20.605</c:v>
                </c:pt>
                <c:pt idx="4121">
                  <c:v>20.61</c:v>
                </c:pt>
                <c:pt idx="4122">
                  <c:v>20.614999999999998</c:v>
                </c:pt>
                <c:pt idx="4123">
                  <c:v>20.62</c:v>
                </c:pt>
                <c:pt idx="4124">
                  <c:v>20.625</c:v>
                </c:pt>
                <c:pt idx="4125">
                  <c:v>20.63</c:v>
                </c:pt>
                <c:pt idx="4126">
                  <c:v>20.635000000000002</c:v>
                </c:pt>
                <c:pt idx="4127">
                  <c:v>20.64</c:v>
                </c:pt>
                <c:pt idx="4128">
                  <c:v>20.645</c:v>
                </c:pt>
                <c:pt idx="4129">
                  <c:v>20.65</c:v>
                </c:pt>
                <c:pt idx="4130">
                  <c:v>20.655000000000001</c:v>
                </c:pt>
                <c:pt idx="4131">
                  <c:v>20.66</c:v>
                </c:pt>
                <c:pt idx="4132">
                  <c:v>20.664999999999999</c:v>
                </c:pt>
                <c:pt idx="4133">
                  <c:v>20.67</c:v>
                </c:pt>
                <c:pt idx="4134">
                  <c:v>20.675000000000001</c:v>
                </c:pt>
                <c:pt idx="4135">
                  <c:v>20.68</c:v>
                </c:pt>
                <c:pt idx="4136">
                  <c:v>20.684999999999999</c:v>
                </c:pt>
                <c:pt idx="4137">
                  <c:v>20.69</c:v>
                </c:pt>
                <c:pt idx="4138">
                  <c:v>20.695</c:v>
                </c:pt>
                <c:pt idx="4139">
                  <c:v>20.7</c:v>
                </c:pt>
                <c:pt idx="4140">
                  <c:v>20.704999999999998</c:v>
                </c:pt>
                <c:pt idx="4141">
                  <c:v>20.71</c:v>
                </c:pt>
                <c:pt idx="4142">
                  <c:v>20.715</c:v>
                </c:pt>
                <c:pt idx="4143">
                  <c:v>20.72</c:v>
                </c:pt>
                <c:pt idx="4144">
                  <c:v>20.725000000000001</c:v>
                </c:pt>
                <c:pt idx="4145">
                  <c:v>20.73</c:v>
                </c:pt>
                <c:pt idx="4146">
                  <c:v>20.734999999999999</c:v>
                </c:pt>
                <c:pt idx="4147">
                  <c:v>20.74</c:v>
                </c:pt>
                <c:pt idx="4148">
                  <c:v>20.745000000000001</c:v>
                </c:pt>
                <c:pt idx="4149">
                  <c:v>20.75</c:v>
                </c:pt>
                <c:pt idx="4150">
                  <c:v>20.754999999999999</c:v>
                </c:pt>
                <c:pt idx="4151">
                  <c:v>20.76</c:v>
                </c:pt>
                <c:pt idx="4152">
                  <c:v>20.765000000000001</c:v>
                </c:pt>
                <c:pt idx="4153">
                  <c:v>20.77</c:v>
                </c:pt>
                <c:pt idx="4154">
                  <c:v>20.774999999999999</c:v>
                </c:pt>
                <c:pt idx="4155">
                  <c:v>20.78</c:v>
                </c:pt>
                <c:pt idx="4156">
                  <c:v>20.785</c:v>
                </c:pt>
                <c:pt idx="4157">
                  <c:v>20.79</c:v>
                </c:pt>
                <c:pt idx="4158">
                  <c:v>20.795000000000002</c:v>
                </c:pt>
                <c:pt idx="4159">
                  <c:v>20.8</c:v>
                </c:pt>
                <c:pt idx="4160">
                  <c:v>20.805</c:v>
                </c:pt>
                <c:pt idx="4161">
                  <c:v>20.81</c:v>
                </c:pt>
                <c:pt idx="4162">
                  <c:v>20.815000000000001</c:v>
                </c:pt>
                <c:pt idx="4163">
                  <c:v>20.82</c:v>
                </c:pt>
                <c:pt idx="4164">
                  <c:v>20.824999999999999</c:v>
                </c:pt>
                <c:pt idx="4165">
                  <c:v>20.83</c:v>
                </c:pt>
                <c:pt idx="4166">
                  <c:v>20.835000000000001</c:v>
                </c:pt>
                <c:pt idx="4167">
                  <c:v>20.84</c:v>
                </c:pt>
                <c:pt idx="4168">
                  <c:v>20.844999999999999</c:v>
                </c:pt>
                <c:pt idx="4169">
                  <c:v>20.85</c:v>
                </c:pt>
                <c:pt idx="4170">
                  <c:v>20.855</c:v>
                </c:pt>
                <c:pt idx="4171">
                  <c:v>20.86</c:v>
                </c:pt>
                <c:pt idx="4172">
                  <c:v>20.864999999999998</c:v>
                </c:pt>
                <c:pt idx="4173">
                  <c:v>20.87</c:v>
                </c:pt>
                <c:pt idx="4174">
                  <c:v>20.875</c:v>
                </c:pt>
                <c:pt idx="4175">
                  <c:v>20.88</c:v>
                </c:pt>
                <c:pt idx="4176">
                  <c:v>20.885000000000002</c:v>
                </c:pt>
                <c:pt idx="4177">
                  <c:v>20.89</c:v>
                </c:pt>
                <c:pt idx="4178">
                  <c:v>20.895</c:v>
                </c:pt>
                <c:pt idx="4179">
                  <c:v>20.9</c:v>
                </c:pt>
                <c:pt idx="4180">
                  <c:v>20.905000000000001</c:v>
                </c:pt>
                <c:pt idx="4181">
                  <c:v>20.91</c:v>
                </c:pt>
                <c:pt idx="4182">
                  <c:v>20.914999999999999</c:v>
                </c:pt>
                <c:pt idx="4183">
                  <c:v>20.92</c:v>
                </c:pt>
                <c:pt idx="4184">
                  <c:v>20.925000000000001</c:v>
                </c:pt>
                <c:pt idx="4185">
                  <c:v>20.93</c:v>
                </c:pt>
                <c:pt idx="4186">
                  <c:v>20.934999999999999</c:v>
                </c:pt>
                <c:pt idx="4187">
                  <c:v>20.94</c:v>
                </c:pt>
                <c:pt idx="4188">
                  <c:v>20.945</c:v>
                </c:pt>
                <c:pt idx="4189">
                  <c:v>20.95</c:v>
                </c:pt>
                <c:pt idx="4190">
                  <c:v>20.954999999999998</c:v>
                </c:pt>
                <c:pt idx="4191">
                  <c:v>20.96</c:v>
                </c:pt>
                <c:pt idx="4192">
                  <c:v>20.965</c:v>
                </c:pt>
                <c:pt idx="4193">
                  <c:v>20.97</c:v>
                </c:pt>
                <c:pt idx="4194">
                  <c:v>20.975000000000001</c:v>
                </c:pt>
                <c:pt idx="4195">
                  <c:v>20.98</c:v>
                </c:pt>
                <c:pt idx="4196">
                  <c:v>20.984999999999999</c:v>
                </c:pt>
                <c:pt idx="4197">
                  <c:v>20.99</c:v>
                </c:pt>
                <c:pt idx="4198">
                  <c:v>20.995000000000001</c:v>
                </c:pt>
                <c:pt idx="4199">
                  <c:v>21</c:v>
                </c:pt>
                <c:pt idx="4200">
                  <c:v>21.004999999999999</c:v>
                </c:pt>
                <c:pt idx="4201">
                  <c:v>21.01</c:v>
                </c:pt>
                <c:pt idx="4202">
                  <c:v>21.015000000000001</c:v>
                </c:pt>
                <c:pt idx="4203">
                  <c:v>21.02</c:v>
                </c:pt>
                <c:pt idx="4204">
                  <c:v>21.024999999999999</c:v>
                </c:pt>
                <c:pt idx="4205">
                  <c:v>21.03</c:v>
                </c:pt>
                <c:pt idx="4206">
                  <c:v>21.035</c:v>
                </c:pt>
                <c:pt idx="4207">
                  <c:v>21.04</c:v>
                </c:pt>
                <c:pt idx="4208">
                  <c:v>21.045000000000002</c:v>
                </c:pt>
                <c:pt idx="4209">
                  <c:v>21.05</c:v>
                </c:pt>
                <c:pt idx="4210">
                  <c:v>21.055</c:v>
                </c:pt>
                <c:pt idx="4211">
                  <c:v>21.06</c:v>
                </c:pt>
                <c:pt idx="4212">
                  <c:v>21.065000000000001</c:v>
                </c:pt>
                <c:pt idx="4213">
                  <c:v>21.07</c:v>
                </c:pt>
                <c:pt idx="4214">
                  <c:v>21.074999999999999</c:v>
                </c:pt>
                <c:pt idx="4215">
                  <c:v>21.08</c:v>
                </c:pt>
                <c:pt idx="4216">
                  <c:v>21.085000000000001</c:v>
                </c:pt>
                <c:pt idx="4217">
                  <c:v>21.09</c:v>
                </c:pt>
                <c:pt idx="4218">
                  <c:v>21.094999999999999</c:v>
                </c:pt>
                <c:pt idx="4219">
                  <c:v>21.1</c:v>
                </c:pt>
                <c:pt idx="4220">
                  <c:v>21.105</c:v>
                </c:pt>
                <c:pt idx="4221">
                  <c:v>21.11</c:v>
                </c:pt>
                <c:pt idx="4222">
                  <c:v>21.114999999999998</c:v>
                </c:pt>
                <c:pt idx="4223">
                  <c:v>21.12</c:v>
                </c:pt>
                <c:pt idx="4224">
                  <c:v>21.125</c:v>
                </c:pt>
                <c:pt idx="4225">
                  <c:v>21.13</c:v>
                </c:pt>
                <c:pt idx="4226">
                  <c:v>21.135000000000002</c:v>
                </c:pt>
                <c:pt idx="4227">
                  <c:v>21.14</c:v>
                </c:pt>
                <c:pt idx="4228">
                  <c:v>21.145</c:v>
                </c:pt>
                <c:pt idx="4229">
                  <c:v>21.15</c:v>
                </c:pt>
                <c:pt idx="4230">
                  <c:v>21.155000000000001</c:v>
                </c:pt>
                <c:pt idx="4231">
                  <c:v>21.16</c:v>
                </c:pt>
                <c:pt idx="4232">
                  <c:v>21.164999999999999</c:v>
                </c:pt>
                <c:pt idx="4233">
                  <c:v>21.17</c:v>
                </c:pt>
                <c:pt idx="4234">
                  <c:v>21.175000000000001</c:v>
                </c:pt>
                <c:pt idx="4235">
                  <c:v>21.18</c:v>
                </c:pt>
                <c:pt idx="4236">
                  <c:v>21.184999999999999</c:v>
                </c:pt>
                <c:pt idx="4237">
                  <c:v>21.19</c:v>
                </c:pt>
                <c:pt idx="4238">
                  <c:v>21.195</c:v>
                </c:pt>
                <c:pt idx="4239">
                  <c:v>21.2</c:v>
                </c:pt>
                <c:pt idx="4240">
                  <c:v>21.204999999999998</c:v>
                </c:pt>
                <c:pt idx="4241">
                  <c:v>21.21</c:v>
                </c:pt>
                <c:pt idx="4242">
                  <c:v>21.215</c:v>
                </c:pt>
                <c:pt idx="4243">
                  <c:v>21.22</c:v>
                </c:pt>
                <c:pt idx="4244">
                  <c:v>21.225000000000001</c:v>
                </c:pt>
                <c:pt idx="4245">
                  <c:v>21.23</c:v>
                </c:pt>
                <c:pt idx="4246">
                  <c:v>21.234999999999999</c:v>
                </c:pt>
                <c:pt idx="4247">
                  <c:v>21.24</c:v>
                </c:pt>
                <c:pt idx="4248">
                  <c:v>21.245000000000001</c:v>
                </c:pt>
                <c:pt idx="4249">
                  <c:v>21.25</c:v>
                </c:pt>
                <c:pt idx="4250">
                  <c:v>21.254999999999999</c:v>
                </c:pt>
                <c:pt idx="4251">
                  <c:v>21.26</c:v>
                </c:pt>
                <c:pt idx="4252">
                  <c:v>21.265000000000001</c:v>
                </c:pt>
                <c:pt idx="4253">
                  <c:v>21.27</c:v>
                </c:pt>
                <c:pt idx="4254">
                  <c:v>21.274999999999999</c:v>
                </c:pt>
                <c:pt idx="4255">
                  <c:v>21.28</c:v>
                </c:pt>
                <c:pt idx="4256">
                  <c:v>21.285</c:v>
                </c:pt>
                <c:pt idx="4257">
                  <c:v>21.29</c:v>
                </c:pt>
                <c:pt idx="4258">
                  <c:v>21.295000000000002</c:v>
                </c:pt>
                <c:pt idx="4259">
                  <c:v>21.3</c:v>
                </c:pt>
                <c:pt idx="4260">
                  <c:v>21.305</c:v>
                </c:pt>
                <c:pt idx="4261">
                  <c:v>21.31</c:v>
                </c:pt>
                <c:pt idx="4262">
                  <c:v>21.315000000000001</c:v>
                </c:pt>
                <c:pt idx="4263">
                  <c:v>21.32</c:v>
                </c:pt>
                <c:pt idx="4264">
                  <c:v>21.324999999999999</c:v>
                </c:pt>
                <c:pt idx="4265">
                  <c:v>21.33</c:v>
                </c:pt>
                <c:pt idx="4266">
                  <c:v>21.335000000000001</c:v>
                </c:pt>
                <c:pt idx="4267">
                  <c:v>21.34</c:v>
                </c:pt>
                <c:pt idx="4268">
                  <c:v>21.344999999999999</c:v>
                </c:pt>
                <c:pt idx="4269">
                  <c:v>21.35</c:v>
                </c:pt>
                <c:pt idx="4270">
                  <c:v>21.355</c:v>
                </c:pt>
                <c:pt idx="4271">
                  <c:v>21.36</c:v>
                </c:pt>
                <c:pt idx="4272">
                  <c:v>21.364999999999998</c:v>
                </c:pt>
                <c:pt idx="4273">
                  <c:v>21.37</c:v>
                </c:pt>
                <c:pt idx="4274">
                  <c:v>21.375</c:v>
                </c:pt>
                <c:pt idx="4275">
                  <c:v>21.38</c:v>
                </c:pt>
                <c:pt idx="4276">
                  <c:v>21.385000000000002</c:v>
                </c:pt>
                <c:pt idx="4277">
                  <c:v>21.39</c:v>
                </c:pt>
                <c:pt idx="4278">
                  <c:v>21.395</c:v>
                </c:pt>
                <c:pt idx="4279">
                  <c:v>21.4</c:v>
                </c:pt>
                <c:pt idx="4280">
                  <c:v>21.405000000000001</c:v>
                </c:pt>
                <c:pt idx="4281">
                  <c:v>21.41</c:v>
                </c:pt>
                <c:pt idx="4282">
                  <c:v>21.414999999999999</c:v>
                </c:pt>
                <c:pt idx="4283">
                  <c:v>21.42</c:v>
                </c:pt>
                <c:pt idx="4284">
                  <c:v>21.425000000000001</c:v>
                </c:pt>
                <c:pt idx="4285">
                  <c:v>21.43</c:v>
                </c:pt>
                <c:pt idx="4286">
                  <c:v>21.434999999999999</c:v>
                </c:pt>
                <c:pt idx="4287">
                  <c:v>21.44</c:v>
                </c:pt>
                <c:pt idx="4288">
                  <c:v>21.445</c:v>
                </c:pt>
                <c:pt idx="4289">
                  <c:v>21.45</c:v>
                </c:pt>
                <c:pt idx="4290">
                  <c:v>21.454999999999998</c:v>
                </c:pt>
                <c:pt idx="4291">
                  <c:v>21.46</c:v>
                </c:pt>
                <c:pt idx="4292">
                  <c:v>21.465</c:v>
                </c:pt>
                <c:pt idx="4293">
                  <c:v>21.47</c:v>
                </c:pt>
                <c:pt idx="4294">
                  <c:v>21.475000000000001</c:v>
                </c:pt>
                <c:pt idx="4295">
                  <c:v>21.48</c:v>
                </c:pt>
                <c:pt idx="4296">
                  <c:v>21.484999999999999</c:v>
                </c:pt>
                <c:pt idx="4297">
                  <c:v>21.49</c:v>
                </c:pt>
                <c:pt idx="4298">
                  <c:v>21.495000000000001</c:v>
                </c:pt>
                <c:pt idx="4299">
                  <c:v>21.5</c:v>
                </c:pt>
                <c:pt idx="4300">
                  <c:v>21.504999999999999</c:v>
                </c:pt>
                <c:pt idx="4301">
                  <c:v>21.51</c:v>
                </c:pt>
                <c:pt idx="4302">
                  <c:v>21.515000000000001</c:v>
                </c:pt>
                <c:pt idx="4303">
                  <c:v>21.52</c:v>
                </c:pt>
                <c:pt idx="4304">
                  <c:v>21.524999999999999</c:v>
                </c:pt>
                <c:pt idx="4305">
                  <c:v>21.53</c:v>
                </c:pt>
                <c:pt idx="4306">
                  <c:v>21.535</c:v>
                </c:pt>
                <c:pt idx="4307">
                  <c:v>21.54</c:v>
                </c:pt>
                <c:pt idx="4308">
                  <c:v>21.545000000000002</c:v>
                </c:pt>
                <c:pt idx="4309">
                  <c:v>21.55</c:v>
                </c:pt>
                <c:pt idx="4310">
                  <c:v>21.555</c:v>
                </c:pt>
                <c:pt idx="4311">
                  <c:v>21.56</c:v>
                </c:pt>
                <c:pt idx="4312">
                  <c:v>21.565000000000001</c:v>
                </c:pt>
                <c:pt idx="4313">
                  <c:v>21.57</c:v>
                </c:pt>
                <c:pt idx="4314">
                  <c:v>21.574999999999999</c:v>
                </c:pt>
                <c:pt idx="4315">
                  <c:v>21.58</c:v>
                </c:pt>
                <c:pt idx="4316">
                  <c:v>21.585000000000001</c:v>
                </c:pt>
                <c:pt idx="4317">
                  <c:v>21.59</c:v>
                </c:pt>
                <c:pt idx="4318">
                  <c:v>21.594999999999999</c:v>
                </c:pt>
                <c:pt idx="4319">
                  <c:v>21.6</c:v>
                </c:pt>
                <c:pt idx="4320">
                  <c:v>21.605</c:v>
                </c:pt>
                <c:pt idx="4321">
                  <c:v>21.61</c:v>
                </c:pt>
                <c:pt idx="4322">
                  <c:v>21.614999999999998</c:v>
                </c:pt>
                <c:pt idx="4323">
                  <c:v>21.62</c:v>
                </c:pt>
                <c:pt idx="4324">
                  <c:v>21.625</c:v>
                </c:pt>
                <c:pt idx="4325">
                  <c:v>21.63</c:v>
                </c:pt>
                <c:pt idx="4326">
                  <c:v>21.635000000000002</c:v>
                </c:pt>
                <c:pt idx="4327">
                  <c:v>21.64</c:v>
                </c:pt>
                <c:pt idx="4328">
                  <c:v>21.645</c:v>
                </c:pt>
                <c:pt idx="4329">
                  <c:v>21.65</c:v>
                </c:pt>
                <c:pt idx="4330">
                  <c:v>21.655000000000001</c:v>
                </c:pt>
                <c:pt idx="4331">
                  <c:v>21.66</c:v>
                </c:pt>
                <c:pt idx="4332">
                  <c:v>21.664999999999999</c:v>
                </c:pt>
                <c:pt idx="4333">
                  <c:v>21.67</c:v>
                </c:pt>
                <c:pt idx="4334">
                  <c:v>21.675000000000001</c:v>
                </c:pt>
                <c:pt idx="4335">
                  <c:v>21.68</c:v>
                </c:pt>
                <c:pt idx="4336">
                  <c:v>21.684999999999999</c:v>
                </c:pt>
                <c:pt idx="4337">
                  <c:v>21.69</c:v>
                </c:pt>
                <c:pt idx="4338">
                  <c:v>21.695</c:v>
                </c:pt>
                <c:pt idx="4339">
                  <c:v>21.7</c:v>
                </c:pt>
                <c:pt idx="4340">
                  <c:v>21.704999999999998</c:v>
                </c:pt>
                <c:pt idx="4341">
                  <c:v>21.71</c:v>
                </c:pt>
                <c:pt idx="4342">
                  <c:v>21.715</c:v>
                </c:pt>
                <c:pt idx="4343">
                  <c:v>21.72</c:v>
                </c:pt>
                <c:pt idx="4344">
                  <c:v>21.725000000000001</c:v>
                </c:pt>
                <c:pt idx="4345">
                  <c:v>21.73</c:v>
                </c:pt>
                <c:pt idx="4346">
                  <c:v>21.734999999999999</c:v>
                </c:pt>
                <c:pt idx="4347">
                  <c:v>21.74</c:v>
                </c:pt>
                <c:pt idx="4348">
                  <c:v>21.745000000000001</c:v>
                </c:pt>
                <c:pt idx="4349">
                  <c:v>21.75</c:v>
                </c:pt>
                <c:pt idx="4350">
                  <c:v>21.754999999999999</c:v>
                </c:pt>
                <c:pt idx="4351">
                  <c:v>21.76</c:v>
                </c:pt>
                <c:pt idx="4352">
                  <c:v>21.765000000000001</c:v>
                </c:pt>
                <c:pt idx="4353">
                  <c:v>21.77</c:v>
                </c:pt>
                <c:pt idx="4354">
                  <c:v>21.774999999999999</c:v>
                </c:pt>
                <c:pt idx="4355">
                  <c:v>21.78</c:v>
                </c:pt>
                <c:pt idx="4356">
                  <c:v>21.785</c:v>
                </c:pt>
                <c:pt idx="4357">
                  <c:v>21.79</c:v>
                </c:pt>
                <c:pt idx="4358">
                  <c:v>21.795000000000002</c:v>
                </c:pt>
                <c:pt idx="4359">
                  <c:v>21.8</c:v>
                </c:pt>
                <c:pt idx="4360">
                  <c:v>21.805</c:v>
                </c:pt>
                <c:pt idx="4361">
                  <c:v>21.81</c:v>
                </c:pt>
                <c:pt idx="4362">
                  <c:v>21.815000000000001</c:v>
                </c:pt>
                <c:pt idx="4363">
                  <c:v>21.82</c:v>
                </c:pt>
                <c:pt idx="4364">
                  <c:v>21.824999999999999</c:v>
                </c:pt>
                <c:pt idx="4365">
                  <c:v>21.83</c:v>
                </c:pt>
                <c:pt idx="4366">
                  <c:v>21.835000000000001</c:v>
                </c:pt>
                <c:pt idx="4367">
                  <c:v>21.84</c:v>
                </c:pt>
                <c:pt idx="4368">
                  <c:v>21.844999999999999</c:v>
                </c:pt>
                <c:pt idx="4369">
                  <c:v>21.85</c:v>
                </c:pt>
                <c:pt idx="4370">
                  <c:v>21.855</c:v>
                </c:pt>
                <c:pt idx="4371">
                  <c:v>21.86</c:v>
                </c:pt>
                <c:pt idx="4372">
                  <c:v>21.864999999999998</c:v>
                </c:pt>
                <c:pt idx="4373">
                  <c:v>21.87</c:v>
                </c:pt>
                <c:pt idx="4374">
                  <c:v>21.875</c:v>
                </c:pt>
                <c:pt idx="4375">
                  <c:v>21.88</c:v>
                </c:pt>
                <c:pt idx="4376">
                  <c:v>21.885000000000002</c:v>
                </c:pt>
                <c:pt idx="4377">
                  <c:v>21.89</c:v>
                </c:pt>
                <c:pt idx="4378">
                  <c:v>21.895</c:v>
                </c:pt>
                <c:pt idx="4379">
                  <c:v>21.9</c:v>
                </c:pt>
                <c:pt idx="4380">
                  <c:v>21.905000000000001</c:v>
                </c:pt>
                <c:pt idx="4381">
                  <c:v>21.91</c:v>
                </c:pt>
                <c:pt idx="4382">
                  <c:v>21.914999999999999</c:v>
                </c:pt>
                <c:pt idx="4383">
                  <c:v>21.92</c:v>
                </c:pt>
                <c:pt idx="4384">
                  <c:v>21.925000000000001</c:v>
                </c:pt>
                <c:pt idx="4385">
                  <c:v>21.93</c:v>
                </c:pt>
                <c:pt idx="4386">
                  <c:v>21.934999999999999</c:v>
                </c:pt>
                <c:pt idx="4387">
                  <c:v>21.94</c:v>
                </c:pt>
                <c:pt idx="4388">
                  <c:v>21.945</c:v>
                </c:pt>
                <c:pt idx="4389">
                  <c:v>21.95</c:v>
                </c:pt>
                <c:pt idx="4390">
                  <c:v>21.954999999999998</c:v>
                </c:pt>
                <c:pt idx="4391">
                  <c:v>21.96</c:v>
                </c:pt>
                <c:pt idx="4392">
                  <c:v>21.965</c:v>
                </c:pt>
                <c:pt idx="4393">
                  <c:v>21.97</c:v>
                </c:pt>
                <c:pt idx="4394">
                  <c:v>21.975000000000001</c:v>
                </c:pt>
                <c:pt idx="4395">
                  <c:v>21.98</c:v>
                </c:pt>
                <c:pt idx="4396">
                  <c:v>21.984999999999999</c:v>
                </c:pt>
                <c:pt idx="4397">
                  <c:v>21.99</c:v>
                </c:pt>
                <c:pt idx="4398">
                  <c:v>21.995000000000001</c:v>
                </c:pt>
                <c:pt idx="4399">
                  <c:v>22</c:v>
                </c:pt>
                <c:pt idx="4400">
                  <c:v>22.004999999999999</c:v>
                </c:pt>
                <c:pt idx="4401">
                  <c:v>22.01</c:v>
                </c:pt>
                <c:pt idx="4402">
                  <c:v>22.015000000000001</c:v>
                </c:pt>
                <c:pt idx="4403">
                  <c:v>22.02</c:v>
                </c:pt>
                <c:pt idx="4404">
                  <c:v>22.024999999999999</c:v>
                </c:pt>
                <c:pt idx="4405">
                  <c:v>22.03</c:v>
                </c:pt>
                <c:pt idx="4406">
                  <c:v>22.035</c:v>
                </c:pt>
                <c:pt idx="4407">
                  <c:v>22.04</c:v>
                </c:pt>
                <c:pt idx="4408">
                  <c:v>22.045000000000002</c:v>
                </c:pt>
                <c:pt idx="4409">
                  <c:v>22.05</c:v>
                </c:pt>
                <c:pt idx="4410">
                  <c:v>22.055</c:v>
                </c:pt>
                <c:pt idx="4411">
                  <c:v>22.06</c:v>
                </c:pt>
                <c:pt idx="4412">
                  <c:v>22.065000000000001</c:v>
                </c:pt>
                <c:pt idx="4413">
                  <c:v>22.07</c:v>
                </c:pt>
                <c:pt idx="4414">
                  <c:v>22.074999999999999</c:v>
                </c:pt>
                <c:pt idx="4415">
                  <c:v>22.08</c:v>
                </c:pt>
                <c:pt idx="4416">
                  <c:v>22.085000000000001</c:v>
                </c:pt>
                <c:pt idx="4417">
                  <c:v>22.09</c:v>
                </c:pt>
                <c:pt idx="4418">
                  <c:v>22.094999999999999</c:v>
                </c:pt>
                <c:pt idx="4419">
                  <c:v>22.1</c:v>
                </c:pt>
                <c:pt idx="4420">
                  <c:v>22.105</c:v>
                </c:pt>
                <c:pt idx="4421">
                  <c:v>22.11</c:v>
                </c:pt>
                <c:pt idx="4422">
                  <c:v>22.114999999999998</c:v>
                </c:pt>
                <c:pt idx="4423">
                  <c:v>22.12</c:v>
                </c:pt>
                <c:pt idx="4424">
                  <c:v>22.125</c:v>
                </c:pt>
                <c:pt idx="4425">
                  <c:v>22.13</c:v>
                </c:pt>
                <c:pt idx="4426">
                  <c:v>22.135000000000002</c:v>
                </c:pt>
                <c:pt idx="4427">
                  <c:v>22.14</c:v>
                </c:pt>
                <c:pt idx="4428">
                  <c:v>22.145</c:v>
                </c:pt>
                <c:pt idx="4429">
                  <c:v>22.15</c:v>
                </c:pt>
                <c:pt idx="4430">
                  <c:v>22.155000000000001</c:v>
                </c:pt>
                <c:pt idx="4431">
                  <c:v>22.16</c:v>
                </c:pt>
                <c:pt idx="4432">
                  <c:v>22.164999999999999</c:v>
                </c:pt>
                <c:pt idx="4433">
                  <c:v>22.17</c:v>
                </c:pt>
                <c:pt idx="4434">
                  <c:v>22.175000000000001</c:v>
                </c:pt>
                <c:pt idx="4435">
                  <c:v>22.18</c:v>
                </c:pt>
                <c:pt idx="4436">
                  <c:v>22.184999999999999</c:v>
                </c:pt>
                <c:pt idx="4437">
                  <c:v>22.19</c:v>
                </c:pt>
                <c:pt idx="4438">
                  <c:v>22.195</c:v>
                </c:pt>
                <c:pt idx="4439">
                  <c:v>22.2</c:v>
                </c:pt>
                <c:pt idx="4440">
                  <c:v>22.204999999999998</c:v>
                </c:pt>
                <c:pt idx="4441">
                  <c:v>22.21</c:v>
                </c:pt>
                <c:pt idx="4442">
                  <c:v>22.215</c:v>
                </c:pt>
                <c:pt idx="4443">
                  <c:v>22.22</c:v>
                </c:pt>
                <c:pt idx="4444">
                  <c:v>22.225000000000001</c:v>
                </c:pt>
                <c:pt idx="4445">
                  <c:v>22.23</c:v>
                </c:pt>
                <c:pt idx="4446">
                  <c:v>22.234999999999999</c:v>
                </c:pt>
                <c:pt idx="4447">
                  <c:v>22.24</c:v>
                </c:pt>
                <c:pt idx="4448">
                  <c:v>22.245000000000001</c:v>
                </c:pt>
                <c:pt idx="4449">
                  <c:v>22.25</c:v>
                </c:pt>
                <c:pt idx="4450">
                  <c:v>22.254999999999999</c:v>
                </c:pt>
                <c:pt idx="4451">
                  <c:v>22.26</c:v>
                </c:pt>
                <c:pt idx="4452">
                  <c:v>22.265000000000001</c:v>
                </c:pt>
                <c:pt idx="4453">
                  <c:v>22.27</c:v>
                </c:pt>
                <c:pt idx="4454">
                  <c:v>22.274999999999999</c:v>
                </c:pt>
                <c:pt idx="4455">
                  <c:v>22.28</c:v>
                </c:pt>
                <c:pt idx="4456">
                  <c:v>22.285</c:v>
                </c:pt>
                <c:pt idx="4457">
                  <c:v>22.29</c:v>
                </c:pt>
                <c:pt idx="4458">
                  <c:v>22.295000000000002</c:v>
                </c:pt>
                <c:pt idx="4459">
                  <c:v>22.3</c:v>
                </c:pt>
                <c:pt idx="4460">
                  <c:v>22.305</c:v>
                </c:pt>
                <c:pt idx="4461">
                  <c:v>22.31</c:v>
                </c:pt>
                <c:pt idx="4462">
                  <c:v>22.315000000000001</c:v>
                </c:pt>
                <c:pt idx="4463">
                  <c:v>22.32</c:v>
                </c:pt>
                <c:pt idx="4464">
                  <c:v>22.324999999999999</c:v>
                </c:pt>
                <c:pt idx="4465">
                  <c:v>22.33</c:v>
                </c:pt>
                <c:pt idx="4466">
                  <c:v>22.335000000000001</c:v>
                </c:pt>
                <c:pt idx="4467">
                  <c:v>22.34</c:v>
                </c:pt>
                <c:pt idx="4468">
                  <c:v>22.344999999999999</c:v>
                </c:pt>
                <c:pt idx="4469">
                  <c:v>22.35</c:v>
                </c:pt>
                <c:pt idx="4470">
                  <c:v>22.355</c:v>
                </c:pt>
                <c:pt idx="4471">
                  <c:v>22.36</c:v>
                </c:pt>
                <c:pt idx="4472">
                  <c:v>22.364999999999998</c:v>
                </c:pt>
                <c:pt idx="4473">
                  <c:v>22.37</c:v>
                </c:pt>
                <c:pt idx="4474">
                  <c:v>22.375</c:v>
                </c:pt>
                <c:pt idx="4475">
                  <c:v>22.38</c:v>
                </c:pt>
                <c:pt idx="4476">
                  <c:v>22.385000000000002</c:v>
                </c:pt>
                <c:pt idx="4477">
                  <c:v>22.39</c:v>
                </c:pt>
                <c:pt idx="4478">
                  <c:v>22.395</c:v>
                </c:pt>
                <c:pt idx="4479">
                  <c:v>22.4</c:v>
                </c:pt>
                <c:pt idx="4480">
                  <c:v>22.405000000000001</c:v>
                </c:pt>
                <c:pt idx="4481">
                  <c:v>22.41</c:v>
                </c:pt>
                <c:pt idx="4482">
                  <c:v>22.414999999999999</c:v>
                </c:pt>
                <c:pt idx="4483">
                  <c:v>22.42</c:v>
                </c:pt>
                <c:pt idx="4484">
                  <c:v>22.425000000000001</c:v>
                </c:pt>
                <c:pt idx="4485">
                  <c:v>22.43</c:v>
                </c:pt>
                <c:pt idx="4486">
                  <c:v>22.434999999999999</c:v>
                </c:pt>
                <c:pt idx="4487">
                  <c:v>22.44</c:v>
                </c:pt>
                <c:pt idx="4488">
                  <c:v>22.445</c:v>
                </c:pt>
                <c:pt idx="4489">
                  <c:v>22.45</c:v>
                </c:pt>
                <c:pt idx="4490">
                  <c:v>22.454999999999998</c:v>
                </c:pt>
                <c:pt idx="4491">
                  <c:v>22.46</c:v>
                </c:pt>
                <c:pt idx="4492">
                  <c:v>22.465</c:v>
                </c:pt>
                <c:pt idx="4493">
                  <c:v>22.47</c:v>
                </c:pt>
                <c:pt idx="4494">
                  <c:v>22.475000000000001</c:v>
                </c:pt>
                <c:pt idx="4495">
                  <c:v>22.48</c:v>
                </c:pt>
                <c:pt idx="4496">
                  <c:v>22.484999999999999</c:v>
                </c:pt>
                <c:pt idx="4497">
                  <c:v>22.49</c:v>
                </c:pt>
                <c:pt idx="4498">
                  <c:v>22.495000000000001</c:v>
                </c:pt>
                <c:pt idx="4499">
                  <c:v>22.5</c:v>
                </c:pt>
                <c:pt idx="4500">
                  <c:v>22.504999999999999</c:v>
                </c:pt>
                <c:pt idx="4501">
                  <c:v>22.51</c:v>
                </c:pt>
                <c:pt idx="4502">
                  <c:v>22.515000000000001</c:v>
                </c:pt>
                <c:pt idx="4503">
                  <c:v>22.52</c:v>
                </c:pt>
                <c:pt idx="4504">
                  <c:v>22.524999999999999</c:v>
                </c:pt>
                <c:pt idx="4505">
                  <c:v>22.53</c:v>
                </c:pt>
                <c:pt idx="4506">
                  <c:v>22.535</c:v>
                </c:pt>
                <c:pt idx="4507">
                  <c:v>22.54</c:v>
                </c:pt>
                <c:pt idx="4508">
                  <c:v>22.545000000000002</c:v>
                </c:pt>
                <c:pt idx="4509">
                  <c:v>22.55</c:v>
                </c:pt>
                <c:pt idx="4510">
                  <c:v>22.555</c:v>
                </c:pt>
                <c:pt idx="4511">
                  <c:v>22.56</c:v>
                </c:pt>
                <c:pt idx="4512">
                  <c:v>22.565000000000001</c:v>
                </c:pt>
                <c:pt idx="4513">
                  <c:v>22.57</c:v>
                </c:pt>
                <c:pt idx="4514">
                  <c:v>22.574999999999999</c:v>
                </c:pt>
                <c:pt idx="4515">
                  <c:v>22.58</c:v>
                </c:pt>
                <c:pt idx="4516">
                  <c:v>22.585000000000001</c:v>
                </c:pt>
                <c:pt idx="4517">
                  <c:v>22.59</c:v>
                </c:pt>
                <c:pt idx="4518">
                  <c:v>22.594999999999999</c:v>
                </c:pt>
                <c:pt idx="4519">
                  <c:v>22.6</c:v>
                </c:pt>
                <c:pt idx="4520">
                  <c:v>22.605</c:v>
                </c:pt>
                <c:pt idx="4521">
                  <c:v>22.61</c:v>
                </c:pt>
                <c:pt idx="4522">
                  <c:v>22.614999999999998</c:v>
                </c:pt>
                <c:pt idx="4523">
                  <c:v>22.62</c:v>
                </c:pt>
                <c:pt idx="4524">
                  <c:v>22.625</c:v>
                </c:pt>
                <c:pt idx="4525">
                  <c:v>22.63</c:v>
                </c:pt>
                <c:pt idx="4526">
                  <c:v>22.635000000000002</c:v>
                </c:pt>
                <c:pt idx="4527">
                  <c:v>22.64</c:v>
                </c:pt>
                <c:pt idx="4528">
                  <c:v>22.645</c:v>
                </c:pt>
                <c:pt idx="4529">
                  <c:v>22.65</c:v>
                </c:pt>
                <c:pt idx="4530">
                  <c:v>22.655000000000001</c:v>
                </c:pt>
                <c:pt idx="4531">
                  <c:v>22.66</c:v>
                </c:pt>
                <c:pt idx="4532">
                  <c:v>22.664999999999999</c:v>
                </c:pt>
                <c:pt idx="4533">
                  <c:v>22.67</c:v>
                </c:pt>
                <c:pt idx="4534">
                  <c:v>22.675000000000001</c:v>
                </c:pt>
                <c:pt idx="4535">
                  <c:v>22.68</c:v>
                </c:pt>
                <c:pt idx="4536">
                  <c:v>22.684999999999999</c:v>
                </c:pt>
                <c:pt idx="4537">
                  <c:v>22.69</c:v>
                </c:pt>
                <c:pt idx="4538">
                  <c:v>22.695</c:v>
                </c:pt>
                <c:pt idx="4539">
                  <c:v>22.7</c:v>
                </c:pt>
                <c:pt idx="4540">
                  <c:v>22.704999999999998</c:v>
                </c:pt>
                <c:pt idx="4541">
                  <c:v>22.71</c:v>
                </c:pt>
                <c:pt idx="4542">
                  <c:v>22.715</c:v>
                </c:pt>
                <c:pt idx="4543">
                  <c:v>22.72</c:v>
                </c:pt>
                <c:pt idx="4544">
                  <c:v>22.725000000000001</c:v>
                </c:pt>
                <c:pt idx="4545">
                  <c:v>22.73</c:v>
                </c:pt>
                <c:pt idx="4546">
                  <c:v>22.734999999999999</c:v>
                </c:pt>
                <c:pt idx="4547">
                  <c:v>22.74</c:v>
                </c:pt>
                <c:pt idx="4548">
                  <c:v>22.745000000000001</c:v>
                </c:pt>
                <c:pt idx="4549">
                  <c:v>22.75</c:v>
                </c:pt>
                <c:pt idx="4550">
                  <c:v>22.754999999999999</c:v>
                </c:pt>
                <c:pt idx="4551">
                  <c:v>22.76</c:v>
                </c:pt>
                <c:pt idx="4552">
                  <c:v>22.765000000000001</c:v>
                </c:pt>
                <c:pt idx="4553">
                  <c:v>22.77</c:v>
                </c:pt>
                <c:pt idx="4554">
                  <c:v>22.774999999999999</c:v>
                </c:pt>
                <c:pt idx="4555">
                  <c:v>22.78</c:v>
                </c:pt>
                <c:pt idx="4556">
                  <c:v>22.785</c:v>
                </c:pt>
                <c:pt idx="4557">
                  <c:v>22.79</c:v>
                </c:pt>
                <c:pt idx="4558">
                  <c:v>22.795000000000002</c:v>
                </c:pt>
                <c:pt idx="4559">
                  <c:v>22.8</c:v>
                </c:pt>
                <c:pt idx="4560">
                  <c:v>22.805</c:v>
                </c:pt>
                <c:pt idx="4561">
                  <c:v>22.81</c:v>
                </c:pt>
                <c:pt idx="4562">
                  <c:v>22.815000000000001</c:v>
                </c:pt>
                <c:pt idx="4563">
                  <c:v>22.82</c:v>
                </c:pt>
                <c:pt idx="4564">
                  <c:v>22.824999999999999</c:v>
                </c:pt>
                <c:pt idx="4565">
                  <c:v>22.83</c:v>
                </c:pt>
                <c:pt idx="4566">
                  <c:v>22.835000000000001</c:v>
                </c:pt>
                <c:pt idx="4567">
                  <c:v>22.84</c:v>
                </c:pt>
                <c:pt idx="4568">
                  <c:v>22.844999999999999</c:v>
                </c:pt>
                <c:pt idx="4569">
                  <c:v>22.85</c:v>
                </c:pt>
                <c:pt idx="4570">
                  <c:v>22.855</c:v>
                </c:pt>
                <c:pt idx="4571">
                  <c:v>22.86</c:v>
                </c:pt>
                <c:pt idx="4572">
                  <c:v>22.864999999999998</c:v>
                </c:pt>
                <c:pt idx="4573">
                  <c:v>22.87</c:v>
                </c:pt>
                <c:pt idx="4574">
                  <c:v>22.875</c:v>
                </c:pt>
                <c:pt idx="4575">
                  <c:v>22.88</c:v>
                </c:pt>
                <c:pt idx="4576">
                  <c:v>22.885000000000002</c:v>
                </c:pt>
                <c:pt idx="4577">
                  <c:v>22.89</c:v>
                </c:pt>
                <c:pt idx="4578">
                  <c:v>22.895</c:v>
                </c:pt>
                <c:pt idx="4579">
                  <c:v>22.9</c:v>
                </c:pt>
                <c:pt idx="4580">
                  <c:v>22.905000000000001</c:v>
                </c:pt>
                <c:pt idx="4581">
                  <c:v>22.91</c:v>
                </c:pt>
                <c:pt idx="4582">
                  <c:v>22.914999999999999</c:v>
                </c:pt>
                <c:pt idx="4583">
                  <c:v>22.92</c:v>
                </c:pt>
                <c:pt idx="4584">
                  <c:v>22.925000000000001</c:v>
                </c:pt>
                <c:pt idx="4585">
                  <c:v>22.93</c:v>
                </c:pt>
                <c:pt idx="4586">
                  <c:v>22.934999999999999</c:v>
                </c:pt>
                <c:pt idx="4587">
                  <c:v>22.94</c:v>
                </c:pt>
                <c:pt idx="4588">
                  <c:v>22.945</c:v>
                </c:pt>
                <c:pt idx="4589">
                  <c:v>22.95</c:v>
                </c:pt>
                <c:pt idx="4590">
                  <c:v>22.954999999999998</c:v>
                </c:pt>
                <c:pt idx="4591">
                  <c:v>22.96</c:v>
                </c:pt>
                <c:pt idx="4592">
                  <c:v>22.965</c:v>
                </c:pt>
                <c:pt idx="4593">
                  <c:v>22.97</c:v>
                </c:pt>
                <c:pt idx="4594">
                  <c:v>22.975000000000001</c:v>
                </c:pt>
                <c:pt idx="4595">
                  <c:v>22.98</c:v>
                </c:pt>
                <c:pt idx="4596">
                  <c:v>22.984999999999999</c:v>
                </c:pt>
                <c:pt idx="4597">
                  <c:v>22.99</c:v>
                </c:pt>
                <c:pt idx="4598">
                  <c:v>22.995000000000001</c:v>
                </c:pt>
                <c:pt idx="4599">
                  <c:v>23</c:v>
                </c:pt>
                <c:pt idx="4600">
                  <c:v>23.004999999999999</c:v>
                </c:pt>
                <c:pt idx="4601">
                  <c:v>23.01</c:v>
                </c:pt>
                <c:pt idx="4602">
                  <c:v>23.015000000000001</c:v>
                </c:pt>
                <c:pt idx="4603">
                  <c:v>23.02</c:v>
                </c:pt>
                <c:pt idx="4604">
                  <c:v>23.024999999999999</c:v>
                </c:pt>
                <c:pt idx="4605">
                  <c:v>23.03</c:v>
                </c:pt>
                <c:pt idx="4606">
                  <c:v>23.035</c:v>
                </c:pt>
                <c:pt idx="4607">
                  <c:v>23.04</c:v>
                </c:pt>
                <c:pt idx="4608">
                  <c:v>23.045000000000002</c:v>
                </c:pt>
                <c:pt idx="4609">
                  <c:v>23.05</c:v>
                </c:pt>
                <c:pt idx="4610">
                  <c:v>23.055</c:v>
                </c:pt>
                <c:pt idx="4611">
                  <c:v>23.06</c:v>
                </c:pt>
                <c:pt idx="4612">
                  <c:v>23.065000000000001</c:v>
                </c:pt>
                <c:pt idx="4613">
                  <c:v>23.07</c:v>
                </c:pt>
                <c:pt idx="4614">
                  <c:v>23.074999999999999</c:v>
                </c:pt>
                <c:pt idx="4615">
                  <c:v>23.08</c:v>
                </c:pt>
                <c:pt idx="4616">
                  <c:v>23.085000000000001</c:v>
                </c:pt>
                <c:pt idx="4617">
                  <c:v>23.09</c:v>
                </c:pt>
                <c:pt idx="4618">
                  <c:v>23.094999999999999</c:v>
                </c:pt>
                <c:pt idx="4619">
                  <c:v>23.1</c:v>
                </c:pt>
                <c:pt idx="4620">
                  <c:v>23.105</c:v>
                </c:pt>
                <c:pt idx="4621">
                  <c:v>23.11</c:v>
                </c:pt>
                <c:pt idx="4622">
                  <c:v>23.114999999999998</c:v>
                </c:pt>
                <c:pt idx="4623">
                  <c:v>23.12</c:v>
                </c:pt>
                <c:pt idx="4624">
                  <c:v>23.125</c:v>
                </c:pt>
                <c:pt idx="4625">
                  <c:v>23.13</c:v>
                </c:pt>
                <c:pt idx="4626">
                  <c:v>23.135000000000002</c:v>
                </c:pt>
                <c:pt idx="4627">
                  <c:v>23.14</c:v>
                </c:pt>
                <c:pt idx="4628">
                  <c:v>23.145</c:v>
                </c:pt>
                <c:pt idx="4629">
                  <c:v>23.15</c:v>
                </c:pt>
                <c:pt idx="4630">
                  <c:v>23.155000000000001</c:v>
                </c:pt>
                <c:pt idx="4631">
                  <c:v>23.16</c:v>
                </c:pt>
                <c:pt idx="4632">
                  <c:v>23.164999999999999</c:v>
                </c:pt>
                <c:pt idx="4633">
                  <c:v>23.17</c:v>
                </c:pt>
                <c:pt idx="4634">
                  <c:v>23.175000000000001</c:v>
                </c:pt>
                <c:pt idx="4635">
                  <c:v>23.18</c:v>
                </c:pt>
                <c:pt idx="4636">
                  <c:v>23.184999999999999</c:v>
                </c:pt>
                <c:pt idx="4637">
                  <c:v>23.19</c:v>
                </c:pt>
                <c:pt idx="4638">
                  <c:v>23.195</c:v>
                </c:pt>
                <c:pt idx="4639">
                  <c:v>23.2</c:v>
                </c:pt>
                <c:pt idx="4640">
                  <c:v>23.204999999999998</c:v>
                </c:pt>
                <c:pt idx="4641">
                  <c:v>23.21</c:v>
                </c:pt>
                <c:pt idx="4642">
                  <c:v>23.215</c:v>
                </c:pt>
                <c:pt idx="4643">
                  <c:v>23.22</c:v>
                </c:pt>
                <c:pt idx="4644">
                  <c:v>23.225000000000001</c:v>
                </c:pt>
                <c:pt idx="4645">
                  <c:v>23.23</c:v>
                </c:pt>
                <c:pt idx="4646">
                  <c:v>23.234999999999999</c:v>
                </c:pt>
                <c:pt idx="4647">
                  <c:v>23.24</c:v>
                </c:pt>
                <c:pt idx="4648">
                  <c:v>23.245000000000001</c:v>
                </c:pt>
                <c:pt idx="4649">
                  <c:v>23.25</c:v>
                </c:pt>
                <c:pt idx="4650">
                  <c:v>23.254999999999999</c:v>
                </c:pt>
                <c:pt idx="4651">
                  <c:v>23.26</c:v>
                </c:pt>
                <c:pt idx="4652">
                  <c:v>23.265000000000001</c:v>
                </c:pt>
                <c:pt idx="4653">
                  <c:v>23.27</c:v>
                </c:pt>
                <c:pt idx="4654">
                  <c:v>23.274999999999999</c:v>
                </c:pt>
                <c:pt idx="4655">
                  <c:v>23.28</c:v>
                </c:pt>
                <c:pt idx="4656">
                  <c:v>23.285</c:v>
                </c:pt>
                <c:pt idx="4657">
                  <c:v>23.29</c:v>
                </c:pt>
                <c:pt idx="4658">
                  <c:v>23.295000000000002</c:v>
                </c:pt>
                <c:pt idx="4659">
                  <c:v>23.3</c:v>
                </c:pt>
                <c:pt idx="4660">
                  <c:v>23.305</c:v>
                </c:pt>
                <c:pt idx="4661">
                  <c:v>23.31</c:v>
                </c:pt>
                <c:pt idx="4662">
                  <c:v>23.315000000000001</c:v>
                </c:pt>
                <c:pt idx="4663">
                  <c:v>23.32</c:v>
                </c:pt>
                <c:pt idx="4664">
                  <c:v>23.324999999999999</c:v>
                </c:pt>
                <c:pt idx="4665">
                  <c:v>23.33</c:v>
                </c:pt>
                <c:pt idx="4666">
                  <c:v>23.335000000000001</c:v>
                </c:pt>
                <c:pt idx="4667">
                  <c:v>23.34</c:v>
                </c:pt>
                <c:pt idx="4668">
                  <c:v>23.344999999999999</c:v>
                </c:pt>
                <c:pt idx="4669">
                  <c:v>23.35</c:v>
                </c:pt>
                <c:pt idx="4670">
                  <c:v>23.355</c:v>
                </c:pt>
                <c:pt idx="4671">
                  <c:v>23.36</c:v>
                </c:pt>
                <c:pt idx="4672">
                  <c:v>23.364999999999998</c:v>
                </c:pt>
                <c:pt idx="4673">
                  <c:v>23.37</c:v>
                </c:pt>
                <c:pt idx="4674">
                  <c:v>23.375</c:v>
                </c:pt>
                <c:pt idx="4675">
                  <c:v>23.38</c:v>
                </c:pt>
                <c:pt idx="4676">
                  <c:v>23.385000000000002</c:v>
                </c:pt>
                <c:pt idx="4677">
                  <c:v>23.39</c:v>
                </c:pt>
                <c:pt idx="4678">
                  <c:v>23.395</c:v>
                </c:pt>
                <c:pt idx="4679">
                  <c:v>23.4</c:v>
                </c:pt>
                <c:pt idx="4680">
                  <c:v>23.405000000000001</c:v>
                </c:pt>
                <c:pt idx="4681">
                  <c:v>23.41</c:v>
                </c:pt>
                <c:pt idx="4682">
                  <c:v>23.414999999999999</c:v>
                </c:pt>
                <c:pt idx="4683">
                  <c:v>23.42</c:v>
                </c:pt>
                <c:pt idx="4684">
                  <c:v>23.425000000000001</c:v>
                </c:pt>
                <c:pt idx="4685">
                  <c:v>23.43</c:v>
                </c:pt>
                <c:pt idx="4686">
                  <c:v>23.434999999999999</c:v>
                </c:pt>
                <c:pt idx="4687">
                  <c:v>23.44</c:v>
                </c:pt>
                <c:pt idx="4688">
                  <c:v>23.445</c:v>
                </c:pt>
                <c:pt idx="4689">
                  <c:v>23.45</c:v>
                </c:pt>
                <c:pt idx="4690">
                  <c:v>23.454999999999998</c:v>
                </c:pt>
                <c:pt idx="4691">
                  <c:v>23.46</c:v>
                </c:pt>
                <c:pt idx="4692">
                  <c:v>23.465</c:v>
                </c:pt>
                <c:pt idx="4693">
                  <c:v>23.47</c:v>
                </c:pt>
                <c:pt idx="4694">
                  <c:v>23.475000000000001</c:v>
                </c:pt>
                <c:pt idx="4695">
                  <c:v>23.48</c:v>
                </c:pt>
                <c:pt idx="4696">
                  <c:v>23.484999999999999</c:v>
                </c:pt>
                <c:pt idx="4697">
                  <c:v>23.49</c:v>
                </c:pt>
                <c:pt idx="4698">
                  <c:v>23.495000000000001</c:v>
                </c:pt>
                <c:pt idx="4699">
                  <c:v>23.5</c:v>
                </c:pt>
                <c:pt idx="4700">
                  <c:v>23.504999999999999</c:v>
                </c:pt>
                <c:pt idx="4701">
                  <c:v>23.51</c:v>
                </c:pt>
                <c:pt idx="4702">
                  <c:v>23.515000000000001</c:v>
                </c:pt>
                <c:pt idx="4703">
                  <c:v>23.52</c:v>
                </c:pt>
                <c:pt idx="4704">
                  <c:v>23.524999999999999</c:v>
                </c:pt>
                <c:pt idx="4705">
                  <c:v>23.53</c:v>
                </c:pt>
                <c:pt idx="4706">
                  <c:v>23.535</c:v>
                </c:pt>
                <c:pt idx="4707">
                  <c:v>23.54</c:v>
                </c:pt>
                <c:pt idx="4708">
                  <c:v>23.545000000000002</c:v>
                </c:pt>
                <c:pt idx="4709">
                  <c:v>23.55</c:v>
                </c:pt>
                <c:pt idx="4710">
                  <c:v>23.555</c:v>
                </c:pt>
                <c:pt idx="4711">
                  <c:v>23.56</c:v>
                </c:pt>
                <c:pt idx="4712">
                  <c:v>23.565000000000001</c:v>
                </c:pt>
                <c:pt idx="4713">
                  <c:v>23.57</c:v>
                </c:pt>
                <c:pt idx="4714">
                  <c:v>23.574999999999999</c:v>
                </c:pt>
                <c:pt idx="4715">
                  <c:v>23.58</c:v>
                </c:pt>
                <c:pt idx="4716">
                  <c:v>23.585000000000001</c:v>
                </c:pt>
                <c:pt idx="4717">
                  <c:v>23.59</c:v>
                </c:pt>
                <c:pt idx="4718">
                  <c:v>23.594999999999999</c:v>
                </c:pt>
                <c:pt idx="4719">
                  <c:v>23.6</c:v>
                </c:pt>
                <c:pt idx="4720">
                  <c:v>23.605</c:v>
                </c:pt>
                <c:pt idx="4721">
                  <c:v>23.61</c:v>
                </c:pt>
                <c:pt idx="4722">
                  <c:v>23.614999999999998</c:v>
                </c:pt>
                <c:pt idx="4723">
                  <c:v>23.62</c:v>
                </c:pt>
                <c:pt idx="4724">
                  <c:v>23.625</c:v>
                </c:pt>
                <c:pt idx="4725">
                  <c:v>23.63</c:v>
                </c:pt>
                <c:pt idx="4726">
                  <c:v>23.635000000000002</c:v>
                </c:pt>
                <c:pt idx="4727">
                  <c:v>23.64</c:v>
                </c:pt>
                <c:pt idx="4728">
                  <c:v>23.645</c:v>
                </c:pt>
                <c:pt idx="4729">
                  <c:v>23.65</c:v>
                </c:pt>
                <c:pt idx="4730">
                  <c:v>23.655000000000001</c:v>
                </c:pt>
                <c:pt idx="4731">
                  <c:v>23.66</c:v>
                </c:pt>
                <c:pt idx="4732">
                  <c:v>23.664999999999999</c:v>
                </c:pt>
                <c:pt idx="4733">
                  <c:v>23.67</c:v>
                </c:pt>
                <c:pt idx="4734">
                  <c:v>23.675000000000001</c:v>
                </c:pt>
                <c:pt idx="4735">
                  <c:v>23.68</c:v>
                </c:pt>
                <c:pt idx="4736">
                  <c:v>23.684999999999999</c:v>
                </c:pt>
                <c:pt idx="4737">
                  <c:v>23.69</c:v>
                </c:pt>
                <c:pt idx="4738">
                  <c:v>23.695</c:v>
                </c:pt>
                <c:pt idx="4739">
                  <c:v>23.7</c:v>
                </c:pt>
                <c:pt idx="4740">
                  <c:v>23.704999999999998</c:v>
                </c:pt>
                <c:pt idx="4741">
                  <c:v>23.71</c:v>
                </c:pt>
                <c:pt idx="4742">
                  <c:v>23.715</c:v>
                </c:pt>
                <c:pt idx="4743">
                  <c:v>23.72</c:v>
                </c:pt>
                <c:pt idx="4744">
                  <c:v>23.725000000000001</c:v>
                </c:pt>
                <c:pt idx="4745">
                  <c:v>23.73</c:v>
                </c:pt>
                <c:pt idx="4746">
                  <c:v>23.734999999999999</c:v>
                </c:pt>
                <c:pt idx="4747">
                  <c:v>23.74</c:v>
                </c:pt>
                <c:pt idx="4748">
                  <c:v>23.745000000000001</c:v>
                </c:pt>
                <c:pt idx="4749">
                  <c:v>23.75</c:v>
                </c:pt>
                <c:pt idx="4750">
                  <c:v>23.754999999999999</c:v>
                </c:pt>
                <c:pt idx="4751">
                  <c:v>23.76</c:v>
                </c:pt>
                <c:pt idx="4752">
                  <c:v>23.765000000000001</c:v>
                </c:pt>
                <c:pt idx="4753">
                  <c:v>23.77</c:v>
                </c:pt>
                <c:pt idx="4754">
                  <c:v>23.774999999999999</c:v>
                </c:pt>
                <c:pt idx="4755">
                  <c:v>23.78</c:v>
                </c:pt>
                <c:pt idx="4756">
                  <c:v>23.785</c:v>
                </c:pt>
                <c:pt idx="4757">
                  <c:v>23.79</c:v>
                </c:pt>
                <c:pt idx="4758">
                  <c:v>23.795000000000002</c:v>
                </c:pt>
                <c:pt idx="4759">
                  <c:v>23.8</c:v>
                </c:pt>
                <c:pt idx="4760">
                  <c:v>23.805</c:v>
                </c:pt>
                <c:pt idx="4761">
                  <c:v>23.81</c:v>
                </c:pt>
                <c:pt idx="4762">
                  <c:v>23.815000000000001</c:v>
                </c:pt>
                <c:pt idx="4763">
                  <c:v>23.82</c:v>
                </c:pt>
                <c:pt idx="4764">
                  <c:v>23.824999999999999</c:v>
                </c:pt>
                <c:pt idx="4765">
                  <c:v>23.83</c:v>
                </c:pt>
                <c:pt idx="4766">
                  <c:v>23.835000000000001</c:v>
                </c:pt>
                <c:pt idx="4767">
                  <c:v>23.84</c:v>
                </c:pt>
                <c:pt idx="4768">
                  <c:v>23.844999999999999</c:v>
                </c:pt>
                <c:pt idx="4769">
                  <c:v>23.85</c:v>
                </c:pt>
                <c:pt idx="4770">
                  <c:v>23.855</c:v>
                </c:pt>
                <c:pt idx="4771">
                  <c:v>23.86</c:v>
                </c:pt>
                <c:pt idx="4772">
                  <c:v>23.864999999999998</c:v>
                </c:pt>
                <c:pt idx="4773">
                  <c:v>23.87</c:v>
                </c:pt>
                <c:pt idx="4774">
                  <c:v>23.875</c:v>
                </c:pt>
                <c:pt idx="4775">
                  <c:v>23.88</c:v>
                </c:pt>
                <c:pt idx="4776">
                  <c:v>23.885000000000002</c:v>
                </c:pt>
                <c:pt idx="4777">
                  <c:v>23.89</c:v>
                </c:pt>
                <c:pt idx="4778">
                  <c:v>23.895</c:v>
                </c:pt>
                <c:pt idx="4779">
                  <c:v>23.9</c:v>
                </c:pt>
                <c:pt idx="4780">
                  <c:v>23.905000000000001</c:v>
                </c:pt>
                <c:pt idx="4781">
                  <c:v>23.91</c:v>
                </c:pt>
                <c:pt idx="4782">
                  <c:v>23.914999999999999</c:v>
                </c:pt>
                <c:pt idx="4783">
                  <c:v>23.92</c:v>
                </c:pt>
                <c:pt idx="4784">
                  <c:v>23.925000000000001</c:v>
                </c:pt>
                <c:pt idx="4785">
                  <c:v>23.93</c:v>
                </c:pt>
                <c:pt idx="4786">
                  <c:v>23.934999999999999</c:v>
                </c:pt>
                <c:pt idx="4787">
                  <c:v>23.94</c:v>
                </c:pt>
                <c:pt idx="4788">
                  <c:v>23.945</c:v>
                </c:pt>
                <c:pt idx="4789">
                  <c:v>23.95</c:v>
                </c:pt>
                <c:pt idx="4790">
                  <c:v>23.954999999999998</c:v>
                </c:pt>
                <c:pt idx="4791">
                  <c:v>23.96</c:v>
                </c:pt>
                <c:pt idx="4792">
                  <c:v>23.965</c:v>
                </c:pt>
                <c:pt idx="4793">
                  <c:v>23.97</c:v>
                </c:pt>
                <c:pt idx="4794">
                  <c:v>23.975000000000001</c:v>
                </c:pt>
                <c:pt idx="4795">
                  <c:v>23.98</c:v>
                </c:pt>
                <c:pt idx="4796">
                  <c:v>23.984999999999999</c:v>
                </c:pt>
                <c:pt idx="4797">
                  <c:v>23.99</c:v>
                </c:pt>
                <c:pt idx="4798">
                  <c:v>23.995000000000001</c:v>
                </c:pt>
                <c:pt idx="4799">
                  <c:v>24</c:v>
                </c:pt>
                <c:pt idx="4800">
                  <c:v>24.004999999999999</c:v>
                </c:pt>
                <c:pt idx="4801">
                  <c:v>24.01</c:v>
                </c:pt>
                <c:pt idx="4802">
                  <c:v>24.015000000000001</c:v>
                </c:pt>
                <c:pt idx="4803">
                  <c:v>24.02</c:v>
                </c:pt>
                <c:pt idx="4804">
                  <c:v>24.024999999999999</c:v>
                </c:pt>
                <c:pt idx="4805">
                  <c:v>24.03</c:v>
                </c:pt>
                <c:pt idx="4806">
                  <c:v>24.035</c:v>
                </c:pt>
                <c:pt idx="4807">
                  <c:v>24.04</c:v>
                </c:pt>
                <c:pt idx="4808">
                  <c:v>24.045000000000002</c:v>
                </c:pt>
                <c:pt idx="4809">
                  <c:v>24.05</c:v>
                </c:pt>
                <c:pt idx="4810">
                  <c:v>24.055</c:v>
                </c:pt>
                <c:pt idx="4811">
                  <c:v>24.06</c:v>
                </c:pt>
                <c:pt idx="4812">
                  <c:v>24.065000000000001</c:v>
                </c:pt>
                <c:pt idx="4813">
                  <c:v>24.07</c:v>
                </c:pt>
                <c:pt idx="4814">
                  <c:v>24.074999999999999</c:v>
                </c:pt>
                <c:pt idx="4815">
                  <c:v>24.08</c:v>
                </c:pt>
                <c:pt idx="4816">
                  <c:v>24.085000000000001</c:v>
                </c:pt>
                <c:pt idx="4817">
                  <c:v>24.09</c:v>
                </c:pt>
                <c:pt idx="4818">
                  <c:v>24.094999999999999</c:v>
                </c:pt>
                <c:pt idx="4819">
                  <c:v>24.1</c:v>
                </c:pt>
                <c:pt idx="4820">
                  <c:v>24.105</c:v>
                </c:pt>
                <c:pt idx="4821">
                  <c:v>24.11</c:v>
                </c:pt>
                <c:pt idx="4822">
                  <c:v>24.114999999999998</c:v>
                </c:pt>
                <c:pt idx="4823">
                  <c:v>24.12</c:v>
                </c:pt>
                <c:pt idx="4824">
                  <c:v>24.125</c:v>
                </c:pt>
                <c:pt idx="4825">
                  <c:v>24.13</c:v>
                </c:pt>
                <c:pt idx="4826">
                  <c:v>24.135000000000002</c:v>
                </c:pt>
                <c:pt idx="4827">
                  <c:v>24.14</c:v>
                </c:pt>
                <c:pt idx="4828">
                  <c:v>24.145</c:v>
                </c:pt>
                <c:pt idx="4829">
                  <c:v>24.15</c:v>
                </c:pt>
                <c:pt idx="4830">
                  <c:v>24.155000000000001</c:v>
                </c:pt>
                <c:pt idx="4831">
                  <c:v>24.16</c:v>
                </c:pt>
                <c:pt idx="4832">
                  <c:v>24.164999999999999</c:v>
                </c:pt>
                <c:pt idx="4833">
                  <c:v>24.17</c:v>
                </c:pt>
                <c:pt idx="4834">
                  <c:v>24.175000000000001</c:v>
                </c:pt>
                <c:pt idx="4835">
                  <c:v>24.18</c:v>
                </c:pt>
                <c:pt idx="4836">
                  <c:v>24.184999999999999</c:v>
                </c:pt>
                <c:pt idx="4837">
                  <c:v>24.19</c:v>
                </c:pt>
                <c:pt idx="4838">
                  <c:v>24.195</c:v>
                </c:pt>
                <c:pt idx="4839">
                  <c:v>24.2</c:v>
                </c:pt>
                <c:pt idx="4840">
                  <c:v>24.204999999999998</c:v>
                </c:pt>
                <c:pt idx="4841">
                  <c:v>24.21</c:v>
                </c:pt>
                <c:pt idx="4842">
                  <c:v>24.215</c:v>
                </c:pt>
                <c:pt idx="4843">
                  <c:v>24.22</c:v>
                </c:pt>
                <c:pt idx="4844">
                  <c:v>24.225000000000001</c:v>
                </c:pt>
                <c:pt idx="4845">
                  <c:v>24.23</c:v>
                </c:pt>
                <c:pt idx="4846">
                  <c:v>24.234999999999999</c:v>
                </c:pt>
                <c:pt idx="4847">
                  <c:v>24.24</c:v>
                </c:pt>
                <c:pt idx="4848">
                  <c:v>24.245000000000001</c:v>
                </c:pt>
                <c:pt idx="4849">
                  <c:v>24.25</c:v>
                </c:pt>
                <c:pt idx="4850">
                  <c:v>24.254999999999999</c:v>
                </c:pt>
                <c:pt idx="4851">
                  <c:v>24.26</c:v>
                </c:pt>
                <c:pt idx="4852">
                  <c:v>24.265000000000001</c:v>
                </c:pt>
                <c:pt idx="4853">
                  <c:v>24.27</c:v>
                </c:pt>
                <c:pt idx="4854">
                  <c:v>24.274999999999999</c:v>
                </c:pt>
                <c:pt idx="4855">
                  <c:v>24.28</c:v>
                </c:pt>
                <c:pt idx="4856">
                  <c:v>24.285</c:v>
                </c:pt>
                <c:pt idx="4857">
                  <c:v>24.29</c:v>
                </c:pt>
                <c:pt idx="4858">
                  <c:v>24.295000000000002</c:v>
                </c:pt>
                <c:pt idx="4859">
                  <c:v>24.3</c:v>
                </c:pt>
                <c:pt idx="4860">
                  <c:v>24.305</c:v>
                </c:pt>
                <c:pt idx="4861">
                  <c:v>24.31</c:v>
                </c:pt>
                <c:pt idx="4862">
                  <c:v>24.315000000000001</c:v>
                </c:pt>
                <c:pt idx="4863">
                  <c:v>24.32</c:v>
                </c:pt>
                <c:pt idx="4864">
                  <c:v>24.324999999999999</c:v>
                </c:pt>
                <c:pt idx="4865">
                  <c:v>24.33</c:v>
                </c:pt>
                <c:pt idx="4866">
                  <c:v>24.335000000000001</c:v>
                </c:pt>
                <c:pt idx="4867">
                  <c:v>24.34</c:v>
                </c:pt>
                <c:pt idx="4868">
                  <c:v>24.344999999999999</c:v>
                </c:pt>
                <c:pt idx="4869">
                  <c:v>24.35</c:v>
                </c:pt>
                <c:pt idx="4870">
                  <c:v>24.355</c:v>
                </c:pt>
                <c:pt idx="4871">
                  <c:v>24.36</c:v>
                </c:pt>
                <c:pt idx="4872">
                  <c:v>24.364999999999998</c:v>
                </c:pt>
                <c:pt idx="4873">
                  <c:v>24.37</c:v>
                </c:pt>
                <c:pt idx="4874">
                  <c:v>24.375</c:v>
                </c:pt>
                <c:pt idx="4875">
                  <c:v>24.38</c:v>
                </c:pt>
                <c:pt idx="4876">
                  <c:v>24.385000000000002</c:v>
                </c:pt>
                <c:pt idx="4877">
                  <c:v>24.39</c:v>
                </c:pt>
                <c:pt idx="4878">
                  <c:v>24.395</c:v>
                </c:pt>
                <c:pt idx="4879">
                  <c:v>24.4</c:v>
                </c:pt>
                <c:pt idx="4880">
                  <c:v>24.405000000000001</c:v>
                </c:pt>
                <c:pt idx="4881">
                  <c:v>24.41</c:v>
                </c:pt>
                <c:pt idx="4882">
                  <c:v>24.414999999999999</c:v>
                </c:pt>
                <c:pt idx="4883">
                  <c:v>24.42</c:v>
                </c:pt>
                <c:pt idx="4884">
                  <c:v>24.425000000000001</c:v>
                </c:pt>
                <c:pt idx="4885">
                  <c:v>24.43</c:v>
                </c:pt>
                <c:pt idx="4886">
                  <c:v>24.434999999999999</c:v>
                </c:pt>
                <c:pt idx="4887">
                  <c:v>24.44</c:v>
                </c:pt>
                <c:pt idx="4888">
                  <c:v>24.445</c:v>
                </c:pt>
                <c:pt idx="4889">
                  <c:v>24.45</c:v>
                </c:pt>
                <c:pt idx="4890">
                  <c:v>24.454999999999998</c:v>
                </c:pt>
                <c:pt idx="4891">
                  <c:v>24.46</c:v>
                </c:pt>
                <c:pt idx="4892">
                  <c:v>24.465</c:v>
                </c:pt>
                <c:pt idx="4893">
                  <c:v>24.47</c:v>
                </c:pt>
                <c:pt idx="4894">
                  <c:v>24.475000000000001</c:v>
                </c:pt>
                <c:pt idx="4895">
                  <c:v>24.48</c:v>
                </c:pt>
                <c:pt idx="4896">
                  <c:v>24.484999999999999</c:v>
                </c:pt>
                <c:pt idx="4897">
                  <c:v>24.49</c:v>
                </c:pt>
                <c:pt idx="4898">
                  <c:v>24.495000000000001</c:v>
                </c:pt>
                <c:pt idx="4899">
                  <c:v>24.5</c:v>
                </c:pt>
                <c:pt idx="4900">
                  <c:v>24.504999999999999</c:v>
                </c:pt>
                <c:pt idx="4901">
                  <c:v>24.51</c:v>
                </c:pt>
                <c:pt idx="4902">
                  <c:v>24.515000000000001</c:v>
                </c:pt>
                <c:pt idx="4903">
                  <c:v>24.52</c:v>
                </c:pt>
                <c:pt idx="4904">
                  <c:v>24.524999999999999</c:v>
                </c:pt>
                <c:pt idx="4905">
                  <c:v>24.53</c:v>
                </c:pt>
                <c:pt idx="4906">
                  <c:v>24.535</c:v>
                </c:pt>
                <c:pt idx="4907">
                  <c:v>24.54</c:v>
                </c:pt>
                <c:pt idx="4908">
                  <c:v>24.545000000000002</c:v>
                </c:pt>
                <c:pt idx="4909">
                  <c:v>24.55</c:v>
                </c:pt>
                <c:pt idx="4910">
                  <c:v>24.555</c:v>
                </c:pt>
                <c:pt idx="4911">
                  <c:v>24.56</c:v>
                </c:pt>
                <c:pt idx="4912">
                  <c:v>24.565000000000001</c:v>
                </c:pt>
                <c:pt idx="4913">
                  <c:v>24.57</c:v>
                </c:pt>
                <c:pt idx="4914">
                  <c:v>24.574999999999999</c:v>
                </c:pt>
                <c:pt idx="4915">
                  <c:v>24.58</c:v>
                </c:pt>
                <c:pt idx="4916">
                  <c:v>24.585000000000001</c:v>
                </c:pt>
                <c:pt idx="4917">
                  <c:v>24.59</c:v>
                </c:pt>
                <c:pt idx="4918">
                  <c:v>24.594999999999999</c:v>
                </c:pt>
                <c:pt idx="4919">
                  <c:v>24.6</c:v>
                </c:pt>
                <c:pt idx="4920">
                  <c:v>24.605</c:v>
                </c:pt>
                <c:pt idx="4921">
                  <c:v>24.61</c:v>
                </c:pt>
                <c:pt idx="4922">
                  <c:v>24.614999999999998</c:v>
                </c:pt>
                <c:pt idx="4923">
                  <c:v>24.62</c:v>
                </c:pt>
                <c:pt idx="4924">
                  <c:v>24.625</c:v>
                </c:pt>
                <c:pt idx="4925">
                  <c:v>24.63</c:v>
                </c:pt>
                <c:pt idx="4926">
                  <c:v>24.635000000000002</c:v>
                </c:pt>
                <c:pt idx="4927">
                  <c:v>24.64</c:v>
                </c:pt>
                <c:pt idx="4928">
                  <c:v>24.645</c:v>
                </c:pt>
                <c:pt idx="4929">
                  <c:v>24.65</c:v>
                </c:pt>
                <c:pt idx="4930">
                  <c:v>24.655000000000001</c:v>
                </c:pt>
                <c:pt idx="4931">
                  <c:v>24.66</c:v>
                </c:pt>
                <c:pt idx="4932">
                  <c:v>24.664999999999999</c:v>
                </c:pt>
                <c:pt idx="4933">
                  <c:v>24.67</c:v>
                </c:pt>
                <c:pt idx="4934">
                  <c:v>24.675000000000001</c:v>
                </c:pt>
                <c:pt idx="4935">
                  <c:v>24.68</c:v>
                </c:pt>
                <c:pt idx="4936">
                  <c:v>24.684999999999999</c:v>
                </c:pt>
                <c:pt idx="4937">
                  <c:v>24.69</c:v>
                </c:pt>
                <c:pt idx="4938">
                  <c:v>24.695</c:v>
                </c:pt>
                <c:pt idx="4939">
                  <c:v>24.7</c:v>
                </c:pt>
                <c:pt idx="4940">
                  <c:v>24.704999999999998</c:v>
                </c:pt>
                <c:pt idx="4941">
                  <c:v>24.71</c:v>
                </c:pt>
                <c:pt idx="4942">
                  <c:v>24.715</c:v>
                </c:pt>
                <c:pt idx="4943">
                  <c:v>24.72</c:v>
                </c:pt>
                <c:pt idx="4944">
                  <c:v>24.725000000000001</c:v>
                </c:pt>
                <c:pt idx="4945">
                  <c:v>24.73</c:v>
                </c:pt>
                <c:pt idx="4946">
                  <c:v>24.734999999999999</c:v>
                </c:pt>
                <c:pt idx="4947">
                  <c:v>24.74</c:v>
                </c:pt>
                <c:pt idx="4948">
                  <c:v>24.745000000000001</c:v>
                </c:pt>
                <c:pt idx="4949">
                  <c:v>24.75</c:v>
                </c:pt>
                <c:pt idx="4950">
                  <c:v>24.754999999999999</c:v>
                </c:pt>
                <c:pt idx="4951">
                  <c:v>24.76</c:v>
                </c:pt>
                <c:pt idx="4952">
                  <c:v>24.765000000000001</c:v>
                </c:pt>
                <c:pt idx="4953">
                  <c:v>24.77</c:v>
                </c:pt>
                <c:pt idx="4954">
                  <c:v>24.774999999999999</c:v>
                </c:pt>
                <c:pt idx="4955">
                  <c:v>24.78</c:v>
                </c:pt>
                <c:pt idx="4956">
                  <c:v>24.785</c:v>
                </c:pt>
                <c:pt idx="4957">
                  <c:v>24.79</c:v>
                </c:pt>
                <c:pt idx="4958">
                  <c:v>24.795000000000002</c:v>
                </c:pt>
                <c:pt idx="4959">
                  <c:v>24.8</c:v>
                </c:pt>
                <c:pt idx="4960">
                  <c:v>24.805</c:v>
                </c:pt>
                <c:pt idx="4961">
                  <c:v>24.81</c:v>
                </c:pt>
                <c:pt idx="4962">
                  <c:v>24.815000000000001</c:v>
                </c:pt>
                <c:pt idx="4963">
                  <c:v>24.82</c:v>
                </c:pt>
                <c:pt idx="4964">
                  <c:v>24.824999999999999</c:v>
                </c:pt>
                <c:pt idx="4965">
                  <c:v>24.83</c:v>
                </c:pt>
                <c:pt idx="4966">
                  <c:v>24.835000000000001</c:v>
                </c:pt>
                <c:pt idx="4967">
                  <c:v>24.84</c:v>
                </c:pt>
                <c:pt idx="4968">
                  <c:v>24.844999999999999</c:v>
                </c:pt>
                <c:pt idx="4969">
                  <c:v>24.85</c:v>
                </c:pt>
                <c:pt idx="4970">
                  <c:v>24.855</c:v>
                </c:pt>
                <c:pt idx="4971">
                  <c:v>24.86</c:v>
                </c:pt>
                <c:pt idx="4972">
                  <c:v>24.864999999999998</c:v>
                </c:pt>
                <c:pt idx="4973">
                  <c:v>24.87</c:v>
                </c:pt>
                <c:pt idx="4974">
                  <c:v>24.875</c:v>
                </c:pt>
                <c:pt idx="4975">
                  <c:v>24.88</c:v>
                </c:pt>
                <c:pt idx="4976">
                  <c:v>24.885000000000002</c:v>
                </c:pt>
                <c:pt idx="4977">
                  <c:v>24.89</c:v>
                </c:pt>
                <c:pt idx="4978">
                  <c:v>24.895</c:v>
                </c:pt>
                <c:pt idx="4979">
                  <c:v>24.9</c:v>
                </c:pt>
                <c:pt idx="4980">
                  <c:v>24.905000000000001</c:v>
                </c:pt>
                <c:pt idx="4981">
                  <c:v>24.91</c:v>
                </c:pt>
                <c:pt idx="4982">
                  <c:v>24.914999999999999</c:v>
                </c:pt>
                <c:pt idx="4983">
                  <c:v>24.92</c:v>
                </c:pt>
                <c:pt idx="4984">
                  <c:v>24.925000000000001</c:v>
                </c:pt>
                <c:pt idx="4985">
                  <c:v>24.93</c:v>
                </c:pt>
                <c:pt idx="4986">
                  <c:v>24.934999999999999</c:v>
                </c:pt>
                <c:pt idx="4987">
                  <c:v>24.94</c:v>
                </c:pt>
                <c:pt idx="4988">
                  <c:v>24.945</c:v>
                </c:pt>
                <c:pt idx="4989">
                  <c:v>24.95</c:v>
                </c:pt>
                <c:pt idx="4990">
                  <c:v>24.954999999999998</c:v>
                </c:pt>
                <c:pt idx="4991">
                  <c:v>24.96</c:v>
                </c:pt>
                <c:pt idx="4992">
                  <c:v>24.965</c:v>
                </c:pt>
                <c:pt idx="4993">
                  <c:v>24.97</c:v>
                </c:pt>
                <c:pt idx="4994">
                  <c:v>24.975000000000001</c:v>
                </c:pt>
                <c:pt idx="4995">
                  <c:v>24.98</c:v>
                </c:pt>
                <c:pt idx="4996">
                  <c:v>24.984999999999999</c:v>
                </c:pt>
                <c:pt idx="4997">
                  <c:v>24.99</c:v>
                </c:pt>
                <c:pt idx="4998">
                  <c:v>24.995000000000001</c:v>
                </c:pt>
                <c:pt idx="4999">
                  <c:v>25</c:v>
                </c:pt>
                <c:pt idx="5000">
                  <c:v>25.004999999999999</c:v>
                </c:pt>
                <c:pt idx="5001">
                  <c:v>26.004999999999999</c:v>
                </c:pt>
                <c:pt idx="5002">
                  <c:v>27.004999999999999</c:v>
                </c:pt>
                <c:pt idx="5003">
                  <c:v>28.004999999999999</c:v>
                </c:pt>
                <c:pt idx="5004">
                  <c:v>29.004999999999999</c:v>
                </c:pt>
                <c:pt idx="5005">
                  <c:v>30.004999999999999</c:v>
                </c:pt>
                <c:pt idx="5006">
                  <c:v>31.004999999999999</c:v>
                </c:pt>
                <c:pt idx="5007">
                  <c:v>32.005000000000003</c:v>
                </c:pt>
                <c:pt idx="5008">
                  <c:v>33.005000000000003</c:v>
                </c:pt>
                <c:pt idx="5009">
                  <c:v>34.005000000000003</c:v>
                </c:pt>
                <c:pt idx="5010">
                  <c:v>35.005000000000003</c:v>
                </c:pt>
                <c:pt idx="5011">
                  <c:v>36.005000000000003</c:v>
                </c:pt>
                <c:pt idx="5012">
                  <c:v>37.005000000000003</c:v>
                </c:pt>
                <c:pt idx="5013">
                  <c:v>38.005000000000003</c:v>
                </c:pt>
                <c:pt idx="5014">
                  <c:v>39.005000000000003</c:v>
                </c:pt>
                <c:pt idx="5015">
                  <c:v>40.005000000000003</c:v>
                </c:pt>
                <c:pt idx="5016">
                  <c:v>41.005000000000003</c:v>
                </c:pt>
                <c:pt idx="5017">
                  <c:v>42.005000000000003</c:v>
                </c:pt>
                <c:pt idx="5018">
                  <c:v>43.005000000000003</c:v>
                </c:pt>
                <c:pt idx="5019">
                  <c:v>44.005000000000003</c:v>
                </c:pt>
                <c:pt idx="5020">
                  <c:v>45.005000000000003</c:v>
                </c:pt>
                <c:pt idx="5021">
                  <c:v>46.005000000000003</c:v>
                </c:pt>
                <c:pt idx="5022">
                  <c:v>47.005000000000003</c:v>
                </c:pt>
                <c:pt idx="5023">
                  <c:v>48.005000000000003</c:v>
                </c:pt>
                <c:pt idx="5024">
                  <c:v>49.005000000000003</c:v>
                </c:pt>
                <c:pt idx="5025">
                  <c:v>50.005000000000003</c:v>
                </c:pt>
                <c:pt idx="5026">
                  <c:v>51.005000000000003</c:v>
                </c:pt>
                <c:pt idx="5027">
                  <c:v>52.005000000000003</c:v>
                </c:pt>
                <c:pt idx="5028">
                  <c:v>53.005000000000003</c:v>
                </c:pt>
                <c:pt idx="5029">
                  <c:v>54.005000000000003</c:v>
                </c:pt>
                <c:pt idx="5030">
                  <c:v>55.005000000000003</c:v>
                </c:pt>
                <c:pt idx="5031">
                  <c:v>56.005000000000003</c:v>
                </c:pt>
                <c:pt idx="5032">
                  <c:v>57.005000000000003</c:v>
                </c:pt>
                <c:pt idx="5033">
                  <c:v>58.005000000000003</c:v>
                </c:pt>
                <c:pt idx="5034">
                  <c:v>59.005000000000003</c:v>
                </c:pt>
                <c:pt idx="5035">
                  <c:v>60.005000000000003</c:v>
                </c:pt>
                <c:pt idx="5036">
                  <c:v>61.005000000000003</c:v>
                </c:pt>
                <c:pt idx="5037">
                  <c:v>62.005000000000003</c:v>
                </c:pt>
                <c:pt idx="5038">
                  <c:v>63.005000000000003</c:v>
                </c:pt>
                <c:pt idx="5039">
                  <c:v>64.004999999999995</c:v>
                </c:pt>
                <c:pt idx="5040">
                  <c:v>65.004999999999995</c:v>
                </c:pt>
                <c:pt idx="5041">
                  <c:v>66.004999999999995</c:v>
                </c:pt>
                <c:pt idx="5042">
                  <c:v>67.004999999999995</c:v>
                </c:pt>
                <c:pt idx="5043">
                  <c:v>68.004999999999995</c:v>
                </c:pt>
                <c:pt idx="5044">
                  <c:v>69.004999999999995</c:v>
                </c:pt>
                <c:pt idx="5045">
                  <c:v>70.004999999999995</c:v>
                </c:pt>
                <c:pt idx="5046">
                  <c:v>71.004999999999995</c:v>
                </c:pt>
                <c:pt idx="5047">
                  <c:v>72.004999999999995</c:v>
                </c:pt>
                <c:pt idx="5048">
                  <c:v>73.004999999999995</c:v>
                </c:pt>
                <c:pt idx="5049">
                  <c:v>74.004999999999995</c:v>
                </c:pt>
                <c:pt idx="5050">
                  <c:v>75.004999999999995</c:v>
                </c:pt>
                <c:pt idx="5051">
                  <c:v>76.004999999999995</c:v>
                </c:pt>
                <c:pt idx="5052">
                  <c:v>77.004999999999995</c:v>
                </c:pt>
                <c:pt idx="5053">
                  <c:v>78.004999999999995</c:v>
                </c:pt>
                <c:pt idx="5054">
                  <c:v>79.004999999999995</c:v>
                </c:pt>
                <c:pt idx="5055">
                  <c:v>80.004999999999995</c:v>
                </c:pt>
                <c:pt idx="5056">
                  <c:v>81.004999999999995</c:v>
                </c:pt>
                <c:pt idx="5057">
                  <c:v>82.004999999999995</c:v>
                </c:pt>
                <c:pt idx="5058">
                  <c:v>83.004999999999995</c:v>
                </c:pt>
                <c:pt idx="5059">
                  <c:v>84.004999999999995</c:v>
                </c:pt>
                <c:pt idx="5060">
                  <c:v>85.004999999999995</c:v>
                </c:pt>
                <c:pt idx="5061">
                  <c:v>86.004999999999995</c:v>
                </c:pt>
                <c:pt idx="5062">
                  <c:v>87.004999999999995</c:v>
                </c:pt>
                <c:pt idx="5063">
                  <c:v>88.004999999999995</c:v>
                </c:pt>
                <c:pt idx="5064">
                  <c:v>89.004999999999995</c:v>
                </c:pt>
                <c:pt idx="5065">
                  <c:v>90.004999999999995</c:v>
                </c:pt>
                <c:pt idx="5066">
                  <c:v>91.004999999999995</c:v>
                </c:pt>
                <c:pt idx="5067">
                  <c:v>92.004999999999995</c:v>
                </c:pt>
                <c:pt idx="5068">
                  <c:v>93.004999999999995</c:v>
                </c:pt>
                <c:pt idx="5069">
                  <c:v>94.004999999999995</c:v>
                </c:pt>
                <c:pt idx="5070">
                  <c:v>95.004999999999995</c:v>
                </c:pt>
                <c:pt idx="5071">
                  <c:v>96.004999999999995</c:v>
                </c:pt>
                <c:pt idx="5072">
                  <c:v>97.004999999999995</c:v>
                </c:pt>
                <c:pt idx="5073">
                  <c:v>98.004999999999995</c:v>
                </c:pt>
                <c:pt idx="5074">
                  <c:v>99.004999999999995</c:v>
                </c:pt>
                <c:pt idx="5075">
                  <c:v>100.005</c:v>
                </c:pt>
                <c:pt idx="5076">
                  <c:v>101.005</c:v>
                </c:pt>
                <c:pt idx="5077">
                  <c:v>102.005</c:v>
                </c:pt>
                <c:pt idx="5078">
                  <c:v>103.005</c:v>
                </c:pt>
                <c:pt idx="5079">
                  <c:v>104.005</c:v>
                </c:pt>
                <c:pt idx="5080">
                  <c:v>105.005</c:v>
                </c:pt>
                <c:pt idx="5081">
                  <c:v>106.005</c:v>
                </c:pt>
                <c:pt idx="5082">
                  <c:v>107.005</c:v>
                </c:pt>
                <c:pt idx="5083">
                  <c:v>108.005</c:v>
                </c:pt>
                <c:pt idx="5084">
                  <c:v>109.005</c:v>
                </c:pt>
                <c:pt idx="5085">
                  <c:v>110.005</c:v>
                </c:pt>
                <c:pt idx="5086">
                  <c:v>111.005</c:v>
                </c:pt>
                <c:pt idx="5087">
                  <c:v>112.005</c:v>
                </c:pt>
                <c:pt idx="5088">
                  <c:v>113.005</c:v>
                </c:pt>
                <c:pt idx="5089">
                  <c:v>114.005</c:v>
                </c:pt>
                <c:pt idx="5090">
                  <c:v>115.005</c:v>
                </c:pt>
                <c:pt idx="5091">
                  <c:v>116.005</c:v>
                </c:pt>
                <c:pt idx="5092">
                  <c:v>117.005</c:v>
                </c:pt>
                <c:pt idx="5093">
                  <c:v>118.005</c:v>
                </c:pt>
                <c:pt idx="5094">
                  <c:v>119.005</c:v>
                </c:pt>
                <c:pt idx="5095">
                  <c:v>120.005</c:v>
                </c:pt>
                <c:pt idx="5096">
                  <c:v>121.005</c:v>
                </c:pt>
                <c:pt idx="5097">
                  <c:v>122.005</c:v>
                </c:pt>
                <c:pt idx="5098">
                  <c:v>123.005</c:v>
                </c:pt>
                <c:pt idx="5099">
                  <c:v>124.005</c:v>
                </c:pt>
                <c:pt idx="5100">
                  <c:v>125.005</c:v>
                </c:pt>
                <c:pt idx="5101">
                  <c:v>126.005</c:v>
                </c:pt>
                <c:pt idx="5102">
                  <c:v>127.005</c:v>
                </c:pt>
                <c:pt idx="5103">
                  <c:v>128.005</c:v>
                </c:pt>
                <c:pt idx="5104">
                  <c:v>129.005</c:v>
                </c:pt>
                <c:pt idx="5105">
                  <c:v>130.005</c:v>
                </c:pt>
                <c:pt idx="5106">
                  <c:v>131.005</c:v>
                </c:pt>
                <c:pt idx="5107">
                  <c:v>132.005</c:v>
                </c:pt>
                <c:pt idx="5108">
                  <c:v>133.005</c:v>
                </c:pt>
                <c:pt idx="5109">
                  <c:v>134.005</c:v>
                </c:pt>
                <c:pt idx="5110">
                  <c:v>135.005</c:v>
                </c:pt>
                <c:pt idx="5111">
                  <c:v>136.005</c:v>
                </c:pt>
                <c:pt idx="5112">
                  <c:v>137.005</c:v>
                </c:pt>
                <c:pt idx="5113">
                  <c:v>138.005</c:v>
                </c:pt>
                <c:pt idx="5114">
                  <c:v>139.005</c:v>
                </c:pt>
                <c:pt idx="5115">
                  <c:v>140.005</c:v>
                </c:pt>
                <c:pt idx="5116">
                  <c:v>141.005</c:v>
                </c:pt>
                <c:pt idx="5117">
                  <c:v>142.005</c:v>
                </c:pt>
                <c:pt idx="5118">
                  <c:v>143.005</c:v>
                </c:pt>
                <c:pt idx="5119">
                  <c:v>144.005</c:v>
                </c:pt>
                <c:pt idx="5120">
                  <c:v>145.005</c:v>
                </c:pt>
                <c:pt idx="5121">
                  <c:v>146.005</c:v>
                </c:pt>
                <c:pt idx="5122">
                  <c:v>147.005</c:v>
                </c:pt>
                <c:pt idx="5123">
                  <c:v>148.005</c:v>
                </c:pt>
                <c:pt idx="5124">
                  <c:v>149.005</c:v>
                </c:pt>
                <c:pt idx="5125">
                  <c:v>150.005</c:v>
                </c:pt>
                <c:pt idx="5126">
                  <c:v>151.005</c:v>
                </c:pt>
                <c:pt idx="5127">
                  <c:v>152.005</c:v>
                </c:pt>
                <c:pt idx="5128">
                  <c:v>153.005</c:v>
                </c:pt>
                <c:pt idx="5129">
                  <c:v>154.005</c:v>
                </c:pt>
                <c:pt idx="5130">
                  <c:v>155.005</c:v>
                </c:pt>
                <c:pt idx="5131">
                  <c:v>156.005</c:v>
                </c:pt>
                <c:pt idx="5132">
                  <c:v>157.005</c:v>
                </c:pt>
                <c:pt idx="5133">
                  <c:v>158.005</c:v>
                </c:pt>
                <c:pt idx="5134">
                  <c:v>159.005</c:v>
                </c:pt>
                <c:pt idx="5135">
                  <c:v>160.005</c:v>
                </c:pt>
                <c:pt idx="5136">
                  <c:v>161.005</c:v>
                </c:pt>
                <c:pt idx="5137">
                  <c:v>162.005</c:v>
                </c:pt>
                <c:pt idx="5138">
                  <c:v>163.005</c:v>
                </c:pt>
                <c:pt idx="5139">
                  <c:v>164.005</c:v>
                </c:pt>
                <c:pt idx="5140">
                  <c:v>165.005</c:v>
                </c:pt>
                <c:pt idx="5141">
                  <c:v>166.005</c:v>
                </c:pt>
                <c:pt idx="5142">
                  <c:v>167.005</c:v>
                </c:pt>
                <c:pt idx="5143">
                  <c:v>168.005</c:v>
                </c:pt>
                <c:pt idx="5144">
                  <c:v>169.005</c:v>
                </c:pt>
                <c:pt idx="5145">
                  <c:v>170.005</c:v>
                </c:pt>
                <c:pt idx="5146">
                  <c:v>171.005</c:v>
                </c:pt>
                <c:pt idx="5147">
                  <c:v>172.005</c:v>
                </c:pt>
                <c:pt idx="5148">
                  <c:v>173.005</c:v>
                </c:pt>
                <c:pt idx="5149">
                  <c:v>174.005</c:v>
                </c:pt>
                <c:pt idx="5150">
                  <c:v>175.005</c:v>
                </c:pt>
                <c:pt idx="5151">
                  <c:v>176.005</c:v>
                </c:pt>
                <c:pt idx="5152">
                  <c:v>177.005</c:v>
                </c:pt>
                <c:pt idx="5153">
                  <c:v>178.005</c:v>
                </c:pt>
                <c:pt idx="5154">
                  <c:v>179.005</c:v>
                </c:pt>
                <c:pt idx="5155">
                  <c:v>180.005</c:v>
                </c:pt>
                <c:pt idx="5156">
                  <c:v>181.005</c:v>
                </c:pt>
                <c:pt idx="5157">
                  <c:v>182.005</c:v>
                </c:pt>
                <c:pt idx="5158">
                  <c:v>183.005</c:v>
                </c:pt>
                <c:pt idx="5159">
                  <c:v>184.005</c:v>
                </c:pt>
                <c:pt idx="5160">
                  <c:v>185.005</c:v>
                </c:pt>
                <c:pt idx="5161">
                  <c:v>186.005</c:v>
                </c:pt>
                <c:pt idx="5162">
                  <c:v>187.005</c:v>
                </c:pt>
                <c:pt idx="5163">
                  <c:v>188.005</c:v>
                </c:pt>
                <c:pt idx="5164">
                  <c:v>189.005</c:v>
                </c:pt>
                <c:pt idx="5165">
                  <c:v>190.005</c:v>
                </c:pt>
                <c:pt idx="5166">
                  <c:v>191.005</c:v>
                </c:pt>
                <c:pt idx="5167">
                  <c:v>192.005</c:v>
                </c:pt>
                <c:pt idx="5168">
                  <c:v>193.005</c:v>
                </c:pt>
                <c:pt idx="5169">
                  <c:v>194.005</c:v>
                </c:pt>
                <c:pt idx="5170">
                  <c:v>195.005</c:v>
                </c:pt>
                <c:pt idx="5171">
                  <c:v>196.005</c:v>
                </c:pt>
                <c:pt idx="5172">
                  <c:v>197.005</c:v>
                </c:pt>
                <c:pt idx="5173">
                  <c:v>198.005</c:v>
                </c:pt>
                <c:pt idx="5174">
                  <c:v>199.005</c:v>
                </c:pt>
                <c:pt idx="5175">
                  <c:v>200.005</c:v>
                </c:pt>
                <c:pt idx="5176">
                  <c:v>201.005</c:v>
                </c:pt>
                <c:pt idx="5177">
                  <c:v>202.005</c:v>
                </c:pt>
                <c:pt idx="5178">
                  <c:v>203.005</c:v>
                </c:pt>
                <c:pt idx="5179">
                  <c:v>204.005</c:v>
                </c:pt>
                <c:pt idx="5180">
                  <c:v>205.005</c:v>
                </c:pt>
                <c:pt idx="5181">
                  <c:v>206.005</c:v>
                </c:pt>
                <c:pt idx="5182">
                  <c:v>207.005</c:v>
                </c:pt>
                <c:pt idx="5183">
                  <c:v>208.005</c:v>
                </c:pt>
                <c:pt idx="5184">
                  <c:v>209.005</c:v>
                </c:pt>
                <c:pt idx="5185">
                  <c:v>210.005</c:v>
                </c:pt>
                <c:pt idx="5186">
                  <c:v>211.005</c:v>
                </c:pt>
                <c:pt idx="5187">
                  <c:v>212.005</c:v>
                </c:pt>
                <c:pt idx="5188">
                  <c:v>213.005</c:v>
                </c:pt>
                <c:pt idx="5189">
                  <c:v>214.005</c:v>
                </c:pt>
                <c:pt idx="5190">
                  <c:v>215.005</c:v>
                </c:pt>
                <c:pt idx="5191">
                  <c:v>216.005</c:v>
                </c:pt>
                <c:pt idx="5192">
                  <c:v>217.005</c:v>
                </c:pt>
                <c:pt idx="5193">
                  <c:v>218.005</c:v>
                </c:pt>
                <c:pt idx="5194">
                  <c:v>219.005</c:v>
                </c:pt>
                <c:pt idx="5195">
                  <c:v>220.005</c:v>
                </c:pt>
                <c:pt idx="5196">
                  <c:v>221.005</c:v>
                </c:pt>
                <c:pt idx="5197">
                  <c:v>222.005</c:v>
                </c:pt>
                <c:pt idx="5198">
                  <c:v>223.005</c:v>
                </c:pt>
                <c:pt idx="5199">
                  <c:v>224.005</c:v>
                </c:pt>
                <c:pt idx="5200">
                  <c:v>225.005</c:v>
                </c:pt>
                <c:pt idx="5201">
                  <c:v>226.005</c:v>
                </c:pt>
                <c:pt idx="5202">
                  <c:v>227.005</c:v>
                </c:pt>
                <c:pt idx="5203">
                  <c:v>228.005</c:v>
                </c:pt>
                <c:pt idx="5204">
                  <c:v>229.005</c:v>
                </c:pt>
                <c:pt idx="5205">
                  <c:v>230.005</c:v>
                </c:pt>
                <c:pt idx="5206">
                  <c:v>231.005</c:v>
                </c:pt>
                <c:pt idx="5207">
                  <c:v>232.005</c:v>
                </c:pt>
                <c:pt idx="5208">
                  <c:v>233.005</c:v>
                </c:pt>
                <c:pt idx="5209">
                  <c:v>234.005</c:v>
                </c:pt>
                <c:pt idx="5210">
                  <c:v>235.005</c:v>
                </c:pt>
                <c:pt idx="5211">
                  <c:v>236.005</c:v>
                </c:pt>
                <c:pt idx="5212">
                  <c:v>237.005</c:v>
                </c:pt>
                <c:pt idx="5213">
                  <c:v>238.005</c:v>
                </c:pt>
                <c:pt idx="5214">
                  <c:v>239.005</c:v>
                </c:pt>
                <c:pt idx="5215">
                  <c:v>240.005</c:v>
                </c:pt>
                <c:pt idx="5216">
                  <c:v>241.005</c:v>
                </c:pt>
                <c:pt idx="5217">
                  <c:v>242.005</c:v>
                </c:pt>
                <c:pt idx="5218">
                  <c:v>243.005</c:v>
                </c:pt>
                <c:pt idx="5219">
                  <c:v>244.005</c:v>
                </c:pt>
                <c:pt idx="5220">
                  <c:v>245.005</c:v>
                </c:pt>
                <c:pt idx="5221">
                  <c:v>246.005</c:v>
                </c:pt>
                <c:pt idx="5222">
                  <c:v>247.005</c:v>
                </c:pt>
                <c:pt idx="5223">
                  <c:v>248.005</c:v>
                </c:pt>
                <c:pt idx="5224">
                  <c:v>249.005</c:v>
                </c:pt>
                <c:pt idx="5225">
                  <c:v>250.005</c:v>
                </c:pt>
                <c:pt idx="5226">
                  <c:v>251.005</c:v>
                </c:pt>
                <c:pt idx="5227">
                  <c:v>252.005</c:v>
                </c:pt>
                <c:pt idx="5228">
                  <c:v>253.005</c:v>
                </c:pt>
                <c:pt idx="5229">
                  <c:v>254.005</c:v>
                </c:pt>
                <c:pt idx="5230">
                  <c:v>255.005</c:v>
                </c:pt>
                <c:pt idx="5231">
                  <c:v>256.005</c:v>
                </c:pt>
                <c:pt idx="5232">
                  <c:v>257.005</c:v>
                </c:pt>
                <c:pt idx="5233">
                  <c:v>258.005</c:v>
                </c:pt>
                <c:pt idx="5234">
                  <c:v>259.005</c:v>
                </c:pt>
                <c:pt idx="5235">
                  <c:v>260.005</c:v>
                </c:pt>
                <c:pt idx="5236">
                  <c:v>261.005</c:v>
                </c:pt>
                <c:pt idx="5237">
                  <c:v>262.005</c:v>
                </c:pt>
                <c:pt idx="5238">
                  <c:v>263.005</c:v>
                </c:pt>
                <c:pt idx="5239">
                  <c:v>264.005</c:v>
                </c:pt>
                <c:pt idx="5240">
                  <c:v>265.005</c:v>
                </c:pt>
                <c:pt idx="5241">
                  <c:v>266.005</c:v>
                </c:pt>
                <c:pt idx="5242">
                  <c:v>267.005</c:v>
                </c:pt>
                <c:pt idx="5243">
                  <c:v>268.005</c:v>
                </c:pt>
                <c:pt idx="5244">
                  <c:v>269.005</c:v>
                </c:pt>
                <c:pt idx="5245">
                  <c:v>270.005</c:v>
                </c:pt>
                <c:pt idx="5246">
                  <c:v>271.005</c:v>
                </c:pt>
                <c:pt idx="5247">
                  <c:v>272.005</c:v>
                </c:pt>
                <c:pt idx="5248">
                  <c:v>273.005</c:v>
                </c:pt>
                <c:pt idx="5249">
                  <c:v>274.005</c:v>
                </c:pt>
                <c:pt idx="5250">
                  <c:v>275.005</c:v>
                </c:pt>
                <c:pt idx="5251">
                  <c:v>276.005</c:v>
                </c:pt>
                <c:pt idx="5252">
                  <c:v>277.005</c:v>
                </c:pt>
                <c:pt idx="5253">
                  <c:v>278.005</c:v>
                </c:pt>
                <c:pt idx="5254">
                  <c:v>279.005</c:v>
                </c:pt>
                <c:pt idx="5255">
                  <c:v>280.005</c:v>
                </c:pt>
                <c:pt idx="5256">
                  <c:v>281.005</c:v>
                </c:pt>
                <c:pt idx="5257">
                  <c:v>282.005</c:v>
                </c:pt>
                <c:pt idx="5258">
                  <c:v>283.005</c:v>
                </c:pt>
                <c:pt idx="5259">
                  <c:v>284.005</c:v>
                </c:pt>
                <c:pt idx="5260">
                  <c:v>285.005</c:v>
                </c:pt>
                <c:pt idx="5261">
                  <c:v>286.005</c:v>
                </c:pt>
                <c:pt idx="5262">
                  <c:v>287.005</c:v>
                </c:pt>
                <c:pt idx="5263">
                  <c:v>288.005</c:v>
                </c:pt>
                <c:pt idx="5264">
                  <c:v>289.005</c:v>
                </c:pt>
                <c:pt idx="5265">
                  <c:v>290.005</c:v>
                </c:pt>
                <c:pt idx="5266">
                  <c:v>291.005</c:v>
                </c:pt>
                <c:pt idx="5267">
                  <c:v>292.005</c:v>
                </c:pt>
                <c:pt idx="5268">
                  <c:v>293.005</c:v>
                </c:pt>
                <c:pt idx="5269">
                  <c:v>294.005</c:v>
                </c:pt>
                <c:pt idx="5270">
                  <c:v>295.005</c:v>
                </c:pt>
                <c:pt idx="5271">
                  <c:v>296.005</c:v>
                </c:pt>
                <c:pt idx="5272">
                  <c:v>297.005</c:v>
                </c:pt>
                <c:pt idx="5273">
                  <c:v>298.005</c:v>
                </c:pt>
                <c:pt idx="5274">
                  <c:v>299.005</c:v>
                </c:pt>
                <c:pt idx="5275">
                  <c:v>300.005</c:v>
                </c:pt>
                <c:pt idx="5276">
                  <c:v>301.005</c:v>
                </c:pt>
                <c:pt idx="5277">
                  <c:v>302.005</c:v>
                </c:pt>
                <c:pt idx="5278">
                  <c:v>303.005</c:v>
                </c:pt>
                <c:pt idx="5279">
                  <c:v>304.005</c:v>
                </c:pt>
                <c:pt idx="5280">
                  <c:v>305.005</c:v>
                </c:pt>
                <c:pt idx="5281">
                  <c:v>306.005</c:v>
                </c:pt>
                <c:pt idx="5282">
                  <c:v>307.005</c:v>
                </c:pt>
                <c:pt idx="5283">
                  <c:v>308.005</c:v>
                </c:pt>
                <c:pt idx="5284">
                  <c:v>309.005</c:v>
                </c:pt>
                <c:pt idx="5285">
                  <c:v>310.005</c:v>
                </c:pt>
                <c:pt idx="5286">
                  <c:v>311.005</c:v>
                </c:pt>
                <c:pt idx="5287">
                  <c:v>312.005</c:v>
                </c:pt>
                <c:pt idx="5288">
                  <c:v>313.005</c:v>
                </c:pt>
                <c:pt idx="5289">
                  <c:v>314.005</c:v>
                </c:pt>
                <c:pt idx="5290">
                  <c:v>315.005</c:v>
                </c:pt>
                <c:pt idx="5291">
                  <c:v>316.005</c:v>
                </c:pt>
                <c:pt idx="5292">
                  <c:v>317.005</c:v>
                </c:pt>
                <c:pt idx="5293">
                  <c:v>318.005</c:v>
                </c:pt>
                <c:pt idx="5294">
                  <c:v>319.005</c:v>
                </c:pt>
                <c:pt idx="5295">
                  <c:v>320.005</c:v>
                </c:pt>
                <c:pt idx="5296">
                  <c:v>321.005</c:v>
                </c:pt>
                <c:pt idx="5297">
                  <c:v>322.005</c:v>
                </c:pt>
                <c:pt idx="5298">
                  <c:v>323.005</c:v>
                </c:pt>
                <c:pt idx="5299">
                  <c:v>324.005</c:v>
                </c:pt>
                <c:pt idx="5300">
                  <c:v>325.005</c:v>
                </c:pt>
                <c:pt idx="5301">
                  <c:v>326.005</c:v>
                </c:pt>
                <c:pt idx="5302">
                  <c:v>327.005</c:v>
                </c:pt>
                <c:pt idx="5303">
                  <c:v>328.005</c:v>
                </c:pt>
                <c:pt idx="5304">
                  <c:v>329.005</c:v>
                </c:pt>
                <c:pt idx="5305">
                  <c:v>330.005</c:v>
                </c:pt>
                <c:pt idx="5306">
                  <c:v>331.005</c:v>
                </c:pt>
                <c:pt idx="5307">
                  <c:v>332.005</c:v>
                </c:pt>
                <c:pt idx="5308">
                  <c:v>333.005</c:v>
                </c:pt>
                <c:pt idx="5309">
                  <c:v>334.005</c:v>
                </c:pt>
                <c:pt idx="5310">
                  <c:v>335.005</c:v>
                </c:pt>
                <c:pt idx="5311">
                  <c:v>336.005</c:v>
                </c:pt>
                <c:pt idx="5312">
                  <c:v>337.005</c:v>
                </c:pt>
                <c:pt idx="5313">
                  <c:v>338.005</c:v>
                </c:pt>
                <c:pt idx="5314">
                  <c:v>339.005</c:v>
                </c:pt>
                <c:pt idx="5315">
                  <c:v>340.005</c:v>
                </c:pt>
                <c:pt idx="5316">
                  <c:v>341.005</c:v>
                </c:pt>
                <c:pt idx="5317">
                  <c:v>342.005</c:v>
                </c:pt>
                <c:pt idx="5318">
                  <c:v>343.005</c:v>
                </c:pt>
                <c:pt idx="5319">
                  <c:v>344.005</c:v>
                </c:pt>
                <c:pt idx="5320">
                  <c:v>345.005</c:v>
                </c:pt>
                <c:pt idx="5321">
                  <c:v>346.005</c:v>
                </c:pt>
                <c:pt idx="5322">
                  <c:v>347.005</c:v>
                </c:pt>
                <c:pt idx="5323">
                  <c:v>348.005</c:v>
                </c:pt>
                <c:pt idx="5324">
                  <c:v>349.005</c:v>
                </c:pt>
                <c:pt idx="5325">
                  <c:v>350.005</c:v>
                </c:pt>
                <c:pt idx="5326">
                  <c:v>351.005</c:v>
                </c:pt>
                <c:pt idx="5327">
                  <c:v>352.005</c:v>
                </c:pt>
                <c:pt idx="5328">
                  <c:v>353.005</c:v>
                </c:pt>
                <c:pt idx="5329">
                  <c:v>354.005</c:v>
                </c:pt>
                <c:pt idx="5330">
                  <c:v>355.005</c:v>
                </c:pt>
                <c:pt idx="5331">
                  <c:v>356.005</c:v>
                </c:pt>
                <c:pt idx="5332">
                  <c:v>357.005</c:v>
                </c:pt>
                <c:pt idx="5333">
                  <c:v>358.005</c:v>
                </c:pt>
                <c:pt idx="5334">
                  <c:v>359.005</c:v>
                </c:pt>
                <c:pt idx="5335">
                  <c:v>360.005</c:v>
                </c:pt>
                <c:pt idx="5336">
                  <c:v>361.005</c:v>
                </c:pt>
                <c:pt idx="5337">
                  <c:v>362.005</c:v>
                </c:pt>
                <c:pt idx="5338">
                  <c:v>363.005</c:v>
                </c:pt>
                <c:pt idx="5339">
                  <c:v>364.005</c:v>
                </c:pt>
                <c:pt idx="5340">
                  <c:v>365.005</c:v>
                </c:pt>
                <c:pt idx="5341">
                  <c:v>366.005</c:v>
                </c:pt>
                <c:pt idx="5342">
                  <c:v>367.005</c:v>
                </c:pt>
                <c:pt idx="5343">
                  <c:v>368.005</c:v>
                </c:pt>
                <c:pt idx="5344">
                  <c:v>369.005</c:v>
                </c:pt>
                <c:pt idx="5345">
                  <c:v>370.005</c:v>
                </c:pt>
                <c:pt idx="5346">
                  <c:v>371.005</c:v>
                </c:pt>
                <c:pt idx="5347">
                  <c:v>372.005</c:v>
                </c:pt>
                <c:pt idx="5348">
                  <c:v>373.005</c:v>
                </c:pt>
                <c:pt idx="5349">
                  <c:v>374.005</c:v>
                </c:pt>
                <c:pt idx="5350">
                  <c:v>375.005</c:v>
                </c:pt>
                <c:pt idx="5351">
                  <c:v>376.005</c:v>
                </c:pt>
                <c:pt idx="5352">
                  <c:v>377.005</c:v>
                </c:pt>
                <c:pt idx="5353">
                  <c:v>378.005</c:v>
                </c:pt>
                <c:pt idx="5354">
                  <c:v>379.005</c:v>
                </c:pt>
                <c:pt idx="5355">
                  <c:v>380.005</c:v>
                </c:pt>
                <c:pt idx="5356">
                  <c:v>381.005</c:v>
                </c:pt>
                <c:pt idx="5357">
                  <c:v>382.005</c:v>
                </c:pt>
                <c:pt idx="5358">
                  <c:v>383.005</c:v>
                </c:pt>
                <c:pt idx="5359">
                  <c:v>384.005</c:v>
                </c:pt>
                <c:pt idx="5360">
                  <c:v>385.005</c:v>
                </c:pt>
                <c:pt idx="5361">
                  <c:v>386.005</c:v>
                </c:pt>
                <c:pt idx="5362">
                  <c:v>387.005</c:v>
                </c:pt>
                <c:pt idx="5363">
                  <c:v>388.005</c:v>
                </c:pt>
                <c:pt idx="5364">
                  <c:v>389.005</c:v>
                </c:pt>
                <c:pt idx="5365">
                  <c:v>390.005</c:v>
                </c:pt>
                <c:pt idx="5366">
                  <c:v>391.005</c:v>
                </c:pt>
                <c:pt idx="5367">
                  <c:v>392.005</c:v>
                </c:pt>
                <c:pt idx="5368">
                  <c:v>393.005</c:v>
                </c:pt>
                <c:pt idx="5369">
                  <c:v>394.005</c:v>
                </c:pt>
                <c:pt idx="5370">
                  <c:v>395.005</c:v>
                </c:pt>
                <c:pt idx="5371">
                  <c:v>396.005</c:v>
                </c:pt>
                <c:pt idx="5372">
                  <c:v>397.005</c:v>
                </c:pt>
                <c:pt idx="5373">
                  <c:v>398.005</c:v>
                </c:pt>
                <c:pt idx="5374">
                  <c:v>399.005</c:v>
                </c:pt>
                <c:pt idx="5375">
                  <c:v>400.005</c:v>
                </c:pt>
                <c:pt idx="5376">
                  <c:v>401.005</c:v>
                </c:pt>
                <c:pt idx="5377">
                  <c:v>402.005</c:v>
                </c:pt>
                <c:pt idx="5378">
                  <c:v>403.005</c:v>
                </c:pt>
                <c:pt idx="5379">
                  <c:v>404.005</c:v>
                </c:pt>
                <c:pt idx="5380">
                  <c:v>405.005</c:v>
                </c:pt>
                <c:pt idx="5381">
                  <c:v>406.005</c:v>
                </c:pt>
                <c:pt idx="5382">
                  <c:v>407.005</c:v>
                </c:pt>
                <c:pt idx="5383">
                  <c:v>408.005</c:v>
                </c:pt>
                <c:pt idx="5384">
                  <c:v>409.005</c:v>
                </c:pt>
                <c:pt idx="5385">
                  <c:v>410.005</c:v>
                </c:pt>
                <c:pt idx="5386">
                  <c:v>411.005</c:v>
                </c:pt>
                <c:pt idx="5387">
                  <c:v>412.005</c:v>
                </c:pt>
                <c:pt idx="5388">
                  <c:v>413.005</c:v>
                </c:pt>
                <c:pt idx="5389">
                  <c:v>414.005</c:v>
                </c:pt>
                <c:pt idx="5390">
                  <c:v>415.005</c:v>
                </c:pt>
                <c:pt idx="5391">
                  <c:v>416.005</c:v>
                </c:pt>
                <c:pt idx="5392">
                  <c:v>417.005</c:v>
                </c:pt>
                <c:pt idx="5393">
                  <c:v>418.005</c:v>
                </c:pt>
                <c:pt idx="5394">
                  <c:v>419.005</c:v>
                </c:pt>
                <c:pt idx="5395">
                  <c:v>420.005</c:v>
                </c:pt>
                <c:pt idx="5396">
                  <c:v>421.005</c:v>
                </c:pt>
                <c:pt idx="5397">
                  <c:v>422.005</c:v>
                </c:pt>
                <c:pt idx="5398">
                  <c:v>423.005</c:v>
                </c:pt>
                <c:pt idx="5399">
                  <c:v>424.005</c:v>
                </c:pt>
                <c:pt idx="5400">
                  <c:v>425.005</c:v>
                </c:pt>
                <c:pt idx="5401">
                  <c:v>426.005</c:v>
                </c:pt>
                <c:pt idx="5402">
                  <c:v>427.005</c:v>
                </c:pt>
                <c:pt idx="5403">
                  <c:v>428.005</c:v>
                </c:pt>
                <c:pt idx="5404">
                  <c:v>429.005</c:v>
                </c:pt>
                <c:pt idx="5405">
                  <c:v>430.005</c:v>
                </c:pt>
                <c:pt idx="5406">
                  <c:v>431.005</c:v>
                </c:pt>
                <c:pt idx="5407">
                  <c:v>432.005</c:v>
                </c:pt>
                <c:pt idx="5408">
                  <c:v>433.005</c:v>
                </c:pt>
                <c:pt idx="5409">
                  <c:v>434.005</c:v>
                </c:pt>
                <c:pt idx="5410">
                  <c:v>435.005</c:v>
                </c:pt>
                <c:pt idx="5411">
                  <c:v>436.005</c:v>
                </c:pt>
                <c:pt idx="5412">
                  <c:v>437.005</c:v>
                </c:pt>
                <c:pt idx="5413">
                  <c:v>438.005</c:v>
                </c:pt>
                <c:pt idx="5414">
                  <c:v>439.005</c:v>
                </c:pt>
                <c:pt idx="5415">
                  <c:v>440.005</c:v>
                </c:pt>
                <c:pt idx="5416">
                  <c:v>441.005</c:v>
                </c:pt>
                <c:pt idx="5417">
                  <c:v>442.005</c:v>
                </c:pt>
                <c:pt idx="5418">
                  <c:v>443.005</c:v>
                </c:pt>
                <c:pt idx="5419">
                  <c:v>444.005</c:v>
                </c:pt>
                <c:pt idx="5420">
                  <c:v>445.005</c:v>
                </c:pt>
                <c:pt idx="5421">
                  <c:v>446.005</c:v>
                </c:pt>
                <c:pt idx="5422">
                  <c:v>447.005</c:v>
                </c:pt>
                <c:pt idx="5423">
                  <c:v>448.005</c:v>
                </c:pt>
                <c:pt idx="5424">
                  <c:v>449.005</c:v>
                </c:pt>
                <c:pt idx="5425">
                  <c:v>450.005</c:v>
                </c:pt>
                <c:pt idx="5426">
                  <c:v>451.005</c:v>
                </c:pt>
                <c:pt idx="5427">
                  <c:v>452.005</c:v>
                </c:pt>
                <c:pt idx="5428">
                  <c:v>453.005</c:v>
                </c:pt>
                <c:pt idx="5429">
                  <c:v>454.005</c:v>
                </c:pt>
                <c:pt idx="5430">
                  <c:v>455.005</c:v>
                </c:pt>
                <c:pt idx="5431">
                  <c:v>456.005</c:v>
                </c:pt>
                <c:pt idx="5432">
                  <c:v>457.005</c:v>
                </c:pt>
                <c:pt idx="5433">
                  <c:v>458.005</c:v>
                </c:pt>
                <c:pt idx="5434">
                  <c:v>459.005</c:v>
                </c:pt>
                <c:pt idx="5435">
                  <c:v>460.005</c:v>
                </c:pt>
                <c:pt idx="5436">
                  <c:v>461.005</c:v>
                </c:pt>
                <c:pt idx="5437">
                  <c:v>462.005</c:v>
                </c:pt>
                <c:pt idx="5438">
                  <c:v>463.005</c:v>
                </c:pt>
                <c:pt idx="5439">
                  <c:v>464.005</c:v>
                </c:pt>
                <c:pt idx="5440">
                  <c:v>465.005</c:v>
                </c:pt>
                <c:pt idx="5441">
                  <c:v>466.005</c:v>
                </c:pt>
                <c:pt idx="5442">
                  <c:v>467.005</c:v>
                </c:pt>
                <c:pt idx="5443">
                  <c:v>468.005</c:v>
                </c:pt>
                <c:pt idx="5444">
                  <c:v>469.005</c:v>
                </c:pt>
                <c:pt idx="5445">
                  <c:v>470.005</c:v>
                </c:pt>
                <c:pt idx="5446">
                  <c:v>471.005</c:v>
                </c:pt>
                <c:pt idx="5447">
                  <c:v>472.005</c:v>
                </c:pt>
                <c:pt idx="5448">
                  <c:v>473.005</c:v>
                </c:pt>
                <c:pt idx="5449">
                  <c:v>474.005</c:v>
                </c:pt>
                <c:pt idx="5450">
                  <c:v>475.005</c:v>
                </c:pt>
                <c:pt idx="5451">
                  <c:v>476.005</c:v>
                </c:pt>
                <c:pt idx="5452">
                  <c:v>477.005</c:v>
                </c:pt>
                <c:pt idx="5453">
                  <c:v>478.005</c:v>
                </c:pt>
                <c:pt idx="5454">
                  <c:v>479.005</c:v>
                </c:pt>
                <c:pt idx="5455">
                  <c:v>480.005</c:v>
                </c:pt>
                <c:pt idx="5456">
                  <c:v>481.005</c:v>
                </c:pt>
                <c:pt idx="5457">
                  <c:v>482.005</c:v>
                </c:pt>
                <c:pt idx="5458">
                  <c:v>483.005</c:v>
                </c:pt>
                <c:pt idx="5459">
                  <c:v>484.005</c:v>
                </c:pt>
                <c:pt idx="5460">
                  <c:v>485.005</c:v>
                </c:pt>
                <c:pt idx="5461">
                  <c:v>486.005</c:v>
                </c:pt>
                <c:pt idx="5462">
                  <c:v>487.005</c:v>
                </c:pt>
                <c:pt idx="5463">
                  <c:v>488.005</c:v>
                </c:pt>
                <c:pt idx="5464">
                  <c:v>489.005</c:v>
                </c:pt>
                <c:pt idx="5465">
                  <c:v>490.005</c:v>
                </c:pt>
                <c:pt idx="5466">
                  <c:v>491.005</c:v>
                </c:pt>
                <c:pt idx="5467">
                  <c:v>492.005</c:v>
                </c:pt>
                <c:pt idx="5468">
                  <c:v>493.00068099999999</c:v>
                </c:pt>
                <c:pt idx="5469">
                  <c:v>493.97619900000001</c:v>
                </c:pt>
                <c:pt idx="5470">
                  <c:v>494.93427700000001</c:v>
                </c:pt>
                <c:pt idx="5471">
                  <c:v>495.87783999999999</c:v>
                </c:pt>
                <c:pt idx="5472">
                  <c:v>496.81003900000002</c:v>
                </c:pt>
                <c:pt idx="5473">
                  <c:v>497.73431799999997</c:v>
                </c:pt>
                <c:pt idx="5474">
                  <c:v>498.65448900000001</c:v>
                </c:pt>
                <c:pt idx="5475">
                  <c:v>499.57484899999997</c:v>
                </c:pt>
                <c:pt idx="5476">
                  <c:v>500.50032599999997</c:v>
                </c:pt>
                <c:pt idx="5477">
                  <c:v>501.43670300000002</c:v>
                </c:pt>
                <c:pt idx="5478">
                  <c:v>502.39091999999999</c:v>
                </c:pt>
                <c:pt idx="5479">
                  <c:v>503.37154099999998</c:v>
                </c:pt>
                <c:pt idx="5480">
                  <c:v>504.37154099999998</c:v>
                </c:pt>
                <c:pt idx="5481">
                  <c:v>505.37154099999998</c:v>
                </c:pt>
                <c:pt idx="5482">
                  <c:v>506.37154099999998</c:v>
                </c:pt>
                <c:pt idx="5483">
                  <c:v>507.37154099999998</c:v>
                </c:pt>
                <c:pt idx="5484">
                  <c:v>508.37154099999998</c:v>
                </c:pt>
                <c:pt idx="5485">
                  <c:v>509.37154099999998</c:v>
                </c:pt>
                <c:pt idx="5486">
                  <c:v>510.37154099999998</c:v>
                </c:pt>
                <c:pt idx="5487">
                  <c:v>511.37154099999998</c:v>
                </c:pt>
                <c:pt idx="5488">
                  <c:v>512.37154099999998</c:v>
                </c:pt>
                <c:pt idx="5489">
                  <c:v>513.37154099999998</c:v>
                </c:pt>
                <c:pt idx="5490">
                  <c:v>514.37154099999998</c:v>
                </c:pt>
                <c:pt idx="5491">
                  <c:v>515.37154099999998</c:v>
                </c:pt>
                <c:pt idx="5492">
                  <c:v>516.37154099999998</c:v>
                </c:pt>
                <c:pt idx="5493">
                  <c:v>517.37154099999998</c:v>
                </c:pt>
                <c:pt idx="5494">
                  <c:v>518.37154099999998</c:v>
                </c:pt>
                <c:pt idx="5495">
                  <c:v>519.37154099999998</c:v>
                </c:pt>
                <c:pt idx="5496">
                  <c:v>520.37154099999998</c:v>
                </c:pt>
                <c:pt idx="5497">
                  <c:v>521.37154099999998</c:v>
                </c:pt>
                <c:pt idx="5498">
                  <c:v>522.37154099999998</c:v>
                </c:pt>
                <c:pt idx="5499">
                  <c:v>523.37154099999998</c:v>
                </c:pt>
                <c:pt idx="5500">
                  <c:v>524.37154099999998</c:v>
                </c:pt>
                <c:pt idx="5501">
                  <c:v>525.37154099999998</c:v>
                </c:pt>
                <c:pt idx="5502">
                  <c:v>526.37154099999998</c:v>
                </c:pt>
                <c:pt idx="5503">
                  <c:v>527.37154099999998</c:v>
                </c:pt>
                <c:pt idx="5504">
                  <c:v>528.37154099999998</c:v>
                </c:pt>
                <c:pt idx="5505">
                  <c:v>529.37154099999998</c:v>
                </c:pt>
                <c:pt idx="5506">
                  <c:v>530.37154099999998</c:v>
                </c:pt>
                <c:pt idx="5507">
                  <c:v>531.37154099999998</c:v>
                </c:pt>
                <c:pt idx="5508">
                  <c:v>532.37154099999998</c:v>
                </c:pt>
                <c:pt idx="5509">
                  <c:v>533.37154099999998</c:v>
                </c:pt>
                <c:pt idx="5510">
                  <c:v>534.37154099999998</c:v>
                </c:pt>
                <c:pt idx="5511">
                  <c:v>535.37154099999998</c:v>
                </c:pt>
                <c:pt idx="5512">
                  <c:v>536.37154099999998</c:v>
                </c:pt>
                <c:pt idx="5513">
                  <c:v>537.37154099999998</c:v>
                </c:pt>
                <c:pt idx="5514">
                  <c:v>538.37154099999998</c:v>
                </c:pt>
                <c:pt idx="5515">
                  <c:v>539.37154099999998</c:v>
                </c:pt>
                <c:pt idx="5516">
                  <c:v>540.37154099999998</c:v>
                </c:pt>
                <c:pt idx="5517">
                  <c:v>541.37154099999998</c:v>
                </c:pt>
                <c:pt idx="5518">
                  <c:v>542.37154099999998</c:v>
                </c:pt>
                <c:pt idx="5519">
                  <c:v>543.37154099999998</c:v>
                </c:pt>
                <c:pt idx="5520">
                  <c:v>544.37154099999998</c:v>
                </c:pt>
                <c:pt idx="5521">
                  <c:v>545.37154099999998</c:v>
                </c:pt>
                <c:pt idx="5522">
                  <c:v>546.37154099999998</c:v>
                </c:pt>
                <c:pt idx="5523">
                  <c:v>547.37154099999998</c:v>
                </c:pt>
                <c:pt idx="5524">
                  <c:v>548.37154099999998</c:v>
                </c:pt>
                <c:pt idx="5525">
                  <c:v>549.37154099999998</c:v>
                </c:pt>
                <c:pt idx="5526">
                  <c:v>550.37154099999998</c:v>
                </c:pt>
                <c:pt idx="5527">
                  <c:v>551.37154099999998</c:v>
                </c:pt>
                <c:pt idx="5528">
                  <c:v>552.37154099999998</c:v>
                </c:pt>
                <c:pt idx="5529">
                  <c:v>553.37154099999998</c:v>
                </c:pt>
                <c:pt idx="5530">
                  <c:v>554.37154099999998</c:v>
                </c:pt>
                <c:pt idx="5531">
                  <c:v>555.37154099999998</c:v>
                </c:pt>
                <c:pt idx="5532">
                  <c:v>556.37154099999998</c:v>
                </c:pt>
                <c:pt idx="5533">
                  <c:v>557.37154099999998</c:v>
                </c:pt>
                <c:pt idx="5534">
                  <c:v>558.37154099999998</c:v>
                </c:pt>
                <c:pt idx="5535">
                  <c:v>559.37154099999998</c:v>
                </c:pt>
                <c:pt idx="5536">
                  <c:v>560.37154099999998</c:v>
                </c:pt>
                <c:pt idx="5537">
                  <c:v>561.37154099999998</c:v>
                </c:pt>
                <c:pt idx="5538">
                  <c:v>562.37154099999998</c:v>
                </c:pt>
                <c:pt idx="5539">
                  <c:v>563.37154099999998</c:v>
                </c:pt>
                <c:pt idx="5540">
                  <c:v>564.37154099999998</c:v>
                </c:pt>
                <c:pt idx="5541">
                  <c:v>565.37154099999998</c:v>
                </c:pt>
                <c:pt idx="5542">
                  <c:v>566.37154099999998</c:v>
                </c:pt>
                <c:pt idx="5543">
                  <c:v>567.37154099999998</c:v>
                </c:pt>
                <c:pt idx="5544">
                  <c:v>568.37154099999998</c:v>
                </c:pt>
                <c:pt idx="5545">
                  <c:v>569.37154099999998</c:v>
                </c:pt>
                <c:pt idx="5546">
                  <c:v>570.37154099999998</c:v>
                </c:pt>
                <c:pt idx="5547">
                  <c:v>571.37154099999998</c:v>
                </c:pt>
                <c:pt idx="5548">
                  <c:v>572.37154099999998</c:v>
                </c:pt>
                <c:pt idx="5549">
                  <c:v>573.37154099999998</c:v>
                </c:pt>
                <c:pt idx="5550">
                  <c:v>574.37154099999998</c:v>
                </c:pt>
                <c:pt idx="5551">
                  <c:v>575.37154099999998</c:v>
                </c:pt>
                <c:pt idx="5552">
                  <c:v>576.37154099999998</c:v>
                </c:pt>
                <c:pt idx="5553">
                  <c:v>577.37154099999998</c:v>
                </c:pt>
                <c:pt idx="5554">
                  <c:v>578.37154099999998</c:v>
                </c:pt>
                <c:pt idx="5555">
                  <c:v>579.37154099999998</c:v>
                </c:pt>
                <c:pt idx="5556">
                  <c:v>580.37154099999998</c:v>
                </c:pt>
                <c:pt idx="5557">
                  <c:v>581.37154099999998</c:v>
                </c:pt>
                <c:pt idx="5558">
                  <c:v>582.37154099999998</c:v>
                </c:pt>
                <c:pt idx="5559">
                  <c:v>583.37154099999998</c:v>
                </c:pt>
                <c:pt idx="5560">
                  <c:v>584.37154099999998</c:v>
                </c:pt>
                <c:pt idx="5561">
                  <c:v>585.37154099999998</c:v>
                </c:pt>
                <c:pt idx="5562">
                  <c:v>586.37154099999998</c:v>
                </c:pt>
                <c:pt idx="5563">
                  <c:v>587.37154099999998</c:v>
                </c:pt>
                <c:pt idx="5564">
                  <c:v>588.37154099999998</c:v>
                </c:pt>
                <c:pt idx="5565">
                  <c:v>589.37154099999998</c:v>
                </c:pt>
                <c:pt idx="5566">
                  <c:v>590.37154099999998</c:v>
                </c:pt>
                <c:pt idx="5567">
                  <c:v>591.37154099999998</c:v>
                </c:pt>
                <c:pt idx="5568">
                  <c:v>592.37154099999998</c:v>
                </c:pt>
                <c:pt idx="5569">
                  <c:v>593.37154099999998</c:v>
                </c:pt>
                <c:pt idx="5570">
                  <c:v>594.37154099999998</c:v>
                </c:pt>
                <c:pt idx="5571">
                  <c:v>595.37154099999998</c:v>
                </c:pt>
                <c:pt idx="5572">
                  <c:v>596.37154099999998</c:v>
                </c:pt>
                <c:pt idx="5573">
                  <c:v>597.37154099999998</c:v>
                </c:pt>
                <c:pt idx="5574">
                  <c:v>598.37154099999998</c:v>
                </c:pt>
                <c:pt idx="5575">
                  <c:v>599.37154099999998</c:v>
                </c:pt>
                <c:pt idx="5576">
                  <c:v>600.37154099999998</c:v>
                </c:pt>
                <c:pt idx="5577">
                  <c:v>601.37154099999998</c:v>
                </c:pt>
                <c:pt idx="5578">
                  <c:v>602.37154099999998</c:v>
                </c:pt>
                <c:pt idx="5579">
                  <c:v>603.37154099999998</c:v>
                </c:pt>
                <c:pt idx="5580">
                  <c:v>604.37154099999998</c:v>
                </c:pt>
                <c:pt idx="5581">
                  <c:v>605.37154099999998</c:v>
                </c:pt>
                <c:pt idx="5582">
                  <c:v>606.37154099999998</c:v>
                </c:pt>
                <c:pt idx="5583">
                  <c:v>607.37154099999998</c:v>
                </c:pt>
                <c:pt idx="5584">
                  <c:v>608.37154099999998</c:v>
                </c:pt>
                <c:pt idx="5585">
                  <c:v>609.37154099999998</c:v>
                </c:pt>
                <c:pt idx="5586">
                  <c:v>610.37154099999998</c:v>
                </c:pt>
                <c:pt idx="5587">
                  <c:v>611.37154099999998</c:v>
                </c:pt>
                <c:pt idx="5588">
                  <c:v>612.37154099999998</c:v>
                </c:pt>
                <c:pt idx="5589">
                  <c:v>613.37154099999998</c:v>
                </c:pt>
                <c:pt idx="5590">
                  <c:v>614.37154099999998</c:v>
                </c:pt>
                <c:pt idx="5591">
                  <c:v>615.37154099999998</c:v>
                </c:pt>
                <c:pt idx="5592">
                  <c:v>616.37154099999998</c:v>
                </c:pt>
                <c:pt idx="5593">
                  <c:v>617.37154099999998</c:v>
                </c:pt>
                <c:pt idx="5594">
                  <c:v>618.37154099999998</c:v>
                </c:pt>
                <c:pt idx="5595">
                  <c:v>619.37154099999998</c:v>
                </c:pt>
                <c:pt idx="5596">
                  <c:v>620.37154099999998</c:v>
                </c:pt>
                <c:pt idx="5597">
                  <c:v>621.37154099999998</c:v>
                </c:pt>
                <c:pt idx="5598">
                  <c:v>622.37154099999998</c:v>
                </c:pt>
                <c:pt idx="5599">
                  <c:v>623.37154099999998</c:v>
                </c:pt>
                <c:pt idx="5600">
                  <c:v>624.37154099999998</c:v>
                </c:pt>
                <c:pt idx="5601">
                  <c:v>625.37154099999998</c:v>
                </c:pt>
                <c:pt idx="5602">
                  <c:v>626.37154099999998</c:v>
                </c:pt>
                <c:pt idx="5603">
                  <c:v>627.37154099999998</c:v>
                </c:pt>
                <c:pt idx="5604">
                  <c:v>628.37154099999998</c:v>
                </c:pt>
                <c:pt idx="5605">
                  <c:v>629.37154099999998</c:v>
                </c:pt>
                <c:pt idx="5606">
                  <c:v>630.37154099999998</c:v>
                </c:pt>
                <c:pt idx="5607">
                  <c:v>631.37154099999998</c:v>
                </c:pt>
                <c:pt idx="5608">
                  <c:v>632.37154099999998</c:v>
                </c:pt>
                <c:pt idx="5609">
                  <c:v>633.37154099999998</c:v>
                </c:pt>
                <c:pt idx="5610">
                  <c:v>634.37154099999998</c:v>
                </c:pt>
                <c:pt idx="5611">
                  <c:v>635.37154099999998</c:v>
                </c:pt>
                <c:pt idx="5612">
                  <c:v>636.37154099999998</c:v>
                </c:pt>
                <c:pt idx="5613">
                  <c:v>637.37154099999998</c:v>
                </c:pt>
                <c:pt idx="5614">
                  <c:v>638.37154099999998</c:v>
                </c:pt>
                <c:pt idx="5615">
                  <c:v>639.37154099999998</c:v>
                </c:pt>
                <c:pt idx="5616">
                  <c:v>640.37154099999998</c:v>
                </c:pt>
                <c:pt idx="5617">
                  <c:v>641.37154099999998</c:v>
                </c:pt>
                <c:pt idx="5618">
                  <c:v>642.37154099999998</c:v>
                </c:pt>
                <c:pt idx="5619">
                  <c:v>643.37154099999998</c:v>
                </c:pt>
                <c:pt idx="5620">
                  <c:v>644.37154099999998</c:v>
                </c:pt>
                <c:pt idx="5621">
                  <c:v>645.37154099999998</c:v>
                </c:pt>
                <c:pt idx="5622">
                  <c:v>646.37154099999998</c:v>
                </c:pt>
                <c:pt idx="5623">
                  <c:v>647.37154099999998</c:v>
                </c:pt>
                <c:pt idx="5624">
                  <c:v>648.37154099999998</c:v>
                </c:pt>
                <c:pt idx="5625">
                  <c:v>649.37154099999998</c:v>
                </c:pt>
                <c:pt idx="5626">
                  <c:v>650.37154099999998</c:v>
                </c:pt>
                <c:pt idx="5627">
                  <c:v>651.37154099999998</c:v>
                </c:pt>
                <c:pt idx="5628">
                  <c:v>652.37154099999998</c:v>
                </c:pt>
                <c:pt idx="5629">
                  <c:v>653.37154099999998</c:v>
                </c:pt>
                <c:pt idx="5630">
                  <c:v>654.37154099999998</c:v>
                </c:pt>
                <c:pt idx="5631">
                  <c:v>655.37154099999998</c:v>
                </c:pt>
                <c:pt idx="5632">
                  <c:v>656.37154099999998</c:v>
                </c:pt>
                <c:pt idx="5633">
                  <c:v>657.37154099999998</c:v>
                </c:pt>
                <c:pt idx="5634">
                  <c:v>658.37154099999998</c:v>
                </c:pt>
                <c:pt idx="5635">
                  <c:v>659.37154099999998</c:v>
                </c:pt>
                <c:pt idx="5636">
                  <c:v>660.37154099999998</c:v>
                </c:pt>
                <c:pt idx="5637">
                  <c:v>661.37154099999998</c:v>
                </c:pt>
                <c:pt idx="5638">
                  <c:v>662.37154099999998</c:v>
                </c:pt>
                <c:pt idx="5639">
                  <c:v>663.37154099999998</c:v>
                </c:pt>
                <c:pt idx="5640">
                  <c:v>664.37154099999998</c:v>
                </c:pt>
                <c:pt idx="5641">
                  <c:v>665.37154099999998</c:v>
                </c:pt>
                <c:pt idx="5642">
                  <c:v>666.37154099999998</c:v>
                </c:pt>
                <c:pt idx="5643">
                  <c:v>667.37154099999998</c:v>
                </c:pt>
                <c:pt idx="5644">
                  <c:v>668.37154099999998</c:v>
                </c:pt>
                <c:pt idx="5645">
                  <c:v>669.37154099999998</c:v>
                </c:pt>
                <c:pt idx="5646">
                  <c:v>670.37154099999998</c:v>
                </c:pt>
                <c:pt idx="5647">
                  <c:v>671.37154099999998</c:v>
                </c:pt>
                <c:pt idx="5648">
                  <c:v>672.37154099999998</c:v>
                </c:pt>
                <c:pt idx="5649">
                  <c:v>673.37154099999998</c:v>
                </c:pt>
                <c:pt idx="5650">
                  <c:v>674.37154099999998</c:v>
                </c:pt>
                <c:pt idx="5651">
                  <c:v>675.37154099999998</c:v>
                </c:pt>
                <c:pt idx="5652">
                  <c:v>676.37154099999998</c:v>
                </c:pt>
                <c:pt idx="5653">
                  <c:v>677.37154099999998</c:v>
                </c:pt>
                <c:pt idx="5654">
                  <c:v>678.37154099999998</c:v>
                </c:pt>
                <c:pt idx="5655">
                  <c:v>679.37154099999998</c:v>
                </c:pt>
                <c:pt idx="5656">
                  <c:v>680.37154099999998</c:v>
                </c:pt>
                <c:pt idx="5657">
                  <c:v>681.37154099999998</c:v>
                </c:pt>
                <c:pt idx="5658">
                  <c:v>682.37154099999998</c:v>
                </c:pt>
                <c:pt idx="5659">
                  <c:v>683.37154099999998</c:v>
                </c:pt>
                <c:pt idx="5660">
                  <c:v>684.37154099999998</c:v>
                </c:pt>
                <c:pt idx="5661">
                  <c:v>685.37154099999998</c:v>
                </c:pt>
                <c:pt idx="5662">
                  <c:v>686.37154099999998</c:v>
                </c:pt>
                <c:pt idx="5663">
                  <c:v>687.37154099999998</c:v>
                </c:pt>
                <c:pt idx="5664">
                  <c:v>688.37154099999998</c:v>
                </c:pt>
                <c:pt idx="5665">
                  <c:v>689.37154099999998</c:v>
                </c:pt>
                <c:pt idx="5666">
                  <c:v>690.37154099999998</c:v>
                </c:pt>
                <c:pt idx="5667">
                  <c:v>691.37154099999998</c:v>
                </c:pt>
                <c:pt idx="5668">
                  <c:v>692.37154099999998</c:v>
                </c:pt>
                <c:pt idx="5669">
                  <c:v>693.37154099999998</c:v>
                </c:pt>
                <c:pt idx="5670">
                  <c:v>694.37154099999998</c:v>
                </c:pt>
                <c:pt idx="5671">
                  <c:v>695.37154099999998</c:v>
                </c:pt>
                <c:pt idx="5672">
                  <c:v>696.37154099999998</c:v>
                </c:pt>
                <c:pt idx="5673">
                  <c:v>697.37154099999998</c:v>
                </c:pt>
                <c:pt idx="5674">
                  <c:v>698.37154099999998</c:v>
                </c:pt>
                <c:pt idx="5675">
                  <c:v>699.37154099999998</c:v>
                </c:pt>
                <c:pt idx="5676">
                  <c:v>700.37154099999998</c:v>
                </c:pt>
                <c:pt idx="5677">
                  <c:v>701.37154099999998</c:v>
                </c:pt>
                <c:pt idx="5678">
                  <c:v>702.37154099999998</c:v>
                </c:pt>
                <c:pt idx="5679">
                  <c:v>703.37154099999998</c:v>
                </c:pt>
                <c:pt idx="5680">
                  <c:v>704.37154099999998</c:v>
                </c:pt>
                <c:pt idx="5681">
                  <c:v>705.37154099999998</c:v>
                </c:pt>
                <c:pt idx="5682">
                  <c:v>706.37154099999998</c:v>
                </c:pt>
                <c:pt idx="5683">
                  <c:v>707.37154099999998</c:v>
                </c:pt>
                <c:pt idx="5684">
                  <c:v>708.37154099999998</c:v>
                </c:pt>
                <c:pt idx="5685">
                  <c:v>709.37154099999998</c:v>
                </c:pt>
                <c:pt idx="5686">
                  <c:v>710.37154099999998</c:v>
                </c:pt>
                <c:pt idx="5687">
                  <c:v>711.37154099999998</c:v>
                </c:pt>
                <c:pt idx="5688">
                  <c:v>712.37154099999998</c:v>
                </c:pt>
                <c:pt idx="5689">
                  <c:v>713.37154099999998</c:v>
                </c:pt>
                <c:pt idx="5690">
                  <c:v>714.37154099999998</c:v>
                </c:pt>
                <c:pt idx="5691">
                  <c:v>715.37154099999998</c:v>
                </c:pt>
                <c:pt idx="5692">
                  <c:v>716.37154099999998</c:v>
                </c:pt>
                <c:pt idx="5693">
                  <c:v>717.37154099999998</c:v>
                </c:pt>
                <c:pt idx="5694">
                  <c:v>718.37154099999998</c:v>
                </c:pt>
                <c:pt idx="5695">
                  <c:v>719.37154099999998</c:v>
                </c:pt>
                <c:pt idx="5696">
                  <c:v>720.37154099999998</c:v>
                </c:pt>
                <c:pt idx="5697">
                  <c:v>721.37154099999998</c:v>
                </c:pt>
                <c:pt idx="5698">
                  <c:v>722.37154099999998</c:v>
                </c:pt>
                <c:pt idx="5699">
                  <c:v>723.37154099999998</c:v>
                </c:pt>
                <c:pt idx="5700">
                  <c:v>724.37154099999998</c:v>
                </c:pt>
                <c:pt idx="5701">
                  <c:v>725.37154099999998</c:v>
                </c:pt>
                <c:pt idx="5702">
                  <c:v>726.37154099999998</c:v>
                </c:pt>
                <c:pt idx="5703">
                  <c:v>727.37154099999998</c:v>
                </c:pt>
                <c:pt idx="5704">
                  <c:v>728.37154099999998</c:v>
                </c:pt>
                <c:pt idx="5705">
                  <c:v>729.37154099999998</c:v>
                </c:pt>
                <c:pt idx="5706">
                  <c:v>730.37154099999998</c:v>
                </c:pt>
                <c:pt idx="5707">
                  <c:v>731.37154099999998</c:v>
                </c:pt>
                <c:pt idx="5708">
                  <c:v>732.37154099999998</c:v>
                </c:pt>
                <c:pt idx="5709">
                  <c:v>733.37154099999998</c:v>
                </c:pt>
                <c:pt idx="5710">
                  <c:v>734.37154099999998</c:v>
                </c:pt>
                <c:pt idx="5711">
                  <c:v>735.37154099999998</c:v>
                </c:pt>
                <c:pt idx="5712">
                  <c:v>736.37154099999998</c:v>
                </c:pt>
                <c:pt idx="5713">
                  <c:v>737.37154099999998</c:v>
                </c:pt>
                <c:pt idx="5714">
                  <c:v>738.37154099999998</c:v>
                </c:pt>
                <c:pt idx="5715">
                  <c:v>739.37154099999998</c:v>
                </c:pt>
                <c:pt idx="5716">
                  <c:v>740.37154099999998</c:v>
                </c:pt>
                <c:pt idx="5717">
                  <c:v>741.37154099999998</c:v>
                </c:pt>
                <c:pt idx="5718">
                  <c:v>742.37154099999998</c:v>
                </c:pt>
                <c:pt idx="5719">
                  <c:v>743.37154099999998</c:v>
                </c:pt>
                <c:pt idx="5720">
                  <c:v>744.37154099999998</c:v>
                </c:pt>
                <c:pt idx="5721">
                  <c:v>745.37154099999998</c:v>
                </c:pt>
                <c:pt idx="5722">
                  <c:v>746.37154099999998</c:v>
                </c:pt>
                <c:pt idx="5723">
                  <c:v>747.37154099999998</c:v>
                </c:pt>
                <c:pt idx="5724">
                  <c:v>748.37154099999998</c:v>
                </c:pt>
                <c:pt idx="5725">
                  <c:v>749.37154099999998</c:v>
                </c:pt>
                <c:pt idx="5726">
                  <c:v>750.37154099999998</c:v>
                </c:pt>
                <c:pt idx="5727">
                  <c:v>751.37154099999998</c:v>
                </c:pt>
                <c:pt idx="5728">
                  <c:v>752.37154099999998</c:v>
                </c:pt>
                <c:pt idx="5729">
                  <c:v>753.37154099999998</c:v>
                </c:pt>
                <c:pt idx="5730">
                  <c:v>754.37154099999998</c:v>
                </c:pt>
                <c:pt idx="5731">
                  <c:v>755.37154099999998</c:v>
                </c:pt>
                <c:pt idx="5732">
                  <c:v>756.37154099999998</c:v>
                </c:pt>
                <c:pt idx="5733">
                  <c:v>757.37154099999998</c:v>
                </c:pt>
                <c:pt idx="5734">
                  <c:v>758.37154099999998</c:v>
                </c:pt>
                <c:pt idx="5735">
                  <c:v>759.37154099999998</c:v>
                </c:pt>
                <c:pt idx="5736">
                  <c:v>760.37154099999998</c:v>
                </c:pt>
                <c:pt idx="5737">
                  <c:v>761.37154099999998</c:v>
                </c:pt>
                <c:pt idx="5738">
                  <c:v>762.37154099999998</c:v>
                </c:pt>
                <c:pt idx="5739">
                  <c:v>763.37154099999998</c:v>
                </c:pt>
                <c:pt idx="5740">
                  <c:v>764.37154099999998</c:v>
                </c:pt>
                <c:pt idx="5741">
                  <c:v>765.37154099999998</c:v>
                </c:pt>
                <c:pt idx="5742">
                  <c:v>766.37154099999998</c:v>
                </c:pt>
                <c:pt idx="5743">
                  <c:v>767.37154099999998</c:v>
                </c:pt>
                <c:pt idx="5744">
                  <c:v>768.37154099999998</c:v>
                </c:pt>
                <c:pt idx="5745">
                  <c:v>769.37154099999998</c:v>
                </c:pt>
                <c:pt idx="5746">
                  <c:v>770.37154099999998</c:v>
                </c:pt>
                <c:pt idx="5747">
                  <c:v>771.37154099999998</c:v>
                </c:pt>
                <c:pt idx="5748">
                  <c:v>772.37154099999998</c:v>
                </c:pt>
                <c:pt idx="5749">
                  <c:v>773.37154099999998</c:v>
                </c:pt>
                <c:pt idx="5750">
                  <c:v>774.37154099999998</c:v>
                </c:pt>
                <c:pt idx="5751">
                  <c:v>775.37154099999998</c:v>
                </c:pt>
                <c:pt idx="5752">
                  <c:v>776.37154099999998</c:v>
                </c:pt>
                <c:pt idx="5753">
                  <c:v>777.37154099999998</c:v>
                </c:pt>
                <c:pt idx="5754">
                  <c:v>778.37154099999998</c:v>
                </c:pt>
                <c:pt idx="5755">
                  <c:v>779.37154099999998</c:v>
                </c:pt>
                <c:pt idx="5756">
                  <c:v>780.37154099999998</c:v>
                </c:pt>
                <c:pt idx="5757">
                  <c:v>781.37154099999998</c:v>
                </c:pt>
                <c:pt idx="5758">
                  <c:v>782.37154099999998</c:v>
                </c:pt>
                <c:pt idx="5759">
                  <c:v>783.37154099999998</c:v>
                </c:pt>
                <c:pt idx="5760">
                  <c:v>784.37154099999998</c:v>
                </c:pt>
                <c:pt idx="5761">
                  <c:v>785.37154099999998</c:v>
                </c:pt>
                <c:pt idx="5762">
                  <c:v>786.37154099999998</c:v>
                </c:pt>
                <c:pt idx="5763">
                  <c:v>787.37154099999998</c:v>
                </c:pt>
                <c:pt idx="5764">
                  <c:v>788.37154099999998</c:v>
                </c:pt>
                <c:pt idx="5765">
                  <c:v>789.37154099999998</c:v>
                </c:pt>
                <c:pt idx="5766">
                  <c:v>790.37154099999998</c:v>
                </c:pt>
                <c:pt idx="5767">
                  <c:v>791.37154099999998</c:v>
                </c:pt>
                <c:pt idx="5768">
                  <c:v>792.37154099999998</c:v>
                </c:pt>
                <c:pt idx="5769">
                  <c:v>793.37154099999998</c:v>
                </c:pt>
                <c:pt idx="5770">
                  <c:v>794.37154099999998</c:v>
                </c:pt>
                <c:pt idx="5771">
                  <c:v>795.37154099999998</c:v>
                </c:pt>
                <c:pt idx="5772">
                  <c:v>796.37154099999998</c:v>
                </c:pt>
                <c:pt idx="5773">
                  <c:v>797.37154099999998</c:v>
                </c:pt>
                <c:pt idx="5774">
                  <c:v>798.37154099999998</c:v>
                </c:pt>
                <c:pt idx="5775">
                  <c:v>799.37154099999998</c:v>
                </c:pt>
                <c:pt idx="5776">
                  <c:v>800.37154099999998</c:v>
                </c:pt>
                <c:pt idx="5777">
                  <c:v>801.37154099999998</c:v>
                </c:pt>
                <c:pt idx="5778">
                  <c:v>802.37154099999998</c:v>
                </c:pt>
                <c:pt idx="5779">
                  <c:v>803.37154099999998</c:v>
                </c:pt>
                <c:pt idx="5780">
                  <c:v>804.37154099999998</c:v>
                </c:pt>
                <c:pt idx="5781">
                  <c:v>805.37154099999998</c:v>
                </c:pt>
                <c:pt idx="5782">
                  <c:v>806.37154099999998</c:v>
                </c:pt>
                <c:pt idx="5783">
                  <c:v>807.37154099999998</c:v>
                </c:pt>
                <c:pt idx="5784">
                  <c:v>808.37154099999998</c:v>
                </c:pt>
                <c:pt idx="5785">
                  <c:v>809.37154099999998</c:v>
                </c:pt>
                <c:pt idx="5786">
                  <c:v>810.37154099999998</c:v>
                </c:pt>
                <c:pt idx="5787">
                  <c:v>811.37154099999998</c:v>
                </c:pt>
                <c:pt idx="5788">
                  <c:v>812.37154099999998</c:v>
                </c:pt>
                <c:pt idx="5789">
                  <c:v>813.37154099999998</c:v>
                </c:pt>
                <c:pt idx="5790">
                  <c:v>814.37154099999998</c:v>
                </c:pt>
                <c:pt idx="5791">
                  <c:v>815.37154099999998</c:v>
                </c:pt>
                <c:pt idx="5792">
                  <c:v>816.37154099999998</c:v>
                </c:pt>
                <c:pt idx="5793">
                  <c:v>817.37154099999998</c:v>
                </c:pt>
                <c:pt idx="5794">
                  <c:v>818.37154099999998</c:v>
                </c:pt>
                <c:pt idx="5795">
                  <c:v>819.37154099999998</c:v>
                </c:pt>
                <c:pt idx="5796">
                  <c:v>820.37154099999998</c:v>
                </c:pt>
                <c:pt idx="5797">
                  <c:v>821.37154099999998</c:v>
                </c:pt>
                <c:pt idx="5798">
                  <c:v>822.37154099999998</c:v>
                </c:pt>
                <c:pt idx="5799">
                  <c:v>823.37154099999998</c:v>
                </c:pt>
                <c:pt idx="5800">
                  <c:v>824.37154099999998</c:v>
                </c:pt>
                <c:pt idx="5801">
                  <c:v>825.37154099999998</c:v>
                </c:pt>
                <c:pt idx="5802">
                  <c:v>826.37154099999998</c:v>
                </c:pt>
                <c:pt idx="5803">
                  <c:v>827.37154099999998</c:v>
                </c:pt>
                <c:pt idx="5804">
                  <c:v>828.37154099999998</c:v>
                </c:pt>
                <c:pt idx="5805">
                  <c:v>829.37154099999998</c:v>
                </c:pt>
                <c:pt idx="5806">
                  <c:v>830.37154099999998</c:v>
                </c:pt>
                <c:pt idx="5807">
                  <c:v>831.37154099999998</c:v>
                </c:pt>
                <c:pt idx="5808">
                  <c:v>832.37154099999998</c:v>
                </c:pt>
                <c:pt idx="5809">
                  <c:v>833.37154099999998</c:v>
                </c:pt>
                <c:pt idx="5810">
                  <c:v>834.37154099999998</c:v>
                </c:pt>
                <c:pt idx="5811">
                  <c:v>835.37154099999998</c:v>
                </c:pt>
                <c:pt idx="5812">
                  <c:v>836.37154099999998</c:v>
                </c:pt>
                <c:pt idx="5813">
                  <c:v>837.37154099999998</c:v>
                </c:pt>
                <c:pt idx="5814">
                  <c:v>838.37154099999998</c:v>
                </c:pt>
                <c:pt idx="5815">
                  <c:v>839.37154099999998</c:v>
                </c:pt>
                <c:pt idx="5816">
                  <c:v>840.37154099999998</c:v>
                </c:pt>
                <c:pt idx="5817">
                  <c:v>841.37154099999998</c:v>
                </c:pt>
                <c:pt idx="5818">
                  <c:v>842.37154099999998</c:v>
                </c:pt>
                <c:pt idx="5819">
                  <c:v>843.37154099999998</c:v>
                </c:pt>
                <c:pt idx="5820">
                  <c:v>844.37154099999998</c:v>
                </c:pt>
                <c:pt idx="5821">
                  <c:v>845.37154099999998</c:v>
                </c:pt>
                <c:pt idx="5822">
                  <c:v>846.37154099999998</c:v>
                </c:pt>
                <c:pt idx="5823">
                  <c:v>847.37154099999998</c:v>
                </c:pt>
                <c:pt idx="5824">
                  <c:v>848.37154099999998</c:v>
                </c:pt>
                <c:pt idx="5825">
                  <c:v>849.37154099999998</c:v>
                </c:pt>
                <c:pt idx="5826">
                  <c:v>850.37154099999998</c:v>
                </c:pt>
                <c:pt idx="5827">
                  <c:v>851.37154099999998</c:v>
                </c:pt>
                <c:pt idx="5828">
                  <c:v>852.37154099999998</c:v>
                </c:pt>
                <c:pt idx="5829">
                  <c:v>853.37154099999998</c:v>
                </c:pt>
                <c:pt idx="5830">
                  <c:v>854.37154099999998</c:v>
                </c:pt>
                <c:pt idx="5831">
                  <c:v>855.37154099999998</c:v>
                </c:pt>
                <c:pt idx="5832">
                  <c:v>856.37154099999998</c:v>
                </c:pt>
                <c:pt idx="5833">
                  <c:v>857.37154099999998</c:v>
                </c:pt>
                <c:pt idx="5834">
                  <c:v>858.37154099999998</c:v>
                </c:pt>
                <c:pt idx="5835">
                  <c:v>859.37154099999998</c:v>
                </c:pt>
                <c:pt idx="5836">
                  <c:v>860.37154099999998</c:v>
                </c:pt>
                <c:pt idx="5837">
                  <c:v>861.37154099999998</c:v>
                </c:pt>
                <c:pt idx="5838">
                  <c:v>862.37154099999998</c:v>
                </c:pt>
                <c:pt idx="5839">
                  <c:v>863.37154099999998</c:v>
                </c:pt>
                <c:pt idx="5840">
                  <c:v>864.37154099999998</c:v>
                </c:pt>
                <c:pt idx="5841">
                  <c:v>865.37154099999998</c:v>
                </c:pt>
                <c:pt idx="5842">
                  <c:v>866.37154099999998</c:v>
                </c:pt>
                <c:pt idx="5843">
                  <c:v>867.37154099999998</c:v>
                </c:pt>
                <c:pt idx="5844">
                  <c:v>868.37154099999998</c:v>
                </c:pt>
                <c:pt idx="5845">
                  <c:v>869.37154099999998</c:v>
                </c:pt>
                <c:pt idx="5846">
                  <c:v>870.37154099999998</c:v>
                </c:pt>
                <c:pt idx="5847">
                  <c:v>871.37154099999998</c:v>
                </c:pt>
                <c:pt idx="5848">
                  <c:v>872.37154099999998</c:v>
                </c:pt>
                <c:pt idx="5849">
                  <c:v>873.37154099999998</c:v>
                </c:pt>
                <c:pt idx="5850">
                  <c:v>874.37154099999998</c:v>
                </c:pt>
                <c:pt idx="5851">
                  <c:v>875.37154099999998</c:v>
                </c:pt>
                <c:pt idx="5852">
                  <c:v>876.37154099999998</c:v>
                </c:pt>
                <c:pt idx="5853">
                  <c:v>877.37154099999998</c:v>
                </c:pt>
                <c:pt idx="5854">
                  <c:v>878.37154099999998</c:v>
                </c:pt>
                <c:pt idx="5855">
                  <c:v>879.37154099999998</c:v>
                </c:pt>
                <c:pt idx="5856">
                  <c:v>880.37154099999998</c:v>
                </c:pt>
                <c:pt idx="5857">
                  <c:v>881.37154099999998</c:v>
                </c:pt>
                <c:pt idx="5858">
                  <c:v>882.37154099999998</c:v>
                </c:pt>
                <c:pt idx="5859">
                  <c:v>883.37154099999998</c:v>
                </c:pt>
                <c:pt idx="5860">
                  <c:v>884.37154099999998</c:v>
                </c:pt>
                <c:pt idx="5861">
                  <c:v>885.37154099999998</c:v>
                </c:pt>
                <c:pt idx="5862">
                  <c:v>886.37154099999998</c:v>
                </c:pt>
                <c:pt idx="5863">
                  <c:v>887.37154099999998</c:v>
                </c:pt>
                <c:pt idx="5864">
                  <c:v>888.37154099999998</c:v>
                </c:pt>
                <c:pt idx="5865">
                  <c:v>889.37154099999998</c:v>
                </c:pt>
                <c:pt idx="5866">
                  <c:v>890.37154099999998</c:v>
                </c:pt>
                <c:pt idx="5867">
                  <c:v>891.37154099999998</c:v>
                </c:pt>
                <c:pt idx="5868">
                  <c:v>892.37154099999998</c:v>
                </c:pt>
                <c:pt idx="5869">
                  <c:v>893.37154099999998</c:v>
                </c:pt>
                <c:pt idx="5870">
                  <c:v>894.37154099999998</c:v>
                </c:pt>
                <c:pt idx="5871">
                  <c:v>895.37154099999998</c:v>
                </c:pt>
                <c:pt idx="5872">
                  <c:v>896.37154099999998</c:v>
                </c:pt>
                <c:pt idx="5873">
                  <c:v>897.37154099999998</c:v>
                </c:pt>
                <c:pt idx="5874">
                  <c:v>898.37154099999998</c:v>
                </c:pt>
                <c:pt idx="5875">
                  <c:v>899.37154099999998</c:v>
                </c:pt>
                <c:pt idx="5876">
                  <c:v>900.37154099999998</c:v>
                </c:pt>
                <c:pt idx="5877">
                  <c:v>901.37154099999998</c:v>
                </c:pt>
                <c:pt idx="5878">
                  <c:v>902.37154099999998</c:v>
                </c:pt>
                <c:pt idx="5879">
                  <c:v>903.37154099999998</c:v>
                </c:pt>
                <c:pt idx="5880">
                  <c:v>904.37154099999998</c:v>
                </c:pt>
                <c:pt idx="5881">
                  <c:v>905.37154099999998</c:v>
                </c:pt>
                <c:pt idx="5882">
                  <c:v>906.37154099999998</c:v>
                </c:pt>
                <c:pt idx="5883">
                  <c:v>907.37154099999998</c:v>
                </c:pt>
                <c:pt idx="5884">
                  <c:v>908.37154099999998</c:v>
                </c:pt>
                <c:pt idx="5885">
                  <c:v>909.37154099999998</c:v>
                </c:pt>
                <c:pt idx="5886">
                  <c:v>910.37154099999998</c:v>
                </c:pt>
                <c:pt idx="5887">
                  <c:v>911.37154099999998</c:v>
                </c:pt>
                <c:pt idx="5888">
                  <c:v>912.37154099999998</c:v>
                </c:pt>
                <c:pt idx="5889">
                  <c:v>913.37154099999998</c:v>
                </c:pt>
                <c:pt idx="5890">
                  <c:v>914.37154099999998</c:v>
                </c:pt>
                <c:pt idx="5891">
                  <c:v>915.37154099999998</c:v>
                </c:pt>
                <c:pt idx="5892">
                  <c:v>916.37154099999998</c:v>
                </c:pt>
                <c:pt idx="5893">
                  <c:v>917.37154099999998</c:v>
                </c:pt>
                <c:pt idx="5894">
                  <c:v>918.37154099999998</c:v>
                </c:pt>
                <c:pt idx="5895">
                  <c:v>919.37154099999998</c:v>
                </c:pt>
                <c:pt idx="5896">
                  <c:v>920.37154099999998</c:v>
                </c:pt>
                <c:pt idx="5897">
                  <c:v>921.37154099999998</c:v>
                </c:pt>
                <c:pt idx="5898">
                  <c:v>922.37154099999998</c:v>
                </c:pt>
                <c:pt idx="5899">
                  <c:v>923.37154099999998</c:v>
                </c:pt>
                <c:pt idx="5900">
                  <c:v>924.37154099999998</c:v>
                </c:pt>
                <c:pt idx="5901">
                  <c:v>925.37154099999998</c:v>
                </c:pt>
                <c:pt idx="5902">
                  <c:v>926.37154099999998</c:v>
                </c:pt>
                <c:pt idx="5903">
                  <c:v>927.37154099999998</c:v>
                </c:pt>
                <c:pt idx="5904">
                  <c:v>928.37154099999998</c:v>
                </c:pt>
                <c:pt idx="5905">
                  <c:v>929.37154099999998</c:v>
                </c:pt>
                <c:pt idx="5906">
                  <c:v>930.37154099999998</c:v>
                </c:pt>
                <c:pt idx="5907">
                  <c:v>931.37154099999998</c:v>
                </c:pt>
                <c:pt idx="5908">
                  <c:v>932.37154099999998</c:v>
                </c:pt>
                <c:pt idx="5909">
                  <c:v>933.37154099999998</c:v>
                </c:pt>
                <c:pt idx="5910">
                  <c:v>934.37154099999998</c:v>
                </c:pt>
                <c:pt idx="5911">
                  <c:v>935.37154099999998</c:v>
                </c:pt>
                <c:pt idx="5912">
                  <c:v>936.37154099999998</c:v>
                </c:pt>
                <c:pt idx="5913">
                  <c:v>937.37154099999998</c:v>
                </c:pt>
                <c:pt idx="5914">
                  <c:v>938.37154099999998</c:v>
                </c:pt>
                <c:pt idx="5915">
                  <c:v>939.37154099999998</c:v>
                </c:pt>
                <c:pt idx="5916">
                  <c:v>940.37154099999998</c:v>
                </c:pt>
                <c:pt idx="5917">
                  <c:v>941.37154099999998</c:v>
                </c:pt>
                <c:pt idx="5918">
                  <c:v>942.37154099999998</c:v>
                </c:pt>
                <c:pt idx="5919">
                  <c:v>943.37154099999998</c:v>
                </c:pt>
                <c:pt idx="5920">
                  <c:v>944.37154099999998</c:v>
                </c:pt>
                <c:pt idx="5921">
                  <c:v>945.37154099999998</c:v>
                </c:pt>
                <c:pt idx="5922">
                  <c:v>946.37154099999998</c:v>
                </c:pt>
                <c:pt idx="5923">
                  <c:v>947.37154099999998</c:v>
                </c:pt>
                <c:pt idx="5924">
                  <c:v>948.37154099999998</c:v>
                </c:pt>
                <c:pt idx="5925">
                  <c:v>949.37154099999998</c:v>
                </c:pt>
                <c:pt idx="5926">
                  <c:v>950.37154099999998</c:v>
                </c:pt>
                <c:pt idx="5927">
                  <c:v>951.37154099999998</c:v>
                </c:pt>
                <c:pt idx="5928">
                  <c:v>952.37154099999998</c:v>
                </c:pt>
                <c:pt idx="5929">
                  <c:v>953.37154099999998</c:v>
                </c:pt>
                <c:pt idx="5930">
                  <c:v>954.37154099999998</c:v>
                </c:pt>
                <c:pt idx="5931">
                  <c:v>955.37154099999998</c:v>
                </c:pt>
                <c:pt idx="5932">
                  <c:v>956.37154099999998</c:v>
                </c:pt>
                <c:pt idx="5933">
                  <c:v>957.37154099999998</c:v>
                </c:pt>
                <c:pt idx="5934">
                  <c:v>958.37154099999998</c:v>
                </c:pt>
                <c:pt idx="5935">
                  <c:v>959.37154099999998</c:v>
                </c:pt>
                <c:pt idx="5936">
                  <c:v>960.37154099999998</c:v>
                </c:pt>
                <c:pt idx="5937">
                  <c:v>961.37154099999998</c:v>
                </c:pt>
                <c:pt idx="5938">
                  <c:v>962.37154099999998</c:v>
                </c:pt>
                <c:pt idx="5939">
                  <c:v>963.37154099999998</c:v>
                </c:pt>
                <c:pt idx="5940">
                  <c:v>964.37154099999998</c:v>
                </c:pt>
                <c:pt idx="5941">
                  <c:v>965.37154099999998</c:v>
                </c:pt>
                <c:pt idx="5942">
                  <c:v>966.37154099999998</c:v>
                </c:pt>
                <c:pt idx="5943">
                  <c:v>967.37154099999998</c:v>
                </c:pt>
                <c:pt idx="5944">
                  <c:v>968.37154099999998</c:v>
                </c:pt>
                <c:pt idx="5945">
                  <c:v>969.37154099999998</c:v>
                </c:pt>
                <c:pt idx="5946">
                  <c:v>970.37154099999998</c:v>
                </c:pt>
                <c:pt idx="5947">
                  <c:v>971.37154099999998</c:v>
                </c:pt>
                <c:pt idx="5948">
                  <c:v>972.37154099999998</c:v>
                </c:pt>
                <c:pt idx="5949">
                  <c:v>973.37154099999998</c:v>
                </c:pt>
                <c:pt idx="5950">
                  <c:v>974.37154099999998</c:v>
                </c:pt>
                <c:pt idx="5951">
                  <c:v>975.37154099999998</c:v>
                </c:pt>
                <c:pt idx="5952">
                  <c:v>976.37154099999998</c:v>
                </c:pt>
                <c:pt idx="5953">
                  <c:v>977.37154099999998</c:v>
                </c:pt>
                <c:pt idx="5954">
                  <c:v>978.37154099999998</c:v>
                </c:pt>
                <c:pt idx="5955">
                  <c:v>979.37154099999998</c:v>
                </c:pt>
                <c:pt idx="5956">
                  <c:v>980.37154099999998</c:v>
                </c:pt>
                <c:pt idx="5957">
                  <c:v>981.37154099999998</c:v>
                </c:pt>
                <c:pt idx="5958">
                  <c:v>982.37154099999998</c:v>
                </c:pt>
                <c:pt idx="5959">
                  <c:v>983.37154099999998</c:v>
                </c:pt>
                <c:pt idx="5960">
                  <c:v>984.37154099999998</c:v>
                </c:pt>
                <c:pt idx="5961">
                  <c:v>985.37154099999998</c:v>
                </c:pt>
                <c:pt idx="5962">
                  <c:v>986.37154099999998</c:v>
                </c:pt>
                <c:pt idx="5963">
                  <c:v>987.37154099999998</c:v>
                </c:pt>
                <c:pt idx="5964">
                  <c:v>988.37154099999998</c:v>
                </c:pt>
                <c:pt idx="5965">
                  <c:v>989.37154099999998</c:v>
                </c:pt>
                <c:pt idx="5966">
                  <c:v>990.37154099999998</c:v>
                </c:pt>
                <c:pt idx="5967">
                  <c:v>991.37154099999998</c:v>
                </c:pt>
                <c:pt idx="5968">
                  <c:v>992.37154099999998</c:v>
                </c:pt>
                <c:pt idx="5969">
                  <c:v>993.37154099999998</c:v>
                </c:pt>
                <c:pt idx="5970">
                  <c:v>994.37154099999998</c:v>
                </c:pt>
                <c:pt idx="5971">
                  <c:v>995.37154099999998</c:v>
                </c:pt>
                <c:pt idx="5972">
                  <c:v>996.37154099999998</c:v>
                </c:pt>
                <c:pt idx="5973">
                  <c:v>997.37154099999998</c:v>
                </c:pt>
                <c:pt idx="5974">
                  <c:v>998.37154099999998</c:v>
                </c:pt>
              </c:numCache>
            </c:numRef>
          </c:xVal>
          <c:yVal>
            <c:numRef>
              <c:f>Sheet14!$O$2:$O$5981</c:f>
              <c:numCache>
                <c:formatCode>General</c:formatCode>
                <c:ptCount val="5980"/>
                <c:pt idx="0">
                  <c:v>-87.898026000000002</c:v>
                </c:pt>
                <c:pt idx="1">
                  <c:v>-87.898027999999996</c:v>
                </c:pt>
                <c:pt idx="2">
                  <c:v>-87.898030000000006</c:v>
                </c:pt>
                <c:pt idx="3">
                  <c:v>-87.898031000000003</c:v>
                </c:pt>
                <c:pt idx="4">
                  <c:v>-87.898032999999998</c:v>
                </c:pt>
                <c:pt idx="5">
                  <c:v>-87.898034999999993</c:v>
                </c:pt>
                <c:pt idx="6">
                  <c:v>-87.898036000000005</c:v>
                </c:pt>
                <c:pt idx="7">
                  <c:v>-87.898038</c:v>
                </c:pt>
                <c:pt idx="8">
                  <c:v>-87.898039999999995</c:v>
                </c:pt>
                <c:pt idx="9">
                  <c:v>-87.898041000000006</c:v>
                </c:pt>
                <c:pt idx="10">
                  <c:v>-87.898043000000001</c:v>
                </c:pt>
                <c:pt idx="11">
                  <c:v>-87.898043999999999</c:v>
                </c:pt>
                <c:pt idx="12">
                  <c:v>-87.898045999999994</c:v>
                </c:pt>
                <c:pt idx="13">
                  <c:v>-87.898048000000003</c:v>
                </c:pt>
                <c:pt idx="14">
                  <c:v>-87.898049</c:v>
                </c:pt>
                <c:pt idx="15">
                  <c:v>-87.898050999999995</c:v>
                </c:pt>
                <c:pt idx="16">
                  <c:v>-87.898053000000004</c:v>
                </c:pt>
                <c:pt idx="17">
                  <c:v>-87.898054000000002</c:v>
                </c:pt>
                <c:pt idx="18">
                  <c:v>-87.898055999999997</c:v>
                </c:pt>
                <c:pt idx="19">
                  <c:v>-87.898058000000006</c:v>
                </c:pt>
                <c:pt idx="20">
                  <c:v>-87.898059000000003</c:v>
                </c:pt>
                <c:pt idx="21">
                  <c:v>-87.898060999999998</c:v>
                </c:pt>
                <c:pt idx="22">
                  <c:v>-87.898061999999996</c:v>
                </c:pt>
                <c:pt idx="23">
                  <c:v>-87.898064000000005</c:v>
                </c:pt>
                <c:pt idx="24">
                  <c:v>-87.898066</c:v>
                </c:pt>
                <c:pt idx="25">
                  <c:v>-87.898066999999998</c:v>
                </c:pt>
                <c:pt idx="26">
                  <c:v>-87.898069000000007</c:v>
                </c:pt>
                <c:pt idx="27">
                  <c:v>-87.898071000000002</c:v>
                </c:pt>
                <c:pt idx="28">
                  <c:v>-87.898071999999999</c:v>
                </c:pt>
                <c:pt idx="29">
                  <c:v>-87.898073999999994</c:v>
                </c:pt>
                <c:pt idx="30">
                  <c:v>-87.898076000000003</c:v>
                </c:pt>
                <c:pt idx="31">
                  <c:v>-87.898077000000001</c:v>
                </c:pt>
                <c:pt idx="32">
                  <c:v>-87.898078999999996</c:v>
                </c:pt>
                <c:pt idx="33">
                  <c:v>-87.898079999999993</c:v>
                </c:pt>
                <c:pt idx="34">
                  <c:v>-87.898082000000002</c:v>
                </c:pt>
                <c:pt idx="35">
                  <c:v>-87.898083999999997</c:v>
                </c:pt>
                <c:pt idx="36">
                  <c:v>-87.898084999999995</c:v>
                </c:pt>
                <c:pt idx="37">
                  <c:v>-87.898087000000004</c:v>
                </c:pt>
                <c:pt idx="38">
                  <c:v>-87.898088999999999</c:v>
                </c:pt>
                <c:pt idx="39">
                  <c:v>-87.898089999999996</c:v>
                </c:pt>
                <c:pt idx="40">
                  <c:v>-87.898092000000005</c:v>
                </c:pt>
                <c:pt idx="41">
                  <c:v>-87.898093000000003</c:v>
                </c:pt>
                <c:pt idx="42">
                  <c:v>-87.898094999999998</c:v>
                </c:pt>
                <c:pt idx="43">
                  <c:v>-87.898097000000007</c:v>
                </c:pt>
                <c:pt idx="44">
                  <c:v>-87.898098000000005</c:v>
                </c:pt>
                <c:pt idx="45">
                  <c:v>-87.898099999999999</c:v>
                </c:pt>
                <c:pt idx="46">
                  <c:v>-87.898100999999997</c:v>
                </c:pt>
                <c:pt idx="47">
                  <c:v>-87.898103000000006</c:v>
                </c:pt>
                <c:pt idx="48">
                  <c:v>-87.898105000000001</c:v>
                </c:pt>
                <c:pt idx="49">
                  <c:v>-87.898105999999999</c:v>
                </c:pt>
                <c:pt idx="50">
                  <c:v>-87.898107999999993</c:v>
                </c:pt>
                <c:pt idx="51">
                  <c:v>-87.898109000000005</c:v>
                </c:pt>
                <c:pt idx="52">
                  <c:v>-87.898111</c:v>
                </c:pt>
                <c:pt idx="53">
                  <c:v>-87.898112999999995</c:v>
                </c:pt>
                <c:pt idx="54">
                  <c:v>-87.898114000000007</c:v>
                </c:pt>
                <c:pt idx="55">
                  <c:v>-87.898116000000002</c:v>
                </c:pt>
                <c:pt idx="56">
                  <c:v>-87.898116999999999</c:v>
                </c:pt>
                <c:pt idx="57">
                  <c:v>-87.898118999999994</c:v>
                </c:pt>
                <c:pt idx="58">
                  <c:v>-87.898121000000003</c:v>
                </c:pt>
                <c:pt idx="59">
                  <c:v>-87.898122000000001</c:v>
                </c:pt>
                <c:pt idx="60">
                  <c:v>-87.898123999999996</c:v>
                </c:pt>
                <c:pt idx="61">
                  <c:v>-87.898124999999993</c:v>
                </c:pt>
                <c:pt idx="62">
                  <c:v>-87.898127000000002</c:v>
                </c:pt>
                <c:pt idx="63">
                  <c:v>-87.898128999999997</c:v>
                </c:pt>
                <c:pt idx="64">
                  <c:v>-87.898129999999995</c:v>
                </c:pt>
                <c:pt idx="65">
                  <c:v>-87.898132000000004</c:v>
                </c:pt>
                <c:pt idx="66">
                  <c:v>-87.898133000000001</c:v>
                </c:pt>
                <c:pt idx="67">
                  <c:v>-87.898134999999996</c:v>
                </c:pt>
                <c:pt idx="68">
                  <c:v>-87.898137000000006</c:v>
                </c:pt>
                <c:pt idx="69">
                  <c:v>-87.898138000000003</c:v>
                </c:pt>
                <c:pt idx="70">
                  <c:v>-87.898139999999998</c:v>
                </c:pt>
                <c:pt idx="71">
                  <c:v>-87.898140999999995</c:v>
                </c:pt>
                <c:pt idx="72">
                  <c:v>-87.898143000000005</c:v>
                </c:pt>
                <c:pt idx="73">
                  <c:v>-87.898145</c:v>
                </c:pt>
                <c:pt idx="74">
                  <c:v>-87.898145999999997</c:v>
                </c:pt>
                <c:pt idx="75">
                  <c:v>-87.898148000000006</c:v>
                </c:pt>
                <c:pt idx="76">
                  <c:v>-87.898149000000004</c:v>
                </c:pt>
                <c:pt idx="77">
                  <c:v>-87.898150999999999</c:v>
                </c:pt>
                <c:pt idx="78">
                  <c:v>-87.898151999999996</c:v>
                </c:pt>
                <c:pt idx="79">
                  <c:v>-87.898154000000005</c:v>
                </c:pt>
                <c:pt idx="80">
                  <c:v>-87.898156</c:v>
                </c:pt>
                <c:pt idx="81">
                  <c:v>-87.898156999999998</c:v>
                </c:pt>
                <c:pt idx="82">
                  <c:v>-87.898159000000007</c:v>
                </c:pt>
                <c:pt idx="83">
                  <c:v>-87.898160000000004</c:v>
                </c:pt>
                <c:pt idx="84">
                  <c:v>-87.898161999999999</c:v>
                </c:pt>
                <c:pt idx="85">
                  <c:v>-87.898163999999994</c:v>
                </c:pt>
                <c:pt idx="86">
                  <c:v>-87.898165000000006</c:v>
                </c:pt>
                <c:pt idx="87">
                  <c:v>-87.898167000000001</c:v>
                </c:pt>
                <c:pt idx="88">
                  <c:v>-87.898167999999998</c:v>
                </c:pt>
                <c:pt idx="89">
                  <c:v>-87.898169999999993</c:v>
                </c:pt>
                <c:pt idx="90">
                  <c:v>-87.898171000000005</c:v>
                </c:pt>
                <c:pt idx="91">
                  <c:v>-87.898173</c:v>
                </c:pt>
                <c:pt idx="92">
                  <c:v>-87.898174999999995</c:v>
                </c:pt>
                <c:pt idx="93">
                  <c:v>-87.898176000000007</c:v>
                </c:pt>
                <c:pt idx="94">
                  <c:v>-87.898178000000001</c:v>
                </c:pt>
                <c:pt idx="95">
                  <c:v>-87.898178999999999</c:v>
                </c:pt>
                <c:pt idx="96">
                  <c:v>-87.898180999999994</c:v>
                </c:pt>
                <c:pt idx="97">
                  <c:v>-87.898182000000006</c:v>
                </c:pt>
                <c:pt idx="98">
                  <c:v>-87.898184000000001</c:v>
                </c:pt>
                <c:pt idx="99">
                  <c:v>-87.898184999999998</c:v>
                </c:pt>
                <c:pt idx="100">
                  <c:v>-87.898186999999993</c:v>
                </c:pt>
                <c:pt idx="101">
                  <c:v>-87.898189000000002</c:v>
                </c:pt>
                <c:pt idx="102">
                  <c:v>-87.89819</c:v>
                </c:pt>
                <c:pt idx="103">
                  <c:v>-87.898191999999995</c:v>
                </c:pt>
                <c:pt idx="104">
                  <c:v>-87.898193000000006</c:v>
                </c:pt>
                <c:pt idx="105">
                  <c:v>-87.898195000000001</c:v>
                </c:pt>
                <c:pt idx="106">
                  <c:v>-87.898195999999999</c:v>
                </c:pt>
                <c:pt idx="107">
                  <c:v>-87.898197999999994</c:v>
                </c:pt>
                <c:pt idx="108">
                  <c:v>-87.898200000000003</c:v>
                </c:pt>
                <c:pt idx="109">
                  <c:v>-87.898201</c:v>
                </c:pt>
                <c:pt idx="110">
                  <c:v>-87.898202999999995</c:v>
                </c:pt>
                <c:pt idx="111">
                  <c:v>-87.898204000000007</c:v>
                </c:pt>
                <c:pt idx="112">
                  <c:v>-87.898206000000002</c:v>
                </c:pt>
                <c:pt idx="113">
                  <c:v>-87.898206999999999</c:v>
                </c:pt>
                <c:pt idx="114">
                  <c:v>-87.898208999999994</c:v>
                </c:pt>
                <c:pt idx="115">
                  <c:v>-87.898210000000006</c:v>
                </c:pt>
                <c:pt idx="116">
                  <c:v>-87.898212000000001</c:v>
                </c:pt>
                <c:pt idx="117">
                  <c:v>-87.898212999999998</c:v>
                </c:pt>
                <c:pt idx="118">
                  <c:v>-87.898214999999993</c:v>
                </c:pt>
                <c:pt idx="119">
                  <c:v>-87.898217000000002</c:v>
                </c:pt>
                <c:pt idx="120">
                  <c:v>-87.898218</c:v>
                </c:pt>
                <c:pt idx="121">
                  <c:v>-87.898219999999995</c:v>
                </c:pt>
                <c:pt idx="122">
                  <c:v>-87.898221000000007</c:v>
                </c:pt>
                <c:pt idx="123">
                  <c:v>-87.898223000000002</c:v>
                </c:pt>
                <c:pt idx="124">
                  <c:v>-87.898223999999999</c:v>
                </c:pt>
                <c:pt idx="125">
                  <c:v>-87.898225999999994</c:v>
                </c:pt>
                <c:pt idx="126">
                  <c:v>-87.898227000000006</c:v>
                </c:pt>
                <c:pt idx="127">
                  <c:v>-87.898229000000001</c:v>
                </c:pt>
                <c:pt idx="128">
                  <c:v>-87.898229999999998</c:v>
                </c:pt>
                <c:pt idx="129">
                  <c:v>-87.898231999999993</c:v>
                </c:pt>
                <c:pt idx="130">
                  <c:v>-87.898233000000005</c:v>
                </c:pt>
                <c:pt idx="131">
                  <c:v>-87.898235</c:v>
                </c:pt>
                <c:pt idx="132">
                  <c:v>-87.898236999999995</c:v>
                </c:pt>
                <c:pt idx="133">
                  <c:v>-87.898238000000006</c:v>
                </c:pt>
                <c:pt idx="134">
                  <c:v>-87.898240000000001</c:v>
                </c:pt>
                <c:pt idx="135">
                  <c:v>-87.898240999999999</c:v>
                </c:pt>
                <c:pt idx="136">
                  <c:v>-87.898242999999994</c:v>
                </c:pt>
                <c:pt idx="137">
                  <c:v>-87.898244000000005</c:v>
                </c:pt>
                <c:pt idx="138">
                  <c:v>-87.898246</c:v>
                </c:pt>
                <c:pt idx="139">
                  <c:v>-87.898246999999998</c:v>
                </c:pt>
                <c:pt idx="140">
                  <c:v>-87.898249000000007</c:v>
                </c:pt>
                <c:pt idx="141">
                  <c:v>-87.898250000000004</c:v>
                </c:pt>
                <c:pt idx="142">
                  <c:v>-87.898251999999999</c:v>
                </c:pt>
                <c:pt idx="143">
                  <c:v>-87.898252999999997</c:v>
                </c:pt>
                <c:pt idx="144">
                  <c:v>-87.898255000000006</c:v>
                </c:pt>
                <c:pt idx="145">
                  <c:v>-87.898256000000003</c:v>
                </c:pt>
                <c:pt idx="146">
                  <c:v>-87.898257999999998</c:v>
                </c:pt>
                <c:pt idx="147">
                  <c:v>-87.898258999999996</c:v>
                </c:pt>
                <c:pt idx="148">
                  <c:v>-87.898261000000005</c:v>
                </c:pt>
                <c:pt idx="149">
                  <c:v>-87.898262000000003</c:v>
                </c:pt>
                <c:pt idx="150">
                  <c:v>-87.898263999999998</c:v>
                </c:pt>
                <c:pt idx="151">
                  <c:v>-87.898266000000007</c:v>
                </c:pt>
                <c:pt idx="152">
                  <c:v>-87.898267000000004</c:v>
                </c:pt>
                <c:pt idx="153">
                  <c:v>-87.898268999999999</c:v>
                </c:pt>
                <c:pt idx="154">
                  <c:v>-87.898269999999997</c:v>
                </c:pt>
                <c:pt idx="155">
                  <c:v>-87.898272000000006</c:v>
                </c:pt>
                <c:pt idx="156">
                  <c:v>-87.898273000000003</c:v>
                </c:pt>
                <c:pt idx="157">
                  <c:v>-87.898274999999998</c:v>
                </c:pt>
                <c:pt idx="158">
                  <c:v>-87.898275999999996</c:v>
                </c:pt>
                <c:pt idx="159">
                  <c:v>-87.898278000000005</c:v>
                </c:pt>
                <c:pt idx="160">
                  <c:v>-87.898279000000002</c:v>
                </c:pt>
                <c:pt idx="161">
                  <c:v>-87.898280999999997</c:v>
                </c:pt>
                <c:pt idx="162">
                  <c:v>-87.898281999999995</c:v>
                </c:pt>
                <c:pt idx="163">
                  <c:v>-87.898284000000004</c:v>
                </c:pt>
                <c:pt idx="164">
                  <c:v>-87.898285000000001</c:v>
                </c:pt>
                <c:pt idx="165">
                  <c:v>-87.898286999999996</c:v>
                </c:pt>
                <c:pt idx="166">
                  <c:v>-87.898287999999994</c:v>
                </c:pt>
                <c:pt idx="167">
                  <c:v>-87.898290000000003</c:v>
                </c:pt>
                <c:pt idx="168">
                  <c:v>-87.898291</c:v>
                </c:pt>
                <c:pt idx="169">
                  <c:v>-87.898292999999995</c:v>
                </c:pt>
                <c:pt idx="170">
                  <c:v>-87.898294000000007</c:v>
                </c:pt>
                <c:pt idx="171">
                  <c:v>-87.898296000000002</c:v>
                </c:pt>
                <c:pt idx="172">
                  <c:v>-87.898296999999999</c:v>
                </c:pt>
                <c:pt idx="173">
                  <c:v>-87.898298999999994</c:v>
                </c:pt>
                <c:pt idx="174">
                  <c:v>-87.898300000000006</c:v>
                </c:pt>
                <c:pt idx="175">
                  <c:v>-87.898302000000001</c:v>
                </c:pt>
                <c:pt idx="176">
                  <c:v>-87.898302999999999</c:v>
                </c:pt>
                <c:pt idx="177">
                  <c:v>-87.898304999999993</c:v>
                </c:pt>
                <c:pt idx="178">
                  <c:v>-87.898306000000005</c:v>
                </c:pt>
                <c:pt idx="179">
                  <c:v>-87.898308</c:v>
                </c:pt>
                <c:pt idx="180">
                  <c:v>-87.898308999999998</c:v>
                </c:pt>
                <c:pt idx="181">
                  <c:v>-87.898311000000007</c:v>
                </c:pt>
                <c:pt idx="182">
                  <c:v>-87.898312000000004</c:v>
                </c:pt>
                <c:pt idx="183">
                  <c:v>-87.898313999999999</c:v>
                </c:pt>
                <c:pt idx="184">
                  <c:v>-87.898314999999997</c:v>
                </c:pt>
                <c:pt idx="185">
                  <c:v>-87.898317000000006</c:v>
                </c:pt>
                <c:pt idx="186">
                  <c:v>-87.898318000000003</c:v>
                </c:pt>
                <c:pt idx="187">
                  <c:v>-87.898319999999998</c:v>
                </c:pt>
                <c:pt idx="188">
                  <c:v>-87.898320999999996</c:v>
                </c:pt>
                <c:pt idx="189">
                  <c:v>-87.898323000000005</c:v>
                </c:pt>
                <c:pt idx="190">
                  <c:v>-87.898324000000002</c:v>
                </c:pt>
                <c:pt idx="191">
                  <c:v>-87.898325999999997</c:v>
                </c:pt>
                <c:pt idx="192">
                  <c:v>-87.898326999999995</c:v>
                </c:pt>
                <c:pt idx="193">
                  <c:v>-87.898328000000006</c:v>
                </c:pt>
                <c:pt idx="194">
                  <c:v>-87.898330000000001</c:v>
                </c:pt>
                <c:pt idx="195">
                  <c:v>-87.898330999999999</c:v>
                </c:pt>
                <c:pt idx="196">
                  <c:v>-87.898332999999994</c:v>
                </c:pt>
                <c:pt idx="197">
                  <c:v>-87.898334000000006</c:v>
                </c:pt>
                <c:pt idx="198">
                  <c:v>-87.898336</c:v>
                </c:pt>
                <c:pt idx="199">
                  <c:v>-87.898336999999998</c:v>
                </c:pt>
                <c:pt idx="200">
                  <c:v>-87.898339000000007</c:v>
                </c:pt>
                <c:pt idx="201">
                  <c:v>-87.898340000000005</c:v>
                </c:pt>
                <c:pt idx="202">
                  <c:v>-87.898342</c:v>
                </c:pt>
                <c:pt idx="203">
                  <c:v>-87.898342999999997</c:v>
                </c:pt>
                <c:pt idx="204">
                  <c:v>-87.898345000000006</c:v>
                </c:pt>
                <c:pt idx="205">
                  <c:v>-87.898346000000004</c:v>
                </c:pt>
                <c:pt idx="206">
                  <c:v>-87.898347999999999</c:v>
                </c:pt>
                <c:pt idx="207">
                  <c:v>-87.898348999999996</c:v>
                </c:pt>
                <c:pt idx="208">
                  <c:v>-87.898351000000005</c:v>
                </c:pt>
                <c:pt idx="209">
                  <c:v>-87.898352000000003</c:v>
                </c:pt>
                <c:pt idx="210">
                  <c:v>-87.898353999999998</c:v>
                </c:pt>
                <c:pt idx="211">
                  <c:v>-87.898354999999995</c:v>
                </c:pt>
                <c:pt idx="212">
                  <c:v>-87.898356000000007</c:v>
                </c:pt>
                <c:pt idx="213">
                  <c:v>-87.898358000000002</c:v>
                </c:pt>
                <c:pt idx="214">
                  <c:v>-87.898358999999999</c:v>
                </c:pt>
                <c:pt idx="215">
                  <c:v>-87.898360999999994</c:v>
                </c:pt>
                <c:pt idx="216">
                  <c:v>-87.898362000000006</c:v>
                </c:pt>
                <c:pt idx="217">
                  <c:v>-87.898364000000001</c:v>
                </c:pt>
                <c:pt idx="218">
                  <c:v>-87.898364999999998</c:v>
                </c:pt>
                <c:pt idx="219">
                  <c:v>-87.898366999999993</c:v>
                </c:pt>
                <c:pt idx="220">
                  <c:v>-87.898368000000005</c:v>
                </c:pt>
                <c:pt idx="221">
                  <c:v>-87.89837</c:v>
                </c:pt>
                <c:pt idx="222">
                  <c:v>-87.898370999999997</c:v>
                </c:pt>
                <c:pt idx="223">
                  <c:v>-87.898373000000007</c:v>
                </c:pt>
                <c:pt idx="224">
                  <c:v>-87.898374000000004</c:v>
                </c:pt>
                <c:pt idx="225">
                  <c:v>-87.898375000000001</c:v>
                </c:pt>
                <c:pt idx="226">
                  <c:v>-87.898376999999996</c:v>
                </c:pt>
                <c:pt idx="227">
                  <c:v>-87.898377999999994</c:v>
                </c:pt>
                <c:pt idx="228">
                  <c:v>-87.898380000000003</c:v>
                </c:pt>
                <c:pt idx="229">
                  <c:v>-87.898381000000001</c:v>
                </c:pt>
                <c:pt idx="230">
                  <c:v>-87.898382999999995</c:v>
                </c:pt>
                <c:pt idx="231">
                  <c:v>-87.898383999999993</c:v>
                </c:pt>
                <c:pt idx="232">
                  <c:v>-87.898386000000002</c:v>
                </c:pt>
                <c:pt idx="233">
                  <c:v>-87.898387</c:v>
                </c:pt>
                <c:pt idx="234">
                  <c:v>-87.898388999999995</c:v>
                </c:pt>
                <c:pt idx="235">
                  <c:v>-87.898390000000006</c:v>
                </c:pt>
                <c:pt idx="236">
                  <c:v>-87.898391000000004</c:v>
                </c:pt>
                <c:pt idx="237">
                  <c:v>-87.898392999999999</c:v>
                </c:pt>
                <c:pt idx="238">
                  <c:v>-87.898393999999996</c:v>
                </c:pt>
                <c:pt idx="239">
                  <c:v>-87.898396000000005</c:v>
                </c:pt>
                <c:pt idx="240">
                  <c:v>-87.898397000000003</c:v>
                </c:pt>
                <c:pt idx="241">
                  <c:v>-87.898398999999998</c:v>
                </c:pt>
                <c:pt idx="242">
                  <c:v>-87.898399999999995</c:v>
                </c:pt>
                <c:pt idx="243">
                  <c:v>-87.898402000000004</c:v>
                </c:pt>
                <c:pt idx="244">
                  <c:v>-87.898403000000002</c:v>
                </c:pt>
                <c:pt idx="245">
                  <c:v>-87.898403999999999</c:v>
                </c:pt>
                <c:pt idx="246">
                  <c:v>-87.898405999999994</c:v>
                </c:pt>
                <c:pt idx="247">
                  <c:v>-87.898407000000006</c:v>
                </c:pt>
                <c:pt idx="248">
                  <c:v>-87.898409000000001</c:v>
                </c:pt>
                <c:pt idx="249">
                  <c:v>-87.898409999999998</c:v>
                </c:pt>
                <c:pt idx="250">
                  <c:v>-87.898411999999993</c:v>
                </c:pt>
                <c:pt idx="251">
                  <c:v>-87.898413000000005</c:v>
                </c:pt>
                <c:pt idx="252">
                  <c:v>-87.898414000000002</c:v>
                </c:pt>
                <c:pt idx="253">
                  <c:v>-87.898415999999997</c:v>
                </c:pt>
                <c:pt idx="254">
                  <c:v>-87.898416999999995</c:v>
                </c:pt>
                <c:pt idx="255">
                  <c:v>-87.898419000000004</c:v>
                </c:pt>
                <c:pt idx="256">
                  <c:v>-87.898420000000002</c:v>
                </c:pt>
                <c:pt idx="257">
                  <c:v>-87.898421999999997</c:v>
                </c:pt>
                <c:pt idx="258">
                  <c:v>-87.898422999999994</c:v>
                </c:pt>
                <c:pt idx="259">
                  <c:v>-87.898425000000003</c:v>
                </c:pt>
                <c:pt idx="260">
                  <c:v>-87.898426000000001</c:v>
                </c:pt>
                <c:pt idx="261">
                  <c:v>-87.898426999999998</c:v>
                </c:pt>
                <c:pt idx="262">
                  <c:v>-87.898428999999993</c:v>
                </c:pt>
                <c:pt idx="263">
                  <c:v>-87.898430000000005</c:v>
                </c:pt>
                <c:pt idx="264">
                  <c:v>-87.898432</c:v>
                </c:pt>
                <c:pt idx="265">
                  <c:v>-87.898432999999997</c:v>
                </c:pt>
                <c:pt idx="266">
                  <c:v>-87.898435000000006</c:v>
                </c:pt>
                <c:pt idx="267">
                  <c:v>-87.898436000000004</c:v>
                </c:pt>
                <c:pt idx="268">
                  <c:v>-87.898437000000001</c:v>
                </c:pt>
                <c:pt idx="269">
                  <c:v>-87.898438999999996</c:v>
                </c:pt>
                <c:pt idx="270">
                  <c:v>-87.898439999999994</c:v>
                </c:pt>
                <c:pt idx="271">
                  <c:v>-87.898442000000003</c:v>
                </c:pt>
                <c:pt idx="272">
                  <c:v>-87.898443</c:v>
                </c:pt>
                <c:pt idx="273">
                  <c:v>-87.898443999999998</c:v>
                </c:pt>
                <c:pt idx="274">
                  <c:v>-87.898446000000007</c:v>
                </c:pt>
                <c:pt idx="275">
                  <c:v>-87.898447000000004</c:v>
                </c:pt>
                <c:pt idx="276">
                  <c:v>-87.898448999999999</c:v>
                </c:pt>
                <c:pt idx="277">
                  <c:v>-87.898449999999997</c:v>
                </c:pt>
                <c:pt idx="278">
                  <c:v>-87.898452000000006</c:v>
                </c:pt>
                <c:pt idx="279">
                  <c:v>-87.898453000000003</c:v>
                </c:pt>
                <c:pt idx="280">
                  <c:v>-87.898454000000001</c:v>
                </c:pt>
                <c:pt idx="281">
                  <c:v>-87.898455999999996</c:v>
                </c:pt>
                <c:pt idx="282">
                  <c:v>-87.898456999999993</c:v>
                </c:pt>
                <c:pt idx="283">
                  <c:v>-87.898459000000003</c:v>
                </c:pt>
                <c:pt idx="284">
                  <c:v>-87.89846</c:v>
                </c:pt>
                <c:pt idx="285">
                  <c:v>-87.898460999999998</c:v>
                </c:pt>
                <c:pt idx="286">
                  <c:v>-87.898463000000007</c:v>
                </c:pt>
                <c:pt idx="287">
                  <c:v>-87.898464000000004</c:v>
                </c:pt>
                <c:pt idx="288">
                  <c:v>-87.898465999999999</c:v>
                </c:pt>
                <c:pt idx="289">
                  <c:v>-87.898466999999997</c:v>
                </c:pt>
                <c:pt idx="290">
                  <c:v>-87.898467999999994</c:v>
                </c:pt>
                <c:pt idx="291">
                  <c:v>-87.898470000000003</c:v>
                </c:pt>
                <c:pt idx="292">
                  <c:v>-87.898471000000001</c:v>
                </c:pt>
                <c:pt idx="293">
                  <c:v>-87.898472999999996</c:v>
                </c:pt>
                <c:pt idx="294">
                  <c:v>-87.898473999999993</c:v>
                </c:pt>
                <c:pt idx="295">
                  <c:v>-87.898475000000005</c:v>
                </c:pt>
                <c:pt idx="296">
                  <c:v>-87.898477</c:v>
                </c:pt>
                <c:pt idx="297">
                  <c:v>-87.898477999999997</c:v>
                </c:pt>
                <c:pt idx="298">
                  <c:v>-87.898480000000006</c:v>
                </c:pt>
                <c:pt idx="299">
                  <c:v>-87.898481000000004</c:v>
                </c:pt>
                <c:pt idx="300">
                  <c:v>-87.898482000000001</c:v>
                </c:pt>
                <c:pt idx="301">
                  <c:v>-87.898483999999996</c:v>
                </c:pt>
                <c:pt idx="302">
                  <c:v>-87.898484999999994</c:v>
                </c:pt>
                <c:pt idx="303">
                  <c:v>-87.898487000000003</c:v>
                </c:pt>
                <c:pt idx="304">
                  <c:v>-87.898488</c:v>
                </c:pt>
                <c:pt idx="305">
                  <c:v>-87.898488999999998</c:v>
                </c:pt>
                <c:pt idx="306">
                  <c:v>-87.898491000000007</c:v>
                </c:pt>
                <c:pt idx="307">
                  <c:v>-87.898492000000005</c:v>
                </c:pt>
                <c:pt idx="308">
                  <c:v>-87.898493999999999</c:v>
                </c:pt>
                <c:pt idx="309">
                  <c:v>-87.898494999999997</c:v>
                </c:pt>
                <c:pt idx="310">
                  <c:v>-87.898495999999994</c:v>
                </c:pt>
                <c:pt idx="311">
                  <c:v>-87.898498000000004</c:v>
                </c:pt>
                <c:pt idx="312">
                  <c:v>-87.898499000000001</c:v>
                </c:pt>
                <c:pt idx="313">
                  <c:v>-87.898500999999996</c:v>
                </c:pt>
                <c:pt idx="314">
                  <c:v>-87.898501999999993</c:v>
                </c:pt>
                <c:pt idx="315">
                  <c:v>-87.898503000000005</c:v>
                </c:pt>
                <c:pt idx="316">
                  <c:v>-87.898505</c:v>
                </c:pt>
                <c:pt idx="317">
                  <c:v>-87.898505999999998</c:v>
                </c:pt>
                <c:pt idx="318">
                  <c:v>-87.898506999999995</c:v>
                </c:pt>
                <c:pt idx="319">
                  <c:v>-87.898509000000004</c:v>
                </c:pt>
                <c:pt idx="320">
                  <c:v>-87.898510000000002</c:v>
                </c:pt>
                <c:pt idx="321">
                  <c:v>-87.898511999999997</c:v>
                </c:pt>
                <c:pt idx="322">
                  <c:v>-87.898512999999994</c:v>
                </c:pt>
                <c:pt idx="323">
                  <c:v>-87.898514000000006</c:v>
                </c:pt>
                <c:pt idx="324">
                  <c:v>-87.898516000000001</c:v>
                </c:pt>
                <c:pt idx="325">
                  <c:v>-87.898516999999998</c:v>
                </c:pt>
                <c:pt idx="326">
                  <c:v>-87.898518999999993</c:v>
                </c:pt>
                <c:pt idx="327">
                  <c:v>-87.898520000000005</c:v>
                </c:pt>
                <c:pt idx="328">
                  <c:v>-87.898521000000002</c:v>
                </c:pt>
                <c:pt idx="329">
                  <c:v>-87.898522999999997</c:v>
                </c:pt>
                <c:pt idx="330">
                  <c:v>-87.898523999999995</c:v>
                </c:pt>
                <c:pt idx="331">
                  <c:v>-87.898525000000006</c:v>
                </c:pt>
                <c:pt idx="332">
                  <c:v>-87.898527000000001</c:v>
                </c:pt>
                <c:pt idx="333">
                  <c:v>-87.898527999999999</c:v>
                </c:pt>
                <c:pt idx="334">
                  <c:v>-87.898529999999994</c:v>
                </c:pt>
                <c:pt idx="335">
                  <c:v>-87.898531000000006</c:v>
                </c:pt>
                <c:pt idx="336">
                  <c:v>-87.898532000000003</c:v>
                </c:pt>
                <c:pt idx="337">
                  <c:v>-87.898533999999998</c:v>
                </c:pt>
                <c:pt idx="338">
                  <c:v>-87.898534999999995</c:v>
                </c:pt>
                <c:pt idx="339">
                  <c:v>-87.898536000000007</c:v>
                </c:pt>
                <c:pt idx="340">
                  <c:v>-87.898538000000002</c:v>
                </c:pt>
                <c:pt idx="341">
                  <c:v>-87.898539</c:v>
                </c:pt>
                <c:pt idx="342">
                  <c:v>-87.898540999999994</c:v>
                </c:pt>
                <c:pt idx="343">
                  <c:v>-87.898542000000006</c:v>
                </c:pt>
                <c:pt idx="344">
                  <c:v>-87.898543000000004</c:v>
                </c:pt>
                <c:pt idx="345">
                  <c:v>-87.898544999999999</c:v>
                </c:pt>
                <c:pt idx="346">
                  <c:v>-87.898545999999996</c:v>
                </c:pt>
                <c:pt idx="347">
                  <c:v>-87.898546999999994</c:v>
                </c:pt>
                <c:pt idx="348">
                  <c:v>-87.898549000000003</c:v>
                </c:pt>
                <c:pt idx="349">
                  <c:v>-87.89855</c:v>
                </c:pt>
                <c:pt idx="350">
                  <c:v>-87.898550999999998</c:v>
                </c:pt>
                <c:pt idx="351">
                  <c:v>-87.898553000000007</c:v>
                </c:pt>
                <c:pt idx="352">
                  <c:v>-87.898554000000004</c:v>
                </c:pt>
                <c:pt idx="353">
                  <c:v>-87.898555999999999</c:v>
                </c:pt>
                <c:pt idx="354">
                  <c:v>-87.898556999999997</c:v>
                </c:pt>
                <c:pt idx="355">
                  <c:v>-87.898557999999994</c:v>
                </c:pt>
                <c:pt idx="356">
                  <c:v>-87.898560000000003</c:v>
                </c:pt>
                <c:pt idx="357">
                  <c:v>-87.898561000000001</c:v>
                </c:pt>
                <c:pt idx="358">
                  <c:v>-87.898561999999998</c:v>
                </c:pt>
                <c:pt idx="359">
                  <c:v>-87.898563999999993</c:v>
                </c:pt>
                <c:pt idx="360">
                  <c:v>-87.898565000000005</c:v>
                </c:pt>
                <c:pt idx="361">
                  <c:v>-87.898566000000002</c:v>
                </c:pt>
                <c:pt idx="362">
                  <c:v>-87.898567999999997</c:v>
                </c:pt>
                <c:pt idx="363">
                  <c:v>-87.898568999999995</c:v>
                </c:pt>
                <c:pt idx="364">
                  <c:v>-87.898570000000007</c:v>
                </c:pt>
                <c:pt idx="365">
                  <c:v>-87.898572000000001</c:v>
                </c:pt>
                <c:pt idx="366">
                  <c:v>-87.898572999999999</c:v>
                </c:pt>
                <c:pt idx="367">
                  <c:v>-87.898573999999996</c:v>
                </c:pt>
                <c:pt idx="368">
                  <c:v>-87.898576000000006</c:v>
                </c:pt>
                <c:pt idx="369">
                  <c:v>-87.898577000000003</c:v>
                </c:pt>
                <c:pt idx="370">
                  <c:v>-87.898578999999998</c:v>
                </c:pt>
                <c:pt idx="371">
                  <c:v>-87.898579999999995</c:v>
                </c:pt>
                <c:pt idx="372">
                  <c:v>-87.898580999999993</c:v>
                </c:pt>
                <c:pt idx="373">
                  <c:v>-87.898583000000002</c:v>
                </c:pt>
                <c:pt idx="374">
                  <c:v>-87.898584</c:v>
                </c:pt>
                <c:pt idx="375">
                  <c:v>-87.898584999999997</c:v>
                </c:pt>
                <c:pt idx="376">
                  <c:v>-87.898587000000006</c:v>
                </c:pt>
                <c:pt idx="377">
                  <c:v>-87.898588000000004</c:v>
                </c:pt>
                <c:pt idx="378">
                  <c:v>-87.898589000000001</c:v>
                </c:pt>
                <c:pt idx="379">
                  <c:v>-87.898590999999996</c:v>
                </c:pt>
                <c:pt idx="380">
                  <c:v>-87.898591999999994</c:v>
                </c:pt>
                <c:pt idx="381">
                  <c:v>-87.898593000000005</c:v>
                </c:pt>
                <c:pt idx="382">
                  <c:v>-87.898595</c:v>
                </c:pt>
                <c:pt idx="383">
                  <c:v>-87.898595999999998</c:v>
                </c:pt>
                <c:pt idx="384">
                  <c:v>-87.898596999999995</c:v>
                </c:pt>
                <c:pt idx="385">
                  <c:v>-87.898599000000004</c:v>
                </c:pt>
                <c:pt idx="386">
                  <c:v>-87.898600000000002</c:v>
                </c:pt>
                <c:pt idx="387">
                  <c:v>-87.898600999999999</c:v>
                </c:pt>
                <c:pt idx="388">
                  <c:v>-87.898602999999994</c:v>
                </c:pt>
                <c:pt idx="389">
                  <c:v>-87.898604000000006</c:v>
                </c:pt>
                <c:pt idx="390">
                  <c:v>-87.898605000000003</c:v>
                </c:pt>
                <c:pt idx="391">
                  <c:v>-87.898606999999998</c:v>
                </c:pt>
                <c:pt idx="392">
                  <c:v>-87.898607999999996</c:v>
                </c:pt>
                <c:pt idx="393">
                  <c:v>-87.898608999999993</c:v>
                </c:pt>
                <c:pt idx="394">
                  <c:v>-87.898611000000002</c:v>
                </c:pt>
                <c:pt idx="395">
                  <c:v>-87.898612</c:v>
                </c:pt>
                <c:pt idx="396">
                  <c:v>-87.898612999999997</c:v>
                </c:pt>
                <c:pt idx="397">
                  <c:v>-87.898615000000007</c:v>
                </c:pt>
                <c:pt idx="398">
                  <c:v>-87.898616000000004</c:v>
                </c:pt>
                <c:pt idx="399">
                  <c:v>-87.898617000000002</c:v>
                </c:pt>
                <c:pt idx="400">
                  <c:v>-87.898618999999997</c:v>
                </c:pt>
                <c:pt idx="401">
                  <c:v>-87.898619999999994</c:v>
                </c:pt>
                <c:pt idx="402">
                  <c:v>-87.898621000000006</c:v>
                </c:pt>
                <c:pt idx="403">
                  <c:v>-87.898623000000001</c:v>
                </c:pt>
                <c:pt idx="404">
                  <c:v>-87.898623999999998</c:v>
                </c:pt>
                <c:pt idx="405">
                  <c:v>-87.898624999999996</c:v>
                </c:pt>
                <c:pt idx="406">
                  <c:v>-87.898627000000005</c:v>
                </c:pt>
                <c:pt idx="407">
                  <c:v>-87.898628000000002</c:v>
                </c:pt>
                <c:pt idx="408">
                  <c:v>-87.898629</c:v>
                </c:pt>
                <c:pt idx="409">
                  <c:v>-87.898630999999995</c:v>
                </c:pt>
                <c:pt idx="410">
                  <c:v>-87.898632000000006</c:v>
                </c:pt>
                <c:pt idx="411">
                  <c:v>-87.898633000000004</c:v>
                </c:pt>
                <c:pt idx="412">
                  <c:v>-87.898634000000001</c:v>
                </c:pt>
                <c:pt idx="413">
                  <c:v>-87.898635999999996</c:v>
                </c:pt>
                <c:pt idx="414">
                  <c:v>-87.898636999999994</c:v>
                </c:pt>
                <c:pt idx="415">
                  <c:v>-87.898638000000005</c:v>
                </c:pt>
                <c:pt idx="416">
                  <c:v>-87.89864</c:v>
                </c:pt>
                <c:pt idx="417">
                  <c:v>-87.898640999999998</c:v>
                </c:pt>
                <c:pt idx="418">
                  <c:v>-87.898641999999995</c:v>
                </c:pt>
                <c:pt idx="419">
                  <c:v>-87.898644000000004</c:v>
                </c:pt>
                <c:pt idx="420">
                  <c:v>-87.898645000000002</c:v>
                </c:pt>
                <c:pt idx="421">
                  <c:v>-87.898645999999999</c:v>
                </c:pt>
                <c:pt idx="422">
                  <c:v>-87.898647999999994</c:v>
                </c:pt>
                <c:pt idx="423">
                  <c:v>-87.898649000000006</c:v>
                </c:pt>
                <c:pt idx="424">
                  <c:v>-87.898650000000004</c:v>
                </c:pt>
                <c:pt idx="425">
                  <c:v>-87.898651999999998</c:v>
                </c:pt>
                <c:pt idx="426">
                  <c:v>-87.898652999999996</c:v>
                </c:pt>
                <c:pt idx="427">
                  <c:v>-87.898653999999993</c:v>
                </c:pt>
                <c:pt idx="428">
                  <c:v>-87.898655000000005</c:v>
                </c:pt>
                <c:pt idx="429">
                  <c:v>-87.898657</c:v>
                </c:pt>
                <c:pt idx="430">
                  <c:v>-87.898657999999998</c:v>
                </c:pt>
                <c:pt idx="431">
                  <c:v>-87.898658999999995</c:v>
                </c:pt>
                <c:pt idx="432">
                  <c:v>-87.898661000000004</c:v>
                </c:pt>
                <c:pt idx="433">
                  <c:v>-87.898662000000002</c:v>
                </c:pt>
                <c:pt idx="434">
                  <c:v>-87.898662999999999</c:v>
                </c:pt>
                <c:pt idx="435">
                  <c:v>-87.898664999999994</c:v>
                </c:pt>
                <c:pt idx="436">
                  <c:v>-87.898666000000006</c:v>
                </c:pt>
                <c:pt idx="437">
                  <c:v>-87.898667000000003</c:v>
                </c:pt>
                <c:pt idx="438">
                  <c:v>-87.898668999999998</c:v>
                </c:pt>
                <c:pt idx="439">
                  <c:v>-87.898669999999996</c:v>
                </c:pt>
                <c:pt idx="440">
                  <c:v>-87.898670999999993</c:v>
                </c:pt>
                <c:pt idx="441">
                  <c:v>-87.898672000000005</c:v>
                </c:pt>
                <c:pt idx="442">
                  <c:v>-87.898674</c:v>
                </c:pt>
                <c:pt idx="443">
                  <c:v>-87.898674999999997</c:v>
                </c:pt>
                <c:pt idx="444">
                  <c:v>-87.898675999999995</c:v>
                </c:pt>
                <c:pt idx="445">
                  <c:v>-87.898678000000004</c:v>
                </c:pt>
                <c:pt idx="446">
                  <c:v>-87.898679000000001</c:v>
                </c:pt>
                <c:pt idx="447">
                  <c:v>-87.898679999999999</c:v>
                </c:pt>
                <c:pt idx="448">
                  <c:v>-87.898680999999996</c:v>
                </c:pt>
                <c:pt idx="449">
                  <c:v>-87.898683000000005</c:v>
                </c:pt>
                <c:pt idx="450">
                  <c:v>-87.898684000000003</c:v>
                </c:pt>
                <c:pt idx="451">
                  <c:v>-87.898685</c:v>
                </c:pt>
                <c:pt idx="452">
                  <c:v>-87.898686999999995</c:v>
                </c:pt>
                <c:pt idx="453">
                  <c:v>-87.898688000000007</c:v>
                </c:pt>
                <c:pt idx="454">
                  <c:v>-87.898689000000005</c:v>
                </c:pt>
                <c:pt idx="455">
                  <c:v>-87.898690999999999</c:v>
                </c:pt>
                <c:pt idx="456">
                  <c:v>-87.898691999999997</c:v>
                </c:pt>
                <c:pt idx="457">
                  <c:v>-87.898692999999994</c:v>
                </c:pt>
                <c:pt idx="458">
                  <c:v>-87.898694000000006</c:v>
                </c:pt>
                <c:pt idx="459">
                  <c:v>-87.898696000000001</c:v>
                </c:pt>
                <c:pt idx="460">
                  <c:v>-87.898696999999999</c:v>
                </c:pt>
                <c:pt idx="461">
                  <c:v>-87.898697999999996</c:v>
                </c:pt>
                <c:pt idx="462">
                  <c:v>-87.898700000000005</c:v>
                </c:pt>
                <c:pt idx="463">
                  <c:v>-87.898701000000003</c:v>
                </c:pt>
                <c:pt idx="464">
                  <c:v>-87.898702</c:v>
                </c:pt>
                <c:pt idx="465">
                  <c:v>-87.898702999999998</c:v>
                </c:pt>
                <c:pt idx="466">
                  <c:v>-87.898705000000007</c:v>
                </c:pt>
                <c:pt idx="467">
                  <c:v>-87.898706000000004</c:v>
                </c:pt>
                <c:pt idx="468">
                  <c:v>-87.898707000000002</c:v>
                </c:pt>
                <c:pt idx="469">
                  <c:v>-87.898708999999997</c:v>
                </c:pt>
                <c:pt idx="470">
                  <c:v>-87.898709999999994</c:v>
                </c:pt>
                <c:pt idx="471">
                  <c:v>-87.898711000000006</c:v>
                </c:pt>
                <c:pt idx="472">
                  <c:v>-87.898712000000003</c:v>
                </c:pt>
                <c:pt idx="473">
                  <c:v>-87.898713999999998</c:v>
                </c:pt>
                <c:pt idx="474">
                  <c:v>-87.898714999999996</c:v>
                </c:pt>
                <c:pt idx="475">
                  <c:v>-87.898715999999993</c:v>
                </c:pt>
                <c:pt idx="476">
                  <c:v>-87.898717000000005</c:v>
                </c:pt>
                <c:pt idx="477">
                  <c:v>-87.898719</c:v>
                </c:pt>
                <c:pt idx="478">
                  <c:v>-87.898719999999997</c:v>
                </c:pt>
                <c:pt idx="479">
                  <c:v>-87.898720999999995</c:v>
                </c:pt>
                <c:pt idx="480">
                  <c:v>-87.898723000000004</c:v>
                </c:pt>
                <c:pt idx="481">
                  <c:v>-87.898724000000001</c:v>
                </c:pt>
                <c:pt idx="482">
                  <c:v>-87.898724999999999</c:v>
                </c:pt>
                <c:pt idx="483">
                  <c:v>-87.898725999999996</c:v>
                </c:pt>
                <c:pt idx="484">
                  <c:v>-87.898728000000006</c:v>
                </c:pt>
                <c:pt idx="485">
                  <c:v>-87.898729000000003</c:v>
                </c:pt>
                <c:pt idx="486">
                  <c:v>-87.89873</c:v>
                </c:pt>
                <c:pt idx="487">
                  <c:v>-87.898730999999998</c:v>
                </c:pt>
                <c:pt idx="488">
                  <c:v>-87.898732999999993</c:v>
                </c:pt>
                <c:pt idx="489">
                  <c:v>-87.898734000000005</c:v>
                </c:pt>
                <c:pt idx="490">
                  <c:v>-87.898735000000002</c:v>
                </c:pt>
                <c:pt idx="491">
                  <c:v>-87.898736999999997</c:v>
                </c:pt>
                <c:pt idx="492">
                  <c:v>-87.898737999999994</c:v>
                </c:pt>
                <c:pt idx="493">
                  <c:v>-87.898739000000006</c:v>
                </c:pt>
                <c:pt idx="494">
                  <c:v>-87.898740000000004</c:v>
                </c:pt>
                <c:pt idx="495">
                  <c:v>-87.898741999999999</c:v>
                </c:pt>
                <c:pt idx="496">
                  <c:v>-87.898742999999996</c:v>
                </c:pt>
                <c:pt idx="497">
                  <c:v>-87.898743999999994</c:v>
                </c:pt>
                <c:pt idx="498">
                  <c:v>-87.898745000000005</c:v>
                </c:pt>
                <c:pt idx="499">
                  <c:v>-87.898747</c:v>
                </c:pt>
                <c:pt idx="500">
                  <c:v>-87.898747999999998</c:v>
                </c:pt>
                <c:pt idx="501">
                  <c:v>-87.898748999999995</c:v>
                </c:pt>
                <c:pt idx="502">
                  <c:v>-87.898750000000007</c:v>
                </c:pt>
                <c:pt idx="503">
                  <c:v>-87.898752000000002</c:v>
                </c:pt>
                <c:pt idx="504">
                  <c:v>-87.898752999999999</c:v>
                </c:pt>
                <c:pt idx="505">
                  <c:v>-87.898753999999997</c:v>
                </c:pt>
                <c:pt idx="506">
                  <c:v>-87.898754999999994</c:v>
                </c:pt>
                <c:pt idx="507">
                  <c:v>-87.898757000000003</c:v>
                </c:pt>
                <c:pt idx="508">
                  <c:v>-87.898758000000001</c:v>
                </c:pt>
                <c:pt idx="509">
                  <c:v>-87.898758999999998</c:v>
                </c:pt>
                <c:pt idx="510">
                  <c:v>-87.898759999999996</c:v>
                </c:pt>
                <c:pt idx="511">
                  <c:v>-87.898762000000005</c:v>
                </c:pt>
                <c:pt idx="512">
                  <c:v>-87.898763000000002</c:v>
                </c:pt>
                <c:pt idx="513">
                  <c:v>-87.898764</c:v>
                </c:pt>
                <c:pt idx="514">
                  <c:v>-87.898764999999997</c:v>
                </c:pt>
                <c:pt idx="515">
                  <c:v>-87.898767000000007</c:v>
                </c:pt>
                <c:pt idx="516">
                  <c:v>-87.898768000000004</c:v>
                </c:pt>
                <c:pt idx="517">
                  <c:v>-87.898769000000001</c:v>
                </c:pt>
                <c:pt idx="518">
                  <c:v>-87.898769999999999</c:v>
                </c:pt>
                <c:pt idx="519">
                  <c:v>-87.898771999999994</c:v>
                </c:pt>
                <c:pt idx="520">
                  <c:v>-87.898773000000006</c:v>
                </c:pt>
                <c:pt idx="521">
                  <c:v>-87.898774000000003</c:v>
                </c:pt>
                <c:pt idx="522">
                  <c:v>-87.898775000000001</c:v>
                </c:pt>
                <c:pt idx="523">
                  <c:v>-87.898776999999995</c:v>
                </c:pt>
                <c:pt idx="524">
                  <c:v>-87.898777999999993</c:v>
                </c:pt>
                <c:pt idx="525">
                  <c:v>-87.898779000000005</c:v>
                </c:pt>
                <c:pt idx="526">
                  <c:v>-87.898780000000002</c:v>
                </c:pt>
                <c:pt idx="527">
                  <c:v>-87.898781999999997</c:v>
                </c:pt>
                <c:pt idx="528">
                  <c:v>-87.898782999999995</c:v>
                </c:pt>
                <c:pt idx="529">
                  <c:v>-87.898784000000006</c:v>
                </c:pt>
                <c:pt idx="530">
                  <c:v>-87.898785000000004</c:v>
                </c:pt>
                <c:pt idx="531">
                  <c:v>-87.898786999999999</c:v>
                </c:pt>
                <c:pt idx="532">
                  <c:v>-87.898787999999996</c:v>
                </c:pt>
                <c:pt idx="533">
                  <c:v>-87.898788999999994</c:v>
                </c:pt>
                <c:pt idx="534">
                  <c:v>-87.898790000000005</c:v>
                </c:pt>
                <c:pt idx="535">
                  <c:v>-87.898792</c:v>
                </c:pt>
                <c:pt idx="536">
                  <c:v>-87.898792999999998</c:v>
                </c:pt>
                <c:pt idx="537">
                  <c:v>-87.898793999999995</c:v>
                </c:pt>
                <c:pt idx="538">
                  <c:v>-87.898795000000007</c:v>
                </c:pt>
                <c:pt idx="539">
                  <c:v>-87.898797000000002</c:v>
                </c:pt>
                <c:pt idx="540">
                  <c:v>-87.898797999999999</c:v>
                </c:pt>
                <c:pt idx="541">
                  <c:v>-87.898798999999997</c:v>
                </c:pt>
                <c:pt idx="542">
                  <c:v>-87.898799999999994</c:v>
                </c:pt>
                <c:pt idx="543">
                  <c:v>-87.898802000000003</c:v>
                </c:pt>
                <c:pt idx="544">
                  <c:v>-87.898803000000001</c:v>
                </c:pt>
                <c:pt idx="545">
                  <c:v>-87.898803999999998</c:v>
                </c:pt>
                <c:pt idx="546">
                  <c:v>-87.898804999999996</c:v>
                </c:pt>
                <c:pt idx="547">
                  <c:v>-87.898805999999993</c:v>
                </c:pt>
                <c:pt idx="548">
                  <c:v>-87.898808000000002</c:v>
                </c:pt>
                <c:pt idx="549">
                  <c:v>-87.898809</c:v>
                </c:pt>
                <c:pt idx="550">
                  <c:v>-87.898809999999997</c:v>
                </c:pt>
                <c:pt idx="551">
                  <c:v>-87.898810999999995</c:v>
                </c:pt>
                <c:pt idx="552">
                  <c:v>-87.898813000000004</c:v>
                </c:pt>
                <c:pt idx="553">
                  <c:v>-87.898814000000002</c:v>
                </c:pt>
                <c:pt idx="554">
                  <c:v>-87.898814999999999</c:v>
                </c:pt>
                <c:pt idx="555">
                  <c:v>-87.898815999999997</c:v>
                </c:pt>
                <c:pt idx="556">
                  <c:v>-87.898818000000006</c:v>
                </c:pt>
                <c:pt idx="557">
                  <c:v>-87.898819000000003</c:v>
                </c:pt>
                <c:pt idx="558">
                  <c:v>-87.898820000000001</c:v>
                </c:pt>
                <c:pt idx="559">
                  <c:v>-87.898820999999998</c:v>
                </c:pt>
                <c:pt idx="560">
                  <c:v>-87.898821999999996</c:v>
                </c:pt>
                <c:pt idx="561">
                  <c:v>-87.898824000000005</c:v>
                </c:pt>
                <c:pt idx="562">
                  <c:v>-87.898825000000002</c:v>
                </c:pt>
                <c:pt idx="563">
                  <c:v>-87.898826</c:v>
                </c:pt>
                <c:pt idx="564">
                  <c:v>-87.898826999999997</c:v>
                </c:pt>
                <c:pt idx="565">
                  <c:v>-87.898829000000006</c:v>
                </c:pt>
                <c:pt idx="566">
                  <c:v>-87.898830000000004</c:v>
                </c:pt>
                <c:pt idx="567">
                  <c:v>-87.898831000000001</c:v>
                </c:pt>
                <c:pt idx="568">
                  <c:v>-87.898831999999999</c:v>
                </c:pt>
                <c:pt idx="569">
                  <c:v>-87.898832999999996</c:v>
                </c:pt>
                <c:pt idx="570">
                  <c:v>-87.898835000000005</c:v>
                </c:pt>
                <c:pt idx="571">
                  <c:v>-87.898836000000003</c:v>
                </c:pt>
                <c:pt idx="572">
                  <c:v>-87.898837</c:v>
                </c:pt>
                <c:pt idx="573">
                  <c:v>-87.898837999999998</c:v>
                </c:pt>
                <c:pt idx="574">
                  <c:v>-87.898840000000007</c:v>
                </c:pt>
                <c:pt idx="575">
                  <c:v>-87.898841000000004</c:v>
                </c:pt>
                <c:pt idx="576">
                  <c:v>-87.898842000000002</c:v>
                </c:pt>
                <c:pt idx="577">
                  <c:v>-87.898842999999999</c:v>
                </c:pt>
                <c:pt idx="578">
                  <c:v>-87.898843999999997</c:v>
                </c:pt>
                <c:pt idx="579">
                  <c:v>-87.898846000000006</c:v>
                </c:pt>
                <c:pt idx="580">
                  <c:v>-87.898847000000004</c:v>
                </c:pt>
                <c:pt idx="581">
                  <c:v>-87.898848000000001</c:v>
                </c:pt>
                <c:pt idx="582">
                  <c:v>-87.898848999999998</c:v>
                </c:pt>
                <c:pt idx="583">
                  <c:v>-87.898849999999996</c:v>
                </c:pt>
                <c:pt idx="584">
                  <c:v>-87.898852000000005</c:v>
                </c:pt>
                <c:pt idx="585">
                  <c:v>-87.898853000000003</c:v>
                </c:pt>
                <c:pt idx="586">
                  <c:v>-87.898854</c:v>
                </c:pt>
                <c:pt idx="587">
                  <c:v>-87.898854999999998</c:v>
                </c:pt>
                <c:pt idx="588">
                  <c:v>-87.898855999999995</c:v>
                </c:pt>
                <c:pt idx="589">
                  <c:v>-87.898858000000004</c:v>
                </c:pt>
                <c:pt idx="590">
                  <c:v>-87.898859000000002</c:v>
                </c:pt>
                <c:pt idx="591">
                  <c:v>-87.898859999999999</c:v>
                </c:pt>
                <c:pt idx="592">
                  <c:v>-87.898860999999997</c:v>
                </c:pt>
                <c:pt idx="593">
                  <c:v>-87.898863000000006</c:v>
                </c:pt>
                <c:pt idx="594">
                  <c:v>-87.898864000000003</c:v>
                </c:pt>
                <c:pt idx="595">
                  <c:v>-87.898865000000001</c:v>
                </c:pt>
                <c:pt idx="596">
                  <c:v>-87.898865999999998</c:v>
                </c:pt>
                <c:pt idx="597">
                  <c:v>-87.898866999999996</c:v>
                </c:pt>
                <c:pt idx="598">
                  <c:v>-87.898869000000005</c:v>
                </c:pt>
                <c:pt idx="599">
                  <c:v>-87.898870000000002</c:v>
                </c:pt>
                <c:pt idx="600">
                  <c:v>-87.898871</c:v>
                </c:pt>
                <c:pt idx="601">
                  <c:v>-87.898871999999997</c:v>
                </c:pt>
                <c:pt idx="602">
                  <c:v>-87.898872999999995</c:v>
                </c:pt>
                <c:pt idx="603">
                  <c:v>-87.898875000000004</c:v>
                </c:pt>
                <c:pt idx="604">
                  <c:v>-87.898876000000001</c:v>
                </c:pt>
                <c:pt idx="605">
                  <c:v>-87.898876999999999</c:v>
                </c:pt>
                <c:pt idx="606">
                  <c:v>-87.898877999999996</c:v>
                </c:pt>
                <c:pt idx="607">
                  <c:v>-87.898878999999994</c:v>
                </c:pt>
                <c:pt idx="608">
                  <c:v>-87.898881000000003</c:v>
                </c:pt>
                <c:pt idx="609">
                  <c:v>-87.898882</c:v>
                </c:pt>
                <c:pt idx="610">
                  <c:v>-87.898882999999998</c:v>
                </c:pt>
                <c:pt idx="611">
                  <c:v>-87.898883999999995</c:v>
                </c:pt>
                <c:pt idx="612">
                  <c:v>-87.898885000000007</c:v>
                </c:pt>
                <c:pt idx="613">
                  <c:v>-87.898886000000005</c:v>
                </c:pt>
                <c:pt idx="614">
                  <c:v>-87.898887999999999</c:v>
                </c:pt>
                <c:pt idx="615">
                  <c:v>-87.898888999999997</c:v>
                </c:pt>
                <c:pt idx="616">
                  <c:v>-87.898889999999994</c:v>
                </c:pt>
                <c:pt idx="617">
                  <c:v>-87.898891000000006</c:v>
                </c:pt>
                <c:pt idx="618">
                  <c:v>-87.898892000000004</c:v>
                </c:pt>
                <c:pt idx="619">
                  <c:v>-87.898893999999999</c:v>
                </c:pt>
                <c:pt idx="620">
                  <c:v>-87.898894999999996</c:v>
                </c:pt>
                <c:pt idx="621">
                  <c:v>-87.898895999999993</c:v>
                </c:pt>
                <c:pt idx="622">
                  <c:v>-87.898897000000005</c:v>
                </c:pt>
                <c:pt idx="623">
                  <c:v>-87.898898000000003</c:v>
                </c:pt>
                <c:pt idx="624">
                  <c:v>-87.898899999999998</c:v>
                </c:pt>
                <c:pt idx="625">
                  <c:v>-87.898900999999995</c:v>
                </c:pt>
                <c:pt idx="626">
                  <c:v>-87.898902000000007</c:v>
                </c:pt>
                <c:pt idx="627">
                  <c:v>-87.898903000000004</c:v>
                </c:pt>
                <c:pt idx="628">
                  <c:v>-87.898904000000002</c:v>
                </c:pt>
                <c:pt idx="629">
                  <c:v>-87.898905999999997</c:v>
                </c:pt>
                <c:pt idx="630">
                  <c:v>-87.898906999999994</c:v>
                </c:pt>
                <c:pt idx="631">
                  <c:v>-87.898908000000006</c:v>
                </c:pt>
                <c:pt idx="632">
                  <c:v>-87.898909000000003</c:v>
                </c:pt>
                <c:pt idx="633">
                  <c:v>-87.898910000000001</c:v>
                </c:pt>
                <c:pt idx="634">
                  <c:v>-87.898910999999998</c:v>
                </c:pt>
                <c:pt idx="635">
                  <c:v>-87.898912999999993</c:v>
                </c:pt>
                <c:pt idx="636">
                  <c:v>-87.898914000000005</c:v>
                </c:pt>
                <c:pt idx="637">
                  <c:v>-87.898915000000002</c:v>
                </c:pt>
                <c:pt idx="638">
                  <c:v>-87.898916</c:v>
                </c:pt>
                <c:pt idx="639">
                  <c:v>-87.898916999999997</c:v>
                </c:pt>
                <c:pt idx="640">
                  <c:v>-87.898919000000006</c:v>
                </c:pt>
                <c:pt idx="641">
                  <c:v>-87.898920000000004</c:v>
                </c:pt>
                <c:pt idx="642">
                  <c:v>-87.898921000000001</c:v>
                </c:pt>
                <c:pt idx="643">
                  <c:v>-87.898921999999999</c:v>
                </c:pt>
                <c:pt idx="644">
                  <c:v>-87.898922999999996</c:v>
                </c:pt>
                <c:pt idx="645">
                  <c:v>-87.898923999999994</c:v>
                </c:pt>
                <c:pt idx="646">
                  <c:v>-87.898926000000003</c:v>
                </c:pt>
                <c:pt idx="647">
                  <c:v>-87.898927</c:v>
                </c:pt>
                <c:pt idx="648">
                  <c:v>-87.898927999999998</c:v>
                </c:pt>
                <c:pt idx="649">
                  <c:v>-87.898928999999995</c:v>
                </c:pt>
                <c:pt idx="650">
                  <c:v>-87.898929999999993</c:v>
                </c:pt>
                <c:pt idx="651">
                  <c:v>-87.898931000000005</c:v>
                </c:pt>
                <c:pt idx="652">
                  <c:v>-87.898933</c:v>
                </c:pt>
                <c:pt idx="653">
                  <c:v>-87.898933999999997</c:v>
                </c:pt>
                <c:pt idx="654">
                  <c:v>-87.898934999999994</c:v>
                </c:pt>
                <c:pt idx="655">
                  <c:v>-87.898936000000006</c:v>
                </c:pt>
                <c:pt idx="656">
                  <c:v>-87.898937000000004</c:v>
                </c:pt>
                <c:pt idx="657">
                  <c:v>-87.898938000000001</c:v>
                </c:pt>
                <c:pt idx="658">
                  <c:v>-87.898939999999996</c:v>
                </c:pt>
                <c:pt idx="659">
                  <c:v>-87.898940999999994</c:v>
                </c:pt>
                <c:pt idx="660">
                  <c:v>-87.898942000000005</c:v>
                </c:pt>
                <c:pt idx="661">
                  <c:v>-87.898943000000003</c:v>
                </c:pt>
                <c:pt idx="662">
                  <c:v>-87.898944</c:v>
                </c:pt>
                <c:pt idx="663">
                  <c:v>-87.898944999999998</c:v>
                </c:pt>
                <c:pt idx="664">
                  <c:v>-87.898947000000007</c:v>
                </c:pt>
                <c:pt idx="665">
                  <c:v>-87.898948000000004</c:v>
                </c:pt>
                <c:pt idx="666">
                  <c:v>-87.898949000000002</c:v>
                </c:pt>
                <c:pt idx="667">
                  <c:v>-87.898949999999999</c:v>
                </c:pt>
                <c:pt idx="668">
                  <c:v>-87.898950999999997</c:v>
                </c:pt>
                <c:pt idx="669">
                  <c:v>-87.898951999999994</c:v>
                </c:pt>
                <c:pt idx="670">
                  <c:v>-87.898954000000003</c:v>
                </c:pt>
                <c:pt idx="671">
                  <c:v>-87.898955000000001</c:v>
                </c:pt>
                <c:pt idx="672">
                  <c:v>-87.898955999999998</c:v>
                </c:pt>
                <c:pt idx="673">
                  <c:v>-87.898956999999996</c:v>
                </c:pt>
                <c:pt idx="674">
                  <c:v>-87.898957999999993</c:v>
                </c:pt>
                <c:pt idx="675">
                  <c:v>-87.898959000000005</c:v>
                </c:pt>
                <c:pt idx="676">
                  <c:v>-87.898961</c:v>
                </c:pt>
                <c:pt idx="677">
                  <c:v>-87.898961999999997</c:v>
                </c:pt>
                <c:pt idx="678">
                  <c:v>-87.898962999999995</c:v>
                </c:pt>
                <c:pt idx="679">
                  <c:v>-87.898964000000007</c:v>
                </c:pt>
                <c:pt idx="680">
                  <c:v>-87.898965000000004</c:v>
                </c:pt>
                <c:pt idx="681">
                  <c:v>-87.898966000000001</c:v>
                </c:pt>
                <c:pt idx="682">
                  <c:v>-87.898967999999996</c:v>
                </c:pt>
                <c:pt idx="683">
                  <c:v>-87.898968999999994</c:v>
                </c:pt>
                <c:pt idx="684">
                  <c:v>-87.898970000000006</c:v>
                </c:pt>
                <c:pt idx="685">
                  <c:v>-87.898971000000003</c:v>
                </c:pt>
                <c:pt idx="686">
                  <c:v>-87.898972000000001</c:v>
                </c:pt>
                <c:pt idx="687">
                  <c:v>-87.898972999999998</c:v>
                </c:pt>
                <c:pt idx="688">
                  <c:v>-87.898973999999995</c:v>
                </c:pt>
                <c:pt idx="689">
                  <c:v>-87.898976000000005</c:v>
                </c:pt>
                <c:pt idx="690">
                  <c:v>-87.898977000000002</c:v>
                </c:pt>
                <c:pt idx="691">
                  <c:v>-87.898978</c:v>
                </c:pt>
                <c:pt idx="692">
                  <c:v>-87.898978999999997</c:v>
                </c:pt>
                <c:pt idx="693">
                  <c:v>-87.898979999999995</c:v>
                </c:pt>
                <c:pt idx="694">
                  <c:v>-87.898981000000006</c:v>
                </c:pt>
                <c:pt idx="695">
                  <c:v>-87.898982000000004</c:v>
                </c:pt>
                <c:pt idx="696">
                  <c:v>-87.898983999999999</c:v>
                </c:pt>
                <c:pt idx="697">
                  <c:v>-87.898984999999996</c:v>
                </c:pt>
                <c:pt idx="698">
                  <c:v>-87.898985999999994</c:v>
                </c:pt>
                <c:pt idx="699">
                  <c:v>-87.898987000000005</c:v>
                </c:pt>
                <c:pt idx="700">
                  <c:v>-87.898988000000003</c:v>
                </c:pt>
                <c:pt idx="701">
                  <c:v>-87.898989</c:v>
                </c:pt>
                <c:pt idx="702">
                  <c:v>-87.898990999999995</c:v>
                </c:pt>
                <c:pt idx="703">
                  <c:v>-87.898992000000007</c:v>
                </c:pt>
                <c:pt idx="704">
                  <c:v>-87.898993000000004</c:v>
                </c:pt>
                <c:pt idx="705">
                  <c:v>-87.898994000000002</c:v>
                </c:pt>
                <c:pt idx="706">
                  <c:v>-87.898994999999999</c:v>
                </c:pt>
                <c:pt idx="707">
                  <c:v>-87.898995999999997</c:v>
                </c:pt>
                <c:pt idx="708">
                  <c:v>-87.898996999999994</c:v>
                </c:pt>
                <c:pt idx="709">
                  <c:v>-87.898999000000003</c:v>
                </c:pt>
                <c:pt idx="710">
                  <c:v>-87.899000000000001</c:v>
                </c:pt>
                <c:pt idx="711">
                  <c:v>-87.899000999999998</c:v>
                </c:pt>
                <c:pt idx="712">
                  <c:v>-87.899001999999996</c:v>
                </c:pt>
                <c:pt idx="713">
                  <c:v>-87.899002999999993</c:v>
                </c:pt>
                <c:pt idx="714">
                  <c:v>-87.899004000000005</c:v>
                </c:pt>
                <c:pt idx="715">
                  <c:v>-87.899005000000002</c:v>
                </c:pt>
                <c:pt idx="716">
                  <c:v>-87.899006</c:v>
                </c:pt>
                <c:pt idx="717">
                  <c:v>-87.899007999999995</c:v>
                </c:pt>
                <c:pt idx="718">
                  <c:v>-87.899009000000007</c:v>
                </c:pt>
                <c:pt idx="719">
                  <c:v>-87.899010000000004</c:v>
                </c:pt>
                <c:pt idx="720">
                  <c:v>-87.899011000000002</c:v>
                </c:pt>
                <c:pt idx="721">
                  <c:v>-87.899011999999999</c:v>
                </c:pt>
                <c:pt idx="722">
                  <c:v>-87.899012999999997</c:v>
                </c:pt>
                <c:pt idx="723">
                  <c:v>-87.899013999999994</c:v>
                </c:pt>
                <c:pt idx="724">
                  <c:v>-87.899016000000003</c:v>
                </c:pt>
                <c:pt idx="725">
                  <c:v>-87.899017000000001</c:v>
                </c:pt>
                <c:pt idx="726">
                  <c:v>-87.899017999999998</c:v>
                </c:pt>
                <c:pt idx="727">
                  <c:v>-87.899018999999996</c:v>
                </c:pt>
                <c:pt idx="728">
                  <c:v>-87.899019999999993</c:v>
                </c:pt>
                <c:pt idx="729">
                  <c:v>-87.899021000000005</c:v>
                </c:pt>
                <c:pt idx="730">
                  <c:v>-87.899022000000002</c:v>
                </c:pt>
                <c:pt idx="731">
                  <c:v>-87.899023</c:v>
                </c:pt>
                <c:pt idx="732">
                  <c:v>-87.899024999999995</c:v>
                </c:pt>
                <c:pt idx="733">
                  <c:v>-87.899026000000006</c:v>
                </c:pt>
                <c:pt idx="734">
                  <c:v>-87.899027000000004</c:v>
                </c:pt>
                <c:pt idx="735">
                  <c:v>-87.899028000000001</c:v>
                </c:pt>
                <c:pt idx="736">
                  <c:v>-87.899028999999999</c:v>
                </c:pt>
                <c:pt idx="737">
                  <c:v>-87.899029999999996</c:v>
                </c:pt>
                <c:pt idx="738">
                  <c:v>-87.899030999999994</c:v>
                </c:pt>
                <c:pt idx="739">
                  <c:v>-87.899033000000003</c:v>
                </c:pt>
                <c:pt idx="740">
                  <c:v>-87.899034</c:v>
                </c:pt>
                <c:pt idx="741">
                  <c:v>-87.899034999999998</c:v>
                </c:pt>
                <c:pt idx="742">
                  <c:v>-87.899035999999995</c:v>
                </c:pt>
                <c:pt idx="743">
                  <c:v>-87.899037000000007</c:v>
                </c:pt>
                <c:pt idx="744">
                  <c:v>-87.899038000000004</c:v>
                </c:pt>
                <c:pt idx="745">
                  <c:v>-87.899039000000002</c:v>
                </c:pt>
                <c:pt idx="746">
                  <c:v>-87.899039999999999</c:v>
                </c:pt>
                <c:pt idx="747">
                  <c:v>-87.899041999999994</c:v>
                </c:pt>
                <c:pt idx="748">
                  <c:v>-87.899043000000006</c:v>
                </c:pt>
                <c:pt idx="749">
                  <c:v>-87.899044000000004</c:v>
                </c:pt>
                <c:pt idx="750">
                  <c:v>-87.899045000000001</c:v>
                </c:pt>
                <c:pt idx="751">
                  <c:v>-87.899045999999998</c:v>
                </c:pt>
                <c:pt idx="752">
                  <c:v>-87.899046999999996</c:v>
                </c:pt>
                <c:pt idx="753">
                  <c:v>-87.899047999999993</c:v>
                </c:pt>
                <c:pt idx="754">
                  <c:v>-87.899049000000005</c:v>
                </c:pt>
                <c:pt idx="755">
                  <c:v>-87.899050000000003</c:v>
                </c:pt>
                <c:pt idx="756">
                  <c:v>-87.899051999999998</c:v>
                </c:pt>
                <c:pt idx="757">
                  <c:v>-87.899052999999995</c:v>
                </c:pt>
                <c:pt idx="758">
                  <c:v>-87.899054000000007</c:v>
                </c:pt>
                <c:pt idx="759">
                  <c:v>-87.899055000000004</c:v>
                </c:pt>
                <c:pt idx="760">
                  <c:v>-87.899056000000002</c:v>
                </c:pt>
                <c:pt idx="761">
                  <c:v>-87.899056999999999</c:v>
                </c:pt>
                <c:pt idx="762">
                  <c:v>-87.899057999999997</c:v>
                </c:pt>
                <c:pt idx="763">
                  <c:v>-87.899058999999994</c:v>
                </c:pt>
                <c:pt idx="764">
                  <c:v>-87.899061000000003</c:v>
                </c:pt>
                <c:pt idx="765">
                  <c:v>-87.899062000000001</c:v>
                </c:pt>
                <c:pt idx="766">
                  <c:v>-87.899062999999998</c:v>
                </c:pt>
                <c:pt idx="767">
                  <c:v>-87.899063999999996</c:v>
                </c:pt>
                <c:pt idx="768">
                  <c:v>-87.899064999999993</c:v>
                </c:pt>
                <c:pt idx="769">
                  <c:v>-87.899066000000005</c:v>
                </c:pt>
                <c:pt idx="770">
                  <c:v>-87.899067000000002</c:v>
                </c:pt>
                <c:pt idx="771">
                  <c:v>-87.899068</c:v>
                </c:pt>
                <c:pt idx="772">
                  <c:v>-87.899068999999997</c:v>
                </c:pt>
                <c:pt idx="773">
                  <c:v>-87.899071000000006</c:v>
                </c:pt>
                <c:pt idx="774">
                  <c:v>-87.899072000000004</c:v>
                </c:pt>
                <c:pt idx="775">
                  <c:v>-87.899073000000001</c:v>
                </c:pt>
                <c:pt idx="776">
                  <c:v>-87.899073999999999</c:v>
                </c:pt>
                <c:pt idx="777">
                  <c:v>-87.899074999999996</c:v>
                </c:pt>
                <c:pt idx="778">
                  <c:v>-87.899075999999994</c:v>
                </c:pt>
                <c:pt idx="779">
                  <c:v>-87.899077000000005</c:v>
                </c:pt>
                <c:pt idx="780">
                  <c:v>-87.899078000000003</c:v>
                </c:pt>
                <c:pt idx="781">
                  <c:v>-87.899079</c:v>
                </c:pt>
                <c:pt idx="782">
                  <c:v>-87.899079999999998</c:v>
                </c:pt>
                <c:pt idx="783">
                  <c:v>-87.899082000000007</c:v>
                </c:pt>
                <c:pt idx="784">
                  <c:v>-87.899083000000005</c:v>
                </c:pt>
                <c:pt idx="785">
                  <c:v>-87.899084000000002</c:v>
                </c:pt>
                <c:pt idx="786">
                  <c:v>-87.899084999999999</c:v>
                </c:pt>
                <c:pt idx="787">
                  <c:v>-87.899085999999997</c:v>
                </c:pt>
                <c:pt idx="788">
                  <c:v>-87.899086999999994</c:v>
                </c:pt>
                <c:pt idx="789">
                  <c:v>-87.899088000000006</c:v>
                </c:pt>
                <c:pt idx="790">
                  <c:v>-87.899089000000004</c:v>
                </c:pt>
                <c:pt idx="791">
                  <c:v>-87.899090000000001</c:v>
                </c:pt>
                <c:pt idx="792">
                  <c:v>-87.899090999999999</c:v>
                </c:pt>
                <c:pt idx="793">
                  <c:v>-87.899092999999993</c:v>
                </c:pt>
                <c:pt idx="794">
                  <c:v>-87.899094000000005</c:v>
                </c:pt>
                <c:pt idx="795">
                  <c:v>-87.899095000000003</c:v>
                </c:pt>
                <c:pt idx="796">
                  <c:v>-87.899096</c:v>
                </c:pt>
                <c:pt idx="797">
                  <c:v>-87.899096999999998</c:v>
                </c:pt>
                <c:pt idx="798">
                  <c:v>-87.899097999999995</c:v>
                </c:pt>
                <c:pt idx="799">
                  <c:v>-87.899099000000007</c:v>
                </c:pt>
                <c:pt idx="800">
                  <c:v>-87.899100000000004</c:v>
                </c:pt>
                <c:pt idx="801">
                  <c:v>-87.899101000000002</c:v>
                </c:pt>
                <c:pt idx="802">
                  <c:v>-87.899101999999999</c:v>
                </c:pt>
                <c:pt idx="803">
                  <c:v>-87.899103999999994</c:v>
                </c:pt>
                <c:pt idx="804">
                  <c:v>-87.899105000000006</c:v>
                </c:pt>
                <c:pt idx="805">
                  <c:v>-87.899106000000003</c:v>
                </c:pt>
                <c:pt idx="806">
                  <c:v>-87.899107000000001</c:v>
                </c:pt>
                <c:pt idx="807">
                  <c:v>-87.899107999999998</c:v>
                </c:pt>
                <c:pt idx="808">
                  <c:v>-87.899108999999996</c:v>
                </c:pt>
                <c:pt idx="809">
                  <c:v>-87.899109999999993</c:v>
                </c:pt>
                <c:pt idx="810">
                  <c:v>-87.899111000000005</c:v>
                </c:pt>
                <c:pt idx="811">
                  <c:v>-87.899112000000002</c:v>
                </c:pt>
                <c:pt idx="812">
                  <c:v>-87.899113</c:v>
                </c:pt>
                <c:pt idx="813">
                  <c:v>-87.899113999999997</c:v>
                </c:pt>
                <c:pt idx="814">
                  <c:v>-87.899116000000006</c:v>
                </c:pt>
                <c:pt idx="815">
                  <c:v>-87.899117000000004</c:v>
                </c:pt>
                <c:pt idx="816">
                  <c:v>-87.899118000000001</c:v>
                </c:pt>
                <c:pt idx="817">
                  <c:v>-87.899118999999999</c:v>
                </c:pt>
                <c:pt idx="818">
                  <c:v>-87.899119999999996</c:v>
                </c:pt>
                <c:pt idx="819">
                  <c:v>-87.899120999999994</c:v>
                </c:pt>
                <c:pt idx="820">
                  <c:v>-87.899122000000006</c:v>
                </c:pt>
                <c:pt idx="821">
                  <c:v>-87.899123000000003</c:v>
                </c:pt>
                <c:pt idx="822">
                  <c:v>-87.899124</c:v>
                </c:pt>
                <c:pt idx="823">
                  <c:v>-87.899124999999998</c:v>
                </c:pt>
                <c:pt idx="824">
                  <c:v>-87.899125999999995</c:v>
                </c:pt>
                <c:pt idx="825">
                  <c:v>-87.899128000000005</c:v>
                </c:pt>
                <c:pt idx="826">
                  <c:v>-87.899129000000002</c:v>
                </c:pt>
                <c:pt idx="827">
                  <c:v>-87.89913</c:v>
                </c:pt>
                <c:pt idx="828">
                  <c:v>-87.899130999999997</c:v>
                </c:pt>
                <c:pt idx="829">
                  <c:v>-87.899131999999994</c:v>
                </c:pt>
                <c:pt idx="830">
                  <c:v>-87.899133000000006</c:v>
                </c:pt>
                <c:pt idx="831">
                  <c:v>-87.899134000000004</c:v>
                </c:pt>
                <c:pt idx="832">
                  <c:v>-87.899135000000001</c:v>
                </c:pt>
                <c:pt idx="833">
                  <c:v>-87.899135999999999</c:v>
                </c:pt>
                <c:pt idx="834">
                  <c:v>-87.899136999999996</c:v>
                </c:pt>
                <c:pt idx="835">
                  <c:v>-87.899137999999994</c:v>
                </c:pt>
                <c:pt idx="836">
                  <c:v>-87.899139000000005</c:v>
                </c:pt>
                <c:pt idx="837">
                  <c:v>-87.899140000000003</c:v>
                </c:pt>
                <c:pt idx="838">
                  <c:v>-87.899141999999998</c:v>
                </c:pt>
                <c:pt idx="839">
                  <c:v>-87.899142999999995</c:v>
                </c:pt>
                <c:pt idx="840">
                  <c:v>-87.899144000000007</c:v>
                </c:pt>
                <c:pt idx="841">
                  <c:v>-87.899145000000004</c:v>
                </c:pt>
                <c:pt idx="842">
                  <c:v>-87.899146000000002</c:v>
                </c:pt>
                <c:pt idx="843">
                  <c:v>-87.899146999999999</c:v>
                </c:pt>
                <c:pt idx="844">
                  <c:v>-87.899147999999997</c:v>
                </c:pt>
                <c:pt idx="845">
                  <c:v>-87.899148999999994</c:v>
                </c:pt>
                <c:pt idx="846">
                  <c:v>-87.899150000000006</c:v>
                </c:pt>
                <c:pt idx="847">
                  <c:v>-87.899151000000003</c:v>
                </c:pt>
                <c:pt idx="848">
                  <c:v>-87.899152000000001</c:v>
                </c:pt>
                <c:pt idx="849">
                  <c:v>-87.899152999999998</c:v>
                </c:pt>
                <c:pt idx="850">
                  <c:v>-87.899153999999996</c:v>
                </c:pt>
                <c:pt idx="851">
                  <c:v>-87.899156000000005</c:v>
                </c:pt>
                <c:pt idx="852">
                  <c:v>-87.899157000000002</c:v>
                </c:pt>
                <c:pt idx="853">
                  <c:v>-87.899158</c:v>
                </c:pt>
                <c:pt idx="854">
                  <c:v>-87.899158999999997</c:v>
                </c:pt>
                <c:pt idx="855">
                  <c:v>-87.899159999999995</c:v>
                </c:pt>
                <c:pt idx="856">
                  <c:v>-87.899161000000007</c:v>
                </c:pt>
                <c:pt idx="857">
                  <c:v>-87.899162000000004</c:v>
                </c:pt>
                <c:pt idx="858">
                  <c:v>-87.899163000000001</c:v>
                </c:pt>
                <c:pt idx="859">
                  <c:v>-87.899163999999999</c:v>
                </c:pt>
                <c:pt idx="860">
                  <c:v>-87.899164999999996</c:v>
                </c:pt>
                <c:pt idx="861">
                  <c:v>-87.899165999999994</c:v>
                </c:pt>
                <c:pt idx="862">
                  <c:v>-87.899167000000006</c:v>
                </c:pt>
                <c:pt idx="863">
                  <c:v>-87.899168000000003</c:v>
                </c:pt>
                <c:pt idx="864">
                  <c:v>-87.899169000000001</c:v>
                </c:pt>
                <c:pt idx="865">
                  <c:v>-87.899169999999998</c:v>
                </c:pt>
                <c:pt idx="866">
                  <c:v>-87.899171999999993</c:v>
                </c:pt>
                <c:pt idx="867">
                  <c:v>-87.899173000000005</c:v>
                </c:pt>
                <c:pt idx="868">
                  <c:v>-87.899174000000002</c:v>
                </c:pt>
                <c:pt idx="869">
                  <c:v>-87.899175</c:v>
                </c:pt>
                <c:pt idx="870">
                  <c:v>-87.899175999999997</c:v>
                </c:pt>
                <c:pt idx="871">
                  <c:v>-87.899176999999995</c:v>
                </c:pt>
                <c:pt idx="872">
                  <c:v>-87.899178000000006</c:v>
                </c:pt>
                <c:pt idx="873">
                  <c:v>-87.899179000000004</c:v>
                </c:pt>
                <c:pt idx="874">
                  <c:v>-87.899180000000001</c:v>
                </c:pt>
                <c:pt idx="875">
                  <c:v>-87.899180999999999</c:v>
                </c:pt>
                <c:pt idx="876">
                  <c:v>-87.899181999999996</c:v>
                </c:pt>
                <c:pt idx="877">
                  <c:v>-87.899182999999994</c:v>
                </c:pt>
                <c:pt idx="878">
                  <c:v>-87.899184000000005</c:v>
                </c:pt>
                <c:pt idx="879">
                  <c:v>-87.899185000000003</c:v>
                </c:pt>
                <c:pt idx="880">
                  <c:v>-87.899186</c:v>
                </c:pt>
                <c:pt idx="881">
                  <c:v>-87.899186999999998</c:v>
                </c:pt>
                <c:pt idx="882">
                  <c:v>-87.899189000000007</c:v>
                </c:pt>
                <c:pt idx="883">
                  <c:v>-87.899190000000004</c:v>
                </c:pt>
                <c:pt idx="884">
                  <c:v>-87.899191000000002</c:v>
                </c:pt>
                <c:pt idx="885">
                  <c:v>-87.899191999999999</c:v>
                </c:pt>
                <c:pt idx="886">
                  <c:v>-87.899192999999997</c:v>
                </c:pt>
                <c:pt idx="887">
                  <c:v>-87.899193999999994</c:v>
                </c:pt>
                <c:pt idx="888">
                  <c:v>-87.899195000000006</c:v>
                </c:pt>
                <c:pt idx="889">
                  <c:v>-87.899196000000003</c:v>
                </c:pt>
                <c:pt idx="890">
                  <c:v>-87.899197000000001</c:v>
                </c:pt>
                <c:pt idx="891">
                  <c:v>-87.899197999999998</c:v>
                </c:pt>
                <c:pt idx="892">
                  <c:v>-87.899198999999996</c:v>
                </c:pt>
                <c:pt idx="893">
                  <c:v>-87.899199999999993</c:v>
                </c:pt>
                <c:pt idx="894">
                  <c:v>-87.899201000000005</c:v>
                </c:pt>
                <c:pt idx="895">
                  <c:v>-87.899202000000002</c:v>
                </c:pt>
                <c:pt idx="896">
                  <c:v>-87.899203</c:v>
                </c:pt>
                <c:pt idx="897">
                  <c:v>-87.899203999999997</c:v>
                </c:pt>
                <c:pt idx="898">
                  <c:v>-87.899204999999995</c:v>
                </c:pt>
                <c:pt idx="899">
                  <c:v>-87.899206000000007</c:v>
                </c:pt>
                <c:pt idx="900">
                  <c:v>-87.899207000000004</c:v>
                </c:pt>
                <c:pt idx="901">
                  <c:v>-87.899208999999999</c:v>
                </c:pt>
                <c:pt idx="902">
                  <c:v>-87.899209999999997</c:v>
                </c:pt>
                <c:pt idx="903">
                  <c:v>-87.899210999999994</c:v>
                </c:pt>
                <c:pt idx="904">
                  <c:v>-87.899212000000006</c:v>
                </c:pt>
                <c:pt idx="905">
                  <c:v>-87.899213000000003</c:v>
                </c:pt>
                <c:pt idx="906">
                  <c:v>-87.899214000000001</c:v>
                </c:pt>
                <c:pt idx="907">
                  <c:v>-87.899214999999998</c:v>
                </c:pt>
                <c:pt idx="908">
                  <c:v>-87.899215999999996</c:v>
                </c:pt>
                <c:pt idx="909">
                  <c:v>-87.899216999999993</c:v>
                </c:pt>
                <c:pt idx="910">
                  <c:v>-87.899218000000005</c:v>
                </c:pt>
                <c:pt idx="911">
                  <c:v>-87.899219000000002</c:v>
                </c:pt>
                <c:pt idx="912">
                  <c:v>-87.89922</c:v>
                </c:pt>
                <c:pt idx="913">
                  <c:v>-87.899220999999997</c:v>
                </c:pt>
                <c:pt idx="914">
                  <c:v>-87.899221999999995</c:v>
                </c:pt>
                <c:pt idx="915">
                  <c:v>-87.899223000000006</c:v>
                </c:pt>
                <c:pt idx="916">
                  <c:v>-87.899224000000004</c:v>
                </c:pt>
                <c:pt idx="917">
                  <c:v>-87.899225000000001</c:v>
                </c:pt>
                <c:pt idx="918">
                  <c:v>-87.899225999999999</c:v>
                </c:pt>
                <c:pt idx="919">
                  <c:v>-87.899226999999996</c:v>
                </c:pt>
                <c:pt idx="920">
                  <c:v>-87.899227999999994</c:v>
                </c:pt>
                <c:pt idx="921">
                  <c:v>-87.899229000000005</c:v>
                </c:pt>
                <c:pt idx="922">
                  <c:v>-87.899230000000003</c:v>
                </c:pt>
                <c:pt idx="923">
                  <c:v>-87.899231999999998</c:v>
                </c:pt>
                <c:pt idx="924">
                  <c:v>-87.899232999999995</c:v>
                </c:pt>
                <c:pt idx="925">
                  <c:v>-87.899234000000007</c:v>
                </c:pt>
                <c:pt idx="926">
                  <c:v>-87.899235000000004</c:v>
                </c:pt>
                <c:pt idx="927">
                  <c:v>-87.899236000000002</c:v>
                </c:pt>
                <c:pt idx="928">
                  <c:v>-87.899236999999999</c:v>
                </c:pt>
                <c:pt idx="929">
                  <c:v>-87.899237999999997</c:v>
                </c:pt>
                <c:pt idx="930">
                  <c:v>-87.899238999999994</c:v>
                </c:pt>
                <c:pt idx="931">
                  <c:v>-87.899240000000006</c:v>
                </c:pt>
                <c:pt idx="932">
                  <c:v>-87.899241000000004</c:v>
                </c:pt>
                <c:pt idx="933">
                  <c:v>-87.899242000000001</c:v>
                </c:pt>
                <c:pt idx="934">
                  <c:v>-87.899242999999998</c:v>
                </c:pt>
                <c:pt idx="935">
                  <c:v>-87.899243999999996</c:v>
                </c:pt>
                <c:pt idx="936">
                  <c:v>-87.899244999999993</c:v>
                </c:pt>
                <c:pt idx="937">
                  <c:v>-87.899246000000005</c:v>
                </c:pt>
                <c:pt idx="938">
                  <c:v>-87.899247000000003</c:v>
                </c:pt>
                <c:pt idx="939">
                  <c:v>-87.899248</c:v>
                </c:pt>
                <c:pt idx="940">
                  <c:v>-87.899248999999998</c:v>
                </c:pt>
                <c:pt idx="941">
                  <c:v>-87.899249999999995</c:v>
                </c:pt>
                <c:pt idx="942">
                  <c:v>-87.899251000000007</c:v>
                </c:pt>
                <c:pt idx="943">
                  <c:v>-87.899252000000004</c:v>
                </c:pt>
                <c:pt idx="944">
                  <c:v>-87.899253000000002</c:v>
                </c:pt>
                <c:pt idx="945">
                  <c:v>-87.899253999999999</c:v>
                </c:pt>
                <c:pt idx="946">
                  <c:v>-87.899254999999997</c:v>
                </c:pt>
                <c:pt idx="947">
                  <c:v>-87.899255999999994</c:v>
                </c:pt>
                <c:pt idx="948">
                  <c:v>-87.899257000000006</c:v>
                </c:pt>
                <c:pt idx="949">
                  <c:v>-87.899258000000003</c:v>
                </c:pt>
                <c:pt idx="950">
                  <c:v>-87.899259000000001</c:v>
                </c:pt>
                <c:pt idx="951">
                  <c:v>-87.899259999999998</c:v>
                </c:pt>
                <c:pt idx="952">
                  <c:v>-87.899260999999996</c:v>
                </c:pt>
                <c:pt idx="953">
                  <c:v>-87.899263000000005</c:v>
                </c:pt>
                <c:pt idx="954">
                  <c:v>-87.899264000000002</c:v>
                </c:pt>
                <c:pt idx="955">
                  <c:v>-87.899265</c:v>
                </c:pt>
                <c:pt idx="956">
                  <c:v>-87.899265999999997</c:v>
                </c:pt>
                <c:pt idx="957">
                  <c:v>-87.899266999999995</c:v>
                </c:pt>
                <c:pt idx="958">
                  <c:v>-87.899268000000006</c:v>
                </c:pt>
                <c:pt idx="959">
                  <c:v>-87.899269000000004</c:v>
                </c:pt>
                <c:pt idx="960">
                  <c:v>-87.899270000000001</c:v>
                </c:pt>
                <c:pt idx="961">
                  <c:v>-87.899270999999999</c:v>
                </c:pt>
                <c:pt idx="962">
                  <c:v>-87.899271999999996</c:v>
                </c:pt>
                <c:pt idx="963">
                  <c:v>-87.899272999999994</c:v>
                </c:pt>
                <c:pt idx="964">
                  <c:v>-87.899274000000005</c:v>
                </c:pt>
                <c:pt idx="965">
                  <c:v>-87.899275000000003</c:v>
                </c:pt>
                <c:pt idx="966">
                  <c:v>-87.899276</c:v>
                </c:pt>
                <c:pt idx="967">
                  <c:v>-87.899276999999998</c:v>
                </c:pt>
                <c:pt idx="968">
                  <c:v>-87.899277999999995</c:v>
                </c:pt>
                <c:pt idx="969">
                  <c:v>-87.899279000000007</c:v>
                </c:pt>
                <c:pt idx="970">
                  <c:v>-87.899280000000005</c:v>
                </c:pt>
                <c:pt idx="971">
                  <c:v>-87.899281000000002</c:v>
                </c:pt>
                <c:pt idx="972">
                  <c:v>-87.899281999999999</c:v>
                </c:pt>
                <c:pt idx="973">
                  <c:v>-87.899282999999997</c:v>
                </c:pt>
                <c:pt idx="974">
                  <c:v>-87.899283999999994</c:v>
                </c:pt>
                <c:pt idx="975">
                  <c:v>-87.899285000000006</c:v>
                </c:pt>
                <c:pt idx="976">
                  <c:v>-87.899286000000004</c:v>
                </c:pt>
                <c:pt idx="977">
                  <c:v>-87.899287000000001</c:v>
                </c:pt>
                <c:pt idx="978">
                  <c:v>-87.899287999999999</c:v>
                </c:pt>
                <c:pt idx="979">
                  <c:v>-87.899288999999996</c:v>
                </c:pt>
                <c:pt idx="980">
                  <c:v>-87.899289999999993</c:v>
                </c:pt>
                <c:pt idx="981">
                  <c:v>-87.899291000000005</c:v>
                </c:pt>
                <c:pt idx="982">
                  <c:v>-87.899292000000003</c:v>
                </c:pt>
                <c:pt idx="983">
                  <c:v>-87.899293</c:v>
                </c:pt>
                <c:pt idx="984">
                  <c:v>-87.899293999999998</c:v>
                </c:pt>
                <c:pt idx="985">
                  <c:v>-87.899294999999995</c:v>
                </c:pt>
                <c:pt idx="986">
                  <c:v>-87.899296000000007</c:v>
                </c:pt>
                <c:pt idx="987">
                  <c:v>-87.899297000000004</c:v>
                </c:pt>
                <c:pt idx="988">
                  <c:v>-87.899298000000002</c:v>
                </c:pt>
                <c:pt idx="989">
                  <c:v>-87.899298999999999</c:v>
                </c:pt>
                <c:pt idx="990">
                  <c:v>-87.899299999999997</c:v>
                </c:pt>
                <c:pt idx="991">
                  <c:v>-87.899300999999994</c:v>
                </c:pt>
                <c:pt idx="992">
                  <c:v>-87.899302000000006</c:v>
                </c:pt>
                <c:pt idx="993">
                  <c:v>-87.899303000000003</c:v>
                </c:pt>
                <c:pt idx="994">
                  <c:v>-87.899304000000001</c:v>
                </c:pt>
                <c:pt idx="995">
                  <c:v>-87.899304999999998</c:v>
                </c:pt>
                <c:pt idx="996">
                  <c:v>-87.899305999999996</c:v>
                </c:pt>
                <c:pt idx="997">
                  <c:v>-87.899306999999993</c:v>
                </c:pt>
                <c:pt idx="998">
                  <c:v>-87.899308000000005</c:v>
                </c:pt>
                <c:pt idx="999">
                  <c:v>-87.899309000000002</c:v>
                </c:pt>
                <c:pt idx="1000">
                  <c:v>-87.89931</c:v>
                </c:pt>
                <c:pt idx="1001">
                  <c:v>-87.899310999999997</c:v>
                </c:pt>
                <c:pt idx="1002">
                  <c:v>-87.899311999999995</c:v>
                </c:pt>
                <c:pt idx="1003">
                  <c:v>-87.899313000000006</c:v>
                </c:pt>
                <c:pt idx="1004">
                  <c:v>-87.899314000000004</c:v>
                </c:pt>
                <c:pt idx="1005">
                  <c:v>-87.899315000000001</c:v>
                </c:pt>
                <c:pt idx="1006">
                  <c:v>-87.899315999999999</c:v>
                </c:pt>
                <c:pt idx="1007">
                  <c:v>-87.899316999999996</c:v>
                </c:pt>
                <c:pt idx="1008">
                  <c:v>-87.899317999999994</c:v>
                </c:pt>
                <c:pt idx="1009">
                  <c:v>-87.899319000000006</c:v>
                </c:pt>
                <c:pt idx="1010">
                  <c:v>-87.899320000000003</c:v>
                </c:pt>
                <c:pt idx="1011">
                  <c:v>-87.899321</c:v>
                </c:pt>
                <c:pt idx="1012">
                  <c:v>-87.899321999999998</c:v>
                </c:pt>
                <c:pt idx="1013">
                  <c:v>-87.899322999999995</c:v>
                </c:pt>
                <c:pt idx="1014">
                  <c:v>-87.899323999999993</c:v>
                </c:pt>
                <c:pt idx="1015">
                  <c:v>-87.899325000000005</c:v>
                </c:pt>
                <c:pt idx="1016">
                  <c:v>-87.899326000000002</c:v>
                </c:pt>
                <c:pt idx="1017">
                  <c:v>-87.899327</c:v>
                </c:pt>
                <c:pt idx="1018">
                  <c:v>-87.899327999999997</c:v>
                </c:pt>
                <c:pt idx="1019">
                  <c:v>-87.899328999999994</c:v>
                </c:pt>
                <c:pt idx="1020">
                  <c:v>-87.899330000000006</c:v>
                </c:pt>
                <c:pt idx="1021">
                  <c:v>-87.899331000000004</c:v>
                </c:pt>
                <c:pt idx="1022">
                  <c:v>-87.899332000000001</c:v>
                </c:pt>
                <c:pt idx="1023">
                  <c:v>-87.899332999999999</c:v>
                </c:pt>
                <c:pt idx="1024">
                  <c:v>-87.899333999999996</c:v>
                </c:pt>
                <c:pt idx="1025">
                  <c:v>-87.899334999999994</c:v>
                </c:pt>
                <c:pt idx="1026">
                  <c:v>-87.899336000000005</c:v>
                </c:pt>
                <c:pt idx="1027">
                  <c:v>-87.899337000000003</c:v>
                </c:pt>
                <c:pt idx="1028">
                  <c:v>-87.899338</c:v>
                </c:pt>
                <c:pt idx="1029">
                  <c:v>-87.899338999999998</c:v>
                </c:pt>
                <c:pt idx="1030">
                  <c:v>-87.899339999999995</c:v>
                </c:pt>
                <c:pt idx="1031">
                  <c:v>-87.899341000000007</c:v>
                </c:pt>
                <c:pt idx="1032">
                  <c:v>-87.899342000000004</c:v>
                </c:pt>
                <c:pt idx="1033">
                  <c:v>-87.899343000000002</c:v>
                </c:pt>
                <c:pt idx="1034">
                  <c:v>-87.899343999999999</c:v>
                </c:pt>
                <c:pt idx="1035">
                  <c:v>-87.899344999999997</c:v>
                </c:pt>
                <c:pt idx="1036">
                  <c:v>-87.899345999999994</c:v>
                </c:pt>
                <c:pt idx="1037">
                  <c:v>-87.899347000000006</c:v>
                </c:pt>
                <c:pt idx="1038">
                  <c:v>-87.899348000000003</c:v>
                </c:pt>
                <c:pt idx="1039">
                  <c:v>-87.899349000000001</c:v>
                </c:pt>
                <c:pt idx="1040">
                  <c:v>-87.899349999999998</c:v>
                </c:pt>
                <c:pt idx="1041">
                  <c:v>-87.899350999999996</c:v>
                </c:pt>
                <c:pt idx="1042">
                  <c:v>-87.899351999999993</c:v>
                </c:pt>
                <c:pt idx="1043">
                  <c:v>-87.899353000000005</c:v>
                </c:pt>
                <c:pt idx="1044">
                  <c:v>-87.899354000000002</c:v>
                </c:pt>
                <c:pt idx="1045">
                  <c:v>-87.899355</c:v>
                </c:pt>
                <c:pt idx="1046">
                  <c:v>-87.899355999999997</c:v>
                </c:pt>
                <c:pt idx="1047">
                  <c:v>-87.899356999999995</c:v>
                </c:pt>
                <c:pt idx="1048">
                  <c:v>-87.899358000000007</c:v>
                </c:pt>
                <c:pt idx="1049">
                  <c:v>-87.899359000000004</c:v>
                </c:pt>
                <c:pt idx="1050">
                  <c:v>-87.899360000000001</c:v>
                </c:pt>
                <c:pt idx="1051">
                  <c:v>-87.899360999999999</c:v>
                </c:pt>
                <c:pt idx="1052">
                  <c:v>-87.899361999999996</c:v>
                </c:pt>
                <c:pt idx="1053">
                  <c:v>-87.899362999999994</c:v>
                </c:pt>
                <c:pt idx="1054">
                  <c:v>-87.899364000000006</c:v>
                </c:pt>
                <c:pt idx="1055">
                  <c:v>-87.899365000000003</c:v>
                </c:pt>
                <c:pt idx="1056">
                  <c:v>-87.899366000000001</c:v>
                </c:pt>
                <c:pt idx="1057">
                  <c:v>-87.899366999999998</c:v>
                </c:pt>
                <c:pt idx="1058">
                  <c:v>-87.899367999999996</c:v>
                </c:pt>
                <c:pt idx="1059">
                  <c:v>-87.899368999999993</c:v>
                </c:pt>
                <c:pt idx="1060">
                  <c:v>-87.899370000000005</c:v>
                </c:pt>
                <c:pt idx="1061">
                  <c:v>-87.899371000000002</c:v>
                </c:pt>
                <c:pt idx="1062">
                  <c:v>-87.899372</c:v>
                </c:pt>
                <c:pt idx="1063">
                  <c:v>-87.899372999999997</c:v>
                </c:pt>
                <c:pt idx="1064">
                  <c:v>-87.899373999999995</c:v>
                </c:pt>
                <c:pt idx="1065">
                  <c:v>-87.899375000000006</c:v>
                </c:pt>
                <c:pt idx="1066">
                  <c:v>-87.899376000000004</c:v>
                </c:pt>
                <c:pt idx="1067">
                  <c:v>-87.899377000000001</c:v>
                </c:pt>
                <c:pt idx="1068">
                  <c:v>-87.899377999999999</c:v>
                </c:pt>
                <c:pt idx="1069">
                  <c:v>-87.899378999999996</c:v>
                </c:pt>
                <c:pt idx="1070">
                  <c:v>-87.899379999999994</c:v>
                </c:pt>
                <c:pt idx="1071">
                  <c:v>-87.899381000000005</c:v>
                </c:pt>
                <c:pt idx="1072">
                  <c:v>-87.899382000000003</c:v>
                </c:pt>
                <c:pt idx="1073">
                  <c:v>-87.899383</c:v>
                </c:pt>
                <c:pt idx="1074">
                  <c:v>-87.899383999999998</c:v>
                </c:pt>
                <c:pt idx="1075">
                  <c:v>-87.899384999999995</c:v>
                </c:pt>
                <c:pt idx="1076">
                  <c:v>-87.899386000000007</c:v>
                </c:pt>
                <c:pt idx="1077">
                  <c:v>-87.899387000000004</c:v>
                </c:pt>
                <c:pt idx="1078">
                  <c:v>-87.899388000000002</c:v>
                </c:pt>
                <c:pt idx="1079">
                  <c:v>-87.899388999999999</c:v>
                </c:pt>
                <c:pt idx="1080">
                  <c:v>-87.899389999999997</c:v>
                </c:pt>
                <c:pt idx="1081">
                  <c:v>-87.899390999999994</c:v>
                </c:pt>
                <c:pt idx="1082">
                  <c:v>-87.899392000000006</c:v>
                </c:pt>
                <c:pt idx="1083">
                  <c:v>-87.899393000000003</c:v>
                </c:pt>
                <c:pt idx="1084">
                  <c:v>-87.899394000000001</c:v>
                </c:pt>
                <c:pt idx="1085">
                  <c:v>-87.899394999999998</c:v>
                </c:pt>
                <c:pt idx="1086">
                  <c:v>-87.899394999999998</c:v>
                </c:pt>
                <c:pt idx="1087">
                  <c:v>-87.899395999999996</c:v>
                </c:pt>
                <c:pt idx="1088">
                  <c:v>-87.899396999999993</c:v>
                </c:pt>
                <c:pt idx="1089">
                  <c:v>-87.899398000000005</c:v>
                </c:pt>
                <c:pt idx="1090">
                  <c:v>-87.899399000000003</c:v>
                </c:pt>
                <c:pt idx="1091">
                  <c:v>-87.8994</c:v>
                </c:pt>
                <c:pt idx="1092">
                  <c:v>-87.899400999999997</c:v>
                </c:pt>
                <c:pt idx="1093">
                  <c:v>-87.899401999999995</c:v>
                </c:pt>
                <c:pt idx="1094">
                  <c:v>-87.899403000000007</c:v>
                </c:pt>
                <c:pt idx="1095">
                  <c:v>-87.899404000000004</c:v>
                </c:pt>
                <c:pt idx="1096">
                  <c:v>-87.899405000000002</c:v>
                </c:pt>
                <c:pt idx="1097">
                  <c:v>-87.899405999999999</c:v>
                </c:pt>
                <c:pt idx="1098">
                  <c:v>-87.899406999999997</c:v>
                </c:pt>
                <c:pt idx="1099">
                  <c:v>-87.899407999999994</c:v>
                </c:pt>
                <c:pt idx="1100">
                  <c:v>-87.899409000000006</c:v>
                </c:pt>
                <c:pt idx="1101">
                  <c:v>-87.899410000000003</c:v>
                </c:pt>
                <c:pt idx="1102">
                  <c:v>-87.899411000000001</c:v>
                </c:pt>
                <c:pt idx="1103">
                  <c:v>-87.899411999999998</c:v>
                </c:pt>
                <c:pt idx="1104">
                  <c:v>-87.899412999999996</c:v>
                </c:pt>
                <c:pt idx="1105">
                  <c:v>-87.899413999999993</c:v>
                </c:pt>
                <c:pt idx="1106">
                  <c:v>-87.899415000000005</c:v>
                </c:pt>
                <c:pt idx="1107">
                  <c:v>-87.899416000000002</c:v>
                </c:pt>
                <c:pt idx="1108">
                  <c:v>-87.899417</c:v>
                </c:pt>
                <c:pt idx="1109">
                  <c:v>-87.899417999999997</c:v>
                </c:pt>
                <c:pt idx="1110">
                  <c:v>-87.899418999999995</c:v>
                </c:pt>
                <c:pt idx="1111">
                  <c:v>-87.899420000000006</c:v>
                </c:pt>
                <c:pt idx="1112">
                  <c:v>-87.899421000000004</c:v>
                </c:pt>
                <c:pt idx="1113">
                  <c:v>-87.899422000000001</c:v>
                </c:pt>
                <c:pt idx="1114">
                  <c:v>-87.899422999999999</c:v>
                </c:pt>
                <c:pt idx="1115">
                  <c:v>-87.899423999999996</c:v>
                </c:pt>
                <c:pt idx="1116">
                  <c:v>-87.899424999999994</c:v>
                </c:pt>
                <c:pt idx="1117">
                  <c:v>-87.899426000000005</c:v>
                </c:pt>
                <c:pt idx="1118">
                  <c:v>-87.899426000000005</c:v>
                </c:pt>
                <c:pt idx="1119">
                  <c:v>-87.899427000000003</c:v>
                </c:pt>
                <c:pt idx="1120">
                  <c:v>-87.899428</c:v>
                </c:pt>
                <c:pt idx="1121">
                  <c:v>-87.899428999999998</c:v>
                </c:pt>
                <c:pt idx="1122">
                  <c:v>-87.899429999999995</c:v>
                </c:pt>
                <c:pt idx="1123">
                  <c:v>-87.899431000000007</c:v>
                </c:pt>
                <c:pt idx="1124">
                  <c:v>-87.899432000000004</c:v>
                </c:pt>
                <c:pt idx="1125">
                  <c:v>-87.899433000000002</c:v>
                </c:pt>
                <c:pt idx="1126">
                  <c:v>-87.899433999999999</c:v>
                </c:pt>
                <c:pt idx="1127">
                  <c:v>-87.899434999999997</c:v>
                </c:pt>
                <c:pt idx="1128">
                  <c:v>-87.899435999999994</c:v>
                </c:pt>
                <c:pt idx="1129">
                  <c:v>-87.899437000000006</c:v>
                </c:pt>
                <c:pt idx="1130">
                  <c:v>-87.899438000000004</c:v>
                </c:pt>
                <c:pt idx="1131">
                  <c:v>-87.899439000000001</c:v>
                </c:pt>
                <c:pt idx="1132">
                  <c:v>-87.899439999999998</c:v>
                </c:pt>
                <c:pt idx="1133">
                  <c:v>-87.899440999999996</c:v>
                </c:pt>
                <c:pt idx="1134">
                  <c:v>-87.899441999999993</c:v>
                </c:pt>
                <c:pt idx="1135">
                  <c:v>-87.899443000000005</c:v>
                </c:pt>
                <c:pt idx="1136">
                  <c:v>-87.899444000000003</c:v>
                </c:pt>
                <c:pt idx="1137">
                  <c:v>-87.899445</c:v>
                </c:pt>
                <c:pt idx="1138">
                  <c:v>-87.899445999999998</c:v>
                </c:pt>
                <c:pt idx="1139">
                  <c:v>-87.899446999999995</c:v>
                </c:pt>
                <c:pt idx="1140">
                  <c:v>-87.899448000000007</c:v>
                </c:pt>
                <c:pt idx="1141">
                  <c:v>-87.899449000000004</c:v>
                </c:pt>
                <c:pt idx="1142">
                  <c:v>-87.899449000000004</c:v>
                </c:pt>
                <c:pt idx="1143">
                  <c:v>-87.899450000000002</c:v>
                </c:pt>
                <c:pt idx="1144">
                  <c:v>-87.899450999999999</c:v>
                </c:pt>
                <c:pt idx="1145">
                  <c:v>-87.899451999999997</c:v>
                </c:pt>
                <c:pt idx="1146">
                  <c:v>-87.899452999999994</c:v>
                </c:pt>
                <c:pt idx="1147">
                  <c:v>-87.899454000000006</c:v>
                </c:pt>
                <c:pt idx="1148">
                  <c:v>-87.899455000000003</c:v>
                </c:pt>
                <c:pt idx="1149">
                  <c:v>-87.899456000000001</c:v>
                </c:pt>
                <c:pt idx="1150">
                  <c:v>-87.899456999999998</c:v>
                </c:pt>
                <c:pt idx="1151">
                  <c:v>-87.899457999999996</c:v>
                </c:pt>
                <c:pt idx="1152">
                  <c:v>-87.899458999999993</c:v>
                </c:pt>
                <c:pt idx="1153">
                  <c:v>-87.899460000000005</c:v>
                </c:pt>
                <c:pt idx="1154">
                  <c:v>-87.899461000000002</c:v>
                </c:pt>
                <c:pt idx="1155">
                  <c:v>-87.899462</c:v>
                </c:pt>
                <c:pt idx="1156">
                  <c:v>-87.899462999999997</c:v>
                </c:pt>
                <c:pt idx="1157">
                  <c:v>-87.899463999999995</c:v>
                </c:pt>
                <c:pt idx="1158">
                  <c:v>-87.899465000000006</c:v>
                </c:pt>
                <c:pt idx="1159">
                  <c:v>-87.899466000000004</c:v>
                </c:pt>
                <c:pt idx="1160">
                  <c:v>-87.899467000000001</c:v>
                </c:pt>
                <c:pt idx="1161">
                  <c:v>-87.899467999999999</c:v>
                </c:pt>
                <c:pt idx="1162">
                  <c:v>-87.899467999999999</c:v>
                </c:pt>
                <c:pt idx="1163">
                  <c:v>-87.899468999999996</c:v>
                </c:pt>
                <c:pt idx="1164">
                  <c:v>-87.899469999999994</c:v>
                </c:pt>
                <c:pt idx="1165">
                  <c:v>-87.899471000000005</c:v>
                </c:pt>
                <c:pt idx="1166">
                  <c:v>-87.899472000000003</c:v>
                </c:pt>
                <c:pt idx="1167">
                  <c:v>-87.899473</c:v>
                </c:pt>
                <c:pt idx="1168">
                  <c:v>-87.899473999999998</c:v>
                </c:pt>
                <c:pt idx="1169">
                  <c:v>-87.899474999999995</c:v>
                </c:pt>
                <c:pt idx="1170">
                  <c:v>-87.899476000000007</c:v>
                </c:pt>
                <c:pt idx="1171">
                  <c:v>-87.899477000000005</c:v>
                </c:pt>
                <c:pt idx="1172">
                  <c:v>-87.899478000000002</c:v>
                </c:pt>
                <c:pt idx="1173">
                  <c:v>-87.899478999999999</c:v>
                </c:pt>
                <c:pt idx="1174">
                  <c:v>-87.899479999999997</c:v>
                </c:pt>
                <c:pt idx="1175">
                  <c:v>-87.899480999999994</c:v>
                </c:pt>
                <c:pt idx="1176">
                  <c:v>-87.899482000000006</c:v>
                </c:pt>
                <c:pt idx="1177">
                  <c:v>-87.899483000000004</c:v>
                </c:pt>
                <c:pt idx="1178">
                  <c:v>-87.899484000000001</c:v>
                </c:pt>
                <c:pt idx="1179">
                  <c:v>-87.899484000000001</c:v>
                </c:pt>
                <c:pt idx="1180">
                  <c:v>-87.899484999999999</c:v>
                </c:pt>
                <c:pt idx="1181">
                  <c:v>-87.899485999999996</c:v>
                </c:pt>
                <c:pt idx="1182">
                  <c:v>-87.899486999999993</c:v>
                </c:pt>
                <c:pt idx="1183">
                  <c:v>-87.899488000000005</c:v>
                </c:pt>
                <c:pt idx="1184">
                  <c:v>-87.899489000000003</c:v>
                </c:pt>
                <c:pt idx="1185">
                  <c:v>-87.89949</c:v>
                </c:pt>
                <c:pt idx="1186">
                  <c:v>-87.899490999999998</c:v>
                </c:pt>
                <c:pt idx="1187">
                  <c:v>-87.899491999999995</c:v>
                </c:pt>
                <c:pt idx="1188">
                  <c:v>-87.899493000000007</c:v>
                </c:pt>
                <c:pt idx="1189">
                  <c:v>-87.899494000000004</c:v>
                </c:pt>
                <c:pt idx="1190">
                  <c:v>-87.899495000000002</c:v>
                </c:pt>
                <c:pt idx="1191">
                  <c:v>-87.899495999999999</c:v>
                </c:pt>
                <c:pt idx="1192">
                  <c:v>-87.899496999999997</c:v>
                </c:pt>
                <c:pt idx="1193">
                  <c:v>-87.899497999999994</c:v>
                </c:pt>
                <c:pt idx="1194">
                  <c:v>-87.899499000000006</c:v>
                </c:pt>
                <c:pt idx="1195">
                  <c:v>-87.899499000000006</c:v>
                </c:pt>
                <c:pt idx="1196">
                  <c:v>-87.899500000000003</c:v>
                </c:pt>
                <c:pt idx="1197">
                  <c:v>-87.899501000000001</c:v>
                </c:pt>
                <c:pt idx="1198">
                  <c:v>-87.899501999999998</c:v>
                </c:pt>
                <c:pt idx="1199">
                  <c:v>-87.899502999999996</c:v>
                </c:pt>
                <c:pt idx="1200">
                  <c:v>-87.899503999999993</c:v>
                </c:pt>
                <c:pt idx="1201">
                  <c:v>-87.899505000000005</c:v>
                </c:pt>
                <c:pt idx="1202">
                  <c:v>-87.899506000000002</c:v>
                </c:pt>
                <c:pt idx="1203">
                  <c:v>-87.899507</c:v>
                </c:pt>
                <c:pt idx="1204">
                  <c:v>-87.899507999999997</c:v>
                </c:pt>
                <c:pt idx="1205">
                  <c:v>-87.899508999999995</c:v>
                </c:pt>
                <c:pt idx="1206">
                  <c:v>-87.899510000000006</c:v>
                </c:pt>
                <c:pt idx="1207">
                  <c:v>-87.899511000000004</c:v>
                </c:pt>
                <c:pt idx="1208">
                  <c:v>-87.899512000000001</c:v>
                </c:pt>
                <c:pt idx="1209">
                  <c:v>-87.899512999999999</c:v>
                </c:pt>
                <c:pt idx="1210">
                  <c:v>-87.899512999999999</c:v>
                </c:pt>
                <c:pt idx="1211">
                  <c:v>-87.899513999999996</c:v>
                </c:pt>
                <c:pt idx="1212">
                  <c:v>-87.899514999999994</c:v>
                </c:pt>
                <c:pt idx="1213">
                  <c:v>-87.899516000000006</c:v>
                </c:pt>
                <c:pt idx="1214">
                  <c:v>-87.899517000000003</c:v>
                </c:pt>
                <c:pt idx="1215">
                  <c:v>-87.899518</c:v>
                </c:pt>
                <c:pt idx="1216">
                  <c:v>-87.899518999999998</c:v>
                </c:pt>
                <c:pt idx="1217">
                  <c:v>-87.899519999999995</c:v>
                </c:pt>
                <c:pt idx="1218">
                  <c:v>-87.899520999999993</c:v>
                </c:pt>
                <c:pt idx="1219">
                  <c:v>-87.899522000000005</c:v>
                </c:pt>
                <c:pt idx="1220">
                  <c:v>-87.899523000000002</c:v>
                </c:pt>
                <c:pt idx="1221">
                  <c:v>-87.899524</c:v>
                </c:pt>
                <c:pt idx="1222">
                  <c:v>-87.899524999999997</c:v>
                </c:pt>
                <c:pt idx="1223">
                  <c:v>-87.899525999999994</c:v>
                </c:pt>
                <c:pt idx="1224">
                  <c:v>-87.899525999999994</c:v>
                </c:pt>
                <c:pt idx="1225">
                  <c:v>-87.899527000000006</c:v>
                </c:pt>
                <c:pt idx="1226">
                  <c:v>-87.899528000000004</c:v>
                </c:pt>
                <c:pt idx="1227">
                  <c:v>-87.899529000000001</c:v>
                </c:pt>
                <c:pt idx="1228">
                  <c:v>-87.899529999999999</c:v>
                </c:pt>
                <c:pt idx="1229">
                  <c:v>-87.899530999999996</c:v>
                </c:pt>
                <c:pt idx="1230">
                  <c:v>-87.899531999999994</c:v>
                </c:pt>
                <c:pt idx="1231">
                  <c:v>-87.899533000000005</c:v>
                </c:pt>
                <c:pt idx="1232">
                  <c:v>-87.899534000000003</c:v>
                </c:pt>
                <c:pt idx="1233">
                  <c:v>-87.899535</c:v>
                </c:pt>
                <c:pt idx="1234">
                  <c:v>-87.899535999999998</c:v>
                </c:pt>
                <c:pt idx="1235">
                  <c:v>-87.899536999999995</c:v>
                </c:pt>
                <c:pt idx="1236">
                  <c:v>-87.899538000000007</c:v>
                </c:pt>
                <c:pt idx="1237">
                  <c:v>-87.899538000000007</c:v>
                </c:pt>
                <c:pt idx="1238">
                  <c:v>-87.899539000000004</c:v>
                </c:pt>
                <c:pt idx="1239">
                  <c:v>-87.899540000000002</c:v>
                </c:pt>
                <c:pt idx="1240">
                  <c:v>-87.899540999999999</c:v>
                </c:pt>
                <c:pt idx="1241">
                  <c:v>-87.899541999999997</c:v>
                </c:pt>
                <c:pt idx="1242">
                  <c:v>-87.899542999999994</c:v>
                </c:pt>
                <c:pt idx="1243">
                  <c:v>-87.899544000000006</c:v>
                </c:pt>
                <c:pt idx="1244">
                  <c:v>-87.899545000000003</c:v>
                </c:pt>
                <c:pt idx="1245">
                  <c:v>-87.899546000000001</c:v>
                </c:pt>
                <c:pt idx="1246">
                  <c:v>-87.899546999999998</c:v>
                </c:pt>
                <c:pt idx="1247">
                  <c:v>-87.899547999999996</c:v>
                </c:pt>
                <c:pt idx="1248">
                  <c:v>-87.899548999999993</c:v>
                </c:pt>
                <c:pt idx="1249">
                  <c:v>-87.899548999999993</c:v>
                </c:pt>
                <c:pt idx="1250">
                  <c:v>-87.899550000000005</c:v>
                </c:pt>
                <c:pt idx="1251">
                  <c:v>-87.899551000000002</c:v>
                </c:pt>
                <c:pt idx="1252">
                  <c:v>-87.899552</c:v>
                </c:pt>
                <c:pt idx="1253">
                  <c:v>-87.899552999999997</c:v>
                </c:pt>
                <c:pt idx="1254">
                  <c:v>-87.899553999999995</c:v>
                </c:pt>
                <c:pt idx="1255">
                  <c:v>-87.899555000000007</c:v>
                </c:pt>
                <c:pt idx="1256">
                  <c:v>-87.899556000000004</c:v>
                </c:pt>
                <c:pt idx="1257">
                  <c:v>-87.899557000000001</c:v>
                </c:pt>
                <c:pt idx="1258">
                  <c:v>-87.899557999999999</c:v>
                </c:pt>
                <c:pt idx="1259">
                  <c:v>-87.899558999999996</c:v>
                </c:pt>
                <c:pt idx="1260">
                  <c:v>-87.899559999999994</c:v>
                </c:pt>
                <c:pt idx="1261">
                  <c:v>-87.899559999999994</c:v>
                </c:pt>
                <c:pt idx="1262">
                  <c:v>-87.899561000000006</c:v>
                </c:pt>
                <c:pt idx="1263">
                  <c:v>-87.899562000000003</c:v>
                </c:pt>
                <c:pt idx="1264">
                  <c:v>-87.899563000000001</c:v>
                </c:pt>
                <c:pt idx="1265">
                  <c:v>-87.899563999999998</c:v>
                </c:pt>
                <c:pt idx="1266">
                  <c:v>-87.899564999999996</c:v>
                </c:pt>
                <c:pt idx="1267">
                  <c:v>-87.899565999999993</c:v>
                </c:pt>
                <c:pt idx="1268">
                  <c:v>-87.899567000000005</c:v>
                </c:pt>
                <c:pt idx="1269">
                  <c:v>-87.899568000000002</c:v>
                </c:pt>
                <c:pt idx="1270">
                  <c:v>-87.899569</c:v>
                </c:pt>
                <c:pt idx="1271">
                  <c:v>-87.899569999999997</c:v>
                </c:pt>
                <c:pt idx="1272">
                  <c:v>-87.899569999999997</c:v>
                </c:pt>
                <c:pt idx="1273">
                  <c:v>-87.899570999999995</c:v>
                </c:pt>
                <c:pt idx="1274">
                  <c:v>-87.899572000000006</c:v>
                </c:pt>
                <c:pt idx="1275">
                  <c:v>-87.899573000000004</c:v>
                </c:pt>
                <c:pt idx="1276">
                  <c:v>-87.899574000000001</c:v>
                </c:pt>
                <c:pt idx="1277">
                  <c:v>-87.899574999999999</c:v>
                </c:pt>
                <c:pt idx="1278">
                  <c:v>-87.899575999999996</c:v>
                </c:pt>
                <c:pt idx="1279">
                  <c:v>-87.899576999999994</c:v>
                </c:pt>
                <c:pt idx="1280">
                  <c:v>-87.899578000000005</c:v>
                </c:pt>
                <c:pt idx="1281">
                  <c:v>-87.899579000000003</c:v>
                </c:pt>
                <c:pt idx="1282">
                  <c:v>-87.89958</c:v>
                </c:pt>
                <c:pt idx="1283">
                  <c:v>-87.89958</c:v>
                </c:pt>
                <c:pt idx="1284">
                  <c:v>-87.899580999999998</c:v>
                </c:pt>
                <c:pt idx="1285">
                  <c:v>-87.899581999999995</c:v>
                </c:pt>
                <c:pt idx="1286">
                  <c:v>-87.899583000000007</c:v>
                </c:pt>
                <c:pt idx="1287">
                  <c:v>-87.899584000000004</c:v>
                </c:pt>
                <c:pt idx="1288">
                  <c:v>-87.899585000000002</c:v>
                </c:pt>
                <c:pt idx="1289">
                  <c:v>-87.899585999999999</c:v>
                </c:pt>
                <c:pt idx="1290">
                  <c:v>-87.899586999999997</c:v>
                </c:pt>
                <c:pt idx="1291">
                  <c:v>-87.899587999999994</c:v>
                </c:pt>
                <c:pt idx="1292">
                  <c:v>-87.899589000000006</c:v>
                </c:pt>
                <c:pt idx="1293">
                  <c:v>-87.899590000000003</c:v>
                </c:pt>
                <c:pt idx="1294">
                  <c:v>-87.899590000000003</c:v>
                </c:pt>
                <c:pt idx="1295">
                  <c:v>-87.899591000000001</c:v>
                </c:pt>
                <c:pt idx="1296">
                  <c:v>-87.899591999999998</c:v>
                </c:pt>
                <c:pt idx="1297">
                  <c:v>-87.899592999999996</c:v>
                </c:pt>
                <c:pt idx="1298">
                  <c:v>-87.899593999999993</c:v>
                </c:pt>
                <c:pt idx="1299">
                  <c:v>-87.899595000000005</c:v>
                </c:pt>
                <c:pt idx="1300">
                  <c:v>-87.899596000000003</c:v>
                </c:pt>
                <c:pt idx="1301">
                  <c:v>-87.899597</c:v>
                </c:pt>
                <c:pt idx="1302">
                  <c:v>-87.899597999999997</c:v>
                </c:pt>
                <c:pt idx="1303">
                  <c:v>-87.899598999999995</c:v>
                </c:pt>
                <c:pt idx="1304">
                  <c:v>-87.899598999999995</c:v>
                </c:pt>
                <c:pt idx="1305">
                  <c:v>-87.899600000000007</c:v>
                </c:pt>
                <c:pt idx="1306">
                  <c:v>-87.899601000000004</c:v>
                </c:pt>
                <c:pt idx="1307">
                  <c:v>-87.899602000000002</c:v>
                </c:pt>
                <c:pt idx="1308">
                  <c:v>-87.899602999999999</c:v>
                </c:pt>
                <c:pt idx="1309">
                  <c:v>-87.899603999999997</c:v>
                </c:pt>
                <c:pt idx="1310">
                  <c:v>-87.899604999999994</c:v>
                </c:pt>
                <c:pt idx="1311">
                  <c:v>-87.899606000000006</c:v>
                </c:pt>
                <c:pt idx="1312">
                  <c:v>-87.899607000000003</c:v>
                </c:pt>
                <c:pt idx="1313">
                  <c:v>-87.899608000000001</c:v>
                </c:pt>
                <c:pt idx="1314">
                  <c:v>-87.899608000000001</c:v>
                </c:pt>
                <c:pt idx="1315">
                  <c:v>-87.899608999999998</c:v>
                </c:pt>
                <c:pt idx="1316">
                  <c:v>-87.899609999999996</c:v>
                </c:pt>
                <c:pt idx="1317">
                  <c:v>-87.899610999999993</c:v>
                </c:pt>
                <c:pt idx="1318">
                  <c:v>-87.899612000000005</c:v>
                </c:pt>
                <c:pt idx="1319">
                  <c:v>-87.899613000000002</c:v>
                </c:pt>
                <c:pt idx="1320">
                  <c:v>-87.899614</c:v>
                </c:pt>
                <c:pt idx="1321">
                  <c:v>-87.899614999999997</c:v>
                </c:pt>
                <c:pt idx="1322">
                  <c:v>-87.899615999999995</c:v>
                </c:pt>
                <c:pt idx="1323">
                  <c:v>-87.899615999999995</c:v>
                </c:pt>
                <c:pt idx="1324">
                  <c:v>-87.899617000000006</c:v>
                </c:pt>
                <c:pt idx="1325">
                  <c:v>-87.899618000000004</c:v>
                </c:pt>
                <c:pt idx="1326">
                  <c:v>-87.899619000000001</c:v>
                </c:pt>
                <c:pt idx="1327">
                  <c:v>-87.899619999999999</c:v>
                </c:pt>
                <c:pt idx="1328">
                  <c:v>-87.899620999999996</c:v>
                </c:pt>
                <c:pt idx="1329">
                  <c:v>-87.899621999999994</c:v>
                </c:pt>
                <c:pt idx="1330">
                  <c:v>-87.899623000000005</c:v>
                </c:pt>
                <c:pt idx="1331">
                  <c:v>-87.899624000000003</c:v>
                </c:pt>
                <c:pt idx="1332">
                  <c:v>-87.899625</c:v>
                </c:pt>
                <c:pt idx="1333">
                  <c:v>-87.899625</c:v>
                </c:pt>
                <c:pt idx="1334">
                  <c:v>-87.899625999999998</c:v>
                </c:pt>
                <c:pt idx="1335">
                  <c:v>-87.899626999999995</c:v>
                </c:pt>
                <c:pt idx="1336">
                  <c:v>-87.899628000000007</c:v>
                </c:pt>
                <c:pt idx="1337">
                  <c:v>-87.899629000000004</c:v>
                </c:pt>
                <c:pt idx="1338">
                  <c:v>-87.899630000000002</c:v>
                </c:pt>
                <c:pt idx="1339">
                  <c:v>-87.899630999999999</c:v>
                </c:pt>
                <c:pt idx="1340">
                  <c:v>-87.899631999999997</c:v>
                </c:pt>
                <c:pt idx="1341">
                  <c:v>-87.899632999999994</c:v>
                </c:pt>
                <c:pt idx="1342">
                  <c:v>-87.899632999999994</c:v>
                </c:pt>
                <c:pt idx="1343">
                  <c:v>-87.899634000000006</c:v>
                </c:pt>
                <c:pt idx="1344">
                  <c:v>-87.899635000000004</c:v>
                </c:pt>
                <c:pt idx="1345">
                  <c:v>-87.899636000000001</c:v>
                </c:pt>
                <c:pt idx="1346">
                  <c:v>-87.899636999999998</c:v>
                </c:pt>
                <c:pt idx="1347">
                  <c:v>-87.899637999999996</c:v>
                </c:pt>
                <c:pt idx="1348">
                  <c:v>-87.899638999999993</c:v>
                </c:pt>
                <c:pt idx="1349">
                  <c:v>-87.899640000000005</c:v>
                </c:pt>
                <c:pt idx="1350">
                  <c:v>-87.899640000000005</c:v>
                </c:pt>
                <c:pt idx="1351">
                  <c:v>-87.899641000000003</c:v>
                </c:pt>
                <c:pt idx="1352">
                  <c:v>-87.899642</c:v>
                </c:pt>
                <c:pt idx="1353">
                  <c:v>-87.899642999999998</c:v>
                </c:pt>
                <c:pt idx="1354">
                  <c:v>-87.899643999999995</c:v>
                </c:pt>
                <c:pt idx="1355">
                  <c:v>-87.899645000000007</c:v>
                </c:pt>
                <c:pt idx="1356">
                  <c:v>-87.899646000000004</c:v>
                </c:pt>
                <c:pt idx="1357">
                  <c:v>-87.899647000000002</c:v>
                </c:pt>
                <c:pt idx="1358">
                  <c:v>-87.899647999999999</c:v>
                </c:pt>
                <c:pt idx="1359">
                  <c:v>-87.899647999999999</c:v>
                </c:pt>
                <c:pt idx="1360">
                  <c:v>-87.899648999999997</c:v>
                </c:pt>
                <c:pt idx="1361">
                  <c:v>-87.899649999999994</c:v>
                </c:pt>
                <c:pt idx="1362">
                  <c:v>-87.899651000000006</c:v>
                </c:pt>
                <c:pt idx="1363">
                  <c:v>-87.899652000000003</c:v>
                </c:pt>
                <c:pt idx="1364">
                  <c:v>-87.899653000000001</c:v>
                </c:pt>
                <c:pt idx="1365">
                  <c:v>-87.899653999999998</c:v>
                </c:pt>
                <c:pt idx="1366">
                  <c:v>-87.899654999999996</c:v>
                </c:pt>
                <c:pt idx="1367">
                  <c:v>-87.899654999999996</c:v>
                </c:pt>
                <c:pt idx="1368">
                  <c:v>-87.899655999999993</c:v>
                </c:pt>
                <c:pt idx="1369">
                  <c:v>-87.899657000000005</c:v>
                </c:pt>
                <c:pt idx="1370">
                  <c:v>-87.899658000000002</c:v>
                </c:pt>
                <c:pt idx="1371">
                  <c:v>-87.899659</c:v>
                </c:pt>
                <c:pt idx="1372">
                  <c:v>-87.899659999999997</c:v>
                </c:pt>
                <c:pt idx="1373">
                  <c:v>-87.899660999999995</c:v>
                </c:pt>
                <c:pt idx="1374">
                  <c:v>-87.899662000000006</c:v>
                </c:pt>
                <c:pt idx="1375">
                  <c:v>-87.899663000000004</c:v>
                </c:pt>
                <c:pt idx="1376">
                  <c:v>-87.899663000000004</c:v>
                </c:pt>
                <c:pt idx="1377">
                  <c:v>-87.899664000000001</c:v>
                </c:pt>
                <c:pt idx="1378">
                  <c:v>-87.899664999999999</c:v>
                </c:pt>
                <c:pt idx="1379">
                  <c:v>-87.899665999999996</c:v>
                </c:pt>
                <c:pt idx="1380">
                  <c:v>-87.899666999999994</c:v>
                </c:pt>
                <c:pt idx="1381">
                  <c:v>-87.899668000000005</c:v>
                </c:pt>
                <c:pt idx="1382">
                  <c:v>-87.899669000000003</c:v>
                </c:pt>
                <c:pt idx="1383">
                  <c:v>-87.89967</c:v>
                </c:pt>
                <c:pt idx="1384">
                  <c:v>-87.89967</c:v>
                </c:pt>
                <c:pt idx="1385">
                  <c:v>-87.899670999999998</c:v>
                </c:pt>
                <c:pt idx="1386">
                  <c:v>-87.899671999999995</c:v>
                </c:pt>
                <c:pt idx="1387">
                  <c:v>-87.899673000000007</c:v>
                </c:pt>
                <c:pt idx="1388">
                  <c:v>-87.899674000000005</c:v>
                </c:pt>
                <c:pt idx="1389">
                  <c:v>-87.899675000000002</c:v>
                </c:pt>
                <c:pt idx="1390">
                  <c:v>-87.899675999999999</c:v>
                </c:pt>
                <c:pt idx="1391">
                  <c:v>-87.899676999999997</c:v>
                </c:pt>
                <c:pt idx="1392">
                  <c:v>-87.899676999999997</c:v>
                </c:pt>
                <c:pt idx="1393">
                  <c:v>-87.899677999999994</c:v>
                </c:pt>
                <c:pt idx="1394">
                  <c:v>-87.899679000000006</c:v>
                </c:pt>
                <c:pt idx="1395">
                  <c:v>-87.899680000000004</c:v>
                </c:pt>
                <c:pt idx="1396">
                  <c:v>-87.899681000000001</c:v>
                </c:pt>
                <c:pt idx="1397">
                  <c:v>-87.899681999999999</c:v>
                </c:pt>
                <c:pt idx="1398">
                  <c:v>-87.899682999999996</c:v>
                </c:pt>
                <c:pt idx="1399">
                  <c:v>-87.899683999999993</c:v>
                </c:pt>
                <c:pt idx="1400">
                  <c:v>-87.899683999999993</c:v>
                </c:pt>
                <c:pt idx="1401">
                  <c:v>-87.899685000000005</c:v>
                </c:pt>
                <c:pt idx="1402">
                  <c:v>-87.899686000000003</c:v>
                </c:pt>
                <c:pt idx="1403">
                  <c:v>-87.899687</c:v>
                </c:pt>
                <c:pt idx="1404">
                  <c:v>-87.899687999999998</c:v>
                </c:pt>
                <c:pt idx="1405">
                  <c:v>-87.899688999999995</c:v>
                </c:pt>
                <c:pt idx="1406">
                  <c:v>-87.899690000000007</c:v>
                </c:pt>
                <c:pt idx="1407">
                  <c:v>-87.899690000000007</c:v>
                </c:pt>
                <c:pt idx="1408">
                  <c:v>-87.899691000000004</c:v>
                </c:pt>
                <c:pt idx="1409">
                  <c:v>-87.899692000000002</c:v>
                </c:pt>
                <c:pt idx="1410">
                  <c:v>-87.899692999999999</c:v>
                </c:pt>
                <c:pt idx="1411">
                  <c:v>-87.899693999999997</c:v>
                </c:pt>
                <c:pt idx="1412">
                  <c:v>-87.899694999999994</c:v>
                </c:pt>
                <c:pt idx="1413">
                  <c:v>-87.899696000000006</c:v>
                </c:pt>
                <c:pt idx="1414">
                  <c:v>-87.899697000000003</c:v>
                </c:pt>
                <c:pt idx="1415">
                  <c:v>-87.899697000000003</c:v>
                </c:pt>
                <c:pt idx="1416">
                  <c:v>-87.899698000000001</c:v>
                </c:pt>
                <c:pt idx="1417">
                  <c:v>-87.899698999999998</c:v>
                </c:pt>
                <c:pt idx="1418">
                  <c:v>-87.899699999999996</c:v>
                </c:pt>
                <c:pt idx="1419">
                  <c:v>-87.899700999999993</c:v>
                </c:pt>
                <c:pt idx="1420">
                  <c:v>-87.899702000000005</c:v>
                </c:pt>
                <c:pt idx="1421">
                  <c:v>-87.899703000000002</c:v>
                </c:pt>
                <c:pt idx="1422">
                  <c:v>-87.899703000000002</c:v>
                </c:pt>
                <c:pt idx="1423">
                  <c:v>-87.899704</c:v>
                </c:pt>
                <c:pt idx="1424">
                  <c:v>-87.899704999999997</c:v>
                </c:pt>
                <c:pt idx="1425">
                  <c:v>-87.899705999999995</c:v>
                </c:pt>
                <c:pt idx="1426">
                  <c:v>-87.899707000000006</c:v>
                </c:pt>
                <c:pt idx="1427">
                  <c:v>-87.899708000000004</c:v>
                </c:pt>
                <c:pt idx="1428">
                  <c:v>-87.899709000000001</c:v>
                </c:pt>
                <c:pt idx="1429">
                  <c:v>-87.899709999999999</c:v>
                </c:pt>
                <c:pt idx="1430">
                  <c:v>-87.899709999999999</c:v>
                </c:pt>
                <c:pt idx="1431">
                  <c:v>-87.899710999999996</c:v>
                </c:pt>
                <c:pt idx="1432">
                  <c:v>-87.899711999999994</c:v>
                </c:pt>
                <c:pt idx="1433">
                  <c:v>-87.899713000000006</c:v>
                </c:pt>
                <c:pt idx="1434">
                  <c:v>-87.899714000000003</c:v>
                </c:pt>
                <c:pt idx="1435">
                  <c:v>-87.899715</c:v>
                </c:pt>
                <c:pt idx="1436">
                  <c:v>-87.899715999999998</c:v>
                </c:pt>
                <c:pt idx="1437">
                  <c:v>-87.899715999999998</c:v>
                </c:pt>
                <c:pt idx="1438">
                  <c:v>-87.899716999999995</c:v>
                </c:pt>
                <c:pt idx="1439">
                  <c:v>-87.899717999999993</c:v>
                </c:pt>
                <c:pt idx="1440">
                  <c:v>-87.899719000000005</c:v>
                </c:pt>
                <c:pt idx="1441">
                  <c:v>-87.899720000000002</c:v>
                </c:pt>
                <c:pt idx="1442">
                  <c:v>-87.899721</c:v>
                </c:pt>
                <c:pt idx="1443">
                  <c:v>-87.899721999999997</c:v>
                </c:pt>
                <c:pt idx="1444">
                  <c:v>-87.899721999999997</c:v>
                </c:pt>
                <c:pt idx="1445">
                  <c:v>-87.899722999999994</c:v>
                </c:pt>
                <c:pt idx="1446">
                  <c:v>-87.899724000000006</c:v>
                </c:pt>
                <c:pt idx="1447">
                  <c:v>-87.899725000000004</c:v>
                </c:pt>
                <c:pt idx="1448">
                  <c:v>-87.899726000000001</c:v>
                </c:pt>
                <c:pt idx="1449">
                  <c:v>-87.899726999999999</c:v>
                </c:pt>
                <c:pt idx="1450">
                  <c:v>-87.899727999999996</c:v>
                </c:pt>
                <c:pt idx="1451">
                  <c:v>-87.899727999999996</c:v>
                </c:pt>
                <c:pt idx="1452">
                  <c:v>-87.899728999999994</c:v>
                </c:pt>
                <c:pt idx="1453">
                  <c:v>-87.899730000000005</c:v>
                </c:pt>
                <c:pt idx="1454">
                  <c:v>-87.899731000000003</c:v>
                </c:pt>
                <c:pt idx="1455">
                  <c:v>-87.899732</c:v>
                </c:pt>
                <c:pt idx="1456">
                  <c:v>-87.899732999999998</c:v>
                </c:pt>
                <c:pt idx="1457">
                  <c:v>-87.899733999999995</c:v>
                </c:pt>
                <c:pt idx="1458">
                  <c:v>-87.899733999999995</c:v>
                </c:pt>
                <c:pt idx="1459">
                  <c:v>-87.899735000000007</c:v>
                </c:pt>
                <c:pt idx="1460">
                  <c:v>-87.899736000000004</c:v>
                </c:pt>
                <c:pt idx="1461">
                  <c:v>-87.899737000000002</c:v>
                </c:pt>
                <c:pt idx="1462">
                  <c:v>-87.899737999999999</c:v>
                </c:pt>
                <c:pt idx="1463">
                  <c:v>-87.899738999999997</c:v>
                </c:pt>
                <c:pt idx="1464">
                  <c:v>-87.899739999999994</c:v>
                </c:pt>
                <c:pt idx="1465">
                  <c:v>-87.899739999999994</c:v>
                </c:pt>
                <c:pt idx="1466">
                  <c:v>-87.899741000000006</c:v>
                </c:pt>
                <c:pt idx="1467">
                  <c:v>-87.899742000000003</c:v>
                </c:pt>
                <c:pt idx="1468">
                  <c:v>-87.899743000000001</c:v>
                </c:pt>
                <c:pt idx="1469">
                  <c:v>-87.899743999999998</c:v>
                </c:pt>
                <c:pt idx="1470">
                  <c:v>-87.899744999999996</c:v>
                </c:pt>
                <c:pt idx="1471">
                  <c:v>-87.899745999999993</c:v>
                </c:pt>
                <c:pt idx="1472">
                  <c:v>-87.899745999999993</c:v>
                </c:pt>
                <c:pt idx="1473">
                  <c:v>-87.899747000000005</c:v>
                </c:pt>
                <c:pt idx="1474">
                  <c:v>-87.899748000000002</c:v>
                </c:pt>
                <c:pt idx="1475">
                  <c:v>-87.899749</c:v>
                </c:pt>
                <c:pt idx="1476">
                  <c:v>-87.899749999999997</c:v>
                </c:pt>
                <c:pt idx="1477">
                  <c:v>-87.899750999999995</c:v>
                </c:pt>
                <c:pt idx="1478">
                  <c:v>-87.899750999999995</c:v>
                </c:pt>
                <c:pt idx="1479">
                  <c:v>-87.899752000000007</c:v>
                </c:pt>
                <c:pt idx="1480">
                  <c:v>-87.899753000000004</c:v>
                </c:pt>
                <c:pt idx="1481">
                  <c:v>-87.899754000000001</c:v>
                </c:pt>
                <c:pt idx="1482">
                  <c:v>-87.899754999999999</c:v>
                </c:pt>
                <c:pt idx="1483">
                  <c:v>-87.899755999999996</c:v>
                </c:pt>
                <c:pt idx="1484">
                  <c:v>-87.899756999999994</c:v>
                </c:pt>
                <c:pt idx="1485">
                  <c:v>-87.899756999999994</c:v>
                </c:pt>
                <c:pt idx="1486">
                  <c:v>-87.899758000000006</c:v>
                </c:pt>
                <c:pt idx="1487">
                  <c:v>-87.899759000000003</c:v>
                </c:pt>
                <c:pt idx="1488">
                  <c:v>-87.899760000000001</c:v>
                </c:pt>
                <c:pt idx="1489">
                  <c:v>-87.899760999999998</c:v>
                </c:pt>
                <c:pt idx="1490">
                  <c:v>-87.899761999999996</c:v>
                </c:pt>
                <c:pt idx="1491">
                  <c:v>-87.899761999999996</c:v>
                </c:pt>
                <c:pt idx="1492">
                  <c:v>-87.899762999999993</c:v>
                </c:pt>
                <c:pt idx="1493">
                  <c:v>-87.899764000000005</c:v>
                </c:pt>
                <c:pt idx="1494">
                  <c:v>-87.899765000000002</c:v>
                </c:pt>
                <c:pt idx="1495">
                  <c:v>-87.899766</c:v>
                </c:pt>
                <c:pt idx="1496">
                  <c:v>-87.899766999999997</c:v>
                </c:pt>
                <c:pt idx="1497">
                  <c:v>-87.899767999999995</c:v>
                </c:pt>
                <c:pt idx="1498">
                  <c:v>-87.899767999999995</c:v>
                </c:pt>
                <c:pt idx="1499">
                  <c:v>-87.899769000000006</c:v>
                </c:pt>
                <c:pt idx="1500">
                  <c:v>-87.899770000000004</c:v>
                </c:pt>
                <c:pt idx="1501">
                  <c:v>-87.899771000000001</c:v>
                </c:pt>
                <c:pt idx="1502">
                  <c:v>-87.899771999999999</c:v>
                </c:pt>
                <c:pt idx="1503">
                  <c:v>-87.899772999999996</c:v>
                </c:pt>
                <c:pt idx="1504">
                  <c:v>-87.899772999999996</c:v>
                </c:pt>
                <c:pt idx="1505">
                  <c:v>-87.899773999999994</c:v>
                </c:pt>
                <c:pt idx="1506">
                  <c:v>-87.899775000000005</c:v>
                </c:pt>
                <c:pt idx="1507">
                  <c:v>-87.899776000000003</c:v>
                </c:pt>
                <c:pt idx="1508">
                  <c:v>-87.899777</c:v>
                </c:pt>
                <c:pt idx="1509">
                  <c:v>-87.899777999999998</c:v>
                </c:pt>
                <c:pt idx="1510">
                  <c:v>-87.899778999999995</c:v>
                </c:pt>
                <c:pt idx="1511">
                  <c:v>-87.899778999999995</c:v>
                </c:pt>
                <c:pt idx="1512">
                  <c:v>-87.899780000000007</c:v>
                </c:pt>
                <c:pt idx="1513">
                  <c:v>-87.899781000000004</c:v>
                </c:pt>
                <c:pt idx="1514">
                  <c:v>-87.899782000000002</c:v>
                </c:pt>
                <c:pt idx="1515">
                  <c:v>-87.899782999999999</c:v>
                </c:pt>
                <c:pt idx="1516">
                  <c:v>-87.899783999999997</c:v>
                </c:pt>
                <c:pt idx="1517">
                  <c:v>-87.899783999999997</c:v>
                </c:pt>
                <c:pt idx="1518">
                  <c:v>-87.899784999999994</c:v>
                </c:pt>
                <c:pt idx="1519">
                  <c:v>-87.899786000000006</c:v>
                </c:pt>
                <c:pt idx="1520">
                  <c:v>-87.899787000000003</c:v>
                </c:pt>
                <c:pt idx="1521">
                  <c:v>-87.899788000000001</c:v>
                </c:pt>
                <c:pt idx="1522">
                  <c:v>-87.899788999999998</c:v>
                </c:pt>
                <c:pt idx="1523">
                  <c:v>-87.899788999999998</c:v>
                </c:pt>
                <c:pt idx="1524">
                  <c:v>-87.899789999999996</c:v>
                </c:pt>
                <c:pt idx="1525">
                  <c:v>-87.899790999999993</c:v>
                </c:pt>
                <c:pt idx="1526">
                  <c:v>-87.899792000000005</c:v>
                </c:pt>
                <c:pt idx="1527">
                  <c:v>-87.899793000000003</c:v>
                </c:pt>
                <c:pt idx="1528">
                  <c:v>-87.899794</c:v>
                </c:pt>
                <c:pt idx="1529">
                  <c:v>-87.899794</c:v>
                </c:pt>
                <c:pt idx="1530">
                  <c:v>-87.899794999999997</c:v>
                </c:pt>
                <c:pt idx="1531">
                  <c:v>-87.899795999999995</c:v>
                </c:pt>
                <c:pt idx="1532">
                  <c:v>-87.899797000000007</c:v>
                </c:pt>
                <c:pt idx="1533">
                  <c:v>-87.899798000000004</c:v>
                </c:pt>
                <c:pt idx="1534">
                  <c:v>-87.899799000000002</c:v>
                </c:pt>
                <c:pt idx="1535">
                  <c:v>-87.899799000000002</c:v>
                </c:pt>
                <c:pt idx="1536">
                  <c:v>-87.899799999999999</c:v>
                </c:pt>
                <c:pt idx="1537">
                  <c:v>-87.899800999999997</c:v>
                </c:pt>
                <c:pt idx="1538">
                  <c:v>-87.899801999999994</c:v>
                </c:pt>
                <c:pt idx="1539">
                  <c:v>-87.899803000000006</c:v>
                </c:pt>
                <c:pt idx="1540">
                  <c:v>-87.899804000000003</c:v>
                </c:pt>
                <c:pt idx="1541">
                  <c:v>-87.899804000000003</c:v>
                </c:pt>
                <c:pt idx="1542">
                  <c:v>-87.899805000000001</c:v>
                </c:pt>
                <c:pt idx="1543">
                  <c:v>-87.899805999999998</c:v>
                </c:pt>
                <c:pt idx="1544">
                  <c:v>-87.899806999999996</c:v>
                </c:pt>
                <c:pt idx="1545">
                  <c:v>-87.899807999999993</c:v>
                </c:pt>
                <c:pt idx="1546">
                  <c:v>-87.899809000000005</c:v>
                </c:pt>
                <c:pt idx="1547">
                  <c:v>-87.899809000000005</c:v>
                </c:pt>
                <c:pt idx="1548">
                  <c:v>-87.899810000000002</c:v>
                </c:pt>
                <c:pt idx="1549">
                  <c:v>-87.899811</c:v>
                </c:pt>
                <c:pt idx="1550">
                  <c:v>-87.899811999999997</c:v>
                </c:pt>
                <c:pt idx="1551">
                  <c:v>-87.899812999999995</c:v>
                </c:pt>
                <c:pt idx="1552">
                  <c:v>-87.899814000000006</c:v>
                </c:pt>
                <c:pt idx="1553">
                  <c:v>-87.899814000000006</c:v>
                </c:pt>
                <c:pt idx="1554">
                  <c:v>-87.899815000000004</c:v>
                </c:pt>
                <c:pt idx="1555">
                  <c:v>-87.899816000000001</c:v>
                </c:pt>
                <c:pt idx="1556">
                  <c:v>-87.899816999999999</c:v>
                </c:pt>
                <c:pt idx="1557">
                  <c:v>-87.899817999999996</c:v>
                </c:pt>
                <c:pt idx="1558">
                  <c:v>-87.899818999999994</c:v>
                </c:pt>
                <c:pt idx="1559">
                  <c:v>-87.899818999999994</c:v>
                </c:pt>
                <c:pt idx="1560">
                  <c:v>-87.899820000000005</c:v>
                </c:pt>
                <c:pt idx="1561">
                  <c:v>-87.899821000000003</c:v>
                </c:pt>
                <c:pt idx="1562">
                  <c:v>-87.899822</c:v>
                </c:pt>
                <c:pt idx="1563">
                  <c:v>-87.899822999999998</c:v>
                </c:pt>
                <c:pt idx="1564">
                  <c:v>-87.899823999999995</c:v>
                </c:pt>
                <c:pt idx="1565">
                  <c:v>-87.899823999999995</c:v>
                </c:pt>
                <c:pt idx="1566">
                  <c:v>-87.899825000000007</c:v>
                </c:pt>
                <c:pt idx="1567">
                  <c:v>-87.899826000000004</c:v>
                </c:pt>
                <c:pt idx="1568">
                  <c:v>-87.899827000000002</c:v>
                </c:pt>
                <c:pt idx="1569">
                  <c:v>-87.899827999999999</c:v>
                </c:pt>
                <c:pt idx="1570">
                  <c:v>-87.899828999999997</c:v>
                </c:pt>
                <c:pt idx="1571">
                  <c:v>-87.899828999999997</c:v>
                </c:pt>
                <c:pt idx="1572">
                  <c:v>-87.899829999999994</c:v>
                </c:pt>
                <c:pt idx="1573">
                  <c:v>-87.899831000000006</c:v>
                </c:pt>
                <c:pt idx="1574">
                  <c:v>-87.899832000000004</c:v>
                </c:pt>
                <c:pt idx="1575">
                  <c:v>-87.899833000000001</c:v>
                </c:pt>
                <c:pt idx="1576">
                  <c:v>-87.899833000000001</c:v>
                </c:pt>
                <c:pt idx="1577">
                  <c:v>-87.899833999999998</c:v>
                </c:pt>
                <c:pt idx="1578">
                  <c:v>-87.899834999999996</c:v>
                </c:pt>
                <c:pt idx="1579">
                  <c:v>-87.899835999999993</c:v>
                </c:pt>
                <c:pt idx="1580">
                  <c:v>-87.899837000000005</c:v>
                </c:pt>
                <c:pt idx="1581">
                  <c:v>-87.899838000000003</c:v>
                </c:pt>
                <c:pt idx="1582">
                  <c:v>-87.899838000000003</c:v>
                </c:pt>
                <c:pt idx="1583">
                  <c:v>-87.899839</c:v>
                </c:pt>
                <c:pt idx="1584">
                  <c:v>-87.899839999999998</c:v>
                </c:pt>
                <c:pt idx="1585">
                  <c:v>-87.899840999999995</c:v>
                </c:pt>
                <c:pt idx="1586">
                  <c:v>-87.899842000000007</c:v>
                </c:pt>
                <c:pt idx="1587">
                  <c:v>-87.899843000000004</c:v>
                </c:pt>
                <c:pt idx="1588">
                  <c:v>-87.899843000000004</c:v>
                </c:pt>
                <c:pt idx="1589">
                  <c:v>-87.899844000000002</c:v>
                </c:pt>
                <c:pt idx="1590">
                  <c:v>-87.899844999999999</c:v>
                </c:pt>
                <c:pt idx="1591">
                  <c:v>-87.899845999999997</c:v>
                </c:pt>
                <c:pt idx="1592">
                  <c:v>-87.899846999999994</c:v>
                </c:pt>
                <c:pt idx="1593">
                  <c:v>-87.899846999999994</c:v>
                </c:pt>
                <c:pt idx="1594">
                  <c:v>-87.899848000000006</c:v>
                </c:pt>
                <c:pt idx="1595">
                  <c:v>-87.899849000000003</c:v>
                </c:pt>
                <c:pt idx="1596">
                  <c:v>-87.899850000000001</c:v>
                </c:pt>
                <c:pt idx="1597">
                  <c:v>-87.899850999999998</c:v>
                </c:pt>
                <c:pt idx="1598">
                  <c:v>-87.899851999999996</c:v>
                </c:pt>
                <c:pt idx="1599">
                  <c:v>-87.899851999999996</c:v>
                </c:pt>
                <c:pt idx="1600">
                  <c:v>-87.899852999999993</c:v>
                </c:pt>
                <c:pt idx="1601">
                  <c:v>-87.899854000000005</c:v>
                </c:pt>
                <c:pt idx="1602">
                  <c:v>-87.899855000000002</c:v>
                </c:pt>
                <c:pt idx="1603">
                  <c:v>-87.899856</c:v>
                </c:pt>
                <c:pt idx="1604">
                  <c:v>-87.899856</c:v>
                </c:pt>
                <c:pt idx="1605">
                  <c:v>-87.899856999999997</c:v>
                </c:pt>
                <c:pt idx="1606">
                  <c:v>-87.899857999999995</c:v>
                </c:pt>
                <c:pt idx="1607">
                  <c:v>-87.899859000000006</c:v>
                </c:pt>
                <c:pt idx="1608">
                  <c:v>-87.899860000000004</c:v>
                </c:pt>
                <c:pt idx="1609">
                  <c:v>-87.899861000000001</c:v>
                </c:pt>
                <c:pt idx="1610">
                  <c:v>-87.899861000000001</c:v>
                </c:pt>
                <c:pt idx="1611">
                  <c:v>-87.899861999999999</c:v>
                </c:pt>
                <c:pt idx="1612">
                  <c:v>-87.899862999999996</c:v>
                </c:pt>
                <c:pt idx="1613">
                  <c:v>-87.899863999999994</c:v>
                </c:pt>
                <c:pt idx="1614">
                  <c:v>-87.899865000000005</c:v>
                </c:pt>
                <c:pt idx="1615">
                  <c:v>-87.899865000000005</c:v>
                </c:pt>
                <c:pt idx="1616">
                  <c:v>-87.899866000000003</c:v>
                </c:pt>
                <c:pt idx="1617">
                  <c:v>-87.899867</c:v>
                </c:pt>
                <c:pt idx="1618">
                  <c:v>-87.899867999999998</c:v>
                </c:pt>
                <c:pt idx="1619">
                  <c:v>-87.899868999999995</c:v>
                </c:pt>
                <c:pt idx="1620">
                  <c:v>-87.899868999999995</c:v>
                </c:pt>
                <c:pt idx="1621">
                  <c:v>-87.899870000000007</c:v>
                </c:pt>
                <c:pt idx="1622">
                  <c:v>-87.899871000000005</c:v>
                </c:pt>
                <c:pt idx="1623">
                  <c:v>-87.899872000000002</c:v>
                </c:pt>
                <c:pt idx="1624">
                  <c:v>-87.899872999999999</c:v>
                </c:pt>
                <c:pt idx="1625">
                  <c:v>-87.899873999999997</c:v>
                </c:pt>
                <c:pt idx="1626">
                  <c:v>-87.899873999999997</c:v>
                </c:pt>
                <c:pt idx="1627">
                  <c:v>-87.899874999999994</c:v>
                </c:pt>
                <c:pt idx="1628">
                  <c:v>-87.899876000000006</c:v>
                </c:pt>
                <c:pt idx="1629">
                  <c:v>-87.899877000000004</c:v>
                </c:pt>
                <c:pt idx="1630">
                  <c:v>-87.899878000000001</c:v>
                </c:pt>
                <c:pt idx="1631">
                  <c:v>-87.899878000000001</c:v>
                </c:pt>
                <c:pt idx="1632">
                  <c:v>-87.899878999999999</c:v>
                </c:pt>
                <c:pt idx="1633">
                  <c:v>-87.899879999999996</c:v>
                </c:pt>
                <c:pt idx="1634">
                  <c:v>-87.899880999999993</c:v>
                </c:pt>
                <c:pt idx="1635">
                  <c:v>-87.899882000000005</c:v>
                </c:pt>
                <c:pt idx="1636">
                  <c:v>-87.899882000000005</c:v>
                </c:pt>
                <c:pt idx="1637">
                  <c:v>-87.899883000000003</c:v>
                </c:pt>
                <c:pt idx="1638">
                  <c:v>-87.899884</c:v>
                </c:pt>
                <c:pt idx="1639">
                  <c:v>-87.899884999999998</c:v>
                </c:pt>
                <c:pt idx="1640">
                  <c:v>-87.899885999999995</c:v>
                </c:pt>
                <c:pt idx="1641">
                  <c:v>-87.899887000000007</c:v>
                </c:pt>
                <c:pt idx="1642">
                  <c:v>-87.899887000000007</c:v>
                </c:pt>
                <c:pt idx="1643">
                  <c:v>-87.899888000000004</c:v>
                </c:pt>
                <c:pt idx="1644">
                  <c:v>-87.899889000000002</c:v>
                </c:pt>
                <c:pt idx="1645">
                  <c:v>-87.899889999999999</c:v>
                </c:pt>
                <c:pt idx="1646">
                  <c:v>-87.899890999999997</c:v>
                </c:pt>
                <c:pt idx="1647">
                  <c:v>-87.899890999999997</c:v>
                </c:pt>
                <c:pt idx="1648">
                  <c:v>-87.899891999999994</c:v>
                </c:pt>
                <c:pt idx="1649">
                  <c:v>-87.899893000000006</c:v>
                </c:pt>
                <c:pt idx="1650">
                  <c:v>-87.899894000000003</c:v>
                </c:pt>
                <c:pt idx="1651">
                  <c:v>-87.899895000000001</c:v>
                </c:pt>
                <c:pt idx="1652">
                  <c:v>-87.899895000000001</c:v>
                </c:pt>
                <c:pt idx="1653">
                  <c:v>-87.899895999999998</c:v>
                </c:pt>
                <c:pt idx="1654">
                  <c:v>-87.899896999999996</c:v>
                </c:pt>
                <c:pt idx="1655">
                  <c:v>-87.899897999999993</c:v>
                </c:pt>
                <c:pt idx="1656">
                  <c:v>-87.899899000000005</c:v>
                </c:pt>
                <c:pt idx="1657">
                  <c:v>-87.899899000000005</c:v>
                </c:pt>
                <c:pt idx="1658">
                  <c:v>-87.899900000000002</c:v>
                </c:pt>
                <c:pt idx="1659">
                  <c:v>-87.899901</c:v>
                </c:pt>
                <c:pt idx="1660">
                  <c:v>-87.899901999999997</c:v>
                </c:pt>
                <c:pt idx="1661">
                  <c:v>-87.899902999999995</c:v>
                </c:pt>
                <c:pt idx="1662">
                  <c:v>-87.899902999999995</c:v>
                </c:pt>
                <c:pt idx="1663">
                  <c:v>-87.899904000000006</c:v>
                </c:pt>
                <c:pt idx="1664">
                  <c:v>-87.899905000000004</c:v>
                </c:pt>
                <c:pt idx="1665">
                  <c:v>-87.899906000000001</c:v>
                </c:pt>
                <c:pt idx="1666">
                  <c:v>-87.899906999999999</c:v>
                </c:pt>
                <c:pt idx="1667">
                  <c:v>-87.899906999999999</c:v>
                </c:pt>
                <c:pt idx="1668">
                  <c:v>-87.899907999999996</c:v>
                </c:pt>
                <c:pt idx="1669">
                  <c:v>-87.899908999999994</c:v>
                </c:pt>
                <c:pt idx="1670">
                  <c:v>-87.899910000000006</c:v>
                </c:pt>
                <c:pt idx="1671">
                  <c:v>-87.899911000000003</c:v>
                </c:pt>
                <c:pt idx="1672">
                  <c:v>-87.899911000000003</c:v>
                </c:pt>
                <c:pt idx="1673">
                  <c:v>-87.899912</c:v>
                </c:pt>
                <c:pt idx="1674">
                  <c:v>-87.899912999999998</c:v>
                </c:pt>
                <c:pt idx="1675">
                  <c:v>-87.899913999999995</c:v>
                </c:pt>
                <c:pt idx="1676">
                  <c:v>-87.899914999999993</c:v>
                </c:pt>
                <c:pt idx="1677">
                  <c:v>-87.899914999999993</c:v>
                </c:pt>
                <c:pt idx="1678">
                  <c:v>-87.899916000000005</c:v>
                </c:pt>
                <c:pt idx="1679">
                  <c:v>-87.899917000000002</c:v>
                </c:pt>
                <c:pt idx="1680">
                  <c:v>-87.899918</c:v>
                </c:pt>
                <c:pt idx="1681">
                  <c:v>-87.899918999999997</c:v>
                </c:pt>
                <c:pt idx="1682">
                  <c:v>-87.899918999999997</c:v>
                </c:pt>
                <c:pt idx="1683">
                  <c:v>-87.899919999999995</c:v>
                </c:pt>
                <c:pt idx="1684">
                  <c:v>-87.899921000000006</c:v>
                </c:pt>
                <c:pt idx="1685">
                  <c:v>-87.899922000000004</c:v>
                </c:pt>
                <c:pt idx="1686">
                  <c:v>-87.899923000000001</c:v>
                </c:pt>
                <c:pt idx="1687">
                  <c:v>-87.899923000000001</c:v>
                </c:pt>
                <c:pt idx="1688">
                  <c:v>-87.899923999999999</c:v>
                </c:pt>
                <c:pt idx="1689">
                  <c:v>-87.899924999999996</c:v>
                </c:pt>
                <c:pt idx="1690">
                  <c:v>-87.899925999999994</c:v>
                </c:pt>
                <c:pt idx="1691">
                  <c:v>-87.899927000000005</c:v>
                </c:pt>
                <c:pt idx="1692">
                  <c:v>-87.899927000000005</c:v>
                </c:pt>
                <c:pt idx="1693">
                  <c:v>-87.899928000000003</c:v>
                </c:pt>
                <c:pt idx="1694">
                  <c:v>-87.899929</c:v>
                </c:pt>
                <c:pt idx="1695">
                  <c:v>-87.899929999999998</c:v>
                </c:pt>
                <c:pt idx="1696">
                  <c:v>-87.899930999999995</c:v>
                </c:pt>
                <c:pt idx="1697">
                  <c:v>-87.899930999999995</c:v>
                </c:pt>
                <c:pt idx="1698">
                  <c:v>-87.899932000000007</c:v>
                </c:pt>
                <c:pt idx="1699">
                  <c:v>-87.899933000000004</c:v>
                </c:pt>
                <c:pt idx="1700">
                  <c:v>-87.899934000000002</c:v>
                </c:pt>
                <c:pt idx="1701">
                  <c:v>-87.899934999999999</c:v>
                </c:pt>
                <c:pt idx="1702">
                  <c:v>-87.899934999999999</c:v>
                </c:pt>
                <c:pt idx="1703">
                  <c:v>-87.899935999999997</c:v>
                </c:pt>
                <c:pt idx="1704">
                  <c:v>-87.899936999999994</c:v>
                </c:pt>
                <c:pt idx="1705">
                  <c:v>-87.899938000000006</c:v>
                </c:pt>
                <c:pt idx="1706">
                  <c:v>-87.899939000000003</c:v>
                </c:pt>
                <c:pt idx="1707">
                  <c:v>-87.899939000000003</c:v>
                </c:pt>
                <c:pt idx="1708">
                  <c:v>-87.899940000000001</c:v>
                </c:pt>
                <c:pt idx="1709">
                  <c:v>-87.899940999999998</c:v>
                </c:pt>
                <c:pt idx="1710">
                  <c:v>-87.899941999999996</c:v>
                </c:pt>
                <c:pt idx="1711">
                  <c:v>-87.899942999999993</c:v>
                </c:pt>
                <c:pt idx="1712">
                  <c:v>-87.899942999999993</c:v>
                </c:pt>
                <c:pt idx="1713">
                  <c:v>-87.899944000000005</c:v>
                </c:pt>
                <c:pt idx="1714">
                  <c:v>-87.899945000000002</c:v>
                </c:pt>
                <c:pt idx="1715">
                  <c:v>-87.899946</c:v>
                </c:pt>
                <c:pt idx="1716">
                  <c:v>-87.899946999999997</c:v>
                </c:pt>
                <c:pt idx="1717">
                  <c:v>-87.899946999999997</c:v>
                </c:pt>
                <c:pt idx="1718">
                  <c:v>-87.899947999999995</c:v>
                </c:pt>
                <c:pt idx="1719">
                  <c:v>-87.899949000000007</c:v>
                </c:pt>
                <c:pt idx="1720">
                  <c:v>-87.899950000000004</c:v>
                </c:pt>
                <c:pt idx="1721">
                  <c:v>-87.899950000000004</c:v>
                </c:pt>
                <c:pt idx="1722">
                  <c:v>-87.899951000000001</c:v>
                </c:pt>
                <c:pt idx="1723">
                  <c:v>-87.899951999999999</c:v>
                </c:pt>
                <c:pt idx="1724">
                  <c:v>-87.899952999999996</c:v>
                </c:pt>
                <c:pt idx="1725">
                  <c:v>-87.899953999999994</c:v>
                </c:pt>
                <c:pt idx="1726">
                  <c:v>-87.899953999999994</c:v>
                </c:pt>
                <c:pt idx="1727">
                  <c:v>-87.899955000000006</c:v>
                </c:pt>
                <c:pt idx="1728">
                  <c:v>-87.899956000000003</c:v>
                </c:pt>
                <c:pt idx="1729">
                  <c:v>-87.899957000000001</c:v>
                </c:pt>
                <c:pt idx="1730">
                  <c:v>-87.899957999999998</c:v>
                </c:pt>
                <c:pt idx="1731">
                  <c:v>-87.899957999999998</c:v>
                </c:pt>
                <c:pt idx="1732">
                  <c:v>-87.899958999999996</c:v>
                </c:pt>
                <c:pt idx="1733">
                  <c:v>-87.899959999999993</c:v>
                </c:pt>
                <c:pt idx="1734">
                  <c:v>-87.899961000000005</c:v>
                </c:pt>
                <c:pt idx="1735">
                  <c:v>-87.899962000000002</c:v>
                </c:pt>
                <c:pt idx="1736">
                  <c:v>-87.899962000000002</c:v>
                </c:pt>
                <c:pt idx="1737">
                  <c:v>-87.899963</c:v>
                </c:pt>
                <c:pt idx="1738">
                  <c:v>-87.899963999999997</c:v>
                </c:pt>
                <c:pt idx="1739">
                  <c:v>-87.899964999999995</c:v>
                </c:pt>
                <c:pt idx="1740">
                  <c:v>-87.899964999999995</c:v>
                </c:pt>
                <c:pt idx="1741">
                  <c:v>-87.899966000000006</c:v>
                </c:pt>
                <c:pt idx="1742">
                  <c:v>-87.899967000000004</c:v>
                </c:pt>
                <c:pt idx="1743">
                  <c:v>-87.899968000000001</c:v>
                </c:pt>
                <c:pt idx="1744">
                  <c:v>-87.899968999999999</c:v>
                </c:pt>
                <c:pt idx="1745">
                  <c:v>-87.899968999999999</c:v>
                </c:pt>
                <c:pt idx="1746">
                  <c:v>-87.899969999999996</c:v>
                </c:pt>
                <c:pt idx="1747">
                  <c:v>-87.899970999999994</c:v>
                </c:pt>
                <c:pt idx="1748">
                  <c:v>-87.899972000000005</c:v>
                </c:pt>
                <c:pt idx="1749">
                  <c:v>-87.899973000000003</c:v>
                </c:pt>
                <c:pt idx="1750">
                  <c:v>-87.899973000000003</c:v>
                </c:pt>
                <c:pt idx="1751">
                  <c:v>-87.899974</c:v>
                </c:pt>
                <c:pt idx="1752">
                  <c:v>-87.899974999999998</c:v>
                </c:pt>
                <c:pt idx="1753">
                  <c:v>-87.899975999999995</c:v>
                </c:pt>
                <c:pt idx="1754">
                  <c:v>-87.899975999999995</c:v>
                </c:pt>
                <c:pt idx="1755">
                  <c:v>-87.899977000000007</c:v>
                </c:pt>
                <c:pt idx="1756">
                  <c:v>-87.899978000000004</c:v>
                </c:pt>
                <c:pt idx="1757">
                  <c:v>-87.899979000000002</c:v>
                </c:pt>
                <c:pt idx="1758">
                  <c:v>-87.899979999999999</c:v>
                </c:pt>
                <c:pt idx="1759">
                  <c:v>-87.899979999999999</c:v>
                </c:pt>
                <c:pt idx="1760">
                  <c:v>-87.899980999999997</c:v>
                </c:pt>
                <c:pt idx="1761">
                  <c:v>-87.899981999999994</c:v>
                </c:pt>
                <c:pt idx="1762">
                  <c:v>-87.899983000000006</c:v>
                </c:pt>
                <c:pt idx="1763">
                  <c:v>-87.899984000000003</c:v>
                </c:pt>
                <c:pt idx="1764">
                  <c:v>-87.899984000000003</c:v>
                </c:pt>
                <c:pt idx="1765">
                  <c:v>-87.899985000000001</c:v>
                </c:pt>
                <c:pt idx="1766">
                  <c:v>-87.899985999999998</c:v>
                </c:pt>
                <c:pt idx="1767">
                  <c:v>-87.899986999999996</c:v>
                </c:pt>
                <c:pt idx="1768">
                  <c:v>-87.899986999999996</c:v>
                </c:pt>
                <c:pt idx="1769">
                  <c:v>-87.899987999999993</c:v>
                </c:pt>
                <c:pt idx="1770">
                  <c:v>-87.899989000000005</c:v>
                </c:pt>
                <c:pt idx="1771">
                  <c:v>-87.899990000000003</c:v>
                </c:pt>
                <c:pt idx="1772">
                  <c:v>-87.899991</c:v>
                </c:pt>
                <c:pt idx="1773">
                  <c:v>-87.899991</c:v>
                </c:pt>
                <c:pt idx="1774">
                  <c:v>-87.899991999999997</c:v>
                </c:pt>
                <c:pt idx="1775">
                  <c:v>-87.899992999999995</c:v>
                </c:pt>
                <c:pt idx="1776">
                  <c:v>-87.899994000000007</c:v>
                </c:pt>
                <c:pt idx="1777">
                  <c:v>-87.899994000000007</c:v>
                </c:pt>
                <c:pt idx="1778">
                  <c:v>-87.899995000000004</c:v>
                </c:pt>
                <c:pt idx="1779">
                  <c:v>-87.899996000000002</c:v>
                </c:pt>
                <c:pt idx="1780">
                  <c:v>-87.899996999999999</c:v>
                </c:pt>
                <c:pt idx="1781">
                  <c:v>-87.899997999999997</c:v>
                </c:pt>
                <c:pt idx="1782">
                  <c:v>-87.899997999999997</c:v>
                </c:pt>
                <c:pt idx="1783">
                  <c:v>-87.899998999999994</c:v>
                </c:pt>
                <c:pt idx="1784">
                  <c:v>-87.9</c:v>
                </c:pt>
                <c:pt idx="1785">
                  <c:v>-87.900001000000003</c:v>
                </c:pt>
                <c:pt idx="1786">
                  <c:v>-87.900001000000003</c:v>
                </c:pt>
                <c:pt idx="1787">
                  <c:v>-87.900002000000001</c:v>
                </c:pt>
                <c:pt idx="1788">
                  <c:v>-87.900002999999998</c:v>
                </c:pt>
                <c:pt idx="1789">
                  <c:v>-87.900003999999996</c:v>
                </c:pt>
                <c:pt idx="1790">
                  <c:v>-87.900004999999993</c:v>
                </c:pt>
                <c:pt idx="1791">
                  <c:v>-87.900004999999993</c:v>
                </c:pt>
                <c:pt idx="1792">
                  <c:v>-87.900006000000005</c:v>
                </c:pt>
                <c:pt idx="1793">
                  <c:v>-87.900007000000002</c:v>
                </c:pt>
                <c:pt idx="1794">
                  <c:v>-87.900008</c:v>
                </c:pt>
                <c:pt idx="1795">
                  <c:v>-87.900008</c:v>
                </c:pt>
                <c:pt idx="1796">
                  <c:v>-87.900008999999997</c:v>
                </c:pt>
                <c:pt idx="1797">
                  <c:v>-87.900009999999995</c:v>
                </c:pt>
                <c:pt idx="1798">
                  <c:v>-87.900011000000006</c:v>
                </c:pt>
                <c:pt idx="1799">
                  <c:v>-87.900012000000004</c:v>
                </c:pt>
                <c:pt idx="1800">
                  <c:v>-87.900012000000004</c:v>
                </c:pt>
                <c:pt idx="1801">
                  <c:v>-87.900013000000001</c:v>
                </c:pt>
                <c:pt idx="1802">
                  <c:v>-87.900013999999999</c:v>
                </c:pt>
                <c:pt idx="1803">
                  <c:v>-87.900014999999996</c:v>
                </c:pt>
                <c:pt idx="1804">
                  <c:v>-87.900014999999996</c:v>
                </c:pt>
                <c:pt idx="1805">
                  <c:v>-87.900015999999994</c:v>
                </c:pt>
                <c:pt idx="1806">
                  <c:v>-87.900017000000005</c:v>
                </c:pt>
                <c:pt idx="1807">
                  <c:v>-87.900018000000003</c:v>
                </c:pt>
                <c:pt idx="1808">
                  <c:v>-87.900018000000003</c:v>
                </c:pt>
                <c:pt idx="1809">
                  <c:v>-87.900019</c:v>
                </c:pt>
                <c:pt idx="1810">
                  <c:v>-87.900019999999998</c:v>
                </c:pt>
                <c:pt idx="1811">
                  <c:v>-87.900020999999995</c:v>
                </c:pt>
                <c:pt idx="1812">
                  <c:v>-87.900022000000007</c:v>
                </c:pt>
                <c:pt idx="1813">
                  <c:v>-87.900022000000007</c:v>
                </c:pt>
                <c:pt idx="1814">
                  <c:v>-87.900023000000004</c:v>
                </c:pt>
                <c:pt idx="1815">
                  <c:v>-87.900024000000002</c:v>
                </c:pt>
                <c:pt idx="1816">
                  <c:v>-87.900024999999999</c:v>
                </c:pt>
                <c:pt idx="1817">
                  <c:v>-87.900024999999999</c:v>
                </c:pt>
                <c:pt idx="1818">
                  <c:v>-87.900025999999997</c:v>
                </c:pt>
                <c:pt idx="1819">
                  <c:v>-87.900026999999994</c:v>
                </c:pt>
                <c:pt idx="1820">
                  <c:v>-87.900028000000006</c:v>
                </c:pt>
                <c:pt idx="1821">
                  <c:v>-87.900029000000004</c:v>
                </c:pt>
                <c:pt idx="1822">
                  <c:v>-87.900029000000004</c:v>
                </c:pt>
                <c:pt idx="1823">
                  <c:v>-87.900030000000001</c:v>
                </c:pt>
                <c:pt idx="1824">
                  <c:v>-87.900030999999998</c:v>
                </c:pt>
                <c:pt idx="1825">
                  <c:v>-87.900031999999996</c:v>
                </c:pt>
                <c:pt idx="1826">
                  <c:v>-87.900031999999996</c:v>
                </c:pt>
                <c:pt idx="1827">
                  <c:v>-87.900032999999993</c:v>
                </c:pt>
                <c:pt idx="1828">
                  <c:v>-87.900034000000005</c:v>
                </c:pt>
                <c:pt idx="1829">
                  <c:v>-87.900035000000003</c:v>
                </c:pt>
                <c:pt idx="1830">
                  <c:v>-87.900035000000003</c:v>
                </c:pt>
                <c:pt idx="1831">
                  <c:v>-87.900036</c:v>
                </c:pt>
                <c:pt idx="1832">
                  <c:v>-87.900036999999998</c:v>
                </c:pt>
                <c:pt idx="1833">
                  <c:v>-87.900037999999995</c:v>
                </c:pt>
                <c:pt idx="1834">
                  <c:v>-87.900039000000007</c:v>
                </c:pt>
                <c:pt idx="1835">
                  <c:v>-87.900039000000007</c:v>
                </c:pt>
                <c:pt idx="1836">
                  <c:v>-87.900040000000004</c:v>
                </c:pt>
                <c:pt idx="1837">
                  <c:v>-87.900041000000002</c:v>
                </c:pt>
                <c:pt idx="1838">
                  <c:v>-87.900041999999999</c:v>
                </c:pt>
                <c:pt idx="1839">
                  <c:v>-87.900041999999999</c:v>
                </c:pt>
                <c:pt idx="1840">
                  <c:v>-87.900042999999997</c:v>
                </c:pt>
                <c:pt idx="1841">
                  <c:v>-87.900043999999994</c:v>
                </c:pt>
                <c:pt idx="1842">
                  <c:v>-87.900045000000006</c:v>
                </c:pt>
                <c:pt idx="1843">
                  <c:v>-87.900045000000006</c:v>
                </c:pt>
                <c:pt idx="1844">
                  <c:v>-87.900046000000003</c:v>
                </c:pt>
                <c:pt idx="1845">
                  <c:v>-87.900047000000001</c:v>
                </c:pt>
                <c:pt idx="1846">
                  <c:v>-87.900047999999998</c:v>
                </c:pt>
                <c:pt idx="1847">
                  <c:v>-87.900047999999998</c:v>
                </c:pt>
                <c:pt idx="1848">
                  <c:v>-87.900048999999996</c:v>
                </c:pt>
                <c:pt idx="1849">
                  <c:v>-87.900049999999993</c:v>
                </c:pt>
                <c:pt idx="1850">
                  <c:v>-87.900051000000005</c:v>
                </c:pt>
                <c:pt idx="1851">
                  <c:v>-87.900052000000002</c:v>
                </c:pt>
                <c:pt idx="1852">
                  <c:v>-87.900052000000002</c:v>
                </c:pt>
                <c:pt idx="1853">
                  <c:v>-87.900053</c:v>
                </c:pt>
                <c:pt idx="1854">
                  <c:v>-87.900053999999997</c:v>
                </c:pt>
                <c:pt idx="1855">
                  <c:v>-87.900054999999995</c:v>
                </c:pt>
                <c:pt idx="1856">
                  <c:v>-87.900054999999995</c:v>
                </c:pt>
                <c:pt idx="1857">
                  <c:v>-87.900056000000006</c:v>
                </c:pt>
                <c:pt idx="1858">
                  <c:v>-87.900057000000004</c:v>
                </c:pt>
                <c:pt idx="1859">
                  <c:v>-87.900058000000001</c:v>
                </c:pt>
                <c:pt idx="1860">
                  <c:v>-87.900058000000001</c:v>
                </c:pt>
                <c:pt idx="1861">
                  <c:v>-87.900058999999999</c:v>
                </c:pt>
                <c:pt idx="1862">
                  <c:v>-87.900059999999996</c:v>
                </c:pt>
                <c:pt idx="1863">
                  <c:v>-87.900060999999994</c:v>
                </c:pt>
                <c:pt idx="1864">
                  <c:v>-87.900060999999994</c:v>
                </c:pt>
                <c:pt idx="1865">
                  <c:v>-87.900062000000005</c:v>
                </c:pt>
                <c:pt idx="1866">
                  <c:v>-87.900063000000003</c:v>
                </c:pt>
                <c:pt idx="1867">
                  <c:v>-87.900064</c:v>
                </c:pt>
                <c:pt idx="1868">
                  <c:v>-87.900064</c:v>
                </c:pt>
                <c:pt idx="1869">
                  <c:v>-87.900064999999998</c:v>
                </c:pt>
                <c:pt idx="1870">
                  <c:v>-87.900065999999995</c:v>
                </c:pt>
                <c:pt idx="1871">
                  <c:v>-87.900067000000007</c:v>
                </c:pt>
                <c:pt idx="1872">
                  <c:v>-87.900068000000005</c:v>
                </c:pt>
                <c:pt idx="1873">
                  <c:v>-87.900068000000005</c:v>
                </c:pt>
                <c:pt idx="1874">
                  <c:v>-87.900069000000002</c:v>
                </c:pt>
                <c:pt idx="1875">
                  <c:v>-87.900069999999999</c:v>
                </c:pt>
                <c:pt idx="1876">
                  <c:v>-87.900070999999997</c:v>
                </c:pt>
                <c:pt idx="1877">
                  <c:v>-87.900070999999997</c:v>
                </c:pt>
                <c:pt idx="1878">
                  <c:v>-87.900071999999994</c:v>
                </c:pt>
                <c:pt idx="1879">
                  <c:v>-87.900073000000006</c:v>
                </c:pt>
                <c:pt idx="1880">
                  <c:v>-87.900074000000004</c:v>
                </c:pt>
                <c:pt idx="1881">
                  <c:v>-87.900074000000004</c:v>
                </c:pt>
                <c:pt idx="1882">
                  <c:v>-87.900075000000001</c:v>
                </c:pt>
                <c:pt idx="1883">
                  <c:v>-87.900075999999999</c:v>
                </c:pt>
                <c:pt idx="1884">
                  <c:v>-87.900076999999996</c:v>
                </c:pt>
                <c:pt idx="1885">
                  <c:v>-87.900076999999996</c:v>
                </c:pt>
                <c:pt idx="1886">
                  <c:v>-87.900077999999993</c:v>
                </c:pt>
                <c:pt idx="1887">
                  <c:v>-87.900079000000005</c:v>
                </c:pt>
                <c:pt idx="1888">
                  <c:v>-87.900080000000003</c:v>
                </c:pt>
                <c:pt idx="1889">
                  <c:v>-87.900080000000003</c:v>
                </c:pt>
                <c:pt idx="1890">
                  <c:v>-87.900081</c:v>
                </c:pt>
                <c:pt idx="1891">
                  <c:v>-87.900081999999998</c:v>
                </c:pt>
                <c:pt idx="1892">
                  <c:v>-87.900082999999995</c:v>
                </c:pt>
                <c:pt idx="1893">
                  <c:v>-87.900082999999995</c:v>
                </c:pt>
                <c:pt idx="1894">
                  <c:v>-87.900084000000007</c:v>
                </c:pt>
                <c:pt idx="1895">
                  <c:v>-87.900085000000004</c:v>
                </c:pt>
                <c:pt idx="1896">
                  <c:v>-87.900086000000002</c:v>
                </c:pt>
                <c:pt idx="1897">
                  <c:v>-87.900086000000002</c:v>
                </c:pt>
                <c:pt idx="1898">
                  <c:v>-87.900086999999999</c:v>
                </c:pt>
                <c:pt idx="1899">
                  <c:v>-87.900087999999997</c:v>
                </c:pt>
                <c:pt idx="1900">
                  <c:v>-87.900088999999994</c:v>
                </c:pt>
                <c:pt idx="1901">
                  <c:v>-87.900088999999994</c:v>
                </c:pt>
                <c:pt idx="1902">
                  <c:v>-87.900090000000006</c:v>
                </c:pt>
                <c:pt idx="1903">
                  <c:v>-87.900091000000003</c:v>
                </c:pt>
                <c:pt idx="1904">
                  <c:v>-87.900092000000001</c:v>
                </c:pt>
                <c:pt idx="1905">
                  <c:v>-87.900092999999998</c:v>
                </c:pt>
                <c:pt idx="1906">
                  <c:v>-87.900092999999998</c:v>
                </c:pt>
                <c:pt idx="1907">
                  <c:v>-87.900093999999996</c:v>
                </c:pt>
                <c:pt idx="1908">
                  <c:v>-87.900094999999993</c:v>
                </c:pt>
                <c:pt idx="1909">
                  <c:v>-87.900096000000005</c:v>
                </c:pt>
                <c:pt idx="1910">
                  <c:v>-87.900096000000005</c:v>
                </c:pt>
                <c:pt idx="1911">
                  <c:v>-87.900097000000002</c:v>
                </c:pt>
                <c:pt idx="1912">
                  <c:v>-87.900098</c:v>
                </c:pt>
                <c:pt idx="1913">
                  <c:v>-87.900098999999997</c:v>
                </c:pt>
                <c:pt idx="1914">
                  <c:v>-87.900098999999997</c:v>
                </c:pt>
                <c:pt idx="1915">
                  <c:v>-87.900099999999995</c:v>
                </c:pt>
                <c:pt idx="1916">
                  <c:v>-87.900101000000006</c:v>
                </c:pt>
                <c:pt idx="1917">
                  <c:v>-87.900102000000004</c:v>
                </c:pt>
                <c:pt idx="1918">
                  <c:v>-87.900102000000004</c:v>
                </c:pt>
                <c:pt idx="1919">
                  <c:v>-87.900103000000001</c:v>
                </c:pt>
                <c:pt idx="1920">
                  <c:v>-87.900103999999999</c:v>
                </c:pt>
                <c:pt idx="1921">
                  <c:v>-87.900104999999996</c:v>
                </c:pt>
                <c:pt idx="1922">
                  <c:v>-87.900104999999996</c:v>
                </c:pt>
                <c:pt idx="1923">
                  <c:v>-87.900105999999994</c:v>
                </c:pt>
                <c:pt idx="1924">
                  <c:v>-87.900107000000006</c:v>
                </c:pt>
                <c:pt idx="1925">
                  <c:v>-87.900108000000003</c:v>
                </c:pt>
                <c:pt idx="1926">
                  <c:v>-87.900108000000003</c:v>
                </c:pt>
                <c:pt idx="1927">
                  <c:v>-87.900109</c:v>
                </c:pt>
                <c:pt idx="1928">
                  <c:v>-87.900109999999998</c:v>
                </c:pt>
                <c:pt idx="1929">
                  <c:v>-87.900110999999995</c:v>
                </c:pt>
                <c:pt idx="1930">
                  <c:v>-87.900110999999995</c:v>
                </c:pt>
                <c:pt idx="1931">
                  <c:v>-87.900111999999993</c:v>
                </c:pt>
                <c:pt idx="1932">
                  <c:v>-87.900113000000005</c:v>
                </c:pt>
                <c:pt idx="1933">
                  <c:v>-87.900114000000002</c:v>
                </c:pt>
                <c:pt idx="1934">
                  <c:v>-87.900114000000002</c:v>
                </c:pt>
                <c:pt idx="1935">
                  <c:v>-87.900115</c:v>
                </c:pt>
                <c:pt idx="1936">
                  <c:v>-87.900115999999997</c:v>
                </c:pt>
                <c:pt idx="1937">
                  <c:v>-87.900116999999995</c:v>
                </c:pt>
                <c:pt idx="1938">
                  <c:v>-87.900116999999995</c:v>
                </c:pt>
                <c:pt idx="1939">
                  <c:v>-87.900118000000006</c:v>
                </c:pt>
                <c:pt idx="1940">
                  <c:v>-87.900119000000004</c:v>
                </c:pt>
                <c:pt idx="1941">
                  <c:v>-87.900120000000001</c:v>
                </c:pt>
                <c:pt idx="1942">
                  <c:v>-87.900120000000001</c:v>
                </c:pt>
                <c:pt idx="1943">
                  <c:v>-87.900120999999999</c:v>
                </c:pt>
                <c:pt idx="1944">
                  <c:v>-87.900121999999996</c:v>
                </c:pt>
                <c:pt idx="1945">
                  <c:v>-87.900122999999994</c:v>
                </c:pt>
                <c:pt idx="1946">
                  <c:v>-87.900122999999994</c:v>
                </c:pt>
                <c:pt idx="1947">
                  <c:v>-87.900124000000005</c:v>
                </c:pt>
                <c:pt idx="1948">
                  <c:v>-87.900125000000003</c:v>
                </c:pt>
                <c:pt idx="1949">
                  <c:v>-87.900125000000003</c:v>
                </c:pt>
                <c:pt idx="1950">
                  <c:v>-87.900126</c:v>
                </c:pt>
                <c:pt idx="1951">
                  <c:v>-87.900126999999998</c:v>
                </c:pt>
                <c:pt idx="1952">
                  <c:v>-87.900127999999995</c:v>
                </c:pt>
                <c:pt idx="1953">
                  <c:v>-87.900127999999995</c:v>
                </c:pt>
                <c:pt idx="1954">
                  <c:v>-87.900129000000007</c:v>
                </c:pt>
                <c:pt idx="1955">
                  <c:v>-87.900130000000004</c:v>
                </c:pt>
                <c:pt idx="1956">
                  <c:v>-87.900131000000002</c:v>
                </c:pt>
                <c:pt idx="1957">
                  <c:v>-87.900131000000002</c:v>
                </c:pt>
                <c:pt idx="1958">
                  <c:v>-87.900131999999999</c:v>
                </c:pt>
                <c:pt idx="1959">
                  <c:v>-87.900132999999997</c:v>
                </c:pt>
                <c:pt idx="1960">
                  <c:v>-87.900133999999994</c:v>
                </c:pt>
                <c:pt idx="1961">
                  <c:v>-87.900133999999994</c:v>
                </c:pt>
                <c:pt idx="1962">
                  <c:v>-87.900135000000006</c:v>
                </c:pt>
                <c:pt idx="1963">
                  <c:v>-87.900136000000003</c:v>
                </c:pt>
                <c:pt idx="1964">
                  <c:v>-87.900137000000001</c:v>
                </c:pt>
                <c:pt idx="1965">
                  <c:v>-87.900137000000001</c:v>
                </c:pt>
                <c:pt idx="1966">
                  <c:v>-87.900137999999998</c:v>
                </c:pt>
                <c:pt idx="1967">
                  <c:v>-87.900138999999996</c:v>
                </c:pt>
                <c:pt idx="1968">
                  <c:v>-87.900139999999993</c:v>
                </c:pt>
                <c:pt idx="1969">
                  <c:v>-87.900139999999993</c:v>
                </c:pt>
                <c:pt idx="1970">
                  <c:v>-87.900141000000005</c:v>
                </c:pt>
                <c:pt idx="1971">
                  <c:v>-87.900142000000002</c:v>
                </c:pt>
                <c:pt idx="1972">
                  <c:v>-87.900143</c:v>
                </c:pt>
                <c:pt idx="1973">
                  <c:v>-87.900143</c:v>
                </c:pt>
                <c:pt idx="1974">
                  <c:v>-87.900143999999997</c:v>
                </c:pt>
                <c:pt idx="1975">
                  <c:v>-87.900144999999995</c:v>
                </c:pt>
                <c:pt idx="1976">
                  <c:v>-87.900146000000007</c:v>
                </c:pt>
                <c:pt idx="1977">
                  <c:v>-87.900146000000007</c:v>
                </c:pt>
                <c:pt idx="1978">
                  <c:v>-87.900147000000004</c:v>
                </c:pt>
                <c:pt idx="1979">
                  <c:v>-87.900148000000002</c:v>
                </c:pt>
                <c:pt idx="1980">
                  <c:v>-87.900148999999999</c:v>
                </c:pt>
                <c:pt idx="1981">
                  <c:v>-87.900148999999999</c:v>
                </c:pt>
                <c:pt idx="1982">
                  <c:v>-87.900149999999996</c:v>
                </c:pt>
                <c:pt idx="1983">
                  <c:v>-87.900150999999994</c:v>
                </c:pt>
                <c:pt idx="1984">
                  <c:v>-87.900150999999994</c:v>
                </c:pt>
                <c:pt idx="1985">
                  <c:v>-87.900152000000006</c:v>
                </c:pt>
                <c:pt idx="1986">
                  <c:v>-87.900153000000003</c:v>
                </c:pt>
                <c:pt idx="1987">
                  <c:v>-87.900154000000001</c:v>
                </c:pt>
                <c:pt idx="1988">
                  <c:v>-87.900154000000001</c:v>
                </c:pt>
                <c:pt idx="1989">
                  <c:v>-87.900154999999998</c:v>
                </c:pt>
                <c:pt idx="1990">
                  <c:v>-87.900155999999996</c:v>
                </c:pt>
                <c:pt idx="1991">
                  <c:v>-87.900156999999993</c:v>
                </c:pt>
                <c:pt idx="1992">
                  <c:v>-87.900156999999993</c:v>
                </c:pt>
                <c:pt idx="1993">
                  <c:v>-87.900158000000005</c:v>
                </c:pt>
                <c:pt idx="1994">
                  <c:v>-87.900159000000002</c:v>
                </c:pt>
                <c:pt idx="1995">
                  <c:v>-87.90016</c:v>
                </c:pt>
                <c:pt idx="1996">
                  <c:v>-87.90016</c:v>
                </c:pt>
                <c:pt idx="1997">
                  <c:v>-87.900160999999997</c:v>
                </c:pt>
                <c:pt idx="1998">
                  <c:v>-87.900161999999995</c:v>
                </c:pt>
                <c:pt idx="1999">
                  <c:v>-87.500163000000001</c:v>
                </c:pt>
                <c:pt idx="2000">
                  <c:v>-87.100514000000004</c:v>
                </c:pt>
                <c:pt idx="2001">
                  <c:v>-86.701198000000005</c:v>
                </c:pt>
                <c:pt idx="2002">
                  <c:v>-86.302195999999995</c:v>
                </c:pt>
                <c:pt idx="2003">
                  <c:v>-85.903492</c:v>
                </c:pt>
                <c:pt idx="2004">
                  <c:v>-85.505067999999994</c:v>
                </c:pt>
                <c:pt idx="2005">
                  <c:v>-85.106907000000007</c:v>
                </c:pt>
                <c:pt idx="2006">
                  <c:v>-84.708994000000004</c:v>
                </c:pt>
                <c:pt idx="2007">
                  <c:v>-84.311312000000001</c:v>
                </c:pt>
                <c:pt idx="2008">
                  <c:v>-83.913847000000004</c:v>
                </c:pt>
                <c:pt idx="2009">
                  <c:v>-83.516582</c:v>
                </c:pt>
                <c:pt idx="2010">
                  <c:v>-83.119504000000006</c:v>
                </c:pt>
                <c:pt idx="2011">
                  <c:v>-82.722599000000002</c:v>
                </c:pt>
                <c:pt idx="2012">
                  <c:v>-82.325851999999998</c:v>
                </c:pt>
                <c:pt idx="2013">
                  <c:v>-81.929252000000005</c:v>
                </c:pt>
                <c:pt idx="2014">
                  <c:v>-81.532784000000007</c:v>
                </c:pt>
                <c:pt idx="2015">
                  <c:v>-81.136437000000001</c:v>
                </c:pt>
                <c:pt idx="2016">
                  <c:v>-80.740200000000002</c:v>
                </c:pt>
                <c:pt idx="2017">
                  <c:v>-80.344059999999999</c:v>
                </c:pt>
                <c:pt idx="2018">
                  <c:v>-79.948008000000002</c:v>
                </c:pt>
                <c:pt idx="2019">
                  <c:v>-79.552031999999997</c:v>
                </c:pt>
                <c:pt idx="2020">
                  <c:v>-79.156121999999996</c:v>
                </c:pt>
                <c:pt idx="2021">
                  <c:v>-78.760270000000006</c:v>
                </c:pt>
                <c:pt idx="2022">
                  <c:v>-78.364465999999993</c:v>
                </c:pt>
                <c:pt idx="2023">
                  <c:v>-77.968700999999996</c:v>
                </c:pt>
                <c:pt idx="2024">
                  <c:v>-77.572968000000003</c:v>
                </c:pt>
                <c:pt idx="2025">
                  <c:v>-77.177257999999995</c:v>
                </c:pt>
                <c:pt idx="2026">
                  <c:v>-76.781565000000001</c:v>
                </c:pt>
                <c:pt idx="2027">
                  <c:v>-76.38588</c:v>
                </c:pt>
                <c:pt idx="2028">
                  <c:v>-75.990198000000007</c:v>
                </c:pt>
                <c:pt idx="2029">
                  <c:v>-75.594513000000006</c:v>
                </c:pt>
                <c:pt idx="2030">
                  <c:v>-75.198818000000003</c:v>
                </c:pt>
                <c:pt idx="2031">
                  <c:v>-74.803107999999995</c:v>
                </c:pt>
                <c:pt idx="2032">
                  <c:v>-74.407377999999994</c:v>
                </c:pt>
                <c:pt idx="2033">
                  <c:v>-74.011623</c:v>
                </c:pt>
                <c:pt idx="2034">
                  <c:v>-73.615838999999994</c:v>
                </c:pt>
                <c:pt idx="2035">
                  <c:v>-73.220021000000003</c:v>
                </c:pt>
                <c:pt idx="2036">
                  <c:v>-72.824164999999994</c:v>
                </c:pt>
                <c:pt idx="2037">
                  <c:v>-72.428268000000003</c:v>
                </c:pt>
                <c:pt idx="2038">
                  <c:v>-72.032325999999998</c:v>
                </c:pt>
                <c:pt idx="2039">
                  <c:v>-71.636336</c:v>
                </c:pt>
                <c:pt idx="2040">
                  <c:v>-71.240296000000001</c:v>
                </c:pt>
                <c:pt idx="2041">
                  <c:v>-70.844201999999996</c:v>
                </c:pt>
                <c:pt idx="2042">
                  <c:v>-70.448052000000004</c:v>
                </c:pt>
                <c:pt idx="2043">
                  <c:v>-70.051844000000003</c:v>
                </c:pt>
                <c:pt idx="2044">
                  <c:v>-69.655574999999999</c:v>
                </c:pt>
                <c:pt idx="2045">
                  <c:v>-69.259243999999995</c:v>
                </c:pt>
                <c:pt idx="2046">
                  <c:v>-68.862848999999997</c:v>
                </c:pt>
                <c:pt idx="2047">
                  <c:v>-68.466387999999995</c:v>
                </c:pt>
                <c:pt idx="2048">
                  <c:v>-68.069860000000006</c:v>
                </c:pt>
                <c:pt idx="2049">
                  <c:v>-67.673263000000006</c:v>
                </c:pt>
                <c:pt idx="2050">
                  <c:v>-67.276595999999998</c:v>
                </c:pt>
                <c:pt idx="2051">
                  <c:v>-66.879857000000001</c:v>
                </c:pt>
                <c:pt idx="2052">
                  <c:v>-66.483046999999999</c:v>
                </c:pt>
                <c:pt idx="2053">
                  <c:v>-66.086162000000002</c:v>
                </c:pt>
                <c:pt idx="2054">
                  <c:v>-65.689204000000004</c:v>
                </c:pt>
                <c:pt idx="2055">
                  <c:v>-65.292169000000001</c:v>
                </c:pt>
                <c:pt idx="2056">
                  <c:v>-64.895058000000006</c:v>
                </c:pt>
                <c:pt idx="2057">
                  <c:v>-64.497868999999994</c:v>
                </c:pt>
                <c:pt idx="2058">
                  <c:v>-64.100601999999995</c:v>
                </c:pt>
                <c:pt idx="2059">
                  <c:v>-63.703254999999999</c:v>
                </c:pt>
                <c:pt idx="2060">
                  <c:v>-63.305827000000001</c:v>
                </c:pt>
                <c:pt idx="2061">
                  <c:v>-62.908316999999997</c:v>
                </c:pt>
                <c:pt idx="2062">
                  <c:v>-62.510724000000003</c:v>
                </c:pt>
                <c:pt idx="2063">
                  <c:v>-62.113045999999997</c:v>
                </c:pt>
                <c:pt idx="2064">
                  <c:v>-61.715282000000002</c:v>
                </c:pt>
                <c:pt idx="2065">
                  <c:v>-61.317430000000002</c:v>
                </c:pt>
                <c:pt idx="2066">
                  <c:v>-60.919488999999999</c:v>
                </c:pt>
                <c:pt idx="2067">
                  <c:v>-60.521456000000001</c:v>
                </c:pt>
                <c:pt idx="2068">
                  <c:v>-60.123328000000001</c:v>
                </c:pt>
                <c:pt idx="2069">
                  <c:v>-59.725104000000002</c:v>
                </c:pt>
                <c:pt idx="2070">
                  <c:v>-59.326779999999999</c:v>
                </c:pt>
                <c:pt idx="2071">
                  <c:v>-58.928353999999999</c:v>
                </c:pt>
                <c:pt idx="2072">
                  <c:v>-58.529822000000003</c:v>
                </c:pt>
                <c:pt idx="2073">
                  <c:v>-58.131179000000003</c:v>
                </c:pt>
                <c:pt idx="2074">
                  <c:v>-57.732421000000002</c:v>
                </c:pt>
                <c:pt idx="2075">
                  <c:v>-57.333542999999999</c:v>
                </c:pt>
                <c:pt idx="2076">
                  <c:v>-56.934539999999998</c:v>
                </c:pt>
                <c:pt idx="2077">
                  <c:v>-56.535404999999997</c:v>
                </c:pt>
                <c:pt idx="2078">
                  <c:v>-56.136132000000003</c:v>
                </c:pt>
                <c:pt idx="2079">
                  <c:v>-55.736711999999997</c:v>
                </c:pt>
                <c:pt idx="2080">
                  <c:v>-55.337136999999998</c:v>
                </c:pt>
                <c:pt idx="2081">
                  <c:v>-54.937396999999997</c:v>
                </c:pt>
                <c:pt idx="2082">
                  <c:v>-54.537481</c:v>
                </c:pt>
                <c:pt idx="2083">
                  <c:v>-54.137379000000003</c:v>
                </c:pt>
                <c:pt idx="2084">
                  <c:v>-53.737074999999997</c:v>
                </c:pt>
                <c:pt idx="2085">
                  <c:v>-53.336556999999999</c:v>
                </c:pt>
                <c:pt idx="2086">
                  <c:v>-52.935806999999997</c:v>
                </c:pt>
                <c:pt idx="2087">
                  <c:v>-52.534807000000001</c:v>
                </c:pt>
                <c:pt idx="2088">
                  <c:v>-52.133538000000001</c:v>
                </c:pt>
                <c:pt idx="2089">
                  <c:v>-51.731977000000001</c:v>
                </c:pt>
                <c:pt idx="2090">
                  <c:v>-51.330098999999997</c:v>
                </c:pt>
                <c:pt idx="2091">
                  <c:v>-50.927878999999997</c:v>
                </c:pt>
                <c:pt idx="2092">
                  <c:v>-50.525284999999997</c:v>
                </c:pt>
                <c:pt idx="2093">
                  <c:v>-50.122284999999998</c:v>
                </c:pt>
                <c:pt idx="2094">
                  <c:v>-49.718842000000002</c:v>
                </c:pt>
                <c:pt idx="2095">
                  <c:v>-49.314915999999997</c:v>
                </c:pt>
                <c:pt idx="2096">
                  <c:v>-48.910463</c:v>
                </c:pt>
                <c:pt idx="2097">
                  <c:v>-48.505432999999996</c:v>
                </c:pt>
                <c:pt idx="2098">
                  <c:v>-48.099772999999999</c:v>
                </c:pt>
                <c:pt idx="2099">
                  <c:v>-48.093421999999997</c:v>
                </c:pt>
                <c:pt idx="2100">
                  <c:v>-48.086312</c:v>
                </c:pt>
                <c:pt idx="2101">
                  <c:v>-48.078404999999997</c:v>
                </c:pt>
                <c:pt idx="2102">
                  <c:v>-48.069667000000003</c:v>
                </c:pt>
                <c:pt idx="2103">
                  <c:v>-48.060062000000002</c:v>
                </c:pt>
                <c:pt idx="2104">
                  <c:v>-48.049557</c:v>
                </c:pt>
                <c:pt idx="2105">
                  <c:v>-48.038116000000002</c:v>
                </c:pt>
                <c:pt idx="2106">
                  <c:v>-48.025708000000002</c:v>
                </c:pt>
                <c:pt idx="2107">
                  <c:v>-48.012298999999999</c:v>
                </c:pt>
                <c:pt idx="2108">
                  <c:v>-47.997855999999999</c:v>
                </c:pt>
                <c:pt idx="2109">
                  <c:v>-47.982346999999997</c:v>
                </c:pt>
                <c:pt idx="2110">
                  <c:v>-47.965741999999999</c:v>
                </c:pt>
                <c:pt idx="2111">
                  <c:v>-47.948008999999999</c:v>
                </c:pt>
                <c:pt idx="2112">
                  <c:v>-47.929118000000003</c:v>
                </c:pt>
                <c:pt idx="2113">
                  <c:v>-47.909039999999997</c:v>
                </c:pt>
                <c:pt idx="2114">
                  <c:v>-47.887745000000002</c:v>
                </c:pt>
                <c:pt idx="2115">
                  <c:v>-47.865203999999999</c:v>
                </c:pt>
                <c:pt idx="2116">
                  <c:v>-47.841389999999997</c:v>
                </c:pt>
                <c:pt idx="2117">
                  <c:v>-47.816274</c:v>
                </c:pt>
                <c:pt idx="2118">
                  <c:v>-47.789828999999997</c:v>
                </c:pt>
                <c:pt idx="2119">
                  <c:v>-47.762028999999998</c:v>
                </c:pt>
                <c:pt idx="2120">
                  <c:v>-47.732847</c:v>
                </c:pt>
                <c:pt idx="2121">
                  <c:v>-47.702255999999998</c:v>
                </c:pt>
                <c:pt idx="2122">
                  <c:v>-47.670231000000001</c:v>
                </c:pt>
                <c:pt idx="2123">
                  <c:v>-47.636747999999997</c:v>
                </c:pt>
                <c:pt idx="2124">
                  <c:v>-47.601779000000001</c:v>
                </c:pt>
                <c:pt idx="2125">
                  <c:v>-47.565302000000003</c:v>
                </c:pt>
                <c:pt idx="2126">
                  <c:v>-47.527290999999998</c:v>
                </c:pt>
                <c:pt idx="2127">
                  <c:v>-47.487721999999998</c:v>
                </c:pt>
                <c:pt idx="2128">
                  <c:v>-47.446570000000001</c:v>
                </c:pt>
                <c:pt idx="2129">
                  <c:v>-47.403812000000002</c:v>
                </c:pt>
                <c:pt idx="2130">
                  <c:v>-47.359423999999997</c:v>
                </c:pt>
                <c:pt idx="2131">
                  <c:v>-47.313381</c:v>
                </c:pt>
                <c:pt idx="2132">
                  <c:v>-47.265659999999997</c:v>
                </c:pt>
                <c:pt idx="2133">
                  <c:v>-47.216237</c:v>
                </c:pt>
                <c:pt idx="2134">
                  <c:v>-47.165087999999997</c:v>
                </c:pt>
                <c:pt idx="2135">
                  <c:v>-47.112189000000001</c:v>
                </c:pt>
                <c:pt idx="2136">
                  <c:v>-47.057516</c:v>
                </c:pt>
                <c:pt idx="2137">
                  <c:v>-47.001044</c:v>
                </c:pt>
                <c:pt idx="2138">
                  <c:v>-46.942748000000002</c:v>
                </c:pt>
                <c:pt idx="2139">
                  <c:v>-46.882604999999998</c:v>
                </c:pt>
                <c:pt idx="2140">
                  <c:v>-46.820588000000001</c:v>
                </c:pt>
                <c:pt idx="2141">
                  <c:v>-46.756672000000002</c:v>
                </c:pt>
                <c:pt idx="2142">
                  <c:v>-46.690831000000003</c:v>
                </c:pt>
                <c:pt idx="2143">
                  <c:v>-46.623038999999999</c:v>
                </c:pt>
                <c:pt idx="2144">
                  <c:v>-46.553268000000003</c:v>
                </c:pt>
                <c:pt idx="2145">
                  <c:v>-46.481492000000003</c:v>
                </c:pt>
                <c:pt idx="2146">
                  <c:v>-46.407682000000001</c:v>
                </c:pt>
                <c:pt idx="2147">
                  <c:v>-46.331809999999997</c:v>
                </c:pt>
                <c:pt idx="2148">
                  <c:v>-46.253844999999998</c:v>
                </c:pt>
                <c:pt idx="2149">
                  <c:v>-46.173757999999999</c:v>
                </c:pt>
                <c:pt idx="2150">
                  <c:v>-46.091517000000003</c:v>
                </c:pt>
                <c:pt idx="2151">
                  <c:v>-46.007091000000003</c:v>
                </c:pt>
                <c:pt idx="2152">
                  <c:v>-45.920445999999998</c:v>
                </c:pt>
                <c:pt idx="2153">
                  <c:v>-45.83155</c:v>
                </c:pt>
                <c:pt idx="2154">
                  <c:v>-45.740364999999997</c:v>
                </c:pt>
                <c:pt idx="2155">
                  <c:v>-45.646856999999997</c:v>
                </c:pt>
                <c:pt idx="2156">
                  <c:v>-45.550989000000001</c:v>
                </c:pt>
                <c:pt idx="2157">
                  <c:v>-45.452719999999999</c:v>
                </c:pt>
                <c:pt idx="2158">
                  <c:v>-45.352012000000002</c:v>
                </c:pt>
                <c:pt idx="2159">
                  <c:v>-45.248821999999997</c:v>
                </c:pt>
                <c:pt idx="2160">
                  <c:v>-45.143107999999998</c:v>
                </c:pt>
                <c:pt idx="2161">
                  <c:v>-45.034824999999998</c:v>
                </c:pt>
                <c:pt idx="2162">
                  <c:v>-44.923926999999999</c:v>
                </c:pt>
                <c:pt idx="2163">
                  <c:v>-44.810364999999997</c:v>
                </c:pt>
                <c:pt idx="2164">
                  <c:v>-44.694090000000003</c:v>
                </c:pt>
                <c:pt idx="2165">
                  <c:v>-44.575049</c:v>
                </c:pt>
                <c:pt idx="2166">
                  <c:v>-44.453189000000002</c:v>
                </c:pt>
                <c:pt idx="2167">
                  <c:v>-44.328453000000003</c:v>
                </c:pt>
                <c:pt idx="2168">
                  <c:v>-44.200783000000001</c:v>
                </c:pt>
                <c:pt idx="2169">
                  <c:v>-44.070117000000003</c:v>
                </c:pt>
                <c:pt idx="2170">
                  <c:v>-43.936391999999998</c:v>
                </c:pt>
                <c:pt idx="2171">
                  <c:v>-43.799542000000002</c:v>
                </c:pt>
                <c:pt idx="2172">
                  <c:v>-43.659497999999999</c:v>
                </c:pt>
                <c:pt idx="2173">
                  <c:v>-43.516187000000002</c:v>
                </c:pt>
                <c:pt idx="2174">
                  <c:v>-43.369534999999999</c:v>
                </c:pt>
                <c:pt idx="2175">
                  <c:v>-43.219462999999998</c:v>
                </c:pt>
                <c:pt idx="2176">
                  <c:v>-43.065888999999999</c:v>
                </c:pt>
                <c:pt idx="2177">
                  <c:v>-42.908728000000004</c:v>
                </c:pt>
                <c:pt idx="2178">
                  <c:v>-42.747889999999998</c:v>
                </c:pt>
                <c:pt idx="2179">
                  <c:v>-42.583281999999997</c:v>
                </c:pt>
                <c:pt idx="2180">
                  <c:v>-42.414807000000003</c:v>
                </c:pt>
                <c:pt idx="2181">
                  <c:v>-42.242362999999997</c:v>
                </c:pt>
                <c:pt idx="2182">
                  <c:v>-42.065843000000001</c:v>
                </c:pt>
                <c:pt idx="2183">
                  <c:v>-41.885134999999998</c:v>
                </c:pt>
                <c:pt idx="2184">
                  <c:v>-41.700124000000002</c:v>
                </c:pt>
                <c:pt idx="2185">
                  <c:v>-41.510686</c:v>
                </c:pt>
                <c:pt idx="2186">
                  <c:v>-41.316695000000003</c:v>
                </c:pt>
                <c:pt idx="2187">
                  <c:v>-41.118015999999997</c:v>
                </c:pt>
                <c:pt idx="2188">
                  <c:v>-40.914509000000002</c:v>
                </c:pt>
                <c:pt idx="2189">
                  <c:v>-40.706028000000003</c:v>
                </c:pt>
                <c:pt idx="2190">
                  <c:v>-40.492418000000001</c:v>
                </c:pt>
                <c:pt idx="2191">
                  <c:v>-40.273519999999998</c:v>
                </c:pt>
                <c:pt idx="2192">
                  <c:v>-40.049163</c:v>
                </c:pt>
                <c:pt idx="2193">
                  <c:v>-39.81917</c:v>
                </c:pt>
                <c:pt idx="2194">
                  <c:v>-39.583356000000002</c:v>
                </c:pt>
                <c:pt idx="2195">
                  <c:v>-39.341526999999999</c:v>
                </c:pt>
                <c:pt idx="2196">
                  <c:v>-39.093477</c:v>
                </c:pt>
                <c:pt idx="2197">
                  <c:v>-38.838991999999998</c:v>
                </c:pt>
                <c:pt idx="2198">
                  <c:v>-38.577846999999998</c:v>
                </c:pt>
                <c:pt idx="2199">
                  <c:v>-38.309806000000002</c:v>
                </c:pt>
                <c:pt idx="2200">
                  <c:v>-38.034621000000001</c:v>
                </c:pt>
                <c:pt idx="2201">
                  <c:v>-37.752031000000002</c:v>
                </c:pt>
                <c:pt idx="2202">
                  <c:v>-37.461762999999998</c:v>
                </c:pt>
                <c:pt idx="2203">
                  <c:v>-37.163530999999999</c:v>
                </c:pt>
                <c:pt idx="2204">
                  <c:v>-36.857033000000001</c:v>
                </c:pt>
                <c:pt idx="2205">
                  <c:v>-36.541952000000002</c:v>
                </c:pt>
                <c:pt idx="2206">
                  <c:v>-36.217956000000001</c:v>
                </c:pt>
                <c:pt idx="2207">
                  <c:v>-35.884697000000003</c:v>
                </c:pt>
                <c:pt idx="2208">
                  <c:v>-35.541808000000003</c:v>
                </c:pt>
                <c:pt idx="2209">
                  <c:v>-35.188906000000003</c:v>
                </c:pt>
                <c:pt idx="2210">
                  <c:v>-34.825588000000003</c:v>
                </c:pt>
                <c:pt idx="2211">
                  <c:v>-34.451430000000002</c:v>
                </c:pt>
                <c:pt idx="2212">
                  <c:v>-34.065989999999999</c:v>
                </c:pt>
                <c:pt idx="2213">
                  <c:v>-33.668804000000002</c:v>
                </c:pt>
                <c:pt idx="2214">
                  <c:v>-33.259385000000002</c:v>
                </c:pt>
                <c:pt idx="2215">
                  <c:v>-32.837224999999997</c:v>
                </c:pt>
                <c:pt idx="2216">
                  <c:v>-32.401791000000003</c:v>
                </c:pt>
                <c:pt idx="2217">
                  <c:v>-31.952529999999999</c:v>
                </c:pt>
                <c:pt idx="2218">
                  <c:v>-31.488859999999999</c:v>
                </c:pt>
                <c:pt idx="2219">
                  <c:v>-31.010179000000001</c:v>
                </c:pt>
                <c:pt idx="2220">
                  <c:v>-30.515858000000001</c:v>
                </c:pt>
                <c:pt idx="2221">
                  <c:v>-30.005244999999999</c:v>
                </c:pt>
                <c:pt idx="2222">
                  <c:v>-29.477664000000001</c:v>
                </c:pt>
                <c:pt idx="2223">
                  <c:v>-28.932414999999999</c:v>
                </c:pt>
                <c:pt idx="2224">
                  <c:v>-28.368779</c:v>
                </c:pt>
                <c:pt idx="2225">
                  <c:v>-27.786013000000001</c:v>
                </c:pt>
                <c:pt idx="2226">
                  <c:v>-27.183358999999999</c:v>
                </c:pt>
                <c:pt idx="2227">
                  <c:v>-26.560040999999998</c:v>
                </c:pt>
                <c:pt idx="2228">
                  <c:v>-25.915272999999999</c:v>
                </c:pt>
                <c:pt idx="2229">
                  <c:v>-25.248259000000001</c:v>
                </c:pt>
                <c:pt idx="2230">
                  <c:v>-24.558201</c:v>
                </c:pt>
                <c:pt idx="2231">
                  <c:v>-23.844303</c:v>
                </c:pt>
                <c:pt idx="2232">
                  <c:v>-23.105782000000001</c:v>
                </c:pt>
                <c:pt idx="2233">
                  <c:v>-22.341868999999999</c:v>
                </c:pt>
                <c:pt idx="2234">
                  <c:v>-21.551825000000001</c:v>
                </c:pt>
                <c:pt idx="2235">
                  <c:v>-20.734949</c:v>
                </c:pt>
                <c:pt idx="2236">
                  <c:v>-19.890591000000001</c:v>
                </c:pt>
                <c:pt idx="2237">
                  <c:v>-19.018165</c:v>
                </c:pt>
                <c:pt idx="2238">
                  <c:v>-18.117163999999999</c:v>
                </c:pt>
                <c:pt idx="2239">
                  <c:v>-17.187177999999999</c:v>
                </c:pt>
                <c:pt idx="2240">
                  <c:v>-16.227910999999999</c:v>
                </c:pt>
                <c:pt idx="2241">
                  <c:v>-15.239201</c:v>
                </c:pt>
                <c:pt idx="2242">
                  <c:v>-14.22104</c:v>
                </c:pt>
                <c:pt idx="2243">
                  <c:v>-13.173595000000001</c:v>
                </c:pt>
                <c:pt idx="2244">
                  <c:v>-12.097234</c:v>
                </c:pt>
                <c:pt idx="2245">
                  <c:v>-10.992540999999999</c:v>
                </c:pt>
                <c:pt idx="2246">
                  <c:v>-9.8603459999999998</c:v>
                </c:pt>
                <c:pt idx="2247">
                  <c:v>-8.7017419999999994</c:v>
                </c:pt>
                <c:pt idx="2248">
                  <c:v>-7.5181040000000001</c:v>
                </c:pt>
                <c:pt idx="2249">
                  <c:v>-6.3111119999999996</c:v>
                </c:pt>
                <c:pt idx="2250">
                  <c:v>-5.0827600000000004</c:v>
                </c:pt>
                <c:pt idx="2251">
                  <c:v>-3.8353709999999999</c:v>
                </c:pt>
                <c:pt idx="2252">
                  <c:v>-2.5716000000000001</c:v>
                </c:pt>
                <c:pt idx="2253">
                  <c:v>-1.2944370000000001</c:v>
                </c:pt>
                <c:pt idx="2254">
                  <c:v>-7.1999999999999998E-3</c:v>
                </c:pt>
                <c:pt idx="2255">
                  <c:v>1.286484</c:v>
                </c:pt>
                <c:pt idx="2256">
                  <c:v>2.582697</c:v>
                </c:pt>
                <c:pt idx="2257">
                  <c:v>3.8772730000000002</c:v>
                </c:pt>
                <c:pt idx="2258">
                  <c:v>5.1658350000000004</c:v>
                </c:pt>
                <c:pt idx="2259">
                  <c:v>6.4438570000000004</c:v>
                </c:pt>
                <c:pt idx="2260">
                  <c:v>7.7067240000000004</c:v>
                </c:pt>
                <c:pt idx="2261">
                  <c:v>8.9498049999999996</c:v>
                </c:pt>
                <c:pt idx="2262">
                  <c:v>10.168537000000001</c:v>
                </c:pt>
                <c:pt idx="2263">
                  <c:v>11.358501</c:v>
                </c:pt>
                <c:pt idx="2264">
                  <c:v>12.515508000000001</c:v>
                </c:pt>
                <c:pt idx="2265">
                  <c:v>13.635681</c:v>
                </c:pt>
                <c:pt idx="2266">
                  <c:v>14.715529999999999</c:v>
                </c:pt>
                <c:pt idx="2267">
                  <c:v>15.752013</c:v>
                </c:pt>
                <c:pt idx="2268">
                  <c:v>16.742597</c:v>
                </c:pt>
                <c:pt idx="2269">
                  <c:v>17.685289000000001</c:v>
                </c:pt>
                <c:pt idx="2270">
                  <c:v>18.578664</c:v>
                </c:pt>
                <c:pt idx="2271">
                  <c:v>19.421865</c:v>
                </c:pt>
                <c:pt idx="2272">
                  <c:v>20.214597000000001</c:v>
                </c:pt>
                <c:pt idx="2273">
                  <c:v>20.957094000000001</c:v>
                </c:pt>
                <c:pt idx="2274">
                  <c:v>21.650082000000001</c:v>
                </c:pt>
                <c:pt idx="2275">
                  <c:v>22.294727000000002</c:v>
                </c:pt>
                <c:pt idx="2276">
                  <c:v>22.892574</c:v>
                </c:pt>
                <c:pt idx="2277">
                  <c:v>23.445487</c:v>
                </c:pt>
                <c:pt idx="2278">
                  <c:v>23.955580000000001</c:v>
                </c:pt>
                <c:pt idx="2279">
                  <c:v>24.425156000000001</c:v>
                </c:pt>
                <c:pt idx="2280">
                  <c:v>24.856642999999998</c:v>
                </c:pt>
                <c:pt idx="2281">
                  <c:v>25.252541000000001</c:v>
                </c:pt>
                <c:pt idx="2282">
                  <c:v>25.615373999999999</c:v>
                </c:pt>
                <c:pt idx="2283">
                  <c:v>25.947644</c:v>
                </c:pt>
                <c:pt idx="2284">
                  <c:v>26.251798000000001</c:v>
                </c:pt>
                <c:pt idx="2285">
                  <c:v>26.530201000000002</c:v>
                </c:pt>
                <c:pt idx="2286">
                  <c:v>26.785112000000002</c:v>
                </c:pt>
                <c:pt idx="2287">
                  <c:v>27.018668999999999</c:v>
                </c:pt>
                <c:pt idx="2288">
                  <c:v>27.232882</c:v>
                </c:pt>
                <c:pt idx="2289">
                  <c:v>27.429621999999998</c:v>
                </c:pt>
                <c:pt idx="2290">
                  <c:v>27.610621999999999</c:v>
                </c:pt>
                <c:pt idx="2291">
                  <c:v>27.777479</c:v>
                </c:pt>
                <c:pt idx="2292">
                  <c:v>27.931654999999999</c:v>
                </c:pt>
                <c:pt idx="2293">
                  <c:v>28.074480999999999</c:v>
                </c:pt>
                <c:pt idx="2294">
                  <c:v>28.207169</c:v>
                </c:pt>
                <c:pt idx="2295">
                  <c:v>28.330814</c:v>
                </c:pt>
                <c:pt idx="2296">
                  <c:v>28.446401000000002</c:v>
                </c:pt>
                <c:pt idx="2297">
                  <c:v>28.554819999999999</c:v>
                </c:pt>
                <c:pt idx="2298">
                  <c:v>28.656863999999999</c:v>
                </c:pt>
                <c:pt idx="2299">
                  <c:v>28.753245</c:v>
                </c:pt>
                <c:pt idx="2300">
                  <c:v>28.844598999999999</c:v>
                </c:pt>
                <c:pt idx="2301">
                  <c:v>28.93149</c:v>
                </c:pt>
                <c:pt idx="2302">
                  <c:v>29.014420000000001</c:v>
                </c:pt>
                <c:pt idx="2303">
                  <c:v>29.093836</c:v>
                </c:pt>
                <c:pt idx="2304">
                  <c:v>29.170133</c:v>
                </c:pt>
                <c:pt idx="2305">
                  <c:v>29.243659999999998</c:v>
                </c:pt>
                <c:pt idx="2306">
                  <c:v>29.314726</c:v>
                </c:pt>
                <c:pt idx="2307">
                  <c:v>29.383603999999998</c:v>
                </c:pt>
                <c:pt idx="2308">
                  <c:v>29.450534999999999</c:v>
                </c:pt>
                <c:pt idx="2309">
                  <c:v>29.515730000000001</c:v>
                </c:pt>
                <c:pt idx="2310">
                  <c:v>29.579374999999999</c:v>
                </c:pt>
                <c:pt idx="2311">
                  <c:v>29.641635000000001</c:v>
                </c:pt>
                <c:pt idx="2312">
                  <c:v>29.702653999999999</c:v>
                </c:pt>
                <c:pt idx="2313">
                  <c:v>29.762559</c:v>
                </c:pt>
                <c:pt idx="2314">
                  <c:v>29.821459999999998</c:v>
                </c:pt>
                <c:pt idx="2315">
                  <c:v>29.879453999999999</c:v>
                </c:pt>
                <c:pt idx="2316">
                  <c:v>29.936627999999999</c:v>
                </c:pt>
                <c:pt idx="2317">
                  <c:v>29.993054999999998</c:v>
                </c:pt>
                <c:pt idx="2318">
                  <c:v>30.048801999999998</c:v>
                </c:pt>
                <c:pt idx="2319">
                  <c:v>30.103926000000001</c:v>
                </c:pt>
                <c:pt idx="2320">
                  <c:v>30.158477000000001</c:v>
                </c:pt>
                <c:pt idx="2321">
                  <c:v>30.212499000000001</c:v>
                </c:pt>
                <c:pt idx="2322">
                  <c:v>30.266029</c:v>
                </c:pt>
                <c:pt idx="2323">
                  <c:v>30.319102999999998</c:v>
                </c:pt>
                <c:pt idx="2324">
                  <c:v>30.371749000000001</c:v>
                </c:pt>
                <c:pt idx="2325">
                  <c:v>30.423992999999999</c:v>
                </c:pt>
                <c:pt idx="2326">
                  <c:v>30.475857999999999</c:v>
                </c:pt>
                <c:pt idx="2327">
                  <c:v>30.527363000000001</c:v>
                </c:pt>
                <c:pt idx="2328">
                  <c:v>30.578524999999999</c:v>
                </c:pt>
                <c:pt idx="2329">
                  <c:v>30.629359000000001</c:v>
                </c:pt>
                <c:pt idx="2330">
                  <c:v>30.679879</c:v>
                </c:pt>
                <c:pt idx="2331">
                  <c:v>30.730096</c:v>
                </c:pt>
                <c:pt idx="2332">
                  <c:v>30.78002</c:v>
                </c:pt>
                <c:pt idx="2333">
                  <c:v>30.829661000000002</c:v>
                </c:pt>
                <c:pt idx="2334">
                  <c:v>30.879026</c:v>
                </c:pt>
                <c:pt idx="2335">
                  <c:v>30.928121000000001</c:v>
                </c:pt>
                <c:pt idx="2336">
                  <c:v>30.976953999999999</c:v>
                </c:pt>
                <c:pt idx="2337">
                  <c:v>31.025528999999999</c:v>
                </c:pt>
                <c:pt idx="2338">
                  <c:v>31.073851000000001</c:v>
                </c:pt>
                <c:pt idx="2339">
                  <c:v>31.121925000000001</c:v>
                </c:pt>
                <c:pt idx="2340">
                  <c:v>31.169754000000001</c:v>
                </c:pt>
                <c:pt idx="2341">
                  <c:v>31.217341000000001</c:v>
                </c:pt>
                <c:pt idx="2342">
                  <c:v>31.264690000000002</c:v>
                </c:pt>
                <c:pt idx="2343">
                  <c:v>31.311803999999999</c:v>
                </c:pt>
                <c:pt idx="2344">
                  <c:v>31.358684</c:v>
                </c:pt>
                <c:pt idx="2345">
                  <c:v>31.405332999999999</c:v>
                </c:pt>
                <c:pt idx="2346">
                  <c:v>31.451753</c:v>
                </c:pt>
                <c:pt idx="2347">
                  <c:v>31.497945999999999</c:v>
                </c:pt>
                <c:pt idx="2348">
                  <c:v>31.543914000000001</c:v>
                </c:pt>
                <c:pt idx="2349">
                  <c:v>31.589658</c:v>
                </c:pt>
                <c:pt idx="2350">
                  <c:v>31.635179999999998</c:v>
                </c:pt>
                <c:pt idx="2351">
                  <c:v>31.680481</c:v>
                </c:pt>
                <c:pt idx="2352">
                  <c:v>31.725563000000001</c:v>
                </c:pt>
                <c:pt idx="2353">
                  <c:v>31.770426</c:v>
                </c:pt>
                <c:pt idx="2354">
                  <c:v>31.815072000000001</c:v>
                </c:pt>
                <c:pt idx="2355">
                  <c:v>31.859501999999999</c:v>
                </c:pt>
                <c:pt idx="2356">
                  <c:v>31.903717</c:v>
                </c:pt>
                <c:pt idx="2357">
                  <c:v>31.947718999999999</c:v>
                </c:pt>
                <c:pt idx="2358">
                  <c:v>31.991508</c:v>
                </c:pt>
                <c:pt idx="2359">
                  <c:v>32.035085000000002</c:v>
                </c:pt>
                <c:pt idx="2360">
                  <c:v>32.078451000000001</c:v>
                </c:pt>
                <c:pt idx="2361">
                  <c:v>32.121606999999997</c:v>
                </c:pt>
                <c:pt idx="2362">
                  <c:v>32.164554000000003</c:v>
                </c:pt>
                <c:pt idx="2363">
                  <c:v>32.207293999999997</c:v>
                </c:pt>
                <c:pt idx="2364">
                  <c:v>32.249825999999999</c:v>
                </c:pt>
                <c:pt idx="2365">
                  <c:v>32.292152000000002</c:v>
                </c:pt>
                <c:pt idx="2366">
                  <c:v>32.334273000000003</c:v>
                </c:pt>
                <c:pt idx="2367">
                  <c:v>32.376188999999997</c:v>
                </c:pt>
                <c:pt idx="2368">
                  <c:v>32.417901000000001</c:v>
                </c:pt>
                <c:pt idx="2369">
                  <c:v>32.459411000000003</c:v>
                </c:pt>
                <c:pt idx="2370">
                  <c:v>32.500718999999997</c:v>
                </c:pt>
                <c:pt idx="2371">
                  <c:v>32.541826</c:v>
                </c:pt>
                <c:pt idx="2372">
                  <c:v>32.582732999999998</c:v>
                </c:pt>
                <c:pt idx="2373">
                  <c:v>32.623440000000002</c:v>
                </c:pt>
                <c:pt idx="2374">
                  <c:v>32.663949000000002</c:v>
                </c:pt>
                <c:pt idx="2375">
                  <c:v>32.704259999999998</c:v>
                </c:pt>
                <c:pt idx="2376">
                  <c:v>32.744374000000001</c:v>
                </c:pt>
                <c:pt idx="2377">
                  <c:v>32.784292999999998</c:v>
                </c:pt>
                <c:pt idx="2378">
                  <c:v>32.824016</c:v>
                </c:pt>
                <c:pt idx="2379">
                  <c:v>32.863545000000002</c:v>
                </c:pt>
                <c:pt idx="2380">
                  <c:v>32.902880000000003</c:v>
                </c:pt>
                <c:pt idx="2381">
                  <c:v>32.942022999999999</c:v>
                </c:pt>
                <c:pt idx="2382">
                  <c:v>32.980972999999999</c:v>
                </c:pt>
                <c:pt idx="2383">
                  <c:v>33.019733000000002</c:v>
                </c:pt>
                <c:pt idx="2384">
                  <c:v>33.058303000000002</c:v>
                </c:pt>
                <c:pt idx="2385">
                  <c:v>33.096682999999999</c:v>
                </c:pt>
                <c:pt idx="2386">
                  <c:v>33.134874000000003</c:v>
                </c:pt>
                <c:pt idx="2387">
                  <c:v>33.172877999999997</c:v>
                </c:pt>
                <c:pt idx="2388">
                  <c:v>33.210695000000001</c:v>
                </c:pt>
                <c:pt idx="2389">
                  <c:v>33.248325000000001</c:v>
                </c:pt>
                <c:pt idx="2390">
                  <c:v>33.285770999999997</c:v>
                </c:pt>
                <c:pt idx="2391">
                  <c:v>33.323031</c:v>
                </c:pt>
                <c:pt idx="2392">
                  <c:v>33.360109000000001</c:v>
                </c:pt>
                <c:pt idx="2393">
                  <c:v>33.397002999999998</c:v>
                </c:pt>
                <c:pt idx="2394">
                  <c:v>33.433714999999999</c:v>
                </c:pt>
                <c:pt idx="2395">
                  <c:v>33.470246000000003</c:v>
                </c:pt>
                <c:pt idx="2396">
                  <c:v>33.506596000000002</c:v>
                </c:pt>
                <c:pt idx="2397">
                  <c:v>33.542766999999998</c:v>
                </c:pt>
                <c:pt idx="2398">
                  <c:v>33.578758999999998</c:v>
                </c:pt>
                <c:pt idx="2399">
                  <c:v>33.614573</c:v>
                </c:pt>
                <c:pt idx="2400">
                  <c:v>33.650208999999997</c:v>
                </c:pt>
                <c:pt idx="2401">
                  <c:v>33.685668999999997</c:v>
                </c:pt>
                <c:pt idx="2402">
                  <c:v>33.720953999999999</c:v>
                </c:pt>
                <c:pt idx="2403">
                  <c:v>33.756064000000002</c:v>
                </c:pt>
                <c:pt idx="2404">
                  <c:v>33.790998999999999</c:v>
                </c:pt>
                <c:pt idx="2405">
                  <c:v>33.825761</c:v>
                </c:pt>
                <c:pt idx="2406">
                  <c:v>33.860351000000001</c:v>
                </c:pt>
                <c:pt idx="2407">
                  <c:v>33.894768999999997</c:v>
                </c:pt>
                <c:pt idx="2408">
                  <c:v>33.929017000000002</c:v>
                </c:pt>
                <c:pt idx="2409">
                  <c:v>33.963093999999998</c:v>
                </c:pt>
                <c:pt idx="2410">
                  <c:v>33.997000999999997</c:v>
                </c:pt>
                <c:pt idx="2411">
                  <c:v>34.030740999999999</c:v>
                </c:pt>
                <c:pt idx="2412">
                  <c:v>34.064312000000001</c:v>
                </c:pt>
                <c:pt idx="2413">
                  <c:v>34.097715999999998</c:v>
                </c:pt>
                <c:pt idx="2414">
                  <c:v>34.130955</c:v>
                </c:pt>
                <c:pt idx="2415">
                  <c:v>34.164028000000002</c:v>
                </c:pt>
                <c:pt idx="2416">
                  <c:v>34.196936000000001</c:v>
                </c:pt>
                <c:pt idx="2417">
                  <c:v>34.229680000000002</c:v>
                </c:pt>
                <c:pt idx="2418">
                  <c:v>34.262261000000002</c:v>
                </c:pt>
                <c:pt idx="2419">
                  <c:v>34.29468</c:v>
                </c:pt>
                <c:pt idx="2420">
                  <c:v>34.326937000000001</c:v>
                </c:pt>
                <c:pt idx="2421">
                  <c:v>34.359032999999997</c:v>
                </c:pt>
                <c:pt idx="2422">
                  <c:v>34.390968999999998</c:v>
                </c:pt>
                <c:pt idx="2423">
                  <c:v>34.422745999999997</c:v>
                </c:pt>
                <c:pt idx="2424">
                  <c:v>34.454363999999998</c:v>
                </c:pt>
                <c:pt idx="2425">
                  <c:v>34.485824999999998</c:v>
                </c:pt>
                <c:pt idx="2426">
                  <c:v>34.517128</c:v>
                </c:pt>
                <c:pt idx="2427">
                  <c:v>34.548276000000001</c:v>
                </c:pt>
                <c:pt idx="2428">
                  <c:v>34.579267000000002</c:v>
                </c:pt>
                <c:pt idx="2429">
                  <c:v>34.610104</c:v>
                </c:pt>
                <c:pt idx="2430">
                  <c:v>34.640787000000003</c:v>
                </c:pt>
                <c:pt idx="2431">
                  <c:v>34.671315999999997</c:v>
                </c:pt>
                <c:pt idx="2432">
                  <c:v>34.701692999999999</c:v>
                </c:pt>
                <c:pt idx="2433">
                  <c:v>34.731918</c:v>
                </c:pt>
                <c:pt idx="2434">
                  <c:v>34.761991000000002</c:v>
                </c:pt>
                <c:pt idx="2435">
                  <c:v>34.791915000000003</c:v>
                </c:pt>
                <c:pt idx="2436">
                  <c:v>34.821688000000002</c:v>
                </c:pt>
                <c:pt idx="2437">
                  <c:v>34.851312999999998</c:v>
                </c:pt>
                <c:pt idx="2438">
                  <c:v>34.880789999999998</c:v>
                </c:pt>
                <c:pt idx="2439">
                  <c:v>34.910119000000002</c:v>
                </c:pt>
                <c:pt idx="2440">
                  <c:v>34.939301</c:v>
                </c:pt>
                <c:pt idx="2441">
                  <c:v>34.968336999999998</c:v>
                </c:pt>
                <c:pt idx="2442">
                  <c:v>34.997228</c:v>
                </c:pt>
                <c:pt idx="2443">
                  <c:v>35.025973999999998</c:v>
                </c:pt>
                <c:pt idx="2444">
                  <c:v>35.054575999999997</c:v>
                </c:pt>
                <c:pt idx="2445">
                  <c:v>35.083035000000002</c:v>
                </c:pt>
                <c:pt idx="2446">
                  <c:v>35.111351999999997</c:v>
                </c:pt>
                <c:pt idx="2447">
                  <c:v>35.139525999999996</c:v>
                </c:pt>
                <c:pt idx="2448">
                  <c:v>35.167560000000002</c:v>
                </c:pt>
                <c:pt idx="2449">
                  <c:v>35.195453000000001</c:v>
                </c:pt>
                <c:pt idx="2450">
                  <c:v>35.223205999999998</c:v>
                </c:pt>
                <c:pt idx="2451">
                  <c:v>35.250821000000002</c:v>
                </c:pt>
                <c:pt idx="2452">
                  <c:v>35.278295999999997</c:v>
                </c:pt>
                <c:pt idx="2453">
                  <c:v>35.305635000000002</c:v>
                </c:pt>
                <c:pt idx="2454">
                  <c:v>35.332836</c:v>
                </c:pt>
                <c:pt idx="2455">
                  <c:v>35.359901000000001</c:v>
                </c:pt>
                <c:pt idx="2456">
                  <c:v>35.386830000000003</c:v>
                </c:pt>
                <c:pt idx="2457">
                  <c:v>35.413625000000003</c:v>
                </c:pt>
                <c:pt idx="2458">
                  <c:v>35.440285000000003</c:v>
                </c:pt>
                <c:pt idx="2459">
                  <c:v>35.466811</c:v>
                </c:pt>
                <c:pt idx="2460">
                  <c:v>35.493205000000003</c:v>
                </c:pt>
                <c:pt idx="2461">
                  <c:v>35.519466000000001</c:v>
                </c:pt>
                <c:pt idx="2462">
                  <c:v>35.545594999999999</c:v>
                </c:pt>
                <c:pt idx="2463">
                  <c:v>35.571593999999997</c:v>
                </c:pt>
                <c:pt idx="2464">
                  <c:v>35.597462</c:v>
                </c:pt>
                <c:pt idx="2465">
                  <c:v>35.623201000000002</c:v>
                </c:pt>
                <c:pt idx="2466">
                  <c:v>35.648809999999997</c:v>
                </c:pt>
                <c:pt idx="2467">
                  <c:v>35.674292000000001</c:v>
                </c:pt>
                <c:pt idx="2468">
                  <c:v>35.699644999999997</c:v>
                </c:pt>
                <c:pt idx="2469">
                  <c:v>35.724871999999998</c:v>
                </c:pt>
                <c:pt idx="2470">
                  <c:v>35.749972</c:v>
                </c:pt>
                <c:pt idx="2471">
                  <c:v>35.774946</c:v>
                </c:pt>
                <c:pt idx="2472">
                  <c:v>35.799795000000003</c:v>
                </c:pt>
                <c:pt idx="2473">
                  <c:v>35.824519000000002</c:v>
                </c:pt>
                <c:pt idx="2474">
                  <c:v>35.849119999999999</c:v>
                </c:pt>
                <c:pt idx="2475">
                  <c:v>35.873596999999997</c:v>
                </c:pt>
                <c:pt idx="2476">
                  <c:v>35.897951999999997</c:v>
                </c:pt>
                <c:pt idx="2477">
                  <c:v>35.922184999999999</c:v>
                </c:pt>
                <c:pt idx="2478">
                  <c:v>35.946295999999997</c:v>
                </c:pt>
                <c:pt idx="2479">
                  <c:v>35.970286000000002</c:v>
                </c:pt>
                <c:pt idx="2480">
                  <c:v>35.994155999999997</c:v>
                </c:pt>
                <c:pt idx="2481">
                  <c:v>36.017907000000001</c:v>
                </c:pt>
                <c:pt idx="2482">
                  <c:v>36.041539</c:v>
                </c:pt>
                <c:pt idx="2483">
                  <c:v>36.065052000000001</c:v>
                </c:pt>
                <c:pt idx="2484">
                  <c:v>36.088448</c:v>
                </c:pt>
                <c:pt idx="2485">
                  <c:v>36.111725999999997</c:v>
                </c:pt>
                <c:pt idx="2486">
                  <c:v>36.134887999999997</c:v>
                </c:pt>
                <c:pt idx="2487">
                  <c:v>36.157933</c:v>
                </c:pt>
                <c:pt idx="2488">
                  <c:v>36.180864</c:v>
                </c:pt>
                <c:pt idx="2489">
                  <c:v>36.203679000000001</c:v>
                </c:pt>
                <c:pt idx="2490">
                  <c:v>36.226381000000003</c:v>
                </c:pt>
                <c:pt idx="2491">
                  <c:v>36.248969000000002</c:v>
                </c:pt>
                <c:pt idx="2492">
                  <c:v>36.271442999999998</c:v>
                </c:pt>
                <c:pt idx="2493">
                  <c:v>36.293805999999996</c:v>
                </c:pt>
                <c:pt idx="2494">
                  <c:v>36.316056000000003</c:v>
                </c:pt>
                <c:pt idx="2495">
                  <c:v>36.338194999999999</c:v>
                </c:pt>
                <c:pt idx="2496">
                  <c:v>36.360222999999998</c:v>
                </c:pt>
                <c:pt idx="2497">
                  <c:v>36.382140999999997</c:v>
                </c:pt>
                <c:pt idx="2498">
                  <c:v>36.403950000000002</c:v>
                </c:pt>
                <c:pt idx="2499">
                  <c:v>36.425649</c:v>
                </c:pt>
                <c:pt idx="2500">
                  <c:v>36.447240000000001</c:v>
                </c:pt>
                <c:pt idx="2501">
                  <c:v>36.468722999999997</c:v>
                </c:pt>
                <c:pt idx="2502">
                  <c:v>36.490098000000003</c:v>
                </c:pt>
                <c:pt idx="2503">
                  <c:v>36.511367</c:v>
                </c:pt>
                <c:pt idx="2504">
                  <c:v>36.532528999999997</c:v>
                </c:pt>
                <c:pt idx="2505">
                  <c:v>36.553584999999998</c:v>
                </c:pt>
                <c:pt idx="2506">
                  <c:v>36.574536999999999</c:v>
                </c:pt>
                <c:pt idx="2507">
                  <c:v>36.595382999999998</c:v>
                </c:pt>
                <c:pt idx="2508">
                  <c:v>36.616126000000001</c:v>
                </c:pt>
                <c:pt idx="2509">
                  <c:v>36.636764999999997</c:v>
                </c:pt>
                <c:pt idx="2510">
                  <c:v>36.657299999999999</c:v>
                </c:pt>
                <c:pt idx="2511">
                  <c:v>36.677734000000001</c:v>
                </c:pt>
                <c:pt idx="2512">
                  <c:v>36.698065</c:v>
                </c:pt>
                <c:pt idx="2513">
                  <c:v>36.718294</c:v>
                </c:pt>
                <c:pt idx="2514">
                  <c:v>36.738422999999997</c:v>
                </c:pt>
                <c:pt idx="2515">
                  <c:v>36.758451000000001</c:v>
                </c:pt>
                <c:pt idx="2516">
                  <c:v>36.778379999999999</c:v>
                </c:pt>
                <c:pt idx="2517">
                  <c:v>36.798208000000002</c:v>
                </c:pt>
                <c:pt idx="2518">
                  <c:v>36.817937999999998</c:v>
                </c:pt>
                <c:pt idx="2519">
                  <c:v>36.837569999999999</c:v>
                </c:pt>
                <c:pt idx="2520">
                  <c:v>36.857103000000002</c:v>
                </c:pt>
                <c:pt idx="2521">
                  <c:v>36.876539999999999</c:v>
                </c:pt>
                <c:pt idx="2522">
                  <c:v>36.895879000000001</c:v>
                </c:pt>
                <c:pt idx="2523">
                  <c:v>36.915121999999997</c:v>
                </c:pt>
                <c:pt idx="2524">
                  <c:v>36.934269</c:v>
                </c:pt>
                <c:pt idx="2525">
                  <c:v>36.953319999999998</c:v>
                </c:pt>
                <c:pt idx="2526">
                  <c:v>36.972276999999998</c:v>
                </c:pt>
                <c:pt idx="2527">
                  <c:v>36.991138999999997</c:v>
                </c:pt>
                <c:pt idx="2528">
                  <c:v>37.009906999999998</c:v>
                </c:pt>
                <c:pt idx="2529">
                  <c:v>37.028582</c:v>
                </c:pt>
                <c:pt idx="2530">
                  <c:v>37.047162999999998</c:v>
                </c:pt>
                <c:pt idx="2531">
                  <c:v>37.065652</c:v>
                </c:pt>
                <c:pt idx="2532">
                  <c:v>37.084049</c:v>
                </c:pt>
                <c:pt idx="2533">
                  <c:v>37.102355000000003</c:v>
                </c:pt>
                <c:pt idx="2534">
                  <c:v>37.120569000000003</c:v>
                </c:pt>
                <c:pt idx="2535">
                  <c:v>37.138693000000004</c:v>
                </c:pt>
                <c:pt idx="2536">
                  <c:v>37.156725999999999</c:v>
                </c:pt>
                <c:pt idx="2537">
                  <c:v>37.174669999999999</c:v>
                </c:pt>
                <c:pt idx="2538">
                  <c:v>37.192525000000003</c:v>
                </c:pt>
                <c:pt idx="2539">
                  <c:v>37.210290999999998</c:v>
                </c:pt>
                <c:pt idx="2540">
                  <c:v>37.227967999999997</c:v>
                </c:pt>
                <c:pt idx="2541">
                  <c:v>37.245558000000003</c:v>
                </c:pt>
                <c:pt idx="2542">
                  <c:v>37.263060000000003</c:v>
                </c:pt>
                <c:pt idx="2543">
                  <c:v>37.280475000000003</c:v>
                </c:pt>
                <c:pt idx="2544">
                  <c:v>37.297803000000002</c:v>
                </c:pt>
                <c:pt idx="2545">
                  <c:v>37.315046000000002</c:v>
                </c:pt>
                <c:pt idx="2546">
                  <c:v>37.332203</c:v>
                </c:pt>
                <c:pt idx="2547">
                  <c:v>37.349274000000001</c:v>
                </c:pt>
                <c:pt idx="2548">
                  <c:v>37.366261000000002</c:v>
                </c:pt>
                <c:pt idx="2549">
                  <c:v>37.383163000000003</c:v>
                </c:pt>
                <c:pt idx="2550">
                  <c:v>37.399982000000001</c:v>
                </c:pt>
                <c:pt idx="2551">
                  <c:v>37.416716999999998</c:v>
                </c:pt>
                <c:pt idx="2552">
                  <c:v>37.433368999999999</c:v>
                </c:pt>
                <c:pt idx="2553">
                  <c:v>37.449938000000003</c:v>
                </c:pt>
                <c:pt idx="2554">
                  <c:v>37.466425000000001</c:v>
                </c:pt>
                <c:pt idx="2555">
                  <c:v>37.482830999999997</c:v>
                </c:pt>
                <c:pt idx="2556">
                  <c:v>37.499153999999997</c:v>
                </c:pt>
                <c:pt idx="2557">
                  <c:v>37.515397</c:v>
                </c:pt>
                <c:pt idx="2558">
                  <c:v>37.531559999999999</c:v>
                </c:pt>
                <c:pt idx="2559">
                  <c:v>37.547642000000003</c:v>
                </c:pt>
                <c:pt idx="2560">
                  <c:v>37.563643999999996</c:v>
                </c:pt>
                <c:pt idx="2561">
                  <c:v>37.579568000000002</c:v>
                </c:pt>
                <c:pt idx="2562">
                  <c:v>37.595412000000003</c:v>
                </c:pt>
                <c:pt idx="2563">
                  <c:v>37.611176999999998</c:v>
                </c:pt>
                <c:pt idx="2564">
                  <c:v>37.626865000000002</c:v>
                </c:pt>
                <c:pt idx="2565">
                  <c:v>37.642474999999997</c:v>
                </c:pt>
                <c:pt idx="2566">
                  <c:v>37.658006999999998</c:v>
                </c:pt>
                <c:pt idx="2567">
                  <c:v>37.673462999999998</c:v>
                </c:pt>
                <c:pt idx="2568">
                  <c:v>37.688842000000001</c:v>
                </c:pt>
                <c:pt idx="2569">
                  <c:v>37.704144999999997</c:v>
                </c:pt>
                <c:pt idx="2570">
                  <c:v>37.719372</c:v>
                </c:pt>
                <c:pt idx="2571">
                  <c:v>37.734524</c:v>
                </c:pt>
                <c:pt idx="2572">
                  <c:v>37.749600000000001</c:v>
                </c:pt>
                <c:pt idx="2573">
                  <c:v>37.764601999999996</c:v>
                </c:pt>
                <c:pt idx="2574">
                  <c:v>37.779530000000001</c:v>
                </c:pt>
                <c:pt idx="2575">
                  <c:v>37.794384000000001</c:v>
                </c:pt>
                <c:pt idx="2576">
                  <c:v>37.809165</c:v>
                </c:pt>
                <c:pt idx="2577">
                  <c:v>37.823872000000001</c:v>
                </c:pt>
                <c:pt idx="2578">
                  <c:v>37.838507</c:v>
                </c:pt>
                <c:pt idx="2579">
                  <c:v>37.853068999999998</c:v>
                </c:pt>
                <c:pt idx="2580">
                  <c:v>37.867559</c:v>
                </c:pt>
                <c:pt idx="2581">
                  <c:v>37.881977999999997</c:v>
                </c:pt>
                <c:pt idx="2582">
                  <c:v>37.896324999999997</c:v>
                </c:pt>
                <c:pt idx="2583">
                  <c:v>37.910601</c:v>
                </c:pt>
                <c:pt idx="2584">
                  <c:v>37.924807000000001</c:v>
                </c:pt>
                <c:pt idx="2585">
                  <c:v>37.938941999999997</c:v>
                </c:pt>
                <c:pt idx="2586">
                  <c:v>37.953007999999997</c:v>
                </c:pt>
                <c:pt idx="2587">
                  <c:v>37.967004000000003</c:v>
                </c:pt>
                <c:pt idx="2588">
                  <c:v>37.980930999999998</c:v>
                </c:pt>
                <c:pt idx="2589">
                  <c:v>37.994790000000002</c:v>
                </c:pt>
                <c:pt idx="2590">
                  <c:v>38.008578999999997</c:v>
                </c:pt>
                <c:pt idx="2591">
                  <c:v>38.022300999999999</c:v>
                </c:pt>
                <c:pt idx="2592">
                  <c:v>38.035955000000001</c:v>
                </c:pt>
                <c:pt idx="2593">
                  <c:v>38.049540999999998</c:v>
                </c:pt>
                <c:pt idx="2594">
                  <c:v>38.063060999999998</c:v>
                </c:pt>
                <c:pt idx="2595">
                  <c:v>38.076512999999998</c:v>
                </c:pt>
                <c:pt idx="2596">
                  <c:v>38.089899000000003</c:v>
                </c:pt>
                <c:pt idx="2597">
                  <c:v>38.10322</c:v>
                </c:pt>
                <c:pt idx="2598">
                  <c:v>38.116473999999997</c:v>
                </c:pt>
                <c:pt idx="2599">
                  <c:v>38.129663000000001</c:v>
                </c:pt>
                <c:pt idx="2600">
                  <c:v>38.142786999999998</c:v>
                </c:pt>
                <c:pt idx="2601">
                  <c:v>38.155845999999997</c:v>
                </c:pt>
                <c:pt idx="2602">
                  <c:v>38.168840000000003</c:v>
                </c:pt>
                <c:pt idx="2603">
                  <c:v>38.181770999999998</c:v>
                </c:pt>
                <c:pt idx="2604">
                  <c:v>38.194637999999998</c:v>
                </c:pt>
                <c:pt idx="2605">
                  <c:v>38.207441000000003</c:v>
                </c:pt>
                <c:pt idx="2606">
                  <c:v>38.220180999999997</c:v>
                </c:pt>
                <c:pt idx="2607">
                  <c:v>38.232858</c:v>
                </c:pt>
                <c:pt idx="2608">
                  <c:v>38.245472999999997</c:v>
                </c:pt>
                <c:pt idx="2609">
                  <c:v>38.258025000000004</c:v>
                </c:pt>
                <c:pt idx="2610">
                  <c:v>38.270516000000001</c:v>
                </c:pt>
                <c:pt idx="2611">
                  <c:v>38.282944999999998</c:v>
                </c:pt>
                <c:pt idx="2612">
                  <c:v>38.295312000000003</c:v>
                </c:pt>
                <c:pt idx="2613">
                  <c:v>38.307619000000003</c:v>
                </c:pt>
                <c:pt idx="2614">
                  <c:v>38.319865</c:v>
                </c:pt>
                <c:pt idx="2615">
                  <c:v>38.332050000000002</c:v>
                </c:pt>
                <c:pt idx="2616">
                  <c:v>38.344175999999997</c:v>
                </c:pt>
                <c:pt idx="2617">
                  <c:v>38.356242000000002</c:v>
                </c:pt>
                <c:pt idx="2618">
                  <c:v>38.368248000000001</c:v>
                </c:pt>
                <c:pt idx="2619">
                  <c:v>38.380195000000001</c:v>
                </c:pt>
                <c:pt idx="2620">
                  <c:v>38.392083</c:v>
                </c:pt>
                <c:pt idx="2621">
                  <c:v>38.403913000000003</c:v>
                </c:pt>
                <c:pt idx="2622">
                  <c:v>38.415683999999999</c:v>
                </c:pt>
                <c:pt idx="2623">
                  <c:v>38.427396999999999</c:v>
                </c:pt>
                <c:pt idx="2624">
                  <c:v>38.439053000000001</c:v>
                </c:pt>
                <c:pt idx="2625">
                  <c:v>38.450651000000001</c:v>
                </c:pt>
                <c:pt idx="2626">
                  <c:v>38.462192000000002</c:v>
                </c:pt>
                <c:pt idx="2627">
                  <c:v>38.473675999999998</c:v>
                </c:pt>
                <c:pt idx="2628">
                  <c:v>38.485103000000002</c:v>
                </c:pt>
                <c:pt idx="2629">
                  <c:v>38.496473999999999</c:v>
                </c:pt>
                <c:pt idx="2630">
                  <c:v>38.507789000000002</c:v>
                </c:pt>
                <c:pt idx="2631">
                  <c:v>38.519049000000003</c:v>
                </c:pt>
                <c:pt idx="2632">
                  <c:v>38.530253000000002</c:v>
                </c:pt>
                <c:pt idx="2633">
                  <c:v>38.541401</c:v>
                </c:pt>
                <c:pt idx="2634">
                  <c:v>38.552495</c:v>
                </c:pt>
                <c:pt idx="2635">
                  <c:v>38.563533999999997</c:v>
                </c:pt>
                <c:pt idx="2636">
                  <c:v>38.574519000000002</c:v>
                </c:pt>
                <c:pt idx="2637">
                  <c:v>38.585448999999997</c:v>
                </c:pt>
                <c:pt idx="2638">
                  <c:v>38.596325999999998</c:v>
                </c:pt>
                <c:pt idx="2639">
                  <c:v>38.607149</c:v>
                </c:pt>
                <c:pt idx="2640">
                  <c:v>38.617918000000003</c:v>
                </c:pt>
                <c:pt idx="2641">
                  <c:v>38.628635000000003</c:v>
                </c:pt>
                <c:pt idx="2642">
                  <c:v>38.639299000000001</c:v>
                </c:pt>
                <c:pt idx="2643">
                  <c:v>38.649909999999998</c:v>
                </c:pt>
                <c:pt idx="2644">
                  <c:v>38.660468999999999</c:v>
                </c:pt>
                <c:pt idx="2645">
                  <c:v>38.670976000000003</c:v>
                </c:pt>
                <c:pt idx="2646">
                  <c:v>38.681431000000003</c:v>
                </c:pt>
                <c:pt idx="2647">
                  <c:v>38.691834999999998</c:v>
                </c:pt>
                <c:pt idx="2648">
                  <c:v>38.702187000000002</c:v>
                </c:pt>
                <c:pt idx="2649">
                  <c:v>38.712488</c:v>
                </c:pt>
                <c:pt idx="2650">
                  <c:v>38.722738999999997</c:v>
                </c:pt>
                <c:pt idx="2651">
                  <c:v>38.732939000000002</c:v>
                </c:pt>
                <c:pt idx="2652">
                  <c:v>38.743088999999998</c:v>
                </c:pt>
                <c:pt idx="2653">
                  <c:v>38.753188000000002</c:v>
                </c:pt>
                <c:pt idx="2654">
                  <c:v>38.763238000000001</c:v>
                </c:pt>
                <c:pt idx="2655">
                  <c:v>38.773238999999997</c:v>
                </c:pt>
                <c:pt idx="2656">
                  <c:v>38.783189999999998</c:v>
                </c:pt>
                <c:pt idx="2657">
                  <c:v>38.793092000000001</c:v>
                </c:pt>
                <c:pt idx="2658">
                  <c:v>38.802945000000001</c:v>
                </c:pt>
                <c:pt idx="2659">
                  <c:v>38.812748999999997</c:v>
                </c:pt>
                <c:pt idx="2660">
                  <c:v>38.822505999999997</c:v>
                </c:pt>
                <c:pt idx="2661">
                  <c:v>38.832214</c:v>
                </c:pt>
                <c:pt idx="2662">
                  <c:v>38.841873999999997</c:v>
                </c:pt>
                <c:pt idx="2663">
                  <c:v>38.851486999999999</c:v>
                </c:pt>
                <c:pt idx="2664">
                  <c:v>38.861052000000001</c:v>
                </c:pt>
                <c:pt idx="2665">
                  <c:v>38.870570000000001</c:v>
                </c:pt>
                <c:pt idx="2666">
                  <c:v>38.880040999999999</c:v>
                </c:pt>
                <c:pt idx="2667">
                  <c:v>38.889465000000001</c:v>
                </c:pt>
                <c:pt idx="2668">
                  <c:v>38.898842999999999</c:v>
                </c:pt>
                <c:pt idx="2669">
                  <c:v>38.908175</c:v>
                </c:pt>
                <c:pt idx="2670">
                  <c:v>38.917459999999998</c:v>
                </c:pt>
                <c:pt idx="2671">
                  <c:v>38.926699999999997</c:v>
                </c:pt>
                <c:pt idx="2672">
                  <c:v>38.935893999999998</c:v>
                </c:pt>
                <c:pt idx="2673">
                  <c:v>38.945042999999998</c:v>
                </c:pt>
                <c:pt idx="2674">
                  <c:v>38.954146000000001</c:v>
                </c:pt>
                <c:pt idx="2675">
                  <c:v>38.963205000000002</c:v>
                </c:pt>
                <c:pt idx="2676">
                  <c:v>38.972219000000003</c:v>
                </c:pt>
                <c:pt idx="2677">
                  <c:v>38.981188000000003</c:v>
                </c:pt>
                <c:pt idx="2678">
                  <c:v>38.990113000000001</c:v>
                </c:pt>
                <c:pt idx="2679">
                  <c:v>38.998994000000003</c:v>
                </c:pt>
                <c:pt idx="2680">
                  <c:v>39.007831000000003</c:v>
                </c:pt>
                <c:pt idx="2681">
                  <c:v>39.016624999999998</c:v>
                </c:pt>
                <c:pt idx="2682">
                  <c:v>39.025374999999997</c:v>
                </c:pt>
                <c:pt idx="2683">
                  <c:v>39.034081</c:v>
                </c:pt>
                <c:pt idx="2684">
                  <c:v>39.042744999999996</c:v>
                </c:pt>
                <c:pt idx="2685">
                  <c:v>39.051366000000002</c:v>
                </c:pt>
                <c:pt idx="2686">
                  <c:v>39.059944000000002</c:v>
                </c:pt>
                <c:pt idx="2687">
                  <c:v>39.068480000000001</c:v>
                </c:pt>
                <c:pt idx="2688">
                  <c:v>39.076974</c:v>
                </c:pt>
                <c:pt idx="2689">
                  <c:v>39.085425000000001</c:v>
                </c:pt>
                <c:pt idx="2690">
                  <c:v>39.093834999999999</c:v>
                </c:pt>
                <c:pt idx="2691">
                  <c:v>39.102204</c:v>
                </c:pt>
                <c:pt idx="2692">
                  <c:v>39.110529999999997</c:v>
                </c:pt>
                <c:pt idx="2693">
                  <c:v>39.118816000000002</c:v>
                </c:pt>
                <c:pt idx="2694">
                  <c:v>39.127060999999998</c:v>
                </c:pt>
                <c:pt idx="2695">
                  <c:v>39.135263999999999</c:v>
                </c:pt>
                <c:pt idx="2696">
                  <c:v>39.143428</c:v>
                </c:pt>
                <c:pt idx="2697">
                  <c:v>39.15155</c:v>
                </c:pt>
                <c:pt idx="2698">
                  <c:v>39.159632999999999</c:v>
                </c:pt>
                <c:pt idx="2699">
                  <c:v>39.167675000000003</c:v>
                </c:pt>
                <c:pt idx="2700">
                  <c:v>39.175677999999998</c:v>
                </c:pt>
                <c:pt idx="2701">
                  <c:v>39.183641000000001</c:v>
                </c:pt>
                <c:pt idx="2702">
                  <c:v>39.191564999999997</c:v>
                </c:pt>
                <c:pt idx="2703">
                  <c:v>39.199449000000001</c:v>
                </c:pt>
                <c:pt idx="2704">
                  <c:v>39.207293999999997</c:v>
                </c:pt>
                <c:pt idx="2705">
                  <c:v>39.2151</c:v>
                </c:pt>
                <c:pt idx="2706">
                  <c:v>39.222867999999998</c:v>
                </c:pt>
                <c:pt idx="2707">
                  <c:v>39.230597000000003</c:v>
                </c:pt>
                <c:pt idx="2708">
                  <c:v>39.238287999999997</c:v>
                </c:pt>
                <c:pt idx="2709">
                  <c:v>39.245939999999997</c:v>
                </c:pt>
                <c:pt idx="2710">
                  <c:v>39.253554999999999</c:v>
                </c:pt>
                <c:pt idx="2711">
                  <c:v>39.261130999999999</c:v>
                </c:pt>
                <c:pt idx="2712">
                  <c:v>39.26867</c:v>
                </c:pt>
                <c:pt idx="2713">
                  <c:v>39.276172000000003</c:v>
                </c:pt>
                <c:pt idx="2714">
                  <c:v>39.283636000000001</c:v>
                </c:pt>
                <c:pt idx="2715">
                  <c:v>39.291063000000001</c:v>
                </c:pt>
                <c:pt idx="2716">
                  <c:v>39.298454</c:v>
                </c:pt>
                <c:pt idx="2717">
                  <c:v>39.305807000000001</c:v>
                </c:pt>
                <c:pt idx="2718">
                  <c:v>39.313124000000002</c:v>
                </c:pt>
                <c:pt idx="2719">
                  <c:v>39.320405000000001</c:v>
                </c:pt>
                <c:pt idx="2720">
                  <c:v>39.327649000000001</c:v>
                </c:pt>
                <c:pt idx="2721">
                  <c:v>39.334857999999997</c:v>
                </c:pt>
                <c:pt idx="2722">
                  <c:v>39.342030000000001</c:v>
                </c:pt>
                <c:pt idx="2723">
                  <c:v>39.349167000000001</c:v>
                </c:pt>
                <c:pt idx="2724">
                  <c:v>39.356268</c:v>
                </c:pt>
                <c:pt idx="2725">
                  <c:v>39.363334000000002</c:v>
                </c:pt>
                <c:pt idx="2726">
                  <c:v>39.370365</c:v>
                </c:pt>
                <c:pt idx="2727">
                  <c:v>39.377360000000003</c:v>
                </c:pt>
                <c:pt idx="2728">
                  <c:v>39.384321</c:v>
                </c:pt>
                <c:pt idx="2729">
                  <c:v>39.391247</c:v>
                </c:pt>
                <c:pt idx="2730">
                  <c:v>39.398138000000003</c:v>
                </c:pt>
                <c:pt idx="2731">
                  <c:v>39.404995</c:v>
                </c:pt>
                <c:pt idx="2732">
                  <c:v>39.411817999999997</c:v>
                </c:pt>
                <c:pt idx="2733">
                  <c:v>39.418607000000002</c:v>
                </c:pt>
                <c:pt idx="2734">
                  <c:v>39.425362</c:v>
                </c:pt>
                <c:pt idx="2735">
                  <c:v>39.432082999999999</c:v>
                </c:pt>
                <c:pt idx="2736">
                  <c:v>39.438769999999998</c:v>
                </c:pt>
                <c:pt idx="2737">
                  <c:v>39.445424000000003</c:v>
                </c:pt>
                <c:pt idx="2738">
                  <c:v>39.452044999999998</c:v>
                </c:pt>
                <c:pt idx="2739">
                  <c:v>39.458632999999999</c:v>
                </c:pt>
                <c:pt idx="2740">
                  <c:v>39.465187</c:v>
                </c:pt>
                <c:pt idx="2741">
                  <c:v>39.471708999999997</c:v>
                </c:pt>
                <c:pt idx="2742">
                  <c:v>39.478197999999999</c:v>
                </c:pt>
                <c:pt idx="2743">
                  <c:v>39.484654999999997</c:v>
                </c:pt>
                <c:pt idx="2744">
                  <c:v>39.491079999999997</c:v>
                </c:pt>
                <c:pt idx="2745">
                  <c:v>39.497472000000002</c:v>
                </c:pt>
                <c:pt idx="2746">
                  <c:v>39.503832000000003</c:v>
                </c:pt>
                <c:pt idx="2747">
                  <c:v>39.510159999999999</c:v>
                </c:pt>
                <c:pt idx="2748">
                  <c:v>39.516457000000003</c:v>
                </c:pt>
                <c:pt idx="2749">
                  <c:v>39.522722000000002</c:v>
                </c:pt>
                <c:pt idx="2750">
                  <c:v>39.528955000000003</c:v>
                </c:pt>
                <c:pt idx="2751">
                  <c:v>39.535156999999998</c:v>
                </c:pt>
                <c:pt idx="2752">
                  <c:v>39.541328</c:v>
                </c:pt>
                <c:pt idx="2753">
                  <c:v>39.547468000000002</c:v>
                </c:pt>
                <c:pt idx="2754">
                  <c:v>39.553576999999997</c:v>
                </c:pt>
                <c:pt idx="2755">
                  <c:v>39.559655999999997</c:v>
                </c:pt>
                <c:pt idx="2756">
                  <c:v>39.565702999999999</c:v>
                </c:pt>
                <c:pt idx="2757">
                  <c:v>39.571720999999997</c:v>
                </c:pt>
                <c:pt idx="2758">
                  <c:v>39.577708000000001</c:v>
                </c:pt>
                <c:pt idx="2759">
                  <c:v>39.583665000000003</c:v>
                </c:pt>
                <c:pt idx="2760">
                  <c:v>39.589592000000003</c:v>
                </c:pt>
                <c:pt idx="2761">
                  <c:v>39.595489000000001</c:v>
                </c:pt>
                <c:pt idx="2762">
                  <c:v>39.601356000000003</c:v>
                </c:pt>
                <c:pt idx="2763">
                  <c:v>39.607193000000002</c:v>
                </c:pt>
                <c:pt idx="2764">
                  <c:v>39.613002000000002</c:v>
                </c:pt>
                <c:pt idx="2765">
                  <c:v>39.618780000000001</c:v>
                </c:pt>
                <c:pt idx="2766">
                  <c:v>39.62453</c:v>
                </c:pt>
                <c:pt idx="2767">
                  <c:v>39.630251000000001</c:v>
                </c:pt>
                <c:pt idx="2768">
                  <c:v>39.635942</c:v>
                </c:pt>
                <c:pt idx="2769">
                  <c:v>39.641604999999998</c:v>
                </c:pt>
                <c:pt idx="2770">
                  <c:v>39.647239999999996</c:v>
                </c:pt>
                <c:pt idx="2771">
                  <c:v>39.652844999999999</c:v>
                </c:pt>
                <c:pt idx="2772">
                  <c:v>39.658422999999999</c:v>
                </c:pt>
                <c:pt idx="2773">
                  <c:v>39.663972000000001</c:v>
                </c:pt>
                <c:pt idx="2774">
                  <c:v>39.669493000000003</c:v>
                </c:pt>
                <c:pt idx="2775">
                  <c:v>39.674985</c:v>
                </c:pt>
                <c:pt idx="2776">
                  <c:v>39.680450999999998</c:v>
                </c:pt>
                <c:pt idx="2777">
                  <c:v>39.685887999999998</c:v>
                </c:pt>
                <c:pt idx="2778">
                  <c:v>39.691298000000003</c:v>
                </c:pt>
                <c:pt idx="2779">
                  <c:v>39.696680000000001</c:v>
                </c:pt>
                <c:pt idx="2780">
                  <c:v>39.702035000000002</c:v>
                </c:pt>
                <c:pt idx="2781">
                  <c:v>39.707362000000003</c:v>
                </c:pt>
                <c:pt idx="2782">
                  <c:v>39.712662999999999</c:v>
                </c:pt>
                <c:pt idx="2783">
                  <c:v>39.717936000000002</c:v>
                </c:pt>
                <c:pt idx="2784">
                  <c:v>39.723182999999999</c:v>
                </c:pt>
                <c:pt idx="2785">
                  <c:v>39.728403</c:v>
                </c:pt>
                <c:pt idx="2786">
                  <c:v>39.733595999999999</c:v>
                </c:pt>
                <c:pt idx="2787">
                  <c:v>39.738762999999999</c:v>
                </c:pt>
                <c:pt idx="2788">
                  <c:v>39.743903000000003</c:v>
                </c:pt>
                <c:pt idx="2789">
                  <c:v>39.749018</c:v>
                </c:pt>
                <c:pt idx="2790">
                  <c:v>39.754106</c:v>
                </c:pt>
                <c:pt idx="2791">
                  <c:v>39.759168000000003</c:v>
                </c:pt>
                <c:pt idx="2792">
                  <c:v>39.764203999999999</c:v>
                </c:pt>
                <c:pt idx="2793">
                  <c:v>39.769213999999998</c:v>
                </c:pt>
                <c:pt idx="2794">
                  <c:v>39.774199000000003</c:v>
                </c:pt>
                <c:pt idx="2795">
                  <c:v>39.779158000000002</c:v>
                </c:pt>
                <c:pt idx="2796">
                  <c:v>39.784092000000001</c:v>
                </c:pt>
                <c:pt idx="2797">
                  <c:v>39.789000000000001</c:v>
                </c:pt>
                <c:pt idx="2798">
                  <c:v>39.793883999999998</c:v>
                </c:pt>
                <c:pt idx="2799">
                  <c:v>39.798741999999997</c:v>
                </c:pt>
                <c:pt idx="2800">
                  <c:v>39.803575000000002</c:v>
                </c:pt>
                <c:pt idx="2801">
                  <c:v>39.808383999999997</c:v>
                </c:pt>
                <c:pt idx="2802">
                  <c:v>39.813167</c:v>
                </c:pt>
                <c:pt idx="2803">
                  <c:v>39.817926</c:v>
                </c:pt>
                <c:pt idx="2804">
                  <c:v>39.822660999999997</c:v>
                </c:pt>
                <c:pt idx="2805">
                  <c:v>39.827370999999999</c:v>
                </c:pt>
                <c:pt idx="2806">
                  <c:v>39.832056999999999</c:v>
                </c:pt>
                <c:pt idx="2807">
                  <c:v>39.836719000000002</c:v>
                </c:pt>
                <c:pt idx="2808">
                  <c:v>39.841355999999998</c:v>
                </c:pt>
                <c:pt idx="2809">
                  <c:v>39.845970000000001</c:v>
                </c:pt>
                <c:pt idx="2810">
                  <c:v>39.850560000000002</c:v>
                </c:pt>
                <c:pt idx="2811">
                  <c:v>39.855125999999998</c:v>
                </c:pt>
                <c:pt idx="2812">
                  <c:v>39.859668999999997</c:v>
                </c:pt>
                <c:pt idx="2813">
                  <c:v>39.864187999999999</c:v>
                </c:pt>
                <c:pt idx="2814">
                  <c:v>39.868682999999997</c:v>
                </c:pt>
                <c:pt idx="2815">
                  <c:v>39.873154999999997</c:v>
                </c:pt>
                <c:pt idx="2816">
                  <c:v>39.877603999999998</c:v>
                </c:pt>
                <c:pt idx="2817">
                  <c:v>39.88203</c:v>
                </c:pt>
                <c:pt idx="2818">
                  <c:v>39.886432999999997</c:v>
                </c:pt>
                <c:pt idx="2819">
                  <c:v>39.890813000000001</c:v>
                </c:pt>
                <c:pt idx="2820">
                  <c:v>39.895170999999998</c:v>
                </c:pt>
                <c:pt idx="2821">
                  <c:v>39.899504999999998</c:v>
                </c:pt>
                <c:pt idx="2822">
                  <c:v>39.903818000000001</c:v>
                </c:pt>
                <c:pt idx="2823">
                  <c:v>39.908107000000001</c:v>
                </c:pt>
                <c:pt idx="2824">
                  <c:v>39.912374</c:v>
                </c:pt>
                <c:pt idx="2825">
                  <c:v>39.916618999999997</c:v>
                </c:pt>
                <c:pt idx="2826">
                  <c:v>39.920842</c:v>
                </c:pt>
                <c:pt idx="2827">
                  <c:v>39.925043000000002</c:v>
                </c:pt>
                <c:pt idx="2828">
                  <c:v>39.929220999999998</c:v>
                </c:pt>
                <c:pt idx="2829">
                  <c:v>39.933377999999998</c:v>
                </c:pt>
                <c:pt idx="2830">
                  <c:v>39.937513000000003</c:v>
                </c:pt>
                <c:pt idx="2831">
                  <c:v>39.941626999999997</c:v>
                </c:pt>
                <c:pt idx="2832">
                  <c:v>39.945718999999997</c:v>
                </c:pt>
                <c:pt idx="2833">
                  <c:v>39.949789000000003</c:v>
                </c:pt>
                <c:pt idx="2834">
                  <c:v>39.953837999999998</c:v>
                </c:pt>
                <c:pt idx="2835">
                  <c:v>39.957866000000003</c:v>
                </c:pt>
                <c:pt idx="2836">
                  <c:v>39.961872</c:v>
                </c:pt>
                <c:pt idx="2837">
                  <c:v>39.965857999999997</c:v>
                </c:pt>
                <c:pt idx="2838">
                  <c:v>39.969822000000001</c:v>
                </c:pt>
                <c:pt idx="2839">
                  <c:v>39.973765999999998</c:v>
                </c:pt>
                <c:pt idx="2840">
                  <c:v>39.977688000000001</c:v>
                </c:pt>
                <c:pt idx="2841">
                  <c:v>39.981589999999997</c:v>
                </c:pt>
                <c:pt idx="2842">
                  <c:v>39.985472000000001</c:v>
                </c:pt>
                <c:pt idx="2843">
                  <c:v>39.989331999999997</c:v>
                </c:pt>
                <c:pt idx="2844">
                  <c:v>39.993172999999999</c:v>
                </c:pt>
                <c:pt idx="2845">
                  <c:v>39.996993000000003</c:v>
                </c:pt>
                <c:pt idx="2846">
                  <c:v>40.000793000000002</c:v>
                </c:pt>
                <c:pt idx="2847">
                  <c:v>40.004572000000003</c:v>
                </c:pt>
                <c:pt idx="2848">
                  <c:v>40.008332000000003</c:v>
                </c:pt>
                <c:pt idx="2849">
                  <c:v>40.012070999999999</c:v>
                </c:pt>
                <c:pt idx="2850">
                  <c:v>40.015791</c:v>
                </c:pt>
                <c:pt idx="2851">
                  <c:v>40.019491000000002</c:v>
                </c:pt>
                <c:pt idx="2852">
                  <c:v>40.023170999999998</c:v>
                </c:pt>
                <c:pt idx="2853">
                  <c:v>40.026831999999999</c:v>
                </c:pt>
                <c:pt idx="2854">
                  <c:v>40.030473000000001</c:v>
                </c:pt>
                <c:pt idx="2855">
                  <c:v>40.034094000000003</c:v>
                </c:pt>
                <c:pt idx="2856">
                  <c:v>40.037695999999997</c:v>
                </c:pt>
                <c:pt idx="2857">
                  <c:v>40.041279000000003</c:v>
                </c:pt>
                <c:pt idx="2858">
                  <c:v>40.044843</c:v>
                </c:pt>
                <c:pt idx="2859">
                  <c:v>40.048388000000003</c:v>
                </c:pt>
                <c:pt idx="2860">
                  <c:v>40.051912999999999</c:v>
                </c:pt>
                <c:pt idx="2861">
                  <c:v>40.055419999999998</c:v>
                </c:pt>
                <c:pt idx="2862">
                  <c:v>40.058908000000002</c:v>
                </c:pt>
                <c:pt idx="2863">
                  <c:v>40.062376999999998</c:v>
                </c:pt>
                <c:pt idx="2864">
                  <c:v>40.065826999999999</c:v>
                </c:pt>
                <c:pt idx="2865">
                  <c:v>40.069259000000002</c:v>
                </c:pt>
                <c:pt idx="2866">
                  <c:v>40.072671999999997</c:v>
                </c:pt>
                <c:pt idx="2867">
                  <c:v>40.076067000000002</c:v>
                </c:pt>
                <c:pt idx="2868">
                  <c:v>40.079442999999998</c:v>
                </c:pt>
                <c:pt idx="2869">
                  <c:v>40.082801000000003</c:v>
                </c:pt>
                <c:pt idx="2870">
                  <c:v>40.086140999999998</c:v>
                </c:pt>
                <c:pt idx="2871">
                  <c:v>40.089463000000002</c:v>
                </c:pt>
                <c:pt idx="2872">
                  <c:v>40.092767000000002</c:v>
                </c:pt>
                <c:pt idx="2873">
                  <c:v>40.096052999999998</c:v>
                </c:pt>
                <c:pt idx="2874">
                  <c:v>40.099321000000003</c:v>
                </c:pt>
                <c:pt idx="2875">
                  <c:v>40.102570999999998</c:v>
                </c:pt>
                <c:pt idx="2876">
                  <c:v>40.105803999999999</c:v>
                </c:pt>
                <c:pt idx="2877">
                  <c:v>40.109017999999999</c:v>
                </c:pt>
                <c:pt idx="2878">
                  <c:v>40.112215999999997</c:v>
                </c:pt>
                <c:pt idx="2879">
                  <c:v>40.115395999999997</c:v>
                </c:pt>
                <c:pt idx="2880">
                  <c:v>40.118558</c:v>
                </c:pt>
                <c:pt idx="2881">
                  <c:v>40.121702999999997</c:v>
                </c:pt>
                <c:pt idx="2882">
                  <c:v>40.124831</c:v>
                </c:pt>
                <c:pt idx="2883">
                  <c:v>40.127941999999997</c:v>
                </c:pt>
                <c:pt idx="2884">
                  <c:v>40.131036000000002</c:v>
                </c:pt>
                <c:pt idx="2885">
                  <c:v>40.134112000000002</c:v>
                </c:pt>
                <c:pt idx="2886">
                  <c:v>40.137172</c:v>
                </c:pt>
                <c:pt idx="2887">
                  <c:v>40.140214999999998</c:v>
                </c:pt>
                <c:pt idx="2888">
                  <c:v>40.143241000000003</c:v>
                </c:pt>
                <c:pt idx="2889">
                  <c:v>40.146250000000002</c:v>
                </c:pt>
                <c:pt idx="2890">
                  <c:v>40.149242999999998</c:v>
                </c:pt>
                <c:pt idx="2891">
                  <c:v>40.152219000000002</c:v>
                </c:pt>
                <c:pt idx="2892">
                  <c:v>40.155177999999999</c:v>
                </c:pt>
                <c:pt idx="2893">
                  <c:v>40.158121999999999</c:v>
                </c:pt>
                <c:pt idx="2894">
                  <c:v>40.161048999999998</c:v>
                </c:pt>
                <c:pt idx="2895">
                  <c:v>40.163958999999998</c:v>
                </c:pt>
                <c:pt idx="2896">
                  <c:v>40.166853000000003</c:v>
                </c:pt>
                <c:pt idx="2897">
                  <c:v>40.169732000000003</c:v>
                </c:pt>
                <c:pt idx="2898">
                  <c:v>40.172593999999997</c:v>
                </c:pt>
                <c:pt idx="2899">
                  <c:v>40.175440000000002</c:v>
                </c:pt>
                <c:pt idx="2900">
                  <c:v>40.178269999999998</c:v>
                </c:pt>
                <c:pt idx="2901">
                  <c:v>40.181085000000003</c:v>
                </c:pt>
                <c:pt idx="2902">
                  <c:v>40.183883000000002</c:v>
                </c:pt>
                <c:pt idx="2903">
                  <c:v>40.186666000000002</c:v>
                </c:pt>
                <c:pt idx="2904">
                  <c:v>40.189433999999999</c:v>
                </c:pt>
                <c:pt idx="2905">
                  <c:v>40.192185000000002</c:v>
                </c:pt>
                <c:pt idx="2906">
                  <c:v>40.194921999999998</c:v>
                </c:pt>
                <c:pt idx="2907">
                  <c:v>40.197642000000002</c:v>
                </c:pt>
                <c:pt idx="2908">
                  <c:v>40.200347999999998</c:v>
                </c:pt>
                <c:pt idx="2909">
                  <c:v>40.203037999999999</c:v>
                </c:pt>
                <c:pt idx="2910">
                  <c:v>40.205713000000003</c:v>
                </c:pt>
                <c:pt idx="2911">
                  <c:v>40.208371999999997</c:v>
                </c:pt>
                <c:pt idx="2912">
                  <c:v>40.211016999999998</c:v>
                </c:pt>
                <c:pt idx="2913">
                  <c:v>40.213647000000002</c:v>
                </c:pt>
                <c:pt idx="2914">
                  <c:v>40.216261000000003</c:v>
                </c:pt>
                <c:pt idx="2915">
                  <c:v>40.218860999999997</c:v>
                </c:pt>
                <c:pt idx="2916">
                  <c:v>40.221446</c:v>
                </c:pt>
                <c:pt idx="2917">
                  <c:v>40.224015999999999</c:v>
                </c:pt>
                <c:pt idx="2918">
                  <c:v>40.226571</c:v>
                </c:pt>
                <c:pt idx="2919">
                  <c:v>40.229112000000001</c:v>
                </c:pt>
                <c:pt idx="2920">
                  <c:v>40.231637999999997</c:v>
                </c:pt>
                <c:pt idx="2921">
                  <c:v>40.23415</c:v>
                </c:pt>
                <c:pt idx="2922">
                  <c:v>40.236646999999998</c:v>
                </c:pt>
                <c:pt idx="2923">
                  <c:v>40.239130000000003</c:v>
                </c:pt>
                <c:pt idx="2924">
                  <c:v>40.241599000000001</c:v>
                </c:pt>
                <c:pt idx="2925">
                  <c:v>40.244053000000001</c:v>
                </c:pt>
                <c:pt idx="2926">
                  <c:v>40.246493000000001</c:v>
                </c:pt>
                <c:pt idx="2927">
                  <c:v>40.248919000000001</c:v>
                </c:pt>
                <c:pt idx="2928">
                  <c:v>40.251331</c:v>
                </c:pt>
                <c:pt idx="2929">
                  <c:v>40.253729</c:v>
                </c:pt>
                <c:pt idx="2930">
                  <c:v>40.256112000000002</c:v>
                </c:pt>
                <c:pt idx="2931">
                  <c:v>40.258482000000001</c:v>
                </c:pt>
                <c:pt idx="2932">
                  <c:v>40.260838999999997</c:v>
                </c:pt>
                <c:pt idx="2933">
                  <c:v>40.263181000000003</c:v>
                </c:pt>
                <c:pt idx="2934">
                  <c:v>40.265509999999999</c:v>
                </c:pt>
                <c:pt idx="2935">
                  <c:v>40.267825000000002</c:v>
                </c:pt>
                <c:pt idx="2936">
                  <c:v>40.270125999999998</c:v>
                </c:pt>
                <c:pt idx="2937">
                  <c:v>40.272413999999998</c:v>
                </c:pt>
                <c:pt idx="2938">
                  <c:v>40.274689000000002</c:v>
                </c:pt>
                <c:pt idx="2939">
                  <c:v>40.276949999999999</c:v>
                </c:pt>
                <c:pt idx="2940">
                  <c:v>40.279197000000003</c:v>
                </c:pt>
                <c:pt idx="2941">
                  <c:v>40.281432000000002</c:v>
                </c:pt>
                <c:pt idx="2942">
                  <c:v>40.283653000000001</c:v>
                </c:pt>
                <c:pt idx="2943">
                  <c:v>40.285860999999997</c:v>
                </c:pt>
                <c:pt idx="2944">
                  <c:v>40.288055999999997</c:v>
                </c:pt>
                <c:pt idx="2945">
                  <c:v>40.290238000000002</c:v>
                </c:pt>
                <c:pt idx="2946">
                  <c:v>40.292406</c:v>
                </c:pt>
                <c:pt idx="2947">
                  <c:v>40.294561999999999</c:v>
                </c:pt>
                <c:pt idx="2948">
                  <c:v>40.296705000000003</c:v>
                </c:pt>
                <c:pt idx="2949">
                  <c:v>40.298834999999997</c:v>
                </c:pt>
                <c:pt idx="2950">
                  <c:v>40.300953</c:v>
                </c:pt>
                <c:pt idx="2951">
                  <c:v>40.303057000000003</c:v>
                </c:pt>
                <c:pt idx="2952">
                  <c:v>40.305149</c:v>
                </c:pt>
                <c:pt idx="2953">
                  <c:v>40.307229</c:v>
                </c:pt>
                <c:pt idx="2954">
                  <c:v>40.309294999999999</c:v>
                </c:pt>
                <c:pt idx="2955">
                  <c:v>40.311349999999997</c:v>
                </c:pt>
                <c:pt idx="2956">
                  <c:v>40.313391000000003</c:v>
                </c:pt>
                <c:pt idx="2957">
                  <c:v>40.315421000000001</c:v>
                </c:pt>
                <c:pt idx="2958">
                  <c:v>40.317438000000003</c:v>
                </c:pt>
                <c:pt idx="2959">
                  <c:v>40.319443</c:v>
                </c:pt>
                <c:pt idx="2960">
                  <c:v>40.321435000000001</c:v>
                </c:pt>
                <c:pt idx="2961">
                  <c:v>40.323416000000002</c:v>
                </c:pt>
                <c:pt idx="2962">
                  <c:v>40.325384</c:v>
                </c:pt>
                <c:pt idx="2963">
                  <c:v>40.32734</c:v>
                </c:pt>
                <c:pt idx="2964">
                  <c:v>40.329284000000001</c:v>
                </c:pt>
                <c:pt idx="2965">
                  <c:v>40.331215999999998</c:v>
                </c:pt>
                <c:pt idx="2966">
                  <c:v>40.333136000000003</c:v>
                </c:pt>
                <c:pt idx="2967">
                  <c:v>40.335045000000001</c:v>
                </c:pt>
                <c:pt idx="2968">
                  <c:v>40.336941000000003</c:v>
                </c:pt>
                <c:pt idx="2969">
                  <c:v>40.338825999999997</c:v>
                </c:pt>
                <c:pt idx="2970">
                  <c:v>40.340699000000001</c:v>
                </c:pt>
                <c:pt idx="2971">
                  <c:v>40.342561000000003</c:v>
                </c:pt>
                <c:pt idx="2972">
                  <c:v>40.344410000000003</c:v>
                </c:pt>
                <c:pt idx="2973">
                  <c:v>40.346249</c:v>
                </c:pt>
                <c:pt idx="2974">
                  <c:v>40.348075000000001</c:v>
                </c:pt>
                <c:pt idx="2975">
                  <c:v>40.349890000000002</c:v>
                </c:pt>
                <c:pt idx="2976">
                  <c:v>40.351694000000002</c:v>
                </c:pt>
                <c:pt idx="2977">
                  <c:v>40.353487000000001</c:v>
                </c:pt>
                <c:pt idx="2978">
                  <c:v>40.355268000000002</c:v>
                </c:pt>
                <c:pt idx="2979">
                  <c:v>40.357038000000003</c:v>
                </c:pt>
                <c:pt idx="2980">
                  <c:v>40.358795999999998</c:v>
                </c:pt>
                <c:pt idx="2981">
                  <c:v>40.360543999999997</c:v>
                </c:pt>
                <c:pt idx="2982">
                  <c:v>40.362279999999998</c:v>
                </c:pt>
                <c:pt idx="2983">
                  <c:v>40.364004999999999</c:v>
                </c:pt>
                <c:pt idx="2984">
                  <c:v>40.365720000000003</c:v>
                </c:pt>
                <c:pt idx="2985">
                  <c:v>40.367423000000002</c:v>
                </c:pt>
                <c:pt idx="2986">
                  <c:v>40.369115000000001</c:v>
                </c:pt>
                <c:pt idx="2987">
                  <c:v>40.370797000000003</c:v>
                </c:pt>
                <c:pt idx="2988">
                  <c:v>40.372467</c:v>
                </c:pt>
                <c:pt idx="2989">
                  <c:v>40.374127000000001</c:v>
                </c:pt>
                <c:pt idx="2990">
                  <c:v>40.375776000000002</c:v>
                </c:pt>
                <c:pt idx="2991">
                  <c:v>40.377414999999999</c:v>
                </c:pt>
                <c:pt idx="2992">
                  <c:v>40.379041999999998</c:v>
                </c:pt>
                <c:pt idx="2993">
                  <c:v>40.380659999999999</c:v>
                </c:pt>
                <c:pt idx="2994">
                  <c:v>40.382266000000001</c:v>
                </c:pt>
                <c:pt idx="2995">
                  <c:v>40.383862000000001</c:v>
                </c:pt>
                <c:pt idx="2996">
                  <c:v>40.385447999999997</c:v>
                </c:pt>
                <c:pt idx="2997">
                  <c:v>40.387022999999999</c:v>
                </c:pt>
                <c:pt idx="2998">
                  <c:v>40.388587999999999</c:v>
                </c:pt>
                <c:pt idx="2999">
                  <c:v>40.390141999999997</c:v>
                </c:pt>
                <c:pt idx="3000">
                  <c:v>40.391686</c:v>
                </c:pt>
                <c:pt idx="3001">
                  <c:v>40.393219999999999</c:v>
                </c:pt>
                <c:pt idx="3002">
                  <c:v>40.394744000000003</c:v>
                </c:pt>
                <c:pt idx="3003">
                  <c:v>40.396256999999999</c:v>
                </c:pt>
                <c:pt idx="3004">
                  <c:v>40.397761000000003</c:v>
                </c:pt>
                <c:pt idx="3005">
                  <c:v>40.399253999999999</c:v>
                </c:pt>
                <c:pt idx="3006">
                  <c:v>40.400737999999997</c:v>
                </c:pt>
                <c:pt idx="3007">
                  <c:v>40.402211000000001</c:v>
                </c:pt>
                <c:pt idx="3008">
                  <c:v>40.403674000000002</c:v>
                </c:pt>
                <c:pt idx="3009">
                  <c:v>40.405127999999998</c:v>
                </c:pt>
                <c:pt idx="3010">
                  <c:v>40.406571999999997</c:v>
                </c:pt>
                <c:pt idx="3011">
                  <c:v>40.408005000000003</c:v>
                </c:pt>
                <c:pt idx="3012">
                  <c:v>40.40943</c:v>
                </c:pt>
                <c:pt idx="3013">
                  <c:v>40.410843999999997</c:v>
                </c:pt>
                <c:pt idx="3014">
                  <c:v>40.412249000000003</c:v>
                </c:pt>
                <c:pt idx="3015">
                  <c:v>40.413643999999998</c:v>
                </c:pt>
                <c:pt idx="3016">
                  <c:v>40.415028999999997</c:v>
                </c:pt>
                <c:pt idx="3017">
                  <c:v>40.416404999999997</c:v>
                </c:pt>
                <c:pt idx="3018">
                  <c:v>40.417771000000002</c:v>
                </c:pt>
                <c:pt idx="3019">
                  <c:v>40.419128000000001</c:v>
                </c:pt>
                <c:pt idx="3020">
                  <c:v>40.420475000000003</c:v>
                </c:pt>
                <c:pt idx="3021">
                  <c:v>40.421813</c:v>
                </c:pt>
                <c:pt idx="3022">
                  <c:v>40.423141999999999</c:v>
                </c:pt>
                <c:pt idx="3023">
                  <c:v>40.424461000000001</c:v>
                </c:pt>
                <c:pt idx="3024">
                  <c:v>40.425772000000002</c:v>
                </c:pt>
                <c:pt idx="3025">
                  <c:v>40.427072000000003</c:v>
                </c:pt>
                <c:pt idx="3026">
                  <c:v>40.428364000000002</c:v>
                </c:pt>
                <c:pt idx="3027">
                  <c:v>40.429645999999998</c:v>
                </c:pt>
                <c:pt idx="3028">
                  <c:v>40.43092</c:v>
                </c:pt>
                <c:pt idx="3029">
                  <c:v>40.432183999999999</c:v>
                </c:pt>
                <c:pt idx="3030">
                  <c:v>40.433439</c:v>
                </c:pt>
                <c:pt idx="3031">
                  <c:v>40.434685000000002</c:v>
                </c:pt>
                <c:pt idx="3032">
                  <c:v>40.435923000000003</c:v>
                </c:pt>
                <c:pt idx="3033">
                  <c:v>40.437151</c:v>
                </c:pt>
                <c:pt idx="3034">
                  <c:v>40.438369999999999</c:v>
                </c:pt>
                <c:pt idx="3035">
                  <c:v>40.439580999999997</c:v>
                </c:pt>
                <c:pt idx="3036">
                  <c:v>40.440783000000003</c:v>
                </c:pt>
                <c:pt idx="3037">
                  <c:v>40.441975999999997</c:v>
                </c:pt>
                <c:pt idx="3038">
                  <c:v>40.443159999999999</c:v>
                </c:pt>
                <c:pt idx="3039">
                  <c:v>40.444335000000002</c:v>
                </c:pt>
                <c:pt idx="3040">
                  <c:v>40.445501999999998</c:v>
                </c:pt>
                <c:pt idx="3041">
                  <c:v>40.446660999999999</c:v>
                </c:pt>
                <c:pt idx="3042">
                  <c:v>40.447809999999997</c:v>
                </c:pt>
                <c:pt idx="3043">
                  <c:v>40.448951000000001</c:v>
                </c:pt>
                <c:pt idx="3044">
                  <c:v>40.450083999999997</c:v>
                </c:pt>
                <c:pt idx="3045">
                  <c:v>40.451208000000001</c:v>
                </c:pt>
                <c:pt idx="3046">
                  <c:v>40.452323999999997</c:v>
                </c:pt>
                <c:pt idx="3047">
                  <c:v>40.453431000000002</c:v>
                </c:pt>
                <c:pt idx="3048">
                  <c:v>40.454529999999998</c:v>
                </c:pt>
                <c:pt idx="3049">
                  <c:v>40.455620000000003</c:v>
                </c:pt>
                <c:pt idx="3050">
                  <c:v>40.456702999999997</c:v>
                </c:pt>
                <c:pt idx="3051">
                  <c:v>40.457777</c:v>
                </c:pt>
                <c:pt idx="3052">
                  <c:v>40.458841999999997</c:v>
                </c:pt>
                <c:pt idx="3053">
                  <c:v>40.459899999999998</c:v>
                </c:pt>
                <c:pt idx="3054">
                  <c:v>40.460948999999999</c:v>
                </c:pt>
                <c:pt idx="3055">
                  <c:v>40.461990999999998</c:v>
                </c:pt>
                <c:pt idx="3056">
                  <c:v>40.463023999999997</c:v>
                </c:pt>
                <c:pt idx="3057">
                  <c:v>40.464049000000003</c:v>
                </c:pt>
                <c:pt idx="3058">
                  <c:v>40.465066</c:v>
                </c:pt>
                <c:pt idx="3059">
                  <c:v>40.466074999999996</c:v>
                </c:pt>
                <c:pt idx="3060">
                  <c:v>40.467075999999999</c:v>
                </c:pt>
                <c:pt idx="3061">
                  <c:v>40.468069999999997</c:v>
                </c:pt>
                <c:pt idx="3062">
                  <c:v>40.469054999999997</c:v>
                </c:pt>
                <c:pt idx="3063">
                  <c:v>40.470033000000001</c:v>
                </c:pt>
                <c:pt idx="3064">
                  <c:v>40.471001999999999</c:v>
                </c:pt>
                <c:pt idx="3065">
                  <c:v>40.471964</c:v>
                </c:pt>
                <c:pt idx="3066">
                  <c:v>40.472918</c:v>
                </c:pt>
                <c:pt idx="3067">
                  <c:v>40.473865000000004</c:v>
                </c:pt>
                <c:pt idx="3068">
                  <c:v>40.474803999999999</c:v>
                </c:pt>
                <c:pt idx="3069">
                  <c:v>40.475735</c:v>
                </c:pt>
                <c:pt idx="3070">
                  <c:v>40.476658</c:v>
                </c:pt>
                <c:pt idx="3071">
                  <c:v>40.477573999999997</c:v>
                </c:pt>
                <c:pt idx="3072">
                  <c:v>40.478482999999997</c:v>
                </c:pt>
                <c:pt idx="3073">
                  <c:v>40.479382999999999</c:v>
                </c:pt>
                <c:pt idx="3074">
                  <c:v>40.480277000000001</c:v>
                </c:pt>
                <c:pt idx="3075">
                  <c:v>40.481163000000002</c:v>
                </c:pt>
                <c:pt idx="3076">
                  <c:v>40.482041000000002</c:v>
                </c:pt>
                <c:pt idx="3077">
                  <c:v>40.482911999999999</c:v>
                </c:pt>
                <c:pt idx="3078">
                  <c:v>40.483775999999999</c:v>
                </c:pt>
                <c:pt idx="3079">
                  <c:v>40.484631999999998</c:v>
                </c:pt>
                <c:pt idx="3080">
                  <c:v>40.485481</c:v>
                </c:pt>
                <c:pt idx="3081">
                  <c:v>40.486322999999999</c:v>
                </c:pt>
                <c:pt idx="3082">
                  <c:v>40.487158000000001</c:v>
                </c:pt>
                <c:pt idx="3083">
                  <c:v>40.487985000000002</c:v>
                </c:pt>
                <c:pt idx="3084">
                  <c:v>40.488804999999999</c:v>
                </c:pt>
                <c:pt idx="3085">
                  <c:v>40.489618</c:v>
                </c:pt>
                <c:pt idx="3086">
                  <c:v>40.490423999999997</c:v>
                </c:pt>
                <c:pt idx="3087">
                  <c:v>40.491222999999998</c:v>
                </c:pt>
                <c:pt idx="3088">
                  <c:v>40.492015000000002</c:v>
                </c:pt>
                <c:pt idx="3089">
                  <c:v>40.492800000000003</c:v>
                </c:pt>
                <c:pt idx="3090">
                  <c:v>40.493577000000002</c:v>
                </c:pt>
                <c:pt idx="3091">
                  <c:v>40.494348000000002</c:v>
                </c:pt>
                <c:pt idx="3092">
                  <c:v>40.495111999999999</c:v>
                </c:pt>
                <c:pt idx="3093">
                  <c:v>40.495868999999999</c:v>
                </c:pt>
                <c:pt idx="3094">
                  <c:v>40.496619000000003</c:v>
                </c:pt>
                <c:pt idx="3095">
                  <c:v>40.497362000000003</c:v>
                </c:pt>
                <c:pt idx="3096">
                  <c:v>40.498099000000003</c:v>
                </c:pt>
                <c:pt idx="3097">
                  <c:v>40.498828000000003</c:v>
                </c:pt>
                <c:pt idx="3098">
                  <c:v>40.499550999999997</c:v>
                </c:pt>
                <c:pt idx="3099">
                  <c:v>40.500267000000001</c:v>
                </c:pt>
                <c:pt idx="3100">
                  <c:v>40.500976999999999</c:v>
                </c:pt>
                <c:pt idx="3101">
                  <c:v>40.50168</c:v>
                </c:pt>
                <c:pt idx="3102">
                  <c:v>40.502375999999998</c:v>
                </c:pt>
                <c:pt idx="3103">
                  <c:v>40.503064999999999</c:v>
                </c:pt>
                <c:pt idx="3104">
                  <c:v>40.503748000000002</c:v>
                </c:pt>
                <c:pt idx="3105">
                  <c:v>40.504424</c:v>
                </c:pt>
                <c:pt idx="3106">
                  <c:v>40.505094</c:v>
                </c:pt>
                <c:pt idx="3107">
                  <c:v>40.505757000000003</c:v>
                </c:pt>
                <c:pt idx="3108">
                  <c:v>40.506413999999999</c:v>
                </c:pt>
                <c:pt idx="3109">
                  <c:v>40.507064999999997</c:v>
                </c:pt>
                <c:pt idx="3110">
                  <c:v>40.507708999999998</c:v>
                </c:pt>
                <c:pt idx="3111">
                  <c:v>40.508346000000003</c:v>
                </c:pt>
                <c:pt idx="3112">
                  <c:v>40.508977000000002</c:v>
                </c:pt>
                <c:pt idx="3113">
                  <c:v>40.509602000000001</c:v>
                </c:pt>
                <c:pt idx="3114">
                  <c:v>40.510221000000001</c:v>
                </c:pt>
                <c:pt idx="3115">
                  <c:v>40.510832999999998</c:v>
                </c:pt>
                <c:pt idx="3116">
                  <c:v>40.511439000000003</c:v>
                </c:pt>
                <c:pt idx="3117">
                  <c:v>40.512039000000001</c:v>
                </c:pt>
                <c:pt idx="3118">
                  <c:v>40.512632000000004</c:v>
                </c:pt>
                <c:pt idx="3119">
                  <c:v>40.513219999999997</c:v>
                </c:pt>
                <c:pt idx="3120">
                  <c:v>40.513801000000001</c:v>
                </c:pt>
                <c:pt idx="3121">
                  <c:v>40.514375999999999</c:v>
                </c:pt>
                <c:pt idx="3122">
                  <c:v>40.514944999999997</c:v>
                </c:pt>
                <c:pt idx="3123">
                  <c:v>40.515507999999997</c:v>
                </c:pt>
                <c:pt idx="3124">
                  <c:v>40.516064999999998</c:v>
                </c:pt>
                <c:pt idx="3125">
                  <c:v>40.516615000000002</c:v>
                </c:pt>
                <c:pt idx="3126">
                  <c:v>40.517159999999997</c:v>
                </c:pt>
                <c:pt idx="3127">
                  <c:v>40.517699</c:v>
                </c:pt>
                <c:pt idx="3128">
                  <c:v>40.518231999999998</c:v>
                </c:pt>
                <c:pt idx="3129">
                  <c:v>40.518759000000003</c:v>
                </c:pt>
                <c:pt idx="3130">
                  <c:v>40.519280000000002</c:v>
                </c:pt>
                <c:pt idx="3131">
                  <c:v>40.519795000000002</c:v>
                </c:pt>
                <c:pt idx="3132">
                  <c:v>40.520304000000003</c:v>
                </c:pt>
                <c:pt idx="3133">
                  <c:v>40.520808000000002</c:v>
                </c:pt>
                <c:pt idx="3134">
                  <c:v>40.521306000000003</c:v>
                </c:pt>
                <c:pt idx="3135">
                  <c:v>40.521797999999997</c:v>
                </c:pt>
                <c:pt idx="3136">
                  <c:v>40.522283999999999</c:v>
                </c:pt>
                <c:pt idx="3137">
                  <c:v>40.522764000000002</c:v>
                </c:pt>
                <c:pt idx="3138">
                  <c:v>40.523238999999997</c:v>
                </c:pt>
                <c:pt idx="3139">
                  <c:v>40.523707999999999</c:v>
                </c:pt>
                <c:pt idx="3140">
                  <c:v>40.524172</c:v>
                </c:pt>
                <c:pt idx="3141">
                  <c:v>40.524630000000002</c:v>
                </c:pt>
                <c:pt idx="3142">
                  <c:v>40.525081999999998</c:v>
                </c:pt>
                <c:pt idx="3143">
                  <c:v>40.525528999999999</c:v>
                </c:pt>
                <c:pt idx="3144">
                  <c:v>40.525970000000001</c:v>
                </c:pt>
                <c:pt idx="3145">
                  <c:v>40.526404999999997</c:v>
                </c:pt>
                <c:pt idx="3146">
                  <c:v>40.526834999999998</c:v>
                </c:pt>
                <c:pt idx="3147">
                  <c:v>40.527259999999998</c:v>
                </c:pt>
                <c:pt idx="3148">
                  <c:v>40.527678999999999</c:v>
                </c:pt>
                <c:pt idx="3149">
                  <c:v>40.528092999999998</c:v>
                </c:pt>
                <c:pt idx="3150">
                  <c:v>40.528500999999999</c:v>
                </c:pt>
                <c:pt idx="3151">
                  <c:v>40.528903999999997</c:v>
                </c:pt>
                <c:pt idx="3152">
                  <c:v>40.529300999999997</c:v>
                </c:pt>
                <c:pt idx="3153">
                  <c:v>40.529693000000002</c:v>
                </c:pt>
                <c:pt idx="3154">
                  <c:v>40.530079999999998</c:v>
                </c:pt>
                <c:pt idx="3155">
                  <c:v>40.530462</c:v>
                </c:pt>
                <c:pt idx="3156">
                  <c:v>40.530838000000003</c:v>
                </c:pt>
                <c:pt idx="3157">
                  <c:v>40.531208999999997</c:v>
                </c:pt>
                <c:pt idx="3158">
                  <c:v>40.531574999999997</c:v>
                </c:pt>
                <c:pt idx="3159">
                  <c:v>40.531934999999997</c:v>
                </c:pt>
                <c:pt idx="3160">
                  <c:v>40.532291000000001</c:v>
                </c:pt>
                <c:pt idx="3161">
                  <c:v>40.532640999999998</c:v>
                </c:pt>
                <c:pt idx="3162">
                  <c:v>40.532986000000001</c:v>
                </c:pt>
                <c:pt idx="3163">
                  <c:v>40.533326000000002</c:v>
                </c:pt>
                <c:pt idx="3164">
                  <c:v>40.533661000000002</c:v>
                </c:pt>
                <c:pt idx="3165">
                  <c:v>40.533990000000003</c:v>
                </c:pt>
                <c:pt idx="3166">
                  <c:v>40.534314999999999</c:v>
                </c:pt>
                <c:pt idx="3167">
                  <c:v>40.534635000000002</c:v>
                </c:pt>
                <c:pt idx="3168">
                  <c:v>40.534948999999997</c:v>
                </c:pt>
                <c:pt idx="3169">
                  <c:v>40.535259000000003</c:v>
                </c:pt>
                <c:pt idx="3170">
                  <c:v>40.535564000000001</c:v>
                </c:pt>
                <c:pt idx="3171">
                  <c:v>40.535862999999999</c:v>
                </c:pt>
                <c:pt idx="3172">
                  <c:v>40.536158</c:v>
                </c:pt>
                <c:pt idx="3173">
                  <c:v>40.536448</c:v>
                </c:pt>
                <c:pt idx="3174">
                  <c:v>40.536732999999998</c:v>
                </c:pt>
                <c:pt idx="3175">
                  <c:v>40.537013000000002</c:v>
                </c:pt>
                <c:pt idx="3176">
                  <c:v>40.537289000000001</c:v>
                </c:pt>
                <c:pt idx="3177">
                  <c:v>40.537559000000002</c:v>
                </c:pt>
                <c:pt idx="3178">
                  <c:v>40.537824999999998</c:v>
                </c:pt>
                <c:pt idx="3179">
                  <c:v>40.538086</c:v>
                </c:pt>
                <c:pt idx="3180">
                  <c:v>40.538342</c:v>
                </c:pt>
                <c:pt idx="3181">
                  <c:v>40.538592999999999</c:v>
                </c:pt>
                <c:pt idx="3182">
                  <c:v>40.53884</c:v>
                </c:pt>
                <c:pt idx="3183">
                  <c:v>40.539082000000001</c:v>
                </c:pt>
                <c:pt idx="3184">
                  <c:v>40.539318999999999</c:v>
                </c:pt>
                <c:pt idx="3185">
                  <c:v>40.539552</c:v>
                </c:pt>
                <c:pt idx="3186">
                  <c:v>40.53978</c:v>
                </c:pt>
                <c:pt idx="3187">
                  <c:v>40.540002999999999</c:v>
                </c:pt>
                <c:pt idx="3188">
                  <c:v>40.540222</c:v>
                </c:pt>
                <c:pt idx="3189">
                  <c:v>40.540436</c:v>
                </c:pt>
                <c:pt idx="3190">
                  <c:v>40.540646000000002</c:v>
                </c:pt>
                <c:pt idx="3191">
                  <c:v>40.540851000000004</c:v>
                </c:pt>
                <c:pt idx="3192">
                  <c:v>40.541051000000003</c:v>
                </c:pt>
                <c:pt idx="3193">
                  <c:v>40.541246999999998</c:v>
                </c:pt>
                <c:pt idx="3194">
                  <c:v>40.541438999999997</c:v>
                </c:pt>
                <c:pt idx="3195">
                  <c:v>40.541626000000001</c:v>
                </c:pt>
                <c:pt idx="3196">
                  <c:v>40.541809000000001</c:v>
                </c:pt>
                <c:pt idx="3197">
                  <c:v>40.541986999999999</c:v>
                </c:pt>
                <c:pt idx="3198">
                  <c:v>40.542161</c:v>
                </c:pt>
                <c:pt idx="3199">
                  <c:v>40.54233</c:v>
                </c:pt>
                <c:pt idx="3200">
                  <c:v>40.542495000000002</c:v>
                </c:pt>
                <c:pt idx="3201">
                  <c:v>40.542656000000001</c:v>
                </c:pt>
                <c:pt idx="3202">
                  <c:v>40.542811999999998</c:v>
                </c:pt>
                <c:pt idx="3203">
                  <c:v>40.542963999999998</c:v>
                </c:pt>
                <c:pt idx="3204">
                  <c:v>40.543112000000001</c:v>
                </c:pt>
                <c:pt idx="3205">
                  <c:v>40.543255000000002</c:v>
                </c:pt>
                <c:pt idx="3206">
                  <c:v>40.543394999999997</c:v>
                </c:pt>
                <c:pt idx="3207">
                  <c:v>40.543529999999997</c:v>
                </c:pt>
                <c:pt idx="3208">
                  <c:v>40.543660000000003</c:v>
                </c:pt>
                <c:pt idx="3209">
                  <c:v>40.543787000000002</c:v>
                </c:pt>
                <c:pt idx="3210">
                  <c:v>40.543908999999999</c:v>
                </c:pt>
                <c:pt idx="3211">
                  <c:v>40.544027</c:v>
                </c:pt>
                <c:pt idx="3212">
                  <c:v>40.544141000000003</c:v>
                </c:pt>
                <c:pt idx="3213">
                  <c:v>40.544251000000003</c:v>
                </c:pt>
                <c:pt idx="3214">
                  <c:v>40.544356999999998</c:v>
                </c:pt>
                <c:pt idx="3215">
                  <c:v>40.544459000000003</c:v>
                </c:pt>
                <c:pt idx="3216">
                  <c:v>40.544556</c:v>
                </c:pt>
                <c:pt idx="3217">
                  <c:v>40.544649999999997</c:v>
                </c:pt>
                <c:pt idx="3218">
                  <c:v>40.544739999999997</c:v>
                </c:pt>
                <c:pt idx="3219">
                  <c:v>40.544825000000003</c:v>
                </c:pt>
                <c:pt idx="3220">
                  <c:v>40.544907000000002</c:v>
                </c:pt>
                <c:pt idx="3221">
                  <c:v>40.544983999999999</c:v>
                </c:pt>
                <c:pt idx="3222">
                  <c:v>40.545057999999997</c:v>
                </c:pt>
                <c:pt idx="3223">
                  <c:v>40.545127000000001</c:v>
                </c:pt>
                <c:pt idx="3224">
                  <c:v>40.545192999999998</c:v>
                </c:pt>
                <c:pt idx="3225">
                  <c:v>40.545254</c:v>
                </c:pt>
                <c:pt idx="3226">
                  <c:v>40.545312000000003</c:v>
                </c:pt>
                <c:pt idx="3227">
                  <c:v>40.545366000000001</c:v>
                </c:pt>
                <c:pt idx="3228">
                  <c:v>40.545416000000003</c:v>
                </c:pt>
                <c:pt idx="3229">
                  <c:v>40.545462000000001</c:v>
                </c:pt>
                <c:pt idx="3230">
                  <c:v>40.545504999999999</c:v>
                </c:pt>
                <c:pt idx="3231">
                  <c:v>40.545543000000002</c:v>
                </c:pt>
                <c:pt idx="3232">
                  <c:v>40.545577999999999</c:v>
                </c:pt>
                <c:pt idx="3233">
                  <c:v>40.545608999999999</c:v>
                </c:pt>
                <c:pt idx="3234">
                  <c:v>40.545636000000002</c:v>
                </c:pt>
                <c:pt idx="3235">
                  <c:v>40.545659000000001</c:v>
                </c:pt>
                <c:pt idx="3236">
                  <c:v>40.545679</c:v>
                </c:pt>
                <c:pt idx="3237">
                  <c:v>40.545695000000002</c:v>
                </c:pt>
                <c:pt idx="3238">
                  <c:v>40.545707</c:v>
                </c:pt>
                <c:pt idx="3239">
                  <c:v>40.545715999999999</c:v>
                </c:pt>
                <c:pt idx="3240">
                  <c:v>40.545720000000003</c:v>
                </c:pt>
                <c:pt idx="3241">
                  <c:v>40.545721999999998</c:v>
                </c:pt>
                <c:pt idx="3242">
                  <c:v>40.545718999999998</c:v>
                </c:pt>
                <c:pt idx="3243">
                  <c:v>40.545712999999999</c:v>
                </c:pt>
                <c:pt idx="3244">
                  <c:v>40.545703000000003</c:v>
                </c:pt>
                <c:pt idx="3245">
                  <c:v>40.54569</c:v>
                </c:pt>
                <c:pt idx="3246">
                  <c:v>40.545673000000001</c:v>
                </c:pt>
                <c:pt idx="3247">
                  <c:v>40.545653000000001</c:v>
                </c:pt>
                <c:pt idx="3248">
                  <c:v>40.545628999999998</c:v>
                </c:pt>
                <c:pt idx="3249">
                  <c:v>40.545600999999998</c:v>
                </c:pt>
                <c:pt idx="3250">
                  <c:v>40.545569999999998</c:v>
                </c:pt>
                <c:pt idx="3251">
                  <c:v>40.545535999999998</c:v>
                </c:pt>
                <c:pt idx="3252">
                  <c:v>40.545498000000002</c:v>
                </c:pt>
                <c:pt idx="3253">
                  <c:v>40.545456000000001</c:v>
                </c:pt>
                <c:pt idx="3254">
                  <c:v>40.545411000000001</c:v>
                </c:pt>
                <c:pt idx="3255">
                  <c:v>40.545363000000002</c:v>
                </c:pt>
                <c:pt idx="3256">
                  <c:v>40.545310999999998</c:v>
                </c:pt>
                <c:pt idx="3257">
                  <c:v>40.545254999999997</c:v>
                </c:pt>
                <c:pt idx="3258">
                  <c:v>40.545197000000002</c:v>
                </c:pt>
                <c:pt idx="3259">
                  <c:v>40.545135000000002</c:v>
                </c:pt>
                <c:pt idx="3260">
                  <c:v>40.545068999999998</c:v>
                </c:pt>
                <c:pt idx="3261">
                  <c:v>40.545000999999999</c:v>
                </c:pt>
                <c:pt idx="3262">
                  <c:v>40.544929000000003</c:v>
                </c:pt>
                <c:pt idx="3263">
                  <c:v>40.544853000000003</c:v>
                </c:pt>
                <c:pt idx="3264">
                  <c:v>40.544773999999997</c:v>
                </c:pt>
                <c:pt idx="3265">
                  <c:v>40.544691999999998</c:v>
                </c:pt>
                <c:pt idx="3266">
                  <c:v>40.544606999999999</c:v>
                </c:pt>
                <c:pt idx="3267">
                  <c:v>40.544517999999997</c:v>
                </c:pt>
                <c:pt idx="3268">
                  <c:v>40.544426999999999</c:v>
                </c:pt>
                <c:pt idx="3269">
                  <c:v>40.544331999999997</c:v>
                </c:pt>
                <c:pt idx="3270">
                  <c:v>40.544232999999998</c:v>
                </c:pt>
                <c:pt idx="3271">
                  <c:v>40.544131999999998</c:v>
                </c:pt>
                <c:pt idx="3272">
                  <c:v>40.544027</c:v>
                </c:pt>
                <c:pt idx="3273">
                  <c:v>40.543919000000002</c:v>
                </c:pt>
                <c:pt idx="3274">
                  <c:v>40.543807999999999</c:v>
                </c:pt>
                <c:pt idx="3275">
                  <c:v>40.543694000000002</c:v>
                </c:pt>
                <c:pt idx="3276">
                  <c:v>40.543576999999999</c:v>
                </c:pt>
                <c:pt idx="3277">
                  <c:v>40.543455999999999</c:v>
                </c:pt>
                <c:pt idx="3278">
                  <c:v>40.543332999999997</c:v>
                </c:pt>
                <c:pt idx="3279">
                  <c:v>40.543205999999998</c:v>
                </c:pt>
                <c:pt idx="3280">
                  <c:v>40.543075999999999</c:v>
                </c:pt>
                <c:pt idx="3281">
                  <c:v>40.542943000000001</c:v>
                </c:pt>
                <c:pt idx="3282">
                  <c:v>40.542807000000003</c:v>
                </c:pt>
                <c:pt idx="3283">
                  <c:v>40.542667999999999</c:v>
                </c:pt>
                <c:pt idx="3284">
                  <c:v>40.542526000000002</c:v>
                </c:pt>
                <c:pt idx="3285">
                  <c:v>40.542380999999999</c:v>
                </c:pt>
                <c:pt idx="3286">
                  <c:v>40.542234000000001</c:v>
                </c:pt>
                <c:pt idx="3287">
                  <c:v>40.542082999999998</c:v>
                </c:pt>
                <c:pt idx="3288">
                  <c:v>40.541929000000003</c:v>
                </c:pt>
                <c:pt idx="3289">
                  <c:v>40.541772000000002</c:v>
                </c:pt>
                <c:pt idx="3290">
                  <c:v>40.541612000000001</c:v>
                </c:pt>
                <c:pt idx="3291">
                  <c:v>40.541449</c:v>
                </c:pt>
                <c:pt idx="3292">
                  <c:v>40.541283</c:v>
                </c:pt>
                <c:pt idx="3293">
                  <c:v>40.541114999999998</c:v>
                </c:pt>
                <c:pt idx="3294">
                  <c:v>40.540942999999999</c:v>
                </c:pt>
                <c:pt idx="3295">
                  <c:v>40.540768999999997</c:v>
                </c:pt>
                <c:pt idx="3296">
                  <c:v>40.540590999999999</c:v>
                </c:pt>
                <c:pt idx="3297">
                  <c:v>40.540410999999999</c:v>
                </c:pt>
                <c:pt idx="3298">
                  <c:v>40.540227999999999</c:v>
                </c:pt>
                <c:pt idx="3299">
                  <c:v>40.540042</c:v>
                </c:pt>
                <c:pt idx="3300">
                  <c:v>40.539853999999998</c:v>
                </c:pt>
                <c:pt idx="3301">
                  <c:v>40.539662</c:v>
                </c:pt>
                <c:pt idx="3302">
                  <c:v>40.539467999999999</c:v>
                </c:pt>
                <c:pt idx="3303">
                  <c:v>40.539270999999999</c:v>
                </c:pt>
                <c:pt idx="3304">
                  <c:v>40.539071</c:v>
                </c:pt>
                <c:pt idx="3305">
                  <c:v>40.538868999999998</c:v>
                </c:pt>
                <c:pt idx="3306">
                  <c:v>40.538663</c:v>
                </c:pt>
                <c:pt idx="3307">
                  <c:v>40.538454999999999</c:v>
                </c:pt>
                <c:pt idx="3308">
                  <c:v>40.538243999999999</c:v>
                </c:pt>
                <c:pt idx="3309">
                  <c:v>40.538030999999997</c:v>
                </c:pt>
                <c:pt idx="3310">
                  <c:v>40.537815000000002</c:v>
                </c:pt>
                <c:pt idx="3311">
                  <c:v>40.537596000000001</c:v>
                </c:pt>
                <c:pt idx="3312">
                  <c:v>40.537374</c:v>
                </c:pt>
                <c:pt idx="3313">
                  <c:v>40.537149999999997</c:v>
                </c:pt>
                <c:pt idx="3314">
                  <c:v>40.536923000000002</c:v>
                </c:pt>
                <c:pt idx="3315">
                  <c:v>40.536693999999997</c:v>
                </c:pt>
                <c:pt idx="3316">
                  <c:v>40.536462</c:v>
                </c:pt>
                <c:pt idx="3317">
                  <c:v>40.536226999999997</c:v>
                </c:pt>
                <c:pt idx="3318">
                  <c:v>40.535989999999998</c:v>
                </c:pt>
                <c:pt idx="3319">
                  <c:v>40.53575</c:v>
                </c:pt>
                <c:pt idx="3320">
                  <c:v>40.535507000000003</c:v>
                </c:pt>
                <c:pt idx="3321">
                  <c:v>40.535262000000003</c:v>
                </c:pt>
                <c:pt idx="3322">
                  <c:v>40.535013999999997</c:v>
                </c:pt>
                <c:pt idx="3323">
                  <c:v>40.534764000000003</c:v>
                </c:pt>
                <c:pt idx="3324">
                  <c:v>40.534511000000002</c:v>
                </c:pt>
                <c:pt idx="3325">
                  <c:v>40.534255999999999</c:v>
                </c:pt>
                <c:pt idx="3326">
                  <c:v>40.533997999999997</c:v>
                </c:pt>
                <c:pt idx="3327">
                  <c:v>40.533738</c:v>
                </c:pt>
                <c:pt idx="3328">
                  <c:v>40.533476</c:v>
                </c:pt>
                <c:pt idx="3329">
                  <c:v>40.533209999999997</c:v>
                </c:pt>
                <c:pt idx="3330">
                  <c:v>40.532943000000003</c:v>
                </c:pt>
                <c:pt idx="3331">
                  <c:v>40.532673000000003</c:v>
                </c:pt>
                <c:pt idx="3332">
                  <c:v>40.532400000000003</c:v>
                </c:pt>
                <c:pt idx="3333">
                  <c:v>40.532125000000001</c:v>
                </c:pt>
                <c:pt idx="3334">
                  <c:v>40.531847999999997</c:v>
                </c:pt>
                <c:pt idx="3335">
                  <c:v>40.531568</c:v>
                </c:pt>
                <c:pt idx="3336">
                  <c:v>40.531286000000001</c:v>
                </c:pt>
                <c:pt idx="3337">
                  <c:v>40.531001000000003</c:v>
                </c:pt>
                <c:pt idx="3338">
                  <c:v>40.530714000000003</c:v>
                </c:pt>
                <c:pt idx="3339">
                  <c:v>40.530425000000001</c:v>
                </c:pt>
                <c:pt idx="3340">
                  <c:v>40.530132999999999</c:v>
                </c:pt>
                <c:pt idx="3341">
                  <c:v>40.529839000000003</c:v>
                </c:pt>
                <c:pt idx="3342">
                  <c:v>40.529541999999999</c:v>
                </c:pt>
                <c:pt idx="3343">
                  <c:v>40.529243999999998</c:v>
                </c:pt>
                <c:pt idx="3344">
                  <c:v>40.528942999999998</c:v>
                </c:pt>
                <c:pt idx="3345">
                  <c:v>40.528638999999998</c:v>
                </c:pt>
                <c:pt idx="3346">
                  <c:v>40.528334000000001</c:v>
                </c:pt>
                <c:pt idx="3347">
                  <c:v>40.528025999999997</c:v>
                </c:pt>
                <c:pt idx="3348">
                  <c:v>40.527715999999998</c:v>
                </c:pt>
                <c:pt idx="3349">
                  <c:v>40.527403</c:v>
                </c:pt>
                <c:pt idx="3350">
                  <c:v>40.527088999999997</c:v>
                </c:pt>
                <c:pt idx="3351">
                  <c:v>40.526772000000001</c:v>
                </c:pt>
                <c:pt idx="3352">
                  <c:v>40.526452999999997</c:v>
                </c:pt>
                <c:pt idx="3353">
                  <c:v>40.526130999999999</c:v>
                </c:pt>
                <c:pt idx="3354">
                  <c:v>40.525807999999998</c:v>
                </c:pt>
                <c:pt idx="3355">
                  <c:v>40.525481999999997</c:v>
                </c:pt>
                <c:pt idx="3356">
                  <c:v>40.525154000000001</c:v>
                </c:pt>
                <c:pt idx="3357">
                  <c:v>40.524824000000002</c:v>
                </c:pt>
                <c:pt idx="3358">
                  <c:v>40.524492000000002</c:v>
                </c:pt>
                <c:pt idx="3359">
                  <c:v>40.524158</c:v>
                </c:pt>
                <c:pt idx="3360">
                  <c:v>40.523820999999998</c:v>
                </c:pt>
                <c:pt idx="3361">
                  <c:v>40.523482000000001</c:v>
                </c:pt>
                <c:pt idx="3362">
                  <c:v>40.523141000000003</c:v>
                </c:pt>
                <c:pt idx="3363">
                  <c:v>40.522798000000002</c:v>
                </c:pt>
                <c:pt idx="3364">
                  <c:v>40.522452999999999</c:v>
                </c:pt>
                <c:pt idx="3365">
                  <c:v>40.522106000000001</c:v>
                </c:pt>
                <c:pt idx="3366">
                  <c:v>40.521757000000001</c:v>
                </c:pt>
                <c:pt idx="3367">
                  <c:v>40.521405999999999</c:v>
                </c:pt>
                <c:pt idx="3368">
                  <c:v>40.521051999999997</c:v>
                </c:pt>
                <c:pt idx="3369">
                  <c:v>40.520696999999998</c:v>
                </c:pt>
                <c:pt idx="3370">
                  <c:v>40.520339999999997</c:v>
                </c:pt>
                <c:pt idx="3371">
                  <c:v>40.519979999999997</c:v>
                </c:pt>
                <c:pt idx="3372">
                  <c:v>40.519618000000001</c:v>
                </c:pt>
                <c:pt idx="3373">
                  <c:v>40.519255000000001</c:v>
                </c:pt>
                <c:pt idx="3374">
                  <c:v>40.518889000000001</c:v>
                </c:pt>
                <c:pt idx="3375">
                  <c:v>40.518521999999997</c:v>
                </c:pt>
                <c:pt idx="3376">
                  <c:v>40.518152000000001</c:v>
                </c:pt>
                <c:pt idx="3377">
                  <c:v>40.517780999999999</c:v>
                </c:pt>
                <c:pt idx="3378">
                  <c:v>40.517406999999999</c:v>
                </c:pt>
                <c:pt idx="3379">
                  <c:v>40.517032</c:v>
                </c:pt>
                <c:pt idx="3380">
                  <c:v>40.516654000000003</c:v>
                </c:pt>
                <c:pt idx="3381">
                  <c:v>40.516275</c:v>
                </c:pt>
                <c:pt idx="3382">
                  <c:v>40.515894000000003</c:v>
                </c:pt>
                <c:pt idx="3383">
                  <c:v>40.515509999999999</c:v>
                </c:pt>
                <c:pt idx="3384">
                  <c:v>40.515124999999998</c:v>
                </c:pt>
                <c:pt idx="3385">
                  <c:v>40.514738000000001</c:v>
                </c:pt>
                <c:pt idx="3386">
                  <c:v>40.514349000000003</c:v>
                </c:pt>
                <c:pt idx="3387">
                  <c:v>40.513959</c:v>
                </c:pt>
                <c:pt idx="3388">
                  <c:v>40.513565999999997</c:v>
                </c:pt>
                <c:pt idx="3389">
                  <c:v>40.513171</c:v>
                </c:pt>
                <c:pt idx="3390">
                  <c:v>40.512774999999998</c:v>
                </c:pt>
                <c:pt idx="3391">
                  <c:v>40.512377000000001</c:v>
                </c:pt>
                <c:pt idx="3392">
                  <c:v>40.511975999999997</c:v>
                </c:pt>
                <c:pt idx="3393">
                  <c:v>40.511574000000003</c:v>
                </c:pt>
                <c:pt idx="3394">
                  <c:v>40.511170999999997</c:v>
                </c:pt>
                <c:pt idx="3395">
                  <c:v>40.510764999999999</c:v>
                </c:pt>
                <c:pt idx="3396">
                  <c:v>40.510357999999997</c:v>
                </c:pt>
                <c:pt idx="3397">
                  <c:v>40.509948000000001</c:v>
                </c:pt>
                <c:pt idx="3398">
                  <c:v>40.509537000000002</c:v>
                </c:pt>
                <c:pt idx="3399">
                  <c:v>40.509124999999997</c:v>
                </c:pt>
                <c:pt idx="3400">
                  <c:v>40.508710000000001</c:v>
                </c:pt>
                <c:pt idx="3401">
                  <c:v>40.508293999999999</c:v>
                </c:pt>
                <c:pt idx="3402">
                  <c:v>40.507876000000003</c:v>
                </c:pt>
                <c:pt idx="3403">
                  <c:v>40.507455999999998</c:v>
                </c:pt>
                <c:pt idx="3404">
                  <c:v>40.507033999999997</c:v>
                </c:pt>
                <c:pt idx="3405">
                  <c:v>40.506610999999999</c:v>
                </c:pt>
                <c:pt idx="3406">
                  <c:v>40.506186</c:v>
                </c:pt>
                <c:pt idx="3407">
                  <c:v>40.505758999999998</c:v>
                </c:pt>
                <c:pt idx="3408">
                  <c:v>40.505330999999998</c:v>
                </c:pt>
                <c:pt idx="3409">
                  <c:v>40.504900999999997</c:v>
                </c:pt>
                <c:pt idx="3410">
                  <c:v>40.504469</c:v>
                </c:pt>
                <c:pt idx="3411">
                  <c:v>40.504035999999999</c:v>
                </c:pt>
                <c:pt idx="3412">
                  <c:v>40.503599999999999</c:v>
                </c:pt>
                <c:pt idx="3413">
                  <c:v>40.503163999999998</c:v>
                </c:pt>
                <c:pt idx="3414">
                  <c:v>40.502724999999998</c:v>
                </c:pt>
                <c:pt idx="3415">
                  <c:v>40.502285000000001</c:v>
                </c:pt>
                <c:pt idx="3416">
                  <c:v>40.501843000000001</c:v>
                </c:pt>
                <c:pt idx="3417">
                  <c:v>40.501399999999997</c:v>
                </c:pt>
                <c:pt idx="3418">
                  <c:v>40.500954999999998</c:v>
                </c:pt>
                <c:pt idx="3419">
                  <c:v>40.500508000000004</c:v>
                </c:pt>
                <c:pt idx="3420">
                  <c:v>40.500059999999998</c:v>
                </c:pt>
                <c:pt idx="3421">
                  <c:v>40.499609999999997</c:v>
                </c:pt>
                <c:pt idx="3422">
                  <c:v>40.499158999999999</c:v>
                </c:pt>
                <c:pt idx="3423">
                  <c:v>40.498705999999999</c:v>
                </c:pt>
                <c:pt idx="3424">
                  <c:v>40.498251000000003</c:v>
                </c:pt>
                <c:pt idx="3425">
                  <c:v>40.497795000000004</c:v>
                </c:pt>
                <c:pt idx="3426">
                  <c:v>40.497337000000002</c:v>
                </c:pt>
                <c:pt idx="3427">
                  <c:v>40.496878000000002</c:v>
                </c:pt>
                <c:pt idx="3428">
                  <c:v>40.496417000000001</c:v>
                </c:pt>
                <c:pt idx="3429">
                  <c:v>40.495955000000002</c:v>
                </c:pt>
                <c:pt idx="3430">
                  <c:v>40.495491000000001</c:v>
                </c:pt>
                <c:pt idx="3431">
                  <c:v>40.495026000000003</c:v>
                </c:pt>
                <c:pt idx="3432">
                  <c:v>40.494559000000002</c:v>
                </c:pt>
                <c:pt idx="3433">
                  <c:v>40.49409</c:v>
                </c:pt>
                <c:pt idx="3434">
                  <c:v>40.49362</c:v>
                </c:pt>
                <c:pt idx="3435">
                  <c:v>40.493149000000003</c:v>
                </c:pt>
                <c:pt idx="3436">
                  <c:v>40.492676000000003</c:v>
                </c:pt>
                <c:pt idx="3437">
                  <c:v>40.492201999999999</c:v>
                </c:pt>
                <c:pt idx="3438">
                  <c:v>40.491726</c:v>
                </c:pt>
                <c:pt idx="3439">
                  <c:v>40.491249000000003</c:v>
                </c:pt>
                <c:pt idx="3440">
                  <c:v>40.490769999999998</c:v>
                </c:pt>
                <c:pt idx="3441">
                  <c:v>40.490290000000002</c:v>
                </c:pt>
                <c:pt idx="3442">
                  <c:v>40.489807999999996</c:v>
                </c:pt>
                <c:pt idx="3443">
                  <c:v>40.489325000000001</c:v>
                </c:pt>
                <c:pt idx="3444">
                  <c:v>40.488841000000001</c:v>
                </c:pt>
                <c:pt idx="3445">
                  <c:v>40.488354999999999</c:v>
                </c:pt>
                <c:pt idx="3446">
                  <c:v>40.487867999999999</c:v>
                </c:pt>
                <c:pt idx="3447">
                  <c:v>40.487378999999997</c:v>
                </c:pt>
                <c:pt idx="3448">
                  <c:v>40.486888999999998</c:v>
                </c:pt>
                <c:pt idx="3449">
                  <c:v>40.486398000000001</c:v>
                </c:pt>
                <c:pt idx="3450">
                  <c:v>40.485905000000002</c:v>
                </c:pt>
                <c:pt idx="3451">
                  <c:v>40.485410999999999</c:v>
                </c:pt>
                <c:pt idx="3452">
                  <c:v>40.484915000000001</c:v>
                </c:pt>
                <c:pt idx="3453">
                  <c:v>40.484417999999998</c:v>
                </c:pt>
                <c:pt idx="3454">
                  <c:v>40.483919999999998</c:v>
                </c:pt>
                <c:pt idx="3455">
                  <c:v>40.483420000000002</c:v>
                </c:pt>
                <c:pt idx="3456">
                  <c:v>40.482919000000003</c:v>
                </c:pt>
                <c:pt idx="3457">
                  <c:v>40.482416999999998</c:v>
                </c:pt>
                <c:pt idx="3458">
                  <c:v>40.481912999999999</c:v>
                </c:pt>
                <c:pt idx="3459">
                  <c:v>40.481408999999999</c:v>
                </c:pt>
                <c:pt idx="3460">
                  <c:v>40.480902</c:v>
                </c:pt>
                <c:pt idx="3461">
                  <c:v>40.480395000000001</c:v>
                </c:pt>
                <c:pt idx="3462">
                  <c:v>40.479886</c:v>
                </c:pt>
                <c:pt idx="3463">
                  <c:v>40.479376000000002</c:v>
                </c:pt>
                <c:pt idx="3464">
                  <c:v>40.478864999999999</c:v>
                </c:pt>
                <c:pt idx="3465">
                  <c:v>40.478352000000001</c:v>
                </c:pt>
                <c:pt idx="3466">
                  <c:v>40.477837999999998</c:v>
                </c:pt>
                <c:pt idx="3467">
                  <c:v>40.477322999999998</c:v>
                </c:pt>
                <c:pt idx="3468">
                  <c:v>40.476807000000001</c:v>
                </c:pt>
                <c:pt idx="3469">
                  <c:v>40.476289000000001</c:v>
                </c:pt>
                <c:pt idx="3470">
                  <c:v>40.475769999999997</c:v>
                </c:pt>
                <c:pt idx="3471">
                  <c:v>40.475250000000003</c:v>
                </c:pt>
                <c:pt idx="3472">
                  <c:v>40.474727999999999</c:v>
                </c:pt>
                <c:pt idx="3473">
                  <c:v>40.474206000000002</c:v>
                </c:pt>
                <c:pt idx="3474">
                  <c:v>40.473681999999997</c:v>
                </c:pt>
                <c:pt idx="3475">
                  <c:v>40.473157</c:v>
                </c:pt>
                <c:pt idx="3476">
                  <c:v>40.472631</c:v>
                </c:pt>
                <c:pt idx="3477">
                  <c:v>40.472104000000002</c:v>
                </c:pt>
                <c:pt idx="3478">
                  <c:v>40.471575000000001</c:v>
                </c:pt>
                <c:pt idx="3479">
                  <c:v>40.471044999999997</c:v>
                </c:pt>
                <c:pt idx="3480">
                  <c:v>40.470514000000001</c:v>
                </c:pt>
                <c:pt idx="3481">
                  <c:v>40.469982000000002</c:v>
                </c:pt>
                <c:pt idx="3482">
                  <c:v>40.469448999999997</c:v>
                </c:pt>
                <c:pt idx="3483">
                  <c:v>40.468915000000003</c:v>
                </c:pt>
                <c:pt idx="3484">
                  <c:v>40.468378999999999</c:v>
                </c:pt>
                <c:pt idx="3485">
                  <c:v>40.467841999999997</c:v>
                </c:pt>
                <c:pt idx="3486">
                  <c:v>40.467303999999999</c:v>
                </c:pt>
                <c:pt idx="3487">
                  <c:v>40.466766</c:v>
                </c:pt>
                <c:pt idx="3488">
                  <c:v>40.466225000000001</c:v>
                </c:pt>
                <c:pt idx="3489">
                  <c:v>40.465684000000003</c:v>
                </c:pt>
                <c:pt idx="3490">
                  <c:v>40.465142</c:v>
                </c:pt>
                <c:pt idx="3491">
                  <c:v>40.464599</c:v>
                </c:pt>
                <c:pt idx="3492">
                  <c:v>40.464053999999997</c:v>
                </c:pt>
                <c:pt idx="3493">
                  <c:v>40.463507999999997</c:v>
                </c:pt>
                <c:pt idx="3494">
                  <c:v>40.462961999999997</c:v>
                </c:pt>
                <c:pt idx="3495">
                  <c:v>40.462414000000003</c:v>
                </c:pt>
                <c:pt idx="3496">
                  <c:v>40.461865000000003</c:v>
                </c:pt>
                <c:pt idx="3497">
                  <c:v>40.461314999999999</c:v>
                </c:pt>
                <c:pt idx="3498">
                  <c:v>40.460763999999998</c:v>
                </c:pt>
                <c:pt idx="3499">
                  <c:v>40.460211999999999</c:v>
                </c:pt>
                <c:pt idx="3500">
                  <c:v>40.459659000000002</c:v>
                </c:pt>
                <c:pt idx="3501">
                  <c:v>40.459105000000001</c:v>
                </c:pt>
                <c:pt idx="3502">
                  <c:v>40.458550000000002</c:v>
                </c:pt>
                <c:pt idx="3503">
                  <c:v>40.457993999999999</c:v>
                </c:pt>
                <c:pt idx="3504">
                  <c:v>40.457436999999999</c:v>
                </c:pt>
                <c:pt idx="3505">
                  <c:v>40.456878000000003</c:v>
                </c:pt>
                <c:pt idx="3506">
                  <c:v>40.456319000000001</c:v>
                </c:pt>
                <c:pt idx="3507">
                  <c:v>40.455759</c:v>
                </c:pt>
                <c:pt idx="3508">
                  <c:v>40.455198000000003</c:v>
                </c:pt>
                <c:pt idx="3509">
                  <c:v>40.454636000000001</c:v>
                </c:pt>
                <c:pt idx="3510">
                  <c:v>40.454071999999996</c:v>
                </c:pt>
                <c:pt idx="3511">
                  <c:v>40.453507999999999</c:v>
                </c:pt>
                <c:pt idx="3512">
                  <c:v>40.452942999999998</c:v>
                </c:pt>
                <c:pt idx="3513">
                  <c:v>40.452376999999998</c:v>
                </c:pt>
                <c:pt idx="3514">
                  <c:v>40.451810000000002</c:v>
                </c:pt>
                <c:pt idx="3515">
                  <c:v>40.451242000000001</c:v>
                </c:pt>
                <c:pt idx="3516">
                  <c:v>40.450673000000002</c:v>
                </c:pt>
                <c:pt idx="3517">
                  <c:v>40.450102999999999</c:v>
                </c:pt>
                <c:pt idx="3518">
                  <c:v>40.449531999999998</c:v>
                </c:pt>
                <c:pt idx="3519">
                  <c:v>40.44896</c:v>
                </c:pt>
                <c:pt idx="3520">
                  <c:v>40.448386999999997</c:v>
                </c:pt>
                <c:pt idx="3521">
                  <c:v>40.447812999999996</c:v>
                </c:pt>
                <c:pt idx="3522">
                  <c:v>40.447239000000003</c:v>
                </c:pt>
                <c:pt idx="3523">
                  <c:v>40.446663000000001</c:v>
                </c:pt>
                <c:pt idx="3524">
                  <c:v>40.446086999999999</c:v>
                </c:pt>
                <c:pt idx="3525">
                  <c:v>40.445509000000001</c:v>
                </c:pt>
                <c:pt idx="3526">
                  <c:v>40.444930999999997</c:v>
                </c:pt>
                <c:pt idx="3527">
                  <c:v>40.444352000000002</c:v>
                </c:pt>
                <c:pt idx="3528">
                  <c:v>40.443772000000003</c:v>
                </c:pt>
                <c:pt idx="3529">
                  <c:v>40.443190999999999</c:v>
                </c:pt>
                <c:pt idx="3530">
                  <c:v>40.442608999999997</c:v>
                </c:pt>
                <c:pt idx="3531">
                  <c:v>40.442025999999998</c:v>
                </c:pt>
                <c:pt idx="3532">
                  <c:v>40.441443</c:v>
                </c:pt>
                <c:pt idx="3533">
                  <c:v>40.440857999999999</c:v>
                </c:pt>
                <c:pt idx="3534">
                  <c:v>40.440272999999998</c:v>
                </c:pt>
                <c:pt idx="3535">
                  <c:v>40.439686999999999</c:v>
                </c:pt>
                <c:pt idx="3536">
                  <c:v>40.439100000000003</c:v>
                </c:pt>
                <c:pt idx="3537">
                  <c:v>40.438512000000003</c:v>
                </c:pt>
                <c:pt idx="3538">
                  <c:v>40.437924000000002</c:v>
                </c:pt>
                <c:pt idx="3539">
                  <c:v>40.437334</c:v>
                </c:pt>
                <c:pt idx="3540">
                  <c:v>40.436743999999997</c:v>
                </c:pt>
                <c:pt idx="3541">
                  <c:v>40.436152999999997</c:v>
                </c:pt>
                <c:pt idx="3542">
                  <c:v>40.435561</c:v>
                </c:pt>
                <c:pt idx="3543">
                  <c:v>40.434967999999998</c:v>
                </c:pt>
                <c:pt idx="3544">
                  <c:v>40.434375000000003</c:v>
                </c:pt>
                <c:pt idx="3545">
                  <c:v>40.433779999999999</c:v>
                </c:pt>
                <c:pt idx="3546">
                  <c:v>40.433185000000002</c:v>
                </c:pt>
                <c:pt idx="3547">
                  <c:v>40.432589</c:v>
                </c:pt>
                <c:pt idx="3548">
                  <c:v>40.431992999999999</c:v>
                </c:pt>
                <c:pt idx="3549">
                  <c:v>40.431395000000002</c:v>
                </c:pt>
                <c:pt idx="3550">
                  <c:v>40.430796999999998</c:v>
                </c:pt>
                <c:pt idx="3551">
                  <c:v>40.430197999999997</c:v>
                </c:pt>
                <c:pt idx="3552">
                  <c:v>40.429597999999999</c:v>
                </c:pt>
                <c:pt idx="3553">
                  <c:v>40.428998</c:v>
                </c:pt>
                <c:pt idx="3554">
                  <c:v>40.428395999999999</c:v>
                </c:pt>
                <c:pt idx="3555">
                  <c:v>40.427793999999999</c:v>
                </c:pt>
                <c:pt idx="3556">
                  <c:v>40.427191000000001</c:v>
                </c:pt>
                <c:pt idx="3557">
                  <c:v>40.426588000000002</c:v>
                </c:pt>
                <c:pt idx="3558">
                  <c:v>40.425984</c:v>
                </c:pt>
                <c:pt idx="3559">
                  <c:v>40.425379</c:v>
                </c:pt>
                <c:pt idx="3560">
                  <c:v>40.424773000000002</c:v>
                </c:pt>
                <c:pt idx="3561">
                  <c:v>40.424166999999997</c:v>
                </c:pt>
                <c:pt idx="3562">
                  <c:v>40.423558999999997</c:v>
                </c:pt>
                <c:pt idx="3563">
                  <c:v>40.422952000000002</c:v>
                </c:pt>
                <c:pt idx="3564">
                  <c:v>40.422342999999998</c:v>
                </c:pt>
                <c:pt idx="3565">
                  <c:v>40.421734000000001</c:v>
                </c:pt>
                <c:pt idx="3566">
                  <c:v>40.421123999999999</c:v>
                </c:pt>
                <c:pt idx="3567">
                  <c:v>40.420513</c:v>
                </c:pt>
                <c:pt idx="3568">
                  <c:v>40.419902</c:v>
                </c:pt>
                <c:pt idx="3569">
                  <c:v>40.419289999999997</c:v>
                </c:pt>
                <c:pt idx="3570">
                  <c:v>40.418677000000002</c:v>
                </c:pt>
                <c:pt idx="3571">
                  <c:v>40.418064000000001</c:v>
                </c:pt>
                <c:pt idx="3572">
                  <c:v>40.417450000000002</c:v>
                </c:pt>
                <c:pt idx="3573">
                  <c:v>40.416834999999999</c:v>
                </c:pt>
                <c:pt idx="3574">
                  <c:v>40.416220000000003</c:v>
                </c:pt>
                <c:pt idx="3575">
                  <c:v>40.415604000000002</c:v>
                </c:pt>
                <c:pt idx="3576">
                  <c:v>40.414988000000001</c:v>
                </c:pt>
                <c:pt idx="3577">
                  <c:v>40.414369999999998</c:v>
                </c:pt>
                <c:pt idx="3578">
                  <c:v>40.413752000000002</c:v>
                </c:pt>
                <c:pt idx="3579">
                  <c:v>40.413133999999999</c:v>
                </c:pt>
                <c:pt idx="3580">
                  <c:v>40.412514999999999</c:v>
                </c:pt>
                <c:pt idx="3581">
                  <c:v>40.411895000000001</c:v>
                </c:pt>
                <c:pt idx="3582">
                  <c:v>40.411275000000003</c:v>
                </c:pt>
                <c:pt idx="3583">
                  <c:v>40.410654000000001</c:v>
                </c:pt>
                <c:pt idx="3584">
                  <c:v>40.410032000000001</c:v>
                </c:pt>
                <c:pt idx="3585">
                  <c:v>40.409410000000001</c:v>
                </c:pt>
                <c:pt idx="3586">
                  <c:v>40.408786999999997</c:v>
                </c:pt>
                <c:pt idx="3587">
                  <c:v>40.408163999999999</c:v>
                </c:pt>
                <c:pt idx="3588">
                  <c:v>40.407539999999997</c:v>
                </c:pt>
                <c:pt idx="3589">
                  <c:v>40.406914999999998</c:v>
                </c:pt>
                <c:pt idx="3590">
                  <c:v>40.406289999999998</c:v>
                </c:pt>
                <c:pt idx="3591">
                  <c:v>40.405664000000002</c:v>
                </c:pt>
                <c:pt idx="3592">
                  <c:v>40.405037999999998</c:v>
                </c:pt>
                <c:pt idx="3593">
                  <c:v>40.404411000000003</c:v>
                </c:pt>
                <c:pt idx="3594">
                  <c:v>40.403782999999997</c:v>
                </c:pt>
                <c:pt idx="3595">
                  <c:v>40.403154999999998</c:v>
                </c:pt>
                <c:pt idx="3596">
                  <c:v>40.402526999999999</c:v>
                </c:pt>
                <c:pt idx="3597">
                  <c:v>40.401896999999998</c:v>
                </c:pt>
                <c:pt idx="3598">
                  <c:v>40.401268000000002</c:v>
                </c:pt>
                <c:pt idx="3599">
                  <c:v>40.400637000000003</c:v>
                </c:pt>
                <c:pt idx="3600">
                  <c:v>40.400007000000002</c:v>
                </c:pt>
                <c:pt idx="3601">
                  <c:v>40.399374999999999</c:v>
                </c:pt>
                <c:pt idx="3602">
                  <c:v>40.398744000000001</c:v>
                </c:pt>
                <c:pt idx="3603">
                  <c:v>40.398111</c:v>
                </c:pt>
                <c:pt idx="3604">
                  <c:v>40.397478</c:v>
                </c:pt>
                <c:pt idx="3605">
                  <c:v>40.396844999999999</c:v>
                </c:pt>
                <c:pt idx="3606">
                  <c:v>40.396211000000001</c:v>
                </c:pt>
                <c:pt idx="3607">
                  <c:v>40.395575999999998</c:v>
                </c:pt>
                <c:pt idx="3608">
                  <c:v>40.394941000000003</c:v>
                </c:pt>
                <c:pt idx="3609">
                  <c:v>40.394306</c:v>
                </c:pt>
                <c:pt idx="3610">
                  <c:v>40.39367</c:v>
                </c:pt>
                <c:pt idx="3611">
                  <c:v>40.393034</c:v>
                </c:pt>
                <c:pt idx="3612">
                  <c:v>40.392397000000003</c:v>
                </c:pt>
                <c:pt idx="3613">
                  <c:v>40.391759</c:v>
                </c:pt>
                <c:pt idx="3614">
                  <c:v>40.391120999999998</c:v>
                </c:pt>
                <c:pt idx="3615">
                  <c:v>40.390483000000003</c:v>
                </c:pt>
                <c:pt idx="3616">
                  <c:v>40.389843999999997</c:v>
                </c:pt>
                <c:pt idx="3617">
                  <c:v>40.389204999999997</c:v>
                </c:pt>
                <c:pt idx="3618">
                  <c:v>40.388565</c:v>
                </c:pt>
                <c:pt idx="3619">
                  <c:v>40.387925000000003</c:v>
                </c:pt>
                <c:pt idx="3620">
                  <c:v>40.387284000000001</c:v>
                </c:pt>
                <c:pt idx="3621">
                  <c:v>40.386642999999999</c:v>
                </c:pt>
                <c:pt idx="3622">
                  <c:v>40.386001</c:v>
                </c:pt>
                <c:pt idx="3623">
                  <c:v>40.385359000000001</c:v>
                </c:pt>
                <c:pt idx="3624">
                  <c:v>40.384715999999997</c:v>
                </c:pt>
                <c:pt idx="3625">
                  <c:v>40.384073000000001</c:v>
                </c:pt>
                <c:pt idx="3626">
                  <c:v>40.383429999999997</c:v>
                </c:pt>
                <c:pt idx="3627">
                  <c:v>40.382786000000003</c:v>
                </c:pt>
                <c:pt idx="3628">
                  <c:v>40.382142000000002</c:v>
                </c:pt>
                <c:pt idx="3629">
                  <c:v>40.381497000000003</c:v>
                </c:pt>
                <c:pt idx="3630">
                  <c:v>40.380851999999997</c:v>
                </c:pt>
                <c:pt idx="3631">
                  <c:v>40.380206999999999</c:v>
                </c:pt>
                <c:pt idx="3632">
                  <c:v>40.379561000000002</c:v>
                </c:pt>
                <c:pt idx="3633">
                  <c:v>40.378914000000002</c:v>
                </c:pt>
                <c:pt idx="3634">
                  <c:v>40.378267999999998</c:v>
                </c:pt>
                <c:pt idx="3635">
                  <c:v>40.37762</c:v>
                </c:pt>
                <c:pt idx="3636">
                  <c:v>40.376973</c:v>
                </c:pt>
                <c:pt idx="3637">
                  <c:v>40.376325000000001</c:v>
                </c:pt>
                <c:pt idx="3638">
                  <c:v>40.375677000000003</c:v>
                </c:pt>
                <c:pt idx="3639">
                  <c:v>40.375028</c:v>
                </c:pt>
                <c:pt idx="3640">
                  <c:v>40.374378999999998</c:v>
                </c:pt>
                <c:pt idx="3641">
                  <c:v>40.373728999999997</c:v>
                </c:pt>
                <c:pt idx="3642">
                  <c:v>40.373078999999997</c:v>
                </c:pt>
                <c:pt idx="3643">
                  <c:v>40.372428999999997</c:v>
                </c:pt>
                <c:pt idx="3644">
                  <c:v>40.371778999999997</c:v>
                </c:pt>
                <c:pt idx="3645">
                  <c:v>40.371127999999999</c:v>
                </c:pt>
                <c:pt idx="3646">
                  <c:v>40.370475999999996</c:v>
                </c:pt>
                <c:pt idx="3647">
                  <c:v>40.369824999999999</c:v>
                </c:pt>
                <c:pt idx="3648">
                  <c:v>40.369173000000004</c:v>
                </c:pt>
                <c:pt idx="3649">
                  <c:v>40.368519999999997</c:v>
                </c:pt>
                <c:pt idx="3650">
                  <c:v>40.367868000000001</c:v>
                </c:pt>
                <c:pt idx="3651">
                  <c:v>40.367213999999997</c:v>
                </c:pt>
                <c:pt idx="3652">
                  <c:v>40.366560999999997</c:v>
                </c:pt>
                <c:pt idx="3653">
                  <c:v>40.365907</c:v>
                </c:pt>
                <c:pt idx="3654">
                  <c:v>40.365253000000003</c:v>
                </c:pt>
                <c:pt idx="3655">
                  <c:v>40.364598999999998</c:v>
                </c:pt>
                <c:pt idx="3656">
                  <c:v>40.363943999999996</c:v>
                </c:pt>
                <c:pt idx="3657">
                  <c:v>40.363289000000002</c:v>
                </c:pt>
                <c:pt idx="3658">
                  <c:v>40.362634</c:v>
                </c:pt>
                <c:pt idx="3659">
                  <c:v>40.361978000000001</c:v>
                </c:pt>
                <c:pt idx="3660">
                  <c:v>40.361322000000001</c:v>
                </c:pt>
                <c:pt idx="3661">
                  <c:v>40.360666000000002</c:v>
                </c:pt>
                <c:pt idx="3662">
                  <c:v>40.360008999999998</c:v>
                </c:pt>
                <c:pt idx="3663">
                  <c:v>40.359352000000001</c:v>
                </c:pt>
                <c:pt idx="3664">
                  <c:v>40.358694999999997</c:v>
                </c:pt>
                <c:pt idx="3665">
                  <c:v>40.358038000000001</c:v>
                </c:pt>
                <c:pt idx="3666">
                  <c:v>40.357379999999999</c:v>
                </c:pt>
                <c:pt idx="3667">
                  <c:v>40.356721999999998</c:v>
                </c:pt>
                <c:pt idx="3668">
                  <c:v>40.356062999999999</c:v>
                </c:pt>
                <c:pt idx="3669">
                  <c:v>40.355404999999998</c:v>
                </c:pt>
                <c:pt idx="3670">
                  <c:v>40.354745999999999</c:v>
                </c:pt>
                <c:pt idx="3671">
                  <c:v>40.354087</c:v>
                </c:pt>
                <c:pt idx="3672">
                  <c:v>40.353427000000003</c:v>
                </c:pt>
                <c:pt idx="3673">
                  <c:v>40.352767999999998</c:v>
                </c:pt>
                <c:pt idx="3674">
                  <c:v>40.352108000000001</c:v>
                </c:pt>
                <c:pt idx="3675">
                  <c:v>40.351447</c:v>
                </c:pt>
                <c:pt idx="3676">
                  <c:v>40.350786999999997</c:v>
                </c:pt>
                <c:pt idx="3677">
                  <c:v>40.350126000000003</c:v>
                </c:pt>
                <c:pt idx="3678">
                  <c:v>40.349465000000002</c:v>
                </c:pt>
                <c:pt idx="3679">
                  <c:v>40.348804000000001</c:v>
                </c:pt>
                <c:pt idx="3680">
                  <c:v>40.348142000000003</c:v>
                </c:pt>
                <c:pt idx="3681">
                  <c:v>40.347481000000002</c:v>
                </c:pt>
                <c:pt idx="3682">
                  <c:v>40.346819000000004</c:v>
                </c:pt>
                <c:pt idx="3683">
                  <c:v>40.346156000000001</c:v>
                </c:pt>
                <c:pt idx="3684">
                  <c:v>40.345494000000002</c:v>
                </c:pt>
                <c:pt idx="3685">
                  <c:v>40.344830999999999</c:v>
                </c:pt>
                <c:pt idx="3686">
                  <c:v>40.344168000000003</c:v>
                </c:pt>
                <c:pt idx="3687">
                  <c:v>40.343505</c:v>
                </c:pt>
                <c:pt idx="3688">
                  <c:v>40.342841999999997</c:v>
                </c:pt>
                <c:pt idx="3689">
                  <c:v>40.342177999999997</c:v>
                </c:pt>
                <c:pt idx="3690">
                  <c:v>40.341515000000001</c:v>
                </c:pt>
                <c:pt idx="3691">
                  <c:v>40.340851000000001</c:v>
                </c:pt>
                <c:pt idx="3692">
                  <c:v>40.340186000000003</c:v>
                </c:pt>
                <c:pt idx="3693">
                  <c:v>40.339522000000002</c:v>
                </c:pt>
                <c:pt idx="3694">
                  <c:v>40.338856999999997</c:v>
                </c:pt>
                <c:pt idx="3695">
                  <c:v>40.338192999999997</c:v>
                </c:pt>
                <c:pt idx="3696">
                  <c:v>40.337527999999999</c:v>
                </c:pt>
                <c:pt idx="3697">
                  <c:v>40.336862000000004</c:v>
                </c:pt>
                <c:pt idx="3698">
                  <c:v>40.336196999999999</c:v>
                </c:pt>
                <c:pt idx="3699">
                  <c:v>40.335532000000001</c:v>
                </c:pt>
                <c:pt idx="3700">
                  <c:v>40.334865999999998</c:v>
                </c:pt>
                <c:pt idx="3701">
                  <c:v>40.334200000000003</c:v>
                </c:pt>
                <c:pt idx="3702">
                  <c:v>40.333534</c:v>
                </c:pt>
                <c:pt idx="3703">
                  <c:v>40.332867999999998</c:v>
                </c:pt>
                <c:pt idx="3704">
                  <c:v>40.332200999999998</c:v>
                </c:pt>
                <c:pt idx="3705">
                  <c:v>40.331535000000002</c:v>
                </c:pt>
                <c:pt idx="3706">
                  <c:v>40.330868000000002</c:v>
                </c:pt>
                <c:pt idx="3707">
                  <c:v>40.330201000000002</c:v>
                </c:pt>
                <c:pt idx="3708">
                  <c:v>40.329534000000002</c:v>
                </c:pt>
                <c:pt idx="3709">
                  <c:v>40.328867000000002</c:v>
                </c:pt>
                <c:pt idx="3710">
                  <c:v>40.328198999999998</c:v>
                </c:pt>
                <c:pt idx="3711">
                  <c:v>40.327531999999998</c:v>
                </c:pt>
                <c:pt idx="3712">
                  <c:v>40.326864</c:v>
                </c:pt>
                <c:pt idx="3713">
                  <c:v>40.326196000000003</c:v>
                </c:pt>
                <c:pt idx="3714">
                  <c:v>40.325527999999998</c:v>
                </c:pt>
                <c:pt idx="3715">
                  <c:v>40.324860000000001</c:v>
                </c:pt>
                <c:pt idx="3716">
                  <c:v>40.324191999999996</c:v>
                </c:pt>
                <c:pt idx="3717">
                  <c:v>40.323523000000002</c:v>
                </c:pt>
                <c:pt idx="3718">
                  <c:v>40.322854999999997</c:v>
                </c:pt>
                <c:pt idx="3719">
                  <c:v>40.322186000000002</c:v>
                </c:pt>
                <c:pt idx="3720">
                  <c:v>40.321517999999998</c:v>
                </c:pt>
                <c:pt idx="3721">
                  <c:v>40.320849000000003</c:v>
                </c:pt>
                <c:pt idx="3722">
                  <c:v>40.320180000000001</c:v>
                </c:pt>
                <c:pt idx="3723">
                  <c:v>40.319510999999999</c:v>
                </c:pt>
                <c:pt idx="3724">
                  <c:v>40.318840999999999</c:v>
                </c:pt>
                <c:pt idx="3725">
                  <c:v>40.318171999999997</c:v>
                </c:pt>
                <c:pt idx="3726">
                  <c:v>40.317503000000002</c:v>
                </c:pt>
                <c:pt idx="3727">
                  <c:v>40.316833000000003</c:v>
                </c:pt>
                <c:pt idx="3728">
                  <c:v>40.316163000000003</c:v>
                </c:pt>
                <c:pt idx="3729">
                  <c:v>40.315494000000001</c:v>
                </c:pt>
                <c:pt idx="3730">
                  <c:v>40.314824000000002</c:v>
                </c:pt>
                <c:pt idx="3731">
                  <c:v>40.314154000000002</c:v>
                </c:pt>
                <c:pt idx="3732">
                  <c:v>40.313484000000003</c:v>
                </c:pt>
                <c:pt idx="3733">
                  <c:v>40.312814000000003</c:v>
                </c:pt>
                <c:pt idx="3734">
                  <c:v>40.312144000000004</c:v>
                </c:pt>
                <c:pt idx="3735">
                  <c:v>40.311472999999999</c:v>
                </c:pt>
                <c:pt idx="3736">
                  <c:v>40.310803</c:v>
                </c:pt>
                <c:pt idx="3737">
                  <c:v>40.310132000000003</c:v>
                </c:pt>
                <c:pt idx="3738">
                  <c:v>40.309462000000003</c:v>
                </c:pt>
                <c:pt idx="3739">
                  <c:v>40.308790999999999</c:v>
                </c:pt>
                <c:pt idx="3740">
                  <c:v>40.308121</c:v>
                </c:pt>
                <c:pt idx="3741">
                  <c:v>40.307450000000003</c:v>
                </c:pt>
                <c:pt idx="3742">
                  <c:v>40.306778999999999</c:v>
                </c:pt>
                <c:pt idx="3743">
                  <c:v>40.306108000000002</c:v>
                </c:pt>
                <c:pt idx="3744">
                  <c:v>40.305436999999998</c:v>
                </c:pt>
                <c:pt idx="3745">
                  <c:v>40.304766000000001</c:v>
                </c:pt>
                <c:pt idx="3746">
                  <c:v>40.304094999999997</c:v>
                </c:pt>
                <c:pt idx="3747">
                  <c:v>40.303424</c:v>
                </c:pt>
                <c:pt idx="3748">
                  <c:v>40.302753000000003</c:v>
                </c:pt>
                <c:pt idx="3749">
                  <c:v>40.302081999999999</c:v>
                </c:pt>
                <c:pt idx="3750">
                  <c:v>40.301411000000002</c:v>
                </c:pt>
                <c:pt idx="3751">
                  <c:v>40.300739</c:v>
                </c:pt>
                <c:pt idx="3752">
                  <c:v>40.300068000000003</c:v>
                </c:pt>
                <c:pt idx="3753">
                  <c:v>40.299396999999999</c:v>
                </c:pt>
                <c:pt idx="3754">
                  <c:v>40.298724999999997</c:v>
                </c:pt>
                <c:pt idx="3755">
                  <c:v>40.298054</c:v>
                </c:pt>
                <c:pt idx="3756">
                  <c:v>40.297383000000004</c:v>
                </c:pt>
                <c:pt idx="3757">
                  <c:v>40.296711000000002</c:v>
                </c:pt>
                <c:pt idx="3758">
                  <c:v>40.296039999999998</c:v>
                </c:pt>
                <c:pt idx="3759">
                  <c:v>40.295368000000003</c:v>
                </c:pt>
                <c:pt idx="3760">
                  <c:v>40.294696999999999</c:v>
                </c:pt>
                <c:pt idx="3761">
                  <c:v>40.294024999999998</c:v>
                </c:pt>
                <c:pt idx="3762">
                  <c:v>40.293354000000001</c:v>
                </c:pt>
                <c:pt idx="3763">
                  <c:v>40.292681999999999</c:v>
                </c:pt>
                <c:pt idx="3764">
                  <c:v>40.292009999999998</c:v>
                </c:pt>
                <c:pt idx="3765">
                  <c:v>40.291339000000001</c:v>
                </c:pt>
                <c:pt idx="3766">
                  <c:v>40.290666999999999</c:v>
                </c:pt>
                <c:pt idx="3767">
                  <c:v>40.289996000000002</c:v>
                </c:pt>
                <c:pt idx="3768">
                  <c:v>40.289324000000001</c:v>
                </c:pt>
                <c:pt idx="3769">
                  <c:v>40.288651999999999</c:v>
                </c:pt>
                <c:pt idx="3770">
                  <c:v>40.287981000000002</c:v>
                </c:pt>
                <c:pt idx="3771">
                  <c:v>40.287309</c:v>
                </c:pt>
                <c:pt idx="3772">
                  <c:v>40.286638000000004</c:v>
                </c:pt>
                <c:pt idx="3773">
                  <c:v>40.285966000000002</c:v>
                </c:pt>
                <c:pt idx="3774">
                  <c:v>40.285294</c:v>
                </c:pt>
                <c:pt idx="3775">
                  <c:v>40.284623000000003</c:v>
                </c:pt>
                <c:pt idx="3776">
                  <c:v>40.283951000000002</c:v>
                </c:pt>
                <c:pt idx="3777">
                  <c:v>40.283279999999998</c:v>
                </c:pt>
                <c:pt idx="3778">
                  <c:v>40.282608000000003</c:v>
                </c:pt>
                <c:pt idx="3779">
                  <c:v>40.281936999999999</c:v>
                </c:pt>
                <c:pt idx="3780">
                  <c:v>40.281266000000002</c:v>
                </c:pt>
                <c:pt idx="3781">
                  <c:v>40.280594000000001</c:v>
                </c:pt>
                <c:pt idx="3782">
                  <c:v>40.279922999999997</c:v>
                </c:pt>
                <c:pt idx="3783">
                  <c:v>40.279251000000002</c:v>
                </c:pt>
                <c:pt idx="3784">
                  <c:v>40.278579999999998</c:v>
                </c:pt>
                <c:pt idx="3785">
                  <c:v>40.277909000000001</c:v>
                </c:pt>
                <c:pt idx="3786">
                  <c:v>40.277237999999997</c:v>
                </c:pt>
                <c:pt idx="3787">
                  <c:v>40.276566000000003</c:v>
                </c:pt>
                <c:pt idx="3788">
                  <c:v>40.275894999999998</c:v>
                </c:pt>
                <c:pt idx="3789">
                  <c:v>40.275224000000001</c:v>
                </c:pt>
                <c:pt idx="3790">
                  <c:v>40.274552999999997</c:v>
                </c:pt>
                <c:pt idx="3791">
                  <c:v>40.273882</c:v>
                </c:pt>
                <c:pt idx="3792">
                  <c:v>40.273211000000003</c:v>
                </c:pt>
                <c:pt idx="3793">
                  <c:v>40.272539999999999</c:v>
                </c:pt>
                <c:pt idx="3794">
                  <c:v>40.27187</c:v>
                </c:pt>
                <c:pt idx="3795">
                  <c:v>40.271199000000003</c:v>
                </c:pt>
                <c:pt idx="3796">
                  <c:v>40.270527999999999</c:v>
                </c:pt>
                <c:pt idx="3797">
                  <c:v>40.269857999999999</c:v>
                </c:pt>
                <c:pt idx="3798">
                  <c:v>40.269187000000002</c:v>
                </c:pt>
                <c:pt idx="3799">
                  <c:v>40.268515999999998</c:v>
                </c:pt>
                <c:pt idx="3800">
                  <c:v>40.267845999999999</c:v>
                </c:pt>
                <c:pt idx="3801">
                  <c:v>40.267175999999999</c:v>
                </c:pt>
                <c:pt idx="3802">
                  <c:v>40.266505000000002</c:v>
                </c:pt>
                <c:pt idx="3803">
                  <c:v>40.265835000000003</c:v>
                </c:pt>
                <c:pt idx="3804">
                  <c:v>40.265165000000003</c:v>
                </c:pt>
                <c:pt idx="3805">
                  <c:v>40.264494999999997</c:v>
                </c:pt>
                <c:pt idx="3806">
                  <c:v>40.263824999999997</c:v>
                </c:pt>
                <c:pt idx="3807">
                  <c:v>40.263154999999998</c:v>
                </c:pt>
                <c:pt idx="3808">
                  <c:v>40.262484999999998</c:v>
                </c:pt>
                <c:pt idx="3809">
                  <c:v>40.261816000000003</c:v>
                </c:pt>
                <c:pt idx="3810">
                  <c:v>40.261145999999997</c:v>
                </c:pt>
                <c:pt idx="3811">
                  <c:v>40.260477000000002</c:v>
                </c:pt>
                <c:pt idx="3812">
                  <c:v>40.259807000000002</c:v>
                </c:pt>
                <c:pt idx="3813">
                  <c:v>40.259138</c:v>
                </c:pt>
                <c:pt idx="3814">
                  <c:v>40.258468999999998</c:v>
                </c:pt>
                <c:pt idx="3815">
                  <c:v>40.257800000000003</c:v>
                </c:pt>
                <c:pt idx="3816">
                  <c:v>40.257131000000001</c:v>
                </c:pt>
                <c:pt idx="3817">
                  <c:v>40.256461999999999</c:v>
                </c:pt>
                <c:pt idx="3818">
                  <c:v>40.255792999999997</c:v>
                </c:pt>
                <c:pt idx="3819">
                  <c:v>40.255124000000002</c:v>
                </c:pt>
                <c:pt idx="3820">
                  <c:v>40.254455999999998</c:v>
                </c:pt>
                <c:pt idx="3821">
                  <c:v>40.253787000000003</c:v>
                </c:pt>
                <c:pt idx="3822">
                  <c:v>40.253118999999998</c:v>
                </c:pt>
                <c:pt idx="3823">
                  <c:v>40.252451000000001</c:v>
                </c:pt>
                <c:pt idx="3824">
                  <c:v>40.251783000000003</c:v>
                </c:pt>
                <c:pt idx="3825">
                  <c:v>40.251114999999999</c:v>
                </c:pt>
                <c:pt idx="3826">
                  <c:v>40.250447000000001</c:v>
                </c:pt>
                <c:pt idx="3827">
                  <c:v>40.249778999999997</c:v>
                </c:pt>
                <c:pt idx="3828">
                  <c:v>40.249110999999999</c:v>
                </c:pt>
                <c:pt idx="3829">
                  <c:v>40.248443999999999</c:v>
                </c:pt>
                <c:pt idx="3830">
                  <c:v>40.247776999999999</c:v>
                </c:pt>
                <c:pt idx="3831">
                  <c:v>40.247109000000002</c:v>
                </c:pt>
                <c:pt idx="3832">
                  <c:v>40.246442000000002</c:v>
                </c:pt>
                <c:pt idx="3833">
                  <c:v>40.245775000000002</c:v>
                </c:pt>
                <c:pt idx="3834">
                  <c:v>40.245108000000002</c:v>
                </c:pt>
                <c:pt idx="3835">
                  <c:v>40.244441999999999</c:v>
                </c:pt>
                <c:pt idx="3836">
                  <c:v>40.243774999999999</c:v>
                </c:pt>
                <c:pt idx="3837">
                  <c:v>40.243108999999997</c:v>
                </c:pt>
                <c:pt idx="3838">
                  <c:v>40.242443000000002</c:v>
                </c:pt>
                <c:pt idx="3839">
                  <c:v>40.241776999999999</c:v>
                </c:pt>
                <c:pt idx="3840">
                  <c:v>40.241110999999997</c:v>
                </c:pt>
                <c:pt idx="3841">
                  <c:v>40.240445000000001</c:v>
                </c:pt>
                <c:pt idx="3842">
                  <c:v>40.239778999999999</c:v>
                </c:pt>
                <c:pt idx="3843">
                  <c:v>40.239114000000001</c:v>
                </c:pt>
                <c:pt idx="3844">
                  <c:v>40.238447999999998</c:v>
                </c:pt>
                <c:pt idx="3845">
                  <c:v>40.237783</c:v>
                </c:pt>
                <c:pt idx="3846">
                  <c:v>40.237118000000002</c:v>
                </c:pt>
                <c:pt idx="3847">
                  <c:v>40.236452999999997</c:v>
                </c:pt>
                <c:pt idx="3848">
                  <c:v>40.235788999999997</c:v>
                </c:pt>
                <c:pt idx="3849">
                  <c:v>40.235123999999999</c:v>
                </c:pt>
                <c:pt idx="3850">
                  <c:v>40.234459999999999</c:v>
                </c:pt>
                <c:pt idx="3851">
                  <c:v>40.233795999999998</c:v>
                </c:pt>
                <c:pt idx="3852">
                  <c:v>40.233131999999998</c:v>
                </c:pt>
                <c:pt idx="3853">
                  <c:v>40.232467999999997</c:v>
                </c:pt>
                <c:pt idx="3854">
                  <c:v>40.231803999999997</c:v>
                </c:pt>
                <c:pt idx="3855">
                  <c:v>40.231141000000001</c:v>
                </c:pt>
                <c:pt idx="3856">
                  <c:v>40.230477</c:v>
                </c:pt>
                <c:pt idx="3857">
                  <c:v>40.229813999999998</c:v>
                </c:pt>
                <c:pt idx="3858">
                  <c:v>40.229151000000002</c:v>
                </c:pt>
                <c:pt idx="3859">
                  <c:v>40.228487999999999</c:v>
                </c:pt>
                <c:pt idx="3860">
                  <c:v>40.227826</c:v>
                </c:pt>
                <c:pt idx="3861">
                  <c:v>40.227162999999997</c:v>
                </c:pt>
                <c:pt idx="3862">
                  <c:v>40.226500999999999</c:v>
                </c:pt>
                <c:pt idx="3863">
                  <c:v>40.225839000000001</c:v>
                </c:pt>
                <c:pt idx="3864">
                  <c:v>40.225177000000002</c:v>
                </c:pt>
                <c:pt idx="3865">
                  <c:v>40.224516000000001</c:v>
                </c:pt>
                <c:pt idx="3866">
                  <c:v>40.223854000000003</c:v>
                </c:pt>
                <c:pt idx="3867">
                  <c:v>40.223193000000002</c:v>
                </c:pt>
                <c:pt idx="3868">
                  <c:v>40.222532000000001</c:v>
                </c:pt>
                <c:pt idx="3869">
                  <c:v>40.221871</c:v>
                </c:pt>
                <c:pt idx="3870">
                  <c:v>40.221210999999997</c:v>
                </c:pt>
                <c:pt idx="3871">
                  <c:v>40.220550000000003</c:v>
                </c:pt>
                <c:pt idx="3872">
                  <c:v>40.219889999999999</c:v>
                </c:pt>
                <c:pt idx="3873">
                  <c:v>40.219230000000003</c:v>
                </c:pt>
                <c:pt idx="3874">
                  <c:v>40.21857</c:v>
                </c:pt>
                <c:pt idx="3875">
                  <c:v>40.217910000000003</c:v>
                </c:pt>
                <c:pt idx="3876">
                  <c:v>40.217250999999997</c:v>
                </c:pt>
                <c:pt idx="3877">
                  <c:v>40.216591999999999</c:v>
                </c:pt>
                <c:pt idx="3878">
                  <c:v>40.215933</c:v>
                </c:pt>
                <c:pt idx="3879">
                  <c:v>40.215274000000001</c:v>
                </c:pt>
                <c:pt idx="3880">
                  <c:v>40.214615000000002</c:v>
                </c:pt>
                <c:pt idx="3881">
                  <c:v>40.213957000000001</c:v>
                </c:pt>
                <c:pt idx="3882">
                  <c:v>40.213298999999999</c:v>
                </c:pt>
                <c:pt idx="3883">
                  <c:v>40.212640999999998</c:v>
                </c:pt>
                <c:pt idx="3884">
                  <c:v>40.211982999999996</c:v>
                </c:pt>
                <c:pt idx="3885">
                  <c:v>40.211326</c:v>
                </c:pt>
                <c:pt idx="3886">
                  <c:v>40.210669000000003</c:v>
                </c:pt>
                <c:pt idx="3887">
                  <c:v>40.210011999999999</c:v>
                </c:pt>
                <c:pt idx="3888">
                  <c:v>40.209355000000002</c:v>
                </c:pt>
                <c:pt idx="3889">
                  <c:v>40.208697999999998</c:v>
                </c:pt>
                <c:pt idx="3890">
                  <c:v>40.208041999999999</c:v>
                </c:pt>
                <c:pt idx="3891">
                  <c:v>40.207386</c:v>
                </c:pt>
                <c:pt idx="3892">
                  <c:v>40.20673</c:v>
                </c:pt>
                <c:pt idx="3893">
                  <c:v>40.206074999999998</c:v>
                </c:pt>
                <c:pt idx="3894">
                  <c:v>40.205418999999999</c:v>
                </c:pt>
                <c:pt idx="3895">
                  <c:v>40.204763999999997</c:v>
                </c:pt>
                <c:pt idx="3896">
                  <c:v>40.204109000000003</c:v>
                </c:pt>
                <c:pt idx="3897">
                  <c:v>40.203454999999998</c:v>
                </c:pt>
                <c:pt idx="3898">
                  <c:v>40.202800000000003</c:v>
                </c:pt>
                <c:pt idx="3899">
                  <c:v>40.202145999999999</c:v>
                </c:pt>
                <c:pt idx="3900">
                  <c:v>40.201492000000002</c:v>
                </c:pt>
                <c:pt idx="3901">
                  <c:v>40.200839000000002</c:v>
                </c:pt>
                <c:pt idx="3902">
                  <c:v>40.200184999999998</c:v>
                </c:pt>
                <c:pt idx="3903">
                  <c:v>40.199531999999998</c:v>
                </c:pt>
                <c:pt idx="3904">
                  <c:v>40.198878999999998</c:v>
                </c:pt>
                <c:pt idx="3905">
                  <c:v>40.198227000000003</c:v>
                </c:pt>
                <c:pt idx="3906">
                  <c:v>40.197574000000003</c:v>
                </c:pt>
                <c:pt idx="3907">
                  <c:v>40.196922000000001</c:v>
                </c:pt>
                <c:pt idx="3908">
                  <c:v>40.196269999999998</c:v>
                </c:pt>
                <c:pt idx="3909">
                  <c:v>40.195619000000001</c:v>
                </c:pt>
                <c:pt idx="3910">
                  <c:v>40.194966999999998</c:v>
                </c:pt>
                <c:pt idx="3911">
                  <c:v>40.194316000000001</c:v>
                </c:pt>
                <c:pt idx="3912">
                  <c:v>40.193665000000003</c:v>
                </c:pt>
                <c:pt idx="3913">
                  <c:v>40.193015000000003</c:v>
                </c:pt>
                <c:pt idx="3914">
                  <c:v>40.192363999999998</c:v>
                </c:pt>
                <c:pt idx="3915">
                  <c:v>40.191713999999997</c:v>
                </c:pt>
                <c:pt idx="3916">
                  <c:v>40.191065000000002</c:v>
                </c:pt>
                <c:pt idx="3917">
                  <c:v>40.190415000000002</c:v>
                </c:pt>
                <c:pt idx="3918">
                  <c:v>40.189765999999999</c:v>
                </c:pt>
                <c:pt idx="3919">
                  <c:v>40.189117000000003</c:v>
                </c:pt>
                <c:pt idx="3920">
                  <c:v>40.188468</c:v>
                </c:pt>
                <c:pt idx="3921">
                  <c:v>40.187820000000002</c:v>
                </c:pt>
                <c:pt idx="3922">
                  <c:v>40.187171999999997</c:v>
                </c:pt>
                <c:pt idx="3923">
                  <c:v>40.186523999999999</c:v>
                </c:pt>
                <c:pt idx="3924">
                  <c:v>40.185876</c:v>
                </c:pt>
                <c:pt idx="3925">
                  <c:v>40.185229</c:v>
                </c:pt>
                <c:pt idx="3926">
                  <c:v>40.184581999999999</c:v>
                </c:pt>
                <c:pt idx="3927">
                  <c:v>40.183934999999998</c:v>
                </c:pt>
                <c:pt idx="3928">
                  <c:v>40.183289000000002</c:v>
                </c:pt>
                <c:pt idx="3929">
                  <c:v>40.182642999999999</c:v>
                </c:pt>
                <c:pt idx="3930">
                  <c:v>40.181997000000003</c:v>
                </c:pt>
                <c:pt idx="3931">
                  <c:v>40.181351999999997</c:v>
                </c:pt>
                <c:pt idx="3932">
                  <c:v>40.180706000000001</c:v>
                </c:pt>
                <c:pt idx="3933">
                  <c:v>40.180061000000002</c:v>
                </c:pt>
                <c:pt idx="3934">
                  <c:v>40.179417000000001</c:v>
                </c:pt>
                <c:pt idx="3935">
                  <c:v>40.178772000000002</c:v>
                </c:pt>
                <c:pt idx="3936">
                  <c:v>40.178128000000001</c:v>
                </c:pt>
                <c:pt idx="3937">
                  <c:v>40.177484</c:v>
                </c:pt>
                <c:pt idx="3938">
                  <c:v>40.176841000000003</c:v>
                </c:pt>
                <c:pt idx="3939">
                  <c:v>40.176197999999999</c:v>
                </c:pt>
                <c:pt idx="3940">
                  <c:v>40.175555000000003</c:v>
                </c:pt>
                <c:pt idx="3941">
                  <c:v>40.174911999999999</c:v>
                </c:pt>
                <c:pt idx="3942">
                  <c:v>40.17427</c:v>
                </c:pt>
                <c:pt idx="3943">
                  <c:v>40.173628000000001</c:v>
                </c:pt>
                <c:pt idx="3944">
                  <c:v>40.172986000000002</c:v>
                </c:pt>
                <c:pt idx="3945">
                  <c:v>40.172345</c:v>
                </c:pt>
                <c:pt idx="3946">
                  <c:v>40.171703999999998</c:v>
                </c:pt>
                <c:pt idx="3947">
                  <c:v>40.171062999999997</c:v>
                </c:pt>
                <c:pt idx="3948">
                  <c:v>40.170422000000002</c:v>
                </c:pt>
                <c:pt idx="3949">
                  <c:v>40.169781999999998</c:v>
                </c:pt>
                <c:pt idx="3950">
                  <c:v>40.169142000000001</c:v>
                </c:pt>
                <c:pt idx="3951">
                  <c:v>40.168503000000001</c:v>
                </c:pt>
                <c:pt idx="3952">
                  <c:v>40.167864000000002</c:v>
                </c:pt>
                <c:pt idx="3953">
                  <c:v>40.167225000000002</c:v>
                </c:pt>
                <c:pt idx="3954">
                  <c:v>40.166586000000002</c:v>
                </c:pt>
                <c:pt idx="3955">
                  <c:v>40.165948</c:v>
                </c:pt>
                <c:pt idx="3956">
                  <c:v>40.165309999999998</c:v>
                </c:pt>
                <c:pt idx="3957">
                  <c:v>40.164672000000003</c:v>
                </c:pt>
                <c:pt idx="3958">
                  <c:v>40.164034999999998</c:v>
                </c:pt>
                <c:pt idx="3959">
                  <c:v>40.163398000000001</c:v>
                </c:pt>
                <c:pt idx="3960">
                  <c:v>40.162762000000001</c:v>
                </c:pt>
                <c:pt idx="3961">
                  <c:v>40.162125000000003</c:v>
                </c:pt>
                <c:pt idx="3962">
                  <c:v>40.161489000000003</c:v>
                </c:pt>
                <c:pt idx="3963">
                  <c:v>40.160854</c:v>
                </c:pt>
                <c:pt idx="3964">
                  <c:v>40.160218</c:v>
                </c:pt>
                <c:pt idx="3965">
                  <c:v>40.159582999999998</c:v>
                </c:pt>
                <c:pt idx="3966">
                  <c:v>40.158949</c:v>
                </c:pt>
                <c:pt idx="3967">
                  <c:v>40.158313999999997</c:v>
                </c:pt>
                <c:pt idx="3968">
                  <c:v>40.157679999999999</c:v>
                </c:pt>
                <c:pt idx="3969">
                  <c:v>40.157046000000001</c:v>
                </c:pt>
                <c:pt idx="3970">
                  <c:v>40.156413000000001</c:v>
                </c:pt>
                <c:pt idx="3971">
                  <c:v>40.15578</c:v>
                </c:pt>
                <c:pt idx="3972">
                  <c:v>40.155146999999999</c:v>
                </c:pt>
                <c:pt idx="3973">
                  <c:v>40.154515000000004</c:v>
                </c:pt>
                <c:pt idx="3974">
                  <c:v>40.153883</c:v>
                </c:pt>
                <c:pt idx="3975">
                  <c:v>40.153250999999997</c:v>
                </c:pt>
                <c:pt idx="3976">
                  <c:v>40.152619999999999</c:v>
                </c:pt>
                <c:pt idx="3977">
                  <c:v>40.151989</c:v>
                </c:pt>
                <c:pt idx="3978">
                  <c:v>40.151358999999999</c:v>
                </c:pt>
                <c:pt idx="3979">
                  <c:v>40.150728000000001</c:v>
                </c:pt>
                <c:pt idx="3980">
                  <c:v>40.150098</c:v>
                </c:pt>
                <c:pt idx="3981">
                  <c:v>40.149469000000003</c:v>
                </c:pt>
                <c:pt idx="3982">
                  <c:v>40.148839000000002</c:v>
                </c:pt>
                <c:pt idx="3983">
                  <c:v>40.148211000000003</c:v>
                </c:pt>
                <c:pt idx="3984">
                  <c:v>40.147582</c:v>
                </c:pt>
                <c:pt idx="3985">
                  <c:v>40.146954000000001</c:v>
                </c:pt>
                <c:pt idx="3986">
                  <c:v>40.146326000000002</c:v>
                </c:pt>
                <c:pt idx="3987">
                  <c:v>40.145698000000003</c:v>
                </c:pt>
                <c:pt idx="3988">
                  <c:v>40.145071000000002</c:v>
                </c:pt>
                <c:pt idx="3989">
                  <c:v>40.144444999999997</c:v>
                </c:pt>
                <c:pt idx="3990">
                  <c:v>40.143818000000003</c:v>
                </c:pt>
                <c:pt idx="3991">
                  <c:v>40.143191999999999</c:v>
                </c:pt>
                <c:pt idx="3992">
                  <c:v>40.142566000000002</c:v>
                </c:pt>
                <c:pt idx="3993">
                  <c:v>40.141941000000003</c:v>
                </c:pt>
                <c:pt idx="3994">
                  <c:v>40.141316000000003</c:v>
                </c:pt>
                <c:pt idx="3995">
                  <c:v>40.140690999999997</c:v>
                </c:pt>
                <c:pt idx="3996">
                  <c:v>40.140067000000002</c:v>
                </c:pt>
                <c:pt idx="3997">
                  <c:v>40.139443</c:v>
                </c:pt>
                <c:pt idx="3998">
                  <c:v>40.138820000000003</c:v>
                </c:pt>
                <c:pt idx="3999">
                  <c:v>40.138196000000001</c:v>
                </c:pt>
                <c:pt idx="4000">
                  <c:v>40.137574000000001</c:v>
                </c:pt>
                <c:pt idx="4001">
                  <c:v>40.136951000000003</c:v>
                </c:pt>
                <c:pt idx="4002">
                  <c:v>40.136329000000003</c:v>
                </c:pt>
                <c:pt idx="4003">
                  <c:v>40.135706999999996</c:v>
                </c:pt>
                <c:pt idx="4004">
                  <c:v>40.135086000000001</c:v>
                </c:pt>
                <c:pt idx="4005">
                  <c:v>40.134464999999999</c:v>
                </c:pt>
                <c:pt idx="4006">
                  <c:v>40.133844000000003</c:v>
                </c:pt>
                <c:pt idx="4007">
                  <c:v>40.133223999999998</c:v>
                </c:pt>
                <c:pt idx="4008">
                  <c:v>40.132604000000001</c:v>
                </c:pt>
                <c:pt idx="4009">
                  <c:v>40.131985</c:v>
                </c:pt>
                <c:pt idx="4010">
                  <c:v>40.131366</c:v>
                </c:pt>
                <c:pt idx="4011">
                  <c:v>40.130747</c:v>
                </c:pt>
                <c:pt idx="4012">
                  <c:v>40.130128999999997</c:v>
                </c:pt>
                <c:pt idx="4013">
                  <c:v>40.129511000000001</c:v>
                </c:pt>
                <c:pt idx="4014">
                  <c:v>40.128892999999998</c:v>
                </c:pt>
                <c:pt idx="4015">
                  <c:v>40.128276</c:v>
                </c:pt>
                <c:pt idx="4016">
                  <c:v>40.127659000000001</c:v>
                </c:pt>
                <c:pt idx="4017">
                  <c:v>40.127042000000003</c:v>
                </c:pt>
                <c:pt idx="4018">
                  <c:v>40.126426000000002</c:v>
                </c:pt>
                <c:pt idx="4019">
                  <c:v>40.125810999999999</c:v>
                </c:pt>
                <c:pt idx="4020">
                  <c:v>40.125194999999998</c:v>
                </c:pt>
                <c:pt idx="4021">
                  <c:v>40.124580000000002</c:v>
                </c:pt>
                <c:pt idx="4022">
                  <c:v>40.123966000000003</c:v>
                </c:pt>
                <c:pt idx="4023">
                  <c:v>40.123351999999997</c:v>
                </c:pt>
                <c:pt idx="4024">
                  <c:v>40.122737999999998</c:v>
                </c:pt>
                <c:pt idx="4025">
                  <c:v>40.122123999999999</c:v>
                </c:pt>
                <c:pt idx="4026">
                  <c:v>40.121510999999998</c:v>
                </c:pt>
                <c:pt idx="4027">
                  <c:v>40.120899000000001</c:v>
                </c:pt>
                <c:pt idx="4028">
                  <c:v>40.120286</c:v>
                </c:pt>
                <c:pt idx="4029">
                  <c:v>40.119675000000001</c:v>
                </c:pt>
                <c:pt idx="4030">
                  <c:v>40.119062999999997</c:v>
                </c:pt>
                <c:pt idx="4031">
                  <c:v>40.118451999999998</c:v>
                </c:pt>
                <c:pt idx="4032">
                  <c:v>40.117840999999999</c:v>
                </c:pt>
                <c:pt idx="4033">
                  <c:v>40.117230999999997</c:v>
                </c:pt>
                <c:pt idx="4034">
                  <c:v>40.116621000000002</c:v>
                </c:pt>
                <c:pt idx="4035">
                  <c:v>40.116011999999998</c:v>
                </c:pt>
                <c:pt idx="4036">
                  <c:v>40.115403000000001</c:v>
                </c:pt>
                <c:pt idx="4037">
                  <c:v>40.114794000000003</c:v>
                </c:pt>
                <c:pt idx="4038">
                  <c:v>40.114185999999997</c:v>
                </c:pt>
                <c:pt idx="4039">
                  <c:v>40.113577999999997</c:v>
                </c:pt>
                <c:pt idx="4040">
                  <c:v>40.112969999999997</c:v>
                </c:pt>
                <c:pt idx="4041">
                  <c:v>40.112363000000002</c:v>
                </c:pt>
                <c:pt idx="4042">
                  <c:v>40.111756999999997</c:v>
                </c:pt>
                <c:pt idx="4043">
                  <c:v>40.111150000000002</c:v>
                </c:pt>
                <c:pt idx="4044">
                  <c:v>40.110543999999997</c:v>
                </c:pt>
                <c:pt idx="4045">
                  <c:v>40.109938999999997</c:v>
                </c:pt>
                <c:pt idx="4046">
                  <c:v>40.109333999999997</c:v>
                </c:pt>
                <c:pt idx="4047">
                  <c:v>40.108728999999997</c:v>
                </c:pt>
                <c:pt idx="4048">
                  <c:v>40.108125000000001</c:v>
                </c:pt>
                <c:pt idx="4049">
                  <c:v>40.107520999999998</c:v>
                </c:pt>
                <c:pt idx="4050">
                  <c:v>40.106918</c:v>
                </c:pt>
                <c:pt idx="4051">
                  <c:v>40.106315000000002</c:v>
                </c:pt>
                <c:pt idx="4052">
                  <c:v>40.105711999999997</c:v>
                </c:pt>
                <c:pt idx="4053">
                  <c:v>40.105110000000003</c:v>
                </c:pt>
                <c:pt idx="4054">
                  <c:v>40.104508000000003</c:v>
                </c:pt>
                <c:pt idx="4055">
                  <c:v>40.103907</c:v>
                </c:pt>
                <c:pt idx="4056">
                  <c:v>40.103306000000003</c:v>
                </c:pt>
                <c:pt idx="4057">
                  <c:v>40.102705</c:v>
                </c:pt>
                <c:pt idx="4058">
                  <c:v>40.102105000000002</c:v>
                </c:pt>
                <c:pt idx="4059">
                  <c:v>40.101505000000003</c:v>
                </c:pt>
                <c:pt idx="4060">
                  <c:v>40.100906000000002</c:v>
                </c:pt>
                <c:pt idx="4061">
                  <c:v>40.100307000000001</c:v>
                </c:pt>
                <c:pt idx="4062">
                  <c:v>40.099708</c:v>
                </c:pt>
                <c:pt idx="4063">
                  <c:v>40.099110000000003</c:v>
                </c:pt>
                <c:pt idx="4064">
                  <c:v>40.098512999999997</c:v>
                </c:pt>
                <c:pt idx="4065">
                  <c:v>40.097915</c:v>
                </c:pt>
                <c:pt idx="4066">
                  <c:v>40.097318000000001</c:v>
                </c:pt>
                <c:pt idx="4067">
                  <c:v>40.096722</c:v>
                </c:pt>
                <c:pt idx="4068">
                  <c:v>40.096125999999998</c:v>
                </c:pt>
                <c:pt idx="4069">
                  <c:v>40.095529999999997</c:v>
                </c:pt>
                <c:pt idx="4070">
                  <c:v>40.094935</c:v>
                </c:pt>
                <c:pt idx="4071">
                  <c:v>40.094341</c:v>
                </c:pt>
                <c:pt idx="4072">
                  <c:v>40.093746000000003</c:v>
                </c:pt>
                <c:pt idx="4073">
                  <c:v>40.093152000000003</c:v>
                </c:pt>
                <c:pt idx="4074">
                  <c:v>40.092559000000001</c:v>
                </c:pt>
                <c:pt idx="4075">
                  <c:v>40.091965999999999</c:v>
                </c:pt>
                <c:pt idx="4076">
                  <c:v>40.091372999999997</c:v>
                </c:pt>
                <c:pt idx="4077">
                  <c:v>40.090781</c:v>
                </c:pt>
                <c:pt idx="4078">
                  <c:v>40.090189000000002</c:v>
                </c:pt>
                <c:pt idx="4079">
                  <c:v>40.089598000000002</c:v>
                </c:pt>
                <c:pt idx="4080">
                  <c:v>40.089007000000002</c:v>
                </c:pt>
                <c:pt idx="4081">
                  <c:v>40.088417</c:v>
                </c:pt>
                <c:pt idx="4082">
                  <c:v>40.087826999999997</c:v>
                </c:pt>
                <c:pt idx="4083">
                  <c:v>40.087237000000002</c:v>
                </c:pt>
                <c:pt idx="4084">
                  <c:v>40.086647999999997</c:v>
                </c:pt>
                <c:pt idx="4085">
                  <c:v>40.086058999999999</c:v>
                </c:pt>
                <c:pt idx="4086">
                  <c:v>40.085470999999998</c:v>
                </c:pt>
                <c:pt idx="4087">
                  <c:v>40.084882999999998</c:v>
                </c:pt>
                <c:pt idx="4088">
                  <c:v>40.084294999999997</c:v>
                </c:pt>
                <c:pt idx="4089">
                  <c:v>40.083708000000001</c:v>
                </c:pt>
                <c:pt idx="4090">
                  <c:v>40.083122000000003</c:v>
                </c:pt>
                <c:pt idx="4091">
                  <c:v>40.082535999999998</c:v>
                </c:pt>
                <c:pt idx="4092">
                  <c:v>40.081949999999999</c:v>
                </c:pt>
                <c:pt idx="4093">
                  <c:v>40.081364999999998</c:v>
                </c:pt>
                <c:pt idx="4094">
                  <c:v>40.080779999999997</c:v>
                </c:pt>
                <c:pt idx="4095">
                  <c:v>40.080195000000003</c:v>
                </c:pt>
                <c:pt idx="4096">
                  <c:v>40.079611</c:v>
                </c:pt>
                <c:pt idx="4097">
                  <c:v>40.079028000000001</c:v>
                </c:pt>
                <c:pt idx="4098">
                  <c:v>40.078445000000002</c:v>
                </c:pt>
                <c:pt idx="4099">
                  <c:v>40.077862000000003</c:v>
                </c:pt>
                <c:pt idx="4100">
                  <c:v>40.077280000000002</c:v>
                </c:pt>
                <c:pt idx="4101">
                  <c:v>40.076698</c:v>
                </c:pt>
                <c:pt idx="4102">
                  <c:v>40.076117000000004</c:v>
                </c:pt>
                <c:pt idx="4103">
                  <c:v>40.075536</c:v>
                </c:pt>
                <c:pt idx="4104">
                  <c:v>40.074955000000003</c:v>
                </c:pt>
                <c:pt idx="4105">
                  <c:v>40.074375000000003</c:v>
                </c:pt>
                <c:pt idx="4106">
                  <c:v>40.073796000000002</c:v>
                </c:pt>
                <c:pt idx="4107">
                  <c:v>40.073217</c:v>
                </c:pt>
                <c:pt idx="4108">
                  <c:v>40.072637999999998</c:v>
                </c:pt>
                <c:pt idx="4109">
                  <c:v>40.07206</c:v>
                </c:pt>
                <c:pt idx="4110">
                  <c:v>40.071482000000003</c:v>
                </c:pt>
                <c:pt idx="4111">
                  <c:v>40.070905000000003</c:v>
                </c:pt>
                <c:pt idx="4112">
                  <c:v>40.070328000000003</c:v>
                </c:pt>
                <c:pt idx="4113">
                  <c:v>40.069750999999997</c:v>
                </c:pt>
                <c:pt idx="4114">
                  <c:v>40.069175000000001</c:v>
                </c:pt>
                <c:pt idx="4115">
                  <c:v>40.068600000000004</c:v>
                </c:pt>
                <c:pt idx="4116">
                  <c:v>40.068024000000001</c:v>
                </c:pt>
                <c:pt idx="4117">
                  <c:v>40.067450000000001</c:v>
                </c:pt>
                <c:pt idx="4118">
                  <c:v>40.066876000000001</c:v>
                </c:pt>
                <c:pt idx="4119">
                  <c:v>40.066302</c:v>
                </c:pt>
                <c:pt idx="4120">
                  <c:v>40.065728999999997</c:v>
                </c:pt>
                <c:pt idx="4121">
                  <c:v>40.065156000000002</c:v>
                </c:pt>
                <c:pt idx="4122">
                  <c:v>40.064582999999999</c:v>
                </c:pt>
                <c:pt idx="4123">
                  <c:v>40.064011000000001</c:v>
                </c:pt>
                <c:pt idx="4124">
                  <c:v>40.06344</c:v>
                </c:pt>
                <c:pt idx="4125">
                  <c:v>40.062868999999999</c:v>
                </c:pt>
                <c:pt idx="4126">
                  <c:v>40.062297999999998</c:v>
                </c:pt>
                <c:pt idx="4127">
                  <c:v>40.061728000000002</c:v>
                </c:pt>
                <c:pt idx="4128">
                  <c:v>40.061157999999999</c:v>
                </c:pt>
                <c:pt idx="4129">
                  <c:v>40.060589</c:v>
                </c:pt>
                <c:pt idx="4130">
                  <c:v>40.060020000000002</c:v>
                </c:pt>
                <c:pt idx="4131">
                  <c:v>40.059452</c:v>
                </c:pt>
                <c:pt idx="4132">
                  <c:v>40.058883999999999</c:v>
                </c:pt>
                <c:pt idx="4133">
                  <c:v>40.058317000000002</c:v>
                </c:pt>
                <c:pt idx="4134">
                  <c:v>40.057749999999999</c:v>
                </c:pt>
                <c:pt idx="4135">
                  <c:v>40.057183000000002</c:v>
                </c:pt>
                <c:pt idx="4136">
                  <c:v>40.056617000000003</c:v>
                </c:pt>
                <c:pt idx="4137">
                  <c:v>40.056052000000001</c:v>
                </c:pt>
                <c:pt idx="4138">
                  <c:v>40.055486000000002</c:v>
                </c:pt>
                <c:pt idx="4139">
                  <c:v>40.054921999999998</c:v>
                </c:pt>
                <c:pt idx="4140">
                  <c:v>40.054358000000001</c:v>
                </c:pt>
                <c:pt idx="4141">
                  <c:v>40.053794000000003</c:v>
                </c:pt>
                <c:pt idx="4142">
                  <c:v>40.053230999999997</c:v>
                </c:pt>
                <c:pt idx="4143">
                  <c:v>40.052667999999997</c:v>
                </c:pt>
                <c:pt idx="4144">
                  <c:v>40.052104999999997</c:v>
                </c:pt>
                <c:pt idx="4145">
                  <c:v>40.051543000000002</c:v>
                </c:pt>
                <c:pt idx="4146">
                  <c:v>40.050981999999998</c:v>
                </c:pt>
                <c:pt idx="4147">
                  <c:v>40.050421</c:v>
                </c:pt>
                <c:pt idx="4148">
                  <c:v>40.049861</c:v>
                </c:pt>
                <c:pt idx="4149">
                  <c:v>40.049301</c:v>
                </c:pt>
                <c:pt idx="4150">
                  <c:v>40.048741</c:v>
                </c:pt>
                <c:pt idx="4151">
                  <c:v>40.048181999999997</c:v>
                </c:pt>
                <c:pt idx="4152">
                  <c:v>40.047623000000002</c:v>
                </c:pt>
                <c:pt idx="4153">
                  <c:v>40.047065000000003</c:v>
                </c:pt>
                <c:pt idx="4154">
                  <c:v>40.046506999999998</c:v>
                </c:pt>
                <c:pt idx="4155">
                  <c:v>40.045949999999998</c:v>
                </c:pt>
                <c:pt idx="4156">
                  <c:v>40.045392999999997</c:v>
                </c:pt>
                <c:pt idx="4157">
                  <c:v>40.044837000000001</c:v>
                </c:pt>
                <c:pt idx="4158">
                  <c:v>40.044280999999998</c:v>
                </c:pt>
                <c:pt idx="4159">
                  <c:v>40.043725999999999</c:v>
                </c:pt>
                <c:pt idx="4160">
                  <c:v>40.043171000000001</c:v>
                </c:pt>
                <c:pt idx="4161">
                  <c:v>40.042616000000002</c:v>
                </c:pt>
                <c:pt idx="4162">
                  <c:v>40.042062000000001</c:v>
                </c:pt>
                <c:pt idx="4163">
                  <c:v>40.041508999999998</c:v>
                </c:pt>
                <c:pt idx="4164">
                  <c:v>40.040956000000001</c:v>
                </c:pt>
                <c:pt idx="4165">
                  <c:v>40.040402999999998</c:v>
                </c:pt>
                <c:pt idx="4166">
                  <c:v>40.039850999999999</c:v>
                </c:pt>
                <c:pt idx="4167">
                  <c:v>40.039299</c:v>
                </c:pt>
                <c:pt idx="4168">
                  <c:v>40.038747999999998</c:v>
                </c:pt>
                <c:pt idx="4169">
                  <c:v>40.038198000000001</c:v>
                </c:pt>
                <c:pt idx="4170">
                  <c:v>40.037647</c:v>
                </c:pt>
                <c:pt idx="4171">
                  <c:v>40.037098</c:v>
                </c:pt>
                <c:pt idx="4172">
                  <c:v>40.036548000000003</c:v>
                </c:pt>
                <c:pt idx="4173">
                  <c:v>40.035998999999997</c:v>
                </c:pt>
                <c:pt idx="4174">
                  <c:v>40.035451000000002</c:v>
                </c:pt>
                <c:pt idx="4175">
                  <c:v>40.034903</c:v>
                </c:pt>
                <c:pt idx="4176">
                  <c:v>40.034356000000002</c:v>
                </c:pt>
                <c:pt idx="4177">
                  <c:v>40.033808999999998</c:v>
                </c:pt>
                <c:pt idx="4178">
                  <c:v>40.033262999999998</c:v>
                </c:pt>
                <c:pt idx="4179">
                  <c:v>40.032716999999998</c:v>
                </c:pt>
                <c:pt idx="4180">
                  <c:v>40.032170999999998</c:v>
                </c:pt>
                <c:pt idx="4181">
                  <c:v>40.031626000000003</c:v>
                </c:pt>
                <c:pt idx="4182">
                  <c:v>40.031081999999998</c:v>
                </c:pt>
                <c:pt idx="4183">
                  <c:v>40.030538</c:v>
                </c:pt>
                <c:pt idx="4184">
                  <c:v>40.029994000000002</c:v>
                </c:pt>
                <c:pt idx="4185">
                  <c:v>40.029451000000002</c:v>
                </c:pt>
                <c:pt idx="4186">
                  <c:v>40.028908000000001</c:v>
                </c:pt>
                <c:pt idx="4187">
                  <c:v>40.028365999999998</c:v>
                </c:pt>
                <c:pt idx="4188">
                  <c:v>40.027824000000003</c:v>
                </c:pt>
                <c:pt idx="4189">
                  <c:v>40.027282999999997</c:v>
                </c:pt>
                <c:pt idx="4190">
                  <c:v>40.026741999999999</c:v>
                </c:pt>
                <c:pt idx="4191">
                  <c:v>40.026201999999998</c:v>
                </c:pt>
                <c:pt idx="4192">
                  <c:v>40.025661999999997</c:v>
                </c:pt>
                <c:pt idx="4193">
                  <c:v>40.025123000000001</c:v>
                </c:pt>
                <c:pt idx="4194">
                  <c:v>40.024583999999997</c:v>
                </c:pt>
                <c:pt idx="4195">
                  <c:v>40.024045999999998</c:v>
                </c:pt>
                <c:pt idx="4196">
                  <c:v>40.023508</c:v>
                </c:pt>
                <c:pt idx="4197">
                  <c:v>40.022970999999998</c:v>
                </c:pt>
                <c:pt idx="4198">
                  <c:v>40.022433999999997</c:v>
                </c:pt>
                <c:pt idx="4199">
                  <c:v>40.021898</c:v>
                </c:pt>
                <c:pt idx="4200">
                  <c:v>40.021362000000003</c:v>
                </c:pt>
                <c:pt idx="4201">
                  <c:v>40.020826</c:v>
                </c:pt>
                <c:pt idx="4202">
                  <c:v>40.020291</c:v>
                </c:pt>
                <c:pt idx="4203">
                  <c:v>40.019756999999998</c:v>
                </c:pt>
                <c:pt idx="4204">
                  <c:v>40.019222999999997</c:v>
                </c:pt>
                <c:pt idx="4205">
                  <c:v>40.018689000000002</c:v>
                </c:pt>
                <c:pt idx="4206">
                  <c:v>40.018155999999998</c:v>
                </c:pt>
                <c:pt idx="4207">
                  <c:v>40.017623999999998</c:v>
                </c:pt>
                <c:pt idx="4208">
                  <c:v>40.017091999999998</c:v>
                </c:pt>
                <c:pt idx="4209">
                  <c:v>40.016559999999998</c:v>
                </c:pt>
                <c:pt idx="4210">
                  <c:v>40.016029000000003</c:v>
                </c:pt>
                <c:pt idx="4211">
                  <c:v>40.015498000000001</c:v>
                </c:pt>
                <c:pt idx="4212">
                  <c:v>40.014968000000003</c:v>
                </c:pt>
                <c:pt idx="4213">
                  <c:v>40.014437999999998</c:v>
                </c:pt>
                <c:pt idx="4214">
                  <c:v>40.013908999999998</c:v>
                </c:pt>
                <c:pt idx="4215">
                  <c:v>40.013381000000003</c:v>
                </c:pt>
                <c:pt idx="4216">
                  <c:v>40.012852000000002</c:v>
                </c:pt>
                <c:pt idx="4217">
                  <c:v>40.012324999999997</c:v>
                </c:pt>
                <c:pt idx="4218">
                  <c:v>40.011797999999999</c:v>
                </c:pt>
                <c:pt idx="4219">
                  <c:v>40.011271000000001</c:v>
                </c:pt>
                <c:pt idx="4220">
                  <c:v>40.010745</c:v>
                </c:pt>
                <c:pt idx="4221">
                  <c:v>40.010218999999999</c:v>
                </c:pt>
                <c:pt idx="4222">
                  <c:v>40.009692999999999</c:v>
                </c:pt>
                <c:pt idx="4223">
                  <c:v>40.009169</c:v>
                </c:pt>
                <c:pt idx="4224">
                  <c:v>40.008643999999997</c:v>
                </c:pt>
                <c:pt idx="4225">
                  <c:v>40.008121000000003</c:v>
                </c:pt>
                <c:pt idx="4226">
                  <c:v>40.007596999999997</c:v>
                </c:pt>
                <c:pt idx="4227">
                  <c:v>40.007074000000003</c:v>
                </c:pt>
                <c:pt idx="4228">
                  <c:v>40.006551999999999</c:v>
                </c:pt>
                <c:pt idx="4229">
                  <c:v>40.006030000000003</c:v>
                </c:pt>
                <c:pt idx="4230">
                  <c:v>40.005509000000004</c:v>
                </c:pt>
                <c:pt idx="4231">
                  <c:v>40.004987999999997</c:v>
                </c:pt>
                <c:pt idx="4232">
                  <c:v>40.004466999999998</c:v>
                </c:pt>
                <c:pt idx="4233">
                  <c:v>40.003948000000001</c:v>
                </c:pt>
                <c:pt idx="4234">
                  <c:v>40.003428</c:v>
                </c:pt>
                <c:pt idx="4235">
                  <c:v>40.002909000000002</c:v>
                </c:pt>
                <c:pt idx="4236">
                  <c:v>40.002391000000003</c:v>
                </c:pt>
                <c:pt idx="4237">
                  <c:v>40.001873000000003</c:v>
                </c:pt>
                <c:pt idx="4238">
                  <c:v>40.001354999999997</c:v>
                </c:pt>
                <c:pt idx="4239">
                  <c:v>40.000838000000002</c:v>
                </c:pt>
                <c:pt idx="4240">
                  <c:v>40.000321999999997</c:v>
                </c:pt>
                <c:pt idx="4241">
                  <c:v>39.999806</c:v>
                </c:pt>
                <c:pt idx="4242">
                  <c:v>39.999290000000002</c:v>
                </c:pt>
                <c:pt idx="4243">
                  <c:v>39.998775000000002</c:v>
                </c:pt>
                <c:pt idx="4244">
                  <c:v>39.998260999999999</c:v>
                </c:pt>
                <c:pt idx="4245">
                  <c:v>39.997746999999997</c:v>
                </c:pt>
                <c:pt idx="4246">
                  <c:v>39.997233000000001</c:v>
                </c:pt>
                <c:pt idx="4247">
                  <c:v>39.996720000000003</c:v>
                </c:pt>
                <c:pt idx="4248">
                  <c:v>39.996208000000003</c:v>
                </c:pt>
                <c:pt idx="4249">
                  <c:v>39.995696000000002</c:v>
                </c:pt>
                <c:pt idx="4250">
                  <c:v>39.995184000000002</c:v>
                </c:pt>
                <c:pt idx="4251">
                  <c:v>39.994672999999999</c:v>
                </c:pt>
                <c:pt idx="4252">
                  <c:v>39.994162000000003</c:v>
                </c:pt>
                <c:pt idx="4253">
                  <c:v>39.993651999999997</c:v>
                </c:pt>
                <c:pt idx="4254">
                  <c:v>39.993143000000003</c:v>
                </c:pt>
                <c:pt idx="4255">
                  <c:v>39.992632999999998</c:v>
                </c:pt>
                <c:pt idx="4256">
                  <c:v>39.992125000000001</c:v>
                </c:pt>
                <c:pt idx="4257">
                  <c:v>39.991616999999998</c:v>
                </c:pt>
                <c:pt idx="4258">
                  <c:v>39.991109000000002</c:v>
                </c:pt>
                <c:pt idx="4259">
                  <c:v>39.990602000000003</c:v>
                </c:pt>
                <c:pt idx="4260">
                  <c:v>39.990094999999997</c:v>
                </c:pt>
                <c:pt idx="4261">
                  <c:v>39.989589000000002</c:v>
                </c:pt>
                <c:pt idx="4262">
                  <c:v>39.989083000000001</c:v>
                </c:pt>
                <c:pt idx="4263">
                  <c:v>39.988577999999997</c:v>
                </c:pt>
                <c:pt idx="4264">
                  <c:v>39.988073999999997</c:v>
                </c:pt>
                <c:pt idx="4265">
                  <c:v>39.987569000000001</c:v>
                </c:pt>
                <c:pt idx="4266">
                  <c:v>39.987065999999999</c:v>
                </c:pt>
                <c:pt idx="4267">
                  <c:v>39.986561999999999</c:v>
                </c:pt>
                <c:pt idx="4268">
                  <c:v>39.986060000000002</c:v>
                </c:pt>
                <c:pt idx="4269">
                  <c:v>39.985557999999997</c:v>
                </c:pt>
                <c:pt idx="4270">
                  <c:v>39.985056</c:v>
                </c:pt>
                <c:pt idx="4271">
                  <c:v>39.984555</c:v>
                </c:pt>
                <c:pt idx="4272">
                  <c:v>39.984054</c:v>
                </c:pt>
                <c:pt idx="4273">
                  <c:v>39.983553999999998</c:v>
                </c:pt>
                <c:pt idx="4274">
                  <c:v>39.983054000000003</c:v>
                </c:pt>
                <c:pt idx="4275">
                  <c:v>39.982554999999998</c:v>
                </c:pt>
                <c:pt idx="4276">
                  <c:v>39.982056</c:v>
                </c:pt>
                <c:pt idx="4277">
                  <c:v>39.981558</c:v>
                </c:pt>
                <c:pt idx="4278">
                  <c:v>39.981059999999999</c:v>
                </c:pt>
                <c:pt idx="4279">
                  <c:v>39.980562999999997</c:v>
                </c:pt>
                <c:pt idx="4280">
                  <c:v>39.980066000000001</c:v>
                </c:pt>
                <c:pt idx="4281">
                  <c:v>39.979570000000002</c:v>
                </c:pt>
                <c:pt idx="4282">
                  <c:v>39.979073999999997</c:v>
                </c:pt>
                <c:pt idx="4283">
                  <c:v>39.978579000000003</c:v>
                </c:pt>
                <c:pt idx="4284">
                  <c:v>39.978084000000003</c:v>
                </c:pt>
                <c:pt idx="4285">
                  <c:v>39.977589000000002</c:v>
                </c:pt>
                <c:pt idx="4286">
                  <c:v>39.977096000000003</c:v>
                </c:pt>
                <c:pt idx="4287">
                  <c:v>39.976602</c:v>
                </c:pt>
                <c:pt idx="4288">
                  <c:v>39.976109999999998</c:v>
                </c:pt>
                <c:pt idx="4289">
                  <c:v>39.975617</c:v>
                </c:pt>
                <c:pt idx="4290">
                  <c:v>39.975124999999998</c:v>
                </c:pt>
                <c:pt idx="4291">
                  <c:v>39.974634000000002</c:v>
                </c:pt>
                <c:pt idx="4292">
                  <c:v>39.974142999999998</c:v>
                </c:pt>
                <c:pt idx="4293">
                  <c:v>39.973652999999999</c:v>
                </c:pt>
                <c:pt idx="4294">
                  <c:v>39.973163</c:v>
                </c:pt>
                <c:pt idx="4295">
                  <c:v>39.972673999999998</c:v>
                </c:pt>
                <c:pt idx="4296">
                  <c:v>39.972185000000003</c:v>
                </c:pt>
                <c:pt idx="4297">
                  <c:v>39.971696999999999</c:v>
                </c:pt>
                <c:pt idx="4298">
                  <c:v>39.971209000000002</c:v>
                </c:pt>
                <c:pt idx="4299">
                  <c:v>39.970720999999998</c:v>
                </c:pt>
                <c:pt idx="4300">
                  <c:v>39.970235000000002</c:v>
                </c:pt>
                <c:pt idx="4301">
                  <c:v>39.969748000000003</c:v>
                </c:pt>
                <c:pt idx="4302">
                  <c:v>39.969262000000001</c:v>
                </c:pt>
                <c:pt idx="4303">
                  <c:v>39.968777000000003</c:v>
                </c:pt>
                <c:pt idx="4304">
                  <c:v>39.968291999999998</c:v>
                </c:pt>
                <c:pt idx="4305">
                  <c:v>39.967807999999998</c:v>
                </c:pt>
                <c:pt idx="4306">
                  <c:v>39.967323999999998</c:v>
                </c:pt>
                <c:pt idx="4307">
                  <c:v>39.966841000000002</c:v>
                </c:pt>
                <c:pt idx="4308">
                  <c:v>39.966358</c:v>
                </c:pt>
                <c:pt idx="4309">
                  <c:v>39.965874999999997</c:v>
                </c:pt>
                <c:pt idx="4310">
                  <c:v>39.965392999999999</c:v>
                </c:pt>
                <c:pt idx="4311">
                  <c:v>39.964911999999998</c:v>
                </c:pt>
                <c:pt idx="4312">
                  <c:v>39.964430999999998</c:v>
                </c:pt>
                <c:pt idx="4313">
                  <c:v>39.963951000000002</c:v>
                </c:pt>
                <c:pt idx="4314">
                  <c:v>39.963470999999998</c:v>
                </c:pt>
                <c:pt idx="4315">
                  <c:v>39.962991000000002</c:v>
                </c:pt>
                <c:pt idx="4316">
                  <c:v>39.962513000000001</c:v>
                </c:pt>
                <c:pt idx="4317">
                  <c:v>39.962034000000003</c:v>
                </c:pt>
                <c:pt idx="4318">
                  <c:v>39.961556000000002</c:v>
                </c:pt>
                <c:pt idx="4319">
                  <c:v>39.961078999999998</c:v>
                </c:pt>
                <c:pt idx="4320">
                  <c:v>39.960602000000002</c:v>
                </c:pt>
                <c:pt idx="4321">
                  <c:v>39.960126000000002</c:v>
                </c:pt>
                <c:pt idx="4322">
                  <c:v>39.959650000000003</c:v>
                </c:pt>
                <c:pt idx="4323">
                  <c:v>39.959173999999997</c:v>
                </c:pt>
                <c:pt idx="4324">
                  <c:v>39.958699000000003</c:v>
                </c:pt>
                <c:pt idx="4325">
                  <c:v>39.958224999999999</c:v>
                </c:pt>
                <c:pt idx="4326">
                  <c:v>39.957751000000002</c:v>
                </c:pt>
                <c:pt idx="4327">
                  <c:v>39.957278000000002</c:v>
                </c:pt>
                <c:pt idx="4328">
                  <c:v>39.956805000000003</c:v>
                </c:pt>
                <c:pt idx="4329">
                  <c:v>39.956332000000003</c:v>
                </c:pt>
                <c:pt idx="4330">
                  <c:v>39.955860000000001</c:v>
                </c:pt>
                <c:pt idx="4331">
                  <c:v>39.955388999999997</c:v>
                </c:pt>
                <c:pt idx="4332">
                  <c:v>39.954917999999999</c:v>
                </c:pt>
                <c:pt idx="4333">
                  <c:v>39.954447000000002</c:v>
                </c:pt>
                <c:pt idx="4334">
                  <c:v>39.953977999999999</c:v>
                </c:pt>
                <c:pt idx="4335">
                  <c:v>39.953507999999999</c:v>
                </c:pt>
                <c:pt idx="4336">
                  <c:v>39.953038999999997</c:v>
                </c:pt>
                <c:pt idx="4337">
                  <c:v>39.952570999999999</c:v>
                </c:pt>
                <c:pt idx="4338">
                  <c:v>39.952103000000001</c:v>
                </c:pt>
                <c:pt idx="4339">
                  <c:v>39.951635000000003</c:v>
                </c:pt>
                <c:pt idx="4340">
                  <c:v>39.951168000000003</c:v>
                </c:pt>
                <c:pt idx="4341">
                  <c:v>39.950702</c:v>
                </c:pt>
                <c:pt idx="4342">
                  <c:v>39.950235999999997</c:v>
                </c:pt>
                <c:pt idx="4343">
                  <c:v>39.949770000000001</c:v>
                </c:pt>
                <c:pt idx="4344">
                  <c:v>39.949305000000003</c:v>
                </c:pt>
                <c:pt idx="4345">
                  <c:v>39.948841000000002</c:v>
                </c:pt>
                <c:pt idx="4346">
                  <c:v>39.948377000000001</c:v>
                </c:pt>
                <c:pt idx="4347">
                  <c:v>39.947913999999997</c:v>
                </c:pt>
                <c:pt idx="4348">
                  <c:v>39.947451000000001</c:v>
                </c:pt>
                <c:pt idx="4349">
                  <c:v>39.946987999999997</c:v>
                </c:pt>
                <c:pt idx="4350">
                  <c:v>39.946525999999999</c:v>
                </c:pt>
                <c:pt idx="4351">
                  <c:v>39.946064999999997</c:v>
                </c:pt>
                <c:pt idx="4352">
                  <c:v>39.945604000000003</c:v>
                </c:pt>
                <c:pt idx="4353">
                  <c:v>39.945143000000002</c:v>
                </c:pt>
                <c:pt idx="4354">
                  <c:v>39.944682999999998</c:v>
                </c:pt>
                <c:pt idx="4355">
                  <c:v>39.944223999999998</c:v>
                </c:pt>
                <c:pt idx="4356">
                  <c:v>39.943764999999999</c:v>
                </c:pt>
                <c:pt idx="4357">
                  <c:v>39.943306</c:v>
                </c:pt>
                <c:pt idx="4358">
                  <c:v>39.942847999999998</c:v>
                </c:pt>
                <c:pt idx="4359">
                  <c:v>39.942391000000001</c:v>
                </c:pt>
                <c:pt idx="4360">
                  <c:v>39.941934000000003</c:v>
                </c:pt>
                <c:pt idx="4361">
                  <c:v>39.941476999999999</c:v>
                </c:pt>
                <c:pt idx="4362">
                  <c:v>39.941020999999999</c:v>
                </c:pt>
                <c:pt idx="4363">
                  <c:v>39.940565999999997</c:v>
                </c:pt>
                <c:pt idx="4364">
                  <c:v>39.940111000000002</c:v>
                </c:pt>
                <c:pt idx="4365">
                  <c:v>39.939655999999999</c:v>
                </c:pt>
                <c:pt idx="4366">
                  <c:v>39.939202000000002</c:v>
                </c:pt>
                <c:pt idx="4367">
                  <c:v>39.938747999999997</c:v>
                </c:pt>
                <c:pt idx="4368">
                  <c:v>39.938294999999997</c:v>
                </c:pt>
                <c:pt idx="4369">
                  <c:v>39.937843000000001</c:v>
                </c:pt>
                <c:pt idx="4370">
                  <c:v>39.937390999999998</c:v>
                </c:pt>
                <c:pt idx="4371">
                  <c:v>39.936939000000002</c:v>
                </c:pt>
                <c:pt idx="4372">
                  <c:v>39.936487999999997</c:v>
                </c:pt>
                <c:pt idx="4373">
                  <c:v>39.936038000000003</c:v>
                </c:pt>
                <c:pt idx="4374">
                  <c:v>39.935588000000003</c:v>
                </c:pt>
                <c:pt idx="4375">
                  <c:v>39.935138000000002</c:v>
                </c:pt>
                <c:pt idx="4376">
                  <c:v>39.934688999999999</c:v>
                </c:pt>
                <c:pt idx="4377">
                  <c:v>39.934240000000003</c:v>
                </c:pt>
                <c:pt idx="4378">
                  <c:v>39.933791999999997</c:v>
                </c:pt>
                <c:pt idx="4379">
                  <c:v>39.933345000000003</c:v>
                </c:pt>
                <c:pt idx="4380">
                  <c:v>39.932898000000002</c:v>
                </c:pt>
                <c:pt idx="4381">
                  <c:v>39.932451</c:v>
                </c:pt>
                <c:pt idx="4382">
                  <c:v>39.932004999999997</c:v>
                </c:pt>
                <c:pt idx="4383">
                  <c:v>39.931559</c:v>
                </c:pt>
                <c:pt idx="4384">
                  <c:v>39.931114000000001</c:v>
                </c:pt>
                <c:pt idx="4385">
                  <c:v>39.930669000000002</c:v>
                </c:pt>
                <c:pt idx="4386">
                  <c:v>39.930225</c:v>
                </c:pt>
                <c:pt idx="4387">
                  <c:v>39.929782000000003</c:v>
                </c:pt>
                <c:pt idx="4388">
                  <c:v>39.929338999999999</c:v>
                </c:pt>
                <c:pt idx="4389">
                  <c:v>39.928896000000002</c:v>
                </c:pt>
                <c:pt idx="4390">
                  <c:v>39.928454000000002</c:v>
                </c:pt>
                <c:pt idx="4391">
                  <c:v>39.928012000000003</c:v>
                </c:pt>
                <c:pt idx="4392">
                  <c:v>39.927571</c:v>
                </c:pt>
                <c:pt idx="4393">
                  <c:v>39.927129999999998</c:v>
                </c:pt>
                <c:pt idx="4394">
                  <c:v>39.926690000000001</c:v>
                </c:pt>
                <c:pt idx="4395">
                  <c:v>39.926250000000003</c:v>
                </c:pt>
                <c:pt idx="4396">
                  <c:v>39.925811000000003</c:v>
                </c:pt>
                <c:pt idx="4397">
                  <c:v>39.925373</c:v>
                </c:pt>
                <c:pt idx="4398">
                  <c:v>39.924934</c:v>
                </c:pt>
                <c:pt idx="4399">
                  <c:v>39.924497000000002</c:v>
                </c:pt>
                <c:pt idx="4400">
                  <c:v>39.924059999999997</c:v>
                </c:pt>
                <c:pt idx="4401">
                  <c:v>39.923622999999999</c:v>
                </c:pt>
                <c:pt idx="4402">
                  <c:v>39.923186999999999</c:v>
                </c:pt>
                <c:pt idx="4403">
                  <c:v>39.922750999999998</c:v>
                </c:pt>
                <c:pt idx="4404">
                  <c:v>39.922316000000002</c:v>
                </c:pt>
                <c:pt idx="4405">
                  <c:v>39.921880999999999</c:v>
                </c:pt>
                <c:pt idx="4406">
                  <c:v>39.921447000000001</c:v>
                </c:pt>
                <c:pt idx="4407">
                  <c:v>39.921013000000002</c:v>
                </c:pt>
                <c:pt idx="4408">
                  <c:v>39.920580000000001</c:v>
                </c:pt>
                <c:pt idx="4409">
                  <c:v>39.920147</c:v>
                </c:pt>
                <c:pt idx="4410">
                  <c:v>39.919714999999997</c:v>
                </c:pt>
                <c:pt idx="4411">
                  <c:v>39.919283</c:v>
                </c:pt>
                <c:pt idx="4412">
                  <c:v>39.918850999999997</c:v>
                </c:pt>
                <c:pt idx="4413">
                  <c:v>39.918421000000002</c:v>
                </c:pt>
                <c:pt idx="4414">
                  <c:v>39.917990000000003</c:v>
                </c:pt>
                <c:pt idx="4415">
                  <c:v>39.917560999999999</c:v>
                </c:pt>
                <c:pt idx="4416">
                  <c:v>39.917130999999998</c:v>
                </c:pt>
                <c:pt idx="4417">
                  <c:v>39.916702000000001</c:v>
                </c:pt>
                <c:pt idx="4418">
                  <c:v>39.916274000000001</c:v>
                </c:pt>
                <c:pt idx="4419">
                  <c:v>39.915846000000002</c:v>
                </c:pt>
                <c:pt idx="4420">
                  <c:v>39.915419</c:v>
                </c:pt>
                <c:pt idx="4421">
                  <c:v>39.914991999999998</c:v>
                </c:pt>
                <c:pt idx="4422">
                  <c:v>39.914566000000001</c:v>
                </c:pt>
                <c:pt idx="4423">
                  <c:v>39.914140000000003</c:v>
                </c:pt>
                <c:pt idx="4424">
                  <c:v>39.913713999999999</c:v>
                </c:pt>
                <c:pt idx="4425">
                  <c:v>39.913288999999999</c:v>
                </c:pt>
                <c:pt idx="4426">
                  <c:v>39.912864999999996</c:v>
                </c:pt>
                <c:pt idx="4427">
                  <c:v>39.912441000000001</c:v>
                </c:pt>
                <c:pt idx="4428">
                  <c:v>39.912018000000003</c:v>
                </c:pt>
                <c:pt idx="4429">
                  <c:v>39.911594999999998</c:v>
                </c:pt>
                <c:pt idx="4430">
                  <c:v>39.911172000000001</c:v>
                </c:pt>
                <c:pt idx="4431">
                  <c:v>39.91075</c:v>
                </c:pt>
                <c:pt idx="4432">
                  <c:v>39.910328999999997</c:v>
                </c:pt>
                <c:pt idx="4433">
                  <c:v>39.909908000000001</c:v>
                </c:pt>
                <c:pt idx="4434">
                  <c:v>39.909486999999999</c:v>
                </c:pt>
                <c:pt idx="4435">
                  <c:v>39.909067</c:v>
                </c:pt>
                <c:pt idx="4436">
                  <c:v>39.908647999999999</c:v>
                </c:pt>
                <c:pt idx="4437">
                  <c:v>39.908228999999999</c:v>
                </c:pt>
                <c:pt idx="4438">
                  <c:v>39.907809999999998</c:v>
                </c:pt>
                <c:pt idx="4439">
                  <c:v>39.907392000000002</c:v>
                </c:pt>
                <c:pt idx="4440">
                  <c:v>39.906973999999998</c:v>
                </c:pt>
                <c:pt idx="4441">
                  <c:v>39.906556999999999</c:v>
                </c:pt>
                <c:pt idx="4442">
                  <c:v>39.906140999999998</c:v>
                </c:pt>
                <c:pt idx="4443">
                  <c:v>39.905724999999997</c:v>
                </c:pt>
                <c:pt idx="4444">
                  <c:v>39.905309000000003</c:v>
                </c:pt>
                <c:pt idx="4445">
                  <c:v>39.904893999999999</c:v>
                </c:pt>
                <c:pt idx="4446">
                  <c:v>39.904479000000002</c:v>
                </c:pt>
                <c:pt idx="4447">
                  <c:v>39.904065000000003</c:v>
                </c:pt>
                <c:pt idx="4448">
                  <c:v>39.903651000000004</c:v>
                </c:pt>
                <c:pt idx="4449">
                  <c:v>39.903238000000002</c:v>
                </c:pt>
                <c:pt idx="4450">
                  <c:v>39.902825</c:v>
                </c:pt>
                <c:pt idx="4451">
                  <c:v>39.902413000000003</c:v>
                </c:pt>
                <c:pt idx="4452">
                  <c:v>39.902000999999998</c:v>
                </c:pt>
                <c:pt idx="4453">
                  <c:v>39.901589999999999</c:v>
                </c:pt>
                <c:pt idx="4454">
                  <c:v>39.901178999999999</c:v>
                </c:pt>
                <c:pt idx="4455">
                  <c:v>39.900768999999997</c:v>
                </c:pt>
                <c:pt idx="4456">
                  <c:v>39.900359000000002</c:v>
                </c:pt>
                <c:pt idx="4457">
                  <c:v>39.899949999999997</c:v>
                </c:pt>
                <c:pt idx="4458">
                  <c:v>39.899540999999999</c:v>
                </c:pt>
                <c:pt idx="4459">
                  <c:v>39.899132999999999</c:v>
                </c:pt>
                <c:pt idx="4460">
                  <c:v>39.898724999999999</c:v>
                </c:pt>
                <c:pt idx="4461">
                  <c:v>39.898318000000003</c:v>
                </c:pt>
                <c:pt idx="4462">
                  <c:v>39.897911000000001</c:v>
                </c:pt>
                <c:pt idx="4463">
                  <c:v>39.897503999999998</c:v>
                </c:pt>
                <c:pt idx="4464">
                  <c:v>39.897098999999997</c:v>
                </c:pt>
                <c:pt idx="4465">
                  <c:v>39.896692999999999</c:v>
                </c:pt>
                <c:pt idx="4466">
                  <c:v>39.896287999999998</c:v>
                </c:pt>
                <c:pt idx="4467">
                  <c:v>39.895884000000002</c:v>
                </c:pt>
                <c:pt idx="4468">
                  <c:v>39.895479999999999</c:v>
                </c:pt>
                <c:pt idx="4469">
                  <c:v>39.895076000000003</c:v>
                </c:pt>
                <c:pt idx="4470">
                  <c:v>39.894672999999997</c:v>
                </c:pt>
                <c:pt idx="4471">
                  <c:v>39.894271000000003</c:v>
                </c:pt>
                <c:pt idx="4472">
                  <c:v>39.893869000000002</c:v>
                </c:pt>
                <c:pt idx="4473">
                  <c:v>39.893467000000001</c:v>
                </c:pt>
                <c:pt idx="4474">
                  <c:v>39.893065999999997</c:v>
                </c:pt>
                <c:pt idx="4475">
                  <c:v>39.892665000000001</c:v>
                </c:pt>
                <c:pt idx="4476">
                  <c:v>39.892265000000002</c:v>
                </c:pt>
                <c:pt idx="4477">
                  <c:v>39.891865000000003</c:v>
                </c:pt>
                <c:pt idx="4478">
                  <c:v>39.891466000000001</c:v>
                </c:pt>
                <c:pt idx="4479">
                  <c:v>39.891067999999997</c:v>
                </c:pt>
                <c:pt idx="4480">
                  <c:v>39.890669000000003</c:v>
                </c:pt>
                <c:pt idx="4481">
                  <c:v>39.890272000000003</c:v>
                </c:pt>
                <c:pt idx="4482">
                  <c:v>39.889873999999999</c:v>
                </c:pt>
                <c:pt idx="4483">
                  <c:v>39.889477999999997</c:v>
                </c:pt>
                <c:pt idx="4484">
                  <c:v>39.889080999999997</c:v>
                </c:pt>
                <c:pt idx="4485">
                  <c:v>39.888686</c:v>
                </c:pt>
                <c:pt idx="4486">
                  <c:v>39.888289999999998</c:v>
                </c:pt>
                <c:pt idx="4487">
                  <c:v>39.887895</c:v>
                </c:pt>
                <c:pt idx="4488">
                  <c:v>39.887501</c:v>
                </c:pt>
                <c:pt idx="4489">
                  <c:v>39.887107</c:v>
                </c:pt>
                <c:pt idx="4490">
                  <c:v>39.886713999999998</c:v>
                </c:pt>
                <c:pt idx="4491">
                  <c:v>39.886321000000002</c:v>
                </c:pt>
                <c:pt idx="4492">
                  <c:v>39.885928</c:v>
                </c:pt>
                <c:pt idx="4493">
                  <c:v>39.885536000000002</c:v>
                </c:pt>
                <c:pt idx="4494">
                  <c:v>39.885145000000001</c:v>
                </c:pt>
                <c:pt idx="4495">
                  <c:v>39.884754000000001</c:v>
                </c:pt>
                <c:pt idx="4496">
                  <c:v>39.884363</c:v>
                </c:pt>
                <c:pt idx="4497">
                  <c:v>39.883972999999997</c:v>
                </c:pt>
                <c:pt idx="4498">
                  <c:v>39.883583999999999</c:v>
                </c:pt>
                <c:pt idx="4499">
                  <c:v>39.883195000000001</c:v>
                </c:pt>
                <c:pt idx="4500">
                  <c:v>39.882806000000002</c:v>
                </c:pt>
                <c:pt idx="4501">
                  <c:v>39.882418000000001</c:v>
                </c:pt>
                <c:pt idx="4502">
                  <c:v>39.88203</c:v>
                </c:pt>
                <c:pt idx="4503">
                  <c:v>39.881642999999997</c:v>
                </c:pt>
                <c:pt idx="4504">
                  <c:v>39.881256</c:v>
                </c:pt>
                <c:pt idx="4505">
                  <c:v>39.880870000000002</c:v>
                </c:pt>
                <c:pt idx="4506">
                  <c:v>39.880484000000003</c:v>
                </c:pt>
                <c:pt idx="4507">
                  <c:v>39.880099000000001</c:v>
                </c:pt>
                <c:pt idx="4508">
                  <c:v>39.879714</c:v>
                </c:pt>
                <c:pt idx="4509">
                  <c:v>39.879328999999998</c:v>
                </c:pt>
                <c:pt idx="4510">
                  <c:v>39.878945999999999</c:v>
                </c:pt>
                <c:pt idx="4511">
                  <c:v>39.878562000000002</c:v>
                </c:pt>
                <c:pt idx="4512">
                  <c:v>39.878179000000003</c:v>
                </c:pt>
                <c:pt idx="4513">
                  <c:v>39.877797000000001</c:v>
                </c:pt>
                <c:pt idx="4514">
                  <c:v>39.877414999999999</c:v>
                </c:pt>
                <c:pt idx="4515">
                  <c:v>39.877032999999997</c:v>
                </c:pt>
                <c:pt idx="4516">
                  <c:v>39.876652</c:v>
                </c:pt>
                <c:pt idx="4517">
                  <c:v>39.876272</c:v>
                </c:pt>
                <c:pt idx="4518">
                  <c:v>39.875891000000003</c:v>
                </c:pt>
                <c:pt idx="4519">
                  <c:v>39.875512000000001</c:v>
                </c:pt>
                <c:pt idx="4520">
                  <c:v>39.875132999999998</c:v>
                </c:pt>
                <c:pt idx="4521">
                  <c:v>39.874754000000003</c:v>
                </c:pt>
                <c:pt idx="4522">
                  <c:v>39.874375999999998</c:v>
                </c:pt>
                <c:pt idx="4523">
                  <c:v>39.873998</c:v>
                </c:pt>
                <c:pt idx="4524">
                  <c:v>39.873621</c:v>
                </c:pt>
                <c:pt idx="4525">
                  <c:v>39.873244</c:v>
                </c:pt>
                <c:pt idx="4526">
                  <c:v>39.872867999999997</c:v>
                </c:pt>
                <c:pt idx="4527">
                  <c:v>39.872492000000001</c:v>
                </c:pt>
                <c:pt idx="4528">
                  <c:v>39.872115999999998</c:v>
                </c:pt>
                <c:pt idx="4529">
                  <c:v>39.871741</c:v>
                </c:pt>
                <c:pt idx="4530">
                  <c:v>39.871366999999999</c:v>
                </c:pt>
                <c:pt idx="4531">
                  <c:v>39.870992999999999</c:v>
                </c:pt>
                <c:pt idx="4532">
                  <c:v>39.870618999999998</c:v>
                </c:pt>
                <c:pt idx="4533">
                  <c:v>39.870246000000002</c:v>
                </c:pt>
                <c:pt idx="4534">
                  <c:v>39.869874000000003</c:v>
                </c:pt>
                <c:pt idx="4535">
                  <c:v>39.869501</c:v>
                </c:pt>
                <c:pt idx="4536">
                  <c:v>39.869129999999998</c:v>
                </c:pt>
                <c:pt idx="4537">
                  <c:v>39.868758999999997</c:v>
                </c:pt>
                <c:pt idx="4538">
                  <c:v>39.868388000000003</c:v>
                </c:pt>
                <c:pt idx="4539">
                  <c:v>39.868017999999999</c:v>
                </c:pt>
                <c:pt idx="4540">
                  <c:v>39.867648000000003</c:v>
                </c:pt>
                <c:pt idx="4541">
                  <c:v>39.867279000000003</c:v>
                </c:pt>
                <c:pt idx="4542">
                  <c:v>39.866909999999997</c:v>
                </c:pt>
                <c:pt idx="4543">
                  <c:v>39.866540999999998</c:v>
                </c:pt>
                <c:pt idx="4544">
                  <c:v>39.866173000000003</c:v>
                </c:pt>
                <c:pt idx="4545">
                  <c:v>39.865805999999999</c:v>
                </c:pt>
                <c:pt idx="4546">
                  <c:v>39.865439000000002</c:v>
                </c:pt>
                <c:pt idx="4547">
                  <c:v>39.865071999999998</c:v>
                </c:pt>
                <c:pt idx="4548">
                  <c:v>39.864705999999998</c:v>
                </c:pt>
                <c:pt idx="4549">
                  <c:v>39.864341000000003</c:v>
                </c:pt>
                <c:pt idx="4550">
                  <c:v>39.863975000000003</c:v>
                </c:pt>
                <c:pt idx="4551">
                  <c:v>39.863610999999999</c:v>
                </c:pt>
                <c:pt idx="4552">
                  <c:v>39.863247000000001</c:v>
                </c:pt>
                <c:pt idx="4553">
                  <c:v>39.862882999999997</c:v>
                </c:pt>
                <c:pt idx="4554">
                  <c:v>39.862518999999999</c:v>
                </c:pt>
                <c:pt idx="4555">
                  <c:v>39.862157000000003</c:v>
                </c:pt>
                <c:pt idx="4556">
                  <c:v>39.861794000000003</c:v>
                </c:pt>
                <c:pt idx="4557">
                  <c:v>39.861432000000001</c:v>
                </c:pt>
                <c:pt idx="4558">
                  <c:v>39.861071000000003</c:v>
                </c:pt>
                <c:pt idx="4559">
                  <c:v>39.860709999999997</c:v>
                </c:pt>
                <c:pt idx="4560">
                  <c:v>39.860348999999999</c:v>
                </c:pt>
                <c:pt idx="4561">
                  <c:v>39.859988999999999</c:v>
                </c:pt>
                <c:pt idx="4562">
                  <c:v>39.859630000000003</c:v>
                </c:pt>
                <c:pt idx="4563">
                  <c:v>39.859271</c:v>
                </c:pt>
                <c:pt idx="4564">
                  <c:v>39.858911999999997</c:v>
                </c:pt>
                <c:pt idx="4565">
                  <c:v>39.858553999999998</c:v>
                </c:pt>
                <c:pt idx="4566">
                  <c:v>39.858196</c:v>
                </c:pt>
                <c:pt idx="4567">
                  <c:v>39.857838999999998</c:v>
                </c:pt>
                <c:pt idx="4568">
                  <c:v>39.857481999999997</c:v>
                </c:pt>
                <c:pt idx="4569">
                  <c:v>39.857125000000003</c:v>
                </c:pt>
                <c:pt idx="4570">
                  <c:v>39.856769</c:v>
                </c:pt>
                <c:pt idx="4571">
                  <c:v>39.856414000000001</c:v>
                </c:pt>
                <c:pt idx="4572">
                  <c:v>39.856059000000002</c:v>
                </c:pt>
                <c:pt idx="4573">
                  <c:v>39.855704000000003</c:v>
                </c:pt>
                <c:pt idx="4574">
                  <c:v>39.855350000000001</c:v>
                </c:pt>
                <c:pt idx="4575">
                  <c:v>39.854996</c:v>
                </c:pt>
                <c:pt idx="4576">
                  <c:v>39.854643000000003</c:v>
                </c:pt>
                <c:pt idx="4577">
                  <c:v>39.854291000000003</c:v>
                </c:pt>
                <c:pt idx="4578">
                  <c:v>39.853937999999999</c:v>
                </c:pt>
                <c:pt idx="4579">
                  <c:v>39.853586</c:v>
                </c:pt>
                <c:pt idx="4580">
                  <c:v>39.853234999999998</c:v>
                </c:pt>
                <c:pt idx="4581">
                  <c:v>39.852884000000003</c:v>
                </c:pt>
                <c:pt idx="4582">
                  <c:v>39.852533999999999</c:v>
                </c:pt>
                <c:pt idx="4583">
                  <c:v>39.852184000000001</c:v>
                </c:pt>
                <c:pt idx="4584">
                  <c:v>39.851833999999997</c:v>
                </c:pt>
                <c:pt idx="4585">
                  <c:v>39.851484999999997</c:v>
                </c:pt>
                <c:pt idx="4586">
                  <c:v>39.851135999999997</c:v>
                </c:pt>
                <c:pt idx="4587">
                  <c:v>39.850788000000001</c:v>
                </c:pt>
                <c:pt idx="4588">
                  <c:v>39.850439999999999</c:v>
                </c:pt>
                <c:pt idx="4589">
                  <c:v>39.850093000000001</c:v>
                </c:pt>
                <c:pt idx="4590">
                  <c:v>39.849746000000003</c:v>
                </c:pt>
                <c:pt idx="4591">
                  <c:v>39.849400000000003</c:v>
                </c:pt>
                <c:pt idx="4592">
                  <c:v>39.849054000000002</c:v>
                </c:pt>
                <c:pt idx="4593">
                  <c:v>39.848708000000002</c:v>
                </c:pt>
                <c:pt idx="4594">
                  <c:v>39.848362999999999</c:v>
                </c:pt>
                <c:pt idx="4595">
                  <c:v>39.848019000000001</c:v>
                </c:pt>
                <c:pt idx="4596">
                  <c:v>39.847675000000002</c:v>
                </c:pt>
                <c:pt idx="4597">
                  <c:v>39.847330999999997</c:v>
                </c:pt>
                <c:pt idx="4598">
                  <c:v>39.846988000000003</c:v>
                </c:pt>
                <c:pt idx="4599">
                  <c:v>39.846645000000002</c:v>
                </c:pt>
                <c:pt idx="4600">
                  <c:v>39.846302999999999</c:v>
                </c:pt>
                <c:pt idx="4601">
                  <c:v>39.845961000000003</c:v>
                </c:pt>
                <c:pt idx="4602">
                  <c:v>39.845618999999999</c:v>
                </c:pt>
                <c:pt idx="4603">
                  <c:v>39.845278</c:v>
                </c:pt>
                <c:pt idx="4604">
                  <c:v>39.844937999999999</c:v>
                </c:pt>
                <c:pt idx="4605">
                  <c:v>39.844597999999998</c:v>
                </c:pt>
                <c:pt idx="4606">
                  <c:v>39.844258000000004</c:v>
                </c:pt>
                <c:pt idx="4607">
                  <c:v>39.843919</c:v>
                </c:pt>
                <c:pt idx="4608">
                  <c:v>39.843580000000003</c:v>
                </c:pt>
                <c:pt idx="4609">
                  <c:v>39.843241999999996</c:v>
                </c:pt>
                <c:pt idx="4610">
                  <c:v>39.842903999999997</c:v>
                </c:pt>
                <c:pt idx="4611">
                  <c:v>39.842565999999998</c:v>
                </c:pt>
                <c:pt idx="4612">
                  <c:v>39.842229000000003</c:v>
                </c:pt>
                <c:pt idx="4613">
                  <c:v>39.841892999999999</c:v>
                </c:pt>
                <c:pt idx="4614">
                  <c:v>39.841557000000002</c:v>
                </c:pt>
                <c:pt idx="4615">
                  <c:v>39.841220999999997</c:v>
                </c:pt>
                <c:pt idx="4616">
                  <c:v>39.840885999999998</c:v>
                </c:pt>
                <c:pt idx="4617">
                  <c:v>39.840550999999998</c:v>
                </c:pt>
                <c:pt idx="4618">
                  <c:v>39.840217000000003</c:v>
                </c:pt>
                <c:pt idx="4619">
                  <c:v>39.839883</c:v>
                </c:pt>
                <c:pt idx="4620">
                  <c:v>39.839548999999998</c:v>
                </c:pt>
                <c:pt idx="4621">
                  <c:v>39.839216</c:v>
                </c:pt>
                <c:pt idx="4622">
                  <c:v>39.838884</c:v>
                </c:pt>
                <c:pt idx="4623">
                  <c:v>39.838552</c:v>
                </c:pt>
                <c:pt idx="4624">
                  <c:v>39.83822</c:v>
                </c:pt>
                <c:pt idx="4625">
                  <c:v>39.837888999999997</c:v>
                </c:pt>
                <c:pt idx="4626">
                  <c:v>39.837558000000001</c:v>
                </c:pt>
                <c:pt idx="4627">
                  <c:v>39.837228000000003</c:v>
                </c:pt>
                <c:pt idx="4628">
                  <c:v>39.836897999999998</c:v>
                </c:pt>
                <c:pt idx="4629">
                  <c:v>39.836568</c:v>
                </c:pt>
                <c:pt idx="4630">
                  <c:v>39.836238999999999</c:v>
                </c:pt>
                <c:pt idx="4631">
                  <c:v>39.835911000000003</c:v>
                </c:pt>
                <c:pt idx="4632">
                  <c:v>39.835583</c:v>
                </c:pt>
                <c:pt idx="4633">
                  <c:v>39.835254999999997</c:v>
                </c:pt>
                <c:pt idx="4634">
                  <c:v>39.834927999999998</c:v>
                </c:pt>
                <c:pt idx="4635">
                  <c:v>39.834600999999999</c:v>
                </c:pt>
                <c:pt idx="4636">
                  <c:v>39.834274000000001</c:v>
                </c:pt>
                <c:pt idx="4637">
                  <c:v>39.833947999999999</c:v>
                </c:pt>
                <c:pt idx="4638">
                  <c:v>39.833623000000003</c:v>
                </c:pt>
                <c:pt idx="4639">
                  <c:v>39.833297999999999</c:v>
                </c:pt>
                <c:pt idx="4640">
                  <c:v>39.832973000000003</c:v>
                </c:pt>
                <c:pt idx="4641">
                  <c:v>39.832649000000004</c:v>
                </c:pt>
                <c:pt idx="4642">
                  <c:v>39.832324999999997</c:v>
                </c:pt>
                <c:pt idx="4643">
                  <c:v>39.832002000000003</c:v>
                </c:pt>
                <c:pt idx="4644">
                  <c:v>39.831679000000001</c:v>
                </c:pt>
                <c:pt idx="4645">
                  <c:v>39.831356</c:v>
                </c:pt>
                <c:pt idx="4646">
                  <c:v>39.831034000000002</c:v>
                </c:pt>
                <c:pt idx="4647">
                  <c:v>39.830713000000003</c:v>
                </c:pt>
                <c:pt idx="4648">
                  <c:v>39.830392000000003</c:v>
                </c:pt>
                <c:pt idx="4649">
                  <c:v>39.830070999999997</c:v>
                </c:pt>
                <c:pt idx="4650">
                  <c:v>39.829749999999997</c:v>
                </c:pt>
                <c:pt idx="4651">
                  <c:v>39.829431</c:v>
                </c:pt>
                <c:pt idx="4652">
                  <c:v>39.829110999999997</c:v>
                </c:pt>
                <c:pt idx="4653">
                  <c:v>39.828792</c:v>
                </c:pt>
                <c:pt idx="4654">
                  <c:v>39.828473000000002</c:v>
                </c:pt>
                <c:pt idx="4655">
                  <c:v>39.828155000000002</c:v>
                </c:pt>
                <c:pt idx="4656">
                  <c:v>39.827838</c:v>
                </c:pt>
                <c:pt idx="4657">
                  <c:v>39.82752</c:v>
                </c:pt>
                <c:pt idx="4658">
                  <c:v>39.827202999999997</c:v>
                </c:pt>
                <c:pt idx="4659">
                  <c:v>39.826886999999999</c:v>
                </c:pt>
                <c:pt idx="4660">
                  <c:v>39.826571000000001</c:v>
                </c:pt>
                <c:pt idx="4661">
                  <c:v>39.826255000000003</c:v>
                </c:pt>
                <c:pt idx="4662">
                  <c:v>39.825940000000003</c:v>
                </c:pt>
                <c:pt idx="4663">
                  <c:v>39.825626</c:v>
                </c:pt>
                <c:pt idx="4664">
                  <c:v>39.825310999999999</c:v>
                </c:pt>
                <c:pt idx="4665">
                  <c:v>39.824997000000003</c:v>
                </c:pt>
                <c:pt idx="4666">
                  <c:v>39.824683999999998</c:v>
                </c:pt>
                <c:pt idx="4667">
                  <c:v>39.824370999999999</c:v>
                </c:pt>
                <c:pt idx="4668">
                  <c:v>39.824058000000001</c:v>
                </c:pt>
                <c:pt idx="4669">
                  <c:v>39.823746</c:v>
                </c:pt>
                <c:pt idx="4670">
                  <c:v>39.823433999999999</c:v>
                </c:pt>
                <c:pt idx="4671">
                  <c:v>39.823123000000002</c:v>
                </c:pt>
                <c:pt idx="4672">
                  <c:v>39.822811999999999</c:v>
                </c:pt>
                <c:pt idx="4673">
                  <c:v>39.822502</c:v>
                </c:pt>
                <c:pt idx="4674">
                  <c:v>39.822192000000001</c:v>
                </c:pt>
                <c:pt idx="4675">
                  <c:v>39.821882000000002</c:v>
                </c:pt>
                <c:pt idx="4676">
                  <c:v>39.821573000000001</c:v>
                </c:pt>
                <c:pt idx="4677">
                  <c:v>39.821263999999999</c:v>
                </c:pt>
                <c:pt idx="4678">
                  <c:v>39.820956000000002</c:v>
                </c:pt>
                <c:pt idx="4679">
                  <c:v>39.820647999999998</c:v>
                </c:pt>
                <c:pt idx="4680">
                  <c:v>39.820340000000002</c:v>
                </c:pt>
                <c:pt idx="4681">
                  <c:v>39.820033000000002</c:v>
                </c:pt>
                <c:pt idx="4682">
                  <c:v>39.819727</c:v>
                </c:pt>
                <c:pt idx="4683">
                  <c:v>39.819420000000001</c:v>
                </c:pt>
                <c:pt idx="4684">
                  <c:v>39.819114999999996</c:v>
                </c:pt>
                <c:pt idx="4685">
                  <c:v>39.818809000000002</c:v>
                </c:pt>
                <c:pt idx="4686">
                  <c:v>39.818503999999997</c:v>
                </c:pt>
                <c:pt idx="4687">
                  <c:v>39.818199999999997</c:v>
                </c:pt>
                <c:pt idx="4688">
                  <c:v>39.817895</c:v>
                </c:pt>
                <c:pt idx="4689">
                  <c:v>39.817591999999998</c:v>
                </c:pt>
                <c:pt idx="4690">
                  <c:v>39.817287999999998</c:v>
                </c:pt>
                <c:pt idx="4691">
                  <c:v>39.816986</c:v>
                </c:pt>
                <c:pt idx="4692">
                  <c:v>39.816682999999998</c:v>
                </c:pt>
                <c:pt idx="4693">
                  <c:v>39.816381</c:v>
                </c:pt>
                <c:pt idx="4694">
                  <c:v>39.816079000000002</c:v>
                </c:pt>
                <c:pt idx="4695">
                  <c:v>39.815778000000002</c:v>
                </c:pt>
                <c:pt idx="4696">
                  <c:v>39.815477000000001</c:v>
                </c:pt>
                <c:pt idx="4697">
                  <c:v>39.815176999999998</c:v>
                </c:pt>
                <c:pt idx="4698">
                  <c:v>39.814877000000003</c:v>
                </c:pt>
                <c:pt idx="4699">
                  <c:v>39.814577</c:v>
                </c:pt>
                <c:pt idx="4700">
                  <c:v>39.814278000000002</c:v>
                </c:pt>
                <c:pt idx="4701">
                  <c:v>39.813980000000001</c:v>
                </c:pt>
                <c:pt idx="4702">
                  <c:v>39.813681000000003</c:v>
                </c:pt>
                <c:pt idx="4703">
                  <c:v>39.813383000000002</c:v>
                </c:pt>
                <c:pt idx="4704">
                  <c:v>39.813085999999998</c:v>
                </c:pt>
                <c:pt idx="4705">
                  <c:v>39.812789000000002</c:v>
                </c:pt>
                <c:pt idx="4706">
                  <c:v>39.812491999999999</c:v>
                </c:pt>
                <c:pt idx="4707">
                  <c:v>39.812196</c:v>
                </c:pt>
                <c:pt idx="4708">
                  <c:v>39.811900000000001</c:v>
                </c:pt>
                <c:pt idx="4709">
                  <c:v>39.811605</c:v>
                </c:pt>
                <c:pt idx="4710">
                  <c:v>39.811309999999999</c:v>
                </c:pt>
                <c:pt idx="4711">
                  <c:v>39.811014999999998</c:v>
                </c:pt>
                <c:pt idx="4712">
                  <c:v>39.810721000000001</c:v>
                </c:pt>
                <c:pt idx="4713">
                  <c:v>39.810426999999997</c:v>
                </c:pt>
                <c:pt idx="4714">
                  <c:v>39.810133999999998</c:v>
                </c:pt>
                <c:pt idx="4715">
                  <c:v>39.809840999999999</c:v>
                </c:pt>
                <c:pt idx="4716">
                  <c:v>39.809547999999999</c:v>
                </c:pt>
                <c:pt idx="4717">
                  <c:v>39.809255999999998</c:v>
                </c:pt>
                <c:pt idx="4718">
                  <c:v>39.808964000000003</c:v>
                </c:pt>
                <c:pt idx="4719">
                  <c:v>39.808672999999999</c:v>
                </c:pt>
                <c:pt idx="4720">
                  <c:v>39.808382000000002</c:v>
                </c:pt>
                <c:pt idx="4721">
                  <c:v>39.808092000000002</c:v>
                </c:pt>
                <c:pt idx="4722">
                  <c:v>39.807800999999998</c:v>
                </c:pt>
                <c:pt idx="4723">
                  <c:v>39.807512000000003</c:v>
                </c:pt>
                <c:pt idx="4724">
                  <c:v>39.807222000000003</c:v>
                </c:pt>
                <c:pt idx="4725">
                  <c:v>39.806933999999998</c:v>
                </c:pt>
                <c:pt idx="4726">
                  <c:v>39.806645000000003</c:v>
                </c:pt>
                <c:pt idx="4727">
                  <c:v>39.806356999999998</c:v>
                </c:pt>
                <c:pt idx="4728">
                  <c:v>39.806069000000001</c:v>
                </c:pt>
                <c:pt idx="4729">
                  <c:v>39.805782000000001</c:v>
                </c:pt>
                <c:pt idx="4730">
                  <c:v>39.805495000000001</c:v>
                </c:pt>
                <c:pt idx="4731">
                  <c:v>39.805208999999998</c:v>
                </c:pt>
                <c:pt idx="4732">
                  <c:v>39.804923000000002</c:v>
                </c:pt>
                <c:pt idx="4733">
                  <c:v>39.804637</c:v>
                </c:pt>
                <c:pt idx="4734">
                  <c:v>39.804352000000002</c:v>
                </c:pt>
                <c:pt idx="4735">
                  <c:v>39.804067000000003</c:v>
                </c:pt>
                <c:pt idx="4736">
                  <c:v>39.803781999999998</c:v>
                </c:pt>
                <c:pt idx="4737">
                  <c:v>39.803497999999998</c:v>
                </c:pt>
                <c:pt idx="4738">
                  <c:v>39.803215000000002</c:v>
                </c:pt>
                <c:pt idx="4739">
                  <c:v>39.802931000000001</c:v>
                </c:pt>
                <c:pt idx="4740">
                  <c:v>39.802649000000002</c:v>
                </c:pt>
                <c:pt idx="4741">
                  <c:v>39.802365999999999</c:v>
                </c:pt>
                <c:pt idx="4742">
                  <c:v>39.802084000000001</c:v>
                </c:pt>
                <c:pt idx="4743">
                  <c:v>39.801802000000002</c:v>
                </c:pt>
                <c:pt idx="4744">
                  <c:v>39.801521000000001</c:v>
                </c:pt>
                <c:pt idx="4745">
                  <c:v>39.80124</c:v>
                </c:pt>
                <c:pt idx="4746">
                  <c:v>39.800960000000003</c:v>
                </c:pt>
                <c:pt idx="4747">
                  <c:v>39.80068</c:v>
                </c:pt>
                <c:pt idx="4748">
                  <c:v>39.800400000000003</c:v>
                </c:pt>
                <c:pt idx="4749">
                  <c:v>39.800120999999997</c:v>
                </c:pt>
                <c:pt idx="4750">
                  <c:v>39.799841999999998</c:v>
                </c:pt>
                <c:pt idx="4751">
                  <c:v>39.799562999999999</c:v>
                </c:pt>
                <c:pt idx="4752">
                  <c:v>39.799284999999998</c:v>
                </c:pt>
                <c:pt idx="4753">
                  <c:v>39.799008000000001</c:v>
                </c:pt>
                <c:pt idx="4754">
                  <c:v>39.798729999999999</c:v>
                </c:pt>
                <c:pt idx="4755">
                  <c:v>39.798453000000002</c:v>
                </c:pt>
                <c:pt idx="4756">
                  <c:v>39.798177000000003</c:v>
                </c:pt>
                <c:pt idx="4757">
                  <c:v>39.797901000000003</c:v>
                </c:pt>
                <c:pt idx="4758">
                  <c:v>39.797624999999996</c:v>
                </c:pt>
                <c:pt idx="4759">
                  <c:v>39.797350000000002</c:v>
                </c:pt>
                <c:pt idx="4760">
                  <c:v>39.797075</c:v>
                </c:pt>
                <c:pt idx="4761">
                  <c:v>39.796799999999998</c:v>
                </c:pt>
                <c:pt idx="4762">
                  <c:v>39.796526</c:v>
                </c:pt>
                <c:pt idx="4763">
                  <c:v>39.796252000000003</c:v>
                </c:pt>
                <c:pt idx="4764">
                  <c:v>39.795979000000003</c:v>
                </c:pt>
                <c:pt idx="4765">
                  <c:v>39.795706000000003</c:v>
                </c:pt>
                <c:pt idx="4766">
                  <c:v>39.795433000000003</c:v>
                </c:pt>
                <c:pt idx="4767">
                  <c:v>39.795161</c:v>
                </c:pt>
                <c:pt idx="4768">
                  <c:v>39.794888999999998</c:v>
                </c:pt>
                <c:pt idx="4769">
                  <c:v>39.794618</c:v>
                </c:pt>
                <c:pt idx="4770">
                  <c:v>39.794347000000002</c:v>
                </c:pt>
                <c:pt idx="4771">
                  <c:v>39.794075999999997</c:v>
                </c:pt>
                <c:pt idx="4772">
                  <c:v>39.793805999999996</c:v>
                </c:pt>
                <c:pt idx="4773">
                  <c:v>39.793536000000003</c:v>
                </c:pt>
                <c:pt idx="4774">
                  <c:v>39.793267</c:v>
                </c:pt>
                <c:pt idx="4775">
                  <c:v>39.792997999999997</c:v>
                </c:pt>
                <c:pt idx="4776">
                  <c:v>39.792729000000001</c:v>
                </c:pt>
                <c:pt idx="4777">
                  <c:v>39.792461000000003</c:v>
                </c:pt>
                <c:pt idx="4778">
                  <c:v>39.792192999999997</c:v>
                </c:pt>
                <c:pt idx="4779">
                  <c:v>39.791924999999999</c:v>
                </c:pt>
                <c:pt idx="4780">
                  <c:v>39.791657999999998</c:v>
                </c:pt>
                <c:pt idx="4781">
                  <c:v>39.791390999999997</c:v>
                </c:pt>
                <c:pt idx="4782">
                  <c:v>39.791125000000001</c:v>
                </c:pt>
                <c:pt idx="4783">
                  <c:v>39.790858999999998</c:v>
                </c:pt>
                <c:pt idx="4784">
                  <c:v>39.790593000000001</c:v>
                </c:pt>
                <c:pt idx="4785">
                  <c:v>39.790328000000002</c:v>
                </c:pt>
                <c:pt idx="4786">
                  <c:v>39.790063000000004</c:v>
                </c:pt>
                <c:pt idx="4787">
                  <c:v>39.789797999999998</c:v>
                </c:pt>
                <c:pt idx="4788">
                  <c:v>39.789534000000003</c:v>
                </c:pt>
                <c:pt idx="4789">
                  <c:v>39.789270999999999</c:v>
                </c:pt>
                <c:pt idx="4790">
                  <c:v>39.789006999999998</c:v>
                </c:pt>
                <c:pt idx="4791">
                  <c:v>39.788744000000001</c:v>
                </c:pt>
                <c:pt idx="4792">
                  <c:v>39.788482000000002</c:v>
                </c:pt>
                <c:pt idx="4793">
                  <c:v>39.788218999999998</c:v>
                </c:pt>
                <c:pt idx="4794">
                  <c:v>39.787958000000003</c:v>
                </c:pt>
                <c:pt idx="4795">
                  <c:v>39.787695999999997</c:v>
                </c:pt>
                <c:pt idx="4796">
                  <c:v>39.787435000000002</c:v>
                </c:pt>
                <c:pt idx="4797">
                  <c:v>39.787174</c:v>
                </c:pt>
                <c:pt idx="4798">
                  <c:v>39.786914000000003</c:v>
                </c:pt>
                <c:pt idx="4799">
                  <c:v>39.786653999999999</c:v>
                </c:pt>
                <c:pt idx="4800">
                  <c:v>39.786394999999999</c:v>
                </c:pt>
                <c:pt idx="4801">
                  <c:v>39.786135000000002</c:v>
                </c:pt>
                <c:pt idx="4802">
                  <c:v>39.785876999999999</c:v>
                </c:pt>
                <c:pt idx="4803">
                  <c:v>39.785617999999999</c:v>
                </c:pt>
                <c:pt idx="4804">
                  <c:v>39.785359999999997</c:v>
                </c:pt>
                <c:pt idx="4805">
                  <c:v>39.785102000000002</c:v>
                </c:pt>
                <c:pt idx="4806">
                  <c:v>39.784844999999997</c:v>
                </c:pt>
                <c:pt idx="4807">
                  <c:v>39.784587999999999</c:v>
                </c:pt>
                <c:pt idx="4808">
                  <c:v>39.784331000000002</c:v>
                </c:pt>
                <c:pt idx="4809">
                  <c:v>39.784075000000001</c:v>
                </c:pt>
                <c:pt idx="4810">
                  <c:v>39.783819000000001</c:v>
                </c:pt>
                <c:pt idx="4811">
                  <c:v>39.783563999999998</c:v>
                </c:pt>
                <c:pt idx="4812">
                  <c:v>39.783309000000003</c:v>
                </c:pt>
                <c:pt idx="4813">
                  <c:v>39.783054</c:v>
                </c:pt>
                <c:pt idx="4814">
                  <c:v>39.782800000000002</c:v>
                </c:pt>
                <c:pt idx="4815">
                  <c:v>39.782546000000004</c:v>
                </c:pt>
                <c:pt idx="4816">
                  <c:v>39.782291999999998</c:v>
                </c:pt>
                <c:pt idx="4817">
                  <c:v>39.782038999999997</c:v>
                </c:pt>
                <c:pt idx="4818">
                  <c:v>39.781785999999997</c:v>
                </c:pt>
                <c:pt idx="4819">
                  <c:v>39.781534000000001</c:v>
                </c:pt>
                <c:pt idx="4820">
                  <c:v>39.781281999999997</c:v>
                </c:pt>
                <c:pt idx="4821">
                  <c:v>39.781030000000001</c:v>
                </c:pt>
                <c:pt idx="4822">
                  <c:v>39.780777999999998</c:v>
                </c:pt>
                <c:pt idx="4823">
                  <c:v>39.780526999999999</c:v>
                </c:pt>
                <c:pt idx="4824">
                  <c:v>39.780276999999998</c:v>
                </c:pt>
                <c:pt idx="4825">
                  <c:v>39.780026999999997</c:v>
                </c:pt>
                <c:pt idx="4826">
                  <c:v>39.779777000000003</c:v>
                </c:pt>
                <c:pt idx="4827">
                  <c:v>39.779527000000002</c:v>
                </c:pt>
                <c:pt idx="4828">
                  <c:v>39.779277999999998</c:v>
                </c:pt>
                <c:pt idx="4829">
                  <c:v>39.779029000000001</c:v>
                </c:pt>
                <c:pt idx="4830">
                  <c:v>39.778781000000002</c:v>
                </c:pt>
                <c:pt idx="4831">
                  <c:v>39.778531999999998</c:v>
                </c:pt>
                <c:pt idx="4832">
                  <c:v>39.778284999999997</c:v>
                </c:pt>
                <c:pt idx="4833">
                  <c:v>39.778036999999998</c:v>
                </c:pt>
                <c:pt idx="4834">
                  <c:v>39.777790000000003</c:v>
                </c:pt>
                <c:pt idx="4835">
                  <c:v>39.777543999999999</c:v>
                </c:pt>
                <c:pt idx="4836">
                  <c:v>39.777296999999997</c:v>
                </c:pt>
                <c:pt idx="4837">
                  <c:v>39.777051999999998</c:v>
                </c:pt>
                <c:pt idx="4838">
                  <c:v>39.776806000000001</c:v>
                </c:pt>
                <c:pt idx="4839">
                  <c:v>39.776561000000001</c:v>
                </c:pt>
                <c:pt idx="4840">
                  <c:v>39.776316000000001</c:v>
                </c:pt>
                <c:pt idx="4841">
                  <c:v>39.776071000000002</c:v>
                </c:pt>
                <c:pt idx="4842">
                  <c:v>39.775827</c:v>
                </c:pt>
                <c:pt idx="4843">
                  <c:v>39.775584000000002</c:v>
                </c:pt>
                <c:pt idx="4844">
                  <c:v>39.77534</c:v>
                </c:pt>
                <c:pt idx="4845">
                  <c:v>39.775097000000002</c:v>
                </c:pt>
                <c:pt idx="4846">
                  <c:v>39.774855000000002</c:v>
                </c:pt>
                <c:pt idx="4847">
                  <c:v>39.774611999999998</c:v>
                </c:pt>
                <c:pt idx="4848">
                  <c:v>39.774369999999998</c:v>
                </c:pt>
                <c:pt idx="4849">
                  <c:v>39.774129000000002</c:v>
                </c:pt>
                <c:pt idx="4850">
                  <c:v>39.773887000000002</c:v>
                </c:pt>
                <c:pt idx="4851">
                  <c:v>39.773645999999999</c:v>
                </c:pt>
                <c:pt idx="4852">
                  <c:v>39.773406000000001</c:v>
                </c:pt>
                <c:pt idx="4853">
                  <c:v>39.773166000000003</c:v>
                </c:pt>
                <c:pt idx="4854">
                  <c:v>39.772925999999998</c:v>
                </c:pt>
                <c:pt idx="4855">
                  <c:v>39.772686</c:v>
                </c:pt>
                <c:pt idx="4856">
                  <c:v>39.772447</c:v>
                </c:pt>
                <c:pt idx="4857">
                  <c:v>39.772208999999997</c:v>
                </c:pt>
                <c:pt idx="4858">
                  <c:v>39.771970000000003</c:v>
                </c:pt>
                <c:pt idx="4859">
                  <c:v>39.771732</c:v>
                </c:pt>
                <c:pt idx="4860">
                  <c:v>39.771493999999997</c:v>
                </c:pt>
                <c:pt idx="4861">
                  <c:v>39.771256999999999</c:v>
                </c:pt>
                <c:pt idx="4862">
                  <c:v>39.77102</c:v>
                </c:pt>
                <c:pt idx="4863">
                  <c:v>39.770783000000002</c:v>
                </c:pt>
                <c:pt idx="4864">
                  <c:v>39.770547000000001</c:v>
                </c:pt>
                <c:pt idx="4865">
                  <c:v>39.770311</c:v>
                </c:pt>
                <c:pt idx="4866">
                  <c:v>39.770076000000003</c:v>
                </c:pt>
                <c:pt idx="4867">
                  <c:v>39.769840000000002</c:v>
                </c:pt>
                <c:pt idx="4868">
                  <c:v>39.769604999999999</c:v>
                </c:pt>
                <c:pt idx="4869">
                  <c:v>39.769371</c:v>
                </c:pt>
                <c:pt idx="4870">
                  <c:v>39.769137000000001</c:v>
                </c:pt>
                <c:pt idx="4871">
                  <c:v>39.768903000000002</c:v>
                </c:pt>
                <c:pt idx="4872">
                  <c:v>39.768669000000003</c:v>
                </c:pt>
                <c:pt idx="4873">
                  <c:v>39.768436000000001</c:v>
                </c:pt>
                <c:pt idx="4874">
                  <c:v>39.768203</c:v>
                </c:pt>
                <c:pt idx="4875">
                  <c:v>39.767971000000003</c:v>
                </c:pt>
                <c:pt idx="4876">
                  <c:v>39.767738999999999</c:v>
                </c:pt>
                <c:pt idx="4877">
                  <c:v>39.767507000000002</c:v>
                </c:pt>
                <c:pt idx="4878">
                  <c:v>39.767274999999998</c:v>
                </c:pt>
                <c:pt idx="4879">
                  <c:v>39.767043999999999</c:v>
                </c:pt>
                <c:pt idx="4880">
                  <c:v>39.766813999999997</c:v>
                </c:pt>
                <c:pt idx="4881">
                  <c:v>39.766582999999997</c:v>
                </c:pt>
                <c:pt idx="4882">
                  <c:v>39.766353000000002</c:v>
                </c:pt>
                <c:pt idx="4883">
                  <c:v>39.766123</c:v>
                </c:pt>
                <c:pt idx="4884">
                  <c:v>39.765894000000003</c:v>
                </c:pt>
                <c:pt idx="4885">
                  <c:v>39.765664999999998</c:v>
                </c:pt>
                <c:pt idx="4886">
                  <c:v>39.765436000000001</c:v>
                </c:pt>
                <c:pt idx="4887">
                  <c:v>39.765208000000001</c:v>
                </c:pt>
                <c:pt idx="4888">
                  <c:v>39.764980000000001</c:v>
                </c:pt>
                <c:pt idx="4889">
                  <c:v>39.764752000000001</c:v>
                </c:pt>
                <c:pt idx="4890">
                  <c:v>39.764524999999999</c:v>
                </c:pt>
                <c:pt idx="4891">
                  <c:v>39.764297999999997</c:v>
                </c:pt>
                <c:pt idx="4892">
                  <c:v>39.764071000000001</c:v>
                </c:pt>
                <c:pt idx="4893">
                  <c:v>39.763845000000003</c:v>
                </c:pt>
                <c:pt idx="4894">
                  <c:v>39.763618999999998</c:v>
                </c:pt>
                <c:pt idx="4895">
                  <c:v>39.763393000000001</c:v>
                </c:pt>
                <c:pt idx="4896">
                  <c:v>39.763168</c:v>
                </c:pt>
                <c:pt idx="4897">
                  <c:v>39.762943</c:v>
                </c:pt>
                <c:pt idx="4898">
                  <c:v>39.762718999999997</c:v>
                </c:pt>
                <c:pt idx="4899">
                  <c:v>39.762493999999997</c:v>
                </c:pt>
                <c:pt idx="4900">
                  <c:v>39.762270000000001</c:v>
                </c:pt>
                <c:pt idx="4901">
                  <c:v>39.762047000000003</c:v>
                </c:pt>
                <c:pt idx="4902">
                  <c:v>39.761823999999997</c:v>
                </c:pt>
                <c:pt idx="4903">
                  <c:v>39.761600999999999</c:v>
                </c:pt>
                <c:pt idx="4904">
                  <c:v>39.761378000000001</c:v>
                </c:pt>
                <c:pt idx="4905">
                  <c:v>39.761156</c:v>
                </c:pt>
                <c:pt idx="4906">
                  <c:v>39.760933999999999</c:v>
                </c:pt>
                <c:pt idx="4907">
                  <c:v>39.760711999999998</c:v>
                </c:pt>
                <c:pt idx="4908">
                  <c:v>39.760491000000002</c:v>
                </c:pt>
                <c:pt idx="4909">
                  <c:v>39.760269999999998</c:v>
                </c:pt>
                <c:pt idx="4910">
                  <c:v>39.760049000000002</c:v>
                </c:pt>
                <c:pt idx="4911">
                  <c:v>39.759829000000003</c:v>
                </c:pt>
                <c:pt idx="4912">
                  <c:v>39.759608999999998</c:v>
                </c:pt>
                <c:pt idx="4913">
                  <c:v>39.759390000000003</c:v>
                </c:pt>
                <c:pt idx="4914">
                  <c:v>39.759169999999997</c:v>
                </c:pt>
                <c:pt idx="4915">
                  <c:v>39.758951000000003</c:v>
                </c:pt>
                <c:pt idx="4916">
                  <c:v>39.758732999999999</c:v>
                </c:pt>
                <c:pt idx="4917">
                  <c:v>39.758513999999998</c:v>
                </c:pt>
                <c:pt idx="4918">
                  <c:v>39.758296000000001</c:v>
                </c:pt>
                <c:pt idx="4919">
                  <c:v>39.758079000000002</c:v>
                </c:pt>
                <c:pt idx="4920">
                  <c:v>39.757860999999998</c:v>
                </c:pt>
                <c:pt idx="4921">
                  <c:v>39.757644999999997</c:v>
                </c:pt>
                <c:pt idx="4922">
                  <c:v>39.757427999999997</c:v>
                </c:pt>
                <c:pt idx="4923">
                  <c:v>39.757212000000003</c:v>
                </c:pt>
                <c:pt idx="4924">
                  <c:v>39.756996000000001</c:v>
                </c:pt>
                <c:pt idx="4925">
                  <c:v>39.756779999999999</c:v>
                </c:pt>
                <c:pt idx="4926">
                  <c:v>39.756565000000002</c:v>
                </c:pt>
                <c:pt idx="4927">
                  <c:v>39.756349</c:v>
                </c:pt>
                <c:pt idx="4928">
                  <c:v>39.756135</c:v>
                </c:pt>
                <c:pt idx="4929">
                  <c:v>39.755920000000003</c:v>
                </c:pt>
                <c:pt idx="4930">
                  <c:v>39.755706000000004</c:v>
                </c:pt>
                <c:pt idx="4931">
                  <c:v>39.755493000000001</c:v>
                </c:pt>
                <c:pt idx="4932">
                  <c:v>39.755279000000002</c:v>
                </c:pt>
                <c:pt idx="4933">
                  <c:v>39.755065999999999</c:v>
                </c:pt>
                <c:pt idx="4934">
                  <c:v>39.754852999999997</c:v>
                </c:pt>
                <c:pt idx="4935">
                  <c:v>39.754640999999999</c:v>
                </c:pt>
                <c:pt idx="4936">
                  <c:v>39.754429000000002</c:v>
                </c:pt>
                <c:pt idx="4937">
                  <c:v>39.754216999999997</c:v>
                </c:pt>
                <c:pt idx="4938">
                  <c:v>39.754005999999997</c:v>
                </c:pt>
                <c:pt idx="4939">
                  <c:v>39.753793999999999</c:v>
                </c:pt>
                <c:pt idx="4940">
                  <c:v>39.753583999999996</c:v>
                </c:pt>
                <c:pt idx="4941">
                  <c:v>39.753373000000003</c:v>
                </c:pt>
                <c:pt idx="4942">
                  <c:v>39.753163000000001</c:v>
                </c:pt>
                <c:pt idx="4943">
                  <c:v>39.752952999999998</c:v>
                </c:pt>
                <c:pt idx="4944">
                  <c:v>39.752743000000002</c:v>
                </c:pt>
                <c:pt idx="4945">
                  <c:v>39.752533999999997</c:v>
                </c:pt>
                <c:pt idx="4946">
                  <c:v>39.752324999999999</c:v>
                </c:pt>
                <c:pt idx="4947">
                  <c:v>39.752116999999998</c:v>
                </c:pt>
                <c:pt idx="4948">
                  <c:v>39.751908</c:v>
                </c:pt>
                <c:pt idx="4949">
                  <c:v>39.7517</c:v>
                </c:pt>
                <c:pt idx="4950">
                  <c:v>39.751493000000004</c:v>
                </c:pt>
                <c:pt idx="4951">
                  <c:v>39.751285000000003</c:v>
                </c:pt>
                <c:pt idx="4952">
                  <c:v>39.751078</c:v>
                </c:pt>
                <c:pt idx="4953">
                  <c:v>39.750872000000001</c:v>
                </c:pt>
                <c:pt idx="4954">
                  <c:v>39.750664999999998</c:v>
                </c:pt>
                <c:pt idx="4955">
                  <c:v>39.750458999999999</c:v>
                </c:pt>
                <c:pt idx="4956">
                  <c:v>39.750253000000001</c:v>
                </c:pt>
                <c:pt idx="4957">
                  <c:v>39.750048</c:v>
                </c:pt>
                <c:pt idx="4958">
                  <c:v>39.749842999999998</c:v>
                </c:pt>
                <c:pt idx="4959">
                  <c:v>39.749637999999997</c:v>
                </c:pt>
                <c:pt idx="4960">
                  <c:v>39.749433000000003</c:v>
                </c:pt>
                <c:pt idx="4961">
                  <c:v>39.749229</c:v>
                </c:pt>
                <c:pt idx="4962">
                  <c:v>39.749025000000003</c:v>
                </c:pt>
                <c:pt idx="4963">
                  <c:v>39.748821999999997</c:v>
                </c:pt>
                <c:pt idx="4964">
                  <c:v>39.748618</c:v>
                </c:pt>
                <c:pt idx="4965">
                  <c:v>39.748415000000001</c:v>
                </c:pt>
                <c:pt idx="4966">
                  <c:v>39.748213</c:v>
                </c:pt>
                <c:pt idx="4967">
                  <c:v>39.748010000000001</c:v>
                </c:pt>
                <c:pt idx="4968">
                  <c:v>39.747807999999999</c:v>
                </c:pt>
                <c:pt idx="4969">
                  <c:v>39.747607000000002</c:v>
                </c:pt>
                <c:pt idx="4970">
                  <c:v>39.747405000000001</c:v>
                </c:pt>
                <c:pt idx="4971">
                  <c:v>39.747204000000004</c:v>
                </c:pt>
                <c:pt idx="4972">
                  <c:v>39.747002999999999</c:v>
                </c:pt>
                <c:pt idx="4973">
                  <c:v>39.746803</c:v>
                </c:pt>
                <c:pt idx="4974">
                  <c:v>39.746602000000003</c:v>
                </c:pt>
                <c:pt idx="4975">
                  <c:v>39.746403000000001</c:v>
                </c:pt>
                <c:pt idx="4976">
                  <c:v>39.746203000000001</c:v>
                </c:pt>
                <c:pt idx="4977">
                  <c:v>39.746003999999999</c:v>
                </c:pt>
                <c:pt idx="4978">
                  <c:v>39.745804999999997</c:v>
                </c:pt>
                <c:pt idx="4979">
                  <c:v>39.745606000000002</c:v>
                </c:pt>
                <c:pt idx="4980">
                  <c:v>39.745407999999998</c:v>
                </c:pt>
                <c:pt idx="4981">
                  <c:v>39.74521</c:v>
                </c:pt>
                <c:pt idx="4982">
                  <c:v>39.745012000000003</c:v>
                </c:pt>
                <c:pt idx="4983">
                  <c:v>39.744813999999998</c:v>
                </c:pt>
                <c:pt idx="4984">
                  <c:v>39.744616999999998</c:v>
                </c:pt>
                <c:pt idx="4985">
                  <c:v>39.744419999999998</c:v>
                </c:pt>
                <c:pt idx="4986">
                  <c:v>39.744224000000003</c:v>
                </c:pt>
                <c:pt idx="4987">
                  <c:v>39.744027000000003</c:v>
                </c:pt>
                <c:pt idx="4988">
                  <c:v>39.743831</c:v>
                </c:pt>
                <c:pt idx="4989">
                  <c:v>39.743636000000002</c:v>
                </c:pt>
                <c:pt idx="4990">
                  <c:v>39.74344</c:v>
                </c:pt>
                <c:pt idx="4991">
                  <c:v>39.743245000000002</c:v>
                </c:pt>
                <c:pt idx="4992">
                  <c:v>39.743051000000001</c:v>
                </c:pt>
                <c:pt idx="4993">
                  <c:v>39.742856000000003</c:v>
                </c:pt>
                <c:pt idx="4994">
                  <c:v>39.742662000000003</c:v>
                </c:pt>
                <c:pt idx="4995">
                  <c:v>39.742468000000002</c:v>
                </c:pt>
                <c:pt idx="4996">
                  <c:v>39.742274000000002</c:v>
                </c:pt>
                <c:pt idx="4997">
                  <c:v>39.742080999999999</c:v>
                </c:pt>
                <c:pt idx="4998">
                  <c:v>39.741888000000003</c:v>
                </c:pt>
                <c:pt idx="4999">
                  <c:v>39.741695</c:v>
                </c:pt>
                <c:pt idx="5000">
                  <c:v>39.703214000000003</c:v>
                </c:pt>
                <c:pt idx="5001">
                  <c:v>39.675181000000002</c:v>
                </c:pt>
                <c:pt idx="5002">
                  <c:v>39.654530999999999</c:v>
                </c:pt>
                <c:pt idx="5003">
                  <c:v>39.638452000000001</c:v>
                </c:pt>
                <c:pt idx="5004">
                  <c:v>39.624504000000002</c:v>
                </c:pt>
                <c:pt idx="5005">
                  <c:v>39.610644999999998</c:v>
                </c:pt>
                <c:pt idx="5006">
                  <c:v>39.595222</c:v>
                </c:pt>
                <c:pt idx="5007">
                  <c:v>39.576923999999998</c:v>
                </c:pt>
                <c:pt idx="5008">
                  <c:v>39.554741999999997</c:v>
                </c:pt>
                <c:pt idx="5009">
                  <c:v>39.527920999999999</c:v>
                </c:pt>
                <c:pt idx="5010">
                  <c:v>39.495911999999997</c:v>
                </c:pt>
                <c:pt idx="5011">
                  <c:v>39.458337999999998</c:v>
                </c:pt>
                <c:pt idx="5012">
                  <c:v>39.414959000000003</c:v>
                </c:pt>
                <c:pt idx="5013">
                  <c:v>39.365642999999999</c:v>
                </c:pt>
                <c:pt idx="5014">
                  <c:v>39.310344000000001</c:v>
                </c:pt>
                <c:pt idx="5015">
                  <c:v>39.249082000000001</c:v>
                </c:pt>
                <c:pt idx="5016">
                  <c:v>39.181928999999997</c:v>
                </c:pt>
                <c:pt idx="5017">
                  <c:v>39.108994000000003</c:v>
                </c:pt>
                <c:pt idx="5018">
                  <c:v>39.030417</c:v>
                </c:pt>
                <c:pt idx="5019">
                  <c:v>38.946356000000002</c:v>
                </c:pt>
                <c:pt idx="5020">
                  <c:v>38.856985999999999</c:v>
                </c:pt>
                <c:pt idx="5021">
                  <c:v>38.76249</c:v>
                </c:pt>
                <c:pt idx="5022">
                  <c:v>38.663057000000002</c:v>
                </c:pt>
                <c:pt idx="5023">
                  <c:v>38.558877000000003</c:v>
                </c:pt>
                <c:pt idx="5024">
                  <c:v>38.450142999999997</c:v>
                </c:pt>
                <c:pt idx="5025">
                  <c:v>38.337043999999999</c:v>
                </c:pt>
                <c:pt idx="5026">
                  <c:v>38.219768000000002</c:v>
                </c:pt>
                <c:pt idx="5027">
                  <c:v>38.098500000000001</c:v>
                </c:pt>
                <c:pt idx="5028">
                  <c:v>37.973419</c:v>
                </c:pt>
                <c:pt idx="5029">
                  <c:v>37.844701000000001</c:v>
                </c:pt>
                <c:pt idx="5030">
                  <c:v>37.712516999999998</c:v>
                </c:pt>
                <c:pt idx="5031">
                  <c:v>37.577030999999998</c:v>
                </c:pt>
                <c:pt idx="5032">
                  <c:v>37.438406999999998</c:v>
                </c:pt>
                <c:pt idx="5033">
                  <c:v>37.296799</c:v>
                </c:pt>
                <c:pt idx="5034">
                  <c:v>37.152358999999997</c:v>
                </c:pt>
                <c:pt idx="5035">
                  <c:v>37.005235999999996</c:v>
                </c:pt>
                <c:pt idx="5036">
                  <c:v>36.855570999999998</c:v>
                </c:pt>
                <c:pt idx="5037">
                  <c:v>36.703505</c:v>
                </c:pt>
                <c:pt idx="5038">
                  <c:v>36.549173000000003</c:v>
                </c:pt>
                <c:pt idx="5039">
                  <c:v>36.392705999999997</c:v>
                </c:pt>
                <c:pt idx="5040">
                  <c:v>36.234231999999999</c:v>
                </c:pt>
                <c:pt idx="5041">
                  <c:v>36.073875999999998</c:v>
                </c:pt>
                <c:pt idx="5042">
                  <c:v>35.911760999999998</c:v>
                </c:pt>
                <c:pt idx="5043">
                  <c:v>35.748005999999997</c:v>
                </c:pt>
                <c:pt idx="5044">
                  <c:v>35.582725000000003</c:v>
                </c:pt>
                <c:pt idx="5045">
                  <c:v>35.416034000000003</c:v>
                </c:pt>
                <c:pt idx="5046">
                  <c:v>35.248041000000001</c:v>
                </c:pt>
                <c:pt idx="5047">
                  <c:v>35.078856999999999</c:v>
                </c:pt>
                <c:pt idx="5048">
                  <c:v>34.908586</c:v>
                </c:pt>
                <c:pt idx="5049">
                  <c:v>34.737330999999998</c:v>
                </c:pt>
                <c:pt idx="5050">
                  <c:v>34.565193000000001</c:v>
                </c:pt>
                <c:pt idx="5051">
                  <c:v>34.392271000000001</c:v>
                </c:pt>
                <c:pt idx="5052">
                  <c:v>34.218659000000002</c:v>
                </c:pt>
                <c:pt idx="5053">
                  <c:v>34.044452</c:v>
                </c:pt>
                <c:pt idx="5054">
                  <c:v>33.869739000000003</c:v>
                </c:pt>
                <c:pt idx="5055">
                  <c:v>33.694608000000002</c:v>
                </c:pt>
                <c:pt idx="5056">
                  <c:v>33.519145999999999</c:v>
                </c:pt>
                <c:pt idx="5057">
                  <c:v>33.343434000000002</c:v>
                </c:pt>
                <c:pt idx="5058">
                  <c:v>33.167552000000001</c:v>
                </c:pt>
                <c:pt idx="5059">
                  <c:v>32.991576000000002</c:v>
                </c:pt>
                <c:pt idx="5060">
                  <c:v>32.815581999999999</c:v>
                </c:pt>
                <c:pt idx="5061">
                  <c:v>32.639637999999998</c:v>
                </c:pt>
                <c:pt idx="5062">
                  <c:v>32.463813999999999</c:v>
                </c:pt>
                <c:pt idx="5063">
                  <c:v>32.288173999999998</c:v>
                </c:pt>
                <c:pt idx="5064">
                  <c:v>32.112777999999999</c:v>
                </c:pt>
                <c:pt idx="5065">
                  <c:v>31.937684999999998</c:v>
                </c:pt>
                <c:pt idx="5066">
                  <c:v>31.76295</c:v>
                </c:pt>
                <c:pt idx="5067">
                  <c:v>31.588622999999998</c:v>
                </c:pt>
                <c:pt idx="5068">
                  <c:v>31.414753000000001</c:v>
                </c:pt>
                <c:pt idx="5069">
                  <c:v>31.241382999999999</c:v>
                </c:pt>
                <c:pt idx="5070">
                  <c:v>31.068555</c:v>
                </c:pt>
                <c:pt idx="5071">
                  <c:v>30.896305000000002</c:v>
                </c:pt>
                <c:pt idx="5072">
                  <c:v>30.724668000000001</c:v>
                </c:pt>
                <c:pt idx="5073">
                  <c:v>30.553674000000001</c:v>
                </c:pt>
                <c:pt idx="5074">
                  <c:v>30.38335</c:v>
                </c:pt>
                <c:pt idx="5075">
                  <c:v>30.213719000000001</c:v>
                </c:pt>
                <c:pt idx="5076">
                  <c:v>30.044801</c:v>
                </c:pt>
                <c:pt idx="5077">
                  <c:v>29.876612999999999</c:v>
                </c:pt>
                <c:pt idx="5078">
                  <c:v>29.709167999999998</c:v>
                </c:pt>
                <c:pt idx="5079">
                  <c:v>29.542477000000002</c:v>
                </c:pt>
                <c:pt idx="5080">
                  <c:v>29.376546000000001</c:v>
                </c:pt>
                <c:pt idx="5081">
                  <c:v>29.211379999999998</c:v>
                </c:pt>
                <c:pt idx="5082">
                  <c:v>29.046979</c:v>
                </c:pt>
                <c:pt idx="5083">
                  <c:v>28.883341999999999</c:v>
                </c:pt>
                <c:pt idx="5084">
                  <c:v>28.720465000000001</c:v>
                </c:pt>
                <c:pt idx="5085">
                  <c:v>28.558340000000001</c:v>
                </c:pt>
                <c:pt idx="5086">
                  <c:v>28.396958000000001</c:v>
                </c:pt>
                <c:pt idx="5087">
                  <c:v>28.236305999999999</c:v>
                </c:pt>
                <c:pt idx="5088">
                  <c:v>28.076371000000002</c:v>
                </c:pt>
                <c:pt idx="5089">
                  <c:v>27.917135999999999</c:v>
                </c:pt>
                <c:pt idx="5090">
                  <c:v>27.758583000000002</c:v>
                </c:pt>
                <c:pt idx="5091">
                  <c:v>27.600691000000001</c:v>
                </c:pt>
                <c:pt idx="5092">
                  <c:v>27.443438</c:v>
                </c:pt>
                <c:pt idx="5093">
                  <c:v>27.286802000000002</c:v>
                </c:pt>
                <c:pt idx="5094">
                  <c:v>27.130756000000002</c:v>
                </c:pt>
                <c:pt idx="5095">
                  <c:v>26.975275</c:v>
                </c:pt>
                <c:pt idx="5096">
                  <c:v>26.820330999999999</c:v>
                </c:pt>
                <c:pt idx="5097">
                  <c:v>26.665896</c:v>
                </c:pt>
                <c:pt idx="5098">
                  <c:v>26.511939000000002</c:v>
                </c:pt>
                <c:pt idx="5099">
                  <c:v>26.358431</c:v>
                </c:pt>
                <c:pt idx="5100">
                  <c:v>26.205341000000001</c:v>
                </c:pt>
                <c:pt idx="5101">
                  <c:v>26.052637000000001</c:v>
                </c:pt>
                <c:pt idx="5102">
                  <c:v>25.900286000000001</c:v>
                </c:pt>
                <c:pt idx="5103">
                  <c:v>25.748256999999999</c:v>
                </c:pt>
                <c:pt idx="5104">
                  <c:v>25.596516000000001</c:v>
                </c:pt>
                <c:pt idx="5105">
                  <c:v>25.445032000000001</c:v>
                </c:pt>
                <c:pt idx="5106">
                  <c:v>25.293769000000001</c:v>
                </c:pt>
                <c:pt idx="5107">
                  <c:v>25.142696999999998</c:v>
                </c:pt>
                <c:pt idx="5108">
                  <c:v>24.991782000000001</c:v>
                </c:pt>
                <c:pt idx="5109">
                  <c:v>24.840990999999999</c:v>
                </c:pt>
                <c:pt idx="5110">
                  <c:v>24.690293</c:v>
                </c:pt>
                <c:pt idx="5111">
                  <c:v>24.539653999999999</c:v>
                </c:pt>
                <c:pt idx="5112">
                  <c:v>24.389043999999998</c:v>
                </c:pt>
                <c:pt idx="5113">
                  <c:v>24.238430999999999</c:v>
                </c:pt>
                <c:pt idx="5114">
                  <c:v>24.087785</c:v>
                </c:pt>
                <c:pt idx="5115">
                  <c:v>23.937075</c:v>
                </c:pt>
                <c:pt idx="5116">
                  <c:v>23.786273000000001</c:v>
                </c:pt>
                <c:pt idx="5117">
                  <c:v>23.635348</c:v>
                </c:pt>
                <c:pt idx="5118">
                  <c:v>23.484273999999999</c:v>
                </c:pt>
                <c:pt idx="5119">
                  <c:v>23.333023000000001</c:v>
                </c:pt>
                <c:pt idx="5120">
                  <c:v>23.181567000000001</c:v>
                </c:pt>
                <c:pt idx="5121">
                  <c:v>23.029882000000001</c:v>
                </c:pt>
                <c:pt idx="5122">
                  <c:v>22.877942000000001</c:v>
                </c:pt>
                <c:pt idx="5123">
                  <c:v>22.725722999999999</c:v>
                </c:pt>
                <c:pt idx="5124">
                  <c:v>22.573201999999998</c:v>
                </c:pt>
                <c:pt idx="5125">
                  <c:v>22.420355000000001</c:v>
                </c:pt>
                <c:pt idx="5126">
                  <c:v>22.267161000000002</c:v>
                </c:pt>
                <c:pt idx="5127">
                  <c:v>22.113600000000002</c:v>
                </c:pt>
                <c:pt idx="5128">
                  <c:v>21.959651000000001</c:v>
                </c:pt>
                <c:pt idx="5129">
                  <c:v>21.805295000000001</c:v>
                </c:pt>
                <c:pt idx="5130">
                  <c:v>21.650514000000001</c:v>
                </c:pt>
                <c:pt idx="5131">
                  <c:v>21.495290000000001</c:v>
                </c:pt>
                <c:pt idx="5132">
                  <c:v>21.339607000000001</c:v>
                </c:pt>
                <c:pt idx="5133">
                  <c:v>21.183449</c:v>
                </c:pt>
                <c:pt idx="5134">
                  <c:v>21.026802</c:v>
                </c:pt>
                <c:pt idx="5135">
                  <c:v>20.86965</c:v>
                </c:pt>
                <c:pt idx="5136">
                  <c:v>20.711981000000002</c:v>
                </c:pt>
                <c:pt idx="5137">
                  <c:v>20.553782999999999</c:v>
                </c:pt>
                <c:pt idx="5138">
                  <c:v>20.395043000000001</c:v>
                </c:pt>
                <c:pt idx="5139">
                  <c:v>20.235749999999999</c:v>
                </c:pt>
                <c:pt idx="5140">
                  <c:v>20.075894999999999</c:v>
                </c:pt>
                <c:pt idx="5141">
                  <c:v>19.915468000000001</c:v>
                </c:pt>
                <c:pt idx="5142">
                  <c:v>19.754460000000002</c:v>
                </c:pt>
                <c:pt idx="5143">
                  <c:v>19.592863000000001</c:v>
                </c:pt>
                <c:pt idx="5144">
                  <c:v>19.430669999999999</c:v>
                </c:pt>
                <c:pt idx="5145">
                  <c:v>19.267873000000002</c:v>
                </c:pt>
                <c:pt idx="5146">
                  <c:v>19.104467</c:v>
                </c:pt>
                <c:pt idx="5147">
                  <c:v>18.940446000000001</c:v>
                </c:pt>
                <c:pt idx="5148">
                  <c:v>18.775805999999999</c:v>
                </c:pt>
                <c:pt idx="5149">
                  <c:v>18.610541000000001</c:v>
                </c:pt>
                <c:pt idx="5150">
                  <c:v>18.444648000000001</c:v>
                </c:pt>
                <c:pt idx="5151">
                  <c:v>18.278123000000001</c:v>
                </c:pt>
                <c:pt idx="5152">
                  <c:v>18.110965</c:v>
                </c:pt>
                <c:pt idx="5153">
                  <c:v>17.943169000000001</c:v>
                </c:pt>
                <c:pt idx="5154">
                  <c:v>17.774736000000001</c:v>
                </c:pt>
                <c:pt idx="5155">
                  <c:v>17.605661999999999</c:v>
                </c:pt>
                <c:pt idx="5156">
                  <c:v>17.435946999999999</c:v>
                </c:pt>
                <c:pt idx="5157">
                  <c:v>17.265591000000001</c:v>
                </c:pt>
                <c:pt idx="5158">
                  <c:v>17.094591999999999</c:v>
                </c:pt>
                <c:pt idx="5159">
                  <c:v>16.922951999999999</c:v>
                </c:pt>
                <c:pt idx="5160">
                  <c:v>16.75067</c:v>
                </c:pt>
                <c:pt idx="5161">
                  <c:v>16.577748</c:v>
                </c:pt>
                <c:pt idx="5162">
                  <c:v>16.404185999999999</c:v>
                </c:pt>
                <c:pt idx="5163">
                  <c:v>16.229986</c:v>
                </c:pt>
                <c:pt idx="5164">
                  <c:v>16.055147999999999</c:v>
                </c:pt>
                <c:pt idx="5165">
                  <c:v>15.879676</c:v>
                </c:pt>
                <c:pt idx="5166">
                  <c:v>15.703571</c:v>
                </c:pt>
                <c:pt idx="5167">
                  <c:v>15.526833999999999</c:v>
                </c:pt>
                <c:pt idx="5168">
                  <c:v>15.34947</c:v>
                </c:pt>
                <c:pt idx="5169">
                  <c:v>15.171479</c:v>
                </c:pt>
                <c:pt idx="5170">
                  <c:v>14.992865</c:v>
                </c:pt>
                <c:pt idx="5171">
                  <c:v>14.813631000000001</c:v>
                </c:pt>
                <c:pt idx="5172">
                  <c:v>14.633779000000001</c:v>
                </c:pt>
                <c:pt idx="5173">
                  <c:v>14.453314000000001</c:v>
                </c:pt>
                <c:pt idx="5174">
                  <c:v>14.272237000000001</c:v>
                </c:pt>
                <c:pt idx="5175">
                  <c:v>14.090552000000001</c:v>
                </c:pt>
                <c:pt idx="5176">
                  <c:v>13.908264000000001</c:v>
                </c:pt>
                <c:pt idx="5177">
                  <c:v>13.725377</c:v>
                </c:pt>
                <c:pt idx="5178">
                  <c:v>13.541892000000001</c:v>
                </c:pt>
                <c:pt idx="5179">
                  <c:v>13.357816</c:v>
                </c:pt>
                <c:pt idx="5180">
                  <c:v>13.17315</c:v>
                </c:pt>
                <c:pt idx="5181">
                  <c:v>12.987897999999999</c:v>
                </c:pt>
                <c:pt idx="5182">
                  <c:v>12.802061999999999</c:v>
                </c:pt>
                <c:pt idx="5183">
                  <c:v>12.615646999999999</c:v>
                </c:pt>
                <c:pt idx="5184">
                  <c:v>12.428653000000001</c:v>
                </c:pt>
                <c:pt idx="5185">
                  <c:v>12.241085999999999</c:v>
                </c:pt>
                <c:pt idx="5186">
                  <c:v>12.052946</c:v>
                </c:pt>
                <c:pt idx="5187">
                  <c:v>11.864236999999999</c:v>
                </c:pt>
                <c:pt idx="5188">
                  <c:v>11.674962000000001</c:v>
                </c:pt>
                <c:pt idx="5189">
                  <c:v>11.485120999999999</c:v>
                </c:pt>
                <c:pt idx="5190">
                  <c:v>11.294718</c:v>
                </c:pt>
                <c:pt idx="5191">
                  <c:v>11.103755</c:v>
                </c:pt>
                <c:pt idx="5192">
                  <c:v>10.912231999999999</c:v>
                </c:pt>
                <c:pt idx="5193">
                  <c:v>10.720153</c:v>
                </c:pt>
                <c:pt idx="5194">
                  <c:v>10.527517</c:v>
                </c:pt>
                <c:pt idx="5195">
                  <c:v>10.334326000000001</c:v>
                </c:pt>
                <c:pt idx="5196">
                  <c:v>10.140582</c:v>
                </c:pt>
                <c:pt idx="5197">
                  <c:v>9.9462829999999993</c:v>
                </c:pt>
                <c:pt idx="5198">
                  <c:v>9.7514310000000002</c:v>
                </c:pt>
                <c:pt idx="5199">
                  <c:v>9.5560259999999992</c:v>
                </c:pt>
                <c:pt idx="5200">
                  <c:v>9.3600659999999998</c:v>
                </c:pt>
                <c:pt idx="5201">
                  <c:v>9.1635519999999993</c:v>
                </c:pt>
                <c:pt idx="5202">
                  <c:v>8.9664809999999999</c:v>
                </c:pt>
                <c:pt idx="5203">
                  <c:v>8.768853</c:v>
                </c:pt>
                <c:pt idx="5204">
                  <c:v>8.570665</c:v>
                </c:pt>
                <c:pt idx="5205">
                  <c:v>8.3719160000000006</c:v>
                </c:pt>
                <c:pt idx="5206">
                  <c:v>8.1726010000000002</c:v>
                </c:pt>
                <c:pt idx="5207">
                  <c:v>7.9727180000000004</c:v>
                </c:pt>
                <c:pt idx="5208">
                  <c:v>7.7722639999999998</c:v>
                </c:pt>
                <c:pt idx="5209">
                  <c:v>7.5712320000000002</c:v>
                </c:pt>
                <c:pt idx="5210">
                  <c:v>7.3696200000000003</c:v>
                </c:pt>
                <c:pt idx="5211">
                  <c:v>7.1674199999999999</c:v>
                </c:pt>
                <c:pt idx="5212">
                  <c:v>6.9646280000000003</c:v>
                </c:pt>
                <c:pt idx="5213">
                  <c:v>6.7612370000000004</c:v>
                </c:pt>
                <c:pt idx="5214">
                  <c:v>6.557239</c:v>
                </c:pt>
                <c:pt idx="5215">
                  <c:v>6.3526259999999999</c:v>
                </c:pt>
                <c:pt idx="5216">
                  <c:v>6.1473909999999998</c:v>
                </c:pt>
                <c:pt idx="5217">
                  <c:v>5.9415230000000001</c:v>
                </c:pt>
                <c:pt idx="5218">
                  <c:v>5.7350130000000004</c:v>
                </c:pt>
                <c:pt idx="5219">
                  <c:v>5.5278499999999999</c:v>
                </c:pt>
                <c:pt idx="5220">
                  <c:v>5.3200229999999999</c:v>
                </c:pt>
                <c:pt idx="5221">
                  <c:v>5.1115199999999996</c:v>
                </c:pt>
                <c:pt idx="5222">
                  <c:v>4.9023279999999998</c:v>
                </c:pt>
                <c:pt idx="5223">
                  <c:v>4.6924330000000003</c:v>
                </c:pt>
                <c:pt idx="5224">
                  <c:v>4.4818199999999999</c:v>
                </c:pt>
                <c:pt idx="5225">
                  <c:v>4.2704750000000002</c:v>
                </c:pt>
                <c:pt idx="5226">
                  <c:v>4.0583809999999998</c:v>
                </c:pt>
                <c:pt idx="5227">
                  <c:v>3.8455210000000002</c:v>
                </c:pt>
                <c:pt idx="5228">
                  <c:v>3.6318769999999998</c:v>
                </c:pt>
                <c:pt idx="5229">
                  <c:v>3.4174310000000001</c:v>
                </c:pt>
                <c:pt idx="5230">
                  <c:v>3.2021630000000001</c:v>
                </c:pt>
                <c:pt idx="5231">
                  <c:v>2.9860530000000001</c:v>
                </c:pt>
                <c:pt idx="5232">
                  <c:v>2.7690790000000001</c:v>
                </c:pt>
                <c:pt idx="5233">
                  <c:v>2.5512190000000001</c:v>
                </c:pt>
                <c:pt idx="5234">
                  <c:v>2.3324509999999998</c:v>
                </c:pt>
                <c:pt idx="5235">
                  <c:v>2.1127509999999998</c:v>
                </c:pt>
                <c:pt idx="5236">
                  <c:v>1.8920950000000001</c:v>
                </c:pt>
                <c:pt idx="5237">
                  <c:v>1.6704559999999999</c:v>
                </c:pt>
                <c:pt idx="5238">
                  <c:v>1.44781</c:v>
                </c:pt>
                <c:pt idx="5239">
                  <c:v>1.2241299999999999</c:v>
                </c:pt>
                <c:pt idx="5240">
                  <c:v>0.99938899999999997</c:v>
                </c:pt>
                <c:pt idx="5241">
                  <c:v>0.77356000000000003</c:v>
                </c:pt>
                <c:pt idx="5242">
                  <c:v>0.54661300000000002</c:v>
                </c:pt>
                <c:pt idx="5243">
                  <c:v>0.31852200000000003</c:v>
                </c:pt>
                <c:pt idx="5244">
                  <c:v>8.9257000000000003E-2</c:v>
                </c:pt>
                <c:pt idx="5245">
                  <c:v>-0.141211</c:v>
                </c:pt>
                <c:pt idx="5246">
                  <c:v>-0.37291000000000002</c:v>
                </c:pt>
                <c:pt idx="5247">
                  <c:v>-0.60587000000000002</c:v>
                </c:pt>
                <c:pt idx="5248">
                  <c:v>-0.84011800000000003</c:v>
                </c:pt>
                <c:pt idx="5249">
                  <c:v>-1.0756829999999999</c:v>
                </c:pt>
                <c:pt idx="5250">
                  <c:v>-1.3125929999999999</c:v>
                </c:pt>
                <c:pt idx="5251">
                  <c:v>-1.5508729999999999</c:v>
                </c:pt>
                <c:pt idx="5252">
                  <c:v>-1.7905519999999999</c:v>
                </c:pt>
                <c:pt idx="5253">
                  <c:v>-2.0316529999999999</c:v>
                </c:pt>
                <c:pt idx="5254">
                  <c:v>-2.2741989999999999</c:v>
                </c:pt>
                <c:pt idx="5255">
                  <c:v>-2.518214</c:v>
                </c:pt>
                <c:pt idx="5256">
                  <c:v>-2.7637170000000002</c:v>
                </c:pt>
                <c:pt idx="5257">
                  <c:v>-3.0107270000000002</c:v>
                </c:pt>
                <c:pt idx="5258">
                  <c:v>-3.2592599999999998</c:v>
                </c:pt>
                <c:pt idx="5259">
                  <c:v>-3.5093299999999998</c:v>
                </c:pt>
                <c:pt idx="5260">
                  <c:v>-3.760948</c:v>
                </c:pt>
                <c:pt idx="5261">
                  <c:v>-4.0141220000000004</c:v>
                </c:pt>
                <c:pt idx="5262">
                  <c:v>-4.2688579999999998</c:v>
                </c:pt>
                <c:pt idx="5263">
                  <c:v>-4.5251570000000001</c:v>
                </c:pt>
                <c:pt idx="5264">
                  <c:v>-4.7830170000000001</c:v>
                </c:pt>
                <c:pt idx="5265">
                  <c:v>-5.0424340000000001</c:v>
                </c:pt>
                <c:pt idx="5266">
                  <c:v>-5.3033989999999998</c:v>
                </c:pt>
                <c:pt idx="5267">
                  <c:v>-5.5658969999999997</c:v>
                </c:pt>
                <c:pt idx="5268">
                  <c:v>-5.8299120000000002</c:v>
                </c:pt>
                <c:pt idx="5269">
                  <c:v>-6.0954220000000001</c:v>
                </c:pt>
                <c:pt idx="5270">
                  <c:v>-6.3624010000000002</c:v>
                </c:pt>
                <c:pt idx="5271">
                  <c:v>-6.6308189999999998</c:v>
                </c:pt>
                <c:pt idx="5272">
                  <c:v>-6.9006410000000002</c:v>
                </c:pt>
                <c:pt idx="5273">
                  <c:v>-7.1718289999999998</c:v>
                </c:pt>
                <c:pt idx="5274">
                  <c:v>-7.4443390000000003</c:v>
                </c:pt>
                <c:pt idx="5275">
                  <c:v>-7.7181230000000003</c:v>
                </c:pt>
                <c:pt idx="5276">
                  <c:v>-7.9931299999999998</c:v>
                </c:pt>
                <c:pt idx="5277">
                  <c:v>-8.2693030000000007</c:v>
                </c:pt>
                <c:pt idx="5278">
                  <c:v>-8.5465839999999993</c:v>
                </c:pt>
                <c:pt idx="5279">
                  <c:v>-8.8249069999999996</c:v>
                </c:pt>
                <c:pt idx="5280">
                  <c:v>-9.1042070000000006</c:v>
                </c:pt>
                <c:pt idx="5281">
                  <c:v>-9.3844119999999993</c:v>
                </c:pt>
                <c:pt idx="5282">
                  <c:v>-9.6654479999999996</c:v>
                </c:pt>
                <c:pt idx="5283">
                  <c:v>-9.9472369999999994</c:v>
                </c:pt>
                <c:pt idx="5284">
                  <c:v>-10.229699999999999</c:v>
                </c:pt>
                <c:pt idx="5285">
                  <c:v>-10.512753</c:v>
                </c:pt>
                <c:pt idx="5286">
                  <c:v>-10.796310999999999</c:v>
                </c:pt>
                <c:pt idx="5287">
                  <c:v>-11.080285999999999</c:v>
                </c:pt>
                <c:pt idx="5288">
                  <c:v>-11.364587</c:v>
                </c:pt>
                <c:pt idx="5289">
                  <c:v>-11.649120999999999</c:v>
                </c:pt>
                <c:pt idx="5290">
                  <c:v>-11.933795</c:v>
                </c:pt>
                <c:pt idx="5291">
                  <c:v>-12.21851</c:v>
                </c:pt>
                <c:pt idx="5292">
                  <c:v>-12.503170000000001</c:v>
                </c:pt>
                <c:pt idx="5293">
                  <c:v>-12.787674000000001</c:v>
                </c:pt>
                <c:pt idx="5294">
                  <c:v>-13.071922000000001</c:v>
                </c:pt>
                <c:pt idx="5295">
                  <c:v>-13.35581</c:v>
                </c:pt>
                <c:pt idx="5296">
                  <c:v>-13.639237</c:v>
                </c:pt>
                <c:pt idx="5297">
                  <c:v>-13.922097000000001</c:v>
                </c:pt>
                <c:pt idx="5298">
                  <c:v>-14.204288</c:v>
                </c:pt>
                <c:pt idx="5299">
                  <c:v>-14.485704999999999</c:v>
                </c:pt>
                <c:pt idx="5300">
                  <c:v>-14.766244</c:v>
                </c:pt>
                <c:pt idx="5301">
                  <c:v>-15.045802999999999</c:v>
                </c:pt>
                <c:pt idx="5302">
                  <c:v>-15.324282</c:v>
                </c:pt>
                <c:pt idx="5303">
                  <c:v>-15.601583</c:v>
                </c:pt>
                <c:pt idx="5304">
                  <c:v>-15.877610000000001</c:v>
                </c:pt>
                <c:pt idx="5305">
                  <c:v>-16.152273000000001</c:v>
                </c:pt>
                <c:pt idx="5306">
                  <c:v>-16.425487</c:v>
                </c:pt>
                <c:pt idx="5307">
                  <c:v>-16.697171000000001</c:v>
                </c:pt>
                <c:pt idx="5308">
                  <c:v>-16.967255000000002</c:v>
                </c:pt>
                <c:pt idx="5309">
                  <c:v>-17.235672000000001</c:v>
                </c:pt>
                <c:pt idx="5310">
                  <c:v>-17.502369000000002</c:v>
                </c:pt>
                <c:pt idx="5311">
                  <c:v>-17.767302000000001</c:v>
                </c:pt>
                <c:pt idx="5312">
                  <c:v>-18.030436000000002</c:v>
                </c:pt>
                <c:pt idx="5313">
                  <c:v>-18.291751000000001</c:v>
                </c:pt>
                <c:pt idx="5314">
                  <c:v>-18.551237</c:v>
                </c:pt>
                <c:pt idx="5315">
                  <c:v>-18.808900000000001</c:v>
                </c:pt>
                <c:pt idx="5316">
                  <c:v>-19.064757</c:v>
                </c:pt>
                <c:pt idx="5317">
                  <c:v>-19.318840000000002</c:v>
                </c:pt>
                <c:pt idx="5318">
                  <c:v>-19.571190999999999</c:v>
                </c:pt>
                <c:pt idx="5319">
                  <c:v>-19.821867000000001</c:v>
                </c:pt>
                <c:pt idx="5320">
                  <c:v>-20.070936</c:v>
                </c:pt>
                <c:pt idx="5321">
                  <c:v>-20.318477000000001</c:v>
                </c:pt>
                <c:pt idx="5322">
                  <c:v>-20.564578000000001</c:v>
                </c:pt>
                <c:pt idx="5323">
                  <c:v>-20.809334</c:v>
                </c:pt>
                <c:pt idx="5324">
                  <c:v>-21.052848000000001</c:v>
                </c:pt>
                <c:pt idx="5325">
                  <c:v>-21.295226</c:v>
                </c:pt>
                <c:pt idx="5326">
                  <c:v>-21.536579</c:v>
                </c:pt>
                <c:pt idx="5327">
                  <c:v>-21.777018999999999</c:v>
                </c:pt>
                <c:pt idx="5328">
                  <c:v>-22.016656999999999</c:v>
                </c:pt>
                <c:pt idx="5329">
                  <c:v>-22.255606</c:v>
                </c:pt>
                <c:pt idx="5330">
                  <c:v>-22.493973</c:v>
                </c:pt>
                <c:pt idx="5331">
                  <c:v>-22.731864000000002</c:v>
                </c:pt>
                <c:pt idx="5332">
                  <c:v>-22.969379</c:v>
                </c:pt>
                <c:pt idx="5333">
                  <c:v>-23.206614999999999</c:v>
                </c:pt>
                <c:pt idx="5334">
                  <c:v>-23.443662</c:v>
                </c:pt>
                <c:pt idx="5335">
                  <c:v>-23.680606000000001</c:v>
                </c:pt>
                <c:pt idx="5336">
                  <c:v>-23.917525999999999</c:v>
                </c:pt>
                <c:pt idx="5337">
                  <c:v>-24.154495000000001</c:v>
                </c:pt>
                <c:pt idx="5338">
                  <c:v>-24.391583000000001</c:v>
                </c:pt>
                <c:pt idx="5339">
                  <c:v>-24.628851999999998</c:v>
                </c:pt>
                <c:pt idx="5340">
                  <c:v>-24.86636</c:v>
                </c:pt>
                <c:pt idx="5341">
                  <c:v>-25.104161000000001</c:v>
                </c:pt>
                <c:pt idx="5342">
                  <c:v>-25.342305</c:v>
                </c:pt>
                <c:pt idx="5343">
                  <c:v>-25.580836000000001</c:v>
                </c:pt>
                <c:pt idx="5344">
                  <c:v>-25.819796</c:v>
                </c:pt>
                <c:pt idx="5345">
                  <c:v>-26.059225000000001</c:v>
                </c:pt>
                <c:pt idx="5346">
                  <c:v>-26.299157999999998</c:v>
                </c:pt>
                <c:pt idx="5347">
                  <c:v>-26.539629000000001</c:v>
                </c:pt>
                <c:pt idx="5348">
                  <c:v>-26.780667999999999</c:v>
                </c:pt>
                <c:pt idx="5349">
                  <c:v>-27.022304999999999</c:v>
                </c:pt>
                <c:pt idx="5350">
                  <c:v>-27.264565999999999</c:v>
                </c:pt>
                <c:pt idx="5351">
                  <c:v>-27.507477999999999</c:v>
                </c:pt>
                <c:pt idx="5352">
                  <c:v>-27.751064</c:v>
                </c:pt>
                <c:pt idx="5353">
                  <c:v>-27.995346000000001</c:v>
                </c:pt>
                <c:pt idx="5354">
                  <c:v>-28.240345999999999</c:v>
                </c:pt>
                <c:pt idx="5355">
                  <c:v>-28.486084000000002</c:v>
                </c:pt>
                <c:pt idx="5356">
                  <c:v>-28.732579000000001</c:v>
                </c:pt>
                <c:pt idx="5357">
                  <c:v>-28.979849000000002</c:v>
                </c:pt>
                <c:pt idx="5358">
                  <c:v>-29.227910000000001</c:v>
                </c:pt>
                <c:pt idx="5359">
                  <c:v>-29.476780000000002</c:v>
                </c:pt>
                <c:pt idx="5360">
                  <c:v>-29.726475000000001</c:v>
                </c:pt>
                <c:pt idx="5361">
                  <c:v>-29.977008999999999</c:v>
                </c:pt>
                <c:pt idx="5362">
                  <c:v>-30.228397000000001</c:v>
                </c:pt>
                <c:pt idx="5363">
                  <c:v>-30.480654000000001</c:v>
                </c:pt>
                <c:pt idx="5364">
                  <c:v>-30.733794</c:v>
                </c:pt>
                <c:pt idx="5365">
                  <c:v>-30.987831</c:v>
                </c:pt>
                <c:pt idx="5366">
                  <c:v>-31.24278</c:v>
                </c:pt>
                <c:pt idx="5367">
                  <c:v>-31.498653999999998</c:v>
                </c:pt>
                <c:pt idx="5368">
                  <c:v>-31.755466999999999</c:v>
                </c:pt>
                <c:pt idx="5369">
                  <c:v>-32.013233999999997</c:v>
                </c:pt>
                <c:pt idx="5370">
                  <c:v>-32.271970000000003</c:v>
                </c:pt>
                <c:pt idx="5371">
                  <c:v>-32.531691000000002</c:v>
                </c:pt>
                <c:pt idx="5372">
                  <c:v>-32.792411000000001</c:v>
                </c:pt>
                <c:pt idx="5373">
                  <c:v>-33.054147999999998</c:v>
                </c:pt>
                <c:pt idx="5374">
                  <c:v>-33.316918000000001</c:v>
                </c:pt>
                <c:pt idx="5375">
                  <c:v>-33.580739999999999</c:v>
                </c:pt>
                <c:pt idx="5376">
                  <c:v>-33.845632000000002</c:v>
                </c:pt>
                <c:pt idx="5377">
                  <c:v>-34.111615</c:v>
                </c:pt>
                <c:pt idx="5378">
                  <c:v>-34.378708000000003</c:v>
                </c:pt>
                <c:pt idx="5379">
                  <c:v>-34.646932999999997</c:v>
                </c:pt>
                <c:pt idx="5380">
                  <c:v>-34.916314</c:v>
                </c:pt>
                <c:pt idx="5381">
                  <c:v>-35.186874000000003</c:v>
                </c:pt>
                <c:pt idx="5382">
                  <c:v>-35.458638000000001</c:v>
                </c:pt>
                <c:pt idx="5383">
                  <c:v>-35.731634</c:v>
                </c:pt>
                <c:pt idx="5384">
                  <c:v>-36.005887999999999</c:v>
                </c:pt>
                <c:pt idx="5385">
                  <c:v>-36.28143</c:v>
                </c:pt>
                <c:pt idx="5386">
                  <c:v>-36.558290999999997</c:v>
                </c:pt>
                <c:pt idx="5387">
                  <c:v>-36.836502000000003</c:v>
                </c:pt>
                <c:pt idx="5388">
                  <c:v>-37.116095999999999</c:v>
                </c:pt>
                <c:pt idx="5389">
                  <c:v>-37.397108000000003</c:v>
                </c:pt>
                <c:pt idx="5390">
                  <c:v>-37.679575</c:v>
                </c:pt>
                <c:pt idx="5391">
                  <c:v>-37.963534000000003</c:v>
                </c:pt>
                <c:pt idx="5392">
                  <c:v>-38.249023000000001</c:v>
                </c:pt>
                <c:pt idx="5393">
                  <c:v>-38.536085</c:v>
                </c:pt>
                <c:pt idx="5394">
                  <c:v>-38.824759</c:v>
                </c:pt>
                <c:pt idx="5395">
                  <c:v>-39.115091</c:v>
                </c:pt>
                <c:pt idx="5396">
                  <c:v>-39.407125000000001</c:v>
                </c:pt>
                <c:pt idx="5397">
                  <c:v>-39.700907999999998</c:v>
                </c:pt>
                <c:pt idx="5398">
                  <c:v>-39.996487999999999</c:v>
                </c:pt>
                <c:pt idx="5399">
                  <c:v>-40.293914000000001</c:v>
                </c:pt>
                <c:pt idx="5400">
                  <c:v>-40.593237999999999</c:v>
                </c:pt>
                <c:pt idx="5401">
                  <c:v>-40.894511999999999</c:v>
                </c:pt>
                <c:pt idx="5402">
                  <c:v>-41.197789999999998</c:v>
                </c:pt>
                <c:pt idx="5403">
                  <c:v>-41.503127999999997</c:v>
                </c:pt>
                <c:pt idx="5404">
                  <c:v>-41.810583000000001</c:v>
                </c:pt>
                <c:pt idx="5405">
                  <c:v>-42.120215000000002</c:v>
                </c:pt>
                <c:pt idx="5406">
                  <c:v>-42.432082999999999</c:v>
                </c:pt>
                <c:pt idx="5407">
                  <c:v>-42.746251000000001</c:v>
                </c:pt>
                <c:pt idx="5408">
                  <c:v>-43.062781999999999</c:v>
                </c:pt>
                <c:pt idx="5409">
                  <c:v>-43.381743</c:v>
                </c:pt>
                <c:pt idx="5410">
                  <c:v>-43.703201</c:v>
                </c:pt>
                <c:pt idx="5411">
                  <c:v>-44.027227000000003</c:v>
                </c:pt>
                <c:pt idx="5412">
                  <c:v>-44.353892000000002</c:v>
                </c:pt>
                <c:pt idx="5413">
                  <c:v>-44.683270999999998</c:v>
                </c:pt>
                <c:pt idx="5414">
                  <c:v>-45.015441000000003</c:v>
                </c:pt>
                <c:pt idx="5415">
                  <c:v>-45.350482</c:v>
                </c:pt>
                <c:pt idx="5416">
                  <c:v>-45.688476000000001</c:v>
                </c:pt>
                <c:pt idx="5417">
                  <c:v>-46.029510000000002</c:v>
                </c:pt>
                <c:pt idx="5418">
                  <c:v>-46.373671000000002</c:v>
                </c:pt>
                <c:pt idx="5419">
                  <c:v>-46.721054000000002</c:v>
                </c:pt>
                <c:pt idx="5420">
                  <c:v>-47.071753999999999</c:v>
                </c:pt>
                <c:pt idx="5421">
                  <c:v>-47.425874</c:v>
                </c:pt>
                <c:pt idx="5422">
                  <c:v>-47.783518000000001</c:v>
                </c:pt>
                <c:pt idx="5423">
                  <c:v>-48.144798000000002</c:v>
                </c:pt>
                <c:pt idx="5424">
                  <c:v>-48.509830999999998</c:v>
                </c:pt>
                <c:pt idx="5425">
                  <c:v>-48.878737999999998</c:v>
                </c:pt>
                <c:pt idx="5426">
                  <c:v>-49.251649</c:v>
                </c:pt>
                <c:pt idx="5427">
                  <c:v>-49.628701</c:v>
                </c:pt>
                <c:pt idx="5428">
                  <c:v>-50.010035999999999</c:v>
                </c:pt>
                <c:pt idx="5429">
                  <c:v>-50.395806999999998</c:v>
                </c:pt>
                <c:pt idx="5430">
                  <c:v>-50.786174000000003</c:v>
                </c:pt>
                <c:pt idx="5431">
                  <c:v>-51.181308000000001</c:v>
                </c:pt>
                <c:pt idx="5432">
                  <c:v>-51.581389000000001</c:v>
                </c:pt>
                <c:pt idx="5433">
                  <c:v>-51.986607999999997</c:v>
                </c:pt>
                <c:pt idx="5434">
                  <c:v>-52.397168999999998</c:v>
                </c:pt>
                <c:pt idx="5435">
                  <c:v>-52.813287000000003</c:v>
                </c:pt>
                <c:pt idx="5436">
                  <c:v>-53.235191</c:v>
                </c:pt>
                <c:pt idx="5437">
                  <c:v>-53.663122999999999</c:v>
                </c:pt>
                <c:pt idx="5438">
                  <c:v>-54.097341</c:v>
                </c:pt>
                <c:pt idx="5439">
                  <c:v>-54.538119999999999</c:v>
                </c:pt>
                <c:pt idx="5440">
                  <c:v>-54.985748999999998</c:v>
                </c:pt>
                <c:pt idx="5441">
                  <c:v>-55.440537999999997</c:v>
                </c:pt>
                <c:pt idx="5442">
                  <c:v>-55.902814999999997</c:v>
                </c:pt>
                <c:pt idx="5443">
                  <c:v>-56.372925000000002</c:v>
                </c:pt>
                <c:pt idx="5444">
                  <c:v>-56.851236999999998</c:v>
                </c:pt>
                <c:pt idx="5445">
                  <c:v>-57.338140000000003</c:v>
                </c:pt>
                <c:pt idx="5446">
                  <c:v>-57.834048000000003</c:v>
                </c:pt>
                <c:pt idx="5447">
                  <c:v>-58.339393000000001</c:v>
                </c:pt>
                <c:pt idx="5448">
                  <c:v>-58.854636999999997</c:v>
                </c:pt>
                <c:pt idx="5449">
                  <c:v>-59.380262000000002</c:v>
                </c:pt>
                <c:pt idx="5450">
                  <c:v>-59.916775000000001</c:v>
                </c:pt>
                <c:pt idx="5451">
                  <c:v>-60.464709999999997</c:v>
                </c:pt>
                <c:pt idx="5452">
                  <c:v>-61.024621000000003</c:v>
                </c:pt>
                <c:pt idx="5453">
                  <c:v>-61.597085999999997</c:v>
                </c:pt>
                <c:pt idx="5454">
                  <c:v>-62.182701999999999</c:v>
                </c:pt>
                <c:pt idx="5455">
                  <c:v>-62.782083</c:v>
                </c:pt>
                <c:pt idx="5456">
                  <c:v>-63.395854</c:v>
                </c:pt>
                <c:pt idx="5457">
                  <c:v>-64.024646000000004</c:v>
                </c:pt>
                <c:pt idx="5458">
                  <c:v>-64.669084999999995</c:v>
                </c:pt>
                <c:pt idx="5459">
                  <c:v>-65.329784000000004</c:v>
                </c:pt>
                <c:pt idx="5460">
                  <c:v>-66.007323</c:v>
                </c:pt>
                <c:pt idx="5461">
                  <c:v>-66.702233000000007</c:v>
                </c:pt>
                <c:pt idx="5462">
                  <c:v>-67.414970999999994</c:v>
                </c:pt>
                <c:pt idx="5463">
                  <c:v>-68.145887000000002</c:v>
                </c:pt>
                <c:pt idx="5464">
                  <c:v>-68.895184999999998</c:v>
                </c:pt>
                <c:pt idx="5465">
                  <c:v>-69.662880000000001</c:v>
                </c:pt>
                <c:pt idx="5466">
                  <c:v>-70.448736999999994</c:v>
                </c:pt>
                <c:pt idx="5467">
                  <c:v>-71.248737000000006</c:v>
                </c:pt>
                <c:pt idx="5468">
                  <c:v>-72.048737000000003</c:v>
                </c:pt>
                <c:pt idx="5469">
                  <c:v>-72.848737</c:v>
                </c:pt>
                <c:pt idx="5470">
                  <c:v>-73.648736999999997</c:v>
                </c:pt>
                <c:pt idx="5471">
                  <c:v>-74.448736999999994</c:v>
                </c:pt>
                <c:pt idx="5472">
                  <c:v>-75.248737000000006</c:v>
                </c:pt>
                <c:pt idx="5473">
                  <c:v>-76.048737000000003</c:v>
                </c:pt>
                <c:pt idx="5474">
                  <c:v>-76.848737</c:v>
                </c:pt>
                <c:pt idx="5475">
                  <c:v>-77.648736999999997</c:v>
                </c:pt>
                <c:pt idx="5476">
                  <c:v>-78.448736999999994</c:v>
                </c:pt>
                <c:pt idx="5477">
                  <c:v>-79.248737000000006</c:v>
                </c:pt>
                <c:pt idx="5478">
                  <c:v>-80.048737000000003</c:v>
                </c:pt>
                <c:pt idx="5479">
                  <c:v>-80.834661999999994</c:v>
                </c:pt>
                <c:pt idx="5480">
                  <c:v>-81.583410999999998</c:v>
                </c:pt>
                <c:pt idx="5481">
                  <c:v>-82.288894999999997</c:v>
                </c:pt>
                <c:pt idx="5482">
                  <c:v>-82.94605</c:v>
                </c:pt>
                <c:pt idx="5483">
                  <c:v>-83.551136</c:v>
                </c:pt>
                <c:pt idx="5484">
                  <c:v>-84.101921000000004</c:v>
                </c:pt>
                <c:pt idx="5485">
                  <c:v>-84.597718999999998</c:v>
                </c:pt>
                <c:pt idx="5486">
                  <c:v>-85.039310999999998</c:v>
                </c:pt>
                <c:pt idx="5487">
                  <c:v>-85.428743999999995</c:v>
                </c:pt>
                <c:pt idx="5488">
                  <c:v>-85.769074000000003</c:v>
                </c:pt>
                <c:pt idx="5489">
                  <c:v>-86.064062000000007</c:v>
                </c:pt>
                <c:pt idx="5490">
                  <c:v>-86.317894999999993</c:v>
                </c:pt>
                <c:pt idx="5491">
                  <c:v>-86.534927999999994</c:v>
                </c:pt>
                <c:pt idx="5492">
                  <c:v>-86.719476999999998</c:v>
                </c:pt>
                <c:pt idx="5493">
                  <c:v>-86.875674000000004</c:v>
                </c:pt>
                <c:pt idx="5494">
                  <c:v>-87.007358999999994</c:v>
                </c:pt>
                <c:pt idx="5495">
                  <c:v>-87.118020999999999</c:v>
                </c:pt>
                <c:pt idx="5496">
                  <c:v>-87.210776999999993</c:v>
                </c:pt>
                <c:pt idx="5497">
                  <c:v>-87.288368000000006</c:v>
                </c:pt>
                <c:pt idx="5498">
                  <c:v>-87.353178</c:v>
                </c:pt>
                <c:pt idx="5499">
                  <c:v>-87.407258999999996</c:v>
                </c:pt>
                <c:pt idx="5500">
                  <c:v>-87.452361999999994</c:v>
                </c:pt>
                <c:pt idx="5501">
                  <c:v>-87.489973000000006</c:v>
                </c:pt>
                <c:pt idx="5502">
                  <c:v>-87.521347000000006</c:v>
                </c:pt>
                <c:pt idx="5503">
                  <c:v>-87.547537000000005</c:v>
                </c:pt>
                <c:pt idx="5504">
                  <c:v>-87.569426000000007</c:v>
                </c:pt>
                <c:pt idx="5505">
                  <c:v>-87.587749000000002</c:v>
                </c:pt>
                <c:pt idx="5506">
                  <c:v>-87.603120000000004</c:v>
                </c:pt>
                <c:pt idx="5507">
                  <c:v>-87.616048000000006</c:v>
                </c:pt>
                <c:pt idx="5508">
                  <c:v>-87.626954999999995</c:v>
                </c:pt>
                <c:pt idx="5509">
                  <c:v>-87.636191999999994</c:v>
                </c:pt>
                <c:pt idx="5510">
                  <c:v>-87.644047999999998</c:v>
                </c:pt>
                <c:pt idx="5511">
                  <c:v>-87.650762999999998</c:v>
                </c:pt>
                <c:pt idx="5512">
                  <c:v>-87.656535000000005</c:v>
                </c:pt>
                <c:pt idx="5513">
                  <c:v>-87.661525999999995</c:v>
                </c:pt>
                <c:pt idx="5514">
                  <c:v>-87.665874000000002</c:v>
                </c:pt>
                <c:pt idx="5515">
                  <c:v>-87.669686999999996</c:v>
                </c:pt>
                <c:pt idx="5516">
                  <c:v>-87.673058999999995</c:v>
                </c:pt>
                <c:pt idx="5517">
                  <c:v>-87.676066000000006</c:v>
                </c:pt>
                <c:pt idx="5518">
                  <c:v>-87.678769000000003</c:v>
                </c:pt>
                <c:pt idx="5519">
                  <c:v>-87.681219999999996</c:v>
                </c:pt>
                <c:pt idx="5520">
                  <c:v>-87.683462000000006</c:v>
                </c:pt>
                <c:pt idx="5521">
                  <c:v>-87.685530999999997</c:v>
                </c:pt>
                <c:pt idx="5522">
                  <c:v>-87.687454000000002</c:v>
                </c:pt>
                <c:pt idx="5523">
                  <c:v>-87.689255000000003</c:v>
                </c:pt>
                <c:pt idx="5524">
                  <c:v>-87.690955000000002</c:v>
                </c:pt>
                <c:pt idx="5525">
                  <c:v>-87.692570000000003</c:v>
                </c:pt>
                <c:pt idx="5526">
                  <c:v>-87.694112000000004</c:v>
                </c:pt>
                <c:pt idx="5527">
                  <c:v>-87.695594</c:v>
                </c:pt>
                <c:pt idx="5528">
                  <c:v>-87.697023999999999</c:v>
                </c:pt>
                <c:pt idx="5529">
                  <c:v>-87.698409999999996</c:v>
                </c:pt>
                <c:pt idx="5530">
                  <c:v>-87.699757000000005</c:v>
                </c:pt>
                <c:pt idx="5531">
                  <c:v>-87.701071999999996</c:v>
                </c:pt>
                <c:pt idx="5532">
                  <c:v>-87.702359000000001</c:v>
                </c:pt>
                <c:pt idx="5533">
                  <c:v>-87.703620000000001</c:v>
                </c:pt>
                <c:pt idx="5534">
                  <c:v>-87.704859999999996</c:v>
                </c:pt>
                <c:pt idx="5535">
                  <c:v>-87.706079000000003</c:v>
                </c:pt>
                <c:pt idx="5536">
                  <c:v>-87.707282000000006</c:v>
                </c:pt>
                <c:pt idx="5537">
                  <c:v>-87.708467999999996</c:v>
                </c:pt>
                <c:pt idx="5538">
                  <c:v>-87.709641000000005</c:v>
                </c:pt>
                <c:pt idx="5539">
                  <c:v>-87.710800000000006</c:v>
                </c:pt>
                <c:pt idx="5540">
                  <c:v>-87.711946999999995</c:v>
                </c:pt>
                <c:pt idx="5541">
                  <c:v>-87.713082</c:v>
                </c:pt>
                <c:pt idx="5542">
                  <c:v>-87.714207000000002</c:v>
                </c:pt>
                <c:pt idx="5543">
                  <c:v>-87.715322</c:v>
                </c:pt>
                <c:pt idx="5544">
                  <c:v>-87.716426999999996</c:v>
                </c:pt>
                <c:pt idx="5545">
                  <c:v>-87.717523</c:v>
                </c:pt>
                <c:pt idx="5546">
                  <c:v>-87.718610999999996</c:v>
                </c:pt>
                <c:pt idx="5547">
                  <c:v>-87.71969</c:v>
                </c:pt>
                <c:pt idx="5548">
                  <c:v>-87.720760999999996</c:v>
                </c:pt>
                <c:pt idx="5549">
                  <c:v>-87.721823999999998</c:v>
                </c:pt>
                <c:pt idx="5550">
                  <c:v>-87.722880000000004</c:v>
                </c:pt>
                <c:pt idx="5551">
                  <c:v>-87.723928000000001</c:v>
                </c:pt>
                <c:pt idx="5552">
                  <c:v>-87.724969000000002</c:v>
                </c:pt>
                <c:pt idx="5553">
                  <c:v>-87.726003000000006</c:v>
                </c:pt>
                <c:pt idx="5554">
                  <c:v>-87.727029999999999</c:v>
                </c:pt>
                <c:pt idx="5555">
                  <c:v>-87.728049999999996</c:v>
                </c:pt>
                <c:pt idx="5556">
                  <c:v>-87.729062999999996</c:v>
                </c:pt>
                <c:pt idx="5557">
                  <c:v>-87.730069999999998</c:v>
                </c:pt>
                <c:pt idx="5558">
                  <c:v>-87.731070000000003</c:v>
                </c:pt>
                <c:pt idx="5559">
                  <c:v>-87.732063999999994</c:v>
                </c:pt>
                <c:pt idx="5560">
                  <c:v>-87.733051000000003</c:v>
                </c:pt>
                <c:pt idx="5561">
                  <c:v>-87.734032999999997</c:v>
                </c:pt>
                <c:pt idx="5562">
                  <c:v>-87.735007999999993</c:v>
                </c:pt>
                <c:pt idx="5563">
                  <c:v>-87.735977000000005</c:v>
                </c:pt>
                <c:pt idx="5564">
                  <c:v>-87.736940000000004</c:v>
                </c:pt>
                <c:pt idx="5565">
                  <c:v>-87.737897000000004</c:v>
                </c:pt>
                <c:pt idx="5566">
                  <c:v>-87.738848000000004</c:v>
                </c:pt>
                <c:pt idx="5567">
                  <c:v>-87.739794000000003</c:v>
                </c:pt>
                <c:pt idx="5568">
                  <c:v>-87.740733000000006</c:v>
                </c:pt>
                <c:pt idx="5569">
                  <c:v>-87.741668000000004</c:v>
                </c:pt>
                <c:pt idx="5570">
                  <c:v>-87.742596000000006</c:v>
                </c:pt>
                <c:pt idx="5571">
                  <c:v>-87.743519000000006</c:v>
                </c:pt>
                <c:pt idx="5572">
                  <c:v>-87.744435999999993</c:v>
                </c:pt>
                <c:pt idx="5573">
                  <c:v>-87.745348000000007</c:v>
                </c:pt>
                <c:pt idx="5574">
                  <c:v>-87.746255000000005</c:v>
                </c:pt>
                <c:pt idx="5575">
                  <c:v>-87.747156000000004</c:v>
                </c:pt>
                <c:pt idx="5576">
                  <c:v>-87.748052000000001</c:v>
                </c:pt>
                <c:pt idx="5577">
                  <c:v>-87.748942999999997</c:v>
                </c:pt>
                <c:pt idx="5578">
                  <c:v>-87.749827999999994</c:v>
                </c:pt>
                <c:pt idx="5579">
                  <c:v>-87.750708000000003</c:v>
                </c:pt>
                <c:pt idx="5580">
                  <c:v>-87.751583999999994</c:v>
                </c:pt>
                <c:pt idx="5581">
                  <c:v>-87.752454</c:v>
                </c:pt>
                <c:pt idx="5582">
                  <c:v>-87.753319000000005</c:v>
                </c:pt>
                <c:pt idx="5583">
                  <c:v>-87.754178999999993</c:v>
                </c:pt>
                <c:pt idx="5584">
                  <c:v>-87.755033999999995</c:v>
                </c:pt>
                <c:pt idx="5585">
                  <c:v>-87.755883999999995</c:v>
                </c:pt>
                <c:pt idx="5586">
                  <c:v>-87.756730000000005</c:v>
                </c:pt>
                <c:pt idx="5587">
                  <c:v>-87.757570999999999</c:v>
                </c:pt>
                <c:pt idx="5588">
                  <c:v>-87.758405999999994</c:v>
                </c:pt>
                <c:pt idx="5589">
                  <c:v>-87.759236999999999</c:v>
                </c:pt>
                <c:pt idx="5590">
                  <c:v>-87.760064</c:v>
                </c:pt>
                <c:pt idx="5591">
                  <c:v>-87.760885999999999</c:v>
                </c:pt>
                <c:pt idx="5592">
                  <c:v>-87.761702999999997</c:v>
                </c:pt>
                <c:pt idx="5593">
                  <c:v>-87.762514999999993</c:v>
                </c:pt>
                <c:pt idx="5594">
                  <c:v>-87.763323</c:v>
                </c:pt>
                <c:pt idx="5595">
                  <c:v>-87.764127000000002</c:v>
                </c:pt>
                <c:pt idx="5596">
                  <c:v>-87.764926000000003</c:v>
                </c:pt>
                <c:pt idx="5597">
                  <c:v>-87.765720000000002</c:v>
                </c:pt>
                <c:pt idx="5598">
                  <c:v>-87.766509999999997</c:v>
                </c:pt>
                <c:pt idx="5599">
                  <c:v>-87.767296000000002</c:v>
                </c:pt>
                <c:pt idx="5600">
                  <c:v>-87.768077000000005</c:v>
                </c:pt>
                <c:pt idx="5601">
                  <c:v>-87.768854000000005</c:v>
                </c:pt>
                <c:pt idx="5602">
                  <c:v>-87.769627</c:v>
                </c:pt>
                <c:pt idx="5603">
                  <c:v>-87.770396000000005</c:v>
                </c:pt>
                <c:pt idx="5604">
                  <c:v>-87.771159999999995</c:v>
                </c:pt>
                <c:pt idx="5605">
                  <c:v>-87.771919999999994</c:v>
                </c:pt>
                <c:pt idx="5606">
                  <c:v>-87.772676000000004</c:v>
                </c:pt>
                <c:pt idx="5607">
                  <c:v>-87.773426999999998</c:v>
                </c:pt>
                <c:pt idx="5608">
                  <c:v>-87.774175</c:v>
                </c:pt>
                <c:pt idx="5609">
                  <c:v>-87.774918999999997</c:v>
                </c:pt>
                <c:pt idx="5610">
                  <c:v>-87.775658000000007</c:v>
                </c:pt>
                <c:pt idx="5611">
                  <c:v>-87.776392999999999</c:v>
                </c:pt>
                <c:pt idx="5612">
                  <c:v>-87.777124999999998</c:v>
                </c:pt>
                <c:pt idx="5613">
                  <c:v>-87.777851999999996</c:v>
                </c:pt>
                <c:pt idx="5614">
                  <c:v>-87.778576000000001</c:v>
                </c:pt>
                <c:pt idx="5615">
                  <c:v>-87.779295000000005</c:v>
                </c:pt>
                <c:pt idx="5616">
                  <c:v>-87.780011000000002</c:v>
                </c:pt>
                <c:pt idx="5617">
                  <c:v>-87.780722999999995</c:v>
                </c:pt>
                <c:pt idx="5618">
                  <c:v>-87.781430999999998</c:v>
                </c:pt>
                <c:pt idx="5619">
                  <c:v>-87.782134999999997</c:v>
                </c:pt>
                <c:pt idx="5620">
                  <c:v>-87.782835000000006</c:v>
                </c:pt>
                <c:pt idx="5621">
                  <c:v>-87.783531999999994</c:v>
                </c:pt>
                <c:pt idx="5622">
                  <c:v>-87.784223999999995</c:v>
                </c:pt>
                <c:pt idx="5623">
                  <c:v>-87.784913000000003</c:v>
                </c:pt>
                <c:pt idx="5624">
                  <c:v>-87.785599000000005</c:v>
                </c:pt>
                <c:pt idx="5625">
                  <c:v>-87.786280000000005</c:v>
                </c:pt>
                <c:pt idx="5626">
                  <c:v>-87.786957999999998</c:v>
                </c:pt>
                <c:pt idx="5627">
                  <c:v>-87.787633</c:v>
                </c:pt>
                <c:pt idx="5628">
                  <c:v>-87.788303999999997</c:v>
                </c:pt>
                <c:pt idx="5629">
                  <c:v>-87.788971000000004</c:v>
                </c:pt>
                <c:pt idx="5630">
                  <c:v>-87.789634000000007</c:v>
                </c:pt>
                <c:pt idx="5631">
                  <c:v>-87.790295</c:v>
                </c:pt>
                <c:pt idx="5632">
                  <c:v>-87.790951000000007</c:v>
                </c:pt>
                <c:pt idx="5633">
                  <c:v>-87.791604000000007</c:v>
                </c:pt>
                <c:pt idx="5634">
                  <c:v>-87.792254</c:v>
                </c:pt>
                <c:pt idx="5635">
                  <c:v>-87.792900000000003</c:v>
                </c:pt>
                <c:pt idx="5636">
                  <c:v>-87.793543</c:v>
                </c:pt>
                <c:pt idx="5637">
                  <c:v>-87.794182000000006</c:v>
                </c:pt>
                <c:pt idx="5638">
                  <c:v>-87.794818000000006</c:v>
                </c:pt>
                <c:pt idx="5639">
                  <c:v>-87.795451</c:v>
                </c:pt>
                <c:pt idx="5640">
                  <c:v>-87.796080000000003</c:v>
                </c:pt>
                <c:pt idx="5641">
                  <c:v>-87.796706</c:v>
                </c:pt>
                <c:pt idx="5642">
                  <c:v>-87.797327999999993</c:v>
                </c:pt>
                <c:pt idx="5643">
                  <c:v>-87.797948000000005</c:v>
                </c:pt>
                <c:pt idx="5644">
                  <c:v>-87.798563999999999</c:v>
                </c:pt>
                <c:pt idx="5645">
                  <c:v>-87.799176000000003</c:v>
                </c:pt>
                <c:pt idx="5646">
                  <c:v>-87.799785999999997</c:v>
                </c:pt>
                <c:pt idx="5647">
                  <c:v>-87.800392000000002</c:v>
                </c:pt>
                <c:pt idx="5648">
                  <c:v>-87.800995999999998</c:v>
                </c:pt>
                <c:pt idx="5649">
                  <c:v>-87.801596000000004</c:v>
                </c:pt>
                <c:pt idx="5650">
                  <c:v>-87.802192000000005</c:v>
                </c:pt>
                <c:pt idx="5651">
                  <c:v>-87.802785999999998</c:v>
                </c:pt>
                <c:pt idx="5652">
                  <c:v>-87.803376999999998</c:v>
                </c:pt>
                <c:pt idx="5653">
                  <c:v>-87.803963999999993</c:v>
                </c:pt>
                <c:pt idx="5654">
                  <c:v>-87.804548999999994</c:v>
                </c:pt>
                <c:pt idx="5655">
                  <c:v>-87.805130000000005</c:v>
                </c:pt>
                <c:pt idx="5656">
                  <c:v>-87.805707999999996</c:v>
                </c:pt>
                <c:pt idx="5657">
                  <c:v>-87.806284000000005</c:v>
                </c:pt>
                <c:pt idx="5658">
                  <c:v>-87.806855999999996</c:v>
                </c:pt>
                <c:pt idx="5659">
                  <c:v>-87.807424999999995</c:v>
                </c:pt>
                <c:pt idx="5660">
                  <c:v>-87.807991999999999</c:v>
                </c:pt>
                <c:pt idx="5661">
                  <c:v>-87.808554999999998</c:v>
                </c:pt>
                <c:pt idx="5662">
                  <c:v>-87.809116000000003</c:v>
                </c:pt>
                <c:pt idx="5663">
                  <c:v>-87.809673000000004</c:v>
                </c:pt>
                <c:pt idx="5664">
                  <c:v>-87.810227999999995</c:v>
                </c:pt>
                <c:pt idx="5665">
                  <c:v>-87.810779999999994</c:v>
                </c:pt>
                <c:pt idx="5666">
                  <c:v>-87.811329000000001</c:v>
                </c:pt>
                <c:pt idx="5667">
                  <c:v>-87.811875000000001</c:v>
                </c:pt>
                <c:pt idx="5668">
                  <c:v>-87.812417999999994</c:v>
                </c:pt>
                <c:pt idx="5669">
                  <c:v>-87.812959000000006</c:v>
                </c:pt>
                <c:pt idx="5670">
                  <c:v>-87.813496000000001</c:v>
                </c:pt>
                <c:pt idx="5671">
                  <c:v>-87.814031</c:v>
                </c:pt>
                <c:pt idx="5672">
                  <c:v>-87.814563000000007</c:v>
                </c:pt>
                <c:pt idx="5673">
                  <c:v>-87.815093000000005</c:v>
                </c:pt>
                <c:pt idx="5674">
                  <c:v>-87.815618999999998</c:v>
                </c:pt>
                <c:pt idx="5675">
                  <c:v>-87.816142999999997</c:v>
                </c:pt>
                <c:pt idx="5676">
                  <c:v>-87.816664000000003</c:v>
                </c:pt>
                <c:pt idx="5677">
                  <c:v>-87.817183</c:v>
                </c:pt>
                <c:pt idx="5678">
                  <c:v>-87.817699000000005</c:v>
                </c:pt>
                <c:pt idx="5679">
                  <c:v>-87.818212000000003</c:v>
                </c:pt>
                <c:pt idx="5680">
                  <c:v>-87.818721999999994</c:v>
                </c:pt>
                <c:pt idx="5681">
                  <c:v>-87.819230000000005</c:v>
                </c:pt>
                <c:pt idx="5682">
                  <c:v>-87.819736000000006</c:v>
                </c:pt>
                <c:pt idx="5683">
                  <c:v>-87.820238000000003</c:v>
                </c:pt>
                <c:pt idx="5684">
                  <c:v>-87.820739000000003</c:v>
                </c:pt>
                <c:pt idx="5685">
                  <c:v>-87.821235999999999</c:v>
                </c:pt>
                <c:pt idx="5686">
                  <c:v>-87.821731</c:v>
                </c:pt>
                <c:pt idx="5687">
                  <c:v>-87.822224000000006</c:v>
                </c:pt>
                <c:pt idx="5688">
                  <c:v>-87.822714000000005</c:v>
                </c:pt>
                <c:pt idx="5689">
                  <c:v>-87.823200999999997</c:v>
                </c:pt>
                <c:pt idx="5690">
                  <c:v>-87.823685999999995</c:v>
                </c:pt>
                <c:pt idx="5691">
                  <c:v>-87.824168999999998</c:v>
                </c:pt>
                <c:pt idx="5692">
                  <c:v>-87.824648999999994</c:v>
                </c:pt>
                <c:pt idx="5693">
                  <c:v>-87.825125999999997</c:v>
                </c:pt>
                <c:pt idx="5694">
                  <c:v>-87.825601000000006</c:v>
                </c:pt>
                <c:pt idx="5695">
                  <c:v>-87.826074000000006</c:v>
                </c:pt>
                <c:pt idx="5696">
                  <c:v>-87.826544999999996</c:v>
                </c:pt>
                <c:pt idx="5697">
                  <c:v>-87.827012999999994</c:v>
                </c:pt>
                <c:pt idx="5698">
                  <c:v>-87.827477999999999</c:v>
                </c:pt>
                <c:pt idx="5699">
                  <c:v>-87.827940999999996</c:v>
                </c:pt>
                <c:pt idx="5700">
                  <c:v>-87.828401999999997</c:v>
                </c:pt>
                <c:pt idx="5701">
                  <c:v>-87.828861000000003</c:v>
                </c:pt>
                <c:pt idx="5702">
                  <c:v>-87.829317000000003</c:v>
                </c:pt>
                <c:pt idx="5703">
                  <c:v>-87.829770999999994</c:v>
                </c:pt>
                <c:pt idx="5704">
                  <c:v>-87.830222000000006</c:v>
                </c:pt>
                <c:pt idx="5705">
                  <c:v>-87.830672000000007</c:v>
                </c:pt>
                <c:pt idx="5706">
                  <c:v>-87.831119000000001</c:v>
                </c:pt>
                <c:pt idx="5707">
                  <c:v>-87.831563000000003</c:v>
                </c:pt>
                <c:pt idx="5708">
                  <c:v>-87.832006000000007</c:v>
                </c:pt>
                <c:pt idx="5709">
                  <c:v>-87.832446000000004</c:v>
                </c:pt>
                <c:pt idx="5710">
                  <c:v>-87.832884000000007</c:v>
                </c:pt>
                <c:pt idx="5711">
                  <c:v>-87.833320000000001</c:v>
                </c:pt>
                <c:pt idx="5712">
                  <c:v>-87.833753999999999</c:v>
                </c:pt>
                <c:pt idx="5713">
                  <c:v>-87.834185000000005</c:v>
                </c:pt>
                <c:pt idx="5714">
                  <c:v>-87.834614999999999</c:v>
                </c:pt>
                <c:pt idx="5715">
                  <c:v>-87.835042000000001</c:v>
                </c:pt>
                <c:pt idx="5716">
                  <c:v>-87.835466999999994</c:v>
                </c:pt>
                <c:pt idx="5717">
                  <c:v>-87.835890000000006</c:v>
                </c:pt>
                <c:pt idx="5718">
                  <c:v>-87.836309999999997</c:v>
                </c:pt>
                <c:pt idx="5719">
                  <c:v>-87.836729000000005</c:v>
                </c:pt>
                <c:pt idx="5720">
                  <c:v>-87.837146000000004</c:v>
                </c:pt>
                <c:pt idx="5721">
                  <c:v>-87.837559999999996</c:v>
                </c:pt>
                <c:pt idx="5722">
                  <c:v>-87.837971999999993</c:v>
                </c:pt>
                <c:pt idx="5723">
                  <c:v>-87.838382999999993</c:v>
                </c:pt>
                <c:pt idx="5724">
                  <c:v>-87.838791000000001</c:v>
                </c:pt>
                <c:pt idx="5725">
                  <c:v>-87.839196999999999</c:v>
                </c:pt>
                <c:pt idx="5726">
                  <c:v>-87.839601000000002</c:v>
                </c:pt>
                <c:pt idx="5727">
                  <c:v>-87.840002999999996</c:v>
                </c:pt>
                <c:pt idx="5728">
                  <c:v>-87.840404000000007</c:v>
                </c:pt>
                <c:pt idx="5729">
                  <c:v>-87.840801999999996</c:v>
                </c:pt>
                <c:pt idx="5730">
                  <c:v>-87.841198000000006</c:v>
                </c:pt>
                <c:pt idx="5731">
                  <c:v>-87.841592000000006</c:v>
                </c:pt>
                <c:pt idx="5732">
                  <c:v>-87.841983999999997</c:v>
                </c:pt>
                <c:pt idx="5733">
                  <c:v>-87.842375000000004</c:v>
                </c:pt>
                <c:pt idx="5734">
                  <c:v>-87.842763000000005</c:v>
                </c:pt>
                <c:pt idx="5735">
                  <c:v>-87.843148999999997</c:v>
                </c:pt>
                <c:pt idx="5736">
                  <c:v>-87.843534000000005</c:v>
                </c:pt>
                <c:pt idx="5737">
                  <c:v>-87.843915999999993</c:v>
                </c:pt>
                <c:pt idx="5738">
                  <c:v>-87.844296999999997</c:v>
                </c:pt>
                <c:pt idx="5739">
                  <c:v>-87.844676000000007</c:v>
                </c:pt>
                <c:pt idx="5740">
                  <c:v>-87.845052999999993</c:v>
                </c:pt>
                <c:pt idx="5741">
                  <c:v>-87.845427999999998</c:v>
                </c:pt>
                <c:pt idx="5742">
                  <c:v>-87.845800999999994</c:v>
                </c:pt>
                <c:pt idx="5743">
                  <c:v>-87.846171999999996</c:v>
                </c:pt>
                <c:pt idx="5744">
                  <c:v>-87.846541999999999</c:v>
                </c:pt>
                <c:pt idx="5745">
                  <c:v>-87.846908999999997</c:v>
                </c:pt>
                <c:pt idx="5746">
                  <c:v>-87.847274999999996</c:v>
                </c:pt>
                <c:pt idx="5747">
                  <c:v>-87.847639000000001</c:v>
                </c:pt>
                <c:pt idx="5748">
                  <c:v>-87.848001999999994</c:v>
                </c:pt>
                <c:pt idx="5749">
                  <c:v>-87.848361999999995</c:v>
                </c:pt>
                <c:pt idx="5750">
                  <c:v>-87.848720999999998</c:v>
                </c:pt>
                <c:pt idx="5751">
                  <c:v>-87.849078000000006</c:v>
                </c:pt>
                <c:pt idx="5752">
                  <c:v>-87.849433000000005</c:v>
                </c:pt>
                <c:pt idx="5753">
                  <c:v>-87.849785999999995</c:v>
                </c:pt>
                <c:pt idx="5754">
                  <c:v>-87.850138000000001</c:v>
                </c:pt>
                <c:pt idx="5755">
                  <c:v>-87.850487999999999</c:v>
                </c:pt>
                <c:pt idx="5756">
                  <c:v>-87.850836000000001</c:v>
                </c:pt>
                <c:pt idx="5757">
                  <c:v>-87.851183000000006</c:v>
                </c:pt>
                <c:pt idx="5758">
                  <c:v>-87.851527000000004</c:v>
                </c:pt>
                <c:pt idx="5759">
                  <c:v>-87.851871000000003</c:v>
                </c:pt>
                <c:pt idx="5760">
                  <c:v>-87.852211999999994</c:v>
                </c:pt>
                <c:pt idx="5761">
                  <c:v>-87.852552000000003</c:v>
                </c:pt>
                <c:pt idx="5762">
                  <c:v>-87.852890000000002</c:v>
                </c:pt>
                <c:pt idx="5763">
                  <c:v>-87.853226000000006</c:v>
                </c:pt>
                <c:pt idx="5764">
                  <c:v>-87.853560999999999</c:v>
                </c:pt>
                <c:pt idx="5765">
                  <c:v>-87.853893999999997</c:v>
                </c:pt>
                <c:pt idx="5766">
                  <c:v>-87.854225999999997</c:v>
                </c:pt>
                <c:pt idx="5767">
                  <c:v>-87.854556000000002</c:v>
                </c:pt>
                <c:pt idx="5768">
                  <c:v>-87.854883999999998</c:v>
                </c:pt>
                <c:pt idx="5769">
                  <c:v>-87.855210999999997</c:v>
                </c:pt>
                <c:pt idx="5770">
                  <c:v>-87.855536000000001</c:v>
                </c:pt>
                <c:pt idx="5771">
                  <c:v>-87.855860000000007</c:v>
                </c:pt>
                <c:pt idx="5772">
                  <c:v>-87.856181000000007</c:v>
                </c:pt>
                <c:pt idx="5773">
                  <c:v>-87.856502000000006</c:v>
                </c:pt>
                <c:pt idx="5774">
                  <c:v>-87.856820999999997</c:v>
                </c:pt>
                <c:pt idx="5775">
                  <c:v>-87.857138000000006</c:v>
                </c:pt>
                <c:pt idx="5776">
                  <c:v>-87.857454000000004</c:v>
                </c:pt>
                <c:pt idx="5777">
                  <c:v>-87.857767999999993</c:v>
                </c:pt>
                <c:pt idx="5778">
                  <c:v>-87.858080999999999</c:v>
                </c:pt>
                <c:pt idx="5779">
                  <c:v>-87.858391999999995</c:v>
                </c:pt>
                <c:pt idx="5780">
                  <c:v>-87.858700999999996</c:v>
                </c:pt>
                <c:pt idx="5781">
                  <c:v>-87.859009999999998</c:v>
                </c:pt>
                <c:pt idx="5782">
                  <c:v>-87.859316000000007</c:v>
                </c:pt>
                <c:pt idx="5783">
                  <c:v>-87.859621000000004</c:v>
                </c:pt>
                <c:pt idx="5784">
                  <c:v>-87.859925000000004</c:v>
                </c:pt>
                <c:pt idx="5785">
                  <c:v>-87.860226999999995</c:v>
                </c:pt>
                <c:pt idx="5786">
                  <c:v>-87.860528000000002</c:v>
                </c:pt>
                <c:pt idx="5787">
                  <c:v>-87.860827</c:v>
                </c:pt>
                <c:pt idx="5788">
                  <c:v>-87.861125000000001</c:v>
                </c:pt>
                <c:pt idx="5789">
                  <c:v>-87.861422000000005</c:v>
                </c:pt>
                <c:pt idx="5790">
                  <c:v>-87.861716999999999</c:v>
                </c:pt>
                <c:pt idx="5791">
                  <c:v>-87.862009999999998</c:v>
                </c:pt>
                <c:pt idx="5792">
                  <c:v>-87.862302999999997</c:v>
                </c:pt>
                <c:pt idx="5793">
                  <c:v>-87.862593000000004</c:v>
                </c:pt>
                <c:pt idx="5794">
                  <c:v>-87.862882999999997</c:v>
                </c:pt>
                <c:pt idx="5795">
                  <c:v>-87.863170999999994</c:v>
                </c:pt>
                <c:pt idx="5796">
                  <c:v>-87.863456999999997</c:v>
                </c:pt>
                <c:pt idx="5797">
                  <c:v>-87.863742000000002</c:v>
                </c:pt>
                <c:pt idx="5798">
                  <c:v>-87.864025999999996</c:v>
                </c:pt>
                <c:pt idx="5799">
                  <c:v>-87.864309000000006</c:v>
                </c:pt>
                <c:pt idx="5800">
                  <c:v>-87.864590000000007</c:v>
                </c:pt>
                <c:pt idx="5801">
                  <c:v>-87.864869999999996</c:v>
                </c:pt>
                <c:pt idx="5802">
                  <c:v>-87.865148000000005</c:v>
                </c:pt>
                <c:pt idx="5803">
                  <c:v>-87.865425000000002</c:v>
                </c:pt>
                <c:pt idx="5804">
                  <c:v>-87.865701000000001</c:v>
                </c:pt>
                <c:pt idx="5805">
                  <c:v>-87.865975000000006</c:v>
                </c:pt>
                <c:pt idx="5806">
                  <c:v>-87.866247999999999</c:v>
                </c:pt>
                <c:pt idx="5807">
                  <c:v>-87.866519999999994</c:v>
                </c:pt>
                <c:pt idx="5808">
                  <c:v>-87.866791000000006</c:v>
                </c:pt>
                <c:pt idx="5809">
                  <c:v>-87.867059999999995</c:v>
                </c:pt>
                <c:pt idx="5810">
                  <c:v>-87.867328000000001</c:v>
                </c:pt>
                <c:pt idx="5811">
                  <c:v>-87.867594999999994</c:v>
                </c:pt>
                <c:pt idx="5812">
                  <c:v>-87.867859999999993</c:v>
                </c:pt>
                <c:pt idx="5813">
                  <c:v>-87.868123999999995</c:v>
                </c:pt>
                <c:pt idx="5814">
                  <c:v>-87.868386999999998</c:v>
                </c:pt>
                <c:pt idx="5815">
                  <c:v>-87.868649000000005</c:v>
                </c:pt>
                <c:pt idx="5816">
                  <c:v>-87.868909000000002</c:v>
                </c:pt>
                <c:pt idx="5817">
                  <c:v>-87.869168000000002</c:v>
                </c:pt>
                <c:pt idx="5818">
                  <c:v>-87.869426000000004</c:v>
                </c:pt>
                <c:pt idx="5819">
                  <c:v>-87.869682999999995</c:v>
                </c:pt>
                <c:pt idx="5820">
                  <c:v>-87.869938000000005</c:v>
                </c:pt>
                <c:pt idx="5821">
                  <c:v>-87.870192000000003</c:v>
                </c:pt>
                <c:pt idx="5822">
                  <c:v>-87.870445000000004</c:v>
                </c:pt>
                <c:pt idx="5823">
                  <c:v>-87.870697000000007</c:v>
                </c:pt>
                <c:pt idx="5824">
                  <c:v>-87.870947999999999</c:v>
                </c:pt>
                <c:pt idx="5825">
                  <c:v>-87.871196999999995</c:v>
                </c:pt>
                <c:pt idx="5826">
                  <c:v>-87.871444999999994</c:v>
                </c:pt>
                <c:pt idx="5827">
                  <c:v>-87.871691999999996</c:v>
                </c:pt>
                <c:pt idx="5828">
                  <c:v>-87.871938</c:v>
                </c:pt>
                <c:pt idx="5829">
                  <c:v>-87.872183000000007</c:v>
                </c:pt>
                <c:pt idx="5830">
                  <c:v>-87.872427000000002</c:v>
                </c:pt>
                <c:pt idx="5831">
                  <c:v>-87.872669000000002</c:v>
                </c:pt>
                <c:pt idx="5832">
                  <c:v>-87.872910000000005</c:v>
                </c:pt>
                <c:pt idx="5833">
                  <c:v>-87.873150999999993</c:v>
                </c:pt>
                <c:pt idx="5834">
                  <c:v>-87.873390000000001</c:v>
                </c:pt>
                <c:pt idx="5835">
                  <c:v>-87.873626999999999</c:v>
                </c:pt>
                <c:pt idx="5836">
                  <c:v>-87.873863999999998</c:v>
                </c:pt>
                <c:pt idx="5837">
                  <c:v>-87.874099999999999</c:v>
                </c:pt>
                <c:pt idx="5838">
                  <c:v>-87.874334000000005</c:v>
                </c:pt>
                <c:pt idx="5839">
                  <c:v>-87.874567999999996</c:v>
                </c:pt>
                <c:pt idx="5840">
                  <c:v>-87.874799999999993</c:v>
                </c:pt>
                <c:pt idx="5841">
                  <c:v>-87.875031000000007</c:v>
                </c:pt>
                <c:pt idx="5842">
                  <c:v>-87.875260999999995</c:v>
                </c:pt>
                <c:pt idx="5843">
                  <c:v>-87.875489999999999</c:v>
                </c:pt>
                <c:pt idx="5844">
                  <c:v>-87.875718000000006</c:v>
                </c:pt>
                <c:pt idx="5845">
                  <c:v>-87.875945000000002</c:v>
                </c:pt>
                <c:pt idx="5846">
                  <c:v>-87.876170999999999</c:v>
                </c:pt>
                <c:pt idx="5847">
                  <c:v>-87.876396</c:v>
                </c:pt>
                <c:pt idx="5848">
                  <c:v>-87.876620000000003</c:v>
                </c:pt>
                <c:pt idx="5849">
                  <c:v>-87.876841999999996</c:v>
                </c:pt>
                <c:pt idx="5850">
                  <c:v>-87.877064000000004</c:v>
                </c:pt>
                <c:pt idx="5851">
                  <c:v>-87.877284000000003</c:v>
                </c:pt>
                <c:pt idx="5852">
                  <c:v>-87.877504000000002</c:v>
                </c:pt>
                <c:pt idx="5853">
                  <c:v>-87.877722000000006</c:v>
                </c:pt>
                <c:pt idx="5854">
                  <c:v>-87.877939999999995</c:v>
                </c:pt>
                <c:pt idx="5855">
                  <c:v>-87.878156000000004</c:v>
                </c:pt>
                <c:pt idx="5856">
                  <c:v>-87.878371999999999</c:v>
                </c:pt>
                <c:pt idx="5857">
                  <c:v>-87.878585999999999</c:v>
                </c:pt>
                <c:pt idx="5858">
                  <c:v>-87.878799999999998</c:v>
                </c:pt>
                <c:pt idx="5859">
                  <c:v>-87.879012000000003</c:v>
                </c:pt>
                <c:pt idx="5860">
                  <c:v>-87.879223999999994</c:v>
                </c:pt>
                <c:pt idx="5861">
                  <c:v>-87.879434000000003</c:v>
                </c:pt>
                <c:pt idx="5862">
                  <c:v>-87.879643999999999</c:v>
                </c:pt>
                <c:pt idx="5863">
                  <c:v>-87.879852</c:v>
                </c:pt>
                <c:pt idx="5864">
                  <c:v>-87.88006</c:v>
                </c:pt>
                <c:pt idx="5865">
                  <c:v>-87.880266000000006</c:v>
                </c:pt>
                <c:pt idx="5866">
                  <c:v>-87.880471999999997</c:v>
                </c:pt>
                <c:pt idx="5867">
                  <c:v>-87.880675999999994</c:v>
                </c:pt>
                <c:pt idx="5868">
                  <c:v>-87.880880000000005</c:v>
                </c:pt>
                <c:pt idx="5869">
                  <c:v>-87.881083000000004</c:v>
                </c:pt>
                <c:pt idx="5870">
                  <c:v>-87.881285000000005</c:v>
                </c:pt>
                <c:pt idx="5871">
                  <c:v>-87.881484999999998</c:v>
                </c:pt>
                <c:pt idx="5872">
                  <c:v>-87.881685000000004</c:v>
                </c:pt>
                <c:pt idx="5873">
                  <c:v>-87.881883999999999</c:v>
                </c:pt>
                <c:pt idx="5874">
                  <c:v>-87.882081999999997</c:v>
                </c:pt>
                <c:pt idx="5875">
                  <c:v>-87.882278999999997</c:v>
                </c:pt>
                <c:pt idx="5876">
                  <c:v>-87.882475999999997</c:v>
                </c:pt>
                <c:pt idx="5877">
                  <c:v>-87.882671000000002</c:v>
                </c:pt>
                <c:pt idx="5878">
                  <c:v>-87.882864999999995</c:v>
                </c:pt>
                <c:pt idx="5879">
                  <c:v>-87.883059000000003</c:v>
                </c:pt>
                <c:pt idx="5880">
                  <c:v>-87.883251000000001</c:v>
                </c:pt>
                <c:pt idx="5881">
                  <c:v>-87.883443</c:v>
                </c:pt>
                <c:pt idx="5882">
                  <c:v>-87.883634000000001</c:v>
                </c:pt>
                <c:pt idx="5883">
                  <c:v>-87.883824000000004</c:v>
                </c:pt>
                <c:pt idx="5884">
                  <c:v>-87.884012999999996</c:v>
                </c:pt>
                <c:pt idx="5885">
                  <c:v>-87.884201000000004</c:v>
                </c:pt>
                <c:pt idx="5886">
                  <c:v>-87.884388000000001</c:v>
                </c:pt>
                <c:pt idx="5887">
                  <c:v>-87.884574999999998</c:v>
                </c:pt>
                <c:pt idx="5888">
                  <c:v>-87.88476</c:v>
                </c:pt>
                <c:pt idx="5889">
                  <c:v>-87.884945000000002</c:v>
                </c:pt>
                <c:pt idx="5890">
                  <c:v>-87.885129000000006</c:v>
                </c:pt>
                <c:pt idx="5891">
                  <c:v>-87.885311999999999</c:v>
                </c:pt>
                <c:pt idx="5892">
                  <c:v>-87.885493999999994</c:v>
                </c:pt>
                <c:pt idx="5893">
                  <c:v>-87.885675000000006</c:v>
                </c:pt>
                <c:pt idx="5894">
                  <c:v>-87.885856000000004</c:v>
                </c:pt>
                <c:pt idx="5895">
                  <c:v>-87.886035000000007</c:v>
                </c:pt>
                <c:pt idx="5896">
                  <c:v>-87.886213999999995</c:v>
                </c:pt>
                <c:pt idx="5897">
                  <c:v>-87.886392000000001</c:v>
                </c:pt>
                <c:pt idx="5898">
                  <c:v>-87.886568999999994</c:v>
                </c:pt>
                <c:pt idx="5899">
                  <c:v>-87.886746000000002</c:v>
                </c:pt>
                <c:pt idx="5900">
                  <c:v>-87.886921000000001</c:v>
                </c:pt>
                <c:pt idx="5901">
                  <c:v>-87.887096</c:v>
                </c:pt>
                <c:pt idx="5902">
                  <c:v>-87.887270000000001</c:v>
                </c:pt>
                <c:pt idx="5903">
                  <c:v>-87.887443000000005</c:v>
                </c:pt>
                <c:pt idx="5904">
                  <c:v>-87.887614999999997</c:v>
                </c:pt>
                <c:pt idx="5905">
                  <c:v>-87.887787000000003</c:v>
                </c:pt>
                <c:pt idx="5906">
                  <c:v>-87.887957</c:v>
                </c:pt>
                <c:pt idx="5907">
                  <c:v>-87.888126999999997</c:v>
                </c:pt>
                <c:pt idx="5908">
                  <c:v>-87.888295999999997</c:v>
                </c:pt>
                <c:pt idx="5909">
                  <c:v>-87.888464999999997</c:v>
                </c:pt>
                <c:pt idx="5910">
                  <c:v>-87.888632000000001</c:v>
                </c:pt>
                <c:pt idx="5911">
                  <c:v>-87.888799000000006</c:v>
                </c:pt>
                <c:pt idx="5912">
                  <c:v>-87.888964999999999</c:v>
                </c:pt>
                <c:pt idx="5913">
                  <c:v>-87.889131000000006</c:v>
                </c:pt>
                <c:pt idx="5914">
                  <c:v>-87.889295000000004</c:v>
                </c:pt>
                <c:pt idx="5915">
                  <c:v>-87.889459000000002</c:v>
                </c:pt>
                <c:pt idx="5916">
                  <c:v>-87.889622000000003</c:v>
                </c:pt>
                <c:pt idx="5917">
                  <c:v>-87.889784000000006</c:v>
                </c:pt>
                <c:pt idx="5918">
                  <c:v>-87.889945999999995</c:v>
                </c:pt>
                <c:pt idx="5919">
                  <c:v>-87.890106000000003</c:v>
                </c:pt>
                <c:pt idx="5920">
                  <c:v>-87.890265999999997</c:v>
                </c:pt>
                <c:pt idx="5921">
                  <c:v>-87.890426000000005</c:v>
                </c:pt>
                <c:pt idx="5922">
                  <c:v>-87.890584000000004</c:v>
                </c:pt>
                <c:pt idx="5923">
                  <c:v>-87.890742000000003</c:v>
                </c:pt>
                <c:pt idx="5924">
                  <c:v>-87.890899000000005</c:v>
                </c:pt>
                <c:pt idx="5925">
                  <c:v>-87.891056000000006</c:v>
                </c:pt>
                <c:pt idx="5926">
                  <c:v>-87.891210999999998</c:v>
                </c:pt>
                <c:pt idx="5927">
                  <c:v>-87.891366000000005</c:v>
                </c:pt>
                <c:pt idx="5928">
                  <c:v>-87.891520999999997</c:v>
                </c:pt>
                <c:pt idx="5929">
                  <c:v>-87.891673999999995</c:v>
                </c:pt>
                <c:pt idx="5930">
                  <c:v>-87.891827000000006</c:v>
                </c:pt>
                <c:pt idx="5931">
                  <c:v>-87.891979000000006</c:v>
                </c:pt>
                <c:pt idx="5932">
                  <c:v>-87.892131000000006</c:v>
                </c:pt>
                <c:pt idx="5933">
                  <c:v>-87.892280999999997</c:v>
                </c:pt>
                <c:pt idx="5934">
                  <c:v>-87.892431000000002</c:v>
                </c:pt>
                <c:pt idx="5935">
                  <c:v>-87.892581000000007</c:v>
                </c:pt>
                <c:pt idx="5936">
                  <c:v>-87.89273</c:v>
                </c:pt>
                <c:pt idx="5937">
                  <c:v>-87.892877999999996</c:v>
                </c:pt>
                <c:pt idx="5938">
                  <c:v>-87.893024999999994</c:v>
                </c:pt>
                <c:pt idx="5939">
                  <c:v>-87.893172000000007</c:v>
                </c:pt>
                <c:pt idx="5940">
                  <c:v>-87.893317999999994</c:v>
                </c:pt>
                <c:pt idx="5941">
                  <c:v>-87.893462999999997</c:v>
                </c:pt>
                <c:pt idx="5942">
                  <c:v>-87.893607000000003</c:v>
                </c:pt>
                <c:pt idx="5943">
                  <c:v>-87.893750999999995</c:v>
                </c:pt>
                <c:pt idx="5944">
                  <c:v>-87.893895000000001</c:v>
                </c:pt>
                <c:pt idx="5945">
                  <c:v>-87.894037999999995</c:v>
                </c:pt>
                <c:pt idx="5946">
                  <c:v>-87.894180000000006</c:v>
                </c:pt>
                <c:pt idx="5947">
                  <c:v>-87.894321000000005</c:v>
                </c:pt>
                <c:pt idx="5948">
                  <c:v>-87.894462000000004</c:v>
                </c:pt>
                <c:pt idx="5949">
                  <c:v>-87.894602000000006</c:v>
                </c:pt>
                <c:pt idx="5950">
                  <c:v>-87.894740999999996</c:v>
                </c:pt>
                <c:pt idx="5951">
                  <c:v>-87.894880000000001</c:v>
                </c:pt>
                <c:pt idx="5952">
                  <c:v>-87.895017999999993</c:v>
                </c:pt>
                <c:pt idx="5953">
                  <c:v>-87.895156</c:v>
                </c:pt>
                <c:pt idx="5954">
                  <c:v>-87.895292999999995</c:v>
                </c:pt>
                <c:pt idx="5955">
                  <c:v>-87.895428999999993</c:v>
                </c:pt>
                <c:pt idx="5956">
                  <c:v>-87.895565000000005</c:v>
                </c:pt>
                <c:pt idx="5957">
                  <c:v>-87.895700000000005</c:v>
                </c:pt>
                <c:pt idx="5958">
                  <c:v>-87.895833999999994</c:v>
                </c:pt>
                <c:pt idx="5959">
                  <c:v>-87.895967999999996</c:v>
                </c:pt>
                <c:pt idx="5960">
                  <c:v>-87.896101000000002</c:v>
                </c:pt>
                <c:pt idx="5961">
                  <c:v>-87.896234000000007</c:v>
                </c:pt>
                <c:pt idx="5962">
                  <c:v>-87.896366</c:v>
                </c:pt>
                <c:pt idx="5963">
                  <c:v>-87.896496999999997</c:v>
                </c:pt>
                <c:pt idx="5964">
                  <c:v>-87.896628000000007</c:v>
                </c:pt>
                <c:pt idx="5965">
                  <c:v>-87.896758000000005</c:v>
                </c:pt>
                <c:pt idx="5966">
                  <c:v>-87.896888000000004</c:v>
                </c:pt>
                <c:pt idx="5967">
                  <c:v>-87.897017000000005</c:v>
                </c:pt>
                <c:pt idx="5968">
                  <c:v>-87.897144999999995</c:v>
                </c:pt>
                <c:pt idx="5969">
                  <c:v>-87.897272999999998</c:v>
                </c:pt>
                <c:pt idx="5970">
                  <c:v>-87.897400000000005</c:v>
                </c:pt>
                <c:pt idx="5971">
                  <c:v>-87.897526999999997</c:v>
                </c:pt>
                <c:pt idx="5972">
                  <c:v>-87.897653000000005</c:v>
                </c:pt>
                <c:pt idx="5973">
                  <c:v>-87.897779</c:v>
                </c:pt>
                <c:pt idx="5974">
                  <c:v>-87.897903999999997</c:v>
                </c:pt>
              </c:numCache>
            </c:numRef>
          </c:yVal>
          <c:smooth val="0"/>
          <c:extLst>
            <c:ext xmlns:c16="http://schemas.microsoft.com/office/drawing/2014/chart" uri="{C3380CC4-5D6E-409C-BE32-E72D297353CC}">
              <c16:uniqueId val="{00000002-ECDD-0947-96B5-D1EADA5804B4}"/>
            </c:ext>
          </c:extLst>
        </c:ser>
        <c:ser>
          <c:idx val="3"/>
          <c:order val="3"/>
          <c:tx>
            <c:strRef>
              <c:f>Sheet14!$Q$1</c:f>
              <c:strCache>
                <c:ptCount val="1"/>
                <c:pt idx="0">
                  <c:v>opencor cmax 1</c:v>
                </c:pt>
              </c:strCache>
            </c:strRef>
          </c:tx>
          <c:spPr>
            <a:ln w="19050" cap="rnd">
              <a:solidFill>
                <a:schemeClr val="accent5"/>
              </a:solidFill>
              <a:prstDash val="sysDash"/>
              <a:round/>
            </a:ln>
            <a:effectLst/>
          </c:spPr>
          <c:marker>
            <c:symbol val="none"/>
          </c:marker>
          <c:xVal>
            <c:numRef>
              <c:f>Sheet14!$A$2:$A$5981</c:f>
              <c:numCache>
                <c:formatCode>General</c:formatCode>
                <c:ptCount val="598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pt idx="10">
                  <c:v>5.5E-2</c:v>
                </c:pt>
                <c:pt idx="11">
                  <c:v>0.06</c:v>
                </c:pt>
                <c:pt idx="12">
                  <c:v>6.5000000000000002E-2</c:v>
                </c:pt>
                <c:pt idx="13">
                  <c:v>7.0000000000000007E-2</c:v>
                </c:pt>
                <c:pt idx="14">
                  <c:v>7.4999999999999997E-2</c:v>
                </c:pt>
                <c:pt idx="15">
                  <c:v>0.08</c:v>
                </c:pt>
                <c:pt idx="16">
                  <c:v>8.5000000000000006E-2</c:v>
                </c:pt>
                <c:pt idx="17">
                  <c:v>0.09</c:v>
                </c:pt>
                <c:pt idx="18">
                  <c:v>9.5000000000000001E-2</c:v>
                </c:pt>
                <c:pt idx="19">
                  <c:v>0.1</c:v>
                </c:pt>
                <c:pt idx="20">
                  <c:v>0.105</c:v>
                </c:pt>
                <c:pt idx="21">
                  <c:v>0.11</c:v>
                </c:pt>
                <c:pt idx="22">
                  <c:v>0.115</c:v>
                </c:pt>
                <c:pt idx="23">
                  <c:v>0.12</c:v>
                </c:pt>
                <c:pt idx="24">
                  <c:v>0.125</c:v>
                </c:pt>
                <c:pt idx="25">
                  <c:v>0.13</c:v>
                </c:pt>
                <c:pt idx="26">
                  <c:v>0.13500000000000001</c:v>
                </c:pt>
                <c:pt idx="27">
                  <c:v>0.14000000000000001</c:v>
                </c:pt>
                <c:pt idx="28">
                  <c:v>0.14499999999999999</c:v>
                </c:pt>
                <c:pt idx="29">
                  <c:v>0.15</c:v>
                </c:pt>
                <c:pt idx="30">
                  <c:v>0.155</c:v>
                </c:pt>
                <c:pt idx="31">
                  <c:v>0.16</c:v>
                </c:pt>
                <c:pt idx="32">
                  <c:v>0.16500000000000001</c:v>
                </c:pt>
                <c:pt idx="33">
                  <c:v>0.17</c:v>
                </c:pt>
                <c:pt idx="34">
                  <c:v>0.17499999999999999</c:v>
                </c:pt>
                <c:pt idx="35">
                  <c:v>0.18</c:v>
                </c:pt>
                <c:pt idx="36">
                  <c:v>0.185</c:v>
                </c:pt>
                <c:pt idx="37">
                  <c:v>0.19</c:v>
                </c:pt>
                <c:pt idx="38">
                  <c:v>0.19500000000000001</c:v>
                </c:pt>
                <c:pt idx="39">
                  <c:v>0.2</c:v>
                </c:pt>
                <c:pt idx="40">
                  <c:v>0.20499999999999999</c:v>
                </c:pt>
                <c:pt idx="41">
                  <c:v>0.21</c:v>
                </c:pt>
                <c:pt idx="42">
                  <c:v>0.215</c:v>
                </c:pt>
                <c:pt idx="43">
                  <c:v>0.22</c:v>
                </c:pt>
                <c:pt idx="44">
                  <c:v>0.22500000000000001</c:v>
                </c:pt>
                <c:pt idx="45">
                  <c:v>0.23</c:v>
                </c:pt>
                <c:pt idx="46">
                  <c:v>0.23499999999999999</c:v>
                </c:pt>
                <c:pt idx="47">
                  <c:v>0.24</c:v>
                </c:pt>
                <c:pt idx="48">
                  <c:v>0.245</c:v>
                </c:pt>
                <c:pt idx="49">
                  <c:v>0.25</c:v>
                </c:pt>
                <c:pt idx="50">
                  <c:v>0.255</c:v>
                </c:pt>
                <c:pt idx="51">
                  <c:v>0.26</c:v>
                </c:pt>
                <c:pt idx="52">
                  <c:v>0.26500000000000001</c:v>
                </c:pt>
                <c:pt idx="53">
                  <c:v>0.27</c:v>
                </c:pt>
                <c:pt idx="54">
                  <c:v>0.27500000000000002</c:v>
                </c:pt>
                <c:pt idx="55">
                  <c:v>0.28000000000000003</c:v>
                </c:pt>
                <c:pt idx="56">
                  <c:v>0.28499999999999998</c:v>
                </c:pt>
                <c:pt idx="57">
                  <c:v>0.28999999999999998</c:v>
                </c:pt>
                <c:pt idx="58">
                  <c:v>0.29499999999999998</c:v>
                </c:pt>
                <c:pt idx="59">
                  <c:v>0.3</c:v>
                </c:pt>
                <c:pt idx="60">
                  <c:v>0.30499999999999999</c:v>
                </c:pt>
                <c:pt idx="61">
                  <c:v>0.31</c:v>
                </c:pt>
                <c:pt idx="62">
                  <c:v>0.315</c:v>
                </c:pt>
                <c:pt idx="63">
                  <c:v>0.32</c:v>
                </c:pt>
                <c:pt idx="64">
                  <c:v>0.32500000000000001</c:v>
                </c:pt>
                <c:pt idx="65">
                  <c:v>0.33</c:v>
                </c:pt>
                <c:pt idx="66">
                  <c:v>0.33500000000000002</c:v>
                </c:pt>
                <c:pt idx="67">
                  <c:v>0.34</c:v>
                </c:pt>
                <c:pt idx="68">
                  <c:v>0.34499999999999997</c:v>
                </c:pt>
                <c:pt idx="69">
                  <c:v>0.35</c:v>
                </c:pt>
                <c:pt idx="70">
                  <c:v>0.35499999999999998</c:v>
                </c:pt>
                <c:pt idx="71">
                  <c:v>0.36</c:v>
                </c:pt>
                <c:pt idx="72">
                  <c:v>0.36499999999999999</c:v>
                </c:pt>
                <c:pt idx="73">
                  <c:v>0.37</c:v>
                </c:pt>
                <c:pt idx="74">
                  <c:v>0.375</c:v>
                </c:pt>
                <c:pt idx="75">
                  <c:v>0.38</c:v>
                </c:pt>
                <c:pt idx="76">
                  <c:v>0.38500000000000001</c:v>
                </c:pt>
                <c:pt idx="77">
                  <c:v>0.39</c:v>
                </c:pt>
                <c:pt idx="78">
                  <c:v>0.39500000000000002</c:v>
                </c:pt>
                <c:pt idx="79">
                  <c:v>0.4</c:v>
                </c:pt>
                <c:pt idx="80">
                  <c:v>0.40500000000000003</c:v>
                </c:pt>
                <c:pt idx="81">
                  <c:v>0.41</c:v>
                </c:pt>
                <c:pt idx="82">
                  <c:v>0.41499999999999998</c:v>
                </c:pt>
                <c:pt idx="83">
                  <c:v>0.42</c:v>
                </c:pt>
                <c:pt idx="84">
                  <c:v>0.42499999999999999</c:v>
                </c:pt>
                <c:pt idx="85">
                  <c:v>0.43</c:v>
                </c:pt>
                <c:pt idx="86">
                  <c:v>0.435</c:v>
                </c:pt>
                <c:pt idx="87">
                  <c:v>0.44</c:v>
                </c:pt>
                <c:pt idx="88">
                  <c:v>0.44500000000000001</c:v>
                </c:pt>
                <c:pt idx="89">
                  <c:v>0.45</c:v>
                </c:pt>
                <c:pt idx="90">
                  <c:v>0.45500000000000002</c:v>
                </c:pt>
                <c:pt idx="91">
                  <c:v>0.46</c:v>
                </c:pt>
                <c:pt idx="92">
                  <c:v>0.46500000000000002</c:v>
                </c:pt>
                <c:pt idx="93">
                  <c:v>0.47</c:v>
                </c:pt>
                <c:pt idx="94">
                  <c:v>0.47499999999999998</c:v>
                </c:pt>
                <c:pt idx="95">
                  <c:v>0.48</c:v>
                </c:pt>
                <c:pt idx="96">
                  <c:v>0.48499999999999999</c:v>
                </c:pt>
                <c:pt idx="97">
                  <c:v>0.49</c:v>
                </c:pt>
                <c:pt idx="98">
                  <c:v>0.495</c:v>
                </c:pt>
                <c:pt idx="99">
                  <c:v>0.5</c:v>
                </c:pt>
                <c:pt idx="100">
                  <c:v>0.505</c:v>
                </c:pt>
                <c:pt idx="101">
                  <c:v>0.51</c:v>
                </c:pt>
                <c:pt idx="102">
                  <c:v>0.51500000000000001</c:v>
                </c:pt>
                <c:pt idx="103">
                  <c:v>0.52</c:v>
                </c:pt>
                <c:pt idx="104">
                  <c:v>0.52500000000000002</c:v>
                </c:pt>
                <c:pt idx="105">
                  <c:v>0.53</c:v>
                </c:pt>
                <c:pt idx="106">
                  <c:v>0.53500000000000003</c:v>
                </c:pt>
                <c:pt idx="107">
                  <c:v>0.54</c:v>
                </c:pt>
                <c:pt idx="108">
                  <c:v>0.54500000000000004</c:v>
                </c:pt>
                <c:pt idx="109">
                  <c:v>0.55000000000000004</c:v>
                </c:pt>
                <c:pt idx="110">
                  <c:v>0.55500000000000005</c:v>
                </c:pt>
                <c:pt idx="111">
                  <c:v>0.56000000000000005</c:v>
                </c:pt>
                <c:pt idx="112">
                  <c:v>0.56499999999999995</c:v>
                </c:pt>
                <c:pt idx="113">
                  <c:v>0.56999999999999995</c:v>
                </c:pt>
                <c:pt idx="114">
                  <c:v>0.57499999999999996</c:v>
                </c:pt>
                <c:pt idx="115">
                  <c:v>0.57999999999999996</c:v>
                </c:pt>
                <c:pt idx="116">
                  <c:v>0.58499999999999996</c:v>
                </c:pt>
                <c:pt idx="117">
                  <c:v>0.59</c:v>
                </c:pt>
                <c:pt idx="118">
                  <c:v>0.59499999999999997</c:v>
                </c:pt>
                <c:pt idx="119">
                  <c:v>0.6</c:v>
                </c:pt>
                <c:pt idx="120">
                  <c:v>0.60499999999999998</c:v>
                </c:pt>
                <c:pt idx="121">
                  <c:v>0.61</c:v>
                </c:pt>
                <c:pt idx="122">
                  <c:v>0.61499999999999999</c:v>
                </c:pt>
                <c:pt idx="123">
                  <c:v>0.62</c:v>
                </c:pt>
                <c:pt idx="124">
                  <c:v>0.625</c:v>
                </c:pt>
                <c:pt idx="125">
                  <c:v>0.63</c:v>
                </c:pt>
                <c:pt idx="126">
                  <c:v>0.63500000000000001</c:v>
                </c:pt>
                <c:pt idx="127">
                  <c:v>0.64</c:v>
                </c:pt>
                <c:pt idx="128">
                  <c:v>0.64500000000000002</c:v>
                </c:pt>
                <c:pt idx="129">
                  <c:v>0.65</c:v>
                </c:pt>
                <c:pt idx="130">
                  <c:v>0.65500000000000003</c:v>
                </c:pt>
                <c:pt idx="131">
                  <c:v>0.66</c:v>
                </c:pt>
                <c:pt idx="132">
                  <c:v>0.66500000000000004</c:v>
                </c:pt>
                <c:pt idx="133">
                  <c:v>0.67</c:v>
                </c:pt>
                <c:pt idx="134">
                  <c:v>0.67500000000000004</c:v>
                </c:pt>
                <c:pt idx="135">
                  <c:v>0.68</c:v>
                </c:pt>
                <c:pt idx="136">
                  <c:v>0.68500000000000005</c:v>
                </c:pt>
                <c:pt idx="137">
                  <c:v>0.69</c:v>
                </c:pt>
                <c:pt idx="138">
                  <c:v>0.69499999999999995</c:v>
                </c:pt>
                <c:pt idx="139">
                  <c:v>0.7</c:v>
                </c:pt>
                <c:pt idx="140">
                  <c:v>0.70499999999999996</c:v>
                </c:pt>
                <c:pt idx="141">
                  <c:v>0.71</c:v>
                </c:pt>
                <c:pt idx="142">
                  <c:v>0.71499999999999997</c:v>
                </c:pt>
                <c:pt idx="143">
                  <c:v>0.72</c:v>
                </c:pt>
                <c:pt idx="144">
                  <c:v>0.72499999999999998</c:v>
                </c:pt>
                <c:pt idx="145">
                  <c:v>0.73</c:v>
                </c:pt>
                <c:pt idx="146">
                  <c:v>0.73499999999999999</c:v>
                </c:pt>
                <c:pt idx="147">
                  <c:v>0.74</c:v>
                </c:pt>
                <c:pt idx="148">
                  <c:v>0.745</c:v>
                </c:pt>
                <c:pt idx="149">
                  <c:v>0.75</c:v>
                </c:pt>
                <c:pt idx="150">
                  <c:v>0.755</c:v>
                </c:pt>
                <c:pt idx="151">
                  <c:v>0.76</c:v>
                </c:pt>
                <c:pt idx="152">
                  <c:v>0.76500000000000001</c:v>
                </c:pt>
                <c:pt idx="153">
                  <c:v>0.77</c:v>
                </c:pt>
                <c:pt idx="154">
                  <c:v>0.77500000000000002</c:v>
                </c:pt>
                <c:pt idx="155">
                  <c:v>0.78</c:v>
                </c:pt>
                <c:pt idx="156">
                  <c:v>0.78500000000000003</c:v>
                </c:pt>
                <c:pt idx="157">
                  <c:v>0.79</c:v>
                </c:pt>
                <c:pt idx="158">
                  <c:v>0.79500000000000004</c:v>
                </c:pt>
                <c:pt idx="159">
                  <c:v>0.8</c:v>
                </c:pt>
                <c:pt idx="160">
                  <c:v>0.80500000000000005</c:v>
                </c:pt>
                <c:pt idx="161">
                  <c:v>0.81</c:v>
                </c:pt>
                <c:pt idx="162">
                  <c:v>0.81499999999999995</c:v>
                </c:pt>
                <c:pt idx="163">
                  <c:v>0.82</c:v>
                </c:pt>
                <c:pt idx="164">
                  <c:v>0.82499999999999996</c:v>
                </c:pt>
                <c:pt idx="165">
                  <c:v>0.83</c:v>
                </c:pt>
                <c:pt idx="166">
                  <c:v>0.83499999999999996</c:v>
                </c:pt>
                <c:pt idx="167">
                  <c:v>0.84</c:v>
                </c:pt>
                <c:pt idx="168">
                  <c:v>0.84499999999999997</c:v>
                </c:pt>
                <c:pt idx="169">
                  <c:v>0.85</c:v>
                </c:pt>
                <c:pt idx="170">
                  <c:v>0.85499999999999998</c:v>
                </c:pt>
                <c:pt idx="171">
                  <c:v>0.86</c:v>
                </c:pt>
                <c:pt idx="172">
                  <c:v>0.86499999999999999</c:v>
                </c:pt>
                <c:pt idx="173">
                  <c:v>0.87</c:v>
                </c:pt>
                <c:pt idx="174">
                  <c:v>0.875</c:v>
                </c:pt>
                <c:pt idx="175">
                  <c:v>0.88</c:v>
                </c:pt>
                <c:pt idx="176">
                  <c:v>0.88500000000000001</c:v>
                </c:pt>
                <c:pt idx="177">
                  <c:v>0.89</c:v>
                </c:pt>
                <c:pt idx="178">
                  <c:v>0.89500000000000002</c:v>
                </c:pt>
                <c:pt idx="179">
                  <c:v>0.9</c:v>
                </c:pt>
                <c:pt idx="180">
                  <c:v>0.90500000000000003</c:v>
                </c:pt>
                <c:pt idx="181">
                  <c:v>0.91</c:v>
                </c:pt>
                <c:pt idx="182">
                  <c:v>0.91500000000000004</c:v>
                </c:pt>
                <c:pt idx="183">
                  <c:v>0.92</c:v>
                </c:pt>
                <c:pt idx="184">
                  <c:v>0.92500000000000004</c:v>
                </c:pt>
                <c:pt idx="185">
                  <c:v>0.93</c:v>
                </c:pt>
                <c:pt idx="186">
                  <c:v>0.93500000000000005</c:v>
                </c:pt>
                <c:pt idx="187">
                  <c:v>0.94</c:v>
                </c:pt>
                <c:pt idx="188">
                  <c:v>0.94499999999999995</c:v>
                </c:pt>
                <c:pt idx="189">
                  <c:v>0.95</c:v>
                </c:pt>
                <c:pt idx="190">
                  <c:v>0.95499999999999996</c:v>
                </c:pt>
                <c:pt idx="191">
                  <c:v>0.96</c:v>
                </c:pt>
                <c:pt idx="192">
                  <c:v>0.96499999999999997</c:v>
                </c:pt>
                <c:pt idx="193">
                  <c:v>0.97</c:v>
                </c:pt>
                <c:pt idx="194">
                  <c:v>0.97499999999999998</c:v>
                </c:pt>
                <c:pt idx="195">
                  <c:v>0.98</c:v>
                </c:pt>
                <c:pt idx="196">
                  <c:v>0.98499999999999999</c:v>
                </c:pt>
                <c:pt idx="197">
                  <c:v>0.99</c:v>
                </c:pt>
                <c:pt idx="198">
                  <c:v>0.995</c:v>
                </c:pt>
                <c:pt idx="199">
                  <c:v>1</c:v>
                </c:pt>
                <c:pt idx="200">
                  <c:v>1.0049999999999999</c:v>
                </c:pt>
                <c:pt idx="201">
                  <c:v>1.01</c:v>
                </c:pt>
                <c:pt idx="202">
                  <c:v>1.0149999999999999</c:v>
                </c:pt>
                <c:pt idx="203">
                  <c:v>1.02</c:v>
                </c:pt>
                <c:pt idx="204">
                  <c:v>1.0249999999999999</c:v>
                </c:pt>
                <c:pt idx="205">
                  <c:v>1.03</c:v>
                </c:pt>
                <c:pt idx="206">
                  <c:v>1.0349999999999999</c:v>
                </c:pt>
                <c:pt idx="207">
                  <c:v>1.04</c:v>
                </c:pt>
                <c:pt idx="208">
                  <c:v>1.0449999999999999</c:v>
                </c:pt>
                <c:pt idx="209">
                  <c:v>1.05</c:v>
                </c:pt>
                <c:pt idx="210">
                  <c:v>1.0549999999999999</c:v>
                </c:pt>
                <c:pt idx="211">
                  <c:v>1.06</c:v>
                </c:pt>
                <c:pt idx="212">
                  <c:v>1.0649999999999999</c:v>
                </c:pt>
                <c:pt idx="213">
                  <c:v>1.07</c:v>
                </c:pt>
                <c:pt idx="214">
                  <c:v>1.075</c:v>
                </c:pt>
                <c:pt idx="215">
                  <c:v>1.08</c:v>
                </c:pt>
                <c:pt idx="216">
                  <c:v>1.085</c:v>
                </c:pt>
                <c:pt idx="217">
                  <c:v>1.0900000000000001</c:v>
                </c:pt>
                <c:pt idx="218">
                  <c:v>1.095</c:v>
                </c:pt>
                <c:pt idx="219">
                  <c:v>1.1000000000000001</c:v>
                </c:pt>
                <c:pt idx="220">
                  <c:v>1.105</c:v>
                </c:pt>
                <c:pt idx="221">
                  <c:v>1.1100000000000001</c:v>
                </c:pt>
                <c:pt idx="222">
                  <c:v>1.115</c:v>
                </c:pt>
                <c:pt idx="223">
                  <c:v>1.1200000000000001</c:v>
                </c:pt>
                <c:pt idx="224">
                  <c:v>1.125</c:v>
                </c:pt>
                <c:pt idx="225">
                  <c:v>1.1299999999999999</c:v>
                </c:pt>
                <c:pt idx="226">
                  <c:v>1.135</c:v>
                </c:pt>
                <c:pt idx="227">
                  <c:v>1.1399999999999999</c:v>
                </c:pt>
                <c:pt idx="228">
                  <c:v>1.145</c:v>
                </c:pt>
                <c:pt idx="229">
                  <c:v>1.1499999999999999</c:v>
                </c:pt>
                <c:pt idx="230">
                  <c:v>1.155</c:v>
                </c:pt>
                <c:pt idx="231">
                  <c:v>1.1599999999999999</c:v>
                </c:pt>
                <c:pt idx="232">
                  <c:v>1.165</c:v>
                </c:pt>
                <c:pt idx="233">
                  <c:v>1.17</c:v>
                </c:pt>
                <c:pt idx="234">
                  <c:v>1.175</c:v>
                </c:pt>
                <c:pt idx="235">
                  <c:v>1.18</c:v>
                </c:pt>
                <c:pt idx="236">
                  <c:v>1.1850000000000001</c:v>
                </c:pt>
                <c:pt idx="237">
                  <c:v>1.19</c:v>
                </c:pt>
                <c:pt idx="238">
                  <c:v>1.1950000000000001</c:v>
                </c:pt>
                <c:pt idx="239">
                  <c:v>1.2</c:v>
                </c:pt>
                <c:pt idx="240">
                  <c:v>1.2050000000000001</c:v>
                </c:pt>
                <c:pt idx="241">
                  <c:v>1.21</c:v>
                </c:pt>
                <c:pt idx="242">
                  <c:v>1.2150000000000001</c:v>
                </c:pt>
                <c:pt idx="243">
                  <c:v>1.22</c:v>
                </c:pt>
                <c:pt idx="244">
                  <c:v>1.2250000000000001</c:v>
                </c:pt>
                <c:pt idx="245">
                  <c:v>1.23</c:v>
                </c:pt>
                <c:pt idx="246">
                  <c:v>1.2350000000000001</c:v>
                </c:pt>
                <c:pt idx="247">
                  <c:v>1.24</c:v>
                </c:pt>
                <c:pt idx="248">
                  <c:v>1.2450000000000001</c:v>
                </c:pt>
                <c:pt idx="249">
                  <c:v>1.25</c:v>
                </c:pt>
                <c:pt idx="250">
                  <c:v>1.2549999999999999</c:v>
                </c:pt>
                <c:pt idx="251">
                  <c:v>1.26</c:v>
                </c:pt>
                <c:pt idx="252">
                  <c:v>1.2649999999999999</c:v>
                </c:pt>
                <c:pt idx="253">
                  <c:v>1.27</c:v>
                </c:pt>
                <c:pt idx="254">
                  <c:v>1.2749999999999999</c:v>
                </c:pt>
                <c:pt idx="255">
                  <c:v>1.28</c:v>
                </c:pt>
                <c:pt idx="256">
                  <c:v>1.2849999999999999</c:v>
                </c:pt>
                <c:pt idx="257">
                  <c:v>1.29</c:v>
                </c:pt>
                <c:pt idx="258">
                  <c:v>1.2949999999999999</c:v>
                </c:pt>
                <c:pt idx="259">
                  <c:v>1.3</c:v>
                </c:pt>
                <c:pt idx="260">
                  <c:v>1.3049999999999999</c:v>
                </c:pt>
                <c:pt idx="261">
                  <c:v>1.31</c:v>
                </c:pt>
                <c:pt idx="262">
                  <c:v>1.3149999999999999</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1.4350000000000001</c:v>
                </c:pt>
                <c:pt idx="287">
                  <c:v>1.44</c:v>
                </c:pt>
                <c:pt idx="288">
                  <c:v>1.4450000000000001</c:v>
                </c:pt>
                <c:pt idx="289">
                  <c:v>1.45</c:v>
                </c:pt>
                <c:pt idx="290">
                  <c:v>1.4550000000000001</c:v>
                </c:pt>
                <c:pt idx="291">
                  <c:v>1.46</c:v>
                </c:pt>
                <c:pt idx="292">
                  <c:v>1.4650000000000001</c:v>
                </c:pt>
                <c:pt idx="293">
                  <c:v>1.47</c:v>
                </c:pt>
                <c:pt idx="294">
                  <c:v>1.4750000000000001</c:v>
                </c:pt>
                <c:pt idx="295">
                  <c:v>1.48</c:v>
                </c:pt>
                <c:pt idx="296">
                  <c:v>1.4850000000000001</c:v>
                </c:pt>
                <c:pt idx="297">
                  <c:v>1.49</c:v>
                </c:pt>
                <c:pt idx="298">
                  <c:v>1.4950000000000001</c:v>
                </c:pt>
                <c:pt idx="299">
                  <c:v>1.5</c:v>
                </c:pt>
                <c:pt idx="300">
                  <c:v>1.5049999999999999</c:v>
                </c:pt>
                <c:pt idx="301">
                  <c:v>1.51</c:v>
                </c:pt>
                <c:pt idx="302">
                  <c:v>1.5149999999999999</c:v>
                </c:pt>
                <c:pt idx="303">
                  <c:v>1.52</c:v>
                </c:pt>
                <c:pt idx="304">
                  <c:v>1.5249999999999999</c:v>
                </c:pt>
                <c:pt idx="305">
                  <c:v>1.53</c:v>
                </c:pt>
                <c:pt idx="306">
                  <c:v>1.5349999999999999</c:v>
                </c:pt>
                <c:pt idx="307">
                  <c:v>1.54</c:v>
                </c:pt>
                <c:pt idx="308">
                  <c:v>1.5449999999999999</c:v>
                </c:pt>
                <c:pt idx="309">
                  <c:v>1.55</c:v>
                </c:pt>
                <c:pt idx="310">
                  <c:v>1.5549999999999999</c:v>
                </c:pt>
                <c:pt idx="311">
                  <c:v>1.56</c:v>
                </c:pt>
                <c:pt idx="312">
                  <c:v>1.5649999999999999</c:v>
                </c:pt>
                <c:pt idx="313">
                  <c:v>1.57</c:v>
                </c:pt>
                <c:pt idx="314">
                  <c:v>1.575</c:v>
                </c:pt>
                <c:pt idx="315">
                  <c:v>1.58</c:v>
                </c:pt>
                <c:pt idx="316">
                  <c:v>1.585</c:v>
                </c:pt>
                <c:pt idx="317">
                  <c:v>1.59</c:v>
                </c:pt>
                <c:pt idx="318">
                  <c:v>1.595</c:v>
                </c:pt>
                <c:pt idx="319">
                  <c:v>1.6</c:v>
                </c:pt>
                <c:pt idx="320">
                  <c:v>1.605</c:v>
                </c:pt>
                <c:pt idx="321">
                  <c:v>1.61</c:v>
                </c:pt>
                <c:pt idx="322">
                  <c:v>1.615</c:v>
                </c:pt>
                <c:pt idx="323">
                  <c:v>1.62</c:v>
                </c:pt>
                <c:pt idx="324">
                  <c:v>1.625</c:v>
                </c:pt>
                <c:pt idx="325">
                  <c:v>1.63</c:v>
                </c:pt>
                <c:pt idx="326">
                  <c:v>1.635</c:v>
                </c:pt>
                <c:pt idx="327">
                  <c:v>1.64</c:v>
                </c:pt>
                <c:pt idx="328">
                  <c:v>1.645</c:v>
                </c:pt>
                <c:pt idx="329">
                  <c:v>1.65</c:v>
                </c:pt>
                <c:pt idx="330">
                  <c:v>1.655</c:v>
                </c:pt>
                <c:pt idx="331">
                  <c:v>1.66</c:v>
                </c:pt>
                <c:pt idx="332">
                  <c:v>1.665</c:v>
                </c:pt>
                <c:pt idx="333">
                  <c:v>1.67</c:v>
                </c:pt>
                <c:pt idx="334">
                  <c:v>1.675</c:v>
                </c:pt>
                <c:pt idx="335">
                  <c:v>1.68</c:v>
                </c:pt>
                <c:pt idx="336">
                  <c:v>1.6850000000000001</c:v>
                </c:pt>
                <c:pt idx="337">
                  <c:v>1.69</c:v>
                </c:pt>
                <c:pt idx="338">
                  <c:v>1.6950000000000001</c:v>
                </c:pt>
                <c:pt idx="339">
                  <c:v>1.7</c:v>
                </c:pt>
                <c:pt idx="340">
                  <c:v>1.7050000000000001</c:v>
                </c:pt>
                <c:pt idx="341">
                  <c:v>1.71</c:v>
                </c:pt>
                <c:pt idx="342">
                  <c:v>1.7150000000000001</c:v>
                </c:pt>
                <c:pt idx="343">
                  <c:v>1.72</c:v>
                </c:pt>
                <c:pt idx="344">
                  <c:v>1.7250000000000001</c:v>
                </c:pt>
                <c:pt idx="345">
                  <c:v>1.73</c:v>
                </c:pt>
                <c:pt idx="346">
                  <c:v>1.7350000000000001</c:v>
                </c:pt>
                <c:pt idx="347">
                  <c:v>1.74</c:v>
                </c:pt>
                <c:pt idx="348">
                  <c:v>1.7450000000000001</c:v>
                </c:pt>
                <c:pt idx="349">
                  <c:v>1.75</c:v>
                </c:pt>
                <c:pt idx="350">
                  <c:v>1.7549999999999999</c:v>
                </c:pt>
                <c:pt idx="351">
                  <c:v>1.76</c:v>
                </c:pt>
                <c:pt idx="352">
                  <c:v>1.7649999999999999</c:v>
                </c:pt>
                <c:pt idx="353">
                  <c:v>1.77</c:v>
                </c:pt>
                <c:pt idx="354">
                  <c:v>1.7749999999999999</c:v>
                </c:pt>
                <c:pt idx="355">
                  <c:v>1.78</c:v>
                </c:pt>
                <c:pt idx="356">
                  <c:v>1.7849999999999999</c:v>
                </c:pt>
                <c:pt idx="357">
                  <c:v>1.79</c:v>
                </c:pt>
                <c:pt idx="358">
                  <c:v>1.7949999999999999</c:v>
                </c:pt>
                <c:pt idx="359">
                  <c:v>1.8</c:v>
                </c:pt>
                <c:pt idx="360">
                  <c:v>1.8049999999999999</c:v>
                </c:pt>
                <c:pt idx="361">
                  <c:v>1.81</c:v>
                </c:pt>
                <c:pt idx="362">
                  <c:v>1.8149999999999999</c:v>
                </c:pt>
                <c:pt idx="363">
                  <c:v>1.82</c:v>
                </c:pt>
                <c:pt idx="364">
                  <c:v>1.825</c:v>
                </c:pt>
                <c:pt idx="365">
                  <c:v>1.83</c:v>
                </c:pt>
                <c:pt idx="366">
                  <c:v>1.835</c:v>
                </c:pt>
                <c:pt idx="367">
                  <c:v>1.84</c:v>
                </c:pt>
                <c:pt idx="368">
                  <c:v>1.845</c:v>
                </c:pt>
                <c:pt idx="369">
                  <c:v>1.85</c:v>
                </c:pt>
                <c:pt idx="370">
                  <c:v>1.855</c:v>
                </c:pt>
                <c:pt idx="371">
                  <c:v>1.86</c:v>
                </c:pt>
                <c:pt idx="372">
                  <c:v>1.865</c:v>
                </c:pt>
                <c:pt idx="373">
                  <c:v>1.87</c:v>
                </c:pt>
                <c:pt idx="374">
                  <c:v>1.875</c:v>
                </c:pt>
                <c:pt idx="375">
                  <c:v>1.88</c:v>
                </c:pt>
                <c:pt idx="376">
                  <c:v>1.885</c:v>
                </c:pt>
                <c:pt idx="377">
                  <c:v>1.89</c:v>
                </c:pt>
                <c:pt idx="378">
                  <c:v>1.895</c:v>
                </c:pt>
                <c:pt idx="379">
                  <c:v>1.9</c:v>
                </c:pt>
                <c:pt idx="380">
                  <c:v>1.905</c:v>
                </c:pt>
                <c:pt idx="381">
                  <c:v>1.91</c:v>
                </c:pt>
                <c:pt idx="382">
                  <c:v>1.915</c:v>
                </c:pt>
                <c:pt idx="383">
                  <c:v>1.92</c:v>
                </c:pt>
                <c:pt idx="384">
                  <c:v>1.925</c:v>
                </c:pt>
                <c:pt idx="385">
                  <c:v>1.93</c:v>
                </c:pt>
                <c:pt idx="386">
                  <c:v>1.9350000000000001</c:v>
                </c:pt>
                <c:pt idx="387">
                  <c:v>1.94</c:v>
                </c:pt>
                <c:pt idx="388">
                  <c:v>1.9450000000000001</c:v>
                </c:pt>
                <c:pt idx="389">
                  <c:v>1.95</c:v>
                </c:pt>
                <c:pt idx="390">
                  <c:v>1.9550000000000001</c:v>
                </c:pt>
                <c:pt idx="391">
                  <c:v>1.96</c:v>
                </c:pt>
                <c:pt idx="392">
                  <c:v>1.9650000000000001</c:v>
                </c:pt>
                <c:pt idx="393">
                  <c:v>1.97</c:v>
                </c:pt>
                <c:pt idx="394">
                  <c:v>1.9750000000000001</c:v>
                </c:pt>
                <c:pt idx="395">
                  <c:v>1.98</c:v>
                </c:pt>
                <c:pt idx="396">
                  <c:v>1.9850000000000001</c:v>
                </c:pt>
                <c:pt idx="397">
                  <c:v>1.99</c:v>
                </c:pt>
                <c:pt idx="398">
                  <c:v>1.9950000000000001</c:v>
                </c:pt>
                <c:pt idx="399">
                  <c:v>2</c:v>
                </c:pt>
                <c:pt idx="400">
                  <c:v>2.0049999999999999</c:v>
                </c:pt>
                <c:pt idx="401">
                  <c:v>2.0099999999999998</c:v>
                </c:pt>
                <c:pt idx="402">
                  <c:v>2.0150000000000001</c:v>
                </c:pt>
                <c:pt idx="403">
                  <c:v>2.02</c:v>
                </c:pt>
                <c:pt idx="404">
                  <c:v>2.0249999999999999</c:v>
                </c:pt>
                <c:pt idx="405">
                  <c:v>2.0299999999999998</c:v>
                </c:pt>
                <c:pt idx="406">
                  <c:v>2.0350000000000001</c:v>
                </c:pt>
                <c:pt idx="407">
                  <c:v>2.04</c:v>
                </c:pt>
                <c:pt idx="408">
                  <c:v>2.0449999999999999</c:v>
                </c:pt>
                <c:pt idx="409">
                  <c:v>2.0499999999999998</c:v>
                </c:pt>
                <c:pt idx="410">
                  <c:v>2.0550000000000002</c:v>
                </c:pt>
                <c:pt idx="411">
                  <c:v>2.06</c:v>
                </c:pt>
                <c:pt idx="412">
                  <c:v>2.0649999999999999</c:v>
                </c:pt>
                <c:pt idx="413">
                  <c:v>2.0699999999999998</c:v>
                </c:pt>
                <c:pt idx="414">
                  <c:v>2.0750000000000002</c:v>
                </c:pt>
                <c:pt idx="415">
                  <c:v>2.08</c:v>
                </c:pt>
                <c:pt idx="416">
                  <c:v>2.085</c:v>
                </c:pt>
                <c:pt idx="417">
                  <c:v>2.09</c:v>
                </c:pt>
                <c:pt idx="418">
                  <c:v>2.0950000000000002</c:v>
                </c:pt>
                <c:pt idx="419">
                  <c:v>2.1</c:v>
                </c:pt>
                <c:pt idx="420">
                  <c:v>2.105</c:v>
                </c:pt>
                <c:pt idx="421">
                  <c:v>2.11</c:v>
                </c:pt>
                <c:pt idx="422">
                  <c:v>2.1150000000000002</c:v>
                </c:pt>
                <c:pt idx="423">
                  <c:v>2.12</c:v>
                </c:pt>
                <c:pt idx="424">
                  <c:v>2.125</c:v>
                </c:pt>
                <c:pt idx="425">
                  <c:v>2.13</c:v>
                </c:pt>
                <c:pt idx="426">
                  <c:v>2.1349999999999998</c:v>
                </c:pt>
                <c:pt idx="427">
                  <c:v>2.14</c:v>
                </c:pt>
                <c:pt idx="428">
                  <c:v>2.145</c:v>
                </c:pt>
                <c:pt idx="429">
                  <c:v>2.15</c:v>
                </c:pt>
                <c:pt idx="430">
                  <c:v>2.1549999999999998</c:v>
                </c:pt>
                <c:pt idx="431">
                  <c:v>2.16</c:v>
                </c:pt>
                <c:pt idx="432">
                  <c:v>2.165</c:v>
                </c:pt>
                <c:pt idx="433">
                  <c:v>2.17</c:v>
                </c:pt>
                <c:pt idx="434">
                  <c:v>2.1749999999999998</c:v>
                </c:pt>
                <c:pt idx="435">
                  <c:v>2.1800000000000002</c:v>
                </c:pt>
                <c:pt idx="436">
                  <c:v>2.1850000000000001</c:v>
                </c:pt>
                <c:pt idx="437">
                  <c:v>2.19</c:v>
                </c:pt>
                <c:pt idx="438">
                  <c:v>2.1949999999999998</c:v>
                </c:pt>
                <c:pt idx="439">
                  <c:v>2.2000000000000002</c:v>
                </c:pt>
                <c:pt idx="440">
                  <c:v>2.2050000000000001</c:v>
                </c:pt>
                <c:pt idx="441">
                  <c:v>2.21</c:v>
                </c:pt>
                <c:pt idx="442">
                  <c:v>2.2149999999999999</c:v>
                </c:pt>
                <c:pt idx="443">
                  <c:v>2.2200000000000002</c:v>
                </c:pt>
                <c:pt idx="444">
                  <c:v>2.2250000000000001</c:v>
                </c:pt>
                <c:pt idx="445">
                  <c:v>2.23</c:v>
                </c:pt>
                <c:pt idx="446">
                  <c:v>2.2349999999999999</c:v>
                </c:pt>
                <c:pt idx="447">
                  <c:v>2.2400000000000002</c:v>
                </c:pt>
                <c:pt idx="448">
                  <c:v>2.2450000000000001</c:v>
                </c:pt>
                <c:pt idx="449">
                  <c:v>2.25</c:v>
                </c:pt>
                <c:pt idx="450">
                  <c:v>2.2549999999999999</c:v>
                </c:pt>
                <c:pt idx="451">
                  <c:v>2.2599999999999998</c:v>
                </c:pt>
                <c:pt idx="452">
                  <c:v>2.2650000000000001</c:v>
                </c:pt>
                <c:pt idx="453">
                  <c:v>2.27</c:v>
                </c:pt>
                <c:pt idx="454">
                  <c:v>2.2749999999999999</c:v>
                </c:pt>
                <c:pt idx="455">
                  <c:v>2.2799999999999998</c:v>
                </c:pt>
                <c:pt idx="456">
                  <c:v>2.2850000000000001</c:v>
                </c:pt>
                <c:pt idx="457">
                  <c:v>2.29</c:v>
                </c:pt>
                <c:pt idx="458">
                  <c:v>2.2949999999999999</c:v>
                </c:pt>
                <c:pt idx="459">
                  <c:v>2.2999999999999998</c:v>
                </c:pt>
                <c:pt idx="460">
                  <c:v>2.3050000000000002</c:v>
                </c:pt>
                <c:pt idx="461">
                  <c:v>2.31</c:v>
                </c:pt>
                <c:pt idx="462">
                  <c:v>2.3149999999999999</c:v>
                </c:pt>
                <c:pt idx="463">
                  <c:v>2.3199999999999998</c:v>
                </c:pt>
                <c:pt idx="464">
                  <c:v>2.3250000000000002</c:v>
                </c:pt>
                <c:pt idx="465">
                  <c:v>2.33</c:v>
                </c:pt>
                <c:pt idx="466">
                  <c:v>2.335</c:v>
                </c:pt>
                <c:pt idx="467">
                  <c:v>2.34</c:v>
                </c:pt>
                <c:pt idx="468">
                  <c:v>2.3450000000000002</c:v>
                </c:pt>
                <c:pt idx="469">
                  <c:v>2.35</c:v>
                </c:pt>
                <c:pt idx="470">
                  <c:v>2.355</c:v>
                </c:pt>
                <c:pt idx="471">
                  <c:v>2.36</c:v>
                </c:pt>
                <c:pt idx="472">
                  <c:v>2.3650000000000002</c:v>
                </c:pt>
                <c:pt idx="473">
                  <c:v>2.37</c:v>
                </c:pt>
                <c:pt idx="474">
                  <c:v>2.375</c:v>
                </c:pt>
                <c:pt idx="475">
                  <c:v>2.38</c:v>
                </c:pt>
                <c:pt idx="476">
                  <c:v>2.3849999999999998</c:v>
                </c:pt>
                <c:pt idx="477">
                  <c:v>2.39</c:v>
                </c:pt>
                <c:pt idx="478">
                  <c:v>2.395</c:v>
                </c:pt>
                <c:pt idx="479">
                  <c:v>2.4</c:v>
                </c:pt>
                <c:pt idx="480">
                  <c:v>2.4049999999999998</c:v>
                </c:pt>
                <c:pt idx="481">
                  <c:v>2.41</c:v>
                </c:pt>
                <c:pt idx="482">
                  <c:v>2.415</c:v>
                </c:pt>
                <c:pt idx="483">
                  <c:v>2.42</c:v>
                </c:pt>
                <c:pt idx="484">
                  <c:v>2.4249999999999998</c:v>
                </c:pt>
                <c:pt idx="485">
                  <c:v>2.4300000000000002</c:v>
                </c:pt>
                <c:pt idx="486">
                  <c:v>2.4350000000000001</c:v>
                </c:pt>
                <c:pt idx="487">
                  <c:v>2.44</c:v>
                </c:pt>
                <c:pt idx="488">
                  <c:v>2.4449999999999998</c:v>
                </c:pt>
                <c:pt idx="489">
                  <c:v>2.4500000000000002</c:v>
                </c:pt>
                <c:pt idx="490">
                  <c:v>2.4550000000000001</c:v>
                </c:pt>
                <c:pt idx="491">
                  <c:v>2.46</c:v>
                </c:pt>
                <c:pt idx="492">
                  <c:v>2.4649999999999999</c:v>
                </c:pt>
                <c:pt idx="493">
                  <c:v>2.4700000000000002</c:v>
                </c:pt>
                <c:pt idx="494">
                  <c:v>2.4750000000000001</c:v>
                </c:pt>
                <c:pt idx="495">
                  <c:v>2.48</c:v>
                </c:pt>
                <c:pt idx="496">
                  <c:v>2.4849999999999999</c:v>
                </c:pt>
                <c:pt idx="497">
                  <c:v>2.4900000000000002</c:v>
                </c:pt>
                <c:pt idx="498">
                  <c:v>2.4950000000000001</c:v>
                </c:pt>
                <c:pt idx="499">
                  <c:v>2.5</c:v>
                </c:pt>
                <c:pt idx="500">
                  <c:v>2.5049999999999999</c:v>
                </c:pt>
                <c:pt idx="501">
                  <c:v>2.5099999999999998</c:v>
                </c:pt>
                <c:pt idx="502">
                  <c:v>2.5150000000000001</c:v>
                </c:pt>
                <c:pt idx="503">
                  <c:v>2.52</c:v>
                </c:pt>
                <c:pt idx="504">
                  <c:v>2.5249999999999999</c:v>
                </c:pt>
                <c:pt idx="505">
                  <c:v>2.5299999999999998</c:v>
                </c:pt>
                <c:pt idx="506">
                  <c:v>2.5350000000000001</c:v>
                </c:pt>
                <c:pt idx="507">
                  <c:v>2.54</c:v>
                </c:pt>
                <c:pt idx="508">
                  <c:v>2.5449999999999999</c:v>
                </c:pt>
                <c:pt idx="509">
                  <c:v>2.5499999999999998</c:v>
                </c:pt>
                <c:pt idx="510">
                  <c:v>2.5550000000000002</c:v>
                </c:pt>
                <c:pt idx="511">
                  <c:v>2.56</c:v>
                </c:pt>
                <c:pt idx="512">
                  <c:v>2.5649999999999999</c:v>
                </c:pt>
                <c:pt idx="513">
                  <c:v>2.57</c:v>
                </c:pt>
                <c:pt idx="514">
                  <c:v>2.5750000000000002</c:v>
                </c:pt>
                <c:pt idx="515">
                  <c:v>2.58</c:v>
                </c:pt>
                <c:pt idx="516">
                  <c:v>2.585</c:v>
                </c:pt>
                <c:pt idx="517">
                  <c:v>2.59</c:v>
                </c:pt>
                <c:pt idx="518">
                  <c:v>2.5950000000000002</c:v>
                </c:pt>
                <c:pt idx="519">
                  <c:v>2.6</c:v>
                </c:pt>
                <c:pt idx="520">
                  <c:v>2.605</c:v>
                </c:pt>
                <c:pt idx="521">
                  <c:v>2.61</c:v>
                </c:pt>
                <c:pt idx="522">
                  <c:v>2.6150000000000002</c:v>
                </c:pt>
                <c:pt idx="523">
                  <c:v>2.62</c:v>
                </c:pt>
                <c:pt idx="524">
                  <c:v>2.625</c:v>
                </c:pt>
                <c:pt idx="525">
                  <c:v>2.63</c:v>
                </c:pt>
                <c:pt idx="526">
                  <c:v>2.6349999999999998</c:v>
                </c:pt>
                <c:pt idx="527">
                  <c:v>2.64</c:v>
                </c:pt>
                <c:pt idx="528">
                  <c:v>2.645</c:v>
                </c:pt>
                <c:pt idx="529">
                  <c:v>2.65</c:v>
                </c:pt>
                <c:pt idx="530">
                  <c:v>2.6549999999999998</c:v>
                </c:pt>
                <c:pt idx="531">
                  <c:v>2.66</c:v>
                </c:pt>
                <c:pt idx="532">
                  <c:v>2.665</c:v>
                </c:pt>
                <c:pt idx="533">
                  <c:v>2.67</c:v>
                </c:pt>
                <c:pt idx="534">
                  <c:v>2.6749999999999998</c:v>
                </c:pt>
                <c:pt idx="535">
                  <c:v>2.68</c:v>
                </c:pt>
                <c:pt idx="536">
                  <c:v>2.6850000000000001</c:v>
                </c:pt>
                <c:pt idx="537">
                  <c:v>2.69</c:v>
                </c:pt>
                <c:pt idx="538">
                  <c:v>2.6949999999999998</c:v>
                </c:pt>
                <c:pt idx="539">
                  <c:v>2.7</c:v>
                </c:pt>
                <c:pt idx="540">
                  <c:v>2.7050000000000001</c:v>
                </c:pt>
                <c:pt idx="541">
                  <c:v>2.71</c:v>
                </c:pt>
                <c:pt idx="542">
                  <c:v>2.7149999999999999</c:v>
                </c:pt>
                <c:pt idx="543">
                  <c:v>2.72</c:v>
                </c:pt>
                <c:pt idx="544">
                  <c:v>2.7250000000000001</c:v>
                </c:pt>
                <c:pt idx="545">
                  <c:v>2.73</c:v>
                </c:pt>
                <c:pt idx="546">
                  <c:v>2.7349999999999999</c:v>
                </c:pt>
                <c:pt idx="547">
                  <c:v>2.74</c:v>
                </c:pt>
                <c:pt idx="548">
                  <c:v>2.7450000000000001</c:v>
                </c:pt>
                <c:pt idx="549">
                  <c:v>2.75</c:v>
                </c:pt>
                <c:pt idx="550">
                  <c:v>2.7549999999999999</c:v>
                </c:pt>
                <c:pt idx="551">
                  <c:v>2.76</c:v>
                </c:pt>
                <c:pt idx="552">
                  <c:v>2.7650000000000001</c:v>
                </c:pt>
                <c:pt idx="553">
                  <c:v>2.77</c:v>
                </c:pt>
                <c:pt idx="554">
                  <c:v>2.7749999999999999</c:v>
                </c:pt>
                <c:pt idx="555">
                  <c:v>2.78</c:v>
                </c:pt>
                <c:pt idx="556">
                  <c:v>2.7850000000000001</c:v>
                </c:pt>
                <c:pt idx="557">
                  <c:v>2.79</c:v>
                </c:pt>
                <c:pt idx="558">
                  <c:v>2.7949999999999999</c:v>
                </c:pt>
                <c:pt idx="559">
                  <c:v>2.8</c:v>
                </c:pt>
                <c:pt idx="560">
                  <c:v>2.8050000000000002</c:v>
                </c:pt>
                <c:pt idx="561">
                  <c:v>2.81</c:v>
                </c:pt>
                <c:pt idx="562">
                  <c:v>2.8149999999999999</c:v>
                </c:pt>
                <c:pt idx="563">
                  <c:v>2.82</c:v>
                </c:pt>
                <c:pt idx="564">
                  <c:v>2.8250000000000002</c:v>
                </c:pt>
                <c:pt idx="565">
                  <c:v>2.83</c:v>
                </c:pt>
                <c:pt idx="566">
                  <c:v>2.835</c:v>
                </c:pt>
                <c:pt idx="567">
                  <c:v>2.84</c:v>
                </c:pt>
                <c:pt idx="568">
                  <c:v>2.8450000000000002</c:v>
                </c:pt>
                <c:pt idx="569">
                  <c:v>2.85</c:v>
                </c:pt>
                <c:pt idx="570">
                  <c:v>2.855</c:v>
                </c:pt>
                <c:pt idx="571">
                  <c:v>2.86</c:v>
                </c:pt>
                <c:pt idx="572">
                  <c:v>2.8650000000000002</c:v>
                </c:pt>
                <c:pt idx="573">
                  <c:v>2.87</c:v>
                </c:pt>
                <c:pt idx="574">
                  <c:v>2.875</c:v>
                </c:pt>
                <c:pt idx="575">
                  <c:v>2.88</c:v>
                </c:pt>
                <c:pt idx="576">
                  <c:v>2.8849999999999998</c:v>
                </c:pt>
                <c:pt idx="577">
                  <c:v>2.89</c:v>
                </c:pt>
                <c:pt idx="578">
                  <c:v>2.895</c:v>
                </c:pt>
                <c:pt idx="579">
                  <c:v>2.9</c:v>
                </c:pt>
                <c:pt idx="580">
                  <c:v>2.9049999999999998</c:v>
                </c:pt>
                <c:pt idx="581">
                  <c:v>2.91</c:v>
                </c:pt>
                <c:pt idx="582">
                  <c:v>2.915</c:v>
                </c:pt>
                <c:pt idx="583">
                  <c:v>2.92</c:v>
                </c:pt>
                <c:pt idx="584">
                  <c:v>2.9249999999999998</c:v>
                </c:pt>
                <c:pt idx="585">
                  <c:v>2.93</c:v>
                </c:pt>
                <c:pt idx="586">
                  <c:v>2.9350000000000001</c:v>
                </c:pt>
                <c:pt idx="587">
                  <c:v>2.94</c:v>
                </c:pt>
                <c:pt idx="588">
                  <c:v>2.9449999999999998</c:v>
                </c:pt>
                <c:pt idx="589">
                  <c:v>2.95</c:v>
                </c:pt>
                <c:pt idx="590">
                  <c:v>2.9550000000000001</c:v>
                </c:pt>
                <c:pt idx="591">
                  <c:v>2.96</c:v>
                </c:pt>
                <c:pt idx="592">
                  <c:v>2.9649999999999999</c:v>
                </c:pt>
                <c:pt idx="593">
                  <c:v>2.97</c:v>
                </c:pt>
                <c:pt idx="594">
                  <c:v>2.9750000000000001</c:v>
                </c:pt>
                <c:pt idx="595">
                  <c:v>2.98</c:v>
                </c:pt>
                <c:pt idx="596">
                  <c:v>2.9849999999999999</c:v>
                </c:pt>
                <c:pt idx="597">
                  <c:v>2.99</c:v>
                </c:pt>
                <c:pt idx="598">
                  <c:v>2.9950000000000001</c:v>
                </c:pt>
                <c:pt idx="599">
                  <c:v>3</c:v>
                </c:pt>
                <c:pt idx="600">
                  <c:v>3.0049999999999999</c:v>
                </c:pt>
                <c:pt idx="601">
                  <c:v>3.01</c:v>
                </c:pt>
                <c:pt idx="602">
                  <c:v>3.0150000000000001</c:v>
                </c:pt>
                <c:pt idx="603">
                  <c:v>3.02</c:v>
                </c:pt>
                <c:pt idx="604">
                  <c:v>3.0249999999999999</c:v>
                </c:pt>
                <c:pt idx="605">
                  <c:v>3.03</c:v>
                </c:pt>
                <c:pt idx="606">
                  <c:v>3.0350000000000001</c:v>
                </c:pt>
                <c:pt idx="607">
                  <c:v>3.04</c:v>
                </c:pt>
                <c:pt idx="608">
                  <c:v>3.0449999999999999</c:v>
                </c:pt>
                <c:pt idx="609">
                  <c:v>3.05</c:v>
                </c:pt>
                <c:pt idx="610">
                  <c:v>3.0550000000000002</c:v>
                </c:pt>
                <c:pt idx="611">
                  <c:v>3.06</c:v>
                </c:pt>
                <c:pt idx="612">
                  <c:v>3.0649999999999999</c:v>
                </c:pt>
                <c:pt idx="613">
                  <c:v>3.07</c:v>
                </c:pt>
                <c:pt idx="614">
                  <c:v>3.0750000000000002</c:v>
                </c:pt>
                <c:pt idx="615">
                  <c:v>3.08</c:v>
                </c:pt>
                <c:pt idx="616">
                  <c:v>3.085</c:v>
                </c:pt>
                <c:pt idx="617">
                  <c:v>3.09</c:v>
                </c:pt>
                <c:pt idx="618">
                  <c:v>3.0950000000000002</c:v>
                </c:pt>
                <c:pt idx="619">
                  <c:v>3.1</c:v>
                </c:pt>
                <c:pt idx="620">
                  <c:v>3.105</c:v>
                </c:pt>
                <c:pt idx="621">
                  <c:v>3.11</c:v>
                </c:pt>
                <c:pt idx="622">
                  <c:v>3.1150000000000002</c:v>
                </c:pt>
                <c:pt idx="623">
                  <c:v>3.12</c:v>
                </c:pt>
                <c:pt idx="624">
                  <c:v>3.125</c:v>
                </c:pt>
                <c:pt idx="625">
                  <c:v>3.13</c:v>
                </c:pt>
                <c:pt idx="626">
                  <c:v>3.1349999999999998</c:v>
                </c:pt>
                <c:pt idx="627">
                  <c:v>3.14</c:v>
                </c:pt>
                <c:pt idx="628">
                  <c:v>3.145</c:v>
                </c:pt>
                <c:pt idx="629">
                  <c:v>3.15</c:v>
                </c:pt>
                <c:pt idx="630">
                  <c:v>3.1549999999999998</c:v>
                </c:pt>
                <c:pt idx="631">
                  <c:v>3.16</c:v>
                </c:pt>
                <c:pt idx="632">
                  <c:v>3.165</c:v>
                </c:pt>
                <c:pt idx="633">
                  <c:v>3.17</c:v>
                </c:pt>
                <c:pt idx="634">
                  <c:v>3.1749999999999998</c:v>
                </c:pt>
                <c:pt idx="635">
                  <c:v>3.18</c:v>
                </c:pt>
                <c:pt idx="636">
                  <c:v>3.1850000000000001</c:v>
                </c:pt>
                <c:pt idx="637">
                  <c:v>3.19</c:v>
                </c:pt>
                <c:pt idx="638">
                  <c:v>3.1949999999999998</c:v>
                </c:pt>
                <c:pt idx="639">
                  <c:v>3.2</c:v>
                </c:pt>
                <c:pt idx="640">
                  <c:v>3.2050000000000001</c:v>
                </c:pt>
                <c:pt idx="641">
                  <c:v>3.21</c:v>
                </c:pt>
                <c:pt idx="642">
                  <c:v>3.2149999999999999</c:v>
                </c:pt>
                <c:pt idx="643">
                  <c:v>3.22</c:v>
                </c:pt>
                <c:pt idx="644">
                  <c:v>3.2250000000000001</c:v>
                </c:pt>
                <c:pt idx="645">
                  <c:v>3.23</c:v>
                </c:pt>
                <c:pt idx="646">
                  <c:v>3.2349999999999999</c:v>
                </c:pt>
                <c:pt idx="647">
                  <c:v>3.24</c:v>
                </c:pt>
                <c:pt idx="648">
                  <c:v>3.2450000000000001</c:v>
                </c:pt>
                <c:pt idx="649">
                  <c:v>3.25</c:v>
                </c:pt>
                <c:pt idx="650">
                  <c:v>3.2549999999999999</c:v>
                </c:pt>
                <c:pt idx="651">
                  <c:v>3.26</c:v>
                </c:pt>
                <c:pt idx="652">
                  <c:v>3.2650000000000001</c:v>
                </c:pt>
                <c:pt idx="653">
                  <c:v>3.27</c:v>
                </c:pt>
                <c:pt idx="654">
                  <c:v>3.2749999999999999</c:v>
                </c:pt>
                <c:pt idx="655">
                  <c:v>3.28</c:v>
                </c:pt>
                <c:pt idx="656">
                  <c:v>3.2850000000000001</c:v>
                </c:pt>
                <c:pt idx="657">
                  <c:v>3.29</c:v>
                </c:pt>
                <c:pt idx="658">
                  <c:v>3.2949999999999999</c:v>
                </c:pt>
                <c:pt idx="659">
                  <c:v>3.3</c:v>
                </c:pt>
                <c:pt idx="660">
                  <c:v>3.3050000000000002</c:v>
                </c:pt>
                <c:pt idx="661">
                  <c:v>3.31</c:v>
                </c:pt>
                <c:pt idx="662">
                  <c:v>3.3149999999999999</c:v>
                </c:pt>
                <c:pt idx="663">
                  <c:v>3.32</c:v>
                </c:pt>
                <c:pt idx="664">
                  <c:v>3.3250000000000002</c:v>
                </c:pt>
                <c:pt idx="665">
                  <c:v>3.33</c:v>
                </c:pt>
                <c:pt idx="666">
                  <c:v>3.335</c:v>
                </c:pt>
                <c:pt idx="667">
                  <c:v>3.34</c:v>
                </c:pt>
                <c:pt idx="668">
                  <c:v>3.3450000000000002</c:v>
                </c:pt>
                <c:pt idx="669">
                  <c:v>3.35</c:v>
                </c:pt>
                <c:pt idx="670">
                  <c:v>3.355</c:v>
                </c:pt>
                <c:pt idx="671">
                  <c:v>3.36</c:v>
                </c:pt>
                <c:pt idx="672">
                  <c:v>3.3650000000000002</c:v>
                </c:pt>
                <c:pt idx="673">
                  <c:v>3.37</c:v>
                </c:pt>
                <c:pt idx="674">
                  <c:v>3.375</c:v>
                </c:pt>
                <c:pt idx="675">
                  <c:v>3.38</c:v>
                </c:pt>
                <c:pt idx="676">
                  <c:v>3.3849999999999998</c:v>
                </c:pt>
                <c:pt idx="677">
                  <c:v>3.39</c:v>
                </c:pt>
                <c:pt idx="678">
                  <c:v>3.395</c:v>
                </c:pt>
                <c:pt idx="679">
                  <c:v>3.4</c:v>
                </c:pt>
                <c:pt idx="680">
                  <c:v>3.4049999999999998</c:v>
                </c:pt>
                <c:pt idx="681">
                  <c:v>3.41</c:v>
                </c:pt>
                <c:pt idx="682">
                  <c:v>3.415</c:v>
                </c:pt>
                <c:pt idx="683">
                  <c:v>3.42</c:v>
                </c:pt>
                <c:pt idx="684">
                  <c:v>3.4249999999999998</c:v>
                </c:pt>
                <c:pt idx="685">
                  <c:v>3.43</c:v>
                </c:pt>
                <c:pt idx="686">
                  <c:v>3.4350000000000001</c:v>
                </c:pt>
                <c:pt idx="687">
                  <c:v>3.44</c:v>
                </c:pt>
                <c:pt idx="688">
                  <c:v>3.4449999999999998</c:v>
                </c:pt>
                <c:pt idx="689">
                  <c:v>3.45</c:v>
                </c:pt>
                <c:pt idx="690">
                  <c:v>3.4550000000000001</c:v>
                </c:pt>
                <c:pt idx="691">
                  <c:v>3.46</c:v>
                </c:pt>
                <c:pt idx="692">
                  <c:v>3.4649999999999999</c:v>
                </c:pt>
                <c:pt idx="693">
                  <c:v>3.47</c:v>
                </c:pt>
                <c:pt idx="694">
                  <c:v>3.4750000000000001</c:v>
                </c:pt>
                <c:pt idx="695">
                  <c:v>3.48</c:v>
                </c:pt>
                <c:pt idx="696">
                  <c:v>3.4849999999999999</c:v>
                </c:pt>
                <c:pt idx="697">
                  <c:v>3.49</c:v>
                </c:pt>
                <c:pt idx="698">
                  <c:v>3.4950000000000001</c:v>
                </c:pt>
                <c:pt idx="699">
                  <c:v>3.5</c:v>
                </c:pt>
                <c:pt idx="700">
                  <c:v>3.5049999999999999</c:v>
                </c:pt>
                <c:pt idx="701">
                  <c:v>3.51</c:v>
                </c:pt>
                <c:pt idx="702">
                  <c:v>3.5150000000000001</c:v>
                </c:pt>
                <c:pt idx="703">
                  <c:v>3.52</c:v>
                </c:pt>
                <c:pt idx="704">
                  <c:v>3.5249999999999999</c:v>
                </c:pt>
                <c:pt idx="705">
                  <c:v>3.53</c:v>
                </c:pt>
                <c:pt idx="706">
                  <c:v>3.5350000000000001</c:v>
                </c:pt>
                <c:pt idx="707">
                  <c:v>3.54</c:v>
                </c:pt>
                <c:pt idx="708">
                  <c:v>3.5449999999999999</c:v>
                </c:pt>
                <c:pt idx="709">
                  <c:v>3.55</c:v>
                </c:pt>
                <c:pt idx="710">
                  <c:v>3.5550000000000002</c:v>
                </c:pt>
                <c:pt idx="711">
                  <c:v>3.56</c:v>
                </c:pt>
                <c:pt idx="712">
                  <c:v>3.5649999999999999</c:v>
                </c:pt>
                <c:pt idx="713">
                  <c:v>3.57</c:v>
                </c:pt>
                <c:pt idx="714">
                  <c:v>3.5750000000000002</c:v>
                </c:pt>
                <c:pt idx="715">
                  <c:v>3.58</c:v>
                </c:pt>
                <c:pt idx="716">
                  <c:v>3.585</c:v>
                </c:pt>
                <c:pt idx="717">
                  <c:v>3.59</c:v>
                </c:pt>
                <c:pt idx="718">
                  <c:v>3.5950000000000002</c:v>
                </c:pt>
                <c:pt idx="719">
                  <c:v>3.6</c:v>
                </c:pt>
                <c:pt idx="720">
                  <c:v>3.605</c:v>
                </c:pt>
                <c:pt idx="721">
                  <c:v>3.61</c:v>
                </c:pt>
                <c:pt idx="722">
                  <c:v>3.6150000000000002</c:v>
                </c:pt>
                <c:pt idx="723">
                  <c:v>3.62</c:v>
                </c:pt>
                <c:pt idx="724">
                  <c:v>3.625</c:v>
                </c:pt>
                <c:pt idx="725">
                  <c:v>3.63</c:v>
                </c:pt>
                <c:pt idx="726">
                  <c:v>3.6349999999999998</c:v>
                </c:pt>
                <c:pt idx="727">
                  <c:v>3.64</c:v>
                </c:pt>
                <c:pt idx="728">
                  <c:v>3.645</c:v>
                </c:pt>
                <c:pt idx="729">
                  <c:v>3.65</c:v>
                </c:pt>
                <c:pt idx="730">
                  <c:v>3.6549999999999998</c:v>
                </c:pt>
                <c:pt idx="731">
                  <c:v>3.66</c:v>
                </c:pt>
                <c:pt idx="732">
                  <c:v>3.665</c:v>
                </c:pt>
                <c:pt idx="733">
                  <c:v>3.67</c:v>
                </c:pt>
                <c:pt idx="734">
                  <c:v>3.6749999999999998</c:v>
                </c:pt>
                <c:pt idx="735">
                  <c:v>3.68</c:v>
                </c:pt>
                <c:pt idx="736">
                  <c:v>3.6850000000000001</c:v>
                </c:pt>
                <c:pt idx="737">
                  <c:v>3.69</c:v>
                </c:pt>
                <c:pt idx="738">
                  <c:v>3.6949999999999998</c:v>
                </c:pt>
                <c:pt idx="739">
                  <c:v>3.7</c:v>
                </c:pt>
                <c:pt idx="740">
                  <c:v>3.7050000000000001</c:v>
                </c:pt>
                <c:pt idx="741">
                  <c:v>3.71</c:v>
                </c:pt>
                <c:pt idx="742">
                  <c:v>3.7149999999999999</c:v>
                </c:pt>
                <c:pt idx="743">
                  <c:v>3.72</c:v>
                </c:pt>
                <c:pt idx="744">
                  <c:v>3.7250000000000001</c:v>
                </c:pt>
                <c:pt idx="745">
                  <c:v>3.73</c:v>
                </c:pt>
                <c:pt idx="746">
                  <c:v>3.7349999999999999</c:v>
                </c:pt>
                <c:pt idx="747">
                  <c:v>3.74</c:v>
                </c:pt>
                <c:pt idx="748">
                  <c:v>3.7450000000000001</c:v>
                </c:pt>
                <c:pt idx="749">
                  <c:v>3.75</c:v>
                </c:pt>
                <c:pt idx="750">
                  <c:v>3.7549999999999999</c:v>
                </c:pt>
                <c:pt idx="751">
                  <c:v>3.76</c:v>
                </c:pt>
                <c:pt idx="752">
                  <c:v>3.7650000000000001</c:v>
                </c:pt>
                <c:pt idx="753">
                  <c:v>3.77</c:v>
                </c:pt>
                <c:pt idx="754">
                  <c:v>3.7749999999999999</c:v>
                </c:pt>
                <c:pt idx="755">
                  <c:v>3.78</c:v>
                </c:pt>
                <c:pt idx="756">
                  <c:v>3.7850000000000001</c:v>
                </c:pt>
                <c:pt idx="757">
                  <c:v>3.79</c:v>
                </c:pt>
                <c:pt idx="758">
                  <c:v>3.7949999999999999</c:v>
                </c:pt>
                <c:pt idx="759">
                  <c:v>3.8</c:v>
                </c:pt>
                <c:pt idx="760">
                  <c:v>3.8050000000000002</c:v>
                </c:pt>
                <c:pt idx="761">
                  <c:v>3.81</c:v>
                </c:pt>
                <c:pt idx="762">
                  <c:v>3.8149999999999999</c:v>
                </c:pt>
                <c:pt idx="763">
                  <c:v>3.82</c:v>
                </c:pt>
                <c:pt idx="764">
                  <c:v>3.8250000000000002</c:v>
                </c:pt>
                <c:pt idx="765">
                  <c:v>3.83</c:v>
                </c:pt>
                <c:pt idx="766">
                  <c:v>3.835</c:v>
                </c:pt>
                <c:pt idx="767">
                  <c:v>3.84</c:v>
                </c:pt>
                <c:pt idx="768">
                  <c:v>3.8450000000000002</c:v>
                </c:pt>
                <c:pt idx="769">
                  <c:v>3.85</c:v>
                </c:pt>
                <c:pt idx="770">
                  <c:v>3.855</c:v>
                </c:pt>
                <c:pt idx="771">
                  <c:v>3.86</c:v>
                </c:pt>
                <c:pt idx="772">
                  <c:v>3.8650000000000002</c:v>
                </c:pt>
                <c:pt idx="773">
                  <c:v>3.87</c:v>
                </c:pt>
                <c:pt idx="774">
                  <c:v>3.875</c:v>
                </c:pt>
                <c:pt idx="775">
                  <c:v>3.88</c:v>
                </c:pt>
                <c:pt idx="776">
                  <c:v>3.8849999999999998</c:v>
                </c:pt>
                <c:pt idx="777">
                  <c:v>3.89</c:v>
                </c:pt>
                <c:pt idx="778">
                  <c:v>3.895</c:v>
                </c:pt>
                <c:pt idx="779">
                  <c:v>3.9</c:v>
                </c:pt>
                <c:pt idx="780">
                  <c:v>3.9049999999999998</c:v>
                </c:pt>
                <c:pt idx="781">
                  <c:v>3.91</c:v>
                </c:pt>
                <c:pt idx="782">
                  <c:v>3.915</c:v>
                </c:pt>
                <c:pt idx="783">
                  <c:v>3.92</c:v>
                </c:pt>
                <c:pt idx="784">
                  <c:v>3.9249999999999998</c:v>
                </c:pt>
                <c:pt idx="785">
                  <c:v>3.93</c:v>
                </c:pt>
                <c:pt idx="786">
                  <c:v>3.9350000000000001</c:v>
                </c:pt>
                <c:pt idx="787">
                  <c:v>3.94</c:v>
                </c:pt>
                <c:pt idx="788">
                  <c:v>3.9449999999999998</c:v>
                </c:pt>
                <c:pt idx="789">
                  <c:v>3.95</c:v>
                </c:pt>
                <c:pt idx="790">
                  <c:v>3.9550000000000001</c:v>
                </c:pt>
                <c:pt idx="791">
                  <c:v>3.96</c:v>
                </c:pt>
                <c:pt idx="792">
                  <c:v>3.9649999999999999</c:v>
                </c:pt>
                <c:pt idx="793">
                  <c:v>3.97</c:v>
                </c:pt>
                <c:pt idx="794">
                  <c:v>3.9750000000000001</c:v>
                </c:pt>
                <c:pt idx="795">
                  <c:v>3.98</c:v>
                </c:pt>
                <c:pt idx="796">
                  <c:v>3.9849999999999999</c:v>
                </c:pt>
                <c:pt idx="797">
                  <c:v>3.99</c:v>
                </c:pt>
                <c:pt idx="798">
                  <c:v>3.9950000000000001</c:v>
                </c:pt>
                <c:pt idx="799">
                  <c:v>4</c:v>
                </c:pt>
                <c:pt idx="800">
                  <c:v>4.0049999999999999</c:v>
                </c:pt>
                <c:pt idx="801">
                  <c:v>4.01</c:v>
                </c:pt>
                <c:pt idx="802">
                  <c:v>4.0149999999999997</c:v>
                </c:pt>
                <c:pt idx="803">
                  <c:v>4.0199999999999996</c:v>
                </c:pt>
                <c:pt idx="804">
                  <c:v>4.0250000000000004</c:v>
                </c:pt>
                <c:pt idx="805">
                  <c:v>4.03</c:v>
                </c:pt>
                <c:pt idx="806">
                  <c:v>4.0350000000000001</c:v>
                </c:pt>
                <c:pt idx="807">
                  <c:v>4.04</c:v>
                </c:pt>
                <c:pt idx="808">
                  <c:v>4.0449999999999999</c:v>
                </c:pt>
                <c:pt idx="809">
                  <c:v>4.05</c:v>
                </c:pt>
                <c:pt idx="810">
                  <c:v>4.0549999999999997</c:v>
                </c:pt>
                <c:pt idx="811">
                  <c:v>4.0599999999999996</c:v>
                </c:pt>
                <c:pt idx="812">
                  <c:v>4.0650000000000004</c:v>
                </c:pt>
                <c:pt idx="813">
                  <c:v>4.07</c:v>
                </c:pt>
                <c:pt idx="814">
                  <c:v>4.0750000000000002</c:v>
                </c:pt>
                <c:pt idx="815">
                  <c:v>4.08</c:v>
                </c:pt>
                <c:pt idx="816">
                  <c:v>4.085</c:v>
                </c:pt>
                <c:pt idx="817">
                  <c:v>4.09</c:v>
                </c:pt>
                <c:pt idx="818">
                  <c:v>4.0949999999999998</c:v>
                </c:pt>
                <c:pt idx="819">
                  <c:v>4.0999999999999996</c:v>
                </c:pt>
                <c:pt idx="820">
                  <c:v>4.1050000000000004</c:v>
                </c:pt>
                <c:pt idx="821">
                  <c:v>4.1100000000000003</c:v>
                </c:pt>
                <c:pt idx="822">
                  <c:v>4.1150000000000002</c:v>
                </c:pt>
                <c:pt idx="823">
                  <c:v>4.12</c:v>
                </c:pt>
                <c:pt idx="824">
                  <c:v>4.125</c:v>
                </c:pt>
                <c:pt idx="825">
                  <c:v>4.13</c:v>
                </c:pt>
                <c:pt idx="826">
                  <c:v>4.1349999999999998</c:v>
                </c:pt>
                <c:pt idx="827">
                  <c:v>4.1399999999999997</c:v>
                </c:pt>
                <c:pt idx="828">
                  <c:v>4.1449999999999996</c:v>
                </c:pt>
                <c:pt idx="829">
                  <c:v>4.1500000000000004</c:v>
                </c:pt>
                <c:pt idx="830">
                  <c:v>4.1550000000000002</c:v>
                </c:pt>
                <c:pt idx="831">
                  <c:v>4.16</c:v>
                </c:pt>
                <c:pt idx="832">
                  <c:v>4.165</c:v>
                </c:pt>
                <c:pt idx="833">
                  <c:v>4.17</c:v>
                </c:pt>
                <c:pt idx="834">
                  <c:v>4.1749999999999998</c:v>
                </c:pt>
                <c:pt idx="835">
                  <c:v>4.18</c:v>
                </c:pt>
                <c:pt idx="836">
                  <c:v>4.1849999999999996</c:v>
                </c:pt>
                <c:pt idx="837">
                  <c:v>4.1900000000000004</c:v>
                </c:pt>
                <c:pt idx="838">
                  <c:v>4.1950000000000003</c:v>
                </c:pt>
                <c:pt idx="839">
                  <c:v>4.2</c:v>
                </c:pt>
                <c:pt idx="840">
                  <c:v>4.2050000000000001</c:v>
                </c:pt>
                <c:pt idx="841">
                  <c:v>4.21</c:v>
                </c:pt>
                <c:pt idx="842">
                  <c:v>4.2149999999999999</c:v>
                </c:pt>
                <c:pt idx="843">
                  <c:v>4.22</c:v>
                </c:pt>
                <c:pt idx="844">
                  <c:v>4.2249999999999996</c:v>
                </c:pt>
                <c:pt idx="845">
                  <c:v>4.2300000000000004</c:v>
                </c:pt>
                <c:pt idx="846">
                  <c:v>4.2350000000000003</c:v>
                </c:pt>
                <c:pt idx="847">
                  <c:v>4.24</c:v>
                </c:pt>
                <c:pt idx="848">
                  <c:v>4.2450000000000001</c:v>
                </c:pt>
                <c:pt idx="849">
                  <c:v>4.25</c:v>
                </c:pt>
                <c:pt idx="850">
                  <c:v>4.2549999999999999</c:v>
                </c:pt>
                <c:pt idx="851">
                  <c:v>4.26</c:v>
                </c:pt>
                <c:pt idx="852">
                  <c:v>4.2649999999999997</c:v>
                </c:pt>
                <c:pt idx="853">
                  <c:v>4.2699999999999996</c:v>
                </c:pt>
                <c:pt idx="854">
                  <c:v>4.2750000000000004</c:v>
                </c:pt>
                <c:pt idx="855">
                  <c:v>4.28</c:v>
                </c:pt>
                <c:pt idx="856">
                  <c:v>4.2850000000000001</c:v>
                </c:pt>
                <c:pt idx="857">
                  <c:v>4.29</c:v>
                </c:pt>
                <c:pt idx="858">
                  <c:v>4.2949999999999999</c:v>
                </c:pt>
                <c:pt idx="859">
                  <c:v>4.3</c:v>
                </c:pt>
                <c:pt idx="860">
                  <c:v>4.3049999999999997</c:v>
                </c:pt>
                <c:pt idx="861">
                  <c:v>4.3099999999999996</c:v>
                </c:pt>
                <c:pt idx="862">
                  <c:v>4.3150000000000004</c:v>
                </c:pt>
                <c:pt idx="863">
                  <c:v>4.32</c:v>
                </c:pt>
                <c:pt idx="864">
                  <c:v>4.3250000000000002</c:v>
                </c:pt>
                <c:pt idx="865">
                  <c:v>4.33</c:v>
                </c:pt>
                <c:pt idx="866">
                  <c:v>4.335</c:v>
                </c:pt>
                <c:pt idx="867">
                  <c:v>4.34</c:v>
                </c:pt>
                <c:pt idx="868">
                  <c:v>4.3449999999999998</c:v>
                </c:pt>
                <c:pt idx="869">
                  <c:v>4.3499999999999996</c:v>
                </c:pt>
                <c:pt idx="870">
                  <c:v>4.3550000000000004</c:v>
                </c:pt>
                <c:pt idx="871">
                  <c:v>4.3600000000000003</c:v>
                </c:pt>
                <c:pt idx="872">
                  <c:v>4.3650000000000002</c:v>
                </c:pt>
                <c:pt idx="873">
                  <c:v>4.37</c:v>
                </c:pt>
                <c:pt idx="874">
                  <c:v>4.375</c:v>
                </c:pt>
                <c:pt idx="875">
                  <c:v>4.38</c:v>
                </c:pt>
                <c:pt idx="876">
                  <c:v>4.3849999999999998</c:v>
                </c:pt>
                <c:pt idx="877">
                  <c:v>4.3899999999999997</c:v>
                </c:pt>
                <c:pt idx="878">
                  <c:v>4.3949999999999996</c:v>
                </c:pt>
                <c:pt idx="879">
                  <c:v>4.4000000000000004</c:v>
                </c:pt>
                <c:pt idx="880">
                  <c:v>4.4050000000000002</c:v>
                </c:pt>
                <c:pt idx="881">
                  <c:v>4.41</c:v>
                </c:pt>
                <c:pt idx="882">
                  <c:v>4.415</c:v>
                </c:pt>
                <c:pt idx="883">
                  <c:v>4.42</c:v>
                </c:pt>
                <c:pt idx="884">
                  <c:v>4.4249999999999998</c:v>
                </c:pt>
                <c:pt idx="885">
                  <c:v>4.43</c:v>
                </c:pt>
                <c:pt idx="886">
                  <c:v>4.4349999999999996</c:v>
                </c:pt>
                <c:pt idx="887">
                  <c:v>4.4400000000000004</c:v>
                </c:pt>
                <c:pt idx="888">
                  <c:v>4.4450000000000003</c:v>
                </c:pt>
                <c:pt idx="889">
                  <c:v>4.45</c:v>
                </c:pt>
                <c:pt idx="890">
                  <c:v>4.4550000000000001</c:v>
                </c:pt>
                <c:pt idx="891">
                  <c:v>4.46</c:v>
                </c:pt>
                <c:pt idx="892">
                  <c:v>4.4649999999999999</c:v>
                </c:pt>
                <c:pt idx="893">
                  <c:v>4.47</c:v>
                </c:pt>
                <c:pt idx="894">
                  <c:v>4.4749999999999996</c:v>
                </c:pt>
                <c:pt idx="895">
                  <c:v>4.4800000000000004</c:v>
                </c:pt>
                <c:pt idx="896">
                  <c:v>4.4850000000000003</c:v>
                </c:pt>
                <c:pt idx="897">
                  <c:v>4.49</c:v>
                </c:pt>
                <c:pt idx="898">
                  <c:v>4.4950000000000001</c:v>
                </c:pt>
                <c:pt idx="899">
                  <c:v>4.5</c:v>
                </c:pt>
                <c:pt idx="900">
                  <c:v>4.5049999999999999</c:v>
                </c:pt>
                <c:pt idx="901">
                  <c:v>4.51</c:v>
                </c:pt>
                <c:pt idx="902">
                  <c:v>4.5149999999999997</c:v>
                </c:pt>
                <c:pt idx="903">
                  <c:v>4.5199999999999996</c:v>
                </c:pt>
                <c:pt idx="904">
                  <c:v>4.5250000000000004</c:v>
                </c:pt>
                <c:pt idx="905">
                  <c:v>4.53</c:v>
                </c:pt>
                <c:pt idx="906">
                  <c:v>4.5350000000000001</c:v>
                </c:pt>
                <c:pt idx="907">
                  <c:v>4.54</c:v>
                </c:pt>
                <c:pt idx="908">
                  <c:v>4.5449999999999999</c:v>
                </c:pt>
                <c:pt idx="909">
                  <c:v>4.55</c:v>
                </c:pt>
                <c:pt idx="910">
                  <c:v>4.5549999999999997</c:v>
                </c:pt>
                <c:pt idx="911">
                  <c:v>4.5599999999999996</c:v>
                </c:pt>
                <c:pt idx="912">
                  <c:v>4.5650000000000004</c:v>
                </c:pt>
                <c:pt idx="913">
                  <c:v>4.57</c:v>
                </c:pt>
                <c:pt idx="914">
                  <c:v>4.5750000000000002</c:v>
                </c:pt>
                <c:pt idx="915">
                  <c:v>4.58</c:v>
                </c:pt>
                <c:pt idx="916">
                  <c:v>4.585</c:v>
                </c:pt>
                <c:pt idx="917">
                  <c:v>4.59</c:v>
                </c:pt>
                <c:pt idx="918">
                  <c:v>4.5949999999999998</c:v>
                </c:pt>
                <c:pt idx="919">
                  <c:v>4.5999999999999996</c:v>
                </c:pt>
                <c:pt idx="920">
                  <c:v>4.6050000000000004</c:v>
                </c:pt>
                <c:pt idx="921">
                  <c:v>4.6100000000000003</c:v>
                </c:pt>
                <c:pt idx="922">
                  <c:v>4.6150000000000002</c:v>
                </c:pt>
                <c:pt idx="923">
                  <c:v>4.62</c:v>
                </c:pt>
                <c:pt idx="924">
                  <c:v>4.625</c:v>
                </c:pt>
                <c:pt idx="925">
                  <c:v>4.63</c:v>
                </c:pt>
                <c:pt idx="926">
                  <c:v>4.6349999999999998</c:v>
                </c:pt>
                <c:pt idx="927">
                  <c:v>4.6399999999999997</c:v>
                </c:pt>
                <c:pt idx="928">
                  <c:v>4.6449999999999996</c:v>
                </c:pt>
                <c:pt idx="929">
                  <c:v>4.6500000000000004</c:v>
                </c:pt>
                <c:pt idx="930">
                  <c:v>4.6550000000000002</c:v>
                </c:pt>
                <c:pt idx="931">
                  <c:v>4.66</c:v>
                </c:pt>
                <c:pt idx="932">
                  <c:v>4.665</c:v>
                </c:pt>
                <c:pt idx="933">
                  <c:v>4.67</c:v>
                </c:pt>
                <c:pt idx="934">
                  <c:v>4.6749999999999998</c:v>
                </c:pt>
                <c:pt idx="935">
                  <c:v>4.68</c:v>
                </c:pt>
                <c:pt idx="936">
                  <c:v>4.6849999999999996</c:v>
                </c:pt>
                <c:pt idx="937">
                  <c:v>4.6900000000000004</c:v>
                </c:pt>
                <c:pt idx="938">
                  <c:v>4.6950000000000003</c:v>
                </c:pt>
                <c:pt idx="939">
                  <c:v>4.7</c:v>
                </c:pt>
                <c:pt idx="940">
                  <c:v>4.7050000000000001</c:v>
                </c:pt>
                <c:pt idx="941">
                  <c:v>4.71</c:v>
                </c:pt>
                <c:pt idx="942">
                  <c:v>4.7149999999999999</c:v>
                </c:pt>
                <c:pt idx="943">
                  <c:v>4.72</c:v>
                </c:pt>
                <c:pt idx="944">
                  <c:v>4.7249999999999996</c:v>
                </c:pt>
                <c:pt idx="945">
                  <c:v>4.7300000000000004</c:v>
                </c:pt>
                <c:pt idx="946">
                  <c:v>4.7350000000000003</c:v>
                </c:pt>
                <c:pt idx="947">
                  <c:v>4.74</c:v>
                </c:pt>
                <c:pt idx="948">
                  <c:v>4.7450000000000001</c:v>
                </c:pt>
                <c:pt idx="949">
                  <c:v>4.75</c:v>
                </c:pt>
                <c:pt idx="950">
                  <c:v>4.7549999999999999</c:v>
                </c:pt>
                <c:pt idx="951">
                  <c:v>4.76</c:v>
                </c:pt>
                <c:pt idx="952">
                  <c:v>4.7649999999999997</c:v>
                </c:pt>
                <c:pt idx="953">
                  <c:v>4.7699999999999996</c:v>
                </c:pt>
                <c:pt idx="954">
                  <c:v>4.7750000000000004</c:v>
                </c:pt>
                <c:pt idx="955">
                  <c:v>4.78</c:v>
                </c:pt>
                <c:pt idx="956">
                  <c:v>4.7850000000000001</c:v>
                </c:pt>
                <c:pt idx="957">
                  <c:v>4.79</c:v>
                </c:pt>
                <c:pt idx="958">
                  <c:v>4.7949999999999999</c:v>
                </c:pt>
                <c:pt idx="959">
                  <c:v>4.8</c:v>
                </c:pt>
                <c:pt idx="960">
                  <c:v>4.8049999999999997</c:v>
                </c:pt>
                <c:pt idx="961">
                  <c:v>4.8099999999999996</c:v>
                </c:pt>
                <c:pt idx="962">
                  <c:v>4.8150000000000004</c:v>
                </c:pt>
                <c:pt idx="963">
                  <c:v>4.82</c:v>
                </c:pt>
                <c:pt idx="964">
                  <c:v>4.8250000000000002</c:v>
                </c:pt>
                <c:pt idx="965">
                  <c:v>4.83</c:v>
                </c:pt>
                <c:pt idx="966">
                  <c:v>4.835</c:v>
                </c:pt>
                <c:pt idx="967">
                  <c:v>4.84</c:v>
                </c:pt>
                <c:pt idx="968">
                  <c:v>4.8449999999999998</c:v>
                </c:pt>
                <c:pt idx="969">
                  <c:v>4.8499999999999996</c:v>
                </c:pt>
                <c:pt idx="970">
                  <c:v>4.8550000000000004</c:v>
                </c:pt>
                <c:pt idx="971">
                  <c:v>4.8600000000000003</c:v>
                </c:pt>
                <c:pt idx="972">
                  <c:v>4.8650000000000002</c:v>
                </c:pt>
                <c:pt idx="973">
                  <c:v>4.87</c:v>
                </c:pt>
                <c:pt idx="974">
                  <c:v>4.875</c:v>
                </c:pt>
                <c:pt idx="975">
                  <c:v>4.88</c:v>
                </c:pt>
                <c:pt idx="976">
                  <c:v>4.8849999999999998</c:v>
                </c:pt>
                <c:pt idx="977">
                  <c:v>4.8899999999999997</c:v>
                </c:pt>
                <c:pt idx="978">
                  <c:v>4.8949999999999996</c:v>
                </c:pt>
                <c:pt idx="979">
                  <c:v>4.9000000000000004</c:v>
                </c:pt>
                <c:pt idx="980">
                  <c:v>4.9050000000000002</c:v>
                </c:pt>
                <c:pt idx="981">
                  <c:v>4.91</c:v>
                </c:pt>
                <c:pt idx="982">
                  <c:v>4.915</c:v>
                </c:pt>
                <c:pt idx="983">
                  <c:v>4.92</c:v>
                </c:pt>
                <c:pt idx="984">
                  <c:v>4.9249999999999998</c:v>
                </c:pt>
                <c:pt idx="985">
                  <c:v>4.93</c:v>
                </c:pt>
                <c:pt idx="986">
                  <c:v>4.9349999999999996</c:v>
                </c:pt>
                <c:pt idx="987">
                  <c:v>4.9400000000000004</c:v>
                </c:pt>
                <c:pt idx="988">
                  <c:v>4.9450000000000003</c:v>
                </c:pt>
                <c:pt idx="989">
                  <c:v>4.95</c:v>
                </c:pt>
                <c:pt idx="990">
                  <c:v>4.9550000000000001</c:v>
                </c:pt>
                <c:pt idx="991">
                  <c:v>4.96</c:v>
                </c:pt>
                <c:pt idx="992">
                  <c:v>4.9649999999999999</c:v>
                </c:pt>
                <c:pt idx="993">
                  <c:v>4.97</c:v>
                </c:pt>
                <c:pt idx="994">
                  <c:v>4.9749999999999996</c:v>
                </c:pt>
                <c:pt idx="995">
                  <c:v>4.9800000000000004</c:v>
                </c:pt>
                <c:pt idx="996">
                  <c:v>4.9850000000000003</c:v>
                </c:pt>
                <c:pt idx="997">
                  <c:v>4.99</c:v>
                </c:pt>
                <c:pt idx="998">
                  <c:v>4.9950000000000001</c:v>
                </c:pt>
                <c:pt idx="999">
                  <c:v>5</c:v>
                </c:pt>
                <c:pt idx="1000">
                  <c:v>5.0049999999999999</c:v>
                </c:pt>
                <c:pt idx="1001">
                  <c:v>5.01</c:v>
                </c:pt>
                <c:pt idx="1002">
                  <c:v>5.0149999999999997</c:v>
                </c:pt>
                <c:pt idx="1003">
                  <c:v>5.0199999999999996</c:v>
                </c:pt>
                <c:pt idx="1004">
                  <c:v>5.0250000000000004</c:v>
                </c:pt>
                <c:pt idx="1005">
                  <c:v>5.03</c:v>
                </c:pt>
                <c:pt idx="1006">
                  <c:v>5.0350000000000001</c:v>
                </c:pt>
                <c:pt idx="1007">
                  <c:v>5.04</c:v>
                </c:pt>
                <c:pt idx="1008">
                  <c:v>5.0449999999999999</c:v>
                </c:pt>
                <c:pt idx="1009">
                  <c:v>5.05</c:v>
                </c:pt>
                <c:pt idx="1010">
                  <c:v>5.0549999999999997</c:v>
                </c:pt>
                <c:pt idx="1011">
                  <c:v>5.0599999999999996</c:v>
                </c:pt>
                <c:pt idx="1012">
                  <c:v>5.0650000000000004</c:v>
                </c:pt>
                <c:pt idx="1013">
                  <c:v>5.07</c:v>
                </c:pt>
                <c:pt idx="1014">
                  <c:v>5.0750000000000002</c:v>
                </c:pt>
                <c:pt idx="1015">
                  <c:v>5.08</c:v>
                </c:pt>
                <c:pt idx="1016">
                  <c:v>5.085</c:v>
                </c:pt>
                <c:pt idx="1017">
                  <c:v>5.09</c:v>
                </c:pt>
                <c:pt idx="1018">
                  <c:v>5.0949999999999998</c:v>
                </c:pt>
                <c:pt idx="1019">
                  <c:v>5.0999999999999996</c:v>
                </c:pt>
                <c:pt idx="1020">
                  <c:v>5.1050000000000004</c:v>
                </c:pt>
                <c:pt idx="1021">
                  <c:v>5.1100000000000003</c:v>
                </c:pt>
                <c:pt idx="1022">
                  <c:v>5.1150000000000002</c:v>
                </c:pt>
                <c:pt idx="1023">
                  <c:v>5.12</c:v>
                </c:pt>
                <c:pt idx="1024">
                  <c:v>5.125</c:v>
                </c:pt>
                <c:pt idx="1025">
                  <c:v>5.13</c:v>
                </c:pt>
                <c:pt idx="1026">
                  <c:v>5.1349999999999998</c:v>
                </c:pt>
                <c:pt idx="1027">
                  <c:v>5.14</c:v>
                </c:pt>
                <c:pt idx="1028">
                  <c:v>5.1449999999999996</c:v>
                </c:pt>
                <c:pt idx="1029">
                  <c:v>5.15</c:v>
                </c:pt>
                <c:pt idx="1030">
                  <c:v>5.1550000000000002</c:v>
                </c:pt>
                <c:pt idx="1031">
                  <c:v>5.16</c:v>
                </c:pt>
                <c:pt idx="1032">
                  <c:v>5.165</c:v>
                </c:pt>
                <c:pt idx="1033">
                  <c:v>5.17</c:v>
                </c:pt>
                <c:pt idx="1034">
                  <c:v>5.1749999999999998</c:v>
                </c:pt>
                <c:pt idx="1035">
                  <c:v>5.18</c:v>
                </c:pt>
                <c:pt idx="1036">
                  <c:v>5.1849999999999996</c:v>
                </c:pt>
                <c:pt idx="1037">
                  <c:v>5.19</c:v>
                </c:pt>
                <c:pt idx="1038">
                  <c:v>5.1950000000000003</c:v>
                </c:pt>
                <c:pt idx="1039">
                  <c:v>5.2</c:v>
                </c:pt>
                <c:pt idx="1040">
                  <c:v>5.2050000000000001</c:v>
                </c:pt>
                <c:pt idx="1041">
                  <c:v>5.21</c:v>
                </c:pt>
                <c:pt idx="1042">
                  <c:v>5.2149999999999999</c:v>
                </c:pt>
                <c:pt idx="1043">
                  <c:v>5.22</c:v>
                </c:pt>
                <c:pt idx="1044">
                  <c:v>5.2249999999999996</c:v>
                </c:pt>
                <c:pt idx="1045">
                  <c:v>5.23</c:v>
                </c:pt>
                <c:pt idx="1046">
                  <c:v>5.2350000000000003</c:v>
                </c:pt>
                <c:pt idx="1047">
                  <c:v>5.24</c:v>
                </c:pt>
                <c:pt idx="1048">
                  <c:v>5.2450000000000001</c:v>
                </c:pt>
                <c:pt idx="1049">
                  <c:v>5.25</c:v>
                </c:pt>
                <c:pt idx="1050">
                  <c:v>5.2549999999999999</c:v>
                </c:pt>
                <c:pt idx="1051">
                  <c:v>5.26</c:v>
                </c:pt>
                <c:pt idx="1052">
                  <c:v>5.2649999999999997</c:v>
                </c:pt>
                <c:pt idx="1053">
                  <c:v>5.27</c:v>
                </c:pt>
                <c:pt idx="1054">
                  <c:v>5.2750000000000004</c:v>
                </c:pt>
                <c:pt idx="1055">
                  <c:v>5.28</c:v>
                </c:pt>
                <c:pt idx="1056">
                  <c:v>5.2850000000000001</c:v>
                </c:pt>
                <c:pt idx="1057">
                  <c:v>5.29</c:v>
                </c:pt>
                <c:pt idx="1058">
                  <c:v>5.2949999999999999</c:v>
                </c:pt>
                <c:pt idx="1059">
                  <c:v>5.3</c:v>
                </c:pt>
                <c:pt idx="1060">
                  <c:v>5.3049999999999997</c:v>
                </c:pt>
                <c:pt idx="1061">
                  <c:v>5.31</c:v>
                </c:pt>
                <c:pt idx="1062">
                  <c:v>5.3150000000000004</c:v>
                </c:pt>
                <c:pt idx="1063">
                  <c:v>5.32</c:v>
                </c:pt>
                <c:pt idx="1064">
                  <c:v>5.3250000000000002</c:v>
                </c:pt>
                <c:pt idx="1065">
                  <c:v>5.33</c:v>
                </c:pt>
                <c:pt idx="1066">
                  <c:v>5.335</c:v>
                </c:pt>
                <c:pt idx="1067">
                  <c:v>5.34</c:v>
                </c:pt>
                <c:pt idx="1068">
                  <c:v>5.3449999999999998</c:v>
                </c:pt>
                <c:pt idx="1069">
                  <c:v>5.35</c:v>
                </c:pt>
                <c:pt idx="1070">
                  <c:v>5.3550000000000004</c:v>
                </c:pt>
                <c:pt idx="1071">
                  <c:v>5.36</c:v>
                </c:pt>
                <c:pt idx="1072">
                  <c:v>5.3650000000000002</c:v>
                </c:pt>
                <c:pt idx="1073">
                  <c:v>5.37</c:v>
                </c:pt>
                <c:pt idx="1074">
                  <c:v>5.375</c:v>
                </c:pt>
                <c:pt idx="1075">
                  <c:v>5.38</c:v>
                </c:pt>
                <c:pt idx="1076">
                  <c:v>5.3849999999999998</c:v>
                </c:pt>
                <c:pt idx="1077">
                  <c:v>5.39</c:v>
                </c:pt>
                <c:pt idx="1078">
                  <c:v>5.3949999999999996</c:v>
                </c:pt>
                <c:pt idx="1079">
                  <c:v>5.4</c:v>
                </c:pt>
                <c:pt idx="1080">
                  <c:v>5.4050000000000002</c:v>
                </c:pt>
                <c:pt idx="1081">
                  <c:v>5.41</c:v>
                </c:pt>
                <c:pt idx="1082">
                  <c:v>5.415</c:v>
                </c:pt>
                <c:pt idx="1083">
                  <c:v>5.42</c:v>
                </c:pt>
                <c:pt idx="1084">
                  <c:v>5.4249999999999998</c:v>
                </c:pt>
                <c:pt idx="1085">
                  <c:v>5.43</c:v>
                </c:pt>
                <c:pt idx="1086">
                  <c:v>5.4349999999999996</c:v>
                </c:pt>
                <c:pt idx="1087">
                  <c:v>5.44</c:v>
                </c:pt>
                <c:pt idx="1088">
                  <c:v>5.4450000000000003</c:v>
                </c:pt>
                <c:pt idx="1089">
                  <c:v>5.45</c:v>
                </c:pt>
                <c:pt idx="1090">
                  <c:v>5.4550000000000001</c:v>
                </c:pt>
                <c:pt idx="1091">
                  <c:v>5.46</c:v>
                </c:pt>
                <c:pt idx="1092">
                  <c:v>5.4649999999999999</c:v>
                </c:pt>
                <c:pt idx="1093">
                  <c:v>5.47</c:v>
                </c:pt>
                <c:pt idx="1094">
                  <c:v>5.4749999999999996</c:v>
                </c:pt>
                <c:pt idx="1095">
                  <c:v>5.48</c:v>
                </c:pt>
                <c:pt idx="1096">
                  <c:v>5.4850000000000003</c:v>
                </c:pt>
                <c:pt idx="1097">
                  <c:v>5.49</c:v>
                </c:pt>
                <c:pt idx="1098">
                  <c:v>5.4950000000000001</c:v>
                </c:pt>
                <c:pt idx="1099">
                  <c:v>5.5</c:v>
                </c:pt>
                <c:pt idx="1100">
                  <c:v>5.5049999999999999</c:v>
                </c:pt>
                <c:pt idx="1101">
                  <c:v>5.51</c:v>
                </c:pt>
                <c:pt idx="1102">
                  <c:v>5.5149999999999997</c:v>
                </c:pt>
                <c:pt idx="1103">
                  <c:v>5.52</c:v>
                </c:pt>
                <c:pt idx="1104">
                  <c:v>5.5250000000000004</c:v>
                </c:pt>
                <c:pt idx="1105">
                  <c:v>5.53</c:v>
                </c:pt>
                <c:pt idx="1106">
                  <c:v>5.5350000000000001</c:v>
                </c:pt>
                <c:pt idx="1107">
                  <c:v>5.54</c:v>
                </c:pt>
                <c:pt idx="1108">
                  <c:v>5.5449999999999999</c:v>
                </c:pt>
                <c:pt idx="1109">
                  <c:v>5.55</c:v>
                </c:pt>
                <c:pt idx="1110">
                  <c:v>5.5549999999999997</c:v>
                </c:pt>
                <c:pt idx="1111">
                  <c:v>5.56</c:v>
                </c:pt>
                <c:pt idx="1112">
                  <c:v>5.5650000000000004</c:v>
                </c:pt>
                <c:pt idx="1113">
                  <c:v>5.57</c:v>
                </c:pt>
                <c:pt idx="1114">
                  <c:v>5.5750000000000002</c:v>
                </c:pt>
                <c:pt idx="1115">
                  <c:v>5.58</c:v>
                </c:pt>
                <c:pt idx="1116">
                  <c:v>5.585</c:v>
                </c:pt>
                <c:pt idx="1117">
                  <c:v>5.59</c:v>
                </c:pt>
                <c:pt idx="1118">
                  <c:v>5.5949999999999998</c:v>
                </c:pt>
                <c:pt idx="1119">
                  <c:v>5.6</c:v>
                </c:pt>
                <c:pt idx="1120">
                  <c:v>5.6050000000000004</c:v>
                </c:pt>
                <c:pt idx="1121">
                  <c:v>5.61</c:v>
                </c:pt>
                <c:pt idx="1122">
                  <c:v>5.6150000000000002</c:v>
                </c:pt>
                <c:pt idx="1123">
                  <c:v>5.62</c:v>
                </c:pt>
                <c:pt idx="1124">
                  <c:v>5.625</c:v>
                </c:pt>
                <c:pt idx="1125">
                  <c:v>5.63</c:v>
                </c:pt>
                <c:pt idx="1126">
                  <c:v>5.6349999999999998</c:v>
                </c:pt>
                <c:pt idx="1127">
                  <c:v>5.64</c:v>
                </c:pt>
                <c:pt idx="1128">
                  <c:v>5.6449999999999996</c:v>
                </c:pt>
                <c:pt idx="1129">
                  <c:v>5.65</c:v>
                </c:pt>
                <c:pt idx="1130">
                  <c:v>5.6550000000000002</c:v>
                </c:pt>
                <c:pt idx="1131">
                  <c:v>5.66</c:v>
                </c:pt>
                <c:pt idx="1132">
                  <c:v>5.665</c:v>
                </c:pt>
                <c:pt idx="1133">
                  <c:v>5.67</c:v>
                </c:pt>
                <c:pt idx="1134">
                  <c:v>5.6749999999999998</c:v>
                </c:pt>
                <c:pt idx="1135">
                  <c:v>5.68</c:v>
                </c:pt>
                <c:pt idx="1136">
                  <c:v>5.6849999999999996</c:v>
                </c:pt>
                <c:pt idx="1137">
                  <c:v>5.69</c:v>
                </c:pt>
                <c:pt idx="1138">
                  <c:v>5.6950000000000003</c:v>
                </c:pt>
                <c:pt idx="1139">
                  <c:v>5.7</c:v>
                </c:pt>
                <c:pt idx="1140">
                  <c:v>5.7050000000000001</c:v>
                </c:pt>
                <c:pt idx="1141">
                  <c:v>5.71</c:v>
                </c:pt>
                <c:pt idx="1142">
                  <c:v>5.7149999999999999</c:v>
                </c:pt>
                <c:pt idx="1143">
                  <c:v>5.72</c:v>
                </c:pt>
                <c:pt idx="1144">
                  <c:v>5.7249999999999996</c:v>
                </c:pt>
                <c:pt idx="1145">
                  <c:v>5.73</c:v>
                </c:pt>
                <c:pt idx="1146">
                  <c:v>5.7350000000000003</c:v>
                </c:pt>
                <c:pt idx="1147">
                  <c:v>5.74</c:v>
                </c:pt>
                <c:pt idx="1148">
                  <c:v>5.7450000000000001</c:v>
                </c:pt>
                <c:pt idx="1149">
                  <c:v>5.75</c:v>
                </c:pt>
                <c:pt idx="1150">
                  <c:v>5.7549999999999999</c:v>
                </c:pt>
                <c:pt idx="1151">
                  <c:v>5.76</c:v>
                </c:pt>
                <c:pt idx="1152">
                  <c:v>5.7649999999999997</c:v>
                </c:pt>
                <c:pt idx="1153">
                  <c:v>5.77</c:v>
                </c:pt>
                <c:pt idx="1154">
                  <c:v>5.7750000000000004</c:v>
                </c:pt>
                <c:pt idx="1155">
                  <c:v>5.78</c:v>
                </c:pt>
                <c:pt idx="1156">
                  <c:v>5.7850000000000001</c:v>
                </c:pt>
                <c:pt idx="1157">
                  <c:v>5.79</c:v>
                </c:pt>
                <c:pt idx="1158">
                  <c:v>5.7949999999999999</c:v>
                </c:pt>
                <c:pt idx="1159">
                  <c:v>5.8</c:v>
                </c:pt>
                <c:pt idx="1160">
                  <c:v>5.8049999999999997</c:v>
                </c:pt>
                <c:pt idx="1161">
                  <c:v>5.81</c:v>
                </c:pt>
                <c:pt idx="1162">
                  <c:v>5.8150000000000004</c:v>
                </c:pt>
                <c:pt idx="1163">
                  <c:v>5.82</c:v>
                </c:pt>
                <c:pt idx="1164">
                  <c:v>5.8250000000000002</c:v>
                </c:pt>
                <c:pt idx="1165">
                  <c:v>5.83</c:v>
                </c:pt>
                <c:pt idx="1166">
                  <c:v>5.835</c:v>
                </c:pt>
                <c:pt idx="1167">
                  <c:v>5.84</c:v>
                </c:pt>
                <c:pt idx="1168">
                  <c:v>5.8449999999999998</c:v>
                </c:pt>
                <c:pt idx="1169">
                  <c:v>5.85</c:v>
                </c:pt>
                <c:pt idx="1170">
                  <c:v>5.8550000000000004</c:v>
                </c:pt>
                <c:pt idx="1171">
                  <c:v>5.86</c:v>
                </c:pt>
                <c:pt idx="1172">
                  <c:v>5.8650000000000002</c:v>
                </c:pt>
                <c:pt idx="1173">
                  <c:v>5.87</c:v>
                </c:pt>
                <c:pt idx="1174">
                  <c:v>5.875</c:v>
                </c:pt>
                <c:pt idx="1175">
                  <c:v>5.88</c:v>
                </c:pt>
                <c:pt idx="1176">
                  <c:v>5.8849999999999998</c:v>
                </c:pt>
                <c:pt idx="1177">
                  <c:v>5.89</c:v>
                </c:pt>
                <c:pt idx="1178">
                  <c:v>5.8949999999999996</c:v>
                </c:pt>
                <c:pt idx="1179">
                  <c:v>5.9</c:v>
                </c:pt>
                <c:pt idx="1180">
                  <c:v>5.9050000000000002</c:v>
                </c:pt>
                <c:pt idx="1181">
                  <c:v>5.91</c:v>
                </c:pt>
                <c:pt idx="1182">
                  <c:v>5.915</c:v>
                </c:pt>
                <c:pt idx="1183">
                  <c:v>5.92</c:v>
                </c:pt>
                <c:pt idx="1184">
                  <c:v>5.9249999999999998</c:v>
                </c:pt>
                <c:pt idx="1185">
                  <c:v>5.93</c:v>
                </c:pt>
                <c:pt idx="1186">
                  <c:v>5.9349999999999996</c:v>
                </c:pt>
                <c:pt idx="1187">
                  <c:v>5.94</c:v>
                </c:pt>
                <c:pt idx="1188">
                  <c:v>5.9450000000000003</c:v>
                </c:pt>
                <c:pt idx="1189">
                  <c:v>5.95</c:v>
                </c:pt>
                <c:pt idx="1190">
                  <c:v>5.9550000000000001</c:v>
                </c:pt>
                <c:pt idx="1191">
                  <c:v>5.96</c:v>
                </c:pt>
                <c:pt idx="1192">
                  <c:v>5.9649999999999999</c:v>
                </c:pt>
                <c:pt idx="1193">
                  <c:v>5.97</c:v>
                </c:pt>
                <c:pt idx="1194">
                  <c:v>5.9749999999999996</c:v>
                </c:pt>
                <c:pt idx="1195">
                  <c:v>5.98</c:v>
                </c:pt>
                <c:pt idx="1196">
                  <c:v>5.9850000000000003</c:v>
                </c:pt>
                <c:pt idx="1197">
                  <c:v>5.99</c:v>
                </c:pt>
                <c:pt idx="1198">
                  <c:v>5.9950000000000001</c:v>
                </c:pt>
                <c:pt idx="1199">
                  <c:v>6</c:v>
                </c:pt>
                <c:pt idx="1200">
                  <c:v>6.0049999999999999</c:v>
                </c:pt>
                <c:pt idx="1201">
                  <c:v>6.01</c:v>
                </c:pt>
                <c:pt idx="1202">
                  <c:v>6.0149999999999997</c:v>
                </c:pt>
                <c:pt idx="1203">
                  <c:v>6.02</c:v>
                </c:pt>
                <c:pt idx="1204">
                  <c:v>6.0250000000000004</c:v>
                </c:pt>
                <c:pt idx="1205">
                  <c:v>6.03</c:v>
                </c:pt>
                <c:pt idx="1206">
                  <c:v>6.0350000000000001</c:v>
                </c:pt>
                <c:pt idx="1207">
                  <c:v>6.04</c:v>
                </c:pt>
                <c:pt idx="1208">
                  <c:v>6.0449999999999999</c:v>
                </c:pt>
                <c:pt idx="1209">
                  <c:v>6.05</c:v>
                </c:pt>
                <c:pt idx="1210">
                  <c:v>6.0549999999999997</c:v>
                </c:pt>
                <c:pt idx="1211">
                  <c:v>6.06</c:v>
                </c:pt>
                <c:pt idx="1212">
                  <c:v>6.0650000000000004</c:v>
                </c:pt>
                <c:pt idx="1213">
                  <c:v>6.07</c:v>
                </c:pt>
                <c:pt idx="1214">
                  <c:v>6.0750000000000002</c:v>
                </c:pt>
                <c:pt idx="1215">
                  <c:v>6.08</c:v>
                </c:pt>
                <c:pt idx="1216">
                  <c:v>6.085</c:v>
                </c:pt>
                <c:pt idx="1217">
                  <c:v>6.09</c:v>
                </c:pt>
                <c:pt idx="1218">
                  <c:v>6.0949999999999998</c:v>
                </c:pt>
                <c:pt idx="1219">
                  <c:v>6.1</c:v>
                </c:pt>
                <c:pt idx="1220">
                  <c:v>6.1050000000000004</c:v>
                </c:pt>
                <c:pt idx="1221">
                  <c:v>6.11</c:v>
                </c:pt>
                <c:pt idx="1222">
                  <c:v>6.1150000000000002</c:v>
                </c:pt>
                <c:pt idx="1223">
                  <c:v>6.12</c:v>
                </c:pt>
                <c:pt idx="1224">
                  <c:v>6.125</c:v>
                </c:pt>
                <c:pt idx="1225">
                  <c:v>6.13</c:v>
                </c:pt>
                <c:pt idx="1226">
                  <c:v>6.1349999999999998</c:v>
                </c:pt>
                <c:pt idx="1227">
                  <c:v>6.14</c:v>
                </c:pt>
                <c:pt idx="1228">
                  <c:v>6.1449999999999996</c:v>
                </c:pt>
                <c:pt idx="1229">
                  <c:v>6.15</c:v>
                </c:pt>
                <c:pt idx="1230">
                  <c:v>6.1550000000000002</c:v>
                </c:pt>
                <c:pt idx="1231">
                  <c:v>6.16</c:v>
                </c:pt>
                <c:pt idx="1232">
                  <c:v>6.165</c:v>
                </c:pt>
                <c:pt idx="1233">
                  <c:v>6.17</c:v>
                </c:pt>
                <c:pt idx="1234">
                  <c:v>6.1749999999999998</c:v>
                </c:pt>
                <c:pt idx="1235">
                  <c:v>6.18</c:v>
                </c:pt>
                <c:pt idx="1236">
                  <c:v>6.1849999999999996</c:v>
                </c:pt>
                <c:pt idx="1237">
                  <c:v>6.19</c:v>
                </c:pt>
                <c:pt idx="1238">
                  <c:v>6.1950000000000003</c:v>
                </c:pt>
                <c:pt idx="1239">
                  <c:v>6.2</c:v>
                </c:pt>
                <c:pt idx="1240">
                  <c:v>6.2050000000000001</c:v>
                </c:pt>
                <c:pt idx="1241">
                  <c:v>6.21</c:v>
                </c:pt>
                <c:pt idx="1242">
                  <c:v>6.2149999999999999</c:v>
                </c:pt>
                <c:pt idx="1243">
                  <c:v>6.22</c:v>
                </c:pt>
                <c:pt idx="1244">
                  <c:v>6.2249999999999996</c:v>
                </c:pt>
                <c:pt idx="1245">
                  <c:v>6.23</c:v>
                </c:pt>
                <c:pt idx="1246">
                  <c:v>6.2350000000000003</c:v>
                </c:pt>
                <c:pt idx="1247">
                  <c:v>6.24</c:v>
                </c:pt>
                <c:pt idx="1248">
                  <c:v>6.2450000000000001</c:v>
                </c:pt>
                <c:pt idx="1249">
                  <c:v>6.25</c:v>
                </c:pt>
                <c:pt idx="1250">
                  <c:v>6.2549999999999999</c:v>
                </c:pt>
                <c:pt idx="1251">
                  <c:v>6.26</c:v>
                </c:pt>
                <c:pt idx="1252">
                  <c:v>6.2649999999999997</c:v>
                </c:pt>
                <c:pt idx="1253">
                  <c:v>6.27</c:v>
                </c:pt>
                <c:pt idx="1254">
                  <c:v>6.2750000000000004</c:v>
                </c:pt>
                <c:pt idx="1255">
                  <c:v>6.28</c:v>
                </c:pt>
                <c:pt idx="1256">
                  <c:v>6.2850000000000001</c:v>
                </c:pt>
                <c:pt idx="1257">
                  <c:v>6.29</c:v>
                </c:pt>
                <c:pt idx="1258">
                  <c:v>6.2949999999999999</c:v>
                </c:pt>
                <c:pt idx="1259">
                  <c:v>6.3</c:v>
                </c:pt>
                <c:pt idx="1260">
                  <c:v>6.3049999999999997</c:v>
                </c:pt>
                <c:pt idx="1261">
                  <c:v>6.31</c:v>
                </c:pt>
                <c:pt idx="1262">
                  <c:v>6.3150000000000004</c:v>
                </c:pt>
                <c:pt idx="1263">
                  <c:v>6.32</c:v>
                </c:pt>
                <c:pt idx="1264">
                  <c:v>6.3250000000000002</c:v>
                </c:pt>
                <c:pt idx="1265">
                  <c:v>6.33</c:v>
                </c:pt>
                <c:pt idx="1266">
                  <c:v>6.335</c:v>
                </c:pt>
                <c:pt idx="1267">
                  <c:v>6.34</c:v>
                </c:pt>
                <c:pt idx="1268">
                  <c:v>6.3449999999999998</c:v>
                </c:pt>
                <c:pt idx="1269">
                  <c:v>6.35</c:v>
                </c:pt>
                <c:pt idx="1270">
                  <c:v>6.3550000000000004</c:v>
                </c:pt>
                <c:pt idx="1271">
                  <c:v>6.36</c:v>
                </c:pt>
                <c:pt idx="1272">
                  <c:v>6.3650000000000002</c:v>
                </c:pt>
                <c:pt idx="1273">
                  <c:v>6.37</c:v>
                </c:pt>
                <c:pt idx="1274">
                  <c:v>6.375</c:v>
                </c:pt>
                <c:pt idx="1275">
                  <c:v>6.38</c:v>
                </c:pt>
                <c:pt idx="1276">
                  <c:v>6.3849999999999998</c:v>
                </c:pt>
                <c:pt idx="1277">
                  <c:v>6.39</c:v>
                </c:pt>
                <c:pt idx="1278">
                  <c:v>6.3949999999999996</c:v>
                </c:pt>
                <c:pt idx="1279">
                  <c:v>6.4</c:v>
                </c:pt>
                <c:pt idx="1280">
                  <c:v>6.4050000000000002</c:v>
                </c:pt>
                <c:pt idx="1281">
                  <c:v>6.41</c:v>
                </c:pt>
                <c:pt idx="1282">
                  <c:v>6.415</c:v>
                </c:pt>
                <c:pt idx="1283">
                  <c:v>6.42</c:v>
                </c:pt>
                <c:pt idx="1284">
                  <c:v>6.4249999999999998</c:v>
                </c:pt>
                <c:pt idx="1285">
                  <c:v>6.43</c:v>
                </c:pt>
                <c:pt idx="1286">
                  <c:v>6.4349999999999996</c:v>
                </c:pt>
                <c:pt idx="1287">
                  <c:v>6.44</c:v>
                </c:pt>
                <c:pt idx="1288">
                  <c:v>6.4450000000000003</c:v>
                </c:pt>
                <c:pt idx="1289">
                  <c:v>6.45</c:v>
                </c:pt>
                <c:pt idx="1290">
                  <c:v>6.4550000000000001</c:v>
                </c:pt>
                <c:pt idx="1291">
                  <c:v>6.46</c:v>
                </c:pt>
                <c:pt idx="1292">
                  <c:v>6.4649999999999999</c:v>
                </c:pt>
                <c:pt idx="1293">
                  <c:v>6.47</c:v>
                </c:pt>
                <c:pt idx="1294">
                  <c:v>6.4749999999999996</c:v>
                </c:pt>
                <c:pt idx="1295">
                  <c:v>6.48</c:v>
                </c:pt>
                <c:pt idx="1296">
                  <c:v>6.4850000000000003</c:v>
                </c:pt>
                <c:pt idx="1297">
                  <c:v>6.49</c:v>
                </c:pt>
                <c:pt idx="1298">
                  <c:v>6.4950000000000001</c:v>
                </c:pt>
                <c:pt idx="1299">
                  <c:v>6.5</c:v>
                </c:pt>
                <c:pt idx="1300">
                  <c:v>6.5049999999999999</c:v>
                </c:pt>
                <c:pt idx="1301">
                  <c:v>6.51</c:v>
                </c:pt>
                <c:pt idx="1302">
                  <c:v>6.5149999999999997</c:v>
                </c:pt>
                <c:pt idx="1303">
                  <c:v>6.52</c:v>
                </c:pt>
                <c:pt idx="1304">
                  <c:v>6.5250000000000004</c:v>
                </c:pt>
                <c:pt idx="1305">
                  <c:v>6.53</c:v>
                </c:pt>
                <c:pt idx="1306">
                  <c:v>6.5350000000000001</c:v>
                </c:pt>
                <c:pt idx="1307">
                  <c:v>6.54</c:v>
                </c:pt>
                <c:pt idx="1308">
                  <c:v>6.5449999999999999</c:v>
                </c:pt>
                <c:pt idx="1309">
                  <c:v>6.55</c:v>
                </c:pt>
                <c:pt idx="1310">
                  <c:v>6.5549999999999997</c:v>
                </c:pt>
                <c:pt idx="1311">
                  <c:v>6.56</c:v>
                </c:pt>
                <c:pt idx="1312">
                  <c:v>6.5650000000000004</c:v>
                </c:pt>
                <c:pt idx="1313">
                  <c:v>6.57</c:v>
                </c:pt>
                <c:pt idx="1314">
                  <c:v>6.5750000000000002</c:v>
                </c:pt>
                <c:pt idx="1315">
                  <c:v>6.58</c:v>
                </c:pt>
                <c:pt idx="1316">
                  <c:v>6.585</c:v>
                </c:pt>
                <c:pt idx="1317">
                  <c:v>6.59</c:v>
                </c:pt>
                <c:pt idx="1318">
                  <c:v>6.5949999999999998</c:v>
                </c:pt>
                <c:pt idx="1319">
                  <c:v>6.6</c:v>
                </c:pt>
                <c:pt idx="1320">
                  <c:v>6.6050000000000004</c:v>
                </c:pt>
                <c:pt idx="1321">
                  <c:v>6.61</c:v>
                </c:pt>
                <c:pt idx="1322">
                  <c:v>6.6150000000000002</c:v>
                </c:pt>
                <c:pt idx="1323">
                  <c:v>6.62</c:v>
                </c:pt>
                <c:pt idx="1324">
                  <c:v>6.625</c:v>
                </c:pt>
                <c:pt idx="1325">
                  <c:v>6.63</c:v>
                </c:pt>
                <c:pt idx="1326">
                  <c:v>6.6349999999999998</c:v>
                </c:pt>
                <c:pt idx="1327">
                  <c:v>6.64</c:v>
                </c:pt>
                <c:pt idx="1328">
                  <c:v>6.6449999999999996</c:v>
                </c:pt>
                <c:pt idx="1329">
                  <c:v>6.65</c:v>
                </c:pt>
                <c:pt idx="1330">
                  <c:v>6.6550000000000002</c:v>
                </c:pt>
                <c:pt idx="1331">
                  <c:v>6.66</c:v>
                </c:pt>
                <c:pt idx="1332">
                  <c:v>6.665</c:v>
                </c:pt>
                <c:pt idx="1333">
                  <c:v>6.67</c:v>
                </c:pt>
                <c:pt idx="1334">
                  <c:v>6.6749999999999998</c:v>
                </c:pt>
                <c:pt idx="1335">
                  <c:v>6.68</c:v>
                </c:pt>
                <c:pt idx="1336">
                  <c:v>6.6849999999999996</c:v>
                </c:pt>
                <c:pt idx="1337">
                  <c:v>6.69</c:v>
                </c:pt>
                <c:pt idx="1338">
                  <c:v>6.6950000000000003</c:v>
                </c:pt>
                <c:pt idx="1339">
                  <c:v>6.7</c:v>
                </c:pt>
                <c:pt idx="1340">
                  <c:v>6.7050000000000001</c:v>
                </c:pt>
                <c:pt idx="1341">
                  <c:v>6.71</c:v>
                </c:pt>
                <c:pt idx="1342">
                  <c:v>6.7149999999999999</c:v>
                </c:pt>
                <c:pt idx="1343">
                  <c:v>6.72</c:v>
                </c:pt>
                <c:pt idx="1344">
                  <c:v>6.7249999999999996</c:v>
                </c:pt>
                <c:pt idx="1345">
                  <c:v>6.73</c:v>
                </c:pt>
                <c:pt idx="1346">
                  <c:v>6.7350000000000003</c:v>
                </c:pt>
                <c:pt idx="1347">
                  <c:v>6.74</c:v>
                </c:pt>
                <c:pt idx="1348">
                  <c:v>6.7450000000000001</c:v>
                </c:pt>
                <c:pt idx="1349">
                  <c:v>6.75</c:v>
                </c:pt>
                <c:pt idx="1350">
                  <c:v>6.7549999999999999</c:v>
                </c:pt>
                <c:pt idx="1351">
                  <c:v>6.76</c:v>
                </c:pt>
                <c:pt idx="1352">
                  <c:v>6.7649999999999997</c:v>
                </c:pt>
                <c:pt idx="1353">
                  <c:v>6.77</c:v>
                </c:pt>
                <c:pt idx="1354">
                  <c:v>6.7750000000000004</c:v>
                </c:pt>
                <c:pt idx="1355">
                  <c:v>6.78</c:v>
                </c:pt>
                <c:pt idx="1356">
                  <c:v>6.7850000000000001</c:v>
                </c:pt>
                <c:pt idx="1357">
                  <c:v>6.79</c:v>
                </c:pt>
                <c:pt idx="1358">
                  <c:v>6.7949999999999999</c:v>
                </c:pt>
                <c:pt idx="1359">
                  <c:v>6.8</c:v>
                </c:pt>
                <c:pt idx="1360">
                  <c:v>6.8049999999999997</c:v>
                </c:pt>
                <c:pt idx="1361">
                  <c:v>6.81</c:v>
                </c:pt>
                <c:pt idx="1362">
                  <c:v>6.8150000000000004</c:v>
                </c:pt>
                <c:pt idx="1363">
                  <c:v>6.82</c:v>
                </c:pt>
                <c:pt idx="1364">
                  <c:v>6.8250000000000002</c:v>
                </c:pt>
                <c:pt idx="1365">
                  <c:v>6.83</c:v>
                </c:pt>
                <c:pt idx="1366">
                  <c:v>6.835</c:v>
                </c:pt>
                <c:pt idx="1367">
                  <c:v>6.84</c:v>
                </c:pt>
                <c:pt idx="1368">
                  <c:v>6.8449999999999998</c:v>
                </c:pt>
                <c:pt idx="1369">
                  <c:v>6.85</c:v>
                </c:pt>
                <c:pt idx="1370">
                  <c:v>6.8550000000000004</c:v>
                </c:pt>
                <c:pt idx="1371">
                  <c:v>6.86</c:v>
                </c:pt>
                <c:pt idx="1372">
                  <c:v>6.8650000000000002</c:v>
                </c:pt>
                <c:pt idx="1373">
                  <c:v>6.87</c:v>
                </c:pt>
                <c:pt idx="1374">
                  <c:v>6.875</c:v>
                </c:pt>
                <c:pt idx="1375">
                  <c:v>6.88</c:v>
                </c:pt>
                <c:pt idx="1376">
                  <c:v>6.8849999999999998</c:v>
                </c:pt>
                <c:pt idx="1377">
                  <c:v>6.89</c:v>
                </c:pt>
                <c:pt idx="1378">
                  <c:v>6.8949999999999996</c:v>
                </c:pt>
                <c:pt idx="1379">
                  <c:v>6.9</c:v>
                </c:pt>
                <c:pt idx="1380">
                  <c:v>6.9050000000000002</c:v>
                </c:pt>
                <c:pt idx="1381">
                  <c:v>6.91</c:v>
                </c:pt>
                <c:pt idx="1382">
                  <c:v>6.915</c:v>
                </c:pt>
                <c:pt idx="1383">
                  <c:v>6.92</c:v>
                </c:pt>
                <c:pt idx="1384">
                  <c:v>6.9249999999999998</c:v>
                </c:pt>
                <c:pt idx="1385">
                  <c:v>6.93</c:v>
                </c:pt>
                <c:pt idx="1386">
                  <c:v>6.9349999999999996</c:v>
                </c:pt>
                <c:pt idx="1387">
                  <c:v>6.94</c:v>
                </c:pt>
                <c:pt idx="1388">
                  <c:v>6.9450000000000003</c:v>
                </c:pt>
                <c:pt idx="1389">
                  <c:v>6.95</c:v>
                </c:pt>
                <c:pt idx="1390">
                  <c:v>6.9550000000000001</c:v>
                </c:pt>
                <c:pt idx="1391">
                  <c:v>6.96</c:v>
                </c:pt>
                <c:pt idx="1392">
                  <c:v>6.9649999999999999</c:v>
                </c:pt>
                <c:pt idx="1393">
                  <c:v>6.97</c:v>
                </c:pt>
                <c:pt idx="1394">
                  <c:v>6.9749999999999996</c:v>
                </c:pt>
                <c:pt idx="1395">
                  <c:v>6.98</c:v>
                </c:pt>
                <c:pt idx="1396">
                  <c:v>6.9850000000000003</c:v>
                </c:pt>
                <c:pt idx="1397">
                  <c:v>6.99</c:v>
                </c:pt>
                <c:pt idx="1398">
                  <c:v>6.9950000000000001</c:v>
                </c:pt>
                <c:pt idx="1399">
                  <c:v>7</c:v>
                </c:pt>
                <c:pt idx="1400">
                  <c:v>7.0049999999999999</c:v>
                </c:pt>
                <c:pt idx="1401">
                  <c:v>7.01</c:v>
                </c:pt>
                <c:pt idx="1402">
                  <c:v>7.0149999999999997</c:v>
                </c:pt>
                <c:pt idx="1403">
                  <c:v>7.02</c:v>
                </c:pt>
                <c:pt idx="1404">
                  <c:v>7.0250000000000004</c:v>
                </c:pt>
                <c:pt idx="1405">
                  <c:v>7.03</c:v>
                </c:pt>
                <c:pt idx="1406">
                  <c:v>7.0350000000000001</c:v>
                </c:pt>
                <c:pt idx="1407">
                  <c:v>7.04</c:v>
                </c:pt>
                <c:pt idx="1408">
                  <c:v>7.0449999999999999</c:v>
                </c:pt>
                <c:pt idx="1409">
                  <c:v>7.05</c:v>
                </c:pt>
                <c:pt idx="1410">
                  <c:v>7.0549999999999997</c:v>
                </c:pt>
                <c:pt idx="1411">
                  <c:v>7.06</c:v>
                </c:pt>
                <c:pt idx="1412">
                  <c:v>7.0650000000000004</c:v>
                </c:pt>
                <c:pt idx="1413">
                  <c:v>7.07</c:v>
                </c:pt>
                <c:pt idx="1414">
                  <c:v>7.0750000000000002</c:v>
                </c:pt>
                <c:pt idx="1415">
                  <c:v>7.08</c:v>
                </c:pt>
                <c:pt idx="1416">
                  <c:v>7.085</c:v>
                </c:pt>
                <c:pt idx="1417">
                  <c:v>7.09</c:v>
                </c:pt>
                <c:pt idx="1418">
                  <c:v>7.0949999999999998</c:v>
                </c:pt>
                <c:pt idx="1419">
                  <c:v>7.1</c:v>
                </c:pt>
                <c:pt idx="1420">
                  <c:v>7.1050000000000004</c:v>
                </c:pt>
                <c:pt idx="1421">
                  <c:v>7.11</c:v>
                </c:pt>
                <c:pt idx="1422">
                  <c:v>7.1150000000000002</c:v>
                </c:pt>
                <c:pt idx="1423">
                  <c:v>7.12</c:v>
                </c:pt>
                <c:pt idx="1424">
                  <c:v>7.125</c:v>
                </c:pt>
                <c:pt idx="1425">
                  <c:v>7.13</c:v>
                </c:pt>
                <c:pt idx="1426">
                  <c:v>7.1349999999999998</c:v>
                </c:pt>
                <c:pt idx="1427">
                  <c:v>7.14</c:v>
                </c:pt>
                <c:pt idx="1428">
                  <c:v>7.1449999999999996</c:v>
                </c:pt>
                <c:pt idx="1429">
                  <c:v>7.15</c:v>
                </c:pt>
                <c:pt idx="1430">
                  <c:v>7.1550000000000002</c:v>
                </c:pt>
                <c:pt idx="1431">
                  <c:v>7.16</c:v>
                </c:pt>
                <c:pt idx="1432">
                  <c:v>7.165</c:v>
                </c:pt>
                <c:pt idx="1433">
                  <c:v>7.17</c:v>
                </c:pt>
                <c:pt idx="1434">
                  <c:v>7.1749999999999998</c:v>
                </c:pt>
                <c:pt idx="1435">
                  <c:v>7.18</c:v>
                </c:pt>
                <c:pt idx="1436">
                  <c:v>7.1849999999999996</c:v>
                </c:pt>
                <c:pt idx="1437">
                  <c:v>7.19</c:v>
                </c:pt>
                <c:pt idx="1438">
                  <c:v>7.1950000000000003</c:v>
                </c:pt>
                <c:pt idx="1439">
                  <c:v>7.2</c:v>
                </c:pt>
                <c:pt idx="1440">
                  <c:v>7.2050000000000001</c:v>
                </c:pt>
                <c:pt idx="1441">
                  <c:v>7.21</c:v>
                </c:pt>
                <c:pt idx="1442">
                  <c:v>7.2149999999999999</c:v>
                </c:pt>
                <c:pt idx="1443">
                  <c:v>7.22</c:v>
                </c:pt>
                <c:pt idx="1444">
                  <c:v>7.2249999999999996</c:v>
                </c:pt>
                <c:pt idx="1445">
                  <c:v>7.23</c:v>
                </c:pt>
                <c:pt idx="1446">
                  <c:v>7.2350000000000003</c:v>
                </c:pt>
                <c:pt idx="1447">
                  <c:v>7.24</c:v>
                </c:pt>
                <c:pt idx="1448">
                  <c:v>7.2450000000000001</c:v>
                </c:pt>
                <c:pt idx="1449">
                  <c:v>7.25</c:v>
                </c:pt>
                <c:pt idx="1450">
                  <c:v>7.2549999999999999</c:v>
                </c:pt>
                <c:pt idx="1451">
                  <c:v>7.26</c:v>
                </c:pt>
                <c:pt idx="1452">
                  <c:v>7.2649999999999997</c:v>
                </c:pt>
                <c:pt idx="1453">
                  <c:v>7.27</c:v>
                </c:pt>
                <c:pt idx="1454">
                  <c:v>7.2750000000000004</c:v>
                </c:pt>
                <c:pt idx="1455">
                  <c:v>7.28</c:v>
                </c:pt>
                <c:pt idx="1456">
                  <c:v>7.2850000000000001</c:v>
                </c:pt>
                <c:pt idx="1457">
                  <c:v>7.29</c:v>
                </c:pt>
                <c:pt idx="1458">
                  <c:v>7.2949999999999999</c:v>
                </c:pt>
                <c:pt idx="1459">
                  <c:v>7.3</c:v>
                </c:pt>
                <c:pt idx="1460">
                  <c:v>7.3049999999999997</c:v>
                </c:pt>
                <c:pt idx="1461">
                  <c:v>7.31</c:v>
                </c:pt>
                <c:pt idx="1462">
                  <c:v>7.3150000000000004</c:v>
                </c:pt>
                <c:pt idx="1463">
                  <c:v>7.32</c:v>
                </c:pt>
                <c:pt idx="1464">
                  <c:v>7.3250000000000002</c:v>
                </c:pt>
                <c:pt idx="1465">
                  <c:v>7.33</c:v>
                </c:pt>
                <c:pt idx="1466">
                  <c:v>7.335</c:v>
                </c:pt>
                <c:pt idx="1467">
                  <c:v>7.34</c:v>
                </c:pt>
                <c:pt idx="1468">
                  <c:v>7.3449999999999998</c:v>
                </c:pt>
                <c:pt idx="1469">
                  <c:v>7.35</c:v>
                </c:pt>
                <c:pt idx="1470">
                  <c:v>7.3550000000000004</c:v>
                </c:pt>
                <c:pt idx="1471">
                  <c:v>7.36</c:v>
                </c:pt>
                <c:pt idx="1472">
                  <c:v>7.3650000000000002</c:v>
                </c:pt>
                <c:pt idx="1473">
                  <c:v>7.37</c:v>
                </c:pt>
                <c:pt idx="1474">
                  <c:v>7.375</c:v>
                </c:pt>
                <c:pt idx="1475">
                  <c:v>7.38</c:v>
                </c:pt>
                <c:pt idx="1476">
                  <c:v>7.3849999999999998</c:v>
                </c:pt>
                <c:pt idx="1477">
                  <c:v>7.39</c:v>
                </c:pt>
                <c:pt idx="1478">
                  <c:v>7.3949999999999996</c:v>
                </c:pt>
                <c:pt idx="1479">
                  <c:v>7.4</c:v>
                </c:pt>
                <c:pt idx="1480">
                  <c:v>7.4050000000000002</c:v>
                </c:pt>
                <c:pt idx="1481">
                  <c:v>7.41</c:v>
                </c:pt>
                <c:pt idx="1482">
                  <c:v>7.415</c:v>
                </c:pt>
                <c:pt idx="1483">
                  <c:v>7.42</c:v>
                </c:pt>
                <c:pt idx="1484">
                  <c:v>7.4249999999999998</c:v>
                </c:pt>
                <c:pt idx="1485">
                  <c:v>7.43</c:v>
                </c:pt>
                <c:pt idx="1486">
                  <c:v>7.4349999999999996</c:v>
                </c:pt>
                <c:pt idx="1487">
                  <c:v>7.44</c:v>
                </c:pt>
                <c:pt idx="1488">
                  <c:v>7.4450000000000003</c:v>
                </c:pt>
                <c:pt idx="1489">
                  <c:v>7.45</c:v>
                </c:pt>
                <c:pt idx="1490">
                  <c:v>7.4550000000000001</c:v>
                </c:pt>
                <c:pt idx="1491">
                  <c:v>7.46</c:v>
                </c:pt>
                <c:pt idx="1492">
                  <c:v>7.4649999999999999</c:v>
                </c:pt>
                <c:pt idx="1493">
                  <c:v>7.47</c:v>
                </c:pt>
                <c:pt idx="1494">
                  <c:v>7.4749999999999996</c:v>
                </c:pt>
                <c:pt idx="1495">
                  <c:v>7.48</c:v>
                </c:pt>
                <c:pt idx="1496">
                  <c:v>7.4850000000000003</c:v>
                </c:pt>
                <c:pt idx="1497">
                  <c:v>7.49</c:v>
                </c:pt>
                <c:pt idx="1498">
                  <c:v>7.4950000000000001</c:v>
                </c:pt>
                <c:pt idx="1499">
                  <c:v>7.5</c:v>
                </c:pt>
                <c:pt idx="1500">
                  <c:v>7.5049999999999999</c:v>
                </c:pt>
                <c:pt idx="1501">
                  <c:v>7.51</c:v>
                </c:pt>
                <c:pt idx="1502">
                  <c:v>7.5149999999999997</c:v>
                </c:pt>
                <c:pt idx="1503">
                  <c:v>7.52</c:v>
                </c:pt>
                <c:pt idx="1504">
                  <c:v>7.5250000000000004</c:v>
                </c:pt>
                <c:pt idx="1505">
                  <c:v>7.53</c:v>
                </c:pt>
                <c:pt idx="1506">
                  <c:v>7.5350000000000001</c:v>
                </c:pt>
                <c:pt idx="1507">
                  <c:v>7.54</c:v>
                </c:pt>
                <c:pt idx="1508">
                  <c:v>7.5449999999999999</c:v>
                </c:pt>
                <c:pt idx="1509">
                  <c:v>7.55</c:v>
                </c:pt>
                <c:pt idx="1510">
                  <c:v>7.5549999999999997</c:v>
                </c:pt>
                <c:pt idx="1511">
                  <c:v>7.56</c:v>
                </c:pt>
                <c:pt idx="1512">
                  <c:v>7.5650000000000004</c:v>
                </c:pt>
                <c:pt idx="1513">
                  <c:v>7.57</c:v>
                </c:pt>
                <c:pt idx="1514">
                  <c:v>7.5750000000000002</c:v>
                </c:pt>
                <c:pt idx="1515">
                  <c:v>7.58</c:v>
                </c:pt>
                <c:pt idx="1516">
                  <c:v>7.585</c:v>
                </c:pt>
                <c:pt idx="1517">
                  <c:v>7.59</c:v>
                </c:pt>
                <c:pt idx="1518">
                  <c:v>7.5949999999999998</c:v>
                </c:pt>
                <c:pt idx="1519">
                  <c:v>7.6</c:v>
                </c:pt>
                <c:pt idx="1520">
                  <c:v>7.6050000000000004</c:v>
                </c:pt>
                <c:pt idx="1521">
                  <c:v>7.61</c:v>
                </c:pt>
                <c:pt idx="1522">
                  <c:v>7.6150000000000002</c:v>
                </c:pt>
                <c:pt idx="1523">
                  <c:v>7.62</c:v>
                </c:pt>
                <c:pt idx="1524">
                  <c:v>7.625</c:v>
                </c:pt>
                <c:pt idx="1525">
                  <c:v>7.63</c:v>
                </c:pt>
                <c:pt idx="1526">
                  <c:v>7.6349999999999998</c:v>
                </c:pt>
                <c:pt idx="1527">
                  <c:v>7.64</c:v>
                </c:pt>
                <c:pt idx="1528">
                  <c:v>7.6449999999999996</c:v>
                </c:pt>
                <c:pt idx="1529">
                  <c:v>7.65</c:v>
                </c:pt>
                <c:pt idx="1530">
                  <c:v>7.6550000000000002</c:v>
                </c:pt>
                <c:pt idx="1531">
                  <c:v>7.66</c:v>
                </c:pt>
                <c:pt idx="1532">
                  <c:v>7.665</c:v>
                </c:pt>
                <c:pt idx="1533">
                  <c:v>7.67</c:v>
                </c:pt>
                <c:pt idx="1534">
                  <c:v>7.6749999999999998</c:v>
                </c:pt>
                <c:pt idx="1535">
                  <c:v>7.68</c:v>
                </c:pt>
                <c:pt idx="1536">
                  <c:v>7.6849999999999996</c:v>
                </c:pt>
                <c:pt idx="1537">
                  <c:v>7.69</c:v>
                </c:pt>
                <c:pt idx="1538">
                  <c:v>7.6950000000000003</c:v>
                </c:pt>
                <c:pt idx="1539">
                  <c:v>7.7</c:v>
                </c:pt>
                <c:pt idx="1540">
                  <c:v>7.7050000000000001</c:v>
                </c:pt>
                <c:pt idx="1541">
                  <c:v>7.71</c:v>
                </c:pt>
                <c:pt idx="1542">
                  <c:v>7.7149999999999999</c:v>
                </c:pt>
                <c:pt idx="1543">
                  <c:v>7.72</c:v>
                </c:pt>
                <c:pt idx="1544">
                  <c:v>7.7249999999999996</c:v>
                </c:pt>
                <c:pt idx="1545">
                  <c:v>7.73</c:v>
                </c:pt>
                <c:pt idx="1546">
                  <c:v>7.7350000000000003</c:v>
                </c:pt>
                <c:pt idx="1547">
                  <c:v>7.74</c:v>
                </c:pt>
                <c:pt idx="1548">
                  <c:v>7.7450000000000001</c:v>
                </c:pt>
                <c:pt idx="1549">
                  <c:v>7.75</c:v>
                </c:pt>
                <c:pt idx="1550">
                  <c:v>7.7549999999999999</c:v>
                </c:pt>
                <c:pt idx="1551">
                  <c:v>7.76</c:v>
                </c:pt>
                <c:pt idx="1552">
                  <c:v>7.7649999999999997</c:v>
                </c:pt>
                <c:pt idx="1553">
                  <c:v>7.77</c:v>
                </c:pt>
                <c:pt idx="1554">
                  <c:v>7.7750000000000004</c:v>
                </c:pt>
                <c:pt idx="1555">
                  <c:v>7.78</c:v>
                </c:pt>
                <c:pt idx="1556">
                  <c:v>7.7850000000000001</c:v>
                </c:pt>
                <c:pt idx="1557">
                  <c:v>7.79</c:v>
                </c:pt>
                <c:pt idx="1558">
                  <c:v>7.7949999999999999</c:v>
                </c:pt>
                <c:pt idx="1559">
                  <c:v>7.8</c:v>
                </c:pt>
                <c:pt idx="1560">
                  <c:v>7.8049999999999997</c:v>
                </c:pt>
                <c:pt idx="1561">
                  <c:v>7.81</c:v>
                </c:pt>
                <c:pt idx="1562">
                  <c:v>7.8150000000000004</c:v>
                </c:pt>
                <c:pt idx="1563">
                  <c:v>7.82</c:v>
                </c:pt>
                <c:pt idx="1564">
                  <c:v>7.8250000000000002</c:v>
                </c:pt>
                <c:pt idx="1565">
                  <c:v>7.83</c:v>
                </c:pt>
                <c:pt idx="1566">
                  <c:v>7.835</c:v>
                </c:pt>
                <c:pt idx="1567">
                  <c:v>7.84</c:v>
                </c:pt>
                <c:pt idx="1568">
                  <c:v>7.8449999999999998</c:v>
                </c:pt>
                <c:pt idx="1569">
                  <c:v>7.85</c:v>
                </c:pt>
                <c:pt idx="1570">
                  <c:v>7.8550000000000004</c:v>
                </c:pt>
                <c:pt idx="1571">
                  <c:v>7.86</c:v>
                </c:pt>
                <c:pt idx="1572">
                  <c:v>7.8650000000000002</c:v>
                </c:pt>
                <c:pt idx="1573">
                  <c:v>7.87</c:v>
                </c:pt>
                <c:pt idx="1574">
                  <c:v>7.875</c:v>
                </c:pt>
                <c:pt idx="1575">
                  <c:v>7.88</c:v>
                </c:pt>
                <c:pt idx="1576">
                  <c:v>7.8849999999999998</c:v>
                </c:pt>
                <c:pt idx="1577">
                  <c:v>7.89</c:v>
                </c:pt>
                <c:pt idx="1578">
                  <c:v>7.8949999999999996</c:v>
                </c:pt>
                <c:pt idx="1579">
                  <c:v>7.9</c:v>
                </c:pt>
                <c:pt idx="1580">
                  <c:v>7.9050000000000002</c:v>
                </c:pt>
                <c:pt idx="1581">
                  <c:v>7.91</c:v>
                </c:pt>
                <c:pt idx="1582">
                  <c:v>7.915</c:v>
                </c:pt>
                <c:pt idx="1583">
                  <c:v>7.92</c:v>
                </c:pt>
                <c:pt idx="1584">
                  <c:v>7.9249999999999998</c:v>
                </c:pt>
                <c:pt idx="1585">
                  <c:v>7.93</c:v>
                </c:pt>
                <c:pt idx="1586">
                  <c:v>7.9349999999999996</c:v>
                </c:pt>
                <c:pt idx="1587">
                  <c:v>7.94</c:v>
                </c:pt>
                <c:pt idx="1588">
                  <c:v>7.9450000000000003</c:v>
                </c:pt>
                <c:pt idx="1589">
                  <c:v>7.95</c:v>
                </c:pt>
                <c:pt idx="1590">
                  <c:v>7.9550000000000001</c:v>
                </c:pt>
                <c:pt idx="1591">
                  <c:v>7.96</c:v>
                </c:pt>
                <c:pt idx="1592">
                  <c:v>7.9649999999999999</c:v>
                </c:pt>
                <c:pt idx="1593">
                  <c:v>7.97</c:v>
                </c:pt>
                <c:pt idx="1594">
                  <c:v>7.9749999999999996</c:v>
                </c:pt>
                <c:pt idx="1595">
                  <c:v>7.98</c:v>
                </c:pt>
                <c:pt idx="1596">
                  <c:v>7.9850000000000003</c:v>
                </c:pt>
                <c:pt idx="1597">
                  <c:v>7.99</c:v>
                </c:pt>
                <c:pt idx="1598">
                  <c:v>7.9950000000000001</c:v>
                </c:pt>
                <c:pt idx="1599">
                  <c:v>8</c:v>
                </c:pt>
                <c:pt idx="1600">
                  <c:v>8.0050000000000008</c:v>
                </c:pt>
                <c:pt idx="1601">
                  <c:v>8.01</c:v>
                </c:pt>
                <c:pt idx="1602">
                  <c:v>8.0150000000000006</c:v>
                </c:pt>
                <c:pt idx="1603">
                  <c:v>8.02</c:v>
                </c:pt>
                <c:pt idx="1604">
                  <c:v>8.0250000000000004</c:v>
                </c:pt>
                <c:pt idx="1605">
                  <c:v>8.0299999999999994</c:v>
                </c:pt>
                <c:pt idx="1606">
                  <c:v>8.0350000000000001</c:v>
                </c:pt>
                <c:pt idx="1607">
                  <c:v>8.0399999999999991</c:v>
                </c:pt>
                <c:pt idx="1608">
                  <c:v>8.0449999999999999</c:v>
                </c:pt>
                <c:pt idx="1609">
                  <c:v>8.0500000000000007</c:v>
                </c:pt>
                <c:pt idx="1610">
                  <c:v>8.0549999999999997</c:v>
                </c:pt>
                <c:pt idx="1611">
                  <c:v>8.06</c:v>
                </c:pt>
                <c:pt idx="1612">
                  <c:v>8.0649999999999995</c:v>
                </c:pt>
                <c:pt idx="1613">
                  <c:v>8.07</c:v>
                </c:pt>
                <c:pt idx="1614">
                  <c:v>8.0749999999999993</c:v>
                </c:pt>
                <c:pt idx="1615">
                  <c:v>8.08</c:v>
                </c:pt>
                <c:pt idx="1616">
                  <c:v>8.0850000000000009</c:v>
                </c:pt>
                <c:pt idx="1617">
                  <c:v>8.09</c:v>
                </c:pt>
                <c:pt idx="1618">
                  <c:v>8.0950000000000006</c:v>
                </c:pt>
                <c:pt idx="1619">
                  <c:v>8.1</c:v>
                </c:pt>
                <c:pt idx="1620">
                  <c:v>8.1050000000000004</c:v>
                </c:pt>
                <c:pt idx="1621">
                  <c:v>8.11</c:v>
                </c:pt>
                <c:pt idx="1622">
                  <c:v>8.1150000000000002</c:v>
                </c:pt>
                <c:pt idx="1623">
                  <c:v>8.1199999999999992</c:v>
                </c:pt>
                <c:pt idx="1624">
                  <c:v>8.125</c:v>
                </c:pt>
                <c:pt idx="1625">
                  <c:v>8.1300000000000008</c:v>
                </c:pt>
                <c:pt idx="1626">
                  <c:v>8.1349999999999998</c:v>
                </c:pt>
                <c:pt idx="1627">
                  <c:v>8.14</c:v>
                </c:pt>
                <c:pt idx="1628">
                  <c:v>8.1449999999999996</c:v>
                </c:pt>
                <c:pt idx="1629">
                  <c:v>8.15</c:v>
                </c:pt>
                <c:pt idx="1630">
                  <c:v>8.1549999999999994</c:v>
                </c:pt>
                <c:pt idx="1631">
                  <c:v>8.16</c:v>
                </c:pt>
                <c:pt idx="1632">
                  <c:v>8.1649999999999991</c:v>
                </c:pt>
                <c:pt idx="1633">
                  <c:v>8.17</c:v>
                </c:pt>
                <c:pt idx="1634">
                  <c:v>8.1750000000000007</c:v>
                </c:pt>
                <c:pt idx="1635">
                  <c:v>8.18</c:v>
                </c:pt>
                <c:pt idx="1636">
                  <c:v>8.1850000000000005</c:v>
                </c:pt>
                <c:pt idx="1637">
                  <c:v>8.19</c:v>
                </c:pt>
                <c:pt idx="1638">
                  <c:v>8.1950000000000003</c:v>
                </c:pt>
                <c:pt idx="1639">
                  <c:v>8.1999999999999993</c:v>
                </c:pt>
                <c:pt idx="1640">
                  <c:v>8.2050000000000001</c:v>
                </c:pt>
                <c:pt idx="1641">
                  <c:v>8.2100000000000009</c:v>
                </c:pt>
                <c:pt idx="1642">
                  <c:v>8.2149999999999999</c:v>
                </c:pt>
                <c:pt idx="1643">
                  <c:v>8.2200000000000006</c:v>
                </c:pt>
                <c:pt idx="1644">
                  <c:v>8.2249999999999996</c:v>
                </c:pt>
                <c:pt idx="1645">
                  <c:v>8.23</c:v>
                </c:pt>
                <c:pt idx="1646">
                  <c:v>8.2349999999999994</c:v>
                </c:pt>
                <c:pt idx="1647">
                  <c:v>8.24</c:v>
                </c:pt>
                <c:pt idx="1648">
                  <c:v>8.2449999999999992</c:v>
                </c:pt>
                <c:pt idx="1649">
                  <c:v>8.25</c:v>
                </c:pt>
                <c:pt idx="1650">
                  <c:v>8.2550000000000008</c:v>
                </c:pt>
                <c:pt idx="1651">
                  <c:v>8.26</c:v>
                </c:pt>
                <c:pt idx="1652">
                  <c:v>8.2650000000000006</c:v>
                </c:pt>
                <c:pt idx="1653">
                  <c:v>8.27</c:v>
                </c:pt>
                <c:pt idx="1654">
                  <c:v>8.2750000000000004</c:v>
                </c:pt>
                <c:pt idx="1655">
                  <c:v>8.2799999999999994</c:v>
                </c:pt>
                <c:pt idx="1656">
                  <c:v>8.2850000000000001</c:v>
                </c:pt>
                <c:pt idx="1657">
                  <c:v>8.2899999999999991</c:v>
                </c:pt>
                <c:pt idx="1658">
                  <c:v>8.2949999999999999</c:v>
                </c:pt>
                <c:pt idx="1659">
                  <c:v>8.3000000000000007</c:v>
                </c:pt>
                <c:pt idx="1660">
                  <c:v>8.3049999999999997</c:v>
                </c:pt>
                <c:pt idx="1661">
                  <c:v>8.31</c:v>
                </c:pt>
                <c:pt idx="1662">
                  <c:v>8.3149999999999995</c:v>
                </c:pt>
                <c:pt idx="1663">
                  <c:v>8.32</c:v>
                </c:pt>
                <c:pt idx="1664">
                  <c:v>8.3249999999999993</c:v>
                </c:pt>
                <c:pt idx="1665">
                  <c:v>8.33</c:v>
                </c:pt>
                <c:pt idx="1666">
                  <c:v>8.3350000000000009</c:v>
                </c:pt>
                <c:pt idx="1667">
                  <c:v>8.34</c:v>
                </c:pt>
                <c:pt idx="1668">
                  <c:v>8.3450000000000006</c:v>
                </c:pt>
                <c:pt idx="1669">
                  <c:v>8.35</c:v>
                </c:pt>
                <c:pt idx="1670">
                  <c:v>8.3550000000000004</c:v>
                </c:pt>
                <c:pt idx="1671">
                  <c:v>8.36</c:v>
                </c:pt>
                <c:pt idx="1672">
                  <c:v>8.3650000000000002</c:v>
                </c:pt>
                <c:pt idx="1673">
                  <c:v>8.3699999999999992</c:v>
                </c:pt>
                <c:pt idx="1674">
                  <c:v>8.375</c:v>
                </c:pt>
                <c:pt idx="1675">
                  <c:v>8.3800000000000008</c:v>
                </c:pt>
                <c:pt idx="1676">
                  <c:v>8.3849999999999998</c:v>
                </c:pt>
                <c:pt idx="1677">
                  <c:v>8.39</c:v>
                </c:pt>
                <c:pt idx="1678">
                  <c:v>8.3949999999999996</c:v>
                </c:pt>
                <c:pt idx="1679">
                  <c:v>8.4</c:v>
                </c:pt>
                <c:pt idx="1680">
                  <c:v>8.4049999999999994</c:v>
                </c:pt>
                <c:pt idx="1681">
                  <c:v>8.41</c:v>
                </c:pt>
                <c:pt idx="1682">
                  <c:v>8.4149999999999991</c:v>
                </c:pt>
                <c:pt idx="1683">
                  <c:v>8.42</c:v>
                </c:pt>
                <c:pt idx="1684">
                  <c:v>8.4250000000000007</c:v>
                </c:pt>
                <c:pt idx="1685">
                  <c:v>8.43</c:v>
                </c:pt>
                <c:pt idx="1686">
                  <c:v>8.4350000000000005</c:v>
                </c:pt>
                <c:pt idx="1687">
                  <c:v>8.44</c:v>
                </c:pt>
                <c:pt idx="1688">
                  <c:v>8.4450000000000003</c:v>
                </c:pt>
                <c:pt idx="1689">
                  <c:v>8.4499999999999993</c:v>
                </c:pt>
                <c:pt idx="1690">
                  <c:v>8.4550000000000001</c:v>
                </c:pt>
                <c:pt idx="1691">
                  <c:v>8.4600000000000009</c:v>
                </c:pt>
                <c:pt idx="1692">
                  <c:v>8.4649999999999999</c:v>
                </c:pt>
                <c:pt idx="1693">
                  <c:v>8.4700000000000006</c:v>
                </c:pt>
                <c:pt idx="1694">
                  <c:v>8.4749999999999996</c:v>
                </c:pt>
                <c:pt idx="1695">
                  <c:v>8.48</c:v>
                </c:pt>
                <c:pt idx="1696">
                  <c:v>8.4849999999999994</c:v>
                </c:pt>
                <c:pt idx="1697">
                  <c:v>8.49</c:v>
                </c:pt>
                <c:pt idx="1698">
                  <c:v>8.4949999999999992</c:v>
                </c:pt>
                <c:pt idx="1699">
                  <c:v>8.5</c:v>
                </c:pt>
                <c:pt idx="1700">
                  <c:v>8.5050000000000008</c:v>
                </c:pt>
                <c:pt idx="1701">
                  <c:v>8.51</c:v>
                </c:pt>
                <c:pt idx="1702">
                  <c:v>8.5150000000000006</c:v>
                </c:pt>
                <c:pt idx="1703">
                  <c:v>8.52</c:v>
                </c:pt>
                <c:pt idx="1704">
                  <c:v>8.5250000000000004</c:v>
                </c:pt>
                <c:pt idx="1705">
                  <c:v>8.5299999999999994</c:v>
                </c:pt>
                <c:pt idx="1706">
                  <c:v>8.5350000000000001</c:v>
                </c:pt>
                <c:pt idx="1707">
                  <c:v>8.5399999999999991</c:v>
                </c:pt>
                <c:pt idx="1708">
                  <c:v>8.5449999999999999</c:v>
                </c:pt>
                <c:pt idx="1709">
                  <c:v>8.5500000000000007</c:v>
                </c:pt>
                <c:pt idx="1710">
                  <c:v>8.5549999999999997</c:v>
                </c:pt>
                <c:pt idx="1711">
                  <c:v>8.56</c:v>
                </c:pt>
                <c:pt idx="1712">
                  <c:v>8.5649999999999995</c:v>
                </c:pt>
                <c:pt idx="1713">
                  <c:v>8.57</c:v>
                </c:pt>
                <c:pt idx="1714">
                  <c:v>8.5749999999999993</c:v>
                </c:pt>
                <c:pt idx="1715">
                  <c:v>8.58</c:v>
                </c:pt>
                <c:pt idx="1716">
                  <c:v>8.5850000000000009</c:v>
                </c:pt>
                <c:pt idx="1717">
                  <c:v>8.59</c:v>
                </c:pt>
                <c:pt idx="1718">
                  <c:v>8.5950000000000006</c:v>
                </c:pt>
                <c:pt idx="1719">
                  <c:v>8.6</c:v>
                </c:pt>
                <c:pt idx="1720">
                  <c:v>8.6050000000000004</c:v>
                </c:pt>
                <c:pt idx="1721">
                  <c:v>8.61</c:v>
                </c:pt>
                <c:pt idx="1722">
                  <c:v>8.6150000000000002</c:v>
                </c:pt>
                <c:pt idx="1723">
                  <c:v>8.6199999999999992</c:v>
                </c:pt>
                <c:pt idx="1724">
                  <c:v>8.625</c:v>
                </c:pt>
                <c:pt idx="1725">
                  <c:v>8.6300000000000008</c:v>
                </c:pt>
                <c:pt idx="1726">
                  <c:v>8.6349999999999998</c:v>
                </c:pt>
                <c:pt idx="1727">
                  <c:v>8.64</c:v>
                </c:pt>
                <c:pt idx="1728">
                  <c:v>8.6449999999999996</c:v>
                </c:pt>
                <c:pt idx="1729">
                  <c:v>8.65</c:v>
                </c:pt>
                <c:pt idx="1730">
                  <c:v>8.6549999999999994</c:v>
                </c:pt>
                <c:pt idx="1731">
                  <c:v>8.66</c:v>
                </c:pt>
                <c:pt idx="1732">
                  <c:v>8.6649999999999991</c:v>
                </c:pt>
                <c:pt idx="1733">
                  <c:v>8.67</c:v>
                </c:pt>
                <c:pt idx="1734">
                  <c:v>8.6750000000000007</c:v>
                </c:pt>
                <c:pt idx="1735">
                  <c:v>8.68</c:v>
                </c:pt>
                <c:pt idx="1736">
                  <c:v>8.6850000000000005</c:v>
                </c:pt>
                <c:pt idx="1737">
                  <c:v>8.69</c:v>
                </c:pt>
                <c:pt idx="1738">
                  <c:v>8.6950000000000003</c:v>
                </c:pt>
                <c:pt idx="1739">
                  <c:v>8.6999999999999993</c:v>
                </c:pt>
                <c:pt idx="1740">
                  <c:v>8.7050000000000001</c:v>
                </c:pt>
                <c:pt idx="1741">
                  <c:v>8.7100000000000009</c:v>
                </c:pt>
                <c:pt idx="1742">
                  <c:v>8.7149999999999999</c:v>
                </c:pt>
                <c:pt idx="1743">
                  <c:v>8.7200000000000006</c:v>
                </c:pt>
                <c:pt idx="1744">
                  <c:v>8.7249999999999996</c:v>
                </c:pt>
                <c:pt idx="1745">
                  <c:v>8.73</c:v>
                </c:pt>
                <c:pt idx="1746">
                  <c:v>8.7349999999999994</c:v>
                </c:pt>
                <c:pt idx="1747">
                  <c:v>8.74</c:v>
                </c:pt>
                <c:pt idx="1748">
                  <c:v>8.7449999999999992</c:v>
                </c:pt>
                <c:pt idx="1749">
                  <c:v>8.75</c:v>
                </c:pt>
                <c:pt idx="1750">
                  <c:v>8.7550000000000008</c:v>
                </c:pt>
                <c:pt idx="1751">
                  <c:v>8.76</c:v>
                </c:pt>
                <c:pt idx="1752">
                  <c:v>8.7650000000000006</c:v>
                </c:pt>
                <c:pt idx="1753">
                  <c:v>8.77</c:v>
                </c:pt>
                <c:pt idx="1754">
                  <c:v>8.7750000000000004</c:v>
                </c:pt>
                <c:pt idx="1755">
                  <c:v>8.7799999999999994</c:v>
                </c:pt>
                <c:pt idx="1756">
                  <c:v>8.7850000000000001</c:v>
                </c:pt>
                <c:pt idx="1757">
                  <c:v>8.7899999999999991</c:v>
                </c:pt>
                <c:pt idx="1758">
                  <c:v>8.7949999999999999</c:v>
                </c:pt>
                <c:pt idx="1759">
                  <c:v>8.8000000000000007</c:v>
                </c:pt>
                <c:pt idx="1760">
                  <c:v>8.8049999999999997</c:v>
                </c:pt>
                <c:pt idx="1761">
                  <c:v>8.81</c:v>
                </c:pt>
                <c:pt idx="1762">
                  <c:v>8.8149999999999995</c:v>
                </c:pt>
                <c:pt idx="1763">
                  <c:v>8.82</c:v>
                </c:pt>
                <c:pt idx="1764">
                  <c:v>8.8249999999999993</c:v>
                </c:pt>
                <c:pt idx="1765">
                  <c:v>8.83</c:v>
                </c:pt>
                <c:pt idx="1766">
                  <c:v>8.8350000000000009</c:v>
                </c:pt>
                <c:pt idx="1767">
                  <c:v>8.84</c:v>
                </c:pt>
                <c:pt idx="1768">
                  <c:v>8.8450000000000006</c:v>
                </c:pt>
                <c:pt idx="1769">
                  <c:v>8.85</c:v>
                </c:pt>
                <c:pt idx="1770">
                  <c:v>8.8550000000000004</c:v>
                </c:pt>
                <c:pt idx="1771">
                  <c:v>8.86</c:v>
                </c:pt>
                <c:pt idx="1772">
                  <c:v>8.8650000000000002</c:v>
                </c:pt>
                <c:pt idx="1773">
                  <c:v>8.8699999999999992</c:v>
                </c:pt>
                <c:pt idx="1774">
                  <c:v>8.875</c:v>
                </c:pt>
                <c:pt idx="1775">
                  <c:v>8.8800000000000008</c:v>
                </c:pt>
                <c:pt idx="1776">
                  <c:v>8.8849999999999998</c:v>
                </c:pt>
                <c:pt idx="1777">
                  <c:v>8.89</c:v>
                </c:pt>
                <c:pt idx="1778">
                  <c:v>8.8949999999999996</c:v>
                </c:pt>
                <c:pt idx="1779">
                  <c:v>8.9</c:v>
                </c:pt>
                <c:pt idx="1780">
                  <c:v>8.9049999999999994</c:v>
                </c:pt>
                <c:pt idx="1781">
                  <c:v>8.91</c:v>
                </c:pt>
                <c:pt idx="1782">
                  <c:v>8.9149999999999991</c:v>
                </c:pt>
                <c:pt idx="1783">
                  <c:v>8.92</c:v>
                </c:pt>
                <c:pt idx="1784">
                  <c:v>8.9250000000000007</c:v>
                </c:pt>
                <c:pt idx="1785">
                  <c:v>8.93</c:v>
                </c:pt>
                <c:pt idx="1786">
                  <c:v>8.9350000000000005</c:v>
                </c:pt>
                <c:pt idx="1787">
                  <c:v>8.94</c:v>
                </c:pt>
                <c:pt idx="1788">
                  <c:v>8.9450000000000003</c:v>
                </c:pt>
                <c:pt idx="1789">
                  <c:v>8.9499999999999993</c:v>
                </c:pt>
                <c:pt idx="1790">
                  <c:v>8.9550000000000001</c:v>
                </c:pt>
                <c:pt idx="1791">
                  <c:v>8.9600000000000009</c:v>
                </c:pt>
                <c:pt idx="1792">
                  <c:v>8.9649999999999999</c:v>
                </c:pt>
                <c:pt idx="1793">
                  <c:v>8.9700000000000006</c:v>
                </c:pt>
                <c:pt idx="1794">
                  <c:v>8.9749999999999996</c:v>
                </c:pt>
                <c:pt idx="1795">
                  <c:v>8.98</c:v>
                </c:pt>
                <c:pt idx="1796">
                  <c:v>8.9849999999999994</c:v>
                </c:pt>
                <c:pt idx="1797">
                  <c:v>8.99</c:v>
                </c:pt>
                <c:pt idx="1798">
                  <c:v>8.9949999999999992</c:v>
                </c:pt>
                <c:pt idx="1799">
                  <c:v>9</c:v>
                </c:pt>
                <c:pt idx="1800">
                  <c:v>9.0050000000000008</c:v>
                </c:pt>
                <c:pt idx="1801">
                  <c:v>9.01</c:v>
                </c:pt>
                <c:pt idx="1802">
                  <c:v>9.0150000000000006</c:v>
                </c:pt>
                <c:pt idx="1803">
                  <c:v>9.02</c:v>
                </c:pt>
                <c:pt idx="1804">
                  <c:v>9.0250000000000004</c:v>
                </c:pt>
                <c:pt idx="1805">
                  <c:v>9.0299999999999994</c:v>
                </c:pt>
                <c:pt idx="1806">
                  <c:v>9.0350000000000001</c:v>
                </c:pt>
                <c:pt idx="1807">
                  <c:v>9.0399999999999991</c:v>
                </c:pt>
                <c:pt idx="1808">
                  <c:v>9.0449999999999999</c:v>
                </c:pt>
                <c:pt idx="1809">
                  <c:v>9.0500000000000007</c:v>
                </c:pt>
                <c:pt idx="1810">
                  <c:v>9.0549999999999997</c:v>
                </c:pt>
                <c:pt idx="1811">
                  <c:v>9.06</c:v>
                </c:pt>
                <c:pt idx="1812">
                  <c:v>9.0649999999999995</c:v>
                </c:pt>
                <c:pt idx="1813">
                  <c:v>9.07</c:v>
                </c:pt>
                <c:pt idx="1814">
                  <c:v>9.0749999999999993</c:v>
                </c:pt>
                <c:pt idx="1815">
                  <c:v>9.08</c:v>
                </c:pt>
                <c:pt idx="1816">
                  <c:v>9.0850000000000009</c:v>
                </c:pt>
                <c:pt idx="1817">
                  <c:v>9.09</c:v>
                </c:pt>
                <c:pt idx="1818">
                  <c:v>9.0950000000000006</c:v>
                </c:pt>
                <c:pt idx="1819">
                  <c:v>9.1</c:v>
                </c:pt>
                <c:pt idx="1820">
                  <c:v>9.1050000000000004</c:v>
                </c:pt>
                <c:pt idx="1821">
                  <c:v>9.11</c:v>
                </c:pt>
                <c:pt idx="1822">
                  <c:v>9.1150000000000002</c:v>
                </c:pt>
                <c:pt idx="1823">
                  <c:v>9.1199999999999992</c:v>
                </c:pt>
                <c:pt idx="1824">
                  <c:v>9.125</c:v>
                </c:pt>
                <c:pt idx="1825">
                  <c:v>9.1300000000000008</c:v>
                </c:pt>
                <c:pt idx="1826">
                  <c:v>9.1349999999999998</c:v>
                </c:pt>
                <c:pt idx="1827">
                  <c:v>9.14</c:v>
                </c:pt>
                <c:pt idx="1828">
                  <c:v>9.1449999999999996</c:v>
                </c:pt>
                <c:pt idx="1829">
                  <c:v>9.15</c:v>
                </c:pt>
                <c:pt idx="1830">
                  <c:v>9.1549999999999994</c:v>
                </c:pt>
                <c:pt idx="1831">
                  <c:v>9.16</c:v>
                </c:pt>
                <c:pt idx="1832">
                  <c:v>9.1649999999999991</c:v>
                </c:pt>
                <c:pt idx="1833">
                  <c:v>9.17</c:v>
                </c:pt>
                <c:pt idx="1834">
                  <c:v>9.1750000000000007</c:v>
                </c:pt>
                <c:pt idx="1835">
                  <c:v>9.18</c:v>
                </c:pt>
                <c:pt idx="1836">
                  <c:v>9.1850000000000005</c:v>
                </c:pt>
                <c:pt idx="1837">
                  <c:v>9.19</c:v>
                </c:pt>
                <c:pt idx="1838">
                  <c:v>9.1950000000000003</c:v>
                </c:pt>
                <c:pt idx="1839">
                  <c:v>9.1999999999999993</c:v>
                </c:pt>
                <c:pt idx="1840">
                  <c:v>9.2050000000000001</c:v>
                </c:pt>
                <c:pt idx="1841">
                  <c:v>9.2100000000000009</c:v>
                </c:pt>
                <c:pt idx="1842">
                  <c:v>9.2149999999999999</c:v>
                </c:pt>
                <c:pt idx="1843">
                  <c:v>9.2200000000000006</c:v>
                </c:pt>
                <c:pt idx="1844">
                  <c:v>9.2249999999999996</c:v>
                </c:pt>
                <c:pt idx="1845">
                  <c:v>9.23</c:v>
                </c:pt>
                <c:pt idx="1846">
                  <c:v>9.2349999999999994</c:v>
                </c:pt>
                <c:pt idx="1847">
                  <c:v>9.24</c:v>
                </c:pt>
                <c:pt idx="1848">
                  <c:v>9.2449999999999992</c:v>
                </c:pt>
                <c:pt idx="1849">
                  <c:v>9.25</c:v>
                </c:pt>
                <c:pt idx="1850">
                  <c:v>9.2550000000000008</c:v>
                </c:pt>
                <c:pt idx="1851">
                  <c:v>9.26</c:v>
                </c:pt>
                <c:pt idx="1852">
                  <c:v>9.2650000000000006</c:v>
                </c:pt>
                <c:pt idx="1853">
                  <c:v>9.27</c:v>
                </c:pt>
                <c:pt idx="1854">
                  <c:v>9.2750000000000004</c:v>
                </c:pt>
                <c:pt idx="1855">
                  <c:v>9.2799999999999994</c:v>
                </c:pt>
                <c:pt idx="1856">
                  <c:v>9.2850000000000001</c:v>
                </c:pt>
                <c:pt idx="1857">
                  <c:v>9.2899999999999991</c:v>
                </c:pt>
                <c:pt idx="1858">
                  <c:v>9.2949999999999999</c:v>
                </c:pt>
                <c:pt idx="1859">
                  <c:v>9.3000000000000007</c:v>
                </c:pt>
                <c:pt idx="1860">
                  <c:v>9.3049999999999997</c:v>
                </c:pt>
                <c:pt idx="1861">
                  <c:v>9.31</c:v>
                </c:pt>
                <c:pt idx="1862">
                  <c:v>9.3149999999999995</c:v>
                </c:pt>
                <c:pt idx="1863">
                  <c:v>9.32</c:v>
                </c:pt>
                <c:pt idx="1864">
                  <c:v>9.3249999999999993</c:v>
                </c:pt>
                <c:pt idx="1865">
                  <c:v>9.33</c:v>
                </c:pt>
                <c:pt idx="1866">
                  <c:v>9.3350000000000009</c:v>
                </c:pt>
                <c:pt idx="1867">
                  <c:v>9.34</c:v>
                </c:pt>
                <c:pt idx="1868">
                  <c:v>9.3450000000000006</c:v>
                </c:pt>
                <c:pt idx="1869">
                  <c:v>9.35</c:v>
                </c:pt>
                <c:pt idx="1870">
                  <c:v>9.3550000000000004</c:v>
                </c:pt>
                <c:pt idx="1871">
                  <c:v>9.36</c:v>
                </c:pt>
                <c:pt idx="1872">
                  <c:v>9.3650000000000002</c:v>
                </c:pt>
                <c:pt idx="1873">
                  <c:v>9.3699999999999992</c:v>
                </c:pt>
                <c:pt idx="1874">
                  <c:v>9.375</c:v>
                </c:pt>
                <c:pt idx="1875">
                  <c:v>9.3800000000000008</c:v>
                </c:pt>
                <c:pt idx="1876">
                  <c:v>9.3849999999999998</c:v>
                </c:pt>
                <c:pt idx="1877">
                  <c:v>9.39</c:v>
                </c:pt>
                <c:pt idx="1878">
                  <c:v>9.3949999999999996</c:v>
                </c:pt>
                <c:pt idx="1879">
                  <c:v>9.4</c:v>
                </c:pt>
                <c:pt idx="1880">
                  <c:v>9.4049999999999994</c:v>
                </c:pt>
                <c:pt idx="1881">
                  <c:v>9.41</c:v>
                </c:pt>
                <c:pt idx="1882">
                  <c:v>9.4149999999999991</c:v>
                </c:pt>
                <c:pt idx="1883">
                  <c:v>9.42</c:v>
                </c:pt>
                <c:pt idx="1884">
                  <c:v>9.4250000000000007</c:v>
                </c:pt>
                <c:pt idx="1885">
                  <c:v>9.43</c:v>
                </c:pt>
                <c:pt idx="1886">
                  <c:v>9.4350000000000005</c:v>
                </c:pt>
                <c:pt idx="1887">
                  <c:v>9.44</c:v>
                </c:pt>
                <c:pt idx="1888">
                  <c:v>9.4450000000000003</c:v>
                </c:pt>
                <c:pt idx="1889">
                  <c:v>9.4499999999999993</c:v>
                </c:pt>
                <c:pt idx="1890">
                  <c:v>9.4550000000000001</c:v>
                </c:pt>
                <c:pt idx="1891">
                  <c:v>9.4600000000000009</c:v>
                </c:pt>
                <c:pt idx="1892">
                  <c:v>9.4649999999999999</c:v>
                </c:pt>
                <c:pt idx="1893">
                  <c:v>9.4700000000000006</c:v>
                </c:pt>
                <c:pt idx="1894">
                  <c:v>9.4749999999999996</c:v>
                </c:pt>
                <c:pt idx="1895">
                  <c:v>9.48</c:v>
                </c:pt>
                <c:pt idx="1896">
                  <c:v>9.4849999999999994</c:v>
                </c:pt>
                <c:pt idx="1897">
                  <c:v>9.49</c:v>
                </c:pt>
                <c:pt idx="1898">
                  <c:v>9.4949999999999992</c:v>
                </c:pt>
                <c:pt idx="1899">
                  <c:v>9.5</c:v>
                </c:pt>
                <c:pt idx="1900">
                  <c:v>9.5050000000000008</c:v>
                </c:pt>
                <c:pt idx="1901">
                  <c:v>9.51</c:v>
                </c:pt>
                <c:pt idx="1902">
                  <c:v>9.5150000000000006</c:v>
                </c:pt>
                <c:pt idx="1903">
                  <c:v>9.52</c:v>
                </c:pt>
                <c:pt idx="1904">
                  <c:v>9.5250000000000004</c:v>
                </c:pt>
                <c:pt idx="1905">
                  <c:v>9.5299999999999994</c:v>
                </c:pt>
                <c:pt idx="1906">
                  <c:v>9.5350000000000001</c:v>
                </c:pt>
                <c:pt idx="1907">
                  <c:v>9.5399999999999991</c:v>
                </c:pt>
                <c:pt idx="1908">
                  <c:v>9.5449999999999999</c:v>
                </c:pt>
                <c:pt idx="1909">
                  <c:v>9.5500000000000007</c:v>
                </c:pt>
                <c:pt idx="1910">
                  <c:v>9.5549999999999997</c:v>
                </c:pt>
                <c:pt idx="1911">
                  <c:v>9.56</c:v>
                </c:pt>
                <c:pt idx="1912">
                  <c:v>9.5649999999999995</c:v>
                </c:pt>
                <c:pt idx="1913">
                  <c:v>9.57</c:v>
                </c:pt>
                <c:pt idx="1914">
                  <c:v>9.5749999999999993</c:v>
                </c:pt>
                <c:pt idx="1915">
                  <c:v>9.58</c:v>
                </c:pt>
                <c:pt idx="1916">
                  <c:v>9.5850000000000009</c:v>
                </c:pt>
                <c:pt idx="1917">
                  <c:v>9.59</c:v>
                </c:pt>
                <c:pt idx="1918">
                  <c:v>9.5950000000000006</c:v>
                </c:pt>
                <c:pt idx="1919">
                  <c:v>9.6</c:v>
                </c:pt>
                <c:pt idx="1920">
                  <c:v>9.6050000000000004</c:v>
                </c:pt>
                <c:pt idx="1921">
                  <c:v>9.61</c:v>
                </c:pt>
                <c:pt idx="1922">
                  <c:v>9.6150000000000002</c:v>
                </c:pt>
                <c:pt idx="1923">
                  <c:v>9.6199999999999992</c:v>
                </c:pt>
                <c:pt idx="1924">
                  <c:v>9.625</c:v>
                </c:pt>
                <c:pt idx="1925">
                  <c:v>9.6300000000000008</c:v>
                </c:pt>
                <c:pt idx="1926">
                  <c:v>9.6349999999999998</c:v>
                </c:pt>
                <c:pt idx="1927">
                  <c:v>9.64</c:v>
                </c:pt>
                <c:pt idx="1928">
                  <c:v>9.6449999999999996</c:v>
                </c:pt>
                <c:pt idx="1929">
                  <c:v>9.65</c:v>
                </c:pt>
                <c:pt idx="1930">
                  <c:v>9.6549999999999994</c:v>
                </c:pt>
                <c:pt idx="1931">
                  <c:v>9.66</c:v>
                </c:pt>
                <c:pt idx="1932">
                  <c:v>9.6649999999999991</c:v>
                </c:pt>
                <c:pt idx="1933">
                  <c:v>9.67</c:v>
                </c:pt>
                <c:pt idx="1934">
                  <c:v>9.6750000000000007</c:v>
                </c:pt>
                <c:pt idx="1935">
                  <c:v>9.68</c:v>
                </c:pt>
                <c:pt idx="1936">
                  <c:v>9.6850000000000005</c:v>
                </c:pt>
                <c:pt idx="1937">
                  <c:v>9.69</c:v>
                </c:pt>
                <c:pt idx="1938">
                  <c:v>9.6950000000000003</c:v>
                </c:pt>
                <c:pt idx="1939">
                  <c:v>9.6999999999999993</c:v>
                </c:pt>
                <c:pt idx="1940">
                  <c:v>9.7050000000000001</c:v>
                </c:pt>
                <c:pt idx="1941">
                  <c:v>9.7100000000000009</c:v>
                </c:pt>
                <c:pt idx="1942">
                  <c:v>9.7149999999999999</c:v>
                </c:pt>
                <c:pt idx="1943">
                  <c:v>9.7200000000000006</c:v>
                </c:pt>
                <c:pt idx="1944">
                  <c:v>9.7249999999999996</c:v>
                </c:pt>
                <c:pt idx="1945">
                  <c:v>9.73</c:v>
                </c:pt>
                <c:pt idx="1946">
                  <c:v>9.7349999999999994</c:v>
                </c:pt>
                <c:pt idx="1947">
                  <c:v>9.74</c:v>
                </c:pt>
                <c:pt idx="1948">
                  <c:v>9.7449999999999992</c:v>
                </c:pt>
                <c:pt idx="1949">
                  <c:v>9.75</c:v>
                </c:pt>
                <c:pt idx="1950">
                  <c:v>9.7550000000000008</c:v>
                </c:pt>
                <c:pt idx="1951">
                  <c:v>9.76</c:v>
                </c:pt>
                <c:pt idx="1952">
                  <c:v>9.7650000000000006</c:v>
                </c:pt>
                <c:pt idx="1953">
                  <c:v>9.77</c:v>
                </c:pt>
                <c:pt idx="1954">
                  <c:v>9.7750000000000004</c:v>
                </c:pt>
                <c:pt idx="1955">
                  <c:v>9.7799999999999994</c:v>
                </c:pt>
                <c:pt idx="1956">
                  <c:v>9.7850000000000001</c:v>
                </c:pt>
                <c:pt idx="1957">
                  <c:v>9.7899999999999991</c:v>
                </c:pt>
                <c:pt idx="1958">
                  <c:v>9.7949999999999999</c:v>
                </c:pt>
                <c:pt idx="1959">
                  <c:v>9.8000000000000007</c:v>
                </c:pt>
                <c:pt idx="1960">
                  <c:v>9.8049999999999997</c:v>
                </c:pt>
                <c:pt idx="1961">
                  <c:v>9.81</c:v>
                </c:pt>
                <c:pt idx="1962">
                  <c:v>9.8149999999999995</c:v>
                </c:pt>
                <c:pt idx="1963">
                  <c:v>9.82</c:v>
                </c:pt>
                <c:pt idx="1964">
                  <c:v>9.8249999999999993</c:v>
                </c:pt>
                <c:pt idx="1965">
                  <c:v>9.83</c:v>
                </c:pt>
                <c:pt idx="1966">
                  <c:v>9.8350000000000009</c:v>
                </c:pt>
                <c:pt idx="1967">
                  <c:v>9.84</c:v>
                </c:pt>
                <c:pt idx="1968">
                  <c:v>9.8450000000000006</c:v>
                </c:pt>
                <c:pt idx="1969">
                  <c:v>9.85</c:v>
                </c:pt>
                <c:pt idx="1970">
                  <c:v>9.8550000000000004</c:v>
                </c:pt>
                <c:pt idx="1971">
                  <c:v>9.86</c:v>
                </c:pt>
                <c:pt idx="1972">
                  <c:v>9.8650000000000002</c:v>
                </c:pt>
                <c:pt idx="1973">
                  <c:v>9.8699999999999992</c:v>
                </c:pt>
                <c:pt idx="1974">
                  <c:v>9.875</c:v>
                </c:pt>
                <c:pt idx="1975">
                  <c:v>9.8800000000000008</c:v>
                </c:pt>
                <c:pt idx="1976">
                  <c:v>9.8849999999999998</c:v>
                </c:pt>
                <c:pt idx="1977">
                  <c:v>9.89</c:v>
                </c:pt>
                <c:pt idx="1978">
                  <c:v>9.8949999999999996</c:v>
                </c:pt>
                <c:pt idx="1979">
                  <c:v>9.9</c:v>
                </c:pt>
                <c:pt idx="1980">
                  <c:v>9.9049999999999994</c:v>
                </c:pt>
                <c:pt idx="1981">
                  <c:v>9.91</c:v>
                </c:pt>
                <c:pt idx="1982">
                  <c:v>9.9149999999999991</c:v>
                </c:pt>
                <c:pt idx="1983">
                  <c:v>9.92</c:v>
                </c:pt>
                <c:pt idx="1984">
                  <c:v>9.9250000000000007</c:v>
                </c:pt>
                <c:pt idx="1985">
                  <c:v>9.93</c:v>
                </c:pt>
                <c:pt idx="1986">
                  <c:v>9.9350000000000005</c:v>
                </c:pt>
                <c:pt idx="1987">
                  <c:v>9.94</c:v>
                </c:pt>
                <c:pt idx="1988">
                  <c:v>9.9450000000000003</c:v>
                </c:pt>
                <c:pt idx="1989">
                  <c:v>9.9499999999999993</c:v>
                </c:pt>
                <c:pt idx="1990">
                  <c:v>9.9550000000000001</c:v>
                </c:pt>
                <c:pt idx="1991">
                  <c:v>9.9600000000000009</c:v>
                </c:pt>
                <c:pt idx="1992">
                  <c:v>9.9649999999999999</c:v>
                </c:pt>
                <c:pt idx="1993">
                  <c:v>9.9700000000000006</c:v>
                </c:pt>
                <c:pt idx="1994">
                  <c:v>9.9749999999999996</c:v>
                </c:pt>
                <c:pt idx="1995">
                  <c:v>9.98</c:v>
                </c:pt>
                <c:pt idx="1996">
                  <c:v>9.9849999999999994</c:v>
                </c:pt>
                <c:pt idx="1997">
                  <c:v>9.99</c:v>
                </c:pt>
                <c:pt idx="1998">
                  <c:v>9.9949999999999992</c:v>
                </c:pt>
                <c:pt idx="1999">
                  <c:v>10</c:v>
                </c:pt>
                <c:pt idx="2000">
                  <c:v>10.005000000000001</c:v>
                </c:pt>
                <c:pt idx="2001">
                  <c:v>10.01</c:v>
                </c:pt>
                <c:pt idx="2002">
                  <c:v>10.015000000000001</c:v>
                </c:pt>
                <c:pt idx="2003">
                  <c:v>10.02</c:v>
                </c:pt>
                <c:pt idx="2004">
                  <c:v>10.025</c:v>
                </c:pt>
                <c:pt idx="2005">
                  <c:v>10.029999999999999</c:v>
                </c:pt>
                <c:pt idx="2006">
                  <c:v>10.035</c:v>
                </c:pt>
                <c:pt idx="2007">
                  <c:v>10.039999999999999</c:v>
                </c:pt>
                <c:pt idx="2008">
                  <c:v>10.045</c:v>
                </c:pt>
                <c:pt idx="2009">
                  <c:v>10.050000000000001</c:v>
                </c:pt>
                <c:pt idx="2010">
                  <c:v>10.055</c:v>
                </c:pt>
                <c:pt idx="2011">
                  <c:v>10.06</c:v>
                </c:pt>
                <c:pt idx="2012">
                  <c:v>10.065</c:v>
                </c:pt>
                <c:pt idx="2013">
                  <c:v>10.07</c:v>
                </c:pt>
                <c:pt idx="2014">
                  <c:v>10.074999999999999</c:v>
                </c:pt>
                <c:pt idx="2015">
                  <c:v>10.08</c:v>
                </c:pt>
                <c:pt idx="2016">
                  <c:v>10.085000000000001</c:v>
                </c:pt>
                <c:pt idx="2017">
                  <c:v>10.09</c:v>
                </c:pt>
                <c:pt idx="2018">
                  <c:v>10.095000000000001</c:v>
                </c:pt>
                <c:pt idx="2019">
                  <c:v>10.1</c:v>
                </c:pt>
                <c:pt idx="2020">
                  <c:v>10.105</c:v>
                </c:pt>
                <c:pt idx="2021">
                  <c:v>10.11</c:v>
                </c:pt>
                <c:pt idx="2022">
                  <c:v>10.115</c:v>
                </c:pt>
                <c:pt idx="2023">
                  <c:v>10.119999999999999</c:v>
                </c:pt>
                <c:pt idx="2024">
                  <c:v>10.125</c:v>
                </c:pt>
                <c:pt idx="2025">
                  <c:v>10.130000000000001</c:v>
                </c:pt>
                <c:pt idx="2026">
                  <c:v>10.135</c:v>
                </c:pt>
                <c:pt idx="2027">
                  <c:v>10.14</c:v>
                </c:pt>
                <c:pt idx="2028">
                  <c:v>10.145</c:v>
                </c:pt>
                <c:pt idx="2029">
                  <c:v>10.15</c:v>
                </c:pt>
                <c:pt idx="2030">
                  <c:v>10.154999999999999</c:v>
                </c:pt>
                <c:pt idx="2031">
                  <c:v>10.16</c:v>
                </c:pt>
                <c:pt idx="2032">
                  <c:v>10.164999999999999</c:v>
                </c:pt>
                <c:pt idx="2033">
                  <c:v>10.17</c:v>
                </c:pt>
                <c:pt idx="2034">
                  <c:v>10.175000000000001</c:v>
                </c:pt>
                <c:pt idx="2035">
                  <c:v>10.18</c:v>
                </c:pt>
                <c:pt idx="2036">
                  <c:v>10.185</c:v>
                </c:pt>
                <c:pt idx="2037">
                  <c:v>10.19</c:v>
                </c:pt>
                <c:pt idx="2038">
                  <c:v>10.195</c:v>
                </c:pt>
                <c:pt idx="2039">
                  <c:v>10.199999999999999</c:v>
                </c:pt>
                <c:pt idx="2040">
                  <c:v>10.205</c:v>
                </c:pt>
                <c:pt idx="2041">
                  <c:v>10.210000000000001</c:v>
                </c:pt>
                <c:pt idx="2042">
                  <c:v>10.215</c:v>
                </c:pt>
                <c:pt idx="2043">
                  <c:v>10.220000000000001</c:v>
                </c:pt>
                <c:pt idx="2044">
                  <c:v>10.225</c:v>
                </c:pt>
                <c:pt idx="2045">
                  <c:v>10.23</c:v>
                </c:pt>
                <c:pt idx="2046">
                  <c:v>10.234999999999999</c:v>
                </c:pt>
                <c:pt idx="2047">
                  <c:v>10.24</c:v>
                </c:pt>
                <c:pt idx="2048">
                  <c:v>10.244999999999999</c:v>
                </c:pt>
                <c:pt idx="2049">
                  <c:v>10.25</c:v>
                </c:pt>
                <c:pt idx="2050">
                  <c:v>10.255000000000001</c:v>
                </c:pt>
                <c:pt idx="2051">
                  <c:v>10.26</c:v>
                </c:pt>
                <c:pt idx="2052">
                  <c:v>10.265000000000001</c:v>
                </c:pt>
                <c:pt idx="2053">
                  <c:v>10.27</c:v>
                </c:pt>
                <c:pt idx="2054">
                  <c:v>10.275</c:v>
                </c:pt>
                <c:pt idx="2055">
                  <c:v>10.28</c:v>
                </c:pt>
                <c:pt idx="2056">
                  <c:v>10.285</c:v>
                </c:pt>
                <c:pt idx="2057">
                  <c:v>10.29</c:v>
                </c:pt>
                <c:pt idx="2058">
                  <c:v>10.295</c:v>
                </c:pt>
                <c:pt idx="2059">
                  <c:v>10.3</c:v>
                </c:pt>
                <c:pt idx="2060">
                  <c:v>10.305</c:v>
                </c:pt>
                <c:pt idx="2061">
                  <c:v>10.31</c:v>
                </c:pt>
                <c:pt idx="2062">
                  <c:v>10.315</c:v>
                </c:pt>
                <c:pt idx="2063">
                  <c:v>10.32</c:v>
                </c:pt>
                <c:pt idx="2064">
                  <c:v>10.324999999999999</c:v>
                </c:pt>
                <c:pt idx="2065">
                  <c:v>10.33</c:v>
                </c:pt>
                <c:pt idx="2066">
                  <c:v>10.335000000000001</c:v>
                </c:pt>
                <c:pt idx="2067">
                  <c:v>10.34</c:v>
                </c:pt>
                <c:pt idx="2068">
                  <c:v>10.345000000000001</c:v>
                </c:pt>
                <c:pt idx="2069">
                  <c:v>10.35</c:v>
                </c:pt>
                <c:pt idx="2070">
                  <c:v>10.355</c:v>
                </c:pt>
                <c:pt idx="2071">
                  <c:v>10.36</c:v>
                </c:pt>
                <c:pt idx="2072">
                  <c:v>10.365</c:v>
                </c:pt>
                <c:pt idx="2073">
                  <c:v>10.37</c:v>
                </c:pt>
                <c:pt idx="2074">
                  <c:v>10.375</c:v>
                </c:pt>
                <c:pt idx="2075">
                  <c:v>10.38</c:v>
                </c:pt>
                <c:pt idx="2076">
                  <c:v>10.385</c:v>
                </c:pt>
                <c:pt idx="2077">
                  <c:v>10.39</c:v>
                </c:pt>
                <c:pt idx="2078">
                  <c:v>10.395</c:v>
                </c:pt>
                <c:pt idx="2079">
                  <c:v>10.4</c:v>
                </c:pt>
                <c:pt idx="2080">
                  <c:v>10.404999999999999</c:v>
                </c:pt>
                <c:pt idx="2081">
                  <c:v>10.41</c:v>
                </c:pt>
                <c:pt idx="2082">
                  <c:v>10.414999999999999</c:v>
                </c:pt>
                <c:pt idx="2083">
                  <c:v>10.42</c:v>
                </c:pt>
                <c:pt idx="2084">
                  <c:v>10.425000000000001</c:v>
                </c:pt>
                <c:pt idx="2085">
                  <c:v>10.43</c:v>
                </c:pt>
                <c:pt idx="2086">
                  <c:v>10.435</c:v>
                </c:pt>
                <c:pt idx="2087">
                  <c:v>10.44</c:v>
                </c:pt>
                <c:pt idx="2088">
                  <c:v>10.445</c:v>
                </c:pt>
                <c:pt idx="2089">
                  <c:v>10.45</c:v>
                </c:pt>
                <c:pt idx="2090">
                  <c:v>10.455</c:v>
                </c:pt>
                <c:pt idx="2091">
                  <c:v>10.46</c:v>
                </c:pt>
                <c:pt idx="2092">
                  <c:v>10.465</c:v>
                </c:pt>
                <c:pt idx="2093">
                  <c:v>10.47</c:v>
                </c:pt>
                <c:pt idx="2094">
                  <c:v>10.475</c:v>
                </c:pt>
                <c:pt idx="2095">
                  <c:v>10.48</c:v>
                </c:pt>
                <c:pt idx="2096">
                  <c:v>10.484999999999999</c:v>
                </c:pt>
                <c:pt idx="2097">
                  <c:v>10.49</c:v>
                </c:pt>
                <c:pt idx="2098">
                  <c:v>10.494999999999999</c:v>
                </c:pt>
                <c:pt idx="2099">
                  <c:v>10.5</c:v>
                </c:pt>
                <c:pt idx="2100">
                  <c:v>10.505000000000001</c:v>
                </c:pt>
                <c:pt idx="2101">
                  <c:v>10.51</c:v>
                </c:pt>
                <c:pt idx="2102">
                  <c:v>10.515000000000001</c:v>
                </c:pt>
                <c:pt idx="2103">
                  <c:v>10.52</c:v>
                </c:pt>
                <c:pt idx="2104">
                  <c:v>10.525</c:v>
                </c:pt>
                <c:pt idx="2105">
                  <c:v>10.53</c:v>
                </c:pt>
                <c:pt idx="2106">
                  <c:v>10.535</c:v>
                </c:pt>
                <c:pt idx="2107">
                  <c:v>10.54</c:v>
                </c:pt>
                <c:pt idx="2108">
                  <c:v>10.545</c:v>
                </c:pt>
                <c:pt idx="2109">
                  <c:v>10.55</c:v>
                </c:pt>
                <c:pt idx="2110">
                  <c:v>10.555</c:v>
                </c:pt>
                <c:pt idx="2111">
                  <c:v>10.56</c:v>
                </c:pt>
                <c:pt idx="2112">
                  <c:v>10.565</c:v>
                </c:pt>
                <c:pt idx="2113">
                  <c:v>10.57</c:v>
                </c:pt>
                <c:pt idx="2114">
                  <c:v>10.574999999999999</c:v>
                </c:pt>
                <c:pt idx="2115">
                  <c:v>10.58</c:v>
                </c:pt>
                <c:pt idx="2116">
                  <c:v>10.585000000000001</c:v>
                </c:pt>
                <c:pt idx="2117">
                  <c:v>10.59</c:v>
                </c:pt>
                <c:pt idx="2118">
                  <c:v>10.595000000000001</c:v>
                </c:pt>
                <c:pt idx="2119">
                  <c:v>10.6</c:v>
                </c:pt>
                <c:pt idx="2120">
                  <c:v>10.605</c:v>
                </c:pt>
                <c:pt idx="2121">
                  <c:v>10.61</c:v>
                </c:pt>
                <c:pt idx="2122">
                  <c:v>10.615</c:v>
                </c:pt>
                <c:pt idx="2123">
                  <c:v>10.62</c:v>
                </c:pt>
                <c:pt idx="2124">
                  <c:v>10.625</c:v>
                </c:pt>
                <c:pt idx="2125">
                  <c:v>10.63</c:v>
                </c:pt>
                <c:pt idx="2126">
                  <c:v>10.635</c:v>
                </c:pt>
                <c:pt idx="2127">
                  <c:v>10.64</c:v>
                </c:pt>
                <c:pt idx="2128">
                  <c:v>10.645</c:v>
                </c:pt>
                <c:pt idx="2129">
                  <c:v>10.65</c:v>
                </c:pt>
                <c:pt idx="2130">
                  <c:v>10.654999999999999</c:v>
                </c:pt>
                <c:pt idx="2131">
                  <c:v>10.66</c:v>
                </c:pt>
                <c:pt idx="2132">
                  <c:v>10.664999999999999</c:v>
                </c:pt>
                <c:pt idx="2133">
                  <c:v>10.67</c:v>
                </c:pt>
                <c:pt idx="2134">
                  <c:v>10.675000000000001</c:v>
                </c:pt>
                <c:pt idx="2135">
                  <c:v>10.68</c:v>
                </c:pt>
                <c:pt idx="2136">
                  <c:v>10.685</c:v>
                </c:pt>
                <c:pt idx="2137">
                  <c:v>10.69</c:v>
                </c:pt>
                <c:pt idx="2138">
                  <c:v>10.695</c:v>
                </c:pt>
                <c:pt idx="2139">
                  <c:v>10.7</c:v>
                </c:pt>
                <c:pt idx="2140">
                  <c:v>10.705</c:v>
                </c:pt>
                <c:pt idx="2141">
                  <c:v>10.71</c:v>
                </c:pt>
                <c:pt idx="2142">
                  <c:v>10.715</c:v>
                </c:pt>
                <c:pt idx="2143">
                  <c:v>10.72</c:v>
                </c:pt>
                <c:pt idx="2144">
                  <c:v>10.725</c:v>
                </c:pt>
                <c:pt idx="2145">
                  <c:v>10.73</c:v>
                </c:pt>
                <c:pt idx="2146">
                  <c:v>10.734999999999999</c:v>
                </c:pt>
                <c:pt idx="2147">
                  <c:v>10.74</c:v>
                </c:pt>
                <c:pt idx="2148">
                  <c:v>10.744999999999999</c:v>
                </c:pt>
                <c:pt idx="2149">
                  <c:v>10.75</c:v>
                </c:pt>
                <c:pt idx="2150">
                  <c:v>10.755000000000001</c:v>
                </c:pt>
                <c:pt idx="2151">
                  <c:v>10.76</c:v>
                </c:pt>
                <c:pt idx="2152">
                  <c:v>10.765000000000001</c:v>
                </c:pt>
                <c:pt idx="2153">
                  <c:v>10.77</c:v>
                </c:pt>
                <c:pt idx="2154">
                  <c:v>10.775</c:v>
                </c:pt>
                <c:pt idx="2155">
                  <c:v>10.78</c:v>
                </c:pt>
                <c:pt idx="2156">
                  <c:v>10.785</c:v>
                </c:pt>
                <c:pt idx="2157">
                  <c:v>10.79</c:v>
                </c:pt>
                <c:pt idx="2158">
                  <c:v>10.795</c:v>
                </c:pt>
                <c:pt idx="2159">
                  <c:v>10.8</c:v>
                </c:pt>
                <c:pt idx="2160">
                  <c:v>10.805</c:v>
                </c:pt>
                <c:pt idx="2161">
                  <c:v>10.81</c:v>
                </c:pt>
                <c:pt idx="2162">
                  <c:v>10.815</c:v>
                </c:pt>
                <c:pt idx="2163">
                  <c:v>10.82</c:v>
                </c:pt>
                <c:pt idx="2164">
                  <c:v>10.824999999999999</c:v>
                </c:pt>
                <c:pt idx="2165">
                  <c:v>10.83</c:v>
                </c:pt>
                <c:pt idx="2166">
                  <c:v>10.835000000000001</c:v>
                </c:pt>
                <c:pt idx="2167">
                  <c:v>10.84</c:v>
                </c:pt>
                <c:pt idx="2168">
                  <c:v>10.845000000000001</c:v>
                </c:pt>
                <c:pt idx="2169">
                  <c:v>10.85</c:v>
                </c:pt>
                <c:pt idx="2170">
                  <c:v>10.855</c:v>
                </c:pt>
                <c:pt idx="2171">
                  <c:v>10.86</c:v>
                </c:pt>
                <c:pt idx="2172">
                  <c:v>10.865</c:v>
                </c:pt>
                <c:pt idx="2173">
                  <c:v>10.87</c:v>
                </c:pt>
                <c:pt idx="2174">
                  <c:v>10.875</c:v>
                </c:pt>
                <c:pt idx="2175">
                  <c:v>10.88</c:v>
                </c:pt>
                <c:pt idx="2176">
                  <c:v>10.885</c:v>
                </c:pt>
                <c:pt idx="2177">
                  <c:v>10.89</c:v>
                </c:pt>
                <c:pt idx="2178">
                  <c:v>10.895</c:v>
                </c:pt>
                <c:pt idx="2179">
                  <c:v>10.9</c:v>
                </c:pt>
                <c:pt idx="2180">
                  <c:v>10.904999999999999</c:v>
                </c:pt>
                <c:pt idx="2181">
                  <c:v>10.91</c:v>
                </c:pt>
                <c:pt idx="2182">
                  <c:v>10.914999999999999</c:v>
                </c:pt>
                <c:pt idx="2183">
                  <c:v>10.92</c:v>
                </c:pt>
                <c:pt idx="2184">
                  <c:v>10.925000000000001</c:v>
                </c:pt>
                <c:pt idx="2185">
                  <c:v>10.93</c:v>
                </c:pt>
                <c:pt idx="2186">
                  <c:v>10.935</c:v>
                </c:pt>
                <c:pt idx="2187">
                  <c:v>10.94</c:v>
                </c:pt>
                <c:pt idx="2188">
                  <c:v>10.945</c:v>
                </c:pt>
                <c:pt idx="2189">
                  <c:v>10.95</c:v>
                </c:pt>
                <c:pt idx="2190">
                  <c:v>10.955</c:v>
                </c:pt>
                <c:pt idx="2191">
                  <c:v>10.96</c:v>
                </c:pt>
                <c:pt idx="2192">
                  <c:v>10.965</c:v>
                </c:pt>
                <c:pt idx="2193">
                  <c:v>10.97</c:v>
                </c:pt>
                <c:pt idx="2194">
                  <c:v>10.975</c:v>
                </c:pt>
                <c:pt idx="2195">
                  <c:v>10.98</c:v>
                </c:pt>
                <c:pt idx="2196">
                  <c:v>10.984999999999999</c:v>
                </c:pt>
                <c:pt idx="2197">
                  <c:v>10.99</c:v>
                </c:pt>
                <c:pt idx="2198">
                  <c:v>10.994999999999999</c:v>
                </c:pt>
                <c:pt idx="2199">
                  <c:v>11</c:v>
                </c:pt>
                <c:pt idx="2200">
                  <c:v>11.005000000000001</c:v>
                </c:pt>
                <c:pt idx="2201">
                  <c:v>11.01</c:v>
                </c:pt>
                <c:pt idx="2202">
                  <c:v>11.015000000000001</c:v>
                </c:pt>
                <c:pt idx="2203">
                  <c:v>11.02</c:v>
                </c:pt>
                <c:pt idx="2204">
                  <c:v>11.025</c:v>
                </c:pt>
                <c:pt idx="2205">
                  <c:v>11.03</c:v>
                </c:pt>
                <c:pt idx="2206">
                  <c:v>11.035</c:v>
                </c:pt>
                <c:pt idx="2207">
                  <c:v>11.04</c:v>
                </c:pt>
                <c:pt idx="2208">
                  <c:v>11.045</c:v>
                </c:pt>
                <c:pt idx="2209">
                  <c:v>11.05</c:v>
                </c:pt>
                <c:pt idx="2210">
                  <c:v>11.055</c:v>
                </c:pt>
                <c:pt idx="2211">
                  <c:v>11.06</c:v>
                </c:pt>
                <c:pt idx="2212">
                  <c:v>11.065</c:v>
                </c:pt>
                <c:pt idx="2213">
                  <c:v>11.07</c:v>
                </c:pt>
                <c:pt idx="2214">
                  <c:v>11.074999999999999</c:v>
                </c:pt>
                <c:pt idx="2215">
                  <c:v>11.08</c:v>
                </c:pt>
                <c:pt idx="2216">
                  <c:v>11.085000000000001</c:v>
                </c:pt>
                <c:pt idx="2217">
                  <c:v>11.09</c:v>
                </c:pt>
                <c:pt idx="2218">
                  <c:v>11.095000000000001</c:v>
                </c:pt>
                <c:pt idx="2219">
                  <c:v>11.1</c:v>
                </c:pt>
                <c:pt idx="2220">
                  <c:v>11.105</c:v>
                </c:pt>
                <c:pt idx="2221">
                  <c:v>11.11</c:v>
                </c:pt>
                <c:pt idx="2222">
                  <c:v>11.115</c:v>
                </c:pt>
                <c:pt idx="2223">
                  <c:v>11.12</c:v>
                </c:pt>
                <c:pt idx="2224">
                  <c:v>11.125</c:v>
                </c:pt>
                <c:pt idx="2225">
                  <c:v>11.13</c:v>
                </c:pt>
                <c:pt idx="2226">
                  <c:v>11.135</c:v>
                </c:pt>
                <c:pt idx="2227">
                  <c:v>11.14</c:v>
                </c:pt>
                <c:pt idx="2228">
                  <c:v>11.145</c:v>
                </c:pt>
                <c:pt idx="2229">
                  <c:v>11.15</c:v>
                </c:pt>
                <c:pt idx="2230">
                  <c:v>11.154999999999999</c:v>
                </c:pt>
                <c:pt idx="2231">
                  <c:v>11.16</c:v>
                </c:pt>
                <c:pt idx="2232">
                  <c:v>11.164999999999999</c:v>
                </c:pt>
                <c:pt idx="2233">
                  <c:v>11.17</c:v>
                </c:pt>
                <c:pt idx="2234">
                  <c:v>11.175000000000001</c:v>
                </c:pt>
                <c:pt idx="2235">
                  <c:v>11.18</c:v>
                </c:pt>
                <c:pt idx="2236">
                  <c:v>11.185</c:v>
                </c:pt>
                <c:pt idx="2237">
                  <c:v>11.19</c:v>
                </c:pt>
                <c:pt idx="2238">
                  <c:v>11.195</c:v>
                </c:pt>
                <c:pt idx="2239">
                  <c:v>11.2</c:v>
                </c:pt>
                <c:pt idx="2240">
                  <c:v>11.205</c:v>
                </c:pt>
                <c:pt idx="2241">
                  <c:v>11.21</c:v>
                </c:pt>
                <c:pt idx="2242">
                  <c:v>11.215</c:v>
                </c:pt>
                <c:pt idx="2243">
                  <c:v>11.22</c:v>
                </c:pt>
                <c:pt idx="2244">
                  <c:v>11.225</c:v>
                </c:pt>
                <c:pt idx="2245">
                  <c:v>11.23</c:v>
                </c:pt>
                <c:pt idx="2246">
                  <c:v>11.234999999999999</c:v>
                </c:pt>
                <c:pt idx="2247">
                  <c:v>11.24</c:v>
                </c:pt>
                <c:pt idx="2248">
                  <c:v>11.244999999999999</c:v>
                </c:pt>
                <c:pt idx="2249">
                  <c:v>11.25</c:v>
                </c:pt>
                <c:pt idx="2250">
                  <c:v>11.255000000000001</c:v>
                </c:pt>
                <c:pt idx="2251">
                  <c:v>11.26</c:v>
                </c:pt>
                <c:pt idx="2252">
                  <c:v>11.265000000000001</c:v>
                </c:pt>
                <c:pt idx="2253">
                  <c:v>11.27</c:v>
                </c:pt>
                <c:pt idx="2254">
                  <c:v>11.275</c:v>
                </c:pt>
                <c:pt idx="2255">
                  <c:v>11.28</c:v>
                </c:pt>
                <c:pt idx="2256">
                  <c:v>11.285</c:v>
                </c:pt>
                <c:pt idx="2257">
                  <c:v>11.29</c:v>
                </c:pt>
                <c:pt idx="2258">
                  <c:v>11.295</c:v>
                </c:pt>
                <c:pt idx="2259">
                  <c:v>11.3</c:v>
                </c:pt>
                <c:pt idx="2260">
                  <c:v>11.305</c:v>
                </c:pt>
                <c:pt idx="2261">
                  <c:v>11.31</c:v>
                </c:pt>
                <c:pt idx="2262">
                  <c:v>11.315</c:v>
                </c:pt>
                <c:pt idx="2263">
                  <c:v>11.32</c:v>
                </c:pt>
                <c:pt idx="2264">
                  <c:v>11.324999999999999</c:v>
                </c:pt>
                <c:pt idx="2265">
                  <c:v>11.33</c:v>
                </c:pt>
                <c:pt idx="2266">
                  <c:v>11.335000000000001</c:v>
                </c:pt>
                <c:pt idx="2267">
                  <c:v>11.34</c:v>
                </c:pt>
                <c:pt idx="2268">
                  <c:v>11.345000000000001</c:v>
                </c:pt>
                <c:pt idx="2269">
                  <c:v>11.35</c:v>
                </c:pt>
                <c:pt idx="2270">
                  <c:v>11.355</c:v>
                </c:pt>
                <c:pt idx="2271">
                  <c:v>11.36</c:v>
                </c:pt>
                <c:pt idx="2272">
                  <c:v>11.365</c:v>
                </c:pt>
                <c:pt idx="2273">
                  <c:v>11.37</c:v>
                </c:pt>
                <c:pt idx="2274">
                  <c:v>11.375</c:v>
                </c:pt>
                <c:pt idx="2275">
                  <c:v>11.38</c:v>
                </c:pt>
                <c:pt idx="2276">
                  <c:v>11.385</c:v>
                </c:pt>
                <c:pt idx="2277">
                  <c:v>11.39</c:v>
                </c:pt>
                <c:pt idx="2278">
                  <c:v>11.395</c:v>
                </c:pt>
                <c:pt idx="2279">
                  <c:v>11.4</c:v>
                </c:pt>
                <c:pt idx="2280">
                  <c:v>11.404999999999999</c:v>
                </c:pt>
                <c:pt idx="2281">
                  <c:v>11.41</c:v>
                </c:pt>
                <c:pt idx="2282">
                  <c:v>11.414999999999999</c:v>
                </c:pt>
                <c:pt idx="2283">
                  <c:v>11.42</c:v>
                </c:pt>
                <c:pt idx="2284">
                  <c:v>11.425000000000001</c:v>
                </c:pt>
                <c:pt idx="2285">
                  <c:v>11.43</c:v>
                </c:pt>
                <c:pt idx="2286">
                  <c:v>11.435</c:v>
                </c:pt>
                <c:pt idx="2287">
                  <c:v>11.44</c:v>
                </c:pt>
                <c:pt idx="2288">
                  <c:v>11.445</c:v>
                </c:pt>
                <c:pt idx="2289">
                  <c:v>11.45</c:v>
                </c:pt>
                <c:pt idx="2290">
                  <c:v>11.455</c:v>
                </c:pt>
                <c:pt idx="2291">
                  <c:v>11.46</c:v>
                </c:pt>
                <c:pt idx="2292">
                  <c:v>11.465</c:v>
                </c:pt>
                <c:pt idx="2293">
                  <c:v>11.47</c:v>
                </c:pt>
                <c:pt idx="2294">
                  <c:v>11.475</c:v>
                </c:pt>
                <c:pt idx="2295">
                  <c:v>11.48</c:v>
                </c:pt>
                <c:pt idx="2296">
                  <c:v>11.484999999999999</c:v>
                </c:pt>
                <c:pt idx="2297">
                  <c:v>11.49</c:v>
                </c:pt>
                <c:pt idx="2298">
                  <c:v>11.494999999999999</c:v>
                </c:pt>
                <c:pt idx="2299">
                  <c:v>11.5</c:v>
                </c:pt>
                <c:pt idx="2300">
                  <c:v>11.505000000000001</c:v>
                </c:pt>
                <c:pt idx="2301">
                  <c:v>11.51</c:v>
                </c:pt>
                <c:pt idx="2302">
                  <c:v>11.515000000000001</c:v>
                </c:pt>
                <c:pt idx="2303">
                  <c:v>11.52</c:v>
                </c:pt>
                <c:pt idx="2304">
                  <c:v>11.525</c:v>
                </c:pt>
                <c:pt idx="2305">
                  <c:v>11.53</c:v>
                </c:pt>
                <c:pt idx="2306">
                  <c:v>11.535</c:v>
                </c:pt>
                <c:pt idx="2307">
                  <c:v>11.54</c:v>
                </c:pt>
                <c:pt idx="2308">
                  <c:v>11.545</c:v>
                </c:pt>
                <c:pt idx="2309">
                  <c:v>11.55</c:v>
                </c:pt>
                <c:pt idx="2310">
                  <c:v>11.555</c:v>
                </c:pt>
                <c:pt idx="2311">
                  <c:v>11.56</c:v>
                </c:pt>
                <c:pt idx="2312">
                  <c:v>11.565</c:v>
                </c:pt>
                <c:pt idx="2313">
                  <c:v>11.57</c:v>
                </c:pt>
                <c:pt idx="2314">
                  <c:v>11.574999999999999</c:v>
                </c:pt>
                <c:pt idx="2315">
                  <c:v>11.58</c:v>
                </c:pt>
                <c:pt idx="2316">
                  <c:v>11.585000000000001</c:v>
                </c:pt>
                <c:pt idx="2317">
                  <c:v>11.59</c:v>
                </c:pt>
                <c:pt idx="2318">
                  <c:v>11.595000000000001</c:v>
                </c:pt>
                <c:pt idx="2319">
                  <c:v>11.6</c:v>
                </c:pt>
                <c:pt idx="2320">
                  <c:v>11.605</c:v>
                </c:pt>
                <c:pt idx="2321">
                  <c:v>11.61</c:v>
                </c:pt>
                <c:pt idx="2322">
                  <c:v>11.615</c:v>
                </c:pt>
                <c:pt idx="2323">
                  <c:v>11.62</c:v>
                </c:pt>
                <c:pt idx="2324">
                  <c:v>11.625</c:v>
                </c:pt>
                <c:pt idx="2325">
                  <c:v>11.63</c:v>
                </c:pt>
                <c:pt idx="2326">
                  <c:v>11.635</c:v>
                </c:pt>
                <c:pt idx="2327">
                  <c:v>11.64</c:v>
                </c:pt>
                <c:pt idx="2328">
                  <c:v>11.645</c:v>
                </c:pt>
                <c:pt idx="2329">
                  <c:v>11.65</c:v>
                </c:pt>
                <c:pt idx="2330">
                  <c:v>11.654999999999999</c:v>
                </c:pt>
                <c:pt idx="2331">
                  <c:v>11.66</c:v>
                </c:pt>
                <c:pt idx="2332">
                  <c:v>11.664999999999999</c:v>
                </c:pt>
                <c:pt idx="2333">
                  <c:v>11.67</c:v>
                </c:pt>
                <c:pt idx="2334">
                  <c:v>11.675000000000001</c:v>
                </c:pt>
                <c:pt idx="2335">
                  <c:v>11.68</c:v>
                </c:pt>
                <c:pt idx="2336">
                  <c:v>11.685</c:v>
                </c:pt>
                <c:pt idx="2337">
                  <c:v>11.69</c:v>
                </c:pt>
                <c:pt idx="2338">
                  <c:v>11.695</c:v>
                </c:pt>
                <c:pt idx="2339">
                  <c:v>11.7</c:v>
                </c:pt>
                <c:pt idx="2340">
                  <c:v>11.705</c:v>
                </c:pt>
                <c:pt idx="2341">
                  <c:v>11.71</c:v>
                </c:pt>
                <c:pt idx="2342">
                  <c:v>11.715</c:v>
                </c:pt>
                <c:pt idx="2343">
                  <c:v>11.72</c:v>
                </c:pt>
                <c:pt idx="2344">
                  <c:v>11.725</c:v>
                </c:pt>
                <c:pt idx="2345">
                  <c:v>11.73</c:v>
                </c:pt>
                <c:pt idx="2346">
                  <c:v>11.734999999999999</c:v>
                </c:pt>
                <c:pt idx="2347">
                  <c:v>11.74</c:v>
                </c:pt>
                <c:pt idx="2348">
                  <c:v>11.744999999999999</c:v>
                </c:pt>
                <c:pt idx="2349">
                  <c:v>11.75</c:v>
                </c:pt>
                <c:pt idx="2350">
                  <c:v>11.755000000000001</c:v>
                </c:pt>
                <c:pt idx="2351">
                  <c:v>11.76</c:v>
                </c:pt>
                <c:pt idx="2352">
                  <c:v>11.765000000000001</c:v>
                </c:pt>
                <c:pt idx="2353">
                  <c:v>11.77</c:v>
                </c:pt>
                <c:pt idx="2354">
                  <c:v>11.775</c:v>
                </c:pt>
                <c:pt idx="2355">
                  <c:v>11.78</c:v>
                </c:pt>
                <c:pt idx="2356">
                  <c:v>11.785</c:v>
                </c:pt>
                <c:pt idx="2357">
                  <c:v>11.79</c:v>
                </c:pt>
                <c:pt idx="2358">
                  <c:v>11.795</c:v>
                </c:pt>
                <c:pt idx="2359">
                  <c:v>11.8</c:v>
                </c:pt>
                <c:pt idx="2360">
                  <c:v>11.805</c:v>
                </c:pt>
                <c:pt idx="2361">
                  <c:v>11.81</c:v>
                </c:pt>
                <c:pt idx="2362">
                  <c:v>11.815</c:v>
                </c:pt>
                <c:pt idx="2363">
                  <c:v>11.82</c:v>
                </c:pt>
                <c:pt idx="2364">
                  <c:v>11.824999999999999</c:v>
                </c:pt>
                <c:pt idx="2365">
                  <c:v>11.83</c:v>
                </c:pt>
                <c:pt idx="2366">
                  <c:v>11.835000000000001</c:v>
                </c:pt>
                <c:pt idx="2367">
                  <c:v>11.84</c:v>
                </c:pt>
                <c:pt idx="2368">
                  <c:v>11.845000000000001</c:v>
                </c:pt>
                <c:pt idx="2369">
                  <c:v>11.85</c:v>
                </c:pt>
                <c:pt idx="2370">
                  <c:v>11.855</c:v>
                </c:pt>
                <c:pt idx="2371">
                  <c:v>11.86</c:v>
                </c:pt>
                <c:pt idx="2372">
                  <c:v>11.865</c:v>
                </c:pt>
                <c:pt idx="2373">
                  <c:v>11.87</c:v>
                </c:pt>
                <c:pt idx="2374">
                  <c:v>11.875</c:v>
                </c:pt>
                <c:pt idx="2375">
                  <c:v>11.88</c:v>
                </c:pt>
                <c:pt idx="2376">
                  <c:v>11.885</c:v>
                </c:pt>
                <c:pt idx="2377">
                  <c:v>11.89</c:v>
                </c:pt>
                <c:pt idx="2378">
                  <c:v>11.895</c:v>
                </c:pt>
                <c:pt idx="2379">
                  <c:v>11.9</c:v>
                </c:pt>
                <c:pt idx="2380">
                  <c:v>11.904999999999999</c:v>
                </c:pt>
                <c:pt idx="2381">
                  <c:v>11.91</c:v>
                </c:pt>
                <c:pt idx="2382">
                  <c:v>11.914999999999999</c:v>
                </c:pt>
                <c:pt idx="2383">
                  <c:v>11.92</c:v>
                </c:pt>
                <c:pt idx="2384">
                  <c:v>11.925000000000001</c:v>
                </c:pt>
                <c:pt idx="2385">
                  <c:v>11.93</c:v>
                </c:pt>
                <c:pt idx="2386">
                  <c:v>11.935</c:v>
                </c:pt>
                <c:pt idx="2387">
                  <c:v>11.94</c:v>
                </c:pt>
                <c:pt idx="2388">
                  <c:v>11.945</c:v>
                </c:pt>
                <c:pt idx="2389">
                  <c:v>11.95</c:v>
                </c:pt>
                <c:pt idx="2390">
                  <c:v>11.955</c:v>
                </c:pt>
                <c:pt idx="2391">
                  <c:v>11.96</c:v>
                </c:pt>
                <c:pt idx="2392">
                  <c:v>11.965</c:v>
                </c:pt>
                <c:pt idx="2393">
                  <c:v>11.97</c:v>
                </c:pt>
                <c:pt idx="2394">
                  <c:v>11.975</c:v>
                </c:pt>
                <c:pt idx="2395">
                  <c:v>11.98</c:v>
                </c:pt>
                <c:pt idx="2396">
                  <c:v>11.984999999999999</c:v>
                </c:pt>
                <c:pt idx="2397">
                  <c:v>11.99</c:v>
                </c:pt>
                <c:pt idx="2398">
                  <c:v>11.994999999999999</c:v>
                </c:pt>
                <c:pt idx="2399">
                  <c:v>12</c:v>
                </c:pt>
                <c:pt idx="2400">
                  <c:v>12.005000000000001</c:v>
                </c:pt>
                <c:pt idx="2401">
                  <c:v>12.01</c:v>
                </c:pt>
                <c:pt idx="2402">
                  <c:v>12.015000000000001</c:v>
                </c:pt>
                <c:pt idx="2403">
                  <c:v>12.02</c:v>
                </c:pt>
                <c:pt idx="2404">
                  <c:v>12.025</c:v>
                </c:pt>
                <c:pt idx="2405">
                  <c:v>12.03</c:v>
                </c:pt>
                <c:pt idx="2406">
                  <c:v>12.035</c:v>
                </c:pt>
                <c:pt idx="2407">
                  <c:v>12.04</c:v>
                </c:pt>
                <c:pt idx="2408">
                  <c:v>12.045</c:v>
                </c:pt>
                <c:pt idx="2409">
                  <c:v>12.05</c:v>
                </c:pt>
                <c:pt idx="2410">
                  <c:v>12.055</c:v>
                </c:pt>
                <c:pt idx="2411">
                  <c:v>12.06</c:v>
                </c:pt>
                <c:pt idx="2412">
                  <c:v>12.065</c:v>
                </c:pt>
                <c:pt idx="2413">
                  <c:v>12.07</c:v>
                </c:pt>
                <c:pt idx="2414">
                  <c:v>12.074999999999999</c:v>
                </c:pt>
                <c:pt idx="2415">
                  <c:v>12.08</c:v>
                </c:pt>
                <c:pt idx="2416">
                  <c:v>12.085000000000001</c:v>
                </c:pt>
                <c:pt idx="2417">
                  <c:v>12.09</c:v>
                </c:pt>
                <c:pt idx="2418">
                  <c:v>12.095000000000001</c:v>
                </c:pt>
                <c:pt idx="2419">
                  <c:v>12.1</c:v>
                </c:pt>
                <c:pt idx="2420">
                  <c:v>12.105</c:v>
                </c:pt>
                <c:pt idx="2421">
                  <c:v>12.11</c:v>
                </c:pt>
                <c:pt idx="2422">
                  <c:v>12.115</c:v>
                </c:pt>
                <c:pt idx="2423">
                  <c:v>12.12</c:v>
                </c:pt>
                <c:pt idx="2424">
                  <c:v>12.125</c:v>
                </c:pt>
                <c:pt idx="2425">
                  <c:v>12.13</c:v>
                </c:pt>
                <c:pt idx="2426">
                  <c:v>12.135</c:v>
                </c:pt>
                <c:pt idx="2427">
                  <c:v>12.14</c:v>
                </c:pt>
                <c:pt idx="2428">
                  <c:v>12.145</c:v>
                </c:pt>
                <c:pt idx="2429">
                  <c:v>12.15</c:v>
                </c:pt>
                <c:pt idx="2430">
                  <c:v>12.154999999999999</c:v>
                </c:pt>
                <c:pt idx="2431">
                  <c:v>12.16</c:v>
                </c:pt>
                <c:pt idx="2432">
                  <c:v>12.164999999999999</c:v>
                </c:pt>
                <c:pt idx="2433">
                  <c:v>12.17</c:v>
                </c:pt>
                <c:pt idx="2434">
                  <c:v>12.175000000000001</c:v>
                </c:pt>
                <c:pt idx="2435">
                  <c:v>12.18</c:v>
                </c:pt>
                <c:pt idx="2436">
                  <c:v>12.185</c:v>
                </c:pt>
                <c:pt idx="2437">
                  <c:v>12.19</c:v>
                </c:pt>
                <c:pt idx="2438">
                  <c:v>12.195</c:v>
                </c:pt>
                <c:pt idx="2439">
                  <c:v>12.2</c:v>
                </c:pt>
                <c:pt idx="2440">
                  <c:v>12.205</c:v>
                </c:pt>
                <c:pt idx="2441">
                  <c:v>12.21</c:v>
                </c:pt>
                <c:pt idx="2442">
                  <c:v>12.215</c:v>
                </c:pt>
                <c:pt idx="2443">
                  <c:v>12.22</c:v>
                </c:pt>
                <c:pt idx="2444">
                  <c:v>12.225</c:v>
                </c:pt>
                <c:pt idx="2445">
                  <c:v>12.23</c:v>
                </c:pt>
                <c:pt idx="2446">
                  <c:v>12.234999999999999</c:v>
                </c:pt>
                <c:pt idx="2447">
                  <c:v>12.24</c:v>
                </c:pt>
                <c:pt idx="2448">
                  <c:v>12.244999999999999</c:v>
                </c:pt>
                <c:pt idx="2449">
                  <c:v>12.25</c:v>
                </c:pt>
                <c:pt idx="2450">
                  <c:v>12.255000000000001</c:v>
                </c:pt>
                <c:pt idx="2451">
                  <c:v>12.26</c:v>
                </c:pt>
                <c:pt idx="2452">
                  <c:v>12.265000000000001</c:v>
                </c:pt>
                <c:pt idx="2453">
                  <c:v>12.27</c:v>
                </c:pt>
                <c:pt idx="2454">
                  <c:v>12.275</c:v>
                </c:pt>
                <c:pt idx="2455">
                  <c:v>12.28</c:v>
                </c:pt>
                <c:pt idx="2456">
                  <c:v>12.285</c:v>
                </c:pt>
                <c:pt idx="2457">
                  <c:v>12.29</c:v>
                </c:pt>
                <c:pt idx="2458">
                  <c:v>12.295</c:v>
                </c:pt>
                <c:pt idx="2459">
                  <c:v>12.3</c:v>
                </c:pt>
                <c:pt idx="2460">
                  <c:v>12.305</c:v>
                </c:pt>
                <c:pt idx="2461">
                  <c:v>12.31</c:v>
                </c:pt>
                <c:pt idx="2462">
                  <c:v>12.315</c:v>
                </c:pt>
                <c:pt idx="2463">
                  <c:v>12.32</c:v>
                </c:pt>
                <c:pt idx="2464">
                  <c:v>12.324999999999999</c:v>
                </c:pt>
                <c:pt idx="2465">
                  <c:v>12.33</c:v>
                </c:pt>
                <c:pt idx="2466">
                  <c:v>12.335000000000001</c:v>
                </c:pt>
                <c:pt idx="2467">
                  <c:v>12.34</c:v>
                </c:pt>
                <c:pt idx="2468">
                  <c:v>12.345000000000001</c:v>
                </c:pt>
                <c:pt idx="2469">
                  <c:v>12.35</c:v>
                </c:pt>
                <c:pt idx="2470">
                  <c:v>12.355</c:v>
                </c:pt>
                <c:pt idx="2471">
                  <c:v>12.36</c:v>
                </c:pt>
                <c:pt idx="2472">
                  <c:v>12.365</c:v>
                </c:pt>
                <c:pt idx="2473">
                  <c:v>12.37</c:v>
                </c:pt>
                <c:pt idx="2474">
                  <c:v>12.375</c:v>
                </c:pt>
                <c:pt idx="2475">
                  <c:v>12.38</c:v>
                </c:pt>
                <c:pt idx="2476">
                  <c:v>12.385</c:v>
                </c:pt>
                <c:pt idx="2477">
                  <c:v>12.39</c:v>
                </c:pt>
                <c:pt idx="2478">
                  <c:v>12.395</c:v>
                </c:pt>
                <c:pt idx="2479">
                  <c:v>12.4</c:v>
                </c:pt>
                <c:pt idx="2480">
                  <c:v>12.404999999999999</c:v>
                </c:pt>
                <c:pt idx="2481">
                  <c:v>12.41</c:v>
                </c:pt>
                <c:pt idx="2482">
                  <c:v>12.414999999999999</c:v>
                </c:pt>
                <c:pt idx="2483">
                  <c:v>12.42</c:v>
                </c:pt>
                <c:pt idx="2484">
                  <c:v>12.425000000000001</c:v>
                </c:pt>
                <c:pt idx="2485">
                  <c:v>12.43</c:v>
                </c:pt>
                <c:pt idx="2486">
                  <c:v>12.435</c:v>
                </c:pt>
                <c:pt idx="2487">
                  <c:v>12.44</c:v>
                </c:pt>
                <c:pt idx="2488">
                  <c:v>12.445</c:v>
                </c:pt>
                <c:pt idx="2489">
                  <c:v>12.45</c:v>
                </c:pt>
                <c:pt idx="2490">
                  <c:v>12.455</c:v>
                </c:pt>
                <c:pt idx="2491">
                  <c:v>12.46</c:v>
                </c:pt>
                <c:pt idx="2492">
                  <c:v>12.465</c:v>
                </c:pt>
                <c:pt idx="2493">
                  <c:v>12.47</c:v>
                </c:pt>
                <c:pt idx="2494">
                  <c:v>12.475</c:v>
                </c:pt>
                <c:pt idx="2495">
                  <c:v>12.48</c:v>
                </c:pt>
                <c:pt idx="2496">
                  <c:v>12.484999999999999</c:v>
                </c:pt>
                <c:pt idx="2497">
                  <c:v>12.49</c:v>
                </c:pt>
                <c:pt idx="2498">
                  <c:v>12.494999999999999</c:v>
                </c:pt>
                <c:pt idx="2499">
                  <c:v>12.5</c:v>
                </c:pt>
                <c:pt idx="2500">
                  <c:v>12.505000000000001</c:v>
                </c:pt>
                <c:pt idx="2501">
                  <c:v>12.51</c:v>
                </c:pt>
                <c:pt idx="2502">
                  <c:v>12.515000000000001</c:v>
                </c:pt>
                <c:pt idx="2503">
                  <c:v>12.52</c:v>
                </c:pt>
                <c:pt idx="2504">
                  <c:v>12.525</c:v>
                </c:pt>
                <c:pt idx="2505">
                  <c:v>12.53</c:v>
                </c:pt>
                <c:pt idx="2506">
                  <c:v>12.535</c:v>
                </c:pt>
                <c:pt idx="2507">
                  <c:v>12.54</c:v>
                </c:pt>
                <c:pt idx="2508">
                  <c:v>12.545</c:v>
                </c:pt>
                <c:pt idx="2509">
                  <c:v>12.55</c:v>
                </c:pt>
                <c:pt idx="2510">
                  <c:v>12.555</c:v>
                </c:pt>
                <c:pt idx="2511">
                  <c:v>12.56</c:v>
                </c:pt>
                <c:pt idx="2512">
                  <c:v>12.565</c:v>
                </c:pt>
                <c:pt idx="2513">
                  <c:v>12.57</c:v>
                </c:pt>
                <c:pt idx="2514">
                  <c:v>12.574999999999999</c:v>
                </c:pt>
                <c:pt idx="2515">
                  <c:v>12.58</c:v>
                </c:pt>
                <c:pt idx="2516">
                  <c:v>12.585000000000001</c:v>
                </c:pt>
                <c:pt idx="2517">
                  <c:v>12.59</c:v>
                </c:pt>
                <c:pt idx="2518">
                  <c:v>12.595000000000001</c:v>
                </c:pt>
                <c:pt idx="2519">
                  <c:v>12.6</c:v>
                </c:pt>
                <c:pt idx="2520">
                  <c:v>12.605</c:v>
                </c:pt>
                <c:pt idx="2521">
                  <c:v>12.61</c:v>
                </c:pt>
                <c:pt idx="2522">
                  <c:v>12.615</c:v>
                </c:pt>
                <c:pt idx="2523">
                  <c:v>12.62</c:v>
                </c:pt>
                <c:pt idx="2524">
                  <c:v>12.625</c:v>
                </c:pt>
                <c:pt idx="2525">
                  <c:v>12.63</c:v>
                </c:pt>
                <c:pt idx="2526">
                  <c:v>12.635</c:v>
                </c:pt>
                <c:pt idx="2527">
                  <c:v>12.64</c:v>
                </c:pt>
                <c:pt idx="2528">
                  <c:v>12.645</c:v>
                </c:pt>
                <c:pt idx="2529">
                  <c:v>12.65</c:v>
                </c:pt>
                <c:pt idx="2530">
                  <c:v>12.654999999999999</c:v>
                </c:pt>
                <c:pt idx="2531">
                  <c:v>12.66</c:v>
                </c:pt>
                <c:pt idx="2532">
                  <c:v>12.664999999999999</c:v>
                </c:pt>
                <c:pt idx="2533">
                  <c:v>12.67</c:v>
                </c:pt>
                <c:pt idx="2534">
                  <c:v>12.675000000000001</c:v>
                </c:pt>
                <c:pt idx="2535">
                  <c:v>12.68</c:v>
                </c:pt>
                <c:pt idx="2536">
                  <c:v>12.685</c:v>
                </c:pt>
                <c:pt idx="2537">
                  <c:v>12.69</c:v>
                </c:pt>
                <c:pt idx="2538">
                  <c:v>12.695</c:v>
                </c:pt>
                <c:pt idx="2539">
                  <c:v>12.7</c:v>
                </c:pt>
                <c:pt idx="2540">
                  <c:v>12.705</c:v>
                </c:pt>
                <c:pt idx="2541">
                  <c:v>12.71</c:v>
                </c:pt>
                <c:pt idx="2542">
                  <c:v>12.715</c:v>
                </c:pt>
                <c:pt idx="2543">
                  <c:v>12.72</c:v>
                </c:pt>
                <c:pt idx="2544">
                  <c:v>12.725</c:v>
                </c:pt>
                <c:pt idx="2545">
                  <c:v>12.73</c:v>
                </c:pt>
                <c:pt idx="2546">
                  <c:v>12.734999999999999</c:v>
                </c:pt>
                <c:pt idx="2547">
                  <c:v>12.74</c:v>
                </c:pt>
                <c:pt idx="2548">
                  <c:v>12.744999999999999</c:v>
                </c:pt>
                <c:pt idx="2549">
                  <c:v>12.75</c:v>
                </c:pt>
                <c:pt idx="2550">
                  <c:v>12.755000000000001</c:v>
                </c:pt>
                <c:pt idx="2551">
                  <c:v>12.76</c:v>
                </c:pt>
                <c:pt idx="2552">
                  <c:v>12.765000000000001</c:v>
                </c:pt>
                <c:pt idx="2553">
                  <c:v>12.77</c:v>
                </c:pt>
                <c:pt idx="2554">
                  <c:v>12.775</c:v>
                </c:pt>
                <c:pt idx="2555">
                  <c:v>12.78</c:v>
                </c:pt>
                <c:pt idx="2556">
                  <c:v>12.785</c:v>
                </c:pt>
                <c:pt idx="2557">
                  <c:v>12.79</c:v>
                </c:pt>
                <c:pt idx="2558">
                  <c:v>12.795</c:v>
                </c:pt>
                <c:pt idx="2559">
                  <c:v>12.8</c:v>
                </c:pt>
                <c:pt idx="2560">
                  <c:v>12.805</c:v>
                </c:pt>
                <c:pt idx="2561">
                  <c:v>12.81</c:v>
                </c:pt>
                <c:pt idx="2562">
                  <c:v>12.815</c:v>
                </c:pt>
                <c:pt idx="2563">
                  <c:v>12.82</c:v>
                </c:pt>
                <c:pt idx="2564">
                  <c:v>12.824999999999999</c:v>
                </c:pt>
                <c:pt idx="2565">
                  <c:v>12.83</c:v>
                </c:pt>
                <c:pt idx="2566">
                  <c:v>12.835000000000001</c:v>
                </c:pt>
                <c:pt idx="2567">
                  <c:v>12.84</c:v>
                </c:pt>
                <c:pt idx="2568">
                  <c:v>12.845000000000001</c:v>
                </c:pt>
                <c:pt idx="2569">
                  <c:v>12.85</c:v>
                </c:pt>
                <c:pt idx="2570">
                  <c:v>12.855</c:v>
                </c:pt>
                <c:pt idx="2571">
                  <c:v>12.86</c:v>
                </c:pt>
                <c:pt idx="2572">
                  <c:v>12.865</c:v>
                </c:pt>
                <c:pt idx="2573">
                  <c:v>12.87</c:v>
                </c:pt>
                <c:pt idx="2574">
                  <c:v>12.875</c:v>
                </c:pt>
                <c:pt idx="2575">
                  <c:v>12.88</c:v>
                </c:pt>
                <c:pt idx="2576">
                  <c:v>12.885</c:v>
                </c:pt>
                <c:pt idx="2577">
                  <c:v>12.89</c:v>
                </c:pt>
                <c:pt idx="2578">
                  <c:v>12.895</c:v>
                </c:pt>
                <c:pt idx="2579">
                  <c:v>12.9</c:v>
                </c:pt>
                <c:pt idx="2580">
                  <c:v>12.904999999999999</c:v>
                </c:pt>
                <c:pt idx="2581">
                  <c:v>12.91</c:v>
                </c:pt>
                <c:pt idx="2582">
                  <c:v>12.914999999999999</c:v>
                </c:pt>
                <c:pt idx="2583">
                  <c:v>12.92</c:v>
                </c:pt>
                <c:pt idx="2584">
                  <c:v>12.925000000000001</c:v>
                </c:pt>
                <c:pt idx="2585">
                  <c:v>12.93</c:v>
                </c:pt>
                <c:pt idx="2586">
                  <c:v>12.935</c:v>
                </c:pt>
                <c:pt idx="2587">
                  <c:v>12.94</c:v>
                </c:pt>
                <c:pt idx="2588">
                  <c:v>12.945</c:v>
                </c:pt>
                <c:pt idx="2589">
                  <c:v>12.95</c:v>
                </c:pt>
                <c:pt idx="2590">
                  <c:v>12.955</c:v>
                </c:pt>
                <c:pt idx="2591">
                  <c:v>12.96</c:v>
                </c:pt>
                <c:pt idx="2592">
                  <c:v>12.965</c:v>
                </c:pt>
                <c:pt idx="2593">
                  <c:v>12.97</c:v>
                </c:pt>
                <c:pt idx="2594">
                  <c:v>12.975</c:v>
                </c:pt>
                <c:pt idx="2595">
                  <c:v>12.98</c:v>
                </c:pt>
                <c:pt idx="2596">
                  <c:v>12.984999999999999</c:v>
                </c:pt>
                <c:pt idx="2597">
                  <c:v>12.99</c:v>
                </c:pt>
                <c:pt idx="2598">
                  <c:v>12.994999999999999</c:v>
                </c:pt>
                <c:pt idx="2599">
                  <c:v>13</c:v>
                </c:pt>
                <c:pt idx="2600">
                  <c:v>13.005000000000001</c:v>
                </c:pt>
                <c:pt idx="2601">
                  <c:v>13.01</c:v>
                </c:pt>
                <c:pt idx="2602">
                  <c:v>13.015000000000001</c:v>
                </c:pt>
                <c:pt idx="2603">
                  <c:v>13.02</c:v>
                </c:pt>
                <c:pt idx="2604">
                  <c:v>13.025</c:v>
                </c:pt>
                <c:pt idx="2605">
                  <c:v>13.03</c:v>
                </c:pt>
                <c:pt idx="2606">
                  <c:v>13.035</c:v>
                </c:pt>
                <c:pt idx="2607">
                  <c:v>13.04</c:v>
                </c:pt>
                <c:pt idx="2608">
                  <c:v>13.045</c:v>
                </c:pt>
                <c:pt idx="2609">
                  <c:v>13.05</c:v>
                </c:pt>
                <c:pt idx="2610">
                  <c:v>13.055</c:v>
                </c:pt>
                <c:pt idx="2611">
                  <c:v>13.06</c:v>
                </c:pt>
                <c:pt idx="2612">
                  <c:v>13.065</c:v>
                </c:pt>
                <c:pt idx="2613">
                  <c:v>13.07</c:v>
                </c:pt>
                <c:pt idx="2614">
                  <c:v>13.074999999999999</c:v>
                </c:pt>
                <c:pt idx="2615">
                  <c:v>13.08</c:v>
                </c:pt>
                <c:pt idx="2616">
                  <c:v>13.085000000000001</c:v>
                </c:pt>
                <c:pt idx="2617">
                  <c:v>13.09</c:v>
                </c:pt>
                <c:pt idx="2618">
                  <c:v>13.095000000000001</c:v>
                </c:pt>
                <c:pt idx="2619">
                  <c:v>13.1</c:v>
                </c:pt>
                <c:pt idx="2620">
                  <c:v>13.105</c:v>
                </c:pt>
                <c:pt idx="2621">
                  <c:v>13.11</c:v>
                </c:pt>
                <c:pt idx="2622">
                  <c:v>13.115</c:v>
                </c:pt>
                <c:pt idx="2623">
                  <c:v>13.12</c:v>
                </c:pt>
                <c:pt idx="2624">
                  <c:v>13.125</c:v>
                </c:pt>
                <c:pt idx="2625">
                  <c:v>13.13</c:v>
                </c:pt>
                <c:pt idx="2626">
                  <c:v>13.135</c:v>
                </c:pt>
                <c:pt idx="2627">
                  <c:v>13.14</c:v>
                </c:pt>
                <c:pt idx="2628">
                  <c:v>13.145</c:v>
                </c:pt>
                <c:pt idx="2629">
                  <c:v>13.15</c:v>
                </c:pt>
                <c:pt idx="2630">
                  <c:v>13.154999999999999</c:v>
                </c:pt>
                <c:pt idx="2631">
                  <c:v>13.16</c:v>
                </c:pt>
                <c:pt idx="2632">
                  <c:v>13.164999999999999</c:v>
                </c:pt>
                <c:pt idx="2633">
                  <c:v>13.17</c:v>
                </c:pt>
                <c:pt idx="2634">
                  <c:v>13.175000000000001</c:v>
                </c:pt>
                <c:pt idx="2635">
                  <c:v>13.18</c:v>
                </c:pt>
                <c:pt idx="2636">
                  <c:v>13.185</c:v>
                </c:pt>
                <c:pt idx="2637">
                  <c:v>13.19</c:v>
                </c:pt>
                <c:pt idx="2638">
                  <c:v>13.195</c:v>
                </c:pt>
                <c:pt idx="2639">
                  <c:v>13.2</c:v>
                </c:pt>
                <c:pt idx="2640">
                  <c:v>13.205</c:v>
                </c:pt>
                <c:pt idx="2641">
                  <c:v>13.21</c:v>
                </c:pt>
                <c:pt idx="2642">
                  <c:v>13.215</c:v>
                </c:pt>
                <c:pt idx="2643">
                  <c:v>13.22</c:v>
                </c:pt>
                <c:pt idx="2644">
                  <c:v>13.225</c:v>
                </c:pt>
                <c:pt idx="2645">
                  <c:v>13.23</c:v>
                </c:pt>
                <c:pt idx="2646">
                  <c:v>13.234999999999999</c:v>
                </c:pt>
                <c:pt idx="2647">
                  <c:v>13.24</c:v>
                </c:pt>
                <c:pt idx="2648">
                  <c:v>13.244999999999999</c:v>
                </c:pt>
                <c:pt idx="2649">
                  <c:v>13.25</c:v>
                </c:pt>
                <c:pt idx="2650">
                  <c:v>13.255000000000001</c:v>
                </c:pt>
                <c:pt idx="2651">
                  <c:v>13.26</c:v>
                </c:pt>
                <c:pt idx="2652">
                  <c:v>13.265000000000001</c:v>
                </c:pt>
                <c:pt idx="2653">
                  <c:v>13.27</c:v>
                </c:pt>
                <c:pt idx="2654">
                  <c:v>13.275</c:v>
                </c:pt>
                <c:pt idx="2655">
                  <c:v>13.28</c:v>
                </c:pt>
                <c:pt idx="2656">
                  <c:v>13.285</c:v>
                </c:pt>
                <c:pt idx="2657">
                  <c:v>13.29</c:v>
                </c:pt>
                <c:pt idx="2658">
                  <c:v>13.295</c:v>
                </c:pt>
                <c:pt idx="2659">
                  <c:v>13.3</c:v>
                </c:pt>
                <c:pt idx="2660">
                  <c:v>13.305</c:v>
                </c:pt>
                <c:pt idx="2661">
                  <c:v>13.31</c:v>
                </c:pt>
                <c:pt idx="2662">
                  <c:v>13.315</c:v>
                </c:pt>
                <c:pt idx="2663">
                  <c:v>13.32</c:v>
                </c:pt>
                <c:pt idx="2664">
                  <c:v>13.324999999999999</c:v>
                </c:pt>
                <c:pt idx="2665">
                  <c:v>13.33</c:v>
                </c:pt>
                <c:pt idx="2666">
                  <c:v>13.335000000000001</c:v>
                </c:pt>
                <c:pt idx="2667">
                  <c:v>13.34</c:v>
                </c:pt>
                <c:pt idx="2668">
                  <c:v>13.345000000000001</c:v>
                </c:pt>
                <c:pt idx="2669">
                  <c:v>13.35</c:v>
                </c:pt>
                <c:pt idx="2670">
                  <c:v>13.355</c:v>
                </c:pt>
                <c:pt idx="2671">
                  <c:v>13.36</c:v>
                </c:pt>
                <c:pt idx="2672">
                  <c:v>13.365</c:v>
                </c:pt>
                <c:pt idx="2673">
                  <c:v>13.37</c:v>
                </c:pt>
                <c:pt idx="2674">
                  <c:v>13.375</c:v>
                </c:pt>
                <c:pt idx="2675">
                  <c:v>13.38</c:v>
                </c:pt>
                <c:pt idx="2676">
                  <c:v>13.385</c:v>
                </c:pt>
                <c:pt idx="2677">
                  <c:v>13.39</c:v>
                </c:pt>
                <c:pt idx="2678">
                  <c:v>13.395</c:v>
                </c:pt>
                <c:pt idx="2679">
                  <c:v>13.4</c:v>
                </c:pt>
                <c:pt idx="2680">
                  <c:v>13.404999999999999</c:v>
                </c:pt>
                <c:pt idx="2681">
                  <c:v>13.41</c:v>
                </c:pt>
                <c:pt idx="2682">
                  <c:v>13.414999999999999</c:v>
                </c:pt>
                <c:pt idx="2683">
                  <c:v>13.42</c:v>
                </c:pt>
                <c:pt idx="2684">
                  <c:v>13.425000000000001</c:v>
                </c:pt>
                <c:pt idx="2685">
                  <c:v>13.43</c:v>
                </c:pt>
                <c:pt idx="2686">
                  <c:v>13.435</c:v>
                </c:pt>
                <c:pt idx="2687">
                  <c:v>13.44</c:v>
                </c:pt>
                <c:pt idx="2688">
                  <c:v>13.445</c:v>
                </c:pt>
                <c:pt idx="2689">
                  <c:v>13.45</c:v>
                </c:pt>
                <c:pt idx="2690">
                  <c:v>13.455</c:v>
                </c:pt>
                <c:pt idx="2691">
                  <c:v>13.46</c:v>
                </c:pt>
                <c:pt idx="2692">
                  <c:v>13.465</c:v>
                </c:pt>
                <c:pt idx="2693">
                  <c:v>13.47</c:v>
                </c:pt>
                <c:pt idx="2694">
                  <c:v>13.475</c:v>
                </c:pt>
                <c:pt idx="2695">
                  <c:v>13.48</c:v>
                </c:pt>
                <c:pt idx="2696">
                  <c:v>13.484999999999999</c:v>
                </c:pt>
                <c:pt idx="2697">
                  <c:v>13.49</c:v>
                </c:pt>
                <c:pt idx="2698">
                  <c:v>13.494999999999999</c:v>
                </c:pt>
                <c:pt idx="2699">
                  <c:v>13.5</c:v>
                </c:pt>
                <c:pt idx="2700">
                  <c:v>13.505000000000001</c:v>
                </c:pt>
                <c:pt idx="2701">
                  <c:v>13.51</c:v>
                </c:pt>
                <c:pt idx="2702">
                  <c:v>13.515000000000001</c:v>
                </c:pt>
                <c:pt idx="2703">
                  <c:v>13.52</c:v>
                </c:pt>
                <c:pt idx="2704">
                  <c:v>13.525</c:v>
                </c:pt>
                <c:pt idx="2705">
                  <c:v>13.53</c:v>
                </c:pt>
                <c:pt idx="2706">
                  <c:v>13.535</c:v>
                </c:pt>
                <c:pt idx="2707">
                  <c:v>13.54</c:v>
                </c:pt>
                <c:pt idx="2708">
                  <c:v>13.545</c:v>
                </c:pt>
                <c:pt idx="2709">
                  <c:v>13.55</c:v>
                </c:pt>
                <c:pt idx="2710">
                  <c:v>13.555</c:v>
                </c:pt>
                <c:pt idx="2711">
                  <c:v>13.56</c:v>
                </c:pt>
                <c:pt idx="2712">
                  <c:v>13.565</c:v>
                </c:pt>
                <c:pt idx="2713">
                  <c:v>13.57</c:v>
                </c:pt>
                <c:pt idx="2714">
                  <c:v>13.574999999999999</c:v>
                </c:pt>
                <c:pt idx="2715">
                  <c:v>13.58</c:v>
                </c:pt>
                <c:pt idx="2716">
                  <c:v>13.585000000000001</c:v>
                </c:pt>
                <c:pt idx="2717">
                  <c:v>13.59</c:v>
                </c:pt>
                <c:pt idx="2718">
                  <c:v>13.595000000000001</c:v>
                </c:pt>
                <c:pt idx="2719">
                  <c:v>13.6</c:v>
                </c:pt>
                <c:pt idx="2720">
                  <c:v>13.605</c:v>
                </c:pt>
                <c:pt idx="2721">
                  <c:v>13.61</c:v>
                </c:pt>
                <c:pt idx="2722">
                  <c:v>13.615</c:v>
                </c:pt>
                <c:pt idx="2723">
                  <c:v>13.62</c:v>
                </c:pt>
                <c:pt idx="2724">
                  <c:v>13.625</c:v>
                </c:pt>
                <c:pt idx="2725">
                  <c:v>13.63</c:v>
                </c:pt>
                <c:pt idx="2726">
                  <c:v>13.635</c:v>
                </c:pt>
                <c:pt idx="2727">
                  <c:v>13.64</c:v>
                </c:pt>
                <c:pt idx="2728">
                  <c:v>13.645</c:v>
                </c:pt>
                <c:pt idx="2729">
                  <c:v>13.65</c:v>
                </c:pt>
                <c:pt idx="2730">
                  <c:v>13.654999999999999</c:v>
                </c:pt>
                <c:pt idx="2731">
                  <c:v>13.66</c:v>
                </c:pt>
                <c:pt idx="2732">
                  <c:v>13.664999999999999</c:v>
                </c:pt>
                <c:pt idx="2733">
                  <c:v>13.67</c:v>
                </c:pt>
                <c:pt idx="2734">
                  <c:v>13.675000000000001</c:v>
                </c:pt>
                <c:pt idx="2735">
                  <c:v>13.68</c:v>
                </c:pt>
                <c:pt idx="2736">
                  <c:v>13.685</c:v>
                </c:pt>
                <c:pt idx="2737">
                  <c:v>13.69</c:v>
                </c:pt>
                <c:pt idx="2738">
                  <c:v>13.695</c:v>
                </c:pt>
                <c:pt idx="2739">
                  <c:v>13.7</c:v>
                </c:pt>
                <c:pt idx="2740">
                  <c:v>13.705</c:v>
                </c:pt>
                <c:pt idx="2741">
                  <c:v>13.71</c:v>
                </c:pt>
                <c:pt idx="2742">
                  <c:v>13.715</c:v>
                </c:pt>
                <c:pt idx="2743">
                  <c:v>13.72</c:v>
                </c:pt>
                <c:pt idx="2744">
                  <c:v>13.725</c:v>
                </c:pt>
                <c:pt idx="2745">
                  <c:v>13.73</c:v>
                </c:pt>
                <c:pt idx="2746">
                  <c:v>13.734999999999999</c:v>
                </c:pt>
                <c:pt idx="2747">
                  <c:v>13.74</c:v>
                </c:pt>
                <c:pt idx="2748">
                  <c:v>13.744999999999999</c:v>
                </c:pt>
                <c:pt idx="2749">
                  <c:v>13.75</c:v>
                </c:pt>
                <c:pt idx="2750">
                  <c:v>13.755000000000001</c:v>
                </c:pt>
                <c:pt idx="2751">
                  <c:v>13.76</c:v>
                </c:pt>
                <c:pt idx="2752">
                  <c:v>13.765000000000001</c:v>
                </c:pt>
                <c:pt idx="2753">
                  <c:v>13.77</c:v>
                </c:pt>
                <c:pt idx="2754">
                  <c:v>13.775</c:v>
                </c:pt>
                <c:pt idx="2755">
                  <c:v>13.78</c:v>
                </c:pt>
                <c:pt idx="2756">
                  <c:v>13.785</c:v>
                </c:pt>
                <c:pt idx="2757">
                  <c:v>13.79</c:v>
                </c:pt>
                <c:pt idx="2758">
                  <c:v>13.795</c:v>
                </c:pt>
                <c:pt idx="2759">
                  <c:v>13.8</c:v>
                </c:pt>
                <c:pt idx="2760">
                  <c:v>13.805</c:v>
                </c:pt>
                <c:pt idx="2761">
                  <c:v>13.81</c:v>
                </c:pt>
                <c:pt idx="2762">
                  <c:v>13.815</c:v>
                </c:pt>
                <c:pt idx="2763">
                  <c:v>13.82</c:v>
                </c:pt>
                <c:pt idx="2764">
                  <c:v>13.824999999999999</c:v>
                </c:pt>
                <c:pt idx="2765">
                  <c:v>13.83</c:v>
                </c:pt>
                <c:pt idx="2766">
                  <c:v>13.835000000000001</c:v>
                </c:pt>
                <c:pt idx="2767">
                  <c:v>13.84</c:v>
                </c:pt>
                <c:pt idx="2768">
                  <c:v>13.845000000000001</c:v>
                </c:pt>
                <c:pt idx="2769">
                  <c:v>13.85</c:v>
                </c:pt>
                <c:pt idx="2770">
                  <c:v>13.855</c:v>
                </c:pt>
                <c:pt idx="2771">
                  <c:v>13.86</c:v>
                </c:pt>
                <c:pt idx="2772">
                  <c:v>13.865</c:v>
                </c:pt>
                <c:pt idx="2773">
                  <c:v>13.87</c:v>
                </c:pt>
                <c:pt idx="2774">
                  <c:v>13.875</c:v>
                </c:pt>
                <c:pt idx="2775">
                  <c:v>13.88</c:v>
                </c:pt>
                <c:pt idx="2776">
                  <c:v>13.885</c:v>
                </c:pt>
                <c:pt idx="2777">
                  <c:v>13.89</c:v>
                </c:pt>
                <c:pt idx="2778">
                  <c:v>13.895</c:v>
                </c:pt>
                <c:pt idx="2779">
                  <c:v>13.9</c:v>
                </c:pt>
                <c:pt idx="2780">
                  <c:v>13.904999999999999</c:v>
                </c:pt>
                <c:pt idx="2781">
                  <c:v>13.91</c:v>
                </c:pt>
                <c:pt idx="2782">
                  <c:v>13.914999999999999</c:v>
                </c:pt>
                <c:pt idx="2783">
                  <c:v>13.92</c:v>
                </c:pt>
                <c:pt idx="2784">
                  <c:v>13.925000000000001</c:v>
                </c:pt>
                <c:pt idx="2785">
                  <c:v>13.93</c:v>
                </c:pt>
                <c:pt idx="2786">
                  <c:v>13.935</c:v>
                </c:pt>
                <c:pt idx="2787">
                  <c:v>13.94</c:v>
                </c:pt>
                <c:pt idx="2788">
                  <c:v>13.945</c:v>
                </c:pt>
                <c:pt idx="2789">
                  <c:v>13.95</c:v>
                </c:pt>
                <c:pt idx="2790">
                  <c:v>13.955</c:v>
                </c:pt>
                <c:pt idx="2791">
                  <c:v>13.96</c:v>
                </c:pt>
                <c:pt idx="2792">
                  <c:v>13.965</c:v>
                </c:pt>
                <c:pt idx="2793">
                  <c:v>13.97</c:v>
                </c:pt>
                <c:pt idx="2794">
                  <c:v>13.975</c:v>
                </c:pt>
                <c:pt idx="2795">
                  <c:v>13.98</c:v>
                </c:pt>
                <c:pt idx="2796">
                  <c:v>13.984999999999999</c:v>
                </c:pt>
                <c:pt idx="2797">
                  <c:v>13.99</c:v>
                </c:pt>
                <c:pt idx="2798">
                  <c:v>13.994999999999999</c:v>
                </c:pt>
                <c:pt idx="2799">
                  <c:v>14</c:v>
                </c:pt>
                <c:pt idx="2800">
                  <c:v>14.005000000000001</c:v>
                </c:pt>
                <c:pt idx="2801">
                  <c:v>14.01</c:v>
                </c:pt>
                <c:pt idx="2802">
                  <c:v>14.015000000000001</c:v>
                </c:pt>
                <c:pt idx="2803">
                  <c:v>14.02</c:v>
                </c:pt>
                <c:pt idx="2804">
                  <c:v>14.025</c:v>
                </c:pt>
                <c:pt idx="2805">
                  <c:v>14.03</c:v>
                </c:pt>
                <c:pt idx="2806">
                  <c:v>14.035</c:v>
                </c:pt>
                <c:pt idx="2807">
                  <c:v>14.04</c:v>
                </c:pt>
                <c:pt idx="2808">
                  <c:v>14.045</c:v>
                </c:pt>
                <c:pt idx="2809">
                  <c:v>14.05</c:v>
                </c:pt>
                <c:pt idx="2810">
                  <c:v>14.055</c:v>
                </c:pt>
                <c:pt idx="2811">
                  <c:v>14.06</c:v>
                </c:pt>
                <c:pt idx="2812">
                  <c:v>14.065</c:v>
                </c:pt>
                <c:pt idx="2813">
                  <c:v>14.07</c:v>
                </c:pt>
                <c:pt idx="2814">
                  <c:v>14.074999999999999</c:v>
                </c:pt>
                <c:pt idx="2815">
                  <c:v>14.08</c:v>
                </c:pt>
                <c:pt idx="2816">
                  <c:v>14.085000000000001</c:v>
                </c:pt>
                <c:pt idx="2817">
                  <c:v>14.09</c:v>
                </c:pt>
                <c:pt idx="2818">
                  <c:v>14.095000000000001</c:v>
                </c:pt>
                <c:pt idx="2819">
                  <c:v>14.1</c:v>
                </c:pt>
                <c:pt idx="2820">
                  <c:v>14.105</c:v>
                </c:pt>
                <c:pt idx="2821">
                  <c:v>14.11</c:v>
                </c:pt>
                <c:pt idx="2822">
                  <c:v>14.115</c:v>
                </c:pt>
                <c:pt idx="2823">
                  <c:v>14.12</c:v>
                </c:pt>
                <c:pt idx="2824">
                  <c:v>14.125</c:v>
                </c:pt>
                <c:pt idx="2825">
                  <c:v>14.13</c:v>
                </c:pt>
                <c:pt idx="2826">
                  <c:v>14.135</c:v>
                </c:pt>
                <c:pt idx="2827">
                  <c:v>14.14</c:v>
                </c:pt>
                <c:pt idx="2828">
                  <c:v>14.145</c:v>
                </c:pt>
                <c:pt idx="2829">
                  <c:v>14.15</c:v>
                </c:pt>
                <c:pt idx="2830">
                  <c:v>14.154999999999999</c:v>
                </c:pt>
                <c:pt idx="2831">
                  <c:v>14.16</c:v>
                </c:pt>
                <c:pt idx="2832">
                  <c:v>14.164999999999999</c:v>
                </c:pt>
                <c:pt idx="2833">
                  <c:v>14.17</c:v>
                </c:pt>
                <c:pt idx="2834">
                  <c:v>14.175000000000001</c:v>
                </c:pt>
                <c:pt idx="2835">
                  <c:v>14.18</c:v>
                </c:pt>
                <c:pt idx="2836">
                  <c:v>14.185</c:v>
                </c:pt>
                <c:pt idx="2837">
                  <c:v>14.19</c:v>
                </c:pt>
                <c:pt idx="2838">
                  <c:v>14.195</c:v>
                </c:pt>
                <c:pt idx="2839">
                  <c:v>14.2</c:v>
                </c:pt>
                <c:pt idx="2840">
                  <c:v>14.205</c:v>
                </c:pt>
                <c:pt idx="2841">
                  <c:v>14.21</c:v>
                </c:pt>
                <c:pt idx="2842">
                  <c:v>14.215</c:v>
                </c:pt>
                <c:pt idx="2843">
                  <c:v>14.22</c:v>
                </c:pt>
                <c:pt idx="2844">
                  <c:v>14.225</c:v>
                </c:pt>
                <c:pt idx="2845">
                  <c:v>14.23</c:v>
                </c:pt>
                <c:pt idx="2846">
                  <c:v>14.234999999999999</c:v>
                </c:pt>
                <c:pt idx="2847">
                  <c:v>14.24</c:v>
                </c:pt>
                <c:pt idx="2848">
                  <c:v>14.244999999999999</c:v>
                </c:pt>
                <c:pt idx="2849">
                  <c:v>14.25</c:v>
                </c:pt>
                <c:pt idx="2850">
                  <c:v>14.255000000000001</c:v>
                </c:pt>
                <c:pt idx="2851">
                  <c:v>14.26</c:v>
                </c:pt>
                <c:pt idx="2852">
                  <c:v>14.265000000000001</c:v>
                </c:pt>
                <c:pt idx="2853">
                  <c:v>14.27</c:v>
                </c:pt>
                <c:pt idx="2854">
                  <c:v>14.275</c:v>
                </c:pt>
                <c:pt idx="2855">
                  <c:v>14.28</c:v>
                </c:pt>
                <c:pt idx="2856">
                  <c:v>14.285</c:v>
                </c:pt>
                <c:pt idx="2857">
                  <c:v>14.29</c:v>
                </c:pt>
                <c:pt idx="2858">
                  <c:v>14.295</c:v>
                </c:pt>
                <c:pt idx="2859">
                  <c:v>14.3</c:v>
                </c:pt>
                <c:pt idx="2860">
                  <c:v>14.305</c:v>
                </c:pt>
                <c:pt idx="2861">
                  <c:v>14.31</c:v>
                </c:pt>
                <c:pt idx="2862">
                  <c:v>14.315</c:v>
                </c:pt>
                <c:pt idx="2863">
                  <c:v>14.32</c:v>
                </c:pt>
                <c:pt idx="2864">
                  <c:v>14.324999999999999</c:v>
                </c:pt>
                <c:pt idx="2865">
                  <c:v>14.33</c:v>
                </c:pt>
                <c:pt idx="2866">
                  <c:v>14.335000000000001</c:v>
                </c:pt>
                <c:pt idx="2867">
                  <c:v>14.34</c:v>
                </c:pt>
                <c:pt idx="2868">
                  <c:v>14.345000000000001</c:v>
                </c:pt>
                <c:pt idx="2869">
                  <c:v>14.35</c:v>
                </c:pt>
                <c:pt idx="2870">
                  <c:v>14.355</c:v>
                </c:pt>
                <c:pt idx="2871">
                  <c:v>14.36</c:v>
                </c:pt>
                <c:pt idx="2872">
                  <c:v>14.365</c:v>
                </c:pt>
                <c:pt idx="2873">
                  <c:v>14.37</c:v>
                </c:pt>
                <c:pt idx="2874">
                  <c:v>14.375</c:v>
                </c:pt>
                <c:pt idx="2875">
                  <c:v>14.38</c:v>
                </c:pt>
                <c:pt idx="2876">
                  <c:v>14.385</c:v>
                </c:pt>
                <c:pt idx="2877">
                  <c:v>14.39</c:v>
                </c:pt>
                <c:pt idx="2878">
                  <c:v>14.395</c:v>
                </c:pt>
                <c:pt idx="2879">
                  <c:v>14.4</c:v>
                </c:pt>
                <c:pt idx="2880">
                  <c:v>14.404999999999999</c:v>
                </c:pt>
                <c:pt idx="2881">
                  <c:v>14.41</c:v>
                </c:pt>
                <c:pt idx="2882">
                  <c:v>14.414999999999999</c:v>
                </c:pt>
                <c:pt idx="2883">
                  <c:v>14.42</c:v>
                </c:pt>
                <c:pt idx="2884">
                  <c:v>14.425000000000001</c:v>
                </c:pt>
                <c:pt idx="2885">
                  <c:v>14.43</c:v>
                </c:pt>
                <c:pt idx="2886">
                  <c:v>14.435</c:v>
                </c:pt>
                <c:pt idx="2887">
                  <c:v>14.44</c:v>
                </c:pt>
                <c:pt idx="2888">
                  <c:v>14.445</c:v>
                </c:pt>
                <c:pt idx="2889">
                  <c:v>14.45</c:v>
                </c:pt>
                <c:pt idx="2890">
                  <c:v>14.455</c:v>
                </c:pt>
                <c:pt idx="2891">
                  <c:v>14.46</c:v>
                </c:pt>
                <c:pt idx="2892">
                  <c:v>14.465</c:v>
                </c:pt>
                <c:pt idx="2893">
                  <c:v>14.47</c:v>
                </c:pt>
                <c:pt idx="2894">
                  <c:v>14.475</c:v>
                </c:pt>
                <c:pt idx="2895">
                  <c:v>14.48</c:v>
                </c:pt>
                <c:pt idx="2896">
                  <c:v>14.484999999999999</c:v>
                </c:pt>
                <c:pt idx="2897">
                  <c:v>14.49</c:v>
                </c:pt>
                <c:pt idx="2898">
                  <c:v>14.494999999999999</c:v>
                </c:pt>
                <c:pt idx="2899">
                  <c:v>14.5</c:v>
                </c:pt>
                <c:pt idx="2900">
                  <c:v>14.505000000000001</c:v>
                </c:pt>
                <c:pt idx="2901">
                  <c:v>14.51</c:v>
                </c:pt>
                <c:pt idx="2902">
                  <c:v>14.515000000000001</c:v>
                </c:pt>
                <c:pt idx="2903">
                  <c:v>14.52</c:v>
                </c:pt>
                <c:pt idx="2904">
                  <c:v>14.525</c:v>
                </c:pt>
                <c:pt idx="2905">
                  <c:v>14.53</c:v>
                </c:pt>
                <c:pt idx="2906">
                  <c:v>14.535</c:v>
                </c:pt>
                <c:pt idx="2907">
                  <c:v>14.54</c:v>
                </c:pt>
                <c:pt idx="2908">
                  <c:v>14.545</c:v>
                </c:pt>
                <c:pt idx="2909">
                  <c:v>14.55</c:v>
                </c:pt>
                <c:pt idx="2910">
                  <c:v>14.555</c:v>
                </c:pt>
                <c:pt idx="2911">
                  <c:v>14.56</c:v>
                </c:pt>
                <c:pt idx="2912">
                  <c:v>14.565</c:v>
                </c:pt>
                <c:pt idx="2913">
                  <c:v>14.57</c:v>
                </c:pt>
                <c:pt idx="2914">
                  <c:v>14.574999999999999</c:v>
                </c:pt>
                <c:pt idx="2915">
                  <c:v>14.58</c:v>
                </c:pt>
                <c:pt idx="2916">
                  <c:v>14.585000000000001</c:v>
                </c:pt>
                <c:pt idx="2917">
                  <c:v>14.59</c:v>
                </c:pt>
                <c:pt idx="2918">
                  <c:v>14.595000000000001</c:v>
                </c:pt>
                <c:pt idx="2919">
                  <c:v>14.6</c:v>
                </c:pt>
                <c:pt idx="2920">
                  <c:v>14.605</c:v>
                </c:pt>
                <c:pt idx="2921">
                  <c:v>14.61</c:v>
                </c:pt>
                <c:pt idx="2922">
                  <c:v>14.615</c:v>
                </c:pt>
                <c:pt idx="2923">
                  <c:v>14.62</c:v>
                </c:pt>
                <c:pt idx="2924">
                  <c:v>14.625</c:v>
                </c:pt>
                <c:pt idx="2925">
                  <c:v>14.63</c:v>
                </c:pt>
                <c:pt idx="2926">
                  <c:v>14.635</c:v>
                </c:pt>
                <c:pt idx="2927">
                  <c:v>14.64</c:v>
                </c:pt>
                <c:pt idx="2928">
                  <c:v>14.645</c:v>
                </c:pt>
                <c:pt idx="2929">
                  <c:v>14.65</c:v>
                </c:pt>
                <c:pt idx="2930">
                  <c:v>14.654999999999999</c:v>
                </c:pt>
                <c:pt idx="2931">
                  <c:v>14.66</c:v>
                </c:pt>
                <c:pt idx="2932">
                  <c:v>14.664999999999999</c:v>
                </c:pt>
                <c:pt idx="2933">
                  <c:v>14.67</c:v>
                </c:pt>
                <c:pt idx="2934">
                  <c:v>14.675000000000001</c:v>
                </c:pt>
                <c:pt idx="2935">
                  <c:v>14.68</c:v>
                </c:pt>
                <c:pt idx="2936">
                  <c:v>14.685</c:v>
                </c:pt>
                <c:pt idx="2937">
                  <c:v>14.69</c:v>
                </c:pt>
                <c:pt idx="2938">
                  <c:v>14.695</c:v>
                </c:pt>
                <c:pt idx="2939">
                  <c:v>14.7</c:v>
                </c:pt>
                <c:pt idx="2940">
                  <c:v>14.705</c:v>
                </c:pt>
                <c:pt idx="2941">
                  <c:v>14.71</c:v>
                </c:pt>
                <c:pt idx="2942">
                  <c:v>14.715</c:v>
                </c:pt>
                <c:pt idx="2943">
                  <c:v>14.72</c:v>
                </c:pt>
                <c:pt idx="2944">
                  <c:v>14.725</c:v>
                </c:pt>
                <c:pt idx="2945">
                  <c:v>14.73</c:v>
                </c:pt>
                <c:pt idx="2946">
                  <c:v>14.734999999999999</c:v>
                </c:pt>
                <c:pt idx="2947">
                  <c:v>14.74</c:v>
                </c:pt>
                <c:pt idx="2948">
                  <c:v>14.744999999999999</c:v>
                </c:pt>
                <c:pt idx="2949">
                  <c:v>14.75</c:v>
                </c:pt>
                <c:pt idx="2950">
                  <c:v>14.755000000000001</c:v>
                </c:pt>
                <c:pt idx="2951">
                  <c:v>14.76</c:v>
                </c:pt>
                <c:pt idx="2952">
                  <c:v>14.765000000000001</c:v>
                </c:pt>
                <c:pt idx="2953">
                  <c:v>14.77</c:v>
                </c:pt>
                <c:pt idx="2954">
                  <c:v>14.775</c:v>
                </c:pt>
                <c:pt idx="2955">
                  <c:v>14.78</c:v>
                </c:pt>
                <c:pt idx="2956">
                  <c:v>14.785</c:v>
                </c:pt>
                <c:pt idx="2957">
                  <c:v>14.79</c:v>
                </c:pt>
                <c:pt idx="2958">
                  <c:v>14.795</c:v>
                </c:pt>
                <c:pt idx="2959">
                  <c:v>14.8</c:v>
                </c:pt>
                <c:pt idx="2960">
                  <c:v>14.805</c:v>
                </c:pt>
                <c:pt idx="2961">
                  <c:v>14.81</c:v>
                </c:pt>
                <c:pt idx="2962">
                  <c:v>14.815</c:v>
                </c:pt>
                <c:pt idx="2963">
                  <c:v>14.82</c:v>
                </c:pt>
                <c:pt idx="2964">
                  <c:v>14.824999999999999</c:v>
                </c:pt>
                <c:pt idx="2965">
                  <c:v>14.83</c:v>
                </c:pt>
                <c:pt idx="2966">
                  <c:v>14.835000000000001</c:v>
                </c:pt>
                <c:pt idx="2967">
                  <c:v>14.84</c:v>
                </c:pt>
                <c:pt idx="2968">
                  <c:v>14.845000000000001</c:v>
                </c:pt>
                <c:pt idx="2969">
                  <c:v>14.85</c:v>
                </c:pt>
                <c:pt idx="2970">
                  <c:v>14.855</c:v>
                </c:pt>
                <c:pt idx="2971">
                  <c:v>14.86</c:v>
                </c:pt>
                <c:pt idx="2972">
                  <c:v>14.865</c:v>
                </c:pt>
                <c:pt idx="2973">
                  <c:v>14.87</c:v>
                </c:pt>
                <c:pt idx="2974">
                  <c:v>14.875</c:v>
                </c:pt>
                <c:pt idx="2975">
                  <c:v>14.88</c:v>
                </c:pt>
                <c:pt idx="2976">
                  <c:v>14.885</c:v>
                </c:pt>
                <c:pt idx="2977">
                  <c:v>14.89</c:v>
                </c:pt>
                <c:pt idx="2978">
                  <c:v>14.895</c:v>
                </c:pt>
                <c:pt idx="2979">
                  <c:v>14.9</c:v>
                </c:pt>
                <c:pt idx="2980">
                  <c:v>14.904999999999999</c:v>
                </c:pt>
                <c:pt idx="2981">
                  <c:v>14.91</c:v>
                </c:pt>
                <c:pt idx="2982">
                  <c:v>14.914999999999999</c:v>
                </c:pt>
                <c:pt idx="2983">
                  <c:v>14.92</c:v>
                </c:pt>
                <c:pt idx="2984">
                  <c:v>14.925000000000001</c:v>
                </c:pt>
                <c:pt idx="2985">
                  <c:v>14.93</c:v>
                </c:pt>
                <c:pt idx="2986">
                  <c:v>14.935</c:v>
                </c:pt>
                <c:pt idx="2987">
                  <c:v>14.94</c:v>
                </c:pt>
                <c:pt idx="2988">
                  <c:v>14.945</c:v>
                </c:pt>
                <c:pt idx="2989">
                  <c:v>14.95</c:v>
                </c:pt>
                <c:pt idx="2990">
                  <c:v>14.955</c:v>
                </c:pt>
                <c:pt idx="2991">
                  <c:v>14.96</c:v>
                </c:pt>
                <c:pt idx="2992">
                  <c:v>14.965</c:v>
                </c:pt>
                <c:pt idx="2993">
                  <c:v>14.97</c:v>
                </c:pt>
                <c:pt idx="2994">
                  <c:v>14.975</c:v>
                </c:pt>
                <c:pt idx="2995">
                  <c:v>14.98</c:v>
                </c:pt>
                <c:pt idx="2996">
                  <c:v>14.984999999999999</c:v>
                </c:pt>
                <c:pt idx="2997">
                  <c:v>14.99</c:v>
                </c:pt>
                <c:pt idx="2998">
                  <c:v>14.994999999999999</c:v>
                </c:pt>
                <c:pt idx="2999">
                  <c:v>15</c:v>
                </c:pt>
                <c:pt idx="3000">
                  <c:v>15.005000000000001</c:v>
                </c:pt>
                <c:pt idx="3001">
                  <c:v>15.01</c:v>
                </c:pt>
                <c:pt idx="3002">
                  <c:v>15.015000000000001</c:v>
                </c:pt>
                <c:pt idx="3003">
                  <c:v>15.02</c:v>
                </c:pt>
                <c:pt idx="3004">
                  <c:v>15.025</c:v>
                </c:pt>
                <c:pt idx="3005">
                  <c:v>15.03</c:v>
                </c:pt>
                <c:pt idx="3006">
                  <c:v>15.035</c:v>
                </c:pt>
                <c:pt idx="3007">
                  <c:v>15.04</c:v>
                </c:pt>
                <c:pt idx="3008">
                  <c:v>15.045</c:v>
                </c:pt>
                <c:pt idx="3009">
                  <c:v>15.05</c:v>
                </c:pt>
                <c:pt idx="3010">
                  <c:v>15.055</c:v>
                </c:pt>
                <c:pt idx="3011">
                  <c:v>15.06</c:v>
                </c:pt>
                <c:pt idx="3012">
                  <c:v>15.065</c:v>
                </c:pt>
                <c:pt idx="3013">
                  <c:v>15.07</c:v>
                </c:pt>
                <c:pt idx="3014">
                  <c:v>15.074999999999999</c:v>
                </c:pt>
                <c:pt idx="3015">
                  <c:v>15.08</c:v>
                </c:pt>
                <c:pt idx="3016">
                  <c:v>15.085000000000001</c:v>
                </c:pt>
                <c:pt idx="3017">
                  <c:v>15.09</c:v>
                </c:pt>
                <c:pt idx="3018">
                  <c:v>15.095000000000001</c:v>
                </c:pt>
                <c:pt idx="3019">
                  <c:v>15.1</c:v>
                </c:pt>
                <c:pt idx="3020">
                  <c:v>15.105</c:v>
                </c:pt>
                <c:pt idx="3021">
                  <c:v>15.11</c:v>
                </c:pt>
                <c:pt idx="3022">
                  <c:v>15.115</c:v>
                </c:pt>
                <c:pt idx="3023">
                  <c:v>15.12</c:v>
                </c:pt>
                <c:pt idx="3024">
                  <c:v>15.125</c:v>
                </c:pt>
                <c:pt idx="3025">
                  <c:v>15.13</c:v>
                </c:pt>
                <c:pt idx="3026">
                  <c:v>15.135</c:v>
                </c:pt>
                <c:pt idx="3027">
                  <c:v>15.14</c:v>
                </c:pt>
                <c:pt idx="3028">
                  <c:v>15.145</c:v>
                </c:pt>
                <c:pt idx="3029">
                  <c:v>15.15</c:v>
                </c:pt>
                <c:pt idx="3030">
                  <c:v>15.154999999999999</c:v>
                </c:pt>
                <c:pt idx="3031">
                  <c:v>15.16</c:v>
                </c:pt>
                <c:pt idx="3032">
                  <c:v>15.164999999999999</c:v>
                </c:pt>
                <c:pt idx="3033">
                  <c:v>15.17</c:v>
                </c:pt>
                <c:pt idx="3034">
                  <c:v>15.175000000000001</c:v>
                </c:pt>
                <c:pt idx="3035">
                  <c:v>15.18</c:v>
                </c:pt>
                <c:pt idx="3036">
                  <c:v>15.185</c:v>
                </c:pt>
                <c:pt idx="3037">
                  <c:v>15.19</c:v>
                </c:pt>
                <c:pt idx="3038">
                  <c:v>15.195</c:v>
                </c:pt>
                <c:pt idx="3039">
                  <c:v>15.2</c:v>
                </c:pt>
                <c:pt idx="3040">
                  <c:v>15.205</c:v>
                </c:pt>
                <c:pt idx="3041">
                  <c:v>15.21</c:v>
                </c:pt>
                <c:pt idx="3042">
                  <c:v>15.215</c:v>
                </c:pt>
                <c:pt idx="3043">
                  <c:v>15.22</c:v>
                </c:pt>
                <c:pt idx="3044">
                  <c:v>15.225</c:v>
                </c:pt>
                <c:pt idx="3045">
                  <c:v>15.23</c:v>
                </c:pt>
                <c:pt idx="3046">
                  <c:v>15.234999999999999</c:v>
                </c:pt>
                <c:pt idx="3047">
                  <c:v>15.24</c:v>
                </c:pt>
                <c:pt idx="3048">
                  <c:v>15.244999999999999</c:v>
                </c:pt>
                <c:pt idx="3049">
                  <c:v>15.25</c:v>
                </c:pt>
                <c:pt idx="3050">
                  <c:v>15.255000000000001</c:v>
                </c:pt>
                <c:pt idx="3051">
                  <c:v>15.26</c:v>
                </c:pt>
                <c:pt idx="3052">
                  <c:v>15.265000000000001</c:v>
                </c:pt>
                <c:pt idx="3053">
                  <c:v>15.27</c:v>
                </c:pt>
                <c:pt idx="3054">
                  <c:v>15.275</c:v>
                </c:pt>
                <c:pt idx="3055">
                  <c:v>15.28</c:v>
                </c:pt>
                <c:pt idx="3056">
                  <c:v>15.285</c:v>
                </c:pt>
                <c:pt idx="3057">
                  <c:v>15.29</c:v>
                </c:pt>
                <c:pt idx="3058">
                  <c:v>15.295</c:v>
                </c:pt>
                <c:pt idx="3059">
                  <c:v>15.3</c:v>
                </c:pt>
                <c:pt idx="3060">
                  <c:v>15.305</c:v>
                </c:pt>
                <c:pt idx="3061">
                  <c:v>15.31</c:v>
                </c:pt>
                <c:pt idx="3062">
                  <c:v>15.315</c:v>
                </c:pt>
                <c:pt idx="3063">
                  <c:v>15.32</c:v>
                </c:pt>
                <c:pt idx="3064">
                  <c:v>15.324999999999999</c:v>
                </c:pt>
                <c:pt idx="3065">
                  <c:v>15.33</c:v>
                </c:pt>
                <c:pt idx="3066">
                  <c:v>15.335000000000001</c:v>
                </c:pt>
                <c:pt idx="3067">
                  <c:v>15.34</c:v>
                </c:pt>
                <c:pt idx="3068">
                  <c:v>15.345000000000001</c:v>
                </c:pt>
                <c:pt idx="3069">
                  <c:v>15.35</c:v>
                </c:pt>
                <c:pt idx="3070">
                  <c:v>15.355</c:v>
                </c:pt>
                <c:pt idx="3071">
                  <c:v>15.36</c:v>
                </c:pt>
                <c:pt idx="3072">
                  <c:v>15.365</c:v>
                </c:pt>
                <c:pt idx="3073">
                  <c:v>15.37</c:v>
                </c:pt>
                <c:pt idx="3074">
                  <c:v>15.375</c:v>
                </c:pt>
                <c:pt idx="3075">
                  <c:v>15.38</c:v>
                </c:pt>
                <c:pt idx="3076">
                  <c:v>15.385</c:v>
                </c:pt>
                <c:pt idx="3077">
                  <c:v>15.39</c:v>
                </c:pt>
                <c:pt idx="3078">
                  <c:v>15.395</c:v>
                </c:pt>
                <c:pt idx="3079">
                  <c:v>15.4</c:v>
                </c:pt>
                <c:pt idx="3080">
                  <c:v>15.404999999999999</c:v>
                </c:pt>
                <c:pt idx="3081">
                  <c:v>15.41</c:v>
                </c:pt>
                <c:pt idx="3082">
                  <c:v>15.414999999999999</c:v>
                </c:pt>
                <c:pt idx="3083">
                  <c:v>15.42</c:v>
                </c:pt>
                <c:pt idx="3084">
                  <c:v>15.425000000000001</c:v>
                </c:pt>
                <c:pt idx="3085">
                  <c:v>15.43</c:v>
                </c:pt>
                <c:pt idx="3086">
                  <c:v>15.435</c:v>
                </c:pt>
                <c:pt idx="3087">
                  <c:v>15.44</c:v>
                </c:pt>
                <c:pt idx="3088">
                  <c:v>15.445</c:v>
                </c:pt>
                <c:pt idx="3089">
                  <c:v>15.45</c:v>
                </c:pt>
                <c:pt idx="3090">
                  <c:v>15.455</c:v>
                </c:pt>
                <c:pt idx="3091">
                  <c:v>15.46</c:v>
                </c:pt>
                <c:pt idx="3092">
                  <c:v>15.465</c:v>
                </c:pt>
                <c:pt idx="3093">
                  <c:v>15.47</c:v>
                </c:pt>
                <c:pt idx="3094">
                  <c:v>15.475</c:v>
                </c:pt>
                <c:pt idx="3095">
                  <c:v>15.48</c:v>
                </c:pt>
                <c:pt idx="3096">
                  <c:v>15.484999999999999</c:v>
                </c:pt>
                <c:pt idx="3097">
                  <c:v>15.49</c:v>
                </c:pt>
                <c:pt idx="3098">
                  <c:v>15.494999999999999</c:v>
                </c:pt>
                <c:pt idx="3099">
                  <c:v>15.5</c:v>
                </c:pt>
                <c:pt idx="3100">
                  <c:v>15.505000000000001</c:v>
                </c:pt>
                <c:pt idx="3101">
                  <c:v>15.51</c:v>
                </c:pt>
                <c:pt idx="3102">
                  <c:v>15.515000000000001</c:v>
                </c:pt>
                <c:pt idx="3103">
                  <c:v>15.52</c:v>
                </c:pt>
                <c:pt idx="3104">
                  <c:v>15.525</c:v>
                </c:pt>
                <c:pt idx="3105">
                  <c:v>15.53</c:v>
                </c:pt>
                <c:pt idx="3106">
                  <c:v>15.535</c:v>
                </c:pt>
                <c:pt idx="3107">
                  <c:v>15.54</c:v>
                </c:pt>
                <c:pt idx="3108">
                  <c:v>15.545</c:v>
                </c:pt>
                <c:pt idx="3109">
                  <c:v>15.55</c:v>
                </c:pt>
                <c:pt idx="3110">
                  <c:v>15.555</c:v>
                </c:pt>
                <c:pt idx="3111">
                  <c:v>15.56</c:v>
                </c:pt>
                <c:pt idx="3112">
                  <c:v>15.565</c:v>
                </c:pt>
                <c:pt idx="3113">
                  <c:v>15.57</c:v>
                </c:pt>
                <c:pt idx="3114">
                  <c:v>15.574999999999999</c:v>
                </c:pt>
                <c:pt idx="3115">
                  <c:v>15.58</c:v>
                </c:pt>
                <c:pt idx="3116">
                  <c:v>15.585000000000001</c:v>
                </c:pt>
                <c:pt idx="3117">
                  <c:v>15.59</c:v>
                </c:pt>
                <c:pt idx="3118">
                  <c:v>15.595000000000001</c:v>
                </c:pt>
                <c:pt idx="3119">
                  <c:v>15.6</c:v>
                </c:pt>
                <c:pt idx="3120">
                  <c:v>15.605</c:v>
                </c:pt>
                <c:pt idx="3121">
                  <c:v>15.61</c:v>
                </c:pt>
                <c:pt idx="3122">
                  <c:v>15.615</c:v>
                </c:pt>
                <c:pt idx="3123">
                  <c:v>15.62</c:v>
                </c:pt>
                <c:pt idx="3124">
                  <c:v>15.625</c:v>
                </c:pt>
                <c:pt idx="3125">
                  <c:v>15.63</c:v>
                </c:pt>
                <c:pt idx="3126">
                  <c:v>15.635</c:v>
                </c:pt>
                <c:pt idx="3127">
                  <c:v>15.64</c:v>
                </c:pt>
                <c:pt idx="3128">
                  <c:v>15.645</c:v>
                </c:pt>
                <c:pt idx="3129">
                  <c:v>15.65</c:v>
                </c:pt>
                <c:pt idx="3130">
                  <c:v>15.654999999999999</c:v>
                </c:pt>
                <c:pt idx="3131">
                  <c:v>15.66</c:v>
                </c:pt>
                <c:pt idx="3132">
                  <c:v>15.664999999999999</c:v>
                </c:pt>
                <c:pt idx="3133">
                  <c:v>15.67</c:v>
                </c:pt>
                <c:pt idx="3134">
                  <c:v>15.675000000000001</c:v>
                </c:pt>
                <c:pt idx="3135">
                  <c:v>15.68</c:v>
                </c:pt>
                <c:pt idx="3136">
                  <c:v>15.685</c:v>
                </c:pt>
                <c:pt idx="3137">
                  <c:v>15.69</c:v>
                </c:pt>
                <c:pt idx="3138">
                  <c:v>15.695</c:v>
                </c:pt>
                <c:pt idx="3139">
                  <c:v>15.7</c:v>
                </c:pt>
                <c:pt idx="3140">
                  <c:v>15.705</c:v>
                </c:pt>
                <c:pt idx="3141">
                  <c:v>15.71</c:v>
                </c:pt>
                <c:pt idx="3142">
                  <c:v>15.715</c:v>
                </c:pt>
                <c:pt idx="3143">
                  <c:v>15.72</c:v>
                </c:pt>
                <c:pt idx="3144">
                  <c:v>15.725</c:v>
                </c:pt>
                <c:pt idx="3145">
                  <c:v>15.73</c:v>
                </c:pt>
                <c:pt idx="3146">
                  <c:v>15.734999999999999</c:v>
                </c:pt>
                <c:pt idx="3147">
                  <c:v>15.74</c:v>
                </c:pt>
                <c:pt idx="3148">
                  <c:v>15.744999999999999</c:v>
                </c:pt>
                <c:pt idx="3149">
                  <c:v>15.75</c:v>
                </c:pt>
                <c:pt idx="3150">
                  <c:v>15.755000000000001</c:v>
                </c:pt>
                <c:pt idx="3151">
                  <c:v>15.76</c:v>
                </c:pt>
                <c:pt idx="3152">
                  <c:v>15.765000000000001</c:v>
                </c:pt>
                <c:pt idx="3153">
                  <c:v>15.77</c:v>
                </c:pt>
                <c:pt idx="3154">
                  <c:v>15.775</c:v>
                </c:pt>
                <c:pt idx="3155">
                  <c:v>15.78</c:v>
                </c:pt>
                <c:pt idx="3156">
                  <c:v>15.785</c:v>
                </c:pt>
                <c:pt idx="3157">
                  <c:v>15.79</c:v>
                </c:pt>
                <c:pt idx="3158">
                  <c:v>15.795</c:v>
                </c:pt>
                <c:pt idx="3159">
                  <c:v>15.8</c:v>
                </c:pt>
                <c:pt idx="3160">
                  <c:v>15.805</c:v>
                </c:pt>
                <c:pt idx="3161">
                  <c:v>15.81</c:v>
                </c:pt>
                <c:pt idx="3162">
                  <c:v>15.815</c:v>
                </c:pt>
                <c:pt idx="3163">
                  <c:v>15.82</c:v>
                </c:pt>
                <c:pt idx="3164">
                  <c:v>15.824999999999999</c:v>
                </c:pt>
                <c:pt idx="3165">
                  <c:v>15.83</c:v>
                </c:pt>
                <c:pt idx="3166">
                  <c:v>15.835000000000001</c:v>
                </c:pt>
                <c:pt idx="3167">
                  <c:v>15.84</c:v>
                </c:pt>
                <c:pt idx="3168">
                  <c:v>15.845000000000001</c:v>
                </c:pt>
                <c:pt idx="3169">
                  <c:v>15.85</c:v>
                </c:pt>
                <c:pt idx="3170">
                  <c:v>15.855</c:v>
                </c:pt>
                <c:pt idx="3171">
                  <c:v>15.86</c:v>
                </c:pt>
                <c:pt idx="3172">
                  <c:v>15.865</c:v>
                </c:pt>
                <c:pt idx="3173">
                  <c:v>15.87</c:v>
                </c:pt>
                <c:pt idx="3174">
                  <c:v>15.875</c:v>
                </c:pt>
                <c:pt idx="3175">
                  <c:v>15.88</c:v>
                </c:pt>
                <c:pt idx="3176">
                  <c:v>15.885</c:v>
                </c:pt>
                <c:pt idx="3177">
                  <c:v>15.89</c:v>
                </c:pt>
                <c:pt idx="3178">
                  <c:v>15.895</c:v>
                </c:pt>
                <c:pt idx="3179">
                  <c:v>15.9</c:v>
                </c:pt>
                <c:pt idx="3180">
                  <c:v>15.904999999999999</c:v>
                </c:pt>
                <c:pt idx="3181">
                  <c:v>15.91</c:v>
                </c:pt>
                <c:pt idx="3182">
                  <c:v>15.914999999999999</c:v>
                </c:pt>
                <c:pt idx="3183">
                  <c:v>15.92</c:v>
                </c:pt>
                <c:pt idx="3184">
                  <c:v>15.925000000000001</c:v>
                </c:pt>
                <c:pt idx="3185">
                  <c:v>15.93</c:v>
                </c:pt>
                <c:pt idx="3186">
                  <c:v>15.935</c:v>
                </c:pt>
                <c:pt idx="3187">
                  <c:v>15.94</c:v>
                </c:pt>
                <c:pt idx="3188">
                  <c:v>15.945</c:v>
                </c:pt>
                <c:pt idx="3189">
                  <c:v>15.95</c:v>
                </c:pt>
                <c:pt idx="3190">
                  <c:v>15.955</c:v>
                </c:pt>
                <c:pt idx="3191">
                  <c:v>15.96</c:v>
                </c:pt>
                <c:pt idx="3192">
                  <c:v>15.965</c:v>
                </c:pt>
                <c:pt idx="3193">
                  <c:v>15.97</c:v>
                </c:pt>
                <c:pt idx="3194">
                  <c:v>15.975</c:v>
                </c:pt>
                <c:pt idx="3195">
                  <c:v>15.98</c:v>
                </c:pt>
                <c:pt idx="3196">
                  <c:v>15.984999999999999</c:v>
                </c:pt>
                <c:pt idx="3197">
                  <c:v>15.99</c:v>
                </c:pt>
                <c:pt idx="3198">
                  <c:v>15.994999999999999</c:v>
                </c:pt>
                <c:pt idx="3199">
                  <c:v>16</c:v>
                </c:pt>
                <c:pt idx="3200">
                  <c:v>16.004999999999999</c:v>
                </c:pt>
                <c:pt idx="3201">
                  <c:v>16.010000000000002</c:v>
                </c:pt>
                <c:pt idx="3202">
                  <c:v>16.015000000000001</c:v>
                </c:pt>
                <c:pt idx="3203">
                  <c:v>16.02</c:v>
                </c:pt>
                <c:pt idx="3204">
                  <c:v>16.024999999999999</c:v>
                </c:pt>
                <c:pt idx="3205">
                  <c:v>16.03</c:v>
                </c:pt>
                <c:pt idx="3206">
                  <c:v>16.035</c:v>
                </c:pt>
                <c:pt idx="3207">
                  <c:v>16.04</c:v>
                </c:pt>
                <c:pt idx="3208">
                  <c:v>16.045000000000002</c:v>
                </c:pt>
                <c:pt idx="3209">
                  <c:v>16.05</c:v>
                </c:pt>
                <c:pt idx="3210">
                  <c:v>16.055</c:v>
                </c:pt>
                <c:pt idx="3211">
                  <c:v>16.059999999999999</c:v>
                </c:pt>
                <c:pt idx="3212">
                  <c:v>16.065000000000001</c:v>
                </c:pt>
                <c:pt idx="3213">
                  <c:v>16.07</c:v>
                </c:pt>
                <c:pt idx="3214">
                  <c:v>16.074999999999999</c:v>
                </c:pt>
                <c:pt idx="3215">
                  <c:v>16.079999999999998</c:v>
                </c:pt>
                <c:pt idx="3216">
                  <c:v>16.085000000000001</c:v>
                </c:pt>
                <c:pt idx="3217">
                  <c:v>16.09</c:v>
                </c:pt>
                <c:pt idx="3218">
                  <c:v>16.094999999999999</c:v>
                </c:pt>
                <c:pt idx="3219">
                  <c:v>16.100000000000001</c:v>
                </c:pt>
                <c:pt idx="3220">
                  <c:v>16.105</c:v>
                </c:pt>
                <c:pt idx="3221">
                  <c:v>16.11</c:v>
                </c:pt>
                <c:pt idx="3222">
                  <c:v>16.114999999999998</c:v>
                </c:pt>
                <c:pt idx="3223">
                  <c:v>16.12</c:v>
                </c:pt>
                <c:pt idx="3224">
                  <c:v>16.125</c:v>
                </c:pt>
                <c:pt idx="3225">
                  <c:v>16.13</c:v>
                </c:pt>
                <c:pt idx="3226">
                  <c:v>16.135000000000002</c:v>
                </c:pt>
                <c:pt idx="3227">
                  <c:v>16.14</c:v>
                </c:pt>
                <c:pt idx="3228">
                  <c:v>16.145</c:v>
                </c:pt>
                <c:pt idx="3229">
                  <c:v>16.149999999999999</c:v>
                </c:pt>
                <c:pt idx="3230">
                  <c:v>16.155000000000001</c:v>
                </c:pt>
                <c:pt idx="3231">
                  <c:v>16.16</c:v>
                </c:pt>
                <c:pt idx="3232">
                  <c:v>16.164999999999999</c:v>
                </c:pt>
                <c:pt idx="3233">
                  <c:v>16.170000000000002</c:v>
                </c:pt>
                <c:pt idx="3234">
                  <c:v>16.175000000000001</c:v>
                </c:pt>
                <c:pt idx="3235">
                  <c:v>16.18</c:v>
                </c:pt>
                <c:pt idx="3236">
                  <c:v>16.184999999999999</c:v>
                </c:pt>
                <c:pt idx="3237">
                  <c:v>16.190000000000001</c:v>
                </c:pt>
                <c:pt idx="3238">
                  <c:v>16.195</c:v>
                </c:pt>
                <c:pt idx="3239">
                  <c:v>16.2</c:v>
                </c:pt>
                <c:pt idx="3240">
                  <c:v>16.204999999999998</c:v>
                </c:pt>
                <c:pt idx="3241">
                  <c:v>16.21</c:v>
                </c:pt>
                <c:pt idx="3242">
                  <c:v>16.215</c:v>
                </c:pt>
                <c:pt idx="3243">
                  <c:v>16.22</c:v>
                </c:pt>
                <c:pt idx="3244">
                  <c:v>16.225000000000001</c:v>
                </c:pt>
                <c:pt idx="3245">
                  <c:v>16.23</c:v>
                </c:pt>
                <c:pt idx="3246">
                  <c:v>16.234999999999999</c:v>
                </c:pt>
                <c:pt idx="3247">
                  <c:v>16.239999999999998</c:v>
                </c:pt>
                <c:pt idx="3248">
                  <c:v>16.245000000000001</c:v>
                </c:pt>
                <c:pt idx="3249">
                  <c:v>16.25</c:v>
                </c:pt>
                <c:pt idx="3250">
                  <c:v>16.254999999999999</c:v>
                </c:pt>
                <c:pt idx="3251">
                  <c:v>16.260000000000002</c:v>
                </c:pt>
                <c:pt idx="3252">
                  <c:v>16.265000000000001</c:v>
                </c:pt>
                <c:pt idx="3253">
                  <c:v>16.27</c:v>
                </c:pt>
                <c:pt idx="3254">
                  <c:v>16.274999999999999</c:v>
                </c:pt>
                <c:pt idx="3255">
                  <c:v>16.28</c:v>
                </c:pt>
                <c:pt idx="3256">
                  <c:v>16.285</c:v>
                </c:pt>
                <c:pt idx="3257">
                  <c:v>16.29</c:v>
                </c:pt>
                <c:pt idx="3258">
                  <c:v>16.295000000000002</c:v>
                </c:pt>
                <c:pt idx="3259">
                  <c:v>16.3</c:v>
                </c:pt>
                <c:pt idx="3260">
                  <c:v>16.305</c:v>
                </c:pt>
                <c:pt idx="3261">
                  <c:v>16.309999999999999</c:v>
                </c:pt>
                <c:pt idx="3262">
                  <c:v>16.315000000000001</c:v>
                </c:pt>
                <c:pt idx="3263">
                  <c:v>16.32</c:v>
                </c:pt>
                <c:pt idx="3264">
                  <c:v>16.324999999999999</c:v>
                </c:pt>
                <c:pt idx="3265">
                  <c:v>16.329999999999998</c:v>
                </c:pt>
                <c:pt idx="3266">
                  <c:v>16.335000000000001</c:v>
                </c:pt>
                <c:pt idx="3267">
                  <c:v>16.34</c:v>
                </c:pt>
                <c:pt idx="3268">
                  <c:v>16.344999999999999</c:v>
                </c:pt>
                <c:pt idx="3269">
                  <c:v>16.350000000000001</c:v>
                </c:pt>
                <c:pt idx="3270">
                  <c:v>16.355</c:v>
                </c:pt>
                <c:pt idx="3271">
                  <c:v>16.36</c:v>
                </c:pt>
                <c:pt idx="3272">
                  <c:v>16.364999999999998</c:v>
                </c:pt>
                <c:pt idx="3273">
                  <c:v>16.37</c:v>
                </c:pt>
                <c:pt idx="3274">
                  <c:v>16.375</c:v>
                </c:pt>
                <c:pt idx="3275">
                  <c:v>16.38</c:v>
                </c:pt>
                <c:pt idx="3276">
                  <c:v>16.385000000000002</c:v>
                </c:pt>
                <c:pt idx="3277">
                  <c:v>16.39</c:v>
                </c:pt>
                <c:pt idx="3278">
                  <c:v>16.395</c:v>
                </c:pt>
                <c:pt idx="3279">
                  <c:v>16.399999999999999</c:v>
                </c:pt>
                <c:pt idx="3280">
                  <c:v>16.405000000000001</c:v>
                </c:pt>
                <c:pt idx="3281">
                  <c:v>16.41</c:v>
                </c:pt>
                <c:pt idx="3282">
                  <c:v>16.414999999999999</c:v>
                </c:pt>
                <c:pt idx="3283">
                  <c:v>16.420000000000002</c:v>
                </c:pt>
                <c:pt idx="3284">
                  <c:v>16.425000000000001</c:v>
                </c:pt>
                <c:pt idx="3285">
                  <c:v>16.43</c:v>
                </c:pt>
                <c:pt idx="3286">
                  <c:v>16.434999999999999</c:v>
                </c:pt>
                <c:pt idx="3287">
                  <c:v>16.440000000000001</c:v>
                </c:pt>
                <c:pt idx="3288">
                  <c:v>16.445</c:v>
                </c:pt>
                <c:pt idx="3289">
                  <c:v>16.45</c:v>
                </c:pt>
                <c:pt idx="3290">
                  <c:v>16.454999999999998</c:v>
                </c:pt>
                <c:pt idx="3291">
                  <c:v>16.46</c:v>
                </c:pt>
                <c:pt idx="3292">
                  <c:v>16.465</c:v>
                </c:pt>
                <c:pt idx="3293">
                  <c:v>16.47</c:v>
                </c:pt>
                <c:pt idx="3294">
                  <c:v>16.475000000000001</c:v>
                </c:pt>
                <c:pt idx="3295">
                  <c:v>16.48</c:v>
                </c:pt>
                <c:pt idx="3296">
                  <c:v>16.484999999999999</c:v>
                </c:pt>
                <c:pt idx="3297">
                  <c:v>16.489999999999998</c:v>
                </c:pt>
                <c:pt idx="3298">
                  <c:v>16.495000000000001</c:v>
                </c:pt>
                <c:pt idx="3299">
                  <c:v>16.5</c:v>
                </c:pt>
                <c:pt idx="3300">
                  <c:v>16.504999999999999</c:v>
                </c:pt>
                <c:pt idx="3301">
                  <c:v>16.510000000000002</c:v>
                </c:pt>
                <c:pt idx="3302">
                  <c:v>16.515000000000001</c:v>
                </c:pt>
                <c:pt idx="3303">
                  <c:v>16.52</c:v>
                </c:pt>
                <c:pt idx="3304">
                  <c:v>16.524999999999999</c:v>
                </c:pt>
                <c:pt idx="3305">
                  <c:v>16.53</c:v>
                </c:pt>
                <c:pt idx="3306">
                  <c:v>16.535</c:v>
                </c:pt>
                <c:pt idx="3307">
                  <c:v>16.54</c:v>
                </c:pt>
                <c:pt idx="3308">
                  <c:v>16.545000000000002</c:v>
                </c:pt>
                <c:pt idx="3309">
                  <c:v>16.55</c:v>
                </c:pt>
                <c:pt idx="3310">
                  <c:v>16.555</c:v>
                </c:pt>
                <c:pt idx="3311">
                  <c:v>16.559999999999999</c:v>
                </c:pt>
                <c:pt idx="3312">
                  <c:v>16.565000000000001</c:v>
                </c:pt>
                <c:pt idx="3313">
                  <c:v>16.57</c:v>
                </c:pt>
                <c:pt idx="3314">
                  <c:v>16.574999999999999</c:v>
                </c:pt>
                <c:pt idx="3315">
                  <c:v>16.579999999999998</c:v>
                </c:pt>
                <c:pt idx="3316">
                  <c:v>16.585000000000001</c:v>
                </c:pt>
                <c:pt idx="3317">
                  <c:v>16.59</c:v>
                </c:pt>
                <c:pt idx="3318">
                  <c:v>16.594999999999999</c:v>
                </c:pt>
                <c:pt idx="3319">
                  <c:v>16.600000000000001</c:v>
                </c:pt>
                <c:pt idx="3320">
                  <c:v>16.605</c:v>
                </c:pt>
                <c:pt idx="3321">
                  <c:v>16.61</c:v>
                </c:pt>
                <c:pt idx="3322">
                  <c:v>16.614999999999998</c:v>
                </c:pt>
                <c:pt idx="3323">
                  <c:v>16.62</c:v>
                </c:pt>
                <c:pt idx="3324">
                  <c:v>16.625</c:v>
                </c:pt>
                <c:pt idx="3325">
                  <c:v>16.63</c:v>
                </c:pt>
                <c:pt idx="3326">
                  <c:v>16.635000000000002</c:v>
                </c:pt>
                <c:pt idx="3327">
                  <c:v>16.64</c:v>
                </c:pt>
                <c:pt idx="3328">
                  <c:v>16.645</c:v>
                </c:pt>
                <c:pt idx="3329">
                  <c:v>16.649999999999999</c:v>
                </c:pt>
                <c:pt idx="3330">
                  <c:v>16.655000000000001</c:v>
                </c:pt>
                <c:pt idx="3331">
                  <c:v>16.66</c:v>
                </c:pt>
                <c:pt idx="3332">
                  <c:v>16.664999999999999</c:v>
                </c:pt>
                <c:pt idx="3333">
                  <c:v>16.670000000000002</c:v>
                </c:pt>
                <c:pt idx="3334">
                  <c:v>16.675000000000001</c:v>
                </c:pt>
                <c:pt idx="3335">
                  <c:v>16.68</c:v>
                </c:pt>
                <c:pt idx="3336">
                  <c:v>16.684999999999999</c:v>
                </c:pt>
                <c:pt idx="3337">
                  <c:v>16.690000000000001</c:v>
                </c:pt>
                <c:pt idx="3338">
                  <c:v>16.695</c:v>
                </c:pt>
                <c:pt idx="3339">
                  <c:v>16.7</c:v>
                </c:pt>
                <c:pt idx="3340">
                  <c:v>16.704999999999998</c:v>
                </c:pt>
                <c:pt idx="3341">
                  <c:v>16.71</c:v>
                </c:pt>
                <c:pt idx="3342">
                  <c:v>16.715</c:v>
                </c:pt>
                <c:pt idx="3343">
                  <c:v>16.72</c:v>
                </c:pt>
                <c:pt idx="3344">
                  <c:v>16.725000000000001</c:v>
                </c:pt>
                <c:pt idx="3345">
                  <c:v>16.73</c:v>
                </c:pt>
                <c:pt idx="3346">
                  <c:v>16.734999999999999</c:v>
                </c:pt>
                <c:pt idx="3347">
                  <c:v>16.739999999999998</c:v>
                </c:pt>
                <c:pt idx="3348">
                  <c:v>16.745000000000001</c:v>
                </c:pt>
                <c:pt idx="3349">
                  <c:v>16.75</c:v>
                </c:pt>
                <c:pt idx="3350">
                  <c:v>16.754999999999999</c:v>
                </c:pt>
                <c:pt idx="3351">
                  <c:v>16.760000000000002</c:v>
                </c:pt>
                <c:pt idx="3352">
                  <c:v>16.765000000000001</c:v>
                </c:pt>
                <c:pt idx="3353">
                  <c:v>16.77</c:v>
                </c:pt>
                <c:pt idx="3354">
                  <c:v>16.774999999999999</c:v>
                </c:pt>
                <c:pt idx="3355">
                  <c:v>16.78</c:v>
                </c:pt>
                <c:pt idx="3356">
                  <c:v>16.785</c:v>
                </c:pt>
                <c:pt idx="3357">
                  <c:v>16.79</c:v>
                </c:pt>
                <c:pt idx="3358">
                  <c:v>16.795000000000002</c:v>
                </c:pt>
                <c:pt idx="3359">
                  <c:v>16.8</c:v>
                </c:pt>
                <c:pt idx="3360">
                  <c:v>16.805</c:v>
                </c:pt>
                <c:pt idx="3361">
                  <c:v>16.809999999999999</c:v>
                </c:pt>
                <c:pt idx="3362">
                  <c:v>16.815000000000001</c:v>
                </c:pt>
                <c:pt idx="3363">
                  <c:v>16.82</c:v>
                </c:pt>
                <c:pt idx="3364">
                  <c:v>16.824999999999999</c:v>
                </c:pt>
                <c:pt idx="3365">
                  <c:v>16.829999999999998</c:v>
                </c:pt>
                <c:pt idx="3366">
                  <c:v>16.835000000000001</c:v>
                </c:pt>
                <c:pt idx="3367">
                  <c:v>16.84</c:v>
                </c:pt>
                <c:pt idx="3368">
                  <c:v>16.844999999999999</c:v>
                </c:pt>
                <c:pt idx="3369">
                  <c:v>16.850000000000001</c:v>
                </c:pt>
                <c:pt idx="3370">
                  <c:v>16.855</c:v>
                </c:pt>
                <c:pt idx="3371">
                  <c:v>16.86</c:v>
                </c:pt>
                <c:pt idx="3372">
                  <c:v>16.864999999999998</c:v>
                </c:pt>
                <c:pt idx="3373">
                  <c:v>16.87</c:v>
                </c:pt>
                <c:pt idx="3374">
                  <c:v>16.875</c:v>
                </c:pt>
                <c:pt idx="3375">
                  <c:v>16.88</c:v>
                </c:pt>
                <c:pt idx="3376">
                  <c:v>16.885000000000002</c:v>
                </c:pt>
                <c:pt idx="3377">
                  <c:v>16.89</c:v>
                </c:pt>
                <c:pt idx="3378">
                  <c:v>16.895</c:v>
                </c:pt>
                <c:pt idx="3379">
                  <c:v>16.899999999999999</c:v>
                </c:pt>
                <c:pt idx="3380">
                  <c:v>16.905000000000001</c:v>
                </c:pt>
                <c:pt idx="3381">
                  <c:v>16.91</c:v>
                </c:pt>
                <c:pt idx="3382">
                  <c:v>16.914999999999999</c:v>
                </c:pt>
                <c:pt idx="3383">
                  <c:v>16.920000000000002</c:v>
                </c:pt>
                <c:pt idx="3384">
                  <c:v>16.925000000000001</c:v>
                </c:pt>
                <c:pt idx="3385">
                  <c:v>16.93</c:v>
                </c:pt>
                <c:pt idx="3386">
                  <c:v>16.934999999999999</c:v>
                </c:pt>
                <c:pt idx="3387">
                  <c:v>16.940000000000001</c:v>
                </c:pt>
                <c:pt idx="3388">
                  <c:v>16.945</c:v>
                </c:pt>
                <c:pt idx="3389">
                  <c:v>16.95</c:v>
                </c:pt>
                <c:pt idx="3390">
                  <c:v>16.954999999999998</c:v>
                </c:pt>
                <c:pt idx="3391">
                  <c:v>16.96</c:v>
                </c:pt>
                <c:pt idx="3392">
                  <c:v>16.965</c:v>
                </c:pt>
                <c:pt idx="3393">
                  <c:v>16.97</c:v>
                </c:pt>
                <c:pt idx="3394">
                  <c:v>16.975000000000001</c:v>
                </c:pt>
                <c:pt idx="3395">
                  <c:v>16.98</c:v>
                </c:pt>
                <c:pt idx="3396">
                  <c:v>16.984999999999999</c:v>
                </c:pt>
                <c:pt idx="3397">
                  <c:v>16.989999999999998</c:v>
                </c:pt>
                <c:pt idx="3398">
                  <c:v>16.995000000000001</c:v>
                </c:pt>
                <c:pt idx="3399">
                  <c:v>17</c:v>
                </c:pt>
                <c:pt idx="3400">
                  <c:v>17.004999999999999</c:v>
                </c:pt>
                <c:pt idx="3401">
                  <c:v>17.010000000000002</c:v>
                </c:pt>
                <c:pt idx="3402">
                  <c:v>17.015000000000001</c:v>
                </c:pt>
                <c:pt idx="3403">
                  <c:v>17.02</c:v>
                </c:pt>
                <c:pt idx="3404">
                  <c:v>17.024999999999999</c:v>
                </c:pt>
                <c:pt idx="3405">
                  <c:v>17.03</c:v>
                </c:pt>
                <c:pt idx="3406">
                  <c:v>17.035</c:v>
                </c:pt>
                <c:pt idx="3407">
                  <c:v>17.04</c:v>
                </c:pt>
                <c:pt idx="3408">
                  <c:v>17.045000000000002</c:v>
                </c:pt>
                <c:pt idx="3409">
                  <c:v>17.05</c:v>
                </c:pt>
                <c:pt idx="3410">
                  <c:v>17.055</c:v>
                </c:pt>
                <c:pt idx="3411">
                  <c:v>17.059999999999999</c:v>
                </c:pt>
                <c:pt idx="3412">
                  <c:v>17.065000000000001</c:v>
                </c:pt>
                <c:pt idx="3413">
                  <c:v>17.07</c:v>
                </c:pt>
                <c:pt idx="3414">
                  <c:v>17.074999999999999</c:v>
                </c:pt>
                <c:pt idx="3415">
                  <c:v>17.079999999999998</c:v>
                </c:pt>
                <c:pt idx="3416">
                  <c:v>17.085000000000001</c:v>
                </c:pt>
                <c:pt idx="3417">
                  <c:v>17.09</c:v>
                </c:pt>
                <c:pt idx="3418">
                  <c:v>17.094999999999999</c:v>
                </c:pt>
                <c:pt idx="3419">
                  <c:v>17.100000000000001</c:v>
                </c:pt>
                <c:pt idx="3420">
                  <c:v>17.105</c:v>
                </c:pt>
                <c:pt idx="3421">
                  <c:v>17.11</c:v>
                </c:pt>
                <c:pt idx="3422">
                  <c:v>17.114999999999998</c:v>
                </c:pt>
                <c:pt idx="3423">
                  <c:v>17.12</c:v>
                </c:pt>
                <c:pt idx="3424">
                  <c:v>17.125</c:v>
                </c:pt>
                <c:pt idx="3425">
                  <c:v>17.13</c:v>
                </c:pt>
                <c:pt idx="3426">
                  <c:v>17.135000000000002</c:v>
                </c:pt>
                <c:pt idx="3427">
                  <c:v>17.14</c:v>
                </c:pt>
                <c:pt idx="3428">
                  <c:v>17.145</c:v>
                </c:pt>
                <c:pt idx="3429">
                  <c:v>17.149999999999999</c:v>
                </c:pt>
                <c:pt idx="3430">
                  <c:v>17.155000000000001</c:v>
                </c:pt>
                <c:pt idx="3431">
                  <c:v>17.16</c:v>
                </c:pt>
                <c:pt idx="3432">
                  <c:v>17.164999999999999</c:v>
                </c:pt>
                <c:pt idx="3433">
                  <c:v>17.170000000000002</c:v>
                </c:pt>
                <c:pt idx="3434">
                  <c:v>17.175000000000001</c:v>
                </c:pt>
                <c:pt idx="3435">
                  <c:v>17.18</c:v>
                </c:pt>
                <c:pt idx="3436">
                  <c:v>17.184999999999999</c:v>
                </c:pt>
                <c:pt idx="3437">
                  <c:v>17.190000000000001</c:v>
                </c:pt>
                <c:pt idx="3438">
                  <c:v>17.195</c:v>
                </c:pt>
                <c:pt idx="3439">
                  <c:v>17.2</c:v>
                </c:pt>
                <c:pt idx="3440">
                  <c:v>17.204999999999998</c:v>
                </c:pt>
                <c:pt idx="3441">
                  <c:v>17.21</c:v>
                </c:pt>
                <c:pt idx="3442">
                  <c:v>17.215</c:v>
                </c:pt>
                <c:pt idx="3443">
                  <c:v>17.22</c:v>
                </c:pt>
                <c:pt idx="3444">
                  <c:v>17.225000000000001</c:v>
                </c:pt>
                <c:pt idx="3445">
                  <c:v>17.23</c:v>
                </c:pt>
                <c:pt idx="3446">
                  <c:v>17.234999999999999</c:v>
                </c:pt>
                <c:pt idx="3447">
                  <c:v>17.239999999999998</c:v>
                </c:pt>
                <c:pt idx="3448">
                  <c:v>17.245000000000001</c:v>
                </c:pt>
                <c:pt idx="3449">
                  <c:v>17.25</c:v>
                </c:pt>
                <c:pt idx="3450">
                  <c:v>17.254999999999999</c:v>
                </c:pt>
                <c:pt idx="3451">
                  <c:v>17.260000000000002</c:v>
                </c:pt>
                <c:pt idx="3452">
                  <c:v>17.265000000000001</c:v>
                </c:pt>
                <c:pt idx="3453">
                  <c:v>17.27</c:v>
                </c:pt>
                <c:pt idx="3454">
                  <c:v>17.274999999999999</c:v>
                </c:pt>
                <c:pt idx="3455">
                  <c:v>17.28</c:v>
                </c:pt>
                <c:pt idx="3456">
                  <c:v>17.285</c:v>
                </c:pt>
                <c:pt idx="3457">
                  <c:v>17.29</c:v>
                </c:pt>
                <c:pt idx="3458">
                  <c:v>17.295000000000002</c:v>
                </c:pt>
                <c:pt idx="3459">
                  <c:v>17.3</c:v>
                </c:pt>
                <c:pt idx="3460">
                  <c:v>17.305</c:v>
                </c:pt>
                <c:pt idx="3461">
                  <c:v>17.309999999999999</c:v>
                </c:pt>
                <c:pt idx="3462">
                  <c:v>17.315000000000001</c:v>
                </c:pt>
                <c:pt idx="3463">
                  <c:v>17.32</c:v>
                </c:pt>
                <c:pt idx="3464">
                  <c:v>17.324999999999999</c:v>
                </c:pt>
                <c:pt idx="3465">
                  <c:v>17.329999999999998</c:v>
                </c:pt>
                <c:pt idx="3466">
                  <c:v>17.335000000000001</c:v>
                </c:pt>
                <c:pt idx="3467">
                  <c:v>17.34</c:v>
                </c:pt>
                <c:pt idx="3468">
                  <c:v>17.344999999999999</c:v>
                </c:pt>
                <c:pt idx="3469">
                  <c:v>17.350000000000001</c:v>
                </c:pt>
                <c:pt idx="3470">
                  <c:v>17.355</c:v>
                </c:pt>
                <c:pt idx="3471">
                  <c:v>17.36</c:v>
                </c:pt>
                <c:pt idx="3472">
                  <c:v>17.364999999999998</c:v>
                </c:pt>
                <c:pt idx="3473">
                  <c:v>17.37</c:v>
                </c:pt>
                <c:pt idx="3474">
                  <c:v>17.375</c:v>
                </c:pt>
                <c:pt idx="3475">
                  <c:v>17.38</c:v>
                </c:pt>
                <c:pt idx="3476">
                  <c:v>17.385000000000002</c:v>
                </c:pt>
                <c:pt idx="3477">
                  <c:v>17.39</c:v>
                </c:pt>
                <c:pt idx="3478">
                  <c:v>17.395</c:v>
                </c:pt>
                <c:pt idx="3479">
                  <c:v>17.399999999999999</c:v>
                </c:pt>
                <c:pt idx="3480">
                  <c:v>17.405000000000001</c:v>
                </c:pt>
                <c:pt idx="3481">
                  <c:v>17.41</c:v>
                </c:pt>
                <c:pt idx="3482">
                  <c:v>17.414999999999999</c:v>
                </c:pt>
                <c:pt idx="3483">
                  <c:v>17.420000000000002</c:v>
                </c:pt>
                <c:pt idx="3484">
                  <c:v>17.425000000000001</c:v>
                </c:pt>
                <c:pt idx="3485">
                  <c:v>17.43</c:v>
                </c:pt>
                <c:pt idx="3486">
                  <c:v>17.434999999999999</c:v>
                </c:pt>
                <c:pt idx="3487">
                  <c:v>17.440000000000001</c:v>
                </c:pt>
                <c:pt idx="3488">
                  <c:v>17.445</c:v>
                </c:pt>
                <c:pt idx="3489">
                  <c:v>17.45</c:v>
                </c:pt>
                <c:pt idx="3490">
                  <c:v>17.454999999999998</c:v>
                </c:pt>
                <c:pt idx="3491">
                  <c:v>17.46</c:v>
                </c:pt>
                <c:pt idx="3492">
                  <c:v>17.465</c:v>
                </c:pt>
                <c:pt idx="3493">
                  <c:v>17.47</c:v>
                </c:pt>
                <c:pt idx="3494">
                  <c:v>17.475000000000001</c:v>
                </c:pt>
                <c:pt idx="3495">
                  <c:v>17.48</c:v>
                </c:pt>
                <c:pt idx="3496">
                  <c:v>17.484999999999999</c:v>
                </c:pt>
                <c:pt idx="3497">
                  <c:v>17.489999999999998</c:v>
                </c:pt>
                <c:pt idx="3498">
                  <c:v>17.495000000000001</c:v>
                </c:pt>
                <c:pt idx="3499">
                  <c:v>17.5</c:v>
                </c:pt>
                <c:pt idx="3500">
                  <c:v>17.504999999999999</c:v>
                </c:pt>
                <c:pt idx="3501">
                  <c:v>17.510000000000002</c:v>
                </c:pt>
                <c:pt idx="3502">
                  <c:v>17.515000000000001</c:v>
                </c:pt>
                <c:pt idx="3503">
                  <c:v>17.52</c:v>
                </c:pt>
                <c:pt idx="3504">
                  <c:v>17.524999999999999</c:v>
                </c:pt>
                <c:pt idx="3505">
                  <c:v>17.53</c:v>
                </c:pt>
                <c:pt idx="3506">
                  <c:v>17.535</c:v>
                </c:pt>
                <c:pt idx="3507">
                  <c:v>17.54</c:v>
                </c:pt>
                <c:pt idx="3508">
                  <c:v>17.545000000000002</c:v>
                </c:pt>
                <c:pt idx="3509">
                  <c:v>17.55</c:v>
                </c:pt>
                <c:pt idx="3510">
                  <c:v>17.555</c:v>
                </c:pt>
                <c:pt idx="3511">
                  <c:v>17.559999999999999</c:v>
                </c:pt>
                <c:pt idx="3512">
                  <c:v>17.565000000000001</c:v>
                </c:pt>
                <c:pt idx="3513">
                  <c:v>17.57</c:v>
                </c:pt>
                <c:pt idx="3514">
                  <c:v>17.574999999999999</c:v>
                </c:pt>
                <c:pt idx="3515">
                  <c:v>17.579999999999998</c:v>
                </c:pt>
                <c:pt idx="3516">
                  <c:v>17.585000000000001</c:v>
                </c:pt>
                <c:pt idx="3517">
                  <c:v>17.59</c:v>
                </c:pt>
                <c:pt idx="3518">
                  <c:v>17.594999999999999</c:v>
                </c:pt>
                <c:pt idx="3519">
                  <c:v>17.600000000000001</c:v>
                </c:pt>
                <c:pt idx="3520">
                  <c:v>17.605</c:v>
                </c:pt>
                <c:pt idx="3521">
                  <c:v>17.61</c:v>
                </c:pt>
                <c:pt idx="3522">
                  <c:v>17.614999999999998</c:v>
                </c:pt>
                <c:pt idx="3523">
                  <c:v>17.62</c:v>
                </c:pt>
                <c:pt idx="3524">
                  <c:v>17.625</c:v>
                </c:pt>
                <c:pt idx="3525">
                  <c:v>17.63</c:v>
                </c:pt>
                <c:pt idx="3526">
                  <c:v>17.635000000000002</c:v>
                </c:pt>
                <c:pt idx="3527">
                  <c:v>17.64</c:v>
                </c:pt>
                <c:pt idx="3528">
                  <c:v>17.645</c:v>
                </c:pt>
                <c:pt idx="3529">
                  <c:v>17.649999999999999</c:v>
                </c:pt>
                <c:pt idx="3530">
                  <c:v>17.655000000000001</c:v>
                </c:pt>
                <c:pt idx="3531">
                  <c:v>17.66</c:v>
                </c:pt>
                <c:pt idx="3532">
                  <c:v>17.664999999999999</c:v>
                </c:pt>
                <c:pt idx="3533">
                  <c:v>17.670000000000002</c:v>
                </c:pt>
                <c:pt idx="3534">
                  <c:v>17.675000000000001</c:v>
                </c:pt>
                <c:pt idx="3535">
                  <c:v>17.68</c:v>
                </c:pt>
                <c:pt idx="3536">
                  <c:v>17.684999999999999</c:v>
                </c:pt>
                <c:pt idx="3537">
                  <c:v>17.690000000000001</c:v>
                </c:pt>
                <c:pt idx="3538">
                  <c:v>17.695</c:v>
                </c:pt>
                <c:pt idx="3539">
                  <c:v>17.7</c:v>
                </c:pt>
                <c:pt idx="3540">
                  <c:v>17.704999999999998</c:v>
                </c:pt>
                <c:pt idx="3541">
                  <c:v>17.71</c:v>
                </c:pt>
                <c:pt idx="3542">
                  <c:v>17.715</c:v>
                </c:pt>
                <c:pt idx="3543">
                  <c:v>17.72</c:v>
                </c:pt>
                <c:pt idx="3544">
                  <c:v>17.725000000000001</c:v>
                </c:pt>
                <c:pt idx="3545">
                  <c:v>17.73</c:v>
                </c:pt>
                <c:pt idx="3546">
                  <c:v>17.734999999999999</c:v>
                </c:pt>
                <c:pt idx="3547">
                  <c:v>17.739999999999998</c:v>
                </c:pt>
                <c:pt idx="3548">
                  <c:v>17.745000000000001</c:v>
                </c:pt>
                <c:pt idx="3549">
                  <c:v>17.75</c:v>
                </c:pt>
                <c:pt idx="3550">
                  <c:v>17.754999999999999</c:v>
                </c:pt>
                <c:pt idx="3551">
                  <c:v>17.760000000000002</c:v>
                </c:pt>
                <c:pt idx="3552">
                  <c:v>17.765000000000001</c:v>
                </c:pt>
                <c:pt idx="3553">
                  <c:v>17.77</c:v>
                </c:pt>
                <c:pt idx="3554">
                  <c:v>17.774999999999999</c:v>
                </c:pt>
                <c:pt idx="3555">
                  <c:v>17.78</c:v>
                </c:pt>
                <c:pt idx="3556">
                  <c:v>17.785</c:v>
                </c:pt>
                <c:pt idx="3557">
                  <c:v>17.79</c:v>
                </c:pt>
                <c:pt idx="3558">
                  <c:v>17.795000000000002</c:v>
                </c:pt>
                <c:pt idx="3559">
                  <c:v>17.8</c:v>
                </c:pt>
                <c:pt idx="3560">
                  <c:v>17.805</c:v>
                </c:pt>
                <c:pt idx="3561">
                  <c:v>17.809999999999999</c:v>
                </c:pt>
                <c:pt idx="3562">
                  <c:v>17.815000000000001</c:v>
                </c:pt>
                <c:pt idx="3563">
                  <c:v>17.82</c:v>
                </c:pt>
                <c:pt idx="3564">
                  <c:v>17.824999999999999</c:v>
                </c:pt>
                <c:pt idx="3565">
                  <c:v>17.829999999999998</c:v>
                </c:pt>
                <c:pt idx="3566">
                  <c:v>17.835000000000001</c:v>
                </c:pt>
                <c:pt idx="3567">
                  <c:v>17.84</c:v>
                </c:pt>
                <c:pt idx="3568">
                  <c:v>17.844999999999999</c:v>
                </c:pt>
                <c:pt idx="3569">
                  <c:v>17.850000000000001</c:v>
                </c:pt>
                <c:pt idx="3570">
                  <c:v>17.855</c:v>
                </c:pt>
                <c:pt idx="3571">
                  <c:v>17.86</c:v>
                </c:pt>
                <c:pt idx="3572">
                  <c:v>17.864999999999998</c:v>
                </c:pt>
                <c:pt idx="3573">
                  <c:v>17.87</c:v>
                </c:pt>
                <c:pt idx="3574">
                  <c:v>17.875</c:v>
                </c:pt>
                <c:pt idx="3575">
                  <c:v>17.88</c:v>
                </c:pt>
                <c:pt idx="3576">
                  <c:v>17.885000000000002</c:v>
                </c:pt>
                <c:pt idx="3577">
                  <c:v>17.89</c:v>
                </c:pt>
                <c:pt idx="3578">
                  <c:v>17.895</c:v>
                </c:pt>
                <c:pt idx="3579">
                  <c:v>17.899999999999999</c:v>
                </c:pt>
                <c:pt idx="3580">
                  <c:v>17.905000000000001</c:v>
                </c:pt>
                <c:pt idx="3581">
                  <c:v>17.91</c:v>
                </c:pt>
                <c:pt idx="3582">
                  <c:v>17.914999999999999</c:v>
                </c:pt>
                <c:pt idx="3583">
                  <c:v>17.920000000000002</c:v>
                </c:pt>
                <c:pt idx="3584">
                  <c:v>17.925000000000001</c:v>
                </c:pt>
                <c:pt idx="3585">
                  <c:v>17.93</c:v>
                </c:pt>
                <c:pt idx="3586">
                  <c:v>17.934999999999999</c:v>
                </c:pt>
                <c:pt idx="3587">
                  <c:v>17.940000000000001</c:v>
                </c:pt>
                <c:pt idx="3588">
                  <c:v>17.945</c:v>
                </c:pt>
                <c:pt idx="3589">
                  <c:v>17.95</c:v>
                </c:pt>
                <c:pt idx="3590">
                  <c:v>17.954999999999998</c:v>
                </c:pt>
                <c:pt idx="3591">
                  <c:v>17.96</c:v>
                </c:pt>
                <c:pt idx="3592">
                  <c:v>17.965</c:v>
                </c:pt>
                <c:pt idx="3593">
                  <c:v>17.97</c:v>
                </c:pt>
                <c:pt idx="3594">
                  <c:v>17.975000000000001</c:v>
                </c:pt>
                <c:pt idx="3595">
                  <c:v>17.98</c:v>
                </c:pt>
                <c:pt idx="3596">
                  <c:v>17.984999999999999</c:v>
                </c:pt>
                <c:pt idx="3597">
                  <c:v>17.989999999999998</c:v>
                </c:pt>
                <c:pt idx="3598">
                  <c:v>17.995000000000001</c:v>
                </c:pt>
                <c:pt idx="3599">
                  <c:v>18</c:v>
                </c:pt>
                <c:pt idx="3600">
                  <c:v>18.004999999999999</c:v>
                </c:pt>
                <c:pt idx="3601">
                  <c:v>18.010000000000002</c:v>
                </c:pt>
                <c:pt idx="3602">
                  <c:v>18.015000000000001</c:v>
                </c:pt>
                <c:pt idx="3603">
                  <c:v>18.02</c:v>
                </c:pt>
                <c:pt idx="3604">
                  <c:v>18.024999999999999</c:v>
                </c:pt>
                <c:pt idx="3605">
                  <c:v>18.03</c:v>
                </c:pt>
                <c:pt idx="3606">
                  <c:v>18.035</c:v>
                </c:pt>
                <c:pt idx="3607">
                  <c:v>18.04</c:v>
                </c:pt>
                <c:pt idx="3608">
                  <c:v>18.045000000000002</c:v>
                </c:pt>
                <c:pt idx="3609">
                  <c:v>18.05</c:v>
                </c:pt>
                <c:pt idx="3610">
                  <c:v>18.055</c:v>
                </c:pt>
                <c:pt idx="3611">
                  <c:v>18.059999999999999</c:v>
                </c:pt>
                <c:pt idx="3612">
                  <c:v>18.065000000000001</c:v>
                </c:pt>
                <c:pt idx="3613">
                  <c:v>18.07</c:v>
                </c:pt>
                <c:pt idx="3614">
                  <c:v>18.074999999999999</c:v>
                </c:pt>
                <c:pt idx="3615">
                  <c:v>18.079999999999998</c:v>
                </c:pt>
                <c:pt idx="3616">
                  <c:v>18.085000000000001</c:v>
                </c:pt>
                <c:pt idx="3617">
                  <c:v>18.09</c:v>
                </c:pt>
                <c:pt idx="3618">
                  <c:v>18.094999999999999</c:v>
                </c:pt>
                <c:pt idx="3619">
                  <c:v>18.100000000000001</c:v>
                </c:pt>
                <c:pt idx="3620">
                  <c:v>18.105</c:v>
                </c:pt>
                <c:pt idx="3621">
                  <c:v>18.11</c:v>
                </c:pt>
                <c:pt idx="3622">
                  <c:v>18.114999999999998</c:v>
                </c:pt>
                <c:pt idx="3623">
                  <c:v>18.12</c:v>
                </c:pt>
                <c:pt idx="3624">
                  <c:v>18.125</c:v>
                </c:pt>
                <c:pt idx="3625">
                  <c:v>18.13</c:v>
                </c:pt>
                <c:pt idx="3626">
                  <c:v>18.135000000000002</c:v>
                </c:pt>
                <c:pt idx="3627">
                  <c:v>18.14</c:v>
                </c:pt>
                <c:pt idx="3628">
                  <c:v>18.145</c:v>
                </c:pt>
                <c:pt idx="3629">
                  <c:v>18.149999999999999</c:v>
                </c:pt>
                <c:pt idx="3630">
                  <c:v>18.155000000000001</c:v>
                </c:pt>
                <c:pt idx="3631">
                  <c:v>18.16</c:v>
                </c:pt>
                <c:pt idx="3632">
                  <c:v>18.164999999999999</c:v>
                </c:pt>
                <c:pt idx="3633">
                  <c:v>18.170000000000002</c:v>
                </c:pt>
                <c:pt idx="3634">
                  <c:v>18.175000000000001</c:v>
                </c:pt>
                <c:pt idx="3635">
                  <c:v>18.18</c:v>
                </c:pt>
                <c:pt idx="3636">
                  <c:v>18.184999999999999</c:v>
                </c:pt>
                <c:pt idx="3637">
                  <c:v>18.190000000000001</c:v>
                </c:pt>
                <c:pt idx="3638">
                  <c:v>18.195</c:v>
                </c:pt>
                <c:pt idx="3639">
                  <c:v>18.2</c:v>
                </c:pt>
                <c:pt idx="3640">
                  <c:v>18.204999999999998</c:v>
                </c:pt>
                <c:pt idx="3641">
                  <c:v>18.21</c:v>
                </c:pt>
                <c:pt idx="3642">
                  <c:v>18.215</c:v>
                </c:pt>
                <c:pt idx="3643">
                  <c:v>18.22</c:v>
                </c:pt>
                <c:pt idx="3644">
                  <c:v>18.225000000000001</c:v>
                </c:pt>
                <c:pt idx="3645">
                  <c:v>18.23</c:v>
                </c:pt>
                <c:pt idx="3646">
                  <c:v>18.234999999999999</c:v>
                </c:pt>
                <c:pt idx="3647">
                  <c:v>18.239999999999998</c:v>
                </c:pt>
                <c:pt idx="3648">
                  <c:v>18.245000000000001</c:v>
                </c:pt>
                <c:pt idx="3649">
                  <c:v>18.25</c:v>
                </c:pt>
                <c:pt idx="3650">
                  <c:v>18.254999999999999</c:v>
                </c:pt>
                <c:pt idx="3651">
                  <c:v>18.260000000000002</c:v>
                </c:pt>
                <c:pt idx="3652">
                  <c:v>18.265000000000001</c:v>
                </c:pt>
                <c:pt idx="3653">
                  <c:v>18.27</c:v>
                </c:pt>
                <c:pt idx="3654">
                  <c:v>18.274999999999999</c:v>
                </c:pt>
                <c:pt idx="3655">
                  <c:v>18.28</c:v>
                </c:pt>
                <c:pt idx="3656">
                  <c:v>18.285</c:v>
                </c:pt>
                <c:pt idx="3657">
                  <c:v>18.29</c:v>
                </c:pt>
                <c:pt idx="3658">
                  <c:v>18.295000000000002</c:v>
                </c:pt>
                <c:pt idx="3659">
                  <c:v>18.3</c:v>
                </c:pt>
                <c:pt idx="3660">
                  <c:v>18.305</c:v>
                </c:pt>
                <c:pt idx="3661">
                  <c:v>18.309999999999999</c:v>
                </c:pt>
                <c:pt idx="3662">
                  <c:v>18.315000000000001</c:v>
                </c:pt>
                <c:pt idx="3663">
                  <c:v>18.32</c:v>
                </c:pt>
                <c:pt idx="3664">
                  <c:v>18.324999999999999</c:v>
                </c:pt>
                <c:pt idx="3665">
                  <c:v>18.329999999999998</c:v>
                </c:pt>
                <c:pt idx="3666">
                  <c:v>18.335000000000001</c:v>
                </c:pt>
                <c:pt idx="3667">
                  <c:v>18.34</c:v>
                </c:pt>
                <c:pt idx="3668">
                  <c:v>18.344999999999999</c:v>
                </c:pt>
                <c:pt idx="3669">
                  <c:v>18.350000000000001</c:v>
                </c:pt>
                <c:pt idx="3670">
                  <c:v>18.355</c:v>
                </c:pt>
                <c:pt idx="3671">
                  <c:v>18.36</c:v>
                </c:pt>
                <c:pt idx="3672">
                  <c:v>18.364999999999998</c:v>
                </c:pt>
                <c:pt idx="3673">
                  <c:v>18.37</c:v>
                </c:pt>
                <c:pt idx="3674">
                  <c:v>18.375</c:v>
                </c:pt>
                <c:pt idx="3675">
                  <c:v>18.38</c:v>
                </c:pt>
                <c:pt idx="3676">
                  <c:v>18.385000000000002</c:v>
                </c:pt>
                <c:pt idx="3677">
                  <c:v>18.39</c:v>
                </c:pt>
                <c:pt idx="3678">
                  <c:v>18.395</c:v>
                </c:pt>
                <c:pt idx="3679">
                  <c:v>18.399999999999999</c:v>
                </c:pt>
                <c:pt idx="3680">
                  <c:v>18.405000000000001</c:v>
                </c:pt>
                <c:pt idx="3681">
                  <c:v>18.41</c:v>
                </c:pt>
                <c:pt idx="3682">
                  <c:v>18.414999999999999</c:v>
                </c:pt>
                <c:pt idx="3683">
                  <c:v>18.420000000000002</c:v>
                </c:pt>
                <c:pt idx="3684">
                  <c:v>18.425000000000001</c:v>
                </c:pt>
                <c:pt idx="3685">
                  <c:v>18.43</c:v>
                </c:pt>
                <c:pt idx="3686">
                  <c:v>18.434999999999999</c:v>
                </c:pt>
                <c:pt idx="3687">
                  <c:v>18.440000000000001</c:v>
                </c:pt>
                <c:pt idx="3688">
                  <c:v>18.445</c:v>
                </c:pt>
                <c:pt idx="3689">
                  <c:v>18.45</c:v>
                </c:pt>
                <c:pt idx="3690">
                  <c:v>18.454999999999998</c:v>
                </c:pt>
                <c:pt idx="3691">
                  <c:v>18.46</c:v>
                </c:pt>
                <c:pt idx="3692">
                  <c:v>18.465</c:v>
                </c:pt>
                <c:pt idx="3693">
                  <c:v>18.47</c:v>
                </c:pt>
                <c:pt idx="3694">
                  <c:v>18.475000000000001</c:v>
                </c:pt>
                <c:pt idx="3695">
                  <c:v>18.48</c:v>
                </c:pt>
                <c:pt idx="3696">
                  <c:v>18.484999999999999</c:v>
                </c:pt>
                <c:pt idx="3697">
                  <c:v>18.489999999999998</c:v>
                </c:pt>
                <c:pt idx="3698">
                  <c:v>18.495000000000001</c:v>
                </c:pt>
                <c:pt idx="3699">
                  <c:v>18.5</c:v>
                </c:pt>
                <c:pt idx="3700">
                  <c:v>18.504999999999999</c:v>
                </c:pt>
                <c:pt idx="3701">
                  <c:v>18.510000000000002</c:v>
                </c:pt>
                <c:pt idx="3702">
                  <c:v>18.515000000000001</c:v>
                </c:pt>
                <c:pt idx="3703">
                  <c:v>18.52</c:v>
                </c:pt>
                <c:pt idx="3704">
                  <c:v>18.524999999999999</c:v>
                </c:pt>
                <c:pt idx="3705">
                  <c:v>18.53</c:v>
                </c:pt>
                <c:pt idx="3706">
                  <c:v>18.535</c:v>
                </c:pt>
                <c:pt idx="3707">
                  <c:v>18.54</c:v>
                </c:pt>
                <c:pt idx="3708">
                  <c:v>18.545000000000002</c:v>
                </c:pt>
                <c:pt idx="3709">
                  <c:v>18.55</c:v>
                </c:pt>
                <c:pt idx="3710">
                  <c:v>18.555</c:v>
                </c:pt>
                <c:pt idx="3711">
                  <c:v>18.559999999999999</c:v>
                </c:pt>
                <c:pt idx="3712">
                  <c:v>18.565000000000001</c:v>
                </c:pt>
                <c:pt idx="3713">
                  <c:v>18.57</c:v>
                </c:pt>
                <c:pt idx="3714">
                  <c:v>18.574999999999999</c:v>
                </c:pt>
                <c:pt idx="3715">
                  <c:v>18.579999999999998</c:v>
                </c:pt>
                <c:pt idx="3716">
                  <c:v>18.585000000000001</c:v>
                </c:pt>
                <c:pt idx="3717">
                  <c:v>18.59</c:v>
                </c:pt>
                <c:pt idx="3718">
                  <c:v>18.594999999999999</c:v>
                </c:pt>
                <c:pt idx="3719">
                  <c:v>18.600000000000001</c:v>
                </c:pt>
                <c:pt idx="3720">
                  <c:v>18.605</c:v>
                </c:pt>
                <c:pt idx="3721">
                  <c:v>18.61</c:v>
                </c:pt>
                <c:pt idx="3722">
                  <c:v>18.614999999999998</c:v>
                </c:pt>
                <c:pt idx="3723">
                  <c:v>18.62</c:v>
                </c:pt>
                <c:pt idx="3724">
                  <c:v>18.625</c:v>
                </c:pt>
                <c:pt idx="3725">
                  <c:v>18.63</c:v>
                </c:pt>
                <c:pt idx="3726">
                  <c:v>18.635000000000002</c:v>
                </c:pt>
                <c:pt idx="3727">
                  <c:v>18.64</c:v>
                </c:pt>
                <c:pt idx="3728">
                  <c:v>18.645</c:v>
                </c:pt>
                <c:pt idx="3729">
                  <c:v>18.649999999999999</c:v>
                </c:pt>
                <c:pt idx="3730">
                  <c:v>18.655000000000001</c:v>
                </c:pt>
                <c:pt idx="3731">
                  <c:v>18.66</c:v>
                </c:pt>
                <c:pt idx="3732">
                  <c:v>18.664999999999999</c:v>
                </c:pt>
                <c:pt idx="3733">
                  <c:v>18.670000000000002</c:v>
                </c:pt>
                <c:pt idx="3734">
                  <c:v>18.675000000000001</c:v>
                </c:pt>
                <c:pt idx="3735">
                  <c:v>18.68</c:v>
                </c:pt>
                <c:pt idx="3736">
                  <c:v>18.684999999999999</c:v>
                </c:pt>
                <c:pt idx="3737">
                  <c:v>18.690000000000001</c:v>
                </c:pt>
                <c:pt idx="3738">
                  <c:v>18.695</c:v>
                </c:pt>
                <c:pt idx="3739">
                  <c:v>18.7</c:v>
                </c:pt>
                <c:pt idx="3740">
                  <c:v>18.704999999999998</c:v>
                </c:pt>
                <c:pt idx="3741">
                  <c:v>18.71</c:v>
                </c:pt>
                <c:pt idx="3742">
                  <c:v>18.715</c:v>
                </c:pt>
                <c:pt idx="3743">
                  <c:v>18.72</c:v>
                </c:pt>
                <c:pt idx="3744">
                  <c:v>18.725000000000001</c:v>
                </c:pt>
                <c:pt idx="3745">
                  <c:v>18.73</c:v>
                </c:pt>
                <c:pt idx="3746">
                  <c:v>18.734999999999999</c:v>
                </c:pt>
                <c:pt idx="3747">
                  <c:v>18.739999999999998</c:v>
                </c:pt>
                <c:pt idx="3748">
                  <c:v>18.745000000000001</c:v>
                </c:pt>
                <c:pt idx="3749">
                  <c:v>18.75</c:v>
                </c:pt>
                <c:pt idx="3750">
                  <c:v>18.754999999999999</c:v>
                </c:pt>
                <c:pt idx="3751">
                  <c:v>18.760000000000002</c:v>
                </c:pt>
                <c:pt idx="3752">
                  <c:v>18.765000000000001</c:v>
                </c:pt>
                <c:pt idx="3753">
                  <c:v>18.77</c:v>
                </c:pt>
                <c:pt idx="3754">
                  <c:v>18.774999999999999</c:v>
                </c:pt>
                <c:pt idx="3755">
                  <c:v>18.78</c:v>
                </c:pt>
                <c:pt idx="3756">
                  <c:v>18.785</c:v>
                </c:pt>
                <c:pt idx="3757">
                  <c:v>18.79</c:v>
                </c:pt>
                <c:pt idx="3758">
                  <c:v>18.795000000000002</c:v>
                </c:pt>
                <c:pt idx="3759">
                  <c:v>18.8</c:v>
                </c:pt>
                <c:pt idx="3760">
                  <c:v>18.805</c:v>
                </c:pt>
                <c:pt idx="3761">
                  <c:v>18.809999999999999</c:v>
                </c:pt>
                <c:pt idx="3762">
                  <c:v>18.815000000000001</c:v>
                </c:pt>
                <c:pt idx="3763">
                  <c:v>18.82</c:v>
                </c:pt>
                <c:pt idx="3764">
                  <c:v>18.824999999999999</c:v>
                </c:pt>
                <c:pt idx="3765">
                  <c:v>18.829999999999998</c:v>
                </c:pt>
                <c:pt idx="3766">
                  <c:v>18.835000000000001</c:v>
                </c:pt>
                <c:pt idx="3767">
                  <c:v>18.84</c:v>
                </c:pt>
                <c:pt idx="3768">
                  <c:v>18.844999999999999</c:v>
                </c:pt>
                <c:pt idx="3769">
                  <c:v>18.850000000000001</c:v>
                </c:pt>
                <c:pt idx="3770">
                  <c:v>18.855</c:v>
                </c:pt>
                <c:pt idx="3771">
                  <c:v>18.86</c:v>
                </c:pt>
                <c:pt idx="3772">
                  <c:v>18.864999999999998</c:v>
                </c:pt>
                <c:pt idx="3773">
                  <c:v>18.87</c:v>
                </c:pt>
                <c:pt idx="3774">
                  <c:v>18.875</c:v>
                </c:pt>
                <c:pt idx="3775">
                  <c:v>18.88</c:v>
                </c:pt>
                <c:pt idx="3776">
                  <c:v>18.885000000000002</c:v>
                </c:pt>
                <c:pt idx="3777">
                  <c:v>18.89</c:v>
                </c:pt>
                <c:pt idx="3778">
                  <c:v>18.895</c:v>
                </c:pt>
                <c:pt idx="3779">
                  <c:v>18.899999999999999</c:v>
                </c:pt>
                <c:pt idx="3780">
                  <c:v>18.905000000000001</c:v>
                </c:pt>
                <c:pt idx="3781">
                  <c:v>18.91</c:v>
                </c:pt>
                <c:pt idx="3782">
                  <c:v>18.914999999999999</c:v>
                </c:pt>
                <c:pt idx="3783">
                  <c:v>18.920000000000002</c:v>
                </c:pt>
                <c:pt idx="3784">
                  <c:v>18.925000000000001</c:v>
                </c:pt>
                <c:pt idx="3785">
                  <c:v>18.93</c:v>
                </c:pt>
                <c:pt idx="3786">
                  <c:v>18.934999999999999</c:v>
                </c:pt>
                <c:pt idx="3787">
                  <c:v>18.940000000000001</c:v>
                </c:pt>
                <c:pt idx="3788">
                  <c:v>18.945</c:v>
                </c:pt>
                <c:pt idx="3789">
                  <c:v>18.95</c:v>
                </c:pt>
                <c:pt idx="3790">
                  <c:v>18.954999999999998</c:v>
                </c:pt>
                <c:pt idx="3791">
                  <c:v>18.96</c:v>
                </c:pt>
                <c:pt idx="3792">
                  <c:v>18.965</c:v>
                </c:pt>
                <c:pt idx="3793">
                  <c:v>18.97</c:v>
                </c:pt>
                <c:pt idx="3794">
                  <c:v>18.975000000000001</c:v>
                </c:pt>
                <c:pt idx="3795">
                  <c:v>18.98</c:v>
                </c:pt>
                <c:pt idx="3796">
                  <c:v>18.984999999999999</c:v>
                </c:pt>
                <c:pt idx="3797">
                  <c:v>18.989999999999998</c:v>
                </c:pt>
                <c:pt idx="3798">
                  <c:v>18.995000000000001</c:v>
                </c:pt>
                <c:pt idx="3799">
                  <c:v>19</c:v>
                </c:pt>
                <c:pt idx="3800">
                  <c:v>19.004999999999999</c:v>
                </c:pt>
                <c:pt idx="3801">
                  <c:v>19.010000000000002</c:v>
                </c:pt>
                <c:pt idx="3802">
                  <c:v>19.015000000000001</c:v>
                </c:pt>
                <c:pt idx="3803">
                  <c:v>19.02</c:v>
                </c:pt>
                <c:pt idx="3804">
                  <c:v>19.024999999999999</c:v>
                </c:pt>
                <c:pt idx="3805">
                  <c:v>19.03</c:v>
                </c:pt>
                <c:pt idx="3806">
                  <c:v>19.035</c:v>
                </c:pt>
                <c:pt idx="3807">
                  <c:v>19.04</c:v>
                </c:pt>
                <c:pt idx="3808">
                  <c:v>19.045000000000002</c:v>
                </c:pt>
                <c:pt idx="3809">
                  <c:v>19.05</c:v>
                </c:pt>
                <c:pt idx="3810">
                  <c:v>19.055</c:v>
                </c:pt>
                <c:pt idx="3811">
                  <c:v>19.059999999999999</c:v>
                </c:pt>
                <c:pt idx="3812">
                  <c:v>19.065000000000001</c:v>
                </c:pt>
                <c:pt idx="3813">
                  <c:v>19.07</c:v>
                </c:pt>
                <c:pt idx="3814">
                  <c:v>19.074999999999999</c:v>
                </c:pt>
                <c:pt idx="3815">
                  <c:v>19.079999999999998</c:v>
                </c:pt>
                <c:pt idx="3816">
                  <c:v>19.085000000000001</c:v>
                </c:pt>
                <c:pt idx="3817">
                  <c:v>19.09</c:v>
                </c:pt>
                <c:pt idx="3818">
                  <c:v>19.094999999999999</c:v>
                </c:pt>
                <c:pt idx="3819">
                  <c:v>19.100000000000001</c:v>
                </c:pt>
                <c:pt idx="3820">
                  <c:v>19.105</c:v>
                </c:pt>
                <c:pt idx="3821">
                  <c:v>19.11</c:v>
                </c:pt>
                <c:pt idx="3822">
                  <c:v>19.114999999999998</c:v>
                </c:pt>
                <c:pt idx="3823">
                  <c:v>19.12</c:v>
                </c:pt>
                <c:pt idx="3824">
                  <c:v>19.125</c:v>
                </c:pt>
                <c:pt idx="3825">
                  <c:v>19.13</c:v>
                </c:pt>
                <c:pt idx="3826">
                  <c:v>19.135000000000002</c:v>
                </c:pt>
                <c:pt idx="3827">
                  <c:v>19.14</c:v>
                </c:pt>
                <c:pt idx="3828">
                  <c:v>19.145</c:v>
                </c:pt>
                <c:pt idx="3829">
                  <c:v>19.149999999999999</c:v>
                </c:pt>
                <c:pt idx="3830">
                  <c:v>19.155000000000001</c:v>
                </c:pt>
                <c:pt idx="3831">
                  <c:v>19.16</c:v>
                </c:pt>
                <c:pt idx="3832">
                  <c:v>19.164999999999999</c:v>
                </c:pt>
                <c:pt idx="3833">
                  <c:v>19.170000000000002</c:v>
                </c:pt>
                <c:pt idx="3834">
                  <c:v>19.175000000000001</c:v>
                </c:pt>
                <c:pt idx="3835">
                  <c:v>19.18</c:v>
                </c:pt>
                <c:pt idx="3836">
                  <c:v>19.184999999999999</c:v>
                </c:pt>
                <c:pt idx="3837">
                  <c:v>19.190000000000001</c:v>
                </c:pt>
                <c:pt idx="3838">
                  <c:v>19.195</c:v>
                </c:pt>
                <c:pt idx="3839">
                  <c:v>19.2</c:v>
                </c:pt>
                <c:pt idx="3840">
                  <c:v>19.204999999999998</c:v>
                </c:pt>
                <c:pt idx="3841">
                  <c:v>19.21</c:v>
                </c:pt>
                <c:pt idx="3842">
                  <c:v>19.215</c:v>
                </c:pt>
                <c:pt idx="3843">
                  <c:v>19.22</c:v>
                </c:pt>
                <c:pt idx="3844">
                  <c:v>19.225000000000001</c:v>
                </c:pt>
                <c:pt idx="3845">
                  <c:v>19.23</c:v>
                </c:pt>
                <c:pt idx="3846">
                  <c:v>19.234999999999999</c:v>
                </c:pt>
                <c:pt idx="3847">
                  <c:v>19.239999999999998</c:v>
                </c:pt>
                <c:pt idx="3848">
                  <c:v>19.245000000000001</c:v>
                </c:pt>
                <c:pt idx="3849">
                  <c:v>19.25</c:v>
                </c:pt>
                <c:pt idx="3850">
                  <c:v>19.254999999999999</c:v>
                </c:pt>
                <c:pt idx="3851">
                  <c:v>19.260000000000002</c:v>
                </c:pt>
                <c:pt idx="3852">
                  <c:v>19.265000000000001</c:v>
                </c:pt>
                <c:pt idx="3853">
                  <c:v>19.27</c:v>
                </c:pt>
                <c:pt idx="3854">
                  <c:v>19.274999999999999</c:v>
                </c:pt>
                <c:pt idx="3855">
                  <c:v>19.28</c:v>
                </c:pt>
                <c:pt idx="3856">
                  <c:v>19.285</c:v>
                </c:pt>
                <c:pt idx="3857">
                  <c:v>19.29</c:v>
                </c:pt>
                <c:pt idx="3858">
                  <c:v>19.295000000000002</c:v>
                </c:pt>
                <c:pt idx="3859">
                  <c:v>19.3</c:v>
                </c:pt>
                <c:pt idx="3860">
                  <c:v>19.305</c:v>
                </c:pt>
                <c:pt idx="3861">
                  <c:v>19.309999999999999</c:v>
                </c:pt>
                <c:pt idx="3862">
                  <c:v>19.315000000000001</c:v>
                </c:pt>
                <c:pt idx="3863">
                  <c:v>19.32</c:v>
                </c:pt>
                <c:pt idx="3864">
                  <c:v>19.324999999999999</c:v>
                </c:pt>
                <c:pt idx="3865">
                  <c:v>19.329999999999998</c:v>
                </c:pt>
                <c:pt idx="3866">
                  <c:v>19.335000000000001</c:v>
                </c:pt>
                <c:pt idx="3867">
                  <c:v>19.34</c:v>
                </c:pt>
                <c:pt idx="3868">
                  <c:v>19.344999999999999</c:v>
                </c:pt>
                <c:pt idx="3869">
                  <c:v>19.350000000000001</c:v>
                </c:pt>
                <c:pt idx="3870">
                  <c:v>19.355</c:v>
                </c:pt>
                <c:pt idx="3871">
                  <c:v>19.36</c:v>
                </c:pt>
                <c:pt idx="3872">
                  <c:v>19.364999999999998</c:v>
                </c:pt>
                <c:pt idx="3873">
                  <c:v>19.37</c:v>
                </c:pt>
                <c:pt idx="3874">
                  <c:v>19.375</c:v>
                </c:pt>
                <c:pt idx="3875">
                  <c:v>19.38</c:v>
                </c:pt>
                <c:pt idx="3876">
                  <c:v>19.385000000000002</c:v>
                </c:pt>
                <c:pt idx="3877">
                  <c:v>19.39</c:v>
                </c:pt>
                <c:pt idx="3878">
                  <c:v>19.395</c:v>
                </c:pt>
                <c:pt idx="3879">
                  <c:v>19.399999999999999</c:v>
                </c:pt>
                <c:pt idx="3880">
                  <c:v>19.405000000000001</c:v>
                </c:pt>
                <c:pt idx="3881">
                  <c:v>19.41</c:v>
                </c:pt>
                <c:pt idx="3882">
                  <c:v>19.414999999999999</c:v>
                </c:pt>
                <c:pt idx="3883">
                  <c:v>19.420000000000002</c:v>
                </c:pt>
                <c:pt idx="3884">
                  <c:v>19.425000000000001</c:v>
                </c:pt>
                <c:pt idx="3885">
                  <c:v>19.43</c:v>
                </c:pt>
                <c:pt idx="3886">
                  <c:v>19.434999999999999</c:v>
                </c:pt>
                <c:pt idx="3887">
                  <c:v>19.440000000000001</c:v>
                </c:pt>
                <c:pt idx="3888">
                  <c:v>19.445</c:v>
                </c:pt>
                <c:pt idx="3889">
                  <c:v>19.45</c:v>
                </c:pt>
                <c:pt idx="3890">
                  <c:v>19.454999999999998</c:v>
                </c:pt>
                <c:pt idx="3891">
                  <c:v>19.46</c:v>
                </c:pt>
                <c:pt idx="3892">
                  <c:v>19.465</c:v>
                </c:pt>
                <c:pt idx="3893">
                  <c:v>19.47</c:v>
                </c:pt>
                <c:pt idx="3894">
                  <c:v>19.475000000000001</c:v>
                </c:pt>
                <c:pt idx="3895">
                  <c:v>19.48</c:v>
                </c:pt>
                <c:pt idx="3896">
                  <c:v>19.484999999999999</c:v>
                </c:pt>
                <c:pt idx="3897">
                  <c:v>19.489999999999998</c:v>
                </c:pt>
                <c:pt idx="3898">
                  <c:v>19.495000000000001</c:v>
                </c:pt>
                <c:pt idx="3899">
                  <c:v>19.5</c:v>
                </c:pt>
                <c:pt idx="3900">
                  <c:v>19.504999999999999</c:v>
                </c:pt>
                <c:pt idx="3901">
                  <c:v>19.510000000000002</c:v>
                </c:pt>
                <c:pt idx="3902">
                  <c:v>19.515000000000001</c:v>
                </c:pt>
                <c:pt idx="3903">
                  <c:v>19.52</c:v>
                </c:pt>
                <c:pt idx="3904">
                  <c:v>19.524999999999999</c:v>
                </c:pt>
                <c:pt idx="3905">
                  <c:v>19.53</c:v>
                </c:pt>
                <c:pt idx="3906">
                  <c:v>19.535</c:v>
                </c:pt>
                <c:pt idx="3907">
                  <c:v>19.54</c:v>
                </c:pt>
                <c:pt idx="3908">
                  <c:v>19.545000000000002</c:v>
                </c:pt>
                <c:pt idx="3909">
                  <c:v>19.55</c:v>
                </c:pt>
                <c:pt idx="3910">
                  <c:v>19.555</c:v>
                </c:pt>
                <c:pt idx="3911">
                  <c:v>19.559999999999999</c:v>
                </c:pt>
                <c:pt idx="3912">
                  <c:v>19.565000000000001</c:v>
                </c:pt>
                <c:pt idx="3913">
                  <c:v>19.57</c:v>
                </c:pt>
                <c:pt idx="3914">
                  <c:v>19.574999999999999</c:v>
                </c:pt>
                <c:pt idx="3915">
                  <c:v>19.579999999999998</c:v>
                </c:pt>
                <c:pt idx="3916">
                  <c:v>19.585000000000001</c:v>
                </c:pt>
                <c:pt idx="3917">
                  <c:v>19.59</c:v>
                </c:pt>
                <c:pt idx="3918">
                  <c:v>19.594999999999999</c:v>
                </c:pt>
                <c:pt idx="3919">
                  <c:v>19.600000000000001</c:v>
                </c:pt>
                <c:pt idx="3920">
                  <c:v>19.605</c:v>
                </c:pt>
                <c:pt idx="3921">
                  <c:v>19.61</c:v>
                </c:pt>
                <c:pt idx="3922">
                  <c:v>19.614999999999998</c:v>
                </c:pt>
                <c:pt idx="3923">
                  <c:v>19.62</c:v>
                </c:pt>
                <c:pt idx="3924">
                  <c:v>19.625</c:v>
                </c:pt>
                <c:pt idx="3925">
                  <c:v>19.63</c:v>
                </c:pt>
                <c:pt idx="3926">
                  <c:v>19.635000000000002</c:v>
                </c:pt>
                <c:pt idx="3927">
                  <c:v>19.64</c:v>
                </c:pt>
                <c:pt idx="3928">
                  <c:v>19.645</c:v>
                </c:pt>
                <c:pt idx="3929">
                  <c:v>19.649999999999999</c:v>
                </c:pt>
                <c:pt idx="3930">
                  <c:v>19.655000000000001</c:v>
                </c:pt>
                <c:pt idx="3931">
                  <c:v>19.66</c:v>
                </c:pt>
                <c:pt idx="3932">
                  <c:v>19.664999999999999</c:v>
                </c:pt>
                <c:pt idx="3933">
                  <c:v>19.670000000000002</c:v>
                </c:pt>
                <c:pt idx="3934">
                  <c:v>19.675000000000001</c:v>
                </c:pt>
                <c:pt idx="3935">
                  <c:v>19.68</c:v>
                </c:pt>
                <c:pt idx="3936">
                  <c:v>19.684999999999999</c:v>
                </c:pt>
                <c:pt idx="3937">
                  <c:v>19.690000000000001</c:v>
                </c:pt>
                <c:pt idx="3938">
                  <c:v>19.695</c:v>
                </c:pt>
                <c:pt idx="3939">
                  <c:v>19.7</c:v>
                </c:pt>
                <c:pt idx="3940">
                  <c:v>19.704999999999998</c:v>
                </c:pt>
                <c:pt idx="3941">
                  <c:v>19.71</c:v>
                </c:pt>
                <c:pt idx="3942">
                  <c:v>19.715</c:v>
                </c:pt>
                <c:pt idx="3943">
                  <c:v>19.72</c:v>
                </c:pt>
                <c:pt idx="3944">
                  <c:v>19.725000000000001</c:v>
                </c:pt>
                <c:pt idx="3945">
                  <c:v>19.73</c:v>
                </c:pt>
                <c:pt idx="3946">
                  <c:v>19.734999999999999</c:v>
                </c:pt>
                <c:pt idx="3947">
                  <c:v>19.739999999999998</c:v>
                </c:pt>
                <c:pt idx="3948">
                  <c:v>19.745000000000001</c:v>
                </c:pt>
                <c:pt idx="3949">
                  <c:v>19.75</c:v>
                </c:pt>
                <c:pt idx="3950">
                  <c:v>19.754999999999999</c:v>
                </c:pt>
                <c:pt idx="3951">
                  <c:v>19.760000000000002</c:v>
                </c:pt>
                <c:pt idx="3952">
                  <c:v>19.765000000000001</c:v>
                </c:pt>
                <c:pt idx="3953">
                  <c:v>19.77</c:v>
                </c:pt>
                <c:pt idx="3954">
                  <c:v>19.774999999999999</c:v>
                </c:pt>
                <c:pt idx="3955">
                  <c:v>19.78</c:v>
                </c:pt>
                <c:pt idx="3956">
                  <c:v>19.785</c:v>
                </c:pt>
                <c:pt idx="3957">
                  <c:v>19.79</c:v>
                </c:pt>
                <c:pt idx="3958">
                  <c:v>19.795000000000002</c:v>
                </c:pt>
                <c:pt idx="3959">
                  <c:v>19.8</c:v>
                </c:pt>
                <c:pt idx="3960">
                  <c:v>19.805</c:v>
                </c:pt>
                <c:pt idx="3961">
                  <c:v>19.809999999999999</c:v>
                </c:pt>
                <c:pt idx="3962">
                  <c:v>19.815000000000001</c:v>
                </c:pt>
                <c:pt idx="3963">
                  <c:v>19.82</c:v>
                </c:pt>
                <c:pt idx="3964">
                  <c:v>19.824999999999999</c:v>
                </c:pt>
                <c:pt idx="3965">
                  <c:v>19.829999999999998</c:v>
                </c:pt>
                <c:pt idx="3966">
                  <c:v>19.835000000000001</c:v>
                </c:pt>
                <c:pt idx="3967">
                  <c:v>19.84</c:v>
                </c:pt>
                <c:pt idx="3968">
                  <c:v>19.844999999999999</c:v>
                </c:pt>
                <c:pt idx="3969">
                  <c:v>19.850000000000001</c:v>
                </c:pt>
                <c:pt idx="3970">
                  <c:v>19.855</c:v>
                </c:pt>
                <c:pt idx="3971">
                  <c:v>19.86</c:v>
                </c:pt>
                <c:pt idx="3972">
                  <c:v>19.864999999999998</c:v>
                </c:pt>
                <c:pt idx="3973">
                  <c:v>19.87</c:v>
                </c:pt>
                <c:pt idx="3974">
                  <c:v>19.875</c:v>
                </c:pt>
                <c:pt idx="3975">
                  <c:v>19.88</c:v>
                </c:pt>
                <c:pt idx="3976">
                  <c:v>19.885000000000002</c:v>
                </c:pt>
                <c:pt idx="3977">
                  <c:v>19.89</c:v>
                </c:pt>
                <c:pt idx="3978">
                  <c:v>19.895</c:v>
                </c:pt>
                <c:pt idx="3979">
                  <c:v>19.899999999999999</c:v>
                </c:pt>
                <c:pt idx="3980">
                  <c:v>19.905000000000001</c:v>
                </c:pt>
                <c:pt idx="3981">
                  <c:v>19.91</c:v>
                </c:pt>
                <c:pt idx="3982">
                  <c:v>19.914999999999999</c:v>
                </c:pt>
                <c:pt idx="3983">
                  <c:v>19.920000000000002</c:v>
                </c:pt>
                <c:pt idx="3984">
                  <c:v>19.925000000000001</c:v>
                </c:pt>
                <c:pt idx="3985">
                  <c:v>19.93</c:v>
                </c:pt>
                <c:pt idx="3986">
                  <c:v>19.934999999999999</c:v>
                </c:pt>
                <c:pt idx="3987">
                  <c:v>19.940000000000001</c:v>
                </c:pt>
                <c:pt idx="3988">
                  <c:v>19.945</c:v>
                </c:pt>
                <c:pt idx="3989">
                  <c:v>19.95</c:v>
                </c:pt>
                <c:pt idx="3990">
                  <c:v>19.954999999999998</c:v>
                </c:pt>
                <c:pt idx="3991">
                  <c:v>19.96</c:v>
                </c:pt>
                <c:pt idx="3992">
                  <c:v>19.965</c:v>
                </c:pt>
                <c:pt idx="3993">
                  <c:v>19.97</c:v>
                </c:pt>
                <c:pt idx="3994">
                  <c:v>19.975000000000001</c:v>
                </c:pt>
                <c:pt idx="3995">
                  <c:v>19.98</c:v>
                </c:pt>
                <c:pt idx="3996">
                  <c:v>19.984999999999999</c:v>
                </c:pt>
                <c:pt idx="3997">
                  <c:v>19.989999999999998</c:v>
                </c:pt>
                <c:pt idx="3998">
                  <c:v>19.995000000000001</c:v>
                </c:pt>
                <c:pt idx="3999">
                  <c:v>20</c:v>
                </c:pt>
                <c:pt idx="4000">
                  <c:v>20.004999999999999</c:v>
                </c:pt>
                <c:pt idx="4001">
                  <c:v>20.010000000000002</c:v>
                </c:pt>
                <c:pt idx="4002">
                  <c:v>20.015000000000001</c:v>
                </c:pt>
                <c:pt idx="4003">
                  <c:v>20.02</c:v>
                </c:pt>
                <c:pt idx="4004">
                  <c:v>20.024999999999999</c:v>
                </c:pt>
                <c:pt idx="4005">
                  <c:v>20.03</c:v>
                </c:pt>
                <c:pt idx="4006">
                  <c:v>20.035</c:v>
                </c:pt>
                <c:pt idx="4007">
                  <c:v>20.04</c:v>
                </c:pt>
                <c:pt idx="4008">
                  <c:v>20.045000000000002</c:v>
                </c:pt>
                <c:pt idx="4009">
                  <c:v>20.05</c:v>
                </c:pt>
                <c:pt idx="4010">
                  <c:v>20.055</c:v>
                </c:pt>
                <c:pt idx="4011">
                  <c:v>20.059999999999999</c:v>
                </c:pt>
                <c:pt idx="4012">
                  <c:v>20.065000000000001</c:v>
                </c:pt>
                <c:pt idx="4013">
                  <c:v>20.07</c:v>
                </c:pt>
                <c:pt idx="4014">
                  <c:v>20.074999999999999</c:v>
                </c:pt>
                <c:pt idx="4015">
                  <c:v>20.079999999999998</c:v>
                </c:pt>
                <c:pt idx="4016">
                  <c:v>20.085000000000001</c:v>
                </c:pt>
                <c:pt idx="4017">
                  <c:v>20.09</c:v>
                </c:pt>
                <c:pt idx="4018">
                  <c:v>20.094999999999999</c:v>
                </c:pt>
                <c:pt idx="4019">
                  <c:v>20.100000000000001</c:v>
                </c:pt>
                <c:pt idx="4020">
                  <c:v>20.105</c:v>
                </c:pt>
                <c:pt idx="4021">
                  <c:v>20.11</c:v>
                </c:pt>
                <c:pt idx="4022">
                  <c:v>20.114999999999998</c:v>
                </c:pt>
                <c:pt idx="4023">
                  <c:v>20.12</c:v>
                </c:pt>
                <c:pt idx="4024">
                  <c:v>20.125</c:v>
                </c:pt>
                <c:pt idx="4025">
                  <c:v>20.13</c:v>
                </c:pt>
                <c:pt idx="4026">
                  <c:v>20.135000000000002</c:v>
                </c:pt>
                <c:pt idx="4027">
                  <c:v>20.14</c:v>
                </c:pt>
                <c:pt idx="4028">
                  <c:v>20.145</c:v>
                </c:pt>
                <c:pt idx="4029">
                  <c:v>20.149999999999999</c:v>
                </c:pt>
                <c:pt idx="4030">
                  <c:v>20.155000000000001</c:v>
                </c:pt>
                <c:pt idx="4031">
                  <c:v>20.16</c:v>
                </c:pt>
                <c:pt idx="4032">
                  <c:v>20.164999999999999</c:v>
                </c:pt>
                <c:pt idx="4033">
                  <c:v>20.170000000000002</c:v>
                </c:pt>
                <c:pt idx="4034">
                  <c:v>20.175000000000001</c:v>
                </c:pt>
                <c:pt idx="4035">
                  <c:v>20.18</c:v>
                </c:pt>
                <c:pt idx="4036">
                  <c:v>20.184999999999999</c:v>
                </c:pt>
                <c:pt idx="4037">
                  <c:v>20.190000000000001</c:v>
                </c:pt>
                <c:pt idx="4038">
                  <c:v>20.195</c:v>
                </c:pt>
                <c:pt idx="4039">
                  <c:v>20.2</c:v>
                </c:pt>
                <c:pt idx="4040">
                  <c:v>20.204999999999998</c:v>
                </c:pt>
                <c:pt idx="4041">
                  <c:v>20.21</c:v>
                </c:pt>
                <c:pt idx="4042">
                  <c:v>20.215</c:v>
                </c:pt>
                <c:pt idx="4043">
                  <c:v>20.22</c:v>
                </c:pt>
                <c:pt idx="4044">
                  <c:v>20.225000000000001</c:v>
                </c:pt>
                <c:pt idx="4045">
                  <c:v>20.23</c:v>
                </c:pt>
                <c:pt idx="4046">
                  <c:v>20.234999999999999</c:v>
                </c:pt>
                <c:pt idx="4047">
                  <c:v>20.239999999999998</c:v>
                </c:pt>
                <c:pt idx="4048">
                  <c:v>20.245000000000001</c:v>
                </c:pt>
                <c:pt idx="4049">
                  <c:v>20.25</c:v>
                </c:pt>
                <c:pt idx="4050">
                  <c:v>20.254999999999999</c:v>
                </c:pt>
                <c:pt idx="4051">
                  <c:v>20.260000000000002</c:v>
                </c:pt>
                <c:pt idx="4052">
                  <c:v>20.265000000000001</c:v>
                </c:pt>
                <c:pt idx="4053">
                  <c:v>20.27</c:v>
                </c:pt>
                <c:pt idx="4054">
                  <c:v>20.274999999999999</c:v>
                </c:pt>
                <c:pt idx="4055">
                  <c:v>20.28</c:v>
                </c:pt>
                <c:pt idx="4056">
                  <c:v>20.285</c:v>
                </c:pt>
                <c:pt idx="4057">
                  <c:v>20.29</c:v>
                </c:pt>
                <c:pt idx="4058">
                  <c:v>20.295000000000002</c:v>
                </c:pt>
                <c:pt idx="4059">
                  <c:v>20.3</c:v>
                </c:pt>
                <c:pt idx="4060">
                  <c:v>20.305</c:v>
                </c:pt>
                <c:pt idx="4061">
                  <c:v>20.309999999999999</c:v>
                </c:pt>
                <c:pt idx="4062">
                  <c:v>20.315000000000001</c:v>
                </c:pt>
                <c:pt idx="4063">
                  <c:v>20.32</c:v>
                </c:pt>
                <c:pt idx="4064">
                  <c:v>20.324999999999999</c:v>
                </c:pt>
                <c:pt idx="4065">
                  <c:v>20.329999999999998</c:v>
                </c:pt>
                <c:pt idx="4066">
                  <c:v>20.335000000000001</c:v>
                </c:pt>
                <c:pt idx="4067">
                  <c:v>20.34</c:v>
                </c:pt>
                <c:pt idx="4068">
                  <c:v>20.344999999999999</c:v>
                </c:pt>
                <c:pt idx="4069">
                  <c:v>20.350000000000001</c:v>
                </c:pt>
                <c:pt idx="4070">
                  <c:v>20.355</c:v>
                </c:pt>
                <c:pt idx="4071">
                  <c:v>20.36</c:v>
                </c:pt>
                <c:pt idx="4072">
                  <c:v>20.364999999999998</c:v>
                </c:pt>
                <c:pt idx="4073">
                  <c:v>20.37</c:v>
                </c:pt>
                <c:pt idx="4074">
                  <c:v>20.375</c:v>
                </c:pt>
                <c:pt idx="4075">
                  <c:v>20.38</c:v>
                </c:pt>
                <c:pt idx="4076">
                  <c:v>20.385000000000002</c:v>
                </c:pt>
                <c:pt idx="4077">
                  <c:v>20.39</c:v>
                </c:pt>
                <c:pt idx="4078">
                  <c:v>20.395</c:v>
                </c:pt>
                <c:pt idx="4079">
                  <c:v>20.399999999999999</c:v>
                </c:pt>
                <c:pt idx="4080">
                  <c:v>20.405000000000001</c:v>
                </c:pt>
                <c:pt idx="4081">
                  <c:v>20.41</c:v>
                </c:pt>
                <c:pt idx="4082">
                  <c:v>20.414999999999999</c:v>
                </c:pt>
                <c:pt idx="4083">
                  <c:v>20.420000000000002</c:v>
                </c:pt>
                <c:pt idx="4084">
                  <c:v>20.425000000000001</c:v>
                </c:pt>
                <c:pt idx="4085">
                  <c:v>20.43</c:v>
                </c:pt>
                <c:pt idx="4086">
                  <c:v>20.434999999999999</c:v>
                </c:pt>
                <c:pt idx="4087">
                  <c:v>20.440000000000001</c:v>
                </c:pt>
                <c:pt idx="4088">
                  <c:v>20.445</c:v>
                </c:pt>
                <c:pt idx="4089">
                  <c:v>20.45</c:v>
                </c:pt>
                <c:pt idx="4090">
                  <c:v>20.454999999999998</c:v>
                </c:pt>
                <c:pt idx="4091">
                  <c:v>20.46</c:v>
                </c:pt>
                <c:pt idx="4092">
                  <c:v>20.465</c:v>
                </c:pt>
                <c:pt idx="4093">
                  <c:v>20.47</c:v>
                </c:pt>
                <c:pt idx="4094">
                  <c:v>20.475000000000001</c:v>
                </c:pt>
                <c:pt idx="4095">
                  <c:v>20.48</c:v>
                </c:pt>
                <c:pt idx="4096">
                  <c:v>20.484999999999999</c:v>
                </c:pt>
                <c:pt idx="4097">
                  <c:v>20.49</c:v>
                </c:pt>
                <c:pt idx="4098">
                  <c:v>20.495000000000001</c:v>
                </c:pt>
                <c:pt idx="4099">
                  <c:v>20.5</c:v>
                </c:pt>
                <c:pt idx="4100">
                  <c:v>20.504999999999999</c:v>
                </c:pt>
                <c:pt idx="4101">
                  <c:v>20.51</c:v>
                </c:pt>
                <c:pt idx="4102">
                  <c:v>20.515000000000001</c:v>
                </c:pt>
                <c:pt idx="4103">
                  <c:v>20.52</c:v>
                </c:pt>
                <c:pt idx="4104">
                  <c:v>20.524999999999999</c:v>
                </c:pt>
                <c:pt idx="4105">
                  <c:v>20.53</c:v>
                </c:pt>
                <c:pt idx="4106">
                  <c:v>20.535</c:v>
                </c:pt>
                <c:pt idx="4107">
                  <c:v>20.54</c:v>
                </c:pt>
                <c:pt idx="4108">
                  <c:v>20.545000000000002</c:v>
                </c:pt>
                <c:pt idx="4109">
                  <c:v>20.55</c:v>
                </c:pt>
                <c:pt idx="4110">
                  <c:v>20.555</c:v>
                </c:pt>
                <c:pt idx="4111">
                  <c:v>20.56</c:v>
                </c:pt>
                <c:pt idx="4112">
                  <c:v>20.565000000000001</c:v>
                </c:pt>
                <c:pt idx="4113">
                  <c:v>20.57</c:v>
                </c:pt>
                <c:pt idx="4114">
                  <c:v>20.574999999999999</c:v>
                </c:pt>
                <c:pt idx="4115">
                  <c:v>20.58</c:v>
                </c:pt>
                <c:pt idx="4116">
                  <c:v>20.585000000000001</c:v>
                </c:pt>
                <c:pt idx="4117">
                  <c:v>20.59</c:v>
                </c:pt>
                <c:pt idx="4118">
                  <c:v>20.594999999999999</c:v>
                </c:pt>
                <c:pt idx="4119">
                  <c:v>20.6</c:v>
                </c:pt>
                <c:pt idx="4120">
                  <c:v>20.605</c:v>
                </c:pt>
                <c:pt idx="4121">
                  <c:v>20.61</c:v>
                </c:pt>
                <c:pt idx="4122">
                  <c:v>20.614999999999998</c:v>
                </c:pt>
                <c:pt idx="4123">
                  <c:v>20.62</c:v>
                </c:pt>
                <c:pt idx="4124">
                  <c:v>20.625</c:v>
                </c:pt>
                <c:pt idx="4125">
                  <c:v>20.63</c:v>
                </c:pt>
                <c:pt idx="4126">
                  <c:v>20.635000000000002</c:v>
                </c:pt>
                <c:pt idx="4127">
                  <c:v>20.64</c:v>
                </c:pt>
                <c:pt idx="4128">
                  <c:v>20.645</c:v>
                </c:pt>
                <c:pt idx="4129">
                  <c:v>20.65</c:v>
                </c:pt>
                <c:pt idx="4130">
                  <c:v>20.655000000000001</c:v>
                </c:pt>
                <c:pt idx="4131">
                  <c:v>20.66</c:v>
                </c:pt>
                <c:pt idx="4132">
                  <c:v>20.664999999999999</c:v>
                </c:pt>
                <c:pt idx="4133">
                  <c:v>20.67</c:v>
                </c:pt>
                <c:pt idx="4134">
                  <c:v>20.675000000000001</c:v>
                </c:pt>
                <c:pt idx="4135">
                  <c:v>20.68</c:v>
                </c:pt>
                <c:pt idx="4136">
                  <c:v>20.684999999999999</c:v>
                </c:pt>
                <c:pt idx="4137">
                  <c:v>20.69</c:v>
                </c:pt>
                <c:pt idx="4138">
                  <c:v>20.695</c:v>
                </c:pt>
                <c:pt idx="4139">
                  <c:v>20.7</c:v>
                </c:pt>
                <c:pt idx="4140">
                  <c:v>20.704999999999998</c:v>
                </c:pt>
                <c:pt idx="4141">
                  <c:v>20.71</c:v>
                </c:pt>
                <c:pt idx="4142">
                  <c:v>20.715</c:v>
                </c:pt>
                <c:pt idx="4143">
                  <c:v>20.72</c:v>
                </c:pt>
                <c:pt idx="4144">
                  <c:v>20.725000000000001</c:v>
                </c:pt>
                <c:pt idx="4145">
                  <c:v>20.73</c:v>
                </c:pt>
                <c:pt idx="4146">
                  <c:v>20.734999999999999</c:v>
                </c:pt>
                <c:pt idx="4147">
                  <c:v>20.74</c:v>
                </c:pt>
                <c:pt idx="4148">
                  <c:v>20.745000000000001</c:v>
                </c:pt>
                <c:pt idx="4149">
                  <c:v>20.75</c:v>
                </c:pt>
                <c:pt idx="4150">
                  <c:v>20.754999999999999</c:v>
                </c:pt>
                <c:pt idx="4151">
                  <c:v>20.76</c:v>
                </c:pt>
                <c:pt idx="4152">
                  <c:v>20.765000000000001</c:v>
                </c:pt>
                <c:pt idx="4153">
                  <c:v>20.77</c:v>
                </c:pt>
                <c:pt idx="4154">
                  <c:v>20.774999999999999</c:v>
                </c:pt>
                <c:pt idx="4155">
                  <c:v>20.78</c:v>
                </c:pt>
                <c:pt idx="4156">
                  <c:v>20.785</c:v>
                </c:pt>
                <c:pt idx="4157">
                  <c:v>20.79</c:v>
                </c:pt>
                <c:pt idx="4158">
                  <c:v>20.795000000000002</c:v>
                </c:pt>
                <c:pt idx="4159">
                  <c:v>20.8</c:v>
                </c:pt>
                <c:pt idx="4160">
                  <c:v>20.805</c:v>
                </c:pt>
                <c:pt idx="4161">
                  <c:v>20.81</c:v>
                </c:pt>
                <c:pt idx="4162">
                  <c:v>20.815000000000001</c:v>
                </c:pt>
                <c:pt idx="4163">
                  <c:v>20.82</c:v>
                </c:pt>
                <c:pt idx="4164">
                  <c:v>20.824999999999999</c:v>
                </c:pt>
                <c:pt idx="4165">
                  <c:v>20.83</c:v>
                </c:pt>
                <c:pt idx="4166">
                  <c:v>20.835000000000001</c:v>
                </c:pt>
                <c:pt idx="4167">
                  <c:v>20.84</c:v>
                </c:pt>
                <c:pt idx="4168">
                  <c:v>20.844999999999999</c:v>
                </c:pt>
                <c:pt idx="4169">
                  <c:v>20.85</c:v>
                </c:pt>
                <c:pt idx="4170">
                  <c:v>20.855</c:v>
                </c:pt>
                <c:pt idx="4171">
                  <c:v>20.86</c:v>
                </c:pt>
                <c:pt idx="4172">
                  <c:v>20.864999999999998</c:v>
                </c:pt>
                <c:pt idx="4173">
                  <c:v>20.87</c:v>
                </c:pt>
                <c:pt idx="4174">
                  <c:v>20.875</c:v>
                </c:pt>
                <c:pt idx="4175">
                  <c:v>20.88</c:v>
                </c:pt>
                <c:pt idx="4176">
                  <c:v>20.885000000000002</c:v>
                </c:pt>
                <c:pt idx="4177">
                  <c:v>20.89</c:v>
                </c:pt>
                <c:pt idx="4178">
                  <c:v>20.895</c:v>
                </c:pt>
                <c:pt idx="4179">
                  <c:v>20.9</c:v>
                </c:pt>
                <c:pt idx="4180">
                  <c:v>20.905000000000001</c:v>
                </c:pt>
                <c:pt idx="4181">
                  <c:v>20.91</c:v>
                </c:pt>
                <c:pt idx="4182">
                  <c:v>20.914999999999999</c:v>
                </c:pt>
                <c:pt idx="4183">
                  <c:v>20.92</c:v>
                </c:pt>
                <c:pt idx="4184">
                  <c:v>20.925000000000001</c:v>
                </c:pt>
                <c:pt idx="4185">
                  <c:v>20.93</c:v>
                </c:pt>
                <c:pt idx="4186">
                  <c:v>20.934999999999999</c:v>
                </c:pt>
                <c:pt idx="4187">
                  <c:v>20.94</c:v>
                </c:pt>
                <c:pt idx="4188">
                  <c:v>20.945</c:v>
                </c:pt>
                <c:pt idx="4189">
                  <c:v>20.95</c:v>
                </c:pt>
                <c:pt idx="4190">
                  <c:v>20.954999999999998</c:v>
                </c:pt>
                <c:pt idx="4191">
                  <c:v>20.96</c:v>
                </c:pt>
                <c:pt idx="4192">
                  <c:v>20.965</c:v>
                </c:pt>
                <c:pt idx="4193">
                  <c:v>20.97</c:v>
                </c:pt>
                <c:pt idx="4194">
                  <c:v>20.975000000000001</c:v>
                </c:pt>
                <c:pt idx="4195">
                  <c:v>20.98</c:v>
                </c:pt>
                <c:pt idx="4196">
                  <c:v>20.984999999999999</c:v>
                </c:pt>
                <c:pt idx="4197">
                  <c:v>20.99</c:v>
                </c:pt>
                <c:pt idx="4198">
                  <c:v>20.995000000000001</c:v>
                </c:pt>
                <c:pt idx="4199">
                  <c:v>21</c:v>
                </c:pt>
                <c:pt idx="4200">
                  <c:v>21.004999999999999</c:v>
                </c:pt>
                <c:pt idx="4201">
                  <c:v>21.01</c:v>
                </c:pt>
                <c:pt idx="4202">
                  <c:v>21.015000000000001</c:v>
                </c:pt>
                <c:pt idx="4203">
                  <c:v>21.02</c:v>
                </c:pt>
                <c:pt idx="4204">
                  <c:v>21.024999999999999</c:v>
                </c:pt>
                <c:pt idx="4205">
                  <c:v>21.03</c:v>
                </c:pt>
                <c:pt idx="4206">
                  <c:v>21.035</c:v>
                </c:pt>
                <c:pt idx="4207">
                  <c:v>21.04</c:v>
                </c:pt>
                <c:pt idx="4208">
                  <c:v>21.045000000000002</c:v>
                </c:pt>
                <c:pt idx="4209">
                  <c:v>21.05</c:v>
                </c:pt>
                <c:pt idx="4210">
                  <c:v>21.055</c:v>
                </c:pt>
                <c:pt idx="4211">
                  <c:v>21.06</c:v>
                </c:pt>
                <c:pt idx="4212">
                  <c:v>21.065000000000001</c:v>
                </c:pt>
                <c:pt idx="4213">
                  <c:v>21.07</c:v>
                </c:pt>
                <c:pt idx="4214">
                  <c:v>21.074999999999999</c:v>
                </c:pt>
                <c:pt idx="4215">
                  <c:v>21.08</c:v>
                </c:pt>
                <c:pt idx="4216">
                  <c:v>21.085000000000001</c:v>
                </c:pt>
                <c:pt idx="4217">
                  <c:v>21.09</c:v>
                </c:pt>
                <c:pt idx="4218">
                  <c:v>21.094999999999999</c:v>
                </c:pt>
                <c:pt idx="4219">
                  <c:v>21.1</c:v>
                </c:pt>
                <c:pt idx="4220">
                  <c:v>21.105</c:v>
                </c:pt>
                <c:pt idx="4221">
                  <c:v>21.11</c:v>
                </c:pt>
                <c:pt idx="4222">
                  <c:v>21.114999999999998</c:v>
                </c:pt>
                <c:pt idx="4223">
                  <c:v>21.12</c:v>
                </c:pt>
                <c:pt idx="4224">
                  <c:v>21.125</c:v>
                </c:pt>
                <c:pt idx="4225">
                  <c:v>21.13</c:v>
                </c:pt>
                <c:pt idx="4226">
                  <c:v>21.135000000000002</c:v>
                </c:pt>
                <c:pt idx="4227">
                  <c:v>21.14</c:v>
                </c:pt>
                <c:pt idx="4228">
                  <c:v>21.145</c:v>
                </c:pt>
                <c:pt idx="4229">
                  <c:v>21.15</c:v>
                </c:pt>
                <c:pt idx="4230">
                  <c:v>21.155000000000001</c:v>
                </c:pt>
                <c:pt idx="4231">
                  <c:v>21.16</c:v>
                </c:pt>
                <c:pt idx="4232">
                  <c:v>21.164999999999999</c:v>
                </c:pt>
                <c:pt idx="4233">
                  <c:v>21.17</c:v>
                </c:pt>
                <c:pt idx="4234">
                  <c:v>21.175000000000001</c:v>
                </c:pt>
                <c:pt idx="4235">
                  <c:v>21.18</c:v>
                </c:pt>
                <c:pt idx="4236">
                  <c:v>21.184999999999999</c:v>
                </c:pt>
                <c:pt idx="4237">
                  <c:v>21.19</c:v>
                </c:pt>
                <c:pt idx="4238">
                  <c:v>21.195</c:v>
                </c:pt>
                <c:pt idx="4239">
                  <c:v>21.2</c:v>
                </c:pt>
                <c:pt idx="4240">
                  <c:v>21.204999999999998</c:v>
                </c:pt>
                <c:pt idx="4241">
                  <c:v>21.21</c:v>
                </c:pt>
                <c:pt idx="4242">
                  <c:v>21.215</c:v>
                </c:pt>
                <c:pt idx="4243">
                  <c:v>21.22</c:v>
                </c:pt>
                <c:pt idx="4244">
                  <c:v>21.225000000000001</c:v>
                </c:pt>
                <c:pt idx="4245">
                  <c:v>21.23</c:v>
                </c:pt>
                <c:pt idx="4246">
                  <c:v>21.234999999999999</c:v>
                </c:pt>
                <c:pt idx="4247">
                  <c:v>21.24</c:v>
                </c:pt>
                <c:pt idx="4248">
                  <c:v>21.245000000000001</c:v>
                </c:pt>
                <c:pt idx="4249">
                  <c:v>21.25</c:v>
                </c:pt>
                <c:pt idx="4250">
                  <c:v>21.254999999999999</c:v>
                </c:pt>
                <c:pt idx="4251">
                  <c:v>21.26</c:v>
                </c:pt>
                <c:pt idx="4252">
                  <c:v>21.265000000000001</c:v>
                </c:pt>
                <c:pt idx="4253">
                  <c:v>21.27</c:v>
                </c:pt>
                <c:pt idx="4254">
                  <c:v>21.274999999999999</c:v>
                </c:pt>
                <c:pt idx="4255">
                  <c:v>21.28</c:v>
                </c:pt>
                <c:pt idx="4256">
                  <c:v>21.285</c:v>
                </c:pt>
                <c:pt idx="4257">
                  <c:v>21.29</c:v>
                </c:pt>
                <c:pt idx="4258">
                  <c:v>21.295000000000002</c:v>
                </c:pt>
                <c:pt idx="4259">
                  <c:v>21.3</c:v>
                </c:pt>
                <c:pt idx="4260">
                  <c:v>21.305</c:v>
                </c:pt>
                <c:pt idx="4261">
                  <c:v>21.31</c:v>
                </c:pt>
                <c:pt idx="4262">
                  <c:v>21.315000000000001</c:v>
                </c:pt>
                <c:pt idx="4263">
                  <c:v>21.32</c:v>
                </c:pt>
                <c:pt idx="4264">
                  <c:v>21.324999999999999</c:v>
                </c:pt>
                <c:pt idx="4265">
                  <c:v>21.33</c:v>
                </c:pt>
                <c:pt idx="4266">
                  <c:v>21.335000000000001</c:v>
                </c:pt>
                <c:pt idx="4267">
                  <c:v>21.34</c:v>
                </c:pt>
                <c:pt idx="4268">
                  <c:v>21.344999999999999</c:v>
                </c:pt>
                <c:pt idx="4269">
                  <c:v>21.35</c:v>
                </c:pt>
                <c:pt idx="4270">
                  <c:v>21.355</c:v>
                </c:pt>
                <c:pt idx="4271">
                  <c:v>21.36</c:v>
                </c:pt>
                <c:pt idx="4272">
                  <c:v>21.364999999999998</c:v>
                </c:pt>
                <c:pt idx="4273">
                  <c:v>21.37</c:v>
                </c:pt>
                <c:pt idx="4274">
                  <c:v>21.375</c:v>
                </c:pt>
                <c:pt idx="4275">
                  <c:v>21.38</c:v>
                </c:pt>
                <c:pt idx="4276">
                  <c:v>21.385000000000002</c:v>
                </c:pt>
                <c:pt idx="4277">
                  <c:v>21.39</c:v>
                </c:pt>
                <c:pt idx="4278">
                  <c:v>21.395</c:v>
                </c:pt>
                <c:pt idx="4279">
                  <c:v>21.4</c:v>
                </c:pt>
                <c:pt idx="4280">
                  <c:v>21.405000000000001</c:v>
                </c:pt>
                <c:pt idx="4281">
                  <c:v>21.41</c:v>
                </c:pt>
                <c:pt idx="4282">
                  <c:v>21.414999999999999</c:v>
                </c:pt>
                <c:pt idx="4283">
                  <c:v>21.42</c:v>
                </c:pt>
                <c:pt idx="4284">
                  <c:v>21.425000000000001</c:v>
                </c:pt>
                <c:pt idx="4285">
                  <c:v>21.43</c:v>
                </c:pt>
                <c:pt idx="4286">
                  <c:v>21.434999999999999</c:v>
                </c:pt>
                <c:pt idx="4287">
                  <c:v>21.44</c:v>
                </c:pt>
                <c:pt idx="4288">
                  <c:v>21.445</c:v>
                </c:pt>
                <c:pt idx="4289">
                  <c:v>21.45</c:v>
                </c:pt>
                <c:pt idx="4290">
                  <c:v>21.454999999999998</c:v>
                </c:pt>
                <c:pt idx="4291">
                  <c:v>21.46</c:v>
                </c:pt>
                <c:pt idx="4292">
                  <c:v>21.465</c:v>
                </c:pt>
                <c:pt idx="4293">
                  <c:v>21.47</c:v>
                </c:pt>
                <c:pt idx="4294">
                  <c:v>21.475000000000001</c:v>
                </c:pt>
                <c:pt idx="4295">
                  <c:v>21.48</c:v>
                </c:pt>
                <c:pt idx="4296">
                  <c:v>21.484999999999999</c:v>
                </c:pt>
                <c:pt idx="4297">
                  <c:v>21.49</c:v>
                </c:pt>
                <c:pt idx="4298">
                  <c:v>21.495000000000001</c:v>
                </c:pt>
                <c:pt idx="4299">
                  <c:v>21.5</c:v>
                </c:pt>
                <c:pt idx="4300">
                  <c:v>21.504999999999999</c:v>
                </c:pt>
                <c:pt idx="4301">
                  <c:v>21.51</c:v>
                </c:pt>
                <c:pt idx="4302">
                  <c:v>21.515000000000001</c:v>
                </c:pt>
                <c:pt idx="4303">
                  <c:v>21.52</c:v>
                </c:pt>
                <c:pt idx="4304">
                  <c:v>21.524999999999999</c:v>
                </c:pt>
                <c:pt idx="4305">
                  <c:v>21.53</c:v>
                </c:pt>
                <c:pt idx="4306">
                  <c:v>21.535</c:v>
                </c:pt>
                <c:pt idx="4307">
                  <c:v>21.54</c:v>
                </c:pt>
                <c:pt idx="4308">
                  <c:v>21.545000000000002</c:v>
                </c:pt>
                <c:pt idx="4309">
                  <c:v>21.55</c:v>
                </c:pt>
                <c:pt idx="4310">
                  <c:v>21.555</c:v>
                </c:pt>
                <c:pt idx="4311">
                  <c:v>21.56</c:v>
                </c:pt>
                <c:pt idx="4312">
                  <c:v>21.565000000000001</c:v>
                </c:pt>
                <c:pt idx="4313">
                  <c:v>21.57</c:v>
                </c:pt>
                <c:pt idx="4314">
                  <c:v>21.574999999999999</c:v>
                </c:pt>
                <c:pt idx="4315">
                  <c:v>21.58</c:v>
                </c:pt>
                <c:pt idx="4316">
                  <c:v>21.585000000000001</c:v>
                </c:pt>
                <c:pt idx="4317">
                  <c:v>21.59</c:v>
                </c:pt>
                <c:pt idx="4318">
                  <c:v>21.594999999999999</c:v>
                </c:pt>
                <c:pt idx="4319">
                  <c:v>21.6</c:v>
                </c:pt>
                <c:pt idx="4320">
                  <c:v>21.605</c:v>
                </c:pt>
                <c:pt idx="4321">
                  <c:v>21.61</c:v>
                </c:pt>
                <c:pt idx="4322">
                  <c:v>21.614999999999998</c:v>
                </c:pt>
                <c:pt idx="4323">
                  <c:v>21.62</c:v>
                </c:pt>
                <c:pt idx="4324">
                  <c:v>21.625</c:v>
                </c:pt>
                <c:pt idx="4325">
                  <c:v>21.63</c:v>
                </c:pt>
                <c:pt idx="4326">
                  <c:v>21.635000000000002</c:v>
                </c:pt>
                <c:pt idx="4327">
                  <c:v>21.64</c:v>
                </c:pt>
                <c:pt idx="4328">
                  <c:v>21.645</c:v>
                </c:pt>
                <c:pt idx="4329">
                  <c:v>21.65</c:v>
                </c:pt>
                <c:pt idx="4330">
                  <c:v>21.655000000000001</c:v>
                </c:pt>
                <c:pt idx="4331">
                  <c:v>21.66</c:v>
                </c:pt>
                <c:pt idx="4332">
                  <c:v>21.664999999999999</c:v>
                </c:pt>
                <c:pt idx="4333">
                  <c:v>21.67</c:v>
                </c:pt>
                <c:pt idx="4334">
                  <c:v>21.675000000000001</c:v>
                </c:pt>
                <c:pt idx="4335">
                  <c:v>21.68</c:v>
                </c:pt>
                <c:pt idx="4336">
                  <c:v>21.684999999999999</c:v>
                </c:pt>
                <c:pt idx="4337">
                  <c:v>21.69</c:v>
                </c:pt>
                <c:pt idx="4338">
                  <c:v>21.695</c:v>
                </c:pt>
                <c:pt idx="4339">
                  <c:v>21.7</c:v>
                </c:pt>
                <c:pt idx="4340">
                  <c:v>21.704999999999998</c:v>
                </c:pt>
                <c:pt idx="4341">
                  <c:v>21.71</c:v>
                </c:pt>
                <c:pt idx="4342">
                  <c:v>21.715</c:v>
                </c:pt>
                <c:pt idx="4343">
                  <c:v>21.72</c:v>
                </c:pt>
                <c:pt idx="4344">
                  <c:v>21.725000000000001</c:v>
                </c:pt>
                <c:pt idx="4345">
                  <c:v>21.73</c:v>
                </c:pt>
                <c:pt idx="4346">
                  <c:v>21.734999999999999</c:v>
                </c:pt>
                <c:pt idx="4347">
                  <c:v>21.74</c:v>
                </c:pt>
                <c:pt idx="4348">
                  <c:v>21.745000000000001</c:v>
                </c:pt>
                <c:pt idx="4349">
                  <c:v>21.75</c:v>
                </c:pt>
                <c:pt idx="4350">
                  <c:v>21.754999999999999</c:v>
                </c:pt>
                <c:pt idx="4351">
                  <c:v>21.76</c:v>
                </c:pt>
                <c:pt idx="4352">
                  <c:v>21.765000000000001</c:v>
                </c:pt>
                <c:pt idx="4353">
                  <c:v>21.77</c:v>
                </c:pt>
                <c:pt idx="4354">
                  <c:v>21.774999999999999</c:v>
                </c:pt>
                <c:pt idx="4355">
                  <c:v>21.78</c:v>
                </c:pt>
                <c:pt idx="4356">
                  <c:v>21.785</c:v>
                </c:pt>
                <c:pt idx="4357">
                  <c:v>21.79</c:v>
                </c:pt>
                <c:pt idx="4358">
                  <c:v>21.795000000000002</c:v>
                </c:pt>
                <c:pt idx="4359">
                  <c:v>21.8</c:v>
                </c:pt>
                <c:pt idx="4360">
                  <c:v>21.805</c:v>
                </c:pt>
                <c:pt idx="4361">
                  <c:v>21.81</c:v>
                </c:pt>
                <c:pt idx="4362">
                  <c:v>21.815000000000001</c:v>
                </c:pt>
                <c:pt idx="4363">
                  <c:v>21.82</c:v>
                </c:pt>
                <c:pt idx="4364">
                  <c:v>21.824999999999999</c:v>
                </c:pt>
                <c:pt idx="4365">
                  <c:v>21.83</c:v>
                </c:pt>
                <c:pt idx="4366">
                  <c:v>21.835000000000001</c:v>
                </c:pt>
                <c:pt idx="4367">
                  <c:v>21.84</c:v>
                </c:pt>
                <c:pt idx="4368">
                  <c:v>21.844999999999999</c:v>
                </c:pt>
                <c:pt idx="4369">
                  <c:v>21.85</c:v>
                </c:pt>
                <c:pt idx="4370">
                  <c:v>21.855</c:v>
                </c:pt>
                <c:pt idx="4371">
                  <c:v>21.86</c:v>
                </c:pt>
                <c:pt idx="4372">
                  <c:v>21.864999999999998</c:v>
                </c:pt>
                <c:pt idx="4373">
                  <c:v>21.87</c:v>
                </c:pt>
                <c:pt idx="4374">
                  <c:v>21.875</c:v>
                </c:pt>
                <c:pt idx="4375">
                  <c:v>21.88</c:v>
                </c:pt>
                <c:pt idx="4376">
                  <c:v>21.885000000000002</c:v>
                </c:pt>
                <c:pt idx="4377">
                  <c:v>21.89</c:v>
                </c:pt>
                <c:pt idx="4378">
                  <c:v>21.895</c:v>
                </c:pt>
                <c:pt idx="4379">
                  <c:v>21.9</c:v>
                </c:pt>
                <c:pt idx="4380">
                  <c:v>21.905000000000001</c:v>
                </c:pt>
                <c:pt idx="4381">
                  <c:v>21.91</c:v>
                </c:pt>
                <c:pt idx="4382">
                  <c:v>21.914999999999999</c:v>
                </c:pt>
                <c:pt idx="4383">
                  <c:v>21.92</c:v>
                </c:pt>
                <c:pt idx="4384">
                  <c:v>21.925000000000001</c:v>
                </c:pt>
                <c:pt idx="4385">
                  <c:v>21.93</c:v>
                </c:pt>
                <c:pt idx="4386">
                  <c:v>21.934999999999999</c:v>
                </c:pt>
                <c:pt idx="4387">
                  <c:v>21.94</c:v>
                </c:pt>
                <c:pt idx="4388">
                  <c:v>21.945</c:v>
                </c:pt>
                <c:pt idx="4389">
                  <c:v>21.95</c:v>
                </c:pt>
                <c:pt idx="4390">
                  <c:v>21.954999999999998</c:v>
                </c:pt>
                <c:pt idx="4391">
                  <c:v>21.96</c:v>
                </c:pt>
                <c:pt idx="4392">
                  <c:v>21.965</c:v>
                </c:pt>
                <c:pt idx="4393">
                  <c:v>21.97</c:v>
                </c:pt>
                <c:pt idx="4394">
                  <c:v>21.975000000000001</c:v>
                </c:pt>
                <c:pt idx="4395">
                  <c:v>21.98</c:v>
                </c:pt>
                <c:pt idx="4396">
                  <c:v>21.984999999999999</c:v>
                </c:pt>
                <c:pt idx="4397">
                  <c:v>21.99</c:v>
                </c:pt>
                <c:pt idx="4398">
                  <c:v>21.995000000000001</c:v>
                </c:pt>
                <c:pt idx="4399">
                  <c:v>22</c:v>
                </c:pt>
                <c:pt idx="4400">
                  <c:v>22.004999999999999</c:v>
                </c:pt>
                <c:pt idx="4401">
                  <c:v>22.01</c:v>
                </c:pt>
                <c:pt idx="4402">
                  <c:v>22.015000000000001</c:v>
                </c:pt>
                <c:pt idx="4403">
                  <c:v>22.02</c:v>
                </c:pt>
                <c:pt idx="4404">
                  <c:v>22.024999999999999</c:v>
                </c:pt>
                <c:pt idx="4405">
                  <c:v>22.03</c:v>
                </c:pt>
                <c:pt idx="4406">
                  <c:v>22.035</c:v>
                </c:pt>
                <c:pt idx="4407">
                  <c:v>22.04</c:v>
                </c:pt>
                <c:pt idx="4408">
                  <c:v>22.045000000000002</c:v>
                </c:pt>
                <c:pt idx="4409">
                  <c:v>22.05</c:v>
                </c:pt>
                <c:pt idx="4410">
                  <c:v>22.055</c:v>
                </c:pt>
                <c:pt idx="4411">
                  <c:v>22.06</c:v>
                </c:pt>
                <c:pt idx="4412">
                  <c:v>22.065000000000001</c:v>
                </c:pt>
                <c:pt idx="4413">
                  <c:v>22.07</c:v>
                </c:pt>
                <c:pt idx="4414">
                  <c:v>22.074999999999999</c:v>
                </c:pt>
                <c:pt idx="4415">
                  <c:v>22.08</c:v>
                </c:pt>
                <c:pt idx="4416">
                  <c:v>22.085000000000001</c:v>
                </c:pt>
                <c:pt idx="4417">
                  <c:v>22.09</c:v>
                </c:pt>
                <c:pt idx="4418">
                  <c:v>22.094999999999999</c:v>
                </c:pt>
                <c:pt idx="4419">
                  <c:v>22.1</c:v>
                </c:pt>
                <c:pt idx="4420">
                  <c:v>22.105</c:v>
                </c:pt>
                <c:pt idx="4421">
                  <c:v>22.11</c:v>
                </c:pt>
                <c:pt idx="4422">
                  <c:v>22.114999999999998</c:v>
                </c:pt>
                <c:pt idx="4423">
                  <c:v>22.12</c:v>
                </c:pt>
                <c:pt idx="4424">
                  <c:v>22.125</c:v>
                </c:pt>
                <c:pt idx="4425">
                  <c:v>22.13</c:v>
                </c:pt>
                <c:pt idx="4426">
                  <c:v>22.135000000000002</c:v>
                </c:pt>
                <c:pt idx="4427">
                  <c:v>22.14</c:v>
                </c:pt>
                <c:pt idx="4428">
                  <c:v>22.145</c:v>
                </c:pt>
                <c:pt idx="4429">
                  <c:v>22.15</c:v>
                </c:pt>
                <c:pt idx="4430">
                  <c:v>22.155000000000001</c:v>
                </c:pt>
                <c:pt idx="4431">
                  <c:v>22.16</c:v>
                </c:pt>
                <c:pt idx="4432">
                  <c:v>22.164999999999999</c:v>
                </c:pt>
                <c:pt idx="4433">
                  <c:v>22.17</c:v>
                </c:pt>
                <c:pt idx="4434">
                  <c:v>22.175000000000001</c:v>
                </c:pt>
                <c:pt idx="4435">
                  <c:v>22.18</c:v>
                </c:pt>
                <c:pt idx="4436">
                  <c:v>22.184999999999999</c:v>
                </c:pt>
                <c:pt idx="4437">
                  <c:v>22.19</c:v>
                </c:pt>
                <c:pt idx="4438">
                  <c:v>22.195</c:v>
                </c:pt>
                <c:pt idx="4439">
                  <c:v>22.2</c:v>
                </c:pt>
                <c:pt idx="4440">
                  <c:v>22.204999999999998</c:v>
                </c:pt>
                <c:pt idx="4441">
                  <c:v>22.21</c:v>
                </c:pt>
                <c:pt idx="4442">
                  <c:v>22.215</c:v>
                </c:pt>
                <c:pt idx="4443">
                  <c:v>22.22</c:v>
                </c:pt>
                <c:pt idx="4444">
                  <c:v>22.225000000000001</c:v>
                </c:pt>
                <c:pt idx="4445">
                  <c:v>22.23</c:v>
                </c:pt>
                <c:pt idx="4446">
                  <c:v>22.234999999999999</c:v>
                </c:pt>
                <c:pt idx="4447">
                  <c:v>22.24</c:v>
                </c:pt>
                <c:pt idx="4448">
                  <c:v>22.245000000000001</c:v>
                </c:pt>
                <c:pt idx="4449">
                  <c:v>22.25</c:v>
                </c:pt>
                <c:pt idx="4450">
                  <c:v>22.254999999999999</c:v>
                </c:pt>
                <c:pt idx="4451">
                  <c:v>22.26</c:v>
                </c:pt>
                <c:pt idx="4452">
                  <c:v>22.265000000000001</c:v>
                </c:pt>
                <c:pt idx="4453">
                  <c:v>22.27</c:v>
                </c:pt>
                <c:pt idx="4454">
                  <c:v>22.274999999999999</c:v>
                </c:pt>
                <c:pt idx="4455">
                  <c:v>22.28</c:v>
                </c:pt>
                <c:pt idx="4456">
                  <c:v>22.285</c:v>
                </c:pt>
                <c:pt idx="4457">
                  <c:v>22.29</c:v>
                </c:pt>
                <c:pt idx="4458">
                  <c:v>22.295000000000002</c:v>
                </c:pt>
                <c:pt idx="4459">
                  <c:v>22.3</c:v>
                </c:pt>
                <c:pt idx="4460">
                  <c:v>22.305</c:v>
                </c:pt>
                <c:pt idx="4461">
                  <c:v>22.31</c:v>
                </c:pt>
                <c:pt idx="4462">
                  <c:v>22.315000000000001</c:v>
                </c:pt>
                <c:pt idx="4463">
                  <c:v>22.32</c:v>
                </c:pt>
                <c:pt idx="4464">
                  <c:v>22.324999999999999</c:v>
                </c:pt>
                <c:pt idx="4465">
                  <c:v>22.33</c:v>
                </c:pt>
                <c:pt idx="4466">
                  <c:v>22.335000000000001</c:v>
                </c:pt>
                <c:pt idx="4467">
                  <c:v>22.34</c:v>
                </c:pt>
                <c:pt idx="4468">
                  <c:v>22.344999999999999</c:v>
                </c:pt>
                <c:pt idx="4469">
                  <c:v>22.35</c:v>
                </c:pt>
                <c:pt idx="4470">
                  <c:v>22.355</c:v>
                </c:pt>
                <c:pt idx="4471">
                  <c:v>22.36</c:v>
                </c:pt>
                <c:pt idx="4472">
                  <c:v>22.364999999999998</c:v>
                </c:pt>
                <c:pt idx="4473">
                  <c:v>22.37</c:v>
                </c:pt>
                <c:pt idx="4474">
                  <c:v>22.375</c:v>
                </c:pt>
                <c:pt idx="4475">
                  <c:v>22.38</c:v>
                </c:pt>
                <c:pt idx="4476">
                  <c:v>22.385000000000002</c:v>
                </c:pt>
                <c:pt idx="4477">
                  <c:v>22.39</c:v>
                </c:pt>
                <c:pt idx="4478">
                  <c:v>22.395</c:v>
                </c:pt>
                <c:pt idx="4479">
                  <c:v>22.4</c:v>
                </c:pt>
                <c:pt idx="4480">
                  <c:v>22.405000000000001</c:v>
                </c:pt>
                <c:pt idx="4481">
                  <c:v>22.41</c:v>
                </c:pt>
                <c:pt idx="4482">
                  <c:v>22.414999999999999</c:v>
                </c:pt>
                <c:pt idx="4483">
                  <c:v>22.42</c:v>
                </c:pt>
                <c:pt idx="4484">
                  <c:v>22.425000000000001</c:v>
                </c:pt>
                <c:pt idx="4485">
                  <c:v>22.43</c:v>
                </c:pt>
                <c:pt idx="4486">
                  <c:v>22.434999999999999</c:v>
                </c:pt>
                <c:pt idx="4487">
                  <c:v>22.44</c:v>
                </c:pt>
                <c:pt idx="4488">
                  <c:v>22.445</c:v>
                </c:pt>
                <c:pt idx="4489">
                  <c:v>22.45</c:v>
                </c:pt>
                <c:pt idx="4490">
                  <c:v>22.454999999999998</c:v>
                </c:pt>
                <c:pt idx="4491">
                  <c:v>22.46</c:v>
                </c:pt>
                <c:pt idx="4492">
                  <c:v>22.465</c:v>
                </c:pt>
                <c:pt idx="4493">
                  <c:v>22.47</c:v>
                </c:pt>
                <c:pt idx="4494">
                  <c:v>22.475000000000001</c:v>
                </c:pt>
                <c:pt idx="4495">
                  <c:v>22.48</c:v>
                </c:pt>
                <c:pt idx="4496">
                  <c:v>22.484999999999999</c:v>
                </c:pt>
                <c:pt idx="4497">
                  <c:v>22.49</c:v>
                </c:pt>
                <c:pt idx="4498">
                  <c:v>22.495000000000001</c:v>
                </c:pt>
                <c:pt idx="4499">
                  <c:v>22.5</c:v>
                </c:pt>
                <c:pt idx="4500">
                  <c:v>22.504999999999999</c:v>
                </c:pt>
                <c:pt idx="4501">
                  <c:v>22.51</c:v>
                </c:pt>
                <c:pt idx="4502">
                  <c:v>22.515000000000001</c:v>
                </c:pt>
                <c:pt idx="4503">
                  <c:v>22.52</c:v>
                </c:pt>
                <c:pt idx="4504">
                  <c:v>22.524999999999999</c:v>
                </c:pt>
                <c:pt idx="4505">
                  <c:v>22.53</c:v>
                </c:pt>
                <c:pt idx="4506">
                  <c:v>22.535</c:v>
                </c:pt>
                <c:pt idx="4507">
                  <c:v>22.54</c:v>
                </c:pt>
                <c:pt idx="4508">
                  <c:v>22.545000000000002</c:v>
                </c:pt>
                <c:pt idx="4509">
                  <c:v>22.55</c:v>
                </c:pt>
                <c:pt idx="4510">
                  <c:v>22.555</c:v>
                </c:pt>
                <c:pt idx="4511">
                  <c:v>22.56</c:v>
                </c:pt>
                <c:pt idx="4512">
                  <c:v>22.565000000000001</c:v>
                </c:pt>
                <c:pt idx="4513">
                  <c:v>22.57</c:v>
                </c:pt>
                <c:pt idx="4514">
                  <c:v>22.574999999999999</c:v>
                </c:pt>
                <c:pt idx="4515">
                  <c:v>22.58</c:v>
                </c:pt>
                <c:pt idx="4516">
                  <c:v>22.585000000000001</c:v>
                </c:pt>
                <c:pt idx="4517">
                  <c:v>22.59</c:v>
                </c:pt>
                <c:pt idx="4518">
                  <c:v>22.594999999999999</c:v>
                </c:pt>
                <c:pt idx="4519">
                  <c:v>22.6</c:v>
                </c:pt>
                <c:pt idx="4520">
                  <c:v>22.605</c:v>
                </c:pt>
                <c:pt idx="4521">
                  <c:v>22.61</c:v>
                </c:pt>
                <c:pt idx="4522">
                  <c:v>22.614999999999998</c:v>
                </c:pt>
                <c:pt idx="4523">
                  <c:v>22.62</c:v>
                </c:pt>
                <c:pt idx="4524">
                  <c:v>22.625</c:v>
                </c:pt>
                <c:pt idx="4525">
                  <c:v>22.63</c:v>
                </c:pt>
                <c:pt idx="4526">
                  <c:v>22.635000000000002</c:v>
                </c:pt>
                <c:pt idx="4527">
                  <c:v>22.64</c:v>
                </c:pt>
                <c:pt idx="4528">
                  <c:v>22.645</c:v>
                </c:pt>
                <c:pt idx="4529">
                  <c:v>22.65</c:v>
                </c:pt>
                <c:pt idx="4530">
                  <c:v>22.655000000000001</c:v>
                </c:pt>
                <c:pt idx="4531">
                  <c:v>22.66</c:v>
                </c:pt>
                <c:pt idx="4532">
                  <c:v>22.664999999999999</c:v>
                </c:pt>
                <c:pt idx="4533">
                  <c:v>22.67</c:v>
                </c:pt>
                <c:pt idx="4534">
                  <c:v>22.675000000000001</c:v>
                </c:pt>
                <c:pt idx="4535">
                  <c:v>22.68</c:v>
                </c:pt>
                <c:pt idx="4536">
                  <c:v>22.684999999999999</c:v>
                </c:pt>
                <c:pt idx="4537">
                  <c:v>22.69</c:v>
                </c:pt>
                <c:pt idx="4538">
                  <c:v>22.695</c:v>
                </c:pt>
                <c:pt idx="4539">
                  <c:v>22.7</c:v>
                </c:pt>
                <c:pt idx="4540">
                  <c:v>22.704999999999998</c:v>
                </c:pt>
                <c:pt idx="4541">
                  <c:v>22.71</c:v>
                </c:pt>
                <c:pt idx="4542">
                  <c:v>22.715</c:v>
                </c:pt>
                <c:pt idx="4543">
                  <c:v>22.72</c:v>
                </c:pt>
                <c:pt idx="4544">
                  <c:v>22.725000000000001</c:v>
                </c:pt>
                <c:pt idx="4545">
                  <c:v>22.73</c:v>
                </c:pt>
                <c:pt idx="4546">
                  <c:v>22.734999999999999</c:v>
                </c:pt>
                <c:pt idx="4547">
                  <c:v>22.74</c:v>
                </c:pt>
                <c:pt idx="4548">
                  <c:v>22.745000000000001</c:v>
                </c:pt>
                <c:pt idx="4549">
                  <c:v>22.75</c:v>
                </c:pt>
                <c:pt idx="4550">
                  <c:v>22.754999999999999</c:v>
                </c:pt>
                <c:pt idx="4551">
                  <c:v>22.76</c:v>
                </c:pt>
                <c:pt idx="4552">
                  <c:v>22.765000000000001</c:v>
                </c:pt>
                <c:pt idx="4553">
                  <c:v>22.77</c:v>
                </c:pt>
                <c:pt idx="4554">
                  <c:v>22.774999999999999</c:v>
                </c:pt>
                <c:pt idx="4555">
                  <c:v>22.78</c:v>
                </c:pt>
                <c:pt idx="4556">
                  <c:v>22.785</c:v>
                </c:pt>
                <c:pt idx="4557">
                  <c:v>22.79</c:v>
                </c:pt>
                <c:pt idx="4558">
                  <c:v>22.795000000000002</c:v>
                </c:pt>
                <c:pt idx="4559">
                  <c:v>22.8</c:v>
                </c:pt>
                <c:pt idx="4560">
                  <c:v>22.805</c:v>
                </c:pt>
                <c:pt idx="4561">
                  <c:v>22.81</c:v>
                </c:pt>
                <c:pt idx="4562">
                  <c:v>22.815000000000001</c:v>
                </c:pt>
                <c:pt idx="4563">
                  <c:v>22.82</c:v>
                </c:pt>
                <c:pt idx="4564">
                  <c:v>22.824999999999999</c:v>
                </c:pt>
                <c:pt idx="4565">
                  <c:v>22.83</c:v>
                </c:pt>
                <c:pt idx="4566">
                  <c:v>22.835000000000001</c:v>
                </c:pt>
                <c:pt idx="4567">
                  <c:v>22.84</c:v>
                </c:pt>
                <c:pt idx="4568">
                  <c:v>22.844999999999999</c:v>
                </c:pt>
                <c:pt idx="4569">
                  <c:v>22.85</c:v>
                </c:pt>
                <c:pt idx="4570">
                  <c:v>22.855</c:v>
                </c:pt>
                <c:pt idx="4571">
                  <c:v>22.86</c:v>
                </c:pt>
                <c:pt idx="4572">
                  <c:v>22.864999999999998</c:v>
                </c:pt>
                <c:pt idx="4573">
                  <c:v>22.87</c:v>
                </c:pt>
                <c:pt idx="4574">
                  <c:v>22.875</c:v>
                </c:pt>
                <c:pt idx="4575">
                  <c:v>22.88</c:v>
                </c:pt>
                <c:pt idx="4576">
                  <c:v>22.885000000000002</c:v>
                </c:pt>
                <c:pt idx="4577">
                  <c:v>22.89</c:v>
                </c:pt>
                <c:pt idx="4578">
                  <c:v>22.895</c:v>
                </c:pt>
                <c:pt idx="4579">
                  <c:v>22.9</c:v>
                </c:pt>
                <c:pt idx="4580">
                  <c:v>22.905000000000001</c:v>
                </c:pt>
                <c:pt idx="4581">
                  <c:v>22.91</c:v>
                </c:pt>
                <c:pt idx="4582">
                  <c:v>22.914999999999999</c:v>
                </c:pt>
                <c:pt idx="4583">
                  <c:v>22.92</c:v>
                </c:pt>
                <c:pt idx="4584">
                  <c:v>22.925000000000001</c:v>
                </c:pt>
                <c:pt idx="4585">
                  <c:v>22.93</c:v>
                </c:pt>
                <c:pt idx="4586">
                  <c:v>22.934999999999999</c:v>
                </c:pt>
                <c:pt idx="4587">
                  <c:v>22.94</c:v>
                </c:pt>
                <c:pt idx="4588">
                  <c:v>22.945</c:v>
                </c:pt>
                <c:pt idx="4589">
                  <c:v>22.95</c:v>
                </c:pt>
                <c:pt idx="4590">
                  <c:v>22.954999999999998</c:v>
                </c:pt>
                <c:pt idx="4591">
                  <c:v>22.96</c:v>
                </c:pt>
                <c:pt idx="4592">
                  <c:v>22.965</c:v>
                </c:pt>
                <c:pt idx="4593">
                  <c:v>22.97</c:v>
                </c:pt>
                <c:pt idx="4594">
                  <c:v>22.975000000000001</c:v>
                </c:pt>
                <c:pt idx="4595">
                  <c:v>22.98</c:v>
                </c:pt>
                <c:pt idx="4596">
                  <c:v>22.984999999999999</c:v>
                </c:pt>
                <c:pt idx="4597">
                  <c:v>22.99</c:v>
                </c:pt>
                <c:pt idx="4598">
                  <c:v>22.995000000000001</c:v>
                </c:pt>
                <c:pt idx="4599">
                  <c:v>23</c:v>
                </c:pt>
                <c:pt idx="4600">
                  <c:v>23.004999999999999</c:v>
                </c:pt>
                <c:pt idx="4601">
                  <c:v>23.01</c:v>
                </c:pt>
                <c:pt idx="4602">
                  <c:v>23.015000000000001</c:v>
                </c:pt>
                <c:pt idx="4603">
                  <c:v>23.02</c:v>
                </c:pt>
                <c:pt idx="4604">
                  <c:v>23.024999999999999</c:v>
                </c:pt>
                <c:pt idx="4605">
                  <c:v>23.03</c:v>
                </c:pt>
                <c:pt idx="4606">
                  <c:v>23.035</c:v>
                </c:pt>
                <c:pt idx="4607">
                  <c:v>23.04</c:v>
                </c:pt>
                <c:pt idx="4608">
                  <c:v>23.045000000000002</c:v>
                </c:pt>
                <c:pt idx="4609">
                  <c:v>23.05</c:v>
                </c:pt>
                <c:pt idx="4610">
                  <c:v>23.055</c:v>
                </c:pt>
                <c:pt idx="4611">
                  <c:v>23.06</c:v>
                </c:pt>
                <c:pt idx="4612">
                  <c:v>23.065000000000001</c:v>
                </c:pt>
                <c:pt idx="4613">
                  <c:v>23.07</c:v>
                </c:pt>
                <c:pt idx="4614">
                  <c:v>23.074999999999999</c:v>
                </c:pt>
                <c:pt idx="4615">
                  <c:v>23.08</c:v>
                </c:pt>
                <c:pt idx="4616">
                  <c:v>23.085000000000001</c:v>
                </c:pt>
                <c:pt idx="4617">
                  <c:v>23.09</c:v>
                </c:pt>
                <c:pt idx="4618">
                  <c:v>23.094999999999999</c:v>
                </c:pt>
                <c:pt idx="4619">
                  <c:v>23.1</c:v>
                </c:pt>
                <c:pt idx="4620">
                  <c:v>23.105</c:v>
                </c:pt>
                <c:pt idx="4621">
                  <c:v>23.11</c:v>
                </c:pt>
                <c:pt idx="4622">
                  <c:v>23.114999999999998</c:v>
                </c:pt>
                <c:pt idx="4623">
                  <c:v>23.12</c:v>
                </c:pt>
                <c:pt idx="4624">
                  <c:v>23.125</c:v>
                </c:pt>
                <c:pt idx="4625">
                  <c:v>23.13</c:v>
                </c:pt>
                <c:pt idx="4626">
                  <c:v>23.135000000000002</c:v>
                </c:pt>
                <c:pt idx="4627">
                  <c:v>23.14</c:v>
                </c:pt>
                <c:pt idx="4628">
                  <c:v>23.145</c:v>
                </c:pt>
                <c:pt idx="4629">
                  <c:v>23.15</c:v>
                </c:pt>
                <c:pt idx="4630">
                  <c:v>23.155000000000001</c:v>
                </c:pt>
                <c:pt idx="4631">
                  <c:v>23.16</c:v>
                </c:pt>
                <c:pt idx="4632">
                  <c:v>23.164999999999999</c:v>
                </c:pt>
                <c:pt idx="4633">
                  <c:v>23.17</c:v>
                </c:pt>
                <c:pt idx="4634">
                  <c:v>23.175000000000001</c:v>
                </c:pt>
                <c:pt idx="4635">
                  <c:v>23.18</c:v>
                </c:pt>
                <c:pt idx="4636">
                  <c:v>23.184999999999999</c:v>
                </c:pt>
                <c:pt idx="4637">
                  <c:v>23.19</c:v>
                </c:pt>
                <c:pt idx="4638">
                  <c:v>23.195</c:v>
                </c:pt>
                <c:pt idx="4639">
                  <c:v>23.2</c:v>
                </c:pt>
                <c:pt idx="4640">
                  <c:v>23.204999999999998</c:v>
                </c:pt>
                <c:pt idx="4641">
                  <c:v>23.21</c:v>
                </c:pt>
                <c:pt idx="4642">
                  <c:v>23.215</c:v>
                </c:pt>
                <c:pt idx="4643">
                  <c:v>23.22</c:v>
                </c:pt>
                <c:pt idx="4644">
                  <c:v>23.225000000000001</c:v>
                </c:pt>
                <c:pt idx="4645">
                  <c:v>23.23</c:v>
                </c:pt>
                <c:pt idx="4646">
                  <c:v>23.234999999999999</c:v>
                </c:pt>
                <c:pt idx="4647">
                  <c:v>23.24</c:v>
                </c:pt>
                <c:pt idx="4648">
                  <c:v>23.245000000000001</c:v>
                </c:pt>
                <c:pt idx="4649">
                  <c:v>23.25</c:v>
                </c:pt>
                <c:pt idx="4650">
                  <c:v>23.254999999999999</c:v>
                </c:pt>
                <c:pt idx="4651">
                  <c:v>23.26</c:v>
                </c:pt>
                <c:pt idx="4652">
                  <c:v>23.265000000000001</c:v>
                </c:pt>
                <c:pt idx="4653">
                  <c:v>23.27</c:v>
                </c:pt>
                <c:pt idx="4654">
                  <c:v>23.274999999999999</c:v>
                </c:pt>
                <c:pt idx="4655">
                  <c:v>23.28</c:v>
                </c:pt>
                <c:pt idx="4656">
                  <c:v>23.285</c:v>
                </c:pt>
                <c:pt idx="4657">
                  <c:v>23.29</c:v>
                </c:pt>
                <c:pt idx="4658">
                  <c:v>23.295000000000002</c:v>
                </c:pt>
                <c:pt idx="4659">
                  <c:v>23.3</c:v>
                </c:pt>
                <c:pt idx="4660">
                  <c:v>23.305</c:v>
                </c:pt>
                <c:pt idx="4661">
                  <c:v>23.31</c:v>
                </c:pt>
                <c:pt idx="4662">
                  <c:v>23.315000000000001</c:v>
                </c:pt>
                <c:pt idx="4663">
                  <c:v>23.32</c:v>
                </c:pt>
                <c:pt idx="4664">
                  <c:v>23.324999999999999</c:v>
                </c:pt>
                <c:pt idx="4665">
                  <c:v>23.33</c:v>
                </c:pt>
                <c:pt idx="4666">
                  <c:v>23.335000000000001</c:v>
                </c:pt>
                <c:pt idx="4667">
                  <c:v>23.34</c:v>
                </c:pt>
                <c:pt idx="4668">
                  <c:v>23.344999999999999</c:v>
                </c:pt>
                <c:pt idx="4669">
                  <c:v>23.35</c:v>
                </c:pt>
                <c:pt idx="4670">
                  <c:v>23.355</c:v>
                </c:pt>
                <c:pt idx="4671">
                  <c:v>23.36</c:v>
                </c:pt>
                <c:pt idx="4672">
                  <c:v>23.364999999999998</c:v>
                </c:pt>
                <c:pt idx="4673">
                  <c:v>23.37</c:v>
                </c:pt>
                <c:pt idx="4674">
                  <c:v>23.375</c:v>
                </c:pt>
                <c:pt idx="4675">
                  <c:v>23.38</c:v>
                </c:pt>
                <c:pt idx="4676">
                  <c:v>23.385000000000002</c:v>
                </c:pt>
                <c:pt idx="4677">
                  <c:v>23.39</c:v>
                </c:pt>
                <c:pt idx="4678">
                  <c:v>23.395</c:v>
                </c:pt>
                <c:pt idx="4679">
                  <c:v>23.4</c:v>
                </c:pt>
                <c:pt idx="4680">
                  <c:v>23.405000000000001</c:v>
                </c:pt>
                <c:pt idx="4681">
                  <c:v>23.41</c:v>
                </c:pt>
                <c:pt idx="4682">
                  <c:v>23.414999999999999</c:v>
                </c:pt>
                <c:pt idx="4683">
                  <c:v>23.42</c:v>
                </c:pt>
                <c:pt idx="4684">
                  <c:v>23.425000000000001</c:v>
                </c:pt>
                <c:pt idx="4685">
                  <c:v>23.43</c:v>
                </c:pt>
                <c:pt idx="4686">
                  <c:v>23.434999999999999</c:v>
                </c:pt>
                <c:pt idx="4687">
                  <c:v>23.44</c:v>
                </c:pt>
                <c:pt idx="4688">
                  <c:v>23.445</c:v>
                </c:pt>
                <c:pt idx="4689">
                  <c:v>23.45</c:v>
                </c:pt>
                <c:pt idx="4690">
                  <c:v>23.454999999999998</c:v>
                </c:pt>
                <c:pt idx="4691">
                  <c:v>23.46</c:v>
                </c:pt>
                <c:pt idx="4692">
                  <c:v>23.465</c:v>
                </c:pt>
                <c:pt idx="4693">
                  <c:v>23.47</c:v>
                </c:pt>
                <c:pt idx="4694">
                  <c:v>23.475000000000001</c:v>
                </c:pt>
                <c:pt idx="4695">
                  <c:v>23.48</c:v>
                </c:pt>
                <c:pt idx="4696">
                  <c:v>23.484999999999999</c:v>
                </c:pt>
                <c:pt idx="4697">
                  <c:v>23.49</c:v>
                </c:pt>
                <c:pt idx="4698">
                  <c:v>23.495000000000001</c:v>
                </c:pt>
                <c:pt idx="4699">
                  <c:v>23.5</c:v>
                </c:pt>
                <c:pt idx="4700">
                  <c:v>23.504999999999999</c:v>
                </c:pt>
                <c:pt idx="4701">
                  <c:v>23.51</c:v>
                </c:pt>
                <c:pt idx="4702">
                  <c:v>23.515000000000001</c:v>
                </c:pt>
                <c:pt idx="4703">
                  <c:v>23.52</c:v>
                </c:pt>
                <c:pt idx="4704">
                  <c:v>23.524999999999999</c:v>
                </c:pt>
                <c:pt idx="4705">
                  <c:v>23.53</c:v>
                </c:pt>
                <c:pt idx="4706">
                  <c:v>23.535</c:v>
                </c:pt>
                <c:pt idx="4707">
                  <c:v>23.54</c:v>
                </c:pt>
                <c:pt idx="4708">
                  <c:v>23.545000000000002</c:v>
                </c:pt>
                <c:pt idx="4709">
                  <c:v>23.55</c:v>
                </c:pt>
                <c:pt idx="4710">
                  <c:v>23.555</c:v>
                </c:pt>
                <c:pt idx="4711">
                  <c:v>23.56</c:v>
                </c:pt>
                <c:pt idx="4712">
                  <c:v>23.565000000000001</c:v>
                </c:pt>
                <c:pt idx="4713">
                  <c:v>23.57</c:v>
                </c:pt>
                <c:pt idx="4714">
                  <c:v>23.574999999999999</c:v>
                </c:pt>
                <c:pt idx="4715">
                  <c:v>23.58</c:v>
                </c:pt>
                <c:pt idx="4716">
                  <c:v>23.585000000000001</c:v>
                </c:pt>
                <c:pt idx="4717">
                  <c:v>23.59</c:v>
                </c:pt>
                <c:pt idx="4718">
                  <c:v>23.594999999999999</c:v>
                </c:pt>
                <c:pt idx="4719">
                  <c:v>23.6</c:v>
                </c:pt>
                <c:pt idx="4720">
                  <c:v>23.605</c:v>
                </c:pt>
                <c:pt idx="4721">
                  <c:v>23.61</c:v>
                </c:pt>
                <c:pt idx="4722">
                  <c:v>23.614999999999998</c:v>
                </c:pt>
                <c:pt idx="4723">
                  <c:v>23.62</c:v>
                </c:pt>
                <c:pt idx="4724">
                  <c:v>23.625</c:v>
                </c:pt>
                <c:pt idx="4725">
                  <c:v>23.63</c:v>
                </c:pt>
                <c:pt idx="4726">
                  <c:v>23.635000000000002</c:v>
                </c:pt>
                <c:pt idx="4727">
                  <c:v>23.64</c:v>
                </c:pt>
                <c:pt idx="4728">
                  <c:v>23.645</c:v>
                </c:pt>
                <c:pt idx="4729">
                  <c:v>23.65</c:v>
                </c:pt>
                <c:pt idx="4730">
                  <c:v>23.655000000000001</c:v>
                </c:pt>
                <c:pt idx="4731">
                  <c:v>23.66</c:v>
                </c:pt>
                <c:pt idx="4732">
                  <c:v>23.664999999999999</c:v>
                </c:pt>
                <c:pt idx="4733">
                  <c:v>23.67</c:v>
                </c:pt>
                <c:pt idx="4734">
                  <c:v>23.675000000000001</c:v>
                </c:pt>
                <c:pt idx="4735">
                  <c:v>23.68</c:v>
                </c:pt>
                <c:pt idx="4736">
                  <c:v>23.684999999999999</c:v>
                </c:pt>
                <c:pt idx="4737">
                  <c:v>23.69</c:v>
                </c:pt>
                <c:pt idx="4738">
                  <c:v>23.695</c:v>
                </c:pt>
                <c:pt idx="4739">
                  <c:v>23.7</c:v>
                </c:pt>
                <c:pt idx="4740">
                  <c:v>23.704999999999998</c:v>
                </c:pt>
                <c:pt idx="4741">
                  <c:v>23.71</c:v>
                </c:pt>
                <c:pt idx="4742">
                  <c:v>23.715</c:v>
                </c:pt>
                <c:pt idx="4743">
                  <c:v>23.72</c:v>
                </c:pt>
                <c:pt idx="4744">
                  <c:v>23.725000000000001</c:v>
                </c:pt>
                <c:pt idx="4745">
                  <c:v>23.73</c:v>
                </c:pt>
                <c:pt idx="4746">
                  <c:v>23.734999999999999</c:v>
                </c:pt>
                <c:pt idx="4747">
                  <c:v>23.74</c:v>
                </c:pt>
                <c:pt idx="4748">
                  <c:v>23.745000000000001</c:v>
                </c:pt>
                <c:pt idx="4749">
                  <c:v>23.75</c:v>
                </c:pt>
                <c:pt idx="4750">
                  <c:v>23.754999999999999</c:v>
                </c:pt>
                <c:pt idx="4751">
                  <c:v>23.76</c:v>
                </c:pt>
                <c:pt idx="4752">
                  <c:v>23.765000000000001</c:v>
                </c:pt>
                <c:pt idx="4753">
                  <c:v>23.77</c:v>
                </c:pt>
                <c:pt idx="4754">
                  <c:v>23.774999999999999</c:v>
                </c:pt>
                <c:pt idx="4755">
                  <c:v>23.78</c:v>
                </c:pt>
                <c:pt idx="4756">
                  <c:v>23.785</c:v>
                </c:pt>
                <c:pt idx="4757">
                  <c:v>23.79</c:v>
                </c:pt>
                <c:pt idx="4758">
                  <c:v>23.795000000000002</c:v>
                </c:pt>
                <c:pt idx="4759">
                  <c:v>23.8</c:v>
                </c:pt>
                <c:pt idx="4760">
                  <c:v>23.805</c:v>
                </c:pt>
                <c:pt idx="4761">
                  <c:v>23.81</c:v>
                </c:pt>
                <c:pt idx="4762">
                  <c:v>23.815000000000001</c:v>
                </c:pt>
                <c:pt idx="4763">
                  <c:v>23.82</c:v>
                </c:pt>
                <c:pt idx="4764">
                  <c:v>23.824999999999999</c:v>
                </c:pt>
                <c:pt idx="4765">
                  <c:v>23.83</c:v>
                </c:pt>
                <c:pt idx="4766">
                  <c:v>23.835000000000001</c:v>
                </c:pt>
                <c:pt idx="4767">
                  <c:v>23.84</c:v>
                </c:pt>
                <c:pt idx="4768">
                  <c:v>23.844999999999999</c:v>
                </c:pt>
                <c:pt idx="4769">
                  <c:v>23.85</c:v>
                </c:pt>
                <c:pt idx="4770">
                  <c:v>23.855</c:v>
                </c:pt>
                <c:pt idx="4771">
                  <c:v>23.86</c:v>
                </c:pt>
                <c:pt idx="4772">
                  <c:v>23.864999999999998</c:v>
                </c:pt>
                <c:pt idx="4773">
                  <c:v>23.87</c:v>
                </c:pt>
                <c:pt idx="4774">
                  <c:v>23.875</c:v>
                </c:pt>
                <c:pt idx="4775">
                  <c:v>23.88</c:v>
                </c:pt>
                <c:pt idx="4776">
                  <c:v>23.885000000000002</c:v>
                </c:pt>
                <c:pt idx="4777">
                  <c:v>23.89</c:v>
                </c:pt>
                <c:pt idx="4778">
                  <c:v>23.895</c:v>
                </c:pt>
                <c:pt idx="4779">
                  <c:v>23.9</c:v>
                </c:pt>
                <c:pt idx="4780">
                  <c:v>23.905000000000001</c:v>
                </c:pt>
                <c:pt idx="4781">
                  <c:v>23.91</c:v>
                </c:pt>
                <c:pt idx="4782">
                  <c:v>23.914999999999999</c:v>
                </c:pt>
                <c:pt idx="4783">
                  <c:v>23.92</c:v>
                </c:pt>
                <c:pt idx="4784">
                  <c:v>23.925000000000001</c:v>
                </c:pt>
                <c:pt idx="4785">
                  <c:v>23.93</c:v>
                </c:pt>
                <c:pt idx="4786">
                  <c:v>23.934999999999999</c:v>
                </c:pt>
                <c:pt idx="4787">
                  <c:v>23.94</c:v>
                </c:pt>
                <c:pt idx="4788">
                  <c:v>23.945</c:v>
                </c:pt>
                <c:pt idx="4789">
                  <c:v>23.95</c:v>
                </c:pt>
                <c:pt idx="4790">
                  <c:v>23.954999999999998</c:v>
                </c:pt>
                <c:pt idx="4791">
                  <c:v>23.96</c:v>
                </c:pt>
                <c:pt idx="4792">
                  <c:v>23.965</c:v>
                </c:pt>
                <c:pt idx="4793">
                  <c:v>23.97</c:v>
                </c:pt>
                <c:pt idx="4794">
                  <c:v>23.975000000000001</c:v>
                </c:pt>
                <c:pt idx="4795">
                  <c:v>23.98</c:v>
                </c:pt>
                <c:pt idx="4796">
                  <c:v>23.984999999999999</c:v>
                </c:pt>
                <c:pt idx="4797">
                  <c:v>23.99</c:v>
                </c:pt>
                <c:pt idx="4798">
                  <c:v>23.995000000000001</c:v>
                </c:pt>
                <c:pt idx="4799">
                  <c:v>24</c:v>
                </c:pt>
                <c:pt idx="4800">
                  <c:v>24.004999999999999</c:v>
                </c:pt>
                <c:pt idx="4801">
                  <c:v>24.01</c:v>
                </c:pt>
                <c:pt idx="4802">
                  <c:v>24.015000000000001</c:v>
                </c:pt>
                <c:pt idx="4803">
                  <c:v>24.02</c:v>
                </c:pt>
                <c:pt idx="4804">
                  <c:v>24.024999999999999</c:v>
                </c:pt>
                <c:pt idx="4805">
                  <c:v>24.03</c:v>
                </c:pt>
                <c:pt idx="4806">
                  <c:v>24.035</c:v>
                </c:pt>
                <c:pt idx="4807">
                  <c:v>24.04</c:v>
                </c:pt>
                <c:pt idx="4808">
                  <c:v>24.045000000000002</c:v>
                </c:pt>
                <c:pt idx="4809">
                  <c:v>24.05</c:v>
                </c:pt>
                <c:pt idx="4810">
                  <c:v>24.055</c:v>
                </c:pt>
                <c:pt idx="4811">
                  <c:v>24.06</c:v>
                </c:pt>
                <c:pt idx="4812">
                  <c:v>24.065000000000001</c:v>
                </c:pt>
                <c:pt idx="4813">
                  <c:v>24.07</c:v>
                </c:pt>
                <c:pt idx="4814">
                  <c:v>24.074999999999999</c:v>
                </c:pt>
                <c:pt idx="4815">
                  <c:v>24.08</c:v>
                </c:pt>
                <c:pt idx="4816">
                  <c:v>24.085000000000001</c:v>
                </c:pt>
                <c:pt idx="4817">
                  <c:v>24.09</c:v>
                </c:pt>
                <c:pt idx="4818">
                  <c:v>24.094999999999999</c:v>
                </c:pt>
                <c:pt idx="4819">
                  <c:v>24.1</c:v>
                </c:pt>
                <c:pt idx="4820">
                  <c:v>24.105</c:v>
                </c:pt>
                <c:pt idx="4821">
                  <c:v>24.11</c:v>
                </c:pt>
                <c:pt idx="4822">
                  <c:v>24.114999999999998</c:v>
                </c:pt>
                <c:pt idx="4823">
                  <c:v>24.12</c:v>
                </c:pt>
                <c:pt idx="4824">
                  <c:v>24.125</c:v>
                </c:pt>
                <c:pt idx="4825">
                  <c:v>24.13</c:v>
                </c:pt>
                <c:pt idx="4826">
                  <c:v>24.135000000000002</c:v>
                </c:pt>
                <c:pt idx="4827">
                  <c:v>24.14</c:v>
                </c:pt>
                <c:pt idx="4828">
                  <c:v>24.145</c:v>
                </c:pt>
                <c:pt idx="4829">
                  <c:v>24.15</c:v>
                </c:pt>
                <c:pt idx="4830">
                  <c:v>24.155000000000001</c:v>
                </c:pt>
                <c:pt idx="4831">
                  <c:v>24.16</c:v>
                </c:pt>
                <c:pt idx="4832">
                  <c:v>24.164999999999999</c:v>
                </c:pt>
                <c:pt idx="4833">
                  <c:v>24.17</c:v>
                </c:pt>
                <c:pt idx="4834">
                  <c:v>24.175000000000001</c:v>
                </c:pt>
                <c:pt idx="4835">
                  <c:v>24.18</c:v>
                </c:pt>
                <c:pt idx="4836">
                  <c:v>24.184999999999999</c:v>
                </c:pt>
                <c:pt idx="4837">
                  <c:v>24.19</c:v>
                </c:pt>
                <c:pt idx="4838">
                  <c:v>24.195</c:v>
                </c:pt>
                <c:pt idx="4839">
                  <c:v>24.2</c:v>
                </c:pt>
                <c:pt idx="4840">
                  <c:v>24.204999999999998</c:v>
                </c:pt>
                <c:pt idx="4841">
                  <c:v>24.21</c:v>
                </c:pt>
                <c:pt idx="4842">
                  <c:v>24.215</c:v>
                </c:pt>
                <c:pt idx="4843">
                  <c:v>24.22</c:v>
                </c:pt>
                <c:pt idx="4844">
                  <c:v>24.225000000000001</c:v>
                </c:pt>
                <c:pt idx="4845">
                  <c:v>24.23</c:v>
                </c:pt>
                <c:pt idx="4846">
                  <c:v>24.234999999999999</c:v>
                </c:pt>
                <c:pt idx="4847">
                  <c:v>24.24</c:v>
                </c:pt>
                <c:pt idx="4848">
                  <c:v>24.245000000000001</c:v>
                </c:pt>
                <c:pt idx="4849">
                  <c:v>24.25</c:v>
                </c:pt>
                <c:pt idx="4850">
                  <c:v>24.254999999999999</c:v>
                </c:pt>
                <c:pt idx="4851">
                  <c:v>24.26</c:v>
                </c:pt>
                <c:pt idx="4852">
                  <c:v>24.265000000000001</c:v>
                </c:pt>
                <c:pt idx="4853">
                  <c:v>24.27</c:v>
                </c:pt>
                <c:pt idx="4854">
                  <c:v>24.274999999999999</c:v>
                </c:pt>
                <c:pt idx="4855">
                  <c:v>24.28</c:v>
                </c:pt>
                <c:pt idx="4856">
                  <c:v>24.285</c:v>
                </c:pt>
                <c:pt idx="4857">
                  <c:v>24.29</c:v>
                </c:pt>
                <c:pt idx="4858">
                  <c:v>24.295000000000002</c:v>
                </c:pt>
                <c:pt idx="4859">
                  <c:v>24.3</c:v>
                </c:pt>
                <c:pt idx="4860">
                  <c:v>24.305</c:v>
                </c:pt>
                <c:pt idx="4861">
                  <c:v>24.31</c:v>
                </c:pt>
                <c:pt idx="4862">
                  <c:v>24.315000000000001</c:v>
                </c:pt>
                <c:pt idx="4863">
                  <c:v>24.32</c:v>
                </c:pt>
                <c:pt idx="4864">
                  <c:v>24.324999999999999</c:v>
                </c:pt>
                <c:pt idx="4865">
                  <c:v>24.33</c:v>
                </c:pt>
                <c:pt idx="4866">
                  <c:v>24.335000000000001</c:v>
                </c:pt>
                <c:pt idx="4867">
                  <c:v>24.34</c:v>
                </c:pt>
                <c:pt idx="4868">
                  <c:v>24.344999999999999</c:v>
                </c:pt>
                <c:pt idx="4869">
                  <c:v>24.35</c:v>
                </c:pt>
                <c:pt idx="4870">
                  <c:v>24.355</c:v>
                </c:pt>
                <c:pt idx="4871">
                  <c:v>24.36</c:v>
                </c:pt>
                <c:pt idx="4872">
                  <c:v>24.364999999999998</c:v>
                </c:pt>
                <c:pt idx="4873">
                  <c:v>24.37</c:v>
                </c:pt>
                <c:pt idx="4874">
                  <c:v>24.375</c:v>
                </c:pt>
                <c:pt idx="4875">
                  <c:v>24.38</c:v>
                </c:pt>
                <c:pt idx="4876">
                  <c:v>24.385000000000002</c:v>
                </c:pt>
                <c:pt idx="4877">
                  <c:v>24.39</c:v>
                </c:pt>
                <c:pt idx="4878">
                  <c:v>24.395</c:v>
                </c:pt>
                <c:pt idx="4879">
                  <c:v>24.4</c:v>
                </c:pt>
                <c:pt idx="4880">
                  <c:v>24.405000000000001</c:v>
                </c:pt>
                <c:pt idx="4881">
                  <c:v>24.41</c:v>
                </c:pt>
                <c:pt idx="4882">
                  <c:v>24.414999999999999</c:v>
                </c:pt>
                <c:pt idx="4883">
                  <c:v>24.42</c:v>
                </c:pt>
                <c:pt idx="4884">
                  <c:v>24.425000000000001</c:v>
                </c:pt>
                <c:pt idx="4885">
                  <c:v>24.43</c:v>
                </c:pt>
                <c:pt idx="4886">
                  <c:v>24.434999999999999</c:v>
                </c:pt>
                <c:pt idx="4887">
                  <c:v>24.44</c:v>
                </c:pt>
                <c:pt idx="4888">
                  <c:v>24.445</c:v>
                </c:pt>
                <c:pt idx="4889">
                  <c:v>24.45</c:v>
                </c:pt>
                <c:pt idx="4890">
                  <c:v>24.454999999999998</c:v>
                </c:pt>
                <c:pt idx="4891">
                  <c:v>24.46</c:v>
                </c:pt>
                <c:pt idx="4892">
                  <c:v>24.465</c:v>
                </c:pt>
                <c:pt idx="4893">
                  <c:v>24.47</c:v>
                </c:pt>
                <c:pt idx="4894">
                  <c:v>24.475000000000001</c:v>
                </c:pt>
                <c:pt idx="4895">
                  <c:v>24.48</c:v>
                </c:pt>
                <c:pt idx="4896">
                  <c:v>24.484999999999999</c:v>
                </c:pt>
                <c:pt idx="4897">
                  <c:v>24.49</c:v>
                </c:pt>
                <c:pt idx="4898">
                  <c:v>24.495000000000001</c:v>
                </c:pt>
                <c:pt idx="4899">
                  <c:v>24.5</c:v>
                </c:pt>
                <c:pt idx="4900">
                  <c:v>24.504999999999999</c:v>
                </c:pt>
                <c:pt idx="4901">
                  <c:v>24.51</c:v>
                </c:pt>
                <c:pt idx="4902">
                  <c:v>24.515000000000001</c:v>
                </c:pt>
                <c:pt idx="4903">
                  <c:v>24.52</c:v>
                </c:pt>
                <c:pt idx="4904">
                  <c:v>24.524999999999999</c:v>
                </c:pt>
                <c:pt idx="4905">
                  <c:v>24.53</c:v>
                </c:pt>
                <c:pt idx="4906">
                  <c:v>24.535</c:v>
                </c:pt>
                <c:pt idx="4907">
                  <c:v>24.54</c:v>
                </c:pt>
                <c:pt idx="4908">
                  <c:v>24.545000000000002</c:v>
                </c:pt>
                <c:pt idx="4909">
                  <c:v>24.55</c:v>
                </c:pt>
                <c:pt idx="4910">
                  <c:v>24.555</c:v>
                </c:pt>
                <c:pt idx="4911">
                  <c:v>24.56</c:v>
                </c:pt>
                <c:pt idx="4912">
                  <c:v>24.565000000000001</c:v>
                </c:pt>
                <c:pt idx="4913">
                  <c:v>24.57</c:v>
                </c:pt>
                <c:pt idx="4914">
                  <c:v>24.574999999999999</c:v>
                </c:pt>
                <c:pt idx="4915">
                  <c:v>24.58</c:v>
                </c:pt>
                <c:pt idx="4916">
                  <c:v>24.585000000000001</c:v>
                </c:pt>
                <c:pt idx="4917">
                  <c:v>24.59</c:v>
                </c:pt>
                <c:pt idx="4918">
                  <c:v>24.594999999999999</c:v>
                </c:pt>
                <c:pt idx="4919">
                  <c:v>24.6</c:v>
                </c:pt>
                <c:pt idx="4920">
                  <c:v>24.605</c:v>
                </c:pt>
                <c:pt idx="4921">
                  <c:v>24.61</c:v>
                </c:pt>
                <c:pt idx="4922">
                  <c:v>24.614999999999998</c:v>
                </c:pt>
                <c:pt idx="4923">
                  <c:v>24.62</c:v>
                </c:pt>
                <c:pt idx="4924">
                  <c:v>24.625</c:v>
                </c:pt>
                <c:pt idx="4925">
                  <c:v>24.63</c:v>
                </c:pt>
                <c:pt idx="4926">
                  <c:v>24.635000000000002</c:v>
                </c:pt>
                <c:pt idx="4927">
                  <c:v>24.64</c:v>
                </c:pt>
                <c:pt idx="4928">
                  <c:v>24.645</c:v>
                </c:pt>
                <c:pt idx="4929">
                  <c:v>24.65</c:v>
                </c:pt>
                <c:pt idx="4930">
                  <c:v>24.655000000000001</c:v>
                </c:pt>
                <c:pt idx="4931">
                  <c:v>24.66</c:v>
                </c:pt>
                <c:pt idx="4932">
                  <c:v>24.664999999999999</c:v>
                </c:pt>
                <c:pt idx="4933">
                  <c:v>24.67</c:v>
                </c:pt>
                <c:pt idx="4934">
                  <c:v>24.675000000000001</c:v>
                </c:pt>
                <c:pt idx="4935">
                  <c:v>24.68</c:v>
                </c:pt>
                <c:pt idx="4936">
                  <c:v>24.684999999999999</c:v>
                </c:pt>
                <c:pt idx="4937">
                  <c:v>24.69</c:v>
                </c:pt>
                <c:pt idx="4938">
                  <c:v>24.695</c:v>
                </c:pt>
                <c:pt idx="4939">
                  <c:v>24.7</c:v>
                </c:pt>
                <c:pt idx="4940">
                  <c:v>24.704999999999998</c:v>
                </c:pt>
                <c:pt idx="4941">
                  <c:v>24.71</c:v>
                </c:pt>
                <c:pt idx="4942">
                  <c:v>24.715</c:v>
                </c:pt>
                <c:pt idx="4943">
                  <c:v>24.72</c:v>
                </c:pt>
                <c:pt idx="4944">
                  <c:v>24.725000000000001</c:v>
                </c:pt>
                <c:pt idx="4945">
                  <c:v>24.73</c:v>
                </c:pt>
                <c:pt idx="4946">
                  <c:v>24.734999999999999</c:v>
                </c:pt>
                <c:pt idx="4947">
                  <c:v>24.74</c:v>
                </c:pt>
                <c:pt idx="4948">
                  <c:v>24.745000000000001</c:v>
                </c:pt>
                <c:pt idx="4949">
                  <c:v>24.75</c:v>
                </c:pt>
                <c:pt idx="4950">
                  <c:v>24.754999999999999</c:v>
                </c:pt>
                <c:pt idx="4951">
                  <c:v>24.76</c:v>
                </c:pt>
                <c:pt idx="4952">
                  <c:v>24.765000000000001</c:v>
                </c:pt>
                <c:pt idx="4953">
                  <c:v>24.77</c:v>
                </c:pt>
                <c:pt idx="4954">
                  <c:v>24.774999999999999</c:v>
                </c:pt>
                <c:pt idx="4955">
                  <c:v>24.78</c:v>
                </c:pt>
                <c:pt idx="4956">
                  <c:v>24.785</c:v>
                </c:pt>
                <c:pt idx="4957">
                  <c:v>24.79</c:v>
                </c:pt>
                <c:pt idx="4958">
                  <c:v>24.795000000000002</c:v>
                </c:pt>
                <c:pt idx="4959">
                  <c:v>24.8</c:v>
                </c:pt>
                <c:pt idx="4960">
                  <c:v>24.805</c:v>
                </c:pt>
                <c:pt idx="4961">
                  <c:v>24.81</c:v>
                </c:pt>
                <c:pt idx="4962">
                  <c:v>24.815000000000001</c:v>
                </c:pt>
                <c:pt idx="4963">
                  <c:v>24.82</c:v>
                </c:pt>
                <c:pt idx="4964">
                  <c:v>24.824999999999999</c:v>
                </c:pt>
                <c:pt idx="4965">
                  <c:v>24.83</c:v>
                </c:pt>
                <c:pt idx="4966">
                  <c:v>24.835000000000001</c:v>
                </c:pt>
                <c:pt idx="4967">
                  <c:v>24.84</c:v>
                </c:pt>
                <c:pt idx="4968">
                  <c:v>24.844999999999999</c:v>
                </c:pt>
                <c:pt idx="4969">
                  <c:v>24.85</c:v>
                </c:pt>
                <c:pt idx="4970">
                  <c:v>24.855</c:v>
                </c:pt>
                <c:pt idx="4971">
                  <c:v>24.86</c:v>
                </c:pt>
                <c:pt idx="4972">
                  <c:v>24.864999999999998</c:v>
                </c:pt>
                <c:pt idx="4973">
                  <c:v>24.87</c:v>
                </c:pt>
                <c:pt idx="4974">
                  <c:v>24.875</c:v>
                </c:pt>
                <c:pt idx="4975">
                  <c:v>24.88</c:v>
                </c:pt>
                <c:pt idx="4976">
                  <c:v>24.885000000000002</c:v>
                </c:pt>
                <c:pt idx="4977">
                  <c:v>24.89</c:v>
                </c:pt>
                <c:pt idx="4978">
                  <c:v>24.895</c:v>
                </c:pt>
                <c:pt idx="4979">
                  <c:v>24.9</c:v>
                </c:pt>
                <c:pt idx="4980">
                  <c:v>24.905000000000001</c:v>
                </c:pt>
                <c:pt idx="4981">
                  <c:v>24.91</c:v>
                </c:pt>
                <c:pt idx="4982">
                  <c:v>24.914999999999999</c:v>
                </c:pt>
                <c:pt idx="4983">
                  <c:v>24.92</c:v>
                </c:pt>
                <c:pt idx="4984">
                  <c:v>24.925000000000001</c:v>
                </c:pt>
                <c:pt idx="4985">
                  <c:v>24.93</c:v>
                </c:pt>
                <c:pt idx="4986">
                  <c:v>24.934999999999999</c:v>
                </c:pt>
                <c:pt idx="4987">
                  <c:v>24.94</c:v>
                </c:pt>
                <c:pt idx="4988">
                  <c:v>24.945</c:v>
                </c:pt>
                <c:pt idx="4989">
                  <c:v>24.95</c:v>
                </c:pt>
                <c:pt idx="4990">
                  <c:v>24.954999999999998</c:v>
                </c:pt>
                <c:pt idx="4991">
                  <c:v>24.96</c:v>
                </c:pt>
                <c:pt idx="4992">
                  <c:v>24.965</c:v>
                </c:pt>
                <c:pt idx="4993">
                  <c:v>24.97</c:v>
                </c:pt>
                <c:pt idx="4994">
                  <c:v>24.975000000000001</c:v>
                </c:pt>
                <c:pt idx="4995">
                  <c:v>24.98</c:v>
                </c:pt>
                <c:pt idx="4996">
                  <c:v>24.984999999999999</c:v>
                </c:pt>
                <c:pt idx="4997">
                  <c:v>24.99</c:v>
                </c:pt>
                <c:pt idx="4998">
                  <c:v>24.995000000000001</c:v>
                </c:pt>
                <c:pt idx="4999">
                  <c:v>25</c:v>
                </c:pt>
                <c:pt idx="5000">
                  <c:v>25.004999999999999</c:v>
                </c:pt>
                <c:pt idx="5001">
                  <c:v>26.004999999999999</c:v>
                </c:pt>
                <c:pt idx="5002">
                  <c:v>27.004999999999999</c:v>
                </c:pt>
                <c:pt idx="5003">
                  <c:v>28.004999999999999</c:v>
                </c:pt>
                <c:pt idx="5004">
                  <c:v>29.004999999999999</c:v>
                </c:pt>
                <c:pt idx="5005">
                  <c:v>30.004999999999999</c:v>
                </c:pt>
                <c:pt idx="5006">
                  <c:v>31.004999999999999</c:v>
                </c:pt>
                <c:pt idx="5007">
                  <c:v>32.005000000000003</c:v>
                </c:pt>
                <c:pt idx="5008">
                  <c:v>33.005000000000003</c:v>
                </c:pt>
                <c:pt idx="5009">
                  <c:v>34.005000000000003</c:v>
                </c:pt>
                <c:pt idx="5010">
                  <c:v>35.005000000000003</c:v>
                </c:pt>
                <c:pt idx="5011">
                  <c:v>36.005000000000003</c:v>
                </c:pt>
                <c:pt idx="5012">
                  <c:v>37.005000000000003</c:v>
                </c:pt>
                <c:pt idx="5013">
                  <c:v>38.005000000000003</c:v>
                </c:pt>
                <c:pt idx="5014">
                  <c:v>39.005000000000003</c:v>
                </c:pt>
                <c:pt idx="5015">
                  <c:v>40.005000000000003</c:v>
                </c:pt>
                <c:pt idx="5016">
                  <c:v>41.005000000000003</c:v>
                </c:pt>
                <c:pt idx="5017">
                  <c:v>42.005000000000003</c:v>
                </c:pt>
                <c:pt idx="5018">
                  <c:v>43.005000000000003</c:v>
                </c:pt>
                <c:pt idx="5019">
                  <c:v>44.005000000000003</c:v>
                </c:pt>
                <c:pt idx="5020">
                  <c:v>45.005000000000003</c:v>
                </c:pt>
                <c:pt idx="5021">
                  <c:v>46.005000000000003</c:v>
                </c:pt>
                <c:pt idx="5022">
                  <c:v>47.005000000000003</c:v>
                </c:pt>
                <c:pt idx="5023">
                  <c:v>48.005000000000003</c:v>
                </c:pt>
                <c:pt idx="5024">
                  <c:v>49.005000000000003</c:v>
                </c:pt>
                <c:pt idx="5025">
                  <c:v>50.005000000000003</c:v>
                </c:pt>
                <c:pt idx="5026">
                  <c:v>51.005000000000003</c:v>
                </c:pt>
                <c:pt idx="5027">
                  <c:v>52.005000000000003</c:v>
                </c:pt>
                <c:pt idx="5028">
                  <c:v>53.005000000000003</c:v>
                </c:pt>
                <c:pt idx="5029">
                  <c:v>54.005000000000003</c:v>
                </c:pt>
                <c:pt idx="5030">
                  <c:v>55.005000000000003</c:v>
                </c:pt>
                <c:pt idx="5031">
                  <c:v>56.005000000000003</c:v>
                </c:pt>
                <c:pt idx="5032">
                  <c:v>57.005000000000003</c:v>
                </c:pt>
                <c:pt idx="5033">
                  <c:v>58.005000000000003</c:v>
                </c:pt>
                <c:pt idx="5034">
                  <c:v>59.005000000000003</c:v>
                </c:pt>
                <c:pt idx="5035">
                  <c:v>60.005000000000003</c:v>
                </c:pt>
                <c:pt idx="5036">
                  <c:v>61.005000000000003</c:v>
                </c:pt>
                <c:pt idx="5037">
                  <c:v>62.005000000000003</c:v>
                </c:pt>
                <c:pt idx="5038">
                  <c:v>63.005000000000003</c:v>
                </c:pt>
                <c:pt idx="5039">
                  <c:v>64.004999999999995</c:v>
                </c:pt>
                <c:pt idx="5040">
                  <c:v>65.004999999999995</c:v>
                </c:pt>
                <c:pt idx="5041">
                  <c:v>66.004999999999995</c:v>
                </c:pt>
                <c:pt idx="5042">
                  <c:v>67.004999999999995</c:v>
                </c:pt>
                <c:pt idx="5043">
                  <c:v>68.004999999999995</c:v>
                </c:pt>
                <c:pt idx="5044">
                  <c:v>69.004999999999995</c:v>
                </c:pt>
                <c:pt idx="5045">
                  <c:v>70.004999999999995</c:v>
                </c:pt>
                <c:pt idx="5046">
                  <c:v>71.004999999999995</c:v>
                </c:pt>
                <c:pt idx="5047">
                  <c:v>72.004999999999995</c:v>
                </c:pt>
                <c:pt idx="5048">
                  <c:v>73.004999999999995</c:v>
                </c:pt>
                <c:pt idx="5049">
                  <c:v>74.004999999999995</c:v>
                </c:pt>
                <c:pt idx="5050">
                  <c:v>75.004999999999995</c:v>
                </c:pt>
                <c:pt idx="5051">
                  <c:v>76.004999999999995</c:v>
                </c:pt>
                <c:pt idx="5052">
                  <c:v>77.004999999999995</c:v>
                </c:pt>
                <c:pt idx="5053">
                  <c:v>78.004999999999995</c:v>
                </c:pt>
                <c:pt idx="5054">
                  <c:v>79.004999999999995</c:v>
                </c:pt>
                <c:pt idx="5055">
                  <c:v>80.004999999999995</c:v>
                </c:pt>
                <c:pt idx="5056">
                  <c:v>81.004999999999995</c:v>
                </c:pt>
                <c:pt idx="5057">
                  <c:v>82.004999999999995</c:v>
                </c:pt>
                <c:pt idx="5058">
                  <c:v>83.004999999999995</c:v>
                </c:pt>
                <c:pt idx="5059">
                  <c:v>84.004999999999995</c:v>
                </c:pt>
                <c:pt idx="5060">
                  <c:v>85.004999999999995</c:v>
                </c:pt>
                <c:pt idx="5061">
                  <c:v>86.004999999999995</c:v>
                </c:pt>
                <c:pt idx="5062">
                  <c:v>87.004999999999995</c:v>
                </c:pt>
                <c:pt idx="5063">
                  <c:v>88.004999999999995</c:v>
                </c:pt>
                <c:pt idx="5064">
                  <c:v>89.004999999999995</c:v>
                </c:pt>
                <c:pt idx="5065">
                  <c:v>90.004999999999995</c:v>
                </c:pt>
                <c:pt idx="5066">
                  <c:v>91.004999999999995</c:v>
                </c:pt>
                <c:pt idx="5067">
                  <c:v>92.004999999999995</c:v>
                </c:pt>
                <c:pt idx="5068">
                  <c:v>93.004999999999995</c:v>
                </c:pt>
                <c:pt idx="5069">
                  <c:v>94.004999999999995</c:v>
                </c:pt>
                <c:pt idx="5070">
                  <c:v>95.004999999999995</c:v>
                </c:pt>
                <c:pt idx="5071">
                  <c:v>96.004999999999995</c:v>
                </c:pt>
                <c:pt idx="5072">
                  <c:v>97.004999999999995</c:v>
                </c:pt>
                <c:pt idx="5073">
                  <c:v>98.004999999999995</c:v>
                </c:pt>
                <c:pt idx="5074">
                  <c:v>99.004999999999995</c:v>
                </c:pt>
                <c:pt idx="5075">
                  <c:v>100.005</c:v>
                </c:pt>
                <c:pt idx="5076">
                  <c:v>101.005</c:v>
                </c:pt>
                <c:pt idx="5077">
                  <c:v>102.005</c:v>
                </c:pt>
                <c:pt idx="5078">
                  <c:v>103.005</c:v>
                </c:pt>
                <c:pt idx="5079">
                  <c:v>104.005</c:v>
                </c:pt>
                <c:pt idx="5080">
                  <c:v>105.005</c:v>
                </c:pt>
                <c:pt idx="5081">
                  <c:v>106.005</c:v>
                </c:pt>
                <c:pt idx="5082">
                  <c:v>107.005</c:v>
                </c:pt>
                <c:pt idx="5083">
                  <c:v>108.005</c:v>
                </c:pt>
                <c:pt idx="5084">
                  <c:v>109.005</c:v>
                </c:pt>
                <c:pt idx="5085">
                  <c:v>110.005</c:v>
                </c:pt>
                <c:pt idx="5086">
                  <c:v>111.005</c:v>
                </c:pt>
                <c:pt idx="5087">
                  <c:v>112.005</c:v>
                </c:pt>
                <c:pt idx="5088">
                  <c:v>113.005</c:v>
                </c:pt>
                <c:pt idx="5089">
                  <c:v>114.005</c:v>
                </c:pt>
                <c:pt idx="5090">
                  <c:v>115.005</c:v>
                </c:pt>
                <c:pt idx="5091">
                  <c:v>116.005</c:v>
                </c:pt>
                <c:pt idx="5092">
                  <c:v>117.005</c:v>
                </c:pt>
                <c:pt idx="5093">
                  <c:v>118.005</c:v>
                </c:pt>
                <c:pt idx="5094">
                  <c:v>119.005</c:v>
                </c:pt>
                <c:pt idx="5095">
                  <c:v>120.005</c:v>
                </c:pt>
                <c:pt idx="5096">
                  <c:v>121.005</c:v>
                </c:pt>
                <c:pt idx="5097">
                  <c:v>122.005</c:v>
                </c:pt>
                <c:pt idx="5098">
                  <c:v>123.005</c:v>
                </c:pt>
                <c:pt idx="5099">
                  <c:v>124.005</c:v>
                </c:pt>
                <c:pt idx="5100">
                  <c:v>125.005</c:v>
                </c:pt>
                <c:pt idx="5101">
                  <c:v>126.005</c:v>
                </c:pt>
                <c:pt idx="5102">
                  <c:v>127.005</c:v>
                </c:pt>
                <c:pt idx="5103">
                  <c:v>128.005</c:v>
                </c:pt>
                <c:pt idx="5104">
                  <c:v>129.005</c:v>
                </c:pt>
                <c:pt idx="5105">
                  <c:v>130.005</c:v>
                </c:pt>
                <c:pt idx="5106">
                  <c:v>131.005</c:v>
                </c:pt>
                <c:pt idx="5107">
                  <c:v>132.005</c:v>
                </c:pt>
                <c:pt idx="5108">
                  <c:v>133.005</c:v>
                </c:pt>
                <c:pt idx="5109">
                  <c:v>134.005</c:v>
                </c:pt>
                <c:pt idx="5110">
                  <c:v>135.005</c:v>
                </c:pt>
                <c:pt idx="5111">
                  <c:v>136.005</c:v>
                </c:pt>
                <c:pt idx="5112">
                  <c:v>137.005</c:v>
                </c:pt>
                <c:pt idx="5113">
                  <c:v>138.005</c:v>
                </c:pt>
                <c:pt idx="5114">
                  <c:v>139.005</c:v>
                </c:pt>
                <c:pt idx="5115">
                  <c:v>140.005</c:v>
                </c:pt>
                <c:pt idx="5116">
                  <c:v>141.005</c:v>
                </c:pt>
                <c:pt idx="5117">
                  <c:v>142.005</c:v>
                </c:pt>
                <c:pt idx="5118">
                  <c:v>143.005</c:v>
                </c:pt>
                <c:pt idx="5119">
                  <c:v>144.005</c:v>
                </c:pt>
                <c:pt idx="5120">
                  <c:v>145.005</c:v>
                </c:pt>
                <c:pt idx="5121">
                  <c:v>146.005</c:v>
                </c:pt>
                <c:pt idx="5122">
                  <c:v>147.005</c:v>
                </c:pt>
                <c:pt idx="5123">
                  <c:v>148.005</c:v>
                </c:pt>
                <c:pt idx="5124">
                  <c:v>149.005</c:v>
                </c:pt>
                <c:pt idx="5125">
                  <c:v>150.005</c:v>
                </c:pt>
                <c:pt idx="5126">
                  <c:v>151.005</c:v>
                </c:pt>
                <c:pt idx="5127">
                  <c:v>152.005</c:v>
                </c:pt>
                <c:pt idx="5128">
                  <c:v>153.005</c:v>
                </c:pt>
                <c:pt idx="5129">
                  <c:v>154.005</c:v>
                </c:pt>
                <c:pt idx="5130">
                  <c:v>155.005</c:v>
                </c:pt>
                <c:pt idx="5131">
                  <c:v>156.005</c:v>
                </c:pt>
                <c:pt idx="5132">
                  <c:v>157.005</c:v>
                </c:pt>
                <c:pt idx="5133">
                  <c:v>158.005</c:v>
                </c:pt>
                <c:pt idx="5134">
                  <c:v>159.005</c:v>
                </c:pt>
                <c:pt idx="5135">
                  <c:v>160.005</c:v>
                </c:pt>
                <c:pt idx="5136">
                  <c:v>161.005</c:v>
                </c:pt>
                <c:pt idx="5137">
                  <c:v>162.005</c:v>
                </c:pt>
                <c:pt idx="5138">
                  <c:v>163.005</c:v>
                </c:pt>
                <c:pt idx="5139">
                  <c:v>164.005</c:v>
                </c:pt>
                <c:pt idx="5140">
                  <c:v>165.005</c:v>
                </c:pt>
                <c:pt idx="5141">
                  <c:v>166.005</c:v>
                </c:pt>
                <c:pt idx="5142">
                  <c:v>167.005</c:v>
                </c:pt>
                <c:pt idx="5143">
                  <c:v>168.005</c:v>
                </c:pt>
                <c:pt idx="5144">
                  <c:v>169.005</c:v>
                </c:pt>
                <c:pt idx="5145">
                  <c:v>170.005</c:v>
                </c:pt>
                <c:pt idx="5146">
                  <c:v>171.005</c:v>
                </c:pt>
                <c:pt idx="5147">
                  <c:v>172.005</c:v>
                </c:pt>
                <c:pt idx="5148">
                  <c:v>173.005</c:v>
                </c:pt>
                <c:pt idx="5149">
                  <c:v>174.005</c:v>
                </c:pt>
                <c:pt idx="5150">
                  <c:v>175.005</c:v>
                </c:pt>
                <c:pt idx="5151">
                  <c:v>176.005</c:v>
                </c:pt>
                <c:pt idx="5152">
                  <c:v>177.005</c:v>
                </c:pt>
                <c:pt idx="5153">
                  <c:v>178.005</c:v>
                </c:pt>
                <c:pt idx="5154">
                  <c:v>179.005</c:v>
                </c:pt>
                <c:pt idx="5155">
                  <c:v>180.005</c:v>
                </c:pt>
                <c:pt idx="5156">
                  <c:v>181.005</c:v>
                </c:pt>
                <c:pt idx="5157">
                  <c:v>182.005</c:v>
                </c:pt>
                <c:pt idx="5158">
                  <c:v>183.005</c:v>
                </c:pt>
                <c:pt idx="5159">
                  <c:v>184.005</c:v>
                </c:pt>
                <c:pt idx="5160">
                  <c:v>185.005</c:v>
                </c:pt>
                <c:pt idx="5161">
                  <c:v>186.005</c:v>
                </c:pt>
                <c:pt idx="5162">
                  <c:v>187.005</c:v>
                </c:pt>
                <c:pt idx="5163">
                  <c:v>188.005</c:v>
                </c:pt>
                <c:pt idx="5164">
                  <c:v>189.005</c:v>
                </c:pt>
                <c:pt idx="5165">
                  <c:v>190.005</c:v>
                </c:pt>
                <c:pt idx="5166">
                  <c:v>191.005</c:v>
                </c:pt>
                <c:pt idx="5167">
                  <c:v>192.005</c:v>
                </c:pt>
                <c:pt idx="5168">
                  <c:v>193.005</c:v>
                </c:pt>
                <c:pt idx="5169">
                  <c:v>194.005</c:v>
                </c:pt>
                <c:pt idx="5170">
                  <c:v>195.005</c:v>
                </c:pt>
                <c:pt idx="5171">
                  <c:v>196.005</c:v>
                </c:pt>
                <c:pt idx="5172">
                  <c:v>197.005</c:v>
                </c:pt>
                <c:pt idx="5173">
                  <c:v>198.005</c:v>
                </c:pt>
                <c:pt idx="5174">
                  <c:v>199.005</c:v>
                </c:pt>
                <c:pt idx="5175">
                  <c:v>200.005</c:v>
                </c:pt>
                <c:pt idx="5176">
                  <c:v>201.005</c:v>
                </c:pt>
                <c:pt idx="5177">
                  <c:v>202.005</c:v>
                </c:pt>
                <c:pt idx="5178">
                  <c:v>203.005</c:v>
                </c:pt>
                <c:pt idx="5179">
                  <c:v>204.005</c:v>
                </c:pt>
                <c:pt idx="5180">
                  <c:v>205.005</c:v>
                </c:pt>
                <c:pt idx="5181">
                  <c:v>206.005</c:v>
                </c:pt>
                <c:pt idx="5182">
                  <c:v>207.005</c:v>
                </c:pt>
                <c:pt idx="5183">
                  <c:v>208.005</c:v>
                </c:pt>
                <c:pt idx="5184">
                  <c:v>209.005</c:v>
                </c:pt>
                <c:pt idx="5185">
                  <c:v>210.005</c:v>
                </c:pt>
                <c:pt idx="5186">
                  <c:v>211.005</c:v>
                </c:pt>
                <c:pt idx="5187">
                  <c:v>212.005</c:v>
                </c:pt>
                <c:pt idx="5188">
                  <c:v>213.005</c:v>
                </c:pt>
                <c:pt idx="5189">
                  <c:v>214.005</c:v>
                </c:pt>
                <c:pt idx="5190">
                  <c:v>215.005</c:v>
                </c:pt>
                <c:pt idx="5191">
                  <c:v>216.005</c:v>
                </c:pt>
                <c:pt idx="5192">
                  <c:v>217.005</c:v>
                </c:pt>
                <c:pt idx="5193">
                  <c:v>218.005</c:v>
                </c:pt>
                <c:pt idx="5194">
                  <c:v>219.005</c:v>
                </c:pt>
                <c:pt idx="5195">
                  <c:v>220.005</c:v>
                </c:pt>
                <c:pt idx="5196">
                  <c:v>221.005</c:v>
                </c:pt>
                <c:pt idx="5197">
                  <c:v>222.005</c:v>
                </c:pt>
                <c:pt idx="5198">
                  <c:v>223.005</c:v>
                </c:pt>
                <c:pt idx="5199">
                  <c:v>224.005</c:v>
                </c:pt>
                <c:pt idx="5200">
                  <c:v>225.005</c:v>
                </c:pt>
                <c:pt idx="5201">
                  <c:v>226.005</c:v>
                </c:pt>
                <c:pt idx="5202">
                  <c:v>227.005</c:v>
                </c:pt>
                <c:pt idx="5203">
                  <c:v>228.005</c:v>
                </c:pt>
                <c:pt idx="5204">
                  <c:v>229.005</c:v>
                </c:pt>
                <c:pt idx="5205">
                  <c:v>230.005</c:v>
                </c:pt>
                <c:pt idx="5206">
                  <c:v>231.005</c:v>
                </c:pt>
                <c:pt idx="5207">
                  <c:v>232.005</c:v>
                </c:pt>
                <c:pt idx="5208">
                  <c:v>233.005</c:v>
                </c:pt>
                <c:pt idx="5209">
                  <c:v>234.005</c:v>
                </c:pt>
                <c:pt idx="5210">
                  <c:v>235.005</c:v>
                </c:pt>
                <c:pt idx="5211">
                  <c:v>236.005</c:v>
                </c:pt>
                <c:pt idx="5212">
                  <c:v>237.005</c:v>
                </c:pt>
                <c:pt idx="5213">
                  <c:v>238.005</c:v>
                </c:pt>
                <c:pt idx="5214">
                  <c:v>239.005</c:v>
                </c:pt>
                <c:pt idx="5215">
                  <c:v>240.005</c:v>
                </c:pt>
                <c:pt idx="5216">
                  <c:v>241.005</c:v>
                </c:pt>
                <c:pt idx="5217">
                  <c:v>242.005</c:v>
                </c:pt>
                <c:pt idx="5218">
                  <c:v>243.005</c:v>
                </c:pt>
                <c:pt idx="5219">
                  <c:v>244.005</c:v>
                </c:pt>
                <c:pt idx="5220">
                  <c:v>245.005</c:v>
                </c:pt>
                <c:pt idx="5221">
                  <c:v>246.005</c:v>
                </c:pt>
                <c:pt idx="5222">
                  <c:v>247.005</c:v>
                </c:pt>
                <c:pt idx="5223">
                  <c:v>248.005</c:v>
                </c:pt>
                <c:pt idx="5224">
                  <c:v>249.005</c:v>
                </c:pt>
                <c:pt idx="5225">
                  <c:v>250.005</c:v>
                </c:pt>
                <c:pt idx="5226">
                  <c:v>251.005</c:v>
                </c:pt>
                <c:pt idx="5227">
                  <c:v>252.005</c:v>
                </c:pt>
                <c:pt idx="5228">
                  <c:v>253.005</c:v>
                </c:pt>
                <c:pt idx="5229">
                  <c:v>254.005</c:v>
                </c:pt>
                <c:pt idx="5230">
                  <c:v>255.005</c:v>
                </c:pt>
                <c:pt idx="5231">
                  <c:v>256.005</c:v>
                </c:pt>
                <c:pt idx="5232">
                  <c:v>257.005</c:v>
                </c:pt>
                <c:pt idx="5233">
                  <c:v>258.005</c:v>
                </c:pt>
                <c:pt idx="5234">
                  <c:v>259.005</c:v>
                </c:pt>
                <c:pt idx="5235">
                  <c:v>260.005</c:v>
                </c:pt>
                <c:pt idx="5236">
                  <c:v>261.005</c:v>
                </c:pt>
                <c:pt idx="5237">
                  <c:v>262.005</c:v>
                </c:pt>
                <c:pt idx="5238">
                  <c:v>263.005</c:v>
                </c:pt>
                <c:pt idx="5239">
                  <c:v>264.005</c:v>
                </c:pt>
                <c:pt idx="5240">
                  <c:v>265.005</c:v>
                </c:pt>
                <c:pt idx="5241">
                  <c:v>266.005</c:v>
                </c:pt>
                <c:pt idx="5242">
                  <c:v>267.005</c:v>
                </c:pt>
                <c:pt idx="5243">
                  <c:v>268.005</c:v>
                </c:pt>
                <c:pt idx="5244">
                  <c:v>269.005</c:v>
                </c:pt>
                <c:pt idx="5245">
                  <c:v>270.005</c:v>
                </c:pt>
                <c:pt idx="5246">
                  <c:v>271.005</c:v>
                </c:pt>
                <c:pt idx="5247">
                  <c:v>272.005</c:v>
                </c:pt>
                <c:pt idx="5248">
                  <c:v>273.005</c:v>
                </c:pt>
                <c:pt idx="5249">
                  <c:v>274.005</c:v>
                </c:pt>
                <c:pt idx="5250">
                  <c:v>275.005</c:v>
                </c:pt>
                <c:pt idx="5251">
                  <c:v>276.005</c:v>
                </c:pt>
                <c:pt idx="5252">
                  <c:v>277.005</c:v>
                </c:pt>
                <c:pt idx="5253">
                  <c:v>278.005</c:v>
                </c:pt>
                <c:pt idx="5254">
                  <c:v>279.005</c:v>
                </c:pt>
                <c:pt idx="5255">
                  <c:v>280.005</c:v>
                </c:pt>
                <c:pt idx="5256">
                  <c:v>281.005</c:v>
                </c:pt>
                <c:pt idx="5257">
                  <c:v>282.005</c:v>
                </c:pt>
                <c:pt idx="5258">
                  <c:v>283.005</c:v>
                </c:pt>
                <c:pt idx="5259">
                  <c:v>284.005</c:v>
                </c:pt>
                <c:pt idx="5260">
                  <c:v>285.005</c:v>
                </c:pt>
                <c:pt idx="5261">
                  <c:v>286.005</c:v>
                </c:pt>
                <c:pt idx="5262">
                  <c:v>287.005</c:v>
                </c:pt>
                <c:pt idx="5263">
                  <c:v>288.005</c:v>
                </c:pt>
                <c:pt idx="5264">
                  <c:v>289.005</c:v>
                </c:pt>
                <c:pt idx="5265">
                  <c:v>290.005</c:v>
                </c:pt>
                <c:pt idx="5266">
                  <c:v>291.005</c:v>
                </c:pt>
                <c:pt idx="5267">
                  <c:v>292.005</c:v>
                </c:pt>
                <c:pt idx="5268">
                  <c:v>293.005</c:v>
                </c:pt>
                <c:pt idx="5269">
                  <c:v>294.005</c:v>
                </c:pt>
                <c:pt idx="5270">
                  <c:v>295.005</c:v>
                </c:pt>
                <c:pt idx="5271">
                  <c:v>296.005</c:v>
                </c:pt>
                <c:pt idx="5272">
                  <c:v>297.005</c:v>
                </c:pt>
                <c:pt idx="5273">
                  <c:v>298.005</c:v>
                </c:pt>
                <c:pt idx="5274">
                  <c:v>299.005</c:v>
                </c:pt>
                <c:pt idx="5275">
                  <c:v>300.005</c:v>
                </c:pt>
                <c:pt idx="5276">
                  <c:v>301.005</c:v>
                </c:pt>
                <c:pt idx="5277">
                  <c:v>302.005</c:v>
                </c:pt>
                <c:pt idx="5278">
                  <c:v>303.005</c:v>
                </c:pt>
                <c:pt idx="5279">
                  <c:v>304.005</c:v>
                </c:pt>
                <c:pt idx="5280">
                  <c:v>305.005</c:v>
                </c:pt>
                <c:pt idx="5281">
                  <c:v>306.005</c:v>
                </c:pt>
                <c:pt idx="5282">
                  <c:v>307.005</c:v>
                </c:pt>
                <c:pt idx="5283">
                  <c:v>308.005</c:v>
                </c:pt>
                <c:pt idx="5284">
                  <c:v>309.005</c:v>
                </c:pt>
                <c:pt idx="5285">
                  <c:v>310.005</c:v>
                </c:pt>
                <c:pt idx="5286">
                  <c:v>311.005</c:v>
                </c:pt>
                <c:pt idx="5287">
                  <c:v>312.005</c:v>
                </c:pt>
                <c:pt idx="5288">
                  <c:v>313.005</c:v>
                </c:pt>
                <c:pt idx="5289">
                  <c:v>314.005</c:v>
                </c:pt>
                <c:pt idx="5290">
                  <c:v>315.005</c:v>
                </c:pt>
                <c:pt idx="5291">
                  <c:v>316.005</c:v>
                </c:pt>
                <c:pt idx="5292">
                  <c:v>317.005</c:v>
                </c:pt>
                <c:pt idx="5293">
                  <c:v>318.005</c:v>
                </c:pt>
                <c:pt idx="5294">
                  <c:v>319.005</c:v>
                </c:pt>
                <c:pt idx="5295">
                  <c:v>320.005</c:v>
                </c:pt>
                <c:pt idx="5296">
                  <c:v>321.005</c:v>
                </c:pt>
                <c:pt idx="5297">
                  <c:v>322.005</c:v>
                </c:pt>
                <c:pt idx="5298">
                  <c:v>323.005</c:v>
                </c:pt>
                <c:pt idx="5299">
                  <c:v>324.005</c:v>
                </c:pt>
                <c:pt idx="5300">
                  <c:v>325.005</c:v>
                </c:pt>
                <c:pt idx="5301">
                  <c:v>326.005</c:v>
                </c:pt>
                <c:pt idx="5302">
                  <c:v>327.005</c:v>
                </c:pt>
                <c:pt idx="5303">
                  <c:v>328.005</c:v>
                </c:pt>
                <c:pt idx="5304">
                  <c:v>329.005</c:v>
                </c:pt>
                <c:pt idx="5305">
                  <c:v>330.005</c:v>
                </c:pt>
                <c:pt idx="5306">
                  <c:v>331.005</c:v>
                </c:pt>
                <c:pt idx="5307">
                  <c:v>332.005</c:v>
                </c:pt>
                <c:pt idx="5308">
                  <c:v>333.005</c:v>
                </c:pt>
                <c:pt idx="5309">
                  <c:v>334.005</c:v>
                </c:pt>
                <c:pt idx="5310">
                  <c:v>335.005</c:v>
                </c:pt>
                <c:pt idx="5311">
                  <c:v>336.005</c:v>
                </c:pt>
                <c:pt idx="5312">
                  <c:v>337.005</c:v>
                </c:pt>
                <c:pt idx="5313">
                  <c:v>338.005</c:v>
                </c:pt>
                <c:pt idx="5314">
                  <c:v>339.005</c:v>
                </c:pt>
                <c:pt idx="5315">
                  <c:v>340.005</c:v>
                </c:pt>
                <c:pt idx="5316">
                  <c:v>341.005</c:v>
                </c:pt>
                <c:pt idx="5317">
                  <c:v>342.005</c:v>
                </c:pt>
                <c:pt idx="5318">
                  <c:v>343.005</c:v>
                </c:pt>
                <c:pt idx="5319">
                  <c:v>344.005</c:v>
                </c:pt>
                <c:pt idx="5320">
                  <c:v>345.005</c:v>
                </c:pt>
                <c:pt idx="5321">
                  <c:v>346.005</c:v>
                </c:pt>
                <c:pt idx="5322">
                  <c:v>347.005</c:v>
                </c:pt>
                <c:pt idx="5323">
                  <c:v>348.005</c:v>
                </c:pt>
                <c:pt idx="5324">
                  <c:v>349.005</c:v>
                </c:pt>
                <c:pt idx="5325">
                  <c:v>350.005</c:v>
                </c:pt>
                <c:pt idx="5326">
                  <c:v>351.005</c:v>
                </c:pt>
                <c:pt idx="5327">
                  <c:v>352.005</c:v>
                </c:pt>
                <c:pt idx="5328">
                  <c:v>353.005</c:v>
                </c:pt>
                <c:pt idx="5329">
                  <c:v>354.005</c:v>
                </c:pt>
                <c:pt idx="5330">
                  <c:v>355.005</c:v>
                </c:pt>
                <c:pt idx="5331">
                  <c:v>356.005</c:v>
                </c:pt>
                <c:pt idx="5332">
                  <c:v>357.005</c:v>
                </c:pt>
                <c:pt idx="5333">
                  <c:v>358.005</c:v>
                </c:pt>
                <c:pt idx="5334">
                  <c:v>359.005</c:v>
                </c:pt>
                <c:pt idx="5335">
                  <c:v>360.005</c:v>
                </c:pt>
                <c:pt idx="5336">
                  <c:v>361.005</c:v>
                </c:pt>
                <c:pt idx="5337">
                  <c:v>362.005</c:v>
                </c:pt>
                <c:pt idx="5338">
                  <c:v>363.005</c:v>
                </c:pt>
                <c:pt idx="5339">
                  <c:v>364.005</c:v>
                </c:pt>
                <c:pt idx="5340">
                  <c:v>365.005</c:v>
                </c:pt>
                <c:pt idx="5341">
                  <c:v>366.005</c:v>
                </c:pt>
                <c:pt idx="5342">
                  <c:v>367.005</c:v>
                </c:pt>
                <c:pt idx="5343">
                  <c:v>368.005</c:v>
                </c:pt>
                <c:pt idx="5344">
                  <c:v>369.005</c:v>
                </c:pt>
                <c:pt idx="5345">
                  <c:v>370.005</c:v>
                </c:pt>
                <c:pt idx="5346">
                  <c:v>371.005</c:v>
                </c:pt>
                <c:pt idx="5347">
                  <c:v>372.005</c:v>
                </c:pt>
                <c:pt idx="5348">
                  <c:v>373.005</c:v>
                </c:pt>
                <c:pt idx="5349">
                  <c:v>374.005</c:v>
                </c:pt>
                <c:pt idx="5350">
                  <c:v>375.005</c:v>
                </c:pt>
                <c:pt idx="5351">
                  <c:v>376.005</c:v>
                </c:pt>
                <c:pt idx="5352">
                  <c:v>377.005</c:v>
                </c:pt>
                <c:pt idx="5353">
                  <c:v>378.005</c:v>
                </c:pt>
                <c:pt idx="5354">
                  <c:v>379.005</c:v>
                </c:pt>
                <c:pt idx="5355">
                  <c:v>380.005</c:v>
                </c:pt>
                <c:pt idx="5356">
                  <c:v>381.005</c:v>
                </c:pt>
                <c:pt idx="5357">
                  <c:v>382.005</c:v>
                </c:pt>
                <c:pt idx="5358">
                  <c:v>383.005</c:v>
                </c:pt>
                <c:pt idx="5359">
                  <c:v>384.005</c:v>
                </c:pt>
                <c:pt idx="5360">
                  <c:v>385.005</c:v>
                </c:pt>
                <c:pt idx="5361">
                  <c:v>386.005</c:v>
                </c:pt>
                <c:pt idx="5362">
                  <c:v>387.005</c:v>
                </c:pt>
                <c:pt idx="5363">
                  <c:v>388.005</c:v>
                </c:pt>
                <c:pt idx="5364">
                  <c:v>389.005</c:v>
                </c:pt>
                <c:pt idx="5365">
                  <c:v>390.005</c:v>
                </c:pt>
                <c:pt idx="5366">
                  <c:v>391.005</c:v>
                </c:pt>
                <c:pt idx="5367">
                  <c:v>392.005</c:v>
                </c:pt>
                <c:pt idx="5368">
                  <c:v>393.005</c:v>
                </c:pt>
                <c:pt idx="5369">
                  <c:v>394.005</c:v>
                </c:pt>
                <c:pt idx="5370">
                  <c:v>395.005</c:v>
                </c:pt>
                <c:pt idx="5371">
                  <c:v>396.005</c:v>
                </c:pt>
                <c:pt idx="5372">
                  <c:v>397.005</c:v>
                </c:pt>
                <c:pt idx="5373">
                  <c:v>398.005</c:v>
                </c:pt>
                <c:pt idx="5374">
                  <c:v>399.005</c:v>
                </c:pt>
                <c:pt idx="5375">
                  <c:v>400.005</c:v>
                </c:pt>
                <c:pt idx="5376">
                  <c:v>401.005</c:v>
                </c:pt>
                <c:pt idx="5377">
                  <c:v>402.005</c:v>
                </c:pt>
                <c:pt idx="5378">
                  <c:v>403.005</c:v>
                </c:pt>
                <c:pt idx="5379">
                  <c:v>404.005</c:v>
                </c:pt>
                <c:pt idx="5380">
                  <c:v>405.005</c:v>
                </c:pt>
                <c:pt idx="5381">
                  <c:v>406.005</c:v>
                </c:pt>
                <c:pt idx="5382">
                  <c:v>407.005</c:v>
                </c:pt>
                <c:pt idx="5383">
                  <c:v>408.005</c:v>
                </c:pt>
                <c:pt idx="5384">
                  <c:v>409.005</c:v>
                </c:pt>
                <c:pt idx="5385">
                  <c:v>410.005</c:v>
                </c:pt>
                <c:pt idx="5386">
                  <c:v>411.005</c:v>
                </c:pt>
                <c:pt idx="5387">
                  <c:v>412.005</c:v>
                </c:pt>
                <c:pt idx="5388">
                  <c:v>413.005</c:v>
                </c:pt>
                <c:pt idx="5389">
                  <c:v>414.005</c:v>
                </c:pt>
                <c:pt idx="5390">
                  <c:v>415.005</c:v>
                </c:pt>
                <c:pt idx="5391">
                  <c:v>416.005</c:v>
                </c:pt>
                <c:pt idx="5392">
                  <c:v>417.005</c:v>
                </c:pt>
                <c:pt idx="5393">
                  <c:v>418.005</c:v>
                </c:pt>
                <c:pt idx="5394">
                  <c:v>419.005</c:v>
                </c:pt>
                <c:pt idx="5395">
                  <c:v>420.005</c:v>
                </c:pt>
                <c:pt idx="5396">
                  <c:v>421.005</c:v>
                </c:pt>
                <c:pt idx="5397">
                  <c:v>422.005</c:v>
                </c:pt>
                <c:pt idx="5398">
                  <c:v>423.005</c:v>
                </c:pt>
                <c:pt idx="5399">
                  <c:v>424.005</c:v>
                </c:pt>
                <c:pt idx="5400">
                  <c:v>425.005</c:v>
                </c:pt>
                <c:pt idx="5401">
                  <c:v>426.005</c:v>
                </c:pt>
                <c:pt idx="5402">
                  <c:v>427.005</c:v>
                </c:pt>
                <c:pt idx="5403">
                  <c:v>428.005</c:v>
                </c:pt>
                <c:pt idx="5404">
                  <c:v>429.005</c:v>
                </c:pt>
                <c:pt idx="5405">
                  <c:v>430.005</c:v>
                </c:pt>
                <c:pt idx="5406">
                  <c:v>431.005</c:v>
                </c:pt>
                <c:pt idx="5407">
                  <c:v>432.005</c:v>
                </c:pt>
                <c:pt idx="5408">
                  <c:v>433.005</c:v>
                </c:pt>
                <c:pt idx="5409">
                  <c:v>434.005</c:v>
                </c:pt>
                <c:pt idx="5410">
                  <c:v>435.005</c:v>
                </c:pt>
                <c:pt idx="5411">
                  <c:v>436.005</c:v>
                </c:pt>
                <c:pt idx="5412">
                  <c:v>437.005</c:v>
                </c:pt>
                <c:pt idx="5413">
                  <c:v>438.005</c:v>
                </c:pt>
                <c:pt idx="5414">
                  <c:v>439.005</c:v>
                </c:pt>
                <c:pt idx="5415">
                  <c:v>440.005</c:v>
                </c:pt>
                <c:pt idx="5416">
                  <c:v>441.005</c:v>
                </c:pt>
                <c:pt idx="5417">
                  <c:v>442.005</c:v>
                </c:pt>
                <c:pt idx="5418">
                  <c:v>443.005</c:v>
                </c:pt>
                <c:pt idx="5419">
                  <c:v>444.005</c:v>
                </c:pt>
                <c:pt idx="5420">
                  <c:v>445.005</c:v>
                </c:pt>
                <c:pt idx="5421">
                  <c:v>446.005</c:v>
                </c:pt>
                <c:pt idx="5422">
                  <c:v>447.005</c:v>
                </c:pt>
                <c:pt idx="5423">
                  <c:v>448.005</c:v>
                </c:pt>
                <c:pt idx="5424">
                  <c:v>449.005</c:v>
                </c:pt>
                <c:pt idx="5425">
                  <c:v>450.005</c:v>
                </c:pt>
                <c:pt idx="5426">
                  <c:v>451.005</c:v>
                </c:pt>
                <c:pt idx="5427">
                  <c:v>452.005</c:v>
                </c:pt>
                <c:pt idx="5428">
                  <c:v>453.005</c:v>
                </c:pt>
                <c:pt idx="5429">
                  <c:v>454.005</c:v>
                </c:pt>
                <c:pt idx="5430">
                  <c:v>455.005</c:v>
                </c:pt>
                <c:pt idx="5431">
                  <c:v>456.005</c:v>
                </c:pt>
                <c:pt idx="5432">
                  <c:v>457.005</c:v>
                </c:pt>
                <c:pt idx="5433">
                  <c:v>458.005</c:v>
                </c:pt>
                <c:pt idx="5434">
                  <c:v>459.005</c:v>
                </c:pt>
                <c:pt idx="5435">
                  <c:v>460.005</c:v>
                </c:pt>
                <c:pt idx="5436">
                  <c:v>461.005</c:v>
                </c:pt>
                <c:pt idx="5437">
                  <c:v>462.005</c:v>
                </c:pt>
                <c:pt idx="5438">
                  <c:v>463.005</c:v>
                </c:pt>
                <c:pt idx="5439">
                  <c:v>464.005</c:v>
                </c:pt>
                <c:pt idx="5440">
                  <c:v>465.005</c:v>
                </c:pt>
                <c:pt idx="5441">
                  <c:v>466.005</c:v>
                </c:pt>
                <c:pt idx="5442">
                  <c:v>467.005</c:v>
                </c:pt>
                <c:pt idx="5443">
                  <c:v>468.005</c:v>
                </c:pt>
                <c:pt idx="5444">
                  <c:v>469.005</c:v>
                </c:pt>
                <c:pt idx="5445">
                  <c:v>470.005</c:v>
                </c:pt>
                <c:pt idx="5446">
                  <c:v>471.005</c:v>
                </c:pt>
                <c:pt idx="5447">
                  <c:v>472.005</c:v>
                </c:pt>
                <c:pt idx="5448">
                  <c:v>473.005</c:v>
                </c:pt>
                <c:pt idx="5449">
                  <c:v>474.005</c:v>
                </c:pt>
                <c:pt idx="5450">
                  <c:v>475.005</c:v>
                </c:pt>
                <c:pt idx="5451">
                  <c:v>476.005</c:v>
                </c:pt>
                <c:pt idx="5452">
                  <c:v>477.005</c:v>
                </c:pt>
                <c:pt idx="5453">
                  <c:v>478.005</c:v>
                </c:pt>
                <c:pt idx="5454">
                  <c:v>479.005</c:v>
                </c:pt>
                <c:pt idx="5455">
                  <c:v>480.005</c:v>
                </c:pt>
                <c:pt idx="5456">
                  <c:v>481.005</c:v>
                </c:pt>
                <c:pt idx="5457">
                  <c:v>482.005</c:v>
                </c:pt>
                <c:pt idx="5458">
                  <c:v>483.005</c:v>
                </c:pt>
                <c:pt idx="5459">
                  <c:v>484.005</c:v>
                </c:pt>
                <c:pt idx="5460">
                  <c:v>485.005</c:v>
                </c:pt>
                <c:pt idx="5461">
                  <c:v>486.005</c:v>
                </c:pt>
                <c:pt idx="5462">
                  <c:v>487.005</c:v>
                </c:pt>
                <c:pt idx="5463">
                  <c:v>488.005</c:v>
                </c:pt>
                <c:pt idx="5464">
                  <c:v>489.005</c:v>
                </c:pt>
                <c:pt idx="5465">
                  <c:v>490.005</c:v>
                </c:pt>
                <c:pt idx="5466">
                  <c:v>491.005</c:v>
                </c:pt>
                <c:pt idx="5467">
                  <c:v>492.005</c:v>
                </c:pt>
                <c:pt idx="5468">
                  <c:v>493.00068099999999</c:v>
                </c:pt>
                <c:pt idx="5469">
                  <c:v>493.97619900000001</c:v>
                </c:pt>
                <c:pt idx="5470">
                  <c:v>494.93427700000001</c:v>
                </c:pt>
                <c:pt idx="5471">
                  <c:v>495.87783999999999</c:v>
                </c:pt>
                <c:pt idx="5472">
                  <c:v>496.81003900000002</c:v>
                </c:pt>
                <c:pt idx="5473">
                  <c:v>497.73431799999997</c:v>
                </c:pt>
                <c:pt idx="5474">
                  <c:v>498.65448900000001</c:v>
                </c:pt>
                <c:pt idx="5475">
                  <c:v>499.57484899999997</c:v>
                </c:pt>
                <c:pt idx="5476">
                  <c:v>500.50032599999997</c:v>
                </c:pt>
                <c:pt idx="5477">
                  <c:v>501.43670300000002</c:v>
                </c:pt>
                <c:pt idx="5478">
                  <c:v>502.39091999999999</c:v>
                </c:pt>
                <c:pt idx="5479">
                  <c:v>503.37154099999998</c:v>
                </c:pt>
                <c:pt idx="5480">
                  <c:v>504.37154099999998</c:v>
                </c:pt>
                <c:pt idx="5481">
                  <c:v>505.37154099999998</c:v>
                </c:pt>
                <c:pt idx="5482">
                  <c:v>506.37154099999998</c:v>
                </c:pt>
                <c:pt idx="5483">
                  <c:v>507.37154099999998</c:v>
                </c:pt>
                <c:pt idx="5484">
                  <c:v>508.37154099999998</c:v>
                </c:pt>
                <c:pt idx="5485">
                  <c:v>509.37154099999998</c:v>
                </c:pt>
                <c:pt idx="5486">
                  <c:v>510.37154099999998</c:v>
                </c:pt>
                <c:pt idx="5487">
                  <c:v>511.37154099999998</c:v>
                </c:pt>
                <c:pt idx="5488">
                  <c:v>512.37154099999998</c:v>
                </c:pt>
                <c:pt idx="5489">
                  <c:v>513.37154099999998</c:v>
                </c:pt>
                <c:pt idx="5490">
                  <c:v>514.37154099999998</c:v>
                </c:pt>
                <c:pt idx="5491">
                  <c:v>515.37154099999998</c:v>
                </c:pt>
                <c:pt idx="5492">
                  <c:v>516.37154099999998</c:v>
                </c:pt>
                <c:pt idx="5493">
                  <c:v>517.37154099999998</c:v>
                </c:pt>
                <c:pt idx="5494">
                  <c:v>518.37154099999998</c:v>
                </c:pt>
                <c:pt idx="5495">
                  <c:v>519.37154099999998</c:v>
                </c:pt>
                <c:pt idx="5496">
                  <c:v>520.37154099999998</c:v>
                </c:pt>
                <c:pt idx="5497">
                  <c:v>521.37154099999998</c:v>
                </c:pt>
                <c:pt idx="5498">
                  <c:v>522.37154099999998</c:v>
                </c:pt>
                <c:pt idx="5499">
                  <c:v>523.37154099999998</c:v>
                </c:pt>
                <c:pt idx="5500">
                  <c:v>524.37154099999998</c:v>
                </c:pt>
                <c:pt idx="5501">
                  <c:v>525.37154099999998</c:v>
                </c:pt>
                <c:pt idx="5502">
                  <c:v>526.37154099999998</c:v>
                </c:pt>
                <c:pt idx="5503">
                  <c:v>527.37154099999998</c:v>
                </c:pt>
                <c:pt idx="5504">
                  <c:v>528.37154099999998</c:v>
                </c:pt>
                <c:pt idx="5505">
                  <c:v>529.37154099999998</c:v>
                </c:pt>
                <c:pt idx="5506">
                  <c:v>530.37154099999998</c:v>
                </c:pt>
                <c:pt idx="5507">
                  <c:v>531.37154099999998</c:v>
                </c:pt>
                <c:pt idx="5508">
                  <c:v>532.37154099999998</c:v>
                </c:pt>
                <c:pt idx="5509">
                  <c:v>533.37154099999998</c:v>
                </c:pt>
                <c:pt idx="5510">
                  <c:v>534.37154099999998</c:v>
                </c:pt>
                <c:pt idx="5511">
                  <c:v>535.37154099999998</c:v>
                </c:pt>
                <c:pt idx="5512">
                  <c:v>536.37154099999998</c:v>
                </c:pt>
                <c:pt idx="5513">
                  <c:v>537.37154099999998</c:v>
                </c:pt>
                <c:pt idx="5514">
                  <c:v>538.37154099999998</c:v>
                </c:pt>
                <c:pt idx="5515">
                  <c:v>539.37154099999998</c:v>
                </c:pt>
                <c:pt idx="5516">
                  <c:v>540.37154099999998</c:v>
                </c:pt>
                <c:pt idx="5517">
                  <c:v>541.37154099999998</c:v>
                </c:pt>
                <c:pt idx="5518">
                  <c:v>542.37154099999998</c:v>
                </c:pt>
                <c:pt idx="5519">
                  <c:v>543.37154099999998</c:v>
                </c:pt>
                <c:pt idx="5520">
                  <c:v>544.37154099999998</c:v>
                </c:pt>
                <c:pt idx="5521">
                  <c:v>545.37154099999998</c:v>
                </c:pt>
                <c:pt idx="5522">
                  <c:v>546.37154099999998</c:v>
                </c:pt>
                <c:pt idx="5523">
                  <c:v>547.37154099999998</c:v>
                </c:pt>
                <c:pt idx="5524">
                  <c:v>548.37154099999998</c:v>
                </c:pt>
                <c:pt idx="5525">
                  <c:v>549.37154099999998</c:v>
                </c:pt>
                <c:pt idx="5526">
                  <c:v>550.37154099999998</c:v>
                </c:pt>
                <c:pt idx="5527">
                  <c:v>551.37154099999998</c:v>
                </c:pt>
                <c:pt idx="5528">
                  <c:v>552.37154099999998</c:v>
                </c:pt>
                <c:pt idx="5529">
                  <c:v>553.37154099999998</c:v>
                </c:pt>
                <c:pt idx="5530">
                  <c:v>554.37154099999998</c:v>
                </c:pt>
                <c:pt idx="5531">
                  <c:v>555.37154099999998</c:v>
                </c:pt>
                <c:pt idx="5532">
                  <c:v>556.37154099999998</c:v>
                </c:pt>
                <c:pt idx="5533">
                  <c:v>557.37154099999998</c:v>
                </c:pt>
                <c:pt idx="5534">
                  <c:v>558.37154099999998</c:v>
                </c:pt>
                <c:pt idx="5535">
                  <c:v>559.37154099999998</c:v>
                </c:pt>
                <c:pt idx="5536">
                  <c:v>560.37154099999998</c:v>
                </c:pt>
                <c:pt idx="5537">
                  <c:v>561.37154099999998</c:v>
                </c:pt>
                <c:pt idx="5538">
                  <c:v>562.37154099999998</c:v>
                </c:pt>
                <c:pt idx="5539">
                  <c:v>563.37154099999998</c:v>
                </c:pt>
                <c:pt idx="5540">
                  <c:v>564.37154099999998</c:v>
                </c:pt>
                <c:pt idx="5541">
                  <c:v>565.37154099999998</c:v>
                </c:pt>
                <c:pt idx="5542">
                  <c:v>566.37154099999998</c:v>
                </c:pt>
                <c:pt idx="5543">
                  <c:v>567.37154099999998</c:v>
                </c:pt>
                <c:pt idx="5544">
                  <c:v>568.37154099999998</c:v>
                </c:pt>
                <c:pt idx="5545">
                  <c:v>569.37154099999998</c:v>
                </c:pt>
                <c:pt idx="5546">
                  <c:v>570.37154099999998</c:v>
                </c:pt>
                <c:pt idx="5547">
                  <c:v>571.37154099999998</c:v>
                </c:pt>
                <c:pt idx="5548">
                  <c:v>572.37154099999998</c:v>
                </c:pt>
                <c:pt idx="5549">
                  <c:v>573.37154099999998</c:v>
                </c:pt>
                <c:pt idx="5550">
                  <c:v>574.37154099999998</c:v>
                </c:pt>
                <c:pt idx="5551">
                  <c:v>575.37154099999998</c:v>
                </c:pt>
                <c:pt idx="5552">
                  <c:v>576.37154099999998</c:v>
                </c:pt>
                <c:pt idx="5553">
                  <c:v>577.37154099999998</c:v>
                </c:pt>
                <c:pt idx="5554">
                  <c:v>578.37154099999998</c:v>
                </c:pt>
                <c:pt idx="5555">
                  <c:v>579.37154099999998</c:v>
                </c:pt>
                <c:pt idx="5556">
                  <c:v>580.37154099999998</c:v>
                </c:pt>
                <c:pt idx="5557">
                  <c:v>581.37154099999998</c:v>
                </c:pt>
                <c:pt idx="5558">
                  <c:v>582.37154099999998</c:v>
                </c:pt>
                <c:pt idx="5559">
                  <c:v>583.37154099999998</c:v>
                </c:pt>
                <c:pt idx="5560">
                  <c:v>584.37154099999998</c:v>
                </c:pt>
                <c:pt idx="5561">
                  <c:v>585.37154099999998</c:v>
                </c:pt>
                <c:pt idx="5562">
                  <c:v>586.37154099999998</c:v>
                </c:pt>
                <c:pt idx="5563">
                  <c:v>587.37154099999998</c:v>
                </c:pt>
                <c:pt idx="5564">
                  <c:v>588.37154099999998</c:v>
                </c:pt>
                <c:pt idx="5565">
                  <c:v>589.37154099999998</c:v>
                </c:pt>
                <c:pt idx="5566">
                  <c:v>590.37154099999998</c:v>
                </c:pt>
                <c:pt idx="5567">
                  <c:v>591.37154099999998</c:v>
                </c:pt>
                <c:pt idx="5568">
                  <c:v>592.37154099999998</c:v>
                </c:pt>
                <c:pt idx="5569">
                  <c:v>593.37154099999998</c:v>
                </c:pt>
                <c:pt idx="5570">
                  <c:v>594.37154099999998</c:v>
                </c:pt>
                <c:pt idx="5571">
                  <c:v>595.37154099999998</c:v>
                </c:pt>
                <c:pt idx="5572">
                  <c:v>596.37154099999998</c:v>
                </c:pt>
                <c:pt idx="5573">
                  <c:v>597.37154099999998</c:v>
                </c:pt>
                <c:pt idx="5574">
                  <c:v>598.37154099999998</c:v>
                </c:pt>
                <c:pt idx="5575">
                  <c:v>599.37154099999998</c:v>
                </c:pt>
                <c:pt idx="5576">
                  <c:v>600.37154099999998</c:v>
                </c:pt>
                <c:pt idx="5577">
                  <c:v>601.37154099999998</c:v>
                </c:pt>
                <c:pt idx="5578">
                  <c:v>602.37154099999998</c:v>
                </c:pt>
                <c:pt idx="5579">
                  <c:v>603.37154099999998</c:v>
                </c:pt>
                <c:pt idx="5580">
                  <c:v>604.37154099999998</c:v>
                </c:pt>
                <c:pt idx="5581">
                  <c:v>605.37154099999998</c:v>
                </c:pt>
                <c:pt idx="5582">
                  <c:v>606.37154099999998</c:v>
                </c:pt>
                <c:pt idx="5583">
                  <c:v>607.37154099999998</c:v>
                </c:pt>
                <c:pt idx="5584">
                  <c:v>608.37154099999998</c:v>
                </c:pt>
                <c:pt idx="5585">
                  <c:v>609.37154099999998</c:v>
                </c:pt>
                <c:pt idx="5586">
                  <c:v>610.37154099999998</c:v>
                </c:pt>
                <c:pt idx="5587">
                  <c:v>611.37154099999998</c:v>
                </c:pt>
                <c:pt idx="5588">
                  <c:v>612.37154099999998</c:v>
                </c:pt>
                <c:pt idx="5589">
                  <c:v>613.37154099999998</c:v>
                </c:pt>
                <c:pt idx="5590">
                  <c:v>614.37154099999998</c:v>
                </c:pt>
                <c:pt idx="5591">
                  <c:v>615.37154099999998</c:v>
                </c:pt>
                <c:pt idx="5592">
                  <c:v>616.37154099999998</c:v>
                </c:pt>
                <c:pt idx="5593">
                  <c:v>617.37154099999998</c:v>
                </c:pt>
                <c:pt idx="5594">
                  <c:v>618.37154099999998</c:v>
                </c:pt>
                <c:pt idx="5595">
                  <c:v>619.37154099999998</c:v>
                </c:pt>
                <c:pt idx="5596">
                  <c:v>620.37154099999998</c:v>
                </c:pt>
                <c:pt idx="5597">
                  <c:v>621.37154099999998</c:v>
                </c:pt>
                <c:pt idx="5598">
                  <c:v>622.37154099999998</c:v>
                </c:pt>
                <c:pt idx="5599">
                  <c:v>623.37154099999998</c:v>
                </c:pt>
                <c:pt idx="5600">
                  <c:v>624.37154099999998</c:v>
                </c:pt>
                <c:pt idx="5601">
                  <c:v>625.37154099999998</c:v>
                </c:pt>
                <c:pt idx="5602">
                  <c:v>626.37154099999998</c:v>
                </c:pt>
                <c:pt idx="5603">
                  <c:v>627.37154099999998</c:v>
                </c:pt>
                <c:pt idx="5604">
                  <c:v>628.37154099999998</c:v>
                </c:pt>
                <c:pt idx="5605">
                  <c:v>629.37154099999998</c:v>
                </c:pt>
                <c:pt idx="5606">
                  <c:v>630.37154099999998</c:v>
                </c:pt>
                <c:pt idx="5607">
                  <c:v>631.37154099999998</c:v>
                </c:pt>
                <c:pt idx="5608">
                  <c:v>632.37154099999998</c:v>
                </c:pt>
                <c:pt idx="5609">
                  <c:v>633.37154099999998</c:v>
                </c:pt>
                <c:pt idx="5610">
                  <c:v>634.37154099999998</c:v>
                </c:pt>
                <c:pt idx="5611">
                  <c:v>635.37154099999998</c:v>
                </c:pt>
                <c:pt idx="5612">
                  <c:v>636.37154099999998</c:v>
                </c:pt>
                <c:pt idx="5613">
                  <c:v>637.37154099999998</c:v>
                </c:pt>
                <c:pt idx="5614">
                  <c:v>638.37154099999998</c:v>
                </c:pt>
                <c:pt idx="5615">
                  <c:v>639.37154099999998</c:v>
                </c:pt>
                <c:pt idx="5616">
                  <c:v>640.37154099999998</c:v>
                </c:pt>
                <c:pt idx="5617">
                  <c:v>641.37154099999998</c:v>
                </c:pt>
                <c:pt idx="5618">
                  <c:v>642.37154099999998</c:v>
                </c:pt>
                <c:pt idx="5619">
                  <c:v>643.37154099999998</c:v>
                </c:pt>
                <c:pt idx="5620">
                  <c:v>644.37154099999998</c:v>
                </c:pt>
                <c:pt idx="5621">
                  <c:v>645.37154099999998</c:v>
                </c:pt>
                <c:pt idx="5622">
                  <c:v>646.37154099999998</c:v>
                </c:pt>
                <c:pt idx="5623">
                  <c:v>647.37154099999998</c:v>
                </c:pt>
                <c:pt idx="5624">
                  <c:v>648.37154099999998</c:v>
                </c:pt>
                <c:pt idx="5625">
                  <c:v>649.37154099999998</c:v>
                </c:pt>
                <c:pt idx="5626">
                  <c:v>650.37154099999998</c:v>
                </c:pt>
                <c:pt idx="5627">
                  <c:v>651.37154099999998</c:v>
                </c:pt>
                <c:pt idx="5628">
                  <c:v>652.37154099999998</c:v>
                </c:pt>
                <c:pt idx="5629">
                  <c:v>653.37154099999998</c:v>
                </c:pt>
                <c:pt idx="5630">
                  <c:v>654.37154099999998</c:v>
                </c:pt>
                <c:pt idx="5631">
                  <c:v>655.37154099999998</c:v>
                </c:pt>
                <c:pt idx="5632">
                  <c:v>656.37154099999998</c:v>
                </c:pt>
                <c:pt idx="5633">
                  <c:v>657.37154099999998</c:v>
                </c:pt>
                <c:pt idx="5634">
                  <c:v>658.37154099999998</c:v>
                </c:pt>
                <c:pt idx="5635">
                  <c:v>659.37154099999998</c:v>
                </c:pt>
                <c:pt idx="5636">
                  <c:v>660.37154099999998</c:v>
                </c:pt>
                <c:pt idx="5637">
                  <c:v>661.37154099999998</c:v>
                </c:pt>
                <c:pt idx="5638">
                  <c:v>662.37154099999998</c:v>
                </c:pt>
                <c:pt idx="5639">
                  <c:v>663.37154099999998</c:v>
                </c:pt>
                <c:pt idx="5640">
                  <c:v>664.37154099999998</c:v>
                </c:pt>
                <c:pt idx="5641">
                  <c:v>665.37154099999998</c:v>
                </c:pt>
                <c:pt idx="5642">
                  <c:v>666.37154099999998</c:v>
                </c:pt>
                <c:pt idx="5643">
                  <c:v>667.37154099999998</c:v>
                </c:pt>
                <c:pt idx="5644">
                  <c:v>668.37154099999998</c:v>
                </c:pt>
                <c:pt idx="5645">
                  <c:v>669.37154099999998</c:v>
                </c:pt>
                <c:pt idx="5646">
                  <c:v>670.37154099999998</c:v>
                </c:pt>
                <c:pt idx="5647">
                  <c:v>671.37154099999998</c:v>
                </c:pt>
                <c:pt idx="5648">
                  <c:v>672.37154099999998</c:v>
                </c:pt>
                <c:pt idx="5649">
                  <c:v>673.37154099999998</c:v>
                </c:pt>
                <c:pt idx="5650">
                  <c:v>674.37154099999998</c:v>
                </c:pt>
                <c:pt idx="5651">
                  <c:v>675.37154099999998</c:v>
                </c:pt>
                <c:pt idx="5652">
                  <c:v>676.37154099999998</c:v>
                </c:pt>
                <c:pt idx="5653">
                  <c:v>677.37154099999998</c:v>
                </c:pt>
                <c:pt idx="5654">
                  <c:v>678.37154099999998</c:v>
                </c:pt>
                <c:pt idx="5655">
                  <c:v>679.37154099999998</c:v>
                </c:pt>
                <c:pt idx="5656">
                  <c:v>680.37154099999998</c:v>
                </c:pt>
                <c:pt idx="5657">
                  <c:v>681.37154099999998</c:v>
                </c:pt>
                <c:pt idx="5658">
                  <c:v>682.37154099999998</c:v>
                </c:pt>
                <c:pt idx="5659">
                  <c:v>683.37154099999998</c:v>
                </c:pt>
                <c:pt idx="5660">
                  <c:v>684.37154099999998</c:v>
                </c:pt>
                <c:pt idx="5661">
                  <c:v>685.37154099999998</c:v>
                </c:pt>
                <c:pt idx="5662">
                  <c:v>686.37154099999998</c:v>
                </c:pt>
                <c:pt idx="5663">
                  <c:v>687.37154099999998</c:v>
                </c:pt>
                <c:pt idx="5664">
                  <c:v>688.37154099999998</c:v>
                </c:pt>
                <c:pt idx="5665">
                  <c:v>689.37154099999998</c:v>
                </c:pt>
                <c:pt idx="5666">
                  <c:v>690.37154099999998</c:v>
                </c:pt>
                <c:pt idx="5667">
                  <c:v>691.37154099999998</c:v>
                </c:pt>
                <c:pt idx="5668">
                  <c:v>692.37154099999998</c:v>
                </c:pt>
                <c:pt idx="5669">
                  <c:v>693.37154099999998</c:v>
                </c:pt>
                <c:pt idx="5670">
                  <c:v>694.37154099999998</c:v>
                </c:pt>
                <c:pt idx="5671">
                  <c:v>695.37154099999998</c:v>
                </c:pt>
                <c:pt idx="5672">
                  <c:v>696.37154099999998</c:v>
                </c:pt>
                <c:pt idx="5673">
                  <c:v>697.37154099999998</c:v>
                </c:pt>
                <c:pt idx="5674">
                  <c:v>698.37154099999998</c:v>
                </c:pt>
                <c:pt idx="5675">
                  <c:v>699.37154099999998</c:v>
                </c:pt>
                <c:pt idx="5676">
                  <c:v>700.37154099999998</c:v>
                </c:pt>
                <c:pt idx="5677">
                  <c:v>701.37154099999998</c:v>
                </c:pt>
                <c:pt idx="5678">
                  <c:v>702.37154099999998</c:v>
                </c:pt>
                <c:pt idx="5679">
                  <c:v>703.37154099999998</c:v>
                </c:pt>
                <c:pt idx="5680">
                  <c:v>704.37154099999998</c:v>
                </c:pt>
                <c:pt idx="5681">
                  <c:v>705.37154099999998</c:v>
                </c:pt>
                <c:pt idx="5682">
                  <c:v>706.37154099999998</c:v>
                </c:pt>
                <c:pt idx="5683">
                  <c:v>707.37154099999998</c:v>
                </c:pt>
                <c:pt idx="5684">
                  <c:v>708.37154099999998</c:v>
                </c:pt>
                <c:pt idx="5685">
                  <c:v>709.37154099999998</c:v>
                </c:pt>
                <c:pt idx="5686">
                  <c:v>710.37154099999998</c:v>
                </c:pt>
                <c:pt idx="5687">
                  <c:v>711.37154099999998</c:v>
                </c:pt>
                <c:pt idx="5688">
                  <c:v>712.37154099999998</c:v>
                </c:pt>
                <c:pt idx="5689">
                  <c:v>713.37154099999998</c:v>
                </c:pt>
                <c:pt idx="5690">
                  <c:v>714.37154099999998</c:v>
                </c:pt>
                <c:pt idx="5691">
                  <c:v>715.37154099999998</c:v>
                </c:pt>
                <c:pt idx="5692">
                  <c:v>716.37154099999998</c:v>
                </c:pt>
                <c:pt idx="5693">
                  <c:v>717.37154099999998</c:v>
                </c:pt>
                <c:pt idx="5694">
                  <c:v>718.37154099999998</c:v>
                </c:pt>
                <c:pt idx="5695">
                  <c:v>719.37154099999998</c:v>
                </c:pt>
                <c:pt idx="5696">
                  <c:v>720.37154099999998</c:v>
                </c:pt>
                <c:pt idx="5697">
                  <c:v>721.37154099999998</c:v>
                </c:pt>
                <c:pt idx="5698">
                  <c:v>722.37154099999998</c:v>
                </c:pt>
                <c:pt idx="5699">
                  <c:v>723.37154099999998</c:v>
                </c:pt>
                <c:pt idx="5700">
                  <c:v>724.37154099999998</c:v>
                </c:pt>
                <c:pt idx="5701">
                  <c:v>725.37154099999998</c:v>
                </c:pt>
                <c:pt idx="5702">
                  <c:v>726.37154099999998</c:v>
                </c:pt>
                <c:pt idx="5703">
                  <c:v>727.37154099999998</c:v>
                </c:pt>
                <c:pt idx="5704">
                  <c:v>728.37154099999998</c:v>
                </c:pt>
                <c:pt idx="5705">
                  <c:v>729.37154099999998</c:v>
                </c:pt>
                <c:pt idx="5706">
                  <c:v>730.37154099999998</c:v>
                </c:pt>
                <c:pt idx="5707">
                  <c:v>731.37154099999998</c:v>
                </c:pt>
                <c:pt idx="5708">
                  <c:v>732.37154099999998</c:v>
                </c:pt>
                <c:pt idx="5709">
                  <c:v>733.37154099999998</c:v>
                </c:pt>
                <c:pt idx="5710">
                  <c:v>734.37154099999998</c:v>
                </c:pt>
                <c:pt idx="5711">
                  <c:v>735.37154099999998</c:v>
                </c:pt>
                <c:pt idx="5712">
                  <c:v>736.37154099999998</c:v>
                </c:pt>
                <c:pt idx="5713">
                  <c:v>737.37154099999998</c:v>
                </c:pt>
                <c:pt idx="5714">
                  <c:v>738.37154099999998</c:v>
                </c:pt>
                <c:pt idx="5715">
                  <c:v>739.37154099999998</c:v>
                </c:pt>
                <c:pt idx="5716">
                  <c:v>740.37154099999998</c:v>
                </c:pt>
                <c:pt idx="5717">
                  <c:v>741.37154099999998</c:v>
                </c:pt>
                <c:pt idx="5718">
                  <c:v>742.37154099999998</c:v>
                </c:pt>
                <c:pt idx="5719">
                  <c:v>743.37154099999998</c:v>
                </c:pt>
                <c:pt idx="5720">
                  <c:v>744.37154099999998</c:v>
                </c:pt>
                <c:pt idx="5721">
                  <c:v>745.37154099999998</c:v>
                </c:pt>
                <c:pt idx="5722">
                  <c:v>746.37154099999998</c:v>
                </c:pt>
                <c:pt idx="5723">
                  <c:v>747.37154099999998</c:v>
                </c:pt>
                <c:pt idx="5724">
                  <c:v>748.37154099999998</c:v>
                </c:pt>
                <c:pt idx="5725">
                  <c:v>749.37154099999998</c:v>
                </c:pt>
                <c:pt idx="5726">
                  <c:v>750.37154099999998</c:v>
                </c:pt>
                <c:pt idx="5727">
                  <c:v>751.37154099999998</c:v>
                </c:pt>
                <c:pt idx="5728">
                  <c:v>752.37154099999998</c:v>
                </c:pt>
                <c:pt idx="5729">
                  <c:v>753.37154099999998</c:v>
                </c:pt>
                <c:pt idx="5730">
                  <c:v>754.37154099999998</c:v>
                </c:pt>
                <c:pt idx="5731">
                  <c:v>755.37154099999998</c:v>
                </c:pt>
                <c:pt idx="5732">
                  <c:v>756.37154099999998</c:v>
                </c:pt>
                <c:pt idx="5733">
                  <c:v>757.37154099999998</c:v>
                </c:pt>
                <c:pt idx="5734">
                  <c:v>758.37154099999998</c:v>
                </c:pt>
                <c:pt idx="5735">
                  <c:v>759.37154099999998</c:v>
                </c:pt>
                <c:pt idx="5736">
                  <c:v>760.37154099999998</c:v>
                </c:pt>
                <c:pt idx="5737">
                  <c:v>761.37154099999998</c:v>
                </c:pt>
                <c:pt idx="5738">
                  <c:v>762.37154099999998</c:v>
                </c:pt>
                <c:pt idx="5739">
                  <c:v>763.37154099999998</c:v>
                </c:pt>
                <c:pt idx="5740">
                  <c:v>764.37154099999998</c:v>
                </c:pt>
                <c:pt idx="5741">
                  <c:v>765.37154099999998</c:v>
                </c:pt>
                <c:pt idx="5742">
                  <c:v>766.37154099999998</c:v>
                </c:pt>
                <c:pt idx="5743">
                  <c:v>767.37154099999998</c:v>
                </c:pt>
                <c:pt idx="5744">
                  <c:v>768.37154099999998</c:v>
                </c:pt>
                <c:pt idx="5745">
                  <c:v>769.37154099999998</c:v>
                </c:pt>
                <c:pt idx="5746">
                  <c:v>770.37154099999998</c:v>
                </c:pt>
                <c:pt idx="5747">
                  <c:v>771.37154099999998</c:v>
                </c:pt>
                <c:pt idx="5748">
                  <c:v>772.37154099999998</c:v>
                </c:pt>
                <c:pt idx="5749">
                  <c:v>773.37154099999998</c:v>
                </c:pt>
                <c:pt idx="5750">
                  <c:v>774.37154099999998</c:v>
                </c:pt>
                <c:pt idx="5751">
                  <c:v>775.37154099999998</c:v>
                </c:pt>
                <c:pt idx="5752">
                  <c:v>776.37154099999998</c:v>
                </c:pt>
                <c:pt idx="5753">
                  <c:v>777.37154099999998</c:v>
                </c:pt>
                <c:pt idx="5754">
                  <c:v>778.37154099999998</c:v>
                </c:pt>
                <c:pt idx="5755">
                  <c:v>779.37154099999998</c:v>
                </c:pt>
                <c:pt idx="5756">
                  <c:v>780.37154099999998</c:v>
                </c:pt>
                <c:pt idx="5757">
                  <c:v>781.37154099999998</c:v>
                </c:pt>
                <c:pt idx="5758">
                  <c:v>782.37154099999998</c:v>
                </c:pt>
                <c:pt idx="5759">
                  <c:v>783.37154099999998</c:v>
                </c:pt>
                <c:pt idx="5760">
                  <c:v>784.37154099999998</c:v>
                </c:pt>
                <c:pt idx="5761">
                  <c:v>785.37154099999998</c:v>
                </c:pt>
                <c:pt idx="5762">
                  <c:v>786.37154099999998</c:v>
                </c:pt>
                <c:pt idx="5763">
                  <c:v>787.37154099999998</c:v>
                </c:pt>
                <c:pt idx="5764">
                  <c:v>788.37154099999998</c:v>
                </c:pt>
                <c:pt idx="5765">
                  <c:v>789.37154099999998</c:v>
                </c:pt>
                <c:pt idx="5766">
                  <c:v>790.37154099999998</c:v>
                </c:pt>
                <c:pt idx="5767">
                  <c:v>791.37154099999998</c:v>
                </c:pt>
                <c:pt idx="5768">
                  <c:v>792.37154099999998</c:v>
                </c:pt>
                <c:pt idx="5769">
                  <c:v>793.37154099999998</c:v>
                </c:pt>
                <c:pt idx="5770">
                  <c:v>794.37154099999998</c:v>
                </c:pt>
                <c:pt idx="5771">
                  <c:v>795.37154099999998</c:v>
                </c:pt>
                <c:pt idx="5772">
                  <c:v>796.37154099999998</c:v>
                </c:pt>
                <c:pt idx="5773">
                  <c:v>797.37154099999998</c:v>
                </c:pt>
                <c:pt idx="5774">
                  <c:v>798.37154099999998</c:v>
                </c:pt>
                <c:pt idx="5775">
                  <c:v>799.37154099999998</c:v>
                </c:pt>
                <c:pt idx="5776">
                  <c:v>800.37154099999998</c:v>
                </c:pt>
                <c:pt idx="5777">
                  <c:v>801.37154099999998</c:v>
                </c:pt>
                <c:pt idx="5778">
                  <c:v>802.37154099999998</c:v>
                </c:pt>
                <c:pt idx="5779">
                  <c:v>803.37154099999998</c:v>
                </c:pt>
                <c:pt idx="5780">
                  <c:v>804.37154099999998</c:v>
                </c:pt>
                <c:pt idx="5781">
                  <c:v>805.37154099999998</c:v>
                </c:pt>
                <c:pt idx="5782">
                  <c:v>806.37154099999998</c:v>
                </c:pt>
                <c:pt idx="5783">
                  <c:v>807.37154099999998</c:v>
                </c:pt>
                <c:pt idx="5784">
                  <c:v>808.37154099999998</c:v>
                </c:pt>
                <c:pt idx="5785">
                  <c:v>809.37154099999998</c:v>
                </c:pt>
                <c:pt idx="5786">
                  <c:v>810.37154099999998</c:v>
                </c:pt>
                <c:pt idx="5787">
                  <c:v>811.37154099999998</c:v>
                </c:pt>
                <c:pt idx="5788">
                  <c:v>812.37154099999998</c:v>
                </c:pt>
                <c:pt idx="5789">
                  <c:v>813.37154099999998</c:v>
                </c:pt>
                <c:pt idx="5790">
                  <c:v>814.37154099999998</c:v>
                </c:pt>
                <c:pt idx="5791">
                  <c:v>815.37154099999998</c:v>
                </c:pt>
                <c:pt idx="5792">
                  <c:v>816.37154099999998</c:v>
                </c:pt>
                <c:pt idx="5793">
                  <c:v>817.37154099999998</c:v>
                </c:pt>
                <c:pt idx="5794">
                  <c:v>818.37154099999998</c:v>
                </c:pt>
                <c:pt idx="5795">
                  <c:v>819.37154099999998</c:v>
                </c:pt>
                <c:pt idx="5796">
                  <c:v>820.37154099999998</c:v>
                </c:pt>
                <c:pt idx="5797">
                  <c:v>821.37154099999998</c:v>
                </c:pt>
                <c:pt idx="5798">
                  <c:v>822.37154099999998</c:v>
                </c:pt>
                <c:pt idx="5799">
                  <c:v>823.37154099999998</c:v>
                </c:pt>
                <c:pt idx="5800">
                  <c:v>824.37154099999998</c:v>
                </c:pt>
                <c:pt idx="5801">
                  <c:v>825.37154099999998</c:v>
                </c:pt>
                <c:pt idx="5802">
                  <c:v>826.37154099999998</c:v>
                </c:pt>
                <c:pt idx="5803">
                  <c:v>827.37154099999998</c:v>
                </c:pt>
                <c:pt idx="5804">
                  <c:v>828.37154099999998</c:v>
                </c:pt>
                <c:pt idx="5805">
                  <c:v>829.37154099999998</c:v>
                </c:pt>
                <c:pt idx="5806">
                  <c:v>830.37154099999998</c:v>
                </c:pt>
                <c:pt idx="5807">
                  <c:v>831.37154099999998</c:v>
                </c:pt>
                <c:pt idx="5808">
                  <c:v>832.37154099999998</c:v>
                </c:pt>
                <c:pt idx="5809">
                  <c:v>833.37154099999998</c:v>
                </c:pt>
                <c:pt idx="5810">
                  <c:v>834.37154099999998</c:v>
                </c:pt>
                <c:pt idx="5811">
                  <c:v>835.37154099999998</c:v>
                </c:pt>
                <c:pt idx="5812">
                  <c:v>836.37154099999998</c:v>
                </c:pt>
                <c:pt idx="5813">
                  <c:v>837.37154099999998</c:v>
                </c:pt>
                <c:pt idx="5814">
                  <c:v>838.37154099999998</c:v>
                </c:pt>
                <c:pt idx="5815">
                  <c:v>839.37154099999998</c:v>
                </c:pt>
                <c:pt idx="5816">
                  <c:v>840.37154099999998</c:v>
                </c:pt>
                <c:pt idx="5817">
                  <c:v>841.37154099999998</c:v>
                </c:pt>
                <c:pt idx="5818">
                  <c:v>842.37154099999998</c:v>
                </c:pt>
                <c:pt idx="5819">
                  <c:v>843.37154099999998</c:v>
                </c:pt>
                <c:pt idx="5820">
                  <c:v>844.37154099999998</c:v>
                </c:pt>
                <c:pt idx="5821">
                  <c:v>845.37154099999998</c:v>
                </c:pt>
                <c:pt idx="5822">
                  <c:v>846.37154099999998</c:v>
                </c:pt>
                <c:pt idx="5823">
                  <c:v>847.37154099999998</c:v>
                </c:pt>
                <c:pt idx="5824">
                  <c:v>848.37154099999998</c:v>
                </c:pt>
                <c:pt idx="5825">
                  <c:v>849.37154099999998</c:v>
                </c:pt>
                <c:pt idx="5826">
                  <c:v>850.37154099999998</c:v>
                </c:pt>
                <c:pt idx="5827">
                  <c:v>851.37154099999998</c:v>
                </c:pt>
                <c:pt idx="5828">
                  <c:v>852.37154099999998</c:v>
                </c:pt>
                <c:pt idx="5829">
                  <c:v>853.37154099999998</c:v>
                </c:pt>
                <c:pt idx="5830">
                  <c:v>854.37154099999998</c:v>
                </c:pt>
                <c:pt idx="5831">
                  <c:v>855.37154099999998</c:v>
                </c:pt>
                <c:pt idx="5832">
                  <c:v>856.37154099999998</c:v>
                </c:pt>
                <c:pt idx="5833">
                  <c:v>857.37154099999998</c:v>
                </c:pt>
                <c:pt idx="5834">
                  <c:v>858.37154099999998</c:v>
                </c:pt>
                <c:pt idx="5835">
                  <c:v>859.37154099999998</c:v>
                </c:pt>
                <c:pt idx="5836">
                  <c:v>860.37154099999998</c:v>
                </c:pt>
                <c:pt idx="5837">
                  <c:v>861.37154099999998</c:v>
                </c:pt>
                <c:pt idx="5838">
                  <c:v>862.37154099999998</c:v>
                </c:pt>
                <c:pt idx="5839">
                  <c:v>863.37154099999998</c:v>
                </c:pt>
                <c:pt idx="5840">
                  <c:v>864.37154099999998</c:v>
                </c:pt>
                <c:pt idx="5841">
                  <c:v>865.37154099999998</c:v>
                </c:pt>
                <c:pt idx="5842">
                  <c:v>866.37154099999998</c:v>
                </c:pt>
                <c:pt idx="5843">
                  <c:v>867.37154099999998</c:v>
                </c:pt>
                <c:pt idx="5844">
                  <c:v>868.37154099999998</c:v>
                </c:pt>
                <c:pt idx="5845">
                  <c:v>869.37154099999998</c:v>
                </c:pt>
                <c:pt idx="5846">
                  <c:v>870.37154099999998</c:v>
                </c:pt>
                <c:pt idx="5847">
                  <c:v>871.37154099999998</c:v>
                </c:pt>
                <c:pt idx="5848">
                  <c:v>872.37154099999998</c:v>
                </c:pt>
                <c:pt idx="5849">
                  <c:v>873.37154099999998</c:v>
                </c:pt>
                <c:pt idx="5850">
                  <c:v>874.37154099999998</c:v>
                </c:pt>
                <c:pt idx="5851">
                  <c:v>875.37154099999998</c:v>
                </c:pt>
                <c:pt idx="5852">
                  <c:v>876.37154099999998</c:v>
                </c:pt>
                <c:pt idx="5853">
                  <c:v>877.37154099999998</c:v>
                </c:pt>
                <c:pt idx="5854">
                  <c:v>878.37154099999998</c:v>
                </c:pt>
                <c:pt idx="5855">
                  <c:v>879.37154099999998</c:v>
                </c:pt>
                <c:pt idx="5856">
                  <c:v>880.37154099999998</c:v>
                </c:pt>
                <c:pt idx="5857">
                  <c:v>881.37154099999998</c:v>
                </c:pt>
                <c:pt idx="5858">
                  <c:v>882.37154099999998</c:v>
                </c:pt>
                <c:pt idx="5859">
                  <c:v>883.37154099999998</c:v>
                </c:pt>
                <c:pt idx="5860">
                  <c:v>884.37154099999998</c:v>
                </c:pt>
                <c:pt idx="5861">
                  <c:v>885.37154099999998</c:v>
                </c:pt>
                <c:pt idx="5862">
                  <c:v>886.37154099999998</c:v>
                </c:pt>
                <c:pt idx="5863">
                  <c:v>887.37154099999998</c:v>
                </c:pt>
                <c:pt idx="5864">
                  <c:v>888.37154099999998</c:v>
                </c:pt>
                <c:pt idx="5865">
                  <c:v>889.37154099999998</c:v>
                </c:pt>
                <c:pt idx="5866">
                  <c:v>890.37154099999998</c:v>
                </c:pt>
                <c:pt idx="5867">
                  <c:v>891.37154099999998</c:v>
                </c:pt>
                <c:pt idx="5868">
                  <c:v>892.37154099999998</c:v>
                </c:pt>
                <c:pt idx="5869">
                  <c:v>893.37154099999998</c:v>
                </c:pt>
                <c:pt idx="5870">
                  <c:v>894.37154099999998</c:v>
                </c:pt>
                <c:pt idx="5871">
                  <c:v>895.37154099999998</c:v>
                </c:pt>
                <c:pt idx="5872">
                  <c:v>896.37154099999998</c:v>
                </c:pt>
                <c:pt idx="5873">
                  <c:v>897.37154099999998</c:v>
                </c:pt>
                <c:pt idx="5874">
                  <c:v>898.37154099999998</c:v>
                </c:pt>
                <c:pt idx="5875">
                  <c:v>899.37154099999998</c:v>
                </c:pt>
                <c:pt idx="5876">
                  <c:v>900.37154099999998</c:v>
                </c:pt>
                <c:pt idx="5877">
                  <c:v>901.37154099999998</c:v>
                </c:pt>
                <c:pt idx="5878">
                  <c:v>902.37154099999998</c:v>
                </c:pt>
                <c:pt idx="5879">
                  <c:v>903.37154099999998</c:v>
                </c:pt>
                <c:pt idx="5880">
                  <c:v>904.37154099999998</c:v>
                </c:pt>
                <c:pt idx="5881">
                  <c:v>905.37154099999998</c:v>
                </c:pt>
                <c:pt idx="5882">
                  <c:v>906.37154099999998</c:v>
                </c:pt>
                <c:pt idx="5883">
                  <c:v>907.37154099999998</c:v>
                </c:pt>
                <c:pt idx="5884">
                  <c:v>908.37154099999998</c:v>
                </c:pt>
                <c:pt idx="5885">
                  <c:v>909.37154099999998</c:v>
                </c:pt>
                <c:pt idx="5886">
                  <c:v>910.37154099999998</c:v>
                </c:pt>
                <c:pt idx="5887">
                  <c:v>911.37154099999998</c:v>
                </c:pt>
                <c:pt idx="5888">
                  <c:v>912.37154099999998</c:v>
                </c:pt>
                <c:pt idx="5889">
                  <c:v>913.37154099999998</c:v>
                </c:pt>
                <c:pt idx="5890">
                  <c:v>914.37154099999998</c:v>
                </c:pt>
                <c:pt idx="5891">
                  <c:v>915.37154099999998</c:v>
                </c:pt>
                <c:pt idx="5892">
                  <c:v>916.37154099999998</c:v>
                </c:pt>
                <c:pt idx="5893">
                  <c:v>917.37154099999998</c:v>
                </c:pt>
                <c:pt idx="5894">
                  <c:v>918.37154099999998</c:v>
                </c:pt>
                <c:pt idx="5895">
                  <c:v>919.37154099999998</c:v>
                </c:pt>
                <c:pt idx="5896">
                  <c:v>920.37154099999998</c:v>
                </c:pt>
                <c:pt idx="5897">
                  <c:v>921.37154099999998</c:v>
                </c:pt>
                <c:pt idx="5898">
                  <c:v>922.37154099999998</c:v>
                </c:pt>
                <c:pt idx="5899">
                  <c:v>923.37154099999998</c:v>
                </c:pt>
                <c:pt idx="5900">
                  <c:v>924.37154099999998</c:v>
                </c:pt>
                <c:pt idx="5901">
                  <c:v>925.37154099999998</c:v>
                </c:pt>
                <c:pt idx="5902">
                  <c:v>926.37154099999998</c:v>
                </c:pt>
                <c:pt idx="5903">
                  <c:v>927.37154099999998</c:v>
                </c:pt>
                <c:pt idx="5904">
                  <c:v>928.37154099999998</c:v>
                </c:pt>
                <c:pt idx="5905">
                  <c:v>929.37154099999998</c:v>
                </c:pt>
                <c:pt idx="5906">
                  <c:v>930.37154099999998</c:v>
                </c:pt>
                <c:pt idx="5907">
                  <c:v>931.37154099999998</c:v>
                </c:pt>
                <c:pt idx="5908">
                  <c:v>932.37154099999998</c:v>
                </c:pt>
                <c:pt idx="5909">
                  <c:v>933.37154099999998</c:v>
                </c:pt>
                <c:pt idx="5910">
                  <c:v>934.37154099999998</c:v>
                </c:pt>
                <c:pt idx="5911">
                  <c:v>935.37154099999998</c:v>
                </c:pt>
                <c:pt idx="5912">
                  <c:v>936.37154099999998</c:v>
                </c:pt>
                <c:pt idx="5913">
                  <c:v>937.37154099999998</c:v>
                </c:pt>
                <c:pt idx="5914">
                  <c:v>938.37154099999998</c:v>
                </c:pt>
                <c:pt idx="5915">
                  <c:v>939.37154099999998</c:v>
                </c:pt>
                <c:pt idx="5916">
                  <c:v>940.37154099999998</c:v>
                </c:pt>
                <c:pt idx="5917">
                  <c:v>941.37154099999998</c:v>
                </c:pt>
                <c:pt idx="5918">
                  <c:v>942.37154099999998</c:v>
                </c:pt>
                <c:pt idx="5919">
                  <c:v>943.37154099999998</c:v>
                </c:pt>
                <c:pt idx="5920">
                  <c:v>944.37154099999998</c:v>
                </c:pt>
                <c:pt idx="5921">
                  <c:v>945.37154099999998</c:v>
                </c:pt>
                <c:pt idx="5922">
                  <c:v>946.37154099999998</c:v>
                </c:pt>
                <c:pt idx="5923">
                  <c:v>947.37154099999998</c:v>
                </c:pt>
                <c:pt idx="5924">
                  <c:v>948.37154099999998</c:v>
                </c:pt>
                <c:pt idx="5925">
                  <c:v>949.37154099999998</c:v>
                </c:pt>
                <c:pt idx="5926">
                  <c:v>950.37154099999998</c:v>
                </c:pt>
                <c:pt idx="5927">
                  <c:v>951.37154099999998</c:v>
                </c:pt>
                <c:pt idx="5928">
                  <c:v>952.37154099999998</c:v>
                </c:pt>
                <c:pt idx="5929">
                  <c:v>953.37154099999998</c:v>
                </c:pt>
                <c:pt idx="5930">
                  <c:v>954.37154099999998</c:v>
                </c:pt>
                <c:pt idx="5931">
                  <c:v>955.37154099999998</c:v>
                </c:pt>
                <c:pt idx="5932">
                  <c:v>956.37154099999998</c:v>
                </c:pt>
                <c:pt idx="5933">
                  <c:v>957.37154099999998</c:v>
                </c:pt>
                <c:pt idx="5934">
                  <c:v>958.37154099999998</c:v>
                </c:pt>
                <c:pt idx="5935">
                  <c:v>959.37154099999998</c:v>
                </c:pt>
                <c:pt idx="5936">
                  <c:v>960.37154099999998</c:v>
                </c:pt>
                <c:pt idx="5937">
                  <c:v>961.37154099999998</c:v>
                </c:pt>
                <c:pt idx="5938">
                  <c:v>962.37154099999998</c:v>
                </c:pt>
                <c:pt idx="5939">
                  <c:v>963.37154099999998</c:v>
                </c:pt>
                <c:pt idx="5940">
                  <c:v>964.37154099999998</c:v>
                </c:pt>
                <c:pt idx="5941">
                  <c:v>965.37154099999998</c:v>
                </c:pt>
                <c:pt idx="5942">
                  <c:v>966.37154099999998</c:v>
                </c:pt>
                <c:pt idx="5943">
                  <c:v>967.37154099999998</c:v>
                </c:pt>
                <c:pt idx="5944">
                  <c:v>968.37154099999998</c:v>
                </c:pt>
                <c:pt idx="5945">
                  <c:v>969.37154099999998</c:v>
                </c:pt>
                <c:pt idx="5946">
                  <c:v>970.37154099999998</c:v>
                </c:pt>
                <c:pt idx="5947">
                  <c:v>971.37154099999998</c:v>
                </c:pt>
                <c:pt idx="5948">
                  <c:v>972.37154099999998</c:v>
                </c:pt>
                <c:pt idx="5949">
                  <c:v>973.37154099999998</c:v>
                </c:pt>
                <c:pt idx="5950">
                  <c:v>974.37154099999998</c:v>
                </c:pt>
                <c:pt idx="5951">
                  <c:v>975.37154099999998</c:v>
                </c:pt>
                <c:pt idx="5952">
                  <c:v>976.37154099999998</c:v>
                </c:pt>
                <c:pt idx="5953">
                  <c:v>977.37154099999998</c:v>
                </c:pt>
                <c:pt idx="5954">
                  <c:v>978.37154099999998</c:v>
                </c:pt>
                <c:pt idx="5955">
                  <c:v>979.37154099999998</c:v>
                </c:pt>
                <c:pt idx="5956">
                  <c:v>980.37154099999998</c:v>
                </c:pt>
                <c:pt idx="5957">
                  <c:v>981.37154099999998</c:v>
                </c:pt>
                <c:pt idx="5958">
                  <c:v>982.37154099999998</c:v>
                </c:pt>
                <c:pt idx="5959">
                  <c:v>983.37154099999998</c:v>
                </c:pt>
                <c:pt idx="5960">
                  <c:v>984.37154099999998</c:v>
                </c:pt>
                <c:pt idx="5961">
                  <c:v>985.37154099999998</c:v>
                </c:pt>
                <c:pt idx="5962">
                  <c:v>986.37154099999998</c:v>
                </c:pt>
                <c:pt idx="5963">
                  <c:v>987.37154099999998</c:v>
                </c:pt>
                <c:pt idx="5964">
                  <c:v>988.37154099999998</c:v>
                </c:pt>
                <c:pt idx="5965">
                  <c:v>989.37154099999998</c:v>
                </c:pt>
                <c:pt idx="5966">
                  <c:v>990.37154099999998</c:v>
                </c:pt>
                <c:pt idx="5967">
                  <c:v>991.37154099999998</c:v>
                </c:pt>
                <c:pt idx="5968">
                  <c:v>992.37154099999998</c:v>
                </c:pt>
                <c:pt idx="5969">
                  <c:v>993.37154099999998</c:v>
                </c:pt>
                <c:pt idx="5970">
                  <c:v>994.37154099999998</c:v>
                </c:pt>
                <c:pt idx="5971">
                  <c:v>995.37154099999998</c:v>
                </c:pt>
                <c:pt idx="5972">
                  <c:v>996.37154099999998</c:v>
                </c:pt>
                <c:pt idx="5973">
                  <c:v>997.37154099999998</c:v>
                </c:pt>
                <c:pt idx="5974">
                  <c:v>998.37154099999998</c:v>
                </c:pt>
              </c:numCache>
            </c:numRef>
          </c:xVal>
          <c:yVal>
            <c:numRef>
              <c:f>Sheet14!$Q$2:$Q$5981</c:f>
              <c:numCache>
                <c:formatCode>General</c:formatCode>
                <c:ptCount val="5980"/>
                <c:pt idx="0">
                  <c:v>-87.931809999999999</c:v>
                </c:pt>
                <c:pt idx="1">
                  <c:v>-87.931818000000007</c:v>
                </c:pt>
                <c:pt idx="2">
                  <c:v>-87.931909999999988</c:v>
                </c:pt>
                <c:pt idx="3">
                  <c:v>-87.931986999999992</c:v>
                </c:pt>
                <c:pt idx="4">
                  <c:v>-87.931951999999995</c:v>
                </c:pt>
                <c:pt idx="5">
                  <c:v>-87.932006999999999</c:v>
                </c:pt>
                <c:pt idx="6">
                  <c:v>-87.931955000000002</c:v>
                </c:pt>
                <c:pt idx="7">
                  <c:v>-87.931995000000015</c:v>
                </c:pt>
                <c:pt idx="8">
                  <c:v>-87.931931000000006</c:v>
                </c:pt>
                <c:pt idx="9">
                  <c:v>-88.331959999999995</c:v>
                </c:pt>
                <c:pt idx="10">
                  <c:v>-88.405975999999995</c:v>
                </c:pt>
                <c:pt idx="11">
                  <c:v>-88.677076999999997</c:v>
                </c:pt>
                <c:pt idx="12">
                  <c:v>-88.233994999999993</c:v>
                </c:pt>
                <c:pt idx="13">
                  <c:v>-87.945675999999992</c:v>
                </c:pt>
                <c:pt idx="14">
                  <c:v>-88.206657000000007</c:v>
                </c:pt>
                <c:pt idx="15">
                  <c:v>-88.378063999999995</c:v>
                </c:pt>
                <c:pt idx="16">
                  <c:v>-88.481301000000002</c:v>
                </c:pt>
                <c:pt idx="17">
                  <c:v>-88.53916000000001</c:v>
                </c:pt>
                <c:pt idx="18">
                  <c:v>-88.572442000000009</c:v>
                </c:pt>
                <c:pt idx="19">
                  <c:v>-88.596327000000002</c:v>
                </c:pt>
                <c:pt idx="20">
                  <c:v>-88.620118999999988</c:v>
                </c:pt>
                <c:pt idx="21">
                  <c:v>-88.647577999999996</c:v>
                </c:pt>
                <c:pt idx="22">
                  <c:v>-88.679476999999991</c:v>
                </c:pt>
                <c:pt idx="23">
                  <c:v>-88.714812999999992</c:v>
                </c:pt>
                <c:pt idx="24">
                  <c:v>-88.752109000000004</c:v>
                </c:pt>
                <c:pt idx="25">
                  <c:v>-88.796695</c:v>
                </c:pt>
                <c:pt idx="26">
                  <c:v>-88.838229999999996</c:v>
                </c:pt>
                <c:pt idx="27">
                  <c:v>-88.875950000000003</c:v>
                </c:pt>
                <c:pt idx="28">
                  <c:v>-88.909323000000001</c:v>
                </c:pt>
                <c:pt idx="29">
                  <c:v>-88.938503999999995</c:v>
                </c:pt>
                <c:pt idx="30">
                  <c:v>-88.963391999999999</c:v>
                </c:pt>
                <c:pt idx="31">
                  <c:v>-88.984158000000008</c:v>
                </c:pt>
                <c:pt idx="32">
                  <c:v>-89.001081999999997</c:v>
                </c:pt>
                <c:pt idx="33">
                  <c:v>-89.014413999999988</c:v>
                </c:pt>
                <c:pt idx="34">
                  <c:v>-89.024427000000003</c:v>
                </c:pt>
                <c:pt idx="35">
                  <c:v>-89.031268999999995</c:v>
                </c:pt>
                <c:pt idx="36">
                  <c:v>-89.035402000000005</c:v>
                </c:pt>
                <c:pt idx="37">
                  <c:v>-89.036845</c:v>
                </c:pt>
                <c:pt idx="38">
                  <c:v>-89.035998000000006</c:v>
                </c:pt>
                <c:pt idx="39">
                  <c:v>-89.032972000000001</c:v>
                </c:pt>
                <c:pt idx="40">
                  <c:v>-89.028006000000005</c:v>
                </c:pt>
                <c:pt idx="41">
                  <c:v>-89.021288999999996</c:v>
                </c:pt>
                <c:pt idx="42">
                  <c:v>-89.013062999999988</c:v>
                </c:pt>
                <c:pt idx="43">
                  <c:v>-89.003344999999996</c:v>
                </c:pt>
                <c:pt idx="44">
                  <c:v>-88.992325999999991</c:v>
                </c:pt>
                <c:pt idx="45">
                  <c:v>-88.980182999999997</c:v>
                </c:pt>
                <c:pt idx="46">
                  <c:v>-88.966980000000007</c:v>
                </c:pt>
                <c:pt idx="47">
                  <c:v>-88.952977000000004</c:v>
                </c:pt>
                <c:pt idx="48">
                  <c:v>-88.938026000000008</c:v>
                </c:pt>
                <c:pt idx="49">
                  <c:v>-88.922481000000005</c:v>
                </c:pt>
                <c:pt idx="50">
                  <c:v>-88.90629100000001</c:v>
                </c:pt>
                <c:pt idx="51">
                  <c:v>-88.889612</c:v>
                </c:pt>
                <c:pt idx="52">
                  <c:v>-88.872395000000012</c:v>
                </c:pt>
                <c:pt idx="53">
                  <c:v>-88.854900000000015</c:v>
                </c:pt>
                <c:pt idx="54">
                  <c:v>-88.836984000000001</c:v>
                </c:pt>
                <c:pt idx="55">
                  <c:v>-88.818811999999994</c:v>
                </c:pt>
                <c:pt idx="56">
                  <c:v>-88.800447999999989</c:v>
                </c:pt>
                <c:pt idx="57">
                  <c:v>-88.78196299999999</c:v>
                </c:pt>
                <c:pt idx="58">
                  <c:v>-88.763326000000006</c:v>
                </c:pt>
                <c:pt idx="59">
                  <c:v>-88.744513999999995</c:v>
                </c:pt>
                <c:pt idx="60">
                  <c:v>-88.72570300000001</c:v>
                </c:pt>
                <c:pt idx="61">
                  <c:v>-88.706875999999994</c:v>
                </c:pt>
                <c:pt idx="62">
                  <c:v>-88.688013000000012</c:v>
                </c:pt>
                <c:pt idx="63">
                  <c:v>-88.669202000000013</c:v>
                </c:pt>
                <c:pt idx="64">
                  <c:v>-88.650429000000003</c:v>
                </c:pt>
                <c:pt idx="65">
                  <c:v>-88.631784999999994</c:v>
                </c:pt>
                <c:pt idx="66">
                  <c:v>-88.61305999999999</c:v>
                </c:pt>
                <c:pt idx="67">
                  <c:v>-88.594550999999996</c:v>
                </c:pt>
                <c:pt idx="68">
                  <c:v>-88.57605199999999</c:v>
                </c:pt>
                <c:pt idx="69">
                  <c:v>-88.557659000000001</c:v>
                </c:pt>
                <c:pt idx="70">
                  <c:v>-88.539374999999993</c:v>
                </c:pt>
                <c:pt idx="71">
                  <c:v>-88.521298999999999</c:v>
                </c:pt>
                <c:pt idx="72">
                  <c:v>-88.503235000000004</c:v>
                </c:pt>
                <c:pt idx="73">
                  <c:v>-88.485187999999994</c:v>
                </c:pt>
                <c:pt idx="74">
                  <c:v>-88.467366999999996</c:v>
                </c:pt>
                <c:pt idx="75">
                  <c:v>-88.449578000000002</c:v>
                </c:pt>
                <c:pt idx="76">
                  <c:v>-88.43193500000001</c:v>
                </c:pt>
                <c:pt idx="77">
                  <c:v>-88.414348999999987</c:v>
                </c:pt>
                <c:pt idx="78">
                  <c:v>-88.396936999999994</c:v>
                </c:pt>
                <c:pt idx="79">
                  <c:v>-88.379515999999995</c:v>
                </c:pt>
                <c:pt idx="80">
                  <c:v>-88.362109000000004</c:v>
                </c:pt>
                <c:pt idx="81">
                  <c:v>-88.344835000000003</c:v>
                </c:pt>
                <c:pt idx="82">
                  <c:v>-88.327623000000003</c:v>
                </c:pt>
                <c:pt idx="83">
                  <c:v>-88.310400999999999</c:v>
                </c:pt>
                <c:pt idx="84">
                  <c:v>-88.293297999999993</c:v>
                </c:pt>
                <c:pt idx="85">
                  <c:v>-88.276151999999996</c:v>
                </c:pt>
                <c:pt idx="86">
                  <c:v>-88.258997000000008</c:v>
                </c:pt>
                <c:pt idx="87">
                  <c:v>-88.241878</c:v>
                </c:pt>
                <c:pt idx="88">
                  <c:v>-88.22483600000001</c:v>
                </c:pt>
                <c:pt idx="89">
                  <c:v>-88.207721000000006</c:v>
                </c:pt>
                <c:pt idx="90">
                  <c:v>-88.190581999999992</c:v>
                </c:pt>
                <c:pt idx="91">
                  <c:v>-88.17337599999999</c:v>
                </c:pt>
                <c:pt idx="92">
                  <c:v>-88.156261000000001</c:v>
                </c:pt>
                <c:pt idx="93">
                  <c:v>-88.139099999999999</c:v>
                </c:pt>
                <c:pt idx="94">
                  <c:v>-88.121859000000001</c:v>
                </c:pt>
                <c:pt idx="95">
                  <c:v>-88.104606000000004</c:v>
                </c:pt>
                <c:pt idx="96">
                  <c:v>-88.087316999999999</c:v>
                </c:pt>
                <c:pt idx="97">
                  <c:v>-88.069969</c:v>
                </c:pt>
                <c:pt idx="98">
                  <c:v>-88.052644000000001</c:v>
                </c:pt>
                <c:pt idx="99">
                  <c:v>-88.035226000000009</c:v>
                </c:pt>
                <c:pt idx="100">
                  <c:v>-88.017806000000007</c:v>
                </c:pt>
                <c:pt idx="101">
                  <c:v>-88.000373999999994</c:v>
                </c:pt>
                <c:pt idx="102">
                  <c:v>-87.982930999999994</c:v>
                </c:pt>
                <c:pt idx="103">
                  <c:v>-87.965471999999991</c:v>
                </c:pt>
                <c:pt idx="104">
                  <c:v>-87.948005999999992</c:v>
                </c:pt>
                <c:pt idx="105">
                  <c:v>-87.930436999999998</c:v>
                </c:pt>
                <c:pt idx="106">
                  <c:v>-87.912976</c:v>
                </c:pt>
                <c:pt idx="107">
                  <c:v>-87.923164999999997</c:v>
                </c:pt>
                <c:pt idx="108">
                  <c:v>-87.940661000000006</c:v>
                </c:pt>
                <c:pt idx="109">
                  <c:v>-87.958098000000007</c:v>
                </c:pt>
                <c:pt idx="110">
                  <c:v>-87.975449999999995</c:v>
                </c:pt>
                <c:pt idx="111">
                  <c:v>-87.992692000000005</c:v>
                </c:pt>
                <c:pt idx="112">
                  <c:v>-88.009895</c:v>
                </c:pt>
                <c:pt idx="113">
                  <c:v>-88.027026000000006</c:v>
                </c:pt>
                <c:pt idx="114">
                  <c:v>-88.044052000000008</c:v>
                </c:pt>
                <c:pt idx="115">
                  <c:v>-88.060935000000001</c:v>
                </c:pt>
                <c:pt idx="116">
                  <c:v>-88.077636999999996</c:v>
                </c:pt>
                <c:pt idx="117">
                  <c:v>-88.094215999999989</c:v>
                </c:pt>
                <c:pt idx="118">
                  <c:v>-88.110629000000003</c:v>
                </c:pt>
                <c:pt idx="119">
                  <c:v>-88.126831999999993</c:v>
                </c:pt>
                <c:pt idx="120">
                  <c:v>-88.142775</c:v>
                </c:pt>
                <c:pt idx="121">
                  <c:v>-88.158612000000005</c:v>
                </c:pt>
                <c:pt idx="122">
                  <c:v>-88.174090000000007</c:v>
                </c:pt>
                <c:pt idx="123">
                  <c:v>-88.189361000000005</c:v>
                </c:pt>
                <c:pt idx="124">
                  <c:v>-88.204267000000002</c:v>
                </c:pt>
                <c:pt idx="125">
                  <c:v>-88.218859000000009</c:v>
                </c:pt>
                <c:pt idx="126">
                  <c:v>-88.233177000000012</c:v>
                </c:pt>
                <c:pt idx="127">
                  <c:v>-88.24716500000001</c:v>
                </c:pt>
                <c:pt idx="128">
                  <c:v>-88.260767000000016</c:v>
                </c:pt>
                <c:pt idx="129">
                  <c:v>-88.273921999999999</c:v>
                </c:pt>
                <c:pt idx="130">
                  <c:v>-88.286672999999993</c:v>
                </c:pt>
                <c:pt idx="131">
                  <c:v>-88.299055999999993</c:v>
                </c:pt>
                <c:pt idx="132">
                  <c:v>-88.311013000000003</c:v>
                </c:pt>
                <c:pt idx="133">
                  <c:v>-88.322480999999996</c:v>
                </c:pt>
                <c:pt idx="134">
                  <c:v>-88.333495999999997</c:v>
                </c:pt>
                <c:pt idx="135">
                  <c:v>-88.343896999999998</c:v>
                </c:pt>
                <c:pt idx="136">
                  <c:v>-88.353918000000007</c:v>
                </c:pt>
                <c:pt idx="137">
                  <c:v>-88.363296000000005</c:v>
                </c:pt>
                <c:pt idx="138">
                  <c:v>-88.372264000000001</c:v>
                </c:pt>
                <c:pt idx="139">
                  <c:v>-88.380558000000008</c:v>
                </c:pt>
                <c:pt idx="140">
                  <c:v>-88.388314000000008</c:v>
                </c:pt>
                <c:pt idx="141">
                  <c:v>-88.395364999999998</c:v>
                </c:pt>
                <c:pt idx="142">
                  <c:v>-88.40194799999999</c:v>
                </c:pt>
                <c:pt idx="143">
                  <c:v>-88.40779599999999</c:v>
                </c:pt>
                <c:pt idx="144">
                  <c:v>-88.413139999999999</c:v>
                </c:pt>
                <c:pt idx="145">
                  <c:v>-88.417709000000002</c:v>
                </c:pt>
                <c:pt idx="146">
                  <c:v>-88.421729999999997</c:v>
                </c:pt>
                <c:pt idx="147">
                  <c:v>-88.425029999999992</c:v>
                </c:pt>
                <c:pt idx="148">
                  <c:v>-88.427733000000003</c:v>
                </c:pt>
                <c:pt idx="149">
                  <c:v>-88.429665999999997</c:v>
                </c:pt>
                <c:pt idx="150">
                  <c:v>-88.430948999999998</c:v>
                </c:pt>
                <c:pt idx="151">
                  <c:v>-88.431503000000006</c:v>
                </c:pt>
                <c:pt idx="152">
                  <c:v>-88.431348</c:v>
                </c:pt>
                <c:pt idx="153">
                  <c:v>-88.430501000000007</c:v>
                </c:pt>
                <c:pt idx="154">
                  <c:v>-88.428926000000004</c:v>
                </c:pt>
                <c:pt idx="155">
                  <c:v>-88.426636000000002</c:v>
                </c:pt>
                <c:pt idx="156">
                  <c:v>-88.423608999999999</c:v>
                </c:pt>
                <c:pt idx="157">
                  <c:v>-88.419861999999995</c:v>
                </c:pt>
                <c:pt idx="158">
                  <c:v>-88.415367000000003</c:v>
                </c:pt>
                <c:pt idx="159">
                  <c:v>-88.410143000000005</c:v>
                </c:pt>
                <c:pt idx="160">
                  <c:v>-88.404173999999998</c:v>
                </c:pt>
                <c:pt idx="161">
                  <c:v>-88.397468000000003</c:v>
                </c:pt>
                <c:pt idx="162">
                  <c:v>-88.390019999999993</c:v>
                </c:pt>
                <c:pt idx="163">
                  <c:v>-88.381827999999999</c:v>
                </c:pt>
                <c:pt idx="164">
                  <c:v>-88.372903000000008</c:v>
                </c:pt>
                <c:pt idx="165">
                  <c:v>-88.363239000000007</c:v>
                </c:pt>
                <c:pt idx="166">
                  <c:v>-88.35284200000001</c:v>
                </c:pt>
                <c:pt idx="167">
                  <c:v>-88.341700000000003</c:v>
                </c:pt>
                <c:pt idx="168">
                  <c:v>-88.329827999999992</c:v>
                </c:pt>
                <c:pt idx="169">
                  <c:v>-88.317236999999992</c:v>
                </c:pt>
                <c:pt idx="170">
                  <c:v>-88.303899999999999</c:v>
                </c:pt>
                <c:pt idx="171">
                  <c:v>-88.28984899999999</c:v>
                </c:pt>
                <c:pt idx="172">
                  <c:v>-88.275064999999998</c:v>
                </c:pt>
                <c:pt idx="173">
                  <c:v>-88.259551000000002</c:v>
                </c:pt>
                <c:pt idx="174">
                  <c:v>-88.243313999999998</c:v>
                </c:pt>
                <c:pt idx="175">
                  <c:v>-88.226355999999996</c:v>
                </c:pt>
                <c:pt idx="176">
                  <c:v>-88.208656000000005</c:v>
                </c:pt>
                <c:pt idx="177">
                  <c:v>-88.190227000000007</c:v>
                </c:pt>
                <c:pt idx="178">
                  <c:v>-88.171059999999997</c:v>
                </c:pt>
                <c:pt idx="179">
                  <c:v>-88.151138000000003</c:v>
                </c:pt>
                <c:pt idx="180">
                  <c:v>-88.130449999999996</c:v>
                </c:pt>
                <c:pt idx="181">
                  <c:v>-88.10897700000001</c:v>
                </c:pt>
                <c:pt idx="182">
                  <c:v>-88.086708000000002</c:v>
                </c:pt>
                <c:pt idx="183">
                  <c:v>-88.063612000000006</c:v>
                </c:pt>
                <c:pt idx="184">
                  <c:v>-88.039657999999989</c:v>
                </c:pt>
                <c:pt idx="185">
                  <c:v>-88.014810999999995</c:v>
                </c:pt>
                <c:pt idx="186">
                  <c:v>-87.989026999999993</c:v>
                </c:pt>
                <c:pt idx="187">
                  <c:v>-87.962260000000001</c:v>
                </c:pt>
                <c:pt idx="188">
                  <c:v>-87.934437000000003</c:v>
                </c:pt>
                <c:pt idx="189">
                  <c:v>-87.913117</c:v>
                </c:pt>
                <c:pt idx="190">
                  <c:v>-87.943223000000003</c:v>
                </c:pt>
                <c:pt idx="191">
                  <c:v>-87.974583999999993</c:v>
                </c:pt>
                <c:pt idx="192">
                  <c:v>-88.007299000000003</c:v>
                </c:pt>
                <c:pt idx="193">
                  <c:v>-88.041435000000007</c:v>
                </c:pt>
                <c:pt idx="194">
                  <c:v>-88.077101999999996</c:v>
                </c:pt>
                <c:pt idx="195">
                  <c:v>-88.114372000000003</c:v>
                </c:pt>
                <c:pt idx="196">
                  <c:v>-88.153342000000009</c:v>
                </c:pt>
                <c:pt idx="197">
                  <c:v>-88.194091999999998</c:v>
                </c:pt>
                <c:pt idx="198">
                  <c:v>-88.236658000000006</c:v>
                </c:pt>
                <c:pt idx="199">
                  <c:v>-88.281103000000002</c:v>
                </c:pt>
                <c:pt idx="200">
                  <c:v>-88.327441999999991</c:v>
                </c:pt>
                <c:pt idx="201">
                  <c:v>-88.375668999999988</c:v>
                </c:pt>
                <c:pt idx="202">
                  <c:v>-88.425737999999996</c:v>
                </c:pt>
                <c:pt idx="203">
                  <c:v>-88.477603000000002</c:v>
                </c:pt>
                <c:pt idx="204">
                  <c:v>-88.531083999999993</c:v>
                </c:pt>
                <c:pt idx="205">
                  <c:v>-88.586211999999989</c:v>
                </c:pt>
                <c:pt idx="206">
                  <c:v>-88.642764</c:v>
                </c:pt>
                <c:pt idx="207">
                  <c:v>-88.700568000000004</c:v>
                </c:pt>
                <c:pt idx="208">
                  <c:v>-88.759424999999993</c:v>
                </c:pt>
                <c:pt idx="209">
                  <c:v>-88.819232999999997</c:v>
                </c:pt>
                <c:pt idx="210">
                  <c:v>-88.879715000000004</c:v>
                </c:pt>
                <c:pt idx="211">
                  <c:v>-88.940731</c:v>
                </c:pt>
                <c:pt idx="212">
                  <c:v>-89.002094999999997</c:v>
                </c:pt>
                <c:pt idx="213">
                  <c:v>-89.063698000000002</c:v>
                </c:pt>
                <c:pt idx="214">
                  <c:v>-89.125405999999998</c:v>
                </c:pt>
                <c:pt idx="215">
                  <c:v>-89.187078999999997</c:v>
                </c:pt>
                <c:pt idx="216">
                  <c:v>-89.248467999999988</c:v>
                </c:pt>
                <c:pt idx="217">
                  <c:v>-89.309719999999999</c:v>
                </c:pt>
                <c:pt idx="218">
                  <c:v>-89.370480000000001</c:v>
                </c:pt>
                <c:pt idx="219">
                  <c:v>-89.430875999999998</c:v>
                </c:pt>
                <c:pt idx="220">
                  <c:v>-89.490714999999994</c:v>
                </c:pt>
                <c:pt idx="221">
                  <c:v>-89.549975000000003</c:v>
                </c:pt>
                <c:pt idx="222">
                  <c:v>-89.608480999999998</c:v>
                </c:pt>
                <c:pt idx="223">
                  <c:v>-89.666099000000003</c:v>
                </c:pt>
                <c:pt idx="224">
                  <c:v>-89.722824000000003</c:v>
                </c:pt>
                <c:pt idx="225">
                  <c:v>-89.778261999999998</c:v>
                </c:pt>
                <c:pt idx="226">
                  <c:v>-89.832227000000003</c:v>
                </c:pt>
                <c:pt idx="227">
                  <c:v>-89.884640000000005</c:v>
                </c:pt>
                <c:pt idx="228">
                  <c:v>-89.935119</c:v>
                </c:pt>
                <c:pt idx="229">
                  <c:v>-89.983484000000004</c:v>
                </c:pt>
                <c:pt idx="230">
                  <c:v>-90.029263</c:v>
                </c:pt>
                <c:pt idx="231">
                  <c:v>-90.07229000000001</c:v>
                </c:pt>
                <c:pt idx="232">
                  <c:v>-90.112113999999991</c:v>
                </c:pt>
                <c:pt idx="233">
                  <c:v>-90.148402999999988</c:v>
                </c:pt>
                <c:pt idx="234">
                  <c:v>-90.180746999999997</c:v>
                </c:pt>
                <c:pt idx="235">
                  <c:v>-90.208662000000004</c:v>
                </c:pt>
                <c:pt idx="236">
                  <c:v>-90.231795000000005</c:v>
                </c:pt>
                <c:pt idx="237">
                  <c:v>-90.249518999999992</c:v>
                </c:pt>
                <c:pt idx="238">
                  <c:v>-90.261336</c:v>
                </c:pt>
                <c:pt idx="239">
                  <c:v>-90.266676999999987</c:v>
                </c:pt>
                <c:pt idx="240">
                  <c:v>-90.264689000000004</c:v>
                </c:pt>
                <c:pt idx="241">
                  <c:v>-90.254839000000004</c:v>
                </c:pt>
                <c:pt idx="242">
                  <c:v>-90.236201999999992</c:v>
                </c:pt>
                <c:pt idx="243">
                  <c:v>-90.208054000000004</c:v>
                </c:pt>
                <c:pt idx="244">
                  <c:v>-90.169363000000004</c:v>
                </c:pt>
                <c:pt idx="245">
                  <c:v>-90.116962999999998</c:v>
                </c:pt>
                <c:pt idx="246">
                  <c:v>-90.848663000000016</c:v>
                </c:pt>
                <c:pt idx="247">
                  <c:v>-90.763261999999997</c:v>
                </c:pt>
                <c:pt idx="248">
                  <c:v>-90.659662000000012</c:v>
                </c:pt>
                <c:pt idx="249">
                  <c:v>-90.536862000000013</c:v>
                </c:pt>
                <c:pt idx="250">
                  <c:v>-90.39396099999999</c:v>
                </c:pt>
                <c:pt idx="251">
                  <c:v>-90.230260999999999</c:v>
                </c:pt>
                <c:pt idx="252">
                  <c:v>-90.045160999999993</c:v>
                </c:pt>
                <c:pt idx="253">
                  <c:v>-89.83796000000001</c:v>
                </c:pt>
                <c:pt idx="254">
                  <c:v>-89.608360000000005</c:v>
                </c:pt>
                <c:pt idx="255">
                  <c:v>-89.355760000000004</c:v>
                </c:pt>
                <c:pt idx="256">
                  <c:v>-89.079959000000002</c:v>
                </c:pt>
                <c:pt idx="257">
                  <c:v>-88.780158999999998</c:v>
                </c:pt>
                <c:pt idx="258">
                  <c:v>-88.455759</c:v>
                </c:pt>
                <c:pt idx="259">
                  <c:v>-88.105858000000012</c:v>
                </c:pt>
                <c:pt idx="260">
                  <c:v>-88.089430000000007</c:v>
                </c:pt>
                <c:pt idx="261">
                  <c:v>-88.494329999999991</c:v>
                </c:pt>
                <c:pt idx="262">
                  <c:v>-88.929428999999999</c:v>
                </c:pt>
                <c:pt idx="263">
                  <c:v>-89.396728999999993</c:v>
                </c:pt>
                <c:pt idx="264">
                  <c:v>-89.098829000000009</c:v>
                </c:pt>
                <c:pt idx="265">
                  <c:v>-89.638429000000002</c:v>
                </c:pt>
                <c:pt idx="266">
                  <c:v>-90.218028000000004</c:v>
                </c:pt>
                <c:pt idx="267">
                  <c:v>-90.840327999999985</c:v>
                </c:pt>
                <c:pt idx="268">
                  <c:v>-91.507127999999994</c:v>
                </c:pt>
                <c:pt idx="269">
                  <c:v>-92.219227000000004</c:v>
                </c:pt>
                <c:pt idx="270">
                  <c:v>-92.175326999999996</c:v>
                </c:pt>
                <c:pt idx="271">
                  <c:v>-92.970926999999989</c:v>
                </c:pt>
                <c:pt idx="272">
                  <c:v>-93.797225999999995</c:v>
                </c:pt>
                <c:pt idx="273">
                  <c:v>-94.639426</c:v>
                </c:pt>
                <c:pt idx="274">
                  <c:v>-95.475825999999998</c:v>
                </c:pt>
                <c:pt idx="275">
                  <c:v>-95.477525</c:v>
                </c:pt>
                <c:pt idx="276">
                  <c:v>-96.210324999999997</c:v>
                </c:pt>
                <c:pt idx="277">
                  <c:v>-96.838324999999998</c:v>
                </c:pt>
                <c:pt idx="278">
                  <c:v>-96.529524999999992</c:v>
                </c:pt>
                <c:pt idx="279">
                  <c:v>-96.861124000000004</c:v>
                </c:pt>
                <c:pt idx="280">
                  <c:v>-97.023024000000007</c:v>
                </c:pt>
                <c:pt idx="281">
                  <c:v>-97.017724000000001</c:v>
                </c:pt>
                <c:pt idx="282">
                  <c:v>-96.058323000000001</c:v>
                </c:pt>
                <c:pt idx="283">
                  <c:v>-95.764023000000009</c:v>
                </c:pt>
                <c:pt idx="284">
                  <c:v>-95.356622999999999</c:v>
                </c:pt>
                <c:pt idx="285">
                  <c:v>-94.857422</c:v>
                </c:pt>
                <c:pt idx="286">
                  <c:v>-94.285622000000004</c:v>
                </c:pt>
                <c:pt idx="287">
                  <c:v>-93.657721999999993</c:v>
                </c:pt>
                <c:pt idx="288">
                  <c:v>-93.019142999999985</c:v>
                </c:pt>
                <c:pt idx="289">
                  <c:v>-92.410160000000005</c:v>
                </c:pt>
                <c:pt idx="290">
                  <c:v>-91.841608999999991</c:v>
                </c:pt>
                <c:pt idx="291">
                  <c:v>-91.320913999999988</c:v>
                </c:pt>
                <c:pt idx="292">
                  <c:v>-90.851827</c:v>
                </c:pt>
                <c:pt idx="293">
                  <c:v>-90.435356999999996</c:v>
                </c:pt>
                <c:pt idx="294">
                  <c:v>-90.070295000000002</c:v>
                </c:pt>
                <c:pt idx="295">
                  <c:v>-89.753801999999993</c:v>
                </c:pt>
                <c:pt idx="296">
                  <c:v>-89.48210499999999</c:v>
                </c:pt>
                <c:pt idx="297">
                  <c:v>-89.250725000000003</c:v>
                </c:pt>
                <c:pt idx="298">
                  <c:v>-89.055064000000002</c:v>
                </c:pt>
                <c:pt idx="299">
                  <c:v>-88.890495999999999</c:v>
                </c:pt>
                <c:pt idx="300">
                  <c:v>-88.752904999999998</c:v>
                </c:pt>
                <c:pt idx="301">
                  <c:v>-88.638245999999995</c:v>
                </c:pt>
                <c:pt idx="302">
                  <c:v>-88.542969999999997</c:v>
                </c:pt>
                <c:pt idx="303">
                  <c:v>-88.464023999999995</c:v>
                </c:pt>
                <c:pt idx="304">
                  <c:v>-88.398807999999988</c:v>
                </c:pt>
                <c:pt idx="305">
                  <c:v>-88.344844999999992</c:v>
                </c:pt>
                <c:pt idx="306">
                  <c:v>-88.300426999999999</c:v>
                </c:pt>
                <c:pt idx="307">
                  <c:v>-88.263774999999995</c:v>
                </c:pt>
                <c:pt idx="308">
                  <c:v>-88.233585999999988</c:v>
                </c:pt>
                <c:pt idx="309">
                  <c:v>-88.208694000000008</c:v>
                </c:pt>
                <c:pt idx="310">
                  <c:v>-88.188139000000007</c:v>
                </c:pt>
                <c:pt idx="311">
                  <c:v>-88.171224999999993</c:v>
                </c:pt>
                <c:pt idx="312">
                  <c:v>-88.157198000000008</c:v>
                </c:pt>
                <c:pt idx="313">
                  <c:v>-88.145618000000013</c:v>
                </c:pt>
                <c:pt idx="314">
                  <c:v>-88.135946000000004</c:v>
                </c:pt>
                <c:pt idx="315">
                  <c:v>-88.127917999999994</c:v>
                </c:pt>
                <c:pt idx="316">
                  <c:v>-88.121239000000003</c:v>
                </c:pt>
                <c:pt idx="317">
                  <c:v>-88.115665000000007</c:v>
                </c:pt>
                <c:pt idx="318">
                  <c:v>-88.110897999999992</c:v>
                </c:pt>
                <c:pt idx="319">
                  <c:v>-88.106975000000006</c:v>
                </c:pt>
                <c:pt idx="320">
                  <c:v>-88.103561999999997</c:v>
                </c:pt>
                <c:pt idx="321">
                  <c:v>-88.100653000000008</c:v>
                </c:pt>
                <c:pt idx="322">
                  <c:v>-88.098056000000014</c:v>
                </c:pt>
                <c:pt idx="323">
                  <c:v>-88.095900999999998</c:v>
                </c:pt>
                <c:pt idx="324">
                  <c:v>-88.094025000000002</c:v>
                </c:pt>
                <c:pt idx="325">
                  <c:v>-88.092282999999995</c:v>
                </c:pt>
                <c:pt idx="326">
                  <c:v>-88.090733999999983</c:v>
                </c:pt>
                <c:pt idx="327">
                  <c:v>-88.089344999999994</c:v>
                </c:pt>
                <c:pt idx="328">
                  <c:v>-88.088088999999997</c:v>
                </c:pt>
                <c:pt idx="329">
                  <c:v>-88.086945</c:v>
                </c:pt>
                <c:pt idx="330">
                  <c:v>-88.085796000000002</c:v>
                </c:pt>
                <c:pt idx="331">
                  <c:v>-88.084826000000007</c:v>
                </c:pt>
                <c:pt idx="332">
                  <c:v>-88.083821999999998</c:v>
                </c:pt>
                <c:pt idx="333">
                  <c:v>-88.082876999999996</c:v>
                </c:pt>
                <c:pt idx="334">
                  <c:v>-88.082081000000002</c:v>
                </c:pt>
                <c:pt idx="335">
                  <c:v>-88.08122800000001</c:v>
                </c:pt>
                <c:pt idx="336">
                  <c:v>-88.080313000000004</c:v>
                </c:pt>
                <c:pt idx="337">
                  <c:v>-88.079531000000003</c:v>
                </c:pt>
                <c:pt idx="338">
                  <c:v>-88.078778999999997</c:v>
                </c:pt>
                <c:pt idx="339">
                  <c:v>-88.077951999999996</c:v>
                </c:pt>
                <c:pt idx="340">
                  <c:v>-88.077251000000004</c:v>
                </c:pt>
                <c:pt idx="341">
                  <c:v>-88.076470999999998</c:v>
                </c:pt>
                <c:pt idx="342">
                  <c:v>-88.075711000000013</c:v>
                </c:pt>
                <c:pt idx="343">
                  <c:v>-88.07496900000001</c:v>
                </c:pt>
                <c:pt idx="344">
                  <c:v>-88.074246000000002</c:v>
                </c:pt>
                <c:pt idx="345">
                  <c:v>-88.073539999999994</c:v>
                </c:pt>
                <c:pt idx="346">
                  <c:v>-88.072849000000005</c:v>
                </c:pt>
                <c:pt idx="347">
                  <c:v>-88.072172999999992</c:v>
                </c:pt>
                <c:pt idx="348">
                  <c:v>-88.071412999999993</c:v>
                </c:pt>
                <c:pt idx="349">
                  <c:v>-88.070765999999992</c:v>
                </c:pt>
                <c:pt idx="350">
                  <c:v>-88.070033999999993</c:v>
                </c:pt>
                <c:pt idx="351">
                  <c:v>-88.069313000000008</c:v>
                </c:pt>
                <c:pt idx="352">
                  <c:v>-88.068707000000003</c:v>
                </c:pt>
                <c:pt idx="353">
                  <c:v>-88.068013999999991</c:v>
                </c:pt>
                <c:pt idx="354">
                  <c:v>-88.067334000000002</c:v>
                </c:pt>
                <c:pt idx="355">
                  <c:v>-88.066663999999989</c:v>
                </c:pt>
                <c:pt idx="356">
                  <c:v>-88.065908999999991</c:v>
                </c:pt>
                <c:pt idx="357">
                  <c:v>-88.065265000000011</c:v>
                </c:pt>
                <c:pt idx="358">
                  <c:v>-88.064633000000001</c:v>
                </c:pt>
                <c:pt idx="359">
                  <c:v>-88.063912000000002</c:v>
                </c:pt>
                <c:pt idx="360">
                  <c:v>-88.063204000000013</c:v>
                </c:pt>
                <c:pt idx="361">
                  <c:v>-88.062607999999997</c:v>
                </c:pt>
                <c:pt idx="362">
                  <c:v>-88.061923000000007</c:v>
                </c:pt>
                <c:pt idx="363">
                  <c:v>-88.061248000000006</c:v>
                </c:pt>
                <c:pt idx="364">
                  <c:v>-88.060586000000001</c:v>
                </c:pt>
                <c:pt idx="365">
                  <c:v>-88.05993500000001</c:v>
                </c:pt>
                <c:pt idx="366">
                  <c:v>-88.059295000000006</c:v>
                </c:pt>
                <c:pt idx="367">
                  <c:v>-88.058666000000002</c:v>
                </c:pt>
                <c:pt idx="368">
                  <c:v>-88.058047999999985</c:v>
                </c:pt>
                <c:pt idx="369">
                  <c:v>-88.057341999999991</c:v>
                </c:pt>
                <c:pt idx="370">
                  <c:v>-88.05674599999999</c:v>
                </c:pt>
                <c:pt idx="371">
                  <c:v>-88.056060000000002</c:v>
                </c:pt>
                <c:pt idx="372">
                  <c:v>-88.055486000000002</c:v>
                </c:pt>
                <c:pt idx="373">
                  <c:v>-88.054822999999999</c:v>
                </c:pt>
                <c:pt idx="374">
                  <c:v>-88.054170999999997</c:v>
                </c:pt>
                <c:pt idx="375">
                  <c:v>-88.053528999999997</c:v>
                </c:pt>
                <c:pt idx="376">
                  <c:v>-88.052896000000004</c:v>
                </c:pt>
                <c:pt idx="377">
                  <c:v>-88.052274999999995</c:v>
                </c:pt>
                <c:pt idx="378">
                  <c:v>-88.051663999999988</c:v>
                </c:pt>
                <c:pt idx="379">
                  <c:v>-88.051063999999997</c:v>
                </c:pt>
                <c:pt idx="380">
                  <c:v>-88.050472999999997</c:v>
                </c:pt>
                <c:pt idx="381">
                  <c:v>-88.049893999999995</c:v>
                </c:pt>
                <c:pt idx="382">
                  <c:v>-88.049224000000009</c:v>
                </c:pt>
                <c:pt idx="383">
                  <c:v>-88.048665</c:v>
                </c:pt>
                <c:pt idx="384">
                  <c:v>-88.048015000000007</c:v>
                </c:pt>
                <c:pt idx="385">
                  <c:v>-88.047475000000006</c:v>
                </c:pt>
                <c:pt idx="386">
                  <c:v>-88.046846000000002</c:v>
                </c:pt>
                <c:pt idx="387">
                  <c:v>-88.046227000000002</c:v>
                </c:pt>
                <c:pt idx="388">
                  <c:v>-88.045616999999993</c:v>
                </c:pt>
                <c:pt idx="389">
                  <c:v>-88.045017000000001</c:v>
                </c:pt>
                <c:pt idx="390">
                  <c:v>-88.044427000000013</c:v>
                </c:pt>
                <c:pt idx="391">
                  <c:v>-88.043847000000014</c:v>
                </c:pt>
                <c:pt idx="392">
                  <c:v>-88.043276000000006</c:v>
                </c:pt>
                <c:pt idx="393">
                  <c:v>-88.042714999999987</c:v>
                </c:pt>
                <c:pt idx="394">
                  <c:v>-88.042162999999988</c:v>
                </c:pt>
                <c:pt idx="395">
                  <c:v>-88.041621000000006</c:v>
                </c:pt>
                <c:pt idx="396">
                  <c:v>-88.040988999999996</c:v>
                </c:pt>
                <c:pt idx="397">
                  <c:v>-88.040465999999995</c:v>
                </c:pt>
                <c:pt idx="398">
                  <c:v>-88.039851999999996</c:v>
                </c:pt>
                <c:pt idx="399">
                  <c:v>-88.039348000000004</c:v>
                </c:pt>
                <c:pt idx="400">
                  <c:v>-88.038752999999986</c:v>
                </c:pt>
                <c:pt idx="401">
                  <c:v>-88.038167000000001</c:v>
                </c:pt>
                <c:pt idx="402">
                  <c:v>-88.037588999999997</c:v>
                </c:pt>
                <c:pt idx="403">
                  <c:v>-88.037121999999997</c:v>
                </c:pt>
                <c:pt idx="404">
                  <c:v>-88.036563999999998</c:v>
                </c:pt>
                <c:pt idx="405">
                  <c:v>-88.036013999999994</c:v>
                </c:pt>
                <c:pt idx="406">
                  <c:v>-88.035474000000008</c:v>
                </c:pt>
                <c:pt idx="407">
                  <c:v>-88.034941000000003</c:v>
                </c:pt>
                <c:pt idx="408">
                  <c:v>-88.034319000000011</c:v>
                </c:pt>
                <c:pt idx="409">
                  <c:v>-88.033805000000001</c:v>
                </c:pt>
                <c:pt idx="410">
                  <c:v>-88.033300000000011</c:v>
                </c:pt>
                <c:pt idx="411">
                  <c:v>-88.032703999999995</c:v>
                </c:pt>
                <c:pt idx="412">
                  <c:v>-88.032216000000005</c:v>
                </c:pt>
                <c:pt idx="413">
                  <c:v>-88.031737000000007</c:v>
                </c:pt>
                <c:pt idx="414">
                  <c:v>-88.031167000000011</c:v>
                </c:pt>
                <c:pt idx="415">
                  <c:v>-88.030604999999994</c:v>
                </c:pt>
                <c:pt idx="416">
                  <c:v>-88.030152000000001</c:v>
                </c:pt>
                <c:pt idx="417">
                  <c:v>-88.029606000000015</c:v>
                </c:pt>
                <c:pt idx="418">
                  <c:v>-88.029070000000004</c:v>
                </c:pt>
                <c:pt idx="419">
                  <c:v>-88.028642000000005</c:v>
                </c:pt>
                <c:pt idx="420">
                  <c:v>-88.028121999999996</c:v>
                </c:pt>
                <c:pt idx="421">
                  <c:v>-88.027609999999996</c:v>
                </c:pt>
                <c:pt idx="422">
                  <c:v>-88.027107000000001</c:v>
                </c:pt>
                <c:pt idx="423">
                  <c:v>-88.026611999999986</c:v>
                </c:pt>
                <c:pt idx="424">
                  <c:v>-88.026125999999991</c:v>
                </c:pt>
                <c:pt idx="425">
                  <c:v>-88.025547000000003</c:v>
                </c:pt>
                <c:pt idx="426">
                  <c:v>-88.025075000000001</c:v>
                </c:pt>
                <c:pt idx="427">
                  <c:v>-88.024612999999988</c:v>
                </c:pt>
                <c:pt idx="428">
                  <c:v>-88.024057999999997</c:v>
                </c:pt>
                <c:pt idx="429">
                  <c:v>-88.023612</c:v>
                </c:pt>
                <c:pt idx="430">
                  <c:v>-88.023172999999986</c:v>
                </c:pt>
                <c:pt idx="431">
                  <c:v>-88.022640999999993</c:v>
                </c:pt>
                <c:pt idx="432">
                  <c:v>-88.022217999999995</c:v>
                </c:pt>
                <c:pt idx="433">
                  <c:v>-88.021703000000002</c:v>
                </c:pt>
                <c:pt idx="434">
                  <c:v>-88.021195000000006</c:v>
                </c:pt>
                <c:pt idx="435">
                  <c:v>-88.02079599999999</c:v>
                </c:pt>
                <c:pt idx="436">
                  <c:v>-88.020302999999998</c:v>
                </c:pt>
                <c:pt idx="437">
                  <c:v>-88.019818000000001</c:v>
                </c:pt>
                <c:pt idx="438">
                  <c:v>-88.019340999999997</c:v>
                </c:pt>
                <c:pt idx="439">
                  <c:v>-88.018871000000004</c:v>
                </c:pt>
                <c:pt idx="440">
                  <c:v>-88.018409000000005</c:v>
                </c:pt>
                <c:pt idx="441">
                  <c:v>-88.017954000000003</c:v>
                </c:pt>
                <c:pt idx="442">
                  <c:v>-88.017506000000012</c:v>
                </c:pt>
                <c:pt idx="443">
                  <c:v>-88.017066000000014</c:v>
                </c:pt>
                <c:pt idx="444">
                  <c:v>-88.016633000000013</c:v>
                </c:pt>
                <c:pt idx="445">
                  <c:v>-88.016208000000006</c:v>
                </c:pt>
                <c:pt idx="446">
                  <c:v>-88.015689000000009</c:v>
                </c:pt>
                <c:pt idx="447">
                  <c:v>-88.015276999999983</c:v>
                </c:pt>
                <c:pt idx="448">
                  <c:v>-88.014873999999992</c:v>
                </c:pt>
                <c:pt idx="449">
                  <c:v>-88.014376999999982</c:v>
                </c:pt>
                <c:pt idx="450">
                  <c:v>-88.013986999999986</c:v>
                </c:pt>
                <c:pt idx="451">
                  <c:v>-88.013503999999983</c:v>
                </c:pt>
                <c:pt idx="452">
                  <c:v>-88.013128999999992</c:v>
                </c:pt>
                <c:pt idx="453">
                  <c:v>-88.012658999999999</c:v>
                </c:pt>
                <c:pt idx="454">
                  <c:v>-88.01229699999999</c:v>
                </c:pt>
                <c:pt idx="455">
                  <c:v>-88.011842000000001</c:v>
                </c:pt>
                <c:pt idx="456">
                  <c:v>-88.011393999999996</c:v>
                </c:pt>
                <c:pt idx="457">
                  <c:v>-88.010952000000003</c:v>
                </c:pt>
                <c:pt idx="458">
                  <c:v>-88.010616999999996</c:v>
                </c:pt>
                <c:pt idx="459">
                  <c:v>-88.010188999999997</c:v>
                </c:pt>
                <c:pt idx="460">
                  <c:v>-88.009766999999997</c:v>
                </c:pt>
                <c:pt idx="461">
                  <c:v>-88.00935299999999</c:v>
                </c:pt>
                <c:pt idx="462">
                  <c:v>-88.008944999999997</c:v>
                </c:pt>
                <c:pt idx="463">
                  <c:v>-88.008542999999989</c:v>
                </c:pt>
                <c:pt idx="464">
                  <c:v>-88.008146999999994</c:v>
                </c:pt>
                <c:pt idx="465">
                  <c:v>-88.007759000000007</c:v>
                </c:pt>
                <c:pt idx="466">
                  <c:v>-88.007277000000002</c:v>
                </c:pt>
                <c:pt idx="467">
                  <c:v>-88.006900999999999</c:v>
                </c:pt>
                <c:pt idx="468">
                  <c:v>-88.006531999999993</c:v>
                </c:pt>
                <c:pt idx="469">
                  <c:v>-88.006168000000002</c:v>
                </c:pt>
                <c:pt idx="470">
                  <c:v>-88.005711000000005</c:v>
                </c:pt>
                <c:pt idx="471">
                  <c:v>-88.005361000000008</c:v>
                </c:pt>
                <c:pt idx="472">
                  <c:v>-88.004915999999994</c:v>
                </c:pt>
                <c:pt idx="473">
                  <c:v>-88.004577999999995</c:v>
                </c:pt>
                <c:pt idx="474">
                  <c:v>-88.004147000000003</c:v>
                </c:pt>
                <c:pt idx="475">
                  <c:v>-88.003820000000005</c:v>
                </c:pt>
                <c:pt idx="476">
                  <c:v>-88.003399999999999</c:v>
                </c:pt>
                <c:pt idx="477">
                  <c:v>-88.002987000000019</c:v>
                </c:pt>
                <c:pt idx="478">
                  <c:v>-88.002679000000015</c:v>
                </c:pt>
                <c:pt idx="479">
                  <c:v>-88.002278000000004</c:v>
                </c:pt>
                <c:pt idx="480">
                  <c:v>-88.001881999999995</c:v>
                </c:pt>
                <c:pt idx="481">
                  <c:v>-88.001591000000005</c:v>
                </c:pt>
                <c:pt idx="482">
                  <c:v>-88.001206999999994</c:v>
                </c:pt>
                <c:pt idx="483">
                  <c:v>-88.000828999999996</c:v>
                </c:pt>
                <c:pt idx="484">
                  <c:v>-88.000456999999997</c:v>
                </c:pt>
                <c:pt idx="485">
                  <c:v>-88.000090999999998</c:v>
                </c:pt>
                <c:pt idx="486">
                  <c:v>-87.999729999999985</c:v>
                </c:pt>
                <c:pt idx="487">
                  <c:v>-87.999374000000003</c:v>
                </c:pt>
                <c:pt idx="488">
                  <c:v>-87.999024999999989</c:v>
                </c:pt>
                <c:pt idx="489">
                  <c:v>-87.998681000000005</c:v>
                </c:pt>
                <c:pt idx="490">
                  <c:v>-87.998343000000006</c:v>
                </c:pt>
                <c:pt idx="491">
                  <c:v>-87.99790999999999</c:v>
                </c:pt>
                <c:pt idx="492">
                  <c:v>-87.997583000000006</c:v>
                </c:pt>
                <c:pt idx="493">
                  <c:v>-87.997261999999992</c:v>
                </c:pt>
                <c:pt idx="494">
                  <c:v>-87.996945000000011</c:v>
                </c:pt>
                <c:pt idx="495">
                  <c:v>-87.996534999999994</c:v>
                </c:pt>
                <c:pt idx="496">
                  <c:v>-87.996229</c:v>
                </c:pt>
                <c:pt idx="497">
                  <c:v>-87.995829999999998</c:v>
                </c:pt>
                <c:pt idx="498">
                  <c:v>-87.99553499999999</c:v>
                </c:pt>
                <c:pt idx="499">
                  <c:v>-87.995245999999995</c:v>
                </c:pt>
                <c:pt idx="500">
                  <c:v>-87.994861999999998</c:v>
                </c:pt>
                <c:pt idx="501">
                  <c:v>-87.994483000000002</c:v>
                </c:pt>
                <c:pt idx="502">
                  <c:v>-87.994209999999995</c:v>
                </c:pt>
                <c:pt idx="503">
                  <c:v>-87.993842000000001</c:v>
                </c:pt>
                <c:pt idx="504">
                  <c:v>-87.993578999999997</c:v>
                </c:pt>
                <c:pt idx="505">
                  <c:v>-87.993221000000005</c:v>
                </c:pt>
                <c:pt idx="506">
                  <c:v>-87.992868000000001</c:v>
                </c:pt>
                <c:pt idx="507">
                  <c:v>-87.992519999999999</c:v>
                </c:pt>
                <c:pt idx="508">
                  <c:v>-87.992277000000016</c:v>
                </c:pt>
                <c:pt idx="509">
                  <c:v>-87.99194</c:v>
                </c:pt>
                <c:pt idx="510">
                  <c:v>-87.991607000000002</c:v>
                </c:pt>
                <c:pt idx="511">
                  <c:v>-87.991280000000003</c:v>
                </c:pt>
                <c:pt idx="512">
                  <c:v>-87.990957000000009</c:v>
                </c:pt>
                <c:pt idx="513">
                  <c:v>-87.990638000000018</c:v>
                </c:pt>
                <c:pt idx="514">
                  <c:v>-87.990324999999999</c:v>
                </c:pt>
                <c:pt idx="515">
                  <c:v>-87.990017000000009</c:v>
                </c:pt>
                <c:pt idx="516">
                  <c:v>-87.989714000000006</c:v>
                </c:pt>
                <c:pt idx="517">
                  <c:v>-87.989416000000006</c:v>
                </c:pt>
                <c:pt idx="518">
                  <c:v>-87.989122000000009</c:v>
                </c:pt>
                <c:pt idx="519">
                  <c:v>-87.988833</c:v>
                </c:pt>
                <c:pt idx="520">
                  <c:v>-87.988547999999994</c:v>
                </c:pt>
                <c:pt idx="521">
                  <c:v>-87.988168999999999</c:v>
                </c:pt>
                <c:pt idx="522">
                  <c:v>-87.987893999999997</c:v>
                </c:pt>
                <c:pt idx="523">
                  <c:v>-87.987622999999999</c:v>
                </c:pt>
                <c:pt idx="524">
                  <c:v>-87.987357999999986</c:v>
                </c:pt>
                <c:pt idx="525">
                  <c:v>-87.986996999999988</c:v>
                </c:pt>
                <c:pt idx="526">
                  <c:v>-87.986739999999998</c:v>
                </c:pt>
                <c:pt idx="527">
                  <c:v>-87.986486999999997</c:v>
                </c:pt>
                <c:pt idx="528">
                  <c:v>-87.986138999999994</c:v>
                </c:pt>
                <c:pt idx="529">
                  <c:v>-87.985895999999997</c:v>
                </c:pt>
                <c:pt idx="530">
                  <c:v>-87.985557999999997</c:v>
                </c:pt>
                <c:pt idx="531">
                  <c:v>-87.985322999999994</c:v>
                </c:pt>
                <c:pt idx="532">
                  <c:v>-87.984994</c:v>
                </c:pt>
                <c:pt idx="533">
                  <c:v>-87.984768000000003</c:v>
                </c:pt>
                <c:pt idx="534">
                  <c:v>-87.984447000000003</c:v>
                </c:pt>
                <c:pt idx="535">
                  <c:v>-87.984128999999996</c:v>
                </c:pt>
                <c:pt idx="536">
                  <c:v>-87.983916000000008</c:v>
                </c:pt>
                <c:pt idx="537">
                  <c:v>-87.983608000000004</c:v>
                </c:pt>
                <c:pt idx="538">
                  <c:v>-87.983304000000004</c:v>
                </c:pt>
                <c:pt idx="539">
                  <c:v>-87.983103999999997</c:v>
                </c:pt>
                <c:pt idx="540">
                  <c:v>-87.982808000000006</c:v>
                </c:pt>
                <c:pt idx="541">
                  <c:v>-87.982517000000001</c:v>
                </c:pt>
                <c:pt idx="542">
                  <c:v>-87.982228000000006</c:v>
                </c:pt>
                <c:pt idx="543">
                  <c:v>-87.98194500000001</c:v>
                </c:pt>
                <c:pt idx="544">
                  <c:v>-87.981666000000004</c:v>
                </c:pt>
                <c:pt idx="545">
                  <c:v>-87.981491000000005</c:v>
                </c:pt>
                <c:pt idx="546">
                  <c:v>-87.981220000000008</c:v>
                </c:pt>
                <c:pt idx="547">
                  <c:v>-87.980953000000014</c:v>
                </c:pt>
                <c:pt idx="548">
                  <c:v>-87.980689999999996</c:v>
                </c:pt>
                <c:pt idx="549">
                  <c:v>-87.980429999999998</c:v>
                </c:pt>
                <c:pt idx="550">
                  <c:v>-87.980174000000005</c:v>
                </c:pt>
                <c:pt idx="551">
                  <c:v>-87.979922999999999</c:v>
                </c:pt>
                <c:pt idx="552">
                  <c:v>-87.979576000000009</c:v>
                </c:pt>
                <c:pt idx="553">
                  <c:v>-87.979332000000014</c:v>
                </c:pt>
                <c:pt idx="554">
                  <c:v>-87.979093000000006</c:v>
                </c:pt>
                <c:pt idx="555">
                  <c:v>-87.978857000000019</c:v>
                </c:pt>
                <c:pt idx="556">
                  <c:v>-87.978624999999994</c:v>
                </c:pt>
                <c:pt idx="557">
                  <c:v>-87.978397000000001</c:v>
                </c:pt>
                <c:pt idx="558">
                  <c:v>-87.978071999999997</c:v>
                </c:pt>
                <c:pt idx="559">
                  <c:v>-87.977850999999987</c:v>
                </c:pt>
                <c:pt idx="560">
                  <c:v>-87.977633999999995</c:v>
                </c:pt>
                <c:pt idx="561">
                  <c:v>-87.977419999999995</c:v>
                </c:pt>
                <c:pt idx="562">
                  <c:v>-87.977110999999994</c:v>
                </c:pt>
                <c:pt idx="563">
                  <c:v>-87.976905000000002</c:v>
                </c:pt>
                <c:pt idx="564">
                  <c:v>-87.976602999999997</c:v>
                </c:pt>
                <c:pt idx="565">
                  <c:v>-87.976404000000002</c:v>
                </c:pt>
                <c:pt idx="566">
                  <c:v>-87.976208999999983</c:v>
                </c:pt>
                <c:pt idx="567">
                  <c:v>-87.975915999999984</c:v>
                </c:pt>
                <c:pt idx="568">
                  <c:v>-87.975727999999989</c:v>
                </c:pt>
                <c:pt idx="569">
                  <c:v>-87.975443999999996</c:v>
                </c:pt>
                <c:pt idx="570">
                  <c:v>-87.975262999999998</c:v>
                </c:pt>
                <c:pt idx="571">
                  <c:v>-87.974985999999987</c:v>
                </c:pt>
                <c:pt idx="572">
                  <c:v>-87.974711999999997</c:v>
                </c:pt>
                <c:pt idx="573">
                  <c:v>-87.974540999999988</c:v>
                </c:pt>
                <c:pt idx="574">
                  <c:v>-87.974273999999994</c:v>
                </c:pt>
                <c:pt idx="575">
                  <c:v>-87.974110999999994</c:v>
                </c:pt>
                <c:pt idx="576">
                  <c:v>-87.973849999999999</c:v>
                </c:pt>
                <c:pt idx="577">
                  <c:v>-87.973592999999994</c:v>
                </c:pt>
                <c:pt idx="578">
                  <c:v>-87.973438999999999</c:v>
                </c:pt>
                <c:pt idx="579">
                  <c:v>-87.973189000000005</c:v>
                </c:pt>
                <c:pt idx="580">
                  <c:v>-87.972942000000003</c:v>
                </c:pt>
                <c:pt idx="581">
                  <c:v>-87.972698999999992</c:v>
                </c:pt>
                <c:pt idx="582">
                  <c:v>-87.972457999999989</c:v>
                </c:pt>
                <c:pt idx="583">
                  <c:v>-87.972320999999994</c:v>
                </c:pt>
                <c:pt idx="584">
                  <c:v>-87.972087999999999</c:v>
                </c:pt>
                <c:pt idx="585">
                  <c:v>-87.971856000000002</c:v>
                </c:pt>
                <c:pt idx="586">
                  <c:v>-87.971628999999993</c:v>
                </c:pt>
                <c:pt idx="587">
                  <c:v>-87.97140499999999</c:v>
                </c:pt>
                <c:pt idx="588">
                  <c:v>-87.971183999999994</c:v>
                </c:pt>
                <c:pt idx="589">
                  <c:v>-87.97096599999999</c:v>
                </c:pt>
                <c:pt idx="590">
                  <c:v>-87.970751000000007</c:v>
                </c:pt>
                <c:pt idx="591">
                  <c:v>-87.970539000000002</c:v>
                </c:pt>
                <c:pt idx="592">
                  <c:v>-87.970331000000002</c:v>
                </c:pt>
                <c:pt idx="593">
                  <c:v>-87.970126000000008</c:v>
                </c:pt>
                <c:pt idx="594">
                  <c:v>-87.969923000000009</c:v>
                </c:pt>
                <c:pt idx="595">
                  <c:v>-87.969723000000002</c:v>
                </c:pt>
                <c:pt idx="596">
                  <c:v>-87.969526999999999</c:v>
                </c:pt>
                <c:pt idx="597">
                  <c:v>-87.969333000000006</c:v>
                </c:pt>
                <c:pt idx="598">
                  <c:v>-87.969143000000003</c:v>
                </c:pt>
                <c:pt idx="599">
                  <c:v>-87.968956000000006</c:v>
                </c:pt>
                <c:pt idx="600">
                  <c:v>-87.968671000000001</c:v>
                </c:pt>
                <c:pt idx="601">
                  <c:v>-87.968490000000003</c:v>
                </c:pt>
                <c:pt idx="602">
                  <c:v>-87.968311000000014</c:v>
                </c:pt>
                <c:pt idx="603">
                  <c:v>-87.968136000000015</c:v>
                </c:pt>
                <c:pt idx="604">
                  <c:v>-87.967963000000012</c:v>
                </c:pt>
                <c:pt idx="605">
                  <c:v>-87.967692999999997</c:v>
                </c:pt>
                <c:pt idx="606">
                  <c:v>-87.967525000000009</c:v>
                </c:pt>
                <c:pt idx="607">
                  <c:v>-87.967361000000011</c:v>
                </c:pt>
                <c:pt idx="608">
                  <c:v>-87.967100000000002</c:v>
                </c:pt>
                <c:pt idx="609">
                  <c:v>-87.966941000000006</c:v>
                </c:pt>
                <c:pt idx="610">
                  <c:v>-87.966786000000013</c:v>
                </c:pt>
                <c:pt idx="611">
                  <c:v>-87.966533000000013</c:v>
                </c:pt>
                <c:pt idx="612">
                  <c:v>-87.966383000000008</c:v>
                </c:pt>
                <c:pt idx="613">
                  <c:v>-87.966135000000008</c:v>
                </c:pt>
                <c:pt idx="614">
                  <c:v>-87.965990000000005</c:v>
                </c:pt>
                <c:pt idx="615">
                  <c:v>-87.965848000000008</c:v>
                </c:pt>
                <c:pt idx="616">
                  <c:v>-87.965609000000015</c:v>
                </c:pt>
                <c:pt idx="617">
                  <c:v>-87.965472000000005</c:v>
                </c:pt>
                <c:pt idx="618">
                  <c:v>-87.965237999999999</c:v>
                </c:pt>
                <c:pt idx="619">
                  <c:v>-87.965105999999992</c:v>
                </c:pt>
                <c:pt idx="620">
                  <c:v>-87.964877999999985</c:v>
                </c:pt>
                <c:pt idx="621">
                  <c:v>-87.964652000000001</c:v>
                </c:pt>
                <c:pt idx="622">
                  <c:v>-87.964528000000001</c:v>
                </c:pt>
                <c:pt idx="623">
                  <c:v>-87.964307999999988</c:v>
                </c:pt>
                <c:pt idx="624">
                  <c:v>-87.96418899999999</c:v>
                </c:pt>
                <c:pt idx="625">
                  <c:v>-87.963973999999993</c:v>
                </c:pt>
                <c:pt idx="626">
                  <c:v>-87.963761000000005</c:v>
                </c:pt>
                <c:pt idx="627">
                  <c:v>-87.963650000000001</c:v>
                </c:pt>
                <c:pt idx="628">
                  <c:v>-87.963442000000001</c:v>
                </c:pt>
                <c:pt idx="629">
                  <c:v>-87.963235999999995</c:v>
                </c:pt>
                <c:pt idx="630">
                  <c:v>-87.963132999999985</c:v>
                </c:pt>
                <c:pt idx="631">
                  <c:v>-87.962931999999995</c:v>
                </c:pt>
                <c:pt idx="632">
                  <c:v>-87.962733999999998</c:v>
                </c:pt>
                <c:pt idx="633">
                  <c:v>-87.962537999999995</c:v>
                </c:pt>
                <c:pt idx="634">
                  <c:v>-87.962444999999988</c:v>
                </c:pt>
                <c:pt idx="635">
                  <c:v>-87.962254000000001</c:v>
                </c:pt>
                <c:pt idx="636">
                  <c:v>-87.962065999999993</c:v>
                </c:pt>
                <c:pt idx="637">
                  <c:v>-87.961879999999994</c:v>
                </c:pt>
                <c:pt idx="638">
                  <c:v>-87.961697000000001</c:v>
                </c:pt>
                <c:pt idx="639">
                  <c:v>-87.961615000000009</c:v>
                </c:pt>
                <c:pt idx="640">
                  <c:v>-87.961437000000004</c:v>
                </c:pt>
                <c:pt idx="641">
                  <c:v>-87.961259999999996</c:v>
                </c:pt>
                <c:pt idx="642">
                  <c:v>-87.961085000000011</c:v>
                </c:pt>
                <c:pt idx="643">
                  <c:v>-87.960913000000005</c:v>
                </c:pt>
                <c:pt idx="644">
                  <c:v>-87.960743999999991</c:v>
                </c:pt>
                <c:pt idx="645">
                  <c:v>-87.960575999999989</c:v>
                </c:pt>
                <c:pt idx="646">
                  <c:v>-87.960411000000008</c:v>
                </c:pt>
                <c:pt idx="647">
                  <c:v>-87.960249000000005</c:v>
                </c:pt>
                <c:pt idx="648">
                  <c:v>-87.960087999999999</c:v>
                </c:pt>
                <c:pt idx="649">
                  <c:v>-87.95993</c:v>
                </c:pt>
                <c:pt idx="650">
                  <c:v>-87.959773999999996</c:v>
                </c:pt>
                <c:pt idx="651">
                  <c:v>-87.959620999999999</c:v>
                </c:pt>
                <c:pt idx="652">
                  <c:v>-87.959469000000013</c:v>
                </c:pt>
                <c:pt idx="653">
                  <c:v>-87.959320000000005</c:v>
                </c:pt>
                <c:pt idx="654">
                  <c:v>-87.959172999999993</c:v>
                </c:pt>
                <c:pt idx="655">
                  <c:v>-87.959027999999989</c:v>
                </c:pt>
                <c:pt idx="656">
                  <c:v>-87.958884000000012</c:v>
                </c:pt>
                <c:pt idx="657">
                  <c:v>-87.958642999999995</c:v>
                </c:pt>
                <c:pt idx="658">
                  <c:v>-87.958505000000002</c:v>
                </c:pt>
                <c:pt idx="659">
                  <c:v>-87.958368000000007</c:v>
                </c:pt>
                <c:pt idx="660">
                  <c:v>-87.958234000000004</c:v>
                </c:pt>
                <c:pt idx="661">
                  <c:v>-87.958101999999997</c:v>
                </c:pt>
                <c:pt idx="662">
                  <c:v>-87.957972000000012</c:v>
                </c:pt>
                <c:pt idx="663">
                  <c:v>-87.957743999999991</c:v>
                </c:pt>
                <c:pt idx="664">
                  <c:v>-87.957618000000011</c:v>
                </c:pt>
                <c:pt idx="665">
                  <c:v>-87.957493999999997</c:v>
                </c:pt>
                <c:pt idx="666">
                  <c:v>-87.957371999999992</c:v>
                </c:pt>
                <c:pt idx="667">
                  <c:v>-87.957153000000005</c:v>
                </c:pt>
                <c:pt idx="668">
                  <c:v>-87.957035000000005</c:v>
                </c:pt>
                <c:pt idx="669">
                  <c:v>-87.956918999999999</c:v>
                </c:pt>
                <c:pt idx="670">
                  <c:v>-87.956805000000003</c:v>
                </c:pt>
                <c:pt idx="671">
                  <c:v>-87.956592999999998</c:v>
                </c:pt>
                <c:pt idx="672">
                  <c:v>-87.956482999999992</c:v>
                </c:pt>
                <c:pt idx="673">
                  <c:v>-87.956375000000008</c:v>
                </c:pt>
                <c:pt idx="674">
                  <c:v>-87.956169000000003</c:v>
                </c:pt>
                <c:pt idx="675">
                  <c:v>-87.956065000000009</c:v>
                </c:pt>
                <c:pt idx="676">
                  <c:v>-87.955863000000008</c:v>
                </c:pt>
                <c:pt idx="677">
                  <c:v>-87.955763000000005</c:v>
                </c:pt>
                <c:pt idx="678">
                  <c:v>-87.95566500000001</c:v>
                </c:pt>
                <c:pt idx="679">
                  <c:v>-87.955469000000008</c:v>
                </c:pt>
                <c:pt idx="680">
                  <c:v>-87.955374000000006</c:v>
                </c:pt>
                <c:pt idx="681">
                  <c:v>-87.955182000000008</c:v>
                </c:pt>
                <c:pt idx="682">
                  <c:v>-87.955090999999996</c:v>
                </c:pt>
                <c:pt idx="683">
                  <c:v>-87.954903000000002</c:v>
                </c:pt>
                <c:pt idx="684">
                  <c:v>-87.954816000000008</c:v>
                </c:pt>
                <c:pt idx="685">
                  <c:v>-87.954631000000006</c:v>
                </c:pt>
                <c:pt idx="686">
                  <c:v>-87.954548000000003</c:v>
                </c:pt>
                <c:pt idx="687">
                  <c:v>-87.954366000000007</c:v>
                </c:pt>
                <c:pt idx="688">
                  <c:v>-87.954287000000008</c:v>
                </c:pt>
                <c:pt idx="689">
                  <c:v>-87.954109000000003</c:v>
                </c:pt>
                <c:pt idx="690">
                  <c:v>-87.95403300000001</c:v>
                </c:pt>
                <c:pt idx="691">
                  <c:v>-87.953857999999983</c:v>
                </c:pt>
                <c:pt idx="692">
                  <c:v>-87.953785999999994</c:v>
                </c:pt>
                <c:pt idx="693">
                  <c:v>-87.953614999999985</c:v>
                </c:pt>
                <c:pt idx="694">
                  <c:v>-87.953446</c:v>
                </c:pt>
                <c:pt idx="695">
                  <c:v>-87.953378999999998</c:v>
                </c:pt>
                <c:pt idx="696">
                  <c:v>-87.953213999999988</c:v>
                </c:pt>
                <c:pt idx="697">
                  <c:v>-87.953149999999994</c:v>
                </c:pt>
                <c:pt idx="698">
                  <c:v>-87.952987999999991</c:v>
                </c:pt>
                <c:pt idx="699">
                  <c:v>-87.952827999999997</c:v>
                </c:pt>
                <c:pt idx="700">
                  <c:v>-87.952768999999989</c:v>
                </c:pt>
                <c:pt idx="701">
                  <c:v>-87.952612999999999</c:v>
                </c:pt>
                <c:pt idx="702">
                  <c:v>-87.952456999999995</c:v>
                </c:pt>
                <c:pt idx="703">
                  <c:v>-87.952403999999987</c:v>
                </c:pt>
                <c:pt idx="704">
                  <c:v>-87.952251999999987</c:v>
                </c:pt>
                <c:pt idx="705">
                  <c:v>-87.952101999999996</c:v>
                </c:pt>
                <c:pt idx="706">
                  <c:v>-87.951953999999986</c:v>
                </c:pt>
                <c:pt idx="707">
                  <c:v>-87.951906999999991</c:v>
                </c:pt>
                <c:pt idx="708">
                  <c:v>-87.951761999999988</c:v>
                </c:pt>
                <c:pt idx="709">
                  <c:v>-87.951617999999982</c:v>
                </c:pt>
                <c:pt idx="710">
                  <c:v>-87.951476</c:v>
                </c:pt>
                <c:pt idx="711">
                  <c:v>-87.951335999999998</c:v>
                </c:pt>
                <c:pt idx="712">
                  <c:v>-87.951296999999997</c:v>
                </c:pt>
                <c:pt idx="713">
                  <c:v>-87.951159999999987</c:v>
                </c:pt>
                <c:pt idx="714">
                  <c:v>-87.95102399999999</c:v>
                </c:pt>
                <c:pt idx="715">
                  <c:v>-87.950888999999989</c:v>
                </c:pt>
                <c:pt idx="716">
                  <c:v>-87.950756999999996</c:v>
                </c:pt>
                <c:pt idx="717">
                  <c:v>-87.950625999999986</c:v>
                </c:pt>
                <c:pt idx="718">
                  <c:v>-87.950596000000004</c:v>
                </c:pt>
                <c:pt idx="719">
                  <c:v>-87.950468999999998</c:v>
                </c:pt>
                <c:pt idx="720">
                  <c:v>-87.950341999999992</c:v>
                </c:pt>
                <c:pt idx="721">
                  <c:v>-87.950217999999992</c:v>
                </c:pt>
                <c:pt idx="722">
                  <c:v>-87.950093999999993</c:v>
                </c:pt>
                <c:pt idx="723">
                  <c:v>-87.949972999999986</c:v>
                </c:pt>
                <c:pt idx="724">
                  <c:v>-87.949851999999993</c:v>
                </c:pt>
                <c:pt idx="725">
                  <c:v>-87.949734000000007</c:v>
                </c:pt>
                <c:pt idx="726">
                  <c:v>-87.949615999999992</c:v>
                </c:pt>
                <c:pt idx="727">
                  <c:v>-87.9495</c:v>
                </c:pt>
                <c:pt idx="728">
                  <c:v>-87.94938599999999</c:v>
                </c:pt>
                <c:pt idx="729">
                  <c:v>-87.949273000000005</c:v>
                </c:pt>
                <c:pt idx="730">
                  <c:v>-87.949161999999987</c:v>
                </c:pt>
                <c:pt idx="731">
                  <c:v>-87.949051999999995</c:v>
                </c:pt>
                <c:pt idx="732">
                  <c:v>-87.948942999999986</c:v>
                </c:pt>
                <c:pt idx="733">
                  <c:v>-87.948836</c:v>
                </c:pt>
                <c:pt idx="734">
                  <c:v>-87.948730999999995</c:v>
                </c:pt>
                <c:pt idx="735">
                  <c:v>-87.948626000000004</c:v>
                </c:pt>
                <c:pt idx="736">
                  <c:v>-87.948522999999994</c:v>
                </c:pt>
                <c:pt idx="737">
                  <c:v>-87.948421999999994</c:v>
                </c:pt>
                <c:pt idx="738">
                  <c:v>-87.94832199999999</c:v>
                </c:pt>
                <c:pt idx="739">
                  <c:v>-87.948222999999999</c:v>
                </c:pt>
                <c:pt idx="740">
                  <c:v>-87.948125999999988</c:v>
                </c:pt>
                <c:pt idx="741">
                  <c:v>-87.948029999999989</c:v>
                </c:pt>
                <c:pt idx="742">
                  <c:v>-87.947935999999999</c:v>
                </c:pt>
                <c:pt idx="743">
                  <c:v>-87.947841999999994</c:v>
                </c:pt>
                <c:pt idx="744">
                  <c:v>-87.947750999999997</c:v>
                </c:pt>
                <c:pt idx="745">
                  <c:v>-87.947659999999999</c:v>
                </c:pt>
                <c:pt idx="746">
                  <c:v>-87.947470999999993</c:v>
                </c:pt>
                <c:pt idx="747">
                  <c:v>-87.947382999999988</c:v>
                </c:pt>
                <c:pt idx="748">
                  <c:v>-87.947296999999992</c:v>
                </c:pt>
                <c:pt idx="749">
                  <c:v>-87.947210999999996</c:v>
                </c:pt>
                <c:pt idx="750">
                  <c:v>-87.947126999999995</c:v>
                </c:pt>
                <c:pt idx="751">
                  <c:v>-87.947045000000003</c:v>
                </c:pt>
                <c:pt idx="752">
                  <c:v>-87.946862999999993</c:v>
                </c:pt>
                <c:pt idx="753">
                  <c:v>-87.946782999999996</c:v>
                </c:pt>
                <c:pt idx="754">
                  <c:v>-87.946703999999997</c:v>
                </c:pt>
                <c:pt idx="755">
                  <c:v>-87.946625999999995</c:v>
                </c:pt>
                <c:pt idx="756">
                  <c:v>-87.946549999999988</c:v>
                </c:pt>
                <c:pt idx="757">
                  <c:v>-87.946374999999989</c:v>
                </c:pt>
                <c:pt idx="758">
                  <c:v>-87.946302000000003</c:v>
                </c:pt>
                <c:pt idx="759">
                  <c:v>-87.946228999999988</c:v>
                </c:pt>
                <c:pt idx="760">
                  <c:v>-87.946157999999997</c:v>
                </c:pt>
                <c:pt idx="761">
                  <c:v>-87.945988</c:v>
                </c:pt>
                <c:pt idx="762">
                  <c:v>-87.945920000000001</c:v>
                </c:pt>
                <c:pt idx="763">
                  <c:v>-87.945852000000002</c:v>
                </c:pt>
                <c:pt idx="764">
                  <c:v>-87.945785999999998</c:v>
                </c:pt>
                <c:pt idx="765">
                  <c:v>-87.945621000000003</c:v>
                </c:pt>
                <c:pt idx="766">
                  <c:v>-87.945557000000008</c:v>
                </c:pt>
                <c:pt idx="767">
                  <c:v>-87.945494999999994</c:v>
                </c:pt>
                <c:pt idx="768">
                  <c:v>-87.945333000000005</c:v>
                </c:pt>
                <c:pt idx="769">
                  <c:v>-87.945273</c:v>
                </c:pt>
                <c:pt idx="770">
                  <c:v>-87.945213999999993</c:v>
                </c:pt>
                <c:pt idx="771">
                  <c:v>-87.945056000000008</c:v>
                </c:pt>
                <c:pt idx="772">
                  <c:v>-87.944998999999996</c:v>
                </c:pt>
                <c:pt idx="773">
                  <c:v>-87.944944000000007</c:v>
                </c:pt>
                <c:pt idx="774">
                  <c:v>-87.944789999999998</c:v>
                </c:pt>
                <c:pt idx="775">
                  <c:v>-87.944735999999992</c:v>
                </c:pt>
                <c:pt idx="776">
                  <c:v>-87.944684000000009</c:v>
                </c:pt>
                <c:pt idx="777">
                  <c:v>-87.944532999999993</c:v>
                </c:pt>
                <c:pt idx="778">
                  <c:v>-87.944484000000003</c:v>
                </c:pt>
                <c:pt idx="779">
                  <c:v>-87.944335000000009</c:v>
                </c:pt>
                <c:pt idx="780">
                  <c:v>-87.944287000000003</c:v>
                </c:pt>
                <c:pt idx="781">
                  <c:v>-87.944241000000005</c:v>
                </c:pt>
                <c:pt idx="782">
                  <c:v>-87.944095999999988</c:v>
                </c:pt>
                <c:pt idx="783">
                  <c:v>-87.944051999999999</c:v>
                </c:pt>
                <c:pt idx="784">
                  <c:v>-87.943909000000005</c:v>
                </c:pt>
                <c:pt idx="785">
                  <c:v>-87.943866999999997</c:v>
                </c:pt>
                <c:pt idx="786">
                  <c:v>-87.943725999999998</c:v>
                </c:pt>
                <c:pt idx="787">
                  <c:v>-87.943686</c:v>
                </c:pt>
                <c:pt idx="788">
                  <c:v>-87.943646999999999</c:v>
                </c:pt>
                <c:pt idx="789">
                  <c:v>-87.943509000000006</c:v>
                </c:pt>
                <c:pt idx="790">
                  <c:v>-87.943472999999997</c:v>
                </c:pt>
                <c:pt idx="791">
                  <c:v>-87.943337</c:v>
                </c:pt>
                <c:pt idx="792">
                  <c:v>-87.943303</c:v>
                </c:pt>
                <c:pt idx="793">
                  <c:v>-87.943169999999995</c:v>
                </c:pt>
                <c:pt idx="794">
                  <c:v>-87.943136999999993</c:v>
                </c:pt>
                <c:pt idx="795">
                  <c:v>-87.943005999999997</c:v>
                </c:pt>
                <c:pt idx="796">
                  <c:v>-87.942975999999987</c:v>
                </c:pt>
                <c:pt idx="797">
                  <c:v>-87.942846000000003</c:v>
                </c:pt>
                <c:pt idx="798">
                  <c:v>-87.942717999999999</c:v>
                </c:pt>
                <c:pt idx="799">
                  <c:v>-87.942690999999996</c:v>
                </c:pt>
                <c:pt idx="800">
                  <c:v>-87.942565000000002</c:v>
                </c:pt>
                <c:pt idx="801">
                  <c:v>-87.942540000000008</c:v>
                </c:pt>
                <c:pt idx="802">
                  <c:v>-87.942415999999994</c:v>
                </c:pt>
                <c:pt idx="803">
                  <c:v>-87.942391999999998</c:v>
                </c:pt>
                <c:pt idx="804">
                  <c:v>-87.942270000000008</c:v>
                </c:pt>
                <c:pt idx="805">
                  <c:v>-87.94224899999999</c:v>
                </c:pt>
                <c:pt idx="806">
                  <c:v>-87.942128999999994</c:v>
                </c:pt>
                <c:pt idx="807">
                  <c:v>-87.942009999999996</c:v>
                </c:pt>
                <c:pt idx="808">
                  <c:v>-87.941991999999999</c:v>
                </c:pt>
                <c:pt idx="809">
                  <c:v>-87.941873999999999</c:v>
                </c:pt>
                <c:pt idx="810">
                  <c:v>-87.941858000000011</c:v>
                </c:pt>
                <c:pt idx="811">
                  <c:v>-87.941742999999988</c:v>
                </c:pt>
                <c:pt idx="812">
                  <c:v>-87.941628999999992</c:v>
                </c:pt>
                <c:pt idx="813">
                  <c:v>-87.941614999999999</c:v>
                </c:pt>
                <c:pt idx="814">
                  <c:v>-87.941502999999997</c:v>
                </c:pt>
                <c:pt idx="815">
                  <c:v>-87.941390999999996</c:v>
                </c:pt>
                <c:pt idx="816">
                  <c:v>-87.941381000000007</c:v>
                </c:pt>
                <c:pt idx="817">
                  <c:v>-87.941271</c:v>
                </c:pt>
                <c:pt idx="818">
                  <c:v>-87.941162999999989</c:v>
                </c:pt>
                <c:pt idx="819">
                  <c:v>-87.941154999999995</c:v>
                </c:pt>
                <c:pt idx="820">
                  <c:v>-87.941048000000009</c:v>
                </c:pt>
                <c:pt idx="821">
                  <c:v>-87.940941999999993</c:v>
                </c:pt>
                <c:pt idx="822">
                  <c:v>-87.940937000000005</c:v>
                </c:pt>
                <c:pt idx="823">
                  <c:v>-87.940832999999998</c:v>
                </c:pt>
                <c:pt idx="824">
                  <c:v>-87.940729999999988</c:v>
                </c:pt>
                <c:pt idx="825">
                  <c:v>-87.940727999999993</c:v>
                </c:pt>
                <c:pt idx="826">
                  <c:v>-87.940626000000009</c:v>
                </c:pt>
                <c:pt idx="827">
                  <c:v>-87.940525999999991</c:v>
                </c:pt>
                <c:pt idx="828">
                  <c:v>-87.940426999999985</c:v>
                </c:pt>
                <c:pt idx="829">
                  <c:v>-87.940428999999995</c:v>
                </c:pt>
                <c:pt idx="830">
                  <c:v>-87.940331</c:v>
                </c:pt>
                <c:pt idx="831">
                  <c:v>-87.94023399999999</c:v>
                </c:pt>
                <c:pt idx="832">
                  <c:v>-87.940237999999994</c:v>
                </c:pt>
                <c:pt idx="833">
                  <c:v>-87.940143000000006</c:v>
                </c:pt>
                <c:pt idx="834">
                  <c:v>-87.94004799999999</c:v>
                </c:pt>
                <c:pt idx="835">
                  <c:v>-87.939954999999998</c:v>
                </c:pt>
                <c:pt idx="836">
                  <c:v>-87.939861999999991</c:v>
                </c:pt>
                <c:pt idx="837">
                  <c:v>-87.939869999999985</c:v>
                </c:pt>
                <c:pt idx="838">
                  <c:v>-87.939778999999987</c:v>
                </c:pt>
                <c:pt idx="839">
                  <c:v>-87.939689000000001</c:v>
                </c:pt>
                <c:pt idx="840">
                  <c:v>-87.939599999999999</c:v>
                </c:pt>
                <c:pt idx="841">
                  <c:v>-87.939611999999997</c:v>
                </c:pt>
                <c:pt idx="842">
                  <c:v>-87.939523999999992</c:v>
                </c:pt>
                <c:pt idx="843">
                  <c:v>-87.939436999999998</c:v>
                </c:pt>
                <c:pt idx="844">
                  <c:v>-87.939351000000002</c:v>
                </c:pt>
                <c:pt idx="845">
                  <c:v>-87.939265999999989</c:v>
                </c:pt>
                <c:pt idx="846">
                  <c:v>-87.939181999999988</c:v>
                </c:pt>
                <c:pt idx="847">
                  <c:v>-87.939199000000002</c:v>
                </c:pt>
                <c:pt idx="848">
                  <c:v>-87.939115999999984</c:v>
                </c:pt>
                <c:pt idx="849">
                  <c:v>-87.939033999999992</c:v>
                </c:pt>
                <c:pt idx="850">
                  <c:v>-87.938952999999998</c:v>
                </c:pt>
                <c:pt idx="851">
                  <c:v>-87.938873000000001</c:v>
                </c:pt>
                <c:pt idx="852">
                  <c:v>-87.93879299999999</c:v>
                </c:pt>
                <c:pt idx="853">
                  <c:v>-87.938813999999994</c:v>
                </c:pt>
                <c:pt idx="854">
                  <c:v>-87.938737000000003</c:v>
                </c:pt>
                <c:pt idx="855">
                  <c:v>-87.938659000000001</c:v>
                </c:pt>
                <c:pt idx="856">
                  <c:v>-87.938582999999994</c:v>
                </c:pt>
                <c:pt idx="857">
                  <c:v>-87.938507000000001</c:v>
                </c:pt>
                <c:pt idx="858">
                  <c:v>-87.938433000000003</c:v>
                </c:pt>
                <c:pt idx="859">
                  <c:v>-87.938359000000005</c:v>
                </c:pt>
                <c:pt idx="860">
                  <c:v>-87.938284999999993</c:v>
                </c:pt>
                <c:pt idx="861">
                  <c:v>-87.93821299999999</c:v>
                </c:pt>
                <c:pt idx="862">
                  <c:v>-87.938241000000005</c:v>
                </c:pt>
                <c:pt idx="863">
                  <c:v>-87.938169999999985</c:v>
                </c:pt>
                <c:pt idx="864">
                  <c:v>-87.938099999999991</c:v>
                </c:pt>
                <c:pt idx="865">
                  <c:v>-87.938029999999998</c:v>
                </c:pt>
                <c:pt idx="866">
                  <c:v>-87.937961000000001</c:v>
                </c:pt>
                <c:pt idx="867">
                  <c:v>-87.937894</c:v>
                </c:pt>
                <c:pt idx="868">
                  <c:v>-87.937826999999984</c:v>
                </c:pt>
                <c:pt idx="869">
                  <c:v>-87.937759999999997</c:v>
                </c:pt>
                <c:pt idx="870">
                  <c:v>-87.937694999999991</c:v>
                </c:pt>
                <c:pt idx="871">
                  <c:v>-87.937629000000001</c:v>
                </c:pt>
                <c:pt idx="872">
                  <c:v>-87.937564999999992</c:v>
                </c:pt>
                <c:pt idx="873">
                  <c:v>-87.937500999999997</c:v>
                </c:pt>
                <c:pt idx="874">
                  <c:v>-87.937438</c:v>
                </c:pt>
                <c:pt idx="875">
                  <c:v>-87.937376</c:v>
                </c:pt>
                <c:pt idx="876">
                  <c:v>-87.937313999999986</c:v>
                </c:pt>
                <c:pt idx="877">
                  <c:v>-87.937253999999996</c:v>
                </c:pt>
                <c:pt idx="878">
                  <c:v>-87.937192999999994</c:v>
                </c:pt>
                <c:pt idx="879">
                  <c:v>-87.937134</c:v>
                </c:pt>
                <c:pt idx="880">
                  <c:v>-87.937074999999993</c:v>
                </c:pt>
                <c:pt idx="881">
                  <c:v>-87.937016999999983</c:v>
                </c:pt>
                <c:pt idx="882">
                  <c:v>-87.936959999999999</c:v>
                </c:pt>
                <c:pt idx="883">
                  <c:v>-87.936903000000001</c:v>
                </c:pt>
                <c:pt idx="884">
                  <c:v>-87.936847</c:v>
                </c:pt>
                <c:pt idx="885">
                  <c:v>-87.936791999999983</c:v>
                </c:pt>
                <c:pt idx="886">
                  <c:v>-87.936736999999994</c:v>
                </c:pt>
                <c:pt idx="887">
                  <c:v>-87.936683000000002</c:v>
                </c:pt>
                <c:pt idx="888">
                  <c:v>-87.936629999999994</c:v>
                </c:pt>
                <c:pt idx="889">
                  <c:v>-87.936576999999986</c:v>
                </c:pt>
                <c:pt idx="890">
                  <c:v>-87.936524999999989</c:v>
                </c:pt>
                <c:pt idx="891">
                  <c:v>-87.93647399999999</c:v>
                </c:pt>
                <c:pt idx="892">
                  <c:v>-87.936424000000017</c:v>
                </c:pt>
                <c:pt idx="893">
                  <c:v>-87.936374000000001</c:v>
                </c:pt>
                <c:pt idx="894">
                  <c:v>-87.936323999999999</c:v>
                </c:pt>
                <c:pt idx="895">
                  <c:v>-87.936276000000007</c:v>
                </c:pt>
                <c:pt idx="896">
                  <c:v>-87.936228000000014</c:v>
                </c:pt>
                <c:pt idx="897">
                  <c:v>-87.936180000000007</c:v>
                </c:pt>
                <c:pt idx="898">
                  <c:v>-87.936132999999998</c:v>
                </c:pt>
                <c:pt idx="899">
                  <c:v>-87.936087000000001</c:v>
                </c:pt>
                <c:pt idx="900">
                  <c:v>-87.936042000000015</c:v>
                </c:pt>
                <c:pt idx="901">
                  <c:v>-87.935997000000015</c:v>
                </c:pt>
                <c:pt idx="902">
                  <c:v>-87.935952</c:v>
                </c:pt>
                <c:pt idx="903">
                  <c:v>-87.935809000000006</c:v>
                </c:pt>
                <c:pt idx="904">
                  <c:v>-87.935766000000001</c:v>
                </c:pt>
                <c:pt idx="905">
                  <c:v>-87.93572300000001</c:v>
                </c:pt>
                <c:pt idx="906">
                  <c:v>-87.935681000000017</c:v>
                </c:pt>
                <c:pt idx="907">
                  <c:v>-87.935639999999992</c:v>
                </c:pt>
                <c:pt idx="908">
                  <c:v>-87.935600000000008</c:v>
                </c:pt>
                <c:pt idx="909">
                  <c:v>-87.935560000000009</c:v>
                </c:pt>
                <c:pt idx="910">
                  <c:v>-87.935520000000011</c:v>
                </c:pt>
                <c:pt idx="911">
                  <c:v>-87.935481999999993</c:v>
                </c:pt>
                <c:pt idx="912">
                  <c:v>-87.935344000000001</c:v>
                </c:pt>
                <c:pt idx="913">
                  <c:v>-87.935306999999995</c:v>
                </c:pt>
                <c:pt idx="914">
                  <c:v>-87.935270000000003</c:v>
                </c:pt>
                <c:pt idx="915">
                  <c:v>-87.935233000000011</c:v>
                </c:pt>
                <c:pt idx="916">
                  <c:v>-87.935198000000014</c:v>
                </c:pt>
                <c:pt idx="917">
                  <c:v>-87.935161999999991</c:v>
                </c:pt>
                <c:pt idx="918">
                  <c:v>-87.935128000000006</c:v>
                </c:pt>
                <c:pt idx="919">
                  <c:v>-87.934994000000003</c:v>
                </c:pt>
                <c:pt idx="920">
                  <c:v>-87.934960000000004</c:v>
                </c:pt>
                <c:pt idx="921">
                  <c:v>-87.934927000000002</c:v>
                </c:pt>
                <c:pt idx="922">
                  <c:v>-87.934894999999997</c:v>
                </c:pt>
                <c:pt idx="923">
                  <c:v>-87.934863000000007</c:v>
                </c:pt>
                <c:pt idx="924">
                  <c:v>-87.934832</c:v>
                </c:pt>
                <c:pt idx="925">
                  <c:v>-87.934701000000004</c:v>
                </c:pt>
                <c:pt idx="926">
                  <c:v>-87.934671000000009</c:v>
                </c:pt>
                <c:pt idx="927">
                  <c:v>-87.934641999999997</c:v>
                </c:pt>
                <c:pt idx="928">
                  <c:v>-87.934612999999999</c:v>
                </c:pt>
                <c:pt idx="929">
                  <c:v>-87.934584999999998</c:v>
                </c:pt>
                <c:pt idx="930">
                  <c:v>-87.93455800000001</c:v>
                </c:pt>
                <c:pt idx="931">
                  <c:v>-87.934430000000006</c:v>
                </c:pt>
                <c:pt idx="932">
                  <c:v>-87.934403999999986</c:v>
                </c:pt>
                <c:pt idx="933">
                  <c:v>-87.934376999999998</c:v>
                </c:pt>
                <c:pt idx="934">
                  <c:v>-87.934352000000004</c:v>
                </c:pt>
                <c:pt idx="935">
                  <c:v>-87.934226999999993</c:v>
                </c:pt>
                <c:pt idx="936">
                  <c:v>-87.934201999999999</c:v>
                </c:pt>
                <c:pt idx="937">
                  <c:v>-87.934178000000003</c:v>
                </c:pt>
                <c:pt idx="938">
                  <c:v>-87.93415499999999</c:v>
                </c:pt>
                <c:pt idx="939">
                  <c:v>-87.934132000000005</c:v>
                </c:pt>
                <c:pt idx="940">
                  <c:v>-87.934009000000003</c:v>
                </c:pt>
                <c:pt idx="941">
                  <c:v>-87.933987000000002</c:v>
                </c:pt>
                <c:pt idx="942">
                  <c:v>-87.933965999999998</c:v>
                </c:pt>
                <c:pt idx="943">
                  <c:v>-87.933944999999994</c:v>
                </c:pt>
                <c:pt idx="944">
                  <c:v>-87.933824999999999</c:v>
                </c:pt>
                <c:pt idx="945">
                  <c:v>-87.93380599999999</c:v>
                </c:pt>
                <c:pt idx="946">
                  <c:v>-87.933785999999998</c:v>
                </c:pt>
                <c:pt idx="947">
                  <c:v>-87.933768000000001</c:v>
                </c:pt>
                <c:pt idx="948">
                  <c:v>-87.933649000000003</c:v>
                </c:pt>
                <c:pt idx="949">
                  <c:v>-87.933630999999991</c:v>
                </c:pt>
                <c:pt idx="950">
                  <c:v>-87.933613999999992</c:v>
                </c:pt>
                <c:pt idx="951">
                  <c:v>-87.933596999999992</c:v>
                </c:pt>
                <c:pt idx="952">
                  <c:v>-87.933481</c:v>
                </c:pt>
                <c:pt idx="953">
                  <c:v>-87.933464999999998</c:v>
                </c:pt>
                <c:pt idx="954">
                  <c:v>-87.933450000000008</c:v>
                </c:pt>
                <c:pt idx="955">
                  <c:v>-87.933434999999989</c:v>
                </c:pt>
                <c:pt idx="956">
                  <c:v>-87.933320999999992</c:v>
                </c:pt>
                <c:pt idx="957">
                  <c:v>-87.933306999999999</c:v>
                </c:pt>
                <c:pt idx="958">
                  <c:v>-87.933294000000004</c:v>
                </c:pt>
                <c:pt idx="959">
                  <c:v>-87.933181000000005</c:v>
                </c:pt>
                <c:pt idx="960">
                  <c:v>-87.933170000000004</c:v>
                </c:pt>
                <c:pt idx="961">
                  <c:v>-87.933157999999992</c:v>
                </c:pt>
                <c:pt idx="962">
                  <c:v>-87.93304599999999</c:v>
                </c:pt>
                <c:pt idx="963">
                  <c:v>-87.93303499999999</c:v>
                </c:pt>
                <c:pt idx="964">
                  <c:v>-87.933025000000001</c:v>
                </c:pt>
                <c:pt idx="965">
                  <c:v>-87.933014999999997</c:v>
                </c:pt>
                <c:pt idx="966">
                  <c:v>-87.932905000000005</c:v>
                </c:pt>
                <c:pt idx="967">
                  <c:v>-87.932895999999985</c:v>
                </c:pt>
                <c:pt idx="968">
                  <c:v>-87.932887999999991</c:v>
                </c:pt>
                <c:pt idx="969">
                  <c:v>-87.932779999999994</c:v>
                </c:pt>
                <c:pt idx="970">
                  <c:v>-87.932772</c:v>
                </c:pt>
                <c:pt idx="971">
                  <c:v>-87.932765000000003</c:v>
                </c:pt>
                <c:pt idx="972">
                  <c:v>-87.932658000000004</c:v>
                </c:pt>
                <c:pt idx="973">
                  <c:v>-87.932653000000002</c:v>
                </c:pt>
                <c:pt idx="974">
                  <c:v>-87.932647000000003</c:v>
                </c:pt>
                <c:pt idx="975">
                  <c:v>-87.932541999999998</c:v>
                </c:pt>
                <c:pt idx="976">
                  <c:v>-87.932537000000011</c:v>
                </c:pt>
                <c:pt idx="977">
                  <c:v>-87.932532000000009</c:v>
                </c:pt>
                <c:pt idx="978">
                  <c:v>-87.932428000000016</c:v>
                </c:pt>
                <c:pt idx="979">
                  <c:v>-87.932425000000009</c:v>
                </c:pt>
                <c:pt idx="980">
                  <c:v>-87.932422000000003</c:v>
                </c:pt>
                <c:pt idx="981">
                  <c:v>-87.932319000000007</c:v>
                </c:pt>
                <c:pt idx="982">
                  <c:v>-87.932317000000012</c:v>
                </c:pt>
                <c:pt idx="983">
                  <c:v>-87.932214999999999</c:v>
                </c:pt>
                <c:pt idx="984">
                  <c:v>-87.932214000000002</c:v>
                </c:pt>
                <c:pt idx="985">
                  <c:v>-87.932213000000019</c:v>
                </c:pt>
                <c:pt idx="986">
                  <c:v>-87.932113000000015</c:v>
                </c:pt>
                <c:pt idx="987">
                  <c:v>-87.932113000000001</c:v>
                </c:pt>
                <c:pt idx="988">
                  <c:v>-87.932113000000001</c:v>
                </c:pt>
                <c:pt idx="989">
                  <c:v>-87.932013999999995</c:v>
                </c:pt>
                <c:pt idx="990">
                  <c:v>-87.932015000000007</c:v>
                </c:pt>
                <c:pt idx="991">
                  <c:v>-87.931916999999999</c:v>
                </c:pt>
                <c:pt idx="992">
                  <c:v>-87.931919000000008</c:v>
                </c:pt>
                <c:pt idx="993">
                  <c:v>-87.931921000000003</c:v>
                </c:pt>
                <c:pt idx="994">
                  <c:v>-87.931823999999992</c:v>
                </c:pt>
                <c:pt idx="995">
                  <c:v>-87.931827999999996</c:v>
                </c:pt>
                <c:pt idx="996">
                  <c:v>-87.931730999999999</c:v>
                </c:pt>
                <c:pt idx="997">
                  <c:v>-87.931736000000001</c:v>
                </c:pt>
                <c:pt idx="998">
                  <c:v>-87.931741000000002</c:v>
                </c:pt>
                <c:pt idx="999">
                  <c:v>-87.931741000000002</c:v>
                </c:pt>
                <c:pt idx="1000">
                  <c:v>-87.909227000000001</c:v>
                </c:pt>
                <c:pt idx="1001">
                  <c:v>-87.909227000000001</c:v>
                </c:pt>
                <c:pt idx="1002">
                  <c:v>-87.909227000000001</c:v>
                </c:pt>
                <c:pt idx="1003">
                  <c:v>-87.909227000000001</c:v>
                </c:pt>
                <c:pt idx="1004">
                  <c:v>-87.909227000000001</c:v>
                </c:pt>
                <c:pt idx="1005">
                  <c:v>-87.909227000000001</c:v>
                </c:pt>
                <c:pt idx="1006">
                  <c:v>-87.909227000000001</c:v>
                </c:pt>
                <c:pt idx="1007">
                  <c:v>-87.909227000000001</c:v>
                </c:pt>
                <c:pt idx="1008">
                  <c:v>-87.909227999999999</c:v>
                </c:pt>
                <c:pt idx="1009">
                  <c:v>-87.909227999999999</c:v>
                </c:pt>
                <c:pt idx="1010">
                  <c:v>-87.909227999999999</c:v>
                </c:pt>
                <c:pt idx="1011">
                  <c:v>-87.909227999999999</c:v>
                </c:pt>
                <c:pt idx="1012">
                  <c:v>-87.909227999999999</c:v>
                </c:pt>
                <c:pt idx="1013">
                  <c:v>-87.909227999999999</c:v>
                </c:pt>
                <c:pt idx="1014">
                  <c:v>-87.909227999999999</c:v>
                </c:pt>
                <c:pt idx="1015">
                  <c:v>-87.909227999999999</c:v>
                </c:pt>
                <c:pt idx="1016">
                  <c:v>-87.909227999999999</c:v>
                </c:pt>
                <c:pt idx="1017">
                  <c:v>-87.909227999999999</c:v>
                </c:pt>
                <c:pt idx="1018">
                  <c:v>-87.909227999999999</c:v>
                </c:pt>
                <c:pt idx="1019">
                  <c:v>-87.909228999999996</c:v>
                </c:pt>
                <c:pt idx="1020">
                  <c:v>-87.909228999999996</c:v>
                </c:pt>
                <c:pt idx="1021">
                  <c:v>-87.909228999999996</c:v>
                </c:pt>
                <c:pt idx="1022">
                  <c:v>-87.909228999999996</c:v>
                </c:pt>
                <c:pt idx="1023">
                  <c:v>-87.909228999999996</c:v>
                </c:pt>
                <c:pt idx="1024">
                  <c:v>-87.909228999999996</c:v>
                </c:pt>
                <c:pt idx="1025">
                  <c:v>-87.909228999999996</c:v>
                </c:pt>
                <c:pt idx="1026">
                  <c:v>-87.909228999999996</c:v>
                </c:pt>
                <c:pt idx="1027">
                  <c:v>-87.909228999999996</c:v>
                </c:pt>
                <c:pt idx="1028">
                  <c:v>-87.909228999999996</c:v>
                </c:pt>
                <c:pt idx="1029">
                  <c:v>-87.909229999999994</c:v>
                </c:pt>
                <c:pt idx="1030">
                  <c:v>-87.909229999999994</c:v>
                </c:pt>
                <c:pt idx="1031">
                  <c:v>-87.909229999999994</c:v>
                </c:pt>
                <c:pt idx="1032">
                  <c:v>-87.909229999999994</c:v>
                </c:pt>
                <c:pt idx="1033">
                  <c:v>-87.909229999999994</c:v>
                </c:pt>
                <c:pt idx="1034">
                  <c:v>-87.909229999999994</c:v>
                </c:pt>
                <c:pt idx="1035">
                  <c:v>-87.909229999999994</c:v>
                </c:pt>
                <c:pt idx="1036">
                  <c:v>-87.909229999999994</c:v>
                </c:pt>
                <c:pt idx="1037">
                  <c:v>-87.909229999999994</c:v>
                </c:pt>
                <c:pt idx="1038">
                  <c:v>-87.909229999999994</c:v>
                </c:pt>
                <c:pt idx="1039">
                  <c:v>-87.909231000000005</c:v>
                </c:pt>
                <c:pt idx="1040">
                  <c:v>-87.909231000000005</c:v>
                </c:pt>
                <c:pt idx="1041">
                  <c:v>-87.909231000000005</c:v>
                </c:pt>
                <c:pt idx="1042">
                  <c:v>-87.909231000000005</c:v>
                </c:pt>
                <c:pt idx="1043">
                  <c:v>-87.909231000000005</c:v>
                </c:pt>
                <c:pt idx="1044">
                  <c:v>-87.909231000000005</c:v>
                </c:pt>
                <c:pt idx="1045">
                  <c:v>-87.909231000000005</c:v>
                </c:pt>
                <c:pt idx="1046">
                  <c:v>-87.909231000000005</c:v>
                </c:pt>
                <c:pt idx="1047">
                  <c:v>-87.909231000000005</c:v>
                </c:pt>
                <c:pt idx="1048">
                  <c:v>-87.909231000000005</c:v>
                </c:pt>
                <c:pt idx="1049">
                  <c:v>-87.909232000000003</c:v>
                </c:pt>
                <c:pt idx="1050">
                  <c:v>-87.909232000000003</c:v>
                </c:pt>
                <c:pt idx="1051">
                  <c:v>-87.909232000000003</c:v>
                </c:pt>
                <c:pt idx="1052">
                  <c:v>-87.909232000000003</c:v>
                </c:pt>
                <c:pt idx="1053">
                  <c:v>-87.909232000000003</c:v>
                </c:pt>
                <c:pt idx="1054">
                  <c:v>-87.909232000000003</c:v>
                </c:pt>
                <c:pt idx="1055">
                  <c:v>-87.909232000000003</c:v>
                </c:pt>
                <c:pt idx="1056">
                  <c:v>-87.909232000000003</c:v>
                </c:pt>
                <c:pt idx="1057">
                  <c:v>-87.909232000000003</c:v>
                </c:pt>
                <c:pt idx="1058">
                  <c:v>-87.909233</c:v>
                </c:pt>
                <c:pt idx="1059">
                  <c:v>-87.909233</c:v>
                </c:pt>
                <c:pt idx="1060">
                  <c:v>-87.909233</c:v>
                </c:pt>
                <c:pt idx="1061">
                  <c:v>-87.909233</c:v>
                </c:pt>
                <c:pt idx="1062">
                  <c:v>-87.909233</c:v>
                </c:pt>
                <c:pt idx="1063">
                  <c:v>-87.909233</c:v>
                </c:pt>
                <c:pt idx="1064">
                  <c:v>-87.909233</c:v>
                </c:pt>
                <c:pt idx="1065">
                  <c:v>-87.909233</c:v>
                </c:pt>
                <c:pt idx="1066">
                  <c:v>-87.909233</c:v>
                </c:pt>
                <c:pt idx="1067">
                  <c:v>-87.909233999999998</c:v>
                </c:pt>
                <c:pt idx="1068">
                  <c:v>-87.909233999999998</c:v>
                </c:pt>
                <c:pt idx="1069">
                  <c:v>-87.909233999999998</c:v>
                </c:pt>
                <c:pt idx="1070">
                  <c:v>-87.909233999999998</c:v>
                </c:pt>
                <c:pt idx="1071">
                  <c:v>-87.909233999999998</c:v>
                </c:pt>
                <c:pt idx="1072">
                  <c:v>-87.909233999999998</c:v>
                </c:pt>
                <c:pt idx="1073">
                  <c:v>-87.909233999999998</c:v>
                </c:pt>
                <c:pt idx="1074">
                  <c:v>-87.909233999999998</c:v>
                </c:pt>
                <c:pt idx="1075">
                  <c:v>-87.909233999999998</c:v>
                </c:pt>
                <c:pt idx="1076">
                  <c:v>-87.909234999999995</c:v>
                </c:pt>
                <c:pt idx="1077">
                  <c:v>-87.909234999999995</c:v>
                </c:pt>
                <c:pt idx="1078">
                  <c:v>-87.909234999999995</c:v>
                </c:pt>
                <c:pt idx="1079">
                  <c:v>-87.909234999999995</c:v>
                </c:pt>
                <c:pt idx="1080">
                  <c:v>-87.909234999999995</c:v>
                </c:pt>
                <c:pt idx="1081">
                  <c:v>-87.909234999999995</c:v>
                </c:pt>
                <c:pt idx="1082">
                  <c:v>-87.909234999999995</c:v>
                </c:pt>
                <c:pt idx="1083">
                  <c:v>-87.909234999999995</c:v>
                </c:pt>
                <c:pt idx="1084">
                  <c:v>-87.909236000000007</c:v>
                </c:pt>
                <c:pt idx="1085">
                  <c:v>-87.909236000000007</c:v>
                </c:pt>
                <c:pt idx="1086">
                  <c:v>-87.909236000000007</c:v>
                </c:pt>
                <c:pt idx="1087">
                  <c:v>-87.909236000000007</c:v>
                </c:pt>
                <c:pt idx="1088">
                  <c:v>-87.909236000000007</c:v>
                </c:pt>
                <c:pt idx="1089">
                  <c:v>-87.909236000000007</c:v>
                </c:pt>
                <c:pt idx="1090">
                  <c:v>-87.909236000000007</c:v>
                </c:pt>
                <c:pt idx="1091">
                  <c:v>-87.909236000000007</c:v>
                </c:pt>
                <c:pt idx="1092">
                  <c:v>-87.909236000000007</c:v>
                </c:pt>
                <c:pt idx="1093">
                  <c:v>-87.909237000000005</c:v>
                </c:pt>
                <c:pt idx="1094">
                  <c:v>-87.909237000000005</c:v>
                </c:pt>
                <c:pt idx="1095">
                  <c:v>-87.909237000000005</c:v>
                </c:pt>
                <c:pt idx="1096">
                  <c:v>-87.909237000000005</c:v>
                </c:pt>
                <c:pt idx="1097">
                  <c:v>-87.909237000000005</c:v>
                </c:pt>
                <c:pt idx="1098">
                  <c:v>-87.909237000000005</c:v>
                </c:pt>
                <c:pt idx="1099">
                  <c:v>-87.909237000000005</c:v>
                </c:pt>
                <c:pt idx="1100">
                  <c:v>-87.909237000000005</c:v>
                </c:pt>
                <c:pt idx="1101">
                  <c:v>-87.909238000000002</c:v>
                </c:pt>
                <c:pt idx="1102">
                  <c:v>-87.909238000000002</c:v>
                </c:pt>
                <c:pt idx="1103">
                  <c:v>-87.909238000000002</c:v>
                </c:pt>
                <c:pt idx="1104">
                  <c:v>-87.909238000000002</c:v>
                </c:pt>
                <c:pt idx="1105">
                  <c:v>-87.909238000000002</c:v>
                </c:pt>
                <c:pt idx="1106">
                  <c:v>-87.909238000000002</c:v>
                </c:pt>
                <c:pt idx="1107">
                  <c:v>-87.909238000000002</c:v>
                </c:pt>
                <c:pt idx="1108">
                  <c:v>-87.909238000000002</c:v>
                </c:pt>
                <c:pt idx="1109">
                  <c:v>-87.909238999999999</c:v>
                </c:pt>
                <c:pt idx="1110">
                  <c:v>-87.909238999999999</c:v>
                </c:pt>
                <c:pt idx="1111">
                  <c:v>-87.909238999999999</c:v>
                </c:pt>
                <c:pt idx="1112">
                  <c:v>-87.909238999999999</c:v>
                </c:pt>
                <c:pt idx="1113">
                  <c:v>-87.909238999999999</c:v>
                </c:pt>
                <c:pt idx="1114">
                  <c:v>-87.909238999999999</c:v>
                </c:pt>
                <c:pt idx="1115">
                  <c:v>-87.909238999999999</c:v>
                </c:pt>
                <c:pt idx="1116">
                  <c:v>-87.909239999999997</c:v>
                </c:pt>
                <c:pt idx="1117">
                  <c:v>-87.909239999999997</c:v>
                </c:pt>
                <c:pt idx="1118">
                  <c:v>-87.909239999999997</c:v>
                </c:pt>
                <c:pt idx="1119">
                  <c:v>-87.909239999999997</c:v>
                </c:pt>
                <c:pt idx="1120">
                  <c:v>-87.909239999999997</c:v>
                </c:pt>
                <c:pt idx="1121">
                  <c:v>-87.909239999999997</c:v>
                </c:pt>
                <c:pt idx="1122">
                  <c:v>-87.909239999999997</c:v>
                </c:pt>
                <c:pt idx="1123">
                  <c:v>-87.909239999999997</c:v>
                </c:pt>
                <c:pt idx="1124">
                  <c:v>-87.909240999999994</c:v>
                </c:pt>
                <c:pt idx="1125">
                  <c:v>-87.909240999999994</c:v>
                </c:pt>
                <c:pt idx="1126">
                  <c:v>-87.909240999999994</c:v>
                </c:pt>
                <c:pt idx="1127">
                  <c:v>-87.909240999999994</c:v>
                </c:pt>
                <c:pt idx="1128">
                  <c:v>-87.909240999999994</c:v>
                </c:pt>
                <c:pt idx="1129">
                  <c:v>-87.909240999999994</c:v>
                </c:pt>
                <c:pt idx="1130">
                  <c:v>-87.909240999999994</c:v>
                </c:pt>
                <c:pt idx="1131">
                  <c:v>-87.909242000000006</c:v>
                </c:pt>
                <c:pt idx="1132">
                  <c:v>-87.909242000000006</c:v>
                </c:pt>
                <c:pt idx="1133">
                  <c:v>-87.909242000000006</c:v>
                </c:pt>
                <c:pt idx="1134">
                  <c:v>-87.909242000000006</c:v>
                </c:pt>
                <c:pt idx="1135">
                  <c:v>-87.909242000000006</c:v>
                </c:pt>
                <c:pt idx="1136">
                  <c:v>-87.909242000000006</c:v>
                </c:pt>
                <c:pt idx="1137">
                  <c:v>-87.909242000000006</c:v>
                </c:pt>
                <c:pt idx="1138">
                  <c:v>-87.909242000000006</c:v>
                </c:pt>
                <c:pt idx="1139">
                  <c:v>-87.909243000000004</c:v>
                </c:pt>
                <c:pt idx="1140">
                  <c:v>-87.909243000000004</c:v>
                </c:pt>
                <c:pt idx="1141">
                  <c:v>-87.909243000000004</c:v>
                </c:pt>
                <c:pt idx="1142">
                  <c:v>-87.909243000000004</c:v>
                </c:pt>
                <c:pt idx="1143">
                  <c:v>-87.909243000000004</c:v>
                </c:pt>
                <c:pt idx="1144">
                  <c:v>-87.909243000000004</c:v>
                </c:pt>
                <c:pt idx="1145">
                  <c:v>-87.909243000000004</c:v>
                </c:pt>
                <c:pt idx="1146">
                  <c:v>-87.909244000000001</c:v>
                </c:pt>
                <c:pt idx="1147">
                  <c:v>-87.909244000000001</c:v>
                </c:pt>
                <c:pt idx="1148">
                  <c:v>-87.909244000000001</c:v>
                </c:pt>
                <c:pt idx="1149">
                  <c:v>-87.909244000000001</c:v>
                </c:pt>
                <c:pt idx="1150">
                  <c:v>-87.909244000000001</c:v>
                </c:pt>
                <c:pt idx="1151">
                  <c:v>-87.909244000000001</c:v>
                </c:pt>
                <c:pt idx="1152">
                  <c:v>-87.909244000000001</c:v>
                </c:pt>
                <c:pt idx="1153">
                  <c:v>-87.909244999999999</c:v>
                </c:pt>
                <c:pt idx="1154">
                  <c:v>-87.909244999999999</c:v>
                </c:pt>
                <c:pt idx="1155">
                  <c:v>-87.909244999999999</c:v>
                </c:pt>
                <c:pt idx="1156">
                  <c:v>-87.909244999999999</c:v>
                </c:pt>
                <c:pt idx="1157">
                  <c:v>-87.909244999999999</c:v>
                </c:pt>
                <c:pt idx="1158">
                  <c:v>-87.909244999999999</c:v>
                </c:pt>
                <c:pt idx="1159">
                  <c:v>-87.909244999999999</c:v>
                </c:pt>
                <c:pt idx="1160">
                  <c:v>-87.909245999999996</c:v>
                </c:pt>
                <c:pt idx="1161">
                  <c:v>-87.909245999999996</c:v>
                </c:pt>
                <c:pt idx="1162">
                  <c:v>-87.909245999999996</c:v>
                </c:pt>
                <c:pt idx="1163">
                  <c:v>-87.909245999999996</c:v>
                </c:pt>
                <c:pt idx="1164">
                  <c:v>-87.909245999999996</c:v>
                </c:pt>
                <c:pt idx="1165">
                  <c:v>-87.909245999999996</c:v>
                </c:pt>
                <c:pt idx="1166">
                  <c:v>-87.909245999999996</c:v>
                </c:pt>
                <c:pt idx="1167">
                  <c:v>-87.909246999999993</c:v>
                </c:pt>
                <c:pt idx="1168">
                  <c:v>-87.909246999999993</c:v>
                </c:pt>
                <c:pt idx="1169">
                  <c:v>-87.909246999999993</c:v>
                </c:pt>
                <c:pt idx="1170">
                  <c:v>-87.909246999999993</c:v>
                </c:pt>
                <c:pt idx="1171">
                  <c:v>-87.909246999999993</c:v>
                </c:pt>
                <c:pt idx="1172">
                  <c:v>-87.909246999999993</c:v>
                </c:pt>
                <c:pt idx="1173">
                  <c:v>-87.909248000000005</c:v>
                </c:pt>
                <c:pt idx="1174">
                  <c:v>-87.909248000000005</c:v>
                </c:pt>
                <c:pt idx="1175">
                  <c:v>-87.909248000000005</c:v>
                </c:pt>
                <c:pt idx="1176">
                  <c:v>-87.909248000000005</c:v>
                </c:pt>
                <c:pt idx="1177">
                  <c:v>-87.909248000000005</c:v>
                </c:pt>
                <c:pt idx="1178">
                  <c:v>-87.909248000000005</c:v>
                </c:pt>
                <c:pt idx="1179">
                  <c:v>-87.909248000000005</c:v>
                </c:pt>
                <c:pt idx="1180">
                  <c:v>-87.909249000000003</c:v>
                </c:pt>
                <c:pt idx="1181">
                  <c:v>-87.909249000000003</c:v>
                </c:pt>
                <c:pt idx="1182">
                  <c:v>-87.909249000000003</c:v>
                </c:pt>
                <c:pt idx="1183">
                  <c:v>-87.909249000000003</c:v>
                </c:pt>
                <c:pt idx="1184">
                  <c:v>-87.909249000000003</c:v>
                </c:pt>
                <c:pt idx="1185">
                  <c:v>-87.909249000000003</c:v>
                </c:pt>
                <c:pt idx="1186">
                  <c:v>-87.909249000000003</c:v>
                </c:pt>
                <c:pt idx="1187">
                  <c:v>-87.90925</c:v>
                </c:pt>
                <c:pt idx="1188">
                  <c:v>-87.90925</c:v>
                </c:pt>
                <c:pt idx="1189">
                  <c:v>-87.90925</c:v>
                </c:pt>
                <c:pt idx="1190">
                  <c:v>-87.90925</c:v>
                </c:pt>
                <c:pt idx="1191">
                  <c:v>-87.90925</c:v>
                </c:pt>
                <c:pt idx="1192">
                  <c:v>-87.90925</c:v>
                </c:pt>
                <c:pt idx="1193">
                  <c:v>-87.909250999999998</c:v>
                </c:pt>
                <c:pt idx="1194">
                  <c:v>-87.909250999999998</c:v>
                </c:pt>
                <c:pt idx="1195">
                  <c:v>-87.909250999999998</c:v>
                </c:pt>
                <c:pt idx="1196">
                  <c:v>-87.909250999999998</c:v>
                </c:pt>
                <c:pt idx="1197">
                  <c:v>-87.909250999999998</c:v>
                </c:pt>
                <c:pt idx="1198">
                  <c:v>-87.909250999999998</c:v>
                </c:pt>
                <c:pt idx="1199">
                  <c:v>-87.909250999999998</c:v>
                </c:pt>
                <c:pt idx="1200">
                  <c:v>-87.909251999999995</c:v>
                </c:pt>
                <c:pt idx="1201">
                  <c:v>-87.909251999999995</c:v>
                </c:pt>
                <c:pt idx="1202">
                  <c:v>-87.909251999999995</c:v>
                </c:pt>
                <c:pt idx="1203">
                  <c:v>-87.909251999999995</c:v>
                </c:pt>
                <c:pt idx="1204">
                  <c:v>-87.909251999999995</c:v>
                </c:pt>
                <c:pt idx="1205">
                  <c:v>-87.909251999999995</c:v>
                </c:pt>
                <c:pt idx="1206">
                  <c:v>-87.909253000000007</c:v>
                </c:pt>
                <c:pt idx="1207">
                  <c:v>-87.909253000000007</c:v>
                </c:pt>
                <c:pt idx="1208">
                  <c:v>-87.909253000000007</c:v>
                </c:pt>
                <c:pt idx="1209">
                  <c:v>-87.909253000000007</c:v>
                </c:pt>
                <c:pt idx="1210">
                  <c:v>-87.909253000000007</c:v>
                </c:pt>
                <c:pt idx="1211">
                  <c:v>-87.909253000000007</c:v>
                </c:pt>
                <c:pt idx="1212">
                  <c:v>-87.909254000000004</c:v>
                </c:pt>
                <c:pt idx="1213">
                  <c:v>-87.909254000000004</c:v>
                </c:pt>
                <c:pt idx="1214">
                  <c:v>-87.909254000000004</c:v>
                </c:pt>
                <c:pt idx="1215">
                  <c:v>-87.909254000000004</c:v>
                </c:pt>
                <c:pt idx="1216">
                  <c:v>-87.909254000000004</c:v>
                </c:pt>
                <c:pt idx="1217">
                  <c:v>-87.909254000000004</c:v>
                </c:pt>
                <c:pt idx="1218">
                  <c:v>-87.909255000000002</c:v>
                </c:pt>
                <c:pt idx="1219">
                  <c:v>-87.909255000000002</c:v>
                </c:pt>
                <c:pt idx="1220">
                  <c:v>-87.909255000000002</c:v>
                </c:pt>
                <c:pt idx="1221">
                  <c:v>-87.909255000000002</c:v>
                </c:pt>
                <c:pt idx="1222">
                  <c:v>-87.909255000000002</c:v>
                </c:pt>
                <c:pt idx="1223">
                  <c:v>-87.909255000000002</c:v>
                </c:pt>
                <c:pt idx="1224">
                  <c:v>-87.909255999999999</c:v>
                </c:pt>
                <c:pt idx="1225">
                  <c:v>-87.909255999999999</c:v>
                </c:pt>
                <c:pt idx="1226">
                  <c:v>-87.909255999999999</c:v>
                </c:pt>
                <c:pt idx="1227">
                  <c:v>-87.909255999999999</c:v>
                </c:pt>
                <c:pt idx="1228">
                  <c:v>-87.909255999999999</c:v>
                </c:pt>
                <c:pt idx="1229">
                  <c:v>-87.909255999999999</c:v>
                </c:pt>
                <c:pt idx="1230">
                  <c:v>-87.909256999999997</c:v>
                </c:pt>
                <c:pt idx="1231">
                  <c:v>-87.909256999999997</c:v>
                </c:pt>
                <c:pt idx="1232">
                  <c:v>-87.909256999999997</c:v>
                </c:pt>
                <c:pt idx="1233">
                  <c:v>-87.909256999999997</c:v>
                </c:pt>
                <c:pt idx="1234">
                  <c:v>-87.909256999999997</c:v>
                </c:pt>
                <c:pt idx="1235">
                  <c:v>-87.909256999999997</c:v>
                </c:pt>
                <c:pt idx="1236">
                  <c:v>-87.909257999999994</c:v>
                </c:pt>
                <c:pt idx="1237">
                  <c:v>-87.909257999999994</c:v>
                </c:pt>
                <c:pt idx="1238">
                  <c:v>-87.909257999999994</c:v>
                </c:pt>
                <c:pt idx="1239">
                  <c:v>-87.909257999999994</c:v>
                </c:pt>
                <c:pt idx="1240">
                  <c:v>-87.909257999999994</c:v>
                </c:pt>
                <c:pt idx="1241">
                  <c:v>-87.909257999999994</c:v>
                </c:pt>
                <c:pt idx="1242">
                  <c:v>-87.909259000000006</c:v>
                </c:pt>
                <c:pt idx="1243">
                  <c:v>-87.909259000000006</c:v>
                </c:pt>
                <c:pt idx="1244">
                  <c:v>-87.909259000000006</c:v>
                </c:pt>
                <c:pt idx="1245">
                  <c:v>-87.909259000000006</c:v>
                </c:pt>
                <c:pt idx="1246">
                  <c:v>-87.909259000000006</c:v>
                </c:pt>
                <c:pt idx="1247">
                  <c:v>-87.909259000000006</c:v>
                </c:pt>
                <c:pt idx="1248">
                  <c:v>-87.909260000000003</c:v>
                </c:pt>
                <c:pt idx="1249">
                  <c:v>-87.909260000000003</c:v>
                </c:pt>
                <c:pt idx="1250">
                  <c:v>-87.909260000000003</c:v>
                </c:pt>
                <c:pt idx="1251">
                  <c:v>-87.909260000000003</c:v>
                </c:pt>
                <c:pt idx="1252">
                  <c:v>-87.909260000000003</c:v>
                </c:pt>
                <c:pt idx="1253">
                  <c:v>-87.909260000000003</c:v>
                </c:pt>
                <c:pt idx="1254">
                  <c:v>-87.909261000000001</c:v>
                </c:pt>
                <c:pt idx="1255">
                  <c:v>-87.909261000000001</c:v>
                </c:pt>
                <c:pt idx="1256">
                  <c:v>-87.909261000000001</c:v>
                </c:pt>
                <c:pt idx="1257">
                  <c:v>-87.909261000000001</c:v>
                </c:pt>
                <c:pt idx="1258">
                  <c:v>-87.909261000000001</c:v>
                </c:pt>
                <c:pt idx="1259">
                  <c:v>-87.909261999999998</c:v>
                </c:pt>
                <c:pt idx="1260">
                  <c:v>-87.909261999999998</c:v>
                </c:pt>
                <c:pt idx="1261">
                  <c:v>-87.909261999999998</c:v>
                </c:pt>
                <c:pt idx="1262">
                  <c:v>-87.909261999999998</c:v>
                </c:pt>
                <c:pt idx="1263">
                  <c:v>-87.909261999999998</c:v>
                </c:pt>
                <c:pt idx="1264">
                  <c:v>-87.909261999999998</c:v>
                </c:pt>
                <c:pt idx="1265">
                  <c:v>-87.909262999999996</c:v>
                </c:pt>
                <c:pt idx="1266">
                  <c:v>-87.909262999999996</c:v>
                </c:pt>
                <c:pt idx="1267">
                  <c:v>-87.909262999999996</c:v>
                </c:pt>
                <c:pt idx="1268">
                  <c:v>-87.909262999999996</c:v>
                </c:pt>
                <c:pt idx="1269">
                  <c:v>-87.909262999999996</c:v>
                </c:pt>
                <c:pt idx="1270">
                  <c:v>-87.909262999999996</c:v>
                </c:pt>
                <c:pt idx="1271">
                  <c:v>-87.909263999999993</c:v>
                </c:pt>
                <c:pt idx="1272">
                  <c:v>-87.909263999999993</c:v>
                </c:pt>
                <c:pt idx="1273">
                  <c:v>-87.909263999999993</c:v>
                </c:pt>
                <c:pt idx="1274">
                  <c:v>-87.909263999999993</c:v>
                </c:pt>
                <c:pt idx="1275">
                  <c:v>-87.909263999999993</c:v>
                </c:pt>
                <c:pt idx="1276">
                  <c:v>-87.909265000000005</c:v>
                </c:pt>
                <c:pt idx="1277">
                  <c:v>-87.909265000000005</c:v>
                </c:pt>
                <c:pt idx="1278">
                  <c:v>-87.909265000000005</c:v>
                </c:pt>
                <c:pt idx="1279">
                  <c:v>-87.909265000000005</c:v>
                </c:pt>
                <c:pt idx="1280">
                  <c:v>-87.909265000000005</c:v>
                </c:pt>
                <c:pt idx="1281">
                  <c:v>-87.909265000000005</c:v>
                </c:pt>
                <c:pt idx="1282">
                  <c:v>-87.909266000000002</c:v>
                </c:pt>
                <c:pt idx="1283">
                  <c:v>-87.909266000000002</c:v>
                </c:pt>
                <c:pt idx="1284">
                  <c:v>-87.909266000000002</c:v>
                </c:pt>
                <c:pt idx="1285">
                  <c:v>-87.909266000000002</c:v>
                </c:pt>
                <c:pt idx="1286">
                  <c:v>-87.909266000000002</c:v>
                </c:pt>
                <c:pt idx="1287">
                  <c:v>-87.909267</c:v>
                </c:pt>
                <c:pt idx="1288">
                  <c:v>-87.909267</c:v>
                </c:pt>
                <c:pt idx="1289">
                  <c:v>-87.909267</c:v>
                </c:pt>
                <c:pt idx="1290">
                  <c:v>-87.909267</c:v>
                </c:pt>
                <c:pt idx="1291">
                  <c:v>-87.909267</c:v>
                </c:pt>
                <c:pt idx="1292">
                  <c:v>-87.909267</c:v>
                </c:pt>
                <c:pt idx="1293">
                  <c:v>-87.909267999999997</c:v>
                </c:pt>
                <c:pt idx="1294">
                  <c:v>-87.909267999999997</c:v>
                </c:pt>
                <c:pt idx="1295">
                  <c:v>-87.909267999999997</c:v>
                </c:pt>
                <c:pt idx="1296">
                  <c:v>-87.909267999999997</c:v>
                </c:pt>
                <c:pt idx="1297">
                  <c:v>-87.909267999999997</c:v>
                </c:pt>
                <c:pt idx="1298">
                  <c:v>-87.909268999999995</c:v>
                </c:pt>
                <c:pt idx="1299">
                  <c:v>-87.909268999999995</c:v>
                </c:pt>
                <c:pt idx="1300">
                  <c:v>-87.909268999999995</c:v>
                </c:pt>
                <c:pt idx="1301">
                  <c:v>-87.909268999999995</c:v>
                </c:pt>
                <c:pt idx="1302">
                  <c:v>-87.909268999999995</c:v>
                </c:pt>
                <c:pt idx="1303">
                  <c:v>-87.909270000000006</c:v>
                </c:pt>
                <c:pt idx="1304">
                  <c:v>-87.909270000000006</c:v>
                </c:pt>
                <c:pt idx="1305">
                  <c:v>-87.909270000000006</c:v>
                </c:pt>
                <c:pt idx="1306">
                  <c:v>-87.909270000000006</c:v>
                </c:pt>
                <c:pt idx="1307">
                  <c:v>-87.909270000000006</c:v>
                </c:pt>
                <c:pt idx="1308">
                  <c:v>-87.909270000000006</c:v>
                </c:pt>
                <c:pt idx="1309">
                  <c:v>-87.909271000000004</c:v>
                </c:pt>
                <c:pt idx="1310">
                  <c:v>-87.909271000000004</c:v>
                </c:pt>
                <c:pt idx="1311">
                  <c:v>-87.909271000000004</c:v>
                </c:pt>
                <c:pt idx="1312">
                  <c:v>-87.909271000000004</c:v>
                </c:pt>
                <c:pt idx="1313">
                  <c:v>-87.909271000000004</c:v>
                </c:pt>
                <c:pt idx="1314">
                  <c:v>-87.909272000000001</c:v>
                </c:pt>
                <c:pt idx="1315">
                  <c:v>-87.909272000000001</c:v>
                </c:pt>
                <c:pt idx="1316">
                  <c:v>-87.909272000000001</c:v>
                </c:pt>
                <c:pt idx="1317">
                  <c:v>-87.909272000000001</c:v>
                </c:pt>
                <c:pt idx="1318">
                  <c:v>-87.909272000000001</c:v>
                </c:pt>
                <c:pt idx="1319">
                  <c:v>-87.909272999999999</c:v>
                </c:pt>
                <c:pt idx="1320">
                  <c:v>-87.909272999999999</c:v>
                </c:pt>
                <c:pt idx="1321">
                  <c:v>-87.909272999999999</c:v>
                </c:pt>
                <c:pt idx="1322">
                  <c:v>-87.909272999999999</c:v>
                </c:pt>
                <c:pt idx="1323">
                  <c:v>-87.909272999999999</c:v>
                </c:pt>
                <c:pt idx="1324">
                  <c:v>-87.909273999999996</c:v>
                </c:pt>
                <c:pt idx="1325">
                  <c:v>-87.909273999999996</c:v>
                </c:pt>
                <c:pt idx="1326">
                  <c:v>-87.909273999999996</c:v>
                </c:pt>
                <c:pt idx="1327">
                  <c:v>-87.909273999999996</c:v>
                </c:pt>
                <c:pt idx="1328">
                  <c:v>-87.909273999999996</c:v>
                </c:pt>
                <c:pt idx="1329">
                  <c:v>-87.909274999999994</c:v>
                </c:pt>
                <c:pt idx="1330">
                  <c:v>-87.909274999999994</c:v>
                </c:pt>
                <c:pt idx="1331">
                  <c:v>-87.909274999999994</c:v>
                </c:pt>
                <c:pt idx="1332">
                  <c:v>-87.909274999999994</c:v>
                </c:pt>
                <c:pt idx="1333">
                  <c:v>-87.909274999999994</c:v>
                </c:pt>
                <c:pt idx="1334">
                  <c:v>-87.909276000000006</c:v>
                </c:pt>
                <c:pt idx="1335">
                  <c:v>-87.909276000000006</c:v>
                </c:pt>
                <c:pt idx="1336">
                  <c:v>-87.909276000000006</c:v>
                </c:pt>
                <c:pt idx="1337">
                  <c:v>-87.909276000000006</c:v>
                </c:pt>
                <c:pt idx="1338">
                  <c:v>-87.909276000000006</c:v>
                </c:pt>
                <c:pt idx="1339">
                  <c:v>-87.909277000000003</c:v>
                </c:pt>
                <c:pt idx="1340">
                  <c:v>-87.909277000000003</c:v>
                </c:pt>
                <c:pt idx="1341">
                  <c:v>-87.909277000000003</c:v>
                </c:pt>
                <c:pt idx="1342">
                  <c:v>-87.909277000000003</c:v>
                </c:pt>
                <c:pt idx="1343">
                  <c:v>-87.909277000000003</c:v>
                </c:pt>
                <c:pt idx="1344">
                  <c:v>-87.909278</c:v>
                </c:pt>
                <c:pt idx="1345">
                  <c:v>-87.909278</c:v>
                </c:pt>
                <c:pt idx="1346">
                  <c:v>-87.909278</c:v>
                </c:pt>
                <c:pt idx="1347">
                  <c:v>-87.909278</c:v>
                </c:pt>
                <c:pt idx="1348">
                  <c:v>-87.909278</c:v>
                </c:pt>
                <c:pt idx="1349">
                  <c:v>-87.909278999999998</c:v>
                </c:pt>
                <c:pt idx="1350">
                  <c:v>-87.909278999999998</c:v>
                </c:pt>
                <c:pt idx="1351">
                  <c:v>-87.909278999999998</c:v>
                </c:pt>
                <c:pt idx="1352">
                  <c:v>-87.909278999999998</c:v>
                </c:pt>
                <c:pt idx="1353">
                  <c:v>-87.909278999999998</c:v>
                </c:pt>
                <c:pt idx="1354">
                  <c:v>-87.909279999999995</c:v>
                </c:pt>
                <c:pt idx="1355">
                  <c:v>-87.909279999999995</c:v>
                </c:pt>
                <c:pt idx="1356">
                  <c:v>-87.909279999999995</c:v>
                </c:pt>
                <c:pt idx="1357">
                  <c:v>-87.909279999999995</c:v>
                </c:pt>
                <c:pt idx="1358">
                  <c:v>-87.909279999999995</c:v>
                </c:pt>
                <c:pt idx="1359">
                  <c:v>-87.909280999999993</c:v>
                </c:pt>
                <c:pt idx="1360">
                  <c:v>-87.909280999999993</c:v>
                </c:pt>
                <c:pt idx="1361">
                  <c:v>-87.909280999999993</c:v>
                </c:pt>
                <c:pt idx="1362">
                  <c:v>-87.909280999999993</c:v>
                </c:pt>
                <c:pt idx="1363">
                  <c:v>-87.909280999999993</c:v>
                </c:pt>
                <c:pt idx="1364">
                  <c:v>-87.909282000000005</c:v>
                </c:pt>
                <c:pt idx="1365">
                  <c:v>-87.909282000000005</c:v>
                </c:pt>
                <c:pt idx="1366">
                  <c:v>-87.909282000000005</c:v>
                </c:pt>
                <c:pt idx="1367">
                  <c:v>-87.909282000000005</c:v>
                </c:pt>
                <c:pt idx="1368">
                  <c:v>-87.909282000000005</c:v>
                </c:pt>
                <c:pt idx="1369">
                  <c:v>-87.909283000000002</c:v>
                </c:pt>
                <c:pt idx="1370">
                  <c:v>-87.909283000000002</c:v>
                </c:pt>
                <c:pt idx="1371">
                  <c:v>-87.909283000000002</c:v>
                </c:pt>
                <c:pt idx="1372">
                  <c:v>-87.909283000000002</c:v>
                </c:pt>
                <c:pt idx="1373">
                  <c:v>-87.909283000000002</c:v>
                </c:pt>
                <c:pt idx="1374">
                  <c:v>-87.909284</c:v>
                </c:pt>
                <c:pt idx="1375">
                  <c:v>-87.909284</c:v>
                </c:pt>
                <c:pt idx="1376">
                  <c:v>-87.909284</c:v>
                </c:pt>
                <c:pt idx="1377">
                  <c:v>-87.909284</c:v>
                </c:pt>
                <c:pt idx="1378">
                  <c:v>-87.909284999999997</c:v>
                </c:pt>
                <c:pt idx="1379">
                  <c:v>-87.909284999999997</c:v>
                </c:pt>
                <c:pt idx="1380">
                  <c:v>-87.909284999999997</c:v>
                </c:pt>
                <c:pt idx="1381">
                  <c:v>-87.909284999999997</c:v>
                </c:pt>
                <c:pt idx="1382">
                  <c:v>-87.909284999999997</c:v>
                </c:pt>
                <c:pt idx="1383">
                  <c:v>-87.909285999999994</c:v>
                </c:pt>
                <c:pt idx="1384">
                  <c:v>-87.909285999999994</c:v>
                </c:pt>
                <c:pt idx="1385">
                  <c:v>-87.909285999999994</c:v>
                </c:pt>
                <c:pt idx="1386">
                  <c:v>-87.909285999999994</c:v>
                </c:pt>
                <c:pt idx="1387">
                  <c:v>-87.909285999999994</c:v>
                </c:pt>
                <c:pt idx="1388">
                  <c:v>-87.909287000000006</c:v>
                </c:pt>
                <c:pt idx="1389">
                  <c:v>-87.909287000000006</c:v>
                </c:pt>
                <c:pt idx="1390">
                  <c:v>-87.909287000000006</c:v>
                </c:pt>
                <c:pt idx="1391">
                  <c:v>-87.909287000000006</c:v>
                </c:pt>
                <c:pt idx="1392">
                  <c:v>-87.909287000000006</c:v>
                </c:pt>
                <c:pt idx="1393">
                  <c:v>-87.909288000000004</c:v>
                </c:pt>
                <c:pt idx="1394">
                  <c:v>-87.909288000000004</c:v>
                </c:pt>
                <c:pt idx="1395">
                  <c:v>-87.909288000000004</c:v>
                </c:pt>
                <c:pt idx="1396">
                  <c:v>-87.909288000000004</c:v>
                </c:pt>
                <c:pt idx="1397">
                  <c:v>-87.909289000000001</c:v>
                </c:pt>
                <c:pt idx="1398">
                  <c:v>-87.909289000000001</c:v>
                </c:pt>
                <c:pt idx="1399">
                  <c:v>-87.909289000000001</c:v>
                </c:pt>
                <c:pt idx="1400">
                  <c:v>-87.909289000000001</c:v>
                </c:pt>
                <c:pt idx="1401">
                  <c:v>-87.909289000000001</c:v>
                </c:pt>
                <c:pt idx="1402">
                  <c:v>-87.909289999999999</c:v>
                </c:pt>
                <c:pt idx="1403">
                  <c:v>-87.909289999999999</c:v>
                </c:pt>
                <c:pt idx="1404">
                  <c:v>-87.909289999999999</c:v>
                </c:pt>
                <c:pt idx="1405">
                  <c:v>-87.909289999999999</c:v>
                </c:pt>
                <c:pt idx="1406">
                  <c:v>-87.909289999999999</c:v>
                </c:pt>
                <c:pt idx="1407">
                  <c:v>-87.909290999999996</c:v>
                </c:pt>
                <c:pt idx="1408">
                  <c:v>-87.909290999999996</c:v>
                </c:pt>
                <c:pt idx="1409">
                  <c:v>-87.909290999999996</c:v>
                </c:pt>
                <c:pt idx="1410">
                  <c:v>-87.909290999999996</c:v>
                </c:pt>
                <c:pt idx="1411">
                  <c:v>-87.909291999999994</c:v>
                </c:pt>
                <c:pt idx="1412">
                  <c:v>-87.909291999999994</c:v>
                </c:pt>
                <c:pt idx="1413">
                  <c:v>-87.909291999999994</c:v>
                </c:pt>
                <c:pt idx="1414">
                  <c:v>-87.909291999999994</c:v>
                </c:pt>
                <c:pt idx="1415">
                  <c:v>-87.909291999999994</c:v>
                </c:pt>
                <c:pt idx="1416">
                  <c:v>-87.909293000000005</c:v>
                </c:pt>
                <c:pt idx="1417">
                  <c:v>-87.909293000000005</c:v>
                </c:pt>
                <c:pt idx="1418">
                  <c:v>-87.909293000000005</c:v>
                </c:pt>
                <c:pt idx="1419">
                  <c:v>-87.909293000000005</c:v>
                </c:pt>
                <c:pt idx="1420">
                  <c:v>-87.909294000000003</c:v>
                </c:pt>
                <c:pt idx="1421">
                  <c:v>-87.909294000000003</c:v>
                </c:pt>
                <c:pt idx="1422">
                  <c:v>-87.909294000000003</c:v>
                </c:pt>
                <c:pt idx="1423">
                  <c:v>-87.909294000000003</c:v>
                </c:pt>
                <c:pt idx="1424">
                  <c:v>-87.909294000000003</c:v>
                </c:pt>
                <c:pt idx="1425">
                  <c:v>-87.909295</c:v>
                </c:pt>
                <c:pt idx="1426">
                  <c:v>-87.909295</c:v>
                </c:pt>
                <c:pt idx="1427">
                  <c:v>-87.909295</c:v>
                </c:pt>
                <c:pt idx="1428">
                  <c:v>-87.909295</c:v>
                </c:pt>
                <c:pt idx="1429">
                  <c:v>-87.909295999999998</c:v>
                </c:pt>
                <c:pt idx="1430">
                  <c:v>-87.909295999999998</c:v>
                </c:pt>
                <c:pt idx="1431">
                  <c:v>-87.909295999999998</c:v>
                </c:pt>
                <c:pt idx="1432">
                  <c:v>-87.909295999999998</c:v>
                </c:pt>
                <c:pt idx="1433">
                  <c:v>-87.909295999999998</c:v>
                </c:pt>
                <c:pt idx="1434">
                  <c:v>-87.909296999999995</c:v>
                </c:pt>
                <c:pt idx="1435">
                  <c:v>-87.909296999999995</c:v>
                </c:pt>
                <c:pt idx="1436">
                  <c:v>-87.909296999999995</c:v>
                </c:pt>
                <c:pt idx="1437">
                  <c:v>-87.909296999999995</c:v>
                </c:pt>
                <c:pt idx="1438">
                  <c:v>-87.909298000000007</c:v>
                </c:pt>
                <c:pt idx="1439">
                  <c:v>-87.909298000000007</c:v>
                </c:pt>
                <c:pt idx="1440">
                  <c:v>-87.909298000000007</c:v>
                </c:pt>
                <c:pt idx="1441">
                  <c:v>-87.909298000000007</c:v>
                </c:pt>
                <c:pt idx="1442">
                  <c:v>-87.909298000000007</c:v>
                </c:pt>
                <c:pt idx="1443">
                  <c:v>-87.909299000000004</c:v>
                </c:pt>
                <c:pt idx="1444">
                  <c:v>-87.909299000000004</c:v>
                </c:pt>
                <c:pt idx="1445">
                  <c:v>-87.909299000000004</c:v>
                </c:pt>
                <c:pt idx="1446">
                  <c:v>-87.909299000000004</c:v>
                </c:pt>
                <c:pt idx="1447">
                  <c:v>-87.909300000000002</c:v>
                </c:pt>
                <c:pt idx="1448">
                  <c:v>-87.909300000000002</c:v>
                </c:pt>
                <c:pt idx="1449">
                  <c:v>-87.909300000000002</c:v>
                </c:pt>
                <c:pt idx="1450">
                  <c:v>-87.909300000000002</c:v>
                </c:pt>
                <c:pt idx="1451">
                  <c:v>-87.909300999999999</c:v>
                </c:pt>
                <c:pt idx="1452">
                  <c:v>-87.909300999999999</c:v>
                </c:pt>
                <c:pt idx="1453">
                  <c:v>-87.909300999999999</c:v>
                </c:pt>
                <c:pt idx="1454">
                  <c:v>-87.909300999999999</c:v>
                </c:pt>
                <c:pt idx="1455">
                  <c:v>-87.909300999999999</c:v>
                </c:pt>
                <c:pt idx="1456">
                  <c:v>-87.909301999999997</c:v>
                </c:pt>
                <c:pt idx="1457">
                  <c:v>-87.909301999999997</c:v>
                </c:pt>
                <c:pt idx="1458">
                  <c:v>-87.909301999999997</c:v>
                </c:pt>
                <c:pt idx="1459">
                  <c:v>-87.909301999999997</c:v>
                </c:pt>
                <c:pt idx="1460">
                  <c:v>-87.909302999999994</c:v>
                </c:pt>
                <c:pt idx="1461">
                  <c:v>-87.909302999999994</c:v>
                </c:pt>
                <c:pt idx="1462">
                  <c:v>-87.909302999999994</c:v>
                </c:pt>
                <c:pt idx="1463">
                  <c:v>-87.909302999999994</c:v>
                </c:pt>
                <c:pt idx="1464">
                  <c:v>-87.909302999999994</c:v>
                </c:pt>
                <c:pt idx="1465">
                  <c:v>-87.909304000000006</c:v>
                </c:pt>
                <c:pt idx="1466">
                  <c:v>-87.909304000000006</c:v>
                </c:pt>
                <c:pt idx="1467">
                  <c:v>-87.909304000000006</c:v>
                </c:pt>
                <c:pt idx="1468">
                  <c:v>-87.909304000000006</c:v>
                </c:pt>
                <c:pt idx="1469">
                  <c:v>-87.909305000000003</c:v>
                </c:pt>
                <c:pt idx="1470">
                  <c:v>-87.909305000000003</c:v>
                </c:pt>
                <c:pt idx="1471">
                  <c:v>-87.909305000000003</c:v>
                </c:pt>
                <c:pt idx="1472">
                  <c:v>-87.909305000000003</c:v>
                </c:pt>
                <c:pt idx="1473">
                  <c:v>-87.909306000000001</c:v>
                </c:pt>
                <c:pt idx="1474">
                  <c:v>-87.909306000000001</c:v>
                </c:pt>
                <c:pt idx="1475">
                  <c:v>-87.909306000000001</c:v>
                </c:pt>
                <c:pt idx="1476">
                  <c:v>-87.909306000000001</c:v>
                </c:pt>
                <c:pt idx="1477">
                  <c:v>-87.909306999999998</c:v>
                </c:pt>
                <c:pt idx="1478">
                  <c:v>-87.909306999999998</c:v>
                </c:pt>
                <c:pt idx="1479">
                  <c:v>-87.909306999999998</c:v>
                </c:pt>
                <c:pt idx="1480">
                  <c:v>-87.909306999999998</c:v>
                </c:pt>
                <c:pt idx="1481">
                  <c:v>-87.909306999999998</c:v>
                </c:pt>
                <c:pt idx="1482">
                  <c:v>-87.909307999999996</c:v>
                </c:pt>
                <c:pt idx="1483">
                  <c:v>-87.909307999999996</c:v>
                </c:pt>
                <c:pt idx="1484">
                  <c:v>-87.909307999999996</c:v>
                </c:pt>
                <c:pt idx="1485">
                  <c:v>-87.909307999999996</c:v>
                </c:pt>
                <c:pt idx="1486">
                  <c:v>-87.909308999999993</c:v>
                </c:pt>
                <c:pt idx="1487">
                  <c:v>-87.909308999999993</c:v>
                </c:pt>
                <c:pt idx="1488">
                  <c:v>-87.909308999999993</c:v>
                </c:pt>
                <c:pt idx="1489">
                  <c:v>-87.909308999999993</c:v>
                </c:pt>
                <c:pt idx="1490">
                  <c:v>-87.909310000000005</c:v>
                </c:pt>
                <c:pt idx="1491">
                  <c:v>-87.909310000000005</c:v>
                </c:pt>
                <c:pt idx="1492">
                  <c:v>-87.909310000000005</c:v>
                </c:pt>
                <c:pt idx="1493">
                  <c:v>-87.909310000000005</c:v>
                </c:pt>
                <c:pt idx="1494">
                  <c:v>-87.909311000000002</c:v>
                </c:pt>
                <c:pt idx="1495">
                  <c:v>-87.909311000000002</c:v>
                </c:pt>
                <c:pt idx="1496">
                  <c:v>-87.909311000000002</c:v>
                </c:pt>
                <c:pt idx="1497">
                  <c:v>-87.909311000000002</c:v>
                </c:pt>
                <c:pt idx="1498">
                  <c:v>-87.909312</c:v>
                </c:pt>
                <c:pt idx="1499">
                  <c:v>-87.909312</c:v>
                </c:pt>
                <c:pt idx="1500">
                  <c:v>-87.909312</c:v>
                </c:pt>
                <c:pt idx="1501">
                  <c:v>-87.909312</c:v>
                </c:pt>
                <c:pt idx="1502">
                  <c:v>-87.909312</c:v>
                </c:pt>
                <c:pt idx="1503">
                  <c:v>-87.909312999999997</c:v>
                </c:pt>
                <c:pt idx="1504">
                  <c:v>-87.909312999999997</c:v>
                </c:pt>
                <c:pt idx="1505">
                  <c:v>-87.909312999999997</c:v>
                </c:pt>
                <c:pt idx="1506">
                  <c:v>-87.909312999999997</c:v>
                </c:pt>
                <c:pt idx="1507">
                  <c:v>-87.909313999999995</c:v>
                </c:pt>
                <c:pt idx="1508">
                  <c:v>-87.909313999999995</c:v>
                </c:pt>
                <c:pt idx="1509">
                  <c:v>-87.909313999999995</c:v>
                </c:pt>
                <c:pt idx="1510">
                  <c:v>-87.909313999999995</c:v>
                </c:pt>
                <c:pt idx="1511">
                  <c:v>-87.909315000000007</c:v>
                </c:pt>
                <c:pt idx="1512">
                  <c:v>-87.909315000000007</c:v>
                </c:pt>
                <c:pt idx="1513">
                  <c:v>-87.909315000000007</c:v>
                </c:pt>
                <c:pt idx="1514">
                  <c:v>-87.909315000000007</c:v>
                </c:pt>
                <c:pt idx="1515">
                  <c:v>-87.909316000000004</c:v>
                </c:pt>
                <c:pt idx="1516">
                  <c:v>-87.909316000000004</c:v>
                </c:pt>
                <c:pt idx="1517">
                  <c:v>-87.909316000000004</c:v>
                </c:pt>
                <c:pt idx="1518">
                  <c:v>-87.909316000000004</c:v>
                </c:pt>
                <c:pt idx="1519">
                  <c:v>-87.909317000000001</c:v>
                </c:pt>
                <c:pt idx="1520">
                  <c:v>-87.909317000000001</c:v>
                </c:pt>
                <c:pt idx="1521">
                  <c:v>-87.909317000000001</c:v>
                </c:pt>
                <c:pt idx="1522">
                  <c:v>-87.909317000000001</c:v>
                </c:pt>
                <c:pt idx="1523">
                  <c:v>-87.909317999999999</c:v>
                </c:pt>
                <c:pt idx="1524">
                  <c:v>-87.909317999999999</c:v>
                </c:pt>
                <c:pt idx="1525">
                  <c:v>-87.909317999999999</c:v>
                </c:pt>
                <c:pt idx="1526">
                  <c:v>-87.909317999999999</c:v>
                </c:pt>
                <c:pt idx="1527">
                  <c:v>-87.909318999999996</c:v>
                </c:pt>
                <c:pt idx="1528">
                  <c:v>-87.909318999999996</c:v>
                </c:pt>
                <c:pt idx="1529">
                  <c:v>-87.909318999999996</c:v>
                </c:pt>
                <c:pt idx="1530">
                  <c:v>-87.909318999999996</c:v>
                </c:pt>
                <c:pt idx="1531">
                  <c:v>-87.909319999999994</c:v>
                </c:pt>
                <c:pt idx="1532">
                  <c:v>-87.909319999999994</c:v>
                </c:pt>
                <c:pt idx="1533">
                  <c:v>-87.909319999999994</c:v>
                </c:pt>
                <c:pt idx="1534">
                  <c:v>-87.909319999999994</c:v>
                </c:pt>
                <c:pt idx="1535">
                  <c:v>-87.909321000000006</c:v>
                </c:pt>
                <c:pt idx="1536">
                  <c:v>-87.909321000000006</c:v>
                </c:pt>
                <c:pt idx="1537">
                  <c:v>-87.909321000000006</c:v>
                </c:pt>
                <c:pt idx="1538">
                  <c:v>-87.909321000000006</c:v>
                </c:pt>
                <c:pt idx="1539">
                  <c:v>-87.909322000000003</c:v>
                </c:pt>
                <c:pt idx="1540">
                  <c:v>-87.909322000000003</c:v>
                </c:pt>
                <c:pt idx="1541">
                  <c:v>-87.909322000000003</c:v>
                </c:pt>
                <c:pt idx="1542">
                  <c:v>-87.909322000000003</c:v>
                </c:pt>
                <c:pt idx="1543">
                  <c:v>-87.909323000000001</c:v>
                </c:pt>
                <c:pt idx="1544">
                  <c:v>-87.909323000000001</c:v>
                </c:pt>
                <c:pt idx="1545">
                  <c:v>-87.909323000000001</c:v>
                </c:pt>
                <c:pt idx="1546">
                  <c:v>-87.909323000000001</c:v>
                </c:pt>
                <c:pt idx="1547">
                  <c:v>-87.909323999999998</c:v>
                </c:pt>
                <c:pt idx="1548">
                  <c:v>-87.909323999999998</c:v>
                </c:pt>
                <c:pt idx="1549">
                  <c:v>-87.909323999999998</c:v>
                </c:pt>
                <c:pt idx="1550">
                  <c:v>-87.909323999999998</c:v>
                </c:pt>
                <c:pt idx="1551">
                  <c:v>-87.909324999999995</c:v>
                </c:pt>
                <c:pt idx="1552">
                  <c:v>-87.909324999999995</c:v>
                </c:pt>
                <c:pt idx="1553">
                  <c:v>-87.909324999999995</c:v>
                </c:pt>
                <c:pt idx="1554">
                  <c:v>-87.909324999999995</c:v>
                </c:pt>
                <c:pt idx="1555">
                  <c:v>-87.909325999999993</c:v>
                </c:pt>
                <c:pt idx="1556">
                  <c:v>-87.909325999999993</c:v>
                </c:pt>
                <c:pt idx="1557">
                  <c:v>-87.909325999999993</c:v>
                </c:pt>
                <c:pt idx="1558">
                  <c:v>-87.909325999999993</c:v>
                </c:pt>
                <c:pt idx="1559">
                  <c:v>-87.909327000000005</c:v>
                </c:pt>
                <c:pt idx="1560">
                  <c:v>-87.909327000000005</c:v>
                </c:pt>
                <c:pt idx="1561">
                  <c:v>-87.909327000000005</c:v>
                </c:pt>
                <c:pt idx="1562">
                  <c:v>-87.909327000000005</c:v>
                </c:pt>
                <c:pt idx="1563">
                  <c:v>-87.909328000000002</c:v>
                </c:pt>
                <c:pt idx="1564">
                  <c:v>-87.909328000000002</c:v>
                </c:pt>
                <c:pt idx="1565">
                  <c:v>-87.909328000000002</c:v>
                </c:pt>
                <c:pt idx="1566">
                  <c:v>-87.909328000000002</c:v>
                </c:pt>
                <c:pt idx="1567">
                  <c:v>-87.909329</c:v>
                </c:pt>
                <c:pt idx="1568">
                  <c:v>-87.909329</c:v>
                </c:pt>
                <c:pt idx="1569">
                  <c:v>-87.909329</c:v>
                </c:pt>
                <c:pt idx="1570">
                  <c:v>-87.909329</c:v>
                </c:pt>
                <c:pt idx="1571">
                  <c:v>-87.909329999999997</c:v>
                </c:pt>
                <c:pt idx="1572">
                  <c:v>-87.909329999999997</c:v>
                </c:pt>
                <c:pt idx="1573">
                  <c:v>-87.909329999999997</c:v>
                </c:pt>
                <c:pt idx="1574">
                  <c:v>-87.909329999999997</c:v>
                </c:pt>
                <c:pt idx="1575">
                  <c:v>-87.909330999999995</c:v>
                </c:pt>
                <c:pt idx="1576">
                  <c:v>-87.909330999999995</c:v>
                </c:pt>
                <c:pt idx="1577">
                  <c:v>-87.909330999999995</c:v>
                </c:pt>
                <c:pt idx="1578">
                  <c:v>-87.909330999999995</c:v>
                </c:pt>
                <c:pt idx="1579">
                  <c:v>-87.909332000000006</c:v>
                </c:pt>
                <c:pt idx="1580">
                  <c:v>-87.909332000000006</c:v>
                </c:pt>
                <c:pt idx="1581">
                  <c:v>-87.909332000000006</c:v>
                </c:pt>
                <c:pt idx="1582">
                  <c:v>-87.909332000000006</c:v>
                </c:pt>
                <c:pt idx="1583">
                  <c:v>-87.909333000000004</c:v>
                </c:pt>
                <c:pt idx="1584">
                  <c:v>-87.909333000000004</c:v>
                </c:pt>
                <c:pt idx="1585">
                  <c:v>-87.909333000000004</c:v>
                </c:pt>
                <c:pt idx="1586">
                  <c:v>-87.909334000000001</c:v>
                </c:pt>
                <c:pt idx="1587">
                  <c:v>-87.909334000000001</c:v>
                </c:pt>
                <c:pt idx="1588">
                  <c:v>-87.909334000000001</c:v>
                </c:pt>
                <c:pt idx="1589">
                  <c:v>-87.909334000000001</c:v>
                </c:pt>
                <c:pt idx="1590">
                  <c:v>-87.909334999999999</c:v>
                </c:pt>
                <c:pt idx="1591">
                  <c:v>-87.909334999999999</c:v>
                </c:pt>
                <c:pt idx="1592">
                  <c:v>-87.909334999999999</c:v>
                </c:pt>
                <c:pt idx="1593">
                  <c:v>-87.909334999999999</c:v>
                </c:pt>
                <c:pt idx="1594">
                  <c:v>-87.909335999999996</c:v>
                </c:pt>
                <c:pt idx="1595">
                  <c:v>-87.909335999999996</c:v>
                </c:pt>
                <c:pt idx="1596">
                  <c:v>-87.909335999999996</c:v>
                </c:pt>
                <c:pt idx="1597">
                  <c:v>-87.909335999999996</c:v>
                </c:pt>
                <c:pt idx="1598">
                  <c:v>-87.909336999999994</c:v>
                </c:pt>
                <c:pt idx="1599">
                  <c:v>-87.909336999999994</c:v>
                </c:pt>
                <c:pt idx="1600">
                  <c:v>-87.909336999999994</c:v>
                </c:pt>
                <c:pt idx="1601">
                  <c:v>-87.909336999999994</c:v>
                </c:pt>
                <c:pt idx="1602">
                  <c:v>-87.909338000000005</c:v>
                </c:pt>
                <c:pt idx="1603">
                  <c:v>-87.909338000000005</c:v>
                </c:pt>
                <c:pt idx="1604">
                  <c:v>-87.909338000000005</c:v>
                </c:pt>
                <c:pt idx="1605">
                  <c:v>-87.909339000000003</c:v>
                </c:pt>
                <c:pt idx="1606">
                  <c:v>-87.909339000000003</c:v>
                </c:pt>
                <c:pt idx="1607">
                  <c:v>-87.909339000000003</c:v>
                </c:pt>
                <c:pt idx="1608">
                  <c:v>-87.909339000000003</c:v>
                </c:pt>
                <c:pt idx="1609">
                  <c:v>-87.90934</c:v>
                </c:pt>
                <c:pt idx="1610">
                  <c:v>-87.90934</c:v>
                </c:pt>
                <c:pt idx="1611">
                  <c:v>-87.90934</c:v>
                </c:pt>
                <c:pt idx="1612">
                  <c:v>-87.90934</c:v>
                </c:pt>
                <c:pt idx="1613">
                  <c:v>-87.909340999999998</c:v>
                </c:pt>
                <c:pt idx="1614">
                  <c:v>-87.909340999999998</c:v>
                </c:pt>
                <c:pt idx="1615">
                  <c:v>-87.909340999999998</c:v>
                </c:pt>
                <c:pt idx="1616">
                  <c:v>-87.909340999999998</c:v>
                </c:pt>
                <c:pt idx="1617">
                  <c:v>-87.909341999999995</c:v>
                </c:pt>
                <c:pt idx="1618">
                  <c:v>-87.909341999999995</c:v>
                </c:pt>
                <c:pt idx="1619">
                  <c:v>-87.909341999999995</c:v>
                </c:pt>
                <c:pt idx="1620">
                  <c:v>-87.909343000000007</c:v>
                </c:pt>
                <c:pt idx="1621">
                  <c:v>-87.909343000000007</c:v>
                </c:pt>
                <c:pt idx="1622">
                  <c:v>-87.909343000000007</c:v>
                </c:pt>
                <c:pt idx="1623">
                  <c:v>-87.909343000000007</c:v>
                </c:pt>
                <c:pt idx="1624">
                  <c:v>-87.909344000000004</c:v>
                </c:pt>
                <c:pt idx="1625">
                  <c:v>-87.909344000000004</c:v>
                </c:pt>
                <c:pt idx="1626">
                  <c:v>-87.909344000000004</c:v>
                </c:pt>
                <c:pt idx="1627">
                  <c:v>-87.909344000000004</c:v>
                </c:pt>
                <c:pt idx="1628">
                  <c:v>-87.909345000000002</c:v>
                </c:pt>
                <c:pt idx="1629">
                  <c:v>-87.909345000000002</c:v>
                </c:pt>
                <c:pt idx="1630">
                  <c:v>-87.909345000000002</c:v>
                </c:pt>
                <c:pt idx="1631">
                  <c:v>-87.909345000000002</c:v>
                </c:pt>
                <c:pt idx="1632">
                  <c:v>-87.909345999999999</c:v>
                </c:pt>
                <c:pt idx="1633">
                  <c:v>-87.909345999999999</c:v>
                </c:pt>
                <c:pt idx="1634">
                  <c:v>-87.909345999999999</c:v>
                </c:pt>
                <c:pt idx="1635">
                  <c:v>-87.909346999999997</c:v>
                </c:pt>
                <c:pt idx="1636">
                  <c:v>-87.909346999999997</c:v>
                </c:pt>
                <c:pt idx="1637">
                  <c:v>-87.909346999999997</c:v>
                </c:pt>
                <c:pt idx="1638">
                  <c:v>-87.909346999999997</c:v>
                </c:pt>
                <c:pt idx="1639">
                  <c:v>-87.909347999999994</c:v>
                </c:pt>
                <c:pt idx="1640">
                  <c:v>-87.909347999999994</c:v>
                </c:pt>
                <c:pt idx="1641">
                  <c:v>-87.909347999999994</c:v>
                </c:pt>
                <c:pt idx="1642">
                  <c:v>-87.909347999999994</c:v>
                </c:pt>
                <c:pt idx="1643">
                  <c:v>-87.909349000000006</c:v>
                </c:pt>
                <c:pt idx="1644">
                  <c:v>-87.909349000000006</c:v>
                </c:pt>
                <c:pt idx="1645">
                  <c:v>-87.909349000000006</c:v>
                </c:pt>
                <c:pt idx="1646">
                  <c:v>-87.909350000000003</c:v>
                </c:pt>
                <c:pt idx="1647">
                  <c:v>-87.909350000000003</c:v>
                </c:pt>
                <c:pt idx="1648">
                  <c:v>-87.909350000000003</c:v>
                </c:pt>
                <c:pt idx="1649">
                  <c:v>-87.909350000000003</c:v>
                </c:pt>
                <c:pt idx="1650">
                  <c:v>-87.909351000000001</c:v>
                </c:pt>
                <c:pt idx="1651">
                  <c:v>-87.909351000000001</c:v>
                </c:pt>
                <c:pt idx="1652">
                  <c:v>-87.909351000000001</c:v>
                </c:pt>
                <c:pt idx="1653">
                  <c:v>-87.909351000000001</c:v>
                </c:pt>
                <c:pt idx="1654">
                  <c:v>-87.909351999999998</c:v>
                </c:pt>
                <c:pt idx="1655">
                  <c:v>-87.909351999999998</c:v>
                </c:pt>
                <c:pt idx="1656">
                  <c:v>-87.909351999999998</c:v>
                </c:pt>
                <c:pt idx="1657">
                  <c:v>-87.909352999999996</c:v>
                </c:pt>
                <c:pt idx="1658">
                  <c:v>-87.909352999999996</c:v>
                </c:pt>
                <c:pt idx="1659">
                  <c:v>-87.909352999999996</c:v>
                </c:pt>
                <c:pt idx="1660">
                  <c:v>-87.909352999999996</c:v>
                </c:pt>
                <c:pt idx="1661">
                  <c:v>-87.909353999999993</c:v>
                </c:pt>
                <c:pt idx="1662">
                  <c:v>-87.909353999999993</c:v>
                </c:pt>
                <c:pt idx="1663">
                  <c:v>-87.909353999999993</c:v>
                </c:pt>
                <c:pt idx="1664">
                  <c:v>-87.909353999999993</c:v>
                </c:pt>
                <c:pt idx="1665">
                  <c:v>-87.909355000000005</c:v>
                </c:pt>
                <c:pt idx="1666">
                  <c:v>-87.909355000000005</c:v>
                </c:pt>
                <c:pt idx="1667">
                  <c:v>-87.909355000000005</c:v>
                </c:pt>
                <c:pt idx="1668">
                  <c:v>-87.909356000000002</c:v>
                </c:pt>
                <c:pt idx="1669">
                  <c:v>-87.909356000000002</c:v>
                </c:pt>
                <c:pt idx="1670">
                  <c:v>-87.909356000000002</c:v>
                </c:pt>
                <c:pt idx="1671">
                  <c:v>-87.909356000000002</c:v>
                </c:pt>
                <c:pt idx="1672">
                  <c:v>-87.909357</c:v>
                </c:pt>
                <c:pt idx="1673">
                  <c:v>-87.909357</c:v>
                </c:pt>
                <c:pt idx="1674">
                  <c:v>-87.909357</c:v>
                </c:pt>
                <c:pt idx="1675">
                  <c:v>-87.909357999999997</c:v>
                </c:pt>
                <c:pt idx="1676">
                  <c:v>-87.909357999999997</c:v>
                </c:pt>
                <c:pt idx="1677">
                  <c:v>-87.909357999999997</c:v>
                </c:pt>
                <c:pt idx="1678">
                  <c:v>-87.909357999999997</c:v>
                </c:pt>
                <c:pt idx="1679">
                  <c:v>-87.909358999999995</c:v>
                </c:pt>
                <c:pt idx="1680">
                  <c:v>-87.909358999999995</c:v>
                </c:pt>
                <c:pt idx="1681">
                  <c:v>-87.909358999999995</c:v>
                </c:pt>
                <c:pt idx="1682">
                  <c:v>-87.909358999999995</c:v>
                </c:pt>
                <c:pt idx="1683">
                  <c:v>-87.909360000000007</c:v>
                </c:pt>
                <c:pt idx="1684">
                  <c:v>-87.909360000000007</c:v>
                </c:pt>
                <c:pt idx="1685">
                  <c:v>-87.909360000000007</c:v>
                </c:pt>
                <c:pt idx="1686">
                  <c:v>-87.909361000000004</c:v>
                </c:pt>
                <c:pt idx="1687">
                  <c:v>-87.909361000000004</c:v>
                </c:pt>
                <c:pt idx="1688">
                  <c:v>-87.909361000000004</c:v>
                </c:pt>
                <c:pt idx="1689">
                  <c:v>-87.909361000000004</c:v>
                </c:pt>
                <c:pt idx="1690">
                  <c:v>-87.909362000000002</c:v>
                </c:pt>
                <c:pt idx="1691">
                  <c:v>-87.909362000000002</c:v>
                </c:pt>
                <c:pt idx="1692">
                  <c:v>-87.909362000000002</c:v>
                </c:pt>
                <c:pt idx="1693">
                  <c:v>-87.909362999999999</c:v>
                </c:pt>
                <c:pt idx="1694">
                  <c:v>-87.909362999999999</c:v>
                </c:pt>
                <c:pt idx="1695">
                  <c:v>-87.909362999999999</c:v>
                </c:pt>
                <c:pt idx="1696">
                  <c:v>-87.909362999999999</c:v>
                </c:pt>
                <c:pt idx="1697">
                  <c:v>-87.909363999999997</c:v>
                </c:pt>
                <c:pt idx="1698">
                  <c:v>-87.909363999999997</c:v>
                </c:pt>
                <c:pt idx="1699">
                  <c:v>-87.909363999999997</c:v>
                </c:pt>
                <c:pt idx="1700">
                  <c:v>-87.909364999999994</c:v>
                </c:pt>
                <c:pt idx="1701">
                  <c:v>-87.909364999999994</c:v>
                </c:pt>
                <c:pt idx="1702">
                  <c:v>-87.909364999999994</c:v>
                </c:pt>
                <c:pt idx="1703">
                  <c:v>-87.909364999999994</c:v>
                </c:pt>
                <c:pt idx="1704">
                  <c:v>-87.909366000000006</c:v>
                </c:pt>
                <c:pt idx="1705">
                  <c:v>-87.909366000000006</c:v>
                </c:pt>
                <c:pt idx="1706">
                  <c:v>-87.909366000000006</c:v>
                </c:pt>
                <c:pt idx="1707">
                  <c:v>-87.909367000000003</c:v>
                </c:pt>
                <c:pt idx="1708">
                  <c:v>-87.909367000000003</c:v>
                </c:pt>
                <c:pt idx="1709">
                  <c:v>-87.909367000000003</c:v>
                </c:pt>
                <c:pt idx="1710">
                  <c:v>-87.909367000000003</c:v>
                </c:pt>
                <c:pt idx="1711">
                  <c:v>-87.909368000000001</c:v>
                </c:pt>
                <c:pt idx="1712">
                  <c:v>-87.909368000000001</c:v>
                </c:pt>
                <c:pt idx="1713">
                  <c:v>-87.909368000000001</c:v>
                </c:pt>
                <c:pt idx="1714">
                  <c:v>-87.909368999999998</c:v>
                </c:pt>
                <c:pt idx="1715">
                  <c:v>-87.909368999999998</c:v>
                </c:pt>
                <c:pt idx="1716">
                  <c:v>-87.909368999999998</c:v>
                </c:pt>
                <c:pt idx="1717">
                  <c:v>-87.909368999999998</c:v>
                </c:pt>
                <c:pt idx="1718">
                  <c:v>-87.909369999999996</c:v>
                </c:pt>
                <c:pt idx="1719">
                  <c:v>-87.909369999999996</c:v>
                </c:pt>
                <c:pt idx="1720">
                  <c:v>-87.909369999999996</c:v>
                </c:pt>
                <c:pt idx="1721">
                  <c:v>-87.909370999999993</c:v>
                </c:pt>
                <c:pt idx="1722">
                  <c:v>-87.909370999999993</c:v>
                </c:pt>
                <c:pt idx="1723">
                  <c:v>-87.909370999999993</c:v>
                </c:pt>
                <c:pt idx="1724">
                  <c:v>-87.909370999999993</c:v>
                </c:pt>
                <c:pt idx="1725">
                  <c:v>-87.909372000000005</c:v>
                </c:pt>
                <c:pt idx="1726">
                  <c:v>-87.909372000000005</c:v>
                </c:pt>
                <c:pt idx="1727">
                  <c:v>-87.909372000000005</c:v>
                </c:pt>
                <c:pt idx="1728">
                  <c:v>-87.909373000000002</c:v>
                </c:pt>
                <c:pt idx="1729">
                  <c:v>-87.909373000000002</c:v>
                </c:pt>
                <c:pt idx="1730">
                  <c:v>-87.909373000000002</c:v>
                </c:pt>
                <c:pt idx="1731">
                  <c:v>-87.909373000000002</c:v>
                </c:pt>
                <c:pt idx="1732">
                  <c:v>-87.909374</c:v>
                </c:pt>
                <c:pt idx="1733">
                  <c:v>-87.909374</c:v>
                </c:pt>
                <c:pt idx="1734">
                  <c:v>-87.909374</c:v>
                </c:pt>
                <c:pt idx="1735">
                  <c:v>-87.909374999999997</c:v>
                </c:pt>
                <c:pt idx="1736">
                  <c:v>-87.909374999999997</c:v>
                </c:pt>
                <c:pt idx="1737">
                  <c:v>-87.909374999999997</c:v>
                </c:pt>
                <c:pt idx="1738">
                  <c:v>-87.909374999999997</c:v>
                </c:pt>
                <c:pt idx="1739">
                  <c:v>-87.909375999999995</c:v>
                </c:pt>
                <c:pt idx="1740">
                  <c:v>-87.909375999999995</c:v>
                </c:pt>
                <c:pt idx="1741">
                  <c:v>-87.909375999999995</c:v>
                </c:pt>
                <c:pt idx="1742">
                  <c:v>-87.909377000000006</c:v>
                </c:pt>
                <c:pt idx="1743">
                  <c:v>-87.909377000000006</c:v>
                </c:pt>
                <c:pt idx="1744">
                  <c:v>-87.909377000000006</c:v>
                </c:pt>
                <c:pt idx="1745">
                  <c:v>-87.909378000000004</c:v>
                </c:pt>
                <c:pt idx="1746">
                  <c:v>-87.909378000000004</c:v>
                </c:pt>
                <c:pt idx="1747">
                  <c:v>-87.909378000000004</c:v>
                </c:pt>
                <c:pt idx="1748">
                  <c:v>-87.909378000000004</c:v>
                </c:pt>
                <c:pt idx="1749">
                  <c:v>-87.909379000000001</c:v>
                </c:pt>
                <c:pt idx="1750">
                  <c:v>-87.909379000000001</c:v>
                </c:pt>
                <c:pt idx="1751">
                  <c:v>-87.909379000000001</c:v>
                </c:pt>
                <c:pt idx="1752">
                  <c:v>-87.909379999999999</c:v>
                </c:pt>
                <c:pt idx="1753">
                  <c:v>-87.909379999999999</c:v>
                </c:pt>
                <c:pt idx="1754">
                  <c:v>-87.909379999999999</c:v>
                </c:pt>
                <c:pt idx="1755">
                  <c:v>-87.909379999999999</c:v>
                </c:pt>
                <c:pt idx="1756">
                  <c:v>-87.909380999999996</c:v>
                </c:pt>
                <c:pt idx="1757">
                  <c:v>-87.909380999999996</c:v>
                </c:pt>
                <c:pt idx="1758">
                  <c:v>-87.909380999999996</c:v>
                </c:pt>
                <c:pt idx="1759">
                  <c:v>-87.909381999999994</c:v>
                </c:pt>
                <c:pt idx="1760">
                  <c:v>-87.909381999999994</c:v>
                </c:pt>
                <c:pt idx="1761">
                  <c:v>-87.909381999999994</c:v>
                </c:pt>
                <c:pt idx="1762">
                  <c:v>-87.909383000000005</c:v>
                </c:pt>
                <c:pt idx="1763">
                  <c:v>-87.909383000000005</c:v>
                </c:pt>
                <c:pt idx="1764">
                  <c:v>-87.909383000000005</c:v>
                </c:pt>
                <c:pt idx="1765">
                  <c:v>-87.909383000000005</c:v>
                </c:pt>
                <c:pt idx="1766">
                  <c:v>-87.909384000000003</c:v>
                </c:pt>
                <c:pt idx="1767">
                  <c:v>-87.909384000000003</c:v>
                </c:pt>
                <c:pt idx="1768">
                  <c:v>-87.909384000000003</c:v>
                </c:pt>
                <c:pt idx="1769">
                  <c:v>-87.909385</c:v>
                </c:pt>
                <c:pt idx="1770">
                  <c:v>-87.909385</c:v>
                </c:pt>
                <c:pt idx="1771">
                  <c:v>-87.909385</c:v>
                </c:pt>
                <c:pt idx="1772">
                  <c:v>-87.909385999999998</c:v>
                </c:pt>
                <c:pt idx="1773">
                  <c:v>-87.909385999999998</c:v>
                </c:pt>
                <c:pt idx="1774">
                  <c:v>-87.909385999999998</c:v>
                </c:pt>
                <c:pt idx="1775">
                  <c:v>-87.909385999999998</c:v>
                </c:pt>
                <c:pt idx="1776">
                  <c:v>-87.909386999999995</c:v>
                </c:pt>
                <c:pt idx="1777">
                  <c:v>-87.909386999999995</c:v>
                </c:pt>
                <c:pt idx="1778">
                  <c:v>-87.909386999999995</c:v>
                </c:pt>
                <c:pt idx="1779">
                  <c:v>-87.909388000000007</c:v>
                </c:pt>
                <c:pt idx="1780">
                  <c:v>-87.909388000000007</c:v>
                </c:pt>
                <c:pt idx="1781">
                  <c:v>-87.909388000000007</c:v>
                </c:pt>
                <c:pt idx="1782">
                  <c:v>-87.909388000000007</c:v>
                </c:pt>
                <c:pt idx="1783">
                  <c:v>-87.909389000000004</c:v>
                </c:pt>
                <c:pt idx="1784">
                  <c:v>-87.909389000000004</c:v>
                </c:pt>
                <c:pt idx="1785">
                  <c:v>-87.909389000000004</c:v>
                </c:pt>
                <c:pt idx="1786">
                  <c:v>-87.909390000000002</c:v>
                </c:pt>
                <c:pt idx="1787">
                  <c:v>-87.909390000000002</c:v>
                </c:pt>
                <c:pt idx="1788">
                  <c:v>-87.909390000000002</c:v>
                </c:pt>
                <c:pt idx="1789">
                  <c:v>-87.909390999999999</c:v>
                </c:pt>
                <c:pt idx="1790">
                  <c:v>-87.909390999999999</c:v>
                </c:pt>
                <c:pt idx="1791">
                  <c:v>-87.909390999999999</c:v>
                </c:pt>
                <c:pt idx="1792">
                  <c:v>-87.909390999999999</c:v>
                </c:pt>
                <c:pt idx="1793">
                  <c:v>-87.909391999999997</c:v>
                </c:pt>
                <c:pt idx="1794">
                  <c:v>-87.909391999999997</c:v>
                </c:pt>
                <c:pt idx="1795">
                  <c:v>-87.909391999999997</c:v>
                </c:pt>
                <c:pt idx="1796">
                  <c:v>-87.909392999999994</c:v>
                </c:pt>
                <c:pt idx="1797">
                  <c:v>-87.909392999999994</c:v>
                </c:pt>
                <c:pt idx="1798">
                  <c:v>-87.909392999999994</c:v>
                </c:pt>
                <c:pt idx="1799">
                  <c:v>-87.909394000000006</c:v>
                </c:pt>
                <c:pt idx="1800">
                  <c:v>-87.909394000000006</c:v>
                </c:pt>
                <c:pt idx="1801">
                  <c:v>-87.909394000000006</c:v>
                </c:pt>
                <c:pt idx="1802">
                  <c:v>-87.909395000000004</c:v>
                </c:pt>
                <c:pt idx="1803">
                  <c:v>-87.909395000000004</c:v>
                </c:pt>
                <c:pt idx="1804">
                  <c:v>-87.909395000000004</c:v>
                </c:pt>
                <c:pt idx="1805">
                  <c:v>-87.909395000000004</c:v>
                </c:pt>
                <c:pt idx="1806">
                  <c:v>-87.909396000000001</c:v>
                </c:pt>
                <c:pt idx="1807">
                  <c:v>-87.909396000000001</c:v>
                </c:pt>
                <c:pt idx="1808">
                  <c:v>-87.909396000000001</c:v>
                </c:pt>
                <c:pt idx="1809">
                  <c:v>-87.909396999999998</c:v>
                </c:pt>
                <c:pt idx="1810">
                  <c:v>-87.909396999999998</c:v>
                </c:pt>
                <c:pt idx="1811">
                  <c:v>-87.909396999999998</c:v>
                </c:pt>
                <c:pt idx="1812">
                  <c:v>-87.909397999999996</c:v>
                </c:pt>
                <c:pt idx="1813">
                  <c:v>-87.909397999999996</c:v>
                </c:pt>
                <c:pt idx="1814">
                  <c:v>-87.909397999999996</c:v>
                </c:pt>
                <c:pt idx="1815">
                  <c:v>-87.909397999999996</c:v>
                </c:pt>
                <c:pt idx="1816">
                  <c:v>-87.909398999999993</c:v>
                </c:pt>
                <c:pt idx="1817">
                  <c:v>-87.909398999999993</c:v>
                </c:pt>
                <c:pt idx="1818">
                  <c:v>-87.909398999999993</c:v>
                </c:pt>
                <c:pt idx="1819">
                  <c:v>-87.909400000000005</c:v>
                </c:pt>
                <c:pt idx="1820">
                  <c:v>-87.909400000000005</c:v>
                </c:pt>
                <c:pt idx="1821">
                  <c:v>-87.909400000000005</c:v>
                </c:pt>
                <c:pt idx="1822">
                  <c:v>-87.909401000000003</c:v>
                </c:pt>
                <c:pt idx="1823">
                  <c:v>-87.909401000000003</c:v>
                </c:pt>
                <c:pt idx="1824">
                  <c:v>-87.909401000000003</c:v>
                </c:pt>
                <c:pt idx="1825">
                  <c:v>-87.909402</c:v>
                </c:pt>
                <c:pt idx="1826">
                  <c:v>-87.909402</c:v>
                </c:pt>
                <c:pt idx="1827">
                  <c:v>-87.909402</c:v>
                </c:pt>
                <c:pt idx="1828">
                  <c:v>-87.909402</c:v>
                </c:pt>
                <c:pt idx="1829">
                  <c:v>-87.909402999999998</c:v>
                </c:pt>
                <c:pt idx="1830">
                  <c:v>-87.909402999999998</c:v>
                </c:pt>
                <c:pt idx="1831">
                  <c:v>-87.909402999999998</c:v>
                </c:pt>
                <c:pt idx="1832">
                  <c:v>-87.909403999999995</c:v>
                </c:pt>
                <c:pt idx="1833">
                  <c:v>-87.909403999999995</c:v>
                </c:pt>
                <c:pt idx="1834">
                  <c:v>-87.909403999999995</c:v>
                </c:pt>
                <c:pt idx="1835">
                  <c:v>-87.909405000000007</c:v>
                </c:pt>
                <c:pt idx="1836">
                  <c:v>-87.909405000000007</c:v>
                </c:pt>
                <c:pt idx="1837">
                  <c:v>-87.909405000000007</c:v>
                </c:pt>
                <c:pt idx="1838">
                  <c:v>-87.909406000000004</c:v>
                </c:pt>
                <c:pt idx="1839">
                  <c:v>-87.909406000000004</c:v>
                </c:pt>
                <c:pt idx="1840">
                  <c:v>-87.909406000000004</c:v>
                </c:pt>
                <c:pt idx="1841">
                  <c:v>-87.909406000000004</c:v>
                </c:pt>
                <c:pt idx="1842">
                  <c:v>-87.909407000000002</c:v>
                </c:pt>
                <c:pt idx="1843">
                  <c:v>-87.909407000000002</c:v>
                </c:pt>
                <c:pt idx="1844">
                  <c:v>-87.909407000000002</c:v>
                </c:pt>
                <c:pt idx="1845">
                  <c:v>-87.909407999999999</c:v>
                </c:pt>
                <c:pt idx="1846">
                  <c:v>-87.909407999999999</c:v>
                </c:pt>
                <c:pt idx="1847">
                  <c:v>-87.909407999999999</c:v>
                </c:pt>
                <c:pt idx="1848">
                  <c:v>-87.909408999999997</c:v>
                </c:pt>
                <c:pt idx="1849">
                  <c:v>-87.909408999999997</c:v>
                </c:pt>
                <c:pt idx="1850">
                  <c:v>-87.909408999999997</c:v>
                </c:pt>
                <c:pt idx="1851">
                  <c:v>-87.909409999999994</c:v>
                </c:pt>
                <c:pt idx="1852">
                  <c:v>-87.909409999999994</c:v>
                </c:pt>
                <c:pt idx="1853">
                  <c:v>-87.909409999999994</c:v>
                </c:pt>
                <c:pt idx="1854">
                  <c:v>-87.909409999999994</c:v>
                </c:pt>
                <c:pt idx="1855">
                  <c:v>-87.909411000000006</c:v>
                </c:pt>
                <c:pt idx="1856">
                  <c:v>-87.909411000000006</c:v>
                </c:pt>
                <c:pt idx="1857">
                  <c:v>-87.909411000000006</c:v>
                </c:pt>
                <c:pt idx="1858">
                  <c:v>-87.909412000000003</c:v>
                </c:pt>
                <c:pt idx="1859">
                  <c:v>-87.909412000000003</c:v>
                </c:pt>
                <c:pt idx="1860">
                  <c:v>-87.909412000000003</c:v>
                </c:pt>
                <c:pt idx="1861">
                  <c:v>-87.909413000000001</c:v>
                </c:pt>
                <c:pt idx="1862">
                  <c:v>-87.909413000000001</c:v>
                </c:pt>
                <c:pt idx="1863">
                  <c:v>-87.909413000000001</c:v>
                </c:pt>
                <c:pt idx="1864">
                  <c:v>-87.909413999999998</c:v>
                </c:pt>
                <c:pt idx="1865">
                  <c:v>-87.909413999999998</c:v>
                </c:pt>
                <c:pt idx="1866">
                  <c:v>-87.909413999999998</c:v>
                </c:pt>
                <c:pt idx="1867">
                  <c:v>-87.909414999999996</c:v>
                </c:pt>
                <c:pt idx="1868">
                  <c:v>-87.909414999999996</c:v>
                </c:pt>
                <c:pt idx="1869">
                  <c:v>-87.909414999999996</c:v>
                </c:pt>
                <c:pt idx="1870">
                  <c:v>-87.909415999999993</c:v>
                </c:pt>
                <c:pt idx="1871">
                  <c:v>-87.909415999999993</c:v>
                </c:pt>
                <c:pt idx="1872">
                  <c:v>-87.909415999999993</c:v>
                </c:pt>
                <c:pt idx="1873">
                  <c:v>-87.909415999999993</c:v>
                </c:pt>
                <c:pt idx="1874">
                  <c:v>-87.909417000000005</c:v>
                </c:pt>
                <c:pt idx="1875">
                  <c:v>-87.909417000000005</c:v>
                </c:pt>
                <c:pt idx="1876">
                  <c:v>-87.909417000000005</c:v>
                </c:pt>
                <c:pt idx="1877">
                  <c:v>-87.909418000000002</c:v>
                </c:pt>
                <c:pt idx="1878">
                  <c:v>-87.909418000000002</c:v>
                </c:pt>
                <c:pt idx="1879">
                  <c:v>-87.909418000000002</c:v>
                </c:pt>
                <c:pt idx="1880">
                  <c:v>-87.909419</c:v>
                </c:pt>
                <c:pt idx="1881">
                  <c:v>-87.909419</c:v>
                </c:pt>
                <c:pt idx="1882">
                  <c:v>-87.909419</c:v>
                </c:pt>
                <c:pt idx="1883">
                  <c:v>-87.909419999999997</c:v>
                </c:pt>
                <c:pt idx="1884">
                  <c:v>-87.909419999999997</c:v>
                </c:pt>
                <c:pt idx="1885">
                  <c:v>-87.909419999999997</c:v>
                </c:pt>
                <c:pt idx="1886">
                  <c:v>-87.909420999999995</c:v>
                </c:pt>
                <c:pt idx="1887">
                  <c:v>-87.909420999999995</c:v>
                </c:pt>
                <c:pt idx="1888">
                  <c:v>-87.909420999999995</c:v>
                </c:pt>
                <c:pt idx="1889">
                  <c:v>-87.909422000000006</c:v>
                </c:pt>
                <c:pt idx="1890">
                  <c:v>-87.909422000000006</c:v>
                </c:pt>
                <c:pt idx="1891">
                  <c:v>-87.909422000000006</c:v>
                </c:pt>
                <c:pt idx="1892">
                  <c:v>-87.909422000000006</c:v>
                </c:pt>
                <c:pt idx="1893">
                  <c:v>-87.909423000000004</c:v>
                </c:pt>
                <c:pt idx="1894">
                  <c:v>-87.909423000000004</c:v>
                </c:pt>
                <c:pt idx="1895">
                  <c:v>-87.909423000000004</c:v>
                </c:pt>
                <c:pt idx="1896">
                  <c:v>-87.909424000000001</c:v>
                </c:pt>
                <c:pt idx="1897">
                  <c:v>-87.909424000000001</c:v>
                </c:pt>
                <c:pt idx="1898">
                  <c:v>-87.909424000000001</c:v>
                </c:pt>
                <c:pt idx="1899">
                  <c:v>-87.909424999999999</c:v>
                </c:pt>
                <c:pt idx="1900">
                  <c:v>-87.909424999999999</c:v>
                </c:pt>
                <c:pt idx="1901">
                  <c:v>-87.909424999999999</c:v>
                </c:pt>
                <c:pt idx="1902">
                  <c:v>-87.909425999999996</c:v>
                </c:pt>
                <c:pt idx="1903">
                  <c:v>-87.909425999999996</c:v>
                </c:pt>
                <c:pt idx="1904">
                  <c:v>-87.909425999999996</c:v>
                </c:pt>
                <c:pt idx="1905">
                  <c:v>-87.909426999999994</c:v>
                </c:pt>
                <c:pt idx="1906">
                  <c:v>-87.909426999999994</c:v>
                </c:pt>
                <c:pt idx="1907">
                  <c:v>-87.909426999999994</c:v>
                </c:pt>
                <c:pt idx="1908">
                  <c:v>-87.909428000000005</c:v>
                </c:pt>
                <c:pt idx="1909">
                  <c:v>-87.909428000000005</c:v>
                </c:pt>
                <c:pt idx="1910">
                  <c:v>-87.909428000000005</c:v>
                </c:pt>
                <c:pt idx="1911">
                  <c:v>-87.909429000000003</c:v>
                </c:pt>
                <c:pt idx="1912">
                  <c:v>-87.909429000000003</c:v>
                </c:pt>
                <c:pt idx="1913">
                  <c:v>-87.909429000000003</c:v>
                </c:pt>
                <c:pt idx="1914">
                  <c:v>-87.90943</c:v>
                </c:pt>
                <c:pt idx="1915">
                  <c:v>-87.90943</c:v>
                </c:pt>
                <c:pt idx="1916">
                  <c:v>-87.90943</c:v>
                </c:pt>
                <c:pt idx="1917">
                  <c:v>-87.90943</c:v>
                </c:pt>
                <c:pt idx="1918">
                  <c:v>-87.909430999999998</c:v>
                </c:pt>
                <c:pt idx="1919">
                  <c:v>-87.909430999999998</c:v>
                </c:pt>
                <c:pt idx="1920">
                  <c:v>-87.909430999999998</c:v>
                </c:pt>
                <c:pt idx="1921">
                  <c:v>-87.909431999999995</c:v>
                </c:pt>
                <c:pt idx="1922">
                  <c:v>-87.909431999999995</c:v>
                </c:pt>
                <c:pt idx="1923">
                  <c:v>-87.909431999999995</c:v>
                </c:pt>
                <c:pt idx="1924">
                  <c:v>-87.909433000000007</c:v>
                </c:pt>
                <c:pt idx="1925">
                  <c:v>-87.909433000000007</c:v>
                </c:pt>
                <c:pt idx="1926">
                  <c:v>-87.909433000000007</c:v>
                </c:pt>
                <c:pt idx="1927">
                  <c:v>-87.909434000000005</c:v>
                </c:pt>
                <c:pt idx="1928">
                  <c:v>-87.909434000000005</c:v>
                </c:pt>
                <c:pt idx="1929">
                  <c:v>-87.909434000000005</c:v>
                </c:pt>
                <c:pt idx="1930">
                  <c:v>-87.909435000000002</c:v>
                </c:pt>
                <c:pt idx="1931">
                  <c:v>-87.909435000000002</c:v>
                </c:pt>
                <c:pt idx="1932">
                  <c:v>-87.909435000000002</c:v>
                </c:pt>
                <c:pt idx="1933">
                  <c:v>-87.909435999999999</c:v>
                </c:pt>
                <c:pt idx="1934">
                  <c:v>-87.909435999999999</c:v>
                </c:pt>
                <c:pt idx="1935">
                  <c:v>-87.909435999999999</c:v>
                </c:pt>
                <c:pt idx="1936">
                  <c:v>-87.909436999999997</c:v>
                </c:pt>
                <c:pt idx="1937">
                  <c:v>-87.909436999999997</c:v>
                </c:pt>
                <c:pt idx="1938">
                  <c:v>-87.909436999999997</c:v>
                </c:pt>
                <c:pt idx="1939">
                  <c:v>-87.909437999999994</c:v>
                </c:pt>
                <c:pt idx="1940">
                  <c:v>-87.909437999999994</c:v>
                </c:pt>
                <c:pt idx="1941">
                  <c:v>-87.909437999999994</c:v>
                </c:pt>
                <c:pt idx="1942">
                  <c:v>-87.909439000000006</c:v>
                </c:pt>
                <c:pt idx="1943">
                  <c:v>-87.909439000000006</c:v>
                </c:pt>
                <c:pt idx="1944">
                  <c:v>-87.909439000000006</c:v>
                </c:pt>
                <c:pt idx="1945">
                  <c:v>-87.909440000000004</c:v>
                </c:pt>
                <c:pt idx="1946">
                  <c:v>-87.909440000000004</c:v>
                </c:pt>
                <c:pt idx="1947">
                  <c:v>-87.909440000000004</c:v>
                </c:pt>
                <c:pt idx="1948">
                  <c:v>-87.909441000000001</c:v>
                </c:pt>
                <c:pt idx="1949">
                  <c:v>-87.909441000000001</c:v>
                </c:pt>
                <c:pt idx="1950">
                  <c:v>-87.909441000000001</c:v>
                </c:pt>
                <c:pt idx="1951">
                  <c:v>-87.909441999999999</c:v>
                </c:pt>
                <c:pt idx="1952">
                  <c:v>-87.909441999999999</c:v>
                </c:pt>
                <c:pt idx="1953">
                  <c:v>-87.909441999999999</c:v>
                </c:pt>
                <c:pt idx="1954">
                  <c:v>-87.909442999999996</c:v>
                </c:pt>
                <c:pt idx="1955">
                  <c:v>-87.909442999999996</c:v>
                </c:pt>
                <c:pt idx="1956">
                  <c:v>-87.909442999999996</c:v>
                </c:pt>
                <c:pt idx="1957">
                  <c:v>-87.909443999999993</c:v>
                </c:pt>
                <c:pt idx="1958">
                  <c:v>-87.909443999999993</c:v>
                </c:pt>
                <c:pt idx="1959">
                  <c:v>-87.909443999999993</c:v>
                </c:pt>
                <c:pt idx="1960">
                  <c:v>-87.909443999999993</c:v>
                </c:pt>
                <c:pt idx="1961">
                  <c:v>-87.909445000000005</c:v>
                </c:pt>
                <c:pt idx="1962">
                  <c:v>-87.909445000000005</c:v>
                </c:pt>
                <c:pt idx="1963">
                  <c:v>-87.909445000000005</c:v>
                </c:pt>
                <c:pt idx="1964">
                  <c:v>-87.909446000000003</c:v>
                </c:pt>
                <c:pt idx="1965">
                  <c:v>-87.909446000000003</c:v>
                </c:pt>
                <c:pt idx="1966">
                  <c:v>-87.909446000000003</c:v>
                </c:pt>
                <c:pt idx="1967">
                  <c:v>-87.909447</c:v>
                </c:pt>
                <c:pt idx="1968">
                  <c:v>-87.909447</c:v>
                </c:pt>
                <c:pt idx="1969">
                  <c:v>-87.909447</c:v>
                </c:pt>
                <c:pt idx="1970">
                  <c:v>-87.909447999999998</c:v>
                </c:pt>
                <c:pt idx="1971">
                  <c:v>-87.909447999999998</c:v>
                </c:pt>
                <c:pt idx="1972">
                  <c:v>-87.909447999999998</c:v>
                </c:pt>
                <c:pt idx="1973">
                  <c:v>-87.909448999999995</c:v>
                </c:pt>
                <c:pt idx="1974">
                  <c:v>-87.909448999999995</c:v>
                </c:pt>
                <c:pt idx="1975">
                  <c:v>-87.909448999999995</c:v>
                </c:pt>
                <c:pt idx="1976">
                  <c:v>-87.909450000000007</c:v>
                </c:pt>
                <c:pt idx="1977">
                  <c:v>-87.909450000000007</c:v>
                </c:pt>
                <c:pt idx="1978">
                  <c:v>-87.909450000000007</c:v>
                </c:pt>
                <c:pt idx="1979">
                  <c:v>-87.909451000000004</c:v>
                </c:pt>
                <c:pt idx="1980">
                  <c:v>-87.909451000000004</c:v>
                </c:pt>
                <c:pt idx="1981">
                  <c:v>-87.909451000000004</c:v>
                </c:pt>
                <c:pt idx="1982">
                  <c:v>-87.909452000000002</c:v>
                </c:pt>
                <c:pt idx="1983">
                  <c:v>-87.909452000000002</c:v>
                </c:pt>
                <c:pt idx="1984">
                  <c:v>-87.909452000000002</c:v>
                </c:pt>
                <c:pt idx="1985">
                  <c:v>-87.909452999999999</c:v>
                </c:pt>
                <c:pt idx="1986">
                  <c:v>-87.909452999999999</c:v>
                </c:pt>
                <c:pt idx="1987">
                  <c:v>-87.909452999999999</c:v>
                </c:pt>
                <c:pt idx="1988">
                  <c:v>-87.909453999999997</c:v>
                </c:pt>
                <c:pt idx="1989">
                  <c:v>-87.909453999999997</c:v>
                </c:pt>
                <c:pt idx="1990">
                  <c:v>-87.909453999999997</c:v>
                </c:pt>
                <c:pt idx="1991">
                  <c:v>-87.909454999999994</c:v>
                </c:pt>
                <c:pt idx="1992">
                  <c:v>-87.909454999999994</c:v>
                </c:pt>
                <c:pt idx="1993">
                  <c:v>-87.909454999999994</c:v>
                </c:pt>
                <c:pt idx="1994">
                  <c:v>-87.909456000000006</c:v>
                </c:pt>
                <c:pt idx="1995">
                  <c:v>-87.909456000000006</c:v>
                </c:pt>
                <c:pt idx="1996">
                  <c:v>-87.909456000000006</c:v>
                </c:pt>
                <c:pt idx="1997">
                  <c:v>-87.909457000000003</c:v>
                </c:pt>
                <c:pt idx="1998">
                  <c:v>-87.909457000000003</c:v>
                </c:pt>
                <c:pt idx="1999">
                  <c:v>-87.509456999999998</c:v>
                </c:pt>
                <c:pt idx="2000">
                  <c:v>-87.109812000000005</c:v>
                </c:pt>
                <c:pt idx="2001">
                  <c:v>-86.710503000000003</c:v>
                </c:pt>
                <c:pt idx="2002">
                  <c:v>-86.311511999999993</c:v>
                </c:pt>
                <c:pt idx="2003">
                  <c:v>-85.912820999999994</c:v>
                </c:pt>
                <c:pt idx="2004">
                  <c:v>-85.514415</c:v>
                </c:pt>
                <c:pt idx="2005">
                  <c:v>-85.116275000000002</c:v>
                </c:pt>
                <c:pt idx="2006">
                  <c:v>-84.718387000000007</c:v>
                </c:pt>
                <c:pt idx="2007">
                  <c:v>-84.320733000000004</c:v>
                </c:pt>
                <c:pt idx="2008">
                  <c:v>-83.923299999999998</c:v>
                </c:pt>
                <c:pt idx="2009">
                  <c:v>-83.526071000000002</c:v>
                </c:pt>
                <c:pt idx="2010">
                  <c:v>-83.129031999999995</c:v>
                </c:pt>
                <c:pt idx="2011">
                  <c:v>-82.732169999999996</c:v>
                </c:pt>
                <c:pt idx="2012">
                  <c:v>-82.335470000000001</c:v>
                </c:pt>
                <c:pt idx="2013">
                  <c:v>-81.938918999999999</c:v>
                </c:pt>
                <c:pt idx="2014">
                  <c:v>-81.542506000000003</c:v>
                </c:pt>
                <c:pt idx="2015">
                  <c:v>-81.146216999999993</c:v>
                </c:pt>
                <c:pt idx="2016">
                  <c:v>-80.750039999999998</c:v>
                </c:pt>
                <c:pt idx="2017">
                  <c:v>-80.353965000000002</c:v>
                </c:pt>
                <c:pt idx="2018">
                  <c:v>-79.957981000000004</c:v>
                </c:pt>
                <c:pt idx="2019">
                  <c:v>-79.562077000000002</c:v>
                </c:pt>
                <c:pt idx="2020">
                  <c:v>-79.166242999999994</c:v>
                </c:pt>
                <c:pt idx="2021">
                  <c:v>-78.770470000000003</c:v>
                </c:pt>
                <c:pt idx="2022">
                  <c:v>-78.374748999999994</c:v>
                </c:pt>
                <c:pt idx="2023">
                  <c:v>-77.979069999999993</c:v>
                </c:pt>
                <c:pt idx="2024">
                  <c:v>-77.583427</c:v>
                </c:pt>
                <c:pt idx="2025">
                  <c:v>-77.187810999999996</c:v>
                </c:pt>
                <c:pt idx="2026">
                  <c:v>-76.792214999999999</c:v>
                </c:pt>
                <c:pt idx="2027">
                  <c:v>-76.396631999999997</c:v>
                </c:pt>
                <c:pt idx="2028">
                  <c:v>-76.001053999999996</c:v>
                </c:pt>
                <c:pt idx="2029">
                  <c:v>-75.605476999999993</c:v>
                </c:pt>
                <c:pt idx="2030">
                  <c:v>-75.209894000000006</c:v>
                </c:pt>
                <c:pt idx="2031">
                  <c:v>-74.814300000000003</c:v>
                </c:pt>
                <c:pt idx="2032">
                  <c:v>-74.418689000000001</c:v>
                </c:pt>
                <c:pt idx="2033">
                  <c:v>-74.023056999999994</c:v>
                </c:pt>
                <c:pt idx="2034">
                  <c:v>-73.627398999999997</c:v>
                </c:pt>
                <c:pt idx="2035">
                  <c:v>-73.231711000000004</c:v>
                </c:pt>
                <c:pt idx="2036">
                  <c:v>-72.835988999999998</c:v>
                </c:pt>
                <c:pt idx="2037">
                  <c:v>-72.440229000000002</c:v>
                </c:pt>
                <c:pt idx="2038">
                  <c:v>-72.044428999999994</c:v>
                </c:pt>
                <c:pt idx="2039">
                  <c:v>-71.648583000000002</c:v>
                </c:pt>
                <c:pt idx="2040">
                  <c:v>-71.252690999999999</c:v>
                </c:pt>
                <c:pt idx="2041">
                  <c:v>-70.856748999999994</c:v>
                </c:pt>
                <c:pt idx="2042">
                  <c:v>-70.460755000000006</c:v>
                </c:pt>
                <c:pt idx="2043">
                  <c:v>-70.064706000000001</c:v>
                </c:pt>
                <c:pt idx="2044">
                  <c:v>-69.668599999999998</c:v>
                </c:pt>
                <c:pt idx="2045">
                  <c:v>-69.272435999999999</c:v>
                </c:pt>
                <c:pt idx="2046">
                  <c:v>-68.876210999999998</c:v>
                </c:pt>
                <c:pt idx="2047">
                  <c:v>-68.479923999999997</c:v>
                </c:pt>
                <c:pt idx="2048">
                  <c:v>-68.083573000000001</c:v>
                </c:pt>
                <c:pt idx="2049">
                  <c:v>-67.687157999999997</c:v>
                </c:pt>
                <c:pt idx="2050">
                  <c:v>-67.290676000000005</c:v>
                </c:pt>
                <c:pt idx="2051">
                  <c:v>-66.894126</c:v>
                </c:pt>
                <c:pt idx="2052">
                  <c:v>-66.497506999999999</c:v>
                </c:pt>
                <c:pt idx="2053">
                  <c:v>-66.100819000000001</c:v>
                </c:pt>
                <c:pt idx="2054">
                  <c:v>-65.704059999999998</c:v>
                </c:pt>
                <c:pt idx="2055">
                  <c:v>-65.307229000000007</c:v>
                </c:pt>
                <c:pt idx="2056">
                  <c:v>-64.910325</c:v>
                </c:pt>
                <c:pt idx="2057">
                  <c:v>-64.513346999999996</c:v>
                </c:pt>
                <c:pt idx="2058">
                  <c:v>-64.116294999999994</c:v>
                </c:pt>
                <c:pt idx="2059">
                  <c:v>-63.719166000000001</c:v>
                </c:pt>
                <c:pt idx="2060">
                  <c:v>-63.321959999999997</c:v>
                </c:pt>
                <c:pt idx="2061">
                  <c:v>-62.924675999999998</c:v>
                </c:pt>
                <c:pt idx="2062">
                  <c:v>-62.527312000000002</c:v>
                </c:pt>
                <c:pt idx="2063">
                  <c:v>-62.129868000000002</c:v>
                </c:pt>
                <c:pt idx="2064">
                  <c:v>-61.732340999999998</c:v>
                </c:pt>
                <c:pt idx="2065">
                  <c:v>-61.33473</c:v>
                </c:pt>
                <c:pt idx="2066">
                  <c:v>-60.937033</c:v>
                </c:pt>
                <c:pt idx="2067">
                  <c:v>-60.539248000000001</c:v>
                </c:pt>
                <c:pt idx="2068">
                  <c:v>-60.141371999999997</c:v>
                </c:pt>
                <c:pt idx="2069">
                  <c:v>-59.743403999999998</c:v>
                </c:pt>
                <c:pt idx="2070">
                  <c:v>-59.345340999999998</c:v>
                </c:pt>
                <c:pt idx="2071">
                  <c:v>-58.947178000000001</c:v>
                </c:pt>
                <c:pt idx="2072">
                  <c:v>-58.548912999999999</c:v>
                </c:pt>
                <c:pt idx="2073">
                  <c:v>-58.150542000000002</c:v>
                </c:pt>
                <c:pt idx="2074">
                  <c:v>-57.75206</c:v>
                </c:pt>
                <c:pt idx="2075">
                  <c:v>-57.353462</c:v>
                </c:pt>
                <c:pt idx="2076">
                  <c:v>-56.954742000000003</c:v>
                </c:pt>
                <c:pt idx="2077">
                  <c:v>-56.555895</c:v>
                </c:pt>
                <c:pt idx="2078">
                  <c:v>-56.156913000000003</c:v>
                </c:pt>
                <c:pt idx="2079">
                  <c:v>-55.757789000000002</c:v>
                </c:pt>
                <c:pt idx="2080">
                  <c:v>-55.358514</c:v>
                </c:pt>
                <c:pt idx="2081">
                  <c:v>-54.959079000000003</c:v>
                </c:pt>
                <c:pt idx="2082">
                  <c:v>-54.559472</c:v>
                </c:pt>
                <c:pt idx="2083">
                  <c:v>-54.159683000000001</c:v>
                </c:pt>
                <c:pt idx="2084">
                  <c:v>-53.759697000000003</c:v>
                </c:pt>
                <c:pt idx="2085">
                  <c:v>-53.359501000000002</c:v>
                </c:pt>
                <c:pt idx="2086">
                  <c:v>-52.959079000000003</c:v>
                </c:pt>
                <c:pt idx="2087">
                  <c:v>-52.558411</c:v>
                </c:pt>
                <c:pt idx="2088">
                  <c:v>-52.157479000000002</c:v>
                </c:pt>
                <c:pt idx="2089">
                  <c:v>-51.756261000000002</c:v>
                </c:pt>
                <c:pt idx="2090">
                  <c:v>-51.354731999999998</c:v>
                </c:pt>
                <c:pt idx="2091">
                  <c:v>-50.952865000000003</c:v>
                </c:pt>
                <c:pt idx="2092">
                  <c:v>-50.550631000000003</c:v>
                </c:pt>
                <c:pt idx="2093">
                  <c:v>-50.147996999999997</c:v>
                </c:pt>
                <c:pt idx="2094">
                  <c:v>-49.744926</c:v>
                </c:pt>
                <c:pt idx="2095">
                  <c:v>-49.341379000000003</c:v>
                </c:pt>
                <c:pt idx="2096">
                  <c:v>-48.937311999999999</c:v>
                </c:pt>
                <c:pt idx="2097">
                  <c:v>-48.532676000000002</c:v>
                </c:pt>
                <c:pt idx="2098">
                  <c:v>-48.127417000000001</c:v>
                </c:pt>
                <c:pt idx="2099">
                  <c:v>-48.121478000000003</c:v>
                </c:pt>
                <c:pt idx="2100">
                  <c:v>-48.114783000000003</c:v>
                </c:pt>
                <c:pt idx="2101">
                  <c:v>-48.107298999999998</c:v>
                </c:pt>
                <c:pt idx="2102">
                  <c:v>-48.098990000000001</c:v>
                </c:pt>
                <c:pt idx="2103">
                  <c:v>-48.089821999999998</c:v>
                </c:pt>
                <c:pt idx="2104">
                  <c:v>-48.07976</c:v>
                </c:pt>
                <c:pt idx="2105">
                  <c:v>-48.068770999999998</c:v>
                </c:pt>
                <c:pt idx="2106">
                  <c:v>-48.056821999999997</c:v>
                </c:pt>
                <c:pt idx="2107">
                  <c:v>-48.043880000000001</c:v>
                </c:pt>
                <c:pt idx="2108">
                  <c:v>-48.029913999999998</c:v>
                </c:pt>
                <c:pt idx="2109">
                  <c:v>-48.014890999999999</c:v>
                </c:pt>
                <c:pt idx="2110">
                  <c:v>-47.998781999999999</c:v>
                </c:pt>
                <c:pt idx="2111">
                  <c:v>-47.981555</c:v>
                </c:pt>
                <c:pt idx="2112">
                  <c:v>-47.963180999999999</c:v>
                </c:pt>
                <c:pt idx="2113">
                  <c:v>-47.943629999999999</c:v>
                </c:pt>
                <c:pt idx="2114">
                  <c:v>-47.922874</c:v>
                </c:pt>
                <c:pt idx="2115">
                  <c:v>-47.900883999999998</c:v>
                </c:pt>
                <c:pt idx="2116">
                  <c:v>-47.877631999999998</c:v>
                </c:pt>
                <c:pt idx="2117">
                  <c:v>-47.853090999999999</c:v>
                </c:pt>
                <c:pt idx="2118">
                  <c:v>-47.827235000000002</c:v>
                </c:pt>
                <c:pt idx="2119">
                  <c:v>-47.800035999999999</c:v>
                </c:pt>
                <c:pt idx="2120">
                  <c:v>-47.771470000000001</c:v>
                </c:pt>
                <c:pt idx="2121">
                  <c:v>-47.741509000000001</c:v>
                </c:pt>
                <c:pt idx="2122">
                  <c:v>-47.710129000000002</c:v>
                </c:pt>
                <c:pt idx="2123">
                  <c:v>-47.677304999999997</c:v>
                </c:pt>
                <c:pt idx="2124">
                  <c:v>-47.643013000000003</c:v>
                </c:pt>
                <c:pt idx="2125">
                  <c:v>-47.607227000000002</c:v>
                </c:pt>
                <c:pt idx="2126">
                  <c:v>-47.569924999999998</c:v>
                </c:pt>
                <c:pt idx="2127">
                  <c:v>-47.531081</c:v>
                </c:pt>
                <c:pt idx="2128">
                  <c:v>-47.490673000000001</c:v>
                </c:pt>
                <c:pt idx="2129">
                  <c:v>-47.448675999999999</c:v>
                </c:pt>
                <c:pt idx="2130">
                  <c:v>-47.405068</c:v>
                </c:pt>
                <c:pt idx="2131">
                  <c:v>-47.359824000000003</c:v>
                </c:pt>
                <c:pt idx="2132">
                  <c:v>-47.312922999999998</c:v>
                </c:pt>
                <c:pt idx="2133">
                  <c:v>-47.264339</c:v>
                </c:pt>
                <c:pt idx="2134">
                  <c:v>-47.21405</c:v>
                </c:pt>
                <c:pt idx="2135">
                  <c:v>-47.162032000000004</c:v>
                </c:pt>
                <c:pt idx="2136">
                  <c:v>-47.108263000000001</c:v>
                </c:pt>
                <c:pt idx="2137">
                  <c:v>-47.052717000000001</c:v>
                </c:pt>
                <c:pt idx="2138">
                  <c:v>-46.995370999999999</c:v>
                </c:pt>
                <c:pt idx="2139">
                  <c:v>-46.936200999999997</c:v>
                </c:pt>
                <c:pt idx="2140">
                  <c:v>-46.875182000000002</c:v>
                </c:pt>
                <c:pt idx="2141">
                  <c:v>-46.812289999999997</c:v>
                </c:pt>
                <c:pt idx="2142">
                  <c:v>-46.747498</c:v>
                </c:pt>
                <c:pt idx="2143">
                  <c:v>-46.680782999999998</c:v>
                </c:pt>
                <c:pt idx="2144">
                  <c:v>-46.612116</c:v>
                </c:pt>
                <c:pt idx="2145">
                  <c:v>-46.541471999999999</c:v>
                </c:pt>
                <c:pt idx="2146">
                  <c:v>-46.468823999999998</c:v>
                </c:pt>
                <c:pt idx="2147">
                  <c:v>-46.394143</c:v>
                </c:pt>
                <c:pt idx="2148">
                  <c:v>-46.317400999999997</c:v>
                </c:pt>
                <c:pt idx="2149">
                  <c:v>-46.238568999999998</c:v>
                </c:pt>
                <c:pt idx="2150">
                  <c:v>-46.157615999999997</c:v>
                </c:pt>
                <c:pt idx="2151">
                  <c:v>-46.074511000000001</c:v>
                </c:pt>
                <c:pt idx="2152">
                  <c:v>-45.989223000000003</c:v>
                </c:pt>
                <c:pt idx="2153">
                  <c:v>-45.901719</c:v>
                </c:pt>
                <c:pt idx="2154">
                  <c:v>-45.811965000000001</c:v>
                </c:pt>
                <c:pt idx="2155">
                  <c:v>-45.719925000000003</c:v>
                </c:pt>
                <c:pt idx="2156">
                  <c:v>-45.625563999999997</c:v>
                </c:pt>
                <c:pt idx="2157">
                  <c:v>-45.528844999999997</c:v>
                </c:pt>
                <c:pt idx="2158">
                  <c:v>-45.429727</c:v>
                </c:pt>
                <c:pt idx="2159">
                  <c:v>-45.328173</c:v>
                </c:pt>
                <c:pt idx="2160">
                  <c:v>-45.224139000000001</c:v>
                </c:pt>
                <c:pt idx="2161">
                  <c:v>-45.117583000000003</c:v>
                </c:pt>
                <c:pt idx="2162">
                  <c:v>-45.008459999999999</c:v>
                </c:pt>
                <c:pt idx="2163">
                  <c:v>-44.896723000000001</c:v>
                </c:pt>
                <c:pt idx="2164">
                  <c:v>-44.782325</c:v>
                </c:pt>
                <c:pt idx="2165">
                  <c:v>-44.665215000000003</c:v>
                </c:pt>
                <c:pt idx="2166">
                  <c:v>-44.545341000000001</c:v>
                </c:pt>
                <c:pt idx="2167">
                  <c:v>-44.422648000000002</c:v>
                </c:pt>
                <c:pt idx="2168">
                  <c:v>-44.297082000000003</c:v>
                </c:pt>
                <c:pt idx="2169">
                  <c:v>-44.168581000000003</c:v>
                </c:pt>
                <c:pt idx="2170">
                  <c:v>-44.037086000000002</c:v>
                </c:pt>
                <c:pt idx="2171">
                  <c:v>-43.902532000000001</c:v>
                </c:pt>
                <c:pt idx="2172">
                  <c:v>-43.764853000000002</c:v>
                </c:pt>
                <c:pt idx="2173">
                  <c:v>-43.623980000000003</c:v>
                </c:pt>
                <c:pt idx="2174">
                  <c:v>-43.479841</c:v>
                </c:pt>
                <c:pt idx="2175">
                  <c:v>-43.332358999999997</c:v>
                </c:pt>
                <c:pt idx="2176">
                  <c:v>-43.181455999999997</c:v>
                </c:pt>
                <c:pt idx="2177">
                  <c:v>-43.027051</c:v>
                </c:pt>
                <c:pt idx="2178">
                  <c:v>-42.869056</c:v>
                </c:pt>
                <c:pt idx="2179">
                  <c:v>-42.707383</c:v>
                </c:pt>
                <c:pt idx="2180">
                  <c:v>-42.541938000000002</c:v>
                </c:pt>
                <c:pt idx="2181">
                  <c:v>-42.372622</c:v>
                </c:pt>
                <c:pt idx="2182">
                  <c:v>-42.199334999999998</c:v>
                </c:pt>
                <c:pt idx="2183">
                  <c:v>-42.021968000000001</c:v>
                </c:pt>
                <c:pt idx="2184">
                  <c:v>-41.840409000000001</c:v>
                </c:pt>
                <c:pt idx="2185">
                  <c:v>-41.654541999999999</c:v>
                </c:pt>
                <c:pt idx="2186">
                  <c:v>-41.464244999999998</c:v>
                </c:pt>
                <c:pt idx="2187">
                  <c:v>-41.269387999999999</c:v>
                </c:pt>
                <c:pt idx="2188">
                  <c:v>-41.069837999999997</c:v>
                </c:pt>
                <c:pt idx="2189">
                  <c:v>-40.865454</c:v>
                </c:pt>
                <c:pt idx="2190">
                  <c:v>-40.656089000000001</c:v>
                </c:pt>
                <c:pt idx="2191">
                  <c:v>-40.441588000000003</c:v>
                </c:pt>
                <c:pt idx="2192">
                  <c:v>-40.221789999999999</c:v>
                </c:pt>
                <c:pt idx="2193">
                  <c:v>-39.996526000000003</c:v>
                </c:pt>
                <c:pt idx="2194">
                  <c:v>-39.765618000000003</c:v>
                </c:pt>
                <c:pt idx="2195">
                  <c:v>-39.528877999999999</c:v>
                </c:pt>
                <c:pt idx="2196">
                  <c:v>-39.286113999999998</c:v>
                </c:pt>
                <c:pt idx="2197">
                  <c:v>-39.037118</c:v>
                </c:pt>
                <c:pt idx="2198">
                  <c:v>-38.781675999999997</c:v>
                </c:pt>
                <c:pt idx="2199">
                  <c:v>-38.519564000000003</c:v>
                </c:pt>
                <c:pt idx="2200">
                  <c:v>-38.250543</c:v>
                </c:pt>
                <c:pt idx="2201">
                  <c:v>-37.974364999999999</c:v>
                </c:pt>
                <c:pt idx="2202">
                  <c:v>-37.690770999999998</c:v>
                </c:pt>
                <c:pt idx="2203">
                  <c:v>-37.399484999999999</c:v>
                </c:pt>
                <c:pt idx="2204">
                  <c:v>-37.10022</c:v>
                </c:pt>
                <c:pt idx="2205">
                  <c:v>-36.792676</c:v>
                </c:pt>
                <c:pt idx="2206">
                  <c:v>-36.476534999999998</c:v>
                </c:pt>
                <c:pt idx="2207">
                  <c:v>-36.151463999999997</c:v>
                </c:pt>
                <c:pt idx="2208">
                  <c:v>-35.817115000000001</c:v>
                </c:pt>
                <c:pt idx="2209">
                  <c:v>-35.473121999999996</c:v>
                </c:pt>
                <c:pt idx="2210">
                  <c:v>-35.119101000000001</c:v>
                </c:pt>
                <c:pt idx="2211">
                  <c:v>-34.754649000000001</c:v>
                </c:pt>
                <c:pt idx="2212">
                  <c:v>-34.379342999999999</c:v>
                </c:pt>
                <c:pt idx="2213">
                  <c:v>-33.992742</c:v>
                </c:pt>
                <c:pt idx="2214">
                  <c:v>-33.594380999999998</c:v>
                </c:pt>
                <c:pt idx="2215">
                  <c:v>-33.183774999999997</c:v>
                </c:pt>
                <c:pt idx="2216">
                  <c:v>-32.760418000000001</c:v>
                </c:pt>
                <c:pt idx="2217">
                  <c:v>-32.323777999999997</c:v>
                </c:pt>
                <c:pt idx="2218">
                  <c:v>-31.873301999999999</c:v>
                </c:pt>
                <c:pt idx="2219">
                  <c:v>-31.408412999999999</c:v>
                </c:pt>
                <c:pt idx="2220">
                  <c:v>-30.928509999999999</c:v>
                </c:pt>
                <c:pt idx="2221">
                  <c:v>-30.432967999999999</c:v>
                </c:pt>
                <c:pt idx="2222">
                  <c:v>-29.921137999999999</c:v>
                </c:pt>
                <c:pt idx="2223">
                  <c:v>-29.392347999999998</c:v>
                </c:pt>
                <c:pt idx="2224">
                  <c:v>-28.845905999999999</c:v>
                </c:pt>
                <c:pt idx="2225">
                  <c:v>-28.281095000000001</c:v>
                </c:pt>
                <c:pt idx="2226">
                  <c:v>-27.697182000000002</c:v>
                </c:pt>
                <c:pt idx="2227">
                  <c:v>-27.093415</c:v>
                </c:pt>
                <c:pt idx="2228">
                  <c:v>-26.469028000000002</c:v>
                </c:pt>
                <c:pt idx="2229">
                  <c:v>-25.823243999999999</c:v>
                </c:pt>
                <c:pt idx="2230">
                  <c:v>-25.155279</c:v>
                </c:pt>
                <c:pt idx="2231">
                  <c:v>-24.464347</c:v>
                </c:pt>
                <c:pt idx="2232">
                  <c:v>-23.749669000000001</c:v>
                </c:pt>
                <c:pt idx="2233">
                  <c:v>-23.010473999999999</c:v>
                </c:pt>
                <c:pt idx="2234">
                  <c:v>-22.246013000000001</c:v>
                </c:pt>
                <c:pt idx="2235">
                  <c:v>-21.455566000000001</c:v>
                </c:pt>
                <c:pt idx="2236">
                  <c:v>-20.638452000000001</c:v>
                </c:pt>
                <c:pt idx="2237">
                  <c:v>-19.794045000000001</c:v>
                </c:pt>
                <c:pt idx="2238">
                  <c:v>-18.921783000000001</c:v>
                </c:pt>
                <c:pt idx="2239">
                  <c:v>-18.021186</c:v>
                </c:pt>
                <c:pt idx="2240">
                  <c:v>-17.091873</c:v>
                </c:pt>
                <c:pt idx="2241">
                  <c:v>-16.133576000000001</c:v>
                </c:pt>
                <c:pt idx="2242">
                  <c:v>-15.146165</c:v>
                </c:pt>
                <c:pt idx="2243">
                  <c:v>-14.129664999999999</c:v>
                </c:pt>
                <c:pt idx="2244">
                  <c:v>-13.084274000000001</c:v>
                </c:pt>
                <c:pt idx="2245">
                  <c:v>-12.010393000000001</c:v>
                </c:pt>
                <c:pt idx="2246">
                  <c:v>-10.90864</c:v>
                </c:pt>
                <c:pt idx="2247">
                  <c:v>-9.7798739999999995</c:v>
                </c:pt>
                <c:pt idx="2248">
                  <c:v>-8.6252180000000003</c:v>
                </c:pt>
                <c:pt idx="2249">
                  <c:v>-7.4460750000000004</c:v>
                </c:pt>
                <c:pt idx="2250">
                  <c:v>-6.2441449999999996</c:v>
                </c:pt>
                <c:pt idx="2251">
                  <c:v>-5.0214420000000004</c:v>
                </c:pt>
                <c:pt idx="2252">
                  <c:v>-3.7803</c:v>
                </c:pt>
                <c:pt idx="2253">
                  <c:v>-2.5233810000000001</c:v>
                </c:pt>
                <c:pt idx="2254">
                  <c:v>-1.253671</c:v>
                </c:pt>
                <c:pt idx="2255">
                  <c:v>2.5524000000000002E-2</c:v>
                </c:pt>
                <c:pt idx="2256">
                  <c:v>1.310597</c:v>
                </c:pt>
                <c:pt idx="2257">
                  <c:v>2.5976650000000001</c:v>
                </c:pt>
                <c:pt idx="2258">
                  <c:v>3.882603</c:v>
                </c:pt>
                <c:pt idx="2259">
                  <c:v>5.1610889999999996</c:v>
                </c:pt>
                <c:pt idx="2260">
                  <c:v>6.4286630000000002</c:v>
                </c:pt>
                <c:pt idx="2261">
                  <c:v>7.6807860000000003</c:v>
                </c:pt>
                <c:pt idx="2262">
                  <c:v>8.9129140000000007</c:v>
                </c:pt>
                <c:pt idx="2263">
                  <c:v>10.120575000000001</c:v>
                </c:pt>
                <c:pt idx="2264">
                  <c:v>11.29945</c:v>
                </c:pt>
                <c:pt idx="2265">
                  <c:v>12.445453000000001</c:v>
                </c:pt>
                <c:pt idx="2266">
                  <c:v>13.554809000000001</c:v>
                </c:pt>
                <c:pt idx="2267">
                  <c:v>14.624127</c:v>
                </c:pt>
                <c:pt idx="2268">
                  <c:v>15.650460000000001</c:v>
                </c:pt>
                <c:pt idx="2269">
                  <c:v>16.631357999999999</c:v>
                </c:pt>
                <c:pt idx="2270">
                  <c:v>17.564905</c:v>
                </c:pt>
                <c:pt idx="2271">
                  <c:v>18.449735</c:v>
                </c:pt>
                <c:pt idx="2272">
                  <c:v>19.285038</c:v>
                </c:pt>
                <c:pt idx="2273">
                  <c:v>20.070550000000001</c:v>
                </c:pt>
                <c:pt idx="2274">
                  <c:v>20.806522000000001</c:v>
                </c:pt>
                <c:pt idx="2275">
                  <c:v>21.493680000000001</c:v>
                </c:pt>
                <c:pt idx="2276">
                  <c:v>22.133178999999998</c:v>
                </c:pt>
                <c:pt idx="2277">
                  <c:v>22.726541999999998</c:v>
                </c:pt>
                <c:pt idx="2278">
                  <c:v>23.275597000000001</c:v>
                </c:pt>
                <c:pt idx="2279">
                  <c:v>23.782419999999998</c:v>
                </c:pt>
                <c:pt idx="2280">
                  <c:v>24.249264</c:v>
                </c:pt>
                <c:pt idx="2281">
                  <c:v>24.678509999999999</c:v>
                </c:pt>
                <c:pt idx="2282">
                  <c:v>25.072606</c:v>
                </c:pt>
                <c:pt idx="2283">
                  <c:v>25.434024000000001</c:v>
                </c:pt>
                <c:pt idx="2284">
                  <c:v>25.765215999999999</c:v>
                </c:pt>
                <c:pt idx="2285">
                  <c:v>26.068581999999999</c:v>
                </c:pt>
                <c:pt idx="2286">
                  <c:v>26.346440000000001</c:v>
                </c:pt>
                <c:pt idx="2287">
                  <c:v>26.601009000000001</c:v>
                </c:pt>
                <c:pt idx="2288">
                  <c:v>26.834391</c:v>
                </c:pt>
                <c:pt idx="2289">
                  <c:v>27.048559999999998</c:v>
                </c:pt>
                <c:pt idx="2290">
                  <c:v>27.245359000000001</c:v>
                </c:pt>
                <c:pt idx="2291">
                  <c:v>27.426497000000001</c:v>
                </c:pt>
                <c:pt idx="2292">
                  <c:v>27.593547000000001</c:v>
                </c:pt>
                <c:pt idx="2293">
                  <c:v>27.747952999999999</c:v>
                </c:pt>
                <c:pt idx="2294">
                  <c:v>27.891033</c:v>
                </c:pt>
                <c:pt idx="2295">
                  <c:v>28.023983999999999</c:v>
                </c:pt>
                <c:pt idx="2296">
                  <c:v>28.147891000000001</c:v>
                </c:pt>
                <c:pt idx="2297">
                  <c:v>28.263732999999998</c:v>
                </c:pt>
                <c:pt idx="2298">
                  <c:v>28.372391</c:v>
                </c:pt>
                <c:pt idx="2299">
                  <c:v>28.474654999999998</c:v>
                </c:pt>
                <c:pt idx="2300">
                  <c:v>28.571235000000001</c:v>
                </c:pt>
                <c:pt idx="2301">
                  <c:v>28.662762000000001</c:v>
                </c:pt>
                <c:pt idx="2302">
                  <c:v>28.7498</c:v>
                </c:pt>
                <c:pt idx="2303">
                  <c:v>28.832851999999999</c:v>
                </c:pt>
                <c:pt idx="2304">
                  <c:v>28.912362000000002</c:v>
                </c:pt>
                <c:pt idx="2305">
                  <c:v>28.988727999999998</c:v>
                </c:pt>
                <c:pt idx="2306">
                  <c:v>29.062298999999999</c:v>
                </c:pt>
                <c:pt idx="2307">
                  <c:v>29.133385000000001</c:v>
                </c:pt>
                <c:pt idx="2308">
                  <c:v>29.202261</c:v>
                </c:pt>
                <c:pt idx="2309">
                  <c:v>29.269168000000001</c:v>
                </c:pt>
                <c:pt idx="2310">
                  <c:v>29.334319000000001</c:v>
                </c:pt>
                <c:pt idx="2311">
                  <c:v>29.397904</c:v>
                </c:pt>
                <c:pt idx="2312">
                  <c:v>29.460087000000001</c:v>
                </c:pt>
                <c:pt idx="2313">
                  <c:v>29.521013</c:v>
                </c:pt>
                <c:pt idx="2314">
                  <c:v>29.580812000000002</c:v>
                </c:pt>
                <c:pt idx="2315">
                  <c:v>29.639595</c:v>
                </c:pt>
                <c:pt idx="2316">
                  <c:v>29.697462000000002</c:v>
                </c:pt>
                <c:pt idx="2317">
                  <c:v>29.754498000000002</c:v>
                </c:pt>
                <c:pt idx="2318">
                  <c:v>29.810780000000001</c:v>
                </c:pt>
                <c:pt idx="2319">
                  <c:v>29.866375000000001</c:v>
                </c:pt>
                <c:pt idx="2320">
                  <c:v>29.921341000000002</c:v>
                </c:pt>
                <c:pt idx="2321">
                  <c:v>29.975729000000001</c:v>
                </c:pt>
                <c:pt idx="2322">
                  <c:v>30.029584</c:v>
                </c:pt>
                <c:pt idx="2323">
                  <c:v>30.082944999999999</c:v>
                </c:pt>
                <c:pt idx="2324">
                  <c:v>30.135846999999998</c:v>
                </c:pt>
                <c:pt idx="2325">
                  <c:v>30.188320000000001</c:v>
                </c:pt>
                <c:pt idx="2326">
                  <c:v>30.240389</c:v>
                </c:pt>
                <c:pt idx="2327">
                  <c:v>30.292079000000001</c:v>
                </c:pt>
                <c:pt idx="2328">
                  <c:v>30.343408</c:v>
                </c:pt>
                <c:pt idx="2329">
                  <c:v>30.394396</c:v>
                </c:pt>
                <c:pt idx="2330">
                  <c:v>30.445056999999998</c:v>
                </c:pt>
                <c:pt idx="2331">
                  <c:v>30.495404000000001</c:v>
                </c:pt>
                <c:pt idx="2332">
                  <c:v>30.545451</c:v>
                </c:pt>
                <c:pt idx="2333">
                  <c:v>30.595206999999998</c:v>
                </c:pt>
                <c:pt idx="2334">
                  <c:v>30.644680999999999</c:v>
                </c:pt>
                <c:pt idx="2335">
                  <c:v>30.693881000000001</c:v>
                </c:pt>
                <c:pt idx="2336">
                  <c:v>30.742815</c:v>
                </c:pt>
                <c:pt idx="2337">
                  <c:v>30.791488999999999</c:v>
                </c:pt>
                <c:pt idx="2338">
                  <c:v>30.839908000000001</c:v>
                </c:pt>
                <c:pt idx="2339">
                  <c:v>30.888076999999999</c:v>
                </c:pt>
                <c:pt idx="2340">
                  <c:v>30.936001000000001</c:v>
                </c:pt>
                <c:pt idx="2341">
                  <c:v>30.983682999999999</c:v>
                </c:pt>
                <c:pt idx="2342">
                  <c:v>31.031127000000001</c:v>
                </c:pt>
                <c:pt idx="2343">
                  <c:v>31.078336</c:v>
                </c:pt>
                <c:pt idx="2344">
                  <c:v>31.125312999999998</c:v>
                </c:pt>
                <c:pt idx="2345">
                  <c:v>31.172059000000001</c:v>
                </c:pt>
                <c:pt idx="2346">
                  <c:v>31.218578000000001</c:v>
                </c:pt>
                <c:pt idx="2347">
                  <c:v>31.264872</c:v>
                </c:pt>
                <c:pt idx="2348">
                  <c:v>31.310941</c:v>
                </c:pt>
                <c:pt idx="2349">
                  <c:v>31.356788999999999</c:v>
                </c:pt>
                <c:pt idx="2350">
                  <c:v>31.402417</c:v>
                </c:pt>
                <c:pt idx="2351">
                  <c:v>31.447825999999999</c:v>
                </c:pt>
                <c:pt idx="2352">
                  <c:v>31.493016999999998</c:v>
                </c:pt>
                <c:pt idx="2353">
                  <c:v>31.537991999999999</c:v>
                </c:pt>
                <c:pt idx="2354">
                  <c:v>31.582751999999999</c:v>
                </c:pt>
                <c:pt idx="2355">
                  <c:v>31.627299000000001</c:v>
                </c:pt>
                <c:pt idx="2356">
                  <c:v>31.671631999999999</c:v>
                </c:pt>
                <c:pt idx="2357">
                  <c:v>31.715754</c:v>
                </c:pt>
                <c:pt idx="2358">
                  <c:v>31.759665999999999</c:v>
                </c:pt>
                <c:pt idx="2359">
                  <c:v>31.803367999999999</c:v>
                </c:pt>
                <c:pt idx="2360">
                  <c:v>31.846861000000001</c:v>
                </c:pt>
                <c:pt idx="2361">
                  <c:v>31.890146999999999</c:v>
                </c:pt>
                <c:pt idx="2362">
                  <c:v>31.933226000000001</c:v>
                </c:pt>
                <c:pt idx="2363">
                  <c:v>31.976099000000001</c:v>
                </c:pt>
                <c:pt idx="2364">
                  <c:v>32.018766999999997</c:v>
                </c:pt>
                <c:pt idx="2365">
                  <c:v>32.061230999999999</c:v>
                </c:pt>
                <c:pt idx="2366">
                  <c:v>32.103492000000003</c:v>
                </c:pt>
                <c:pt idx="2367">
                  <c:v>32.14555</c:v>
                </c:pt>
                <c:pt idx="2368">
                  <c:v>32.187407</c:v>
                </c:pt>
                <c:pt idx="2369">
                  <c:v>32.229062999999996</c:v>
                </c:pt>
                <c:pt idx="2370">
                  <c:v>32.270519</c:v>
                </c:pt>
                <c:pt idx="2371">
                  <c:v>32.311776000000002</c:v>
                </c:pt>
                <c:pt idx="2372">
                  <c:v>32.352834999999999</c:v>
                </c:pt>
                <c:pt idx="2373">
                  <c:v>32.393695999999998</c:v>
                </c:pt>
                <c:pt idx="2374">
                  <c:v>32.434359999999998</c:v>
                </c:pt>
                <c:pt idx="2375">
                  <c:v>32.474829</c:v>
                </c:pt>
                <c:pt idx="2376">
                  <c:v>32.515101999999999</c:v>
                </c:pt>
                <c:pt idx="2377">
                  <c:v>32.555182000000002</c:v>
                </c:pt>
                <c:pt idx="2378">
                  <c:v>32.595067</c:v>
                </c:pt>
                <c:pt idx="2379">
                  <c:v>32.634760999999997</c:v>
                </c:pt>
                <c:pt idx="2380">
                  <c:v>32.674261999999999</c:v>
                </c:pt>
                <c:pt idx="2381">
                  <c:v>32.713571999999999</c:v>
                </c:pt>
                <c:pt idx="2382">
                  <c:v>32.752692000000003</c:v>
                </c:pt>
                <c:pt idx="2383">
                  <c:v>32.791621999999997</c:v>
                </c:pt>
                <c:pt idx="2384">
                  <c:v>32.830364000000003</c:v>
                </c:pt>
                <c:pt idx="2385">
                  <c:v>32.868917000000003</c:v>
                </c:pt>
                <c:pt idx="2386">
                  <c:v>32.907283999999997</c:v>
                </c:pt>
                <c:pt idx="2387">
                  <c:v>32.945464000000001</c:v>
                </c:pt>
                <c:pt idx="2388">
                  <c:v>32.983459000000003</c:v>
                </c:pt>
                <c:pt idx="2389">
                  <c:v>33.021268999999997</c:v>
                </c:pt>
                <c:pt idx="2390">
                  <c:v>33.058894000000002</c:v>
                </c:pt>
                <c:pt idx="2391">
                  <c:v>33.096336999999998</c:v>
                </c:pt>
                <c:pt idx="2392">
                  <c:v>33.133597000000002</c:v>
                </c:pt>
                <c:pt idx="2393">
                  <c:v>33.170676</c:v>
                </c:pt>
                <c:pt idx="2394">
                  <c:v>33.207574000000001</c:v>
                </c:pt>
                <c:pt idx="2395">
                  <c:v>33.244292000000002</c:v>
                </c:pt>
                <c:pt idx="2396">
                  <c:v>33.280830000000002</c:v>
                </c:pt>
                <c:pt idx="2397">
                  <c:v>33.317189999999997</c:v>
                </c:pt>
                <c:pt idx="2398">
                  <c:v>33.353372</c:v>
                </c:pt>
                <c:pt idx="2399">
                  <c:v>33.389378000000001</c:v>
                </c:pt>
                <c:pt idx="2400">
                  <c:v>33.425207</c:v>
                </c:pt>
                <c:pt idx="2401">
                  <c:v>33.460859999999997</c:v>
                </c:pt>
                <c:pt idx="2402">
                  <c:v>33.496339999999996</c:v>
                </c:pt>
                <c:pt idx="2403">
                  <c:v>33.531644999999997</c:v>
                </c:pt>
                <c:pt idx="2404">
                  <c:v>33.566777000000002</c:v>
                </c:pt>
                <c:pt idx="2405">
                  <c:v>33.601737</c:v>
                </c:pt>
                <c:pt idx="2406">
                  <c:v>33.636524999999999</c:v>
                </c:pt>
                <c:pt idx="2407">
                  <c:v>33.671143000000001</c:v>
                </c:pt>
                <c:pt idx="2408">
                  <c:v>33.705590000000001</c:v>
                </c:pt>
                <c:pt idx="2409">
                  <c:v>33.739868999999999</c:v>
                </c:pt>
                <c:pt idx="2410">
                  <c:v>33.773978999999997</c:v>
                </c:pt>
                <c:pt idx="2411">
                  <c:v>33.807921</c:v>
                </c:pt>
                <c:pt idx="2412">
                  <c:v>33.841695999999999</c:v>
                </c:pt>
                <c:pt idx="2413">
                  <c:v>33.875304999999997</c:v>
                </c:pt>
                <c:pt idx="2414">
                  <c:v>33.908749</c:v>
                </c:pt>
                <c:pt idx="2415">
                  <c:v>33.942028000000001</c:v>
                </c:pt>
                <c:pt idx="2416">
                  <c:v>33.975143000000003</c:v>
                </c:pt>
                <c:pt idx="2417">
                  <c:v>34.008094999999997</c:v>
                </c:pt>
                <c:pt idx="2418">
                  <c:v>34.040883999999998</c:v>
                </c:pt>
                <c:pt idx="2419">
                  <c:v>34.073512000000001</c:v>
                </c:pt>
                <c:pt idx="2420">
                  <c:v>34.105978999999998</c:v>
                </c:pt>
                <c:pt idx="2421">
                  <c:v>34.138285000000003</c:v>
                </c:pt>
                <c:pt idx="2422">
                  <c:v>34.170433000000003</c:v>
                </c:pt>
                <c:pt idx="2423">
                  <c:v>34.202421000000001</c:v>
                </c:pt>
                <c:pt idx="2424">
                  <c:v>34.234251999999998</c:v>
                </c:pt>
                <c:pt idx="2425">
                  <c:v>34.265925000000003</c:v>
                </c:pt>
                <c:pt idx="2426">
                  <c:v>34.297441999999997</c:v>
                </c:pt>
                <c:pt idx="2427">
                  <c:v>34.328803999999998</c:v>
                </c:pt>
                <c:pt idx="2428">
                  <c:v>34.360010000000003</c:v>
                </c:pt>
                <c:pt idx="2429">
                  <c:v>34.391061999999998</c:v>
                </c:pt>
                <c:pt idx="2430">
                  <c:v>34.421959999999999</c:v>
                </c:pt>
                <c:pt idx="2431">
                  <c:v>34.452705999999999</c:v>
                </c:pt>
                <c:pt idx="2432">
                  <c:v>34.483299000000002</c:v>
                </c:pt>
                <c:pt idx="2433">
                  <c:v>34.513741000000003</c:v>
                </c:pt>
                <c:pt idx="2434">
                  <c:v>34.544032000000001</c:v>
                </c:pt>
                <c:pt idx="2435">
                  <c:v>34.574173999999999</c:v>
                </c:pt>
                <c:pt idx="2436">
                  <c:v>34.604165999999999</c:v>
                </c:pt>
                <c:pt idx="2437">
                  <c:v>34.634010000000004</c:v>
                </c:pt>
                <c:pt idx="2438">
                  <c:v>34.663705999999998</c:v>
                </c:pt>
                <c:pt idx="2439">
                  <c:v>34.693254000000003</c:v>
                </c:pt>
                <c:pt idx="2440">
                  <c:v>34.722656999999998</c:v>
                </c:pt>
                <c:pt idx="2441">
                  <c:v>34.751913000000002</c:v>
                </c:pt>
                <c:pt idx="2442">
                  <c:v>34.781025</c:v>
                </c:pt>
                <c:pt idx="2443">
                  <c:v>34.809992999999999</c:v>
                </c:pt>
                <c:pt idx="2444">
                  <c:v>34.838816000000001</c:v>
                </c:pt>
                <c:pt idx="2445">
                  <c:v>34.867497</c:v>
                </c:pt>
                <c:pt idx="2446">
                  <c:v>34.896036000000002</c:v>
                </c:pt>
                <c:pt idx="2447">
                  <c:v>34.924433000000001</c:v>
                </c:pt>
                <c:pt idx="2448">
                  <c:v>34.952688999999999</c:v>
                </c:pt>
                <c:pt idx="2449">
                  <c:v>34.980804999999997</c:v>
                </c:pt>
                <c:pt idx="2450">
                  <c:v>35.008781999999997</c:v>
                </c:pt>
                <c:pt idx="2451">
                  <c:v>35.036619999999999</c:v>
                </c:pt>
                <c:pt idx="2452">
                  <c:v>35.064320000000002</c:v>
                </c:pt>
                <c:pt idx="2453">
                  <c:v>35.091881999999998</c:v>
                </c:pt>
                <c:pt idx="2454">
                  <c:v>35.119306999999999</c:v>
                </c:pt>
                <c:pt idx="2455">
                  <c:v>35.146597</c:v>
                </c:pt>
                <c:pt idx="2456">
                  <c:v>35.173751000000003</c:v>
                </c:pt>
                <c:pt idx="2457">
                  <c:v>35.200769999999999</c:v>
                </c:pt>
                <c:pt idx="2458">
                  <c:v>35.227654999999999</c:v>
                </c:pt>
                <c:pt idx="2459">
                  <c:v>35.254407</c:v>
                </c:pt>
                <c:pt idx="2460">
                  <c:v>35.281025</c:v>
                </c:pt>
                <c:pt idx="2461">
                  <c:v>35.307512000000003</c:v>
                </c:pt>
                <c:pt idx="2462">
                  <c:v>35.333866999999998</c:v>
                </c:pt>
                <c:pt idx="2463">
                  <c:v>35.360090999999997</c:v>
                </c:pt>
                <c:pt idx="2464">
                  <c:v>35.386186000000002</c:v>
                </c:pt>
                <c:pt idx="2465">
                  <c:v>35.412149999999997</c:v>
                </c:pt>
                <c:pt idx="2466">
                  <c:v>35.437986000000002</c:v>
                </c:pt>
                <c:pt idx="2467">
                  <c:v>35.463692999999999</c:v>
                </c:pt>
                <c:pt idx="2468">
                  <c:v>35.489272999999997</c:v>
                </c:pt>
                <c:pt idx="2469">
                  <c:v>35.514724999999999</c:v>
                </c:pt>
                <c:pt idx="2470">
                  <c:v>35.540050999999998</c:v>
                </c:pt>
                <c:pt idx="2471">
                  <c:v>35.565252000000001</c:v>
                </c:pt>
                <c:pt idx="2472">
                  <c:v>35.590327000000002</c:v>
                </c:pt>
                <c:pt idx="2473">
                  <c:v>35.615278000000004</c:v>
                </c:pt>
                <c:pt idx="2474">
                  <c:v>35.640104999999998</c:v>
                </c:pt>
                <c:pt idx="2475">
                  <c:v>35.664808000000001</c:v>
                </c:pt>
                <c:pt idx="2476">
                  <c:v>35.689388999999998</c:v>
                </c:pt>
                <c:pt idx="2477">
                  <c:v>35.713847999999999</c:v>
                </c:pt>
                <c:pt idx="2478">
                  <c:v>35.738185999999999</c:v>
                </c:pt>
                <c:pt idx="2479">
                  <c:v>35.762402000000002</c:v>
                </c:pt>
                <c:pt idx="2480">
                  <c:v>35.786498999999999</c:v>
                </c:pt>
                <c:pt idx="2481">
                  <c:v>35.810474999999997</c:v>
                </c:pt>
                <c:pt idx="2482">
                  <c:v>35.834333000000001</c:v>
                </c:pt>
                <c:pt idx="2483">
                  <c:v>35.858072</c:v>
                </c:pt>
                <c:pt idx="2484">
                  <c:v>35.881692999999999</c:v>
                </c:pt>
                <c:pt idx="2485">
                  <c:v>35.905197000000001</c:v>
                </c:pt>
                <c:pt idx="2486">
                  <c:v>35.928584999999998</c:v>
                </c:pt>
                <c:pt idx="2487">
                  <c:v>35.951855999999999</c:v>
                </c:pt>
                <c:pt idx="2488">
                  <c:v>35.975012</c:v>
                </c:pt>
                <c:pt idx="2489">
                  <c:v>35.998052000000001</c:v>
                </c:pt>
                <c:pt idx="2490">
                  <c:v>36.020978999999997</c:v>
                </c:pt>
                <c:pt idx="2491">
                  <c:v>36.043792000000003</c:v>
                </c:pt>
                <c:pt idx="2492">
                  <c:v>36.066490999999999</c:v>
                </c:pt>
                <c:pt idx="2493">
                  <c:v>36.089078000000001</c:v>
                </c:pt>
                <c:pt idx="2494">
                  <c:v>36.111552000000003</c:v>
                </c:pt>
                <c:pt idx="2495">
                  <c:v>36.133915000000002</c:v>
                </c:pt>
                <c:pt idx="2496">
                  <c:v>36.156168000000001</c:v>
                </c:pt>
                <c:pt idx="2497">
                  <c:v>36.178308999999999</c:v>
                </c:pt>
                <c:pt idx="2498">
                  <c:v>36.200341000000002</c:v>
                </c:pt>
                <c:pt idx="2499">
                  <c:v>36.222264000000003</c:v>
                </c:pt>
                <c:pt idx="2500">
                  <c:v>36.244078000000002</c:v>
                </c:pt>
                <c:pt idx="2501">
                  <c:v>36.265782999999999</c:v>
                </c:pt>
                <c:pt idx="2502">
                  <c:v>36.287381000000003</c:v>
                </c:pt>
                <c:pt idx="2503">
                  <c:v>36.308872000000001</c:v>
                </c:pt>
                <c:pt idx="2504">
                  <c:v>36.330255999999999</c:v>
                </c:pt>
                <c:pt idx="2505">
                  <c:v>36.351534000000001</c:v>
                </c:pt>
                <c:pt idx="2506">
                  <c:v>36.372706999999998</c:v>
                </c:pt>
                <c:pt idx="2507">
                  <c:v>36.393774999999998</c:v>
                </c:pt>
                <c:pt idx="2508">
                  <c:v>36.414738</c:v>
                </c:pt>
                <c:pt idx="2509">
                  <c:v>36.435597000000001</c:v>
                </c:pt>
                <c:pt idx="2510">
                  <c:v>36.456353</c:v>
                </c:pt>
                <c:pt idx="2511">
                  <c:v>36.477006000000003</c:v>
                </c:pt>
                <c:pt idx="2512">
                  <c:v>36.497557</c:v>
                </c:pt>
                <c:pt idx="2513">
                  <c:v>36.518006</c:v>
                </c:pt>
                <c:pt idx="2514">
                  <c:v>36.538353000000001</c:v>
                </c:pt>
                <c:pt idx="2515">
                  <c:v>36.558599999999998</c:v>
                </c:pt>
                <c:pt idx="2516">
                  <c:v>36.578746000000002</c:v>
                </c:pt>
                <c:pt idx="2517">
                  <c:v>36.598792000000003</c:v>
                </c:pt>
                <c:pt idx="2518">
                  <c:v>36.618738999999998</c:v>
                </c:pt>
                <c:pt idx="2519">
                  <c:v>36.638587999999999</c:v>
                </c:pt>
                <c:pt idx="2520">
                  <c:v>36.658338000000001</c:v>
                </c:pt>
                <c:pt idx="2521">
                  <c:v>36.677990000000001</c:v>
                </c:pt>
                <c:pt idx="2522">
                  <c:v>36.697544999999998</c:v>
                </c:pt>
                <c:pt idx="2523">
                  <c:v>36.717002000000001</c:v>
                </c:pt>
                <c:pt idx="2524">
                  <c:v>36.736364000000002</c:v>
                </c:pt>
                <c:pt idx="2525">
                  <c:v>36.755629999999996</c:v>
                </c:pt>
                <c:pt idx="2526">
                  <c:v>36.774799999999999</c:v>
                </c:pt>
                <c:pt idx="2527">
                  <c:v>36.793875</c:v>
                </c:pt>
                <c:pt idx="2528">
                  <c:v>36.812855999999996</c:v>
                </c:pt>
                <c:pt idx="2529">
                  <c:v>36.831743000000003</c:v>
                </c:pt>
                <c:pt idx="2530">
                  <c:v>36.850537000000003</c:v>
                </c:pt>
                <c:pt idx="2531">
                  <c:v>36.869236999999998</c:v>
                </c:pt>
                <c:pt idx="2532">
                  <c:v>36.887844999999999</c:v>
                </c:pt>
                <c:pt idx="2533">
                  <c:v>36.906360999999997</c:v>
                </c:pt>
                <c:pt idx="2534">
                  <c:v>36.924785</c:v>
                </c:pt>
                <c:pt idx="2535">
                  <c:v>36.943117999999998</c:v>
                </c:pt>
                <c:pt idx="2536">
                  <c:v>36.961360999999997</c:v>
                </c:pt>
                <c:pt idx="2537">
                  <c:v>36.979512999999997</c:v>
                </c:pt>
                <c:pt idx="2538">
                  <c:v>36.997574999999998</c:v>
                </c:pt>
                <c:pt idx="2539">
                  <c:v>37.015548000000003</c:v>
                </c:pt>
                <c:pt idx="2540">
                  <c:v>37.033431999999998</c:v>
                </c:pt>
                <c:pt idx="2541">
                  <c:v>37.051228000000002</c:v>
                </c:pt>
                <c:pt idx="2542">
                  <c:v>37.068935000000003</c:v>
                </c:pt>
                <c:pt idx="2543">
                  <c:v>37.086554999999997</c:v>
                </c:pt>
                <c:pt idx="2544">
                  <c:v>37.104087999999997</c:v>
                </c:pt>
                <c:pt idx="2545">
                  <c:v>37.121533999999997</c:v>
                </c:pt>
                <c:pt idx="2546">
                  <c:v>37.138894000000001</c:v>
                </c:pt>
                <c:pt idx="2547">
                  <c:v>37.156168000000001</c:v>
                </c:pt>
                <c:pt idx="2548">
                  <c:v>37.173357000000003</c:v>
                </c:pt>
                <c:pt idx="2549">
                  <c:v>37.190460999999999</c:v>
                </c:pt>
                <c:pt idx="2550">
                  <c:v>37.207479999999997</c:v>
                </c:pt>
                <c:pt idx="2551">
                  <c:v>37.224415</c:v>
                </c:pt>
                <c:pt idx="2552">
                  <c:v>37.241266000000003</c:v>
                </c:pt>
                <c:pt idx="2553">
                  <c:v>37.258035</c:v>
                </c:pt>
                <c:pt idx="2554">
                  <c:v>37.274720000000002</c:v>
                </c:pt>
                <c:pt idx="2555">
                  <c:v>37.291322999999998</c:v>
                </c:pt>
                <c:pt idx="2556">
                  <c:v>37.307842999999998</c:v>
                </c:pt>
                <c:pt idx="2557">
                  <c:v>37.324281999999997</c:v>
                </c:pt>
                <c:pt idx="2558">
                  <c:v>37.34064</c:v>
                </c:pt>
                <c:pt idx="2559">
                  <c:v>37.356917000000003</c:v>
                </c:pt>
                <c:pt idx="2560">
                  <c:v>37.373114000000001</c:v>
                </c:pt>
                <c:pt idx="2561">
                  <c:v>37.389231000000002</c:v>
                </c:pt>
                <c:pt idx="2562">
                  <c:v>37.405268</c:v>
                </c:pt>
                <c:pt idx="2563">
                  <c:v>37.421225</c:v>
                </c:pt>
                <c:pt idx="2564">
                  <c:v>37.437103999999998</c:v>
                </c:pt>
                <c:pt idx="2565">
                  <c:v>37.452905000000001</c:v>
                </c:pt>
                <c:pt idx="2566">
                  <c:v>37.468626999999998</c:v>
                </c:pt>
                <c:pt idx="2567">
                  <c:v>37.484271999999997</c:v>
                </c:pt>
                <c:pt idx="2568">
                  <c:v>37.499839999999999</c:v>
                </c:pt>
                <c:pt idx="2569">
                  <c:v>37.515329999999999</c:v>
                </c:pt>
                <c:pt idx="2570">
                  <c:v>37.530745000000003</c:v>
                </c:pt>
                <c:pt idx="2571">
                  <c:v>37.546083000000003</c:v>
                </c:pt>
                <c:pt idx="2572">
                  <c:v>37.561345000000003</c:v>
                </c:pt>
                <c:pt idx="2573">
                  <c:v>37.576532</c:v>
                </c:pt>
                <c:pt idx="2574">
                  <c:v>37.591644000000002</c:v>
                </c:pt>
                <c:pt idx="2575">
                  <c:v>37.606681000000002</c:v>
                </c:pt>
                <c:pt idx="2576">
                  <c:v>37.621645000000001</c:v>
                </c:pt>
                <c:pt idx="2577">
                  <c:v>37.636533999999997</c:v>
                </c:pt>
                <c:pt idx="2578">
                  <c:v>37.651350000000001</c:v>
                </c:pt>
                <c:pt idx="2579">
                  <c:v>37.666091999999999</c:v>
                </c:pt>
                <c:pt idx="2580">
                  <c:v>37.680762000000001</c:v>
                </c:pt>
                <c:pt idx="2581">
                  <c:v>37.695359000000003</c:v>
                </c:pt>
                <c:pt idx="2582">
                  <c:v>37.709885</c:v>
                </c:pt>
                <c:pt idx="2583">
                  <c:v>37.724338000000003</c:v>
                </c:pt>
                <c:pt idx="2584">
                  <c:v>37.738720999999998</c:v>
                </c:pt>
                <c:pt idx="2585">
                  <c:v>37.753031999999997</c:v>
                </c:pt>
                <c:pt idx="2586">
                  <c:v>37.767271999999998</c:v>
                </c:pt>
                <c:pt idx="2587">
                  <c:v>37.781443000000003</c:v>
                </c:pt>
                <c:pt idx="2588">
                  <c:v>37.795543000000002</c:v>
                </c:pt>
                <c:pt idx="2589">
                  <c:v>37.809573999999998</c:v>
                </c:pt>
                <c:pt idx="2590">
                  <c:v>37.823535</c:v>
                </c:pt>
                <c:pt idx="2591">
                  <c:v>37.837428000000003</c:v>
                </c:pt>
                <c:pt idx="2592">
                  <c:v>37.851252000000002</c:v>
                </c:pt>
                <c:pt idx="2593">
                  <c:v>37.865006999999999</c:v>
                </c:pt>
                <c:pt idx="2594">
                  <c:v>37.878695</c:v>
                </c:pt>
                <c:pt idx="2595">
                  <c:v>37.892315000000004</c:v>
                </c:pt>
                <c:pt idx="2596">
                  <c:v>37.905867999999998</c:v>
                </c:pt>
                <c:pt idx="2597">
                  <c:v>37.919353999999998</c:v>
                </c:pt>
                <c:pt idx="2598">
                  <c:v>37.932774000000002</c:v>
                </c:pt>
                <c:pt idx="2599">
                  <c:v>37.946126999999997</c:v>
                </c:pt>
                <c:pt idx="2600">
                  <c:v>37.959414000000002</c:v>
                </c:pt>
                <c:pt idx="2601">
                  <c:v>37.972636000000001</c:v>
                </c:pt>
                <c:pt idx="2602">
                  <c:v>37.985792000000004</c:v>
                </c:pt>
                <c:pt idx="2603">
                  <c:v>37.998882999999999</c:v>
                </c:pt>
                <c:pt idx="2604">
                  <c:v>38.01191</c:v>
                </c:pt>
                <c:pt idx="2605">
                  <c:v>38.024872999999999</c:v>
                </c:pt>
                <c:pt idx="2606">
                  <c:v>38.037770999999999</c:v>
                </c:pt>
                <c:pt idx="2607">
                  <c:v>38.050606000000002</c:v>
                </c:pt>
                <c:pt idx="2608">
                  <c:v>38.063377000000003</c:v>
                </c:pt>
                <c:pt idx="2609">
                  <c:v>38.076084999999999</c:v>
                </c:pt>
                <c:pt idx="2610">
                  <c:v>38.088729999999998</c:v>
                </c:pt>
                <c:pt idx="2611">
                  <c:v>38.101312999999998</c:v>
                </c:pt>
                <c:pt idx="2612">
                  <c:v>38.113833999999997</c:v>
                </c:pt>
                <c:pt idx="2613">
                  <c:v>38.126292999999997</c:v>
                </c:pt>
                <c:pt idx="2614">
                  <c:v>38.138689999999997</c:v>
                </c:pt>
                <c:pt idx="2615">
                  <c:v>38.151026999999999</c:v>
                </c:pt>
                <c:pt idx="2616">
                  <c:v>38.163302000000002</c:v>
                </c:pt>
                <c:pt idx="2617">
                  <c:v>38.175516000000002</c:v>
                </c:pt>
                <c:pt idx="2618">
                  <c:v>38.187669999999997</c:v>
                </c:pt>
                <c:pt idx="2619">
                  <c:v>38.199764000000002</c:v>
                </c:pt>
                <c:pt idx="2620">
                  <c:v>38.211798999999999</c:v>
                </c:pt>
                <c:pt idx="2621">
                  <c:v>38.223773000000001</c:v>
                </c:pt>
                <c:pt idx="2622">
                  <c:v>38.235689000000001</c:v>
                </c:pt>
                <c:pt idx="2623">
                  <c:v>38.247545000000002</c:v>
                </c:pt>
                <c:pt idx="2624">
                  <c:v>38.259343000000001</c:v>
                </c:pt>
                <c:pt idx="2625">
                  <c:v>38.271082999999997</c:v>
                </c:pt>
                <c:pt idx="2626">
                  <c:v>38.282764999999998</c:v>
                </c:pt>
                <c:pt idx="2627">
                  <c:v>38.294387999999998</c:v>
                </c:pt>
                <c:pt idx="2628">
                  <c:v>38.305954999999997</c:v>
                </c:pt>
                <c:pt idx="2629">
                  <c:v>38.317464000000001</c:v>
                </c:pt>
                <c:pt idx="2630">
                  <c:v>38.328916</c:v>
                </c:pt>
                <c:pt idx="2631">
                  <c:v>38.340311</c:v>
                </c:pt>
                <c:pt idx="2632">
                  <c:v>38.351650999999997</c:v>
                </c:pt>
                <c:pt idx="2633">
                  <c:v>38.362934000000003</c:v>
                </c:pt>
                <c:pt idx="2634">
                  <c:v>38.374161000000001</c:v>
                </c:pt>
                <c:pt idx="2635">
                  <c:v>38.385331999999998</c:v>
                </c:pt>
                <c:pt idx="2636">
                  <c:v>38.396447999999999</c:v>
                </c:pt>
                <c:pt idx="2637">
                  <c:v>38.407508999999997</c:v>
                </c:pt>
                <c:pt idx="2638">
                  <c:v>38.418515999999997</c:v>
                </c:pt>
                <c:pt idx="2639">
                  <c:v>38.429468</c:v>
                </c:pt>
                <c:pt idx="2640">
                  <c:v>38.440365</c:v>
                </c:pt>
                <c:pt idx="2641">
                  <c:v>38.451208999999999</c:v>
                </c:pt>
                <c:pt idx="2642">
                  <c:v>38.461998999999999</c:v>
                </c:pt>
                <c:pt idx="2643">
                  <c:v>38.472735</c:v>
                </c:pt>
                <c:pt idx="2644">
                  <c:v>38.483418</c:v>
                </c:pt>
                <c:pt idx="2645">
                  <c:v>38.494048999999997</c:v>
                </c:pt>
                <c:pt idx="2646">
                  <c:v>38.504626000000002</c:v>
                </c:pt>
                <c:pt idx="2647">
                  <c:v>38.515151000000003</c:v>
                </c:pt>
                <c:pt idx="2648">
                  <c:v>38.525624000000001</c:v>
                </c:pt>
                <c:pt idx="2649">
                  <c:v>38.536045000000001</c:v>
                </c:pt>
                <c:pt idx="2650">
                  <c:v>38.546413999999999</c:v>
                </c:pt>
                <c:pt idx="2651">
                  <c:v>38.556731999999997</c:v>
                </c:pt>
                <c:pt idx="2652">
                  <c:v>38.566997999999998</c:v>
                </c:pt>
                <c:pt idx="2653">
                  <c:v>38.577213999999998</c:v>
                </c:pt>
                <c:pt idx="2654">
                  <c:v>38.587378000000001</c:v>
                </c:pt>
                <c:pt idx="2655">
                  <c:v>38.597493</c:v>
                </c:pt>
                <c:pt idx="2656">
                  <c:v>38.607557</c:v>
                </c:pt>
                <c:pt idx="2657">
                  <c:v>38.617570999999998</c:v>
                </c:pt>
                <c:pt idx="2658">
                  <c:v>38.627535000000002</c:v>
                </c:pt>
                <c:pt idx="2659">
                  <c:v>38.637450000000001</c:v>
                </c:pt>
                <c:pt idx="2660">
                  <c:v>38.647316000000004</c:v>
                </c:pt>
                <c:pt idx="2661">
                  <c:v>38.657131999999997</c:v>
                </c:pt>
                <c:pt idx="2662">
                  <c:v>38.666899999999998</c:v>
                </c:pt>
                <c:pt idx="2663">
                  <c:v>38.676619000000002</c:v>
                </c:pt>
                <c:pt idx="2664">
                  <c:v>38.686289000000002</c:v>
                </c:pt>
                <c:pt idx="2665">
                  <c:v>38.695912</c:v>
                </c:pt>
                <c:pt idx="2666">
                  <c:v>38.705486999999998</c:v>
                </c:pt>
                <c:pt idx="2667">
                  <c:v>38.715013999999996</c:v>
                </c:pt>
                <c:pt idx="2668">
                  <c:v>38.724493000000002</c:v>
                </c:pt>
                <c:pt idx="2669">
                  <c:v>38.733925999999997</c:v>
                </c:pt>
                <c:pt idx="2670">
                  <c:v>38.743310999999999</c:v>
                </c:pt>
                <c:pt idx="2671">
                  <c:v>38.752650000000003</c:v>
                </c:pt>
                <c:pt idx="2672">
                  <c:v>38.761941999999998</c:v>
                </c:pt>
                <c:pt idx="2673">
                  <c:v>38.771186999999998</c:v>
                </c:pt>
                <c:pt idx="2674">
                  <c:v>38.780386999999997</c:v>
                </c:pt>
                <c:pt idx="2675">
                  <c:v>38.789540000000002</c:v>
                </c:pt>
                <c:pt idx="2676">
                  <c:v>38.798648999999997</c:v>
                </c:pt>
                <c:pt idx="2677">
                  <c:v>38.807710999999998</c:v>
                </c:pt>
                <c:pt idx="2678">
                  <c:v>38.816727999999998</c:v>
                </c:pt>
                <c:pt idx="2679">
                  <c:v>38.825701000000002</c:v>
                </c:pt>
                <c:pt idx="2680">
                  <c:v>38.834628000000002</c:v>
                </c:pt>
                <c:pt idx="2681">
                  <c:v>38.843510999999999</c:v>
                </c:pt>
                <c:pt idx="2682">
                  <c:v>38.852348999999997</c:v>
                </c:pt>
                <c:pt idx="2683">
                  <c:v>38.861144000000003</c:v>
                </c:pt>
                <c:pt idx="2684">
                  <c:v>38.869894000000002</c:v>
                </c:pt>
                <c:pt idx="2685">
                  <c:v>38.878599999999999</c:v>
                </c:pt>
                <c:pt idx="2686">
                  <c:v>38.887262999999997</c:v>
                </c:pt>
                <c:pt idx="2687">
                  <c:v>38.895882999999998</c:v>
                </c:pt>
                <c:pt idx="2688">
                  <c:v>38.904459000000003</c:v>
                </c:pt>
                <c:pt idx="2689">
                  <c:v>38.912993</c:v>
                </c:pt>
                <c:pt idx="2690">
                  <c:v>38.921484</c:v>
                </c:pt>
                <c:pt idx="2691">
                  <c:v>38.929932000000001</c:v>
                </c:pt>
                <c:pt idx="2692">
                  <c:v>38.938338000000002</c:v>
                </c:pt>
                <c:pt idx="2693">
                  <c:v>38.946700999999997</c:v>
                </c:pt>
                <c:pt idx="2694">
                  <c:v>38.955022999999997</c:v>
                </c:pt>
                <c:pt idx="2695">
                  <c:v>38.963303000000003</c:v>
                </c:pt>
                <c:pt idx="2696">
                  <c:v>38.971541000000002</c:v>
                </c:pt>
                <c:pt idx="2697">
                  <c:v>38.979737999999998</c:v>
                </c:pt>
                <c:pt idx="2698">
                  <c:v>38.987893999999997</c:v>
                </c:pt>
                <c:pt idx="2699">
                  <c:v>38.996009000000001</c:v>
                </c:pt>
                <c:pt idx="2700">
                  <c:v>39.004083000000001</c:v>
                </c:pt>
                <c:pt idx="2701">
                  <c:v>39.012117000000003</c:v>
                </c:pt>
                <c:pt idx="2702">
                  <c:v>39.020110000000003</c:v>
                </c:pt>
                <c:pt idx="2703">
                  <c:v>39.028061999999998</c:v>
                </c:pt>
                <c:pt idx="2704">
                  <c:v>39.035975000000001</c:v>
                </c:pt>
                <c:pt idx="2705">
                  <c:v>39.043847999999997</c:v>
                </c:pt>
                <c:pt idx="2706">
                  <c:v>39.051681000000002</c:v>
                </c:pt>
                <c:pt idx="2707">
                  <c:v>39.059474999999999</c:v>
                </c:pt>
                <c:pt idx="2708">
                  <c:v>39.067230000000002</c:v>
                </c:pt>
                <c:pt idx="2709">
                  <c:v>39.074945</c:v>
                </c:pt>
                <c:pt idx="2710">
                  <c:v>39.082621000000003</c:v>
                </c:pt>
                <c:pt idx="2711">
                  <c:v>39.090259000000003</c:v>
                </c:pt>
                <c:pt idx="2712">
                  <c:v>39.097858000000002</c:v>
                </c:pt>
                <c:pt idx="2713">
                  <c:v>39.105418999999998</c:v>
                </c:pt>
                <c:pt idx="2714">
                  <c:v>39.112940999999999</c:v>
                </c:pt>
                <c:pt idx="2715">
                  <c:v>39.120426000000002</c:v>
                </c:pt>
                <c:pt idx="2716">
                  <c:v>39.127873000000001</c:v>
                </c:pt>
                <c:pt idx="2717">
                  <c:v>39.135281999999997</c:v>
                </c:pt>
                <c:pt idx="2718">
                  <c:v>39.142653000000003</c:v>
                </c:pt>
                <c:pt idx="2719">
                  <c:v>39.149987000000003</c:v>
                </c:pt>
                <c:pt idx="2720">
                  <c:v>39.157283999999997</c:v>
                </c:pt>
                <c:pt idx="2721">
                  <c:v>39.164543999999999</c:v>
                </c:pt>
                <c:pt idx="2722">
                  <c:v>39.171767000000003</c:v>
                </c:pt>
                <c:pt idx="2723">
                  <c:v>39.178953999999997</c:v>
                </c:pt>
                <c:pt idx="2724">
                  <c:v>39.186104</c:v>
                </c:pt>
                <c:pt idx="2725">
                  <c:v>39.193216999999997</c:v>
                </c:pt>
                <c:pt idx="2726">
                  <c:v>39.200294999999997</c:v>
                </c:pt>
                <c:pt idx="2727">
                  <c:v>39.207335999999998</c:v>
                </c:pt>
                <c:pt idx="2728">
                  <c:v>39.214342000000002</c:v>
                </c:pt>
                <c:pt idx="2729">
                  <c:v>39.221311999999998</c:v>
                </c:pt>
                <c:pt idx="2730">
                  <c:v>39.228247000000003</c:v>
                </c:pt>
                <c:pt idx="2731">
                  <c:v>39.235146</c:v>
                </c:pt>
                <c:pt idx="2732">
                  <c:v>39.242010000000001</c:v>
                </c:pt>
                <c:pt idx="2733">
                  <c:v>39.248838999999997</c:v>
                </c:pt>
                <c:pt idx="2734">
                  <c:v>39.255634000000001</c:v>
                </c:pt>
                <c:pt idx="2735">
                  <c:v>39.262393000000003</c:v>
                </c:pt>
                <c:pt idx="2736">
                  <c:v>39.269117999999999</c:v>
                </c:pt>
                <c:pt idx="2737">
                  <c:v>39.275809000000002</c:v>
                </c:pt>
                <c:pt idx="2738">
                  <c:v>39.282465999999999</c:v>
                </c:pt>
                <c:pt idx="2739">
                  <c:v>39.289088</c:v>
                </c:pt>
                <c:pt idx="2740">
                  <c:v>39.295676999999998</c:v>
                </c:pt>
                <c:pt idx="2741">
                  <c:v>39.302231999999997</c:v>
                </c:pt>
                <c:pt idx="2742">
                  <c:v>39.308753000000003</c:v>
                </c:pt>
                <c:pt idx="2743">
                  <c:v>39.315241</c:v>
                </c:pt>
                <c:pt idx="2744">
                  <c:v>39.321696000000003</c:v>
                </c:pt>
                <c:pt idx="2745">
                  <c:v>39.328116999999999</c:v>
                </c:pt>
                <c:pt idx="2746">
                  <c:v>39.334505999999998</c:v>
                </c:pt>
                <c:pt idx="2747">
                  <c:v>39.340860999999997</c:v>
                </c:pt>
                <c:pt idx="2748">
                  <c:v>39.347183999999999</c:v>
                </c:pt>
                <c:pt idx="2749">
                  <c:v>39.353475000000003</c:v>
                </c:pt>
                <c:pt idx="2750">
                  <c:v>39.359732999999999</c:v>
                </c:pt>
                <c:pt idx="2751">
                  <c:v>39.365958999999997</c:v>
                </c:pt>
                <c:pt idx="2752">
                  <c:v>39.372152999999997</c:v>
                </c:pt>
                <c:pt idx="2753">
                  <c:v>39.378315000000001</c:v>
                </c:pt>
                <c:pt idx="2754">
                  <c:v>39.384444999999999</c:v>
                </c:pt>
                <c:pt idx="2755">
                  <c:v>39.390543999999998</c:v>
                </c:pt>
                <c:pt idx="2756">
                  <c:v>39.396611</c:v>
                </c:pt>
                <c:pt idx="2757">
                  <c:v>39.402645999999997</c:v>
                </c:pt>
                <c:pt idx="2758">
                  <c:v>39.408650999999999</c:v>
                </c:pt>
                <c:pt idx="2759">
                  <c:v>39.414624000000003</c:v>
                </c:pt>
                <c:pt idx="2760">
                  <c:v>39.420566999999998</c:v>
                </c:pt>
                <c:pt idx="2761">
                  <c:v>39.426479</c:v>
                </c:pt>
                <c:pt idx="2762">
                  <c:v>39.432360000000003</c:v>
                </c:pt>
                <c:pt idx="2763">
                  <c:v>39.438209999999998</c:v>
                </c:pt>
                <c:pt idx="2764">
                  <c:v>39.444029999999998</c:v>
                </c:pt>
                <c:pt idx="2765">
                  <c:v>39.449820000000003</c:v>
                </c:pt>
                <c:pt idx="2766">
                  <c:v>39.455579999999998</c:v>
                </c:pt>
                <c:pt idx="2767">
                  <c:v>39.461309999999997</c:v>
                </c:pt>
                <c:pt idx="2768">
                  <c:v>39.467010000000002</c:v>
                </c:pt>
                <c:pt idx="2769">
                  <c:v>39.472681000000001</c:v>
                </c:pt>
                <c:pt idx="2770">
                  <c:v>39.478321999999999</c:v>
                </c:pt>
                <c:pt idx="2771">
                  <c:v>39.483933</c:v>
                </c:pt>
                <c:pt idx="2772">
                  <c:v>39.489514999999997</c:v>
                </c:pt>
                <c:pt idx="2773">
                  <c:v>39.495068000000003</c:v>
                </c:pt>
                <c:pt idx="2774">
                  <c:v>39.500591999999997</c:v>
                </c:pt>
                <c:pt idx="2775">
                  <c:v>39.506087000000001</c:v>
                </c:pt>
                <c:pt idx="2776">
                  <c:v>39.511553999999997</c:v>
                </c:pt>
                <c:pt idx="2777">
                  <c:v>39.516990999999997</c:v>
                </c:pt>
                <c:pt idx="2778">
                  <c:v>39.522401000000002</c:v>
                </c:pt>
                <c:pt idx="2779">
                  <c:v>39.527780999999997</c:v>
                </c:pt>
                <c:pt idx="2780">
                  <c:v>39.533133999999997</c:v>
                </c:pt>
                <c:pt idx="2781">
                  <c:v>39.538457999999999</c:v>
                </c:pt>
                <c:pt idx="2782">
                  <c:v>39.543754999999997</c:v>
                </c:pt>
                <c:pt idx="2783">
                  <c:v>39.549024000000003</c:v>
                </c:pt>
                <c:pt idx="2784">
                  <c:v>39.554264000000003</c:v>
                </c:pt>
                <c:pt idx="2785">
                  <c:v>39.559477999999999</c:v>
                </c:pt>
                <c:pt idx="2786">
                  <c:v>39.564663000000003</c:v>
                </c:pt>
                <c:pt idx="2787">
                  <c:v>39.569822000000002</c:v>
                </c:pt>
                <c:pt idx="2788">
                  <c:v>39.574953000000001</c:v>
                </c:pt>
                <c:pt idx="2789">
                  <c:v>39.580056999999996</c:v>
                </c:pt>
                <c:pt idx="2790">
                  <c:v>39.585133999999996</c:v>
                </c:pt>
                <c:pt idx="2791">
                  <c:v>39.590184000000001</c:v>
                </c:pt>
                <c:pt idx="2792">
                  <c:v>39.595208</c:v>
                </c:pt>
                <c:pt idx="2793">
                  <c:v>39.600203999999998</c:v>
                </c:pt>
                <c:pt idx="2794">
                  <c:v>39.605175000000003</c:v>
                </c:pt>
                <c:pt idx="2795">
                  <c:v>39.610118</c:v>
                </c:pt>
                <c:pt idx="2796">
                  <c:v>39.615036000000003</c:v>
                </c:pt>
                <c:pt idx="2797">
                  <c:v>39.619926999999997</c:v>
                </c:pt>
                <c:pt idx="2798">
                  <c:v>39.624792999999997</c:v>
                </c:pt>
                <c:pt idx="2799">
                  <c:v>39.629632000000001</c:v>
                </c:pt>
                <c:pt idx="2800">
                  <c:v>39.634445999999997</c:v>
                </c:pt>
                <c:pt idx="2801">
                  <c:v>39.639234000000002</c:v>
                </c:pt>
                <c:pt idx="2802">
                  <c:v>39.643996000000001</c:v>
                </c:pt>
                <c:pt idx="2803">
                  <c:v>39.648733</c:v>
                </c:pt>
                <c:pt idx="2804">
                  <c:v>39.653444</c:v>
                </c:pt>
                <c:pt idx="2805">
                  <c:v>39.65813</c:v>
                </c:pt>
                <c:pt idx="2806">
                  <c:v>39.662790999999999</c:v>
                </c:pt>
                <c:pt idx="2807">
                  <c:v>39.667427000000004</c:v>
                </c:pt>
                <c:pt idx="2808">
                  <c:v>39.672038999999998</c:v>
                </c:pt>
                <c:pt idx="2809">
                  <c:v>39.676625000000001</c:v>
                </c:pt>
                <c:pt idx="2810">
                  <c:v>39.681187000000001</c:v>
                </c:pt>
                <c:pt idx="2811">
                  <c:v>39.685724</c:v>
                </c:pt>
                <c:pt idx="2812">
                  <c:v>39.690235999999999</c:v>
                </c:pt>
                <c:pt idx="2813">
                  <c:v>39.694724999999998</c:v>
                </c:pt>
                <c:pt idx="2814">
                  <c:v>39.699188999999997</c:v>
                </c:pt>
                <c:pt idx="2815">
                  <c:v>39.703628000000002</c:v>
                </c:pt>
                <c:pt idx="2816">
                  <c:v>39.708044000000001</c:v>
                </c:pt>
                <c:pt idx="2817">
                  <c:v>39.712435999999997</c:v>
                </c:pt>
                <c:pt idx="2818">
                  <c:v>39.716804000000003</c:v>
                </c:pt>
                <c:pt idx="2819">
                  <c:v>39.721147999999999</c:v>
                </c:pt>
                <c:pt idx="2820">
                  <c:v>39.725468999999997</c:v>
                </c:pt>
                <c:pt idx="2821">
                  <c:v>39.729765999999998</c:v>
                </c:pt>
                <c:pt idx="2822">
                  <c:v>39.73404</c:v>
                </c:pt>
                <c:pt idx="2823">
                  <c:v>39.738290999999997</c:v>
                </c:pt>
                <c:pt idx="2824">
                  <c:v>39.742517999999997</c:v>
                </c:pt>
                <c:pt idx="2825">
                  <c:v>39.746721999999998</c:v>
                </c:pt>
                <c:pt idx="2826">
                  <c:v>39.750903000000001</c:v>
                </c:pt>
                <c:pt idx="2827">
                  <c:v>39.755062000000002</c:v>
                </c:pt>
                <c:pt idx="2828">
                  <c:v>39.759197</c:v>
                </c:pt>
                <c:pt idx="2829">
                  <c:v>39.763309999999997</c:v>
                </c:pt>
                <c:pt idx="2830">
                  <c:v>39.767400000000002</c:v>
                </c:pt>
                <c:pt idx="2831">
                  <c:v>39.771467999999999</c:v>
                </c:pt>
                <c:pt idx="2832">
                  <c:v>39.775512999999997</c:v>
                </c:pt>
                <c:pt idx="2833">
                  <c:v>39.779536</c:v>
                </c:pt>
                <c:pt idx="2834">
                  <c:v>39.783537000000003</c:v>
                </c:pt>
                <c:pt idx="2835">
                  <c:v>39.787515999999997</c:v>
                </c:pt>
                <c:pt idx="2836">
                  <c:v>39.791473000000003</c:v>
                </c:pt>
                <c:pt idx="2837">
                  <c:v>39.795406999999997</c:v>
                </c:pt>
                <c:pt idx="2838">
                  <c:v>39.799320999999999</c:v>
                </c:pt>
                <c:pt idx="2839">
                  <c:v>39.803212000000002</c:v>
                </c:pt>
                <c:pt idx="2840">
                  <c:v>39.807082000000001</c:v>
                </c:pt>
                <c:pt idx="2841">
                  <c:v>39.810929999999999</c:v>
                </c:pt>
                <c:pt idx="2842">
                  <c:v>39.814757</c:v>
                </c:pt>
                <c:pt idx="2843">
                  <c:v>39.818562</c:v>
                </c:pt>
                <c:pt idx="2844">
                  <c:v>39.822346000000003</c:v>
                </c:pt>
                <c:pt idx="2845">
                  <c:v>39.826109000000002</c:v>
                </c:pt>
                <c:pt idx="2846">
                  <c:v>39.829850999999998</c:v>
                </c:pt>
                <c:pt idx="2847">
                  <c:v>39.833571999999997</c:v>
                </c:pt>
                <c:pt idx="2848">
                  <c:v>39.837271999999999</c:v>
                </c:pt>
                <c:pt idx="2849">
                  <c:v>39.840952000000001</c:v>
                </c:pt>
                <c:pt idx="2850">
                  <c:v>39.844610000000003</c:v>
                </c:pt>
                <c:pt idx="2851">
                  <c:v>39.848247999999998</c:v>
                </c:pt>
                <c:pt idx="2852">
                  <c:v>39.851866000000001</c:v>
                </c:pt>
                <c:pt idx="2853">
                  <c:v>39.855463</c:v>
                </c:pt>
                <c:pt idx="2854">
                  <c:v>39.85904</c:v>
                </c:pt>
                <c:pt idx="2855">
                  <c:v>39.862597000000001</c:v>
                </c:pt>
                <c:pt idx="2856">
                  <c:v>39.866132999999998</c:v>
                </c:pt>
                <c:pt idx="2857">
                  <c:v>39.86965</c:v>
                </c:pt>
                <c:pt idx="2858">
                  <c:v>39.873145999999998</c:v>
                </c:pt>
                <c:pt idx="2859">
                  <c:v>39.876621999999998</c:v>
                </c:pt>
                <c:pt idx="2860">
                  <c:v>39.880079000000002</c:v>
                </c:pt>
                <c:pt idx="2861">
                  <c:v>39.883516</c:v>
                </c:pt>
                <c:pt idx="2862">
                  <c:v>39.886933999999997</c:v>
                </c:pt>
                <c:pt idx="2863">
                  <c:v>39.890331000000003</c:v>
                </c:pt>
                <c:pt idx="2864">
                  <c:v>39.893709999999999</c:v>
                </c:pt>
                <c:pt idx="2865">
                  <c:v>39.897069000000002</c:v>
                </c:pt>
                <c:pt idx="2866">
                  <c:v>39.900409000000003</c:v>
                </c:pt>
                <c:pt idx="2867">
                  <c:v>39.903728999999998</c:v>
                </c:pt>
                <c:pt idx="2868">
                  <c:v>39.907029999999999</c:v>
                </c:pt>
                <c:pt idx="2869">
                  <c:v>39.910313000000002</c:v>
                </c:pt>
                <c:pt idx="2870">
                  <c:v>39.913575999999999</c:v>
                </c:pt>
                <c:pt idx="2871">
                  <c:v>39.916820999999999</c:v>
                </c:pt>
                <c:pt idx="2872">
                  <c:v>39.920046999999997</c:v>
                </c:pt>
                <c:pt idx="2873">
                  <c:v>39.923254</c:v>
                </c:pt>
                <c:pt idx="2874">
                  <c:v>39.926442000000002</c:v>
                </c:pt>
                <c:pt idx="2875">
                  <c:v>39.929611999999999</c:v>
                </c:pt>
                <c:pt idx="2876">
                  <c:v>39.932763000000001</c:v>
                </c:pt>
                <c:pt idx="2877">
                  <c:v>39.935896</c:v>
                </c:pt>
                <c:pt idx="2878">
                  <c:v>39.939011000000001</c:v>
                </c:pt>
                <c:pt idx="2879">
                  <c:v>39.942107</c:v>
                </c:pt>
                <c:pt idx="2880">
                  <c:v>39.945186</c:v>
                </c:pt>
                <c:pt idx="2881">
                  <c:v>39.948245999999997</c:v>
                </c:pt>
                <c:pt idx="2882">
                  <c:v>39.951287999999998</c:v>
                </c:pt>
                <c:pt idx="2883">
                  <c:v>39.954312999999999</c:v>
                </c:pt>
                <c:pt idx="2884">
                  <c:v>39.957318999999998</c:v>
                </c:pt>
                <c:pt idx="2885">
                  <c:v>39.960307999999998</c:v>
                </c:pt>
                <c:pt idx="2886">
                  <c:v>39.963279</c:v>
                </c:pt>
                <c:pt idx="2887">
                  <c:v>39.966231999999998</c:v>
                </c:pt>
                <c:pt idx="2888">
                  <c:v>39.969168000000003</c:v>
                </c:pt>
                <c:pt idx="2889">
                  <c:v>39.972087000000002</c:v>
                </c:pt>
                <c:pt idx="2890">
                  <c:v>39.974988000000003</c:v>
                </c:pt>
                <c:pt idx="2891">
                  <c:v>39.977871999999998</c:v>
                </c:pt>
                <c:pt idx="2892">
                  <c:v>39.980738000000002</c:v>
                </c:pt>
                <c:pt idx="2893">
                  <c:v>39.983587999999997</c:v>
                </c:pt>
                <c:pt idx="2894">
                  <c:v>39.986420000000003</c:v>
                </c:pt>
                <c:pt idx="2895">
                  <c:v>39.989235000000001</c:v>
                </c:pt>
                <c:pt idx="2896">
                  <c:v>39.992033999999997</c:v>
                </c:pt>
                <c:pt idx="2897">
                  <c:v>39.994815000000003</c:v>
                </c:pt>
                <c:pt idx="2898">
                  <c:v>39.997579999999999</c:v>
                </c:pt>
                <c:pt idx="2899">
                  <c:v>40.000328000000003</c:v>
                </c:pt>
                <c:pt idx="2900">
                  <c:v>40.003059</c:v>
                </c:pt>
                <c:pt idx="2901">
                  <c:v>40.005774000000002</c:v>
                </c:pt>
                <c:pt idx="2902">
                  <c:v>40.008473000000002</c:v>
                </c:pt>
                <c:pt idx="2903">
                  <c:v>40.011153999999998</c:v>
                </c:pt>
                <c:pt idx="2904">
                  <c:v>40.013820000000003</c:v>
                </c:pt>
                <c:pt idx="2905">
                  <c:v>40.016469000000001</c:v>
                </c:pt>
                <c:pt idx="2906">
                  <c:v>40.019101999999997</c:v>
                </c:pt>
                <c:pt idx="2907">
                  <c:v>40.021718999999997</c:v>
                </c:pt>
                <c:pt idx="2908">
                  <c:v>40.024320000000003</c:v>
                </c:pt>
                <c:pt idx="2909">
                  <c:v>40.026904999999999</c:v>
                </c:pt>
                <c:pt idx="2910">
                  <c:v>40.029473000000003</c:v>
                </c:pt>
                <c:pt idx="2911">
                  <c:v>40.032026000000002</c:v>
                </c:pt>
                <c:pt idx="2912">
                  <c:v>40.034564000000003</c:v>
                </c:pt>
                <c:pt idx="2913">
                  <c:v>40.037084999999998</c:v>
                </c:pt>
                <c:pt idx="2914">
                  <c:v>40.039591000000001</c:v>
                </c:pt>
                <c:pt idx="2915">
                  <c:v>40.042081000000003</c:v>
                </c:pt>
                <c:pt idx="2916">
                  <c:v>40.044555000000003</c:v>
                </c:pt>
                <c:pt idx="2917">
                  <c:v>40.047015000000002</c:v>
                </c:pt>
                <c:pt idx="2918">
                  <c:v>40.049458000000001</c:v>
                </c:pt>
                <c:pt idx="2919">
                  <c:v>40.051887000000001</c:v>
                </c:pt>
                <c:pt idx="2920">
                  <c:v>40.054299999999998</c:v>
                </c:pt>
                <c:pt idx="2921">
                  <c:v>40.056697999999997</c:v>
                </c:pt>
                <c:pt idx="2922">
                  <c:v>40.059080000000002</c:v>
                </c:pt>
                <c:pt idx="2923">
                  <c:v>40.061447999999999</c:v>
                </c:pt>
                <c:pt idx="2924">
                  <c:v>40.063800999999998</c:v>
                </c:pt>
                <c:pt idx="2925">
                  <c:v>40.066139</c:v>
                </c:pt>
                <c:pt idx="2926">
                  <c:v>40.068460999999999</c:v>
                </c:pt>
                <c:pt idx="2927">
                  <c:v>40.070768999999999</c:v>
                </c:pt>
                <c:pt idx="2928">
                  <c:v>40.073062999999998</c:v>
                </c:pt>
                <c:pt idx="2929">
                  <c:v>40.075341000000002</c:v>
                </c:pt>
                <c:pt idx="2930">
                  <c:v>40.077604999999998</c:v>
                </c:pt>
                <c:pt idx="2931">
                  <c:v>40.079853999999997</c:v>
                </c:pt>
                <c:pt idx="2932">
                  <c:v>40.082089000000003</c:v>
                </c:pt>
                <c:pt idx="2933">
                  <c:v>40.084310000000002</c:v>
                </c:pt>
                <c:pt idx="2934">
                  <c:v>40.086516000000003</c:v>
                </c:pt>
                <c:pt idx="2935">
                  <c:v>40.088706999999999</c:v>
                </c:pt>
                <c:pt idx="2936">
                  <c:v>40.090885</c:v>
                </c:pt>
                <c:pt idx="2937">
                  <c:v>40.093048000000003</c:v>
                </c:pt>
                <c:pt idx="2938">
                  <c:v>40.095196999999999</c:v>
                </c:pt>
                <c:pt idx="2939">
                  <c:v>40.097332000000002</c:v>
                </c:pt>
                <c:pt idx="2940">
                  <c:v>40.099452999999997</c:v>
                </c:pt>
                <c:pt idx="2941">
                  <c:v>40.101559999999999</c:v>
                </c:pt>
                <c:pt idx="2942">
                  <c:v>40.103653000000001</c:v>
                </c:pt>
                <c:pt idx="2943">
                  <c:v>40.105732000000003</c:v>
                </c:pt>
                <c:pt idx="2944">
                  <c:v>40.107798000000003</c:v>
                </c:pt>
                <c:pt idx="2945">
                  <c:v>40.109850000000002</c:v>
                </c:pt>
                <c:pt idx="2946">
                  <c:v>40.111888</c:v>
                </c:pt>
                <c:pt idx="2947">
                  <c:v>40.113911999999999</c:v>
                </c:pt>
                <c:pt idx="2948">
                  <c:v>40.115923000000002</c:v>
                </c:pt>
                <c:pt idx="2949">
                  <c:v>40.117921000000003</c:v>
                </c:pt>
                <c:pt idx="2950">
                  <c:v>40.119905000000003</c:v>
                </c:pt>
                <c:pt idx="2951">
                  <c:v>40.121875000000003</c:v>
                </c:pt>
                <c:pt idx="2952">
                  <c:v>40.123832</c:v>
                </c:pt>
                <c:pt idx="2953">
                  <c:v>40.125776000000002</c:v>
                </c:pt>
                <c:pt idx="2954">
                  <c:v>40.127707000000001</c:v>
                </c:pt>
                <c:pt idx="2955">
                  <c:v>40.129624999999997</c:v>
                </c:pt>
                <c:pt idx="2956">
                  <c:v>40.131529</c:v>
                </c:pt>
                <c:pt idx="2957">
                  <c:v>40.133420999999998</c:v>
                </c:pt>
                <c:pt idx="2958">
                  <c:v>40.135299000000003</c:v>
                </c:pt>
                <c:pt idx="2959">
                  <c:v>40.137165000000003</c:v>
                </c:pt>
                <c:pt idx="2960">
                  <c:v>40.139018</c:v>
                </c:pt>
                <c:pt idx="2961">
                  <c:v>40.140856999999997</c:v>
                </c:pt>
                <c:pt idx="2962">
                  <c:v>40.142685</c:v>
                </c:pt>
                <c:pt idx="2963">
                  <c:v>40.144499000000003</c:v>
                </c:pt>
                <c:pt idx="2964">
                  <c:v>40.146301000000001</c:v>
                </c:pt>
                <c:pt idx="2965">
                  <c:v>40.148090000000003</c:v>
                </c:pt>
                <c:pt idx="2966">
                  <c:v>40.149866000000003</c:v>
                </c:pt>
                <c:pt idx="2967">
                  <c:v>40.151629999999997</c:v>
                </c:pt>
                <c:pt idx="2968">
                  <c:v>40.153382000000001</c:v>
                </c:pt>
                <c:pt idx="2969">
                  <c:v>40.155121000000001</c:v>
                </c:pt>
                <c:pt idx="2970">
                  <c:v>40.156847999999997</c:v>
                </c:pt>
                <c:pt idx="2971">
                  <c:v>40.158562000000003</c:v>
                </c:pt>
                <c:pt idx="2972">
                  <c:v>40.160265000000003</c:v>
                </c:pt>
                <c:pt idx="2973">
                  <c:v>40.161954999999999</c:v>
                </c:pt>
                <c:pt idx="2974">
                  <c:v>40.163632999999997</c:v>
                </c:pt>
                <c:pt idx="2975">
                  <c:v>40.165298999999997</c:v>
                </c:pt>
                <c:pt idx="2976">
                  <c:v>40.166952000000002</c:v>
                </c:pt>
                <c:pt idx="2977">
                  <c:v>40.168593999999999</c:v>
                </c:pt>
                <c:pt idx="2978">
                  <c:v>40.170223999999997</c:v>
                </c:pt>
                <c:pt idx="2979">
                  <c:v>40.171841999999998</c:v>
                </c:pt>
                <c:pt idx="2980">
                  <c:v>40.173448</c:v>
                </c:pt>
                <c:pt idx="2981">
                  <c:v>40.175043000000002</c:v>
                </c:pt>
                <c:pt idx="2982">
                  <c:v>40.176625000000001</c:v>
                </c:pt>
                <c:pt idx="2983">
                  <c:v>40.178196</c:v>
                </c:pt>
                <c:pt idx="2984">
                  <c:v>40.179755999999998</c:v>
                </c:pt>
                <c:pt idx="2985">
                  <c:v>40.181303</c:v>
                </c:pt>
                <c:pt idx="2986">
                  <c:v>40.182839999999999</c:v>
                </c:pt>
                <c:pt idx="2987">
                  <c:v>40.184364000000002</c:v>
                </c:pt>
                <c:pt idx="2988">
                  <c:v>40.185876999999998</c:v>
                </c:pt>
                <c:pt idx="2989">
                  <c:v>40.187379</c:v>
                </c:pt>
                <c:pt idx="2990">
                  <c:v>40.188870000000001</c:v>
                </c:pt>
                <c:pt idx="2991">
                  <c:v>40.190348999999998</c:v>
                </c:pt>
                <c:pt idx="2992">
                  <c:v>40.191817</c:v>
                </c:pt>
                <c:pt idx="2993">
                  <c:v>40.193274000000002</c:v>
                </c:pt>
                <c:pt idx="2994">
                  <c:v>40.194718999999999</c:v>
                </c:pt>
                <c:pt idx="2995">
                  <c:v>40.196154</c:v>
                </c:pt>
                <c:pt idx="2996">
                  <c:v>40.197577000000003</c:v>
                </c:pt>
                <c:pt idx="2997">
                  <c:v>40.198990000000002</c:v>
                </c:pt>
                <c:pt idx="2998">
                  <c:v>40.200391000000003</c:v>
                </c:pt>
                <c:pt idx="2999">
                  <c:v>40.201780999999997</c:v>
                </c:pt>
                <c:pt idx="3000">
                  <c:v>40.203161000000001</c:v>
                </c:pt>
                <c:pt idx="3001">
                  <c:v>40.204529999999998</c:v>
                </c:pt>
                <c:pt idx="3002">
                  <c:v>40.205888000000002</c:v>
                </c:pt>
                <c:pt idx="3003">
                  <c:v>40.207234999999997</c:v>
                </c:pt>
                <c:pt idx="3004">
                  <c:v>40.208570999999999</c:v>
                </c:pt>
                <c:pt idx="3005">
                  <c:v>40.209896999999998</c:v>
                </c:pt>
                <c:pt idx="3006">
                  <c:v>40.211212000000003</c:v>
                </c:pt>
                <c:pt idx="3007">
                  <c:v>40.212516999999998</c:v>
                </c:pt>
                <c:pt idx="3008">
                  <c:v>40.213811</c:v>
                </c:pt>
                <c:pt idx="3009">
                  <c:v>40.215094999999998</c:v>
                </c:pt>
                <c:pt idx="3010">
                  <c:v>40.216368000000003</c:v>
                </c:pt>
                <c:pt idx="3011">
                  <c:v>40.217630999999997</c:v>
                </c:pt>
                <c:pt idx="3012">
                  <c:v>40.218882999999998</c:v>
                </c:pt>
                <c:pt idx="3013">
                  <c:v>40.220126</c:v>
                </c:pt>
                <c:pt idx="3014">
                  <c:v>40.221358000000002</c:v>
                </c:pt>
                <c:pt idx="3015">
                  <c:v>40.222579000000003</c:v>
                </c:pt>
                <c:pt idx="3016">
                  <c:v>40.223790999999999</c:v>
                </c:pt>
                <c:pt idx="3017">
                  <c:v>40.224992</c:v>
                </c:pt>
                <c:pt idx="3018">
                  <c:v>40.226182999999999</c:v>
                </c:pt>
                <c:pt idx="3019">
                  <c:v>40.227364999999999</c:v>
                </c:pt>
                <c:pt idx="3020">
                  <c:v>40.228535999999998</c:v>
                </c:pt>
                <c:pt idx="3021">
                  <c:v>40.229697000000002</c:v>
                </c:pt>
                <c:pt idx="3022">
                  <c:v>40.230848000000002</c:v>
                </c:pt>
                <c:pt idx="3023">
                  <c:v>40.231990000000003</c:v>
                </c:pt>
                <c:pt idx="3024">
                  <c:v>40.233122000000002</c:v>
                </c:pt>
                <c:pt idx="3025">
                  <c:v>40.234242999999999</c:v>
                </c:pt>
                <c:pt idx="3026">
                  <c:v>40.235354999999998</c:v>
                </c:pt>
                <c:pt idx="3027">
                  <c:v>40.236457999999999</c:v>
                </c:pt>
                <c:pt idx="3028">
                  <c:v>40.237549999999999</c:v>
                </c:pt>
                <c:pt idx="3029">
                  <c:v>40.238633</c:v>
                </c:pt>
                <c:pt idx="3030">
                  <c:v>40.239707000000003</c:v>
                </c:pt>
                <c:pt idx="3031">
                  <c:v>40.240769999999998</c:v>
                </c:pt>
                <c:pt idx="3032">
                  <c:v>40.241824999999999</c:v>
                </c:pt>
                <c:pt idx="3033">
                  <c:v>40.242870000000003</c:v>
                </c:pt>
                <c:pt idx="3034">
                  <c:v>40.243904999999998</c:v>
                </c:pt>
                <c:pt idx="3035">
                  <c:v>40.244931000000001</c:v>
                </c:pt>
                <c:pt idx="3036">
                  <c:v>40.245947999999999</c:v>
                </c:pt>
                <c:pt idx="3037">
                  <c:v>40.246955</c:v>
                </c:pt>
                <c:pt idx="3038">
                  <c:v>40.247953000000003</c:v>
                </c:pt>
                <c:pt idx="3039">
                  <c:v>40.248942</c:v>
                </c:pt>
                <c:pt idx="3040">
                  <c:v>40.249921000000001</c:v>
                </c:pt>
                <c:pt idx="3041">
                  <c:v>40.250892</c:v>
                </c:pt>
                <c:pt idx="3042">
                  <c:v>40.251852999999997</c:v>
                </c:pt>
                <c:pt idx="3043">
                  <c:v>40.252805000000002</c:v>
                </c:pt>
                <c:pt idx="3044">
                  <c:v>40.253748000000002</c:v>
                </c:pt>
                <c:pt idx="3045">
                  <c:v>40.254682000000003</c:v>
                </c:pt>
                <c:pt idx="3046">
                  <c:v>40.255606999999998</c:v>
                </c:pt>
                <c:pt idx="3047">
                  <c:v>40.256523000000001</c:v>
                </c:pt>
                <c:pt idx="3048">
                  <c:v>40.257430999999997</c:v>
                </c:pt>
                <c:pt idx="3049">
                  <c:v>40.258329000000003</c:v>
                </c:pt>
                <c:pt idx="3050">
                  <c:v>40.259217999999997</c:v>
                </c:pt>
                <c:pt idx="3051">
                  <c:v>40.260098999999997</c:v>
                </c:pt>
                <c:pt idx="3052">
                  <c:v>40.260970999999998</c:v>
                </c:pt>
                <c:pt idx="3053">
                  <c:v>40.261834</c:v>
                </c:pt>
                <c:pt idx="3054">
                  <c:v>40.262689000000002</c:v>
                </c:pt>
                <c:pt idx="3055">
                  <c:v>40.263534999999997</c:v>
                </c:pt>
                <c:pt idx="3056">
                  <c:v>40.264372000000002</c:v>
                </c:pt>
                <c:pt idx="3057">
                  <c:v>40.265200999999998</c:v>
                </c:pt>
                <c:pt idx="3058">
                  <c:v>40.266021000000002</c:v>
                </c:pt>
                <c:pt idx="3059">
                  <c:v>40.266832999999998</c:v>
                </c:pt>
                <c:pt idx="3060">
                  <c:v>40.267636000000003</c:v>
                </c:pt>
                <c:pt idx="3061">
                  <c:v>40.268430000000002</c:v>
                </c:pt>
                <c:pt idx="3062">
                  <c:v>40.269216999999998</c:v>
                </c:pt>
                <c:pt idx="3063">
                  <c:v>40.269995000000002</c:v>
                </c:pt>
                <c:pt idx="3064">
                  <c:v>40.270764</c:v>
                </c:pt>
                <c:pt idx="3065">
                  <c:v>40.271526000000001</c:v>
                </c:pt>
                <c:pt idx="3066">
                  <c:v>40.272278999999997</c:v>
                </c:pt>
                <c:pt idx="3067">
                  <c:v>40.273023999999999</c:v>
                </c:pt>
                <c:pt idx="3068">
                  <c:v>40.273760000000003</c:v>
                </c:pt>
                <c:pt idx="3069">
                  <c:v>40.274489000000003</c:v>
                </c:pt>
                <c:pt idx="3070">
                  <c:v>40.275208999999997</c:v>
                </c:pt>
                <c:pt idx="3071">
                  <c:v>40.275920999999997</c:v>
                </c:pt>
                <c:pt idx="3072">
                  <c:v>40.276625000000003</c:v>
                </c:pt>
                <c:pt idx="3073">
                  <c:v>40.277321000000001</c:v>
                </c:pt>
                <c:pt idx="3074">
                  <c:v>40.278010000000002</c:v>
                </c:pt>
                <c:pt idx="3075">
                  <c:v>40.278689999999997</c:v>
                </c:pt>
                <c:pt idx="3076">
                  <c:v>40.279361999999999</c:v>
                </c:pt>
                <c:pt idx="3077">
                  <c:v>40.280025999999999</c:v>
                </c:pt>
                <c:pt idx="3078">
                  <c:v>40.280683000000003</c:v>
                </c:pt>
                <c:pt idx="3079">
                  <c:v>40.281331000000002</c:v>
                </c:pt>
                <c:pt idx="3080">
                  <c:v>40.281972000000003</c:v>
                </c:pt>
                <c:pt idx="3081">
                  <c:v>40.282604999999997</c:v>
                </c:pt>
                <c:pt idx="3082">
                  <c:v>40.283230000000003</c:v>
                </c:pt>
                <c:pt idx="3083">
                  <c:v>40.283847999999999</c:v>
                </c:pt>
                <c:pt idx="3084">
                  <c:v>40.284458000000001</c:v>
                </c:pt>
                <c:pt idx="3085">
                  <c:v>40.285060000000001</c:v>
                </c:pt>
                <c:pt idx="3086">
                  <c:v>40.285654999999998</c:v>
                </c:pt>
                <c:pt idx="3087">
                  <c:v>40.286242000000001</c:v>
                </c:pt>
                <c:pt idx="3088">
                  <c:v>40.286822000000001</c:v>
                </c:pt>
                <c:pt idx="3089">
                  <c:v>40.287393999999999</c:v>
                </c:pt>
                <c:pt idx="3090">
                  <c:v>40.287958000000003</c:v>
                </c:pt>
                <c:pt idx="3091">
                  <c:v>40.288514999999997</c:v>
                </c:pt>
                <c:pt idx="3092">
                  <c:v>40.289065000000001</c:v>
                </c:pt>
                <c:pt idx="3093">
                  <c:v>40.289606999999997</c:v>
                </c:pt>
                <c:pt idx="3094">
                  <c:v>40.290142000000003</c:v>
                </c:pt>
                <c:pt idx="3095">
                  <c:v>40.290669999999999</c:v>
                </c:pt>
                <c:pt idx="3096">
                  <c:v>40.29119</c:v>
                </c:pt>
                <c:pt idx="3097">
                  <c:v>40.291702999999998</c:v>
                </c:pt>
                <c:pt idx="3098">
                  <c:v>40.292209</c:v>
                </c:pt>
                <c:pt idx="3099">
                  <c:v>40.292707</c:v>
                </c:pt>
                <c:pt idx="3100">
                  <c:v>40.293199000000001</c:v>
                </c:pt>
                <c:pt idx="3101">
                  <c:v>40.293683000000001</c:v>
                </c:pt>
                <c:pt idx="3102">
                  <c:v>40.294159999999998</c:v>
                </c:pt>
                <c:pt idx="3103">
                  <c:v>40.294629999999998</c:v>
                </c:pt>
                <c:pt idx="3104">
                  <c:v>40.295093000000001</c:v>
                </c:pt>
                <c:pt idx="3105">
                  <c:v>40.295549000000001</c:v>
                </c:pt>
                <c:pt idx="3106">
                  <c:v>40.295997999999997</c:v>
                </c:pt>
                <c:pt idx="3107">
                  <c:v>40.296439999999997</c:v>
                </c:pt>
                <c:pt idx="3108">
                  <c:v>40.296875</c:v>
                </c:pt>
                <c:pt idx="3109">
                  <c:v>40.297302999999999</c:v>
                </c:pt>
                <c:pt idx="3110">
                  <c:v>40.297724000000002</c:v>
                </c:pt>
                <c:pt idx="3111">
                  <c:v>40.298138000000002</c:v>
                </c:pt>
                <c:pt idx="3112">
                  <c:v>40.298544999999997</c:v>
                </c:pt>
                <c:pt idx="3113">
                  <c:v>40.298946000000001</c:v>
                </c:pt>
                <c:pt idx="3114">
                  <c:v>40.299340000000001</c:v>
                </c:pt>
                <c:pt idx="3115">
                  <c:v>40.299726999999997</c:v>
                </c:pt>
                <c:pt idx="3116">
                  <c:v>40.300106999999997</c:v>
                </c:pt>
                <c:pt idx="3117">
                  <c:v>40.300480999999998</c:v>
                </c:pt>
                <c:pt idx="3118">
                  <c:v>40.300848000000002</c:v>
                </c:pt>
                <c:pt idx="3119">
                  <c:v>40.301208000000003</c:v>
                </c:pt>
                <c:pt idx="3120">
                  <c:v>40.301561999999997</c:v>
                </c:pt>
                <c:pt idx="3121">
                  <c:v>40.301909000000002</c:v>
                </c:pt>
                <c:pt idx="3122">
                  <c:v>40.302250000000001</c:v>
                </c:pt>
                <c:pt idx="3123">
                  <c:v>40.302584000000003</c:v>
                </c:pt>
                <c:pt idx="3124">
                  <c:v>40.302911999999999</c:v>
                </c:pt>
                <c:pt idx="3125">
                  <c:v>40.303232999999999</c:v>
                </c:pt>
                <c:pt idx="3126">
                  <c:v>40.303547000000002</c:v>
                </c:pt>
                <c:pt idx="3127">
                  <c:v>40.303856000000003</c:v>
                </c:pt>
                <c:pt idx="3128">
                  <c:v>40.304156999999996</c:v>
                </c:pt>
                <c:pt idx="3129">
                  <c:v>40.304453000000002</c:v>
                </c:pt>
                <c:pt idx="3130">
                  <c:v>40.304741999999997</c:v>
                </c:pt>
                <c:pt idx="3131">
                  <c:v>40.305025000000001</c:v>
                </c:pt>
                <c:pt idx="3132">
                  <c:v>40.305301</c:v>
                </c:pt>
                <c:pt idx="3133">
                  <c:v>40.305571</c:v>
                </c:pt>
                <c:pt idx="3134">
                  <c:v>40.305835000000002</c:v>
                </c:pt>
                <c:pt idx="3135">
                  <c:v>40.306092999999997</c:v>
                </c:pt>
                <c:pt idx="3136">
                  <c:v>40.306345</c:v>
                </c:pt>
                <c:pt idx="3137">
                  <c:v>40.30659</c:v>
                </c:pt>
                <c:pt idx="3138">
                  <c:v>40.306829</c:v>
                </c:pt>
                <c:pt idx="3139">
                  <c:v>40.307062000000002</c:v>
                </c:pt>
                <c:pt idx="3140">
                  <c:v>40.307288999999997</c:v>
                </c:pt>
                <c:pt idx="3141">
                  <c:v>40.307510000000001</c:v>
                </c:pt>
                <c:pt idx="3142">
                  <c:v>40.307724999999998</c:v>
                </c:pt>
                <c:pt idx="3143">
                  <c:v>40.307934000000003</c:v>
                </c:pt>
                <c:pt idx="3144">
                  <c:v>40.308137000000002</c:v>
                </c:pt>
                <c:pt idx="3145">
                  <c:v>40.308334000000002</c:v>
                </c:pt>
                <c:pt idx="3146">
                  <c:v>40.308525000000003</c:v>
                </c:pt>
                <c:pt idx="3147">
                  <c:v>40.308709999999998</c:v>
                </c:pt>
                <c:pt idx="3148">
                  <c:v>40.308889000000001</c:v>
                </c:pt>
                <c:pt idx="3149">
                  <c:v>40.309063000000002</c:v>
                </c:pt>
                <c:pt idx="3150">
                  <c:v>40.309229999999999</c:v>
                </c:pt>
                <c:pt idx="3151">
                  <c:v>40.309392000000003</c:v>
                </c:pt>
                <c:pt idx="3152">
                  <c:v>40.309547999999999</c:v>
                </c:pt>
                <c:pt idx="3153">
                  <c:v>40.309697999999997</c:v>
                </c:pt>
                <c:pt idx="3154">
                  <c:v>40.309842000000003</c:v>
                </c:pt>
                <c:pt idx="3155">
                  <c:v>40.309981000000001</c:v>
                </c:pt>
                <c:pt idx="3156">
                  <c:v>40.310113999999999</c:v>
                </c:pt>
                <c:pt idx="3157">
                  <c:v>40.310240999999998</c:v>
                </c:pt>
                <c:pt idx="3158">
                  <c:v>40.310363000000002</c:v>
                </c:pt>
                <c:pt idx="3159">
                  <c:v>40.310479000000001</c:v>
                </c:pt>
                <c:pt idx="3160">
                  <c:v>40.310589</c:v>
                </c:pt>
                <c:pt idx="3161">
                  <c:v>40.310693999999998</c:v>
                </c:pt>
                <c:pt idx="3162">
                  <c:v>40.310792999999997</c:v>
                </c:pt>
                <c:pt idx="3163">
                  <c:v>40.310887000000001</c:v>
                </c:pt>
                <c:pt idx="3164">
                  <c:v>40.310974999999999</c:v>
                </c:pt>
                <c:pt idx="3165">
                  <c:v>40.311058000000003</c:v>
                </c:pt>
                <c:pt idx="3166">
                  <c:v>40.311135</c:v>
                </c:pt>
                <c:pt idx="3167">
                  <c:v>40.311207000000003</c:v>
                </c:pt>
                <c:pt idx="3168">
                  <c:v>40.311273</c:v>
                </c:pt>
                <c:pt idx="3169">
                  <c:v>40.311334000000002</c:v>
                </c:pt>
                <c:pt idx="3170">
                  <c:v>40.311388999999998</c:v>
                </c:pt>
                <c:pt idx="3171">
                  <c:v>40.311439</c:v>
                </c:pt>
                <c:pt idx="3172">
                  <c:v>40.311484</c:v>
                </c:pt>
                <c:pt idx="3173">
                  <c:v>40.311523999999999</c:v>
                </c:pt>
                <c:pt idx="3174">
                  <c:v>40.311557999999998</c:v>
                </c:pt>
                <c:pt idx="3175">
                  <c:v>40.311587000000003</c:v>
                </c:pt>
                <c:pt idx="3176">
                  <c:v>40.311610999999999</c:v>
                </c:pt>
                <c:pt idx="3177">
                  <c:v>40.311629000000003</c:v>
                </c:pt>
                <c:pt idx="3178">
                  <c:v>40.311642999999997</c:v>
                </c:pt>
                <c:pt idx="3179">
                  <c:v>40.311650999999998</c:v>
                </c:pt>
                <c:pt idx="3180">
                  <c:v>40.311653999999997</c:v>
                </c:pt>
                <c:pt idx="3181">
                  <c:v>40.311650999999998</c:v>
                </c:pt>
                <c:pt idx="3182">
                  <c:v>40.311644000000001</c:v>
                </c:pt>
                <c:pt idx="3183">
                  <c:v>40.311632000000003</c:v>
                </c:pt>
                <c:pt idx="3184">
                  <c:v>40.311613999999999</c:v>
                </c:pt>
                <c:pt idx="3185">
                  <c:v>40.311591999999997</c:v>
                </c:pt>
                <c:pt idx="3186">
                  <c:v>40.311563999999997</c:v>
                </c:pt>
                <c:pt idx="3187">
                  <c:v>40.311531000000002</c:v>
                </c:pt>
                <c:pt idx="3188">
                  <c:v>40.311494000000003</c:v>
                </c:pt>
                <c:pt idx="3189">
                  <c:v>40.311450999999998</c:v>
                </c:pt>
                <c:pt idx="3190">
                  <c:v>40.311404000000003</c:v>
                </c:pt>
                <c:pt idx="3191">
                  <c:v>40.311351000000002</c:v>
                </c:pt>
                <c:pt idx="3192">
                  <c:v>40.311293999999997</c:v>
                </c:pt>
                <c:pt idx="3193">
                  <c:v>40.311230999999999</c:v>
                </c:pt>
                <c:pt idx="3194">
                  <c:v>40.311163999999998</c:v>
                </c:pt>
                <c:pt idx="3195">
                  <c:v>40.311092000000002</c:v>
                </c:pt>
                <c:pt idx="3196">
                  <c:v>40.311014999999998</c:v>
                </c:pt>
                <c:pt idx="3197">
                  <c:v>40.310934000000003</c:v>
                </c:pt>
                <c:pt idx="3198">
                  <c:v>40.310847000000003</c:v>
                </c:pt>
                <c:pt idx="3199">
                  <c:v>40.310755999999998</c:v>
                </c:pt>
                <c:pt idx="3200">
                  <c:v>40.310659999999999</c:v>
                </c:pt>
                <c:pt idx="3201">
                  <c:v>40.310558999999998</c:v>
                </c:pt>
                <c:pt idx="3202">
                  <c:v>40.310454</c:v>
                </c:pt>
                <c:pt idx="3203">
                  <c:v>40.310344000000001</c:v>
                </c:pt>
                <c:pt idx="3204">
                  <c:v>40.310229</c:v>
                </c:pt>
                <c:pt idx="3205">
                  <c:v>40.310110000000002</c:v>
                </c:pt>
                <c:pt idx="3206">
                  <c:v>40.309986000000002</c:v>
                </c:pt>
                <c:pt idx="3207">
                  <c:v>40.309857000000001</c:v>
                </c:pt>
                <c:pt idx="3208">
                  <c:v>40.309724000000003</c:v>
                </c:pt>
                <c:pt idx="3209">
                  <c:v>40.309586000000003</c:v>
                </c:pt>
                <c:pt idx="3210">
                  <c:v>40.309443000000002</c:v>
                </c:pt>
                <c:pt idx="3211">
                  <c:v>40.309297000000001</c:v>
                </c:pt>
                <c:pt idx="3212">
                  <c:v>40.309145000000001</c:v>
                </c:pt>
                <c:pt idx="3213">
                  <c:v>40.308988999999997</c:v>
                </c:pt>
                <c:pt idx="3214">
                  <c:v>40.308829000000003</c:v>
                </c:pt>
                <c:pt idx="3215">
                  <c:v>40.308664</c:v>
                </c:pt>
                <c:pt idx="3216">
                  <c:v>40.308494000000003</c:v>
                </c:pt>
                <c:pt idx="3217">
                  <c:v>40.308320000000002</c:v>
                </c:pt>
                <c:pt idx="3218">
                  <c:v>40.308141999999997</c:v>
                </c:pt>
                <c:pt idx="3219">
                  <c:v>40.307960000000001</c:v>
                </c:pt>
                <c:pt idx="3220">
                  <c:v>40.307772999999997</c:v>
                </c:pt>
                <c:pt idx="3221">
                  <c:v>40.307580999999999</c:v>
                </c:pt>
                <c:pt idx="3222">
                  <c:v>40.307386000000001</c:v>
                </c:pt>
                <c:pt idx="3223">
                  <c:v>40.307186000000002</c:v>
                </c:pt>
                <c:pt idx="3224">
                  <c:v>40.306981</c:v>
                </c:pt>
                <c:pt idx="3225">
                  <c:v>40.306773</c:v>
                </c:pt>
                <c:pt idx="3226">
                  <c:v>40.306559999999998</c:v>
                </c:pt>
                <c:pt idx="3227">
                  <c:v>40.306342999999998</c:v>
                </c:pt>
                <c:pt idx="3228">
                  <c:v>40.306122000000002</c:v>
                </c:pt>
                <c:pt idx="3229">
                  <c:v>40.305895999999997</c:v>
                </c:pt>
                <c:pt idx="3230">
                  <c:v>40.305666000000002</c:v>
                </c:pt>
                <c:pt idx="3231">
                  <c:v>40.305433000000001</c:v>
                </c:pt>
                <c:pt idx="3232">
                  <c:v>40.305194</c:v>
                </c:pt>
                <c:pt idx="3233">
                  <c:v>40.304952</c:v>
                </c:pt>
                <c:pt idx="3234">
                  <c:v>40.304706000000003</c:v>
                </c:pt>
                <c:pt idx="3235">
                  <c:v>40.304456000000002</c:v>
                </c:pt>
                <c:pt idx="3236">
                  <c:v>40.304200999999999</c:v>
                </c:pt>
                <c:pt idx="3237">
                  <c:v>40.303941999999999</c:v>
                </c:pt>
                <c:pt idx="3238">
                  <c:v>40.30368</c:v>
                </c:pt>
                <c:pt idx="3239">
                  <c:v>40.303412999999999</c:v>
                </c:pt>
                <c:pt idx="3240">
                  <c:v>40.303142000000001</c:v>
                </c:pt>
                <c:pt idx="3241">
                  <c:v>40.302867999999997</c:v>
                </c:pt>
                <c:pt idx="3242">
                  <c:v>40.302588999999998</c:v>
                </c:pt>
                <c:pt idx="3243">
                  <c:v>40.302306000000002</c:v>
                </c:pt>
                <c:pt idx="3244">
                  <c:v>40.302019999999999</c:v>
                </c:pt>
                <c:pt idx="3245">
                  <c:v>40.301729000000002</c:v>
                </c:pt>
                <c:pt idx="3246">
                  <c:v>40.301434999999998</c:v>
                </c:pt>
                <c:pt idx="3247">
                  <c:v>40.301136</c:v>
                </c:pt>
                <c:pt idx="3248">
                  <c:v>40.300834000000002</c:v>
                </c:pt>
                <c:pt idx="3249">
                  <c:v>40.300528</c:v>
                </c:pt>
                <c:pt idx="3250">
                  <c:v>40.300218000000001</c:v>
                </c:pt>
                <c:pt idx="3251">
                  <c:v>40.299903999999998</c:v>
                </c:pt>
                <c:pt idx="3252">
                  <c:v>40.299585999999998</c:v>
                </c:pt>
                <c:pt idx="3253">
                  <c:v>40.299264999999998</c:v>
                </c:pt>
                <c:pt idx="3254">
                  <c:v>40.298940000000002</c:v>
                </c:pt>
                <c:pt idx="3255">
                  <c:v>40.298611000000001</c:v>
                </c:pt>
                <c:pt idx="3256">
                  <c:v>40.298278000000003</c:v>
                </c:pt>
                <c:pt idx="3257">
                  <c:v>40.297941000000002</c:v>
                </c:pt>
                <c:pt idx="3258">
                  <c:v>40.297601</c:v>
                </c:pt>
                <c:pt idx="3259">
                  <c:v>40.297257000000002</c:v>
                </c:pt>
                <c:pt idx="3260">
                  <c:v>40.296908999999999</c:v>
                </c:pt>
                <c:pt idx="3261">
                  <c:v>40.296557999999997</c:v>
                </c:pt>
                <c:pt idx="3262">
                  <c:v>40.296202999999998</c:v>
                </c:pt>
                <c:pt idx="3263">
                  <c:v>40.295844000000002</c:v>
                </c:pt>
                <c:pt idx="3264">
                  <c:v>40.295482</c:v>
                </c:pt>
                <c:pt idx="3265">
                  <c:v>40.295116</c:v>
                </c:pt>
                <c:pt idx="3266">
                  <c:v>40.294746000000004</c:v>
                </c:pt>
                <c:pt idx="3267">
                  <c:v>40.294373</c:v>
                </c:pt>
                <c:pt idx="3268">
                  <c:v>40.293996</c:v>
                </c:pt>
                <c:pt idx="3269">
                  <c:v>40.293616</c:v>
                </c:pt>
                <c:pt idx="3270">
                  <c:v>40.293232000000003</c:v>
                </c:pt>
                <c:pt idx="3271">
                  <c:v>40.292845</c:v>
                </c:pt>
                <c:pt idx="3272">
                  <c:v>40.292453999999999</c:v>
                </c:pt>
                <c:pt idx="3273">
                  <c:v>40.292059999999999</c:v>
                </c:pt>
                <c:pt idx="3274">
                  <c:v>40.291662000000002</c:v>
                </c:pt>
                <c:pt idx="3275">
                  <c:v>40.291260999999999</c:v>
                </c:pt>
                <c:pt idx="3276">
                  <c:v>40.290855999999998</c:v>
                </c:pt>
                <c:pt idx="3277">
                  <c:v>40.290447999999998</c:v>
                </c:pt>
                <c:pt idx="3278">
                  <c:v>40.290036000000001</c:v>
                </c:pt>
                <c:pt idx="3279">
                  <c:v>40.289620999999997</c:v>
                </c:pt>
                <c:pt idx="3280">
                  <c:v>40.289203000000001</c:v>
                </c:pt>
                <c:pt idx="3281">
                  <c:v>40.288781</c:v>
                </c:pt>
                <c:pt idx="3282">
                  <c:v>40.288356</c:v>
                </c:pt>
                <c:pt idx="3283">
                  <c:v>40.287927000000003</c:v>
                </c:pt>
                <c:pt idx="3284">
                  <c:v>40.287495</c:v>
                </c:pt>
                <c:pt idx="3285">
                  <c:v>40.287059999999997</c:v>
                </c:pt>
                <c:pt idx="3286">
                  <c:v>40.286622000000001</c:v>
                </c:pt>
                <c:pt idx="3287">
                  <c:v>40.286180000000002</c:v>
                </c:pt>
                <c:pt idx="3288">
                  <c:v>40.285735000000003</c:v>
                </c:pt>
                <c:pt idx="3289">
                  <c:v>40.285285999999999</c:v>
                </c:pt>
                <c:pt idx="3290">
                  <c:v>40.284835000000001</c:v>
                </c:pt>
                <c:pt idx="3291">
                  <c:v>40.284379999999999</c:v>
                </c:pt>
                <c:pt idx="3292">
                  <c:v>40.283921999999997</c:v>
                </c:pt>
                <c:pt idx="3293">
                  <c:v>40.283461000000003</c:v>
                </c:pt>
                <c:pt idx="3294">
                  <c:v>40.282995999999997</c:v>
                </c:pt>
                <c:pt idx="3295">
                  <c:v>40.282527999999999</c:v>
                </c:pt>
                <c:pt idx="3296">
                  <c:v>40.282057999999999</c:v>
                </c:pt>
                <c:pt idx="3297">
                  <c:v>40.281584000000002</c:v>
                </c:pt>
                <c:pt idx="3298">
                  <c:v>40.281106999999999</c:v>
                </c:pt>
                <c:pt idx="3299">
                  <c:v>40.280625999999998</c:v>
                </c:pt>
                <c:pt idx="3300">
                  <c:v>40.280143000000002</c:v>
                </c:pt>
                <c:pt idx="3301">
                  <c:v>40.279656000000003</c:v>
                </c:pt>
                <c:pt idx="3302">
                  <c:v>40.279167000000001</c:v>
                </c:pt>
                <c:pt idx="3303">
                  <c:v>40.278674000000002</c:v>
                </c:pt>
                <c:pt idx="3304">
                  <c:v>40.278179000000002</c:v>
                </c:pt>
                <c:pt idx="3305">
                  <c:v>40.277679999999997</c:v>
                </c:pt>
                <c:pt idx="3306">
                  <c:v>40.277177999999999</c:v>
                </c:pt>
                <c:pt idx="3307">
                  <c:v>40.276673000000002</c:v>
                </c:pt>
                <c:pt idx="3308">
                  <c:v>40.276164999999999</c:v>
                </c:pt>
                <c:pt idx="3309">
                  <c:v>40.275655</c:v>
                </c:pt>
                <c:pt idx="3310">
                  <c:v>40.275140999999998</c:v>
                </c:pt>
                <c:pt idx="3311">
                  <c:v>40.274624000000003</c:v>
                </c:pt>
                <c:pt idx="3312">
                  <c:v>40.274104000000001</c:v>
                </c:pt>
                <c:pt idx="3313">
                  <c:v>40.273581</c:v>
                </c:pt>
                <c:pt idx="3314">
                  <c:v>40.273055999999997</c:v>
                </c:pt>
                <c:pt idx="3315">
                  <c:v>40.272526999999997</c:v>
                </c:pt>
                <c:pt idx="3316">
                  <c:v>40.271996000000001</c:v>
                </c:pt>
                <c:pt idx="3317">
                  <c:v>40.271462</c:v>
                </c:pt>
                <c:pt idx="3318">
                  <c:v>40.270924000000001</c:v>
                </c:pt>
                <c:pt idx="3319">
                  <c:v>40.270384</c:v>
                </c:pt>
                <c:pt idx="3320">
                  <c:v>40.269841</c:v>
                </c:pt>
                <c:pt idx="3321">
                  <c:v>40.269295</c:v>
                </c:pt>
                <c:pt idx="3322">
                  <c:v>40.268746999999998</c:v>
                </c:pt>
                <c:pt idx="3323">
                  <c:v>40.268194999999999</c:v>
                </c:pt>
                <c:pt idx="3324">
                  <c:v>40.267640999999998</c:v>
                </c:pt>
                <c:pt idx="3325">
                  <c:v>40.267083999999997</c:v>
                </c:pt>
                <c:pt idx="3326">
                  <c:v>40.266523999999997</c:v>
                </c:pt>
                <c:pt idx="3327">
                  <c:v>40.265962000000002</c:v>
                </c:pt>
                <c:pt idx="3328">
                  <c:v>40.265396000000003</c:v>
                </c:pt>
                <c:pt idx="3329">
                  <c:v>40.264828000000001</c:v>
                </c:pt>
                <c:pt idx="3330">
                  <c:v>40.264257000000001</c:v>
                </c:pt>
                <c:pt idx="3331">
                  <c:v>40.263683999999998</c:v>
                </c:pt>
                <c:pt idx="3332">
                  <c:v>40.263108000000003</c:v>
                </c:pt>
                <c:pt idx="3333">
                  <c:v>40.262529000000001</c:v>
                </c:pt>
                <c:pt idx="3334">
                  <c:v>40.261946999999999</c:v>
                </c:pt>
                <c:pt idx="3335">
                  <c:v>40.261363000000003</c:v>
                </c:pt>
                <c:pt idx="3336">
                  <c:v>40.260776</c:v>
                </c:pt>
                <c:pt idx="3337">
                  <c:v>40.260185999999997</c:v>
                </c:pt>
                <c:pt idx="3338">
                  <c:v>40.259594</c:v>
                </c:pt>
                <c:pt idx="3339">
                  <c:v>40.258999000000003</c:v>
                </c:pt>
                <c:pt idx="3340">
                  <c:v>40.258400999999999</c:v>
                </c:pt>
                <c:pt idx="3341">
                  <c:v>40.257801000000001</c:v>
                </c:pt>
                <c:pt idx="3342">
                  <c:v>40.257198000000002</c:v>
                </c:pt>
                <c:pt idx="3343">
                  <c:v>40.256593000000002</c:v>
                </c:pt>
                <c:pt idx="3344">
                  <c:v>40.255985000000003</c:v>
                </c:pt>
                <c:pt idx="3345">
                  <c:v>40.255375000000001</c:v>
                </c:pt>
                <c:pt idx="3346">
                  <c:v>40.254761999999999</c:v>
                </c:pt>
                <c:pt idx="3347">
                  <c:v>40.254145999999999</c:v>
                </c:pt>
                <c:pt idx="3348">
                  <c:v>40.253528000000003</c:v>
                </c:pt>
                <c:pt idx="3349">
                  <c:v>40.252907999999998</c:v>
                </c:pt>
                <c:pt idx="3350">
                  <c:v>40.252285000000001</c:v>
                </c:pt>
                <c:pt idx="3351">
                  <c:v>40.251658999999997</c:v>
                </c:pt>
                <c:pt idx="3352">
                  <c:v>40.251030999999998</c:v>
                </c:pt>
                <c:pt idx="3353">
                  <c:v>40.250400999999997</c:v>
                </c:pt>
                <c:pt idx="3354">
                  <c:v>40.249768000000003</c:v>
                </c:pt>
                <c:pt idx="3355">
                  <c:v>40.249132000000003</c:v>
                </c:pt>
                <c:pt idx="3356">
                  <c:v>40.248494000000001</c:v>
                </c:pt>
                <c:pt idx="3357">
                  <c:v>40.247853999999997</c:v>
                </c:pt>
                <c:pt idx="3358">
                  <c:v>40.247211</c:v>
                </c:pt>
                <c:pt idx="3359">
                  <c:v>40.246566000000001</c:v>
                </c:pt>
                <c:pt idx="3360">
                  <c:v>40.245919000000001</c:v>
                </c:pt>
                <c:pt idx="3361">
                  <c:v>40.245269</c:v>
                </c:pt>
                <c:pt idx="3362">
                  <c:v>40.244616999999998</c:v>
                </c:pt>
                <c:pt idx="3363">
                  <c:v>40.243962000000003</c:v>
                </c:pt>
                <c:pt idx="3364">
                  <c:v>40.243304999999999</c:v>
                </c:pt>
                <c:pt idx="3365">
                  <c:v>40.242646000000001</c:v>
                </c:pt>
                <c:pt idx="3366">
                  <c:v>40.241985</c:v>
                </c:pt>
                <c:pt idx="3367">
                  <c:v>40.241320999999999</c:v>
                </c:pt>
                <c:pt idx="3368">
                  <c:v>40.240653999999999</c:v>
                </c:pt>
                <c:pt idx="3369">
                  <c:v>40.239986000000002</c:v>
                </c:pt>
                <c:pt idx="3370">
                  <c:v>40.239314999999998</c:v>
                </c:pt>
                <c:pt idx="3371">
                  <c:v>40.238641999999999</c:v>
                </c:pt>
                <c:pt idx="3372">
                  <c:v>40.237966999999998</c:v>
                </c:pt>
                <c:pt idx="3373">
                  <c:v>40.237288999999997</c:v>
                </c:pt>
                <c:pt idx="3374">
                  <c:v>40.236609000000001</c:v>
                </c:pt>
                <c:pt idx="3375">
                  <c:v>40.235926999999997</c:v>
                </c:pt>
                <c:pt idx="3376">
                  <c:v>40.235242999999997</c:v>
                </c:pt>
                <c:pt idx="3377">
                  <c:v>40.234555999999998</c:v>
                </c:pt>
                <c:pt idx="3378">
                  <c:v>40.233868000000001</c:v>
                </c:pt>
                <c:pt idx="3379">
                  <c:v>40.233176999999998</c:v>
                </c:pt>
                <c:pt idx="3380">
                  <c:v>40.232483999999999</c:v>
                </c:pt>
                <c:pt idx="3381">
                  <c:v>40.231788999999999</c:v>
                </c:pt>
                <c:pt idx="3382">
                  <c:v>40.231090999999999</c:v>
                </c:pt>
                <c:pt idx="3383">
                  <c:v>40.230392000000002</c:v>
                </c:pt>
                <c:pt idx="3384">
                  <c:v>40.229689999999998</c:v>
                </c:pt>
                <c:pt idx="3385">
                  <c:v>40.228985999999999</c:v>
                </c:pt>
                <c:pt idx="3386">
                  <c:v>40.228279999999998</c:v>
                </c:pt>
                <c:pt idx="3387">
                  <c:v>40.227572000000002</c:v>
                </c:pt>
                <c:pt idx="3388">
                  <c:v>40.226861999999997</c:v>
                </c:pt>
                <c:pt idx="3389">
                  <c:v>40.226149999999997</c:v>
                </c:pt>
                <c:pt idx="3390">
                  <c:v>40.225434999999997</c:v>
                </c:pt>
                <c:pt idx="3391">
                  <c:v>40.224719</c:v>
                </c:pt>
                <c:pt idx="3392">
                  <c:v>40.223999999999997</c:v>
                </c:pt>
                <c:pt idx="3393">
                  <c:v>40.223280000000003</c:v>
                </c:pt>
                <c:pt idx="3394">
                  <c:v>40.222557000000002</c:v>
                </c:pt>
                <c:pt idx="3395">
                  <c:v>40.221831999999999</c:v>
                </c:pt>
                <c:pt idx="3396">
                  <c:v>40.221105999999999</c:v>
                </c:pt>
                <c:pt idx="3397">
                  <c:v>40.220376999999999</c:v>
                </c:pt>
                <c:pt idx="3398">
                  <c:v>40.219645999999997</c:v>
                </c:pt>
                <c:pt idx="3399">
                  <c:v>40.218913999999998</c:v>
                </c:pt>
                <c:pt idx="3400">
                  <c:v>40.218178999999999</c:v>
                </c:pt>
                <c:pt idx="3401">
                  <c:v>40.217443000000003</c:v>
                </c:pt>
                <c:pt idx="3402">
                  <c:v>40.216704</c:v>
                </c:pt>
                <c:pt idx="3403">
                  <c:v>40.215963000000002</c:v>
                </c:pt>
                <c:pt idx="3404">
                  <c:v>40.215221</c:v>
                </c:pt>
                <c:pt idx="3405">
                  <c:v>40.214475999999998</c:v>
                </c:pt>
                <c:pt idx="3406">
                  <c:v>40.213729999999998</c:v>
                </c:pt>
                <c:pt idx="3407">
                  <c:v>40.212981999999997</c:v>
                </c:pt>
                <c:pt idx="3408">
                  <c:v>40.212231000000003</c:v>
                </c:pt>
                <c:pt idx="3409">
                  <c:v>40.211478999999997</c:v>
                </c:pt>
                <c:pt idx="3410">
                  <c:v>40.210724999999996</c:v>
                </c:pt>
                <c:pt idx="3411">
                  <c:v>40.209969000000001</c:v>
                </c:pt>
                <c:pt idx="3412">
                  <c:v>40.209212000000001</c:v>
                </c:pt>
                <c:pt idx="3413">
                  <c:v>40.208452000000001</c:v>
                </c:pt>
                <c:pt idx="3414">
                  <c:v>40.207689999999999</c:v>
                </c:pt>
                <c:pt idx="3415">
                  <c:v>40.206927</c:v>
                </c:pt>
                <c:pt idx="3416">
                  <c:v>40.206161999999999</c:v>
                </c:pt>
                <c:pt idx="3417">
                  <c:v>40.205395000000003</c:v>
                </c:pt>
                <c:pt idx="3418">
                  <c:v>40.204625999999998</c:v>
                </c:pt>
                <c:pt idx="3419">
                  <c:v>40.203854999999997</c:v>
                </c:pt>
                <c:pt idx="3420">
                  <c:v>40.203082999999999</c:v>
                </c:pt>
                <c:pt idx="3421">
                  <c:v>40.202308000000002</c:v>
                </c:pt>
                <c:pt idx="3422">
                  <c:v>40.201532</c:v>
                </c:pt>
                <c:pt idx="3423">
                  <c:v>40.200754000000003</c:v>
                </c:pt>
                <c:pt idx="3424">
                  <c:v>40.199975000000002</c:v>
                </c:pt>
                <c:pt idx="3425">
                  <c:v>40.199193000000001</c:v>
                </c:pt>
                <c:pt idx="3426">
                  <c:v>40.198410000000003</c:v>
                </c:pt>
                <c:pt idx="3427">
                  <c:v>40.197625000000002</c:v>
                </c:pt>
                <c:pt idx="3428">
                  <c:v>40.196838999999997</c:v>
                </c:pt>
                <c:pt idx="3429">
                  <c:v>40.19605</c:v>
                </c:pt>
                <c:pt idx="3430">
                  <c:v>40.195259999999998</c:v>
                </c:pt>
                <c:pt idx="3431">
                  <c:v>40.194468999999998</c:v>
                </c:pt>
                <c:pt idx="3432">
                  <c:v>40.193674999999999</c:v>
                </c:pt>
                <c:pt idx="3433">
                  <c:v>40.192880000000002</c:v>
                </c:pt>
                <c:pt idx="3434">
                  <c:v>40.192082999999997</c:v>
                </c:pt>
                <c:pt idx="3435">
                  <c:v>40.191284000000003</c:v>
                </c:pt>
                <c:pt idx="3436">
                  <c:v>40.190483999999998</c:v>
                </c:pt>
                <c:pt idx="3437">
                  <c:v>40.189681999999998</c:v>
                </c:pt>
                <c:pt idx="3438">
                  <c:v>40.188879</c:v>
                </c:pt>
                <c:pt idx="3439">
                  <c:v>40.188074</c:v>
                </c:pt>
                <c:pt idx="3440">
                  <c:v>40.187266999999999</c:v>
                </c:pt>
                <c:pt idx="3441">
                  <c:v>40.186458000000002</c:v>
                </c:pt>
                <c:pt idx="3442">
                  <c:v>40.185648</c:v>
                </c:pt>
                <c:pt idx="3443">
                  <c:v>40.184837000000002</c:v>
                </c:pt>
                <c:pt idx="3444">
                  <c:v>40.184023000000003</c:v>
                </c:pt>
                <c:pt idx="3445">
                  <c:v>40.183208</c:v>
                </c:pt>
                <c:pt idx="3446">
                  <c:v>40.182392</c:v>
                </c:pt>
                <c:pt idx="3447">
                  <c:v>40.181573999999998</c:v>
                </c:pt>
                <c:pt idx="3448">
                  <c:v>40.180754</c:v>
                </c:pt>
                <c:pt idx="3449">
                  <c:v>40.179932999999998</c:v>
                </c:pt>
                <c:pt idx="3450">
                  <c:v>40.179110000000001</c:v>
                </c:pt>
                <c:pt idx="3451">
                  <c:v>40.178286</c:v>
                </c:pt>
                <c:pt idx="3452">
                  <c:v>40.177460000000004</c:v>
                </c:pt>
                <c:pt idx="3453">
                  <c:v>40.176633000000002</c:v>
                </c:pt>
                <c:pt idx="3454">
                  <c:v>40.175803999999999</c:v>
                </c:pt>
                <c:pt idx="3455">
                  <c:v>40.174973999999999</c:v>
                </c:pt>
                <c:pt idx="3456">
                  <c:v>40.174142000000003</c:v>
                </c:pt>
                <c:pt idx="3457">
                  <c:v>40.173307999999999</c:v>
                </c:pt>
                <c:pt idx="3458">
                  <c:v>40.172472999999997</c:v>
                </c:pt>
                <c:pt idx="3459">
                  <c:v>40.171636999999997</c:v>
                </c:pt>
                <c:pt idx="3460">
                  <c:v>40.170799000000002</c:v>
                </c:pt>
                <c:pt idx="3461">
                  <c:v>40.169960000000003</c:v>
                </c:pt>
                <c:pt idx="3462">
                  <c:v>40.169119000000002</c:v>
                </c:pt>
                <c:pt idx="3463">
                  <c:v>40.168277000000003</c:v>
                </c:pt>
                <c:pt idx="3464">
                  <c:v>40.167433000000003</c:v>
                </c:pt>
                <c:pt idx="3465">
                  <c:v>40.166587999999997</c:v>
                </c:pt>
                <c:pt idx="3466">
                  <c:v>40.165740999999997</c:v>
                </c:pt>
                <c:pt idx="3467">
                  <c:v>40.164892999999999</c:v>
                </c:pt>
                <c:pt idx="3468">
                  <c:v>40.164043999999997</c:v>
                </c:pt>
                <c:pt idx="3469">
                  <c:v>40.163193</c:v>
                </c:pt>
                <c:pt idx="3470">
                  <c:v>40.162340999999998</c:v>
                </c:pt>
                <c:pt idx="3471">
                  <c:v>40.161487000000001</c:v>
                </c:pt>
                <c:pt idx="3472">
                  <c:v>40.160632</c:v>
                </c:pt>
                <c:pt idx="3473">
                  <c:v>40.159776000000001</c:v>
                </c:pt>
                <c:pt idx="3474">
                  <c:v>40.158918</c:v>
                </c:pt>
                <c:pt idx="3475">
                  <c:v>40.158059000000002</c:v>
                </c:pt>
                <c:pt idx="3476">
                  <c:v>40.157198000000001</c:v>
                </c:pt>
                <c:pt idx="3477">
                  <c:v>40.156336000000003</c:v>
                </c:pt>
                <c:pt idx="3478">
                  <c:v>40.155473000000001</c:v>
                </c:pt>
                <c:pt idx="3479">
                  <c:v>40.154609000000001</c:v>
                </c:pt>
                <c:pt idx="3480">
                  <c:v>40.153742999999999</c:v>
                </c:pt>
                <c:pt idx="3481">
                  <c:v>40.152875999999999</c:v>
                </c:pt>
                <c:pt idx="3482">
                  <c:v>40.152006999999998</c:v>
                </c:pt>
                <c:pt idx="3483">
                  <c:v>40.151136999999999</c:v>
                </c:pt>
                <c:pt idx="3484">
                  <c:v>40.150266000000002</c:v>
                </c:pt>
                <c:pt idx="3485">
                  <c:v>40.149394000000001</c:v>
                </c:pt>
                <c:pt idx="3486">
                  <c:v>40.148519999999998</c:v>
                </c:pt>
                <c:pt idx="3487">
                  <c:v>40.147644999999997</c:v>
                </c:pt>
                <c:pt idx="3488">
                  <c:v>40.146768999999999</c:v>
                </c:pt>
                <c:pt idx="3489">
                  <c:v>40.145890999999999</c:v>
                </c:pt>
                <c:pt idx="3490">
                  <c:v>40.145012999999999</c:v>
                </c:pt>
                <c:pt idx="3491">
                  <c:v>40.144132999999997</c:v>
                </c:pt>
                <c:pt idx="3492">
                  <c:v>40.143250999999999</c:v>
                </c:pt>
                <c:pt idx="3493">
                  <c:v>40.142369000000002</c:v>
                </c:pt>
                <c:pt idx="3494">
                  <c:v>40.141485000000003</c:v>
                </c:pt>
                <c:pt idx="3495">
                  <c:v>40.140599999999999</c:v>
                </c:pt>
                <c:pt idx="3496">
                  <c:v>40.139713999999998</c:v>
                </c:pt>
                <c:pt idx="3497">
                  <c:v>40.138826000000002</c:v>
                </c:pt>
                <c:pt idx="3498">
                  <c:v>40.137937999999998</c:v>
                </c:pt>
                <c:pt idx="3499">
                  <c:v>40.137048</c:v>
                </c:pt>
                <c:pt idx="3500">
                  <c:v>40.136156999999997</c:v>
                </c:pt>
                <c:pt idx="3501">
                  <c:v>40.135264999999997</c:v>
                </c:pt>
                <c:pt idx="3502">
                  <c:v>40.134371999999999</c:v>
                </c:pt>
                <c:pt idx="3503">
                  <c:v>40.133476999999999</c:v>
                </c:pt>
                <c:pt idx="3504">
                  <c:v>40.132581000000002</c:v>
                </c:pt>
                <c:pt idx="3505">
                  <c:v>40.131684</c:v>
                </c:pt>
                <c:pt idx="3506">
                  <c:v>40.130786000000001</c:v>
                </c:pt>
                <c:pt idx="3507">
                  <c:v>40.129886999999997</c:v>
                </c:pt>
                <c:pt idx="3508">
                  <c:v>40.128987000000002</c:v>
                </c:pt>
                <c:pt idx="3509">
                  <c:v>40.128086000000003</c:v>
                </c:pt>
                <c:pt idx="3510">
                  <c:v>40.127183000000002</c:v>
                </c:pt>
                <c:pt idx="3511">
                  <c:v>40.126278999999997</c:v>
                </c:pt>
                <c:pt idx="3512">
                  <c:v>40.125374999999998</c:v>
                </c:pt>
                <c:pt idx="3513">
                  <c:v>40.124468999999998</c:v>
                </c:pt>
                <c:pt idx="3514">
                  <c:v>40.123562</c:v>
                </c:pt>
                <c:pt idx="3515">
                  <c:v>40.122653999999997</c:v>
                </c:pt>
                <c:pt idx="3516">
                  <c:v>40.121744999999997</c:v>
                </c:pt>
                <c:pt idx="3517">
                  <c:v>40.120834000000002</c:v>
                </c:pt>
                <c:pt idx="3518">
                  <c:v>40.119923</c:v>
                </c:pt>
                <c:pt idx="3519">
                  <c:v>40.119011</c:v>
                </c:pt>
                <c:pt idx="3520">
                  <c:v>40.118096999999999</c:v>
                </c:pt>
                <c:pt idx="3521">
                  <c:v>40.117182999999997</c:v>
                </c:pt>
                <c:pt idx="3522">
                  <c:v>40.116267000000001</c:v>
                </c:pt>
                <c:pt idx="3523">
                  <c:v>40.115349999999999</c:v>
                </c:pt>
                <c:pt idx="3524">
                  <c:v>40.114432999999998</c:v>
                </c:pt>
                <c:pt idx="3525">
                  <c:v>40.113514000000002</c:v>
                </c:pt>
                <c:pt idx="3526">
                  <c:v>40.112594000000001</c:v>
                </c:pt>
                <c:pt idx="3527">
                  <c:v>40.111674000000001</c:v>
                </c:pt>
                <c:pt idx="3528">
                  <c:v>40.110751999999998</c:v>
                </c:pt>
                <c:pt idx="3529">
                  <c:v>40.109828999999998</c:v>
                </c:pt>
                <c:pt idx="3530">
                  <c:v>40.108905999999998</c:v>
                </c:pt>
                <c:pt idx="3531">
                  <c:v>40.107981000000002</c:v>
                </c:pt>
                <c:pt idx="3532">
                  <c:v>40.107055000000003</c:v>
                </c:pt>
                <c:pt idx="3533">
                  <c:v>40.106127999999998</c:v>
                </c:pt>
                <c:pt idx="3534">
                  <c:v>40.105201000000001</c:v>
                </c:pt>
                <c:pt idx="3535">
                  <c:v>40.104272000000002</c:v>
                </c:pt>
                <c:pt idx="3536">
                  <c:v>40.103343000000002</c:v>
                </c:pt>
                <c:pt idx="3537">
                  <c:v>40.102412000000001</c:v>
                </c:pt>
                <c:pt idx="3538">
                  <c:v>40.101481</c:v>
                </c:pt>
                <c:pt idx="3539">
                  <c:v>40.100548000000003</c:v>
                </c:pt>
                <c:pt idx="3540">
                  <c:v>40.099615</c:v>
                </c:pt>
                <c:pt idx="3541">
                  <c:v>40.098680000000002</c:v>
                </c:pt>
                <c:pt idx="3542">
                  <c:v>40.097745000000003</c:v>
                </c:pt>
                <c:pt idx="3543">
                  <c:v>40.096809</c:v>
                </c:pt>
                <c:pt idx="3544">
                  <c:v>40.095872</c:v>
                </c:pt>
                <c:pt idx="3545">
                  <c:v>40.094934000000002</c:v>
                </c:pt>
                <c:pt idx="3546">
                  <c:v>40.093995</c:v>
                </c:pt>
                <c:pt idx="3547">
                  <c:v>40.093055</c:v>
                </c:pt>
                <c:pt idx="3548">
                  <c:v>40.092114000000002</c:v>
                </c:pt>
                <c:pt idx="3549">
                  <c:v>40.091172999999998</c:v>
                </c:pt>
                <c:pt idx="3550">
                  <c:v>40.090229999999998</c:v>
                </c:pt>
                <c:pt idx="3551">
                  <c:v>40.089286999999999</c:v>
                </c:pt>
                <c:pt idx="3552">
                  <c:v>40.088343000000002</c:v>
                </c:pt>
                <c:pt idx="3553">
                  <c:v>40.087398</c:v>
                </c:pt>
                <c:pt idx="3554">
                  <c:v>40.086452000000001</c:v>
                </c:pt>
                <c:pt idx="3555">
                  <c:v>40.085504999999998</c:v>
                </c:pt>
                <c:pt idx="3556">
                  <c:v>40.084556999999997</c:v>
                </c:pt>
                <c:pt idx="3557">
                  <c:v>40.083609000000003</c:v>
                </c:pt>
                <c:pt idx="3558">
                  <c:v>40.082659</c:v>
                </c:pt>
                <c:pt idx="3559">
                  <c:v>40.081708999999996</c:v>
                </c:pt>
                <c:pt idx="3560">
                  <c:v>40.080758000000003</c:v>
                </c:pt>
                <c:pt idx="3561">
                  <c:v>40.079805999999998</c:v>
                </c:pt>
                <c:pt idx="3562">
                  <c:v>40.078854</c:v>
                </c:pt>
                <c:pt idx="3563">
                  <c:v>40.0779</c:v>
                </c:pt>
                <c:pt idx="3564">
                  <c:v>40.076946</c:v>
                </c:pt>
                <c:pt idx="3565">
                  <c:v>40.075991000000002</c:v>
                </c:pt>
                <c:pt idx="3566">
                  <c:v>40.075035</c:v>
                </c:pt>
                <c:pt idx="3567">
                  <c:v>40.074078999999998</c:v>
                </c:pt>
                <c:pt idx="3568">
                  <c:v>40.073121</c:v>
                </c:pt>
                <c:pt idx="3569">
                  <c:v>40.072163000000003</c:v>
                </c:pt>
                <c:pt idx="3570">
                  <c:v>40.071204000000002</c:v>
                </c:pt>
                <c:pt idx="3571">
                  <c:v>40.070244000000002</c:v>
                </c:pt>
                <c:pt idx="3572">
                  <c:v>40.069284000000003</c:v>
                </c:pt>
                <c:pt idx="3573">
                  <c:v>40.068322999999999</c:v>
                </c:pt>
                <c:pt idx="3574">
                  <c:v>40.067360999999998</c:v>
                </c:pt>
                <c:pt idx="3575">
                  <c:v>40.066398</c:v>
                </c:pt>
                <c:pt idx="3576">
                  <c:v>40.065435000000001</c:v>
                </c:pt>
                <c:pt idx="3577">
                  <c:v>40.06447</c:v>
                </c:pt>
                <c:pt idx="3578">
                  <c:v>40.063504999999999</c:v>
                </c:pt>
                <c:pt idx="3579">
                  <c:v>40.062539999999998</c:v>
                </c:pt>
                <c:pt idx="3580">
                  <c:v>40.061573000000003</c:v>
                </c:pt>
                <c:pt idx="3581">
                  <c:v>40.060606</c:v>
                </c:pt>
                <c:pt idx="3582">
                  <c:v>40.059638</c:v>
                </c:pt>
                <c:pt idx="3583">
                  <c:v>40.058669999999999</c:v>
                </c:pt>
                <c:pt idx="3584">
                  <c:v>40.057701000000002</c:v>
                </c:pt>
                <c:pt idx="3585">
                  <c:v>40.056730999999999</c:v>
                </c:pt>
                <c:pt idx="3586">
                  <c:v>40.055759999999999</c:v>
                </c:pt>
                <c:pt idx="3587">
                  <c:v>40.054789</c:v>
                </c:pt>
                <c:pt idx="3588">
                  <c:v>40.053817000000002</c:v>
                </c:pt>
                <c:pt idx="3589">
                  <c:v>40.052844</c:v>
                </c:pt>
                <c:pt idx="3590">
                  <c:v>40.051870999999998</c:v>
                </c:pt>
                <c:pt idx="3591">
                  <c:v>40.050896999999999</c:v>
                </c:pt>
                <c:pt idx="3592">
                  <c:v>40.049923</c:v>
                </c:pt>
                <c:pt idx="3593">
                  <c:v>40.048946999999998</c:v>
                </c:pt>
                <c:pt idx="3594">
                  <c:v>40.047970999999997</c:v>
                </c:pt>
                <c:pt idx="3595">
                  <c:v>40.046995000000003</c:v>
                </c:pt>
                <c:pt idx="3596">
                  <c:v>40.046017999999997</c:v>
                </c:pt>
                <c:pt idx="3597">
                  <c:v>40.04504</c:v>
                </c:pt>
                <c:pt idx="3598">
                  <c:v>40.044060999999999</c:v>
                </c:pt>
                <c:pt idx="3599">
                  <c:v>40.043081999999998</c:v>
                </c:pt>
                <c:pt idx="3600">
                  <c:v>40.042102</c:v>
                </c:pt>
                <c:pt idx="3601">
                  <c:v>40.041122000000001</c:v>
                </c:pt>
                <c:pt idx="3602">
                  <c:v>40.040140999999998</c:v>
                </c:pt>
                <c:pt idx="3603">
                  <c:v>40.039160000000003</c:v>
                </c:pt>
                <c:pt idx="3604">
                  <c:v>40.038178000000002</c:v>
                </c:pt>
                <c:pt idx="3605">
                  <c:v>40.037194999999997</c:v>
                </c:pt>
                <c:pt idx="3606">
                  <c:v>40.036211000000002</c:v>
                </c:pt>
                <c:pt idx="3607">
                  <c:v>40.035227999999996</c:v>
                </c:pt>
                <c:pt idx="3608">
                  <c:v>40.034242999999996</c:v>
                </c:pt>
                <c:pt idx="3609">
                  <c:v>40.033257999999996</c:v>
                </c:pt>
                <c:pt idx="3610">
                  <c:v>40.032271999999999</c:v>
                </c:pt>
                <c:pt idx="3611">
                  <c:v>40.031286000000001</c:v>
                </c:pt>
                <c:pt idx="3612">
                  <c:v>40.030298999999999</c:v>
                </c:pt>
                <c:pt idx="3613">
                  <c:v>40.029311999999997</c:v>
                </c:pt>
                <c:pt idx="3614">
                  <c:v>40.028323999999998</c:v>
                </c:pt>
                <c:pt idx="3615">
                  <c:v>40.027335999999998</c:v>
                </c:pt>
                <c:pt idx="3616">
                  <c:v>40.026347000000001</c:v>
                </c:pt>
                <c:pt idx="3617">
                  <c:v>40.025357</c:v>
                </c:pt>
                <c:pt idx="3618">
                  <c:v>40.024366999999998</c:v>
                </c:pt>
                <c:pt idx="3619">
                  <c:v>40.023377000000004</c:v>
                </c:pt>
                <c:pt idx="3620">
                  <c:v>40.022385999999997</c:v>
                </c:pt>
                <c:pt idx="3621">
                  <c:v>40.021394000000001</c:v>
                </c:pt>
                <c:pt idx="3622">
                  <c:v>40.020401999999997</c:v>
                </c:pt>
                <c:pt idx="3623">
                  <c:v>40.019409000000003</c:v>
                </c:pt>
                <c:pt idx="3624">
                  <c:v>40.018416000000002</c:v>
                </c:pt>
                <c:pt idx="3625">
                  <c:v>40.017422000000003</c:v>
                </c:pt>
                <c:pt idx="3626">
                  <c:v>40.016427999999998</c:v>
                </c:pt>
                <c:pt idx="3627">
                  <c:v>40.015433000000002</c:v>
                </c:pt>
                <c:pt idx="3628">
                  <c:v>40.014437999999998</c:v>
                </c:pt>
                <c:pt idx="3629">
                  <c:v>40.013443000000002</c:v>
                </c:pt>
                <c:pt idx="3630">
                  <c:v>40.012447000000002</c:v>
                </c:pt>
                <c:pt idx="3631">
                  <c:v>40.011450000000004</c:v>
                </c:pt>
                <c:pt idx="3632">
                  <c:v>40.010452999999998</c:v>
                </c:pt>
                <c:pt idx="3633">
                  <c:v>40.009455000000003</c:v>
                </c:pt>
                <c:pt idx="3634">
                  <c:v>40.008457</c:v>
                </c:pt>
                <c:pt idx="3635">
                  <c:v>40.007458999999997</c:v>
                </c:pt>
                <c:pt idx="3636">
                  <c:v>40.006459999999997</c:v>
                </c:pt>
                <c:pt idx="3637">
                  <c:v>40.005460999999997</c:v>
                </c:pt>
                <c:pt idx="3638">
                  <c:v>40.004460999999999</c:v>
                </c:pt>
                <c:pt idx="3639">
                  <c:v>40.003461000000001</c:v>
                </c:pt>
                <c:pt idx="3640">
                  <c:v>40.002459999999999</c:v>
                </c:pt>
                <c:pt idx="3641">
                  <c:v>40.001458999999997</c:v>
                </c:pt>
                <c:pt idx="3642">
                  <c:v>40.000456999999997</c:v>
                </c:pt>
                <c:pt idx="3643">
                  <c:v>39.999454999999998</c:v>
                </c:pt>
                <c:pt idx="3644">
                  <c:v>39.998452999999998</c:v>
                </c:pt>
                <c:pt idx="3645">
                  <c:v>39.997450000000001</c:v>
                </c:pt>
                <c:pt idx="3646">
                  <c:v>39.996447000000003</c:v>
                </c:pt>
                <c:pt idx="3647">
                  <c:v>39.995443000000002</c:v>
                </c:pt>
                <c:pt idx="3648">
                  <c:v>39.994439</c:v>
                </c:pt>
                <c:pt idx="3649">
                  <c:v>39.993434999999998</c:v>
                </c:pt>
                <c:pt idx="3650">
                  <c:v>39.992429999999999</c:v>
                </c:pt>
                <c:pt idx="3651">
                  <c:v>39.991425</c:v>
                </c:pt>
                <c:pt idx="3652">
                  <c:v>39.990419000000003</c:v>
                </c:pt>
                <c:pt idx="3653">
                  <c:v>39.989412999999999</c:v>
                </c:pt>
                <c:pt idx="3654">
                  <c:v>39.988407000000002</c:v>
                </c:pt>
                <c:pt idx="3655">
                  <c:v>39.987400000000001</c:v>
                </c:pt>
                <c:pt idx="3656">
                  <c:v>39.986393</c:v>
                </c:pt>
                <c:pt idx="3657">
                  <c:v>39.985385999999998</c:v>
                </c:pt>
                <c:pt idx="3658">
                  <c:v>39.984378</c:v>
                </c:pt>
                <c:pt idx="3659">
                  <c:v>39.983370000000001</c:v>
                </c:pt>
                <c:pt idx="3660">
                  <c:v>39.982360999999997</c:v>
                </c:pt>
                <c:pt idx="3661">
                  <c:v>39.981352000000001</c:v>
                </c:pt>
                <c:pt idx="3662">
                  <c:v>39.980342999999998</c:v>
                </c:pt>
                <c:pt idx="3663">
                  <c:v>39.979332999999997</c:v>
                </c:pt>
                <c:pt idx="3664">
                  <c:v>39.978323000000003</c:v>
                </c:pt>
                <c:pt idx="3665">
                  <c:v>39.977313000000002</c:v>
                </c:pt>
                <c:pt idx="3666">
                  <c:v>39.976301999999997</c:v>
                </c:pt>
                <c:pt idx="3667">
                  <c:v>39.975292000000003</c:v>
                </c:pt>
                <c:pt idx="3668">
                  <c:v>39.97428</c:v>
                </c:pt>
                <c:pt idx="3669">
                  <c:v>39.973269000000002</c:v>
                </c:pt>
                <c:pt idx="3670">
                  <c:v>39.972256999999999</c:v>
                </c:pt>
                <c:pt idx="3671">
                  <c:v>39.971245000000003</c:v>
                </c:pt>
                <c:pt idx="3672">
                  <c:v>39.970232000000003</c:v>
                </c:pt>
                <c:pt idx="3673">
                  <c:v>39.969219000000002</c:v>
                </c:pt>
                <c:pt idx="3674">
                  <c:v>39.968206000000002</c:v>
                </c:pt>
                <c:pt idx="3675">
                  <c:v>39.967193000000002</c:v>
                </c:pt>
                <c:pt idx="3676">
                  <c:v>39.966178999999997</c:v>
                </c:pt>
                <c:pt idx="3677">
                  <c:v>39.965164999999999</c:v>
                </c:pt>
                <c:pt idx="3678">
                  <c:v>39.964151000000001</c:v>
                </c:pt>
                <c:pt idx="3679">
                  <c:v>39.963135999999999</c:v>
                </c:pt>
                <c:pt idx="3680">
                  <c:v>39.962121000000003</c:v>
                </c:pt>
                <c:pt idx="3681">
                  <c:v>39.961106000000001</c:v>
                </c:pt>
                <c:pt idx="3682">
                  <c:v>39.960090999999998</c:v>
                </c:pt>
                <c:pt idx="3683">
                  <c:v>39.959074999999999</c:v>
                </c:pt>
                <c:pt idx="3684">
                  <c:v>39.958058999999999</c:v>
                </c:pt>
                <c:pt idx="3685">
                  <c:v>39.957042999999999</c:v>
                </c:pt>
                <c:pt idx="3686">
                  <c:v>39.956026999999999</c:v>
                </c:pt>
                <c:pt idx="3687">
                  <c:v>39.955010000000001</c:v>
                </c:pt>
                <c:pt idx="3688">
                  <c:v>39.953992999999997</c:v>
                </c:pt>
                <c:pt idx="3689">
                  <c:v>39.952976</c:v>
                </c:pt>
                <c:pt idx="3690">
                  <c:v>39.951959000000002</c:v>
                </c:pt>
                <c:pt idx="3691">
                  <c:v>39.950941</c:v>
                </c:pt>
                <c:pt idx="3692">
                  <c:v>39.949922999999998</c:v>
                </c:pt>
                <c:pt idx="3693">
                  <c:v>39.948905000000003</c:v>
                </c:pt>
                <c:pt idx="3694">
                  <c:v>39.947887000000001</c:v>
                </c:pt>
                <c:pt idx="3695">
                  <c:v>39.946868000000002</c:v>
                </c:pt>
                <c:pt idx="3696">
                  <c:v>39.945849000000003</c:v>
                </c:pt>
                <c:pt idx="3697">
                  <c:v>39.944831000000001</c:v>
                </c:pt>
                <c:pt idx="3698">
                  <c:v>39.943810999999997</c:v>
                </c:pt>
                <c:pt idx="3699">
                  <c:v>39.942791999999997</c:v>
                </c:pt>
                <c:pt idx="3700">
                  <c:v>39.941772</c:v>
                </c:pt>
                <c:pt idx="3701">
                  <c:v>39.940752000000003</c:v>
                </c:pt>
                <c:pt idx="3702">
                  <c:v>39.939731999999999</c:v>
                </c:pt>
                <c:pt idx="3703">
                  <c:v>39.938712000000002</c:v>
                </c:pt>
                <c:pt idx="3704">
                  <c:v>39.937691999999998</c:v>
                </c:pt>
                <c:pt idx="3705">
                  <c:v>39.936670999999997</c:v>
                </c:pt>
                <c:pt idx="3706">
                  <c:v>39.935651</c:v>
                </c:pt>
                <c:pt idx="3707">
                  <c:v>39.934629999999999</c:v>
                </c:pt>
                <c:pt idx="3708">
                  <c:v>39.933608</c:v>
                </c:pt>
                <c:pt idx="3709">
                  <c:v>39.932586999999998</c:v>
                </c:pt>
                <c:pt idx="3710">
                  <c:v>39.931565999999997</c:v>
                </c:pt>
                <c:pt idx="3711">
                  <c:v>39.930543999999998</c:v>
                </c:pt>
                <c:pt idx="3712">
                  <c:v>39.929521999999999</c:v>
                </c:pt>
                <c:pt idx="3713">
                  <c:v>39.9285</c:v>
                </c:pt>
                <c:pt idx="3714">
                  <c:v>39.927478000000001</c:v>
                </c:pt>
                <c:pt idx="3715">
                  <c:v>39.926456000000002</c:v>
                </c:pt>
                <c:pt idx="3716">
                  <c:v>39.925434000000003</c:v>
                </c:pt>
                <c:pt idx="3717">
                  <c:v>39.924410999999999</c:v>
                </c:pt>
                <c:pt idx="3718">
                  <c:v>39.923388000000003</c:v>
                </c:pt>
                <c:pt idx="3719">
                  <c:v>39.922364999999999</c:v>
                </c:pt>
                <c:pt idx="3720">
                  <c:v>39.921342000000003</c:v>
                </c:pt>
                <c:pt idx="3721">
                  <c:v>39.920318999999999</c:v>
                </c:pt>
                <c:pt idx="3722">
                  <c:v>39.919296000000003</c:v>
                </c:pt>
                <c:pt idx="3723">
                  <c:v>39.918272999999999</c:v>
                </c:pt>
                <c:pt idx="3724">
                  <c:v>39.917248999999998</c:v>
                </c:pt>
                <c:pt idx="3725">
                  <c:v>39.916226000000002</c:v>
                </c:pt>
                <c:pt idx="3726">
                  <c:v>39.915202000000001</c:v>
                </c:pt>
                <c:pt idx="3727">
                  <c:v>39.914178</c:v>
                </c:pt>
                <c:pt idx="3728">
                  <c:v>39.913153999999999</c:v>
                </c:pt>
                <c:pt idx="3729">
                  <c:v>39.912129999999998</c:v>
                </c:pt>
                <c:pt idx="3730">
                  <c:v>39.911105999999997</c:v>
                </c:pt>
                <c:pt idx="3731">
                  <c:v>39.910082000000003</c:v>
                </c:pt>
                <c:pt idx="3732">
                  <c:v>39.909056999999997</c:v>
                </c:pt>
                <c:pt idx="3733">
                  <c:v>39.908033000000003</c:v>
                </c:pt>
                <c:pt idx="3734">
                  <c:v>39.907007999999998</c:v>
                </c:pt>
                <c:pt idx="3735">
                  <c:v>39.905982999999999</c:v>
                </c:pt>
                <c:pt idx="3736">
                  <c:v>39.904958999999998</c:v>
                </c:pt>
                <c:pt idx="3737">
                  <c:v>39.903934</c:v>
                </c:pt>
                <c:pt idx="3738">
                  <c:v>39.902909000000001</c:v>
                </c:pt>
                <c:pt idx="3739">
                  <c:v>39.901884000000003</c:v>
                </c:pt>
                <c:pt idx="3740">
                  <c:v>39.900858999999997</c:v>
                </c:pt>
                <c:pt idx="3741">
                  <c:v>39.899833999999998</c:v>
                </c:pt>
                <c:pt idx="3742">
                  <c:v>39.898809</c:v>
                </c:pt>
                <c:pt idx="3743">
                  <c:v>39.897782999999997</c:v>
                </c:pt>
                <c:pt idx="3744">
                  <c:v>39.896757999999998</c:v>
                </c:pt>
                <c:pt idx="3745">
                  <c:v>39.895733</c:v>
                </c:pt>
                <c:pt idx="3746">
                  <c:v>39.894706999999997</c:v>
                </c:pt>
                <c:pt idx="3747">
                  <c:v>39.893681999999998</c:v>
                </c:pt>
                <c:pt idx="3748">
                  <c:v>39.892656000000002</c:v>
                </c:pt>
                <c:pt idx="3749">
                  <c:v>39.891630999999997</c:v>
                </c:pt>
                <c:pt idx="3750">
                  <c:v>39.890605000000001</c:v>
                </c:pt>
                <c:pt idx="3751">
                  <c:v>39.889580000000002</c:v>
                </c:pt>
                <c:pt idx="3752">
                  <c:v>39.888553999999999</c:v>
                </c:pt>
                <c:pt idx="3753">
                  <c:v>39.887528000000003</c:v>
                </c:pt>
                <c:pt idx="3754">
                  <c:v>39.886502</c:v>
                </c:pt>
                <c:pt idx="3755">
                  <c:v>39.885477000000002</c:v>
                </c:pt>
                <c:pt idx="3756">
                  <c:v>39.884450999999999</c:v>
                </c:pt>
                <c:pt idx="3757">
                  <c:v>39.883425000000003</c:v>
                </c:pt>
                <c:pt idx="3758">
                  <c:v>39.882398999999999</c:v>
                </c:pt>
                <c:pt idx="3759">
                  <c:v>39.881373000000004</c:v>
                </c:pt>
                <c:pt idx="3760">
                  <c:v>39.880347</c:v>
                </c:pt>
                <c:pt idx="3761">
                  <c:v>39.879322000000002</c:v>
                </c:pt>
                <c:pt idx="3762">
                  <c:v>39.878295999999999</c:v>
                </c:pt>
                <c:pt idx="3763">
                  <c:v>39.877270000000003</c:v>
                </c:pt>
                <c:pt idx="3764">
                  <c:v>39.876244</c:v>
                </c:pt>
                <c:pt idx="3765">
                  <c:v>39.875217999999997</c:v>
                </c:pt>
                <c:pt idx="3766">
                  <c:v>39.874192000000001</c:v>
                </c:pt>
                <c:pt idx="3767">
                  <c:v>39.873165999999998</c:v>
                </c:pt>
                <c:pt idx="3768">
                  <c:v>39.872140000000002</c:v>
                </c:pt>
                <c:pt idx="3769">
                  <c:v>39.871113999999999</c:v>
                </c:pt>
                <c:pt idx="3770">
                  <c:v>39.870089</c:v>
                </c:pt>
                <c:pt idx="3771">
                  <c:v>39.869062999999997</c:v>
                </c:pt>
                <c:pt idx="3772">
                  <c:v>39.868037000000001</c:v>
                </c:pt>
                <c:pt idx="3773">
                  <c:v>39.867010999999998</c:v>
                </c:pt>
                <c:pt idx="3774">
                  <c:v>39.865985000000002</c:v>
                </c:pt>
                <c:pt idx="3775">
                  <c:v>39.864960000000004</c:v>
                </c:pt>
                <c:pt idx="3776">
                  <c:v>39.863934</c:v>
                </c:pt>
                <c:pt idx="3777">
                  <c:v>39.862907999999997</c:v>
                </c:pt>
                <c:pt idx="3778">
                  <c:v>39.861882999999999</c:v>
                </c:pt>
                <c:pt idx="3779">
                  <c:v>39.860857000000003</c:v>
                </c:pt>
                <c:pt idx="3780">
                  <c:v>39.859831999999997</c:v>
                </c:pt>
                <c:pt idx="3781">
                  <c:v>39.858806000000001</c:v>
                </c:pt>
                <c:pt idx="3782">
                  <c:v>39.857781000000003</c:v>
                </c:pt>
                <c:pt idx="3783">
                  <c:v>39.856755</c:v>
                </c:pt>
                <c:pt idx="3784">
                  <c:v>39.855730000000001</c:v>
                </c:pt>
                <c:pt idx="3785">
                  <c:v>39.854705000000003</c:v>
                </c:pt>
                <c:pt idx="3786">
                  <c:v>39.853679</c:v>
                </c:pt>
                <c:pt idx="3787">
                  <c:v>39.852654000000001</c:v>
                </c:pt>
                <c:pt idx="3788">
                  <c:v>39.851629000000003</c:v>
                </c:pt>
                <c:pt idx="3789">
                  <c:v>39.850603999999997</c:v>
                </c:pt>
                <c:pt idx="3790">
                  <c:v>39.849578999999999</c:v>
                </c:pt>
                <c:pt idx="3791">
                  <c:v>39.848554</c:v>
                </c:pt>
                <c:pt idx="3792">
                  <c:v>39.847529000000002</c:v>
                </c:pt>
                <c:pt idx="3793">
                  <c:v>39.846505000000001</c:v>
                </c:pt>
                <c:pt idx="3794">
                  <c:v>39.845480000000002</c:v>
                </c:pt>
                <c:pt idx="3795">
                  <c:v>39.844455000000004</c:v>
                </c:pt>
                <c:pt idx="3796">
                  <c:v>39.843431000000002</c:v>
                </c:pt>
                <c:pt idx="3797">
                  <c:v>39.842405999999997</c:v>
                </c:pt>
                <c:pt idx="3798">
                  <c:v>39.841382000000003</c:v>
                </c:pt>
                <c:pt idx="3799">
                  <c:v>39.840358000000002</c:v>
                </c:pt>
                <c:pt idx="3800">
                  <c:v>39.839334000000001</c:v>
                </c:pt>
                <c:pt idx="3801">
                  <c:v>39.83831</c:v>
                </c:pt>
                <c:pt idx="3802">
                  <c:v>39.837285999999999</c:v>
                </c:pt>
                <c:pt idx="3803">
                  <c:v>39.836261999999998</c:v>
                </c:pt>
                <c:pt idx="3804">
                  <c:v>39.835237999999997</c:v>
                </c:pt>
                <c:pt idx="3805">
                  <c:v>39.834214000000003</c:v>
                </c:pt>
                <c:pt idx="3806">
                  <c:v>39.833190999999999</c:v>
                </c:pt>
                <c:pt idx="3807">
                  <c:v>39.832168000000003</c:v>
                </c:pt>
                <c:pt idx="3808">
                  <c:v>39.831144000000002</c:v>
                </c:pt>
                <c:pt idx="3809">
                  <c:v>39.830120999999998</c:v>
                </c:pt>
                <c:pt idx="3810">
                  <c:v>39.829098000000002</c:v>
                </c:pt>
                <c:pt idx="3811">
                  <c:v>39.828074999999998</c:v>
                </c:pt>
                <c:pt idx="3812">
                  <c:v>39.827052000000002</c:v>
                </c:pt>
                <c:pt idx="3813">
                  <c:v>39.826030000000003</c:v>
                </c:pt>
                <c:pt idx="3814">
                  <c:v>39.825006999999999</c:v>
                </c:pt>
                <c:pt idx="3815">
                  <c:v>39.823985</c:v>
                </c:pt>
                <c:pt idx="3816">
                  <c:v>39.822961999999997</c:v>
                </c:pt>
                <c:pt idx="3817">
                  <c:v>39.821939999999998</c:v>
                </c:pt>
                <c:pt idx="3818">
                  <c:v>39.820917999999999</c:v>
                </c:pt>
                <c:pt idx="3819">
                  <c:v>39.819896</c:v>
                </c:pt>
                <c:pt idx="3820">
                  <c:v>39.818874999999998</c:v>
                </c:pt>
                <c:pt idx="3821">
                  <c:v>39.817852999999999</c:v>
                </c:pt>
                <c:pt idx="3822">
                  <c:v>39.816831999999998</c:v>
                </c:pt>
                <c:pt idx="3823">
                  <c:v>39.815809999999999</c:v>
                </c:pt>
                <c:pt idx="3824">
                  <c:v>39.814788999999998</c:v>
                </c:pt>
                <c:pt idx="3825">
                  <c:v>39.813768000000003</c:v>
                </c:pt>
                <c:pt idx="3826">
                  <c:v>39.812747000000002</c:v>
                </c:pt>
                <c:pt idx="3827">
                  <c:v>39.811726999999998</c:v>
                </c:pt>
                <c:pt idx="3828">
                  <c:v>39.810706000000003</c:v>
                </c:pt>
                <c:pt idx="3829">
                  <c:v>39.809685999999999</c:v>
                </c:pt>
                <c:pt idx="3830">
                  <c:v>39.808666000000002</c:v>
                </c:pt>
                <c:pt idx="3831">
                  <c:v>39.807645999999998</c:v>
                </c:pt>
                <c:pt idx="3832">
                  <c:v>39.806626000000001</c:v>
                </c:pt>
                <c:pt idx="3833">
                  <c:v>39.805605999999997</c:v>
                </c:pt>
                <c:pt idx="3834">
                  <c:v>39.804586999999998</c:v>
                </c:pt>
                <c:pt idx="3835">
                  <c:v>39.803567000000001</c:v>
                </c:pt>
                <c:pt idx="3836">
                  <c:v>39.802548000000002</c:v>
                </c:pt>
                <c:pt idx="3837">
                  <c:v>39.801529000000002</c:v>
                </c:pt>
                <c:pt idx="3838">
                  <c:v>39.800511</c:v>
                </c:pt>
                <c:pt idx="3839">
                  <c:v>39.799492000000001</c:v>
                </c:pt>
                <c:pt idx="3840">
                  <c:v>39.798473999999999</c:v>
                </c:pt>
                <c:pt idx="3841">
                  <c:v>39.797454999999999</c:v>
                </c:pt>
                <c:pt idx="3842">
                  <c:v>39.796436999999997</c:v>
                </c:pt>
                <c:pt idx="3843">
                  <c:v>39.79542</c:v>
                </c:pt>
                <c:pt idx="3844">
                  <c:v>39.794401999999998</c:v>
                </c:pt>
                <c:pt idx="3845">
                  <c:v>39.793385000000001</c:v>
                </c:pt>
                <c:pt idx="3846">
                  <c:v>39.792366999999999</c:v>
                </c:pt>
                <c:pt idx="3847">
                  <c:v>39.791350000000001</c:v>
                </c:pt>
                <c:pt idx="3848">
                  <c:v>39.790334000000001</c:v>
                </c:pt>
                <c:pt idx="3849">
                  <c:v>39.789316999999997</c:v>
                </c:pt>
                <c:pt idx="3850">
                  <c:v>39.788300999999997</c:v>
                </c:pt>
                <c:pt idx="3851">
                  <c:v>39.787284999999997</c:v>
                </c:pt>
                <c:pt idx="3852">
                  <c:v>39.786268999999997</c:v>
                </c:pt>
                <c:pt idx="3853">
                  <c:v>39.785252999999997</c:v>
                </c:pt>
                <c:pt idx="3854">
                  <c:v>39.784236999999997</c:v>
                </c:pt>
                <c:pt idx="3855">
                  <c:v>39.783222000000002</c:v>
                </c:pt>
                <c:pt idx="3856">
                  <c:v>39.782207</c:v>
                </c:pt>
                <c:pt idx="3857">
                  <c:v>39.781191999999997</c:v>
                </c:pt>
                <c:pt idx="3858">
                  <c:v>39.780177999999999</c:v>
                </c:pt>
                <c:pt idx="3859">
                  <c:v>39.779162999999997</c:v>
                </c:pt>
                <c:pt idx="3860">
                  <c:v>39.778148999999999</c:v>
                </c:pt>
                <c:pt idx="3861">
                  <c:v>39.777135000000001</c:v>
                </c:pt>
                <c:pt idx="3862">
                  <c:v>39.776121000000003</c:v>
                </c:pt>
                <c:pt idx="3863">
                  <c:v>39.775108000000003</c:v>
                </c:pt>
                <c:pt idx="3864">
                  <c:v>39.774095000000003</c:v>
                </c:pt>
                <c:pt idx="3865">
                  <c:v>39.773082000000002</c:v>
                </c:pt>
                <c:pt idx="3866">
                  <c:v>39.772069000000002</c:v>
                </c:pt>
                <c:pt idx="3867">
                  <c:v>39.771056999999999</c:v>
                </c:pt>
                <c:pt idx="3868">
                  <c:v>39.770043999999999</c:v>
                </c:pt>
                <c:pt idx="3869">
                  <c:v>39.769032000000003</c:v>
                </c:pt>
                <c:pt idx="3870">
                  <c:v>39.768020999999997</c:v>
                </c:pt>
                <c:pt idx="3871">
                  <c:v>39.767009000000002</c:v>
                </c:pt>
                <c:pt idx="3872">
                  <c:v>39.765998000000003</c:v>
                </c:pt>
                <c:pt idx="3873">
                  <c:v>39.764986999999998</c:v>
                </c:pt>
                <c:pt idx="3874">
                  <c:v>39.763976</c:v>
                </c:pt>
                <c:pt idx="3875">
                  <c:v>39.762965999999999</c:v>
                </c:pt>
                <c:pt idx="3876">
                  <c:v>39.761955999999998</c:v>
                </c:pt>
                <c:pt idx="3877">
                  <c:v>39.760945999999997</c:v>
                </c:pt>
                <c:pt idx="3878">
                  <c:v>39.759936000000003</c:v>
                </c:pt>
                <c:pt idx="3879">
                  <c:v>39.758927</c:v>
                </c:pt>
                <c:pt idx="3880">
                  <c:v>39.757917999999997</c:v>
                </c:pt>
                <c:pt idx="3881">
                  <c:v>39.756909</c:v>
                </c:pt>
                <c:pt idx="3882">
                  <c:v>39.755899999999997</c:v>
                </c:pt>
                <c:pt idx="3883">
                  <c:v>39.754891999999998</c:v>
                </c:pt>
                <c:pt idx="3884">
                  <c:v>39.753883999999999</c:v>
                </c:pt>
                <c:pt idx="3885">
                  <c:v>39.752876000000001</c:v>
                </c:pt>
                <c:pt idx="3886">
                  <c:v>39.751868999999999</c:v>
                </c:pt>
                <c:pt idx="3887">
                  <c:v>39.750861999999998</c:v>
                </c:pt>
                <c:pt idx="3888">
                  <c:v>39.749854999999997</c:v>
                </c:pt>
                <c:pt idx="3889">
                  <c:v>39.748848000000002</c:v>
                </c:pt>
                <c:pt idx="3890">
                  <c:v>39.747841999999999</c:v>
                </c:pt>
                <c:pt idx="3891">
                  <c:v>39.746836000000002</c:v>
                </c:pt>
                <c:pt idx="3892">
                  <c:v>39.745829999999998</c:v>
                </c:pt>
                <c:pt idx="3893">
                  <c:v>39.744824999999999</c:v>
                </c:pt>
                <c:pt idx="3894">
                  <c:v>39.743819999999999</c:v>
                </c:pt>
                <c:pt idx="3895">
                  <c:v>39.742815</c:v>
                </c:pt>
                <c:pt idx="3896">
                  <c:v>39.741810000000001</c:v>
                </c:pt>
                <c:pt idx="3897">
                  <c:v>39.740805999999999</c:v>
                </c:pt>
                <c:pt idx="3898">
                  <c:v>39.739801999999997</c:v>
                </c:pt>
                <c:pt idx="3899">
                  <c:v>39.738799</c:v>
                </c:pt>
                <c:pt idx="3900">
                  <c:v>39.737794999999998</c:v>
                </c:pt>
                <c:pt idx="3901">
                  <c:v>39.736792000000001</c:v>
                </c:pt>
                <c:pt idx="3902">
                  <c:v>39.735790000000001</c:v>
                </c:pt>
                <c:pt idx="3903">
                  <c:v>39.734786999999997</c:v>
                </c:pt>
                <c:pt idx="3904">
                  <c:v>39.733784999999997</c:v>
                </c:pt>
                <c:pt idx="3905">
                  <c:v>39.732782999999998</c:v>
                </c:pt>
                <c:pt idx="3906">
                  <c:v>39.731782000000003</c:v>
                </c:pt>
                <c:pt idx="3907">
                  <c:v>39.730781</c:v>
                </c:pt>
                <c:pt idx="3908">
                  <c:v>39.729779999999998</c:v>
                </c:pt>
                <c:pt idx="3909">
                  <c:v>39.72878</c:v>
                </c:pt>
                <c:pt idx="3910">
                  <c:v>39.727780000000003</c:v>
                </c:pt>
                <c:pt idx="3911">
                  <c:v>39.726779999999998</c:v>
                </c:pt>
                <c:pt idx="3912">
                  <c:v>39.72578</c:v>
                </c:pt>
                <c:pt idx="3913">
                  <c:v>39.724781</c:v>
                </c:pt>
                <c:pt idx="3914">
                  <c:v>39.723782</c:v>
                </c:pt>
                <c:pt idx="3915">
                  <c:v>39.722783999999997</c:v>
                </c:pt>
                <c:pt idx="3916">
                  <c:v>39.721786000000002</c:v>
                </c:pt>
                <c:pt idx="3917">
                  <c:v>39.720787999999999</c:v>
                </c:pt>
                <c:pt idx="3918">
                  <c:v>39.719790000000003</c:v>
                </c:pt>
                <c:pt idx="3919">
                  <c:v>39.718792999999998</c:v>
                </c:pt>
                <c:pt idx="3920">
                  <c:v>39.717796999999997</c:v>
                </c:pt>
                <c:pt idx="3921">
                  <c:v>39.716799999999999</c:v>
                </c:pt>
                <c:pt idx="3922">
                  <c:v>39.715803999999999</c:v>
                </c:pt>
                <c:pt idx="3923">
                  <c:v>39.714807999999998</c:v>
                </c:pt>
                <c:pt idx="3924">
                  <c:v>39.713813000000002</c:v>
                </c:pt>
                <c:pt idx="3925">
                  <c:v>39.712817999999999</c:v>
                </c:pt>
                <c:pt idx="3926">
                  <c:v>39.711823000000003</c:v>
                </c:pt>
                <c:pt idx="3927">
                  <c:v>39.710828999999997</c:v>
                </c:pt>
                <c:pt idx="3928">
                  <c:v>39.709834999999998</c:v>
                </c:pt>
                <c:pt idx="3929">
                  <c:v>39.708841</c:v>
                </c:pt>
                <c:pt idx="3930">
                  <c:v>39.707847999999998</c:v>
                </c:pt>
                <c:pt idx="3931">
                  <c:v>39.706854999999997</c:v>
                </c:pt>
                <c:pt idx="3932">
                  <c:v>39.705862000000003</c:v>
                </c:pt>
                <c:pt idx="3933">
                  <c:v>39.70487</c:v>
                </c:pt>
                <c:pt idx="3934">
                  <c:v>39.703878000000003</c:v>
                </c:pt>
                <c:pt idx="3935">
                  <c:v>39.702886999999997</c:v>
                </c:pt>
                <c:pt idx="3936">
                  <c:v>39.701895999999998</c:v>
                </c:pt>
                <c:pt idx="3937">
                  <c:v>39.700904999999999</c:v>
                </c:pt>
                <c:pt idx="3938">
                  <c:v>39.699914</c:v>
                </c:pt>
                <c:pt idx="3939">
                  <c:v>39.698923999999998</c:v>
                </c:pt>
                <c:pt idx="3940">
                  <c:v>39.697935000000001</c:v>
                </c:pt>
                <c:pt idx="3941">
                  <c:v>39.696945999999997</c:v>
                </c:pt>
                <c:pt idx="3942">
                  <c:v>39.695957</c:v>
                </c:pt>
                <c:pt idx="3943">
                  <c:v>39.694968000000003</c:v>
                </c:pt>
                <c:pt idx="3944">
                  <c:v>39.693980000000003</c:v>
                </c:pt>
                <c:pt idx="3945">
                  <c:v>39.692991999999997</c:v>
                </c:pt>
                <c:pt idx="3946">
                  <c:v>39.692005000000002</c:v>
                </c:pt>
                <c:pt idx="3947">
                  <c:v>39.691018</c:v>
                </c:pt>
                <c:pt idx="3948">
                  <c:v>39.690030999999998</c:v>
                </c:pt>
                <c:pt idx="3949">
                  <c:v>39.689045</c:v>
                </c:pt>
                <c:pt idx="3950">
                  <c:v>39.688059000000003</c:v>
                </c:pt>
                <c:pt idx="3951">
                  <c:v>39.687074000000003</c:v>
                </c:pt>
                <c:pt idx="3952">
                  <c:v>39.686089000000003</c:v>
                </c:pt>
                <c:pt idx="3953">
                  <c:v>39.685104000000003</c:v>
                </c:pt>
                <c:pt idx="3954">
                  <c:v>39.68412</c:v>
                </c:pt>
                <c:pt idx="3955">
                  <c:v>39.683135999999998</c:v>
                </c:pt>
                <c:pt idx="3956">
                  <c:v>39.682153</c:v>
                </c:pt>
                <c:pt idx="3957">
                  <c:v>39.681170000000002</c:v>
                </c:pt>
                <c:pt idx="3958">
                  <c:v>39.680186999999997</c:v>
                </c:pt>
                <c:pt idx="3959">
                  <c:v>39.679205000000003</c:v>
                </c:pt>
                <c:pt idx="3960">
                  <c:v>39.678223000000003</c:v>
                </c:pt>
                <c:pt idx="3961">
                  <c:v>39.677241000000002</c:v>
                </c:pt>
                <c:pt idx="3962">
                  <c:v>39.676259999999999</c:v>
                </c:pt>
                <c:pt idx="3963">
                  <c:v>39.675280000000001</c:v>
                </c:pt>
                <c:pt idx="3964">
                  <c:v>39.674298999999998</c:v>
                </c:pt>
                <c:pt idx="3965">
                  <c:v>39.673319999999997</c:v>
                </c:pt>
                <c:pt idx="3966">
                  <c:v>39.672339999999998</c:v>
                </c:pt>
                <c:pt idx="3967">
                  <c:v>39.671360999999997</c:v>
                </c:pt>
                <c:pt idx="3968">
                  <c:v>39.670383000000001</c:v>
                </c:pt>
                <c:pt idx="3969">
                  <c:v>39.669404</c:v>
                </c:pt>
                <c:pt idx="3970">
                  <c:v>39.668427000000001</c:v>
                </c:pt>
                <c:pt idx="3971">
                  <c:v>39.667448999999998</c:v>
                </c:pt>
                <c:pt idx="3972">
                  <c:v>39.666471999999999</c:v>
                </c:pt>
                <c:pt idx="3973">
                  <c:v>39.665495999999997</c:v>
                </c:pt>
                <c:pt idx="3974">
                  <c:v>39.664520000000003</c:v>
                </c:pt>
                <c:pt idx="3975">
                  <c:v>39.663544000000002</c:v>
                </c:pt>
                <c:pt idx="3976">
                  <c:v>39.662568999999998</c:v>
                </c:pt>
                <c:pt idx="3977">
                  <c:v>39.661594000000001</c:v>
                </c:pt>
                <c:pt idx="3978">
                  <c:v>39.660620000000002</c:v>
                </c:pt>
                <c:pt idx="3979">
                  <c:v>39.659646000000002</c:v>
                </c:pt>
                <c:pt idx="3980">
                  <c:v>39.658672000000003</c:v>
                </c:pt>
                <c:pt idx="3981">
                  <c:v>39.657699000000001</c:v>
                </c:pt>
                <c:pt idx="3982">
                  <c:v>39.656725999999999</c:v>
                </c:pt>
                <c:pt idx="3983">
                  <c:v>39.655754000000002</c:v>
                </c:pt>
                <c:pt idx="3984">
                  <c:v>39.654781999999997</c:v>
                </c:pt>
                <c:pt idx="3985">
                  <c:v>39.653810999999997</c:v>
                </c:pt>
                <c:pt idx="3986">
                  <c:v>39.652839999999998</c:v>
                </c:pt>
                <c:pt idx="3987">
                  <c:v>39.651868999999998</c:v>
                </c:pt>
                <c:pt idx="3988">
                  <c:v>39.650899000000003</c:v>
                </c:pt>
                <c:pt idx="3989">
                  <c:v>39.649929999999998</c:v>
                </c:pt>
                <c:pt idx="3990">
                  <c:v>39.648960000000002</c:v>
                </c:pt>
                <c:pt idx="3991">
                  <c:v>39.647992000000002</c:v>
                </c:pt>
                <c:pt idx="3992">
                  <c:v>39.647022999999997</c:v>
                </c:pt>
                <c:pt idx="3993">
                  <c:v>39.646056000000002</c:v>
                </c:pt>
                <c:pt idx="3994">
                  <c:v>39.645088000000001</c:v>
                </c:pt>
                <c:pt idx="3995">
                  <c:v>39.644120999999998</c:v>
                </c:pt>
                <c:pt idx="3996">
                  <c:v>39.643155</c:v>
                </c:pt>
                <c:pt idx="3997">
                  <c:v>39.642189000000002</c:v>
                </c:pt>
                <c:pt idx="3998">
                  <c:v>39.641222999999997</c:v>
                </c:pt>
                <c:pt idx="3999">
                  <c:v>39.640258000000003</c:v>
                </c:pt>
                <c:pt idx="4000">
                  <c:v>39.639293000000002</c:v>
                </c:pt>
                <c:pt idx="4001">
                  <c:v>39.638328999999999</c:v>
                </c:pt>
                <c:pt idx="4002">
                  <c:v>39.637365000000003</c:v>
                </c:pt>
                <c:pt idx="4003">
                  <c:v>39.636401999999997</c:v>
                </c:pt>
                <c:pt idx="4004">
                  <c:v>39.635438999999998</c:v>
                </c:pt>
                <c:pt idx="4005">
                  <c:v>39.634475999999999</c:v>
                </c:pt>
                <c:pt idx="4006">
                  <c:v>39.633513999999998</c:v>
                </c:pt>
                <c:pt idx="4007">
                  <c:v>39.632553000000001</c:v>
                </c:pt>
                <c:pt idx="4008">
                  <c:v>39.631591999999998</c:v>
                </c:pt>
                <c:pt idx="4009">
                  <c:v>39.630631000000001</c:v>
                </c:pt>
                <c:pt idx="4010">
                  <c:v>39.629671000000002</c:v>
                </c:pt>
                <c:pt idx="4011">
                  <c:v>39.628711000000003</c:v>
                </c:pt>
                <c:pt idx="4012">
                  <c:v>39.627752000000001</c:v>
                </c:pt>
                <c:pt idx="4013">
                  <c:v>39.626793999999997</c:v>
                </c:pt>
                <c:pt idx="4014">
                  <c:v>39.625835000000002</c:v>
                </c:pt>
                <c:pt idx="4015">
                  <c:v>39.624878000000002</c:v>
                </c:pt>
                <c:pt idx="4016">
                  <c:v>39.623919999999998</c:v>
                </c:pt>
                <c:pt idx="4017">
                  <c:v>39.622962999999999</c:v>
                </c:pt>
                <c:pt idx="4018">
                  <c:v>39.622007000000004</c:v>
                </c:pt>
                <c:pt idx="4019">
                  <c:v>39.621051000000001</c:v>
                </c:pt>
                <c:pt idx="4020">
                  <c:v>39.620095999999997</c:v>
                </c:pt>
                <c:pt idx="4021">
                  <c:v>39.619140999999999</c:v>
                </c:pt>
                <c:pt idx="4022">
                  <c:v>39.618186000000001</c:v>
                </c:pt>
                <c:pt idx="4023">
                  <c:v>39.617232000000001</c:v>
                </c:pt>
                <c:pt idx="4024">
                  <c:v>39.616278999999999</c:v>
                </c:pt>
                <c:pt idx="4025">
                  <c:v>39.615326000000003</c:v>
                </c:pt>
                <c:pt idx="4026">
                  <c:v>39.614373000000001</c:v>
                </c:pt>
                <c:pt idx="4027">
                  <c:v>39.613421000000002</c:v>
                </c:pt>
                <c:pt idx="4028">
                  <c:v>39.612470000000002</c:v>
                </c:pt>
                <c:pt idx="4029">
                  <c:v>39.611519000000001</c:v>
                </c:pt>
                <c:pt idx="4030">
                  <c:v>39.610568000000001</c:v>
                </c:pt>
                <c:pt idx="4031">
                  <c:v>39.609617999999998</c:v>
                </c:pt>
                <c:pt idx="4032">
                  <c:v>39.608668000000002</c:v>
                </c:pt>
                <c:pt idx="4033">
                  <c:v>39.607719000000003</c:v>
                </c:pt>
                <c:pt idx="4034">
                  <c:v>39.606769999999997</c:v>
                </c:pt>
                <c:pt idx="4035">
                  <c:v>39.605822000000003</c:v>
                </c:pt>
                <c:pt idx="4036">
                  <c:v>39.604875</c:v>
                </c:pt>
                <c:pt idx="4037">
                  <c:v>39.603926999999999</c:v>
                </c:pt>
                <c:pt idx="4038">
                  <c:v>39.602981</c:v>
                </c:pt>
                <c:pt idx="4039">
                  <c:v>39.602035000000001</c:v>
                </c:pt>
                <c:pt idx="4040">
                  <c:v>39.601089000000002</c:v>
                </c:pt>
                <c:pt idx="4041">
                  <c:v>39.600144</c:v>
                </c:pt>
                <c:pt idx="4042">
                  <c:v>39.599198999999999</c:v>
                </c:pt>
                <c:pt idx="4043">
                  <c:v>39.598255000000002</c:v>
                </c:pt>
                <c:pt idx="4044">
                  <c:v>39.597310999999998</c:v>
                </c:pt>
                <c:pt idx="4045">
                  <c:v>39.596367999999998</c:v>
                </c:pt>
                <c:pt idx="4046">
                  <c:v>39.595424999999999</c:v>
                </c:pt>
                <c:pt idx="4047">
                  <c:v>39.594482999999997</c:v>
                </c:pt>
                <c:pt idx="4048">
                  <c:v>39.593541000000002</c:v>
                </c:pt>
                <c:pt idx="4049">
                  <c:v>39.592599999999997</c:v>
                </c:pt>
                <c:pt idx="4050">
                  <c:v>39.591659999999997</c:v>
                </c:pt>
                <c:pt idx="4051">
                  <c:v>39.590719</c:v>
                </c:pt>
                <c:pt idx="4052">
                  <c:v>39.589779999999998</c:v>
                </c:pt>
                <c:pt idx="4053">
                  <c:v>39.588841000000002</c:v>
                </c:pt>
                <c:pt idx="4054">
                  <c:v>39.587902</c:v>
                </c:pt>
                <c:pt idx="4055">
                  <c:v>39.586964000000002</c:v>
                </c:pt>
                <c:pt idx="4056">
                  <c:v>39.586025999999997</c:v>
                </c:pt>
                <c:pt idx="4057">
                  <c:v>39.585089000000004</c:v>
                </c:pt>
                <c:pt idx="4058">
                  <c:v>39.584152000000003</c:v>
                </c:pt>
                <c:pt idx="4059">
                  <c:v>39.583216</c:v>
                </c:pt>
                <c:pt idx="4060">
                  <c:v>39.582281000000002</c:v>
                </c:pt>
                <c:pt idx="4061">
                  <c:v>39.581346000000003</c:v>
                </c:pt>
                <c:pt idx="4062">
                  <c:v>39.580410999999998</c:v>
                </c:pt>
                <c:pt idx="4063">
                  <c:v>39.579476999999997</c:v>
                </c:pt>
                <c:pt idx="4064">
                  <c:v>39.578544000000001</c:v>
                </c:pt>
                <c:pt idx="4065">
                  <c:v>39.577610999999997</c:v>
                </c:pt>
                <c:pt idx="4066">
                  <c:v>39.576678000000001</c:v>
                </c:pt>
                <c:pt idx="4067">
                  <c:v>39.575746000000002</c:v>
                </c:pt>
                <c:pt idx="4068">
                  <c:v>39.574815000000001</c:v>
                </c:pt>
                <c:pt idx="4069">
                  <c:v>39.573884</c:v>
                </c:pt>
                <c:pt idx="4070">
                  <c:v>39.572954000000003</c:v>
                </c:pt>
                <c:pt idx="4071">
                  <c:v>39.572023999999999</c:v>
                </c:pt>
                <c:pt idx="4072">
                  <c:v>39.571094000000002</c:v>
                </c:pt>
                <c:pt idx="4073">
                  <c:v>39.570166</c:v>
                </c:pt>
                <c:pt idx="4074">
                  <c:v>39.569237000000001</c:v>
                </c:pt>
                <c:pt idx="4075">
                  <c:v>39.568309999999997</c:v>
                </c:pt>
                <c:pt idx="4076">
                  <c:v>39.567382000000002</c:v>
                </c:pt>
                <c:pt idx="4077">
                  <c:v>39.566456000000002</c:v>
                </c:pt>
                <c:pt idx="4078">
                  <c:v>39.565530000000003</c:v>
                </c:pt>
                <c:pt idx="4079">
                  <c:v>39.564604000000003</c:v>
                </c:pt>
                <c:pt idx="4080">
                  <c:v>39.563679</c:v>
                </c:pt>
                <c:pt idx="4081">
                  <c:v>39.562753999999998</c:v>
                </c:pt>
                <c:pt idx="4082">
                  <c:v>39.56183</c:v>
                </c:pt>
                <c:pt idx="4083">
                  <c:v>39.560907</c:v>
                </c:pt>
                <c:pt idx="4084">
                  <c:v>39.559984</c:v>
                </c:pt>
                <c:pt idx="4085">
                  <c:v>39.559061</c:v>
                </c:pt>
                <c:pt idx="4086">
                  <c:v>39.558138999999997</c:v>
                </c:pt>
                <c:pt idx="4087">
                  <c:v>39.557217999999999</c:v>
                </c:pt>
                <c:pt idx="4088">
                  <c:v>39.556297000000001</c:v>
                </c:pt>
                <c:pt idx="4089">
                  <c:v>39.555377</c:v>
                </c:pt>
                <c:pt idx="4090">
                  <c:v>39.554456999999999</c:v>
                </c:pt>
                <c:pt idx="4091">
                  <c:v>39.553538000000003</c:v>
                </c:pt>
                <c:pt idx="4092">
                  <c:v>39.552619</c:v>
                </c:pt>
                <c:pt idx="4093">
                  <c:v>39.551701000000001</c:v>
                </c:pt>
                <c:pt idx="4094">
                  <c:v>39.550784</c:v>
                </c:pt>
                <c:pt idx="4095">
                  <c:v>39.549866999999999</c:v>
                </c:pt>
                <c:pt idx="4096">
                  <c:v>39.548949999999998</c:v>
                </c:pt>
                <c:pt idx="4097">
                  <c:v>39.548034000000001</c:v>
                </c:pt>
                <c:pt idx="4098">
                  <c:v>39.547119000000002</c:v>
                </c:pt>
                <c:pt idx="4099">
                  <c:v>39.546204000000003</c:v>
                </c:pt>
                <c:pt idx="4100">
                  <c:v>39.545290000000001</c:v>
                </c:pt>
                <c:pt idx="4101">
                  <c:v>39.544376</c:v>
                </c:pt>
                <c:pt idx="4102">
                  <c:v>39.543463000000003</c:v>
                </c:pt>
                <c:pt idx="4103">
                  <c:v>39.542549999999999</c:v>
                </c:pt>
                <c:pt idx="4104">
                  <c:v>39.541637999999999</c:v>
                </c:pt>
                <c:pt idx="4105">
                  <c:v>39.540725999999999</c:v>
                </c:pt>
                <c:pt idx="4106">
                  <c:v>39.539814999999997</c:v>
                </c:pt>
                <c:pt idx="4107">
                  <c:v>39.538905</c:v>
                </c:pt>
                <c:pt idx="4108">
                  <c:v>39.537995000000002</c:v>
                </c:pt>
                <c:pt idx="4109">
                  <c:v>39.537086000000002</c:v>
                </c:pt>
                <c:pt idx="4110">
                  <c:v>39.536177000000002</c:v>
                </c:pt>
                <c:pt idx="4111">
                  <c:v>39.535268000000002</c:v>
                </c:pt>
                <c:pt idx="4112">
                  <c:v>39.534360999999997</c:v>
                </c:pt>
                <c:pt idx="4113">
                  <c:v>39.533453999999999</c:v>
                </c:pt>
                <c:pt idx="4114">
                  <c:v>39.532547000000001</c:v>
                </c:pt>
                <c:pt idx="4115">
                  <c:v>39.531641</c:v>
                </c:pt>
                <c:pt idx="4116">
                  <c:v>39.530735999999997</c:v>
                </c:pt>
                <c:pt idx="4117">
                  <c:v>39.529831000000001</c:v>
                </c:pt>
                <c:pt idx="4118">
                  <c:v>39.528925999999998</c:v>
                </c:pt>
                <c:pt idx="4119">
                  <c:v>39.528022</c:v>
                </c:pt>
                <c:pt idx="4120">
                  <c:v>39.527118999999999</c:v>
                </c:pt>
                <c:pt idx="4121">
                  <c:v>39.526217000000003</c:v>
                </c:pt>
                <c:pt idx="4122">
                  <c:v>39.525314000000002</c:v>
                </c:pt>
                <c:pt idx="4123">
                  <c:v>39.524413000000003</c:v>
                </c:pt>
                <c:pt idx="4124">
                  <c:v>39.523511999999997</c:v>
                </c:pt>
                <c:pt idx="4125">
                  <c:v>39.522610999999998</c:v>
                </c:pt>
                <c:pt idx="4126">
                  <c:v>39.521712000000001</c:v>
                </c:pt>
                <c:pt idx="4127">
                  <c:v>39.520811999999999</c:v>
                </c:pt>
                <c:pt idx="4128">
                  <c:v>39.519914</c:v>
                </c:pt>
                <c:pt idx="4129">
                  <c:v>39.519015000000003</c:v>
                </c:pt>
                <c:pt idx="4130">
                  <c:v>39.518118000000001</c:v>
                </c:pt>
                <c:pt idx="4131">
                  <c:v>39.517220999999999</c:v>
                </c:pt>
                <c:pt idx="4132">
                  <c:v>39.516323999999997</c:v>
                </c:pt>
                <c:pt idx="4133">
                  <c:v>39.515428</c:v>
                </c:pt>
                <c:pt idx="4134">
                  <c:v>39.514533</c:v>
                </c:pt>
                <c:pt idx="4135">
                  <c:v>39.513638</c:v>
                </c:pt>
                <c:pt idx="4136">
                  <c:v>39.512743999999998</c:v>
                </c:pt>
                <c:pt idx="4137">
                  <c:v>39.511850000000003</c:v>
                </c:pt>
                <c:pt idx="4138">
                  <c:v>39.510956999999998</c:v>
                </c:pt>
                <c:pt idx="4139">
                  <c:v>39.510064999999997</c:v>
                </c:pt>
                <c:pt idx="4140">
                  <c:v>39.509172999999997</c:v>
                </c:pt>
                <c:pt idx="4141">
                  <c:v>39.508282000000001</c:v>
                </c:pt>
                <c:pt idx="4142">
                  <c:v>39.507390999999998</c:v>
                </c:pt>
                <c:pt idx="4143">
                  <c:v>39.506501</c:v>
                </c:pt>
                <c:pt idx="4144">
                  <c:v>39.505611000000002</c:v>
                </c:pt>
                <c:pt idx="4145">
                  <c:v>39.504722000000001</c:v>
                </c:pt>
                <c:pt idx="4146">
                  <c:v>39.503833</c:v>
                </c:pt>
                <c:pt idx="4147">
                  <c:v>39.502946000000001</c:v>
                </c:pt>
                <c:pt idx="4148">
                  <c:v>39.502057999999998</c:v>
                </c:pt>
                <c:pt idx="4149">
                  <c:v>39.501170999999999</c:v>
                </c:pt>
                <c:pt idx="4150">
                  <c:v>39.500284999999998</c:v>
                </c:pt>
                <c:pt idx="4151">
                  <c:v>39.499400000000001</c:v>
                </c:pt>
                <c:pt idx="4152">
                  <c:v>39.498514999999998</c:v>
                </c:pt>
                <c:pt idx="4153">
                  <c:v>39.497630000000001</c:v>
                </c:pt>
                <c:pt idx="4154">
                  <c:v>39.496746000000002</c:v>
                </c:pt>
                <c:pt idx="4155">
                  <c:v>39.495863</c:v>
                </c:pt>
                <c:pt idx="4156">
                  <c:v>39.494979999999998</c:v>
                </c:pt>
                <c:pt idx="4157">
                  <c:v>39.494098000000001</c:v>
                </c:pt>
                <c:pt idx="4158">
                  <c:v>39.493217000000001</c:v>
                </c:pt>
                <c:pt idx="4159">
                  <c:v>39.492336000000002</c:v>
                </c:pt>
                <c:pt idx="4160">
                  <c:v>39.491455000000002</c:v>
                </c:pt>
                <c:pt idx="4161">
                  <c:v>39.490575999999997</c:v>
                </c:pt>
                <c:pt idx="4162">
                  <c:v>39.489696000000002</c:v>
                </c:pt>
                <c:pt idx="4163">
                  <c:v>39.488818000000002</c:v>
                </c:pt>
                <c:pt idx="4164">
                  <c:v>39.487940000000002</c:v>
                </c:pt>
                <c:pt idx="4165">
                  <c:v>39.487062000000002</c:v>
                </c:pt>
                <c:pt idx="4166">
                  <c:v>39.486184999999999</c:v>
                </c:pt>
                <c:pt idx="4167">
                  <c:v>39.485309000000001</c:v>
                </c:pt>
                <c:pt idx="4168">
                  <c:v>39.484434</c:v>
                </c:pt>
                <c:pt idx="4169">
                  <c:v>39.483558000000002</c:v>
                </c:pt>
                <c:pt idx="4170">
                  <c:v>39.482683999999999</c:v>
                </c:pt>
                <c:pt idx="4171">
                  <c:v>39.481810000000003</c:v>
                </c:pt>
                <c:pt idx="4172">
                  <c:v>39.480936999999997</c:v>
                </c:pt>
                <c:pt idx="4173">
                  <c:v>39.480063999999999</c:v>
                </c:pt>
                <c:pt idx="4174">
                  <c:v>39.479191999999998</c:v>
                </c:pt>
                <c:pt idx="4175">
                  <c:v>39.478319999999997</c:v>
                </c:pt>
                <c:pt idx="4176">
                  <c:v>39.477449</c:v>
                </c:pt>
                <c:pt idx="4177">
                  <c:v>39.476579000000001</c:v>
                </c:pt>
                <c:pt idx="4178">
                  <c:v>39.475709000000002</c:v>
                </c:pt>
                <c:pt idx="4179">
                  <c:v>39.47484</c:v>
                </c:pt>
                <c:pt idx="4180">
                  <c:v>39.473970999999999</c:v>
                </c:pt>
                <c:pt idx="4181">
                  <c:v>39.473103000000002</c:v>
                </c:pt>
                <c:pt idx="4182">
                  <c:v>39.472236000000002</c:v>
                </c:pt>
                <c:pt idx="4183">
                  <c:v>39.471369000000003</c:v>
                </c:pt>
                <c:pt idx="4184">
                  <c:v>39.470502000000003</c:v>
                </c:pt>
                <c:pt idx="4185">
                  <c:v>39.469636999999999</c:v>
                </c:pt>
                <c:pt idx="4186">
                  <c:v>39.468772000000001</c:v>
                </c:pt>
                <c:pt idx="4187">
                  <c:v>39.467906999999997</c:v>
                </c:pt>
                <c:pt idx="4188">
                  <c:v>39.467042999999997</c:v>
                </c:pt>
                <c:pt idx="4189">
                  <c:v>39.466180000000001</c:v>
                </c:pt>
                <c:pt idx="4190">
                  <c:v>39.465316999999999</c:v>
                </c:pt>
                <c:pt idx="4191">
                  <c:v>39.464455000000001</c:v>
                </c:pt>
                <c:pt idx="4192">
                  <c:v>39.463594000000001</c:v>
                </c:pt>
                <c:pt idx="4193">
                  <c:v>39.462733</c:v>
                </c:pt>
                <c:pt idx="4194">
                  <c:v>39.461872</c:v>
                </c:pt>
                <c:pt idx="4195">
                  <c:v>39.461013000000001</c:v>
                </c:pt>
                <c:pt idx="4196">
                  <c:v>39.460154000000003</c:v>
                </c:pt>
                <c:pt idx="4197">
                  <c:v>39.459294999999997</c:v>
                </c:pt>
                <c:pt idx="4198">
                  <c:v>39.458437000000004</c:v>
                </c:pt>
                <c:pt idx="4199">
                  <c:v>39.45758</c:v>
                </c:pt>
                <c:pt idx="4200">
                  <c:v>39.456722999999997</c:v>
                </c:pt>
                <c:pt idx="4201">
                  <c:v>39.455866999999998</c:v>
                </c:pt>
                <c:pt idx="4202">
                  <c:v>39.455012000000004</c:v>
                </c:pt>
                <c:pt idx="4203">
                  <c:v>39.454157000000002</c:v>
                </c:pt>
                <c:pt idx="4204">
                  <c:v>39.453302000000001</c:v>
                </c:pt>
                <c:pt idx="4205">
                  <c:v>39.452449000000001</c:v>
                </c:pt>
                <c:pt idx="4206">
                  <c:v>39.451594999999998</c:v>
                </c:pt>
                <c:pt idx="4207">
                  <c:v>39.450743000000003</c:v>
                </c:pt>
                <c:pt idx="4208">
                  <c:v>39.449891000000001</c:v>
                </c:pt>
                <c:pt idx="4209">
                  <c:v>39.449039999999997</c:v>
                </c:pt>
                <c:pt idx="4210">
                  <c:v>39.448188999999999</c:v>
                </c:pt>
                <c:pt idx="4211">
                  <c:v>39.447338999999999</c:v>
                </c:pt>
                <c:pt idx="4212">
                  <c:v>39.446489</c:v>
                </c:pt>
                <c:pt idx="4213">
                  <c:v>39.445639999999997</c:v>
                </c:pt>
                <c:pt idx="4214">
                  <c:v>39.444792</c:v>
                </c:pt>
                <c:pt idx="4215">
                  <c:v>39.443944000000002</c:v>
                </c:pt>
                <c:pt idx="4216">
                  <c:v>39.443097000000002</c:v>
                </c:pt>
                <c:pt idx="4217">
                  <c:v>39.442250999999999</c:v>
                </c:pt>
                <c:pt idx="4218">
                  <c:v>39.441405000000003</c:v>
                </c:pt>
                <c:pt idx="4219">
                  <c:v>39.440559999999998</c:v>
                </c:pt>
                <c:pt idx="4220">
                  <c:v>39.439715</c:v>
                </c:pt>
                <c:pt idx="4221">
                  <c:v>39.438870999999999</c:v>
                </c:pt>
                <c:pt idx="4222">
                  <c:v>39.438026999999998</c:v>
                </c:pt>
                <c:pt idx="4223">
                  <c:v>39.437184999999999</c:v>
                </c:pt>
                <c:pt idx="4224">
                  <c:v>39.436342000000003</c:v>
                </c:pt>
                <c:pt idx="4225">
                  <c:v>39.435501000000002</c:v>
                </c:pt>
                <c:pt idx="4226">
                  <c:v>39.434660000000001</c:v>
                </c:pt>
                <c:pt idx="4227">
                  <c:v>39.433819</c:v>
                </c:pt>
                <c:pt idx="4228">
                  <c:v>39.432979000000003</c:v>
                </c:pt>
                <c:pt idx="4229">
                  <c:v>39.432139999999997</c:v>
                </c:pt>
                <c:pt idx="4230">
                  <c:v>39.431302000000002</c:v>
                </c:pt>
                <c:pt idx="4231">
                  <c:v>39.430464000000001</c:v>
                </c:pt>
                <c:pt idx="4232">
                  <c:v>39.429625999999999</c:v>
                </c:pt>
                <c:pt idx="4233">
                  <c:v>39.428789000000002</c:v>
                </c:pt>
                <c:pt idx="4234">
                  <c:v>39.427953000000002</c:v>
                </c:pt>
                <c:pt idx="4235">
                  <c:v>39.427118</c:v>
                </c:pt>
                <c:pt idx="4236">
                  <c:v>39.426282999999998</c:v>
                </c:pt>
                <c:pt idx="4237">
                  <c:v>39.425448000000003</c:v>
                </c:pt>
                <c:pt idx="4238">
                  <c:v>39.424615000000003</c:v>
                </c:pt>
                <c:pt idx="4239">
                  <c:v>39.423782000000003</c:v>
                </c:pt>
                <c:pt idx="4240">
                  <c:v>39.422949000000003</c:v>
                </c:pt>
                <c:pt idx="4241">
                  <c:v>39.422117</c:v>
                </c:pt>
                <c:pt idx="4242">
                  <c:v>39.421286000000002</c:v>
                </c:pt>
                <c:pt idx="4243">
                  <c:v>39.420454999999997</c:v>
                </c:pt>
                <c:pt idx="4244">
                  <c:v>39.419625000000003</c:v>
                </c:pt>
                <c:pt idx="4245">
                  <c:v>39.418796</c:v>
                </c:pt>
                <c:pt idx="4246">
                  <c:v>39.417966999999997</c:v>
                </c:pt>
                <c:pt idx="4247">
                  <c:v>39.417138999999999</c:v>
                </c:pt>
                <c:pt idx="4248">
                  <c:v>39.416311</c:v>
                </c:pt>
                <c:pt idx="4249">
                  <c:v>39.415483999999999</c:v>
                </c:pt>
                <c:pt idx="4250">
                  <c:v>39.414658000000003</c:v>
                </c:pt>
                <c:pt idx="4251">
                  <c:v>39.413831999999999</c:v>
                </c:pt>
                <c:pt idx="4252">
                  <c:v>39.413007</c:v>
                </c:pt>
                <c:pt idx="4253">
                  <c:v>39.412182000000001</c:v>
                </c:pt>
                <c:pt idx="4254">
                  <c:v>39.411358</c:v>
                </c:pt>
                <c:pt idx="4255">
                  <c:v>39.410535000000003</c:v>
                </c:pt>
                <c:pt idx="4256">
                  <c:v>39.409711999999999</c:v>
                </c:pt>
                <c:pt idx="4257">
                  <c:v>39.40889</c:v>
                </c:pt>
                <c:pt idx="4258">
                  <c:v>39.408068999999998</c:v>
                </c:pt>
                <c:pt idx="4259">
                  <c:v>39.407248000000003</c:v>
                </c:pt>
                <c:pt idx="4260">
                  <c:v>39.406427000000001</c:v>
                </c:pt>
                <c:pt idx="4261">
                  <c:v>39.405608000000001</c:v>
                </c:pt>
                <c:pt idx="4262">
                  <c:v>39.404789000000001</c:v>
                </c:pt>
                <c:pt idx="4263">
                  <c:v>39.403970000000001</c:v>
                </c:pt>
                <c:pt idx="4264">
                  <c:v>39.403153000000003</c:v>
                </c:pt>
                <c:pt idx="4265">
                  <c:v>39.402335000000001</c:v>
                </c:pt>
                <c:pt idx="4266">
                  <c:v>39.401519</c:v>
                </c:pt>
                <c:pt idx="4267">
                  <c:v>39.400703</c:v>
                </c:pt>
                <c:pt idx="4268">
                  <c:v>39.399887999999997</c:v>
                </c:pt>
                <c:pt idx="4269">
                  <c:v>39.399073000000001</c:v>
                </c:pt>
                <c:pt idx="4270">
                  <c:v>39.398259000000003</c:v>
                </c:pt>
                <c:pt idx="4271">
                  <c:v>39.397444999999998</c:v>
                </c:pt>
                <c:pt idx="4272">
                  <c:v>39.396631999999997</c:v>
                </c:pt>
                <c:pt idx="4273">
                  <c:v>39.395820000000001</c:v>
                </c:pt>
                <c:pt idx="4274">
                  <c:v>39.395009000000002</c:v>
                </c:pt>
                <c:pt idx="4275">
                  <c:v>39.394198000000003</c:v>
                </c:pt>
                <c:pt idx="4276">
                  <c:v>39.393386999999997</c:v>
                </c:pt>
                <c:pt idx="4277">
                  <c:v>39.392577000000003</c:v>
                </c:pt>
                <c:pt idx="4278">
                  <c:v>39.391767999999999</c:v>
                </c:pt>
                <c:pt idx="4279">
                  <c:v>39.39096</c:v>
                </c:pt>
                <c:pt idx="4280">
                  <c:v>39.390152</c:v>
                </c:pt>
                <c:pt idx="4281">
                  <c:v>39.389344999999999</c:v>
                </c:pt>
                <c:pt idx="4282">
                  <c:v>39.388537999999997</c:v>
                </c:pt>
                <c:pt idx="4283">
                  <c:v>39.387732</c:v>
                </c:pt>
                <c:pt idx="4284">
                  <c:v>39.386926000000003</c:v>
                </c:pt>
                <c:pt idx="4285">
                  <c:v>39.386121000000003</c:v>
                </c:pt>
                <c:pt idx="4286">
                  <c:v>39.385317000000001</c:v>
                </c:pt>
                <c:pt idx="4287">
                  <c:v>39.384514000000003</c:v>
                </c:pt>
                <c:pt idx="4288">
                  <c:v>39.383710999999998</c:v>
                </c:pt>
                <c:pt idx="4289">
                  <c:v>39.382908</c:v>
                </c:pt>
                <c:pt idx="4290">
                  <c:v>39.382106999999998</c:v>
                </c:pt>
                <c:pt idx="4291">
                  <c:v>39.381306000000002</c:v>
                </c:pt>
                <c:pt idx="4292">
                  <c:v>39.380504999999999</c:v>
                </c:pt>
                <c:pt idx="4293">
                  <c:v>39.379705000000001</c:v>
                </c:pt>
                <c:pt idx="4294">
                  <c:v>39.378906000000001</c:v>
                </c:pt>
                <c:pt idx="4295">
                  <c:v>39.378107</c:v>
                </c:pt>
                <c:pt idx="4296">
                  <c:v>39.377308999999997</c:v>
                </c:pt>
                <c:pt idx="4297">
                  <c:v>39.376511999999998</c:v>
                </c:pt>
                <c:pt idx="4298">
                  <c:v>39.375715</c:v>
                </c:pt>
                <c:pt idx="4299">
                  <c:v>39.374918999999998</c:v>
                </c:pt>
                <c:pt idx="4300">
                  <c:v>39.374122999999997</c:v>
                </c:pt>
                <c:pt idx="4301">
                  <c:v>39.373328000000001</c:v>
                </c:pt>
                <c:pt idx="4302">
                  <c:v>39.372534000000002</c:v>
                </c:pt>
                <c:pt idx="4303">
                  <c:v>39.371740000000003</c:v>
                </c:pt>
                <c:pt idx="4304">
                  <c:v>39.370947000000001</c:v>
                </c:pt>
                <c:pt idx="4305">
                  <c:v>39.370154999999997</c:v>
                </c:pt>
                <c:pt idx="4306">
                  <c:v>39.369363</c:v>
                </c:pt>
                <c:pt idx="4307">
                  <c:v>39.368572</c:v>
                </c:pt>
                <c:pt idx="4308">
                  <c:v>39.367781000000001</c:v>
                </c:pt>
                <c:pt idx="4309">
                  <c:v>39.366990999999999</c:v>
                </c:pt>
                <c:pt idx="4310">
                  <c:v>39.366202000000001</c:v>
                </c:pt>
                <c:pt idx="4311">
                  <c:v>39.365412999999997</c:v>
                </c:pt>
                <c:pt idx="4312">
                  <c:v>39.364624999999997</c:v>
                </c:pt>
                <c:pt idx="4313">
                  <c:v>39.363838000000001</c:v>
                </c:pt>
                <c:pt idx="4314">
                  <c:v>39.363050999999999</c:v>
                </c:pt>
                <c:pt idx="4315">
                  <c:v>39.362265000000001</c:v>
                </c:pt>
                <c:pt idx="4316">
                  <c:v>39.361479000000003</c:v>
                </c:pt>
                <c:pt idx="4317">
                  <c:v>39.360694000000002</c:v>
                </c:pt>
                <c:pt idx="4318">
                  <c:v>39.359909999999999</c:v>
                </c:pt>
                <c:pt idx="4319">
                  <c:v>39.359126000000003</c:v>
                </c:pt>
                <c:pt idx="4320">
                  <c:v>39.358342999999998</c:v>
                </c:pt>
                <c:pt idx="4321">
                  <c:v>39.357559999999999</c:v>
                </c:pt>
                <c:pt idx="4322">
                  <c:v>39.356779000000003</c:v>
                </c:pt>
                <c:pt idx="4323">
                  <c:v>39.355997000000002</c:v>
                </c:pt>
                <c:pt idx="4324">
                  <c:v>39.355217000000003</c:v>
                </c:pt>
                <c:pt idx="4325">
                  <c:v>39.354436999999997</c:v>
                </c:pt>
                <c:pt idx="4326">
                  <c:v>39.353656999999998</c:v>
                </c:pt>
                <c:pt idx="4327">
                  <c:v>39.352877999999997</c:v>
                </c:pt>
                <c:pt idx="4328">
                  <c:v>39.3521</c:v>
                </c:pt>
                <c:pt idx="4329">
                  <c:v>39.351323000000001</c:v>
                </c:pt>
                <c:pt idx="4330">
                  <c:v>39.350546000000001</c:v>
                </c:pt>
                <c:pt idx="4331">
                  <c:v>39.349769999999999</c:v>
                </c:pt>
                <c:pt idx="4332">
                  <c:v>39.348993999999998</c:v>
                </c:pt>
                <c:pt idx="4333">
                  <c:v>39.348219</c:v>
                </c:pt>
                <c:pt idx="4334">
                  <c:v>39.347444000000003</c:v>
                </c:pt>
                <c:pt idx="4335">
                  <c:v>39.346671000000001</c:v>
                </c:pt>
                <c:pt idx="4336">
                  <c:v>39.345897999999998</c:v>
                </c:pt>
                <c:pt idx="4337">
                  <c:v>39.345125000000003</c:v>
                </c:pt>
                <c:pt idx="4338">
                  <c:v>39.344352999999998</c:v>
                </c:pt>
                <c:pt idx="4339">
                  <c:v>39.343581999999998</c:v>
                </c:pt>
                <c:pt idx="4340">
                  <c:v>39.342810999999998</c:v>
                </c:pt>
                <c:pt idx="4341">
                  <c:v>39.342041000000002</c:v>
                </c:pt>
                <c:pt idx="4342">
                  <c:v>39.341270999999999</c:v>
                </c:pt>
                <c:pt idx="4343">
                  <c:v>39.340502999999998</c:v>
                </c:pt>
                <c:pt idx="4344">
                  <c:v>39.339734</c:v>
                </c:pt>
                <c:pt idx="4345">
                  <c:v>39.338966999999997</c:v>
                </c:pt>
                <c:pt idx="4346">
                  <c:v>39.338200000000001</c:v>
                </c:pt>
                <c:pt idx="4347">
                  <c:v>39.337434000000002</c:v>
                </c:pt>
                <c:pt idx="4348">
                  <c:v>39.336668000000003</c:v>
                </c:pt>
                <c:pt idx="4349">
                  <c:v>39.335903000000002</c:v>
                </c:pt>
                <c:pt idx="4350">
                  <c:v>39.335138000000001</c:v>
                </c:pt>
                <c:pt idx="4351">
                  <c:v>39.334373999999997</c:v>
                </c:pt>
                <c:pt idx="4352">
                  <c:v>39.333610999999998</c:v>
                </c:pt>
                <c:pt idx="4353">
                  <c:v>39.332849000000003</c:v>
                </c:pt>
                <c:pt idx="4354">
                  <c:v>39.332087000000001</c:v>
                </c:pt>
                <c:pt idx="4355">
                  <c:v>39.331325</c:v>
                </c:pt>
                <c:pt idx="4356">
                  <c:v>39.330564000000003</c:v>
                </c:pt>
                <c:pt idx="4357">
                  <c:v>39.329804000000003</c:v>
                </c:pt>
                <c:pt idx="4358">
                  <c:v>39.329045000000001</c:v>
                </c:pt>
                <c:pt idx="4359">
                  <c:v>39.328285999999999</c:v>
                </c:pt>
                <c:pt idx="4360">
                  <c:v>39.327528000000001</c:v>
                </c:pt>
                <c:pt idx="4361">
                  <c:v>39.326770000000003</c:v>
                </c:pt>
                <c:pt idx="4362">
                  <c:v>39.326013000000003</c:v>
                </c:pt>
                <c:pt idx="4363">
                  <c:v>39.325257000000001</c:v>
                </c:pt>
                <c:pt idx="4364">
                  <c:v>39.324500999999998</c:v>
                </c:pt>
                <c:pt idx="4365">
                  <c:v>39.323746</c:v>
                </c:pt>
                <c:pt idx="4366">
                  <c:v>39.322991000000002</c:v>
                </c:pt>
                <c:pt idx="4367">
                  <c:v>39.322237000000001</c:v>
                </c:pt>
                <c:pt idx="4368">
                  <c:v>39.321483999999998</c:v>
                </c:pt>
                <c:pt idx="4369">
                  <c:v>39.320731000000002</c:v>
                </c:pt>
                <c:pt idx="4370">
                  <c:v>39.319978999999996</c:v>
                </c:pt>
                <c:pt idx="4371">
                  <c:v>39.319228000000003</c:v>
                </c:pt>
                <c:pt idx="4372">
                  <c:v>39.318477000000001</c:v>
                </c:pt>
                <c:pt idx="4373">
                  <c:v>39.317726999999998</c:v>
                </c:pt>
                <c:pt idx="4374">
                  <c:v>39.316977000000001</c:v>
                </c:pt>
                <c:pt idx="4375">
                  <c:v>39.316228000000002</c:v>
                </c:pt>
                <c:pt idx="4376">
                  <c:v>39.315480000000001</c:v>
                </c:pt>
                <c:pt idx="4377">
                  <c:v>39.314731999999999</c:v>
                </c:pt>
                <c:pt idx="4378">
                  <c:v>39.313985000000002</c:v>
                </c:pt>
                <c:pt idx="4379">
                  <c:v>39.313237999999998</c:v>
                </c:pt>
                <c:pt idx="4380">
                  <c:v>39.312493000000003</c:v>
                </c:pt>
                <c:pt idx="4381">
                  <c:v>39.311746999999997</c:v>
                </c:pt>
                <c:pt idx="4382">
                  <c:v>39.311002999999999</c:v>
                </c:pt>
                <c:pt idx="4383">
                  <c:v>39.310259000000002</c:v>
                </c:pt>
                <c:pt idx="4384">
                  <c:v>39.309514999999998</c:v>
                </c:pt>
                <c:pt idx="4385">
                  <c:v>39.308773000000002</c:v>
                </c:pt>
                <c:pt idx="4386">
                  <c:v>39.308030000000002</c:v>
                </c:pt>
                <c:pt idx="4387">
                  <c:v>39.307288999999997</c:v>
                </c:pt>
                <c:pt idx="4388">
                  <c:v>39.306547999999999</c:v>
                </c:pt>
                <c:pt idx="4389">
                  <c:v>39.305807999999999</c:v>
                </c:pt>
                <c:pt idx="4390">
                  <c:v>39.305067999999999</c:v>
                </c:pt>
                <c:pt idx="4391">
                  <c:v>39.304329000000003</c:v>
                </c:pt>
                <c:pt idx="4392">
                  <c:v>39.303590999999997</c:v>
                </c:pt>
                <c:pt idx="4393">
                  <c:v>39.302852999999999</c:v>
                </c:pt>
                <c:pt idx="4394">
                  <c:v>39.302115000000001</c:v>
                </c:pt>
                <c:pt idx="4395">
                  <c:v>39.301378999999997</c:v>
                </c:pt>
                <c:pt idx="4396">
                  <c:v>39.300643000000001</c:v>
                </c:pt>
                <c:pt idx="4397">
                  <c:v>39.299908000000002</c:v>
                </c:pt>
                <c:pt idx="4398">
                  <c:v>39.299173000000003</c:v>
                </c:pt>
                <c:pt idx="4399">
                  <c:v>39.298439000000002</c:v>
                </c:pt>
                <c:pt idx="4400">
                  <c:v>39.297705000000001</c:v>
                </c:pt>
                <c:pt idx="4401">
                  <c:v>39.296971999999997</c:v>
                </c:pt>
                <c:pt idx="4402">
                  <c:v>39.296239999999997</c:v>
                </c:pt>
                <c:pt idx="4403">
                  <c:v>39.295509000000003</c:v>
                </c:pt>
                <c:pt idx="4404">
                  <c:v>39.294777000000003</c:v>
                </c:pt>
                <c:pt idx="4405">
                  <c:v>39.294046999999999</c:v>
                </c:pt>
                <c:pt idx="4406">
                  <c:v>39.293317000000002</c:v>
                </c:pt>
                <c:pt idx="4407">
                  <c:v>39.292588000000002</c:v>
                </c:pt>
                <c:pt idx="4408">
                  <c:v>39.29186</c:v>
                </c:pt>
                <c:pt idx="4409">
                  <c:v>39.291131999999998</c:v>
                </c:pt>
                <c:pt idx="4410">
                  <c:v>39.290404000000002</c:v>
                </c:pt>
                <c:pt idx="4411">
                  <c:v>39.289678000000002</c:v>
                </c:pt>
                <c:pt idx="4412">
                  <c:v>39.288950999999997</c:v>
                </c:pt>
                <c:pt idx="4413">
                  <c:v>39.288226000000002</c:v>
                </c:pt>
                <c:pt idx="4414">
                  <c:v>39.287500999999999</c:v>
                </c:pt>
                <c:pt idx="4415">
                  <c:v>39.286777000000001</c:v>
                </c:pt>
                <c:pt idx="4416">
                  <c:v>39.286053000000003</c:v>
                </c:pt>
                <c:pt idx="4417">
                  <c:v>39.285330000000002</c:v>
                </c:pt>
                <c:pt idx="4418">
                  <c:v>39.284607999999999</c:v>
                </c:pt>
                <c:pt idx="4419">
                  <c:v>39.283886000000003</c:v>
                </c:pt>
                <c:pt idx="4420">
                  <c:v>39.283164999999997</c:v>
                </c:pt>
                <c:pt idx="4421">
                  <c:v>39.282443999999998</c:v>
                </c:pt>
                <c:pt idx="4422">
                  <c:v>39.281723999999997</c:v>
                </c:pt>
                <c:pt idx="4423">
                  <c:v>39.281005</c:v>
                </c:pt>
                <c:pt idx="4424">
                  <c:v>39.280285999999997</c:v>
                </c:pt>
                <c:pt idx="4425">
                  <c:v>39.279567999999998</c:v>
                </c:pt>
                <c:pt idx="4426">
                  <c:v>39.278851000000003</c:v>
                </c:pt>
                <c:pt idx="4427">
                  <c:v>39.278134000000001</c:v>
                </c:pt>
                <c:pt idx="4428">
                  <c:v>39.277417999999997</c:v>
                </c:pt>
                <c:pt idx="4429">
                  <c:v>39.276702</c:v>
                </c:pt>
                <c:pt idx="4430">
                  <c:v>39.275987000000001</c:v>
                </c:pt>
                <c:pt idx="4431">
                  <c:v>39.275272999999999</c:v>
                </c:pt>
                <c:pt idx="4432">
                  <c:v>39.274559000000004</c:v>
                </c:pt>
                <c:pt idx="4433">
                  <c:v>39.273845999999999</c:v>
                </c:pt>
                <c:pt idx="4434">
                  <c:v>39.273133000000001</c:v>
                </c:pt>
                <c:pt idx="4435">
                  <c:v>39.272421000000001</c:v>
                </c:pt>
                <c:pt idx="4436">
                  <c:v>39.271709999999999</c:v>
                </c:pt>
                <c:pt idx="4437">
                  <c:v>39.270999000000003</c:v>
                </c:pt>
                <c:pt idx="4438">
                  <c:v>39.270288999999998</c:v>
                </c:pt>
                <c:pt idx="4439">
                  <c:v>39.269579</c:v>
                </c:pt>
                <c:pt idx="4440">
                  <c:v>39.26887</c:v>
                </c:pt>
                <c:pt idx="4441">
                  <c:v>39.268161999999997</c:v>
                </c:pt>
                <c:pt idx="4442">
                  <c:v>39.267454000000001</c:v>
                </c:pt>
                <c:pt idx="4443">
                  <c:v>39.266747000000002</c:v>
                </c:pt>
                <c:pt idx="4444">
                  <c:v>39.266041000000001</c:v>
                </c:pt>
                <c:pt idx="4445">
                  <c:v>39.265335</c:v>
                </c:pt>
                <c:pt idx="4446">
                  <c:v>39.264629999999997</c:v>
                </c:pt>
                <c:pt idx="4447">
                  <c:v>39.263925</c:v>
                </c:pt>
                <c:pt idx="4448">
                  <c:v>39.263221000000001</c:v>
                </c:pt>
                <c:pt idx="4449">
                  <c:v>39.262518</c:v>
                </c:pt>
                <c:pt idx="4450">
                  <c:v>39.261814999999999</c:v>
                </c:pt>
                <c:pt idx="4451">
                  <c:v>39.261113000000002</c:v>
                </c:pt>
                <c:pt idx="4452">
                  <c:v>39.260410999999998</c:v>
                </c:pt>
                <c:pt idx="4453">
                  <c:v>39.259709999999998</c:v>
                </c:pt>
                <c:pt idx="4454">
                  <c:v>39.259010000000004</c:v>
                </c:pt>
                <c:pt idx="4455">
                  <c:v>39.258310000000002</c:v>
                </c:pt>
                <c:pt idx="4456">
                  <c:v>39.257610999999997</c:v>
                </c:pt>
                <c:pt idx="4457">
                  <c:v>39.256912</c:v>
                </c:pt>
                <c:pt idx="4458">
                  <c:v>39.256214</c:v>
                </c:pt>
                <c:pt idx="4459">
                  <c:v>39.255516999999998</c:v>
                </c:pt>
                <c:pt idx="4460">
                  <c:v>39.254820000000002</c:v>
                </c:pt>
                <c:pt idx="4461">
                  <c:v>39.254123999999997</c:v>
                </c:pt>
                <c:pt idx="4462">
                  <c:v>39.253428999999997</c:v>
                </c:pt>
                <c:pt idx="4463">
                  <c:v>39.252733999999997</c:v>
                </c:pt>
                <c:pt idx="4464">
                  <c:v>39.252039000000003</c:v>
                </c:pt>
                <c:pt idx="4465">
                  <c:v>39.251345999999998</c:v>
                </c:pt>
                <c:pt idx="4466">
                  <c:v>39.250653</c:v>
                </c:pt>
                <c:pt idx="4467">
                  <c:v>39.249960000000002</c:v>
                </c:pt>
                <c:pt idx="4468">
                  <c:v>39.249268000000001</c:v>
                </c:pt>
                <c:pt idx="4469">
                  <c:v>39.248576999999997</c:v>
                </c:pt>
                <c:pt idx="4470">
                  <c:v>39.247886000000001</c:v>
                </c:pt>
                <c:pt idx="4471">
                  <c:v>39.247196000000002</c:v>
                </c:pt>
                <c:pt idx="4472">
                  <c:v>39.246507000000001</c:v>
                </c:pt>
                <c:pt idx="4473">
                  <c:v>39.245818</c:v>
                </c:pt>
                <c:pt idx="4474">
                  <c:v>39.245130000000003</c:v>
                </c:pt>
                <c:pt idx="4475">
                  <c:v>39.244441999999999</c:v>
                </c:pt>
                <c:pt idx="4476">
                  <c:v>39.243755</c:v>
                </c:pt>
                <c:pt idx="4477">
                  <c:v>39.243068000000001</c:v>
                </c:pt>
                <c:pt idx="4478">
                  <c:v>39.242382999999997</c:v>
                </c:pt>
                <c:pt idx="4479">
                  <c:v>39.241697000000002</c:v>
                </c:pt>
                <c:pt idx="4480">
                  <c:v>39.241013000000002</c:v>
                </c:pt>
                <c:pt idx="4481">
                  <c:v>39.240329000000003</c:v>
                </c:pt>
                <c:pt idx="4482">
                  <c:v>39.239645000000003</c:v>
                </c:pt>
                <c:pt idx="4483">
                  <c:v>39.238962999999998</c:v>
                </c:pt>
                <c:pt idx="4484">
                  <c:v>39.238280000000003</c:v>
                </c:pt>
                <c:pt idx="4485">
                  <c:v>39.237599000000003</c:v>
                </c:pt>
                <c:pt idx="4486">
                  <c:v>39.236918000000003</c:v>
                </c:pt>
                <c:pt idx="4487">
                  <c:v>39.236237000000003</c:v>
                </c:pt>
                <c:pt idx="4488">
                  <c:v>39.235557</c:v>
                </c:pt>
                <c:pt idx="4489">
                  <c:v>39.234878000000002</c:v>
                </c:pt>
                <c:pt idx="4490">
                  <c:v>39.234200000000001</c:v>
                </c:pt>
                <c:pt idx="4491">
                  <c:v>39.233522000000001</c:v>
                </c:pt>
                <c:pt idx="4492">
                  <c:v>39.232844</c:v>
                </c:pt>
                <c:pt idx="4493">
                  <c:v>39.232166999999997</c:v>
                </c:pt>
                <c:pt idx="4494">
                  <c:v>39.231490999999998</c:v>
                </c:pt>
                <c:pt idx="4495">
                  <c:v>39.230815</c:v>
                </c:pt>
                <c:pt idx="4496">
                  <c:v>39.230139999999999</c:v>
                </c:pt>
                <c:pt idx="4497">
                  <c:v>39.229466000000002</c:v>
                </c:pt>
                <c:pt idx="4498">
                  <c:v>39.228791999999999</c:v>
                </c:pt>
                <c:pt idx="4499">
                  <c:v>39.228119</c:v>
                </c:pt>
                <c:pt idx="4500">
                  <c:v>39.227446</c:v>
                </c:pt>
                <c:pt idx="4501">
                  <c:v>39.226773999999999</c:v>
                </c:pt>
                <c:pt idx="4502">
                  <c:v>39.226103000000002</c:v>
                </c:pt>
                <c:pt idx="4503">
                  <c:v>39.225431999999998</c:v>
                </c:pt>
                <c:pt idx="4504">
                  <c:v>39.224761999999998</c:v>
                </c:pt>
                <c:pt idx="4505">
                  <c:v>39.224091999999999</c:v>
                </c:pt>
                <c:pt idx="4506">
                  <c:v>39.223422999999997</c:v>
                </c:pt>
                <c:pt idx="4507">
                  <c:v>39.222754999999999</c:v>
                </c:pt>
                <c:pt idx="4508">
                  <c:v>39.222087000000002</c:v>
                </c:pt>
                <c:pt idx="4509">
                  <c:v>39.221418999999997</c:v>
                </c:pt>
                <c:pt idx="4510">
                  <c:v>39.220753000000002</c:v>
                </c:pt>
                <c:pt idx="4511">
                  <c:v>39.220086999999999</c:v>
                </c:pt>
                <c:pt idx="4512">
                  <c:v>39.219420999999997</c:v>
                </c:pt>
                <c:pt idx="4513">
                  <c:v>39.218755999999999</c:v>
                </c:pt>
                <c:pt idx="4514">
                  <c:v>39.218091999999999</c:v>
                </c:pt>
                <c:pt idx="4515">
                  <c:v>39.217427999999998</c:v>
                </c:pt>
                <c:pt idx="4516">
                  <c:v>39.216765000000002</c:v>
                </c:pt>
                <c:pt idx="4517">
                  <c:v>39.216102999999997</c:v>
                </c:pt>
                <c:pt idx="4518">
                  <c:v>39.215440999999998</c:v>
                </c:pt>
                <c:pt idx="4519">
                  <c:v>39.214779</c:v>
                </c:pt>
                <c:pt idx="4520">
                  <c:v>39.214118999999997</c:v>
                </c:pt>
                <c:pt idx="4521">
                  <c:v>39.213459</c:v>
                </c:pt>
                <c:pt idx="4522">
                  <c:v>39.212798999999997</c:v>
                </c:pt>
                <c:pt idx="4523">
                  <c:v>39.212139999999998</c:v>
                </c:pt>
                <c:pt idx="4524">
                  <c:v>39.211481999999997</c:v>
                </c:pt>
                <c:pt idx="4525">
                  <c:v>39.210824000000002</c:v>
                </c:pt>
                <c:pt idx="4526">
                  <c:v>39.210166999999998</c:v>
                </c:pt>
                <c:pt idx="4527">
                  <c:v>39.209510000000002</c:v>
                </c:pt>
                <c:pt idx="4528">
                  <c:v>39.208854000000002</c:v>
                </c:pt>
                <c:pt idx="4529">
                  <c:v>39.208199</c:v>
                </c:pt>
                <c:pt idx="4530">
                  <c:v>39.207543999999999</c:v>
                </c:pt>
                <c:pt idx="4531">
                  <c:v>39.206890000000001</c:v>
                </c:pt>
                <c:pt idx="4532">
                  <c:v>39.206235999999997</c:v>
                </c:pt>
                <c:pt idx="4533">
                  <c:v>39.205582999999997</c:v>
                </c:pt>
                <c:pt idx="4534">
                  <c:v>39.204929999999997</c:v>
                </c:pt>
                <c:pt idx="4535">
                  <c:v>39.204278000000002</c:v>
                </c:pt>
                <c:pt idx="4536">
                  <c:v>39.203626999999997</c:v>
                </c:pt>
                <c:pt idx="4537">
                  <c:v>39.202976</c:v>
                </c:pt>
                <c:pt idx="4538">
                  <c:v>39.202325999999999</c:v>
                </c:pt>
                <c:pt idx="4539">
                  <c:v>39.201676999999997</c:v>
                </c:pt>
                <c:pt idx="4540">
                  <c:v>39.201028000000001</c:v>
                </c:pt>
                <c:pt idx="4541">
                  <c:v>39.200378999999998</c:v>
                </c:pt>
                <c:pt idx="4542">
                  <c:v>39.199731999999997</c:v>
                </c:pt>
                <c:pt idx="4543">
                  <c:v>39.199083999999999</c:v>
                </c:pt>
                <c:pt idx="4544">
                  <c:v>39.198438000000003</c:v>
                </c:pt>
                <c:pt idx="4545">
                  <c:v>39.197792</c:v>
                </c:pt>
                <c:pt idx="4546">
                  <c:v>39.197145999999996</c:v>
                </c:pt>
                <c:pt idx="4547">
                  <c:v>39.196500999999998</c:v>
                </c:pt>
                <c:pt idx="4548">
                  <c:v>39.195856999999997</c:v>
                </c:pt>
                <c:pt idx="4549">
                  <c:v>39.195213000000003</c:v>
                </c:pt>
                <c:pt idx="4550">
                  <c:v>39.194569999999999</c:v>
                </c:pt>
                <c:pt idx="4551">
                  <c:v>39.193928</c:v>
                </c:pt>
                <c:pt idx="4552">
                  <c:v>39.193286000000001</c:v>
                </c:pt>
                <c:pt idx="4553">
                  <c:v>39.192644000000001</c:v>
                </c:pt>
                <c:pt idx="4554">
                  <c:v>39.192003999999997</c:v>
                </c:pt>
                <c:pt idx="4555">
                  <c:v>39.191363000000003</c:v>
                </c:pt>
                <c:pt idx="4556">
                  <c:v>39.190724000000003</c:v>
                </c:pt>
                <c:pt idx="4557">
                  <c:v>39.190085000000003</c:v>
                </c:pt>
                <c:pt idx="4558">
                  <c:v>39.189445999999997</c:v>
                </c:pt>
                <c:pt idx="4559">
                  <c:v>39.188808000000002</c:v>
                </c:pt>
                <c:pt idx="4560">
                  <c:v>39.188170999999997</c:v>
                </c:pt>
                <c:pt idx="4561">
                  <c:v>39.187533999999999</c:v>
                </c:pt>
                <c:pt idx="4562">
                  <c:v>39.186897999999999</c:v>
                </c:pt>
                <c:pt idx="4563">
                  <c:v>39.186262999999997</c:v>
                </c:pt>
                <c:pt idx="4564">
                  <c:v>39.185628000000001</c:v>
                </c:pt>
                <c:pt idx="4565">
                  <c:v>39.184992999999999</c:v>
                </c:pt>
                <c:pt idx="4566">
                  <c:v>39.184359000000001</c:v>
                </c:pt>
                <c:pt idx="4567">
                  <c:v>39.183726</c:v>
                </c:pt>
                <c:pt idx="4568">
                  <c:v>39.183093</c:v>
                </c:pt>
                <c:pt idx="4569">
                  <c:v>39.182461000000004</c:v>
                </c:pt>
                <c:pt idx="4570">
                  <c:v>39.181829999999998</c:v>
                </c:pt>
                <c:pt idx="4571">
                  <c:v>39.181198999999999</c:v>
                </c:pt>
                <c:pt idx="4572">
                  <c:v>39.180568000000001</c:v>
                </c:pt>
                <c:pt idx="4573">
                  <c:v>39.179938</c:v>
                </c:pt>
                <c:pt idx="4574">
                  <c:v>39.179309000000003</c:v>
                </c:pt>
                <c:pt idx="4575">
                  <c:v>39.178680999999997</c:v>
                </c:pt>
                <c:pt idx="4576">
                  <c:v>39.178052000000001</c:v>
                </c:pt>
                <c:pt idx="4577">
                  <c:v>39.177424999999999</c:v>
                </c:pt>
                <c:pt idx="4578">
                  <c:v>39.176797999999998</c:v>
                </c:pt>
                <c:pt idx="4579">
                  <c:v>39.176172000000001</c:v>
                </c:pt>
                <c:pt idx="4580">
                  <c:v>39.175545999999997</c:v>
                </c:pt>
                <c:pt idx="4581">
                  <c:v>39.174920999999998</c:v>
                </c:pt>
                <c:pt idx="4582">
                  <c:v>39.174295999999998</c:v>
                </c:pt>
                <c:pt idx="4583">
                  <c:v>39.173672000000003</c:v>
                </c:pt>
                <c:pt idx="4584">
                  <c:v>39.173048000000001</c:v>
                </c:pt>
                <c:pt idx="4585">
                  <c:v>39.172424999999997</c:v>
                </c:pt>
                <c:pt idx="4586">
                  <c:v>39.171802999999997</c:v>
                </c:pt>
                <c:pt idx="4587">
                  <c:v>39.171180999999997</c:v>
                </c:pt>
                <c:pt idx="4588">
                  <c:v>39.170560000000002</c:v>
                </c:pt>
                <c:pt idx="4589">
                  <c:v>39.169938999999999</c:v>
                </c:pt>
                <c:pt idx="4590">
                  <c:v>39.169319000000002</c:v>
                </c:pt>
                <c:pt idx="4591">
                  <c:v>39.168700000000001</c:v>
                </c:pt>
                <c:pt idx="4592">
                  <c:v>39.168081000000001</c:v>
                </c:pt>
                <c:pt idx="4593">
                  <c:v>39.167462</c:v>
                </c:pt>
                <c:pt idx="4594">
                  <c:v>39.166843999999998</c:v>
                </c:pt>
                <c:pt idx="4595">
                  <c:v>39.166226999999999</c:v>
                </c:pt>
                <c:pt idx="4596">
                  <c:v>39.165610999999998</c:v>
                </c:pt>
                <c:pt idx="4597">
                  <c:v>39.164994</c:v>
                </c:pt>
                <c:pt idx="4598">
                  <c:v>39.164378999999997</c:v>
                </c:pt>
                <c:pt idx="4599">
                  <c:v>39.163764</c:v>
                </c:pt>
                <c:pt idx="4600">
                  <c:v>39.163148999999997</c:v>
                </c:pt>
                <c:pt idx="4601">
                  <c:v>39.162536000000003</c:v>
                </c:pt>
                <c:pt idx="4602">
                  <c:v>39.161921999999997</c:v>
                </c:pt>
                <c:pt idx="4603">
                  <c:v>39.161309000000003</c:v>
                </c:pt>
                <c:pt idx="4604">
                  <c:v>39.160696999999999</c:v>
                </c:pt>
                <c:pt idx="4605">
                  <c:v>39.160086</c:v>
                </c:pt>
                <c:pt idx="4606">
                  <c:v>39.159475</c:v>
                </c:pt>
                <c:pt idx="4607">
                  <c:v>39.158864000000001</c:v>
                </c:pt>
                <c:pt idx="4608">
                  <c:v>39.158253999999999</c:v>
                </c:pt>
                <c:pt idx="4609">
                  <c:v>39.157645000000002</c:v>
                </c:pt>
                <c:pt idx="4610">
                  <c:v>39.157035999999998</c:v>
                </c:pt>
                <c:pt idx="4611">
                  <c:v>39.156427999999998</c:v>
                </c:pt>
                <c:pt idx="4612">
                  <c:v>39.155819999999999</c:v>
                </c:pt>
                <c:pt idx="4613">
                  <c:v>39.155213000000003</c:v>
                </c:pt>
                <c:pt idx="4614">
                  <c:v>39.154606999999999</c:v>
                </c:pt>
                <c:pt idx="4615">
                  <c:v>39.154001000000001</c:v>
                </c:pt>
                <c:pt idx="4616">
                  <c:v>39.153395000000003</c:v>
                </c:pt>
                <c:pt idx="4617">
                  <c:v>39.152790000000003</c:v>
                </c:pt>
                <c:pt idx="4618">
                  <c:v>39.152186</c:v>
                </c:pt>
                <c:pt idx="4619">
                  <c:v>39.151581999999998</c:v>
                </c:pt>
                <c:pt idx="4620">
                  <c:v>39.150979</c:v>
                </c:pt>
                <c:pt idx="4621">
                  <c:v>39.150376000000001</c:v>
                </c:pt>
                <c:pt idx="4622">
                  <c:v>39.149774000000001</c:v>
                </c:pt>
                <c:pt idx="4623">
                  <c:v>39.149172999999998</c:v>
                </c:pt>
                <c:pt idx="4624">
                  <c:v>39.148572000000001</c:v>
                </c:pt>
                <c:pt idx="4625">
                  <c:v>39.147970999999998</c:v>
                </c:pt>
                <c:pt idx="4626">
                  <c:v>39.147371</c:v>
                </c:pt>
                <c:pt idx="4627">
                  <c:v>39.146771999999999</c:v>
                </c:pt>
                <c:pt idx="4628">
                  <c:v>39.146172999999997</c:v>
                </c:pt>
                <c:pt idx="4629">
                  <c:v>39.145575000000001</c:v>
                </c:pt>
                <c:pt idx="4630">
                  <c:v>39.144976999999997</c:v>
                </c:pt>
                <c:pt idx="4631">
                  <c:v>39.144379999999998</c:v>
                </c:pt>
                <c:pt idx="4632">
                  <c:v>39.143783999999997</c:v>
                </c:pt>
                <c:pt idx="4633">
                  <c:v>39.143188000000002</c:v>
                </c:pt>
                <c:pt idx="4634">
                  <c:v>39.142592</c:v>
                </c:pt>
                <c:pt idx="4635">
                  <c:v>39.141997000000003</c:v>
                </c:pt>
                <c:pt idx="4636">
                  <c:v>39.141402999999997</c:v>
                </c:pt>
                <c:pt idx="4637">
                  <c:v>39.140808999999997</c:v>
                </c:pt>
                <c:pt idx="4638">
                  <c:v>39.140216000000002</c:v>
                </c:pt>
                <c:pt idx="4639">
                  <c:v>39.139623</c:v>
                </c:pt>
                <c:pt idx="4640">
                  <c:v>39.139031000000003</c:v>
                </c:pt>
                <c:pt idx="4641">
                  <c:v>39.138440000000003</c:v>
                </c:pt>
                <c:pt idx="4642">
                  <c:v>39.137849000000003</c:v>
                </c:pt>
                <c:pt idx="4643">
                  <c:v>39.137258000000003</c:v>
                </c:pt>
                <c:pt idx="4644">
                  <c:v>39.136668</c:v>
                </c:pt>
                <c:pt idx="4645">
                  <c:v>39.136079000000002</c:v>
                </c:pt>
                <c:pt idx="4646">
                  <c:v>39.135489999999997</c:v>
                </c:pt>
                <c:pt idx="4647">
                  <c:v>39.134901999999997</c:v>
                </c:pt>
                <c:pt idx="4648">
                  <c:v>39.134314000000003</c:v>
                </c:pt>
                <c:pt idx="4649">
                  <c:v>39.133727</c:v>
                </c:pt>
                <c:pt idx="4650">
                  <c:v>39.133139999999997</c:v>
                </c:pt>
                <c:pt idx="4651">
                  <c:v>39.132553999999999</c:v>
                </c:pt>
                <c:pt idx="4652">
                  <c:v>39.131968000000001</c:v>
                </c:pt>
                <c:pt idx="4653">
                  <c:v>39.131383</c:v>
                </c:pt>
                <c:pt idx="4654">
                  <c:v>39.130799000000003</c:v>
                </c:pt>
                <c:pt idx="4655">
                  <c:v>39.130215</c:v>
                </c:pt>
                <c:pt idx="4656">
                  <c:v>39.129632000000001</c:v>
                </c:pt>
                <c:pt idx="4657">
                  <c:v>39.129049000000002</c:v>
                </c:pt>
                <c:pt idx="4658">
                  <c:v>39.128466000000003</c:v>
                </c:pt>
                <c:pt idx="4659">
                  <c:v>39.127884999999999</c:v>
                </c:pt>
                <c:pt idx="4660">
                  <c:v>39.127302999999998</c:v>
                </c:pt>
                <c:pt idx="4661">
                  <c:v>39.126722999999998</c:v>
                </c:pt>
                <c:pt idx="4662">
                  <c:v>39.126142999999999</c:v>
                </c:pt>
                <c:pt idx="4663">
                  <c:v>39.125563</c:v>
                </c:pt>
                <c:pt idx="4664">
                  <c:v>39.124983999999998</c:v>
                </c:pt>
                <c:pt idx="4665">
                  <c:v>39.124405000000003</c:v>
                </c:pt>
                <c:pt idx="4666">
                  <c:v>39.123826999999999</c:v>
                </c:pt>
                <c:pt idx="4667">
                  <c:v>39.123249999999999</c:v>
                </c:pt>
                <c:pt idx="4668">
                  <c:v>39.122672999999999</c:v>
                </c:pt>
                <c:pt idx="4669">
                  <c:v>39.122096999999997</c:v>
                </c:pt>
                <c:pt idx="4670">
                  <c:v>39.121521000000001</c:v>
                </c:pt>
                <c:pt idx="4671">
                  <c:v>39.120946000000004</c:v>
                </c:pt>
                <c:pt idx="4672">
                  <c:v>39.120370999999999</c:v>
                </c:pt>
                <c:pt idx="4673">
                  <c:v>39.119796999999998</c:v>
                </c:pt>
                <c:pt idx="4674">
                  <c:v>39.119222999999998</c:v>
                </c:pt>
                <c:pt idx="4675">
                  <c:v>39.118650000000002</c:v>
                </c:pt>
                <c:pt idx="4676">
                  <c:v>39.118077</c:v>
                </c:pt>
                <c:pt idx="4677">
                  <c:v>39.117505000000001</c:v>
                </c:pt>
                <c:pt idx="4678">
                  <c:v>39.116934000000001</c:v>
                </c:pt>
                <c:pt idx="4679">
                  <c:v>39.116363</c:v>
                </c:pt>
                <c:pt idx="4680">
                  <c:v>39.115791999999999</c:v>
                </c:pt>
                <c:pt idx="4681">
                  <c:v>39.115222000000003</c:v>
                </c:pt>
                <c:pt idx="4682">
                  <c:v>39.114652999999997</c:v>
                </c:pt>
                <c:pt idx="4683">
                  <c:v>39.114083999999998</c:v>
                </c:pt>
                <c:pt idx="4684">
                  <c:v>39.113515999999997</c:v>
                </c:pt>
                <c:pt idx="4685">
                  <c:v>39.112948000000003</c:v>
                </c:pt>
                <c:pt idx="4686">
                  <c:v>39.112380000000002</c:v>
                </c:pt>
                <c:pt idx="4687">
                  <c:v>39.111814000000003</c:v>
                </c:pt>
                <c:pt idx="4688">
                  <c:v>39.111246999999999</c:v>
                </c:pt>
                <c:pt idx="4689">
                  <c:v>39.110681999999997</c:v>
                </c:pt>
                <c:pt idx="4690">
                  <c:v>39.110117000000002</c:v>
                </c:pt>
                <c:pt idx="4691">
                  <c:v>39.109552000000001</c:v>
                </c:pt>
                <c:pt idx="4692">
                  <c:v>39.108987999999997</c:v>
                </c:pt>
                <c:pt idx="4693">
                  <c:v>39.108423999999999</c:v>
                </c:pt>
                <c:pt idx="4694">
                  <c:v>39.107861</c:v>
                </c:pt>
                <c:pt idx="4695">
                  <c:v>39.107298999999998</c:v>
                </c:pt>
                <c:pt idx="4696">
                  <c:v>39.106737000000003</c:v>
                </c:pt>
                <c:pt idx="4697">
                  <c:v>39.106175</c:v>
                </c:pt>
                <c:pt idx="4698">
                  <c:v>39.105614000000003</c:v>
                </c:pt>
                <c:pt idx="4699">
                  <c:v>39.105054000000003</c:v>
                </c:pt>
                <c:pt idx="4700">
                  <c:v>39.104494000000003</c:v>
                </c:pt>
                <c:pt idx="4701">
                  <c:v>39.103934000000002</c:v>
                </c:pt>
                <c:pt idx="4702">
                  <c:v>39.103375999999997</c:v>
                </c:pt>
                <c:pt idx="4703">
                  <c:v>39.102817000000002</c:v>
                </c:pt>
                <c:pt idx="4704">
                  <c:v>39.102258999999997</c:v>
                </c:pt>
                <c:pt idx="4705">
                  <c:v>39.101702000000003</c:v>
                </c:pt>
                <c:pt idx="4706">
                  <c:v>39.101145000000002</c:v>
                </c:pt>
                <c:pt idx="4707">
                  <c:v>39.100588999999999</c:v>
                </c:pt>
                <c:pt idx="4708">
                  <c:v>39.100033000000003</c:v>
                </c:pt>
                <c:pt idx="4709">
                  <c:v>39.099477999999998</c:v>
                </c:pt>
                <c:pt idx="4710">
                  <c:v>39.098923999999997</c:v>
                </c:pt>
                <c:pt idx="4711">
                  <c:v>39.098368999999998</c:v>
                </c:pt>
                <c:pt idx="4712">
                  <c:v>39.097816000000002</c:v>
                </c:pt>
                <c:pt idx="4713">
                  <c:v>39.097262999999998</c:v>
                </c:pt>
                <c:pt idx="4714">
                  <c:v>39.096710000000002</c:v>
                </c:pt>
                <c:pt idx="4715">
                  <c:v>39.096158000000003</c:v>
                </c:pt>
                <c:pt idx="4716">
                  <c:v>39.095605999999997</c:v>
                </c:pt>
                <c:pt idx="4717">
                  <c:v>39.095055000000002</c:v>
                </c:pt>
                <c:pt idx="4718">
                  <c:v>39.094504999999998</c:v>
                </c:pt>
                <c:pt idx="4719">
                  <c:v>39.093955000000001</c:v>
                </c:pt>
                <c:pt idx="4720">
                  <c:v>39.093404999999997</c:v>
                </c:pt>
                <c:pt idx="4721">
                  <c:v>39.092855999999998</c:v>
                </c:pt>
                <c:pt idx="4722">
                  <c:v>39.092308000000003</c:v>
                </c:pt>
                <c:pt idx="4723">
                  <c:v>39.091760000000001</c:v>
                </c:pt>
                <c:pt idx="4724">
                  <c:v>39.091211999999999</c:v>
                </c:pt>
                <c:pt idx="4725">
                  <c:v>39.090665999999999</c:v>
                </c:pt>
                <c:pt idx="4726">
                  <c:v>39.090119000000001</c:v>
                </c:pt>
                <c:pt idx="4727">
                  <c:v>39.089573000000001</c:v>
                </c:pt>
                <c:pt idx="4728">
                  <c:v>39.089027999999999</c:v>
                </c:pt>
                <c:pt idx="4729">
                  <c:v>39.088482999999997</c:v>
                </c:pt>
                <c:pt idx="4730">
                  <c:v>39.087938999999999</c:v>
                </c:pt>
                <c:pt idx="4731">
                  <c:v>39.087395000000001</c:v>
                </c:pt>
                <c:pt idx="4732">
                  <c:v>39.086851000000003</c:v>
                </c:pt>
                <c:pt idx="4733">
                  <c:v>39.086309</c:v>
                </c:pt>
                <c:pt idx="4734">
                  <c:v>39.085766</c:v>
                </c:pt>
                <c:pt idx="4735">
                  <c:v>39.085223999999997</c:v>
                </c:pt>
                <c:pt idx="4736">
                  <c:v>39.084682999999998</c:v>
                </c:pt>
                <c:pt idx="4737">
                  <c:v>39.084142</c:v>
                </c:pt>
                <c:pt idx="4738">
                  <c:v>39.083601999999999</c:v>
                </c:pt>
                <c:pt idx="4739">
                  <c:v>39.083061999999998</c:v>
                </c:pt>
                <c:pt idx="4740">
                  <c:v>39.082523000000002</c:v>
                </c:pt>
                <c:pt idx="4741">
                  <c:v>39.081983999999999</c:v>
                </c:pt>
                <c:pt idx="4742">
                  <c:v>39.081446</c:v>
                </c:pt>
                <c:pt idx="4743">
                  <c:v>39.080908000000001</c:v>
                </c:pt>
                <c:pt idx="4744">
                  <c:v>39.080371</c:v>
                </c:pt>
                <c:pt idx="4745">
                  <c:v>39.079833999999998</c:v>
                </c:pt>
                <c:pt idx="4746">
                  <c:v>39.079298000000001</c:v>
                </c:pt>
                <c:pt idx="4747">
                  <c:v>39.078761999999998</c:v>
                </c:pt>
                <c:pt idx="4748">
                  <c:v>39.078226999999998</c:v>
                </c:pt>
                <c:pt idx="4749">
                  <c:v>39.077691999999999</c:v>
                </c:pt>
                <c:pt idx="4750">
                  <c:v>39.077157999999997</c:v>
                </c:pt>
                <c:pt idx="4751">
                  <c:v>39.076624000000002</c:v>
                </c:pt>
                <c:pt idx="4752">
                  <c:v>39.076090999999998</c:v>
                </c:pt>
                <c:pt idx="4753">
                  <c:v>39.075558000000001</c:v>
                </c:pt>
                <c:pt idx="4754">
                  <c:v>39.075026000000001</c:v>
                </c:pt>
                <c:pt idx="4755">
                  <c:v>39.074494000000001</c:v>
                </c:pt>
                <c:pt idx="4756">
                  <c:v>39.073962999999999</c:v>
                </c:pt>
                <c:pt idx="4757">
                  <c:v>39.073431999999997</c:v>
                </c:pt>
                <c:pt idx="4758">
                  <c:v>39.072901999999999</c:v>
                </c:pt>
                <c:pt idx="4759">
                  <c:v>39.072372000000001</c:v>
                </c:pt>
                <c:pt idx="4760">
                  <c:v>39.071843000000001</c:v>
                </c:pt>
                <c:pt idx="4761">
                  <c:v>39.071314000000001</c:v>
                </c:pt>
                <c:pt idx="4762">
                  <c:v>39.070785999999998</c:v>
                </c:pt>
                <c:pt idx="4763">
                  <c:v>39.070258000000003</c:v>
                </c:pt>
                <c:pt idx="4764">
                  <c:v>39.069730999999997</c:v>
                </c:pt>
                <c:pt idx="4765">
                  <c:v>39.069203999999999</c:v>
                </c:pt>
                <c:pt idx="4766">
                  <c:v>39.068677999999998</c:v>
                </c:pt>
                <c:pt idx="4767">
                  <c:v>39.068151999999998</c:v>
                </c:pt>
                <c:pt idx="4768">
                  <c:v>39.067627000000002</c:v>
                </c:pt>
                <c:pt idx="4769">
                  <c:v>39.067101999999998</c:v>
                </c:pt>
                <c:pt idx="4770">
                  <c:v>39.066578</c:v>
                </c:pt>
                <c:pt idx="4771">
                  <c:v>39.066054000000001</c:v>
                </c:pt>
                <c:pt idx="4772">
                  <c:v>39.065531</c:v>
                </c:pt>
                <c:pt idx="4773">
                  <c:v>39.065007999999999</c:v>
                </c:pt>
                <c:pt idx="4774">
                  <c:v>39.064486000000002</c:v>
                </c:pt>
                <c:pt idx="4775">
                  <c:v>39.063963999999999</c:v>
                </c:pt>
                <c:pt idx="4776">
                  <c:v>39.063442999999999</c:v>
                </c:pt>
                <c:pt idx="4777">
                  <c:v>39.062922</c:v>
                </c:pt>
                <c:pt idx="4778">
                  <c:v>39.062401000000001</c:v>
                </c:pt>
                <c:pt idx="4779">
                  <c:v>39.061881999999997</c:v>
                </c:pt>
                <c:pt idx="4780">
                  <c:v>39.061362000000003</c:v>
                </c:pt>
                <c:pt idx="4781">
                  <c:v>39.060842999999998</c:v>
                </c:pt>
                <c:pt idx="4782">
                  <c:v>39.060324999999999</c:v>
                </c:pt>
                <c:pt idx="4783">
                  <c:v>39.059806999999999</c:v>
                </c:pt>
                <c:pt idx="4784">
                  <c:v>39.059289999999997</c:v>
                </c:pt>
                <c:pt idx="4785">
                  <c:v>39.058773000000002</c:v>
                </c:pt>
                <c:pt idx="4786">
                  <c:v>39.058256</c:v>
                </c:pt>
                <c:pt idx="4787">
                  <c:v>39.057740000000003</c:v>
                </c:pt>
                <c:pt idx="4788">
                  <c:v>39.057225000000003</c:v>
                </c:pt>
                <c:pt idx="4789">
                  <c:v>39.056710000000002</c:v>
                </c:pt>
                <c:pt idx="4790">
                  <c:v>39.056195000000002</c:v>
                </c:pt>
                <c:pt idx="4791">
                  <c:v>39.055681</c:v>
                </c:pt>
                <c:pt idx="4792">
                  <c:v>39.055168000000002</c:v>
                </c:pt>
                <c:pt idx="4793">
                  <c:v>39.054654999999997</c:v>
                </c:pt>
                <c:pt idx="4794">
                  <c:v>39.054141999999999</c:v>
                </c:pt>
                <c:pt idx="4795">
                  <c:v>39.053629999999998</c:v>
                </c:pt>
                <c:pt idx="4796">
                  <c:v>39.053117999999998</c:v>
                </c:pt>
                <c:pt idx="4797">
                  <c:v>39.052607000000002</c:v>
                </c:pt>
                <c:pt idx="4798">
                  <c:v>39.052095999999999</c:v>
                </c:pt>
                <c:pt idx="4799">
                  <c:v>39.051586</c:v>
                </c:pt>
                <c:pt idx="4800">
                  <c:v>39.051076999999999</c:v>
                </c:pt>
                <c:pt idx="4801">
                  <c:v>39.050567000000001</c:v>
                </c:pt>
                <c:pt idx="4802">
                  <c:v>39.050058999999997</c:v>
                </c:pt>
                <c:pt idx="4803">
                  <c:v>39.049550000000004</c:v>
                </c:pt>
                <c:pt idx="4804">
                  <c:v>39.049042999999998</c:v>
                </c:pt>
                <c:pt idx="4805">
                  <c:v>39.048535000000001</c:v>
                </c:pt>
                <c:pt idx="4806">
                  <c:v>39.048028000000002</c:v>
                </c:pt>
                <c:pt idx="4807">
                  <c:v>39.047522000000001</c:v>
                </c:pt>
                <c:pt idx="4808">
                  <c:v>39.047015999999999</c:v>
                </c:pt>
                <c:pt idx="4809">
                  <c:v>39.046511000000002</c:v>
                </c:pt>
                <c:pt idx="4810">
                  <c:v>39.046005999999998</c:v>
                </c:pt>
                <c:pt idx="4811">
                  <c:v>39.045501000000002</c:v>
                </c:pt>
                <c:pt idx="4812">
                  <c:v>39.044997000000002</c:v>
                </c:pt>
                <c:pt idx="4813">
                  <c:v>39.044494</c:v>
                </c:pt>
                <c:pt idx="4814">
                  <c:v>39.043990999999998</c:v>
                </c:pt>
                <c:pt idx="4815">
                  <c:v>39.043488000000004</c:v>
                </c:pt>
                <c:pt idx="4816">
                  <c:v>39.042985999999999</c:v>
                </c:pt>
                <c:pt idx="4817">
                  <c:v>39.042484000000002</c:v>
                </c:pt>
                <c:pt idx="4818">
                  <c:v>39.041983000000002</c:v>
                </c:pt>
                <c:pt idx="4819">
                  <c:v>39.041482999999999</c:v>
                </c:pt>
                <c:pt idx="4820">
                  <c:v>39.040982</c:v>
                </c:pt>
                <c:pt idx="4821">
                  <c:v>39.040483000000002</c:v>
                </c:pt>
                <c:pt idx="4822">
                  <c:v>39.039982999999999</c:v>
                </c:pt>
                <c:pt idx="4823">
                  <c:v>39.039484999999999</c:v>
                </c:pt>
                <c:pt idx="4824">
                  <c:v>39.038986000000001</c:v>
                </c:pt>
                <c:pt idx="4825">
                  <c:v>39.038488000000001</c:v>
                </c:pt>
                <c:pt idx="4826">
                  <c:v>39.037990999999998</c:v>
                </c:pt>
                <c:pt idx="4827">
                  <c:v>39.037494000000002</c:v>
                </c:pt>
                <c:pt idx="4828">
                  <c:v>39.036997</c:v>
                </c:pt>
                <c:pt idx="4829">
                  <c:v>39.036501000000001</c:v>
                </c:pt>
                <c:pt idx="4830">
                  <c:v>39.036006</c:v>
                </c:pt>
                <c:pt idx="4831">
                  <c:v>39.035511</c:v>
                </c:pt>
                <c:pt idx="4832">
                  <c:v>39.035015999999999</c:v>
                </c:pt>
                <c:pt idx="4833">
                  <c:v>39.034522000000003</c:v>
                </c:pt>
                <c:pt idx="4834">
                  <c:v>39.034027999999999</c:v>
                </c:pt>
                <c:pt idx="4835">
                  <c:v>39.033535000000001</c:v>
                </c:pt>
                <c:pt idx="4836">
                  <c:v>39.033042000000002</c:v>
                </c:pt>
                <c:pt idx="4837">
                  <c:v>39.032550000000001</c:v>
                </c:pt>
                <c:pt idx="4838">
                  <c:v>39.032057999999999</c:v>
                </c:pt>
                <c:pt idx="4839">
                  <c:v>39.031567000000003</c:v>
                </c:pt>
                <c:pt idx="4840">
                  <c:v>39.031075999999999</c:v>
                </c:pt>
                <c:pt idx="4841">
                  <c:v>39.030585000000002</c:v>
                </c:pt>
                <c:pt idx="4842">
                  <c:v>39.030095000000003</c:v>
                </c:pt>
                <c:pt idx="4843">
                  <c:v>39.029606000000001</c:v>
                </c:pt>
                <c:pt idx="4844">
                  <c:v>39.029116999999999</c:v>
                </c:pt>
                <c:pt idx="4845">
                  <c:v>39.028627999999998</c:v>
                </c:pt>
                <c:pt idx="4846">
                  <c:v>39.02814</c:v>
                </c:pt>
                <c:pt idx="4847">
                  <c:v>39.027652000000003</c:v>
                </c:pt>
                <c:pt idx="4848">
                  <c:v>39.027164999999997</c:v>
                </c:pt>
                <c:pt idx="4849">
                  <c:v>39.026677999999997</c:v>
                </c:pt>
                <c:pt idx="4850">
                  <c:v>39.026192000000002</c:v>
                </c:pt>
                <c:pt idx="4851">
                  <c:v>39.025706</c:v>
                </c:pt>
                <c:pt idx="4852">
                  <c:v>39.025219999999997</c:v>
                </c:pt>
                <c:pt idx="4853">
                  <c:v>39.024735</c:v>
                </c:pt>
                <c:pt idx="4854">
                  <c:v>39.024251</c:v>
                </c:pt>
                <c:pt idx="4855">
                  <c:v>39.023766999999999</c:v>
                </c:pt>
                <c:pt idx="4856">
                  <c:v>39.023282999999999</c:v>
                </c:pt>
                <c:pt idx="4857">
                  <c:v>39.022799999999997</c:v>
                </c:pt>
                <c:pt idx="4858">
                  <c:v>39.022317000000001</c:v>
                </c:pt>
                <c:pt idx="4859">
                  <c:v>39.021835000000003</c:v>
                </c:pt>
                <c:pt idx="4860">
                  <c:v>39.021352999999998</c:v>
                </c:pt>
                <c:pt idx="4861">
                  <c:v>39.020871999999997</c:v>
                </c:pt>
                <c:pt idx="4862">
                  <c:v>39.020390999999996</c:v>
                </c:pt>
                <c:pt idx="4863">
                  <c:v>39.019910000000003</c:v>
                </c:pt>
                <c:pt idx="4864">
                  <c:v>39.01943</c:v>
                </c:pt>
                <c:pt idx="4865">
                  <c:v>39.018951000000001</c:v>
                </c:pt>
                <c:pt idx="4866">
                  <c:v>39.018472000000003</c:v>
                </c:pt>
                <c:pt idx="4867">
                  <c:v>39.017992999999997</c:v>
                </c:pt>
                <c:pt idx="4868">
                  <c:v>39.017515000000003</c:v>
                </c:pt>
                <c:pt idx="4869">
                  <c:v>39.017037000000002</c:v>
                </c:pt>
                <c:pt idx="4870">
                  <c:v>39.016559999999998</c:v>
                </c:pt>
                <c:pt idx="4871">
                  <c:v>39.016083000000002</c:v>
                </c:pt>
                <c:pt idx="4872">
                  <c:v>39.015605999999998</c:v>
                </c:pt>
                <c:pt idx="4873">
                  <c:v>39.015129999999999</c:v>
                </c:pt>
                <c:pt idx="4874">
                  <c:v>39.014654999999998</c:v>
                </c:pt>
                <c:pt idx="4875">
                  <c:v>39.014180000000003</c:v>
                </c:pt>
                <c:pt idx="4876">
                  <c:v>39.013705000000002</c:v>
                </c:pt>
                <c:pt idx="4877">
                  <c:v>39.013230999999998</c:v>
                </c:pt>
                <c:pt idx="4878">
                  <c:v>39.012757000000001</c:v>
                </c:pt>
                <c:pt idx="4879">
                  <c:v>39.012282999999996</c:v>
                </c:pt>
                <c:pt idx="4880">
                  <c:v>39.011811000000002</c:v>
                </c:pt>
                <c:pt idx="4881">
                  <c:v>39.011338000000002</c:v>
                </c:pt>
                <c:pt idx="4882">
                  <c:v>39.010866</c:v>
                </c:pt>
                <c:pt idx="4883">
                  <c:v>39.010393999999998</c:v>
                </c:pt>
                <c:pt idx="4884">
                  <c:v>39.009923000000001</c:v>
                </c:pt>
                <c:pt idx="4885">
                  <c:v>39.009453000000001</c:v>
                </c:pt>
                <c:pt idx="4886">
                  <c:v>39.008982000000003</c:v>
                </c:pt>
                <c:pt idx="4887">
                  <c:v>39.008512000000003</c:v>
                </c:pt>
                <c:pt idx="4888">
                  <c:v>39.008043000000001</c:v>
                </c:pt>
                <c:pt idx="4889">
                  <c:v>39.007573999999998</c:v>
                </c:pt>
                <c:pt idx="4890">
                  <c:v>39.007106</c:v>
                </c:pt>
                <c:pt idx="4891">
                  <c:v>39.006636999999998</c:v>
                </c:pt>
                <c:pt idx="4892">
                  <c:v>39.006169999999997</c:v>
                </c:pt>
                <c:pt idx="4893">
                  <c:v>39.005702999999997</c:v>
                </c:pt>
                <c:pt idx="4894">
                  <c:v>39.005235999999996</c:v>
                </c:pt>
                <c:pt idx="4895">
                  <c:v>39.004769000000003</c:v>
                </c:pt>
                <c:pt idx="4896">
                  <c:v>39.004303</c:v>
                </c:pt>
                <c:pt idx="4897">
                  <c:v>39.003838000000002</c:v>
                </c:pt>
                <c:pt idx="4898">
                  <c:v>39.003373000000003</c:v>
                </c:pt>
                <c:pt idx="4899">
                  <c:v>39.002907999999998</c:v>
                </c:pt>
                <c:pt idx="4900">
                  <c:v>39.002443999999997</c:v>
                </c:pt>
                <c:pt idx="4901">
                  <c:v>39.001980000000003</c:v>
                </c:pt>
                <c:pt idx="4902">
                  <c:v>39.001517</c:v>
                </c:pt>
                <c:pt idx="4903">
                  <c:v>39.001054000000003</c:v>
                </c:pt>
                <c:pt idx="4904">
                  <c:v>39.000591</c:v>
                </c:pt>
                <c:pt idx="4905">
                  <c:v>39.000129000000001</c:v>
                </c:pt>
                <c:pt idx="4906">
                  <c:v>38.999668</c:v>
                </c:pt>
                <c:pt idx="4907">
                  <c:v>38.999206999999998</c:v>
                </c:pt>
                <c:pt idx="4908">
                  <c:v>38.998745999999997</c:v>
                </c:pt>
                <c:pt idx="4909">
                  <c:v>38.998285000000003</c:v>
                </c:pt>
                <c:pt idx="4910">
                  <c:v>38.997826000000003</c:v>
                </c:pt>
                <c:pt idx="4911">
                  <c:v>38.997366</c:v>
                </c:pt>
                <c:pt idx="4912">
                  <c:v>38.996907</c:v>
                </c:pt>
                <c:pt idx="4913">
                  <c:v>38.996448000000001</c:v>
                </c:pt>
                <c:pt idx="4914">
                  <c:v>38.995989999999999</c:v>
                </c:pt>
                <c:pt idx="4915">
                  <c:v>38.995531999999997</c:v>
                </c:pt>
                <c:pt idx="4916">
                  <c:v>38.995075</c:v>
                </c:pt>
                <c:pt idx="4917">
                  <c:v>38.994618000000003</c:v>
                </c:pt>
                <c:pt idx="4918">
                  <c:v>38.994160999999998</c:v>
                </c:pt>
                <c:pt idx="4919">
                  <c:v>38.993704999999999</c:v>
                </c:pt>
                <c:pt idx="4920">
                  <c:v>38.993250000000003</c:v>
                </c:pt>
                <c:pt idx="4921">
                  <c:v>38.992794000000004</c:v>
                </c:pt>
                <c:pt idx="4922">
                  <c:v>38.992339999999999</c:v>
                </c:pt>
                <c:pt idx="4923">
                  <c:v>38.991885000000003</c:v>
                </c:pt>
                <c:pt idx="4924">
                  <c:v>38.991430999999999</c:v>
                </c:pt>
                <c:pt idx="4925">
                  <c:v>38.990977999999998</c:v>
                </c:pt>
                <c:pt idx="4926">
                  <c:v>38.990524000000001</c:v>
                </c:pt>
                <c:pt idx="4927">
                  <c:v>38.990071999999998</c:v>
                </c:pt>
                <c:pt idx="4928">
                  <c:v>38.989618999999998</c:v>
                </c:pt>
                <c:pt idx="4929">
                  <c:v>38.989167000000002</c:v>
                </c:pt>
                <c:pt idx="4930">
                  <c:v>38.988715999999997</c:v>
                </c:pt>
                <c:pt idx="4931">
                  <c:v>38.988264999999998</c:v>
                </c:pt>
                <c:pt idx="4932">
                  <c:v>38.987814</c:v>
                </c:pt>
                <c:pt idx="4933">
                  <c:v>38.987363999999999</c:v>
                </c:pt>
                <c:pt idx="4934">
                  <c:v>38.986913999999999</c:v>
                </c:pt>
                <c:pt idx="4935">
                  <c:v>38.986465000000003</c:v>
                </c:pt>
                <c:pt idx="4936">
                  <c:v>38.986015999999999</c:v>
                </c:pt>
                <c:pt idx="4937">
                  <c:v>38.985567000000003</c:v>
                </c:pt>
                <c:pt idx="4938">
                  <c:v>38.985118999999997</c:v>
                </c:pt>
                <c:pt idx="4939">
                  <c:v>38.984670999999999</c:v>
                </c:pt>
                <c:pt idx="4940">
                  <c:v>38.984223999999998</c:v>
                </c:pt>
                <c:pt idx="4941">
                  <c:v>38.983777000000003</c:v>
                </c:pt>
                <c:pt idx="4942">
                  <c:v>38.983330000000002</c:v>
                </c:pt>
                <c:pt idx="4943">
                  <c:v>38.982883999999999</c:v>
                </c:pt>
                <c:pt idx="4944">
                  <c:v>38.982438000000002</c:v>
                </c:pt>
                <c:pt idx="4945">
                  <c:v>38.981993000000003</c:v>
                </c:pt>
                <c:pt idx="4946">
                  <c:v>38.981547999999997</c:v>
                </c:pt>
                <c:pt idx="4947">
                  <c:v>38.981104000000002</c:v>
                </c:pt>
                <c:pt idx="4948">
                  <c:v>38.98066</c:v>
                </c:pt>
                <c:pt idx="4949">
                  <c:v>38.980215999999999</c:v>
                </c:pt>
                <c:pt idx="4950">
                  <c:v>38.979773000000002</c:v>
                </c:pt>
                <c:pt idx="4951">
                  <c:v>38.979329999999997</c:v>
                </c:pt>
                <c:pt idx="4952">
                  <c:v>38.978887</c:v>
                </c:pt>
                <c:pt idx="4953">
                  <c:v>38.978445000000001</c:v>
                </c:pt>
                <c:pt idx="4954">
                  <c:v>38.978003999999999</c:v>
                </c:pt>
                <c:pt idx="4955">
                  <c:v>38.977561999999999</c:v>
                </c:pt>
                <c:pt idx="4956">
                  <c:v>38.977122000000001</c:v>
                </c:pt>
                <c:pt idx="4957">
                  <c:v>38.976680999999999</c:v>
                </c:pt>
                <c:pt idx="4958">
                  <c:v>38.976241000000002</c:v>
                </c:pt>
                <c:pt idx="4959">
                  <c:v>38.975800999999997</c:v>
                </c:pt>
                <c:pt idx="4960">
                  <c:v>38.975361999999997</c:v>
                </c:pt>
                <c:pt idx="4961">
                  <c:v>38.974922999999997</c:v>
                </c:pt>
                <c:pt idx="4962">
                  <c:v>38.974485000000001</c:v>
                </c:pt>
                <c:pt idx="4963">
                  <c:v>38.974046999999999</c:v>
                </c:pt>
                <c:pt idx="4964">
                  <c:v>38.973609000000003</c:v>
                </c:pt>
                <c:pt idx="4965">
                  <c:v>38.973171999999998</c:v>
                </c:pt>
                <c:pt idx="4966">
                  <c:v>38.972735</c:v>
                </c:pt>
                <c:pt idx="4967">
                  <c:v>38.972299</c:v>
                </c:pt>
                <c:pt idx="4968">
                  <c:v>38.971862999999999</c:v>
                </c:pt>
                <c:pt idx="4969">
                  <c:v>38.971426999999998</c:v>
                </c:pt>
                <c:pt idx="4970">
                  <c:v>38.970992000000003</c:v>
                </c:pt>
                <c:pt idx="4971">
                  <c:v>38.970556999999999</c:v>
                </c:pt>
                <c:pt idx="4972">
                  <c:v>38.970123000000001</c:v>
                </c:pt>
                <c:pt idx="4973">
                  <c:v>38.969689000000002</c:v>
                </c:pt>
                <c:pt idx="4974">
                  <c:v>38.969254999999997</c:v>
                </c:pt>
                <c:pt idx="4975">
                  <c:v>38.968822000000003</c:v>
                </c:pt>
                <c:pt idx="4976">
                  <c:v>38.968389000000002</c:v>
                </c:pt>
                <c:pt idx="4977">
                  <c:v>38.967956000000001</c:v>
                </c:pt>
                <c:pt idx="4978">
                  <c:v>38.967523999999997</c:v>
                </c:pt>
                <c:pt idx="4979">
                  <c:v>38.967092999999998</c:v>
                </c:pt>
                <c:pt idx="4980">
                  <c:v>38.966661000000002</c:v>
                </c:pt>
                <c:pt idx="4981">
                  <c:v>38.966230000000003</c:v>
                </c:pt>
                <c:pt idx="4982">
                  <c:v>38.965800000000002</c:v>
                </c:pt>
                <c:pt idx="4983">
                  <c:v>38.96537</c:v>
                </c:pt>
                <c:pt idx="4984">
                  <c:v>38.964939999999999</c:v>
                </c:pt>
                <c:pt idx="4985">
                  <c:v>38.964511000000002</c:v>
                </c:pt>
                <c:pt idx="4986">
                  <c:v>38.964081999999998</c:v>
                </c:pt>
                <c:pt idx="4987">
                  <c:v>38.963653000000001</c:v>
                </c:pt>
                <c:pt idx="4988">
                  <c:v>38.963225000000001</c:v>
                </c:pt>
                <c:pt idx="4989">
                  <c:v>38.962797000000002</c:v>
                </c:pt>
                <c:pt idx="4990">
                  <c:v>38.96237</c:v>
                </c:pt>
                <c:pt idx="4991">
                  <c:v>38.961942999999998</c:v>
                </c:pt>
                <c:pt idx="4992">
                  <c:v>38.961516000000003</c:v>
                </c:pt>
                <c:pt idx="4993">
                  <c:v>38.961089999999999</c:v>
                </c:pt>
                <c:pt idx="4994">
                  <c:v>38.960664000000001</c:v>
                </c:pt>
                <c:pt idx="4995">
                  <c:v>38.960237999999997</c:v>
                </c:pt>
                <c:pt idx="4996">
                  <c:v>38.959812999999997</c:v>
                </c:pt>
                <c:pt idx="4997">
                  <c:v>38.959389000000002</c:v>
                </c:pt>
                <c:pt idx="4998">
                  <c:v>38.958964000000002</c:v>
                </c:pt>
                <c:pt idx="4999">
                  <c:v>38.958539999999999</c:v>
                </c:pt>
                <c:pt idx="5000">
                  <c:v>38.873829000000001</c:v>
                </c:pt>
                <c:pt idx="5001">
                  <c:v>38.802943999999997</c:v>
                </c:pt>
                <c:pt idx="5002">
                  <c:v>38.742252000000001</c:v>
                </c:pt>
                <c:pt idx="5003">
                  <c:v>38.688433000000003</c:v>
                </c:pt>
                <c:pt idx="5004">
                  <c:v>38.638623000000003</c:v>
                </c:pt>
                <c:pt idx="5005">
                  <c:v>38.590439000000003</c:v>
                </c:pt>
                <c:pt idx="5006">
                  <c:v>38.541955999999999</c:v>
                </c:pt>
                <c:pt idx="5007">
                  <c:v>38.491653999999997</c:v>
                </c:pt>
                <c:pt idx="5008">
                  <c:v>38.438358000000001</c:v>
                </c:pt>
                <c:pt idx="5009">
                  <c:v>38.381180999999998</c:v>
                </c:pt>
                <c:pt idx="5010">
                  <c:v>38.319471999999998</c:v>
                </c:pt>
                <c:pt idx="5011">
                  <c:v>38.252772</c:v>
                </c:pt>
                <c:pt idx="5012">
                  <c:v>38.180773000000002</c:v>
                </c:pt>
                <c:pt idx="5013">
                  <c:v>38.103287000000002</c:v>
                </c:pt>
                <c:pt idx="5014">
                  <c:v>38.020218999999997</c:v>
                </c:pt>
                <c:pt idx="5015">
                  <c:v>37.931550999999999</c:v>
                </c:pt>
                <c:pt idx="5016">
                  <c:v>37.837318000000003</c:v>
                </c:pt>
                <c:pt idx="5017">
                  <c:v>37.737597000000001</c:v>
                </c:pt>
                <c:pt idx="5018">
                  <c:v>37.632497999999998</c:v>
                </c:pt>
                <c:pt idx="5019">
                  <c:v>37.522154999999998</c:v>
                </c:pt>
                <c:pt idx="5020">
                  <c:v>37.406714999999998</c:v>
                </c:pt>
                <c:pt idx="5021">
                  <c:v>37.286338999999998</c:v>
                </c:pt>
                <c:pt idx="5022">
                  <c:v>37.161194000000002</c:v>
                </c:pt>
                <c:pt idx="5023">
                  <c:v>37.031449000000002</c:v>
                </c:pt>
                <c:pt idx="5024">
                  <c:v>36.897277000000003</c:v>
                </c:pt>
                <c:pt idx="5025">
                  <c:v>36.758848999999998</c:v>
                </c:pt>
                <c:pt idx="5026">
                  <c:v>36.616334000000002</c:v>
                </c:pt>
                <c:pt idx="5027">
                  <c:v>36.469901</c:v>
                </c:pt>
                <c:pt idx="5028">
                  <c:v>36.319710999999998</c:v>
                </c:pt>
                <c:pt idx="5029">
                  <c:v>36.165925999999999</c:v>
                </c:pt>
                <c:pt idx="5030">
                  <c:v>36.008702</c:v>
                </c:pt>
                <c:pt idx="5031">
                  <c:v>35.848190000000002</c:v>
                </c:pt>
                <c:pt idx="5032">
                  <c:v>35.684538000000003</c:v>
                </c:pt>
                <c:pt idx="5033">
                  <c:v>35.517890000000001</c:v>
                </c:pt>
                <c:pt idx="5034">
                  <c:v>35.348387000000002</c:v>
                </c:pt>
                <c:pt idx="5035">
                  <c:v>35.176164</c:v>
                </c:pt>
                <c:pt idx="5036">
                  <c:v>35.001353999999999</c:v>
                </c:pt>
                <c:pt idx="5037">
                  <c:v>34.824086000000001</c:v>
                </c:pt>
                <c:pt idx="5038">
                  <c:v>34.644486000000001</c:v>
                </c:pt>
                <c:pt idx="5039">
                  <c:v>34.462677999999997</c:v>
                </c:pt>
                <c:pt idx="5040">
                  <c:v>34.278781000000002</c:v>
                </c:pt>
                <c:pt idx="5041">
                  <c:v>34.092913000000003</c:v>
                </c:pt>
                <c:pt idx="5042">
                  <c:v>33.905186999999998</c:v>
                </c:pt>
                <c:pt idx="5043">
                  <c:v>33.715716999999998</c:v>
                </c:pt>
                <c:pt idx="5044">
                  <c:v>33.524613000000002</c:v>
                </c:pt>
                <c:pt idx="5045">
                  <c:v>33.331980000000001</c:v>
                </c:pt>
                <c:pt idx="5046">
                  <c:v>33.137925000000003</c:v>
                </c:pt>
                <c:pt idx="5047">
                  <c:v>32.942551000000002</c:v>
                </c:pt>
                <c:pt idx="5048">
                  <c:v>32.745956999999997</c:v>
                </c:pt>
                <c:pt idx="5049">
                  <c:v>32.548243999999997</c:v>
                </c:pt>
                <c:pt idx="5050">
                  <c:v>32.349505999999998</c:v>
                </c:pt>
                <c:pt idx="5051">
                  <c:v>32.149838000000003</c:v>
                </c:pt>
                <c:pt idx="5052">
                  <c:v>31.949331000000001</c:v>
                </c:pt>
                <c:pt idx="5053">
                  <c:v>31.748076000000001</c:v>
                </c:pt>
                <c:pt idx="5054">
                  <c:v>31.546158999999999</c:v>
                </c:pt>
                <c:pt idx="5055">
                  <c:v>31.343665000000001</c:v>
                </c:pt>
                <c:pt idx="5056">
                  <c:v>31.140675999999999</c:v>
                </c:pt>
                <c:pt idx="5057">
                  <c:v>30.937270999999999</c:v>
                </c:pt>
                <c:pt idx="5058">
                  <c:v>30.733529000000001</c:v>
                </c:pt>
                <c:pt idx="5059">
                  <c:v>30.529522</c:v>
                </c:pt>
                <c:pt idx="5060">
                  <c:v>30.325323000000001</c:v>
                </c:pt>
                <c:pt idx="5061">
                  <c:v>30.120999000000001</c:v>
                </c:pt>
                <c:pt idx="5062">
                  <c:v>29.916616999999999</c:v>
                </c:pt>
                <c:pt idx="5063">
                  <c:v>29.712240000000001</c:v>
                </c:pt>
                <c:pt idx="5064">
                  <c:v>29.507925</c:v>
                </c:pt>
                <c:pt idx="5065">
                  <c:v>29.303730999999999</c:v>
                </c:pt>
                <c:pt idx="5066">
                  <c:v>29.099710000000002</c:v>
                </c:pt>
                <c:pt idx="5067">
                  <c:v>28.895911999999999</c:v>
                </c:pt>
                <c:pt idx="5068">
                  <c:v>28.692383</c:v>
                </c:pt>
                <c:pt idx="5069">
                  <c:v>28.489166999999998</c:v>
                </c:pt>
                <c:pt idx="5070">
                  <c:v>28.286304000000001</c:v>
                </c:pt>
                <c:pt idx="5071">
                  <c:v>28.083829999999999</c:v>
                </c:pt>
                <c:pt idx="5072">
                  <c:v>27.881778000000001</c:v>
                </c:pt>
                <c:pt idx="5073">
                  <c:v>27.680178999999999</c:v>
                </c:pt>
                <c:pt idx="5074">
                  <c:v>27.479057000000001</c:v>
                </c:pt>
                <c:pt idx="5075">
                  <c:v>27.278438000000001</c:v>
                </c:pt>
                <c:pt idx="5076">
                  <c:v>27.078340000000001</c:v>
                </c:pt>
                <c:pt idx="5077">
                  <c:v>26.878779999999999</c:v>
                </c:pt>
                <c:pt idx="5078">
                  <c:v>26.679770999999999</c:v>
                </c:pt>
                <c:pt idx="5079">
                  <c:v>26.481324000000001</c:v>
                </c:pt>
                <c:pt idx="5080">
                  <c:v>26.283445</c:v>
                </c:pt>
                <c:pt idx="5081">
                  <c:v>26.08614</c:v>
                </c:pt>
                <c:pt idx="5082">
                  <c:v>25.889408</c:v>
                </c:pt>
                <c:pt idx="5083">
                  <c:v>25.693249999999999</c:v>
                </c:pt>
                <c:pt idx="5084">
                  <c:v>25.497658999999999</c:v>
                </c:pt>
                <c:pt idx="5085">
                  <c:v>25.302630000000001</c:v>
                </c:pt>
                <c:pt idx="5086">
                  <c:v>25.108153000000001</c:v>
                </c:pt>
                <c:pt idx="5087">
                  <c:v>24.914214999999999</c:v>
                </c:pt>
                <c:pt idx="5088">
                  <c:v>24.720804000000001</c:v>
                </c:pt>
                <c:pt idx="5089">
                  <c:v>24.527902000000001</c:v>
                </c:pt>
                <c:pt idx="5090">
                  <c:v>24.33549</c:v>
                </c:pt>
                <c:pt idx="5091">
                  <c:v>24.143549</c:v>
                </c:pt>
                <c:pt idx="5092">
                  <c:v>23.952055999999999</c:v>
                </c:pt>
                <c:pt idx="5093">
                  <c:v>23.760987</c:v>
                </c:pt>
                <c:pt idx="5094">
                  <c:v>23.570315999999998</c:v>
                </c:pt>
                <c:pt idx="5095">
                  <c:v>23.380016000000001</c:v>
                </c:pt>
                <c:pt idx="5096">
                  <c:v>23.190059000000002</c:v>
                </c:pt>
                <c:pt idx="5097">
                  <c:v>23.000413999999999</c:v>
                </c:pt>
                <c:pt idx="5098">
                  <c:v>22.811050000000002</c:v>
                </c:pt>
                <c:pt idx="5099">
                  <c:v>22.621936000000002</c:v>
                </c:pt>
                <c:pt idx="5100">
                  <c:v>22.433038</c:v>
                </c:pt>
                <c:pt idx="5101">
                  <c:v>22.244323000000001</c:v>
                </c:pt>
                <c:pt idx="5102">
                  <c:v>22.055755000000001</c:v>
                </c:pt>
                <c:pt idx="5103">
                  <c:v>21.8673</c:v>
                </c:pt>
                <c:pt idx="5104">
                  <c:v>21.678920999999999</c:v>
                </c:pt>
                <c:pt idx="5105">
                  <c:v>21.490582</c:v>
                </c:pt>
                <c:pt idx="5106">
                  <c:v>21.302247000000001</c:v>
                </c:pt>
                <c:pt idx="5107">
                  <c:v>21.113878</c:v>
                </c:pt>
                <c:pt idx="5108">
                  <c:v>20.925438</c:v>
                </c:pt>
                <c:pt idx="5109">
                  <c:v>20.736889000000001</c:v>
                </c:pt>
                <c:pt idx="5110">
                  <c:v>20.548195</c:v>
                </c:pt>
                <c:pt idx="5111">
                  <c:v>20.359317000000001</c:v>
                </c:pt>
                <c:pt idx="5112">
                  <c:v>20.170217000000001</c:v>
                </c:pt>
                <c:pt idx="5113">
                  <c:v>19.98086</c:v>
                </c:pt>
                <c:pt idx="5114">
                  <c:v>19.791205999999999</c:v>
                </c:pt>
                <c:pt idx="5115">
                  <c:v>19.601219</c:v>
                </c:pt>
                <c:pt idx="5116">
                  <c:v>19.410862999999999</c:v>
                </c:pt>
                <c:pt idx="5117">
                  <c:v>19.220099999999999</c:v>
                </c:pt>
                <c:pt idx="5118">
                  <c:v>19.028894999999999</c:v>
                </c:pt>
                <c:pt idx="5119">
                  <c:v>18.837211</c:v>
                </c:pt>
                <c:pt idx="5120">
                  <c:v>18.645012999999999</c:v>
                </c:pt>
                <c:pt idx="5121">
                  <c:v>18.452266000000002</c:v>
                </c:pt>
                <c:pt idx="5122">
                  <c:v>18.258935000000001</c:v>
                </c:pt>
                <c:pt idx="5123">
                  <c:v>18.064986000000001</c:v>
                </c:pt>
                <c:pt idx="5124">
                  <c:v>17.870384999999999</c:v>
                </c:pt>
                <c:pt idx="5125">
                  <c:v>17.675098999999999</c:v>
                </c:pt>
                <c:pt idx="5126">
                  <c:v>17.479095000000001</c:v>
                </c:pt>
                <c:pt idx="5127">
                  <c:v>17.282340000000001</c:v>
                </c:pt>
                <c:pt idx="5128">
                  <c:v>17.084803999999998</c:v>
                </c:pt>
                <c:pt idx="5129">
                  <c:v>16.886454000000001</c:v>
                </c:pt>
                <c:pt idx="5130">
                  <c:v>16.687260999999999</c:v>
                </c:pt>
                <c:pt idx="5131">
                  <c:v>16.487193000000001</c:v>
                </c:pt>
                <c:pt idx="5132">
                  <c:v>16.286221000000001</c:v>
                </c:pt>
                <c:pt idx="5133">
                  <c:v>16.084316000000001</c:v>
                </c:pt>
                <c:pt idx="5134">
                  <c:v>15.881449</c:v>
                </c:pt>
                <c:pt idx="5135">
                  <c:v>15.677592000000001</c:v>
                </c:pt>
                <c:pt idx="5136">
                  <c:v>15.472716999999999</c:v>
                </c:pt>
                <c:pt idx="5137">
                  <c:v>15.266797</c:v>
                </c:pt>
                <c:pt idx="5138">
                  <c:v>15.059804</c:v>
                </c:pt>
                <c:pt idx="5139">
                  <c:v>14.851713</c:v>
                </c:pt>
                <c:pt idx="5140">
                  <c:v>14.642497000000001</c:v>
                </c:pt>
                <c:pt idx="5141">
                  <c:v>14.432131</c:v>
                </c:pt>
                <c:pt idx="5142">
                  <c:v>14.22059</c:v>
                </c:pt>
                <c:pt idx="5143">
                  <c:v>14.007849</c:v>
                </c:pt>
                <c:pt idx="5144">
                  <c:v>13.793885</c:v>
                </c:pt>
                <c:pt idx="5145">
                  <c:v>13.578676</c:v>
                </c:pt>
                <c:pt idx="5146">
                  <c:v>13.362197999999999</c:v>
                </c:pt>
                <c:pt idx="5147">
                  <c:v>13.144427</c:v>
                </c:pt>
                <c:pt idx="5148">
                  <c:v>12.925338999999999</c:v>
                </c:pt>
                <c:pt idx="5149">
                  <c:v>12.704909000000001</c:v>
                </c:pt>
                <c:pt idx="5150">
                  <c:v>12.483114</c:v>
                </c:pt>
                <c:pt idx="5151">
                  <c:v>12.259929</c:v>
                </c:pt>
                <c:pt idx="5152">
                  <c:v>12.035330999999999</c:v>
                </c:pt>
                <c:pt idx="5153">
                  <c:v>11.809294</c:v>
                </c:pt>
                <c:pt idx="5154">
                  <c:v>11.581795</c:v>
                </c:pt>
                <c:pt idx="5155">
                  <c:v>11.352808</c:v>
                </c:pt>
                <c:pt idx="5156">
                  <c:v>11.122310000000001</c:v>
                </c:pt>
                <c:pt idx="5157">
                  <c:v>10.890274</c:v>
                </c:pt>
                <c:pt idx="5158">
                  <c:v>10.656675</c:v>
                </c:pt>
                <c:pt idx="5159">
                  <c:v>10.421488</c:v>
                </c:pt>
                <c:pt idx="5160">
                  <c:v>10.184685</c:v>
                </c:pt>
                <c:pt idx="5161">
                  <c:v>9.9462399999999995</c:v>
                </c:pt>
                <c:pt idx="5162">
                  <c:v>9.7061240000000009</c:v>
                </c:pt>
                <c:pt idx="5163">
                  <c:v>9.4643080000000008</c:v>
                </c:pt>
                <c:pt idx="5164">
                  <c:v>9.2207629999999998</c:v>
                </c:pt>
                <c:pt idx="5165">
                  <c:v>8.9754570000000005</c:v>
                </c:pt>
                <c:pt idx="5166">
                  <c:v>8.7283600000000003</c:v>
                </c:pt>
                <c:pt idx="5167">
                  <c:v>8.4794370000000008</c:v>
                </c:pt>
                <c:pt idx="5168">
                  <c:v>8.2286549999999998</c:v>
                </c:pt>
                <c:pt idx="5169">
                  <c:v>7.975975</c:v>
                </c:pt>
                <c:pt idx="5170">
                  <c:v>7.7213620000000001</c:v>
                </c:pt>
                <c:pt idx="5171">
                  <c:v>7.4647740000000002</c:v>
                </c:pt>
                <c:pt idx="5172">
                  <c:v>7.2061700000000002</c:v>
                </c:pt>
                <c:pt idx="5173">
                  <c:v>6.945506</c:v>
                </c:pt>
                <c:pt idx="5174">
                  <c:v>6.6827360000000002</c:v>
                </c:pt>
                <c:pt idx="5175">
                  <c:v>6.4178100000000002</c:v>
                </c:pt>
                <c:pt idx="5176">
                  <c:v>6.1506769999999999</c:v>
                </c:pt>
                <c:pt idx="5177">
                  <c:v>5.8812829999999998</c:v>
                </c:pt>
                <c:pt idx="5178">
                  <c:v>5.6095689999999996</c:v>
                </c:pt>
                <c:pt idx="5179">
                  <c:v>5.3354739999999996</c:v>
                </c:pt>
                <c:pt idx="5180">
                  <c:v>5.0589339999999998</c:v>
                </c:pt>
                <c:pt idx="5181">
                  <c:v>4.7798800000000004</c:v>
                </c:pt>
                <c:pt idx="5182">
                  <c:v>4.4982389999999999</c:v>
                </c:pt>
                <c:pt idx="5183">
                  <c:v>4.2139340000000001</c:v>
                </c:pt>
                <c:pt idx="5184">
                  <c:v>3.926885</c:v>
                </c:pt>
                <c:pt idx="5185">
                  <c:v>3.6370049999999998</c:v>
                </c:pt>
                <c:pt idx="5186">
                  <c:v>3.3442020000000001</c:v>
                </c:pt>
                <c:pt idx="5187">
                  <c:v>3.0483820000000001</c:v>
                </c:pt>
                <c:pt idx="5188">
                  <c:v>2.749441</c:v>
                </c:pt>
                <c:pt idx="5189">
                  <c:v>2.4472749999999999</c:v>
                </c:pt>
                <c:pt idx="5190">
                  <c:v>2.141769</c:v>
                </c:pt>
                <c:pt idx="5191">
                  <c:v>1.8328059999999999</c:v>
                </c:pt>
                <c:pt idx="5192">
                  <c:v>1.520262</c:v>
                </c:pt>
                <c:pt idx="5193">
                  <c:v>1.204008</c:v>
                </c:pt>
                <c:pt idx="5194">
                  <c:v>0.88390899999999994</c:v>
                </c:pt>
                <c:pt idx="5195">
                  <c:v>0.55982399999999999</c:v>
                </c:pt>
                <c:pt idx="5196">
                  <c:v>0.23160900000000001</c:v>
                </c:pt>
                <c:pt idx="5197">
                  <c:v>-0.100885</c:v>
                </c:pt>
                <c:pt idx="5198">
                  <c:v>-0.43781300000000001</c:v>
                </c:pt>
                <c:pt idx="5199">
                  <c:v>-0.77932999999999997</c:v>
                </c:pt>
                <c:pt idx="5200">
                  <c:v>-1.125596</c:v>
                </c:pt>
                <c:pt idx="5201">
                  <c:v>-1.476769</c:v>
                </c:pt>
                <c:pt idx="5202">
                  <c:v>-1.83301</c:v>
                </c:pt>
                <c:pt idx="5203">
                  <c:v>-2.194474</c:v>
                </c:pt>
                <c:pt idx="5204">
                  <c:v>-2.5613160000000001</c:v>
                </c:pt>
                <c:pt idx="5205">
                  <c:v>-2.9336829999999998</c:v>
                </c:pt>
                <c:pt idx="5206">
                  <c:v>-3.3117139999999998</c:v>
                </c:pt>
                <c:pt idx="5207">
                  <c:v>-3.6955390000000001</c:v>
                </c:pt>
                <c:pt idx="5208">
                  <c:v>-4.0852729999999999</c:v>
                </c:pt>
                <c:pt idx="5209">
                  <c:v>-4.4810150000000002</c:v>
                </c:pt>
                <c:pt idx="5210">
                  <c:v>-4.8828459999999998</c:v>
                </c:pt>
                <c:pt idx="5211">
                  <c:v>-5.290826</c:v>
                </c:pt>
                <c:pt idx="5212">
                  <c:v>-5.7049909999999997</c:v>
                </c:pt>
                <c:pt idx="5213">
                  <c:v>-6.1253479999999998</c:v>
                </c:pt>
                <c:pt idx="5214">
                  <c:v>-6.5518789999999996</c:v>
                </c:pt>
                <c:pt idx="5215">
                  <c:v>-6.9845319999999997</c:v>
                </c:pt>
                <c:pt idx="5216">
                  <c:v>-7.4232259999999997</c:v>
                </c:pt>
                <c:pt idx="5217">
                  <c:v>-7.8678480000000004</c:v>
                </c:pt>
                <c:pt idx="5218">
                  <c:v>-8.3182519999999993</c:v>
                </c:pt>
                <c:pt idx="5219">
                  <c:v>-8.7742599999999999</c:v>
                </c:pt>
                <c:pt idx="5220">
                  <c:v>-9.2356660000000002</c:v>
                </c:pt>
                <c:pt idx="5221">
                  <c:v>-9.7022349999999999</c:v>
                </c:pt>
                <c:pt idx="5222">
                  <c:v>-10.173707</c:v>
                </c:pt>
                <c:pt idx="5223">
                  <c:v>-10.649798000000001</c:v>
                </c:pt>
                <c:pt idx="5224">
                  <c:v>-11.130208</c:v>
                </c:pt>
                <c:pt idx="5225">
                  <c:v>-11.614618999999999</c:v>
                </c:pt>
                <c:pt idx="5226">
                  <c:v>-12.102703</c:v>
                </c:pt>
                <c:pt idx="5227">
                  <c:v>-12.594122</c:v>
                </c:pt>
                <c:pt idx="5228">
                  <c:v>-13.088535</c:v>
                </c:pt>
                <c:pt idx="5229">
                  <c:v>-13.585599</c:v>
                </c:pt>
                <c:pt idx="5230">
                  <c:v>-14.084972</c:v>
                </c:pt>
                <c:pt idx="5231">
                  <c:v>-14.586318</c:v>
                </c:pt>
                <c:pt idx="5232">
                  <c:v>-15.089309999999999</c:v>
                </c:pt>
                <c:pt idx="5233">
                  <c:v>-15.593627</c:v>
                </c:pt>
                <c:pt idx="5234">
                  <c:v>-16.098965</c:v>
                </c:pt>
                <c:pt idx="5235">
                  <c:v>-16.605032999999999</c:v>
                </c:pt>
                <c:pt idx="5236">
                  <c:v>-17.111559</c:v>
                </c:pt>
                <c:pt idx="5237">
                  <c:v>-17.618292</c:v>
                </c:pt>
                <c:pt idx="5238">
                  <c:v>-18.125001000000001</c:v>
                </c:pt>
                <c:pt idx="5239">
                  <c:v>-18.631485999999999</c:v>
                </c:pt>
                <c:pt idx="5240">
                  <c:v>-19.137571000000001</c:v>
                </c:pt>
                <c:pt idx="5241">
                  <c:v>-19.643113</c:v>
                </c:pt>
                <c:pt idx="5242">
                  <c:v>-20.148002000000002</c:v>
                </c:pt>
                <c:pt idx="5243">
                  <c:v>-20.652162000000001</c:v>
                </c:pt>
                <c:pt idx="5244">
                  <c:v>-21.155550000000002</c:v>
                </c:pt>
                <c:pt idx="5245">
                  <c:v>-21.658161</c:v>
                </c:pt>
                <c:pt idx="5246">
                  <c:v>-22.160018999999998</c:v>
                </c:pt>
                <c:pt idx="5247">
                  <c:v>-22.661180000000002</c:v>
                </c:pt>
                <c:pt idx="5248">
                  <c:v>-23.161726999999999</c:v>
                </c:pt>
                <c:pt idx="5249">
                  <c:v>-23.661766</c:v>
                </c:pt>
                <c:pt idx="5250">
                  <c:v>-24.161418000000001</c:v>
                </c:pt>
                <c:pt idx="5251">
                  <c:v>-24.660820000000001</c:v>
                </c:pt>
                <c:pt idx="5252">
                  <c:v>-25.160112999999999</c:v>
                </c:pt>
                <c:pt idx="5253">
                  <c:v>-25.659441000000001</c:v>
                </c:pt>
                <c:pt idx="5254">
                  <c:v>-26.158944999999999</c:v>
                </c:pt>
                <c:pt idx="5255">
                  <c:v>-26.658759</c:v>
                </c:pt>
                <c:pt idx="5256">
                  <c:v>-27.159008</c:v>
                </c:pt>
                <c:pt idx="5257">
                  <c:v>-27.659807000000001</c:v>
                </c:pt>
                <c:pt idx="5258">
                  <c:v>-28.161256000000002</c:v>
                </c:pt>
                <c:pt idx="5259">
                  <c:v>-28.663444999999999</c:v>
                </c:pt>
                <c:pt idx="5260">
                  <c:v>-29.166450000000001</c:v>
                </c:pt>
                <c:pt idx="5261">
                  <c:v>-29.670338000000001</c:v>
                </c:pt>
                <c:pt idx="5262">
                  <c:v>-30.175165</c:v>
                </c:pt>
                <c:pt idx="5263">
                  <c:v>-30.680980999999999</c:v>
                </c:pt>
                <c:pt idx="5264">
                  <c:v>-31.187830999999999</c:v>
                </c:pt>
                <c:pt idx="5265">
                  <c:v>-31.695755999999999</c:v>
                </c:pt>
                <c:pt idx="5266">
                  <c:v>-32.204796999999999</c:v>
                </c:pt>
                <c:pt idx="5267">
                  <c:v>-32.714996999999997</c:v>
                </c:pt>
                <c:pt idx="5268">
                  <c:v>-33.226399999999998</c:v>
                </c:pt>
                <c:pt idx="5269">
                  <c:v>-33.739057000000003</c:v>
                </c:pt>
                <c:pt idx="5270">
                  <c:v>-34.253020999999997</c:v>
                </c:pt>
                <c:pt idx="5271">
                  <c:v>-34.768357000000002</c:v>
                </c:pt>
                <c:pt idx="5272">
                  <c:v>-35.285131999999997</c:v>
                </c:pt>
                <c:pt idx="5273">
                  <c:v>-35.803426000000002</c:v>
                </c:pt>
                <c:pt idx="5274">
                  <c:v>-36.323323000000002</c:v>
                </c:pt>
                <c:pt idx="5275">
                  <c:v>-36.844918</c:v>
                </c:pt>
                <c:pt idx="5276">
                  <c:v>-37.368313999999998</c:v>
                </c:pt>
                <c:pt idx="5277">
                  <c:v>-37.893621000000003</c:v>
                </c:pt>
                <c:pt idx="5278">
                  <c:v>-38.420957000000001</c:v>
                </c:pt>
                <c:pt idx="5279">
                  <c:v>-38.950445000000002</c:v>
                </c:pt>
                <c:pt idx="5280">
                  <c:v>-39.482214999999997</c:v>
                </c:pt>
                <c:pt idx="5281">
                  <c:v>-40.016401999999999</c:v>
                </c:pt>
                <c:pt idx="5282">
                  <c:v>-40.553142000000001</c:v>
                </c:pt>
                <c:pt idx="5283">
                  <c:v>-41.092576999999999</c:v>
                </c:pt>
                <c:pt idx="5284">
                  <c:v>-41.634847000000001</c:v>
                </c:pt>
                <c:pt idx="5285">
                  <c:v>-42.180095999999999</c:v>
                </c:pt>
                <c:pt idx="5286">
                  <c:v>-42.728465</c:v>
                </c:pt>
                <c:pt idx="5287">
                  <c:v>-43.280093999999998</c:v>
                </c:pt>
                <c:pt idx="5288">
                  <c:v>-43.835121999999998</c:v>
                </c:pt>
                <c:pt idx="5289">
                  <c:v>-44.393686000000002</c:v>
                </c:pt>
                <c:pt idx="5290">
                  <c:v>-44.955919999999999</c:v>
                </c:pt>
                <c:pt idx="5291">
                  <c:v>-45.521957</c:v>
                </c:pt>
                <c:pt idx="5292">
                  <c:v>-46.091928000000003</c:v>
                </c:pt>
                <c:pt idx="5293">
                  <c:v>-46.665965</c:v>
                </c:pt>
                <c:pt idx="5294">
                  <c:v>-47.244200999999997</c:v>
                </c:pt>
                <c:pt idx="5295">
                  <c:v>-47.826771000000001</c:v>
                </c:pt>
                <c:pt idx="5296">
                  <c:v>-48.413815999999997</c:v>
                </c:pt>
                <c:pt idx="5297">
                  <c:v>-49.005482999999998</c:v>
                </c:pt>
                <c:pt idx="5298">
                  <c:v>-49.601930000000003</c:v>
                </c:pt>
                <c:pt idx="5299">
                  <c:v>-50.203325</c:v>
                </c:pt>
                <c:pt idx="5300">
                  <c:v>-50.809849999999997</c:v>
                </c:pt>
                <c:pt idx="5301">
                  <c:v>-51.421706999999998</c:v>
                </c:pt>
                <c:pt idx="5302">
                  <c:v>-52.039113999999998</c:v>
                </c:pt>
                <c:pt idx="5303">
                  <c:v>-52.662312</c:v>
                </c:pt>
                <c:pt idx="5304">
                  <c:v>-53.291566000000003</c:v>
                </c:pt>
                <c:pt idx="5305">
                  <c:v>-53.927166999999997</c:v>
                </c:pt>
                <c:pt idx="5306">
                  <c:v>-54.569434000000001</c:v>
                </c:pt>
                <c:pt idx="5307">
                  <c:v>-55.218713999999999</c:v>
                </c:pt>
                <c:pt idx="5308">
                  <c:v>-55.875385999999999</c:v>
                </c:pt>
                <c:pt idx="5309">
                  <c:v>-56.539859</c:v>
                </c:pt>
                <c:pt idx="5310">
                  <c:v>-57.212575000000001</c:v>
                </c:pt>
                <c:pt idx="5311">
                  <c:v>-57.894005999999997</c:v>
                </c:pt>
                <c:pt idx="5312">
                  <c:v>-58.584657</c:v>
                </c:pt>
                <c:pt idx="5313">
                  <c:v>-59.285060999999999</c:v>
                </c:pt>
                <c:pt idx="5314">
                  <c:v>-59.995778000000001</c:v>
                </c:pt>
                <c:pt idx="5315">
                  <c:v>-60.717391999999997</c:v>
                </c:pt>
                <c:pt idx="5316">
                  <c:v>-61.450505</c:v>
                </c:pt>
                <c:pt idx="5317">
                  <c:v>-62.195729999999998</c:v>
                </c:pt>
                <c:pt idx="5318">
                  <c:v>-62.953681000000003</c:v>
                </c:pt>
                <c:pt idx="5319">
                  <c:v>-63.724963000000002</c:v>
                </c:pt>
                <c:pt idx="5320">
                  <c:v>-64.510153000000003</c:v>
                </c:pt>
                <c:pt idx="5321">
                  <c:v>-65.309777999999994</c:v>
                </c:pt>
                <c:pt idx="5322">
                  <c:v>-66.109778000000006</c:v>
                </c:pt>
                <c:pt idx="5323">
                  <c:v>-66.909778000000003</c:v>
                </c:pt>
                <c:pt idx="5324">
                  <c:v>-67.709778</c:v>
                </c:pt>
                <c:pt idx="5325">
                  <c:v>-68.509777999999997</c:v>
                </c:pt>
                <c:pt idx="5326">
                  <c:v>-69.309777999999994</c:v>
                </c:pt>
                <c:pt idx="5327">
                  <c:v>-70.109778000000006</c:v>
                </c:pt>
                <c:pt idx="5328">
                  <c:v>-70.909778000000003</c:v>
                </c:pt>
                <c:pt idx="5329">
                  <c:v>-71.709778</c:v>
                </c:pt>
                <c:pt idx="5330">
                  <c:v>-72.509777999999997</c:v>
                </c:pt>
                <c:pt idx="5331">
                  <c:v>-73.309777999999994</c:v>
                </c:pt>
                <c:pt idx="5332">
                  <c:v>-74.109778000000006</c:v>
                </c:pt>
                <c:pt idx="5333">
                  <c:v>-74.909778000000003</c:v>
                </c:pt>
                <c:pt idx="5334">
                  <c:v>-75.709778</c:v>
                </c:pt>
                <c:pt idx="5335">
                  <c:v>-76.509777999999997</c:v>
                </c:pt>
                <c:pt idx="5336">
                  <c:v>-77.309777999999994</c:v>
                </c:pt>
                <c:pt idx="5337">
                  <c:v>-78.109778000000006</c:v>
                </c:pt>
                <c:pt idx="5338">
                  <c:v>-78.909778000000003</c:v>
                </c:pt>
                <c:pt idx="5339">
                  <c:v>-79.709778</c:v>
                </c:pt>
                <c:pt idx="5340">
                  <c:v>-80.509777999999997</c:v>
                </c:pt>
                <c:pt idx="5341">
                  <c:v>-81.299218999999994</c:v>
                </c:pt>
                <c:pt idx="5342">
                  <c:v>-82.040398999999994</c:v>
                </c:pt>
                <c:pt idx="5343">
                  <c:v>-82.728179999999995</c:v>
                </c:pt>
                <c:pt idx="5344">
                  <c:v>-83.358884000000003</c:v>
                </c:pt>
                <c:pt idx="5345">
                  <c:v>-83.930488999999994</c:v>
                </c:pt>
                <c:pt idx="5346">
                  <c:v>-84.442666000000003</c:v>
                </c:pt>
                <c:pt idx="5347">
                  <c:v>-84.896662000000006</c:v>
                </c:pt>
                <c:pt idx="5348">
                  <c:v>-85.295066000000006</c:v>
                </c:pt>
                <c:pt idx="5349">
                  <c:v>-85.641499999999994</c:v>
                </c:pt>
                <c:pt idx="5350">
                  <c:v>-85.940282999999994</c:v>
                </c:pt>
                <c:pt idx="5351">
                  <c:v>-86.196118999999996</c:v>
                </c:pt>
                <c:pt idx="5352">
                  <c:v>-86.413819000000004</c:v>
                </c:pt>
                <c:pt idx="5353">
                  <c:v>-86.598088000000004</c:v>
                </c:pt>
                <c:pt idx="5354">
                  <c:v>-86.753371999999999</c:v>
                </c:pt>
                <c:pt idx="5355">
                  <c:v>-86.883759999999995</c:v>
                </c:pt>
                <c:pt idx="5356">
                  <c:v>-86.992930999999999</c:v>
                </c:pt>
                <c:pt idx="5357">
                  <c:v>-87.084140000000005</c:v>
                </c:pt>
                <c:pt idx="5358">
                  <c:v>-87.160224999999997</c:v>
                </c:pt>
                <c:pt idx="5359">
                  <c:v>-87.223634000000004</c:v>
                </c:pt>
                <c:pt idx="5360">
                  <c:v>-87.27646</c:v>
                </c:pt>
                <c:pt idx="5361">
                  <c:v>-87.320475999999999</c:v>
                </c:pt>
                <c:pt idx="5362">
                  <c:v>-87.357176999999993</c:v>
                </c:pt>
                <c:pt idx="5363">
                  <c:v>-87.387816000000001</c:v>
                </c:pt>
                <c:pt idx="5364">
                  <c:v>-87.413439999999994</c:v>
                </c:pt>
                <c:pt idx="5365">
                  <c:v>-87.434921000000003</c:v>
                </c:pt>
                <c:pt idx="5366">
                  <c:v>-87.452980999999994</c:v>
                </c:pt>
                <c:pt idx="5367">
                  <c:v>-87.468220000000002</c:v>
                </c:pt>
                <c:pt idx="5368">
                  <c:v>-87.481133</c:v>
                </c:pt>
                <c:pt idx="5369">
                  <c:v>-87.492130000000003</c:v>
                </c:pt>
                <c:pt idx="5370">
                  <c:v>-87.501547000000002</c:v>
                </c:pt>
                <c:pt idx="5371">
                  <c:v>-87.509662000000006</c:v>
                </c:pt>
                <c:pt idx="5372">
                  <c:v>-87.516705999999999</c:v>
                </c:pt>
                <c:pt idx="5373">
                  <c:v>-87.522864999999996</c:v>
                </c:pt>
                <c:pt idx="5374">
                  <c:v>-87.528294000000002</c:v>
                </c:pt>
                <c:pt idx="5375">
                  <c:v>-87.533122000000006</c:v>
                </c:pt>
                <c:pt idx="5376">
                  <c:v>-87.537452999999999</c:v>
                </c:pt>
                <c:pt idx="5377">
                  <c:v>-87.541372999999993</c:v>
                </c:pt>
                <c:pt idx="5378">
                  <c:v>-87.544953000000007</c:v>
                </c:pt>
                <c:pt idx="5379">
                  <c:v>-87.548249999999996</c:v>
                </c:pt>
                <c:pt idx="5380">
                  <c:v>-87.551314000000005</c:v>
                </c:pt>
                <c:pt idx="5381">
                  <c:v>-87.554181999999997</c:v>
                </c:pt>
                <c:pt idx="5382">
                  <c:v>-87.556888000000001</c:v>
                </c:pt>
                <c:pt idx="5383">
                  <c:v>-87.559458000000006</c:v>
                </c:pt>
                <c:pt idx="5384">
                  <c:v>-87.561914000000002</c:v>
                </c:pt>
                <c:pt idx="5385">
                  <c:v>-87.564273999999997</c:v>
                </c:pt>
                <c:pt idx="5386">
                  <c:v>-87.566552999999999</c:v>
                </c:pt>
                <c:pt idx="5387">
                  <c:v>-87.568762000000007</c:v>
                </c:pt>
                <c:pt idx="5388">
                  <c:v>-87.570912000000007</c:v>
                </c:pt>
                <c:pt idx="5389">
                  <c:v>-87.573012000000006</c:v>
                </c:pt>
                <c:pt idx="5390">
                  <c:v>-87.575067000000004</c:v>
                </c:pt>
                <c:pt idx="5391">
                  <c:v>-87.577083999999999</c:v>
                </c:pt>
                <c:pt idx="5392">
                  <c:v>-87.579068000000007</c:v>
                </c:pt>
                <c:pt idx="5393">
                  <c:v>-87.581021000000007</c:v>
                </c:pt>
                <c:pt idx="5394">
                  <c:v>-87.582948000000002</c:v>
                </c:pt>
                <c:pt idx="5395">
                  <c:v>-87.584851999999998</c:v>
                </c:pt>
                <c:pt idx="5396">
                  <c:v>-87.586732999999995</c:v>
                </c:pt>
                <c:pt idx="5397">
                  <c:v>-87.588594000000001</c:v>
                </c:pt>
                <c:pt idx="5398">
                  <c:v>-87.590436999999994</c:v>
                </c:pt>
                <c:pt idx="5399">
                  <c:v>-87.592263000000003</c:v>
                </c:pt>
                <c:pt idx="5400">
                  <c:v>-87.594072999999995</c:v>
                </c:pt>
                <c:pt idx="5401">
                  <c:v>-87.595866999999998</c:v>
                </c:pt>
                <c:pt idx="5402">
                  <c:v>-87.597646999999995</c:v>
                </c:pt>
                <c:pt idx="5403">
                  <c:v>-87.599413999999996</c:v>
                </c:pt>
                <c:pt idx="5404">
                  <c:v>-87.601167000000004</c:v>
                </c:pt>
                <c:pt idx="5405">
                  <c:v>-87.602907999999999</c:v>
                </c:pt>
                <c:pt idx="5406">
                  <c:v>-87.604635999999999</c:v>
                </c:pt>
                <c:pt idx="5407">
                  <c:v>-87.606352000000001</c:v>
                </c:pt>
                <c:pt idx="5408">
                  <c:v>-87.608057000000002</c:v>
                </c:pt>
                <c:pt idx="5409">
                  <c:v>-87.609750000000005</c:v>
                </c:pt>
                <c:pt idx="5410">
                  <c:v>-87.611433000000005</c:v>
                </c:pt>
                <c:pt idx="5411">
                  <c:v>-87.613104000000007</c:v>
                </c:pt>
                <c:pt idx="5412">
                  <c:v>-87.614765000000006</c:v>
                </c:pt>
                <c:pt idx="5413">
                  <c:v>-87.616415000000003</c:v>
                </c:pt>
                <c:pt idx="5414">
                  <c:v>-87.618054000000001</c:v>
                </c:pt>
                <c:pt idx="5415">
                  <c:v>-87.619684000000007</c:v>
                </c:pt>
                <c:pt idx="5416">
                  <c:v>-87.621302999999997</c:v>
                </c:pt>
                <c:pt idx="5417">
                  <c:v>-87.622912999999997</c:v>
                </c:pt>
                <c:pt idx="5418">
                  <c:v>-87.624512999999993</c:v>
                </c:pt>
                <c:pt idx="5419">
                  <c:v>-87.626103000000001</c:v>
                </c:pt>
                <c:pt idx="5420">
                  <c:v>-87.627683000000005</c:v>
                </c:pt>
                <c:pt idx="5421">
                  <c:v>-87.629254000000003</c:v>
                </c:pt>
                <c:pt idx="5422">
                  <c:v>-87.630814999999998</c:v>
                </c:pt>
                <c:pt idx="5423">
                  <c:v>-87.632367000000002</c:v>
                </c:pt>
                <c:pt idx="5424">
                  <c:v>-87.63391</c:v>
                </c:pt>
                <c:pt idx="5425">
                  <c:v>-87.635444000000007</c:v>
                </c:pt>
                <c:pt idx="5426">
                  <c:v>-87.636967999999996</c:v>
                </c:pt>
                <c:pt idx="5427">
                  <c:v>-87.638484000000005</c:v>
                </c:pt>
                <c:pt idx="5428">
                  <c:v>-87.639990999999995</c:v>
                </c:pt>
                <c:pt idx="5429">
                  <c:v>-87.641489000000007</c:v>
                </c:pt>
                <c:pt idx="5430">
                  <c:v>-87.642977999999999</c:v>
                </c:pt>
                <c:pt idx="5431">
                  <c:v>-87.644458999999998</c:v>
                </c:pt>
                <c:pt idx="5432">
                  <c:v>-87.645931000000004</c:v>
                </c:pt>
                <c:pt idx="5433">
                  <c:v>-87.647394000000006</c:v>
                </c:pt>
                <c:pt idx="5434">
                  <c:v>-87.648848999999998</c:v>
                </c:pt>
                <c:pt idx="5435">
                  <c:v>-87.650295</c:v>
                </c:pt>
                <c:pt idx="5436">
                  <c:v>-87.651732999999993</c:v>
                </c:pt>
                <c:pt idx="5437">
                  <c:v>-87.653163000000006</c:v>
                </c:pt>
                <c:pt idx="5438">
                  <c:v>-87.654584999999997</c:v>
                </c:pt>
                <c:pt idx="5439">
                  <c:v>-87.655998999999994</c:v>
                </c:pt>
                <c:pt idx="5440">
                  <c:v>-87.657404</c:v>
                </c:pt>
                <c:pt idx="5441">
                  <c:v>-87.658800999999997</c:v>
                </c:pt>
                <c:pt idx="5442">
                  <c:v>-87.660190999999998</c:v>
                </c:pt>
                <c:pt idx="5443">
                  <c:v>-87.661572000000007</c:v>
                </c:pt>
                <c:pt idx="5444">
                  <c:v>-87.662946000000005</c:v>
                </c:pt>
                <c:pt idx="5445">
                  <c:v>-87.664311999999995</c:v>
                </c:pt>
                <c:pt idx="5446">
                  <c:v>-87.665670000000006</c:v>
                </c:pt>
                <c:pt idx="5447">
                  <c:v>-87.667021000000005</c:v>
                </c:pt>
                <c:pt idx="5448">
                  <c:v>-87.668363999999997</c:v>
                </c:pt>
                <c:pt idx="5449">
                  <c:v>-87.669698999999994</c:v>
                </c:pt>
                <c:pt idx="5450">
                  <c:v>-87.671025999999998</c:v>
                </c:pt>
                <c:pt idx="5451">
                  <c:v>-87.672347000000002</c:v>
                </c:pt>
                <c:pt idx="5452">
                  <c:v>-87.673659999999998</c:v>
                </c:pt>
                <c:pt idx="5453">
                  <c:v>-87.674965</c:v>
                </c:pt>
                <c:pt idx="5454">
                  <c:v>-87.676263000000006</c:v>
                </c:pt>
                <c:pt idx="5455">
                  <c:v>-87.677554000000001</c:v>
                </c:pt>
                <c:pt idx="5456">
                  <c:v>-87.678837999999999</c:v>
                </c:pt>
                <c:pt idx="5457">
                  <c:v>-87.680114000000003</c:v>
                </c:pt>
                <c:pt idx="5458">
                  <c:v>-87.681382999999997</c:v>
                </c:pt>
                <c:pt idx="5459">
                  <c:v>-87.682646000000005</c:v>
                </c:pt>
                <c:pt idx="5460">
                  <c:v>-87.683901000000006</c:v>
                </c:pt>
                <c:pt idx="5461">
                  <c:v>-87.685148999999996</c:v>
                </c:pt>
                <c:pt idx="5462">
                  <c:v>-87.686390000000003</c:v>
                </c:pt>
                <c:pt idx="5463">
                  <c:v>-87.687624</c:v>
                </c:pt>
                <c:pt idx="5464">
                  <c:v>-87.688851999999997</c:v>
                </c:pt>
                <c:pt idx="5465">
                  <c:v>-87.690072999999998</c:v>
                </c:pt>
                <c:pt idx="5466">
                  <c:v>-87.691286000000005</c:v>
                </c:pt>
                <c:pt idx="5467">
                  <c:v>-87.692493999999996</c:v>
                </c:pt>
                <c:pt idx="5468">
                  <c:v>-87.693693999999994</c:v>
                </c:pt>
                <c:pt idx="5469">
                  <c:v>-87.694888000000006</c:v>
                </c:pt>
                <c:pt idx="5470">
                  <c:v>-87.696074999999993</c:v>
                </c:pt>
                <c:pt idx="5471">
                  <c:v>-87.697255999999996</c:v>
                </c:pt>
                <c:pt idx="5472">
                  <c:v>-87.698430000000002</c:v>
                </c:pt>
                <c:pt idx="5473">
                  <c:v>-87.699597999999995</c:v>
                </c:pt>
                <c:pt idx="5474">
                  <c:v>-87.700759000000005</c:v>
                </c:pt>
                <c:pt idx="5475">
                  <c:v>-87.701914000000002</c:v>
                </c:pt>
                <c:pt idx="5476">
                  <c:v>-87.703062000000003</c:v>
                </c:pt>
                <c:pt idx="5477">
                  <c:v>-87.704204000000004</c:v>
                </c:pt>
                <c:pt idx="5478">
                  <c:v>-87.705340000000007</c:v>
                </c:pt>
                <c:pt idx="5479">
                  <c:v>-87.706469999999996</c:v>
                </c:pt>
                <c:pt idx="5480">
                  <c:v>-87.707593000000003</c:v>
                </c:pt>
                <c:pt idx="5481">
                  <c:v>-87.708709999999996</c:v>
                </c:pt>
                <c:pt idx="5482">
                  <c:v>-87.709821000000005</c:v>
                </c:pt>
                <c:pt idx="5483">
                  <c:v>-87.710926999999998</c:v>
                </c:pt>
                <c:pt idx="5484">
                  <c:v>-87.712025999999994</c:v>
                </c:pt>
                <c:pt idx="5485">
                  <c:v>-87.713117999999994</c:v>
                </c:pt>
                <c:pt idx="5486">
                  <c:v>-87.714205000000007</c:v>
                </c:pt>
                <c:pt idx="5487">
                  <c:v>-87.715287000000004</c:v>
                </c:pt>
                <c:pt idx="5488">
                  <c:v>-87.716362000000004</c:v>
                </c:pt>
                <c:pt idx="5489">
                  <c:v>-87.717431000000005</c:v>
                </c:pt>
                <c:pt idx="5490">
                  <c:v>-87.718494000000007</c:v>
                </c:pt>
                <c:pt idx="5491">
                  <c:v>-87.719551999999993</c:v>
                </c:pt>
                <c:pt idx="5492">
                  <c:v>-87.720603999999994</c:v>
                </c:pt>
                <c:pt idx="5493">
                  <c:v>-87.721649999999997</c:v>
                </c:pt>
                <c:pt idx="5494">
                  <c:v>-87.722690999999998</c:v>
                </c:pt>
                <c:pt idx="5495">
                  <c:v>-87.723725000000002</c:v>
                </c:pt>
                <c:pt idx="5496">
                  <c:v>-87.724754000000004</c:v>
                </c:pt>
                <c:pt idx="5497">
                  <c:v>-87.725778000000005</c:v>
                </c:pt>
                <c:pt idx="5498">
                  <c:v>-87.726795999999993</c:v>
                </c:pt>
                <c:pt idx="5499">
                  <c:v>-87.727808999999993</c:v>
                </c:pt>
                <c:pt idx="5500">
                  <c:v>-87.728815999999995</c:v>
                </c:pt>
                <c:pt idx="5501">
                  <c:v>-87.729816999999997</c:v>
                </c:pt>
                <c:pt idx="5502">
                  <c:v>-87.730812999999998</c:v>
                </c:pt>
                <c:pt idx="5503">
                  <c:v>-87.731803999999997</c:v>
                </c:pt>
                <c:pt idx="5504">
                  <c:v>-87.732788999999997</c:v>
                </c:pt>
                <c:pt idx="5505">
                  <c:v>-87.733768999999995</c:v>
                </c:pt>
                <c:pt idx="5506">
                  <c:v>-87.734744000000006</c:v>
                </c:pt>
                <c:pt idx="5507">
                  <c:v>-87.735713000000004</c:v>
                </c:pt>
                <c:pt idx="5508">
                  <c:v>-87.736677999999998</c:v>
                </c:pt>
                <c:pt idx="5509">
                  <c:v>-87.737637000000007</c:v>
                </c:pt>
                <c:pt idx="5510">
                  <c:v>-87.738590000000002</c:v>
                </c:pt>
                <c:pt idx="5511">
                  <c:v>-87.739538999999994</c:v>
                </c:pt>
                <c:pt idx="5512">
                  <c:v>-87.740482999999998</c:v>
                </c:pt>
                <c:pt idx="5513">
                  <c:v>-87.741421000000003</c:v>
                </c:pt>
                <c:pt idx="5514">
                  <c:v>-87.742355000000003</c:v>
                </c:pt>
                <c:pt idx="5515">
                  <c:v>-87.743283000000005</c:v>
                </c:pt>
                <c:pt idx="5516">
                  <c:v>-87.744206000000005</c:v>
                </c:pt>
                <c:pt idx="5517">
                  <c:v>-87.745125000000002</c:v>
                </c:pt>
                <c:pt idx="5518">
                  <c:v>-87.746037999999999</c:v>
                </c:pt>
                <c:pt idx="5519">
                  <c:v>-87.746947000000006</c:v>
                </c:pt>
                <c:pt idx="5520">
                  <c:v>-87.747850999999997</c:v>
                </c:pt>
                <c:pt idx="5521">
                  <c:v>-87.748750000000001</c:v>
                </c:pt>
                <c:pt idx="5522">
                  <c:v>-87.749644000000004</c:v>
                </c:pt>
                <c:pt idx="5523">
                  <c:v>-87.750533000000004</c:v>
                </c:pt>
                <c:pt idx="5524">
                  <c:v>-87.751418000000001</c:v>
                </c:pt>
                <c:pt idx="5525">
                  <c:v>-87.752296999999999</c:v>
                </c:pt>
                <c:pt idx="5526">
                  <c:v>-87.753173000000004</c:v>
                </c:pt>
                <c:pt idx="5527">
                  <c:v>-87.754042999999996</c:v>
                </c:pt>
                <c:pt idx="5528">
                  <c:v>-87.754908999999998</c:v>
                </c:pt>
                <c:pt idx="5529">
                  <c:v>-87.755769999999998</c:v>
                </c:pt>
                <c:pt idx="5530">
                  <c:v>-87.756625999999997</c:v>
                </c:pt>
                <c:pt idx="5531">
                  <c:v>-87.757478000000006</c:v>
                </c:pt>
                <c:pt idx="5532">
                  <c:v>-87.758325999999997</c:v>
                </c:pt>
                <c:pt idx="5533">
                  <c:v>-87.759169</c:v>
                </c:pt>
                <c:pt idx="5534">
                  <c:v>-87.760007000000002</c:v>
                </c:pt>
                <c:pt idx="5535">
                  <c:v>-87.760840999999999</c:v>
                </c:pt>
                <c:pt idx="5536">
                  <c:v>-87.761671000000007</c:v>
                </c:pt>
                <c:pt idx="5537">
                  <c:v>-87.762495999999999</c:v>
                </c:pt>
                <c:pt idx="5538">
                  <c:v>-87.763317000000001</c:v>
                </c:pt>
                <c:pt idx="5539">
                  <c:v>-87.764133000000001</c:v>
                </c:pt>
                <c:pt idx="5540">
                  <c:v>-87.764944999999997</c:v>
                </c:pt>
                <c:pt idx="5541">
                  <c:v>-87.765753000000004</c:v>
                </c:pt>
                <c:pt idx="5542">
                  <c:v>-87.766555999999994</c:v>
                </c:pt>
                <c:pt idx="5543">
                  <c:v>-87.767356000000007</c:v>
                </c:pt>
                <c:pt idx="5544">
                  <c:v>-87.768151000000003</c:v>
                </c:pt>
                <c:pt idx="5545">
                  <c:v>-87.768941999999996</c:v>
                </c:pt>
                <c:pt idx="5546">
                  <c:v>-87.769728000000001</c:v>
                </c:pt>
                <c:pt idx="5547">
                  <c:v>-87.770510999999999</c:v>
                </c:pt>
                <c:pt idx="5548">
                  <c:v>-87.771288999999996</c:v>
                </c:pt>
                <c:pt idx="5549">
                  <c:v>-87.772063000000003</c:v>
                </c:pt>
                <c:pt idx="5550">
                  <c:v>-87.772833000000006</c:v>
                </c:pt>
                <c:pt idx="5551">
                  <c:v>-87.773599000000004</c:v>
                </c:pt>
                <c:pt idx="5552">
                  <c:v>-87.774360999999999</c:v>
                </c:pt>
                <c:pt idx="5553">
                  <c:v>-87.775119000000004</c:v>
                </c:pt>
                <c:pt idx="5554">
                  <c:v>-87.775873000000004</c:v>
                </c:pt>
                <c:pt idx="5555">
                  <c:v>-87.776623999999998</c:v>
                </c:pt>
                <c:pt idx="5556">
                  <c:v>-87.777370000000005</c:v>
                </c:pt>
                <c:pt idx="5557">
                  <c:v>-87.778111999999993</c:v>
                </c:pt>
                <c:pt idx="5558">
                  <c:v>-87.778850000000006</c:v>
                </c:pt>
                <c:pt idx="5559">
                  <c:v>-87.779584999999997</c:v>
                </c:pt>
                <c:pt idx="5560">
                  <c:v>-87.780315000000002</c:v>
                </c:pt>
                <c:pt idx="5561">
                  <c:v>-87.781041999999999</c:v>
                </c:pt>
                <c:pt idx="5562">
                  <c:v>-87.781764999999993</c:v>
                </c:pt>
                <c:pt idx="5563">
                  <c:v>-87.782483999999997</c:v>
                </c:pt>
                <c:pt idx="5564">
                  <c:v>-87.783199999999994</c:v>
                </c:pt>
                <c:pt idx="5565">
                  <c:v>-87.783911000000003</c:v>
                </c:pt>
                <c:pt idx="5566">
                  <c:v>-87.784619000000006</c:v>
                </c:pt>
                <c:pt idx="5567">
                  <c:v>-87.785324000000003</c:v>
                </c:pt>
                <c:pt idx="5568">
                  <c:v>-87.786023999999998</c:v>
                </c:pt>
                <c:pt idx="5569">
                  <c:v>-87.786721</c:v>
                </c:pt>
                <c:pt idx="5570">
                  <c:v>-87.787413999999998</c:v>
                </c:pt>
                <c:pt idx="5571">
                  <c:v>-87.788104000000004</c:v>
                </c:pt>
                <c:pt idx="5572">
                  <c:v>-87.788790000000006</c:v>
                </c:pt>
                <c:pt idx="5573">
                  <c:v>-87.789473000000001</c:v>
                </c:pt>
                <c:pt idx="5574">
                  <c:v>-87.790152000000006</c:v>
                </c:pt>
                <c:pt idx="5575">
                  <c:v>-87.790826999999993</c:v>
                </c:pt>
                <c:pt idx="5576">
                  <c:v>-87.791499000000002</c:v>
                </c:pt>
                <c:pt idx="5577">
                  <c:v>-87.792168000000004</c:v>
                </c:pt>
                <c:pt idx="5578">
                  <c:v>-87.792833000000002</c:v>
                </c:pt>
                <c:pt idx="5579">
                  <c:v>-87.793493999999995</c:v>
                </c:pt>
                <c:pt idx="5580">
                  <c:v>-87.794151999999997</c:v>
                </c:pt>
                <c:pt idx="5581">
                  <c:v>-87.794807000000006</c:v>
                </c:pt>
                <c:pt idx="5582">
                  <c:v>-87.795457999999996</c:v>
                </c:pt>
                <c:pt idx="5583">
                  <c:v>-87.796105999999995</c:v>
                </c:pt>
                <c:pt idx="5584">
                  <c:v>-87.796751</c:v>
                </c:pt>
                <c:pt idx="5585">
                  <c:v>-87.797392000000002</c:v>
                </c:pt>
                <c:pt idx="5586">
                  <c:v>-87.798029999999997</c:v>
                </c:pt>
                <c:pt idx="5587">
                  <c:v>-87.798665</c:v>
                </c:pt>
                <c:pt idx="5588">
                  <c:v>-87.799295999999998</c:v>
                </c:pt>
                <c:pt idx="5589">
                  <c:v>-87.799925000000002</c:v>
                </c:pt>
                <c:pt idx="5590">
                  <c:v>-87.800550000000001</c:v>
                </c:pt>
                <c:pt idx="5591">
                  <c:v>-87.801170999999997</c:v>
                </c:pt>
                <c:pt idx="5592">
                  <c:v>-87.801789999999997</c:v>
                </c:pt>
                <c:pt idx="5593">
                  <c:v>-87.802404999999993</c:v>
                </c:pt>
                <c:pt idx="5594">
                  <c:v>-87.803016999999997</c:v>
                </c:pt>
                <c:pt idx="5595">
                  <c:v>-87.803625999999994</c:v>
                </c:pt>
                <c:pt idx="5596">
                  <c:v>-87.804231999999999</c:v>
                </c:pt>
                <c:pt idx="5597">
                  <c:v>-87.804834999999997</c:v>
                </c:pt>
                <c:pt idx="5598">
                  <c:v>-87.805435000000003</c:v>
                </c:pt>
                <c:pt idx="5599">
                  <c:v>-87.806032000000002</c:v>
                </c:pt>
                <c:pt idx="5600">
                  <c:v>-87.806624999999997</c:v>
                </c:pt>
                <c:pt idx="5601">
                  <c:v>-87.807215999999997</c:v>
                </c:pt>
                <c:pt idx="5602">
                  <c:v>-87.807803000000007</c:v>
                </c:pt>
                <c:pt idx="5603">
                  <c:v>-87.808387999999994</c:v>
                </c:pt>
                <c:pt idx="5604">
                  <c:v>-87.808970000000002</c:v>
                </c:pt>
                <c:pt idx="5605">
                  <c:v>-87.809548000000007</c:v>
                </c:pt>
                <c:pt idx="5606">
                  <c:v>-87.810124000000002</c:v>
                </c:pt>
                <c:pt idx="5607">
                  <c:v>-87.810697000000005</c:v>
                </c:pt>
                <c:pt idx="5608">
                  <c:v>-87.811266000000003</c:v>
                </c:pt>
                <c:pt idx="5609">
                  <c:v>-87.811832999999993</c:v>
                </c:pt>
                <c:pt idx="5610">
                  <c:v>-87.812397000000004</c:v>
                </c:pt>
                <c:pt idx="5611">
                  <c:v>-87.812959000000006</c:v>
                </c:pt>
                <c:pt idx="5612">
                  <c:v>-87.813517000000004</c:v>
                </c:pt>
                <c:pt idx="5613">
                  <c:v>-87.814071999999996</c:v>
                </c:pt>
                <c:pt idx="5614">
                  <c:v>-87.814625000000007</c:v>
                </c:pt>
                <c:pt idx="5615">
                  <c:v>-87.815174999999996</c:v>
                </c:pt>
                <c:pt idx="5616">
                  <c:v>-87.815721999999994</c:v>
                </c:pt>
                <c:pt idx="5617">
                  <c:v>-87.816265999999999</c:v>
                </c:pt>
                <c:pt idx="5618">
                  <c:v>-87.816807999999995</c:v>
                </c:pt>
                <c:pt idx="5619">
                  <c:v>-87.817346999999998</c:v>
                </c:pt>
                <c:pt idx="5620">
                  <c:v>-87.817882999999995</c:v>
                </c:pt>
                <c:pt idx="5621">
                  <c:v>-87.818415999999999</c:v>
                </c:pt>
                <c:pt idx="5622">
                  <c:v>-87.818946999999994</c:v>
                </c:pt>
                <c:pt idx="5623">
                  <c:v>-87.819474999999997</c:v>
                </c:pt>
                <c:pt idx="5624">
                  <c:v>-87.820001000000005</c:v>
                </c:pt>
                <c:pt idx="5625">
                  <c:v>-87.820522999999994</c:v>
                </c:pt>
                <c:pt idx="5626">
                  <c:v>-87.821043000000003</c:v>
                </c:pt>
                <c:pt idx="5627">
                  <c:v>-87.821561000000003</c:v>
                </c:pt>
                <c:pt idx="5628">
                  <c:v>-87.822075999999996</c:v>
                </c:pt>
                <c:pt idx="5629">
                  <c:v>-87.822587999999996</c:v>
                </c:pt>
                <c:pt idx="5630">
                  <c:v>-87.823098000000002</c:v>
                </c:pt>
                <c:pt idx="5631">
                  <c:v>-87.823605000000001</c:v>
                </c:pt>
                <c:pt idx="5632">
                  <c:v>-87.824110000000005</c:v>
                </c:pt>
                <c:pt idx="5633">
                  <c:v>-87.824612000000002</c:v>
                </c:pt>
                <c:pt idx="5634">
                  <c:v>-87.825111000000007</c:v>
                </c:pt>
                <c:pt idx="5635">
                  <c:v>-87.825609</c:v>
                </c:pt>
                <c:pt idx="5636">
                  <c:v>-87.826103000000003</c:v>
                </c:pt>
                <c:pt idx="5637">
                  <c:v>-87.826594999999998</c:v>
                </c:pt>
                <c:pt idx="5638">
                  <c:v>-87.827084999999997</c:v>
                </c:pt>
                <c:pt idx="5639">
                  <c:v>-87.827572000000004</c:v>
                </c:pt>
                <c:pt idx="5640">
                  <c:v>-87.828057000000001</c:v>
                </c:pt>
                <c:pt idx="5641">
                  <c:v>-87.828540000000004</c:v>
                </c:pt>
                <c:pt idx="5642">
                  <c:v>-87.82902</c:v>
                </c:pt>
                <c:pt idx="5643">
                  <c:v>-87.829497000000003</c:v>
                </c:pt>
                <c:pt idx="5644">
                  <c:v>-87.829971999999998</c:v>
                </c:pt>
                <c:pt idx="5645">
                  <c:v>-87.830444999999997</c:v>
                </c:pt>
                <c:pt idx="5646">
                  <c:v>-87.830916000000002</c:v>
                </c:pt>
                <c:pt idx="5647">
                  <c:v>-87.831384</c:v>
                </c:pt>
                <c:pt idx="5648">
                  <c:v>-87.831850000000003</c:v>
                </c:pt>
                <c:pt idx="5649">
                  <c:v>-87.832312999999999</c:v>
                </c:pt>
                <c:pt idx="5650">
                  <c:v>-87.832774999999998</c:v>
                </c:pt>
                <c:pt idx="5651">
                  <c:v>-87.833234000000004</c:v>
                </c:pt>
                <c:pt idx="5652">
                  <c:v>-87.833690000000004</c:v>
                </c:pt>
                <c:pt idx="5653">
                  <c:v>-87.834145000000007</c:v>
                </c:pt>
                <c:pt idx="5654">
                  <c:v>-87.834597000000002</c:v>
                </c:pt>
                <c:pt idx="5655">
                  <c:v>-87.835047000000003</c:v>
                </c:pt>
                <c:pt idx="5656">
                  <c:v>-87.835494999999995</c:v>
                </c:pt>
                <c:pt idx="5657">
                  <c:v>-87.835939999999994</c:v>
                </c:pt>
                <c:pt idx="5658">
                  <c:v>-87.836382999999998</c:v>
                </c:pt>
                <c:pt idx="5659">
                  <c:v>-87.836825000000005</c:v>
                </c:pt>
                <c:pt idx="5660">
                  <c:v>-87.837264000000005</c:v>
                </c:pt>
                <c:pt idx="5661">
                  <c:v>-87.837699999999998</c:v>
                </c:pt>
                <c:pt idx="5662">
                  <c:v>-87.838134999999994</c:v>
                </c:pt>
                <c:pt idx="5663">
                  <c:v>-87.838567999999995</c:v>
                </c:pt>
                <c:pt idx="5664">
                  <c:v>-87.838998000000004</c:v>
                </c:pt>
                <c:pt idx="5665">
                  <c:v>-87.839426000000003</c:v>
                </c:pt>
                <c:pt idx="5666">
                  <c:v>-87.839851999999993</c:v>
                </c:pt>
                <c:pt idx="5667">
                  <c:v>-87.840276000000003</c:v>
                </c:pt>
                <c:pt idx="5668">
                  <c:v>-87.840698000000003</c:v>
                </c:pt>
                <c:pt idx="5669">
                  <c:v>-87.841117999999994</c:v>
                </c:pt>
                <c:pt idx="5670">
                  <c:v>-87.841536000000005</c:v>
                </c:pt>
                <c:pt idx="5671">
                  <c:v>-87.841952000000006</c:v>
                </c:pt>
                <c:pt idx="5672">
                  <c:v>-87.842365999999998</c:v>
                </c:pt>
                <c:pt idx="5673">
                  <c:v>-87.842777999999996</c:v>
                </c:pt>
                <c:pt idx="5674">
                  <c:v>-87.843187999999998</c:v>
                </c:pt>
                <c:pt idx="5675">
                  <c:v>-87.843594999999993</c:v>
                </c:pt>
                <c:pt idx="5676">
                  <c:v>-87.844001000000006</c:v>
                </c:pt>
                <c:pt idx="5677">
                  <c:v>-87.844404999999995</c:v>
                </c:pt>
                <c:pt idx="5678">
                  <c:v>-87.844807000000003</c:v>
                </c:pt>
                <c:pt idx="5679">
                  <c:v>-87.845207000000002</c:v>
                </c:pt>
                <c:pt idx="5680">
                  <c:v>-87.845605000000006</c:v>
                </c:pt>
                <c:pt idx="5681">
                  <c:v>-87.846001000000001</c:v>
                </c:pt>
                <c:pt idx="5682">
                  <c:v>-87.846395000000001</c:v>
                </c:pt>
                <c:pt idx="5683">
                  <c:v>-87.846787000000006</c:v>
                </c:pt>
                <c:pt idx="5684">
                  <c:v>-87.847177000000002</c:v>
                </c:pt>
                <c:pt idx="5685">
                  <c:v>-87.847565000000003</c:v>
                </c:pt>
                <c:pt idx="5686">
                  <c:v>-87.847952000000006</c:v>
                </c:pt>
                <c:pt idx="5687">
                  <c:v>-87.848337000000001</c:v>
                </c:pt>
                <c:pt idx="5688">
                  <c:v>-87.848719000000003</c:v>
                </c:pt>
                <c:pt idx="5689">
                  <c:v>-87.849100000000007</c:v>
                </c:pt>
                <c:pt idx="5690">
                  <c:v>-87.849479000000002</c:v>
                </c:pt>
                <c:pt idx="5691">
                  <c:v>-87.849856000000003</c:v>
                </c:pt>
                <c:pt idx="5692">
                  <c:v>-87.850232000000005</c:v>
                </c:pt>
                <c:pt idx="5693">
                  <c:v>-87.850605000000002</c:v>
                </c:pt>
                <c:pt idx="5694">
                  <c:v>-87.850977</c:v>
                </c:pt>
                <c:pt idx="5695">
                  <c:v>-87.851347000000004</c:v>
                </c:pt>
                <c:pt idx="5696">
                  <c:v>-87.851714999999999</c:v>
                </c:pt>
                <c:pt idx="5697">
                  <c:v>-87.852081999999996</c:v>
                </c:pt>
                <c:pt idx="5698">
                  <c:v>-87.852446</c:v>
                </c:pt>
                <c:pt idx="5699">
                  <c:v>-87.852808999999993</c:v>
                </c:pt>
                <c:pt idx="5700">
                  <c:v>-87.853170000000006</c:v>
                </c:pt>
                <c:pt idx="5701">
                  <c:v>-87.853530000000006</c:v>
                </c:pt>
                <c:pt idx="5702">
                  <c:v>-87.853887999999998</c:v>
                </c:pt>
                <c:pt idx="5703">
                  <c:v>-87.854243999999994</c:v>
                </c:pt>
                <c:pt idx="5704">
                  <c:v>-87.854597999999996</c:v>
                </c:pt>
                <c:pt idx="5705">
                  <c:v>-87.854950000000002</c:v>
                </c:pt>
                <c:pt idx="5706">
                  <c:v>-87.855300999999997</c:v>
                </c:pt>
                <c:pt idx="5707">
                  <c:v>-87.855649999999997</c:v>
                </c:pt>
                <c:pt idx="5708">
                  <c:v>-87.855998</c:v>
                </c:pt>
                <c:pt idx="5709">
                  <c:v>-87.856344000000007</c:v>
                </c:pt>
                <c:pt idx="5710">
                  <c:v>-87.856688000000005</c:v>
                </c:pt>
                <c:pt idx="5711">
                  <c:v>-87.857031000000006</c:v>
                </c:pt>
                <c:pt idx="5712">
                  <c:v>-87.857371999999998</c:v>
                </c:pt>
                <c:pt idx="5713">
                  <c:v>-87.857710999999995</c:v>
                </c:pt>
                <c:pt idx="5714">
                  <c:v>-87.858048999999994</c:v>
                </c:pt>
                <c:pt idx="5715">
                  <c:v>-87.858384999999998</c:v>
                </c:pt>
                <c:pt idx="5716">
                  <c:v>-87.858718999999994</c:v>
                </c:pt>
                <c:pt idx="5717">
                  <c:v>-87.859052000000005</c:v>
                </c:pt>
                <c:pt idx="5718">
                  <c:v>-87.859382999999994</c:v>
                </c:pt>
                <c:pt idx="5719">
                  <c:v>-87.859712999999999</c:v>
                </c:pt>
                <c:pt idx="5720">
                  <c:v>-87.860040999999995</c:v>
                </c:pt>
                <c:pt idx="5721">
                  <c:v>-87.860367999999994</c:v>
                </c:pt>
                <c:pt idx="5722">
                  <c:v>-87.860692999999998</c:v>
                </c:pt>
                <c:pt idx="5723">
                  <c:v>-87.861016000000006</c:v>
                </c:pt>
                <c:pt idx="5724">
                  <c:v>-87.861338000000003</c:v>
                </c:pt>
                <c:pt idx="5725">
                  <c:v>-87.861658000000006</c:v>
                </c:pt>
                <c:pt idx="5726">
                  <c:v>-87.861976999999996</c:v>
                </c:pt>
                <c:pt idx="5727">
                  <c:v>-87.862295000000003</c:v>
                </c:pt>
                <c:pt idx="5728">
                  <c:v>-87.862611000000001</c:v>
                </c:pt>
                <c:pt idx="5729">
                  <c:v>-87.862925000000004</c:v>
                </c:pt>
                <c:pt idx="5730">
                  <c:v>-87.863237999999996</c:v>
                </c:pt>
                <c:pt idx="5731">
                  <c:v>-87.863549000000006</c:v>
                </c:pt>
                <c:pt idx="5732">
                  <c:v>-87.863859000000005</c:v>
                </c:pt>
                <c:pt idx="5733">
                  <c:v>-87.864168000000006</c:v>
                </c:pt>
                <c:pt idx="5734">
                  <c:v>-87.864474999999999</c:v>
                </c:pt>
                <c:pt idx="5735">
                  <c:v>-87.864779999999996</c:v>
                </c:pt>
                <c:pt idx="5736">
                  <c:v>-87.865084999999993</c:v>
                </c:pt>
                <c:pt idx="5737">
                  <c:v>-87.865386999999998</c:v>
                </c:pt>
                <c:pt idx="5738">
                  <c:v>-87.865689000000003</c:v>
                </c:pt>
                <c:pt idx="5739">
                  <c:v>-87.865988000000002</c:v>
                </c:pt>
                <c:pt idx="5740">
                  <c:v>-87.866287</c:v>
                </c:pt>
                <c:pt idx="5741">
                  <c:v>-87.866584000000003</c:v>
                </c:pt>
                <c:pt idx="5742">
                  <c:v>-87.866879999999995</c:v>
                </c:pt>
                <c:pt idx="5743">
                  <c:v>-87.867174000000006</c:v>
                </c:pt>
                <c:pt idx="5744">
                  <c:v>-87.867467000000005</c:v>
                </c:pt>
                <c:pt idx="5745">
                  <c:v>-87.867757999999995</c:v>
                </c:pt>
                <c:pt idx="5746">
                  <c:v>-87.868048000000002</c:v>
                </c:pt>
                <c:pt idx="5747">
                  <c:v>-87.868336999999997</c:v>
                </c:pt>
                <c:pt idx="5748">
                  <c:v>-87.868624999999994</c:v>
                </c:pt>
                <c:pt idx="5749">
                  <c:v>-87.868910999999997</c:v>
                </c:pt>
                <c:pt idx="5750">
                  <c:v>-87.869195000000005</c:v>
                </c:pt>
                <c:pt idx="5751">
                  <c:v>-87.869478999999998</c:v>
                </c:pt>
                <c:pt idx="5752">
                  <c:v>-87.869760999999997</c:v>
                </c:pt>
                <c:pt idx="5753">
                  <c:v>-87.870041999999998</c:v>
                </c:pt>
                <c:pt idx="5754">
                  <c:v>-87.870321000000004</c:v>
                </c:pt>
                <c:pt idx="5755">
                  <c:v>-87.870598999999999</c:v>
                </c:pt>
                <c:pt idx="5756">
                  <c:v>-87.870875999999996</c:v>
                </c:pt>
                <c:pt idx="5757">
                  <c:v>-87.871151999999995</c:v>
                </c:pt>
                <c:pt idx="5758">
                  <c:v>-87.871426</c:v>
                </c:pt>
                <c:pt idx="5759">
                  <c:v>-87.871699000000007</c:v>
                </c:pt>
                <c:pt idx="5760">
                  <c:v>-87.871970000000005</c:v>
                </c:pt>
                <c:pt idx="5761">
                  <c:v>-87.872241000000002</c:v>
                </c:pt>
                <c:pt idx="5762">
                  <c:v>-87.872510000000005</c:v>
                </c:pt>
                <c:pt idx="5763">
                  <c:v>-87.872777999999997</c:v>
                </c:pt>
                <c:pt idx="5764">
                  <c:v>-87.873045000000005</c:v>
                </c:pt>
                <c:pt idx="5765">
                  <c:v>-87.873310000000004</c:v>
                </c:pt>
                <c:pt idx="5766">
                  <c:v>-87.873574000000005</c:v>
                </c:pt>
                <c:pt idx="5767">
                  <c:v>-87.873836999999995</c:v>
                </c:pt>
                <c:pt idx="5768">
                  <c:v>-87.874099000000001</c:v>
                </c:pt>
                <c:pt idx="5769">
                  <c:v>-87.874359999999996</c:v>
                </c:pt>
                <c:pt idx="5770">
                  <c:v>-87.874618999999996</c:v>
                </c:pt>
                <c:pt idx="5771">
                  <c:v>-87.874876999999998</c:v>
                </c:pt>
                <c:pt idx="5772">
                  <c:v>-87.875134000000003</c:v>
                </c:pt>
                <c:pt idx="5773">
                  <c:v>-87.875389999999996</c:v>
                </c:pt>
                <c:pt idx="5774">
                  <c:v>-87.875643999999994</c:v>
                </c:pt>
                <c:pt idx="5775">
                  <c:v>-87.875898000000007</c:v>
                </c:pt>
                <c:pt idx="5776">
                  <c:v>-87.876149999999996</c:v>
                </c:pt>
                <c:pt idx="5777">
                  <c:v>-87.876401000000001</c:v>
                </c:pt>
                <c:pt idx="5778">
                  <c:v>-87.876650999999995</c:v>
                </c:pt>
                <c:pt idx="5779">
                  <c:v>-87.876900000000006</c:v>
                </c:pt>
                <c:pt idx="5780">
                  <c:v>-87.877146999999994</c:v>
                </c:pt>
                <c:pt idx="5781">
                  <c:v>-87.877393999999995</c:v>
                </c:pt>
                <c:pt idx="5782">
                  <c:v>-87.877639000000002</c:v>
                </c:pt>
                <c:pt idx="5783">
                  <c:v>-87.877882999999997</c:v>
                </c:pt>
                <c:pt idx="5784">
                  <c:v>-87.878125999999995</c:v>
                </c:pt>
                <c:pt idx="5785">
                  <c:v>-87.878367999999995</c:v>
                </c:pt>
                <c:pt idx="5786">
                  <c:v>-87.878608999999997</c:v>
                </c:pt>
                <c:pt idx="5787">
                  <c:v>-87.878849000000002</c:v>
                </c:pt>
                <c:pt idx="5788">
                  <c:v>-87.879086999999998</c:v>
                </c:pt>
                <c:pt idx="5789">
                  <c:v>-87.879324999999994</c:v>
                </c:pt>
                <c:pt idx="5790">
                  <c:v>-87.879560999999995</c:v>
                </c:pt>
                <c:pt idx="5791">
                  <c:v>-87.879796999999996</c:v>
                </c:pt>
                <c:pt idx="5792">
                  <c:v>-87.880031000000002</c:v>
                </c:pt>
                <c:pt idx="5793">
                  <c:v>-87.880263999999997</c:v>
                </c:pt>
                <c:pt idx="5794">
                  <c:v>-87.880495999999994</c:v>
                </c:pt>
                <c:pt idx="5795">
                  <c:v>-87.880726999999993</c:v>
                </c:pt>
                <c:pt idx="5796">
                  <c:v>-87.880956999999995</c:v>
                </c:pt>
                <c:pt idx="5797">
                  <c:v>-87.881186</c:v>
                </c:pt>
                <c:pt idx="5798">
                  <c:v>-87.881414000000007</c:v>
                </c:pt>
                <c:pt idx="5799">
                  <c:v>-87.881641000000002</c:v>
                </c:pt>
                <c:pt idx="5800">
                  <c:v>-87.881867</c:v>
                </c:pt>
                <c:pt idx="5801">
                  <c:v>-87.882091000000003</c:v>
                </c:pt>
                <c:pt idx="5802">
                  <c:v>-87.882315000000006</c:v>
                </c:pt>
                <c:pt idx="5803">
                  <c:v>-87.882537999999997</c:v>
                </c:pt>
                <c:pt idx="5804">
                  <c:v>-87.882758999999993</c:v>
                </c:pt>
                <c:pt idx="5805">
                  <c:v>-87.882980000000003</c:v>
                </c:pt>
                <c:pt idx="5806">
                  <c:v>-87.883200000000002</c:v>
                </c:pt>
                <c:pt idx="5807">
                  <c:v>-87.883418000000006</c:v>
                </c:pt>
                <c:pt idx="5808">
                  <c:v>-87.883635999999996</c:v>
                </c:pt>
                <c:pt idx="5809">
                  <c:v>-87.883853000000002</c:v>
                </c:pt>
                <c:pt idx="5810">
                  <c:v>-87.884068999999997</c:v>
                </c:pt>
                <c:pt idx="5811">
                  <c:v>-87.884282999999996</c:v>
                </c:pt>
                <c:pt idx="5812">
                  <c:v>-87.884496999999996</c:v>
                </c:pt>
                <c:pt idx="5813">
                  <c:v>-87.884709999999998</c:v>
                </c:pt>
                <c:pt idx="5814">
                  <c:v>-87.884921000000006</c:v>
                </c:pt>
                <c:pt idx="5815">
                  <c:v>-87.885131999999999</c:v>
                </c:pt>
                <c:pt idx="5816">
                  <c:v>-87.885341999999994</c:v>
                </c:pt>
                <c:pt idx="5817">
                  <c:v>-87.885551000000007</c:v>
                </c:pt>
                <c:pt idx="5818">
                  <c:v>-87.885758999999993</c:v>
                </c:pt>
                <c:pt idx="5819">
                  <c:v>-87.885965999999996</c:v>
                </c:pt>
                <c:pt idx="5820">
                  <c:v>-87.886172000000002</c:v>
                </c:pt>
                <c:pt idx="5821">
                  <c:v>-87.886376999999996</c:v>
                </c:pt>
                <c:pt idx="5822">
                  <c:v>-87.886581000000007</c:v>
                </c:pt>
                <c:pt idx="5823">
                  <c:v>-87.886785000000003</c:v>
                </c:pt>
                <c:pt idx="5824">
                  <c:v>-87.886987000000005</c:v>
                </c:pt>
                <c:pt idx="5825">
                  <c:v>-87.887189000000006</c:v>
                </c:pt>
                <c:pt idx="5826">
                  <c:v>-87.887388999999999</c:v>
                </c:pt>
                <c:pt idx="5827">
                  <c:v>-87.887589000000006</c:v>
                </c:pt>
                <c:pt idx="5828">
                  <c:v>-87.887787000000003</c:v>
                </c:pt>
                <c:pt idx="5829">
                  <c:v>-87.887985</c:v>
                </c:pt>
                <c:pt idx="5830">
                  <c:v>-87.888182</c:v>
                </c:pt>
                <c:pt idx="5831">
                  <c:v>-87.888378000000003</c:v>
                </c:pt>
                <c:pt idx="5832">
                  <c:v>-87.888572999999994</c:v>
                </c:pt>
                <c:pt idx="5833">
                  <c:v>-87.888767999999999</c:v>
                </c:pt>
                <c:pt idx="5834">
                  <c:v>-87.888960999999995</c:v>
                </c:pt>
                <c:pt idx="5835">
                  <c:v>-87.889152999999993</c:v>
                </c:pt>
                <c:pt idx="5836">
                  <c:v>-87.889345000000006</c:v>
                </c:pt>
                <c:pt idx="5837">
                  <c:v>-87.889536000000007</c:v>
                </c:pt>
                <c:pt idx="5838">
                  <c:v>-87.889725999999996</c:v>
                </c:pt>
                <c:pt idx="5839">
                  <c:v>-87.889915000000002</c:v>
                </c:pt>
                <c:pt idx="5840">
                  <c:v>-87.890102999999996</c:v>
                </c:pt>
                <c:pt idx="5841">
                  <c:v>-87.890289999999993</c:v>
                </c:pt>
                <c:pt idx="5842">
                  <c:v>-87.890477000000004</c:v>
                </c:pt>
                <c:pt idx="5843">
                  <c:v>-87.890663000000004</c:v>
                </c:pt>
                <c:pt idx="5844">
                  <c:v>-87.890846999999994</c:v>
                </c:pt>
                <c:pt idx="5845">
                  <c:v>-87.891030999999998</c:v>
                </c:pt>
                <c:pt idx="5846">
                  <c:v>-87.891215000000003</c:v>
                </c:pt>
                <c:pt idx="5847">
                  <c:v>-87.891396999999998</c:v>
                </c:pt>
                <c:pt idx="5848">
                  <c:v>-87.891577999999996</c:v>
                </c:pt>
                <c:pt idx="5849">
                  <c:v>-87.891758999999993</c:v>
                </c:pt>
                <c:pt idx="5850">
                  <c:v>-87.891938999999994</c:v>
                </c:pt>
                <c:pt idx="5851">
                  <c:v>-87.892117999999996</c:v>
                </c:pt>
                <c:pt idx="5852">
                  <c:v>-87.892296000000002</c:v>
                </c:pt>
                <c:pt idx="5853">
                  <c:v>-87.892474000000007</c:v>
                </c:pt>
                <c:pt idx="5854">
                  <c:v>-87.892651000000001</c:v>
                </c:pt>
                <c:pt idx="5855">
                  <c:v>-87.892825999999999</c:v>
                </c:pt>
                <c:pt idx="5856">
                  <c:v>-87.893001999999996</c:v>
                </c:pt>
                <c:pt idx="5857">
                  <c:v>-87.893175999999997</c:v>
                </c:pt>
                <c:pt idx="5858">
                  <c:v>-87.893349000000001</c:v>
                </c:pt>
                <c:pt idx="5859">
                  <c:v>-87.893522000000004</c:v>
                </c:pt>
                <c:pt idx="5860">
                  <c:v>-87.893693999999996</c:v>
                </c:pt>
                <c:pt idx="5861">
                  <c:v>-87.893865000000005</c:v>
                </c:pt>
                <c:pt idx="5862">
                  <c:v>-87.894036</c:v>
                </c:pt>
                <c:pt idx="5863">
                  <c:v>-87.894204999999999</c:v>
                </c:pt>
                <c:pt idx="5864">
                  <c:v>-87.894373999999999</c:v>
                </c:pt>
                <c:pt idx="5865">
                  <c:v>-87.894542999999999</c:v>
                </c:pt>
                <c:pt idx="5866">
                  <c:v>-87.894710000000003</c:v>
                </c:pt>
                <c:pt idx="5867">
                  <c:v>-87.894876999999994</c:v>
                </c:pt>
                <c:pt idx="5868">
                  <c:v>-87.895042000000004</c:v>
                </c:pt>
                <c:pt idx="5869">
                  <c:v>-87.895207999999997</c:v>
                </c:pt>
                <c:pt idx="5870">
                  <c:v>-87.895371999999995</c:v>
                </c:pt>
                <c:pt idx="5871">
                  <c:v>-87.895536000000007</c:v>
                </c:pt>
                <c:pt idx="5872">
                  <c:v>-87.895698999999993</c:v>
                </c:pt>
                <c:pt idx="5873">
                  <c:v>-87.895860999999996</c:v>
                </c:pt>
                <c:pt idx="5874">
                  <c:v>-87.896023</c:v>
                </c:pt>
                <c:pt idx="5875">
                  <c:v>-87.896182999999994</c:v>
                </c:pt>
                <c:pt idx="5876">
                  <c:v>-87.896343000000002</c:v>
                </c:pt>
                <c:pt idx="5877">
                  <c:v>-87.896502999999996</c:v>
                </c:pt>
                <c:pt idx="5878">
                  <c:v>-87.896660999999995</c:v>
                </c:pt>
                <c:pt idx="5879">
                  <c:v>-87.896818999999994</c:v>
                </c:pt>
                <c:pt idx="5880">
                  <c:v>-87.896977000000007</c:v>
                </c:pt>
                <c:pt idx="5881">
                  <c:v>-87.897132999999997</c:v>
                </c:pt>
                <c:pt idx="5882">
                  <c:v>-87.897289000000001</c:v>
                </c:pt>
                <c:pt idx="5883">
                  <c:v>-87.897443999999993</c:v>
                </c:pt>
                <c:pt idx="5884">
                  <c:v>-87.897598000000002</c:v>
                </c:pt>
                <c:pt idx="5885">
                  <c:v>-87.897751999999997</c:v>
                </c:pt>
                <c:pt idx="5886">
                  <c:v>-87.897904999999994</c:v>
                </c:pt>
                <c:pt idx="5887">
                  <c:v>-87.898058000000006</c:v>
                </c:pt>
                <c:pt idx="5888">
                  <c:v>-87.898208999999994</c:v>
                </c:pt>
                <c:pt idx="5889">
                  <c:v>-87.898359999999997</c:v>
                </c:pt>
                <c:pt idx="5890">
                  <c:v>-87.898510999999999</c:v>
                </c:pt>
                <c:pt idx="5891">
                  <c:v>-87.898661000000004</c:v>
                </c:pt>
                <c:pt idx="5892">
                  <c:v>-87.898809999999997</c:v>
                </c:pt>
                <c:pt idx="5893">
                  <c:v>-87.898957999999993</c:v>
                </c:pt>
                <c:pt idx="5894">
                  <c:v>-87.899106000000003</c:v>
                </c:pt>
                <c:pt idx="5895">
                  <c:v>-87.899253000000002</c:v>
                </c:pt>
                <c:pt idx="5896">
                  <c:v>-87.899399000000003</c:v>
                </c:pt>
                <c:pt idx="5897">
                  <c:v>-87.899545000000003</c:v>
                </c:pt>
                <c:pt idx="5898">
                  <c:v>-87.899690000000007</c:v>
                </c:pt>
                <c:pt idx="5899">
                  <c:v>-87.899833999999998</c:v>
                </c:pt>
                <c:pt idx="5900">
                  <c:v>-87.899978000000004</c:v>
                </c:pt>
                <c:pt idx="5901">
                  <c:v>-87.900120999999999</c:v>
                </c:pt>
                <c:pt idx="5902">
                  <c:v>-87.900264000000007</c:v>
                </c:pt>
                <c:pt idx="5903">
                  <c:v>-87.900406000000004</c:v>
                </c:pt>
                <c:pt idx="5904">
                  <c:v>-87.900547000000003</c:v>
                </c:pt>
                <c:pt idx="5905">
                  <c:v>-87.900688000000002</c:v>
                </c:pt>
                <c:pt idx="5906">
                  <c:v>-87.900828000000004</c:v>
                </c:pt>
                <c:pt idx="5907">
                  <c:v>-87.900966999999994</c:v>
                </c:pt>
                <c:pt idx="5908">
                  <c:v>-87.901105999999999</c:v>
                </c:pt>
                <c:pt idx="5909">
                  <c:v>-87.901244000000005</c:v>
                </c:pt>
                <c:pt idx="5910">
                  <c:v>-87.901381999999998</c:v>
                </c:pt>
                <c:pt idx="5911">
                  <c:v>-87.901518999999993</c:v>
                </c:pt>
                <c:pt idx="5912">
                  <c:v>-87.901655000000005</c:v>
                </c:pt>
                <c:pt idx="5913">
                  <c:v>-87.901791000000003</c:v>
                </c:pt>
                <c:pt idx="5914">
                  <c:v>-87.901926000000003</c:v>
                </c:pt>
                <c:pt idx="5915">
                  <c:v>-87.902060000000006</c:v>
                </c:pt>
                <c:pt idx="5916">
                  <c:v>-87.902193999999994</c:v>
                </c:pt>
                <c:pt idx="5917">
                  <c:v>-87.902327999999997</c:v>
                </c:pt>
                <c:pt idx="5918">
                  <c:v>-87.902460000000005</c:v>
                </c:pt>
                <c:pt idx="5919">
                  <c:v>-87.902592999999996</c:v>
                </c:pt>
                <c:pt idx="5920">
                  <c:v>-87.902724000000006</c:v>
                </c:pt>
                <c:pt idx="5921">
                  <c:v>-87.902855000000002</c:v>
                </c:pt>
                <c:pt idx="5922">
                  <c:v>-87.902985999999999</c:v>
                </c:pt>
                <c:pt idx="5923">
                  <c:v>-87.903115</c:v>
                </c:pt>
                <c:pt idx="5924">
                  <c:v>-87.903244999999998</c:v>
                </c:pt>
                <c:pt idx="5925">
                  <c:v>-87.903373000000002</c:v>
                </c:pt>
                <c:pt idx="5926">
                  <c:v>-87.903501000000006</c:v>
                </c:pt>
                <c:pt idx="5927">
                  <c:v>-87.903628999999995</c:v>
                </c:pt>
                <c:pt idx="5928">
                  <c:v>-87.903756000000001</c:v>
                </c:pt>
                <c:pt idx="5929">
                  <c:v>-87.903881999999996</c:v>
                </c:pt>
                <c:pt idx="5930">
                  <c:v>-87.904008000000005</c:v>
                </c:pt>
                <c:pt idx="5931">
                  <c:v>-87.904133999999999</c:v>
                </c:pt>
                <c:pt idx="5932">
                  <c:v>-87.904257999999999</c:v>
                </c:pt>
                <c:pt idx="5933">
                  <c:v>-87.904382999999996</c:v>
                </c:pt>
                <c:pt idx="5934">
                  <c:v>-87.904505999999998</c:v>
                </c:pt>
                <c:pt idx="5935">
                  <c:v>-87.904629</c:v>
                </c:pt>
                <c:pt idx="5936">
                  <c:v>-87.904752000000002</c:v>
                </c:pt>
                <c:pt idx="5937">
                  <c:v>-87.904874000000007</c:v>
                </c:pt>
                <c:pt idx="5938">
                  <c:v>-87.904995</c:v>
                </c:pt>
                <c:pt idx="5939">
                  <c:v>-87.905116000000007</c:v>
                </c:pt>
                <c:pt idx="5940">
                  <c:v>-87.905237</c:v>
                </c:pt>
                <c:pt idx="5941">
                  <c:v>-87.905356999999995</c:v>
                </c:pt>
                <c:pt idx="5942">
                  <c:v>-87.905475999999993</c:v>
                </c:pt>
                <c:pt idx="5943">
                  <c:v>-87.905595000000005</c:v>
                </c:pt>
                <c:pt idx="5944">
                  <c:v>-87.905713000000006</c:v>
                </c:pt>
                <c:pt idx="5945">
                  <c:v>-87.905831000000006</c:v>
                </c:pt>
                <c:pt idx="5946">
                  <c:v>-87.905947999999995</c:v>
                </c:pt>
                <c:pt idx="5947">
                  <c:v>-87.906064999999998</c:v>
                </c:pt>
                <c:pt idx="5948">
                  <c:v>-87.906181000000004</c:v>
                </c:pt>
                <c:pt idx="5949">
                  <c:v>-87.906296999999995</c:v>
                </c:pt>
                <c:pt idx="5950">
                  <c:v>-87.906412000000003</c:v>
                </c:pt>
                <c:pt idx="5951">
                  <c:v>-87.906526999999997</c:v>
                </c:pt>
                <c:pt idx="5952">
                  <c:v>-87.906640999999993</c:v>
                </c:pt>
                <c:pt idx="5953">
                  <c:v>-87.906755000000004</c:v>
                </c:pt>
                <c:pt idx="5954">
                  <c:v>-87.906868000000003</c:v>
                </c:pt>
                <c:pt idx="5955">
                  <c:v>-87.906981000000002</c:v>
                </c:pt>
                <c:pt idx="5956">
                  <c:v>-87.907093000000003</c:v>
                </c:pt>
                <c:pt idx="5957">
                  <c:v>-87.907203999999993</c:v>
                </c:pt>
                <c:pt idx="5958">
                  <c:v>-87.907315999999994</c:v>
                </c:pt>
                <c:pt idx="5959">
                  <c:v>-87.907426000000001</c:v>
                </c:pt>
                <c:pt idx="5960">
                  <c:v>-87.907537000000005</c:v>
                </c:pt>
                <c:pt idx="5961">
                  <c:v>-87.907646</c:v>
                </c:pt>
                <c:pt idx="5962">
                  <c:v>-87.907756000000006</c:v>
                </c:pt>
                <c:pt idx="5963">
                  <c:v>-87.907864000000004</c:v>
                </c:pt>
                <c:pt idx="5964">
                  <c:v>-87.907972999999998</c:v>
                </c:pt>
                <c:pt idx="5965">
                  <c:v>-87.908079999999998</c:v>
                </c:pt>
                <c:pt idx="5966">
                  <c:v>-87.908187999999996</c:v>
                </c:pt>
                <c:pt idx="5967">
                  <c:v>-87.908294999999995</c:v>
                </c:pt>
                <c:pt idx="5968">
                  <c:v>-87.908400999999998</c:v>
                </c:pt>
                <c:pt idx="5969">
                  <c:v>-87.908507</c:v>
                </c:pt>
                <c:pt idx="5970">
                  <c:v>-87.908612000000005</c:v>
                </c:pt>
                <c:pt idx="5971">
                  <c:v>-87.908716999999996</c:v>
                </c:pt>
                <c:pt idx="5972">
                  <c:v>-87.908822000000001</c:v>
                </c:pt>
                <c:pt idx="5973">
                  <c:v>-87.908925999999994</c:v>
                </c:pt>
                <c:pt idx="5974">
                  <c:v>-87.909029000000004</c:v>
                </c:pt>
                <c:pt idx="5975">
                  <c:v>-87.909132999999997</c:v>
                </c:pt>
                <c:pt idx="5976">
                  <c:v>0</c:v>
                </c:pt>
                <c:pt idx="5977">
                  <c:v>0</c:v>
                </c:pt>
                <c:pt idx="5978">
                  <c:v>0</c:v>
                </c:pt>
                <c:pt idx="5979">
                  <c:v>0</c:v>
                </c:pt>
              </c:numCache>
            </c:numRef>
          </c:yVal>
          <c:smooth val="0"/>
          <c:extLst>
            <c:ext xmlns:c16="http://schemas.microsoft.com/office/drawing/2014/chart" uri="{C3380CC4-5D6E-409C-BE32-E72D297353CC}">
              <c16:uniqueId val="{00000003-ECDD-0947-96B5-D1EADA5804B4}"/>
            </c:ext>
          </c:extLst>
        </c:ser>
        <c:ser>
          <c:idx val="4"/>
          <c:order val="4"/>
          <c:tx>
            <c:strRef>
              <c:f>Sheet14!$R$1</c:f>
              <c:strCache>
                <c:ptCount val="1"/>
                <c:pt idx="0">
                  <c:v>opencor cmax 2</c:v>
                </c:pt>
              </c:strCache>
            </c:strRef>
          </c:tx>
          <c:spPr>
            <a:ln w="19050" cap="rnd">
              <a:solidFill>
                <a:schemeClr val="accent4"/>
              </a:solidFill>
              <a:prstDash val="sysDash"/>
              <a:round/>
            </a:ln>
            <a:effectLst/>
          </c:spPr>
          <c:marker>
            <c:symbol val="none"/>
          </c:marker>
          <c:xVal>
            <c:numRef>
              <c:f>Sheet14!$A$2:$A$5981</c:f>
              <c:numCache>
                <c:formatCode>General</c:formatCode>
                <c:ptCount val="598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pt idx="10">
                  <c:v>5.5E-2</c:v>
                </c:pt>
                <c:pt idx="11">
                  <c:v>0.06</c:v>
                </c:pt>
                <c:pt idx="12">
                  <c:v>6.5000000000000002E-2</c:v>
                </c:pt>
                <c:pt idx="13">
                  <c:v>7.0000000000000007E-2</c:v>
                </c:pt>
                <c:pt idx="14">
                  <c:v>7.4999999999999997E-2</c:v>
                </c:pt>
                <c:pt idx="15">
                  <c:v>0.08</c:v>
                </c:pt>
                <c:pt idx="16">
                  <c:v>8.5000000000000006E-2</c:v>
                </c:pt>
                <c:pt idx="17">
                  <c:v>0.09</c:v>
                </c:pt>
                <c:pt idx="18">
                  <c:v>9.5000000000000001E-2</c:v>
                </c:pt>
                <c:pt idx="19">
                  <c:v>0.1</c:v>
                </c:pt>
                <c:pt idx="20">
                  <c:v>0.105</c:v>
                </c:pt>
                <c:pt idx="21">
                  <c:v>0.11</c:v>
                </c:pt>
                <c:pt idx="22">
                  <c:v>0.115</c:v>
                </c:pt>
                <c:pt idx="23">
                  <c:v>0.12</c:v>
                </c:pt>
                <c:pt idx="24">
                  <c:v>0.125</c:v>
                </c:pt>
                <c:pt idx="25">
                  <c:v>0.13</c:v>
                </c:pt>
                <c:pt idx="26">
                  <c:v>0.13500000000000001</c:v>
                </c:pt>
                <c:pt idx="27">
                  <c:v>0.14000000000000001</c:v>
                </c:pt>
                <c:pt idx="28">
                  <c:v>0.14499999999999999</c:v>
                </c:pt>
                <c:pt idx="29">
                  <c:v>0.15</c:v>
                </c:pt>
                <c:pt idx="30">
                  <c:v>0.155</c:v>
                </c:pt>
                <c:pt idx="31">
                  <c:v>0.16</c:v>
                </c:pt>
                <c:pt idx="32">
                  <c:v>0.16500000000000001</c:v>
                </c:pt>
                <c:pt idx="33">
                  <c:v>0.17</c:v>
                </c:pt>
                <c:pt idx="34">
                  <c:v>0.17499999999999999</c:v>
                </c:pt>
                <c:pt idx="35">
                  <c:v>0.18</c:v>
                </c:pt>
                <c:pt idx="36">
                  <c:v>0.185</c:v>
                </c:pt>
                <c:pt idx="37">
                  <c:v>0.19</c:v>
                </c:pt>
                <c:pt idx="38">
                  <c:v>0.19500000000000001</c:v>
                </c:pt>
                <c:pt idx="39">
                  <c:v>0.2</c:v>
                </c:pt>
                <c:pt idx="40">
                  <c:v>0.20499999999999999</c:v>
                </c:pt>
                <c:pt idx="41">
                  <c:v>0.21</c:v>
                </c:pt>
                <c:pt idx="42">
                  <c:v>0.215</c:v>
                </c:pt>
                <c:pt idx="43">
                  <c:v>0.22</c:v>
                </c:pt>
                <c:pt idx="44">
                  <c:v>0.22500000000000001</c:v>
                </c:pt>
                <c:pt idx="45">
                  <c:v>0.23</c:v>
                </c:pt>
                <c:pt idx="46">
                  <c:v>0.23499999999999999</c:v>
                </c:pt>
                <c:pt idx="47">
                  <c:v>0.24</c:v>
                </c:pt>
                <c:pt idx="48">
                  <c:v>0.245</c:v>
                </c:pt>
                <c:pt idx="49">
                  <c:v>0.25</c:v>
                </c:pt>
                <c:pt idx="50">
                  <c:v>0.255</c:v>
                </c:pt>
                <c:pt idx="51">
                  <c:v>0.26</c:v>
                </c:pt>
                <c:pt idx="52">
                  <c:v>0.26500000000000001</c:v>
                </c:pt>
                <c:pt idx="53">
                  <c:v>0.27</c:v>
                </c:pt>
                <c:pt idx="54">
                  <c:v>0.27500000000000002</c:v>
                </c:pt>
                <c:pt idx="55">
                  <c:v>0.28000000000000003</c:v>
                </c:pt>
                <c:pt idx="56">
                  <c:v>0.28499999999999998</c:v>
                </c:pt>
                <c:pt idx="57">
                  <c:v>0.28999999999999998</c:v>
                </c:pt>
                <c:pt idx="58">
                  <c:v>0.29499999999999998</c:v>
                </c:pt>
                <c:pt idx="59">
                  <c:v>0.3</c:v>
                </c:pt>
                <c:pt idx="60">
                  <c:v>0.30499999999999999</c:v>
                </c:pt>
                <c:pt idx="61">
                  <c:v>0.31</c:v>
                </c:pt>
                <c:pt idx="62">
                  <c:v>0.315</c:v>
                </c:pt>
                <c:pt idx="63">
                  <c:v>0.32</c:v>
                </c:pt>
                <c:pt idx="64">
                  <c:v>0.32500000000000001</c:v>
                </c:pt>
                <c:pt idx="65">
                  <c:v>0.33</c:v>
                </c:pt>
                <c:pt idx="66">
                  <c:v>0.33500000000000002</c:v>
                </c:pt>
                <c:pt idx="67">
                  <c:v>0.34</c:v>
                </c:pt>
                <c:pt idx="68">
                  <c:v>0.34499999999999997</c:v>
                </c:pt>
                <c:pt idx="69">
                  <c:v>0.35</c:v>
                </c:pt>
                <c:pt idx="70">
                  <c:v>0.35499999999999998</c:v>
                </c:pt>
                <c:pt idx="71">
                  <c:v>0.36</c:v>
                </c:pt>
                <c:pt idx="72">
                  <c:v>0.36499999999999999</c:v>
                </c:pt>
                <c:pt idx="73">
                  <c:v>0.37</c:v>
                </c:pt>
                <c:pt idx="74">
                  <c:v>0.375</c:v>
                </c:pt>
                <c:pt idx="75">
                  <c:v>0.38</c:v>
                </c:pt>
                <c:pt idx="76">
                  <c:v>0.38500000000000001</c:v>
                </c:pt>
                <c:pt idx="77">
                  <c:v>0.39</c:v>
                </c:pt>
                <c:pt idx="78">
                  <c:v>0.39500000000000002</c:v>
                </c:pt>
                <c:pt idx="79">
                  <c:v>0.4</c:v>
                </c:pt>
                <c:pt idx="80">
                  <c:v>0.40500000000000003</c:v>
                </c:pt>
                <c:pt idx="81">
                  <c:v>0.41</c:v>
                </c:pt>
                <c:pt idx="82">
                  <c:v>0.41499999999999998</c:v>
                </c:pt>
                <c:pt idx="83">
                  <c:v>0.42</c:v>
                </c:pt>
                <c:pt idx="84">
                  <c:v>0.42499999999999999</c:v>
                </c:pt>
                <c:pt idx="85">
                  <c:v>0.43</c:v>
                </c:pt>
                <c:pt idx="86">
                  <c:v>0.435</c:v>
                </c:pt>
                <c:pt idx="87">
                  <c:v>0.44</c:v>
                </c:pt>
                <c:pt idx="88">
                  <c:v>0.44500000000000001</c:v>
                </c:pt>
                <c:pt idx="89">
                  <c:v>0.45</c:v>
                </c:pt>
                <c:pt idx="90">
                  <c:v>0.45500000000000002</c:v>
                </c:pt>
                <c:pt idx="91">
                  <c:v>0.46</c:v>
                </c:pt>
                <c:pt idx="92">
                  <c:v>0.46500000000000002</c:v>
                </c:pt>
                <c:pt idx="93">
                  <c:v>0.47</c:v>
                </c:pt>
                <c:pt idx="94">
                  <c:v>0.47499999999999998</c:v>
                </c:pt>
                <c:pt idx="95">
                  <c:v>0.48</c:v>
                </c:pt>
                <c:pt idx="96">
                  <c:v>0.48499999999999999</c:v>
                </c:pt>
                <c:pt idx="97">
                  <c:v>0.49</c:v>
                </c:pt>
                <c:pt idx="98">
                  <c:v>0.495</c:v>
                </c:pt>
                <c:pt idx="99">
                  <c:v>0.5</c:v>
                </c:pt>
                <c:pt idx="100">
                  <c:v>0.505</c:v>
                </c:pt>
                <c:pt idx="101">
                  <c:v>0.51</c:v>
                </c:pt>
                <c:pt idx="102">
                  <c:v>0.51500000000000001</c:v>
                </c:pt>
                <c:pt idx="103">
                  <c:v>0.52</c:v>
                </c:pt>
                <c:pt idx="104">
                  <c:v>0.52500000000000002</c:v>
                </c:pt>
                <c:pt idx="105">
                  <c:v>0.53</c:v>
                </c:pt>
                <c:pt idx="106">
                  <c:v>0.53500000000000003</c:v>
                </c:pt>
                <c:pt idx="107">
                  <c:v>0.54</c:v>
                </c:pt>
                <c:pt idx="108">
                  <c:v>0.54500000000000004</c:v>
                </c:pt>
                <c:pt idx="109">
                  <c:v>0.55000000000000004</c:v>
                </c:pt>
                <c:pt idx="110">
                  <c:v>0.55500000000000005</c:v>
                </c:pt>
                <c:pt idx="111">
                  <c:v>0.56000000000000005</c:v>
                </c:pt>
                <c:pt idx="112">
                  <c:v>0.56499999999999995</c:v>
                </c:pt>
                <c:pt idx="113">
                  <c:v>0.56999999999999995</c:v>
                </c:pt>
                <c:pt idx="114">
                  <c:v>0.57499999999999996</c:v>
                </c:pt>
                <c:pt idx="115">
                  <c:v>0.57999999999999996</c:v>
                </c:pt>
                <c:pt idx="116">
                  <c:v>0.58499999999999996</c:v>
                </c:pt>
                <c:pt idx="117">
                  <c:v>0.59</c:v>
                </c:pt>
                <c:pt idx="118">
                  <c:v>0.59499999999999997</c:v>
                </c:pt>
                <c:pt idx="119">
                  <c:v>0.6</c:v>
                </c:pt>
                <c:pt idx="120">
                  <c:v>0.60499999999999998</c:v>
                </c:pt>
                <c:pt idx="121">
                  <c:v>0.61</c:v>
                </c:pt>
                <c:pt idx="122">
                  <c:v>0.61499999999999999</c:v>
                </c:pt>
                <c:pt idx="123">
                  <c:v>0.62</c:v>
                </c:pt>
                <c:pt idx="124">
                  <c:v>0.625</c:v>
                </c:pt>
                <c:pt idx="125">
                  <c:v>0.63</c:v>
                </c:pt>
                <c:pt idx="126">
                  <c:v>0.63500000000000001</c:v>
                </c:pt>
                <c:pt idx="127">
                  <c:v>0.64</c:v>
                </c:pt>
                <c:pt idx="128">
                  <c:v>0.64500000000000002</c:v>
                </c:pt>
                <c:pt idx="129">
                  <c:v>0.65</c:v>
                </c:pt>
                <c:pt idx="130">
                  <c:v>0.65500000000000003</c:v>
                </c:pt>
                <c:pt idx="131">
                  <c:v>0.66</c:v>
                </c:pt>
                <c:pt idx="132">
                  <c:v>0.66500000000000004</c:v>
                </c:pt>
                <c:pt idx="133">
                  <c:v>0.67</c:v>
                </c:pt>
                <c:pt idx="134">
                  <c:v>0.67500000000000004</c:v>
                </c:pt>
                <c:pt idx="135">
                  <c:v>0.68</c:v>
                </c:pt>
                <c:pt idx="136">
                  <c:v>0.68500000000000005</c:v>
                </c:pt>
                <c:pt idx="137">
                  <c:v>0.69</c:v>
                </c:pt>
                <c:pt idx="138">
                  <c:v>0.69499999999999995</c:v>
                </c:pt>
                <c:pt idx="139">
                  <c:v>0.7</c:v>
                </c:pt>
                <c:pt idx="140">
                  <c:v>0.70499999999999996</c:v>
                </c:pt>
                <c:pt idx="141">
                  <c:v>0.71</c:v>
                </c:pt>
                <c:pt idx="142">
                  <c:v>0.71499999999999997</c:v>
                </c:pt>
                <c:pt idx="143">
                  <c:v>0.72</c:v>
                </c:pt>
                <c:pt idx="144">
                  <c:v>0.72499999999999998</c:v>
                </c:pt>
                <c:pt idx="145">
                  <c:v>0.73</c:v>
                </c:pt>
                <c:pt idx="146">
                  <c:v>0.73499999999999999</c:v>
                </c:pt>
                <c:pt idx="147">
                  <c:v>0.74</c:v>
                </c:pt>
                <c:pt idx="148">
                  <c:v>0.745</c:v>
                </c:pt>
                <c:pt idx="149">
                  <c:v>0.75</c:v>
                </c:pt>
                <c:pt idx="150">
                  <c:v>0.755</c:v>
                </c:pt>
                <c:pt idx="151">
                  <c:v>0.76</c:v>
                </c:pt>
                <c:pt idx="152">
                  <c:v>0.76500000000000001</c:v>
                </c:pt>
                <c:pt idx="153">
                  <c:v>0.77</c:v>
                </c:pt>
                <c:pt idx="154">
                  <c:v>0.77500000000000002</c:v>
                </c:pt>
                <c:pt idx="155">
                  <c:v>0.78</c:v>
                </c:pt>
                <c:pt idx="156">
                  <c:v>0.78500000000000003</c:v>
                </c:pt>
                <c:pt idx="157">
                  <c:v>0.79</c:v>
                </c:pt>
                <c:pt idx="158">
                  <c:v>0.79500000000000004</c:v>
                </c:pt>
                <c:pt idx="159">
                  <c:v>0.8</c:v>
                </c:pt>
                <c:pt idx="160">
                  <c:v>0.80500000000000005</c:v>
                </c:pt>
                <c:pt idx="161">
                  <c:v>0.81</c:v>
                </c:pt>
                <c:pt idx="162">
                  <c:v>0.81499999999999995</c:v>
                </c:pt>
                <c:pt idx="163">
                  <c:v>0.82</c:v>
                </c:pt>
                <c:pt idx="164">
                  <c:v>0.82499999999999996</c:v>
                </c:pt>
                <c:pt idx="165">
                  <c:v>0.83</c:v>
                </c:pt>
                <c:pt idx="166">
                  <c:v>0.83499999999999996</c:v>
                </c:pt>
                <c:pt idx="167">
                  <c:v>0.84</c:v>
                </c:pt>
                <c:pt idx="168">
                  <c:v>0.84499999999999997</c:v>
                </c:pt>
                <c:pt idx="169">
                  <c:v>0.85</c:v>
                </c:pt>
                <c:pt idx="170">
                  <c:v>0.85499999999999998</c:v>
                </c:pt>
                <c:pt idx="171">
                  <c:v>0.86</c:v>
                </c:pt>
                <c:pt idx="172">
                  <c:v>0.86499999999999999</c:v>
                </c:pt>
                <c:pt idx="173">
                  <c:v>0.87</c:v>
                </c:pt>
                <c:pt idx="174">
                  <c:v>0.875</c:v>
                </c:pt>
                <c:pt idx="175">
                  <c:v>0.88</c:v>
                </c:pt>
                <c:pt idx="176">
                  <c:v>0.88500000000000001</c:v>
                </c:pt>
                <c:pt idx="177">
                  <c:v>0.89</c:v>
                </c:pt>
                <c:pt idx="178">
                  <c:v>0.89500000000000002</c:v>
                </c:pt>
                <c:pt idx="179">
                  <c:v>0.9</c:v>
                </c:pt>
                <c:pt idx="180">
                  <c:v>0.90500000000000003</c:v>
                </c:pt>
                <c:pt idx="181">
                  <c:v>0.91</c:v>
                </c:pt>
                <c:pt idx="182">
                  <c:v>0.91500000000000004</c:v>
                </c:pt>
                <c:pt idx="183">
                  <c:v>0.92</c:v>
                </c:pt>
                <c:pt idx="184">
                  <c:v>0.92500000000000004</c:v>
                </c:pt>
                <c:pt idx="185">
                  <c:v>0.93</c:v>
                </c:pt>
                <c:pt idx="186">
                  <c:v>0.93500000000000005</c:v>
                </c:pt>
                <c:pt idx="187">
                  <c:v>0.94</c:v>
                </c:pt>
                <c:pt idx="188">
                  <c:v>0.94499999999999995</c:v>
                </c:pt>
                <c:pt idx="189">
                  <c:v>0.95</c:v>
                </c:pt>
                <c:pt idx="190">
                  <c:v>0.95499999999999996</c:v>
                </c:pt>
                <c:pt idx="191">
                  <c:v>0.96</c:v>
                </c:pt>
                <c:pt idx="192">
                  <c:v>0.96499999999999997</c:v>
                </c:pt>
                <c:pt idx="193">
                  <c:v>0.97</c:v>
                </c:pt>
                <c:pt idx="194">
                  <c:v>0.97499999999999998</c:v>
                </c:pt>
                <c:pt idx="195">
                  <c:v>0.98</c:v>
                </c:pt>
                <c:pt idx="196">
                  <c:v>0.98499999999999999</c:v>
                </c:pt>
                <c:pt idx="197">
                  <c:v>0.99</c:v>
                </c:pt>
                <c:pt idx="198">
                  <c:v>0.995</c:v>
                </c:pt>
                <c:pt idx="199">
                  <c:v>1</c:v>
                </c:pt>
                <c:pt idx="200">
                  <c:v>1.0049999999999999</c:v>
                </c:pt>
                <c:pt idx="201">
                  <c:v>1.01</c:v>
                </c:pt>
                <c:pt idx="202">
                  <c:v>1.0149999999999999</c:v>
                </c:pt>
                <c:pt idx="203">
                  <c:v>1.02</c:v>
                </c:pt>
                <c:pt idx="204">
                  <c:v>1.0249999999999999</c:v>
                </c:pt>
                <c:pt idx="205">
                  <c:v>1.03</c:v>
                </c:pt>
                <c:pt idx="206">
                  <c:v>1.0349999999999999</c:v>
                </c:pt>
                <c:pt idx="207">
                  <c:v>1.04</c:v>
                </c:pt>
                <c:pt idx="208">
                  <c:v>1.0449999999999999</c:v>
                </c:pt>
                <c:pt idx="209">
                  <c:v>1.05</c:v>
                </c:pt>
                <c:pt idx="210">
                  <c:v>1.0549999999999999</c:v>
                </c:pt>
                <c:pt idx="211">
                  <c:v>1.06</c:v>
                </c:pt>
                <c:pt idx="212">
                  <c:v>1.0649999999999999</c:v>
                </c:pt>
                <c:pt idx="213">
                  <c:v>1.07</c:v>
                </c:pt>
                <c:pt idx="214">
                  <c:v>1.075</c:v>
                </c:pt>
                <c:pt idx="215">
                  <c:v>1.08</c:v>
                </c:pt>
                <c:pt idx="216">
                  <c:v>1.085</c:v>
                </c:pt>
                <c:pt idx="217">
                  <c:v>1.0900000000000001</c:v>
                </c:pt>
                <c:pt idx="218">
                  <c:v>1.095</c:v>
                </c:pt>
                <c:pt idx="219">
                  <c:v>1.1000000000000001</c:v>
                </c:pt>
                <c:pt idx="220">
                  <c:v>1.105</c:v>
                </c:pt>
                <c:pt idx="221">
                  <c:v>1.1100000000000001</c:v>
                </c:pt>
                <c:pt idx="222">
                  <c:v>1.115</c:v>
                </c:pt>
                <c:pt idx="223">
                  <c:v>1.1200000000000001</c:v>
                </c:pt>
                <c:pt idx="224">
                  <c:v>1.125</c:v>
                </c:pt>
                <c:pt idx="225">
                  <c:v>1.1299999999999999</c:v>
                </c:pt>
                <c:pt idx="226">
                  <c:v>1.135</c:v>
                </c:pt>
                <c:pt idx="227">
                  <c:v>1.1399999999999999</c:v>
                </c:pt>
                <c:pt idx="228">
                  <c:v>1.145</c:v>
                </c:pt>
                <c:pt idx="229">
                  <c:v>1.1499999999999999</c:v>
                </c:pt>
                <c:pt idx="230">
                  <c:v>1.155</c:v>
                </c:pt>
                <c:pt idx="231">
                  <c:v>1.1599999999999999</c:v>
                </c:pt>
                <c:pt idx="232">
                  <c:v>1.165</c:v>
                </c:pt>
                <c:pt idx="233">
                  <c:v>1.17</c:v>
                </c:pt>
                <c:pt idx="234">
                  <c:v>1.175</c:v>
                </c:pt>
                <c:pt idx="235">
                  <c:v>1.18</c:v>
                </c:pt>
                <c:pt idx="236">
                  <c:v>1.1850000000000001</c:v>
                </c:pt>
                <c:pt idx="237">
                  <c:v>1.19</c:v>
                </c:pt>
                <c:pt idx="238">
                  <c:v>1.1950000000000001</c:v>
                </c:pt>
                <c:pt idx="239">
                  <c:v>1.2</c:v>
                </c:pt>
                <c:pt idx="240">
                  <c:v>1.2050000000000001</c:v>
                </c:pt>
                <c:pt idx="241">
                  <c:v>1.21</c:v>
                </c:pt>
                <c:pt idx="242">
                  <c:v>1.2150000000000001</c:v>
                </c:pt>
                <c:pt idx="243">
                  <c:v>1.22</c:v>
                </c:pt>
                <c:pt idx="244">
                  <c:v>1.2250000000000001</c:v>
                </c:pt>
                <c:pt idx="245">
                  <c:v>1.23</c:v>
                </c:pt>
                <c:pt idx="246">
                  <c:v>1.2350000000000001</c:v>
                </c:pt>
                <c:pt idx="247">
                  <c:v>1.24</c:v>
                </c:pt>
                <c:pt idx="248">
                  <c:v>1.2450000000000001</c:v>
                </c:pt>
                <c:pt idx="249">
                  <c:v>1.25</c:v>
                </c:pt>
                <c:pt idx="250">
                  <c:v>1.2549999999999999</c:v>
                </c:pt>
                <c:pt idx="251">
                  <c:v>1.26</c:v>
                </c:pt>
                <c:pt idx="252">
                  <c:v>1.2649999999999999</c:v>
                </c:pt>
                <c:pt idx="253">
                  <c:v>1.27</c:v>
                </c:pt>
                <c:pt idx="254">
                  <c:v>1.2749999999999999</c:v>
                </c:pt>
                <c:pt idx="255">
                  <c:v>1.28</c:v>
                </c:pt>
                <c:pt idx="256">
                  <c:v>1.2849999999999999</c:v>
                </c:pt>
                <c:pt idx="257">
                  <c:v>1.29</c:v>
                </c:pt>
                <c:pt idx="258">
                  <c:v>1.2949999999999999</c:v>
                </c:pt>
                <c:pt idx="259">
                  <c:v>1.3</c:v>
                </c:pt>
                <c:pt idx="260">
                  <c:v>1.3049999999999999</c:v>
                </c:pt>
                <c:pt idx="261">
                  <c:v>1.31</c:v>
                </c:pt>
                <c:pt idx="262">
                  <c:v>1.3149999999999999</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1.4350000000000001</c:v>
                </c:pt>
                <c:pt idx="287">
                  <c:v>1.44</c:v>
                </c:pt>
                <c:pt idx="288">
                  <c:v>1.4450000000000001</c:v>
                </c:pt>
                <c:pt idx="289">
                  <c:v>1.45</c:v>
                </c:pt>
                <c:pt idx="290">
                  <c:v>1.4550000000000001</c:v>
                </c:pt>
                <c:pt idx="291">
                  <c:v>1.46</c:v>
                </c:pt>
                <c:pt idx="292">
                  <c:v>1.4650000000000001</c:v>
                </c:pt>
                <c:pt idx="293">
                  <c:v>1.47</c:v>
                </c:pt>
                <c:pt idx="294">
                  <c:v>1.4750000000000001</c:v>
                </c:pt>
                <c:pt idx="295">
                  <c:v>1.48</c:v>
                </c:pt>
                <c:pt idx="296">
                  <c:v>1.4850000000000001</c:v>
                </c:pt>
                <c:pt idx="297">
                  <c:v>1.49</c:v>
                </c:pt>
                <c:pt idx="298">
                  <c:v>1.4950000000000001</c:v>
                </c:pt>
                <c:pt idx="299">
                  <c:v>1.5</c:v>
                </c:pt>
                <c:pt idx="300">
                  <c:v>1.5049999999999999</c:v>
                </c:pt>
                <c:pt idx="301">
                  <c:v>1.51</c:v>
                </c:pt>
                <c:pt idx="302">
                  <c:v>1.5149999999999999</c:v>
                </c:pt>
                <c:pt idx="303">
                  <c:v>1.52</c:v>
                </c:pt>
                <c:pt idx="304">
                  <c:v>1.5249999999999999</c:v>
                </c:pt>
                <c:pt idx="305">
                  <c:v>1.53</c:v>
                </c:pt>
                <c:pt idx="306">
                  <c:v>1.5349999999999999</c:v>
                </c:pt>
                <c:pt idx="307">
                  <c:v>1.54</c:v>
                </c:pt>
                <c:pt idx="308">
                  <c:v>1.5449999999999999</c:v>
                </c:pt>
                <c:pt idx="309">
                  <c:v>1.55</c:v>
                </c:pt>
                <c:pt idx="310">
                  <c:v>1.5549999999999999</c:v>
                </c:pt>
                <c:pt idx="311">
                  <c:v>1.56</c:v>
                </c:pt>
                <c:pt idx="312">
                  <c:v>1.5649999999999999</c:v>
                </c:pt>
                <c:pt idx="313">
                  <c:v>1.57</c:v>
                </c:pt>
                <c:pt idx="314">
                  <c:v>1.575</c:v>
                </c:pt>
                <c:pt idx="315">
                  <c:v>1.58</c:v>
                </c:pt>
                <c:pt idx="316">
                  <c:v>1.585</c:v>
                </c:pt>
                <c:pt idx="317">
                  <c:v>1.59</c:v>
                </c:pt>
                <c:pt idx="318">
                  <c:v>1.595</c:v>
                </c:pt>
                <c:pt idx="319">
                  <c:v>1.6</c:v>
                </c:pt>
                <c:pt idx="320">
                  <c:v>1.605</c:v>
                </c:pt>
                <c:pt idx="321">
                  <c:v>1.61</c:v>
                </c:pt>
                <c:pt idx="322">
                  <c:v>1.615</c:v>
                </c:pt>
                <c:pt idx="323">
                  <c:v>1.62</c:v>
                </c:pt>
                <c:pt idx="324">
                  <c:v>1.625</c:v>
                </c:pt>
                <c:pt idx="325">
                  <c:v>1.63</c:v>
                </c:pt>
                <c:pt idx="326">
                  <c:v>1.635</c:v>
                </c:pt>
                <c:pt idx="327">
                  <c:v>1.64</c:v>
                </c:pt>
                <c:pt idx="328">
                  <c:v>1.645</c:v>
                </c:pt>
                <c:pt idx="329">
                  <c:v>1.65</c:v>
                </c:pt>
                <c:pt idx="330">
                  <c:v>1.655</c:v>
                </c:pt>
                <c:pt idx="331">
                  <c:v>1.66</c:v>
                </c:pt>
                <c:pt idx="332">
                  <c:v>1.665</c:v>
                </c:pt>
                <c:pt idx="333">
                  <c:v>1.67</c:v>
                </c:pt>
                <c:pt idx="334">
                  <c:v>1.675</c:v>
                </c:pt>
                <c:pt idx="335">
                  <c:v>1.68</c:v>
                </c:pt>
                <c:pt idx="336">
                  <c:v>1.6850000000000001</c:v>
                </c:pt>
                <c:pt idx="337">
                  <c:v>1.69</c:v>
                </c:pt>
                <c:pt idx="338">
                  <c:v>1.6950000000000001</c:v>
                </c:pt>
                <c:pt idx="339">
                  <c:v>1.7</c:v>
                </c:pt>
                <c:pt idx="340">
                  <c:v>1.7050000000000001</c:v>
                </c:pt>
                <c:pt idx="341">
                  <c:v>1.71</c:v>
                </c:pt>
                <c:pt idx="342">
                  <c:v>1.7150000000000001</c:v>
                </c:pt>
                <c:pt idx="343">
                  <c:v>1.72</c:v>
                </c:pt>
                <c:pt idx="344">
                  <c:v>1.7250000000000001</c:v>
                </c:pt>
                <c:pt idx="345">
                  <c:v>1.73</c:v>
                </c:pt>
                <c:pt idx="346">
                  <c:v>1.7350000000000001</c:v>
                </c:pt>
                <c:pt idx="347">
                  <c:v>1.74</c:v>
                </c:pt>
                <c:pt idx="348">
                  <c:v>1.7450000000000001</c:v>
                </c:pt>
                <c:pt idx="349">
                  <c:v>1.75</c:v>
                </c:pt>
                <c:pt idx="350">
                  <c:v>1.7549999999999999</c:v>
                </c:pt>
                <c:pt idx="351">
                  <c:v>1.76</c:v>
                </c:pt>
                <c:pt idx="352">
                  <c:v>1.7649999999999999</c:v>
                </c:pt>
                <c:pt idx="353">
                  <c:v>1.77</c:v>
                </c:pt>
                <c:pt idx="354">
                  <c:v>1.7749999999999999</c:v>
                </c:pt>
                <c:pt idx="355">
                  <c:v>1.78</c:v>
                </c:pt>
                <c:pt idx="356">
                  <c:v>1.7849999999999999</c:v>
                </c:pt>
                <c:pt idx="357">
                  <c:v>1.79</c:v>
                </c:pt>
                <c:pt idx="358">
                  <c:v>1.7949999999999999</c:v>
                </c:pt>
                <c:pt idx="359">
                  <c:v>1.8</c:v>
                </c:pt>
                <c:pt idx="360">
                  <c:v>1.8049999999999999</c:v>
                </c:pt>
                <c:pt idx="361">
                  <c:v>1.81</c:v>
                </c:pt>
                <c:pt idx="362">
                  <c:v>1.8149999999999999</c:v>
                </c:pt>
                <c:pt idx="363">
                  <c:v>1.82</c:v>
                </c:pt>
                <c:pt idx="364">
                  <c:v>1.825</c:v>
                </c:pt>
                <c:pt idx="365">
                  <c:v>1.83</c:v>
                </c:pt>
                <c:pt idx="366">
                  <c:v>1.835</c:v>
                </c:pt>
                <c:pt idx="367">
                  <c:v>1.84</c:v>
                </c:pt>
                <c:pt idx="368">
                  <c:v>1.845</c:v>
                </c:pt>
                <c:pt idx="369">
                  <c:v>1.85</c:v>
                </c:pt>
                <c:pt idx="370">
                  <c:v>1.855</c:v>
                </c:pt>
                <c:pt idx="371">
                  <c:v>1.86</c:v>
                </c:pt>
                <c:pt idx="372">
                  <c:v>1.865</c:v>
                </c:pt>
                <c:pt idx="373">
                  <c:v>1.87</c:v>
                </c:pt>
                <c:pt idx="374">
                  <c:v>1.875</c:v>
                </c:pt>
                <c:pt idx="375">
                  <c:v>1.88</c:v>
                </c:pt>
                <c:pt idx="376">
                  <c:v>1.885</c:v>
                </c:pt>
                <c:pt idx="377">
                  <c:v>1.89</c:v>
                </c:pt>
                <c:pt idx="378">
                  <c:v>1.895</c:v>
                </c:pt>
                <c:pt idx="379">
                  <c:v>1.9</c:v>
                </c:pt>
                <c:pt idx="380">
                  <c:v>1.905</c:v>
                </c:pt>
                <c:pt idx="381">
                  <c:v>1.91</c:v>
                </c:pt>
                <c:pt idx="382">
                  <c:v>1.915</c:v>
                </c:pt>
                <c:pt idx="383">
                  <c:v>1.92</c:v>
                </c:pt>
                <c:pt idx="384">
                  <c:v>1.925</c:v>
                </c:pt>
                <c:pt idx="385">
                  <c:v>1.93</c:v>
                </c:pt>
                <c:pt idx="386">
                  <c:v>1.9350000000000001</c:v>
                </c:pt>
                <c:pt idx="387">
                  <c:v>1.94</c:v>
                </c:pt>
                <c:pt idx="388">
                  <c:v>1.9450000000000001</c:v>
                </c:pt>
                <c:pt idx="389">
                  <c:v>1.95</c:v>
                </c:pt>
                <c:pt idx="390">
                  <c:v>1.9550000000000001</c:v>
                </c:pt>
                <c:pt idx="391">
                  <c:v>1.96</c:v>
                </c:pt>
                <c:pt idx="392">
                  <c:v>1.9650000000000001</c:v>
                </c:pt>
                <c:pt idx="393">
                  <c:v>1.97</c:v>
                </c:pt>
                <c:pt idx="394">
                  <c:v>1.9750000000000001</c:v>
                </c:pt>
                <c:pt idx="395">
                  <c:v>1.98</c:v>
                </c:pt>
                <c:pt idx="396">
                  <c:v>1.9850000000000001</c:v>
                </c:pt>
                <c:pt idx="397">
                  <c:v>1.99</c:v>
                </c:pt>
                <c:pt idx="398">
                  <c:v>1.9950000000000001</c:v>
                </c:pt>
                <c:pt idx="399">
                  <c:v>2</c:v>
                </c:pt>
                <c:pt idx="400">
                  <c:v>2.0049999999999999</c:v>
                </c:pt>
                <c:pt idx="401">
                  <c:v>2.0099999999999998</c:v>
                </c:pt>
                <c:pt idx="402">
                  <c:v>2.0150000000000001</c:v>
                </c:pt>
                <c:pt idx="403">
                  <c:v>2.02</c:v>
                </c:pt>
                <c:pt idx="404">
                  <c:v>2.0249999999999999</c:v>
                </c:pt>
                <c:pt idx="405">
                  <c:v>2.0299999999999998</c:v>
                </c:pt>
                <c:pt idx="406">
                  <c:v>2.0350000000000001</c:v>
                </c:pt>
                <c:pt idx="407">
                  <c:v>2.04</c:v>
                </c:pt>
                <c:pt idx="408">
                  <c:v>2.0449999999999999</c:v>
                </c:pt>
                <c:pt idx="409">
                  <c:v>2.0499999999999998</c:v>
                </c:pt>
                <c:pt idx="410">
                  <c:v>2.0550000000000002</c:v>
                </c:pt>
                <c:pt idx="411">
                  <c:v>2.06</c:v>
                </c:pt>
                <c:pt idx="412">
                  <c:v>2.0649999999999999</c:v>
                </c:pt>
                <c:pt idx="413">
                  <c:v>2.0699999999999998</c:v>
                </c:pt>
                <c:pt idx="414">
                  <c:v>2.0750000000000002</c:v>
                </c:pt>
                <c:pt idx="415">
                  <c:v>2.08</c:v>
                </c:pt>
                <c:pt idx="416">
                  <c:v>2.085</c:v>
                </c:pt>
                <c:pt idx="417">
                  <c:v>2.09</c:v>
                </c:pt>
                <c:pt idx="418">
                  <c:v>2.0950000000000002</c:v>
                </c:pt>
                <c:pt idx="419">
                  <c:v>2.1</c:v>
                </c:pt>
                <c:pt idx="420">
                  <c:v>2.105</c:v>
                </c:pt>
                <c:pt idx="421">
                  <c:v>2.11</c:v>
                </c:pt>
                <c:pt idx="422">
                  <c:v>2.1150000000000002</c:v>
                </c:pt>
                <c:pt idx="423">
                  <c:v>2.12</c:v>
                </c:pt>
                <c:pt idx="424">
                  <c:v>2.125</c:v>
                </c:pt>
                <c:pt idx="425">
                  <c:v>2.13</c:v>
                </c:pt>
                <c:pt idx="426">
                  <c:v>2.1349999999999998</c:v>
                </c:pt>
                <c:pt idx="427">
                  <c:v>2.14</c:v>
                </c:pt>
                <c:pt idx="428">
                  <c:v>2.145</c:v>
                </c:pt>
                <c:pt idx="429">
                  <c:v>2.15</c:v>
                </c:pt>
                <c:pt idx="430">
                  <c:v>2.1549999999999998</c:v>
                </c:pt>
                <c:pt idx="431">
                  <c:v>2.16</c:v>
                </c:pt>
                <c:pt idx="432">
                  <c:v>2.165</c:v>
                </c:pt>
                <c:pt idx="433">
                  <c:v>2.17</c:v>
                </c:pt>
                <c:pt idx="434">
                  <c:v>2.1749999999999998</c:v>
                </c:pt>
                <c:pt idx="435">
                  <c:v>2.1800000000000002</c:v>
                </c:pt>
                <c:pt idx="436">
                  <c:v>2.1850000000000001</c:v>
                </c:pt>
                <c:pt idx="437">
                  <c:v>2.19</c:v>
                </c:pt>
                <c:pt idx="438">
                  <c:v>2.1949999999999998</c:v>
                </c:pt>
                <c:pt idx="439">
                  <c:v>2.2000000000000002</c:v>
                </c:pt>
                <c:pt idx="440">
                  <c:v>2.2050000000000001</c:v>
                </c:pt>
                <c:pt idx="441">
                  <c:v>2.21</c:v>
                </c:pt>
                <c:pt idx="442">
                  <c:v>2.2149999999999999</c:v>
                </c:pt>
                <c:pt idx="443">
                  <c:v>2.2200000000000002</c:v>
                </c:pt>
                <c:pt idx="444">
                  <c:v>2.2250000000000001</c:v>
                </c:pt>
                <c:pt idx="445">
                  <c:v>2.23</c:v>
                </c:pt>
                <c:pt idx="446">
                  <c:v>2.2349999999999999</c:v>
                </c:pt>
                <c:pt idx="447">
                  <c:v>2.2400000000000002</c:v>
                </c:pt>
                <c:pt idx="448">
                  <c:v>2.2450000000000001</c:v>
                </c:pt>
                <c:pt idx="449">
                  <c:v>2.25</c:v>
                </c:pt>
                <c:pt idx="450">
                  <c:v>2.2549999999999999</c:v>
                </c:pt>
                <c:pt idx="451">
                  <c:v>2.2599999999999998</c:v>
                </c:pt>
                <c:pt idx="452">
                  <c:v>2.2650000000000001</c:v>
                </c:pt>
                <c:pt idx="453">
                  <c:v>2.27</c:v>
                </c:pt>
                <c:pt idx="454">
                  <c:v>2.2749999999999999</c:v>
                </c:pt>
                <c:pt idx="455">
                  <c:v>2.2799999999999998</c:v>
                </c:pt>
                <c:pt idx="456">
                  <c:v>2.2850000000000001</c:v>
                </c:pt>
                <c:pt idx="457">
                  <c:v>2.29</c:v>
                </c:pt>
                <c:pt idx="458">
                  <c:v>2.2949999999999999</c:v>
                </c:pt>
                <c:pt idx="459">
                  <c:v>2.2999999999999998</c:v>
                </c:pt>
                <c:pt idx="460">
                  <c:v>2.3050000000000002</c:v>
                </c:pt>
                <c:pt idx="461">
                  <c:v>2.31</c:v>
                </c:pt>
                <c:pt idx="462">
                  <c:v>2.3149999999999999</c:v>
                </c:pt>
                <c:pt idx="463">
                  <c:v>2.3199999999999998</c:v>
                </c:pt>
                <c:pt idx="464">
                  <c:v>2.3250000000000002</c:v>
                </c:pt>
                <c:pt idx="465">
                  <c:v>2.33</c:v>
                </c:pt>
                <c:pt idx="466">
                  <c:v>2.335</c:v>
                </c:pt>
                <c:pt idx="467">
                  <c:v>2.34</c:v>
                </c:pt>
                <c:pt idx="468">
                  <c:v>2.3450000000000002</c:v>
                </c:pt>
                <c:pt idx="469">
                  <c:v>2.35</c:v>
                </c:pt>
                <c:pt idx="470">
                  <c:v>2.355</c:v>
                </c:pt>
                <c:pt idx="471">
                  <c:v>2.36</c:v>
                </c:pt>
                <c:pt idx="472">
                  <c:v>2.3650000000000002</c:v>
                </c:pt>
                <c:pt idx="473">
                  <c:v>2.37</c:v>
                </c:pt>
                <c:pt idx="474">
                  <c:v>2.375</c:v>
                </c:pt>
                <c:pt idx="475">
                  <c:v>2.38</c:v>
                </c:pt>
                <c:pt idx="476">
                  <c:v>2.3849999999999998</c:v>
                </c:pt>
                <c:pt idx="477">
                  <c:v>2.39</c:v>
                </c:pt>
                <c:pt idx="478">
                  <c:v>2.395</c:v>
                </c:pt>
                <c:pt idx="479">
                  <c:v>2.4</c:v>
                </c:pt>
                <c:pt idx="480">
                  <c:v>2.4049999999999998</c:v>
                </c:pt>
                <c:pt idx="481">
                  <c:v>2.41</c:v>
                </c:pt>
                <c:pt idx="482">
                  <c:v>2.415</c:v>
                </c:pt>
                <c:pt idx="483">
                  <c:v>2.42</c:v>
                </c:pt>
                <c:pt idx="484">
                  <c:v>2.4249999999999998</c:v>
                </c:pt>
                <c:pt idx="485">
                  <c:v>2.4300000000000002</c:v>
                </c:pt>
                <c:pt idx="486">
                  <c:v>2.4350000000000001</c:v>
                </c:pt>
                <c:pt idx="487">
                  <c:v>2.44</c:v>
                </c:pt>
                <c:pt idx="488">
                  <c:v>2.4449999999999998</c:v>
                </c:pt>
                <c:pt idx="489">
                  <c:v>2.4500000000000002</c:v>
                </c:pt>
                <c:pt idx="490">
                  <c:v>2.4550000000000001</c:v>
                </c:pt>
                <c:pt idx="491">
                  <c:v>2.46</c:v>
                </c:pt>
                <c:pt idx="492">
                  <c:v>2.4649999999999999</c:v>
                </c:pt>
                <c:pt idx="493">
                  <c:v>2.4700000000000002</c:v>
                </c:pt>
                <c:pt idx="494">
                  <c:v>2.4750000000000001</c:v>
                </c:pt>
                <c:pt idx="495">
                  <c:v>2.48</c:v>
                </c:pt>
                <c:pt idx="496">
                  <c:v>2.4849999999999999</c:v>
                </c:pt>
                <c:pt idx="497">
                  <c:v>2.4900000000000002</c:v>
                </c:pt>
                <c:pt idx="498">
                  <c:v>2.4950000000000001</c:v>
                </c:pt>
                <c:pt idx="499">
                  <c:v>2.5</c:v>
                </c:pt>
                <c:pt idx="500">
                  <c:v>2.5049999999999999</c:v>
                </c:pt>
                <c:pt idx="501">
                  <c:v>2.5099999999999998</c:v>
                </c:pt>
                <c:pt idx="502">
                  <c:v>2.5150000000000001</c:v>
                </c:pt>
                <c:pt idx="503">
                  <c:v>2.52</c:v>
                </c:pt>
                <c:pt idx="504">
                  <c:v>2.5249999999999999</c:v>
                </c:pt>
                <c:pt idx="505">
                  <c:v>2.5299999999999998</c:v>
                </c:pt>
                <c:pt idx="506">
                  <c:v>2.5350000000000001</c:v>
                </c:pt>
                <c:pt idx="507">
                  <c:v>2.54</c:v>
                </c:pt>
                <c:pt idx="508">
                  <c:v>2.5449999999999999</c:v>
                </c:pt>
                <c:pt idx="509">
                  <c:v>2.5499999999999998</c:v>
                </c:pt>
                <c:pt idx="510">
                  <c:v>2.5550000000000002</c:v>
                </c:pt>
                <c:pt idx="511">
                  <c:v>2.56</c:v>
                </c:pt>
                <c:pt idx="512">
                  <c:v>2.5649999999999999</c:v>
                </c:pt>
                <c:pt idx="513">
                  <c:v>2.57</c:v>
                </c:pt>
                <c:pt idx="514">
                  <c:v>2.5750000000000002</c:v>
                </c:pt>
                <c:pt idx="515">
                  <c:v>2.58</c:v>
                </c:pt>
                <c:pt idx="516">
                  <c:v>2.585</c:v>
                </c:pt>
                <c:pt idx="517">
                  <c:v>2.59</c:v>
                </c:pt>
                <c:pt idx="518">
                  <c:v>2.5950000000000002</c:v>
                </c:pt>
                <c:pt idx="519">
                  <c:v>2.6</c:v>
                </c:pt>
                <c:pt idx="520">
                  <c:v>2.605</c:v>
                </c:pt>
                <c:pt idx="521">
                  <c:v>2.61</c:v>
                </c:pt>
                <c:pt idx="522">
                  <c:v>2.6150000000000002</c:v>
                </c:pt>
                <c:pt idx="523">
                  <c:v>2.62</c:v>
                </c:pt>
                <c:pt idx="524">
                  <c:v>2.625</c:v>
                </c:pt>
                <c:pt idx="525">
                  <c:v>2.63</c:v>
                </c:pt>
                <c:pt idx="526">
                  <c:v>2.6349999999999998</c:v>
                </c:pt>
                <c:pt idx="527">
                  <c:v>2.64</c:v>
                </c:pt>
                <c:pt idx="528">
                  <c:v>2.645</c:v>
                </c:pt>
                <c:pt idx="529">
                  <c:v>2.65</c:v>
                </c:pt>
                <c:pt idx="530">
                  <c:v>2.6549999999999998</c:v>
                </c:pt>
                <c:pt idx="531">
                  <c:v>2.66</c:v>
                </c:pt>
                <c:pt idx="532">
                  <c:v>2.665</c:v>
                </c:pt>
                <c:pt idx="533">
                  <c:v>2.67</c:v>
                </c:pt>
                <c:pt idx="534">
                  <c:v>2.6749999999999998</c:v>
                </c:pt>
                <c:pt idx="535">
                  <c:v>2.68</c:v>
                </c:pt>
                <c:pt idx="536">
                  <c:v>2.6850000000000001</c:v>
                </c:pt>
                <c:pt idx="537">
                  <c:v>2.69</c:v>
                </c:pt>
                <c:pt idx="538">
                  <c:v>2.6949999999999998</c:v>
                </c:pt>
                <c:pt idx="539">
                  <c:v>2.7</c:v>
                </c:pt>
                <c:pt idx="540">
                  <c:v>2.7050000000000001</c:v>
                </c:pt>
                <c:pt idx="541">
                  <c:v>2.71</c:v>
                </c:pt>
                <c:pt idx="542">
                  <c:v>2.7149999999999999</c:v>
                </c:pt>
                <c:pt idx="543">
                  <c:v>2.72</c:v>
                </c:pt>
                <c:pt idx="544">
                  <c:v>2.7250000000000001</c:v>
                </c:pt>
                <c:pt idx="545">
                  <c:v>2.73</c:v>
                </c:pt>
                <c:pt idx="546">
                  <c:v>2.7349999999999999</c:v>
                </c:pt>
                <c:pt idx="547">
                  <c:v>2.74</c:v>
                </c:pt>
                <c:pt idx="548">
                  <c:v>2.7450000000000001</c:v>
                </c:pt>
                <c:pt idx="549">
                  <c:v>2.75</c:v>
                </c:pt>
                <c:pt idx="550">
                  <c:v>2.7549999999999999</c:v>
                </c:pt>
                <c:pt idx="551">
                  <c:v>2.76</c:v>
                </c:pt>
                <c:pt idx="552">
                  <c:v>2.7650000000000001</c:v>
                </c:pt>
                <c:pt idx="553">
                  <c:v>2.77</c:v>
                </c:pt>
                <c:pt idx="554">
                  <c:v>2.7749999999999999</c:v>
                </c:pt>
                <c:pt idx="555">
                  <c:v>2.78</c:v>
                </c:pt>
                <c:pt idx="556">
                  <c:v>2.7850000000000001</c:v>
                </c:pt>
                <c:pt idx="557">
                  <c:v>2.79</c:v>
                </c:pt>
                <c:pt idx="558">
                  <c:v>2.7949999999999999</c:v>
                </c:pt>
                <c:pt idx="559">
                  <c:v>2.8</c:v>
                </c:pt>
                <c:pt idx="560">
                  <c:v>2.8050000000000002</c:v>
                </c:pt>
                <c:pt idx="561">
                  <c:v>2.81</c:v>
                </c:pt>
                <c:pt idx="562">
                  <c:v>2.8149999999999999</c:v>
                </c:pt>
                <c:pt idx="563">
                  <c:v>2.82</c:v>
                </c:pt>
                <c:pt idx="564">
                  <c:v>2.8250000000000002</c:v>
                </c:pt>
                <c:pt idx="565">
                  <c:v>2.83</c:v>
                </c:pt>
                <c:pt idx="566">
                  <c:v>2.835</c:v>
                </c:pt>
                <c:pt idx="567">
                  <c:v>2.84</c:v>
                </c:pt>
                <c:pt idx="568">
                  <c:v>2.8450000000000002</c:v>
                </c:pt>
                <c:pt idx="569">
                  <c:v>2.85</c:v>
                </c:pt>
                <c:pt idx="570">
                  <c:v>2.855</c:v>
                </c:pt>
                <c:pt idx="571">
                  <c:v>2.86</c:v>
                </c:pt>
                <c:pt idx="572">
                  <c:v>2.8650000000000002</c:v>
                </c:pt>
                <c:pt idx="573">
                  <c:v>2.87</c:v>
                </c:pt>
                <c:pt idx="574">
                  <c:v>2.875</c:v>
                </c:pt>
                <c:pt idx="575">
                  <c:v>2.88</c:v>
                </c:pt>
                <c:pt idx="576">
                  <c:v>2.8849999999999998</c:v>
                </c:pt>
                <c:pt idx="577">
                  <c:v>2.89</c:v>
                </c:pt>
                <c:pt idx="578">
                  <c:v>2.895</c:v>
                </c:pt>
                <c:pt idx="579">
                  <c:v>2.9</c:v>
                </c:pt>
                <c:pt idx="580">
                  <c:v>2.9049999999999998</c:v>
                </c:pt>
                <c:pt idx="581">
                  <c:v>2.91</c:v>
                </c:pt>
                <c:pt idx="582">
                  <c:v>2.915</c:v>
                </c:pt>
                <c:pt idx="583">
                  <c:v>2.92</c:v>
                </c:pt>
                <c:pt idx="584">
                  <c:v>2.9249999999999998</c:v>
                </c:pt>
                <c:pt idx="585">
                  <c:v>2.93</c:v>
                </c:pt>
                <c:pt idx="586">
                  <c:v>2.9350000000000001</c:v>
                </c:pt>
                <c:pt idx="587">
                  <c:v>2.94</c:v>
                </c:pt>
                <c:pt idx="588">
                  <c:v>2.9449999999999998</c:v>
                </c:pt>
                <c:pt idx="589">
                  <c:v>2.95</c:v>
                </c:pt>
                <c:pt idx="590">
                  <c:v>2.9550000000000001</c:v>
                </c:pt>
                <c:pt idx="591">
                  <c:v>2.96</c:v>
                </c:pt>
                <c:pt idx="592">
                  <c:v>2.9649999999999999</c:v>
                </c:pt>
                <c:pt idx="593">
                  <c:v>2.97</c:v>
                </c:pt>
                <c:pt idx="594">
                  <c:v>2.9750000000000001</c:v>
                </c:pt>
                <c:pt idx="595">
                  <c:v>2.98</c:v>
                </c:pt>
                <c:pt idx="596">
                  <c:v>2.9849999999999999</c:v>
                </c:pt>
                <c:pt idx="597">
                  <c:v>2.99</c:v>
                </c:pt>
                <c:pt idx="598">
                  <c:v>2.9950000000000001</c:v>
                </c:pt>
                <c:pt idx="599">
                  <c:v>3</c:v>
                </c:pt>
                <c:pt idx="600">
                  <c:v>3.0049999999999999</c:v>
                </c:pt>
                <c:pt idx="601">
                  <c:v>3.01</c:v>
                </c:pt>
                <c:pt idx="602">
                  <c:v>3.0150000000000001</c:v>
                </c:pt>
                <c:pt idx="603">
                  <c:v>3.02</c:v>
                </c:pt>
                <c:pt idx="604">
                  <c:v>3.0249999999999999</c:v>
                </c:pt>
                <c:pt idx="605">
                  <c:v>3.03</c:v>
                </c:pt>
                <c:pt idx="606">
                  <c:v>3.0350000000000001</c:v>
                </c:pt>
                <c:pt idx="607">
                  <c:v>3.04</c:v>
                </c:pt>
                <c:pt idx="608">
                  <c:v>3.0449999999999999</c:v>
                </c:pt>
                <c:pt idx="609">
                  <c:v>3.05</c:v>
                </c:pt>
                <c:pt idx="610">
                  <c:v>3.0550000000000002</c:v>
                </c:pt>
                <c:pt idx="611">
                  <c:v>3.06</c:v>
                </c:pt>
                <c:pt idx="612">
                  <c:v>3.0649999999999999</c:v>
                </c:pt>
                <c:pt idx="613">
                  <c:v>3.07</c:v>
                </c:pt>
                <c:pt idx="614">
                  <c:v>3.0750000000000002</c:v>
                </c:pt>
                <c:pt idx="615">
                  <c:v>3.08</c:v>
                </c:pt>
                <c:pt idx="616">
                  <c:v>3.085</c:v>
                </c:pt>
                <c:pt idx="617">
                  <c:v>3.09</c:v>
                </c:pt>
                <c:pt idx="618">
                  <c:v>3.0950000000000002</c:v>
                </c:pt>
                <c:pt idx="619">
                  <c:v>3.1</c:v>
                </c:pt>
                <c:pt idx="620">
                  <c:v>3.105</c:v>
                </c:pt>
                <c:pt idx="621">
                  <c:v>3.11</c:v>
                </c:pt>
                <c:pt idx="622">
                  <c:v>3.1150000000000002</c:v>
                </c:pt>
                <c:pt idx="623">
                  <c:v>3.12</c:v>
                </c:pt>
                <c:pt idx="624">
                  <c:v>3.125</c:v>
                </c:pt>
                <c:pt idx="625">
                  <c:v>3.13</c:v>
                </c:pt>
                <c:pt idx="626">
                  <c:v>3.1349999999999998</c:v>
                </c:pt>
                <c:pt idx="627">
                  <c:v>3.14</c:v>
                </c:pt>
                <c:pt idx="628">
                  <c:v>3.145</c:v>
                </c:pt>
                <c:pt idx="629">
                  <c:v>3.15</c:v>
                </c:pt>
                <c:pt idx="630">
                  <c:v>3.1549999999999998</c:v>
                </c:pt>
                <c:pt idx="631">
                  <c:v>3.16</c:v>
                </c:pt>
                <c:pt idx="632">
                  <c:v>3.165</c:v>
                </c:pt>
                <c:pt idx="633">
                  <c:v>3.17</c:v>
                </c:pt>
                <c:pt idx="634">
                  <c:v>3.1749999999999998</c:v>
                </c:pt>
                <c:pt idx="635">
                  <c:v>3.18</c:v>
                </c:pt>
                <c:pt idx="636">
                  <c:v>3.1850000000000001</c:v>
                </c:pt>
                <c:pt idx="637">
                  <c:v>3.19</c:v>
                </c:pt>
                <c:pt idx="638">
                  <c:v>3.1949999999999998</c:v>
                </c:pt>
                <c:pt idx="639">
                  <c:v>3.2</c:v>
                </c:pt>
                <c:pt idx="640">
                  <c:v>3.2050000000000001</c:v>
                </c:pt>
                <c:pt idx="641">
                  <c:v>3.21</c:v>
                </c:pt>
                <c:pt idx="642">
                  <c:v>3.2149999999999999</c:v>
                </c:pt>
                <c:pt idx="643">
                  <c:v>3.22</c:v>
                </c:pt>
                <c:pt idx="644">
                  <c:v>3.2250000000000001</c:v>
                </c:pt>
                <c:pt idx="645">
                  <c:v>3.23</c:v>
                </c:pt>
                <c:pt idx="646">
                  <c:v>3.2349999999999999</c:v>
                </c:pt>
                <c:pt idx="647">
                  <c:v>3.24</c:v>
                </c:pt>
                <c:pt idx="648">
                  <c:v>3.2450000000000001</c:v>
                </c:pt>
                <c:pt idx="649">
                  <c:v>3.25</c:v>
                </c:pt>
                <c:pt idx="650">
                  <c:v>3.2549999999999999</c:v>
                </c:pt>
                <c:pt idx="651">
                  <c:v>3.26</c:v>
                </c:pt>
                <c:pt idx="652">
                  <c:v>3.2650000000000001</c:v>
                </c:pt>
                <c:pt idx="653">
                  <c:v>3.27</c:v>
                </c:pt>
                <c:pt idx="654">
                  <c:v>3.2749999999999999</c:v>
                </c:pt>
                <c:pt idx="655">
                  <c:v>3.28</c:v>
                </c:pt>
                <c:pt idx="656">
                  <c:v>3.2850000000000001</c:v>
                </c:pt>
                <c:pt idx="657">
                  <c:v>3.29</c:v>
                </c:pt>
                <c:pt idx="658">
                  <c:v>3.2949999999999999</c:v>
                </c:pt>
                <c:pt idx="659">
                  <c:v>3.3</c:v>
                </c:pt>
                <c:pt idx="660">
                  <c:v>3.3050000000000002</c:v>
                </c:pt>
                <c:pt idx="661">
                  <c:v>3.31</c:v>
                </c:pt>
                <c:pt idx="662">
                  <c:v>3.3149999999999999</c:v>
                </c:pt>
                <c:pt idx="663">
                  <c:v>3.32</c:v>
                </c:pt>
                <c:pt idx="664">
                  <c:v>3.3250000000000002</c:v>
                </c:pt>
                <c:pt idx="665">
                  <c:v>3.33</c:v>
                </c:pt>
                <c:pt idx="666">
                  <c:v>3.335</c:v>
                </c:pt>
                <c:pt idx="667">
                  <c:v>3.34</c:v>
                </c:pt>
                <c:pt idx="668">
                  <c:v>3.3450000000000002</c:v>
                </c:pt>
                <c:pt idx="669">
                  <c:v>3.35</c:v>
                </c:pt>
                <c:pt idx="670">
                  <c:v>3.355</c:v>
                </c:pt>
                <c:pt idx="671">
                  <c:v>3.36</c:v>
                </c:pt>
                <c:pt idx="672">
                  <c:v>3.3650000000000002</c:v>
                </c:pt>
                <c:pt idx="673">
                  <c:v>3.37</c:v>
                </c:pt>
                <c:pt idx="674">
                  <c:v>3.375</c:v>
                </c:pt>
                <c:pt idx="675">
                  <c:v>3.38</c:v>
                </c:pt>
                <c:pt idx="676">
                  <c:v>3.3849999999999998</c:v>
                </c:pt>
                <c:pt idx="677">
                  <c:v>3.39</c:v>
                </c:pt>
                <c:pt idx="678">
                  <c:v>3.395</c:v>
                </c:pt>
                <c:pt idx="679">
                  <c:v>3.4</c:v>
                </c:pt>
                <c:pt idx="680">
                  <c:v>3.4049999999999998</c:v>
                </c:pt>
                <c:pt idx="681">
                  <c:v>3.41</c:v>
                </c:pt>
                <c:pt idx="682">
                  <c:v>3.415</c:v>
                </c:pt>
                <c:pt idx="683">
                  <c:v>3.42</c:v>
                </c:pt>
                <c:pt idx="684">
                  <c:v>3.4249999999999998</c:v>
                </c:pt>
                <c:pt idx="685">
                  <c:v>3.43</c:v>
                </c:pt>
                <c:pt idx="686">
                  <c:v>3.4350000000000001</c:v>
                </c:pt>
                <c:pt idx="687">
                  <c:v>3.44</c:v>
                </c:pt>
                <c:pt idx="688">
                  <c:v>3.4449999999999998</c:v>
                </c:pt>
                <c:pt idx="689">
                  <c:v>3.45</c:v>
                </c:pt>
                <c:pt idx="690">
                  <c:v>3.4550000000000001</c:v>
                </c:pt>
                <c:pt idx="691">
                  <c:v>3.46</c:v>
                </c:pt>
                <c:pt idx="692">
                  <c:v>3.4649999999999999</c:v>
                </c:pt>
                <c:pt idx="693">
                  <c:v>3.47</c:v>
                </c:pt>
                <c:pt idx="694">
                  <c:v>3.4750000000000001</c:v>
                </c:pt>
                <c:pt idx="695">
                  <c:v>3.48</c:v>
                </c:pt>
                <c:pt idx="696">
                  <c:v>3.4849999999999999</c:v>
                </c:pt>
                <c:pt idx="697">
                  <c:v>3.49</c:v>
                </c:pt>
                <c:pt idx="698">
                  <c:v>3.4950000000000001</c:v>
                </c:pt>
                <c:pt idx="699">
                  <c:v>3.5</c:v>
                </c:pt>
                <c:pt idx="700">
                  <c:v>3.5049999999999999</c:v>
                </c:pt>
                <c:pt idx="701">
                  <c:v>3.51</c:v>
                </c:pt>
                <c:pt idx="702">
                  <c:v>3.5150000000000001</c:v>
                </c:pt>
                <c:pt idx="703">
                  <c:v>3.52</c:v>
                </c:pt>
                <c:pt idx="704">
                  <c:v>3.5249999999999999</c:v>
                </c:pt>
                <c:pt idx="705">
                  <c:v>3.53</c:v>
                </c:pt>
                <c:pt idx="706">
                  <c:v>3.5350000000000001</c:v>
                </c:pt>
                <c:pt idx="707">
                  <c:v>3.54</c:v>
                </c:pt>
                <c:pt idx="708">
                  <c:v>3.5449999999999999</c:v>
                </c:pt>
                <c:pt idx="709">
                  <c:v>3.55</c:v>
                </c:pt>
                <c:pt idx="710">
                  <c:v>3.5550000000000002</c:v>
                </c:pt>
                <c:pt idx="711">
                  <c:v>3.56</c:v>
                </c:pt>
                <c:pt idx="712">
                  <c:v>3.5649999999999999</c:v>
                </c:pt>
                <c:pt idx="713">
                  <c:v>3.57</c:v>
                </c:pt>
                <c:pt idx="714">
                  <c:v>3.5750000000000002</c:v>
                </c:pt>
                <c:pt idx="715">
                  <c:v>3.58</c:v>
                </c:pt>
                <c:pt idx="716">
                  <c:v>3.585</c:v>
                </c:pt>
                <c:pt idx="717">
                  <c:v>3.59</c:v>
                </c:pt>
                <c:pt idx="718">
                  <c:v>3.5950000000000002</c:v>
                </c:pt>
                <c:pt idx="719">
                  <c:v>3.6</c:v>
                </c:pt>
                <c:pt idx="720">
                  <c:v>3.605</c:v>
                </c:pt>
                <c:pt idx="721">
                  <c:v>3.61</c:v>
                </c:pt>
                <c:pt idx="722">
                  <c:v>3.6150000000000002</c:v>
                </c:pt>
                <c:pt idx="723">
                  <c:v>3.62</c:v>
                </c:pt>
                <c:pt idx="724">
                  <c:v>3.625</c:v>
                </c:pt>
                <c:pt idx="725">
                  <c:v>3.63</c:v>
                </c:pt>
                <c:pt idx="726">
                  <c:v>3.6349999999999998</c:v>
                </c:pt>
                <c:pt idx="727">
                  <c:v>3.64</c:v>
                </c:pt>
                <c:pt idx="728">
                  <c:v>3.645</c:v>
                </c:pt>
                <c:pt idx="729">
                  <c:v>3.65</c:v>
                </c:pt>
                <c:pt idx="730">
                  <c:v>3.6549999999999998</c:v>
                </c:pt>
                <c:pt idx="731">
                  <c:v>3.66</c:v>
                </c:pt>
                <c:pt idx="732">
                  <c:v>3.665</c:v>
                </c:pt>
                <c:pt idx="733">
                  <c:v>3.67</c:v>
                </c:pt>
                <c:pt idx="734">
                  <c:v>3.6749999999999998</c:v>
                </c:pt>
                <c:pt idx="735">
                  <c:v>3.68</c:v>
                </c:pt>
                <c:pt idx="736">
                  <c:v>3.6850000000000001</c:v>
                </c:pt>
                <c:pt idx="737">
                  <c:v>3.69</c:v>
                </c:pt>
                <c:pt idx="738">
                  <c:v>3.6949999999999998</c:v>
                </c:pt>
                <c:pt idx="739">
                  <c:v>3.7</c:v>
                </c:pt>
                <c:pt idx="740">
                  <c:v>3.7050000000000001</c:v>
                </c:pt>
                <c:pt idx="741">
                  <c:v>3.71</c:v>
                </c:pt>
                <c:pt idx="742">
                  <c:v>3.7149999999999999</c:v>
                </c:pt>
                <c:pt idx="743">
                  <c:v>3.72</c:v>
                </c:pt>
                <c:pt idx="744">
                  <c:v>3.7250000000000001</c:v>
                </c:pt>
                <c:pt idx="745">
                  <c:v>3.73</c:v>
                </c:pt>
                <c:pt idx="746">
                  <c:v>3.7349999999999999</c:v>
                </c:pt>
                <c:pt idx="747">
                  <c:v>3.74</c:v>
                </c:pt>
                <c:pt idx="748">
                  <c:v>3.7450000000000001</c:v>
                </c:pt>
                <c:pt idx="749">
                  <c:v>3.75</c:v>
                </c:pt>
                <c:pt idx="750">
                  <c:v>3.7549999999999999</c:v>
                </c:pt>
                <c:pt idx="751">
                  <c:v>3.76</c:v>
                </c:pt>
                <c:pt idx="752">
                  <c:v>3.7650000000000001</c:v>
                </c:pt>
                <c:pt idx="753">
                  <c:v>3.77</c:v>
                </c:pt>
                <c:pt idx="754">
                  <c:v>3.7749999999999999</c:v>
                </c:pt>
                <c:pt idx="755">
                  <c:v>3.78</c:v>
                </c:pt>
                <c:pt idx="756">
                  <c:v>3.7850000000000001</c:v>
                </c:pt>
                <c:pt idx="757">
                  <c:v>3.79</c:v>
                </c:pt>
                <c:pt idx="758">
                  <c:v>3.7949999999999999</c:v>
                </c:pt>
                <c:pt idx="759">
                  <c:v>3.8</c:v>
                </c:pt>
                <c:pt idx="760">
                  <c:v>3.8050000000000002</c:v>
                </c:pt>
                <c:pt idx="761">
                  <c:v>3.81</c:v>
                </c:pt>
                <c:pt idx="762">
                  <c:v>3.8149999999999999</c:v>
                </c:pt>
                <c:pt idx="763">
                  <c:v>3.82</c:v>
                </c:pt>
                <c:pt idx="764">
                  <c:v>3.8250000000000002</c:v>
                </c:pt>
                <c:pt idx="765">
                  <c:v>3.83</c:v>
                </c:pt>
                <c:pt idx="766">
                  <c:v>3.835</c:v>
                </c:pt>
                <c:pt idx="767">
                  <c:v>3.84</c:v>
                </c:pt>
                <c:pt idx="768">
                  <c:v>3.8450000000000002</c:v>
                </c:pt>
                <c:pt idx="769">
                  <c:v>3.85</c:v>
                </c:pt>
                <c:pt idx="770">
                  <c:v>3.855</c:v>
                </c:pt>
                <c:pt idx="771">
                  <c:v>3.86</c:v>
                </c:pt>
                <c:pt idx="772">
                  <c:v>3.8650000000000002</c:v>
                </c:pt>
                <c:pt idx="773">
                  <c:v>3.87</c:v>
                </c:pt>
                <c:pt idx="774">
                  <c:v>3.875</c:v>
                </c:pt>
                <c:pt idx="775">
                  <c:v>3.88</c:v>
                </c:pt>
                <c:pt idx="776">
                  <c:v>3.8849999999999998</c:v>
                </c:pt>
                <c:pt idx="777">
                  <c:v>3.89</c:v>
                </c:pt>
                <c:pt idx="778">
                  <c:v>3.895</c:v>
                </c:pt>
                <c:pt idx="779">
                  <c:v>3.9</c:v>
                </c:pt>
                <c:pt idx="780">
                  <c:v>3.9049999999999998</c:v>
                </c:pt>
                <c:pt idx="781">
                  <c:v>3.91</c:v>
                </c:pt>
                <c:pt idx="782">
                  <c:v>3.915</c:v>
                </c:pt>
                <c:pt idx="783">
                  <c:v>3.92</c:v>
                </c:pt>
                <c:pt idx="784">
                  <c:v>3.9249999999999998</c:v>
                </c:pt>
                <c:pt idx="785">
                  <c:v>3.93</c:v>
                </c:pt>
                <c:pt idx="786">
                  <c:v>3.9350000000000001</c:v>
                </c:pt>
                <c:pt idx="787">
                  <c:v>3.94</c:v>
                </c:pt>
                <c:pt idx="788">
                  <c:v>3.9449999999999998</c:v>
                </c:pt>
                <c:pt idx="789">
                  <c:v>3.95</c:v>
                </c:pt>
                <c:pt idx="790">
                  <c:v>3.9550000000000001</c:v>
                </c:pt>
                <c:pt idx="791">
                  <c:v>3.96</c:v>
                </c:pt>
                <c:pt idx="792">
                  <c:v>3.9649999999999999</c:v>
                </c:pt>
                <c:pt idx="793">
                  <c:v>3.97</c:v>
                </c:pt>
                <c:pt idx="794">
                  <c:v>3.9750000000000001</c:v>
                </c:pt>
                <c:pt idx="795">
                  <c:v>3.98</c:v>
                </c:pt>
                <c:pt idx="796">
                  <c:v>3.9849999999999999</c:v>
                </c:pt>
                <c:pt idx="797">
                  <c:v>3.99</c:v>
                </c:pt>
                <c:pt idx="798">
                  <c:v>3.9950000000000001</c:v>
                </c:pt>
                <c:pt idx="799">
                  <c:v>4</c:v>
                </c:pt>
                <c:pt idx="800">
                  <c:v>4.0049999999999999</c:v>
                </c:pt>
                <c:pt idx="801">
                  <c:v>4.01</c:v>
                </c:pt>
                <c:pt idx="802">
                  <c:v>4.0149999999999997</c:v>
                </c:pt>
                <c:pt idx="803">
                  <c:v>4.0199999999999996</c:v>
                </c:pt>
                <c:pt idx="804">
                  <c:v>4.0250000000000004</c:v>
                </c:pt>
                <c:pt idx="805">
                  <c:v>4.03</c:v>
                </c:pt>
                <c:pt idx="806">
                  <c:v>4.0350000000000001</c:v>
                </c:pt>
                <c:pt idx="807">
                  <c:v>4.04</c:v>
                </c:pt>
                <c:pt idx="808">
                  <c:v>4.0449999999999999</c:v>
                </c:pt>
                <c:pt idx="809">
                  <c:v>4.05</c:v>
                </c:pt>
                <c:pt idx="810">
                  <c:v>4.0549999999999997</c:v>
                </c:pt>
                <c:pt idx="811">
                  <c:v>4.0599999999999996</c:v>
                </c:pt>
                <c:pt idx="812">
                  <c:v>4.0650000000000004</c:v>
                </c:pt>
                <c:pt idx="813">
                  <c:v>4.07</c:v>
                </c:pt>
                <c:pt idx="814">
                  <c:v>4.0750000000000002</c:v>
                </c:pt>
                <c:pt idx="815">
                  <c:v>4.08</c:v>
                </c:pt>
                <c:pt idx="816">
                  <c:v>4.085</c:v>
                </c:pt>
                <c:pt idx="817">
                  <c:v>4.09</c:v>
                </c:pt>
                <c:pt idx="818">
                  <c:v>4.0949999999999998</c:v>
                </c:pt>
                <c:pt idx="819">
                  <c:v>4.0999999999999996</c:v>
                </c:pt>
                <c:pt idx="820">
                  <c:v>4.1050000000000004</c:v>
                </c:pt>
                <c:pt idx="821">
                  <c:v>4.1100000000000003</c:v>
                </c:pt>
                <c:pt idx="822">
                  <c:v>4.1150000000000002</c:v>
                </c:pt>
                <c:pt idx="823">
                  <c:v>4.12</c:v>
                </c:pt>
                <c:pt idx="824">
                  <c:v>4.125</c:v>
                </c:pt>
                <c:pt idx="825">
                  <c:v>4.13</c:v>
                </c:pt>
                <c:pt idx="826">
                  <c:v>4.1349999999999998</c:v>
                </c:pt>
                <c:pt idx="827">
                  <c:v>4.1399999999999997</c:v>
                </c:pt>
                <c:pt idx="828">
                  <c:v>4.1449999999999996</c:v>
                </c:pt>
                <c:pt idx="829">
                  <c:v>4.1500000000000004</c:v>
                </c:pt>
                <c:pt idx="830">
                  <c:v>4.1550000000000002</c:v>
                </c:pt>
                <c:pt idx="831">
                  <c:v>4.16</c:v>
                </c:pt>
                <c:pt idx="832">
                  <c:v>4.165</c:v>
                </c:pt>
                <c:pt idx="833">
                  <c:v>4.17</c:v>
                </c:pt>
                <c:pt idx="834">
                  <c:v>4.1749999999999998</c:v>
                </c:pt>
                <c:pt idx="835">
                  <c:v>4.18</c:v>
                </c:pt>
                <c:pt idx="836">
                  <c:v>4.1849999999999996</c:v>
                </c:pt>
                <c:pt idx="837">
                  <c:v>4.1900000000000004</c:v>
                </c:pt>
                <c:pt idx="838">
                  <c:v>4.1950000000000003</c:v>
                </c:pt>
                <c:pt idx="839">
                  <c:v>4.2</c:v>
                </c:pt>
                <c:pt idx="840">
                  <c:v>4.2050000000000001</c:v>
                </c:pt>
                <c:pt idx="841">
                  <c:v>4.21</c:v>
                </c:pt>
                <c:pt idx="842">
                  <c:v>4.2149999999999999</c:v>
                </c:pt>
                <c:pt idx="843">
                  <c:v>4.22</c:v>
                </c:pt>
                <c:pt idx="844">
                  <c:v>4.2249999999999996</c:v>
                </c:pt>
                <c:pt idx="845">
                  <c:v>4.2300000000000004</c:v>
                </c:pt>
                <c:pt idx="846">
                  <c:v>4.2350000000000003</c:v>
                </c:pt>
                <c:pt idx="847">
                  <c:v>4.24</c:v>
                </c:pt>
                <c:pt idx="848">
                  <c:v>4.2450000000000001</c:v>
                </c:pt>
                <c:pt idx="849">
                  <c:v>4.25</c:v>
                </c:pt>
                <c:pt idx="850">
                  <c:v>4.2549999999999999</c:v>
                </c:pt>
                <c:pt idx="851">
                  <c:v>4.26</c:v>
                </c:pt>
                <c:pt idx="852">
                  <c:v>4.2649999999999997</c:v>
                </c:pt>
                <c:pt idx="853">
                  <c:v>4.2699999999999996</c:v>
                </c:pt>
                <c:pt idx="854">
                  <c:v>4.2750000000000004</c:v>
                </c:pt>
                <c:pt idx="855">
                  <c:v>4.28</c:v>
                </c:pt>
                <c:pt idx="856">
                  <c:v>4.2850000000000001</c:v>
                </c:pt>
                <c:pt idx="857">
                  <c:v>4.29</c:v>
                </c:pt>
                <c:pt idx="858">
                  <c:v>4.2949999999999999</c:v>
                </c:pt>
                <c:pt idx="859">
                  <c:v>4.3</c:v>
                </c:pt>
                <c:pt idx="860">
                  <c:v>4.3049999999999997</c:v>
                </c:pt>
                <c:pt idx="861">
                  <c:v>4.3099999999999996</c:v>
                </c:pt>
                <c:pt idx="862">
                  <c:v>4.3150000000000004</c:v>
                </c:pt>
                <c:pt idx="863">
                  <c:v>4.32</c:v>
                </c:pt>
                <c:pt idx="864">
                  <c:v>4.3250000000000002</c:v>
                </c:pt>
                <c:pt idx="865">
                  <c:v>4.33</c:v>
                </c:pt>
                <c:pt idx="866">
                  <c:v>4.335</c:v>
                </c:pt>
                <c:pt idx="867">
                  <c:v>4.34</c:v>
                </c:pt>
                <c:pt idx="868">
                  <c:v>4.3449999999999998</c:v>
                </c:pt>
                <c:pt idx="869">
                  <c:v>4.3499999999999996</c:v>
                </c:pt>
                <c:pt idx="870">
                  <c:v>4.3550000000000004</c:v>
                </c:pt>
                <c:pt idx="871">
                  <c:v>4.3600000000000003</c:v>
                </c:pt>
                <c:pt idx="872">
                  <c:v>4.3650000000000002</c:v>
                </c:pt>
                <c:pt idx="873">
                  <c:v>4.37</c:v>
                </c:pt>
                <c:pt idx="874">
                  <c:v>4.375</c:v>
                </c:pt>
                <c:pt idx="875">
                  <c:v>4.38</c:v>
                </c:pt>
                <c:pt idx="876">
                  <c:v>4.3849999999999998</c:v>
                </c:pt>
                <c:pt idx="877">
                  <c:v>4.3899999999999997</c:v>
                </c:pt>
                <c:pt idx="878">
                  <c:v>4.3949999999999996</c:v>
                </c:pt>
                <c:pt idx="879">
                  <c:v>4.4000000000000004</c:v>
                </c:pt>
                <c:pt idx="880">
                  <c:v>4.4050000000000002</c:v>
                </c:pt>
                <c:pt idx="881">
                  <c:v>4.41</c:v>
                </c:pt>
                <c:pt idx="882">
                  <c:v>4.415</c:v>
                </c:pt>
                <c:pt idx="883">
                  <c:v>4.42</c:v>
                </c:pt>
                <c:pt idx="884">
                  <c:v>4.4249999999999998</c:v>
                </c:pt>
                <c:pt idx="885">
                  <c:v>4.43</c:v>
                </c:pt>
                <c:pt idx="886">
                  <c:v>4.4349999999999996</c:v>
                </c:pt>
                <c:pt idx="887">
                  <c:v>4.4400000000000004</c:v>
                </c:pt>
                <c:pt idx="888">
                  <c:v>4.4450000000000003</c:v>
                </c:pt>
                <c:pt idx="889">
                  <c:v>4.45</c:v>
                </c:pt>
                <c:pt idx="890">
                  <c:v>4.4550000000000001</c:v>
                </c:pt>
                <c:pt idx="891">
                  <c:v>4.46</c:v>
                </c:pt>
                <c:pt idx="892">
                  <c:v>4.4649999999999999</c:v>
                </c:pt>
                <c:pt idx="893">
                  <c:v>4.47</c:v>
                </c:pt>
                <c:pt idx="894">
                  <c:v>4.4749999999999996</c:v>
                </c:pt>
                <c:pt idx="895">
                  <c:v>4.4800000000000004</c:v>
                </c:pt>
                <c:pt idx="896">
                  <c:v>4.4850000000000003</c:v>
                </c:pt>
                <c:pt idx="897">
                  <c:v>4.49</c:v>
                </c:pt>
                <c:pt idx="898">
                  <c:v>4.4950000000000001</c:v>
                </c:pt>
                <c:pt idx="899">
                  <c:v>4.5</c:v>
                </c:pt>
                <c:pt idx="900">
                  <c:v>4.5049999999999999</c:v>
                </c:pt>
                <c:pt idx="901">
                  <c:v>4.51</c:v>
                </c:pt>
                <c:pt idx="902">
                  <c:v>4.5149999999999997</c:v>
                </c:pt>
                <c:pt idx="903">
                  <c:v>4.5199999999999996</c:v>
                </c:pt>
                <c:pt idx="904">
                  <c:v>4.5250000000000004</c:v>
                </c:pt>
                <c:pt idx="905">
                  <c:v>4.53</c:v>
                </c:pt>
                <c:pt idx="906">
                  <c:v>4.5350000000000001</c:v>
                </c:pt>
                <c:pt idx="907">
                  <c:v>4.54</c:v>
                </c:pt>
                <c:pt idx="908">
                  <c:v>4.5449999999999999</c:v>
                </c:pt>
                <c:pt idx="909">
                  <c:v>4.55</c:v>
                </c:pt>
                <c:pt idx="910">
                  <c:v>4.5549999999999997</c:v>
                </c:pt>
                <c:pt idx="911">
                  <c:v>4.5599999999999996</c:v>
                </c:pt>
                <c:pt idx="912">
                  <c:v>4.5650000000000004</c:v>
                </c:pt>
                <c:pt idx="913">
                  <c:v>4.57</c:v>
                </c:pt>
                <c:pt idx="914">
                  <c:v>4.5750000000000002</c:v>
                </c:pt>
                <c:pt idx="915">
                  <c:v>4.58</c:v>
                </c:pt>
                <c:pt idx="916">
                  <c:v>4.585</c:v>
                </c:pt>
                <c:pt idx="917">
                  <c:v>4.59</c:v>
                </c:pt>
                <c:pt idx="918">
                  <c:v>4.5949999999999998</c:v>
                </c:pt>
                <c:pt idx="919">
                  <c:v>4.5999999999999996</c:v>
                </c:pt>
                <c:pt idx="920">
                  <c:v>4.6050000000000004</c:v>
                </c:pt>
                <c:pt idx="921">
                  <c:v>4.6100000000000003</c:v>
                </c:pt>
                <c:pt idx="922">
                  <c:v>4.6150000000000002</c:v>
                </c:pt>
                <c:pt idx="923">
                  <c:v>4.62</c:v>
                </c:pt>
                <c:pt idx="924">
                  <c:v>4.625</c:v>
                </c:pt>
                <c:pt idx="925">
                  <c:v>4.63</c:v>
                </c:pt>
                <c:pt idx="926">
                  <c:v>4.6349999999999998</c:v>
                </c:pt>
                <c:pt idx="927">
                  <c:v>4.6399999999999997</c:v>
                </c:pt>
                <c:pt idx="928">
                  <c:v>4.6449999999999996</c:v>
                </c:pt>
                <c:pt idx="929">
                  <c:v>4.6500000000000004</c:v>
                </c:pt>
                <c:pt idx="930">
                  <c:v>4.6550000000000002</c:v>
                </c:pt>
                <c:pt idx="931">
                  <c:v>4.66</c:v>
                </c:pt>
                <c:pt idx="932">
                  <c:v>4.665</c:v>
                </c:pt>
                <c:pt idx="933">
                  <c:v>4.67</c:v>
                </c:pt>
                <c:pt idx="934">
                  <c:v>4.6749999999999998</c:v>
                </c:pt>
                <c:pt idx="935">
                  <c:v>4.68</c:v>
                </c:pt>
                <c:pt idx="936">
                  <c:v>4.6849999999999996</c:v>
                </c:pt>
                <c:pt idx="937">
                  <c:v>4.6900000000000004</c:v>
                </c:pt>
                <c:pt idx="938">
                  <c:v>4.6950000000000003</c:v>
                </c:pt>
                <c:pt idx="939">
                  <c:v>4.7</c:v>
                </c:pt>
                <c:pt idx="940">
                  <c:v>4.7050000000000001</c:v>
                </c:pt>
                <c:pt idx="941">
                  <c:v>4.71</c:v>
                </c:pt>
                <c:pt idx="942">
                  <c:v>4.7149999999999999</c:v>
                </c:pt>
                <c:pt idx="943">
                  <c:v>4.72</c:v>
                </c:pt>
                <c:pt idx="944">
                  <c:v>4.7249999999999996</c:v>
                </c:pt>
                <c:pt idx="945">
                  <c:v>4.7300000000000004</c:v>
                </c:pt>
                <c:pt idx="946">
                  <c:v>4.7350000000000003</c:v>
                </c:pt>
                <c:pt idx="947">
                  <c:v>4.74</c:v>
                </c:pt>
                <c:pt idx="948">
                  <c:v>4.7450000000000001</c:v>
                </c:pt>
                <c:pt idx="949">
                  <c:v>4.75</c:v>
                </c:pt>
                <c:pt idx="950">
                  <c:v>4.7549999999999999</c:v>
                </c:pt>
                <c:pt idx="951">
                  <c:v>4.76</c:v>
                </c:pt>
                <c:pt idx="952">
                  <c:v>4.7649999999999997</c:v>
                </c:pt>
                <c:pt idx="953">
                  <c:v>4.7699999999999996</c:v>
                </c:pt>
                <c:pt idx="954">
                  <c:v>4.7750000000000004</c:v>
                </c:pt>
                <c:pt idx="955">
                  <c:v>4.78</c:v>
                </c:pt>
                <c:pt idx="956">
                  <c:v>4.7850000000000001</c:v>
                </c:pt>
                <c:pt idx="957">
                  <c:v>4.79</c:v>
                </c:pt>
                <c:pt idx="958">
                  <c:v>4.7949999999999999</c:v>
                </c:pt>
                <c:pt idx="959">
                  <c:v>4.8</c:v>
                </c:pt>
                <c:pt idx="960">
                  <c:v>4.8049999999999997</c:v>
                </c:pt>
                <c:pt idx="961">
                  <c:v>4.8099999999999996</c:v>
                </c:pt>
                <c:pt idx="962">
                  <c:v>4.8150000000000004</c:v>
                </c:pt>
                <c:pt idx="963">
                  <c:v>4.82</c:v>
                </c:pt>
                <c:pt idx="964">
                  <c:v>4.8250000000000002</c:v>
                </c:pt>
                <c:pt idx="965">
                  <c:v>4.83</c:v>
                </c:pt>
                <c:pt idx="966">
                  <c:v>4.835</c:v>
                </c:pt>
                <c:pt idx="967">
                  <c:v>4.84</c:v>
                </c:pt>
                <c:pt idx="968">
                  <c:v>4.8449999999999998</c:v>
                </c:pt>
                <c:pt idx="969">
                  <c:v>4.8499999999999996</c:v>
                </c:pt>
                <c:pt idx="970">
                  <c:v>4.8550000000000004</c:v>
                </c:pt>
                <c:pt idx="971">
                  <c:v>4.8600000000000003</c:v>
                </c:pt>
                <c:pt idx="972">
                  <c:v>4.8650000000000002</c:v>
                </c:pt>
                <c:pt idx="973">
                  <c:v>4.87</c:v>
                </c:pt>
                <c:pt idx="974">
                  <c:v>4.875</c:v>
                </c:pt>
                <c:pt idx="975">
                  <c:v>4.88</c:v>
                </c:pt>
                <c:pt idx="976">
                  <c:v>4.8849999999999998</c:v>
                </c:pt>
                <c:pt idx="977">
                  <c:v>4.8899999999999997</c:v>
                </c:pt>
                <c:pt idx="978">
                  <c:v>4.8949999999999996</c:v>
                </c:pt>
                <c:pt idx="979">
                  <c:v>4.9000000000000004</c:v>
                </c:pt>
                <c:pt idx="980">
                  <c:v>4.9050000000000002</c:v>
                </c:pt>
                <c:pt idx="981">
                  <c:v>4.91</c:v>
                </c:pt>
                <c:pt idx="982">
                  <c:v>4.915</c:v>
                </c:pt>
                <c:pt idx="983">
                  <c:v>4.92</c:v>
                </c:pt>
                <c:pt idx="984">
                  <c:v>4.9249999999999998</c:v>
                </c:pt>
                <c:pt idx="985">
                  <c:v>4.93</c:v>
                </c:pt>
                <c:pt idx="986">
                  <c:v>4.9349999999999996</c:v>
                </c:pt>
                <c:pt idx="987">
                  <c:v>4.9400000000000004</c:v>
                </c:pt>
                <c:pt idx="988">
                  <c:v>4.9450000000000003</c:v>
                </c:pt>
                <c:pt idx="989">
                  <c:v>4.95</c:v>
                </c:pt>
                <c:pt idx="990">
                  <c:v>4.9550000000000001</c:v>
                </c:pt>
                <c:pt idx="991">
                  <c:v>4.96</c:v>
                </c:pt>
                <c:pt idx="992">
                  <c:v>4.9649999999999999</c:v>
                </c:pt>
                <c:pt idx="993">
                  <c:v>4.97</c:v>
                </c:pt>
                <c:pt idx="994">
                  <c:v>4.9749999999999996</c:v>
                </c:pt>
                <c:pt idx="995">
                  <c:v>4.9800000000000004</c:v>
                </c:pt>
                <c:pt idx="996">
                  <c:v>4.9850000000000003</c:v>
                </c:pt>
                <c:pt idx="997">
                  <c:v>4.99</c:v>
                </c:pt>
                <c:pt idx="998">
                  <c:v>4.9950000000000001</c:v>
                </c:pt>
                <c:pt idx="999">
                  <c:v>5</c:v>
                </c:pt>
                <c:pt idx="1000">
                  <c:v>5.0049999999999999</c:v>
                </c:pt>
                <c:pt idx="1001">
                  <c:v>5.01</c:v>
                </c:pt>
                <c:pt idx="1002">
                  <c:v>5.0149999999999997</c:v>
                </c:pt>
                <c:pt idx="1003">
                  <c:v>5.0199999999999996</c:v>
                </c:pt>
                <c:pt idx="1004">
                  <c:v>5.0250000000000004</c:v>
                </c:pt>
                <c:pt idx="1005">
                  <c:v>5.03</c:v>
                </c:pt>
                <c:pt idx="1006">
                  <c:v>5.0350000000000001</c:v>
                </c:pt>
                <c:pt idx="1007">
                  <c:v>5.04</c:v>
                </c:pt>
                <c:pt idx="1008">
                  <c:v>5.0449999999999999</c:v>
                </c:pt>
                <c:pt idx="1009">
                  <c:v>5.05</c:v>
                </c:pt>
                <c:pt idx="1010">
                  <c:v>5.0549999999999997</c:v>
                </c:pt>
                <c:pt idx="1011">
                  <c:v>5.0599999999999996</c:v>
                </c:pt>
                <c:pt idx="1012">
                  <c:v>5.0650000000000004</c:v>
                </c:pt>
                <c:pt idx="1013">
                  <c:v>5.07</c:v>
                </c:pt>
                <c:pt idx="1014">
                  <c:v>5.0750000000000002</c:v>
                </c:pt>
                <c:pt idx="1015">
                  <c:v>5.08</c:v>
                </c:pt>
                <c:pt idx="1016">
                  <c:v>5.085</c:v>
                </c:pt>
                <c:pt idx="1017">
                  <c:v>5.09</c:v>
                </c:pt>
                <c:pt idx="1018">
                  <c:v>5.0949999999999998</c:v>
                </c:pt>
                <c:pt idx="1019">
                  <c:v>5.0999999999999996</c:v>
                </c:pt>
                <c:pt idx="1020">
                  <c:v>5.1050000000000004</c:v>
                </c:pt>
                <c:pt idx="1021">
                  <c:v>5.1100000000000003</c:v>
                </c:pt>
                <c:pt idx="1022">
                  <c:v>5.1150000000000002</c:v>
                </c:pt>
                <c:pt idx="1023">
                  <c:v>5.12</c:v>
                </c:pt>
                <c:pt idx="1024">
                  <c:v>5.125</c:v>
                </c:pt>
                <c:pt idx="1025">
                  <c:v>5.13</c:v>
                </c:pt>
                <c:pt idx="1026">
                  <c:v>5.1349999999999998</c:v>
                </c:pt>
                <c:pt idx="1027">
                  <c:v>5.14</c:v>
                </c:pt>
                <c:pt idx="1028">
                  <c:v>5.1449999999999996</c:v>
                </c:pt>
                <c:pt idx="1029">
                  <c:v>5.15</c:v>
                </c:pt>
                <c:pt idx="1030">
                  <c:v>5.1550000000000002</c:v>
                </c:pt>
                <c:pt idx="1031">
                  <c:v>5.16</c:v>
                </c:pt>
                <c:pt idx="1032">
                  <c:v>5.165</c:v>
                </c:pt>
                <c:pt idx="1033">
                  <c:v>5.17</c:v>
                </c:pt>
                <c:pt idx="1034">
                  <c:v>5.1749999999999998</c:v>
                </c:pt>
                <c:pt idx="1035">
                  <c:v>5.18</c:v>
                </c:pt>
                <c:pt idx="1036">
                  <c:v>5.1849999999999996</c:v>
                </c:pt>
                <c:pt idx="1037">
                  <c:v>5.19</c:v>
                </c:pt>
                <c:pt idx="1038">
                  <c:v>5.1950000000000003</c:v>
                </c:pt>
                <c:pt idx="1039">
                  <c:v>5.2</c:v>
                </c:pt>
                <c:pt idx="1040">
                  <c:v>5.2050000000000001</c:v>
                </c:pt>
                <c:pt idx="1041">
                  <c:v>5.21</c:v>
                </c:pt>
                <c:pt idx="1042">
                  <c:v>5.2149999999999999</c:v>
                </c:pt>
                <c:pt idx="1043">
                  <c:v>5.22</c:v>
                </c:pt>
                <c:pt idx="1044">
                  <c:v>5.2249999999999996</c:v>
                </c:pt>
                <c:pt idx="1045">
                  <c:v>5.23</c:v>
                </c:pt>
                <c:pt idx="1046">
                  <c:v>5.2350000000000003</c:v>
                </c:pt>
                <c:pt idx="1047">
                  <c:v>5.24</c:v>
                </c:pt>
                <c:pt idx="1048">
                  <c:v>5.2450000000000001</c:v>
                </c:pt>
                <c:pt idx="1049">
                  <c:v>5.25</c:v>
                </c:pt>
                <c:pt idx="1050">
                  <c:v>5.2549999999999999</c:v>
                </c:pt>
                <c:pt idx="1051">
                  <c:v>5.26</c:v>
                </c:pt>
                <c:pt idx="1052">
                  <c:v>5.2649999999999997</c:v>
                </c:pt>
                <c:pt idx="1053">
                  <c:v>5.27</c:v>
                </c:pt>
                <c:pt idx="1054">
                  <c:v>5.2750000000000004</c:v>
                </c:pt>
                <c:pt idx="1055">
                  <c:v>5.28</c:v>
                </c:pt>
                <c:pt idx="1056">
                  <c:v>5.2850000000000001</c:v>
                </c:pt>
                <c:pt idx="1057">
                  <c:v>5.29</c:v>
                </c:pt>
                <c:pt idx="1058">
                  <c:v>5.2949999999999999</c:v>
                </c:pt>
                <c:pt idx="1059">
                  <c:v>5.3</c:v>
                </c:pt>
                <c:pt idx="1060">
                  <c:v>5.3049999999999997</c:v>
                </c:pt>
                <c:pt idx="1061">
                  <c:v>5.31</c:v>
                </c:pt>
                <c:pt idx="1062">
                  <c:v>5.3150000000000004</c:v>
                </c:pt>
                <c:pt idx="1063">
                  <c:v>5.32</c:v>
                </c:pt>
                <c:pt idx="1064">
                  <c:v>5.3250000000000002</c:v>
                </c:pt>
                <c:pt idx="1065">
                  <c:v>5.33</c:v>
                </c:pt>
                <c:pt idx="1066">
                  <c:v>5.335</c:v>
                </c:pt>
                <c:pt idx="1067">
                  <c:v>5.34</c:v>
                </c:pt>
                <c:pt idx="1068">
                  <c:v>5.3449999999999998</c:v>
                </c:pt>
                <c:pt idx="1069">
                  <c:v>5.35</c:v>
                </c:pt>
                <c:pt idx="1070">
                  <c:v>5.3550000000000004</c:v>
                </c:pt>
                <c:pt idx="1071">
                  <c:v>5.36</c:v>
                </c:pt>
                <c:pt idx="1072">
                  <c:v>5.3650000000000002</c:v>
                </c:pt>
                <c:pt idx="1073">
                  <c:v>5.37</c:v>
                </c:pt>
                <c:pt idx="1074">
                  <c:v>5.375</c:v>
                </c:pt>
                <c:pt idx="1075">
                  <c:v>5.38</c:v>
                </c:pt>
                <c:pt idx="1076">
                  <c:v>5.3849999999999998</c:v>
                </c:pt>
                <c:pt idx="1077">
                  <c:v>5.39</c:v>
                </c:pt>
                <c:pt idx="1078">
                  <c:v>5.3949999999999996</c:v>
                </c:pt>
                <c:pt idx="1079">
                  <c:v>5.4</c:v>
                </c:pt>
                <c:pt idx="1080">
                  <c:v>5.4050000000000002</c:v>
                </c:pt>
                <c:pt idx="1081">
                  <c:v>5.41</c:v>
                </c:pt>
                <c:pt idx="1082">
                  <c:v>5.415</c:v>
                </c:pt>
                <c:pt idx="1083">
                  <c:v>5.42</c:v>
                </c:pt>
                <c:pt idx="1084">
                  <c:v>5.4249999999999998</c:v>
                </c:pt>
                <c:pt idx="1085">
                  <c:v>5.43</c:v>
                </c:pt>
                <c:pt idx="1086">
                  <c:v>5.4349999999999996</c:v>
                </c:pt>
                <c:pt idx="1087">
                  <c:v>5.44</c:v>
                </c:pt>
                <c:pt idx="1088">
                  <c:v>5.4450000000000003</c:v>
                </c:pt>
                <c:pt idx="1089">
                  <c:v>5.45</c:v>
                </c:pt>
                <c:pt idx="1090">
                  <c:v>5.4550000000000001</c:v>
                </c:pt>
                <c:pt idx="1091">
                  <c:v>5.46</c:v>
                </c:pt>
                <c:pt idx="1092">
                  <c:v>5.4649999999999999</c:v>
                </c:pt>
                <c:pt idx="1093">
                  <c:v>5.47</c:v>
                </c:pt>
                <c:pt idx="1094">
                  <c:v>5.4749999999999996</c:v>
                </c:pt>
                <c:pt idx="1095">
                  <c:v>5.48</c:v>
                </c:pt>
                <c:pt idx="1096">
                  <c:v>5.4850000000000003</c:v>
                </c:pt>
                <c:pt idx="1097">
                  <c:v>5.49</c:v>
                </c:pt>
                <c:pt idx="1098">
                  <c:v>5.4950000000000001</c:v>
                </c:pt>
                <c:pt idx="1099">
                  <c:v>5.5</c:v>
                </c:pt>
                <c:pt idx="1100">
                  <c:v>5.5049999999999999</c:v>
                </c:pt>
                <c:pt idx="1101">
                  <c:v>5.51</c:v>
                </c:pt>
                <c:pt idx="1102">
                  <c:v>5.5149999999999997</c:v>
                </c:pt>
                <c:pt idx="1103">
                  <c:v>5.52</c:v>
                </c:pt>
                <c:pt idx="1104">
                  <c:v>5.5250000000000004</c:v>
                </c:pt>
                <c:pt idx="1105">
                  <c:v>5.53</c:v>
                </c:pt>
                <c:pt idx="1106">
                  <c:v>5.5350000000000001</c:v>
                </c:pt>
                <c:pt idx="1107">
                  <c:v>5.54</c:v>
                </c:pt>
                <c:pt idx="1108">
                  <c:v>5.5449999999999999</c:v>
                </c:pt>
                <c:pt idx="1109">
                  <c:v>5.55</c:v>
                </c:pt>
                <c:pt idx="1110">
                  <c:v>5.5549999999999997</c:v>
                </c:pt>
                <c:pt idx="1111">
                  <c:v>5.56</c:v>
                </c:pt>
                <c:pt idx="1112">
                  <c:v>5.5650000000000004</c:v>
                </c:pt>
                <c:pt idx="1113">
                  <c:v>5.57</c:v>
                </c:pt>
                <c:pt idx="1114">
                  <c:v>5.5750000000000002</c:v>
                </c:pt>
                <c:pt idx="1115">
                  <c:v>5.58</c:v>
                </c:pt>
                <c:pt idx="1116">
                  <c:v>5.585</c:v>
                </c:pt>
                <c:pt idx="1117">
                  <c:v>5.59</c:v>
                </c:pt>
                <c:pt idx="1118">
                  <c:v>5.5949999999999998</c:v>
                </c:pt>
                <c:pt idx="1119">
                  <c:v>5.6</c:v>
                </c:pt>
                <c:pt idx="1120">
                  <c:v>5.6050000000000004</c:v>
                </c:pt>
                <c:pt idx="1121">
                  <c:v>5.61</c:v>
                </c:pt>
                <c:pt idx="1122">
                  <c:v>5.6150000000000002</c:v>
                </c:pt>
                <c:pt idx="1123">
                  <c:v>5.62</c:v>
                </c:pt>
                <c:pt idx="1124">
                  <c:v>5.625</c:v>
                </c:pt>
                <c:pt idx="1125">
                  <c:v>5.63</c:v>
                </c:pt>
                <c:pt idx="1126">
                  <c:v>5.6349999999999998</c:v>
                </c:pt>
                <c:pt idx="1127">
                  <c:v>5.64</c:v>
                </c:pt>
                <c:pt idx="1128">
                  <c:v>5.6449999999999996</c:v>
                </c:pt>
                <c:pt idx="1129">
                  <c:v>5.65</c:v>
                </c:pt>
                <c:pt idx="1130">
                  <c:v>5.6550000000000002</c:v>
                </c:pt>
                <c:pt idx="1131">
                  <c:v>5.66</c:v>
                </c:pt>
                <c:pt idx="1132">
                  <c:v>5.665</c:v>
                </c:pt>
                <c:pt idx="1133">
                  <c:v>5.67</c:v>
                </c:pt>
                <c:pt idx="1134">
                  <c:v>5.6749999999999998</c:v>
                </c:pt>
                <c:pt idx="1135">
                  <c:v>5.68</c:v>
                </c:pt>
                <c:pt idx="1136">
                  <c:v>5.6849999999999996</c:v>
                </c:pt>
                <c:pt idx="1137">
                  <c:v>5.69</c:v>
                </c:pt>
                <c:pt idx="1138">
                  <c:v>5.6950000000000003</c:v>
                </c:pt>
                <c:pt idx="1139">
                  <c:v>5.7</c:v>
                </c:pt>
                <c:pt idx="1140">
                  <c:v>5.7050000000000001</c:v>
                </c:pt>
                <c:pt idx="1141">
                  <c:v>5.71</c:v>
                </c:pt>
                <c:pt idx="1142">
                  <c:v>5.7149999999999999</c:v>
                </c:pt>
                <c:pt idx="1143">
                  <c:v>5.72</c:v>
                </c:pt>
                <c:pt idx="1144">
                  <c:v>5.7249999999999996</c:v>
                </c:pt>
                <c:pt idx="1145">
                  <c:v>5.73</c:v>
                </c:pt>
                <c:pt idx="1146">
                  <c:v>5.7350000000000003</c:v>
                </c:pt>
                <c:pt idx="1147">
                  <c:v>5.74</c:v>
                </c:pt>
                <c:pt idx="1148">
                  <c:v>5.7450000000000001</c:v>
                </c:pt>
                <c:pt idx="1149">
                  <c:v>5.75</c:v>
                </c:pt>
                <c:pt idx="1150">
                  <c:v>5.7549999999999999</c:v>
                </c:pt>
                <c:pt idx="1151">
                  <c:v>5.76</c:v>
                </c:pt>
                <c:pt idx="1152">
                  <c:v>5.7649999999999997</c:v>
                </c:pt>
                <c:pt idx="1153">
                  <c:v>5.77</c:v>
                </c:pt>
                <c:pt idx="1154">
                  <c:v>5.7750000000000004</c:v>
                </c:pt>
                <c:pt idx="1155">
                  <c:v>5.78</c:v>
                </c:pt>
                <c:pt idx="1156">
                  <c:v>5.7850000000000001</c:v>
                </c:pt>
                <c:pt idx="1157">
                  <c:v>5.79</c:v>
                </c:pt>
                <c:pt idx="1158">
                  <c:v>5.7949999999999999</c:v>
                </c:pt>
                <c:pt idx="1159">
                  <c:v>5.8</c:v>
                </c:pt>
                <c:pt idx="1160">
                  <c:v>5.8049999999999997</c:v>
                </c:pt>
                <c:pt idx="1161">
                  <c:v>5.81</c:v>
                </c:pt>
                <c:pt idx="1162">
                  <c:v>5.8150000000000004</c:v>
                </c:pt>
                <c:pt idx="1163">
                  <c:v>5.82</c:v>
                </c:pt>
                <c:pt idx="1164">
                  <c:v>5.8250000000000002</c:v>
                </c:pt>
                <c:pt idx="1165">
                  <c:v>5.83</c:v>
                </c:pt>
                <c:pt idx="1166">
                  <c:v>5.835</c:v>
                </c:pt>
                <c:pt idx="1167">
                  <c:v>5.84</c:v>
                </c:pt>
                <c:pt idx="1168">
                  <c:v>5.8449999999999998</c:v>
                </c:pt>
                <c:pt idx="1169">
                  <c:v>5.85</c:v>
                </c:pt>
                <c:pt idx="1170">
                  <c:v>5.8550000000000004</c:v>
                </c:pt>
                <c:pt idx="1171">
                  <c:v>5.86</c:v>
                </c:pt>
                <c:pt idx="1172">
                  <c:v>5.8650000000000002</c:v>
                </c:pt>
                <c:pt idx="1173">
                  <c:v>5.87</c:v>
                </c:pt>
                <c:pt idx="1174">
                  <c:v>5.875</c:v>
                </c:pt>
                <c:pt idx="1175">
                  <c:v>5.88</c:v>
                </c:pt>
                <c:pt idx="1176">
                  <c:v>5.8849999999999998</c:v>
                </c:pt>
                <c:pt idx="1177">
                  <c:v>5.89</c:v>
                </c:pt>
                <c:pt idx="1178">
                  <c:v>5.8949999999999996</c:v>
                </c:pt>
                <c:pt idx="1179">
                  <c:v>5.9</c:v>
                </c:pt>
                <c:pt idx="1180">
                  <c:v>5.9050000000000002</c:v>
                </c:pt>
                <c:pt idx="1181">
                  <c:v>5.91</c:v>
                </c:pt>
                <c:pt idx="1182">
                  <c:v>5.915</c:v>
                </c:pt>
                <c:pt idx="1183">
                  <c:v>5.92</c:v>
                </c:pt>
                <c:pt idx="1184">
                  <c:v>5.9249999999999998</c:v>
                </c:pt>
                <c:pt idx="1185">
                  <c:v>5.93</c:v>
                </c:pt>
                <c:pt idx="1186">
                  <c:v>5.9349999999999996</c:v>
                </c:pt>
                <c:pt idx="1187">
                  <c:v>5.94</c:v>
                </c:pt>
                <c:pt idx="1188">
                  <c:v>5.9450000000000003</c:v>
                </c:pt>
                <c:pt idx="1189">
                  <c:v>5.95</c:v>
                </c:pt>
                <c:pt idx="1190">
                  <c:v>5.9550000000000001</c:v>
                </c:pt>
                <c:pt idx="1191">
                  <c:v>5.96</c:v>
                </c:pt>
                <c:pt idx="1192">
                  <c:v>5.9649999999999999</c:v>
                </c:pt>
                <c:pt idx="1193">
                  <c:v>5.97</c:v>
                </c:pt>
                <c:pt idx="1194">
                  <c:v>5.9749999999999996</c:v>
                </c:pt>
                <c:pt idx="1195">
                  <c:v>5.98</c:v>
                </c:pt>
                <c:pt idx="1196">
                  <c:v>5.9850000000000003</c:v>
                </c:pt>
                <c:pt idx="1197">
                  <c:v>5.99</c:v>
                </c:pt>
                <c:pt idx="1198">
                  <c:v>5.9950000000000001</c:v>
                </c:pt>
                <c:pt idx="1199">
                  <c:v>6</c:v>
                </c:pt>
                <c:pt idx="1200">
                  <c:v>6.0049999999999999</c:v>
                </c:pt>
                <c:pt idx="1201">
                  <c:v>6.01</c:v>
                </c:pt>
                <c:pt idx="1202">
                  <c:v>6.0149999999999997</c:v>
                </c:pt>
                <c:pt idx="1203">
                  <c:v>6.02</c:v>
                </c:pt>
                <c:pt idx="1204">
                  <c:v>6.0250000000000004</c:v>
                </c:pt>
                <c:pt idx="1205">
                  <c:v>6.03</c:v>
                </c:pt>
                <c:pt idx="1206">
                  <c:v>6.0350000000000001</c:v>
                </c:pt>
                <c:pt idx="1207">
                  <c:v>6.04</c:v>
                </c:pt>
                <c:pt idx="1208">
                  <c:v>6.0449999999999999</c:v>
                </c:pt>
                <c:pt idx="1209">
                  <c:v>6.05</c:v>
                </c:pt>
                <c:pt idx="1210">
                  <c:v>6.0549999999999997</c:v>
                </c:pt>
                <c:pt idx="1211">
                  <c:v>6.06</c:v>
                </c:pt>
                <c:pt idx="1212">
                  <c:v>6.0650000000000004</c:v>
                </c:pt>
                <c:pt idx="1213">
                  <c:v>6.07</c:v>
                </c:pt>
                <c:pt idx="1214">
                  <c:v>6.0750000000000002</c:v>
                </c:pt>
                <c:pt idx="1215">
                  <c:v>6.08</c:v>
                </c:pt>
                <c:pt idx="1216">
                  <c:v>6.085</c:v>
                </c:pt>
                <c:pt idx="1217">
                  <c:v>6.09</c:v>
                </c:pt>
                <c:pt idx="1218">
                  <c:v>6.0949999999999998</c:v>
                </c:pt>
                <c:pt idx="1219">
                  <c:v>6.1</c:v>
                </c:pt>
                <c:pt idx="1220">
                  <c:v>6.1050000000000004</c:v>
                </c:pt>
                <c:pt idx="1221">
                  <c:v>6.11</c:v>
                </c:pt>
                <c:pt idx="1222">
                  <c:v>6.1150000000000002</c:v>
                </c:pt>
                <c:pt idx="1223">
                  <c:v>6.12</c:v>
                </c:pt>
                <c:pt idx="1224">
                  <c:v>6.125</c:v>
                </c:pt>
                <c:pt idx="1225">
                  <c:v>6.13</c:v>
                </c:pt>
                <c:pt idx="1226">
                  <c:v>6.1349999999999998</c:v>
                </c:pt>
                <c:pt idx="1227">
                  <c:v>6.14</c:v>
                </c:pt>
                <c:pt idx="1228">
                  <c:v>6.1449999999999996</c:v>
                </c:pt>
                <c:pt idx="1229">
                  <c:v>6.15</c:v>
                </c:pt>
                <c:pt idx="1230">
                  <c:v>6.1550000000000002</c:v>
                </c:pt>
                <c:pt idx="1231">
                  <c:v>6.16</c:v>
                </c:pt>
                <c:pt idx="1232">
                  <c:v>6.165</c:v>
                </c:pt>
                <c:pt idx="1233">
                  <c:v>6.17</c:v>
                </c:pt>
                <c:pt idx="1234">
                  <c:v>6.1749999999999998</c:v>
                </c:pt>
                <c:pt idx="1235">
                  <c:v>6.18</c:v>
                </c:pt>
                <c:pt idx="1236">
                  <c:v>6.1849999999999996</c:v>
                </c:pt>
                <c:pt idx="1237">
                  <c:v>6.19</c:v>
                </c:pt>
                <c:pt idx="1238">
                  <c:v>6.1950000000000003</c:v>
                </c:pt>
                <c:pt idx="1239">
                  <c:v>6.2</c:v>
                </c:pt>
                <c:pt idx="1240">
                  <c:v>6.2050000000000001</c:v>
                </c:pt>
                <c:pt idx="1241">
                  <c:v>6.21</c:v>
                </c:pt>
                <c:pt idx="1242">
                  <c:v>6.2149999999999999</c:v>
                </c:pt>
                <c:pt idx="1243">
                  <c:v>6.22</c:v>
                </c:pt>
                <c:pt idx="1244">
                  <c:v>6.2249999999999996</c:v>
                </c:pt>
                <c:pt idx="1245">
                  <c:v>6.23</c:v>
                </c:pt>
                <c:pt idx="1246">
                  <c:v>6.2350000000000003</c:v>
                </c:pt>
                <c:pt idx="1247">
                  <c:v>6.24</c:v>
                </c:pt>
                <c:pt idx="1248">
                  <c:v>6.2450000000000001</c:v>
                </c:pt>
                <c:pt idx="1249">
                  <c:v>6.25</c:v>
                </c:pt>
                <c:pt idx="1250">
                  <c:v>6.2549999999999999</c:v>
                </c:pt>
                <c:pt idx="1251">
                  <c:v>6.26</c:v>
                </c:pt>
                <c:pt idx="1252">
                  <c:v>6.2649999999999997</c:v>
                </c:pt>
                <c:pt idx="1253">
                  <c:v>6.27</c:v>
                </c:pt>
                <c:pt idx="1254">
                  <c:v>6.2750000000000004</c:v>
                </c:pt>
                <c:pt idx="1255">
                  <c:v>6.28</c:v>
                </c:pt>
                <c:pt idx="1256">
                  <c:v>6.2850000000000001</c:v>
                </c:pt>
                <c:pt idx="1257">
                  <c:v>6.29</c:v>
                </c:pt>
                <c:pt idx="1258">
                  <c:v>6.2949999999999999</c:v>
                </c:pt>
                <c:pt idx="1259">
                  <c:v>6.3</c:v>
                </c:pt>
                <c:pt idx="1260">
                  <c:v>6.3049999999999997</c:v>
                </c:pt>
                <c:pt idx="1261">
                  <c:v>6.31</c:v>
                </c:pt>
                <c:pt idx="1262">
                  <c:v>6.3150000000000004</c:v>
                </c:pt>
                <c:pt idx="1263">
                  <c:v>6.32</c:v>
                </c:pt>
                <c:pt idx="1264">
                  <c:v>6.3250000000000002</c:v>
                </c:pt>
                <c:pt idx="1265">
                  <c:v>6.33</c:v>
                </c:pt>
                <c:pt idx="1266">
                  <c:v>6.335</c:v>
                </c:pt>
                <c:pt idx="1267">
                  <c:v>6.34</c:v>
                </c:pt>
                <c:pt idx="1268">
                  <c:v>6.3449999999999998</c:v>
                </c:pt>
                <c:pt idx="1269">
                  <c:v>6.35</c:v>
                </c:pt>
                <c:pt idx="1270">
                  <c:v>6.3550000000000004</c:v>
                </c:pt>
                <c:pt idx="1271">
                  <c:v>6.36</c:v>
                </c:pt>
                <c:pt idx="1272">
                  <c:v>6.3650000000000002</c:v>
                </c:pt>
                <c:pt idx="1273">
                  <c:v>6.37</c:v>
                </c:pt>
                <c:pt idx="1274">
                  <c:v>6.375</c:v>
                </c:pt>
                <c:pt idx="1275">
                  <c:v>6.38</c:v>
                </c:pt>
                <c:pt idx="1276">
                  <c:v>6.3849999999999998</c:v>
                </c:pt>
                <c:pt idx="1277">
                  <c:v>6.39</c:v>
                </c:pt>
                <c:pt idx="1278">
                  <c:v>6.3949999999999996</c:v>
                </c:pt>
                <c:pt idx="1279">
                  <c:v>6.4</c:v>
                </c:pt>
                <c:pt idx="1280">
                  <c:v>6.4050000000000002</c:v>
                </c:pt>
                <c:pt idx="1281">
                  <c:v>6.41</c:v>
                </c:pt>
                <c:pt idx="1282">
                  <c:v>6.415</c:v>
                </c:pt>
                <c:pt idx="1283">
                  <c:v>6.42</c:v>
                </c:pt>
                <c:pt idx="1284">
                  <c:v>6.4249999999999998</c:v>
                </c:pt>
                <c:pt idx="1285">
                  <c:v>6.43</c:v>
                </c:pt>
                <c:pt idx="1286">
                  <c:v>6.4349999999999996</c:v>
                </c:pt>
                <c:pt idx="1287">
                  <c:v>6.44</c:v>
                </c:pt>
                <c:pt idx="1288">
                  <c:v>6.4450000000000003</c:v>
                </c:pt>
                <c:pt idx="1289">
                  <c:v>6.45</c:v>
                </c:pt>
                <c:pt idx="1290">
                  <c:v>6.4550000000000001</c:v>
                </c:pt>
                <c:pt idx="1291">
                  <c:v>6.46</c:v>
                </c:pt>
                <c:pt idx="1292">
                  <c:v>6.4649999999999999</c:v>
                </c:pt>
                <c:pt idx="1293">
                  <c:v>6.47</c:v>
                </c:pt>
                <c:pt idx="1294">
                  <c:v>6.4749999999999996</c:v>
                </c:pt>
                <c:pt idx="1295">
                  <c:v>6.48</c:v>
                </c:pt>
                <c:pt idx="1296">
                  <c:v>6.4850000000000003</c:v>
                </c:pt>
                <c:pt idx="1297">
                  <c:v>6.49</c:v>
                </c:pt>
                <c:pt idx="1298">
                  <c:v>6.4950000000000001</c:v>
                </c:pt>
                <c:pt idx="1299">
                  <c:v>6.5</c:v>
                </c:pt>
                <c:pt idx="1300">
                  <c:v>6.5049999999999999</c:v>
                </c:pt>
                <c:pt idx="1301">
                  <c:v>6.51</c:v>
                </c:pt>
                <c:pt idx="1302">
                  <c:v>6.5149999999999997</c:v>
                </c:pt>
                <c:pt idx="1303">
                  <c:v>6.52</c:v>
                </c:pt>
                <c:pt idx="1304">
                  <c:v>6.5250000000000004</c:v>
                </c:pt>
                <c:pt idx="1305">
                  <c:v>6.53</c:v>
                </c:pt>
                <c:pt idx="1306">
                  <c:v>6.5350000000000001</c:v>
                </c:pt>
                <c:pt idx="1307">
                  <c:v>6.54</c:v>
                </c:pt>
                <c:pt idx="1308">
                  <c:v>6.5449999999999999</c:v>
                </c:pt>
                <c:pt idx="1309">
                  <c:v>6.55</c:v>
                </c:pt>
                <c:pt idx="1310">
                  <c:v>6.5549999999999997</c:v>
                </c:pt>
                <c:pt idx="1311">
                  <c:v>6.56</c:v>
                </c:pt>
                <c:pt idx="1312">
                  <c:v>6.5650000000000004</c:v>
                </c:pt>
                <c:pt idx="1313">
                  <c:v>6.57</c:v>
                </c:pt>
                <c:pt idx="1314">
                  <c:v>6.5750000000000002</c:v>
                </c:pt>
                <c:pt idx="1315">
                  <c:v>6.58</c:v>
                </c:pt>
                <c:pt idx="1316">
                  <c:v>6.585</c:v>
                </c:pt>
                <c:pt idx="1317">
                  <c:v>6.59</c:v>
                </c:pt>
                <c:pt idx="1318">
                  <c:v>6.5949999999999998</c:v>
                </c:pt>
                <c:pt idx="1319">
                  <c:v>6.6</c:v>
                </c:pt>
                <c:pt idx="1320">
                  <c:v>6.6050000000000004</c:v>
                </c:pt>
                <c:pt idx="1321">
                  <c:v>6.61</c:v>
                </c:pt>
                <c:pt idx="1322">
                  <c:v>6.6150000000000002</c:v>
                </c:pt>
                <c:pt idx="1323">
                  <c:v>6.62</c:v>
                </c:pt>
                <c:pt idx="1324">
                  <c:v>6.625</c:v>
                </c:pt>
                <c:pt idx="1325">
                  <c:v>6.63</c:v>
                </c:pt>
                <c:pt idx="1326">
                  <c:v>6.6349999999999998</c:v>
                </c:pt>
                <c:pt idx="1327">
                  <c:v>6.64</c:v>
                </c:pt>
                <c:pt idx="1328">
                  <c:v>6.6449999999999996</c:v>
                </c:pt>
                <c:pt idx="1329">
                  <c:v>6.65</c:v>
                </c:pt>
                <c:pt idx="1330">
                  <c:v>6.6550000000000002</c:v>
                </c:pt>
                <c:pt idx="1331">
                  <c:v>6.66</c:v>
                </c:pt>
                <c:pt idx="1332">
                  <c:v>6.665</c:v>
                </c:pt>
                <c:pt idx="1333">
                  <c:v>6.67</c:v>
                </c:pt>
                <c:pt idx="1334">
                  <c:v>6.6749999999999998</c:v>
                </c:pt>
                <c:pt idx="1335">
                  <c:v>6.68</c:v>
                </c:pt>
                <c:pt idx="1336">
                  <c:v>6.6849999999999996</c:v>
                </c:pt>
                <c:pt idx="1337">
                  <c:v>6.69</c:v>
                </c:pt>
                <c:pt idx="1338">
                  <c:v>6.6950000000000003</c:v>
                </c:pt>
                <c:pt idx="1339">
                  <c:v>6.7</c:v>
                </c:pt>
                <c:pt idx="1340">
                  <c:v>6.7050000000000001</c:v>
                </c:pt>
                <c:pt idx="1341">
                  <c:v>6.71</c:v>
                </c:pt>
                <c:pt idx="1342">
                  <c:v>6.7149999999999999</c:v>
                </c:pt>
                <c:pt idx="1343">
                  <c:v>6.72</c:v>
                </c:pt>
                <c:pt idx="1344">
                  <c:v>6.7249999999999996</c:v>
                </c:pt>
                <c:pt idx="1345">
                  <c:v>6.73</c:v>
                </c:pt>
                <c:pt idx="1346">
                  <c:v>6.7350000000000003</c:v>
                </c:pt>
                <c:pt idx="1347">
                  <c:v>6.74</c:v>
                </c:pt>
                <c:pt idx="1348">
                  <c:v>6.7450000000000001</c:v>
                </c:pt>
                <c:pt idx="1349">
                  <c:v>6.75</c:v>
                </c:pt>
                <c:pt idx="1350">
                  <c:v>6.7549999999999999</c:v>
                </c:pt>
                <c:pt idx="1351">
                  <c:v>6.76</c:v>
                </c:pt>
                <c:pt idx="1352">
                  <c:v>6.7649999999999997</c:v>
                </c:pt>
                <c:pt idx="1353">
                  <c:v>6.77</c:v>
                </c:pt>
                <c:pt idx="1354">
                  <c:v>6.7750000000000004</c:v>
                </c:pt>
                <c:pt idx="1355">
                  <c:v>6.78</c:v>
                </c:pt>
                <c:pt idx="1356">
                  <c:v>6.7850000000000001</c:v>
                </c:pt>
                <c:pt idx="1357">
                  <c:v>6.79</c:v>
                </c:pt>
                <c:pt idx="1358">
                  <c:v>6.7949999999999999</c:v>
                </c:pt>
                <c:pt idx="1359">
                  <c:v>6.8</c:v>
                </c:pt>
                <c:pt idx="1360">
                  <c:v>6.8049999999999997</c:v>
                </c:pt>
                <c:pt idx="1361">
                  <c:v>6.81</c:v>
                </c:pt>
                <c:pt idx="1362">
                  <c:v>6.8150000000000004</c:v>
                </c:pt>
                <c:pt idx="1363">
                  <c:v>6.82</c:v>
                </c:pt>
                <c:pt idx="1364">
                  <c:v>6.8250000000000002</c:v>
                </c:pt>
                <c:pt idx="1365">
                  <c:v>6.83</c:v>
                </c:pt>
                <c:pt idx="1366">
                  <c:v>6.835</c:v>
                </c:pt>
                <c:pt idx="1367">
                  <c:v>6.84</c:v>
                </c:pt>
                <c:pt idx="1368">
                  <c:v>6.8449999999999998</c:v>
                </c:pt>
                <c:pt idx="1369">
                  <c:v>6.85</c:v>
                </c:pt>
                <c:pt idx="1370">
                  <c:v>6.8550000000000004</c:v>
                </c:pt>
                <c:pt idx="1371">
                  <c:v>6.86</c:v>
                </c:pt>
                <c:pt idx="1372">
                  <c:v>6.8650000000000002</c:v>
                </c:pt>
                <c:pt idx="1373">
                  <c:v>6.87</c:v>
                </c:pt>
                <c:pt idx="1374">
                  <c:v>6.875</c:v>
                </c:pt>
                <c:pt idx="1375">
                  <c:v>6.88</c:v>
                </c:pt>
                <c:pt idx="1376">
                  <c:v>6.8849999999999998</c:v>
                </c:pt>
                <c:pt idx="1377">
                  <c:v>6.89</c:v>
                </c:pt>
                <c:pt idx="1378">
                  <c:v>6.8949999999999996</c:v>
                </c:pt>
                <c:pt idx="1379">
                  <c:v>6.9</c:v>
                </c:pt>
                <c:pt idx="1380">
                  <c:v>6.9050000000000002</c:v>
                </c:pt>
                <c:pt idx="1381">
                  <c:v>6.91</c:v>
                </c:pt>
                <c:pt idx="1382">
                  <c:v>6.915</c:v>
                </c:pt>
                <c:pt idx="1383">
                  <c:v>6.92</c:v>
                </c:pt>
                <c:pt idx="1384">
                  <c:v>6.9249999999999998</c:v>
                </c:pt>
                <c:pt idx="1385">
                  <c:v>6.93</c:v>
                </c:pt>
                <c:pt idx="1386">
                  <c:v>6.9349999999999996</c:v>
                </c:pt>
                <c:pt idx="1387">
                  <c:v>6.94</c:v>
                </c:pt>
                <c:pt idx="1388">
                  <c:v>6.9450000000000003</c:v>
                </c:pt>
                <c:pt idx="1389">
                  <c:v>6.95</c:v>
                </c:pt>
                <c:pt idx="1390">
                  <c:v>6.9550000000000001</c:v>
                </c:pt>
                <c:pt idx="1391">
                  <c:v>6.96</c:v>
                </c:pt>
                <c:pt idx="1392">
                  <c:v>6.9649999999999999</c:v>
                </c:pt>
                <c:pt idx="1393">
                  <c:v>6.97</c:v>
                </c:pt>
                <c:pt idx="1394">
                  <c:v>6.9749999999999996</c:v>
                </c:pt>
                <c:pt idx="1395">
                  <c:v>6.98</c:v>
                </c:pt>
                <c:pt idx="1396">
                  <c:v>6.9850000000000003</c:v>
                </c:pt>
                <c:pt idx="1397">
                  <c:v>6.99</c:v>
                </c:pt>
                <c:pt idx="1398">
                  <c:v>6.9950000000000001</c:v>
                </c:pt>
                <c:pt idx="1399">
                  <c:v>7</c:v>
                </c:pt>
                <c:pt idx="1400">
                  <c:v>7.0049999999999999</c:v>
                </c:pt>
                <c:pt idx="1401">
                  <c:v>7.01</c:v>
                </c:pt>
                <c:pt idx="1402">
                  <c:v>7.0149999999999997</c:v>
                </c:pt>
                <c:pt idx="1403">
                  <c:v>7.02</c:v>
                </c:pt>
                <c:pt idx="1404">
                  <c:v>7.0250000000000004</c:v>
                </c:pt>
                <c:pt idx="1405">
                  <c:v>7.03</c:v>
                </c:pt>
                <c:pt idx="1406">
                  <c:v>7.0350000000000001</c:v>
                </c:pt>
                <c:pt idx="1407">
                  <c:v>7.04</c:v>
                </c:pt>
                <c:pt idx="1408">
                  <c:v>7.0449999999999999</c:v>
                </c:pt>
                <c:pt idx="1409">
                  <c:v>7.05</c:v>
                </c:pt>
                <c:pt idx="1410">
                  <c:v>7.0549999999999997</c:v>
                </c:pt>
                <c:pt idx="1411">
                  <c:v>7.06</c:v>
                </c:pt>
                <c:pt idx="1412">
                  <c:v>7.0650000000000004</c:v>
                </c:pt>
                <c:pt idx="1413">
                  <c:v>7.07</c:v>
                </c:pt>
                <c:pt idx="1414">
                  <c:v>7.0750000000000002</c:v>
                </c:pt>
                <c:pt idx="1415">
                  <c:v>7.08</c:v>
                </c:pt>
                <c:pt idx="1416">
                  <c:v>7.085</c:v>
                </c:pt>
                <c:pt idx="1417">
                  <c:v>7.09</c:v>
                </c:pt>
                <c:pt idx="1418">
                  <c:v>7.0949999999999998</c:v>
                </c:pt>
                <c:pt idx="1419">
                  <c:v>7.1</c:v>
                </c:pt>
                <c:pt idx="1420">
                  <c:v>7.1050000000000004</c:v>
                </c:pt>
                <c:pt idx="1421">
                  <c:v>7.11</c:v>
                </c:pt>
                <c:pt idx="1422">
                  <c:v>7.1150000000000002</c:v>
                </c:pt>
                <c:pt idx="1423">
                  <c:v>7.12</c:v>
                </c:pt>
                <c:pt idx="1424">
                  <c:v>7.125</c:v>
                </c:pt>
                <c:pt idx="1425">
                  <c:v>7.13</c:v>
                </c:pt>
                <c:pt idx="1426">
                  <c:v>7.1349999999999998</c:v>
                </c:pt>
                <c:pt idx="1427">
                  <c:v>7.14</c:v>
                </c:pt>
                <c:pt idx="1428">
                  <c:v>7.1449999999999996</c:v>
                </c:pt>
                <c:pt idx="1429">
                  <c:v>7.15</c:v>
                </c:pt>
                <c:pt idx="1430">
                  <c:v>7.1550000000000002</c:v>
                </c:pt>
                <c:pt idx="1431">
                  <c:v>7.16</c:v>
                </c:pt>
                <c:pt idx="1432">
                  <c:v>7.165</c:v>
                </c:pt>
                <c:pt idx="1433">
                  <c:v>7.17</c:v>
                </c:pt>
                <c:pt idx="1434">
                  <c:v>7.1749999999999998</c:v>
                </c:pt>
                <c:pt idx="1435">
                  <c:v>7.18</c:v>
                </c:pt>
                <c:pt idx="1436">
                  <c:v>7.1849999999999996</c:v>
                </c:pt>
                <c:pt idx="1437">
                  <c:v>7.19</c:v>
                </c:pt>
                <c:pt idx="1438">
                  <c:v>7.1950000000000003</c:v>
                </c:pt>
                <c:pt idx="1439">
                  <c:v>7.2</c:v>
                </c:pt>
                <c:pt idx="1440">
                  <c:v>7.2050000000000001</c:v>
                </c:pt>
                <c:pt idx="1441">
                  <c:v>7.21</c:v>
                </c:pt>
                <c:pt idx="1442">
                  <c:v>7.2149999999999999</c:v>
                </c:pt>
                <c:pt idx="1443">
                  <c:v>7.22</c:v>
                </c:pt>
                <c:pt idx="1444">
                  <c:v>7.2249999999999996</c:v>
                </c:pt>
                <c:pt idx="1445">
                  <c:v>7.23</c:v>
                </c:pt>
                <c:pt idx="1446">
                  <c:v>7.2350000000000003</c:v>
                </c:pt>
                <c:pt idx="1447">
                  <c:v>7.24</c:v>
                </c:pt>
                <c:pt idx="1448">
                  <c:v>7.2450000000000001</c:v>
                </c:pt>
                <c:pt idx="1449">
                  <c:v>7.25</c:v>
                </c:pt>
                <c:pt idx="1450">
                  <c:v>7.2549999999999999</c:v>
                </c:pt>
                <c:pt idx="1451">
                  <c:v>7.26</c:v>
                </c:pt>
                <c:pt idx="1452">
                  <c:v>7.2649999999999997</c:v>
                </c:pt>
                <c:pt idx="1453">
                  <c:v>7.27</c:v>
                </c:pt>
                <c:pt idx="1454">
                  <c:v>7.2750000000000004</c:v>
                </c:pt>
                <c:pt idx="1455">
                  <c:v>7.28</c:v>
                </c:pt>
                <c:pt idx="1456">
                  <c:v>7.2850000000000001</c:v>
                </c:pt>
                <c:pt idx="1457">
                  <c:v>7.29</c:v>
                </c:pt>
                <c:pt idx="1458">
                  <c:v>7.2949999999999999</c:v>
                </c:pt>
                <c:pt idx="1459">
                  <c:v>7.3</c:v>
                </c:pt>
                <c:pt idx="1460">
                  <c:v>7.3049999999999997</c:v>
                </c:pt>
                <c:pt idx="1461">
                  <c:v>7.31</c:v>
                </c:pt>
                <c:pt idx="1462">
                  <c:v>7.3150000000000004</c:v>
                </c:pt>
                <c:pt idx="1463">
                  <c:v>7.32</c:v>
                </c:pt>
                <c:pt idx="1464">
                  <c:v>7.3250000000000002</c:v>
                </c:pt>
                <c:pt idx="1465">
                  <c:v>7.33</c:v>
                </c:pt>
                <c:pt idx="1466">
                  <c:v>7.335</c:v>
                </c:pt>
                <c:pt idx="1467">
                  <c:v>7.34</c:v>
                </c:pt>
                <c:pt idx="1468">
                  <c:v>7.3449999999999998</c:v>
                </c:pt>
                <c:pt idx="1469">
                  <c:v>7.35</c:v>
                </c:pt>
                <c:pt idx="1470">
                  <c:v>7.3550000000000004</c:v>
                </c:pt>
                <c:pt idx="1471">
                  <c:v>7.36</c:v>
                </c:pt>
                <c:pt idx="1472">
                  <c:v>7.3650000000000002</c:v>
                </c:pt>
                <c:pt idx="1473">
                  <c:v>7.37</c:v>
                </c:pt>
                <c:pt idx="1474">
                  <c:v>7.375</c:v>
                </c:pt>
                <c:pt idx="1475">
                  <c:v>7.38</c:v>
                </c:pt>
                <c:pt idx="1476">
                  <c:v>7.3849999999999998</c:v>
                </c:pt>
                <c:pt idx="1477">
                  <c:v>7.39</c:v>
                </c:pt>
                <c:pt idx="1478">
                  <c:v>7.3949999999999996</c:v>
                </c:pt>
                <c:pt idx="1479">
                  <c:v>7.4</c:v>
                </c:pt>
                <c:pt idx="1480">
                  <c:v>7.4050000000000002</c:v>
                </c:pt>
                <c:pt idx="1481">
                  <c:v>7.41</c:v>
                </c:pt>
                <c:pt idx="1482">
                  <c:v>7.415</c:v>
                </c:pt>
                <c:pt idx="1483">
                  <c:v>7.42</c:v>
                </c:pt>
                <c:pt idx="1484">
                  <c:v>7.4249999999999998</c:v>
                </c:pt>
                <c:pt idx="1485">
                  <c:v>7.43</c:v>
                </c:pt>
                <c:pt idx="1486">
                  <c:v>7.4349999999999996</c:v>
                </c:pt>
                <c:pt idx="1487">
                  <c:v>7.44</c:v>
                </c:pt>
                <c:pt idx="1488">
                  <c:v>7.4450000000000003</c:v>
                </c:pt>
                <c:pt idx="1489">
                  <c:v>7.45</c:v>
                </c:pt>
                <c:pt idx="1490">
                  <c:v>7.4550000000000001</c:v>
                </c:pt>
                <c:pt idx="1491">
                  <c:v>7.46</c:v>
                </c:pt>
                <c:pt idx="1492">
                  <c:v>7.4649999999999999</c:v>
                </c:pt>
                <c:pt idx="1493">
                  <c:v>7.47</c:v>
                </c:pt>
                <c:pt idx="1494">
                  <c:v>7.4749999999999996</c:v>
                </c:pt>
                <c:pt idx="1495">
                  <c:v>7.48</c:v>
                </c:pt>
                <c:pt idx="1496">
                  <c:v>7.4850000000000003</c:v>
                </c:pt>
                <c:pt idx="1497">
                  <c:v>7.49</c:v>
                </c:pt>
                <c:pt idx="1498">
                  <c:v>7.4950000000000001</c:v>
                </c:pt>
                <c:pt idx="1499">
                  <c:v>7.5</c:v>
                </c:pt>
                <c:pt idx="1500">
                  <c:v>7.5049999999999999</c:v>
                </c:pt>
                <c:pt idx="1501">
                  <c:v>7.51</c:v>
                </c:pt>
                <c:pt idx="1502">
                  <c:v>7.5149999999999997</c:v>
                </c:pt>
                <c:pt idx="1503">
                  <c:v>7.52</c:v>
                </c:pt>
                <c:pt idx="1504">
                  <c:v>7.5250000000000004</c:v>
                </c:pt>
                <c:pt idx="1505">
                  <c:v>7.53</c:v>
                </c:pt>
                <c:pt idx="1506">
                  <c:v>7.5350000000000001</c:v>
                </c:pt>
                <c:pt idx="1507">
                  <c:v>7.54</c:v>
                </c:pt>
                <c:pt idx="1508">
                  <c:v>7.5449999999999999</c:v>
                </c:pt>
                <c:pt idx="1509">
                  <c:v>7.55</c:v>
                </c:pt>
                <c:pt idx="1510">
                  <c:v>7.5549999999999997</c:v>
                </c:pt>
                <c:pt idx="1511">
                  <c:v>7.56</c:v>
                </c:pt>
                <c:pt idx="1512">
                  <c:v>7.5650000000000004</c:v>
                </c:pt>
                <c:pt idx="1513">
                  <c:v>7.57</c:v>
                </c:pt>
                <c:pt idx="1514">
                  <c:v>7.5750000000000002</c:v>
                </c:pt>
                <c:pt idx="1515">
                  <c:v>7.58</c:v>
                </c:pt>
                <c:pt idx="1516">
                  <c:v>7.585</c:v>
                </c:pt>
                <c:pt idx="1517">
                  <c:v>7.59</c:v>
                </c:pt>
                <c:pt idx="1518">
                  <c:v>7.5949999999999998</c:v>
                </c:pt>
                <c:pt idx="1519">
                  <c:v>7.6</c:v>
                </c:pt>
                <c:pt idx="1520">
                  <c:v>7.6050000000000004</c:v>
                </c:pt>
                <c:pt idx="1521">
                  <c:v>7.61</c:v>
                </c:pt>
                <c:pt idx="1522">
                  <c:v>7.6150000000000002</c:v>
                </c:pt>
                <c:pt idx="1523">
                  <c:v>7.62</c:v>
                </c:pt>
                <c:pt idx="1524">
                  <c:v>7.625</c:v>
                </c:pt>
                <c:pt idx="1525">
                  <c:v>7.63</c:v>
                </c:pt>
                <c:pt idx="1526">
                  <c:v>7.6349999999999998</c:v>
                </c:pt>
                <c:pt idx="1527">
                  <c:v>7.64</c:v>
                </c:pt>
                <c:pt idx="1528">
                  <c:v>7.6449999999999996</c:v>
                </c:pt>
                <c:pt idx="1529">
                  <c:v>7.65</c:v>
                </c:pt>
                <c:pt idx="1530">
                  <c:v>7.6550000000000002</c:v>
                </c:pt>
                <c:pt idx="1531">
                  <c:v>7.66</c:v>
                </c:pt>
                <c:pt idx="1532">
                  <c:v>7.665</c:v>
                </c:pt>
                <c:pt idx="1533">
                  <c:v>7.67</c:v>
                </c:pt>
                <c:pt idx="1534">
                  <c:v>7.6749999999999998</c:v>
                </c:pt>
                <c:pt idx="1535">
                  <c:v>7.68</c:v>
                </c:pt>
                <c:pt idx="1536">
                  <c:v>7.6849999999999996</c:v>
                </c:pt>
                <c:pt idx="1537">
                  <c:v>7.69</c:v>
                </c:pt>
                <c:pt idx="1538">
                  <c:v>7.6950000000000003</c:v>
                </c:pt>
                <c:pt idx="1539">
                  <c:v>7.7</c:v>
                </c:pt>
                <c:pt idx="1540">
                  <c:v>7.7050000000000001</c:v>
                </c:pt>
                <c:pt idx="1541">
                  <c:v>7.71</c:v>
                </c:pt>
                <c:pt idx="1542">
                  <c:v>7.7149999999999999</c:v>
                </c:pt>
                <c:pt idx="1543">
                  <c:v>7.72</c:v>
                </c:pt>
                <c:pt idx="1544">
                  <c:v>7.7249999999999996</c:v>
                </c:pt>
                <c:pt idx="1545">
                  <c:v>7.73</c:v>
                </c:pt>
                <c:pt idx="1546">
                  <c:v>7.7350000000000003</c:v>
                </c:pt>
                <c:pt idx="1547">
                  <c:v>7.74</c:v>
                </c:pt>
                <c:pt idx="1548">
                  <c:v>7.7450000000000001</c:v>
                </c:pt>
                <c:pt idx="1549">
                  <c:v>7.75</c:v>
                </c:pt>
                <c:pt idx="1550">
                  <c:v>7.7549999999999999</c:v>
                </c:pt>
                <c:pt idx="1551">
                  <c:v>7.76</c:v>
                </c:pt>
                <c:pt idx="1552">
                  <c:v>7.7649999999999997</c:v>
                </c:pt>
                <c:pt idx="1553">
                  <c:v>7.77</c:v>
                </c:pt>
                <c:pt idx="1554">
                  <c:v>7.7750000000000004</c:v>
                </c:pt>
                <c:pt idx="1555">
                  <c:v>7.78</c:v>
                </c:pt>
                <c:pt idx="1556">
                  <c:v>7.7850000000000001</c:v>
                </c:pt>
                <c:pt idx="1557">
                  <c:v>7.79</c:v>
                </c:pt>
                <c:pt idx="1558">
                  <c:v>7.7949999999999999</c:v>
                </c:pt>
                <c:pt idx="1559">
                  <c:v>7.8</c:v>
                </c:pt>
                <c:pt idx="1560">
                  <c:v>7.8049999999999997</c:v>
                </c:pt>
                <c:pt idx="1561">
                  <c:v>7.81</c:v>
                </c:pt>
                <c:pt idx="1562">
                  <c:v>7.8150000000000004</c:v>
                </c:pt>
                <c:pt idx="1563">
                  <c:v>7.82</c:v>
                </c:pt>
                <c:pt idx="1564">
                  <c:v>7.8250000000000002</c:v>
                </c:pt>
                <c:pt idx="1565">
                  <c:v>7.83</c:v>
                </c:pt>
                <c:pt idx="1566">
                  <c:v>7.835</c:v>
                </c:pt>
                <c:pt idx="1567">
                  <c:v>7.84</c:v>
                </c:pt>
                <c:pt idx="1568">
                  <c:v>7.8449999999999998</c:v>
                </c:pt>
                <c:pt idx="1569">
                  <c:v>7.85</c:v>
                </c:pt>
                <c:pt idx="1570">
                  <c:v>7.8550000000000004</c:v>
                </c:pt>
                <c:pt idx="1571">
                  <c:v>7.86</c:v>
                </c:pt>
                <c:pt idx="1572">
                  <c:v>7.8650000000000002</c:v>
                </c:pt>
                <c:pt idx="1573">
                  <c:v>7.87</c:v>
                </c:pt>
                <c:pt idx="1574">
                  <c:v>7.875</c:v>
                </c:pt>
                <c:pt idx="1575">
                  <c:v>7.88</c:v>
                </c:pt>
                <c:pt idx="1576">
                  <c:v>7.8849999999999998</c:v>
                </c:pt>
                <c:pt idx="1577">
                  <c:v>7.89</c:v>
                </c:pt>
                <c:pt idx="1578">
                  <c:v>7.8949999999999996</c:v>
                </c:pt>
                <c:pt idx="1579">
                  <c:v>7.9</c:v>
                </c:pt>
                <c:pt idx="1580">
                  <c:v>7.9050000000000002</c:v>
                </c:pt>
                <c:pt idx="1581">
                  <c:v>7.91</c:v>
                </c:pt>
                <c:pt idx="1582">
                  <c:v>7.915</c:v>
                </c:pt>
                <c:pt idx="1583">
                  <c:v>7.92</c:v>
                </c:pt>
                <c:pt idx="1584">
                  <c:v>7.9249999999999998</c:v>
                </c:pt>
                <c:pt idx="1585">
                  <c:v>7.93</c:v>
                </c:pt>
                <c:pt idx="1586">
                  <c:v>7.9349999999999996</c:v>
                </c:pt>
                <c:pt idx="1587">
                  <c:v>7.94</c:v>
                </c:pt>
                <c:pt idx="1588">
                  <c:v>7.9450000000000003</c:v>
                </c:pt>
                <c:pt idx="1589">
                  <c:v>7.95</c:v>
                </c:pt>
                <c:pt idx="1590">
                  <c:v>7.9550000000000001</c:v>
                </c:pt>
                <c:pt idx="1591">
                  <c:v>7.96</c:v>
                </c:pt>
                <c:pt idx="1592">
                  <c:v>7.9649999999999999</c:v>
                </c:pt>
                <c:pt idx="1593">
                  <c:v>7.97</c:v>
                </c:pt>
                <c:pt idx="1594">
                  <c:v>7.9749999999999996</c:v>
                </c:pt>
                <c:pt idx="1595">
                  <c:v>7.98</c:v>
                </c:pt>
                <c:pt idx="1596">
                  <c:v>7.9850000000000003</c:v>
                </c:pt>
                <c:pt idx="1597">
                  <c:v>7.99</c:v>
                </c:pt>
                <c:pt idx="1598">
                  <c:v>7.9950000000000001</c:v>
                </c:pt>
                <c:pt idx="1599">
                  <c:v>8</c:v>
                </c:pt>
                <c:pt idx="1600">
                  <c:v>8.0050000000000008</c:v>
                </c:pt>
                <c:pt idx="1601">
                  <c:v>8.01</c:v>
                </c:pt>
                <c:pt idx="1602">
                  <c:v>8.0150000000000006</c:v>
                </c:pt>
                <c:pt idx="1603">
                  <c:v>8.02</c:v>
                </c:pt>
                <c:pt idx="1604">
                  <c:v>8.0250000000000004</c:v>
                </c:pt>
                <c:pt idx="1605">
                  <c:v>8.0299999999999994</c:v>
                </c:pt>
                <c:pt idx="1606">
                  <c:v>8.0350000000000001</c:v>
                </c:pt>
                <c:pt idx="1607">
                  <c:v>8.0399999999999991</c:v>
                </c:pt>
                <c:pt idx="1608">
                  <c:v>8.0449999999999999</c:v>
                </c:pt>
                <c:pt idx="1609">
                  <c:v>8.0500000000000007</c:v>
                </c:pt>
                <c:pt idx="1610">
                  <c:v>8.0549999999999997</c:v>
                </c:pt>
                <c:pt idx="1611">
                  <c:v>8.06</c:v>
                </c:pt>
                <c:pt idx="1612">
                  <c:v>8.0649999999999995</c:v>
                </c:pt>
                <c:pt idx="1613">
                  <c:v>8.07</c:v>
                </c:pt>
                <c:pt idx="1614">
                  <c:v>8.0749999999999993</c:v>
                </c:pt>
                <c:pt idx="1615">
                  <c:v>8.08</c:v>
                </c:pt>
                <c:pt idx="1616">
                  <c:v>8.0850000000000009</c:v>
                </c:pt>
                <c:pt idx="1617">
                  <c:v>8.09</c:v>
                </c:pt>
                <c:pt idx="1618">
                  <c:v>8.0950000000000006</c:v>
                </c:pt>
                <c:pt idx="1619">
                  <c:v>8.1</c:v>
                </c:pt>
                <c:pt idx="1620">
                  <c:v>8.1050000000000004</c:v>
                </c:pt>
                <c:pt idx="1621">
                  <c:v>8.11</c:v>
                </c:pt>
                <c:pt idx="1622">
                  <c:v>8.1150000000000002</c:v>
                </c:pt>
                <c:pt idx="1623">
                  <c:v>8.1199999999999992</c:v>
                </c:pt>
                <c:pt idx="1624">
                  <c:v>8.125</c:v>
                </c:pt>
                <c:pt idx="1625">
                  <c:v>8.1300000000000008</c:v>
                </c:pt>
                <c:pt idx="1626">
                  <c:v>8.1349999999999998</c:v>
                </c:pt>
                <c:pt idx="1627">
                  <c:v>8.14</c:v>
                </c:pt>
                <c:pt idx="1628">
                  <c:v>8.1449999999999996</c:v>
                </c:pt>
                <c:pt idx="1629">
                  <c:v>8.15</c:v>
                </c:pt>
                <c:pt idx="1630">
                  <c:v>8.1549999999999994</c:v>
                </c:pt>
                <c:pt idx="1631">
                  <c:v>8.16</c:v>
                </c:pt>
                <c:pt idx="1632">
                  <c:v>8.1649999999999991</c:v>
                </c:pt>
                <c:pt idx="1633">
                  <c:v>8.17</c:v>
                </c:pt>
                <c:pt idx="1634">
                  <c:v>8.1750000000000007</c:v>
                </c:pt>
                <c:pt idx="1635">
                  <c:v>8.18</c:v>
                </c:pt>
                <c:pt idx="1636">
                  <c:v>8.1850000000000005</c:v>
                </c:pt>
                <c:pt idx="1637">
                  <c:v>8.19</c:v>
                </c:pt>
                <c:pt idx="1638">
                  <c:v>8.1950000000000003</c:v>
                </c:pt>
                <c:pt idx="1639">
                  <c:v>8.1999999999999993</c:v>
                </c:pt>
                <c:pt idx="1640">
                  <c:v>8.2050000000000001</c:v>
                </c:pt>
                <c:pt idx="1641">
                  <c:v>8.2100000000000009</c:v>
                </c:pt>
                <c:pt idx="1642">
                  <c:v>8.2149999999999999</c:v>
                </c:pt>
                <c:pt idx="1643">
                  <c:v>8.2200000000000006</c:v>
                </c:pt>
                <c:pt idx="1644">
                  <c:v>8.2249999999999996</c:v>
                </c:pt>
                <c:pt idx="1645">
                  <c:v>8.23</c:v>
                </c:pt>
                <c:pt idx="1646">
                  <c:v>8.2349999999999994</c:v>
                </c:pt>
                <c:pt idx="1647">
                  <c:v>8.24</c:v>
                </c:pt>
                <c:pt idx="1648">
                  <c:v>8.2449999999999992</c:v>
                </c:pt>
                <c:pt idx="1649">
                  <c:v>8.25</c:v>
                </c:pt>
                <c:pt idx="1650">
                  <c:v>8.2550000000000008</c:v>
                </c:pt>
                <c:pt idx="1651">
                  <c:v>8.26</c:v>
                </c:pt>
                <c:pt idx="1652">
                  <c:v>8.2650000000000006</c:v>
                </c:pt>
                <c:pt idx="1653">
                  <c:v>8.27</c:v>
                </c:pt>
                <c:pt idx="1654">
                  <c:v>8.2750000000000004</c:v>
                </c:pt>
                <c:pt idx="1655">
                  <c:v>8.2799999999999994</c:v>
                </c:pt>
                <c:pt idx="1656">
                  <c:v>8.2850000000000001</c:v>
                </c:pt>
                <c:pt idx="1657">
                  <c:v>8.2899999999999991</c:v>
                </c:pt>
                <c:pt idx="1658">
                  <c:v>8.2949999999999999</c:v>
                </c:pt>
                <c:pt idx="1659">
                  <c:v>8.3000000000000007</c:v>
                </c:pt>
                <c:pt idx="1660">
                  <c:v>8.3049999999999997</c:v>
                </c:pt>
                <c:pt idx="1661">
                  <c:v>8.31</c:v>
                </c:pt>
                <c:pt idx="1662">
                  <c:v>8.3149999999999995</c:v>
                </c:pt>
                <c:pt idx="1663">
                  <c:v>8.32</c:v>
                </c:pt>
                <c:pt idx="1664">
                  <c:v>8.3249999999999993</c:v>
                </c:pt>
                <c:pt idx="1665">
                  <c:v>8.33</c:v>
                </c:pt>
                <c:pt idx="1666">
                  <c:v>8.3350000000000009</c:v>
                </c:pt>
                <c:pt idx="1667">
                  <c:v>8.34</c:v>
                </c:pt>
                <c:pt idx="1668">
                  <c:v>8.3450000000000006</c:v>
                </c:pt>
                <c:pt idx="1669">
                  <c:v>8.35</c:v>
                </c:pt>
                <c:pt idx="1670">
                  <c:v>8.3550000000000004</c:v>
                </c:pt>
                <c:pt idx="1671">
                  <c:v>8.36</c:v>
                </c:pt>
                <c:pt idx="1672">
                  <c:v>8.3650000000000002</c:v>
                </c:pt>
                <c:pt idx="1673">
                  <c:v>8.3699999999999992</c:v>
                </c:pt>
                <c:pt idx="1674">
                  <c:v>8.375</c:v>
                </c:pt>
                <c:pt idx="1675">
                  <c:v>8.3800000000000008</c:v>
                </c:pt>
                <c:pt idx="1676">
                  <c:v>8.3849999999999998</c:v>
                </c:pt>
                <c:pt idx="1677">
                  <c:v>8.39</c:v>
                </c:pt>
                <c:pt idx="1678">
                  <c:v>8.3949999999999996</c:v>
                </c:pt>
                <c:pt idx="1679">
                  <c:v>8.4</c:v>
                </c:pt>
                <c:pt idx="1680">
                  <c:v>8.4049999999999994</c:v>
                </c:pt>
                <c:pt idx="1681">
                  <c:v>8.41</c:v>
                </c:pt>
                <c:pt idx="1682">
                  <c:v>8.4149999999999991</c:v>
                </c:pt>
                <c:pt idx="1683">
                  <c:v>8.42</c:v>
                </c:pt>
                <c:pt idx="1684">
                  <c:v>8.4250000000000007</c:v>
                </c:pt>
                <c:pt idx="1685">
                  <c:v>8.43</c:v>
                </c:pt>
                <c:pt idx="1686">
                  <c:v>8.4350000000000005</c:v>
                </c:pt>
                <c:pt idx="1687">
                  <c:v>8.44</c:v>
                </c:pt>
                <c:pt idx="1688">
                  <c:v>8.4450000000000003</c:v>
                </c:pt>
                <c:pt idx="1689">
                  <c:v>8.4499999999999993</c:v>
                </c:pt>
                <c:pt idx="1690">
                  <c:v>8.4550000000000001</c:v>
                </c:pt>
                <c:pt idx="1691">
                  <c:v>8.4600000000000009</c:v>
                </c:pt>
                <c:pt idx="1692">
                  <c:v>8.4649999999999999</c:v>
                </c:pt>
                <c:pt idx="1693">
                  <c:v>8.4700000000000006</c:v>
                </c:pt>
                <c:pt idx="1694">
                  <c:v>8.4749999999999996</c:v>
                </c:pt>
                <c:pt idx="1695">
                  <c:v>8.48</c:v>
                </c:pt>
                <c:pt idx="1696">
                  <c:v>8.4849999999999994</c:v>
                </c:pt>
                <c:pt idx="1697">
                  <c:v>8.49</c:v>
                </c:pt>
                <c:pt idx="1698">
                  <c:v>8.4949999999999992</c:v>
                </c:pt>
                <c:pt idx="1699">
                  <c:v>8.5</c:v>
                </c:pt>
                <c:pt idx="1700">
                  <c:v>8.5050000000000008</c:v>
                </c:pt>
                <c:pt idx="1701">
                  <c:v>8.51</c:v>
                </c:pt>
                <c:pt idx="1702">
                  <c:v>8.5150000000000006</c:v>
                </c:pt>
                <c:pt idx="1703">
                  <c:v>8.52</c:v>
                </c:pt>
                <c:pt idx="1704">
                  <c:v>8.5250000000000004</c:v>
                </c:pt>
                <c:pt idx="1705">
                  <c:v>8.5299999999999994</c:v>
                </c:pt>
                <c:pt idx="1706">
                  <c:v>8.5350000000000001</c:v>
                </c:pt>
                <c:pt idx="1707">
                  <c:v>8.5399999999999991</c:v>
                </c:pt>
                <c:pt idx="1708">
                  <c:v>8.5449999999999999</c:v>
                </c:pt>
                <c:pt idx="1709">
                  <c:v>8.5500000000000007</c:v>
                </c:pt>
                <c:pt idx="1710">
                  <c:v>8.5549999999999997</c:v>
                </c:pt>
                <c:pt idx="1711">
                  <c:v>8.56</c:v>
                </c:pt>
                <c:pt idx="1712">
                  <c:v>8.5649999999999995</c:v>
                </c:pt>
                <c:pt idx="1713">
                  <c:v>8.57</c:v>
                </c:pt>
                <c:pt idx="1714">
                  <c:v>8.5749999999999993</c:v>
                </c:pt>
                <c:pt idx="1715">
                  <c:v>8.58</c:v>
                </c:pt>
                <c:pt idx="1716">
                  <c:v>8.5850000000000009</c:v>
                </c:pt>
                <c:pt idx="1717">
                  <c:v>8.59</c:v>
                </c:pt>
                <c:pt idx="1718">
                  <c:v>8.5950000000000006</c:v>
                </c:pt>
                <c:pt idx="1719">
                  <c:v>8.6</c:v>
                </c:pt>
                <c:pt idx="1720">
                  <c:v>8.6050000000000004</c:v>
                </c:pt>
                <c:pt idx="1721">
                  <c:v>8.61</c:v>
                </c:pt>
                <c:pt idx="1722">
                  <c:v>8.6150000000000002</c:v>
                </c:pt>
                <c:pt idx="1723">
                  <c:v>8.6199999999999992</c:v>
                </c:pt>
                <c:pt idx="1724">
                  <c:v>8.625</c:v>
                </c:pt>
                <c:pt idx="1725">
                  <c:v>8.6300000000000008</c:v>
                </c:pt>
                <c:pt idx="1726">
                  <c:v>8.6349999999999998</c:v>
                </c:pt>
                <c:pt idx="1727">
                  <c:v>8.64</c:v>
                </c:pt>
                <c:pt idx="1728">
                  <c:v>8.6449999999999996</c:v>
                </c:pt>
                <c:pt idx="1729">
                  <c:v>8.65</c:v>
                </c:pt>
                <c:pt idx="1730">
                  <c:v>8.6549999999999994</c:v>
                </c:pt>
                <c:pt idx="1731">
                  <c:v>8.66</c:v>
                </c:pt>
                <c:pt idx="1732">
                  <c:v>8.6649999999999991</c:v>
                </c:pt>
                <c:pt idx="1733">
                  <c:v>8.67</c:v>
                </c:pt>
                <c:pt idx="1734">
                  <c:v>8.6750000000000007</c:v>
                </c:pt>
                <c:pt idx="1735">
                  <c:v>8.68</c:v>
                </c:pt>
                <c:pt idx="1736">
                  <c:v>8.6850000000000005</c:v>
                </c:pt>
                <c:pt idx="1737">
                  <c:v>8.69</c:v>
                </c:pt>
                <c:pt idx="1738">
                  <c:v>8.6950000000000003</c:v>
                </c:pt>
                <c:pt idx="1739">
                  <c:v>8.6999999999999993</c:v>
                </c:pt>
                <c:pt idx="1740">
                  <c:v>8.7050000000000001</c:v>
                </c:pt>
                <c:pt idx="1741">
                  <c:v>8.7100000000000009</c:v>
                </c:pt>
                <c:pt idx="1742">
                  <c:v>8.7149999999999999</c:v>
                </c:pt>
                <c:pt idx="1743">
                  <c:v>8.7200000000000006</c:v>
                </c:pt>
                <c:pt idx="1744">
                  <c:v>8.7249999999999996</c:v>
                </c:pt>
                <c:pt idx="1745">
                  <c:v>8.73</c:v>
                </c:pt>
                <c:pt idx="1746">
                  <c:v>8.7349999999999994</c:v>
                </c:pt>
                <c:pt idx="1747">
                  <c:v>8.74</c:v>
                </c:pt>
                <c:pt idx="1748">
                  <c:v>8.7449999999999992</c:v>
                </c:pt>
                <c:pt idx="1749">
                  <c:v>8.75</c:v>
                </c:pt>
                <c:pt idx="1750">
                  <c:v>8.7550000000000008</c:v>
                </c:pt>
                <c:pt idx="1751">
                  <c:v>8.76</c:v>
                </c:pt>
                <c:pt idx="1752">
                  <c:v>8.7650000000000006</c:v>
                </c:pt>
                <c:pt idx="1753">
                  <c:v>8.77</c:v>
                </c:pt>
                <c:pt idx="1754">
                  <c:v>8.7750000000000004</c:v>
                </c:pt>
                <c:pt idx="1755">
                  <c:v>8.7799999999999994</c:v>
                </c:pt>
                <c:pt idx="1756">
                  <c:v>8.7850000000000001</c:v>
                </c:pt>
                <c:pt idx="1757">
                  <c:v>8.7899999999999991</c:v>
                </c:pt>
                <c:pt idx="1758">
                  <c:v>8.7949999999999999</c:v>
                </c:pt>
                <c:pt idx="1759">
                  <c:v>8.8000000000000007</c:v>
                </c:pt>
                <c:pt idx="1760">
                  <c:v>8.8049999999999997</c:v>
                </c:pt>
                <c:pt idx="1761">
                  <c:v>8.81</c:v>
                </c:pt>
                <c:pt idx="1762">
                  <c:v>8.8149999999999995</c:v>
                </c:pt>
                <c:pt idx="1763">
                  <c:v>8.82</c:v>
                </c:pt>
                <c:pt idx="1764">
                  <c:v>8.8249999999999993</c:v>
                </c:pt>
                <c:pt idx="1765">
                  <c:v>8.83</c:v>
                </c:pt>
                <c:pt idx="1766">
                  <c:v>8.8350000000000009</c:v>
                </c:pt>
                <c:pt idx="1767">
                  <c:v>8.84</c:v>
                </c:pt>
                <c:pt idx="1768">
                  <c:v>8.8450000000000006</c:v>
                </c:pt>
                <c:pt idx="1769">
                  <c:v>8.85</c:v>
                </c:pt>
                <c:pt idx="1770">
                  <c:v>8.8550000000000004</c:v>
                </c:pt>
                <c:pt idx="1771">
                  <c:v>8.86</c:v>
                </c:pt>
                <c:pt idx="1772">
                  <c:v>8.8650000000000002</c:v>
                </c:pt>
                <c:pt idx="1773">
                  <c:v>8.8699999999999992</c:v>
                </c:pt>
                <c:pt idx="1774">
                  <c:v>8.875</c:v>
                </c:pt>
                <c:pt idx="1775">
                  <c:v>8.8800000000000008</c:v>
                </c:pt>
                <c:pt idx="1776">
                  <c:v>8.8849999999999998</c:v>
                </c:pt>
                <c:pt idx="1777">
                  <c:v>8.89</c:v>
                </c:pt>
                <c:pt idx="1778">
                  <c:v>8.8949999999999996</c:v>
                </c:pt>
                <c:pt idx="1779">
                  <c:v>8.9</c:v>
                </c:pt>
                <c:pt idx="1780">
                  <c:v>8.9049999999999994</c:v>
                </c:pt>
                <c:pt idx="1781">
                  <c:v>8.91</c:v>
                </c:pt>
                <c:pt idx="1782">
                  <c:v>8.9149999999999991</c:v>
                </c:pt>
                <c:pt idx="1783">
                  <c:v>8.92</c:v>
                </c:pt>
                <c:pt idx="1784">
                  <c:v>8.9250000000000007</c:v>
                </c:pt>
                <c:pt idx="1785">
                  <c:v>8.93</c:v>
                </c:pt>
                <c:pt idx="1786">
                  <c:v>8.9350000000000005</c:v>
                </c:pt>
                <c:pt idx="1787">
                  <c:v>8.94</c:v>
                </c:pt>
                <c:pt idx="1788">
                  <c:v>8.9450000000000003</c:v>
                </c:pt>
                <c:pt idx="1789">
                  <c:v>8.9499999999999993</c:v>
                </c:pt>
                <c:pt idx="1790">
                  <c:v>8.9550000000000001</c:v>
                </c:pt>
                <c:pt idx="1791">
                  <c:v>8.9600000000000009</c:v>
                </c:pt>
                <c:pt idx="1792">
                  <c:v>8.9649999999999999</c:v>
                </c:pt>
                <c:pt idx="1793">
                  <c:v>8.9700000000000006</c:v>
                </c:pt>
                <c:pt idx="1794">
                  <c:v>8.9749999999999996</c:v>
                </c:pt>
                <c:pt idx="1795">
                  <c:v>8.98</c:v>
                </c:pt>
                <c:pt idx="1796">
                  <c:v>8.9849999999999994</c:v>
                </c:pt>
                <c:pt idx="1797">
                  <c:v>8.99</c:v>
                </c:pt>
                <c:pt idx="1798">
                  <c:v>8.9949999999999992</c:v>
                </c:pt>
                <c:pt idx="1799">
                  <c:v>9</c:v>
                </c:pt>
                <c:pt idx="1800">
                  <c:v>9.0050000000000008</c:v>
                </c:pt>
                <c:pt idx="1801">
                  <c:v>9.01</c:v>
                </c:pt>
                <c:pt idx="1802">
                  <c:v>9.0150000000000006</c:v>
                </c:pt>
                <c:pt idx="1803">
                  <c:v>9.02</c:v>
                </c:pt>
                <c:pt idx="1804">
                  <c:v>9.0250000000000004</c:v>
                </c:pt>
                <c:pt idx="1805">
                  <c:v>9.0299999999999994</c:v>
                </c:pt>
                <c:pt idx="1806">
                  <c:v>9.0350000000000001</c:v>
                </c:pt>
                <c:pt idx="1807">
                  <c:v>9.0399999999999991</c:v>
                </c:pt>
                <c:pt idx="1808">
                  <c:v>9.0449999999999999</c:v>
                </c:pt>
                <c:pt idx="1809">
                  <c:v>9.0500000000000007</c:v>
                </c:pt>
                <c:pt idx="1810">
                  <c:v>9.0549999999999997</c:v>
                </c:pt>
                <c:pt idx="1811">
                  <c:v>9.06</c:v>
                </c:pt>
                <c:pt idx="1812">
                  <c:v>9.0649999999999995</c:v>
                </c:pt>
                <c:pt idx="1813">
                  <c:v>9.07</c:v>
                </c:pt>
                <c:pt idx="1814">
                  <c:v>9.0749999999999993</c:v>
                </c:pt>
                <c:pt idx="1815">
                  <c:v>9.08</c:v>
                </c:pt>
                <c:pt idx="1816">
                  <c:v>9.0850000000000009</c:v>
                </c:pt>
                <c:pt idx="1817">
                  <c:v>9.09</c:v>
                </c:pt>
                <c:pt idx="1818">
                  <c:v>9.0950000000000006</c:v>
                </c:pt>
                <c:pt idx="1819">
                  <c:v>9.1</c:v>
                </c:pt>
                <c:pt idx="1820">
                  <c:v>9.1050000000000004</c:v>
                </c:pt>
                <c:pt idx="1821">
                  <c:v>9.11</c:v>
                </c:pt>
                <c:pt idx="1822">
                  <c:v>9.1150000000000002</c:v>
                </c:pt>
                <c:pt idx="1823">
                  <c:v>9.1199999999999992</c:v>
                </c:pt>
                <c:pt idx="1824">
                  <c:v>9.125</c:v>
                </c:pt>
                <c:pt idx="1825">
                  <c:v>9.1300000000000008</c:v>
                </c:pt>
                <c:pt idx="1826">
                  <c:v>9.1349999999999998</c:v>
                </c:pt>
                <c:pt idx="1827">
                  <c:v>9.14</c:v>
                </c:pt>
                <c:pt idx="1828">
                  <c:v>9.1449999999999996</c:v>
                </c:pt>
                <c:pt idx="1829">
                  <c:v>9.15</c:v>
                </c:pt>
                <c:pt idx="1830">
                  <c:v>9.1549999999999994</c:v>
                </c:pt>
                <c:pt idx="1831">
                  <c:v>9.16</c:v>
                </c:pt>
                <c:pt idx="1832">
                  <c:v>9.1649999999999991</c:v>
                </c:pt>
                <c:pt idx="1833">
                  <c:v>9.17</c:v>
                </c:pt>
                <c:pt idx="1834">
                  <c:v>9.1750000000000007</c:v>
                </c:pt>
                <c:pt idx="1835">
                  <c:v>9.18</c:v>
                </c:pt>
                <c:pt idx="1836">
                  <c:v>9.1850000000000005</c:v>
                </c:pt>
                <c:pt idx="1837">
                  <c:v>9.19</c:v>
                </c:pt>
                <c:pt idx="1838">
                  <c:v>9.1950000000000003</c:v>
                </c:pt>
                <c:pt idx="1839">
                  <c:v>9.1999999999999993</c:v>
                </c:pt>
                <c:pt idx="1840">
                  <c:v>9.2050000000000001</c:v>
                </c:pt>
                <c:pt idx="1841">
                  <c:v>9.2100000000000009</c:v>
                </c:pt>
                <c:pt idx="1842">
                  <c:v>9.2149999999999999</c:v>
                </c:pt>
                <c:pt idx="1843">
                  <c:v>9.2200000000000006</c:v>
                </c:pt>
                <c:pt idx="1844">
                  <c:v>9.2249999999999996</c:v>
                </c:pt>
                <c:pt idx="1845">
                  <c:v>9.23</c:v>
                </c:pt>
                <c:pt idx="1846">
                  <c:v>9.2349999999999994</c:v>
                </c:pt>
                <c:pt idx="1847">
                  <c:v>9.24</c:v>
                </c:pt>
                <c:pt idx="1848">
                  <c:v>9.2449999999999992</c:v>
                </c:pt>
                <c:pt idx="1849">
                  <c:v>9.25</c:v>
                </c:pt>
                <c:pt idx="1850">
                  <c:v>9.2550000000000008</c:v>
                </c:pt>
                <c:pt idx="1851">
                  <c:v>9.26</c:v>
                </c:pt>
                <c:pt idx="1852">
                  <c:v>9.2650000000000006</c:v>
                </c:pt>
                <c:pt idx="1853">
                  <c:v>9.27</c:v>
                </c:pt>
                <c:pt idx="1854">
                  <c:v>9.2750000000000004</c:v>
                </c:pt>
                <c:pt idx="1855">
                  <c:v>9.2799999999999994</c:v>
                </c:pt>
                <c:pt idx="1856">
                  <c:v>9.2850000000000001</c:v>
                </c:pt>
                <c:pt idx="1857">
                  <c:v>9.2899999999999991</c:v>
                </c:pt>
                <c:pt idx="1858">
                  <c:v>9.2949999999999999</c:v>
                </c:pt>
                <c:pt idx="1859">
                  <c:v>9.3000000000000007</c:v>
                </c:pt>
                <c:pt idx="1860">
                  <c:v>9.3049999999999997</c:v>
                </c:pt>
                <c:pt idx="1861">
                  <c:v>9.31</c:v>
                </c:pt>
                <c:pt idx="1862">
                  <c:v>9.3149999999999995</c:v>
                </c:pt>
                <c:pt idx="1863">
                  <c:v>9.32</c:v>
                </c:pt>
                <c:pt idx="1864">
                  <c:v>9.3249999999999993</c:v>
                </c:pt>
                <c:pt idx="1865">
                  <c:v>9.33</c:v>
                </c:pt>
                <c:pt idx="1866">
                  <c:v>9.3350000000000009</c:v>
                </c:pt>
                <c:pt idx="1867">
                  <c:v>9.34</c:v>
                </c:pt>
                <c:pt idx="1868">
                  <c:v>9.3450000000000006</c:v>
                </c:pt>
                <c:pt idx="1869">
                  <c:v>9.35</c:v>
                </c:pt>
                <c:pt idx="1870">
                  <c:v>9.3550000000000004</c:v>
                </c:pt>
                <c:pt idx="1871">
                  <c:v>9.36</c:v>
                </c:pt>
                <c:pt idx="1872">
                  <c:v>9.3650000000000002</c:v>
                </c:pt>
                <c:pt idx="1873">
                  <c:v>9.3699999999999992</c:v>
                </c:pt>
                <c:pt idx="1874">
                  <c:v>9.375</c:v>
                </c:pt>
                <c:pt idx="1875">
                  <c:v>9.3800000000000008</c:v>
                </c:pt>
                <c:pt idx="1876">
                  <c:v>9.3849999999999998</c:v>
                </c:pt>
                <c:pt idx="1877">
                  <c:v>9.39</c:v>
                </c:pt>
                <c:pt idx="1878">
                  <c:v>9.3949999999999996</c:v>
                </c:pt>
                <c:pt idx="1879">
                  <c:v>9.4</c:v>
                </c:pt>
                <c:pt idx="1880">
                  <c:v>9.4049999999999994</c:v>
                </c:pt>
                <c:pt idx="1881">
                  <c:v>9.41</c:v>
                </c:pt>
                <c:pt idx="1882">
                  <c:v>9.4149999999999991</c:v>
                </c:pt>
                <c:pt idx="1883">
                  <c:v>9.42</c:v>
                </c:pt>
                <c:pt idx="1884">
                  <c:v>9.4250000000000007</c:v>
                </c:pt>
                <c:pt idx="1885">
                  <c:v>9.43</c:v>
                </c:pt>
                <c:pt idx="1886">
                  <c:v>9.4350000000000005</c:v>
                </c:pt>
                <c:pt idx="1887">
                  <c:v>9.44</c:v>
                </c:pt>
                <c:pt idx="1888">
                  <c:v>9.4450000000000003</c:v>
                </c:pt>
                <c:pt idx="1889">
                  <c:v>9.4499999999999993</c:v>
                </c:pt>
                <c:pt idx="1890">
                  <c:v>9.4550000000000001</c:v>
                </c:pt>
                <c:pt idx="1891">
                  <c:v>9.4600000000000009</c:v>
                </c:pt>
                <c:pt idx="1892">
                  <c:v>9.4649999999999999</c:v>
                </c:pt>
                <c:pt idx="1893">
                  <c:v>9.4700000000000006</c:v>
                </c:pt>
                <c:pt idx="1894">
                  <c:v>9.4749999999999996</c:v>
                </c:pt>
                <c:pt idx="1895">
                  <c:v>9.48</c:v>
                </c:pt>
                <c:pt idx="1896">
                  <c:v>9.4849999999999994</c:v>
                </c:pt>
                <c:pt idx="1897">
                  <c:v>9.49</c:v>
                </c:pt>
                <c:pt idx="1898">
                  <c:v>9.4949999999999992</c:v>
                </c:pt>
                <c:pt idx="1899">
                  <c:v>9.5</c:v>
                </c:pt>
                <c:pt idx="1900">
                  <c:v>9.5050000000000008</c:v>
                </c:pt>
                <c:pt idx="1901">
                  <c:v>9.51</c:v>
                </c:pt>
                <c:pt idx="1902">
                  <c:v>9.5150000000000006</c:v>
                </c:pt>
                <c:pt idx="1903">
                  <c:v>9.52</c:v>
                </c:pt>
                <c:pt idx="1904">
                  <c:v>9.5250000000000004</c:v>
                </c:pt>
                <c:pt idx="1905">
                  <c:v>9.5299999999999994</c:v>
                </c:pt>
                <c:pt idx="1906">
                  <c:v>9.5350000000000001</c:v>
                </c:pt>
                <c:pt idx="1907">
                  <c:v>9.5399999999999991</c:v>
                </c:pt>
                <c:pt idx="1908">
                  <c:v>9.5449999999999999</c:v>
                </c:pt>
                <c:pt idx="1909">
                  <c:v>9.5500000000000007</c:v>
                </c:pt>
                <c:pt idx="1910">
                  <c:v>9.5549999999999997</c:v>
                </c:pt>
                <c:pt idx="1911">
                  <c:v>9.56</c:v>
                </c:pt>
                <c:pt idx="1912">
                  <c:v>9.5649999999999995</c:v>
                </c:pt>
                <c:pt idx="1913">
                  <c:v>9.57</c:v>
                </c:pt>
                <c:pt idx="1914">
                  <c:v>9.5749999999999993</c:v>
                </c:pt>
                <c:pt idx="1915">
                  <c:v>9.58</c:v>
                </c:pt>
                <c:pt idx="1916">
                  <c:v>9.5850000000000009</c:v>
                </c:pt>
                <c:pt idx="1917">
                  <c:v>9.59</c:v>
                </c:pt>
                <c:pt idx="1918">
                  <c:v>9.5950000000000006</c:v>
                </c:pt>
                <c:pt idx="1919">
                  <c:v>9.6</c:v>
                </c:pt>
                <c:pt idx="1920">
                  <c:v>9.6050000000000004</c:v>
                </c:pt>
                <c:pt idx="1921">
                  <c:v>9.61</c:v>
                </c:pt>
                <c:pt idx="1922">
                  <c:v>9.6150000000000002</c:v>
                </c:pt>
                <c:pt idx="1923">
                  <c:v>9.6199999999999992</c:v>
                </c:pt>
                <c:pt idx="1924">
                  <c:v>9.625</c:v>
                </c:pt>
                <c:pt idx="1925">
                  <c:v>9.6300000000000008</c:v>
                </c:pt>
                <c:pt idx="1926">
                  <c:v>9.6349999999999998</c:v>
                </c:pt>
                <c:pt idx="1927">
                  <c:v>9.64</c:v>
                </c:pt>
                <c:pt idx="1928">
                  <c:v>9.6449999999999996</c:v>
                </c:pt>
                <c:pt idx="1929">
                  <c:v>9.65</c:v>
                </c:pt>
                <c:pt idx="1930">
                  <c:v>9.6549999999999994</c:v>
                </c:pt>
                <c:pt idx="1931">
                  <c:v>9.66</c:v>
                </c:pt>
                <c:pt idx="1932">
                  <c:v>9.6649999999999991</c:v>
                </c:pt>
                <c:pt idx="1933">
                  <c:v>9.67</c:v>
                </c:pt>
                <c:pt idx="1934">
                  <c:v>9.6750000000000007</c:v>
                </c:pt>
                <c:pt idx="1935">
                  <c:v>9.68</c:v>
                </c:pt>
                <c:pt idx="1936">
                  <c:v>9.6850000000000005</c:v>
                </c:pt>
                <c:pt idx="1937">
                  <c:v>9.69</c:v>
                </c:pt>
                <c:pt idx="1938">
                  <c:v>9.6950000000000003</c:v>
                </c:pt>
                <c:pt idx="1939">
                  <c:v>9.6999999999999993</c:v>
                </c:pt>
                <c:pt idx="1940">
                  <c:v>9.7050000000000001</c:v>
                </c:pt>
                <c:pt idx="1941">
                  <c:v>9.7100000000000009</c:v>
                </c:pt>
                <c:pt idx="1942">
                  <c:v>9.7149999999999999</c:v>
                </c:pt>
                <c:pt idx="1943">
                  <c:v>9.7200000000000006</c:v>
                </c:pt>
                <c:pt idx="1944">
                  <c:v>9.7249999999999996</c:v>
                </c:pt>
                <c:pt idx="1945">
                  <c:v>9.73</c:v>
                </c:pt>
                <c:pt idx="1946">
                  <c:v>9.7349999999999994</c:v>
                </c:pt>
                <c:pt idx="1947">
                  <c:v>9.74</c:v>
                </c:pt>
                <c:pt idx="1948">
                  <c:v>9.7449999999999992</c:v>
                </c:pt>
                <c:pt idx="1949">
                  <c:v>9.75</c:v>
                </c:pt>
                <c:pt idx="1950">
                  <c:v>9.7550000000000008</c:v>
                </c:pt>
                <c:pt idx="1951">
                  <c:v>9.76</c:v>
                </c:pt>
                <c:pt idx="1952">
                  <c:v>9.7650000000000006</c:v>
                </c:pt>
                <c:pt idx="1953">
                  <c:v>9.77</c:v>
                </c:pt>
                <c:pt idx="1954">
                  <c:v>9.7750000000000004</c:v>
                </c:pt>
                <c:pt idx="1955">
                  <c:v>9.7799999999999994</c:v>
                </c:pt>
                <c:pt idx="1956">
                  <c:v>9.7850000000000001</c:v>
                </c:pt>
                <c:pt idx="1957">
                  <c:v>9.7899999999999991</c:v>
                </c:pt>
                <c:pt idx="1958">
                  <c:v>9.7949999999999999</c:v>
                </c:pt>
                <c:pt idx="1959">
                  <c:v>9.8000000000000007</c:v>
                </c:pt>
                <c:pt idx="1960">
                  <c:v>9.8049999999999997</c:v>
                </c:pt>
                <c:pt idx="1961">
                  <c:v>9.81</c:v>
                </c:pt>
                <c:pt idx="1962">
                  <c:v>9.8149999999999995</c:v>
                </c:pt>
                <c:pt idx="1963">
                  <c:v>9.82</c:v>
                </c:pt>
                <c:pt idx="1964">
                  <c:v>9.8249999999999993</c:v>
                </c:pt>
                <c:pt idx="1965">
                  <c:v>9.83</c:v>
                </c:pt>
                <c:pt idx="1966">
                  <c:v>9.8350000000000009</c:v>
                </c:pt>
                <c:pt idx="1967">
                  <c:v>9.84</c:v>
                </c:pt>
                <c:pt idx="1968">
                  <c:v>9.8450000000000006</c:v>
                </c:pt>
                <c:pt idx="1969">
                  <c:v>9.85</c:v>
                </c:pt>
                <c:pt idx="1970">
                  <c:v>9.8550000000000004</c:v>
                </c:pt>
                <c:pt idx="1971">
                  <c:v>9.86</c:v>
                </c:pt>
                <c:pt idx="1972">
                  <c:v>9.8650000000000002</c:v>
                </c:pt>
                <c:pt idx="1973">
                  <c:v>9.8699999999999992</c:v>
                </c:pt>
                <c:pt idx="1974">
                  <c:v>9.875</c:v>
                </c:pt>
                <c:pt idx="1975">
                  <c:v>9.8800000000000008</c:v>
                </c:pt>
                <c:pt idx="1976">
                  <c:v>9.8849999999999998</c:v>
                </c:pt>
                <c:pt idx="1977">
                  <c:v>9.89</c:v>
                </c:pt>
                <c:pt idx="1978">
                  <c:v>9.8949999999999996</c:v>
                </c:pt>
                <c:pt idx="1979">
                  <c:v>9.9</c:v>
                </c:pt>
                <c:pt idx="1980">
                  <c:v>9.9049999999999994</c:v>
                </c:pt>
                <c:pt idx="1981">
                  <c:v>9.91</c:v>
                </c:pt>
                <c:pt idx="1982">
                  <c:v>9.9149999999999991</c:v>
                </c:pt>
                <c:pt idx="1983">
                  <c:v>9.92</c:v>
                </c:pt>
                <c:pt idx="1984">
                  <c:v>9.9250000000000007</c:v>
                </c:pt>
                <c:pt idx="1985">
                  <c:v>9.93</c:v>
                </c:pt>
                <c:pt idx="1986">
                  <c:v>9.9350000000000005</c:v>
                </c:pt>
                <c:pt idx="1987">
                  <c:v>9.94</c:v>
                </c:pt>
                <c:pt idx="1988">
                  <c:v>9.9450000000000003</c:v>
                </c:pt>
                <c:pt idx="1989">
                  <c:v>9.9499999999999993</c:v>
                </c:pt>
                <c:pt idx="1990">
                  <c:v>9.9550000000000001</c:v>
                </c:pt>
                <c:pt idx="1991">
                  <c:v>9.9600000000000009</c:v>
                </c:pt>
                <c:pt idx="1992">
                  <c:v>9.9649999999999999</c:v>
                </c:pt>
                <c:pt idx="1993">
                  <c:v>9.9700000000000006</c:v>
                </c:pt>
                <c:pt idx="1994">
                  <c:v>9.9749999999999996</c:v>
                </c:pt>
                <c:pt idx="1995">
                  <c:v>9.98</c:v>
                </c:pt>
                <c:pt idx="1996">
                  <c:v>9.9849999999999994</c:v>
                </c:pt>
                <c:pt idx="1997">
                  <c:v>9.99</c:v>
                </c:pt>
                <c:pt idx="1998">
                  <c:v>9.9949999999999992</c:v>
                </c:pt>
                <c:pt idx="1999">
                  <c:v>10</c:v>
                </c:pt>
                <c:pt idx="2000">
                  <c:v>10.005000000000001</c:v>
                </c:pt>
                <c:pt idx="2001">
                  <c:v>10.01</c:v>
                </c:pt>
                <c:pt idx="2002">
                  <c:v>10.015000000000001</c:v>
                </c:pt>
                <c:pt idx="2003">
                  <c:v>10.02</c:v>
                </c:pt>
                <c:pt idx="2004">
                  <c:v>10.025</c:v>
                </c:pt>
                <c:pt idx="2005">
                  <c:v>10.029999999999999</c:v>
                </c:pt>
                <c:pt idx="2006">
                  <c:v>10.035</c:v>
                </c:pt>
                <c:pt idx="2007">
                  <c:v>10.039999999999999</c:v>
                </c:pt>
                <c:pt idx="2008">
                  <c:v>10.045</c:v>
                </c:pt>
                <c:pt idx="2009">
                  <c:v>10.050000000000001</c:v>
                </c:pt>
                <c:pt idx="2010">
                  <c:v>10.055</c:v>
                </c:pt>
                <c:pt idx="2011">
                  <c:v>10.06</c:v>
                </c:pt>
                <c:pt idx="2012">
                  <c:v>10.065</c:v>
                </c:pt>
                <c:pt idx="2013">
                  <c:v>10.07</c:v>
                </c:pt>
                <c:pt idx="2014">
                  <c:v>10.074999999999999</c:v>
                </c:pt>
                <c:pt idx="2015">
                  <c:v>10.08</c:v>
                </c:pt>
                <c:pt idx="2016">
                  <c:v>10.085000000000001</c:v>
                </c:pt>
                <c:pt idx="2017">
                  <c:v>10.09</c:v>
                </c:pt>
                <c:pt idx="2018">
                  <c:v>10.095000000000001</c:v>
                </c:pt>
                <c:pt idx="2019">
                  <c:v>10.1</c:v>
                </c:pt>
                <c:pt idx="2020">
                  <c:v>10.105</c:v>
                </c:pt>
                <c:pt idx="2021">
                  <c:v>10.11</c:v>
                </c:pt>
                <c:pt idx="2022">
                  <c:v>10.115</c:v>
                </c:pt>
                <c:pt idx="2023">
                  <c:v>10.119999999999999</c:v>
                </c:pt>
                <c:pt idx="2024">
                  <c:v>10.125</c:v>
                </c:pt>
                <c:pt idx="2025">
                  <c:v>10.130000000000001</c:v>
                </c:pt>
                <c:pt idx="2026">
                  <c:v>10.135</c:v>
                </c:pt>
                <c:pt idx="2027">
                  <c:v>10.14</c:v>
                </c:pt>
                <c:pt idx="2028">
                  <c:v>10.145</c:v>
                </c:pt>
                <c:pt idx="2029">
                  <c:v>10.15</c:v>
                </c:pt>
                <c:pt idx="2030">
                  <c:v>10.154999999999999</c:v>
                </c:pt>
                <c:pt idx="2031">
                  <c:v>10.16</c:v>
                </c:pt>
                <c:pt idx="2032">
                  <c:v>10.164999999999999</c:v>
                </c:pt>
                <c:pt idx="2033">
                  <c:v>10.17</c:v>
                </c:pt>
                <c:pt idx="2034">
                  <c:v>10.175000000000001</c:v>
                </c:pt>
                <c:pt idx="2035">
                  <c:v>10.18</c:v>
                </c:pt>
                <c:pt idx="2036">
                  <c:v>10.185</c:v>
                </c:pt>
                <c:pt idx="2037">
                  <c:v>10.19</c:v>
                </c:pt>
                <c:pt idx="2038">
                  <c:v>10.195</c:v>
                </c:pt>
                <c:pt idx="2039">
                  <c:v>10.199999999999999</c:v>
                </c:pt>
                <c:pt idx="2040">
                  <c:v>10.205</c:v>
                </c:pt>
                <c:pt idx="2041">
                  <c:v>10.210000000000001</c:v>
                </c:pt>
                <c:pt idx="2042">
                  <c:v>10.215</c:v>
                </c:pt>
                <c:pt idx="2043">
                  <c:v>10.220000000000001</c:v>
                </c:pt>
                <c:pt idx="2044">
                  <c:v>10.225</c:v>
                </c:pt>
                <c:pt idx="2045">
                  <c:v>10.23</c:v>
                </c:pt>
                <c:pt idx="2046">
                  <c:v>10.234999999999999</c:v>
                </c:pt>
                <c:pt idx="2047">
                  <c:v>10.24</c:v>
                </c:pt>
                <c:pt idx="2048">
                  <c:v>10.244999999999999</c:v>
                </c:pt>
                <c:pt idx="2049">
                  <c:v>10.25</c:v>
                </c:pt>
                <c:pt idx="2050">
                  <c:v>10.255000000000001</c:v>
                </c:pt>
                <c:pt idx="2051">
                  <c:v>10.26</c:v>
                </c:pt>
                <c:pt idx="2052">
                  <c:v>10.265000000000001</c:v>
                </c:pt>
                <c:pt idx="2053">
                  <c:v>10.27</c:v>
                </c:pt>
                <c:pt idx="2054">
                  <c:v>10.275</c:v>
                </c:pt>
                <c:pt idx="2055">
                  <c:v>10.28</c:v>
                </c:pt>
                <c:pt idx="2056">
                  <c:v>10.285</c:v>
                </c:pt>
                <c:pt idx="2057">
                  <c:v>10.29</c:v>
                </c:pt>
                <c:pt idx="2058">
                  <c:v>10.295</c:v>
                </c:pt>
                <c:pt idx="2059">
                  <c:v>10.3</c:v>
                </c:pt>
                <c:pt idx="2060">
                  <c:v>10.305</c:v>
                </c:pt>
                <c:pt idx="2061">
                  <c:v>10.31</c:v>
                </c:pt>
                <c:pt idx="2062">
                  <c:v>10.315</c:v>
                </c:pt>
                <c:pt idx="2063">
                  <c:v>10.32</c:v>
                </c:pt>
                <c:pt idx="2064">
                  <c:v>10.324999999999999</c:v>
                </c:pt>
                <c:pt idx="2065">
                  <c:v>10.33</c:v>
                </c:pt>
                <c:pt idx="2066">
                  <c:v>10.335000000000001</c:v>
                </c:pt>
                <c:pt idx="2067">
                  <c:v>10.34</c:v>
                </c:pt>
                <c:pt idx="2068">
                  <c:v>10.345000000000001</c:v>
                </c:pt>
                <c:pt idx="2069">
                  <c:v>10.35</c:v>
                </c:pt>
                <c:pt idx="2070">
                  <c:v>10.355</c:v>
                </c:pt>
                <c:pt idx="2071">
                  <c:v>10.36</c:v>
                </c:pt>
                <c:pt idx="2072">
                  <c:v>10.365</c:v>
                </c:pt>
                <c:pt idx="2073">
                  <c:v>10.37</c:v>
                </c:pt>
                <c:pt idx="2074">
                  <c:v>10.375</c:v>
                </c:pt>
                <c:pt idx="2075">
                  <c:v>10.38</c:v>
                </c:pt>
                <c:pt idx="2076">
                  <c:v>10.385</c:v>
                </c:pt>
                <c:pt idx="2077">
                  <c:v>10.39</c:v>
                </c:pt>
                <c:pt idx="2078">
                  <c:v>10.395</c:v>
                </c:pt>
                <c:pt idx="2079">
                  <c:v>10.4</c:v>
                </c:pt>
                <c:pt idx="2080">
                  <c:v>10.404999999999999</c:v>
                </c:pt>
                <c:pt idx="2081">
                  <c:v>10.41</c:v>
                </c:pt>
                <c:pt idx="2082">
                  <c:v>10.414999999999999</c:v>
                </c:pt>
                <c:pt idx="2083">
                  <c:v>10.42</c:v>
                </c:pt>
                <c:pt idx="2084">
                  <c:v>10.425000000000001</c:v>
                </c:pt>
                <c:pt idx="2085">
                  <c:v>10.43</c:v>
                </c:pt>
                <c:pt idx="2086">
                  <c:v>10.435</c:v>
                </c:pt>
                <c:pt idx="2087">
                  <c:v>10.44</c:v>
                </c:pt>
                <c:pt idx="2088">
                  <c:v>10.445</c:v>
                </c:pt>
                <c:pt idx="2089">
                  <c:v>10.45</c:v>
                </c:pt>
                <c:pt idx="2090">
                  <c:v>10.455</c:v>
                </c:pt>
                <c:pt idx="2091">
                  <c:v>10.46</c:v>
                </c:pt>
                <c:pt idx="2092">
                  <c:v>10.465</c:v>
                </c:pt>
                <c:pt idx="2093">
                  <c:v>10.47</c:v>
                </c:pt>
                <c:pt idx="2094">
                  <c:v>10.475</c:v>
                </c:pt>
                <c:pt idx="2095">
                  <c:v>10.48</c:v>
                </c:pt>
                <c:pt idx="2096">
                  <c:v>10.484999999999999</c:v>
                </c:pt>
                <c:pt idx="2097">
                  <c:v>10.49</c:v>
                </c:pt>
                <c:pt idx="2098">
                  <c:v>10.494999999999999</c:v>
                </c:pt>
                <c:pt idx="2099">
                  <c:v>10.5</c:v>
                </c:pt>
                <c:pt idx="2100">
                  <c:v>10.505000000000001</c:v>
                </c:pt>
                <c:pt idx="2101">
                  <c:v>10.51</c:v>
                </c:pt>
                <c:pt idx="2102">
                  <c:v>10.515000000000001</c:v>
                </c:pt>
                <c:pt idx="2103">
                  <c:v>10.52</c:v>
                </c:pt>
                <c:pt idx="2104">
                  <c:v>10.525</c:v>
                </c:pt>
                <c:pt idx="2105">
                  <c:v>10.53</c:v>
                </c:pt>
                <c:pt idx="2106">
                  <c:v>10.535</c:v>
                </c:pt>
                <c:pt idx="2107">
                  <c:v>10.54</c:v>
                </c:pt>
                <c:pt idx="2108">
                  <c:v>10.545</c:v>
                </c:pt>
                <c:pt idx="2109">
                  <c:v>10.55</c:v>
                </c:pt>
                <c:pt idx="2110">
                  <c:v>10.555</c:v>
                </c:pt>
                <c:pt idx="2111">
                  <c:v>10.56</c:v>
                </c:pt>
                <c:pt idx="2112">
                  <c:v>10.565</c:v>
                </c:pt>
                <c:pt idx="2113">
                  <c:v>10.57</c:v>
                </c:pt>
                <c:pt idx="2114">
                  <c:v>10.574999999999999</c:v>
                </c:pt>
                <c:pt idx="2115">
                  <c:v>10.58</c:v>
                </c:pt>
                <c:pt idx="2116">
                  <c:v>10.585000000000001</c:v>
                </c:pt>
                <c:pt idx="2117">
                  <c:v>10.59</c:v>
                </c:pt>
                <c:pt idx="2118">
                  <c:v>10.595000000000001</c:v>
                </c:pt>
                <c:pt idx="2119">
                  <c:v>10.6</c:v>
                </c:pt>
                <c:pt idx="2120">
                  <c:v>10.605</c:v>
                </c:pt>
                <c:pt idx="2121">
                  <c:v>10.61</c:v>
                </c:pt>
                <c:pt idx="2122">
                  <c:v>10.615</c:v>
                </c:pt>
                <c:pt idx="2123">
                  <c:v>10.62</c:v>
                </c:pt>
                <c:pt idx="2124">
                  <c:v>10.625</c:v>
                </c:pt>
                <c:pt idx="2125">
                  <c:v>10.63</c:v>
                </c:pt>
                <c:pt idx="2126">
                  <c:v>10.635</c:v>
                </c:pt>
                <c:pt idx="2127">
                  <c:v>10.64</c:v>
                </c:pt>
                <c:pt idx="2128">
                  <c:v>10.645</c:v>
                </c:pt>
                <c:pt idx="2129">
                  <c:v>10.65</c:v>
                </c:pt>
                <c:pt idx="2130">
                  <c:v>10.654999999999999</c:v>
                </c:pt>
                <c:pt idx="2131">
                  <c:v>10.66</c:v>
                </c:pt>
                <c:pt idx="2132">
                  <c:v>10.664999999999999</c:v>
                </c:pt>
                <c:pt idx="2133">
                  <c:v>10.67</c:v>
                </c:pt>
                <c:pt idx="2134">
                  <c:v>10.675000000000001</c:v>
                </c:pt>
                <c:pt idx="2135">
                  <c:v>10.68</c:v>
                </c:pt>
                <c:pt idx="2136">
                  <c:v>10.685</c:v>
                </c:pt>
                <c:pt idx="2137">
                  <c:v>10.69</c:v>
                </c:pt>
                <c:pt idx="2138">
                  <c:v>10.695</c:v>
                </c:pt>
                <c:pt idx="2139">
                  <c:v>10.7</c:v>
                </c:pt>
                <c:pt idx="2140">
                  <c:v>10.705</c:v>
                </c:pt>
                <c:pt idx="2141">
                  <c:v>10.71</c:v>
                </c:pt>
                <c:pt idx="2142">
                  <c:v>10.715</c:v>
                </c:pt>
                <c:pt idx="2143">
                  <c:v>10.72</c:v>
                </c:pt>
                <c:pt idx="2144">
                  <c:v>10.725</c:v>
                </c:pt>
                <c:pt idx="2145">
                  <c:v>10.73</c:v>
                </c:pt>
                <c:pt idx="2146">
                  <c:v>10.734999999999999</c:v>
                </c:pt>
                <c:pt idx="2147">
                  <c:v>10.74</c:v>
                </c:pt>
                <c:pt idx="2148">
                  <c:v>10.744999999999999</c:v>
                </c:pt>
                <c:pt idx="2149">
                  <c:v>10.75</c:v>
                </c:pt>
                <c:pt idx="2150">
                  <c:v>10.755000000000001</c:v>
                </c:pt>
                <c:pt idx="2151">
                  <c:v>10.76</c:v>
                </c:pt>
                <c:pt idx="2152">
                  <c:v>10.765000000000001</c:v>
                </c:pt>
                <c:pt idx="2153">
                  <c:v>10.77</c:v>
                </c:pt>
                <c:pt idx="2154">
                  <c:v>10.775</c:v>
                </c:pt>
                <c:pt idx="2155">
                  <c:v>10.78</c:v>
                </c:pt>
                <c:pt idx="2156">
                  <c:v>10.785</c:v>
                </c:pt>
                <c:pt idx="2157">
                  <c:v>10.79</c:v>
                </c:pt>
                <c:pt idx="2158">
                  <c:v>10.795</c:v>
                </c:pt>
                <c:pt idx="2159">
                  <c:v>10.8</c:v>
                </c:pt>
                <c:pt idx="2160">
                  <c:v>10.805</c:v>
                </c:pt>
                <c:pt idx="2161">
                  <c:v>10.81</c:v>
                </c:pt>
                <c:pt idx="2162">
                  <c:v>10.815</c:v>
                </c:pt>
                <c:pt idx="2163">
                  <c:v>10.82</c:v>
                </c:pt>
                <c:pt idx="2164">
                  <c:v>10.824999999999999</c:v>
                </c:pt>
                <c:pt idx="2165">
                  <c:v>10.83</c:v>
                </c:pt>
                <c:pt idx="2166">
                  <c:v>10.835000000000001</c:v>
                </c:pt>
                <c:pt idx="2167">
                  <c:v>10.84</c:v>
                </c:pt>
                <c:pt idx="2168">
                  <c:v>10.845000000000001</c:v>
                </c:pt>
                <c:pt idx="2169">
                  <c:v>10.85</c:v>
                </c:pt>
                <c:pt idx="2170">
                  <c:v>10.855</c:v>
                </c:pt>
                <c:pt idx="2171">
                  <c:v>10.86</c:v>
                </c:pt>
                <c:pt idx="2172">
                  <c:v>10.865</c:v>
                </c:pt>
                <c:pt idx="2173">
                  <c:v>10.87</c:v>
                </c:pt>
                <c:pt idx="2174">
                  <c:v>10.875</c:v>
                </c:pt>
                <c:pt idx="2175">
                  <c:v>10.88</c:v>
                </c:pt>
                <c:pt idx="2176">
                  <c:v>10.885</c:v>
                </c:pt>
                <c:pt idx="2177">
                  <c:v>10.89</c:v>
                </c:pt>
                <c:pt idx="2178">
                  <c:v>10.895</c:v>
                </c:pt>
                <c:pt idx="2179">
                  <c:v>10.9</c:v>
                </c:pt>
                <c:pt idx="2180">
                  <c:v>10.904999999999999</c:v>
                </c:pt>
                <c:pt idx="2181">
                  <c:v>10.91</c:v>
                </c:pt>
                <c:pt idx="2182">
                  <c:v>10.914999999999999</c:v>
                </c:pt>
                <c:pt idx="2183">
                  <c:v>10.92</c:v>
                </c:pt>
                <c:pt idx="2184">
                  <c:v>10.925000000000001</c:v>
                </c:pt>
                <c:pt idx="2185">
                  <c:v>10.93</c:v>
                </c:pt>
                <c:pt idx="2186">
                  <c:v>10.935</c:v>
                </c:pt>
                <c:pt idx="2187">
                  <c:v>10.94</c:v>
                </c:pt>
                <c:pt idx="2188">
                  <c:v>10.945</c:v>
                </c:pt>
                <c:pt idx="2189">
                  <c:v>10.95</c:v>
                </c:pt>
                <c:pt idx="2190">
                  <c:v>10.955</c:v>
                </c:pt>
                <c:pt idx="2191">
                  <c:v>10.96</c:v>
                </c:pt>
                <c:pt idx="2192">
                  <c:v>10.965</c:v>
                </c:pt>
                <c:pt idx="2193">
                  <c:v>10.97</c:v>
                </c:pt>
                <c:pt idx="2194">
                  <c:v>10.975</c:v>
                </c:pt>
                <c:pt idx="2195">
                  <c:v>10.98</c:v>
                </c:pt>
                <c:pt idx="2196">
                  <c:v>10.984999999999999</c:v>
                </c:pt>
                <c:pt idx="2197">
                  <c:v>10.99</c:v>
                </c:pt>
                <c:pt idx="2198">
                  <c:v>10.994999999999999</c:v>
                </c:pt>
                <c:pt idx="2199">
                  <c:v>11</c:v>
                </c:pt>
                <c:pt idx="2200">
                  <c:v>11.005000000000001</c:v>
                </c:pt>
                <c:pt idx="2201">
                  <c:v>11.01</c:v>
                </c:pt>
                <c:pt idx="2202">
                  <c:v>11.015000000000001</c:v>
                </c:pt>
                <c:pt idx="2203">
                  <c:v>11.02</c:v>
                </c:pt>
                <c:pt idx="2204">
                  <c:v>11.025</c:v>
                </c:pt>
                <c:pt idx="2205">
                  <c:v>11.03</c:v>
                </c:pt>
                <c:pt idx="2206">
                  <c:v>11.035</c:v>
                </c:pt>
                <c:pt idx="2207">
                  <c:v>11.04</c:v>
                </c:pt>
                <c:pt idx="2208">
                  <c:v>11.045</c:v>
                </c:pt>
                <c:pt idx="2209">
                  <c:v>11.05</c:v>
                </c:pt>
                <c:pt idx="2210">
                  <c:v>11.055</c:v>
                </c:pt>
                <c:pt idx="2211">
                  <c:v>11.06</c:v>
                </c:pt>
                <c:pt idx="2212">
                  <c:v>11.065</c:v>
                </c:pt>
                <c:pt idx="2213">
                  <c:v>11.07</c:v>
                </c:pt>
                <c:pt idx="2214">
                  <c:v>11.074999999999999</c:v>
                </c:pt>
                <c:pt idx="2215">
                  <c:v>11.08</c:v>
                </c:pt>
                <c:pt idx="2216">
                  <c:v>11.085000000000001</c:v>
                </c:pt>
                <c:pt idx="2217">
                  <c:v>11.09</c:v>
                </c:pt>
                <c:pt idx="2218">
                  <c:v>11.095000000000001</c:v>
                </c:pt>
                <c:pt idx="2219">
                  <c:v>11.1</c:v>
                </c:pt>
                <c:pt idx="2220">
                  <c:v>11.105</c:v>
                </c:pt>
                <c:pt idx="2221">
                  <c:v>11.11</c:v>
                </c:pt>
                <c:pt idx="2222">
                  <c:v>11.115</c:v>
                </c:pt>
                <c:pt idx="2223">
                  <c:v>11.12</c:v>
                </c:pt>
                <c:pt idx="2224">
                  <c:v>11.125</c:v>
                </c:pt>
                <c:pt idx="2225">
                  <c:v>11.13</c:v>
                </c:pt>
                <c:pt idx="2226">
                  <c:v>11.135</c:v>
                </c:pt>
                <c:pt idx="2227">
                  <c:v>11.14</c:v>
                </c:pt>
                <c:pt idx="2228">
                  <c:v>11.145</c:v>
                </c:pt>
                <c:pt idx="2229">
                  <c:v>11.15</c:v>
                </c:pt>
                <c:pt idx="2230">
                  <c:v>11.154999999999999</c:v>
                </c:pt>
                <c:pt idx="2231">
                  <c:v>11.16</c:v>
                </c:pt>
                <c:pt idx="2232">
                  <c:v>11.164999999999999</c:v>
                </c:pt>
                <c:pt idx="2233">
                  <c:v>11.17</c:v>
                </c:pt>
                <c:pt idx="2234">
                  <c:v>11.175000000000001</c:v>
                </c:pt>
                <c:pt idx="2235">
                  <c:v>11.18</c:v>
                </c:pt>
                <c:pt idx="2236">
                  <c:v>11.185</c:v>
                </c:pt>
                <c:pt idx="2237">
                  <c:v>11.19</c:v>
                </c:pt>
                <c:pt idx="2238">
                  <c:v>11.195</c:v>
                </c:pt>
                <c:pt idx="2239">
                  <c:v>11.2</c:v>
                </c:pt>
                <c:pt idx="2240">
                  <c:v>11.205</c:v>
                </c:pt>
                <c:pt idx="2241">
                  <c:v>11.21</c:v>
                </c:pt>
                <c:pt idx="2242">
                  <c:v>11.215</c:v>
                </c:pt>
                <c:pt idx="2243">
                  <c:v>11.22</c:v>
                </c:pt>
                <c:pt idx="2244">
                  <c:v>11.225</c:v>
                </c:pt>
                <c:pt idx="2245">
                  <c:v>11.23</c:v>
                </c:pt>
                <c:pt idx="2246">
                  <c:v>11.234999999999999</c:v>
                </c:pt>
                <c:pt idx="2247">
                  <c:v>11.24</c:v>
                </c:pt>
                <c:pt idx="2248">
                  <c:v>11.244999999999999</c:v>
                </c:pt>
                <c:pt idx="2249">
                  <c:v>11.25</c:v>
                </c:pt>
                <c:pt idx="2250">
                  <c:v>11.255000000000001</c:v>
                </c:pt>
                <c:pt idx="2251">
                  <c:v>11.26</c:v>
                </c:pt>
                <c:pt idx="2252">
                  <c:v>11.265000000000001</c:v>
                </c:pt>
                <c:pt idx="2253">
                  <c:v>11.27</c:v>
                </c:pt>
                <c:pt idx="2254">
                  <c:v>11.275</c:v>
                </c:pt>
                <c:pt idx="2255">
                  <c:v>11.28</c:v>
                </c:pt>
                <c:pt idx="2256">
                  <c:v>11.285</c:v>
                </c:pt>
                <c:pt idx="2257">
                  <c:v>11.29</c:v>
                </c:pt>
                <c:pt idx="2258">
                  <c:v>11.295</c:v>
                </c:pt>
                <c:pt idx="2259">
                  <c:v>11.3</c:v>
                </c:pt>
                <c:pt idx="2260">
                  <c:v>11.305</c:v>
                </c:pt>
                <c:pt idx="2261">
                  <c:v>11.31</c:v>
                </c:pt>
                <c:pt idx="2262">
                  <c:v>11.315</c:v>
                </c:pt>
                <c:pt idx="2263">
                  <c:v>11.32</c:v>
                </c:pt>
                <c:pt idx="2264">
                  <c:v>11.324999999999999</c:v>
                </c:pt>
                <c:pt idx="2265">
                  <c:v>11.33</c:v>
                </c:pt>
                <c:pt idx="2266">
                  <c:v>11.335000000000001</c:v>
                </c:pt>
                <c:pt idx="2267">
                  <c:v>11.34</c:v>
                </c:pt>
                <c:pt idx="2268">
                  <c:v>11.345000000000001</c:v>
                </c:pt>
                <c:pt idx="2269">
                  <c:v>11.35</c:v>
                </c:pt>
                <c:pt idx="2270">
                  <c:v>11.355</c:v>
                </c:pt>
                <c:pt idx="2271">
                  <c:v>11.36</c:v>
                </c:pt>
                <c:pt idx="2272">
                  <c:v>11.365</c:v>
                </c:pt>
                <c:pt idx="2273">
                  <c:v>11.37</c:v>
                </c:pt>
                <c:pt idx="2274">
                  <c:v>11.375</c:v>
                </c:pt>
                <c:pt idx="2275">
                  <c:v>11.38</c:v>
                </c:pt>
                <c:pt idx="2276">
                  <c:v>11.385</c:v>
                </c:pt>
                <c:pt idx="2277">
                  <c:v>11.39</c:v>
                </c:pt>
                <c:pt idx="2278">
                  <c:v>11.395</c:v>
                </c:pt>
                <c:pt idx="2279">
                  <c:v>11.4</c:v>
                </c:pt>
                <c:pt idx="2280">
                  <c:v>11.404999999999999</c:v>
                </c:pt>
                <c:pt idx="2281">
                  <c:v>11.41</c:v>
                </c:pt>
                <c:pt idx="2282">
                  <c:v>11.414999999999999</c:v>
                </c:pt>
                <c:pt idx="2283">
                  <c:v>11.42</c:v>
                </c:pt>
                <c:pt idx="2284">
                  <c:v>11.425000000000001</c:v>
                </c:pt>
                <c:pt idx="2285">
                  <c:v>11.43</c:v>
                </c:pt>
                <c:pt idx="2286">
                  <c:v>11.435</c:v>
                </c:pt>
                <c:pt idx="2287">
                  <c:v>11.44</c:v>
                </c:pt>
                <c:pt idx="2288">
                  <c:v>11.445</c:v>
                </c:pt>
                <c:pt idx="2289">
                  <c:v>11.45</c:v>
                </c:pt>
                <c:pt idx="2290">
                  <c:v>11.455</c:v>
                </c:pt>
                <c:pt idx="2291">
                  <c:v>11.46</c:v>
                </c:pt>
                <c:pt idx="2292">
                  <c:v>11.465</c:v>
                </c:pt>
                <c:pt idx="2293">
                  <c:v>11.47</c:v>
                </c:pt>
                <c:pt idx="2294">
                  <c:v>11.475</c:v>
                </c:pt>
                <c:pt idx="2295">
                  <c:v>11.48</c:v>
                </c:pt>
                <c:pt idx="2296">
                  <c:v>11.484999999999999</c:v>
                </c:pt>
                <c:pt idx="2297">
                  <c:v>11.49</c:v>
                </c:pt>
                <c:pt idx="2298">
                  <c:v>11.494999999999999</c:v>
                </c:pt>
                <c:pt idx="2299">
                  <c:v>11.5</c:v>
                </c:pt>
                <c:pt idx="2300">
                  <c:v>11.505000000000001</c:v>
                </c:pt>
                <c:pt idx="2301">
                  <c:v>11.51</c:v>
                </c:pt>
                <c:pt idx="2302">
                  <c:v>11.515000000000001</c:v>
                </c:pt>
                <c:pt idx="2303">
                  <c:v>11.52</c:v>
                </c:pt>
                <c:pt idx="2304">
                  <c:v>11.525</c:v>
                </c:pt>
                <c:pt idx="2305">
                  <c:v>11.53</c:v>
                </c:pt>
                <c:pt idx="2306">
                  <c:v>11.535</c:v>
                </c:pt>
                <c:pt idx="2307">
                  <c:v>11.54</c:v>
                </c:pt>
                <c:pt idx="2308">
                  <c:v>11.545</c:v>
                </c:pt>
                <c:pt idx="2309">
                  <c:v>11.55</c:v>
                </c:pt>
                <c:pt idx="2310">
                  <c:v>11.555</c:v>
                </c:pt>
                <c:pt idx="2311">
                  <c:v>11.56</c:v>
                </c:pt>
                <c:pt idx="2312">
                  <c:v>11.565</c:v>
                </c:pt>
                <c:pt idx="2313">
                  <c:v>11.57</c:v>
                </c:pt>
                <c:pt idx="2314">
                  <c:v>11.574999999999999</c:v>
                </c:pt>
                <c:pt idx="2315">
                  <c:v>11.58</c:v>
                </c:pt>
                <c:pt idx="2316">
                  <c:v>11.585000000000001</c:v>
                </c:pt>
                <c:pt idx="2317">
                  <c:v>11.59</c:v>
                </c:pt>
                <c:pt idx="2318">
                  <c:v>11.595000000000001</c:v>
                </c:pt>
                <c:pt idx="2319">
                  <c:v>11.6</c:v>
                </c:pt>
                <c:pt idx="2320">
                  <c:v>11.605</c:v>
                </c:pt>
                <c:pt idx="2321">
                  <c:v>11.61</c:v>
                </c:pt>
                <c:pt idx="2322">
                  <c:v>11.615</c:v>
                </c:pt>
                <c:pt idx="2323">
                  <c:v>11.62</c:v>
                </c:pt>
                <c:pt idx="2324">
                  <c:v>11.625</c:v>
                </c:pt>
                <c:pt idx="2325">
                  <c:v>11.63</c:v>
                </c:pt>
                <c:pt idx="2326">
                  <c:v>11.635</c:v>
                </c:pt>
                <c:pt idx="2327">
                  <c:v>11.64</c:v>
                </c:pt>
                <c:pt idx="2328">
                  <c:v>11.645</c:v>
                </c:pt>
                <c:pt idx="2329">
                  <c:v>11.65</c:v>
                </c:pt>
                <c:pt idx="2330">
                  <c:v>11.654999999999999</c:v>
                </c:pt>
                <c:pt idx="2331">
                  <c:v>11.66</c:v>
                </c:pt>
                <c:pt idx="2332">
                  <c:v>11.664999999999999</c:v>
                </c:pt>
                <c:pt idx="2333">
                  <c:v>11.67</c:v>
                </c:pt>
                <c:pt idx="2334">
                  <c:v>11.675000000000001</c:v>
                </c:pt>
                <c:pt idx="2335">
                  <c:v>11.68</c:v>
                </c:pt>
                <c:pt idx="2336">
                  <c:v>11.685</c:v>
                </c:pt>
                <c:pt idx="2337">
                  <c:v>11.69</c:v>
                </c:pt>
                <c:pt idx="2338">
                  <c:v>11.695</c:v>
                </c:pt>
                <c:pt idx="2339">
                  <c:v>11.7</c:v>
                </c:pt>
                <c:pt idx="2340">
                  <c:v>11.705</c:v>
                </c:pt>
                <c:pt idx="2341">
                  <c:v>11.71</c:v>
                </c:pt>
                <c:pt idx="2342">
                  <c:v>11.715</c:v>
                </c:pt>
                <c:pt idx="2343">
                  <c:v>11.72</c:v>
                </c:pt>
                <c:pt idx="2344">
                  <c:v>11.725</c:v>
                </c:pt>
                <c:pt idx="2345">
                  <c:v>11.73</c:v>
                </c:pt>
                <c:pt idx="2346">
                  <c:v>11.734999999999999</c:v>
                </c:pt>
                <c:pt idx="2347">
                  <c:v>11.74</c:v>
                </c:pt>
                <c:pt idx="2348">
                  <c:v>11.744999999999999</c:v>
                </c:pt>
                <c:pt idx="2349">
                  <c:v>11.75</c:v>
                </c:pt>
                <c:pt idx="2350">
                  <c:v>11.755000000000001</c:v>
                </c:pt>
                <c:pt idx="2351">
                  <c:v>11.76</c:v>
                </c:pt>
                <c:pt idx="2352">
                  <c:v>11.765000000000001</c:v>
                </c:pt>
                <c:pt idx="2353">
                  <c:v>11.77</c:v>
                </c:pt>
                <c:pt idx="2354">
                  <c:v>11.775</c:v>
                </c:pt>
                <c:pt idx="2355">
                  <c:v>11.78</c:v>
                </c:pt>
                <c:pt idx="2356">
                  <c:v>11.785</c:v>
                </c:pt>
                <c:pt idx="2357">
                  <c:v>11.79</c:v>
                </c:pt>
                <c:pt idx="2358">
                  <c:v>11.795</c:v>
                </c:pt>
                <c:pt idx="2359">
                  <c:v>11.8</c:v>
                </c:pt>
                <c:pt idx="2360">
                  <c:v>11.805</c:v>
                </c:pt>
                <c:pt idx="2361">
                  <c:v>11.81</c:v>
                </c:pt>
                <c:pt idx="2362">
                  <c:v>11.815</c:v>
                </c:pt>
                <c:pt idx="2363">
                  <c:v>11.82</c:v>
                </c:pt>
                <c:pt idx="2364">
                  <c:v>11.824999999999999</c:v>
                </c:pt>
                <c:pt idx="2365">
                  <c:v>11.83</c:v>
                </c:pt>
                <c:pt idx="2366">
                  <c:v>11.835000000000001</c:v>
                </c:pt>
                <c:pt idx="2367">
                  <c:v>11.84</c:v>
                </c:pt>
                <c:pt idx="2368">
                  <c:v>11.845000000000001</c:v>
                </c:pt>
                <c:pt idx="2369">
                  <c:v>11.85</c:v>
                </c:pt>
                <c:pt idx="2370">
                  <c:v>11.855</c:v>
                </c:pt>
                <c:pt idx="2371">
                  <c:v>11.86</c:v>
                </c:pt>
                <c:pt idx="2372">
                  <c:v>11.865</c:v>
                </c:pt>
                <c:pt idx="2373">
                  <c:v>11.87</c:v>
                </c:pt>
                <c:pt idx="2374">
                  <c:v>11.875</c:v>
                </c:pt>
                <c:pt idx="2375">
                  <c:v>11.88</c:v>
                </c:pt>
                <c:pt idx="2376">
                  <c:v>11.885</c:v>
                </c:pt>
                <c:pt idx="2377">
                  <c:v>11.89</c:v>
                </c:pt>
                <c:pt idx="2378">
                  <c:v>11.895</c:v>
                </c:pt>
                <c:pt idx="2379">
                  <c:v>11.9</c:v>
                </c:pt>
                <c:pt idx="2380">
                  <c:v>11.904999999999999</c:v>
                </c:pt>
                <c:pt idx="2381">
                  <c:v>11.91</c:v>
                </c:pt>
                <c:pt idx="2382">
                  <c:v>11.914999999999999</c:v>
                </c:pt>
                <c:pt idx="2383">
                  <c:v>11.92</c:v>
                </c:pt>
                <c:pt idx="2384">
                  <c:v>11.925000000000001</c:v>
                </c:pt>
                <c:pt idx="2385">
                  <c:v>11.93</c:v>
                </c:pt>
                <c:pt idx="2386">
                  <c:v>11.935</c:v>
                </c:pt>
                <c:pt idx="2387">
                  <c:v>11.94</c:v>
                </c:pt>
                <c:pt idx="2388">
                  <c:v>11.945</c:v>
                </c:pt>
                <c:pt idx="2389">
                  <c:v>11.95</c:v>
                </c:pt>
                <c:pt idx="2390">
                  <c:v>11.955</c:v>
                </c:pt>
                <c:pt idx="2391">
                  <c:v>11.96</c:v>
                </c:pt>
                <c:pt idx="2392">
                  <c:v>11.965</c:v>
                </c:pt>
                <c:pt idx="2393">
                  <c:v>11.97</c:v>
                </c:pt>
                <c:pt idx="2394">
                  <c:v>11.975</c:v>
                </c:pt>
                <c:pt idx="2395">
                  <c:v>11.98</c:v>
                </c:pt>
                <c:pt idx="2396">
                  <c:v>11.984999999999999</c:v>
                </c:pt>
                <c:pt idx="2397">
                  <c:v>11.99</c:v>
                </c:pt>
                <c:pt idx="2398">
                  <c:v>11.994999999999999</c:v>
                </c:pt>
                <c:pt idx="2399">
                  <c:v>12</c:v>
                </c:pt>
                <c:pt idx="2400">
                  <c:v>12.005000000000001</c:v>
                </c:pt>
                <c:pt idx="2401">
                  <c:v>12.01</c:v>
                </c:pt>
                <c:pt idx="2402">
                  <c:v>12.015000000000001</c:v>
                </c:pt>
                <c:pt idx="2403">
                  <c:v>12.02</c:v>
                </c:pt>
                <c:pt idx="2404">
                  <c:v>12.025</c:v>
                </c:pt>
                <c:pt idx="2405">
                  <c:v>12.03</c:v>
                </c:pt>
                <c:pt idx="2406">
                  <c:v>12.035</c:v>
                </c:pt>
                <c:pt idx="2407">
                  <c:v>12.04</c:v>
                </c:pt>
                <c:pt idx="2408">
                  <c:v>12.045</c:v>
                </c:pt>
                <c:pt idx="2409">
                  <c:v>12.05</c:v>
                </c:pt>
                <c:pt idx="2410">
                  <c:v>12.055</c:v>
                </c:pt>
                <c:pt idx="2411">
                  <c:v>12.06</c:v>
                </c:pt>
                <c:pt idx="2412">
                  <c:v>12.065</c:v>
                </c:pt>
                <c:pt idx="2413">
                  <c:v>12.07</c:v>
                </c:pt>
                <c:pt idx="2414">
                  <c:v>12.074999999999999</c:v>
                </c:pt>
                <c:pt idx="2415">
                  <c:v>12.08</c:v>
                </c:pt>
                <c:pt idx="2416">
                  <c:v>12.085000000000001</c:v>
                </c:pt>
                <c:pt idx="2417">
                  <c:v>12.09</c:v>
                </c:pt>
                <c:pt idx="2418">
                  <c:v>12.095000000000001</c:v>
                </c:pt>
                <c:pt idx="2419">
                  <c:v>12.1</c:v>
                </c:pt>
                <c:pt idx="2420">
                  <c:v>12.105</c:v>
                </c:pt>
                <c:pt idx="2421">
                  <c:v>12.11</c:v>
                </c:pt>
                <c:pt idx="2422">
                  <c:v>12.115</c:v>
                </c:pt>
                <c:pt idx="2423">
                  <c:v>12.12</c:v>
                </c:pt>
                <c:pt idx="2424">
                  <c:v>12.125</c:v>
                </c:pt>
                <c:pt idx="2425">
                  <c:v>12.13</c:v>
                </c:pt>
                <c:pt idx="2426">
                  <c:v>12.135</c:v>
                </c:pt>
                <c:pt idx="2427">
                  <c:v>12.14</c:v>
                </c:pt>
                <c:pt idx="2428">
                  <c:v>12.145</c:v>
                </c:pt>
                <c:pt idx="2429">
                  <c:v>12.15</c:v>
                </c:pt>
                <c:pt idx="2430">
                  <c:v>12.154999999999999</c:v>
                </c:pt>
                <c:pt idx="2431">
                  <c:v>12.16</c:v>
                </c:pt>
                <c:pt idx="2432">
                  <c:v>12.164999999999999</c:v>
                </c:pt>
                <c:pt idx="2433">
                  <c:v>12.17</c:v>
                </c:pt>
                <c:pt idx="2434">
                  <c:v>12.175000000000001</c:v>
                </c:pt>
                <c:pt idx="2435">
                  <c:v>12.18</c:v>
                </c:pt>
                <c:pt idx="2436">
                  <c:v>12.185</c:v>
                </c:pt>
                <c:pt idx="2437">
                  <c:v>12.19</c:v>
                </c:pt>
                <c:pt idx="2438">
                  <c:v>12.195</c:v>
                </c:pt>
                <c:pt idx="2439">
                  <c:v>12.2</c:v>
                </c:pt>
                <c:pt idx="2440">
                  <c:v>12.205</c:v>
                </c:pt>
                <c:pt idx="2441">
                  <c:v>12.21</c:v>
                </c:pt>
                <c:pt idx="2442">
                  <c:v>12.215</c:v>
                </c:pt>
                <c:pt idx="2443">
                  <c:v>12.22</c:v>
                </c:pt>
                <c:pt idx="2444">
                  <c:v>12.225</c:v>
                </c:pt>
                <c:pt idx="2445">
                  <c:v>12.23</c:v>
                </c:pt>
                <c:pt idx="2446">
                  <c:v>12.234999999999999</c:v>
                </c:pt>
                <c:pt idx="2447">
                  <c:v>12.24</c:v>
                </c:pt>
                <c:pt idx="2448">
                  <c:v>12.244999999999999</c:v>
                </c:pt>
                <c:pt idx="2449">
                  <c:v>12.25</c:v>
                </c:pt>
                <c:pt idx="2450">
                  <c:v>12.255000000000001</c:v>
                </c:pt>
                <c:pt idx="2451">
                  <c:v>12.26</c:v>
                </c:pt>
                <c:pt idx="2452">
                  <c:v>12.265000000000001</c:v>
                </c:pt>
                <c:pt idx="2453">
                  <c:v>12.27</c:v>
                </c:pt>
                <c:pt idx="2454">
                  <c:v>12.275</c:v>
                </c:pt>
                <c:pt idx="2455">
                  <c:v>12.28</c:v>
                </c:pt>
                <c:pt idx="2456">
                  <c:v>12.285</c:v>
                </c:pt>
                <c:pt idx="2457">
                  <c:v>12.29</c:v>
                </c:pt>
                <c:pt idx="2458">
                  <c:v>12.295</c:v>
                </c:pt>
                <c:pt idx="2459">
                  <c:v>12.3</c:v>
                </c:pt>
                <c:pt idx="2460">
                  <c:v>12.305</c:v>
                </c:pt>
                <c:pt idx="2461">
                  <c:v>12.31</c:v>
                </c:pt>
                <c:pt idx="2462">
                  <c:v>12.315</c:v>
                </c:pt>
                <c:pt idx="2463">
                  <c:v>12.32</c:v>
                </c:pt>
                <c:pt idx="2464">
                  <c:v>12.324999999999999</c:v>
                </c:pt>
                <c:pt idx="2465">
                  <c:v>12.33</c:v>
                </c:pt>
                <c:pt idx="2466">
                  <c:v>12.335000000000001</c:v>
                </c:pt>
                <c:pt idx="2467">
                  <c:v>12.34</c:v>
                </c:pt>
                <c:pt idx="2468">
                  <c:v>12.345000000000001</c:v>
                </c:pt>
                <c:pt idx="2469">
                  <c:v>12.35</c:v>
                </c:pt>
                <c:pt idx="2470">
                  <c:v>12.355</c:v>
                </c:pt>
                <c:pt idx="2471">
                  <c:v>12.36</c:v>
                </c:pt>
                <c:pt idx="2472">
                  <c:v>12.365</c:v>
                </c:pt>
                <c:pt idx="2473">
                  <c:v>12.37</c:v>
                </c:pt>
                <c:pt idx="2474">
                  <c:v>12.375</c:v>
                </c:pt>
                <c:pt idx="2475">
                  <c:v>12.38</c:v>
                </c:pt>
                <c:pt idx="2476">
                  <c:v>12.385</c:v>
                </c:pt>
                <c:pt idx="2477">
                  <c:v>12.39</c:v>
                </c:pt>
                <c:pt idx="2478">
                  <c:v>12.395</c:v>
                </c:pt>
                <c:pt idx="2479">
                  <c:v>12.4</c:v>
                </c:pt>
                <c:pt idx="2480">
                  <c:v>12.404999999999999</c:v>
                </c:pt>
                <c:pt idx="2481">
                  <c:v>12.41</c:v>
                </c:pt>
                <c:pt idx="2482">
                  <c:v>12.414999999999999</c:v>
                </c:pt>
                <c:pt idx="2483">
                  <c:v>12.42</c:v>
                </c:pt>
                <c:pt idx="2484">
                  <c:v>12.425000000000001</c:v>
                </c:pt>
                <c:pt idx="2485">
                  <c:v>12.43</c:v>
                </c:pt>
                <c:pt idx="2486">
                  <c:v>12.435</c:v>
                </c:pt>
                <c:pt idx="2487">
                  <c:v>12.44</c:v>
                </c:pt>
                <c:pt idx="2488">
                  <c:v>12.445</c:v>
                </c:pt>
                <c:pt idx="2489">
                  <c:v>12.45</c:v>
                </c:pt>
                <c:pt idx="2490">
                  <c:v>12.455</c:v>
                </c:pt>
                <c:pt idx="2491">
                  <c:v>12.46</c:v>
                </c:pt>
                <c:pt idx="2492">
                  <c:v>12.465</c:v>
                </c:pt>
                <c:pt idx="2493">
                  <c:v>12.47</c:v>
                </c:pt>
                <c:pt idx="2494">
                  <c:v>12.475</c:v>
                </c:pt>
                <c:pt idx="2495">
                  <c:v>12.48</c:v>
                </c:pt>
                <c:pt idx="2496">
                  <c:v>12.484999999999999</c:v>
                </c:pt>
                <c:pt idx="2497">
                  <c:v>12.49</c:v>
                </c:pt>
                <c:pt idx="2498">
                  <c:v>12.494999999999999</c:v>
                </c:pt>
                <c:pt idx="2499">
                  <c:v>12.5</c:v>
                </c:pt>
                <c:pt idx="2500">
                  <c:v>12.505000000000001</c:v>
                </c:pt>
                <c:pt idx="2501">
                  <c:v>12.51</c:v>
                </c:pt>
                <c:pt idx="2502">
                  <c:v>12.515000000000001</c:v>
                </c:pt>
                <c:pt idx="2503">
                  <c:v>12.52</c:v>
                </c:pt>
                <c:pt idx="2504">
                  <c:v>12.525</c:v>
                </c:pt>
                <c:pt idx="2505">
                  <c:v>12.53</c:v>
                </c:pt>
                <c:pt idx="2506">
                  <c:v>12.535</c:v>
                </c:pt>
                <c:pt idx="2507">
                  <c:v>12.54</c:v>
                </c:pt>
                <c:pt idx="2508">
                  <c:v>12.545</c:v>
                </c:pt>
                <c:pt idx="2509">
                  <c:v>12.55</c:v>
                </c:pt>
                <c:pt idx="2510">
                  <c:v>12.555</c:v>
                </c:pt>
                <c:pt idx="2511">
                  <c:v>12.56</c:v>
                </c:pt>
                <c:pt idx="2512">
                  <c:v>12.565</c:v>
                </c:pt>
                <c:pt idx="2513">
                  <c:v>12.57</c:v>
                </c:pt>
                <c:pt idx="2514">
                  <c:v>12.574999999999999</c:v>
                </c:pt>
                <c:pt idx="2515">
                  <c:v>12.58</c:v>
                </c:pt>
                <c:pt idx="2516">
                  <c:v>12.585000000000001</c:v>
                </c:pt>
                <c:pt idx="2517">
                  <c:v>12.59</c:v>
                </c:pt>
                <c:pt idx="2518">
                  <c:v>12.595000000000001</c:v>
                </c:pt>
                <c:pt idx="2519">
                  <c:v>12.6</c:v>
                </c:pt>
                <c:pt idx="2520">
                  <c:v>12.605</c:v>
                </c:pt>
                <c:pt idx="2521">
                  <c:v>12.61</c:v>
                </c:pt>
                <c:pt idx="2522">
                  <c:v>12.615</c:v>
                </c:pt>
                <c:pt idx="2523">
                  <c:v>12.62</c:v>
                </c:pt>
                <c:pt idx="2524">
                  <c:v>12.625</c:v>
                </c:pt>
                <c:pt idx="2525">
                  <c:v>12.63</c:v>
                </c:pt>
                <c:pt idx="2526">
                  <c:v>12.635</c:v>
                </c:pt>
                <c:pt idx="2527">
                  <c:v>12.64</c:v>
                </c:pt>
                <c:pt idx="2528">
                  <c:v>12.645</c:v>
                </c:pt>
                <c:pt idx="2529">
                  <c:v>12.65</c:v>
                </c:pt>
                <c:pt idx="2530">
                  <c:v>12.654999999999999</c:v>
                </c:pt>
                <c:pt idx="2531">
                  <c:v>12.66</c:v>
                </c:pt>
                <c:pt idx="2532">
                  <c:v>12.664999999999999</c:v>
                </c:pt>
                <c:pt idx="2533">
                  <c:v>12.67</c:v>
                </c:pt>
                <c:pt idx="2534">
                  <c:v>12.675000000000001</c:v>
                </c:pt>
                <c:pt idx="2535">
                  <c:v>12.68</c:v>
                </c:pt>
                <c:pt idx="2536">
                  <c:v>12.685</c:v>
                </c:pt>
                <c:pt idx="2537">
                  <c:v>12.69</c:v>
                </c:pt>
                <c:pt idx="2538">
                  <c:v>12.695</c:v>
                </c:pt>
                <c:pt idx="2539">
                  <c:v>12.7</c:v>
                </c:pt>
                <c:pt idx="2540">
                  <c:v>12.705</c:v>
                </c:pt>
                <c:pt idx="2541">
                  <c:v>12.71</c:v>
                </c:pt>
                <c:pt idx="2542">
                  <c:v>12.715</c:v>
                </c:pt>
                <c:pt idx="2543">
                  <c:v>12.72</c:v>
                </c:pt>
                <c:pt idx="2544">
                  <c:v>12.725</c:v>
                </c:pt>
                <c:pt idx="2545">
                  <c:v>12.73</c:v>
                </c:pt>
                <c:pt idx="2546">
                  <c:v>12.734999999999999</c:v>
                </c:pt>
                <c:pt idx="2547">
                  <c:v>12.74</c:v>
                </c:pt>
                <c:pt idx="2548">
                  <c:v>12.744999999999999</c:v>
                </c:pt>
                <c:pt idx="2549">
                  <c:v>12.75</c:v>
                </c:pt>
                <c:pt idx="2550">
                  <c:v>12.755000000000001</c:v>
                </c:pt>
                <c:pt idx="2551">
                  <c:v>12.76</c:v>
                </c:pt>
                <c:pt idx="2552">
                  <c:v>12.765000000000001</c:v>
                </c:pt>
                <c:pt idx="2553">
                  <c:v>12.77</c:v>
                </c:pt>
                <c:pt idx="2554">
                  <c:v>12.775</c:v>
                </c:pt>
                <c:pt idx="2555">
                  <c:v>12.78</c:v>
                </c:pt>
                <c:pt idx="2556">
                  <c:v>12.785</c:v>
                </c:pt>
                <c:pt idx="2557">
                  <c:v>12.79</c:v>
                </c:pt>
                <c:pt idx="2558">
                  <c:v>12.795</c:v>
                </c:pt>
                <c:pt idx="2559">
                  <c:v>12.8</c:v>
                </c:pt>
                <c:pt idx="2560">
                  <c:v>12.805</c:v>
                </c:pt>
                <c:pt idx="2561">
                  <c:v>12.81</c:v>
                </c:pt>
                <c:pt idx="2562">
                  <c:v>12.815</c:v>
                </c:pt>
                <c:pt idx="2563">
                  <c:v>12.82</c:v>
                </c:pt>
                <c:pt idx="2564">
                  <c:v>12.824999999999999</c:v>
                </c:pt>
                <c:pt idx="2565">
                  <c:v>12.83</c:v>
                </c:pt>
                <c:pt idx="2566">
                  <c:v>12.835000000000001</c:v>
                </c:pt>
                <c:pt idx="2567">
                  <c:v>12.84</c:v>
                </c:pt>
                <c:pt idx="2568">
                  <c:v>12.845000000000001</c:v>
                </c:pt>
                <c:pt idx="2569">
                  <c:v>12.85</c:v>
                </c:pt>
                <c:pt idx="2570">
                  <c:v>12.855</c:v>
                </c:pt>
                <c:pt idx="2571">
                  <c:v>12.86</c:v>
                </c:pt>
                <c:pt idx="2572">
                  <c:v>12.865</c:v>
                </c:pt>
                <c:pt idx="2573">
                  <c:v>12.87</c:v>
                </c:pt>
                <c:pt idx="2574">
                  <c:v>12.875</c:v>
                </c:pt>
                <c:pt idx="2575">
                  <c:v>12.88</c:v>
                </c:pt>
                <c:pt idx="2576">
                  <c:v>12.885</c:v>
                </c:pt>
                <c:pt idx="2577">
                  <c:v>12.89</c:v>
                </c:pt>
                <c:pt idx="2578">
                  <c:v>12.895</c:v>
                </c:pt>
                <c:pt idx="2579">
                  <c:v>12.9</c:v>
                </c:pt>
                <c:pt idx="2580">
                  <c:v>12.904999999999999</c:v>
                </c:pt>
                <c:pt idx="2581">
                  <c:v>12.91</c:v>
                </c:pt>
                <c:pt idx="2582">
                  <c:v>12.914999999999999</c:v>
                </c:pt>
                <c:pt idx="2583">
                  <c:v>12.92</c:v>
                </c:pt>
                <c:pt idx="2584">
                  <c:v>12.925000000000001</c:v>
                </c:pt>
                <c:pt idx="2585">
                  <c:v>12.93</c:v>
                </c:pt>
                <c:pt idx="2586">
                  <c:v>12.935</c:v>
                </c:pt>
                <c:pt idx="2587">
                  <c:v>12.94</c:v>
                </c:pt>
                <c:pt idx="2588">
                  <c:v>12.945</c:v>
                </c:pt>
                <c:pt idx="2589">
                  <c:v>12.95</c:v>
                </c:pt>
                <c:pt idx="2590">
                  <c:v>12.955</c:v>
                </c:pt>
                <c:pt idx="2591">
                  <c:v>12.96</c:v>
                </c:pt>
                <c:pt idx="2592">
                  <c:v>12.965</c:v>
                </c:pt>
                <c:pt idx="2593">
                  <c:v>12.97</c:v>
                </c:pt>
                <c:pt idx="2594">
                  <c:v>12.975</c:v>
                </c:pt>
                <c:pt idx="2595">
                  <c:v>12.98</c:v>
                </c:pt>
                <c:pt idx="2596">
                  <c:v>12.984999999999999</c:v>
                </c:pt>
                <c:pt idx="2597">
                  <c:v>12.99</c:v>
                </c:pt>
                <c:pt idx="2598">
                  <c:v>12.994999999999999</c:v>
                </c:pt>
                <c:pt idx="2599">
                  <c:v>13</c:v>
                </c:pt>
                <c:pt idx="2600">
                  <c:v>13.005000000000001</c:v>
                </c:pt>
                <c:pt idx="2601">
                  <c:v>13.01</c:v>
                </c:pt>
                <c:pt idx="2602">
                  <c:v>13.015000000000001</c:v>
                </c:pt>
                <c:pt idx="2603">
                  <c:v>13.02</c:v>
                </c:pt>
                <c:pt idx="2604">
                  <c:v>13.025</c:v>
                </c:pt>
                <c:pt idx="2605">
                  <c:v>13.03</c:v>
                </c:pt>
                <c:pt idx="2606">
                  <c:v>13.035</c:v>
                </c:pt>
                <c:pt idx="2607">
                  <c:v>13.04</c:v>
                </c:pt>
                <c:pt idx="2608">
                  <c:v>13.045</c:v>
                </c:pt>
                <c:pt idx="2609">
                  <c:v>13.05</c:v>
                </c:pt>
                <c:pt idx="2610">
                  <c:v>13.055</c:v>
                </c:pt>
                <c:pt idx="2611">
                  <c:v>13.06</c:v>
                </c:pt>
                <c:pt idx="2612">
                  <c:v>13.065</c:v>
                </c:pt>
                <c:pt idx="2613">
                  <c:v>13.07</c:v>
                </c:pt>
                <c:pt idx="2614">
                  <c:v>13.074999999999999</c:v>
                </c:pt>
                <c:pt idx="2615">
                  <c:v>13.08</c:v>
                </c:pt>
                <c:pt idx="2616">
                  <c:v>13.085000000000001</c:v>
                </c:pt>
                <c:pt idx="2617">
                  <c:v>13.09</c:v>
                </c:pt>
                <c:pt idx="2618">
                  <c:v>13.095000000000001</c:v>
                </c:pt>
                <c:pt idx="2619">
                  <c:v>13.1</c:v>
                </c:pt>
                <c:pt idx="2620">
                  <c:v>13.105</c:v>
                </c:pt>
                <c:pt idx="2621">
                  <c:v>13.11</c:v>
                </c:pt>
                <c:pt idx="2622">
                  <c:v>13.115</c:v>
                </c:pt>
                <c:pt idx="2623">
                  <c:v>13.12</c:v>
                </c:pt>
                <c:pt idx="2624">
                  <c:v>13.125</c:v>
                </c:pt>
                <c:pt idx="2625">
                  <c:v>13.13</c:v>
                </c:pt>
                <c:pt idx="2626">
                  <c:v>13.135</c:v>
                </c:pt>
                <c:pt idx="2627">
                  <c:v>13.14</c:v>
                </c:pt>
                <c:pt idx="2628">
                  <c:v>13.145</c:v>
                </c:pt>
                <c:pt idx="2629">
                  <c:v>13.15</c:v>
                </c:pt>
                <c:pt idx="2630">
                  <c:v>13.154999999999999</c:v>
                </c:pt>
                <c:pt idx="2631">
                  <c:v>13.16</c:v>
                </c:pt>
                <c:pt idx="2632">
                  <c:v>13.164999999999999</c:v>
                </c:pt>
                <c:pt idx="2633">
                  <c:v>13.17</c:v>
                </c:pt>
                <c:pt idx="2634">
                  <c:v>13.175000000000001</c:v>
                </c:pt>
                <c:pt idx="2635">
                  <c:v>13.18</c:v>
                </c:pt>
                <c:pt idx="2636">
                  <c:v>13.185</c:v>
                </c:pt>
                <c:pt idx="2637">
                  <c:v>13.19</c:v>
                </c:pt>
                <c:pt idx="2638">
                  <c:v>13.195</c:v>
                </c:pt>
                <c:pt idx="2639">
                  <c:v>13.2</c:v>
                </c:pt>
                <c:pt idx="2640">
                  <c:v>13.205</c:v>
                </c:pt>
                <c:pt idx="2641">
                  <c:v>13.21</c:v>
                </c:pt>
                <c:pt idx="2642">
                  <c:v>13.215</c:v>
                </c:pt>
                <c:pt idx="2643">
                  <c:v>13.22</c:v>
                </c:pt>
                <c:pt idx="2644">
                  <c:v>13.225</c:v>
                </c:pt>
                <c:pt idx="2645">
                  <c:v>13.23</c:v>
                </c:pt>
                <c:pt idx="2646">
                  <c:v>13.234999999999999</c:v>
                </c:pt>
                <c:pt idx="2647">
                  <c:v>13.24</c:v>
                </c:pt>
                <c:pt idx="2648">
                  <c:v>13.244999999999999</c:v>
                </c:pt>
                <c:pt idx="2649">
                  <c:v>13.25</c:v>
                </c:pt>
                <c:pt idx="2650">
                  <c:v>13.255000000000001</c:v>
                </c:pt>
                <c:pt idx="2651">
                  <c:v>13.26</c:v>
                </c:pt>
                <c:pt idx="2652">
                  <c:v>13.265000000000001</c:v>
                </c:pt>
                <c:pt idx="2653">
                  <c:v>13.27</c:v>
                </c:pt>
                <c:pt idx="2654">
                  <c:v>13.275</c:v>
                </c:pt>
                <c:pt idx="2655">
                  <c:v>13.28</c:v>
                </c:pt>
                <c:pt idx="2656">
                  <c:v>13.285</c:v>
                </c:pt>
                <c:pt idx="2657">
                  <c:v>13.29</c:v>
                </c:pt>
                <c:pt idx="2658">
                  <c:v>13.295</c:v>
                </c:pt>
                <c:pt idx="2659">
                  <c:v>13.3</c:v>
                </c:pt>
                <c:pt idx="2660">
                  <c:v>13.305</c:v>
                </c:pt>
                <c:pt idx="2661">
                  <c:v>13.31</c:v>
                </c:pt>
                <c:pt idx="2662">
                  <c:v>13.315</c:v>
                </c:pt>
                <c:pt idx="2663">
                  <c:v>13.32</c:v>
                </c:pt>
                <c:pt idx="2664">
                  <c:v>13.324999999999999</c:v>
                </c:pt>
                <c:pt idx="2665">
                  <c:v>13.33</c:v>
                </c:pt>
                <c:pt idx="2666">
                  <c:v>13.335000000000001</c:v>
                </c:pt>
                <c:pt idx="2667">
                  <c:v>13.34</c:v>
                </c:pt>
                <c:pt idx="2668">
                  <c:v>13.345000000000001</c:v>
                </c:pt>
                <c:pt idx="2669">
                  <c:v>13.35</c:v>
                </c:pt>
                <c:pt idx="2670">
                  <c:v>13.355</c:v>
                </c:pt>
                <c:pt idx="2671">
                  <c:v>13.36</c:v>
                </c:pt>
                <c:pt idx="2672">
                  <c:v>13.365</c:v>
                </c:pt>
                <c:pt idx="2673">
                  <c:v>13.37</c:v>
                </c:pt>
                <c:pt idx="2674">
                  <c:v>13.375</c:v>
                </c:pt>
                <c:pt idx="2675">
                  <c:v>13.38</c:v>
                </c:pt>
                <c:pt idx="2676">
                  <c:v>13.385</c:v>
                </c:pt>
                <c:pt idx="2677">
                  <c:v>13.39</c:v>
                </c:pt>
                <c:pt idx="2678">
                  <c:v>13.395</c:v>
                </c:pt>
                <c:pt idx="2679">
                  <c:v>13.4</c:v>
                </c:pt>
                <c:pt idx="2680">
                  <c:v>13.404999999999999</c:v>
                </c:pt>
                <c:pt idx="2681">
                  <c:v>13.41</c:v>
                </c:pt>
                <c:pt idx="2682">
                  <c:v>13.414999999999999</c:v>
                </c:pt>
                <c:pt idx="2683">
                  <c:v>13.42</c:v>
                </c:pt>
                <c:pt idx="2684">
                  <c:v>13.425000000000001</c:v>
                </c:pt>
                <c:pt idx="2685">
                  <c:v>13.43</c:v>
                </c:pt>
                <c:pt idx="2686">
                  <c:v>13.435</c:v>
                </c:pt>
                <c:pt idx="2687">
                  <c:v>13.44</c:v>
                </c:pt>
                <c:pt idx="2688">
                  <c:v>13.445</c:v>
                </c:pt>
                <c:pt idx="2689">
                  <c:v>13.45</c:v>
                </c:pt>
                <c:pt idx="2690">
                  <c:v>13.455</c:v>
                </c:pt>
                <c:pt idx="2691">
                  <c:v>13.46</c:v>
                </c:pt>
                <c:pt idx="2692">
                  <c:v>13.465</c:v>
                </c:pt>
                <c:pt idx="2693">
                  <c:v>13.47</c:v>
                </c:pt>
                <c:pt idx="2694">
                  <c:v>13.475</c:v>
                </c:pt>
                <c:pt idx="2695">
                  <c:v>13.48</c:v>
                </c:pt>
                <c:pt idx="2696">
                  <c:v>13.484999999999999</c:v>
                </c:pt>
                <c:pt idx="2697">
                  <c:v>13.49</c:v>
                </c:pt>
                <c:pt idx="2698">
                  <c:v>13.494999999999999</c:v>
                </c:pt>
                <c:pt idx="2699">
                  <c:v>13.5</c:v>
                </c:pt>
                <c:pt idx="2700">
                  <c:v>13.505000000000001</c:v>
                </c:pt>
                <c:pt idx="2701">
                  <c:v>13.51</c:v>
                </c:pt>
                <c:pt idx="2702">
                  <c:v>13.515000000000001</c:v>
                </c:pt>
                <c:pt idx="2703">
                  <c:v>13.52</c:v>
                </c:pt>
                <c:pt idx="2704">
                  <c:v>13.525</c:v>
                </c:pt>
                <c:pt idx="2705">
                  <c:v>13.53</c:v>
                </c:pt>
                <c:pt idx="2706">
                  <c:v>13.535</c:v>
                </c:pt>
                <c:pt idx="2707">
                  <c:v>13.54</c:v>
                </c:pt>
                <c:pt idx="2708">
                  <c:v>13.545</c:v>
                </c:pt>
                <c:pt idx="2709">
                  <c:v>13.55</c:v>
                </c:pt>
                <c:pt idx="2710">
                  <c:v>13.555</c:v>
                </c:pt>
                <c:pt idx="2711">
                  <c:v>13.56</c:v>
                </c:pt>
                <c:pt idx="2712">
                  <c:v>13.565</c:v>
                </c:pt>
                <c:pt idx="2713">
                  <c:v>13.57</c:v>
                </c:pt>
                <c:pt idx="2714">
                  <c:v>13.574999999999999</c:v>
                </c:pt>
                <c:pt idx="2715">
                  <c:v>13.58</c:v>
                </c:pt>
                <c:pt idx="2716">
                  <c:v>13.585000000000001</c:v>
                </c:pt>
                <c:pt idx="2717">
                  <c:v>13.59</c:v>
                </c:pt>
                <c:pt idx="2718">
                  <c:v>13.595000000000001</c:v>
                </c:pt>
                <c:pt idx="2719">
                  <c:v>13.6</c:v>
                </c:pt>
                <c:pt idx="2720">
                  <c:v>13.605</c:v>
                </c:pt>
                <c:pt idx="2721">
                  <c:v>13.61</c:v>
                </c:pt>
                <c:pt idx="2722">
                  <c:v>13.615</c:v>
                </c:pt>
                <c:pt idx="2723">
                  <c:v>13.62</c:v>
                </c:pt>
                <c:pt idx="2724">
                  <c:v>13.625</c:v>
                </c:pt>
                <c:pt idx="2725">
                  <c:v>13.63</c:v>
                </c:pt>
                <c:pt idx="2726">
                  <c:v>13.635</c:v>
                </c:pt>
                <c:pt idx="2727">
                  <c:v>13.64</c:v>
                </c:pt>
                <c:pt idx="2728">
                  <c:v>13.645</c:v>
                </c:pt>
                <c:pt idx="2729">
                  <c:v>13.65</c:v>
                </c:pt>
                <c:pt idx="2730">
                  <c:v>13.654999999999999</c:v>
                </c:pt>
                <c:pt idx="2731">
                  <c:v>13.66</c:v>
                </c:pt>
                <c:pt idx="2732">
                  <c:v>13.664999999999999</c:v>
                </c:pt>
                <c:pt idx="2733">
                  <c:v>13.67</c:v>
                </c:pt>
                <c:pt idx="2734">
                  <c:v>13.675000000000001</c:v>
                </c:pt>
                <c:pt idx="2735">
                  <c:v>13.68</c:v>
                </c:pt>
                <c:pt idx="2736">
                  <c:v>13.685</c:v>
                </c:pt>
                <c:pt idx="2737">
                  <c:v>13.69</c:v>
                </c:pt>
                <c:pt idx="2738">
                  <c:v>13.695</c:v>
                </c:pt>
                <c:pt idx="2739">
                  <c:v>13.7</c:v>
                </c:pt>
                <c:pt idx="2740">
                  <c:v>13.705</c:v>
                </c:pt>
                <c:pt idx="2741">
                  <c:v>13.71</c:v>
                </c:pt>
                <c:pt idx="2742">
                  <c:v>13.715</c:v>
                </c:pt>
                <c:pt idx="2743">
                  <c:v>13.72</c:v>
                </c:pt>
                <c:pt idx="2744">
                  <c:v>13.725</c:v>
                </c:pt>
                <c:pt idx="2745">
                  <c:v>13.73</c:v>
                </c:pt>
                <c:pt idx="2746">
                  <c:v>13.734999999999999</c:v>
                </c:pt>
                <c:pt idx="2747">
                  <c:v>13.74</c:v>
                </c:pt>
                <c:pt idx="2748">
                  <c:v>13.744999999999999</c:v>
                </c:pt>
                <c:pt idx="2749">
                  <c:v>13.75</c:v>
                </c:pt>
                <c:pt idx="2750">
                  <c:v>13.755000000000001</c:v>
                </c:pt>
                <c:pt idx="2751">
                  <c:v>13.76</c:v>
                </c:pt>
                <c:pt idx="2752">
                  <c:v>13.765000000000001</c:v>
                </c:pt>
                <c:pt idx="2753">
                  <c:v>13.77</c:v>
                </c:pt>
                <c:pt idx="2754">
                  <c:v>13.775</c:v>
                </c:pt>
                <c:pt idx="2755">
                  <c:v>13.78</c:v>
                </c:pt>
                <c:pt idx="2756">
                  <c:v>13.785</c:v>
                </c:pt>
                <c:pt idx="2757">
                  <c:v>13.79</c:v>
                </c:pt>
                <c:pt idx="2758">
                  <c:v>13.795</c:v>
                </c:pt>
                <c:pt idx="2759">
                  <c:v>13.8</c:v>
                </c:pt>
                <c:pt idx="2760">
                  <c:v>13.805</c:v>
                </c:pt>
                <c:pt idx="2761">
                  <c:v>13.81</c:v>
                </c:pt>
                <c:pt idx="2762">
                  <c:v>13.815</c:v>
                </c:pt>
                <c:pt idx="2763">
                  <c:v>13.82</c:v>
                </c:pt>
                <c:pt idx="2764">
                  <c:v>13.824999999999999</c:v>
                </c:pt>
                <c:pt idx="2765">
                  <c:v>13.83</c:v>
                </c:pt>
                <c:pt idx="2766">
                  <c:v>13.835000000000001</c:v>
                </c:pt>
                <c:pt idx="2767">
                  <c:v>13.84</c:v>
                </c:pt>
                <c:pt idx="2768">
                  <c:v>13.845000000000001</c:v>
                </c:pt>
                <c:pt idx="2769">
                  <c:v>13.85</c:v>
                </c:pt>
                <c:pt idx="2770">
                  <c:v>13.855</c:v>
                </c:pt>
                <c:pt idx="2771">
                  <c:v>13.86</c:v>
                </c:pt>
                <c:pt idx="2772">
                  <c:v>13.865</c:v>
                </c:pt>
                <c:pt idx="2773">
                  <c:v>13.87</c:v>
                </c:pt>
                <c:pt idx="2774">
                  <c:v>13.875</c:v>
                </c:pt>
                <c:pt idx="2775">
                  <c:v>13.88</c:v>
                </c:pt>
                <c:pt idx="2776">
                  <c:v>13.885</c:v>
                </c:pt>
                <c:pt idx="2777">
                  <c:v>13.89</c:v>
                </c:pt>
                <c:pt idx="2778">
                  <c:v>13.895</c:v>
                </c:pt>
                <c:pt idx="2779">
                  <c:v>13.9</c:v>
                </c:pt>
                <c:pt idx="2780">
                  <c:v>13.904999999999999</c:v>
                </c:pt>
                <c:pt idx="2781">
                  <c:v>13.91</c:v>
                </c:pt>
                <c:pt idx="2782">
                  <c:v>13.914999999999999</c:v>
                </c:pt>
                <c:pt idx="2783">
                  <c:v>13.92</c:v>
                </c:pt>
                <c:pt idx="2784">
                  <c:v>13.925000000000001</c:v>
                </c:pt>
                <c:pt idx="2785">
                  <c:v>13.93</c:v>
                </c:pt>
                <c:pt idx="2786">
                  <c:v>13.935</c:v>
                </c:pt>
                <c:pt idx="2787">
                  <c:v>13.94</c:v>
                </c:pt>
                <c:pt idx="2788">
                  <c:v>13.945</c:v>
                </c:pt>
                <c:pt idx="2789">
                  <c:v>13.95</c:v>
                </c:pt>
                <c:pt idx="2790">
                  <c:v>13.955</c:v>
                </c:pt>
                <c:pt idx="2791">
                  <c:v>13.96</c:v>
                </c:pt>
                <c:pt idx="2792">
                  <c:v>13.965</c:v>
                </c:pt>
                <c:pt idx="2793">
                  <c:v>13.97</c:v>
                </c:pt>
                <c:pt idx="2794">
                  <c:v>13.975</c:v>
                </c:pt>
                <c:pt idx="2795">
                  <c:v>13.98</c:v>
                </c:pt>
                <c:pt idx="2796">
                  <c:v>13.984999999999999</c:v>
                </c:pt>
                <c:pt idx="2797">
                  <c:v>13.99</c:v>
                </c:pt>
                <c:pt idx="2798">
                  <c:v>13.994999999999999</c:v>
                </c:pt>
                <c:pt idx="2799">
                  <c:v>14</c:v>
                </c:pt>
                <c:pt idx="2800">
                  <c:v>14.005000000000001</c:v>
                </c:pt>
                <c:pt idx="2801">
                  <c:v>14.01</c:v>
                </c:pt>
                <c:pt idx="2802">
                  <c:v>14.015000000000001</c:v>
                </c:pt>
                <c:pt idx="2803">
                  <c:v>14.02</c:v>
                </c:pt>
                <c:pt idx="2804">
                  <c:v>14.025</c:v>
                </c:pt>
                <c:pt idx="2805">
                  <c:v>14.03</c:v>
                </c:pt>
                <c:pt idx="2806">
                  <c:v>14.035</c:v>
                </c:pt>
                <c:pt idx="2807">
                  <c:v>14.04</c:v>
                </c:pt>
                <c:pt idx="2808">
                  <c:v>14.045</c:v>
                </c:pt>
                <c:pt idx="2809">
                  <c:v>14.05</c:v>
                </c:pt>
                <c:pt idx="2810">
                  <c:v>14.055</c:v>
                </c:pt>
                <c:pt idx="2811">
                  <c:v>14.06</c:v>
                </c:pt>
                <c:pt idx="2812">
                  <c:v>14.065</c:v>
                </c:pt>
                <c:pt idx="2813">
                  <c:v>14.07</c:v>
                </c:pt>
                <c:pt idx="2814">
                  <c:v>14.074999999999999</c:v>
                </c:pt>
                <c:pt idx="2815">
                  <c:v>14.08</c:v>
                </c:pt>
                <c:pt idx="2816">
                  <c:v>14.085000000000001</c:v>
                </c:pt>
                <c:pt idx="2817">
                  <c:v>14.09</c:v>
                </c:pt>
                <c:pt idx="2818">
                  <c:v>14.095000000000001</c:v>
                </c:pt>
                <c:pt idx="2819">
                  <c:v>14.1</c:v>
                </c:pt>
                <c:pt idx="2820">
                  <c:v>14.105</c:v>
                </c:pt>
                <c:pt idx="2821">
                  <c:v>14.11</c:v>
                </c:pt>
                <c:pt idx="2822">
                  <c:v>14.115</c:v>
                </c:pt>
                <c:pt idx="2823">
                  <c:v>14.12</c:v>
                </c:pt>
                <c:pt idx="2824">
                  <c:v>14.125</c:v>
                </c:pt>
                <c:pt idx="2825">
                  <c:v>14.13</c:v>
                </c:pt>
                <c:pt idx="2826">
                  <c:v>14.135</c:v>
                </c:pt>
                <c:pt idx="2827">
                  <c:v>14.14</c:v>
                </c:pt>
                <c:pt idx="2828">
                  <c:v>14.145</c:v>
                </c:pt>
                <c:pt idx="2829">
                  <c:v>14.15</c:v>
                </c:pt>
                <c:pt idx="2830">
                  <c:v>14.154999999999999</c:v>
                </c:pt>
                <c:pt idx="2831">
                  <c:v>14.16</c:v>
                </c:pt>
                <c:pt idx="2832">
                  <c:v>14.164999999999999</c:v>
                </c:pt>
                <c:pt idx="2833">
                  <c:v>14.17</c:v>
                </c:pt>
                <c:pt idx="2834">
                  <c:v>14.175000000000001</c:v>
                </c:pt>
                <c:pt idx="2835">
                  <c:v>14.18</c:v>
                </c:pt>
                <c:pt idx="2836">
                  <c:v>14.185</c:v>
                </c:pt>
                <c:pt idx="2837">
                  <c:v>14.19</c:v>
                </c:pt>
                <c:pt idx="2838">
                  <c:v>14.195</c:v>
                </c:pt>
                <c:pt idx="2839">
                  <c:v>14.2</c:v>
                </c:pt>
                <c:pt idx="2840">
                  <c:v>14.205</c:v>
                </c:pt>
                <c:pt idx="2841">
                  <c:v>14.21</c:v>
                </c:pt>
                <c:pt idx="2842">
                  <c:v>14.215</c:v>
                </c:pt>
                <c:pt idx="2843">
                  <c:v>14.22</c:v>
                </c:pt>
                <c:pt idx="2844">
                  <c:v>14.225</c:v>
                </c:pt>
                <c:pt idx="2845">
                  <c:v>14.23</c:v>
                </c:pt>
                <c:pt idx="2846">
                  <c:v>14.234999999999999</c:v>
                </c:pt>
                <c:pt idx="2847">
                  <c:v>14.24</c:v>
                </c:pt>
                <c:pt idx="2848">
                  <c:v>14.244999999999999</c:v>
                </c:pt>
                <c:pt idx="2849">
                  <c:v>14.25</c:v>
                </c:pt>
                <c:pt idx="2850">
                  <c:v>14.255000000000001</c:v>
                </c:pt>
                <c:pt idx="2851">
                  <c:v>14.26</c:v>
                </c:pt>
                <c:pt idx="2852">
                  <c:v>14.265000000000001</c:v>
                </c:pt>
                <c:pt idx="2853">
                  <c:v>14.27</c:v>
                </c:pt>
                <c:pt idx="2854">
                  <c:v>14.275</c:v>
                </c:pt>
                <c:pt idx="2855">
                  <c:v>14.28</c:v>
                </c:pt>
                <c:pt idx="2856">
                  <c:v>14.285</c:v>
                </c:pt>
                <c:pt idx="2857">
                  <c:v>14.29</c:v>
                </c:pt>
                <c:pt idx="2858">
                  <c:v>14.295</c:v>
                </c:pt>
                <c:pt idx="2859">
                  <c:v>14.3</c:v>
                </c:pt>
                <c:pt idx="2860">
                  <c:v>14.305</c:v>
                </c:pt>
                <c:pt idx="2861">
                  <c:v>14.31</c:v>
                </c:pt>
                <c:pt idx="2862">
                  <c:v>14.315</c:v>
                </c:pt>
                <c:pt idx="2863">
                  <c:v>14.32</c:v>
                </c:pt>
                <c:pt idx="2864">
                  <c:v>14.324999999999999</c:v>
                </c:pt>
                <c:pt idx="2865">
                  <c:v>14.33</c:v>
                </c:pt>
                <c:pt idx="2866">
                  <c:v>14.335000000000001</c:v>
                </c:pt>
                <c:pt idx="2867">
                  <c:v>14.34</c:v>
                </c:pt>
                <c:pt idx="2868">
                  <c:v>14.345000000000001</c:v>
                </c:pt>
                <c:pt idx="2869">
                  <c:v>14.35</c:v>
                </c:pt>
                <c:pt idx="2870">
                  <c:v>14.355</c:v>
                </c:pt>
                <c:pt idx="2871">
                  <c:v>14.36</c:v>
                </c:pt>
                <c:pt idx="2872">
                  <c:v>14.365</c:v>
                </c:pt>
                <c:pt idx="2873">
                  <c:v>14.37</c:v>
                </c:pt>
                <c:pt idx="2874">
                  <c:v>14.375</c:v>
                </c:pt>
                <c:pt idx="2875">
                  <c:v>14.38</c:v>
                </c:pt>
                <c:pt idx="2876">
                  <c:v>14.385</c:v>
                </c:pt>
                <c:pt idx="2877">
                  <c:v>14.39</c:v>
                </c:pt>
                <c:pt idx="2878">
                  <c:v>14.395</c:v>
                </c:pt>
                <c:pt idx="2879">
                  <c:v>14.4</c:v>
                </c:pt>
                <c:pt idx="2880">
                  <c:v>14.404999999999999</c:v>
                </c:pt>
                <c:pt idx="2881">
                  <c:v>14.41</c:v>
                </c:pt>
                <c:pt idx="2882">
                  <c:v>14.414999999999999</c:v>
                </c:pt>
                <c:pt idx="2883">
                  <c:v>14.42</c:v>
                </c:pt>
                <c:pt idx="2884">
                  <c:v>14.425000000000001</c:v>
                </c:pt>
                <c:pt idx="2885">
                  <c:v>14.43</c:v>
                </c:pt>
                <c:pt idx="2886">
                  <c:v>14.435</c:v>
                </c:pt>
                <c:pt idx="2887">
                  <c:v>14.44</c:v>
                </c:pt>
                <c:pt idx="2888">
                  <c:v>14.445</c:v>
                </c:pt>
                <c:pt idx="2889">
                  <c:v>14.45</c:v>
                </c:pt>
                <c:pt idx="2890">
                  <c:v>14.455</c:v>
                </c:pt>
                <c:pt idx="2891">
                  <c:v>14.46</c:v>
                </c:pt>
                <c:pt idx="2892">
                  <c:v>14.465</c:v>
                </c:pt>
                <c:pt idx="2893">
                  <c:v>14.47</c:v>
                </c:pt>
                <c:pt idx="2894">
                  <c:v>14.475</c:v>
                </c:pt>
                <c:pt idx="2895">
                  <c:v>14.48</c:v>
                </c:pt>
                <c:pt idx="2896">
                  <c:v>14.484999999999999</c:v>
                </c:pt>
                <c:pt idx="2897">
                  <c:v>14.49</c:v>
                </c:pt>
                <c:pt idx="2898">
                  <c:v>14.494999999999999</c:v>
                </c:pt>
                <c:pt idx="2899">
                  <c:v>14.5</c:v>
                </c:pt>
                <c:pt idx="2900">
                  <c:v>14.505000000000001</c:v>
                </c:pt>
                <c:pt idx="2901">
                  <c:v>14.51</c:v>
                </c:pt>
                <c:pt idx="2902">
                  <c:v>14.515000000000001</c:v>
                </c:pt>
                <c:pt idx="2903">
                  <c:v>14.52</c:v>
                </c:pt>
                <c:pt idx="2904">
                  <c:v>14.525</c:v>
                </c:pt>
                <c:pt idx="2905">
                  <c:v>14.53</c:v>
                </c:pt>
                <c:pt idx="2906">
                  <c:v>14.535</c:v>
                </c:pt>
                <c:pt idx="2907">
                  <c:v>14.54</c:v>
                </c:pt>
                <c:pt idx="2908">
                  <c:v>14.545</c:v>
                </c:pt>
                <c:pt idx="2909">
                  <c:v>14.55</c:v>
                </c:pt>
                <c:pt idx="2910">
                  <c:v>14.555</c:v>
                </c:pt>
                <c:pt idx="2911">
                  <c:v>14.56</c:v>
                </c:pt>
                <c:pt idx="2912">
                  <c:v>14.565</c:v>
                </c:pt>
                <c:pt idx="2913">
                  <c:v>14.57</c:v>
                </c:pt>
                <c:pt idx="2914">
                  <c:v>14.574999999999999</c:v>
                </c:pt>
                <c:pt idx="2915">
                  <c:v>14.58</c:v>
                </c:pt>
                <c:pt idx="2916">
                  <c:v>14.585000000000001</c:v>
                </c:pt>
                <c:pt idx="2917">
                  <c:v>14.59</c:v>
                </c:pt>
                <c:pt idx="2918">
                  <c:v>14.595000000000001</c:v>
                </c:pt>
                <c:pt idx="2919">
                  <c:v>14.6</c:v>
                </c:pt>
                <c:pt idx="2920">
                  <c:v>14.605</c:v>
                </c:pt>
                <c:pt idx="2921">
                  <c:v>14.61</c:v>
                </c:pt>
                <c:pt idx="2922">
                  <c:v>14.615</c:v>
                </c:pt>
                <c:pt idx="2923">
                  <c:v>14.62</c:v>
                </c:pt>
                <c:pt idx="2924">
                  <c:v>14.625</c:v>
                </c:pt>
                <c:pt idx="2925">
                  <c:v>14.63</c:v>
                </c:pt>
                <c:pt idx="2926">
                  <c:v>14.635</c:v>
                </c:pt>
                <c:pt idx="2927">
                  <c:v>14.64</c:v>
                </c:pt>
                <c:pt idx="2928">
                  <c:v>14.645</c:v>
                </c:pt>
                <c:pt idx="2929">
                  <c:v>14.65</c:v>
                </c:pt>
                <c:pt idx="2930">
                  <c:v>14.654999999999999</c:v>
                </c:pt>
                <c:pt idx="2931">
                  <c:v>14.66</c:v>
                </c:pt>
                <c:pt idx="2932">
                  <c:v>14.664999999999999</c:v>
                </c:pt>
                <c:pt idx="2933">
                  <c:v>14.67</c:v>
                </c:pt>
                <c:pt idx="2934">
                  <c:v>14.675000000000001</c:v>
                </c:pt>
                <c:pt idx="2935">
                  <c:v>14.68</c:v>
                </c:pt>
                <c:pt idx="2936">
                  <c:v>14.685</c:v>
                </c:pt>
                <c:pt idx="2937">
                  <c:v>14.69</c:v>
                </c:pt>
                <c:pt idx="2938">
                  <c:v>14.695</c:v>
                </c:pt>
                <c:pt idx="2939">
                  <c:v>14.7</c:v>
                </c:pt>
                <c:pt idx="2940">
                  <c:v>14.705</c:v>
                </c:pt>
                <c:pt idx="2941">
                  <c:v>14.71</c:v>
                </c:pt>
                <c:pt idx="2942">
                  <c:v>14.715</c:v>
                </c:pt>
                <c:pt idx="2943">
                  <c:v>14.72</c:v>
                </c:pt>
                <c:pt idx="2944">
                  <c:v>14.725</c:v>
                </c:pt>
                <c:pt idx="2945">
                  <c:v>14.73</c:v>
                </c:pt>
                <c:pt idx="2946">
                  <c:v>14.734999999999999</c:v>
                </c:pt>
                <c:pt idx="2947">
                  <c:v>14.74</c:v>
                </c:pt>
                <c:pt idx="2948">
                  <c:v>14.744999999999999</c:v>
                </c:pt>
                <c:pt idx="2949">
                  <c:v>14.75</c:v>
                </c:pt>
                <c:pt idx="2950">
                  <c:v>14.755000000000001</c:v>
                </c:pt>
                <c:pt idx="2951">
                  <c:v>14.76</c:v>
                </c:pt>
                <c:pt idx="2952">
                  <c:v>14.765000000000001</c:v>
                </c:pt>
                <c:pt idx="2953">
                  <c:v>14.77</c:v>
                </c:pt>
                <c:pt idx="2954">
                  <c:v>14.775</c:v>
                </c:pt>
                <c:pt idx="2955">
                  <c:v>14.78</c:v>
                </c:pt>
                <c:pt idx="2956">
                  <c:v>14.785</c:v>
                </c:pt>
                <c:pt idx="2957">
                  <c:v>14.79</c:v>
                </c:pt>
                <c:pt idx="2958">
                  <c:v>14.795</c:v>
                </c:pt>
                <c:pt idx="2959">
                  <c:v>14.8</c:v>
                </c:pt>
                <c:pt idx="2960">
                  <c:v>14.805</c:v>
                </c:pt>
                <c:pt idx="2961">
                  <c:v>14.81</c:v>
                </c:pt>
                <c:pt idx="2962">
                  <c:v>14.815</c:v>
                </c:pt>
                <c:pt idx="2963">
                  <c:v>14.82</c:v>
                </c:pt>
                <c:pt idx="2964">
                  <c:v>14.824999999999999</c:v>
                </c:pt>
                <c:pt idx="2965">
                  <c:v>14.83</c:v>
                </c:pt>
                <c:pt idx="2966">
                  <c:v>14.835000000000001</c:v>
                </c:pt>
                <c:pt idx="2967">
                  <c:v>14.84</c:v>
                </c:pt>
                <c:pt idx="2968">
                  <c:v>14.845000000000001</c:v>
                </c:pt>
                <c:pt idx="2969">
                  <c:v>14.85</c:v>
                </c:pt>
                <c:pt idx="2970">
                  <c:v>14.855</c:v>
                </c:pt>
                <c:pt idx="2971">
                  <c:v>14.86</c:v>
                </c:pt>
                <c:pt idx="2972">
                  <c:v>14.865</c:v>
                </c:pt>
                <c:pt idx="2973">
                  <c:v>14.87</c:v>
                </c:pt>
                <c:pt idx="2974">
                  <c:v>14.875</c:v>
                </c:pt>
                <c:pt idx="2975">
                  <c:v>14.88</c:v>
                </c:pt>
                <c:pt idx="2976">
                  <c:v>14.885</c:v>
                </c:pt>
                <c:pt idx="2977">
                  <c:v>14.89</c:v>
                </c:pt>
                <c:pt idx="2978">
                  <c:v>14.895</c:v>
                </c:pt>
                <c:pt idx="2979">
                  <c:v>14.9</c:v>
                </c:pt>
                <c:pt idx="2980">
                  <c:v>14.904999999999999</c:v>
                </c:pt>
                <c:pt idx="2981">
                  <c:v>14.91</c:v>
                </c:pt>
                <c:pt idx="2982">
                  <c:v>14.914999999999999</c:v>
                </c:pt>
                <c:pt idx="2983">
                  <c:v>14.92</c:v>
                </c:pt>
                <c:pt idx="2984">
                  <c:v>14.925000000000001</c:v>
                </c:pt>
                <c:pt idx="2985">
                  <c:v>14.93</c:v>
                </c:pt>
                <c:pt idx="2986">
                  <c:v>14.935</c:v>
                </c:pt>
                <c:pt idx="2987">
                  <c:v>14.94</c:v>
                </c:pt>
                <c:pt idx="2988">
                  <c:v>14.945</c:v>
                </c:pt>
                <c:pt idx="2989">
                  <c:v>14.95</c:v>
                </c:pt>
                <c:pt idx="2990">
                  <c:v>14.955</c:v>
                </c:pt>
                <c:pt idx="2991">
                  <c:v>14.96</c:v>
                </c:pt>
                <c:pt idx="2992">
                  <c:v>14.965</c:v>
                </c:pt>
                <c:pt idx="2993">
                  <c:v>14.97</c:v>
                </c:pt>
                <c:pt idx="2994">
                  <c:v>14.975</c:v>
                </c:pt>
                <c:pt idx="2995">
                  <c:v>14.98</c:v>
                </c:pt>
                <c:pt idx="2996">
                  <c:v>14.984999999999999</c:v>
                </c:pt>
                <c:pt idx="2997">
                  <c:v>14.99</c:v>
                </c:pt>
                <c:pt idx="2998">
                  <c:v>14.994999999999999</c:v>
                </c:pt>
                <c:pt idx="2999">
                  <c:v>15</c:v>
                </c:pt>
                <c:pt idx="3000">
                  <c:v>15.005000000000001</c:v>
                </c:pt>
                <c:pt idx="3001">
                  <c:v>15.01</c:v>
                </c:pt>
                <c:pt idx="3002">
                  <c:v>15.015000000000001</c:v>
                </c:pt>
                <c:pt idx="3003">
                  <c:v>15.02</c:v>
                </c:pt>
                <c:pt idx="3004">
                  <c:v>15.025</c:v>
                </c:pt>
                <c:pt idx="3005">
                  <c:v>15.03</c:v>
                </c:pt>
                <c:pt idx="3006">
                  <c:v>15.035</c:v>
                </c:pt>
                <c:pt idx="3007">
                  <c:v>15.04</c:v>
                </c:pt>
                <c:pt idx="3008">
                  <c:v>15.045</c:v>
                </c:pt>
                <c:pt idx="3009">
                  <c:v>15.05</c:v>
                </c:pt>
                <c:pt idx="3010">
                  <c:v>15.055</c:v>
                </c:pt>
                <c:pt idx="3011">
                  <c:v>15.06</c:v>
                </c:pt>
                <c:pt idx="3012">
                  <c:v>15.065</c:v>
                </c:pt>
                <c:pt idx="3013">
                  <c:v>15.07</c:v>
                </c:pt>
                <c:pt idx="3014">
                  <c:v>15.074999999999999</c:v>
                </c:pt>
                <c:pt idx="3015">
                  <c:v>15.08</c:v>
                </c:pt>
                <c:pt idx="3016">
                  <c:v>15.085000000000001</c:v>
                </c:pt>
                <c:pt idx="3017">
                  <c:v>15.09</c:v>
                </c:pt>
                <c:pt idx="3018">
                  <c:v>15.095000000000001</c:v>
                </c:pt>
                <c:pt idx="3019">
                  <c:v>15.1</c:v>
                </c:pt>
                <c:pt idx="3020">
                  <c:v>15.105</c:v>
                </c:pt>
                <c:pt idx="3021">
                  <c:v>15.11</c:v>
                </c:pt>
                <c:pt idx="3022">
                  <c:v>15.115</c:v>
                </c:pt>
                <c:pt idx="3023">
                  <c:v>15.12</c:v>
                </c:pt>
                <c:pt idx="3024">
                  <c:v>15.125</c:v>
                </c:pt>
                <c:pt idx="3025">
                  <c:v>15.13</c:v>
                </c:pt>
                <c:pt idx="3026">
                  <c:v>15.135</c:v>
                </c:pt>
                <c:pt idx="3027">
                  <c:v>15.14</c:v>
                </c:pt>
                <c:pt idx="3028">
                  <c:v>15.145</c:v>
                </c:pt>
                <c:pt idx="3029">
                  <c:v>15.15</c:v>
                </c:pt>
                <c:pt idx="3030">
                  <c:v>15.154999999999999</c:v>
                </c:pt>
                <c:pt idx="3031">
                  <c:v>15.16</c:v>
                </c:pt>
                <c:pt idx="3032">
                  <c:v>15.164999999999999</c:v>
                </c:pt>
                <c:pt idx="3033">
                  <c:v>15.17</c:v>
                </c:pt>
                <c:pt idx="3034">
                  <c:v>15.175000000000001</c:v>
                </c:pt>
                <c:pt idx="3035">
                  <c:v>15.18</c:v>
                </c:pt>
                <c:pt idx="3036">
                  <c:v>15.185</c:v>
                </c:pt>
                <c:pt idx="3037">
                  <c:v>15.19</c:v>
                </c:pt>
                <c:pt idx="3038">
                  <c:v>15.195</c:v>
                </c:pt>
                <c:pt idx="3039">
                  <c:v>15.2</c:v>
                </c:pt>
                <c:pt idx="3040">
                  <c:v>15.205</c:v>
                </c:pt>
                <c:pt idx="3041">
                  <c:v>15.21</c:v>
                </c:pt>
                <c:pt idx="3042">
                  <c:v>15.215</c:v>
                </c:pt>
                <c:pt idx="3043">
                  <c:v>15.22</c:v>
                </c:pt>
                <c:pt idx="3044">
                  <c:v>15.225</c:v>
                </c:pt>
                <c:pt idx="3045">
                  <c:v>15.23</c:v>
                </c:pt>
                <c:pt idx="3046">
                  <c:v>15.234999999999999</c:v>
                </c:pt>
                <c:pt idx="3047">
                  <c:v>15.24</c:v>
                </c:pt>
                <c:pt idx="3048">
                  <c:v>15.244999999999999</c:v>
                </c:pt>
                <c:pt idx="3049">
                  <c:v>15.25</c:v>
                </c:pt>
                <c:pt idx="3050">
                  <c:v>15.255000000000001</c:v>
                </c:pt>
                <c:pt idx="3051">
                  <c:v>15.26</c:v>
                </c:pt>
                <c:pt idx="3052">
                  <c:v>15.265000000000001</c:v>
                </c:pt>
                <c:pt idx="3053">
                  <c:v>15.27</c:v>
                </c:pt>
                <c:pt idx="3054">
                  <c:v>15.275</c:v>
                </c:pt>
                <c:pt idx="3055">
                  <c:v>15.28</c:v>
                </c:pt>
                <c:pt idx="3056">
                  <c:v>15.285</c:v>
                </c:pt>
                <c:pt idx="3057">
                  <c:v>15.29</c:v>
                </c:pt>
                <c:pt idx="3058">
                  <c:v>15.295</c:v>
                </c:pt>
                <c:pt idx="3059">
                  <c:v>15.3</c:v>
                </c:pt>
                <c:pt idx="3060">
                  <c:v>15.305</c:v>
                </c:pt>
                <c:pt idx="3061">
                  <c:v>15.31</c:v>
                </c:pt>
                <c:pt idx="3062">
                  <c:v>15.315</c:v>
                </c:pt>
                <c:pt idx="3063">
                  <c:v>15.32</c:v>
                </c:pt>
                <c:pt idx="3064">
                  <c:v>15.324999999999999</c:v>
                </c:pt>
                <c:pt idx="3065">
                  <c:v>15.33</c:v>
                </c:pt>
                <c:pt idx="3066">
                  <c:v>15.335000000000001</c:v>
                </c:pt>
                <c:pt idx="3067">
                  <c:v>15.34</c:v>
                </c:pt>
                <c:pt idx="3068">
                  <c:v>15.345000000000001</c:v>
                </c:pt>
                <c:pt idx="3069">
                  <c:v>15.35</c:v>
                </c:pt>
                <c:pt idx="3070">
                  <c:v>15.355</c:v>
                </c:pt>
                <c:pt idx="3071">
                  <c:v>15.36</c:v>
                </c:pt>
                <c:pt idx="3072">
                  <c:v>15.365</c:v>
                </c:pt>
                <c:pt idx="3073">
                  <c:v>15.37</c:v>
                </c:pt>
                <c:pt idx="3074">
                  <c:v>15.375</c:v>
                </c:pt>
                <c:pt idx="3075">
                  <c:v>15.38</c:v>
                </c:pt>
                <c:pt idx="3076">
                  <c:v>15.385</c:v>
                </c:pt>
                <c:pt idx="3077">
                  <c:v>15.39</c:v>
                </c:pt>
                <c:pt idx="3078">
                  <c:v>15.395</c:v>
                </c:pt>
                <c:pt idx="3079">
                  <c:v>15.4</c:v>
                </c:pt>
                <c:pt idx="3080">
                  <c:v>15.404999999999999</c:v>
                </c:pt>
                <c:pt idx="3081">
                  <c:v>15.41</c:v>
                </c:pt>
                <c:pt idx="3082">
                  <c:v>15.414999999999999</c:v>
                </c:pt>
                <c:pt idx="3083">
                  <c:v>15.42</c:v>
                </c:pt>
                <c:pt idx="3084">
                  <c:v>15.425000000000001</c:v>
                </c:pt>
                <c:pt idx="3085">
                  <c:v>15.43</c:v>
                </c:pt>
                <c:pt idx="3086">
                  <c:v>15.435</c:v>
                </c:pt>
                <c:pt idx="3087">
                  <c:v>15.44</c:v>
                </c:pt>
                <c:pt idx="3088">
                  <c:v>15.445</c:v>
                </c:pt>
                <c:pt idx="3089">
                  <c:v>15.45</c:v>
                </c:pt>
                <c:pt idx="3090">
                  <c:v>15.455</c:v>
                </c:pt>
                <c:pt idx="3091">
                  <c:v>15.46</c:v>
                </c:pt>
                <c:pt idx="3092">
                  <c:v>15.465</c:v>
                </c:pt>
                <c:pt idx="3093">
                  <c:v>15.47</c:v>
                </c:pt>
                <c:pt idx="3094">
                  <c:v>15.475</c:v>
                </c:pt>
                <c:pt idx="3095">
                  <c:v>15.48</c:v>
                </c:pt>
                <c:pt idx="3096">
                  <c:v>15.484999999999999</c:v>
                </c:pt>
                <c:pt idx="3097">
                  <c:v>15.49</c:v>
                </c:pt>
                <c:pt idx="3098">
                  <c:v>15.494999999999999</c:v>
                </c:pt>
                <c:pt idx="3099">
                  <c:v>15.5</c:v>
                </c:pt>
                <c:pt idx="3100">
                  <c:v>15.505000000000001</c:v>
                </c:pt>
                <c:pt idx="3101">
                  <c:v>15.51</c:v>
                </c:pt>
                <c:pt idx="3102">
                  <c:v>15.515000000000001</c:v>
                </c:pt>
                <c:pt idx="3103">
                  <c:v>15.52</c:v>
                </c:pt>
                <c:pt idx="3104">
                  <c:v>15.525</c:v>
                </c:pt>
                <c:pt idx="3105">
                  <c:v>15.53</c:v>
                </c:pt>
                <c:pt idx="3106">
                  <c:v>15.535</c:v>
                </c:pt>
                <c:pt idx="3107">
                  <c:v>15.54</c:v>
                </c:pt>
                <c:pt idx="3108">
                  <c:v>15.545</c:v>
                </c:pt>
                <c:pt idx="3109">
                  <c:v>15.55</c:v>
                </c:pt>
                <c:pt idx="3110">
                  <c:v>15.555</c:v>
                </c:pt>
                <c:pt idx="3111">
                  <c:v>15.56</c:v>
                </c:pt>
                <c:pt idx="3112">
                  <c:v>15.565</c:v>
                </c:pt>
                <c:pt idx="3113">
                  <c:v>15.57</c:v>
                </c:pt>
                <c:pt idx="3114">
                  <c:v>15.574999999999999</c:v>
                </c:pt>
                <c:pt idx="3115">
                  <c:v>15.58</c:v>
                </c:pt>
                <c:pt idx="3116">
                  <c:v>15.585000000000001</c:v>
                </c:pt>
                <c:pt idx="3117">
                  <c:v>15.59</c:v>
                </c:pt>
                <c:pt idx="3118">
                  <c:v>15.595000000000001</c:v>
                </c:pt>
                <c:pt idx="3119">
                  <c:v>15.6</c:v>
                </c:pt>
                <c:pt idx="3120">
                  <c:v>15.605</c:v>
                </c:pt>
                <c:pt idx="3121">
                  <c:v>15.61</c:v>
                </c:pt>
                <c:pt idx="3122">
                  <c:v>15.615</c:v>
                </c:pt>
                <c:pt idx="3123">
                  <c:v>15.62</c:v>
                </c:pt>
                <c:pt idx="3124">
                  <c:v>15.625</c:v>
                </c:pt>
                <c:pt idx="3125">
                  <c:v>15.63</c:v>
                </c:pt>
                <c:pt idx="3126">
                  <c:v>15.635</c:v>
                </c:pt>
                <c:pt idx="3127">
                  <c:v>15.64</c:v>
                </c:pt>
                <c:pt idx="3128">
                  <c:v>15.645</c:v>
                </c:pt>
                <c:pt idx="3129">
                  <c:v>15.65</c:v>
                </c:pt>
                <c:pt idx="3130">
                  <c:v>15.654999999999999</c:v>
                </c:pt>
                <c:pt idx="3131">
                  <c:v>15.66</c:v>
                </c:pt>
                <c:pt idx="3132">
                  <c:v>15.664999999999999</c:v>
                </c:pt>
                <c:pt idx="3133">
                  <c:v>15.67</c:v>
                </c:pt>
                <c:pt idx="3134">
                  <c:v>15.675000000000001</c:v>
                </c:pt>
                <c:pt idx="3135">
                  <c:v>15.68</c:v>
                </c:pt>
                <c:pt idx="3136">
                  <c:v>15.685</c:v>
                </c:pt>
                <c:pt idx="3137">
                  <c:v>15.69</c:v>
                </c:pt>
                <c:pt idx="3138">
                  <c:v>15.695</c:v>
                </c:pt>
                <c:pt idx="3139">
                  <c:v>15.7</c:v>
                </c:pt>
                <c:pt idx="3140">
                  <c:v>15.705</c:v>
                </c:pt>
                <c:pt idx="3141">
                  <c:v>15.71</c:v>
                </c:pt>
                <c:pt idx="3142">
                  <c:v>15.715</c:v>
                </c:pt>
                <c:pt idx="3143">
                  <c:v>15.72</c:v>
                </c:pt>
                <c:pt idx="3144">
                  <c:v>15.725</c:v>
                </c:pt>
                <c:pt idx="3145">
                  <c:v>15.73</c:v>
                </c:pt>
                <c:pt idx="3146">
                  <c:v>15.734999999999999</c:v>
                </c:pt>
                <c:pt idx="3147">
                  <c:v>15.74</c:v>
                </c:pt>
                <c:pt idx="3148">
                  <c:v>15.744999999999999</c:v>
                </c:pt>
                <c:pt idx="3149">
                  <c:v>15.75</c:v>
                </c:pt>
                <c:pt idx="3150">
                  <c:v>15.755000000000001</c:v>
                </c:pt>
                <c:pt idx="3151">
                  <c:v>15.76</c:v>
                </c:pt>
                <c:pt idx="3152">
                  <c:v>15.765000000000001</c:v>
                </c:pt>
                <c:pt idx="3153">
                  <c:v>15.77</c:v>
                </c:pt>
                <c:pt idx="3154">
                  <c:v>15.775</c:v>
                </c:pt>
                <c:pt idx="3155">
                  <c:v>15.78</c:v>
                </c:pt>
                <c:pt idx="3156">
                  <c:v>15.785</c:v>
                </c:pt>
                <c:pt idx="3157">
                  <c:v>15.79</c:v>
                </c:pt>
                <c:pt idx="3158">
                  <c:v>15.795</c:v>
                </c:pt>
                <c:pt idx="3159">
                  <c:v>15.8</c:v>
                </c:pt>
                <c:pt idx="3160">
                  <c:v>15.805</c:v>
                </c:pt>
                <c:pt idx="3161">
                  <c:v>15.81</c:v>
                </c:pt>
                <c:pt idx="3162">
                  <c:v>15.815</c:v>
                </c:pt>
                <c:pt idx="3163">
                  <c:v>15.82</c:v>
                </c:pt>
                <c:pt idx="3164">
                  <c:v>15.824999999999999</c:v>
                </c:pt>
                <c:pt idx="3165">
                  <c:v>15.83</c:v>
                </c:pt>
                <c:pt idx="3166">
                  <c:v>15.835000000000001</c:v>
                </c:pt>
                <c:pt idx="3167">
                  <c:v>15.84</c:v>
                </c:pt>
                <c:pt idx="3168">
                  <c:v>15.845000000000001</c:v>
                </c:pt>
                <c:pt idx="3169">
                  <c:v>15.85</c:v>
                </c:pt>
                <c:pt idx="3170">
                  <c:v>15.855</c:v>
                </c:pt>
                <c:pt idx="3171">
                  <c:v>15.86</c:v>
                </c:pt>
                <c:pt idx="3172">
                  <c:v>15.865</c:v>
                </c:pt>
                <c:pt idx="3173">
                  <c:v>15.87</c:v>
                </c:pt>
                <c:pt idx="3174">
                  <c:v>15.875</c:v>
                </c:pt>
                <c:pt idx="3175">
                  <c:v>15.88</c:v>
                </c:pt>
                <c:pt idx="3176">
                  <c:v>15.885</c:v>
                </c:pt>
                <c:pt idx="3177">
                  <c:v>15.89</c:v>
                </c:pt>
                <c:pt idx="3178">
                  <c:v>15.895</c:v>
                </c:pt>
                <c:pt idx="3179">
                  <c:v>15.9</c:v>
                </c:pt>
                <c:pt idx="3180">
                  <c:v>15.904999999999999</c:v>
                </c:pt>
                <c:pt idx="3181">
                  <c:v>15.91</c:v>
                </c:pt>
                <c:pt idx="3182">
                  <c:v>15.914999999999999</c:v>
                </c:pt>
                <c:pt idx="3183">
                  <c:v>15.92</c:v>
                </c:pt>
                <c:pt idx="3184">
                  <c:v>15.925000000000001</c:v>
                </c:pt>
                <c:pt idx="3185">
                  <c:v>15.93</c:v>
                </c:pt>
                <c:pt idx="3186">
                  <c:v>15.935</c:v>
                </c:pt>
                <c:pt idx="3187">
                  <c:v>15.94</c:v>
                </c:pt>
                <c:pt idx="3188">
                  <c:v>15.945</c:v>
                </c:pt>
                <c:pt idx="3189">
                  <c:v>15.95</c:v>
                </c:pt>
                <c:pt idx="3190">
                  <c:v>15.955</c:v>
                </c:pt>
                <c:pt idx="3191">
                  <c:v>15.96</c:v>
                </c:pt>
                <c:pt idx="3192">
                  <c:v>15.965</c:v>
                </c:pt>
                <c:pt idx="3193">
                  <c:v>15.97</c:v>
                </c:pt>
                <c:pt idx="3194">
                  <c:v>15.975</c:v>
                </c:pt>
                <c:pt idx="3195">
                  <c:v>15.98</c:v>
                </c:pt>
                <c:pt idx="3196">
                  <c:v>15.984999999999999</c:v>
                </c:pt>
                <c:pt idx="3197">
                  <c:v>15.99</c:v>
                </c:pt>
                <c:pt idx="3198">
                  <c:v>15.994999999999999</c:v>
                </c:pt>
                <c:pt idx="3199">
                  <c:v>16</c:v>
                </c:pt>
                <c:pt idx="3200">
                  <c:v>16.004999999999999</c:v>
                </c:pt>
                <c:pt idx="3201">
                  <c:v>16.010000000000002</c:v>
                </c:pt>
                <c:pt idx="3202">
                  <c:v>16.015000000000001</c:v>
                </c:pt>
                <c:pt idx="3203">
                  <c:v>16.02</c:v>
                </c:pt>
                <c:pt idx="3204">
                  <c:v>16.024999999999999</c:v>
                </c:pt>
                <c:pt idx="3205">
                  <c:v>16.03</c:v>
                </c:pt>
                <c:pt idx="3206">
                  <c:v>16.035</c:v>
                </c:pt>
                <c:pt idx="3207">
                  <c:v>16.04</c:v>
                </c:pt>
                <c:pt idx="3208">
                  <c:v>16.045000000000002</c:v>
                </c:pt>
                <c:pt idx="3209">
                  <c:v>16.05</c:v>
                </c:pt>
                <c:pt idx="3210">
                  <c:v>16.055</c:v>
                </c:pt>
                <c:pt idx="3211">
                  <c:v>16.059999999999999</c:v>
                </c:pt>
                <c:pt idx="3212">
                  <c:v>16.065000000000001</c:v>
                </c:pt>
                <c:pt idx="3213">
                  <c:v>16.07</c:v>
                </c:pt>
                <c:pt idx="3214">
                  <c:v>16.074999999999999</c:v>
                </c:pt>
                <c:pt idx="3215">
                  <c:v>16.079999999999998</c:v>
                </c:pt>
                <c:pt idx="3216">
                  <c:v>16.085000000000001</c:v>
                </c:pt>
                <c:pt idx="3217">
                  <c:v>16.09</c:v>
                </c:pt>
                <c:pt idx="3218">
                  <c:v>16.094999999999999</c:v>
                </c:pt>
                <c:pt idx="3219">
                  <c:v>16.100000000000001</c:v>
                </c:pt>
                <c:pt idx="3220">
                  <c:v>16.105</c:v>
                </c:pt>
                <c:pt idx="3221">
                  <c:v>16.11</c:v>
                </c:pt>
                <c:pt idx="3222">
                  <c:v>16.114999999999998</c:v>
                </c:pt>
                <c:pt idx="3223">
                  <c:v>16.12</c:v>
                </c:pt>
                <c:pt idx="3224">
                  <c:v>16.125</c:v>
                </c:pt>
                <c:pt idx="3225">
                  <c:v>16.13</c:v>
                </c:pt>
                <c:pt idx="3226">
                  <c:v>16.135000000000002</c:v>
                </c:pt>
                <c:pt idx="3227">
                  <c:v>16.14</c:v>
                </c:pt>
                <c:pt idx="3228">
                  <c:v>16.145</c:v>
                </c:pt>
                <c:pt idx="3229">
                  <c:v>16.149999999999999</c:v>
                </c:pt>
                <c:pt idx="3230">
                  <c:v>16.155000000000001</c:v>
                </c:pt>
                <c:pt idx="3231">
                  <c:v>16.16</c:v>
                </c:pt>
                <c:pt idx="3232">
                  <c:v>16.164999999999999</c:v>
                </c:pt>
                <c:pt idx="3233">
                  <c:v>16.170000000000002</c:v>
                </c:pt>
                <c:pt idx="3234">
                  <c:v>16.175000000000001</c:v>
                </c:pt>
                <c:pt idx="3235">
                  <c:v>16.18</c:v>
                </c:pt>
                <c:pt idx="3236">
                  <c:v>16.184999999999999</c:v>
                </c:pt>
                <c:pt idx="3237">
                  <c:v>16.190000000000001</c:v>
                </c:pt>
                <c:pt idx="3238">
                  <c:v>16.195</c:v>
                </c:pt>
                <c:pt idx="3239">
                  <c:v>16.2</c:v>
                </c:pt>
                <c:pt idx="3240">
                  <c:v>16.204999999999998</c:v>
                </c:pt>
                <c:pt idx="3241">
                  <c:v>16.21</c:v>
                </c:pt>
                <c:pt idx="3242">
                  <c:v>16.215</c:v>
                </c:pt>
                <c:pt idx="3243">
                  <c:v>16.22</c:v>
                </c:pt>
                <c:pt idx="3244">
                  <c:v>16.225000000000001</c:v>
                </c:pt>
                <c:pt idx="3245">
                  <c:v>16.23</c:v>
                </c:pt>
                <c:pt idx="3246">
                  <c:v>16.234999999999999</c:v>
                </c:pt>
                <c:pt idx="3247">
                  <c:v>16.239999999999998</c:v>
                </c:pt>
                <c:pt idx="3248">
                  <c:v>16.245000000000001</c:v>
                </c:pt>
                <c:pt idx="3249">
                  <c:v>16.25</c:v>
                </c:pt>
                <c:pt idx="3250">
                  <c:v>16.254999999999999</c:v>
                </c:pt>
                <c:pt idx="3251">
                  <c:v>16.260000000000002</c:v>
                </c:pt>
                <c:pt idx="3252">
                  <c:v>16.265000000000001</c:v>
                </c:pt>
                <c:pt idx="3253">
                  <c:v>16.27</c:v>
                </c:pt>
                <c:pt idx="3254">
                  <c:v>16.274999999999999</c:v>
                </c:pt>
                <c:pt idx="3255">
                  <c:v>16.28</c:v>
                </c:pt>
                <c:pt idx="3256">
                  <c:v>16.285</c:v>
                </c:pt>
                <c:pt idx="3257">
                  <c:v>16.29</c:v>
                </c:pt>
                <c:pt idx="3258">
                  <c:v>16.295000000000002</c:v>
                </c:pt>
                <c:pt idx="3259">
                  <c:v>16.3</c:v>
                </c:pt>
                <c:pt idx="3260">
                  <c:v>16.305</c:v>
                </c:pt>
                <c:pt idx="3261">
                  <c:v>16.309999999999999</c:v>
                </c:pt>
                <c:pt idx="3262">
                  <c:v>16.315000000000001</c:v>
                </c:pt>
                <c:pt idx="3263">
                  <c:v>16.32</c:v>
                </c:pt>
                <c:pt idx="3264">
                  <c:v>16.324999999999999</c:v>
                </c:pt>
                <c:pt idx="3265">
                  <c:v>16.329999999999998</c:v>
                </c:pt>
                <c:pt idx="3266">
                  <c:v>16.335000000000001</c:v>
                </c:pt>
                <c:pt idx="3267">
                  <c:v>16.34</c:v>
                </c:pt>
                <c:pt idx="3268">
                  <c:v>16.344999999999999</c:v>
                </c:pt>
                <c:pt idx="3269">
                  <c:v>16.350000000000001</c:v>
                </c:pt>
                <c:pt idx="3270">
                  <c:v>16.355</c:v>
                </c:pt>
                <c:pt idx="3271">
                  <c:v>16.36</c:v>
                </c:pt>
                <c:pt idx="3272">
                  <c:v>16.364999999999998</c:v>
                </c:pt>
                <c:pt idx="3273">
                  <c:v>16.37</c:v>
                </c:pt>
                <c:pt idx="3274">
                  <c:v>16.375</c:v>
                </c:pt>
                <c:pt idx="3275">
                  <c:v>16.38</c:v>
                </c:pt>
                <c:pt idx="3276">
                  <c:v>16.385000000000002</c:v>
                </c:pt>
                <c:pt idx="3277">
                  <c:v>16.39</c:v>
                </c:pt>
                <c:pt idx="3278">
                  <c:v>16.395</c:v>
                </c:pt>
                <c:pt idx="3279">
                  <c:v>16.399999999999999</c:v>
                </c:pt>
                <c:pt idx="3280">
                  <c:v>16.405000000000001</c:v>
                </c:pt>
                <c:pt idx="3281">
                  <c:v>16.41</c:v>
                </c:pt>
                <c:pt idx="3282">
                  <c:v>16.414999999999999</c:v>
                </c:pt>
                <c:pt idx="3283">
                  <c:v>16.420000000000002</c:v>
                </c:pt>
                <c:pt idx="3284">
                  <c:v>16.425000000000001</c:v>
                </c:pt>
                <c:pt idx="3285">
                  <c:v>16.43</c:v>
                </c:pt>
                <c:pt idx="3286">
                  <c:v>16.434999999999999</c:v>
                </c:pt>
                <c:pt idx="3287">
                  <c:v>16.440000000000001</c:v>
                </c:pt>
                <c:pt idx="3288">
                  <c:v>16.445</c:v>
                </c:pt>
                <c:pt idx="3289">
                  <c:v>16.45</c:v>
                </c:pt>
                <c:pt idx="3290">
                  <c:v>16.454999999999998</c:v>
                </c:pt>
                <c:pt idx="3291">
                  <c:v>16.46</c:v>
                </c:pt>
                <c:pt idx="3292">
                  <c:v>16.465</c:v>
                </c:pt>
                <c:pt idx="3293">
                  <c:v>16.47</c:v>
                </c:pt>
                <c:pt idx="3294">
                  <c:v>16.475000000000001</c:v>
                </c:pt>
                <c:pt idx="3295">
                  <c:v>16.48</c:v>
                </c:pt>
                <c:pt idx="3296">
                  <c:v>16.484999999999999</c:v>
                </c:pt>
                <c:pt idx="3297">
                  <c:v>16.489999999999998</c:v>
                </c:pt>
                <c:pt idx="3298">
                  <c:v>16.495000000000001</c:v>
                </c:pt>
                <c:pt idx="3299">
                  <c:v>16.5</c:v>
                </c:pt>
                <c:pt idx="3300">
                  <c:v>16.504999999999999</c:v>
                </c:pt>
                <c:pt idx="3301">
                  <c:v>16.510000000000002</c:v>
                </c:pt>
                <c:pt idx="3302">
                  <c:v>16.515000000000001</c:v>
                </c:pt>
                <c:pt idx="3303">
                  <c:v>16.52</c:v>
                </c:pt>
                <c:pt idx="3304">
                  <c:v>16.524999999999999</c:v>
                </c:pt>
                <c:pt idx="3305">
                  <c:v>16.53</c:v>
                </c:pt>
                <c:pt idx="3306">
                  <c:v>16.535</c:v>
                </c:pt>
                <c:pt idx="3307">
                  <c:v>16.54</c:v>
                </c:pt>
                <c:pt idx="3308">
                  <c:v>16.545000000000002</c:v>
                </c:pt>
                <c:pt idx="3309">
                  <c:v>16.55</c:v>
                </c:pt>
                <c:pt idx="3310">
                  <c:v>16.555</c:v>
                </c:pt>
                <c:pt idx="3311">
                  <c:v>16.559999999999999</c:v>
                </c:pt>
                <c:pt idx="3312">
                  <c:v>16.565000000000001</c:v>
                </c:pt>
                <c:pt idx="3313">
                  <c:v>16.57</c:v>
                </c:pt>
                <c:pt idx="3314">
                  <c:v>16.574999999999999</c:v>
                </c:pt>
                <c:pt idx="3315">
                  <c:v>16.579999999999998</c:v>
                </c:pt>
                <c:pt idx="3316">
                  <c:v>16.585000000000001</c:v>
                </c:pt>
                <c:pt idx="3317">
                  <c:v>16.59</c:v>
                </c:pt>
                <c:pt idx="3318">
                  <c:v>16.594999999999999</c:v>
                </c:pt>
                <c:pt idx="3319">
                  <c:v>16.600000000000001</c:v>
                </c:pt>
                <c:pt idx="3320">
                  <c:v>16.605</c:v>
                </c:pt>
                <c:pt idx="3321">
                  <c:v>16.61</c:v>
                </c:pt>
                <c:pt idx="3322">
                  <c:v>16.614999999999998</c:v>
                </c:pt>
                <c:pt idx="3323">
                  <c:v>16.62</c:v>
                </c:pt>
                <c:pt idx="3324">
                  <c:v>16.625</c:v>
                </c:pt>
                <c:pt idx="3325">
                  <c:v>16.63</c:v>
                </c:pt>
                <c:pt idx="3326">
                  <c:v>16.635000000000002</c:v>
                </c:pt>
                <c:pt idx="3327">
                  <c:v>16.64</c:v>
                </c:pt>
                <c:pt idx="3328">
                  <c:v>16.645</c:v>
                </c:pt>
                <c:pt idx="3329">
                  <c:v>16.649999999999999</c:v>
                </c:pt>
                <c:pt idx="3330">
                  <c:v>16.655000000000001</c:v>
                </c:pt>
                <c:pt idx="3331">
                  <c:v>16.66</c:v>
                </c:pt>
                <c:pt idx="3332">
                  <c:v>16.664999999999999</c:v>
                </c:pt>
                <c:pt idx="3333">
                  <c:v>16.670000000000002</c:v>
                </c:pt>
                <c:pt idx="3334">
                  <c:v>16.675000000000001</c:v>
                </c:pt>
                <c:pt idx="3335">
                  <c:v>16.68</c:v>
                </c:pt>
                <c:pt idx="3336">
                  <c:v>16.684999999999999</c:v>
                </c:pt>
                <c:pt idx="3337">
                  <c:v>16.690000000000001</c:v>
                </c:pt>
                <c:pt idx="3338">
                  <c:v>16.695</c:v>
                </c:pt>
                <c:pt idx="3339">
                  <c:v>16.7</c:v>
                </c:pt>
                <c:pt idx="3340">
                  <c:v>16.704999999999998</c:v>
                </c:pt>
                <c:pt idx="3341">
                  <c:v>16.71</c:v>
                </c:pt>
                <c:pt idx="3342">
                  <c:v>16.715</c:v>
                </c:pt>
                <c:pt idx="3343">
                  <c:v>16.72</c:v>
                </c:pt>
                <c:pt idx="3344">
                  <c:v>16.725000000000001</c:v>
                </c:pt>
                <c:pt idx="3345">
                  <c:v>16.73</c:v>
                </c:pt>
                <c:pt idx="3346">
                  <c:v>16.734999999999999</c:v>
                </c:pt>
                <c:pt idx="3347">
                  <c:v>16.739999999999998</c:v>
                </c:pt>
                <c:pt idx="3348">
                  <c:v>16.745000000000001</c:v>
                </c:pt>
                <c:pt idx="3349">
                  <c:v>16.75</c:v>
                </c:pt>
                <c:pt idx="3350">
                  <c:v>16.754999999999999</c:v>
                </c:pt>
                <c:pt idx="3351">
                  <c:v>16.760000000000002</c:v>
                </c:pt>
                <c:pt idx="3352">
                  <c:v>16.765000000000001</c:v>
                </c:pt>
                <c:pt idx="3353">
                  <c:v>16.77</c:v>
                </c:pt>
                <c:pt idx="3354">
                  <c:v>16.774999999999999</c:v>
                </c:pt>
                <c:pt idx="3355">
                  <c:v>16.78</c:v>
                </c:pt>
                <c:pt idx="3356">
                  <c:v>16.785</c:v>
                </c:pt>
                <c:pt idx="3357">
                  <c:v>16.79</c:v>
                </c:pt>
                <c:pt idx="3358">
                  <c:v>16.795000000000002</c:v>
                </c:pt>
                <c:pt idx="3359">
                  <c:v>16.8</c:v>
                </c:pt>
                <c:pt idx="3360">
                  <c:v>16.805</c:v>
                </c:pt>
                <c:pt idx="3361">
                  <c:v>16.809999999999999</c:v>
                </c:pt>
                <c:pt idx="3362">
                  <c:v>16.815000000000001</c:v>
                </c:pt>
                <c:pt idx="3363">
                  <c:v>16.82</c:v>
                </c:pt>
                <c:pt idx="3364">
                  <c:v>16.824999999999999</c:v>
                </c:pt>
                <c:pt idx="3365">
                  <c:v>16.829999999999998</c:v>
                </c:pt>
                <c:pt idx="3366">
                  <c:v>16.835000000000001</c:v>
                </c:pt>
                <c:pt idx="3367">
                  <c:v>16.84</c:v>
                </c:pt>
                <c:pt idx="3368">
                  <c:v>16.844999999999999</c:v>
                </c:pt>
                <c:pt idx="3369">
                  <c:v>16.850000000000001</c:v>
                </c:pt>
                <c:pt idx="3370">
                  <c:v>16.855</c:v>
                </c:pt>
                <c:pt idx="3371">
                  <c:v>16.86</c:v>
                </c:pt>
                <c:pt idx="3372">
                  <c:v>16.864999999999998</c:v>
                </c:pt>
                <c:pt idx="3373">
                  <c:v>16.87</c:v>
                </c:pt>
                <c:pt idx="3374">
                  <c:v>16.875</c:v>
                </c:pt>
                <c:pt idx="3375">
                  <c:v>16.88</c:v>
                </c:pt>
                <c:pt idx="3376">
                  <c:v>16.885000000000002</c:v>
                </c:pt>
                <c:pt idx="3377">
                  <c:v>16.89</c:v>
                </c:pt>
                <c:pt idx="3378">
                  <c:v>16.895</c:v>
                </c:pt>
                <c:pt idx="3379">
                  <c:v>16.899999999999999</c:v>
                </c:pt>
                <c:pt idx="3380">
                  <c:v>16.905000000000001</c:v>
                </c:pt>
                <c:pt idx="3381">
                  <c:v>16.91</c:v>
                </c:pt>
                <c:pt idx="3382">
                  <c:v>16.914999999999999</c:v>
                </c:pt>
                <c:pt idx="3383">
                  <c:v>16.920000000000002</c:v>
                </c:pt>
                <c:pt idx="3384">
                  <c:v>16.925000000000001</c:v>
                </c:pt>
                <c:pt idx="3385">
                  <c:v>16.93</c:v>
                </c:pt>
                <c:pt idx="3386">
                  <c:v>16.934999999999999</c:v>
                </c:pt>
                <c:pt idx="3387">
                  <c:v>16.940000000000001</c:v>
                </c:pt>
                <c:pt idx="3388">
                  <c:v>16.945</c:v>
                </c:pt>
                <c:pt idx="3389">
                  <c:v>16.95</c:v>
                </c:pt>
                <c:pt idx="3390">
                  <c:v>16.954999999999998</c:v>
                </c:pt>
                <c:pt idx="3391">
                  <c:v>16.96</c:v>
                </c:pt>
                <c:pt idx="3392">
                  <c:v>16.965</c:v>
                </c:pt>
                <c:pt idx="3393">
                  <c:v>16.97</c:v>
                </c:pt>
                <c:pt idx="3394">
                  <c:v>16.975000000000001</c:v>
                </c:pt>
                <c:pt idx="3395">
                  <c:v>16.98</c:v>
                </c:pt>
                <c:pt idx="3396">
                  <c:v>16.984999999999999</c:v>
                </c:pt>
                <c:pt idx="3397">
                  <c:v>16.989999999999998</c:v>
                </c:pt>
                <c:pt idx="3398">
                  <c:v>16.995000000000001</c:v>
                </c:pt>
                <c:pt idx="3399">
                  <c:v>17</c:v>
                </c:pt>
                <c:pt idx="3400">
                  <c:v>17.004999999999999</c:v>
                </c:pt>
                <c:pt idx="3401">
                  <c:v>17.010000000000002</c:v>
                </c:pt>
                <c:pt idx="3402">
                  <c:v>17.015000000000001</c:v>
                </c:pt>
                <c:pt idx="3403">
                  <c:v>17.02</c:v>
                </c:pt>
                <c:pt idx="3404">
                  <c:v>17.024999999999999</c:v>
                </c:pt>
                <c:pt idx="3405">
                  <c:v>17.03</c:v>
                </c:pt>
                <c:pt idx="3406">
                  <c:v>17.035</c:v>
                </c:pt>
                <c:pt idx="3407">
                  <c:v>17.04</c:v>
                </c:pt>
                <c:pt idx="3408">
                  <c:v>17.045000000000002</c:v>
                </c:pt>
                <c:pt idx="3409">
                  <c:v>17.05</c:v>
                </c:pt>
                <c:pt idx="3410">
                  <c:v>17.055</c:v>
                </c:pt>
                <c:pt idx="3411">
                  <c:v>17.059999999999999</c:v>
                </c:pt>
                <c:pt idx="3412">
                  <c:v>17.065000000000001</c:v>
                </c:pt>
                <c:pt idx="3413">
                  <c:v>17.07</c:v>
                </c:pt>
                <c:pt idx="3414">
                  <c:v>17.074999999999999</c:v>
                </c:pt>
                <c:pt idx="3415">
                  <c:v>17.079999999999998</c:v>
                </c:pt>
                <c:pt idx="3416">
                  <c:v>17.085000000000001</c:v>
                </c:pt>
                <c:pt idx="3417">
                  <c:v>17.09</c:v>
                </c:pt>
                <c:pt idx="3418">
                  <c:v>17.094999999999999</c:v>
                </c:pt>
                <c:pt idx="3419">
                  <c:v>17.100000000000001</c:v>
                </c:pt>
                <c:pt idx="3420">
                  <c:v>17.105</c:v>
                </c:pt>
                <c:pt idx="3421">
                  <c:v>17.11</c:v>
                </c:pt>
                <c:pt idx="3422">
                  <c:v>17.114999999999998</c:v>
                </c:pt>
                <c:pt idx="3423">
                  <c:v>17.12</c:v>
                </c:pt>
                <c:pt idx="3424">
                  <c:v>17.125</c:v>
                </c:pt>
                <c:pt idx="3425">
                  <c:v>17.13</c:v>
                </c:pt>
                <c:pt idx="3426">
                  <c:v>17.135000000000002</c:v>
                </c:pt>
                <c:pt idx="3427">
                  <c:v>17.14</c:v>
                </c:pt>
                <c:pt idx="3428">
                  <c:v>17.145</c:v>
                </c:pt>
                <c:pt idx="3429">
                  <c:v>17.149999999999999</c:v>
                </c:pt>
                <c:pt idx="3430">
                  <c:v>17.155000000000001</c:v>
                </c:pt>
                <c:pt idx="3431">
                  <c:v>17.16</c:v>
                </c:pt>
                <c:pt idx="3432">
                  <c:v>17.164999999999999</c:v>
                </c:pt>
                <c:pt idx="3433">
                  <c:v>17.170000000000002</c:v>
                </c:pt>
                <c:pt idx="3434">
                  <c:v>17.175000000000001</c:v>
                </c:pt>
                <c:pt idx="3435">
                  <c:v>17.18</c:v>
                </c:pt>
                <c:pt idx="3436">
                  <c:v>17.184999999999999</c:v>
                </c:pt>
                <c:pt idx="3437">
                  <c:v>17.190000000000001</c:v>
                </c:pt>
                <c:pt idx="3438">
                  <c:v>17.195</c:v>
                </c:pt>
                <c:pt idx="3439">
                  <c:v>17.2</c:v>
                </c:pt>
                <c:pt idx="3440">
                  <c:v>17.204999999999998</c:v>
                </c:pt>
                <c:pt idx="3441">
                  <c:v>17.21</c:v>
                </c:pt>
                <c:pt idx="3442">
                  <c:v>17.215</c:v>
                </c:pt>
                <c:pt idx="3443">
                  <c:v>17.22</c:v>
                </c:pt>
                <c:pt idx="3444">
                  <c:v>17.225000000000001</c:v>
                </c:pt>
                <c:pt idx="3445">
                  <c:v>17.23</c:v>
                </c:pt>
                <c:pt idx="3446">
                  <c:v>17.234999999999999</c:v>
                </c:pt>
                <c:pt idx="3447">
                  <c:v>17.239999999999998</c:v>
                </c:pt>
                <c:pt idx="3448">
                  <c:v>17.245000000000001</c:v>
                </c:pt>
                <c:pt idx="3449">
                  <c:v>17.25</c:v>
                </c:pt>
                <c:pt idx="3450">
                  <c:v>17.254999999999999</c:v>
                </c:pt>
                <c:pt idx="3451">
                  <c:v>17.260000000000002</c:v>
                </c:pt>
                <c:pt idx="3452">
                  <c:v>17.265000000000001</c:v>
                </c:pt>
                <c:pt idx="3453">
                  <c:v>17.27</c:v>
                </c:pt>
                <c:pt idx="3454">
                  <c:v>17.274999999999999</c:v>
                </c:pt>
                <c:pt idx="3455">
                  <c:v>17.28</c:v>
                </c:pt>
                <c:pt idx="3456">
                  <c:v>17.285</c:v>
                </c:pt>
                <c:pt idx="3457">
                  <c:v>17.29</c:v>
                </c:pt>
                <c:pt idx="3458">
                  <c:v>17.295000000000002</c:v>
                </c:pt>
                <c:pt idx="3459">
                  <c:v>17.3</c:v>
                </c:pt>
                <c:pt idx="3460">
                  <c:v>17.305</c:v>
                </c:pt>
                <c:pt idx="3461">
                  <c:v>17.309999999999999</c:v>
                </c:pt>
                <c:pt idx="3462">
                  <c:v>17.315000000000001</c:v>
                </c:pt>
                <c:pt idx="3463">
                  <c:v>17.32</c:v>
                </c:pt>
                <c:pt idx="3464">
                  <c:v>17.324999999999999</c:v>
                </c:pt>
                <c:pt idx="3465">
                  <c:v>17.329999999999998</c:v>
                </c:pt>
                <c:pt idx="3466">
                  <c:v>17.335000000000001</c:v>
                </c:pt>
                <c:pt idx="3467">
                  <c:v>17.34</c:v>
                </c:pt>
                <c:pt idx="3468">
                  <c:v>17.344999999999999</c:v>
                </c:pt>
                <c:pt idx="3469">
                  <c:v>17.350000000000001</c:v>
                </c:pt>
                <c:pt idx="3470">
                  <c:v>17.355</c:v>
                </c:pt>
                <c:pt idx="3471">
                  <c:v>17.36</c:v>
                </c:pt>
                <c:pt idx="3472">
                  <c:v>17.364999999999998</c:v>
                </c:pt>
                <c:pt idx="3473">
                  <c:v>17.37</c:v>
                </c:pt>
                <c:pt idx="3474">
                  <c:v>17.375</c:v>
                </c:pt>
                <c:pt idx="3475">
                  <c:v>17.38</c:v>
                </c:pt>
                <c:pt idx="3476">
                  <c:v>17.385000000000002</c:v>
                </c:pt>
                <c:pt idx="3477">
                  <c:v>17.39</c:v>
                </c:pt>
                <c:pt idx="3478">
                  <c:v>17.395</c:v>
                </c:pt>
                <c:pt idx="3479">
                  <c:v>17.399999999999999</c:v>
                </c:pt>
                <c:pt idx="3480">
                  <c:v>17.405000000000001</c:v>
                </c:pt>
                <c:pt idx="3481">
                  <c:v>17.41</c:v>
                </c:pt>
                <c:pt idx="3482">
                  <c:v>17.414999999999999</c:v>
                </c:pt>
                <c:pt idx="3483">
                  <c:v>17.420000000000002</c:v>
                </c:pt>
                <c:pt idx="3484">
                  <c:v>17.425000000000001</c:v>
                </c:pt>
                <c:pt idx="3485">
                  <c:v>17.43</c:v>
                </c:pt>
                <c:pt idx="3486">
                  <c:v>17.434999999999999</c:v>
                </c:pt>
                <c:pt idx="3487">
                  <c:v>17.440000000000001</c:v>
                </c:pt>
                <c:pt idx="3488">
                  <c:v>17.445</c:v>
                </c:pt>
                <c:pt idx="3489">
                  <c:v>17.45</c:v>
                </c:pt>
                <c:pt idx="3490">
                  <c:v>17.454999999999998</c:v>
                </c:pt>
                <c:pt idx="3491">
                  <c:v>17.46</c:v>
                </c:pt>
                <c:pt idx="3492">
                  <c:v>17.465</c:v>
                </c:pt>
                <c:pt idx="3493">
                  <c:v>17.47</c:v>
                </c:pt>
                <c:pt idx="3494">
                  <c:v>17.475000000000001</c:v>
                </c:pt>
                <c:pt idx="3495">
                  <c:v>17.48</c:v>
                </c:pt>
                <c:pt idx="3496">
                  <c:v>17.484999999999999</c:v>
                </c:pt>
                <c:pt idx="3497">
                  <c:v>17.489999999999998</c:v>
                </c:pt>
                <c:pt idx="3498">
                  <c:v>17.495000000000001</c:v>
                </c:pt>
                <c:pt idx="3499">
                  <c:v>17.5</c:v>
                </c:pt>
                <c:pt idx="3500">
                  <c:v>17.504999999999999</c:v>
                </c:pt>
                <c:pt idx="3501">
                  <c:v>17.510000000000002</c:v>
                </c:pt>
                <c:pt idx="3502">
                  <c:v>17.515000000000001</c:v>
                </c:pt>
                <c:pt idx="3503">
                  <c:v>17.52</c:v>
                </c:pt>
                <c:pt idx="3504">
                  <c:v>17.524999999999999</c:v>
                </c:pt>
                <c:pt idx="3505">
                  <c:v>17.53</c:v>
                </c:pt>
                <c:pt idx="3506">
                  <c:v>17.535</c:v>
                </c:pt>
                <c:pt idx="3507">
                  <c:v>17.54</c:v>
                </c:pt>
                <c:pt idx="3508">
                  <c:v>17.545000000000002</c:v>
                </c:pt>
                <c:pt idx="3509">
                  <c:v>17.55</c:v>
                </c:pt>
                <c:pt idx="3510">
                  <c:v>17.555</c:v>
                </c:pt>
                <c:pt idx="3511">
                  <c:v>17.559999999999999</c:v>
                </c:pt>
                <c:pt idx="3512">
                  <c:v>17.565000000000001</c:v>
                </c:pt>
                <c:pt idx="3513">
                  <c:v>17.57</c:v>
                </c:pt>
                <c:pt idx="3514">
                  <c:v>17.574999999999999</c:v>
                </c:pt>
                <c:pt idx="3515">
                  <c:v>17.579999999999998</c:v>
                </c:pt>
                <c:pt idx="3516">
                  <c:v>17.585000000000001</c:v>
                </c:pt>
                <c:pt idx="3517">
                  <c:v>17.59</c:v>
                </c:pt>
                <c:pt idx="3518">
                  <c:v>17.594999999999999</c:v>
                </c:pt>
                <c:pt idx="3519">
                  <c:v>17.600000000000001</c:v>
                </c:pt>
                <c:pt idx="3520">
                  <c:v>17.605</c:v>
                </c:pt>
                <c:pt idx="3521">
                  <c:v>17.61</c:v>
                </c:pt>
                <c:pt idx="3522">
                  <c:v>17.614999999999998</c:v>
                </c:pt>
                <c:pt idx="3523">
                  <c:v>17.62</c:v>
                </c:pt>
                <c:pt idx="3524">
                  <c:v>17.625</c:v>
                </c:pt>
                <c:pt idx="3525">
                  <c:v>17.63</c:v>
                </c:pt>
                <c:pt idx="3526">
                  <c:v>17.635000000000002</c:v>
                </c:pt>
                <c:pt idx="3527">
                  <c:v>17.64</c:v>
                </c:pt>
                <c:pt idx="3528">
                  <c:v>17.645</c:v>
                </c:pt>
                <c:pt idx="3529">
                  <c:v>17.649999999999999</c:v>
                </c:pt>
                <c:pt idx="3530">
                  <c:v>17.655000000000001</c:v>
                </c:pt>
                <c:pt idx="3531">
                  <c:v>17.66</c:v>
                </c:pt>
                <c:pt idx="3532">
                  <c:v>17.664999999999999</c:v>
                </c:pt>
                <c:pt idx="3533">
                  <c:v>17.670000000000002</c:v>
                </c:pt>
                <c:pt idx="3534">
                  <c:v>17.675000000000001</c:v>
                </c:pt>
                <c:pt idx="3535">
                  <c:v>17.68</c:v>
                </c:pt>
                <c:pt idx="3536">
                  <c:v>17.684999999999999</c:v>
                </c:pt>
                <c:pt idx="3537">
                  <c:v>17.690000000000001</c:v>
                </c:pt>
                <c:pt idx="3538">
                  <c:v>17.695</c:v>
                </c:pt>
                <c:pt idx="3539">
                  <c:v>17.7</c:v>
                </c:pt>
                <c:pt idx="3540">
                  <c:v>17.704999999999998</c:v>
                </c:pt>
                <c:pt idx="3541">
                  <c:v>17.71</c:v>
                </c:pt>
                <c:pt idx="3542">
                  <c:v>17.715</c:v>
                </c:pt>
                <c:pt idx="3543">
                  <c:v>17.72</c:v>
                </c:pt>
                <c:pt idx="3544">
                  <c:v>17.725000000000001</c:v>
                </c:pt>
                <c:pt idx="3545">
                  <c:v>17.73</c:v>
                </c:pt>
                <c:pt idx="3546">
                  <c:v>17.734999999999999</c:v>
                </c:pt>
                <c:pt idx="3547">
                  <c:v>17.739999999999998</c:v>
                </c:pt>
                <c:pt idx="3548">
                  <c:v>17.745000000000001</c:v>
                </c:pt>
                <c:pt idx="3549">
                  <c:v>17.75</c:v>
                </c:pt>
                <c:pt idx="3550">
                  <c:v>17.754999999999999</c:v>
                </c:pt>
                <c:pt idx="3551">
                  <c:v>17.760000000000002</c:v>
                </c:pt>
                <c:pt idx="3552">
                  <c:v>17.765000000000001</c:v>
                </c:pt>
                <c:pt idx="3553">
                  <c:v>17.77</c:v>
                </c:pt>
                <c:pt idx="3554">
                  <c:v>17.774999999999999</c:v>
                </c:pt>
                <c:pt idx="3555">
                  <c:v>17.78</c:v>
                </c:pt>
                <c:pt idx="3556">
                  <c:v>17.785</c:v>
                </c:pt>
                <c:pt idx="3557">
                  <c:v>17.79</c:v>
                </c:pt>
                <c:pt idx="3558">
                  <c:v>17.795000000000002</c:v>
                </c:pt>
                <c:pt idx="3559">
                  <c:v>17.8</c:v>
                </c:pt>
                <c:pt idx="3560">
                  <c:v>17.805</c:v>
                </c:pt>
                <c:pt idx="3561">
                  <c:v>17.809999999999999</c:v>
                </c:pt>
                <c:pt idx="3562">
                  <c:v>17.815000000000001</c:v>
                </c:pt>
                <c:pt idx="3563">
                  <c:v>17.82</c:v>
                </c:pt>
                <c:pt idx="3564">
                  <c:v>17.824999999999999</c:v>
                </c:pt>
                <c:pt idx="3565">
                  <c:v>17.829999999999998</c:v>
                </c:pt>
                <c:pt idx="3566">
                  <c:v>17.835000000000001</c:v>
                </c:pt>
                <c:pt idx="3567">
                  <c:v>17.84</c:v>
                </c:pt>
                <c:pt idx="3568">
                  <c:v>17.844999999999999</c:v>
                </c:pt>
                <c:pt idx="3569">
                  <c:v>17.850000000000001</c:v>
                </c:pt>
                <c:pt idx="3570">
                  <c:v>17.855</c:v>
                </c:pt>
                <c:pt idx="3571">
                  <c:v>17.86</c:v>
                </c:pt>
                <c:pt idx="3572">
                  <c:v>17.864999999999998</c:v>
                </c:pt>
                <c:pt idx="3573">
                  <c:v>17.87</c:v>
                </c:pt>
                <c:pt idx="3574">
                  <c:v>17.875</c:v>
                </c:pt>
                <c:pt idx="3575">
                  <c:v>17.88</c:v>
                </c:pt>
                <c:pt idx="3576">
                  <c:v>17.885000000000002</c:v>
                </c:pt>
                <c:pt idx="3577">
                  <c:v>17.89</c:v>
                </c:pt>
                <c:pt idx="3578">
                  <c:v>17.895</c:v>
                </c:pt>
                <c:pt idx="3579">
                  <c:v>17.899999999999999</c:v>
                </c:pt>
                <c:pt idx="3580">
                  <c:v>17.905000000000001</c:v>
                </c:pt>
                <c:pt idx="3581">
                  <c:v>17.91</c:v>
                </c:pt>
                <c:pt idx="3582">
                  <c:v>17.914999999999999</c:v>
                </c:pt>
                <c:pt idx="3583">
                  <c:v>17.920000000000002</c:v>
                </c:pt>
                <c:pt idx="3584">
                  <c:v>17.925000000000001</c:v>
                </c:pt>
                <c:pt idx="3585">
                  <c:v>17.93</c:v>
                </c:pt>
                <c:pt idx="3586">
                  <c:v>17.934999999999999</c:v>
                </c:pt>
                <c:pt idx="3587">
                  <c:v>17.940000000000001</c:v>
                </c:pt>
                <c:pt idx="3588">
                  <c:v>17.945</c:v>
                </c:pt>
                <c:pt idx="3589">
                  <c:v>17.95</c:v>
                </c:pt>
                <c:pt idx="3590">
                  <c:v>17.954999999999998</c:v>
                </c:pt>
                <c:pt idx="3591">
                  <c:v>17.96</c:v>
                </c:pt>
                <c:pt idx="3592">
                  <c:v>17.965</c:v>
                </c:pt>
                <c:pt idx="3593">
                  <c:v>17.97</c:v>
                </c:pt>
                <c:pt idx="3594">
                  <c:v>17.975000000000001</c:v>
                </c:pt>
                <c:pt idx="3595">
                  <c:v>17.98</c:v>
                </c:pt>
                <c:pt idx="3596">
                  <c:v>17.984999999999999</c:v>
                </c:pt>
                <c:pt idx="3597">
                  <c:v>17.989999999999998</c:v>
                </c:pt>
                <c:pt idx="3598">
                  <c:v>17.995000000000001</c:v>
                </c:pt>
                <c:pt idx="3599">
                  <c:v>18</c:v>
                </c:pt>
                <c:pt idx="3600">
                  <c:v>18.004999999999999</c:v>
                </c:pt>
                <c:pt idx="3601">
                  <c:v>18.010000000000002</c:v>
                </c:pt>
                <c:pt idx="3602">
                  <c:v>18.015000000000001</c:v>
                </c:pt>
                <c:pt idx="3603">
                  <c:v>18.02</c:v>
                </c:pt>
                <c:pt idx="3604">
                  <c:v>18.024999999999999</c:v>
                </c:pt>
                <c:pt idx="3605">
                  <c:v>18.03</c:v>
                </c:pt>
                <c:pt idx="3606">
                  <c:v>18.035</c:v>
                </c:pt>
                <c:pt idx="3607">
                  <c:v>18.04</c:v>
                </c:pt>
                <c:pt idx="3608">
                  <c:v>18.045000000000002</c:v>
                </c:pt>
                <c:pt idx="3609">
                  <c:v>18.05</c:v>
                </c:pt>
                <c:pt idx="3610">
                  <c:v>18.055</c:v>
                </c:pt>
                <c:pt idx="3611">
                  <c:v>18.059999999999999</c:v>
                </c:pt>
                <c:pt idx="3612">
                  <c:v>18.065000000000001</c:v>
                </c:pt>
                <c:pt idx="3613">
                  <c:v>18.07</c:v>
                </c:pt>
                <c:pt idx="3614">
                  <c:v>18.074999999999999</c:v>
                </c:pt>
                <c:pt idx="3615">
                  <c:v>18.079999999999998</c:v>
                </c:pt>
                <c:pt idx="3616">
                  <c:v>18.085000000000001</c:v>
                </c:pt>
                <c:pt idx="3617">
                  <c:v>18.09</c:v>
                </c:pt>
                <c:pt idx="3618">
                  <c:v>18.094999999999999</c:v>
                </c:pt>
                <c:pt idx="3619">
                  <c:v>18.100000000000001</c:v>
                </c:pt>
                <c:pt idx="3620">
                  <c:v>18.105</c:v>
                </c:pt>
                <c:pt idx="3621">
                  <c:v>18.11</c:v>
                </c:pt>
                <c:pt idx="3622">
                  <c:v>18.114999999999998</c:v>
                </c:pt>
                <c:pt idx="3623">
                  <c:v>18.12</c:v>
                </c:pt>
                <c:pt idx="3624">
                  <c:v>18.125</c:v>
                </c:pt>
                <c:pt idx="3625">
                  <c:v>18.13</c:v>
                </c:pt>
                <c:pt idx="3626">
                  <c:v>18.135000000000002</c:v>
                </c:pt>
                <c:pt idx="3627">
                  <c:v>18.14</c:v>
                </c:pt>
                <c:pt idx="3628">
                  <c:v>18.145</c:v>
                </c:pt>
                <c:pt idx="3629">
                  <c:v>18.149999999999999</c:v>
                </c:pt>
                <c:pt idx="3630">
                  <c:v>18.155000000000001</c:v>
                </c:pt>
                <c:pt idx="3631">
                  <c:v>18.16</c:v>
                </c:pt>
                <c:pt idx="3632">
                  <c:v>18.164999999999999</c:v>
                </c:pt>
                <c:pt idx="3633">
                  <c:v>18.170000000000002</c:v>
                </c:pt>
                <c:pt idx="3634">
                  <c:v>18.175000000000001</c:v>
                </c:pt>
                <c:pt idx="3635">
                  <c:v>18.18</c:v>
                </c:pt>
                <c:pt idx="3636">
                  <c:v>18.184999999999999</c:v>
                </c:pt>
                <c:pt idx="3637">
                  <c:v>18.190000000000001</c:v>
                </c:pt>
                <c:pt idx="3638">
                  <c:v>18.195</c:v>
                </c:pt>
                <c:pt idx="3639">
                  <c:v>18.2</c:v>
                </c:pt>
                <c:pt idx="3640">
                  <c:v>18.204999999999998</c:v>
                </c:pt>
                <c:pt idx="3641">
                  <c:v>18.21</c:v>
                </c:pt>
                <c:pt idx="3642">
                  <c:v>18.215</c:v>
                </c:pt>
                <c:pt idx="3643">
                  <c:v>18.22</c:v>
                </c:pt>
                <c:pt idx="3644">
                  <c:v>18.225000000000001</c:v>
                </c:pt>
                <c:pt idx="3645">
                  <c:v>18.23</c:v>
                </c:pt>
                <c:pt idx="3646">
                  <c:v>18.234999999999999</c:v>
                </c:pt>
                <c:pt idx="3647">
                  <c:v>18.239999999999998</c:v>
                </c:pt>
                <c:pt idx="3648">
                  <c:v>18.245000000000001</c:v>
                </c:pt>
                <c:pt idx="3649">
                  <c:v>18.25</c:v>
                </c:pt>
                <c:pt idx="3650">
                  <c:v>18.254999999999999</c:v>
                </c:pt>
                <c:pt idx="3651">
                  <c:v>18.260000000000002</c:v>
                </c:pt>
                <c:pt idx="3652">
                  <c:v>18.265000000000001</c:v>
                </c:pt>
                <c:pt idx="3653">
                  <c:v>18.27</c:v>
                </c:pt>
                <c:pt idx="3654">
                  <c:v>18.274999999999999</c:v>
                </c:pt>
                <c:pt idx="3655">
                  <c:v>18.28</c:v>
                </c:pt>
                <c:pt idx="3656">
                  <c:v>18.285</c:v>
                </c:pt>
                <c:pt idx="3657">
                  <c:v>18.29</c:v>
                </c:pt>
                <c:pt idx="3658">
                  <c:v>18.295000000000002</c:v>
                </c:pt>
                <c:pt idx="3659">
                  <c:v>18.3</c:v>
                </c:pt>
                <c:pt idx="3660">
                  <c:v>18.305</c:v>
                </c:pt>
                <c:pt idx="3661">
                  <c:v>18.309999999999999</c:v>
                </c:pt>
                <c:pt idx="3662">
                  <c:v>18.315000000000001</c:v>
                </c:pt>
                <c:pt idx="3663">
                  <c:v>18.32</c:v>
                </c:pt>
                <c:pt idx="3664">
                  <c:v>18.324999999999999</c:v>
                </c:pt>
                <c:pt idx="3665">
                  <c:v>18.329999999999998</c:v>
                </c:pt>
                <c:pt idx="3666">
                  <c:v>18.335000000000001</c:v>
                </c:pt>
                <c:pt idx="3667">
                  <c:v>18.34</c:v>
                </c:pt>
                <c:pt idx="3668">
                  <c:v>18.344999999999999</c:v>
                </c:pt>
                <c:pt idx="3669">
                  <c:v>18.350000000000001</c:v>
                </c:pt>
                <c:pt idx="3670">
                  <c:v>18.355</c:v>
                </c:pt>
                <c:pt idx="3671">
                  <c:v>18.36</c:v>
                </c:pt>
                <c:pt idx="3672">
                  <c:v>18.364999999999998</c:v>
                </c:pt>
                <c:pt idx="3673">
                  <c:v>18.37</c:v>
                </c:pt>
                <c:pt idx="3674">
                  <c:v>18.375</c:v>
                </c:pt>
                <c:pt idx="3675">
                  <c:v>18.38</c:v>
                </c:pt>
                <c:pt idx="3676">
                  <c:v>18.385000000000002</c:v>
                </c:pt>
                <c:pt idx="3677">
                  <c:v>18.39</c:v>
                </c:pt>
                <c:pt idx="3678">
                  <c:v>18.395</c:v>
                </c:pt>
                <c:pt idx="3679">
                  <c:v>18.399999999999999</c:v>
                </c:pt>
                <c:pt idx="3680">
                  <c:v>18.405000000000001</c:v>
                </c:pt>
                <c:pt idx="3681">
                  <c:v>18.41</c:v>
                </c:pt>
                <c:pt idx="3682">
                  <c:v>18.414999999999999</c:v>
                </c:pt>
                <c:pt idx="3683">
                  <c:v>18.420000000000002</c:v>
                </c:pt>
                <c:pt idx="3684">
                  <c:v>18.425000000000001</c:v>
                </c:pt>
                <c:pt idx="3685">
                  <c:v>18.43</c:v>
                </c:pt>
                <c:pt idx="3686">
                  <c:v>18.434999999999999</c:v>
                </c:pt>
                <c:pt idx="3687">
                  <c:v>18.440000000000001</c:v>
                </c:pt>
                <c:pt idx="3688">
                  <c:v>18.445</c:v>
                </c:pt>
                <c:pt idx="3689">
                  <c:v>18.45</c:v>
                </c:pt>
                <c:pt idx="3690">
                  <c:v>18.454999999999998</c:v>
                </c:pt>
                <c:pt idx="3691">
                  <c:v>18.46</c:v>
                </c:pt>
                <c:pt idx="3692">
                  <c:v>18.465</c:v>
                </c:pt>
                <c:pt idx="3693">
                  <c:v>18.47</c:v>
                </c:pt>
                <c:pt idx="3694">
                  <c:v>18.475000000000001</c:v>
                </c:pt>
                <c:pt idx="3695">
                  <c:v>18.48</c:v>
                </c:pt>
                <c:pt idx="3696">
                  <c:v>18.484999999999999</c:v>
                </c:pt>
                <c:pt idx="3697">
                  <c:v>18.489999999999998</c:v>
                </c:pt>
                <c:pt idx="3698">
                  <c:v>18.495000000000001</c:v>
                </c:pt>
                <c:pt idx="3699">
                  <c:v>18.5</c:v>
                </c:pt>
                <c:pt idx="3700">
                  <c:v>18.504999999999999</c:v>
                </c:pt>
                <c:pt idx="3701">
                  <c:v>18.510000000000002</c:v>
                </c:pt>
                <c:pt idx="3702">
                  <c:v>18.515000000000001</c:v>
                </c:pt>
                <c:pt idx="3703">
                  <c:v>18.52</c:v>
                </c:pt>
                <c:pt idx="3704">
                  <c:v>18.524999999999999</c:v>
                </c:pt>
                <c:pt idx="3705">
                  <c:v>18.53</c:v>
                </c:pt>
                <c:pt idx="3706">
                  <c:v>18.535</c:v>
                </c:pt>
                <c:pt idx="3707">
                  <c:v>18.54</c:v>
                </c:pt>
                <c:pt idx="3708">
                  <c:v>18.545000000000002</c:v>
                </c:pt>
                <c:pt idx="3709">
                  <c:v>18.55</c:v>
                </c:pt>
                <c:pt idx="3710">
                  <c:v>18.555</c:v>
                </c:pt>
                <c:pt idx="3711">
                  <c:v>18.559999999999999</c:v>
                </c:pt>
                <c:pt idx="3712">
                  <c:v>18.565000000000001</c:v>
                </c:pt>
                <c:pt idx="3713">
                  <c:v>18.57</c:v>
                </c:pt>
                <c:pt idx="3714">
                  <c:v>18.574999999999999</c:v>
                </c:pt>
                <c:pt idx="3715">
                  <c:v>18.579999999999998</c:v>
                </c:pt>
                <c:pt idx="3716">
                  <c:v>18.585000000000001</c:v>
                </c:pt>
                <c:pt idx="3717">
                  <c:v>18.59</c:v>
                </c:pt>
                <c:pt idx="3718">
                  <c:v>18.594999999999999</c:v>
                </c:pt>
                <c:pt idx="3719">
                  <c:v>18.600000000000001</c:v>
                </c:pt>
                <c:pt idx="3720">
                  <c:v>18.605</c:v>
                </c:pt>
                <c:pt idx="3721">
                  <c:v>18.61</c:v>
                </c:pt>
                <c:pt idx="3722">
                  <c:v>18.614999999999998</c:v>
                </c:pt>
                <c:pt idx="3723">
                  <c:v>18.62</c:v>
                </c:pt>
                <c:pt idx="3724">
                  <c:v>18.625</c:v>
                </c:pt>
                <c:pt idx="3725">
                  <c:v>18.63</c:v>
                </c:pt>
                <c:pt idx="3726">
                  <c:v>18.635000000000002</c:v>
                </c:pt>
                <c:pt idx="3727">
                  <c:v>18.64</c:v>
                </c:pt>
                <c:pt idx="3728">
                  <c:v>18.645</c:v>
                </c:pt>
                <c:pt idx="3729">
                  <c:v>18.649999999999999</c:v>
                </c:pt>
                <c:pt idx="3730">
                  <c:v>18.655000000000001</c:v>
                </c:pt>
                <c:pt idx="3731">
                  <c:v>18.66</c:v>
                </c:pt>
                <c:pt idx="3732">
                  <c:v>18.664999999999999</c:v>
                </c:pt>
                <c:pt idx="3733">
                  <c:v>18.670000000000002</c:v>
                </c:pt>
                <c:pt idx="3734">
                  <c:v>18.675000000000001</c:v>
                </c:pt>
                <c:pt idx="3735">
                  <c:v>18.68</c:v>
                </c:pt>
                <c:pt idx="3736">
                  <c:v>18.684999999999999</c:v>
                </c:pt>
                <c:pt idx="3737">
                  <c:v>18.690000000000001</c:v>
                </c:pt>
                <c:pt idx="3738">
                  <c:v>18.695</c:v>
                </c:pt>
                <c:pt idx="3739">
                  <c:v>18.7</c:v>
                </c:pt>
                <c:pt idx="3740">
                  <c:v>18.704999999999998</c:v>
                </c:pt>
                <c:pt idx="3741">
                  <c:v>18.71</c:v>
                </c:pt>
                <c:pt idx="3742">
                  <c:v>18.715</c:v>
                </c:pt>
                <c:pt idx="3743">
                  <c:v>18.72</c:v>
                </c:pt>
                <c:pt idx="3744">
                  <c:v>18.725000000000001</c:v>
                </c:pt>
                <c:pt idx="3745">
                  <c:v>18.73</c:v>
                </c:pt>
                <c:pt idx="3746">
                  <c:v>18.734999999999999</c:v>
                </c:pt>
                <c:pt idx="3747">
                  <c:v>18.739999999999998</c:v>
                </c:pt>
                <c:pt idx="3748">
                  <c:v>18.745000000000001</c:v>
                </c:pt>
                <c:pt idx="3749">
                  <c:v>18.75</c:v>
                </c:pt>
                <c:pt idx="3750">
                  <c:v>18.754999999999999</c:v>
                </c:pt>
                <c:pt idx="3751">
                  <c:v>18.760000000000002</c:v>
                </c:pt>
                <c:pt idx="3752">
                  <c:v>18.765000000000001</c:v>
                </c:pt>
                <c:pt idx="3753">
                  <c:v>18.77</c:v>
                </c:pt>
                <c:pt idx="3754">
                  <c:v>18.774999999999999</c:v>
                </c:pt>
                <c:pt idx="3755">
                  <c:v>18.78</c:v>
                </c:pt>
                <c:pt idx="3756">
                  <c:v>18.785</c:v>
                </c:pt>
                <c:pt idx="3757">
                  <c:v>18.79</c:v>
                </c:pt>
                <c:pt idx="3758">
                  <c:v>18.795000000000002</c:v>
                </c:pt>
                <c:pt idx="3759">
                  <c:v>18.8</c:v>
                </c:pt>
                <c:pt idx="3760">
                  <c:v>18.805</c:v>
                </c:pt>
                <c:pt idx="3761">
                  <c:v>18.809999999999999</c:v>
                </c:pt>
                <c:pt idx="3762">
                  <c:v>18.815000000000001</c:v>
                </c:pt>
                <c:pt idx="3763">
                  <c:v>18.82</c:v>
                </c:pt>
                <c:pt idx="3764">
                  <c:v>18.824999999999999</c:v>
                </c:pt>
                <c:pt idx="3765">
                  <c:v>18.829999999999998</c:v>
                </c:pt>
                <c:pt idx="3766">
                  <c:v>18.835000000000001</c:v>
                </c:pt>
                <c:pt idx="3767">
                  <c:v>18.84</c:v>
                </c:pt>
                <c:pt idx="3768">
                  <c:v>18.844999999999999</c:v>
                </c:pt>
                <c:pt idx="3769">
                  <c:v>18.850000000000001</c:v>
                </c:pt>
                <c:pt idx="3770">
                  <c:v>18.855</c:v>
                </c:pt>
                <c:pt idx="3771">
                  <c:v>18.86</c:v>
                </c:pt>
                <c:pt idx="3772">
                  <c:v>18.864999999999998</c:v>
                </c:pt>
                <c:pt idx="3773">
                  <c:v>18.87</c:v>
                </c:pt>
                <c:pt idx="3774">
                  <c:v>18.875</c:v>
                </c:pt>
                <c:pt idx="3775">
                  <c:v>18.88</c:v>
                </c:pt>
                <c:pt idx="3776">
                  <c:v>18.885000000000002</c:v>
                </c:pt>
                <c:pt idx="3777">
                  <c:v>18.89</c:v>
                </c:pt>
                <c:pt idx="3778">
                  <c:v>18.895</c:v>
                </c:pt>
                <c:pt idx="3779">
                  <c:v>18.899999999999999</c:v>
                </c:pt>
                <c:pt idx="3780">
                  <c:v>18.905000000000001</c:v>
                </c:pt>
                <c:pt idx="3781">
                  <c:v>18.91</c:v>
                </c:pt>
                <c:pt idx="3782">
                  <c:v>18.914999999999999</c:v>
                </c:pt>
                <c:pt idx="3783">
                  <c:v>18.920000000000002</c:v>
                </c:pt>
                <c:pt idx="3784">
                  <c:v>18.925000000000001</c:v>
                </c:pt>
                <c:pt idx="3785">
                  <c:v>18.93</c:v>
                </c:pt>
                <c:pt idx="3786">
                  <c:v>18.934999999999999</c:v>
                </c:pt>
                <c:pt idx="3787">
                  <c:v>18.940000000000001</c:v>
                </c:pt>
                <c:pt idx="3788">
                  <c:v>18.945</c:v>
                </c:pt>
                <c:pt idx="3789">
                  <c:v>18.95</c:v>
                </c:pt>
                <c:pt idx="3790">
                  <c:v>18.954999999999998</c:v>
                </c:pt>
                <c:pt idx="3791">
                  <c:v>18.96</c:v>
                </c:pt>
                <c:pt idx="3792">
                  <c:v>18.965</c:v>
                </c:pt>
                <c:pt idx="3793">
                  <c:v>18.97</c:v>
                </c:pt>
                <c:pt idx="3794">
                  <c:v>18.975000000000001</c:v>
                </c:pt>
                <c:pt idx="3795">
                  <c:v>18.98</c:v>
                </c:pt>
                <c:pt idx="3796">
                  <c:v>18.984999999999999</c:v>
                </c:pt>
                <c:pt idx="3797">
                  <c:v>18.989999999999998</c:v>
                </c:pt>
                <c:pt idx="3798">
                  <c:v>18.995000000000001</c:v>
                </c:pt>
                <c:pt idx="3799">
                  <c:v>19</c:v>
                </c:pt>
                <c:pt idx="3800">
                  <c:v>19.004999999999999</c:v>
                </c:pt>
                <c:pt idx="3801">
                  <c:v>19.010000000000002</c:v>
                </c:pt>
                <c:pt idx="3802">
                  <c:v>19.015000000000001</c:v>
                </c:pt>
                <c:pt idx="3803">
                  <c:v>19.02</c:v>
                </c:pt>
                <c:pt idx="3804">
                  <c:v>19.024999999999999</c:v>
                </c:pt>
                <c:pt idx="3805">
                  <c:v>19.03</c:v>
                </c:pt>
                <c:pt idx="3806">
                  <c:v>19.035</c:v>
                </c:pt>
                <c:pt idx="3807">
                  <c:v>19.04</c:v>
                </c:pt>
                <c:pt idx="3808">
                  <c:v>19.045000000000002</c:v>
                </c:pt>
                <c:pt idx="3809">
                  <c:v>19.05</c:v>
                </c:pt>
                <c:pt idx="3810">
                  <c:v>19.055</c:v>
                </c:pt>
                <c:pt idx="3811">
                  <c:v>19.059999999999999</c:v>
                </c:pt>
                <c:pt idx="3812">
                  <c:v>19.065000000000001</c:v>
                </c:pt>
                <c:pt idx="3813">
                  <c:v>19.07</c:v>
                </c:pt>
                <c:pt idx="3814">
                  <c:v>19.074999999999999</c:v>
                </c:pt>
                <c:pt idx="3815">
                  <c:v>19.079999999999998</c:v>
                </c:pt>
                <c:pt idx="3816">
                  <c:v>19.085000000000001</c:v>
                </c:pt>
                <c:pt idx="3817">
                  <c:v>19.09</c:v>
                </c:pt>
                <c:pt idx="3818">
                  <c:v>19.094999999999999</c:v>
                </c:pt>
                <c:pt idx="3819">
                  <c:v>19.100000000000001</c:v>
                </c:pt>
                <c:pt idx="3820">
                  <c:v>19.105</c:v>
                </c:pt>
                <c:pt idx="3821">
                  <c:v>19.11</c:v>
                </c:pt>
                <c:pt idx="3822">
                  <c:v>19.114999999999998</c:v>
                </c:pt>
                <c:pt idx="3823">
                  <c:v>19.12</c:v>
                </c:pt>
                <c:pt idx="3824">
                  <c:v>19.125</c:v>
                </c:pt>
                <c:pt idx="3825">
                  <c:v>19.13</c:v>
                </c:pt>
                <c:pt idx="3826">
                  <c:v>19.135000000000002</c:v>
                </c:pt>
                <c:pt idx="3827">
                  <c:v>19.14</c:v>
                </c:pt>
                <c:pt idx="3828">
                  <c:v>19.145</c:v>
                </c:pt>
                <c:pt idx="3829">
                  <c:v>19.149999999999999</c:v>
                </c:pt>
                <c:pt idx="3830">
                  <c:v>19.155000000000001</c:v>
                </c:pt>
                <c:pt idx="3831">
                  <c:v>19.16</c:v>
                </c:pt>
                <c:pt idx="3832">
                  <c:v>19.164999999999999</c:v>
                </c:pt>
                <c:pt idx="3833">
                  <c:v>19.170000000000002</c:v>
                </c:pt>
                <c:pt idx="3834">
                  <c:v>19.175000000000001</c:v>
                </c:pt>
                <c:pt idx="3835">
                  <c:v>19.18</c:v>
                </c:pt>
                <c:pt idx="3836">
                  <c:v>19.184999999999999</c:v>
                </c:pt>
                <c:pt idx="3837">
                  <c:v>19.190000000000001</c:v>
                </c:pt>
                <c:pt idx="3838">
                  <c:v>19.195</c:v>
                </c:pt>
                <c:pt idx="3839">
                  <c:v>19.2</c:v>
                </c:pt>
                <c:pt idx="3840">
                  <c:v>19.204999999999998</c:v>
                </c:pt>
                <c:pt idx="3841">
                  <c:v>19.21</c:v>
                </c:pt>
                <c:pt idx="3842">
                  <c:v>19.215</c:v>
                </c:pt>
                <c:pt idx="3843">
                  <c:v>19.22</c:v>
                </c:pt>
                <c:pt idx="3844">
                  <c:v>19.225000000000001</c:v>
                </c:pt>
                <c:pt idx="3845">
                  <c:v>19.23</c:v>
                </c:pt>
                <c:pt idx="3846">
                  <c:v>19.234999999999999</c:v>
                </c:pt>
                <c:pt idx="3847">
                  <c:v>19.239999999999998</c:v>
                </c:pt>
                <c:pt idx="3848">
                  <c:v>19.245000000000001</c:v>
                </c:pt>
                <c:pt idx="3849">
                  <c:v>19.25</c:v>
                </c:pt>
                <c:pt idx="3850">
                  <c:v>19.254999999999999</c:v>
                </c:pt>
                <c:pt idx="3851">
                  <c:v>19.260000000000002</c:v>
                </c:pt>
                <c:pt idx="3852">
                  <c:v>19.265000000000001</c:v>
                </c:pt>
                <c:pt idx="3853">
                  <c:v>19.27</c:v>
                </c:pt>
                <c:pt idx="3854">
                  <c:v>19.274999999999999</c:v>
                </c:pt>
                <c:pt idx="3855">
                  <c:v>19.28</c:v>
                </c:pt>
                <c:pt idx="3856">
                  <c:v>19.285</c:v>
                </c:pt>
                <c:pt idx="3857">
                  <c:v>19.29</c:v>
                </c:pt>
                <c:pt idx="3858">
                  <c:v>19.295000000000002</c:v>
                </c:pt>
                <c:pt idx="3859">
                  <c:v>19.3</c:v>
                </c:pt>
                <c:pt idx="3860">
                  <c:v>19.305</c:v>
                </c:pt>
                <c:pt idx="3861">
                  <c:v>19.309999999999999</c:v>
                </c:pt>
                <c:pt idx="3862">
                  <c:v>19.315000000000001</c:v>
                </c:pt>
                <c:pt idx="3863">
                  <c:v>19.32</c:v>
                </c:pt>
                <c:pt idx="3864">
                  <c:v>19.324999999999999</c:v>
                </c:pt>
                <c:pt idx="3865">
                  <c:v>19.329999999999998</c:v>
                </c:pt>
                <c:pt idx="3866">
                  <c:v>19.335000000000001</c:v>
                </c:pt>
                <c:pt idx="3867">
                  <c:v>19.34</c:v>
                </c:pt>
                <c:pt idx="3868">
                  <c:v>19.344999999999999</c:v>
                </c:pt>
                <c:pt idx="3869">
                  <c:v>19.350000000000001</c:v>
                </c:pt>
                <c:pt idx="3870">
                  <c:v>19.355</c:v>
                </c:pt>
                <c:pt idx="3871">
                  <c:v>19.36</c:v>
                </c:pt>
                <c:pt idx="3872">
                  <c:v>19.364999999999998</c:v>
                </c:pt>
                <c:pt idx="3873">
                  <c:v>19.37</c:v>
                </c:pt>
                <c:pt idx="3874">
                  <c:v>19.375</c:v>
                </c:pt>
                <c:pt idx="3875">
                  <c:v>19.38</c:v>
                </c:pt>
                <c:pt idx="3876">
                  <c:v>19.385000000000002</c:v>
                </c:pt>
                <c:pt idx="3877">
                  <c:v>19.39</c:v>
                </c:pt>
                <c:pt idx="3878">
                  <c:v>19.395</c:v>
                </c:pt>
                <c:pt idx="3879">
                  <c:v>19.399999999999999</c:v>
                </c:pt>
                <c:pt idx="3880">
                  <c:v>19.405000000000001</c:v>
                </c:pt>
                <c:pt idx="3881">
                  <c:v>19.41</c:v>
                </c:pt>
                <c:pt idx="3882">
                  <c:v>19.414999999999999</c:v>
                </c:pt>
                <c:pt idx="3883">
                  <c:v>19.420000000000002</c:v>
                </c:pt>
                <c:pt idx="3884">
                  <c:v>19.425000000000001</c:v>
                </c:pt>
                <c:pt idx="3885">
                  <c:v>19.43</c:v>
                </c:pt>
                <c:pt idx="3886">
                  <c:v>19.434999999999999</c:v>
                </c:pt>
                <c:pt idx="3887">
                  <c:v>19.440000000000001</c:v>
                </c:pt>
                <c:pt idx="3888">
                  <c:v>19.445</c:v>
                </c:pt>
                <c:pt idx="3889">
                  <c:v>19.45</c:v>
                </c:pt>
                <c:pt idx="3890">
                  <c:v>19.454999999999998</c:v>
                </c:pt>
                <c:pt idx="3891">
                  <c:v>19.46</c:v>
                </c:pt>
                <c:pt idx="3892">
                  <c:v>19.465</c:v>
                </c:pt>
                <c:pt idx="3893">
                  <c:v>19.47</c:v>
                </c:pt>
                <c:pt idx="3894">
                  <c:v>19.475000000000001</c:v>
                </c:pt>
                <c:pt idx="3895">
                  <c:v>19.48</c:v>
                </c:pt>
                <c:pt idx="3896">
                  <c:v>19.484999999999999</c:v>
                </c:pt>
                <c:pt idx="3897">
                  <c:v>19.489999999999998</c:v>
                </c:pt>
                <c:pt idx="3898">
                  <c:v>19.495000000000001</c:v>
                </c:pt>
                <c:pt idx="3899">
                  <c:v>19.5</c:v>
                </c:pt>
                <c:pt idx="3900">
                  <c:v>19.504999999999999</c:v>
                </c:pt>
                <c:pt idx="3901">
                  <c:v>19.510000000000002</c:v>
                </c:pt>
                <c:pt idx="3902">
                  <c:v>19.515000000000001</c:v>
                </c:pt>
                <c:pt idx="3903">
                  <c:v>19.52</c:v>
                </c:pt>
                <c:pt idx="3904">
                  <c:v>19.524999999999999</c:v>
                </c:pt>
                <c:pt idx="3905">
                  <c:v>19.53</c:v>
                </c:pt>
                <c:pt idx="3906">
                  <c:v>19.535</c:v>
                </c:pt>
                <c:pt idx="3907">
                  <c:v>19.54</c:v>
                </c:pt>
                <c:pt idx="3908">
                  <c:v>19.545000000000002</c:v>
                </c:pt>
                <c:pt idx="3909">
                  <c:v>19.55</c:v>
                </c:pt>
                <c:pt idx="3910">
                  <c:v>19.555</c:v>
                </c:pt>
                <c:pt idx="3911">
                  <c:v>19.559999999999999</c:v>
                </c:pt>
                <c:pt idx="3912">
                  <c:v>19.565000000000001</c:v>
                </c:pt>
                <c:pt idx="3913">
                  <c:v>19.57</c:v>
                </c:pt>
                <c:pt idx="3914">
                  <c:v>19.574999999999999</c:v>
                </c:pt>
                <c:pt idx="3915">
                  <c:v>19.579999999999998</c:v>
                </c:pt>
                <c:pt idx="3916">
                  <c:v>19.585000000000001</c:v>
                </c:pt>
                <c:pt idx="3917">
                  <c:v>19.59</c:v>
                </c:pt>
                <c:pt idx="3918">
                  <c:v>19.594999999999999</c:v>
                </c:pt>
                <c:pt idx="3919">
                  <c:v>19.600000000000001</c:v>
                </c:pt>
                <c:pt idx="3920">
                  <c:v>19.605</c:v>
                </c:pt>
                <c:pt idx="3921">
                  <c:v>19.61</c:v>
                </c:pt>
                <c:pt idx="3922">
                  <c:v>19.614999999999998</c:v>
                </c:pt>
                <c:pt idx="3923">
                  <c:v>19.62</c:v>
                </c:pt>
                <c:pt idx="3924">
                  <c:v>19.625</c:v>
                </c:pt>
                <c:pt idx="3925">
                  <c:v>19.63</c:v>
                </c:pt>
                <c:pt idx="3926">
                  <c:v>19.635000000000002</c:v>
                </c:pt>
                <c:pt idx="3927">
                  <c:v>19.64</c:v>
                </c:pt>
                <c:pt idx="3928">
                  <c:v>19.645</c:v>
                </c:pt>
                <c:pt idx="3929">
                  <c:v>19.649999999999999</c:v>
                </c:pt>
                <c:pt idx="3930">
                  <c:v>19.655000000000001</c:v>
                </c:pt>
                <c:pt idx="3931">
                  <c:v>19.66</c:v>
                </c:pt>
                <c:pt idx="3932">
                  <c:v>19.664999999999999</c:v>
                </c:pt>
                <c:pt idx="3933">
                  <c:v>19.670000000000002</c:v>
                </c:pt>
                <c:pt idx="3934">
                  <c:v>19.675000000000001</c:v>
                </c:pt>
                <c:pt idx="3935">
                  <c:v>19.68</c:v>
                </c:pt>
                <c:pt idx="3936">
                  <c:v>19.684999999999999</c:v>
                </c:pt>
                <c:pt idx="3937">
                  <c:v>19.690000000000001</c:v>
                </c:pt>
                <c:pt idx="3938">
                  <c:v>19.695</c:v>
                </c:pt>
                <c:pt idx="3939">
                  <c:v>19.7</c:v>
                </c:pt>
                <c:pt idx="3940">
                  <c:v>19.704999999999998</c:v>
                </c:pt>
                <c:pt idx="3941">
                  <c:v>19.71</c:v>
                </c:pt>
                <c:pt idx="3942">
                  <c:v>19.715</c:v>
                </c:pt>
                <c:pt idx="3943">
                  <c:v>19.72</c:v>
                </c:pt>
                <c:pt idx="3944">
                  <c:v>19.725000000000001</c:v>
                </c:pt>
                <c:pt idx="3945">
                  <c:v>19.73</c:v>
                </c:pt>
                <c:pt idx="3946">
                  <c:v>19.734999999999999</c:v>
                </c:pt>
                <c:pt idx="3947">
                  <c:v>19.739999999999998</c:v>
                </c:pt>
                <c:pt idx="3948">
                  <c:v>19.745000000000001</c:v>
                </c:pt>
                <c:pt idx="3949">
                  <c:v>19.75</c:v>
                </c:pt>
                <c:pt idx="3950">
                  <c:v>19.754999999999999</c:v>
                </c:pt>
                <c:pt idx="3951">
                  <c:v>19.760000000000002</c:v>
                </c:pt>
                <c:pt idx="3952">
                  <c:v>19.765000000000001</c:v>
                </c:pt>
                <c:pt idx="3953">
                  <c:v>19.77</c:v>
                </c:pt>
                <c:pt idx="3954">
                  <c:v>19.774999999999999</c:v>
                </c:pt>
                <c:pt idx="3955">
                  <c:v>19.78</c:v>
                </c:pt>
                <c:pt idx="3956">
                  <c:v>19.785</c:v>
                </c:pt>
                <c:pt idx="3957">
                  <c:v>19.79</c:v>
                </c:pt>
                <c:pt idx="3958">
                  <c:v>19.795000000000002</c:v>
                </c:pt>
                <c:pt idx="3959">
                  <c:v>19.8</c:v>
                </c:pt>
                <c:pt idx="3960">
                  <c:v>19.805</c:v>
                </c:pt>
                <c:pt idx="3961">
                  <c:v>19.809999999999999</c:v>
                </c:pt>
                <c:pt idx="3962">
                  <c:v>19.815000000000001</c:v>
                </c:pt>
                <c:pt idx="3963">
                  <c:v>19.82</c:v>
                </c:pt>
                <c:pt idx="3964">
                  <c:v>19.824999999999999</c:v>
                </c:pt>
                <c:pt idx="3965">
                  <c:v>19.829999999999998</c:v>
                </c:pt>
                <c:pt idx="3966">
                  <c:v>19.835000000000001</c:v>
                </c:pt>
                <c:pt idx="3967">
                  <c:v>19.84</c:v>
                </c:pt>
                <c:pt idx="3968">
                  <c:v>19.844999999999999</c:v>
                </c:pt>
                <c:pt idx="3969">
                  <c:v>19.850000000000001</c:v>
                </c:pt>
                <c:pt idx="3970">
                  <c:v>19.855</c:v>
                </c:pt>
                <c:pt idx="3971">
                  <c:v>19.86</c:v>
                </c:pt>
                <c:pt idx="3972">
                  <c:v>19.864999999999998</c:v>
                </c:pt>
                <c:pt idx="3973">
                  <c:v>19.87</c:v>
                </c:pt>
                <c:pt idx="3974">
                  <c:v>19.875</c:v>
                </c:pt>
                <c:pt idx="3975">
                  <c:v>19.88</c:v>
                </c:pt>
                <c:pt idx="3976">
                  <c:v>19.885000000000002</c:v>
                </c:pt>
                <c:pt idx="3977">
                  <c:v>19.89</c:v>
                </c:pt>
                <c:pt idx="3978">
                  <c:v>19.895</c:v>
                </c:pt>
                <c:pt idx="3979">
                  <c:v>19.899999999999999</c:v>
                </c:pt>
                <c:pt idx="3980">
                  <c:v>19.905000000000001</c:v>
                </c:pt>
                <c:pt idx="3981">
                  <c:v>19.91</c:v>
                </c:pt>
                <c:pt idx="3982">
                  <c:v>19.914999999999999</c:v>
                </c:pt>
                <c:pt idx="3983">
                  <c:v>19.920000000000002</c:v>
                </c:pt>
                <c:pt idx="3984">
                  <c:v>19.925000000000001</c:v>
                </c:pt>
                <c:pt idx="3985">
                  <c:v>19.93</c:v>
                </c:pt>
                <c:pt idx="3986">
                  <c:v>19.934999999999999</c:v>
                </c:pt>
                <c:pt idx="3987">
                  <c:v>19.940000000000001</c:v>
                </c:pt>
                <c:pt idx="3988">
                  <c:v>19.945</c:v>
                </c:pt>
                <c:pt idx="3989">
                  <c:v>19.95</c:v>
                </c:pt>
                <c:pt idx="3990">
                  <c:v>19.954999999999998</c:v>
                </c:pt>
                <c:pt idx="3991">
                  <c:v>19.96</c:v>
                </c:pt>
                <c:pt idx="3992">
                  <c:v>19.965</c:v>
                </c:pt>
                <c:pt idx="3993">
                  <c:v>19.97</c:v>
                </c:pt>
                <c:pt idx="3994">
                  <c:v>19.975000000000001</c:v>
                </c:pt>
                <c:pt idx="3995">
                  <c:v>19.98</c:v>
                </c:pt>
                <c:pt idx="3996">
                  <c:v>19.984999999999999</c:v>
                </c:pt>
                <c:pt idx="3997">
                  <c:v>19.989999999999998</c:v>
                </c:pt>
                <c:pt idx="3998">
                  <c:v>19.995000000000001</c:v>
                </c:pt>
                <c:pt idx="3999">
                  <c:v>20</c:v>
                </c:pt>
                <c:pt idx="4000">
                  <c:v>20.004999999999999</c:v>
                </c:pt>
                <c:pt idx="4001">
                  <c:v>20.010000000000002</c:v>
                </c:pt>
                <c:pt idx="4002">
                  <c:v>20.015000000000001</c:v>
                </c:pt>
                <c:pt idx="4003">
                  <c:v>20.02</c:v>
                </c:pt>
                <c:pt idx="4004">
                  <c:v>20.024999999999999</c:v>
                </c:pt>
                <c:pt idx="4005">
                  <c:v>20.03</c:v>
                </c:pt>
                <c:pt idx="4006">
                  <c:v>20.035</c:v>
                </c:pt>
                <c:pt idx="4007">
                  <c:v>20.04</c:v>
                </c:pt>
                <c:pt idx="4008">
                  <c:v>20.045000000000002</c:v>
                </c:pt>
                <c:pt idx="4009">
                  <c:v>20.05</c:v>
                </c:pt>
                <c:pt idx="4010">
                  <c:v>20.055</c:v>
                </c:pt>
                <c:pt idx="4011">
                  <c:v>20.059999999999999</c:v>
                </c:pt>
                <c:pt idx="4012">
                  <c:v>20.065000000000001</c:v>
                </c:pt>
                <c:pt idx="4013">
                  <c:v>20.07</c:v>
                </c:pt>
                <c:pt idx="4014">
                  <c:v>20.074999999999999</c:v>
                </c:pt>
                <c:pt idx="4015">
                  <c:v>20.079999999999998</c:v>
                </c:pt>
                <c:pt idx="4016">
                  <c:v>20.085000000000001</c:v>
                </c:pt>
                <c:pt idx="4017">
                  <c:v>20.09</c:v>
                </c:pt>
                <c:pt idx="4018">
                  <c:v>20.094999999999999</c:v>
                </c:pt>
                <c:pt idx="4019">
                  <c:v>20.100000000000001</c:v>
                </c:pt>
                <c:pt idx="4020">
                  <c:v>20.105</c:v>
                </c:pt>
                <c:pt idx="4021">
                  <c:v>20.11</c:v>
                </c:pt>
                <c:pt idx="4022">
                  <c:v>20.114999999999998</c:v>
                </c:pt>
                <c:pt idx="4023">
                  <c:v>20.12</c:v>
                </c:pt>
                <c:pt idx="4024">
                  <c:v>20.125</c:v>
                </c:pt>
                <c:pt idx="4025">
                  <c:v>20.13</c:v>
                </c:pt>
                <c:pt idx="4026">
                  <c:v>20.135000000000002</c:v>
                </c:pt>
                <c:pt idx="4027">
                  <c:v>20.14</c:v>
                </c:pt>
                <c:pt idx="4028">
                  <c:v>20.145</c:v>
                </c:pt>
                <c:pt idx="4029">
                  <c:v>20.149999999999999</c:v>
                </c:pt>
                <c:pt idx="4030">
                  <c:v>20.155000000000001</c:v>
                </c:pt>
                <c:pt idx="4031">
                  <c:v>20.16</c:v>
                </c:pt>
                <c:pt idx="4032">
                  <c:v>20.164999999999999</c:v>
                </c:pt>
                <c:pt idx="4033">
                  <c:v>20.170000000000002</c:v>
                </c:pt>
                <c:pt idx="4034">
                  <c:v>20.175000000000001</c:v>
                </c:pt>
                <c:pt idx="4035">
                  <c:v>20.18</c:v>
                </c:pt>
                <c:pt idx="4036">
                  <c:v>20.184999999999999</c:v>
                </c:pt>
                <c:pt idx="4037">
                  <c:v>20.190000000000001</c:v>
                </c:pt>
                <c:pt idx="4038">
                  <c:v>20.195</c:v>
                </c:pt>
                <c:pt idx="4039">
                  <c:v>20.2</c:v>
                </c:pt>
                <c:pt idx="4040">
                  <c:v>20.204999999999998</c:v>
                </c:pt>
                <c:pt idx="4041">
                  <c:v>20.21</c:v>
                </c:pt>
                <c:pt idx="4042">
                  <c:v>20.215</c:v>
                </c:pt>
                <c:pt idx="4043">
                  <c:v>20.22</c:v>
                </c:pt>
                <c:pt idx="4044">
                  <c:v>20.225000000000001</c:v>
                </c:pt>
                <c:pt idx="4045">
                  <c:v>20.23</c:v>
                </c:pt>
                <c:pt idx="4046">
                  <c:v>20.234999999999999</c:v>
                </c:pt>
                <c:pt idx="4047">
                  <c:v>20.239999999999998</c:v>
                </c:pt>
                <c:pt idx="4048">
                  <c:v>20.245000000000001</c:v>
                </c:pt>
                <c:pt idx="4049">
                  <c:v>20.25</c:v>
                </c:pt>
                <c:pt idx="4050">
                  <c:v>20.254999999999999</c:v>
                </c:pt>
                <c:pt idx="4051">
                  <c:v>20.260000000000002</c:v>
                </c:pt>
                <c:pt idx="4052">
                  <c:v>20.265000000000001</c:v>
                </c:pt>
                <c:pt idx="4053">
                  <c:v>20.27</c:v>
                </c:pt>
                <c:pt idx="4054">
                  <c:v>20.274999999999999</c:v>
                </c:pt>
                <c:pt idx="4055">
                  <c:v>20.28</c:v>
                </c:pt>
                <c:pt idx="4056">
                  <c:v>20.285</c:v>
                </c:pt>
                <c:pt idx="4057">
                  <c:v>20.29</c:v>
                </c:pt>
                <c:pt idx="4058">
                  <c:v>20.295000000000002</c:v>
                </c:pt>
                <c:pt idx="4059">
                  <c:v>20.3</c:v>
                </c:pt>
                <c:pt idx="4060">
                  <c:v>20.305</c:v>
                </c:pt>
                <c:pt idx="4061">
                  <c:v>20.309999999999999</c:v>
                </c:pt>
                <c:pt idx="4062">
                  <c:v>20.315000000000001</c:v>
                </c:pt>
                <c:pt idx="4063">
                  <c:v>20.32</c:v>
                </c:pt>
                <c:pt idx="4064">
                  <c:v>20.324999999999999</c:v>
                </c:pt>
                <c:pt idx="4065">
                  <c:v>20.329999999999998</c:v>
                </c:pt>
                <c:pt idx="4066">
                  <c:v>20.335000000000001</c:v>
                </c:pt>
                <c:pt idx="4067">
                  <c:v>20.34</c:v>
                </c:pt>
                <c:pt idx="4068">
                  <c:v>20.344999999999999</c:v>
                </c:pt>
                <c:pt idx="4069">
                  <c:v>20.350000000000001</c:v>
                </c:pt>
                <c:pt idx="4070">
                  <c:v>20.355</c:v>
                </c:pt>
                <c:pt idx="4071">
                  <c:v>20.36</c:v>
                </c:pt>
                <c:pt idx="4072">
                  <c:v>20.364999999999998</c:v>
                </c:pt>
                <c:pt idx="4073">
                  <c:v>20.37</c:v>
                </c:pt>
                <c:pt idx="4074">
                  <c:v>20.375</c:v>
                </c:pt>
                <c:pt idx="4075">
                  <c:v>20.38</c:v>
                </c:pt>
                <c:pt idx="4076">
                  <c:v>20.385000000000002</c:v>
                </c:pt>
                <c:pt idx="4077">
                  <c:v>20.39</c:v>
                </c:pt>
                <c:pt idx="4078">
                  <c:v>20.395</c:v>
                </c:pt>
                <c:pt idx="4079">
                  <c:v>20.399999999999999</c:v>
                </c:pt>
                <c:pt idx="4080">
                  <c:v>20.405000000000001</c:v>
                </c:pt>
                <c:pt idx="4081">
                  <c:v>20.41</c:v>
                </c:pt>
                <c:pt idx="4082">
                  <c:v>20.414999999999999</c:v>
                </c:pt>
                <c:pt idx="4083">
                  <c:v>20.420000000000002</c:v>
                </c:pt>
                <c:pt idx="4084">
                  <c:v>20.425000000000001</c:v>
                </c:pt>
                <c:pt idx="4085">
                  <c:v>20.43</c:v>
                </c:pt>
                <c:pt idx="4086">
                  <c:v>20.434999999999999</c:v>
                </c:pt>
                <c:pt idx="4087">
                  <c:v>20.440000000000001</c:v>
                </c:pt>
                <c:pt idx="4088">
                  <c:v>20.445</c:v>
                </c:pt>
                <c:pt idx="4089">
                  <c:v>20.45</c:v>
                </c:pt>
                <c:pt idx="4090">
                  <c:v>20.454999999999998</c:v>
                </c:pt>
                <c:pt idx="4091">
                  <c:v>20.46</c:v>
                </c:pt>
                <c:pt idx="4092">
                  <c:v>20.465</c:v>
                </c:pt>
                <c:pt idx="4093">
                  <c:v>20.47</c:v>
                </c:pt>
                <c:pt idx="4094">
                  <c:v>20.475000000000001</c:v>
                </c:pt>
                <c:pt idx="4095">
                  <c:v>20.48</c:v>
                </c:pt>
                <c:pt idx="4096">
                  <c:v>20.484999999999999</c:v>
                </c:pt>
                <c:pt idx="4097">
                  <c:v>20.49</c:v>
                </c:pt>
                <c:pt idx="4098">
                  <c:v>20.495000000000001</c:v>
                </c:pt>
                <c:pt idx="4099">
                  <c:v>20.5</c:v>
                </c:pt>
                <c:pt idx="4100">
                  <c:v>20.504999999999999</c:v>
                </c:pt>
                <c:pt idx="4101">
                  <c:v>20.51</c:v>
                </c:pt>
                <c:pt idx="4102">
                  <c:v>20.515000000000001</c:v>
                </c:pt>
                <c:pt idx="4103">
                  <c:v>20.52</c:v>
                </c:pt>
                <c:pt idx="4104">
                  <c:v>20.524999999999999</c:v>
                </c:pt>
                <c:pt idx="4105">
                  <c:v>20.53</c:v>
                </c:pt>
                <c:pt idx="4106">
                  <c:v>20.535</c:v>
                </c:pt>
                <c:pt idx="4107">
                  <c:v>20.54</c:v>
                </c:pt>
                <c:pt idx="4108">
                  <c:v>20.545000000000002</c:v>
                </c:pt>
                <c:pt idx="4109">
                  <c:v>20.55</c:v>
                </c:pt>
                <c:pt idx="4110">
                  <c:v>20.555</c:v>
                </c:pt>
                <c:pt idx="4111">
                  <c:v>20.56</c:v>
                </c:pt>
                <c:pt idx="4112">
                  <c:v>20.565000000000001</c:v>
                </c:pt>
                <c:pt idx="4113">
                  <c:v>20.57</c:v>
                </c:pt>
                <c:pt idx="4114">
                  <c:v>20.574999999999999</c:v>
                </c:pt>
                <c:pt idx="4115">
                  <c:v>20.58</c:v>
                </c:pt>
                <c:pt idx="4116">
                  <c:v>20.585000000000001</c:v>
                </c:pt>
                <c:pt idx="4117">
                  <c:v>20.59</c:v>
                </c:pt>
                <c:pt idx="4118">
                  <c:v>20.594999999999999</c:v>
                </c:pt>
                <c:pt idx="4119">
                  <c:v>20.6</c:v>
                </c:pt>
                <c:pt idx="4120">
                  <c:v>20.605</c:v>
                </c:pt>
                <c:pt idx="4121">
                  <c:v>20.61</c:v>
                </c:pt>
                <c:pt idx="4122">
                  <c:v>20.614999999999998</c:v>
                </c:pt>
                <c:pt idx="4123">
                  <c:v>20.62</c:v>
                </c:pt>
                <c:pt idx="4124">
                  <c:v>20.625</c:v>
                </c:pt>
                <c:pt idx="4125">
                  <c:v>20.63</c:v>
                </c:pt>
                <c:pt idx="4126">
                  <c:v>20.635000000000002</c:v>
                </c:pt>
                <c:pt idx="4127">
                  <c:v>20.64</c:v>
                </c:pt>
                <c:pt idx="4128">
                  <c:v>20.645</c:v>
                </c:pt>
                <c:pt idx="4129">
                  <c:v>20.65</c:v>
                </c:pt>
                <c:pt idx="4130">
                  <c:v>20.655000000000001</c:v>
                </c:pt>
                <c:pt idx="4131">
                  <c:v>20.66</c:v>
                </c:pt>
                <c:pt idx="4132">
                  <c:v>20.664999999999999</c:v>
                </c:pt>
                <c:pt idx="4133">
                  <c:v>20.67</c:v>
                </c:pt>
                <c:pt idx="4134">
                  <c:v>20.675000000000001</c:v>
                </c:pt>
                <c:pt idx="4135">
                  <c:v>20.68</c:v>
                </c:pt>
                <c:pt idx="4136">
                  <c:v>20.684999999999999</c:v>
                </c:pt>
                <c:pt idx="4137">
                  <c:v>20.69</c:v>
                </c:pt>
                <c:pt idx="4138">
                  <c:v>20.695</c:v>
                </c:pt>
                <c:pt idx="4139">
                  <c:v>20.7</c:v>
                </c:pt>
                <c:pt idx="4140">
                  <c:v>20.704999999999998</c:v>
                </c:pt>
                <c:pt idx="4141">
                  <c:v>20.71</c:v>
                </c:pt>
                <c:pt idx="4142">
                  <c:v>20.715</c:v>
                </c:pt>
                <c:pt idx="4143">
                  <c:v>20.72</c:v>
                </c:pt>
                <c:pt idx="4144">
                  <c:v>20.725000000000001</c:v>
                </c:pt>
                <c:pt idx="4145">
                  <c:v>20.73</c:v>
                </c:pt>
                <c:pt idx="4146">
                  <c:v>20.734999999999999</c:v>
                </c:pt>
                <c:pt idx="4147">
                  <c:v>20.74</c:v>
                </c:pt>
                <c:pt idx="4148">
                  <c:v>20.745000000000001</c:v>
                </c:pt>
                <c:pt idx="4149">
                  <c:v>20.75</c:v>
                </c:pt>
                <c:pt idx="4150">
                  <c:v>20.754999999999999</c:v>
                </c:pt>
                <c:pt idx="4151">
                  <c:v>20.76</c:v>
                </c:pt>
                <c:pt idx="4152">
                  <c:v>20.765000000000001</c:v>
                </c:pt>
                <c:pt idx="4153">
                  <c:v>20.77</c:v>
                </c:pt>
                <c:pt idx="4154">
                  <c:v>20.774999999999999</c:v>
                </c:pt>
                <c:pt idx="4155">
                  <c:v>20.78</c:v>
                </c:pt>
                <c:pt idx="4156">
                  <c:v>20.785</c:v>
                </c:pt>
                <c:pt idx="4157">
                  <c:v>20.79</c:v>
                </c:pt>
                <c:pt idx="4158">
                  <c:v>20.795000000000002</c:v>
                </c:pt>
                <c:pt idx="4159">
                  <c:v>20.8</c:v>
                </c:pt>
                <c:pt idx="4160">
                  <c:v>20.805</c:v>
                </c:pt>
                <c:pt idx="4161">
                  <c:v>20.81</c:v>
                </c:pt>
                <c:pt idx="4162">
                  <c:v>20.815000000000001</c:v>
                </c:pt>
                <c:pt idx="4163">
                  <c:v>20.82</c:v>
                </c:pt>
                <c:pt idx="4164">
                  <c:v>20.824999999999999</c:v>
                </c:pt>
                <c:pt idx="4165">
                  <c:v>20.83</c:v>
                </c:pt>
                <c:pt idx="4166">
                  <c:v>20.835000000000001</c:v>
                </c:pt>
                <c:pt idx="4167">
                  <c:v>20.84</c:v>
                </c:pt>
                <c:pt idx="4168">
                  <c:v>20.844999999999999</c:v>
                </c:pt>
                <c:pt idx="4169">
                  <c:v>20.85</c:v>
                </c:pt>
                <c:pt idx="4170">
                  <c:v>20.855</c:v>
                </c:pt>
                <c:pt idx="4171">
                  <c:v>20.86</c:v>
                </c:pt>
                <c:pt idx="4172">
                  <c:v>20.864999999999998</c:v>
                </c:pt>
                <c:pt idx="4173">
                  <c:v>20.87</c:v>
                </c:pt>
                <c:pt idx="4174">
                  <c:v>20.875</c:v>
                </c:pt>
                <c:pt idx="4175">
                  <c:v>20.88</c:v>
                </c:pt>
                <c:pt idx="4176">
                  <c:v>20.885000000000002</c:v>
                </c:pt>
                <c:pt idx="4177">
                  <c:v>20.89</c:v>
                </c:pt>
                <c:pt idx="4178">
                  <c:v>20.895</c:v>
                </c:pt>
                <c:pt idx="4179">
                  <c:v>20.9</c:v>
                </c:pt>
                <c:pt idx="4180">
                  <c:v>20.905000000000001</c:v>
                </c:pt>
                <c:pt idx="4181">
                  <c:v>20.91</c:v>
                </c:pt>
                <c:pt idx="4182">
                  <c:v>20.914999999999999</c:v>
                </c:pt>
                <c:pt idx="4183">
                  <c:v>20.92</c:v>
                </c:pt>
                <c:pt idx="4184">
                  <c:v>20.925000000000001</c:v>
                </c:pt>
                <c:pt idx="4185">
                  <c:v>20.93</c:v>
                </c:pt>
                <c:pt idx="4186">
                  <c:v>20.934999999999999</c:v>
                </c:pt>
                <c:pt idx="4187">
                  <c:v>20.94</c:v>
                </c:pt>
                <c:pt idx="4188">
                  <c:v>20.945</c:v>
                </c:pt>
                <c:pt idx="4189">
                  <c:v>20.95</c:v>
                </c:pt>
                <c:pt idx="4190">
                  <c:v>20.954999999999998</c:v>
                </c:pt>
                <c:pt idx="4191">
                  <c:v>20.96</c:v>
                </c:pt>
                <c:pt idx="4192">
                  <c:v>20.965</c:v>
                </c:pt>
                <c:pt idx="4193">
                  <c:v>20.97</c:v>
                </c:pt>
                <c:pt idx="4194">
                  <c:v>20.975000000000001</c:v>
                </c:pt>
                <c:pt idx="4195">
                  <c:v>20.98</c:v>
                </c:pt>
                <c:pt idx="4196">
                  <c:v>20.984999999999999</c:v>
                </c:pt>
                <c:pt idx="4197">
                  <c:v>20.99</c:v>
                </c:pt>
                <c:pt idx="4198">
                  <c:v>20.995000000000001</c:v>
                </c:pt>
                <c:pt idx="4199">
                  <c:v>21</c:v>
                </c:pt>
                <c:pt idx="4200">
                  <c:v>21.004999999999999</c:v>
                </c:pt>
                <c:pt idx="4201">
                  <c:v>21.01</c:v>
                </c:pt>
                <c:pt idx="4202">
                  <c:v>21.015000000000001</c:v>
                </c:pt>
                <c:pt idx="4203">
                  <c:v>21.02</c:v>
                </c:pt>
                <c:pt idx="4204">
                  <c:v>21.024999999999999</c:v>
                </c:pt>
                <c:pt idx="4205">
                  <c:v>21.03</c:v>
                </c:pt>
                <c:pt idx="4206">
                  <c:v>21.035</c:v>
                </c:pt>
                <c:pt idx="4207">
                  <c:v>21.04</c:v>
                </c:pt>
                <c:pt idx="4208">
                  <c:v>21.045000000000002</c:v>
                </c:pt>
                <c:pt idx="4209">
                  <c:v>21.05</c:v>
                </c:pt>
                <c:pt idx="4210">
                  <c:v>21.055</c:v>
                </c:pt>
                <c:pt idx="4211">
                  <c:v>21.06</c:v>
                </c:pt>
                <c:pt idx="4212">
                  <c:v>21.065000000000001</c:v>
                </c:pt>
                <c:pt idx="4213">
                  <c:v>21.07</c:v>
                </c:pt>
                <c:pt idx="4214">
                  <c:v>21.074999999999999</c:v>
                </c:pt>
                <c:pt idx="4215">
                  <c:v>21.08</c:v>
                </c:pt>
                <c:pt idx="4216">
                  <c:v>21.085000000000001</c:v>
                </c:pt>
                <c:pt idx="4217">
                  <c:v>21.09</c:v>
                </c:pt>
                <c:pt idx="4218">
                  <c:v>21.094999999999999</c:v>
                </c:pt>
                <c:pt idx="4219">
                  <c:v>21.1</c:v>
                </c:pt>
                <c:pt idx="4220">
                  <c:v>21.105</c:v>
                </c:pt>
                <c:pt idx="4221">
                  <c:v>21.11</c:v>
                </c:pt>
                <c:pt idx="4222">
                  <c:v>21.114999999999998</c:v>
                </c:pt>
                <c:pt idx="4223">
                  <c:v>21.12</c:v>
                </c:pt>
                <c:pt idx="4224">
                  <c:v>21.125</c:v>
                </c:pt>
                <c:pt idx="4225">
                  <c:v>21.13</c:v>
                </c:pt>
                <c:pt idx="4226">
                  <c:v>21.135000000000002</c:v>
                </c:pt>
                <c:pt idx="4227">
                  <c:v>21.14</c:v>
                </c:pt>
                <c:pt idx="4228">
                  <c:v>21.145</c:v>
                </c:pt>
                <c:pt idx="4229">
                  <c:v>21.15</c:v>
                </c:pt>
                <c:pt idx="4230">
                  <c:v>21.155000000000001</c:v>
                </c:pt>
                <c:pt idx="4231">
                  <c:v>21.16</c:v>
                </c:pt>
                <c:pt idx="4232">
                  <c:v>21.164999999999999</c:v>
                </c:pt>
                <c:pt idx="4233">
                  <c:v>21.17</c:v>
                </c:pt>
                <c:pt idx="4234">
                  <c:v>21.175000000000001</c:v>
                </c:pt>
                <c:pt idx="4235">
                  <c:v>21.18</c:v>
                </c:pt>
                <c:pt idx="4236">
                  <c:v>21.184999999999999</c:v>
                </c:pt>
                <c:pt idx="4237">
                  <c:v>21.19</c:v>
                </c:pt>
                <c:pt idx="4238">
                  <c:v>21.195</c:v>
                </c:pt>
                <c:pt idx="4239">
                  <c:v>21.2</c:v>
                </c:pt>
                <c:pt idx="4240">
                  <c:v>21.204999999999998</c:v>
                </c:pt>
                <c:pt idx="4241">
                  <c:v>21.21</c:v>
                </c:pt>
                <c:pt idx="4242">
                  <c:v>21.215</c:v>
                </c:pt>
                <c:pt idx="4243">
                  <c:v>21.22</c:v>
                </c:pt>
                <c:pt idx="4244">
                  <c:v>21.225000000000001</c:v>
                </c:pt>
                <c:pt idx="4245">
                  <c:v>21.23</c:v>
                </c:pt>
                <c:pt idx="4246">
                  <c:v>21.234999999999999</c:v>
                </c:pt>
                <c:pt idx="4247">
                  <c:v>21.24</c:v>
                </c:pt>
                <c:pt idx="4248">
                  <c:v>21.245000000000001</c:v>
                </c:pt>
                <c:pt idx="4249">
                  <c:v>21.25</c:v>
                </c:pt>
                <c:pt idx="4250">
                  <c:v>21.254999999999999</c:v>
                </c:pt>
                <c:pt idx="4251">
                  <c:v>21.26</c:v>
                </c:pt>
                <c:pt idx="4252">
                  <c:v>21.265000000000001</c:v>
                </c:pt>
                <c:pt idx="4253">
                  <c:v>21.27</c:v>
                </c:pt>
                <c:pt idx="4254">
                  <c:v>21.274999999999999</c:v>
                </c:pt>
                <c:pt idx="4255">
                  <c:v>21.28</c:v>
                </c:pt>
                <c:pt idx="4256">
                  <c:v>21.285</c:v>
                </c:pt>
                <c:pt idx="4257">
                  <c:v>21.29</c:v>
                </c:pt>
                <c:pt idx="4258">
                  <c:v>21.295000000000002</c:v>
                </c:pt>
                <c:pt idx="4259">
                  <c:v>21.3</c:v>
                </c:pt>
                <c:pt idx="4260">
                  <c:v>21.305</c:v>
                </c:pt>
                <c:pt idx="4261">
                  <c:v>21.31</c:v>
                </c:pt>
                <c:pt idx="4262">
                  <c:v>21.315000000000001</c:v>
                </c:pt>
                <c:pt idx="4263">
                  <c:v>21.32</c:v>
                </c:pt>
                <c:pt idx="4264">
                  <c:v>21.324999999999999</c:v>
                </c:pt>
                <c:pt idx="4265">
                  <c:v>21.33</c:v>
                </c:pt>
                <c:pt idx="4266">
                  <c:v>21.335000000000001</c:v>
                </c:pt>
                <c:pt idx="4267">
                  <c:v>21.34</c:v>
                </c:pt>
                <c:pt idx="4268">
                  <c:v>21.344999999999999</c:v>
                </c:pt>
                <c:pt idx="4269">
                  <c:v>21.35</c:v>
                </c:pt>
                <c:pt idx="4270">
                  <c:v>21.355</c:v>
                </c:pt>
                <c:pt idx="4271">
                  <c:v>21.36</c:v>
                </c:pt>
                <c:pt idx="4272">
                  <c:v>21.364999999999998</c:v>
                </c:pt>
                <c:pt idx="4273">
                  <c:v>21.37</c:v>
                </c:pt>
                <c:pt idx="4274">
                  <c:v>21.375</c:v>
                </c:pt>
                <c:pt idx="4275">
                  <c:v>21.38</c:v>
                </c:pt>
                <c:pt idx="4276">
                  <c:v>21.385000000000002</c:v>
                </c:pt>
                <c:pt idx="4277">
                  <c:v>21.39</c:v>
                </c:pt>
                <c:pt idx="4278">
                  <c:v>21.395</c:v>
                </c:pt>
                <c:pt idx="4279">
                  <c:v>21.4</c:v>
                </c:pt>
                <c:pt idx="4280">
                  <c:v>21.405000000000001</c:v>
                </c:pt>
                <c:pt idx="4281">
                  <c:v>21.41</c:v>
                </c:pt>
                <c:pt idx="4282">
                  <c:v>21.414999999999999</c:v>
                </c:pt>
                <c:pt idx="4283">
                  <c:v>21.42</c:v>
                </c:pt>
                <c:pt idx="4284">
                  <c:v>21.425000000000001</c:v>
                </c:pt>
                <c:pt idx="4285">
                  <c:v>21.43</c:v>
                </c:pt>
                <c:pt idx="4286">
                  <c:v>21.434999999999999</c:v>
                </c:pt>
                <c:pt idx="4287">
                  <c:v>21.44</c:v>
                </c:pt>
                <c:pt idx="4288">
                  <c:v>21.445</c:v>
                </c:pt>
                <c:pt idx="4289">
                  <c:v>21.45</c:v>
                </c:pt>
                <c:pt idx="4290">
                  <c:v>21.454999999999998</c:v>
                </c:pt>
                <c:pt idx="4291">
                  <c:v>21.46</c:v>
                </c:pt>
                <c:pt idx="4292">
                  <c:v>21.465</c:v>
                </c:pt>
                <c:pt idx="4293">
                  <c:v>21.47</c:v>
                </c:pt>
                <c:pt idx="4294">
                  <c:v>21.475000000000001</c:v>
                </c:pt>
                <c:pt idx="4295">
                  <c:v>21.48</c:v>
                </c:pt>
                <c:pt idx="4296">
                  <c:v>21.484999999999999</c:v>
                </c:pt>
                <c:pt idx="4297">
                  <c:v>21.49</c:v>
                </c:pt>
                <c:pt idx="4298">
                  <c:v>21.495000000000001</c:v>
                </c:pt>
                <c:pt idx="4299">
                  <c:v>21.5</c:v>
                </c:pt>
                <c:pt idx="4300">
                  <c:v>21.504999999999999</c:v>
                </c:pt>
                <c:pt idx="4301">
                  <c:v>21.51</c:v>
                </c:pt>
                <c:pt idx="4302">
                  <c:v>21.515000000000001</c:v>
                </c:pt>
                <c:pt idx="4303">
                  <c:v>21.52</c:v>
                </c:pt>
                <c:pt idx="4304">
                  <c:v>21.524999999999999</c:v>
                </c:pt>
                <c:pt idx="4305">
                  <c:v>21.53</c:v>
                </c:pt>
                <c:pt idx="4306">
                  <c:v>21.535</c:v>
                </c:pt>
                <c:pt idx="4307">
                  <c:v>21.54</c:v>
                </c:pt>
                <c:pt idx="4308">
                  <c:v>21.545000000000002</c:v>
                </c:pt>
                <c:pt idx="4309">
                  <c:v>21.55</c:v>
                </c:pt>
                <c:pt idx="4310">
                  <c:v>21.555</c:v>
                </c:pt>
                <c:pt idx="4311">
                  <c:v>21.56</c:v>
                </c:pt>
                <c:pt idx="4312">
                  <c:v>21.565000000000001</c:v>
                </c:pt>
                <c:pt idx="4313">
                  <c:v>21.57</c:v>
                </c:pt>
                <c:pt idx="4314">
                  <c:v>21.574999999999999</c:v>
                </c:pt>
                <c:pt idx="4315">
                  <c:v>21.58</c:v>
                </c:pt>
                <c:pt idx="4316">
                  <c:v>21.585000000000001</c:v>
                </c:pt>
                <c:pt idx="4317">
                  <c:v>21.59</c:v>
                </c:pt>
                <c:pt idx="4318">
                  <c:v>21.594999999999999</c:v>
                </c:pt>
                <c:pt idx="4319">
                  <c:v>21.6</c:v>
                </c:pt>
                <c:pt idx="4320">
                  <c:v>21.605</c:v>
                </c:pt>
                <c:pt idx="4321">
                  <c:v>21.61</c:v>
                </c:pt>
                <c:pt idx="4322">
                  <c:v>21.614999999999998</c:v>
                </c:pt>
                <c:pt idx="4323">
                  <c:v>21.62</c:v>
                </c:pt>
                <c:pt idx="4324">
                  <c:v>21.625</c:v>
                </c:pt>
                <c:pt idx="4325">
                  <c:v>21.63</c:v>
                </c:pt>
                <c:pt idx="4326">
                  <c:v>21.635000000000002</c:v>
                </c:pt>
                <c:pt idx="4327">
                  <c:v>21.64</c:v>
                </c:pt>
                <c:pt idx="4328">
                  <c:v>21.645</c:v>
                </c:pt>
                <c:pt idx="4329">
                  <c:v>21.65</c:v>
                </c:pt>
                <c:pt idx="4330">
                  <c:v>21.655000000000001</c:v>
                </c:pt>
                <c:pt idx="4331">
                  <c:v>21.66</c:v>
                </c:pt>
                <c:pt idx="4332">
                  <c:v>21.664999999999999</c:v>
                </c:pt>
                <c:pt idx="4333">
                  <c:v>21.67</c:v>
                </c:pt>
                <c:pt idx="4334">
                  <c:v>21.675000000000001</c:v>
                </c:pt>
                <c:pt idx="4335">
                  <c:v>21.68</c:v>
                </c:pt>
                <c:pt idx="4336">
                  <c:v>21.684999999999999</c:v>
                </c:pt>
                <c:pt idx="4337">
                  <c:v>21.69</c:v>
                </c:pt>
                <c:pt idx="4338">
                  <c:v>21.695</c:v>
                </c:pt>
                <c:pt idx="4339">
                  <c:v>21.7</c:v>
                </c:pt>
                <c:pt idx="4340">
                  <c:v>21.704999999999998</c:v>
                </c:pt>
                <c:pt idx="4341">
                  <c:v>21.71</c:v>
                </c:pt>
                <c:pt idx="4342">
                  <c:v>21.715</c:v>
                </c:pt>
                <c:pt idx="4343">
                  <c:v>21.72</c:v>
                </c:pt>
                <c:pt idx="4344">
                  <c:v>21.725000000000001</c:v>
                </c:pt>
                <c:pt idx="4345">
                  <c:v>21.73</c:v>
                </c:pt>
                <c:pt idx="4346">
                  <c:v>21.734999999999999</c:v>
                </c:pt>
                <c:pt idx="4347">
                  <c:v>21.74</c:v>
                </c:pt>
                <c:pt idx="4348">
                  <c:v>21.745000000000001</c:v>
                </c:pt>
                <c:pt idx="4349">
                  <c:v>21.75</c:v>
                </c:pt>
                <c:pt idx="4350">
                  <c:v>21.754999999999999</c:v>
                </c:pt>
                <c:pt idx="4351">
                  <c:v>21.76</c:v>
                </c:pt>
                <c:pt idx="4352">
                  <c:v>21.765000000000001</c:v>
                </c:pt>
                <c:pt idx="4353">
                  <c:v>21.77</c:v>
                </c:pt>
                <c:pt idx="4354">
                  <c:v>21.774999999999999</c:v>
                </c:pt>
                <c:pt idx="4355">
                  <c:v>21.78</c:v>
                </c:pt>
                <c:pt idx="4356">
                  <c:v>21.785</c:v>
                </c:pt>
                <c:pt idx="4357">
                  <c:v>21.79</c:v>
                </c:pt>
                <c:pt idx="4358">
                  <c:v>21.795000000000002</c:v>
                </c:pt>
                <c:pt idx="4359">
                  <c:v>21.8</c:v>
                </c:pt>
                <c:pt idx="4360">
                  <c:v>21.805</c:v>
                </c:pt>
                <c:pt idx="4361">
                  <c:v>21.81</c:v>
                </c:pt>
                <c:pt idx="4362">
                  <c:v>21.815000000000001</c:v>
                </c:pt>
                <c:pt idx="4363">
                  <c:v>21.82</c:v>
                </c:pt>
                <c:pt idx="4364">
                  <c:v>21.824999999999999</c:v>
                </c:pt>
                <c:pt idx="4365">
                  <c:v>21.83</c:v>
                </c:pt>
                <c:pt idx="4366">
                  <c:v>21.835000000000001</c:v>
                </c:pt>
                <c:pt idx="4367">
                  <c:v>21.84</c:v>
                </c:pt>
                <c:pt idx="4368">
                  <c:v>21.844999999999999</c:v>
                </c:pt>
                <c:pt idx="4369">
                  <c:v>21.85</c:v>
                </c:pt>
                <c:pt idx="4370">
                  <c:v>21.855</c:v>
                </c:pt>
                <c:pt idx="4371">
                  <c:v>21.86</c:v>
                </c:pt>
                <c:pt idx="4372">
                  <c:v>21.864999999999998</c:v>
                </c:pt>
                <c:pt idx="4373">
                  <c:v>21.87</c:v>
                </c:pt>
                <c:pt idx="4374">
                  <c:v>21.875</c:v>
                </c:pt>
                <c:pt idx="4375">
                  <c:v>21.88</c:v>
                </c:pt>
                <c:pt idx="4376">
                  <c:v>21.885000000000002</c:v>
                </c:pt>
                <c:pt idx="4377">
                  <c:v>21.89</c:v>
                </c:pt>
                <c:pt idx="4378">
                  <c:v>21.895</c:v>
                </c:pt>
                <c:pt idx="4379">
                  <c:v>21.9</c:v>
                </c:pt>
                <c:pt idx="4380">
                  <c:v>21.905000000000001</c:v>
                </c:pt>
                <c:pt idx="4381">
                  <c:v>21.91</c:v>
                </c:pt>
                <c:pt idx="4382">
                  <c:v>21.914999999999999</c:v>
                </c:pt>
                <c:pt idx="4383">
                  <c:v>21.92</c:v>
                </c:pt>
                <c:pt idx="4384">
                  <c:v>21.925000000000001</c:v>
                </c:pt>
                <c:pt idx="4385">
                  <c:v>21.93</c:v>
                </c:pt>
                <c:pt idx="4386">
                  <c:v>21.934999999999999</c:v>
                </c:pt>
                <c:pt idx="4387">
                  <c:v>21.94</c:v>
                </c:pt>
                <c:pt idx="4388">
                  <c:v>21.945</c:v>
                </c:pt>
                <c:pt idx="4389">
                  <c:v>21.95</c:v>
                </c:pt>
                <c:pt idx="4390">
                  <c:v>21.954999999999998</c:v>
                </c:pt>
                <c:pt idx="4391">
                  <c:v>21.96</c:v>
                </c:pt>
                <c:pt idx="4392">
                  <c:v>21.965</c:v>
                </c:pt>
                <c:pt idx="4393">
                  <c:v>21.97</c:v>
                </c:pt>
                <c:pt idx="4394">
                  <c:v>21.975000000000001</c:v>
                </c:pt>
                <c:pt idx="4395">
                  <c:v>21.98</c:v>
                </c:pt>
                <c:pt idx="4396">
                  <c:v>21.984999999999999</c:v>
                </c:pt>
                <c:pt idx="4397">
                  <c:v>21.99</c:v>
                </c:pt>
                <c:pt idx="4398">
                  <c:v>21.995000000000001</c:v>
                </c:pt>
                <c:pt idx="4399">
                  <c:v>22</c:v>
                </c:pt>
                <c:pt idx="4400">
                  <c:v>22.004999999999999</c:v>
                </c:pt>
                <c:pt idx="4401">
                  <c:v>22.01</c:v>
                </c:pt>
                <c:pt idx="4402">
                  <c:v>22.015000000000001</c:v>
                </c:pt>
                <c:pt idx="4403">
                  <c:v>22.02</c:v>
                </c:pt>
                <c:pt idx="4404">
                  <c:v>22.024999999999999</c:v>
                </c:pt>
                <c:pt idx="4405">
                  <c:v>22.03</c:v>
                </c:pt>
                <c:pt idx="4406">
                  <c:v>22.035</c:v>
                </c:pt>
                <c:pt idx="4407">
                  <c:v>22.04</c:v>
                </c:pt>
                <c:pt idx="4408">
                  <c:v>22.045000000000002</c:v>
                </c:pt>
                <c:pt idx="4409">
                  <c:v>22.05</c:v>
                </c:pt>
                <c:pt idx="4410">
                  <c:v>22.055</c:v>
                </c:pt>
                <c:pt idx="4411">
                  <c:v>22.06</c:v>
                </c:pt>
                <c:pt idx="4412">
                  <c:v>22.065000000000001</c:v>
                </c:pt>
                <c:pt idx="4413">
                  <c:v>22.07</c:v>
                </c:pt>
                <c:pt idx="4414">
                  <c:v>22.074999999999999</c:v>
                </c:pt>
                <c:pt idx="4415">
                  <c:v>22.08</c:v>
                </c:pt>
                <c:pt idx="4416">
                  <c:v>22.085000000000001</c:v>
                </c:pt>
                <c:pt idx="4417">
                  <c:v>22.09</c:v>
                </c:pt>
                <c:pt idx="4418">
                  <c:v>22.094999999999999</c:v>
                </c:pt>
                <c:pt idx="4419">
                  <c:v>22.1</c:v>
                </c:pt>
                <c:pt idx="4420">
                  <c:v>22.105</c:v>
                </c:pt>
                <c:pt idx="4421">
                  <c:v>22.11</c:v>
                </c:pt>
                <c:pt idx="4422">
                  <c:v>22.114999999999998</c:v>
                </c:pt>
                <c:pt idx="4423">
                  <c:v>22.12</c:v>
                </c:pt>
                <c:pt idx="4424">
                  <c:v>22.125</c:v>
                </c:pt>
                <c:pt idx="4425">
                  <c:v>22.13</c:v>
                </c:pt>
                <c:pt idx="4426">
                  <c:v>22.135000000000002</c:v>
                </c:pt>
                <c:pt idx="4427">
                  <c:v>22.14</c:v>
                </c:pt>
                <c:pt idx="4428">
                  <c:v>22.145</c:v>
                </c:pt>
                <c:pt idx="4429">
                  <c:v>22.15</c:v>
                </c:pt>
                <c:pt idx="4430">
                  <c:v>22.155000000000001</c:v>
                </c:pt>
                <c:pt idx="4431">
                  <c:v>22.16</c:v>
                </c:pt>
                <c:pt idx="4432">
                  <c:v>22.164999999999999</c:v>
                </c:pt>
                <c:pt idx="4433">
                  <c:v>22.17</c:v>
                </c:pt>
                <c:pt idx="4434">
                  <c:v>22.175000000000001</c:v>
                </c:pt>
                <c:pt idx="4435">
                  <c:v>22.18</c:v>
                </c:pt>
                <c:pt idx="4436">
                  <c:v>22.184999999999999</c:v>
                </c:pt>
                <c:pt idx="4437">
                  <c:v>22.19</c:v>
                </c:pt>
                <c:pt idx="4438">
                  <c:v>22.195</c:v>
                </c:pt>
                <c:pt idx="4439">
                  <c:v>22.2</c:v>
                </c:pt>
                <c:pt idx="4440">
                  <c:v>22.204999999999998</c:v>
                </c:pt>
                <c:pt idx="4441">
                  <c:v>22.21</c:v>
                </c:pt>
                <c:pt idx="4442">
                  <c:v>22.215</c:v>
                </c:pt>
                <c:pt idx="4443">
                  <c:v>22.22</c:v>
                </c:pt>
                <c:pt idx="4444">
                  <c:v>22.225000000000001</c:v>
                </c:pt>
                <c:pt idx="4445">
                  <c:v>22.23</c:v>
                </c:pt>
                <c:pt idx="4446">
                  <c:v>22.234999999999999</c:v>
                </c:pt>
                <c:pt idx="4447">
                  <c:v>22.24</c:v>
                </c:pt>
                <c:pt idx="4448">
                  <c:v>22.245000000000001</c:v>
                </c:pt>
                <c:pt idx="4449">
                  <c:v>22.25</c:v>
                </c:pt>
                <c:pt idx="4450">
                  <c:v>22.254999999999999</c:v>
                </c:pt>
                <c:pt idx="4451">
                  <c:v>22.26</c:v>
                </c:pt>
                <c:pt idx="4452">
                  <c:v>22.265000000000001</c:v>
                </c:pt>
                <c:pt idx="4453">
                  <c:v>22.27</c:v>
                </c:pt>
                <c:pt idx="4454">
                  <c:v>22.274999999999999</c:v>
                </c:pt>
                <c:pt idx="4455">
                  <c:v>22.28</c:v>
                </c:pt>
                <c:pt idx="4456">
                  <c:v>22.285</c:v>
                </c:pt>
                <c:pt idx="4457">
                  <c:v>22.29</c:v>
                </c:pt>
                <c:pt idx="4458">
                  <c:v>22.295000000000002</c:v>
                </c:pt>
                <c:pt idx="4459">
                  <c:v>22.3</c:v>
                </c:pt>
                <c:pt idx="4460">
                  <c:v>22.305</c:v>
                </c:pt>
                <c:pt idx="4461">
                  <c:v>22.31</c:v>
                </c:pt>
                <c:pt idx="4462">
                  <c:v>22.315000000000001</c:v>
                </c:pt>
                <c:pt idx="4463">
                  <c:v>22.32</c:v>
                </c:pt>
                <c:pt idx="4464">
                  <c:v>22.324999999999999</c:v>
                </c:pt>
                <c:pt idx="4465">
                  <c:v>22.33</c:v>
                </c:pt>
                <c:pt idx="4466">
                  <c:v>22.335000000000001</c:v>
                </c:pt>
                <c:pt idx="4467">
                  <c:v>22.34</c:v>
                </c:pt>
                <c:pt idx="4468">
                  <c:v>22.344999999999999</c:v>
                </c:pt>
                <c:pt idx="4469">
                  <c:v>22.35</c:v>
                </c:pt>
                <c:pt idx="4470">
                  <c:v>22.355</c:v>
                </c:pt>
                <c:pt idx="4471">
                  <c:v>22.36</c:v>
                </c:pt>
                <c:pt idx="4472">
                  <c:v>22.364999999999998</c:v>
                </c:pt>
                <c:pt idx="4473">
                  <c:v>22.37</c:v>
                </c:pt>
                <c:pt idx="4474">
                  <c:v>22.375</c:v>
                </c:pt>
                <c:pt idx="4475">
                  <c:v>22.38</c:v>
                </c:pt>
                <c:pt idx="4476">
                  <c:v>22.385000000000002</c:v>
                </c:pt>
                <c:pt idx="4477">
                  <c:v>22.39</c:v>
                </c:pt>
                <c:pt idx="4478">
                  <c:v>22.395</c:v>
                </c:pt>
                <c:pt idx="4479">
                  <c:v>22.4</c:v>
                </c:pt>
                <c:pt idx="4480">
                  <c:v>22.405000000000001</c:v>
                </c:pt>
                <c:pt idx="4481">
                  <c:v>22.41</c:v>
                </c:pt>
                <c:pt idx="4482">
                  <c:v>22.414999999999999</c:v>
                </c:pt>
                <c:pt idx="4483">
                  <c:v>22.42</c:v>
                </c:pt>
                <c:pt idx="4484">
                  <c:v>22.425000000000001</c:v>
                </c:pt>
                <c:pt idx="4485">
                  <c:v>22.43</c:v>
                </c:pt>
                <c:pt idx="4486">
                  <c:v>22.434999999999999</c:v>
                </c:pt>
                <c:pt idx="4487">
                  <c:v>22.44</c:v>
                </c:pt>
                <c:pt idx="4488">
                  <c:v>22.445</c:v>
                </c:pt>
                <c:pt idx="4489">
                  <c:v>22.45</c:v>
                </c:pt>
                <c:pt idx="4490">
                  <c:v>22.454999999999998</c:v>
                </c:pt>
                <c:pt idx="4491">
                  <c:v>22.46</c:v>
                </c:pt>
                <c:pt idx="4492">
                  <c:v>22.465</c:v>
                </c:pt>
                <c:pt idx="4493">
                  <c:v>22.47</c:v>
                </c:pt>
                <c:pt idx="4494">
                  <c:v>22.475000000000001</c:v>
                </c:pt>
                <c:pt idx="4495">
                  <c:v>22.48</c:v>
                </c:pt>
                <c:pt idx="4496">
                  <c:v>22.484999999999999</c:v>
                </c:pt>
                <c:pt idx="4497">
                  <c:v>22.49</c:v>
                </c:pt>
                <c:pt idx="4498">
                  <c:v>22.495000000000001</c:v>
                </c:pt>
                <c:pt idx="4499">
                  <c:v>22.5</c:v>
                </c:pt>
                <c:pt idx="4500">
                  <c:v>22.504999999999999</c:v>
                </c:pt>
                <c:pt idx="4501">
                  <c:v>22.51</c:v>
                </c:pt>
                <c:pt idx="4502">
                  <c:v>22.515000000000001</c:v>
                </c:pt>
                <c:pt idx="4503">
                  <c:v>22.52</c:v>
                </c:pt>
                <c:pt idx="4504">
                  <c:v>22.524999999999999</c:v>
                </c:pt>
                <c:pt idx="4505">
                  <c:v>22.53</c:v>
                </c:pt>
                <c:pt idx="4506">
                  <c:v>22.535</c:v>
                </c:pt>
                <c:pt idx="4507">
                  <c:v>22.54</c:v>
                </c:pt>
                <c:pt idx="4508">
                  <c:v>22.545000000000002</c:v>
                </c:pt>
                <c:pt idx="4509">
                  <c:v>22.55</c:v>
                </c:pt>
                <c:pt idx="4510">
                  <c:v>22.555</c:v>
                </c:pt>
                <c:pt idx="4511">
                  <c:v>22.56</c:v>
                </c:pt>
                <c:pt idx="4512">
                  <c:v>22.565000000000001</c:v>
                </c:pt>
                <c:pt idx="4513">
                  <c:v>22.57</c:v>
                </c:pt>
                <c:pt idx="4514">
                  <c:v>22.574999999999999</c:v>
                </c:pt>
                <c:pt idx="4515">
                  <c:v>22.58</c:v>
                </c:pt>
                <c:pt idx="4516">
                  <c:v>22.585000000000001</c:v>
                </c:pt>
                <c:pt idx="4517">
                  <c:v>22.59</c:v>
                </c:pt>
                <c:pt idx="4518">
                  <c:v>22.594999999999999</c:v>
                </c:pt>
                <c:pt idx="4519">
                  <c:v>22.6</c:v>
                </c:pt>
                <c:pt idx="4520">
                  <c:v>22.605</c:v>
                </c:pt>
                <c:pt idx="4521">
                  <c:v>22.61</c:v>
                </c:pt>
                <c:pt idx="4522">
                  <c:v>22.614999999999998</c:v>
                </c:pt>
                <c:pt idx="4523">
                  <c:v>22.62</c:v>
                </c:pt>
                <c:pt idx="4524">
                  <c:v>22.625</c:v>
                </c:pt>
                <c:pt idx="4525">
                  <c:v>22.63</c:v>
                </c:pt>
                <c:pt idx="4526">
                  <c:v>22.635000000000002</c:v>
                </c:pt>
                <c:pt idx="4527">
                  <c:v>22.64</c:v>
                </c:pt>
                <c:pt idx="4528">
                  <c:v>22.645</c:v>
                </c:pt>
                <c:pt idx="4529">
                  <c:v>22.65</c:v>
                </c:pt>
                <c:pt idx="4530">
                  <c:v>22.655000000000001</c:v>
                </c:pt>
                <c:pt idx="4531">
                  <c:v>22.66</c:v>
                </c:pt>
                <c:pt idx="4532">
                  <c:v>22.664999999999999</c:v>
                </c:pt>
                <c:pt idx="4533">
                  <c:v>22.67</c:v>
                </c:pt>
                <c:pt idx="4534">
                  <c:v>22.675000000000001</c:v>
                </c:pt>
                <c:pt idx="4535">
                  <c:v>22.68</c:v>
                </c:pt>
                <c:pt idx="4536">
                  <c:v>22.684999999999999</c:v>
                </c:pt>
                <c:pt idx="4537">
                  <c:v>22.69</c:v>
                </c:pt>
                <c:pt idx="4538">
                  <c:v>22.695</c:v>
                </c:pt>
                <c:pt idx="4539">
                  <c:v>22.7</c:v>
                </c:pt>
                <c:pt idx="4540">
                  <c:v>22.704999999999998</c:v>
                </c:pt>
                <c:pt idx="4541">
                  <c:v>22.71</c:v>
                </c:pt>
                <c:pt idx="4542">
                  <c:v>22.715</c:v>
                </c:pt>
                <c:pt idx="4543">
                  <c:v>22.72</c:v>
                </c:pt>
                <c:pt idx="4544">
                  <c:v>22.725000000000001</c:v>
                </c:pt>
                <c:pt idx="4545">
                  <c:v>22.73</c:v>
                </c:pt>
                <c:pt idx="4546">
                  <c:v>22.734999999999999</c:v>
                </c:pt>
                <c:pt idx="4547">
                  <c:v>22.74</c:v>
                </c:pt>
                <c:pt idx="4548">
                  <c:v>22.745000000000001</c:v>
                </c:pt>
                <c:pt idx="4549">
                  <c:v>22.75</c:v>
                </c:pt>
                <c:pt idx="4550">
                  <c:v>22.754999999999999</c:v>
                </c:pt>
                <c:pt idx="4551">
                  <c:v>22.76</c:v>
                </c:pt>
                <c:pt idx="4552">
                  <c:v>22.765000000000001</c:v>
                </c:pt>
                <c:pt idx="4553">
                  <c:v>22.77</c:v>
                </c:pt>
                <c:pt idx="4554">
                  <c:v>22.774999999999999</c:v>
                </c:pt>
                <c:pt idx="4555">
                  <c:v>22.78</c:v>
                </c:pt>
                <c:pt idx="4556">
                  <c:v>22.785</c:v>
                </c:pt>
                <c:pt idx="4557">
                  <c:v>22.79</c:v>
                </c:pt>
                <c:pt idx="4558">
                  <c:v>22.795000000000002</c:v>
                </c:pt>
                <c:pt idx="4559">
                  <c:v>22.8</c:v>
                </c:pt>
                <c:pt idx="4560">
                  <c:v>22.805</c:v>
                </c:pt>
                <c:pt idx="4561">
                  <c:v>22.81</c:v>
                </c:pt>
                <c:pt idx="4562">
                  <c:v>22.815000000000001</c:v>
                </c:pt>
                <c:pt idx="4563">
                  <c:v>22.82</c:v>
                </c:pt>
                <c:pt idx="4564">
                  <c:v>22.824999999999999</c:v>
                </c:pt>
                <c:pt idx="4565">
                  <c:v>22.83</c:v>
                </c:pt>
                <c:pt idx="4566">
                  <c:v>22.835000000000001</c:v>
                </c:pt>
                <c:pt idx="4567">
                  <c:v>22.84</c:v>
                </c:pt>
                <c:pt idx="4568">
                  <c:v>22.844999999999999</c:v>
                </c:pt>
                <c:pt idx="4569">
                  <c:v>22.85</c:v>
                </c:pt>
                <c:pt idx="4570">
                  <c:v>22.855</c:v>
                </c:pt>
                <c:pt idx="4571">
                  <c:v>22.86</c:v>
                </c:pt>
                <c:pt idx="4572">
                  <c:v>22.864999999999998</c:v>
                </c:pt>
                <c:pt idx="4573">
                  <c:v>22.87</c:v>
                </c:pt>
                <c:pt idx="4574">
                  <c:v>22.875</c:v>
                </c:pt>
                <c:pt idx="4575">
                  <c:v>22.88</c:v>
                </c:pt>
                <c:pt idx="4576">
                  <c:v>22.885000000000002</c:v>
                </c:pt>
                <c:pt idx="4577">
                  <c:v>22.89</c:v>
                </c:pt>
                <c:pt idx="4578">
                  <c:v>22.895</c:v>
                </c:pt>
                <c:pt idx="4579">
                  <c:v>22.9</c:v>
                </c:pt>
                <c:pt idx="4580">
                  <c:v>22.905000000000001</c:v>
                </c:pt>
                <c:pt idx="4581">
                  <c:v>22.91</c:v>
                </c:pt>
                <c:pt idx="4582">
                  <c:v>22.914999999999999</c:v>
                </c:pt>
                <c:pt idx="4583">
                  <c:v>22.92</c:v>
                </c:pt>
                <c:pt idx="4584">
                  <c:v>22.925000000000001</c:v>
                </c:pt>
                <c:pt idx="4585">
                  <c:v>22.93</c:v>
                </c:pt>
                <c:pt idx="4586">
                  <c:v>22.934999999999999</c:v>
                </c:pt>
                <c:pt idx="4587">
                  <c:v>22.94</c:v>
                </c:pt>
                <c:pt idx="4588">
                  <c:v>22.945</c:v>
                </c:pt>
                <c:pt idx="4589">
                  <c:v>22.95</c:v>
                </c:pt>
                <c:pt idx="4590">
                  <c:v>22.954999999999998</c:v>
                </c:pt>
                <c:pt idx="4591">
                  <c:v>22.96</c:v>
                </c:pt>
                <c:pt idx="4592">
                  <c:v>22.965</c:v>
                </c:pt>
                <c:pt idx="4593">
                  <c:v>22.97</c:v>
                </c:pt>
                <c:pt idx="4594">
                  <c:v>22.975000000000001</c:v>
                </c:pt>
                <c:pt idx="4595">
                  <c:v>22.98</c:v>
                </c:pt>
                <c:pt idx="4596">
                  <c:v>22.984999999999999</c:v>
                </c:pt>
                <c:pt idx="4597">
                  <c:v>22.99</c:v>
                </c:pt>
                <c:pt idx="4598">
                  <c:v>22.995000000000001</c:v>
                </c:pt>
                <c:pt idx="4599">
                  <c:v>23</c:v>
                </c:pt>
                <c:pt idx="4600">
                  <c:v>23.004999999999999</c:v>
                </c:pt>
                <c:pt idx="4601">
                  <c:v>23.01</c:v>
                </c:pt>
                <c:pt idx="4602">
                  <c:v>23.015000000000001</c:v>
                </c:pt>
                <c:pt idx="4603">
                  <c:v>23.02</c:v>
                </c:pt>
                <c:pt idx="4604">
                  <c:v>23.024999999999999</c:v>
                </c:pt>
                <c:pt idx="4605">
                  <c:v>23.03</c:v>
                </c:pt>
                <c:pt idx="4606">
                  <c:v>23.035</c:v>
                </c:pt>
                <c:pt idx="4607">
                  <c:v>23.04</c:v>
                </c:pt>
                <c:pt idx="4608">
                  <c:v>23.045000000000002</c:v>
                </c:pt>
                <c:pt idx="4609">
                  <c:v>23.05</c:v>
                </c:pt>
                <c:pt idx="4610">
                  <c:v>23.055</c:v>
                </c:pt>
                <c:pt idx="4611">
                  <c:v>23.06</c:v>
                </c:pt>
                <c:pt idx="4612">
                  <c:v>23.065000000000001</c:v>
                </c:pt>
                <c:pt idx="4613">
                  <c:v>23.07</c:v>
                </c:pt>
                <c:pt idx="4614">
                  <c:v>23.074999999999999</c:v>
                </c:pt>
                <c:pt idx="4615">
                  <c:v>23.08</c:v>
                </c:pt>
                <c:pt idx="4616">
                  <c:v>23.085000000000001</c:v>
                </c:pt>
                <c:pt idx="4617">
                  <c:v>23.09</c:v>
                </c:pt>
                <c:pt idx="4618">
                  <c:v>23.094999999999999</c:v>
                </c:pt>
                <c:pt idx="4619">
                  <c:v>23.1</c:v>
                </c:pt>
                <c:pt idx="4620">
                  <c:v>23.105</c:v>
                </c:pt>
                <c:pt idx="4621">
                  <c:v>23.11</c:v>
                </c:pt>
                <c:pt idx="4622">
                  <c:v>23.114999999999998</c:v>
                </c:pt>
                <c:pt idx="4623">
                  <c:v>23.12</c:v>
                </c:pt>
                <c:pt idx="4624">
                  <c:v>23.125</c:v>
                </c:pt>
                <c:pt idx="4625">
                  <c:v>23.13</c:v>
                </c:pt>
                <c:pt idx="4626">
                  <c:v>23.135000000000002</c:v>
                </c:pt>
                <c:pt idx="4627">
                  <c:v>23.14</c:v>
                </c:pt>
                <c:pt idx="4628">
                  <c:v>23.145</c:v>
                </c:pt>
                <c:pt idx="4629">
                  <c:v>23.15</c:v>
                </c:pt>
                <c:pt idx="4630">
                  <c:v>23.155000000000001</c:v>
                </c:pt>
                <c:pt idx="4631">
                  <c:v>23.16</c:v>
                </c:pt>
                <c:pt idx="4632">
                  <c:v>23.164999999999999</c:v>
                </c:pt>
                <c:pt idx="4633">
                  <c:v>23.17</c:v>
                </c:pt>
                <c:pt idx="4634">
                  <c:v>23.175000000000001</c:v>
                </c:pt>
                <c:pt idx="4635">
                  <c:v>23.18</c:v>
                </c:pt>
                <c:pt idx="4636">
                  <c:v>23.184999999999999</c:v>
                </c:pt>
                <c:pt idx="4637">
                  <c:v>23.19</c:v>
                </c:pt>
                <c:pt idx="4638">
                  <c:v>23.195</c:v>
                </c:pt>
                <c:pt idx="4639">
                  <c:v>23.2</c:v>
                </c:pt>
                <c:pt idx="4640">
                  <c:v>23.204999999999998</c:v>
                </c:pt>
                <c:pt idx="4641">
                  <c:v>23.21</c:v>
                </c:pt>
                <c:pt idx="4642">
                  <c:v>23.215</c:v>
                </c:pt>
                <c:pt idx="4643">
                  <c:v>23.22</c:v>
                </c:pt>
                <c:pt idx="4644">
                  <c:v>23.225000000000001</c:v>
                </c:pt>
                <c:pt idx="4645">
                  <c:v>23.23</c:v>
                </c:pt>
                <c:pt idx="4646">
                  <c:v>23.234999999999999</c:v>
                </c:pt>
                <c:pt idx="4647">
                  <c:v>23.24</c:v>
                </c:pt>
                <c:pt idx="4648">
                  <c:v>23.245000000000001</c:v>
                </c:pt>
                <c:pt idx="4649">
                  <c:v>23.25</c:v>
                </c:pt>
                <c:pt idx="4650">
                  <c:v>23.254999999999999</c:v>
                </c:pt>
                <c:pt idx="4651">
                  <c:v>23.26</c:v>
                </c:pt>
                <c:pt idx="4652">
                  <c:v>23.265000000000001</c:v>
                </c:pt>
                <c:pt idx="4653">
                  <c:v>23.27</c:v>
                </c:pt>
                <c:pt idx="4654">
                  <c:v>23.274999999999999</c:v>
                </c:pt>
                <c:pt idx="4655">
                  <c:v>23.28</c:v>
                </c:pt>
                <c:pt idx="4656">
                  <c:v>23.285</c:v>
                </c:pt>
                <c:pt idx="4657">
                  <c:v>23.29</c:v>
                </c:pt>
                <c:pt idx="4658">
                  <c:v>23.295000000000002</c:v>
                </c:pt>
                <c:pt idx="4659">
                  <c:v>23.3</c:v>
                </c:pt>
                <c:pt idx="4660">
                  <c:v>23.305</c:v>
                </c:pt>
                <c:pt idx="4661">
                  <c:v>23.31</c:v>
                </c:pt>
                <c:pt idx="4662">
                  <c:v>23.315000000000001</c:v>
                </c:pt>
                <c:pt idx="4663">
                  <c:v>23.32</c:v>
                </c:pt>
                <c:pt idx="4664">
                  <c:v>23.324999999999999</c:v>
                </c:pt>
                <c:pt idx="4665">
                  <c:v>23.33</c:v>
                </c:pt>
                <c:pt idx="4666">
                  <c:v>23.335000000000001</c:v>
                </c:pt>
                <c:pt idx="4667">
                  <c:v>23.34</c:v>
                </c:pt>
                <c:pt idx="4668">
                  <c:v>23.344999999999999</c:v>
                </c:pt>
                <c:pt idx="4669">
                  <c:v>23.35</c:v>
                </c:pt>
                <c:pt idx="4670">
                  <c:v>23.355</c:v>
                </c:pt>
                <c:pt idx="4671">
                  <c:v>23.36</c:v>
                </c:pt>
                <c:pt idx="4672">
                  <c:v>23.364999999999998</c:v>
                </c:pt>
                <c:pt idx="4673">
                  <c:v>23.37</c:v>
                </c:pt>
                <c:pt idx="4674">
                  <c:v>23.375</c:v>
                </c:pt>
                <c:pt idx="4675">
                  <c:v>23.38</c:v>
                </c:pt>
                <c:pt idx="4676">
                  <c:v>23.385000000000002</c:v>
                </c:pt>
                <c:pt idx="4677">
                  <c:v>23.39</c:v>
                </c:pt>
                <c:pt idx="4678">
                  <c:v>23.395</c:v>
                </c:pt>
                <c:pt idx="4679">
                  <c:v>23.4</c:v>
                </c:pt>
                <c:pt idx="4680">
                  <c:v>23.405000000000001</c:v>
                </c:pt>
                <c:pt idx="4681">
                  <c:v>23.41</c:v>
                </c:pt>
                <c:pt idx="4682">
                  <c:v>23.414999999999999</c:v>
                </c:pt>
                <c:pt idx="4683">
                  <c:v>23.42</c:v>
                </c:pt>
                <c:pt idx="4684">
                  <c:v>23.425000000000001</c:v>
                </c:pt>
                <c:pt idx="4685">
                  <c:v>23.43</c:v>
                </c:pt>
                <c:pt idx="4686">
                  <c:v>23.434999999999999</c:v>
                </c:pt>
                <c:pt idx="4687">
                  <c:v>23.44</c:v>
                </c:pt>
                <c:pt idx="4688">
                  <c:v>23.445</c:v>
                </c:pt>
                <c:pt idx="4689">
                  <c:v>23.45</c:v>
                </c:pt>
                <c:pt idx="4690">
                  <c:v>23.454999999999998</c:v>
                </c:pt>
                <c:pt idx="4691">
                  <c:v>23.46</c:v>
                </c:pt>
                <c:pt idx="4692">
                  <c:v>23.465</c:v>
                </c:pt>
                <c:pt idx="4693">
                  <c:v>23.47</c:v>
                </c:pt>
                <c:pt idx="4694">
                  <c:v>23.475000000000001</c:v>
                </c:pt>
                <c:pt idx="4695">
                  <c:v>23.48</c:v>
                </c:pt>
                <c:pt idx="4696">
                  <c:v>23.484999999999999</c:v>
                </c:pt>
                <c:pt idx="4697">
                  <c:v>23.49</c:v>
                </c:pt>
                <c:pt idx="4698">
                  <c:v>23.495000000000001</c:v>
                </c:pt>
                <c:pt idx="4699">
                  <c:v>23.5</c:v>
                </c:pt>
                <c:pt idx="4700">
                  <c:v>23.504999999999999</c:v>
                </c:pt>
                <c:pt idx="4701">
                  <c:v>23.51</c:v>
                </c:pt>
                <c:pt idx="4702">
                  <c:v>23.515000000000001</c:v>
                </c:pt>
                <c:pt idx="4703">
                  <c:v>23.52</c:v>
                </c:pt>
                <c:pt idx="4704">
                  <c:v>23.524999999999999</c:v>
                </c:pt>
                <c:pt idx="4705">
                  <c:v>23.53</c:v>
                </c:pt>
                <c:pt idx="4706">
                  <c:v>23.535</c:v>
                </c:pt>
                <c:pt idx="4707">
                  <c:v>23.54</c:v>
                </c:pt>
                <c:pt idx="4708">
                  <c:v>23.545000000000002</c:v>
                </c:pt>
                <c:pt idx="4709">
                  <c:v>23.55</c:v>
                </c:pt>
                <c:pt idx="4710">
                  <c:v>23.555</c:v>
                </c:pt>
                <c:pt idx="4711">
                  <c:v>23.56</c:v>
                </c:pt>
                <c:pt idx="4712">
                  <c:v>23.565000000000001</c:v>
                </c:pt>
                <c:pt idx="4713">
                  <c:v>23.57</c:v>
                </c:pt>
                <c:pt idx="4714">
                  <c:v>23.574999999999999</c:v>
                </c:pt>
                <c:pt idx="4715">
                  <c:v>23.58</c:v>
                </c:pt>
                <c:pt idx="4716">
                  <c:v>23.585000000000001</c:v>
                </c:pt>
                <c:pt idx="4717">
                  <c:v>23.59</c:v>
                </c:pt>
                <c:pt idx="4718">
                  <c:v>23.594999999999999</c:v>
                </c:pt>
                <c:pt idx="4719">
                  <c:v>23.6</c:v>
                </c:pt>
                <c:pt idx="4720">
                  <c:v>23.605</c:v>
                </c:pt>
                <c:pt idx="4721">
                  <c:v>23.61</c:v>
                </c:pt>
                <c:pt idx="4722">
                  <c:v>23.614999999999998</c:v>
                </c:pt>
                <c:pt idx="4723">
                  <c:v>23.62</c:v>
                </c:pt>
                <c:pt idx="4724">
                  <c:v>23.625</c:v>
                </c:pt>
                <c:pt idx="4725">
                  <c:v>23.63</c:v>
                </c:pt>
                <c:pt idx="4726">
                  <c:v>23.635000000000002</c:v>
                </c:pt>
                <c:pt idx="4727">
                  <c:v>23.64</c:v>
                </c:pt>
                <c:pt idx="4728">
                  <c:v>23.645</c:v>
                </c:pt>
                <c:pt idx="4729">
                  <c:v>23.65</c:v>
                </c:pt>
                <c:pt idx="4730">
                  <c:v>23.655000000000001</c:v>
                </c:pt>
                <c:pt idx="4731">
                  <c:v>23.66</c:v>
                </c:pt>
                <c:pt idx="4732">
                  <c:v>23.664999999999999</c:v>
                </c:pt>
                <c:pt idx="4733">
                  <c:v>23.67</c:v>
                </c:pt>
                <c:pt idx="4734">
                  <c:v>23.675000000000001</c:v>
                </c:pt>
                <c:pt idx="4735">
                  <c:v>23.68</c:v>
                </c:pt>
                <c:pt idx="4736">
                  <c:v>23.684999999999999</c:v>
                </c:pt>
                <c:pt idx="4737">
                  <c:v>23.69</c:v>
                </c:pt>
                <c:pt idx="4738">
                  <c:v>23.695</c:v>
                </c:pt>
                <c:pt idx="4739">
                  <c:v>23.7</c:v>
                </c:pt>
                <c:pt idx="4740">
                  <c:v>23.704999999999998</c:v>
                </c:pt>
                <c:pt idx="4741">
                  <c:v>23.71</c:v>
                </c:pt>
                <c:pt idx="4742">
                  <c:v>23.715</c:v>
                </c:pt>
                <c:pt idx="4743">
                  <c:v>23.72</c:v>
                </c:pt>
                <c:pt idx="4744">
                  <c:v>23.725000000000001</c:v>
                </c:pt>
                <c:pt idx="4745">
                  <c:v>23.73</c:v>
                </c:pt>
                <c:pt idx="4746">
                  <c:v>23.734999999999999</c:v>
                </c:pt>
                <c:pt idx="4747">
                  <c:v>23.74</c:v>
                </c:pt>
                <c:pt idx="4748">
                  <c:v>23.745000000000001</c:v>
                </c:pt>
                <c:pt idx="4749">
                  <c:v>23.75</c:v>
                </c:pt>
                <c:pt idx="4750">
                  <c:v>23.754999999999999</c:v>
                </c:pt>
                <c:pt idx="4751">
                  <c:v>23.76</c:v>
                </c:pt>
                <c:pt idx="4752">
                  <c:v>23.765000000000001</c:v>
                </c:pt>
                <c:pt idx="4753">
                  <c:v>23.77</c:v>
                </c:pt>
                <c:pt idx="4754">
                  <c:v>23.774999999999999</c:v>
                </c:pt>
                <c:pt idx="4755">
                  <c:v>23.78</c:v>
                </c:pt>
                <c:pt idx="4756">
                  <c:v>23.785</c:v>
                </c:pt>
                <c:pt idx="4757">
                  <c:v>23.79</c:v>
                </c:pt>
                <c:pt idx="4758">
                  <c:v>23.795000000000002</c:v>
                </c:pt>
                <c:pt idx="4759">
                  <c:v>23.8</c:v>
                </c:pt>
                <c:pt idx="4760">
                  <c:v>23.805</c:v>
                </c:pt>
                <c:pt idx="4761">
                  <c:v>23.81</c:v>
                </c:pt>
                <c:pt idx="4762">
                  <c:v>23.815000000000001</c:v>
                </c:pt>
                <c:pt idx="4763">
                  <c:v>23.82</c:v>
                </c:pt>
                <c:pt idx="4764">
                  <c:v>23.824999999999999</c:v>
                </c:pt>
                <c:pt idx="4765">
                  <c:v>23.83</c:v>
                </c:pt>
                <c:pt idx="4766">
                  <c:v>23.835000000000001</c:v>
                </c:pt>
                <c:pt idx="4767">
                  <c:v>23.84</c:v>
                </c:pt>
                <c:pt idx="4768">
                  <c:v>23.844999999999999</c:v>
                </c:pt>
                <c:pt idx="4769">
                  <c:v>23.85</c:v>
                </c:pt>
                <c:pt idx="4770">
                  <c:v>23.855</c:v>
                </c:pt>
                <c:pt idx="4771">
                  <c:v>23.86</c:v>
                </c:pt>
                <c:pt idx="4772">
                  <c:v>23.864999999999998</c:v>
                </c:pt>
                <c:pt idx="4773">
                  <c:v>23.87</c:v>
                </c:pt>
                <c:pt idx="4774">
                  <c:v>23.875</c:v>
                </c:pt>
                <c:pt idx="4775">
                  <c:v>23.88</c:v>
                </c:pt>
                <c:pt idx="4776">
                  <c:v>23.885000000000002</c:v>
                </c:pt>
                <c:pt idx="4777">
                  <c:v>23.89</c:v>
                </c:pt>
                <c:pt idx="4778">
                  <c:v>23.895</c:v>
                </c:pt>
                <c:pt idx="4779">
                  <c:v>23.9</c:v>
                </c:pt>
                <c:pt idx="4780">
                  <c:v>23.905000000000001</c:v>
                </c:pt>
                <c:pt idx="4781">
                  <c:v>23.91</c:v>
                </c:pt>
                <c:pt idx="4782">
                  <c:v>23.914999999999999</c:v>
                </c:pt>
                <c:pt idx="4783">
                  <c:v>23.92</c:v>
                </c:pt>
                <c:pt idx="4784">
                  <c:v>23.925000000000001</c:v>
                </c:pt>
                <c:pt idx="4785">
                  <c:v>23.93</c:v>
                </c:pt>
                <c:pt idx="4786">
                  <c:v>23.934999999999999</c:v>
                </c:pt>
                <c:pt idx="4787">
                  <c:v>23.94</c:v>
                </c:pt>
                <c:pt idx="4788">
                  <c:v>23.945</c:v>
                </c:pt>
                <c:pt idx="4789">
                  <c:v>23.95</c:v>
                </c:pt>
                <c:pt idx="4790">
                  <c:v>23.954999999999998</c:v>
                </c:pt>
                <c:pt idx="4791">
                  <c:v>23.96</c:v>
                </c:pt>
                <c:pt idx="4792">
                  <c:v>23.965</c:v>
                </c:pt>
                <c:pt idx="4793">
                  <c:v>23.97</c:v>
                </c:pt>
                <c:pt idx="4794">
                  <c:v>23.975000000000001</c:v>
                </c:pt>
                <c:pt idx="4795">
                  <c:v>23.98</c:v>
                </c:pt>
                <c:pt idx="4796">
                  <c:v>23.984999999999999</c:v>
                </c:pt>
                <c:pt idx="4797">
                  <c:v>23.99</c:v>
                </c:pt>
                <c:pt idx="4798">
                  <c:v>23.995000000000001</c:v>
                </c:pt>
                <c:pt idx="4799">
                  <c:v>24</c:v>
                </c:pt>
                <c:pt idx="4800">
                  <c:v>24.004999999999999</c:v>
                </c:pt>
                <c:pt idx="4801">
                  <c:v>24.01</c:v>
                </c:pt>
                <c:pt idx="4802">
                  <c:v>24.015000000000001</c:v>
                </c:pt>
                <c:pt idx="4803">
                  <c:v>24.02</c:v>
                </c:pt>
                <c:pt idx="4804">
                  <c:v>24.024999999999999</c:v>
                </c:pt>
                <c:pt idx="4805">
                  <c:v>24.03</c:v>
                </c:pt>
                <c:pt idx="4806">
                  <c:v>24.035</c:v>
                </c:pt>
                <c:pt idx="4807">
                  <c:v>24.04</c:v>
                </c:pt>
                <c:pt idx="4808">
                  <c:v>24.045000000000002</c:v>
                </c:pt>
                <c:pt idx="4809">
                  <c:v>24.05</c:v>
                </c:pt>
                <c:pt idx="4810">
                  <c:v>24.055</c:v>
                </c:pt>
                <c:pt idx="4811">
                  <c:v>24.06</c:v>
                </c:pt>
                <c:pt idx="4812">
                  <c:v>24.065000000000001</c:v>
                </c:pt>
                <c:pt idx="4813">
                  <c:v>24.07</c:v>
                </c:pt>
                <c:pt idx="4814">
                  <c:v>24.074999999999999</c:v>
                </c:pt>
                <c:pt idx="4815">
                  <c:v>24.08</c:v>
                </c:pt>
                <c:pt idx="4816">
                  <c:v>24.085000000000001</c:v>
                </c:pt>
                <c:pt idx="4817">
                  <c:v>24.09</c:v>
                </c:pt>
                <c:pt idx="4818">
                  <c:v>24.094999999999999</c:v>
                </c:pt>
                <c:pt idx="4819">
                  <c:v>24.1</c:v>
                </c:pt>
                <c:pt idx="4820">
                  <c:v>24.105</c:v>
                </c:pt>
                <c:pt idx="4821">
                  <c:v>24.11</c:v>
                </c:pt>
                <c:pt idx="4822">
                  <c:v>24.114999999999998</c:v>
                </c:pt>
                <c:pt idx="4823">
                  <c:v>24.12</c:v>
                </c:pt>
                <c:pt idx="4824">
                  <c:v>24.125</c:v>
                </c:pt>
                <c:pt idx="4825">
                  <c:v>24.13</c:v>
                </c:pt>
                <c:pt idx="4826">
                  <c:v>24.135000000000002</c:v>
                </c:pt>
                <c:pt idx="4827">
                  <c:v>24.14</c:v>
                </c:pt>
                <c:pt idx="4828">
                  <c:v>24.145</c:v>
                </c:pt>
                <c:pt idx="4829">
                  <c:v>24.15</c:v>
                </c:pt>
                <c:pt idx="4830">
                  <c:v>24.155000000000001</c:v>
                </c:pt>
                <c:pt idx="4831">
                  <c:v>24.16</c:v>
                </c:pt>
                <c:pt idx="4832">
                  <c:v>24.164999999999999</c:v>
                </c:pt>
                <c:pt idx="4833">
                  <c:v>24.17</c:v>
                </c:pt>
                <c:pt idx="4834">
                  <c:v>24.175000000000001</c:v>
                </c:pt>
                <c:pt idx="4835">
                  <c:v>24.18</c:v>
                </c:pt>
                <c:pt idx="4836">
                  <c:v>24.184999999999999</c:v>
                </c:pt>
                <c:pt idx="4837">
                  <c:v>24.19</c:v>
                </c:pt>
                <c:pt idx="4838">
                  <c:v>24.195</c:v>
                </c:pt>
                <c:pt idx="4839">
                  <c:v>24.2</c:v>
                </c:pt>
                <c:pt idx="4840">
                  <c:v>24.204999999999998</c:v>
                </c:pt>
                <c:pt idx="4841">
                  <c:v>24.21</c:v>
                </c:pt>
                <c:pt idx="4842">
                  <c:v>24.215</c:v>
                </c:pt>
                <c:pt idx="4843">
                  <c:v>24.22</c:v>
                </c:pt>
                <c:pt idx="4844">
                  <c:v>24.225000000000001</c:v>
                </c:pt>
                <c:pt idx="4845">
                  <c:v>24.23</c:v>
                </c:pt>
                <c:pt idx="4846">
                  <c:v>24.234999999999999</c:v>
                </c:pt>
                <c:pt idx="4847">
                  <c:v>24.24</c:v>
                </c:pt>
                <c:pt idx="4848">
                  <c:v>24.245000000000001</c:v>
                </c:pt>
                <c:pt idx="4849">
                  <c:v>24.25</c:v>
                </c:pt>
                <c:pt idx="4850">
                  <c:v>24.254999999999999</c:v>
                </c:pt>
                <c:pt idx="4851">
                  <c:v>24.26</c:v>
                </c:pt>
                <c:pt idx="4852">
                  <c:v>24.265000000000001</c:v>
                </c:pt>
                <c:pt idx="4853">
                  <c:v>24.27</c:v>
                </c:pt>
                <c:pt idx="4854">
                  <c:v>24.274999999999999</c:v>
                </c:pt>
                <c:pt idx="4855">
                  <c:v>24.28</c:v>
                </c:pt>
                <c:pt idx="4856">
                  <c:v>24.285</c:v>
                </c:pt>
                <c:pt idx="4857">
                  <c:v>24.29</c:v>
                </c:pt>
                <c:pt idx="4858">
                  <c:v>24.295000000000002</c:v>
                </c:pt>
                <c:pt idx="4859">
                  <c:v>24.3</c:v>
                </c:pt>
                <c:pt idx="4860">
                  <c:v>24.305</c:v>
                </c:pt>
                <c:pt idx="4861">
                  <c:v>24.31</c:v>
                </c:pt>
                <c:pt idx="4862">
                  <c:v>24.315000000000001</c:v>
                </c:pt>
                <c:pt idx="4863">
                  <c:v>24.32</c:v>
                </c:pt>
                <c:pt idx="4864">
                  <c:v>24.324999999999999</c:v>
                </c:pt>
                <c:pt idx="4865">
                  <c:v>24.33</c:v>
                </c:pt>
                <c:pt idx="4866">
                  <c:v>24.335000000000001</c:v>
                </c:pt>
                <c:pt idx="4867">
                  <c:v>24.34</c:v>
                </c:pt>
                <c:pt idx="4868">
                  <c:v>24.344999999999999</c:v>
                </c:pt>
                <c:pt idx="4869">
                  <c:v>24.35</c:v>
                </c:pt>
                <c:pt idx="4870">
                  <c:v>24.355</c:v>
                </c:pt>
                <c:pt idx="4871">
                  <c:v>24.36</c:v>
                </c:pt>
                <c:pt idx="4872">
                  <c:v>24.364999999999998</c:v>
                </c:pt>
                <c:pt idx="4873">
                  <c:v>24.37</c:v>
                </c:pt>
                <c:pt idx="4874">
                  <c:v>24.375</c:v>
                </c:pt>
                <c:pt idx="4875">
                  <c:v>24.38</c:v>
                </c:pt>
                <c:pt idx="4876">
                  <c:v>24.385000000000002</c:v>
                </c:pt>
                <c:pt idx="4877">
                  <c:v>24.39</c:v>
                </c:pt>
                <c:pt idx="4878">
                  <c:v>24.395</c:v>
                </c:pt>
                <c:pt idx="4879">
                  <c:v>24.4</c:v>
                </c:pt>
                <c:pt idx="4880">
                  <c:v>24.405000000000001</c:v>
                </c:pt>
                <c:pt idx="4881">
                  <c:v>24.41</c:v>
                </c:pt>
                <c:pt idx="4882">
                  <c:v>24.414999999999999</c:v>
                </c:pt>
                <c:pt idx="4883">
                  <c:v>24.42</c:v>
                </c:pt>
                <c:pt idx="4884">
                  <c:v>24.425000000000001</c:v>
                </c:pt>
                <c:pt idx="4885">
                  <c:v>24.43</c:v>
                </c:pt>
                <c:pt idx="4886">
                  <c:v>24.434999999999999</c:v>
                </c:pt>
                <c:pt idx="4887">
                  <c:v>24.44</c:v>
                </c:pt>
                <c:pt idx="4888">
                  <c:v>24.445</c:v>
                </c:pt>
                <c:pt idx="4889">
                  <c:v>24.45</c:v>
                </c:pt>
                <c:pt idx="4890">
                  <c:v>24.454999999999998</c:v>
                </c:pt>
                <c:pt idx="4891">
                  <c:v>24.46</c:v>
                </c:pt>
                <c:pt idx="4892">
                  <c:v>24.465</c:v>
                </c:pt>
                <c:pt idx="4893">
                  <c:v>24.47</c:v>
                </c:pt>
                <c:pt idx="4894">
                  <c:v>24.475000000000001</c:v>
                </c:pt>
                <c:pt idx="4895">
                  <c:v>24.48</c:v>
                </c:pt>
                <c:pt idx="4896">
                  <c:v>24.484999999999999</c:v>
                </c:pt>
                <c:pt idx="4897">
                  <c:v>24.49</c:v>
                </c:pt>
                <c:pt idx="4898">
                  <c:v>24.495000000000001</c:v>
                </c:pt>
                <c:pt idx="4899">
                  <c:v>24.5</c:v>
                </c:pt>
                <c:pt idx="4900">
                  <c:v>24.504999999999999</c:v>
                </c:pt>
                <c:pt idx="4901">
                  <c:v>24.51</c:v>
                </c:pt>
                <c:pt idx="4902">
                  <c:v>24.515000000000001</c:v>
                </c:pt>
                <c:pt idx="4903">
                  <c:v>24.52</c:v>
                </c:pt>
                <c:pt idx="4904">
                  <c:v>24.524999999999999</c:v>
                </c:pt>
                <c:pt idx="4905">
                  <c:v>24.53</c:v>
                </c:pt>
                <c:pt idx="4906">
                  <c:v>24.535</c:v>
                </c:pt>
                <c:pt idx="4907">
                  <c:v>24.54</c:v>
                </c:pt>
                <c:pt idx="4908">
                  <c:v>24.545000000000002</c:v>
                </c:pt>
                <c:pt idx="4909">
                  <c:v>24.55</c:v>
                </c:pt>
                <c:pt idx="4910">
                  <c:v>24.555</c:v>
                </c:pt>
                <c:pt idx="4911">
                  <c:v>24.56</c:v>
                </c:pt>
                <c:pt idx="4912">
                  <c:v>24.565000000000001</c:v>
                </c:pt>
                <c:pt idx="4913">
                  <c:v>24.57</c:v>
                </c:pt>
                <c:pt idx="4914">
                  <c:v>24.574999999999999</c:v>
                </c:pt>
                <c:pt idx="4915">
                  <c:v>24.58</c:v>
                </c:pt>
                <c:pt idx="4916">
                  <c:v>24.585000000000001</c:v>
                </c:pt>
                <c:pt idx="4917">
                  <c:v>24.59</c:v>
                </c:pt>
                <c:pt idx="4918">
                  <c:v>24.594999999999999</c:v>
                </c:pt>
                <c:pt idx="4919">
                  <c:v>24.6</c:v>
                </c:pt>
                <c:pt idx="4920">
                  <c:v>24.605</c:v>
                </c:pt>
                <c:pt idx="4921">
                  <c:v>24.61</c:v>
                </c:pt>
                <c:pt idx="4922">
                  <c:v>24.614999999999998</c:v>
                </c:pt>
                <c:pt idx="4923">
                  <c:v>24.62</c:v>
                </c:pt>
                <c:pt idx="4924">
                  <c:v>24.625</c:v>
                </c:pt>
                <c:pt idx="4925">
                  <c:v>24.63</c:v>
                </c:pt>
                <c:pt idx="4926">
                  <c:v>24.635000000000002</c:v>
                </c:pt>
                <c:pt idx="4927">
                  <c:v>24.64</c:v>
                </c:pt>
                <c:pt idx="4928">
                  <c:v>24.645</c:v>
                </c:pt>
                <c:pt idx="4929">
                  <c:v>24.65</c:v>
                </c:pt>
                <c:pt idx="4930">
                  <c:v>24.655000000000001</c:v>
                </c:pt>
                <c:pt idx="4931">
                  <c:v>24.66</c:v>
                </c:pt>
                <c:pt idx="4932">
                  <c:v>24.664999999999999</c:v>
                </c:pt>
                <c:pt idx="4933">
                  <c:v>24.67</c:v>
                </c:pt>
                <c:pt idx="4934">
                  <c:v>24.675000000000001</c:v>
                </c:pt>
                <c:pt idx="4935">
                  <c:v>24.68</c:v>
                </c:pt>
                <c:pt idx="4936">
                  <c:v>24.684999999999999</c:v>
                </c:pt>
                <c:pt idx="4937">
                  <c:v>24.69</c:v>
                </c:pt>
                <c:pt idx="4938">
                  <c:v>24.695</c:v>
                </c:pt>
                <c:pt idx="4939">
                  <c:v>24.7</c:v>
                </c:pt>
                <c:pt idx="4940">
                  <c:v>24.704999999999998</c:v>
                </c:pt>
                <c:pt idx="4941">
                  <c:v>24.71</c:v>
                </c:pt>
                <c:pt idx="4942">
                  <c:v>24.715</c:v>
                </c:pt>
                <c:pt idx="4943">
                  <c:v>24.72</c:v>
                </c:pt>
                <c:pt idx="4944">
                  <c:v>24.725000000000001</c:v>
                </c:pt>
                <c:pt idx="4945">
                  <c:v>24.73</c:v>
                </c:pt>
                <c:pt idx="4946">
                  <c:v>24.734999999999999</c:v>
                </c:pt>
                <c:pt idx="4947">
                  <c:v>24.74</c:v>
                </c:pt>
                <c:pt idx="4948">
                  <c:v>24.745000000000001</c:v>
                </c:pt>
                <c:pt idx="4949">
                  <c:v>24.75</c:v>
                </c:pt>
                <c:pt idx="4950">
                  <c:v>24.754999999999999</c:v>
                </c:pt>
                <c:pt idx="4951">
                  <c:v>24.76</c:v>
                </c:pt>
                <c:pt idx="4952">
                  <c:v>24.765000000000001</c:v>
                </c:pt>
                <c:pt idx="4953">
                  <c:v>24.77</c:v>
                </c:pt>
                <c:pt idx="4954">
                  <c:v>24.774999999999999</c:v>
                </c:pt>
                <c:pt idx="4955">
                  <c:v>24.78</c:v>
                </c:pt>
                <c:pt idx="4956">
                  <c:v>24.785</c:v>
                </c:pt>
                <c:pt idx="4957">
                  <c:v>24.79</c:v>
                </c:pt>
                <c:pt idx="4958">
                  <c:v>24.795000000000002</c:v>
                </c:pt>
                <c:pt idx="4959">
                  <c:v>24.8</c:v>
                </c:pt>
                <c:pt idx="4960">
                  <c:v>24.805</c:v>
                </c:pt>
                <c:pt idx="4961">
                  <c:v>24.81</c:v>
                </c:pt>
                <c:pt idx="4962">
                  <c:v>24.815000000000001</c:v>
                </c:pt>
                <c:pt idx="4963">
                  <c:v>24.82</c:v>
                </c:pt>
                <c:pt idx="4964">
                  <c:v>24.824999999999999</c:v>
                </c:pt>
                <c:pt idx="4965">
                  <c:v>24.83</c:v>
                </c:pt>
                <c:pt idx="4966">
                  <c:v>24.835000000000001</c:v>
                </c:pt>
                <c:pt idx="4967">
                  <c:v>24.84</c:v>
                </c:pt>
                <c:pt idx="4968">
                  <c:v>24.844999999999999</c:v>
                </c:pt>
                <c:pt idx="4969">
                  <c:v>24.85</c:v>
                </c:pt>
                <c:pt idx="4970">
                  <c:v>24.855</c:v>
                </c:pt>
                <c:pt idx="4971">
                  <c:v>24.86</c:v>
                </c:pt>
                <c:pt idx="4972">
                  <c:v>24.864999999999998</c:v>
                </c:pt>
                <c:pt idx="4973">
                  <c:v>24.87</c:v>
                </c:pt>
                <c:pt idx="4974">
                  <c:v>24.875</c:v>
                </c:pt>
                <c:pt idx="4975">
                  <c:v>24.88</c:v>
                </c:pt>
                <c:pt idx="4976">
                  <c:v>24.885000000000002</c:v>
                </c:pt>
                <c:pt idx="4977">
                  <c:v>24.89</c:v>
                </c:pt>
                <c:pt idx="4978">
                  <c:v>24.895</c:v>
                </c:pt>
                <c:pt idx="4979">
                  <c:v>24.9</c:v>
                </c:pt>
                <c:pt idx="4980">
                  <c:v>24.905000000000001</c:v>
                </c:pt>
                <c:pt idx="4981">
                  <c:v>24.91</c:v>
                </c:pt>
                <c:pt idx="4982">
                  <c:v>24.914999999999999</c:v>
                </c:pt>
                <c:pt idx="4983">
                  <c:v>24.92</c:v>
                </c:pt>
                <c:pt idx="4984">
                  <c:v>24.925000000000001</c:v>
                </c:pt>
                <c:pt idx="4985">
                  <c:v>24.93</c:v>
                </c:pt>
                <c:pt idx="4986">
                  <c:v>24.934999999999999</c:v>
                </c:pt>
                <c:pt idx="4987">
                  <c:v>24.94</c:v>
                </c:pt>
                <c:pt idx="4988">
                  <c:v>24.945</c:v>
                </c:pt>
                <c:pt idx="4989">
                  <c:v>24.95</c:v>
                </c:pt>
                <c:pt idx="4990">
                  <c:v>24.954999999999998</c:v>
                </c:pt>
                <c:pt idx="4991">
                  <c:v>24.96</c:v>
                </c:pt>
                <c:pt idx="4992">
                  <c:v>24.965</c:v>
                </c:pt>
                <c:pt idx="4993">
                  <c:v>24.97</c:v>
                </c:pt>
                <c:pt idx="4994">
                  <c:v>24.975000000000001</c:v>
                </c:pt>
                <c:pt idx="4995">
                  <c:v>24.98</c:v>
                </c:pt>
                <c:pt idx="4996">
                  <c:v>24.984999999999999</c:v>
                </c:pt>
                <c:pt idx="4997">
                  <c:v>24.99</c:v>
                </c:pt>
                <c:pt idx="4998">
                  <c:v>24.995000000000001</c:v>
                </c:pt>
                <c:pt idx="4999">
                  <c:v>25</c:v>
                </c:pt>
                <c:pt idx="5000">
                  <c:v>25.004999999999999</c:v>
                </c:pt>
                <c:pt idx="5001">
                  <c:v>26.004999999999999</c:v>
                </c:pt>
                <c:pt idx="5002">
                  <c:v>27.004999999999999</c:v>
                </c:pt>
                <c:pt idx="5003">
                  <c:v>28.004999999999999</c:v>
                </c:pt>
                <c:pt idx="5004">
                  <c:v>29.004999999999999</c:v>
                </c:pt>
                <c:pt idx="5005">
                  <c:v>30.004999999999999</c:v>
                </c:pt>
                <c:pt idx="5006">
                  <c:v>31.004999999999999</c:v>
                </c:pt>
                <c:pt idx="5007">
                  <c:v>32.005000000000003</c:v>
                </c:pt>
                <c:pt idx="5008">
                  <c:v>33.005000000000003</c:v>
                </c:pt>
                <c:pt idx="5009">
                  <c:v>34.005000000000003</c:v>
                </c:pt>
                <c:pt idx="5010">
                  <c:v>35.005000000000003</c:v>
                </c:pt>
                <c:pt idx="5011">
                  <c:v>36.005000000000003</c:v>
                </c:pt>
                <c:pt idx="5012">
                  <c:v>37.005000000000003</c:v>
                </c:pt>
                <c:pt idx="5013">
                  <c:v>38.005000000000003</c:v>
                </c:pt>
                <c:pt idx="5014">
                  <c:v>39.005000000000003</c:v>
                </c:pt>
                <c:pt idx="5015">
                  <c:v>40.005000000000003</c:v>
                </c:pt>
                <c:pt idx="5016">
                  <c:v>41.005000000000003</c:v>
                </c:pt>
                <c:pt idx="5017">
                  <c:v>42.005000000000003</c:v>
                </c:pt>
                <c:pt idx="5018">
                  <c:v>43.005000000000003</c:v>
                </c:pt>
                <c:pt idx="5019">
                  <c:v>44.005000000000003</c:v>
                </c:pt>
                <c:pt idx="5020">
                  <c:v>45.005000000000003</c:v>
                </c:pt>
                <c:pt idx="5021">
                  <c:v>46.005000000000003</c:v>
                </c:pt>
                <c:pt idx="5022">
                  <c:v>47.005000000000003</c:v>
                </c:pt>
                <c:pt idx="5023">
                  <c:v>48.005000000000003</c:v>
                </c:pt>
                <c:pt idx="5024">
                  <c:v>49.005000000000003</c:v>
                </c:pt>
                <c:pt idx="5025">
                  <c:v>50.005000000000003</c:v>
                </c:pt>
                <c:pt idx="5026">
                  <c:v>51.005000000000003</c:v>
                </c:pt>
                <c:pt idx="5027">
                  <c:v>52.005000000000003</c:v>
                </c:pt>
                <c:pt idx="5028">
                  <c:v>53.005000000000003</c:v>
                </c:pt>
                <c:pt idx="5029">
                  <c:v>54.005000000000003</c:v>
                </c:pt>
                <c:pt idx="5030">
                  <c:v>55.005000000000003</c:v>
                </c:pt>
                <c:pt idx="5031">
                  <c:v>56.005000000000003</c:v>
                </c:pt>
                <c:pt idx="5032">
                  <c:v>57.005000000000003</c:v>
                </c:pt>
                <c:pt idx="5033">
                  <c:v>58.005000000000003</c:v>
                </c:pt>
                <c:pt idx="5034">
                  <c:v>59.005000000000003</c:v>
                </c:pt>
                <c:pt idx="5035">
                  <c:v>60.005000000000003</c:v>
                </c:pt>
                <c:pt idx="5036">
                  <c:v>61.005000000000003</c:v>
                </c:pt>
                <c:pt idx="5037">
                  <c:v>62.005000000000003</c:v>
                </c:pt>
                <c:pt idx="5038">
                  <c:v>63.005000000000003</c:v>
                </c:pt>
                <c:pt idx="5039">
                  <c:v>64.004999999999995</c:v>
                </c:pt>
                <c:pt idx="5040">
                  <c:v>65.004999999999995</c:v>
                </c:pt>
                <c:pt idx="5041">
                  <c:v>66.004999999999995</c:v>
                </c:pt>
                <c:pt idx="5042">
                  <c:v>67.004999999999995</c:v>
                </c:pt>
                <c:pt idx="5043">
                  <c:v>68.004999999999995</c:v>
                </c:pt>
                <c:pt idx="5044">
                  <c:v>69.004999999999995</c:v>
                </c:pt>
                <c:pt idx="5045">
                  <c:v>70.004999999999995</c:v>
                </c:pt>
                <c:pt idx="5046">
                  <c:v>71.004999999999995</c:v>
                </c:pt>
                <c:pt idx="5047">
                  <c:v>72.004999999999995</c:v>
                </c:pt>
                <c:pt idx="5048">
                  <c:v>73.004999999999995</c:v>
                </c:pt>
                <c:pt idx="5049">
                  <c:v>74.004999999999995</c:v>
                </c:pt>
                <c:pt idx="5050">
                  <c:v>75.004999999999995</c:v>
                </c:pt>
                <c:pt idx="5051">
                  <c:v>76.004999999999995</c:v>
                </c:pt>
                <c:pt idx="5052">
                  <c:v>77.004999999999995</c:v>
                </c:pt>
                <c:pt idx="5053">
                  <c:v>78.004999999999995</c:v>
                </c:pt>
                <c:pt idx="5054">
                  <c:v>79.004999999999995</c:v>
                </c:pt>
                <c:pt idx="5055">
                  <c:v>80.004999999999995</c:v>
                </c:pt>
                <c:pt idx="5056">
                  <c:v>81.004999999999995</c:v>
                </c:pt>
                <c:pt idx="5057">
                  <c:v>82.004999999999995</c:v>
                </c:pt>
                <c:pt idx="5058">
                  <c:v>83.004999999999995</c:v>
                </c:pt>
                <c:pt idx="5059">
                  <c:v>84.004999999999995</c:v>
                </c:pt>
                <c:pt idx="5060">
                  <c:v>85.004999999999995</c:v>
                </c:pt>
                <c:pt idx="5061">
                  <c:v>86.004999999999995</c:v>
                </c:pt>
                <c:pt idx="5062">
                  <c:v>87.004999999999995</c:v>
                </c:pt>
                <c:pt idx="5063">
                  <c:v>88.004999999999995</c:v>
                </c:pt>
                <c:pt idx="5064">
                  <c:v>89.004999999999995</c:v>
                </c:pt>
                <c:pt idx="5065">
                  <c:v>90.004999999999995</c:v>
                </c:pt>
                <c:pt idx="5066">
                  <c:v>91.004999999999995</c:v>
                </c:pt>
                <c:pt idx="5067">
                  <c:v>92.004999999999995</c:v>
                </c:pt>
                <c:pt idx="5068">
                  <c:v>93.004999999999995</c:v>
                </c:pt>
                <c:pt idx="5069">
                  <c:v>94.004999999999995</c:v>
                </c:pt>
                <c:pt idx="5070">
                  <c:v>95.004999999999995</c:v>
                </c:pt>
                <c:pt idx="5071">
                  <c:v>96.004999999999995</c:v>
                </c:pt>
                <c:pt idx="5072">
                  <c:v>97.004999999999995</c:v>
                </c:pt>
                <c:pt idx="5073">
                  <c:v>98.004999999999995</c:v>
                </c:pt>
                <c:pt idx="5074">
                  <c:v>99.004999999999995</c:v>
                </c:pt>
                <c:pt idx="5075">
                  <c:v>100.005</c:v>
                </c:pt>
                <c:pt idx="5076">
                  <c:v>101.005</c:v>
                </c:pt>
                <c:pt idx="5077">
                  <c:v>102.005</c:v>
                </c:pt>
                <c:pt idx="5078">
                  <c:v>103.005</c:v>
                </c:pt>
                <c:pt idx="5079">
                  <c:v>104.005</c:v>
                </c:pt>
                <c:pt idx="5080">
                  <c:v>105.005</c:v>
                </c:pt>
                <c:pt idx="5081">
                  <c:v>106.005</c:v>
                </c:pt>
                <c:pt idx="5082">
                  <c:v>107.005</c:v>
                </c:pt>
                <c:pt idx="5083">
                  <c:v>108.005</c:v>
                </c:pt>
                <c:pt idx="5084">
                  <c:v>109.005</c:v>
                </c:pt>
                <c:pt idx="5085">
                  <c:v>110.005</c:v>
                </c:pt>
                <c:pt idx="5086">
                  <c:v>111.005</c:v>
                </c:pt>
                <c:pt idx="5087">
                  <c:v>112.005</c:v>
                </c:pt>
                <c:pt idx="5088">
                  <c:v>113.005</c:v>
                </c:pt>
                <c:pt idx="5089">
                  <c:v>114.005</c:v>
                </c:pt>
                <c:pt idx="5090">
                  <c:v>115.005</c:v>
                </c:pt>
                <c:pt idx="5091">
                  <c:v>116.005</c:v>
                </c:pt>
                <c:pt idx="5092">
                  <c:v>117.005</c:v>
                </c:pt>
                <c:pt idx="5093">
                  <c:v>118.005</c:v>
                </c:pt>
                <c:pt idx="5094">
                  <c:v>119.005</c:v>
                </c:pt>
                <c:pt idx="5095">
                  <c:v>120.005</c:v>
                </c:pt>
                <c:pt idx="5096">
                  <c:v>121.005</c:v>
                </c:pt>
                <c:pt idx="5097">
                  <c:v>122.005</c:v>
                </c:pt>
                <c:pt idx="5098">
                  <c:v>123.005</c:v>
                </c:pt>
                <c:pt idx="5099">
                  <c:v>124.005</c:v>
                </c:pt>
                <c:pt idx="5100">
                  <c:v>125.005</c:v>
                </c:pt>
                <c:pt idx="5101">
                  <c:v>126.005</c:v>
                </c:pt>
                <c:pt idx="5102">
                  <c:v>127.005</c:v>
                </c:pt>
                <c:pt idx="5103">
                  <c:v>128.005</c:v>
                </c:pt>
                <c:pt idx="5104">
                  <c:v>129.005</c:v>
                </c:pt>
                <c:pt idx="5105">
                  <c:v>130.005</c:v>
                </c:pt>
                <c:pt idx="5106">
                  <c:v>131.005</c:v>
                </c:pt>
                <c:pt idx="5107">
                  <c:v>132.005</c:v>
                </c:pt>
                <c:pt idx="5108">
                  <c:v>133.005</c:v>
                </c:pt>
                <c:pt idx="5109">
                  <c:v>134.005</c:v>
                </c:pt>
                <c:pt idx="5110">
                  <c:v>135.005</c:v>
                </c:pt>
                <c:pt idx="5111">
                  <c:v>136.005</c:v>
                </c:pt>
                <c:pt idx="5112">
                  <c:v>137.005</c:v>
                </c:pt>
                <c:pt idx="5113">
                  <c:v>138.005</c:v>
                </c:pt>
                <c:pt idx="5114">
                  <c:v>139.005</c:v>
                </c:pt>
                <c:pt idx="5115">
                  <c:v>140.005</c:v>
                </c:pt>
                <c:pt idx="5116">
                  <c:v>141.005</c:v>
                </c:pt>
                <c:pt idx="5117">
                  <c:v>142.005</c:v>
                </c:pt>
                <c:pt idx="5118">
                  <c:v>143.005</c:v>
                </c:pt>
                <c:pt idx="5119">
                  <c:v>144.005</c:v>
                </c:pt>
                <c:pt idx="5120">
                  <c:v>145.005</c:v>
                </c:pt>
                <c:pt idx="5121">
                  <c:v>146.005</c:v>
                </c:pt>
                <c:pt idx="5122">
                  <c:v>147.005</c:v>
                </c:pt>
                <c:pt idx="5123">
                  <c:v>148.005</c:v>
                </c:pt>
                <c:pt idx="5124">
                  <c:v>149.005</c:v>
                </c:pt>
                <c:pt idx="5125">
                  <c:v>150.005</c:v>
                </c:pt>
                <c:pt idx="5126">
                  <c:v>151.005</c:v>
                </c:pt>
                <c:pt idx="5127">
                  <c:v>152.005</c:v>
                </c:pt>
                <c:pt idx="5128">
                  <c:v>153.005</c:v>
                </c:pt>
                <c:pt idx="5129">
                  <c:v>154.005</c:v>
                </c:pt>
                <c:pt idx="5130">
                  <c:v>155.005</c:v>
                </c:pt>
                <c:pt idx="5131">
                  <c:v>156.005</c:v>
                </c:pt>
                <c:pt idx="5132">
                  <c:v>157.005</c:v>
                </c:pt>
                <c:pt idx="5133">
                  <c:v>158.005</c:v>
                </c:pt>
                <c:pt idx="5134">
                  <c:v>159.005</c:v>
                </c:pt>
                <c:pt idx="5135">
                  <c:v>160.005</c:v>
                </c:pt>
                <c:pt idx="5136">
                  <c:v>161.005</c:v>
                </c:pt>
                <c:pt idx="5137">
                  <c:v>162.005</c:v>
                </c:pt>
                <c:pt idx="5138">
                  <c:v>163.005</c:v>
                </c:pt>
                <c:pt idx="5139">
                  <c:v>164.005</c:v>
                </c:pt>
                <c:pt idx="5140">
                  <c:v>165.005</c:v>
                </c:pt>
                <c:pt idx="5141">
                  <c:v>166.005</c:v>
                </c:pt>
                <c:pt idx="5142">
                  <c:v>167.005</c:v>
                </c:pt>
                <c:pt idx="5143">
                  <c:v>168.005</c:v>
                </c:pt>
                <c:pt idx="5144">
                  <c:v>169.005</c:v>
                </c:pt>
                <c:pt idx="5145">
                  <c:v>170.005</c:v>
                </c:pt>
                <c:pt idx="5146">
                  <c:v>171.005</c:v>
                </c:pt>
                <c:pt idx="5147">
                  <c:v>172.005</c:v>
                </c:pt>
                <c:pt idx="5148">
                  <c:v>173.005</c:v>
                </c:pt>
                <c:pt idx="5149">
                  <c:v>174.005</c:v>
                </c:pt>
                <c:pt idx="5150">
                  <c:v>175.005</c:v>
                </c:pt>
                <c:pt idx="5151">
                  <c:v>176.005</c:v>
                </c:pt>
                <c:pt idx="5152">
                  <c:v>177.005</c:v>
                </c:pt>
                <c:pt idx="5153">
                  <c:v>178.005</c:v>
                </c:pt>
                <c:pt idx="5154">
                  <c:v>179.005</c:v>
                </c:pt>
                <c:pt idx="5155">
                  <c:v>180.005</c:v>
                </c:pt>
                <c:pt idx="5156">
                  <c:v>181.005</c:v>
                </c:pt>
                <c:pt idx="5157">
                  <c:v>182.005</c:v>
                </c:pt>
                <c:pt idx="5158">
                  <c:v>183.005</c:v>
                </c:pt>
                <c:pt idx="5159">
                  <c:v>184.005</c:v>
                </c:pt>
                <c:pt idx="5160">
                  <c:v>185.005</c:v>
                </c:pt>
                <c:pt idx="5161">
                  <c:v>186.005</c:v>
                </c:pt>
                <c:pt idx="5162">
                  <c:v>187.005</c:v>
                </c:pt>
                <c:pt idx="5163">
                  <c:v>188.005</c:v>
                </c:pt>
                <c:pt idx="5164">
                  <c:v>189.005</c:v>
                </c:pt>
                <c:pt idx="5165">
                  <c:v>190.005</c:v>
                </c:pt>
                <c:pt idx="5166">
                  <c:v>191.005</c:v>
                </c:pt>
                <c:pt idx="5167">
                  <c:v>192.005</c:v>
                </c:pt>
                <c:pt idx="5168">
                  <c:v>193.005</c:v>
                </c:pt>
                <c:pt idx="5169">
                  <c:v>194.005</c:v>
                </c:pt>
                <c:pt idx="5170">
                  <c:v>195.005</c:v>
                </c:pt>
                <c:pt idx="5171">
                  <c:v>196.005</c:v>
                </c:pt>
                <c:pt idx="5172">
                  <c:v>197.005</c:v>
                </c:pt>
                <c:pt idx="5173">
                  <c:v>198.005</c:v>
                </c:pt>
                <c:pt idx="5174">
                  <c:v>199.005</c:v>
                </c:pt>
                <c:pt idx="5175">
                  <c:v>200.005</c:v>
                </c:pt>
                <c:pt idx="5176">
                  <c:v>201.005</c:v>
                </c:pt>
                <c:pt idx="5177">
                  <c:v>202.005</c:v>
                </c:pt>
                <c:pt idx="5178">
                  <c:v>203.005</c:v>
                </c:pt>
                <c:pt idx="5179">
                  <c:v>204.005</c:v>
                </c:pt>
                <c:pt idx="5180">
                  <c:v>205.005</c:v>
                </c:pt>
                <c:pt idx="5181">
                  <c:v>206.005</c:v>
                </c:pt>
                <c:pt idx="5182">
                  <c:v>207.005</c:v>
                </c:pt>
                <c:pt idx="5183">
                  <c:v>208.005</c:v>
                </c:pt>
                <c:pt idx="5184">
                  <c:v>209.005</c:v>
                </c:pt>
                <c:pt idx="5185">
                  <c:v>210.005</c:v>
                </c:pt>
                <c:pt idx="5186">
                  <c:v>211.005</c:v>
                </c:pt>
                <c:pt idx="5187">
                  <c:v>212.005</c:v>
                </c:pt>
                <c:pt idx="5188">
                  <c:v>213.005</c:v>
                </c:pt>
                <c:pt idx="5189">
                  <c:v>214.005</c:v>
                </c:pt>
                <c:pt idx="5190">
                  <c:v>215.005</c:v>
                </c:pt>
                <c:pt idx="5191">
                  <c:v>216.005</c:v>
                </c:pt>
                <c:pt idx="5192">
                  <c:v>217.005</c:v>
                </c:pt>
                <c:pt idx="5193">
                  <c:v>218.005</c:v>
                </c:pt>
                <c:pt idx="5194">
                  <c:v>219.005</c:v>
                </c:pt>
                <c:pt idx="5195">
                  <c:v>220.005</c:v>
                </c:pt>
                <c:pt idx="5196">
                  <c:v>221.005</c:v>
                </c:pt>
                <c:pt idx="5197">
                  <c:v>222.005</c:v>
                </c:pt>
                <c:pt idx="5198">
                  <c:v>223.005</c:v>
                </c:pt>
                <c:pt idx="5199">
                  <c:v>224.005</c:v>
                </c:pt>
                <c:pt idx="5200">
                  <c:v>225.005</c:v>
                </c:pt>
                <c:pt idx="5201">
                  <c:v>226.005</c:v>
                </c:pt>
                <c:pt idx="5202">
                  <c:v>227.005</c:v>
                </c:pt>
                <c:pt idx="5203">
                  <c:v>228.005</c:v>
                </c:pt>
                <c:pt idx="5204">
                  <c:v>229.005</c:v>
                </c:pt>
                <c:pt idx="5205">
                  <c:v>230.005</c:v>
                </c:pt>
                <c:pt idx="5206">
                  <c:v>231.005</c:v>
                </c:pt>
                <c:pt idx="5207">
                  <c:v>232.005</c:v>
                </c:pt>
                <c:pt idx="5208">
                  <c:v>233.005</c:v>
                </c:pt>
                <c:pt idx="5209">
                  <c:v>234.005</c:v>
                </c:pt>
                <c:pt idx="5210">
                  <c:v>235.005</c:v>
                </c:pt>
                <c:pt idx="5211">
                  <c:v>236.005</c:v>
                </c:pt>
                <c:pt idx="5212">
                  <c:v>237.005</c:v>
                </c:pt>
                <c:pt idx="5213">
                  <c:v>238.005</c:v>
                </c:pt>
                <c:pt idx="5214">
                  <c:v>239.005</c:v>
                </c:pt>
                <c:pt idx="5215">
                  <c:v>240.005</c:v>
                </c:pt>
                <c:pt idx="5216">
                  <c:v>241.005</c:v>
                </c:pt>
                <c:pt idx="5217">
                  <c:v>242.005</c:v>
                </c:pt>
                <c:pt idx="5218">
                  <c:v>243.005</c:v>
                </c:pt>
                <c:pt idx="5219">
                  <c:v>244.005</c:v>
                </c:pt>
                <c:pt idx="5220">
                  <c:v>245.005</c:v>
                </c:pt>
                <c:pt idx="5221">
                  <c:v>246.005</c:v>
                </c:pt>
                <c:pt idx="5222">
                  <c:v>247.005</c:v>
                </c:pt>
                <c:pt idx="5223">
                  <c:v>248.005</c:v>
                </c:pt>
                <c:pt idx="5224">
                  <c:v>249.005</c:v>
                </c:pt>
                <c:pt idx="5225">
                  <c:v>250.005</c:v>
                </c:pt>
                <c:pt idx="5226">
                  <c:v>251.005</c:v>
                </c:pt>
                <c:pt idx="5227">
                  <c:v>252.005</c:v>
                </c:pt>
                <c:pt idx="5228">
                  <c:v>253.005</c:v>
                </c:pt>
                <c:pt idx="5229">
                  <c:v>254.005</c:v>
                </c:pt>
                <c:pt idx="5230">
                  <c:v>255.005</c:v>
                </c:pt>
                <c:pt idx="5231">
                  <c:v>256.005</c:v>
                </c:pt>
                <c:pt idx="5232">
                  <c:v>257.005</c:v>
                </c:pt>
                <c:pt idx="5233">
                  <c:v>258.005</c:v>
                </c:pt>
                <c:pt idx="5234">
                  <c:v>259.005</c:v>
                </c:pt>
                <c:pt idx="5235">
                  <c:v>260.005</c:v>
                </c:pt>
                <c:pt idx="5236">
                  <c:v>261.005</c:v>
                </c:pt>
                <c:pt idx="5237">
                  <c:v>262.005</c:v>
                </c:pt>
                <c:pt idx="5238">
                  <c:v>263.005</c:v>
                </c:pt>
                <c:pt idx="5239">
                  <c:v>264.005</c:v>
                </c:pt>
                <c:pt idx="5240">
                  <c:v>265.005</c:v>
                </c:pt>
                <c:pt idx="5241">
                  <c:v>266.005</c:v>
                </c:pt>
                <c:pt idx="5242">
                  <c:v>267.005</c:v>
                </c:pt>
                <c:pt idx="5243">
                  <c:v>268.005</c:v>
                </c:pt>
                <c:pt idx="5244">
                  <c:v>269.005</c:v>
                </c:pt>
                <c:pt idx="5245">
                  <c:v>270.005</c:v>
                </c:pt>
                <c:pt idx="5246">
                  <c:v>271.005</c:v>
                </c:pt>
                <c:pt idx="5247">
                  <c:v>272.005</c:v>
                </c:pt>
                <c:pt idx="5248">
                  <c:v>273.005</c:v>
                </c:pt>
                <c:pt idx="5249">
                  <c:v>274.005</c:v>
                </c:pt>
                <c:pt idx="5250">
                  <c:v>275.005</c:v>
                </c:pt>
                <c:pt idx="5251">
                  <c:v>276.005</c:v>
                </c:pt>
                <c:pt idx="5252">
                  <c:v>277.005</c:v>
                </c:pt>
                <c:pt idx="5253">
                  <c:v>278.005</c:v>
                </c:pt>
                <c:pt idx="5254">
                  <c:v>279.005</c:v>
                </c:pt>
                <c:pt idx="5255">
                  <c:v>280.005</c:v>
                </c:pt>
                <c:pt idx="5256">
                  <c:v>281.005</c:v>
                </c:pt>
                <c:pt idx="5257">
                  <c:v>282.005</c:v>
                </c:pt>
                <c:pt idx="5258">
                  <c:v>283.005</c:v>
                </c:pt>
                <c:pt idx="5259">
                  <c:v>284.005</c:v>
                </c:pt>
                <c:pt idx="5260">
                  <c:v>285.005</c:v>
                </c:pt>
                <c:pt idx="5261">
                  <c:v>286.005</c:v>
                </c:pt>
                <c:pt idx="5262">
                  <c:v>287.005</c:v>
                </c:pt>
                <c:pt idx="5263">
                  <c:v>288.005</c:v>
                </c:pt>
                <c:pt idx="5264">
                  <c:v>289.005</c:v>
                </c:pt>
                <c:pt idx="5265">
                  <c:v>290.005</c:v>
                </c:pt>
                <c:pt idx="5266">
                  <c:v>291.005</c:v>
                </c:pt>
                <c:pt idx="5267">
                  <c:v>292.005</c:v>
                </c:pt>
                <c:pt idx="5268">
                  <c:v>293.005</c:v>
                </c:pt>
                <c:pt idx="5269">
                  <c:v>294.005</c:v>
                </c:pt>
                <c:pt idx="5270">
                  <c:v>295.005</c:v>
                </c:pt>
                <c:pt idx="5271">
                  <c:v>296.005</c:v>
                </c:pt>
                <c:pt idx="5272">
                  <c:v>297.005</c:v>
                </c:pt>
                <c:pt idx="5273">
                  <c:v>298.005</c:v>
                </c:pt>
                <c:pt idx="5274">
                  <c:v>299.005</c:v>
                </c:pt>
                <c:pt idx="5275">
                  <c:v>300.005</c:v>
                </c:pt>
                <c:pt idx="5276">
                  <c:v>301.005</c:v>
                </c:pt>
                <c:pt idx="5277">
                  <c:v>302.005</c:v>
                </c:pt>
                <c:pt idx="5278">
                  <c:v>303.005</c:v>
                </c:pt>
                <c:pt idx="5279">
                  <c:v>304.005</c:v>
                </c:pt>
                <c:pt idx="5280">
                  <c:v>305.005</c:v>
                </c:pt>
                <c:pt idx="5281">
                  <c:v>306.005</c:v>
                </c:pt>
                <c:pt idx="5282">
                  <c:v>307.005</c:v>
                </c:pt>
                <c:pt idx="5283">
                  <c:v>308.005</c:v>
                </c:pt>
                <c:pt idx="5284">
                  <c:v>309.005</c:v>
                </c:pt>
                <c:pt idx="5285">
                  <c:v>310.005</c:v>
                </c:pt>
                <c:pt idx="5286">
                  <c:v>311.005</c:v>
                </c:pt>
                <c:pt idx="5287">
                  <c:v>312.005</c:v>
                </c:pt>
                <c:pt idx="5288">
                  <c:v>313.005</c:v>
                </c:pt>
                <c:pt idx="5289">
                  <c:v>314.005</c:v>
                </c:pt>
                <c:pt idx="5290">
                  <c:v>315.005</c:v>
                </c:pt>
                <c:pt idx="5291">
                  <c:v>316.005</c:v>
                </c:pt>
                <c:pt idx="5292">
                  <c:v>317.005</c:v>
                </c:pt>
                <c:pt idx="5293">
                  <c:v>318.005</c:v>
                </c:pt>
                <c:pt idx="5294">
                  <c:v>319.005</c:v>
                </c:pt>
                <c:pt idx="5295">
                  <c:v>320.005</c:v>
                </c:pt>
                <c:pt idx="5296">
                  <c:v>321.005</c:v>
                </c:pt>
                <c:pt idx="5297">
                  <c:v>322.005</c:v>
                </c:pt>
                <c:pt idx="5298">
                  <c:v>323.005</c:v>
                </c:pt>
                <c:pt idx="5299">
                  <c:v>324.005</c:v>
                </c:pt>
                <c:pt idx="5300">
                  <c:v>325.005</c:v>
                </c:pt>
                <c:pt idx="5301">
                  <c:v>326.005</c:v>
                </c:pt>
                <c:pt idx="5302">
                  <c:v>327.005</c:v>
                </c:pt>
                <c:pt idx="5303">
                  <c:v>328.005</c:v>
                </c:pt>
                <c:pt idx="5304">
                  <c:v>329.005</c:v>
                </c:pt>
                <c:pt idx="5305">
                  <c:v>330.005</c:v>
                </c:pt>
                <c:pt idx="5306">
                  <c:v>331.005</c:v>
                </c:pt>
                <c:pt idx="5307">
                  <c:v>332.005</c:v>
                </c:pt>
                <c:pt idx="5308">
                  <c:v>333.005</c:v>
                </c:pt>
                <c:pt idx="5309">
                  <c:v>334.005</c:v>
                </c:pt>
                <c:pt idx="5310">
                  <c:v>335.005</c:v>
                </c:pt>
                <c:pt idx="5311">
                  <c:v>336.005</c:v>
                </c:pt>
                <c:pt idx="5312">
                  <c:v>337.005</c:v>
                </c:pt>
                <c:pt idx="5313">
                  <c:v>338.005</c:v>
                </c:pt>
                <c:pt idx="5314">
                  <c:v>339.005</c:v>
                </c:pt>
                <c:pt idx="5315">
                  <c:v>340.005</c:v>
                </c:pt>
                <c:pt idx="5316">
                  <c:v>341.005</c:v>
                </c:pt>
                <c:pt idx="5317">
                  <c:v>342.005</c:v>
                </c:pt>
                <c:pt idx="5318">
                  <c:v>343.005</c:v>
                </c:pt>
                <c:pt idx="5319">
                  <c:v>344.005</c:v>
                </c:pt>
                <c:pt idx="5320">
                  <c:v>345.005</c:v>
                </c:pt>
                <c:pt idx="5321">
                  <c:v>346.005</c:v>
                </c:pt>
                <c:pt idx="5322">
                  <c:v>347.005</c:v>
                </c:pt>
                <c:pt idx="5323">
                  <c:v>348.005</c:v>
                </c:pt>
                <c:pt idx="5324">
                  <c:v>349.005</c:v>
                </c:pt>
                <c:pt idx="5325">
                  <c:v>350.005</c:v>
                </c:pt>
                <c:pt idx="5326">
                  <c:v>351.005</c:v>
                </c:pt>
                <c:pt idx="5327">
                  <c:v>352.005</c:v>
                </c:pt>
                <c:pt idx="5328">
                  <c:v>353.005</c:v>
                </c:pt>
                <c:pt idx="5329">
                  <c:v>354.005</c:v>
                </c:pt>
                <c:pt idx="5330">
                  <c:v>355.005</c:v>
                </c:pt>
                <c:pt idx="5331">
                  <c:v>356.005</c:v>
                </c:pt>
                <c:pt idx="5332">
                  <c:v>357.005</c:v>
                </c:pt>
                <c:pt idx="5333">
                  <c:v>358.005</c:v>
                </c:pt>
                <c:pt idx="5334">
                  <c:v>359.005</c:v>
                </c:pt>
                <c:pt idx="5335">
                  <c:v>360.005</c:v>
                </c:pt>
                <c:pt idx="5336">
                  <c:v>361.005</c:v>
                </c:pt>
                <c:pt idx="5337">
                  <c:v>362.005</c:v>
                </c:pt>
                <c:pt idx="5338">
                  <c:v>363.005</c:v>
                </c:pt>
                <c:pt idx="5339">
                  <c:v>364.005</c:v>
                </c:pt>
                <c:pt idx="5340">
                  <c:v>365.005</c:v>
                </c:pt>
                <c:pt idx="5341">
                  <c:v>366.005</c:v>
                </c:pt>
                <c:pt idx="5342">
                  <c:v>367.005</c:v>
                </c:pt>
                <c:pt idx="5343">
                  <c:v>368.005</c:v>
                </c:pt>
                <c:pt idx="5344">
                  <c:v>369.005</c:v>
                </c:pt>
                <c:pt idx="5345">
                  <c:v>370.005</c:v>
                </c:pt>
                <c:pt idx="5346">
                  <c:v>371.005</c:v>
                </c:pt>
                <c:pt idx="5347">
                  <c:v>372.005</c:v>
                </c:pt>
                <c:pt idx="5348">
                  <c:v>373.005</c:v>
                </c:pt>
                <c:pt idx="5349">
                  <c:v>374.005</c:v>
                </c:pt>
                <c:pt idx="5350">
                  <c:v>375.005</c:v>
                </c:pt>
                <c:pt idx="5351">
                  <c:v>376.005</c:v>
                </c:pt>
                <c:pt idx="5352">
                  <c:v>377.005</c:v>
                </c:pt>
                <c:pt idx="5353">
                  <c:v>378.005</c:v>
                </c:pt>
                <c:pt idx="5354">
                  <c:v>379.005</c:v>
                </c:pt>
                <c:pt idx="5355">
                  <c:v>380.005</c:v>
                </c:pt>
                <c:pt idx="5356">
                  <c:v>381.005</c:v>
                </c:pt>
                <c:pt idx="5357">
                  <c:v>382.005</c:v>
                </c:pt>
                <c:pt idx="5358">
                  <c:v>383.005</c:v>
                </c:pt>
                <c:pt idx="5359">
                  <c:v>384.005</c:v>
                </c:pt>
                <c:pt idx="5360">
                  <c:v>385.005</c:v>
                </c:pt>
                <c:pt idx="5361">
                  <c:v>386.005</c:v>
                </c:pt>
                <c:pt idx="5362">
                  <c:v>387.005</c:v>
                </c:pt>
                <c:pt idx="5363">
                  <c:v>388.005</c:v>
                </c:pt>
                <c:pt idx="5364">
                  <c:v>389.005</c:v>
                </c:pt>
                <c:pt idx="5365">
                  <c:v>390.005</c:v>
                </c:pt>
                <c:pt idx="5366">
                  <c:v>391.005</c:v>
                </c:pt>
                <c:pt idx="5367">
                  <c:v>392.005</c:v>
                </c:pt>
                <c:pt idx="5368">
                  <c:v>393.005</c:v>
                </c:pt>
                <c:pt idx="5369">
                  <c:v>394.005</c:v>
                </c:pt>
                <c:pt idx="5370">
                  <c:v>395.005</c:v>
                </c:pt>
                <c:pt idx="5371">
                  <c:v>396.005</c:v>
                </c:pt>
                <c:pt idx="5372">
                  <c:v>397.005</c:v>
                </c:pt>
                <c:pt idx="5373">
                  <c:v>398.005</c:v>
                </c:pt>
                <c:pt idx="5374">
                  <c:v>399.005</c:v>
                </c:pt>
                <c:pt idx="5375">
                  <c:v>400.005</c:v>
                </c:pt>
                <c:pt idx="5376">
                  <c:v>401.005</c:v>
                </c:pt>
                <c:pt idx="5377">
                  <c:v>402.005</c:v>
                </c:pt>
                <c:pt idx="5378">
                  <c:v>403.005</c:v>
                </c:pt>
                <c:pt idx="5379">
                  <c:v>404.005</c:v>
                </c:pt>
                <c:pt idx="5380">
                  <c:v>405.005</c:v>
                </c:pt>
                <c:pt idx="5381">
                  <c:v>406.005</c:v>
                </c:pt>
                <c:pt idx="5382">
                  <c:v>407.005</c:v>
                </c:pt>
                <c:pt idx="5383">
                  <c:v>408.005</c:v>
                </c:pt>
                <c:pt idx="5384">
                  <c:v>409.005</c:v>
                </c:pt>
                <c:pt idx="5385">
                  <c:v>410.005</c:v>
                </c:pt>
                <c:pt idx="5386">
                  <c:v>411.005</c:v>
                </c:pt>
                <c:pt idx="5387">
                  <c:v>412.005</c:v>
                </c:pt>
                <c:pt idx="5388">
                  <c:v>413.005</c:v>
                </c:pt>
                <c:pt idx="5389">
                  <c:v>414.005</c:v>
                </c:pt>
                <c:pt idx="5390">
                  <c:v>415.005</c:v>
                </c:pt>
                <c:pt idx="5391">
                  <c:v>416.005</c:v>
                </c:pt>
                <c:pt idx="5392">
                  <c:v>417.005</c:v>
                </c:pt>
                <c:pt idx="5393">
                  <c:v>418.005</c:v>
                </c:pt>
                <c:pt idx="5394">
                  <c:v>419.005</c:v>
                </c:pt>
                <c:pt idx="5395">
                  <c:v>420.005</c:v>
                </c:pt>
                <c:pt idx="5396">
                  <c:v>421.005</c:v>
                </c:pt>
                <c:pt idx="5397">
                  <c:v>422.005</c:v>
                </c:pt>
                <c:pt idx="5398">
                  <c:v>423.005</c:v>
                </c:pt>
                <c:pt idx="5399">
                  <c:v>424.005</c:v>
                </c:pt>
                <c:pt idx="5400">
                  <c:v>425.005</c:v>
                </c:pt>
                <c:pt idx="5401">
                  <c:v>426.005</c:v>
                </c:pt>
                <c:pt idx="5402">
                  <c:v>427.005</c:v>
                </c:pt>
                <c:pt idx="5403">
                  <c:v>428.005</c:v>
                </c:pt>
                <c:pt idx="5404">
                  <c:v>429.005</c:v>
                </c:pt>
                <c:pt idx="5405">
                  <c:v>430.005</c:v>
                </c:pt>
                <c:pt idx="5406">
                  <c:v>431.005</c:v>
                </c:pt>
                <c:pt idx="5407">
                  <c:v>432.005</c:v>
                </c:pt>
                <c:pt idx="5408">
                  <c:v>433.005</c:v>
                </c:pt>
                <c:pt idx="5409">
                  <c:v>434.005</c:v>
                </c:pt>
                <c:pt idx="5410">
                  <c:v>435.005</c:v>
                </c:pt>
                <c:pt idx="5411">
                  <c:v>436.005</c:v>
                </c:pt>
                <c:pt idx="5412">
                  <c:v>437.005</c:v>
                </c:pt>
                <c:pt idx="5413">
                  <c:v>438.005</c:v>
                </c:pt>
                <c:pt idx="5414">
                  <c:v>439.005</c:v>
                </c:pt>
                <c:pt idx="5415">
                  <c:v>440.005</c:v>
                </c:pt>
                <c:pt idx="5416">
                  <c:v>441.005</c:v>
                </c:pt>
                <c:pt idx="5417">
                  <c:v>442.005</c:v>
                </c:pt>
                <c:pt idx="5418">
                  <c:v>443.005</c:v>
                </c:pt>
                <c:pt idx="5419">
                  <c:v>444.005</c:v>
                </c:pt>
                <c:pt idx="5420">
                  <c:v>445.005</c:v>
                </c:pt>
                <c:pt idx="5421">
                  <c:v>446.005</c:v>
                </c:pt>
                <c:pt idx="5422">
                  <c:v>447.005</c:v>
                </c:pt>
                <c:pt idx="5423">
                  <c:v>448.005</c:v>
                </c:pt>
                <c:pt idx="5424">
                  <c:v>449.005</c:v>
                </c:pt>
                <c:pt idx="5425">
                  <c:v>450.005</c:v>
                </c:pt>
                <c:pt idx="5426">
                  <c:v>451.005</c:v>
                </c:pt>
                <c:pt idx="5427">
                  <c:v>452.005</c:v>
                </c:pt>
                <c:pt idx="5428">
                  <c:v>453.005</c:v>
                </c:pt>
                <c:pt idx="5429">
                  <c:v>454.005</c:v>
                </c:pt>
                <c:pt idx="5430">
                  <c:v>455.005</c:v>
                </c:pt>
                <c:pt idx="5431">
                  <c:v>456.005</c:v>
                </c:pt>
                <c:pt idx="5432">
                  <c:v>457.005</c:v>
                </c:pt>
                <c:pt idx="5433">
                  <c:v>458.005</c:v>
                </c:pt>
                <c:pt idx="5434">
                  <c:v>459.005</c:v>
                </c:pt>
                <c:pt idx="5435">
                  <c:v>460.005</c:v>
                </c:pt>
                <c:pt idx="5436">
                  <c:v>461.005</c:v>
                </c:pt>
                <c:pt idx="5437">
                  <c:v>462.005</c:v>
                </c:pt>
                <c:pt idx="5438">
                  <c:v>463.005</c:v>
                </c:pt>
                <c:pt idx="5439">
                  <c:v>464.005</c:v>
                </c:pt>
                <c:pt idx="5440">
                  <c:v>465.005</c:v>
                </c:pt>
                <c:pt idx="5441">
                  <c:v>466.005</c:v>
                </c:pt>
                <c:pt idx="5442">
                  <c:v>467.005</c:v>
                </c:pt>
                <c:pt idx="5443">
                  <c:v>468.005</c:v>
                </c:pt>
                <c:pt idx="5444">
                  <c:v>469.005</c:v>
                </c:pt>
                <c:pt idx="5445">
                  <c:v>470.005</c:v>
                </c:pt>
                <c:pt idx="5446">
                  <c:v>471.005</c:v>
                </c:pt>
                <c:pt idx="5447">
                  <c:v>472.005</c:v>
                </c:pt>
                <c:pt idx="5448">
                  <c:v>473.005</c:v>
                </c:pt>
                <c:pt idx="5449">
                  <c:v>474.005</c:v>
                </c:pt>
                <c:pt idx="5450">
                  <c:v>475.005</c:v>
                </c:pt>
                <c:pt idx="5451">
                  <c:v>476.005</c:v>
                </c:pt>
                <c:pt idx="5452">
                  <c:v>477.005</c:v>
                </c:pt>
                <c:pt idx="5453">
                  <c:v>478.005</c:v>
                </c:pt>
                <c:pt idx="5454">
                  <c:v>479.005</c:v>
                </c:pt>
                <c:pt idx="5455">
                  <c:v>480.005</c:v>
                </c:pt>
                <c:pt idx="5456">
                  <c:v>481.005</c:v>
                </c:pt>
                <c:pt idx="5457">
                  <c:v>482.005</c:v>
                </c:pt>
                <c:pt idx="5458">
                  <c:v>483.005</c:v>
                </c:pt>
                <c:pt idx="5459">
                  <c:v>484.005</c:v>
                </c:pt>
                <c:pt idx="5460">
                  <c:v>485.005</c:v>
                </c:pt>
                <c:pt idx="5461">
                  <c:v>486.005</c:v>
                </c:pt>
                <c:pt idx="5462">
                  <c:v>487.005</c:v>
                </c:pt>
                <c:pt idx="5463">
                  <c:v>488.005</c:v>
                </c:pt>
                <c:pt idx="5464">
                  <c:v>489.005</c:v>
                </c:pt>
                <c:pt idx="5465">
                  <c:v>490.005</c:v>
                </c:pt>
                <c:pt idx="5466">
                  <c:v>491.005</c:v>
                </c:pt>
                <c:pt idx="5467">
                  <c:v>492.005</c:v>
                </c:pt>
                <c:pt idx="5468">
                  <c:v>493.00068099999999</c:v>
                </c:pt>
                <c:pt idx="5469">
                  <c:v>493.97619900000001</c:v>
                </c:pt>
                <c:pt idx="5470">
                  <c:v>494.93427700000001</c:v>
                </c:pt>
                <c:pt idx="5471">
                  <c:v>495.87783999999999</c:v>
                </c:pt>
                <c:pt idx="5472">
                  <c:v>496.81003900000002</c:v>
                </c:pt>
                <c:pt idx="5473">
                  <c:v>497.73431799999997</c:v>
                </c:pt>
                <c:pt idx="5474">
                  <c:v>498.65448900000001</c:v>
                </c:pt>
                <c:pt idx="5475">
                  <c:v>499.57484899999997</c:v>
                </c:pt>
                <c:pt idx="5476">
                  <c:v>500.50032599999997</c:v>
                </c:pt>
                <c:pt idx="5477">
                  <c:v>501.43670300000002</c:v>
                </c:pt>
                <c:pt idx="5478">
                  <c:v>502.39091999999999</c:v>
                </c:pt>
                <c:pt idx="5479">
                  <c:v>503.37154099999998</c:v>
                </c:pt>
                <c:pt idx="5480">
                  <c:v>504.37154099999998</c:v>
                </c:pt>
                <c:pt idx="5481">
                  <c:v>505.37154099999998</c:v>
                </c:pt>
                <c:pt idx="5482">
                  <c:v>506.37154099999998</c:v>
                </c:pt>
                <c:pt idx="5483">
                  <c:v>507.37154099999998</c:v>
                </c:pt>
                <c:pt idx="5484">
                  <c:v>508.37154099999998</c:v>
                </c:pt>
                <c:pt idx="5485">
                  <c:v>509.37154099999998</c:v>
                </c:pt>
                <c:pt idx="5486">
                  <c:v>510.37154099999998</c:v>
                </c:pt>
                <c:pt idx="5487">
                  <c:v>511.37154099999998</c:v>
                </c:pt>
                <c:pt idx="5488">
                  <c:v>512.37154099999998</c:v>
                </c:pt>
                <c:pt idx="5489">
                  <c:v>513.37154099999998</c:v>
                </c:pt>
                <c:pt idx="5490">
                  <c:v>514.37154099999998</c:v>
                </c:pt>
                <c:pt idx="5491">
                  <c:v>515.37154099999998</c:v>
                </c:pt>
                <c:pt idx="5492">
                  <c:v>516.37154099999998</c:v>
                </c:pt>
                <c:pt idx="5493">
                  <c:v>517.37154099999998</c:v>
                </c:pt>
                <c:pt idx="5494">
                  <c:v>518.37154099999998</c:v>
                </c:pt>
                <c:pt idx="5495">
                  <c:v>519.37154099999998</c:v>
                </c:pt>
                <c:pt idx="5496">
                  <c:v>520.37154099999998</c:v>
                </c:pt>
                <c:pt idx="5497">
                  <c:v>521.37154099999998</c:v>
                </c:pt>
                <c:pt idx="5498">
                  <c:v>522.37154099999998</c:v>
                </c:pt>
                <c:pt idx="5499">
                  <c:v>523.37154099999998</c:v>
                </c:pt>
                <c:pt idx="5500">
                  <c:v>524.37154099999998</c:v>
                </c:pt>
                <c:pt idx="5501">
                  <c:v>525.37154099999998</c:v>
                </c:pt>
                <c:pt idx="5502">
                  <c:v>526.37154099999998</c:v>
                </c:pt>
                <c:pt idx="5503">
                  <c:v>527.37154099999998</c:v>
                </c:pt>
                <c:pt idx="5504">
                  <c:v>528.37154099999998</c:v>
                </c:pt>
                <c:pt idx="5505">
                  <c:v>529.37154099999998</c:v>
                </c:pt>
                <c:pt idx="5506">
                  <c:v>530.37154099999998</c:v>
                </c:pt>
                <c:pt idx="5507">
                  <c:v>531.37154099999998</c:v>
                </c:pt>
                <c:pt idx="5508">
                  <c:v>532.37154099999998</c:v>
                </c:pt>
                <c:pt idx="5509">
                  <c:v>533.37154099999998</c:v>
                </c:pt>
                <c:pt idx="5510">
                  <c:v>534.37154099999998</c:v>
                </c:pt>
                <c:pt idx="5511">
                  <c:v>535.37154099999998</c:v>
                </c:pt>
                <c:pt idx="5512">
                  <c:v>536.37154099999998</c:v>
                </c:pt>
                <c:pt idx="5513">
                  <c:v>537.37154099999998</c:v>
                </c:pt>
                <c:pt idx="5514">
                  <c:v>538.37154099999998</c:v>
                </c:pt>
                <c:pt idx="5515">
                  <c:v>539.37154099999998</c:v>
                </c:pt>
                <c:pt idx="5516">
                  <c:v>540.37154099999998</c:v>
                </c:pt>
                <c:pt idx="5517">
                  <c:v>541.37154099999998</c:v>
                </c:pt>
                <c:pt idx="5518">
                  <c:v>542.37154099999998</c:v>
                </c:pt>
                <c:pt idx="5519">
                  <c:v>543.37154099999998</c:v>
                </c:pt>
                <c:pt idx="5520">
                  <c:v>544.37154099999998</c:v>
                </c:pt>
                <c:pt idx="5521">
                  <c:v>545.37154099999998</c:v>
                </c:pt>
                <c:pt idx="5522">
                  <c:v>546.37154099999998</c:v>
                </c:pt>
                <c:pt idx="5523">
                  <c:v>547.37154099999998</c:v>
                </c:pt>
                <c:pt idx="5524">
                  <c:v>548.37154099999998</c:v>
                </c:pt>
                <c:pt idx="5525">
                  <c:v>549.37154099999998</c:v>
                </c:pt>
                <c:pt idx="5526">
                  <c:v>550.37154099999998</c:v>
                </c:pt>
                <c:pt idx="5527">
                  <c:v>551.37154099999998</c:v>
                </c:pt>
                <c:pt idx="5528">
                  <c:v>552.37154099999998</c:v>
                </c:pt>
                <c:pt idx="5529">
                  <c:v>553.37154099999998</c:v>
                </c:pt>
                <c:pt idx="5530">
                  <c:v>554.37154099999998</c:v>
                </c:pt>
                <c:pt idx="5531">
                  <c:v>555.37154099999998</c:v>
                </c:pt>
                <c:pt idx="5532">
                  <c:v>556.37154099999998</c:v>
                </c:pt>
                <c:pt idx="5533">
                  <c:v>557.37154099999998</c:v>
                </c:pt>
                <c:pt idx="5534">
                  <c:v>558.37154099999998</c:v>
                </c:pt>
                <c:pt idx="5535">
                  <c:v>559.37154099999998</c:v>
                </c:pt>
                <c:pt idx="5536">
                  <c:v>560.37154099999998</c:v>
                </c:pt>
                <c:pt idx="5537">
                  <c:v>561.37154099999998</c:v>
                </c:pt>
                <c:pt idx="5538">
                  <c:v>562.37154099999998</c:v>
                </c:pt>
                <c:pt idx="5539">
                  <c:v>563.37154099999998</c:v>
                </c:pt>
                <c:pt idx="5540">
                  <c:v>564.37154099999998</c:v>
                </c:pt>
                <c:pt idx="5541">
                  <c:v>565.37154099999998</c:v>
                </c:pt>
                <c:pt idx="5542">
                  <c:v>566.37154099999998</c:v>
                </c:pt>
                <c:pt idx="5543">
                  <c:v>567.37154099999998</c:v>
                </c:pt>
                <c:pt idx="5544">
                  <c:v>568.37154099999998</c:v>
                </c:pt>
                <c:pt idx="5545">
                  <c:v>569.37154099999998</c:v>
                </c:pt>
                <c:pt idx="5546">
                  <c:v>570.37154099999998</c:v>
                </c:pt>
                <c:pt idx="5547">
                  <c:v>571.37154099999998</c:v>
                </c:pt>
                <c:pt idx="5548">
                  <c:v>572.37154099999998</c:v>
                </c:pt>
                <c:pt idx="5549">
                  <c:v>573.37154099999998</c:v>
                </c:pt>
                <c:pt idx="5550">
                  <c:v>574.37154099999998</c:v>
                </c:pt>
                <c:pt idx="5551">
                  <c:v>575.37154099999998</c:v>
                </c:pt>
                <c:pt idx="5552">
                  <c:v>576.37154099999998</c:v>
                </c:pt>
                <c:pt idx="5553">
                  <c:v>577.37154099999998</c:v>
                </c:pt>
                <c:pt idx="5554">
                  <c:v>578.37154099999998</c:v>
                </c:pt>
                <c:pt idx="5555">
                  <c:v>579.37154099999998</c:v>
                </c:pt>
                <c:pt idx="5556">
                  <c:v>580.37154099999998</c:v>
                </c:pt>
                <c:pt idx="5557">
                  <c:v>581.37154099999998</c:v>
                </c:pt>
                <c:pt idx="5558">
                  <c:v>582.37154099999998</c:v>
                </c:pt>
                <c:pt idx="5559">
                  <c:v>583.37154099999998</c:v>
                </c:pt>
                <c:pt idx="5560">
                  <c:v>584.37154099999998</c:v>
                </c:pt>
                <c:pt idx="5561">
                  <c:v>585.37154099999998</c:v>
                </c:pt>
                <c:pt idx="5562">
                  <c:v>586.37154099999998</c:v>
                </c:pt>
                <c:pt idx="5563">
                  <c:v>587.37154099999998</c:v>
                </c:pt>
                <c:pt idx="5564">
                  <c:v>588.37154099999998</c:v>
                </c:pt>
                <c:pt idx="5565">
                  <c:v>589.37154099999998</c:v>
                </c:pt>
                <c:pt idx="5566">
                  <c:v>590.37154099999998</c:v>
                </c:pt>
                <c:pt idx="5567">
                  <c:v>591.37154099999998</c:v>
                </c:pt>
                <c:pt idx="5568">
                  <c:v>592.37154099999998</c:v>
                </c:pt>
                <c:pt idx="5569">
                  <c:v>593.37154099999998</c:v>
                </c:pt>
                <c:pt idx="5570">
                  <c:v>594.37154099999998</c:v>
                </c:pt>
                <c:pt idx="5571">
                  <c:v>595.37154099999998</c:v>
                </c:pt>
                <c:pt idx="5572">
                  <c:v>596.37154099999998</c:v>
                </c:pt>
                <c:pt idx="5573">
                  <c:v>597.37154099999998</c:v>
                </c:pt>
                <c:pt idx="5574">
                  <c:v>598.37154099999998</c:v>
                </c:pt>
                <c:pt idx="5575">
                  <c:v>599.37154099999998</c:v>
                </c:pt>
                <c:pt idx="5576">
                  <c:v>600.37154099999998</c:v>
                </c:pt>
                <c:pt idx="5577">
                  <c:v>601.37154099999998</c:v>
                </c:pt>
                <c:pt idx="5578">
                  <c:v>602.37154099999998</c:v>
                </c:pt>
                <c:pt idx="5579">
                  <c:v>603.37154099999998</c:v>
                </c:pt>
                <c:pt idx="5580">
                  <c:v>604.37154099999998</c:v>
                </c:pt>
                <c:pt idx="5581">
                  <c:v>605.37154099999998</c:v>
                </c:pt>
                <c:pt idx="5582">
                  <c:v>606.37154099999998</c:v>
                </c:pt>
                <c:pt idx="5583">
                  <c:v>607.37154099999998</c:v>
                </c:pt>
                <c:pt idx="5584">
                  <c:v>608.37154099999998</c:v>
                </c:pt>
                <c:pt idx="5585">
                  <c:v>609.37154099999998</c:v>
                </c:pt>
                <c:pt idx="5586">
                  <c:v>610.37154099999998</c:v>
                </c:pt>
                <c:pt idx="5587">
                  <c:v>611.37154099999998</c:v>
                </c:pt>
                <c:pt idx="5588">
                  <c:v>612.37154099999998</c:v>
                </c:pt>
                <c:pt idx="5589">
                  <c:v>613.37154099999998</c:v>
                </c:pt>
                <c:pt idx="5590">
                  <c:v>614.37154099999998</c:v>
                </c:pt>
                <c:pt idx="5591">
                  <c:v>615.37154099999998</c:v>
                </c:pt>
                <c:pt idx="5592">
                  <c:v>616.37154099999998</c:v>
                </c:pt>
                <c:pt idx="5593">
                  <c:v>617.37154099999998</c:v>
                </c:pt>
                <c:pt idx="5594">
                  <c:v>618.37154099999998</c:v>
                </c:pt>
                <c:pt idx="5595">
                  <c:v>619.37154099999998</c:v>
                </c:pt>
                <c:pt idx="5596">
                  <c:v>620.37154099999998</c:v>
                </c:pt>
                <c:pt idx="5597">
                  <c:v>621.37154099999998</c:v>
                </c:pt>
                <c:pt idx="5598">
                  <c:v>622.37154099999998</c:v>
                </c:pt>
                <c:pt idx="5599">
                  <c:v>623.37154099999998</c:v>
                </c:pt>
                <c:pt idx="5600">
                  <c:v>624.37154099999998</c:v>
                </c:pt>
                <c:pt idx="5601">
                  <c:v>625.37154099999998</c:v>
                </c:pt>
                <c:pt idx="5602">
                  <c:v>626.37154099999998</c:v>
                </c:pt>
                <c:pt idx="5603">
                  <c:v>627.37154099999998</c:v>
                </c:pt>
                <c:pt idx="5604">
                  <c:v>628.37154099999998</c:v>
                </c:pt>
                <c:pt idx="5605">
                  <c:v>629.37154099999998</c:v>
                </c:pt>
                <c:pt idx="5606">
                  <c:v>630.37154099999998</c:v>
                </c:pt>
                <c:pt idx="5607">
                  <c:v>631.37154099999998</c:v>
                </c:pt>
                <c:pt idx="5608">
                  <c:v>632.37154099999998</c:v>
                </c:pt>
                <c:pt idx="5609">
                  <c:v>633.37154099999998</c:v>
                </c:pt>
                <c:pt idx="5610">
                  <c:v>634.37154099999998</c:v>
                </c:pt>
                <c:pt idx="5611">
                  <c:v>635.37154099999998</c:v>
                </c:pt>
                <c:pt idx="5612">
                  <c:v>636.37154099999998</c:v>
                </c:pt>
                <c:pt idx="5613">
                  <c:v>637.37154099999998</c:v>
                </c:pt>
                <c:pt idx="5614">
                  <c:v>638.37154099999998</c:v>
                </c:pt>
                <c:pt idx="5615">
                  <c:v>639.37154099999998</c:v>
                </c:pt>
                <c:pt idx="5616">
                  <c:v>640.37154099999998</c:v>
                </c:pt>
                <c:pt idx="5617">
                  <c:v>641.37154099999998</c:v>
                </c:pt>
                <c:pt idx="5618">
                  <c:v>642.37154099999998</c:v>
                </c:pt>
                <c:pt idx="5619">
                  <c:v>643.37154099999998</c:v>
                </c:pt>
                <c:pt idx="5620">
                  <c:v>644.37154099999998</c:v>
                </c:pt>
                <c:pt idx="5621">
                  <c:v>645.37154099999998</c:v>
                </c:pt>
                <c:pt idx="5622">
                  <c:v>646.37154099999998</c:v>
                </c:pt>
                <c:pt idx="5623">
                  <c:v>647.37154099999998</c:v>
                </c:pt>
                <c:pt idx="5624">
                  <c:v>648.37154099999998</c:v>
                </c:pt>
                <c:pt idx="5625">
                  <c:v>649.37154099999998</c:v>
                </c:pt>
                <c:pt idx="5626">
                  <c:v>650.37154099999998</c:v>
                </c:pt>
                <c:pt idx="5627">
                  <c:v>651.37154099999998</c:v>
                </c:pt>
                <c:pt idx="5628">
                  <c:v>652.37154099999998</c:v>
                </c:pt>
                <c:pt idx="5629">
                  <c:v>653.37154099999998</c:v>
                </c:pt>
                <c:pt idx="5630">
                  <c:v>654.37154099999998</c:v>
                </c:pt>
                <c:pt idx="5631">
                  <c:v>655.37154099999998</c:v>
                </c:pt>
                <c:pt idx="5632">
                  <c:v>656.37154099999998</c:v>
                </c:pt>
                <c:pt idx="5633">
                  <c:v>657.37154099999998</c:v>
                </c:pt>
                <c:pt idx="5634">
                  <c:v>658.37154099999998</c:v>
                </c:pt>
                <c:pt idx="5635">
                  <c:v>659.37154099999998</c:v>
                </c:pt>
                <c:pt idx="5636">
                  <c:v>660.37154099999998</c:v>
                </c:pt>
                <c:pt idx="5637">
                  <c:v>661.37154099999998</c:v>
                </c:pt>
                <c:pt idx="5638">
                  <c:v>662.37154099999998</c:v>
                </c:pt>
                <c:pt idx="5639">
                  <c:v>663.37154099999998</c:v>
                </c:pt>
                <c:pt idx="5640">
                  <c:v>664.37154099999998</c:v>
                </c:pt>
                <c:pt idx="5641">
                  <c:v>665.37154099999998</c:v>
                </c:pt>
                <c:pt idx="5642">
                  <c:v>666.37154099999998</c:v>
                </c:pt>
                <c:pt idx="5643">
                  <c:v>667.37154099999998</c:v>
                </c:pt>
                <c:pt idx="5644">
                  <c:v>668.37154099999998</c:v>
                </c:pt>
                <c:pt idx="5645">
                  <c:v>669.37154099999998</c:v>
                </c:pt>
                <c:pt idx="5646">
                  <c:v>670.37154099999998</c:v>
                </c:pt>
                <c:pt idx="5647">
                  <c:v>671.37154099999998</c:v>
                </c:pt>
                <c:pt idx="5648">
                  <c:v>672.37154099999998</c:v>
                </c:pt>
                <c:pt idx="5649">
                  <c:v>673.37154099999998</c:v>
                </c:pt>
                <c:pt idx="5650">
                  <c:v>674.37154099999998</c:v>
                </c:pt>
                <c:pt idx="5651">
                  <c:v>675.37154099999998</c:v>
                </c:pt>
                <c:pt idx="5652">
                  <c:v>676.37154099999998</c:v>
                </c:pt>
                <c:pt idx="5653">
                  <c:v>677.37154099999998</c:v>
                </c:pt>
                <c:pt idx="5654">
                  <c:v>678.37154099999998</c:v>
                </c:pt>
                <c:pt idx="5655">
                  <c:v>679.37154099999998</c:v>
                </c:pt>
                <c:pt idx="5656">
                  <c:v>680.37154099999998</c:v>
                </c:pt>
                <c:pt idx="5657">
                  <c:v>681.37154099999998</c:v>
                </c:pt>
                <c:pt idx="5658">
                  <c:v>682.37154099999998</c:v>
                </c:pt>
                <c:pt idx="5659">
                  <c:v>683.37154099999998</c:v>
                </c:pt>
                <c:pt idx="5660">
                  <c:v>684.37154099999998</c:v>
                </c:pt>
                <c:pt idx="5661">
                  <c:v>685.37154099999998</c:v>
                </c:pt>
                <c:pt idx="5662">
                  <c:v>686.37154099999998</c:v>
                </c:pt>
                <c:pt idx="5663">
                  <c:v>687.37154099999998</c:v>
                </c:pt>
                <c:pt idx="5664">
                  <c:v>688.37154099999998</c:v>
                </c:pt>
                <c:pt idx="5665">
                  <c:v>689.37154099999998</c:v>
                </c:pt>
                <c:pt idx="5666">
                  <c:v>690.37154099999998</c:v>
                </c:pt>
                <c:pt idx="5667">
                  <c:v>691.37154099999998</c:v>
                </c:pt>
                <c:pt idx="5668">
                  <c:v>692.37154099999998</c:v>
                </c:pt>
                <c:pt idx="5669">
                  <c:v>693.37154099999998</c:v>
                </c:pt>
                <c:pt idx="5670">
                  <c:v>694.37154099999998</c:v>
                </c:pt>
                <c:pt idx="5671">
                  <c:v>695.37154099999998</c:v>
                </c:pt>
                <c:pt idx="5672">
                  <c:v>696.37154099999998</c:v>
                </c:pt>
                <c:pt idx="5673">
                  <c:v>697.37154099999998</c:v>
                </c:pt>
                <c:pt idx="5674">
                  <c:v>698.37154099999998</c:v>
                </c:pt>
                <c:pt idx="5675">
                  <c:v>699.37154099999998</c:v>
                </c:pt>
                <c:pt idx="5676">
                  <c:v>700.37154099999998</c:v>
                </c:pt>
                <c:pt idx="5677">
                  <c:v>701.37154099999998</c:v>
                </c:pt>
                <c:pt idx="5678">
                  <c:v>702.37154099999998</c:v>
                </c:pt>
                <c:pt idx="5679">
                  <c:v>703.37154099999998</c:v>
                </c:pt>
                <c:pt idx="5680">
                  <c:v>704.37154099999998</c:v>
                </c:pt>
                <c:pt idx="5681">
                  <c:v>705.37154099999998</c:v>
                </c:pt>
                <c:pt idx="5682">
                  <c:v>706.37154099999998</c:v>
                </c:pt>
                <c:pt idx="5683">
                  <c:v>707.37154099999998</c:v>
                </c:pt>
                <c:pt idx="5684">
                  <c:v>708.37154099999998</c:v>
                </c:pt>
                <c:pt idx="5685">
                  <c:v>709.37154099999998</c:v>
                </c:pt>
                <c:pt idx="5686">
                  <c:v>710.37154099999998</c:v>
                </c:pt>
                <c:pt idx="5687">
                  <c:v>711.37154099999998</c:v>
                </c:pt>
                <c:pt idx="5688">
                  <c:v>712.37154099999998</c:v>
                </c:pt>
                <c:pt idx="5689">
                  <c:v>713.37154099999998</c:v>
                </c:pt>
                <c:pt idx="5690">
                  <c:v>714.37154099999998</c:v>
                </c:pt>
                <c:pt idx="5691">
                  <c:v>715.37154099999998</c:v>
                </c:pt>
                <c:pt idx="5692">
                  <c:v>716.37154099999998</c:v>
                </c:pt>
                <c:pt idx="5693">
                  <c:v>717.37154099999998</c:v>
                </c:pt>
                <c:pt idx="5694">
                  <c:v>718.37154099999998</c:v>
                </c:pt>
                <c:pt idx="5695">
                  <c:v>719.37154099999998</c:v>
                </c:pt>
                <c:pt idx="5696">
                  <c:v>720.37154099999998</c:v>
                </c:pt>
                <c:pt idx="5697">
                  <c:v>721.37154099999998</c:v>
                </c:pt>
                <c:pt idx="5698">
                  <c:v>722.37154099999998</c:v>
                </c:pt>
                <c:pt idx="5699">
                  <c:v>723.37154099999998</c:v>
                </c:pt>
                <c:pt idx="5700">
                  <c:v>724.37154099999998</c:v>
                </c:pt>
                <c:pt idx="5701">
                  <c:v>725.37154099999998</c:v>
                </c:pt>
                <c:pt idx="5702">
                  <c:v>726.37154099999998</c:v>
                </c:pt>
                <c:pt idx="5703">
                  <c:v>727.37154099999998</c:v>
                </c:pt>
                <c:pt idx="5704">
                  <c:v>728.37154099999998</c:v>
                </c:pt>
                <c:pt idx="5705">
                  <c:v>729.37154099999998</c:v>
                </c:pt>
                <c:pt idx="5706">
                  <c:v>730.37154099999998</c:v>
                </c:pt>
                <c:pt idx="5707">
                  <c:v>731.37154099999998</c:v>
                </c:pt>
                <c:pt idx="5708">
                  <c:v>732.37154099999998</c:v>
                </c:pt>
                <c:pt idx="5709">
                  <c:v>733.37154099999998</c:v>
                </c:pt>
                <c:pt idx="5710">
                  <c:v>734.37154099999998</c:v>
                </c:pt>
                <c:pt idx="5711">
                  <c:v>735.37154099999998</c:v>
                </c:pt>
                <c:pt idx="5712">
                  <c:v>736.37154099999998</c:v>
                </c:pt>
                <c:pt idx="5713">
                  <c:v>737.37154099999998</c:v>
                </c:pt>
                <c:pt idx="5714">
                  <c:v>738.37154099999998</c:v>
                </c:pt>
                <c:pt idx="5715">
                  <c:v>739.37154099999998</c:v>
                </c:pt>
                <c:pt idx="5716">
                  <c:v>740.37154099999998</c:v>
                </c:pt>
                <c:pt idx="5717">
                  <c:v>741.37154099999998</c:v>
                </c:pt>
                <c:pt idx="5718">
                  <c:v>742.37154099999998</c:v>
                </c:pt>
                <c:pt idx="5719">
                  <c:v>743.37154099999998</c:v>
                </c:pt>
                <c:pt idx="5720">
                  <c:v>744.37154099999998</c:v>
                </c:pt>
                <c:pt idx="5721">
                  <c:v>745.37154099999998</c:v>
                </c:pt>
                <c:pt idx="5722">
                  <c:v>746.37154099999998</c:v>
                </c:pt>
                <c:pt idx="5723">
                  <c:v>747.37154099999998</c:v>
                </c:pt>
                <c:pt idx="5724">
                  <c:v>748.37154099999998</c:v>
                </c:pt>
                <c:pt idx="5725">
                  <c:v>749.37154099999998</c:v>
                </c:pt>
                <c:pt idx="5726">
                  <c:v>750.37154099999998</c:v>
                </c:pt>
                <c:pt idx="5727">
                  <c:v>751.37154099999998</c:v>
                </c:pt>
                <c:pt idx="5728">
                  <c:v>752.37154099999998</c:v>
                </c:pt>
                <c:pt idx="5729">
                  <c:v>753.37154099999998</c:v>
                </c:pt>
                <c:pt idx="5730">
                  <c:v>754.37154099999998</c:v>
                </c:pt>
                <c:pt idx="5731">
                  <c:v>755.37154099999998</c:v>
                </c:pt>
                <c:pt idx="5732">
                  <c:v>756.37154099999998</c:v>
                </c:pt>
                <c:pt idx="5733">
                  <c:v>757.37154099999998</c:v>
                </c:pt>
                <c:pt idx="5734">
                  <c:v>758.37154099999998</c:v>
                </c:pt>
                <c:pt idx="5735">
                  <c:v>759.37154099999998</c:v>
                </c:pt>
                <c:pt idx="5736">
                  <c:v>760.37154099999998</c:v>
                </c:pt>
                <c:pt idx="5737">
                  <c:v>761.37154099999998</c:v>
                </c:pt>
                <c:pt idx="5738">
                  <c:v>762.37154099999998</c:v>
                </c:pt>
                <c:pt idx="5739">
                  <c:v>763.37154099999998</c:v>
                </c:pt>
                <c:pt idx="5740">
                  <c:v>764.37154099999998</c:v>
                </c:pt>
                <c:pt idx="5741">
                  <c:v>765.37154099999998</c:v>
                </c:pt>
                <c:pt idx="5742">
                  <c:v>766.37154099999998</c:v>
                </c:pt>
                <c:pt idx="5743">
                  <c:v>767.37154099999998</c:v>
                </c:pt>
                <c:pt idx="5744">
                  <c:v>768.37154099999998</c:v>
                </c:pt>
                <c:pt idx="5745">
                  <c:v>769.37154099999998</c:v>
                </c:pt>
                <c:pt idx="5746">
                  <c:v>770.37154099999998</c:v>
                </c:pt>
                <c:pt idx="5747">
                  <c:v>771.37154099999998</c:v>
                </c:pt>
                <c:pt idx="5748">
                  <c:v>772.37154099999998</c:v>
                </c:pt>
                <c:pt idx="5749">
                  <c:v>773.37154099999998</c:v>
                </c:pt>
                <c:pt idx="5750">
                  <c:v>774.37154099999998</c:v>
                </c:pt>
                <c:pt idx="5751">
                  <c:v>775.37154099999998</c:v>
                </c:pt>
                <c:pt idx="5752">
                  <c:v>776.37154099999998</c:v>
                </c:pt>
                <c:pt idx="5753">
                  <c:v>777.37154099999998</c:v>
                </c:pt>
                <c:pt idx="5754">
                  <c:v>778.37154099999998</c:v>
                </c:pt>
                <c:pt idx="5755">
                  <c:v>779.37154099999998</c:v>
                </c:pt>
                <c:pt idx="5756">
                  <c:v>780.37154099999998</c:v>
                </c:pt>
                <c:pt idx="5757">
                  <c:v>781.37154099999998</c:v>
                </c:pt>
                <c:pt idx="5758">
                  <c:v>782.37154099999998</c:v>
                </c:pt>
                <c:pt idx="5759">
                  <c:v>783.37154099999998</c:v>
                </c:pt>
                <c:pt idx="5760">
                  <c:v>784.37154099999998</c:v>
                </c:pt>
                <c:pt idx="5761">
                  <c:v>785.37154099999998</c:v>
                </c:pt>
                <c:pt idx="5762">
                  <c:v>786.37154099999998</c:v>
                </c:pt>
                <c:pt idx="5763">
                  <c:v>787.37154099999998</c:v>
                </c:pt>
                <c:pt idx="5764">
                  <c:v>788.37154099999998</c:v>
                </c:pt>
                <c:pt idx="5765">
                  <c:v>789.37154099999998</c:v>
                </c:pt>
                <c:pt idx="5766">
                  <c:v>790.37154099999998</c:v>
                </c:pt>
                <c:pt idx="5767">
                  <c:v>791.37154099999998</c:v>
                </c:pt>
                <c:pt idx="5768">
                  <c:v>792.37154099999998</c:v>
                </c:pt>
                <c:pt idx="5769">
                  <c:v>793.37154099999998</c:v>
                </c:pt>
                <c:pt idx="5770">
                  <c:v>794.37154099999998</c:v>
                </c:pt>
                <c:pt idx="5771">
                  <c:v>795.37154099999998</c:v>
                </c:pt>
                <c:pt idx="5772">
                  <c:v>796.37154099999998</c:v>
                </c:pt>
                <c:pt idx="5773">
                  <c:v>797.37154099999998</c:v>
                </c:pt>
                <c:pt idx="5774">
                  <c:v>798.37154099999998</c:v>
                </c:pt>
                <c:pt idx="5775">
                  <c:v>799.37154099999998</c:v>
                </c:pt>
                <c:pt idx="5776">
                  <c:v>800.37154099999998</c:v>
                </c:pt>
                <c:pt idx="5777">
                  <c:v>801.37154099999998</c:v>
                </c:pt>
                <c:pt idx="5778">
                  <c:v>802.37154099999998</c:v>
                </c:pt>
                <c:pt idx="5779">
                  <c:v>803.37154099999998</c:v>
                </c:pt>
                <c:pt idx="5780">
                  <c:v>804.37154099999998</c:v>
                </c:pt>
                <c:pt idx="5781">
                  <c:v>805.37154099999998</c:v>
                </c:pt>
                <c:pt idx="5782">
                  <c:v>806.37154099999998</c:v>
                </c:pt>
                <c:pt idx="5783">
                  <c:v>807.37154099999998</c:v>
                </c:pt>
                <c:pt idx="5784">
                  <c:v>808.37154099999998</c:v>
                </c:pt>
                <c:pt idx="5785">
                  <c:v>809.37154099999998</c:v>
                </c:pt>
                <c:pt idx="5786">
                  <c:v>810.37154099999998</c:v>
                </c:pt>
                <c:pt idx="5787">
                  <c:v>811.37154099999998</c:v>
                </c:pt>
                <c:pt idx="5788">
                  <c:v>812.37154099999998</c:v>
                </c:pt>
                <c:pt idx="5789">
                  <c:v>813.37154099999998</c:v>
                </c:pt>
                <c:pt idx="5790">
                  <c:v>814.37154099999998</c:v>
                </c:pt>
                <c:pt idx="5791">
                  <c:v>815.37154099999998</c:v>
                </c:pt>
                <c:pt idx="5792">
                  <c:v>816.37154099999998</c:v>
                </c:pt>
                <c:pt idx="5793">
                  <c:v>817.37154099999998</c:v>
                </c:pt>
                <c:pt idx="5794">
                  <c:v>818.37154099999998</c:v>
                </c:pt>
                <c:pt idx="5795">
                  <c:v>819.37154099999998</c:v>
                </c:pt>
                <c:pt idx="5796">
                  <c:v>820.37154099999998</c:v>
                </c:pt>
                <c:pt idx="5797">
                  <c:v>821.37154099999998</c:v>
                </c:pt>
                <c:pt idx="5798">
                  <c:v>822.37154099999998</c:v>
                </c:pt>
                <c:pt idx="5799">
                  <c:v>823.37154099999998</c:v>
                </c:pt>
                <c:pt idx="5800">
                  <c:v>824.37154099999998</c:v>
                </c:pt>
                <c:pt idx="5801">
                  <c:v>825.37154099999998</c:v>
                </c:pt>
                <c:pt idx="5802">
                  <c:v>826.37154099999998</c:v>
                </c:pt>
                <c:pt idx="5803">
                  <c:v>827.37154099999998</c:v>
                </c:pt>
                <c:pt idx="5804">
                  <c:v>828.37154099999998</c:v>
                </c:pt>
                <c:pt idx="5805">
                  <c:v>829.37154099999998</c:v>
                </c:pt>
                <c:pt idx="5806">
                  <c:v>830.37154099999998</c:v>
                </c:pt>
                <c:pt idx="5807">
                  <c:v>831.37154099999998</c:v>
                </c:pt>
                <c:pt idx="5808">
                  <c:v>832.37154099999998</c:v>
                </c:pt>
                <c:pt idx="5809">
                  <c:v>833.37154099999998</c:v>
                </c:pt>
                <c:pt idx="5810">
                  <c:v>834.37154099999998</c:v>
                </c:pt>
                <c:pt idx="5811">
                  <c:v>835.37154099999998</c:v>
                </c:pt>
                <c:pt idx="5812">
                  <c:v>836.37154099999998</c:v>
                </c:pt>
                <c:pt idx="5813">
                  <c:v>837.37154099999998</c:v>
                </c:pt>
                <c:pt idx="5814">
                  <c:v>838.37154099999998</c:v>
                </c:pt>
                <c:pt idx="5815">
                  <c:v>839.37154099999998</c:v>
                </c:pt>
                <c:pt idx="5816">
                  <c:v>840.37154099999998</c:v>
                </c:pt>
                <c:pt idx="5817">
                  <c:v>841.37154099999998</c:v>
                </c:pt>
                <c:pt idx="5818">
                  <c:v>842.37154099999998</c:v>
                </c:pt>
                <c:pt idx="5819">
                  <c:v>843.37154099999998</c:v>
                </c:pt>
                <c:pt idx="5820">
                  <c:v>844.37154099999998</c:v>
                </c:pt>
                <c:pt idx="5821">
                  <c:v>845.37154099999998</c:v>
                </c:pt>
                <c:pt idx="5822">
                  <c:v>846.37154099999998</c:v>
                </c:pt>
                <c:pt idx="5823">
                  <c:v>847.37154099999998</c:v>
                </c:pt>
                <c:pt idx="5824">
                  <c:v>848.37154099999998</c:v>
                </c:pt>
                <c:pt idx="5825">
                  <c:v>849.37154099999998</c:v>
                </c:pt>
                <c:pt idx="5826">
                  <c:v>850.37154099999998</c:v>
                </c:pt>
                <c:pt idx="5827">
                  <c:v>851.37154099999998</c:v>
                </c:pt>
                <c:pt idx="5828">
                  <c:v>852.37154099999998</c:v>
                </c:pt>
                <c:pt idx="5829">
                  <c:v>853.37154099999998</c:v>
                </c:pt>
                <c:pt idx="5830">
                  <c:v>854.37154099999998</c:v>
                </c:pt>
                <c:pt idx="5831">
                  <c:v>855.37154099999998</c:v>
                </c:pt>
                <c:pt idx="5832">
                  <c:v>856.37154099999998</c:v>
                </c:pt>
                <c:pt idx="5833">
                  <c:v>857.37154099999998</c:v>
                </c:pt>
                <c:pt idx="5834">
                  <c:v>858.37154099999998</c:v>
                </c:pt>
                <c:pt idx="5835">
                  <c:v>859.37154099999998</c:v>
                </c:pt>
                <c:pt idx="5836">
                  <c:v>860.37154099999998</c:v>
                </c:pt>
                <c:pt idx="5837">
                  <c:v>861.37154099999998</c:v>
                </c:pt>
                <c:pt idx="5838">
                  <c:v>862.37154099999998</c:v>
                </c:pt>
                <c:pt idx="5839">
                  <c:v>863.37154099999998</c:v>
                </c:pt>
                <c:pt idx="5840">
                  <c:v>864.37154099999998</c:v>
                </c:pt>
                <c:pt idx="5841">
                  <c:v>865.37154099999998</c:v>
                </c:pt>
                <c:pt idx="5842">
                  <c:v>866.37154099999998</c:v>
                </c:pt>
                <c:pt idx="5843">
                  <c:v>867.37154099999998</c:v>
                </c:pt>
                <c:pt idx="5844">
                  <c:v>868.37154099999998</c:v>
                </c:pt>
                <c:pt idx="5845">
                  <c:v>869.37154099999998</c:v>
                </c:pt>
                <c:pt idx="5846">
                  <c:v>870.37154099999998</c:v>
                </c:pt>
                <c:pt idx="5847">
                  <c:v>871.37154099999998</c:v>
                </c:pt>
                <c:pt idx="5848">
                  <c:v>872.37154099999998</c:v>
                </c:pt>
                <c:pt idx="5849">
                  <c:v>873.37154099999998</c:v>
                </c:pt>
                <c:pt idx="5850">
                  <c:v>874.37154099999998</c:v>
                </c:pt>
                <c:pt idx="5851">
                  <c:v>875.37154099999998</c:v>
                </c:pt>
                <c:pt idx="5852">
                  <c:v>876.37154099999998</c:v>
                </c:pt>
                <c:pt idx="5853">
                  <c:v>877.37154099999998</c:v>
                </c:pt>
                <c:pt idx="5854">
                  <c:v>878.37154099999998</c:v>
                </c:pt>
                <c:pt idx="5855">
                  <c:v>879.37154099999998</c:v>
                </c:pt>
                <c:pt idx="5856">
                  <c:v>880.37154099999998</c:v>
                </c:pt>
                <c:pt idx="5857">
                  <c:v>881.37154099999998</c:v>
                </c:pt>
                <c:pt idx="5858">
                  <c:v>882.37154099999998</c:v>
                </c:pt>
                <c:pt idx="5859">
                  <c:v>883.37154099999998</c:v>
                </c:pt>
                <c:pt idx="5860">
                  <c:v>884.37154099999998</c:v>
                </c:pt>
                <c:pt idx="5861">
                  <c:v>885.37154099999998</c:v>
                </c:pt>
                <c:pt idx="5862">
                  <c:v>886.37154099999998</c:v>
                </c:pt>
                <c:pt idx="5863">
                  <c:v>887.37154099999998</c:v>
                </c:pt>
                <c:pt idx="5864">
                  <c:v>888.37154099999998</c:v>
                </c:pt>
                <c:pt idx="5865">
                  <c:v>889.37154099999998</c:v>
                </c:pt>
                <c:pt idx="5866">
                  <c:v>890.37154099999998</c:v>
                </c:pt>
                <c:pt idx="5867">
                  <c:v>891.37154099999998</c:v>
                </c:pt>
                <c:pt idx="5868">
                  <c:v>892.37154099999998</c:v>
                </c:pt>
                <c:pt idx="5869">
                  <c:v>893.37154099999998</c:v>
                </c:pt>
                <c:pt idx="5870">
                  <c:v>894.37154099999998</c:v>
                </c:pt>
                <c:pt idx="5871">
                  <c:v>895.37154099999998</c:v>
                </c:pt>
                <c:pt idx="5872">
                  <c:v>896.37154099999998</c:v>
                </c:pt>
                <c:pt idx="5873">
                  <c:v>897.37154099999998</c:v>
                </c:pt>
                <c:pt idx="5874">
                  <c:v>898.37154099999998</c:v>
                </c:pt>
                <c:pt idx="5875">
                  <c:v>899.37154099999998</c:v>
                </c:pt>
                <c:pt idx="5876">
                  <c:v>900.37154099999998</c:v>
                </c:pt>
                <c:pt idx="5877">
                  <c:v>901.37154099999998</c:v>
                </c:pt>
                <c:pt idx="5878">
                  <c:v>902.37154099999998</c:v>
                </c:pt>
                <c:pt idx="5879">
                  <c:v>903.37154099999998</c:v>
                </c:pt>
                <c:pt idx="5880">
                  <c:v>904.37154099999998</c:v>
                </c:pt>
                <c:pt idx="5881">
                  <c:v>905.37154099999998</c:v>
                </c:pt>
                <c:pt idx="5882">
                  <c:v>906.37154099999998</c:v>
                </c:pt>
                <c:pt idx="5883">
                  <c:v>907.37154099999998</c:v>
                </c:pt>
                <c:pt idx="5884">
                  <c:v>908.37154099999998</c:v>
                </c:pt>
                <c:pt idx="5885">
                  <c:v>909.37154099999998</c:v>
                </c:pt>
                <c:pt idx="5886">
                  <c:v>910.37154099999998</c:v>
                </c:pt>
                <c:pt idx="5887">
                  <c:v>911.37154099999998</c:v>
                </c:pt>
                <c:pt idx="5888">
                  <c:v>912.37154099999998</c:v>
                </c:pt>
                <c:pt idx="5889">
                  <c:v>913.37154099999998</c:v>
                </c:pt>
                <c:pt idx="5890">
                  <c:v>914.37154099999998</c:v>
                </c:pt>
                <c:pt idx="5891">
                  <c:v>915.37154099999998</c:v>
                </c:pt>
                <c:pt idx="5892">
                  <c:v>916.37154099999998</c:v>
                </c:pt>
                <c:pt idx="5893">
                  <c:v>917.37154099999998</c:v>
                </c:pt>
                <c:pt idx="5894">
                  <c:v>918.37154099999998</c:v>
                </c:pt>
                <c:pt idx="5895">
                  <c:v>919.37154099999998</c:v>
                </c:pt>
                <c:pt idx="5896">
                  <c:v>920.37154099999998</c:v>
                </c:pt>
                <c:pt idx="5897">
                  <c:v>921.37154099999998</c:v>
                </c:pt>
                <c:pt idx="5898">
                  <c:v>922.37154099999998</c:v>
                </c:pt>
                <c:pt idx="5899">
                  <c:v>923.37154099999998</c:v>
                </c:pt>
                <c:pt idx="5900">
                  <c:v>924.37154099999998</c:v>
                </c:pt>
                <c:pt idx="5901">
                  <c:v>925.37154099999998</c:v>
                </c:pt>
                <c:pt idx="5902">
                  <c:v>926.37154099999998</c:v>
                </c:pt>
                <c:pt idx="5903">
                  <c:v>927.37154099999998</c:v>
                </c:pt>
                <c:pt idx="5904">
                  <c:v>928.37154099999998</c:v>
                </c:pt>
                <c:pt idx="5905">
                  <c:v>929.37154099999998</c:v>
                </c:pt>
                <c:pt idx="5906">
                  <c:v>930.37154099999998</c:v>
                </c:pt>
                <c:pt idx="5907">
                  <c:v>931.37154099999998</c:v>
                </c:pt>
                <c:pt idx="5908">
                  <c:v>932.37154099999998</c:v>
                </c:pt>
                <c:pt idx="5909">
                  <c:v>933.37154099999998</c:v>
                </c:pt>
                <c:pt idx="5910">
                  <c:v>934.37154099999998</c:v>
                </c:pt>
                <c:pt idx="5911">
                  <c:v>935.37154099999998</c:v>
                </c:pt>
                <c:pt idx="5912">
                  <c:v>936.37154099999998</c:v>
                </c:pt>
                <c:pt idx="5913">
                  <c:v>937.37154099999998</c:v>
                </c:pt>
                <c:pt idx="5914">
                  <c:v>938.37154099999998</c:v>
                </c:pt>
                <c:pt idx="5915">
                  <c:v>939.37154099999998</c:v>
                </c:pt>
                <c:pt idx="5916">
                  <c:v>940.37154099999998</c:v>
                </c:pt>
                <c:pt idx="5917">
                  <c:v>941.37154099999998</c:v>
                </c:pt>
                <c:pt idx="5918">
                  <c:v>942.37154099999998</c:v>
                </c:pt>
                <c:pt idx="5919">
                  <c:v>943.37154099999998</c:v>
                </c:pt>
                <c:pt idx="5920">
                  <c:v>944.37154099999998</c:v>
                </c:pt>
                <c:pt idx="5921">
                  <c:v>945.37154099999998</c:v>
                </c:pt>
                <c:pt idx="5922">
                  <c:v>946.37154099999998</c:v>
                </c:pt>
                <c:pt idx="5923">
                  <c:v>947.37154099999998</c:v>
                </c:pt>
                <c:pt idx="5924">
                  <c:v>948.37154099999998</c:v>
                </c:pt>
                <c:pt idx="5925">
                  <c:v>949.37154099999998</c:v>
                </c:pt>
                <c:pt idx="5926">
                  <c:v>950.37154099999998</c:v>
                </c:pt>
                <c:pt idx="5927">
                  <c:v>951.37154099999998</c:v>
                </c:pt>
                <c:pt idx="5928">
                  <c:v>952.37154099999998</c:v>
                </c:pt>
                <c:pt idx="5929">
                  <c:v>953.37154099999998</c:v>
                </c:pt>
                <c:pt idx="5930">
                  <c:v>954.37154099999998</c:v>
                </c:pt>
                <c:pt idx="5931">
                  <c:v>955.37154099999998</c:v>
                </c:pt>
                <c:pt idx="5932">
                  <c:v>956.37154099999998</c:v>
                </c:pt>
                <c:pt idx="5933">
                  <c:v>957.37154099999998</c:v>
                </c:pt>
                <c:pt idx="5934">
                  <c:v>958.37154099999998</c:v>
                </c:pt>
                <c:pt idx="5935">
                  <c:v>959.37154099999998</c:v>
                </c:pt>
                <c:pt idx="5936">
                  <c:v>960.37154099999998</c:v>
                </c:pt>
                <c:pt idx="5937">
                  <c:v>961.37154099999998</c:v>
                </c:pt>
                <c:pt idx="5938">
                  <c:v>962.37154099999998</c:v>
                </c:pt>
                <c:pt idx="5939">
                  <c:v>963.37154099999998</c:v>
                </c:pt>
                <c:pt idx="5940">
                  <c:v>964.37154099999998</c:v>
                </c:pt>
                <c:pt idx="5941">
                  <c:v>965.37154099999998</c:v>
                </c:pt>
                <c:pt idx="5942">
                  <c:v>966.37154099999998</c:v>
                </c:pt>
                <c:pt idx="5943">
                  <c:v>967.37154099999998</c:v>
                </c:pt>
                <c:pt idx="5944">
                  <c:v>968.37154099999998</c:v>
                </c:pt>
                <c:pt idx="5945">
                  <c:v>969.37154099999998</c:v>
                </c:pt>
                <c:pt idx="5946">
                  <c:v>970.37154099999998</c:v>
                </c:pt>
                <c:pt idx="5947">
                  <c:v>971.37154099999998</c:v>
                </c:pt>
                <c:pt idx="5948">
                  <c:v>972.37154099999998</c:v>
                </c:pt>
                <c:pt idx="5949">
                  <c:v>973.37154099999998</c:v>
                </c:pt>
                <c:pt idx="5950">
                  <c:v>974.37154099999998</c:v>
                </c:pt>
                <c:pt idx="5951">
                  <c:v>975.37154099999998</c:v>
                </c:pt>
                <c:pt idx="5952">
                  <c:v>976.37154099999998</c:v>
                </c:pt>
                <c:pt idx="5953">
                  <c:v>977.37154099999998</c:v>
                </c:pt>
                <c:pt idx="5954">
                  <c:v>978.37154099999998</c:v>
                </c:pt>
                <c:pt idx="5955">
                  <c:v>979.37154099999998</c:v>
                </c:pt>
                <c:pt idx="5956">
                  <c:v>980.37154099999998</c:v>
                </c:pt>
                <c:pt idx="5957">
                  <c:v>981.37154099999998</c:v>
                </c:pt>
                <c:pt idx="5958">
                  <c:v>982.37154099999998</c:v>
                </c:pt>
                <c:pt idx="5959">
                  <c:v>983.37154099999998</c:v>
                </c:pt>
                <c:pt idx="5960">
                  <c:v>984.37154099999998</c:v>
                </c:pt>
                <c:pt idx="5961">
                  <c:v>985.37154099999998</c:v>
                </c:pt>
                <c:pt idx="5962">
                  <c:v>986.37154099999998</c:v>
                </c:pt>
                <c:pt idx="5963">
                  <c:v>987.37154099999998</c:v>
                </c:pt>
                <c:pt idx="5964">
                  <c:v>988.37154099999998</c:v>
                </c:pt>
                <c:pt idx="5965">
                  <c:v>989.37154099999998</c:v>
                </c:pt>
                <c:pt idx="5966">
                  <c:v>990.37154099999998</c:v>
                </c:pt>
                <c:pt idx="5967">
                  <c:v>991.37154099999998</c:v>
                </c:pt>
                <c:pt idx="5968">
                  <c:v>992.37154099999998</c:v>
                </c:pt>
                <c:pt idx="5969">
                  <c:v>993.37154099999998</c:v>
                </c:pt>
                <c:pt idx="5970">
                  <c:v>994.37154099999998</c:v>
                </c:pt>
                <c:pt idx="5971">
                  <c:v>995.37154099999998</c:v>
                </c:pt>
                <c:pt idx="5972">
                  <c:v>996.37154099999998</c:v>
                </c:pt>
                <c:pt idx="5973">
                  <c:v>997.37154099999998</c:v>
                </c:pt>
                <c:pt idx="5974">
                  <c:v>998.37154099999998</c:v>
                </c:pt>
              </c:numCache>
            </c:numRef>
          </c:xVal>
          <c:yVal>
            <c:numRef>
              <c:f>Sheet14!$R$2:$R$5981</c:f>
              <c:numCache>
                <c:formatCode>General</c:formatCode>
                <c:ptCount val="5980"/>
                <c:pt idx="0">
                  <c:v>-87.908726000000001</c:v>
                </c:pt>
                <c:pt idx="1">
                  <c:v>-87.908735000000007</c:v>
                </c:pt>
                <c:pt idx="2">
                  <c:v>-87.908826999999988</c:v>
                </c:pt>
                <c:pt idx="3">
                  <c:v>-87.908903999999993</c:v>
                </c:pt>
                <c:pt idx="4">
                  <c:v>-87.908868999999996</c:v>
                </c:pt>
                <c:pt idx="5">
                  <c:v>-87.908924999999996</c:v>
                </c:pt>
                <c:pt idx="6">
                  <c:v>-87.908872000000002</c:v>
                </c:pt>
                <c:pt idx="7">
                  <c:v>-87.908913000000013</c:v>
                </c:pt>
                <c:pt idx="8">
                  <c:v>-87.908849000000004</c:v>
                </c:pt>
                <c:pt idx="9">
                  <c:v>-88.308879000000005</c:v>
                </c:pt>
                <c:pt idx="10">
                  <c:v>-88.382894000000007</c:v>
                </c:pt>
                <c:pt idx="11">
                  <c:v>-88.653996000000006</c:v>
                </c:pt>
                <c:pt idx="12">
                  <c:v>-88.210914000000002</c:v>
                </c:pt>
                <c:pt idx="13">
                  <c:v>-87.922595000000001</c:v>
                </c:pt>
                <c:pt idx="14">
                  <c:v>-88.183576999999985</c:v>
                </c:pt>
                <c:pt idx="15">
                  <c:v>-88.354984000000002</c:v>
                </c:pt>
                <c:pt idx="16">
                  <c:v>-88.458220999999995</c:v>
                </c:pt>
                <c:pt idx="17">
                  <c:v>-88.516079999999988</c:v>
                </c:pt>
                <c:pt idx="18">
                  <c:v>-88.549363</c:v>
                </c:pt>
                <c:pt idx="19">
                  <c:v>-88.573247000000009</c:v>
                </c:pt>
                <c:pt idx="20">
                  <c:v>-88.597039999999993</c:v>
                </c:pt>
                <c:pt idx="21">
                  <c:v>-88.624499</c:v>
                </c:pt>
                <c:pt idx="22">
                  <c:v>-88.656398999999993</c:v>
                </c:pt>
                <c:pt idx="23">
                  <c:v>-88.691733999999997</c:v>
                </c:pt>
                <c:pt idx="24">
                  <c:v>-88.729031000000006</c:v>
                </c:pt>
                <c:pt idx="25">
                  <c:v>-88.773617000000002</c:v>
                </c:pt>
                <c:pt idx="26">
                  <c:v>-88.815151999999998</c:v>
                </c:pt>
                <c:pt idx="27">
                  <c:v>-88.852872000000005</c:v>
                </c:pt>
                <c:pt idx="28">
                  <c:v>-88.886246</c:v>
                </c:pt>
                <c:pt idx="29">
                  <c:v>-88.915425999999997</c:v>
                </c:pt>
                <c:pt idx="30">
                  <c:v>-88.940314999999998</c:v>
                </c:pt>
                <c:pt idx="31">
                  <c:v>-88.961081000000007</c:v>
                </c:pt>
                <c:pt idx="32">
                  <c:v>-88.978006000000008</c:v>
                </c:pt>
                <c:pt idx="33">
                  <c:v>-88.991336999999987</c:v>
                </c:pt>
                <c:pt idx="34">
                  <c:v>-89.001351</c:v>
                </c:pt>
                <c:pt idx="35">
                  <c:v>-89.008192999999991</c:v>
                </c:pt>
                <c:pt idx="36">
                  <c:v>-89.012326000000002</c:v>
                </c:pt>
                <c:pt idx="37">
                  <c:v>-89.013768999999996</c:v>
                </c:pt>
                <c:pt idx="38">
                  <c:v>-89.012923000000001</c:v>
                </c:pt>
                <c:pt idx="39">
                  <c:v>-89.009895999999998</c:v>
                </c:pt>
                <c:pt idx="40">
                  <c:v>-89.004930999999999</c:v>
                </c:pt>
                <c:pt idx="41">
                  <c:v>-88.99821399999999</c:v>
                </c:pt>
                <c:pt idx="42">
                  <c:v>-88.989988999999994</c:v>
                </c:pt>
                <c:pt idx="43">
                  <c:v>-88.980270000000004</c:v>
                </c:pt>
                <c:pt idx="44">
                  <c:v>-88.969252000000012</c:v>
                </c:pt>
                <c:pt idx="45">
                  <c:v>-88.957109000000003</c:v>
                </c:pt>
                <c:pt idx="46">
                  <c:v>-88.943905999999998</c:v>
                </c:pt>
                <c:pt idx="47">
                  <c:v>-88.929902999999996</c:v>
                </c:pt>
                <c:pt idx="48">
                  <c:v>-88.914952999999997</c:v>
                </c:pt>
                <c:pt idx="49">
                  <c:v>-88.899408000000008</c:v>
                </c:pt>
                <c:pt idx="50">
                  <c:v>-88.883217999999999</c:v>
                </c:pt>
                <c:pt idx="51">
                  <c:v>-88.866538999999989</c:v>
                </c:pt>
                <c:pt idx="52">
                  <c:v>-88.849322999999998</c:v>
                </c:pt>
                <c:pt idx="53">
                  <c:v>-88.831827000000004</c:v>
                </c:pt>
                <c:pt idx="54">
                  <c:v>-88.813911999999988</c:v>
                </c:pt>
                <c:pt idx="55">
                  <c:v>-88.795739999999995</c:v>
                </c:pt>
                <c:pt idx="56">
                  <c:v>-88.777377000000001</c:v>
                </c:pt>
                <c:pt idx="57">
                  <c:v>-88.758891000000006</c:v>
                </c:pt>
                <c:pt idx="58">
                  <c:v>-88.740254999999991</c:v>
                </c:pt>
                <c:pt idx="59">
                  <c:v>-88.721442999999994</c:v>
                </c:pt>
                <c:pt idx="60">
                  <c:v>-88.702632999999992</c:v>
                </c:pt>
                <c:pt idx="61">
                  <c:v>-88.683805000000007</c:v>
                </c:pt>
                <c:pt idx="62">
                  <c:v>-88.664942999999994</c:v>
                </c:pt>
                <c:pt idx="63">
                  <c:v>-88.646131999999994</c:v>
                </c:pt>
                <c:pt idx="64">
                  <c:v>-88.627359000000013</c:v>
                </c:pt>
                <c:pt idx="65">
                  <c:v>-88.608715000000004</c:v>
                </c:pt>
                <c:pt idx="66">
                  <c:v>-88.589990999999998</c:v>
                </c:pt>
                <c:pt idx="67">
                  <c:v>-88.571482000000003</c:v>
                </c:pt>
                <c:pt idx="68">
                  <c:v>-88.552982</c:v>
                </c:pt>
                <c:pt idx="69">
                  <c:v>-88.534590000000009</c:v>
                </c:pt>
                <c:pt idx="70">
                  <c:v>-88.516306</c:v>
                </c:pt>
                <c:pt idx="71">
                  <c:v>-88.498231000000004</c:v>
                </c:pt>
                <c:pt idx="72">
                  <c:v>-88.480165999999997</c:v>
                </c:pt>
                <c:pt idx="73">
                  <c:v>-88.462119999999999</c:v>
                </c:pt>
                <c:pt idx="74">
                  <c:v>-88.444299000000001</c:v>
                </c:pt>
                <c:pt idx="75">
                  <c:v>-88.426509999999993</c:v>
                </c:pt>
                <c:pt idx="76">
                  <c:v>-88.408867000000001</c:v>
                </c:pt>
                <c:pt idx="77">
                  <c:v>-88.39128199999999</c:v>
                </c:pt>
                <c:pt idx="78">
                  <c:v>-88.373869999999997</c:v>
                </c:pt>
                <c:pt idx="79">
                  <c:v>-88.356448999999998</c:v>
                </c:pt>
                <c:pt idx="80">
                  <c:v>-88.339042000000006</c:v>
                </c:pt>
                <c:pt idx="81">
                  <c:v>-88.321769000000003</c:v>
                </c:pt>
                <c:pt idx="82">
                  <c:v>-88.304557000000003</c:v>
                </c:pt>
                <c:pt idx="83">
                  <c:v>-88.287334000000001</c:v>
                </c:pt>
                <c:pt idx="84">
                  <c:v>-88.270231999999993</c:v>
                </c:pt>
                <c:pt idx="85">
                  <c:v>-88.253085999999996</c:v>
                </c:pt>
                <c:pt idx="86">
                  <c:v>-88.235932000000005</c:v>
                </c:pt>
                <c:pt idx="87">
                  <c:v>-88.218812</c:v>
                </c:pt>
                <c:pt idx="88">
                  <c:v>-88.201771000000008</c:v>
                </c:pt>
                <c:pt idx="89">
                  <c:v>-88.184656000000004</c:v>
                </c:pt>
                <c:pt idx="90">
                  <c:v>-88.167518000000001</c:v>
                </c:pt>
                <c:pt idx="91">
                  <c:v>-88.150311000000002</c:v>
                </c:pt>
                <c:pt idx="92">
                  <c:v>-88.13319700000001</c:v>
                </c:pt>
                <c:pt idx="93">
                  <c:v>-88.116036000000008</c:v>
                </c:pt>
                <c:pt idx="94">
                  <c:v>-88.09879500000001</c:v>
                </c:pt>
                <c:pt idx="95">
                  <c:v>-88.081541999999999</c:v>
                </c:pt>
                <c:pt idx="96">
                  <c:v>-88.064252999999994</c:v>
                </c:pt>
                <c:pt idx="97">
                  <c:v>-88.046905999999993</c:v>
                </c:pt>
                <c:pt idx="98">
                  <c:v>-88.029580999999993</c:v>
                </c:pt>
                <c:pt idx="99">
                  <c:v>-88.012163000000001</c:v>
                </c:pt>
                <c:pt idx="100">
                  <c:v>-87.994743</c:v>
                </c:pt>
                <c:pt idx="101">
                  <c:v>-87.977311999999998</c:v>
                </c:pt>
                <c:pt idx="102">
                  <c:v>-87.959868999999998</c:v>
                </c:pt>
                <c:pt idx="103">
                  <c:v>-87.942409999999995</c:v>
                </c:pt>
                <c:pt idx="104">
                  <c:v>-87.924943999999996</c:v>
                </c:pt>
                <c:pt idx="105">
                  <c:v>-87.907375000000002</c:v>
                </c:pt>
                <c:pt idx="106">
                  <c:v>-87.889915000000002</c:v>
                </c:pt>
                <c:pt idx="107">
                  <c:v>-87.900103000000001</c:v>
                </c:pt>
                <c:pt idx="108">
                  <c:v>-87.917599999999993</c:v>
                </c:pt>
                <c:pt idx="109">
                  <c:v>-87.935036999999994</c:v>
                </c:pt>
                <c:pt idx="110">
                  <c:v>-87.952390000000008</c:v>
                </c:pt>
                <c:pt idx="111">
                  <c:v>-87.969631000000007</c:v>
                </c:pt>
                <c:pt idx="112">
                  <c:v>-87.986834000000002</c:v>
                </c:pt>
                <c:pt idx="113">
                  <c:v>-88.003966000000005</c:v>
                </c:pt>
                <c:pt idx="114">
                  <c:v>-88.020992000000007</c:v>
                </c:pt>
                <c:pt idx="115">
                  <c:v>-88.037875</c:v>
                </c:pt>
                <c:pt idx="116">
                  <c:v>-88.054576999999995</c:v>
                </c:pt>
                <c:pt idx="117">
                  <c:v>-88.071156999999999</c:v>
                </c:pt>
                <c:pt idx="118">
                  <c:v>-88.087569999999999</c:v>
                </c:pt>
                <c:pt idx="119">
                  <c:v>-88.10377299999999</c:v>
                </c:pt>
                <c:pt idx="120">
                  <c:v>-88.119715999999997</c:v>
                </c:pt>
                <c:pt idx="121">
                  <c:v>-88.135553000000002</c:v>
                </c:pt>
                <c:pt idx="122">
                  <c:v>-88.151032000000001</c:v>
                </c:pt>
                <c:pt idx="123">
                  <c:v>-88.166302999999999</c:v>
                </c:pt>
                <c:pt idx="124">
                  <c:v>-88.181208999999996</c:v>
                </c:pt>
                <c:pt idx="125">
                  <c:v>-88.195801000000003</c:v>
                </c:pt>
                <c:pt idx="126">
                  <c:v>-88.210118999999992</c:v>
                </c:pt>
                <c:pt idx="127">
                  <c:v>-88.224108000000001</c:v>
                </c:pt>
                <c:pt idx="128">
                  <c:v>-88.237708999999995</c:v>
                </c:pt>
                <c:pt idx="129">
                  <c:v>-88.250865000000005</c:v>
                </c:pt>
                <c:pt idx="130">
                  <c:v>-88.263615999999999</c:v>
                </c:pt>
                <c:pt idx="131">
                  <c:v>-88.275999999999996</c:v>
                </c:pt>
                <c:pt idx="132">
                  <c:v>-88.287957000000006</c:v>
                </c:pt>
                <c:pt idx="133">
                  <c:v>-88.299424000000002</c:v>
                </c:pt>
                <c:pt idx="134">
                  <c:v>-88.31044</c:v>
                </c:pt>
                <c:pt idx="135">
                  <c:v>-88.320841000000001</c:v>
                </c:pt>
                <c:pt idx="136">
                  <c:v>-88.330863000000008</c:v>
                </c:pt>
                <c:pt idx="137">
                  <c:v>-88.340240000000009</c:v>
                </c:pt>
                <c:pt idx="138">
                  <c:v>-88.349209000000002</c:v>
                </c:pt>
                <c:pt idx="139">
                  <c:v>-88.357503000000008</c:v>
                </c:pt>
                <c:pt idx="140">
                  <c:v>-88.365259000000009</c:v>
                </c:pt>
                <c:pt idx="141">
                  <c:v>-88.37231100000001</c:v>
                </c:pt>
                <c:pt idx="142">
                  <c:v>-88.378892999999991</c:v>
                </c:pt>
                <c:pt idx="143">
                  <c:v>-88.384741999999989</c:v>
                </c:pt>
                <c:pt idx="144">
                  <c:v>-88.390085999999997</c:v>
                </c:pt>
                <c:pt idx="145">
                  <c:v>-88.394655</c:v>
                </c:pt>
                <c:pt idx="146">
                  <c:v>-88.398676999999992</c:v>
                </c:pt>
                <c:pt idx="147">
                  <c:v>-88.401975999999991</c:v>
                </c:pt>
                <c:pt idx="148">
                  <c:v>-88.404679999999999</c:v>
                </c:pt>
                <c:pt idx="149">
                  <c:v>-88.406612999999993</c:v>
                </c:pt>
                <c:pt idx="150">
                  <c:v>-88.407895999999994</c:v>
                </c:pt>
                <c:pt idx="151">
                  <c:v>-88.408450000000002</c:v>
                </c:pt>
                <c:pt idx="152">
                  <c:v>-88.408294999999995</c:v>
                </c:pt>
                <c:pt idx="153">
                  <c:v>-88.407449</c:v>
                </c:pt>
                <c:pt idx="154">
                  <c:v>-88.405873999999997</c:v>
                </c:pt>
                <c:pt idx="155">
                  <c:v>-88.403583999999995</c:v>
                </c:pt>
                <c:pt idx="156">
                  <c:v>-88.400557000000006</c:v>
                </c:pt>
                <c:pt idx="157">
                  <c:v>-88.396810000000002</c:v>
                </c:pt>
                <c:pt idx="158">
                  <c:v>-88.392315999999994</c:v>
                </c:pt>
                <c:pt idx="159">
                  <c:v>-88.387091999999996</c:v>
                </c:pt>
                <c:pt idx="160">
                  <c:v>-88.381123000000002</c:v>
                </c:pt>
                <c:pt idx="161">
                  <c:v>-88.374417000000008</c:v>
                </c:pt>
                <c:pt idx="162">
                  <c:v>-88.366969000000012</c:v>
                </c:pt>
                <c:pt idx="163">
                  <c:v>-88.358778000000001</c:v>
                </c:pt>
                <c:pt idx="164">
                  <c:v>-88.34985300000001</c:v>
                </c:pt>
                <c:pt idx="165">
                  <c:v>-88.340189000000009</c:v>
                </c:pt>
                <c:pt idx="166">
                  <c:v>-88.329792000000012</c:v>
                </c:pt>
                <c:pt idx="167">
                  <c:v>-88.318650000000005</c:v>
                </c:pt>
                <c:pt idx="168">
                  <c:v>-88.306779000000006</c:v>
                </c:pt>
                <c:pt idx="169">
                  <c:v>-88.294188000000005</c:v>
                </c:pt>
                <c:pt idx="170">
                  <c:v>-88.280851000000013</c:v>
                </c:pt>
                <c:pt idx="171">
                  <c:v>-88.266799999999989</c:v>
                </c:pt>
                <c:pt idx="172">
                  <c:v>-88.252015999999998</c:v>
                </c:pt>
                <c:pt idx="173">
                  <c:v>-88.236502000000002</c:v>
                </c:pt>
                <c:pt idx="174">
                  <c:v>-88.220265999999995</c:v>
                </c:pt>
                <c:pt idx="175">
                  <c:v>-88.203307999999993</c:v>
                </c:pt>
                <c:pt idx="176">
                  <c:v>-88.185608000000002</c:v>
                </c:pt>
                <c:pt idx="177">
                  <c:v>-88.167179000000004</c:v>
                </c:pt>
                <c:pt idx="178">
                  <c:v>-88.148011999999994</c:v>
                </c:pt>
                <c:pt idx="179">
                  <c:v>-88.128090999999998</c:v>
                </c:pt>
                <c:pt idx="180">
                  <c:v>-88.107402999999991</c:v>
                </c:pt>
                <c:pt idx="181">
                  <c:v>-88.085930000000005</c:v>
                </c:pt>
                <c:pt idx="182">
                  <c:v>-88.063660999999996</c:v>
                </c:pt>
                <c:pt idx="183">
                  <c:v>-88.040565000000001</c:v>
                </c:pt>
                <c:pt idx="184">
                  <c:v>-88.016611999999995</c:v>
                </c:pt>
                <c:pt idx="185">
                  <c:v>-87.991765000000001</c:v>
                </c:pt>
                <c:pt idx="186">
                  <c:v>-87.965980999999999</c:v>
                </c:pt>
                <c:pt idx="187">
                  <c:v>-87.939214000000007</c:v>
                </c:pt>
                <c:pt idx="188">
                  <c:v>-87.911391000000009</c:v>
                </c:pt>
                <c:pt idx="189">
                  <c:v>-87.890072000000004</c:v>
                </c:pt>
                <c:pt idx="190">
                  <c:v>-87.920178000000007</c:v>
                </c:pt>
                <c:pt idx="191">
                  <c:v>-87.951538999999997</c:v>
                </c:pt>
                <c:pt idx="192">
                  <c:v>-87.984254000000007</c:v>
                </c:pt>
                <c:pt idx="193">
                  <c:v>-88.018390000000011</c:v>
                </c:pt>
                <c:pt idx="194">
                  <c:v>-88.054057</c:v>
                </c:pt>
                <c:pt idx="195">
                  <c:v>-88.091328000000004</c:v>
                </c:pt>
                <c:pt idx="196">
                  <c:v>-88.13029800000001</c:v>
                </c:pt>
                <c:pt idx="197">
                  <c:v>-88.171046999999987</c:v>
                </c:pt>
                <c:pt idx="198">
                  <c:v>-88.213613999999993</c:v>
                </c:pt>
                <c:pt idx="199">
                  <c:v>-88.258058999999989</c:v>
                </c:pt>
                <c:pt idx="200">
                  <c:v>-88.304398999999989</c:v>
                </c:pt>
                <c:pt idx="201">
                  <c:v>-88.352625999999987</c:v>
                </c:pt>
                <c:pt idx="202">
                  <c:v>-88.402694999999994</c:v>
                </c:pt>
                <c:pt idx="203">
                  <c:v>-88.454560000000001</c:v>
                </c:pt>
                <c:pt idx="204">
                  <c:v>-88.508040999999992</c:v>
                </c:pt>
                <c:pt idx="205">
                  <c:v>-88.563168999999988</c:v>
                </c:pt>
                <c:pt idx="206">
                  <c:v>-88.619721999999996</c:v>
                </c:pt>
                <c:pt idx="207">
                  <c:v>-88.677526</c:v>
                </c:pt>
                <c:pt idx="208">
                  <c:v>-88.736382999999989</c:v>
                </c:pt>
                <c:pt idx="209">
                  <c:v>-88.796190999999993</c:v>
                </c:pt>
                <c:pt idx="210">
                  <c:v>-88.856673000000001</c:v>
                </c:pt>
                <c:pt idx="211">
                  <c:v>-88.917688999999996</c:v>
                </c:pt>
                <c:pt idx="212">
                  <c:v>-88.979053999999991</c:v>
                </c:pt>
                <c:pt idx="213">
                  <c:v>-89.040656999999996</c:v>
                </c:pt>
                <c:pt idx="214">
                  <c:v>-89.102365999999989</c:v>
                </c:pt>
                <c:pt idx="215">
                  <c:v>-89.164038000000005</c:v>
                </c:pt>
                <c:pt idx="216">
                  <c:v>-89.225426999999996</c:v>
                </c:pt>
                <c:pt idx="217">
                  <c:v>-89.286680000000004</c:v>
                </c:pt>
                <c:pt idx="218">
                  <c:v>-89.347440000000006</c:v>
                </c:pt>
                <c:pt idx="219">
                  <c:v>-89.407836000000003</c:v>
                </c:pt>
                <c:pt idx="220">
                  <c:v>-89.467675999999997</c:v>
                </c:pt>
                <c:pt idx="221">
                  <c:v>-89.526935000000009</c:v>
                </c:pt>
                <c:pt idx="222">
                  <c:v>-89.585441000000003</c:v>
                </c:pt>
                <c:pt idx="223">
                  <c:v>-89.643060000000006</c:v>
                </c:pt>
                <c:pt idx="224">
                  <c:v>-89.699785000000006</c:v>
                </c:pt>
                <c:pt idx="225">
                  <c:v>-89.755223000000001</c:v>
                </c:pt>
                <c:pt idx="226">
                  <c:v>-89.809189000000003</c:v>
                </c:pt>
                <c:pt idx="227">
                  <c:v>-89.861601000000007</c:v>
                </c:pt>
                <c:pt idx="228">
                  <c:v>-89.912080000000003</c:v>
                </c:pt>
                <c:pt idx="229">
                  <c:v>-89.960446000000005</c:v>
                </c:pt>
                <c:pt idx="230">
                  <c:v>-90.006225000000001</c:v>
                </c:pt>
                <c:pt idx="231">
                  <c:v>-90.04925200000001</c:v>
                </c:pt>
                <c:pt idx="232">
                  <c:v>-90.089077000000003</c:v>
                </c:pt>
                <c:pt idx="233">
                  <c:v>-90.125364999999988</c:v>
                </c:pt>
                <c:pt idx="234">
                  <c:v>-90.157708999999997</c:v>
                </c:pt>
                <c:pt idx="235">
                  <c:v>-90.185624999999987</c:v>
                </c:pt>
                <c:pt idx="236">
                  <c:v>-90.208757999999989</c:v>
                </c:pt>
                <c:pt idx="237">
                  <c:v>-90.226482000000004</c:v>
                </c:pt>
                <c:pt idx="238">
                  <c:v>-90.238299999999995</c:v>
                </c:pt>
                <c:pt idx="239">
                  <c:v>-90.243639999999999</c:v>
                </c:pt>
                <c:pt idx="240">
                  <c:v>-90.241652000000002</c:v>
                </c:pt>
                <c:pt idx="241">
                  <c:v>-90.231802999999999</c:v>
                </c:pt>
                <c:pt idx="242">
                  <c:v>-90.213166000000001</c:v>
                </c:pt>
                <c:pt idx="243">
                  <c:v>-90.185017999999985</c:v>
                </c:pt>
                <c:pt idx="244">
                  <c:v>-90.146327999999997</c:v>
                </c:pt>
                <c:pt idx="245">
                  <c:v>-90.093928000000005</c:v>
                </c:pt>
                <c:pt idx="246">
                  <c:v>-90.825626999999997</c:v>
                </c:pt>
                <c:pt idx="247">
                  <c:v>-90.740227000000004</c:v>
                </c:pt>
                <c:pt idx="248">
                  <c:v>-90.636627000000004</c:v>
                </c:pt>
                <c:pt idx="249">
                  <c:v>-90.513826999999992</c:v>
                </c:pt>
                <c:pt idx="250">
                  <c:v>-90.370926999999995</c:v>
                </c:pt>
                <c:pt idx="251">
                  <c:v>-90.207227000000003</c:v>
                </c:pt>
                <c:pt idx="252">
                  <c:v>-90.022126999999998</c:v>
                </c:pt>
                <c:pt idx="253">
                  <c:v>-89.814926000000014</c:v>
                </c:pt>
                <c:pt idx="254">
                  <c:v>-89.585326000000009</c:v>
                </c:pt>
                <c:pt idx="255">
                  <c:v>-89.332726000000008</c:v>
                </c:pt>
                <c:pt idx="256">
                  <c:v>-89.056926000000004</c:v>
                </c:pt>
                <c:pt idx="257">
                  <c:v>-88.757126</c:v>
                </c:pt>
                <c:pt idx="258">
                  <c:v>-88.432726000000002</c:v>
                </c:pt>
                <c:pt idx="259">
                  <c:v>-88.082826000000011</c:v>
                </c:pt>
                <c:pt idx="260">
                  <c:v>-88.066397000000009</c:v>
                </c:pt>
                <c:pt idx="261">
                  <c:v>-88.471296999999993</c:v>
                </c:pt>
                <c:pt idx="262">
                  <c:v>-88.906396999999998</c:v>
                </c:pt>
                <c:pt idx="263">
                  <c:v>-89.373696999999993</c:v>
                </c:pt>
                <c:pt idx="264">
                  <c:v>-89.075797000000009</c:v>
                </c:pt>
                <c:pt idx="265">
                  <c:v>-89.615397000000002</c:v>
                </c:pt>
                <c:pt idx="266">
                  <c:v>-90.194997000000001</c:v>
                </c:pt>
                <c:pt idx="267">
                  <c:v>-90.817295999999985</c:v>
                </c:pt>
                <c:pt idx="268">
                  <c:v>-91.484095999999994</c:v>
                </c:pt>
                <c:pt idx="269">
                  <c:v>-92.196196</c:v>
                </c:pt>
                <c:pt idx="270">
                  <c:v>-92.152295999999993</c:v>
                </c:pt>
                <c:pt idx="271">
                  <c:v>-92.947895999999986</c:v>
                </c:pt>
                <c:pt idx="272">
                  <c:v>-93.774195999999989</c:v>
                </c:pt>
                <c:pt idx="273">
                  <c:v>-94.616395999999995</c:v>
                </c:pt>
                <c:pt idx="274">
                  <c:v>-95.452795999999992</c:v>
                </c:pt>
                <c:pt idx="275">
                  <c:v>-95.454494999999994</c:v>
                </c:pt>
                <c:pt idx="276">
                  <c:v>-96.187294999999992</c:v>
                </c:pt>
                <c:pt idx="277">
                  <c:v>-96.815294999999992</c:v>
                </c:pt>
                <c:pt idx="278">
                  <c:v>-96.506494999999987</c:v>
                </c:pt>
                <c:pt idx="279">
                  <c:v>-96.838094999999996</c:v>
                </c:pt>
                <c:pt idx="280">
                  <c:v>-96.999994999999998</c:v>
                </c:pt>
                <c:pt idx="281">
                  <c:v>-96.994694999999993</c:v>
                </c:pt>
                <c:pt idx="282">
                  <c:v>-96.035293999999993</c:v>
                </c:pt>
                <c:pt idx="283">
                  <c:v>-95.740994000000001</c:v>
                </c:pt>
                <c:pt idx="284">
                  <c:v>-95.333593999999991</c:v>
                </c:pt>
                <c:pt idx="285">
                  <c:v>-94.834394000000003</c:v>
                </c:pt>
                <c:pt idx="286">
                  <c:v>-94.262594000000007</c:v>
                </c:pt>
                <c:pt idx="287">
                  <c:v>-93.634693999999996</c:v>
                </c:pt>
                <c:pt idx="288">
                  <c:v>-92.996114999999989</c:v>
                </c:pt>
                <c:pt idx="289">
                  <c:v>-92.387133000000006</c:v>
                </c:pt>
                <c:pt idx="290">
                  <c:v>-91.818580999999995</c:v>
                </c:pt>
                <c:pt idx="291">
                  <c:v>-91.297885999999991</c:v>
                </c:pt>
                <c:pt idx="292">
                  <c:v>-90.828800000000001</c:v>
                </c:pt>
                <c:pt idx="293">
                  <c:v>-90.412329999999997</c:v>
                </c:pt>
                <c:pt idx="294">
                  <c:v>-90.047268000000003</c:v>
                </c:pt>
                <c:pt idx="295">
                  <c:v>-89.730775999999992</c:v>
                </c:pt>
                <c:pt idx="296">
                  <c:v>-89.459078999999988</c:v>
                </c:pt>
                <c:pt idx="297">
                  <c:v>-89.227699000000001</c:v>
                </c:pt>
                <c:pt idx="298">
                  <c:v>-89.032038</c:v>
                </c:pt>
                <c:pt idx="299">
                  <c:v>-88.867469999999997</c:v>
                </c:pt>
                <c:pt idx="300">
                  <c:v>-88.729878999999997</c:v>
                </c:pt>
                <c:pt idx="301">
                  <c:v>-88.615219999999994</c:v>
                </c:pt>
                <c:pt idx="302">
                  <c:v>-88.519945000000007</c:v>
                </c:pt>
                <c:pt idx="303">
                  <c:v>-88.440999000000005</c:v>
                </c:pt>
                <c:pt idx="304">
                  <c:v>-88.375782999999998</c:v>
                </c:pt>
                <c:pt idx="305">
                  <c:v>-88.321820000000002</c:v>
                </c:pt>
                <c:pt idx="306">
                  <c:v>-88.277403000000007</c:v>
                </c:pt>
                <c:pt idx="307">
                  <c:v>-88.240750000000006</c:v>
                </c:pt>
                <c:pt idx="308">
                  <c:v>-88.210560999999998</c:v>
                </c:pt>
                <c:pt idx="309">
                  <c:v>-88.185670000000016</c:v>
                </c:pt>
                <c:pt idx="310">
                  <c:v>-88.165115000000014</c:v>
                </c:pt>
                <c:pt idx="311">
                  <c:v>-88.148201</c:v>
                </c:pt>
                <c:pt idx="312">
                  <c:v>-88.134174000000016</c:v>
                </c:pt>
                <c:pt idx="313">
                  <c:v>-88.122595000000018</c:v>
                </c:pt>
                <c:pt idx="314">
                  <c:v>-88.112923000000009</c:v>
                </c:pt>
                <c:pt idx="315">
                  <c:v>-88.104894999999999</c:v>
                </c:pt>
                <c:pt idx="316">
                  <c:v>-88.098216000000008</c:v>
                </c:pt>
                <c:pt idx="317">
                  <c:v>-88.092641999999998</c:v>
                </c:pt>
                <c:pt idx="318">
                  <c:v>-88.087874999999983</c:v>
                </c:pt>
                <c:pt idx="319">
                  <c:v>-88.083951999999996</c:v>
                </c:pt>
                <c:pt idx="320">
                  <c:v>-88.080539999999985</c:v>
                </c:pt>
                <c:pt idx="321">
                  <c:v>-88.077630999999997</c:v>
                </c:pt>
                <c:pt idx="322">
                  <c:v>-88.075034000000002</c:v>
                </c:pt>
                <c:pt idx="323">
                  <c:v>-88.072878999999986</c:v>
                </c:pt>
                <c:pt idx="324">
                  <c:v>-88.071004000000002</c:v>
                </c:pt>
                <c:pt idx="325">
                  <c:v>-88.069261999999995</c:v>
                </c:pt>
                <c:pt idx="326">
                  <c:v>-88.067711999999986</c:v>
                </c:pt>
                <c:pt idx="327">
                  <c:v>-88.066322999999997</c:v>
                </c:pt>
                <c:pt idx="328">
                  <c:v>-88.065067999999997</c:v>
                </c:pt>
                <c:pt idx="329">
                  <c:v>-88.063924</c:v>
                </c:pt>
                <c:pt idx="330">
                  <c:v>-88.062775000000002</c:v>
                </c:pt>
                <c:pt idx="331">
                  <c:v>-88.061805000000007</c:v>
                </c:pt>
                <c:pt idx="332">
                  <c:v>-88.060801999999995</c:v>
                </c:pt>
                <c:pt idx="333">
                  <c:v>-88.059856999999994</c:v>
                </c:pt>
                <c:pt idx="334">
                  <c:v>-88.059061</c:v>
                </c:pt>
                <c:pt idx="335">
                  <c:v>-88.058209000000005</c:v>
                </c:pt>
                <c:pt idx="336">
                  <c:v>-88.057293000000001</c:v>
                </c:pt>
                <c:pt idx="337">
                  <c:v>-88.056511</c:v>
                </c:pt>
                <c:pt idx="338">
                  <c:v>-88.055758999999995</c:v>
                </c:pt>
                <c:pt idx="339">
                  <c:v>-88.054932999999991</c:v>
                </c:pt>
                <c:pt idx="340">
                  <c:v>-88.054231999999999</c:v>
                </c:pt>
                <c:pt idx="341">
                  <c:v>-88.053451999999993</c:v>
                </c:pt>
                <c:pt idx="342">
                  <c:v>-88.052692000000008</c:v>
                </c:pt>
                <c:pt idx="343">
                  <c:v>-88.051951000000003</c:v>
                </c:pt>
                <c:pt idx="344">
                  <c:v>-88.051227999999995</c:v>
                </c:pt>
                <c:pt idx="345">
                  <c:v>-88.050521999999987</c:v>
                </c:pt>
                <c:pt idx="346">
                  <c:v>-88.049830999999998</c:v>
                </c:pt>
                <c:pt idx="347">
                  <c:v>-88.049154999999999</c:v>
                </c:pt>
                <c:pt idx="348">
                  <c:v>-88.048394999999999</c:v>
                </c:pt>
                <c:pt idx="349">
                  <c:v>-88.047747999999999</c:v>
                </c:pt>
                <c:pt idx="350">
                  <c:v>-88.047015999999999</c:v>
                </c:pt>
                <c:pt idx="351">
                  <c:v>-88.046296000000012</c:v>
                </c:pt>
                <c:pt idx="352">
                  <c:v>-88.045690000000008</c:v>
                </c:pt>
                <c:pt idx="353">
                  <c:v>-88.044996999999995</c:v>
                </c:pt>
                <c:pt idx="354">
                  <c:v>-88.044317000000007</c:v>
                </c:pt>
                <c:pt idx="355">
                  <c:v>-88.04364799999999</c:v>
                </c:pt>
                <c:pt idx="356">
                  <c:v>-88.042892999999992</c:v>
                </c:pt>
                <c:pt idx="357">
                  <c:v>-88.042249000000012</c:v>
                </c:pt>
                <c:pt idx="358">
                  <c:v>-88.041617000000002</c:v>
                </c:pt>
                <c:pt idx="359">
                  <c:v>-88.040896000000004</c:v>
                </c:pt>
                <c:pt idx="360">
                  <c:v>-88.040188000000015</c:v>
                </c:pt>
                <c:pt idx="361">
                  <c:v>-88.039591999999999</c:v>
                </c:pt>
                <c:pt idx="362">
                  <c:v>-88.038907000000009</c:v>
                </c:pt>
                <c:pt idx="363">
                  <c:v>-88.038233000000005</c:v>
                </c:pt>
                <c:pt idx="364">
                  <c:v>-88.037571</c:v>
                </c:pt>
                <c:pt idx="365">
                  <c:v>-88.036920000000009</c:v>
                </c:pt>
                <c:pt idx="366">
                  <c:v>-88.036280000000005</c:v>
                </c:pt>
                <c:pt idx="367">
                  <c:v>-88.035652000000013</c:v>
                </c:pt>
                <c:pt idx="368">
                  <c:v>-88.035033999999996</c:v>
                </c:pt>
                <c:pt idx="369">
                  <c:v>-88.034328000000002</c:v>
                </c:pt>
                <c:pt idx="370">
                  <c:v>-88.033732000000001</c:v>
                </c:pt>
                <c:pt idx="371">
                  <c:v>-88.03304700000001</c:v>
                </c:pt>
                <c:pt idx="372">
                  <c:v>-88.032472000000013</c:v>
                </c:pt>
                <c:pt idx="373">
                  <c:v>-88.03180900000001</c:v>
                </c:pt>
                <c:pt idx="374">
                  <c:v>-88.031157000000007</c:v>
                </c:pt>
                <c:pt idx="375">
                  <c:v>-88.030515000000008</c:v>
                </c:pt>
                <c:pt idx="376">
                  <c:v>-88.029883000000012</c:v>
                </c:pt>
                <c:pt idx="377">
                  <c:v>-88.029262000000003</c:v>
                </c:pt>
                <c:pt idx="378">
                  <c:v>-88.028650999999996</c:v>
                </c:pt>
                <c:pt idx="379">
                  <c:v>-88.028051000000005</c:v>
                </c:pt>
                <c:pt idx="380">
                  <c:v>-88.027461000000002</c:v>
                </c:pt>
                <c:pt idx="381">
                  <c:v>-88.026882000000001</c:v>
                </c:pt>
                <c:pt idx="382">
                  <c:v>-88.026212000000015</c:v>
                </c:pt>
                <c:pt idx="383">
                  <c:v>-88.025653000000005</c:v>
                </c:pt>
                <c:pt idx="384">
                  <c:v>-88.02500400000001</c:v>
                </c:pt>
                <c:pt idx="385">
                  <c:v>-88.024464000000009</c:v>
                </c:pt>
                <c:pt idx="386">
                  <c:v>-88.023833999999994</c:v>
                </c:pt>
                <c:pt idx="387">
                  <c:v>-88.023214999999993</c:v>
                </c:pt>
                <c:pt idx="388">
                  <c:v>-88.022604999999984</c:v>
                </c:pt>
                <c:pt idx="389">
                  <c:v>-88.02200599999999</c:v>
                </c:pt>
                <c:pt idx="390">
                  <c:v>-88.021416000000002</c:v>
                </c:pt>
                <c:pt idx="391">
                  <c:v>-88.020836000000003</c:v>
                </c:pt>
                <c:pt idx="392">
                  <c:v>-88.020264999999995</c:v>
                </c:pt>
                <c:pt idx="393">
                  <c:v>-88.019704999999988</c:v>
                </c:pt>
                <c:pt idx="394">
                  <c:v>-88.019152999999989</c:v>
                </c:pt>
                <c:pt idx="395">
                  <c:v>-88.018611000000007</c:v>
                </c:pt>
                <c:pt idx="396">
                  <c:v>-88.017978999999997</c:v>
                </c:pt>
                <c:pt idx="397">
                  <c:v>-88.017455999999996</c:v>
                </c:pt>
                <c:pt idx="398">
                  <c:v>-88.016842999999994</c:v>
                </c:pt>
                <c:pt idx="399">
                  <c:v>-88.016339000000002</c:v>
                </c:pt>
                <c:pt idx="400">
                  <c:v>-88.015743999999984</c:v>
                </c:pt>
                <c:pt idx="401">
                  <c:v>-88.015158</c:v>
                </c:pt>
                <c:pt idx="402">
                  <c:v>-88.014579999999995</c:v>
                </c:pt>
                <c:pt idx="403">
                  <c:v>-88.014112999999995</c:v>
                </c:pt>
                <c:pt idx="404">
                  <c:v>-88.013554999999997</c:v>
                </c:pt>
                <c:pt idx="405">
                  <c:v>-88.013004999999993</c:v>
                </c:pt>
                <c:pt idx="406">
                  <c:v>-88.012465000000006</c:v>
                </c:pt>
                <c:pt idx="407">
                  <c:v>-88.011932999999999</c:v>
                </c:pt>
                <c:pt idx="408">
                  <c:v>-88.011311000000006</c:v>
                </c:pt>
                <c:pt idx="409">
                  <c:v>-88.010796999999997</c:v>
                </c:pt>
                <c:pt idx="410">
                  <c:v>-88.010292000000007</c:v>
                </c:pt>
                <c:pt idx="411">
                  <c:v>-88.009695999999991</c:v>
                </c:pt>
                <c:pt idx="412">
                  <c:v>-88.009208999999998</c:v>
                </c:pt>
                <c:pt idx="413">
                  <c:v>-88.00873</c:v>
                </c:pt>
                <c:pt idx="414">
                  <c:v>-88.008160000000004</c:v>
                </c:pt>
                <c:pt idx="415">
                  <c:v>-88.007597999999987</c:v>
                </c:pt>
                <c:pt idx="416">
                  <c:v>-88.007144999999994</c:v>
                </c:pt>
                <c:pt idx="417">
                  <c:v>-88.006600000000006</c:v>
                </c:pt>
                <c:pt idx="418">
                  <c:v>-88.006063999999995</c:v>
                </c:pt>
                <c:pt idx="419">
                  <c:v>-88.005635999999996</c:v>
                </c:pt>
                <c:pt idx="420">
                  <c:v>-88.005115999999987</c:v>
                </c:pt>
                <c:pt idx="421">
                  <c:v>-88.004604</c:v>
                </c:pt>
                <c:pt idx="422">
                  <c:v>-88.004101000000006</c:v>
                </c:pt>
                <c:pt idx="423">
                  <c:v>-88.003605999999991</c:v>
                </c:pt>
                <c:pt idx="424">
                  <c:v>-88.003119999999996</c:v>
                </c:pt>
                <c:pt idx="425">
                  <c:v>-88.002541000000008</c:v>
                </c:pt>
                <c:pt idx="426">
                  <c:v>-88.002070000000003</c:v>
                </c:pt>
                <c:pt idx="427">
                  <c:v>-88.00160799999999</c:v>
                </c:pt>
                <c:pt idx="428">
                  <c:v>-88.001052999999999</c:v>
                </c:pt>
                <c:pt idx="429">
                  <c:v>-88.000607000000002</c:v>
                </c:pt>
                <c:pt idx="430">
                  <c:v>-88.000167999999988</c:v>
                </c:pt>
                <c:pt idx="431">
                  <c:v>-87.999636999999993</c:v>
                </c:pt>
                <c:pt idx="432">
                  <c:v>-87.999213999999995</c:v>
                </c:pt>
                <c:pt idx="433">
                  <c:v>-87.998699000000002</c:v>
                </c:pt>
                <c:pt idx="434">
                  <c:v>-87.998191000000006</c:v>
                </c:pt>
                <c:pt idx="435">
                  <c:v>-87.99779199999999</c:v>
                </c:pt>
                <c:pt idx="436">
                  <c:v>-87.997298999999998</c:v>
                </c:pt>
                <c:pt idx="437">
                  <c:v>-87.996814999999998</c:v>
                </c:pt>
                <c:pt idx="438">
                  <c:v>-87.996337999999994</c:v>
                </c:pt>
                <c:pt idx="439">
                  <c:v>-87.995868000000002</c:v>
                </c:pt>
                <c:pt idx="440">
                  <c:v>-87.995406000000003</c:v>
                </c:pt>
                <c:pt idx="441">
                  <c:v>-87.994951</c:v>
                </c:pt>
                <c:pt idx="442">
                  <c:v>-87.994504000000006</c:v>
                </c:pt>
                <c:pt idx="443">
                  <c:v>-87.994064000000009</c:v>
                </c:pt>
                <c:pt idx="444">
                  <c:v>-87.99363000000001</c:v>
                </c:pt>
                <c:pt idx="445">
                  <c:v>-87.993205000000003</c:v>
                </c:pt>
                <c:pt idx="446">
                  <c:v>-87.992686000000006</c:v>
                </c:pt>
                <c:pt idx="447">
                  <c:v>-87.992274999999992</c:v>
                </c:pt>
                <c:pt idx="448">
                  <c:v>-87.991872000000001</c:v>
                </c:pt>
                <c:pt idx="449">
                  <c:v>-87.991374999999991</c:v>
                </c:pt>
                <c:pt idx="450">
                  <c:v>-87.990984999999995</c:v>
                </c:pt>
                <c:pt idx="451">
                  <c:v>-87.990501999999992</c:v>
                </c:pt>
                <c:pt idx="452">
                  <c:v>-87.990127000000001</c:v>
                </c:pt>
                <c:pt idx="453">
                  <c:v>-87.989658000000006</c:v>
                </c:pt>
                <c:pt idx="454">
                  <c:v>-87.989295999999996</c:v>
                </c:pt>
                <c:pt idx="455">
                  <c:v>-87.988841000000008</c:v>
                </c:pt>
                <c:pt idx="456">
                  <c:v>-87.988393000000002</c:v>
                </c:pt>
                <c:pt idx="457">
                  <c:v>-87.98795100000001</c:v>
                </c:pt>
                <c:pt idx="458">
                  <c:v>-87.987617</c:v>
                </c:pt>
                <c:pt idx="459">
                  <c:v>-87.987189000000001</c:v>
                </c:pt>
                <c:pt idx="460">
                  <c:v>-87.986767</c:v>
                </c:pt>
                <c:pt idx="461">
                  <c:v>-87.986352999999994</c:v>
                </c:pt>
                <c:pt idx="462">
                  <c:v>-87.985945000000001</c:v>
                </c:pt>
                <c:pt idx="463">
                  <c:v>-87.985542999999993</c:v>
                </c:pt>
                <c:pt idx="464">
                  <c:v>-87.985147999999995</c:v>
                </c:pt>
                <c:pt idx="465">
                  <c:v>-87.984760000000009</c:v>
                </c:pt>
                <c:pt idx="466">
                  <c:v>-87.984278000000003</c:v>
                </c:pt>
                <c:pt idx="467">
                  <c:v>-87.983902</c:v>
                </c:pt>
                <c:pt idx="468">
                  <c:v>-87.983532999999994</c:v>
                </c:pt>
                <c:pt idx="469">
                  <c:v>-87.983170000000001</c:v>
                </c:pt>
                <c:pt idx="470">
                  <c:v>-87.982713000000004</c:v>
                </c:pt>
                <c:pt idx="471">
                  <c:v>-87.982363000000007</c:v>
                </c:pt>
                <c:pt idx="472">
                  <c:v>-87.981917999999993</c:v>
                </c:pt>
                <c:pt idx="473">
                  <c:v>-87.981579999999994</c:v>
                </c:pt>
                <c:pt idx="474">
                  <c:v>-87.981149000000002</c:v>
                </c:pt>
                <c:pt idx="475">
                  <c:v>-87.980823000000001</c:v>
                </c:pt>
                <c:pt idx="476">
                  <c:v>-87.980402999999995</c:v>
                </c:pt>
                <c:pt idx="477">
                  <c:v>-87.979990000000015</c:v>
                </c:pt>
                <c:pt idx="478">
                  <c:v>-87.979682000000011</c:v>
                </c:pt>
                <c:pt idx="479">
                  <c:v>-87.979281</c:v>
                </c:pt>
                <c:pt idx="480">
                  <c:v>-87.978884999999991</c:v>
                </c:pt>
                <c:pt idx="481">
                  <c:v>-87.978595000000013</c:v>
                </c:pt>
                <c:pt idx="482">
                  <c:v>-87.978211000000002</c:v>
                </c:pt>
                <c:pt idx="483">
                  <c:v>-87.977832000000006</c:v>
                </c:pt>
                <c:pt idx="484">
                  <c:v>-87.977460000000008</c:v>
                </c:pt>
                <c:pt idx="485">
                  <c:v>-87.977094000000008</c:v>
                </c:pt>
                <c:pt idx="486">
                  <c:v>-87.976732999999996</c:v>
                </c:pt>
                <c:pt idx="487">
                  <c:v>-87.976378000000011</c:v>
                </c:pt>
                <c:pt idx="488">
                  <c:v>-87.976028999999997</c:v>
                </c:pt>
                <c:pt idx="489">
                  <c:v>-87.975685000000013</c:v>
                </c:pt>
                <c:pt idx="490">
                  <c:v>-87.975347000000014</c:v>
                </c:pt>
                <c:pt idx="491">
                  <c:v>-87.974913999999998</c:v>
                </c:pt>
                <c:pt idx="492">
                  <c:v>-87.974587000000014</c:v>
                </c:pt>
                <c:pt idx="493">
                  <c:v>-87.974266</c:v>
                </c:pt>
                <c:pt idx="494">
                  <c:v>-87.973950000000016</c:v>
                </c:pt>
                <c:pt idx="495">
                  <c:v>-87.97354</c:v>
                </c:pt>
                <c:pt idx="496">
                  <c:v>-87.973234000000005</c:v>
                </c:pt>
                <c:pt idx="497">
                  <c:v>-87.972835000000003</c:v>
                </c:pt>
                <c:pt idx="498">
                  <c:v>-87.972539999999995</c:v>
                </c:pt>
                <c:pt idx="499">
                  <c:v>-87.972251</c:v>
                </c:pt>
                <c:pt idx="500">
                  <c:v>-87.971868000000001</c:v>
                </c:pt>
                <c:pt idx="501">
                  <c:v>-87.971489000000005</c:v>
                </c:pt>
                <c:pt idx="502">
                  <c:v>-87.971215999999998</c:v>
                </c:pt>
                <c:pt idx="503">
                  <c:v>-87.970848000000004</c:v>
                </c:pt>
                <c:pt idx="504">
                  <c:v>-87.970585</c:v>
                </c:pt>
                <c:pt idx="505">
                  <c:v>-87.970227000000008</c:v>
                </c:pt>
                <c:pt idx="506">
                  <c:v>-87.969874000000004</c:v>
                </c:pt>
                <c:pt idx="507">
                  <c:v>-87.969526999999999</c:v>
                </c:pt>
                <c:pt idx="508">
                  <c:v>-87.969284000000016</c:v>
                </c:pt>
                <c:pt idx="509">
                  <c:v>-87.968947</c:v>
                </c:pt>
                <c:pt idx="510">
                  <c:v>-87.968614000000002</c:v>
                </c:pt>
                <c:pt idx="511">
                  <c:v>-87.968287000000004</c:v>
                </c:pt>
                <c:pt idx="512">
                  <c:v>-87.967964000000009</c:v>
                </c:pt>
                <c:pt idx="513">
                  <c:v>-87.967646000000016</c:v>
                </c:pt>
                <c:pt idx="514">
                  <c:v>-87.967332999999996</c:v>
                </c:pt>
                <c:pt idx="515">
                  <c:v>-87.967025000000007</c:v>
                </c:pt>
                <c:pt idx="516">
                  <c:v>-87.966722000000004</c:v>
                </c:pt>
                <c:pt idx="517">
                  <c:v>-87.966424000000004</c:v>
                </c:pt>
                <c:pt idx="518">
                  <c:v>-87.966130000000007</c:v>
                </c:pt>
                <c:pt idx="519">
                  <c:v>-87.965840999999998</c:v>
                </c:pt>
                <c:pt idx="520">
                  <c:v>-87.965557000000004</c:v>
                </c:pt>
                <c:pt idx="521">
                  <c:v>-87.965178000000009</c:v>
                </c:pt>
                <c:pt idx="522">
                  <c:v>-87.964903000000007</c:v>
                </c:pt>
                <c:pt idx="523">
                  <c:v>-87.964632000000009</c:v>
                </c:pt>
                <c:pt idx="524">
                  <c:v>-87.964366999999996</c:v>
                </c:pt>
                <c:pt idx="525">
                  <c:v>-87.964005999999998</c:v>
                </c:pt>
                <c:pt idx="526">
                  <c:v>-87.963749000000007</c:v>
                </c:pt>
                <c:pt idx="527">
                  <c:v>-87.963497000000004</c:v>
                </c:pt>
                <c:pt idx="528">
                  <c:v>-87.963149000000001</c:v>
                </c:pt>
                <c:pt idx="529">
                  <c:v>-87.962906000000004</c:v>
                </c:pt>
                <c:pt idx="530">
                  <c:v>-87.962568000000005</c:v>
                </c:pt>
                <c:pt idx="531">
                  <c:v>-87.962333000000001</c:v>
                </c:pt>
                <c:pt idx="532">
                  <c:v>-87.962004000000007</c:v>
                </c:pt>
                <c:pt idx="533">
                  <c:v>-87.96177800000001</c:v>
                </c:pt>
                <c:pt idx="534">
                  <c:v>-87.96145700000001</c:v>
                </c:pt>
                <c:pt idx="535">
                  <c:v>-87.96114</c:v>
                </c:pt>
                <c:pt idx="536">
                  <c:v>-87.960927000000012</c:v>
                </c:pt>
                <c:pt idx="537">
                  <c:v>-87.960619000000008</c:v>
                </c:pt>
                <c:pt idx="538">
                  <c:v>-87.960315000000008</c:v>
                </c:pt>
                <c:pt idx="539">
                  <c:v>-87.960115000000002</c:v>
                </c:pt>
                <c:pt idx="540">
                  <c:v>-87.95981900000001</c:v>
                </c:pt>
                <c:pt idx="541">
                  <c:v>-87.959528000000006</c:v>
                </c:pt>
                <c:pt idx="542">
                  <c:v>-87.959240000000008</c:v>
                </c:pt>
                <c:pt idx="543">
                  <c:v>-87.958957000000012</c:v>
                </c:pt>
                <c:pt idx="544">
                  <c:v>-87.958678000000006</c:v>
                </c:pt>
                <c:pt idx="545">
                  <c:v>-87.958503000000007</c:v>
                </c:pt>
                <c:pt idx="546">
                  <c:v>-87.95823200000001</c:v>
                </c:pt>
                <c:pt idx="547">
                  <c:v>-87.957965000000016</c:v>
                </c:pt>
                <c:pt idx="548">
                  <c:v>-87.957701999999998</c:v>
                </c:pt>
                <c:pt idx="549">
                  <c:v>-87.957442999999998</c:v>
                </c:pt>
                <c:pt idx="550">
                  <c:v>-87.957188000000002</c:v>
                </c:pt>
                <c:pt idx="551">
                  <c:v>-87.956936999999996</c:v>
                </c:pt>
                <c:pt idx="552">
                  <c:v>-87.956590000000006</c:v>
                </c:pt>
                <c:pt idx="553">
                  <c:v>-87.956346000000011</c:v>
                </c:pt>
                <c:pt idx="554">
                  <c:v>-87.956107000000003</c:v>
                </c:pt>
                <c:pt idx="555">
                  <c:v>-87.955871000000016</c:v>
                </c:pt>
                <c:pt idx="556">
                  <c:v>-87.955638999999991</c:v>
                </c:pt>
                <c:pt idx="557">
                  <c:v>-87.955410999999998</c:v>
                </c:pt>
                <c:pt idx="558">
                  <c:v>-87.955085999999994</c:v>
                </c:pt>
                <c:pt idx="559">
                  <c:v>-87.954865999999996</c:v>
                </c:pt>
                <c:pt idx="560">
                  <c:v>-87.954649000000003</c:v>
                </c:pt>
                <c:pt idx="561">
                  <c:v>-87.954435000000004</c:v>
                </c:pt>
                <c:pt idx="562">
                  <c:v>-87.954126000000002</c:v>
                </c:pt>
                <c:pt idx="563">
                  <c:v>-87.953920000000011</c:v>
                </c:pt>
                <c:pt idx="564">
                  <c:v>-87.953618000000006</c:v>
                </c:pt>
                <c:pt idx="565">
                  <c:v>-87.953419000000011</c:v>
                </c:pt>
                <c:pt idx="566">
                  <c:v>-87.953223999999992</c:v>
                </c:pt>
                <c:pt idx="567">
                  <c:v>-87.95293199999999</c:v>
                </c:pt>
                <c:pt idx="568">
                  <c:v>-87.952743999999996</c:v>
                </c:pt>
                <c:pt idx="569">
                  <c:v>-87.952460000000002</c:v>
                </c:pt>
                <c:pt idx="570">
                  <c:v>-87.952279000000004</c:v>
                </c:pt>
                <c:pt idx="571">
                  <c:v>-87.952001999999993</c:v>
                </c:pt>
                <c:pt idx="572">
                  <c:v>-87.951728000000003</c:v>
                </c:pt>
                <c:pt idx="573">
                  <c:v>-87.951556999999994</c:v>
                </c:pt>
                <c:pt idx="574">
                  <c:v>-87.95129</c:v>
                </c:pt>
                <c:pt idx="575">
                  <c:v>-87.951127</c:v>
                </c:pt>
                <c:pt idx="576">
                  <c:v>-87.950867000000002</c:v>
                </c:pt>
                <c:pt idx="577">
                  <c:v>-87.950609999999998</c:v>
                </c:pt>
                <c:pt idx="578">
                  <c:v>-87.950456000000003</c:v>
                </c:pt>
                <c:pt idx="579">
                  <c:v>-87.950206000000009</c:v>
                </c:pt>
                <c:pt idx="580">
                  <c:v>-87.949959000000007</c:v>
                </c:pt>
                <c:pt idx="581">
                  <c:v>-87.949715999999995</c:v>
                </c:pt>
                <c:pt idx="582">
                  <c:v>-87.949474999999993</c:v>
                </c:pt>
                <c:pt idx="583">
                  <c:v>-87.949337999999997</c:v>
                </c:pt>
                <c:pt idx="584">
                  <c:v>-87.949105000000003</c:v>
                </c:pt>
                <c:pt idx="585">
                  <c:v>-87.948874000000004</c:v>
                </c:pt>
                <c:pt idx="586">
                  <c:v>-87.948646999999994</c:v>
                </c:pt>
                <c:pt idx="587">
                  <c:v>-87.948422999999991</c:v>
                </c:pt>
                <c:pt idx="588">
                  <c:v>-87.948202999999992</c:v>
                </c:pt>
                <c:pt idx="589">
                  <c:v>-87.947984999999989</c:v>
                </c:pt>
                <c:pt idx="590">
                  <c:v>-87.947770000000006</c:v>
                </c:pt>
                <c:pt idx="591">
                  <c:v>-87.947558000000001</c:v>
                </c:pt>
                <c:pt idx="592">
                  <c:v>-87.94735</c:v>
                </c:pt>
                <c:pt idx="593">
                  <c:v>-87.947145000000006</c:v>
                </c:pt>
                <c:pt idx="594">
                  <c:v>-87.946942000000007</c:v>
                </c:pt>
                <c:pt idx="595">
                  <c:v>-87.946742999999998</c:v>
                </c:pt>
                <c:pt idx="596">
                  <c:v>-87.946546999999995</c:v>
                </c:pt>
                <c:pt idx="597">
                  <c:v>-87.946353000000002</c:v>
                </c:pt>
                <c:pt idx="598">
                  <c:v>-87.946162999999999</c:v>
                </c:pt>
                <c:pt idx="599">
                  <c:v>-87.945976000000002</c:v>
                </c:pt>
                <c:pt idx="600">
                  <c:v>-87.945690999999997</c:v>
                </c:pt>
                <c:pt idx="601">
                  <c:v>-87.945509999999999</c:v>
                </c:pt>
                <c:pt idx="602">
                  <c:v>-87.94533100000001</c:v>
                </c:pt>
                <c:pt idx="603">
                  <c:v>-87.945156000000011</c:v>
                </c:pt>
                <c:pt idx="604">
                  <c:v>-87.944983000000008</c:v>
                </c:pt>
                <c:pt idx="605">
                  <c:v>-87.944712999999993</c:v>
                </c:pt>
                <c:pt idx="606">
                  <c:v>-87.944546000000003</c:v>
                </c:pt>
                <c:pt idx="607">
                  <c:v>-87.944382000000004</c:v>
                </c:pt>
                <c:pt idx="608">
                  <c:v>-87.944120999999996</c:v>
                </c:pt>
                <c:pt idx="609">
                  <c:v>-87.943961999999999</c:v>
                </c:pt>
                <c:pt idx="610">
                  <c:v>-87.943807000000007</c:v>
                </c:pt>
                <c:pt idx="611">
                  <c:v>-87.943554000000006</c:v>
                </c:pt>
                <c:pt idx="612">
                  <c:v>-87.943404000000001</c:v>
                </c:pt>
                <c:pt idx="613">
                  <c:v>-87.943156999999999</c:v>
                </c:pt>
                <c:pt idx="614">
                  <c:v>-87.943011999999996</c:v>
                </c:pt>
                <c:pt idx="615">
                  <c:v>-87.942869999999999</c:v>
                </c:pt>
                <c:pt idx="616">
                  <c:v>-87.942631000000006</c:v>
                </c:pt>
                <c:pt idx="617">
                  <c:v>-87.942495000000008</c:v>
                </c:pt>
                <c:pt idx="618">
                  <c:v>-87.942261000000002</c:v>
                </c:pt>
                <c:pt idx="619">
                  <c:v>-87.942128999999994</c:v>
                </c:pt>
                <c:pt idx="620">
                  <c:v>-87.941900999999987</c:v>
                </c:pt>
                <c:pt idx="621">
                  <c:v>-87.941675000000004</c:v>
                </c:pt>
                <c:pt idx="622">
                  <c:v>-87.941551000000004</c:v>
                </c:pt>
                <c:pt idx="623">
                  <c:v>-87.941330999999991</c:v>
                </c:pt>
                <c:pt idx="624">
                  <c:v>-87.941211999999993</c:v>
                </c:pt>
                <c:pt idx="625">
                  <c:v>-87.940996999999996</c:v>
                </c:pt>
                <c:pt idx="626">
                  <c:v>-87.940784000000008</c:v>
                </c:pt>
                <c:pt idx="627">
                  <c:v>-87.940673000000004</c:v>
                </c:pt>
                <c:pt idx="628">
                  <c:v>-87.940465000000003</c:v>
                </c:pt>
                <c:pt idx="629">
                  <c:v>-87.940259999999995</c:v>
                </c:pt>
                <c:pt idx="630">
                  <c:v>-87.940156999999985</c:v>
                </c:pt>
                <c:pt idx="631">
                  <c:v>-87.939955999999995</c:v>
                </c:pt>
                <c:pt idx="632">
                  <c:v>-87.939757999999998</c:v>
                </c:pt>
                <c:pt idx="633">
                  <c:v>-87.939562999999993</c:v>
                </c:pt>
                <c:pt idx="634">
                  <c:v>-87.939469999999986</c:v>
                </c:pt>
                <c:pt idx="635">
                  <c:v>-87.939278999999999</c:v>
                </c:pt>
                <c:pt idx="636">
                  <c:v>-87.939090999999991</c:v>
                </c:pt>
                <c:pt idx="637">
                  <c:v>-87.938904999999991</c:v>
                </c:pt>
                <c:pt idx="638">
                  <c:v>-87.938721999999999</c:v>
                </c:pt>
                <c:pt idx="639">
                  <c:v>-87.938640000000007</c:v>
                </c:pt>
                <c:pt idx="640">
                  <c:v>-87.938462000000001</c:v>
                </c:pt>
                <c:pt idx="641">
                  <c:v>-87.938284999999993</c:v>
                </c:pt>
                <c:pt idx="642">
                  <c:v>-87.938111000000006</c:v>
                </c:pt>
                <c:pt idx="643">
                  <c:v>-87.937939</c:v>
                </c:pt>
                <c:pt idx="644">
                  <c:v>-87.937769999999986</c:v>
                </c:pt>
                <c:pt idx="645">
                  <c:v>-87.937601999999984</c:v>
                </c:pt>
                <c:pt idx="646">
                  <c:v>-87.937437000000003</c:v>
                </c:pt>
                <c:pt idx="647">
                  <c:v>-87.937275</c:v>
                </c:pt>
                <c:pt idx="648">
                  <c:v>-87.937113999999994</c:v>
                </c:pt>
                <c:pt idx="649">
                  <c:v>-87.936955999999995</c:v>
                </c:pt>
                <c:pt idx="650">
                  <c:v>-87.936799999999991</c:v>
                </c:pt>
                <c:pt idx="651">
                  <c:v>-87.936648000000005</c:v>
                </c:pt>
                <c:pt idx="652">
                  <c:v>-87.93649600000002</c:v>
                </c:pt>
                <c:pt idx="653">
                  <c:v>-87.936347000000012</c:v>
                </c:pt>
                <c:pt idx="654">
                  <c:v>-87.936199999999999</c:v>
                </c:pt>
                <c:pt idx="655">
                  <c:v>-87.936054999999996</c:v>
                </c:pt>
                <c:pt idx="656">
                  <c:v>-87.935912000000016</c:v>
                </c:pt>
                <c:pt idx="657">
                  <c:v>-87.935670999999999</c:v>
                </c:pt>
                <c:pt idx="658">
                  <c:v>-87.935533000000007</c:v>
                </c:pt>
                <c:pt idx="659">
                  <c:v>-87.935396000000011</c:v>
                </c:pt>
                <c:pt idx="660">
                  <c:v>-87.935262000000009</c:v>
                </c:pt>
                <c:pt idx="661">
                  <c:v>-87.935130000000001</c:v>
                </c:pt>
                <c:pt idx="662">
                  <c:v>-87.935000000000016</c:v>
                </c:pt>
                <c:pt idx="663">
                  <c:v>-87.934771999999995</c:v>
                </c:pt>
                <c:pt idx="664">
                  <c:v>-87.934646000000015</c:v>
                </c:pt>
                <c:pt idx="665">
                  <c:v>-87.934522000000001</c:v>
                </c:pt>
                <c:pt idx="666">
                  <c:v>-87.934400999999994</c:v>
                </c:pt>
                <c:pt idx="667">
                  <c:v>-87.934182000000007</c:v>
                </c:pt>
                <c:pt idx="668">
                  <c:v>-87.934064000000006</c:v>
                </c:pt>
                <c:pt idx="669">
                  <c:v>-87.933948000000001</c:v>
                </c:pt>
                <c:pt idx="670">
                  <c:v>-87.933834000000004</c:v>
                </c:pt>
                <c:pt idx="671">
                  <c:v>-87.933622</c:v>
                </c:pt>
                <c:pt idx="672">
                  <c:v>-87.933512999999991</c:v>
                </c:pt>
                <c:pt idx="673">
                  <c:v>-87.933405000000008</c:v>
                </c:pt>
                <c:pt idx="674">
                  <c:v>-87.933199000000002</c:v>
                </c:pt>
                <c:pt idx="675">
                  <c:v>-87.933095000000009</c:v>
                </c:pt>
                <c:pt idx="676">
                  <c:v>-87.932893000000007</c:v>
                </c:pt>
                <c:pt idx="677">
                  <c:v>-87.932793000000004</c:v>
                </c:pt>
                <c:pt idx="678">
                  <c:v>-87.93269500000001</c:v>
                </c:pt>
                <c:pt idx="679">
                  <c:v>-87.932499000000007</c:v>
                </c:pt>
                <c:pt idx="680">
                  <c:v>-87.932405000000003</c:v>
                </c:pt>
                <c:pt idx="681">
                  <c:v>-87.932213000000004</c:v>
                </c:pt>
                <c:pt idx="682">
                  <c:v>-87.932121999999993</c:v>
                </c:pt>
                <c:pt idx="683">
                  <c:v>-87.931933999999998</c:v>
                </c:pt>
                <c:pt idx="684">
                  <c:v>-87.931847000000005</c:v>
                </c:pt>
                <c:pt idx="685">
                  <c:v>-87.931662000000003</c:v>
                </c:pt>
                <c:pt idx="686">
                  <c:v>-87.931578999999999</c:v>
                </c:pt>
                <c:pt idx="687">
                  <c:v>-87.931397000000004</c:v>
                </c:pt>
                <c:pt idx="688">
                  <c:v>-87.931318000000005</c:v>
                </c:pt>
                <c:pt idx="689">
                  <c:v>-87.931139999999999</c:v>
                </c:pt>
                <c:pt idx="690">
                  <c:v>-87.931064000000006</c:v>
                </c:pt>
                <c:pt idx="691">
                  <c:v>-87.930889999999991</c:v>
                </c:pt>
                <c:pt idx="692">
                  <c:v>-87.930818000000002</c:v>
                </c:pt>
                <c:pt idx="693">
                  <c:v>-87.930647999999991</c:v>
                </c:pt>
                <c:pt idx="694">
                  <c:v>-87.930479000000005</c:v>
                </c:pt>
                <c:pt idx="695">
                  <c:v>-87.930412000000004</c:v>
                </c:pt>
                <c:pt idx="696">
                  <c:v>-87.930246999999994</c:v>
                </c:pt>
                <c:pt idx="697">
                  <c:v>-87.930183</c:v>
                </c:pt>
                <c:pt idx="698">
                  <c:v>-87.930020999999996</c:v>
                </c:pt>
                <c:pt idx="699">
                  <c:v>-87.929861000000002</c:v>
                </c:pt>
                <c:pt idx="700">
                  <c:v>-87.929801999999995</c:v>
                </c:pt>
                <c:pt idx="701">
                  <c:v>-87.929646000000005</c:v>
                </c:pt>
                <c:pt idx="702">
                  <c:v>-87.929490000000001</c:v>
                </c:pt>
                <c:pt idx="703">
                  <c:v>-87.929436999999993</c:v>
                </c:pt>
                <c:pt idx="704">
                  <c:v>-87.929284999999993</c:v>
                </c:pt>
                <c:pt idx="705">
                  <c:v>-87.929136</c:v>
                </c:pt>
                <c:pt idx="706">
                  <c:v>-87.92898799999999</c:v>
                </c:pt>
                <c:pt idx="707">
                  <c:v>-87.928940999999995</c:v>
                </c:pt>
                <c:pt idx="708">
                  <c:v>-87.928795999999991</c:v>
                </c:pt>
                <c:pt idx="709">
                  <c:v>-87.928651999999985</c:v>
                </c:pt>
                <c:pt idx="710">
                  <c:v>-87.928510000000003</c:v>
                </c:pt>
                <c:pt idx="711">
                  <c:v>-87.928370000000001</c:v>
                </c:pt>
                <c:pt idx="712">
                  <c:v>-87.928331</c:v>
                </c:pt>
                <c:pt idx="713">
                  <c:v>-87.928193999999991</c:v>
                </c:pt>
                <c:pt idx="714">
                  <c:v>-87.928057999999993</c:v>
                </c:pt>
                <c:pt idx="715">
                  <c:v>-87.92792399999999</c:v>
                </c:pt>
                <c:pt idx="716">
                  <c:v>-87.927792999999994</c:v>
                </c:pt>
                <c:pt idx="717">
                  <c:v>-87.927661999999984</c:v>
                </c:pt>
                <c:pt idx="718">
                  <c:v>-87.927632000000003</c:v>
                </c:pt>
                <c:pt idx="719">
                  <c:v>-87.927504999999996</c:v>
                </c:pt>
                <c:pt idx="720">
                  <c:v>-87.92737799999999</c:v>
                </c:pt>
                <c:pt idx="721">
                  <c:v>-87.927253999999991</c:v>
                </c:pt>
                <c:pt idx="722">
                  <c:v>-87.927129999999991</c:v>
                </c:pt>
                <c:pt idx="723">
                  <c:v>-87.927008999999984</c:v>
                </c:pt>
                <c:pt idx="724">
                  <c:v>-87.926887999999991</c:v>
                </c:pt>
                <c:pt idx="725">
                  <c:v>-87.926770000000005</c:v>
                </c:pt>
                <c:pt idx="726">
                  <c:v>-87.92665199999999</c:v>
                </c:pt>
                <c:pt idx="727">
                  <c:v>-87.92653700000001</c:v>
                </c:pt>
                <c:pt idx="728">
                  <c:v>-87.926423</c:v>
                </c:pt>
                <c:pt idx="729">
                  <c:v>-87.926310000000015</c:v>
                </c:pt>
                <c:pt idx="730">
                  <c:v>-87.926198999999997</c:v>
                </c:pt>
                <c:pt idx="731">
                  <c:v>-87.926089000000005</c:v>
                </c:pt>
                <c:pt idx="732">
                  <c:v>-87.925979999999996</c:v>
                </c:pt>
                <c:pt idx="733">
                  <c:v>-87.92587300000001</c:v>
                </c:pt>
                <c:pt idx="734">
                  <c:v>-87.925768000000005</c:v>
                </c:pt>
                <c:pt idx="735">
                  <c:v>-87.925663000000014</c:v>
                </c:pt>
                <c:pt idx="736">
                  <c:v>-87.925560000000004</c:v>
                </c:pt>
                <c:pt idx="737">
                  <c:v>-87.925459000000004</c:v>
                </c:pt>
                <c:pt idx="738">
                  <c:v>-87.925359999999998</c:v>
                </c:pt>
                <c:pt idx="739">
                  <c:v>-87.925261000000006</c:v>
                </c:pt>
                <c:pt idx="740">
                  <c:v>-87.925163999999995</c:v>
                </c:pt>
                <c:pt idx="741">
                  <c:v>-87.925067999999996</c:v>
                </c:pt>
                <c:pt idx="742">
                  <c:v>-87.924974000000006</c:v>
                </c:pt>
                <c:pt idx="743">
                  <c:v>-87.924880000000002</c:v>
                </c:pt>
                <c:pt idx="744">
                  <c:v>-87.924789000000004</c:v>
                </c:pt>
                <c:pt idx="745">
                  <c:v>-87.924698000000006</c:v>
                </c:pt>
                <c:pt idx="746">
                  <c:v>-87.924509</c:v>
                </c:pt>
                <c:pt idx="747">
                  <c:v>-87.924420999999995</c:v>
                </c:pt>
                <c:pt idx="748">
                  <c:v>-87.924335999999997</c:v>
                </c:pt>
                <c:pt idx="749">
                  <c:v>-87.924250000000001</c:v>
                </c:pt>
                <c:pt idx="750">
                  <c:v>-87.924166</c:v>
                </c:pt>
                <c:pt idx="751">
                  <c:v>-87.924084000000008</c:v>
                </c:pt>
                <c:pt idx="752">
                  <c:v>-87.923902999999996</c:v>
                </c:pt>
                <c:pt idx="753">
                  <c:v>-87.923822999999999</c:v>
                </c:pt>
                <c:pt idx="754">
                  <c:v>-87.923743999999999</c:v>
                </c:pt>
                <c:pt idx="755">
                  <c:v>-87.923665999999997</c:v>
                </c:pt>
                <c:pt idx="756">
                  <c:v>-87.92358999999999</c:v>
                </c:pt>
                <c:pt idx="757">
                  <c:v>-87.923415999999989</c:v>
                </c:pt>
                <c:pt idx="758">
                  <c:v>-87.923343000000003</c:v>
                </c:pt>
                <c:pt idx="759">
                  <c:v>-87.923269999999988</c:v>
                </c:pt>
                <c:pt idx="760">
                  <c:v>-87.923198999999997</c:v>
                </c:pt>
                <c:pt idx="761">
                  <c:v>-87.923029</c:v>
                </c:pt>
                <c:pt idx="762">
                  <c:v>-87.922961000000001</c:v>
                </c:pt>
                <c:pt idx="763">
                  <c:v>-87.922893000000002</c:v>
                </c:pt>
                <c:pt idx="764">
                  <c:v>-87.922826999999998</c:v>
                </c:pt>
                <c:pt idx="765">
                  <c:v>-87.922662000000003</c:v>
                </c:pt>
                <c:pt idx="766">
                  <c:v>-87.922598000000008</c:v>
                </c:pt>
                <c:pt idx="767">
                  <c:v>-87.922536999999991</c:v>
                </c:pt>
                <c:pt idx="768">
                  <c:v>-87.922375000000002</c:v>
                </c:pt>
                <c:pt idx="769">
                  <c:v>-87.922314999999998</c:v>
                </c:pt>
                <c:pt idx="770">
                  <c:v>-87.92225599999999</c:v>
                </c:pt>
                <c:pt idx="771">
                  <c:v>-87.922098000000005</c:v>
                </c:pt>
                <c:pt idx="772">
                  <c:v>-87.922040999999993</c:v>
                </c:pt>
                <c:pt idx="773">
                  <c:v>-87.921986000000004</c:v>
                </c:pt>
                <c:pt idx="774">
                  <c:v>-87.921831999999995</c:v>
                </c:pt>
                <c:pt idx="775">
                  <c:v>-87.921777999999989</c:v>
                </c:pt>
                <c:pt idx="776">
                  <c:v>-87.921727000000004</c:v>
                </c:pt>
                <c:pt idx="777">
                  <c:v>-87.921575999999988</c:v>
                </c:pt>
                <c:pt idx="778">
                  <c:v>-87.921526999999998</c:v>
                </c:pt>
                <c:pt idx="779">
                  <c:v>-87.921378000000004</c:v>
                </c:pt>
                <c:pt idx="780">
                  <c:v>-87.921329999999998</c:v>
                </c:pt>
                <c:pt idx="781">
                  <c:v>-87.921284</c:v>
                </c:pt>
                <c:pt idx="782">
                  <c:v>-87.921138999999982</c:v>
                </c:pt>
                <c:pt idx="783">
                  <c:v>-87.921094999999994</c:v>
                </c:pt>
                <c:pt idx="784">
                  <c:v>-87.920952</c:v>
                </c:pt>
                <c:pt idx="785">
                  <c:v>-87.920911000000004</c:v>
                </c:pt>
                <c:pt idx="786">
                  <c:v>-87.920770000000005</c:v>
                </c:pt>
                <c:pt idx="787">
                  <c:v>-87.920730000000006</c:v>
                </c:pt>
                <c:pt idx="788">
                  <c:v>-87.920691000000005</c:v>
                </c:pt>
                <c:pt idx="789">
                  <c:v>-87.920553000000012</c:v>
                </c:pt>
                <c:pt idx="790">
                  <c:v>-87.920517000000004</c:v>
                </c:pt>
                <c:pt idx="791">
                  <c:v>-87.920381000000006</c:v>
                </c:pt>
                <c:pt idx="792">
                  <c:v>-87.920347000000007</c:v>
                </c:pt>
                <c:pt idx="793">
                  <c:v>-87.920214999999999</c:v>
                </c:pt>
                <c:pt idx="794">
                  <c:v>-87.920181999999997</c:v>
                </c:pt>
                <c:pt idx="795">
                  <c:v>-87.920051000000001</c:v>
                </c:pt>
                <c:pt idx="796">
                  <c:v>-87.920020999999991</c:v>
                </c:pt>
                <c:pt idx="797">
                  <c:v>-87.919891000000007</c:v>
                </c:pt>
                <c:pt idx="798">
                  <c:v>-87.919763000000003</c:v>
                </c:pt>
                <c:pt idx="799">
                  <c:v>-87.919736</c:v>
                </c:pt>
                <c:pt idx="800">
                  <c:v>-87.919610000000006</c:v>
                </c:pt>
                <c:pt idx="801">
                  <c:v>-87.91958600000001</c:v>
                </c:pt>
                <c:pt idx="802">
                  <c:v>-87.919461999999996</c:v>
                </c:pt>
                <c:pt idx="803">
                  <c:v>-87.919438</c:v>
                </c:pt>
                <c:pt idx="804">
                  <c:v>-87.919316000000009</c:v>
                </c:pt>
                <c:pt idx="805">
                  <c:v>-87.919294999999991</c:v>
                </c:pt>
                <c:pt idx="806">
                  <c:v>-87.919174999999996</c:v>
                </c:pt>
                <c:pt idx="807">
                  <c:v>-87.919055999999998</c:v>
                </c:pt>
                <c:pt idx="808">
                  <c:v>-87.919038</c:v>
                </c:pt>
                <c:pt idx="809">
                  <c:v>-87.918920999999997</c:v>
                </c:pt>
                <c:pt idx="810">
                  <c:v>-87.918905000000009</c:v>
                </c:pt>
                <c:pt idx="811">
                  <c:v>-87.918789999999987</c:v>
                </c:pt>
                <c:pt idx="812">
                  <c:v>-87.918675999999991</c:v>
                </c:pt>
                <c:pt idx="813">
                  <c:v>-87.918661999999998</c:v>
                </c:pt>
                <c:pt idx="814">
                  <c:v>-87.918549999999996</c:v>
                </c:pt>
                <c:pt idx="815">
                  <c:v>-87.918437999999995</c:v>
                </c:pt>
                <c:pt idx="816">
                  <c:v>-87.918428000000006</c:v>
                </c:pt>
                <c:pt idx="817">
                  <c:v>-87.918318999999997</c:v>
                </c:pt>
                <c:pt idx="818">
                  <c:v>-87.918210999999985</c:v>
                </c:pt>
                <c:pt idx="819">
                  <c:v>-87.918202999999991</c:v>
                </c:pt>
                <c:pt idx="820">
                  <c:v>-87.918096000000006</c:v>
                </c:pt>
                <c:pt idx="821">
                  <c:v>-87.917989999999989</c:v>
                </c:pt>
                <c:pt idx="822">
                  <c:v>-87.917985000000002</c:v>
                </c:pt>
                <c:pt idx="823">
                  <c:v>-87.917880999999994</c:v>
                </c:pt>
                <c:pt idx="824">
                  <c:v>-87.917777999999984</c:v>
                </c:pt>
                <c:pt idx="825">
                  <c:v>-87.917777000000001</c:v>
                </c:pt>
                <c:pt idx="826">
                  <c:v>-87.917675000000017</c:v>
                </c:pt>
                <c:pt idx="827">
                  <c:v>-87.917574999999999</c:v>
                </c:pt>
                <c:pt idx="828">
                  <c:v>-87.917474999999996</c:v>
                </c:pt>
                <c:pt idx="829">
                  <c:v>-87.917477000000005</c:v>
                </c:pt>
                <c:pt idx="830">
                  <c:v>-87.917379000000011</c:v>
                </c:pt>
                <c:pt idx="831">
                  <c:v>-87.917282</c:v>
                </c:pt>
                <c:pt idx="832">
                  <c:v>-87.917287000000002</c:v>
                </c:pt>
                <c:pt idx="833">
                  <c:v>-87.917192000000014</c:v>
                </c:pt>
                <c:pt idx="834">
                  <c:v>-87.917096999999998</c:v>
                </c:pt>
                <c:pt idx="835">
                  <c:v>-87.917004000000006</c:v>
                </c:pt>
                <c:pt idx="836">
                  <c:v>-87.916910999999999</c:v>
                </c:pt>
                <c:pt idx="837">
                  <c:v>-87.916918999999993</c:v>
                </c:pt>
                <c:pt idx="838">
                  <c:v>-87.916827999999995</c:v>
                </c:pt>
                <c:pt idx="839">
                  <c:v>-87.916738000000009</c:v>
                </c:pt>
                <c:pt idx="840">
                  <c:v>-87.916650000000004</c:v>
                </c:pt>
                <c:pt idx="841">
                  <c:v>-87.916662000000002</c:v>
                </c:pt>
                <c:pt idx="842">
                  <c:v>-87.916573999999997</c:v>
                </c:pt>
                <c:pt idx="843">
                  <c:v>-87.916487000000004</c:v>
                </c:pt>
                <c:pt idx="844">
                  <c:v>-87.916401000000008</c:v>
                </c:pt>
                <c:pt idx="845">
                  <c:v>-87.916315999999995</c:v>
                </c:pt>
                <c:pt idx="846">
                  <c:v>-87.916231999999994</c:v>
                </c:pt>
                <c:pt idx="847">
                  <c:v>-87.916250000000005</c:v>
                </c:pt>
                <c:pt idx="848">
                  <c:v>-87.916166999999987</c:v>
                </c:pt>
                <c:pt idx="849">
                  <c:v>-87.916084999999995</c:v>
                </c:pt>
                <c:pt idx="850">
                  <c:v>-87.916004000000001</c:v>
                </c:pt>
                <c:pt idx="851">
                  <c:v>-87.915924000000004</c:v>
                </c:pt>
                <c:pt idx="852">
                  <c:v>-87.915843999999993</c:v>
                </c:pt>
                <c:pt idx="853">
                  <c:v>-87.915864999999997</c:v>
                </c:pt>
                <c:pt idx="854">
                  <c:v>-87.915789000000004</c:v>
                </c:pt>
                <c:pt idx="855">
                  <c:v>-87.915711000000002</c:v>
                </c:pt>
                <c:pt idx="856">
                  <c:v>-87.915634999999995</c:v>
                </c:pt>
                <c:pt idx="857">
                  <c:v>-87.915559000000002</c:v>
                </c:pt>
                <c:pt idx="858">
                  <c:v>-87.915485000000004</c:v>
                </c:pt>
                <c:pt idx="859">
                  <c:v>-87.915411000000006</c:v>
                </c:pt>
                <c:pt idx="860">
                  <c:v>-87.915336999999994</c:v>
                </c:pt>
                <c:pt idx="861">
                  <c:v>-87.915265999999988</c:v>
                </c:pt>
                <c:pt idx="862">
                  <c:v>-87.915294000000003</c:v>
                </c:pt>
                <c:pt idx="863">
                  <c:v>-87.915222999999983</c:v>
                </c:pt>
                <c:pt idx="864">
                  <c:v>-87.915152999999989</c:v>
                </c:pt>
                <c:pt idx="865">
                  <c:v>-87.915082999999996</c:v>
                </c:pt>
                <c:pt idx="866">
                  <c:v>-87.915013999999999</c:v>
                </c:pt>
                <c:pt idx="867">
                  <c:v>-87.914946</c:v>
                </c:pt>
                <c:pt idx="868">
                  <c:v>-87.914879999999997</c:v>
                </c:pt>
                <c:pt idx="869">
                  <c:v>-87.914813000000009</c:v>
                </c:pt>
                <c:pt idx="870">
                  <c:v>-87.914748000000003</c:v>
                </c:pt>
                <c:pt idx="871">
                  <c:v>-87.914682000000013</c:v>
                </c:pt>
                <c:pt idx="872">
                  <c:v>-87.914618000000004</c:v>
                </c:pt>
                <c:pt idx="873">
                  <c:v>-87.91455400000001</c:v>
                </c:pt>
                <c:pt idx="874">
                  <c:v>-87.914491000000012</c:v>
                </c:pt>
                <c:pt idx="875">
                  <c:v>-87.91443000000001</c:v>
                </c:pt>
                <c:pt idx="876">
                  <c:v>-87.914367999999996</c:v>
                </c:pt>
                <c:pt idx="877">
                  <c:v>-87.914308000000005</c:v>
                </c:pt>
                <c:pt idx="878">
                  <c:v>-87.914247000000003</c:v>
                </c:pt>
                <c:pt idx="879">
                  <c:v>-87.91418800000001</c:v>
                </c:pt>
                <c:pt idx="880">
                  <c:v>-87.914129000000003</c:v>
                </c:pt>
                <c:pt idx="881">
                  <c:v>-87.91407199999999</c:v>
                </c:pt>
                <c:pt idx="882">
                  <c:v>-87.914015000000006</c:v>
                </c:pt>
                <c:pt idx="883">
                  <c:v>-87.913958000000008</c:v>
                </c:pt>
                <c:pt idx="884">
                  <c:v>-87.913902000000007</c:v>
                </c:pt>
                <c:pt idx="885">
                  <c:v>-87.91384699999999</c:v>
                </c:pt>
                <c:pt idx="886">
                  <c:v>-87.913792000000001</c:v>
                </c:pt>
                <c:pt idx="887">
                  <c:v>-87.913738000000009</c:v>
                </c:pt>
                <c:pt idx="888">
                  <c:v>-87.913685999999998</c:v>
                </c:pt>
                <c:pt idx="889">
                  <c:v>-87.91363299999999</c:v>
                </c:pt>
                <c:pt idx="890">
                  <c:v>-87.913580999999994</c:v>
                </c:pt>
                <c:pt idx="891">
                  <c:v>-87.913529999999994</c:v>
                </c:pt>
                <c:pt idx="892">
                  <c:v>-87.913479000000009</c:v>
                </c:pt>
                <c:pt idx="893">
                  <c:v>-87.913428999999994</c:v>
                </c:pt>
                <c:pt idx="894">
                  <c:v>-87.913378999999992</c:v>
                </c:pt>
                <c:pt idx="895">
                  <c:v>-87.913331999999997</c:v>
                </c:pt>
                <c:pt idx="896">
                  <c:v>-87.913284000000004</c:v>
                </c:pt>
                <c:pt idx="897">
                  <c:v>-87.913235999999998</c:v>
                </c:pt>
                <c:pt idx="898">
                  <c:v>-87.913188999999988</c:v>
                </c:pt>
                <c:pt idx="899">
                  <c:v>-87.913142999999991</c:v>
                </c:pt>
                <c:pt idx="900">
                  <c:v>-87.913098000000005</c:v>
                </c:pt>
                <c:pt idx="901">
                  <c:v>-87.913054000000017</c:v>
                </c:pt>
                <c:pt idx="902">
                  <c:v>-87.913009000000002</c:v>
                </c:pt>
                <c:pt idx="903">
                  <c:v>-87.912866000000008</c:v>
                </c:pt>
                <c:pt idx="904">
                  <c:v>-87.912823000000003</c:v>
                </c:pt>
                <c:pt idx="905">
                  <c:v>-87.912780000000012</c:v>
                </c:pt>
                <c:pt idx="906">
                  <c:v>-87.912738000000019</c:v>
                </c:pt>
                <c:pt idx="907">
                  <c:v>-87.912697999999992</c:v>
                </c:pt>
                <c:pt idx="908">
                  <c:v>-87.912658000000008</c:v>
                </c:pt>
                <c:pt idx="909">
                  <c:v>-87.912618000000009</c:v>
                </c:pt>
                <c:pt idx="910">
                  <c:v>-87.912578000000011</c:v>
                </c:pt>
                <c:pt idx="911">
                  <c:v>-87.912539999999993</c:v>
                </c:pt>
                <c:pt idx="912">
                  <c:v>-87.912401000000003</c:v>
                </c:pt>
                <c:pt idx="913">
                  <c:v>-87.912364999999994</c:v>
                </c:pt>
                <c:pt idx="914">
                  <c:v>-87.912328000000002</c:v>
                </c:pt>
                <c:pt idx="915">
                  <c:v>-87.91229100000001</c:v>
                </c:pt>
                <c:pt idx="916">
                  <c:v>-87.912256000000014</c:v>
                </c:pt>
                <c:pt idx="917">
                  <c:v>-87.912219999999991</c:v>
                </c:pt>
                <c:pt idx="918">
                  <c:v>-87.912186000000005</c:v>
                </c:pt>
                <c:pt idx="919">
                  <c:v>-87.912053</c:v>
                </c:pt>
                <c:pt idx="920">
                  <c:v>-87.912019000000001</c:v>
                </c:pt>
                <c:pt idx="921">
                  <c:v>-87.911985999999999</c:v>
                </c:pt>
                <c:pt idx="922">
                  <c:v>-87.911953999999994</c:v>
                </c:pt>
                <c:pt idx="923">
                  <c:v>-87.911922000000004</c:v>
                </c:pt>
                <c:pt idx="924">
                  <c:v>-87.911890999999997</c:v>
                </c:pt>
                <c:pt idx="925">
                  <c:v>-87.911760000000001</c:v>
                </c:pt>
                <c:pt idx="926">
                  <c:v>-87.911731000000003</c:v>
                </c:pt>
                <c:pt idx="927">
                  <c:v>-87.911701999999991</c:v>
                </c:pt>
                <c:pt idx="928">
                  <c:v>-87.911672999999993</c:v>
                </c:pt>
                <c:pt idx="929">
                  <c:v>-87.911644999999993</c:v>
                </c:pt>
                <c:pt idx="930">
                  <c:v>-87.911617000000007</c:v>
                </c:pt>
                <c:pt idx="931">
                  <c:v>-87.911489000000003</c:v>
                </c:pt>
                <c:pt idx="932">
                  <c:v>-87.911463999999981</c:v>
                </c:pt>
                <c:pt idx="933">
                  <c:v>-87.911436999999992</c:v>
                </c:pt>
                <c:pt idx="934">
                  <c:v>-87.911411999999999</c:v>
                </c:pt>
                <c:pt idx="935">
                  <c:v>-87.911286999999987</c:v>
                </c:pt>
                <c:pt idx="936">
                  <c:v>-87.911261999999994</c:v>
                </c:pt>
                <c:pt idx="937">
                  <c:v>-87.911239000000009</c:v>
                </c:pt>
                <c:pt idx="938">
                  <c:v>-87.911215999999996</c:v>
                </c:pt>
                <c:pt idx="939">
                  <c:v>-87.911193000000011</c:v>
                </c:pt>
                <c:pt idx="940">
                  <c:v>-87.911070000000009</c:v>
                </c:pt>
                <c:pt idx="941">
                  <c:v>-87.911048000000008</c:v>
                </c:pt>
                <c:pt idx="942">
                  <c:v>-87.911027000000004</c:v>
                </c:pt>
                <c:pt idx="943">
                  <c:v>-87.911006999999998</c:v>
                </c:pt>
                <c:pt idx="944">
                  <c:v>-87.910887000000002</c:v>
                </c:pt>
                <c:pt idx="945">
                  <c:v>-87.910866999999996</c:v>
                </c:pt>
                <c:pt idx="946">
                  <c:v>-87.910847000000004</c:v>
                </c:pt>
                <c:pt idx="947">
                  <c:v>-87.910829000000007</c:v>
                </c:pt>
                <c:pt idx="948">
                  <c:v>-87.910710000000009</c:v>
                </c:pt>
                <c:pt idx="949">
                  <c:v>-87.910692999999995</c:v>
                </c:pt>
                <c:pt idx="950">
                  <c:v>-87.910675999999995</c:v>
                </c:pt>
                <c:pt idx="951">
                  <c:v>-87.910658999999995</c:v>
                </c:pt>
                <c:pt idx="952">
                  <c:v>-87.910543000000004</c:v>
                </c:pt>
                <c:pt idx="953">
                  <c:v>-87.910527000000002</c:v>
                </c:pt>
                <c:pt idx="954">
                  <c:v>-87.910512000000011</c:v>
                </c:pt>
                <c:pt idx="955">
                  <c:v>-87.91049799999999</c:v>
                </c:pt>
                <c:pt idx="956">
                  <c:v>-87.910383999999993</c:v>
                </c:pt>
                <c:pt idx="957">
                  <c:v>-87.91037</c:v>
                </c:pt>
                <c:pt idx="958">
                  <c:v>-87.910357000000005</c:v>
                </c:pt>
                <c:pt idx="959">
                  <c:v>-87.910244000000006</c:v>
                </c:pt>
                <c:pt idx="960">
                  <c:v>-87.910233000000005</c:v>
                </c:pt>
                <c:pt idx="961">
                  <c:v>-87.910220999999993</c:v>
                </c:pt>
                <c:pt idx="962">
                  <c:v>-87.910108999999991</c:v>
                </c:pt>
                <c:pt idx="963">
                  <c:v>-87.910097999999991</c:v>
                </c:pt>
                <c:pt idx="964">
                  <c:v>-87.910088000000002</c:v>
                </c:pt>
                <c:pt idx="965">
                  <c:v>-87.910077999999999</c:v>
                </c:pt>
                <c:pt idx="966">
                  <c:v>-87.909969000000004</c:v>
                </c:pt>
                <c:pt idx="967">
                  <c:v>-87.909959999999984</c:v>
                </c:pt>
                <c:pt idx="968">
                  <c:v>-87.90995199999999</c:v>
                </c:pt>
                <c:pt idx="969">
                  <c:v>-87.909843999999993</c:v>
                </c:pt>
                <c:pt idx="970">
                  <c:v>-87.909835999999999</c:v>
                </c:pt>
                <c:pt idx="971">
                  <c:v>-87.909829000000002</c:v>
                </c:pt>
                <c:pt idx="972">
                  <c:v>-87.909723000000014</c:v>
                </c:pt>
                <c:pt idx="973">
                  <c:v>-87.909717000000001</c:v>
                </c:pt>
                <c:pt idx="974">
                  <c:v>-87.909711000000001</c:v>
                </c:pt>
                <c:pt idx="975">
                  <c:v>-87.909605999999997</c:v>
                </c:pt>
                <c:pt idx="976">
                  <c:v>-87.909601000000009</c:v>
                </c:pt>
                <c:pt idx="977">
                  <c:v>-87.909597000000005</c:v>
                </c:pt>
                <c:pt idx="978">
                  <c:v>-87.909493000000012</c:v>
                </c:pt>
                <c:pt idx="979">
                  <c:v>-87.909490000000005</c:v>
                </c:pt>
                <c:pt idx="980">
                  <c:v>-87.909486999999999</c:v>
                </c:pt>
                <c:pt idx="981">
                  <c:v>-87.909384000000003</c:v>
                </c:pt>
                <c:pt idx="982">
                  <c:v>-87.909383000000005</c:v>
                </c:pt>
                <c:pt idx="983">
                  <c:v>-87.909280999999993</c:v>
                </c:pt>
                <c:pt idx="984">
                  <c:v>-87.909279999999995</c:v>
                </c:pt>
                <c:pt idx="985">
                  <c:v>-87.909279000000012</c:v>
                </c:pt>
                <c:pt idx="986">
                  <c:v>-87.909178000000011</c:v>
                </c:pt>
                <c:pt idx="987">
                  <c:v>-87.909177999999997</c:v>
                </c:pt>
                <c:pt idx="988">
                  <c:v>-87.909178999999995</c:v>
                </c:pt>
                <c:pt idx="989">
                  <c:v>-87.909079999999989</c:v>
                </c:pt>
                <c:pt idx="990">
                  <c:v>-87.909081</c:v>
                </c:pt>
                <c:pt idx="991">
                  <c:v>-87.908982999999992</c:v>
                </c:pt>
                <c:pt idx="992">
                  <c:v>-87.908985000000001</c:v>
                </c:pt>
                <c:pt idx="993">
                  <c:v>-87.908987999999994</c:v>
                </c:pt>
                <c:pt idx="994">
                  <c:v>-87.908890999999983</c:v>
                </c:pt>
                <c:pt idx="995">
                  <c:v>-87.908894999999987</c:v>
                </c:pt>
                <c:pt idx="996">
                  <c:v>-87.90879799999999</c:v>
                </c:pt>
                <c:pt idx="997">
                  <c:v>-87.908801999999994</c:v>
                </c:pt>
                <c:pt idx="998">
                  <c:v>-87.908808000000008</c:v>
                </c:pt>
                <c:pt idx="999">
                  <c:v>-87.908808000000008</c:v>
                </c:pt>
                <c:pt idx="1000">
                  <c:v>-87.886294000000007</c:v>
                </c:pt>
                <c:pt idx="1001">
                  <c:v>-87.886294000000007</c:v>
                </c:pt>
                <c:pt idx="1002">
                  <c:v>-87.886294000000007</c:v>
                </c:pt>
                <c:pt idx="1003">
                  <c:v>-87.886294000000007</c:v>
                </c:pt>
                <c:pt idx="1004">
                  <c:v>-87.886295000000004</c:v>
                </c:pt>
                <c:pt idx="1005">
                  <c:v>-87.886295000000004</c:v>
                </c:pt>
                <c:pt idx="1006">
                  <c:v>-87.886295000000004</c:v>
                </c:pt>
                <c:pt idx="1007">
                  <c:v>-87.886295000000004</c:v>
                </c:pt>
                <c:pt idx="1008">
                  <c:v>-87.886295000000004</c:v>
                </c:pt>
                <c:pt idx="1009">
                  <c:v>-87.886296000000002</c:v>
                </c:pt>
                <c:pt idx="1010">
                  <c:v>-87.886296000000002</c:v>
                </c:pt>
                <c:pt idx="1011">
                  <c:v>-87.886296000000002</c:v>
                </c:pt>
                <c:pt idx="1012">
                  <c:v>-87.886296000000002</c:v>
                </c:pt>
                <c:pt idx="1013">
                  <c:v>-87.886296000000002</c:v>
                </c:pt>
                <c:pt idx="1014">
                  <c:v>-87.886296999999999</c:v>
                </c:pt>
                <c:pt idx="1015">
                  <c:v>-87.886296999999999</c:v>
                </c:pt>
                <c:pt idx="1016">
                  <c:v>-87.886296999999999</c:v>
                </c:pt>
                <c:pt idx="1017">
                  <c:v>-87.886296999999999</c:v>
                </c:pt>
                <c:pt idx="1018">
                  <c:v>-87.886296999999999</c:v>
                </c:pt>
                <c:pt idx="1019">
                  <c:v>-87.886297999999996</c:v>
                </c:pt>
                <c:pt idx="1020">
                  <c:v>-87.886297999999996</c:v>
                </c:pt>
                <c:pt idx="1021">
                  <c:v>-87.886297999999996</c:v>
                </c:pt>
                <c:pt idx="1022">
                  <c:v>-87.886297999999996</c:v>
                </c:pt>
                <c:pt idx="1023">
                  <c:v>-87.886297999999996</c:v>
                </c:pt>
                <c:pt idx="1024">
                  <c:v>-87.886298999999994</c:v>
                </c:pt>
                <c:pt idx="1025">
                  <c:v>-87.886298999999994</c:v>
                </c:pt>
                <c:pt idx="1026">
                  <c:v>-87.886298999999994</c:v>
                </c:pt>
                <c:pt idx="1027">
                  <c:v>-87.886298999999994</c:v>
                </c:pt>
                <c:pt idx="1028">
                  <c:v>-87.886298999999994</c:v>
                </c:pt>
                <c:pt idx="1029">
                  <c:v>-87.886300000000006</c:v>
                </c:pt>
                <c:pt idx="1030">
                  <c:v>-87.886300000000006</c:v>
                </c:pt>
                <c:pt idx="1031">
                  <c:v>-87.886300000000006</c:v>
                </c:pt>
                <c:pt idx="1032">
                  <c:v>-87.886300000000006</c:v>
                </c:pt>
                <c:pt idx="1033">
                  <c:v>-87.886300000000006</c:v>
                </c:pt>
                <c:pt idx="1034">
                  <c:v>-87.886301000000003</c:v>
                </c:pt>
                <c:pt idx="1035">
                  <c:v>-87.886301000000003</c:v>
                </c:pt>
                <c:pt idx="1036">
                  <c:v>-87.886301000000003</c:v>
                </c:pt>
                <c:pt idx="1037">
                  <c:v>-87.886301000000003</c:v>
                </c:pt>
                <c:pt idx="1038">
                  <c:v>-87.886301000000003</c:v>
                </c:pt>
                <c:pt idx="1039">
                  <c:v>-87.886302000000001</c:v>
                </c:pt>
                <c:pt idx="1040">
                  <c:v>-87.886302000000001</c:v>
                </c:pt>
                <c:pt idx="1041">
                  <c:v>-87.886302000000001</c:v>
                </c:pt>
                <c:pt idx="1042">
                  <c:v>-87.886302000000001</c:v>
                </c:pt>
                <c:pt idx="1043">
                  <c:v>-87.886302000000001</c:v>
                </c:pt>
                <c:pt idx="1044">
                  <c:v>-87.886302999999998</c:v>
                </c:pt>
                <c:pt idx="1045">
                  <c:v>-87.886302999999998</c:v>
                </c:pt>
                <c:pt idx="1046">
                  <c:v>-87.886302999999998</c:v>
                </c:pt>
                <c:pt idx="1047">
                  <c:v>-87.886302999999998</c:v>
                </c:pt>
                <c:pt idx="1048">
                  <c:v>-87.886302999999998</c:v>
                </c:pt>
                <c:pt idx="1049">
                  <c:v>-87.886303999999996</c:v>
                </c:pt>
                <c:pt idx="1050">
                  <c:v>-87.886303999999996</c:v>
                </c:pt>
                <c:pt idx="1051">
                  <c:v>-87.886303999999996</c:v>
                </c:pt>
                <c:pt idx="1052">
                  <c:v>-87.886303999999996</c:v>
                </c:pt>
                <c:pt idx="1053">
                  <c:v>-87.886303999999996</c:v>
                </c:pt>
                <c:pt idx="1054">
                  <c:v>-87.886304999999993</c:v>
                </c:pt>
                <c:pt idx="1055">
                  <c:v>-87.886304999999993</c:v>
                </c:pt>
                <c:pt idx="1056">
                  <c:v>-87.886304999999993</c:v>
                </c:pt>
                <c:pt idx="1057">
                  <c:v>-87.886304999999993</c:v>
                </c:pt>
                <c:pt idx="1058">
                  <c:v>-87.886304999999993</c:v>
                </c:pt>
                <c:pt idx="1059">
                  <c:v>-87.886306000000005</c:v>
                </c:pt>
                <c:pt idx="1060">
                  <c:v>-87.886306000000005</c:v>
                </c:pt>
                <c:pt idx="1061">
                  <c:v>-87.886306000000005</c:v>
                </c:pt>
                <c:pt idx="1062">
                  <c:v>-87.886306000000005</c:v>
                </c:pt>
                <c:pt idx="1063">
                  <c:v>-87.886307000000002</c:v>
                </c:pt>
                <c:pt idx="1064">
                  <c:v>-87.886307000000002</c:v>
                </c:pt>
                <c:pt idx="1065">
                  <c:v>-87.886307000000002</c:v>
                </c:pt>
                <c:pt idx="1066">
                  <c:v>-87.886307000000002</c:v>
                </c:pt>
                <c:pt idx="1067">
                  <c:v>-87.886307000000002</c:v>
                </c:pt>
                <c:pt idx="1068">
                  <c:v>-87.886308</c:v>
                </c:pt>
                <c:pt idx="1069">
                  <c:v>-87.886308</c:v>
                </c:pt>
                <c:pt idx="1070">
                  <c:v>-87.886308</c:v>
                </c:pt>
                <c:pt idx="1071">
                  <c:v>-87.886308</c:v>
                </c:pt>
                <c:pt idx="1072">
                  <c:v>-87.886308</c:v>
                </c:pt>
                <c:pt idx="1073">
                  <c:v>-87.886308999999997</c:v>
                </c:pt>
                <c:pt idx="1074">
                  <c:v>-87.886308999999997</c:v>
                </c:pt>
                <c:pt idx="1075">
                  <c:v>-87.886308999999997</c:v>
                </c:pt>
                <c:pt idx="1076">
                  <c:v>-87.886308999999997</c:v>
                </c:pt>
                <c:pt idx="1077">
                  <c:v>-87.886308999999997</c:v>
                </c:pt>
                <c:pt idx="1078">
                  <c:v>-87.886309999999995</c:v>
                </c:pt>
                <c:pt idx="1079">
                  <c:v>-87.886309999999995</c:v>
                </c:pt>
                <c:pt idx="1080">
                  <c:v>-87.886309999999995</c:v>
                </c:pt>
                <c:pt idx="1081">
                  <c:v>-87.886309999999995</c:v>
                </c:pt>
                <c:pt idx="1082">
                  <c:v>-87.886311000000006</c:v>
                </c:pt>
                <c:pt idx="1083">
                  <c:v>-87.886311000000006</c:v>
                </c:pt>
                <c:pt idx="1084">
                  <c:v>-87.886311000000006</c:v>
                </c:pt>
                <c:pt idx="1085">
                  <c:v>-87.886311000000006</c:v>
                </c:pt>
                <c:pt idx="1086">
                  <c:v>-87.886311000000006</c:v>
                </c:pt>
                <c:pt idx="1087">
                  <c:v>-87.886312000000004</c:v>
                </c:pt>
                <c:pt idx="1088">
                  <c:v>-87.886312000000004</c:v>
                </c:pt>
                <c:pt idx="1089">
                  <c:v>-87.886312000000004</c:v>
                </c:pt>
                <c:pt idx="1090">
                  <c:v>-87.886312000000004</c:v>
                </c:pt>
                <c:pt idx="1091">
                  <c:v>-87.886312000000004</c:v>
                </c:pt>
                <c:pt idx="1092">
                  <c:v>-87.886313000000001</c:v>
                </c:pt>
                <c:pt idx="1093">
                  <c:v>-87.886313000000001</c:v>
                </c:pt>
                <c:pt idx="1094">
                  <c:v>-87.886313000000001</c:v>
                </c:pt>
                <c:pt idx="1095">
                  <c:v>-87.886313000000001</c:v>
                </c:pt>
                <c:pt idx="1096">
                  <c:v>-87.886313999999999</c:v>
                </c:pt>
                <c:pt idx="1097">
                  <c:v>-87.886313999999999</c:v>
                </c:pt>
                <c:pt idx="1098">
                  <c:v>-87.886313999999999</c:v>
                </c:pt>
                <c:pt idx="1099">
                  <c:v>-87.886313999999999</c:v>
                </c:pt>
                <c:pt idx="1100">
                  <c:v>-87.886313999999999</c:v>
                </c:pt>
                <c:pt idx="1101">
                  <c:v>-87.886314999999996</c:v>
                </c:pt>
                <c:pt idx="1102">
                  <c:v>-87.886314999999996</c:v>
                </c:pt>
                <c:pt idx="1103">
                  <c:v>-87.886314999999996</c:v>
                </c:pt>
                <c:pt idx="1104">
                  <c:v>-87.886314999999996</c:v>
                </c:pt>
                <c:pt idx="1105">
                  <c:v>-87.886315999999994</c:v>
                </c:pt>
                <c:pt idx="1106">
                  <c:v>-87.886315999999994</c:v>
                </c:pt>
                <c:pt idx="1107">
                  <c:v>-87.886315999999994</c:v>
                </c:pt>
                <c:pt idx="1108">
                  <c:v>-87.886315999999994</c:v>
                </c:pt>
                <c:pt idx="1109">
                  <c:v>-87.886315999999994</c:v>
                </c:pt>
                <c:pt idx="1110">
                  <c:v>-87.886317000000005</c:v>
                </c:pt>
                <c:pt idx="1111">
                  <c:v>-87.886317000000005</c:v>
                </c:pt>
                <c:pt idx="1112">
                  <c:v>-87.886317000000005</c:v>
                </c:pt>
                <c:pt idx="1113">
                  <c:v>-87.886317000000005</c:v>
                </c:pt>
                <c:pt idx="1114">
                  <c:v>-87.886318000000003</c:v>
                </c:pt>
                <c:pt idx="1115">
                  <c:v>-87.886318000000003</c:v>
                </c:pt>
                <c:pt idx="1116">
                  <c:v>-87.886318000000003</c:v>
                </c:pt>
                <c:pt idx="1117">
                  <c:v>-87.886318000000003</c:v>
                </c:pt>
                <c:pt idx="1118">
                  <c:v>-87.886318000000003</c:v>
                </c:pt>
                <c:pt idx="1119">
                  <c:v>-87.886319</c:v>
                </c:pt>
                <c:pt idx="1120">
                  <c:v>-87.886319</c:v>
                </c:pt>
                <c:pt idx="1121">
                  <c:v>-87.886319</c:v>
                </c:pt>
                <c:pt idx="1122">
                  <c:v>-87.886319</c:v>
                </c:pt>
                <c:pt idx="1123">
                  <c:v>-87.886319999999998</c:v>
                </c:pt>
                <c:pt idx="1124">
                  <c:v>-87.886319999999998</c:v>
                </c:pt>
                <c:pt idx="1125">
                  <c:v>-87.886319999999998</c:v>
                </c:pt>
                <c:pt idx="1126">
                  <c:v>-87.886319999999998</c:v>
                </c:pt>
                <c:pt idx="1127">
                  <c:v>-87.886320999999995</c:v>
                </c:pt>
                <c:pt idx="1128">
                  <c:v>-87.886320999999995</c:v>
                </c:pt>
                <c:pt idx="1129">
                  <c:v>-87.886320999999995</c:v>
                </c:pt>
                <c:pt idx="1130">
                  <c:v>-87.886320999999995</c:v>
                </c:pt>
                <c:pt idx="1131">
                  <c:v>-87.886320999999995</c:v>
                </c:pt>
                <c:pt idx="1132">
                  <c:v>-87.886322000000007</c:v>
                </c:pt>
                <c:pt idx="1133">
                  <c:v>-87.886322000000007</c:v>
                </c:pt>
                <c:pt idx="1134">
                  <c:v>-87.886322000000007</c:v>
                </c:pt>
                <c:pt idx="1135">
                  <c:v>-87.886322000000007</c:v>
                </c:pt>
                <c:pt idx="1136">
                  <c:v>-87.886323000000004</c:v>
                </c:pt>
                <c:pt idx="1137">
                  <c:v>-87.886323000000004</c:v>
                </c:pt>
                <c:pt idx="1138">
                  <c:v>-87.886323000000004</c:v>
                </c:pt>
                <c:pt idx="1139">
                  <c:v>-87.886323000000004</c:v>
                </c:pt>
                <c:pt idx="1140">
                  <c:v>-87.886323000000004</c:v>
                </c:pt>
                <c:pt idx="1141">
                  <c:v>-87.886324000000002</c:v>
                </c:pt>
                <c:pt idx="1142">
                  <c:v>-87.886324000000002</c:v>
                </c:pt>
                <c:pt idx="1143">
                  <c:v>-87.886324000000002</c:v>
                </c:pt>
                <c:pt idx="1144">
                  <c:v>-87.886324000000002</c:v>
                </c:pt>
                <c:pt idx="1145">
                  <c:v>-87.886324999999999</c:v>
                </c:pt>
                <c:pt idx="1146">
                  <c:v>-87.886324999999999</c:v>
                </c:pt>
                <c:pt idx="1147">
                  <c:v>-87.886324999999999</c:v>
                </c:pt>
                <c:pt idx="1148">
                  <c:v>-87.886324999999999</c:v>
                </c:pt>
                <c:pt idx="1149">
                  <c:v>-87.886325999999997</c:v>
                </c:pt>
                <c:pt idx="1150">
                  <c:v>-87.886325999999997</c:v>
                </c:pt>
                <c:pt idx="1151">
                  <c:v>-87.886325999999997</c:v>
                </c:pt>
                <c:pt idx="1152">
                  <c:v>-87.886325999999997</c:v>
                </c:pt>
                <c:pt idx="1153">
                  <c:v>-87.886326999999994</c:v>
                </c:pt>
                <c:pt idx="1154">
                  <c:v>-87.886326999999994</c:v>
                </c:pt>
                <c:pt idx="1155">
                  <c:v>-87.886326999999994</c:v>
                </c:pt>
                <c:pt idx="1156">
                  <c:v>-87.886326999999994</c:v>
                </c:pt>
                <c:pt idx="1157">
                  <c:v>-87.886326999999994</c:v>
                </c:pt>
                <c:pt idx="1158">
                  <c:v>-87.886328000000006</c:v>
                </c:pt>
                <c:pt idx="1159">
                  <c:v>-87.886328000000006</c:v>
                </c:pt>
                <c:pt idx="1160">
                  <c:v>-87.886328000000006</c:v>
                </c:pt>
                <c:pt idx="1161">
                  <c:v>-87.886328000000006</c:v>
                </c:pt>
                <c:pt idx="1162">
                  <c:v>-87.886329000000003</c:v>
                </c:pt>
                <c:pt idx="1163">
                  <c:v>-87.886329000000003</c:v>
                </c:pt>
                <c:pt idx="1164">
                  <c:v>-87.886329000000003</c:v>
                </c:pt>
                <c:pt idx="1165">
                  <c:v>-87.886329000000003</c:v>
                </c:pt>
                <c:pt idx="1166">
                  <c:v>-87.886330000000001</c:v>
                </c:pt>
                <c:pt idx="1167">
                  <c:v>-87.886330000000001</c:v>
                </c:pt>
                <c:pt idx="1168">
                  <c:v>-87.886330000000001</c:v>
                </c:pt>
                <c:pt idx="1169">
                  <c:v>-87.886330000000001</c:v>
                </c:pt>
                <c:pt idx="1170">
                  <c:v>-87.886330999999998</c:v>
                </c:pt>
                <c:pt idx="1171">
                  <c:v>-87.886330999999998</c:v>
                </c:pt>
                <c:pt idx="1172">
                  <c:v>-87.886330999999998</c:v>
                </c:pt>
                <c:pt idx="1173">
                  <c:v>-87.886330999999998</c:v>
                </c:pt>
                <c:pt idx="1174">
                  <c:v>-87.886331999999996</c:v>
                </c:pt>
                <c:pt idx="1175">
                  <c:v>-87.886331999999996</c:v>
                </c:pt>
                <c:pt idx="1176">
                  <c:v>-87.886331999999996</c:v>
                </c:pt>
                <c:pt idx="1177">
                  <c:v>-87.886331999999996</c:v>
                </c:pt>
                <c:pt idx="1178">
                  <c:v>-87.886331999999996</c:v>
                </c:pt>
                <c:pt idx="1179">
                  <c:v>-87.886332999999993</c:v>
                </c:pt>
                <c:pt idx="1180">
                  <c:v>-87.886332999999993</c:v>
                </c:pt>
                <c:pt idx="1181">
                  <c:v>-87.886332999999993</c:v>
                </c:pt>
                <c:pt idx="1182">
                  <c:v>-87.886332999999993</c:v>
                </c:pt>
                <c:pt idx="1183">
                  <c:v>-87.886334000000005</c:v>
                </c:pt>
                <c:pt idx="1184">
                  <c:v>-87.886334000000005</c:v>
                </c:pt>
                <c:pt idx="1185">
                  <c:v>-87.886334000000005</c:v>
                </c:pt>
                <c:pt idx="1186">
                  <c:v>-87.886334000000005</c:v>
                </c:pt>
                <c:pt idx="1187">
                  <c:v>-87.886335000000003</c:v>
                </c:pt>
                <c:pt idx="1188">
                  <c:v>-87.886335000000003</c:v>
                </c:pt>
                <c:pt idx="1189">
                  <c:v>-87.886335000000003</c:v>
                </c:pt>
                <c:pt idx="1190">
                  <c:v>-87.886335000000003</c:v>
                </c:pt>
                <c:pt idx="1191">
                  <c:v>-87.886336</c:v>
                </c:pt>
                <c:pt idx="1192">
                  <c:v>-87.886336</c:v>
                </c:pt>
                <c:pt idx="1193">
                  <c:v>-87.886336</c:v>
                </c:pt>
                <c:pt idx="1194">
                  <c:v>-87.886336</c:v>
                </c:pt>
                <c:pt idx="1195">
                  <c:v>-87.886336999999997</c:v>
                </c:pt>
                <c:pt idx="1196">
                  <c:v>-87.886336999999997</c:v>
                </c:pt>
                <c:pt idx="1197">
                  <c:v>-87.886336999999997</c:v>
                </c:pt>
                <c:pt idx="1198">
                  <c:v>-87.886336999999997</c:v>
                </c:pt>
                <c:pt idx="1199">
                  <c:v>-87.886337999999995</c:v>
                </c:pt>
                <c:pt idx="1200">
                  <c:v>-87.886337999999995</c:v>
                </c:pt>
                <c:pt idx="1201">
                  <c:v>-87.886337999999995</c:v>
                </c:pt>
                <c:pt idx="1202">
                  <c:v>-87.886337999999995</c:v>
                </c:pt>
                <c:pt idx="1203">
                  <c:v>-87.886339000000007</c:v>
                </c:pt>
                <c:pt idx="1204">
                  <c:v>-87.886339000000007</c:v>
                </c:pt>
                <c:pt idx="1205">
                  <c:v>-87.886339000000007</c:v>
                </c:pt>
                <c:pt idx="1206">
                  <c:v>-87.886339000000007</c:v>
                </c:pt>
                <c:pt idx="1207">
                  <c:v>-87.886340000000004</c:v>
                </c:pt>
                <c:pt idx="1208">
                  <c:v>-87.886340000000004</c:v>
                </c:pt>
                <c:pt idx="1209">
                  <c:v>-87.886340000000004</c:v>
                </c:pt>
                <c:pt idx="1210">
                  <c:v>-87.886340000000004</c:v>
                </c:pt>
                <c:pt idx="1211">
                  <c:v>-87.886341000000002</c:v>
                </c:pt>
                <c:pt idx="1212">
                  <c:v>-87.886341000000002</c:v>
                </c:pt>
                <c:pt idx="1213">
                  <c:v>-87.886341000000002</c:v>
                </c:pt>
                <c:pt idx="1214">
                  <c:v>-87.886341000000002</c:v>
                </c:pt>
                <c:pt idx="1215">
                  <c:v>-87.886341999999999</c:v>
                </c:pt>
                <c:pt idx="1216">
                  <c:v>-87.886341999999999</c:v>
                </c:pt>
                <c:pt idx="1217">
                  <c:v>-87.886341999999999</c:v>
                </c:pt>
                <c:pt idx="1218">
                  <c:v>-87.886341999999999</c:v>
                </c:pt>
                <c:pt idx="1219">
                  <c:v>-87.886342999999997</c:v>
                </c:pt>
                <c:pt idx="1220">
                  <c:v>-87.886342999999997</c:v>
                </c:pt>
                <c:pt idx="1221">
                  <c:v>-87.886342999999997</c:v>
                </c:pt>
                <c:pt idx="1222">
                  <c:v>-87.886342999999997</c:v>
                </c:pt>
                <c:pt idx="1223">
                  <c:v>-87.886343999999994</c:v>
                </c:pt>
                <c:pt idx="1224">
                  <c:v>-87.886343999999994</c:v>
                </c:pt>
                <c:pt idx="1225">
                  <c:v>-87.886343999999994</c:v>
                </c:pt>
                <c:pt idx="1226">
                  <c:v>-87.886343999999994</c:v>
                </c:pt>
                <c:pt idx="1227">
                  <c:v>-87.886345000000006</c:v>
                </c:pt>
                <c:pt idx="1228">
                  <c:v>-87.886345000000006</c:v>
                </c:pt>
                <c:pt idx="1229">
                  <c:v>-87.886345000000006</c:v>
                </c:pt>
                <c:pt idx="1230">
                  <c:v>-87.886345000000006</c:v>
                </c:pt>
                <c:pt idx="1231">
                  <c:v>-87.886346000000003</c:v>
                </c:pt>
                <c:pt idx="1232">
                  <c:v>-87.886346000000003</c:v>
                </c:pt>
                <c:pt idx="1233">
                  <c:v>-87.886346000000003</c:v>
                </c:pt>
                <c:pt idx="1234">
                  <c:v>-87.886346000000003</c:v>
                </c:pt>
                <c:pt idx="1235">
                  <c:v>-87.886347000000001</c:v>
                </c:pt>
                <c:pt idx="1236">
                  <c:v>-87.886347000000001</c:v>
                </c:pt>
                <c:pt idx="1237">
                  <c:v>-87.886347000000001</c:v>
                </c:pt>
                <c:pt idx="1238">
                  <c:v>-87.886347000000001</c:v>
                </c:pt>
                <c:pt idx="1239">
                  <c:v>-87.886347999999998</c:v>
                </c:pt>
                <c:pt idx="1240">
                  <c:v>-87.886347999999998</c:v>
                </c:pt>
                <c:pt idx="1241">
                  <c:v>-87.886347999999998</c:v>
                </c:pt>
                <c:pt idx="1242">
                  <c:v>-87.886347999999998</c:v>
                </c:pt>
                <c:pt idx="1243">
                  <c:v>-87.886348999999996</c:v>
                </c:pt>
                <c:pt idx="1244">
                  <c:v>-87.886348999999996</c:v>
                </c:pt>
                <c:pt idx="1245">
                  <c:v>-87.886348999999996</c:v>
                </c:pt>
                <c:pt idx="1246">
                  <c:v>-87.886348999999996</c:v>
                </c:pt>
                <c:pt idx="1247">
                  <c:v>-87.886349999999993</c:v>
                </c:pt>
                <c:pt idx="1248">
                  <c:v>-87.886349999999993</c:v>
                </c:pt>
                <c:pt idx="1249">
                  <c:v>-87.886349999999993</c:v>
                </c:pt>
                <c:pt idx="1250">
                  <c:v>-87.886351000000005</c:v>
                </c:pt>
                <c:pt idx="1251">
                  <c:v>-87.886351000000005</c:v>
                </c:pt>
                <c:pt idx="1252">
                  <c:v>-87.886351000000005</c:v>
                </c:pt>
                <c:pt idx="1253">
                  <c:v>-87.886351000000005</c:v>
                </c:pt>
                <c:pt idx="1254">
                  <c:v>-87.886352000000002</c:v>
                </c:pt>
                <c:pt idx="1255">
                  <c:v>-87.886352000000002</c:v>
                </c:pt>
                <c:pt idx="1256">
                  <c:v>-87.886352000000002</c:v>
                </c:pt>
                <c:pt idx="1257">
                  <c:v>-87.886352000000002</c:v>
                </c:pt>
                <c:pt idx="1258">
                  <c:v>-87.886353</c:v>
                </c:pt>
                <c:pt idx="1259">
                  <c:v>-87.886353</c:v>
                </c:pt>
                <c:pt idx="1260">
                  <c:v>-87.886353</c:v>
                </c:pt>
                <c:pt idx="1261">
                  <c:v>-87.886353</c:v>
                </c:pt>
                <c:pt idx="1262">
                  <c:v>-87.886353999999997</c:v>
                </c:pt>
                <c:pt idx="1263">
                  <c:v>-87.886353999999997</c:v>
                </c:pt>
                <c:pt idx="1264">
                  <c:v>-87.886353999999997</c:v>
                </c:pt>
                <c:pt idx="1265">
                  <c:v>-87.886353999999997</c:v>
                </c:pt>
                <c:pt idx="1266">
                  <c:v>-87.886354999999995</c:v>
                </c:pt>
                <c:pt idx="1267">
                  <c:v>-87.886354999999995</c:v>
                </c:pt>
                <c:pt idx="1268">
                  <c:v>-87.886354999999995</c:v>
                </c:pt>
                <c:pt idx="1269">
                  <c:v>-87.886356000000006</c:v>
                </c:pt>
                <c:pt idx="1270">
                  <c:v>-87.886356000000006</c:v>
                </c:pt>
                <c:pt idx="1271">
                  <c:v>-87.886356000000006</c:v>
                </c:pt>
                <c:pt idx="1272">
                  <c:v>-87.886356000000006</c:v>
                </c:pt>
                <c:pt idx="1273">
                  <c:v>-87.886357000000004</c:v>
                </c:pt>
                <c:pt idx="1274">
                  <c:v>-87.886357000000004</c:v>
                </c:pt>
                <c:pt idx="1275">
                  <c:v>-87.886357000000004</c:v>
                </c:pt>
                <c:pt idx="1276">
                  <c:v>-87.886357000000004</c:v>
                </c:pt>
                <c:pt idx="1277">
                  <c:v>-87.886358000000001</c:v>
                </c:pt>
                <c:pt idx="1278">
                  <c:v>-87.886358000000001</c:v>
                </c:pt>
                <c:pt idx="1279">
                  <c:v>-87.886358000000001</c:v>
                </c:pt>
                <c:pt idx="1280">
                  <c:v>-87.886358000000001</c:v>
                </c:pt>
                <c:pt idx="1281">
                  <c:v>-87.886358999999999</c:v>
                </c:pt>
                <c:pt idx="1282">
                  <c:v>-87.886358999999999</c:v>
                </c:pt>
                <c:pt idx="1283">
                  <c:v>-87.886358999999999</c:v>
                </c:pt>
                <c:pt idx="1284">
                  <c:v>-87.886359999999996</c:v>
                </c:pt>
                <c:pt idx="1285">
                  <c:v>-87.886359999999996</c:v>
                </c:pt>
                <c:pt idx="1286">
                  <c:v>-87.886359999999996</c:v>
                </c:pt>
                <c:pt idx="1287">
                  <c:v>-87.886359999999996</c:v>
                </c:pt>
                <c:pt idx="1288">
                  <c:v>-87.886360999999994</c:v>
                </c:pt>
                <c:pt idx="1289">
                  <c:v>-87.886360999999994</c:v>
                </c:pt>
                <c:pt idx="1290">
                  <c:v>-87.886360999999994</c:v>
                </c:pt>
                <c:pt idx="1291">
                  <c:v>-87.886360999999994</c:v>
                </c:pt>
                <c:pt idx="1292">
                  <c:v>-87.886362000000005</c:v>
                </c:pt>
                <c:pt idx="1293">
                  <c:v>-87.886362000000005</c:v>
                </c:pt>
                <c:pt idx="1294">
                  <c:v>-87.886362000000005</c:v>
                </c:pt>
                <c:pt idx="1295">
                  <c:v>-87.886362000000005</c:v>
                </c:pt>
                <c:pt idx="1296">
                  <c:v>-87.886363000000003</c:v>
                </c:pt>
                <c:pt idx="1297">
                  <c:v>-87.886363000000003</c:v>
                </c:pt>
                <c:pt idx="1298">
                  <c:v>-87.886363000000003</c:v>
                </c:pt>
                <c:pt idx="1299">
                  <c:v>-87.886364</c:v>
                </c:pt>
                <c:pt idx="1300">
                  <c:v>-87.886364</c:v>
                </c:pt>
                <c:pt idx="1301">
                  <c:v>-87.886364</c:v>
                </c:pt>
                <c:pt idx="1302">
                  <c:v>-87.886364</c:v>
                </c:pt>
                <c:pt idx="1303">
                  <c:v>-87.886364999999998</c:v>
                </c:pt>
                <c:pt idx="1304">
                  <c:v>-87.886364999999998</c:v>
                </c:pt>
                <c:pt idx="1305">
                  <c:v>-87.886364999999998</c:v>
                </c:pt>
                <c:pt idx="1306">
                  <c:v>-87.886364999999998</c:v>
                </c:pt>
                <c:pt idx="1307">
                  <c:v>-87.886365999999995</c:v>
                </c:pt>
                <c:pt idx="1308">
                  <c:v>-87.886365999999995</c:v>
                </c:pt>
                <c:pt idx="1309">
                  <c:v>-87.886365999999995</c:v>
                </c:pt>
                <c:pt idx="1310">
                  <c:v>-87.886367000000007</c:v>
                </c:pt>
                <c:pt idx="1311">
                  <c:v>-87.886367000000007</c:v>
                </c:pt>
                <c:pt idx="1312">
                  <c:v>-87.886367000000007</c:v>
                </c:pt>
                <c:pt idx="1313">
                  <c:v>-87.886367000000007</c:v>
                </c:pt>
                <c:pt idx="1314">
                  <c:v>-87.886368000000004</c:v>
                </c:pt>
                <c:pt idx="1315">
                  <c:v>-87.886368000000004</c:v>
                </c:pt>
                <c:pt idx="1316">
                  <c:v>-87.886368000000004</c:v>
                </c:pt>
                <c:pt idx="1317">
                  <c:v>-87.886368000000004</c:v>
                </c:pt>
                <c:pt idx="1318">
                  <c:v>-87.886369000000002</c:v>
                </c:pt>
                <c:pt idx="1319">
                  <c:v>-87.886369000000002</c:v>
                </c:pt>
                <c:pt idx="1320">
                  <c:v>-87.886369000000002</c:v>
                </c:pt>
                <c:pt idx="1321">
                  <c:v>-87.886369999999999</c:v>
                </c:pt>
                <c:pt idx="1322">
                  <c:v>-87.886369999999999</c:v>
                </c:pt>
                <c:pt idx="1323">
                  <c:v>-87.886369999999999</c:v>
                </c:pt>
                <c:pt idx="1324">
                  <c:v>-87.886369999999999</c:v>
                </c:pt>
                <c:pt idx="1325">
                  <c:v>-87.886370999999997</c:v>
                </c:pt>
                <c:pt idx="1326">
                  <c:v>-87.886370999999997</c:v>
                </c:pt>
                <c:pt idx="1327">
                  <c:v>-87.886370999999997</c:v>
                </c:pt>
                <c:pt idx="1328">
                  <c:v>-87.886371999999994</c:v>
                </c:pt>
                <c:pt idx="1329">
                  <c:v>-87.886371999999994</c:v>
                </c:pt>
                <c:pt idx="1330">
                  <c:v>-87.886371999999994</c:v>
                </c:pt>
                <c:pt idx="1331">
                  <c:v>-87.886371999999994</c:v>
                </c:pt>
                <c:pt idx="1332">
                  <c:v>-87.886373000000006</c:v>
                </c:pt>
                <c:pt idx="1333">
                  <c:v>-87.886373000000006</c:v>
                </c:pt>
                <c:pt idx="1334">
                  <c:v>-87.886373000000006</c:v>
                </c:pt>
                <c:pt idx="1335">
                  <c:v>-87.886373000000006</c:v>
                </c:pt>
                <c:pt idx="1336">
                  <c:v>-87.886374000000004</c:v>
                </c:pt>
                <c:pt idx="1337">
                  <c:v>-87.886374000000004</c:v>
                </c:pt>
                <c:pt idx="1338">
                  <c:v>-87.886374000000004</c:v>
                </c:pt>
                <c:pt idx="1339">
                  <c:v>-87.886375000000001</c:v>
                </c:pt>
                <c:pt idx="1340">
                  <c:v>-87.886375000000001</c:v>
                </c:pt>
                <c:pt idx="1341">
                  <c:v>-87.886375000000001</c:v>
                </c:pt>
                <c:pt idx="1342">
                  <c:v>-87.886375000000001</c:v>
                </c:pt>
                <c:pt idx="1343">
                  <c:v>-87.886375999999998</c:v>
                </c:pt>
                <c:pt idx="1344">
                  <c:v>-87.886375999999998</c:v>
                </c:pt>
                <c:pt idx="1345">
                  <c:v>-87.886375999999998</c:v>
                </c:pt>
                <c:pt idx="1346">
                  <c:v>-87.886376999999996</c:v>
                </c:pt>
                <c:pt idx="1347">
                  <c:v>-87.886376999999996</c:v>
                </c:pt>
                <c:pt idx="1348">
                  <c:v>-87.886376999999996</c:v>
                </c:pt>
                <c:pt idx="1349">
                  <c:v>-87.886376999999996</c:v>
                </c:pt>
                <c:pt idx="1350">
                  <c:v>-87.886377999999993</c:v>
                </c:pt>
                <c:pt idx="1351">
                  <c:v>-87.886377999999993</c:v>
                </c:pt>
                <c:pt idx="1352">
                  <c:v>-87.886377999999993</c:v>
                </c:pt>
                <c:pt idx="1353">
                  <c:v>-87.886379000000005</c:v>
                </c:pt>
                <c:pt idx="1354">
                  <c:v>-87.886379000000005</c:v>
                </c:pt>
                <c:pt idx="1355">
                  <c:v>-87.886379000000005</c:v>
                </c:pt>
                <c:pt idx="1356">
                  <c:v>-87.886379000000005</c:v>
                </c:pt>
                <c:pt idx="1357">
                  <c:v>-87.886380000000003</c:v>
                </c:pt>
                <c:pt idx="1358">
                  <c:v>-87.886380000000003</c:v>
                </c:pt>
                <c:pt idx="1359">
                  <c:v>-87.886380000000003</c:v>
                </c:pt>
                <c:pt idx="1360">
                  <c:v>-87.886381</c:v>
                </c:pt>
                <c:pt idx="1361">
                  <c:v>-87.886381</c:v>
                </c:pt>
                <c:pt idx="1362">
                  <c:v>-87.886381</c:v>
                </c:pt>
                <c:pt idx="1363">
                  <c:v>-87.886381</c:v>
                </c:pt>
                <c:pt idx="1364">
                  <c:v>-87.886381999999998</c:v>
                </c:pt>
                <c:pt idx="1365">
                  <c:v>-87.886381999999998</c:v>
                </c:pt>
                <c:pt idx="1366">
                  <c:v>-87.886381999999998</c:v>
                </c:pt>
                <c:pt idx="1367">
                  <c:v>-87.886382999999995</c:v>
                </c:pt>
                <c:pt idx="1368">
                  <c:v>-87.886382999999995</c:v>
                </c:pt>
                <c:pt idx="1369">
                  <c:v>-87.886382999999995</c:v>
                </c:pt>
                <c:pt idx="1370">
                  <c:v>-87.886382999999995</c:v>
                </c:pt>
                <c:pt idx="1371">
                  <c:v>-87.886384000000007</c:v>
                </c:pt>
                <c:pt idx="1372">
                  <c:v>-87.886384000000007</c:v>
                </c:pt>
                <c:pt idx="1373">
                  <c:v>-87.886384000000007</c:v>
                </c:pt>
                <c:pt idx="1374">
                  <c:v>-87.886385000000004</c:v>
                </c:pt>
                <c:pt idx="1375">
                  <c:v>-87.886385000000004</c:v>
                </c:pt>
                <c:pt idx="1376">
                  <c:v>-87.886385000000004</c:v>
                </c:pt>
                <c:pt idx="1377">
                  <c:v>-87.886385000000004</c:v>
                </c:pt>
                <c:pt idx="1378">
                  <c:v>-87.886386000000002</c:v>
                </c:pt>
                <c:pt idx="1379">
                  <c:v>-87.886386000000002</c:v>
                </c:pt>
                <c:pt idx="1380">
                  <c:v>-87.886386000000002</c:v>
                </c:pt>
                <c:pt idx="1381">
                  <c:v>-87.886386999999999</c:v>
                </c:pt>
                <c:pt idx="1382">
                  <c:v>-87.886386999999999</c:v>
                </c:pt>
                <c:pt idx="1383">
                  <c:v>-87.886386999999999</c:v>
                </c:pt>
                <c:pt idx="1384">
                  <c:v>-87.886386999999999</c:v>
                </c:pt>
                <c:pt idx="1385">
                  <c:v>-87.886387999999997</c:v>
                </c:pt>
                <c:pt idx="1386">
                  <c:v>-87.886387999999997</c:v>
                </c:pt>
                <c:pt idx="1387">
                  <c:v>-87.886387999999997</c:v>
                </c:pt>
                <c:pt idx="1388">
                  <c:v>-87.886388999999994</c:v>
                </c:pt>
                <c:pt idx="1389">
                  <c:v>-87.886388999999994</c:v>
                </c:pt>
                <c:pt idx="1390">
                  <c:v>-87.886388999999994</c:v>
                </c:pt>
                <c:pt idx="1391">
                  <c:v>-87.886390000000006</c:v>
                </c:pt>
                <c:pt idx="1392">
                  <c:v>-87.886390000000006</c:v>
                </c:pt>
                <c:pt idx="1393">
                  <c:v>-87.886390000000006</c:v>
                </c:pt>
                <c:pt idx="1394">
                  <c:v>-87.886390000000006</c:v>
                </c:pt>
                <c:pt idx="1395">
                  <c:v>-87.886391000000003</c:v>
                </c:pt>
                <c:pt idx="1396">
                  <c:v>-87.886391000000003</c:v>
                </c:pt>
                <c:pt idx="1397">
                  <c:v>-87.886391000000003</c:v>
                </c:pt>
                <c:pt idx="1398">
                  <c:v>-87.886392000000001</c:v>
                </c:pt>
                <c:pt idx="1399">
                  <c:v>-87.886392000000001</c:v>
                </c:pt>
                <c:pt idx="1400">
                  <c:v>-87.886392000000001</c:v>
                </c:pt>
                <c:pt idx="1401">
                  <c:v>-87.886392000000001</c:v>
                </c:pt>
                <c:pt idx="1402">
                  <c:v>-87.886392999999998</c:v>
                </c:pt>
                <c:pt idx="1403">
                  <c:v>-87.886392999999998</c:v>
                </c:pt>
                <c:pt idx="1404">
                  <c:v>-87.886392999999998</c:v>
                </c:pt>
                <c:pt idx="1405">
                  <c:v>-87.886393999999996</c:v>
                </c:pt>
                <c:pt idx="1406">
                  <c:v>-87.886393999999996</c:v>
                </c:pt>
                <c:pt idx="1407">
                  <c:v>-87.886393999999996</c:v>
                </c:pt>
                <c:pt idx="1408">
                  <c:v>-87.886394999999993</c:v>
                </c:pt>
                <c:pt idx="1409">
                  <c:v>-87.886394999999993</c:v>
                </c:pt>
                <c:pt idx="1410">
                  <c:v>-87.886394999999993</c:v>
                </c:pt>
                <c:pt idx="1411">
                  <c:v>-87.886394999999993</c:v>
                </c:pt>
                <c:pt idx="1412">
                  <c:v>-87.886396000000005</c:v>
                </c:pt>
                <c:pt idx="1413">
                  <c:v>-87.886396000000005</c:v>
                </c:pt>
                <c:pt idx="1414">
                  <c:v>-87.886396000000005</c:v>
                </c:pt>
                <c:pt idx="1415">
                  <c:v>-87.886397000000002</c:v>
                </c:pt>
                <c:pt idx="1416">
                  <c:v>-87.886397000000002</c:v>
                </c:pt>
                <c:pt idx="1417">
                  <c:v>-87.886397000000002</c:v>
                </c:pt>
                <c:pt idx="1418">
                  <c:v>-87.886397000000002</c:v>
                </c:pt>
                <c:pt idx="1419">
                  <c:v>-87.886398</c:v>
                </c:pt>
                <c:pt idx="1420">
                  <c:v>-87.886398</c:v>
                </c:pt>
                <c:pt idx="1421">
                  <c:v>-87.886398</c:v>
                </c:pt>
                <c:pt idx="1422">
                  <c:v>-87.886398999999997</c:v>
                </c:pt>
                <c:pt idx="1423">
                  <c:v>-87.886398999999997</c:v>
                </c:pt>
                <c:pt idx="1424">
                  <c:v>-87.886398999999997</c:v>
                </c:pt>
                <c:pt idx="1425">
                  <c:v>-87.886399999999995</c:v>
                </c:pt>
                <c:pt idx="1426">
                  <c:v>-87.886399999999995</c:v>
                </c:pt>
                <c:pt idx="1427">
                  <c:v>-87.886399999999995</c:v>
                </c:pt>
                <c:pt idx="1428">
                  <c:v>-87.886399999999995</c:v>
                </c:pt>
                <c:pt idx="1429">
                  <c:v>-87.886401000000006</c:v>
                </c:pt>
                <c:pt idx="1430">
                  <c:v>-87.886401000000006</c:v>
                </c:pt>
                <c:pt idx="1431">
                  <c:v>-87.886401000000006</c:v>
                </c:pt>
                <c:pt idx="1432">
                  <c:v>-87.886402000000004</c:v>
                </c:pt>
                <c:pt idx="1433">
                  <c:v>-87.886402000000004</c:v>
                </c:pt>
                <c:pt idx="1434">
                  <c:v>-87.886402000000004</c:v>
                </c:pt>
                <c:pt idx="1435">
                  <c:v>-87.886403000000001</c:v>
                </c:pt>
                <c:pt idx="1436">
                  <c:v>-87.886403000000001</c:v>
                </c:pt>
                <c:pt idx="1437">
                  <c:v>-87.886403000000001</c:v>
                </c:pt>
                <c:pt idx="1438">
                  <c:v>-87.886403000000001</c:v>
                </c:pt>
                <c:pt idx="1439">
                  <c:v>-87.886403999999999</c:v>
                </c:pt>
                <c:pt idx="1440">
                  <c:v>-87.886403999999999</c:v>
                </c:pt>
                <c:pt idx="1441">
                  <c:v>-87.886403999999999</c:v>
                </c:pt>
                <c:pt idx="1442">
                  <c:v>-87.886404999999996</c:v>
                </c:pt>
                <c:pt idx="1443">
                  <c:v>-87.886404999999996</c:v>
                </c:pt>
                <c:pt idx="1444">
                  <c:v>-87.886404999999996</c:v>
                </c:pt>
                <c:pt idx="1445">
                  <c:v>-87.886405999999994</c:v>
                </c:pt>
                <c:pt idx="1446">
                  <c:v>-87.886405999999994</c:v>
                </c:pt>
                <c:pt idx="1447">
                  <c:v>-87.886405999999994</c:v>
                </c:pt>
                <c:pt idx="1448">
                  <c:v>-87.886407000000005</c:v>
                </c:pt>
                <c:pt idx="1449">
                  <c:v>-87.886407000000005</c:v>
                </c:pt>
                <c:pt idx="1450">
                  <c:v>-87.886407000000005</c:v>
                </c:pt>
                <c:pt idx="1451">
                  <c:v>-87.886407000000005</c:v>
                </c:pt>
                <c:pt idx="1452">
                  <c:v>-87.886408000000003</c:v>
                </c:pt>
                <c:pt idx="1453">
                  <c:v>-87.886408000000003</c:v>
                </c:pt>
                <c:pt idx="1454">
                  <c:v>-87.886408000000003</c:v>
                </c:pt>
                <c:pt idx="1455">
                  <c:v>-87.886409</c:v>
                </c:pt>
                <c:pt idx="1456">
                  <c:v>-87.886409</c:v>
                </c:pt>
                <c:pt idx="1457">
                  <c:v>-87.886409</c:v>
                </c:pt>
                <c:pt idx="1458">
                  <c:v>-87.886409999999998</c:v>
                </c:pt>
                <c:pt idx="1459">
                  <c:v>-87.886409999999998</c:v>
                </c:pt>
                <c:pt idx="1460">
                  <c:v>-87.886409999999998</c:v>
                </c:pt>
                <c:pt idx="1461">
                  <c:v>-87.886410999999995</c:v>
                </c:pt>
                <c:pt idx="1462">
                  <c:v>-87.886410999999995</c:v>
                </c:pt>
                <c:pt idx="1463">
                  <c:v>-87.886410999999995</c:v>
                </c:pt>
                <c:pt idx="1464">
                  <c:v>-87.886410999999995</c:v>
                </c:pt>
                <c:pt idx="1465">
                  <c:v>-87.886412000000007</c:v>
                </c:pt>
                <c:pt idx="1466">
                  <c:v>-87.886412000000007</c:v>
                </c:pt>
                <c:pt idx="1467">
                  <c:v>-87.886412000000007</c:v>
                </c:pt>
                <c:pt idx="1468">
                  <c:v>-87.886413000000005</c:v>
                </c:pt>
                <c:pt idx="1469">
                  <c:v>-87.886413000000005</c:v>
                </c:pt>
                <c:pt idx="1470">
                  <c:v>-87.886413000000005</c:v>
                </c:pt>
                <c:pt idx="1471">
                  <c:v>-87.886414000000002</c:v>
                </c:pt>
                <c:pt idx="1472">
                  <c:v>-87.886414000000002</c:v>
                </c:pt>
                <c:pt idx="1473">
                  <c:v>-87.886414000000002</c:v>
                </c:pt>
                <c:pt idx="1474">
                  <c:v>-87.886415</c:v>
                </c:pt>
                <c:pt idx="1475">
                  <c:v>-87.886415</c:v>
                </c:pt>
                <c:pt idx="1476">
                  <c:v>-87.886415</c:v>
                </c:pt>
                <c:pt idx="1477">
                  <c:v>-87.886415</c:v>
                </c:pt>
                <c:pt idx="1478">
                  <c:v>-87.886415999999997</c:v>
                </c:pt>
                <c:pt idx="1479">
                  <c:v>-87.886415999999997</c:v>
                </c:pt>
                <c:pt idx="1480">
                  <c:v>-87.886415999999997</c:v>
                </c:pt>
                <c:pt idx="1481">
                  <c:v>-87.886416999999994</c:v>
                </c:pt>
                <c:pt idx="1482">
                  <c:v>-87.886416999999994</c:v>
                </c:pt>
                <c:pt idx="1483">
                  <c:v>-87.886416999999994</c:v>
                </c:pt>
                <c:pt idx="1484">
                  <c:v>-87.886418000000006</c:v>
                </c:pt>
                <c:pt idx="1485">
                  <c:v>-87.886418000000006</c:v>
                </c:pt>
                <c:pt idx="1486">
                  <c:v>-87.886418000000006</c:v>
                </c:pt>
                <c:pt idx="1487">
                  <c:v>-87.886419000000004</c:v>
                </c:pt>
                <c:pt idx="1488">
                  <c:v>-87.886419000000004</c:v>
                </c:pt>
                <c:pt idx="1489">
                  <c:v>-87.886419000000004</c:v>
                </c:pt>
                <c:pt idx="1490">
                  <c:v>-87.886419000000004</c:v>
                </c:pt>
                <c:pt idx="1491">
                  <c:v>-87.886420000000001</c:v>
                </c:pt>
                <c:pt idx="1492">
                  <c:v>-87.886420000000001</c:v>
                </c:pt>
                <c:pt idx="1493">
                  <c:v>-87.886420000000001</c:v>
                </c:pt>
                <c:pt idx="1494">
                  <c:v>-87.886420999999999</c:v>
                </c:pt>
                <c:pt idx="1495">
                  <c:v>-87.886420999999999</c:v>
                </c:pt>
                <c:pt idx="1496">
                  <c:v>-87.886420999999999</c:v>
                </c:pt>
                <c:pt idx="1497">
                  <c:v>-87.886421999999996</c:v>
                </c:pt>
                <c:pt idx="1498">
                  <c:v>-87.886421999999996</c:v>
                </c:pt>
                <c:pt idx="1499">
                  <c:v>-87.886421999999996</c:v>
                </c:pt>
                <c:pt idx="1500">
                  <c:v>-87.886422999999994</c:v>
                </c:pt>
                <c:pt idx="1501">
                  <c:v>-87.886422999999994</c:v>
                </c:pt>
                <c:pt idx="1502">
                  <c:v>-87.886422999999994</c:v>
                </c:pt>
                <c:pt idx="1503">
                  <c:v>-87.886424000000005</c:v>
                </c:pt>
                <c:pt idx="1504">
                  <c:v>-87.886424000000005</c:v>
                </c:pt>
                <c:pt idx="1505">
                  <c:v>-87.886424000000005</c:v>
                </c:pt>
                <c:pt idx="1506">
                  <c:v>-87.886425000000003</c:v>
                </c:pt>
                <c:pt idx="1507">
                  <c:v>-87.886425000000003</c:v>
                </c:pt>
                <c:pt idx="1508">
                  <c:v>-87.886425000000003</c:v>
                </c:pt>
                <c:pt idx="1509">
                  <c:v>-87.886425000000003</c:v>
                </c:pt>
                <c:pt idx="1510">
                  <c:v>-87.886426</c:v>
                </c:pt>
                <c:pt idx="1511">
                  <c:v>-87.886426</c:v>
                </c:pt>
                <c:pt idx="1512">
                  <c:v>-87.886426</c:v>
                </c:pt>
                <c:pt idx="1513">
                  <c:v>-87.886426999999998</c:v>
                </c:pt>
                <c:pt idx="1514">
                  <c:v>-87.886426999999998</c:v>
                </c:pt>
                <c:pt idx="1515">
                  <c:v>-87.886426999999998</c:v>
                </c:pt>
                <c:pt idx="1516">
                  <c:v>-87.886427999999995</c:v>
                </c:pt>
                <c:pt idx="1517">
                  <c:v>-87.886427999999995</c:v>
                </c:pt>
                <c:pt idx="1518">
                  <c:v>-87.886427999999995</c:v>
                </c:pt>
                <c:pt idx="1519">
                  <c:v>-87.886429000000007</c:v>
                </c:pt>
                <c:pt idx="1520">
                  <c:v>-87.886429000000007</c:v>
                </c:pt>
                <c:pt idx="1521">
                  <c:v>-87.886429000000007</c:v>
                </c:pt>
                <c:pt idx="1522">
                  <c:v>-87.886430000000004</c:v>
                </c:pt>
                <c:pt idx="1523">
                  <c:v>-87.886430000000004</c:v>
                </c:pt>
                <c:pt idx="1524">
                  <c:v>-87.886430000000004</c:v>
                </c:pt>
                <c:pt idx="1525">
                  <c:v>-87.886431000000002</c:v>
                </c:pt>
                <c:pt idx="1526">
                  <c:v>-87.886431000000002</c:v>
                </c:pt>
                <c:pt idx="1527">
                  <c:v>-87.886431000000002</c:v>
                </c:pt>
                <c:pt idx="1528">
                  <c:v>-87.886431999999999</c:v>
                </c:pt>
                <c:pt idx="1529">
                  <c:v>-87.886431999999999</c:v>
                </c:pt>
                <c:pt idx="1530">
                  <c:v>-87.886431999999999</c:v>
                </c:pt>
                <c:pt idx="1531">
                  <c:v>-87.886431999999999</c:v>
                </c:pt>
                <c:pt idx="1532">
                  <c:v>-87.886432999999997</c:v>
                </c:pt>
                <c:pt idx="1533">
                  <c:v>-87.886432999999997</c:v>
                </c:pt>
                <c:pt idx="1534">
                  <c:v>-87.886432999999997</c:v>
                </c:pt>
                <c:pt idx="1535">
                  <c:v>-87.886433999999994</c:v>
                </c:pt>
                <c:pt idx="1536">
                  <c:v>-87.886433999999994</c:v>
                </c:pt>
                <c:pt idx="1537">
                  <c:v>-87.886433999999994</c:v>
                </c:pt>
                <c:pt idx="1538">
                  <c:v>-87.886435000000006</c:v>
                </c:pt>
                <c:pt idx="1539">
                  <c:v>-87.886435000000006</c:v>
                </c:pt>
                <c:pt idx="1540">
                  <c:v>-87.886435000000006</c:v>
                </c:pt>
                <c:pt idx="1541">
                  <c:v>-87.886436000000003</c:v>
                </c:pt>
                <c:pt idx="1542">
                  <c:v>-87.886436000000003</c:v>
                </c:pt>
                <c:pt idx="1543">
                  <c:v>-87.886436000000003</c:v>
                </c:pt>
                <c:pt idx="1544">
                  <c:v>-87.886437000000001</c:v>
                </c:pt>
                <c:pt idx="1545">
                  <c:v>-87.886437000000001</c:v>
                </c:pt>
                <c:pt idx="1546">
                  <c:v>-87.886437000000001</c:v>
                </c:pt>
                <c:pt idx="1547">
                  <c:v>-87.886437999999998</c:v>
                </c:pt>
                <c:pt idx="1548">
                  <c:v>-87.886437999999998</c:v>
                </c:pt>
                <c:pt idx="1549">
                  <c:v>-87.886437999999998</c:v>
                </c:pt>
                <c:pt idx="1550">
                  <c:v>-87.886438999999996</c:v>
                </c:pt>
                <c:pt idx="1551">
                  <c:v>-87.886438999999996</c:v>
                </c:pt>
                <c:pt idx="1552">
                  <c:v>-87.886438999999996</c:v>
                </c:pt>
                <c:pt idx="1553">
                  <c:v>-87.886439999999993</c:v>
                </c:pt>
                <c:pt idx="1554">
                  <c:v>-87.886439999999993</c:v>
                </c:pt>
                <c:pt idx="1555">
                  <c:v>-87.886439999999993</c:v>
                </c:pt>
                <c:pt idx="1556">
                  <c:v>-87.886441000000005</c:v>
                </c:pt>
                <c:pt idx="1557">
                  <c:v>-87.886441000000005</c:v>
                </c:pt>
                <c:pt idx="1558">
                  <c:v>-87.886441000000005</c:v>
                </c:pt>
                <c:pt idx="1559">
                  <c:v>-87.886442000000002</c:v>
                </c:pt>
                <c:pt idx="1560">
                  <c:v>-87.886442000000002</c:v>
                </c:pt>
                <c:pt idx="1561">
                  <c:v>-87.886442000000002</c:v>
                </c:pt>
                <c:pt idx="1562">
                  <c:v>-87.886443</c:v>
                </c:pt>
                <c:pt idx="1563">
                  <c:v>-87.886443</c:v>
                </c:pt>
                <c:pt idx="1564">
                  <c:v>-87.886443</c:v>
                </c:pt>
                <c:pt idx="1565">
                  <c:v>-87.886443</c:v>
                </c:pt>
                <c:pt idx="1566">
                  <c:v>-87.886443999999997</c:v>
                </c:pt>
                <c:pt idx="1567">
                  <c:v>-87.886443999999997</c:v>
                </c:pt>
                <c:pt idx="1568">
                  <c:v>-87.886443999999997</c:v>
                </c:pt>
                <c:pt idx="1569">
                  <c:v>-87.886444999999995</c:v>
                </c:pt>
                <c:pt idx="1570">
                  <c:v>-87.886444999999995</c:v>
                </c:pt>
                <c:pt idx="1571">
                  <c:v>-87.886444999999995</c:v>
                </c:pt>
                <c:pt idx="1572">
                  <c:v>-87.886446000000007</c:v>
                </c:pt>
                <c:pt idx="1573">
                  <c:v>-87.886446000000007</c:v>
                </c:pt>
                <c:pt idx="1574">
                  <c:v>-87.886446000000007</c:v>
                </c:pt>
                <c:pt idx="1575">
                  <c:v>-87.886447000000004</c:v>
                </c:pt>
                <c:pt idx="1576">
                  <c:v>-87.886447000000004</c:v>
                </c:pt>
                <c:pt idx="1577">
                  <c:v>-87.886447000000004</c:v>
                </c:pt>
                <c:pt idx="1578">
                  <c:v>-87.886448000000001</c:v>
                </c:pt>
                <c:pt idx="1579">
                  <c:v>-87.886448000000001</c:v>
                </c:pt>
                <c:pt idx="1580">
                  <c:v>-87.886448000000001</c:v>
                </c:pt>
                <c:pt idx="1581">
                  <c:v>-87.886448999999999</c:v>
                </c:pt>
                <c:pt idx="1582">
                  <c:v>-87.886448999999999</c:v>
                </c:pt>
                <c:pt idx="1583">
                  <c:v>-87.886448999999999</c:v>
                </c:pt>
                <c:pt idx="1584">
                  <c:v>-87.886449999999996</c:v>
                </c:pt>
                <c:pt idx="1585">
                  <c:v>-87.886449999999996</c:v>
                </c:pt>
                <c:pt idx="1586">
                  <c:v>-87.886449999999996</c:v>
                </c:pt>
                <c:pt idx="1587">
                  <c:v>-87.886450999999994</c:v>
                </c:pt>
                <c:pt idx="1588">
                  <c:v>-87.886450999999994</c:v>
                </c:pt>
                <c:pt idx="1589">
                  <c:v>-87.886450999999994</c:v>
                </c:pt>
                <c:pt idx="1590">
                  <c:v>-87.886452000000006</c:v>
                </c:pt>
                <c:pt idx="1591">
                  <c:v>-87.886452000000006</c:v>
                </c:pt>
                <c:pt idx="1592">
                  <c:v>-87.886452000000006</c:v>
                </c:pt>
                <c:pt idx="1593">
                  <c:v>-87.886453000000003</c:v>
                </c:pt>
                <c:pt idx="1594">
                  <c:v>-87.886453000000003</c:v>
                </c:pt>
                <c:pt idx="1595">
                  <c:v>-87.886453000000003</c:v>
                </c:pt>
                <c:pt idx="1596">
                  <c:v>-87.886454000000001</c:v>
                </c:pt>
                <c:pt idx="1597">
                  <c:v>-87.886454000000001</c:v>
                </c:pt>
                <c:pt idx="1598">
                  <c:v>-87.886454000000001</c:v>
                </c:pt>
                <c:pt idx="1599">
                  <c:v>-87.886454999999998</c:v>
                </c:pt>
                <c:pt idx="1600">
                  <c:v>-87.886454999999998</c:v>
                </c:pt>
                <c:pt idx="1601">
                  <c:v>-87.886454999999998</c:v>
                </c:pt>
                <c:pt idx="1602">
                  <c:v>-87.886455999999995</c:v>
                </c:pt>
                <c:pt idx="1603">
                  <c:v>-87.886455999999995</c:v>
                </c:pt>
                <c:pt idx="1604">
                  <c:v>-87.886455999999995</c:v>
                </c:pt>
                <c:pt idx="1605">
                  <c:v>-87.886456999999993</c:v>
                </c:pt>
                <c:pt idx="1606">
                  <c:v>-87.886456999999993</c:v>
                </c:pt>
                <c:pt idx="1607">
                  <c:v>-87.886456999999993</c:v>
                </c:pt>
                <c:pt idx="1608">
                  <c:v>-87.886458000000005</c:v>
                </c:pt>
                <c:pt idx="1609">
                  <c:v>-87.886458000000005</c:v>
                </c:pt>
                <c:pt idx="1610">
                  <c:v>-87.886458000000005</c:v>
                </c:pt>
                <c:pt idx="1611">
                  <c:v>-87.886459000000002</c:v>
                </c:pt>
                <c:pt idx="1612">
                  <c:v>-87.886459000000002</c:v>
                </c:pt>
                <c:pt idx="1613">
                  <c:v>-87.886459000000002</c:v>
                </c:pt>
                <c:pt idx="1614">
                  <c:v>-87.88646</c:v>
                </c:pt>
                <c:pt idx="1615">
                  <c:v>-87.88646</c:v>
                </c:pt>
                <c:pt idx="1616">
                  <c:v>-87.88646</c:v>
                </c:pt>
                <c:pt idx="1617">
                  <c:v>-87.886460999999997</c:v>
                </c:pt>
                <c:pt idx="1618">
                  <c:v>-87.886460999999997</c:v>
                </c:pt>
                <c:pt idx="1619">
                  <c:v>-87.886460999999997</c:v>
                </c:pt>
                <c:pt idx="1620">
                  <c:v>-87.886461999999995</c:v>
                </c:pt>
                <c:pt idx="1621">
                  <c:v>-87.886461999999995</c:v>
                </c:pt>
                <c:pt idx="1622">
                  <c:v>-87.886461999999995</c:v>
                </c:pt>
                <c:pt idx="1623">
                  <c:v>-87.886463000000006</c:v>
                </c:pt>
                <c:pt idx="1624">
                  <c:v>-87.886463000000006</c:v>
                </c:pt>
                <c:pt idx="1625">
                  <c:v>-87.886463000000006</c:v>
                </c:pt>
                <c:pt idx="1626">
                  <c:v>-87.886464000000004</c:v>
                </c:pt>
                <c:pt idx="1627">
                  <c:v>-87.886464000000004</c:v>
                </c:pt>
                <c:pt idx="1628">
                  <c:v>-87.886464000000004</c:v>
                </c:pt>
                <c:pt idx="1629">
                  <c:v>-87.886465000000001</c:v>
                </c:pt>
                <c:pt idx="1630">
                  <c:v>-87.886465000000001</c:v>
                </c:pt>
                <c:pt idx="1631">
                  <c:v>-87.886465000000001</c:v>
                </c:pt>
                <c:pt idx="1632">
                  <c:v>-87.886465999999999</c:v>
                </c:pt>
                <c:pt idx="1633">
                  <c:v>-87.886465999999999</c:v>
                </c:pt>
                <c:pt idx="1634">
                  <c:v>-87.886465999999999</c:v>
                </c:pt>
                <c:pt idx="1635">
                  <c:v>-87.886466999999996</c:v>
                </c:pt>
                <c:pt idx="1636">
                  <c:v>-87.886466999999996</c:v>
                </c:pt>
                <c:pt idx="1637">
                  <c:v>-87.886466999999996</c:v>
                </c:pt>
                <c:pt idx="1638">
                  <c:v>-87.886467999999994</c:v>
                </c:pt>
                <c:pt idx="1639">
                  <c:v>-87.886467999999994</c:v>
                </c:pt>
                <c:pt idx="1640">
                  <c:v>-87.886469000000005</c:v>
                </c:pt>
                <c:pt idx="1641">
                  <c:v>-87.886469000000005</c:v>
                </c:pt>
                <c:pt idx="1642">
                  <c:v>-87.886469000000005</c:v>
                </c:pt>
                <c:pt idx="1643">
                  <c:v>-87.886470000000003</c:v>
                </c:pt>
                <c:pt idx="1644">
                  <c:v>-87.886470000000003</c:v>
                </c:pt>
                <c:pt idx="1645">
                  <c:v>-87.886470000000003</c:v>
                </c:pt>
                <c:pt idx="1646">
                  <c:v>-87.886471</c:v>
                </c:pt>
                <c:pt idx="1647">
                  <c:v>-87.886471</c:v>
                </c:pt>
                <c:pt idx="1648">
                  <c:v>-87.886471</c:v>
                </c:pt>
                <c:pt idx="1649">
                  <c:v>-87.886471999999998</c:v>
                </c:pt>
                <c:pt idx="1650">
                  <c:v>-87.886471999999998</c:v>
                </c:pt>
                <c:pt idx="1651">
                  <c:v>-87.886471999999998</c:v>
                </c:pt>
                <c:pt idx="1652">
                  <c:v>-87.886472999999995</c:v>
                </c:pt>
                <c:pt idx="1653">
                  <c:v>-87.886472999999995</c:v>
                </c:pt>
                <c:pt idx="1654">
                  <c:v>-87.886472999999995</c:v>
                </c:pt>
                <c:pt idx="1655">
                  <c:v>-87.886474000000007</c:v>
                </c:pt>
                <c:pt idx="1656">
                  <c:v>-87.886474000000007</c:v>
                </c:pt>
                <c:pt idx="1657">
                  <c:v>-87.886474000000007</c:v>
                </c:pt>
                <c:pt idx="1658">
                  <c:v>-87.886475000000004</c:v>
                </c:pt>
                <c:pt idx="1659">
                  <c:v>-87.886475000000004</c:v>
                </c:pt>
                <c:pt idx="1660">
                  <c:v>-87.886475000000004</c:v>
                </c:pt>
                <c:pt idx="1661">
                  <c:v>-87.886476000000002</c:v>
                </c:pt>
                <c:pt idx="1662">
                  <c:v>-87.886476000000002</c:v>
                </c:pt>
                <c:pt idx="1663">
                  <c:v>-87.886476000000002</c:v>
                </c:pt>
                <c:pt idx="1664">
                  <c:v>-87.886476999999999</c:v>
                </c:pt>
                <c:pt idx="1665">
                  <c:v>-87.886476999999999</c:v>
                </c:pt>
                <c:pt idx="1666">
                  <c:v>-87.886476999999999</c:v>
                </c:pt>
                <c:pt idx="1667">
                  <c:v>-87.886477999999997</c:v>
                </c:pt>
                <c:pt idx="1668">
                  <c:v>-87.886477999999997</c:v>
                </c:pt>
                <c:pt idx="1669">
                  <c:v>-87.886477999999997</c:v>
                </c:pt>
                <c:pt idx="1670">
                  <c:v>-87.886478999999994</c:v>
                </c:pt>
                <c:pt idx="1671">
                  <c:v>-87.886478999999994</c:v>
                </c:pt>
                <c:pt idx="1672">
                  <c:v>-87.886478999999994</c:v>
                </c:pt>
                <c:pt idx="1673">
                  <c:v>-87.886480000000006</c:v>
                </c:pt>
                <c:pt idx="1674">
                  <c:v>-87.886480000000006</c:v>
                </c:pt>
                <c:pt idx="1675">
                  <c:v>-87.886481000000003</c:v>
                </c:pt>
                <c:pt idx="1676">
                  <c:v>-87.886481000000003</c:v>
                </c:pt>
                <c:pt idx="1677">
                  <c:v>-87.886481000000003</c:v>
                </c:pt>
                <c:pt idx="1678">
                  <c:v>-87.886482000000001</c:v>
                </c:pt>
                <c:pt idx="1679">
                  <c:v>-87.886482000000001</c:v>
                </c:pt>
                <c:pt idx="1680">
                  <c:v>-87.886482000000001</c:v>
                </c:pt>
                <c:pt idx="1681">
                  <c:v>-87.886482999999998</c:v>
                </c:pt>
                <c:pt idx="1682">
                  <c:v>-87.886482999999998</c:v>
                </c:pt>
                <c:pt idx="1683">
                  <c:v>-87.886482999999998</c:v>
                </c:pt>
                <c:pt idx="1684">
                  <c:v>-87.886483999999996</c:v>
                </c:pt>
                <c:pt idx="1685">
                  <c:v>-87.886483999999996</c:v>
                </c:pt>
                <c:pt idx="1686">
                  <c:v>-87.886483999999996</c:v>
                </c:pt>
                <c:pt idx="1687">
                  <c:v>-87.886484999999993</c:v>
                </c:pt>
                <c:pt idx="1688">
                  <c:v>-87.886484999999993</c:v>
                </c:pt>
                <c:pt idx="1689">
                  <c:v>-87.886484999999993</c:v>
                </c:pt>
                <c:pt idx="1690">
                  <c:v>-87.886486000000005</c:v>
                </c:pt>
                <c:pt idx="1691">
                  <c:v>-87.886486000000005</c:v>
                </c:pt>
                <c:pt idx="1692">
                  <c:v>-87.886486000000005</c:v>
                </c:pt>
                <c:pt idx="1693">
                  <c:v>-87.886487000000002</c:v>
                </c:pt>
                <c:pt idx="1694">
                  <c:v>-87.886487000000002</c:v>
                </c:pt>
                <c:pt idx="1695">
                  <c:v>-87.886487000000002</c:v>
                </c:pt>
                <c:pt idx="1696">
                  <c:v>-87.886488</c:v>
                </c:pt>
                <c:pt idx="1697">
                  <c:v>-87.886488</c:v>
                </c:pt>
                <c:pt idx="1698">
                  <c:v>-87.886488999999997</c:v>
                </c:pt>
                <c:pt idx="1699">
                  <c:v>-87.886488999999997</c:v>
                </c:pt>
                <c:pt idx="1700">
                  <c:v>-87.886488999999997</c:v>
                </c:pt>
                <c:pt idx="1701">
                  <c:v>-87.886489999999995</c:v>
                </c:pt>
                <c:pt idx="1702">
                  <c:v>-87.886489999999995</c:v>
                </c:pt>
                <c:pt idx="1703">
                  <c:v>-87.886489999999995</c:v>
                </c:pt>
                <c:pt idx="1704">
                  <c:v>-87.886491000000007</c:v>
                </c:pt>
                <c:pt idx="1705">
                  <c:v>-87.886491000000007</c:v>
                </c:pt>
                <c:pt idx="1706">
                  <c:v>-87.886491000000007</c:v>
                </c:pt>
                <c:pt idx="1707">
                  <c:v>-87.886492000000004</c:v>
                </c:pt>
                <c:pt idx="1708">
                  <c:v>-87.886492000000004</c:v>
                </c:pt>
                <c:pt idx="1709">
                  <c:v>-87.886492000000004</c:v>
                </c:pt>
                <c:pt idx="1710">
                  <c:v>-87.886493000000002</c:v>
                </c:pt>
                <c:pt idx="1711">
                  <c:v>-87.886493000000002</c:v>
                </c:pt>
                <c:pt idx="1712">
                  <c:v>-87.886493000000002</c:v>
                </c:pt>
                <c:pt idx="1713">
                  <c:v>-87.886493999999999</c:v>
                </c:pt>
                <c:pt idx="1714">
                  <c:v>-87.886493999999999</c:v>
                </c:pt>
                <c:pt idx="1715">
                  <c:v>-87.886493999999999</c:v>
                </c:pt>
                <c:pt idx="1716">
                  <c:v>-87.886494999999996</c:v>
                </c:pt>
                <c:pt idx="1717">
                  <c:v>-87.886494999999996</c:v>
                </c:pt>
                <c:pt idx="1718">
                  <c:v>-87.886495999999994</c:v>
                </c:pt>
                <c:pt idx="1719">
                  <c:v>-87.886495999999994</c:v>
                </c:pt>
                <c:pt idx="1720">
                  <c:v>-87.886495999999994</c:v>
                </c:pt>
                <c:pt idx="1721">
                  <c:v>-87.886497000000006</c:v>
                </c:pt>
                <c:pt idx="1722">
                  <c:v>-87.886497000000006</c:v>
                </c:pt>
                <c:pt idx="1723">
                  <c:v>-87.886497000000006</c:v>
                </c:pt>
                <c:pt idx="1724">
                  <c:v>-87.886498000000003</c:v>
                </c:pt>
                <c:pt idx="1725">
                  <c:v>-87.886498000000003</c:v>
                </c:pt>
                <c:pt idx="1726">
                  <c:v>-87.886498000000003</c:v>
                </c:pt>
                <c:pt idx="1727">
                  <c:v>-87.886499000000001</c:v>
                </c:pt>
                <c:pt idx="1728">
                  <c:v>-87.886499000000001</c:v>
                </c:pt>
                <c:pt idx="1729">
                  <c:v>-87.886499000000001</c:v>
                </c:pt>
                <c:pt idx="1730">
                  <c:v>-87.886499999999998</c:v>
                </c:pt>
                <c:pt idx="1731">
                  <c:v>-87.886499999999998</c:v>
                </c:pt>
                <c:pt idx="1732">
                  <c:v>-87.886499999999998</c:v>
                </c:pt>
                <c:pt idx="1733">
                  <c:v>-87.886500999999996</c:v>
                </c:pt>
                <c:pt idx="1734">
                  <c:v>-87.886500999999996</c:v>
                </c:pt>
                <c:pt idx="1735">
                  <c:v>-87.886501999999993</c:v>
                </c:pt>
                <c:pt idx="1736">
                  <c:v>-87.886501999999993</c:v>
                </c:pt>
                <c:pt idx="1737">
                  <c:v>-87.886501999999993</c:v>
                </c:pt>
                <c:pt idx="1738">
                  <c:v>-87.886503000000005</c:v>
                </c:pt>
                <c:pt idx="1739">
                  <c:v>-87.886503000000005</c:v>
                </c:pt>
                <c:pt idx="1740">
                  <c:v>-87.886503000000005</c:v>
                </c:pt>
                <c:pt idx="1741">
                  <c:v>-87.886504000000002</c:v>
                </c:pt>
                <c:pt idx="1742">
                  <c:v>-87.886504000000002</c:v>
                </c:pt>
                <c:pt idx="1743">
                  <c:v>-87.886504000000002</c:v>
                </c:pt>
                <c:pt idx="1744">
                  <c:v>-87.886505</c:v>
                </c:pt>
                <c:pt idx="1745">
                  <c:v>-87.886505</c:v>
                </c:pt>
                <c:pt idx="1746">
                  <c:v>-87.886505</c:v>
                </c:pt>
                <c:pt idx="1747">
                  <c:v>-87.886505999999997</c:v>
                </c:pt>
                <c:pt idx="1748">
                  <c:v>-87.886505999999997</c:v>
                </c:pt>
                <c:pt idx="1749">
                  <c:v>-87.886506999999995</c:v>
                </c:pt>
                <c:pt idx="1750">
                  <c:v>-87.886506999999995</c:v>
                </c:pt>
                <c:pt idx="1751">
                  <c:v>-87.886506999999995</c:v>
                </c:pt>
                <c:pt idx="1752">
                  <c:v>-87.886508000000006</c:v>
                </c:pt>
                <c:pt idx="1753">
                  <c:v>-87.886508000000006</c:v>
                </c:pt>
                <c:pt idx="1754">
                  <c:v>-87.886508000000006</c:v>
                </c:pt>
                <c:pt idx="1755">
                  <c:v>-87.886509000000004</c:v>
                </c:pt>
                <c:pt idx="1756">
                  <c:v>-87.886509000000004</c:v>
                </c:pt>
                <c:pt idx="1757">
                  <c:v>-87.886509000000004</c:v>
                </c:pt>
                <c:pt idx="1758">
                  <c:v>-87.886510000000001</c:v>
                </c:pt>
                <c:pt idx="1759">
                  <c:v>-87.886510000000001</c:v>
                </c:pt>
                <c:pt idx="1760">
                  <c:v>-87.886510000000001</c:v>
                </c:pt>
                <c:pt idx="1761">
                  <c:v>-87.886510999999999</c:v>
                </c:pt>
                <c:pt idx="1762">
                  <c:v>-87.886510999999999</c:v>
                </c:pt>
                <c:pt idx="1763">
                  <c:v>-87.886511999999996</c:v>
                </c:pt>
                <c:pt idx="1764">
                  <c:v>-87.886511999999996</c:v>
                </c:pt>
                <c:pt idx="1765">
                  <c:v>-87.886511999999996</c:v>
                </c:pt>
                <c:pt idx="1766">
                  <c:v>-87.886512999999994</c:v>
                </c:pt>
                <c:pt idx="1767">
                  <c:v>-87.886512999999994</c:v>
                </c:pt>
                <c:pt idx="1768">
                  <c:v>-87.886512999999994</c:v>
                </c:pt>
                <c:pt idx="1769">
                  <c:v>-87.886514000000005</c:v>
                </c:pt>
                <c:pt idx="1770">
                  <c:v>-87.886514000000005</c:v>
                </c:pt>
                <c:pt idx="1771">
                  <c:v>-87.886514000000005</c:v>
                </c:pt>
                <c:pt idx="1772">
                  <c:v>-87.886515000000003</c:v>
                </c:pt>
                <c:pt idx="1773">
                  <c:v>-87.886515000000003</c:v>
                </c:pt>
                <c:pt idx="1774">
                  <c:v>-87.886516</c:v>
                </c:pt>
                <c:pt idx="1775">
                  <c:v>-87.886516</c:v>
                </c:pt>
                <c:pt idx="1776">
                  <c:v>-87.886516</c:v>
                </c:pt>
                <c:pt idx="1777">
                  <c:v>-87.886516999999998</c:v>
                </c:pt>
                <c:pt idx="1778">
                  <c:v>-87.886516999999998</c:v>
                </c:pt>
                <c:pt idx="1779">
                  <c:v>-87.886516999999998</c:v>
                </c:pt>
                <c:pt idx="1780">
                  <c:v>-87.886517999999995</c:v>
                </c:pt>
                <c:pt idx="1781">
                  <c:v>-87.886517999999995</c:v>
                </c:pt>
                <c:pt idx="1782">
                  <c:v>-87.886517999999995</c:v>
                </c:pt>
                <c:pt idx="1783">
                  <c:v>-87.886519000000007</c:v>
                </c:pt>
                <c:pt idx="1784">
                  <c:v>-87.886519000000007</c:v>
                </c:pt>
                <c:pt idx="1785">
                  <c:v>-87.886520000000004</c:v>
                </c:pt>
                <c:pt idx="1786">
                  <c:v>-87.886520000000004</c:v>
                </c:pt>
                <c:pt idx="1787">
                  <c:v>-87.886520000000004</c:v>
                </c:pt>
                <c:pt idx="1788">
                  <c:v>-87.886521000000002</c:v>
                </c:pt>
                <c:pt idx="1789">
                  <c:v>-87.886521000000002</c:v>
                </c:pt>
                <c:pt idx="1790">
                  <c:v>-87.886521000000002</c:v>
                </c:pt>
                <c:pt idx="1791">
                  <c:v>-87.886521999999999</c:v>
                </c:pt>
                <c:pt idx="1792">
                  <c:v>-87.886521999999999</c:v>
                </c:pt>
                <c:pt idx="1793">
                  <c:v>-87.886521999999999</c:v>
                </c:pt>
                <c:pt idx="1794">
                  <c:v>-87.886522999999997</c:v>
                </c:pt>
                <c:pt idx="1795">
                  <c:v>-87.886522999999997</c:v>
                </c:pt>
                <c:pt idx="1796">
                  <c:v>-87.886523999999994</c:v>
                </c:pt>
                <c:pt idx="1797">
                  <c:v>-87.886523999999994</c:v>
                </c:pt>
                <c:pt idx="1798">
                  <c:v>-87.886523999999994</c:v>
                </c:pt>
                <c:pt idx="1799">
                  <c:v>-87.886525000000006</c:v>
                </c:pt>
                <c:pt idx="1800">
                  <c:v>-87.886525000000006</c:v>
                </c:pt>
                <c:pt idx="1801">
                  <c:v>-87.886525000000006</c:v>
                </c:pt>
                <c:pt idx="1802">
                  <c:v>-87.886526000000003</c:v>
                </c:pt>
                <c:pt idx="1803">
                  <c:v>-87.886526000000003</c:v>
                </c:pt>
                <c:pt idx="1804">
                  <c:v>-87.886526000000003</c:v>
                </c:pt>
                <c:pt idx="1805">
                  <c:v>-87.886527000000001</c:v>
                </c:pt>
                <c:pt idx="1806">
                  <c:v>-87.886527000000001</c:v>
                </c:pt>
                <c:pt idx="1807">
                  <c:v>-87.886527999999998</c:v>
                </c:pt>
                <c:pt idx="1808">
                  <c:v>-87.886527999999998</c:v>
                </c:pt>
                <c:pt idx="1809">
                  <c:v>-87.886527999999998</c:v>
                </c:pt>
                <c:pt idx="1810">
                  <c:v>-87.886528999999996</c:v>
                </c:pt>
                <c:pt idx="1811">
                  <c:v>-87.886528999999996</c:v>
                </c:pt>
                <c:pt idx="1812">
                  <c:v>-87.886528999999996</c:v>
                </c:pt>
                <c:pt idx="1813">
                  <c:v>-87.886529999999993</c:v>
                </c:pt>
                <c:pt idx="1814">
                  <c:v>-87.886529999999993</c:v>
                </c:pt>
                <c:pt idx="1815">
                  <c:v>-87.886529999999993</c:v>
                </c:pt>
                <c:pt idx="1816">
                  <c:v>-87.886531000000005</c:v>
                </c:pt>
                <c:pt idx="1817">
                  <c:v>-87.886531000000005</c:v>
                </c:pt>
                <c:pt idx="1818">
                  <c:v>-87.886532000000003</c:v>
                </c:pt>
                <c:pt idx="1819">
                  <c:v>-87.886532000000003</c:v>
                </c:pt>
                <c:pt idx="1820">
                  <c:v>-87.886532000000003</c:v>
                </c:pt>
                <c:pt idx="1821">
                  <c:v>-87.886533</c:v>
                </c:pt>
                <c:pt idx="1822">
                  <c:v>-87.886533</c:v>
                </c:pt>
                <c:pt idx="1823">
                  <c:v>-87.886533</c:v>
                </c:pt>
                <c:pt idx="1824">
                  <c:v>-87.886533999999997</c:v>
                </c:pt>
                <c:pt idx="1825">
                  <c:v>-87.886533999999997</c:v>
                </c:pt>
                <c:pt idx="1826">
                  <c:v>-87.886534999999995</c:v>
                </c:pt>
                <c:pt idx="1827">
                  <c:v>-87.886534999999995</c:v>
                </c:pt>
                <c:pt idx="1828">
                  <c:v>-87.886534999999995</c:v>
                </c:pt>
                <c:pt idx="1829">
                  <c:v>-87.886536000000007</c:v>
                </c:pt>
                <c:pt idx="1830">
                  <c:v>-87.886536000000007</c:v>
                </c:pt>
                <c:pt idx="1831">
                  <c:v>-87.886536000000007</c:v>
                </c:pt>
                <c:pt idx="1832">
                  <c:v>-87.886537000000004</c:v>
                </c:pt>
                <c:pt idx="1833">
                  <c:v>-87.886537000000004</c:v>
                </c:pt>
                <c:pt idx="1834">
                  <c:v>-87.886537000000004</c:v>
                </c:pt>
                <c:pt idx="1835">
                  <c:v>-87.886538000000002</c:v>
                </c:pt>
                <c:pt idx="1836">
                  <c:v>-87.886538000000002</c:v>
                </c:pt>
                <c:pt idx="1837">
                  <c:v>-87.886538999999999</c:v>
                </c:pt>
                <c:pt idx="1838">
                  <c:v>-87.886538999999999</c:v>
                </c:pt>
                <c:pt idx="1839">
                  <c:v>-87.886538999999999</c:v>
                </c:pt>
                <c:pt idx="1840">
                  <c:v>-87.886539999999997</c:v>
                </c:pt>
                <c:pt idx="1841">
                  <c:v>-87.886539999999997</c:v>
                </c:pt>
                <c:pt idx="1842">
                  <c:v>-87.886539999999997</c:v>
                </c:pt>
                <c:pt idx="1843">
                  <c:v>-87.886540999999994</c:v>
                </c:pt>
                <c:pt idx="1844">
                  <c:v>-87.886540999999994</c:v>
                </c:pt>
                <c:pt idx="1845">
                  <c:v>-87.886542000000006</c:v>
                </c:pt>
                <c:pt idx="1846">
                  <c:v>-87.886542000000006</c:v>
                </c:pt>
                <c:pt idx="1847">
                  <c:v>-87.886542000000006</c:v>
                </c:pt>
                <c:pt idx="1848">
                  <c:v>-87.886543000000003</c:v>
                </c:pt>
                <c:pt idx="1849">
                  <c:v>-87.886543000000003</c:v>
                </c:pt>
                <c:pt idx="1850">
                  <c:v>-87.886543000000003</c:v>
                </c:pt>
                <c:pt idx="1851">
                  <c:v>-87.886544000000001</c:v>
                </c:pt>
                <c:pt idx="1852">
                  <c:v>-87.886544000000001</c:v>
                </c:pt>
                <c:pt idx="1853">
                  <c:v>-87.886544999999998</c:v>
                </c:pt>
                <c:pt idx="1854">
                  <c:v>-87.886544999999998</c:v>
                </c:pt>
                <c:pt idx="1855">
                  <c:v>-87.886544999999998</c:v>
                </c:pt>
                <c:pt idx="1856">
                  <c:v>-87.886545999999996</c:v>
                </c:pt>
                <c:pt idx="1857">
                  <c:v>-87.886545999999996</c:v>
                </c:pt>
                <c:pt idx="1858">
                  <c:v>-87.886545999999996</c:v>
                </c:pt>
                <c:pt idx="1859">
                  <c:v>-87.886546999999993</c:v>
                </c:pt>
                <c:pt idx="1860">
                  <c:v>-87.886546999999993</c:v>
                </c:pt>
                <c:pt idx="1861">
                  <c:v>-87.886548000000005</c:v>
                </c:pt>
                <c:pt idx="1862">
                  <c:v>-87.886548000000005</c:v>
                </c:pt>
                <c:pt idx="1863">
                  <c:v>-87.886548000000005</c:v>
                </c:pt>
                <c:pt idx="1864">
                  <c:v>-87.886549000000002</c:v>
                </c:pt>
                <c:pt idx="1865">
                  <c:v>-87.886549000000002</c:v>
                </c:pt>
                <c:pt idx="1866">
                  <c:v>-87.886549000000002</c:v>
                </c:pt>
                <c:pt idx="1867">
                  <c:v>-87.88655</c:v>
                </c:pt>
                <c:pt idx="1868">
                  <c:v>-87.88655</c:v>
                </c:pt>
                <c:pt idx="1869">
                  <c:v>-87.886550999999997</c:v>
                </c:pt>
                <c:pt idx="1870">
                  <c:v>-87.886550999999997</c:v>
                </c:pt>
                <c:pt idx="1871">
                  <c:v>-87.886550999999997</c:v>
                </c:pt>
                <c:pt idx="1872">
                  <c:v>-87.886551999999995</c:v>
                </c:pt>
                <c:pt idx="1873">
                  <c:v>-87.886551999999995</c:v>
                </c:pt>
                <c:pt idx="1874">
                  <c:v>-87.886551999999995</c:v>
                </c:pt>
                <c:pt idx="1875">
                  <c:v>-87.886553000000006</c:v>
                </c:pt>
                <c:pt idx="1876">
                  <c:v>-87.886553000000006</c:v>
                </c:pt>
                <c:pt idx="1877">
                  <c:v>-87.886554000000004</c:v>
                </c:pt>
                <c:pt idx="1878">
                  <c:v>-87.886554000000004</c:v>
                </c:pt>
                <c:pt idx="1879">
                  <c:v>-87.886554000000004</c:v>
                </c:pt>
                <c:pt idx="1880">
                  <c:v>-87.886555000000001</c:v>
                </c:pt>
                <c:pt idx="1881">
                  <c:v>-87.886555000000001</c:v>
                </c:pt>
                <c:pt idx="1882">
                  <c:v>-87.886555000000001</c:v>
                </c:pt>
                <c:pt idx="1883">
                  <c:v>-87.886555999999999</c:v>
                </c:pt>
                <c:pt idx="1884">
                  <c:v>-87.886555999999999</c:v>
                </c:pt>
                <c:pt idx="1885">
                  <c:v>-87.886556999999996</c:v>
                </c:pt>
                <c:pt idx="1886">
                  <c:v>-87.886556999999996</c:v>
                </c:pt>
                <c:pt idx="1887">
                  <c:v>-87.886556999999996</c:v>
                </c:pt>
                <c:pt idx="1888">
                  <c:v>-87.886557999999994</c:v>
                </c:pt>
                <c:pt idx="1889">
                  <c:v>-87.886557999999994</c:v>
                </c:pt>
                <c:pt idx="1890">
                  <c:v>-87.886557999999994</c:v>
                </c:pt>
                <c:pt idx="1891">
                  <c:v>-87.886559000000005</c:v>
                </c:pt>
                <c:pt idx="1892">
                  <c:v>-87.886559000000005</c:v>
                </c:pt>
                <c:pt idx="1893">
                  <c:v>-87.886560000000003</c:v>
                </c:pt>
                <c:pt idx="1894">
                  <c:v>-87.886560000000003</c:v>
                </c:pt>
                <c:pt idx="1895">
                  <c:v>-87.886560000000003</c:v>
                </c:pt>
                <c:pt idx="1896">
                  <c:v>-87.886561</c:v>
                </c:pt>
                <c:pt idx="1897">
                  <c:v>-87.886561</c:v>
                </c:pt>
                <c:pt idx="1898">
                  <c:v>-87.886561</c:v>
                </c:pt>
                <c:pt idx="1899">
                  <c:v>-87.886561999999998</c:v>
                </c:pt>
                <c:pt idx="1900">
                  <c:v>-87.886561999999998</c:v>
                </c:pt>
                <c:pt idx="1901">
                  <c:v>-87.886562999999995</c:v>
                </c:pt>
                <c:pt idx="1902">
                  <c:v>-87.886562999999995</c:v>
                </c:pt>
                <c:pt idx="1903">
                  <c:v>-87.886562999999995</c:v>
                </c:pt>
                <c:pt idx="1904">
                  <c:v>-87.886564000000007</c:v>
                </c:pt>
                <c:pt idx="1905">
                  <c:v>-87.886564000000007</c:v>
                </c:pt>
                <c:pt idx="1906">
                  <c:v>-87.886565000000004</c:v>
                </c:pt>
                <c:pt idx="1907">
                  <c:v>-87.886565000000004</c:v>
                </c:pt>
                <c:pt idx="1908">
                  <c:v>-87.886565000000004</c:v>
                </c:pt>
                <c:pt idx="1909">
                  <c:v>-87.886566000000002</c:v>
                </c:pt>
                <c:pt idx="1910">
                  <c:v>-87.886566000000002</c:v>
                </c:pt>
                <c:pt idx="1911">
                  <c:v>-87.886566000000002</c:v>
                </c:pt>
                <c:pt idx="1912">
                  <c:v>-87.886566999999999</c:v>
                </c:pt>
                <c:pt idx="1913">
                  <c:v>-87.886566999999999</c:v>
                </c:pt>
                <c:pt idx="1914">
                  <c:v>-87.886567999999997</c:v>
                </c:pt>
                <c:pt idx="1915">
                  <c:v>-87.886567999999997</c:v>
                </c:pt>
                <c:pt idx="1916">
                  <c:v>-87.886567999999997</c:v>
                </c:pt>
                <c:pt idx="1917">
                  <c:v>-87.886568999999994</c:v>
                </c:pt>
                <c:pt idx="1918">
                  <c:v>-87.886568999999994</c:v>
                </c:pt>
                <c:pt idx="1919">
                  <c:v>-87.886568999999994</c:v>
                </c:pt>
                <c:pt idx="1920">
                  <c:v>-87.886570000000006</c:v>
                </c:pt>
                <c:pt idx="1921">
                  <c:v>-87.886570000000006</c:v>
                </c:pt>
                <c:pt idx="1922">
                  <c:v>-87.886571000000004</c:v>
                </c:pt>
                <c:pt idx="1923">
                  <c:v>-87.886571000000004</c:v>
                </c:pt>
                <c:pt idx="1924">
                  <c:v>-87.886571000000004</c:v>
                </c:pt>
                <c:pt idx="1925">
                  <c:v>-87.886572000000001</c:v>
                </c:pt>
                <c:pt idx="1926">
                  <c:v>-87.886572000000001</c:v>
                </c:pt>
                <c:pt idx="1927">
                  <c:v>-87.886572999999999</c:v>
                </c:pt>
                <c:pt idx="1928">
                  <c:v>-87.886572999999999</c:v>
                </c:pt>
                <c:pt idx="1929">
                  <c:v>-87.886572999999999</c:v>
                </c:pt>
                <c:pt idx="1930">
                  <c:v>-87.886573999999996</c:v>
                </c:pt>
                <c:pt idx="1931">
                  <c:v>-87.886573999999996</c:v>
                </c:pt>
                <c:pt idx="1932">
                  <c:v>-87.886573999999996</c:v>
                </c:pt>
                <c:pt idx="1933">
                  <c:v>-87.886574999999993</c:v>
                </c:pt>
                <c:pt idx="1934">
                  <c:v>-87.886574999999993</c:v>
                </c:pt>
                <c:pt idx="1935">
                  <c:v>-87.886576000000005</c:v>
                </c:pt>
                <c:pt idx="1936">
                  <c:v>-87.886576000000005</c:v>
                </c:pt>
                <c:pt idx="1937">
                  <c:v>-87.886576000000005</c:v>
                </c:pt>
                <c:pt idx="1938">
                  <c:v>-87.886577000000003</c:v>
                </c:pt>
                <c:pt idx="1939">
                  <c:v>-87.886577000000003</c:v>
                </c:pt>
                <c:pt idx="1940">
                  <c:v>-87.886578</c:v>
                </c:pt>
                <c:pt idx="1941">
                  <c:v>-87.886578</c:v>
                </c:pt>
                <c:pt idx="1942">
                  <c:v>-87.886578</c:v>
                </c:pt>
                <c:pt idx="1943">
                  <c:v>-87.886578999999998</c:v>
                </c:pt>
                <c:pt idx="1944">
                  <c:v>-87.886578999999998</c:v>
                </c:pt>
                <c:pt idx="1945">
                  <c:v>-87.886578999999998</c:v>
                </c:pt>
                <c:pt idx="1946">
                  <c:v>-87.886579999999995</c:v>
                </c:pt>
                <c:pt idx="1947">
                  <c:v>-87.886579999999995</c:v>
                </c:pt>
                <c:pt idx="1948">
                  <c:v>-87.886581000000007</c:v>
                </c:pt>
                <c:pt idx="1949">
                  <c:v>-87.886581000000007</c:v>
                </c:pt>
                <c:pt idx="1950">
                  <c:v>-87.886581000000007</c:v>
                </c:pt>
                <c:pt idx="1951">
                  <c:v>-87.886582000000004</c:v>
                </c:pt>
                <c:pt idx="1952">
                  <c:v>-87.886582000000004</c:v>
                </c:pt>
                <c:pt idx="1953">
                  <c:v>-87.886583000000002</c:v>
                </c:pt>
                <c:pt idx="1954">
                  <c:v>-87.886583000000002</c:v>
                </c:pt>
                <c:pt idx="1955">
                  <c:v>-87.886583000000002</c:v>
                </c:pt>
                <c:pt idx="1956">
                  <c:v>-87.886583999999999</c:v>
                </c:pt>
                <c:pt idx="1957">
                  <c:v>-87.886583999999999</c:v>
                </c:pt>
                <c:pt idx="1958">
                  <c:v>-87.886583999999999</c:v>
                </c:pt>
                <c:pt idx="1959">
                  <c:v>-87.886584999999997</c:v>
                </c:pt>
                <c:pt idx="1960">
                  <c:v>-87.886584999999997</c:v>
                </c:pt>
                <c:pt idx="1961">
                  <c:v>-87.886585999999994</c:v>
                </c:pt>
                <c:pt idx="1962">
                  <c:v>-87.886585999999994</c:v>
                </c:pt>
                <c:pt idx="1963">
                  <c:v>-87.886585999999994</c:v>
                </c:pt>
                <c:pt idx="1964">
                  <c:v>-87.886587000000006</c:v>
                </c:pt>
                <c:pt idx="1965">
                  <c:v>-87.886587000000006</c:v>
                </c:pt>
                <c:pt idx="1966">
                  <c:v>-87.886588000000003</c:v>
                </c:pt>
                <c:pt idx="1967">
                  <c:v>-87.886588000000003</c:v>
                </c:pt>
                <c:pt idx="1968">
                  <c:v>-87.886588000000003</c:v>
                </c:pt>
                <c:pt idx="1969">
                  <c:v>-87.886589000000001</c:v>
                </c:pt>
                <c:pt idx="1970">
                  <c:v>-87.886589000000001</c:v>
                </c:pt>
                <c:pt idx="1971">
                  <c:v>-87.886589000000001</c:v>
                </c:pt>
                <c:pt idx="1972">
                  <c:v>-87.886589999999998</c:v>
                </c:pt>
                <c:pt idx="1973">
                  <c:v>-87.886589999999998</c:v>
                </c:pt>
                <c:pt idx="1974">
                  <c:v>-87.886590999999996</c:v>
                </c:pt>
                <c:pt idx="1975">
                  <c:v>-87.886590999999996</c:v>
                </c:pt>
                <c:pt idx="1976">
                  <c:v>-87.886590999999996</c:v>
                </c:pt>
                <c:pt idx="1977">
                  <c:v>-87.886591999999993</c:v>
                </c:pt>
                <c:pt idx="1978">
                  <c:v>-87.886591999999993</c:v>
                </c:pt>
                <c:pt idx="1979">
                  <c:v>-87.886593000000005</c:v>
                </c:pt>
                <c:pt idx="1980">
                  <c:v>-87.886593000000005</c:v>
                </c:pt>
                <c:pt idx="1981">
                  <c:v>-87.886593000000005</c:v>
                </c:pt>
                <c:pt idx="1982">
                  <c:v>-87.886594000000002</c:v>
                </c:pt>
                <c:pt idx="1983">
                  <c:v>-87.886594000000002</c:v>
                </c:pt>
                <c:pt idx="1984">
                  <c:v>-87.886595</c:v>
                </c:pt>
                <c:pt idx="1985">
                  <c:v>-87.886595</c:v>
                </c:pt>
                <c:pt idx="1986">
                  <c:v>-87.886595</c:v>
                </c:pt>
                <c:pt idx="1987">
                  <c:v>-87.886595999999997</c:v>
                </c:pt>
                <c:pt idx="1988">
                  <c:v>-87.886595999999997</c:v>
                </c:pt>
                <c:pt idx="1989">
                  <c:v>-87.886595999999997</c:v>
                </c:pt>
                <c:pt idx="1990">
                  <c:v>-87.886596999999995</c:v>
                </c:pt>
                <c:pt idx="1991">
                  <c:v>-87.886596999999995</c:v>
                </c:pt>
                <c:pt idx="1992">
                  <c:v>-87.886598000000006</c:v>
                </c:pt>
                <c:pt idx="1993">
                  <c:v>-87.886598000000006</c:v>
                </c:pt>
                <c:pt idx="1994">
                  <c:v>-87.886598000000006</c:v>
                </c:pt>
                <c:pt idx="1995">
                  <c:v>-87.886599000000004</c:v>
                </c:pt>
                <c:pt idx="1996">
                  <c:v>-87.886599000000004</c:v>
                </c:pt>
                <c:pt idx="1997">
                  <c:v>-87.886600000000001</c:v>
                </c:pt>
                <c:pt idx="1998">
                  <c:v>-87.886600000000001</c:v>
                </c:pt>
                <c:pt idx="1999">
                  <c:v>-87.486599999999996</c:v>
                </c:pt>
                <c:pt idx="2000">
                  <c:v>-87.086952999999994</c:v>
                </c:pt>
                <c:pt idx="2001">
                  <c:v>-86.687639000000004</c:v>
                </c:pt>
                <c:pt idx="2002">
                  <c:v>-86.288640999999998</c:v>
                </c:pt>
                <c:pt idx="2003">
                  <c:v>-85.889942000000005</c:v>
                </c:pt>
                <c:pt idx="2004">
                  <c:v>-85.491524999999996</c:v>
                </c:pt>
                <c:pt idx="2005">
                  <c:v>-85.093372000000002</c:v>
                </c:pt>
                <c:pt idx="2006">
                  <c:v>-84.695469000000003</c:v>
                </c:pt>
                <c:pt idx="2007">
                  <c:v>-84.297798</c:v>
                </c:pt>
                <c:pt idx="2008">
                  <c:v>-83.900345000000002</c:v>
                </c:pt>
                <c:pt idx="2009">
                  <c:v>-83.503094000000004</c:v>
                </c:pt>
                <c:pt idx="2010">
                  <c:v>-83.106031999999999</c:v>
                </c:pt>
                <c:pt idx="2011">
                  <c:v>-82.709142999999997</c:v>
                </c:pt>
                <c:pt idx="2012">
                  <c:v>-82.312415000000001</c:v>
                </c:pt>
                <c:pt idx="2013">
                  <c:v>-81.915835000000001</c:v>
                </c:pt>
                <c:pt idx="2014">
                  <c:v>-81.519389000000004</c:v>
                </c:pt>
                <c:pt idx="2015">
                  <c:v>-81.123065999999994</c:v>
                </c:pt>
                <c:pt idx="2016">
                  <c:v>-80.726853000000006</c:v>
                </c:pt>
                <c:pt idx="2017">
                  <c:v>-80.330740000000006</c:v>
                </c:pt>
                <c:pt idx="2018">
                  <c:v>-79.934714999999997</c:v>
                </c:pt>
                <c:pt idx="2019">
                  <c:v>-79.538769000000002</c:v>
                </c:pt>
                <c:pt idx="2020">
                  <c:v>-79.142891000000006</c:v>
                </c:pt>
                <c:pt idx="2021">
                  <c:v>-78.747071000000005</c:v>
                </c:pt>
                <c:pt idx="2022">
                  <c:v>-78.351302000000004</c:v>
                </c:pt>
                <c:pt idx="2023">
                  <c:v>-77.955573999999999</c:v>
                </c:pt>
                <c:pt idx="2024">
                  <c:v>-77.559877999999998</c:v>
                </c:pt>
                <c:pt idx="2025">
                  <c:v>-77.164208000000002</c:v>
                </c:pt>
                <c:pt idx="2026">
                  <c:v>-76.768556000000004</c:v>
                </c:pt>
                <c:pt idx="2027">
                  <c:v>-76.372915000000006</c:v>
                </c:pt>
                <c:pt idx="2028">
                  <c:v>-75.977277999999998</c:v>
                </c:pt>
                <c:pt idx="2029">
                  <c:v>-75.581638999999996</c:v>
                </c:pt>
                <c:pt idx="2030">
                  <c:v>-75.185992999999996</c:v>
                </c:pt>
                <c:pt idx="2031">
                  <c:v>-74.790333000000004</c:v>
                </c:pt>
                <c:pt idx="2032">
                  <c:v>-74.394655</c:v>
                </c:pt>
                <c:pt idx="2033">
                  <c:v>-73.998953999999998</c:v>
                </c:pt>
                <c:pt idx="2034">
                  <c:v>-73.603226000000006</c:v>
                </c:pt>
                <c:pt idx="2035">
                  <c:v>-73.207464999999999</c:v>
                </c:pt>
                <c:pt idx="2036">
                  <c:v>-72.811667999999997</c:v>
                </c:pt>
                <c:pt idx="2037">
                  <c:v>-72.415831999999995</c:v>
                </c:pt>
                <c:pt idx="2038">
                  <c:v>-72.019953000000001</c:v>
                </c:pt>
                <c:pt idx="2039">
                  <c:v>-71.624027999999996</c:v>
                </c:pt>
                <c:pt idx="2040">
                  <c:v>-71.228054</c:v>
                </c:pt>
                <c:pt idx="2041">
                  <c:v>-70.832029000000006</c:v>
                </c:pt>
                <c:pt idx="2042">
                  <c:v>-70.435948999999994</c:v>
                </c:pt>
                <c:pt idx="2043">
                  <c:v>-70.039812999999995</c:v>
                </c:pt>
                <c:pt idx="2044">
                  <c:v>-69.643618000000004</c:v>
                </c:pt>
                <c:pt idx="2045">
                  <c:v>-69.247363000000007</c:v>
                </c:pt>
                <c:pt idx="2046">
                  <c:v>-68.851045999999997</c:v>
                </c:pt>
                <c:pt idx="2047">
                  <c:v>-68.454665000000006</c:v>
                </c:pt>
                <c:pt idx="2048">
                  <c:v>-68.058217999999997</c:v>
                </c:pt>
                <c:pt idx="2049">
                  <c:v>-67.661704</c:v>
                </c:pt>
                <c:pt idx="2050">
                  <c:v>-67.265122000000005</c:v>
                </c:pt>
                <c:pt idx="2051">
                  <c:v>-66.868471</c:v>
                </c:pt>
                <c:pt idx="2052">
                  <c:v>-66.47175</c:v>
                </c:pt>
                <c:pt idx="2053">
                  <c:v>-66.074956</c:v>
                </c:pt>
                <c:pt idx="2054">
                  <c:v>-65.678089999999997</c:v>
                </c:pt>
                <c:pt idx="2055">
                  <c:v>-65.281150999999994</c:v>
                </c:pt>
                <c:pt idx="2056">
                  <c:v>-64.884135999999998</c:v>
                </c:pt>
                <c:pt idx="2057">
                  <c:v>-64.487046000000007</c:v>
                </c:pt>
                <c:pt idx="2058">
                  <c:v>-64.089878999999996</c:v>
                </c:pt>
                <c:pt idx="2059">
                  <c:v>-63.692633999999998</c:v>
                </c:pt>
                <c:pt idx="2060">
                  <c:v>-63.295310999999998</c:v>
                </c:pt>
                <c:pt idx="2061">
                  <c:v>-62.897906999999996</c:v>
                </c:pt>
                <c:pt idx="2062">
                  <c:v>-62.500422</c:v>
                </c:pt>
                <c:pt idx="2063">
                  <c:v>-62.102854000000001</c:v>
                </c:pt>
                <c:pt idx="2064">
                  <c:v>-61.705202</c:v>
                </c:pt>
                <c:pt idx="2065">
                  <c:v>-61.307462999999998</c:v>
                </c:pt>
                <c:pt idx="2066">
                  <c:v>-60.909636999999996</c:v>
                </c:pt>
                <c:pt idx="2067">
                  <c:v>-60.511721000000001</c:v>
                </c:pt>
                <c:pt idx="2068">
                  <c:v>-60.113712999999997</c:v>
                </c:pt>
                <c:pt idx="2069">
                  <c:v>-59.715609999999998</c:v>
                </c:pt>
                <c:pt idx="2070">
                  <c:v>-59.317408999999998</c:v>
                </c:pt>
                <c:pt idx="2071">
                  <c:v>-58.919108000000001</c:v>
                </c:pt>
                <c:pt idx="2072">
                  <c:v>-58.520702</c:v>
                </c:pt>
                <c:pt idx="2073">
                  <c:v>-58.122186999999997</c:v>
                </c:pt>
                <c:pt idx="2074">
                  <c:v>-57.723559999999999</c:v>
                </c:pt>
                <c:pt idx="2075">
                  <c:v>-57.324814000000003</c:v>
                </c:pt>
                <c:pt idx="2076">
                  <c:v>-56.925944999999999</c:v>
                </c:pt>
                <c:pt idx="2077">
                  <c:v>-56.526944999999998</c:v>
                </c:pt>
                <c:pt idx="2078">
                  <c:v>-56.127808999999999</c:v>
                </c:pt>
                <c:pt idx="2079">
                  <c:v>-55.728527999999997</c:v>
                </c:pt>
                <c:pt idx="2080">
                  <c:v>-55.329093999999998</c:v>
                </c:pt>
                <c:pt idx="2081">
                  <c:v>-54.929496999999998</c:v>
                </c:pt>
                <c:pt idx="2082">
                  <c:v>-54.529725999999997</c:v>
                </c:pt>
                <c:pt idx="2083">
                  <c:v>-54.129769000000003</c:v>
                </c:pt>
                <c:pt idx="2084">
                  <c:v>-53.729613999999998</c:v>
                </c:pt>
                <c:pt idx="2085">
                  <c:v>-53.329245</c:v>
                </c:pt>
                <c:pt idx="2086">
                  <c:v>-52.928646000000001</c:v>
                </c:pt>
                <c:pt idx="2087">
                  <c:v>-52.527799000000002</c:v>
                </c:pt>
                <c:pt idx="2088">
                  <c:v>-52.126685000000002</c:v>
                </c:pt>
                <c:pt idx="2089">
                  <c:v>-51.725279999999998</c:v>
                </c:pt>
                <c:pt idx="2090">
                  <c:v>-51.323560000000001</c:v>
                </c:pt>
                <c:pt idx="2091">
                  <c:v>-50.921500000000002</c:v>
                </c:pt>
                <c:pt idx="2092">
                  <c:v>-50.519067</c:v>
                </c:pt>
                <c:pt idx="2093">
                  <c:v>-50.116230000000002</c:v>
                </c:pt>
                <c:pt idx="2094">
                  <c:v>-49.712952000000001</c:v>
                </c:pt>
                <c:pt idx="2095">
                  <c:v>-49.309192000000003</c:v>
                </c:pt>
                <c:pt idx="2096">
                  <c:v>-48.904905999999997</c:v>
                </c:pt>
                <c:pt idx="2097">
                  <c:v>-48.500045</c:v>
                </c:pt>
                <c:pt idx="2098">
                  <c:v>-48.094555999999997</c:v>
                </c:pt>
                <c:pt idx="2099">
                  <c:v>-48.088379000000003</c:v>
                </c:pt>
                <c:pt idx="2100">
                  <c:v>-48.081440999999998</c:v>
                </c:pt>
                <c:pt idx="2101">
                  <c:v>-48.073706000000001</c:v>
                </c:pt>
                <c:pt idx="2102">
                  <c:v>-48.065140999999997</c:v>
                </c:pt>
                <c:pt idx="2103">
                  <c:v>-48.055709</c:v>
                </c:pt>
                <c:pt idx="2104">
                  <c:v>-48.045375999999997</c:v>
                </c:pt>
                <c:pt idx="2105">
                  <c:v>-48.034109000000001</c:v>
                </c:pt>
                <c:pt idx="2106">
                  <c:v>-48.021873999999997</c:v>
                </c:pt>
                <c:pt idx="2107">
                  <c:v>-48.008637999999998</c:v>
                </c:pt>
                <c:pt idx="2108">
                  <c:v>-47.994368999999999</c:v>
                </c:pt>
                <c:pt idx="2109">
                  <c:v>-47.979033999999999</c:v>
                </c:pt>
                <c:pt idx="2110">
                  <c:v>-47.962603999999999</c:v>
                </c:pt>
                <c:pt idx="2111">
                  <c:v>-47.945045999999998</c:v>
                </c:pt>
                <c:pt idx="2112">
                  <c:v>-47.926330999999998</c:v>
                </c:pt>
                <c:pt idx="2113">
                  <c:v>-47.906429000000003</c:v>
                </c:pt>
                <c:pt idx="2114">
                  <c:v>-47.885311999999999</c:v>
                </c:pt>
                <c:pt idx="2115">
                  <c:v>-47.862949</c:v>
                </c:pt>
                <c:pt idx="2116">
                  <c:v>-47.839314000000002</c:v>
                </c:pt>
                <c:pt idx="2117">
                  <c:v>-47.814379000000002</c:v>
                </c:pt>
                <c:pt idx="2118">
                  <c:v>-47.788114999999998</c:v>
                </c:pt>
                <c:pt idx="2119">
                  <c:v>-47.760497999999998</c:v>
                </c:pt>
                <c:pt idx="2120">
                  <c:v>-47.731499999999997</c:v>
                </c:pt>
                <c:pt idx="2121">
                  <c:v>-47.701093999999998</c:v>
                </c:pt>
                <c:pt idx="2122">
                  <c:v>-47.669257000000002</c:v>
                </c:pt>
                <c:pt idx="2123">
                  <c:v>-47.635961999999999</c:v>
                </c:pt>
                <c:pt idx="2124">
                  <c:v>-47.601184000000003</c:v>
                </c:pt>
                <c:pt idx="2125">
                  <c:v>-47.564898999999997</c:v>
                </c:pt>
                <c:pt idx="2126">
                  <c:v>-47.527082999999998</c:v>
                </c:pt>
                <c:pt idx="2127">
                  <c:v>-47.48771</c:v>
                </c:pt>
                <c:pt idx="2128">
                  <c:v>-47.446756999999998</c:v>
                </c:pt>
                <c:pt idx="2129">
                  <c:v>-47.404200000000003</c:v>
                </c:pt>
                <c:pt idx="2130">
                  <c:v>-47.360016000000002</c:v>
                </c:pt>
                <c:pt idx="2131">
                  <c:v>-47.314179000000003</c:v>
                </c:pt>
                <c:pt idx="2132">
                  <c:v>-47.266668000000003</c:v>
                </c:pt>
                <c:pt idx="2133">
                  <c:v>-47.217457000000003</c:v>
                </c:pt>
                <c:pt idx="2134">
                  <c:v>-47.166522999999998</c:v>
                </c:pt>
                <c:pt idx="2135">
                  <c:v>-47.113841999999998</c:v>
                </c:pt>
                <c:pt idx="2136">
                  <c:v>-47.05939</c:v>
                </c:pt>
                <c:pt idx="2137">
                  <c:v>-47.003143999999999</c:v>
                </c:pt>
                <c:pt idx="2138">
                  <c:v>-46.945076999999998</c:v>
                </c:pt>
                <c:pt idx="2139">
                  <c:v>-46.885165999999998</c:v>
                </c:pt>
                <c:pt idx="2140">
                  <c:v>-46.823385999999999</c:v>
                </c:pt>
                <c:pt idx="2141">
                  <c:v>-46.759711000000003</c:v>
                </c:pt>
                <c:pt idx="2142">
                  <c:v>-46.694116000000001</c:v>
                </c:pt>
                <c:pt idx="2143">
                  <c:v>-46.626573999999998</c:v>
                </c:pt>
                <c:pt idx="2144">
                  <c:v>-46.557057999999998</c:v>
                </c:pt>
                <c:pt idx="2145">
                  <c:v>-46.485542000000002</c:v>
                </c:pt>
                <c:pt idx="2146">
                  <c:v>-46.411996000000002</c:v>
                </c:pt>
                <c:pt idx="2147">
                  <c:v>-46.336393999999999</c:v>
                </c:pt>
                <c:pt idx="2148">
                  <c:v>-46.258704999999999</c:v>
                </c:pt>
                <c:pt idx="2149">
                  <c:v>-46.178899999999999</c:v>
                </c:pt>
                <c:pt idx="2150">
                  <c:v>-46.096947</c:v>
                </c:pt>
                <c:pt idx="2151">
                  <c:v>-46.012815000000003</c:v>
                </c:pt>
                <c:pt idx="2152">
                  <c:v>-45.926470999999999</c:v>
                </c:pt>
                <c:pt idx="2153">
                  <c:v>-45.837882</c:v>
                </c:pt>
                <c:pt idx="2154">
                  <c:v>-45.747011999999998</c:v>
                </c:pt>
                <c:pt idx="2155">
                  <c:v>-45.653827</c:v>
                </c:pt>
                <c:pt idx="2156">
                  <c:v>-45.558287999999997</c:v>
                </c:pt>
                <c:pt idx="2157">
                  <c:v>-45.460357000000002</c:v>
                </c:pt>
                <c:pt idx="2158">
                  <c:v>-45.359994999999998</c:v>
                </c:pt>
                <c:pt idx="2159">
                  <c:v>-45.257159999999999</c:v>
                </c:pt>
                <c:pt idx="2160">
                  <c:v>-45.151809999999998</c:v>
                </c:pt>
                <c:pt idx="2161">
                  <c:v>-45.043900000000001</c:v>
                </c:pt>
                <c:pt idx="2162">
                  <c:v>-44.933385000000001</c:v>
                </c:pt>
                <c:pt idx="2163">
                  <c:v>-44.820217</c:v>
                </c:pt>
                <c:pt idx="2164">
                  <c:v>-44.704346000000001</c:v>
                </c:pt>
                <c:pt idx="2165">
                  <c:v>-44.585720000000002</c:v>
                </c:pt>
                <c:pt idx="2166">
                  <c:v>-44.464286000000001</c:v>
                </c:pt>
                <c:pt idx="2167">
                  <c:v>-44.339989000000003</c:v>
                </c:pt>
                <c:pt idx="2168">
                  <c:v>-44.212769000000002</c:v>
                </c:pt>
                <c:pt idx="2169">
                  <c:v>-44.082566999999997</c:v>
                </c:pt>
                <c:pt idx="2170">
                  <c:v>-43.94932</c:v>
                </c:pt>
                <c:pt idx="2171">
                  <c:v>-43.812961999999999</c:v>
                </c:pt>
                <c:pt idx="2172">
                  <c:v>-43.673423999999997</c:v>
                </c:pt>
                <c:pt idx="2173">
                  <c:v>-43.530634999999997</c:v>
                </c:pt>
                <c:pt idx="2174">
                  <c:v>-43.384520000000002</c:v>
                </c:pt>
                <c:pt idx="2175">
                  <c:v>-43.235002000000001</c:v>
                </c:pt>
                <c:pt idx="2176">
                  <c:v>-43.082000999999998</c:v>
                </c:pt>
                <c:pt idx="2177">
                  <c:v>-42.925429999999999</c:v>
                </c:pt>
                <c:pt idx="2178">
                  <c:v>-42.765200999999998</c:v>
                </c:pt>
                <c:pt idx="2179">
                  <c:v>-42.601222999999997</c:v>
                </c:pt>
                <c:pt idx="2180">
                  <c:v>-42.433397999999997</c:v>
                </c:pt>
                <c:pt idx="2181">
                  <c:v>-42.261625000000002</c:v>
                </c:pt>
                <c:pt idx="2182">
                  <c:v>-42.085799999999999</c:v>
                </c:pt>
                <c:pt idx="2183">
                  <c:v>-41.905811</c:v>
                </c:pt>
                <c:pt idx="2184">
                  <c:v>-41.721542999999997</c:v>
                </c:pt>
                <c:pt idx="2185">
                  <c:v>-41.532874999999997</c:v>
                </c:pt>
                <c:pt idx="2186">
                  <c:v>-41.339680999999999</c:v>
                </c:pt>
                <c:pt idx="2187">
                  <c:v>-41.141826999999999</c:v>
                </c:pt>
                <c:pt idx="2188">
                  <c:v>-40.939177000000001</c:v>
                </c:pt>
                <c:pt idx="2189">
                  <c:v>-40.731583000000001</c:v>
                </c:pt>
                <c:pt idx="2190">
                  <c:v>-40.518894000000003</c:v>
                </c:pt>
                <c:pt idx="2191">
                  <c:v>-40.300950999999998</c:v>
                </c:pt>
                <c:pt idx="2192">
                  <c:v>-40.077585999999997</c:v>
                </c:pt>
                <c:pt idx="2193">
                  <c:v>-39.848624000000001</c:v>
                </c:pt>
                <c:pt idx="2194">
                  <c:v>-39.613881999999997</c:v>
                </c:pt>
                <c:pt idx="2195">
                  <c:v>-39.373165</c:v>
                </c:pt>
                <c:pt idx="2196">
                  <c:v>-39.126272999999998</c:v>
                </c:pt>
                <c:pt idx="2197">
                  <c:v>-38.872993999999998</c:v>
                </c:pt>
                <c:pt idx="2198">
                  <c:v>-38.613103000000002</c:v>
                </c:pt>
                <c:pt idx="2199">
                  <c:v>-38.346369000000003</c:v>
                </c:pt>
                <c:pt idx="2200">
                  <c:v>-38.072544999999998</c:v>
                </c:pt>
                <c:pt idx="2201">
                  <c:v>-37.791375000000002</c:v>
                </c:pt>
                <c:pt idx="2202">
                  <c:v>-37.502588000000003</c:v>
                </c:pt>
                <c:pt idx="2203">
                  <c:v>-37.2059</c:v>
                </c:pt>
                <c:pt idx="2204">
                  <c:v>-36.901014000000004</c:v>
                </c:pt>
                <c:pt idx="2205">
                  <c:v>-36.587617000000002</c:v>
                </c:pt>
                <c:pt idx="2206">
                  <c:v>-36.26538</c:v>
                </c:pt>
                <c:pt idx="2207">
                  <c:v>-35.933959999999999</c:v>
                </c:pt>
                <c:pt idx="2208">
                  <c:v>-35.592993999999997</c:v>
                </c:pt>
                <c:pt idx="2209">
                  <c:v>-35.242102000000003</c:v>
                </c:pt>
                <c:pt idx="2210">
                  <c:v>-34.880887999999999</c:v>
                </c:pt>
                <c:pt idx="2211">
                  <c:v>-34.508932999999999</c:v>
                </c:pt>
                <c:pt idx="2212">
                  <c:v>-34.125799999999998</c:v>
                </c:pt>
                <c:pt idx="2213">
                  <c:v>-33.731029999999997</c:v>
                </c:pt>
                <c:pt idx="2214">
                  <c:v>-33.324143999999997</c:v>
                </c:pt>
                <c:pt idx="2215">
                  <c:v>-32.904637999999998</c:v>
                </c:pt>
                <c:pt idx="2216">
                  <c:v>-32.471988000000003</c:v>
                </c:pt>
                <c:pt idx="2217">
                  <c:v>-32.025644</c:v>
                </c:pt>
                <c:pt idx="2218">
                  <c:v>-31.565035999999999</c:v>
                </c:pt>
                <c:pt idx="2219">
                  <c:v>-31.089566000000001</c:v>
                </c:pt>
                <c:pt idx="2220">
                  <c:v>-30.598613</c:v>
                </c:pt>
                <c:pt idx="2221">
                  <c:v>-30.091533999999999</c:v>
                </c:pt>
                <c:pt idx="2222">
                  <c:v>-29.567661000000001</c:v>
                </c:pt>
                <c:pt idx="2223">
                  <c:v>-29.026302000000001</c:v>
                </c:pt>
                <c:pt idx="2224">
                  <c:v>-28.466745</c:v>
                </c:pt>
                <c:pt idx="2225">
                  <c:v>-27.888256999999999</c:v>
                </c:pt>
                <c:pt idx="2226">
                  <c:v>-27.290088000000001</c:v>
                </c:pt>
                <c:pt idx="2227">
                  <c:v>-26.671468999999998</c:v>
                </c:pt>
                <c:pt idx="2228">
                  <c:v>-26.031621999999999</c:v>
                </c:pt>
                <c:pt idx="2229">
                  <c:v>-25.369758000000001</c:v>
                </c:pt>
                <c:pt idx="2230">
                  <c:v>-24.685086999999999</c:v>
                </c:pt>
                <c:pt idx="2231">
                  <c:v>-23.976818000000002</c:v>
                </c:pt>
                <c:pt idx="2232">
                  <c:v>-23.244171000000001</c:v>
                </c:pt>
                <c:pt idx="2233">
                  <c:v>-22.486383</c:v>
                </c:pt>
                <c:pt idx="2234">
                  <c:v>-21.702715000000001</c:v>
                </c:pt>
                <c:pt idx="2235">
                  <c:v>-20.892467</c:v>
                </c:pt>
                <c:pt idx="2236">
                  <c:v>-20.054984999999999</c:v>
                </c:pt>
                <c:pt idx="2237">
                  <c:v>-19.189679999999999</c:v>
                </c:pt>
                <c:pt idx="2238">
                  <c:v>-18.296035</c:v>
                </c:pt>
                <c:pt idx="2239">
                  <c:v>-17.373629999999999</c:v>
                </c:pt>
                <c:pt idx="2240">
                  <c:v>-16.422153999999999</c:v>
                </c:pt>
                <c:pt idx="2241">
                  <c:v>-15.441424</c:v>
                </c:pt>
                <c:pt idx="2242">
                  <c:v>-14.431409</c:v>
                </c:pt>
                <c:pt idx="2243">
                  <c:v>-13.392246999999999</c:v>
                </c:pt>
                <c:pt idx="2244">
                  <c:v>-12.324268999999999</c:v>
                </c:pt>
                <c:pt idx="2245">
                  <c:v>-11.228021999999999</c:v>
                </c:pt>
                <c:pt idx="2246">
                  <c:v>-10.104286999999999</c:v>
                </c:pt>
                <c:pt idx="2247">
                  <c:v>-8.9541050000000002</c:v>
                </c:pt>
                <c:pt idx="2248">
                  <c:v>-7.7787940000000004</c:v>
                </c:pt>
                <c:pt idx="2249">
                  <c:v>-6.579968</c:v>
                </c:pt>
                <c:pt idx="2250">
                  <c:v>-5.3595499999999996</c:v>
                </c:pt>
                <c:pt idx="2251">
                  <c:v>-4.1197889999999999</c:v>
                </c:pt>
                <c:pt idx="2252">
                  <c:v>-2.8632610000000001</c:v>
                </c:pt>
                <c:pt idx="2253">
                  <c:v>-1.5928720000000001</c:v>
                </c:pt>
                <c:pt idx="2254">
                  <c:v>-0.31185299999999999</c:v>
                </c:pt>
                <c:pt idx="2255">
                  <c:v>0.97625099999999998</c:v>
                </c:pt>
                <c:pt idx="2256">
                  <c:v>2.2676090000000002</c:v>
                </c:pt>
                <c:pt idx="2257">
                  <c:v>3.5581320000000001</c:v>
                </c:pt>
                <c:pt idx="2258">
                  <c:v>4.8435180000000004</c:v>
                </c:pt>
                <c:pt idx="2259">
                  <c:v>6.1193039999999996</c:v>
                </c:pt>
                <c:pt idx="2260">
                  <c:v>7.3809279999999999</c:v>
                </c:pt>
                <c:pt idx="2261">
                  <c:v>8.6237999999999992</c:v>
                </c:pt>
                <c:pt idx="2262">
                  <c:v>9.8433779999999995</c:v>
                </c:pt>
                <c:pt idx="2263">
                  <c:v>11.035247999999999</c:v>
                </c:pt>
                <c:pt idx="2264">
                  <c:v>12.195209999999999</c:v>
                </c:pt>
                <c:pt idx="2265">
                  <c:v>13.319354000000001</c:v>
                </c:pt>
                <c:pt idx="2266">
                  <c:v>14.404137</c:v>
                </c:pt>
                <c:pt idx="2267">
                  <c:v>15.446451</c:v>
                </c:pt>
                <c:pt idx="2268">
                  <c:v>16.443674999999999</c:v>
                </c:pt>
                <c:pt idx="2269">
                  <c:v>17.393719000000001</c:v>
                </c:pt>
                <c:pt idx="2270">
                  <c:v>18.295048000000001</c:v>
                </c:pt>
                <c:pt idx="2271">
                  <c:v>19.14669</c:v>
                </c:pt>
                <c:pt idx="2272">
                  <c:v>19.948229999999999</c:v>
                </c:pt>
                <c:pt idx="2273">
                  <c:v>20.699781999999999</c:v>
                </c:pt>
                <c:pt idx="2274">
                  <c:v>21.401956999999999</c:v>
                </c:pt>
                <c:pt idx="2275">
                  <c:v>22.055813000000001</c:v>
                </c:pt>
                <c:pt idx="2276">
                  <c:v>22.662796</c:v>
                </c:pt>
                <c:pt idx="2277">
                  <c:v>23.224678999999998</c:v>
                </c:pt>
                <c:pt idx="2278">
                  <c:v>23.743500999999998</c:v>
                </c:pt>
                <c:pt idx="2279">
                  <c:v>24.221499000000001</c:v>
                </c:pt>
                <c:pt idx="2280">
                  <c:v>24.661051</c:v>
                </c:pt>
                <c:pt idx="2281">
                  <c:v>25.064617999999999</c:v>
                </c:pt>
                <c:pt idx="2282">
                  <c:v>25.434694</c:v>
                </c:pt>
                <c:pt idx="2283">
                  <c:v>25.773765999999998</c:v>
                </c:pt>
                <c:pt idx="2284">
                  <c:v>26.084271999999999</c:v>
                </c:pt>
                <c:pt idx="2285">
                  <c:v>26.368575</c:v>
                </c:pt>
                <c:pt idx="2286">
                  <c:v>26.628943</c:v>
                </c:pt>
                <c:pt idx="2287">
                  <c:v>26.867524</c:v>
                </c:pt>
                <c:pt idx="2288">
                  <c:v>27.086342999999999</c:v>
                </c:pt>
                <c:pt idx="2289">
                  <c:v>27.287291</c:v>
                </c:pt>
                <c:pt idx="2290">
                  <c:v>27.472123</c:v>
                </c:pt>
                <c:pt idx="2291">
                  <c:v>27.642455999999999</c:v>
                </c:pt>
                <c:pt idx="2292">
                  <c:v>27.799776999999999</c:v>
                </c:pt>
                <c:pt idx="2293">
                  <c:v>27.945440000000001</c:v>
                </c:pt>
                <c:pt idx="2294">
                  <c:v>28.080680999999998</c:v>
                </c:pt>
                <c:pt idx="2295">
                  <c:v>28.206616</c:v>
                </c:pt>
                <c:pt idx="2296">
                  <c:v>28.324254</c:v>
                </c:pt>
                <c:pt idx="2297">
                  <c:v>28.434502999999999</c:v>
                </c:pt>
                <c:pt idx="2298">
                  <c:v>28.538179</c:v>
                </c:pt>
                <c:pt idx="2299">
                  <c:v>28.636009999999999</c:v>
                </c:pt>
                <c:pt idx="2300">
                  <c:v>28.728649999999998</c:v>
                </c:pt>
                <c:pt idx="2301">
                  <c:v>28.816679000000001</c:v>
                </c:pt>
                <c:pt idx="2302">
                  <c:v>28.900614000000001</c:v>
                </c:pt>
                <c:pt idx="2303">
                  <c:v>28.980916000000001</c:v>
                </c:pt>
                <c:pt idx="2304">
                  <c:v>29.05799</c:v>
                </c:pt>
                <c:pt idx="2305">
                  <c:v>29.132199</c:v>
                </c:pt>
                <c:pt idx="2306">
                  <c:v>29.203862000000001</c:v>
                </c:pt>
                <c:pt idx="2307">
                  <c:v>29.273260000000001</c:v>
                </c:pt>
                <c:pt idx="2308">
                  <c:v>29.340643</c:v>
                </c:pt>
                <c:pt idx="2309">
                  <c:v>29.406229</c:v>
                </c:pt>
                <c:pt idx="2310">
                  <c:v>29.470213000000001</c:v>
                </c:pt>
                <c:pt idx="2311">
                  <c:v>29.532764</c:v>
                </c:pt>
                <c:pt idx="2312">
                  <c:v>29.594033</c:v>
                </c:pt>
                <c:pt idx="2313">
                  <c:v>29.654150000000001</c:v>
                </c:pt>
                <c:pt idx="2314">
                  <c:v>29.713231</c:v>
                </c:pt>
                <c:pt idx="2315">
                  <c:v>29.771377000000001</c:v>
                </c:pt>
                <c:pt idx="2316">
                  <c:v>29.828678</c:v>
                </c:pt>
                <c:pt idx="2317">
                  <c:v>29.885211000000002</c:v>
                </c:pt>
                <c:pt idx="2318">
                  <c:v>29.941044999999999</c:v>
                </c:pt>
                <c:pt idx="2319">
                  <c:v>29.996238999999999</c:v>
                </c:pt>
                <c:pt idx="2320">
                  <c:v>30.050846</c:v>
                </c:pt>
                <c:pt idx="2321">
                  <c:v>30.104911999999999</c:v>
                </c:pt>
                <c:pt idx="2322">
                  <c:v>30.158477000000001</c:v>
                </c:pt>
                <c:pt idx="2323">
                  <c:v>30.211575</c:v>
                </c:pt>
                <c:pt idx="2324">
                  <c:v>30.264239</c:v>
                </c:pt>
                <c:pt idx="2325">
                  <c:v>30.316493999999999</c:v>
                </c:pt>
                <c:pt idx="2326">
                  <c:v>30.368364</c:v>
                </c:pt>
                <c:pt idx="2327">
                  <c:v>30.41987</c:v>
                </c:pt>
                <c:pt idx="2328">
                  <c:v>30.471029000000001</c:v>
                </c:pt>
                <c:pt idx="2329">
                  <c:v>30.521858999999999</c:v>
                </c:pt>
                <c:pt idx="2330">
                  <c:v>30.572371</c:v>
                </c:pt>
                <c:pt idx="2331">
                  <c:v>30.622579999999999</c:v>
                </c:pt>
                <c:pt idx="2332">
                  <c:v>30.672494</c:v>
                </c:pt>
                <c:pt idx="2333">
                  <c:v>30.722124000000001</c:v>
                </c:pt>
                <c:pt idx="2334">
                  <c:v>30.771477000000001</c:v>
                </c:pt>
                <c:pt idx="2335">
                  <c:v>30.820561999999999</c:v>
                </c:pt>
                <c:pt idx="2336">
                  <c:v>30.869384</c:v>
                </c:pt>
                <c:pt idx="2337">
                  <c:v>30.917947999999999</c:v>
                </c:pt>
                <c:pt idx="2338">
                  <c:v>30.966260999999999</c:v>
                </c:pt>
                <c:pt idx="2339">
                  <c:v>31.014324999999999</c:v>
                </c:pt>
                <c:pt idx="2340">
                  <c:v>31.062145999999998</c:v>
                </c:pt>
                <c:pt idx="2341">
                  <c:v>31.109726999999999</c:v>
                </c:pt>
                <c:pt idx="2342">
                  <c:v>31.157070000000001</c:v>
                </c:pt>
                <c:pt idx="2343">
                  <c:v>31.204180000000001</c:v>
                </c:pt>
                <c:pt idx="2344">
                  <c:v>31.251056999999999</c:v>
                </c:pt>
                <c:pt idx="2345">
                  <c:v>31.297705000000001</c:v>
                </c:pt>
                <c:pt idx="2346">
                  <c:v>31.344124999999998</c:v>
                </c:pt>
                <c:pt idx="2347">
                  <c:v>31.390319999999999</c:v>
                </c:pt>
                <c:pt idx="2348">
                  <c:v>31.436291000000001</c:v>
                </c:pt>
                <c:pt idx="2349">
                  <c:v>31.482040000000001</c:v>
                </c:pt>
                <c:pt idx="2350">
                  <c:v>31.527567999999999</c:v>
                </c:pt>
                <c:pt idx="2351">
                  <c:v>31.572876999999998</c:v>
                </c:pt>
                <c:pt idx="2352">
                  <c:v>31.617968999999999</c:v>
                </c:pt>
                <c:pt idx="2353">
                  <c:v>31.662842999999999</c:v>
                </c:pt>
                <c:pt idx="2354">
                  <c:v>31.707502999999999</c:v>
                </c:pt>
                <c:pt idx="2355">
                  <c:v>31.751947999999999</c:v>
                </c:pt>
                <c:pt idx="2356">
                  <c:v>31.796178999999999</c:v>
                </c:pt>
                <c:pt idx="2357">
                  <c:v>31.840198999999998</c:v>
                </c:pt>
                <c:pt idx="2358">
                  <c:v>31.884007</c:v>
                </c:pt>
                <c:pt idx="2359">
                  <c:v>31.927606000000001</c:v>
                </c:pt>
                <c:pt idx="2360">
                  <c:v>31.970994999999998</c:v>
                </c:pt>
                <c:pt idx="2361">
                  <c:v>32.014175000000002</c:v>
                </c:pt>
                <c:pt idx="2362">
                  <c:v>32.057149000000003</c:v>
                </c:pt>
                <c:pt idx="2363">
                  <c:v>32.099916</c:v>
                </c:pt>
                <c:pt idx="2364">
                  <c:v>32.142477</c:v>
                </c:pt>
                <c:pt idx="2365">
                  <c:v>32.184834000000002</c:v>
                </c:pt>
                <c:pt idx="2366">
                  <c:v>32.226985999999997</c:v>
                </c:pt>
                <c:pt idx="2367">
                  <c:v>32.268935999999997</c:v>
                </c:pt>
                <c:pt idx="2368">
                  <c:v>32.310684000000002</c:v>
                </c:pt>
                <c:pt idx="2369">
                  <c:v>32.352229999999999</c:v>
                </c:pt>
                <c:pt idx="2370">
                  <c:v>32.393576000000003</c:v>
                </c:pt>
                <c:pt idx="2371">
                  <c:v>32.434722000000001</c:v>
                </c:pt>
                <c:pt idx="2372">
                  <c:v>32.475670000000001</c:v>
                </c:pt>
                <c:pt idx="2373">
                  <c:v>32.516418999999999</c:v>
                </c:pt>
                <c:pt idx="2374">
                  <c:v>32.556970999999997</c:v>
                </c:pt>
                <c:pt idx="2375">
                  <c:v>32.597327</c:v>
                </c:pt>
                <c:pt idx="2376">
                  <c:v>32.637487</c:v>
                </c:pt>
                <c:pt idx="2377">
                  <c:v>32.677453</c:v>
                </c:pt>
                <c:pt idx="2378">
                  <c:v>32.717224999999999</c:v>
                </c:pt>
                <c:pt idx="2379">
                  <c:v>32.756802999999998</c:v>
                </c:pt>
                <c:pt idx="2380">
                  <c:v>32.796190000000003</c:v>
                </c:pt>
                <c:pt idx="2381">
                  <c:v>32.835385000000002</c:v>
                </c:pt>
                <c:pt idx="2382">
                  <c:v>32.874389000000001</c:v>
                </c:pt>
                <c:pt idx="2383">
                  <c:v>32.913203000000003</c:v>
                </c:pt>
                <c:pt idx="2384">
                  <c:v>32.951827999999999</c:v>
                </c:pt>
                <c:pt idx="2385">
                  <c:v>32.990265000000001</c:v>
                </c:pt>
                <c:pt idx="2386">
                  <c:v>33.028514999999999</c:v>
                </c:pt>
                <c:pt idx="2387">
                  <c:v>33.066577000000002</c:v>
                </c:pt>
                <c:pt idx="2388">
                  <c:v>33.104453999999997</c:v>
                </c:pt>
                <c:pt idx="2389">
                  <c:v>33.142145999999997</c:v>
                </c:pt>
                <c:pt idx="2390">
                  <c:v>33.179653999999999</c:v>
                </c:pt>
                <c:pt idx="2391">
                  <c:v>33.216977999999997</c:v>
                </c:pt>
                <c:pt idx="2392">
                  <c:v>33.25412</c:v>
                </c:pt>
                <c:pt idx="2393">
                  <c:v>33.291079000000003</c:v>
                </c:pt>
                <c:pt idx="2394">
                  <c:v>33.327857999999999</c:v>
                </c:pt>
                <c:pt idx="2395">
                  <c:v>33.364455999999997</c:v>
                </c:pt>
                <c:pt idx="2396">
                  <c:v>33.400874999999999</c:v>
                </c:pt>
                <c:pt idx="2397">
                  <c:v>33.437114999999999</c:v>
                </c:pt>
                <c:pt idx="2398">
                  <c:v>33.473177</c:v>
                </c:pt>
                <c:pt idx="2399">
                  <c:v>33.509062</c:v>
                </c:pt>
                <c:pt idx="2400">
                  <c:v>33.544770999999997</c:v>
                </c:pt>
                <c:pt idx="2401">
                  <c:v>33.580303999999998</c:v>
                </c:pt>
                <c:pt idx="2402">
                  <c:v>33.615662</c:v>
                </c:pt>
                <c:pt idx="2403">
                  <c:v>33.650846999999999</c:v>
                </c:pt>
                <c:pt idx="2404">
                  <c:v>33.685858000000003</c:v>
                </c:pt>
                <c:pt idx="2405">
                  <c:v>33.720697000000001</c:v>
                </c:pt>
                <c:pt idx="2406">
                  <c:v>33.755364</c:v>
                </c:pt>
                <c:pt idx="2407">
                  <c:v>33.789859999999997</c:v>
                </c:pt>
                <c:pt idx="2408">
                  <c:v>33.824187000000002</c:v>
                </c:pt>
                <c:pt idx="2409">
                  <c:v>33.858342999999998</c:v>
                </c:pt>
                <c:pt idx="2410">
                  <c:v>33.892332000000003</c:v>
                </c:pt>
                <c:pt idx="2411">
                  <c:v>33.926152000000002</c:v>
                </c:pt>
                <c:pt idx="2412">
                  <c:v>33.959806</c:v>
                </c:pt>
                <c:pt idx="2413">
                  <c:v>33.993293000000001</c:v>
                </c:pt>
                <c:pt idx="2414">
                  <c:v>34.026615</c:v>
                </c:pt>
                <c:pt idx="2415">
                  <c:v>34.059772000000002</c:v>
                </c:pt>
                <c:pt idx="2416">
                  <c:v>34.092765999999997</c:v>
                </c:pt>
                <c:pt idx="2417">
                  <c:v>34.125596000000002</c:v>
                </c:pt>
                <c:pt idx="2418">
                  <c:v>34.158262999999998</c:v>
                </c:pt>
                <c:pt idx="2419">
                  <c:v>34.190769000000003</c:v>
                </c:pt>
                <c:pt idx="2420">
                  <c:v>34.223115</c:v>
                </c:pt>
                <c:pt idx="2421">
                  <c:v>34.255299000000001</c:v>
                </c:pt>
                <c:pt idx="2422">
                  <c:v>34.287325000000003</c:v>
                </c:pt>
                <c:pt idx="2423">
                  <c:v>34.319192000000001</c:v>
                </c:pt>
                <c:pt idx="2424">
                  <c:v>34.350901</c:v>
                </c:pt>
                <c:pt idx="2425">
                  <c:v>34.382452999999998</c:v>
                </c:pt>
                <c:pt idx="2426">
                  <c:v>34.413848000000002</c:v>
                </c:pt>
                <c:pt idx="2427">
                  <c:v>34.445087999999998</c:v>
                </c:pt>
                <c:pt idx="2428">
                  <c:v>34.476171999999998</c:v>
                </c:pt>
                <c:pt idx="2429">
                  <c:v>34.507103000000001</c:v>
                </c:pt>
                <c:pt idx="2430">
                  <c:v>34.537880000000001</c:v>
                </c:pt>
                <c:pt idx="2431">
                  <c:v>34.568503999999997</c:v>
                </c:pt>
                <c:pt idx="2432">
                  <c:v>34.598976999999998</c:v>
                </c:pt>
                <c:pt idx="2433">
                  <c:v>34.629297999999999</c:v>
                </c:pt>
                <c:pt idx="2434">
                  <c:v>34.659467999999997</c:v>
                </c:pt>
                <c:pt idx="2435">
                  <c:v>34.689489000000002</c:v>
                </c:pt>
                <c:pt idx="2436">
                  <c:v>34.719360000000002</c:v>
                </c:pt>
                <c:pt idx="2437">
                  <c:v>34.749082999999999</c:v>
                </c:pt>
                <c:pt idx="2438">
                  <c:v>34.778658999999998</c:v>
                </c:pt>
                <c:pt idx="2439">
                  <c:v>34.808087</c:v>
                </c:pt>
                <c:pt idx="2440">
                  <c:v>34.837369000000002</c:v>
                </c:pt>
                <c:pt idx="2441">
                  <c:v>34.866506000000001</c:v>
                </c:pt>
                <c:pt idx="2442">
                  <c:v>34.895498000000003</c:v>
                </c:pt>
                <c:pt idx="2443">
                  <c:v>34.924345000000002</c:v>
                </c:pt>
                <c:pt idx="2444">
                  <c:v>34.953049</c:v>
                </c:pt>
                <c:pt idx="2445">
                  <c:v>34.981611000000001</c:v>
                </c:pt>
                <c:pt idx="2446">
                  <c:v>35.01003</c:v>
                </c:pt>
                <c:pt idx="2447">
                  <c:v>35.038308000000001</c:v>
                </c:pt>
                <c:pt idx="2448">
                  <c:v>35.066445999999999</c:v>
                </c:pt>
                <c:pt idx="2449">
                  <c:v>35.094442999999998</c:v>
                </c:pt>
                <c:pt idx="2450">
                  <c:v>35.122301</c:v>
                </c:pt>
                <c:pt idx="2451">
                  <c:v>35.150019999999998</c:v>
                </c:pt>
                <c:pt idx="2452">
                  <c:v>35.177602</c:v>
                </c:pt>
                <c:pt idx="2453">
                  <c:v>35.205046000000003</c:v>
                </c:pt>
                <c:pt idx="2454">
                  <c:v>35.232354000000001</c:v>
                </c:pt>
                <c:pt idx="2455">
                  <c:v>35.259526000000001</c:v>
                </c:pt>
                <c:pt idx="2456">
                  <c:v>35.286562000000004</c:v>
                </c:pt>
                <c:pt idx="2457">
                  <c:v>35.313464000000003</c:v>
                </c:pt>
                <c:pt idx="2458">
                  <c:v>35.340232999999998</c:v>
                </c:pt>
                <c:pt idx="2459">
                  <c:v>35.366867999999997</c:v>
                </c:pt>
                <c:pt idx="2460">
                  <c:v>35.393369999999997</c:v>
                </c:pt>
                <c:pt idx="2461">
                  <c:v>35.419739999999997</c:v>
                </c:pt>
                <c:pt idx="2462">
                  <c:v>35.445979000000001</c:v>
                </c:pt>
                <c:pt idx="2463">
                  <c:v>35.472087999999999</c:v>
                </c:pt>
                <c:pt idx="2464">
                  <c:v>35.498066000000001</c:v>
                </c:pt>
                <c:pt idx="2465">
                  <c:v>35.523916</c:v>
                </c:pt>
                <c:pt idx="2466">
                  <c:v>35.549636</c:v>
                </c:pt>
                <c:pt idx="2467">
                  <c:v>35.575229</c:v>
                </c:pt>
                <c:pt idx="2468">
                  <c:v>35.600693999999997</c:v>
                </c:pt>
                <c:pt idx="2469">
                  <c:v>35.626032000000002</c:v>
                </c:pt>
                <c:pt idx="2470">
                  <c:v>35.651245000000003</c:v>
                </c:pt>
                <c:pt idx="2471">
                  <c:v>35.676330999999998</c:v>
                </c:pt>
                <c:pt idx="2472">
                  <c:v>35.701293</c:v>
                </c:pt>
                <c:pt idx="2473">
                  <c:v>35.726131000000002</c:v>
                </c:pt>
                <c:pt idx="2474">
                  <c:v>35.750844999999998</c:v>
                </c:pt>
                <c:pt idx="2475">
                  <c:v>35.775435999999999</c:v>
                </c:pt>
                <c:pt idx="2476">
                  <c:v>35.799905000000003</c:v>
                </c:pt>
                <c:pt idx="2477">
                  <c:v>35.824252000000001</c:v>
                </c:pt>
                <c:pt idx="2478">
                  <c:v>35.848478</c:v>
                </c:pt>
                <c:pt idx="2479">
                  <c:v>35.872582999999999</c:v>
                </c:pt>
                <c:pt idx="2480">
                  <c:v>35.896568000000002</c:v>
                </c:pt>
                <c:pt idx="2481">
                  <c:v>35.920434</c:v>
                </c:pt>
                <c:pt idx="2482">
                  <c:v>35.944181</c:v>
                </c:pt>
                <c:pt idx="2483">
                  <c:v>35.96781</c:v>
                </c:pt>
                <c:pt idx="2484">
                  <c:v>35.991321999999997</c:v>
                </c:pt>
                <c:pt idx="2485">
                  <c:v>36.014716999999997</c:v>
                </c:pt>
                <c:pt idx="2486">
                  <c:v>36.037995000000002</c:v>
                </c:pt>
                <c:pt idx="2487">
                  <c:v>36.061157000000001</c:v>
                </c:pt>
                <c:pt idx="2488">
                  <c:v>36.084204999999997</c:v>
                </c:pt>
                <c:pt idx="2489">
                  <c:v>36.107137000000002</c:v>
                </c:pt>
                <c:pt idx="2490">
                  <c:v>36.129956</c:v>
                </c:pt>
                <c:pt idx="2491">
                  <c:v>36.152661000000002</c:v>
                </c:pt>
                <c:pt idx="2492">
                  <c:v>36.175252999999998</c:v>
                </c:pt>
                <c:pt idx="2493">
                  <c:v>36.197732999999999</c:v>
                </c:pt>
                <c:pt idx="2494">
                  <c:v>36.220101999999997</c:v>
                </c:pt>
                <c:pt idx="2495">
                  <c:v>36.242359</c:v>
                </c:pt>
                <c:pt idx="2496">
                  <c:v>36.264505</c:v>
                </c:pt>
                <c:pt idx="2497">
                  <c:v>36.286541999999997</c:v>
                </c:pt>
                <c:pt idx="2498">
                  <c:v>36.308469000000002</c:v>
                </c:pt>
                <c:pt idx="2499">
                  <c:v>36.330286999999998</c:v>
                </c:pt>
                <c:pt idx="2500">
                  <c:v>36.351996</c:v>
                </c:pt>
                <c:pt idx="2501">
                  <c:v>36.373598000000001</c:v>
                </c:pt>
                <c:pt idx="2502">
                  <c:v>36.395093000000003</c:v>
                </c:pt>
                <c:pt idx="2503">
                  <c:v>36.41648</c:v>
                </c:pt>
                <c:pt idx="2504">
                  <c:v>36.437761999999999</c:v>
                </c:pt>
                <c:pt idx="2505">
                  <c:v>36.458938000000003</c:v>
                </c:pt>
                <c:pt idx="2506">
                  <c:v>36.480009000000003</c:v>
                </c:pt>
                <c:pt idx="2507">
                  <c:v>36.500974999999997</c:v>
                </c:pt>
                <c:pt idx="2508">
                  <c:v>36.521836999999998</c:v>
                </c:pt>
                <c:pt idx="2509">
                  <c:v>36.542594999999999</c:v>
                </c:pt>
                <c:pt idx="2510">
                  <c:v>36.563251000000001</c:v>
                </c:pt>
                <c:pt idx="2511">
                  <c:v>36.583804000000001</c:v>
                </c:pt>
                <c:pt idx="2512">
                  <c:v>36.604255000000002</c:v>
                </c:pt>
                <c:pt idx="2513">
                  <c:v>36.624603999999998</c:v>
                </c:pt>
                <c:pt idx="2514">
                  <c:v>36.644852999999998</c:v>
                </c:pt>
                <c:pt idx="2515">
                  <c:v>36.665000999999997</c:v>
                </c:pt>
                <c:pt idx="2516">
                  <c:v>36.685049999999997</c:v>
                </c:pt>
                <c:pt idx="2517">
                  <c:v>36.704999000000001</c:v>
                </c:pt>
                <c:pt idx="2518">
                  <c:v>36.724848999999999</c:v>
                </c:pt>
                <c:pt idx="2519">
                  <c:v>36.744599999999998</c:v>
                </c:pt>
                <c:pt idx="2520">
                  <c:v>36.764254000000001</c:v>
                </c:pt>
                <c:pt idx="2521">
                  <c:v>36.783810000000003</c:v>
                </c:pt>
                <c:pt idx="2522">
                  <c:v>36.803269</c:v>
                </c:pt>
                <c:pt idx="2523">
                  <c:v>36.822631999999999</c:v>
                </c:pt>
                <c:pt idx="2524">
                  <c:v>36.841898999999998</c:v>
                </c:pt>
                <c:pt idx="2525">
                  <c:v>36.861071000000003</c:v>
                </c:pt>
                <c:pt idx="2526">
                  <c:v>36.880147999999998</c:v>
                </c:pt>
                <c:pt idx="2527">
                  <c:v>36.89913</c:v>
                </c:pt>
                <c:pt idx="2528">
                  <c:v>36.918018000000004</c:v>
                </c:pt>
                <c:pt idx="2529">
                  <c:v>36.936812000000003</c:v>
                </c:pt>
                <c:pt idx="2530">
                  <c:v>36.955514000000001</c:v>
                </c:pt>
                <c:pt idx="2531">
                  <c:v>36.974122999999999</c:v>
                </c:pt>
                <c:pt idx="2532">
                  <c:v>36.992640000000002</c:v>
                </c:pt>
                <c:pt idx="2533">
                  <c:v>37.011065000000002</c:v>
                </c:pt>
                <c:pt idx="2534">
                  <c:v>37.029398999999998</c:v>
                </c:pt>
                <c:pt idx="2535">
                  <c:v>37.047642000000003</c:v>
                </c:pt>
                <c:pt idx="2536">
                  <c:v>37.065795000000001</c:v>
                </c:pt>
                <c:pt idx="2537">
                  <c:v>37.083858999999997</c:v>
                </c:pt>
                <c:pt idx="2538">
                  <c:v>37.101832999999999</c:v>
                </c:pt>
                <c:pt idx="2539">
                  <c:v>37.119717999999999</c:v>
                </c:pt>
                <c:pt idx="2540">
                  <c:v>37.137514000000003</c:v>
                </c:pt>
                <c:pt idx="2541">
                  <c:v>37.155222999999999</c:v>
                </c:pt>
                <c:pt idx="2542">
                  <c:v>37.172843999999998</c:v>
                </c:pt>
                <c:pt idx="2543">
                  <c:v>37.190378000000003</c:v>
                </c:pt>
                <c:pt idx="2544">
                  <c:v>37.207825</c:v>
                </c:pt>
                <c:pt idx="2545">
                  <c:v>37.225186000000001</c:v>
                </c:pt>
                <c:pt idx="2546">
                  <c:v>37.242460999999999</c:v>
                </c:pt>
                <c:pt idx="2547">
                  <c:v>37.259650999999998</c:v>
                </c:pt>
                <c:pt idx="2548">
                  <c:v>37.276755999999999</c:v>
                </c:pt>
                <c:pt idx="2549">
                  <c:v>37.293776000000001</c:v>
                </c:pt>
                <c:pt idx="2550">
                  <c:v>37.310712000000002</c:v>
                </c:pt>
                <c:pt idx="2551">
                  <c:v>37.327565</c:v>
                </c:pt>
                <c:pt idx="2552">
                  <c:v>37.344335000000001</c:v>
                </c:pt>
                <c:pt idx="2553">
                  <c:v>37.361021000000001</c:v>
                </c:pt>
                <c:pt idx="2554">
                  <c:v>37.377625999999999</c:v>
                </c:pt>
                <c:pt idx="2555">
                  <c:v>37.394148000000001</c:v>
                </c:pt>
                <c:pt idx="2556">
                  <c:v>37.410587999999997</c:v>
                </c:pt>
                <c:pt idx="2557">
                  <c:v>37.426948000000003</c:v>
                </c:pt>
                <c:pt idx="2558">
                  <c:v>37.443227</c:v>
                </c:pt>
                <c:pt idx="2559">
                  <c:v>37.459425000000003</c:v>
                </c:pt>
                <c:pt idx="2560">
                  <c:v>37.475543999999999</c:v>
                </c:pt>
                <c:pt idx="2561">
                  <c:v>37.491582999999999</c:v>
                </c:pt>
                <c:pt idx="2562">
                  <c:v>37.507542999999998</c:v>
                </c:pt>
                <c:pt idx="2563">
                  <c:v>37.523423999999999</c:v>
                </c:pt>
                <c:pt idx="2564">
                  <c:v>37.539226999999997</c:v>
                </c:pt>
                <c:pt idx="2565">
                  <c:v>37.554951000000003</c:v>
                </c:pt>
                <c:pt idx="2566">
                  <c:v>37.570599000000001</c:v>
                </c:pt>
                <c:pt idx="2567">
                  <c:v>37.586168999999998</c:v>
                </c:pt>
                <c:pt idx="2568">
                  <c:v>37.601661999999997</c:v>
                </c:pt>
                <c:pt idx="2569">
                  <c:v>37.617078999999997</c:v>
                </c:pt>
                <c:pt idx="2570">
                  <c:v>37.632420000000003</c:v>
                </c:pt>
                <c:pt idx="2571">
                  <c:v>37.647685000000003</c:v>
                </c:pt>
                <c:pt idx="2572">
                  <c:v>37.662875</c:v>
                </c:pt>
                <c:pt idx="2573">
                  <c:v>37.677990999999999</c:v>
                </c:pt>
                <c:pt idx="2574">
                  <c:v>37.693030999999998</c:v>
                </c:pt>
                <c:pt idx="2575">
                  <c:v>37.707998000000003</c:v>
                </c:pt>
                <c:pt idx="2576">
                  <c:v>37.722890999999997</c:v>
                </c:pt>
                <c:pt idx="2577">
                  <c:v>37.73771</c:v>
                </c:pt>
                <c:pt idx="2578">
                  <c:v>37.752456000000002</c:v>
                </c:pt>
                <c:pt idx="2579">
                  <c:v>37.767130000000002</c:v>
                </c:pt>
                <c:pt idx="2580">
                  <c:v>37.781731000000001</c:v>
                </c:pt>
                <c:pt idx="2581">
                  <c:v>37.796261000000001</c:v>
                </c:pt>
                <c:pt idx="2582">
                  <c:v>37.810718999999999</c:v>
                </c:pt>
                <c:pt idx="2583">
                  <c:v>37.825105999999998</c:v>
                </c:pt>
                <c:pt idx="2584">
                  <c:v>37.839421000000002</c:v>
                </c:pt>
                <c:pt idx="2585">
                  <c:v>37.853667000000002</c:v>
                </c:pt>
                <c:pt idx="2586">
                  <c:v>37.867842000000003</c:v>
                </c:pt>
                <c:pt idx="2587">
                  <c:v>37.881946999999997</c:v>
                </c:pt>
                <c:pt idx="2588">
                  <c:v>37.895983000000001</c:v>
                </c:pt>
                <c:pt idx="2589">
                  <c:v>37.909950000000002</c:v>
                </c:pt>
                <c:pt idx="2590">
                  <c:v>37.923848</c:v>
                </c:pt>
                <c:pt idx="2591">
                  <c:v>37.937677000000001</c:v>
                </c:pt>
                <c:pt idx="2592">
                  <c:v>37.951439000000001</c:v>
                </c:pt>
                <c:pt idx="2593">
                  <c:v>37.965133000000002</c:v>
                </c:pt>
                <c:pt idx="2594">
                  <c:v>37.978758999999997</c:v>
                </c:pt>
                <c:pt idx="2595">
                  <c:v>37.992317999999997</c:v>
                </c:pt>
                <c:pt idx="2596">
                  <c:v>38.005811000000001</c:v>
                </c:pt>
                <c:pt idx="2597">
                  <c:v>38.019236999999997</c:v>
                </c:pt>
                <c:pt idx="2598">
                  <c:v>38.032595999999998</c:v>
                </c:pt>
                <c:pt idx="2599">
                  <c:v>38.045890999999997</c:v>
                </c:pt>
                <c:pt idx="2600">
                  <c:v>38.059119000000003</c:v>
                </c:pt>
                <c:pt idx="2601">
                  <c:v>38.072282999999999</c:v>
                </c:pt>
                <c:pt idx="2602">
                  <c:v>38.085382000000003</c:v>
                </c:pt>
                <c:pt idx="2603">
                  <c:v>38.098416</c:v>
                </c:pt>
                <c:pt idx="2604">
                  <c:v>38.111386000000003</c:v>
                </c:pt>
                <c:pt idx="2605">
                  <c:v>38.124293000000002</c:v>
                </c:pt>
                <c:pt idx="2606">
                  <c:v>38.137135999999998</c:v>
                </c:pt>
                <c:pt idx="2607">
                  <c:v>38.149915</c:v>
                </c:pt>
                <c:pt idx="2608">
                  <c:v>38.162632000000002</c:v>
                </c:pt>
                <c:pt idx="2609">
                  <c:v>38.175286</c:v>
                </c:pt>
                <c:pt idx="2610">
                  <c:v>38.187877999999998</c:v>
                </c:pt>
                <c:pt idx="2611">
                  <c:v>38.200408000000003</c:v>
                </c:pt>
                <c:pt idx="2612">
                  <c:v>38.212876000000001</c:v>
                </c:pt>
                <c:pt idx="2613">
                  <c:v>38.225282999999997</c:v>
                </c:pt>
                <c:pt idx="2614">
                  <c:v>38.237628999999998</c:v>
                </c:pt>
                <c:pt idx="2615">
                  <c:v>38.249913999999997</c:v>
                </c:pt>
                <c:pt idx="2616">
                  <c:v>38.262138</c:v>
                </c:pt>
                <c:pt idx="2617">
                  <c:v>38.274301999999999</c:v>
                </c:pt>
                <c:pt idx="2618">
                  <c:v>38.286406999999997</c:v>
                </c:pt>
                <c:pt idx="2619">
                  <c:v>38.298451999999997</c:v>
                </c:pt>
                <c:pt idx="2620">
                  <c:v>38.310437</c:v>
                </c:pt>
                <c:pt idx="2621">
                  <c:v>38.322364</c:v>
                </c:pt>
                <c:pt idx="2622">
                  <c:v>38.334232</c:v>
                </c:pt>
                <c:pt idx="2623">
                  <c:v>38.346041</c:v>
                </c:pt>
                <c:pt idx="2624">
                  <c:v>38.357793000000001</c:v>
                </c:pt>
                <c:pt idx="2625">
                  <c:v>38.369486000000002</c:v>
                </c:pt>
                <c:pt idx="2626">
                  <c:v>38.381121999999998</c:v>
                </c:pt>
                <c:pt idx="2627">
                  <c:v>38.392701000000002</c:v>
                </c:pt>
                <c:pt idx="2628">
                  <c:v>38.404221999999997</c:v>
                </c:pt>
                <c:pt idx="2629">
                  <c:v>38.415686999999998</c:v>
                </c:pt>
                <c:pt idx="2630">
                  <c:v>38.427095999999999</c:v>
                </c:pt>
                <c:pt idx="2631">
                  <c:v>38.438448000000001</c:v>
                </c:pt>
                <c:pt idx="2632">
                  <c:v>38.449744000000003</c:v>
                </c:pt>
                <c:pt idx="2633">
                  <c:v>38.460985000000001</c:v>
                </c:pt>
                <c:pt idx="2634">
                  <c:v>38.472169999999998</c:v>
                </c:pt>
                <c:pt idx="2635">
                  <c:v>38.4833</c:v>
                </c:pt>
                <c:pt idx="2636">
                  <c:v>38.494376000000003</c:v>
                </c:pt>
                <c:pt idx="2637">
                  <c:v>38.505397000000002</c:v>
                </c:pt>
                <c:pt idx="2638">
                  <c:v>38.516362999999998</c:v>
                </c:pt>
                <c:pt idx="2639">
                  <c:v>38.527276000000001</c:v>
                </c:pt>
                <c:pt idx="2640">
                  <c:v>38.538133999999999</c:v>
                </c:pt>
                <c:pt idx="2641">
                  <c:v>38.548940000000002</c:v>
                </c:pt>
                <c:pt idx="2642">
                  <c:v>38.559691999999998</c:v>
                </c:pt>
                <c:pt idx="2643">
                  <c:v>38.570391000000001</c:v>
                </c:pt>
                <c:pt idx="2644">
                  <c:v>38.581037000000002</c:v>
                </c:pt>
                <c:pt idx="2645">
                  <c:v>38.591631</c:v>
                </c:pt>
                <c:pt idx="2646">
                  <c:v>38.602172000000003</c:v>
                </c:pt>
                <c:pt idx="2647">
                  <c:v>38.612662</c:v>
                </c:pt>
                <c:pt idx="2648">
                  <c:v>38.623100000000001</c:v>
                </c:pt>
                <c:pt idx="2649">
                  <c:v>38.633485999999998</c:v>
                </c:pt>
                <c:pt idx="2650">
                  <c:v>38.643821000000003</c:v>
                </c:pt>
                <c:pt idx="2651">
                  <c:v>38.654105000000001</c:v>
                </c:pt>
                <c:pt idx="2652">
                  <c:v>38.664338999999998</c:v>
                </c:pt>
                <c:pt idx="2653">
                  <c:v>38.674522000000003</c:v>
                </c:pt>
                <c:pt idx="2654">
                  <c:v>38.684654000000002</c:v>
                </c:pt>
                <c:pt idx="2655">
                  <c:v>38.694737000000003</c:v>
                </c:pt>
                <c:pt idx="2656">
                  <c:v>38.704770000000003</c:v>
                </c:pt>
                <c:pt idx="2657">
                  <c:v>38.714753000000002</c:v>
                </c:pt>
                <c:pt idx="2658">
                  <c:v>38.724687000000003</c:v>
                </c:pt>
                <c:pt idx="2659">
                  <c:v>38.734572999999997</c:v>
                </c:pt>
                <c:pt idx="2660">
                  <c:v>38.744408999999997</c:v>
                </c:pt>
                <c:pt idx="2661">
                  <c:v>38.754196</c:v>
                </c:pt>
                <c:pt idx="2662">
                  <c:v>38.763936000000001</c:v>
                </c:pt>
                <c:pt idx="2663">
                  <c:v>38.773626999999998</c:v>
                </c:pt>
                <c:pt idx="2664">
                  <c:v>38.783270000000002</c:v>
                </c:pt>
                <c:pt idx="2665">
                  <c:v>38.792865999999997</c:v>
                </c:pt>
                <c:pt idx="2666">
                  <c:v>38.802413999999999</c:v>
                </c:pt>
                <c:pt idx="2667">
                  <c:v>38.811914999999999</c:v>
                </c:pt>
                <c:pt idx="2668">
                  <c:v>38.821368999999997</c:v>
                </c:pt>
                <c:pt idx="2669">
                  <c:v>38.830776999999998</c:v>
                </c:pt>
                <c:pt idx="2670">
                  <c:v>38.840136999999999</c:v>
                </c:pt>
                <c:pt idx="2671">
                  <c:v>38.849451999999999</c:v>
                </c:pt>
                <c:pt idx="2672">
                  <c:v>38.858719999999998</c:v>
                </c:pt>
                <c:pt idx="2673">
                  <c:v>38.867942999999997</c:v>
                </c:pt>
                <c:pt idx="2674">
                  <c:v>38.877119999999998</c:v>
                </c:pt>
                <c:pt idx="2675">
                  <c:v>38.886251000000001</c:v>
                </c:pt>
                <c:pt idx="2676">
                  <c:v>38.895336999999998</c:v>
                </c:pt>
                <c:pt idx="2677">
                  <c:v>38.904378999999999</c:v>
                </c:pt>
                <c:pt idx="2678">
                  <c:v>38.913375000000002</c:v>
                </c:pt>
                <c:pt idx="2679">
                  <c:v>38.922327000000003</c:v>
                </c:pt>
                <c:pt idx="2680">
                  <c:v>38.931234000000003</c:v>
                </c:pt>
                <c:pt idx="2681">
                  <c:v>38.940097999999999</c:v>
                </c:pt>
                <c:pt idx="2682">
                  <c:v>38.948917000000002</c:v>
                </c:pt>
                <c:pt idx="2683">
                  <c:v>38.957692999999999</c:v>
                </c:pt>
                <c:pt idx="2684">
                  <c:v>38.966425000000001</c:v>
                </c:pt>
                <c:pt idx="2685">
                  <c:v>38.975113999999998</c:v>
                </c:pt>
                <c:pt idx="2686">
                  <c:v>38.983759999999997</c:v>
                </c:pt>
                <c:pt idx="2687">
                  <c:v>38.992362999999997</c:v>
                </c:pt>
                <c:pt idx="2688">
                  <c:v>39.000923</c:v>
                </c:pt>
                <c:pt idx="2689">
                  <c:v>39.009441000000002</c:v>
                </c:pt>
                <c:pt idx="2690">
                  <c:v>39.017916</c:v>
                </c:pt>
                <c:pt idx="2691">
                  <c:v>39.026349000000003</c:v>
                </c:pt>
                <c:pt idx="2692">
                  <c:v>39.034740999999997</c:v>
                </c:pt>
                <c:pt idx="2693">
                  <c:v>39.043089999999999</c:v>
                </c:pt>
                <c:pt idx="2694">
                  <c:v>39.051397999999999</c:v>
                </c:pt>
                <c:pt idx="2695">
                  <c:v>39.059665000000003</c:v>
                </c:pt>
                <c:pt idx="2696">
                  <c:v>39.067891000000003</c:v>
                </c:pt>
                <c:pt idx="2697">
                  <c:v>39.076076</c:v>
                </c:pt>
                <c:pt idx="2698">
                  <c:v>39.084220000000002</c:v>
                </c:pt>
                <c:pt idx="2699">
                  <c:v>39.092323</c:v>
                </c:pt>
                <c:pt idx="2700">
                  <c:v>39.100386999999998</c:v>
                </c:pt>
                <c:pt idx="2701">
                  <c:v>39.108409999999999</c:v>
                </c:pt>
                <c:pt idx="2702">
                  <c:v>39.116393000000002</c:v>
                </c:pt>
                <c:pt idx="2703">
                  <c:v>39.124336</c:v>
                </c:pt>
                <c:pt idx="2704">
                  <c:v>39.132240000000003</c:v>
                </c:pt>
                <c:pt idx="2705">
                  <c:v>39.140104000000001</c:v>
                </c:pt>
                <c:pt idx="2706">
                  <c:v>39.147928999999998</c:v>
                </c:pt>
                <c:pt idx="2707">
                  <c:v>39.155715000000001</c:v>
                </c:pt>
                <c:pt idx="2708">
                  <c:v>39.163462000000003</c:v>
                </c:pt>
                <c:pt idx="2709">
                  <c:v>39.171171000000001</c:v>
                </c:pt>
                <c:pt idx="2710">
                  <c:v>39.178840999999998</c:v>
                </c:pt>
                <c:pt idx="2711">
                  <c:v>39.186472000000002</c:v>
                </c:pt>
                <c:pt idx="2712">
                  <c:v>39.194065999999999</c:v>
                </c:pt>
                <c:pt idx="2713">
                  <c:v>39.201621000000003</c:v>
                </c:pt>
                <c:pt idx="2714">
                  <c:v>39.209139</c:v>
                </c:pt>
                <c:pt idx="2715">
                  <c:v>39.216619000000001</c:v>
                </c:pt>
                <c:pt idx="2716">
                  <c:v>39.224062000000004</c:v>
                </c:pt>
                <c:pt idx="2717">
                  <c:v>39.231468</c:v>
                </c:pt>
                <c:pt idx="2718">
                  <c:v>39.238835999999999</c:v>
                </c:pt>
                <c:pt idx="2719">
                  <c:v>39.246167999999997</c:v>
                </c:pt>
                <c:pt idx="2720">
                  <c:v>39.253463000000004</c:v>
                </c:pt>
                <c:pt idx="2721">
                  <c:v>39.260720999999997</c:v>
                </c:pt>
                <c:pt idx="2722">
                  <c:v>39.267943000000002</c:v>
                </c:pt>
                <c:pt idx="2723">
                  <c:v>39.275128000000002</c:v>
                </c:pt>
                <c:pt idx="2724">
                  <c:v>39.282277999999998</c:v>
                </c:pt>
                <c:pt idx="2725">
                  <c:v>39.289391999999999</c:v>
                </c:pt>
                <c:pt idx="2726">
                  <c:v>39.296469999999999</c:v>
                </c:pt>
                <c:pt idx="2727">
                  <c:v>39.303511999999998</c:v>
                </c:pt>
                <c:pt idx="2728">
                  <c:v>39.310518999999999</c:v>
                </c:pt>
                <c:pt idx="2729">
                  <c:v>39.317490999999997</c:v>
                </c:pt>
                <c:pt idx="2730">
                  <c:v>39.324427999999997</c:v>
                </c:pt>
                <c:pt idx="2731">
                  <c:v>39.331328999999997</c:v>
                </c:pt>
                <c:pt idx="2732">
                  <c:v>39.338197000000001</c:v>
                </c:pt>
                <c:pt idx="2733">
                  <c:v>39.345028999999997</c:v>
                </c:pt>
                <c:pt idx="2734">
                  <c:v>39.351827</c:v>
                </c:pt>
                <c:pt idx="2735">
                  <c:v>39.358590999999997</c:v>
                </c:pt>
                <c:pt idx="2736">
                  <c:v>39.365321000000002</c:v>
                </c:pt>
                <c:pt idx="2737">
                  <c:v>39.372017</c:v>
                </c:pt>
                <c:pt idx="2738">
                  <c:v>39.378678999999998</c:v>
                </c:pt>
                <c:pt idx="2739">
                  <c:v>39.385306999999997</c:v>
                </c:pt>
                <c:pt idx="2740">
                  <c:v>39.391902000000002</c:v>
                </c:pt>
                <c:pt idx="2741">
                  <c:v>39.398463999999997</c:v>
                </c:pt>
                <c:pt idx="2742">
                  <c:v>39.404992</c:v>
                </c:pt>
                <c:pt idx="2743">
                  <c:v>39.411487000000001</c:v>
                </c:pt>
                <c:pt idx="2744">
                  <c:v>39.417949999999998</c:v>
                </c:pt>
                <c:pt idx="2745">
                  <c:v>39.424379999999999</c:v>
                </c:pt>
                <c:pt idx="2746">
                  <c:v>39.430776999999999</c:v>
                </c:pt>
                <c:pt idx="2747">
                  <c:v>39.437142000000001</c:v>
                </c:pt>
                <c:pt idx="2748">
                  <c:v>39.443474999999999</c:v>
                </c:pt>
                <c:pt idx="2749">
                  <c:v>39.449775000000002</c:v>
                </c:pt>
                <c:pt idx="2750">
                  <c:v>39.456043999999999</c:v>
                </c:pt>
                <c:pt idx="2751">
                  <c:v>39.462280999999997</c:v>
                </c:pt>
                <c:pt idx="2752">
                  <c:v>39.468485999999999</c:v>
                </c:pt>
                <c:pt idx="2753">
                  <c:v>39.474659000000003</c:v>
                </c:pt>
                <c:pt idx="2754">
                  <c:v>39.480801</c:v>
                </c:pt>
                <c:pt idx="2755">
                  <c:v>39.486911999999997</c:v>
                </c:pt>
                <c:pt idx="2756">
                  <c:v>39.492992000000001</c:v>
                </c:pt>
                <c:pt idx="2757">
                  <c:v>39.499040999999998</c:v>
                </c:pt>
                <c:pt idx="2758">
                  <c:v>39.505059000000003</c:v>
                </c:pt>
                <c:pt idx="2759">
                  <c:v>39.511046999999998</c:v>
                </c:pt>
                <c:pt idx="2760">
                  <c:v>39.517003000000003</c:v>
                </c:pt>
                <c:pt idx="2761">
                  <c:v>39.522930000000002</c:v>
                </c:pt>
                <c:pt idx="2762">
                  <c:v>39.528826000000002</c:v>
                </c:pt>
                <c:pt idx="2763">
                  <c:v>39.534692</c:v>
                </c:pt>
                <c:pt idx="2764">
                  <c:v>39.540528000000002</c:v>
                </c:pt>
                <c:pt idx="2765">
                  <c:v>39.546334999999999</c:v>
                </c:pt>
                <c:pt idx="2766">
                  <c:v>39.552110999999996</c:v>
                </c:pt>
                <c:pt idx="2767">
                  <c:v>39.557858000000003</c:v>
                </c:pt>
                <c:pt idx="2768">
                  <c:v>39.563575999999998</c:v>
                </c:pt>
                <c:pt idx="2769">
                  <c:v>39.569263999999997</c:v>
                </c:pt>
                <c:pt idx="2770">
                  <c:v>39.574924000000003</c:v>
                </c:pt>
                <c:pt idx="2771">
                  <c:v>39.580553999999999</c:v>
                </c:pt>
                <c:pt idx="2772">
                  <c:v>39.586154999999998</c:v>
                </c:pt>
                <c:pt idx="2773">
                  <c:v>39.591726999999999</c:v>
                </c:pt>
                <c:pt idx="2774">
                  <c:v>39.597270999999999</c:v>
                </c:pt>
                <c:pt idx="2775">
                  <c:v>39.602786000000002</c:v>
                </c:pt>
                <c:pt idx="2776">
                  <c:v>39.608272999999997</c:v>
                </c:pt>
                <c:pt idx="2777">
                  <c:v>39.613731999999999</c:v>
                </c:pt>
                <c:pt idx="2778">
                  <c:v>39.619163</c:v>
                </c:pt>
                <c:pt idx="2779">
                  <c:v>39.624564999999997</c:v>
                </c:pt>
                <c:pt idx="2780">
                  <c:v>39.629939999999998</c:v>
                </c:pt>
                <c:pt idx="2781">
                  <c:v>39.635286999999998</c:v>
                </c:pt>
                <c:pt idx="2782">
                  <c:v>39.640605999999998</c:v>
                </c:pt>
                <c:pt idx="2783">
                  <c:v>39.645898000000003</c:v>
                </c:pt>
                <c:pt idx="2784">
                  <c:v>39.651162999999997</c:v>
                </c:pt>
                <c:pt idx="2785">
                  <c:v>39.656399999999998</c:v>
                </c:pt>
                <c:pt idx="2786">
                  <c:v>39.661610000000003</c:v>
                </c:pt>
                <c:pt idx="2787">
                  <c:v>39.666792999999998</c:v>
                </c:pt>
                <c:pt idx="2788">
                  <c:v>39.671948999999998</c:v>
                </c:pt>
                <c:pt idx="2789">
                  <c:v>39.677078999999999</c:v>
                </c:pt>
                <c:pt idx="2790">
                  <c:v>39.682181999999997</c:v>
                </c:pt>
                <c:pt idx="2791">
                  <c:v>39.687258</c:v>
                </c:pt>
                <c:pt idx="2792">
                  <c:v>39.692307999999997</c:v>
                </c:pt>
                <c:pt idx="2793">
                  <c:v>39.697332000000003</c:v>
                </c:pt>
                <c:pt idx="2794">
                  <c:v>39.702330000000003</c:v>
                </c:pt>
                <c:pt idx="2795">
                  <c:v>39.707301000000001</c:v>
                </c:pt>
                <c:pt idx="2796">
                  <c:v>39.712246999999998</c:v>
                </c:pt>
                <c:pt idx="2797">
                  <c:v>39.717165999999999</c:v>
                </c:pt>
                <c:pt idx="2798">
                  <c:v>39.722060999999997</c:v>
                </c:pt>
                <c:pt idx="2799">
                  <c:v>39.726928999999998</c:v>
                </c:pt>
                <c:pt idx="2800">
                  <c:v>39.731771999999999</c:v>
                </c:pt>
                <c:pt idx="2801">
                  <c:v>39.73659</c:v>
                </c:pt>
                <c:pt idx="2802">
                  <c:v>39.741382999999999</c:v>
                </c:pt>
                <c:pt idx="2803">
                  <c:v>39.74615</c:v>
                </c:pt>
                <c:pt idx="2804">
                  <c:v>39.750892</c:v>
                </c:pt>
                <c:pt idx="2805">
                  <c:v>39.755609999999997</c:v>
                </c:pt>
                <c:pt idx="2806">
                  <c:v>39.760303</c:v>
                </c:pt>
                <c:pt idx="2807">
                  <c:v>39.764971000000003</c:v>
                </c:pt>
                <c:pt idx="2808">
                  <c:v>39.769613999999997</c:v>
                </c:pt>
                <c:pt idx="2809">
                  <c:v>39.774233000000002</c:v>
                </c:pt>
                <c:pt idx="2810">
                  <c:v>39.778827999999997</c:v>
                </c:pt>
                <c:pt idx="2811">
                  <c:v>39.783399000000003</c:v>
                </c:pt>
                <c:pt idx="2812">
                  <c:v>39.787945000000001</c:v>
                </c:pt>
                <c:pt idx="2813">
                  <c:v>39.792467000000002</c:v>
                </c:pt>
                <c:pt idx="2814">
                  <c:v>39.796965999999998</c:v>
                </c:pt>
                <c:pt idx="2815">
                  <c:v>39.801440999999997</c:v>
                </c:pt>
                <c:pt idx="2816">
                  <c:v>39.805892</c:v>
                </c:pt>
                <c:pt idx="2817">
                  <c:v>39.810319</c:v>
                </c:pt>
                <c:pt idx="2818">
                  <c:v>39.814723000000001</c:v>
                </c:pt>
                <c:pt idx="2819">
                  <c:v>39.819102999999998</c:v>
                </c:pt>
                <c:pt idx="2820">
                  <c:v>39.823461000000002</c:v>
                </c:pt>
                <c:pt idx="2821">
                  <c:v>39.827795000000002</c:v>
                </c:pt>
                <c:pt idx="2822">
                  <c:v>39.832106000000003</c:v>
                </c:pt>
                <c:pt idx="2823">
                  <c:v>39.836393999999999</c:v>
                </c:pt>
                <c:pt idx="2824">
                  <c:v>39.840659000000002</c:v>
                </c:pt>
                <c:pt idx="2825">
                  <c:v>39.844901999999998</c:v>
                </c:pt>
                <c:pt idx="2826">
                  <c:v>39.849122000000001</c:v>
                </c:pt>
                <c:pt idx="2827">
                  <c:v>39.853318999999999</c:v>
                </c:pt>
                <c:pt idx="2828">
                  <c:v>39.857494000000003</c:v>
                </c:pt>
                <c:pt idx="2829">
                  <c:v>39.861646</c:v>
                </c:pt>
                <c:pt idx="2830">
                  <c:v>39.865775999999997</c:v>
                </c:pt>
                <c:pt idx="2831">
                  <c:v>39.869883999999999</c:v>
                </c:pt>
                <c:pt idx="2832">
                  <c:v>39.87397</c:v>
                </c:pt>
                <c:pt idx="2833">
                  <c:v>39.878034999999997</c:v>
                </c:pt>
                <c:pt idx="2834">
                  <c:v>39.882077000000002</c:v>
                </c:pt>
                <c:pt idx="2835">
                  <c:v>39.886096999999999</c:v>
                </c:pt>
                <c:pt idx="2836">
                  <c:v>39.890096</c:v>
                </c:pt>
                <c:pt idx="2837">
                  <c:v>39.894072999999999</c:v>
                </c:pt>
                <c:pt idx="2838">
                  <c:v>39.898029000000001</c:v>
                </c:pt>
                <c:pt idx="2839">
                  <c:v>39.901963000000002</c:v>
                </c:pt>
                <c:pt idx="2840">
                  <c:v>39.905875999999999</c:v>
                </c:pt>
                <c:pt idx="2841">
                  <c:v>39.909768</c:v>
                </c:pt>
                <c:pt idx="2842">
                  <c:v>39.913639000000003</c:v>
                </c:pt>
                <c:pt idx="2843">
                  <c:v>39.917487999999999</c:v>
                </c:pt>
                <c:pt idx="2844">
                  <c:v>39.921317000000002</c:v>
                </c:pt>
                <c:pt idx="2845">
                  <c:v>39.925125000000001</c:v>
                </c:pt>
                <c:pt idx="2846">
                  <c:v>39.928911999999997</c:v>
                </c:pt>
                <c:pt idx="2847">
                  <c:v>39.932679</c:v>
                </c:pt>
                <c:pt idx="2848">
                  <c:v>39.936425</c:v>
                </c:pt>
                <c:pt idx="2849">
                  <c:v>39.940151</c:v>
                </c:pt>
                <c:pt idx="2850">
                  <c:v>39.943855999999997</c:v>
                </c:pt>
                <c:pt idx="2851">
                  <c:v>39.947541000000001</c:v>
                </c:pt>
                <c:pt idx="2852">
                  <c:v>39.951205999999999</c:v>
                </c:pt>
                <c:pt idx="2853">
                  <c:v>39.95485</c:v>
                </c:pt>
                <c:pt idx="2854">
                  <c:v>39.958475</c:v>
                </c:pt>
                <c:pt idx="2855">
                  <c:v>39.96208</c:v>
                </c:pt>
                <c:pt idx="2856">
                  <c:v>39.965665000000001</c:v>
                </c:pt>
                <c:pt idx="2857">
                  <c:v>39.969230000000003</c:v>
                </c:pt>
                <c:pt idx="2858">
                  <c:v>39.972776000000003</c:v>
                </c:pt>
                <c:pt idx="2859">
                  <c:v>39.976300999999999</c:v>
                </c:pt>
                <c:pt idx="2860">
                  <c:v>39.979807999999998</c:v>
                </c:pt>
                <c:pt idx="2861">
                  <c:v>39.983294999999998</c:v>
                </c:pt>
                <c:pt idx="2862">
                  <c:v>39.986763000000003</c:v>
                </c:pt>
                <c:pt idx="2863">
                  <c:v>39.990211000000002</c:v>
                </c:pt>
                <c:pt idx="2864">
                  <c:v>39.993640999999997</c:v>
                </c:pt>
                <c:pt idx="2865">
                  <c:v>39.997050999999999</c:v>
                </c:pt>
                <c:pt idx="2866">
                  <c:v>40.000442</c:v>
                </c:pt>
                <c:pt idx="2867">
                  <c:v>40.003815000000003</c:v>
                </c:pt>
                <c:pt idx="2868">
                  <c:v>40.007168</c:v>
                </c:pt>
                <c:pt idx="2869">
                  <c:v>40.010503</c:v>
                </c:pt>
                <c:pt idx="2870">
                  <c:v>40.013818999999998</c:v>
                </c:pt>
                <c:pt idx="2871">
                  <c:v>40.017116999999999</c:v>
                </c:pt>
                <c:pt idx="2872">
                  <c:v>40.020395999999998</c:v>
                </c:pt>
                <c:pt idx="2873">
                  <c:v>40.023657</c:v>
                </c:pt>
                <c:pt idx="2874">
                  <c:v>40.026899999999998</c:v>
                </c:pt>
                <c:pt idx="2875">
                  <c:v>40.030124000000001</c:v>
                </c:pt>
                <c:pt idx="2876">
                  <c:v>40.033329999999999</c:v>
                </c:pt>
                <c:pt idx="2877">
                  <c:v>40.036518000000001</c:v>
                </c:pt>
                <c:pt idx="2878">
                  <c:v>40.039687999999998</c:v>
                </c:pt>
                <c:pt idx="2879">
                  <c:v>40.042839999999998</c:v>
                </c:pt>
                <c:pt idx="2880">
                  <c:v>40.045974000000001</c:v>
                </c:pt>
                <c:pt idx="2881">
                  <c:v>40.04909</c:v>
                </c:pt>
                <c:pt idx="2882">
                  <c:v>40.052188999999998</c:v>
                </c:pt>
                <c:pt idx="2883">
                  <c:v>40.05527</c:v>
                </c:pt>
                <c:pt idx="2884">
                  <c:v>40.058334000000002</c:v>
                </c:pt>
                <c:pt idx="2885">
                  <c:v>40.06138</c:v>
                </c:pt>
                <c:pt idx="2886">
                  <c:v>40.064408</c:v>
                </c:pt>
                <c:pt idx="2887">
                  <c:v>40.067419999999998</c:v>
                </c:pt>
                <c:pt idx="2888">
                  <c:v>40.070414</c:v>
                </c:pt>
                <c:pt idx="2889">
                  <c:v>40.073391000000001</c:v>
                </c:pt>
                <c:pt idx="2890">
                  <c:v>40.076351000000003</c:v>
                </c:pt>
                <c:pt idx="2891">
                  <c:v>40.079293999999997</c:v>
                </c:pt>
                <c:pt idx="2892">
                  <c:v>40.08222</c:v>
                </c:pt>
                <c:pt idx="2893">
                  <c:v>40.085129000000002</c:v>
                </c:pt>
                <c:pt idx="2894">
                  <c:v>40.088020999999998</c:v>
                </c:pt>
                <c:pt idx="2895">
                  <c:v>40.090896999999998</c:v>
                </c:pt>
                <c:pt idx="2896">
                  <c:v>40.093755999999999</c:v>
                </c:pt>
                <c:pt idx="2897">
                  <c:v>40.096598</c:v>
                </c:pt>
                <c:pt idx="2898">
                  <c:v>40.099423999999999</c:v>
                </c:pt>
                <c:pt idx="2899">
                  <c:v>40.102232999999998</c:v>
                </c:pt>
                <c:pt idx="2900">
                  <c:v>40.105026000000002</c:v>
                </c:pt>
                <c:pt idx="2901">
                  <c:v>40.107802999999997</c:v>
                </c:pt>
                <c:pt idx="2902">
                  <c:v>40.110562999999999</c:v>
                </c:pt>
                <c:pt idx="2903">
                  <c:v>40.113308000000004</c:v>
                </c:pt>
                <c:pt idx="2904">
                  <c:v>40.116036000000001</c:v>
                </c:pt>
                <c:pt idx="2905">
                  <c:v>40.118749000000001</c:v>
                </c:pt>
                <c:pt idx="2906">
                  <c:v>40.121445000000001</c:v>
                </c:pt>
                <c:pt idx="2907">
                  <c:v>40.124124999999999</c:v>
                </c:pt>
                <c:pt idx="2908">
                  <c:v>40.12679</c:v>
                </c:pt>
                <c:pt idx="2909">
                  <c:v>40.129438999999998</c:v>
                </c:pt>
                <c:pt idx="2910">
                  <c:v>40.132072000000001</c:v>
                </c:pt>
                <c:pt idx="2911">
                  <c:v>40.134689999999999</c:v>
                </c:pt>
                <c:pt idx="2912">
                  <c:v>40.137292000000002</c:v>
                </c:pt>
                <c:pt idx="2913">
                  <c:v>40.139879000000001</c:v>
                </c:pt>
                <c:pt idx="2914">
                  <c:v>40.142449999999997</c:v>
                </c:pt>
                <c:pt idx="2915">
                  <c:v>40.145006000000002</c:v>
                </c:pt>
                <c:pt idx="2916">
                  <c:v>40.147547000000003</c:v>
                </c:pt>
                <c:pt idx="2917">
                  <c:v>40.150072999999999</c:v>
                </c:pt>
                <c:pt idx="2918">
                  <c:v>40.152583</c:v>
                </c:pt>
                <c:pt idx="2919">
                  <c:v>40.155078000000003</c:v>
                </c:pt>
                <c:pt idx="2920">
                  <c:v>40.157558999999999</c:v>
                </c:pt>
                <c:pt idx="2921">
                  <c:v>40.160024</c:v>
                </c:pt>
                <c:pt idx="2922">
                  <c:v>40.162474000000003</c:v>
                </c:pt>
                <c:pt idx="2923">
                  <c:v>40.164909999999999</c:v>
                </c:pt>
                <c:pt idx="2924">
                  <c:v>40.167330999999997</c:v>
                </c:pt>
                <c:pt idx="2925">
                  <c:v>40.169736999999998</c:v>
                </c:pt>
                <c:pt idx="2926">
                  <c:v>40.172128999999998</c:v>
                </c:pt>
                <c:pt idx="2927">
                  <c:v>40.174506000000001</c:v>
                </c:pt>
                <c:pt idx="2928">
                  <c:v>40.176869000000003</c:v>
                </c:pt>
                <c:pt idx="2929">
                  <c:v>40.179217000000001</c:v>
                </c:pt>
                <c:pt idx="2930">
                  <c:v>40.181550999999999</c:v>
                </c:pt>
                <c:pt idx="2931">
                  <c:v>40.183869999999999</c:v>
                </c:pt>
                <c:pt idx="2932">
                  <c:v>40.186174999999999</c:v>
                </c:pt>
                <c:pt idx="2933">
                  <c:v>40.188465999999998</c:v>
                </c:pt>
                <c:pt idx="2934">
                  <c:v>40.190742999999998</c:v>
                </c:pt>
                <c:pt idx="2935">
                  <c:v>40.193005999999997</c:v>
                </c:pt>
                <c:pt idx="2936">
                  <c:v>40.195255000000003</c:v>
                </c:pt>
                <c:pt idx="2937">
                  <c:v>40.197490000000002</c:v>
                </c:pt>
                <c:pt idx="2938">
                  <c:v>40.199711000000001</c:v>
                </c:pt>
                <c:pt idx="2939">
                  <c:v>40.201917999999999</c:v>
                </c:pt>
                <c:pt idx="2940">
                  <c:v>40.204112000000002</c:v>
                </c:pt>
                <c:pt idx="2941">
                  <c:v>40.206291999999998</c:v>
                </c:pt>
                <c:pt idx="2942">
                  <c:v>40.208458</c:v>
                </c:pt>
                <c:pt idx="2943">
                  <c:v>40.210610000000003</c:v>
                </c:pt>
                <c:pt idx="2944">
                  <c:v>40.212749000000002</c:v>
                </c:pt>
                <c:pt idx="2945">
                  <c:v>40.214874999999999</c:v>
                </c:pt>
                <c:pt idx="2946">
                  <c:v>40.216987000000003</c:v>
                </c:pt>
                <c:pt idx="2947">
                  <c:v>40.219085</c:v>
                </c:pt>
                <c:pt idx="2948">
                  <c:v>40.221170999999998</c:v>
                </c:pt>
                <c:pt idx="2949">
                  <c:v>40.223242999999997</c:v>
                </c:pt>
                <c:pt idx="2950">
                  <c:v>40.225301999999999</c:v>
                </c:pt>
                <c:pt idx="2951">
                  <c:v>40.227347999999999</c:v>
                </c:pt>
                <c:pt idx="2952">
                  <c:v>40.229380999999997</c:v>
                </c:pt>
                <c:pt idx="2953">
                  <c:v>40.231400000000001</c:v>
                </c:pt>
                <c:pt idx="2954">
                  <c:v>40.233407</c:v>
                </c:pt>
                <c:pt idx="2955">
                  <c:v>40.235401000000003</c:v>
                </c:pt>
                <c:pt idx="2956">
                  <c:v>40.237381999999997</c:v>
                </c:pt>
                <c:pt idx="2957">
                  <c:v>40.239350000000002</c:v>
                </c:pt>
                <c:pt idx="2958">
                  <c:v>40.241306000000002</c:v>
                </c:pt>
                <c:pt idx="2959">
                  <c:v>40.243248999999999</c:v>
                </c:pt>
                <c:pt idx="2960">
                  <c:v>40.245179</c:v>
                </c:pt>
                <c:pt idx="2961">
                  <c:v>40.247096999999997</c:v>
                </c:pt>
                <c:pt idx="2962">
                  <c:v>40.249001999999997</c:v>
                </c:pt>
                <c:pt idx="2963">
                  <c:v>40.250894000000002</c:v>
                </c:pt>
                <c:pt idx="2964">
                  <c:v>40.252774000000002</c:v>
                </c:pt>
                <c:pt idx="2965">
                  <c:v>40.254641999999997</c:v>
                </c:pt>
                <c:pt idx="2966">
                  <c:v>40.256498000000001</c:v>
                </c:pt>
                <c:pt idx="2967">
                  <c:v>40.258341000000001</c:v>
                </c:pt>
                <c:pt idx="2968">
                  <c:v>40.260171999999997</c:v>
                </c:pt>
                <c:pt idx="2969">
                  <c:v>40.261991000000002</c:v>
                </c:pt>
                <c:pt idx="2970">
                  <c:v>40.263796999999997</c:v>
                </c:pt>
                <c:pt idx="2971">
                  <c:v>40.265591999999998</c:v>
                </c:pt>
                <c:pt idx="2972">
                  <c:v>40.267375000000001</c:v>
                </c:pt>
                <c:pt idx="2973">
                  <c:v>40.269145999999999</c:v>
                </c:pt>
                <c:pt idx="2974">
                  <c:v>40.270904000000002</c:v>
                </c:pt>
                <c:pt idx="2975">
                  <c:v>40.272651000000003</c:v>
                </c:pt>
                <c:pt idx="2976">
                  <c:v>40.274386</c:v>
                </c:pt>
                <c:pt idx="2977">
                  <c:v>40.276110000000003</c:v>
                </c:pt>
                <c:pt idx="2978">
                  <c:v>40.277822</c:v>
                </c:pt>
                <c:pt idx="2979">
                  <c:v>40.279522</c:v>
                </c:pt>
                <c:pt idx="2980">
                  <c:v>40.281210000000002</c:v>
                </c:pt>
                <c:pt idx="2981">
                  <c:v>40.282887000000002</c:v>
                </c:pt>
                <c:pt idx="2982">
                  <c:v>40.284551999999998</c:v>
                </c:pt>
                <c:pt idx="2983">
                  <c:v>40.286206</c:v>
                </c:pt>
                <c:pt idx="2984">
                  <c:v>40.287849000000001</c:v>
                </c:pt>
                <c:pt idx="2985">
                  <c:v>40.289479999999998</c:v>
                </c:pt>
                <c:pt idx="2986">
                  <c:v>40.2911</c:v>
                </c:pt>
                <c:pt idx="2987">
                  <c:v>40.292707999999998</c:v>
                </c:pt>
                <c:pt idx="2988">
                  <c:v>40.294305999999999</c:v>
                </c:pt>
                <c:pt idx="2989">
                  <c:v>40.295892000000002</c:v>
                </c:pt>
                <c:pt idx="2990">
                  <c:v>40.297466999999997</c:v>
                </c:pt>
                <c:pt idx="2991">
                  <c:v>40.299030999999999</c:v>
                </c:pt>
                <c:pt idx="2992">
                  <c:v>40.300584000000001</c:v>
                </c:pt>
                <c:pt idx="2993">
                  <c:v>40.302126000000001</c:v>
                </c:pt>
                <c:pt idx="2994">
                  <c:v>40.303657000000001</c:v>
                </c:pt>
                <c:pt idx="2995">
                  <c:v>40.305177</c:v>
                </c:pt>
                <c:pt idx="2996">
                  <c:v>40.306685999999999</c:v>
                </c:pt>
                <c:pt idx="2997">
                  <c:v>40.308185000000002</c:v>
                </c:pt>
                <c:pt idx="2998">
                  <c:v>40.309672999999997</c:v>
                </c:pt>
                <c:pt idx="2999">
                  <c:v>40.311149999999998</c:v>
                </c:pt>
                <c:pt idx="3000">
                  <c:v>40.312615999999998</c:v>
                </c:pt>
                <c:pt idx="3001">
                  <c:v>40.314072000000003</c:v>
                </c:pt>
                <c:pt idx="3002">
                  <c:v>40.315517</c:v>
                </c:pt>
                <c:pt idx="3003">
                  <c:v>40.316952000000001</c:v>
                </c:pt>
                <c:pt idx="3004">
                  <c:v>40.318376000000001</c:v>
                </c:pt>
                <c:pt idx="3005">
                  <c:v>40.319789999999998</c:v>
                </c:pt>
                <c:pt idx="3006">
                  <c:v>40.321193000000001</c:v>
                </c:pt>
                <c:pt idx="3007">
                  <c:v>40.322586000000001</c:v>
                </c:pt>
                <c:pt idx="3008">
                  <c:v>40.323968999999998</c:v>
                </c:pt>
                <c:pt idx="3009">
                  <c:v>40.325341000000002</c:v>
                </c:pt>
                <c:pt idx="3010">
                  <c:v>40.326703999999999</c:v>
                </c:pt>
                <c:pt idx="3011">
                  <c:v>40.328055999999997</c:v>
                </c:pt>
                <c:pt idx="3012">
                  <c:v>40.329397999999998</c:v>
                </c:pt>
                <c:pt idx="3013">
                  <c:v>40.330728999999998</c:v>
                </c:pt>
                <c:pt idx="3014">
                  <c:v>40.332051</c:v>
                </c:pt>
                <c:pt idx="3015">
                  <c:v>40.333362999999999</c:v>
                </c:pt>
                <c:pt idx="3016">
                  <c:v>40.334665000000001</c:v>
                </c:pt>
                <c:pt idx="3017">
                  <c:v>40.335957000000001</c:v>
                </c:pt>
                <c:pt idx="3018">
                  <c:v>40.337238999999997</c:v>
                </c:pt>
                <c:pt idx="3019">
                  <c:v>40.338510999999997</c:v>
                </c:pt>
                <c:pt idx="3020">
                  <c:v>40.339773000000001</c:v>
                </c:pt>
                <c:pt idx="3021">
                  <c:v>40.341025999999999</c:v>
                </c:pt>
                <c:pt idx="3022">
                  <c:v>40.342267999999997</c:v>
                </c:pt>
                <c:pt idx="3023">
                  <c:v>40.343502000000001</c:v>
                </c:pt>
                <c:pt idx="3024">
                  <c:v>40.344724999999997</c:v>
                </c:pt>
                <c:pt idx="3025">
                  <c:v>40.345939000000001</c:v>
                </c:pt>
                <c:pt idx="3026">
                  <c:v>40.347144</c:v>
                </c:pt>
                <c:pt idx="3027">
                  <c:v>40.348339000000003</c:v>
                </c:pt>
                <c:pt idx="3028">
                  <c:v>40.349524000000002</c:v>
                </c:pt>
                <c:pt idx="3029">
                  <c:v>40.350700000000003</c:v>
                </c:pt>
                <c:pt idx="3030">
                  <c:v>40.351866999999999</c:v>
                </c:pt>
                <c:pt idx="3031">
                  <c:v>40.353023999999998</c:v>
                </c:pt>
                <c:pt idx="3032">
                  <c:v>40.354171999999998</c:v>
                </c:pt>
                <c:pt idx="3033">
                  <c:v>40.355310000000003</c:v>
                </c:pt>
                <c:pt idx="3034">
                  <c:v>40.356439999999999</c:v>
                </c:pt>
                <c:pt idx="3035">
                  <c:v>40.357559999999999</c:v>
                </c:pt>
                <c:pt idx="3036">
                  <c:v>40.358671000000001</c:v>
                </c:pt>
                <c:pt idx="3037">
                  <c:v>40.359772999999997</c:v>
                </c:pt>
                <c:pt idx="3038">
                  <c:v>40.360866000000001</c:v>
                </c:pt>
                <c:pt idx="3039">
                  <c:v>40.36195</c:v>
                </c:pt>
                <c:pt idx="3040">
                  <c:v>40.363024000000003</c:v>
                </c:pt>
                <c:pt idx="3041">
                  <c:v>40.364089999999997</c:v>
                </c:pt>
                <c:pt idx="3042">
                  <c:v>40.365147</c:v>
                </c:pt>
                <c:pt idx="3043">
                  <c:v>40.366194999999998</c:v>
                </c:pt>
                <c:pt idx="3044">
                  <c:v>40.367234000000003</c:v>
                </c:pt>
                <c:pt idx="3045">
                  <c:v>40.368264000000003</c:v>
                </c:pt>
                <c:pt idx="3046">
                  <c:v>40.369286000000002</c:v>
                </c:pt>
                <c:pt idx="3047">
                  <c:v>40.370299000000003</c:v>
                </c:pt>
                <c:pt idx="3048">
                  <c:v>40.371302999999997</c:v>
                </c:pt>
                <c:pt idx="3049">
                  <c:v>40.372298000000001</c:v>
                </c:pt>
                <c:pt idx="3050">
                  <c:v>40.373285000000003</c:v>
                </c:pt>
                <c:pt idx="3051">
                  <c:v>40.374262999999999</c:v>
                </c:pt>
                <c:pt idx="3052">
                  <c:v>40.375233000000001</c:v>
                </c:pt>
                <c:pt idx="3053">
                  <c:v>40.376193999999998</c:v>
                </c:pt>
                <c:pt idx="3054">
                  <c:v>40.377146000000003</c:v>
                </c:pt>
                <c:pt idx="3055">
                  <c:v>40.37809</c:v>
                </c:pt>
                <c:pt idx="3056">
                  <c:v>40.379026000000003</c:v>
                </c:pt>
                <c:pt idx="3057">
                  <c:v>40.379953</c:v>
                </c:pt>
                <c:pt idx="3058">
                  <c:v>40.380871999999997</c:v>
                </c:pt>
                <c:pt idx="3059">
                  <c:v>40.381782999999999</c:v>
                </c:pt>
                <c:pt idx="3060">
                  <c:v>40.382685000000002</c:v>
                </c:pt>
                <c:pt idx="3061">
                  <c:v>40.383578999999997</c:v>
                </c:pt>
                <c:pt idx="3062">
                  <c:v>40.384464999999999</c:v>
                </c:pt>
                <c:pt idx="3063">
                  <c:v>40.385342999999999</c:v>
                </c:pt>
                <c:pt idx="3064">
                  <c:v>40.386212</c:v>
                </c:pt>
                <c:pt idx="3065">
                  <c:v>40.387073999999998</c:v>
                </c:pt>
                <c:pt idx="3066">
                  <c:v>40.387926999999998</c:v>
                </c:pt>
                <c:pt idx="3067">
                  <c:v>40.388772000000003</c:v>
                </c:pt>
                <c:pt idx="3068">
                  <c:v>40.389609</c:v>
                </c:pt>
                <c:pt idx="3069">
                  <c:v>40.390439000000001</c:v>
                </c:pt>
                <c:pt idx="3070">
                  <c:v>40.391260000000003</c:v>
                </c:pt>
                <c:pt idx="3071">
                  <c:v>40.392074000000001</c:v>
                </c:pt>
                <c:pt idx="3072">
                  <c:v>40.392879000000001</c:v>
                </c:pt>
                <c:pt idx="3073">
                  <c:v>40.393676999999997</c:v>
                </c:pt>
                <c:pt idx="3074">
                  <c:v>40.394466999999999</c:v>
                </c:pt>
                <c:pt idx="3075">
                  <c:v>40.395249</c:v>
                </c:pt>
                <c:pt idx="3076">
                  <c:v>40.396023</c:v>
                </c:pt>
                <c:pt idx="3077">
                  <c:v>40.396790000000003</c:v>
                </c:pt>
                <c:pt idx="3078">
                  <c:v>40.397548999999998</c:v>
                </c:pt>
                <c:pt idx="3079">
                  <c:v>40.398299999999999</c:v>
                </c:pt>
                <c:pt idx="3080">
                  <c:v>40.399044000000004</c:v>
                </c:pt>
                <c:pt idx="3081">
                  <c:v>40.39978</c:v>
                </c:pt>
                <c:pt idx="3082">
                  <c:v>40.400508000000002</c:v>
                </c:pt>
                <c:pt idx="3083">
                  <c:v>40.401229000000001</c:v>
                </c:pt>
                <c:pt idx="3084">
                  <c:v>40.401943000000003</c:v>
                </c:pt>
                <c:pt idx="3085">
                  <c:v>40.402648999999997</c:v>
                </c:pt>
                <c:pt idx="3086">
                  <c:v>40.403348000000001</c:v>
                </c:pt>
                <c:pt idx="3087">
                  <c:v>40.404038999999997</c:v>
                </c:pt>
                <c:pt idx="3088">
                  <c:v>40.404722999999997</c:v>
                </c:pt>
                <c:pt idx="3089">
                  <c:v>40.405399000000003</c:v>
                </c:pt>
                <c:pt idx="3090">
                  <c:v>40.406067999999998</c:v>
                </c:pt>
                <c:pt idx="3091">
                  <c:v>40.406730000000003</c:v>
                </c:pt>
                <c:pt idx="3092">
                  <c:v>40.407384999999998</c:v>
                </c:pt>
                <c:pt idx="3093">
                  <c:v>40.408031999999999</c:v>
                </c:pt>
                <c:pt idx="3094">
                  <c:v>40.408673</c:v>
                </c:pt>
                <c:pt idx="3095">
                  <c:v>40.409306000000001</c:v>
                </c:pt>
                <c:pt idx="3096">
                  <c:v>40.409931999999998</c:v>
                </c:pt>
                <c:pt idx="3097">
                  <c:v>40.410550999999998</c:v>
                </c:pt>
                <c:pt idx="3098">
                  <c:v>40.411163000000002</c:v>
                </c:pt>
                <c:pt idx="3099">
                  <c:v>40.411766999999998</c:v>
                </c:pt>
                <c:pt idx="3100">
                  <c:v>40.412365000000001</c:v>
                </c:pt>
                <c:pt idx="3101">
                  <c:v>40.412956000000001</c:v>
                </c:pt>
                <c:pt idx="3102">
                  <c:v>40.413539999999998</c:v>
                </c:pt>
                <c:pt idx="3103">
                  <c:v>40.414116999999997</c:v>
                </c:pt>
                <c:pt idx="3104">
                  <c:v>40.414687000000001</c:v>
                </c:pt>
                <c:pt idx="3105">
                  <c:v>40.41525</c:v>
                </c:pt>
                <c:pt idx="3106">
                  <c:v>40.415806000000003</c:v>
                </c:pt>
                <c:pt idx="3107">
                  <c:v>40.416356</c:v>
                </c:pt>
                <c:pt idx="3108">
                  <c:v>40.416898000000003</c:v>
                </c:pt>
                <c:pt idx="3109">
                  <c:v>40.417434</c:v>
                </c:pt>
                <c:pt idx="3110">
                  <c:v>40.417963999999998</c:v>
                </c:pt>
                <c:pt idx="3111">
                  <c:v>40.418486000000001</c:v>
                </c:pt>
                <c:pt idx="3112">
                  <c:v>40.419001999999999</c:v>
                </c:pt>
                <c:pt idx="3113">
                  <c:v>40.419511</c:v>
                </c:pt>
                <c:pt idx="3114">
                  <c:v>40.420014000000002</c:v>
                </c:pt>
                <c:pt idx="3115">
                  <c:v>40.42051</c:v>
                </c:pt>
                <c:pt idx="3116">
                  <c:v>40.420999000000002</c:v>
                </c:pt>
                <c:pt idx="3117">
                  <c:v>40.421481999999997</c:v>
                </c:pt>
                <c:pt idx="3118">
                  <c:v>40.421959000000001</c:v>
                </c:pt>
                <c:pt idx="3119">
                  <c:v>40.422429000000001</c:v>
                </c:pt>
                <c:pt idx="3120">
                  <c:v>40.422891999999997</c:v>
                </c:pt>
                <c:pt idx="3121">
                  <c:v>40.423349000000002</c:v>
                </c:pt>
                <c:pt idx="3122">
                  <c:v>40.4238</c:v>
                </c:pt>
                <c:pt idx="3123">
                  <c:v>40.424244000000002</c:v>
                </c:pt>
                <c:pt idx="3124">
                  <c:v>40.424681999999997</c:v>
                </c:pt>
                <c:pt idx="3125">
                  <c:v>40.425114000000001</c:v>
                </c:pt>
                <c:pt idx="3126">
                  <c:v>40.425539000000001</c:v>
                </c:pt>
                <c:pt idx="3127">
                  <c:v>40.425958999999999</c:v>
                </c:pt>
                <c:pt idx="3128">
                  <c:v>40.426371000000003</c:v>
                </c:pt>
                <c:pt idx="3129">
                  <c:v>40.426777999999999</c:v>
                </c:pt>
                <c:pt idx="3130">
                  <c:v>40.427179000000002</c:v>
                </c:pt>
                <c:pt idx="3131">
                  <c:v>40.427573000000002</c:v>
                </c:pt>
                <c:pt idx="3132">
                  <c:v>40.427961000000003</c:v>
                </c:pt>
                <c:pt idx="3133">
                  <c:v>40.428342999999998</c:v>
                </c:pt>
                <c:pt idx="3134">
                  <c:v>40.428719000000001</c:v>
                </c:pt>
                <c:pt idx="3135">
                  <c:v>40.429088999999998</c:v>
                </c:pt>
                <c:pt idx="3136">
                  <c:v>40.429453000000002</c:v>
                </c:pt>
                <c:pt idx="3137">
                  <c:v>40.429811000000001</c:v>
                </c:pt>
                <c:pt idx="3138">
                  <c:v>40.430163</c:v>
                </c:pt>
                <c:pt idx="3139">
                  <c:v>40.430509000000001</c:v>
                </c:pt>
                <c:pt idx="3140">
                  <c:v>40.430849000000002</c:v>
                </c:pt>
                <c:pt idx="3141">
                  <c:v>40.431182999999997</c:v>
                </c:pt>
                <c:pt idx="3142">
                  <c:v>40.431511</c:v>
                </c:pt>
                <c:pt idx="3143">
                  <c:v>40.431832999999997</c:v>
                </c:pt>
                <c:pt idx="3144">
                  <c:v>40.43215</c:v>
                </c:pt>
                <c:pt idx="3145">
                  <c:v>40.432459999999999</c:v>
                </c:pt>
                <c:pt idx="3146">
                  <c:v>40.432765000000003</c:v>
                </c:pt>
                <c:pt idx="3147">
                  <c:v>40.433064999999999</c:v>
                </c:pt>
                <c:pt idx="3148">
                  <c:v>40.433357999999998</c:v>
                </c:pt>
                <c:pt idx="3149">
                  <c:v>40.433646000000003</c:v>
                </c:pt>
                <c:pt idx="3150">
                  <c:v>40.433928000000002</c:v>
                </c:pt>
                <c:pt idx="3151">
                  <c:v>40.434204000000001</c:v>
                </c:pt>
                <c:pt idx="3152">
                  <c:v>40.434474999999999</c:v>
                </c:pt>
                <c:pt idx="3153">
                  <c:v>40.434739999999998</c:v>
                </c:pt>
                <c:pt idx="3154">
                  <c:v>40.434998999999998</c:v>
                </c:pt>
                <c:pt idx="3155">
                  <c:v>40.435253000000003</c:v>
                </c:pt>
                <c:pt idx="3156">
                  <c:v>40.435501000000002</c:v>
                </c:pt>
                <c:pt idx="3157">
                  <c:v>40.435744</c:v>
                </c:pt>
                <c:pt idx="3158">
                  <c:v>40.435982000000003</c:v>
                </c:pt>
                <c:pt idx="3159">
                  <c:v>40.436213000000002</c:v>
                </c:pt>
                <c:pt idx="3160">
                  <c:v>40.436439999999997</c:v>
                </c:pt>
                <c:pt idx="3161">
                  <c:v>40.436661000000001</c:v>
                </c:pt>
                <c:pt idx="3162">
                  <c:v>40.436875999999998</c:v>
                </c:pt>
                <c:pt idx="3163">
                  <c:v>40.437086000000001</c:v>
                </c:pt>
                <c:pt idx="3164">
                  <c:v>40.437291000000002</c:v>
                </c:pt>
                <c:pt idx="3165">
                  <c:v>40.437489999999997</c:v>
                </c:pt>
                <c:pt idx="3166">
                  <c:v>40.437683999999997</c:v>
                </c:pt>
                <c:pt idx="3167">
                  <c:v>40.437873000000003</c:v>
                </c:pt>
                <c:pt idx="3168">
                  <c:v>40.438057000000001</c:v>
                </c:pt>
                <c:pt idx="3169">
                  <c:v>40.438234999999999</c:v>
                </c:pt>
                <c:pt idx="3170">
                  <c:v>40.438408000000003</c:v>
                </c:pt>
                <c:pt idx="3171">
                  <c:v>40.438575999999998</c:v>
                </c:pt>
                <c:pt idx="3172">
                  <c:v>40.438738000000001</c:v>
                </c:pt>
                <c:pt idx="3173">
                  <c:v>40.438896</c:v>
                </c:pt>
                <c:pt idx="3174">
                  <c:v>40.439048</c:v>
                </c:pt>
                <c:pt idx="3175">
                  <c:v>40.439194999999998</c:v>
                </c:pt>
                <c:pt idx="3176">
                  <c:v>40.439337000000002</c:v>
                </c:pt>
                <c:pt idx="3177">
                  <c:v>40.439473999999997</c:v>
                </c:pt>
                <c:pt idx="3178">
                  <c:v>40.439605999999998</c:v>
                </c:pt>
                <c:pt idx="3179">
                  <c:v>40.439732999999997</c:v>
                </c:pt>
                <c:pt idx="3180">
                  <c:v>40.439855000000001</c:v>
                </c:pt>
                <c:pt idx="3181">
                  <c:v>40.439971</c:v>
                </c:pt>
                <c:pt idx="3182">
                  <c:v>40.440083000000001</c:v>
                </c:pt>
                <c:pt idx="3183">
                  <c:v>40.440190000000001</c:v>
                </c:pt>
                <c:pt idx="3184">
                  <c:v>40.440291999999999</c:v>
                </c:pt>
                <c:pt idx="3185">
                  <c:v>40.440389000000003</c:v>
                </c:pt>
                <c:pt idx="3186">
                  <c:v>40.440480999999998</c:v>
                </c:pt>
                <c:pt idx="3187">
                  <c:v>40.440567999999999</c:v>
                </c:pt>
                <c:pt idx="3188">
                  <c:v>40.440651000000003</c:v>
                </c:pt>
                <c:pt idx="3189">
                  <c:v>40.440728</c:v>
                </c:pt>
                <c:pt idx="3190">
                  <c:v>40.440801</c:v>
                </c:pt>
                <c:pt idx="3191">
                  <c:v>40.440868999999999</c:v>
                </c:pt>
                <c:pt idx="3192">
                  <c:v>40.440931999999997</c:v>
                </c:pt>
                <c:pt idx="3193">
                  <c:v>40.440990999999997</c:v>
                </c:pt>
                <c:pt idx="3194">
                  <c:v>40.441043999999998</c:v>
                </c:pt>
                <c:pt idx="3195">
                  <c:v>40.441093000000002</c:v>
                </c:pt>
                <c:pt idx="3196">
                  <c:v>40.441136999999998</c:v>
                </c:pt>
                <c:pt idx="3197">
                  <c:v>40.441177000000003</c:v>
                </c:pt>
                <c:pt idx="3198">
                  <c:v>40.441212</c:v>
                </c:pt>
                <c:pt idx="3199">
                  <c:v>40.441242000000003</c:v>
                </c:pt>
                <c:pt idx="3200">
                  <c:v>40.441268000000001</c:v>
                </c:pt>
                <c:pt idx="3201">
                  <c:v>40.441288999999998</c:v>
                </c:pt>
                <c:pt idx="3202">
                  <c:v>40.441305</c:v>
                </c:pt>
                <c:pt idx="3203">
                  <c:v>40.441316999999998</c:v>
                </c:pt>
                <c:pt idx="3204">
                  <c:v>40.441324999999999</c:v>
                </c:pt>
                <c:pt idx="3205">
                  <c:v>40.441327999999999</c:v>
                </c:pt>
                <c:pt idx="3206">
                  <c:v>40.441325999999997</c:v>
                </c:pt>
                <c:pt idx="3207">
                  <c:v>40.441319999999997</c:v>
                </c:pt>
                <c:pt idx="3208">
                  <c:v>40.441308999999997</c:v>
                </c:pt>
                <c:pt idx="3209">
                  <c:v>40.441293999999999</c:v>
                </c:pt>
                <c:pt idx="3210">
                  <c:v>40.441274999999997</c:v>
                </c:pt>
                <c:pt idx="3211">
                  <c:v>40.441251000000001</c:v>
                </c:pt>
                <c:pt idx="3212">
                  <c:v>40.441222000000003</c:v>
                </c:pt>
                <c:pt idx="3213">
                  <c:v>40.441189999999999</c:v>
                </c:pt>
                <c:pt idx="3214">
                  <c:v>40.441153</c:v>
                </c:pt>
                <c:pt idx="3215">
                  <c:v>40.441110999999999</c:v>
                </c:pt>
                <c:pt idx="3216">
                  <c:v>40.441065999999999</c:v>
                </c:pt>
                <c:pt idx="3217">
                  <c:v>40.441015999999998</c:v>
                </c:pt>
                <c:pt idx="3218">
                  <c:v>40.440961000000001</c:v>
                </c:pt>
                <c:pt idx="3219">
                  <c:v>40.440902999999999</c:v>
                </c:pt>
                <c:pt idx="3220">
                  <c:v>40.440840000000001</c:v>
                </c:pt>
                <c:pt idx="3221">
                  <c:v>40.440773</c:v>
                </c:pt>
                <c:pt idx="3222">
                  <c:v>40.440702000000002</c:v>
                </c:pt>
                <c:pt idx="3223">
                  <c:v>40.440626999999999</c:v>
                </c:pt>
                <c:pt idx="3224">
                  <c:v>40.440547000000002</c:v>
                </c:pt>
                <c:pt idx="3225">
                  <c:v>40.440463000000001</c:v>
                </c:pt>
                <c:pt idx="3226">
                  <c:v>40.440375000000003</c:v>
                </c:pt>
                <c:pt idx="3227">
                  <c:v>40.440283000000001</c:v>
                </c:pt>
                <c:pt idx="3228">
                  <c:v>40.440187000000002</c:v>
                </c:pt>
                <c:pt idx="3229">
                  <c:v>40.440086999999998</c:v>
                </c:pt>
                <c:pt idx="3230">
                  <c:v>40.439982999999998</c:v>
                </c:pt>
                <c:pt idx="3231">
                  <c:v>40.439875000000001</c:v>
                </c:pt>
                <c:pt idx="3232">
                  <c:v>40.439762000000002</c:v>
                </c:pt>
                <c:pt idx="3233">
                  <c:v>40.439646000000003</c:v>
                </c:pt>
                <c:pt idx="3234">
                  <c:v>40.439525000000003</c:v>
                </c:pt>
                <c:pt idx="3235">
                  <c:v>40.439400999999997</c:v>
                </c:pt>
                <c:pt idx="3236">
                  <c:v>40.439273</c:v>
                </c:pt>
                <c:pt idx="3237">
                  <c:v>40.439140000000002</c:v>
                </c:pt>
                <c:pt idx="3238">
                  <c:v>40.439003999999997</c:v>
                </c:pt>
                <c:pt idx="3239">
                  <c:v>40.438864000000002</c:v>
                </c:pt>
                <c:pt idx="3240">
                  <c:v>40.438720000000004</c:v>
                </c:pt>
                <c:pt idx="3241">
                  <c:v>40.438572000000001</c:v>
                </c:pt>
                <c:pt idx="3242">
                  <c:v>40.438420000000001</c:v>
                </c:pt>
                <c:pt idx="3243">
                  <c:v>40.438265000000001</c:v>
                </c:pt>
                <c:pt idx="3244">
                  <c:v>40.438105</c:v>
                </c:pt>
                <c:pt idx="3245">
                  <c:v>40.437942</c:v>
                </c:pt>
                <c:pt idx="3246">
                  <c:v>40.437775000000002</c:v>
                </c:pt>
                <c:pt idx="3247">
                  <c:v>40.437604</c:v>
                </c:pt>
                <c:pt idx="3248">
                  <c:v>40.437429000000002</c:v>
                </c:pt>
                <c:pt idx="3249">
                  <c:v>40.437251000000003</c:v>
                </c:pt>
                <c:pt idx="3250">
                  <c:v>40.437069000000001</c:v>
                </c:pt>
                <c:pt idx="3251">
                  <c:v>40.436883000000002</c:v>
                </c:pt>
                <c:pt idx="3252">
                  <c:v>40.436692999999998</c:v>
                </c:pt>
                <c:pt idx="3253">
                  <c:v>40.436500000000002</c:v>
                </c:pt>
                <c:pt idx="3254">
                  <c:v>40.436303000000002</c:v>
                </c:pt>
                <c:pt idx="3255">
                  <c:v>40.436101999999998</c:v>
                </c:pt>
                <c:pt idx="3256">
                  <c:v>40.435898000000002</c:v>
                </c:pt>
                <c:pt idx="3257">
                  <c:v>40.435690000000001</c:v>
                </c:pt>
                <c:pt idx="3258">
                  <c:v>40.435479000000001</c:v>
                </c:pt>
                <c:pt idx="3259">
                  <c:v>40.435263999999997</c:v>
                </c:pt>
                <c:pt idx="3260">
                  <c:v>40.435045000000002</c:v>
                </c:pt>
                <c:pt idx="3261">
                  <c:v>40.434823000000002</c:v>
                </c:pt>
                <c:pt idx="3262">
                  <c:v>40.434596999999997</c:v>
                </c:pt>
                <c:pt idx="3263">
                  <c:v>40.434367000000002</c:v>
                </c:pt>
                <c:pt idx="3264">
                  <c:v>40.434134999999998</c:v>
                </c:pt>
                <c:pt idx="3265">
                  <c:v>40.433897999999999</c:v>
                </c:pt>
                <c:pt idx="3266">
                  <c:v>40.433658000000001</c:v>
                </c:pt>
                <c:pt idx="3267">
                  <c:v>40.433414999999997</c:v>
                </c:pt>
                <c:pt idx="3268">
                  <c:v>40.433168000000002</c:v>
                </c:pt>
                <c:pt idx="3269">
                  <c:v>40.432918000000001</c:v>
                </c:pt>
                <c:pt idx="3270">
                  <c:v>40.432664000000003</c:v>
                </c:pt>
                <c:pt idx="3271">
                  <c:v>40.432406999999998</c:v>
                </c:pt>
                <c:pt idx="3272">
                  <c:v>40.432146000000003</c:v>
                </c:pt>
                <c:pt idx="3273">
                  <c:v>40.431882000000002</c:v>
                </c:pt>
                <c:pt idx="3274">
                  <c:v>40.431615000000001</c:v>
                </c:pt>
                <c:pt idx="3275">
                  <c:v>40.431345</c:v>
                </c:pt>
                <c:pt idx="3276">
                  <c:v>40.431071000000003</c:v>
                </c:pt>
                <c:pt idx="3277">
                  <c:v>40.430793000000001</c:v>
                </c:pt>
                <c:pt idx="3278">
                  <c:v>40.430512999999998</c:v>
                </c:pt>
                <c:pt idx="3279">
                  <c:v>40.430228999999997</c:v>
                </c:pt>
                <c:pt idx="3280">
                  <c:v>40.429940999999999</c:v>
                </c:pt>
                <c:pt idx="3281">
                  <c:v>40.429651</c:v>
                </c:pt>
                <c:pt idx="3282">
                  <c:v>40.429357000000003</c:v>
                </c:pt>
                <c:pt idx="3283">
                  <c:v>40.42906</c:v>
                </c:pt>
                <c:pt idx="3284">
                  <c:v>40.428759999999997</c:v>
                </c:pt>
                <c:pt idx="3285">
                  <c:v>40.428455999999997</c:v>
                </c:pt>
                <c:pt idx="3286">
                  <c:v>40.428150000000002</c:v>
                </c:pt>
                <c:pt idx="3287">
                  <c:v>40.427840000000003</c:v>
                </c:pt>
                <c:pt idx="3288">
                  <c:v>40.427526999999998</c:v>
                </c:pt>
                <c:pt idx="3289">
                  <c:v>40.427211</c:v>
                </c:pt>
                <c:pt idx="3290">
                  <c:v>40.426890999999998</c:v>
                </c:pt>
                <c:pt idx="3291">
                  <c:v>40.426569000000001</c:v>
                </c:pt>
                <c:pt idx="3292">
                  <c:v>40.426242999999999</c:v>
                </c:pt>
                <c:pt idx="3293">
                  <c:v>40.425913999999999</c:v>
                </c:pt>
                <c:pt idx="3294">
                  <c:v>40.425581999999999</c:v>
                </c:pt>
                <c:pt idx="3295">
                  <c:v>40.425248000000003</c:v>
                </c:pt>
                <c:pt idx="3296">
                  <c:v>40.424909999999997</c:v>
                </c:pt>
                <c:pt idx="3297">
                  <c:v>40.424568999999998</c:v>
                </c:pt>
                <c:pt idx="3298">
                  <c:v>40.424225</c:v>
                </c:pt>
                <c:pt idx="3299">
                  <c:v>40.423876999999997</c:v>
                </c:pt>
                <c:pt idx="3300">
                  <c:v>40.423527</c:v>
                </c:pt>
                <c:pt idx="3301">
                  <c:v>40.423174000000003</c:v>
                </c:pt>
                <c:pt idx="3302">
                  <c:v>40.422817999999999</c:v>
                </c:pt>
                <c:pt idx="3303">
                  <c:v>40.422459000000003</c:v>
                </c:pt>
                <c:pt idx="3304">
                  <c:v>40.422097000000001</c:v>
                </c:pt>
                <c:pt idx="3305">
                  <c:v>40.421731999999999</c:v>
                </c:pt>
                <c:pt idx="3306">
                  <c:v>40.421363999999997</c:v>
                </c:pt>
                <c:pt idx="3307">
                  <c:v>40.420993000000003</c:v>
                </c:pt>
                <c:pt idx="3308">
                  <c:v>40.420619000000002</c:v>
                </c:pt>
                <c:pt idx="3309">
                  <c:v>40.420242999999999</c:v>
                </c:pt>
                <c:pt idx="3310">
                  <c:v>40.419862999999999</c:v>
                </c:pt>
                <c:pt idx="3311">
                  <c:v>40.419480999999998</c:v>
                </c:pt>
                <c:pt idx="3312">
                  <c:v>40.419094999999999</c:v>
                </c:pt>
                <c:pt idx="3313">
                  <c:v>40.418706999999998</c:v>
                </c:pt>
                <c:pt idx="3314">
                  <c:v>40.418315999999997</c:v>
                </c:pt>
                <c:pt idx="3315">
                  <c:v>40.417921999999997</c:v>
                </c:pt>
                <c:pt idx="3316">
                  <c:v>40.417526000000002</c:v>
                </c:pt>
                <c:pt idx="3317">
                  <c:v>40.417126000000003</c:v>
                </c:pt>
                <c:pt idx="3318">
                  <c:v>40.416724000000002</c:v>
                </c:pt>
                <c:pt idx="3319">
                  <c:v>40.416319000000001</c:v>
                </c:pt>
                <c:pt idx="3320">
                  <c:v>40.415911000000001</c:v>
                </c:pt>
                <c:pt idx="3321">
                  <c:v>40.415500999999999</c:v>
                </c:pt>
                <c:pt idx="3322">
                  <c:v>40.415087999999997</c:v>
                </c:pt>
                <c:pt idx="3323">
                  <c:v>40.414672000000003</c:v>
                </c:pt>
                <c:pt idx="3324">
                  <c:v>40.414253000000002</c:v>
                </c:pt>
                <c:pt idx="3325">
                  <c:v>40.413831999999999</c:v>
                </c:pt>
                <c:pt idx="3326">
                  <c:v>40.413407999999997</c:v>
                </c:pt>
                <c:pt idx="3327">
                  <c:v>40.412981000000002</c:v>
                </c:pt>
                <c:pt idx="3328">
                  <c:v>40.412551999999998</c:v>
                </c:pt>
                <c:pt idx="3329">
                  <c:v>40.412120000000002</c:v>
                </c:pt>
                <c:pt idx="3330">
                  <c:v>40.411684999999999</c:v>
                </c:pt>
                <c:pt idx="3331">
                  <c:v>40.411248000000001</c:v>
                </c:pt>
                <c:pt idx="3332">
                  <c:v>40.410808000000003</c:v>
                </c:pt>
                <c:pt idx="3333">
                  <c:v>40.410364999999999</c:v>
                </c:pt>
                <c:pt idx="3334">
                  <c:v>40.40992</c:v>
                </c:pt>
                <c:pt idx="3335">
                  <c:v>40.409472000000001</c:v>
                </c:pt>
                <c:pt idx="3336">
                  <c:v>40.409022</c:v>
                </c:pt>
                <c:pt idx="3337">
                  <c:v>40.408569</c:v>
                </c:pt>
                <c:pt idx="3338">
                  <c:v>40.408113999999998</c:v>
                </c:pt>
                <c:pt idx="3339">
                  <c:v>40.407656000000003</c:v>
                </c:pt>
                <c:pt idx="3340">
                  <c:v>40.407195000000002</c:v>
                </c:pt>
                <c:pt idx="3341">
                  <c:v>40.406731999999998</c:v>
                </c:pt>
                <c:pt idx="3342">
                  <c:v>40.406267</c:v>
                </c:pt>
                <c:pt idx="3343">
                  <c:v>40.405799000000002</c:v>
                </c:pt>
                <c:pt idx="3344">
                  <c:v>40.405327999999997</c:v>
                </c:pt>
                <c:pt idx="3345">
                  <c:v>40.404854999999998</c:v>
                </c:pt>
                <c:pt idx="3346">
                  <c:v>40.404380000000003</c:v>
                </c:pt>
                <c:pt idx="3347">
                  <c:v>40.403902000000002</c:v>
                </c:pt>
                <c:pt idx="3348">
                  <c:v>40.403421999999999</c:v>
                </c:pt>
                <c:pt idx="3349">
                  <c:v>40.402939000000003</c:v>
                </c:pt>
                <c:pt idx="3350">
                  <c:v>40.402453999999999</c:v>
                </c:pt>
                <c:pt idx="3351">
                  <c:v>40.401966000000002</c:v>
                </c:pt>
                <c:pt idx="3352">
                  <c:v>40.401476000000002</c:v>
                </c:pt>
                <c:pt idx="3353">
                  <c:v>40.400984000000001</c:v>
                </c:pt>
                <c:pt idx="3354">
                  <c:v>40.400489</c:v>
                </c:pt>
                <c:pt idx="3355">
                  <c:v>40.399991999999997</c:v>
                </c:pt>
                <c:pt idx="3356">
                  <c:v>40.399493</c:v>
                </c:pt>
                <c:pt idx="3357">
                  <c:v>40.398991000000002</c:v>
                </c:pt>
                <c:pt idx="3358">
                  <c:v>40.398487000000003</c:v>
                </c:pt>
                <c:pt idx="3359">
                  <c:v>40.397981000000001</c:v>
                </c:pt>
                <c:pt idx="3360">
                  <c:v>40.397472</c:v>
                </c:pt>
                <c:pt idx="3361">
                  <c:v>40.396960999999997</c:v>
                </c:pt>
                <c:pt idx="3362">
                  <c:v>40.396447999999999</c:v>
                </c:pt>
                <c:pt idx="3363">
                  <c:v>40.395932000000002</c:v>
                </c:pt>
                <c:pt idx="3364">
                  <c:v>40.395414000000002</c:v>
                </c:pt>
                <c:pt idx="3365">
                  <c:v>40.394894000000001</c:v>
                </c:pt>
                <c:pt idx="3366">
                  <c:v>40.394371999999997</c:v>
                </c:pt>
                <c:pt idx="3367">
                  <c:v>40.393847000000001</c:v>
                </c:pt>
                <c:pt idx="3368">
                  <c:v>40.393320000000003</c:v>
                </c:pt>
                <c:pt idx="3369">
                  <c:v>40.392791000000003</c:v>
                </c:pt>
                <c:pt idx="3370">
                  <c:v>40.39226</c:v>
                </c:pt>
                <c:pt idx="3371">
                  <c:v>40.391727000000003</c:v>
                </c:pt>
                <c:pt idx="3372">
                  <c:v>40.391190999999999</c:v>
                </c:pt>
                <c:pt idx="3373">
                  <c:v>40.390653999999998</c:v>
                </c:pt>
                <c:pt idx="3374">
                  <c:v>40.390113999999997</c:v>
                </c:pt>
                <c:pt idx="3375">
                  <c:v>40.389572000000001</c:v>
                </c:pt>
                <c:pt idx="3376">
                  <c:v>40.389026999999999</c:v>
                </c:pt>
                <c:pt idx="3377">
                  <c:v>40.388480999999999</c:v>
                </c:pt>
                <c:pt idx="3378">
                  <c:v>40.387931999999999</c:v>
                </c:pt>
                <c:pt idx="3379">
                  <c:v>40.387382000000002</c:v>
                </c:pt>
                <c:pt idx="3380">
                  <c:v>40.386828999999999</c:v>
                </c:pt>
                <c:pt idx="3381">
                  <c:v>40.386274</c:v>
                </c:pt>
                <c:pt idx="3382">
                  <c:v>40.385717999999997</c:v>
                </c:pt>
                <c:pt idx="3383">
                  <c:v>40.385159000000002</c:v>
                </c:pt>
                <c:pt idx="3384">
                  <c:v>40.384597999999997</c:v>
                </c:pt>
                <c:pt idx="3385">
                  <c:v>40.384034</c:v>
                </c:pt>
                <c:pt idx="3386">
                  <c:v>40.383468999999998</c:v>
                </c:pt>
                <c:pt idx="3387">
                  <c:v>40.382902000000001</c:v>
                </c:pt>
                <c:pt idx="3388">
                  <c:v>40.382333000000003</c:v>
                </c:pt>
                <c:pt idx="3389">
                  <c:v>40.381762000000002</c:v>
                </c:pt>
                <c:pt idx="3390">
                  <c:v>40.381188999999999</c:v>
                </c:pt>
                <c:pt idx="3391">
                  <c:v>40.380612999999997</c:v>
                </c:pt>
                <c:pt idx="3392">
                  <c:v>40.380035999999997</c:v>
                </c:pt>
                <c:pt idx="3393">
                  <c:v>40.379457000000002</c:v>
                </c:pt>
                <c:pt idx="3394">
                  <c:v>40.378875999999998</c:v>
                </c:pt>
                <c:pt idx="3395">
                  <c:v>40.378292999999999</c:v>
                </c:pt>
                <c:pt idx="3396">
                  <c:v>40.377707999999998</c:v>
                </c:pt>
                <c:pt idx="3397">
                  <c:v>40.377121000000002</c:v>
                </c:pt>
                <c:pt idx="3398">
                  <c:v>40.376531999999997</c:v>
                </c:pt>
                <c:pt idx="3399">
                  <c:v>40.375940999999997</c:v>
                </c:pt>
                <c:pt idx="3400">
                  <c:v>40.375348000000002</c:v>
                </c:pt>
                <c:pt idx="3401">
                  <c:v>40.374752999999998</c:v>
                </c:pt>
                <c:pt idx="3402">
                  <c:v>40.374156999999997</c:v>
                </c:pt>
                <c:pt idx="3403">
                  <c:v>40.373558000000003</c:v>
                </c:pt>
                <c:pt idx="3404">
                  <c:v>40.372957999999997</c:v>
                </c:pt>
                <c:pt idx="3405">
                  <c:v>40.372356000000003</c:v>
                </c:pt>
                <c:pt idx="3406">
                  <c:v>40.371752000000001</c:v>
                </c:pt>
                <c:pt idx="3407">
                  <c:v>40.371146000000003</c:v>
                </c:pt>
                <c:pt idx="3408">
                  <c:v>40.370538000000003</c:v>
                </c:pt>
                <c:pt idx="3409">
                  <c:v>40.369928000000002</c:v>
                </c:pt>
                <c:pt idx="3410">
                  <c:v>40.369317000000002</c:v>
                </c:pt>
                <c:pt idx="3411">
                  <c:v>40.368704000000001</c:v>
                </c:pt>
                <c:pt idx="3412">
                  <c:v>40.368088999999998</c:v>
                </c:pt>
                <c:pt idx="3413">
                  <c:v>40.367471999999999</c:v>
                </c:pt>
                <c:pt idx="3414">
                  <c:v>40.366852999999999</c:v>
                </c:pt>
                <c:pt idx="3415">
                  <c:v>40.366233000000001</c:v>
                </c:pt>
                <c:pt idx="3416">
                  <c:v>40.365609999999997</c:v>
                </c:pt>
                <c:pt idx="3417">
                  <c:v>40.364986000000002</c:v>
                </c:pt>
                <c:pt idx="3418">
                  <c:v>40.364361000000002</c:v>
                </c:pt>
                <c:pt idx="3419">
                  <c:v>40.363733000000003</c:v>
                </c:pt>
                <c:pt idx="3420">
                  <c:v>40.363104</c:v>
                </c:pt>
                <c:pt idx="3421">
                  <c:v>40.362473000000001</c:v>
                </c:pt>
                <c:pt idx="3422">
                  <c:v>40.361840000000001</c:v>
                </c:pt>
                <c:pt idx="3423">
                  <c:v>40.361206000000003</c:v>
                </c:pt>
                <c:pt idx="3424">
                  <c:v>40.360570000000003</c:v>
                </c:pt>
                <c:pt idx="3425">
                  <c:v>40.359932000000001</c:v>
                </c:pt>
                <c:pt idx="3426">
                  <c:v>40.359293000000001</c:v>
                </c:pt>
                <c:pt idx="3427">
                  <c:v>40.358651999999999</c:v>
                </c:pt>
                <c:pt idx="3428">
                  <c:v>40.358009000000003</c:v>
                </c:pt>
                <c:pt idx="3429">
                  <c:v>40.357363999999997</c:v>
                </c:pt>
                <c:pt idx="3430">
                  <c:v>40.356718000000001</c:v>
                </c:pt>
                <c:pt idx="3431">
                  <c:v>40.356070000000003</c:v>
                </c:pt>
                <c:pt idx="3432">
                  <c:v>40.355421</c:v>
                </c:pt>
                <c:pt idx="3433">
                  <c:v>40.354770000000002</c:v>
                </c:pt>
                <c:pt idx="3434">
                  <c:v>40.354117000000002</c:v>
                </c:pt>
                <c:pt idx="3435">
                  <c:v>40.353462999999998</c:v>
                </c:pt>
                <c:pt idx="3436">
                  <c:v>40.352806999999999</c:v>
                </c:pt>
                <c:pt idx="3437">
                  <c:v>40.352150000000002</c:v>
                </c:pt>
                <c:pt idx="3438">
                  <c:v>40.351491000000003</c:v>
                </c:pt>
                <c:pt idx="3439">
                  <c:v>40.350830000000002</c:v>
                </c:pt>
                <c:pt idx="3440">
                  <c:v>40.350167999999996</c:v>
                </c:pt>
                <c:pt idx="3441">
                  <c:v>40.349504000000003</c:v>
                </c:pt>
                <c:pt idx="3442">
                  <c:v>40.348838000000001</c:v>
                </c:pt>
                <c:pt idx="3443">
                  <c:v>40.348171999999998</c:v>
                </c:pt>
                <c:pt idx="3444">
                  <c:v>40.347503000000003</c:v>
                </c:pt>
                <c:pt idx="3445">
                  <c:v>40.346832999999997</c:v>
                </c:pt>
                <c:pt idx="3446">
                  <c:v>40.346162</c:v>
                </c:pt>
                <c:pt idx="3447">
                  <c:v>40.345489000000001</c:v>
                </c:pt>
                <c:pt idx="3448">
                  <c:v>40.344814</c:v>
                </c:pt>
                <c:pt idx="3449">
                  <c:v>40.344138000000001</c:v>
                </c:pt>
                <c:pt idx="3450">
                  <c:v>40.34346</c:v>
                </c:pt>
                <c:pt idx="3451">
                  <c:v>40.342781000000002</c:v>
                </c:pt>
                <c:pt idx="3452">
                  <c:v>40.342101</c:v>
                </c:pt>
                <c:pt idx="3453">
                  <c:v>40.341419000000002</c:v>
                </c:pt>
                <c:pt idx="3454">
                  <c:v>40.340735000000002</c:v>
                </c:pt>
                <c:pt idx="3455">
                  <c:v>40.340051000000003</c:v>
                </c:pt>
                <c:pt idx="3456">
                  <c:v>40.339364000000003</c:v>
                </c:pt>
                <c:pt idx="3457">
                  <c:v>40.338676</c:v>
                </c:pt>
                <c:pt idx="3458">
                  <c:v>40.337986999999998</c:v>
                </c:pt>
                <c:pt idx="3459">
                  <c:v>40.337296000000002</c:v>
                </c:pt>
                <c:pt idx="3460">
                  <c:v>40.336604000000001</c:v>
                </c:pt>
                <c:pt idx="3461">
                  <c:v>40.335911000000003</c:v>
                </c:pt>
                <c:pt idx="3462">
                  <c:v>40.335216000000003</c:v>
                </c:pt>
                <c:pt idx="3463">
                  <c:v>40.334519999999998</c:v>
                </c:pt>
                <c:pt idx="3464">
                  <c:v>40.333821999999998</c:v>
                </c:pt>
                <c:pt idx="3465">
                  <c:v>40.333123000000001</c:v>
                </c:pt>
                <c:pt idx="3466">
                  <c:v>40.332422000000001</c:v>
                </c:pt>
                <c:pt idx="3467">
                  <c:v>40.331721000000002</c:v>
                </c:pt>
                <c:pt idx="3468">
                  <c:v>40.331017000000003</c:v>
                </c:pt>
                <c:pt idx="3469">
                  <c:v>40.330312999999997</c:v>
                </c:pt>
                <c:pt idx="3470">
                  <c:v>40.329607000000003</c:v>
                </c:pt>
                <c:pt idx="3471">
                  <c:v>40.328899999999997</c:v>
                </c:pt>
                <c:pt idx="3472">
                  <c:v>40.328190999999997</c:v>
                </c:pt>
                <c:pt idx="3473">
                  <c:v>40.327480999999999</c:v>
                </c:pt>
                <c:pt idx="3474">
                  <c:v>40.326770000000003</c:v>
                </c:pt>
                <c:pt idx="3475">
                  <c:v>40.326058000000003</c:v>
                </c:pt>
                <c:pt idx="3476">
                  <c:v>40.325344000000001</c:v>
                </c:pt>
                <c:pt idx="3477">
                  <c:v>40.324629000000002</c:v>
                </c:pt>
                <c:pt idx="3478">
                  <c:v>40.323912</c:v>
                </c:pt>
                <c:pt idx="3479">
                  <c:v>40.323194000000001</c:v>
                </c:pt>
                <c:pt idx="3480">
                  <c:v>40.322476000000002</c:v>
                </c:pt>
                <c:pt idx="3481">
                  <c:v>40.321755000000003</c:v>
                </c:pt>
                <c:pt idx="3482">
                  <c:v>40.321033999999997</c:v>
                </c:pt>
                <c:pt idx="3483">
                  <c:v>40.320310999999997</c:v>
                </c:pt>
                <c:pt idx="3484">
                  <c:v>40.319586999999999</c:v>
                </c:pt>
                <c:pt idx="3485">
                  <c:v>40.318862000000003</c:v>
                </c:pt>
                <c:pt idx="3486">
                  <c:v>40.318134999999998</c:v>
                </c:pt>
                <c:pt idx="3487">
                  <c:v>40.317408</c:v>
                </c:pt>
                <c:pt idx="3488">
                  <c:v>40.316679000000001</c:v>
                </c:pt>
                <c:pt idx="3489">
                  <c:v>40.315947999999999</c:v>
                </c:pt>
                <c:pt idx="3490">
                  <c:v>40.315216999999997</c:v>
                </c:pt>
                <c:pt idx="3491">
                  <c:v>40.314484</c:v>
                </c:pt>
                <c:pt idx="3492">
                  <c:v>40.313751000000003</c:v>
                </c:pt>
                <c:pt idx="3493">
                  <c:v>40.313015999999998</c:v>
                </c:pt>
                <c:pt idx="3494">
                  <c:v>40.312280000000001</c:v>
                </c:pt>
                <c:pt idx="3495">
                  <c:v>40.311542000000003</c:v>
                </c:pt>
                <c:pt idx="3496">
                  <c:v>40.310803999999997</c:v>
                </c:pt>
                <c:pt idx="3497">
                  <c:v>40.310063999999997</c:v>
                </c:pt>
                <c:pt idx="3498">
                  <c:v>40.309322999999999</c:v>
                </c:pt>
                <c:pt idx="3499">
                  <c:v>40.308580999999997</c:v>
                </c:pt>
                <c:pt idx="3500">
                  <c:v>40.307837999999997</c:v>
                </c:pt>
                <c:pt idx="3501">
                  <c:v>40.307093999999999</c:v>
                </c:pt>
                <c:pt idx="3502">
                  <c:v>40.306348999999997</c:v>
                </c:pt>
                <c:pt idx="3503">
                  <c:v>40.305602</c:v>
                </c:pt>
                <c:pt idx="3504">
                  <c:v>40.304855000000003</c:v>
                </c:pt>
                <c:pt idx="3505">
                  <c:v>40.304105999999997</c:v>
                </c:pt>
                <c:pt idx="3506">
                  <c:v>40.303356000000001</c:v>
                </c:pt>
                <c:pt idx="3507">
                  <c:v>40.302605</c:v>
                </c:pt>
                <c:pt idx="3508">
                  <c:v>40.301853000000001</c:v>
                </c:pt>
                <c:pt idx="3509">
                  <c:v>40.301099999999998</c:v>
                </c:pt>
                <c:pt idx="3510">
                  <c:v>40.300345999999998</c:v>
                </c:pt>
                <c:pt idx="3511">
                  <c:v>40.299590999999999</c:v>
                </c:pt>
                <c:pt idx="3512">
                  <c:v>40.298833999999999</c:v>
                </c:pt>
                <c:pt idx="3513">
                  <c:v>40.298076999999999</c:v>
                </c:pt>
                <c:pt idx="3514">
                  <c:v>40.297319000000002</c:v>
                </c:pt>
                <c:pt idx="3515">
                  <c:v>40.296559000000002</c:v>
                </c:pt>
                <c:pt idx="3516">
                  <c:v>40.295799000000002</c:v>
                </c:pt>
                <c:pt idx="3517">
                  <c:v>40.295037000000001</c:v>
                </c:pt>
                <c:pt idx="3518">
                  <c:v>40.294274000000001</c:v>
                </c:pt>
                <c:pt idx="3519">
                  <c:v>40.293511000000002</c:v>
                </c:pt>
                <c:pt idx="3520">
                  <c:v>40.292746000000001</c:v>
                </c:pt>
                <c:pt idx="3521">
                  <c:v>40.291981</c:v>
                </c:pt>
                <c:pt idx="3522">
                  <c:v>40.291213999999997</c:v>
                </c:pt>
                <c:pt idx="3523">
                  <c:v>40.290446000000003</c:v>
                </c:pt>
                <c:pt idx="3524">
                  <c:v>40.289678000000002</c:v>
                </c:pt>
                <c:pt idx="3525">
                  <c:v>40.288907999999999</c:v>
                </c:pt>
                <c:pt idx="3526">
                  <c:v>40.288136999999999</c:v>
                </c:pt>
                <c:pt idx="3527">
                  <c:v>40.287365999999999</c:v>
                </c:pt>
                <c:pt idx="3528">
                  <c:v>40.286593000000003</c:v>
                </c:pt>
                <c:pt idx="3529">
                  <c:v>40.285820000000001</c:v>
                </c:pt>
                <c:pt idx="3530">
                  <c:v>40.285044999999997</c:v>
                </c:pt>
                <c:pt idx="3531">
                  <c:v>40.284269999999999</c:v>
                </c:pt>
                <c:pt idx="3532">
                  <c:v>40.283493999999997</c:v>
                </c:pt>
                <c:pt idx="3533">
                  <c:v>40.282716000000001</c:v>
                </c:pt>
                <c:pt idx="3534">
                  <c:v>40.281937999999997</c:v>
                </c:pt>
                <c:pt idx="3535">
                  <c:v>40.281159000000002</c:v>
                </c:pt>
                <c:pt idx="3536">
                  <c:v>40.280379000000003</c:v>
                </c:pt>
                <c:pt idx="3537">
                  <c:v>40.279598</c:v>
                </c:pt>
                <c:pt idx="3538">
                  <c:v>40.278815999999999</c:v>
                </c:pt>
                <c:pt idx="3539">
                  <c:v>40.278033000000001</c:v>
                </c:pt>
                <c:pt idx="3540">
                  <c:v>40.277248999999998</c:v>
                </c:pt>
                <c:pt idx="3541">
                  <c:v>40.276465000000002</c:v>
                </c:pt>
                <c:pt idx="3542">
                  <c:v>40.275678999999997</c:v>
                </c:pt>
                <c:pt idx="3543">
                  <c:v>40.274892999999999</c:v>
                </c:pt>
                <c:pt idx="3544">
                  <c:v>40.274104999999999</c:v>
                </c:pt>
                <c:pt idx="3545">
                  <c:v>40.273316999999999</c:v>
                </c:pt>
                <c:pt idx="3546">
                  <c:v>40.272528000000001</c:v>
                </c:pt>
                <c:pt idx="3547">
                  <c:v>40.271737999999999</c:v>
                </c:pt>
                <c:pt idx="3548">
                  <c:v>40.270947999999997</c:v>
                </c:pt>
                <c:pt idx="3549">
                  <c:v>40.270156</c:v>
                </c:pt>
                <c:pt idx="3550">
                  <c:v>40.269364000000003</c:v>
                </c:pt>
                <c:pt idx="3551">
                  <c:v>40.268569999999997</c:v>
                </c:pt>
                <c:pt idx="3552">
                  <c:v>40.267775999999998</c:v>
                </c:pt>
                <c:pt idx="3553">
                  <c:v>40.266981000000001</c:v>
                </c:pt>
                <c:pt idx="3554">
                  <c:v>40.266185999999998</c:v>
                </c:pt>
                <c:pt idx="3555">
                  <c:v>40.265388999999999</c:v>
                </c:pt>
                <c:pt idx="3556">
                  <c:v>40.264592</c:v>
                </c:pt>
                <c:pt idx="3557">
                  <c:v>40.263793</c:v>
                </c:pt>
                <c:pt idx="3558">
                  <c:v>40.262993999999999</c:v>
                </c:pt>
                <c:pt idx="3559">
                  <c:v>40.262194999999998</c:v>
                </c:pt>
                <c:pt idx="3560">
                  <c:v>40.261394000000003</c:v>
                </c:pt>
                <c:pt idx="3561">
                  <c:v>40.260593</c:v>
                </c:pt>
                <c:pt idx="3562">
                  <c:v>40.259791</c:v>
                </c:pt>
                <c:pt idx="3563">
                  <c:v>40.258988000000002</c:v>
                </c:pt>
                <c:pt idx="3564">
                  <c:v>40.258184</c:v>
                </c:pt>
                <c:pt idx="3565">
                  <c:v>40.257379</c:v>
                </c:pt>
                <c:pt idx="3566">
                  <c:v>40.256574000000001</c:v>
                </c:pt>
                <c:pt idx="3567">
                  <c:v>40.255768000000003</c:v>
                </c:pt>
                <c:pt idx="3568">
                  <c:v>40.254961999999999</c:v>
                </c:pt>
                <c:pt idx="3569">
                  <c:v>40.254154</c:v>
                </c:pt>
                <c:pt idx="3570">
                  <c:v>40.253346000000001</c:v>
                </c:pt>
                <c:pt idx="3571">
                  <c:v>40.252536999999997</c:v>
                </c:pt>
                <c:pt idx="3572">
                  <c:v>40.251727000000002</c:v>
                </c:pt>
                <c:pt idx="3573">
                  <c:v>40.250917000000001</c:v>
                </c:pt>
                <c:pt idx="3574">
                  <c:v>40.250106000000002</c:v>
                </c:pt>
                <c:pt idx="3575">
                  <c:v>40.249293999999999</c:v>
                </c:pt>
                <c:pt idx="3576">
                  <c:v>40.248482000000003</c:v>
                </c:pt>
                <c:pt idx="3577">
                  <c:v>40.247667999999997</c:v>
                </c:pt>
                <c:pt idx="3578">
                  <c:v>40.246853999999999</c:v>
                </c:pt>
                <c:pt idx="3579">
                  <c:v>40.246040000000001</c:v>
                </c:pt>
                <c:pt idx="3580">
                  <c:v>40.245224</c:v>
                </c:pt>
                <c:pt idx="3581">
                  <c:v>40.244408</c:v>
                </c:pt>
                <c:pt idx="3582">
                  <c:v>40.243592</c:v>
                </c:pt>
                <c:pt idx="3583">
                  <c:v>40.242773999999997</c:v>
                </c:pt>
                <c:pt idx="3584">
                  <c:v>40.241956000000002</c:v>
                </c:pt>
                <c:pt idx="3585">
                  <c:v>40.241137999999999</c:v>
                </c:pt>
                <c:pt idx="3586">
                  <c:v>40.240318000000002</c:v>
                </c:pt>
                <c:pt idx="3587">
                  <c:v>40.239497999999998</c:v>
                </c:pt>
                <c:pt idx="3588">
                  <c:v>40.238678</c:v>
                </c:pt>
                <c:pt idx="3589">
                  <c:v>40.237856999999998</c:v>
                </c:pt>
                <c:pt idx="3590">
                  <c:v>40.237034999999999</c:v>
                </c:pt>
                <c:pt idx="3591">
                  <c:v>40.236212000000002</c:v>
                </c:pt>
                <c:pt idx="3592">
                  <c:v>40.235388999999998</c:v>
                </c:pt>
                <c:pt idx="3593">
                  <c:v>40.234565000000003</c:v>
                </c:pt>
                <c:pt idx="3594">
                  <c:v>40.233741000000002</c:v>
                </c:pt>
                <c:pt idx="3595">
                  <c:v>40.232916000000003</c:v>
                </c:pt>
                <c:pt idx="3596">
                  <c:v>40.232089999999999</c:v>
                </c:pt>
                <c:pt idx="3597">
                  <c:v>40.231264000000003</c:v>
                </c:pt>
                <c:pt idx="3598">
                  <c:v>40.230437000000002</c:v>
                </c:pt>
                <c:pt idx="3599">
                  <c:v>40.229609000000004</c:v>
                </c:pt>
                <c:pt idx="3600">
                  <c:v>40.228780999999998</c:v>
                </c:pt>
                <c:pt idx="3601">
                  <c:v>40.227952999999999</c:v>
                </c:pt>
                <c:pt idx="3602">
                  <c:v>40.227124000000003</c:v>
                </c:pt>
                <c:pt idx="3603">
                  <c:v>40.226294000000003</c:v>
                </c:pt>
                <c:pt idx="3604">
                  <c:v>40.225462999999998</c:v>
                </c:pt>
                <c:pt idx="3605">
                  <c:v>40.224632999999997</c:v>
                </c:pt>
                <c:pt idx="3606">
                  <c:v>40.223801000000002</c:v>
                </c:pt>
                <c:pt idx="3607">
                  <c:v>40.222968999999999</c:v>
                </c:pt>
                <c:pt idx="3608">
                  <c:v>40.222135999999999</c:v>
                </c:pt>
                <c:pt idx="3609">
                  <c:v>40.221302999999999</c:v>
                </c:pt>
                <c:pt idx="3610">
                  <c:v>40.220469000000001</c:v>
                </c:pt>
                <c:pt idx="3611">
                  <c:v>40.219634999999997</c:v>
                </c:pt>
                <c:pt idx="3612">
                  <c:v>40.218800000000002</c:v>
                </c:pt>
                <c:pt idx="3613">
                  <c:v>40.217965</c:v>
                </c:pt>
                <c:pt idx="3614">
                  <c:v>40.217129</c:v>
                </c:pt>
                <c:pt idx="3615">
                  <c:v>40.216293</c:v>
                </c:pt>
                <c:pt idx="3616">
                  <c:v>40.215456000000003</c:v>
                </c:pt>
                <c:pt idx="3617">
                  <c:v>40.214618999999999</c:v>
                </c:pt>
                <c:pt idx="3618">
                  <c:v>40.213780999999997</c:v>
                </c:pt>
                <c:pt idx="3619">
                  <c:v>40.212941999999998</c:v>
                </c:pt>
                <c:pt idx="3620">
                  <c:v>40.212102999999999</c:v>
                </c:pt>
                <c:pt idx="3621">
                  <c:v>40.211264</c:v>
                </c:pt>
                <c:pt idx="3622">
                  <c:v>40.210424000000003</c:v>
                </c:pt>
                <c:pt idx="3623">
                  <c:v>40.209584</c:v>
                </c:pt>
                <c:pt idx="3624">
                  <c:v>40.208742999999998</c:v>
                </c:pt>
                <c:pt idx="3625">
                  <c:v>40.207901</c:v>
                </c:pt>
                <c:pt idx="3626">
                  <c:v>40.207059999999998</c:v>
                </c:pt>
                <c:pt idx="3627">
                  <c:v>40.206217000000002</c:v>
                </c:pt>
                <c:pt idx="3628">
                  <c:v>40.205373999999999</c:v>
                </c:pt>
                <c:pt idx="3629">
                  <c:v>40.204531000000003</c:v>
                </c:pt>
                <c:pt idx="3630">
                  <c:v>40.203688</c:v>
                </c:pt>
                <c:pt idx="3631">
                  <c:v>40.202843000000001</c:v>
                </c:pt>
                <c:pt idx="3632">
                  <c:v>40.201999000000001</c:v>
                </c:pt>
                <c:pt idx="3633">
                  <c:v>40.201154000000002</c:v>
                </c:pt>
                <c:pt idx="3634">
                  <c:v>40.200308</c:v>
                </c:pt>
                <c:pt idx="3635">
                  <c:v>40.199461999999997</c:v>
                </c:pt>
                <c:pt idx="3636">
                  <c:v>40.198616000000001</c:v>
                </c:pt>
                <c:pt idx="3637">
                  <c:v>40.197769000000001</c:v>
                </c:pt>
                <c:pt idx="3638">
                  <c:v>40.196922000000001</c:v>
                </c:pt>
                <c:pt idx="3639">
                  <c:v>40.196074000000003</c:v>
                </c:pt>
                <c:pt idx="3640">
                  <c:v>40.195225999999998</c:v>
                </c:pt>
                <c:pt idx="3641">
                  <c:v>40.194378</c:v>
                </c:pt>
                <c:pt idx="3642">
                  <c:v>40.193528999999998</c:v>
                </c:pt>
                <c:pt idx="3643">
                  <c:v>40.192680000000003</c:v>
                </c:pt>
                <c:pt idx="3644">
                  <c:v>40.191830000000003</c:v>
                </c:pt>
                <c:pt idx="3645">
                  <c:v>40.190980000000003</c:v>
                </c:pt>
                <c:pt idx="3646">
                  <c:v>40.190128999999999</c:v>
                </c:pt>
                <c:pt idx="3647">
                  <c:v>40.189278000000002</c:v>
                </c:pt>
                <c:pt idx="3648">
                  <c:v>40.188426999999997</c:v>
                </c:pt>
                <c:pt idx="3649">
                  <c:v>40.187576</c:v>
                </c:pt>
                <c:pt idx="3650">
                  <c:v>40.186723999999998</c:v>
                </c:pt>
                <c:pt idx="3651">
                  <c:v>40.185870999999999</c:v>
                </c:pt>
                <c:pt idx="3652">
                  <c:v>40.185017999999999</c:v>
                </c:pt>
                <c:pt idx="3653">
                  <c:v>40.184165</c:v>
                </c:pt>
                <c:pt idx="3654">
                  <c:v>40.183312000000001</c:v>
                </c:pt>
                <c:pt idx="3655">
                  <c:v>40.182457999999997</c:v>
                </c:pt>
                <c:pt idx="3656">
                  <c:v>40.181604</c:v>
                </c:pt>
                <c:pt idx="3657">
                  <c:v>40.180748999999999</c:v>
                </c:pt>
                <c:pt idx="3658">
                  <c:v>40.179893999999997</c:v>
                </c:pt>
                <c:pt idx="3659">
                  <c:v>40.179039000000003</c:v>
                </c:pt>
                <c:pt idx="3660">
                  <c:v>40.178184000000002</c:v>
                </c:pt>
                <c:pt idx="3661">
                  <c:v>40.177328000000003</c:v>
                </c:pt>
                <c:pt idx="3662">
                  <c:v>40.176470999999999</c:v>
                </c:pt>
                <c:pt idx="3663">
                  <c:v>40.175615000000001</c:v>
                </c:pt>
                <c:pt idx="3664">
                  <c:v>40.174757999999997</c:v>
                </c:pt>
                <c:pt idx="3665">
                  <c:v>40.173901000000001</c:v>
                </c:pt>
                <c:pt idx="3666">
                  <c:v>40.173043</c:v>
                </c:pt>
                <c:pt idx="3667">
                  <c:v>40.172184999999999</c:v>
                </c:pt>
                <c:pt idx="3668">
                  <c:v>40.171326999999998</c:v>
                </c:pt>
                <c:pt idx="3669">
                  <c:v>40.170468999999997</c:v>
                </c:pt>
                <c:pt idx="3670">
                  <c:v>40.169609999999999</c:v>
                </c:pt>
                <c:pt idx="3671">
                  <c:v>40.168751</c:v>
                </c:pt>
                <c:pt idx="3672">
                  <c:v>40.167892000000002</c:v>
                </c:pt>
                <c:pt idx="3673">
                  <c:v>40.167031999999999</c:v>
                </c:pt>
                <c:pt idx="3674">
                  <c:v>40.166172000000003</c:v>
                </c:pt>
                <c:pt idx="3675">
                  <c:v>40.165312</c:v>
                </c:pt>
                <c:pt idx="3676">
                  <c:v>40.164451999999997</c:v>
                </c:pt>
                <c:pt idx="3677">
                  <c:v>40.163590999999997</c:v>
                </c:pt>
                <c:pt idx="3678">
                  <c:v>40.162730000000003</c:v>
                </c:pt>
                <c:pt idx="3679">
                  <c:v>40.161869000000003</c:v>
                </c:pt>
                <c:pt idx="3680">
                  <c:v>40.161006999999998</c:v>
                </c:pt>
                <c:pt idx="3681">
                  <c:v>40.160145</c:v>
                </c:pt>
                <c:pt idx="3682">
                  <c:v>40.159283000000002</c:v>
                </c:pt>
                <c:pt idx="3683">
                  <c:v>40.158420999999997</c:v>
                </c:pt>
                <c:pt idx="3684">
                  <c:v>40.157558000000002</c:v>
                </c:pt>
                <c:pt idx="3685">
                  <c:v>40.156694999999999</c:v>
                </c:pt>
                <c:pt idx="3686">
                  <c:v>40.155831999999997</c:v>
                </c:pt>
                <c:pt idx="3687">
                  <c:v>40.154969000000001</c:v>
                </c:pt>
                <c:pt idx="3688">
                  <c:v>40.154105999999999</c:v>
                </c:pt>
                <c:pt idx="3689">
                  <c:v>40.153241999999999</c:v>
                </c:pt>
                <c:pt idx="3690">
                  <c:v>40.152377999999999</c:v>
                </c:pt>
                <c:pt idx="3691">
                  <c:v>40.151513999999999</c:v>
                </c:pt>
                <c:pt idx="3692">
                  <c:v>40.150649000000001</c:v>
                </c:pt>
                <c:pt idx="3693">
                  <c:v>40.149783999999997</c:v>
                </c:pt>
                <c:pt idx="3694">
                  <c:v>40.148919999999997</c:v>
                </c:pt>
                <c:pt idx="3695">
                  <c:v>40.148054999999999</c:v>
                </c:pt>
                <c:pt idx="3696">
                  <c:v>40.147188999999997</c:v>
                </c:pt>
                <c:pt idx="3697">
                  <c:v>40.146324</c:v>
                </c:pt>
                <c:pt idx="3698">
                  <c:v>40.145457999999998</c:v>
                </c:pt>
                <c:pt idx="3699">
                  <c:v>40.144592000000003</c:v>
                </c:pt>
                <c:pt idx="3700">
                  <c:v>40.143726000000001</c:v>
                </c:pt>
                <c:pt idx="3701">
                  <c:v>40.142859999999999</c:v>
                </c:pt>
                <c:pt idx="3702">
                  <c:v>40.141992999999999</c:v>
                </c:pt>
                <c:pt idx="3703">
                  <c:v>40.141126999999997</c:v>
                </c:pt>
                <c:pt idx="3704">
                  <c:v>40.140259999999998</c:v>
                </c:pt>
                <c:pt idx="3705">
                  <c:v>40.139392999999998</c:v>
                </c:pt>
                <c:pt idx="3706">
                  <c:v>40.138525999999999</c:v>
                </c:pt>
                <c:pt idx="3707">
                  <c:v>40.137658000000002</c:v>
                </c:pt>
                <c:pt idx="3708">
                  <c:v>40.136791000000002</c:v>
                </c:pt>
                <c:pt idx="3709">
                  <c:v>40.135922999999998</c:v>
                </c:pt>
                <c:pt idx="3710">
                  <c:v>40.135055000000001</c:v>
                </c:pt>
                <c:pt idx="3711">
                  <c:v>40.134186999999997</c:v>
                </c:pt>
                <c:pt idx="3712">
                  <c:v>40.133319</c:v>
                </c:pt>
                <c:pt idx="3713">
                  <c:v>40.132451000000003</c:v>
                </c:pt>
                <c:pt idx="3714">
                  <c:v>40.131582000000002</c:v>
                </c:pt>
                <c:pt idx="3715">
                  <c:v>40.130713999999998</c:v>
                </c:pt>
                <c:pt idx="3716">
                  <c:v>40.129845000000003</c:v>
                </c:pt>
                <c:pt idx="3717">
                  <c:v>40.128976000000002</c:v>
                </c:pt>
                <c:pt idx="3718">
                  <c:v>40.128107</c:v>
                </c:pt>
                <c:pt idx="3719">
                  <c:v>40.127237999999998</c:v>
                </c:pt>
                <c:pt idx="3720">
                  <c:v>40.126367999999999</c:v>
                </c:pt>
                <c:pt idx="3721">
                  <c:v>40.125498999999998</c:v>
                </c:pt>
                <c:pt idx="3722">
                  <c:v>40.124628999999999</c:v>
                </c:pt>
                <c:pt idx="3723">
                  <c:v>40.123759999999997</c:v>
                </c:pt>
                <c:pt idx="3724">
                  <c:v>40.122889999999998</c:v>
                </c:pt>
                <c:pt idx="3725">
                  <c:v>40.122019999999999</c:v>
                </c:pt>
                <c:pt idx="3726">
                  <c:v>40.12115</c:v>
                </c:pt>
                <c:pt idx="3727">
                  <c:v>40.120280000000001</c:v>
                </c:pt>
                <c:pt idx="3728">
                  <c:v>40.119410000000002</c:v>
                </c:pt>
                <c:pt idx="3729">
                  <c:v>40.118538999999998</c:v>
                </c:pt>
                <c:pt idx="3730">
                  <c:v>40.117668999999999</c:v>
                </c:pt>
                <c:pt idx="3731">
                  <c:v>40.116798000000003</c:v>
                </c:pt>
                <c:pt idx="3732">
                  <c:v>40.115927999999997</c:v>
                </c:pt>
                <c:pt idx="3733">
                  <c:v>40.115057</c:v>
                </c:pt>
                <c:pt idx="3734">
                  <c:v>40.114185999999997</c:v>
                </c:pt>
                <c:pt idx="3735">
                  <c:v>40.113315</c:v>
                </c:pt>
                <c:pt idx="3736">
                  <c:v>40.112444000000004</c:v>
                </c:pt>
                <c:pt idx="3737">
                  <c:v>40.111573</c:v>
                </c:pt>
                <c:pt idx="3738">
                  <c:v>40.110702000000003</c:v>
                </c:pt>
                <c:pt idx="3739">
                  <c:v>40.109831</c:v>
                </c:pt>
                <c:pt idx="3740">
                  <c:v>40.108960000000003</c:v>
                </c:pt>
                <c:pt idx="3741">
                  <c:v>40.108089</c:v>
                </c:pt>
                <c:pt idx="3742">
                  <c:v>40.107216999999999</c:v>
                </c:pt>
                <c:pt idx="3743">
                  <c:v>40.106346000000002</c:v>
                </c:pt>
                <c:pt idx="3744">
                  <c:v>40.105474000000001</c:v>
                </c:pt>
                <c:pt idx="3745">
                  <c:v>40.104602999999997</c:v>
                </c:pt>
                <c:pt idx="3746">
                  <c:v>40.103731000000003</c:v>
                </c:pt>
                <c:pt idx="3747">
                  <c:v>40.102859000000002</c:v>
                </c:pt>
                <c:pt idx="3748">
                  <c:v>40.101987999999999</c:v>
                </c:pt>
                <c:pt idx="3749">
                  <c:v>40.101115999999998</c:v>
                </c:pt>
                <c:pt idx="3750">
                  <c:v>40.100244000000004</c:v>
                </c:pt>
                <c:pt idx="3751">
                  <c:v>40.099372000000002</c:v>
                </c:pt>
                <c:pt idx="3752">
                  <c:v>40.098500000000001</c:v>
                </c:pt>
                <c:pt idx="3753">
                  <c:v>40.097628999999998</c:v>
                </c:pt>
                <c:pt idx="3754">
                  <c:v>40.096756999999997</c:v>
                </c:pt>
                <c:pt idx="3755">
                  <c:v>40.095885000000003</c:v>
                </c:pt>
                <c:pt idx="3756">
                  <c:v>40.095013000000002</c:v>
                </c:pt>
                <c:pt idx="3757">
                  <c:v>40.094141</c:v>
                </c:pt>
                <c:pt idx="3758">
                  <c:v>40.093268999999999</c:v>
                </c:pt>
                <c:pt idx="3759">
                  <c:v>40.092396999999998</c:v>
                </c:pt>
                <c:pt idx="3760">
                  <c:v>40.091524999999997</c:v>
                </c:pt>
                <c:pt idx="3761">
                  <c:v>40.090653000000003</c:v>
                </c:pt>
                <c:pt idx="3762">
                  <c:v>40.089781000000002</c:v>
                </c:pt>
                <c:pt idx="3763">
                  <c:v>40.088909000000001</c:v>
                </c:pt>
                <c:pt idx="3764">
                  <c:v>40.088037</c:v>
                </c:pt>
                <c:pt idx="3765">
                  <c:v>40.087164000000001</c:v>
                </c:pt>
                <c:pt idx="3766">
                  <c:v>40.086292</c:v>
                </c:pt>
                <c:pt idx="3767">
                  <c:v>40.085419999999999</c:v>
                </c:pt>
                <c:pt idx="3768">
                  <c:v>40.084547999999998</c:v>
                </c:pt>
                <c:pt idx="3769">
                  <c:v>40.083675999999997</c:v>
                </c:pt>
                <c:pt idx="3770">
                  <c:v>40.082804000000003</c:v>
                </c:pt>
                <c:pt idx="3771">
                  <c:v>40.081932000000002</c:v>
                </c:pt>
                <c:pt idx="3772">
                  <c:v>40.081060000000001</c:v>
                </c:pt>
                <c:pt idx="3773">
                  <c:v>40.080188</c:v>
                </c:pt>
                <c:pt idx="3774">
                  <c:v>40.079317000000003</c:v>
                </c:pt>
                <c:pt idx="3775">
                  <c:v>40.078445000000002</c:v>
                </c:pt>
                <c:pt idx="3776">
                  <c:v>40.077573000000001</c:v>
                </c:pt>
                <c:pt idx="3777">
                  <c:v>40.076701</c:v>
                </c:pt>
                <c:pt idx="3778">
                  <c:v>40.075828999999999</c:v>
                </c:pt>
                <c:pt idx="3779">
                  <c:v>40.074956999999998</c:v>
                </c:pt>
                <c:pt idx="3780">
                  <c:v>40.074086000000001</c:v>
                </c:pt>
                <c:pt idx="3781">
                  <c:v>40.073214</c:v>
                </c:pt>
                <c:pt idx="3782">
                  <c:v>40.072341999999999</c:v>
                </c:pt>
                <c:pt idx="3783">
                  <c:v>40.071471000000003</c:v>
                </c:pt>
                <c:pt idx="3784">
                  <c:v>40.070599000000001</c:v>
                </c:pt>
                <c:pt idx="3785">
                  <c:v>40.069727999999998</c:v>
                </c:pt>
                <c:pt idx="3786">
                  <c:v>40.068855999999997</c:v>
                </c:pt>
                <c:pt idx="3787">
                  <c:v>40.067985</c:v>
                </c:pt>
                <c:pt idx="3788">
                  <c:v>40.067113999999997</c:v>
                </c:pt>
                <c:pt idx="3789">
                  <c:v>40.066243</c:v>
                </c:pt>
                <c:pt idx="3790">
                  <c:v>40.065370999999999</c:v>
                </c:pt>
                <c:pt idx="3791">
                  <c:v>40.064500000000002</c:v>
                </c:pt>
                <c:pt idx="3792">
                  <c:v>40.063628999999999</c:v>
                </c:pt>
                <c:pt idx="3793">
                  <c:v>40.062758000000002</c:v>
                </c:pt>
                <c:pt idx="3794">
                  <c:v>40.061886999999999</c:v>
                </c:pt>
                <c:pt idx="3795">
                  <c:v>40.061017</c:v>
                </c:pt>
                <c:pt idx="3796">
                  <c:v>40.060146000000003</c:v>
                </c:pt>
                <c:pt idx="3797">
                  <c:v>40.059275</c:v>
                </c:pt>
                <c:pt idx="3798">
                  <c:v>40.058405</c:v>
                </c:pt>
                <c:pt idx="3799">
                  <c:v>40.057533999999997</c:v>
                </c:pt>
                <c:pt idx="3800">
                  <c:v>40.056663999999998</c:v>
                </c:pt>
                <c:pt idx="3801">
                  <c:v>40.055793999999999</c:v>
                </c:pt>
                <c:pt idx="3802">
                  <c:v>40.054924</c:v>
                </c:pt>
                <c:pt idx="3803">
                  <c:v>40.054053000000003</c:v>
                </c:pt>
                <c:pt idx="3804">
                  <c:v>40.053182999999997</c:v>
                </c:pt>
                <c:pt idx="3805">
                  <c:v>40.052314000000003</c:v>
                </c:pt>
                <c:pt idx="3806">
                  <c:v>40.051443999999996</c:v>
                </c:pt>
                <c:pt idx="3807">
                  <c:v>40.050573999999997</c:v>
                </c:pt>
                <c:pt idx="3808">
                  <c:v>40.049705000000003</c:v>
                </c:pt>
                <c:pt idx="3809">
                  <c:v>40.048834999999997</c:v>
                </c:pt>
                <c:pt idx="3810">
                  <c:v>40.047966000000002</c:v>
                </c:pt>
                <c:pt idx="3811">
                  <c:v>40.047097000000001</c:v>
                </c:pt>
                <c:pt idx="3812">
                  <c:v>40.046227000000002</c:v>
                </c:pt>
                <c:pt idx="3813">
                  <c:v>40.045358999999998</c:v>
                </c:pt>
                <c:pt idx="3814">
                  <c:v>40.044490000000003</c:v>
                </c:pt>
                <c:pt idx="3815">
                  <c:v>40.043621000000002</c:v>
                </c:pt>
                <c:pt idx="3816">
                  <c:v>40.042752</c:v>
                </c:pt>
                <c:pt idx="3817">
                  <c:v>40.041884000000003</c:v>
                </c:pt>
                <c:pt idx="3818">
                  <c:v>40.041015999999999</c:v>
                </c:pt>
                <c:pt idx="3819">
                  <c:v>40.040146999999997</c:v>
                </c:pt>
                <c:pt idx="3820">
                  <c:v>40.039279000000001</c:v>
                </c:pt>
                <c:pt idx="3821">
                  <c:v>40.038411000000004</c:v>
                </c:pt>
                <c:pt idx="3822">
                  <c:v>40.037543999999997</c:v>
                </c:pt>
                <c:pt idx="3823">
                  <c:v>40.036676</c:v>
                </c:pt>
                <c:pt idx="3824">
                  <c:v>40.035808000000003</c:v>
                </c:pt>
                <c:pt idx="3825">
                  <c:v>40.034941000000003</c:v>
                </c:pt>
                <c:pt idx="3826">
                  <c:v>40.034073999999997</c:v>
                </c:pt>
                <c:pt idx="3827">
                  <c:v>40.033206999999997</c:v>
                </c:pt>
                <c:pt idx="3828">
                  <c:v>40.032339999999998</c:v>
                </c:pt>
                <c:pt idx="3829">
                  <c:v>40.031472999999998</c:v>
                </c:pt>
                <c:pt idx="3830">
                  <c:v>40.030607000000003</c:v>
                </c:pt>
                <c:pt idx="3831">
                  <c:v>40.029739999999997</c:v>
                </c:pt>
                <c:pt idx="3832">
                  <c:v>40.028874000000002</c:v>
                </c:pt>
                <c:pt idx="3833">
                  <c:v>40.028008</c:v>
                </c:pt>
                <c:pt idx="3834">
                  <c:v>40.027141999999998</c:v>
                </c:pt>
                <c:pt idx="3835">
                  <c:v>40.026276000000003</c:v>
                </c:pt>
                <c:pt idx="3836">
                  <c:v>40.025410999999998</c:v>
                </c:pt>
                <c:pt idx="3837">
                  <c:v>40.024545000000003</c:v>
                </c:pt>
                <c:pt idx="3838">
                  <c:v>40.023679999999999</c:v>
                </c:pt>
                <c:pt idx="3839">
                  <c:v>40.022815000000001</c:v>
                </c:pt>
                <c:pt idx="3840">
                  <c:v>40.021949999999997</c:v>
                </c:pt>
                <c:pt idx="3841">
                  <c:v>40.021084999999999</c:v>
                </c:pt>
                <c:pt idx="3842">
                  <c:v>40.020220999999999</c:v>
                </c:pt>
                <c:pt idx="3843">
                  <c:v>40.019356999999999</c:v>
                </c:pt>
                <c:pt idx="3844">
                  <c:v>40.018492000000002</c:v>
                </c:pt>
                <c:pt idx="3845">
                  <c:v>40.017628999999999</c:v>
                </c:pt>
                <c:pt idx="3846">
                  <c:v>40.016764999999999</c:v>
                </c:pt>
                <c:pt idx="3847">
                  <c:v>40.015900999999999</c:v>
                </c:pt>
                <c:pt idx="3848">
                  <c:v>40.015037999999997</c:v>
                </c:pt>
                <c:pt idx="3849">
                  <c:v>40.014175000000002</c:v>
                </c:pt>
                <c:pt idx="3850">
                  <c:v>40.013311999999999</c:v>
                </c:pt>
                <c:pt idx="3851">
                  <c:v>40.012448999999997</c:v>
                </c:pt>
                <c:pt idx="3852">
                  <c:v>40.011586000000001</c:v>
                </c:pt>
                <c:pt idx="3853">
                  <c:v>40.010724000000003</c:v>
                </c:pt>
                <c:pt idx="3854">
                  <c:v>40.009861999999998</c:v>
                </c:pt>
                <c:pt idx="3855">
                  <c:v>40.009</c:v>
                </c:pt>
                <c:pt idx="3856">
                  <c:v>40.008138000000002</c:v>
                </c:pt>
                <c:pt idx="3857">
                  <c:v>40.007277000000002</c:v>
                </c:pt>
                <c:pt idx="3858">
                  <c:v>40.006416000000002</c:v>
                </c:pt>
                <c:pt idx="3859">
                  <c:v>40.005553999999997</c:v>
                </c:pt>
                <c:pt idx="3860">
                  <c:v>40.004694000000001</c:v>
                </c:pt>
                <c:pt idx="3861">
                  <c:v>40.003833</c:v>
                </c:pt>
                <c:pt idx="3862">
                  <c:v>40.002972999999997</c:v>
                </c:pt>
                <c:pt idx="3863">
                  <c:v>40.002111999999997</c:v>
                </c:pt>
                <c:pt idx="3864">
                  <c:v>40.001252000000001</c:v>
                </c:pt>
                <c:pt idx="3865">
                  <c:v>40.000393000000003</c:v>
                </c:pt>
                <c:pt idx="3866">
                  <c:v>39.999533</c:v>
                </c:pt>
                <c:pt idx="3867">
                  <c:v>39.998674000000001</c:v>
                </c:pt>
                <c:pt idx="3868">
                  <c:v>39.997815000000003</c:v>
                </c:pt>
                <c:pt idx="3869">
                  <c:v>39.996955999999997</c:v>
                </c:pt>
                <c:pt idx="3870">
                  <c:v>39.996098000000003</c:v>
                </c:pt>
                <c:pt idx="3871">
                  <c:v>39.995238999999998</c:v>
                </c:pt>
                <c:pt idx="3872">
                  <c:v>39.994380999999997</c:v>
                </c:pt>
                <c:pt idx="3873">
                  <c:v>39.993524000000001</c:v>
                </c:pt>
                <c:pt idx="3874">
                  <c:v>39.992666</c:v>
                </c:pt>
                <c:pt idx="3875">
                  <c:v>39.991809000000003</c:v>
                </c:pt>
                <c:pt idx="3876">
                  <c:v>39.990952</c:v>
                </c:pt>
                <c:pt idx="3877">
                  <c:v>39.990094999999997</c:v>
                </c:pt>
                <c:pt idx="3878">
                  <c:v>39.989238</c:v>
                </c:pt>
                <c:pt idx="3879">
                  <c:v>39.988382000000001</c:v>
                </c:pt>
                <c:pt idx="3880">
                  <c:v>39.987526000000003</c:v>
                </c:pt>
                <c:pt idx="3881">
                  <c:v>39.986669999999997</c:v>
                </c:pt>
                <c:pt idx="3882">
                  <c:v>39.985815000000002</c:v>
                </c:pt>
                <c:pt idx="3883">
                  <c:v>39.984959000000003</c:v>
                </c:pt>
                <c:pt idx="3884">
                  <c:v>39.984104000000002</c:v>
                </c:pt>
                <c:pt idx="3885">
                  <c:v>39.983249999999998</c:v>
                </c:pt>
                <c:pt idx="3886">
                  <c:v>39.982394999999997</c:v>
                </c:pt>
                <c:pt idx="3887">
                  <c:v>39.981541</c:v>
                </c:pt>
                <c:pt idx="3888">
                  <c:v>39.980687000000003</c:v>
                </c:pt>
                <c:pt idx="3889">
                  <c:v>39.979832999999999</c:v>
                </c:pt>
                <c:pt idx="3890">
                  <c:v>39.97898</c:v>
                </c:pt>
                <c:pt idx="3891">
                  <c:v>39.978127000000001</c:v>
                </c:pt>
                <c:pt idx="3892">
                  <c:v>39.977274000000001</c:v>
                </c:pt>
                <c:pt idx="3893">
                  <c:v>39.976421999999999</c:v>
                </c:pt>
                <c:pt idx="3894">
                  <c:v>39.975569</c:v>
                </c:pt>
                <c:pt idx="3895">
                  <c:v>39.974716999999998</c:v>
                </c:pt>
                <c:pt idx="3896">
                  <c:v>39.973866000000001</c:v>
                </c:pt>
                <c:pt idx="3897">
                  <c:v>39.973013999999999</c:v>
                </c:pt>
                <c:pt idx="3898">
                  <c:v>39.972163000000002</c:v>
                </c:pt>
                <c:pt idx="3899">
                  <c:v>39.971311999999998</c:v>
                </c:pt>
                <c:pt idx="3900">
                  <c:v>39.970461999999998</c:v>
                </c:pt>
                <c:pt idx="3901">
                  <c:v>39.969611999999998</c:v>
                </c:pt>
                <c:pt idx="3902">
                  <c:v>39.968761999999998</c:v>
                </c:pt>
                <c:pt idx="3903">
                  <c:v>39.967911999999998</c:v>
                </c:pt>
                <c:pt idx="3904">
                  <c:v>39.967063000000003</c:v>
                </c:pt>
                <c:pt idx="3905">
                  <c:v>39.966214000000001</c:v>
                </c:pt>
                <c:pt idx="3906">
                  <c:v>39.965364999999998</c:v>
                </c:pt>
                <c:pt idx="3907">
                  <c:v>39.964516000000003</c:v>
                </c:pt>
                <c:pt idx="3908">
                  <c:v>39.963667999999998</c:v>
                </c:pt>
                <c:pt idx="3909">
                  <c:v>39.962820999999998</c:v>
                </c:pt>
                <c:pt idx="3910">
                  <c:v>39.961973</c:v>
                </c:pt>
                <c:pt idx="3911">
                  <c:v>39.961126</c:v>
                </c:pt>
                <c:pt idx="3912">
                  <c:v>39.960279</c:v>
                </c:pt>
                <c:pt idx="3913">
                  <c:v>39.959432</c:v>
                </c:pt>
                <c:pt idx="3914">
                  <c:v>39.958585999999997</c:v>
                </c:pt>
                <c:pt idx="3915">
                  <c:v>39.957740000000001</c:v>
                </c:pt>
                <c:pt idx="3916">
                  <c:v>39.956895000000003</c:v>
                </c:pt>
                <c:pt idx="3917">
                  <c:v>39.956049</c:v>
                </c:pt>
                <c:pt idx="3918">
                  <c:v>39.955204000000002</c:v>
                </c:pt>
                <c:pt idx="3919">
                  <c:v>39.954360000000001</c:v>
                </c:pt>
                <c:pt idx="3920">
                  <c:v>39.953515000000003</c:v>
                </c:pt>
                <c:pt idx="3921">
                  <c:v>39.952671000000002</c:v>
                </c:pt>
                <c:pt idx="3922">
                  <c:v>39.951827999999999</c:v>
                </c:pt>
                <c:pt idx="3923">
                  <c:v>39.950983999999998</c:v>
                </c:pt>
                <c:pt idx="3924">
                  <c:v>39.950141000000002</c:v>
                </c:pt>
                <c:pt idx="3925">
                  <c:v>39.949297999999999</c:v>
                </c:pt>
                <c:pt idx="3926">
                  <c:v>39.948456</c:v>
                </c:pt>
                <c:pt idx="3927">
                  <c:v>39.947614000000002</c:v>
                </c:pt>
                <c:pt idx="3928">
                  <c:v>39.946772000000003</c:v>
                </c:pt>
                <c:pt idx="3929">
                  <c:v>39.945931000000002</c:v>
                </c:pt>
                <c:pt idx="3930">
                  <c:v>39.94509</c:v>
                </c:pt>
                <c:pt idx="3931">
                  <c:v>39.944248999999999</c:v>
                </c:pt>
                <c:pt idx="3932">
                  <c:v>39.943409000000003</c:v>
                </c:pt>
                <c:pt idx="3933">
                  <c:v>39.942568999999999</c:v>
                </c:pt>
                <c:pt idx="3934">
                  <c:v>39.941729000000002</c:v>
                </c:pt>
                <c:pt idx="3935">
                  <c:v>39.940890000000003</c:v>
                </c:pt>
                <c:pt idx="3936">
                  <c:v>39.940050999999997</c:v>
                </c:pt>
                <c:pt idx="3937">
                  <c:v>39.939213000000002</c:v>
                </c:pt>
                <c:pt idx="3938">
                  <c:v>39.938374000000003</c:v>
                </c:pt>
                <c:pt idx="3939">
                  <c:v>39.937536000000001</c:v>
                </c:pt>
                <c:pt idx="3940">
                  <c:v>39.936698999999997</c:v>
                </c:pt>
                <c:pt idx="3941">
                  <c:v>39.935862</c:v>
                </c:pt>
                <c:pt idx="3942">
                  <c:v>39.935025000000003</c:v>
                </c:pt>
                <c:pt idx="3943">
                  <c:v>39.934187999999999</c:v>
                </c:pt>
                <c:pt idx="3944">
                  <c:v>39.933351999999999</c:v>
                </c:pt>
                <c:pt idx="3945">
                  <c:v>39.932516999999997</c:v>
                </c:pt>
                <c:pt idx="3946">
                  <c:v>39.931680999999998</c:v>
                </c:pt>
                <c:pt idx="3947">
                  <c:v>39.930846000000003</c:v>
                </c:pt>
                <c:pt idx="3948">
                  <c:v>39.930011</c:v>
                </c:pt>
                <c:pt idx="3949">
                  <c:v>39.929177000000003</c:v>
                </c:pt>
                <c:pt idx="3950">
                  <c:v>39.928342999999998</c:v>
                </c:pt>
                <c:pt idx="3951">
                  <c:v>39.927509999999998</c:v>
                </c:pt>
                <c:pt idx="3952">
                  <c:v>39.926676999999998</c:v>
                </c:pt>
                <c:pt idx="3953">
                  <c:v>39.925843999999998</c:v>
                </c:pt>
                <c:pt idx="3954">
                  <c:v>39.925010999999998</c:v>
                </c:pt>
                <c:pt idx="3955">
                  <c:v>39.924179000000002</c:v>
                </c:pt>
                <c:pt idx="3956">
                  <c:v>39.923347999999997</c:v>
                </c:pt>
                <c:pt idx="3957">
                  <c:v>39.922516000000002</c:v>
                </c:pt>
                <c:pt idx="3958">
                  <c:v>39.921684999999997</c:v>
                </c:pt>
                <c:pt idx="3959">
                  <c:v>39.920855000000003</c:v>
                </c:pt>
                <c:pt idx="3960">
                  <c:v>39.920025000000003</c:v>
                </c:pt>
                <c:pt idx="3961">
                  <c:v>39.919195000000002</c:v>
                </c:pt>
                <c:pt idx="3962">
                  <c:v>39.918365000000001</c:v>
                </c:pt>
                <c:pt idx="3963">
                  <c:v>39.917535999999998</c:v>
                </c:pt>
                <c:pt idx="3964">
                  <c:v>39.916708</c:v>
                </c:pt>
                <c:pt idx="3965">
                  <c:v>39.915880000000001</c:v>
                </c:pt>
                <c:pt idx="3966">
                  <c:v>39.915052000000003</c:v>
                </c:pt>
                <c:pt idx="3967">
                  <c:v>39.914223999999997</c:v>
                </c:pt>
                <c:pt idx="3968">
                  <c:v>39.913397000000003</c:v>
                </c:pt>
                <c:pt idx="3969">
                  <c:v>39.912570000000002</c:v>
                </c:pt>
                <c:pt idx="3970">
                  <c:v>39.911743999999999</c:v>
                </c:pt>
                <c:pt idx="3971">
                  <c:v>39.910918000000002</c:v>
                </c:pt>
                <c:pt idx="3972">
                  <c:v>39.910093000000003</c:v>
                </c:pt>
                <c:pt idx="3973">
                  <c:v>39.909267999999997</c:v>
                </c:pt>
                <c:pt idx="3974">
                  <c:v>39.908442999999998</c:v>
                </c:pt>
                <c:pt idx="3975">
                  <c:v>39.907618999999997</c:v>
                </c:pt>
                <c:pt idx="3976">
                  <c:v>39.906795000000002</c:v>
                </c:pt>
                <c:pt idx="3977">
                  <c:v>39.905971000000001</c:v>
                </c:pt>
                <c:pt idx="3978">
                  <c:v>39.905147999999997</c:v>
                </c:pt>
                <c:pt idx="3979">
                  <c:v>39.904325999999998</c:v>
                </c:pt>
                <c:pt idx="3980">
                  <c:v>39.903503000000001</c:v>
                </c:pt>
                <c:pt idx="3981">
                  <c:v>39.902681000000001</c:v>
                </c:pt>
                <c:pt idx="3982">
                  <c:v>39.901859999999999</c:v>
                </c:pt>
                <c:pt idx="3983">
                  <c:v>39.901038999999997</c:v>
                </c:pt>
                <c:pt idx="3984">
                  <c:v>39.900218000000002</c:v>
                </c:pt>
                <c:pt idx="3985">
                  <c:v>39.899397999999998</c:v>
                </c:pt>
                <c:pt idx="3986">
                  <c:v>39.898578000000001</c:v>
                </c:pt>
                <c:pt idx="3987">
                  <c:v>39.897759000000001</c:v>
                </c:pt>
                <c:pt idx="3988">
                  <c:v>39.896940000000001</c:v>
                </c:pt>
                <c:pt idx="3989">
                  <c:v>39.896121000000001</c:v>
                </c:pt>
                <c:pt idx="3990">
                  <c:v>39.895302999999998</c:v>
                </c:pt>
                <c:pt idx="3991">
                  <c:v>39.894486000000001</c:v>
                </c:pt>
                <c:pt idx="3992">
                  <c:v>39.893667999999998</c:v>
                </c:pt>
                <c:pt idx="3993">
                  <c:v>39.892851</c:v>
                </c:pt>
                <c:pt idx="3994">
                  <c:v>39.892035</c:v>
                </c:pt>
                <c:pt idx="3995">
                  <c:v>39.891219</c:v>
                </c:pt>
                <c:pt idx="3996">
                  <c:v>39.890402999999999</c:v>
                </c:pt>
                <c:pt idx="3997">
                  <c:v>39.889588000000003</c:v>
                </c:pt>
                <c:pt idx="3998">
                  <c:v>39.888773</c:v>
                </c:pt>
                <c:pt idx="3999">
                  <c:v>39.887959000000002</c:v>
                </c:pt>
                <c:pt idx="4000">
                  <c:v>39.887144999999997</c:v>
                </c:pt>
                <c:pt idx="4001">
                  <c:v>39.886332000000003</c:v>
                </c:pt>
                <c:pt idx="4002">
                  <c:v>39.885519000000002</c:v>
                </c:pt>
                <c:pt idx="4003">
                  <c:v>39.884706000000001</c:v>
                </c:pt>
                <c:pt idx="4004">
                  <c:v>39.883893999999998</c:v>
                </c:pt>
                <c:pt idx="4005">
                  <c:v>39.883082000000002</c:v>
                </c:pt>
                <c:pt idx="4006">
                  <c:v>39.882271000000003</c:v>
                </c:pt>
                <c:pt idx="4007">
                  <c:v>39.881459999999997</c:v>
                </c:pt>
                <c:pt idx="4008">
                  <c:v>39.880650000000003</c:v>
                </c:pt>
                <c:pt idx="4009">
                  <c:v>39.879840000000002</c:v>
                </c:pt>
                <c:pt idx="4010">
                  <c:v>39.87903</c:v>
                </c:pt>
                <c:pt idx="4011">
                  <c:v>39.878221000000003</c:v>
                </c:pt>
                <c:pt idx="4012">
                  <c:v>39.877412</c:v>
                </c:pt>
                <c:pt idx="4013">
                  <c:v>39.876604</c:v>
                </c:pt>
                <c:pt idx="4014">
                  <c:v>39.875796000000001</c:v>
                </c:pt>
                <c:pt idx="4015">
                  <c:v>39.874988999999999</c:v>
                </c:pt>
                <c:pt idx="4016">
                  <c:v>39.874181999999998</c:v>
                </c:pt>
                <c:pt idx="4017">
                  <c:v>39.873376</c:v>
                </c:pt>
                <c:pt idx="4018">
                  <c:v>39.872570000000003</c:v>
                </c:pt>
                <c:pt idx="4019">
                  <c:v>39.871763999999999</c:v>
                </c:pt>
                <c:pt idx="4020">
                  <c:v>39.870958999999999</c:v>
                </c:pt>
                <c:pt idx="4021">
                  <c:v>39.870154999999997</c:v>
                </c:pt>
                <c:pt idx="4022">
                  <c:v>39.869349999999997</c:v>
                </c:pt>
                <c:pt idx="4023">
                  <c:v>39.868547</c:v>
                </c:pt>
                <c:pt idx="4024">
                  <c:v>39.867744000000002</c:v>
                </c:pt>
                <c:pt idx="4025">
                  <c:v>39.866940999999997</c:v>
                </c:pt>
                <c:pt idx="4026">
                  <c:v>39.866137999999999</c:v>
                </c:pt>
                <c:pt idx="4027">
                  <c:v>39.865335999999999</c:v>
                </c:pt>
                <c:pt idx="4028">
                  <c:v>39.864534999999997</c:v>
                </c:pt>
                <c:pt idx="4029">
                  <c:v>39.863734000000001</c:v>
                </c:pt>
                <c:pt idx="4030">
                  <c:v>39.862934000000003</c:v>
                </c:pt>
                <c:pt idx="4031">
                  <c:v>39.862133999999998</c:v>
                </c:pt>
                <c:pt idx="4032">
                  <c:v>39.861333999999999</c:v>
                </c:pt>
                <c:pt idx="4033">
                  <c:v>39.860534999999999</c:v>
                </c:pt>
                <c:pt idx="4034">
                  <c:v>39.859735999999998</c:v>
                </c:pt>
                <c:pt idx="4035">
                  <c:v>39.858938000000002</c:v>
                </c:pt>
                <c:pt idx="4036">
                  <c:v>39.858139999999999</c:v>
                </c:pt>
                <c:pt idx="4037">
                  <c:v>39.857343</c:v>
                </c:pt>
                <c:pt idx="4038">
                  <c:v>39.856546000000002</c:v>
                </c:pt>
                <c:pt idx="4039">
                  <c:v>39.85575</c:v>
                </c:pt>
                <c:pt idx="4040">
                  <c:v>39.854953999999999</c:v>
                </c:pt>
                <c:pt idx="4041">
                  <c:v>39.854159000000003</c:v>
                </c:pt>
                <c:pt idx="4042">
                  <c:v>39.853363999999999</c:v>
                </c:pt>
                <c:pt idx="4043">
                  <c:v>39.852569000000003</c:v>
                </c:pt>
                <c:pt idx="4044">
                  <c:v>39.851775000000004</c:v>
                </c:pt>
                <c:pt idx="4045">
                  <c:v>39.850982000000002</c:v>
                </c:pt>
                <c:pt idx="4046">
                  <c:v>39.850189</c:v>
                </c:pt>
                <c:pt idx="4047">
                  <c:v>39.849395999999999</c:v>
                </c:pt>
                <c:pt idx="4048">
                  <c:v>39.848604000000002</c:v>
                </c:pt>
                <c:pt idx="4049">
                  <c:v>39.847813000000002</c:v>
                </c:pt>
                <c:pt idx="4050">
                  <c:v>39.847022000000003</c:v>
                </c:pt>
                <c:pt idx="4051">
                  <c:v>39.846231000000003</c:v>
                </c:pt>
                <c:pt idx="4052">
                  <c:v>39.845441000000001</c:v>
                </c:pt>
                <c:pt idx="4053">
                  <c:v>39.844650999999999</c:v>
                </c:pt>
                <c:pt idx="4054">
                  <c:v>39.843862000000001</c:v>
                </c:pt>
                <c:pt idx="4055">
                  <c:v>39.843072999999997</c:v>
                </c:pt>
                <c:pt idx="4056">
                  <c:v>39.842284999999997</c:v>
                </c:pt>
                <c:pt idx="4057">
                  <c:v>39.841496999999997</c:v>
                </c:pt>
                <c:pt idx="4058">
                  <c:v>39.840710000000001</c:v>
                </c:pt>
                <c:pt idx="4059">
                  <c:v>39.839922999999999</c:v>
                </c:pt>
                <c:pt idx="4060">
                  <c:v>39.839137000000001</c:v>
                </c:pt>
                <c:pt idx="4061">
                  <c:v>39.838351000000003</c:v>
                </c:pt>
                <c:pt idx="4062">
                  <c:v>39.837566000000002</c:v>
                </c:pt>
                <c:pt idx="4063">
                  <c:v>39.836781000000002</c:v>
                </c:pt>
                <c:pt idx="4064">
                  <c:v>39.835996999999999</c:v>
                </c:pt>
                <c:pt idx="4065">
                  <c:v>39.835213000000003</c:v>
                </c:pt>
                <c:pt idx="4066">
                  <c:v>39.834429999999998</c:v>
                </c:pt>
                <c:pt idx="4067">
                  <c:v>39.833646999999999</c:v>
                </c:pt>
                <c:pt idx="4068">
                  <c:v>39.832864999999998</c:v>
                </c:pt>
                <c:pt idx="4069">
                  <c:v>39.832082999999997</c:v>
                </c:pt>
                <c:pt idx="4070">
                  <c:v>39.831302000000001</c:v>
                </c:pt>
                <c:pt idx="4071">
                  <c:v>39.830520999999997</c:v>
                </c:pt>
                <c:pt idx="4072">
                  <c:v>39.829740000000001</c:v>
                </c:pt>
                <c:pt idx="4073">
                  <c:v>39.828961</c:v>
                </c:pt>
                <c:pt idx="4074">
                  <c:v>39.828181000000001</c:v>
                </c:pt>
                <c:pt idx="4075">
                  <c:v>39.827401999999999</c:v>
                </c:pt>
                <c:pt idx="4076">
                  <c:v>39.826624000000002</c:v>
                </c:pt>
                <c:pt idx="4077">
                  <c:v>39.825845999999999</c:v>
                </c:pt>
                <c:pt idx="4078">
                  <c:v>39.825068999999999</c:v>
                </c:pt>
                <c:pt idx="4079">
                  <c:v>39.824292</c:v>
                </c:pt>
                <c:pt idx="4080">
                  <c:v>39.823515999999998</c:v>
                </c:pt>
                <c:pt idx="4081">
                  <c:v>39.822740000000003</c:v>
                </c:pt>
                <c:pt idx="4082">
                  <c:v>39.821964999999999</c:v>
                </c:pt>
                <c:pt idx="4083">
                  <c:v>39.821190000000001</c:v>
                </c:pt>
                <c:pt idx="4084">
                  <c:v>39.820414999999997</c:v>
                </c:pt>
                <c:pt idx="4085">
                  <c:v>39.819642000000002</c:v>
                </c:pt>
                <c:pt idx="4086">
                  <c:v>39.818868000000002</c:v>
                </c:pt>
                <c:pt idx="4087">
                  <c:v>39.818095999999997</c:v>
                </c:pt>
                <c:pt idx="4088">
                  <c:v>39.817323000000002</c:v>
                </c:pt>
                <c:pt idx="4089">
                  <c:v>39.816550999999997</c:v>
                </c:pt>
                <c:pt idx="4090">
                  <c:v>39.815779999999997</c:v>
                </c:pt>
                <c:pt idx="4091">
                  <c:v>39.815009000000003</c:v>
                </c:pt>
                <c:pt idx="4092">
                  <c:v>39.814239000000001</c:v>
                </c:pt>
                <c:pt idx="4093">
                  <c:v>39.813468999999998</c:v>
                </c:pt>
                <c:pt idx="4094">
                  <c:v>39.8127</c:v>
                </c:pt>
                <c:pt idx="4095">
                  <c:v>39.811931999999999</c:v>
                </c:pt>
                <c:pt idx="4096">
                  <c:v>39.811163000000001</c:v>
                </c:pt>
                <c:pt idx="4097">
                  <c:v>39.810395999999997</c:v>
                </c:pt>
                <c:pt idx="4098">
                  <c:v>39.809629000000001</c:v>
                </c:pt>
                <c:pt idx="4099">
                  <c:v>39.808861999999998</c:v>
                </c:pt>
                <c:pt idx="4100">
                  <c:v>39.808095999999999</c:v>
                </c:pt>
                <c:pt idx="4101">
                  <c:v>39.80733</c:v>
                </c:pt>
                <c:pt idx="4102">
                  <c:v>39.806564999999999</c:v>
                </c:pt>
                <c:pt idx="4103">
                  <c:v>39.805801000000002</c:v>
                </c:pt>
                <c:pt idx="4104">
                  <c:v>39.805036999999999</c:v>
                </c:pt>
                <c:pt idx="4105">
                  <c:v>39.804273000000002</c:v>
                </c:pt>
                <c:pt idx="4106">
                  <c:v>39.803510000000003</c:v>
                </c:pt>
                <c:pt idx="4107">
                  <c:v>39.802748000000001</c:v>
                </c:pt>
                <c:pt idx="4108">
                  <c:v>39.801985999999999</c:v>
                </c:pt>
                <c:pt idx="4109">
                  <c:v>39.801223999999998</c:v>
                </c:pt>
                <c:pt idx="4110">
                  <c:v>39.800463000000001</c:v>
                </c:pt>
                <c:pt idx="4111">
                  <c:v>39.799703000000001</c:v>
                </c:pt>
                <c:pt idx="4112">
                  <c:v>39.798943000000001</c:v>
                </c:pt>
                <c:pt idx="4113">
                  <c:v>39.798183999999999</c:v>
                </c:pt>
                <c:pt idx="4114">
                  <c:v>39.797424999999997</c:v>
                </c:pt>
                <c:pt idx="4115">
                  <c:v>39.796666999999999</c:v>
                </c:pt>
                <c:pt idx="4116">
                  <c:v>39.795909000000002</c:v>
                </c:pt>
                <c:pt idx="4117">
                  <c:v>39.795152000000002</c:v>
                </c:pt>
                <c:pt idx="4118">
                  <c:v>39.794395000000002</c:v>
                </c:pt>
                <c:pt idx="4119">
                  <c:v>39.793638999999999</c:v>
                </c:pt>
                <c:pt idx="4120">
                  <c:v>39.792883000000003</c:v>
                </c:pt>
                <c:pt idx="4121">
                  <c:v>39.792127999999998</c:v>
                </c:pt>
                <c:pt idx="4122">
                  <c:v>39.791373999999998</c:v>
                </c:pt>
                <c:pt idx="4123">
                  <c:v>39.790619</c:v>
                </c:pt>
                <c:pt idx="4124">
                  <c:v>39.789866000000004</c:v>
                </c:pt>
                <c:pt idx="4125">
                  <c:v>39.789113</c:v>
                </c:pt>
                <c:pt idx="4126">
                  <c:v>39.788361000000002</c:v>
                </c:pt>
                <c:pt idx="4127">
                  <c:v>39.787609000000003</c:v>
                </c:pt>
                <c:pt idx="4128">
                  <c:v>39.786856999999998</c:v>
                </c:pt>
                <c:pt idx="4129">
                  <c:v>39.786105999999997</c:v>
                </c:pt>
                <c:pt idx="4130">
                  <c:v>39.785356</c:v>
                </c:pt>
                <c:pt idx="4131">
                  <c:v>39.784605999999997</c:v>
                </c:pt>
                <c:pt idx="4132">
                  <c:v>39.783856999999998</c:v>
                </c:pt>
                <c:pt idx="4133">
                  <c:v>39.783107999999999</c:v>
                </c:pt>
                <c:pt idx="4134">
                  <c:v>39.782359999999997</c:v>
                </c:pt>
                <c:pt idx="4135">
                  <c:v>39.781613</c:v>
                </c:pt>
                <c:pt idx="4136">
                  <c:v>39.780866000000003</c:v>
                </c:pt>
                <c:pt idx="4137">
                  <c:v>39.780118999999999</c:v>
                </c:pt>
                <c:pt idx="4138">
                  <c:v>39.779373</c:v>
                </c:pt>
                <c:pt idx="4139">
                  <c:v>39.778627999999998</c:v>
                </c:pt>
                <c:pt idx="4140">
                  <c:v>39.777883000000003</c:v>
                </c:pt>
                <c:pt idx="4141">
                  <c:v>39.777138000000001</c:v>
                </c:pt>
                <c:pt idx="4142">
                  <c:v>39.776395000000001</c:v>
                </c:pt>
                <c:pt idx="4143">
                  <c:v>39.775651000000003</c:v>
                </c:pt>
                <c:pt idx="4144">
                  <c:v>39.774909000000001</c:v>
                </c:pt>
                <c:pt idx="4145">
                  <c:v>39.774166000000001</c:v>
                </c:pt>
                <c:pt idx="4146">
                  <c:v>39.773425000000003</c:v>
                </c:pt>
                <c:pt idx="4147">
                  <c:v>39.772683999999998</c:v>
                </c:pt>
                <c:pt idx="4148">
                  <c:v>39.771943</c:v>
                </c:pt>
                <c:pt idx="4149">
                  <c:v>39.771203</c:v>
                </c:pt>
                <c:pt idx="4150">
                  <c:v>39.770463999999997</c:v>
                </c:pt>
                <c:pt idx="4151">
                  <c:v>39.769725000000001</c:v>
                </c:pt>
                <c:pt idx="4152">
                  <c:v>39.768985999999998</c:v>
                </c:pt>
                <c:pt idx="4153">
                  <c:v>39.768248</c:v>
                </c:pt>
                <c:pt idx="4154">
                  <c:v>39.767510999999999</c:v>
                </c:pt>
                <c:pt idx="4155">
                  <c:v>39.766773999999998</c:v>
                </c:pt>
                <c:pt idx="4156">
                  <c:v>39.766038000000002</c:v>
                </c:pt>
                <c:pt idx="4157">
                  <c:v>39.765303000000003</c:v>
                </c:pt>
                <c:pt idx="4158">
                  <c:v>39.764567999999997</c:v>
                </c:pt>
                <c:pt idx="4159">
                  <c:v>39.763832999999998</c:v>
                </c:pt>
                <c:pt idx="4160">
                  <c:v>39.763098999999997</c:v>
                </c:pt>
                <c:pt idx="4161">
                  <c:v>39.762366</c:v>
                </c:pt>
                <c:pt idx="4162">
                  <c:v>39.761633000000003</c:v>
                </c:pt>
                <c:pt idx="4163">
                  <c:v>39.760899999999999</c:v>
                </c:pt>
                <c:pt idx="4164">
                  <c:v>39.760168999999998</c:v>
                </c:pt>
                <c:pt idx="4165">
                  <c:v>39.759436999999998</c:v>
                </c:pt>
                <c:pt idx="4166">
                  <c:v>39.758707000000001</c:v>
                </c:pt>
                <c:pt idx="4167">
                  <c:v>39.757976999999997</c:v>
                </c:pt>
                <c:pt idx="4168">
                  <c:v>39.757247</c:v>
                </c:pt>
                <c:pt idx="4169">
                  <c:v>39.756518</c:v>
                </c:pt>
                <c:pt idx="4170">
                  <c:v>39.755789999999998</c:v>
                </c:pt>
                <c:pt idx="4171">
                  <c:v>39.755062000000002</c:v>
                </c:pt>
                <c:pt idx="4172">
                  <c:v>39.754334999999998</c:v>
                </c:pt>
                <c:pt idx="4173">
                  <c:v>39.753608</c:v>
                </c:pt>
                <c:pt idx="4174">
                  <c:v>39.752882</c:v>
                </c:pt>
                <c:pt idx="4175">
                  <c:v>39.752155999999999</c:v>
                </c:pt>
                <c:pt idx="4176">
                  <c:v>39.751430999999997</c:v>
                </c:pt>
                <c:pt idx="4177">
                  <c:v>39.750706000000001</c:v>
                </c:pt>
                <c:pt idx="4178">
                  <c:v>39.749982000000003</c:v>
                </c:pt>
                <c:pt idx="4179">
                  <c:v>39.749259000000002</c:v>
                </c:pt>
                <c:pt idx="4180">
                  <c:v>39.748536000000001</c:v>
                </c:pt>
                <c:pt idx="4181">
                  <c:v>39.747813999999998</c:v>
                </c:pt>
                <c:pt idx="4182">
                  <c:v>39.747092000000002</c:v>
                </c:pt>
                <c:pt idx="4183">
                  <c:v>39.746371000000003</c:v>
                </c:pt>
                <c:pt idx="4184">
                  <c:v>39.745649999999998</c:v>
                </c:pt>
                <c:pt idx="4185">
                  <c:v>39.744929999999997</c:v>
                </c:pt>
                <c:pt idx="4186">
                  <c:v>39.744211</c:v>
                </c:pt>
                <c:pt idx="4187">
                  <c:v>39.743492000000003</c:v>
                </c:pt>
                <c:pt idx="4188">
                  <c:v>39.742773</c:v>
                </c:pt>
                <c:pt idx="4189">
                  <c:v>39.742055000000001</c:v>
                </c:pt>
                <c:pt idx="4190">
                  <c:v>39.741337999999999</c:v>
                </c:pt>
                <c:pt idx="4191">
                  <c:v>39.740620999999997</c:v>
                </c:pt>
                <c:pt idx="4192">
                  <c:v>39.739905</c:v>
                </c:pt>
                <c:pt idx="4193">
                  <c:v>39.739190000000001</c:v>
                </c:pt>
                <c:pt idx="4194">
                  <c:v>39.738475000000001</c:v>
                </c:pt>
                <c:pt idx="4195">
                  <c:v>39.737760000000002</c:v>
                </c:pt>
                <c:pt idx="4196">
                  <c:v>39.737046999999997</c:v>
                </c:pt>
                <c:pt idx="4197">
                  <c:v>39.736333000000002</c:v>
                </c:pt>
                <c:pt idx="4198">
                  <c:v>39.735621000000002</c:v>
                </c:pt>
                <c:pt idx="4199">
                  <c:v>39.734907999999997</c:v>
                </c:pt>
                <c:pt idx="4200">
                  <c:v>39.734197000000002</c:v>
                </c:pt>
                <c:pt idx="4201">
                  <c:v>39.733485999999999</c:v>
                </c:pt>
                <c:pt idx="4202">
                  <c:v>39.732774999999997</c:v>
                </c:pt>
                <c:pt idx="4203">
                  <c:v>39.732064999999999</c:v>
                </c:pt>
                <c:pt idx="4204">
                  <c:v>39.731355999999998</c:v>
                </c:pt>
                <c:pt idx="4205">
                  <c:v>39.730646999999998</c:v>
                </c:pt>
                <c:pt idx="4206">
                  <c:v>39.729939000000002</c:v>
                </c:pt>
                <c:pt idx="4207">
                  <c:v>39.729232000000003</c:v>
                </c:pt>
                <c:pt idx="4208">
                  <c:v>39.728524</c:v>
                </c:pt>
                <c:pt idx="4209">
                  <c:v>39.727817999999999</c:v>
                </c:pt>
                <c:pt idx="4210">
                  <c:v>39.727111999999998</c:v>
                </c:pt>
                <c:pt idx="4211">
                  <c:v>39.726407000000002</c:v>
                </c:pt>
                <c:pt idx="4212">
                  <c:v>39.725701999999998</c:v>
                </c:pt>
                <c:pt idx="4213">
                  <c:v>39.724997999999999</c:v>
                </c:pt>
                <c:pt idx="4214">
                  <c:v>39.724294</c:v>
                </c:pt>
                <c:pt idx="4215">
                  <c:v>39.723590999999999</c:v>
                </c:pt>
                <c:pt idx="4216">
                  <c:v>39.722889000000002</c:v>
                </c:pt>
                <c:pt idx="4217">
                  <c:v>39.722186999999998</c:v>
                </c:pt>
                <c:pt idx="4218">
                  <c:v>39.721485000000001</c:v>
                </c:pt>
                <c:pt idx="4219">
                  <c:v>39.720784999999999</c:v>
                </c:pt>
                <c:pt idx="4220">
                  <c:v>39.720084</c:v>
                </c:pt>
                <c:pt idx="4221">
                  <c:v>39.719385000000003</c:v>
                </c:pt>
                <c:pt idx="4222">
                  <c:v>39.718685999999998</c:v>
                </c:pt>
                <c:pt idx="4223">
                  <c:v>39.717987000000001</c:v>
                </c:pt>
                <c:pt idx="4224">
                  <c:v>39.717289000000001</c:v>
                </c:pt>
                <c:pt idx="4225">
                  <c:v>39.716591999999999</c:v>
                </c:pt>
                <c:pt idx="4226">
                  <c:v>39.715895000000003</c:v>
                </c:pt>
                <c:pt idx="4227">
                  <c:v>39.715198999999998</c:v>
                </c:pt>
                <c:pt idx="4228">
                  <c:v>39.714503000000001</c:v>
                </c:pt>
                <c:pt idx="4229">
                  <c:v>39.713808</c:v>
                </c:pt>
                <c:pt idx="4230">
                  <c:v>39.713113999999997</c:v>
                </c:pt>
                <c:pt idx="4231">
                  <c:v>39.712420000000002</c:v>
                </c:pt>
                <c:pt idx="4232">
                  <c:v>39.711727000000003</c:v>
                </c:pt>
                <c:pt idx="4233">
                  <c:v>39.711033999999998</c:v>
                </c:pt>
                <c:pt idx="4234">
                  <c:v>39.710341999999997</c:v>
                </c:pt>
                <c:pt idx="4235">
                  <c:v>39.709650000000003</c:v>
                </c:pt>
                <c:pt idx="4236">
                  <c:v>39.708959</c:v>
                </c:pt>
                <c:pt idx="4237">
                  <c:v>39.708269000000001</c:v>
                </c:pt>
                <c:pt idx="4238">
                  <c:v>39.707579000000003</c:v>
                </c:pt>
                <c:pt idx="4239">
                  <c:v>39.706890000000001</c:v>
                </c:pt>
                <c:pt idx="4240">
                  <c:v>39.706201</c:v>
                </c:pt>
                <c:pt idx="4241">
                  <c:v>39.705513000000003</c:v>
                </c:pt>
                <c:pt idx="4242">
                  <c:v>39.704825999999997</c:v>
                </c:pt>
                <c:pt idx="4243">
                  <c:v>39.704138999999998</c:v>
                </c:pt>
                <c:pt idx="4244">
                  <c:v>39.703451999999999</c:v>
                </c:pt>
                <c:pt idx="4245">
                  <c:v>39.702765999999997</c:v>
                </c:pt>
                <c:pt idx="4246">
                  <c:v>39.702081</c:v>
                </c:pt>
                <c:pt idx="4247">
                  <c:v>39.701397</c:v>
                </c:pt>
                <c:pt idx="4248">
                  <c:v>39.700713</c:v>
                </c:pt>
                <c:pt idx="4249">
                  <c:v>39.700029000000001</c:v>
                </c:pt>
                <c:pt idx="4250">
                  <c:v>39.699345999999998</c:v>
                </c:pt>
                <c:pt idx="4251">
                  <c:v>39.698664000000001</c:v>
                </c:pt>
                <c:pt idx="4252">
                  <c:v>39.697982000000003</c:v>
                </c:pt>
                <c:pt idx="4253">
                  <c:v>39.697301000000003</c:v>
                </c:pt>
                <c:pt idx="4254">
                  <c:v>39.696620000000003</c:v>
                </c:pt>
                <c:pt idx="4255">
                  <c:v>39.69594</c:v>
                </c:pt>
                <c:pt idx="4256">
                  <c:v>39.695261000000002</c:v>
                </c:pt>
                <c:pt idx="4257">
                  <c:v>39.694581999999997</c:v>
                </c:pt>
                <c:pt idx="4258">
                  <c:v>39.693904000000003</c:v>
                </c:pt>
                <c:pt idx="4259">
                  <c:v>39.693226000000003</c:v>
                </c:pt>
                <c:pt idx="4260">
                  <c:v>39.692549</c:v>
                </c:pt>
                <c:pt idx="4261">
                  <c:v>39.691873000000001</c:v>
                </c:pt>
                <c:pt idx="4262">
                  <c:v>39.691197000000003</c:v>
                </c:pt>
                <c:pt idx="4263">
                  <c:v>39.690520999999997</c:v>
                </c:pt>
                <c:pt idx="4264">
                  <c:v>39.689847</c:v>
                </c:pt>
                <c:pt idx="4265">
                  <c:v>39.689171999999999</c:v>
                </c:pt>
                <c:pt idx="4266">
                  <c:v>39.688499</c:v>
                </c:pt>
                <c:pt idx="4267">
                  <c:v>39.687826000000001</c:v>
                </c:pt>
                <c:pt idx="4268">
                  <c:v>39.687153000000002</c:v>
                </c:pt>
                <c:pt idx="4269">
                  <c:v>39.686481000000001</c:v>
                </c:pt>
                <c:pt idx="4270">
                  <c:v>39.685809999999996</c:v>
                </c:pt>
                <c:pt idx="4271">
                  <c:v>39.685139999999997</c:v>
                </c:pt>
                <c:pt idx="4272">
                  <c:v>39.684469</c:v>
                </c:pt>
                <c:pt idx="4273">
                  <c:v>39.683799999999998</c:v>
                </c:pt>
                <c:pt idx="4274">
                  <c:v>39.683131000000003</c:v>
                </c:pt>
                <c:pt idx="4275">
                  <c:v>39.682462999999998</c:v>
                </c:pt>
                <c:pt idx="4276">
                  <c:v>39.681795000000001</c:v>
                </c:pt>
                <c:pt idx="4277">
                  <c:v>39.681128000000001</c:v>
                </c:pt>
                <c:pt idx="4278">
                  <c:v>39.680461000000001</c:v>
                </c:pt>
                <c:pt idx="4279">
                  <c:v>39.679794999999999</c:v>
                </c:pt>
                <c:pt idx="4280">
                  <c:v>39.679130000000001</c:v>
                </c:pt>
                <c:pt idx="4281">
                  <c:v>39.678465000000003</c:v>
                </c:pt>
                <c:pt idx="4282">
                  <c:v>39.677801000000002</c:v>
                </c:pt>
                <c:pt idx="4283">
                  <c:v>39.677137000000002</c:v>
                </c:pt>
                <c:pt idx="4284">
                  <c:v>39.676473999999999</c:v>
                </c:pt>
                <c:pt idx="4285">
                  <c:v>39.675811000000003</c:v>
                </c:pt>
                <c:pt idx="4286">
                  <c:v>39.675148999999998</c:v>
                </c:pt>
                <c:pt idx="4287">
                  <c:v>39.674487999999997</c:v>
                </c:pt>
                <c:pt idx="4288">
                  <c:v>39.673827000000003</c:v>
                </c:pt>
                <c:pt idx="4289">
                  <c:v>39.673166999999999</c:v>
                </c:pt>
                <c:pt idx="4290">
                  <c:v>39.672508000000001</c:v>
                </c:pt>
                <c:pt idx="4291">
                  <c:v>39.671849000000002</c:v>
                </c:pt>
                <c:pt idx="4292">
                  <c:v>39.671190000000003</c:v>
                </c:pt>
                <c:pt idx="4293">
                  <c:v>39.670532000000001</c:v>
                </c:pt>
                <c:pt idx="4294">
                  <c:v>39.669874999999998</c:v>
                </c:pt>
                <c:pt idx="4295">
                  <c:v>39.669218000000001</c:v>
                </c:pt>
                <c:pt idx="4296">
                  <c:v>39.668562000000001</c:v>
                </c:pt>
                <c:pt idx="4297">
                  <c:v>39.667907</c:v>
                </c:pt>
                <c:pt idx="4298">
                  <c:v>39.667251999999998</c:v>
                </c:pt>
                <c:pt idx="4299">
                  <c:v>39.666598</c:v>
                </c:pt>
                <c:pt idx="4300">
                  <c:v>39.665944000000003</c:v>
                </c:pt>
                <c:pt idx="4301">
                  <c:v>39.665291000000003</c:v>
                </c:pt>
                <c:pt idx="4302">
                  <c:v>39.664637999999997</c:v>
                </c:pt>
                <c:pt idx="4303">
                  <c:v>39.663986000000001</c:v>
                </c:pt>
                <c:pt idx="4304">
                  <c:v>39.663334999999996</c:v>
                </c:pt>
                <c:pt idx="4305">
                  <c:v>39.662683999999999</c:v>
                </c:pt>
                <c:pt idx="4306">
                  <c:v>39.662033999999998</c:v>
                </c:pt>
                <c:pt idx="4307">
                  <c:v>39.661383999999998</c:v>
                </c:pt>
                <c:pt idx="4308">
                  <c:v>39.660735000000003</c:v>
                </c:pt>
                <c:pt idx="4309">
                  <c:v>39.660086999999997</c:v>
                </c:pt>
                <c:pt idx="4310">
                  <c:v>39.659438999999999</c:v>
                </c:pt>
                <c:pt idx="4311">
                  <c:v>39.658791999999998</c:v>
                </c:pt>
                <c:pt idx="4312">
                  <c:v>39.658144999999998</c:v>
                </c:pt>
                <c:pt idx="4313">
                  <c:v>39.657499000000001</c:v>
                </c:pt>
                <c:pt idx="4314">
                  <c:v>39.656854000000003</c:v>
                </c:pt>
                <c:pt idx="4315">
                  <c:v>39.656208999999997</c:v>
                </c:pt>
                <c:pt idx="4316">
                  <c:v>39.655563999999998</c:v>
                </c:pt>
                <c:pt idx="4317">
                  <c:v>39.654921000000002</c:v>
                </c:pt>
                <c:pt idx="4318">
                  <c:v>39.654277</c:v>
                </c:pt>
                <c:pt idx="4319">
                  <c:v>39.653635000000001</c:v>
                </c:pt>
                <c:pt idx="4320">
                  <c:v>39.652993000000002</c:v>
                </c:pt>
                <c:pt idx="4321">
                  <c:v>39.652351000000003</c:v>
                </c:pt>
                <c:pt idx="4322">
                  <c:v>39.651710999999999</c:v>
                </c:pt>
                <c:pt idx="4323">
                  <c:v>39.651069999999997</c:v>
                </c:pt>
                <c:pt idx="4324">
                  <c:v>39.650430999999998</c:v>
                </c:pt>
                <c:pt idx="4325">
                  <c:v>39.649791999999998</c:v>
                </c:pt>
                <c:pt idx="4326">
                  <c:v>39.649152999999998</c:v>
                </c:pt>
                <c:pt idx="4327">
                  <c:v>39.648515000000003</c:v>
                </c:pt>
                <c:pt idx="4328">
                  <c:v>39.647877999999999</c:v>
                </c:pt>
                <c:pt idx="4329">
                  <c:v>39.647241000000001</c:v>
                </c:pt>
                <c:pt idx="4330">
                  <c:v>39.646605000000001</c:v>
                </c:pt>
                <c:pt idx="4331">
                  <c:v>39.645969999999998</c:v>
                </c:pt>
                <c:pt idx="4332">
                  <c:v>39.645335000000003</c:v>
                </c:pt>
                <c:pt idx="4333">
                  <c:v>39.644700999999998</c:v>
                </c:pt>
                <c:pt idx="4334">
                  <c:v>39.644067</c:v>
                </c:pt>
                <c:pt idx="4335">
                  <c:v>39.643433999999999</c:v>
                </c:pt>
                <c:pt idx="4336">
                  <c:v>39.642800999999999</c:v>
                </c:pt>
                <c:pt idx="4337">
                  <c:v>39.642169000000003</c:v>
                </c:pt>
                <c:pt idx="4338">
                  <c:v>39.641537999999997</c:v>
                </c:pt>
                <c:pt idx="4339">
                  <c:v>39.640906999999999</c:v>
                </c:pt>
                <c:pt idx="4340">
                  <c:v>39.640276999999998</c:v>
                </c:pt>
                <c:pt idx="4341">
                  <c:v>39.639646999999997</c:v>
                </c:pt>
                <c:pt idx="4342">
                  <c:v>39.639018</c:v>
                </c:pt>
                <c:pt idx="4343">
                  <c:v>39.638388999999997</c:v>
                </c:pt>
                <c:pt idx="4344">
                  <c:v>39.637760999999998</c:v>
                </c:pt>
                <c:pt idx="4345">
                  <c:v>39.637134000000003</c:v>
                </c:pt>
                <c:pt idx="4346">
                  <c:v>39.636507000000002</c:v>
                </c:pt>
                <c:pt idx="4347">
                  <c:v>39.635880999999998</c:v>
                </c:pt>
                <c:pt idx="4348">
                  <c:v>39.635255999999998</c:v>
                </c:pt>
                <c:pt idx="4349">
                  <c:v>39.634630999999999</c:v>
                </c:pt>
                <c:pt idx="4350">
                  <c:v>39.634006999999997</c:v>
                </c:pt>
                <c:pt idx="4351">
                  <c:v>39.633383000000002</c:v>
                </c:pt>
                <c:pt idx="4352">
                  <c:v>39.632759999999998</c:v>
                </c:pt>
                <c:pt idx="4353">
                  <c:v>39.632137</c:v>
                </c:pt>
                <c:pt idx="4354">
                  <c:v>39.631515</c:v>
                </c:pt>
                <c:pt idx="4355">
                  <c:v>39.630893999999998</c:v>
                </c:pt>
                <c:pt idx="4356">
                  <c:v>39.630273000000003</c:v>
                </c:pt>
                <c:pt idx="4357">
                  <c:v>39.629652</c:v>
                </c:pt>
                <c:pt idx="4358">
                  <c:v>39.629033</c:v>
                </c:pt>
                <c:pt idx="4359">
                  <c:v>39.628413999999999</c:v>
                </c:pt>
                <c:pt idx="4360">
                  <c:v>39.627794999999999</c:v>
                </c:pt>
                <c:pt idx="4361">
                  <c:v>39.627177000000003</c:v>
                </c:pt>
                <c:pt idx="4362">
                  <c:v>39.626559999999998</c:v>
                </c:pt>
                <c:pt idx="4363">
                  <c:v>39.625942999999999</c:v>
                </c:pt>
                <c:pt idx="4364">
                  <c:v>39.625326999999999</c:v>
                </c:pt>
                <c:pt idx="4365">
                  <c:v>39.624712000000002</c:v>
                </c:pt>
                <c:pt idx="4366">
                  <c:v>39.624096999999999</c:v>
                </c:pt>
                <c:pt idx="4367">
                  <c:v>39.623482000000003</c:v>
                </c:pt>
                <c:pt idx="4368">
                  <c:v>39.622867999999997</c:v>
                </c:pt>
                <c:pt idx="4369">
                  <c:v>39.622255000000003</c:v>
                </c:pt>
                <c:pt idx="4370">
                  <c:v>39.621642999999999</c:v>
                </c:pt>
                <c:pt idx="4371">
                  <c:v>39.621031000000002</c:v>
                </c:pt>
                <c:pt idx="4372">
                  <c:v>39.620418999999998</c:v>
                </c:pt>
                <c:pt idx="4373">
                  <c:v>39.619807999999999</c:v>
                </c:pt>
                <c:pt idx="4374">
                  <c:v>39.619197999999997</c:v>
                </c:pt>
                <c:pt idx="4375">
                  <c:v>39.618588000000003</c:v>
                </c:pt>
                <c:pt idx="4376">
                  <c:v>39.617978999999998</c:v>
                </c:pt>
                <c:pt idx="4377">
                  <c:v>39.617370999999999</c:v>
                </c:pt>
                <c:pt idx="4378">
                  <c:v>39.616762999999999</c:v>
                </c:pt>
                <c:pt idx="4379">
                  <c:v>39.616154999999999</c:v>
                </c:pt>
                <c:pt idx="4380">
                  <c:v>39.615549000000001</c:v>
                </c:pt>
                <c:pt idx="4381">
                  <c:v>39.614941999999999</c:v>
                </c:pt>
                <c:pt idx="4382">
                  <c:v>39.614336999999999</c:v>
                </c:pt>
                <c:pt idx="4383">
                  <c:v>39.613731999999999</c:v>
                </c:pt>
                <c:pt idx="4384">
                  <c:v>39.613126999999999</c:v>
                </c:pt>
                <c:pt idx="4385">
                  <c:v>39.612523000000003</c:v>
                </c:pt>
                <c:pt idx="4386">
                  <c:v>39.611919999999998</c:v>
                </c:pt>
                <c:pt idx="4387">
                  <c:v>39.611317999999997</c:v>
                </c:pt>
                <c:pt idx="4388">
                  <c:v>39.610714999999999</c:v>
                </c:pt>
                <c:pt idx="4389">
                  <c:v>39.610114000000003</c:v>
                </c:pt>
                <c:pt idx="4390">
                  <c:v>39.609513</c:v>
                </c:pt>
                <c:pt idx="4391">
                  <c:v>39.608913000000001</c:v>
                </c:pt>
                <c:pt idx="4392">
                  <c:v>39.608313000000003</c:v>
                </c:pt>
                <c:pt idx="4393">
                  <c:v>39.607714000000001</c:v>
                </c:pt>
                <c:pt idx="4394">
                  <c:v>39.607115</c:v>
                </c:pt>
                <c:pt idx="4395">
                  <c:v>39.606516999999997</c:v>
                </c:pt>
                <c:pt idx="4396">
                  <c:v>39.605919999999998</c:v>
                </c:pt>
                <c:pt idx="4397">
                  <c:v>39.605322999999999</c:v>
                </c:pt>
                <c:pt idx="4398">
                  <c:v>39.604726999999997</c:v>
                </c:pt>
                <c:pt idx="4399">
                  <c:v>39.604131000000002</c:v>
                </c:pt>
                <c:pt idx="4400">
                  <c:v>39.603535999999998</c:v>
                </c:pt>
                <c:pt idx="4401">
                  <c:v>39.602941000000001</c:v>
                </c:pt>
                <c:pt idx="4402">
                  <c:v>39.602347999999999</c:v>
                </c:pt>
                <c:pt idx="4403">
                  <c:v>39.601754</c:v>
                </c:pt>
                <c:pt idx="4404">
                  <c:v>39.601160999999998</c:v>
                </c:pt>
                <c:pt idx="4405">
                  <c:v>39.600569</c:v>
                </c:pt>
                <c:pt idx="4406">
                  <c:v>39.599978</c:v>
                </c:pt>
                <c:pt idx="4407">
                  <c:v>39.599387</c:v>
                </c:pt>
                <c:pt idx="4408">
                  <c:v>39.598796</c:v>
                </c:pt>
                <c:pt idx="4409">
                  <c:v>39.598205999999998</c:v>
                </c:pt>
                <c:pt idx="4410">
                  <c:v>39.597617</c:v>
                </c:pt>
                <c:pt idx="4411">
                  <c:v>39.597028999999999</c:v>
                </c:pt>
                <c:pt idx="4412">
                  <c:v>39.596440000000001</c:v>
                </c:pt>
                <c:pt idx="4413">
                  <c:v>39.595852999999998</c:v>
                </c:pt>
                <c:pt idx="4414">
                  <c:v>39.595266000000002</c:v>
                </c:pt>
                <c:pt idx="4415">
                  <c:v>39.594679999999997</c:v>
                </c:pt>
                <c:pt idx="4416">
                  <c:v>39.594093999999998</c:v>
                </c:pt>
                <c:pt idx="4417">
                  <c:v>39.593508999999997</c:v>
                </c:pt>
                <c:pt idx="4418">
                  <c:v>39.592923999999996</c:v>
                </c:pt>
                <c:pt idx="4419">
                  <c:v>39.59234</c:v>
                </c:pt>
                <c:pt idx="4420">
                  <c:v>39.591757000000001</c:v>
                </c:pt>
                <c:pt idx="4421">
                  <c:v>39.591174000000002</c:v>
                </c:pt>
                <c:pt idx="4422">
                  <c:v>39.590591000000003</c:v>
                </c:pt>
                <c:pt idx="4423">
                  <c:v>39.590009999999999</c:v>
                </c:pt>
                <c:pt idx="4424">
                  <c:v>39.589429000000003</c:v>
                </c:pt>
                <c:pt idx="4425">
                  <c:v>39.588847999999999</c:v>
                </c:pt>
                <c:pt idx="4426">
                  <c:v>39.588267999999999</c:v>
                </c:pt>
                <c:pt idx="4427">
                  <c:v>39.587688999999997</c:v>
                </c:pt>
                <c:pt idx="4428">
                  <c:v>39.587110000000003</c:v>
                </c:pt>
                <c:pt idx="4429">
                  <c:v>39.586531999999998</c:v>
                </c:pt>
                <c:pt idx="4430">
                  <c:v>39.585954000000001</c:v>
                </c:pt>
                <c:pt idx="4431">
                  <c:v>39.585377000000001</c:v>
                </c:pt>
                <c:pt idx="4432">
                  <c:v>39.584800999999999</c:v>
                </c:pt>
                <c:pt idx="4433">
                  <c:v>39.584225000000004</c:v>
                </c:pt>
                <c:pt idx="4434">
                  <c:v>39.583649000000001</c:v>
                </c:pt>
                <c:pt idx="4435">
                  <c:v>39.583075000000001</c:v>
                </c:pt>
                <c:pt idx="4436">
                  <c:v>39.582500000000003</c:v>
                </c:pt>
                <c:pt idx="4437">
                  <c:v>39.581927</c:v>
                </c:pt>
                <c:pt idx="4438">
                  <c:v>39.581353999999997</c:v>
                </c:pt>
                <c:pt idx="4439">
                  <c:v>39.580781000000002</c:v>
                </c:pt>
                <c:pt idx="4440">
                  <c:v>39.580209000000004</c:v>
                </c:pt>
                <c:pt idx="4441">
                  <c:v>39.579638000000003</c:v>
                </c:pt>
                <c:pt idx="4442">
                  <c:v>39.579067000000002</c:v>
                </c:pt>
                <c:pt idx="4443">
                  <c:v>39.578496999999999</c:v>
                </c:pt>
                <c:pt idx="4444">
                  <c:v>39.577928</c:v>
                </c:pt>
                <c:pt idx="4445">
                  <c:v>39.577359000000001</c:v>
                </c:pt>
                <c:pt idx="4446">
                  <c:v>39.576790000000003</c:v>
                </c:pt>
                <c:pt idx="4447">
                  <c:v>39.576222999999999</c:v>
                </c:pt>
                <c:pt idx="4448">
                  <c:v>39.575654999999998</c:v>
                </c:pt>
                <c:pt idx="4449">
                  <c:v>39.575088999999998</c:v>
                </c:pt>
                <c:pt idx="4450">
                  <c:v>39.574522999999999</c:v>
                </c:pt>
                <c:pt idx="4451">
                  <c:v>39.573957</c:v>
                </c:pt>
                <c:pt idx="4452">
                  <c:v>39.573391999999998</c:v>
                </c:pt>
                <c:pt idx="4453">
                  <c:v>39.572828000000001</c:v>
                </c:pt>
                <c:pt idx="4454">
                  <c:v>39.572263999999997</c:v>
                </c:pt>
                <c:pt idx="4455">
                  <c:v>39.571700999999997</c:v>
                </c:pt>
                <c:pt idx="4456">
                  <c:v>39.571137999999998</c:v>
                </c:pt>
                <c:pt idx="4457">
                  <c:v>39.570576000000003</c:v>
                </c:pt>
                <c:pt idx="4458">
                  <c:v>39.570014</c:v>
                </c:pt>
                <c:pt idx="4459">
                  <c:v>39.569453000000003</c:v>
                </c:pt>
                <c:pt idx="4460">
                  <c:v>39.568893000000003</c:v>
                </c:pt>
                <c:pt idx="4461">
                  <c:v>39.568333000000003</c:v>
                </c:pt>
                <c:pt idx="4462">
                  <c:v>39.567774</c:v>
                </c:pt>
                <c:pt idx="4463">
                  <c:v>39.567214999999997</c:v>
                </c:pt>
                <c:pt idx="4464">
                  <c:v>39.566656999999999</c:v>
                </c:pt>
                <c:pt idx="4465">
                  <c:v>39.566099999999999</c:v>
                </c:pt>
                <c:pt idx="4466">
                  <c:v>39.565542999999998</c:v>
                </c:pt>
                <c:pt idx="4467">
                  <c:v>39.564987000000002</c:v>
                </c:pt>
                <c:pt idx="4468">
                  <c:v>39.564430999999999</c:v>
                </c:pt>
                <c:pt idx="4469">
                  <c:v>39.563876</c:v>
                </c:pt>
                <c:pt idx="4470">
                  <c:v>39.563321000000002</c:v>
                </c:pt>
                <c:pt idx="4471">
                  <c:v>39.562767000000001</c:v>
                </c:pt>
                <c:pt idx="4472">
                  <c:v>39.562213</c:v>
                </c:pt>
                <c:pt idx="4473">
                  <c:v>39.561660000000003</c:v>
                </c:pt>
                <c:pt idx="4474">
                  <c:v>39.561107999999997</c:v>
                </c:pt>
                <c:pt idx="4475">
                  <c:v>39.560555999999998</c:v>
                </c:pt>
                <c:pt idx="4476">
                  <c:v>39.560004999999997</c:v>
                </c:pt>
                <c:pt idx="4477">
                  <c:v>39.559454000000002</c:v>
                </c:pt>
                <c:pt idx="4478">
                  <c:v>39.558903999999998</c:v>
                </c:pt>
                <c:pt idx="4479">
                  <c:v>39.558354999999999</c:v>
                </c:pt>
                <c:pt idx="4480">
                  <c:v>39.557805999999999</c:v>
                </c:pt>
                <c:pt idx="4481">
                  <c:v>39.557257999999997</c:v>
                </c:pt>
                <c:pt idx="4482">
                  <c:v>39.556710000000002</c:v>
                </c:pt>
                <c:pt idx="4483">
                  <c:v>39.556162999999998</c:v>
                </c:pt>
                <c:pt idx="4484">
                  <c:v>39.555616000000001</c:v>
                </c:pt>
                <c:pt idx="4485">
                  <c:v>39.555070000000001</c:v>
                </c:pt>
                <c:pt idx="4486">
                  <c:v>39.554524000000001</c:v>
                </c:pt>
                <c:pt idx="4487">
                  <c:v>39.553978999999998</c:v>
                </c:pt>
                <c:pt idx="4488">
                  <c:v>39.553435</c:v>
                </c:pt>
                <c:pt idx="4489">
                  <c:v>39.552891000000002</c:v>
                </c:pt>
                <c:pt idx="4490">
                  <c:v>39.552348000000002</c:v>
                </c:pt>
                <c:pt idx="4491">
                  <c:v>39.551805000000002</c:v>
                </c:pt>
                <c:pt idx="4492">
                  <c:v>39.551262999999999</c:v>
                </c:pt>
                <c:pt idx="4493">
                  <c:v>39.550721000000003</c:v>
                </c:pt>
                <c:pt idx="4494">
                  <c:v>39.550179999999997</c:v>
                </c:pt>
                <c:pt idx="4495">
                  <c:v>39.549639999999997</c:v>
                </c:pt>
                <c:pt idx="4496">
                  <c:v>39.549100000000003</c:v>
                </c:pt>
                <c:pt idx="4497">
                  <c:v>39.548560999999999</c:v>
                </c:pt>
                <c:pt idx="4498">
                  <c:v>39.548022000000003</c:v>
                </c:pt>
                <c:pt idx="4499">
                  <c:v>39.547483999999997</c:v>
                </c:pt>
                <c:pt idx="4500">
                  <c:v>39.546945999999998</c:v>
                </c:pt>
                <c:pt idx="4501">
                  <c:v>39.546408999999997</c:v>
                </c:pt>
                <c:pt idx="4502">
                  <c:v>39.545873</c:v>
                </c:pt>
                <c:pt idx="4503">
                  <c:v>39.545337000000004</c:v>
                </c:pt>
                <c:pt idx="4504">
                  <c:v>39.544801</c:v>
                </c:pt>
                <c:pt idx="4505">
                  <c:v>39.544266999999998</c:v>
                </c:pt>
                <c:pt idx="4506">
                  <c:v>39.543731999999999</c:v>
                </c:pt>
                <c:pt idx="4507">
                  <c:v>39.543199000000001</c:v>
                </c:pt>
                <c:pt idx="4508">
                  <c:v>39.542665999999997</c:v>
                </c:pt>
                <c:pt idx="4509">
                  <c:v>39.542133</c:v>
                </c:pt>
                <c:pt idx="4510">
                  <c:v>39.541601</c:v>
                </c:pt>
                <c:pt idx="4511">
                  <c:v>39.541069999999998</c:v>
                </c:pt>
                <c:pt idx="4512">
                  <c:v>39.540539000000003</c:v>
                </c:pt>
                <c:pt idx="4513">
                  <c:v>39.540008</c:v>
                </c:pt>
                <c:pt idx="4514">
                  <c:v>39.539479</c:v>
                </c:pt>
                <c:pt idx="4515">
                  <c:v>39.53895</c:v>
                </c:pt>
                <c:pt idx="4516">
                  <c:v>39.538421</c:v>
                </c:pt>
                <c:pt idx="4517">
                  <c:v>39.537892999999997</c:v>
                </c:pt>
                <c:pt idx="4518">
                  <c:v>39.537365000000001</c:v>
                </c:pt>
                <c:pt idx="4519">
                  <c:v>39.536838000000003</c:v>
                </c:pt>
                <c:pt idx="4520">
                  <c:v>39.536312000000002</c:v>
                </c:pt>
                <c:pt idx="4521">
                  <c:v>39.535786000000002</c:v>
                </c:pt>
                <c:pt idx="4522">
                  <c:v>39.535260999999998</c:v>
                </c:pt>
                <c:pt idx="4523">
                  <c:v>39.534736000000002</c:v>
                </c:pt>
                <c:pt idx="4524">
                  <c:v>39.534211999999997</c:v>
                </c:pt>
                <c:pt idx="4525">
                  <c:v>39.533687999999998</c:v>
                </c:pt>
                <c:pt idx="4526">
                  <c:v>39.533164999999997</c:v>
                </c:pt>
                <c:pt idx="4527">
                  <c:v>39.532643</c:v>
                </c:pt>
                <c:pt idx="4528">
                  <c:v>39.532120999999997</c:v>
                </c:pt>
                <c:pt idx="4529">
                  <c:v>39.531599999999997</c:v>
                </c:pt>
                <c:pt idx="4530">
                  <c:v>39.531078999999998</c:v>
                </c:pt>
                <c:pt idx="4531">
                  <c:v>39.530557999999999</c:v>
                </c:pt>
                <c:pt idx="4532">
                  <c:v>39.530039000000002</c:v>
                </c:pt>
                <c:pt idx="4533">
                  <c:v>39.529519999999998</c:v>
                </c:pt>
                <c:pt idx="4534">
                  <c:v>39.529001000000001</c:v>
                </c:pt>
                <c:pt idx="4535">
                  <c:v>39.528483000000001</c:v>
                </c:pt>
                <c:pt idx="4536">
                  <c:v>39.527965000000002</c:v>
                </c:pt>
                <c:pt idx="4537">
                  <c:v>39.527448999999997</c:v>
                </c:pt>
                <c:pt idx="4538">
                  <c:v>39.526932000000002</c:v>
                </c:pt>
                <c:pt idx="4539">
                  <c:v>39.526415999999998</c:v>
                </c:pt>
                <c:pt idx="4540">
                  <c:v>39.525900999999998</c:v>
                </c:pt>
                <c:pt idx="4541">
                  <c:v>39.525385999999997</c:v>
                </c:pt>
                <c:pt idx="4542">
                  <c:v>39.524872000000002</c:v>
                </c:pt>
                <c:pt idx="4543">
                  <c:v>39.524357999999999</c:v>
                </c:pt>
                <c:pt idx="4544">
                  <c:v>39.523845000000001</c:v>
                </c:pt>
                <c:pt idx="4545">
                  <c:v>39.523333000000001</c:v>
                </c:pt>
                <c:pt idx="4546">
                  <c:v>39.522821</c:v>
                </c:pt>
                <c:pt idx="4547">
                  <c:v>39.522309</c:v>
                </c:pt>
                <c:pt idx="4548">
                  <c:v>39.521799000000001</c:v>
                </c:pt>
                <c:pt idx="4549">
                  <c:v>39.521287999999998</c:v>
                </c:pt>
                <c:pt idx="4550">
                  <c:v>39.520778999999997</c:v>
                </c:pt>
                <c:pt idx="4551">
                  <c:v>39.520268999999999</c:v>
                </c:pt>
                <c:pt idx="4552">
                  <c:v>39.519761000000003</c:v>
                </c:pt>
                <c:pt idx="4553">
                  <c:v>39.519252000000002</c:v>
                </c:pt>
                <c:pt idx="4554">
                  <c:v>39.518745000000003</c:v>
                </c:pt>
                <c:pt idx="4555">
                  <c:v>39.518237999999997</c:v>
                </c:pt>
                <c:pt idx="4556">
                  <c:v>39.517730999999998</c:v>
                </c:pt>
                <c:pt idx="4557">
                  <c:v>39.517225000000003</c:v>
                </c:pt>
                <c:pt idx="4558">
                  <c:v>39.516719999999999</c:v>
                </c:pt>
                <c:pt idx="4559">
                  <c:v>39.516215000000003</c:v>
                </c:pt>
                <c:pt idx="4560">
                  <c:v>39.515711000000003</c:v>
                </c:pt>
                <c:pt idx="4561">
                  <c:v>39.515206999999997</c:v>
                </c:pt>
                <c:pt idx="4562">
                  <c:v>39.514704000000002</c:v>
                </c:pt>
                <c:pt idx="4563">
                  <c:v>39.514201</c:v>
                </c:pt>
                <c:pt idx="4564">
                  <c:v>39.513699000000003</c:v>
                </c:pt>
                <c:pt idx="4565">
                  <c:v>39.513198000000003</c:v>
                </c:pt>
                <c:pt idx="4566">
                  <c:v>39.512697000000003</c:v>
                </c:pt>
                <c:pt idx="4567">
                  <c:v>39.512196000000003</c:v>
                </c:pt>
                <c:pt idx="4568">
                  <c:v>39.511696000000001</c:v>
                </c:pt>
                <c:pt idx="4569">
                  <c:v>39.511197000000003</c:v>
                </c:pt>
                <c:pt idx="4570">
                  <c:v>39.510697999999998</c:v>
                </c:pt>
                <c:pt idx="4571">
                  <c:v>39.510199999999998</c:v>
                </c:pt>
                <c:pt idx="4572">
                  <c:v>39.509701999999997</c:v>
                </c:pt>
                <c:pt idx="4573">
                  <c:v>39.509205000000001</c:v>
                </c:pt>
                <c:pt idx="4574">
                  <c:v>39.508707999999999</c:v>
                </c:pt>
                <c:pt idx="4575">
                  <c:v>39.508212</c:v>
                </c:pt>
                <c:pt idx="4576">
                  <c:v>39.507716000000002</c:v>
                </c:pt>
                <c:pt idx="4577">
                  <c:v>39.507221000000001</c:v>
                </c:pt>
                <c:pt idx="4578">
                  <c:v>39.506726999999998</c:v>
                </c:pt>
                <c:pt idx="4579">
                  <c:v>39.506233000000002</c:v>
                </c:pt>
                <c:pt idx="4580">
                  <c:v>39.505738999999998</c:v>
                </c:pt>
                <c:pt idx="4581">
                  <c:v>39.505246</c:v>
                </c:pt>
                <c:pt idx="4582">
                  <c:v>39.504753999999998</c:v>
                </c:pt>
                <c:pt idx="4583">
                  <c:v>39.504261999999997</c:v>
                </c:pt>
                <c:pt idx="4584">
                  <c:v>39.503771</c:v>
                </c:pt>
                <c:pt idx="4585">
                  <c:v>39.503279999999997</c:v>
                </c:pt>
                <c:pt idx="4586">
                  <c:v>39.502789999999997</c:v>
                </c:pt>
                <c:pt idx="4587">
                  <c:v>39.502299999999998</c:v>
                </c:pt>
                <c:pt idx="4588">
                  <c:v>39.501810999999996</c:v>
                </c:pt>
                <c:pt idx="4589">
                  <c:v>39.501322999999999</c:v>
                </c:pt>
                <c:pt idx="4590">
                  <c:v>39.500835000000002</c:v>
                </c:pt>
                <c:pt idx="4591">
                  <c:v>39.500346999999998</c:v>
                </c:pt>
                <c:pt idx="4592">
                  <c:v>39.499859999999998</c:v>
                </c:pt>
                <c:pt idx="4593">
                  <c:v>39.499374000000003</c:v>
                </c:pt>
                <c:pt idx="4594">
                  <c:v>39.498888000000001</c:v>
                </c:pt>
                <c:pt idx="4595">
                  <c:v>39.498401999999999</c:v>
                </c:pt>
                <c:pt idx="4596">
                  <c:v>39.497917000000001</c:v>
                </c:pt>
                <c:pt idx="4597">
                  <c:v>39.497433000000001</c:v>
                </c:pt>
                <c:pt idx="4598">
                  <c:v>39.496949000000001</c:v>
                </c:pt>
                <c:pt idx="4599">
                  <c:v>39.496465999999998</c:v>
                </c:pt>
                <c:pt idx="4600">
                  <c:v>39.495983000000003</c:v>
                </c:pt>
                <c:pt idx="4601">
                  <c:v>39.495500999999997</c:v>
                </c:pt>
                <c:pt idx="4602">
                  <c:v>39.495019999999997</c:v>
                </c:pt>
                <c:pt idx="4603">
                  <c:v>39.494537999999999</c:v>
                </c:pt>
                <c:pt idx="4604">
                  <c:v>39.494058000000003</c:v>
                </c:pt>
                <c:pt idx="4605">
                  <c:v>39.493577999999999</c:v>
                </c:pt>
                <c:pt idx="4606">
                  <c:v>39.493098000000003</c:v>
                </c:pt>
                <c:pt idx="4607">
                  <c:v>39.492618999999998</c:v>
                </c:pt>
                <c:pt idx="4608">
                  <c:v>39.492140999999997</c:v>
                </c:pt>
                <c:pt idx="4609">
                  <c:v>39.491663000000003</c:v>
                </c:pt>
                <c:pt idx="4610">
                  <c:v>39.491185000000002</c:v>
                </c:pt>
                <c:pt idx="4611">
                  <c:v>39.490709000000003</c:v>
                </c:pt>
                <c:pt idx="4612">
                  <c:v>39.490231999999999</c:v>
                </c:pt>
                <c:pt idx="4613">
                  <c:v>39.489756</c:v>
                </c:pt>
                <c:pt idx="4614">
                  <c:v>39.489280999999998</c:v>
                </c:pt>
                <c:pt idx="4615">
                  <c:v>39.488805999999997</c:v>
                </c:pt>
                <c:pt idx="4616">
                  <c:v>39.488332</c:v>
                </c:pt>
                <c:pt idx="4617">
                  <c:v>39.487858000000003</c:v>
                </c:pt>
                <c:pt idx="4618">
                  <c:v>39.487385000000003</c:v>
                </c:pt>
                <c:pt idx="4619">
                  <c:v>39.486913000000001</c:v>
                </c:pt>
                <c:pt idx="4620">
                  <c:v>39.486440000000002</c:v>
                </c:pt>
                <c:pt idx="4621">
                  <c:v>39.485968999999997</c:v>
                </c:pt>
                <c:pt idx="4622">
                  <c:v>39.485498</c:v>
                </c:pt>
                <c:pt idx="4623">
                  <c:v>39.485027000000002</c:v>
                </c:pt>
                <c:pt idx="4624">
                  <c:v>39.484557000000002</c:v>
                </c:pt>
                <c:pt idx="4625">
                  <c:v>39.484088</c:v>
                </c:pt>
                <c:pt idx="4626">
                  <c:v>39.483618999999997</c:v>
                </c:pt>
                <c:pt idx="4627">
                  <c:v>39.483150000000002</c:v>
                </c:pt>
                <c:pt idx="4628">
                  <c:v>39.482681999999997</c:v>
                </c:pt>
                <c:pt idx="4629">
                  <c:v>39.482214999999997</c:v>
                </c:pt>
                <c:pt idx="4630">
                  <c:v>39.481748000000003</c:v>
                </c:pt>
                <c:pt idx="4631">
                  <c:v>39.481281000000003</c:v>
                </c:pt>
                <c:pt idx="4632">
                  <c:v>39.480815999999997</c:v>
                </c:pt>
                <c:pt idx="4633">
                  <c:v>39.480350000000001</c:v>
                </c:pt>
                <c:pt idx="4634">
                  <c:v>39.479885000000003</c:v>
                </c:pt>
                <c:pt idx="4635">
                  <c:v>39.479421000000002</c:v>
                </c:pt>
                <c:pt idx="4636">
                  <c:v>39.478957000000001</c:v>
                </c:pt>
                <c:pt idx="4637">
                  <c:v>39.478493999999998</c:v>
                </c:pt>
                <c:pt idx="4638">
                  <c:v>39.478031000000001</c:v>
                </c:pt>
                <c:pt idx="4639">
                  <c:v>39.477569000000003</c:v>
                </c:pt>
                <c:pt idx="4640">
                  <c:v>39.477106999999997</c:v>
                </c:pt>
                <c:pt idx="4641">
                  <c:v>39.476646000000002</c:v>
                </c:pt>
                <c:pt idx="4642">
                  <c:v>39.476185999999998</c:v>
                </c:pt>
                <c:pt idx="4643">
                  <c:v>39.475724999999997</c:v>
                </c:pt>
                <c:pt idx="4644">
                  <c:v>39.475265999999998</c:v>
                </c:pt>
                <c:pt idx="4645">
                  <c:v>39.474806999999998</c:v>
                </c:pt>
                <c:pt idx="4646">
                  <c:v>39.474347999999999</c:v>
                </c:pt>
                <c:pt idx="4647">
                  <c:v>39.473889999999997</c:v>
                </c:pt>
                <c:pt idx="4648">
                  <c:v>39.473432000000003</c:v>
                </c:pt>
                <c:pt idx="4649">
                  <c:v>39.472974999999998</c:v>
                </c:pt>
                <c:pt idx="4650">
                  <c:v>39.472518999999998</c:v>
                </c:pt>
                <c:pt idx="4651">
                  <c:v>39.472062999999999</c:v>
                </c:pt>
                <c:pt idx="4652">
                  <c:v>39.471606999999999</c:v>
                </c:pt>
                <c:pt idx="4653">
                  <c:v>39.471151999999996</c:v>
                </c:pt>
                <c:pt idx="4654">
                  <c:v>39.470697999999999</c:v>
                </c:pt>
                <c:pt idx="4655">
                  <c:v>39.470244000000001</c:v>
                </c:pt>
                <c:pt idx="4656">
                  <c:v>39.469790000000003</c:v>
                </c:pt>
                <c:pt idx="4657">
                  <c:v>39.469337000000003</c:v>
                </c:pt>
                <c:pt idx="4658">
                  <c:v>39.468885</c:v>
                </c:pt>
                <c:pt idx="4659">
                  <c:v>39.468432999999997</c:v>
                </c:pt>
                <c:pt idx="4660">
                  <c:v>39.467981999999999</c:v>
                </c:pt>
                <c:pt idx="4661">
                  <c:v>39.467531000000001</c:v>
                </c:pt>
                <c:pt idx="4662">
                  <c:v>39.467080000000003</c:v>
                </c:pt>
                <c:pt idx="4663">
                  <c:v>39.466630000000002</c:v>
                </c:pt>
                <c:pt idx="4664">
                  <c:v>39.466180999999999</c:v>
                </c:pt>
                <c:pt idx="4665">
                  <c:v>39.465732000000003</c:v>
                </c:pt>
                <c:pt idx="4666">
                  <c:v>39.465283999999997</c:v>
                </c:pt>
                <c:pt idx="4667">
                  <c:v>39.464835999999998</c:v>
                </c:pt>
                <c:pt idx="4668">
                  <c:v>39.464388999999997</c:v>
                </c:pt>
                <c:pt idx="4669">
                  <c:v>39.463942000000003</c:v>
                </c:pt>
                <c:pt idx="4670">
                  <c:v>39.463495000000002</c:v>
                </c:pt>
                <c:pt idx="4671">
                  <c:v>39.463048999999998</c:v>
                </c:pt>
                <c:pt idx="4672">
                  <c:v>39.462603999999999</c:v>
                </c:pt>
                <c:pt idx="4673">
                  <c:v>39.462159</c:v>
                </c:pt>
                <c:pt idx="4674">
                  <c:v>39.461714999999998</c:v>
                </c:pt>
                <c:pt idx="4675">
                  <c:v>39.461271000000004</c:v>
                </c:pt>
                <c:pt idx="4676">
                  <c:v>39.460827999999999</c:v>
                </c:pt>
                <c:pt idx="4677">
                  <c:v>39.460385000000002</c:v>
                </c:pt>
                <c:pt idx="4678">
                  <c:v>39.459943000000003</c:v>
                </c:pt>
                <c:pt idx="4679">
                  <c:v>39.459501000000003</c:v>
                </c:pt>
                <c:pt idx="4680">
                  <c:v>39.459060000000001</c:v>
                </c:pt>
                <c:pt idx="4681">
                  <c:v>39.458618999999999</c:v>
                </c:pt>
                <c:pt idx="4682">
                  <c:v>39.458177999999997</c:v>
                </c:pt>
                <c:pt idx="4683">
                  <c:v>39.457738999999997</c:v>
                </c:pt>
                <c:pt idx="4684">
                  <c:v>39.457298999999999</c:v>
                </c:pt>
                <c:pt idx="4685">
                  <c:v>39.456861000000004</c:v>
                </c:pt>
                <c:pt idx="4686">
                  <c:v>39.456422000000003</c:v>
                </c:pt>
                <c:pt idx="4687">
                  <c:v>39.455984000000001</c:v>
                </c:pt>
                <c:pt idx="4688">
                  <c:v>39.455547000000003</c:v>
                </c:pt>
                <c:pt idx="4689">
                  <c:v>39.455109999999998</c:v>
                </c:pt>
                <c:pt idx="4690">
                  <c:v>39.454673999999997</c:v>
                </c:pt>
                <c:pt idx="4691">
                  <c:v>39.454237999999997</c:v>
                </c:pt>
                <c:pt idx="4692">
                  <c:v>39.453803000000001</c:v>
                </c:pt>
                <c:pt idx="4693">
                  <c:v>39.453367999999998</c:v>
                </c:pt>
                <c:pt idx="4694">
                  <c:v>39.452933999999999</c:v>
                </c:pt>
                <c:pt idx="4695">
                  <c:v>39.452500000000001</c:v>
                </c:pt>
                <c:pt idx="4696">
                  <c:v>39.452067</c:v>
                </c:pt>
                <c:pt idx="4697">
                  <c:v>39.451633999999999</c:v>
                </c:pt>
                <c:pt idx="4698">
                  <c:v>39.451200999999998</c:v>
                </c:pt>
                <c:pt idx="4699">
                  <c:v>39.450769999999999</c:v>
                </c:pt>
                <c:pt idx="4700">
                  <c:v>39.450338000000002</c:v>
                </c:pt>
                <c:pt idx="4701">
                  <c:v>39.449907000000003</c:v>
                </c:pt>
                <c:pt idx="4702">
                  <c:v>39.449477000000002</c:v>
                </c:pt>
                <c:pt idx="4703">
                  <c:v>39.449047</c:v>
                </c:pt>
                <c:pt idx="4704">
                  <c:v>39.448618000000003</c:v>
                </c:pt>
                <c:pt idx="4705">
                  <c:v>39.448188999999999</c:v>
                </c:pt>
                <c:pt idx="4706">
                  <c:v>39.447761</c:v>
                </c:pt>
                <c:pt idx="4707">
                  <c:v>39.447333</c:v>
                </c:pt>
                <c:pt idx="4708">
                  <c:v>39.446905000000001</c:v>
                </c:pt>
                <c:pt idx="4709">
                  <c:v>39.446477999999999</c:v>
                </c:pt>
                <c:pt idx="4710">
                  <c:v>39.446052000000002</c:v>
                </c:pt>
                <c:pt idx="4711">
                  <c:v>39.445625999999997</c:v>
                </c:pt>
                <c:pt idx="4712">
                  <c:v>39.4452</c:v>
                </c:pt>
                <c:pt idx="4713">
                  <c:v>39.444775</c:v>
                </c:pt>
                <c:pt idx="4714">
                  <c:v>39.444350999999997</c:v>
                </c:pt>
                <c:pt idx="4715">
                  <c:v>39.443927000000002</c:v>
                </c:pt>
                <c:pt idx="4716">
                  <c:v>39.443503</c:v>
                </c:pt>
                <c:pt idx="4717">
                  <c:v>39.443080000000002</c:v>
                </c:pt>
                <c:pt idx="4718">
                  <c:v>39.442658000000002</c:v>
                </c:pt>
                <c:pt idx="4719">
                  <c:v>39.442236000000001</c:v>
                </c:pt>
                <c:pt idx="4720">
                  <c:v>39.441814000000001</c:v>
                </c:pt>
                <c:pt idx="4721">
                  <c:v>39.441392999999998</c:v>
                </c:pt>
                <c:pt idx="4722">
                  <c:v>39.440973</c:v>
                </c:pt>
                <c:pt idx="4723">
                  <c:v>39.440553000000001</c:v>
                </c:pt>
                <c:pt idx="4724">
                  <c:v>39.440133000000003</c:v>
                </c:pt>
                <c:pt idx="4725">
                  <c:v>39.439714000000002</c:v>
                </c:pt>
                <c:pt idx="4726">
                  <c:v>39.439295000000001</c:v>
                </c:pt>
                <c:pt idx="4727">
                  <c:v>39.438876999999998</c:v>
                </c:pt>
                <c:pt idx="4728">
                  <c:v>39.438459000000002</c:v>
                </c:pt>
                <c:pt idx="4729">
                  <c:v>39.438042000000003</c:v>
                </c:pt>
                <c:pt idx="4730">
                  <c:v>39.437624999999997</c:v>
                </c:pt>
                <c:pt idx="4731">
                  <c:v>39.437209000000003</c:v>
                </c:pt>
                <c:pt idx="4732">
                  <c:v>39.436793000000002</c:v>
                </c:pt>
                <c:pt idx="4733">
                  <c:v>39.436377999999998</c:v>
                </c:pt>
                <c:pt idx="4734">
                  <c:v>39.435963000000001</c:v>
                </c:pt>
                <c:pt idx="4735">
                  <c:v>39.435549000000002</c:v>
                </c:pt>
                <c:pt idx="4736">
                  <c:v>39.435135000000002</c:v>
                </c:pt>
                <c:pt idx="4737">
                  <c:v>39.434722000000001</c:v>
                </c:pt>
                <c:pt idx="4738">
                  <c:v>39.434308999999999</c:v>
                </c:pt>
                <c:pt idx="4739">
                  <c:v>39.433895999999997</c:v>
                </c:pt>
                <c:pt idx="4740">
                  <c:v>39.433484</c:v>
                </c:pt>
                <c:pt idx="4741">
                  <c:v>39.433073</c:v>
                </c:pt>
                <c:pt idx="4742">
                  <c:v>39.432662000000001</c:v>
                </c:pt>
                <c:pt idx="4743">
                  <c:v>39.432251000000001</c:v>
                </c:pt>
                <c:pt idx="4744">
                  <c:v>39.431840999999999</c:v>
                </c:pt>
                <c:pt idx="4745">
                  <c:v>39.431432000000001</c:v>
                </c:pt>
                <c:pt idx="4746">
                  <c:v>39.431023000000003</c:v>
                </c:pt>
                <c:pt idx="4747">
                  <c:v>39.430613999999998</c:v>
                </c:pt>
                <c:pt idx="4748">
                  <c:v>39.430205999999998</c:v>
                </c:pt>
                <c:pt idx="4749">
                  <c:v>39.429797999999998</c:v>
                </c:pt>
                <c:pt idx="4750">
                  <c:v>39.429391000000003</c:v>
                </c:pt>
                <c:pt idx="4751">
                  <c:v>39.428984</c:v>
                </c:pt>
                <c:pt idx="4752">
                  <c:v>39.428578000000002</c:v>
                </c:pt>
                <c:pt idx="4753">
                  <c:v>39.428172000000004</c:v>
                </c:pt>
                <c:pt idx="4754">
                  <c:v>39.427767000000003</c:v>
                </c:pt>
                <c:pt idx="4755">
                  <c:v>39.427362000000002</c:v>
                </c:pt>
                <c:pt idx="4756">
                  <c:v>39.426957999999999</c:v>
                </c:pt>
                <c:pt idx="4757">
                  <c:v>39.426554000000003</c:v>
                </c:pt>
                <c:pt idx="4758">
                  <c:v>39.42615</c:v>
                </c:pt>
                <c:pt idx="4759">
                  <c:v>39.425747000000001</c:v>
                </c:pt>
                <c:pt idx="4760">
                  <c:v>39.425345</c:v>
                </c:pt>
                <c:pt idx="4761">
                  <c:v>39.424942999999999</c:v>
                </c:pt>
                <c:pt idx="4762">
                  <c:v>39.424540999999998</c:v>
                </c:pt>
                <c:pt idx="4763">
                  <c:v>39.424140000000001</c:v>
                </c:pt>
                <c:pt idx="4764">
                  <c:v>39.423740000000002</c:v>
                </c:pt>
                <c:pt idx="4765">
                  <c:v>39.423338999999999</c:v>
                </c:pt>
                <c:pt idx="4766">
                  <c:v>39.422939999999997</c:v>
                </c:pt>
                <c:pt idx="4767">
                  <c:v>39.422539999999998</c:v>
                </c:pt>
                <c:pt idx="4768">
                  <c:v>39.422142000000001</c:v>
                </c:pt>
                <c:pt idx="4769">
                  <c:v>39.421742999999999</c:v>
                </c:pt>
                <c:pt idx="4770">
                  <c:v>39.421346</c:v>
                </c:pt>
                <c:pt idx="4771">
                  <c:v>39.420948000000003</c:v>
                </c:pt>
                <c:pt idx="4772">
                  <c:v>39.420551000000003</c:v>
                </c:pt>
                <c:pt idx="4773">
                  <c:v>39.420155000000001</c:v>
                </c:pt>
                <c:pt idx="4774">
                  <c:v>39.419758999999999</c:v>
                </c:pt>
                <c:pt idx="4775">
                  <c:v>39.419362999999997</c:v>
                </c:pt>
                <c:pt idx="4776">
                  <c:v>39.418968</c:v>
                </c:pt>
                <c:pt idx="4777">
                  <c:v>39.418574</c:v>
                </c:pt>
                <c:pt idx="4778">
                  <c:v>39.418179000000002</c:v>
                </c:pt>
                <c:pt idx="4779">
                  <c:v>39.417786</c:v>
                </c:pt>
                <c:pt idx="4780">
                  <c:v>39.417392999999997</c:v>
                </c:pt>
                <c:pt idx="4781">
                  <c:v>39.417000000000002</c:v>
                </c:pt>
                <c:pt idx="4782">
                  <c:v>39.416606999999999</c:v>
                </c:pt>
                <c:pt idx="4783">
                  <c:v>39.416215999999999</c:v>
                </c:pt>
                <c:pt idx="4784">
                  <c:v>39.415824000000001</c:v>
                </c:pt>
                <c:pt idx="4785">
                  <c:v>39.415433</c:v>
                </c:pt>
                <c:pt idx="4786">
                  <c:v>39.415042999999997</c:v>
                </c:pt>
                <c:pt idx="4787">
                  <c:v>39.414653000000001</c:v>
                </c:pt>
                <c:pt idx="4788">
                  <c:v>39.414262999999998</c:v>
                </c:pt>
                <c:pt idx="4789">
                  <c:v>39.413874</c:v>
                </c:pt>
                <c:pt idx="4790">
                  <c:v>39.413485000000001</c:v>
                </c:pt>
                <c:pt idx="4791">
                  <c:v>39.413097</c:v>
                </c:pt>
                <c:pt idx="4792">
                  <c:v>39.412709</c:v>
                </c:pt>
                <c:pt idx="4793">
                  <c:v>39.412322000000003</c:v>
                </c:pt>
                <c:pt idx="4794">
                  <c:v>39.411935</c:v>
                </c:pt>
                <c:pt idx="4795">
                  <c:v>39.411549000000001</c:v>
                </c:pt>
                <c:pt idx="4796">
                  <c:v>39.411163000000002</c:v>
                </c:pt>
                <c:pt idx="4797">
                  <c:v>39.410777000000003</c:v>
                </c:pt>
                <c:pt idx="4798">
                  <c:v>39.410392000000002</c:v>
                </c:pt>
                <c:pt idx="4799">
                  <c:v>39.410007999999998</c:v>
                </c:pt>
                <c:pt idx="4800">
                  <c:v>39.409624000000001</c:v>
                </c:pt>
                <c:pt idx="4801">
                  <c:v>39.409239999999997</c:v>
                </c:pt>
                <c:pt idx="4802">
                  <c:v>39.408856999999998</c:v>
                </c:pt>
                <c:pt idx="4803">
                  <c:v>39.408473999999998</c:v>
                </c:pt>
                <c:pt idx="4804">
                  <c:v>39.408090999999999</c:v>
                </c:pt>
                <c:pt idx="4805">
                  <c:v>39.407710000000002</c:v>
                </c:pt>
                <c:pt idx="4806">
                  <c:v>39.407328</c:v>
                </c:pt>
                <c:pt idx="4807">
                  <c:v>39.406947000000002</c:v>
                </c:pt>
                <c:pt idx="4808">
                  <c:v>39.406567000000003</c:v>
                </c:pt>
                <c:pt idx="4809">
                  <c:v>39.406185999999998</c:v>
                </c:pt>
                <c:pt idx="4810">
                  <c:v>39.405807000000003</c:v>
                </c:pt>
                <c:pt idx="4811">
                  <c:v>39.405428000000001</c:v>
                </c:pt>
                <c:pt idx="4812">
                  <c:v>39.405048999999998</c:v>
                </c:pt>
                <c:pt idx="4813">
                  <c:v>39.404670000000003</c:v>
                </c:pt>
                <c:pt idx="4814">
                  <c:v>39.404293000000003</c:v>
                </c:pt>
                <c:pt idx="4815">
                  <c:v>39.403914999999998</c:v>
                </c:pt>
                <c:pt idx="4816">
                  <c:v>39.403537999999998</c:v>
                </c:pt>
                <c:pt idx="4817">
                  <c:v>39.403162000000002</c:v>
                </c:pt>
                <c:pt idx="4818">
                  <c:v>39.402785000000002</c:v>
                </c:pt>
                <c:pt idx="4819">
                  <c:v>39.402410000000003</c:v>
                </c:pt>
                <c:pt idx="4820">
                  <c:v>39.402034</c:v>
                </c:pt>
                <c:pt idx="4821">
                  <c:v>39.40166</c:v>
                </c:pt>
                <c:pt idx="4822">
                  <c:v>39.401285000000001</c:v>
                </c:pt>
                <c:pt idx="4823">
                  <c:v>39.400911000000001</c:v>
                </c:pt>
                <c:pt idx="4824">
                  <c:v>39.400537999999997</c:v>
                </c:pt>
                <c:pt idx="4825">
                  <c:v>39.400165000000001</c:v>
                </c:pt>
                <c:pt idx="4826">
                  <c:v>39.399791999999998</c:v>
                </c:pt>
                <c:pt idx="4827">
                  <c:v>39.399419999999999</c:v>
                </c:pt>
                <c:pt idx="4828">
                  <c:v>39.399048000000001</c:v>
                </c:pt>
                <c:pt idx="4829">
                  <c:v>39.398676999999999</c:v>
                </c:pt>
                <c:pt idx="4830">
                  <c:v>39.398305999999998</c:v>
                </c:pt>
                <c:pt idx="4831">
                  <c:v>39.397936000000001</c:v>
                </c:pt>
                <c:pt idx="4832">
                  <c:v>39.397565999999998</c:v>
                </c:pt>
                <c:pt idx="4833">
                  <c:v>39.397196000000001</c:v>
                </c:pt>
                <c:pt idx="4834">
                  <c:v>39.396827000000002</c:v>
                </c:pt>
                <c:pt idx="4835">
                  <c:v>39.396459</c:v>
                </c:pt>
                <c:pt idx="4836">
                  <c:v>39.396090000000001</c:v>
                </c:pt>
                <c:pt idx="4837">
                  <c:v>39.395721999999999</c:v>
                </c:pt>
                <c:pt idx="4838">
                  <c:v>39.395355000000002</c:v>
                </c:pt>
                <c:pt idx="4839">
                  <c:v>39.394987999999998</c:v>
                </c:pt>
                <c:pt idx="4840">
                  <c:v>39.394621999999998</c:v>
                </c:pt>
                <c:pt idx="4841">
                  <c:v>39.394255999999999</c:v>
                </c:pt>
                <c:pt idx="4842">
                  <c:v>39.393889999999999</c:v>
                </c:pt>
                <c:pt idx="4843">
                  <c:v>39.393524999999997</c:v>
                </c:pt>
                <c:pt idx="4844">
                  <c:v>39.393160000000002</c:v>
                </c:pt>
                <c:pt idx="4845">
                  <c:v>39.392795</c:v>
                </c:pt>
                <c:pt idx="4846">
                  <c:v>39.392431999999999</c:v>
                </c:pt>
                <c:pt idx="4847">
                  <c:v>39.392068000000002</c:v>
                </c:pt>
                <c:pt idx="4848">
                  <c:v>39.391705000000002</c:v>
                </c:pt>
                <c:pt idx="4849">
                  <c:v>39.391342000000002</c:v>
                </c:pt>
                <c:pt idx="4850">
                  <c:v>39.390979999999999</c:v>
                </c:pt>
                <c:pt idx="4851">
                  <c:v>39.390618000000003</c:v>
                </c:pt>
                <c:pt idx="4852">
                  <c:v>39.390256999999998</c:v>
                </c:pt>
                <c:pt idx="4853">
                  <c:v>39.389896</c:v>
                </c:pt>
                <c:pt idx="4854">
                  <c:v>39.389535000000002</c:v>
                </c:pt>
                <c:pt idx="4855">
                  <c:v>39.389175000000002</c:v>
                </c:pt>
                <c:pt idx="4856">
                  <c:v>39.388815999999998</c:v>
                </c:pt>
                <c:pt idx="4857">
                  <c:v>39.388455999999998</c:v>
                </c:pt>
                <c:pt idx="4858">
                  <c:v>39.388097999999999</c:v>
                </c:pt>
                <c:pt idx="4859">
                  <c:v>39.387739000000003</c:v>
                </c:pt>
                <c:pt idx="4860">
                  <c:v>39.387380999999998</c:v>
                </c:pt>
                <c:pt idx="4861">
                  <c:v>39.387023999999997</c:v>
                </c:pt>
                <c:pt idx="4862">
                  <c:v>39.386667000000003</c:v>
                </c:pt>
                <c:pt idx="4863">
                  <c:v>39.386310000000002</c:v>
                </c:pt>
                <c:pt idx="4864">
                  <c:v>39.385953999999998</c:v>
                </c:pt>
                <c:pt idx="4865">
                  <c:v>39.385598000000002</c:v>
                </c:pt>
                <c:pt idx="4866">
                  <c:v>39.385241999999998</c:v>
                </c:pt>
                <c:pt idx="4867">
                  <c:v>39.384886999999999</c:v>
                </c:pt>
                <c:pt idx="4868">
                  <c:v>39.384532999999998</c:v>
                </c:pt>
                <c:pt idx="4869">
                  <c:v>39.384177999999999</c:v>
                </c:pt>
                <c:pt idx="4870">
                  <c:v>39.383825000000002</c:v>
                </c:pt>
                <c:pt idx="4871">
                  <c:v>39.383471</c:v>
                </c:pt>
                <c:pt idx="4872">
                  <c:v>39.383118000000003</c:v>
                </c:pt>
                <c:pt idx="4873">
                  <c:v>39.382765999999997</c:v>
                </c:pt>
                <c:pt idx="4874">
                  <c:v>39.382413999999997</c:v>
                </c:pt>
                <c:pt idx="4875">
                  <c:v>39.382061999999998</c:v>
                </c:pt>
                <c:pt idx="4876">
                  <c:v>39.381711000000003</c:v>
                </c:pt>
                <c:pt idx="4877">
                  <c:v>39.381360000000001</c:v>
                </c:pt>
                <c:pt idx="4878">
                  <c:v>39.381008999999999</c:v>
                </c:pt>
                <c:pt idx="4879">
                  <c:v>39.380659000000001</c:v>
                </c:pt>
                <c:pt idx="4880">
                  <c:v>39.380310000000001</c:v>
                </c:pt>
                <c:pt idx="4881">
                  <c:v>39.379961000000002</c:v>
                </c:pt>
                <c:pt idx="4882">
                  <c:v>39.379612000000002</c:v>
                </c:pt>
                <c:pt idx="4883">
                  <c:v>39.379263000000002</c:v>
                </c:pt>
                <c:pt idx="4884">
                  <c:v>39.378914999999999</c:v>
                </c:pt>
                <c:pt idx="4885">
                  <c:v>39.378568000000001</c:v>
                </c:pt>
                <c:pt idx="4886">
                  <c:v>39.378221000000003</c:v>
                </c:pt>
                <c:pt idx="4887">
                  <c:v>39.377873999999998</c:v>
                </c:pt>
                <c:pt idx="4888">
                  <c:v>39.377527999999998</c:v>
                </c:pt>
                <c:pt idx="4889">
                  <c:v>39.377181999999998</c:v>
                </c:pt>
                <c:pt idx="4890">
                  <c:v>39.376835999999997</c:v>
                </c:pt>
                <c:pt idx="4891">
                  <c:v>39.376491000000001</c:v>
                </c:pt>
                <c:pt idx="4892">
                  <c:v>39.376145999999999</c:v>
                </c:pt>
                <c:pt idx="4893">
                  <c:v>39.375802</c:v>
                </c:pt>
                <c:pt idx="4894">
                  <c:v>39.375458000000002</c:v>
                </c:pt>
                <c:pt idx="4895">
                  <c:v>39.375115000000001</c:v>
                </c:pt>
                <c:pt idx="4896">
                  <c:v>39.374772</c:v>
                </c:pt>
                <c:pt idx="4897">
                  <c:v>39.374428999999999</c:v>
                </c:pt>
                <c:pt idx="4898">
                  <c:v>39.374087000000003</c:v>
                </c:pt>
                <c:pt idx="4899">
                  <c:v>39.373745</c:v>
                </c:pt>
                <c:pt idx="4900">
                  <c:v>39.373403000000003</c:v>
                </c:pt>
                <c:pt idx="4901">
                  <c:v>39.373061999999997</c:v>
                </c:pt>
                <c:pt idx="4902">
                  <c:v>39.372722000000003</c:v>
                </c:pt>
                <c:pt idx="4903">
                  <c:v>39.372380999999997</c:v>
                </c:pt>
                <c:pt idx="4904">
                  <c:v>39.372042</c:v>
                </c:pt>
                <c:pt idx="4905">
                  <c:v>39.371701999999999</c:v>
                </c:pt>
                <c:pt idx="4906">
                  <c:v>39.371363000000002</c:v>
                </c:pt>
                <c:pt idx="4907">
                  <c:v>39.371023999999998</c:v>
                </c:pt>
                <c:pt idx="4908">
                  <c:v>39.370685999999999</c:v>
                </c:pt>
                <c:pt idx="4909">
                  <c:v>39.370348</c:v>
                </c:pt>
                <c:pt idx="4910">
                  <c:v>39.370010999999998</c:v>
                </c:pt>
                <c:pt idx="4911">
                  <c:v>39.369674000000003</c:v>
                </c:pt>
                <c:pt idx="4912">
                  <c:v>39.369337000000002</c:v>
                </c:pt>
                <c:pt idx="4913">
                  <c:v>39.369000999999997</c:v>
                </c:pt>
                <c:pt idx="4914">
                  <c:v>39.368665</c:v>
                </c:pt>
                <c:pt idx="4915">
                  <c:v>39.36833</c:v>
                </c:pt>
                <c:pt idx="4916">
                  <c:v>39.367995000000001</c:v>
                </c:pt>
                <c:pt idx="4917">
                  <c:v>39.367660000000001</c:v>
                </c:pt>
                <c:pt idx="4918">
                  <c:v>39.367325999999998</c:v>
                </c:pt>
                <c:pt idx="4919">
                  <c:v>39.366992000000003</c:v>
                </c:pt>
                <c:pt idx="4920">
                  <c:v>39.366658000000001</c:v>
                </c:pt>
                <c:pt idx="4921">
                  <c:v>39.366325000000003</c:v>
                </c:pt>
                <c:pt idx="4922">
                  <c:v>39.365993000000003</c:v>
                </c:pt>
                <c:pt idx="4923">
                  <c:v>39.365659999999998</c:v>
                </c:pt>
                <c:pt idx="4924">
                  <c:v>39.365327999999998</c:v>
                </c:pt>
                <c:pt idx="4925">
                  <c:v>39.364997000000002</c:v>
                </c:pt>
                <c:pt idx="4926">
                  <c:v>39.364666</c:v>
                </c:pt>
                <c:pt idx="4927">
                  <c:v>39.364334999999997</c:v>
                </c:pt>
                <c:pt idx="4928">
                  <c:v>39.364004999999999</c:v>
                </c:pt>
                <c:pt idx="4929">
                  <c:v>39.363675000000001</c:v>
                </c:pt>
                <c:pt idx="4930">
                  <c:v>39.363345000000002</c:v>
                </c:pt>
                <c:pt idx="4931">
                  <c:v>39.363016000000002</c:v>
                </c:pt>
                <c:pt idx="4932">
                  <c:v>39.362687000000001</c:v>
                </c:pt>
                <c:pt idx="4933">
                  <c:v>39.362358999999998</c:v>
                </c:pt>
                <c:pt idx="4934">
                  <c:v>39.362031000000002</c:v>
                </c:pt>
                <c:pt idx="4935">
                  <c:v>39.361702999999999</c:v>
                </c:pt>
                <c:pt idx="4936">
                  <c:v>39.361376</c:v>
                </c:pt>
                <c:pt idx="4937">
                  <c:v>39.361049000000001</c:v>
                </c:pt>
                <c:pt idx="4938">
                  <c:v>39.360723</c:v>
                </c:pt>
                <c:pt idx="4939">
                  <c:v>39.360396999999999</c:v>
                </c:pt>
                <c:pt idx="4940">
                  <c:v>39.360070999999998</c:v>
                </c:pt>
                <c:pt idx="4941">
                  <c:v>39.359746000000001</c:v>
                </c:pt>
                <c:pt idx="4942">
                  <c:v>39.359420999999998</c:v>
                </c:pt>
                <c:pt idx="4943">
                  <c:v>39.359096000000001</c:v>
                </c:pt>
                <c:pt idx="4944">
                  <c:v>39.358772000000002</c:v>
                </c:pt>
                <c:pt idx="4945">
                  <c:v>39.358448000000003</c:v>
                </c:pt>
                <c:pt idx="4946">
                  <c:v>39.358125000000001</c:v>
                </c:pt>
                <c:pt idx="4947">
                  <c:v>39.357802</c:v>
                </c:pt>
                <c:pt idx="4948">
                  <c:v>39.357478999999998</c:v>
                </c:pt>
                <c:pt idx="4949">
                  <c:v>39.357157000000001</c:v>
                </c:pt>
                <c:pt idx="4950">
                  <c:v>39.356834999999997</c:v>
                </c:pt>
                <c:pt idx="4951">
                  <c:v>39.356513999999997</c:v>
                </c:pt>
                <c:pt idx="4952">
                  <c:v>39.356192999999998</c:v>
                </c:pt>
                <c:pt idx="4953">
                  <c:v>39.355871999999998</c:v>
                </c:pt>
                <c:pt idx="4954">
                  <c:v>39.355550999999998</c:v>
                </c:pt>
                <c:pt idx="4955">
                  <c:v>39.355232000000001</c:v>
                </c:pt>
                <c:pt idx="4956">
                  <c:v>39.354911999999999</c:v>
                </c:pt>
                <c:pt idx="4957">
                  <c:v>39.354593000000001</c:v>
                </c:pt>
                <c:pt idx="4958">
                  <c:v>39.354273999999997</c:v>
                </c:pt>
                <c:pt idx="4959">
                  <c:v>39.353954999999999</c:v>
                </c:pt>
                <c:pt idx="4960">
                  <c:v>39.353636999999999</c:v>
                </c:pt>
                <c:pt idx="4961">
                  <c:v>39.353319999999997</c:v>
                </c:pt>
                <c:pt idx="4962">
                  <c:v>39.353001999999996</c:v>
                </c:pt>
                <c:pt idx="4963">
                  <c:v>39.352685000000001</c:v>
                </c:pt>
                <c:pt idx="4964">
                  <c:v>39.352369000000003</c:v>
                </c:pt>
                <c:pt idx="4965">
                  <c:v>39.352052999999998</c:v>
                </c:pt>
                <c:pt idx="4966">
                  <c:v>39.351737</c:v>
                </c:pt>
                <c:pt idx="4967">
                  <c:v>39.351421000000002</c:v>
                </c:pt>
                <c:pt idx="4968">
                  <c:v>39.351106000000001</c:v>
                </c:pt>
                <c:pt idx="4969">
                  <c:v>39.350791000000001</c:v>
                </c:pt>
                <c:pt idx="4970">
                  <c:v>39.350476999999998</c:v>
                </c:pt>
                <c:pt idx="4971">
                  <c:v>39.350163000000002</c:v>
                </c:pt>
                <c:pt idx="4972">
                  <c:v>39.349850000000004</c:v>
                </c:pt>
                <c:pt idx="4973">
                  <c:v>39.349536000000001</c:v>
                </c:pt>
                <c:pt idx="4974">
                  <c:v>39.349223000000002</c:v>
                </c:pt>
                <c:pt idx="4975">
                  <c:v>39.348911000000001</c:v>
                </c:pt>
                <c:pt idx="4976">
                  <c:v>39.348599</c:v>
                </c:pt>
                <c:pt idx="4977">
                  <c:v>39.348286999999999</c:v>
                </c:pt>
                <c:pt idx="4978">
                  <c:v>39.347976000000003</c:v>
                </c:pt>
                <c:pt idx="4979">
                  <c:v>39.347664999999999</c:v>
                </c:pt>
                <c:pt idx="4980">
                  <c:v>39.347354000000003</c:v>
                </c:pt>
                <c:pt idx="4981">
                  <c:v>39.347043999999997</c:v>
                </c:pt>
                <c:pt idx="4982">
                  <c:v>39.346733999999998</c:v>
                </c:pt>
                <c:pt idx="4983">
                  <c:v>39.346423999999999</c:v>
                </c:pt>
                <c:pt idx="4984">
                  <c:v>39.346114999999998</c:v>
                </c:pt>
                <c:pt idx="4985">
                  <c:v>39.345806000000003</c:v>
                </c:pt>
                <c:pt idx="4986">
                  <c:v>39.345497999999999</c:v>
                </c:pt>
                <c:pt idx="4987">
                  <c:v>39.345190000000002</c:v>
                </c:pt>
                <c:pt idx="4988">
                  <c:v>39.344881999999998</c:v>
                </c:pt>
                <c:pt idx="4989">
                  <c:v>39.344574000000001</c:v>
                </c:pt>
                <c:pt idx="4990">
                  <c:v>39.344267000000002</c:v>
                </c:pt>
                <c:pt idx="4991">
                  <c:v>39.343961</c:v>
                </c:pt>
                <c:pt idx="4992">
                  <c:v>39.343654000000001</c:v>
                </c:pt>
                <c:pt idx="4993">
                  <c:v>39.343347999999999</c:v>
                </c:pt>
                <c:pt idx="4994">
                  <c:v>39.343043000000002</c:v>
                </c:pt>
                <c:pt idx="4995">
                  <c:v>39.342737999999997</c:v>
                </c:pt>
                <c:pt idx="4996">
                  <c:v>39.342433</c:v>
                </c:pt>
                <c:pt idx="4997">
                  <c:v>39.342128000000002</c:v>
                </c:pt>
                <c:pt idx="4998">
                  <c:v>39.341824000000003</c:v>
                </c:pt>
                <c:pt idx="4999">
                  <c:v>39.341520000000003</c:v>
                </c:pt>
                <c:pt idx="5000">
                  <c:v>39.280833000000001</c:v>
                </c:pt>
                <c:pt idx="5001">
                  <c:v>39.232990999999998</c:v>
                </c:pt>
                <c:pt idx="5002">
                  <c:v>39.194488999999997</c:v>
                </c:pt>
                <c:pt idx="5003">
                  <c:v>39.162126999999998</c:v>
                </c:pt>
                <c:pt idx="5004">
                  <c:v>39.133139999999997</c:v>
                </c:pt>
                <c:pt idx="5005">
                  <c:v>39.105226999999999</c:v>
                </c:pt>
                <c:pt idx="5006">
                  <c:v>39.076524999999997</c:v>
                </c:pt>
                <c:pt idx="5007">
                  <c:v>39.045566999999998</c:v>
                </c:pt>
                <c:pt idx="5008">
                  <c:v>39.011218</c:v>
                </c:pt>
                <c:pt idx="5009">
                  <c:v>38.972628</c:v>
                </c:pt>
                <c:pt idx="5010">
                  <c:v>38.929172000000001</c:v>
                </c:pt>
                <c:pt idx="5011">
                  <c:v>38.880415999999997</c:v>
                </c:pt>
                <c:pt idx="5012">
                  <c:v>38.826073999999998</c:v>
                </c:pt>
                <c:pt idx="5013">
                  <c:v>38.765976000000002</c:v>
                </c:pt>
                <c:pt idx="5014">
                  <c:v>38.700046999999998</c:v>
                </c:pt>
                <c:pt idx="5015">
                  <c:v>38.628283000000003</c:v>
                </c:pt>
                <c:pt idx="5016">
                  <c:v>38.550735000000003</c:v>
                </c:pt>
                <c:pt idx="5017">
                  <c:v>38.467497000000002</c:v>
                </c:pt>
                <c:pt idx="5018">
                  <c:v>38.378692999999998</c:v>
                </c:pt>
                <c:pt idx="5019">
                  <c:v>38.284469000000001</c:v>
                </c:pt>
                <c:pt idx="5020">
                  <c:v>38.184987</c:v>
                </c:pt>
                <c:pt idx="5021">
                  <c:v>38.080421000000001</c:v>
                </c:pt>
                <c:pt idx="5022">
                  <c:v>37.970948999999997</c:v>
                </c:pt>
                <c:pt idx="5023">
                  <c:v>37.856752999999998</c:v>
                </c:pt>
                <c:pt idx="5024">
                  <c:v>37.738019000000001</c:v>
                </c:pt>
                <c:pt idx="5025">
                  <c:v>37.614925999999997</c:v>
                </c:pt>
                <c:pt idx="5026">
                  <c:v>37.487658000000003</c:v>
                </c:pt>
                <c:pt idx="5027">
                  <c:v>37.356389</c:v>
                </c:pt>
                <c:pt idx="5028">
                  <c:v>37.221294999999998</c:v>
                </c:pt>
                <c:pt idx="5029">
                  <c:v>37.082543999999999</c:v>
                </c:pt>
                <c:pt idx="5030">
                  <c:v>36.940300999999998</c:v>
                </c:pt>
                <c:pt idx="5031">
                  <c:v>36.794727000000002</c:v>
                </c:pt>
                <c:pt idx="5032">
                  <c:v>36.645977000000002</c:v>
                </c:pt>
                <c:pt idx="5033">
                  <c:v>36.494202000000001</c:v>
                </c:pt>
                <c:pt idx="5034">
                  <c:v>36.339551</c:v>
                </c:pt>
                <c:pt idx="5035">
                  <c:v>36.182164999999998</c:v>
                </c:pt>
                <c:pt idx="5036">
                  <c:v>36.022182999999998</c:v>
                </c:pt>
                <c:pt idx="5037">
                  <c:v>35.859741</c:v>
                </c:pt>
                <c:pt idx="5038">
                  <c:v>35.694969</c:v>
                </c:pt>
                <c:pt idx="5039">
                  <c:v>35.527996999999999</c:v>
                </c:pt>
                <c:pt idx="5040">
                  <c:v>35.358947999999998</c:v>
                </c:pt>
                <c:pt idx="5041">
                  <c:v>35.187944000000002</c:v>
                </c:pt>
                <c:pt idx="5042">
                  <c:v>35.015104000000001</c:v>
                </c:pt>
                <c:pt idx="5043">
                  <c:v>34.840542999999997</c:v>
                </c:pt>
                <c:pt idx="5044">
                  <c:v>34.664375999999997</c:v>
                </c:pt>
                <c:pt idx="5045">
                  <c:v>34.486711999999997</c:v>
                </c:pt>
                <c:pt idx="5046">
                  <c:v>34.307659999999998</c:v>
                </c:pt>
                <c:pt idx="5047">
                  <c:v>34.127324999999999</c:v>
                </c:pt>
                <c:pt idx="5048">
                  <c:v>33.945810999999999</c:v>
                </c:pt>
                <c:pt idx="5049">
                  <c:v>33.763218999999999</c:v>
                </c:pt>
                <c:pt idx="5050">
                  <c:v>33.579645999999997</c:v>
                </c:pt>
                <c:pt idx="5051">
                  <c:v>33.395189999999999</c:v>
                </c:pt>
                <c:pt idx="5052">
                  <c:v>33.209944</c:v>
                </c:pt>
                <c:pt idx="5053">
                  <c:v>33.023999000000003</c:v>
                </c:pt>
                <c:pt idx="5054">
                  <c:v>32.837445000000002</c:v>
                </c:pt>
                <c:pt idx="5055">
                  <c:v>32.650367000000003</c:v>
                </c:pt>
                <c:pt idx="5056">
                  <c:v>32.462850000000003</c:v>
                </c:pt>
                <c:pt idx="5057">
                  <c:v>32.274974999999998</c:v>
                </c:pt>
                <c:pt idx="5058">
                  <c:v>32.086820000000003</c:v>
                </c:pt>
                <c:pt idx="5059">
                  <c:v>31.898461999999999</c:v>
                </c:pt>
                <c:pt idx="5060">
                  <c:v>31.709972</c:v>
                </c:pt>
                <c:pt idx="5061">
                  <c:v>31.521422000000001</c:v>
                </c:pt>
                <c:pt idx="5062">
                  <c:v>31.332878999999998</c:v>
                </c:pt>
                <c:pt idx="5063">
                  <c:v>31.144406</c:v>
                </c:pt>
                <c:pt idx="5064">
                  <c:v>30.956064999999999</c:v>
                </c:pt>
                <c:pt idx="5065">
                  <c:v>30.767913</c:v>
                </c:pt>
                <c:pt idx="5066">
                  <c:v>30.580006000000001</c:v>
                </c:pt>
                <c:pt idx="5067">
                  <c:v>30.392395</c:v>
                </c:pt>
                <c:pt idx="5068">
                  <c:v>30.205127999999998</c:v>
                </c:pt>
                <c:pt idx="5069">
                  <c:v>30.018249999999998</c:v>
                </c:pt>
                <c:pt idx="5070">
                  <c:v>29.831803000000001</c:v>
                </c:pt>
                <c:pt idx="5071">
                  <c:v>29.645824999999999</c:v>
                </c:pt>
                <c:pt idx="5072">
                  <c:v>29.460352</c:v>
                </c:pt>
                <c:pt idx="5073">
                  <c:v>29.275414000000001</c:v>
                </c:pt>
                <c:pt idx="5074">
                  <c:v>29.091041000000001</c:v>
                </c:pt>
                <c:pt idx="5075">
                  <c:v>28.907257000000001</c:v>
                </c:pt>
                <c:pt idx="5076">
                  <c:v>28.724084000000001</c:v>
                </c:pt>
                <c:pt idx="5077">
                  <c:v>28.541542</c:v>
                </c:pt>
                <c:pt idx="5078">
                  <c:v>28.359646000000001</c:v>
                </c:pt>
                <c:pt idx="5079">
                  <c:v>28.178407</c:v>
                </c:pt>
                <c:pt idx="5080">
                  <c:v>27.997836</c:v>
                </c:pt>
                <c:pt idx="5081">
                  <c:v>27.81794</c:v>
                </c:pt>
                <c:pt idx="5082">
                  <c:v>27.638721</c:v>
                </c:pt>
                <c:pt idx="5083">
                  <c:v>27.460180999999999</c:v>
                </c:pt>
                <c:pt idx="5084">
                  <c:v>27.282318</c:v>
                </c:pt>
                <c:pt idx="5085">
                  <c:v>27.105128000000001</c:v>
                </c:pt>
                <c:pt idx="5086">
                  <c:v>26.928604</c:v>
                </c:pt>
                <c:pt idx="5087">
                  <c:v>26.752735999999999</c:v>
                </c:pt>
                <c:pt idx="5088">
                  <c:v>26.577514000000001</c:v>
                </c:pt>
                <c:pt idx="5089">
                  <c:v>26.402923999999999</c:v>
                </c:pt>
                <c:pt idx="5090">
                  <c:v>26.228949</c:v>
                </c:pt>
                <c:pt idx="5091">
                  <c:v>26.055572999999999</c:v>
                </c:pt>
                <c:pt idx="5092">
                  <c:v>25.882777000000001</c:v>
                </c:pt>
                <c:pt idx="5093">
                  <c:v>25.710538</c:v>
                </c:pt>
                <c:pt idx="5094">
                  <c:v>25.538834999999999</c:v>
                </c:pt>
                <c:pt idx="5095">
                  <c:v>25.367643999999999</c:v>
                </c:pt>
                <c:pt idx="5096">
                  <c:v>25.196940000000001</c:v>
                </c:pt>
                <c:pt idx="5097">
                  <c:v>25.026695</c:v>
                </c:pt>
                <c:pt idx="5098">
                  <c:v>24.856881999999999</c:v>
                </c:pt>
                <c:pt idx="5099">
                  <c:v>24.687473000000001</c:v>
                </c:pt>
                <c:pt idx="5100">
                  <c:v>24.518436999999999</c:v>
                </c:pt>
                <c:pt idx="5101">
                  <c:v>24.349746</c:v>
                </c:pt>
                <c:pt idx="5102">
                  <c:v>24.181367000000002</c:v>
                </c:pt>
                <c:pt idx="5103">
                  <c:v>24.013269000000001</c:v>
                </c:pt>
                <c:pt idx="5104">
                  <c:v>23.845420000000001</c:v>
                </c:pt>
                <c:pt idx="5105">
                  <c:v>23.677788</c:v>
                </c:pt>
                <c:pt idx="5106">
                  <c:v>23.510339999999999</c:v>
                </c:pt>
                <c:pt idx="5107">
                  <c:v>23.343043000000002</c:v>
                </c:pt>
                <c:pt idx="5108">
                  <c:v>23.175864000000001</c:v>
                </c:pt>
                <c:pt idx="5109">
                  <c:v>23.008769000000001</c:v>
                </c:pt>
                <c:pt idx="5110">
                  <c:v>22.841726000000001</c:v>
                </c:pt>
                <c:pt idx="5111">
                  <c:v>22.674700999999999</c:v>
                </c:pt>
                <c:pt idx="5112">
                  <c:v>22.507662</c:v>
                </c:pt>
                <c:pt idx="5113">
                  <c:v>22.340575000000001</c:v>
                </c:pt>
                <c:pt idx="5114">
                  <c:v>22.173407999999998</c:v>
                </c:pt>
                <c:pt idx="5115">
                  <c:v>22.006129999999999</c:v>
                </c:pt>
                <c:pt idx="5116">
                  <c:v>21.838706999999999</c:v>
                </c:pt>
                <c:pt idx="5117">
                  <c:v>21.671108</c:v>
                </c:pt>
                <c:pt idx="5118">
                  <c:v>21.503304</c:v>
                </c:pt>
                <c:pt idx="5119">
                  <c:v>21.335262</c:v>
                </c:pt>
                <c:pt idx="5120">
                  <c:v>21.166952999999999</c:v>
                </c:pt>
                <c:pt idx="5121">
                  <c:v>20.998346999999999</c:v>
                </c:pt>
                <c:pt idx="5122">
                  <c:v>20.829415000000001</c:v>
                </c:pt>
                <c:pt idx="5123">
                  <c:v>20.660129999999999</c:v>
                </c:pt>
                <c:pt idx="5124">
                  <c:v>20.490462000000001</c:v>
                </c:pt>
                <c:pt idx="5125">
                  <c:v>20.320385000000002</c:v>
                </c:pt>
                <c:pt idx="5126">
                  <c:v>20.149872999999999</c:v>
                </c:pt>
                <c:pt idx="5127">
                  <c:v>19.978898999999998</c:v>
                </c:pt>
                <c:pt idx="5128">
                  <c:v>19.807438999999999</c:v>
                </c:pt>
                <c:pt idx="5129">
                  <c:v>19.635466999999998</c:v>
                </c:pt>
                <c:pt idx="5130">
                  <c:v>19.462959999999999</c:v>
                </c:pt>
                <c:pt idx="5131">
                  <c:v>19.289895000000001</c:v>
                </c:pt>
                <c:pt idx="5132">
                  <c:v>19.116249</c:v>
                </c:pt>
                <c:pt idx="5133">
                  <c:v>18.942001000000001</c:v>
                </c:pt>
                <c:pt idx="5134">
                  <c:v>18.767128</c:v>
                </c:pt>
                <c:pt idx="5135">
                  <c:v>18.591612000000001</c:v>
                </c:pt>
                <c:pt idx="5136">
                  <c:v>18.415431000000002</c:v>
                </c:pt>
                <c:pt idx="5137">
                  <c:v>18.238567</c:v>
                </c:pt>
                <c:pt idx="5138">
                  <c:v>18.061001999999998</c:v>
                </c:pt>
                <c:pt idx="5139">
                  <c:v>17.882717</c:v>
                </c:pt>
                <c:pt idx="5140">
                  <c:v>17.703695</c:v>
                </c:pt>
                <c:pt idx="5141">
                  <c:v>17.52392</c:v>
                </c:pt>
                <c:pt idx="5142">
                  <c:v>17.343377</c:v>
                </c:pt>
                <c:pt idx="5143">
                  <c:v>17.162049</c:v>
                </c:pt>
                <c:pt idx="5144">
                  <c:v>16.979921000000001</c:v>
                </c:pt>
                <c:pt idx="5145">
                  <c:v>16.796980999999999</c:v>
                </c:pt>
                <c:pt idx="5146">
                  <c:v>16.613212999999998</c:v>
                </c:pt>
                <c:pt idx="5147">
                  <c:v>16.428605999999998</c:v>
                </c:pt>
                <c:pt idx="5148">
                  <c:v>16.243145999999999</c:v>
                </c:pt>
                <c:pt idx="5149">
                  <c:v>16.056822</c:v>
                </c:pt>
                <c:pt idx="5150">
                  <c:v>15.869621</c:v>
                </c:pt>
                <c:pt idx="5151">
                  <c:v>15.681533999999999</c:v>
                </c:pt>
                <c:pt idx="5152">
                  <c:v>15.492549</c:v>
                </c:pt>
                <c:pt idx="5153">
                  <c:v>15.302656000000001</c:v>
                </c:pt>
                <c:pt idx="5154">
                  <c:v>15.111846</c:v>
                </c:pt>
                <c:pt idx="5155">
                  <c:v>14.920109</c:v>
                </c:pt>
                <c:pt idx="5156">
                  <c:v>14.727435</c:v>
                </c:pt>
                <c:pt idx="5157">
                  <c:v>14.533818</c:v>
                </c:pt>
                <c:pt idx="5158">
                  <c:v>14.339248</c:v>
                </c:pt>
                <c:pt idx="5159">
                  <c:v>14.143717000000001</c:v>
                </c:pt>
                <c:pt idx="5160">
                  <c:v>13.947219</c:v>
                </c:pt>
                <c:pt idx="5161">
                  <c:v>13.749746999999999</c:v>
                </c:pt>
                <c:pt idx="5162">
                  <c:v>13.551295</c:v>
                </c:pt>
                <c:pt idx="5163">
                  <c:v>13.351856</c:v>
                </c:pt>
                <c:pt idx="5164">
                  <c:v>13.151422999999999</c:v>
                </c:pt>
                <c:pt idx="5165">
                  <c:v>12.949989</c:v>
                </c:pt>
                <c:pt idx="5166">
                  <c:v>12.747547000000001</c:v>
                </c:pt>
                <c:pt idx="5167">
                  <c:v>12.544091</c:v>
                </c:pt>
                <c:pt idx="5168">
                  <c:v>12.339613</c:v>
                </c:pt>
                <c:pt idx="5169">
                  <c:v>12.134107</c:v>
                </c:pt>
                <c:pt idx="5170">
                  <c:v>11.927566000000001</c:v>
                </c:pt>
                <c:pt idx="5171">
                  <c:v>11.719982999999999</c:v>
                </c:pt>
                <c:pt idx="5172">
                  <c:v>11.511352</c:v>
                </c:pt>
                <c:pt idx="5173">
                  <c:v>11.301664000000001</c:v>
                </c:pt>
                <c:pt idx="5174">
                  <c:v>11.090914</c:v>
                </c:pt>
                <c:pt idx="5175">
                  <c:v>10.879092999999999</c:v>
                </c:pt>
                <c:pt idx="5176">
                  <c:v>10.666195</c:v>
                </c:pt>
                <c:pt idx="5177">
                  <c:v>10.452211999999999</c:v>
                </c:pt>
                <c:pt idx="5178">
                  <c:v>10.237135</c:v>
                </c:pt>
                <c:pt idx="5179">
                  <c:v>10.020955000000001</c:v>
                </c:pt>
                <c:pt idx="5180">
                  <c:v>9.8036659999999998</c:v>
                </c:pt>
                <c:pt idx="5181">
                  <c:v>9.5852559999999993</c:v>
                </c:pt>
                <c:pt idx="5182">
                  <c:v>9.3657160000000008</c:v>
                </c:pt>
                <c:pt idx="5183">
                  <c:v>9.1450359999999993</c:v>
                </c:pt>
                <c:pt idx="5184">
                  <c:v>8.9232049999999994</c:v>
                </c:pt>
                <c:pt idx="5185">
                  <c:v>8.7002120000000005</c:v>
                </c:pt>
                <c:pt idx="5186">
                  <c:v>8.4760439999999999</c:v>
                </c:pt>
                <c:pt idx="5187">
                  <c:v>8.2506880000000002</c:v>
                </c:pt>
                <c:pt idx="5188">
                  <c:v>8.0241310000000006</c:v>
                </c:pt>
                <c:pt idx="5189">
                  <c:v>7.7963579999999997</c:v>
                </c:pt>
                <c:pt idx="5190">
                  <c:v>7.5673529999999998</c:v>
                </c:pt>
                <c:pt idx="5191">
                  <c:v>7.3371000000000004</c:v>
                </c:pt>
                <c:pt idx="5192">
                  <c:v>7.1055809999999999</c:v>
                </c:pt>
                <c:pt idx="5193">
                  <c:v>6.8727770000000001</c:v>
                </c:pt>
                <c:pt idx="5194">
                  <c:v>6.638668</c:v>
                </c:pt>
                <c:pt idx="5195">
                  <c:v>6.4032330000000002</c:v>
                </c:pt>
                <c:pt idx="5196">
                  <c:v>6.1664490000000001</c:v>
                </c:pt>
                <c:pt idx="5197">
                  <c:v>5.9282919999999999</c:v>
                </c:pt>
                <c:pt idx="5198">
                  <c:v>5.6887359999999996</c:v>
                </c:pt>
                <c:pt idx="5199">
                  <c:v>5.4477549999999999</c:v>
                </c:pt>
                <c:pt idx="5200">
                  <c:v>5.2053180000000001</c:v>
                </c:pt>
                <c:pt idx="5201">
                  <c:v>4.9613959999999997</c:v>
                </c:pt>
                <c:pt idx="5202">
                  <c:v>4.7159560000000003</c:v>
                </c:pt>
                <c:pt idx="5203">
                  <c:v>4.4689629999999996</c:v>
                </c:pt>
                <c:pt idx="5204">
                  <c:v>4.2203819999999999</c:v>
                </c:pt>
                <c:pt idx="5205">
                  <c:v>3.9701740000000001</c:v>
                </c:pt>
                <c:pt idx="5206">
                  <c:v>3.7182979999999999</c:v>
                </c:pt>
                <c:pt idx="5207">
                  <c:v>3.4647130000000002</c:v>
                </c:pt>
                <c:pt idx="5208">
                  <c:v>3.2093729999999998</c:v>
                </c:pt>
                <c:pt idx="5209">
                  <c:v>2.9522309999999998</c:v>
                </c:pt>
                <c:pt idx="5210">
                  <c:v>2.693238</c:v>
                </c:pt>
                <c:pt idx="5211">
                  <c:v>2.4323429999999999</c:v>
                </c:pt>
                <c:pt idx="5212">
                  <c:v>2.169492</c:v>
                </c:pt>
                <c:pt idx="5213">
                  <c:v>1.9046289999999999</c:v>
                </c:pt>
                <c:pt idx="5214">
                  <c:v>1.637696</c:v>
                </c:pt>
                <c:pt idx="5215">
                  <c:v>1.368633</c:v>
                </c:pt>
                <c:pt idx="5216">
                  <c:v>1.0973759999999999</c:v>
                </c:pt>
                <c:pt idx="5217">
                  <c:v>0.82386300000000001</c:v>
                </c:pt>
                <c:pt idx="5218">
                  <c:v>0.54802700000000004</c:v>
                </c:pt>
                <c:pt idx="5219">
                  <c:v>0.26979999999999998</c:v>
                </c:pt>
                <c:pt idx="5220">
                  <c:v>-1.0886E-2</c:v>
                </c:pt>
                <c:pt idx="5221">
                  <c:v>-0.29409999999999997</c:v>
                </c:pt>
                <c:pt idx="5222">
                  <c:v>-0.57991499999999996</c:v>
                </c:pt>
                <c:pt idx="5223">
                  <c:v>-0.86839999999999995</c:v>
                </c:pt>
                <c:pt idx="5224">
                  <c:v>-1.159627</c:v>
                </c:pt>
                <c:pt idx="5225">
                  <c:v>-1.453665</c:v>
                </c:pt>
                <c:pt idx="5226">
                  <c:v>-1.750583</c:v>
                </c:pt>
                <c:pt idx="5227">
                  <c:v>-2.0504479999999998</c:v>
                </c:pt>
                <c:pt idx="5228">
                  <c:v>-2.353326</c:v>
                </c:pt>
                <c:pt idx="5229">
                  <c:v>-2.659278</c:v>
                </c:pt>
                <c:pt idx="5230">
                  <c:v>-2.9683619999999999</c:v>
                </c:pt>
                <c:pt idx="5231">
                  <c:v>-3.2806289999999998</c:v>
                </c:pt>
                <c:pt idx="5232">
                  <c:v>-3.5961289999999999</c:v>
                </c:pt>
                <c:pt idx="5233">
                  <c:v>-3.9149020000000001</c:v>
                </c:pt>
                <c:pt idx="5234">
                  <c:v>-4.2369810000000001</c:v>
                </c:pt>
                <c:pt idx="5235">
                  <c:v>-4.562392</c:v>
                </c:pt>
                <c:pt idx="5236">
                  <c:v>-4.8911519999999999</c:v>
                </c:pt>
                <c:pt idx="5237">
                  <c:v>-5.223268</c:v>
                </c:pt>
                <c:pt idx="5238">
                  <c:v>-5.5587359999999997</c:v>
                </c:pt>
                <c:pt idx="5239">
                  <c:v>-5.8975419999999996</c:v>
                </c:pt>
                <c:pt idx="5240">
                  <c:v>-6.2396599999999998</c:v>
                </c:pt>
                <c:pt idx="5241">
                  <c:v>-6.585051</c:v>
                </c:pt>
                <c:pt idx="5242">
                  <c:v>-6.9336659999999997</c:v>
                </c:pt>
                <c:pt idx="5243">
                  <c:v>-7.2854409999999996</c:v>
                </c:pt>
                <c:pt idx="5244">
                  <c:v>-7.640301</c:v>
                </c:pt>
                <c:pt idx="5245">
                  <c:v>-7.9981590000000002</c:v>
                </c:pt>
                <c:pt idx="5246">
                  <c:v>-8.3589160000000007</c:v>
                </c:pt>
                <c:pt idx="5247">
                  <c:v>-8.7224620000000002</c:v>
                </c:pt>
                <c:pt idx="5248">
                  <c:v>-9.0886750000000003</c:v>
                </c:pt>
                <c:pt idx="5249">
                  <c:v>-9.4574239999999996</c:v>
                </c:pt>
                <c:pt idx="5250">
                  <c:v>-9.8285680000000006</c:v>
                </c:pt>
                <c:pt idx="5251">
                  <c:v>-10.20196</c:v>
                </c:pt>
                <c:pt idx="5252">
                  <c:v>-10.577443000000001</c:v>
                </c:pt>
                <c:pt idx="5253">
                  <c:v>-10.954853999999999</c:v>
                </c:pt>
                <c:pt idx="5254">
                  <c:v>-11.334026</c:v>
                </c:pt>
                <c:pt idx="5255">
                  <c:v>-11.714786999999999</c:v>
                </c:pt>
                <c:pt idx="5256">
                  <c:v>-12.096961</c:v>
                </c:pt>
                <c:pt idx="5257">
                  <c:v>-12.480370000000001</c:v>
                </c:pt>
                <c:pt idx="5258">
                  <c:v>-12.864833000000001</c:v>
                </c:pt>
                <c:pt idx="5259">
                  <c:v>-13.250170000000001</c:v>
                </c:pt>
                <c:pt idx="5260">
                  <c:v>-13.636200000000001</c:v>
                </c:pt>
                <c:pt idx="5261">
                  <c:v>-14.022741999999999</c:v>
                </c:pt>
                <c:pt idx="5262">
                  <c:v>-14.409617000000001</c:v>
                </c:pt>
                <c:pt idx="5263">
                  <c:v>-14.796647999999999</c:v>
                </c:pt>
                <c:pt idx="5264">
                  <c:v>-15.18366</c:v>
                </c:pt>
                <c:pt idx="5265">
                  <c:v>-15.570486000000001</c:v>
                </c:pt>
                <c:pt idx="5266">
                  <c:v>-15.956958999999999</c:v>
                </c:pt>
                <c:pt idx="5267">
                  <c:v>-16.342921</c:v>
                </c:pt>
                <c:pt idx="5268">
                  <c:v>-16.728221000000001</c:v>
                </c:pt>
                <c:pt idx="5269">
                  <c:v>-17.112718999999998</c:v>
                </c:pt>
                <c:pt idx="5270">
                  <c:v>-17.496281</c:v>
                </c:pt>
                <c:pt idx="5271">
                  <c:v>-17.878792000000001</c:v>
                </c:pt>
                <c:pt idx="5272">
                  <c:v>-18.260145000000001</c:v>
                </c:pt>
                <c:pt idx="5273">
                  <c:v>-18.640253000000001</c:v>
                </c:pt>
                <c:pt idx="5274">
                  <c:v>-19.019045999999999</c:v>
                </c:pt>
                <c:pt idx="5275">
                  <c:v>-19.396471999999999</c:v>
                </c:pt>
                <c:pt idx="5276">
                  <c:v>-19.772501999999999</c:v>
                </c:pt>
                <c:pt idx="5277">
                  <c:v>-20.147126</c:v>
                </c:pt>
                <c:pt idx="5278">
                  <c:v>-20.520358000000002</c:v>
                </c:pt>
                <c:pt idx="5279">
                  <c:v>-20.892233999999998</c:v>
                </c:pt>
                <c:pt idx="5280">
                  <c:v>-21.262809000000001</c:v>
                </c:pt>
                <c:pt idx="5281">
                  <c:v>-21.632162000000001</c:v>
                </c:pt>
                <c:pt idx="5282">
                  <c:v>-22.000387</c:v>
                </c:pt>
                <c:pt idx="5283">
                  <c:v>-22.367597</c:v>
                </c:pt>
                <c:pt idx="5284">
                  <c:v>-22.733917000000002</c:v>
                </c:pt>
                <c:pt idx="5285">
                  <c:v>-23.099481999999998</c:v>
                </c:pt>
                <c:pt idx="5286">
                  <c:v>-23.464435999999999</c:v>
                </c:pt>
                <c:pt idx="5287">
                  <c:v>-23.828925999999999</c:v>
                </c:pt>
                <c:pt idx="5288">
                  <c:v>-24.193100999999999</c:v>
                </c:pt>
                <c:pt idx="5289">
                  <c:v>-24.557106000000001</c:v>
                </c:pt>
                <c:pt idx="5290">
                  <c:v>-24.921082999999999</c:v>
                </c:pt>
                <c:pt idx="5291">
                  <c:v>-25.285167000000001</c:v>
                </c:pt>
                <c:pt idx="5292">
                  <c:v>-25.649484000000001</c:v>
                </c:pt>
                <c:pt idx="5293">
                  <c:v>-26.014150000000001</c:v>
                </c:pt>
                <c:pt idx="5294">
                  <c:v>-26.379270000000002</c:v>
                </c:pt>
                <c:pt idx="5295">
                  <c:v>-26.74494</c:v>
                </c:pt>
                <c:pt idx="5296">
                  <c:v>-27.111242000000001</c:v>
                </c:pt>
                <c:pt idx="5297">
                  <c:v>-27.478251</c:v>
                </c:pt>
                <c:pt idx="5298">
                  <c:v>-27.846028</c:v>
                </c:pt>
                <c:pt idx="5299">
                  <c:v>-28.214628000000001</c:v>
                </c:pt>
                <c:pt idx="5300">
                  <c:v>-28.584097</c:v>
                </c:pt>
                <c:pt idx="5301">
                  <c:v>-28.954473</c:v>
                </c:pt>
                <c:pt idx="5302">
                  <c:v>-29.325790000000001</c:v>
                </c:pt>
                <c:pt idx="5303">
                  <c:v>-29.698076</c:v>
                </c:pt>
                <c:pt idx="5304">
                  <c:v>-30.071355000000001</c:v>
                </c:pt>
                <c:pt idx="5305">
                  <c:v>-30.445649</c:v>
                </c:pt>
                <c:pt idx="5306">
                  <c:v>-30.820978</c:v>
                </c:pt>
                <c:pt idx="5307">
                  <c:v>-31.197361000000001</c:v>
                </c:pt>
                <c:pt idx="5308">
                  <c:v>-31.574818</c:v>
                </c:pt>
                <c:pt idx="5309">
                  <c:v>-31.953367</c:v>
                </c:pt>
                <c:pt idx="5310">
                  <c:v>-32.333029000000003</c:v>
                </c:pt>
                <c:pt idx="5311">
                  <c:v>-32.713827999999999</c:v>
                </c:pt>
                <c:pt idx="5312">
                  <c:v>-33.095787000000001</c:v>
                </c:pt>
                <c:pt idx="5313">
                  <c:v>-33.478935</c:v>
                </c:pt>
                <c:pt idx="5314">
                  <c:v>-33.863301</c:v>
                </c:pt>
                <c:pt idx="5315">
                  <c:v>-34.248919999999998</c:v>
                </c:pt>
                <c:pt idx="5316">
                  <c:v>-34.635826999999999</c:v>
                </c:pt>
                <c:pt idx="5317">
                  <c:v>-35.024064000000003</c:v>
                </c:pt>
                <c:pt idx="5318">
                  <c:v>-35.413676000000002</c:v>
                </c:pt>
                <c:pt idx="5319">
                  <c:v>-35.804709000000003</c:v>
                </c:pt>
                <c:pt idx="5320">
                  <c:v>-36.197217000000002</c:v>
                </c:pt>
                <c:pt idx="5321">
                  <c:v>-36.591254999999997</c:v>
                </c:pt>
                <c:pt idx="5322">
                  <c:v>-36.986882999999999</c:v>
                </c:pt>
                <c:pt idx="5323">
                  <c:v>-37.384163999999998</c:v>
                </c:pt>
                <c:pt idx="5324">
                  <c:v>-37.783166999999999</c:v>
                </c:pt>
                <c:pt idx="5325">
                  <c:v>-38.183960999999996</c:v>
                </c:pt>
                <c:pt idx="5326">
                  <c:v>-38.586620000000003</c:v>
                </c:pt>
                <c:pt idx="5327">
                  <c:v>-38.991222999999998</c:v>
                </c:pt>
                <c:pt idx="5328">
                  <c:v>-39.397849000000001</c:v>
                </c:pt>
                <c:pt idx="5329">
                  <c:v>-39.806581999999999</c:v>
                </c:pt>
                <c:pt idx="5330">
                  <c:v>-40.217508000000002</c:v>
                </c:pt>
                <c:pt idx="5331">
                  <c:v>-40.630713999999998</c:v>
                </c:pt>
                <c:pt idx="5332">
                  <c:v>-41.046292000000001</c:v>
                </c:pt>
                <c:pt idx="5333">
                  <c:v>-41.464334000000001</c:v>
                </c:pt>
                <c:pt idx="5334">
                  <c:v>-41.884932999999997</c:v>
                </c:pt>
                <c:pt idx="5335">
                  <c:v>-42.308185999999999</c:v>
                </c:pt>
                <c:pt idx="5336">
                  <c:v>-42.734189999999998</c:v>
                </c:pt>
                <c:pt idx="5337">
                  <c:v>-43.163043999999999</c:v>
                </c:pt>
                <c:pt idx="5338">
                  <c:v>-43.594847999999999</c:v>
                </c:pt>
                <c:pt idx="5339">
                  <c:v>-44.029702999999998</c:v>
                </c:pt>
                <c:pt idx="5340">
                  <c:v>-44.467711999999999</c:v>
                </c:pt>
                <c:pt idx="5341">
                  <c:v>-44.908980999999997</c:v>
                </c:pt>
                <c:pt idx="5342">
                  <c:v>-45.353617</c:v>
                </c:pt>
                <c:pt idx="5343">
                  <c:v>-45.801729000000002</c:v>
                </c:pt>
                <c:pt idx="5344">
                  <c:v>-46.253428999999997</c:v>
                </c:pt>
                <c:pt idx="5345">
                  <c:v>-46.708832999999998</c:v>
                </c:pt>
                <c:pt idx="5346">
                  <c:v>-47.168061999999999</c:v>
                </c:pt>
                <c:pt idx="5347">
                  <c:v>-47.631239999999998</c:v>
                </c:pt>
                <c:pt idx="5348">
                  <c:v>-48.098497999999999</c:v>
                </c:pt>
                <c:pt idx="5349">
                  <c:v>-48.569972999999997</c:v>
                </c:pt>
                <c:pt idx="5350">
                  <c:v>-49.045811</c:v>
                </c:pt>
                <c:pt idx="5351">
                  <c:v>-49.526164000000001</c:v>
                </c:pt>
                <c:pt idx="5352">
                  <c:v>-50.011198</c:v>
                </c:pt>
                <c:pt idx="5353">
                  <c:v>-50.501085000000003</c:v>
                </c:pt>
                <c:pt idx="5354">
                  <c:v>-50.996014000000002</c:v>
                </c:pt>
                <c:pt idx="5355">
                  <c:v>-51.496184</c:v>
                </c:pt>
                <c:pt idx="5356">
                  <c:v>-52.001809999999999</c:v>
                </c:pt>
                <c:pt idx="5357">
                  <c:v>-52.513123</c:v>
                </c:pt>
                <c:pt idx="5358">
                  <c:v>-53.030372</c:v>
                </c:pt>
                <c:pt idx="5359">
                  <c:v>-53.553823000000001</c:v>
                </c:pt>
                <c:pt idx="5360">
                  <c:v>-54.083762</c:v>
                </c:pt>
                <c:pt idx="5361">
                  <c:v>-54.620497</c:v>
                </c:pt>
                <c:pt idx="5362">
                  <c:v>-55.164357000000003</c:v>
                </c:pt>
                <c:pt idx="5363">
                  <c:v>-55.715693999999999</c:v>
                </c:pt>
                <c:pt idx="5364">
                  <c:v>-56.274886000000002</c:v>
                </c:pt>
                <c:pt idx="5365">
                  <c:v>-56.842333000000004</c:v>
                </c:pt>
                <c:pt idx="5366">
                  <c:v>-57.418464</c:v>
                </c:pt>
                <c:pt idx="5367">
                  <c:v>-58.003729999999997</c:v>
                </c:pt>
                <c:pt idx="5368">
                  <c:v>-58.598613</c:v>
                </c:pt>
                <c:pt idx="5369">
                  <c:v>-59.203619000000003</c:v>
                </c:pt>
                <c:pt idx="5370">
                  <c:v>-59.819279000000002</c:v>
                </c:pt>
                <c:pt idx="5371">
                  <c:v>-60.446148999999998</c:v>
                </c:pt>
                <c:pt idx="5372">
                  <c:v>-61.084806999999998</c:v>
                </c:pt>
                <c:pt idx="5373">
                  <c:v>-61.735849999999999</c:v>
                </c:pt>
                <c:pt idx="5374">
                  <c:v>-62.399889000000002</c:v>
                </c:pt>
                <c:pt idx="5375">
                  <c:v>-63.077542999999999</c:v>
                </c:pt>
                <c:pt idx="5376">
                  <c:v>-63.76943</c:v>
                </c:pt>
                <c:pt idx="5377">
                  <c:v>-64.476155000000006</c:v>
                </c:pt>
                <c:pt idx="5378">
                  <c:v>-65.198297999999994</c:v>
                </c:pt>
                <c:pt idx="5379">
                  <c:v>-65.936391</c:v>
                </c:pt>
                <c:pt idx="5380">
                  <c:v>-66.690894999999998</c:v>
                </c:pt>
                <c:pt idx="5381">
                  <c:v>-67.462170999999998</c:v>
                </c:pt>
                <c:pt idx="5382">
                  <c:v>-68.250439</c:v>
                </c:pt>
                <c:pt idx="5383">
                  <c:v>-69.050438999999997</c:v>
                </c:pt>
                <c:pt idx="5384">
                  <c:v>-69.850438999999994</c:v>
                </c:pt>
                <c:pt idx="5385">
                  <c:v>-70.650439000000006</c:v>
                </c:pt>
                <c:pt idx="5386">
                  <c:v>-71.450439000000003</c:v>
                </c:pt>
                <c:pt idx="5387">
                  <c:v>-72.250439</c:v>
                </c:pt>
                <c:pt idx="5388">
                  <c:v>-73.050438999999997</c:v>
                </c:pt>
                <c:pt idx="5389">
                  <c:v>-73.850438999999994</c:v>
                </c:pt>
                <c:pt idx="5390">
                  <c:v>-74.650439000000006</c:v>
                </c:pt>
                <c:pt idx="5391">
                  <c:v>-75.450439000000003</c:v>
                </c:pt>
                <c:pt idx="5392">
                  <c:v>-76.250439</c:v>
                </c:pt>
                <c:pt idx="5393">
                  <c:v>-77.050438999999997</c:v>
                </c:pt>
                <c:pt idx="5394">
                  <c:v>-77.850438999999994</c:v>
                </c:pt>
                <c:pt idx="5395">
                  <c:v>-78.650439000000006</c:v>
                </c:pt>
                <c:pt idx="5396">
                  <c:v>-79.450439000000003</c:v>
                </c:pt>
                <c:pt idx="5397">
                  <c:v>-80.250439</c:v>
                </c:pt>
                <c:pt idx="5398">
                  <c:v>-81.036884999999998</c:v>
                </c:pt>
                <c:pt idx="5399">
                  <c:v>-81.781090000000006</c:v>
                </c:pt>
                <c:pt idx="5400">
                  <c:v>-82.477394000000004</c:v>
                </c:pt>
                <c:pt idx="5401">
                  <c:v>-83.121358000000001</c:v>
                </c:pt>
                <c:pt idx="5402">
                  <c:v>-83.710026999999997</c:v>
                </c:pt>
                <c:pt idx="5403">
                  <c:v>-84.242040000000003</c:v>
                </c:pt>
                <c:pt idx="5404">
                  <c:v>-84.717607999999998</c:v>
                </c:pt>
                <c:pt idx="5405">
                  <c:v>-85.138351999999998</c:v>
                </c:pt>
                <c:pt idx="5406">
                  <c:v>-85.507059999999996</c:v>
                </c:pt>
                <c:pt idx="5407">
                  <c:v>-85.827383999999995</c:v>
                </c:pt>
                <c:pt idx="5408">
                  <c:v>-86.103532999999999</c:v>
                </c:pt>
                <c:pt idx="5409">
                  <c:v>-86.339990999999998</c:v>
                </c:pt>
                <c:pt idx="5410">
                  <c:v>-86.54128</c:v>
                </c:pt>
                <c:pt idx="5411">
                  <c:v>-86.711781000000002</c:v>
                </c:pt>
                <c:pt idx="5412">
                  <c:v>-86.855602000000005</c:v>
                </c:pt>
                <c:pt idx="5413">
                  <c:v>-86.976506000000001</c:v>
                </c:pt>
                <c:pt idx="5414">
                  <c:v>-87.077869000000007</c:v>
                </c:pt>
                <c:pt idx="5415">
                  <c:v>-87.162671000000003</c:v>
                </c:pt>
                <c:pt idx="5416">
                  <c:v>-87.233512000000005</c:v>
                </c:pt>
                <c:pt idx="5417">
                  <c:v>-87.292632999999995</c:v>
                </c:pt>
                <c:pt idx="5418">
                  <c:v>-87.341949999999997</c:v>
                </c:pt>
                <c:pt idx="5419">
                  <c:v>-87.383090999999993</c:v>
                </c:pt>
                <c:pt idx="5420">
                  <c:v>-87.417428000000001</c:v>
                </c:pt>
                <c:pt idx="5421">
                  <c:v>-87.446116000000004</c:v>
                </c:pt>
                <c:pt idx="5422">
                  <c:v>-87.470118999999997</c:v>
                </c:pt>
                <c:pt idx="5423">
                  <c:v>-87.490241999999995</c:v>
                </c:pt>
                <c:pt idx="5424">
                  <c:v>-87.507154999999997</c:v>
                </c:pt>
                <c:pt idx="5425">
                  <c:v>-87.521415000000005</c:v>
                </c:pt>
                <c:pt idx="5426">
                  <c:v>-87.533483000000004</c:v>
                </c:pt>
                <c:pt idx="5427">
                  <c:v>-87.54374</c:v>
                </c:pt>
                <c:pt idx="5428">
                  <c:v>-87.552501000000007</c:v>
                </c:pt>
                <c:pt idx="5429">
                  <c:v>-87.560027000000005</c:v>
                </c:pt>
                <c:pt idx="5430">
                  <c:v>-87.566531999999995</c:v>
                </c:pt>
                <c:pt idx="5431">
                  <c:v>-87.572196000000005</c:v>
                </c:pt>
                <c:pt idx="5432">
                  <c:v>-87.577162000000001</c:v>
                </c:pt>
                <c:pt idx="5433">
                  <c:v>-87.581553</c:v>
                </c:pt>
                <c:pt idx="5434">
                  <c:v>-87.585468000000006</c:v>
                </c:pt>
                <c:pt idx="5435">
                  <c:v>-87.588988000000001</c:v>
                </c:pt>
                <c:pt idx="5436">
                  <c:v>-87.592179999999999</c:v>
                </c:pt>
                <c:pt idx="5437">
                  <c:v>-87.595101</c:v>
                </c:pt>
                <c:pt idx="5438">
                  <c:v>-87.597797</c:v>
                </c:pt>
                <c:pt idx="5439">
                  <c:v>-87.600303999999994</c:v>
                </c:pt>
                <c:pt idx="5440">
                  <c:v>-87.602654000000001</c:v>
                </c:pt>
                <c:pt idx="5441">
                  <c:v>-87.604872</c:v>
                </c:pt>
                <c:pt idx="5442">
                  <c:v>-87.606979999999993</c:v>
                </c:pt>
                <c:pt idx="5443">
                  <c:v>-87.608994999999993</c:v>
                </c:pt>
                <c:pt idx="5444">
                  <c:v>-87.610932000000005</c:v>
                </c:pt>
                <c:pt idx="5445">
                  <c:v>-87.612802000000002</c:v>
                </c:pt>
                <c:pt idx="5446">
                  <c:v>-87.614615000000001</c:v>
                </c:pt>
                <c:pt idx="5447">
                  <c:v>-87.616378999999995</c:v>
                </c:pt>
                <c:pt idx="5448">
                  <c:v>-87.618100999999996</c:v>
                </c:pt>
                <c:pt idx="5449">
                  <c:v>-87.619786000000005</c:v>
                </c:pt>
                <c:pt idx="5450">
                  <c:v>-87.621438999999995</c:v>
                </c:pt>
                <c:pt idx="5451">
                  <c:v>-87.623063999999999</c:v>
                </c:pt>
                <c:pt idx="5452">
                  <c:v>-87.624663999999996</c:v>
                </c:pt>
                <c:pt idx="5453">
                  <c:v>-87.626240999999993</c:v>
                </c:pt>
                <c:pt idx="5454">
                  <c:v>-87.627797999999999</c:v>
                </c:pt>
                <c:pt idx="5455">
                  <c:v>-87.629337000000007</c:v>
                </c:pt>
                <c:pt idx="5456">
                  <c:v>-87.630858000000003</c:v>
                </c:pt>
                <c:pt idx="5457">
                  <c:v>-87.632363999999995</c:v>
                </c:pt>
                <c:pt idx="5458">
                  <c:v>-87.633854999999997</c:v>
                </c:pt>
                <c:pt idx="5459">
                  <c:v>-87.635332000000005</c:v>
                </c:pt>
                <c:pt idx="5460">
                  <c:v>-87.636797000000001</c:v>
                </c:pt>
                <c:pt idx="5461">
                  <c:v>-87.638249000000002</c:v>
                </c:pt>
                <c:pt idx="5462">
                  <c:v>-87.639689000000004</c:v>
                </c:pt>
                <c:pt idx="5463">
                  <c:v>-87.641118000000006</c:v>
                </c:pt>
                <c:pt idx="5464">
                  <c:v>-87.642537000000004</c:v>
                </c:pt>
                <c:pt idx="5465">
                  <c:v>-87.643944000000005</c:v>
                </c:pt>
                <c:pt idx="5466">
                  <c:v>-87.645341999999999</c:v>
                </c:pt>
                <c:pt idx="5467">
                  <c:v>-87.646728999999993</c:v>
                </c:pt>
                <c:pt idx="5468">
                  <c:v>-87.648106999999996</c:v>
                </c:pt>
                <c:pt idx="5469">
                  <c:v>-87.649476000000007</c:v>
                </c:pt>
                <c:pt idx="5470">
                  <c:v>-87.650835000000001</c:v>
                </c:pt>
                <c:pt idx="5471">
                  <c:v>-87.652185000000003</c:v>
                </c:pt>
                <c:pt idx="5472">
                  <c:v>-87.653525999999999</c:v>
                </c:pt>
                <c:pt idx="5473">
                  <c:v>-87.654859000000002</c:v>
                </c:pt>
                <c:pt idx="5474">
                  <c:v>-87.656182000000001</c:v>
                </c:pt>
                <c:pt idx="5475">
                  <c:v>-87.657498000000004</c:v>
                </c:pt>
                <c:pt idx="5476">
                  <c:v>-87.658805000000001</c:v>
                </c:pt>
                <c:pt idx="5477">
                  <c:v>-87.660103000000007</c:v>
                </c:pt>
                <c:pt idx="5478">
                  <c:v>-87.661394000000001</c:v>
                </c:pt>
                <c:pt idx="5479">
                  <c:v>-87.662676000000005</c:v>
                </c:pt>
                <c:pt idx="5480">
                  <c:v>-87.663950999999997</c:v>
                </c:pt>
                <c:pt idx="5481">
                  <c:v>-87.665216999999998</c:v>
                </c:pt>
                <c:pt idx="5482">
                  <c:v>-87.666476000000003</c:v>
                </c:pt>
                <c:pt idx="5483">
                  <c:v>-87.667726999999999</c:v>
                </c:pt>
                <c:pt idx="5484">
                  <c:v>-87.668970999999999</c:v>
                </c:pt>
                <c:pt idx="5485">
                  <c:v>-87.670205999999993</c:v>
                </c:pt>
                <c:pt idx="5486">
                  <c:v>-87.671435000000002</c:v>
                </c:pt>
                <c:pt idx="5487">
                  <c:v>-87.672656000000003</c:v>
                </c:pt>
                <c:pt idx="5488">
                  <c:v>-87.673869999999994</c:v>
                </c:pt>
                <c:pt idx="5489">
                  <c:v>-87.675076000000004</c:v>
                </c:pt>
                <c:pt idx="5490">
                  <c:v>-87.676275000000004</c:v>
                </c:pt>
                <c:pt idx="5491">
                  <c:v>-87.677466999999993</c:v>
                </c:pt>
                <c:pt idx="5492">
                  <c:v>-87.678652999999997</c:v>
                </c:pt>
                <c:pt idx="5493">
                  <c:v>-87.679830999999993</c:v>
                </c:pt>
                <c:pt idx="5494">
                  <c:v>-87.681002000000007</c:v>
                </c:pt>
                <c:pt idx="5495">
                  <c:v>-87.682165999999995</c:v>
                </c:pt>
                <c:pt idx="5496">
                  <c:v>-87.683323999999999</c:v>
                </c:pt>
                <c:pt idx="5497">
                  <c:v>-87.684473999999994</c:v>
                </c:pt>
                <c:pt idx="5498">
                  <c:v>-87.685618000000005</c:v>
                </c:pt>
                <c:pt idx="5499">
                  <c:v>-87.686756000000003</c:v>
                </c:pt>
                <c:pt idx="5500">
                  <c:v>-87.687887000000003</c:v>
                </c:pt>
                <c:pt idx="5501">
                  <c:v>-87.689010999999994</c:v>
                </c:pt>
                <c:pt idx="5502">
                  <c:v>-87.690128999999999</c:v>
                </c:pt>
                <c:pt idx="5503">
                  <c:v>-87.691239999999993</c:v>
                </c:pt>
                <c:pt idx="5504">
                  <c:v>-87.692345000000003</c:v>
                </c:pt>
                <c:pt idx="5505">
                  <c:v>-87.693444</c:v>
                </c:pt>
                <c:pt idx="5506">
                  <c:v>-87.694535999999999</c:v>
                </c:pt>
                <c:pt idx="5507">
                  <c:v>-87.695622</c:v>
                </c:pt>
                <c:pt idx="5508">
                  <c:v>-87.696702000000002</c:v>
                </c:pt>
                <c:pt idx="5509">
                  <c:v>-87.697776000000005</c:v>
                </c:pt>
                <c:pt idx="5510">
                  <c:v>-87.698843999999994</c:v>
                </c:pt>
                <c:pt idx="5511">
                  <c:v>-87.699905000000001</c:v>
                </c:pt>
                <c:pt idx="5512">
                  <c:v>-87.700961000000007</c:v>
                </c:pt>
                <c:pt idx="5513">
                  <c:v>-87.702010999999999</c:v>
                </c:pt>
                <c:pt idx="5514">
                  <c:v>-87.703055000000006</c:v>
                </c:pt>
                <c:pt idx="5515">
                  <c:v>-87.704092000000003</c:v>
                </c:pt>
                <c:pt idx="5516">
                  <c:v>-87.705124999999995</c:v>
                </c:pt>
                <c:pt idx="5517">
                  <c:v>-87.706151000000006</c:v>
                </c:pt>
                <c:pt idx="5518">
                  <c:v>-87.707172</c:v>
                </c:pt>
                <c:pt idx="5519">
                  <c:v>-87.708185999999998</c:v>
                </c:pt>
                <c:pt idx="5520">
                  <c:v>-87.709196000000006</c:v>
                </c:pt>
                <c:pt idx="5521">
                  <c:v>-87.710199000000003</c:v>
                </c:pt>
                <c:pt idx="5522">
                  <c:v>-87.711196999999999</c:v>
                </c:pt>
                <c:pt idx="5523">
                  <c:v>-87.712190000000007</c:v>
                </c:pt>
                <c:pt idx="5524">
                  <c:v>-87.713177000000002</c:v>
                </c:pt>
                <c:pt idx="5525">
                  <c:v>-87.714157999999998</c:v>
                </c:pt>
                <c:pt idx="5526">
                  <c:v>-87.715134000000006</c:v>
                </c:pt>
                <c:pt idx="5527">
                  <c:v>-87.716104999999999</c:v>
                </c:pt>
                <c:pt idx="5528">
                  <c:v>-87.717070000000007</c:v>
                </c:pt>
                <c:pt idx="5529">
                  <c:v>-87.718029999999999</c:v>
                </c:pt>
                <c:pt idx="5530">
                  <c:v>-87.718985000000004</c:v>
                </c:pt>
                <c:pt idx="5531">
                  <c:v>-87.719933999999995</c:v>
                </c:pt>
                <c:pt idx="5532">
                  <c:v>-87.720877999999999</c:v>
                </c:pt>
                <c:pt idx="5533">
                  <c:v>-87.721817000000001</c:v>
                </c:pt>
                <c:pt idx="5534">
                  <c:v>-87.722751000000002</c:v>
                </c:pt>
                <c:pt idx="5535">
                  <c:v>-87.723680000000002</c:v>
                </c:pt>
                <c:pt idx="5536">
                  <c:v>-87.724603000000002</c:v>
                </c:pt>
                <c:pt idx="5537">
                  <c:v>-87.725521999999998</c:v>
                </c:pt>
                <c:pt idx="5538">
                  <c:v>-87.726434999999995</c:v>
                </c:pt>
                <c:pt idx="5539">
                  <c:v>-87.727344000000002</c:v>
                </c:pt>
                <c:pt idx="5540">
                  <c:v>-87.728247999999994</c:v>
                </c:pt>
                <c:pt idx="5541">
                  <c:v>-87.729146</c:v>
                </c:pt>
                <c:pt idx="5542">
                  <c:v>-87.730040000000002</c:v>
                </c:pt>
                <c:pt idx="5543">
                  <c:v>-87.730929000000003</c:v>
                </c:pt>
                <c:pt idx="5544">
                  <c:v>-87.731813000000002</c:v>
                </c:pt>
                <c:pt idx="5545">
                  <c:v>-87.732692</c:v>
                </c:pt>
                <c:pt idx="5546">
                  <c:v>-87.733566999999994</c:v>
                </c:pt>
                <c:pt idx="5547">
                  <c:v>-87.734437</c:v>
                </c:pt>
                <c:pt idx="5548">
                  <c:v>-87.735302000000004</c:v>
                </c:pt>
                <c:pt idx="5549">
                  <c:v>-87.736161999999993</c:v>
                </c:pt>
                <c:pt idx="5550">
                  <c:v>-87.737018000000006</c:v>
                </c:pt>
                <c:pt idx="5551">
                  <c:v>-87.737869000000003</c:v>
                </c:pt>
                <c:pt idx="5552">
                  <c:v>-87.738714999999999</c:v>
                </c:pt>
                <c:pt idx="5553">
                  <c:v>-87.739557000000005</c:v>
                </c:pt>
                <c:pt idx="5554">
                  <c:v>-87.740395000000007</c:v>
                </c:pt>
                <c:pt idx="5555">
                  <c:v>-87.741228000000007</c:v>
                </c:pt>
                <c:pt idx="5556">
                  <c:v>-87.742056000000005</c:v>
                </c:pt>
                <c:pt idx="5557">
                  <c:v>-87.74288</c:v>
                </c:pt>
                <c:pt idx="5558">
                  <c:v>-87.743699000000007</c:v>
                </c:pt>
                <c:pt idx="5559">
                  <c:v>-87.744515000000007</c:v>
                </c:pt>
                <c:pt idx="5560">
                  <c:v>-87.745324999999994</c:v>
                </c:pt>
                <c:pt idx="5561">
                  <c:v>-87.746132000000003</c:v>
                </c:pt>
                <c:pt idx="5562">
                  <c:v>-87.746933999999996</c:v>
                </c:pt>
                <c:pt idx="5563">
                  <c:v>-87.747731999999999</c:v>
                </c:pt>
                <c:pt idx="5564">
                  <c:v>-87.748525000000001</c:v>
                </c:pt>
                <c:pt idx="5565">
                  <c:v>-87.749313999999998</c:v>
                </c:pt>
                <c:pt idx="5566">
                  <c:v>-87.750099000000006</c:v>
                </c:pt>
                <c:pt idx="5567">
                  <c:v>-87.750879999999995</c:v>
                </c:pt>
                <c:pt idx="5568">
                  <c:v>-87.751656999999994</c:v>
                </c:pt>
                <c:pt idx="5569">
                  <c:v>-87.752429000000006</c:v>
                </c:pt>
                <c:pt idx="5570">
                  <c:v>-87.753197999999998</c:v>
                </c:pt>
                <c:pt idx="5571">
                  <c:v>-87.753962000000001</c:v>
                </c:pt>
                <c:pt idx="5572">
                  <c:v>-87.754722000000001</c:v>
                </c:pt>
                <c:pt idx="5573">
                  <c:v>-87.755478999999994</c:v>
                </c:pt>
                <c:pt idx="5574">
                  <c:v>-87.756231</c:v>
                </c:pt>
                <c:pt idx="5575">
                  <c:v>-87.756979000000001</c:v>
                </c:pt>
                <c:pt idx="5576">
                  <c:v>-87.757722999999999</c:v>
                </c:pt>
                <c:pt idx="5577">
                  <c:v>-87.758464000000004</c:v>
                </c:pt>
                <c:pt idx="5578">
                  <c:v>-87.759200000000007</c:v>
                </c:pt>
                <c:pt idx="5579">
                  <c:v>-87.759932000000006</c:v>
                </c:pt>
                <c:pt idx="5580">
                  <c:v>-87.760660999999999</c:v>
                </c:pt>
                <c:pt idx="5581">
                  <c:v>-87.761386000000002</c:v>
                </c:pt>
                <c:pt idx="5582">
                  <c:v>-87.762107</c:v>
                </c:pt>
                <c:pt idx="5583">
                  <c:v>-87.762823999999995</c:v>
                </c:pt>
                <c:pt idx="5584">
                  <c:v>-87.763536999999999</c:v>
                </c:pt>
                <c:pt idx="5585">
                  <c:v>-87.764246</c:v>
                </c:pt>
                <c:pt idx="5586">
                  <c:v>-87.764951999999994</c:v>
                </c:pt>
                <c:pt idx="5587">
                  <c:v>-87.765653999999998</c:v>
                </c:pt>
                <c:pt idx="5588">
                  <c:v>-87.766352999999995</c:v>
                </c:pt>
                <c:pt idx="5589">
                  <c:v>-87.767047000000005</c:v>
                </c:pt>
                <c:pt idx="5590">
                  <c:v>-87.767739000000006</c:v>
                </c:pt>
                <c:pt idx="5591">
                  <c:v>-87.768426000000005</c:v>
                </c:pt>
                <c:pt idx="5592">
                  <c:v>-87.769109999999998</c:v>
                </c:pt>
                <c:pt idx="5593">
                  <c:v>-87.76979</c:v>
                </c:pt>
                <c:pt idx="5594">
                  <c:v>-87.770466999999996</c:v>
                </c:pt>
                <c:pt idx="5595">
                  <c:v>-87.771140000000003</c:v>
                </c:pt>
                <c:pt idx="5596">
                  <c:v>-87.771809000000005</c:v>
                </c:pt>
                <c:pt idx="5597">
                  <c:v>-87.772475</c:v>
                </c:pt>
                <c:pt idx="5598">
                  <c:v>-87.773138000000003</c:v>
                </c:pt>
                <c:pt idx="5599">
                  <c:v>-87.773797000000002</c:v>
                </c:pt>
                <c:pt idx="5600">
                  <c:v>-87.774452999999994</c:v>
                </c:pt>
                <c:pt idx="5601">
                  <c:v>-87.775104999999996</c:v>
                </c:pt>
                <c:pt idx="5602">
                  <c:v>-87.775754000000006</c:v>
                </c:pt>
                <c:pt idx="5603">
                  <c:v>-87.776398999999998</c:v>
                </c:pt>
                <c:pt idx="5604">
                  <c:v>-87.777041999999994</c:v>
                </c:pt>
                <c:pt idx="5605">
                  <c:v>-87.777680000000004</c:v>
                </c:pt>
                <c:pt idx="5606">
                  <c:v>-87.778316000000004</c:v>
                </c:pt>
                <c:pt idx="5607">
                  <c:v>-87.778948</c:v>
                </c:pt>
                <c:pt idx="5608">
                  <c:v>-87.779577000000003</c:v>
                </c:pt>
                <c:pt idx="5609">
                  <c:v>-87.780202000000003</c:v>
                </c:pt>
                <c:pt idx="5610">
                  <c:v>-87.780824999999993</c:v>
                </c:pt>
                <c:pt idx="5611">
                  <c:v>-87.781443999999993</c:v>
                </c:pt>
                <c:pt idx="5612">
                  <c:v>-87.782060000000001</c:v>
                </c:pt>
                <c:pt idx="5613">
                  <c:v>-87.782672000000005</c:v>
                </c:pt>
                <c:pt idx="5614">
                  <c:v>-87.783282</c:v>
                </c:pt>
                <c:pt idx="5615">
                  <c:v>-87.783888000000005</c:v>
                </c:pt>
                <c:pt idx="5616">
                  <c:v>-87.784491000000003</c:v>
                </c:pt>
                <c:pt idx="5617">
                  <c:v>-87.785092000000006</c:v>
                </c:pt>
                <c:pt idx="5618">
                  <c:v>-87.785689000000005</c:v>
                </c:pt>
                <c:pt idx="5619">
                  <c:v>-87.786282</c:v>
                </c:pt>
                <c:pt idx="5620">
                  <c:v>-87.786873</c:v>
                </c:pt>
                <c:pt idx="5621">
                  <c:v>-87.787460999999993</c:v>
                </c:pt>
                <c:pt idx="5622">
                  <c:v>-87.788045999999994</c:v>
                </c:pt>
                <c:pt idx="5623">
                  <c:v>-87.788628000000003</c:v>
                </c:pt>
                <c:pt idx="5624">
                  <c:v>-87.789207000000005</c:v>
                </c:pt>
                <c:pt idx="5625">
                  <c:v>-87.789782000000002</c:v>
                </c:pt>
                <c:pt idx="5626">
                  <c:v>-87.790355000000005</c:v>
                </c:pt>
                <c:pt idx="5627">
                  <c:v>-87.790925000000001</c:v>
                </c:pt>
                <c:pt idx="5628">
                  <c:v>-87.791492000000005</c:v>
                </c:pt>
                <c:pt idx="5629">
                  <c:v>-87.792056000000002</c:v>
                </c:pt>
                <c:pt idx="5630">
                  <c:v>-87.792617000000007</c:v>
                </c:pt>
                <c:pt idx="5631">
                  <c:v>-87.793176000000003</c:v>
                </c:pt>
                <c:pt idx="5632">
                  <c:v>-87.793730999999994</c:v>
                </c:pt>
                <c:pt idx="5633">
                  <c:v>-87.794284000000005</c:v>
                </c:pt>
                <c:pt idx="5634">
                  <c:v>-87.794832999999997</c:v>
                </c:pt>
                <c:pt idx="5635">
                  <c:v>-87.795379999999994</c:v>
                </c:pt>
                <c:pt idx="5636">
                  <c:v>-87.795924999999997</c:v>
                </c:pt>
                <c:pt idx="5637">
                  <c:v>-87.796465999999995</c:v>
                </c:pt>
                <c:pt idx="5638">
                  <c:v>-87.797004999999999</c:v>
                </c:pt>
                <c:pt idx="5639">
                  <c:v>-87.797539999999998</c:v>
                </c:pt>
                <c:pt idx="5640">
                  <c:v>-87.798074</c:v>
                </c:pt>
                <c:pt idx="5641">
                  <c:v>-87.798603999999997</c:v>
                </c:pt>
                <c:pt idx="5642">
                  <c:v>-87.799132</c:v>
                </c:pt>
                <c:pt idx="5643">
                  <c:v>-87.799656999999996</c:v>
                </c:pt>
                <c:pt idx="5644">
                  <c:v>-87.800179</c:v>
                </c:pt>
                <c:pt idx="5645">
                  <c:v>-87.800698999999994</c:v>
                </c:pt>
                <c:pt idx="5646">
                  <c:v>-87.801215999999997</c:v>
                </c:pt>
                <c:pt idx="5647">
                  <c:v>-87.801731000000004</c:v>
                </c:pt>
                <c:pt idx="5648">
                  <c:v>-87.802242000000007</c:v>
                </c:pt>
                <c:pt idx="5649">
                  <c:v>-87.802751999999998</c:v>
                </c:pt>
                <c:pt idx="5650">
                  <c:v>-87.803258</c:v>
                </c:pt>
                <c:pt idx="5651">
                  <c:v>-87.803762000000006</c:v>
                </c:pt>
                <c:pt idx="5652">
                  <c:v>-87.804264000000003</c:v>
                </c:pt>
                <c:pt idx="5653">
                  <c:v>-87.804762999999994</c:v>
                </c:pt>
                <c:pt idx="5654">
                  <c:v>-87.805260000000004</c:v>
                </c:pt>
                <c:pt idx="5655">
                  <c:v>-87.805753999999993</c:v>
                </c:pt>
                <c:pt idx="5656">
                  <c:v>-87.806245000000004</c:v>
                </c:pt>
                <c:pt idx="5657">
                  <c:v>-87.806734000000006</c:v>
                </c:pt>
                <c:pt idx="5658">
                  <c:v>-87.807220999999998</c:v>
                </c:pt>
                <c:pt idx="5659">
                  <c:v>-87.807704999999999</c:v>
                </c:pt>
                <c:pt idx="5660">
                  <c:v>-87.808187000000004</c:v>
                </c:pt>
                <c:pt idx="5661">
                  <c:v>-87.808666000000002</c:v>
                </c:pt>
                <c:pt idx="5662">
                  <c:v>-87.809143000000006</c:v>
                </c:pt>
                <c:pt idx="5663">
                  <c:v>-87.809617000000003</c:v>
                </c:pt>
                <c:pt idx="5664">
                  <c:v>-87.810089000000005</c:v>
                </c:pt>
                <c:pt idx="5665">
                  <c:v>-87.810558999999998</c:v>
                </c:pt>
                <c:pt idx="5666">
                  <c:v>-87.811025999999998</c:v>
                </c:pt>
                <c:pt idx="5667">
                  <c:v>-87.811491000000004</c:v>
                </c:pt>
                <c:pt idx="5668">
                  <c:v>-87.811954</c:v>
                </c:pt>
                <c:pt idx="5669">
                  <c:v>-87.812414000000004</c:v>
                </c:pt>
                <c:pt idx="5670">
                  <c:v>-87.812871999999999</c:v>
                </c:pt>
                <c:pt idx="5671">
                  <c:v>-87.813327999999998</c:v>
                </c:pt>
                <c:pt idx="5672">
                  <c:v>-87.813782000000003</c:v>
                </c:pt>
                <c:pt idx="5673">
                  <c:v>-87.814233000000002</c:v>
                </c:pt>
                <c:pt idx="5674">
                  <c:v>-87.814682000000005</c:v>
                </c:pt>
                <c:pt idx="5675">
                  <c:v>-87.815128999999999</c:v>
                </c:pt>
                <c:pt idx="5676">
                  <c:v>-87.815573000000001</c:v>
                </c:pt>
                <c:pt idx="5677">
                  <c:v>-87.816016000000005</c:v>
                </c:pt>
                <c:pt idx="5678">
                  <c:v>-87.816456000000002</c:v>
                </c:pt>
                <c:pt idx="5679">
                  <c:v>-87.816894000000005</c:v>
                </c:pt>
                <c:pt idx="5680">
                  <c:v>-87.817329000000001</c:v>
                </c:pt>
                <c:pt idx="5681">
                  <c:v>-87.817762999999999</c:v>
                </c:pt>
                <c:pt idx="5682">
                  <c:v>-87.818194000000005</c:v>
                </c:pt>
                <c:pt idx="5683">
                  <c:v>-87.818624</c:v>
                </c:pt>
                <c:pt idx="5684">
                  <c:v>-87.819051000000002</c:v>
                </c:pt>
                <c:pt idx="5685">
                  <c:v>-87.819475999999995</c:v>
                </c:pt>
                <c:pt idx="5686">
                  <c:v>-87.819899000000007</c:v>
                </c:pt>
                <c:pt idx="5687">
                  <c:v>-87.820318999999998</c:v>
                </c:pt>
                <c:pt idx="5688">
                  <c:v>-87.820738000000006</c:v>
                </c:pt>
                <c:pt idx="5689">
                  <c:v>-87.821155000000005</c:v>
                </c:pt>
                <c:pt idx="5690">
                  <c:v>-87.821568999999997</c:v>
                </c:pt>
                <c:pt idx="5691">
                  <c:v>-87.821982000000006</c:v>
                </c:pt>
                <c:pt idx="5692">
                  <c:v>-87.822393000000005</c:v>
                </c:pt>
                <c:pt idx="5693">
                  <c:v>-87.822800999999998</c:v>
                </c:pt>
                <c:pt idx="5694">
                  <c:v>-87.823207999999994</c:v>
                </c:pt>
                <c:pt idx="5695">
                  <c:v>-87.823611999999997</c:v>
                </c:pt>
                <c:pt idx="5696">
                  <c:v>-87.824015000000003</c:v>
                </c:pt>
                <c:pt idx="5697">
                  <c:v>-87.824415000000002</c:v>
                </c:pt>
                <c:pt idx="5698">
                  <c:v>-87.824814000000003</c:v>
                </c:pt>
                <c:pt idx="5699">
                  <c:v>-87.825209999999998</c:v>
                </c:pt>
                <c:pt idx="5700">
                  <c:v>-87.825604999999996</c:v>
                </c:pt>
                <c:pt idx="5701">
                  <c:v>-87.825997999999998</c:v>
                </c:pt>
                <c:pt idx="5702">
                  <c:v>-87.826387999999994</c:v>
                </c:pt>
                <c:pt idx="5703">
                  <c:v>-87.826777000000007</c:v>
                </c:pt>
                <c:pt idx="5704">
                  <c:v>-87.827163999999996</c:v>
                </c:pt>
                <c:pt idx="5705">
                  <c:v>-87.827549000000005</c:v>
                </c:pt>
                <c:pt idx="5706">
                  <c:v>-87.827932000000004</c:v>
                </c:pt>
                <c:pt idx="5707">
                  <c:v>-87.828314000000006</c:v>
                </c:pt>
                <c:pt idx="5708">
                  <c:v>-87.828693000000001</c:v>
                </c:pt>
                <c:pt idx="5709">
                  <c:v>-87.829070999999999</c:v>
                </c:pt>
                <c:pt idx="5710">
                  <c:v>-87.829446000000004</c:v>
                </c:pt>
                <c:pt idx="5711">
                  <c:v>-87.829819999999998</c:v>
                </c:pt>
                <c:pt idx="5712">
                  <c:v>-87.830191999999997</c:v>
                </c:pt>
                <c:pt idx="5713">
                  <c:v>-87.830562999999998</c:v>
                </c:pt>
                <c:pt idx="5714">
                  <c:v>-87.830931000000007</c:v>
                </c:pt>
                <c:pt idx="5715">
                  <c:v>-87.831298000000004</c:v>
                </c:pt>
                <c:pt idx="5716">
                  <c:v>-87.831663000000006</c:v>
                </c:pt>
                <c:pt idx="5717">
                  <c:v>-87.832025999999999</c:v>
                </c:pt>
                <c:pt idx="5718">
                  <c:v>-87.832386999999997</c:v>
                </c:pt>
                <c:pt idx="5719">
                  <c:v>-87.832746999999998</c:v>
                </c:pt>
                <c:pt idx="5720">
                  <c:v>-87.833104000000006</c:v>
                </c:pt>
                <c:pt idx="5721">
                  <c:v>-87.833461</c:v>
                </c:pt>
                <c:pt idx="5722">
                  <c:v>-87.833815000000001</c:v>
                </c:pt>
                <c:pt idx="5723">
                  <c:v>-87.834168000000005</c:v>
                </c:pt>
                <c:pt idx="5724">
                  <c:v>-87.834518000000003</c:v>
                </c:pt>
                <c:pt idx="5725">
                  <c:v>-87.834868</c:v>
                </c:pt>
                <c:pt idx="5726">
                  <c:v>-87.835215000000005</c:v>
                </c:pt>
                <c:pt idx="5727">
                  <c:v>-87.835560999999998</c:v>
                </c:pt>
                <c:pt idx="5728">
                  <c:v>-87.835904999999997</c:v>
                </c:pt>
                <c:pt idx="5729">
                  <c:v>-87.836247999999998</c:v>
                </c:pt>
                <c:pt idx="5730">
                  <c:v>-87.836589000000004</c:v>
                </c:pt>
                <c:pt idx="5731">
                  <c:v>-87.836928</c:v>
                </c:pt>
                <c:pt idx="5732">
                  <c:v>-87.837266</c:v>
                </c:pt>
                <c:pt idx="5733">
                  <c:v>-87.837602000000004</c:v>
                </c:pt>
                <c:pt idx="5734">
                  <c:v>-87.837935999999999</c:v>
                </c:pt>
                <c:pt idx="5735">
                  <c:v>-87.838268999999997</c:v>
                </c:pt>
                <c:pt idx="5736">
                  <c:v>-87.8386</c:v>
                </c:pt>
                <c:pt idx="5737">
                  <c:v>-87.838928999999993</c:v>
                </c:pt>
                <c:pt idx="5738">
                  <c:v>-87.839257000000003</c:v>
                </c:pt>
                <c:pt idx="5739">
                  <c:v>-87.839584000000002</c:v>
                </c:pt>
                <c:pt idx="5740">
                  <c:v>-87.839907999999994</c:v>
                </c:pt>
                <c:pt idx="5741">
                  <c:v>-87.840232</c:v>
                </c:pt>
                <c:pt idx="5742">
                  <c:v>-87.840553</c:v>
                </c:pt>
                <c:pt idx="5743">
                  <c:v>-87.840873999999999</c:v>
                </c:pt>
                <c:pt idx="5744">
                  <c:v>-87.841192000000007</c:v>
                </c:pt>
                <c:pt idx="5745">
                  <c:v>-87.841509000000002</c:v>
                </c:pt>
                <c:pt idx="5746">
                  <c:v>-87.841825</c:v>
                </c:pt>
                <c:pt idx="5747">
                  <c:v>-87.842139000000003</c:v>
                </c:pt>
                <c:pt idx="5748">
                  <c:v>-87.842450999999997</c:v>
                </c:pt>
                <c:pt idx="5749">
                  <c:v>-87.842761999999993</c:v>
                </c:pt>
                <c:pt idx="5750">
                  <c:v>-87.843072000000006</c:v>
                </c:pt>
                <c:pt idx="5751">
                  <c:v>-87.843379999999996</c:v>
                </c:pt>
                <c:pt idx="5752">
                  <c:v>-87.843687000000003</c:v>
                </c:pt>
                <c:pt idx="5753">
                  <c:v>-87.843992</c:v>
                </c:pt>
                <c:pt idx="5754">
                  <c:v>-87.844296</c:v>
                </c:pt>
                <c:pt idx="5755">
                  <c:v>-87.844598000000005</c:v>
                </c:pt>
                <c:pt idx="5756">
                  <c:v>-87.844898999999998</c:v>
                </c:pt>
                <c:pt idx="5757">
                  <c:v>-87.845197999999996</c:v>
                </c:pt>
                <c:pt idx="5758">
                  <c:v>-87.845495999999997</c:v>
                </c:pt>
                <c:pt idx="5759">
                  <c:v>-87.845793</c:v>
                </c:pt>
                <c:pt idx="5760">
                  <c:v>-87.846087999999995</c:v>
                </c:pt>
                <c:pt idx="5761">
                  <c:v>-87.846382000000006</c:v>
                </c:pt>
                <c:pt idx="5762">
                  <c:v>-87.846673999999993</c:v>
                </c:pt>
                <c:pt idx="5763">
                  <c:v>-87.846964999999997</c:v>
                </c:pt>
                <c:pt idx="5764">
                  <c:v>-87.847254000000007</c:v>
                </c:pt>
                <c:pt idx="5765">
                  <c:v>-87.847543000000002</c:v>
                </c:pt>
                <c:pt idx="5766">
                  <c:v>-87.847829000000004</c:v>
                </c:pt>
                <c:pt idx="5767">
                  <c:v>-87.848115000000007</c:v>
                </c:pt>
                <c:pt idx="5768">
                  <c:v>-87.848399000000001</c:v>
                </c:pt>
                <c:pt idx="5769">
                  <c:v>-87.848681999999997</c:v>
                </c:pt>
                <c:pt idx="5770">
                  <c:v>-87.848962999999998</c:v>
                </c:pt>
                <c:pt idx="5771">
                  <c:v>-87.849243000000001</c:v>
                </c:pt>
                <c:pt idx="5772">
                  <c:v>-87.849521999999993</c:v>
                </c:pt>
                <c:pt idx="5773">
                  <c:v>-87.849800000000002</c:v>
                </c:pt>
                <c:pt idx="5774">
                  <c:v>-87.850076000000001</c:v>
                </c:pt>
                <c:pt idx="5775">
                  <c:v>-87.850351000000003</c:v>
                </c:pt>
                <c:pt idx="5776">
                  <c:v>-87.850623999999996</c:v>
                </c:pt>
                <c:pt idx="5777">
                  <c:v>-87.850896000000006</c:v>
                </c:pt>
                <c:pt idx="5778">
                  <c:v>-87.851167000000004</c:v>
                </c:pt>
                <c:pt idx="5779">
                  <c:v>-87.851437000000004</c:v>
                </c:pt>
                <c:pt idx="5780">
                  <c:v>-87.851705999999993</c:v>
                </c:pt>
                <c:pt idx="5781">
                  <c:v>-87.851973000000001</c:v>
                </c:pt>
                <c:pt idx="5782">
                  <c:v>-87.852238999999997</c:v>
                </c:pt>
                <c:pt idx="5783">
                  <c:v>-87.852502999999999</c:v>
                </c:pt>
                <c:pt idx="5784">
                  <c:v>-87.852767</c:v>
                </c:pt>
                <c:pt idx="5785">
                  <c:v>-87.853029000000006</c:v>
                </c:pt>
                <c:pt idx="5786">
                  <c:v>-87.853290000000001</c:v>
                </c:pt>
                <c:pt idx="5787">
                  <c:v>-87.853549999999998</c:v>
                </c:pt>
                <c:pt idx="5788">
                  <c:v>-87.853808000000001</c:v>
                </c:pt>
                <c:pt idx="5789">
                  <c:v>-87.854065000000006</c:v>
                </c:pt>
                <c:pt idx="5790">
                  <c:v>-87.854321999999996</c:v>
                </c:pt>
                <c:pt idx="5791">
                  <c:v>-87.854575999999994</c:v>
                </c:pt>
                <c:pt idx="5792">
                  <c:v>-87.854830000000007</c:v>
                </c:pt>
                <c:pt idx="5793">
                  <c:v>-87.855082999999993</c:v>
                </c:pt>
                <c:pt idx="5794">
                  <c:v>-87.855333999999999</c:v>
                </c:pt>
                <c:pt idx="5795">
                  <c:v>-87.855583999999993</c:v>
                </c:pt>
                <c:pt idx="5796">
                  <c:v>-87.855833000000004</c:v>
                </c:pt>
                <c:pt idx="5797">
                  <c:v>-87.856081000000003</c:v>
                </c:pt>
                <c:pt idx="5798">
                  <c:v>-87.856328000000005</c:v>
                </c:pt>
                <c:pt idx="5799">
                  <c:v>-87.856572999999997</c:v>
                </c:pt>
                <c:pt idx="5800">
                  <c:v>-87.856817000000007</c:v>
                </c:pt>
                <c:pt idx="5801">
                  <c:v>-87.857061000000002</c:v>
                </c:pt>
                <c:pt idx="5802">
                  <c:v>-87.857303000000002</c:v>
                </c:pt>
                <c:pt idx="5803">
                  <c:v>-87.857544000000004</c:v>
                </c:pt>
                <c:pt idx="5804">
                  <c:v>-87.857783999999995</c:v>
                </c:pt>
                <c:pt idx="5805">
                  <c:v>-87.858022000000005</c:v>
                </c:pt>
                <c:pt idx="5806">
                  <c:v>-87.858260000000001</c:v>
                </c:pt>
                <c:pt idx="5807">
                  <c:v>-87.858496000000002</c:v>
                </c:pt>
                <c:pt idx="5808">
                  <c:v>-87.858732000000003</c:v>
                </c:pt>
                <c:pt idx="5809">
                  <c:v>-87.858965999999995</c:v>
                </c:pt>
                <c:pt idx="5810">
                  <c:v>-87.859199000000004</c:v>
                </c:pt>
                <c:pt idx="5811">
                  <c:v>-87.859431999999998</c:v>
                </c:pt>
                <c:pt idx="5812">
                  <c:v>-87.859662999999998</c:v>
                </c:pt>
                <c:pt idx="5813">
                  <c:v>-87.859893</c:v>
                </c:pt>
                <c:pt idx="5814">
                  <c:v>-87.860121000000007</c:v>
                </c:pt>
                <c:pt idx="5815">
                  <c:v>-87.860348999999999</c:v>
                </c:pt>
                <c:pt idx="5816">
                  <c:v>-87.860575999999995</c:v>
                </c:pt>
                <c:pt idx="5817">
                  <c:v>-87.860802000000007</c:v>
                </c:pt>
                <c:pt idx="5818">
                  <c:v>-87.861027000000007</c:v>
                </c:pt>
                <c:pt idx="5819">
                  <c:v>-87.861249999999998</c:v>
                </c:pt>
                <c:pt idx="5820">
                  <c:v>-87.861473000000004</c:v>
                </c:pt>
                <c:pt idx="5821">
                  <c:v>-87.861694999999997</c:v>
                </c:pt>
                <c:pt idx="5822">
                  <c:v>-87.861914999999996</c:v>
                </c:pt>
                <c:pt idx="5823">
                  <c:v>-87.862134999999995</c:v>
                </c:pt>
                <c:pt idx="5824">
                  <c:v>-87.862352999999999</c:v>
                </c:pt>
                <c:pt idx="5825">
                  <c:v>-87.862571000000003</c:v>
                </c:pt>
                <c:pt idx="5826">
                  <c:v>-87.862786999999997</c:v>
                </c:pt>
                <c:pt idx="5827">
                  <c:v>-87.863003000000006</c:v>
                </c:pt>
                <c:pt idx="5828">
                  <c:v>-87.863217000000006</c:v>
                </c:pt>
                <c:pt idx="5829">
                  <c:v>-87.863431000000006</c:v>
                </c:pt>
                <c:pt idx="5830">
                  <c:v>-87.863642999999996</c:v>
                </c:pt>
                <c:pt idx="5831">
                  <c:v>-87.863855000000001</c:v>
                </c:pt>
                <c:pt idx="5832">
                  <c:v>-87.864065999999994</c:v>
                </c:pt>
                <c:pt idx="5833">
                  <c:v>-87.864275000000006</c:v>
                </c:pt>
                <c:pt idx="5834">
                  <c:v>-87.864484000000004</c:v>
                </c:pt>
                <c:pt idx="5835">
                  <c:v>-87.864692000000005</c:v>
                </c:pt>
                <c:pt idx="5836">
                  <c:v>-87.864897999999997</c:v>
                </c:pt>
                <c:pt idx="5837">
                  <c:v>-87.865104000000002</c:v>
                </c:pt>
                <c:pt idx="5838">
                  <c:v>-87.865308999999996</c:v>
                </c:pt>
                <c:pt idx="5839">
                  <c:v>-87.865513000000007</c:v>
                </c:pt>
                <c:pt idx="5840">
                  <c:v>-87.865716000000006</c:v>
                </c:pt>
                <c:pt idx="5841">
                  <c:v>-87.865917999999994</c:v>
                </c:pt>
                <c:pt idx="5842">
                  <c:v>-87.866118999999998</c:v>
                </c:pt>
                <c:pt idx="5843">
                  <c:v>-87.866319000000004</c:v>
                </c:pt>
                <c:pt idx="5844">
                  <c:v>-87.866518999999997</c:v>
                </c:pt>
                <c:pt idx="5845">
                  <c:v>-87.866716999999994</c:v>
                </c:pt>
                <c:pt idx="5846">
                  <c:v>-87.866913999999994</c:v>
                </c:pt>
                <c:pt idx="5847">
                  <c:v>-87.867110999999994</c:v>
                </c:pt>
                <c:pt idx="5848">
                  <c:v>-87.867306999999997</c:v>
                </c:pt>
                <c:pt idx="5849">
                  <c:v>-87.867501000000004</c:v>
                </c:pt>
                <c:pt idx="5850">
                  <c:v>-87.867694999999998</c:v>
                </c:pt>
                <c:pt idx="5851">
                  <c:v>-87.867887999999994</c:v>
                </c:pt>
                <c:pt idx="5852">
                  <c:v>-87.868080000000006</c:v>
                </c:pt>
                <c:pt idx="5853">
                  <c:v>-87.868272000000005</c:v>
                </c:pt>
                <c:pt idx="5854">
                  <c:v>-87.868461999999994</c:v>
                </c:pt>
                <c:pt idx="5855">
                  <c:v>-87.868651</c:v>
                </c:pt>
                <c:pt idx="5856">
                  <c:v>-87.868840000000006</c:v>
                </c:pt>
                <c:pt idx="5857">
                  <c:v>-87.869028</c:v>
                </c:pt>
                <c:pt idx="5858">
                  <c:v>-87.869214999999997</c:v>
                </c:pt>
                <c:pt idx="5859">
                  <c:v>-87.869400999999996</c:v>
                </c:pt>
                <c:pt idx="5860">
                  <c:v>-87.869585999999998</c:v>
                </c:pt>
                <c:pt idx="5861">
                  <c:v>-87.869770000000003</c:v>
                </c:pt>
                <c:pt idx="5862">
                  <c:v>-87.869954000000007</c:v>
                </c:pt>
                <c:pt idx="5863">
                  <c:v>-87.870136000000002</c:v>
                </c:pt>
                <c:pt idx="5864">
                  <c:v>-87.870317999999997</c:v>
                </c:pt>
                <c:pt idx="5865">
                  <c:v>-87.870498999999995</c:v>
                </c:pt>
                <c:pt idx="5866">
                  <c:v>-87.870678999999996</c:v>
                </c:pt>
                <c:pt idx="5867">
                  <c:v>-87.870858999999996</c:v>
                </c:pt>
                <c:pt idx="5868">
                  <c:v>-87.871037000000001</c:v>
                </c:pt>
                <c:pt idx="5869">
                  <c:v>-87.871215000000007</c:v>
                </c:pt>
                <c:pt idx="5870">
                  <c:v>-87.871392</c:v>
                </c:pt>
                <c:pt idx="5871">
                  <c:v>-87.871567999999996</c:v>
                </c:pt>
                <c:pt idx="5872">
                  <c:v>-87.871742999999995</c:v>
                </c:pt>
                <c:pt idx="5873">
                  <c:v>-87.871917999999994</c:v>
                </c:pt>
                <c:pt idx="5874">
                  <c:v>-87.872090999999998</c:v>
                </c:pt>
                <c:pt idx="5875">
                  <c:v>-87.872264000000001</c:v>
                </c:pt>
                <c:pt idx="5876">
                  <c:v>-87.872437000000005</c:v>
                </c:pt>
                <c:pt idx="5877">
                  <c:v>-87.872608</c:v>
                </c:pt>
                <c:pt idx="5878">
                  <c:v>-87.872777999999997</c:v>
                </c:pt>
                <c:pt idx="5879">
                  <c:v>-87.872947999999994</c:v>
                </c:pt>
                <c:pt idx="5880">
                  <c:v>-87.873116999999993</c:v>
                </c:pt>
                <c:pt idx="5881">
                  <c:v>-87.873285999999993</c:v>
                </c:pt>
                <c:pt idx="5882">
                  <c:v>-87.873452999999998</c:v>
                </c:pt>
                <c:pt idx="5883">
                  <c:v>-87.873620000000003</c:v>
                </c:pt>
                <c:pt idx="5884">
                  <c:v>-87.873785999999996</c:v>
                </c:pt>
                <c:pt idx="5885">
                  <c:v>-87.873951000000005</c:v>
                </c:pt>
                <c:pt idx="5886">
                  <c:v>-87.874116000000001</c:v>
                </c:pt>
                <c:pt idx="5887">
                  <c:v>-87.874279000000001</c:v>
                </c:pt>
                <c:pt idx="5888">
                  <c:v>-87.874442000000002</c:v>
                </c:pt>
                <c:pt idx="5889">
                  <c:v>-87.874605000000003</c:v>
                </c:pt>
                <c:pt idx="5890">
                  <c:v>-87.874765999999994</c:v>
                </c:pt>
                <c:pt idx="5891">
                  <c:v>-87.874927</c:v>
                </c:pt>
                <c:pt idx="5892">
                  <c:v>-87.875086999999994</c:v>
                </c:pt>
                <c:pt idx="5893">
                  <c:v>-87.875246000000004</c:v>
                </c:pt>
                <c:pt idx="5894">
                  <c:v>-87.875405000000001</c:v>
                </c:pt>
                <c:pt idx="5895">
                  <c:v>-87.875563</c:v>
                </c:pt>
                <c:pt idx="5896">
                  <c:v>-87.875720000000001</c:v>
                </c:pt>
                <c:pt idx="5897">
                  <c:v>-87.875876000000005</c:v>
                </c:pt>
                <c:pt idx="5898">
                  <c:v>-87.876031999999995</c:v>
                </c:pt>
                <c:pt idx="5899">
                  <c:v>-87.876187000000002</c:v>
                </c:pt>
                <c:pt idx="5900">
                  <c:v>-87.876341999999994</c:v>
                </c:pt>
                <c:pt idx="5901">
                  <c:v>-87.876495000000006</c:v>
                </c:pt>
                <c:pt idx="5902">
                  <c:v>-87.876648000000003</c:v>
                </c:pt>
                <c:pt idx="5903">
                  <c:v>-87.876801</c:v>
                </c:pt>
                <c:pt idx="5904">
                  <c:v>-87.876952000000003</c:v>
                </c:pt>
                <c:pt idx="5905">
                  <c:v>-87.877103000000005</c:v>
                </c:pt>
                <c:pt idx="5906">
                  <c:v>-87.877252999999996</c:v>
                </c:pt>
                <c:pt idx="5907">
                  <c:v>-87.877403000000001</c:v>
                </c:pt>
                <c:pt idx="5908">
                  <c:v>-87.877551999999994</c:v>
                </c:pt>
                <c:pt idx="5909">
                  <c:v>-87.877700000000004</c:v>
                </c:pt>
                <c:pt idx="5910">
                  <c:v>-87.877848</c:v>
                </c:pt>
                <c:pt idx="5911">
                  <c:v>-87.877994000000001</c:v>
                </c:pt>
                <c:pt idx="5912">
                  <c:v>-87.878140999999999</c:v>
                </c:pt>
                <c:pt idx="5913">
                  <c:v>-87.878286000000003</c:v>
                </c:pt>
                <c:pt idx="5914">
                  <c:v>-87.878431000000006</c:v>
                </c:pt>
                <c:pt idx="5915">
                  <c:v>-87.878574999999998</c:v>
                </c:pt>
                <c:pt idx="5916">
                  <c:v>-87.878719000000004</c:v>
                </c:pt>
                <c:pt idx="5917">
                  <c:v>-87.878861999999998</c:v>
                </c:pt>
                <c:pt idx="5918">
                  <c:v>-87.879003999999995</c:v>
                </c:pt>
                <c:pt idx="5919">
                  <c:v>-87.879146000000006</c:v>
                </c:pt>
                <c:pt idx="5920">
                  <c:v>-87.879287000000005</c:v>
                </c:pt>
                <c:pt idx="5921">
                  <c:v>-87.879427000000007</c:v>
                </c:pt>
                <c:pt idx="5922">
                  <c:v>-87.879566999999994</c:v>
                </c:pt>
                <c:pt idx="5923">
                  <c:v>-87.879705999999999</c:v>
                </c:pt>
                <c:pt idx="5924">
                  <c:v>-87.879845000000003</c:v>
                </c:pt>
                <c:pt idx="5925">
                  <c:v>-87.879982999999996</c:v>
                </c:pt>
                <c:pt idx="5926">
                  <c:v>-87.880120000000005</c:v>
                </c:pt>
                <c:pt idx="5927">
                  <c:v>-87.880257</c:v>
                </c:pt>
                <c:pt idx="5928">
                  <c:v>-87.880392999999998</c:v>
                </c:pt>
                <c:pt idx="5929">
                  <c:v>-87.880527999999998</c:v>
                </c:pt>
                <c:pt idx="5930">
                  <c:v>-87.880662999999998</c:v>
                </c:pt>
                <c:pt idx="5931">
                  <c:v>-87.880797000000001</c:v>
                </c:pt>
                <c:pt idx="5932">
                  <c:v>-87.880931000000004</c:v>
                </c:pt>
                <c:pt idx="5933">
                  <c:v>-87.881063999999995</c:v>
                </c:pt>
                <c:pt idx="5934">
                  <c:v>-87.881196000000003</c:v>
                </c:pt>
                <c:pt idx="5935">
                  <c:v>-87.881327999999996</c:v>
                </c:pt>
                <c:pt idx="5936">
                  <c:v>-87.881459000000007</c:v>
                </c:pt>
                <c:pt idx="5937">
                  <c:v>-87.881590000000003</c:v>
                </c:pt>
                <c:pt idx="5938">
                  <c:v>-87.881720000000001</c:v>
                </c:pt>
                <c:pt idx="5939">
                  <c:v>-87.881849000000003</c:v>
                </c:pt>
                <c:pt idx="5940">
                  <c:v>-87.881978000000004</c:v>
                </c:pt>
                <c:pt idx="5941">
                  <c:v>-87.882105999999993</c:v>
                </c:pt>
                <c:pt idx="5942">
                  <c:v>-87.882233999999997</c:v>
                </c:pt>
                <c:pt idx="5943">
                  <c:v>-87.882361000000003</c:v>
                </c:pt>
                <c:pt idx="5944">
                  <c:v>-87.882487999999995</c:v>
                </c:pt>
                <c:pt idx="5945">
                  <c:v>-87.882614000000004</c:v>
                </c:pt>
                <c:pt idx="5946">
                  <c:v>-87.882739000000001</c:v>
                </c:pt>
                <c:pt idx="5947">
                  <c:v>-87.882863999999998</c:v>
                </c:pt>
                <c:pt idx="5948">
                  <c:v>-87.882987999999997</c:v>
                </c:pt>
                <c:pt idx="5949">
                  <c:v>-87.883111999999997</c:v>
                </c:pt>
                <c:pt idx="5950">
                  <c:v>-87.883234999999999</c:v>
                </c:pt>
                <c:pt idx="5951">
                  <c:v>-87.883358000000001</c:v>
                </c:pt>
                <c:pt idx="5952">
                  <c:v>-87.883480000000006</c:v>
                </c:pt>
                <c:pt idx="5953">
                  <c:v>-87.883601999999996</c:v>
                </c:pt>
                <c:pt idx="5954">
                  <c:v>-87.883723000000003</c:v>
                </c:pt>
                <c:pt idx="5955">
                  <c:v>-87.883842999999999</c:v>
                </c:pt>
                <c:pt idx="5956">
                  <c:v>-87.883962999999994</c:v>
                </c:pt>
                <c:pt idx="5957">
                  <c:v>-87.884082000000006</c:v>
                </c:pt>
                <c:pt idx="5958">
                  <c:v>-87.884201000000004</c:v>
                </c:pt>
                <c:pt idx="5959">
                  <c:v>-87.884320000000002</c:v>
                </c:pt>
                <c:pt idx="5960">
                  <c:v>-87.884437000000005</c:v>
                </c:pt>
                <c:pt idx="5961">
                  <c:v>-87.884555000000006</c:v>
                </c:pt>
                <c:pt idx="5962">
                  <c:v>-87.884670999999997</c:v>
                </c:pt>
                <c:pt idx="5963">
                  <c:v>-87.884788</c:v>
                </c:pt>
                <c:pt idx="5964">
                  <c:v>-87.884902999999994</c:v>
                </c:pt>
                <c:pt idx="5965">
                  <c:v>-87.885019</c:v>
                </c:pt>
                <c:pt idx="5966">
                  <c:v>-87.885132999999996</c:v>
                </c:pt>
                <c:pt idx="5967">
                  <c:v>-87.885247000000007</c:v>
                </c:pt>
                <c:pt idx="5968">
                  <c:v>-87.885361000000003</c:v>
                </c:pt>
                <c:pt idx="5969">
                  <c:v>-87.885474000000002</c:v>
                </c:pt>
                <c:pt idx="5970">
                  <c:v>-87.885587000000001</c:v>
                </c:pt>
                <c:pt idx="5971">
                  <c:v>-87.885699000000002</c:v>
                </c:pt>
                <c:pt idx="5972">
                  <c:v>-87.885810000000006</c:v>
                </c:pt>
                <c:pt idx="5973">
                  <c:v>-87.885921999999994</c:v>
                </c:pt>
                <c:pt idx="5974">
                  <c:v>-87.886032</c:v>
                </c:pt>
                <c:pt idx="5975">
                  <c:v>-87.886142000000007</c:v>
                </c:pt>
                <c:pt idx="5976">
                  <c:v>0</c:v>
                </c:pt>
                <c:pt idx="5977">
                  <c:v>0</c:v>
                </c:pt>
                <c:pt idx="5978">
                  <c:v>0</c:v>
                </c:pt>
                <c:pt idx="5979">
                  <c:v>0</c:v>
                </c:pt>
              </c:numCache>
            </c:numRef>
          </c:yVal>
          <c:smooth val="0"/>
          <c:extLst>
            <c:ext xmlns:c16="http://schemas.microsoft.com/office/drawing/2014/chart" uri="{C3380CC4-5D6E-409C-BE32-E72D297353CC}">
              <c16:uniqueId val="{00000004-ECDD-0947-96B5-D1EADA5804B4}"/>
            </c:ext>
          </c:extLst>
        </c:ser>
        <c:ser>
          <c:idx val="5"/>
          <c:order val="5"/>
          <c:tx>
            <c:strRef>
              <c:f>Sheet14!$T$1</c:f>
              <c:strCache>
                <c:ptCount val="1"/>
                <c:pt idx="0">
                  <c:v>opencor cmax 4</c:v>
                </c:pt>
              </c:strCache>
            </c:strRef>
          </c:tx>
          <c:spPr>
            <a:ln w="19050" cap="rnd">
              <a:solidFill>
                <a:schemeClr val="accent6">
                  <a:lumMod val="40000"/>
                  <a:lumOff val="60000"/>
                </a:schemeClr>
              </a:solidFill>
              <a:prstDash val="sysDash"/>
              <a:round/>
            </a:ln>
            <a:effectLst/>
          </c:spPr>
          <c:marker>
            <c:symbol val="none"/>
          </c:marker>
          <c:xVal>
            <c:numRef>
              <c:f>Sheet14!$A$2:$A$5981</c:f>
              <c:numCache>
                <c:formatCode>General</c:formatCode>
                <c:ptCount val="5980"/>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pt idx="10">
                  <c:v>5.5E-2</c:v>
                </c:pt>
                <c:pt idx="11">
                  <c:v>0.06</c:v>
                </c:pt>
                <c:pt idx="12">
                  <c:v>6.5000000000000002E-2</c:v>
                </c:pt>
                <c:pt idx="13">
                  <c:v>7.0000000000000007E-2</c:v>
                </c:pt>
                <c:pt idx="14">
                  <c:v>7.4999999999999997E-2</c:v>
                </c:pt>
                <c:pt idx="15">
                  <c:v>0.08</c:v>
                </c:pt>
                <c:pt idx="16">
                  <c:v>8.5000000000000006E-2</c:v>
                </c:pt>
                <c:pt idx="17">
                  <c:v>0.09</c:v>
                </c:pt>
                <c:pt idx="18">
                  <c:v>9.5000000000000001E-2</c:v>
                </c:pt>
                <c:pt idx="19">
                  <c:v>0.1</c:v>
                </c:pt>
                <c:pt idx="20">
                  <c:v>0.105</c:v>
                </c:pt>
                <c:pt idx="21">
                  <c:v>0.11</c:v>
                </c:pt>
                <c:pt idx="22">
                  <c:v>0.115</c:v>
                </c:pt>
                <c:pt idx="23">
                  <c:v>0.12</c:v>
                </c:pt>
                <c:pt idx="24">
                  <c:v>0.125</c:v>
                </c:pt>
                <c:pt idx="25">
                  <c:v>0.13</c:v>
                </c:pt>
                <c:pt idx="26">
                  <c:v>0.13500000000000001</c:v>
                </c:pt>
                <c:pt idx="27">
                  <c:v>0.14000000000000001</c:v>
                </c:pt>
                <c:pt idx="28">
                  <c:v>0.14499999999999999</c:v>
                </c:pt>
                <c:pt idx="29">
                  <c:v>0.15</c:v>
                </c:pt>
                <c:pt idx="30">
                  <c:v>0.155</c:v>
                </c:pt>
                <c:pt idx="31">
                  <c:v>0.16</c:v>
                </c:pt>
                <c:pt idx="32">
                  <c:v>0.16500000000000001</c:v>
                </c:pt>
                <c:pt idx="33">
                  <c:v>0.17</c:v>
                </c:pt>
                <c:pt idx="34">
                  <c:v>0.17499999999999999</c:v>
                </c:pt>
                <c:pt idx="35">
                  <c:v>0.18</c:v>
                </c:pt>
                <c:pt idx="36">
                  <c:v>0.185</c:v>
                </c:pt>
                <c:pt idx="37">
                  <c:v>0.19</c:v>
                </c:pt>
                <c:pt idx="38">
                  <c:v>0.19500000000000001</c:v>
                </c:pt>
                <c:pt idx="39">
                  <c:v>0.2</c:v>
                </c:pt>
                <c:pt idx="40">
                  <c:v>0.20499999999999999</c:v>
                </c:pt>
                <c:pt idx="41">
                  <c:v>0.21</c:v>
                </c:pt>
                <c:pt idx="42">
                  <c:v>0.215</c:v>
                </c:pt>
                <c:pt idx="43">
                  <c:v>0.22</c:v>
                </c:pt>
                <c:pt idx="44">
                  <c:v>0.22500000000000001</c:v>
                </c:pt>
                <c:pt idx="45">
                  <c:v>0.23</c:v>
                </c:pt>
                <c:pt idx="46">
                  <c:v>0.23499999999999999</c:v>
                </c:pt>
                <c:pt idx="47">
                  <c:v>0.24</c:v>
                </c:pt>
                <c:pt idx="48">
                  <c:v>0.245</c:v>
                </c:pt>
                <c:pt idx="49">
                  <c:v>0.25</c:v>
                </c:pt>
                <c:pt idx="50">
                  <c:v>0.255</c:v>
                </c:pt>
                <c:pt idx="51">
                  <c:v>0.26</c:v>
                </c:pt>
                <c:pt idx="52">
                  <c:v>0.26500000000000001</c:v>
                </c:pt>
                <c:pt idx="53">
                  <c:v>0.27</c:v>
                </c:pt>
                <c:pt idx="54">
                  <c:v>0.27500000000000002</c:v>
                </c:pt>
                <c:pt idx="55">
                  <c:v>0.28000000000000003</c:v>
                </c:pt>
                <c:pt idx="56">
                  <c:v>0.28499999999999998</c:v>
                </c:pt>
                <c:pt idx="57">
                  <c:v>0.28999999999999998</c:v>
                </c:pt>
                <c:pt idx="58">
                  <c:v>0.29499999999999998</c:v>
                </c:pt>
                <c:pt idx="59">
                  <c:v>0.3</c:v>
                </c:pt>
                <c:pt idx="60">
                  <c:v>0.30499999999999999</c:v>
                </c:pt>
                <c:pt idx="61">
                  <c:v>0.31</c:v>
                </c:pt>
                <c:pt idx="62">
                  <c:v>0.315</c:v>
                </c:pt>
                <c:pt idx="63">
                  <c:v>0.32</c:v>
                </c:pt>
                <c:pt idx="64">
                  <c:v>0.32500000000000001</c:v>
                </c:pt>
                <c:pt idx="65">
                  <c:v>0.33</c:v>
                </c:pt>
                <c:pt idx="66">
                  <c:v>0.33500000000000002</c:v>
                </c:pt>
                <c:pt idx="67">
                  <c:v>0.34</c:v>
                </c:pt>
                <c:pt idx="68">
                  <c:v>0.34499999999999997</c:v>
                </c:pt>
                <c:pt idx="69">
                  <c:v>0.35</c:v>
                </c:pt>
                <c:pt idx="70">
                  <c:v>0.35499999999999998</c:v>
                </c:pt>
                <c:pt idx="71">
                  <c:v>0.36</c:v>
                </c:pt>
                <c:pt idx="72">
                  <c:v>0.36499999999999999</c:v>
                </c:pt>
                <c:pt idx="73">
                  <c:v>0.37</c:v>
                </c:pt>
                <c:pt idx="74">
                  <c:v>0.375</c:v>
                </c:pt>
                <c:pt idx="75">
                  <c:v>0.38</c:v>
                </c:pt>
                <c:pt idx="76">
                  <c:v>0.38500000000000001</c:v>
                </c:pt>
                <c:pt idx="77">
                  <c:v>0.39</c:v>
                </c:pt>
                <c:pt idx="78">
                  <c:v>0.39500000000000002</c:v>
                </c:pt>
                <c:pt idx="79">
                  <c:v>0.4</c:v>
                </c:pt>
                <c:pt idx="80">
                  <c:v>0.40500000000000003</c:v>
                </c:pt>
                <c:pt idx="81">
                  <c:v>0.41</c:v>
                </c:pt>
                <c:pt idx="82">
                  <c:v>0.41499999999999998</c:v>
                </c:pt>
                <c:pt idx="83">
                  <c:v>0.42</c:v>
                </c:pt>
                <c:pt idx="84">
                  <c:v>0.42499999999999999</c:v>
                </c:pt>
                <c:pt idx="85">
                  <c:v>0.43</c:v>
                </c:pt>
                <c:pt idx="86">
                  <c:v>0.435</c:v>
                </c:pt>
                <c:pt idx="87">
                  <c:v>0.44</c:v>
                </c:pt>
                <c:pt idx="88">
                  <c:v>0.44500000000000001</c:v>
                </c:pt>
                <c:pt idx="89">
                  <c:v>0.45</c:v>
                </c:pt>
                <c:pt idx="90">
                  <c:v>0.45500000000000002</c:v>
                </c:pt>
                <c:pt idx="91">
                  <c:v>0.46</c:v>
                </c:pt>
                <c:pt idx="92">
                  <c:v>0.46500000000000002</c:v>
                </c:pt>
                <c:pt idx="93">
                  <c:v>0.47</c:v>
                </c:pt>
                <c:pt idx="94">
                  <c:v>0.47499999999999998</c:v>
                </c:pt>
                <c:pt idx="95">
                  <c:v>0.48</c:v>
                </c:pt>
                <c:pt idx="96">
                  <c:v>0.48499999999999999</c:v>
                </c:pt>
                <c:pt idx="97">
                  <c:v>0.49</c:v>
                </c:pt>
                <c:pt idx="98">
                  <c:v>0.495</c:v>
                </c:pt>
                <c:pt idx="99">
                  <c:v>0.5</c:v>
                </c:pt>
                <c:pt idx="100">
                  <c:v>0.505</c:v>
                </c:pt>
                <c:pt idx="101">
                  <c:v>0.51</c:v>
                </c:pt>
                <c:pt idx="102">
                  <c:v>0.51500000000000001</c:v>
                </c:pt>
                <c:pt idx="103">
                  <c:v>0.52</c:v>
                </c:pt>
                <c:pt idx="104">
                  <c:v>0.52500000000000002</c:v>
                </c:pt>
                <c:pt idx="105">
                  <c:v>0.53</c:v>
                </c:pt>
                <c:pt idx="106">
                  <c:v>0.53500000000000003</c:v>
                </c:pt>
                <c:pt idx="107">
                  <c:v>0.54</c:v>
                </c:pt>
                <c:pt idx="108">
                  <c:v>0.54500000000000004</c:v>
                </c:pt>
                <c:pt idx="109">
                  <c:v>0.55000000000000004</c:v>
                </c:pt>
                <c:pt idx="110">
                  <c:v>0.55500000000000005</c:v>
                </c:pt>
                <c:pt idx="111">
                  <c:v>0.56000000000000005</c:v>
                </c:pt>
                <c:pt idx="112">
                  <c:v>0.56499999999999995</c:v>
                </c:pt>
                <c:pt idx="113">
                  <c:v>0.56999999999999995</c:v>
                </c:pt>
                <c:pt idx="114">
                  <c:v>0.57499999999999996</c:v>
                </c:pt>
                <c:pt idx="115">
                  <c:v>0.57999999999999996</c:v>
                </c:pt>
                <c:pt idx="116">
                  <c:v>0.58499999999999996</c:v>
                </c:pt>
                <c:pt idx="117">
                  <c:v>0.59</c:v>
                </c:pt>
                <c:pt idx="118">
                  <c:v>0.59499999999999997</c:v>
                </c:pt>
                <c:pt idx="119">
                  <c:v>0.6</c:v>
                </c:pt>
                <c:pt idx="120">
                  <c:v>0.60499999999999998</c:v>
                </c:pt>
                <c:pt idx="121">
                  <c:v>0.61</c:v>
                </c:pt>
                <c:pt idx="122">
                  <c:v>0.61499999999999999</c:v>
                </c:pt>
                <c:pt idx="123">
                  <c:v>0.62</c:v>
                </c:pt>
                <c:pt idx="124">
                  <c:v>0.625</c:v>
                </c:pt>
                <c:pt idx="125">
                  <c:v>0.63</c:v>
                </c:pt>
                <c:pt idx="126">
                  <c:v>0.63500000000000001</c:v>
                </c:pt>
                <c:pt idx="127">
                  <c:v>0.64</c:v>
                </c:pt>
                <c:pt idx="128">
                  <c:v>0.64500000000000002</c:v>
                </c:pt>
                <c:pt idx="129">
                  <c:v>0.65</c:v>
                </c:pt>
                <c:pt idx="130">
                  <c:v>0.65500000000000003</c:v>
                </c:pt>
                <c:pt idx="131">
                  <c:v>0.66</c:v>
                </c:pt>
                <c:pt idx="132">
                  <c:v>0.66500000000000004</c:v>
                </c:pt>
                <c:pt idx="133">
                  <c:v>0.67</c:v>
                </c:pt>
                <c:pt idx="134">
                  <c:v>0.67500000000000004</c:v>
                </c:pt>
                <c:pt idx="135">
                  <c:v>0.68</c:v>
                </c:pt>
                <c:pt idx="136">
                  <c:v>0.68500000000000005</c:v>
                </c:pt>
                <c:pt idx="137">
                  <c:v>0.69</c:v>
                </c:pt>
                <c:pt idx="138">
                  <c:v>0.69499999999999995</c:v>
                </c:pt>
                <c:pt idx="139">
                  <c:v>0.7</c:v>
                </c:pt>
                <c:pt idx="140">
                  <c:v>0.70499999999999996</c:v>
                </c:pt>
                <c:pt idx="141">
                  <c:v>0.71</c:v>
                </c:pt>
                <c:pt idx="142">
                  <c:v>0.71499999999999997</c:v>
                </c:pt>
                <c:pt idx="143">
                  <c:v>0.72</c:v>
                </c:pt>
                <c:pt idx="144">
                  <c:v>0.72499999999999998</c:v>
                </c:pt>
                <c:pt idx="145">
                  <c:v>0.73</c:v>
                </c:pt>
                <c:pt idx="146">
                  <c:v>0.73499999999999999</c:v>
                </c:pt>
                <c:pt idx="147">
                  <c:v>0.74</c:v>
                </c:pt>
                <c:pt idx="148">
                  <c:v>0.745</c:v>
                </c:pt>
                <c:pt idx="149">
                  <c:v>0.75</c:v>
                </c:pt>
                <c:pt idx="150">
                  <c:v>0.755</c:v>
                </c:pt>
                <c:pt idx="151">
                  <c:v>0.76</c:v>
                </c:pt>
                <c:pt idx="152">
                  <c:v>0.76500000000000001</c:v>
                </c:pt>
                <c:pt idx="153">
                  <c:v>0.77</c:v>
                </c:pt>
                <c:pt idx="154">
                  <c:v>0.77500000000000002</c:v>
                </c:pt>
                <c:pt idx="155">
                  <c:v>0.78</c:v>
                </c:pt>
                <c:pt idx="156">
                  <c:v>0.78500000000000003</c:v>
                </c:pt>
                <c:pt idx="157">
                  <c:v>0.79</c:v>
                </c:pt>
                <c:pt idx="158">
                  <c:v>0.79500000000000004</c:v>
                </c:pt>
                <c:pt idx="159">
                  <c:v>0.8</c:v>
                </c:pt>
                <c:pt idx="160">
                  <c:v>0.80500000000000005</c:v>
                </c:pt>
                <c:pt idx="161">
                  <c:v>0.81</c:v>
                </c:pt>
                <c:pt idx="162">
                  <c:v>0.81499999999999995</c:v>
                </c:pt>
                <c:pt idx="163">
                  <c:v>0.82</c:v>
                </c:pt>
                <c:pt idx="164">
                  <c:v>0.82499999999999996</c:v>
                </c:pt>
                <c:pt idx="165">
                  <c:v>0.83</c:v>
                </c:pt>
                <c:pt idx="166">
                  <c:v>0.83499999999999996</c:v>
                </c:pt>
                <c:pt idx="167">
                  <c:v>0.84</c:v>
                </c:pt>
                <c:pt idx="168">
                  <c:v>0.84499999999999997</c:v>
                </c:pt>
                <c:pt idx="169">
                  <c:v>0.85</c:v>
                </c:pt>
                <c:pt idx="170">
                  <c:v>0.85499999999999998</c:v>
                </c:pt>
                <c:pt idx="171">
                  <c:v>0.86</c:v>
                </c:pt>
                <c:pt idx="172">
                  <c:v>0.86499999999999999</c:v>
                </c:pt>
                <c:pt idx="173">
                  <c:v>0.87</c:v>
                </c:pt>
                <c:pt idx="174">
                  <c:v>0.875</c:v>
                </c:pt>
                <c:pt idx="175">
                  <c:v>0.88</c:v>
                </c:pt>
                <c:pt idx="176">
                  <c:v>0.88500000000000001</c:v>
                </c:pt>
                <c:pt idx="177">
                  <c:v>0.89</c:v>
                </c:pt>
                <c:pt idx="178">
                  <c:v>0.89500000000000002</c:v>
                </c:pt>
                <c:pt idx="179">
                  <c:v>0.9</c:v>
                </c:pt>
                <c:pt idx="180">
                  <c:v>0.90500000000000003</c:v>
                </c:pt>
                <c:pt idx="181">
                  <c:v>0.91</c:v>
                </c:pt>
                <c:pt idx="182">
                  <c:v>0.91500000000000004</c:v>
                </c:pt>
                <c:pt idx="183">
                  <c:v>0.92</c:v>
                </c:pt>
                <c:pt idx="184">
                  <c:v>0.92500000000000004</c:v>
                </c:pt>
                <c:pt idx="185">
                  <c:v>0.93</c:v>
                </c:pt>
                <c:pt idx="186">
                  <c:v>0.93500000000000005</c:v>
                </c:pt>
                <c:pt idx="187">
                  <c:v>0.94</c:v>
                </c:pt>
                <c:pt idx="188">
                  <c:v>0.94499999999999995</c:v>
                </c:pt>
                <c:pt idx="189">
                  <c:v>0.95</c:v>
                </c:pt>
                <c:pt idx="190">
                  <c:v>0.95499999999999996</c:v>
                </c:pt>
                <c:pt idx="191">
                  <c:v>0.96</c:v>
                </c:pt>
                <c:pt idx="192">
                  <c:v>0.96499999999999997</c:v>
                </c:pt>
                <c:pt idx="193">
                  <c:v>0.97</c:v>
                </c:pt>
                <c:pt idx="194">
                  <c:v>0.97499999999999998</c:v>
                </c:pt>
                <c:pt idx="195">
                  <c:v>0.98</c:v>
                </c:pt>
                <c:pt idx="196">
                  <c:v>0.98499999999999999</c:v>
                </c:pt>
                <c:pt idx="197">
                  <c:v>0.99</c:v>
                </c:pt>
                <c:pt idx="198">
                  <c:v>0.995</c:v>
                </c:pt>
                <c:pt idx="199">
                  <c:v>1</c:v>
                </c:pt>
                <c:pt idx="200">
                  <c:v>1.0049999999999999</c:v>
                </c:pt>
                <c:pt idx="201">
                  <c:v>1.01</c:v>
                </c:pt>
                <c:pt idx="202">
                  <c:v>1.0149999999999999</c:v>
                </c:pt>
                <c:pt idx="203">
                  <c:v>1.02</c:v>
                </c:pt>
                <c:pt idx="204">
                  <c:v>1.0249999999999999</c:v>
                </c:pt>
                <c:pt idx="205">
                  <c:v>1.03</c:v>
                </c:pt>
                <c:pt idx="206">
                  <c:v>1.0349999999999999</c:v>
                </c:pt>
                <c:pt idx="207">
                  <c:v>1.04</c:v>
                </c:pt>
                <c:pt idx="208">
                  <c:v>1.0449999999999999</c:v>
                </c:pt>
                <c:pt idx="209">
                  <c:v>1.05</c:v>
                </c:pt>
                <c:pt idx="210">
                  <c:v>1.0549999999999999</c:v>
                </c:pt>
                <c:pt idx="211">
                  <c:v>1.06</c:v>
                </c:pt>
                <c:pt idx="212">
                  <c:v>1.0649999999999999</c:v>
                </c:pt>
                <c:pt idx="213">
                  <c:v>1.07</c:v>
                </c:pt>
                <c:pt idx="214">
                  <c:v>1.075</c:v>
                </c:pt>
                <c:pt idx="215">
                  <c:v>1.08</c:v>
                </c:pt>
                <c:pt idx="216">
                  <c:v>1.085</c:v>
                </c:pt>
                <c:pt idx="217">
                  <c:v>1.0900000000000001</c:v>
                </c:pt>
                <c:pt idx="218">
                  <c:v>1.095</c:v>
                </c:pt>
                <c:pt idx="219">
                  <c:v>1.1000000000000001</c:v>
                </c:pt>
                <c:pt idx="220">
                  <c:v>1.105</c:v>
                </c:pt>
                <c:pt idx="221">
                  <c:v>1.1100000000000001</c:v>
                </c:pt>
                <c:pt idx="222">
                  <c:v>1.115</c:v>
                </c:pt>
                <c:pt idx="223">
                  <c:v>1.1200000000000001</c:v>
                </c:pt>
                <c:pt idx="224">
                  <c:v>1.125</c:v>
                </c:pt>
                <c:pt idx="225">
                  <c:v>1.1299999999999999</c:v>
                </c:pt>
                <c:pt idx="226">
                  <c:v>1.135</c:v>
                </c:pt>
                <c:pt idx="227">
                  <c:v>1.1399999999999999</c:v>
                </c:pt>
                <c:pt idx="228">
                  <c:v>1.145</c:v>
                </c:pt>
                <c:pt idx="229">
                  <c:v>1.1499999999999999</c:v>
                </c:pt>
                <c:pt idx="230">
                  <c:v>1.155</c:v>
                </c:pt>
                <c:pt idx="231">
                  <c:v>1.1599999999999999</c:v>
                </c:pt>
                <c:pt idx="232">
                  <c:v>1.165</c:v>
                </c:pt>
                <c:pt idx="233">
                  <c:v>1.17</c:v>
                </c:pt>
                <c:pt idx="234">
                  <c:v>1.175</c:v>
                </c:pt>
                <c:pt idx="235">
                  <c:v>1.18</c:v>
                </c:pt>
                <c:pt idx="236">
                  <c:v>1.1850000000000001</c:v>
                </c:pt>
                <c:pt idx="237">
                  <c:v>1.19</c:v>
                </c:pt>
                <c:pt idx="238">
                  <c:v>1.1950000000000001</c:v>
                </c:pt>
                <c:pt idx="239">
                  <c:v>1.2</c:v>
                </c:pt>
                <c:pt idx="240">
                  <c:v>1.2050000000000001</c:v>
                </c:pt>
                <c:pt idx="241">
                  <c:v>1.21</c:v>
                </c:pt>
                <c:pt idx="242">
                  <c:v>1.2150000000000001</c:v>
                </c:pt>
                <c:pt idx="243">
                  <c:v>1.22</c:v>
                </c:pt>
                <c:pt idx="244">
                  <c:v>1.2250000000000001</c:v>
                </c:pt>
                <c:pt idx="245">
                  <c:v>1.23</c:v>
                </c:pt>
                <c:pt idx="246">
                  <c:v>1.2350000000000001</c:v>
                </c:pt>
                <c:pt idx="247">
                  <c:v>1.24</c:v>
                </c:pt>
                <c:pt idx="248">
                  <c:v>1.2450000000000001</c:v>
                </c:pt>
                <c:pt idx="249">
                  <c:v>1.25</c:v>
                </c:pt>
                <c:pt idx="250">
                  <c:v>1.2549999999999999</c:v>
                </c:pt>
                <c:pt idx="251">
                  <c:v>1.26</c:v>
                </c:pt>
                <c:pt idx="252">
                  <c:v>1.2649999999999999</c:v>
                </c:pt>
                <c:pt idx="253">
                  <c:v>1.27</c:v>
                </c:pt>
                <c:pt idx="254">
                  <c:v>1.2749999999999999</c:v>
                </c:pt>
                <c:pt idx="255">
                  <c:v>1.28</c:v>
                </c:pt>
                <c:pt idx="256">
                  <c:v>1.2849999999999999</c:v>
                </c:pt>
                <c:pt idx="257">
                  <c:v>1.29</c:v>
                </c:pt>
                <c:pt idx="258">
                  <c:v>1.2949999999999999</c:v>
                </c:pt>
                <c:pt idx="259">
                  <c:v>1.3</c:v>
                </c:pt>
                <c:pt idx="260">
                  <c:v>1.3049999999999999</c:v>
                </c:pt>
                <c:pt idx="261">
                  <c:v>1.31</c:v>
                </c:pt>
                <c:pt idx="262">
                  <c:v>1.3149999999999999</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1.4350000000000001</c:v>
                </c:pt>
                <c:pt idx="287">
                  <c:v>1.44</c:v>
                </c:pt>
                <c:pt idx="288">
                  <c:v>1.4450000000000001</c:v>
                </c:pt>
                <c:pt idx="289">
                  <c:v>1.45</c:v>
                </c:pt>
                <c:pt idx="290">
                  <c:v>1.4550000000000001</c:v>
                </c:pt>
                <c:pt idx="291">
                  <c:v>1.46</c:v>
                </c:pt>
                <c:pt idx="292">
                  <c:v>1.4650000000000001</c:v>
                </c:pt>
                <c:pt idx="293">
                  <c:v>1.47</c:v>
                </c:pt>
                <c:pt idx="294">
                  <c:v>1.4750000000000001</c:v>
                </c:pt>
                <c:pt idx="295">
                  <c:v>1.48</c:v>
                </c:pt>
                <c:pt idx="296">
                  <c:v>1.4850000000000001</c:v>
                </c:pt>
                <c:pt idx="297">
                  <c:v>1.49</c:v>
                </c:pt>
                <c:pt idx="298">
                  <c:v>1.4950000000000001</c:v>
                </c:pt>
                <c:pt idx="299">
                  <c:v>1.5</c:v>
                </c:pt>
                <c:pt idx="300">
                  <c:v>1.5049999999999999</c:v>
                </c:pt>
                <c:pt idx="301">
                  <c:v>1.51</c:v>
                </c:pt>
                <c:pt idx="302">
                  <c:v>1.5149999999999999</c:v>
                </c:pt>
                <c:pt idx="303">
                  <c:v>1.52</c:v>
                </c:pt>
                <c:pt idx="304">
                  <c:v>1.5249999999999999</c:v>
                </c:pt>
                <c:pt idx="305">
                  <c:v>1.53</c:v>
                </c:pt>
                <c:pt idx="306">
                  <c:v>1.5349999999999999</c:v>
                </c:pt>
                <c:pt idx="307">
                  <c:v>1.54</c:v>
                </c:pt>
                <c:pt idx="308">
                  <c:v>1.5449999999999999</c:v>
                </c:pt>
                <c:pt idx="309">
                  <c:v>1.55</c:v>
                </c:pt>
                <c:pt idx="310">
                  <c:v>1.5549999999999999</c:v>
                </c:pt>
                <c:pt idx="311">
                  <c:v>1.56</c:v>
                </c:pt>
                <c:pt idx="312">
                  <c:v>1.5649999999999999</c:v>
                </c:pt>
                <c:pt idx="313">
                  <c:v>1.57</c:v>
                </c:pt>
                <c:pt idx="314">
                  <c:v>1.575</c:v>
                </c:pt>
                <c:pt idx="315">
                  <c:v>1.58</c:v>
                </c:pt>
                <c:pt idx="316">
                  <c:v>1.585</c:v>
                </c:pt>
                <c:pt idx="317">
                  <c:v>1.59</c:v>
                </c:pt>
                <c:pt idx="318">
                  <c:v>1.595</c:v>
                </c:pt>
                <c:pt idx="319">
                  <c:v>1.6</c:v>
                </c:pt>
                <c:pt idx="320">
                  <c:v>1.605</c:v>
                </c:pt>
                <c:pt idx="321">
                  <c:v>1.61</c:v>
                </c:pt>
                <c:pt idx="322">
                  <c:v>1.615</c:v>
                </c:pt>
                <c:pt idx="323">
                  <c:v>1.62</c:v>
                </c:pt>
                <c:pt idx="324">
                  <c:v>1.625</c:v>
                </c:pt>
                <c:pt idx="325">
                  <c:v>1.63</c:v>
                </c:pt>
                <c:pt idx="326">
                  <c:v>1.635</c:v>
                </c:pt>
                <c:pt idx="327">
                  <c:v>1.64</c:v>
                </c:pt>
                <c:pt idx="328">
                  <c:v>1.645</c:v>
                </c:pt>
                <c:pt idx="329">
                  <c:v>1.65</c:v>
                </c:pt>
                <c:pt idx="330">
                  <c:v>1.655</c:v>
                </c:pt>
                <c:pt idx="331">
                  <c:v>1.66</c:v>
                </c:pt>
                <c:pt idx="332">
                  <c:v>1.665</c:v>
                </c:pt>
                <c:pt idx="333">
                  <c:v>1.67</c:v>
                </c:pt>
                <c:pt idx="334">
                  <c:v>1.675</c:v>
                </c:pt>
                <c:pt idx="335">
                  <c:v>1.68</c:v>
                </c:pt>
                <c:pt idx="336">
                  <c:v>1.6850000000000001</c:v>
                </c:pt>
                <c:pt idx="337">
                  <c:v>1.69</c:v>
                </c:pt>
                <c:pt idx="338">
                  <c:v>1.6950000000000001</c:v>
                </c:pt>
                <c:pt idx="339">
                  <c:v>1.7</c:v>
                </c:pt>
                <c:pt idx="340">
                  <c:v>1.7050000000000001</c:v>
                </c:pt>
                <c:pt idx="341">
                  <c:v>1.71</c:v>
                </c:pt>
                <c:pt idx="342">
                  <c:v>1.7150000000000001</c:v>
                </c:pt>
                <c:pt idx="343">
                  <c:v>1.72</c:v>
                </c:pt>
                <c:pt idx="344">
                  <c:v>1.7250000000000001</c:v>
                </c:pt>
                <c:pt idx="345">
                  <c:v>1.73</c:v>
                </c:pt>
                <c:pt idx="346">
                  <c:v>1.7350000000000001</c:v>
                </c:pt>
                <c:pt idx="347">
                  <c:v>1.74</c:v>
                </c:pt>
                <c:pt idx="348">
                  <c:v>1.7450000000000001</c:v>
                </c:pt>
                <c:pt idx="349">
                  <c:v>1.75</c:v>
                </c:pt>
                <c:pt idx="350">
                  <c:v>1.7549999999999999</c:v>
                </c:pt>
                <c:pt idx="351">
                  <c:v>1.76</c:v>
                </c:pt>
                <c:pt idx="352">
                  <c:v>1.7649999999999999</c:v>
                </c:pt>
                <c:pt idx="353">
                  <c:v>1.77</c:v>
                </c:pt>
                <c:pt idx="354">
                  <c:v>1.7749999999999999</c:v>
                </c:pt>
                <c:pt idx="355">
                  <c:v>1.78</c:v>
                </c:pt>
                <c:pt idx="356">
                  <c:v>1.7849999999999999</c:v>
                </c:pt>
                <c:pt idx="357">
                  <c:v>1.79</c:v>
                </c:pt>
                <c:pt idx="358">
                  <c:v>1.7949999999999999</c:v>
                </c:pt>
                <c:pt idx="359">
                  <c:v>1.8</c:v>
                </c:pt>
                <c:pt idx="360">
                  <c:v>1.8049999999999999</c:v>
                </c:pt>
                <c:pt idx="361">
                  <c:v>1.81</c:v>
                </c:pt>
                <c:pt idx="362">
                  <c:v>1.8149999999999999</c:v>
                </c:pt>
                <c:pt idx="363">
                  <c:v>1.82</c:v>
                </c:pt>
                <c:pt idx="364">
                  <c:v>1.825</c:v>
                </c:pt>
                <c:pt idx="365">
                  <c:v>1.83</c:v>
                </c:pt>
                <c:pt idx="366">
                  <c:v>1.835</c:v>
                </c:pt>
                <c:pt idx="367">
                  <c:v>1.84</c:v>
                </c:pt>
                <c:pt idx="368">
                  <c:v>1.845</c:v>
                </c:pt>
                <c:pt idx="369">
                  <c:v>1.85</c:v>
                </c:pt>
                <c:pt idx="370">
                  <c:v>1.855</c:v>
                </c:pt>
                <c:pt idx="371">
                  <c:v>1.86</c:v>
                </c:pt>
                <c:pt idx="372">
                  <c:v>1.865</c:v>
                </c:pt>
                <c:pt idx="373">
                  <c:v>1.87</c:v>
                </c:pt>
                <c:pt idx="374">
                  <c:v>1.875</c:v>
                </c:pt>
                <c:pt idx="375">
                  <c:v>1.88</c:v>
                </c:pt>
                <c:pt idx="376">
                  <c:v>1.885</c:v>
                </c:pt>
                <c:pt idx="377">
                  <c:v>1.89</c:v>
                </c:pt>
                <c:pt idx="378">
                  <c:v>1.895</c:v>
                </c:pt>
                <c:pt idx="379">
                  <c:v>1.9</c:v>
                </c:pt>
                <c:pt idx="380">
                  <c:v>1.905</c:v>
                </c:pt>
                <c:pt idx="381">
                  <c:v>1.91</c:v>
                </c:pt>
                <c:pt idx="382">
                  <c:v>1.915</c:v>
                </c:pt>
                <c:pt idx="383">
                  <c:v>1.92</c:v>
                </c:pt>
                <c:pt idx="384">
                  <c:v>1.925</c:v>
                </c:pt>
                <c:pt idx="385">
                  <c:v>1.93</c:v>
                </c:pt>
                <c:pt idx="386">
                  <c:v>1.9350000000000001</c:v>
                </c:pt>
                <c:pt idx="387">
                  <c:v>1.94</c:v>
                </c:pt>
                <c:pt idx="388">
                  <c:v>1.9450000000000001</c:v>
                </c:pt>
                <c:pt idx="389">
                  <c:v>1.95</c:v>
                </c:pt>
                <c:pt idx="390">
                  <c:v>1.9550000000000001</c:v>
                </c:pt>
                <c:pt idx="391">
                  <c:v>1.96</c:v>
                </c:pt>
                <c:pt idx="392">
                  <c:v>1.9650000000000001</c:v>
                </c:pt>
                <c:pt idx="393">
                  <c:v>1.97</c:v>
                </c:pt>
                <c:pt idx="394">
                  <c:v>1.9750000000000001</c:v>
                </c:pt>
                <c:pt idx="395">
                  <c:v>1.98</c:v>
                </c:pt>
                <c:pt idx="396">
                  <c:v>1.9850000000000001</c:v>
                </c:pt>
                <c:pt idx="397">
                  <c:v>1.99</c:v>
                </c:pt>
                <c:pt idx="398">
                  <c:v>1.9950000000000001</c:v>
                </c:pt>
                <c:pt idx="399">
                  <c:v>2</c:v>
                </c:pt>
                <c:pt idx="400">
                  <c:v>2.0049999999999999</c:v>
                </c:pt>
                <c:pt idx="401">
                  <c:v>2.0099999999999998</c:v>
                </c:pt>
                <c:pt idx="402">
                  <c:v>2.0150000000000001</c:v>
                </c:pt>
                <c:pt idx="403">
                  <c:v>2.02</c:v>
                </c:pt>
                <c:pt idx="404">
                  <c:v>2.0249999999999999</c:v>
                </c:pt>
                <c:pt idx="405">
                  <c:v>2.0299999999999998</c:v>
                </c:pt>
                <c:pt idx="406">
                  <c:v>2.0350000000000001</c:v>
                </c:pt>
                <c:pt idx="407">
                  <c:v>2.04</c:v>
                </c:pt>
                <c:pt idx="408">
                  <c:v>2.0449999999999999</c:v>
                </c:pt>
                <c:pt idx="409">
                  <c:v>2.0499999999999998</c:v>
                </c:pt>
                <c:pt idx="410">
                  <c:v>2.0550000000000002</c:v>
                </c:pt>
                <c:pt idx="411">
                  <c:v>2.06</c:v>
                </c:pt>
                <c:pt idx="412">
                  <c:v>2.0649999999999999</c:v>
                </c:pt>
                <c:pt idx="413">
                  <c:v>2.0699999999999998</c:v>
                </c:pt>
                <c:pt idx="414">
                  <c:v>2.0750000000000002</c:v>
                </c:pt>
                <c:pt idx="415">
                  <c:v>2.08</c:v>
                </c:pt>
                <c:pt idx="416">
                  <c:v>2.085</c:v>
                </c:pt>
                <c:pt idx="417">
                  <c:v>2.09</c:v>
                </c:pt>
                <c:pt idx="418">
                  <c:v>2.0950000000000002</c:v>
                </c:pt>
                <c:pt idx="419">
                  <c:v>2.1</c:v>
                </c:pt>
                <c:pt idx="420">
                  <c:v>2.105</c:v>
                </c:pt>
                <c:pt idx="421">
                  <c:v>2.11</c:v>
                </c:pt>
                <c:pt idx="422">
                  <c:v>2.1150000000000002</c:v>
                </c:pt>
                <c:pt idx="423">
                  <c:v>2.12</c:v>
                </c:pt>
                <c:pt idx="424">
                  <c:v>2.125</c:v>
                </c:pt>
                <c:pt idx="425">
                  <c:v>2.13</c:v>
                </c:pt>
                <c:pt idx="426">
                  <c:v>2.1349999999999998</c:v>
                </c:pt>
                <c:pt idx="427">
                  <c:v>2.14</c:v>
                </c:pt>
                <c:pt idx="428">
                  <c:v>2.145</c:v>
                </c:pt>
                <c:pt idx="429">
                  <c:v>2.15</c:v>
                </c:pt>
                <c:pt idx="430">
                  <c:v>2.1549999999999998</c:v>
                </c:pt>
                <c:pt idx="431">
                  <c:v>2.16</c:v>
                </c:pt>
                <c:pt idx="432">
                  <c:v>2.165</c:v>
                </c:pt>
                <c:pt idx="433">
                  <c:v>2.17</c:v>
                </c:pt>
                <c:pt idx="434">
                  <c:v>2.1749999999999998</c:v>
                </c:pt>
                <c:pt idx="435">
                  <c:v>2.1800000000000002</c:v>
                </c:pt>
                <c:pt idx="436">
                  <c:v>2.1850000000000001</c:v>
                </c:pt>
                <c:pt idx="437">
                  <c:v>2.19</c:v>
                </c:pt>
                <c:pt idx="438">
                  <c:v>2.1949999999999998</c:v>
                </c:pt>
                <c:pt idx="439">
                  <c:v>2.2000000000000002</c:v>
                </c:pt>
                <c:pt idx="440">
                  <c:v>2.2050000000000001</c:v>
                </c:pt>
                <c:pt idx="441">
                  <c:v>2.21</c:v>
                </c:pt>
                <c:pt idx="442">
                  <c:v>2.2149999999999999</c:v>
                </c:pt>
                <c:pt idx="443">
                  <c:v>2.2200000000000002</c:v>
                </c:pt>
                <c:pt idx="444">
                  <c:v>2.2250000000000001</c:v>
                </c:pt>
                <c:pt idx="445">
                  <c:v>2.23</c:v>
                </c:pt>
                <c:pt idx="446">
                  <c:v>2.2349999999999999</c:v>
                </c:pt>
                <c:pt idx="447">
                  <c:v>2.2400000000000002</c:v>
                </c:pt>
                <c:pt idx="448">
                  <c:v>2.2450000000000001</c:v>
                </c:pt>
                <c:pt idx="449">
                  <c:v>2.25</c:v>
                </c:pt>
                <c:pt idx="450">
                  <c:v>2.2549999999999999</c:v>
                </c:pt>
                <c:pt idx="451">
                  <c:v>2.2599999999999998</c:v>
                </c:pt>
                <c:pt idx="452">
                  <c:v>2.2650000000000001</c:v>
                </c:pt>
                <c:pt idx="453">
                  <c:v>2.27</c:v>
                </c:pt>
                <c:pt idx="454">
                  <c:v>2.2749999999999999</c:v>
                </c:pt>
                <c:pt idx="455">
                  <c:v>2.2799999999999998</c:v>
                </c:pt>
                <c:pt idx="456">
                  <c:v>2.2850000000000001</c:v>
                </c:pt>
                <c:pt idx="457">
                  <c:v>2.29</c:v>
                </c:pt>
                <c:pt idx="458">
                  <c:v>2.2949999999999999</c:v>
                </c:pt>
                <c:pt idx="459">
                  <c:v>2.2999999999999998</c:v>
                </c:pt>
                <c:pt idx="460">
                  <c:v>2.3050000000000002</c:v>
                </c:pt>
                <c:pt idx="461">
                  <c:v>2.31</c:v>
                </c:pt>
                <c:pt idx="462">
                  <c:v>2.3149999999999999</c:v>
                </c:pt>
                <c:pt idx="463">
                  <c:v>2.3199999999999998</c:v>
                </c:pt>
                <c:pt idx="464">
                  <c:v>2.3250000000000002</c:v>
                </c:pt>
                <c:pt idx="465">
                  <c:v>2.33</c:v>
                </c:pt>
                <c:pt idx="466">
                  <c:v>2.335</c:v>
                </c:pt>
                <c:pt idx="467">
                  <c:v>2.34</c:v>
                </c:pt>
                <c:pt idx="468">
                  <c:v>2.3450000000000002</c:v>
                </c:pt>
                <c:pt idx="469">
                  <c:v>2.35</c:v>
                </c:pt>
                <c:pt idx="470">
                  <c:v>2.355</c:v>
                </c:pt>
                <c:pt idx="471">
                  <c:v>2.36</c:v>
                </c:pt>
                <c:pt idx="472">
                  <c:v>2.3650000000000002</c:v>
                </c:pt>
                <c:pt idx="473">
                  <c:v>2.37</c:v>
                </c:pt>
                <c:pt idx="474">
                  <c:v>2.375</c:v>
                </c:pt>
                <c:pt idx="475">
                  <c:v>2.38</c:v>
                </c:pt>
                <c:pt idx="476">
                  <c:v>2.3849999999999998</c:v>
                </c:pt>
                <c:pt idx="477">
                  <c:v>2.39</c:v>
                </c:pt>
                <c:pt idx="478">
                  <c:v>2.395</c:v>
                </c:pt>
                <c:pt idx="479">
                  <c:v>2.4</c:v>
                </c:pt>
                <c:pt idx="480">
                  <c:v>2.4049999999999998</c:v>
                </c:pt>
                <c:pt idx="481">
                  <c:v>2.41</c:v>
                </c:pt>
                <c:pt idx="482">
                  <c:v>2.415</c:v>
                </c:pt>
                <c:pt idx="483">
                  <c:v>2.42</c:v>
                </c:pt>
                <c:pt idx="484">
                  <c:v>2.4249999999999998</c:v>
                </c:pt>
                <c:pt idx="485">
                  <c:v>2.4300000000000002</c:v>
                </c:pt>
                <c:pt idx="486">
                  <c:v>2.4350000000000001</c:v>
                </c:pt>
                <c:pt idx="487">
                  <c:v>2.44</c:v>
                </c:pt>
                <c:pt idx="488">
                  <c:v>2.4449999999999998</c:v>
                </c:pt>
                <c:pt idx="489">
                  <c:v>2.4500000000000002</c:v>
                </c:pt>
                <c:pt idx="490">
                  <c:v>2.4550000000000001</c:v>
                </c:pt>
                <c:pt idx="491">
                  <c:v>2.46</c:v>
                </c:pt>
                <c:pt idx="492">
                  <c:v>2.4649999999999999</c:v>
                </c:pt>
                <c:pt idx="493">
                  <c:v>2.4700000000000002</c:v>
                </c:pt>
                <c:pt idx="494">
                  <c:v>2.4750000000000001</c:v>
                </c:pt>
                <c:pt idx="495">
                  <c:v>2.48</c:v>
                </c:pt>
                <c:pt idx="496">
                  <c:v>2.4849999999999999</c:v>
                </c:pt>
                <c:pt idx="497">
                  <c:v>2.4900000000000002</c:v>
                </c:pt>
                <c:pt idx="498">
                  <c:v>2.4950000000000001</c:v>
                </c:pt>
                <c:pt idx="499">
                  <c:v>2.5</c:v>
                </c:pt>
                <c:pt idx="500">
                  <c:v>2.5049999999999999</c:v>
                </c:pt>
                <c:pt idx="501">
                  <c:v>2.5099999999999998</c:v>
                </c:pt>
                <c:pt idx="502">
                  <c:v>2.5150000000000001</c:v>
                </c:pt>
                <c:pt idx="503">
                  <c:v>2.52</c:v>
                </c:pt>
                <c:pt idx="504">
                  <c:v>2.5249999999999999</c:v>
                </c:pt>
                <c:pt idx="505">
                  <c:v>2.5299999999999998</c:v>
                </c:pt>
                <c:pt idx="506">
                  <c:v>2.5350000000000001</c:v>
                </c:pt>
                <c:pt idx="507">
                  <c:v>2.54</c:v>
                </c:pt>
                <c:pt idx="508">
                  <c:v>2.5449999999999999</c:v>
                </c:pt>
                <c:pt idx="509">
                  <c:v>2.5499999999999998</c:v>
                </c:pt>
                <c:pt idx="510">
                  <c:v>2.5550000000000002</c:v>
                </c:pt>
                <c:pt idx="511">
                  <c:v>2.56</c:v>
                </c:pt>
                <c:pt idx="512">
                  <c:v>2.5649999999999999</c:v>
                </c:pt>
                <c:pt idx="513">
                  <c:v>2.57</c:v>
                </c:pt>
                <c:pt idx="514">
                  <c:v>2.5750000000000002</c:v>
                </c:pt>
                <c:pt idx="515">
                  <c:v>2.58</c:v>
                </c:pt>
                <c:pt idx="516">
                  <c:v>2.585</c:v>
                </c:pt>
                <c:pt idx="517">
                  <c:v>2.59</c:v>
                </c:pt>
                <c:pt idx="518">
                  <c:v>2.5950000000000002</c:v>
                </c:pt>
                <c:pt idx="519">
                  <c:v>2.6</c:v>
                </c:pt>
                <c:pt idx="520">
                  <c:v>2.605</c:v>
                </c:pt>
                <c:pt idx="521">
                  <c:v>2.61</c:v>
                </c:pt>
                <c:pt idx="522">
                  <c:v>2.6150000000000002</c:v>
                </c:pt>
                <c:pt idx="523">
                  <c:v>2.62</c:v>
                </c:pt>
                <c:pt idx="524">
                  <c:v>2.625</c:v>
                </c:pt>
                <c:pt idx="525">
                  <c:v>2.63</c:v>
                </c:pt>
                <c:pt idx="526">
                  <c:v>2.6349999999999998</c:v>
                </c:pt>
                <c:pt idx="527">
                  <c:v>2.64</c:v>
                </c:pt>
                <c:pt idx="528">
                  <c:v>2.645</c:v>
                </c:pt>
                <c:pt idx="529">
                  <c:v>2.65</c:v>
                </c:pt>
                <c:pt idx="530">
                  <c:v>2.6549999999999998</c:v>
                </c:pt>
                <c:pt idx="531">
                  <c:v>2.66</c:v>
                </c:pt>
                <c:pt idx="532">
                  <c:v>2.665</c:v>
                </c:pt>
                <c:pt idx="533">
                  <c:v>2.67</c:v>
                </c:pt>
                <c:pt idx="534">
                  <c:v>2.6749999999999998</c:v>
                </c:pt>
                <c:pt idx="535">
                  <c:v>2.68</c:v>
                </c:pt>
                <c:pt idx="536">
                  <c:v>2.6850000000000001</c:v>
                </c:pt>
                <c:pt idx="537">
                  <c:v>2.69</c:v>
                </c:pt>
                <c:pt idx="538">
                  <c:v>2.6949999999999998</c:v>
                </c:pt>
                <c:pt idx="539">
                  <c:v>2.7</c:v>
                </c:pt>
                <c:pt idx="540">
                  <c:v>2.7050000000000001</c:v>
                </c:pt>
                <c:pt idx="541">
                  <c:v>2.71</c:v>
                </c:pt>
                <c:pt idx="542">
                  <c:v>2.7149999999999999</c:v>
                </c:pt>
                <c:pt idx="543">
                  <c:v>2.72</c:v>
                </c:pt>
                <c:pt idx="544">
                  <c:v>2.7250000000000001</c:v>
                </c:pt>
                <c:pt idx="545">
                  <c:v>2.73</c:v>
                </c:pt>
                <c:pt idx="546">
                  <c:v>2.7349999999999999</c:v>
                </c:pt>
                <c:pt idx="547">
                  <c:v>2.74</c:v>
                </c:pt>
                <c:pt idx="548">
                  <c:v>2.7450000000000001</c:v>
                </c:pt>
                <c:pt idx="549">
                  <c:v>2.75</c:v>
                </c:pt>
                <c:pt idx="550">
                  <c:v>2.7549999999999999</c:v>
                </c:pt>
                <c:pt idx="551">
                  <c:v>2.76</c:v>
                </c:pt>
                <c:pt idx="552">
                  <c:v>2.7650000000000001</c:v>
                </c:pt>
                <c:pt idx="553">
                  <c:v>2.77</c:v>
                </c:pt>
                <c:pt idx="554">
                  <c:v>2.7749999999999999</c:v>
                </c:pt>
                <c:pt idx="555">
                  <c:v>2.78</c:v>
                </c:pt>
                <c:pt idx="556">
                  <c:v>2.7850000000000001</c:v>
                </c:pt>
                <c:pt idx="557">
                  <c:v>2.79</c:v>
                </c:pt>
                <c:pt idx="558">
                  <c:v>2.7949999999999999</c:v>
                </c:pt>
                <c:pt idx="559">
                  <c:v>2.8</c:v>
                </c:pt>
                <c:pt idx="560">
                  <c:v>2.8050000000000002</c:v>
                </c:pt>
                <c:pt idx="561">
                  <c:v>2.81</c:v>
                </c:pt>
                <c:pt idx="562">
                  <c:v>2.8149999999999999</c:v>
                </c:pt>
                <c:pt idx="563">
                  <c:v>2.82</c:v>
                </c:pt>
                <c:pt idx="564">
                  <c:v>2.8250000000000002</c:v>
                </c:pt>
                <c:pt idx="565">
                  <c:v>2.83</c:v>
                </c:pt>
                <c:pt idx="566">
                  <c:v>2.835</c:v>
                </c:pt>
                <c:pt idx="567">
                  <c:v>2.84</c:v>
                </c:pt>
                <c:pt idx="568">
                  <c:v>2.8450000000000002</c:v>
                </c:pt>
                <c:pt idx="569">
                  <c:v>2.85</c:v>
                </c:pt>
                <c:pt idx="570">
                  <c:v>2.855</c:v>
                </c:pt>
                <c:pt idx="571">
                  <c:v>2.86</c:v>
                </c:pt>
                <c:pt idx="572">
                  <c:v>2.8650000000000002</c:v>
                </c:pt>
                <c:pt idx="573">
                  <c:v>2.87</c:v>
                </c:pt>
                <c:pt idx="574">
                  <c:v>2.875</c:v>
                </c:pt>
                <c:pt idx="575">
                  <c:v>2.88</c:v>
                </c:pt>
                <c:pt idx="576">
                  <c:v>2.8849999999999998</c:v>
                </c:pt>
                <c:pt idx="577">
                  <c:v>2.89</c:v>
                </c:pt>
                <c:pt idx="578">
                  <c:v>2.895</c:v>
                </c:pt>
                <c:pt idx="579">
                  <c:v>2.9</c:v>
                </c:pt>
                <c:pt idx="580">
                  <c:v>2.9049999999999998</c:v>
                </c:pt>
                <c:pt idx="581">
                  <c:v>2.91</c:v>
                </c:pt>
                <c:pt idx="582">
                  <c:v>2.915</c:v>
                </c:pt>
                <c:pt idx="583">
                  <c:v>2.92</c:v>
                </c:pt>
                <c:pt idx="584">
                  <c:v>2.9249999999999998</c:v>
                </c:pt>
                <c:pt idx="585">
                  <c:v>2.93</c:v>
                </c:pt>
                <c:pt idx="586">
                  <c:v>2.9350000000000001</c:v>
                </c:pt>
                <c:pt idx="587">
                  <c:v>2.94</c:v>
                </c:pt>
                <c:pt idx="588">
                  <c:v>2.9449999999999998</c:v>
                </c:pt>
                <c:pt idx="589">
                  <c:v>2.95</c:v>
                </c:pt>
                <c:pt idx="590">
                  <c:v>2.9550000000000001</c:v>
                </c:pt>
                <c:pt idx="591">
                  <c:v>2.96</c:v>
                </c:pt>
                <c:pt idx="592">
                  <c:v>2.9649999999999999</c:v>
                </c:pt>
                <c:pt idx="593">
                  <c:v>2.97</c:v>
                </c:pt>
                <c:pt idx="594">
                  <c:v>2.9750000000000001</c:v>
                </c:pt>
                <c:pt idx="595">
                  <c:v>2.98</c:v>
                </c:pt>
                <c:pt idx="596">
                  <c:v>2.9849999999999999</c:v>
                </c:pt>
                <c:pt idx="597">
                  <c:v>2.99</c:v>
                </c:pt>
                <c:pt idx="598">
                  <c:v>2.9950000000000001</c:v>
                </c:pt>
                <c:pt idx="599">
                  <c:v>3</c:v>
                </c:pt>
                <c:pt idx="600">
                  <c:v>3.0049999999999999</c:v>
                </c:pt>
                <c:pt idx="601">
                  <c:v>3.01</c:v>
                </c:pt>
                <c:pt idx="602">
                  <c:v>3.0150000000000001</c:v>
                </c:pt>
                <c:pt idx="603">
                  <c:v>3.02</c:v>
                </c:pt>
                <c:pt idx="604">
                  <c:v>3.0249999999999999</c:v>
                </c:pt>
                <c:pt idx="605">
                  <c:v>3.03</c:v>
                </c:pt>
                <c:pt idx="606">
                  <c:v>3.0350000000000001</c:v>
                </c:pt>
                <c:pt idx="607">
                  <c:v>3.04</c:v>
                </c:pt>
                <c:pt idx="608">
                  <c:v>3.0449999999999999</c:v>
                </c:pt>
                <c:pt idx="609">
                  <c:v>3.05</c:v>
                </c:pt>
                <c:pt idx="610">
                  <c:v>3.0550000000000002</c:v>
                </c:pt>
                <c:pt idx="611">
                  <c:v>3.06</c:v>
                </c:pt>
                <c:pt idx="612">
                  <c:v>3.0649999999999999</c:v>
                </c:pt>
                <c:pt idx="613">
                  <c:v>3.07</c:v>
                </c:pt>
                <c:pt idx="614">
                  <c:v>3.0750000000000002</c:v>
                </c:pt>
                <c:pt idx="615">
                  <c:v>3.08</c:v>
                </c:pt>
                <c:pt idx="616">
                  <c:v>3.085</c:v>
                </c:pt>
                <c:pt idx="617">
                  <c:v>3.09</c:v>
                </c:pt>
                <c:pt idx="618">
                  <c:v>3.0950000000000002</c:v>
                </c:pt>
                <c:pt idx="619">
                  <c:v>3.1</c:v>
                </c:pt>
                <c:pt idx="620">
                  <c:v>3.105</c:v>
                </c:pt>
                <c:pt idx="621">
                  <c:v>3.11</c:v>
                </c:pt>
                <c:pt idx="622">
                  <c:v>3.1150000000000002</c:v>
                </c:pt>
                <c:pt idx="623">
                  <c:v>3.12</c:v>
                </c:pt>
                <c:pt idx="624">
                  <c:v>3.125</c:v>
                </c:pt>
                <c:pt idx="625">
                  <c:v>3.13</c:v>
                </c:pt>
                <c:pt idx="626">
                  <c:v>3.1349999999999998</c:v>
                </c:pt>
                <c:pt idx="627">
                  <c:v>3.14</c:v>
                </c:pt>
                <c:pt idx="628">
                  <c:v>3.145</c:v>
                </c:pt>
                <c:pt idx="629">
                  <c:v>3.15</c:v>
                </c:pt>
                <c:pt idx="630">
                  <c:v>3.1549999999999998</c:v>
                </c:pt>
                <c:pt idx="631">
                  <c:v>3.16</c:v>
                </c:pt>
                <c:pt idx="632">
                  <c:v>3.165</c:v>
                </c:pt>
                <c:pt idx="633">
                  <c:v>3.17</c:v>
                </c:pt>
                <c:pt idx="634">
                  <c:v>3.1749999999999998</c:v>
                </c:pt>
                <c:pt idx="635">
                  <c:v>3.18</c:v>
                </c:pt>
                <c:pt idx="636">
                  <c:v>3.1850000000000001</c:v>
                </c:pt>
                <c:pt idx="637">
                  <c:v>3.19</c:v>
                </c:pt>
                <c:pt idx="638">
                  <c:v>3.1949999999999998</c:v>
                </c:pt>
                <c:pt idx="639">
                  <c:v>3.2</c:v>
                </c:pt>
                <c:pt idx="640">
                  <c:v>3.2050000000000001</c:v>
                </c:pt>
                <c:pt idx="641">
                  <c:v>3.21</c:v>
                </c:pt>
                <c:pt idx="642">
                  <c:v>3.2149999999999999</c:v>
                </c:pt>
                <c:pt idx="643">
                  <c:v>3.22</c:v>
                </c:pt>
                <c:pt idx="644">
                  <c:v>3.2250000000000001</c:v>
                </c:pt>
                <c:pt idx="645">
                  <c:v>3.23</c:v>
                </c:pt>
                <c:pt idx="646">
                  <c:v>3.2349999999999999</c:v>
                </c:pt>
                <c:pt idx="647">
                  <c:v>3.24</c:v>
                </c:pt>
                <c:pt idx="648">
                  <c:v>3.2450000000000001</c:v>
                </c:pt>
                <c:pt idx="649">
                  <c:v>3.25</c:v>
                </c:pt>
                <c:pt idx="650">
                  <c:v>3.2549999999999999</c:v>
                </c:pt>
                <c:pt idx="651">
                  <c:v>3.26</c:v>
                </c:pt>
                <c:pt idx="652">
                  <c:v>3.2650000000000001</c:v>
                </c:pt>
                <c:pt idx="653">
                  <c:v>3.27</c:v>
                </c:pt>
                <c:pt idx="654">
                  <c:v>3.2749999999999999</c:v>
                </c:pt>
                <c:pt idx="655">
                  <c:v>3.28</c:v>
                </c:pt>
                <c:pt idx="656">
                  <c:v>3.2850000000000001</c:v>
                </c:pt>
                <c:pt idx="657">
                  <c:v>3.29</c:v>
                </c:pt>
                <c:pt idx="658">
                  <c:v>3.2949999999999999</c:v>
                </c:pt>
                <c:pt idx="659">
                  <c:v>3.3</c:v>
                </c:pt>
                <c:pt idx="660">
                  <c:v>3.3050000000000002</c:v>
                </c:pt>
                <c:pt idx="661">
                  <c:v>3.31</c:v>
                </c:pt>
                <c:pt idx="662">
                  <c:v>3.3149999999999999</c:v>
                </c:pt>
                <c:pt idx="663">
                  <c:v>3.32</c:v>
                </c:pt>
                <c:pt idx="664">
                  <c:v>3.3250000000000002</c:v>
                </c:pt>
                <c:pt idx="665">
                  <c:v>3.33</c:v>
                </c:pt>
                <c:pt idx="666">
                  <c:v>3.335</c:v>
                </c:pt>
                <c:pt idx="667">
                  <c:v>3.34</c:v>
                </c:pt>
                <c:pt idx="668">
                  <c:v>3.3450000000000002</c:v>
                </c:pt>
                <c:pt idx="669">
                  <c:v>3.35</c:v>
                </c:pt>
                <c:pt idx="670">
                  <c:v>3.355</c:v>
                </c:pt>
                <c:pt idx="671">
                  <c:v>3.36</c:v>
                </c:pt>
                <c:pt idx="672">
                  <c:v>3.3650000000000002</c:v>
                </c:pt>
                <c:pt idx="673">
                  <c:v>3.37</c:v>
                </c:pt>
                <c:pt idx="674">
                  <c:v>3.375</c:v>
                </c:pt>
                <c:pt idx="675">
                  <c:v>3.38</c:v>
                </c:pt>
                <c:pt idx="676">
                  <c:v>3.3849999999999998</c:v>
                </c:pt>
                <c:pt idx="677">
                  <c:v>3.39</c:v>
                </c:pt>
                <c:pt idx="678">
                  <c:v>3.395</c:v>
                </c:pt>
                <c:pt idx="679">
                  <c:v>3.4</c:v>
                </c:pt>
                <c:pt idx="680">
                  <c:v>3.4049999999999998</c:v>
                </c:pt>
                <c:pt idx="681">
                  <c:v>3.41</c:v>
                </c:pt>
                <c:pt idx="682">
                  <c:v>3.415</c:v>
                </c:pt>
                <c:pt idx="683">
                  <c:v>3.42</c:v>
                </c:pt>
                <c:pt idx="684">
                  <c:v>3.4249999999999998</c:v>
                </c:pt>
                <c:pt idx="685">
                  <c:v>3.43</c:v>
                </c:pt>
                <c:pt idx="686">
                  <c:v>3.4350000000000001</c:v>
                </c:pt>
                <c:pt idx="687">
                  <c:v>3.44</c:v>
                </c:pt>
                <c:pt idx="688">
                  <c:v>3.4449999999999998</c:v>
                </c:pt>
                <c:pt idx="689">
                  <c:v>3.45</c:v>
                </c:pt>
                <c:pt idx="690">
                  <c:v>3.4550000000000001</c:v>
                </c:pt>
                <c:pt idx="691">
                  <c:v>3.46</c:v>
                </c:pt>
                <c:pt idx="692">
                  <c:v>3.4649999999999999</c:v>
                </c:pt>
                <c:pt idx="693">
                  <c:v>3.47</c:v>
                </c:pt>
                <c:pt idx="694">
                  <c:v>3.4750000000000001</c:v>
                </c:pt>
                <c:pt idx="695">
                  <c:v>3.48</c:v>
                </c:pt>
                <c:pt idx="696">
                  <c:v>3.4849999999999999</c:v>
                </c:pt>
                <c:pt idx="697">
                  <c:v>3.49</c:v>
                </c:pt>
                <c:pt idx="698">
                  <c:v>3.4950000000000001</c:v>
                </c:pt>
                <c:pt idx="699">
                  <c:v>3.5</c:v>
                </c:pt>
                <c:pt idx="700">
                  <c:v>3.5049999999999999</c:v>
                </c:pt>
                <c:pt idx="701">
                  <c:v>3.51</c:v>
                </c:pt>
                <c:pt idx="702">
                  <c:v>3.5150000000000001</c:v>
                </c:pt>
                <c:pt idx="703">
                  <c:v>3.52</c:v>
                </c:pt>
                <c:pt idx="704">
                  <c:v>3.5249999999999999</c:v>
                </c:pt>
                <c:pt idx="705">
                  <c:v>3.53</c:v>
                </c:pt>
                <c:pt idx="706">
                  <c:v>3.5350000000000001</c:v>
                </c:pt>
                <c:pt idx="707">
                  <c:v>3.54</c:v>
                </c:pt>
                <c:pt idx="708">
                  <c:v>3.5449999999999999</c:v>
                </c:pt>
                <c:pt idx="709">
                  <c:v>3.55</c:v>
                </c:pt>
                <c:pt idx="710">
                  <c:v>3.5550000000000002</c:v>
                </c:pt>
                <c:pt idx="711">
                  <c:v>3.56</c:v>
                </c:pt>
                <c:pt idx="712">
                  <c:v>3.5649999999999999</c:v>
                </c:pt>
                <c:pt idx="713">
                  <c:v>3.57</c:v>
                </c:pt>
                <c:pt idx="714">
                  <c:v>3.5750000000000002</c:v>
                </c:pt>
                <c:pt idx="715">
                  <c:v>3.58</c:v>
                </c:pt>
                <c:pt idx="716">
                  <c:v>3.585</c:v>
                </c:pt>
                <c:pt idx="717">
                  <c:v>3.59</c:v>
                </c:pt>
                <c:pt idx="718">
                  <c:v>3.5950000000000002</c:v>
                </c:pt>
                <c:pt idx="719">
                  <c:v>3.6</c:v>
                </c:pt>
                <c:pt idx="720">
                  <c:v>3.605</c:v>
                </c:pt>
                <c:pt idx="721">
                  <c:v>3.61</c:v>
                </c:pt>
                <c:pt idx="722">
                  <c:v>3.6150000000000002</c:v>
                </c:pt>
                <c:pt idx="723">
                  <c:v>3.62</c:v>
                </c:pt>
                <c:pt idx="724">
                  <c:v>3.625</c:v>
                </c:pt>
                <c:pt idx="725">
                  <c:v>3.63</c:v>
                </c:pt>
                <c:pt idx="726">
                  <c:v>3.6349999999999998</c:v>
                </c:pt>
                <c:pt idx="727">
                  <c:v>3.64</c:v>
                </c:pt>
                <c:pt idx="728">
                  <c:v>3.645</c:v>
                </c:pt>
                <c:pt idx="729">
                  <c:v>3.65</c:v>
                </c:pt>
                <c:pt idx="730">
                  <c:v>3.6549999999999998</c:v>
                </c:pt>
                <c:pt idx="731">
                  <c:v>3.66</c:v>
                </c:pt>
                <c:pt idx="732">
                  <c:v>3.665</c:v>
                </c:pt>
                <c:pt idx="733">
                  <c:v>3.67</c:v>
                </c:pt>
                <c:pt idx="734">
                  <c:v>3.6749999999999998</c:v>
                </c:pt>
                <c:pt idx="735">
                  <c:v>3.68</c:v>
                </c:pt>
                <c:pt idx="736">
                  <c:v>3.6850000000000001</c:v>
                </c:pt>
                <c:pt idx="737">
                  <c:v>3.69</c:v>
                </c:pt>
                <c:pt idx="738">
                  <c:v>3.6949999999999998</c:v>
                </c:pt>
                <c:pt idx="739">
                  <c:v>3.7</c:v>
                </c:pt>
                <c:pt idx="740">
                  <c:v>3.7050000000000001</c:v>
                </c:pt>
                <c:pt idx="741">
                  <c:v>3.71</c:v>
                </c:pt>
                <c:pt idx="742">
                  <c:v>3.7149999999999999</c:v>
                </c:pt>
                <c:pt idx="743">
                  <c:v>3.72</c:v>
                </c:pt>
                <c:pt idx="744">
                  <c:v>3.7250000000000001</c:v>
                </c:pt>
                <c:pt idx="745">
                  <c:v>3.73</c:v>
                </c:pt>
                <c:pt idx="746">
                  <c:v>3.7349999999999999</c:v>
                </c:pt>
                <c:pt idx="747">
                  <c:v>3.74</c:v>
                </c:pt>
                <c:pt idx="748">
                  <c:v>3.7450000000000001</c:v>
                </c:pt>
                <c:pt idx="749">
                  <c:v>3.75</c:v>
                </c:pt>
                <c:pt idx="750">
                  <c:v>3.7549999999999999</c:v>
                </c:pt>
                <c:pt idx="751">
                  <c:v>3.76</c:v>
                </c:pt>
                <c:pt idx="752">
                  <c:v>3.7650000000000001</c:v>
                </c:pt>
                <c:pt idx="753">
                  <c:v>3.77</c:v>
                </c:pt>
                <c:pt idx="754">
                  <c:v>3.7749999999999999</c:v>
                </c:pt>
                <c:pt idx="755">
                  <c:v>3.78</c:v>
                </c:pt>
                <c:pt idx="756">
                  <c:v>3.7850000000000001</c:v>
                </c:pt>
                <c:pt idx="757">
                  <c:v>3.79</c:v>
                </c:pt>
                <c:pt idx="758">
                  <c:v>3.7949999999999999</c:v>
                </c:pt>
                <c:pt idx="759">
                  <c:v>3.8</c:v>
                </c:pt>
                <c:pt idx="760">
                  <c:v>3.8050000000000002</c:v>
                </c:pt>
                <c:pt idx="761">
                  <c:v>3.81</c:v>
                </c:pt>
                <c:pt idx="762">
                  <c:v>3.8149999999999999</c:v>
                </c:pt>
                <c:pt idx="763">
                  <c:v>3.82</c:v>
                </c:pt>
                <c:pt idx="764">
                  <c:v>3.8250000000000002</c:v>
                </c:pt>
                <c:pt idx="765">
                  <c:v>3.83</c:v>
                </c:pt>
                <c:pt idx="766">
                  <c:v>3.835</c:v>
                </c:pt>
                <c:pt idx="767">
                  <c:v>3.84</c:v>
                </c:pt>
                <c:pt idx="768">
                  <c:v>3.8450000000000002</c:v>
                </c:pt>
                <c:pt idx="769">
                  <c:v>3.85</c:v>
                </c:pt>
                <c:pt idx="770">
                  <c:v>3.855</c:v>
                </c:pt>
                <c:pt idx="771">
                  <c:v>3.86</c:v>
                </c:pt>
                <c:pt idx="772">
                  <c:v>3.8650000000000002</c:v>
                </c:pt>
                <c:pt idx="773">
                  <c:v>3.87</c:v>
                </c:pt>
                <c:pt idx="774">
                  <c:v>3.875</c:v>
                </c:pt>
                <c:pt idx="775">
                  <c:v>3.88</c:v>
                </c:pt>
                <c:pt idx="776">
                  <c:v>3.8849999999999998</c:v>
                </c:pt>
                <c:pt idx="777">
                  <c:v>3.89</c:v>
                </c:pt>
                <c:pt idx="778">
                  <c:v>3.895</c:v>
                </c:pt>
                <c:pt idx="779">
                  <c:v>3.9</c:v>
                </c:pt>
                <c:pt idx="780">
                  <c:v>3.9049999999999998</c:v>
                </c:pt>
                <c:pt idx="781">
                  <c:v>3.91</c:v>
                </c:pt>
                <c:pt idx="782">
                  <c:v>3.915</c:v>
                </c:pt>
                <c:pt idx="783">
                  <c:v>3.92</c:v>
                </c:pt>
                <c:pt idx="784">
                  <c:v>3.9249999999999998</c:v>
                </c:pt>
                <c:pt idx="785">
                  <c:v>3.93</c:v>
                </c:pt>
                <c:pt idx="786">
                  <c:v>3.9350000000000001</c:v>
                </c:pt>
                <c:pt idx="787">
                  <c:v>3.94</c:v>
                </c:pt>
                <c:pt idx="788">
                  <c:v>3.9449999999999998</c:v>
                </c:pt>
                <c:pt idx="789">
                  <c:v>3.95</c:v>
                </c:pt>
                <c:pt idx="790">
                  <c:v>3.9550000000000001</c:v>
                </c:pt>
                <c:pt idx="791">
                  <c:v>3.96</c:v>
                </c:pt>
                <c:pt idx="792">
                  <c:v>3.9649999999999999</c:v>
                </c:pt>
                <c:pt idx="793">
                  <c:v>3.97</c:v>
                </c:pt>
                <c:pt idx="794">
                  <c:v>3.9750000000000001</c:v>
                </c:pt>
                <c:pt idx="795">
                  <c:v>3.98</c:v>
                </c:pt>
                <c:pt idx="796">
                  <c:v>3.9849999999999999</c:v>
                </c:pt>
                <c:pt idx="797">
                  <c:v>3.99</c:v>
                </c:pt>
                <c:pt idx="798">
                  <c:v>3.9950000000000001</c:v>
                </c:pt>
                <c:pt idx="799">
                  <c:v>4</c:v>
                </c:pt>
                <c:pt idx="800">
                  <c:v>4.0049999999999999</c:v>
                </c:pt>
                <c:pt idx="801">
                  <c:v>4.01</c:v>
                </c:pt>
                <c:pt idx="802">
                  <c:v>4.0149999999999997</c:v>
                </c:pt>
                <c:pt idx="803">
                  <c:v>4.0199999999999996</c:v>
                </c:pt>
                <c:pt idx="804">
                  <c:v>4.0250000000000004</c:v>
                </c:pt>
                <c:pt idx="805">
                  <c:v>4.03</c:v>
                </c:pt>
                <c:pt idx="806">
                  <c:v>4.0350000000000001</c:v>
                </c:pt>
                <c:pt idx="807">
                  <c:v>4.04</c:v>
                </c:pt>
                <c:pt idx="808">
                  <c:v>4.0449999999999999</c:v>
                </c:pt>
                <c:pt idx="809">
                  <c:v>4.05</c:v>
                </c:pt>
                <c:pt idx="810">
                  <c:v>4.0549999999999997</c:v>
                </c:pt>
                <c:pt idx="811">
                  <c:v>4.0599999999999996</c:v>
                </c:pt>
                <c:pt idx="812">
                  <c:v>4.0650000000000004</c:v>
                </c:pt>
                <c:pt idx="813">
                  <c:v>4.07</c:v>
                </c:pt>
                <c:pt idx="814">
                  <c:v>4.0750000000000002</c:v>
                </c:pt>
                <c:pt idx="815">
                  <c:v>4.08</c:v>
                </c:pt>
                <c:pt idx="816">
                  <c:v>4.085</c:v>
                </c:pt>
                <c:pt idx="817">
                  <c:v>4.09</c:v>
                </c:pt>
                <c:pt idx="818">
                  <c:v>4.0949999999999998</c:v>
                </c:pt>
                <c:pt idx="819">
                  <c:v>4.0999999999999996</c:v>
                </c:pt>
                <c:pt idx="820">
                  <c:v>4.1050000000000004</c:v>
                </c:pt>
                <c:pt idx="821">
                  <c:v>4.1100000000000003</c:v>
                </c:pt>
                <c:pt idx="822">
                  <c:v>4.1150000000000002</c:v>
                </c:pt>
                <c:pt idx="823">
                  <c:v>4.12</c:v>
                </c:pt>
                <c:pt idx="824">
                  <c:v>4.125</c:v>
                </c:pt>
                <c:pt idx="825">
                  <c:v>4.13</c:v>
                </c:pt>
                <c:pt idx="826">
                  <c:v>4.1349999999999998</c:v>
                </c:pt>
                <c:pt idx="827">
                  <c:v>4.1399999999999997</c:v>
                </c:pt>
                <c:pt idx="828">
                  <c:v>4.1449999999999996</c:v>
                </c:pt>
                <c:pt idx="829">
                  <c:v>4.1500000000000004</c:v>
                </c:pt>
                <c:pt idx="830">
                  <c:v>4.1550000000000002</c:v>
                </c:pt>
                <c:pt idx="831">
                  <c:v>4.16</c:v>
                </c:pt>
                <c:pt idx="832">
                  <c:v>4.165</c:v>
                </c:pt>
                <c:pt idx="833">
                  <c:v>4.17</c:v>
                </c:pt>
                <c:pt idx="834">
                  <c:v>4.1749999999999998</c:v>
                </c:pt>
                <c:pt idx="835">
                  <c:v>4.18</c:v>
                </c:pt>
                <c:pt idx="836">
                  <c:v>4.1849999999999996</c:v>
                </c:pt>
                <c:pt idx="837">
                  <c:v>4.1900000000000004</c:v>
                </c:pt>
                <c:pt idx="838">
                  <c:v>4.1950000000000003</c:v>
                </c:pt>
                <c:pt idx="839">
                  <c:v>4.2</c:v>
                </c:pt>
                <c:pt idx="840">
                  <c:v>4.2050000000000001</c:v>
                </c:pt>
                <c:pt idx="841">
                  <c:v>4.21</c:v>
                </c:pt>
                <c:pt idx="842">
                  <c:v>4.2149999999999999</c:v>
                </c:pt>
                <c:pt idx="843">
                  <c:v>4.22</c:v>
                </c:pt>
                <c:pt idx="844">
                  <c:v>4.2249999999999996</c:v>
                </c:pt>
                <c:pt idx="845">
                  <c:v>4.2300000000000004</c:v>
                </c:pt>
                <c:pt idx="846">
                  <c:v>4.2350000000000003</c:v>
                </c:pt>
                <c:pt idx="847">
                  <c:v>4.24</c:v>
                </c:pt>
                <c:pt idx="848">
                  <c:v>4.2450000000000001</c:v>
                </c:pt>
                <c:pt idx="849">
                  <c:v>4.25</c:v>
                </c:pt>
                <c:pt idx="850">
                  <c:v>4.2549999999999999</c:v>
                </c:pt>
                <c:pt idx="851">
                  <c:v>4.26</c:v>
                </c:pt>
                <c:pt idx="852">
                  <c:v>4.2649999999999997</c:v>
                </c:pt>
                <c:pt idx="853">
                  <c:v>4.2699999999999996</c:v>
                </c:pt>
                <c:pt idx="854">
                  <c:v>4.2750000000000004</c:v>
                </c:pt>
                <c:pt idx="855">
                  <c:v>4.28</c:v>
                </c:pt>
                <c:pt idx="856">
                  <c:v>4.2850000000000001</c:v>
                </c:pt>
                <c:pt idx="857">
                  <c:v>4.29</c:v>
                </c:pt>
                <c:pt idx="858">
                  <c:v>4.2949999999999999</c:v>
                </c:pt>
                <c:pt idx="859">
                  <c:v>4.3</c:v>
                </c:pt>
                <c:pt idx="860">
                  <c:v>4.3049999999999997</c:v>
                </c:pt>
                <c:pt idx="861">
                  <c:v>4.3099999999999996</c:v>
                </c:pt>
                <c:pt idx="862">
                  <c:v>4.3150000000000004</c:v>
                </c:pt>
                <c:pt idx="863">
                  <c:v>4.32</c:v>
                </c:pt>
                <c:pt idx="864">
                  <c:v>4.3250000000000002</c:v>
                </c:pt>
                <c:pt idx="865">
                  <c:v>4.33</c:v>
                </c:pt>
                <c:pt idx="866">
                  <c:v>4.335</c:v>
                </c:pt>
                <c:pt idx="867">
                  <c:v>4.34</c:v>
                </c:pt>
                <c:pt idx="868">
                  <c:v>4.3449999999999998</c:v>
                </c:pt>
                <c:pt idx="869">
                  <c:v>4.3499999999999996</c:v>
                </c:pt>
                <c:pt idx="870">
                  <c:v>4.3550000000000004</c:v>
                </c:pt>
                <c:pt idx="871">
                  <c:v>4.3600000000000003</c:v>
                </c:pt>
                <c:pt idx="872">
                  <c:v>4.3650000000000002</c:v>
                </c:pt>
                <c:pt idx="873">
                  <c:v>4.37</c:v>
                </c:pt>
                <c:pt idx="874">
                  <c:v>4.375</c:v>
                </c:pt>
                <c:pt idx="875">
                  <c:v>4.38</c:v>
                </c:pt>
                <c:pt idx="876">
                  <c:v>4.3849999999999998</c:v>
                </c:pt>
                <c:pt idx="877">
                  <c:v>4.3899999999999997</c:v>
                </c:pt>
                <c:pt idx="878">
                  <c:v>4.3949999999999996</c:v>
                </c:pt>
                <c:pt idx="879">
                  <c:v>4.4000000000000004</c:v>
                </c:pt>
                <c:pt idx="880">
                  <c:v>4.4050000000000002</c:v>
                </c:pt>
                <c:pt idx="881">
                  <c:v>4.41</c:v>
                </c:pt>
                <c:pt idx="882">
                  <c:v>4.415</c:v>
                </c:pt>
                <c:pt idx="883">
                  <c:v>4.42</c:v>
                </c:pt>
                <c:pt idx="884">
                  <c:v>4.4249999999999998</c:v>
                </c:pt>
                <c:pt idx="885">
                  <c:v>4.43</c:v>
                </c:pt>
                <c:pt idx="886">
                  <c:v>4.4349999999999996</c:v>
                </c:pt>
                <c:pt idx="887">
                  <c:v>4.4400000000000004</c:v>
                </c:pt>
                <c:pt idx="888">
                  <c:v>4.4450000000000003</c:v>
                </c:pt>
                <c:pt idx="889">
                  <c:v>4.45</c:v>
                </c:pt>
                <c:pt idx="890">
                  <c:v>4.4550000000000001</c:v>
                </c:pt>
                <c:pt idx="891">
                  <c:v>4.46</c:v>
                </c:pt>
                <c:pt idx="892">
                  <c:v>4.4649999999999999</c:v>
                </c:pt>
                <c:pt idx="893">
                  <c:v>4.47</c:v>
                </c:pt>
                <c:pt idx="894">
                  <c:v>4.4749999999999996</c:v>
                </c:pt>
                <c:pt idx="895">
                  <c:v>4.4800000000000004</c:v>
                </c:pt>
                <c:pt idx="896">
                  <c:v>4.4850000000000003</c:v>
                </c:pt>
                <c:pt idx="897">
                  <c:v>4.49</c:v>
                </c:pt>
                <c:pt idx="898">
                  <c:v>4.4950000000000001</c:v>
                </c:pt>
                <c:pt idx="899">
                  <c:v>4.5</c:v>
                </c:pt>
                <c:pt idx="900">
                  <c:v>4.5049999999999999</c:v>
                </c:pt>
                <c:pt idx="901">
                  <c:v>4.51</c:v>
                </c:pt>
                <c:pt idx="902">
                  <c:v>4.5149999999999997</c:v>
                </c:pt>
                <c:pt idx="903">
                  <c:v>4.5199999999999996</c:v>
                </c:pt>
                <c:pt idx="904">
                  <c:v>4.5250000000000004</c:v>
                </c:pt>
                <c:pt idx="905">
                  <c:v>4.53</c:v>
                </c:pt>
                <c:pt idx="906">
                  <c:v>4.5350000000000001</c:v>
                </c:pt>
                <c:pt idx="907">
                  <c:v>4.54</c:v>
                </c:pt>
                <c:pt idx="908">
                  <c:v>4.5449999999999999</c:v>
                </c:pt>
                <c:pt idx="909">
                  <c:v>4.55</c:v>
                </c:pt>
                <c:pt idx="910">
                  <c:v>4.5549999999999997</c:v>
                </c:pt>
                <c:pt idx="911">
                  <c:v>4.5599999999999996</c:v>
                </c:pt>
                <c:pt idx="912">
                  <c:v>4.5650000000000004</c:v>
                </c:pt>
                <c:pt idx="913">
                  <c:v>4.57</c:v>
                </c:pt>
                <c:pt idx="914">
                  <c:v>4.5750000000000002</c:v>
                </c:pt>
                <c:pt idx="915">
                  <c:v>4.58</c:v>
                </c:pt>
                <c:pt idx="916">
                  <c:v>4.585</c:v>
                </c:pt>
                <c:pt idx="917">
                  <c:v>4.59</c:v>
                </c:pt>
                <c:pt idx="918">
                  <c:v>4.5949999999999998</c:v>
                </c:pt>
                <c:pt idx="919">
                  <c:v>4.5999999999999996</c:v>
                </c:pt>
                <c:pt idx="920">
                  <c:v>4.6050000000000004</c:v>
                </c:pt>
                <c:pt idx="921">
                  <c:v>4.6100000000000003</c:v>
                </c:pt>
                <c:pt idx="922">
                  <c:v>4.6150000000000002</c:v>
                </c:pt>
                <c:pt idx="923">
                  <c:v>4.62</c:v>
                </c:pt>
                <c:pt idx="924">
                  <c:v>4.625</c:v>
                </c:pt>
                <c:pt idx="925">
                  <c:v>4.63</c:v>
                </c:pt>
                <c:pt idx="926">
                  <c:v>4.6349999999999998</c:v>
                </c:pt>
                <c:pt idx="927">
                  <c:v>4.6399999999999997</c:v>
                </c:pt>
                <c:pt idx="928">
                  <c:v>4.6449999999999996</c:v>
                </c:pt>
                <c:pt idx="929">
                  <c:v>4.6500000000000004</c:v>
                </c:pt>
                <c:pt idx="930">
                  <c:v>4.6550000000000002</c:v>
                </c:pt>
                <c:pt idx="931">
                  <c:v>4.66</c:v>
                </c:pt>
                <c:pt idx="932">
                  <c:v>4.665</c:v>
                </c:pt>
                <c:pt idx="933">
                  <c:v>4.67</c:v>
                </c:pt>
                <c:pt idx="934">
                  <c:v>4.6749999999999998</c:v>
                </c:pt>
                <c:pt idx="935">
                  <c:v>4.68</c:v>
                </c:pt>
                <c:pt idx="936">
                  <c:v>4.6849999999999996</c:v>
                </c:pt>
                <c:pt idx="937">
                  <c:v>4.6900000000000004</c:v>
                </c:pt>
                <c:pt idx="938">
                  <c:v>4.6950000000000003</c:v>
                </c:pt>
                <c:pt idx="939">
                  <c:v>4.7</c:v>
                </c:pt>
                <c:pt idx="940">
                  <c:v>4.7050000000000001</c:v>
                </c:pt>
                <c:pt idx="941">
                  <c:v>4.71</c:v>
                </c:pt>
                <c:pt idx="942">
                  <c:v>4.7149999999999999</c:v>
                </c:pt>
                <c:pt idx="943">
                  <c:v>4.72</c:v>
                </c:pt>
                <c:pt idx="944">
                  <c:v>4.7249999999999996</c:v>
                </c:pt>
                <c:pt idx="945">
                  <c:v>4.7300000000000004</c:v>
                </c:pt>
                <c:pt idx="946">
                  <c:v>4.7350000000000003</c:v>
                </c:pt>
                <c:pt idx="947">
                  <c:v>4.74</c:v>
                </c:pt>
                <c:pt idx="948">
                  <c:v>4.7450000000000001</c:v>
                </c:pt>
                <c:pt idx="949">
                  <c:v>4.75</c:v>
                </c:pt>
                <c:pt idx="950">
                  <c:v>4.7549999999999999</c:v>
                </c:pt>
                <c:pt idx="951">
                  <c:v>4.76</c:v>
                </c:pt>
                <c:pt idx="952">
                  <c:v>4.7649999999999997</c:v>
                </c:pt>
                <c:pt idx="953">
                  <c:v>4.7699999999999996</c:v>
                </c:pt>
                <c:pt idx="954">
                  <c:v>4.7750000000000004</c:v>
                </c:pt>
                <c:pt idx="955">
                  <c:v>4.78</c:v>
                </c:pt>
                <c:pt idx="956">
                  <c:v>4.7850000000000001</c:v>
                </c:pt>
                <c:pt idx="957">
                  <c:v>4.79</c:v>
                </c:pt>
                <c:pt idx="958">
                  <c:v>4.7949999999999999</c:v>
                </c:pt>
                <c:pt idx="959">
                  <c:v>4.8</c:v>
                </c:pt>
                <c:pt idx="960">
                  <c:v>4.8049999999999997</c:v>
                </c:pt>
                <c:pt idx="961">
                  <c:v>4.8099999999999996</c:v>
                </c:pt>
                <c:pt idx="962">
                  <c:v>4.8150000000000004</c:v>
                </c:pt>
                <c:pt idx="963">
                  <c:v>4.82</c:v>
                </c:pt>
                <c:pt idx="964">
                  <c:v>4.8250000000000002</c:v>
                </c:pt>
                <c:pt idx="965">
                  <c:v>4.83</c:v>
                </c:pt>
                <c:pt idx="966">
                  <c:v>4.835</c:v>
                </c:pt>
                <c:pt idx="967">
                  <c:v>4.84</c:v>
                </c:pt>
                <c:pt idx="968">
                  <c:v>4.8449999999999998</c:v>
                </c:pt>
                <c:pt idx="969">
                  <c:v>4.8499999999999996</c:v>
                </c:pt>
                <c:pt idx="970">
                  <c:v>4.8550000000000004</c:v>
                </c:pt>
                <c:pt idx="971">
                  <c:v>4.8600000000000003</c:v>
                </c:pt>
                <c:pt idx="972">
                  <c:v>4.8650000000000002</c:v>
                </c:pt>
                <c:pt idx="973">
                  <c:v>4.87</c:v>
                </c:pt>
                <c:pt idx="974">
                  <c:v>4.875</c:v>
                </c:pt>
                <c:pt idx="975">
                  <c:v>4.88</c:v>
                </c:pt>
                <c:pt idx="976">
                  <c:v>4.8849999999999998</c:v>
                </c:pt>
                <c:pt idx="977">
                  <c:v>4.8899999999999997</c:v>
                </c:pt>
                <c:pt idx="978">
                  <c:v>4.8949999999999996</c:v>
                </c:pt>
                <c:pt idx="979">
                  <c:v>4.9000000000000004</c:v>
                </c:pt>
                <c:pt idx="980">
                  <c:v>4.9050000000000002</c:v>
                </c:pt>
                <c:pt idx="981">
                  <c:v>4.91</c:v>
                </c:pt>
                <c:pt idx="982">
                  <c:v>4.915</c:v>
                </c:pt>
                <c:pt idx="983">
                  <c:v>4.92</c:v>
                </c:pt>
                <c:pt idx="984">
                  <c:v>4.9249999999999998</c:v>
                </c:pt>
                <c:pt idx="985">
                  <c:v>4.93</c:v>
                </c:pt>
                <c:pt idx="986">
                  <c:v>4.9349999999999996</c:v>
                </c:pt>
                <c:pt idx="987">
                  <c:v>4.9400000000000004</c:v>
                </c:pt>
                <c:pt idx="988">
                  <c:v>4.9450000000000003</c:v>
                </c:pt>
                <c:pt idx="989">
                  <c:v>4.95</c:v>
                </c:pt>
                <c:pt idx="990">
                  <c:v>4.9550000000000001</c:v>
                </c:pt>
                <c:pt idx="991">
                  <c:v>4.96</c:v>
                </c:pt>
                <c:pt idx="992">
                  <c:v>4.9649999999999999</c:v>
                </c:pt>
                <c:pt idx="993">
                  <c:v>4.97</c:v>
                </c:pt>
                <c:pt idx="994">
                  <c:v>4.9749999999999996</c:v>
                </c:pt>
                <c:pt idx="995">
                  <c:v>4.9800000000000004</c:v>
                </c:pt>
                <c:pt idx="996">
                  <c:v>4.9850000000000003</c:v>
                </c:pt>
                <c:pt idx="997">
                  <c:v>4.99</c:v>
                </c:pt>
                <c:pt idx="998">
                  <c:v>4.9950000000000001</c:v>
                </c:pt>
                <c:pt idx="999">
                  <c:v>5</c:v>
                </c:pt>
                <c:pt idx="1000">
                  <c:v>5.0049999999999999</c:v>
                </c:pt>
                <c:pt idx="1001">
                  <c:v>5.01</c:v>
                </c:pt>
                <c:pt idx="1002">
                  <c:v>5.0149999999999997</c:v>
                </c:pt>
                <c:pt idx="1003">
                  <c:v>5.0199999999999996</c:v>
                </c:pt>
                <c:pt idx="1004">
                  <c:v>5.0250000000000004</c:v>
                </c:pt>
                <c:pt idx="1005">
                  <c:v>5.03</c:v>
                </c:pt>
                <c:pt idx="1006">
                  <c:v>5.0350000000000001</c:v>
                </c:pt>
                <c:pt idx="1007">
                  <c:v>5.04</c:v>
                </c:pt>
                <c:pt idx="1008">
                  <c:v>5.0449999999999999</c:v>
                </c:pt>
                <c:pt idx="1009">
                  <c:v>5.05</c:v>
                </c:pt>
                <c:pt idx="1010">
                  <c:v>5.0549999999999997</c:v>
                </c:pt>
                <c:pt idx="1011">
                  <c:v>5.0599999999999996</c:v>
                </c:pt>
                <c:pt idx="1012">
                  <c:v>5.0650000000000004</c:v>
                </c:pt>
                <c:pt idx="1013">
                  <c:v>5.07</c:v>
                </c:pt>
                <c:pt idx="1014">
                  <c:v>5.0750000000000002</c:v>
                </c:pt>
                <c:pt idx="1015">
                  <c:v>5.08</c:v>
                </c:pt>
                <c:pt idx="1016">
                  <c:v>5.085</c:v>
                </c:pt>
                <c:pt idx="1017">
                  <c:v>5.09</c:v>
                </c:pt>
                <c:pt idx="1018">
                  <c:v>5.0949999999999998</c:v>
                </c:pt>
                <c:pt idx="1019">
                  <c:v>5.0999999999999996</c:v>
                </c:pt>
                <c:pt idx="1020">
                  <c:v>5.1050000000000004</c:v>
                </c:pt>
                <c:pt idx="1021">
                  <c:v>5.1100000000000003</c:v>
                </c:pt>
                <c:pt idx="1022">
                  <c:v>5.1150000000000002</c:v>
                </c:pt>
                <c:pt idx="1023">
                  <c:v>5.12</c:v>
                </c:pt>
                <c:pt idx="1024">
                  <c:v>5.125</c:v>
                </c:pt>
                <c:pt idx="1025">
                  <c:v>5.13</c:v>
                </c:pt>
                <c:pt idx="1026">
                  <c:v>5.1349999999999998</c:v>
                </c:pt>
                <c:pt idx="1027">
                  <c:v>5.14</c:v>
                </c:pt>
                <c:pt idx="1028">
                  <c:v>5.1449999999999996</c:v>
                </c:pt>
                <c:pt idx="1029">
                  <c:v>5.15</c:v>
                </c:pt>
                <c:pt idx="1030">
                  <c:v>5.1550000000000002</c:v>
                </c:pt>
                <c:pt idx="1031">
                  <c:v>5.16</c:v>
                </c:pt>
                <c:pt idx="1032">
                  <c:v>5.165</c:v>
                </c:pt>
                <c:pt idx="1033">
                  <c:v>5.17</c:v>
                </c:pt>
                <c:pt idx="1034">
                  <c:v>5.1749999999999998</c:v>
                </c:pt>
                <c:pt idx="1035">
                  <c:v>5.18</c:v>
                </c:pt>
                <c:pt idx="1036">
                  <c:v>5.1849999999999996</c:v>
                </c:pt>
                <c:pt idx="1037">
                  <c:v>5.19</c:v>
                </c:pt>
                <c:pt idx="1038">
                  <c:v>5.1950000000000003</c:v>
                </c:pt>
                <c:pt idx="1039">
                  <c:v>5.2</c:v>
                </c:pt>
                <c:pt idx="1040">
                  <c:v>5.2050000000000001</c:v>
                </c:pt>
                <c:pt idx="1041">
                  <c:v>5.21</c:v>
                </c:pt>
                <c:pt idx="1042">
                  <c:v>5.2149999999999999</c:v>
                </c:pt>
                <c:pt idx="1043">
                  <c:v>5.22</c:v>
                </c:pt>
                <c:pt idx="1044">
                  <c:v>5.2249999999999996</c:v>
                </c:pt>
                <c:pt idx="1045">
                  <c:v>5.23</c:v>
                </c:pt>
                <c:pt idx="1046">
                  <c:v>5.2350000000000003</c:v>
                </c:pt>
                <c:pt idx="1047">
                  <c:v>5.24</c:v>
                </c:pt>
                <c:pt idx="1048">
                  <c:v>5.2450000000000001</c:v>
                </c:pt>
                <c:pt idx="1049">
                  <c:v>5.25</c:v>
                </c:pt>
                <c:pt idx="1050">
                  <c:v>5.2549999999999999</c:v>
                </c:pt>
                <c:pt idx="1051">
                  <c:v>5.26</c:v>
                </c:pt>
                <c:pt idx="1052">
                  <c:v>5.2649999999999997</c:v>
                </c:pt>
                <c:pt idx="1053">
                  <c:v>5.27</c:v>
                </c:pt>
                <c:pt idx="1054">
                  <c:v>5.2750000000000004</c:v>
                </c:pt>
                <c:pt idx="1055">
                  <c:v>5.28</c:v>
                </c:pt>
                <c:pt idx="1056">
                  <c:v>5.2850000000000001</c:v>
                </c:pt>
                <c:pt idx="1057">
                  <c:v>5.29</c:v>
                </c:pt>
                <c:pt idx="1058">
                  <c:v>5.2949999999999999</c:v>
                </c:pt>
                <c:pt idx="1059">
                  <c:v>5.3</c:v>
                </c:pt>
                <c:pt idx="1060">
                  <c:v>5.3049999999999997</c:v>
                </c:pt>
                <c:pt idx="1061">
                  <c:v>5.31</c:v>
                </c:pt>
                <c:pt idx="1062">
                  <c:v>5.3150000000000004</c:v>
                </c:pt>
                <c:pt idx="1063">
                  <c:v>5.32</c:v>
                </c:pt>
                <c:pt idx="1064">
                  <c:v>5.3250000000000002</c:v>
                </c:pt>
                <c:pt idx="1065">
                  <c:v>5.33</c:v>
                </c:pt>
                <c:pt idx="1066">
                  <c:v>5.335</c:v>
                </c:pt>
                <c:pt idx="1067">
                  <c:v>5.34</c:v>
                </c:pt>
                <c:pt idx="1068">
                  <c:v>5.3449999999999998</c:v>
                </c:pt>
                <c:pt idx="1069">
                  <c:v>5.35</c:v>
                </c:pt>
                <c:pt idx="1070">
                  <c:v>5.3550000000000004</c:v>
                </c:pt>
                <c:pt idx="1071">
                  <c:v>5.36</c:v>
                </c:pt>
                <c:pt idx="1072">
                  <c:v>5.3650000000000002</c:v>
                </c:pt>
                <c:pt idx="1073">
                  <c:v>5.37</c:v>
                </c:pt>
                <c:pt idx="1074">
                  <c:v>5.375</c:v>
                </c:pt>
                <c:pt idx="1075">
                  <c:v>5.38</c:v>
                </c:pt>
                <c:pt idx="1076">
                  <c:v>5.3849999999999998</c:v>
                </c:pt>
                <c:pt idx="1077">
                  <c:v>5.39</c:v>
                </c:pt>
                <c:pt idx="1078">
                  <c:v>5.3949999999999996</c:v>
                </c:pt>
                <c:pt idx="1079">
                  <c:v>5.4</c:v>
                </c:pt>
                <c:pt idx="1080">
                  <c:v>5.4050000000000002</c:v>
                </c:pt>
                <c:pt idx="1081">
                  <c:v>5.41</c:v>
                </c:pt>
                <c:pt idx="1082">
                  <c:v>5.415</c:v>
                </c:pt>
                <c:pt idx="1083">
                  <c:v>5.42</c:v>
                </c:pt>
                <c:pt idx="1084">
                  <c:v>5.4249999999999998</c:v>
                </c:pt>
                <c:pt idx="1085">
                  <c:v>5.43</c:v>
                </c:pt>
                <c:pt idx="1086">
                  <c:v>5.4349999999999996</c:v>
                </c:pt>
                <c:pt idx="1087">
                  <c:v>5.44</c:v>
                </c:pt>
                <c:pt idx="1088">
                  <c:v>5.4450000000000003</c:v>
                </c:pt>
                <c:pt idx="1089">
                  <c:v>5.45</c:v>
                </c:pt>
                <c:pt idx="1090">
                  <c:v>5.4550000000000001</c:v>
                </c:pt>
                <c:pt idx="1091">
                  <c:v>5.46</c:v>
                </c:pt>
                <c:pt idx="1092">
                  <c:v>5.4649999999999999</c:v>
                </c:pt>
                <c:pt idx="1093">
                  <c:v>5.47</c:v>
                </c:pt>
                <c:pt idx="1094">
                  <c:v>5.4749999999999996</c:v>
                </c:pt>
                <c:pt idx="1095">
                  <c:v>5.48</c:v>
                </c:pt>
                <c:pt idx="1096">
                  <c:v>5.4850000000000003</c:v>
                </c:pt>
                <c:pt idx="1097">
                  <c:v>5.49</c:v>
                </c:pt>
                <c:pt idx="1098">
                  <c:v>5.4950000000000001</c:v>
                </c:pt>
                <c:pt idx="1099">
                  <c:v>5.5</c:v>
                </c:pt>
                <c:pt idx="1100">
                  <c:v>5.5049999999999999</c:v>
                </c:pt>
                <c:pt idx="1101">
                  <c:v>5.51</c:v>
                </c:pt>
                <c:pt idx="1102">
                  <c:v>5.5149999999999997</c:v>
                </c:pt>
                <c:pt idx="1103">
                  <c:v>5.52</c:v>
                </c:pt>
                <c:pt idx="1104">
                  <c:v>5.5250000000000004</c:v>
                </c:pt>
                <c:pt idx="1105">
                  <c:v>5.53</c:v>
                </c:pt>
                <c:pt idx="1106">
                  <c:v>5.5350000000000001</c:v>
                </c:pt>
                <c:pt idx="1107">
                  <c:v>5.54</c:v>
                </c:pt>
                <c:pt idx="1108">
                  <c:v>5.5449999999999999</c:v>
                </c:pt>
                <c:pt idx="1109">
                  <c:v>5.55</c:v>
                </c:pt>
                <c:pt idx="1110">
                  <c:v>5.5549999999999997</c:v>
                </c:pt>
                <c:pt idx="1111">
                  <c:v>5.56</c:v>
                </c:pt>
                <c:pt idx="1112">
                  <c:v>5.5650000000000004</c:v>
                </c:pt>
                <c:pt idx="1113">
                  <c:v>5.57</c:v>
                </c:pt>
                <c:pt idx="1114">
                  <c:v>5.5750000000000002</c:v>
                </c:pt>
                <c:pt idx="1115">
                  <c:v>5.58</c:v>
                </c:pt>
                <c:pt idx="1116">
                  <c:v>5.585</c:v>
                </c:pt>
                <c:pt idx="1117">
                  <c:v>5.59</c:v>
                </c:pt>
                <c:pt idx="1118">
                  <c:v>5.5949999999999998</c:v>
                </c:pt>
                <c:pt idx="1119">
                  <c:v>5.6</c:v>
                </c:pt>
                <c:pt idx="1120">
                  <c:v>5.6050000000000004</c:v>
                </c:pt>
                <c:pt idx="1121">
                  <c:v>5.61</c:v>
                </c:pt>
                <c:pt idx="1122">
                  <c:v>5.6150000000000002</c:v>
                </c:pt>
                <c:pt idx="1123">
                  <c:v>5.62</c:v>
                </c:pt>
                <c:pt idx="1124">
                  <c:v>5.625</c:v>
                </c:pt>
                <c:pt idx="1125">
                  <c:v>5.63</c:v>
                </c:pt>
                <c:pt idx="1126">
                  <c:v>5.6349999999999998</c:v>
                </c:pt>
                <c:pt idx="1127">
                  <c:v>5.64</c:v>
                </c:pt>
                <c:pt idx="1128">
                  <c:v>5.6449999999999996</c:v>
                </c:pt>
                <c:pt idx="1129">
                  <c:v>5.65</c:v>
                </c:pt>
                <c:pt idx="1130">
                  <c:v>5.6550000000000002</c:v>
                </c:pt>
                <c:pt idx="1131">
                  <c:v>5.66</c:v>
                </c:pt>
                <c:pt idx="1132">
                  <c:v>5.665</c:v>
                </c:pt>
                <c:pt idx="1133">
                  <c:v>5.67</c:v>
                </c:pt>
                <c:pt idx="1134">
                  <c:v>5.6749999999999998</c:v>
                </c:pt>
                <c:pt idx="1135">
                  <c:v>5.68</c:v>
                </c:pt>
                <c:pt idx="1136">
                  <c:v>5.6849999999999996</c:v>
                </c:pt>
                <c:pt idx="1137">
                  <c:v>5.69</c:v>
                </c:pt>
                <c:pt idx="1138">
                  <c:v>5.6950000000000003</c:v>
                </c:pt>
                <c:pt idx="1139">
                  <c:v>5.7</c:v>
                </c:pt>
                <c:pt idx="1140">
                  <c:v>5.7050000000000001</c:v>
                </c:pt>
                <c:pt idx="1141">
                  <c:v>5.71</c:v>
                </c:pt>
                <c:pt idx="1142">
                  <c:v>5.7149999999999999</c:v>
                </c:pt>
                <c:pt idx="1143">
                  <c:v>5.72</c:v>
                </c:pt>
                <c:pt idx="1144">
                  <c:v>5.7249999999999996</c:v>
                </c:pt>
                <c:pt idx="1145">
                  <c:v>5.73</c:v>
                </c:pt>
                <c:pt idx="1146">
                  <c:v>5.7350000000000003</c:v>
                </c:pt>
                <c:pt idx="1147">
                  <c:v>5.74</c:v>
                </c:pt>
                <c:pt idx="1148">
                  <c:v>5.7450000000000001</c:v>
                </c:pt>
                <c:pt idx="1149">
                  <c:v>5.75</c:v>
                </c:pt>
                <c:pt idx="1150">
                  <c:v>5.7549999999999999</c:v>
                </c:pt>
                <c:pt idx="1151">
                  <c:v>5.76</c:v>
                </c:pt>
                <c:pt idx="1152">
                  <c:v>5.7649999999999997</c:v>
                </c:pt>
                <c:pt idx="1153">
                  <c:v>5.77</c:v>
                </c:pt>
                <c:pt idx="1154">
                  <c:v>5.7750000000000004</c:v>
                </c:pt>
                <c:pt idx="1155">
                  <c:v>5.78</c:v>
                </c:pt>
                <c:pt idx="1156">
                  <c:v>5.7850000000000001</c:v>
                </c:pt>
                <c:pt idx="1157">
                  <c:v>5.79</c:v>
                </c:pt>
                <c:pt idx="1158">
                  <c:v>5.7949999999999999</c:v>
                </c:pt>
                <c:pt idx="1159">
                  <c:v>5.8</c:v>
                </c:pt>
                <c:pt idx="1160">
                  <c:v>5.8049999999999997</c:v>
                </c:pt>
                <c:pt idx="1161">
                  <c:v>5.81</c:v>
                </c:pt>
                <c:pt idx="1162">
                  <c:v>5.8150000000000004</c:v>
                </c:pt>
                <c:pt idx="1163">
                  <c:v>5.82</c:v>
                </c:pt>
                <c:pt idx="1164">
                  <c:v>5.8250000000000002</c:v>
                </c:pt>
                <c:pt idx="1165">
                  <c:v>5.83</c:v>
                </c:pt>
                <c:pt idx="1166">
                  <c:v>5.835</c:v>
                </c:pt>
                <c:pt idx="1167">
                  <c:v>5.84</c:v>
                </c:pt>
                <c:pt idx="1168">
                  <c:v>5.8449999999999998</c:v>
                </c:pt>
                <c:pt idx="1169">
                  <c:v>5.85</c:v>
                </c:pt>
                <c:pt idx="1170">
                  <c:v>5.8550000000000004</c:v>
                </c:pt>
                <c:pt idx="1171">
                  <c:v>5.86</c:v>
                </c:pt>
                <c:pt idx="1172">
                  <c:v>5.8650000000000002</c:v>
                </c:pt>
                <c:pt idx="1173">
                  <c:v>5.87</c:v>
                </c:pt>
                <c:pt idx="1174">
                  <c:v>5.875</c:v>
                </c:pt>
                <c:pt idx="1175">
                  <c:v>5.88</c:v>
                </c:pt>
                <c:pt idx="1176">
                  <c:v>5.8849999999999998</c:v>
                </c:pt>
                <c:pt idx="1177">
                  <c:v>5.89</c:v>
                </c:pt>
                <c:pt idx="1178">
                  <c:v>5.8949999999999996</c:v>
                </c:pt>
                <c:pt idx="1179">
                  <c:v>5.9</c:v>
                </c:pt>
                <c:pt idx="1180">
                  <c:v>5.9050000000000002</c:v>
                </c:pt>
                <c:pt idx="1181">
                  <c:v>5.91</c:v>
                </c:pt>
                <c:pt idx="1182">
                  <c:v>5.915</c:v>
                </c:pt>
                <c:pt idx="1183">
                  <c:v>5.92</c:v>
                </c:pt>
                <c:pt idx="1184">
                  <c:v>5.9249999999999998</c:v>
                </c:pt>
                <c:pt idx="1185">
                  <c:v>5.93</c:v>
                </c:pt>
                <c:pt idx="1186">
                  <c:v>5.9349999999999996</c:v>
                </c:pt>
                <c:pt idx="1187">
                  <c:v>5.94</c:v>
                </c:pt>
                <c:pt idx="1188">
                  <c:v>5.9450000000000003</c:v>
                </c:pt>
                <c:pt idx="1189">
                  <c:v>5.95</c:v>
                </c:pt>
                <c:pt idx="1190">
                  <c:v>5.9550000000000001</c:v>
                </c:pt>
                <c:pt idx="1191">
                  <c:v>5.96</c:v>
                </c:pt>
                <c:pt idx="1192">
                  <c:v>5.9649999999999999</c:v>
                </c:pt>
                <c:pt idx="1193">
                  <c:v>5.97</c:v>
                </c:pt>
                <c:pt idx="1194">
                  <c:v>5.9749999999999996</c:v>
                </c:pt>
                <c:pt idx="1195">
                  <c:v>5.98</c:v>
                </c:pt>
                <c:pt idx="1196">
                  <c:v>5.9850000000000003</c:v>
                </c:pt>
                <c:pt idx="1197">
                  <c:v>5.99</c:v>
                </c:pt>
                <c:pt idx="1198">
                  <c:v>5.9950000000000001</c:v>
                </c:pt>
                <c:pt idx="1199">
                  <c:v>6</c:v>
                </c:pt>
                <c:pt idx="1200">
                  <c:v>6.0049999999999999</c:v>
                </c:pt>
                <c:pt idx="1201">
                  <c:v>6.01</c:v>
                </c:pt>
                <c:pt idx="1202">
                  <c:v>6.0149999999999997</c:v>
                </c:pt>
                <c:pt idx="1203">
                  <c:v>6.02</c:v>
                </c:pt>
                <c:pt idx="1204">
                  <c:v>6.0250000000000004</c:v>
                </c:pt>
                <c:pt idx="1205">
                  <c:v>6.03</c:v>
                </c:pt>
                <c:pt idx="1206">
                  <c:v>6.0350000000000001</c:v>
                </c:pt>
                <c:pt idx="1207">
                  <c:v>6.04</c:v>
                </c:pt>
                <c:pt idx="1208">
                  <c:v>6.0449999999999999</c:v>
                </c:pt>
                <c:pt idx="1209">
                  <c:v>6.05</c:v>
                </c:pt>
                <c:pt idx="1210">
                  <c:v>6.0549999999999997</c:v>
                </c:pt>
                <c:pt idx="1211">
                  <c:v>6.06</c:v>
                </c:pt>
                <c:pt idx="1212">
                  <c:v>6.0650000000000004</c:v>
                </c:pt>
                <c:pt idx="1213">
                  <c:v>6.07</c:v>
                </c:pt>
                <c:pt idx="1214">
                  <c:v>6.0750000000000002</c:v>
                </c:pt>
                <c:pt idx="1215">
                  <c:v>6.08</c:v>
                </c:pt>
                <c:pt idx="1216">
                  <c:v>6.085</c:v>
                </c:pt>
                <c:pt idx="1217">
                  <c:v>6.09</c:v>
                </c:pt>
                <c:pt idx="1218">
                  <c:v>6.0949999999999998</c:v>
                </c:pt>
                <c:pt idx="1219">
                  <c:v>6.1</c:v>
                </c:pt>
                <c:pt idx="1220">
                  <c:v>6.1050000000000004</c:v>
                </c:pt>
                <c:pt idx="1221">
                  <c:v>6.11</c:v>
                </c:pt>
                <c:pt idx="1222">
                  <c:v>6.1150000000000002</c:v>
                </c:pt>
                <c:pt idx="1223">
                  <c:v>6.12</c:v>
                </c:pt>
                <c:pt idx="1224">
                  <c:v>6.125</c:v>
                </c:pt>
                <c:pt idx="1225">
                  <c:v>6.13</c:v>
                </c:pt>
                <c:pt idx="1226">
                  <c:v>6.1349999999999998</c:v>
                </c:pt>
                <c:pt idx="1227">
                  <c:v>6.14</c:v>
                </c:pt>
                <c:pt idx="1228">
                  <c:v>6.1449999999999996</c:v>
                </c:pt>
                <c:pt idx="1229">
                  <c:v>6.15</c:v>
                </c:pt>
                <c:pt idx="1230">
                  <c:v>6.1550000000000002</c:v>
                </c:pt>
                <c:pt idx="1231">
                  <c:v>6.16</c:v>
                </c:pt>
                <c:pt idx="1232">
                  <c:v>6.165</c:v>
                </c:pt>
                <c:pt idx="1233">
                  <c:v>6.17</c:v>
                </c:pt>
                <c:pt idx="1234">
                  <c:v>6.1749999999999998</c:v>
                </c:pt>
                <c:pt idx="1235">
                  <c:v>6.18</c:v>
                </c:pt>
                <c:pt idx="1236">
                  <c:v>6.1849999999999996</c:v>
                </c:pt>
                <c:pt idx="1237">
                  <c:v>6.19</c:v>
                </c:pt>
                <c:pt idx="1238">
                  <c:v>6.1950000000000003</c:v>
                </c:pt>
                <c:pt idx="1239">
                  <c:v>6.2</c:v>
                </c:pt>
                <c:pt idx="1240">
                  <c:v>6.2050000000000001</c:v>
                </c:pt>
                <c:pt idx="1241">
                  <c:v>6.21</c:v>
                </c:pt>
                <c:pt idx="1242">
                  <c:v>6.2149999999999999</c:v>
                </c:pt>
                <c:pt idx="1243">
                  <c:v>6.22</c:v>
                </c:pt>
                <c:pt idx="1244">
                  <c:v>6.2249999999999996</c:v>
                </c:pt>
                <c:pt idx="1245">
                  <c:v>6.23</c:v>
                </c:pt>
                <c:pt idx="1246">
                  <c:v>6.2350000000000003</c:v>
                </c:pt>
                <c:pt idx="1247">
                  <c:v>6.24</c:v>
                </c:pt>
                <c:pt idx="1248">
                  <c:v>6.2450000000000001</c:v>
                </c:pt>
                <c:pt idx="1249">
                  <c:v>6.25</c:v>
                </c:pt>
                <c:pt idx="1250">
                  <c:v>6.2549999999999999</c:v>
                </c:pt>
                <c:pt idx="1251">
                  <c:v>6.26</c:v>
                </c:pt>
                <c:pt idx="1252">
                  <c:v>6.2649999999999997</c:v>
                </c:pt>
                <c:pt idx="1253">
                  <c:v>6.27</c:v>
                </c:pt>
                <c:pt idx="1254">
                  <c:v>6.2750000000000004</c:v>
                </c:pt>
                <c:pt idx="1255">
                  <c:v>6.28</c:v>
                </c:pt>
                <c:pt idx="1256">
                  <c:v>6.2850000000000001</c:v>
                </c:pt>
                <c:pt idx="1257">
                  <c:v>6.29</c:v>
                </c:pt>
                <c:pt idx="1258">
                  <c:v>6.2949999999999999</c:v>
                </c:pt>
                <c:pt idx="1259">
                  <c:v>6.3</c:v>
                </c:pt>
                <c:pt idx="1260">
                  <c:v>6.3049999999999997</c:v>
                </c:pt>
                <c:pt idx="1261">
                  <c:v>6.31</c:v>
                </c:pt>
                <c:pt idx="1262">
                  <c:v>6.3150000000000004</c:v>
                </c:pt>
                <c:pt idx="1263">
                  <c:v>6.32</c:v>
                </c:pt>
                <c:pt idx="1264">
                  <c:v>6.3250000000000002</c:v>
                </c:pt>
                <c:pt idx="1265">
                  <c:v>6.33</c:v>
                </c:pt>
                <c:pt idx="1266">
                  <c:v>6.335</c:v>
                </c:pt>
                <c:pt idx="1267">
                  <c:v>6.34</c:v>
                </c:pt>
                <c:pt idx="1268">
                  <c:v>6.3449999999999998</c:v>
                </c:pt>
                <c:pt idx="1269">
                  <c:v>6.35</c:v>
                </c:pt>
                <c:pt idx="1270">
                  <c:v>6.3550000000000004</c:v>
                </c:pt>
                <c:pt idx="1271">
                  <c:v>6.36</c:v>
                </c:pt>
                <c:pt idx="1272">
                  <c:v>6.3650000000000002</c:v>
                </c:pt>
                <c:pt idx="1273">
                  <c:v>6.37</c:v>
                </c:pt>
                <c:pt idx="1274">
                  <c:v>6.375</c:v>
                </c:pt>
                <c:pt idx="1275">
                  <c:v>6.38</c:v>
                </c:pt>
                <c:pt idx="1276">
                  <c:v>6.3849999999999998</c:v>
                </c:pt>
                <c:pt idx="1277">
                  <c:v>6.39</c:v>
                </c:pt>
                <c:pt idx="1278">
                  <c:v>6.3949999999999996</c:v>
                </c:pt>
                <c:pt idx="1279">
                  <c:v>6.4</c:v>
                </c:pt>
                <c:pt idx="1280">
                  <c:v>6.4050000000000002</c:v>
                </c:pt>
                <c:pt idx="1281">
                  <c:v>6.41</c:v>
                </c:pt>
                <c:pt idx="1282">
                  <c:v>6.415</c:v>
                </c:pt>
                <c:pt idx="1283">
                  <c:v>6.42</c:v>
                </c:pt>
                <c:pt idx="1284">
                  <c:v>6.4249999999999998</c:v>
                </c:pt>
                <c:pt idx="1285">
                  <c:v>6.43</c:v>
                </c:pt>
                <c:pt idx="1286">
                  <c:v>6.4349999999999996</c:v>
                </c:pt>
                <c:pt idx="1287">
                  <c:v>6.44</c:v>
                </c:pt>
                <c:pt idx="1288">
                  <c:v>6.4450000000000003</c:v>
                </c:pt>
                <c:pt idx="1289">
                  <c:v>6.45</c:v>
                </c:pt>
                <c:pt idx="1290">
                  <c:v>6.4550000000000001</c:v>
                </c:pt>
                <c:pt idx="1291">
                  <c:v>6.46</c:v>
                </c:pt>
                <c:pt idx="1292">
                  <c:v>6.4649999999999999</c:v>
                </c:pt>
                <c:pt idx="1293">
                  <c:v>6.47</c:v>
                </c:pt>
                <c:pt idx="1294">
                  <c:v>6.4749999999999996</c:v>
                </c:pt>
                <c:pt idx="1295">
                  <c:v>6.48</c:v>
                </c:pt>
                <c:pt idx="1296">
                  <c:v>6.4850000000000003</c:v>
                </c:pt>
                <c:pt idx="1297">
                  <c:v>6.49</c:v>
                </c:pt>
                <c:pt idx="1298">
                  <c:v>6.4950000000000001</c:v>
                </c:pt>
                <c:pt idx="1299">
                  <c:v>6.5</c:v>
                </c:pt>
                <c:pt idx="1300">
                  <c:v>6.5049999999999999</c:v>
                </c:pt>
                <c:pt idx="1301">
                  <c:v>6.51</c:v>
                </c:pt>
                <c:pt idx="1302">
                  <c:v>6.5149999999999997</c:v>
                </c:pt>
                <c:pt idx="1303">
                  <c:v>6.52</c:v>
                </c:pt>
                <c:pt idx="1304">
                  <c:v>6.5250000000000004</c:v>
                </c:pt>
                <c:pt idx="1305">
                  <c:v>6.53</c:v>
                </c:pt>
                <c:pt idx="1306">
                  <c:v>6.5350000000000001</c:v>
                </c:pt>
                <c:pt idx="1307">
                  <c:v>6.54</c:v>
                </c:pt>
                <c:pt idx="1308">
                  <c:v>6.5449999999999999</c:v>
                </c:pt>
                <c:pt idx="1309">
                  <c:v>6.55</c:v>
                </c:pt>
                <c:pt idx="1310">
                  <c:v>6.5549999999999997</c:v>
                </c:pt>
                <c:pt idx="1311">
                  <c:v>6.56</c:v>
                </c:pt>
                <c:pt idx="1312">
                  <c:v>6.5650000000000004</c:v>
                </c:pt>
                <c:pt idx="1313">
                  <c:v>6.57</c:v>
                </c:pt>
                <c:pt idx="1314">
                  <c:v>6.5750000000000002</c:v>
                </c:pt>
                <c:pt idx="1315">
                  <c:v>6.58</c:v>
                </c:pt>
                <c:pt idx="1316">
                  <c:v>6.585</c:v>
                </c:pt>
                <c:pt idx="1317">
                  <c:v>6.59</c:v>
                </c:pt>
                <c:pt idx="1318">
                  <c:v>6.5949999999999998</c:v>
                </c:pt>
                <c:pt idx="1319">
                  <c:v>6.6</c:v>
                </c:pt>
                <c:pt idx="1320">
                  <c:v>6.6050000000000004</c:v>
                </c:pt>
                <c:pt idx="1321">
                  <c:v>6.61</c:v>
                </c:pt>
                <c:pt idx="1322">
                  <c:v>6.6150000000000002</c:v>
                </c:pt>
                <c:pt idx="1323">
                  <c:v>6.62</c:v>
                </c:pt>
                <c:pt idx="1324">
                  <c:v>6.625</c:v>
                </c:pt>
                <c:pt idx="1325">
                  <c:v>6.63</c:v>
                </c:pt>
                <c:pt idx="1326">
                  <c:v>6.6349999999999998</c:v>
                </c:pt>
                <c:pt idx="1327">
                  <c:v>6.64</c:v>
                </c:pt>
                <c:pt idx="1328">
                  <c:v>6.6449999999999996</c:v>
                </c:pt>
                <c:pt idx="1329">
                  <c:v>6.65</c:v>
                </c:pt>
                <c:pt idx="1330">
                  <c:v>6.6550000000000002</c:v>
                </c:pt>
                <c:pt idx="1331">
                  <c:v>6.66</c:v>
                </c:pt>
                <c:pt idx="1332">
                  <c:v>6.665</c:v>
                </c:pt>
                <c:pt idx="1333">
                  <c:v>6.67</c:v>
                </c:pt>
                <c:pt idx="1334">
                  <c:v>6.6749999999999998</c:v>
                </c:pt>
                <c:pt idx="1335">
                  <c:v>6.68</c:v>
                </c:pt>
                <c:pt idx="1336">
                  <c:v>6.6849999999999996</c:v>
                </c:pt>
                <c:pt idx="1337">
                  <c:v>6.69</c:v>
                </c:pt>
                <c:pt idx="1338">
                  <c:v>6.6950000000000003</c:v>
                </c:pt>
                <c:pt idx="1339">
                  <c:v>6.7</c:v>
                </c:pt>
                <c:pt idx="1340">
                  <c:v>6.7050000000000001</c:v>
                </c:pt>
                <c:pt idx="1341">
                  <c:v>6.71</c:v>
                </c:pt>
                <c:pt idx="1342">
                  <c:v>6.7149999999999999</c:v>
                </c:pt>
                <c:pt idx="1343">
                  <c:v>6.72</c:v>
                </c:pt>
                <c:pt idx="1344">
                  <c:v>6.7249999999999996</c:v>
                </c:pt>
                <c:pt idx="1345">
                  <c:v>6.73</c:v>
                </c:pt>
                <c:pt idx="1346">
                  <c:v>6.7350000000000003</c:v>
                </c:pt>
                <c:pt idx="1347">
                  <c:v>6.74</c:v>
                </c:pt>
                <c:pt idx="1348">
                  <c:v>6.7450000000000001</c:v>
                </c:pt>
                <c:pt idx="1349">
                  <c:v>6.75</c:v>
                </c:pt>
                <c:pt idx="1350">
                  <c:v>6.7549999999999999</c:v>
                </c:pt>
                <c:pt idx="1351">
                  <c:v>6.76</c:v>
                </c:pt>
                <c:pt idx="1352">
                  <c:v>6.7649999999999997</c:v>
                </c:pt>
                <c:pt idx="1353">
                  <c:v>6.77</c:v>
                </c:pt>
                <c:pt idx="1354">
                  <c:v>6.7750000000000004</c:v>
                </c:pt>
                <c:pt idx="1355">
                  <c:v>6.78</c:v>
                </c:pt>
                <c:pt idx="1356">
                  <c:v>6.7850000000000001</c:v>
                </c:pt>
                <c:pt idx="1357">
                  <c:v>6.79</c:v>
                </c:pt>
                <c:pt idx="1358">
                  <c:v>6.7949999999999999</c:v>
                </c:pt>
                <c:pt idx="1359">
                  <c:v>6.8</c:v>
                </c:pt>
                <c:pt idx="1360">
                  <c:v>6.8049999999999997</c:v>
                </c:pt>
                <c:pt idx="1361">
                  <c:v>6.81</c:v>
                </c:pt>
                <c:pt idx="1362">
                  <c:v>6.8150000000000004</c:v>
                </c:pt>
                <c:pt idx="1363">
                  <c:v>6.82</c:v>
                </c:pt>
                <c:pt idx="1364">
                  <c:v>6.8250000000000002</c:v>
                </c:pt>
                <c:pt idx="1365">
                  <c:v>6.83</c:v>
                </c:pt>
                <c:pt idx="1366">
                  <c:v>6.835</c:v>
                </c:pt>
                <c:pt idx="1367">
                  <c:v>6.84</c:v>
                </c:pt>
                <c:pt idx="1368">
                  <c:v>6.8449999999999998</c:v>
                </c:pt>
                <c:pt idx="1369">
                  <c:v>6.85</c:v>
                </c:pt>
                <c:pt idx="1370">
                  <c:v>6.8550000000000004</c:v>
                </c:pt>
                <c:pt idx="1371">
                  <c:v>6.86</c:v>
                </c:pt>
                <c:pt idx="1372">
                  <c:v>6.8650000000000002</c:v>
                </c:pt>
                <c:pt idx="1373">
                  <c:v>6.87</c:v>
                </c:pt>
                <c:pt idx="1374">
                  <c:v>6.875</c:v>
                </c:pt>
                <c:pt idx="1375">
                  <c:v>6.88</c:v>
                </c:pt>
                <c:pt idx="1376">
                  <c:v>6.8849999999999998</c:v>
                </c:pt>
                <c:pt idx="1377">
                  <c:v>6.89</c:v>
                </c:pt>
                <c:pt idx="1378">
                  <c:v>6.8949999999999996</c:v>
                </c:pt>
                <c:pt idx="1379">
                  <c:v>6.9</c:v>
                </c:pt>
                <c:pt idx="1380">
                  <c:v>6.9050000000000002</c:v>
                </c:pt>
                <c:pt idx="1381">
                  <c:v>6.91</c:v>
                </c:pt>
                <c:pt idx="1382">
                  <c:v>6.915</c:v>
                </c:pt>
                <c:pt idx="1383">
                  <c:v>6.92</c:v>
                </c:pt>
                <c:pt idx="1384">
                  <c:v>6.9249999999999998</c:v>
                </c:pt>
                <c:pt idx="1385">
                  <c:v>6.93</c:v>
                </c:pt>
                <c:pt idx="1386">
                  <c:v>6.9349999999999996</c:v>
                </c:pt>
                <c:pt idx="1387">
                  <c:v>6.94</c:v>
                </c:pt>
                <c:pt idx="1388">
                  <c:v>6.9450000000000003</c:v>
                </c:pt>
                <c:pt idx="1389">
                  <c:v>6.95</c:v>
                </c:pt>
                <c:pt idx="1390">
                  <c:v>6.9550000000000001</c:v>
                </c:pt>
                <c:pt idx="1391">
                  <c:v>6.96</c:v>
                </c:pt>
                <c:pt idx="1392">
                  <c:v>6.9649999999999999</c:v>
                </c:pt>
                <c:pt idx="1393">
                  <c:v>6.97</c:v>
                </c:pt>
                <c:pt idx="1394">
                  <c:v>6.9749999999999996</c:v>
                </c:pt>
                <c:pt idx="1395">
                  <c:v>6.98</c:v>
                </c:pt>
                <c:pt idx="1396">
                  <c:v>6.9850000000000003</c:v>
                </c:pt>
                <c:pt idx="1397">
                  <c:v>6.99</c:v>
                </c:pt>
                <c:pt idx="1398">
                  <c:v>6.9950000000000001</c:v>
                </c:pt>
                <c:pt idx="1399">
                  <c:v>7</c:v>
                </c:pt>
                <c:pt idx="1400">
                  <c:v>7.0049999999999999</c:v>
                </c:pt>
                <c:pt idx="1401">
                  <c:v>7.01</c:v>
                </c:pt>
                <c:pt idx="1402">
                  <c:v>7.0149999999999997</c:v>
                </c:pt>
                <c:pt idx="1403">
                  <c:v>7.02</c:v>
                </c:pt>
                <c:pt idx="1404">
                  <c:v>7.0250000000000004</c:v>
                </c:pt>
                <c:pt idx="1405">
                  <c:v>7.03</c:v>
                </c:pt>
                <c:pt idx="1406">
                  <c:v>7.0350000000000001</c:v>
                </c:pt>
                <c:pt idx="1407">
                  <c:v>7.04</c:v>
                </c:pt>
                <c:pt idx="1408">
                  <c:v>7.0449999999999999</c:v>
                </c:pt>
                <c:pt idx="1409">
                  <c:v>7.05</c:v>
                </c:pt>
                <c:pt idx="1410">
                  <c:v>7.0549999999999997</c:v>
                </c:pt>
                <c:pt idx="1411">
                  <c:v>7.06</c:v>
                </c:pt>
                <c:pt idx="1412">
                  <c:v>7.0650000000000004</c:v>
                </c:pt>
                <c:pt idx="1413">
                  <c:v>7.07</c:v>
                </c:pt>
                <c:pt idx="1414">
                  <c:v>7.0750000000000002</c:v>
                </c:pt>
                <c:pt idx="1415">
                  <c:v>7.08</c:v>
                </c:pt>
                <c:pt idx="1416">
                  <c:v>7.085</c:v>
                </c:pt>
                <c:pt idx="1417">
                  <c:v>7.09</c:v>
                </c:pt>
                <c:pt idx="1418">
                  <c:v>7.0949999999999998</c:v>
                </c:pt>
                <c:pt idx="1419">
                  <c:v>7.1</c:v>
                </c:pt>
                <c:pt idx="1420">
                  <c:v>7.1050000000000004</c:v>
                </c:pt>
                <c:pt idx="1421">
                  <c:v>7.11</c:v>
                </c:pt>
                <c:pt idx="1422">
                  <c:v>7.1150000000000002</c:v>
                </c:pt>
                <c:pt idx="1423">
                  <c:v>7.12</c:v>
                </c:pt>
                <c:pt idx="1424">
                  <c:v>7.125</c:v>
                </c:pt>
                <c:pt idx="1425">
                  <c:v>7.13</c:v>
                </c:pt>
                <c:pt idx="1426">
                  <c:v>7.1349999999999998</c:v>
                </c:pt>
                <c:pt idx="1427">
                  <c:v>7.14</c:v>
                </c:pt>
                <c:pt idx="1428">
                  <c:v>7.1449999999999996</c:v>
                </c:pt>
                <c:pt idx="1429">
                  <c:v>7.15</c:v>
                </c:pt>
                <c:pt idx="1430">
                  <c:v>7.1550000000000002</c:v>
                </c:pt>
                <c:pt idx="1431">
                  <c:v>7.16</c:v>
                </c:pt>
                <c:pt idx="1432">
                  <c:v>7.165</c:v>
                </c:pt>
                <c:pt idx="1433">
                  <c:v>7.17</c:v>
                </c:pt>
                <c:pt idx="1434">
                  <c:v>7.1749999999999998</c:v>
                </c:pt>
                <c:pt idx="1435">
                  <c:v>7.18</c:v>
                </c:pt>
                <c:pt idx="1436">
                  <c:v>7.1849999999999996</c:v>
                </c:pt>
                <c:pt idx="1437">
                  <c:v>7.19</c:v>
                </c:pt>
                <c:pt idx="1438">
                  <c:v>7.1950000000000003</c:v>
                </c:pt>
                <c:pt idx="1439">
                  <c:v>7.2</c:v>
                </c:pt>
                <c:pt idx="1440">
                  <c:v>7.2050000000000001</c:v>
                </c:pt>
                <c:pt idx="1441">
                  <c:v>7.21</c:v>
                </c:pt>
                <c:pt idx="1442">
                  <c:v>7.2149999999999999</c:v>
                </c:pt>
                <c:pt idx="1443">
                  <c:v>7.22</c:v>
                </c:pt>
                <c:pt idx="1444">
                  <c:v>7.2249999999999996</c:v>
                </c:pt>
                <c:pt idx="1445">
                  <c:v>7.23</c:v>
                </c:pt>
                <c:pt idx="1446">
                  <c:v>7.2350000000000003</c:v>
                </c:pt>
                <c:pt idx="1447">
                  <c:v>7.24</c:v>
                </c:pt>
                <c:pt idx="1448">
                  <c:v>7.2450000000000001</c:v>
                </c:pt>
                <c:pt idx="1449">
                  <c:v>7.25</c:v>
                </c:pt>
                <c:pt idx="1450">
                  <c:v>7.2549999999999999</c:v>
                </c:pt>
                <c:pt idx="1451">
                  <c:v>7.26</c:v>
                </c:pt>
                <c:pt idx="1452">
                  <c:v>7.2649999999999997</c:v>
                </c:pt>
                <c:pt idx="1453">
                  <c:v>7.27</c:v>
                </c:pt>
                <c:pt idx="1454">
                  <c:v>7.2750000000000004</c:v>
                </c:pt>
                <c:pt idx="1455">
                  <c:v>7.28</c:v>
                </c:pt>
                <c:pt idx="1456">
                  <c:v>7.2850000000000001</c:v>
                </c:pt>
                <c:pt idx="1457">
                  <c:v>7.29</c:v>
                </c:pt>
                <c:pt idx="1458">
                  <c:v>7.2949999999999999</c:v>
                </c:pt>
                <c:pt idx="1459">
                  <c:v>7.3</c:v>
                </c:pt>
                <c:pt idx="1460">
                  <c:v>7.3049999999999997</c:v>
                </c:pt>
                <c:pt idx="1461">
                  <c:v>7.31</c:v>
                </c:pt>
                <c:pt idx="1462">
                  <c:v>7.3150000000000004</c:v>
                </c:pt>
                <c:pt idx="1463">
                  <c:v>7.32</c:v>
                </c:pt>
                <c:pt idx="1464">
                  <c:v>7.3250000000000002</c:v>
                </c:pt>
                <c:pt idx="1465">
                  <c:v>7.33</c:v>
                </c:pt>
                <c:pt idx="1466">
                  <c:v>7.335</c:v>
                </c:pt>
                <c:pt idx="1467">
                  <c:v>7.34</c:v>
                </c:pt>
                <c:pt idx="1468">
                  <c:v>7.3449999999999998</c:v>
                </c:pt>
                <c:pt idx="1469">
                  <c:v>7.35</c:v>
                </c:pt>
                <c:pt idx="1470">
                  <c:v>7.3550000000000004</c:v>
                </c:pt>
                <c:pt idx="1471">
                  <c:v>7.36</c:v>
                </c:pt>
                <c:pt idx="1472">
                  <c:v>7.3650000000000002</c:v>
                </c:pt>
                <c:pt idx="1473">
                  <c:v>7.37</c:v>
                </c:pt>
                <c:pt idx="1474">
                  <c:v>7.375</c:v>
                </c:pt>
                <c:pt idx="1475">
                  <c:v>7.38</c:v>
                </c:pt>
                <c:pt idx="1476">
                  <c:v>7.3849999999999998</c:v>
                </c:pt>
                <c:pt idx="1477">
                  <c:v>7.39</c:v>
                </c:pt>
                <c:pt idx="1478">
                  <c:v>7.3949999999999996</c:v>
                </c:pt>
                <c:pt idx="1479">
                  <c:v>7.4</c:v>
                </c:pt>
                <c:pt idx="1480">
                  <c:v>7.4050000000000002</c:v>
                </c:pt>
                <c:pt idx="1481">
                  <c:v>7.41</c:v>
                </c:pt>
                <c:pt idx="1482">
                  <c:v>7.415</c:v>
                </c:pt>
                <c:pt idx="1483">
                  <c:v>7.42</c:v>
                </c:pt>
                <c:pt idx="1484">
                  <c:v>7.4249999999999998</c:v>
                </c:pt>
                <c:pt idx="1485">
                  <c:v>7.43</c:v>
                </c:pt>
                <c:pt idx="1486">
                  <c:v>7.4349999999999996</c:v>
                </c:pt>
                <c:pt idx="1487">
                  <c:v>7.44</c:v>
                </c:pt>
                <c:pt idx="1488">
                  <c:v>7.4450000000000003</c:v>
                </c:pt>
                <c:pt idx="1489">
                  <c:v>7.45</c:v>
                </c:pt>
                <c:pt idx="1490">
                  <c:v>7.4550000000000001</c:v>
                </c:pt>
                <c:pt idx="1491">
                  <c:v>7.46</c:v>
                </c:pt>
                <c:pt idx="1492">
                  <c:v>7.4649999999999999</c:v>
                </c:pt>
                <c:pt idx="1493">
                  <c:v>7.47</c:v>
                </c:pt>
                <c:pt idx="1494">
                  <c:v>7.4749999999999996</c:v>
                </c:pt>
                <c:pt idx="1495">
                  <c:v>7.48</c:v>
                </c:pt>
                <c:pt idx="1496">
                  <c:v>7.4850000000000003</c:v>
                </c:pt>
                <c:pt idx="1497">
                  <c:v>7.49</c:v>
                </c:pt>
                <c:pt idx="1498">
                  <c:v>7.4950000000000001</c:v>
                </c:pt>
                <c:pt idx="1499">
                  <c:v>7.5</c:v>
                </c:pt>
                <c:pt idx="1500">
                  <c:v>7.5049999999999999</c:v>
                </c:pt>
                <c:pt idx="1501">
                  <c:v>7.51</c:v>
                </c:pt>
                <c:pt idx="1502">
                  <c:v>7.5149999999999997</c:v>
                </c:pt>
                <c:pt idx="1503">
                  <c:v>7.52</c:v>
                </c:pt>
                <c:pt idx="1504">
                  <c:v>7.5250000000000004</c:v>
                </c:pt>
                <c:pt idx="1505">
                  <c:v>7.53</c:v>
                </c:pt>
                <c:pt idx="1506">
                  <c:v>7.5350000000000001</c:v>
                </c:pt>
                <c:pt idx="1507">
                  <c:v>7.54</c:v>
                </c:pt>
                <c:pt idx="1508">
                  <c:v>7.5449999999999999</c:v>
                </c:pt>
                <c:pt idx="1509">
                  <c:v>7.55</c:v>
                </c:pt>
                <c:pt idx="1510">
                  <c:v>7.5549999999999997</c:v>
                </c:pt>
                <c:pt idx="1511">
                  <c:v>7.56</c:v>
                </c:pt>
                <c:pt idx="1512">
                  <c:v>7.5650000000000004</c:v>
                </c:pt>
                <c:pt idx="1513">
                  <c:v>7.57</c:v>
                </c:pt>
                <c:pt idx="1514">
                  <c:v>7.5750000000000002</c:v>
                </c:pt>
                <c:pt idx="1515">
                  <c:v>7.58</c:v>
                </c:pt>
                <c:pt idx="1516">
                  <c:v>7.585</c:v>
                </c:pt>
                <c:pt idx="1517">
                  <c:v>7.59</c:v>
                </c:pt>
                <c:pt idx="1518">
                  <c:v>7.5949999999999998</c:v>
                </c:pt>
                <c:pt idx="1519">
                  <c:v>7.6</c:v>
                </c:pt>
                <c:pt idx="1520">
                  <c:v>7.6050000000000004</c:v>
                </c:pt>
                <c:pt idx="1521">
                  <c:v>7.61</c:v>
                </c:pt>
                <c:pt idx="1522">
                  <c:v>7.6150000000000002</c:v>
                </c:pt>
                <c:pt idx="1523">
                  <c:v>7.62</c:v>
                </c:pt>
                <c:pt idx="1524">
                  <c:v>7.625</c:v>
                </c:pt>
                <c:pt idx="1525">
                  <c:v>7.63</c:v>
                </c:pt>
                <c:pt idx="1526">
                  <c:v>7.6349999999999998</c:v>
                </c:pt>
                <c:pt idx="1527">
                  <c:v>7.64</c:v>
                </c:pt>
                <c:pt idx="1528">
                  <c:v>7.6449999999999996</c:v>
                </c:pt>
                <c:pt idx="1529">
                  <c:v>7.65</c:v>
                </c:pt>
                <c:pt idx="1530">
                  <c:v>7.6550000000000002</c:v>
                </c:pt>
                <c:pt idx="1531">
                  <c:v>7.66</c:v>
                </c:pt>
                <c:pt idx="1532">
                  <c:v>7.665</c:v>
                </c:pt>
                <c:pt idx="1533">
                  <c:v>7.67</c:v>
                </c:pt>
                <c:pt idx="1534">
                  <c:v>7.6749999999999998</c:v>
                </c:pt>
                <c:pt idx="1535">
                  <c:v>7.68</c:v>
                </c:pt>
                <c:pt idx="1536">
                  <c:v>7.6849999999999996</c:v>
                </c:pt>
                <c:pt idx="1537">
                  <c:v>7.69</c:v>
                </c:pt>
                <c:pt idx="1538">
                  <c:v>7.6950000000000003</c:v>
                </c:pt>
                <c:pt idx="1539">
                  <c:v>7.7</c:v>
                </c:pt>
                <c:pt idx="1540">
                  <c:v>7.7050000000000001</c:v>
                </c:pt>
                <c:pt idx="1541">
                  <c:v>7.71</c:v>
                </c:pt>
                <c:pt idx="1542">
                  <c:v>7.7149999999999999</c:v>
                </c:pt>
                <c:pt idx="1543">
                  <c:v>7.72</c:v>
                </c:pt>
                <c:pt idx="1544">
                  <c:v>7.7249999999999996</c:v>
                </c:pt>
                <c:pt idx="1545">
                  <c:v>7.73</c:v>
                </c:pt>
                <c:pt idx="1546">
                  <c:v>7.7350000000000003</c:v>
                </c:pt>
                <c:pt idx="1547">
                  <c:v>7.74</c:v>
                </c:pt>
                <c:pt idx="1548">
                  <c:v>7.7450000000000001</c:v>
                </c:pt>
                <c:pt idx="1549">
                  <c:v>7.75</c:v>
                </c:pt>
                <c:pt idx="1550">
                  <c:v>7.7549999999999999</c:v>
                </c:pt>
                <c:pt idx="1551">
                  <c:v>7.76</c:v>
                </c:pt>
                <c:pt idx="1552">
                  <c:v>7.7649999999999997</c:v>
                </c:pt>
                <c:pt idx="1553">
                  <c:v>7.77</c:v>
                </c:pt>
                <c:pt idx="1554">
                  <c:v>7.7750000000000004</c:v>
                </c:pt>
                <c:pt idx="1555">
                  <c:v>7.78</c:v>
                </c:pt>
                <c:pt idx="1556">
                  <c:v>7.7850000000000001</c:v>
                </c:pt>
                <c:pt idx="1557">
                  <c:v>7.79</c:v>
                </c:pt>
                <c:pt idx="1558">
                  <c:v>7.7949999999999999</c:v>
                </c:pt>
                <c:pt idx="1559">
                  <c:v>7.8</c:v>
                </c:pt>
                <c:pt idx="1560">
                  <c:v>7.8049999999999997</c:v>
                </c:pt>
                <c:pt idx="1561">
                  <c:v>7.81</c:v>
                </c:pt>
                <c:pt idx="1562">
                  <c:v>7.8150000000000004</c:v>
                </c:pt>
                <c:pt idx="1563">
                  <c:v>7.82</c:v>
                </c:pt>
                <c:pt idx="1564">
                  <c:v>7.8250000000000002</c:v>
                </c:pt>
                <c:pt idx="1565">
                  <c:v>7.83</c:v>
                </c:pt>
                <c:pt idx="1566">
                  <c:v>7.835</c:v>
                </c:pt>
                <c:pt idx="1567">
                  <c:v>7.84</c:v>
                </c:pt>
                <c:pt idx="1568">
                  <c:v>7.8449999999999998</c:v>
                </c:pt>
                <c:pt idx="1569">
                  <c:v>7.85</c:v>
                </c:pt>
                <c:pt idx="1570">
                  <c:v>7.8550000000000004</c:v>
                </c:pt>
                <c:pt idx="1571">
                  <c:v>7.86</c:v>
                </c:pt>
                <c:pt idx="1572">
                  <c:v>7.8650000000000002</c:v>
                </c:pt>
                <c:pt idx="1573">
                  <c:v>7.87</c:v>
                </c:pt>
                <c:pt idx="1574">
                  <c:v>7.875</c:v>
                </c:pt>
                <c:pt idx="1575">
                  <c:v>7.88</c:v>
                </c:pt>
                <c:pt idx="1576">
                  <c:v>7.8849999999999998</c:v>
                </c:pt>
                <c:pt idx="1577">
                  <c:v>7.89</c:v>
                </c:pt>
                <c:pt idx="1578">
                  <c:v>7.8949999999999996</c:v>
                </c:pt>
                <c:pt idx="1579">
                  <c:v>7.9</c:v>
                </c:pt>
                <c:pt idx="1580">
                  <c:v>7.9050000000000002</c:v>
                </c:pt>
                <c:pt idx="1581">
                  <c:v>7.91</c:v>
                </c:pt>
                <c:pt idx="1582">
                  <c:v>7.915</c:v>
                </c:pt>
                <c:pt idx="1583">
                  <c:v>7.92</c:v>
                </c:pt>
                <c:pt idx="1584">
                  <c:v>7.9249999999999998</c:v>
                </c:pt>
                <c:pt idx="1585">
                  <c:v>7.93</c:v>
                </c:pt>
                <c:pt idx="1586">
                  <c:v>7.9349999999999996</c:v>
                </c:pt>
                <c:pt idx="1587">
                  <c:v>7.94</c:v>
                </c:pt>
                <c:pt idx="1588">
                  <c:v>7.9450000000000003</c:v>
                </c:pt>
                <c:pt idx="1589">
                  <c:v>7.95</c:v>
                </c:pt>
                <c:pt idx="1590">
                  <c:v>7.9550000000000001</c:v>
                </c:pt>
                <c:pt idx="1591">
                  <c:v>7.96</c:v>
                </c:pt>
                <c:pt idx="1592">
                  <c:v>7.9649999999999999</c:v>
                </c:pt>
                <c:pt idx="1593">
                  <c:v>7.97</c:v>
                </c:pt>
                <c:pt idx="1594">
                  <c:v>7.9749999999999996</c:v>
                </c:pt>
                <c:pt idx="1595">
                  <c:v>7.98</c:v>
                </c:pt>
                <c:pt idx="1596">
                  <c:v>7.9850000000000003</c:v>
                </c:pt>
                <c:pt idx="1597">
                  <c:v>7.99</c:v>
                </c:pt>
                <c:pt idx="1598">
                  <c:v>7.9950000000000001</c:v>
                </c:pt>
                <c:pt idx="1599">
                  <c:v>8</c:v>
                </c:pt>
                <c:pt idx="1600">
                  <c:v>8.0050000000000008</c:v>
                </c:pt>
                <c:pt idx="1601">
                  <c:v>8.01</c:v>
                </c:pt>
                <c:pt idx="1602">
                  <c:v>8.0150000000000006</c:v>
                </c:pt>
                <c:pt idx="1603">
                  <c:v>8.02</c:v>
                </c:pt>
                <c:pt idx="1604">
                  <c:v>8.0250000000000004</c:v>
                </c:pt>
                <c:pt idx="1605">
                  <c:v>8.0299999999999994</c:v>
                </c:pt>
                <c:pt idx="1606">
                  <c:v>8.0350000000000001</c:v>
                </c:pt>
                <c:pt idx="1607">
                  <c:v>8.0399999999999991</c:v>
                </c:pt>
                <c:pt idx="1608">
                  <c:v>8.0449999999999999</c:v>
                </c:pt>
                <c:pt idx="1609">
                  <c:v>8.0500000000000007</c:v>
                </c:pt>
                <c:pt idx="1610">
                  <c:v>8.0549999999999997</c:v>
                </c:pt>
                <c:pt idx="1611">
                  <c:v>8.06</c:v>
                </c:pt>
                <c:pt idx="1612">
                  <c:v>8.0649999999999995</c:v>
                </c:pt>
                <c:pt idx="1613">
                  <c:v>8.07</c:v>
                </c:pt>
                <c:pt idx="1614">
                  <c:v>8.0749999999999993</c:v>
                </c:pt>
                <c:pt idx="1615">
                  <c:v>8.08</c:v>
                </c:pt>
                <c:pt idx="1616">
                  <c:v>8.0850000000000009</c:v>
                </c:pt>
                <c:pt idx="1617">
                  <c:v>8.09</c:v>
                </c:pt>
                <c:pt idx="1618">
                  <c:v>8.0950000000000006</c:v>
                </c:pt>
                <c:pt idx="1619">
                  <c:v>8.1</c:v>
                </c:pt>
                <c:pt idx="1620">
                  <c:v>8.1050000000000004</c:v>
                </c:pt>
                <c:pt idx="1621">
                  <c:v>8.11</c:v>
                </c:pt>
                <c:pt idx="1622">
                  <c:v>8.1150000000000002</c:v>
                </c:pt>
                <c:pt idx="1623">
                  <c:v>8.1199999999999992</c:v>
                </c:pt>
                <c:pt idx="1624">
                  <c:v>8.125</c:v>
                </c:pt>
                <c:pt idx="1625">
                  <c:v>8.1300000000000008</c:v>
                </c:pt>
                <c:pt idx="1626">
                  <c:v>8.1349999999999998</c:v>
                </c:pt>
                <c:pt idx="1627">
                  <c:v>8.14</c:v>
                </c:pt>
                <c:pt idx="1628">
                  <c:v>8.1449999999999996</c:v>
                </c:pt>
                <c:pt idx="1629">
                  <c:v>8.15</c:v>
                </c:pt>
                <c:pt idx="1630">
                  <c:v>8.1549999999999994</c:v>
                </c:pt>
                <c:pt idx="1631">
                  <c:v>8.16</c:v>
                </c:pt>
                <c:pt idx="1632">
                  <c:v>8.1649999999999991</c:v>
                </c:pt>
                <c:pt idx="1633">
                  <c:v>8.17</c:v>
                </c:pt>
                <c:pt idx="1634">
                  <c:v>8.1750000000000007</c:v>
                </c:pt>
                <c:pt idx="1635">
                  <c:v>8.18</c:v>
                </c:pt>
                <c:pt idx="1636">
                  <c:v>8.1850000000000005</c:v>
                </c:pt>
                <c:pt idx="1637">
                  <c:v>8.19</c:v>
                </c:pt>
                <c:pt idx="1638">
                  <c:v>8.1950000000000003</c:v>
                </c:pt>
                <c:pt idx="1639">
                  <c:v>8.1999999999999993</c:v>
                </c:pt>
                <c:pt idx="1640">
                  <c:v>8.2050000000000001</c:v>
                </c:pt>
                <c:pt idx="1641">
                  <c:v>8.2100000000000009</c:v>
                </c:pt>
                <c:pt idx="1642">
                  <c:v>8.2149999999999999</c:v>
                </c:pt>
                <c:pt idx="1643">
                  <c:v>8.2200000000000006</c:v>
                </c:pt>
                <c:pt idx="1644">
                  <c:v>8.2249999999999996</c:v>
                </c:pt>
                <c:pt idx="1645">
                  <c:v>8.23</c:v>
                </c:pt>
                <c:pt idx="1646">
                  <c:v>8.2349999999999994</c:v>
                </c:pt>
                <c:pt idx="1647">
                  <c:v>8.24</c:v>
                </c:pt>
                <c:pt idx="1648">
                  <c:v>8.2449999999999992</c:v>
                </c:pt>
                <c:pt idx="1649">
                  <c:v>8.25</c:v>
                </c:pt>
                <c:pt idx="1650">
                  <c:v>8.2550000000000008</c:v>
                </c:pt>
                <c:pt idx="1651">
                  <c:v>8.26</c:v>
                </c:pt>
                <c:pt idx="1652">
                  <c:v>8.2650000000000006</c:v>
                </c:pt>
                <c:pt idx="1653">
                  <c:v>8.27</c:v>
                </c:pt>
                <c:pt idx="1654">
                  <c:v>8.2750000000000004</c:v>
                </c:pt>
                <c:pt idx="1655">
                  <c:v>8.2799999999999994</c:v>
                </c:pt>
                <c:pt idx="1656">
                  <c:v>8.2850000000000001</c:v>
                </c:pt>
                <c:pt idx="1657">
                  <c:v>8.2899999999999991</c:v>
                </c:pt>
                <c:pt idx="1658">
                  <c:v>8.2949999999999999</c:v>
                </c:pt>
                <c:pt idx="1659">
                  <c:v>8.3000000000000007</c:v>
                </c:pt>
                <c:pt idx="1660">
                  <c:v>8.3049999999999997</c:v>
                </c:pt>
                <c:pt idx="1661">
                  <c:v>8.31</c:v>
                </c:pt>
                <c:pt idx="1662">
                  <c:v>8.3149999999999995</c:v>
                </c:pt>
                <c:pt idx="1663">
                  <c:v>8.32</c:v>
                </c:pt>
                <c:pt idx="1664">
                  <c:v>8.3249999999999993</c:v>
                </c:pt>
                <c:pt idx="1665">
                  <c:v>8.33</c:v>
                </c:pt>
                <c:pt idx="1666">
                  <c:v>8.3350000000000009</c:v>
                </c:pt>
                <c:pt idx="1667">
                  <c:v>8.34</c:v>
                </c:pt>
                <c:pt idx="1668">
                  <c:v>8.3450000000000006</c:v>
                </c:pt>
                <c:pt idx="1669">
                  <c:v>8.35</c:v>
                </c:pt>
                <c:pt idx="1670">
                  <c:v>8.3550000000000004</c:v>
                </c:pt>
                <c:pt idx="1671">
                  <c:v>8.36</c:v>
                </c:pt>
                <c:pt idx="1672">
                  <c:v>8.3650000000000002</c:v>
                </c:pt>
                <c:pt idx="1673">
                  <c:v>8.3699999999999992</c:v>
                </c:pt>
                <c:pt idx="1674">
                  <c:v>8.375</c:v>
                </c:pt>
                <c:pt idx="1675">
                  <c:v>8.3800000000000008</c:v>
                </c:pt>
                <c:pt idx="1676">
                  <c:v>8.3849999999999998</c:v>
                </c:pt>
                <c:pt idx="1677">
                  <c:v>8.39</c:v>
                </c:pt>
                <c:pt idx="1678">
                  <c:v>8.3949999999999996</c:v>
                </c:pt>
                <c:pt idx="1679">
                  <c:v>8.4</c:v>
                </c:pt>
                <c:pt idx="1680">
                  <c:v>8.4049999999999994</c:v>
                </c:pt>
                <c:pt idx="1681">
                  <c:v>8.41</c:v>
                </c:pt>
                <c:pt idx="1682">
                  <c:v>8.4149999999999991</c:v>
                </c:pt>
                <c:pt idx="1683">
                  <c:v>8.42</c:v>
                </c:pt>
                <c:pt idx="1684">
                  <c:v>8.4250000000000007</c:v>
                </c:pt>
                <c:pt idx="1685">
                  <c:v>8.43</c:v>
                </c:pt>
                <c:pt idx="1686">
                  <c:v>8.4350000000000005</c:v>
                </c:pt>
                <c:pt idx="1687">
                  <c:v>8.44</c:v>
                </c:pt>
                <c:pt idx="1688">
                  <c:v>8.4450000000000003</c:v>
                </c:pt>
                <c:pt idx="1689">
                  <c:v>8.4499999999999993</c:v>
                </c:pt>
                <c:pt idx="1690">
                  <c:v>8.4550000000000001</c:v>
                </c:pt>
                <c:pt idx="1691">
                  <c:v>8.4600000000000009</c:v>
                </c:pt>
                <c:pt idx="1692">
                  <c:v>8.4649999999999999</c:v>
                </c:pt>
                <c:pt idx="1693">
                  <c:v>8.4700000000000006</c:v>
                </c:pt>
                <c:pt idx="1694">
                  <c:v>8.4749999999999996</c:v>
                </c:pt>
                <c:pt idx="1695">
                  <c:v>8.48</c:v>
                </c:pt>
                <c:pt idx="1696">
                  <c:v>8.4849999999999994</c:v>
                </c:pt>
                <c:pt idx="1697">
                  <c:v>8.49</c:v>
                </c:pt>
                <c:pt idx="1698">
                  <c:v>8.4949999999999992</c:v>
                </c:pt>
                <c:pt idx="1699">
                  <c:v>8.5</c:v>
                </c:pt>
                <c:pt idx="1700">
                  <c:v>8.5050000000000008</c:v>
                </c:pt>
                <c:pt idx="1701">
                  <c:v>8.51</c:v>
                </c:pt>
                <c:pt idx="1702">
                  <c:v>8.5150000000000006</c:v>
                </c:pt>
                <c:pt idx="1703">
                  <c:v>8.52</c:v>
                </c:pt>
                <c:pt idx="1704">
                  <c:v>8.5250000000000004</c:v>
                </c:pt>
                <c:pt idx="1705">
                  <c:v>8.5299999999999994</c:v>
                </c:pt>
                <c:pt idx="1706">
                  <c:v>8.5350000000000001</c:v>
                </c:pt>
                <c:pt idx="1707">
                  <c:v>8.5399999999999991</c:v>
                </c:pt>
                <c:pt idx="1708">
                  <c:v>8.5449999999999999</c:v>
                </c:pt>
                <c:pt idx="1709">
                  <c:v>8.5500000000000007</c:v>
                </c:pt>
                <c:pt idx="1710">
                  <c:v>8.5549999999999997</c:v>
                </c:pt>
                <c:pt idx="1711">
                  <c:v>8.56</c:v>
                </c:pt>
                <c:pt idx="1712">
                  <c:v>8.5649999999999995</c:v>
                </c:pt>
                <c:pt idx="1713">
                  <c:v>8.57</c:v>
                </c:pt>
                <c:pt idx="1714">
                  <c:v>8.5749999999999993</c:v>
                </c:pt>
                <c:pt idx="1715">
                  <c:v>8.58</c:v>
                </c:pt>
                <c:pt idx="1716">
                  <c:v>8.5850000000000009</c:v>
                </c:pt>
                <c:pt idx="1717">
                  <c:v>8.59</c:v>
                </c:pt>
                <c:pt idx="1718">
                  <c:v>8.5950000000000006</c:v>
                </c:pt>
                <c:pt idx="1719">
                  <c:v>8.6</c:v>
                </c:pt>
                <c:pt idx="1720">
                  <c:v>8.6050000000000004</c:v>
                </c:pt>
                <c:pt idx="1721">
                  <c:v>8.61</c:v>
                </c:pt>
                <c:pt idx="1722">
                  <c:v>8.6150000000000002</c:v>
                </c:pt>
                <c:pt idx="1723">
                  <c:v>8.6199999999999992</c:v>
                </c:pt>
                <c:pt idx="1724">
                  <c:v>8.625</c:v>
                </c:pt>
                <c:pt idx="1725">
                  <c:v>8.6300000000000008</c:v>
                </c:pt>
                <c:pt idx="1726">
                  <c:v>8.6349999999999998</c:v>
                </c:pt>
                <c:pt idx="1727">
                  <c:v>8.64</c:v>
                </c:pt>
                <c:pt idx="1728">
                  <c:v>8.6449999999999996</c:v>
                </c:pt>
                <c:pt idx="1729">
                  <c:v>8.65</c:v>
                </c:pt>
                <c:pt idx="1730">
                  <c:v>8.6549999999999994</c:v>
                </c:pt>
                <c:pt idx="1731">
                  <c:v>8.66</c:v>
                </c:pt>
                <c:pt idx="1732">
                  <c:v>8.6649999999999991</c:v>
                </c:pt>
                <c:pt idx="1733">
                  <c:v>8.67</c:v>
                </c:pt>
                <c:pt idx="1734">
                  <c:v>8.6750000000000007</c:v>
                </c:pt>
                <c:pt idx="1735">
                  <c:v>8.68</c:v>
                </c:pt>
                <c:pt idx="1736">
                  <c:v>8.6850000000000005</c:v>
                </c:pt>
                <c:pt idx="1737">
                  <c:v>8.69</c:v>
                </c:pt>
                <c:pt idx="1738">
                  <c:v>8.6950000000000003</c:v>
                </c:pt>
                <c:pt idx="1739">
                  <c:v>8.6999999999999993</c:v>
                </c:pt>
                <c:pt idx="1740">
                  <c:v>8.7050000000000001</c:v>
                </c:pt>
                <c:pt idx="1741">
                  <c:v>8.7100000000000009</c:v>
                </c:pt>
                <c:pt idx="1742">
                  <c:v>8.7149999999999999</c:v>
                </c:pt>
                <c:pt idx="1743">
                  <c:v>8.7200000000000006</c:v>
                </c:pt>
                <c:pt idx="1744">
                  <c:v>8.7249999999999996</c:v>
                </c:pt>
                <c:pt idx="1745">
                  <c:v>8.73</c:v>
                </c:pt>
                <c:pt idx="1746">
                  <c:v>8.7349999999999994</c:v>
                </c:pt>
                <c:pt idx="1747">
                  <c:v>8.74</c:v>
                </c:pt>
                <c:pt idx="1748">
                  <c:v>8.7449999999999992</c:v>
                </c:pt>
                <c:pt idx="1749">
                  <c:v>8.75</c:v>
                </c:pt>
                <c:pt idx="1750">
                  <c:v>8.7550000000000008</c:v>
                </c:pt>
                <c:pt idx="1751">
                  <c:v>8.76</c:v>
                </c:pt>
                <c:pt idx="1752">
                  <c:v>8.7650000000000006</c:v>
                </c:pt>
                <c:pt idx="1753">
                  <c:v>8.77</c:v>
                </c:pt>
                <c:pt idx="1754">
                  <c:v>8.7750000000000004</c:v>
                </c:pt>
                <c:pt idx="1755">
                  <c:v>8.7799999999999994</c:v>
                </c:pt>
                <c:pt idx="1756">
                  <c:v>8.7850000000000001</c:v>
                </c:pt>
                <c:pt idx="1757">
                  <c:v>8.7899999999999991</c:v>
                </c:pt>
                <c:pt idx="1758">
                  <c:v>8.7949999999999999</c:v>
                </c:pt>
                <c:pt idx="1759">
                  <c:v>8.8000000000000007</c:v>
                </c:pt>
                <c:pt idx="1760">
                  <c:v>8.8049999999999997</c:v>
                </c:pt>
                <c:pt idx="1761">
                  <c:v>8.81</c:v>
                </c:pt>
                <c:pt idx="1762">
                  <c:v>8.8149999999999995</c:v>
                </c:pt>
                <c:pt idx="1763">
                  <c:v>8.82</c:v>
                </c:pt>
                <c:pt idx="1764">
                  <c:v>8.8249999999999993</c:v>
                </c:pt>
                <c:pt idx="1765">
                  <c:v>8.83</c:v>
                </c:pt>
                <c:pt idx="1766">
                  <c:v>8.8350000000000009</c:v>
                </c:pt>
                <c:pt idx="1767">
                  <c:v>8.84</c:v>
                </c:pt>
                <c:pt idx="1768">
                  <c:v>8.8450000000000006</c:v>
                </c:pt>
                <c:pt idx="1769">
                  <c:v>8.85</c:v>
                </c:pt>
                <c:pt idx="1770">
                  <c:v>8.8550000000000004</c:v>
                </c:pt>
                <c:pt idx="1771">
                  <c:v>8.86</c:v>
                </c:pt>
                <c:pt idx="1772">
                  <c:v>8.8650000000000002</c:v>
                </c:pt>
                <c:pt idx="1773">
                  <c:v>8.8699999999999992</c:v>
                </c:pt>
                <c:pt idx="1774">
                  <c:v>8.875</c:v>
                </c:pt>
                <c:pt idx="1775">
                  <c:v>8.8800000000000008</c:v>
                </c:pt>
                <c:pt idx="1776">
                  <c:v>8.8849999999999998</c:v>
                </c:pt>
                <c:pt idx="1777">
                  <c:v>8.89</c:v>
                </c:pt>
                <c:pt idx="1778">
                  <c:v>8.8949999999999996</c:v>
                </c:pt>
                <c:pt idx="1779">
                  <c:v>8.9</c:v>
                </c:pt>
                <c:pt idx="1780">
                  <c:v>8.9049999999999994</c:v>
                </c:pt>
                <c:pt idx="1781">
                  <c:v>8.91</c:v>
                </c:pt>
                <c:pt idx="1782">
                  <c:v>8.9149999999999991</c:v>
                </c:pt>
                <c:pt idx="1783">
                  <c:v>8.92</c:v>
                </c:pt>
                <c:pt idx="1784">
                  <c:v>8.9250000000000007</c:v>
                </c:pt>
                <c:pt idx="1785">
                  <c:v>8.93</c:v>
                </c:pt>
                <c:pt idx="1786">
                  <c:v>8.9350000000000005</c:v>
                </c:pt>
                <c:pt idx="1787">
                  <c:v>8.94</c:v>
                </c:pt>
                <c:pt idx="1788">
                  <c:v>8.9450000000000003</c:v>
                </c:pt>
                <c:pt idx="1789">
                  <c:v>8.9499999999999993</c:v>
                </c:pt>
                <c:pt idx="1790">
                  <c:v>8.9550000000000001</c:v>
                </c:pt>
                <c:pt idx="1791">
                  <c:v>8.9600000000000009</c:v>
                </c:pt>
                <c:pt idx="1792">
                  <c:v>8.9649999999999999</c:v>
                </c:pt>
                <c:pt idx="1793">
                  <c:v>8.9700000000000006</c:v>
                </c:pt>
                <c:pt idx="1794">
                  <c:v>8.9749999999999996</c:v>
                </c:pt>
                <c:pt idx="1795">
                  <c:v>8.98</c:v>
                </c:pt>
                <c:pt idx="1796">
                  <c:v>8.9849999999999994</c:v>
                </c:pt>
                <c:pt idx="1797">
                  <c:v>8.99</c:v>
                </c:pt>
                <c:pt idx="1798">
                  <c:v>8.9949999999999992</c:v>
                </c:pt>
                <c:pt idx="1799">
                  <c:v>9</c:v>
                </c:pt>
                <c:pt idx="1800">
                  <c:v>9.0050000000000008</c:v>
                </c:pt>
                <c:pt idx="1801">
                  <c:v>9.01</c:v>
                </c:pt>
                <c:pt idx="1802">
                  <c:v>9.0150000000000006</c:v>
                </c:pt>
                <c:pt idx="1803">
                  <c:v>9.02</c:v>
                </c:pt>
                <c:pt idx="1804">
                  <c:v>9.0250000000000004</c:v>
                </c:pt>
                <c:pt idx="1805">
                  <c:v>9.0299999999999994</c:v>
                </c:pt>
                <c:pt idx="1806">
                  <c:v>9.0350000000000001</c:v>
                </c:pt>
                <c:pt idx="1807">
                  <c:v>9.0399999999999991</c:v>
                </c:pt>
                <c:pt idx="1808">
                  <c:v>9.0449999999999999</c:v>
                </c:pt>
                <c:pt idx="1809">
                  <c:v>9.0500000000000007</c:v>
                </c:pt>
                <c:pt idx="1810">
                  <c:v>9.0549999999999997</c:v>
                </c:pt>
                <c:pt idx="1811">
                  <c:v>9.06</c:v>
                </c:pt>
                <c:pt idx="1812">
                  <c:v>9.0649999999999995</c:v>
                </c:pt>
                <c:pt idx="1813">
                  <c:v>9.07</c:v>
                </c:pt>
                <c:pt idx="1814">
                  <c:v>9.0749999999999993</c:v>
                </c:pt>
                <c:pt idx="1815">
                  <c:v>9.08</c:v>
                </c:pt>
                <c:pt idx="1816">
                  <c:v>9.0850000000000009</c:v>
                </c:pt>
                <c:pt idx="1817">
                  <c:v>9.09</c:v>
                </c:pt>
                <c:pt idx="1818">
                  <c:v>9.0950000000000006</c:v>
                </c:pt>
                <c:pt idx="1819">
                  <c:v>9.1</c:v>
                </c:pt>
                <c:pt idx="1820">
                  <c:v>9.1050000000000004</c:v>
                </c:pt>
                <c:pt idx="1821">
                  <c:v>9.11</c:v>
                </c:pt>
                <c:pt idx="1822">
                  <c:v>9.1150000000000002</c:v>
                </c:pt>
                <c:pt idx="1823">
                  <c:v>9.1199999999999992</c:v>
                </c:pt>
                <c:pt idx="1824">
                  <c:v>9.125</c:v>
                </c:pt>
                <c:pt idx="1825">
                  <c:v>9.1300000000000008</c:v>
                </c:pt>
                <c:pt idx="1826">
                  <c:v>9.1349999999999998</c:v>
                </c:pt>
                <c:pt idx="1827">
                  <c:v>9.14</c:v>
                </c:pt>
                <c:pt idx="1828">
                  <c:v>9.1449999999999996</c:v>
                </c:pt>
                <c:pt idx="1829">
                  <c:v>9.15</c:v>
                </c:pt>
                <c:pt idx="1830">
                  <c:v>9.1549999999999994</c:v>
                </c:pt>
                <c:pt idx="1831">
                  <c:v>9.16</c:v>
                </c:pt>
                <c:pt idx="1832">
                  <c:v>9.1649999999999991</c:v>
                </c:pt>
                <c:pt idx="1833">
                  <c:v>9.17</c:v>
                </c:pt>
                <c:pt idx="1834">
                  <c:v>9.1750000000000007</c:v>
                </c:pt>
                <c:pt idx="1835">
                  <c:v>9.18</c:v>
                </c:pt>
                <c:pt idx="1836">
                  <c:v>9.1850000000000005</c:v>
                </c:pt>
                <c:pt idx="1837">
                  <c:v>9.19</c:v>
                </c:pt>
                <c:pt idx="1838">
                  <c:v>9.1950000000000003</c:v>
                </c:pt>
                <c:pt idx="1839">
                  <c:v>9.1999999999999993</c:v>
                </c:pt>
                <c:pt idx="1840">
                  <c:v>9.2050000000000001</c:v>
                </c:pt>
                <c:pt idx="1841">
                  <c:v>9.2100000000000009</c:v>
                </c:pt>
                <c:pt idx="1842">
                  <c:v>9.2149999999999999</c:v>
                </c:pt>
                <c:pt idx="1843">
                  <c:v>9.2200000000000006</c:v>
                </c:pt>
                <c:pt idx="1844">
                  <c:v>9.2249999999999996</c:v>
                </c:pt>
                <c:pt idx="1845">
                  <c:v>9.23</c:v>
                </c:pt>
                <c:pt idx="1846">
                  <c:v>9.2349999999999994</c:v>
                </c:pt>
                <c:pt idx="1847">
                  <c:v>9.24</c:v>
                </c:pt>
                <c:pt idx="1848">
                  <c:v>9.2449999999999992</c:v>
                </c:pt>
                <c:pt idx="1849">
                  <c:v>9.25</c:v>
                </c:pt>
                <c:pt idx="1850">
                  <c:v>9.2550000000000008</c:v>
                </c:pt>
                <c:pt idx="1851">
                  <c:v>9.26</c:v>
                </c:pt>
                <c:pt idx="1852">
                  <c:v>9.2650000000000006</c:v>
                </c:pt>
                <c:pt idx="1853">
                  <c:v>9.27</c:v>
                </c:pt>
                <c:pt idx="1854">
                  <c:v>9.2750000000000004</c:v>
                </c:pt>
                <c:pt idx="1855">
                  <c:v>9.2799999999999994</c:v>
                </c:pt>
                <c:pt idx="1856">
                  <c:v>9.2850000000000001</c:v>
                </c:pt>
                <c:pt idx="1857">
                  <c:v>9.2899999999999991</c:v>
                </c:pt>
                <c:pt idx="1858">
                  <c:v>9.2949999999999999</c:v>
                </c:pt>
                <c:pt idx="1859">
                  <c:v>9.3000000000000007</c:v>
                </c:pt>
                <c:pt idx="1860">
                  <c:v>9.3049999999999997</c:v>
                </c:pt>
                <c:pt idx="1861">
                  <c:v>9.31</c:v>
                </c:pt>
                <c:pt idx="1862">
                  <c:v>9.3149999999999995</c:v>
                </c:pt>
                <c:pt idx="1863">
                  <c:v>9.32</c:v>
                </c:pt>
                <c:pt idx="1864">
                  <c:v>9.3249999999999993</c:v>
                </c:pt>
                <c:pt idx="1865">
                  <c:v>9.33</c:v>
                </c:pt>
                <c:pt idx="1866">
                  <c:v>9.3350000000000009</c:v>
                </c:pt>
                <c:pt idx="1867">
                  <c:v>9.34</c:v>
                </c:pt>
                <c:pt idx="1868">
                  <c:v>9.3450000000000006</c:v>
                </c:pt>
                <c:pt idx="1869">
                  <c:v>9.35</c:v>
                </c:pt>
                <c:pt idx="1870">
                  <c:v>9.3550000000000004</c:v>
                </c:pt>
                <c:pt idx="1871">
                  <c:v>9.36</c:v>
                </c:pt>
                <c:pt idx="1872">
                  <c:v>9.3650000000000002</c:v>
                </c:pt>
                <c:pt idx="1873">
                  <c:v>9.3699999999999992</c:v>
                </c:pt>
                <c:pt idx="1874">
                  <c:v>9.375</c:v>
                </c:pt>
                <c:pt idx="1875">
                  <c:v>9.3800000000000008</c:v>
                </c:pt>
                <c:pt idx="1876">
                  <c:v>9.3849999999999998</c:v>
                </c:pt>
                <c:pt idx="1877">
                  <c:v>9.39</c:v>
                </c:pt>
                <c:pt idx="1878">
                  <c:v>9.3949999999999996</c:v>
                </c:pt>
                <c:pt idx="1879">
                  <c:v>9.4</c:v>
                </c:pt>
                <c:pt idx="1880">
                  <c:v>9.4049999999999994</c:v>
                </c:pt>
                <c:pt idx="1881">
                  <c:v>9.41</c:v>
                </c:pt>
                <c:pt idx="1882">
                  <c:v>9.4149999999999991</c:v>
                </c:pt>
                <c:pt idx="1883">
                  <c:v>9.42</c:v>
                </c:pt>
                <c:pt idx="1884">
                  <c:v>9.4250000000000007</c:v>
                </c:pt>
                <c:pt idx="1885">
                  <c:v>9.43</c:v>
                </c:pt>
                <c:pt idx="1886">
                  <c:v>9.4350000000000005</c:v>
                </c:pt>
                <c:pt idx="1887">
                  <c:v>9.44</c:v>
                </c:pt>
                <c:pt idx="1888">
                  <c:v>9.4450000000000003</c:v>
                </c:pt>
                <c:pt idx="1889">
                  <c:v>9.4499999999999993</c:v>
                </c:pt>
                <c:pt idx="1890">
                  <c:v>9.4550000000000001</c:v>
                </c:pt>
                <c:pt idx="1891">
                  <c:v>9.4600000000000009</c:v>
                </c:pt>
                <c:pt idx="1892">
                  <c:v>9.4649999999999999</c:v>
                </c:pt>
                <c:pt idx="1893">
                  <c:v>9.4700000000000006</c:v>
                </c:pt>
                <c:pt idx="1894">
                  <c:v>9.4749999999999996</c:v>
                </c:pt>
                <c:pt idx="1895">
                  <c:v>9.48</c:v>
                </c:pt>
                <c:pt idx="1896">
                  <c:v>9.4849999999999994</c:v>
                </c:pt>
                <c:pt idx="1897">
                  <c:v>9.49</c:v>
                </c:pt>
                <c:pt idx="1898">
                  <c:v>9.4949999999999992</c:v>
                </c:pt>
                <c:pt idx="1899">
                  <c:v>9.5</c:v>
                </c:pt>
                <c:pt idx="1900">
                  <c:v>9.5050000000000008</c:v>
                </c:pt>
                <c:pt idx="1901">
                  <c:v>9.51</c:v>
                </c:pt>
                <c:pt idx="1902">
                  <c:v>9.5150000000000006</c:v>
                </c:pt>
                <c:pt idx="1903">
                  <c:v>9.52</c:v>
                </c:pt>
                <c:pt idx="1904">
                  <c:v>9.5250000000000004</c:v>
                </c:pt>
                <c:pt idx="1905">
                  <c:v>9.5299999999999994</c:v>
                </c:pt>
                <c:pt idx="1906">
                  <c:v>9.5350000000000001</c:v>
                </c:pt>
                <c:pt idx="1907">
                  <c:v>9.5399999999999991</c:v>
                </c:pt>
                <c:pt idx="1908">
                  <c:v>9.5449999999999999</c:v>
                </c:pt>
                <c:pt idx="1909">
                  <c:v>9.5500000000000007</c:v>
                </c:pt>
                <c:pt idx="1910">
                  <c:v>9.5549999999999997</c:v>
                </c:pt>
                <c:pt idx="1911">
                  <c:v>9.56</c:v>
                </c:pt>
                <c:pt idx="1912">
                  <c:v>9.5649999999999995</c:v>
                </c:pt>
                <c:pt idx="1913">
                  <c:v>9.57</c:v>
                </c:pt>
                <c:pt idx="1914">
                  <c:v>9.5749999999999993</c:v>
                </c:pt>
                <c:pt idx="1915">
                  <c:v>9.58</c:v>
                </c:pt>
                <c:pt idx="1916">
                  <c:v>9.5850000000000009</c:v>
                </c:pt>
                <c:pt idx="1917">
                  <c:v>9.59</c:v>
                </c:pt>
                <c:pt idx="1918">
                  <c:v>9.5950000000000006</c:v>
                </c:pt>
                <c:pt idx="1919">
                  <c:v>9.6</c:v>
                </c:pt>
                <c:pt idx="1920">
                  <c:v>9.6050000000000004</c:v>
                </c:pt>
                <c:pt idx="1921">
                  <c:v>9.61</c:v>
                </c:pt>
                <c:pt idx="1922">
                  <c:v>9.6150000000000002</c:v>
                </c:pt>
                <c:pt idx="1923">
                  <c:v>9.6199999999999992</c:v>
                </c:pt>
                <c:pt idx="1924">
                  <c:v>9.625</c:v>
                </c:pt>
                <c:pt idx="1925">
                  <c:v>9.6300000000000008</c:v>
                </c:pt>
                <c:pt idx="1926">
                  <c:v>9.6349999999999998</c:v>
                </c:pt>
                <c:pt idx="1927">
                  <c:v>9.64</c:v>
                </c:pt>
                <c:pt idx="1928">
                  <c:v>9.6449999999999996</c:v>
                </c:pt>
                <c:pt idx="1929">
                  <c:v>9.65</c:v>
                </c:pt>
                <c:pt idx="1930">
                  <c:v>9.6549999999999994</c:v>
                </c:pt>
                <c:pt idx="1931">
                  <c:v>9.66</c:v>
                </c:pt>
                <c:pt idx="1932">
                  <c:v>9.6649999999999991</c:v>
                </c:pt>
                <c:pt idx="1933">
                  <c:v>9.67</c:v>
                </c:pt>
                <c:pt idx="1934">
                  <c:v>9.6750000000000007</c:v>
                </c:pt>
                <c:pt idx="1935">
                  <c:v>9.68</c:v>
                </c:pt>
                <c:pt idx="1936">
                  <c:v>9.6850000000000005</c:v>
                </c:pt>
                <c:pt idx="1937">
                  <c:v>9.69</c:v>
                </c:pt>
                <c:pt idx="1938">
                  <c:v>9.6950000000000003</c:v>
                </c:pt>
                <c:pt idx="1939">
                  <c:v>9.6999999999999993</c:v>
                </c:pt>
                <c:pt idx="1940">
                  <c:v>9.7050000000000001</c:v>
                </c:pt>
                <c:pt idx="1941">
                  <c:v>9.7100000000000009</c:v>
                </c:pt>
                <c:pt idx="1942">
                  <c:v>9.7149999999999999</c:v>
                </c:pt>
                <c:pt idx="1943">
                  <c:v>9.7200000000000006</c:v>
                </c:pt>
                <c:pt idx="1944">
                  <c:v>9.7249999999999996</c:v>
                </c:pt>
                <c:pt idx="1945">
                  <c:v>9.73</c:v>
                </c:pt>
                <c:pt idx="1946">
                  <c:v>9.7349999999999994</c:v>
                </c:pt>
                <c:pt idx="1947">
                  <c:v>9.74</c:v>
                </c:pt>
                <c:pt idx="1948">
                  <c:v>9.7449999999999992</c:v>
                </c:pt>
                <c:pt idx="1949">
                  <c:v>9.75</c:v>
                </c:pt>
                <c:pt idx="1950">
                  <c:v>9.7550000000000008</c:v>
                </c:pt>
                <c:pt idx="1951">
                  <c:v>9.76</c:v>
                </c:pt>
                <c:pt idx="1952">
                  <c:v>9.7650000000000006</c:v>
                </c:pt>
                <c:pt idx="1953">
                  <c:v>9.77</c:v>
                </c:pt>
                <c:pt idx="1954">
                  <c:v>9.7750000000000004</c:v>
                </c:pt>
                <c:pt idx="1955">
                  <c:v>9.7799999999999994</c:v>
                </c:pt>
                <c:pt idx="1956">
                  <c:v>9.7850000000000001</c:v>
                </c:pt>
                <c:pt idx="1957">
                  <c:v>9.7899999999999991</c:v>
                </c:pt>
                <c:pt idx="1958">
                  <c:v>9.7949999999999999</c:v>
                </c:pt>
                <c:pt idx="1959">
                  <c:v>9.8000000000000007</c:v>
                </c:pt>
                <c:pt idx="1960">
                  <c:v>9.8049999999999997</c:v>
                </c:pt>
                <c:pt idx="1961">
                  <c:v>9.81</c:v>
                </c:pt>
                <c:pt idx="1962">
                  <c:v>9.8149999999999995</c:v>
                </c:pt>
                <c:pt idx="1963">
                  <c:v>9.82</c:v>
                </c:pt>
                <c:pt idx="1964">
                  <c:v>9.8249999999999993</c:v>
                </c:pt>
                <c:pt idx="1965">
                  <c:v>9.83</c:v>
                </c:pt>
                <c:pt idx="1966">
                  <c:v>9.8350000000000009</c:v>
                </c:pt>
                <c:pt idx="1967">
                  <c:v>9.84</c:v>
                </c:pt>
                <c:pt idx="1968">
                  <c:v>9.8450000000000006</c:v>
                </c:pt>
                <c:pt idx="1969">
                  <c:v>9.85</c:v>
                </c:pt>
                <c:pt idx="1970">
                  <c:v>9.8550000000000004</c:v>
                </c:pt>
                <c:pt idx="1971">
                  <c:v>9.86</c:v>
                </c:pt>
                <c:pt idx="1972">
                  <c:v>9.8650000000000002</c:v>
                </c:pt>
                <c:pt idx="1973">
                  <c:v>9.8699999999999992</c:v>
                </c:pt>
                <c:pt idx="1974">
                  <c:v>9.875</c:v>
                </c:pt>
                <c:pt idx="1975">
                  <c:v>9.8800000000000008</c:v>
                </c:pt>
                <c:pt idx="1976">
                  <c:v>9.8849999999999998</c:v>
                </c:pt>
                <c:pt idx="1977">
                  <c:v>9.89</c:v>
                </c:pt>
                <c:pt idx="1978">
                  <c:v>9.8949999999999996</c:v>
                </c:pt>
                <c:pt idx="1979">
                  <c:v>9.9</c:v>
                </c:pt>
                <c:pt idx="1980">
                  <c:v>9.9049999999999994</c:v>
                </c:pt>
                <c:pt idx="1981">
                  <c:v>9.91</c:v>
                </c:pt>
                <c:pt idx="1982">
                  <c:v>9.9149999999999991</c:v>
                </c:pt>
                <c:pt idx="1983">
                  <c:v>9.92</c:v>
                </c:pt>
                <c:pt idx="1984">
                  <c:v>9.9250000000000007</c:v>
                </c:pt>
                <c:pt idx="1985">
                  <c:v>9.93</c:v>
                </c:pt>
                <c:pt idx="1986">
                  <c:v>9.9350000000000005</c:v>
                </c:pt>
                <c:pt idx="1987">
                  <c:v>9.94</c:v>
                </c:pt>
                <c:pt idx="1988">
                  <c:v>9.9450000000000003</c:v>
                </c:pt>
                <c:pt idx="1989">
                  <c:v>9.9499999999999993</c:v>
                </c:pt>
                <c:pt idx="1990">
                  <c:v>9.9550000000000001</c:v>
                </c:pt>
                <c:pt idx="1991">
                  <c:v>9.9600000000000009</c:v>
                </c:pt>
                <c:pt idx="1992">
                  <c:v>9.9649999999999999</c:v>
                </c:pt>
                <c:pt idx="1993">
                  <c:v>9.9700000000000006</c:v>
                </c:pt>
                <c:pt idx="1994">
                  <c:v>9.9749999999999996</c:v>
                </c:pt>
                <c:pt idx="1995">
                  <c:v>9.98</c:v>
                </c:pt>
                <c:pt idx="1996">
                  <c:v>9.9849999999999994</c:v>
                </c:pt>
                <c:pt idx="1997">
                  <c:v>9.99</c:v>
                </c:pt>
                <c:pt idx="1998">
                  <c:v>9.9949999999999992</c:v>
                </c:pt>
                <c:pt idx="1999">
                  <c:v>10</c:v>
                </c:pt>
                <c:pt idx="2000">
                  <c:v>10.005000000000001</c:v>
                </c:pt>
                <c:pt idx="2001">
                  <c:v>10.01</c:v>
                </c:pt>
                <c:pt idx="2002">
                  <c:v>10.015000000000001</c:v>
                </c:pt>
                <c:pt idx="2003">
                  <c:v>10.02</c:v>
                </c:pt>
                <c:pt idx="2004">
                  <c:v>10.025</c:v>
                </c:pt>
                <c:pt idx="2005">
                  <c:v>10.029999999999999</c:v>
                </c:pt>
                <c:pt idx="2006">
                  <c:v>10.035</c:v>
                </c:pt>
                <c:pt idx="2007">
                  <c:v>10.039999999999999</c:v>
                </c:pt>
                <c:pt idx="2008">
                  <c:v>10.045</c:v>
                </c:pt>
                <c:pt idx="2009">
                  <c:v>10.050000000000001</c:v>
                </c:pt>
                <c:pt idx="2010">
                  <c:v>10.055</c:v>
                </c:pt>
                <c:pt idx="2011">
                  <c:v>10.06</c:v>
                </c:pt>
                <c:pt idx="2012">
                  <c:v>10.065</c:v>
                </c:pt>
                <c:pt idx="2013">
                  <c:v>10.07</c:v>
                </c:pt>
                <c:pt idx="2014">
                  <c:v>10.074999999999999</c:v>
                </c:pt>
                <c:pt idx="2015">
                  <c:v>10.08</c:v>
                </c:pt>
                <c:pt idx="2016">
                  <c:v>10.085000000000001</c:v>
                </c:pt>
                <c:pt idx="2017">
                  <c:v>10.09</c:v>
                </c:pt>
                <c:pt idx="2018">
                  <c:v>10.095000000000001</c:v>
                </c:pt>
                <c:pt idx="2019">
                  <c:v>10.1</c:v>
                </c:pt>
                <c:pt idx="2020">
                  <c:v>10.105</c:v>
                </c:pt>
                <c:pt idx="2021">
                  <c:v>10.11</c:v>
                </c:pt>
                <c:pt idx="2022">
                  <c:v>10.115</c:v>
                </c:pt>
                <c:pt idx="2023">
                  <c:v>10.119999999999999</c:v>
                </c:pt>
                <c:pt idx="2024">
                  <c:v>10.125</c:v>
                </c:pt>
                <c:pt idx="2025">
                  <c:v>10.130000000000001</c:v>
                </c:pt>
                <c:pt idx="2026">
                  <c:v>10.135</c:v>
                </c:pt>
                <c:pt idx="2027">
                  <c:v>10.14</c:v>
                </c:pt>
                <c:pt idx="2028">
                  <c:v>10.145</c:v>
                </c:pt>
                <c:pt idx="2029">
                  <c:v>10.15</c:v>
                </c:pt>
                <c:pt idx="2030">
                  <c:v>10.154999999999999</c:v>
                </c:pt>
                <c:pt idx="2031">
                  <c:v>10.16</c:v>
                </c:pt>
                <c:pt idx="2032">
                  <c:v>10.164999999999999</c:v>
                </c:pt>
                <c:pt idx="2033">
                  <c:v>10.17</c:v>
                </c:pt>
                <c:pt idx="2034">
                  <c:v>10.175000000000001</c:v>
                </c:pt>
                <c:pt idx="2035">
                  <c:v>10.18</c:v>
                </c:pt>
                <c:pt idx="2036">
                  <c:v>10.185</c:v>
                </c:pt>
                <c:pt idx="2037">
                  <c:v>10.19</c:v>
                </c:pt>
                <c:pt idx="2038">
                  <c:v>10.195</c:v>
                </c:pt>
                <c:pt idx="2039">
                  <c:v>10.199999999999999</c:v>
                </c:pt>
                <c:pt idx="2040">
                  <c:v>10.205</c:v>
                </c:pt>
                <c:pt idx="2041">
                  <c:v>10.210000000000001</c:v>
                </c:pt>
                <c:pt idx="2042">
                  <c:v>10.215</c:v>
                </c:pt>
                <c:pt idx="2043">
                  <c:v>10.220000000000001</c:v>
                </c:pt>
                <c:pt idx="2044">
                  <c:v>10.225</c:v>
                </c:pt>
                <c:pt idx="2045">
                  <c:v>10.23</c:v>
                </c:pt>
                <c:pt idx="2046">
                  <c:v>10.234999999999999</c:v>
                </c:pt>
                <c:pt idx="2047">
                  <c:v>10.24</c:v>
                </c:pt>
                <c:pt idx="2048">
                  <c:v>10.244999999999999</c:v>
                </c:pt>
                <c:pt idx="2049">
                  <c:v>10.25</c:v>
                </c:pt>
                <c:pt idx="2050">
                  <c:v>10.255000000000001</c:v>
                </c:pt>
                <c:pt idx="2051">
                  <c:v>10.26</c:v>
                </c:pt>
                <c:pt idx="2052">
                  <c:v>10.265000000000001</c:v>
                </c:pt>
                <c:pt idx="2053">
                  <c:v>10.27</c:v>
                </c:pt>
                <c:pt idx="2054">
                  <c:v>10.275</c:v>
                </c:pt>
                <c:pt idx="2055">
                  <c:v>10.28</c:v>
                </c:pt>
                <c:pt idx="2056">
                  <c:v>10.285</c:v>
                </c:pt>
                <c:pt idx="2057">
                  <c:v>10.29</c:v>
                </c:pt>
                <c:pt idx="2058">
                  <c:v>10.295</c:v>
                </c:pt>
                <c:pt idx="2059">
                  <c:v>10.3</c:v>
                </c:pt>
                <c:pt idx="2060">
                  <c:v>10.305</c:v>
                </c:pt>
                <c:pt idx="2061">
                  <c:v>10.31</c:v>
                </c:pt>
                <c:pt idx="2062">
                  <c:v>10.315</c:v>
                </c:pt>
                <c:pt idx="2063">
                  <c:v>10.32</c:v>
                </c:pt>
                <c:pt idx="2064">
                  <c:v>10.324999999999999</c:v>
                </c:pt>
                <c:pt idx="2065">
                  <c:v>10.33</c:v>
                </c:pt>
                <c:pt idx="2066">
                  <c:v>10.335000000000001</c:v>
                </c:pt>
                <c:pt idx="2067">
                  <c:v>10.34</c:v>
                </c:pt>
                <c:pt idx="2068">
                  <c:v>10.345000000000001</c:v>
                </c:pt>
                <c:pt idx="2069">
                  <c:v>10.35</c:v>
                </c:pt>
                <c:pt idx="2070">
                  <c:v>10.355</c:v>
                </c:pt>
                <c:pt idx="2071">
                  <c:v>10.36</c:v>
                </c:pt>
                <c:pt idx="2072">
                  <c:v>10.365</c:v>
                </c:pt>
                <c:pt idx="2073">
                  <c:v>10.37</c:v>
                </c:pt>
                <c:pt idx="2074">
                  <c:v>10.375</c:v>
                </c:pt>
                <c:pt idx="2075">
                  <c:v>10.38</c:v>
                </c:pt>
                <c:pt idx="2076">
                  <c:v>10.385</c:v>
                </c:pt>
                <c:pt idx="2077">
                  <c:v>10.39</c:v>
                </c:pt>
                <c:pt idx="2078">
                  <c:v>10.395</c:v>
                </c:pt>
                <c:pt idx="2079">
                  <c:v>10.4</c:v>
                </c:pt>
                <c:pt idx="2080">
                  <c:v>10.404999999999999</c:v>
                </c:pt>
                <c:pt idx="2081">
                  <c:v>10.41</c:v>
                </c:pt>
                <c:pt idx="2082">
                  <c:v>10.414999999999999</c:v>
                </c:pt>
                <c:pt idx="2083">
                  <c:v>10.42</c:v>
                </c:pt>
                <c:pt idx="2084">
                  <c:v>10.425000000000001</c:v>
                </c:pt>
                <c:pt idx="2085">
                  <c:v>10.43</c:v>
                </c:pt>
                <c:pt idx="2086">
                  <c:v>10.435</c:v>
                </c:pt>
                <c:pt idx="2087">
                  <c:v>10.44</c:v>
                </c:pt>
                <c:pt idx="2088">
                  <c:v>10.445</c:v>
                </c:pt>
                <c:pt idx="2089">
                  <c:v>10.45</c:v>
                </c:pt>
                <c:pt idx="2090">
                  <c:v>10.455</c:v>
                </c:pt>
                <c:pt idx="2091">
                  <c:v>10.46</c:v>
                </c:pt>
                <c:pt idx="2092">
                  <c:v>10.465</c:v>
                </c:pt>
                <c:pt idx="2093">
                  <c:v>10.47</c:v>
                </c:pt>
                <c:pt idx="2094">
                  <c:v>10.475</c:v>
                </c:pt>
                <c:pt idx="2095">
                  <c:v>10.48</c:v>
                </c:pt>
                <c:pt idx="2096">
                  <c:v>10.484999999999999</c:v>
                </c:pt>
                <c:pt idx="2097">
                  <c:v>10.49</c:v>
                </c:pt>
                <c:pt idx="2098">
                  <c:v>10.494999999999999</c:v>
                </c:pt>
                <c:pt idx="2099">
                  <c:v>10.5</c:v>
                </c:pt>
                <c:pt idx="2100">
                  <c:v>10.505000000000001</c:v>
                </c:pt>
                <c:pt idx="2101">
                  <c:v>10.51</c:v>
                </c:pt>
                <c:pt idx="2102">
                  <c:v>10.515000000000001</c:v>
                </c:pt>
                <c:pt idx="2103">
                  <c:v>10.52</c:v>
                </c:pt>
                <c:pt idx="2104">
                  <c:v>10.525</c:v>
                </c:pt>
                <c:pt idx="2105">
                  <c:v>10.53</c:v>
                </c:pt>
                <c:pt idx="2106">
                  <c:v>10.535</c:v>
                </c:pt>
                <c:pt idx="2107">
                  <c:v>10.54</c:v>
                </c:pt>
                <c:pt idx="2108">
                  <c:v>10.545</c:v>
                </c:pt>
                <c:pt idx="2109">
                  <c:v>10.55</c:v>
                </c:pt>
                <c:pt idx="2110">
                  <c:v>10.555</c:v>
                </c:pt>
                <c:pt idx="2111">
                  <c:v>10.56</c:v>
                </c:pt>
                <c:pt idx="2112">
                  <c:v>10.565</c:v>
                </c:pt>
                <c:pt idx="2113">
                  <c:v>10.57</c:v>
                </c:pt>
                <c:pt idx="2114">
                  <c:v>10.574999999999999</c:v>
                </c:pt>
                <c:pt idx="2115">
                  <c:v>10.58</c:v>
                </c:pt>
                <c:pt idx="2116">
                  <c:v>10.585000000000001</c:v>
                </c:pt>
                <c:pt idx="2117">
                  <c:v>10.59</c:v>
                </c:pt>
                <c:pt idx="2118">
                  <c:v>10.595000000000001</c:v>
                </c:pt>
                <c:pt idx="2119">
                  <c:v>10.6</c:v>
                </c:pt>
                <c:pt idx="2120">
                  <c:v>10.605</c:v>
                </c:pt>
                <c:pt idx="2121">
                  <c:v>10.61</c:v>
                </c:pt>
                <c:pt idx="2122">
                  <c:v>10.615</c:v>
                </c:pt>
                <c:pt idx="2123">
                  <c:v>10.62</c:v>
                </c:pt>
                <c:pt idx="2124">
                  <c:v>10.625</c:v>
                </c:pt>
                <c:pt idx="2125">
                  <c:v>10.63</c:v>
                </c:pt>
                <c:pt idx="2126">
                  <c:v>10.635</c:v>
                </c:pt>
                <c:pt idx="2127">
                  <c:v>10.64</c:v>
                </c:pt>
                <c:pt idx="2128">
                  <c:v>10.645</c:v>
                </c:pt>
                <c:pt idx="2129">
                  <c:v>10.65</c:v>
                </c:pt>
                <c:pt idx="2130">
                  <c:v>10.654999999999999</c:v>
                </c:pt>
                <c:pt idx="2131">
                  <c:v>10.66</c:v>
                </c:pt>
                <c:pt idx="2132">
                  <c:v>10.664999999999999</c:v>
                </c:pt>
                <c:pt idx="2133">
                  <c:v>10.67</c:v>
                </c:pt>
                <c:pt idx="2134">
                  <c:v>10.675000000000001</c:v>
                </c:pt>
                <c:pt idx="2135">
                  <c:v>10.68</c:v>
                </c:pt>
                <c:pt idx="2136">
                  <c:v>10.685</c:v>
                </c:pt>
                <c:pt idx="2137">
                  <c:v>10.69</c:v>
                </c:pt>
                <c:pt idx="2138">
                  <c:v>10.695</c:v>
                </c:pt>
                <c:pt idx="2139">
                  <c:v>10.7</c:v>
                </c:pt>
                <c:pt idx="2140">
                  <c:v>10.705</c:v>
                </c:pt>
                <c:pt idx="2141">
                  <c:v>10.71</c:v>
                </c:pt>
                <c:pt idx="2142">
                  <c:v>10.715</c:v>
                </c:pt>
                <c:pt idx="2143">
                  <c:v>10.72</c:v>
                </c:pt>
                <c:pt idx="2144">
                  <c:v>10.725</c:v>
                </c:pt>
                <c:pt idx="2145">
                  <c:v>10.73</c:v>
                </c:pt>
                <c:pt idx="2146">
                  <c:v>10.734999999999999</c:v>
                </c:pt>
                <c:pt idx="2147">
                  <c:v>10.74</c:v>
                </c:pt>
                <c:pt idx="2148">
                  <c:v>10.744999999999999</c:v>
                </c:pt>
                <c:pt idx="2149">
                  <c:v>10.75</c:v>
                </c:pt>
                <c:pt idx="2150">
                  <c:v>10.755000000000001</c:v>
                </c:pt>
                <c:pt idx="2151">
                  <c:v>10.76</c:v>
                </c:pt>
                <c:pt idx="2152">
                  <c:v>10.765000000000001</c:v>
                </c:pt>
                <c:pt idx="2153">
                  <c:v>10.77</c:v>
                </c:pt>
                <c:pt idx="2154">
                  <c:v>10.775</c:v>
                </c:pt>
                <c:pt idx="2155">
                  <c:v>10.78</c:v>
                </c:pt>
                <c:pt idx="2156">
                  <c:v>10.785</c:v>
                </c:pt>
                <c:pt idx="2157">
                  <c:v>10.79</c:v>
                </c:pt>
                <c:pt idx="2158">
                  <c:v>10.795</c:v>
                </c:pt>
                <c:pt idx="2159">
                  <c:v>10.8</c:v>
                </c:pt>
                <c:pt idx="2160">
                  <c:v>10.805</c:v>
                </c:pt>
                <c:pt idx="2161">
                  <c:v>10.81</c:v>
                </c:pt>
                <c:pt idx="2162">
                  <c:v>10.815</c:v>
                </c:pt>
                <c:pt idx="2163">
                  <c:v>10.82</c:v>
                </c:pt>
                <c:pt idx="2164">
                  <c:v>10.824999999999999</c:v>
                </c:pt>
                <c:pt idx="2165">
                  <c:v>10.83</c:v>
                </c:pt>
                <c:pt idx="2166">
                  <c:v>10.835000000000001</c:v>
                </c:pt>
                <c:pt idx="2167">
                  <c:v>10.84</c:v>
                </c:pt>
                <c:pt idx="2168">
                  <c:v>10.845000000000001</c:v>
                </c:pt>
                <c:pt idx="2169">
                  <c:v>10.85</c:v>
                </c:pt>
                <c:pt idx="2170">
                  <c:v>10.855</c:v>
                </c:pt>
                <c:pt idx="2171">
                  <c:v>10.86</c:v>
                </c:pt>
                <c:pt idx="2172">
                  <c:v>10.865</c:v>
                </c:pt>
                <c:pt idx="2173">
                  <c:v>10.87</c:v>
                </c:pt>
                <c:pt idx="2174">
                  <c:v>10.875</c:v>
                </c:pt>
                <c:pt idx="2175">
                  <c:v>10.88</c:v>
                </c:pt>
                <c:pt idx="2176">
                  <c:v>10.885</c:v>
                </c:pt>
                <c:pt idx="2177">
                  <c:v>10.89</c:v>
                </c:pt>
                <c:pt idx="2178">
                  <c:v>10.895</c:v>
                </c:pt>
                <c:pt idx="2179">
                  <c:v>10.9</c:v>
                </c:pt>
                <c:pt idx="2180">
                  <c:v>10.904999999999999</c:v>
                </c:pt>
                <c:pt idx="2181">
                  <c:v>10.91</c:v>
                </c:pt>
                <c:pt idx="2182">
                  <c:v>10.914999999999999</c:v>
                </c:pt>
                <c:pt idx="2183">
                  <c:v>10.92</c:v>
                </c:pt>
                <c:pt idx="2184">
                  <c:v>10.925000000000001</c:v>
                </c:pt>
                <c:pt idx="2185">
                  <c:v>10.93</c:v>
                </c:pt>
                <c:pt idx="2186">
                  <c:v>10.935</c:v>
                </c:pt>
                <c:pt idx="2187">
                  <c:v>10.94</c:v>
                </c:pt>
                <c:pt idx="2188">
                  <c:v>10.945</c:v>
                </c:pt>
                <c:pt idx="2189">
                  <c:v>10.95</c:v>
                </c:pt>
                <c:pt idx="2190">
                  <c:v>10.955</c:v>
                </c:pt>
                <c:pt idx="2191">
                  <c:v>10.96</c:v>
                </c:pt>
                <c:pt idx="2192">
                  <c:v>10.965</c:v>
                </c:pt>
                <c:pt idx="2193">
                  <c:v>10.97</c:v>
                </c:pt>
                <c:pt idx="2194">
                  <c:v>10.975</c:v>
                </c:pt>
                <c:pt idx="2195">
                  <c:v>10.98</c:v>
                </c:pt>
                <c:pt idx="2196">
                  <c:v>10.984999999999999</c:v>
                </c:pt>
                <c:pt idx="2197">
                  <c:v>10.99</c:v>
                </c:pt>
                <c:pt idx="2198">
                  <c:v>10.994999999999999</c:v>
                </c:pt>
                <c:pt idx="2199">
                  <c:v>11</c:v>
                </c:pt>
                <c:pt idx="2200">
                  <c:v>11.005000000000001</c:v>
                </c:pt>
                <c:pt idx="2201">
                  <c:v>11.01</c:v>
                </c:pt>
                <c:pt idx="2202">
                  <c:v>11.015000000000001</c:v>
                </c:pt>
                <c:pt idx="2203">
                  <c:v>11.02</c:v>
                </c:pt>
                <c:pt idx="2204">
                  <c:v>11.025</c:v>
                </c:pt>
                <c:pt idx="2205">
                  <c:v>11.03</c:v>
                </c:pt>
                <c:pt idx="2206">
                  <c:v>11.035</c:v>
                </c:pt>
                <c:pt idx="2207">
                  <c:v>11.04</c:v>
                </c:pt>
                <c:pt idx="2208">
                  <c:v>11.045</c:v>
                </c:pt>
                <c:pt idx="2209">
                  <c:v>11.05</c:v>
                </c:pt>
                <c:pt idx="2210">
                  <c:v>11.055</c:v>
                </c:pt>
                <c:pt idx="2211">
                  <c:v>11.06</c:v>
                </c:pt>
                <c:pt idx="2212">
                  <c:v>11.065</c:v>
                </c:pt>
                <c:pt idx="2213">
                  <c:v>11.07</c:v>
                </c:pt>
                <c:pt idx="2214">
                  <c:v>11.074999999999999</c:v>
                </c:pt>
                <c:pt idx="2215">
                  <c:v>11.08</c:v>
                </c:pt>
                <c:pt idx="2216">
                  <c:v>11.085000000000001</c:v>
                </c:pt>
                <c:pt idx="2217">
                  <c:v>11.09</c:v>
                </c:pt>
                <c:pt idx="2218">
                  <c:v>11.095000000000001</c:v>
                </c:pt>
                <c:pt idx="2219">
                  <c:v>11.1</c:v>
                </c:pt>
                <c:pt idx="2220">
                  <c:v>11.105</c:v>
                </c:pt>
                <c:pt idx="2221">
                  <c:v>11.11</c:v>
                </c:pt>
                <c:pt idx="2222">
                  <c:v>11.115</c:v>
                </c:pt>
                <c:pt idx="2223">
                  <c:v>11.12</c:v>
                </c:pt>
                <c:pt idx="2224">
                  <c:v>11.125</c:v>
                </c:pt>
                <c:pt idx="2225">
                  <c:v>11.13</c:v>
                </c:pt>
                <c:pt idx="2226">
                  <c:v>11.135</c:v>
                </c:pt>
                <c:pt idx="2227">
                  <c:v>11.14</c:v>
                </c:pt>
                <c:pt idx="2228">
                  <c:v>11.145</c:v>
                </c:pt>
                <c:pt idx="2229">
                  <c:v>11.15</c:v>
                </c:pt>
                <c:pt idx="2230">
                  <c:v>11.154999999999999</c:v>
                </c:pt>
                <c:pt idx="2231">
                  <c:v>11.16</c:v>
                </c:pt>
                <c:pt idx="2232">
                  <c:v>11.164999999999999</c:v>
                </c:pt>
                <c:pt idx="2233">
                  <c:v>11.17</c:v>
                </c:pt>
                <c:pt idx="2234">
                  <c:v>11.175000000000001</c:v>
                </c:pt>
                <c:pt idx="2235">
                  <c:v>11.18</c:v>
                </c:pt>
                <c:pt idx="2236">
                  <c:v>11.185</c:v>
                </c:pt>
                <c:pt idx="2237">
                  <c:v>11.19</c:v>
                </c:pt>
                <c:pt idx="2238">
                  <c:v>11.195</c:v>
                </c:pt>
                <c:pt idx="2239">
                  <c:v>11.2</c:v>
                </c:pt>
                <c:pt idx="2240">
                  <c:v>11.205</c:v>
                </c:pt>
                <c:pt idx="2241">
                  <c:v>11.21</c:v>
                </c:pt>
                <c:pt idx="2242">
                  <c:v>11.215</c:v>
                </c:pt>
                <c:pt idx="2243">
                  <c:v>11.22</c:v>
                </c:pt>
                <c:pt idx="2244">
                  <c:v>11.225</c:v>
                </c:pt>
                <c:pt idx="2245">
                  <c:v>11.23</c:v>
                </c:pt>
                <c:pt idx="2246">
                  <c:v>11.234999999999999</c:v>
                </c:pt>
                <c:pt idx="2247">
                  <c:v>11.24</c:v>
                </c:pt>
                <c:pt idx="2248">
                  <c:v>11.244999999999999</c:v>
                </c:pt>
                <c:pt idx="2249">
                  <c:v>11.25</c:v>
                </c:pt>
                <c:pt idx="2250">
                  <c:v>11.255000000000001</c:v>
                </c:pt>
                <c:pt idx="2251">
                  <c:v>11.26</c:v>
                </c:pt>
                <c:pt idx="2252">
                  <c:v>11.265000000000001</c:v>
                </c:pt>
                <c:pt idx="2253">
                  <c:v>11.27</c:v>
                </c:pt>
                <c:pt idx="2254">
                  <c:v>11.275</c:v>
                </c:pt>
                <c:pt idx="2255">
                  <c:v>11.28</c:v>
                </c:pt>
                <c:pt idx="2256">
                  <c:v>11.285</c:v>
                </c:pt>
                <c:pt idx="2257">
                  <c:v>11.29</c:v>
                </c:pt>
                <c:pt idx="2258">
                  <c:v>11.295</c:v>
                </c:pt>
                <c:pt idx="2259">
                  <c:v>11.3</c:v>
                </c:pt>
                <c:pt idx="2260">
                  <c:v>11.305</c:v>
                </c:pt>
                <c:pt idx="2261">
                  <c:v>11.31</c:v>
                </c:pt>
                <c:pt idx="2262">
                  <c:v>11.315</c:v>
                </c:pt>
                <c:pt idx="2263">
                  <c:v>11.32</c:v>
                </c:pt>
                <c:pt idx="2264">
                  <c:v>11.324999999999999</c:v>
                </c:pt>
                <c:pt idx="2265">
                  <c:v>11.33</c:v>
                </c:pt>
                <c:pt idx="2266">
                  <c:v>11.335000000000001</c:v>
                </c:pt>
                <c:pt idx="2267">
                  <c:v>11.34</c:v>
                </c:pt>
                <c:pt idx="2268">
                  <c:v>11.345000000000001</c:v>
                </c:pt>
                <c:pt idx="2269">
                  <c:v>11.35</c:v>
                </c:pt>
                <c:pt idx="2270">
                  <c:v>11.355</c:v>
                </c:pt>
                <c:pt idx="2271">
                  <c:v>11.36</c:v>
                </c:pt>
                <c:pt idx="2272">
                  <c:v>11.365</c:v>
                </c:pt>
                <c:pt idx="2273">
                  <c:v>11.37</c:v>
                </c:pt>
                <c:pt idx="2274">
                  <c:v>11.375</c:v>
                </c:pt>
                <c:pt idx="2275">
                  <c:v>11.38</c:v>
                </c:pt>
                <c:pt idx="2276">
                  <c:v>11.385</c:v>
                </c:pt>
                <c:pt idx="2277">
                  <c:v>11.39</c:v>
                </c:pt>
                <c:pt idx="2278">
                  <c:v>11.395</c:v>
                </c:pt>
                <c:pt idx="2279">
                  <c:v>11.4</c:v>
                </c:pt>
                <c:pt idx="2280">
                  <c:v>11.404999999999999</c:v>
                </c:pt>
                <c:pt idx="2281">
                  <c:v>11.41</c:v>
                </c:pt>
                <c:pt idx="2282">
                  <c:v>11.414999999999999</c:v>
                </c:pt>
                <c:pt idx="2283">
                  <c:v>11.42</c:v>
                </c:pt>
                <c:pt idx="2284">
                  <c:v>11.425000000000001</c:v>
                </c:pt>
                <c:pt idx="2285">
                  <c:v>11.43</c:v>
                </c:pt>
                <c:pt idx="2286">
                  <c:v>11.435</c:v>
                </c:pt>
                <c:pt idx="2287">
                  <c:v>11.44</c:v>
                </c:pt>
                <c:pt idx="2288">
                  <c:v>11.445</c:v>
                </c:pt>
                <c:pt idx="2289">
                  <c:v>11.45</c:v>
                </c:pt>
                <c:pt idx="2290">
                  <c:v>11.455</c:v>
                </c:pt>
                <c:pt idx="2291">
                  <c:v>11.46</c:v>
                </c:pt>
                <c:pt idx="2292">
                  <c:v>11.465</c:v>
                </c:pt>
                <c:pt idx="2293">
                  <c:v>11.47</c:v>
                </c:pt>
                <c:pt idx="2294">
                  <c:v>11.475</c:v>
                </c:pt>
                <c:pt idx="2295">
                  <c:v>11.48</c:v>
                </c:pt>
                <c:pt idx="2296">
                  <c:v>11.484999999999999</c:v>
                </c:pt>
                <c:pt idx="2297">
                  <c:v>11.49</c:v>
                </c:pt>
                <c:pt idx="2298">
                  <c:v>11.494999999999999</c:v>
                </c:pt>
                <c:pt idx="2299">
                  <c:v>11.5</c:v>
                </c:pt>
                <c:pt idx="2300">
                  <c:v>11.505000000000001</c:v>
                </c:pt>
                <c:pt idx="2301">
                  <c:v>11.51</c:v>
                </c:pt>
                <c:pt idx="2302">
                  <c:v>11.515000000000001</c:v>
                </c:pt>
                <c:pt idx="2303">
                  <c:v>11.52</c:v>
                </c:pt>
                <c:pt idx="2304">
                  <c:v>11.525</c:v>
                </c:pt>
                <c:pt idx="2305">
                  <c:v>11.53</c:v>
                </c:pt>
                <c:pt idx="2306">
                  <c:v>11.535</c:v>
                </c:pt>
                <c:pt idx="2307">
                  <c:v>11.54</c:v>
                </c:pt>
                <c:pt idx="2308">
                  <c:v>11.545</c:v>
                </c:pt>
                <c:pt idx="2309">
                  <c:v>11.55</c:v>
                </c:pt>
                <c:pt idx="2310">
                  <c:v>11.555</c:v>
                </c:pt>
                <c:pt idx="2311">
                  <c:v>11.56</c:v>
                </c:pt>
                <c:pt idx="2312">
                  <c:v>11.565</c:v>
                </c:pt>
                <c:pt idx="2313">
                  <c:v>11.57</c:v>
                </c:pt>
                <c:pt idx="2314">
                  <c:v>11.574999999999999</c:v>
                </c:pt>
                <c:pt idx="2315">
                  <c:v>11.58</c:v>
                </c:pt>
                <c:pt idx="2316">
                  <c:v>11.585000000000001</c:v>
                </c:pt>
                <c:pt idx="2317">
                  <c:v>11.59</c:v>
                </c:pt>
                <c:pt idx="2318">
                  <c:v>11.595000000000001</c:v>
                </c:pt>
                <c:pt idx="2319">
                  <c:v>11.6</c:v>
                </c:pt>
                <c:pt idx="2320">
                  <c:v>11.605</c:v>
                </c:pt>
                <c:pt idx="2321">
                  <c:v>11.61</c:v>
                </c:pt>
                <c:pt idx="2322">
                  <c:v>11.615</c:v>
                </c:pt>
                <c:pt idx="2323">
                  <c:v>11.62</c:v>
                </c:pt>
                <c:pt idx="2324">
                  <c:v>11.625</c:v>
                </c:pt>
                <c:pt idx="2325">
                  <c:v>11.63</c:v>
                </c:pt>
                <c:pt idx="2326">
                  <c:v>11.635</c:v>
                </c:pt>
                <c:pt idx="2327">
                  <c:v>11.64</c:v>
                </c:pt>
                <c:pt idx="2328">
                  <c:v>11.645</c:v>
                </c:pt>
                <c:pt idx="2329">
                  <c:v>11.65</c:v>
                </c:pt>
                <c:pt idx="2330">
                  <c:v>11.654999999999999</c:v>
                </c:pt>
                <c:pt idx="2331">
                  <c:v>11.66</c:v>
                </c:pt>
                <c:pt idx="2332">
                  <c:v>11.664999999999999</c:v>
                </c:pt>
                <c:pt idx="2333">
                  <c:v>11.67</c:v>
                </c:pt>
                <c:pt idx="2334">
                  <c:v>11.675000000000001</c:v>
                </c:pt>
                <c:pt idx="2335">
                  <c:v>11.68</c:v>
                </c:pt>
                <c:pt idx="2336">
                  <c:v>11.685</c:v>
                </c:pt>
                <c:pt idx="2337">
                  <c:v>11.69</c:v>
                </c:pt>
                <c:pt idx="2338">
                  <c:v>11.695</c:v>
                </c:pt>
                <c:pt idx="2339">
                  <c:v>11.7</c:v>
                </c:pt>
                <c:pt idx="2340">
                  <c:v>11.705</c:v>
                </c:pt>
                <c:pt idx="2341">
                  <c:v>11.71</c:v>
                </c:pt>
                <c:pt idx="2342">
                  <c:v>11.715</c:v>
                </c:pt>
                <c:pt idx="2343">
                  <c:v>11.72</c:v>
                </c:pt>
                <c:pt idx="2344">
                  <c:v>11.725</c:v>
                </c:pt>
                <c:pt idx="2345">
                  <c:v>11.73</c:v>
                </c:pt>
                <c:pt idx="2346">
                  <c:v>11.734999999999999</c:v>
                </c:pt>
                <c:pt idx="2347">
                  <c:v>11.74</c:v>
                </c:pt>
                <c:pt idx="2348">
                  <c:v>11.744999999999999</c:v>
                </c:pt>
                <c:pt idx="2349">
                  <c:v>11.75</c:v>
                </c:pt>
                <c:pt idx="2350">
                  <c:v>11.755000000000001</c:v>
                </c:pt>
                <c:pt idx="2351">
                  <c:v>11.76</c:v>
                </c:pt>
                <c:pt idx="2352">
                  <c:v>11.765000000000001</c:v>
                </c:pt>
                <c:pt idx="2353">
                  <c:v>11.77</c:v>
                </c:pt>
                <c:pt idx="2354">
                  <c:v>11.775</c:v>
                </c:pt>
                <c:pt idx="2355">
                  <c:v>11.78</c:v>
                </c:pt>
                <c:pt idx="2356">
                  <c:v>11.785</c:v>
                </c:pt>
                <c:pt idx="2357">
                  <c:v>11.79</c:v>
                </c:pt>
                <c:pt idx="2358">
                  <c:v>11.795</c:v>
                </c:pt>
                <c:pt idx="2359">
                  <c:v>11.8</c:v>
                </c:pt>
                <c:pt idx="2360">
                  <c:v>11.805</c:v>
                </c:pt>
                <c:pt idx="2361">
                  <c:v>11.81</c:v>
                </c:pt>
                <c:pt idx="2362">
                  <c:v>11.815</c:v>
                </c:pt>
                <c:pt idx="2363">
                  <c:v>11.82</c:v>
                </c:pt>
                <c:pt idx="2364">
                  <c:v>11.824999999999999</c:v>
                </c:pt>
                <c:pt idx="2365">
                  <c:v>11.83</c:v>
                </c:pt>
                <c:pt idx="2366">
                  <c:v>11.835000000000001</c:v>
                </c:pt>
                <c:pt idx="2367">
                  <c:v>11.84</c:v>
                </c:pt>
                <c:pt idx="2368">
                  <c:v>11.845000000000001</c:v>
                </c:pt>
                <c:pt idx="2369">
                  <c:v>11.85</c:v>
                </c:pt>
                <c:pt idx="2370">
                  <c:v>11.855</c:v>
                </c:pt>
                <c:pt idx="2371">
                  <c:v>11.86</c:v>
                </c:pt>
                <c:pt idx="2372">
                  <c:v>11.865</c:v>
                </c:pt>
                <c:pt idx="2373">
                  <c:v>11.87</c:v>
                </c:pt>
                <c:pt idx="2374">
                  <c:v>11.875</c:v>
                </c:pt>
                <c:pt idx="2375">
                  <c:v>11.88</c:v>
                </c:pt>
                <c:pt idx="2376">
                  <c:v>11.885</c:v>
                </c:pt>
                <c:pt idx="2377">
                  <c:v>11.89</c:v>
                </c:pt>
                <c:pt idx="2378">
                  <c:v>11.895</c:v>
                </c:pt>
                <c:pt idx="2379">
                  <c:v>11.9</c:v>
                </c:pt>
                <c:pt idx="2380">
                  <c:v>11.904999999999999</c:v>
                </c:pt>
                <c:pt idx="2381">
                  <c:v>11.91</c:v>
                </c:pt>
                <c:pt idx="2382">
                  <c:v>11.914999999999999</c:v>
                </c:pt>
                <c:pt idx="2383">
                  <c:v>11.92</c:v>
                </c:pt>
                <c:pt idx="2384">
                  <c:v>11.925000000000001</c:v>
                </c:pt>
                <c:pt idx="2385">
                  <c:v>11.93</c:v>
                </c:pt>
                <c:pt idx="2386">
                  <c:v>11.935</c:v>
                </c:pt>
                <c:pt idx="2387">
                  <c:v>11.94</c:v>
                </c:pt>
                <c:pt idx="2388">
                  <c:v>11.945</c:v>
                </c:pt>
                <c:pt idx="2389">
                  <c:v>11.95</c:v>
                </c:pt>
                <c:pt idx="2390">
                  <c:v>11.955</c:v>
                </c:pt>
                <c:pt idx="2391">
                  <c:v>11.96</c:v>
                </c:pt>
                <c:pt idx="2392">
                  <c:v>11.965</c:v>
                </c:pt>
                <c:pt idx="2393">
                  <c:v>11.97</c:v>
                </c:pt>
                <c:pt idx="2394">
                  <c:v>11.975</c:v>
                </c:pt>
                <c:pt idx="2395">
                  <c:v>11.98</c:v>
                </c:pt>
                <c:pt idx="2396">
                  <c:v>11.984999999999999</c:v>
                </c:pt>
                <c:pt idx="2397">
                  <c:v>11.99</c:v>
                </c:pt>
                <c:pt idx="2398">
                  <c:v>11.994999999999999</c:v>
                </c:pt>
                <c:pt idx="2399">
                  <c:v>12</c:v>
                </c:pt>
                <c:pt idx="2400">
                  <c:v>12.005000000000001</c:v>
                </c:pt>
                <c:pt idx="2401">
                  <c:v>12.01</c:v>
                </c:pt>
                <c:pt idx="2402">
                  <c:v>12.015000000000001</c:v>
                </c:pt>
                <c:pt idx="2403">
                  <c:v>12.02</c:v>
                </c:pt>
                <c:pt idx="2404">
                  <c:v>12.025</c:v>
                </c:pt>
                <c:pt idx="2405">
                  <c:v>12.03</c:v>
                </c:pt>
                <c:pt idx="2406">
                  <c:v>12.035</c:v>
                </c:pt>
                <c:pt idx="2407">
                  <c:v>12.04</c:v>
                </c:pt>
                <c:pt idx="2408">
                  <c:v>12.045</c:v>
                </c:pt>
                <c:pt idx="2409">
                  <c:v>12.05</c:v>
                </c:pt>
                <c:pt idx="2410">
                  <c:v>12.055</c:v>
                </c:pt>
                <c:pt idx="2411">
                  <c:v>12.06</c:v>
                </c:pt>
                <c:pt idx="2412">
                  <c:v>12.065</c:v>
                </c:pt>
                <c:pt idx="2413">
                  <c:v>12.07</c:v>
                </c:pt>
                <c:pt idx="2414">
                  <c:v>12.074999999999999</c:v>
                </c:pt>
                <c:pt idx="2415">
                  <c:v>12.08</c:v>
                </c:pt>
                <c:pt idx="2416">
                  <c:v>12.085000000000001</c:v>
                </c:pt>
                <c:pt idx="2417">
                  <c:v>12.09</c:v>
                </c:pt>
                <c:pt idx="2418">
                  <c:v>12.095000000000001</c:v>
                </c:pt>
                <c:pt idx="2419">
                  <c:v>12.1</c:v>
                </c:pt>
                <c:pt idx="2420">
                  <c:v>12.105</c:v>
                </c:pt>
                <c:pt idx="2421">
                  <c:v>12.11</c:v>
                </c:pt>
                <c:pt idx="2422">
                  <c:v>12.115</c:v>
                </c:pt>
                <c:pt idx="2423">
                  <c:v>12.12</c:v>
                </c:pt>
                <c:pt idx="2424">
                  <c:v>12.125</c:v>
                </c:pt>
                <c:pt idx="2425">
                  <c:v>12.13</c:v>
                </c:pt>
                <c:pt idx="2426">
                  <c:v>12.135</c:v>
                </c:pt>
                <c:pt idx="2427">
                  <c:v>12.14</c:v>
                </c:pt>
                <c:pt idx="2428">
                  <c:v>12.145</c:v>
                </c:pt>
                <c:pt idx="2429">
                  <c:v>12.15</c:v>
                </c:pt>
                <c:pt idx="2430">
                  <c:v>12.154999999999999</c:v>
                </c:pt>
                <c:pt idx="2431">
                  <c:v>12.16</c:v>
                </c:pt>
                <c:pt idx="2432">
                  <c:v>12.164999999999999</c:v>
                </c:pt>
                <c:pt idx="2433">
                  <c:v>12.17</c:v>
                </c:pt>
                <c:pt idx="2434">
                  <c:v>12.175000000000001</c:v>
                </c:pt>
                <c:pt idx="2435">
                  <c:v>12.18</c:v>
                </c:pt>
                <c:pt idx="2436">
                  <c:v>12.185</c:v>
                </c:pt>
                <c:pt idx="2437">
                  <c:v>12.19</c:v>
                </c:pt>
                <c:pt idx="2438">
                  <c:v>12.195</c:v>
                </c:pt>
                <c:pt idx="2439">
                  <c:v>12.2</c:v>
                </c:pt>
                <c:pt idx="2440">
                  <c:v>12.205</c:v>
                </c:pt>
                <c:pt idx="2441">
                  <c:v>12.21</c:v>
                </c:pt>
                <c:pt idx="2442">
                  <c:v>12.215</c:v>
                </c:pt>
                <c:pt idx="2443">
                  <c:v>12.22</c:v>
                </c:pt>
                <c:pt idx="2444">
                  <c:v>12.225</c:v>
                </c:pt>
                <c:pt idx="2445">
                  <c:v>12.23</c:v>
                </c:pt>
                <c:pt idx="2446">
                  <c:v>12.234999999999999</c:v>
                </c:pt>
                <c:pt idx="2447">
                  <c:v>12.24</c:v>
                </c:pt>
                <c:pt idx="2448">
                  <c:v>12.244999999999999</c:v>
                </c:pt>
                <c:pt idx="2449">
                  <c:v>12.25</c:v>
                </c:pt>
                <c:pt idx="2450">
                  <c:v>12.255000000000001</c:v>
                </c:pt>
                <c:pt idx="2451">
                  <c:v>12.26</c:v>
                </c:pt>
                <c:pt idx="2452">
                  <c:v>12.265000000000001</c:v>
                </c:pt>
                <c:pt idx="2453">
                  <c:v>12.27</c:v>
                </c:pt>
                <c:pt idx="2454">
                  <c:v>12.275</c:v>
                </c:pt>
                <c:pt idx="2455">
                  <c:v>12.28</c:v>
                </c:pt>
                <c:pt idx="2456">
                  <c:v>12.285</c:v>
                </c:pt>
                <c:pt idx="2457">
                  <c:v>12.29</c:v>
                </c:pt>
                <c:pt idx="2458">
                  <c:v>12.295</c:v>
                </c:pt>
                <c:pt idx="2459">
                  <c:v>12.3</c:v>
                </c:pt>
                <c:pt idx="2460">
                  <c:v>12.305</c:v>
                </c:pt>
                <c:pt idx="2461">
                  <c:v>12.31</c:v>
                </c:pt>
                <c:pt idx="2462">
                  <c:v>12.315</c:v>
                </c:pt>
                <c:pt idx="2463">
                  <c:v>12.32</c:v>
                </c:pt>
                <c:pt idx="2464">
                  <c:v>12.324999999999999</c:v>
                </c:pt>
                <c:pt idx="2465">
                  <c:v>12.33</c:v>
                </c:pt>
                <c:pt idx="2466">
                  <c:v>12.335000000000001</c:v>
                </c:pt>
                <c:pt idx="2467">
                  <c:v>12.34</c:v>
                </c:pt>
                <c:pt idx="2468">
                  <c:v>12.345000000000001</c:v>
                </c:pt>
                <c:pt idx="2469">
                  <c:v>12.35</c:v>
                </c:pt>
                <c:pt idx="2470">
                  <c:v>12.355</c:v>
                </c:pt>
                <c:pt idx="2471">
                  <c:v>12.36</c:v>
                </c:pt>
                <c:pt idx="2472">
                  <c:v>12.365</c:v>
                </c:pt>
                <c:pt idx="2473">
                  <c:v>12.37</c:v>
                </c:pt>
                <c:pt idx="2474">
                  <c:v>12.375</c:v>
                </c:pt>
                <c:pt idx="2475">
                  <c:v>12.38</c:v>
                </c:pt>
                <c:pt idx="2476">
                  <c:v>12.385</c:v>
                </c:pt>
                <c:pt idx="2477">
                  <c:v>12.39</c:v>
                </c:pt>
                <c:pt idx="2478">
                  <c:v>12.395</c:v>
                </c:pt>
                <c:pt idx="2479">
                  <c:v>12.4</c:v>
                </c:pt>
                <c:pt idx="2480">
                  <c:v>12.404999999999999</c:v>
                </c:pt>
                <c:pt idx="2481">
                  <c:v>12.41</c:v>
                </c:pt>
                <c:pt idx="2482">
                  <c:v>12.414999999999999</c:v>
                </c:pt>
                <c:pt idx="2483">
                  <c:v>12.42</c:v>
                </c:pt>
                <c:pt idx="2484">
                  <c:v>12.425000000000001</c:v>
                </c:pt>
                <c:pt idx="2485">
                  <c:v>12.43</c:v>
                </c:pt>
                <c:pt idx="2486">
                  <c:v>12.435</c:v>
                </c:pt>
                <c:pt idx="2487">
                  <c:v>12.44</c:v>
                </c:pt>
                <c:pt idx="2488">
                  <c:v>12.445</c:v>
                </c:pt>
                <c:pt idx="2489">
                  <c:v>12.45</c:v>
                </c:pt>
                <c:pt idx="2490">
                  <c:v>12.455</c:v>
                </c:pt>
                <c:pt idx="2491">
                  <c:v>12.46</c:v>
                </c:pt>
                <c:pt idx="2492">
                  <c:v>12.465</c:v>
                </c:pt>
                <c:pt idx="2493">
                  <c:v>12.47</c:v>
                </c:pt>
                <c:pt idx="2494">
                  <c:v>12.475</c:v>
                </c:pt>
                <c:pt idx="2495">
                  <c:v>12.48</c:v>
                </c:pt>
                <c:pt idx="2496">
                  <c:v>12.484999999999999</c:v>
                </c:pt>
                <c:pt idx="2497">
                  <c:v>12.49</c:v>
                </c:pt>
                <c:pt idx="2498">
                  <c:v>12.494999999999999</c:v>
                </c:pt>
                <c:pt idx="2499">
                  <c:v>12.5</c:v>
                </c:pt>
                <c:pt idx="2500">
                  <c:v>12.505000000000001</c:v>
                </c:pt>
                <c:pt idx="2501">
                  <c:v>12.51</c:v>
                </c:pt>
                <c:pt idx="2502">
                  <c:v>12.515000000000001</c:v>
                </c:pt>
                <c:pt idx="2503">
                  <c:v>12.52</c:v>
                </c:pt>
                <c:pt idx="2504">
                  <c:v>12.525</c:v>
                </c:pt>
                <c:pt idx="2505">
                  <c:v>12.53</c:v>
                </c:pt>
                <c:pt idx="2506">
                  <c:v>12.535</c:v>
                </c:pt>
                <c:pt idx="2507">
                  <c:v>12.54</c:v>
                </c:pt>
                <c:pt idx="2508">
                  <c:v>12.545</c:v>
                </c:pt>
                <c:pt idx="2509">
                  <c:v>12.55</c:v>
                </c:pt>
                <c:pt idx="2510">
                  <c:v>12.555</c:v>
                </c:pt>
                <c:pt idx="2511">
                  <c:v>12.56</c:v>
                </c:pt>
                <c:pt idx="2512">
                  <c:v>12.565</c:v>
                </c:pt>
                <c:pt idx="2513">
                  <c:v>12.57</c:v>
                </c:pt>
                <c:pt idx="2514">
                  <c:v>12.574999999999999</c:v>
                </c:pt>
                <c:pt idx="2515">
                  <c:v>12.58</c:v>
                </c:pt>
                <c:pt idx="2516">
                  <c:v>12.585000000000001</c:v>
                </c:pt>
                <c:pt idx="2517">
                  <c:v>12.59</c:v>
                </c:pt>
                <c:pt idx="2518">
                  <c:v>12.595000000000001</c:v>
                </c:pt>
                <c:pt idx="2519">
                  <c:v>12.6</c:v>
                </c:pt>
                <c:pt idx="2520">
                  <c:v>12.605</c:v>
                </c:pt>
                <c:pt idx="2521">
                  <c:v>12.61</c:v>
                </c:pt>
                <c:pt idx="2522">
                  <c:v>12.615</c:v>
                </c:pt>
                <c:pt idx="2523">
                  <c:v>12.62</c:v>
                </c:pt>
                <c:pt idx="2524">
                  <c:v>12.625</c:v>
                </c:pt>
                <c:pt idx="2525">
                  <c:v>12.63</c:v>
                </c:pt>
                <c:pt idx="2526">
                  <c:v>12.635</c:v>
                </c:pt>
                <c:pt idx="2527">
                  <c:v>12.64</c:v>
                </c:pt>
                <c:pt idx="2528">
                  <c:v>12.645</c:v>
                </c:pt>
                <c:pt idx="2529">
                  <c:v>12.65</c:v>
                </c:pt>
                <c:pt idx="2530">
                  <c:v>12.654999999999999</c:v>
                </c:pt>
                <c:pt idx="2531">
                  <c:v>12.66</c:v>
                </c:pt>
                <c:pt idx="2532">
                  <c:v>12.664999999999999</c:v>
                </c:pt>
                <c:pt idx="2533">
                  <c:v>12.67</c:v>
                </c:pt>
                <c:pt idx="2534">
                  <c:v>12.675000000000001</c:v>
                </c:pt>
                <c:pt idx="2535">
                  <c:v>12.68</c:v>
                </c:pt>
                <c:pt idx="2536">
                  <c:v>12.685</c:v>
                </c:pt>
                <c:pt idx="2537">
                  <c:v>12.69</c:v>
                </c:pt>
                <c:pt idx="2538">
                  <c:v>12.695</c:v>
                </c:pt>
                <c:pt idx="2539">
                  <c:v>12.7</c:v>
                </c:pt>
                <c:pt idx="2540">
                  <c:v>12.705</c:v>
                </c:pt>
                <c:pt idx="2541">
                  <c:v>12.71</c:v>
                </c:pt>
                <c:pt idx="2542">
                  <c:v>12.715</c:v>
                </c:pt>
                <c:pt idx="2543">
                  <c:v>12.72</c:v>
                </c:pt>
                <c:pt idx="2544">
                  <c:v>12.725</c:v>
                </c:pt>
                <c:pt idx="2545">
                  <c:v>12.73</c:v>
                </c:pt>
                <c:pt idx="2546">
                  <c:v>12.734999999999999</c:v>
                </c:pt>
                <c:pt idx="2547">
                  <c:v>12.74</c:v>
                </c:pt>
                <c:pt idx="2548">
                  <c:v>12.744999999999999</c:v>
                </c:pt>
                <c:pt idx="2549">
                  <c:v>12.75</c:v>
                </c:pt>
                <c:pt idx="2550">
                  <c:v>12.755000000000001</c:v>
                </c:pt>
                <c:pt idx="2551">
                  <c:v>12.76</c:v>
                </c:pt>
                <c:pt idx="2552">
                  <c:v>12.765000000000001</c:v>
                </c:pt>
                <c:pt idx="2553">
                  <c:v>12.77</c:v>
                </c:pt>
                <c:pt idx="2554">
                  <c:v>12.775</c:v>
                </c:pt>
                <c:pt idx="2555">
                  <c:v>12.78</c:v>
                </c:pt>
                <c:pt idx="2556">
                  <c:v>12.785</c:v>
                </c:pt>
                <c:pt idx="2557">
                  <c:v>12.79</c:v>
                </c:pt>
                <c:pt idx="2558">
                  <c:v>12.795</c:v>
                </c:pt>
                <c:pt idx="2559">
                  <c:v>12.8</c:v>
                </c:pt>
                <c:pt idx="2560">
                  <c:v>12.805</c:v>
                </c:pt>
                <c:pt idx="2561">
                  <c:v>12.81</c:v>
                </c:pt>
                <c:pt idx="2562">
                  <c:v>12.815</c:v>
                </c:pt>
                <c:pt idx="2563">
                  <c:v>12.82</c:v>
                </c:pt>
                <c:pt idx="2564">
                  <c:v>12.824999999999999</c:v>
                </c:pt>
                <c:pt idx="2565">
                  <c:v>12.83</c:v>
                </c:pt>
                <c:pt idx="2566">
                  <c:v>12.835000000000001</c:v>
                </c:pt>
                <c:pt idx="2567">
                  <c:v>12.84</c:v>
                </c:pt>
                <c:pt idx="2568">
                  <c:v>12.845000000000001</c:v>
                </c:pt>
                <c:pt idx="2569">
                  <c:v>12.85</c:v>
                </c:pt>
                <c:pt idx="2570">
                  <c:v>12.855</c:v>
                </c:pt>
                <c:pt idx="2571">
                  <c:v>12.86</c:v>
                </c:pt>
                <c:pt idx="2572">
                  <c:v>12.865</c:v>
                </c:pt>
                <c:pt idx="2573">
                  <c:v>12.87</c:v>
                </c:pt>
                <c:pt idx="2574">
                  <c:v>12.875</c:v>
                </c:pt>
                <c:pt idx="2575">
                  <c:v>12.88</c:v>
                </c:pt>
                <c:pt idx="2576">
                  <c:v>12.885</c:v>
                </c:pt>
                <c:pt idx="2577">
                  <c:v>12.89</c:v>
                </c:pt>
                <c:pt idx="2578">
                  <c:v>12.895</c:v>
                </c:pt>
                <c:pt idx="2579">
                  <c:v>12.9</c:v>
                </c:pt>
                <c:pt idx="2580">
                  <c:v>12.904999999999999</c:v>
                </c:pt>
                <c:pt idx="2581">
                  <c:v>12.91</c:v>
                </c:pt>
                <c:pt idx="2582">
                  <c:v>12.914999999999999</c:v>
                </c:pt>
                <c:pt idx="2583">
                  <c:v>12.92</c:v>
                </c:pt>
                <c:pt idx="2584">
                  <c:v>12.925000000000001</c:v>
                </c:pt>
                <c:pt idx="2585">
                  <c:v>12.93</c:v>
                </c:pt>
                <c:pt idx="2586">
                  <c:v>12.935</c:v>
                </c:pt>
                <c:pt idx="2587">
                  <c:v>12.94</c:v>
                </c:pt>
                <c:pt idx="2588">
                  <c:v>12.945</c:v>
                </c:pt>
                <c:pt idx="2589">
                  <c:v>12.95</c:v>
                </c:pt>
                <c:pt idx="2590">
                  <c:v>12.955</c:v>
                </c:pt>
                <c:pt idx="2591">
                  <c:v>12.96</c:v>
                </c:pt>
                <c:pt idx="2592">
                  <c:v>12.965</c:v>
                </c:pt>
                <c:pt idx="2593">
                  <c:v>12.97</c:v>
                </c:pt>
                <c:pt idx="2594">
                  <c:v>12.975</c:v>
                </c:pt>
                <c:pt idx="2595">
                  <c:v>12.98</c:v>
                </c:pt>
                <c:pt idx="2596">
                  <c:v>12.984999999999999</c:v>
                </c:pt>
                <c:pt idx="2597">
                  <c:v>12.99</c:v>
                </c:pt>
                <c:pt idx="2598">
                  <c:v>12.994999999999999</c:v>
                </c:pt>
                <c:pt idx="2599">
                  <c:v>13</c:v>
                </c:pt>
                <c:pt idx="2600">
                  <c:v>13.005000000000001</c:v>
                </c:pt>
                <c:pt idx="2601">
                  <c:v>13.01</c:v>
                </c:pt>
                <c:pt idx="2602">
                  <c:v>13.015000000000001</c:v>
                </c:pt>
                <c:pt idx="2603">
                  <c:v>13.02</c:v>
                </c:pt>
                <c:pt idx="2604">
                  <c:v>13.025</c:v>
                </c:pt>
                <c:pt idx="2605">
                  <c:v>13.03</c:v>
                </c:pt>
                <c:pt idx="2606">
                  <c:v>13.035</c:v>
                </c:pt>
                <c:pt idx="2607">
                  <c:v>13.04</c:v>
                </c:pt>
                <c:pt idx="2608">
                  <c:v>13.045</c:v>
                </c:pt>
                <c:pt idx="2609">
                  <c:v>13.05</c:v>
                </c:pt>
                <c:pt idx="2610">
                  <c:v>13.055</c:v>
                </c:pt>
                <c:pt idx="2611">
                  <c:v>13.06</c:v>
                </c:pt>
                <c:pt idx="2612">
                  <c:v>13.065</c:v>
                </c:pt>
                <c:pt idx="2613">
                  <c:v>13.07</c:v>
                </c:pt>
                <c:pt idx="2614">
                  <c:v>13.074999999999999</c:v>
                </c:pt>
                <c:pt idx="2615">
                  <c:v>13.08</c:v>
                </c:pt>
                <c:pt idx="2616">
                  <c:v>13.085000000000001</c:v>
                </c:pt>
                <c:pt idx="2617">
                  <c:v>13.09</c:v>
                </c:pt>
                <c:pt idx="2618">
                  <c:v>13.095000000000001</c:v>
                </c:pt>
                <c:pt idx="2619">
                  <c:v>13.1</c:v>
                </c:pt>
                <c:pt idx="2620">
                  <c:v>13.105</c:v>
                </c:pt>
                <c:pt idx="2621">
                  <c:v>13.11</c:v>
                </c:pt>
                <c:pt idx="2622">
                  <c:v>13.115</c:v>
                </c:pt>
                <c:pt idx="2623">
                  <c:v>13.12</c:v>
                </c:pt>
                <c:pt idx="2624">
                  <c:v>13.125</c:v>
                </c:pt>
                <c:pt idx="2625">
                  <c:v>13.13</c:v>
                </c:pt>
                <c:pt idx="2626">
                  <c:v>13.135</c:v>
                </c:pt>
                <c:pt idx="2627">
                  <c:v>13.14</c:v>
                </c:pt>
                <c:pt idx="2628">
                  <c:v>13.145</c:v>
                </c:pt>
                <c:pt idx="2629">
                  <c:v>13.15</c:v>
                </c:pt>
                <c:pt idx="2630">
                  <c:v>13.154999999999999</c:v>
                </c:pt>
                <c:pt idx="2631">
                  <c:v>13.16</c:v>
                </c:pt>
                <c:pt idx="2632">
                  <c:v>13.164999999999999</c:v>
                </c:pt>
                <c:pt idx="2633">
                  <c:v>13.17</c:v>
                </c:pt>
                <c:pt idx="2634">
                  <c:v>13.175000000000001</c:v>
                </c:pt>
                <c:pt idx="2635">
                  <c:v>13.18</c:v>
                </c:pt>
                <c:pt idx="2636">
                  <c:v>13.185</c:v>
                </c:pt>
                <c:pt idx="2637">
                  <c:v>13.19</c:v>
                </c:pt>
                <c:pt idx="2638">
                  <c:v>13.195</c:v>
                </c:pt>
                <c:pt idx="2639">
                  <c:v>13.2</c:v>
                </c:pt>
                <c:pt idx="2640">
                  <c:v>13.205</c:v>
                </c:pt>
                <c:pt idx="2641">
                  <c:v>13.21</c:v>
                </c:pt>
                <c:pt idx="2642">
                  <c:v>13.215</c:v>
                </c:pt>
                <c:pt idx="2643">
                  <c:v>13.22</c:v>
                </c:pt>
                <c:pt idx="2644">
                  <c:v>13.225</c:v>
                </c:pt>
                <c:pt idx="2645">
                  <c:v>13.23</c:v>
                </c:pt>
                <c:pt idx="2646">
                  <c:v>13.234999999999999</c:v>
                </c:pt>
                <c:pt idx="2647">
                  <c:v>13.24</c:v>
                </c:pt>
                <c:pt idx="2648">
                  <c:v>13.244999999999999</c:v>
                </c:pt>
                <c:pt idx="2649">
                  <c:v>13.25</c:v>
                </c:pt>
                <c:pt idx="2650">
                  <c:v>13.255000000000001</c:v>
                </c:pt>
                <c:pt idx="2651">
                  <c:v>13.26</c:v>
                </c:pt>
                <c:pt idx="2652">
                  <c:v>13.265000000000001</c:v>
                </c:pt>
                <c:pt idx="2653">
                  <c:v>13.27</c:v>
                </c:pt>
                <c:pt idx="2654">
                  <c:v>13.275</c:v>
                </c:pt>
                <c:pt idx="2655">
                  <c:v>13.28</c:v>
                </c:pt>
                <c:pt idx="2656">
                  <c:v>13.285</c:v>
                </c:pt>
                <c:pt idx="2657">
                  <c:v>13.29</c:v>
                </c:pt>
                <c:pt idx="2658">
                  <c:v>13.295</c:v>
                </c:pt>
                <c:pt idx="2659">
                  <c:v>13.3</c:v>
                </c:pt>
                <c:pt idx="2660">
                  <c:v>13.305</c:v>
                </c:pt>
                <c:pt idx="2661">
                  <c:v>13.31</c:v>
                </c:pt>
                <c:pt idx="2662">
                  <c:v>13.315</c:v>
                </c:pt>
                <c:pt idx="2663">
                  <c:v>13.32</c:v>
                </c:pt>
                <c:pt idx="2664">
                  <c:v>13.324999999999999</c:v>
                </c:pt>
                <c:pt idx="2665">
                  <c:v>13.33</c:v>
                </c:pt>
                <c:pt idx="2666">
                  <c:v>13.335000000000001</c:v>
                </c:pt>
                <c:pt idx="2667">
                  <c:v>13.34</c:v>
                </c:pt>
                <c:pt idx="2668">
                  <c:v>13.345000000000001</c:v>
                </c:pt>
                <c:pt idx="2669">
                  <c:v>13.35</c:v>
                </c:pt>
                <c:pt idx="2670">
                  <c:v>13.355</c:v>
                </c:pt>
                <c:pt idx="2671">
                  <c:v>13.36</c:v>
                </c:pt>
                <c:pt idx="2672">
                  <c:v>13.365</c:v>
                </c:pt>
                <c:pt idx="2673">
                  <c:v>13.37</c:v>
                </c:pt>
                <c:pt idx="2674">
                  <c:v>13.375</c:v>
                </c:pt>
                <c:pt idx="2675">
                  <c:v>13.38</c:v>
                </c:pt>
                <c:pt idx="2676">
                  <c:v>13.385</c:v>
                </c:pt>
                <c:pt idx="2677">
                  <c:v>13.39</c:v>
                </c:pt>
                <c:pt idx="2678">
                  <c:v>13.395</c:v>
                </c:pt>
                <c:pt idx="2679">
                  <c:v>13.4</c:v>
                </c:pt>
                <c:pt idx="2680">
                  <c:v>13.404999999999999</c:v>
                </c:pt>
                <c:pt idx="2681">
                  <c:v>13.41</c:v>
                </c:pt>
                <c:pt idx="2682">
                  <c:v>13.414999999999999</c:v>
                </c:pt>
                <c:pt idx="2683">
                  <c:v>13.42</c:v>
                </c:pt>
                <c:pt idx="2684">
                  <c:v>13.425000000000001</c:v>
                </c:pt>
                <c:pt idx="2685">
                  <c:v>13.43</c:v>
                </c:pt>
                <c:pt idx="2686">
                  <c:v>13.435</c:v>
                </c:pt>
                <c:pt idx="2687">
                  <c:v>13.44</c:v>
                </c:pt>
                <c:pt idx="2688">
                  <c:v>13.445</c:v>
                </c:pt>
                <c:pt idx="2689">
                  <c:v>13.45</c:v>
                </c:pt>
                <c:pt idx="2690">
                  <c:v>13.455</c:v>
                </c:pt>
                <c:pt idx="2691">
                  <c:v>13.46</c:v>
                </c:pt>
                <c:pt idx="2692">
                  <c:v>13.465</c:v>
                </c:pt>
                <c:pt idx="2693">
                  <c:v>13.47</c:v>
                </c:pt>
                <c:pt idx="2694">
                  <c:v>13.475</c:v>
                </c:pt>
                <c:pt idx="2695">
                  <c:v>13.48</c:v>
                </c:pt>
                <c:pt idx="2696">
                  <c:v>13.484999999999999</c:v>
                </c:pt>
                <c:pt idx="2697">
                  <c:v>13.49</c:v>
                </c:pt>
                <c:pt idx="2698">
                  <c:v>13.494999999999999</c:v>
                </c:pt>
                <c:pt idx="2699">
                  <c:v>13.5</c:v>
                </c:pt>
                <c:pt idx="2700">
                  <c:v>13.505000000000001</c:v>
                </c:pt>
                <c:pt idx="2701">
                  <c:v>13.51</c:v>
                </c:pt>
                <c:pt idx="2702">
                  <c:v>13.515000000000001</c:v>
                </c:pt>
                <c:pt idx="2703">
                  <c:v>13.52</c:v>
                </c:pt>
                <c:pt idx="2704">
                  <c:v>13.525</c:v>
                </c:pt>
                <c:pt idx="2705">
                  <c:v>13.53</c:v>
                </c:pt>
                <c:pt idx="2706">
                  <c:v>13.535</c:v>
                </c:pt>
                <c:pt idx="2707">
                  <c:v>13.54</c:v>
                </c:pt>
                <c:pt idx="2708">
                  <c:v>13.545</c:v>
                </c:pt>
                <c:pt idx="2709">
                  <c:v>13.55</c:v>
                </c:pt>
                <c:pt idx="2710">
                  <c:v>13.555</c:v>
                </c:pt>
                <c:pt idx="2711">
                  <c:v>13.56</c:v>
                </c:pt>
                <c:pt idx="2712">
                  <c:v>13.565</c:v>
                </c:pt>
                <c:pt idx="2713">
                  <c:v>13.57</c:v>
                </c:pt>
                <c:pt idx="2714">
                  <c:v>13.574999999999999</c:v>
                </c:pt>
                <c:pt idx="2715">
                  <c:v>13.58</c:v>
                </c:pt>
                <c:pt idx="2716">
                  <c:v>13.585000000000001</c:v>
                </c:pt>
                <c:pt idx="2717">
                  <c:v>13.59</c:v>
                </c:pt>
                <c:pt idx="2718">
                  <c:v>13.595000000000001</c:v>
                </c:pt>
                <c:pt idx="2719">
                  <c:v>13.6</c:v>
                </c:pt>
                <c:pt idx="2720">
                  <c:v>13.605</c:v>
                </c:pt>
                <c:pt idx="2721">
                  <c:v>13.61</c:v>
                </c:pt>
                <c:pt idx="2722">
                  <c:v>13.615</c:v>
                </c:pt>
                <c:pt idx="2723">
                  <c:v>13.62</c:v>
                </c:pt>
                <c:pt idx="2724">
                  <c:v>13.625</c:v>
                </c:pt>
                <c:pt idx="2725">
                  <c:v>13.63</c:v>
                </c:pt>
                <c:pt idx="2726">
                  <c:v>13.635</c:v>
                </c:pt>
                <c:pt idx="2727">
                  <c:v>13.64</c:v>
                </c:pt>
                <c:pt idx="2728">
                  <c:v>13.645</c:v>
                </c:pt>
                <c:pt idx="2729">
                  <c:v>13.65</c:v>
                </c:pt>
                <c:pt idx="2730">
                  <c:v>13.654999999999999</c:v>
                </c:pt>
                <c:pt idx="2731">
                  <c:v>13.66</c:v>
                </c:pt>
                <c:pt idx="2732">
                  <c:v>13.664999999999999</c:v>
                </c:pt>
                <c:pt idx="2733">
                  <c:v>13.67</c:v>
                </c:pt>
                <c:pt idx="2734">
                  <c:v>13.675000000000001</c:v>
                </c:pt>
                <c:pt idx="2735">
                  <c:v>13.68</c:v>
                </c:pt>
                <c:pt idx="2736">
                  <c:v>13.685</c:v>
                </c:pt>
                <c:pt idx="2737">
                  <c:v>13.69</c:v>
                </c:pt>
                <c:pt idx="2738">
                  <c:v>13.695</c:v>
                </c:pt>
                <c:pt idx="2739">
                  <c:v>13.7</c:v>
                </c:pt>
                <c:pt idx="2740">
                  <c:v>13.705</c:v>
                </c:pt>
                <c:pt idx="2741">
                  <c:v>13.71</c:v>
                </c:pt>
                <c:pt idx="2742">
                  <c:v>13.715</c:v>
                </c:pt>
                <c:pt idx="2743">
                  <c:v>13.72</c:v>
                </c:pt>
                <c:pt idx="2744">
                  <c:v>13.725</c:v>
                </c:pt>
                <c:pt idx="2745">
                  <c:v>13.73</c:v>
                </c:pt>
                <c:pt idx="2746">
                  <c:v>13.734999999999999</c:v>
                </c:pt>
                <c:pt idx="2747">
                  <c:v>13.74</c:v>
                </c:pt>
                <c:pt idx="2748">
                  <c:v>13.744999999999999</c:v>
                </c:pt>
                <c:pt idx="2749">
                  <c:v>13.75</c:v>
                </c:pt>
                <c:pt idx="2750">
                  <c:v>13.755000000000001</c:v>
                </c:pt>
                <c:pt idx="2751">
                  <c:v>13.76</c:v>
                </c:pt>
                <c:pt idx="2752">
                  <c:v>13.765000000000001</c:v>
                </c:pt>
                <c:pt idx="2753">
                  <c:v>13.77</c:v>
                </c:pt>
                <c:pt idx="2754">
                  <c:v>13.775</c:v>
                </c:pt>
                <c:pt idx="2755">
                  <c:v>13.78</c:v>
                </c:pt>
                <c:pt idx="2756">
                  <c:v>13.785</c:v>
                </c:pt>
                <c:pt idx="2757">
                  <c:v>13.79</c:v>
                </c:pt>
                <c:pt idx="2758">
                  <c:v>13.795</c:v>
                </c:pt>
                <c:pt idx="2759">
                  <c:v>13.8</c:v>
                </c:pt>
                <c:pt idx="2760">
                  <c:v>13.805</c:v>
                </c:pt>
                <c:pt idx="2761">
                  <c:v>13.81</c:v>
                </c:pt>
                <c:pt idx="2762">
                  <c:v>13.815</c:v>
                </c:pt>
                <c:pt idx="2763">
                  <c:v>13.82</c:v>
                </c:pt>
                <c:pt idx="2764">
                  <c:v>13.824999999999999</c:v>
                </c:pt>
                <c:pt idx="2765">
                  <c:v>13.83</c:v>
                </c:pt>
                <c:pt idx="2766">
                  <c:v>13.835000000000001</c:v>
                </c:pt>
                <c:pt idx="2767">
                  <c:v>13.84</c:v>
                </c:pt>
                <c:pt idx="2768">
                  <c:v>13.845000000000001</c:v>
                </c:pt>
                <c:pt idx="2769">
                  <c:v>13.85</c:v>
                </c:pt>
                <c:pt idx="2770">
                  <c:v>13.855</c:v>
                </c:pt>
                <c:pt idx="2771">
                  <c:v>13.86</c:v>
                </c:pt>
                <c:pt idx="2772">
                  <c:v>13.865</c:v>
                </c:pt>
                <c:pt idx="2773">
                  <c:v>13.87</c:v>
                </c:pt>
                <c:pt idx="2774">
                  <c:v>13.875</c:v>
                </c:pt>
                <c:pt idx="2775">
                  <c:v>13.88</c:v>
                </c:pt>
                <c:pt idx="2776">
                  <c:v>13.885</c:v>
                </c:pt>
                <c:pt idx="2777">
                  <c:v>13.89</c:v>
                </c:pt>
                <c:pt idx="2778">
                  <c:v>13.895</c:v>
                </c:pt>
                <c:pt idx="2779">
                  <c:v>13.9</c:v>
                </c:pt>
                <c:pt idx="2780">
                  <c:v>13.904999999999999</c:v>
                </c:pt>
                <c:pt idx="2781">
                  <c:v>13.91</c:v>
                </c:pt>
                <c:pt idx="2782">
                  <c:v>13.914999999999999</c:v>
                </c:pt>
                <c:pt idx="2783">
                  <c:v>13.92</c:v>
                </c:pt>
                <c:pt idx="2784">
                  <c:v>13.925000000000001</c:v>
                </c:pt>
                <c:pt idx="2785">
                  <c:v>13.93</c:v>
                </c:pt>
                <c:pt idx="2786">
                  <c:v>13.935</c:v>
                </c:pt>
                <c:pt idx="2787">
                  <c:v>13.94</c:v>
                </c:pt>
                <c:pt idx="2788">
                  <c:v>13.945</c:v>
                </c:pt>
                <c:pt idx="2789">
                  <c:v>13.95</c:v>
                </c:pt>
                <c:pt idx="2790">
                  <c:v>13.955</c:v>
                </c:pt>
                <c:pt idx="2791">
                  <c:v>13.96</c:v>
                </c:pt>
                <c:pt idx="2792">
                  <c:v>13.965</c:v>
                </c:pt>
                <c:pt idx="2793">
                  <c:v>13.97</c:v>
                </c:pt>
                <c:pt idx="2794">
                  <c:v>13.975</c:v>
                </c:pt>
                <c:pt idx="2795">
                  <c:v>13.98</c:v>
                </c:pt>
                <c:pt idx="2796">
                  <c:v>13.984999999999999</c:v>
                </c:pt>
                <c:pt idx="2797">
                  <c:v>13.99</c:v>
                </c:pt>
                <c:pt idx="2798">
                  <c:v>13.994999999999999</c:v>
                </c:pt>
                <c:pt idx="2799">
                  <c:v>14</c:v>
                </c:pt>
                <c:pt idx="2800">
                  <c:v>14.005000000000001</c:v>
                </c:pt>
                <c:pt idx="2801">
                  <c:v>14.01</c:v>
                </c:pt>
                <c:pt idx="2802">
                  <c:v>14.015000000000001</c:v>
                </c:pt>
                <c:pt idx="2803">
                  <c:v>14.02</c:v>
                </c:pt>
                <c:pt idx="2804">
                  <c:v>14.025</c:v>
                </c:pt>
                <c:pt idx="2805">
                  <c:v>14.03</c:v>
                </c:pt>
                <c:pt idx="2806">
                  <c:v>14.035</c:v>
                </c:pt>
                <c:pt idx="2807">
                  <c:v>14.04</c:v>
                </c:pt>
                <c:pt idx="2808">
                  <c:v>14.045</c:v>
                </c:pt>
                <c:pt idx="2809">
                  <c:v>14.05</c:v>
                </c:pt>
                <c:pt idx="2810">
                  <c:v>14.055</c:v>
                </c:pt>
                <c:pt idx="2811">
                  <c:v>14.06</c:v>
                </c:pt>
                <c:pt idx="2812">
                  <c:v>14.065</c:v>
                </c:pt>
                <c:pt idx="2813">
                  <c:v>14.07</c:v>
                </c:pt>
                <c:pt idx="2814">
                  <c:v>14.074999999999999</c:v>
                </c:pt>
                <c:pt idx="2815">
                  <c:v>14.08</c:v>
                </c:pt>
                <c:pt idx="2816">
                  <c:v>14.085000000000001</c:v>
                </c:pt>
                <c:pt idx="2817">
                  <c:v>14.09</c:v>
                </c:pt>
                <c:pt idx="2818">
                  <c:v>14.095000000000001</c:v>
                </c:pt>
                <c:pt idx="2819">
                  <c:v>14.1</c:v>
                </c:pt>
                <c:pt idx="2820">
                  <c:v>14.105</c:v>
                </c:pt>
                <c:pt idx="2821">
                  <c:v>14.11</c:v>
                </c:pt>
                <c:pt idx="2822">
                  <c:v>14.115</c:v>
                </c:pt>
                <c:pt idx="2823">
                  <c:v>14.12</c:v>
                </c:pt>
                <c:pt idx="2824">
                  <c:v>14.125</c:v>
                </c:pt>
                <c:pt idx="2825">
                  <c:v>14.13</c:v>
                </c:pt>
                <c:pt idx="2826">
                  <c:v>14.135</c:v>
                </c:pt>
                <c:pt idx="2827">
                  <c:v>14.14</c:v>
                </c:pt>
                <c:pt idx="2828">
                  <c:v>14.145</c:v>
                </c:pt>
                <c:pt idx="2829">
                  <c:v>14.15</c:v>
                </c:pt>
                <c:pt idx="2830">
                  <c:v>14.154999999999999</c:v>
                </c:pt>
                <c:pt idx="2831">
                  <c:v>14.16</c:v>
                </c:pt>
                <c:pt idx="2832">
                  <c:v>14.164999999999999</c:v>
                </c:pt>
                <c:pt idx="2833">
                  <c:v>14.17</c:v>
                </c:pt>
                <c:pt idx="2834">
                  <c:v>14.175000000000001</c:v>
                </c:pt>
                <c:pt idx="2835">
                  <c:v>14.18</c:v>
                </c:pt>
                <c:pt idx="2836">
                  <c:v>14.185</c:v>
                </c:pt>
                <c:pt idx="2837">
                  <c:v>14.19</c:v>
                </c:pt>
                <c:pt idx="2838">
                  <c:v>14.195</c:v>
                </c:pt>
                <c:pt idx="2839">
                  <c:v>14.2</c:v>
                </c:pt>
                <c:pt idx="2840">
                  <c:v>14.205</c:v>
                </c:pt>
                <c:pt idx="2841">
                  <c:v>14.21</c:v>
                </c:pt>
                <c:pt idx="2842">
                  <c:v>14.215</c:v>
                </c:pt>
                <c:pt idx="2843">
                  <c:v>14.22</c:v>
                </c:pt>
                <c:pt idx="2844">
                  <c:v>14.225</c:v>
                </c:pt>
                <c:pt idx="2845">
                  <c:v>14.23</c:v>
                </c:pt>
                <c:pt idx="2846">
                  <c:v>14.234999999999999</c:v>
                </c:pt>
                <c:pt idx="2847">
                  <c:v>14.24</c:v>
                </c:pt>
                <c:pt idx="2848">
                  <c:v>14.244999999999999</c:v>
                </c:pt>
                <c:pt idx="2849">
                  <c:v>14.25</c:v>
                </c:pt>
                <c:pt idx="2850">
                  <c:v>14.255000000000001</c:v>
                </c:pt>
                <c:pt idx="2851">
                  <c:v>14.26</c:v>
                </c:pt>
                <c:pt idx="2852">
                  <c:v>14.265000000000001</c:v>
                </c:pt>
                <c:pt idx="2853">
                  <c:v>14.27</c:v>
                </c:pt>
                <c:pt idx="2854">
                  <c:v>14.275</c:v>
                </c:pt>
                <c:pt idx="2855">
                  <c:v>14.28</c:v>
                </c:pt>
                <c:pt idx="2856">
                  <c:v>14.285</c:v>
                </c:pt>
                <c:pt idx="2857">
                  <c:v>14.29</c:v>
                </c:pt>
                <c:pt idx="2858">
                  <c:v>14.295</c:v>
                </c:pt>
                <c:pt idx="2859">
                  <c:v>14.3</c:v>
                </c:pt>
                <c:pt idx="2860">
                  <c:v>14.305</c:v>
                </c:pt>
                <c:pt idx="2861">
                  <c:v>14.31</c:v>
                </c:pt>
                <c:pt idx="2862">
                  <c:v>14.315</c:v>
                </c:pt>
                <c:pt idx="2863">
                  <c:v>14.32</c:v>
                </c:pt>
                <c:pt idx="2864">
                  <c:v>14.324999999999999</c:v>
                </c:pt>
                <c:pt idx="2865">
                  <c:v>14.33</c:v>
                </c:pt>
                <c:pt idx="2866">
                  <c:v>14.335000000000001</c:v>
                </c:pt>
                <c:pt idx="2867">
                  <c:v>14.34</c:v>
                </c:pt>
                <c:pt idx="2868">
                  <c:v>14.345000000000001</c:v>
                </c:pt>
                <c:pt idx="2869">
                  <c:v>14.35</c:v>
                </c:pt>
                <c:pt idx="2870">
                  <c:v>14.355</c:v>
                </c:pt>
                <c:pt idx="2871">
                  <c:v>14.36</c:v>
                </c:pt>
                <c:pt idx="2872">
                  <c:v>14.365</c:v>
                </c:pt>
                <c:pt idx="2873">
                  <c:v>14.37</c:v>
                </c:pt>
                <c:pt idx="2874">
                  <c:v>14.375</c:v>
                </c:pt>
                <c:pt idx="2875">
                  <c:v>14.38</c:v>
                </c:pt>
                <c:pt idx="2876">
                  <c:v>14.385</c:v>
                </c:pt>
                <c:pt idx="2877">
                  <c:v>14.39</c:v>
                </c:pt>
                <c:pt idx="2878">
                  <c:v>14.395</c:v>
                </c:pt>
                <c:pt idx="2879">
                  <c:v>14.4</c:v>
                </c:pt>
                <c:pt idx="2880">
                  <c:v>14.404999999999999</c:v>
                </c:pt>
                <c:pt idx="2881">
                  <c:v>14.41</c:v>
                </c:pt>
                <c:pt idx="2882">
                  <c:v>14.414999999999999</c:v>
                </c:pt>
                <c:pt idx="2883">
                  <c:v>14.42</c:v>
                </c:pt>
                <c:pt idx="2884">
                  <c:v>14.425000000000001</c:v>
                </c:pt>
                <c:pt idx="2885">
                  <c:v>14.43</c:v>
                </c:pt>
                <c:pt idx="2886">
                  <c:v>14.435</c:v>
                </c:pt>
                <c:pt idx="2887">
                  <c:v>14.44</c:v>
                </c:pt>
                <c:pt idx="2888">
                  <c:v>14.445</c:v>
                </c:pt>
                <c:pt idx="2889">
                  <c:v>14.45</c:v>
                </c:pt>
                <c:pt idx="2890">
                  <c:v>14.455</c:v>
                </c:pt>
                <c:pt idx="2891">
                  <c:v>14.46</c:v>
                </c:pt>
                <c:pt idx="2892">
                  <c:v>14.465</c:v>
                </c:pt>
                <c:pt idx="2893">
                  <c:v>14.47</c:v>
                </c:pt>
                <c:pt idx="2894">
                  <c:v>14.475</c:v>
                </c:pt>
                <c:pt idx="2895">
                  <c:v>14.48</c:v>
                </c:pt>
                <c:pt idx="2896">
                  <c:v>14.484999999999999</c:v>
                </c:pt>
                <c:pt idx="2897">
                  <c:v>14.49</c:v>
                </c:pt>
                <c:pt idx="2898">
                  <c:v>14.494999999999999</c:v>
                </c:pt>
                <c:pt idx="2899">
                  <c:v>14.5</c:v>
                </c:pt>
                <c:pt idx="2900">
                  <c:v>14.505000000000001</c:v>
                </c:pt>
                <c:pt idx="2901">
                  <c:v>14.51</c:v>
                </c:pt>
                <c:pt idx="2902">
                  <c:v>14.515000000000001</c:v>
                </c:pt>
                <c:pt idx="2903">
                  <c:v>14.52</c:v>
                </c:pt>
                <c:pt idx="2904">
                  <c:v>14.525</c:v>
                </c:pt>
                <c:pt idx="2905">
                  <c:v>14.53</c:v>
                </c:pt>
                <c:pt idx="2906">
                  <c:v>14.535</c:v>
                </c:pt>
                <c:pt idx="2907">
                  <c:v>14.54</c:v>
                </c:pt>
                <c:pt idx="2908">
                  <c:v>14.545</c:v>
                </c:pt>
                <c:pt idx="2909">
                  <c:v>14.55</c:v>
                </c:pt>
                <c:pt idx="2910">
                  <c:v>14.555</c:v>
                </c:pt>
                <c:pt idx="2911">
                  <c:v>14.56</c:v>
                </c:pt>
                <c:pt idx="2912">
                  <c:v>14.565</c:v>
                </c:pt>
                <c:pt idx="2913">
                  <c:v>14.57</c:v>
                </c:pt>
                <c:pt idx="2914">
                  <c:v>14.574999999999999</c:v>
                </c:pt>
                <c:pt idx="2915">
                  <c:v>14.58</c:v>
                </c:pt>
                <c:pt idx="2916">
                  <c:v>14.585000000000001</c:v>
                </c:pt>
                <c:pt idx="2917">
                  <c:v>14.59</c:v>
                </c:pt>
                <c:pt idx="2918">
                  <c:v>14.595000000000001</c:v>
                </c:pt>
                <c:pt idx="2919">
                  <c:v>14.6</c:v>
                </c:pt>
                <c:pt idx="2920">
                  <c:v>14.605</c:v>
                </c:pt>
                <c:pt idx="2921">
                  <c:v>14.61</c:v>
                </c:pt>
                <c:pt idx="2922">
                  <c:v>14.615</c:v>
                </c:pt>
                <c:pt idx="2923">
                  <c:v>14.62</c:v>
                </c:pt>
                <c:pt idx="2924">
                  <c:v>14.625</c:v>
                </c:pt>
                <c:pt idx="2925">
                  <c:v>14.63</c:v>
                </c:pt>
                <c:pt idx="2926">
                  <c:v>14.635</c:v>
                </c:pt>
                <c:pt idx="2927">
                  <c:v>14.64</c:v>
                </c:pt>
                <c:pt idx="2928">
                  <c:v>14.645</c:v>
                </c:pt>
                <c:pt idx="2929">
                  <c:v>14.65</c:v>
                </c:pt>
                <c:pt idx="2930">
                  <c:v>14.654999999999999</c:v>
                </c:pt>
                <c:pt idx="2931">
                  <c:v>14.66</c:v>
                </c:pt>
                <c:pt idx="2932">
                  <c:v>14.664999999999999</c:v>
                </c:pt>
                <c:pt idx="2933">
                  <c:v>14.67</c:v>
                </c:pt>
                <c:pt idx="2934">
                  <c:v>14.675000000000001</c:v>
                </c:pt>
                <c:pt idx="2935">
                  <c:v>14.68</c:v>
                </c:pt>
                <c:pt idx="2936">
                  <c:v>14.685</c:v>
                </c:pt>
                <c:pt idx="2937">
                  <c:v>14.69</c:v>
                </c:pt>
                <c:pt idx="2938">
                  <c:v>14.695</c:v>
                </c:pt>
                <c:pt idx="2939">
                  <c:v>14.7</c:v>
                </c:pt>
                <c:pt idx="2940">
                  <c:v>14.705</c:v>
                </c:pt>
                <c:pt idx="2941">
                  <c:v>14.71</c:v>
                </c:pt>
                <c:pt idx="2942">
                  <c:v>14.715</c:v>
                </c:pt>
                <c:pt idx="2943">
                  <c:v>14.72</c:v>
                </c:pt>
                <c:pt idx="2944">
                  <c:v>14.725</c:v>
                </c:pt>
                <c:pt idx="2945">
                  <c:v>14.73</c:v>
                </c:pt>
                <c:pt idx="2946">
                  <c:v>14.734999999999999</c:v>
                </c:pt>
                <c:pt idx="2947">
                  <c:v>14.74</c:v>
                </c:pt>
                <c:pt idx="2948">
                  <c:v>14.744999999999999</c:v>
                </c:pt>
                <c:pt idx="2949">
                  <c:v>14.75</c:v>
                </c:pt>
                <c:pt idx="2950">
                  <c:v>14.755000000000001</c:v>
                </c:pt>
                <c:pt idx="2951">
                  <c:v>14.76</c:v>
                </c:pt>
                <c:pt idx="2952">
                  <c:v>14.765000000000001</c:v>
                </c:pt>
                <c:pt idx="2953">
                  <c:v>14.77</c:v>
                </c:pt>
                <c:pt idx="2954">
                  <c:v>14.775</c:v>
                </c:pt>
                <c:pt idx="2955">
                  <c:v>14.78</c:v>
                </c:pt>
                <c:pt idx="2956">
                  <c:v>14.785</c:v>
                </c:pt>
                <c:pt idx="2957">
                  <c:v>14.79</c:v>
                </c:pt>
                <c:pt idx="2958">
                  <c:v>14.795</c:v>
                </c:pt>
                <c:pt idx="2959">
                  <c:v>14.8</c:v>
                </c:pt>
                <c:pt idx="2960">
                  <c:v>14.805</c:v>
                </c:pt>
                <c:pt idx="2961">
                  <c:v>14.81</c:v>
                </c:pt>
                <c:pt idx="2962">
                  <c:v>14.815</c:v>
                </c:pt>
                <c:pt idx="2963">
                  <c:v>14.82</c:v>
                </c:pt>
                <c:pt idx="2964">
                  <c:v>14.824999999999999</c:v>
                </c:pt>
                <c:pt idx="2965">
                  <c:v>14.83</c:v>
                </c:pt>
                <c:pt idx="2966">
                  <c:v>14.835000000000001</c:v>
                </c:pt>
                <c:pt idx="2967">
                  <c:v>14.84</c:v>
                </c:pt>
                <c:pt idx="2968">
                  <c:v>14.845000000000001</c:v>
                </c:pt>
                <c:pt idx="2969">
                  <c:v>14.85</c:v>
                </c:pt>
                <c:pt idx="2970">
                  <c:v>14.855</c:v>
                </c:pt>
                <c:pt idx="2971">
                  <c:v>14.86</c:v>
                </c:pt>
                <c:pt idx="2972">
                  <c:v>14.865</c:v>
                </c:pt>
                <c:pt idx="2973">
                  <c:v>14.87</c:v>
                </c:pt>
                <c:pt idx="2974">
                  <c:v>14.875</c:v>
                </c:pt>
                <c:pt idx="2975">
                  <c:v>14.88</c:v>
                </c:pt>
                <c:pt idx="2976">
                  <c:v>14.885</c:v>
                </c:pt>
                <c:pt idx="2977">
                  <c:v>14.89</c:v>
                </c:pt>
                <c:pt idx="2978">
                  <c:v>14.895</c:v>
                </c:pt>
                <c:pt idx="2979">
                  <c:v>14.9</c:v>
                </c:pt>
                <c:pt idx="2980">
                  <c:v>14.904999999999999</c:v>
                </c:pt>
                <c:pt idx="2981">
                  <c:v>14.91</c:v>
                </c:pt>
                <c:pt idx="2982">
                  <c:v>14.914999999999999</c:v>
                </c:pt>
                <c:pt idx="2983">
                  <c:v>14.92</c:v>
                </c:pt>
                <c:pt idx="2984">
                  <c:v>14.925000000000001</c:v>
                </c:pt>
                <c:pt idx="2985">
                  <c:v>14.93</c:v>
                </c:pt>
                <c:pt idx="2986">
                  <c:v>14.935</c:v>
                </c:pt>
                <c:pt idx="2987">
                  <c:v>14.94</c:v>
                </c:pt>
                <c:pt idx="2988">
                  <c:v>14.945</c:v>
                </c:pt>
                <c:pt idx="2989">
                  <c:v>14.95</c:v>
                </c:pt>
                <c:pt idx="2990">
                  <c:v>14.955</c:v>
                </c:pt>
                <c:pt idx="2991">
                  <c:v>14.96</c:v>
                </c:pt>
                <c:pt idx="2992">
                  <c:v>14.965</c:v>
                </c:pt>
                <c:pt idx="2993">
                  <c:v>14.97</c:v>
                </c:pt>
                <c:pt idx="2994">
                  <c:v>14.975</c:v>
                </c:pt>
                <c:pt idx="2995">
                  <c:v>14.98</c:v>
                </c:pt>
                <c:pt idx="2996">
                  <c:v>14.984999999999999</c:v>
                </c:pt>
                <c:pt idx="2997">
                  <c:v>14.99</c:v>
                </c:pt>
                <c:pt idx="2998">
                  <c:v>14.994999999999999</c:v>
                </c:pt>
                <c:pt idx="2999">
                  <c:v>15</c:v>
                </c:pt>
                <c:pt idx="3000">
                  <c:v>15.005000000000001</c:v>
                </c:pt>
                <c:pt idx="3001">
                  <c:v>15.01</c:v>
                </c:pt>
                <c:pt idx="3002">
                  <c:v>15.015000000000001</c:v>
                </c:pt>
                <c:pt idx="3003">
                  <c:v>15.02</c:v>
                </c:pt>
                <c:pt idx="3004">
                  <c:v>15.025</c:v>
                </c:pt>
                <c:pt idx="3005">
                  <c:v>15.03</c:v>
                </c:pt>
                <c:pt idx="3006">
                  <c:v>15.035</c:v>
                </c:pt>
                <c:pt idx="3007">
                  <c:v>15.04</c:v>
                </c:pt>
                <c:pt idx="3008">
                  <c:v>15.045</c:v>
                </c:pt>
                <c:pt idx="3009">
                  <c:v>15.05</c:v>
                </c:pt>
                <c:pt idx="3010">
                  <c:v>15.055</c:v>
                </c:pt>
                <c:pt idx="3011">
                  <c:v>15.06</c:v>
                </c:pt>
                <c:pt idx="3012">
                  <c:v>15.065</c:v>
                </c:pt>
                <c:pt idx="3013">
                  <c:v>15.07</c:v>
                </c:pt>
                <c:pt idx="3014">
                  <c:v>15.074999999999999</c:v>
                </c:pt>
                <c:pt idx="3015">
                  <c:v>15.08</c:v>
                </c:pt>
                <c:pt idx="3016">
                  <c:v>15.085000000000001</c:v>
                </c:pt>
                <c:pt idx="3017">
                  <c:v>15.09</c:v>
                </c:pt>
                <c:pt idx="3018">
                  <c:v>15.095000000000001</c:v>
                </c:pt>
                <c:pt idx="3019">
                  <c:v>15.1</c:v>
                </c:pt>
                <c:pt idx="3020">
                  <c:v>15.105</c:v>
                </c:pt>
                <c:pt idx="3021">
                  <c:v>15.11</c:v>
                </c:pt>
                <c:pt idx="3022">
                  <c:v>15.115</c:v>
                </c:pt>
                <c:pt idx="3023">
                  <c:v>15.12</c:v>
                </c:pt>
                <c:pt idx="3024">
                  <c:v>15.125</c:v>
                </c:pt>
                <c:pt idx="3025">
                  <c:v>15.13</c:v>
                </c:pt>
                <c:pt idx="3026">
                  <c:v>15.135</c:v>
                </c:pt>
                <c:pt idx="3027">
                  <c:v>15.14</c:v>
                </c:pt>
                <c:pt idx="3028">
                  <c:v>15.145</c:v>
                </c:pt>
                <c:pt idx="3029">
                  <c:v>15.15</c:v>
                </c:pt>
                <c:pt idx="3030">
                  <c:v>15.154999999999999</c:v>
                </c:pt>
                <c:pt idx="3031">
                  <c:v>15.16</c:v>
                </c:pt>
                <c:pt idx="3032">
                  <c:v>15.164999999999999</c:v>
                </c:pt>
                <c:pt idx="3033">
                  <c:v>15.17</c:v>
                </c:pt>
                <c:pt idx="3034">
                  <c:v>15.175000000000001</c:v>
                </c:pt>
                <c:pt idx="3035">
                  <c:v>15.18</c:v>
                </c:pt>
                <c:pt idx="3036">
                  <c:v>15.185</c:v>
                </c:pt>
                <c:pt idx="3037">
                  <c:v>15.19</c:v>
                </c:pt>
                <c:pt idx="3038">
                  <c:v>15.195</c:v>
                </c:pt>
                <c:pt idx="3039">
                  <c:v>15.2</c:v>
                </c:pt>
                <c:pt idx="3040">
                  <c:v>15.205</c:v>
                </c:pt>
                <c:pt idx="3041">
                  <c:v>15.21</c:v>
                </c:pt>
                <c:pt idx="3042">
                  <c:v>15.215</c:v>
                </c:pt>
                <c:pt idx="3043">
                  <c:v>15.22</c:v>
                </c:pt>
                <c:pt idx="3044">
                  <c:v>15.225</c:v>
                </c:pt>
                <c:pt idx="3045">
                  <c:v>15.23</c:v>
                </c:pt>
                <c:pt idx="3046">
                  <c:v>15.234999999999999</c:v>
                </c:pt>
                <c:pt idx="3047">
                  <c:v>15.24</c:v>
                </c:pt>
                <c:pt idx="3048">
                  <c:v>15.244999999999999</c:v>
                </c:pt>
                <c:pt idx="3049">
                  <c:v>15.25</c:v>
                </c:pt>
                <c:pt idx="3050">
                  <c:v>15.255000000000001</c:v>
                </c:pt>
                <c:pt idx="3051">
                  <c:v>15.26</c:v>
                </c:pt>
                <c:pt idx="3052">
                  <c:v>15.265000000000001</c:v>
                </c:pt>
                <c:pt idx="3053">
                  <c:v>15.27</c:v>
                </c:pt>
                <c:pt idx="3054">
                  <c:v>15.275</c:v>
                </c:pt>
                <c:pt idx="3055">
                  <c:v>15.28</c:v>
                </c:pt>
                <c:pt idx="3056">
                  <c:v>15.285</c:v>
                </c:pt>
                <c:pt idx="3057">
                  <c:v>15.29</c:v>
                </c:pt>
                <c:pt idx="3058">
                  <c:v>15.295</c:v>
                </c:pt>
                <c:pt idx="3059">
                  <c:v>15.3</c:v>
                </c:pt>
                <c:pt idx="3060">
                  <c:v>15.305</c:v>
                </c:pt>
                <c:pt idx="3061">
                  <c:v>15.31</c:v>
                </c:pt>
                <c:pt idx="3062">
                  <c:v>15.315</c:v>
                </c:pt>
                <c:pt idx="3063">
                  <c:v>15.32</c:v>
                </c:pt>
                <c:pt idx="3064">
                  <c:v>15.324999999999999</c:v>
                </c:pt>
                <c:pt idx="3065">
                  <c:v>15.33</c:v>
                </c:pt>
                <c:pt idx="3066">
                  <c:v>15.335000000000001</c:v>
                </c:pt>
                <c:pt idx="3067">
                  <c:v>15.34</c:v>
                </c:pt>
                <c:pt idx="3068">
                  <c:v>15.345000000000001</c:v>
                </c:pt>
                <c:pt idx="3069">
                  <c:v>15.35</c:v>
                </c:pt>
                <c:pt idx="3070">
                  <c:v>15.355</c:v>
                </c:pt>
                <c:pt idx="3071">
                  <c:v>15.36</c:v>
                </c:pt>
                <c:pt idx="3072">
                  <c:v>15.365</c:v>
                </c:pt>
                <c:pt idx="3073">
                  <c:v>15.37</c:v>
                </c:pt>
                <c:pt idx="3074">
                  <c:v>15.375</c:v>
                </c:pt>
                <c:pt idx="3075">
                  <c:v>15.38</c:v>
                </c:pt>
                <c:pt idx="3076">
                  <c:v>15.385</c:v>
                </c:pt>
                <c:pt idx="3077">
                  <c:v>15.39</c:v>
                </c:pt>
                <c:pt idx="3078">
                  <c:v>15.395</c:v>
                </c:pt>
                <c:pt idx="3079">
                  <c:v>15.4</c:v>
                </c:pt>
                <c:pt idx="3080">
                  <c:v>15.404999999999999</c:v>
                </c:pt>
                <c:pt idx="3081">
                  <c:v>15.41</c:v>
                </c:pt>
                <c:pt idx="3082">
                  <c:v>15.414999999999999</c:v>
                </c:pt>
                <c:pt idx="3083">
                  <c:v>15.42</c:v>
                </c:pt>
                <c:pt idx="3084">
                  <c:v>15.425000000000001</c:v>
                </c:pt>
                <c:pt idx="3085">
                  <c:v>15.43</c:v>
                </c:pt>
                <c:pt idx="3086">
                  <c:v>15.435</c:v>
                </c:pt>
                <c:pt idx="3087">
                  <c:v>15.44</c:v>
                </c:pt>
                <c:pt idx="3088">
                  <c:v>15.445</c:v>
                </c:pt>
                <c:pt idx="3089">
                  <c:v>15.45</c:v>
                </c:pt>
                <c:pt idx="3090">
                  <c:v>15.455</c:v>
                </c:pt>
                <c:pt idx="3091">
                  <c:v>15.46</c:v>
                </c:pt>
                <c:pt idx="3092">
                  <c:v>15.465</c:v>
                </c:pt>
                <c:pt idx="3093">
                  <c:v>15.47</c:v>
                </c:pt>
                <c:pt idx="3094">
                  <c:v>15.475</c:v>
                </c:pt>
                <c:pt idx="3095">
                  <c:v>15.48</c:v>
                </c:pt>
                <c:pt idx="3096">
                  <c:v>15.484999999999999</c:v>
                </c:pt>
                <c:pt idx="3097">
                  <c:v>15.49</c:v>
                </c:pt>
                <c:pt idx="3098">
                  <c:v>15.494999999999999</c:v>
                </c:pt>
                <c:pt idx="3099">
                  <c:v>15.5</c:v>
                </c:pt>
                <c:pt idx="3100">
                  <c:v>15.505000000000001</c:v>
                </c:pt>
                <c:pt idx="3101">
                  <c:v>15.51</c:v>
                </c:pt>
                <c:pt idx="3102">
                  <c:v>15.515000000000001</c:v>
                </c:pt>
                <c:pt idx="3103">
                  <c:v>15.52</c:v>
                </c:pt>
                <c:pt idx="3104">
                  <c:v>15.525</c:v>
                </c:pt>
                <c:pt idx="3105">
                  <c:v>15.53</c:v>
                </c:pt>
                <c:pt idx="3106">
                  <c:v>15.535</c:v>
                </c:pt>
                <c:pt idx="3107">
                  <c:v>15.54</c:v>
                </c:pt>
                <c:pt idx="3108">
                  <c:v>15.545</c:v>
                </c:pt>
                <c:pt idx="3109">
                  <c:v>15.55</c:v>
                </c:pt>
                <c:pt idx="3110">
                  <c:v>15.555</c:v>
                </c:pt>
                <c:pt idx="3111">
                  <c:v>15.56</c:v>
                </c:pt>
                <c:pt idx="3112">
                  <c:v>15.565</c:v>
                </c:pt>
                <c:pt idx="3113">
                  <c:v>15.57</c:v>
                </c:pt>
                <c:pt idx="3114">
                  <c:v>15.574999999999999</c:v>
                </c:pt>
                <c:pt idx="3115">
                  <c:v>15.58</c:v>
                </c:pt>
                <c:pt idx="3116">
                  <c:v>15.585000000000001</c:v>
                </c:pt>
                <c:pt idx="3117">
                  <c:v>15.59</c:v>
                </c:pt>
                <c:pt idx="3118">
                  <c:v>15.595000000000001</c:v>
                </c:pt>
                <c:pt idx="3119">
                  <c:v>15.6</c:v>
                </c:pt>
                <c:pt idx="3120">
                  <c:v>15.605</c:v>
                </c:pt>
                <c:pt idx="3121">
                  <c:v>15.61</c:v>
                </c:pt>
                <c:pt idx="3122">
                  <c:v>15.615</c:v>
                </c:pt>
                <c:pt idx="3123">
                  <c:v>15.62</c:v>
                </c:pt>
                <c:pt idx="3124">
                  <c:v>15.625</c:v>
                </c:pt>
                <c:pt idx="3125">
                  <c:v>15.63</c:v>
                </c:pt>
                <c:pt idx="3126">
                  <c:v>15.635</c:v>
                </c:pt>
                <c:pt idx="3127">
                  <c:v>15.64</c:v>
                </c:pt>
                <c:pt idx="3128">
                  <c:v>15.645</c:v>
                </c:pt>
                <c:pt idx="3129">
                  <c:v>15.65</c:v>
                </c:pt>
                <c:pt idx="3130">
                  <c:v>15.654999999999999</c:v>
                </c:pt>
                <c:pt idx="3131">
                  <c:v>15.66</c:v>
                </c:pt>
                <c:pt idx="3132">
                  <c:v>15.664999999999999</c:v>
                </c:pt>
                <c:pt idx="3133">
                  <c:v>15.67</c:v>
                </c:pt>
                <c:pt idx="3134">
                  <c:v>15.675000000000001</c:v>
                </c:pt>
                <c:pt idx="3135">
                  <c:v>15.68</c:v>
                </c:pt>
                <c:pt idx="3136">
                  <c:v>15.685</c:v>
                </c:pt>
                <c:pt idx="3137">
                  <c:v>15.69</c:v>
                </c:pt>
                <c:pt idx="3138">
                  <c:v>15.695</c:v>
                </c:pt>
                <c:pt idx="3139">
                  <c:v>15.7</c:v>
                </c:pt>
                <c:pt idx="3140">
                  <c:v>15.705</c:v>
                </c:pt>
                <c:pt idx="3141">
                  <c:v>15.71</c:v>
                </c:pt>
                <c:pt idx="3142">
                  <c:v>15.715</c:v>
                </c:pt>
                <c:pt idx="3143">
                  <c:v>15.72</c:v>
                </c:pt>
                <c:pt idx="3144">
                  <c:v>15.725</c:v>
                </c:pt>
                <c:pt idx="3145">
                  <c:v>15.73</c:v>
                </c:pt>
                <c:pt idx="3146">
                  <c:v>15.734999999999999</c:v>
                </c:pt>
                <c:pt idx="3147">
                  <c:v>15.74</c:v>
                </c:pt>
                <c:pt idx="3148">
                  <c:v>15.744999999999999</c:v>
                </c:pt>
                <c:pt idx="3149">
                  <c:v>15.75</c:v>
                </c:pt>
                <c:pt idx="3150">
                  <c:v>15.755000000000001</c:v>
                </c:pt>
                <c:pt idx="3151">
                  <c:v>15.76</c:v>
                </c:pt>
                <c:pt idx="3152">
                  <c:v>15.765000000000001</c:v>
                </c:pt>
                <c:pt idx="3153">
                  <c:v>15.77</c:v>
                </c:pt>
                <c:pt idx="3154">
                  <c:v>15.775</c:v>
                </c:pt>
                <c:pt idx="3155">
                  <c:v>15.78</c:v>
                </c:pt>
                <c:pt idx="3156">
                  <c:v>15.785</c:v>
                </c:pt>
                <c:pt idx="3157">
                  <c:v>15.79</c:v>
                </c:pt>
                <c:pt idx="3158">
                  <c:v>15.795</c:v>
                </c:pt>
                <c:pt idx="3159">
                  <c:v>15.8</c:v>
                </c:pt>
                <c:pt idx="3160">
                  <c:v>15.805</c:v>
                </c:pt>
                <c:pt idx="3161">
                  <c:v>15.81</c:v>
                </c:pt>
                <c:pt idx="3162">
                  <c:v>15.815</c:v>
                </c:pt>
                <c:pt idx="3163">
                  <c:v>15.82</c:v>
                </c:pt>
                <c:pt idx="3164">
                  <c:v>15.824999999999999</c:v>
                </c:pt>
                <c:pt idx="3165">
                  <c:v>15.83</c:v>
                </c:pt>
                <c:pt idx="3166">
                  <c:v>15.835000000000001</c:v>
                </c:pt>
                <c:pt idx="3167">
                  <c:v>15.84</c:v>
                </c:pt>
                <c:pt idx="3168">
                  <c:v>15.845000000000001</c:v>
                </c:pt>
                <c:pt idx="3169">
                  <c:v>15.85</c:v>
                </c:pt>
                <c:pt idx="3170">
                  <c:v>15.855</c:v>
                </c:pt>
                <c:pt idx="3171">
                  <c:v>15.86</c:v>
                </c:pt>
                <c:pt idx="3172">
                  <c:v>15.865</c:v>
                </c:pt>
                <c:pt idx="3173">
                  <c:v>15.87</c:v>
                </c:pt>
                <c:pt idx="3174">
                  <c:v>15.875</c:v>
                </c:pt>
                <c:pt idx="3175">
                  <c:v>15.88</c:v>
                </c:pt>
                <c:pt idx="3176">
                  <c:v>15.885</c:v>
                </c:pt>
                <c:pt idx="3177">
                  <c:v>15.89</c:v>
                </c:pt>
                <c:pt idx="3178">
                  <c:v>15.895</c:v>
                </c:pt>
                <c:pt idx="3179">
                  <c:v>15.9</c:v>
                </c:pt>
                <c:pt idx="3180">
                  <c:v>15.904999999999999</c:v>
                </c:pt>
                <c:pt idx="3181">
                  <c:v>15.91</c:v>
                </c:pt>
                <c:pt idx="3182">
                  <c:v>15.914999999999999</c:v>
                </c:pt>
                <c:pt idx="3183">
                  <c:v>15.92</c:v>
                </c:pt>
                <c:pt idx="3184">
                  <c:v>15.925000000000001</c:v>
                </c:pt>
                <c:pt idx="3185">
                  <c:v>15.93</c:v>
                </c:pt>
                <c:pt idx="3186">
                  <c:v>15.935</c:v>
                </c:pt>
                <c:pt idx="3187">
                  <c:v>15.94</c:v>
                </c:pt>
                <c:pt idx="3188">
                  <c:v>15.945</c:v>
                </c:pt>
                <c:pt idx="3189">
                  <c:v>15.95</c:v>
                </c:pt>
                <c:pt idx="3190">
                  <c:v>15.955</c:v>
                </c:pt>
                <c:pt idx="3191">
                  <c:v>15.96</c:v>
                </c:pt>
                <c:pt idx="3192">
                  <c:v>15.965</c:v>
                </c:pt>
                <c:pt idx="3193">
                  <c:v>15.97</c:v>
                </c:pt>
                <c:pt idx="3194">
                  <c:v>15.975</c:v>
                </c:pt>
                <c:pt idx="3195">
                  <c:v>15.98</c:v>
                </c:pt>
                <c:pt idx="3196">
                  <c:v>15.984999999999999</c:v>
                </c:pt>
                <c:pt idx="3197">
                  <c:v>15.99</c:v>
                </c:pt>
                <c:pt idx="3198">
                  <c:v>15.994999999999999</c:v>
                </c:pt>
                <c:pt idx="3199">
                  <c:v>16</c:v>
                </c:pt>
                <c:pt idx="3200">
                  <c:v>16.004999999999999</c:v>
                </c:pt>
                <c:pt idx="3201">
                  <c:v>16.010000000000002</c:v>
                </c:pt>
                <c:pt idx="3202">
                  <c:v>16.015000000000001</c:v>
                </c:pt>
                <c:pt idx="3203">
                  <c:v>16.02</c:v>
                </c:pt>
                <c:pt idx="3204">
                  <c:v>16.024999999999999</c:v>
                </c:pt>
                <c:pt idx="3205">
                  <c:v>16.03</c:v>
                </c:pt>
                <c:pt idx="3206">
                  <c:v>16.035</c:v>
                </c:pt>
                <c:pt idx="3207">
                  <c:v>16.04</c:v>
                </c:pt>
                <c:pt idx="3208">
                  <c:v>16.045000000000002</c:v>
                </c:pt>
                <c:pt idx="3209">
                  <c:v>16.05</c:v>
                </c:pt>
                <c:pt idx="3210">
                  <c:v>16.055</c:v>
                </c:pt>
                <c:pt idx="3211">
                  <c:v>16.059999999999999</c:v>
                </c:pt>
                <c:pt idx="3212">
                  <c:v>16.065000000000001</c:v>
                </c:pt>
                <c:pt idx="3213">
                  <c:v>16.07</c:v>
                </c:pt>
                <c:pt idx="3214">
                  <c:v>16.074999999999999</c:v>
                </c:pt>
                <c:pt idx="3215">
                  <c:v>16.079999999999998</c:v>
                </c:pt>
                <c:pt idx="3216">
                  <c:v>16.085000000000001</c:v>
                </c:pt>
                <c:pt idx="3217">
                  <c:v>16.09</c:v>
                </c:pt>
                <c:pt idx="3218">
                  <c:v>16.094999999999999</c:v>
                </c:pt>
                <c:pt idx="3219">
                  <c:v>16.100000000000001</c:v>
                </c:pt>
                <c:pt idx="3220">
                  <c:v>16.105</c:v>
                </c:pt>
                <c:pt idx="3221">
                  <c:v>16.11</c:v>
                </c:pt>
                <c:pt idx="3222">
                  <c:v>16.114999999999998</c:v>
                </c:pt>
                <c:pt idx="3223">
                  <c:v>16.12</c:v>
                </c:pt>
                <c:pt idx="3224">
                  <c:v>16.125</c:v>
                </c:pt>
                <c:pt idx="3225">
                  <c:v>16.13</c:v>
                </c:pt>
                <c:pt idx="3226">
                  <c:v>16.135000000000002</c:v>
                </c:pt>
                <c:pt idx="3227">
                  <c:v>16.14</c:v>
                </c:pt>
                <c:pt idx="3228">
                  <c:v>16.145</c:v>
                </c:pt>
                <c:pt idx="3229">
                  <c:v>16.149999999999999</c:v>
                </c:pt>
                <c:pt idx="3230">
                  <c:v>16.155000000000001</c:v>
                </c:pt>
                <c:pt idx="3231">
                  <c:v>16.16</c:v>
                </c:pt>
                <c:pt idx="3232">
                  <c:v>16.164999999999999</c:v>
                </c:pt>
                <c:pt idx="3233">
                  <c:v>16.170000000000002</c:v>
                </c:pt>
                <c:pt idx="3234">
                  <c:v>16.175000000000001</c:v>
                </c:pt>
                <c:pt idx="3235">
                  <c:v>16.18</c:v>
                </c:pt>
                <c:pt idx="3236">
                  <c:v>16.184999999999999</c:v>
                </c:pt>
                <c:pt idx="3237">
                  <c:v>16.190000000000001</c:v>
                </c:pt>
                <c:pt idx="3238">
                  <c:v>16.195</c:v>
                </c:pt>
                <c:pt idx="3239">
                  <c:v>16.2</c:v>
                </c:pt>
                <c:pt idx="3240">
                  <c:v>16.204999999999998</c:v>
                </c:pt>
                <c:pt idx="3241">
                  <c:v>16.21</c:v>
                </c:pt>
                <c:pt idx="3242">
                  <c:v>16.215</c:v>
                </c:pt>
                <c:pt idx="3243">
                  <c:v>16.22</c:v>
                </c:pt>
                <c:pt idx="3244">
                  <c:v>16.225000000000001</c:v>
                </c:pt>
                <c:pt idx="3245">
                  <c:v>16.23</c:v>
                </c:pt>
                <c:pt idx="3246">
                  <c:v>16.234999999999999</c:v>
                </c:pt>
                <c:pt idx="3247">
                  <c:v>16.239999999999998</c:v>
                </c:pt>
                <c:pt idx="3248">
                  <c:v>16.245000000000001</c:v>
                </c:pt>
                <c:pt idx="3249">
                  <c:v>16.25</c:v>
                </c:pt>
                <c:pt idx="3250">
                  <c:v>16.254999999999999</c:v>
                </c:pt>
                <c:pt idx="3251">
                  <c:v>16.260000000000002</c:v>
                </c:pt>
                <c:pt idx="3252">
                  <c:v>16.265000000000001</c:v>
                </c:pt>
                <c:pt idx="3253">
                  <c:v>16.27</c:v>
                </c:pt>
                <c:pt idx="3254">
                  <c:v>16.274999999999999</c:v>
                </c:pt>
                <c:pt idx="3255">
                  <c:v>16.28</c:v>
                </c:pt>
                <c:pt idx="3256">
                  <c:v>16.285</c:v>
                </c:pt>
                <c:pt idx="3257">
                  <c:v>16.29</c:v>
                </c:pt>
                <c:pt idx="3258">
                  <c:v>16.295000000000002</c:v>
                </c:pt>
                <c:pt idx="3259">
                  <c:v>16.3</c:v>
                </c:pt>
                <c:pt idx="3260">
                  <c:v>16.305</c:v>
                </c:pt>
                <c:pt idx="3261">
                  <c:v>16.309999999999999</c:v>
                </c:pt>
                <c:pt idx="3262">
                  <c:v>16.315000000000001</c:v>
                </c:pt>
                <c:pt idx="3263">
                  <c:v>16.32</c:v>
                </c:pt>
                <c:pt idx="3264">
                  <c:v>16.324999999999999</c:v>
                </c:pt>
                <c:pt idx="3265">
                  <c:v>16.329999999999998</c:v>
                </c:pt>
                <c:pt idx="3266">
                  <c:v>16.335000000000001</c:v>
                </c:pt>
                <c:pt idx="3267">
                  <c:v>16.34</c:v>
                </c:pt>
                <c:pt idx="3268">
                  <c:v>16.344999999999999</c:v>
                </c:pt>
                <c:pt idx="3269">
                  <c:v>16.350000000000001</c:v>
                </c:pt>
                <c:pt idx="3270">
                  <c:v>16.355</c:v>
                </c:pt>
                <c:pt idx="3271">
                  <c:v>16.36</c:v>
                </c:pt>
                <c:pt idx="3272">
                  <c:v>16.364999999999998</c:v>
                </c:pt>
                <c:pt idx="3273">
                  <c:v>16.37</c:v>
                </c:pt>
                <c:pt idx="3274">
                  <c:v>16.375</c:v>
                </c:pt>
                <c:pt idx="3275">
                  <c:v>16.38</c:v>
                </c:pt>
                <c:pt idx="3276">
                  <c:v>16.385000000000002</c:v>
                </c:pt>
                <c:pt idx="3277">
                  <c:v>16.39</c:v>
                </c:pt>
                <c:pt idx="3278">
                  <c:v>16.395</c:v>
                </c:pt>
                <c:pt idx="3279">
                  <c:v>16.399999999999999</c:v>
                </c:pt>
                <c:pt idx="3280">
                  <c:v>16.405000000000001</c:v>
                </c:pt>
                <c:pt idx="3281">
                  <c:v>16.41</c:v>
                </c:pt>
                <c:pt idx="3282">
                  <c:v>16.414999999999999</c:v>
                </c:pt>
                <c:pt idx="3283">
                  <c:v>16.420000000000002</c:v>
                </c:pt>
                <c:pt idx="3284">
                  <c:v>16.425000000000001</c:v>
                </c:pt>
                <c:pt idx="3285">
                  <c:v>16.43</c:v>
                </c:pt>
                <c:pt idx="3286">
                  <c:v>16.434999999999999</c:v>
                </c:pt>
                <c:pt idx="3287">
                  <c:v>16.440000000000001</c:v>
                </c:pt>
                <c:pt idx="3288">
                  <c:v>16.445</c:v>
                </c:pt>
                <c:pt idx="3289">
                  <c:v>16.45</c:v>
                </c:pt>
                <c:pt idx="3290">
                  <c:v>16.454999999999998</c:v>
                </c:pt>
                <c:pt idx="3291">
                  <c:v>16.46</c:v>
                </c:pt>
                <c:pt idx="3292">
                  <c:v>16.465</c:v>
                </c:pt>
                <c:pt idx="3293">
                  <c:v>16.47</c:v>
                </c:pt>
                <c:pt idx="3294">
                  <c:v>16.475000000000001</c:v>
                </c:pt>
                <c:pt idx="3295">
                  <c:v>16.48</c:v>
                </c:pt>
                <c:pt idx="3296">
                  <c:v>16.484999999999999</c:v>
                </c:pt>
                <c:pt idx="3297">
                  <c:v>16.489999999999998</c:v>
                </c:pt>
                <c:pt idx="3298">
                  <c:v>16.495000000000001</c:v>
                </c:pt>
                <c:pt idx="3299">
                  <c:v>16.5</c:v>
                </c:pt>
                <c:pt idx="3300">
                  <c:v>16.504999999999999</c:v>
                </c:pt>
                <c:pt idx="3301">
                  <c:v>16.510000000000002</c:v>
                </c:pt>
                <c:pt idx="3302">
                  <c:v>16.515000000000001</c:v>
                </c:pt>
                <c:pt idx="3303">
                  <c:v>16.52</c:v>
                </c:pt>
                <c:pt idx="3304">
                  <c:v>16.524999999999999</c:v>
                </c:pt>
                <c:pt idx="3305">
                  <c:v>16.53</c:v>
                </c:pt>
                <c:pt idx="3306">
                  <c:v>16.535</c:v>
                </c:pt>
                <c:pt idx="3307">
                  <c:v>16.54</c:v>
                </c:pt>
                <c:pt idx="3308">
                  <c:v>16.545000000000002</c:v>
                </c:pt>
                <c:pt idx="3309">
                  <c:v>16.55</c:v>
                </c:pt>
                <c:pt idx="3310">
                  <c:v>16.555</c:v>
                </c:pt>
                <c:pt idx="3311">
                  <c:v>16.559999999999999</c:v>
                </c:pt>
                <c:pt idx="3312">
                  <c:v>16.565000000000001</c:v>
                </c:pt>
                <c:pt idx="3313">
                  <c:v>16.57</c:v>
                </c:pt>
                <c:pt idx="3314">
                  <c:v>16.574999999999999</c:v>
                </c:pt>
                <c:pt idx="3315">
                  <c:v>16.579999999999998</c:v>
                </c:pt>
                <c:pt idx="3316">
                  <c:v>16.585000000000001</c:v>
                </c:pt>
                <c:pt idx="3317">
                  <c:v>16.59</c:v>
                </c:pt>
                <c:pt idx="3318">
                  <c:v>16.594999999999999</c:v>
                </c:pt>
                <c:pt idx="3319">
                  <c:v>16.600000000000001</c:v>
                </c:pt>
                <c:pt idx="3320">
                  <c:v>16.605</c:v>
                </c:pt>
                <c:pt idx="3321">
                  <c:v>16.61</c:v>
                </c:pt>
                <c:pt idx="3322">
                  <c:v>16.614999999999998</c:v>
                </c:pt>
                <c:pt idx="3323">
                  <c:v>16.62</c:v>
                </c:pt>
                <c:pt idx="3324">
                  <c:v>16.625</c:v>
                </c:pt>
                <c:pt idx="3325">
                  <c:v>16.63</c:v>
                </c:pt>
                <c:pt idx="3326">
                  <c:v>16.635000000000002</c:v>
                </c:pt>
                <c:pt idx="3327">
                  <c:v>16.64</c:v>
                </c:pt>
                <c:pt idx="3328">
                  <c:v>16.645</c:v>
                </c:pt>
                <c:pt idx="3329">
                  <c:v>16.649999999999999</c:v>
                </c:pt>
                <c:pt idx="3330">
                  <c:v>16.655000000000001</c:v>
                </c:pt>
                <c:pt idx="3331">
                  <c:v>16.66</c:v>
                </c:pt>
                <c:pt idx="3332">
                  <c:v>16.664999999999999</c:v>
                </c:pt>
                <c:pt idx="3333">
                  <c:v>16.670000000000002</c:v>
                </c:pt>
                <c:pt idx="3334">
                  <c:v>16.675000000000001</c:v>
                </c:pt>
                <c:pt idx="3335">
                  <c:v>16.68</c:v>
                </c:pt>
                <c:pt idx="3336">
                  <c:v>16.684999999999999</c:v>
                </c:pt>
                <c:pt idx="3337">
                  <c:v>16.690000000000001</c:v>
                </c:pt>
                <c:pt idx="3338">
                  <c:v>16.695</c:v>
                </c:pt>
                <c:pt idx="3339">
                  <c:v>16.7</c:v>
                </c:pt>
                <c:pt idx="3340">
                  <c:v>16.704999999999998</c:v>
                </c:pt>
                <c:pt idx="3341">
                  <c:v>16.71</c:v>
                </c:pt>
                <c:pt idx="3342">
                  <c:v>16.715</c:v>
                </c:pt>
                <c:pt idx="3343">
                  <c:v>16.72</c:v>
                </c:pt>
                <c:pt idx="3344">
                  <c:v>16.725000000000001</c:v>
                </c:pt>
                <c:pt idx="3345">
                  <c:v>16.73</c:v>
                </c:pt>
                <c:pt idx="3346">
                  <c:v>16.734999999999999</c:v>
                </c:pt>
                <c:pt idx="3347">
                  <c:v>16.739999999999998</c:v>
                </c:pt>
                <c:pt idx="3348">
                  <c:v>16.745000000000001</c:v>
                </c:pt>
                <c:pt idx="3349">
                  <c:v>16.75</c:v>
                </c:pt>
                <c:pt idx="3350">
                  <c:v>16.754999999999999</c:v>
                </c:pt>
                <c:pt idx="3351">
                  <c:v>16.760000000000002</c:v>
                </c:pt>
                <c:pt idx="3352">
                  <c:v>16.765000000000001</c:v>
                </c:pt>
                <c:pt idx="3353">
                  <c:v>16.77</c:v>
                </c:pt>
                <c:pt idx="3354">
                  <c:v>16.774999999999999</c:v>
                </c:pt>
                <c:pt idx="3355">
                  <c:v>16.78</c:v>
                </c:pt>
                <c:pt idx="3356">
                  <c:v>16.785</c:v>
                </c:pt>
                <c:pt idx="3357">
                  <c:v>16.79</c:v>
                </c:pt>
                <c:pt idx="3358">
                  <c:v>16.795000000000002</c:v>
                </c:pt>
                <c:pt idx="3359">
                  <c:v>16.8</c:v>
                </c:pt>
                <c:pt idx="3360">
                  <c:v>16.805</c:v>
                </c:pt>
                <c:pt idx="3361">
                  <c:v>16.809999999999999</c:v>
                </c:pt>
                <c:pt idx="3362">
                  <c:v>16.815000000000001</c:v>
                </c:pt>
                <c:pt idx="3363">
                  <c:v>16.82</c:v>
                </c:pt>
                <c:pt idx="3364">
                  <c:v>16.824999999999999</c:v>
                </c:pt>
                <c:pt idx="3365">
                  <c:v>16.829999999999998</c:v>
                </c:pt>
                <c:pt idx="3366">
                  <c:v>16.835000000000001</c:v>
                </c:pt>
                <c:pt idx="3367">
                  <c:v>16.84</c:v>
                </c:pt>
                <c:pt idx="3368">
                  <c:v>16.844999999999999</c:v>
                </c:pt>
                <c:pt idx="3369">
                  <c:v>16.850000000000001</c:v>
                </c:pt>
                <c:pt idx="3370">
                  <c:v>16.855</c:v>
                </c:pt>
                <c:pt idx="3371">
                  <c:v>16.86</c:v>
                </c:pt>
                <c:pt idx="3372">
                  <c:v>16.864999999999998</c:v>
                </c:pt>
                <c:pt idx="3373">
                  <c:v>16.87</c:v>
                </c:pt>
                <c:pt idx="3374">
                  <c:v>16.875</c:v>
                </c:pt>
                <c:pt idx="3375">
                  <c:v>16.88</c:v>
                </c:pt>
                <c:pt idx="3376">
                  <c:v>16.885000000000002</c:v>
                </c:pt>
                <c:pt idx="3377">
                  <c:v>16.89</c:v>
                </c:pt>
                <c:pt idx="3378">
                  <c:v>16.895</c:v>
                </c:pt>
                <c:pt idx="3379">
                  <c:v>16.899999999999999</c:v>
                </c:pt>
                <c:pt idx="3380">
                  <c:v>16.905000000000001</c:v>
                </c:pt>
                <c:pt idx="3381">
                  <c:v>16.91</c:v>
                </c:pt>
                <c:pt idx="3382">
                  <c:v>16.914999999999999</c:v>
                </c:pt>
                <c:pt idx="3383">
                  <c:v>16.920000000000002</c:v>
                </c:pt>
                <c:pt idx="3384">
                  <c:v>16.925000000000001</c:v>
                </c:pt>
                <c:pt idx="3385">
                  <c:v>16.93</c:v>
                </c:pt>
                <c:pt idx="3386">
                  <c:v>16.934999999999999</c:v>
                </c:pt>
                <c:pt idx="3387">
                  <c:v>16.940000000000001</c:v>
                </c:pt>
                <c:pt idx="3388">
                  <c:v>16.945</c:v>
                </c:pt>
                <c:pt idx="3389">
                  <c:v>16.95</c:v>
                </c:pt>
                <c:pt idx="3390">
                  <c:v>16.954999999999998</c:v>
                </c:pt>
                <c:pt idx="3391">
                  <c:v>16.96</c:v>
                </c:pt>
                <c:pt idx="3392">
                  <c:v>16.965</c:v>
                </c:pt>
                <c:pt idx="3393">
                  <c:v>16.97</c:v>
                </c:pt>
                <c:pt idx="3394">
                  <c:v>16.975000000000001</c:v>
                </c:pt>
                <c:pt idx="3395">
                  <c:v>16.98</c:v>
                </c:pt>
                <c:pt idx="3396">
                  <c:v>16.984999999999999</c:v>
                </c:pt>
                <c:pt idx="3397">
                  <c:v>16.989999999999998</c:v>
                </c:pt>
                <c:pt idx="3398">
                  <c:v>16.995000000000001</c:v>
                </c:pt>
                <c:pt idx="3399">
                  <c:v>17</c:v>
                </c:pt>
                <c:pt idx="3400">
                  <c:v>17.004999999999999</c:v>
                </c:pt>
                <c:pt idx="3401">
                  <c:v>17.010000000000002</c:v>
                </c:pt>
                <c:pt idx="3402">
                  <c:v>17.015000000000001</c:v>
                </c:pt>
                <c:pt idx="3403">
                  <c:v>17.02</c:v>
                </c:pt>
                <c:pt idx="3404">
                  <c:v>17.024999999999999</c:v>
                </c:pt>
                <c:pt idx="3405">
                  <c:v>17.03</c:v>
                </c:pt>
                <c:pt idx="3406">
                  <c:v>17.035</c:v>
                </c:pt>
                <c:pt idx="3407">
                  <c:v>17.04</c:v>
                </c:pt>
                <c:pt idx="3408">
                  <c:v>17.045000000000002</c:v>
                </c:pt>
                <c:pt idx="3409">
                  <c:v>17.05</c:v>
                </c:pt>
                <c:pt idx="3410">
                  <c:v>17.055</c:v>
                </c:pt>
                <c:pt idx="3411">
                  <c:v>17.059999999999999</c:v>
                </c:pt>
                <c:pt idx="3412">
                  <c:v>17.065000000000001</c:v>
                </c:pt>
                <c:pt idx="3413">
                  <c:v>17.07</c:v>
                </c:pt>
                <c:pt idx="3414">
                  <c:v>17.074999999999999</c:v>
                </c:pt>
                <c:pt idx="3415">
                  <c:v>17.079999999999998</c:v>
                </c:pt>
                <c:pt idx="3416">
                  <c:v>17.085000000000001</c:v>
                </c:pt>
                <c:pt idx="3417">
                  <c:v>17.09</c:v>
                </c:pt>
                <c:pt idx="3418">
                  <c:v>17.094999999999999</c:v>
                </c:pt>
                <c:pt idx="3419">
                  <c:v>17.100000000000001</c:v>
                </c:pt>
                <c:pt idx="3420">
                  <c:v>17.105</c:v>
                </c:pt>
                <c:pt idx="3421">
                  <c:v>17.11</c:v>
                </c:pt>
                <c:pt idx="3422">
                  <c:v>17.114999999999998</c:v>
                </c:pt>
                <c:pt idx="3423">
                  <c:v>17.12</c:v>
                </c:pt>
                <c:pt idx="3424">
                  <c:v>17.125</c:v>
                </c:pt>
                <c:pt idx="3425">
                  <c:v>17.13</c:v>
                </c:pt>
                <c:pt idx="3426">
                  <c:v>17.135000000000002</c:v>
                </c:pt>
                <c:pt idx="3427">
                  <c:v>17.14</c:v>
                </c:pt>
                <c:pt idx="3428">
                  <c:v>17.145</c:v>
                </c:pt>
                <c:pt idx="3429">
                  <c:v>17.149999999999999</c:v>
                </c:pt>
                <c:pt idx="3430">
                  <c:v>17.155000000000001</c:v>
                </c:pt>
                <c:pt idx="3431">
                  <c:v>17.16</c:v>
                </c:pt>
                <c:pt idx="3432">
                  <c:v>17.164999999999999</c:v>
                </c:pt>
                <c:pt idx="3433">
                  <c:v>17.170000000000002</c:v>
                </c:pt>
                <c:pt idx="3434">
                  <c:v>17.175000000000001</c:v>
                </c:pt>
                <c:pt idx="3435">
                  <c:v>17.18</c:v>
                </c:pt>
                <c:pt idx="3436">
                  <c:v>17.184999999999999</c:v>
                </c:pt>
                <c:pt idx="3437">
                  <c:v>17.190000000000001</c:v>
                </c:pt>
                <c:pt idx="3438">
                  <c:v>17.195</c:v>
                </c:pt>
                <c:pt idx="3439">
                  <c:v>17.2</c:v>
                </c:pt>
                <c:pt idx="3440">
                  <c:v>17.204999999999998</c:v>
                </c:pt>
                <c:pt idx="3441">
                  <c:v>17.21</c:v>
                </c:pt>
                <c:pt idx="3442">
                  <c:v>17.215</c:v>
                </c:pt>
                <c:pt idx="3443">
                  <c:v>17.22</c:v>
                </c:pt>
                <c:pt idx="3444">
                  <c:v>17.225000000000001</c:v>
                </c:pt>
                <c:pt idx="3445">
                  <c:v>17.23</c:v>
                </c:pt>
                <c:pt idx="3446">
                  <c:v>17.234999999999999</c:v>
                </c:pt>
                <c:pt idx="3447">
                  <c:v>17.239999999999998</c:v>
                </c:pt>
                <c:pt idx="3448">
                  <c:v>17.245000000000001</c:v>
                </c:pt>
                <c:pt idx="3449">
                  <c:v>17.25</c:v>
                </c:pt>
                <c:pt idx="3450">
                  <c:v>17.254999999999999</c:v>
                </c:pt>
                <c:pt idx="3451">
                  <c:v>17.260000000000002</c:v>
                </c:pt>
                <c:pt idx="3452">
                  <c:v>17.265000000000001</c:v>
                </c:pt>
                <c:pt idx="3453">
                  <c:v>17.27</c:v>
                </c:pt>
                <c:pt idx="3454">
                  <c:v>17.274999999999999</c:v>
                </c:pt>
                <c:pt idx="3455">
                  <c:v>17.28</c:v>
                </c:pt>
                <c:pt idx="3456">
                  <c:v>17.285</c:v>
                </c:pt>
                <c:pt idx="3457">
                  <c:v>17.29</c:v>
                </c:pt>
                <c:pt idx="3458">
                  <c:v>17.295000000000002</c:v>
                </c:pt>
                <c:pt idx="3459">
                  <c:v>17.3</c:v>
                </c:pt>
                <c:pt idx="3460">
                  <c:v>17.305</c:v>
                </c:pt>
                <c:pt idx="3461">
                  <c:v>17.309999999999999</c:v>
                </c:pt>
                <c:pt idx="3462">
                  <c:v>17.315000000000001</c:v>
                </c:pt>
                <c:pt idx="3463">
                  <c:v>17.32</c:v>
                </c:pt>
                <c:pt idx="3464">
                  <c:v>17.324999999999999</c:v>
                </c:pt>
                <c:pt idx="3465">
                  <c:v>17.329999999999998</c:v>
                </c:pt>
                <c:pt idx="3466">
                  <c:v>17.335000000000001</c:v>
                </c:pt>
                <c:pt idx="3467">
                  <c:v>17.34</c:v>
                </c:pt>
                <c:pt idx="3468">
                  <c:v>17.344999999999999</c:v>
                </c:pt>
                <c:pt idx="3469">
                  <c:v>17.350000000000001</c:v>
                </c:pt>
                <c:pt idx="3470">
                  <c:v>17.355</c:v>
                </c:pt>
                <c:pt idx="3471">
                  <c:v>17.36</c:v>
                </c:pt>
                <c:pt idx="3472">
                  <c:v>17.364999999999998</c:v>
                </c:pt>
                <c:pt idx="3473">
                  <c:v>17.37</c:v>
                </c:pt>
                <c:pt idx="3474">
                  <c:v>17.375</c:v>
                </c:pt>
                <c:pt idx="3475">
                  <c:v>17.38</c:v>
                </c:pt>
                <c:pt idx="3476">
                  <c:v>17.385000000000002</c:v>
                </c:pt>
                <c:pt idx="3477">
                  <c:v>17.39</c:v>
                </c:pt>
                <c:pt idx="3478">
                  <c:v>17.395</c:v>
                </c:pt>
                <c:pt idx="3479">
                  <c:v>17.399999999999999</c:v>
                </c:pt>
                <c:pt idx="3480">
                  <c:v>17.405000000000001</c:v>
                </c:pt>
                <c:pt idx="3481">
                  <c:v>17.41</c:v>
                </c:pt>
                <c:pt idx="3482">
                  <c:v>17.414999999999999</c:v>
                </c:pt>
                <c:pt idx="3483">
                  <c:v>17.420000000000002</c:v>
                </c:pt>
                <c:pt idx="3484">
                  <c:v>17.425000000000001</c:v>
                </c:pt>
                <c:pt idx="3485">
                  <c:v>17.43</c:v>
                </c:pt>
                <c:pt idx="3486">
                  <c:v>17.434999999999999</c:v>
                </c:pt>
                <c:pt idx="3487">
                  <c:v>17.440000000000001</c:v>
                </c:pt>
                <c:pt idx="3488">
                  <c:v>17.445</c:v>
                </c:pt>
                <c:pt idx="3489">
                  <c:v>17.45</c:v>
                </c:pt>
                <c:pt idx="3490">
                  <c:v>17.454999999999998</c:v>
                </c:pt>
                <c:pt idx="3491">
                  <c:v>17.46</c:v>
                </c:pt>
                <c:pt idx="3492">
                  <c:v>17.465</c:v>
                </c:pt>
                <c:pt idx="3493">
                  <c:v>17.47</c:v>
                </c:pt>
                <c:pt idx="3494">
                  <c:v>17.475000000000001</c:v>
                </c:pt>
                <c:pt idx="3495">
                  <c:v>17.48</c:v>
                </c:pt>
                <c:pt idx="3496">
                  <c:v>17.484999999999999</c:v>
                </c:pt>
                <c:pt idx="3497">
                  <c:v>17.489999999999998</c:v>
                </c:pt>
                <c:pt idx="3498">
                  <c:v>17.495000000000001</c:v>
                </c:pt>
                <c:pt idx="3499">
                  <c:v>17.5</c:v>
                </c:pt>
                <c:pt idx="3500">
                  <c:v>17.504999999999999</c:v>
                </c:pt>
                <c:pt idx="3501">
                  <c:v>17.510000000000002</c:v>
                </c:pt>
                <c:pt idx="3502">
                  <c:v>17.515000000000001</c:v>
                </c:pt>
                <c:pt idx="3503">
                  <c:v>17.52</c:v>
                </c:pt>
                <c:pt idx="3504">
                  <c:v>17.524999999999999</c:v>
                </c:pt>
                <c:pt idx="3505">
                  <c:v>17.53</c:v>
                </c:pt>
                <c:pt idx="3506">
                  <c:v>17.535</c:v>
                </c:pt>
                <c:pt idx="3507">
                  <c:v>17.54</c:v>
                </c:pt>
                <c:pt idx="3508">
                  <c:v>17.545000000000002</c:v>
                </c:pt>
                <c:pt idx="3509">
                  <c:v>17.55</c:v>
                </c:pt>
                <c:pt idx="3510">
                  <c:v>17.555</c:v>
                </c:pt>
                <c:pt idx="3511">
                  <c:v>17.559999999999999</c:v>
                </c:pt>
                <c:pt idx="3512">
                  <c:v>17.565000000000001</c:v>
                </c:pt>
                <c:pt idx="3513">
                  <c:v>17.57</c:v>
                </c:pt>
                <c:pt idx="3514">
                  <c:v>17.574999999999999</c:v>
                </c:pt>
                <c:pt idx="3515">
                  <c:v>17.579999999999998</c:v>
                </c:pt>
                <c:pt idx="3516">
                  <c:v>17.585000000000001</c:v>
                </c:pt>
                <c:pt idx="3517">
                  <c:v>17.59</c:v>
                </c:pt>
                <c:pt idx="3518">
                  <c:v>17.594999999999999</c:v>
                </c:pt>
                <c:pt idx="3519">
                  <c:v>17.600000000000001</c:v>
                </c:pt>
                <c:pt idx="3520">
                  <c:v>17.605</c:v>
                </c:pt>
                <c:pt idx="3521">
                  <c:v>17.61</c:v>
                </c:pt>
                <c:pt idx="3522">
                  <c:v>17.614999999999998</c:v>
                </c:pt>
                <c:pt idx="3523">
                  <c:v>17.62</c:v>
                </c:pt>
                <c:pt idx="3524">
                  <c:v>17.625</c:v>
                </c:pt>
                <c:pt idx="3525">
                  <c:v>17.63</c:v>
                </c:pt>
                <c:pt idx="3526">
                  <c:v>17.635000000000002</c:v>
                </c:pt>
                <c:pt idx="3527">
                  <c:v>17.64</c:v>
                </c:pt>
                <c:pt idx="3528">
                  <c:v>17.645</c:v>
                </c:pt>
                <c:pt idx="3529">
                  <c:v>17.649999999999999</c:v>
                </c:pt>
                <c:pt idx="3530">
                  <c:v>17.655000000000001</c:v>
                </c:pt>
                <c:pt idx="3531">
                  <c:v>17.66</c:v>
                </c:pt>
                <c:pt idx="3532">
                  <c:v>17.664999999999999</c:v>
                </c:pt>
                <c:pt idx="3533">
                  <c:v>17.670000000000002</c:v>
                </c:pt>
                <c:pt idx="3534">
                  <c:v>17.675000000000001</c:v>
                </c:pt>
                <c:pt idx="3535">
                  <c:v>17.68</c:v>
                </c:pt>
                <c:pt idx="3536">
                  <c:v>17.684999999999999</c:v>
                </c:pt>
                <c:pt idx="3537">
                  <c:v>17.690000000000001</c:v>
                </c:pt>
                <c:pt idx="3538">
                  <c:v>17.695</c:v>
                </c:pt>
                <c:pt idx="3539">
                  <c:v>17.7</c:v>
                </c:pt>
                <c:pt idx="3540">
                  <c:v>17.704999999999998</c:v>
                </c:pt>
                <c:pt idx="3541">
                  <c:v>17.71</c:v>
                </c:pt>
                <c:pt idx="3542">
                  <c:v>17.715</c:v>
                </c:pt>
                <c:pt idx="3543">
                  <c:v>17.72</c:v>
                </c:pt>
                <c:pt idx="3544">
                  <c:v>17.725000000000001</c:v>
                </c:pt>
                <c:pt idx="3545">
                  <c:v>17.73</c:v>
                </c:pt>
                <c:pt idx="3546">
                  <c:v>17.734999999999999</c:v>
                </c:pt>
                <c:pt idx="3547">
                  <c:v>17.739999999999998</c:v>
                </c:pt>
                <c:pt idx="3548">
                  <c:v>17.745000000000001</c:v>
                </c:pt>
                <c:pt idx="3549">
                  <c:v>17.75</c:v>
                </c:pt>
                <c:pt idx="3550">
                  <c:v>17.754999999999999</c:v>
                </c:pt>
                <c:pt idx="3551">
                  <c:v>17.760000000000002</c:v>
                </c:pt>
                <c:pt idx="3552">
                  <c:v>17.765000000000001</c:v>
                </c:pt>
                <c:pt idx="3553">
                  <c:v>17.77</c:v>
                </c:pt>
                <c:pt idx="3554">
                  <c:v>17.774999999999999</c:v>
                </c:pt>
                <c:pt idx="3555">
                  <c:v>17.78</c:v>
                </c:pt>
                <c:pt idx="3556">
                  <c:v>17.785</c:v>
                </c:pt>
                <c:pt idx="3557">
                  <c:v>17.79</c:v>
                </c:pt>
                <c:pt idx="3558">
                  <c:v>17.795000000000002</c:v>
                </c:pt>
                <c:pt idx="3559">
                  <c:v>17.8</c:v>
                </c:pt>
                <c:pt idx="3560">
                  <c:v>17.805</c:v>
                </c:pt>
                <c:pt idx="3561">
                  <c:v>17.809999999999999</c:v>
                </c:pt>
                <c:pt idx="3562">
                  <c:v>17.815000000000001</c:v>
                </c:pt>
                <c:pt idx="3563">
                  <c:v>17.82</c:v>
                </c:pt>
                <c:pt idx="3564">
                  <c:v>17.824999999999999</c:v>
                </c:pt>
                <c:pt idx="3565">
                  <c:v>17.829999999999998</c:v>
                </c:pt>
                <c:pt idx="3566">
                  <c:v>17.835000000000001</c:v>
                </c:pt>
                <c:pt idx="3567">
                  <c:v>17.84</c:v>
                </c:pt>
                <c:pt idx="3568">
                  <c:v>17.844999999999999</c:v>
                </c:pt>
                <c:pt idx="3569">
                  <c:v>17.850000000000001</c:v>
                </c:pt>
                <c:pt idx="3570">
                  <c:v>17.855</c:v>
                </c:pt>
                <c:pt idx="3571">
                  <c:v>17.86</c:v>
                </c:pt>
                <c:pt idx="3572">
                  <c:v>17.864999999999998</c:v>
                </c:pt>
                <c:pt idx="3573">
                  <c:v>17.87</c:v>
                </c:pt>
                <c:pt idx="3574">
                  <c:v>17.875</c:v>
                </c:pt>
                <c:pt idx="3575">
                  <c:v>17.88</c:v>
                </c:pt>
                <c:pt idx="3576">
                  <c:v>17.885000000000002</c:v>
                </c:pt>
                <c:pt idx="3577">
                  <c:v>17.89</c:v>
                </c:pt>
                <c:pt idx="3578">
                  <c:v>17.895</c:v>
                </c:pt>
                <c:pt idx="3579">
                  <c:v>17.899999999999999</c:v>
                </c:pt>
                <c:pt idx="3580">
                  <c:v>17.905000000000001</c:v>
                </c:pt>
                <c:pt idx="3581">
                  <c:v>17.91</c:v>
                </c:pt>
                <c:pt idx="3582">
                  <c:v>17.914999999999999</c:v>
                </c:pt>
                <c:pt idx="3583">
                  <c:v>17.920000000000002</c:v>
                </c:pt>
                <c:pt idx="3584">
                  <c:v>17.925000000000001</c:v>
                </c:pt>
                <c:pt idx="3585">
                  <c:v>17.93</c:v>
                </c:pt>
                <c:pt idx="3586">
                  <c:v>17.934999999999999</c:v>
                </c:pt>
                <c:pt idx="3587">
                  <c:v>17.940000000000001</c:v>
                </c:pt>
                <c:pt idx="3588">
                  <c:v>17.945</c:v>
                </c:pt>
                <c:pt idx="3589">
                  <c:v>17.95</c:v>
                </c:pt>
                <c:pt idx="3590">
                  <c:v>17.954999999999998</c:v>
                </c:pt>
                <c:pt idx="3591">
                  <c:v>17.96</c:v>
                </c:pt>
                <c:pt idx="3592">
                  <c:v>17.965</c:v>
                </c:pt>
                <c:pt idx="3593">
                  <c:v>17.97</c:v>
                </c:pt>
                <c:pt idx="3594">
                  <c:v>17.975000000000001</c:v>
                </c:pt>
                <c:pt idx="3595">
                  <c:v>17.98</c:v>
                </c:pt>
                <c:pt idx="3596">
                  <c:v>17.984999999999999</c:v>
                </c:pt>
                <c:pt idx="3597">
                  <c:v>17.989999999999998</c:v>
                </c:pt>
                <c:pt idx="3598">
                  <c:v>17.995000000000001</c:v>
                </c:pt>
                <c:pt idx="3599">
                  <c:v>18</c:v>
                </c:pt>
                <c:pt idx="3600">
                  <c:v>18.004999999999999</c:v>
                </c:pt>
                <c:pt idx="3601">
                  <c:v>18.010000000000002</c:v>
                </c:pt>
                <c:pt idx="3602">
                  <c:v>18.015000000000001</c:v>
                </c:pt>
                <c:pt idx="3603">
                  <c:v>18.02</c:v>
                </c:pt>
                <c:pt idx="3604">
                  <c:v>18.024999999999999</c:v>
                </c:pt>
                <c:pt idx="3605">
                  <c:v>18.03</c:v>
                </c:pt>
                <c:pt idx="3606">
                  <c:v>18.035</c:v>
                </c:pt>
                <c:pt idx="3607">
                  <c:v>18.04</c:v>
                </c:pt>
                <c:pt idx="3608">
                  <c:v>18.045000000000002</c:v>
                </c:pt>
                <c:pt idx="3609">
                  <c:v>18.05</c:v>
                </c:pt>
                <c:pt idx="3610">
                  <c:v>18.055</c:v>
                </c:pt>
                <c:pt idx="3611">
                  <c:v>18.059999999999999</c:v>
                </c:pt>
                <c:pt idx="3612">
                  <c:v>18.065000000000001</c:v>
                </c:pt>
                <c:pt idx="3613">
                  <c:v>18.07</c:v>
                </c:pt>
                <c:pt idx="3614">
                  <c:v>18.074999999999999</c:v>
                </c:pt>
                <c:pt idx="3615">
                  <c:v>18.079999999999998</c:v>
                </c:pt>
                <c:pt idx="3616">
                  <c:v>18.085000000000001</c:v>
                </c:pt>
                <c:pt idx="3617">
                  <c:v>18.09</c:v>
                </c:pt>
                <c:pt idx="3618">
                  <c:v>18.094999999999999</c:v>
                </c:pt>
                <c:pt idx="3619">
                  <c:v>18.100000000000001</c:v>
                </c:pt>
                <c:pt idx="3620">
                  <c:v>18.105</c:v>
                </c:pt>
                <c:pt idx="3621">
                  <c:v>18.11</c:v>
                </c:pt>
                <c:pt idx="3622">
                  <c:v>18.114999999999998</c:v>
                </c:pt>
                <c:pt idx="3623">
                  <c:v>18.12</c:v>
                </c:pt>
                <c:pt idx="3624">
                  <c:v>18.125</c:v>
                </c:pt>
                <c:pt idx="3625">
                  <c:v>18.13</c:v>
                </c:pt>
                <c:pt idx="3626">
                  <c:v>18.135000000000002</c:v>
                </c:pt>
                <c:pt idx="3627">
                  <c:v>18.14</c:v>
                </c:pt>
                <c:pt idx="3628">
                  <c:v>18.145</c:v>
                </c:pt>
                <c:pt idx="3629">
                  <c:v>18.149999999999999</c:v>
                </c:pt>
                <c:pt idx="3630">
                  <c:v>18.155000000000001</c:v>
                </c:pt>
                <c:pt idx="3631">
                  <c:v>18.16</c:v>
                </c:pt>
                <c:pt idx="3632">
                  <c:v>18.164999999999999</c:v>
                </c:pt>
                <c:pt idx="3633">
                  <c:v>18.170000000000002</c:v>
                </c:pt>
                <c:pt idx="3634">
                  <c:v>18.175000000000001</c:v>
                </c:pt>
                <c:pt idx="3635">
                  <c:v>18.18</c:v>
                </c:pt>
                <c:pt idx="3636">
                  <c:v>18.184999999999999</c:v>
                </c:pt>
                <c:pt idx="3637">
                  <c:v>18.190000000000001</c:v>
                </c:pt>
                <c:pt idx="3638">
                  <c:v>18.195</c:v>
                </c:pt>
                <c:pt idx="3639">
                  <c:v>18.2</c:v>
                </c:pt>
                <c:pt idx="3640">
                  <c:v>18.204999999999998</c:v>
                </c:pt>
                <c:pt idx="3641">
                  <c:v>18.21</c:v>
                </c:pt>
                <c:pt idx="3642">
                  <c:v>18.215</c:v>
                </c:pt>
                <c:pt idx="3643">
                  <c:v>18.22</c:v>
                </c:pt>
                <c:pt idx="3644">
                  <c:v>18.225000000000001</c:v>
                </c:pt>
                <c:pt idx="3645">
                  <c:v>18.23</c:v>
                </c:pt>
                <c:pt idx="3646">
                  <c:v>18.234999999999999</c:v>
                </c:pt>
                <c:pt idx="3647">
                  <c:v>18.239999999999998</c:v>
                </c:pt>
                <c:pt idx="3648">
                  <c:v>18.245000000000001</c:v>
                </c:pt>
                <c:pt idx="3649">
                  <c:v>18.25</c:v>
                </c:pt>
                <c:pt idx="3650">
                  <c:v>18.254999999999999</c:v>
                </c:pt>
                <c:pt idx="3651">
                  <c:v>18.260000000000002</c:v>
                </c:pt>
                <c:pt idx="3652">
                  <c:v>18.265000000000001</c:v>
                </c:pt>
                <c:pt idx="3653">
                  <c:v>18.27</c:v>
                </c:pt>
                <c:pt idx="3654">
                  <c:v>18.274999999999999</c:v>
                </c:pt>
                <c:pt idx="3655">
                  <c:v>18.28</c:v>
                </c:pt>
                <c:pt idx="3656">
                  <c:v>18.285</c:v>
                </c:pt>
                <c:pt idx="3657">
                  <c:v>18.29</c:v>
                </c:pt>
                <c:pt idx="3658">
                  <c:v>18.295000000000002</c:v>
                </c:pt>
                <c:pt idx="3659">
                  <c:v>18.3</c:v>
                </c:pt>
                <c:pt idx="3660">
                  <c:v>18.305</c:v>
                </c:pt>
                <c:pt idx="3661">
                  <c:v>18.309999999999999</c:v>
                </c:pt>
                <c:pt idx="3662">
                  <c:v>18.315000000000001</c:v>
                </c:pt>
                <c:pt idx="3663">
                  <c:v>18.32</c:v>
                </c:pt>
                <c:pt idx="3664">
                  <c:v>18.324999999999999</c:v>
                </c:pt>
                <c:pt idx="3665">
                  <c:v>18.329999999999998</c:v>
                </c:pt>
                <c:pt idx="3666">
                  <c:v>18.335000000000001</c:v>
                </c:pt>
                <c:pt idx="3667">
                  <c:v>18.34</c:v>
                </c:pt>
                <c:pt idx="3668">
                  <c:v>18.344999999999999</c:v>
                </c:pt>
                <c:pt idx="3669">
                  <c:v>18.350000000000001</c:v>
                </c:pt>
                <c:pt idx="3670">
                  <c:v>18.355</c:v>
                </c:pt>
                <c:pt idx="3671">
                  <c:v>18.36</c:v>
                </c:pt>
                <c:pt idx="3672">
                  <c:v>18.364999999999998</c:v>
                </c:pt>
                <c:pt idx="3673">
                  <c:v>18.37</c:v>
                </c:pt>
                <c:pt idx="3674">
                  <c:v>18.375</c:v>
                </c:pt>
                <c:pt idx="3675">
                  <c:v>18.38</c:v>
                </c:pt>
                <c:pt idx="3676">
                  <c:v>18.385000000000002</c:v>
                </c:pt>
                <c:pt idx="3677">
                  <c:v>18.39</c:v>
                </c:pt>
                <c:pt idx="3678">
                  <c:v>18.395</c:v>
                </c:pt>
                <c:pt idx="3679">
                  <c:v>18.399999999999999</c:v>
                </c:pt>
                <c:pt idx="3680">
                  <c:v>18.405000000000001</c:v>
                </c:pt>
                <c:pt idx="3681">
                  <c:v>18.41</c:v>
                </c:pt>
                <c:pt idx="3682">
                  <c:v>18.414999999999999</c:v>
                </c:pt>
                <c:pt idx="3683">
                  <c:v>18.420000000000002</c:v>
                </c:pt>
                <c:pt idx="3684">
                  <c:v>18.425000000000001</c:v>
                </c:pt>
                <c:pt idx="3685">
                  <c:v>18.43</c:v>
                </c:pt>
                <c:pt idx="3686">
                  <c:v>18.434999999999999</c:v>
                </c:pt>
                <c:pt idx="3687">
                  <c:v>18.440000000000001</c:v>
                </c:pt>
                <c:pt idx="3688">
                  <c:v>18.445</c:v>
                </c:pt>
                <c:pt idx="3689">
                  <c:v>18.45</c:v>
                </c:pt>
                <c:pt idx="3690">
                  <c:v>18.454999999999998</c:v>
                </c:pt>
                <c:pt idx="3691">
                  <c:v>18.46</c:v>
                </c:pt>
                <c:pt idx="3692">
                  <c:v>18.465</c:v>
                </c:pt>
                <c:pt idx="3693">
                  <c:v>18.47</c:v>
                </c:pt>
                <c:pt idx="3694">
                  <c:v>18.475000000000001</c:v>
                </c:pt>
                <c:pt idx="3695">
                  <c:v>18.48</c:v>
                </c:pt>
                <c:pt idx="3696">
                  <c:v>18.484999999999999</c:v>
                </c:pt>
                <c:pt idx="3697">
                  <c:v>18.489999999999998</c:v>
                </c:pt>
                <c:pt idx="3698">
                  <c:v>18.495000000000001</c:v>
                </c:pt>
                <c:pt idx="3699">
                  <c:v>18.5</c:v>
                </c:pt>
                <c:pt idx="3700">
                  <c:v>18.504999999999999</c:v>
                </c:pt>
                <c:pt idx="3701">
                  <c:v>18.510000000000002</c:v>
                </c:pt>
                <c:pt idx="3702">
                  <c:v>18.515000000000001</c:v>
                </c:pt>
                <c:pt idx="3703">
                  <c:v>18.52</c:v>
                </c:pt>
                <c:pt idx="3704">
                  <c:v>18.524999999999999</c:v>
                </c:pt>
                <c:pt idx="3705">
                  <c:v>18.53</c:v>
                </c:pt>
                <c:pt idx="3706">
                  <c:v>18.535</c:v>
                </c:pt>
                <c:pt idx="3707">
                  <c:v>18.54</c:v>
                </c:pt>
                <c:pt idx="3708">
                  <c:v>18.545000000000002</c:v>
                </c:pt>
                <c:pt idx="3709">
                  <c:v>18.55</c:v>
                </c:pt>
                <c:pt idx="3710">
                  <c:v>18.555</c:v>
                </c:pt>
                <c:pt idx="3711">
                  <c:v>18.559999999999999</c:v>
                </c:pt>
                <c:pt idx="3712">
                  <c:v>18.565000000000001</c:v>
                </c:pt>
                <c:pt idx="3713">
                  <c:v>18.57</c:v>
                </c:pt>
                <c:pt idx="3714">
                  <c:v>18.574999999999999</c:v>
                </c:pt>
                <c:pt idx="3715">
                  <c:v>18.579999999999998</c:v>
                </c:pt>
                <c:pt idx="3716">
                  <c:v>18.585000000000001</c:v>
                </c:pt>
                <c:pt idx="3717">
                  <c:v>18.59</c:v>
                </c:pt>
                <c:pt idx="3718">
                  <c:v>18.594999999999999</c:v>
                </c:pt>
                <c:pt idx="3719">
                  <c:v>18.600000000000001</c:v>
                </c:pt>
                <c:pt idx="3720">
                  <c:v>18.605</c:v>
                </c:pt>
                <c:pt idx="3721">
                  <c:v>18.61</c:v>
                </c:pt>
                <c:pt idx="3722">
                  <c:v>18.614999999999998</c:v>
                </c:pt>
                <c:pt idx="3723">
                  <c:v>18.62</c:v>
                </c:pt>
                <c:pt idx="3724">
                  <c:v>18.625</c:v>
                </c:pt>
                <c:pt idx="3725">
                  <c:v>18.63</c:v>
                </c:pt>
                <c:pt idx="3726">
                  <c:v>18.635000000000002</c:v>
                </c:pt>
                <c:pt idx="3727">
                  <c:v>18.64</c:v>
                </c:pt>
                <c:pt idx="3728">
                  <c:v>18.645</c:v>
                </c:pt>
                <c:pt idx="3729">
                  <c:v>18.649999999999999</c:v>
                </c:pt>
                <c:pt idx="3730">
                  <c:v>18.655000000000001</c:v>
                </c:pt>
                <c:pt idx="3731">
                  <c:v>18.66</c:v>
                </c:pt>
                <c:pt idx="3732">
                  <c:v>18.664999999999999</c:v>
                </c:pt>
                <c:pt idx="3733">
                  <c:v>18.670000000000002</c:v>
                </c:pt>
                <c:pt idx="3734">
                  <c:v>18.675000000000001</c:v>
                </c:pt>
                <c:pt idx="3735">
                  <c:v>18.68</c:v>
                </c:pt>
                <c:pt idx="3736">
                  <c:v>18.684999999999999</c:v>
                </c:pt>
                <c:pt idx="3737">
                  <c:v>18.690000000000001</c:v>
                </c:pt>
                <c:pt idx="3738">
                  <c:v>18.695</c:v>
                </c:pt>
                <c:pt idx="3739">
                  <c:v>18.7</c:v>
                </c:pt>
                <c:pt idx="3740">
                  <c:v>18.704999999999998</c:v>
                </c:pt>
                <c:pt idx="3741">
                  <c:v>18.71</c:v>
                </c:pt>
                <c:pt idx="3742">
                  <c:v>18.715</c:v>
                </c:pt>
                <c:pt idx="3743">
                  <c:v>18.72</c:v>
                </c:pt>
                <c:pt idx="3744">
                  <c:v>18.725000000000001</c:v>
                </c:pt>
                <c:pt idx="3745">
                  <c:v>18.73</c:v>
                </c:pt>
                <c:pt idx="3746">
                  <c:v>18.734999999999999</c:v>
                </c:pt>
                <c:pt idx="3747">
                  <c:v>18.739999999999998</c:v>
                </c:pt>
                <c:pt idx="3748">
                  <c:v>18.745000000000001</c:v>
                </c:pt>
                <c:pt idx="3749">
                  <c:v>18.75</c:v>
                </c:pt>
                <c:pt idx="3750">
                  <c:v>18.754999999999999</c:v>
                </c:pt>
                <c:pt idx="3751">
                  <c:v>18.760000000000002</c:v>
                </c:pt>
                <c:pt idx="3752">
                  <c:v>18.765000000000001</c:v>
                </c:pt>
                <c:pt idx="3753">
                  <c:v>18.77</c:v>
                </c:pt>
                <c:pt idx="3754">
                  <c:v>18.774999999999999</c:v>
                </c:pt>
                <c:pt idx="3755">
                  <c:v>18.78</c:v>
                </c:pt>
                <c:pt idx="3756">
                  <c:v>18.785</c:v>
                </c:pt>
                <c:pt idx="3757">
                  <c:v>18.79</c:v>
                </c:pt>
                <c:pt idx="3758">
                  <c:v>18.795000000000002</c:v>
                </c:pt>
                <c:pt idx="3759">
                  <c:v>18.8</c:v>
                </c:pt>
                <c:pt idx="3760">
                  <c:v>18.805</c:v>
                </c:pt>
                <c:pt idx="3761">
                  <c:v>18.809999999999999</c:v>
                </c:pt>
                <c:pt idx="3762">
                  <c:v>18.815000000000001</c:v>
                </c:pt>
                <c:pt idx="3763">
                  <c:v>18.82</c:v>
                </c:pt>
                <c:pt idx="3764">
                  <c:v>18.824999999999999</c:v>
                </c:pt>
                <c:pt idx="3765">
                  <c:v>18.829999999999998</c:v>
                </c:pt>
                <c:pt idx="3766">
                  <c:v>18.835000000000001</c:v>
                </c:pt>
                <c:pt idx="3767">
                  <c:v>18.84</c:v>
                </c:pt>
                <c:pt idx="3768">
                  <c:v>18.844999999999999</c:v>
                </c:pt>
                <c:pt idx="3769">
                  <c:v>18.850000000000001</c:v>
                </c:pt>
                <c:pt idx="3770">
                  <c:v>18.855</c:v>
                </c:pt>
                <c:pt idx="3771">
                  <c:v>18.86</c:v>
                </c:pt>
                <c:pt idx="3772">
                  <c:v>18.864999999999998</c:v>
                </c:pt>
                <c:pt idx="3773">
                  <c:v>18.87</c:v>
                </c:pt>
                <c:pt idx="3774">
                  <c:v>18.875</c:v>
                </c:pt>
                <c:pt idx="3775">
                  <c:v>18.88</c:v>
                </c:pt>
                <c:pt idx="3776">
                  <c:v>18.885000000000002</c:v>
                </c:pt>
                <c:pt idx="3777">
                  <c:v>18.89</c:v>
                </c:pt>
                <c:pt idx="3778">
                  <c:v>18.895</c:v>
                </c:pt>
                <c:pt idx="3779">
                  <c:v>18.899999999999999</c:v>
                </c:pt>
                <c:pt idx="3780">
                  <c:v>18.905000000000001</c:v>
                </c:pt>
                <c:pt idx="3781">
                  <c:v>18.91</c:v>
                </c:pt>
                <c:pt idx="3782">
                  <c:v>18.914999999999999</c:v>
                </c:pt>
                <c:pt idx="3783">
                  <c:v>18.920000000000002</c:v>
                </c:pt>
                <c:pt idx="3784">
                  <c:v>18.925000000000001</c:v>
                </c:pt>
                <c:pt idx="3785">
                  <c:v>18.93</c:v>
                </c:pt>
                <c:pt idx="3786">
                  <c:v>18.934999999999999</c:v>
                </c:pt>
                <c:pt idx="3787">
                  <c:v>18.940000000000001</c:v>
                </c:pt>
                <c:pt idx="3788">
                  <c:v>18.945</c:v>
                </c:pt>
                <c:pt idx="3789">
                  <c:v>18.95</c:v>
                </c:pt>
                <c:pt idx="3790">
                  <c:v>18.954999999999998</c:v>
                </c:pt>
                <c:pt idx="3791">
                  <c:v>18.96</c:v>
                </c:pt>
                <c:pt idx="3792">
                  <c:v>18.965</c:v>
                </c:pt>
                <c:pt idx="3793">
                  <c:v>18.97</c:v>
                </c:pt>
                <c:pt idx="3794">
                  <c:v>18.975000000000001</c:v>
                </c:pt>
                <c:pt idx="3795">
                  <c:v>18.98</c:v>
                </c:pt>
                <c:pt idx="3796">
                  <c:v>18.984999999999999</c:v>
                </c:pt>
                <c:pt idx="3797">
                  <c:v>18.989999999999998</c:v>
                </c:pt>
                <c:pt idx="3798">
                  <c:v>18.995000000000001</c:v>
                </c:pt>
                <c:pt idx="3799">
                  <c:v>19</c:v>
                </c:pt>
                <c:pt idx="3800">
                  <c:v>19.004999999999999</c:v>
                </c:pt>
                <c:pt idx="3801">
                  <c:v>19.010000000000002</c:v>
                </c:pt>
                <c:pt idx="3802">
                  <c:v>19.015000000000001</c:v>
                </c:pt>
                <c:pt idx="3803">
                  <c:v>19.02</c:v>
                </c:pt>
                <c:pt idx="3804">
                  <c:v>19.024999999999999</c:v>
                </c:pt>
                <c:pt idx="3805">
                  <c:v>19.03</c:v>
                </c:pt>
                <c:pt idx="3806">
                  <c:v>19.035</c:v>
                </c:pt>
                <c:pt idx="3807">
                  <c:v>19.04</c:v>
                </c:pt>
                <c:pt idx="3808">
                  <c:v>19.045000000000002</c:v>
                </c:pt>
                <c:pt idx="3809">
                  <c:v>19.05</c:v>
                </c:pt>
                <c:pt idx="3810">
                  <c:v>19.055</c:v>
                </c:pt>
                <c:pt idx="3811">
                  <c:v>19.059999999999999</c:v>
                </c:pt>
                <c:pt idx="3812">
                  <c:v>19.065000000000001</c:v>
                </c:pt>
                <c:pt idx="3813">
                  <c:v>19.07</c:v>
                </c:pt>
                <c:pt idx="3814">
                  <c:v>19.074999999999999</c:v>
                </c:pt>
                <c:pt idx="3815">
                  <c:v>19.079999999999998</c:v>
                </c:pt>
                <c:pt idx="3816">
                  <c:v>19.085000000000001</c:v>
                </c:pt>
                <c:pt idx="3817">
                  <c:v>19.09</c:v>
                </c:pt>
                <c:pt idx="3818">
                  <c:v>19.094999999999999</c:v>
                </c:pt>
                <c:pt idx="3819">
                  <c:v>19.100000000000001</c:v>
                </c:pt>
                <c:pt idx="3820">
                  <c:v>19.105</c:v>
                </c:pt>
                <c:pt idx="3821">
                  <c:v>19.11</c:v>
                </c:pt>
                <c:pt idx="3822">
                  <c:v>19.114999999999998</c:v>
                </c:pt>
                <c:pt idx="3823">
                  <c:v>19.12</c:v>
                </c:pt>
                <c:pt idx="3824">
                  <c:v>19.125</c:v>
                </c:pt>
                <c:pt idx="3825">
                  <c:v>19.13</c:v>
                </c:pt>
                <c:pt idx="3826">
                  <c:v>19.135000000000002</c:v>
                </c:pt>
                <c:pt idx="3827">
                  <c:v>19.14</c:v>
                </c:pt>
                <c:pt idx="3828">
                  <c:v>19.145</c:v>
                </c:pt>
                <c:pt idx="3829">
                  <c:v>19.149999999999999</c:v>
                </c:pt>
                <c:pt idx="3830">
                  <c:v>19.155000000000001</c:v>
                </c:pt>
                <c:pt idx="3831">
                  <c:v>19.16</c:v>
                </c:pt>
                <c:pt idx="3832">
                  <c:v>19.164999999999999</c:v>
                </c:pt>
                <c:pt idx="3833">
                  <c:v>19.170000000000002</c:v>
                </c:pt>
                <c:pt idx="3834">
                  <c:v>19.175000000000001</c:v>
                </c:pt>
                <c:pt idx="3835">
                  <c:v>19.18</c:v>
                </c:pt>
                <c:pt idx="3836">
                  <c:v>19.184999999999999</c:v>
                </c:pt>
                <c:pt idx="3837">
                  <c:v>19.190000000000001</c:v>
                </c:pt>
                <c:pt idx="3838">
                  <c:v>19.195</c:v>
                </c:pt>
                <c:pt idx="3839">
                  <c:v>19.2</c:v>
                </c:pt>
                <c:pt idx="3840">
                  <c:v>19.204999999999998</c:v>
                </c:pt>
                <c:pt idx="3841">
                  <c:v>19.21</c:v>
                </c:pt>
                <c:pt idx="3842">
                  <c:v>19.215</c:v>
                </c:pt>
                <c:pt idx="3843">
                  <c:v>19.22</c:v>
                </c:pt>
                <c:pt idx="3844">
                  <c:v>19.225000000000001</c:v>
                </c:pt>
                <c:pt idx="3845">
                  <c:v>19.23</c:v>
                </c:pt>
                <c:pt idx="3846">
                  <c:v>19.234999999999999</c:v>
                </c:pt>
                <c:pt idx="3847">
                  <c:v>19.239999999999998</c:v>
                </c:pt>
                <c:pt idx="3848">
                  <c:v>19.245000000000001</c:v>
                </c:pt>
                <c:pt idx="3849">
                  <c:v>19.25</c:v>
                </c:pt>
                <c:pt idx="3850">
                  <c:v>19.254999999999999</c:v>
                </c:pt>
                <c:pt idx="3851">
                  <c:v>19.260000000000002</c:v>
                </c:pt>
                <c:pt idx="3852">
                  <c:v>19.265000000000001</c:v>
                </c:pt>
                <c:pt idx="3853">
                  <c:v>19.27</c:v>
                </c:pt>
                <c:pt idx="3854">
                  <c:v>19.274999999999999</c:v>
                </c:pt>
                <c:pt idx="3855">
                  <c:v>19.28</c:v>
                </c:pt>
                <c:pt idx="3856">
                  <c:v>19.285</c:v>
                </c:pt>
                <c:pt idx="3857">
                  <c:v>19.29</c:v>
                </c:pt>
                <c:pt idx="3858">
                  <c:v>19.295000000000002</c:v>
                </c:pt>
                <c:pt idx="3859">
                  <c:v>19.3</c:v>
                </c:pt>
                <c:pt idx="3860">
                  <c:v>19.305</c:v>
                </c:pt>
                <c:pt idx="3861">
                  <c:v>19.309999999999999</c:v>
                </c:pt>
                <c:pt idx="3862">
                  <c:v>19.315000000000001</c:v>
                </c:pt>
                <c:pt idx="3863">
                  <c:v>19.32</c:v>
                </c:pt>
                <c:pt idx="3864">
                  <c:v>19.324999999999999</c:v>
                </c:pt>
                <c:pt idx="3865">
                  <c:v>19.329999999999998</c:v>
                </c:pt>
                <c:pt idx="3866">
                  <c:v>19.335000000000001</c:v>
                </c:pt>
                <c:pt idx="3867">
                  <c:v>19.34</c:v>
                </c:pt>
                <c:pt idx="3868">
                  <c:v>19.344999999999999</c:v>
                </c:pt>
                <c:pt idx="3869">
                  <c:v>19.350000000000001</c:v>
                </c:pt>
                <c:pt idx="3870">
                  <c:v>19.355</c:v>
                </c:pt>
                <c:pt idx="3871">
                  <c:v>19.36</c:v>
                </c:pt>
                <c:pt idx="3872">
                  <c:v>19.364999999999998</c:v>
                </c:pt>
                <c:pt idx="3873">
                  <c:v>19.37</c:v>
                </c:pt>
                <c:pt idx="3874">
                  <c:v>19.375</c:v>
                </c:pt>
                <c:pt idx="3875">
                  <c:v>19.38</c:v>
                </c:pt>
                <c:pt idx="3876">
                  <c:v>19.385000000000002</c:v>
                </c:pt>
                <c:pt idx="3877">
                  <c:v>19.39</c:v>
                </c:pt>
                <c:pt idx="3878">
                  <c:v>19.395</c:v>
                </c:pt>
                <c:pt idx="3879">
                  <c:v>19.399999999999999</c:v>
                </c:pt>
                <c:pt idx="3880">
                  <c:v>19.405000000000001</c:v>
                </c:pt>
                <c:pt idx="3881">
                  <c:v>19.41</c:v>
                </c:pt>
                <c:pt idx="3882">
                  <c:v>19.414999999999999</c:v>
                </c:pt>
                <c:pt idx="3883">
                  <c:v>19.420000000000002</c:v>
                </c:pt>
                <c:pt idx="3884">
                  <c:v>19.425000000000001</c:v>
                </c:pt>
                <c:pt idx="3885">
                  <c:v>19.43</c:v>
                </c:pt>
                <c:pt idx="3886">
                  <c:v>19.434999999999999</c:v>
                </c:pt>
                <c:pt idx="3887">
                  <c:v>19.440000000000001</c:v>
                </c:pt>
                <c:pt idx="3888">
                  <c:v>19.445</c:v>
                </c:pt>
                <c:pt idx="3889">
                  <c:v>19.45</c:v>
                </c:pt>
                <c:pt idx="3890">
                  <c:v>19.454999999999998</c:v>
                </c:pt>
                <c:pt idx="3891">
                  <c:v>19.46</c:v>
                </c:pt>
                <c:pt idx="3892">
                  <c:v>19.465</c:v>
                </c:pt>
                <c:pt idx="3893">
                  <c:v>19.47</c:v>
                </c:pt>
                <c:pt idx="3894">
                  <c:v>19.475000000000001</c:v>
                </c:pt>
                <c:pt idx="3895">
                  <c:v>19.48</c:v>
                </c:pt>
                <c:pt idx="3896">
                  <c:v>19.484999999999999</c:v>
                </c:pt>
                <c:pt idx="3897">
                  <c:v>19.489999999999998</c:v>
                </c:pt>
                <c:pt idx="3898">
                  <c:v>19.495000000000001</c:v>
                </c:pt>
                <c:pt idx="3899">
                  <c:v>19.5</c:v>
                </c:pt>
                <c:pt idx="3900">
                  <c:v>19.504999999999999</c:v>
                </c:pt>
                <c:pt idx="3901">
                  <c:v>19.510000000000002</c:v>
                </c:pt>
                <c:pt idx="3902">
                  <c:v>19.515000000000001</c:v>
                </c:pt>
                <c:pt idx="3903">
                  <c:v>19.52</c:v>
                </c:pt>
                <c:pt idx="3904">
                  <c:v>19.524999999999999</c:v>
                </c:pt>
                <c:pt idx="3905">
                  <c:v>19.53</c:v>
                </c:pt>
                <c:pt idx="3906">
                  <c:v>19.535</c:v>
                </c:pt>
                <c:pt idx="3907">
                  <c:v>19.54</c:v>
                </c:pt>
                <c:pt idx="3908">
                  <c:v>19.545000000000002</c:v>
                </c:pt>
                <c:pt idx="3909">
                  <c:v>19.55</c:v>
                </c:pt>
                <c:pt idx="3910">
                  <c:v>19.555</c:v>
                </c:pt>
                <c:pt idx="3911">
                  <c:v>19.559999999999999</c:v>
                </c:pt>
                <c:pt idx="3912">
                  <c:v>19.565000000000001</c:v>
                </c:pt>
                <c:pt idx="3913">
                  <c:v>19.57</c:v>
                </c:pt>
                <c:pt idx="3914">
                  <c:v>19.574999999999999</c:v>
                </c:pt>
                <c:pt idx="3915">
                  <c:v>19.579999999999998</c:v>
                </c:pt>
                <c:pt idx="3916">
                  <c:v>19.585000000000001</c:v>
                </c:pt>
                <c:pt idx="3917">
                  <c:v>19.59</c:v>
                </c:pt>
                <c:pt idx="3918">
                  <c:v>19.594999999999999</c:v>
                </c:pt>
                <c:pt idx="3919">
                  <c:v>19.600000000000001</c:v>
                </c:pt>
                <c:pt idx="3920">
                  <c:v>19.605</c:v>
                </c:pt>
                <c:pt idx="3921">
                  <c:v>19.61</c:v>
                </c:pt>
                <c:pt idx="3922">
                  <c:v>19.614999999999998</c:v>
                </c:pt>
                <c:pt idx="3923">
                  <c:v>19.62</c:v>
                </c:pt>
                <c:pt idx="3924">
                  <c:v>19.625</c:v>
                </c:pt>
                <c:pt idx="3925">
                  <c:v>19.63</c:v>
                </c:pt>
                <c:pt idx="3926">
                  <c:v>19.635000000000002</c:v>
                </c:pt>
                <c:pt idx="3927">
                  <c:v>19.64</c:v>
                </c:pt>
                <c:pt idx="3928">
                  <c:v>19.645</c:v>
                </c:pt>
                <c:pt idx="3929">
                  <c:v>19.649999999999999</c:v>
                </c:pt>
                <c:pt idx="3930">
                  <c:v>19.655000000000001</c:v>
                </c:pt>
                <c:pt idx="3931">
                  <c:v>19.66</c:v>
                </c:pt>
                <c:pt idx="3932">
                  <c:v>19.664999999999999</c:v>
                </c:pt>
                <c:pt idx="3933">
                  <c:v>19.670000000000002</c:v>
                </c:pt>
                <c:pt idx="3934">
                  <c:v>19.675000000000001</c:v>
                </c:pt>
                <c:pt idx="3935">
                  <c:v>19.68</c:v>
                </c:pt>
                <c:pt idx="3936">
                  <c:v>19.684999999999999</c:v>
                </c:pt>
                <c:pt idx="3937">
                  <c:v>19.690000000000001</c:v>
                </c:pt>
                <c:pt idx="3938">
                  <c:v>19.695</c:v>
                </c:pt>
                <c:pt idx="3939">
                  <c:v>19.7</c:v>
                </c:pt>
                <c:pt idx="3940">
                  <c:v>19.704999999999998</c:v>
                </c:pt>
                <c:pt idx="3941">
                  <c:v>19.71</c:v>
                </c:pt>
                <c:pt idx="3942">
                  <c:v>19.715</c:v>
                </c:pt>
                <c:pt idx="3943">
                  <c:v>19.72</c:v>
                </c:pt>
                <c:pt idx="3944">
                  <c:v>19.725000000000001</c:v>
                </c:pt>
                <c:pt idx="3945">
                  <c:v>19.73</c:v>
                </c:pt>
                <c:pt idx="3946">
                  <c:v>19.734999999999999</c:v>
                </c:pt>
                <c:pt idx="3947">
                  <c:v>19.739999999999998</c:v>
                </c:pt>
                <c:pt idx="3948">
                  <c:v>19.745000000000001</c:v>
                </c:pt>
                <c:pt idx="3949">
                  <c:v>19.75</c:v>
                </c:pt>
                <c:pt idx="3950">
                  <c:v>19.754999999999999</c:v>
                </c:pt>
                <c:pt idx="3951">
                  <c:v>19.760000000000002</c:v>
                </c:pt>
                <c:pt idx="3952">
                  <c:v>19.765000000000001</c:v>
                </c:pt>
                <c:pt idx="3953">
                  <c:v>19.77</c:v>
                </c:pt>
                <c:pt idx="3954">
                  <c:v>19.774999999999999</c:v>
                </c:pt>
                <c:pt idx="3955">
                  <c:v>19.78</c:v>
                </c:pt>
                <c:pt idx="3956">
                  <c:v>19.785</c:v>
                </c:pt>
                <c:pt idx="3957">
                  <c:v>19.79</c:v>
                </c:pt>
                <c:pt idx="3958">
                  <c:v>19.795000000000002</c:v>
                </c:pt>
                <c:pt idx="3959">
                  <c:v>19.8</c:v>
                </c:pt>
                <c:pt idx="3960">
                  <c:v>19.805</c:v>
                </c:pt>
                <c:pt idx="3961">
                  <c:v>19.809999999999999</c:v>
                </c:pt>
                <c:pt idx="3962">
                  <c:v>19.815000000000001</c:v>
                </c:pt>
                <c:pt idx="3963">
                  <c:v>19.82</c:v>
                </c:pt>
                <c:pt idx="3964">
                  <c:v>19.824999999999999</c:v>
                </c:pt>
                <c:pt idx="3965">
                  <c:v>19.829999999999998</c:v>
                </c:pt>
                <c:pt idx="3966">
                  <c:v>19.835000000000001</c:v>
                </c:pt>
                <c:pt idx="3967">
                  <c:v>19.84</c:v>
                </c:pt>
                <c:pt idx="3968">
                  <c:v>19.844999999999999</c:v>
                </c:pt>
                <c:pt idx="3969">
                  <c:v>19.850000000000001</c:v>
                </c:pt>
                <c:pt idx="3970">
                  <c:v>19.855</c:v>
                </c:pt>
                <c:pt idx="3971">
                  <c:v>19.86</c:v>
                </c:pt>
                <c:pt idx="3972">
                  <c:v>19.864999999999998</c:v>
                </c:pt>
                <c:pt idx="3973">
                  <c:v>19.87</c:v>
                </c:pt>
                <c:pt idx="3974">
                  <c:v>19.875</c:v>
                </c:pt>
                <c:pt idx="3975">
                  <c:v>19.88</c:v>
                </c:pt>
                <c:pt idx="3976">
                  <c:v>19.885000000000002</c:v>
                </c:pt>
                <c:pt idx="3977">
                  <c:v>19.89</c:v>
                </c:pt>
                <c:pt idx="3978">
                  <c:v>19.895</c:v>
                </c:pt>
                <c:pt idx="3979">
                  <c:v>19.899999999999999</c:v>
                </c:pt>
                <c:pt idx="3980">
                  <c:v>19.905000000000001</c:v>
                </c:pt>
                <c:pt idx="3981">
                  <c:v>19.91</c:v>
                </c:pt>
                <c:pt idx="3982">
                  <c:v>19.914999999999999</c:v>
                </c:pt>
                <c:pt idx="3983">
                  <c:v>19.920000000000002</c:v>
                </c:pt>
                <c:pt idx="3984">
                  <c:v>19.925000000000001</c:v>
                </c:pt>
                <c:pt idx="3985">
                  <c:v>19.93</c:v>
                </c:pt>
                <c:pt idx="3986">
                  <c:v>19.934999999999999</c:v>
                </c:pt>
                <c:pt idx="3987">
                  <c:v>19.940000000000001</c:v>
                </c:pt>
                <c:pt idx="3988">
                  <c:v>19.945</c:v>
                </c:pt>
                <c:pt idx="3989">
                  <c:v>19.95</c:v>
                </c:pt>
                <c:pt idx="3990">
                  <c:v>19.954999999999998</c:v>
                </c:pt>
                <c:pt idx="3991">
                  <c:v>19.96</c:v>
                </c:pt>
                <c:pt idx="3992">
                  <c:v>19.965</c:v>
                </c:pt>
                <c:pt idx="3993">
                  <c:v>19.97</c:v>
                </c:pt>
                <c:pt idx="3994">
                  <c:v>19.975000000000001</c:v>
                </c:pt>
                <c:pt idx="3995">
                  <c:v>19.98</c:v>
                </c:pt>
                <c:pt idx="3996">
                  <c:v>19.984999999999999</c:v>
                </c:pt>
                <c:pt idx="3997">
                  <c:v>19.989999999999998</c:v>
                </c:pt>
                <c:pt idx="3998">
                  <c:v>19.995000000000001</c:v>
                </c:pt>
                <c:pt idx="3999">
                  <c:v>20</c:v>
                </c:pt>
                <c:pt idx="4000">
                  <c:v>20.004999999999999</c:v>
                </c:pt>
                <c:pt idx="4001">
                  <c:v>20.010000000000002</c:v>
                </c:pt>
                <c:pt idx="4002">
                  <c:v>20.015000000000001</c:v>
                </c:pt>
                <c:pt idx="4003">
                  <c:v>20.02</c:v>
                </c:pt>
                <c:pt idx="4004">
                  <c:v>20.024999999999999</c:v>
                </c:pt>
                <c:pt idx="4005">
                  <c:v>20.03</c:v>
                </c:pt>
                <c:pt idx="4006">
                  <c:v>20.035</c:v>
                </c:pt>
                <c:pt idx="4007">
                  <c:v>20.04</c:v>
                </c:pt>
                <c:pt idx="4008">
                  <c:v>20.045000000000002</c:v>
                </c:pt>
                <c:pt idx="4009">
                  <c:v>20.05</c:v>
                </c:pt>
                <c:pt idx="4010">
                  <c:v>20.055</c:v>
                </c:pt>
                <c:pt idx="4011">
                  <c:v>20.059999999999999</c:v>
                </c:pt>
                <c:pt idx="4012">
                  <c:v>20.065000000000001</c:v>
                </c:pt>
                <c:pt idx="4013">
                  <c:v>20.07</c:v>
                </c:pt>
                <c:pt idx="4014">
                  <c:v>20.074999999999999</c:v>
                </c:pt>
                <c:pt idx="4015">
                  <c:v>20.079999999999998</c:v>
                </c:pt>
                <c:pt idx="4016">
                  <c:v>20.085000000000001</c:v>
                </c:pt>
                <c:pt idx="4017">
                  <c:v>20.09</c:v>
                </c:pt>
                <c:pt idx="4018">
                  <c:v>20.094999999999999</c:v>
                </c:pt>
                <c:pt idx="4019">
                  <c:v>20.100000000000001</c:v>
                </c:pt>
                <c:pt idx="4020">
                  <c:v>20.105</c:v>
                </c:pt>
                <c:pt idx="4021">
                  <c:v>20.11</c:v>
                </c:pt>
                <c:pt idx="4022">
                  <c:v>20.114999999999998</c:v>
                </c:pt>
                <c:pt idx="4023">
                  <c:v>20.12</c:v>
                </c:pt>
                <c:pt idx="4024">
                  <c:v>20.125</c:v>
                </c:pt>
                <c:pt idx="4025">
                  <c:v>20.13</c:v>
                </c:pt>
                <c:pt idx="4026">
                  <c:v>20.135000000000002</c:v>
                </c:pt>
                <c:pt idx="4027">
                  <c:v>20.14</c:v>
                </c:pt>
                <c:pt idx="4028">
                  <c:v>20.145</c:v>
                </c:pt>
                <c:pt idx="4029">
                  <c:v>20.149999999999999</c:v>
                </c:pt>
                <c:pt idx="4030">
                  <c:v>20.155000000000001</c:v>
                </c:pt>
                <c:pt idx="4031">
                  <c:v>20.16</c:v>
                </c:pt>
                <c:pt idx="4032">
                  <c:v>20.164999999999999</c:v>
                </c:pt>
                <c:pt idx="4033">
                  <c:v>20.170000000000002</c:v>
                </c:pt>
                <c:pt idx="4034">
                  <c:v>20.175000000000001</c:v>
                </c:pt>
                <c:pt idx="4035">
                  <c:v>20.18</c:v>
                </c:pt>
                <c:pt idx="4036">
                  <c:v>20.184999999999999</c:v>
                </c:pt>
                <c:pt idx="4037">
                  <c:v>20.190000000000001</c:v>
                </c:pt>
                <c:pt idx="4038">
                  <c:v>20.195</c:v>
                </c:pt>
                <c:pt idx="4039">
                  <c:v>20.2</c:v>
                </c:pt>
                <c:pt idx="4040">
                  <c:v>20.204999999999998</c:v>
                </c:pt>
                <c:pt idx="4041">
                  <c:v>20.21</c:v>
                </c:pt>
                <c:pt idx="4042">
                  <c:v>20.215</c:v>
                </c:pt>
                <c:pt idx="4043">
                  <c:v>20.22</c:v>
                </c:pt>
                <c:pt idx="4044">
                  <c:v>20.225000000000001</c:v>
                </c:pt>
                <c:pt idx="4045">
                  <c:v>20.23</c:v>
                </c:pt>
                <c:pt idx="4046">
                  <c:v>20.234999999999999</c:v>
                </c:pt>
                <c:pt idx="4047">
                  <c:v>20.239999999999998</c:v>
                </c:pt>
                <c:pt idx="4048">
                  <c:v>20.245000000000001</c:v>
                </c:pt>
                <c:pt idx="4049">
                  <c:v>20.25</c:v>
                </c:pt>
                <c:pt idx="4050">
                  <c:v>20.254999999999999</c:v>
                </c:pt>
                <c:pt idx="4051">
                  <c:v>20.260000000000002</c:v>
                </c:pt>
                <c:pt idx="4052">
                  <c:v>20.265000000000001</c:v>
                </c:pt>
                <c:pt idx="4053">
                  <c:v>20.27</c:v>
                </c:pt>
                <c:pt idx="4054">
                  <c:v>20.274999999999999</c:v>
                </c:pt>
                <c:pt idx="4055">
                  <c:v>20.28</c:v>
                </c:pt>
                <c:pt idx="4056">
                  <c:v>20.285</c:v>
                </c:pt>
                <c:pt idx="4057">
                  <c:v>20.29</c:v>
                </c:pt>
                <c:pt idx="4058">
                  <c:v>20.295000000000002</c:v>
                </c:pt>
                <c:pt idx="4059">
                  <c:v>20.3</c:v>
                </c:pt>
                <c:pt idx="4060">
                  <c:v>20.305</c:v>
                </c:pt>
                <c:pt idx="4061">
                  <c:v>20.309999999999999</c:v>
                </c:pt>
                <c:pt idx="4062">
                  <c:v>20.315000000000001</c:v>
                </c:pt>
                <c:pt idx="4063">
                  <c:v>20.32</c:v>
                </c:pt>
                <c:pt idx="4064">
                  <c:v>20.324999999999999</c:v>
                </c:pt>
                <c:pt idx="4065">
                  <c:v>20.329999999999998</c:v>
                </c:pt>
                <c:pt idx="4066">
                  <c:v>20.335000000000001</c:v>
                </c:pt>
                <c:pt idx="4067">
                  <c:v>20.34</c:v>
                </c:pt>
                <c:pt idx="4068">
                  <c:v>20.344999999999999</c:v>
                </c:pt>
                <c:pt idx="4069">
                  <c:v>20.350000000000001</c:v>
                </c:pt>
                <c:pt idx="4070">
                  <c:v>20.355</c:v>
                </c:pt>
                <c:pt idx="4071">
                  <c:v>20.36</c:v>
                </c:pt>
                <c:pt idx="4072">
                  <c:v>20.364999999999998</c:v>
                </c:pt>
                <c:pt idx="4073">
                  <c:v>20.37</c:v>
                </c:pt>
                <c:pt idx="4074">
                  <c:v>20.375</c:v>
                </c:pt>
                <c:pt idx="4075">
                  <c:v>20.38</c:v>
                </c:pt>
                <c:pt idx="4076">
                  <c:v>20.385000000000002</c:v>
                </c:pt>
                <c:pt idx="4077">
                  <c:v>20.39</c:v>
                </c:pt>
                <c:pt idx="4078">
                  <c:v>20.395</c:v>
                </c:pt>
                <c:pt idx="4079">
                  <c:v>20.399999999999999</c:v>
                </c:pt>
                <c:pt idx="4080">
                  <c:v>20.405000000000001</c:v>
                </c:pt>
                <c:pt idx="4081">
                  <c:v>20.41</c:v>
                </c:pt>
                <c:pt idx="4082">
                  <c:v>20.414999999999999</c:v>
                </c:pt>
                <c:pt idx="4083">
                  <c:v>20.420000000000002</c:v>
                </c:pt>
                <c:pt idx="4084">
                  <c:v>20.425000000000001</c:v>
                </c:pt>
                <c:pt idx="4085">
                  <c:v>20.43</c:v>
                </c:pt>
                <c:pt idx="4086">
                  <c:v>20.434999999999999</c:v>
                </c:pt>
                <c:pt idx="4087">
                  <c:v>20.440000000000001</c:v>
                </c:pt>
                <c:pt idx="4088">
                  <c:v>20.445</c:v>
                </c:pt>
                <c:pt idx="4089">
                  <c:v>20.45</c:v>
                </c:pt>
                <c:pt idx="4090">
                  <c:v>20.454999999999998</c:v>
                </c:pt>
                <c:pt idx="4091">
                  <c:v>20.46</c:v>
                </c:pt>
                <c:pt idx="4092">
                  <c:v>20.465</c:v>
                </c:pt>
                <c:pt idx="4093">
                  <c:v>20.47</c:v>
                </c:pt>
                <c:pt idx="4094">
                  <c:v>20.475000000000001</c:v>
                </c:pt>
                <c:pt idx="4095">
                  <c:v>20.48</c:v>
                </c:pt>
                <c:pt idx="4096">
                  <c:v>20.484999999999999</c:v>
                </c:pt>
                <c:pt idx="4097">
                  <c:v>20.49</c:v>
                </c:pt>
                <c:pt idx="4098">
                  <c:v>20.495000000000001</c:v>
                </c:pt>
                <c:pt idx="4099">
                  <c:v>20.5</c:v>
                </c:pt>
                <c:pt idx="4100">
                  <c:v>20.504999999999999</c:v>
                </c:pt>
                <c:pt idx="4101">
                  <c:v>20.51</c:v>
                </c:pt>
                <c:pt idx="4102">
                  <c:v>20.515000000000001</c:v>
                </c:pt>
                <c:pt idx="4103">
                  <c:v>20.52</c:v>
                </c:pt>
                <c:pt idx="4104">
                  <c:v>20.524999999999999</c:v>
                </c:pt>
                <c:pt idx="4105">
                  <c:v>20.53</c:v>
                </c:pt>
                <c:pt idx="4106">
                  <c:v>20.535</c:v>
                </c:pt>
                <c:pt idx="4107">
                  <c:v>20.54</c:v>
                </c:pt>
                <c:pt idx="4108">
                  <c:v>20.545000000000002</c:v>
                </c:pt>
                <c:pt idx="4109">
                  <c:v>20.55</c:v>
                </c:pt>
                <c:pt idx="4110">
                  <c:v>20.555</c:v>
                </c:pt>
                <c:pt idx="4111">
                  <c:v>20.56</c:v>
                </c:pt>
                <c:pt idx="4112">
                  <c:v>20.565000000000001</c:v>
                </c:pt>
                <c:pt idx="4113">
                  <c:v>20.57</c:v>
                </c:pt>
                <c:pt idx="4114">
                  <c:v>20.574999999999999</c:v>
                </c:pt>
                <c:pt idx="4115">
                  <c:v>20.58</c:v>
                </c:pt>
                <c:pt idx="4116">
                  <c:v>20.585000000000001</c:v>
                </c:pt>
                <c:pt idx="4117">
                  <c:v>20.59</c:v>
                </c:pt>
                <c:pt idx="4118">
                  <c:v>20.594999999999999</c:v>
                </c:pt>
                <c:pt idx="4119">
                  <c:v>20.6</c:v>
                </c:pt>
                <c:pt idx="4120">
                  <c:v>20.605</c:v>
                </c:pt>
                <c:pt idx="4121">
                  <c:v>20.61</c:v>
                </c:pt>
                <c:pt idx="4122">
                  <c:v>20.614999999999998</c:v>
                </c:pt>
                <c:pt idx="4123">
                  <c:v>20.62</c:v>
                </c:pt>
                <c:pt idx="4124">
                  <c:v>20.625</c:v>
                </c:pt>
                <c:pt idx="4125">
                  <c:v>20.63</c:v>
                </c:pt>
                <c:pt idx="4126">
                  <c:v>20.635000000000002</c:v>
                </c:pt>
                <c:pt idx="4127">
                  <c:v>20.64</c:v>
                </c:pt>
                <c:pt idx="4128">
                  <c:v>20.645</c:v>
                </c:pt>
                <c:pt idx="4129">
                  <c:v>20.65</c:v>
                </c:pt>
                <c:pt idx="4130">
                  <c:v>20.655000000000001</c:v>
                </c:pt>
                <c:pt idx="4131">
                  <c:v>20.66</c:v>
                </c:pt>
                <c:pt idx="4132">
                  <c:v>20.664999999999999</c:v>
                </c:pt>
                <c:pt idx="4133">
                  <c:v>20.67</c:v>
                </c:pt>
                <c:pt idx="4134">
                  <c:v>20.675000000000001</c:v>
                </c:pt>
                <c:pt idx="4135">
                  <c:v>20.68</c:v>
                </c:pt>
                <c:pt idx="4136">
                  <c:v>20.684999999999999</c:v>
                </c:pt>
                <c:pt idx="4137">
                  <c:v>20.69</c:v>
                </c:pt>
                <c:pt idx="4138">
                  <c:v>20.695</c:v>
                </c:pt>
                <c:pt idx="4139">
                  <c:v>20.7</c:v>
                </c:pt>
                <c:pt idx="4140">
                  <c:v>20.704999999999998</c:v>
                </c:pt>
                <c:pt idx="4141">
                  <c:v>20.71</c:v>
                </c:pt>
                <c:pt idx="4142">
                  <c:v>20.715</c:v>
                </c:pt>
                <c:pt idx="4143">
                  <c:v>20.72</c:v>
                </c:pt>
                <c:pt idx="4144">
                  <c:v>20.725000000000001</c:v>
                </c:pt>
                <c:pt idx="4145">
                  <c:v>20.73</c:v>
                </c:pt>
                <c:pt idx="4146">
                  <c:v>20.734999999999999</c:v>
                </c:pt>
                <c:pt idx="4147">
                  <c:v>20.74</c:v>
                </c:pt>
                <c:pt idx="4148">
                  <c:v>20.745000000000001</c:v>
                </c:pt>
                <c:pt idx="4149">
                  <c:v>20.75</c:v>
                </c:pt>
                <c:pt idx="4150">
                  <c:v>20.754999999999999</c:v>
                </c:pt>
                <c:pt idx="4151">
                  <c:v>20.76</c:v>
                </c:pt>
                <c:pt idx="4152">
                  <c:v>20.765000000000001</c:v>
                </c:pt>
                <c:pt idx="4153">
                  <c:v>20.77</c:v>
                </c:pt>
                <c:pt idx="4154">
                  <c:v>20.774999999999999</c:v>
                </c:pt>
                <c:pt idx="4155">
                  <c:v>20.78</c:v>
                </c:pt>
                <c:pt idx="4156">
                  <c:v>20.785</c:v>
                </c:pt>
                <c:pt idx="4157">
                  <c:v>20.79</c:v>
                </c:pt>
                <c:pt idx="4158">
                  <c:v>20.795000000000002</c:v>
                </c:pt>
                <c:pt idx="4159">
                  <c:v>20.8</c:v>
                </c:pt>
                <c:pt idx="4160">
                  <c:v>20.805</c:v>
                </c:pt>
                <c:pt idx="4161">
                  <c:v>20.81</c:v>
                </c:pt>
                <c:pt idx="4162">
                  <c:v>20.815000000000001</c:v>
                </c:pt>
                <c:pt idx="4163">
                  <c:v>20.82</c:v>
                </c:pt>
                <c:pt idx="4164">
                  <c:v>20.824999999999999</c:v>
                </c:pt>
                <c:pt idx="4165">
                  <c:v>20.83</c:v>
                </c:pt>
                <c:pt idx="4166">
                  <c:v>20.835000000000001</c:v>
                </c:pt>
                <c:pt idx="4167">
                  <c:v>20.84</c:v>
                </c:pt>
                <c:pt idx="4168">
                  <c:v>20.844999999999999</c:v>
                </c:pt>
                <c:pt idx="4169">
                  <c:v>20.85</c:v>
                </c:pt>
                <c:pt idx="4170">
                  <c:v>20.855</c:v>
                </c:pt>
                <c:pt idx="4171">
                  <c:v>20.86</c:v>
                </c:pt>
                <c:pt idx="4172">
                  <c:v>20.864999999999998</c:v>
                </c:pt>
                <c:pt idx="4173">
                  <c:v>20.87</c:v>
                </c:pt>
                <c:pt idx="4174">
                  <c:v>20.875</c:v>
                </c:pt>
                <c:pt idx="4175">
                  <c:v>20.88</c:v>
                </c:pt>
                <c:pt idx="4176">
                  <c:v>20.885000000000002</c:v>
                </c:pt>
                <c:pt idx="4177">
                  <c:v>20.89</c:v>
                </c:pt>
                <c:pt idx="4178">
                  <c:v>20.895</c:v>
                </c:pt>
                <c:pt idx="4179">
                  <c:v>20.9</c:v>
                </c:pt>
                <c:pt idx="4180">
                  <c:v>20.905000000000001</c:v>
                </c:pt>
                <c:pt idx="4181">
                  <c:v>20.91</c:v>
                </c:pt>
                <c:pt idx="4182">
                  <c:v>20.914999999999999</c:v>
                </c:pt>
                <c:pt idx="4183">
                  <c:v>20.92</c:v>
                </c:pt>
                <c:pt idx="4184">
                  <c:v>20.925000000000001</c:v>
                </c:pt>
                <c:pt idx="4185">
                  <c:v>20.93</c:v>
                </c:pt>
                <c:pt idx="4186">
                  <c:v>20.934999999999999</c:v>
                </c:pt>
                <c:pt idx="4187">
                  <c:v>20.94</c:v>
                </c:pt>
                <c:pt idx="4188">
                  <c:v>20.945</c:v>
                </c:pt>
                <c:pt idx="4189">
                  <c:v>20.95</c:v>
                </c:pt>
                <c:pt idx="4190">
                  <c:v>20.954999999999998</c:v>
                </c:pt>
                <c:pt idx="4191">
                  <c:v>20.96</c:v>
                </c:pt>
                <c:pt idx="4192">
                  <c:v>20.965</c:v>
                </c:pt>
                <c:pt idx="4193">
                  <c:v>20.97</c:v>
                </c:pt>
                <c:pt idx="4194">
                  <c:v>20.975000000000001</c:v>
                </c:pt>
                <c:pt idx="4195">
                  <c:v>20.98</c:v>
                </c:pt>
                <c:pt idx="4196">
                  <c:v>20.984999999999999</c:v>
                </c:pt>
                <c:pt idx="4197">
                  <c:v>20.99</c:v>
                </c:pt>
                <c:pt idx="4198">
                  <c:v>20.995000000000001</c:v>
                </c:pt>
                <c:pt idx="4199">
                  <c:v>21</c:v>
                </c:pt>
                <c:pt idx="4200">
                  <c:v>21.004999999999999</c:v>
                </c:pt>
                <c:pt idx="4201">
                  <c:v>21.01</c:v>
                </c:pt>
                <c:pt idx="4202">
                  <c:v>21.015000000000001</c:v>
                </c:pt>
                <c:pt idx="4203">
                  <c:v>21.02</c:v>
                </c:pt>
                <c:pt idx="4204">
                  <c:v>21.024999999999999</c:v>
                </c:pt>
                <c:pt idx="4205">
                  <c:v>21.03</c:v>
                </c:pt>
                <c:pt idx="4206">
                  <c:v>21.035</c:v>
                </c:pt>
                <c:pt idx="4207">
                  <c:v>21.04</c:v>
                </c:pt>
                <c:pt idx="4208">
                  <c:v>21.045000000000002</c:v>
                </c:pt>
                <c:pt idx="4209">
                  <c:v>21.05</c:v>
                </c:pt>
                <c:pt idx="4210">
                  <c:v>21.055</c:v>
                </c:pt>
                <c:pt idx="4211">
                  <c:v>21.06</c:v>
                </c:pt>
                <c:pt idx="4212">
                  <c:v>21.065000000000001</c:v>
                </c:pt>
                <c:pt idx="4213">
                  <c:v>21.07</c:v>
                </c:pt>
                <c:pt idx="4214">
                  <c:v>21.074999999999999</c:v>
                </c:pt>
                <c:pt idx="4215">
                  <c:v>21.08</c:v>
                </c:pt>
                <c:pt idx="4216">
                  <c:v>21.085000000000001</c:v>
                </c:pt>
                <c:pt idx="4217">
                  <c:v>21.09</c:v>
                </c:pt>
                <c:pt idx="4218">
                  <c:v>21.094999999999999</c:v>
                </c:pt>
                <c:pt idx="4219">
                  <c:v>21.1</c:v>
                </c:pt>
                <c:pt idx="4220">
                  <c:v>21.105</c:v>
                </c:pt>
                <c:pt idx="4221">
                  <c:v>21.11</c:v>
                </c:pt>
                <c:pt idx="4222">
                  <c:v>21.114999999999998</c:v>
                </c:pt>
                <c:pt idx="4223">
                  <c:v>21.12</c:v>
                </c:pt>
                <c:pt idx="4224">
                  <c:v>21.125</c:v>
                </c:pt>
                <c:pt idx="4225">
                  <c:v>21.13</c:v>
                </c:pt>
                <c:pt idx="4226">
                  <c:v>21.135000000000002</c:v>
                </c:pt>
                <c:pt idx="4227">
                  <c:v>21.14</c:v>
                </c:pt>
                <c:pt idx="4228">
                  <c:v>21.145</c:v>
                </c:pt>
                <c:pt idx="4229">
                  <c:v>21.15</c:v>
                </c:pt>
                <c:pt idx="4230">
                  <c:v>21.155000000000001</c:v>
                </c:pt>
                <c:pt idx="4231">
                  <c:v>21.16</c:v>
                </c:pt>
                <c:pt idx="4232">
                  <c:v>21.164999999999999</c:v>
                </c:pt>
                <c:pt idx="4233">
                  <c:v>21.17</c:v>
                </c:pt>
                <c:pt idx="4234">
                  <c:v>21.175000000000001</c:v>
                </c:pt>
                <c:pt idx="4235">
                  <c:v>21.18</c:v>
                </c:pt>
                <c:pt idx="4236">
                  <c:v>21.184999999999999</c:v>
                </c:pt>
                <c:pt idx="4237">
                  <c:v>21.19</c:v>
                </c:pt>
                <c:pt idx="4238">
                  <c:v>21.195</c:v>
                </c:pt>
                <c:pt idx="4239">
                  <c:v>21.2</c:v>
                </c:pt>
                <c:pt idx="4240">
                  <c:v>21.204999999999998</c:v>
                </c:pt>
                <c:pt idx="4241">
                  <c:v>21.21</c:v>
                </c:pt>
                <c:pt idx="4242">
                  <c:v>21.215</c:v>
                </c:pt>
                <c:pt idx="4243">
                  <c:v>21.22</c:v>
                </c:pt>
                <c:pt idx="4244">
                  <c:v>21.225000000000001</c:v>
                </c:pt>
                <c:pt idx="4245">
                  <c:v>21.23</c:v>
                </c:pt>
                <c:pt idx="4246">
                  <c:v>21.234999999999999</c:v>
                </c:pt>
                <c:pt idx="4247">
                  <c:v>21.24</c:v>
                </c:pt>
                <c:pt idx="4248">
                  <c:v>21.245000000000001</c:v>
                </c:pt>
                <c:pt idx="4249">
                  <c:v>21.25</c:v>
                </c:pt>
                <c:pt idx="4250">
                  <c:v>21.254999999999999</c:v>
                </c:pt>
                <c:pt idx="4251">
                  <c:v>21.26</c:v>
                </c:pt>
                <c:pt idx="4252">
                  <c:v>21.265000000000001</c:v>
                </c:pt>
                <c:pt idx="4253">
                  <c:v>21.27</c:v>
                </c:pt>
                <c:pt idx="4254">
                  <c:v>21.274999999999999</c:v>
                </c:pt>
                <c:pt idx="4255">
                  <c:v>21.28</c:v>
                </c:pt>
                <c:pt idx="4256">
                  <c:v>21.285</c:v>
                </c:pt>
                <c:pt idx="4257">
                  <c:v>21.29</c:v>
                </c:pt>
                <c:pt idx="4258">
                  <c:v>21.295000000000002</c:v>
                </c:pt>
                <c:pt idx="4259">
                  <c:v>21.3</c:v>
                </c:pt>
                <c:pt idx="4260">
                  <c:v>21.305</c:v>
                </c:pt>
                <c:pt idx="4261">
                  <c:v>21.31</c:v>
                </c:pt>
                <c:pt idx="4262">
                  <c:v>21.315000000000001</c:v>
                </c:pt>
                <c:pt idx="4263">
                  <c:v>21.32</c:v>
                </c:pt>
                <c:pt idx="4264">
                  <c:v>21.324999999999999</c:v>
                </c:pt>
                <c:pt idx="4265">
                  <c:v>21.33</c:v>
                </c:pt>
                <c:pt idx="4266">
                  <c:v>21.335000000000001</c:v>
                </c:pt>
                <c:pt idx="4267">
                  <c:v>21.34</c:v>
                </c:pt>
                <c:pt idx="4268">
                  <c:v>21.344999999999999</c:v>
                </c:pt>
                <c:pt idx="4269">
                  <c:v>21.35</c:v>
                </c:pt>
                <c:pt idx="4270">
                  <c:v>21.355</c:v>
                </c:pt>
                <c:pt idx="4271">
                  <c:v>21.36</c:v>
                </c:pt>
                <c:pt idx="4272">
                  <c:v>21.364999999999998</c:v>
                </c:pt>
                <c:pt idx="4273">
                  <c:v>21.37</c:v>
                </c:pt>
                <c:pt idx="4274">
                  <c:v>21.375</c:v>
                </c:pt>
                <c:pt idx="4275">
                  <c:v>21.38</c:v>
                </c:pt>
                <c:pt idx="4276">
                  <c:v>21.385000000000002</c:v>
                </c:pt>
                <c:pt idx="4277">
                  <c:v>21.39</c:v>
                </c:pt>
                <c:pt idx="4278">
                  <c:v>21.395</c:v>
                </c:pt>
                <c:pt idx="4279">
                  <c:v>21.4</c:v>
                </c:pt>
                <c:pt idx="4280">
                  <c:v>21.405000000000001</c:v>
                </c:pt>
                <c:pt idx="4281">
                  <c:v>21.41</c:v>
                </c:pt>
                <c:pt idx="4282">
                  <c:v>21.414999999999999</c:v>
                </c:pt>
                <c:pt idx="4283">
                  <c:v>21.42</c:v>
                </c:pt>
                <c:pt idx="4284">
                  <c:v>21.425000000000001</c:v>
                </c:pt>
                <c:pt idx="4285">
                  <c:v>21.43</c:v>
                </c:pt>
                <c:pt idx="4286">
                  <c:v>21.434999999999999</c:v>
                </c:pt>
                <c:pt idx="4287">
                  <c:v>21.44</c:v>
                </c:pt>
                <c:pt idx="4288">
                  <c:v>21.445</c:v>
                </c:pt>
                <c:pt idx="4289">
                  <c:v>21.45</c:v>
                </c:pt>
                <c:pt idx="4290">
                  <c:v>21.454999999999998</c:v>
                </c:pt>
                <c:pt idx="4291">
                  <c:v>21.46</c:v>
                </c:pt>
                <c:pt idx="4292">
                  <c:v>21.465</c:v>
                </c:pt>
                <c:pt idx="4293">
                  <c:v>21.47</c:v>
                </c:pt>
                <c:pt idx="4294">
                  <c:v>21.475000000000001</c:v>
                </c:pt>
                <c:pt idx="4295">
                  <c:v>21.48</c:v>
                </c:pt>
                <c:pt idx="4296">
                  <c:v>21.484999999999999</c:v>
                </c:pt>
                <c:pt idx="4297">
                  <c:v>21.49</c:v>
                </c:pt>
                <c:pt idx="4298">
                  <c:v>21.495000000000001</c:v>
                </c:pt>
                <c:pt idx="4299">
                  <c:v>21.5</c:v>
                </c:pt>
                <c:pt idx="4300">
                  <c:v>21.504999999999999</c:v>
                </c:pt>
                <c:pt idx="4301">
                  <c:v>21.51</c:v>
                </c:pt>
                <c:pt idx="4302">
                  <c:v>21.515000000000001</c:v>
                </c:pt>
                <c:pt idx="4303">
                  <c:v>21.52</c:v>
                </c:pt>
                <c:pt idx="4304">
                  <c:v>21.524999999999999</c:v>
                </c:pt>
                <c:pt idx="4305">
                  <c:v>21.53</c:v>
                </c:pt>
                <c:pt idx="4306">
                  <c:v>21.535</c:v>
                </c:pt>
                <c:pt idx="4307">
                  <c:v>21.54</c:v>
                </c:pt>
                <c:pt idx="4308">
                  <c:v>21.545000000000002</c:v>
                </c:pt>
                <c:pt idx="4309">
                  <c:v>21.55</c:v>
                </c:pt>
                <c:pt idx="4310">
                  <c:v>21.555</c:v>
                </c:pt>
                <c:pt idx="4311">
                  <c:v>21.56</c:v>
                </c:pt>
                <c:pt idx="4312">
                  <c:v>21.565000000000001</c:v>
                </c:pt>
                <c:pt idx="4313">
                  <c:v>21.57</c:v>
                </c:pt>
                <c:pt idx="4314">
                  <c:v>21.574999999999999</c:v>
                </c:pt>
                <c:pt idx="4315">
                  <c:v>21.58</c:v>
                </c:pt>
                <c:pt idx="4316">
                  <c:v>21.585000000000001</c:v>
                </c:pt>
                <c:pt idx="4317">
                  <c:v>21.59</c:v>
                </c:pt>
                <c:pt idx="4318">
                  <c:v>21.594999999999999</c:v>
                </c:pt>
                <c:pt idx="4319">
                  <c:v>21.6</c:v>
                </c:pt>
                <c:pt idx="4320">
                  <c:v>21.605</c:v>
                </c:pt>
                <c:pt idx="4321">
                  <c:v>21.61</c:v>
                </c:pt>
                <c:pt idx="4322">
                  <c:v>21.614999999999998</c:v>
                </c:pt>
                <c:pt idx="4323">
                  <c:v>21.62</c:v>
                </c:pt>
                <c:pt idx="4324">
                  <c:v>21.625</c:v>
                </c:pt>
                <c:pt idx="4325">
                  <c:v>21.63</c:v>
                </c:pt>
                <c:pt idx="4326">
                  <c:v>21.635000000000002</c:v>
                </c:pt>
                <c:pt idx="4327">
                  <c:v>21.64</c:v>
                </c:pt>
                <c:pt idx="4328">
                  <c:v>21.645</c:v>
                </c:pt>
                <c:pt idx="4329">
                  <c:v>21.65</c:v>
                </c:pt>
                <c:pt idx="4330">
                  <c:v>21.655000000000001</c:v>
                </c:pt>
                <c:pt idx="4331">
                  <c:v>21.66</c:v>
                </c:pt>
                <c:pt idx="4332">
                  <c:v>21.664999999999999</c:v>
                </c:pt>
                <c:pt idx="4333">
                  <c:v>21.67</c:v>
                </c:pt>
                <c:pt idx="4334">
                  <c:v>21.675000000000001</c:v>
                </c:pt>
                <c:pt idx="4335">
                  <c:v>21.68</c:v>
                </c:pt>
                <c:pt idx="4336">
                  <c:v>21.684999999999999</c:v>
                </c:pt>
                <c:pt idx="4337">
                  <c:v>21.69</c:v>
                </c:pt>
                <c:pt idx="4338">
                  <c:v>21.695</c:v>
                </c:pt>
                <c:pt idx="4339">
                  <c:v>21.7</c:v>
                </c:pt>
                <c:pt idx="4340">
                  <c:v>21.704999999999998</c:v>
                </c:pt>
                <c:pt idx="4341">
                  <c:v>21.71</c:v>
                </c:pt>
                <c:pt idx="4342">
                  <c:v>21.715</c:v>
                </c:pt>
                <c:pt idx="4343">
                  <c:v>21.72</c:v>
                </c:pt>
                <c:pt idx="4344">
                  <c:v>21.725000000000001</c:v>
                </c:pt>
                <c:pt idx="4345">
                  <c:v>21.73</c:v>
                </c:pt>
                <c:pt idx="4346">
                  <c:v>21.734999999999999</c:v>
                </c:pt>
                <c:pt idx="4347">
                  <c:v>21.74</c:v>
                </c:pt>
                <c:pt idx="4348">
                  <c:v>21.745000000000001</c:v>
                </c:pt>
                <c:pt idx="4349">
                  <c:v>21.75</c:v>
                </c:pt>
                <c:pt idx="4350">
                  <c:v>21.754999999999999</c:v>
                </c:pt>
                <c:pt idx="4351">
                  <c:v>21.76</c:v>
                </c:pt>
                <c:pt idx="4352">
                  <c:v>21.765000000000001</c:v>
                </c:pt>
                <c:pt idx="4353">
                  <c:v>21.77</c:v>
                </c:pt>
                <c:pt idx="4354">
                  <c:v>21.774999999999999</c:v>
                </c:pt>
                <c:pt idx="4355">
                  <c:v>21.78</c:v>
                </c:pt>
                <c:pt idx="4356">
                  <c:v>21.785</c:v>
                </c:pt>
                <c:pt idx="4357">
                  <c:v>21.79</c:v>
                </c:pt>
                <c:pt idx="4358">
                  <c:v>21.795000000000002</c:v>
                </c:pt>
                <c:pt idx="4359">
                  <c:v>21.8</c:v>
                </c:pt>
                <c:pt idx="4360">
                  <c:v>21.805</c:v>
                </c:pt>
                <c:pt idx="4361">
                  <c:v>21.81</c:v>
                </c:pt>
                <c:pt idx="4362">
                  <c:v>21.815000000000001</c:v>
                </c:pt>
                <c:pt idx="4363">
                  <c:v>21.82</c:v>
                </c:pt>
                <c:pt idx="4364">
                  <c:v>21.824999999999999</c:v>
                </c:pt>
                <c:pt idx="4365">
                  <c:v>21.83</c:v>
                </c:pt>
                <c:pt idx="4366">
                  <c:v>21.835000000000001</c:v>
                </c:pt>
                <c:pt idx="4367">
                  <c:v>21.84</c:v>
                </c:pt>
                <c:pt idx="4368">
                  <c:v>21.844999999999999</c:v>
                </c:pt>
                <c:pt idx="4369">
                  <c:v>21.85</c:v>
                </c:pt>
                <c:pt idx="4370">
                  <c:v>21.855</c:v>
                </c:pt>
                <c:pt idx="4371">
                  <c:v>21.86</c:v>
                </c:pt>
                <c:pt idx="4372">
                  <c:v>21.864999999999998</c:v>
                </c:pt>
                <c:pt idx="4373">
                  <c:v>21.87</c:v>
                </c:pt>
                <c:pt idx="4374">
                  <c:v>21.875</c:v>
                </c:pt>
                <c:pt idx="4375">
                  <c:v>21.88</c:v>
                </c:pt>
                <c:pt idx="4376">
                  <c:v>21.885000000000002</c:v>
                </c:pt>
                <c:pt idx="4377">
                  <c:v>21.89</c:v>
                </c:pt>
                <c:pt idx="4378">
                  <c:v>21.895</c:v>
                </c:pt>
                <c:pt idx="4379">
                  <c:v>21.9</c:v>
                </c:pt>
                <c:pt idx="4380">
                  <c:v>21.905000000000001</c:v>
                </c:pt>
                <c:pt idx="4381">
                  <c:v>21.91</c:v>
                </c:pt>
                <c:pt idx="4382">
                  <c:v>21.914999999999999</c:v>
                </c:pt>
                <c:pt idx="4383">
                  <c:v>21.92</c:v>
                </c:pt>
                <c:pt idx="4384">
                  <c:v>21.925000000000001</c:v>
                </c:pt>
                <c:pt idx="4385">
                  <c:v>21.93</c:v>
                </c:pt>
                <c:pt idx="4386">
                  <c:v>21.934999999999999</c:v>
                </c:pt>
                <c:pt idx="4387">
                  <c:v>21.94</c:v>
                </c:pt>
                <c:pt idx="4388">
                  <c:v>21.945</c:v>
                </c:pt>
                <c:pt idx="4389">
                  <c:v>21.95</c:v>
                </c:pt>
                <c:pt idx="4390">
                  <c:v>21.954999999999998</c:v>
                </c:pt>
                <c:pt idx="4391">
                  <c:v>21.96</c:v>
                </c:pt>
                <c:pt idx="4392">
                  <c:v>21.965</c:v>
                </c:pt>
                <c:pt idx="4393">
                  <c:v>21.97</c:v>
                </c:pt>
                <c:pt idx="4394">
                  <c:v>21.975000000000001</c:v>
                </c:pt>
                <c:pt idx="4395">
                  <c:v>21.98</c:v>
                </c:pt>
                <c:pt idx="4396">
                  <c:v>21.984999999999999</c:v>
                </c:pt>
                <c:pt idx="4397">
                  <c:v>21.99</c:v>
                </c:pt>
                <c:pt idx="4398">
                  <c:v>21.995000000000001</c:v>
                </c:pt>
                <c:pt idx="4399">
                  <c:v>22</c:v>
                </c:pt>
                <c:pt idx="4400">
                  <c:v>22.004999999999999</c:v>
                </c:pt>
                <c:pt idx="4401">
                  <c:v>22.01</c:v>
                </c:pt>
                <c:pt idx="4402">
                  <c:v>22.015000000000001</c:v>
                </c:pt>
                <c:pt idx="4403">
                  <c:v>22.02</c:v>
                </c:pt>
                <c:pt idx="4404">
                  <c:v>22.024999999999999</c:v>
                </c:pt>
                <c:pt idx="4405">
                  <c:v>22.03</c:v>
                </c:pt>
                <c:pt idx="4406">
                  <c:v>22.035</c:v>
                </c:pt>
                <c:pt idx="4407">
                  <c:v>22.04</c:v>
                </c:pt>
                <c:pt idx="4408">
                  <c:v>22.045000000000002</c:v>
                </c:pt>
                <c:pt idx="4409">
                  <c:v>22.05</c:v>
                </c:pt>
                <c:pt idx="4410">
                  <c:v>22.055</c:v>
                </c:pt>
                <c:pt idx="4411">
                  <c:v>22.06</c:v>
                </c:pt>
                <c:pt idx="4412">
                  <c:v>22.065000000000001</c:v>
                </c:pt>
                <c:pt idx="4413">
                  <c:v>22.07</c:v>
                </c:pt>
                <c:pt idx="4414">
                  <c:v>22.074999999999999</c:v>
                </c:pt>
                <c:pt idx="4415">
                  <c:v>22.08</c:v>
                </c:pt>
                <c:pt idx="4416">
                  <c:v>22.085000000000001</c:v>
                </c:pt>
                <c:pt idx="4417">
                  <c:v>22.09</c:v>
                </c:pt>
                <c:pt idx="4418">
                  <c:v>22.094999999999999</c:v>
                </c:pt>
                <c:pt idx="4419">
                  <c:v>22.1</c:v>
                </c:pt>
                <c:pt idx="4420">
                  <c:v>22.105</c:v>
                </c:pt>
                <c:pt idx="4421">
                  <c:v>22.11</c:v>
                </c:pt>
                <c:pt idx="4422">
                  <c:v>22.114999999999998</c:v>
                </c:pt>
                <c:pt idx="4423">
                  <c:v>22.12</c:v>
                </c:pt>
                <c:pt idx="4424">
                  <c:v>22.125</c:v>
                </c:pt>
                <c:pt idx="4425">
                  <c:v>22.13</c:v>
                </c:pt>
                <c:pt idx="4426">
                  <c:v>22.135000000000002</c:v>
                </c:pt>
                <c:pt idx="4427">
                  <c:v>22.14</c:v>
                </c:pt>
                <c:pt idx="4428">
                  <c:v>22.145</c:v>
                </c:pt>
                <c:pt idx="4429">
                  <c:v>22.15</c:v>
                </c:pt>
                <c:pt idx="4430">
                  <c:v>22.155000000000001</c:v>
                </c:pt>
                <c:pt idx="4431">
                  <c:v>22.16</c:v>
                </c:pt>
                <c:pt idx="4432">
                  <c:v>22.164999999999999</c:v>
                </c:pt>
                <c:pt idx="4433">
                  <c:v>22.17</c:v>
                </c:pt>
                <c:pt idx="4434">
                  <c:v>22.175000000000001</c:v>
                </c:pt>
                <c:pt idx="4435">
                  <c:v>22.18</c:v>
                </c:pt>
                <c:pt idx="4436">
                  <c:v>22.184999999999999</c:v>
                </c:pt>
                <c:pt idx="4437">
                  <c:v>22.19</c:v>
                </c:pt>
                <c:pt idx="4438">
                  <c:v>22.195</c:v>
                </c:pt>
                <c:pt idx="4439">
                  <c:v>22.2</c:v>
                </c:pt>
                <c:pt idx="4440">
                  <c:v>22.204999999999998</c:v>
                </c:pt>
                <c:pt idx="4441">
                  <c:v>22.21</c:v>
                </c:pt>
                <c:pt idx="4442">
                  <c:v>22.215</c:v>
                </c:pt>
                <c:pt idx="4443">
                  <c:v>22.22</c:v>
                </c:pt>
                <c:pt idx="4444">
                  <c:v>22.225000000000001</c:v>
                </c:pt>
                <c:pt idx="4445">
                  <c:v>22.23</c:v>
                </c:pt>
                <c:pt idx="4446">
                  <c:v>22.234999999999999</c:v>
                </c:pt>
                <c:pt idx="4447">
                  <c:v>22.24</c:v>
                </c:pt>
                <c:pt idx="4448">
                  <c:v>22.245000000000001</c:v>
                </c:pt>
                <c:pt idx="4449">
                  <c:v>22.25</c:v>
                </c:pt>
                <c:pt idx="4450">
                  <c:v>22.254999999999999</c:v>
                </c:pt>
                <c:pt idx="4451">
                  <c:v>22.26</c:v>
                </c:pt>
                <c:pt idx="4452">
                  <c:v>22.265000000000001</c:v>
                </c:pt>
                <c:pt idx="4453">
                  <c:v>22.27</c:v>
                </c:pt>
                <c:pt idx="4454">
                  <c:v>22.274999999999999</c:v>
                </c:pt>
                <c:pt idx="4455">
                  <c:v>22.28</c:v>
                </c:pt>
                <c:pt idx="4456">
                  <c:v>22.285</c:v>
                </c:pt>
                <c:pt idx="4457">
                  <c:v>22.29</c:v>
                </c:pt>
                <c:pt idx="4458">
                  <c:v>22.295000000000002</c:v>
                </c:pt>
                <c:pt idx="4459">
                  <c:v>22.3</c:v>
                </c:pt>
                <c:pt idx="4460">
                  <c:v>22.305</c:v>
                </c:pt>
                <c:pt idx="4461">
                  <c:v>22.31</c:v>
                </c:pt>
                <c:pt idx="4462">
                  <c:v>22.315000000000001</c:v>
                </c:pt>
                <c:pt idx="4463">
                  <c:v>22.32</c:v>
                </c:pt>
                <c:pt idx="4464">
                  <c:v>22.324999999999999</c:v>
                </c:pt>
                <c:pt idx="4465">
                  <c:v>22.33</c:v>
                </c:pt>
                <c:pt idx="4466">
                  <c:v>22.335000000000001</c:v>
                </c:pt>
                <c:pt idx="4467">
                  <c:v>22.34</c:v>
                </c:pt>
                <c:pt idx="4468">
                  <c:v>22.344999999999999</c:v>
                </c:pt>
                <c:pt idx="4469">
                  <c:v>22.35</c:v>
                </c:pt>
                <c:pt idx="4470">
                  <c:v>22.355</c:v>
                </c:pt>
                <c:pt idx="4471">
                  <c:v>22.36</c:v>
                </c:pt>
                <c:pt idx="4472">
                  <c:v>22.364999999999998</c:v>
                </c:pt>
                <c:pt idx="4473">
                  <c:v>22.37</c:v>
                </c:pt>
                <c:pt idx="4474">
                  <c:v>22.375</c:v>
                </c:pt>
                <c:pt idx="4475">
                  <c:v>22.38</c:v>
                </c:pt>
                <c:pt idx="4476">
                  <c:v>22.385000000000002</c:v>
                </c:pt>
                <c:pt idx="4477">
                  <c:v>22.39</c:v>
                </c:pt>
                <c:pt idx="4478">
                  <c:v>22.395</c:v>
                </c:pt>
                <c:pt idx="4479">
                  <c:v>22.4</c:v>
                </c:pt>
                <c:pt idx="4480">
                  <c:v>22.405000000000001</c:v>
                </c:pt>
                <c:pt idx="4481">
                  <c:v>22.41</c:v>
                </c:pt>
                <c:pt idx="4482">
                  <c:v>22.414999999999999</c:v>
                </c:pt>
                <c:pt idx="4483">
                  <c:v>22.42</c:v>
                </c:pt>
                <c:pt idx="4484">
                  <c:v>22.425000000000001</c:v>
                </c:pt>
                <c:pt idx="4485">
                  <c:v>22.43</c:v>
                </c:pt>
                <c:pt idx="4486">
                  <c:v>22.434999999999999</c:v>
                </c:pt>
                <c:pt idx="4487">
                  <c:v>22.44</c:v>
                </c:pt>
                <c:pt idx="4488">
                  <c:v>22.445</c:v>
                </c:pt>
                <c:pt idx="4489">
                  <c:v>22.45</c:v>
                </c:pt>
                <c:pt idx="4490">
                  <c:v>22.454999999999998</c:v>
                </c:pt>
                <c:pt idx="4491">
                  <c:v>22.46</c:v>
                </c:pt>
                <c:pt idx="4492">
                  <c:v>22.465</c:v>
                </c:pt>
                <c:pt idx="4493">
                  <c:v>22.47</c:v>
                </c:pt>
                <c:pt idx="4494">
                  <c:v>22.475000000000001</c:v>
                </c:pt>
                <c:pt idx="4495">
                  <c:v>22.48</c:v>
                </c:pt>
                <c:pt idx="4496">
                  <c:v>22.484999999999999</c:v>
                </c:pt>
                <c:pt idx="4497">
                  <c:v>22.49</c:v>
                </c:pt>
                <c:pt idx="4498">
                  <c:v>22.495000000000001</c:v>
                </c:pt>
                <c:pt idx="4499">
                  <c:v>22.5</c:v>
                </c:pt>
                <c:pt idx="4500">
                  <c:v>22.504999999999999</c:v>
                </c:pt>
                <c:pt idx="4501">
                  <c:v>22.51</c:v>
                </c:pt>
                <c:pt idx="4502">
                  <c:v>22.515000000000001</c:v>
                </c:pt>
                <c:pt idx="4503">
                  <c:v>22.52</c:v>
                </c:pt>
                <c:pt idx="4504">
                  <c:v>22.524999999999999</c:v>
                </c:pt>
                <c:pt idx="4505">
                  <c:v>22.53</c:v>
                </c:pt>
                <c:pt idx="4506">
                  <c:v>22.535</c:v>
                </c:pt>
                <c:pt idx="4507">
                  <c:v>22.54</c:v>
                </c:pt>
                <c:pt idx="4508">
                  <c:v>22.545000000000002</c:v>
                </c:pt>
                <c:pt idx="4509">
                  <c:v>22.55</c:v>
                </c:pt>
                <c:pt idx="4510">
                  <c:v>22.555</c:v>
                </c:pt>
                <c:pt idx="4511">
                  <c:v>22.56</c:v>
                </c:pt>
                <c:pt idx="4512">
                  <c:v>22.565000000000001</c:v>
                </c:pt>
                <c:pt idx="4513">
                  <c:v>22.57</c:v>
                </c:pt>
                <c:pt idx="4514">
                  <c:v>22.574999999999999</c:v>
                </c:pt>
                <c:pt idx="4515">
                  <c:v>22.58</c:v>
                </c:pt>
                <c:pt idx="4516">
                  <c:v>22.585000000000001</c:v>
                </c:pt>
                <c:pt idx="4517">
                  <c:v>22.59</c:v>
                </c:pt>
                <c:pt idx="4518">
                  <c:v>22.594999999999999</c:v>
                </c:pt>
                <c:pt idx="4519">
                  <c:v>22.6</c:v>
                </c:pt>
                <c:pt idx="4520">
                  <c:v>22.605</c:v>
                </c:pt>
                <c:pt idx="4521">
                  <c:v>22.61</c:v>
                </c:pt>
                <c:pt idx="4522">
                  <c:v>22.614999999999998</c:v>
                </c:pt>
                <c:pt idx="4523">
                  <c:v>22.62</c:v>
                </c:pt>
                <c:pt idx="4524">
                  <c:v>22.625</c:v>
                </c:pt>
                <c:pt idx="4525">
                  <c:v>22.63</c:v>
                </c:pt>
                <c:pt idx="4526">
                  <c:v>22.635000000000002</c:v>
                </c:pt>
                <c:pt idx="4527">
                  <c:v>22.64</c:v>
                </c:pt>
                <c:pt idx="4528">
                  <c:v>22.645</c:v>
                </c:pt>
                <c:pt idx="4529">
                  <c:v>22.65</c:v>
                </c:pt>
                <c:pt idx="4530">
                  <c:v>22.655000000000001</c:v>
                </c:pt>
                <c:pt idx="4531">
                  <c:v>22.66</c:v>
                </c:pt>
                <c:pt idx="4532">
                  <c:v>22.664999999999999</c:v>
                </c:pt>
                <c:pt idx="4533">
                  <c:v>22.67</c:v>
                </c:pt>
                <c:pt idx="4534">
                  <c:v>22.675000000000001</c:v>
                </c:pt>
                <c:pt idx="4535">
                  <c:v>22.68</c:v>
                </c:pt>
                <c:pt idx="4536">
                  <c:v>22.684999999999999</c:v>
                </c:pt>
                <c:pt idx="4537">
                  <c:v>22.69</c:v>
                </c:pt>
                <c:pt idx="4538">
                  <c:v>22.695</c:v>
                </c:pt>
                <c:pt idx="4539">
                  <c:v>22.7</c:v>
                </c:pt>
                <c:pt idx="4540">
                  <c:v>22.704999999999998</c:v>
                </c:pt>
                <c:pt idx="4541">
                  <c:v>22.71</c:v>
                </c:pt>
                <c:pt idx="4542">
                  <c:v>22.715</c:v>
                </c:pt>
                <c:pt idx="4543">
                  <c:v>22.72</c:v>
                </c:pt>
                <c:pt idx="4544">
                  <c:v>22.725000000000001</c:v>
                </c:pt>
                <c:pt idx="4545">
                  <c:v>22.73</c:v>
                </c:pt>
                <c:pt idx="4546">
                  <c:v>22.734999999999999</c:v>
                </c:pt>
                <c:pt idx="4547">
                  <c:v>22.74</c:v>
                </c:pt>
                <c:pt idx="4548">
                  <c:v>22.745000000000001</c:v>
                </c:pt>
                <c:pt idx="4549">
                  <c:v>22.75</c:v>
                </c:pt>
                <c:pt idx="4550">
                  <c:v>22.754999999999999</c:v>
                </c:pt>
                <c:pt idx="4551">
                  <c:v>22.76</c:v>
                </c:pt>
                <c:pt idx="4552">
                  <c:v>22.765000000000001</c:v>
                </c:pt>
                <c:pt idx="4553">
                  <c:v>22.77</c:v>
                </c:pt>
                <c:pt idx="4554">
                  <c:v>22.774999999999999</c:v>
                </c:pt>
                <c:pt idx="4555">
                  <c:v>22.78</c:v>
                </c:pt>
                <c:pt idx="4556">
                  <c:v>22.785</c:v>
                </c:pt>
                <c:pt idx="4557">
                  <c:v>22.79</c:v>
                </c:pt>
                <c:pt idx="4558">
                  <c:v>22.795000000000002</c:v>
                </c:pt>
                <c:pt idx="4559">
                  <c:v>22.8</c:v>
                </c:pt>
                <c:pt idx="4560">
                  <c:v>22.805</c:v>
                </c:pt>
                <c:pt idx="4561">
                  <c:v>22.81</c:v>
                </c:pt>
                <c:pt idx="4562">
                  <c:v>22.815000000000001</c:v>
                </c:pt>
                <c:pt idx="4563">
                  <c:v>22.82</c:v>
                </c:pt>
                <c:pt idx="4564">
                  <c:v>22.824999999999999</c:v>
                </c:pt>
                <c:pt idx="4565">
                  <c:v>22.83</c:v>
                </c:pt>
                <c:pt idx="4566">
                  <c:v>22.835000000000001</c:v>
                </c:pt>
                <c:pt idx="4567">
                  <c:v>22.84</c:v>
                </c:pt>
                <c:pt idx="4568">
                  <c:v>22.844999999999999</c:v>
                </c:pt>
                <c:pt idx="4569">
                  <c:v>22.85</c:v>
                </c:pt>
                <c:pt idx="4570">
                  <c:v>22.855</c:v>
                </c:pt>
                <c:pt idx="4571">
                  <c:v>22.86</c:v>
                </c:pt>
                <c:pt idx="4572">
                  <c:v>22.864999999999998</c:v>
                </c:pt>
                <c:pt idx="4573">
                  <c:v>22.87</c:v>
                </c:pt>
                <c:pt idx="4574">
                  <c:v>22.875</c:v>
                </c:pt>
                <c:pt idx="4575">
                  <c:v>22.88</c:v>
                </c:pt>
                <c:pt idx="4576">
                  <c:v>22.885000000000002</c:v>
                </c:pt>
                <c:pt idx="4577">
                  <c:v>22.89</c:v>
                </c:pt>
                <c:pt idx="4578">
                  <c:v>22.895</c:v>
                </c:pt>
                <c:pt idx="4579">
                  <c:v>22.9</c:v>
                </c:pt>
                <c:pt idx="4580">
                  <c:v>22.905000000000001</c:v>
                </c:pt>
                <c:pt idx="4581">
                  <c:v>22.91</c:v>
                </c:pt>
                <c:pt idx="4582">
                  <c:v>22.914999999999999</c:v>
                </c:pt>
                <c:pt idx="4583">
                  <c:v>22.92</c:v>
                </c:pt>
                <c:pt idx="4584">
                  <c:v>22.925000000000001</c:v>
                </c:pt>
                <c:pt idx="4585">
                  <c:v>22.93</c:v>
                </c:pt>
                <c:pt idx="4586">
                  <c:v>22.934999999999999</c:v>
                </c:pt>
                <c:pt idx="4587">
                  <c:v>22.94</c:v>
                </c:pt>
                <c:pt idx="4588">
                  <c:v>22.945</c:v>
                </c:pt>
                <c:pt idx="4589">
                  <c:v>22.95</c:v>
                </c:pt>
                <c:pt idx="4590">
                  <c:v>22.954999999999998</c:v>
                </c:pt>
                <c:pt idx="4591">
                  <c:v>22.96</c:v>
                </c:pt>
                <c:pt idx="4592">
                  <c:v>22.965</c:v>
                </c:pt>
                <c:pt idx="4593">
                  <c:v>22.97</c:v>
                </c:pt>
                <c:pt idx="4594">
                  <c:v>22.975000000000001</c:v>
                </c:pt>
                <c:pt idx="4595">
                  <c:v>22.98</c:v>
                </c:pt>
                <c:pt idx="4596">
                  <c:v>22.984999999999999</c:v>
                </c:pt>
                <c:pt idx="4597">
                  <c:v>22.99</c:v>
                </c:pt>
                <c:pt idx="4598">
                  <c:v>22.995000000000001</c:v>
                </c:pt>
                <c:pt idx="4599">
                  <c:v>23</c:v>
                </c:pt>
                <c:pt idx="4600">
                  <c:v>23.004999999999999</c:v>
                </c:pt>
                <c:pt idx="4601">
                  <c:v>23.01</c:v>
                </c:pt>
                <c:pt idx="4602">
                  <c:v>23.015000000000001</c:v>
                </c:pt>
                <c:pt idx="4603">
                  <c:v>23.02</c:v>
                </c:pt>
                <c:pt idx="4604">
                  <c:v>23.024999999999999</c:v>
                </c:pt>
                <c:pt idx="4605">
                  <c:v>23.03</c:v>
                </c:pt>
                <c:pt idx="4606">
                  <c:v>23.035</c:v>
                </c:pt>
                <c:pt idx="4607">
                  <c:v>23.04</c:v>
                </c:pt>
                <c:pt idx="4608">
                  <c:v>23.045000000000002</c:v>
                </c:pt>
                <c:pt idx="4609">
                  <c:v>23.05</c:v>
                </c:pt>
                <c:pt idx="4610">
                  <c:v>23.055</c:v>
                </c:pt>
                <c:pt idx="4611">
                  <c:v>23.06</c:v>
                </c:pt>
                <c:pt idx="4612">
                  <c:v>23.065000000000001</c:v>
                </c:pt>
                <c:pt idx="4613">
                  <c:v>23.07</c:v>
                </c:pt>
                <c:pt idx="4614">
                  <c:v>23.074999999999999</c:v>
                </c:pt>
                <c:pt idx="4615">
                  <c:v>23.08</c:v>
                </c:pt>
                <c:pt idx="4616">
                  <c:v>23.085000000000001</c:v>
                </c:pt>
                <c:pt idx="4617">
                  <c:v>23.09</c:v>
                </c:pt>
                <c:pt idx="4618">
                  <c:v>23.094999999999999</c:v>
                </c:pt>
                <c:pt idx="4619">
                  <c:v>23.1</c:v>
                </c:pt>
                <c:pt idx="4620">
                  <c:v>23.105</c:v>
                </c:pt>
                <c:pt idx="4621">
                  <c:v>23.11</c:v>
                </c:pt>
                <c:pt idx="4622">
                  <c:v>23.114999999999998</c:v>
                </c:pt>
                <c:pt idx="4623">
                  <c:v>23.12</c:v>
                </c:pt>
                <c:pt idx="4624">
                  <c:v>23.125</c:v>
                </c:pt>
                <c:pt idx="4625">
                  <c:v>23.13</c:v>
                </c:pt>
                <c:pt idx="4626">
                  <c:v>23.135000000000002</c:v>
                </c:pt>
                <c:pt idx="4627">
                  <c:v>23.14</c:v>
                </c:pt>
                <c:pt idx="4628">
                  <c:v>23.145</c:v>
                </c:pt>
                <c:pt idx="4629">
                  <c:v>23.15</c:v>
                </c:pt>
                <c:pt idx="4630">
                  <c:v>23.155000000000001</c:v>
                </c:pt>
                <c:pt idx="4631">
                  <c:v>23.16</c:v>
                </c:pt>
                <c:pt idx="4632">
                  <c:v>23.164999999999999</c:v>
                </c:pt>
                <c:pt idx="4633">
                  <c:v>23.17</c:v>
                </c:pt>
                <c:pt idx="4634">
                  <c:v>23.175000000000001</c:v>
                </c:pt>
                <c:pt idx="4635">
                  <c:v>23.18</c:v>
                </c:pt>
                <c:pt idx="4636">
                  <c:v>23.184999999999999</c:v>
                </c:pt>
                <c:pt idx="4637">
                  <c:v>23.19</c:v>
                </c:pt>
                <c:pt idx="4638">
                  <c:v>23.195</c:v>
                </c:pt>
                <c:pt idx="4639">
                  <c:v>23.2</c:v>
                </c:pt>
                <c:pt idx="4640">
                  <c:v>23.204999999999998</c:v>
                </c:pt>
                <c:pt idx="4641">
                  <c:v>23.21</c:v>
                </c:pt>
                <c:pt idx="4642">
                  <c:v>23.215</c:v>
                </c:pt>
                <c:pt idx="4643">
                  <c:v>23.22</c:v>
                </c:pt>
                <c:pt idx="4644">
                  <c:v>23.225000000000001</c:v>
                </c:pt>
                <c:pt idx="4645">
                  <c:v>23.23</c:v>
                </c:pt>
                <c:pt idx="4646">
                  <c:v>23.234999999999999</c:v>
                </c:pt>
                <c:pt idx="4647">
                  <c:v>23.24</c:v>
                </c:pt>
                <c:pt idx="4648">
                  <c:v>23.245000000000001</c:v>
                </c:pt>
                <c:pt idx="4649">
                  <c:v>23.25</c:v>
                </c:pt>
                <c:pt idx="4650">
                  <c:v>23.254999999999999</c:v>
                </c:pt>
                <c:pt idx="4651">
                  <c:v>23.26</c:v>
                </c:pt>
                <c:pt idx="4652">
                  <c:v>23.265000000000001</c:v>
                </c:pt>
                <c:pt idx="4653">
                  <c:v>23.27</c:v>
                </c:pt>
                <c:pt idx="4654">
                  <c:v>23.274999999999999</c:v>
                </c:pt>
                <c:pt idx="4655">
                  <c:v>23.28</c:v>
                </c:pt>
                <c:pt idx="4656">
                  <c:v>23.285</c:v>
                </c:pt>
                <c:pt idx="4657">
                  <c:v>23.29</c:v>
                </c:pt>
                <c:pt idx="4658">
                  <c:v>23.295000000000002</c:v>
                </c:pt>
                <c:pt idx="4659">
                  <c:v>23.3</c:v>
                </c:pt>
                <c:pt idx="4660">
                  <c:v>23.305</c:v>
                </c:pt>
                <c:pt idx="4661">
                  <c:v>23.31</c:v>
                </c:pt>
                <c:pt idx="4662">
                  <c:v>23.315000000000001</c:v>
                </c:pt>
                <c:pt idx="4663">
                  <c:v>23.32</c:v>
                </c:pt>
                <c:pt idx="4664">
                  <c:v>23.324999999999999</c:v>
                </c:pt>
                <c:pt idx="4665">
                  <c:v>23.33</c:v>
                </c:pt>
                <c:pt idx="4666">
                  <c:v>23.335000000000001</c:v>
                </c:pt>
                <c:pt idx="4667">
                  <c:v>23.34</c:v>
                </c:pt>
                <c:pt idx="4668">
                  <c:v>23.344999999999999</c:v>
                </c:pt>
                <c:pt idx="4669">
                  <c:v>23.35</c:v>
                </c:pt>
                <c:pt idx="4670">
                  <c:v>23.355</c:v>
                </c:pt>
                <c:pt idx="4671">
                  <c:v>23.36</c:v>
                </c:pt>
                <c:pt idx="4672">
                  <c:v>23.364999999999998</c:v>
                </c:pt>
                <c:pt idx="4673">
                  <c:v>23.37</c:v>
                </c:pt>
                <c:pt idx="4674">
                  <c:v>23.375</c:v>
                </c:pt>
                <c:pt idx="4675">
                  <c:v>23.38</c:v>
                </c:pt>
                <c:pt idx="4676">
                  <c:v>23.385000000000002</c:v>
                </c:pt>
                <c:pt idx="4677">
                  <c:v>23.39</c:v>
                </c:pt>
                <c:pt idx="4678">
                  <c:v>23.395</c:v>
                </c:pt>
                <c:pt idx="4679">
                  <c:v>23.4</c:v>
                </c:pt>
                <c:pt idx="4680">
                  <c:v>23.405000000000001</c:v>
                </c:pt>
                <c:pt idx="4681">
                  <c:v>23.41</c:v>
                </c:pt>
                <c:pt idx="4682">
                  <c:v>23.414999999999999</c:v>
                </c:pt>
                <c:pt idx="4683">
                  <c:v>23.42</c:v>
                </c:pt>
                <c:pt idx="4684">
                  <c:v>23.425000000000001</c:v>
                </c:pt>
                <c:pt idx="4685">
                  <c:v>23.43</c:v>
                </c:pt>
                <c:pt idx="4686">
                  <c:v>23.434999999999999</c:v>
                </c:pt>
                <c:pt idx="4687">
                  <c:v>23.44</c:v>
                </c:pt>
                <c:pt idx="4688">
                  <c:v>23.445</c:v>
                </c:pt>
                <c:pt idx="4689">
                  <c:v>23.45</c:v>
                </c:pt>
                <c:pt idx="4690">
                  <c:v>23.454999999999998</c:v>
                </c:pt>
                <c:pt idx="4691">
                  <c:v>23.46</c:v>
                </c:pt>
                <c:pt idx="4692">
                  <c:v>23.465</c:v>
                </c:pt>
                <c:pt idx="4693">
                  <c:v>23.47</c:v>
                </c:pt>
                <c:pt idx="4694">
                  <c:v>23.475000000000001</c:v>
                </c:pt>
                <c:pt idx="4695">
                  <c:v>23.48</c:v>
                </c:pt>
                <c:pt idx="4696">
                  <c:v>23.484999999999999</c:v>
                </c:pt>
                <c:pt idx="4697">
                  <c:v>23.49</c:v>
                </c:pt>
                <c:pt idx="4698">
                  <c:v>23.495000000000001</c:v>
                </c:pt>
                <c:pt idx="4699">
                  <c:v>23.5</c:v>
                </c:pt>
                <c:pt idx="4700">
                  <c:v>23.504999999999999</c:v>
                </c:pt>
                <c:pt idx="4701">
                  <c:v>23.51</c:v>
                </c:pt>
                <c:pt idx="4702">
                  <c:v>23.515000000000001</c:v>
                </c:pt>
                <c:pt idx="4703">
                  <c:v>23.52</c:v>
                </c:pt>
                <c:pt idx="4704">
                  <c:v>23.524999999999999</c:v>
                </c:pt>
                <c:pt idx="4705">
                  <c:v>23.53</c:v>
                </c:pt>
                <c:pt idx="4706">
                  <c:v>23.535</c:v>
                </c:pt>
                <c:pt idx="4707">
                  <c:v>23.54</c:v>
                </c:pt>
                <c:pt idx="4708">
                  <c:v>23.545000000000002</c:v>
                </c:pt>
                <c:pt idx="4709">
                  <c:v>23.55</c:v>
                </c:pt>
                <c:pt idx="4710">
                  <c:v>23.555</c:v>
                </c:pt>
                <c:pt idx="4711">
                  <c:v>23.56</c:v>
                </c:pt>
                <c:pt idx="4712">
                  <c:v>23.565000000000001</c:v>
                </c:pt>
                <c:pt idx="4713">
                  <c:v>23.57</c:v>
                </c:pt>
                <c:pt idx="4714">
                  <c:v>23.574999999999999</c:v>
                </c:pt>
                <c:pt idx="4715">
                  <c:v>23.58</c:v>
                </c:pt>
                <c:pt idx="4716">
                  <c:v>23.585000000000001</c:v>
                </c:pt>
                <c:pt idx="4717">
                  <c:v>23.59</c:v>
                </c:pt>
                <c:pt idx="4718">
                  <c:v>23.594999999999999</c:v>
                </c:pt>
                <c:pt idx="4719">
                  <c:v>23.6</c:v>
                </c:pt>
                <c:pt idx="4720">
                  <c:v>23.605</c:v>
                </c:pt>
                <c:pt idx="4721">
                  <c:v>23.61</c:v>
                </c:pt>
                <c:pt idx="4722">
                  <c:v>23.614999999999998</c:v>
                </c:pt>
                <c:pt idx="4723">
                  <c:v>23.62</c:v>
                </c:pt>
                <c:pt idx="4724">
                  <c:v>23.625</c:v>
                </c:pt>
                <c:pt idx="4725">
                  <c:v>23.63</c:v>
                </c:pt>
                <c:pt idx="4726">
                  <c:v>23.635000000000002</c:v>
                </c:pt>
                <c:pt idx="4727">
                  <c:v>23.64</c:v>
                </c:pt>
                <c:pt idx="4728">
                  <c:v>23.645</c:v>
                </c:pt>
                <c:pt idx="4729">
                  <c:v>23.65</c:v>
                </c:pt>
                <c:pt idx="4730">
                  <c:v>23.655000000000001</c:v>
                </c:pt>
                <c:pt idx="4731">
                  <c:v>23.66</c:v>
                </c:pt>
                <c:pt idx="4732">
                  <c:v>23.664999999999999</c:v>
                </c:pt>
                <c:pt idx="4733">
                  <c:v>23.67</c:v>
                </c:pt>
                <c:pt idx="4734">
                  <c:v>23.675000000000001</c:v>
                </c:pt>
                <c:pt idx="4735">
                  <c:v>23.68</c:v>
                </c:pt>
                <c:pt idx="4736">
                  <c:v>23.684999999999999</c:v>
                </c:pt>
                <c:pt idx="4737">
                  <c:v>23.69</c:v>
                </c:pt>
                <c:pt idx="4738">
                  <c:v>23.695</c:v>
                </c:pt>
                <c:pt idx="4739">
                  <c:v>23.7</c:v>
                </c:pt>
                <c:pt idx="4740">
                  <c:v>23.704999999999998</c:v>
                </c:pt>
                <c:pt idx="4741">
                  <c:v>23.71</c:v>
                </c:pt>
                <c:pt idx="4742">
                  <c:v>23.715</c:v>
                </c:pt>
                <c:pt idx="4743">
                  <c:v>23.72</c:v>
                </c:pt>
                <c:pt idx="4744">
                  <c:v>23.725000000000001</c:v>
                </c:pt>
                <c:pt idx="4745">
                  <c:v>23.73</c:v>
                </c:pt>
                <c:pt idx="4746">
                  <c:v>23.734999999999999</c:v>
                </c:pt>
                <c:pt idx="4747">
                  <c:v>23.74</c:v>
                </c:pt>
                <c:pt idx="4748">
                  <c:v>23.745000000000001</c:v>
                </c:pt>
                <c:pt idx="4749">
                  <c:v>23.75</c:v>
                </c:pt>
                <c:pt idx="4750">
                  <c:v>23.754999999999999</c:v>
                </c:pt>
                <c:pt idx="4751">
                  <c:v>23.76</c:v>
                </c:pt>
                <c:pt idx="4752">
                  <c:v>23.765000000000001</c:v>
                </c:pt>
                <c:pt idx="4753">
                  <c:v>23.77</c:v>
                </c:pt>
                <c:pt idx="4754">
                  <c:v>23.774999999999999</c:v>
                </c:pt>
                <c:pt idx="4755">
                  <c:v>23.78</c:v>
                </c:pt>
                <c:pt idx="4756">
                  <c:v>23.785</c:v>
                </c:pt>
                <c:pt idx="4757">
                  <c:v>23.79</c:v>
                </c:pt>
                <c:pt idx="4758">
                  <c:v>23.795000000000002</c:v>
                </c:pt>
                <c:pt idx="4759">
                  <c:v>23.8</c:v>
                </c:pt>
                <c:pt idx="4760">
                  <c:v>23.805</c:v>
                </c:pt>
                <c:pt idx="4761">
                  <c:v>23.81</c:v>
                </c:pt>
                <c:pt idx="4762">
                  <c:v>23.815000000000001</c:v>
                </c:pt>
                <c:pt idx="4763">
                  <c:v>23.82</c:v>
                </c:pt>
                <c:pt idx="4764">
                  <c:v>23.824999999999999</c:v>
                </c:pt>
                <c:pt idx="4765">
                  <c:v>23.83</c:v>
                </c:pt>
                <c:pt idx="4766">
                  <c:v>23.835000000000001</c:v>
                </c:pt>
                <c:pt idx="4767">
                  <c:v>23.84</c:v>
                </c:pt>
                <c:pt idx="4768">
                  <c:v>23.844999999999999</c:v>
                </c:pt>
                <c:pt idx="4769">
                  <c:v>23.85</c:v>
                </c:pt>
                <c:pt idx="4770">
                  <c:v>23.855</c:v>
                </c:pt>
                <c:pt idx="4771">
                  <c:v>23.86</c:v>
                </c:pt>
                <c:pt idx="4772">
                  <c:v>23.864999999999998</c:v>
                </c:pt>
                <c:pt idx="4773">
                  <c:v>23.87</c:v>
                </c:pt>
                <c:pt idx="4774">
                  <c:v>23.875</c:v>
                </c:pt>
                <c:pt idx="4775">
                  <c:v>23.88</c:v>
                </c:pt>
                <c:pt idx="4776">
                  <c:v>23.885000000000002</c:v>
                </c:pt>
                <c:pt idx="4777">
                  <c:v>23.89</c:v>
                </c:pt>
                <c:pt idx="4778">
                  <c:v>23.895</c:v>
                </c:pt>
                <c:pt idx="4779">
                  <c:v>23.9</c:v>
                </c:pt>
                <c:pt idx="4780">
                  <c:v>23.905000000000001</c:v>
                </c:pt>
                <c:pt idx="4781">
                  <c:v>23.91</c:v>
                </c:pt>
                <c:pt idx="4782">
                  <c:v>23.914999999999999</c:v>
                </c:pt>
                <c:pt idx="4783">
                  <c:v>23.92</c:v>
                </c:pt>
                <c:pt idx="4784">
                  <c:v>23.925000000000001</c:v>
                </c:pt>
                <c:pt idx="4785">
                  <c:v>23.93</c:v>
                </c:pt>
                <c:pt idx="4786">
                  <c:v>23.934999999999999</c:v>
                </c:pt>
                <c:pt idx="4787">
                  <c:v>23.94</c:v>
                </c:pt>
                <c:pt idx="4788">
                  <c:v>23.945</c:v>
                </c:pt>
                <c:pt idx="4789">
                  <c:v>23.95</c:v>
                </c:pt>
                <c:pt idx="4790">
                  <c:v>23.954999999999998</c:v>
                </c:pt>
                <c:pt idx="4791">
                  <c:v>23.96</c:v>
                </c:pt>
                <c:pt idx="4792">
                  <c:v>23.965</c:v>
                </c:pt>
                <c:pt idx="4793">
                  <c:v>23.97</c:v>
                </c:pt>
                <c:pt idx="4794">
                  <c:v>23.975000000000001</c:v>
                </c:pt>
                <c:pt idx="4795">
                  <c:v>23.98</c:v>
                </c:pt>
                <c:pt idx="4796">
                  <c:v>23.984999999999999</c:v>
                </c:pt>
                <c:pt idx="4797">
                  <c:v>23.99</c:v>
                </c:pt>
                <c:pt idx="4798">
                  <c:v>23.995000000000001</c:v>
                </c:pt>
                <c:pt idx="4799">
                  <c:v>24</c:v>
                </c:pt>
                <c:pt idx="4800">
                  <c:v>24.004999999999999</c:v>
                </c:pt>
                <c:pt idx="4801">
                  <c:v>24.01</c:v>
                </c:pt>
                <c:pt idx="4802">
                  <c:v>24.015000000000001</c:v>
                </c:pt>
                <c:pt idx="4803">
                  <c:v>24.02</c:v>
                </c:pt>
                <c:pt idx="4804">
                  <c:v>24.024999999999999</c:v>
                </c:pt>
                <c:pt idx="4805">
                  <c:v>24.03</c:v>
                </c:pt>
                <c:pt idx="4806">
                  <c:v>24.035</c:v>
                </c:pt>
                <c:pt idx="4807">
                  <c:v>24.04</c:v>
                </c:pt>
                <c:pt idx="4808">
                  <c:v>24.045000000000002</c:v>
                </c:pt>
                <c:pt idx="4809">
                  <c:v>24.05</c:v>
                </c:pt>
                <c:pt idx="4810">
                  <c:v>24.055</c:v>
                </c:pt>
                <c:pt idx="4811">
                  <c:v>24.06</c:v>
                </c:pt>
                <c:pt idx="4812">
                  <c:v>24.065000000000001</c:v>
                </c:pt>
                <c:pt idx="4813">
                  <c:v>24.07</c:v>
                </c:pt>
                <c:pt idx="4814">
                  <c:v>24.074999999999999</c:v>
                </c:pt>
                <c:pt idx="4815">
                  <c:v>24.08</c:v>
                </c:pt>
                <c:pt idx="4816">
                  <c:v>24.085000000000001</c:v>
                </c:pt>
                <c:pt idx="4817">
                  <c:v>24.09</c:v>
                </c:pt>
                <c:pt idx="4818">
                  <c:v>24.094999999999999</c:v>
                </c:pt>
                <c:pt idx="4819">
                  <c:v>24.1</c:v>
                </c:pt>
                <c:pt idx="4820">
                  <c:v>24.105</c:v>
                </c:pt>
                <c:pt idx="4821">
                  <c:v>24.11</c:v>
                </c:pt>
                <c:pt idx="4822">
                  <c:v>24.114999999999998</c:v>
                </c:pt>
                <c:pt idx="4823">
                  <c:v>24.12</c:v>
                </c:pt>
                <c:pt idx="4824">
                  <c:v>24.125</c:v>
                </c:pt>
                <c:pt idx="4825">
                  <c:v>24.13</c:v>
                </c:pt>
                <c:pt idx="4826">
                  <c:v>24.135000000000002</c:v>
                </c:pt>
                <c:pt idx="4827">
                  <c:v>24.14</c:v>
                </c:pt>
                <c:pt idx="4828">
                  <c:v>24.145</c:v>
                </c:pt>
                <c:pt idx="4829">
                  <c:v>24.15</c:v>
                </c:pt>
                <c:pt idx="4830">
                  <c:v>24.155000000000001</c:v>
                </c:pt>
                <c:pt idx="4831">
                  <c:v>24.16</c:v>
                </c:pt>
                <c:pt idx="4832">
                  <c:v>24.164999999999999</c:v>
                </c:pt>
                <c:pt idx="4833">
                  <c:v>24.17</c:v>
                </c:pt>
                <c:pt idx="4834">
                  <c:v>24.175000000000001</c:v>
                </c:pt>
                <c:pt idx="4835">
                  <c:v>24.18</c:v>
                </c:pt>
                <c:pt idx="4836">
                  <c:v>24.184999999999999</c:v>
                </c:pt>
                <c:pt idx="4837">
                  <c:v>24.19</c:v>
                </c:pt>
                <c:pt idx="4838">
                  <c:v>24.195</c:v>
                </c:pt>
                <c:pt idx="4839">
                  <c:v>24.2</c:v>
                </c:pt>
                <c:pt idx="4840">
                  <c:v>24.204999999999998</c:v>
                </c:pt>
                <c:pt idx="4841">
                  <c:v>24.21</c:v>
                </c:pt>
                <c:pt idx="4842">
                  <c:v>24.215</c:v>
                </c:pt>
                <c:pt idx="4843">
                  <c:v>24.22</c:v>
                </c:pt>
                <c:pt idx="4844">
                  <c:v>24.225000000000001</c:v>
                </c:pt>
                <c:pt idx="4845">
                  <c:v>24.23</c:v>
                </c:pt>
                <c:pt idx="4846">
                  <c:v>24.234999999999999</c:v>
                </c:pt>
                <c:pt idx="4847">
                  <c:v>24.24</c:v>
                </c:pt>
                <c:pt idx="4848">
                  <c:v>24.245000000000001</c:v>
                </c:pt>
                <c:pt idx="4849">
                  <c:v>24.25</c:v>
                </c:pt>
                <c:pt idx="4850">
                  <c:v>24.254999999999999</c:v>
                </c:pt>
                <c:pt idx="4851">
                  <c:v>24.26</c:v>
                </c:pt>
                <c:pt idx="4852">
                  <c:v>24.265000000000001</c:v>
                </c:pt>
                <c:pt idx="4853">
                  <c:v>24.27</c:v>
                </c:pt>
                <c:pt idx="4854">
                  <c:v>24.274999999999999</c:v>
                </c:pt>
                <c:pt idx="4855">
                  <c:v>24.28</c:v>
                </c:pt>
                <c:pt idx="4856">
                  <c:v>24.285</c:v>
                </c:pt>
                <c:pt idx="4857">
                  <c:v>24.29</c:v>
                </c:pt>
                <c:pt idx="4858">
                  <c:v>24.295000000000002</c:v>
                </c:pt>
                <c:pt idx="4859">
                  <c:v>24.3</c:v>
                </c:pt>
                <c:pt idx="4860">
                  <c:v>24.305</c:v>
                </c:pt>
                <c:pt idx="4861">
                  <c:v>24.31</c:v>
                </c:pt>
                <c:pt idx="4862">
                  <c:v>24.315000000000001</c:v>
                </c:pt>
                <c:pt idx="4863">
                  <c:v>24.32</c:v>
                </c:pt>
                <c:pt idx="4864">
                  <c:v>24.324999999999999</c:v>
                </c:pt>
                <c:pt idx="4865">
                  <c:v>24.33</c:v>
                </c:pt>
                <c:pt idx="4866">
                  <c:v>24.335000000000001</c:v>
                </c:pt>
                <c:pt idx="4867">
                  <c:v>24.34</c:v>
                </c:pt>
                <c:pt idx="4868">
                  <c:v>24.344999999999999</c:v>
                </c:pt>
                <c:pt idx="4869">
                  <c:v>24.35</c:v>
                </c:pt>
                <c:pt idx="4870">
                  <c:v>24.355</c:v>
                </c:pt>
                <c:pt idx="4871">
                  <c:v>24.36</c:v>
                </c:pt>
                <c:pt idx="4872">
                  <c:v>24.364999999999998</c:v>
                </c:pt>
                <c:pt idx="4873">
                  <c:v>24.37</c:v>
                </c:pt>
                <c:pt idx="4874">
                  <c:v>24.375</c:v>
                </c:pt>
                <c:pt idx="4875">
                  <c:v>24.38</c:v>
                </c:pt>
                <c:pt idx="4876">
                  <c:v>24.385000000000002</c:v>
                </c:pt>
                <c:pt idx="4877">
                  <c:v>24.39</c:v>
                </c:pt>
                <c:pt idx="4878">
                  <c:v>24.395</c:v>
                </c:pt>
                <c:pt idx="4879">
                  <c:v>24.4</c:v>
                </c:pt>
                <c:pt idx="4880">
                  <c:v>24.405000000000001</c:v>
                </c:pt>
                <c:pt idx="4881">
                  <c:v>24.41</c:v>
                </c:pt>
                <c:pt idx="4882">
                  <c:v>24.414999999999999</c:v>
                </c:pt>
                <c:pt idx="4883">
                  <c:v>24.42</c:v>
                </c:pt>
                <c:pt idx="4884">
                  <c:v>24.425000000000001</c:v>
                </c:pt>
                <c:pt idx="4885">
                  <c:v>24.43</c:v>
                </c:pt>
                <c:pt idx="4886">
                  <c:v>24.434999999999999</c:v>
                </c:pt>
                <c:pt idx="4887">
                  <c:v>24.44</c:v>
                </c:pt>
                <c:pt idx="4888">
                  <c:v>24.445</c:v>
                </c:pt>
                <c:pt idx="4889">
                  <c:v>24.45</c:v>
                </c:pt>
                <c:pt idx="4890">
                  <c:v>24.454999999999998</c:v>
                </c:pt>
                <c:pt idx="4891">
                  <c:v>24.46</c:v>
                </c:pt>
                <c:pt idx="4892">
                  <c:v>24.465</c:v>
                </c:pt>
                <c:pt idx="4893">
                  <c:v>24.47</c:v>
                </c:pt>
                <c:pt idx="4894">
                  <c:v>24.475000000000001</c:v>
                </c:pt>
                <c:pt idx="4895">
                  <c:v>24.48</c:v>
                </c:pt>
                <c:pt idx="4896">
                  <c:v>24.484999999999999</c:v>
                </c:pt>
                <c:pt idx="4897">
                  <c:v>24.49</c:v>
                </c:pt>
                <c:pt idx="4898">
                  <c:v>24.495000000000001</c:v>
                </c:pt>
                <c:pt idx="4899">
                  <c:v>24.5</c:v>
                </c:pt>
                <c:pt idx="4900">
                  <c:v>24.504999999999999</c:v>
                </c:pt>
                <c:pt idx="4901">
                  <c:v>24.51</c:v>
                </c:pt>
                <c:pt idx="4902">
                  <c:v>24.515000000000001</c:v>
                </c:pt>
                <c:pt idx="4903">
                  <c:v>24.52</c:v>
                </c:pt>
                <c:pt idx="4904">
                  <c:v>24.524999999999999</c:v>
                </c:pt>
                <c:pt idx="4905">
                  <c:v>24.53</c:v>
                </c:pt>
                <c:pt idx="4906">
                  <c:v>24.535</c:v>
                </c:pt>
                <c:pt idx="4907">
                  <c:v>24.54</c:v>
                </c:pt>
                <c:pt idx="4908">
                  <c:v>24.545000000000002</c:v>
                </c:pt>
                <c:pt idx="4909">
                  <c:v>24.55</c:v>
                </c:pt>
                <c:pt idx="4910">
                  <c:v>24.555</c:v>
                </c:pt>
                <c:pt idx="4911">
                  <c:v>24.56</c:v>
                </c:pt>
                <c:pt idx="4912">
                  <c:v>24.565000000000001</c:v>
                </c:pt>
                <c:pt idx="4913">
                  <c:v>24.57</c:v>
                </c:pt>
                <c:pt idx="4914">
                  <c:v>24.574999999999999</c:v>
                </c:pt>
                <c:pt idx="4915">
                  <c:v>24.58</c:v>
                </c:pt>
                <c:pt idx="4916">
                  <c:v>24.585000000000001</c:v>
                </c:pt>
                <c:pt idx="4917">
                  <c:v>24.59</c:v>
                </c:pt>
                <c:pt idx="4918">
                  <c:v>24.594999999999999</c:v>
                </c:pt>
                <c:pt idx="4919">
                  <c:v>24.6</c:v>
                </c:pt>
                <c:pt idx="4920">
                  <c:v>24.605</c:v>
                </c:pt>
                <c:pt idx="4921">
                  <c:v>24.61</c:v>
                </c:pt>
                <c:pt idx="4922">
                  <c:v>24.614999999999998</c:v>
                </c:pt>
                <c:pt idx="4923">
                  <c:v>24.62</c:v>
                </c:pt>
                <c:pt idx="4924">
                  <c:v>24.625</c:v>
                </c:pt>
                <c:pt idx="4925">
                  <c:v>24.63</c:v>
                </c:pt>
                <c:pt idx="4926">
                  <c:v>24.635000000000002</c:v>
                </c:pt>
                <c:pt idx="4927">
                  <c:v>24.64</c:v>
                </c:pt>
                <c:pt idx="4928">
                  <c:v>24.645</c:v>
                </c:pt>
                <c:pt idx="4929">
                  <c:v>24.65</c:v>
                </c:pt>
                <c:pt idx="4930">
                  <c:v>24.655000000000001</c:v>
                </c:pt>
                <c:pt idx="4931">
                  <c:v>24.66</c:v>
                </c:pt>
                <c:pt idx="4932">
                  <c:v>24.664999999999999</c:v>
                </c:pt>
                <c:pt idx="4933">
                  <c:v>24.67</c:v>
                </c:pt>
                <c:pt idx="4934">
                  <c:v>24.675000000000001</c:v>
                </c:pt>
                <c:pt idx="4935">
                  <c:v>24.68</c:v>
                </c:pt>
                <c:pt idx="4936">
                  <c:v>24.684999999999999</c:v>
                </c:pt>
                <c:pt idx="4937">
                  <c:v>24.69</c:v>
                </c:pt>
                <c:pt idx="4938">
                  <c:v>24.695</c:v>
                </c:pt>
                <c:pt idx="4939">
                  <c:v>24.7</c:v>
                </c:pt>
                <c:pt idx="4940">
                  <c:v>24.704999999999998</c:v>
                </c:pt>
                <c:pt idx="4941">
                  <c:v>24.71</c:v>
                </c:pt>
                <c:pt idx="4942">
                  <c:v>24.715</c:v>
                </c:pt>
                <c:pt idx="4943">
                  <c:v>24.72</c:v>
                </c:pt>
                <c:pt idx="4944">
                  <c:v>24.725000000000001</c:v>
                </c:pt>
                <c:pt idx="4945">
                  <c:v>24.73</c:v>
                </c:pt>
                <c:pt idx="4946">
                  <c:v>24.734999999999999</c:v>
                </c:pt>
                <c:pt idx="4947">
                  <c:v>24.74</c:v>
                </c:pt>
                <c:pt idx="4948">
                  <c:v>24.745000000000001</c:v>
                </c:pt>
                <c:pt idx="4949">
                  <c:v>24.75</c:v>
                </c:pt>
                <c:pt idx="4950">
                  <c:v>24.754999999999999</c:v>
                </c:pt>
                <c:pt idx="4951">
                  <c:v>24.76</c:v>
                </c:pt>
                <c:pt idx="4952">
                  <c:v>24.765000000000001</c:v>
                </c:pt>
                <c:pt idx="4953">
                  <c:v>24.77</c:v>
                </c:pt>
                <c:pt idx="4954">
                  <c:v>24.774999999999999</c:v>
                </c:pt>
                <c:pt idx="4955">
                  <c:v>24.78</c:v>
                </c:pt>
                <c:pt idx="4956">
                  <c:v>24.785</c:v>
                </c:pt>
                <c:pt idx="4957">
                  <c:v>24.79</c:v>
                </c:pt>
                <c:pt idx="4958">
                  <c:v>24.795000000000002</c:v>
                </c:pt>
                <c:pt idx="4959">
                  <c:v>24.8</c:v>
                </c:pt>
                <c:pt idx="4960">
                  <c:v>24.805</c:v>
                </c:pt>
                <c:pt idx="4961">
                  <c:v>24.81</c:v>
                </c:pt>
                <c:pt idx="4962">
                  <c:v>24.815000000000001</c:v>
                </c:pt>
                <c:pt idx="4963">
                  <c:v>24.82</c:v>
                </c:pt>
                <c:pt idx="4964">
                  <c:v>24.824999999999999</c:v>
                </c:pt>
                <c:pt idx="4965">
                  <c:v>24.83</c:v>
                </c:pt>
                <c:pt idx="4966">
                  <c:v>24.835000000000001</c:v>
                </c:pt>
                <c:pt idx="4967">
                  <c:v>24.84</c:v>
                </c:pt>
                <c:pt idx="4968">
                  <c:v>24.844999999999999</c:v>
                </c:pt>
                <c:pt idx="4969">
                  <c:v>24.85</c:v>
                </c:pt>
                <c:pt idx="4970">
                  <c:v>24.855</c:v>
                </c:pt>
                <c:pt idx="4971">
                  <c:v>24.86</c:v>
                </c:pt>
                <c:pt idx="4972">
                  <c:v>24.864999999999998</c:v>
                </c:pt>
                <c:pt idx="4973">
                  <c:v>24.87</c:v>
                </c:pt>
                <c:pt idx="4974">
                  <c:v>24.875</c:v>
                </c:pt>
                <c:pt idx="4975">
                  <c:v>24.88</c:v>
                </c:pt>
                <c:pt idx="4976">
                  <c:v>24.885000000000002</c:v>
                </c:pt>
                <c:pt idx="4977">
                  <c:v>24.89</c:v>
                </c:pt>
                <c:pt idx="4978">
                  <c:v>24.895</c:v>
                </c:pt>
                <c:pt idx="4979">
                  <c:v>24.9</c:v>
                </c:pt>
                <c:pt idx="4980">
                  <c:v>24.905000000000001</c:v>
                </c:pt>
                <c:pt idx="4981">
                  <c:v>24.91</c:v>
                </c:pt>
                <c:pt idx="4982">
                  <c:v>24.914999999999999</c:v>
                </c:pt>
                <c:pt idx="4983">
                  <c:v>24.92</c:v>
                </c:pt>
                <c:pt idx="4984">
                  <c:v>24.925000000000001</c:v>
                </c:pt>
                <c:pt idx="4985">
                  <c:v>24.93</c:v>
                </c:pt>
                <c:pt idx="4986">
                  <c:v>24.934999999999999</c:v>
                </c:pt>
                <c:pt idx="4987">
                  <c:v>24.94</c:v>
                </c:pt>
                <c:pt idx="4988">
                  <c:v>24.945</c:v>
                </c:pt>
                <c:pt idx="4989">
                  <c:v>24.95</c:v>
                </c:pt>
                <c:pt idx="4990">
                  <c:v>24.954999999999998</c:v>
                </c:pt>
                <c:pt idx="4991">
                  <c:v>24.96</c:v>
                </c:pt>
                <c:pt idx="4992">
                  <c:v>24.965</c:v>
                </c:pt>
                <c:pt idx="4993">
                  <c:v>24.97</c:v>
                </c:pt>
                <c:pt idx="4994">
                  <c:v>24.975000000000001</c:v>
                </c:pt>
                <c:pt idx="4995">
                  <c:v>24.98</c:v>
                </c:pt>
                <c:pt idx="4996">
                  <c:v>24.984999999999999</c:v>
                </c:pt>
                <c:pt idx="4997">
                  <c:v>24.99</c:v>
                </c:pt>
                <c:pt idx="4998">
                  <c:v>24.995000000000001</c:v>
                </c:pt>
                <c:pt idx="4999">
                  <c:v>25</c:v>
                </c:pt>
                <c:pt idx="5000">
                  <c:v>25.004999999999999</c:v>
                </c:pt>
                <c:pt idx="5001">
                  <c:v>26.004999999999999</c:v>
                </c:pt>
                <c:pt idx="5002">
                  <c:v>27.004999999999999</c:v>
                </c:pt>
                <c:pt idx="5003">
                  <c:v>28.004999999999999</c:v>
                </c:pt>
                <c:pt idx="5004">
                  <c:v>29.004999999999999</c:v>
                </c:pt>
                <c:pt idx="5005">
                  <c:v>30.004999999999999</c:v>
                </c:pt>
                <c:pt idx="5006">
                  <c:v>31.004999999999999</c:v>
                </c:pt>
                <c:pt idx="5007">
                  <c:v>32.005000000000003</c:v>
                </c:pt>
                <c:pt idx="5008">
                  <c:v>33.005000000000003</c:v>
                </c:pt>
                <c:pt idx="5009">
                  <c:v>34.005000000000003</c:v>
                </c:pt>
                <c:pt idx="5010">
                  <c:v>35.005000000000003</c:v>
                </c:pt>
                <c:pt idx="5011">
                  <c:v>36.005000000000003</c:v>
                </c:pt>
                <c:pt idx="5012">
                  <c:v>37.005000000000003</c:v>
                </c:pt>
                <c:pt idx="5013">
                  <c:v>38.005000000000003</c:v>
                </c:pt>
                <c:pt idx="5014">
                  <c:v>39.005000000000003</c:v>
                </c:pt>
                <c:pt idx="5015">
                  <c:v>40.005000000000003</c:v>
                </c:pt>
                <c:pt idx="5016">
                  <c:v>41.005000000000003</c:v>
                </c:pt>
                <c:pt idx="5017">
                  <c:v>42.005000000000003</c:v>
                </c:pt>
                <c:pt idx="5018">
                  <c:v>43.005000000000003</c:v>
                </c:pt>
                <c:pt idx="5019">
                  <c:v>44.005000000000003</c:v>
                </c:pt>
                <c:pt idx="5020">
                  <c:v>45.005000000000003</c:v>
                </c:pt>
                <c:pt idx="5021">
                  <c:v>46.005000000000003</c:v>
                </c:pt>
                <c:pt idx="5022">
                  <c:v>47.005000000000003</c:v>
                </c:pt>
                <c:pt idx="5023">
                  <c:v>48.005000000000003</c:v>
                </c:pt>
                <c:pt idx="5024">
                  <c:v>49.005000000000003</c:v>
                </c:pt>
                <c:pt idx="5025">
                  <c:v>50.005000000000003</c:v>
                </c:pt>
                <c:pt idx="5026">
                  <c:v>51.005000000000003</c:v>
                </c:pt>
                <c:pt idx="5027">
                  <c:v>52.005000000000003</c:v>
                </c:pt>
                <c:pt idx="5028">
                  <c:v>53.005000000000003</c:v>
                </c:pt>
                <c:pt idx="5029">
                  <c:v>54.005000000000003</c:v>
                </c:pt>
                <c:pt idx="5030">
                  <c:v>55.005000000000003</c:v>
                </c:pt>
                <c:pt idx="5031">
                  <c:v>56.005000000000003</c:v>
                </c:pt>
                <c:pt idx="5032">
                  <c:v>57.005000000000003</c:v>
                </c:pt>
                <c:pt idx="5033">
                  <c:v>58.005000000000003</c:v>
                </c:pt>
                <c:pt idx="5034">
                  <c:v>59.005000000000003</c:v>
                </c:pt>
                <c:pt idx="5035">
                  <c:v>60.005000000000003</c:v>
                </c:pt>
                <c:pt idx="5036">
                  <c:v>61.005000000000003</c:v>
                </c:pt>
                <c:pt idx="5037">
                  <c:v>62.005000000000003</c:v>
                </c:pt>
                <c:pt idx="5038">
                  <c:v>63.005000000000003</c:v>
                </c:pt>
                <c:pt idx="5039">
                  <c:v>64.004999999999995</c:v>
                </c:pt>
                <c:pt idx="5040">
                  <c:v>65.004999999999995</c:v>
                </c:pt>
                <c:pt idx="5041">
                  <c:v>66.004999999999995</c:v>
                </c:pt>
                <c:pt idx="5042">
                  <c:v>67.004999999999995</c:v>
                </c:pt>
                <c:pt idx="5043">
                  <c:v>68.004999999999995</c:v>
                </c:pt>
                <c:pt idx="5044">
                  <c:v>69.004999999999995</c:v>
                </c:pt>
                <c:pt idx="5045">
                  <c:v>70.004999999999995</c:v>
                </c:pt>
                <c:pt idx="5046">
                  <c:v>71.004999999999995</c:v>
                </c:pt>
                <c:pt idx="5047">
                  <c:v>72.004999999999995</c:v>
                </c:pt>
                <c:pt idx="5048">
                  <c:v>73.004999999999995</c:v>
                </c:pt>
                <c:pt idx="5049">
                  <c:v>74.004999999999995</c:v>
                </c:pt>
                <c:pt idx="5050">
                  <c:v>75.004999999999995</c:v>
                </c:pt>
                <c:pt idx="5051">
                  <c:v>76.004999999999995</c:v>
                </c:pt>
                <c:pt idx="5052">
                  <c:v>77.004999999999995</c:v>
                </c:pt>
                <c:pt idx="5053">
                  <c:v>78.004999999999995</c:v>
                </c:pt>
                <c:pt idx="5054">
                  <c:v>79.004999999999995</c:v>
                </c:pt>
                <c:pt idx="5055">
                  <c:v>80.004999999999995</c:v>
                </c:pt>
                <c:pt idx="5056">
                  <c:v>81.004999999999995</c:v>
                </c:pt>
                <c:pt idx="5057">
                  <c:v>82.004999999999995</c:v>
                </c:pt>
                <c:pt idx="5058">
                  <c:v>83.004999999999995</c:v>
                </c:pt>
                <c:pt idx="5059">
                  <c:v>84.004999999999995</c:v>
                </c:pt>
                <c:pt idx="5060">
                  <c:v>85.004999999999995</c:v>
                </c:pt>
                <c:pt idx="5061">
                  <c:v>86.004999999999995</c:v>
                </c:pt>
                <c:pt idx="5062">
                  <c:v>87.004999999999995</c:v>
                </c:pt>
                <c:pt idx="5063">
                  <c:v>88.004999999999995</c:v>
                </c:pt>
                <c:pt idx="5064">
                  <c:v>89.004999999999995</c:v>
                </c:pt>
                <c:pt idx="5065">
                  <c:v>90.004999999999995</c:v>
                </c:pt>
                <c:pt idx="5066">
                  <c:v>91.004999999999995</c:v>
                </c:pt>
                <c:pt idx="5067">
                  <c:v>92.004999999999995</c:v>
                </c:pt>
                <c:pt idx="5068">
                  <c:v>93.004999999999995</c:v>
                </c:pt>
                <c:pt idx="5069">
                  <c:v>94.004999999999995</c:v>
                </c:pt>
                <c:pt idx="5070">
                  <c:v>95.004999999999995</c:v>
                </c:pt>
                <c:pt idx="5071">
                  <c:v>96.004999999999995</c:v>
                </c:pt>
                <c:pt idx="5072">
                  <c:v>97.004999999999995</c:v>
                </c:pt>
                <c:pt idx="5073">
                  <c:v>98.004999999999995</c:v>
                </c:pt>
                <c:pt idx="5074">
                  <c:v>99.004999999999995</c:v>
                </c:pt>
                <c:pt idx="5075">
                  <c:v>100.005</c:v>
                </c:pt>
                <c:pt idx="5076">
                  <c:v>101.005</c:v>
                </c:pt>
                <c:pt idx="5077">
                  <c:v>102.005</c:v>
                </c:pt>
                <c:pt idx="5078">
                  <c:v>103.005</c:v>
                </c:pt>
                <c:pt idx="5079">
                  <c:v>104.005</c:v>
                </c:pt>
                <c:pt idx="5080">
                  <c:v>105.005</c:v>
                </c:pt>
                <c:pt idx="5081">
                  <c:v>106.005</c:v>
                </c:pt>
                <c:pt idx="5082">
                  <c:v>107.005</c:v>
                </c:pt>
                <c:pt idx="5083">
                  <c:v>108.005</c:v>
                </c:pt>
                <c:pt idx="5084">
                  <c:v>109.005</c:v>
                </c:pt>
                <c:pt idx="5085">
                  <c:v>110.005</c:v>
                </c:pt>
                <c:pt idx="5086">
                  <c:v>111.005</c:v>
                </c:pt>
                <c:pt idx="5087">
                  <c:v>112.005</c:v>
                </c:pt>
                <c:pt idx="5088">
                  <c:v>113.005</c:v>
                </c:pt>
                <c:pt idx="5089">
                  <c:v>114.005</c:v>
                </c:pt>
                <c:pt idx="5090">
                  <c:v>115.005</c:v>
                </c:pt>
                <c:pt idx="5091">
                  <c:v>116.005</c:v>
                </c:pt>
                <c:pt idx="5092">
                  <c:v>117.005</c:v>
                </c:pt>
                <c:pt idx="5093">
                  <c:v>118.005</c:v>
                </c:pt>
                <c:pt idx="5094">
                  <c:v>119.005</c:v>
                </c:pt>
                <c:pt idx="5095">
                  <c:v>120.005</c:v>
                </c:pt>
                <c:pt idx="5096">
                  <c:v>121.005</c:v>
                </c:pt>
                <c:pt idx="5097">
                  <c:v>122.005</c:v>
                </c:pt>
                <c:pt idx="5098">
                  <c:v>123.005</c:v>
                </c:pt>
                <c:pt idx="5099">
                  <c:v>124.005</c:v>
                </c:pt>
                <c:pt idx="5100">
                  <c:v>125.005</c:v>
                </c:pt>
                <c:pt idx="5101">
                  <c:v>126.005</c:v>
                </c:pt>
                <c:pt idx="5102">
                  <c:v>127.005</c:v>
                </c:pt>
                <c:pt idx="5103">
                  <c:v>128.005</c:v>
                </c:pt>
                <c:pt idx="5104">
                  <c:v>129.005</c:v>
                </c:pt>
                <c:pt idx="5105">
                  <c:v>130.005</c:v>
                </c:pt>
                <c:pt idx="5106">
                  <c:v>131.005</c:v>
                </c:pt>
                <c:pt idx="5107">
                  <c:v>132.005</c:v>
                </c:pt>
                <c:pt idx="5108">
                  <c:v>133.005</c:v>
                </c:pt>
                <c:pt idx="5109">
                  <c:v>134.005</c:v>
                </c:pt>
                <c:pt idx="5110">
                  <c:v>135.005</c:v>
                </c:pt>
                <c:pt idx="5111">
                  <c:v>136.005</c:v>
                </c:pt>
                <c:pt idx="5112">
                  <c:v>137.005</c:v>
                </c:pt>
                <c:pt idx="5113">
                  <c:v>138.005</c:v>
                </c:pt>
                <c:pt idx="5114">
                  <c:v>139.005</c:v>
                </c:pt>
                <c:pt idx="5115">
                  <c:v>140.005</c:v>
                </c:pt>
                <c:pt idx="5116">
                  <c:v>141.005</c:v>
                </c:pt>
                <c:pt idx="5117">
                  <c:v>142.005</c:v>
                </c:pt>
                <c:pt idx="5118">
                  <c:v>143.005</c:v>
                </c:pt>
                <c:pt idx="5119">
                  <c:v>144.005</c:v>
                </c:pt>
                <c:pt idx="5120">
                  <c:v>145.005</c:v>
                </c:pt>
                <c:pt idx="5121">
                  <c:v>146.005</c:v>
                </c:pt>
                <c:pt idx="5122">
                  <c:v>147.005</c:v>
                </c:pt>
                <c:pt idx="5123">
                  <c:v>148.005</c:v>
                </c:pt>
                <c:pt idx="5124">
                  <c:v>149.005</c:v>
                </c:pt>
                <c:pt idx="5125">
                  <c:v>150.005</c:v>
                </c:pt>
                <c:pt idx="5126">
                  <c:v>151.005</c:v>
                </c:pt>
                <c:pt idx="5127">
                  <c:v>152.005</c:v>
                </c:pt>
                <c:pt idx="5128">
                  <c:v>153.005</c:v>
                </c:pt>
                <c:pt idx="5129">
                  <c:v>154.005</c:v>
                </c:pt>
                <c:pt idx="5130">
                  <c:v>155.005</c:v>
                </c:pt>
                <c:pt idx="5131">
                  <c:v>156.005</c:v>
                </c:pt>
                <c:pt idx="5132">
                  <c:v>157.005</c:v>
                </c:pt>
                <c:pt idx="5133">
                  <c:v>158.005</c:v>
                </c:pt>
                <c:pt idx="5134">
                  <c:v>159.005</c:v>
                </c:pt>
                <c:pt idx="5135">
                  <c:v>160.005</c:v>
                </c:pt>
                <c:pt idx="5136">
                  <c:v>161.005</c:v>
                </c:pt>
                <c:pt idx="5137">
                  <c:v>162.005</c:v>
                </c:pt>
                <c:pt idx="5138">
                  <c:v>163.005</c:v>
                </c:pt>
                <c:pt idx="5139">
                  <c:v>164.005</c:v>
                </c:pt>
                <c:pt idx="5140">
                  <c:v>165.005</c:v>
                </c:pt>
                <c:pt idx="5141">
                  <c:v>166.005</c:v>
                </c:pt>
                <c:pt idx="5142">
                  <c:v>167.005</c:v>
                </c:pt>
                <c:pt idx="5143">
                  <c:v>168.005</c:v>
                </c:pt>
                <c:pt idx="5144">
                  <c:v>169.005</c:v>
                </c:pt>
                <c:pt idx="5145">
                  <c:v>170.005</c:v>
                </c:pt>
                <c:pt idx="5146">
                  <c:v>171.005</c:v>
                </c:pt>
                <c:pt idx="5147">
                  <c:v>172.005</c:v>
                </c:pt>
                <c:pt idx="5148">
                  <c:v>173.005</c:v>
                </c:pt>
                <c:pt idx="5149">
                  <c:v>174.005</c:v>
                </c:pt>
                <c:pt idx="5150">
                  <c:v>175.005</c:v>
                </c:pt>
                <c:pt idx="5151">
                  <c:v>176.005</c:v>
                </c:pt>
                <c:pt idx="5152">
                  <c:v>177.005</c:v>
                </c:pt>
                <c:pt idx="5153">
                  <c:v>178.005</c:v>
                </c:pt>
                <c:pt idx="5154">
                  <c:v>179.005</c:v>
                </c:pt>
                <c:pt idx="5155">
                  <c:v>180.005</c:v>
                </c:pt>
                <c:pt idx="5156">
                  <c:v>181.005</c:v>
                </c:pt>
                <c:pt idx="5157">
                  <c:v>182.005</c:v>
                </c:pt>
                <c:pt idx="5158">
                  <c:v>183.005</c:v>
                </c:pt>
                <c:pt idx="5159">
                  <c:v>184.005</c:v>
                </c:pt>
                <c:pt idx="5160">
                  <c:v>185.005</c:v>
                </c:pt>
                <c:pt idx="5161">
                  <c:v>186.005</c:v>
                </c:pt>
                <c:pt idx="5162">
                  <c:v>187.005</c:v>
                </c:pt>
                <c:pt idx="5163">
                  <c:v>188.005</c:v>
                </c:pt>
                <c:pt idx="5164">
                  <c:v>189.005</c:v>
                </c:pt>
                <c:pt idx="5165">
                  <c:v>190.005</c:v>
                </c:pt>
                <c:pt idx="5166">
                  <c:v>191.005</c:v>
                </c:pt>
                <c:pt idx="5167">
                  <c:v>192.005</c:v>
                </c:pt>
                <c:pt idx="5168">
                  <c:v>193.005</c:v>
                </c:pt>
                <c:pt idx="5169">
                  <c:v>194.005</c:v>
                </c:pt>
                <c:pt idx="5170">
                  <c:v>195.005</c:v>
                </c:pt>
                <c:pt idx="5171">
                  <c:v>196.005</c:v>
                </c:pt>
                <c:pt idx="5172">
                  <c:v>197.005</c:v>
                </c:pt>
                <c:pt idx="5173">
                  <c:v>198.005</c:v>
                </c:pt>
                <c:pt idx="5174">
                  <c:v>199.005</c:v>
                </c:pt>
                <c:pt idx="5175">
                  <c:v>200.005</c:v>
                </c:pt>
                <c:pt idx="5176">
                  <c:v>201.005</c:v>
                </c:pt>
                <c:pt idx="5177">
                  <c:v>202.005</c:v>
                </c:pt>
                <c:pt idx="5178">
                  <c:v>203.005</c:v>
                </c:pt>
                <c:pt idx="5179">
                  <c:v>204.005</c:v>
                </c:pt>
                <c:pt idx="5180">
                  <c:v>205.005</c:v>
                </c:pt>
                <c:pt idx="5181">
                  <c:v>206.005</c:v>
                </c:pt>
                <c:pt idx="5182">
                  <c:v>207.005</c:v>
                </c:pt>
                <c:pt idx="5183">
                  <c:v>208.005</c:v>
                </c:pt>
                <c:pt idx="5184">
                  <c:v>209.005</c:v>
                </c:pt>
                <c:pt idx="5185">
                  <c:v>210.005</c:v>
                </c:pt>
                <c:pt idx="5186">
                  <c:v>211.005</c:v>
                </c:pt>
                <c:pt idx="5187">
                  <c:v>212.005</c:v>
                </c:pt>
                <c:pt idx="5188">
                  <c:v>213.005</c:v>
                </c:pt>
                <c:pt idx="5189">
                  <c:v>214.005</c:v>
                </c:pt>
                <c:pt idx="5190">
                  <c:v>215.005</c:v>
                </c:pt>
                <c:pt idx="5191">
                  <c:v>216.005</c:v>
                </c:pt>
                <c:pt idx="5192">
                  <c:v>217.005</c:v>
                </c:pt>
                <c:pt idx="5193">
                  <c:v>218.005</c:v>
                </c:pt>
                <c:pt idx="5194">
                  <c:v>219.005</c:v>
                </c:pt>
                <c:pt idx="5195">
                  <c:v>220.005</c:v>
                </c:pt>
                <c:pt idx="5196">
                  <c:v>221.005</c:v>
                </c:pt>
                <c:pt idx="5197">
                  <c:v>222.005</c:v>
                </c:pt>
                <c:pt idx="5198">
                  <c:v>223.005</c:v>
                </c:pt>
                <c:pt idx="5199">
                  <c:v>224.005</c:v>
                </c:pt>
                <c:pt idx="5200">
                  <c:v>225.005</c:v>
                </c:pt>
                <c:pt idx="5201">
                  <c:v>226.005</c:v>
                </c:pt>
                <c:pt idx="5202">
                  <c:v>227.005</c:v>
                </c:pt>
                <c:pt idx="5203">
                  <c:v>228.005</c:v>
                </c:pt>
                <c:pt idx="5204">
                  <c:v>229.005</c:v>
                </c:pt>
                <c:pt idx="5205">
                  <c:v>230.005</c:v>
                </c:pt>
                <c:pt idx="5206">
                  <c:v>231.005</c:v>
                </c:pt>
                <c:pt idx="5207">
                  <c:v>232.005</c:v>
                </c:pt>
                <c:pt idx="5208">
                  <c:v>233.005</c:v>
                </c:pt>
                <c:pt idx="5209">
                  <c:v>234.005</c:v>
                </c:pt>
                <c:pt idx="5210">
                  <c:v>235.005</c:v>
                </c:pt>
                <c:pt idx="5211">
                  <c:v>236.005</c:v>
                </c:pt>
                <c:pt idx="5212">
                  <c:v>237.005</c:v>
                </c:pt>
                <c:pt idx="5213">
                  <c:v>238.005</c:v>
                </c:pt>
                <c:pt idx="5214">
                  <c:v>239.005</c:v>
                </c:pt>
                <c:pt idx="5215">
                  <c:v>240.005</c:v>
                </c:pt>
                <c:pt idx="5216">
                  <c:v>241.005</c:v>
                </c:pt>
                <c:pt idx="5217">
                  <c:v>242.005</c:v>
                </c:pt>
                <c:pt idx="5218">
                  <c:v>243.005</c:v>
                </c:pt>
                <c:pt idx="5219">
                  <c:v>244.005</c:v>
                </c:pt>
                <c:pt idx="5220">
                  <c:v>245.005</c:v>
                </c:pt>
                <c:pt idx="5221">
                  <c:v>246.005</c:v>
                </c:pt>
                <c:pt idx="5222">
                  <c:v>247.005</c:v>
                </c:pt>
                <c:pt idx="5223">
                  <c:v>248.005</c:v>
                </c:pt>
                <c:pt idx="5224">
                  <c:v>249.005</c:v>
                </c:pt>
                <c:pt idx="5225">
                  <c:v>250.005</c:v>
                </c:pt>
                <c:pt idx="5226">
                  <c:v>251.005</c:v>
                </c:pt>
                <c:pt idx="5227">
                  <c:v>252.005</c:v>
                </c:pt>
                <c:pt idx="5228">
                  <c:v>253.005</c:v>
                </c:pt>
                <c:pt idx="5229">
                  <c:v>254.005</c:v>
                </c:pt>
                <c:pt idx="5230">
                  <c:v>255.005</c:v>
                </c:pt>
                <c:pt idx="5231">
                  <c:v>256.005</c:v>
                </c:pt>
                <c:pt idx="5232">
                  <c:v>257.005</c:v>
                </c:pt>
                <c:pt idx="5233">
                  <c:v>258.005</c:v>
                </c:pt>
                <c:pt idx="5234">
                  <c:v>259.005</c:v>
                </c:pt>
                <c:pt idx="5235">
                  <c:v>260.005</c:v>
                </c:pt>
                <c:pt idx="5236">
                  <c:v>261.005</c:v>
                </c:pt>
                <c:pt idx="5237">
                  <c:v>262.005</c:v>
                </c:pt>
                <c:pt idx="5238">
                  <c:v>263.005</c:v>
                </c:pt>
                <c:pt idx="5239">
                  <c:v>264.005</c:v>
                </c:pt>
                <c:pt idx="5240">
                  <c:v>265.005</c:v>
                </c:pt>
                <c:pt idx="5241">
                  <c:v>266.005</c:v>
                </c:pt>
                <c:pt idx="5242">
                  <c:v>267.005</c:v>
                </c:pt>
                <c:pt idx="5243">
                  <c:v>268.005</c:v>
                </c:pt>
                <c:pt idx="5244">
                  <c:v>269.005</c:v>
                </c:pt>
                <c:pt idx="5245">
                  <c:v>270.005</c:v>
                </c:pt>
                <c:pt idx="5246">
                  <c:v>271.005</c:v>
                </c:pt>
                <c:pt idx="5247">
                  <c:v>272.005</c:v>
                </c:pt>
                <c:pt idx="5248">
                  <c:v>273.005</c:v>
                </c:pt>
                <c:pt idx="5249">
                  <c:v>274.005</c:v>
                </c:pt>
                <c:pt idx="5250">
                  <c:v>275.005</c:v>
                </c:pt>
                <c:pt idx="5251">
                  <c:v>276.005</c:v>
                </c:pt>
                <c:pt idx="5252">
                  <c:v>277.005</c:v>
                </c:pt>
                <c:pt idx="5253">
                  <c:v>278.005</c:v>
                </c:pt>
                <c:pt idx="5254">
                  <c:v>279.005</c:v>
                </c:pt>
                <c:pt idx="5255">
                  <c:v>280.005</c:v>
                </c:pt>
                <c:pt idx="5256">
                  <c:v>281.005</c:v>
                </c:pt>
                <c:pt idx="5257">
                  <c:v>282.005</c:v>
                </c:pt>
                <c:pt idx="5258">
                  <c:v>283.005</c:v>
                </c:pt>
                <c:pt idx="5259">
                  <c:v>284.005</c:v>
                </c:pt>
                <c:pt idx="5260">
                  <c:v>285.005</c:v>
                </c:pt>
                <c:pt idx="5261">
                  <c:v>286.005</c:v>
                </c:pt>
                <c:pt idx="5262">
                  <c:v>287.005</c:v>
                </c:pt>
                <c:pt idx="5263">
                  <c:v>288.005</c:v>
                </c:pt>
                <c:pt idx="5264">
                  <c:v>289.005</c:v>
                </c:pt>
                <c:pt idx="5265">
                  <c:v>290.005</c:v>
                </c:pt>
                <c:pt idx="5266">
                  <c:v>291.005</c:v>
                </c:pt>
                <c:pt idx="5267">
                  <c:v>292.005</c:v>
                </c:pt>
                <c:pt idx="5268">
                  <c:v>293.005</c:v>
                </c:pt>
                <c:pt idx="5269">
                  <c:v>294.005</c:v>
                </c:pt>
                <c:pt idx="5270">
                  <c:v>295.005</c:v>
                </c:pt>
                <c:pt idx="5271">
                  <c:v>296.005</c:v>
                </c:pt>
                <c:pt idx="5272">
                  <c:v>297.005</c:v>
                </c:pt>
                <c:pt idx="5273">
                  <c:v>298.005</c:v>
                </c:pt>
                <c:pt idx="5274">
                  <c:v>299.005</c:v>
                </c:pt>
                <c:pt idx="5275">
                  <c:v>300.005</c:v>
                </c:pt>
                <c:pt idx="5276">
                  <c:v>301.005</c:v>
                </c:pt>
                <c:pt idx="5277">
                  <c:v>302.005</c:v>
                </c:pt>
                <c:pt idx="5278">
                  <c:v>303.005</c:v>
                </c:pt>
                <c:pt idx="5279">
                  <c:v>304.005</c:v>
                </c:pt>
                <c:pt idx="5280">
                  <c:v>305.005</c:v>
                </c:pt>
                <c:pt idx="5281">
                  <c:v>306.005</c:v>
                </c:pt>
                <c:pt idx="5282">
                  <c:v>307.005</c:v>
                </c:pt>
                <c:pt idx="5283">
                  <c:v>308.005</c:v>
                </c:pt>
                <c:pt idx="5284">
                  <c:v>309.005</c:v>
                </c:pt>
                <c:pt idx="5285">
                  <c:v>310.005</c:v>
                </c:pt>
                <c:pt idx="5286">
                  <c:v>311.005</c:v>
                </c:pt>
                <c:pt idx="5287">
                  <c:v>312.005</c:v>
                </c:pt>
                <c:pt idx="5288">
                  <c:v>313.005</c:v>
                </c:pt>
                <c:pt idx="5289">
                  <c:v>314.005</c:v>
                </c:pt>
                <c:pt idx="5290">
                  <c:v>315.005</c:v>
                </c:pt>
                <c:pt idx="5291">
                  <c:v>316.005</c:v>
                </c:pt>
                <c:pt idx="5292">
                  <c:v>317.005</c:v>
                </c:pt>
                <c:pt idx="5293">
                  <c:v>318.005</c:v>
                </c:pt>
                <c:pt idx="5294">
                  <c:v>319.005</c:v>
                </c:pt>
                <c:pt idx="5295">
                  <c:v>320.005</c:v>
                </c:pt>
                <c:pt idx="5296">
                  <c:v>321.005</c:v>
                </c:pt>
                <c:pt idx="5297">
                  <c:v>322.005</c:v>
                </c:pt>
                <c:pt idx="5298">
                  <c:v>323.005</c:v>
                </c:pt>
                <c:pt idx="5299">
                  <c:v>324.005</c:v>
                </c:pt>
                <c:pt idx="5300">
                  <c:v>325.005</c:v>
                </c:pt>
                <c:pt idx="5301">
                  <c:v>326.005</c:v>
                </c:pt>
                <c:pt idx="5302">
                  <c:v>327.005</c:v>
                </c:pt>
                <c:pt idx="5303">
                  <c:v>328.005</c:v>
                </c:pt>
                <c:pt idx="5304">
                  <c:v>329.005</c:v>
                </c:pt>
                <c:pt idx="5305">
                  <c:v>330.005</c:v>
                </c:pt>
                <c:pt idx="5306">
                  <c:v>331.005</c:v>
                </c:pt>
                <c:pt idx="5307">
                  <c:v>332.005</c:v>
                </c:pt>
                <c:pt idx="5308">
                  <c:v>333.005</c:v>
                </c:pt>
                <c:pt idx="5309">
                  <c:v>334.005</c:v>
                </c:pt>
                <c:pt idx="5310">
                  <c:v>335.005</c:v>
                </c:pt>
                <c:pt idx="5311">
                  <c:v>336.005</c:v>
                </c:pt>
                <c:pt idx="5312">
                  <c:v>337.005</c:v>
                </c:pt>
                <c:pt idx="5313">
                  <c:v>338.005</c:v>
                </c:pt>
                <c:pt idx="5314">
                  <c:v>339.005</c:v>
                </c:pt>
                <c:pt idx="5315">
                  <c:v>340.005</c:v>
                </c:pt>
                <c:pt idx="5316">
                  <c:v>341.005</c:v>
                </c:pt>
                <c:pt idx="5317">
                  <c:v>342.005</c:v>
                </c:pt>
                <c:pt idx="5318">
                  <c:v>343.005</c:v>
                </c:pt>
                <c:pt idx="5319">
                  <c:v>344.005</c:v>
                </c:pt>
                <c:pt idx="5320">
                  <c:v>345.005</c:v>
                </c:pt>
                <c:pt idx="5321">
                  <c:v>346.005</c:v>
                </c:pt>
                <c:pt idx="5322">
                  <c:v>347.005</c:v>
                </c:pt>
                <c:pt idx="5323">
                  <c:v>348.005</c:v>
                </c:pt>
                <c:pt idx="5324">
                  <c:v>349.005</c:v>
                </c:pt>
                <c:pt idx="5325">
                  <c:v>350.005</c:v>
                </c:pt>
                <c:pt idx="5326">
                  <c:v>351.005</c:v>
                </c:pt>
                <c:pt idx="5327">
                  <c:v>352.005</c:v>
                </c:pt>
                <c:pt idx="5328">
                  <c:v>353.005</c:v>
                </c:pt>
                <c:pt idx="5329">
                  <c:v>354.005</c:v>
                </c:pt>
                <c:pt idx="5330">
                  <c:v>355.005</c:v>
                </c:pt>
                <c:pt idx="5331">
                  <c:v>356.005</c:v>
                </c:pt>
                <c:pt idx="5332">
                  <c:v>357.005</c:v>
                </c:pt>
                <c:pt idx="5333">
                  <c:v>358.005</c:v>
                </c:pt>
                <c:pt idx="5334">
                  <c:v>359.005</c:v>
                </c:pt>
                <c:pt idx="5335">
                  <c:v>360.005</c:v>
                </c:pt>
                <c:pt idx="5336">
                  <c:v>361.005</c:v>
                </c:pt>
                <c:pt idx="5337">
                  <c:v>362.005</c:v>
                </c:pt>
                <c:pt idx="5338">
                  <c:v>363.005</c:v>
                </c:pt>
                <c:pt idx="5339">
                  <c:v>364.005</c:v>
                </c:pt>
                <c:pt idx="5340">
                  <c:v>365.005</c:v>
                </c:pt>
                <c:pt idx="5341">
                  <c:v>366.005</c:v>
                </c:pt>
                <c:pt idx="5342">
                  <c:v>367.005</c:v>
                </c:pt>
                <c:pt idx="5343">
                  <c:v>368.005</c:v>
                </c:pt>
                <c:pt idx="5344">
                  <c:v>369.005</c:v>
                </c:pt>
                <c:pt idx="5345">
                  <c:v>370.005</c:v>
                </c:pt>
                <c:pt idx="5346">
                  <c:v>371.005</c:v>
                </c:pt>
                <c:pt idx="5347">
                  <c:v>372.005</c:v>
                </c:pt>
                <c:pt idx="5348">
                  <c:v>373.005</c:v>
                </c:pt>
                <c:pt idx="5349">
                  <c:v>374.005</c:v>
                </c:pt>
                <c:pt idx="5350">
                  <c:v>375.005</c:v>
                </c:pt>
                <c:pt idx="5351">
                  <c:v>376.005</c:v>
                </c:pt>
                <c:pt idx="5352">
                  <c:v>377.005</c:v>
                </c:pt>
                <c:pt idx="5353">
                  <c:v>378.005</c:v>
                </c:pt>
                <c:pt idx="5354">
                  <c:v>379.005</c:v>
                </c:pt>
                <c:pt idx="5355">
                  <c:v>380.005</c:v>
                </c:pt>
                <c:pt idx="5356">
                  <c:v>381.005</c:v>
                </c:pt>
                <c:pt idx="5357">
                  <c:v>382.005</c:v>
                </c:pt>
                <c:pt idx="5358">
                  <c:v>383.005</c:v>
                </c:pt>
                <c:pt idx="5359">
                  <c:v>384.005</c:v>
                </c:pt>
                <c:pt idx="5360">
                  <c:v>385.005</c:v>
                </c:pt>
                <c:pt idx="5361">
                  <c:v>386.005</c:v>
                </c:pt>
                <c:pt idx="5362">
                  <c:v>387.005</c:v>
                </c:pt>
                <c:pt idx="5363">
                  <c:v>388.005</c:v>
                </c:pt>
                <c:pt idx="5364">
                  <c:v>389.005</c:v>
                </c:pt>
                <c:pt idx="5365">
                  <c:v>390.005</c:v>
                </c:pt>
                <c:pt idx="5366">
                  <c:v>391.005</c:v>
                </c:pt>
                <c:pt idx="5367">
                  <c:v>392.005</c:v>
                </c:pt>
                <c:pt idx="5368">
                  <c:v>393.005</c:v>
                </c:pt>
                <c:pt idx="5369">
                  <c:v>394.005</c:v>
                </c:pt>
                <c:pt idx="5370">
                  <c:v>395.005</c:v>
                </c:pt>
                <c:pt idx="5371">
                  <c:v>396.005</c:v>
                </c:pt>
                <c:pt idx="5372">
                  <c:v>397.005</c:v>
                </c:pt>
                <c:pt idx="5373">
                  <c:v>398.005</c:v>
                </c:pt>
                <c:pt idx="5374">
                  <c:v>399.005</c:v>
                </c:pt>
                <c:pt idx="5375">
                  <c:v>400.005</c:v>
                </c:pt>
                <c:pt idx="5376">
                  <c:v>401.005</c:v>
                </c:pt>
                <c:pt idx="5377">
                  <c:v>402.005</c:v>
                </c:pt>
                <c:pt idx="5378">
                  <c:v>403.005</c:v>
                </c:pt>
                <c:pt idx="5379">
                  <c:v>404.005</c:v>
                </c:pt>
                <c:pt idx="5380">
                  <c:v>405.005</c:v>
                </c:pt>
                <c:pt idx="5381">
                  <c:v>406.005</c:v>
                </c:pt>
                <c:pt idx="5382">
                  <c:v>407.005</c:v>
                </c:pt>
                <c:pt idx="5383">
                  <c:v>408.005</c:v>
                </c:pt>
                <c:pt idx="5384">
                  <c:v>409.005</c:v>
                </c:pt>
                <c:pt idx="5385">
                  <c:v>410.005</c:v>
                </c:pt>
                <c:pt idx="5386">
                  <c:v>411.005</c:v>
                </c:pt>
                <c:pt idx="5387">
                  <c:v>412.005</c:v>
                </c:pt>
                <c:pt idx="5388">
                  <c:v>413.005</c:v>
                </c:pt>
                <c:pt idx="5389">
                  <c:v>414.005</c:v>
                </c:pt>
                <c:pt idx="5390">
                  <c:v>415.005</c:v>
                </c:pt>
                <c:pt idx="5391">
                  <c:v>416.005</c:v>
                </c:pt>
                <c:pt idx="5392">
                  <c:v>417.005</c:v>
                </c:pt>
                <c:pt idx="5393">
                  <c:v>418.005</c:v>
                </c:pt>
                <c:pt idx="5394">
                  <c:v>419.005</c:v>
                </c:pt>
                <c:pt idx="5395">
                  <c:v>420.005</c:v>
                </c:pt>
                <c:pt idx="5396">
                  <c:v>421.005</c:v>
                </c:pt>
                <c:pt idx="5397">
                  <c:v>422.005</c:v>
                </c:pt>
                <c:pt idx="5398">
                  <c:v>423.005</c:v>
                </c:pt>
                <c:pt idx="5399">
                  <c:v>424.005</c:v>
                </c:pt>
                <c:pt idx="5400">
                  <c:v>425.005</c:v>
                </c:pt>
                <c:pt idx="5401">
                  <c:v>426.005</c:v>
                </c:pt>
                <c:pt idx="5402">
                  <c:v>427.005</c:v>
                </c:pt>
                <c:pt idx="5403">
                  <c:v>428.005</c:v>
                </c:pt>
                <c:pt idx="5404">
                  <c:v>429.005</c:v>
                </c:pt>
                <c:pt idx="5405">
                  <c:v>430.005</c:v>
                </c:pt>
                <c:pt idx="5406">
                  <c:v>431.005</c:v>
                </c:pt>
                <c:pt idx="5407">
                  <c:v>432.005</c:v>
                </c:pt>
                <c:pt idx="5408">
                  <c:v>433.005</c:v>
                </c:pt>
                <c:pt idx="5409">
                  <c:v>434.005</c:v>
                </c:pt>
                <c:pt idx="5410">
                  <c:v>435.005</c:v>
                </c:pt>
                <c:pt idx="5411">
                  <c:v>436.005</c:v>
                </c:pt>
                <c:pt idx="5412">
                  <c:v>437.005</c:v>
                </c:pt>
                <c:pt idx="5413">
                  <c:v>438.005</c:v>
                </c:pt>
                <c:pt idx="5414">
                  <c:v>439.005</c:v>
                </c:pt>
                <c:pt idx="5415">
                  <c:v>440.005</c:v>
                </c:pt>
                <c:pt idx="5416">
                  <c:v>441.005</c:v>
                </c:pt>
                <c:pt idx="5417">
                  <c:v>442.005</c:v>
                </c:pt>
                <c:pt idx="5418">
                  <c:v>443.005</c:v>
                </c:pt>
                <c:pt idx="5419">
                  <c:v>444.005</c:v>
                </c:pt>
                <c:pt idx="5420">
                  <c:v>445.005</c:v>
                </c:pt>
                <c:pt idx="5421">
                  <c:v>446.005</c:v>
                </c:pt>
                <c:pt idx="5422">
                  <c:v>447.005</c:v>
                </c:pt>
                <c:pt idx="5423">
                  <c:v>448.005</c:v>
                </c:pt>
                <c:pt idx="5424">
                  <c:v>449.005</c:v>
                </c:pt>
                <c:pt idx="5425">
                  <c:v>450.005</c:v>
                </c:pt>
                <c:pt idx="5426">
                  <c:v>451.005</c:v>
                </c:pt>
                <c:pt idx="5427">
                  <c:v>452.005</c:v>
                </c:pt>
                <c:pt idx="5428">
                  <c:v>453.005</c:v>
                </c:pt>
                <c:pt idx="5429">
                  <c:v>454.005</c:v>
                </c:pt>
                <c:pt idx="5430">
                  <c:v>455.005</c:v>
                </c:pt>
                <c:pt idx="5431">
                  <c:v>456.005</c:v>
                </c:pt>
                <c:pt idx="5432">
                  <c:v>457.005</c:v>
                </c:pt>
                <c:pt idx="5433">
                  <c:v>458.005</c:v>
                </c:pt>
                <c:pt idx="5434">
                  <c:v>459.005</c:v>
                </c:pt>
                <c:pt idx="5435">
                  <c:v>460.005</c:v>
                </c:pt>
                <c:pt idx="5436">
                  <c:v>461.005</c:v>
                </c:pt>
                <c:pt idx="5437">
                  <c:v>462.005</c:v>
                </c:pt>
                <c:pt idx="5438">
                  <c:v>463.005</c:v>
                </c:pt>
                <c:pt idx="5439">
                  <c:v>464.005</c:v>
                </c:pt>
                <c:pt idx="5440">
                  <c:v>465.005</c:v>
                </c:pt>
                <c:pt idx="5441">
                  <c:v>466.005</c:v>
                </c:pt>
                <c:pt idx="5442">
                  <c:v>467.005</c:v>
                </c:pt>
                <c:pt idx="5443">
                  <c:v>468.005</c:v>
                </c:pt>
                <c:pt idx="5444">
                  <c:v>469.005</c:v>
                </c:pt>
                <c:pt idx="5445">
                  <c:v>470.005</c:v>
                </c:pt>
                <c:pt idx="5446">
                  <c:v>471.005</c:v>
                </c:pt>
                <c:pt idx="5447">
                  <c:v>472.005</c:v>
                </c:pt>
                <c:pt idx="5448">
                  <c:v>473.005</c:v>
                </c:pt>
                <c:pt idx="5449">
                  <c:v>474.005</c:v>
                </c:pt>
                <c:pt idx="5450">
                  <c:v>475.005</c:v>
                </c:pt>
                <c:pt idx="5451">
                  <c:v>476.005</c:v>
                </c:pt>
                <c:pt idx="5452">
                  <c:v>477.005</c:v>
                </c:pt>
                <c:pt idx="5453">
                  <c:v>478.005</c:v>
                </c:pt>
                <c:pt idx="5454">
                  <c:v>479.005</c:v>
                </c:pt>
                <c:pt idx="5455">
                  <c:v>480.005</c:v>
                </c:pt>
                <c:pt idx="5456">
                  <c:v>481.005</c:v>
                </c:pt>
                <c:pt idx="5457">
                  <c:v>482.005</c:v>
                </c:pt>
                <c:pt idx="5458">
                  <c:v>483.005</c:v>
                </c:pt>
                <c:pt idx="5459">
                  <c:v>484.005</c:v>
                </c:pt>
                <c:pt idx="5460">
                  <c:v>485.005</c:v>
                </c:pt>
                <c:pt idx="5461">
                  <c:v>486.005</c:v>
                </c:pt>
                <c:pt idx="5462">
                  <c:v>487.005</c:v>
                </c:pt>
                <c:pt idx="5463">
                  <c:v>488.005</c:v>
                </c:pt>
                <c:pt idx="5464">
                  <c:v>489.005</c:v>
                </c:pt>
                <c:pt idx="5465">
                  <c:v>490.005</c:v>
                </c:pt>
                <c:pt idx="5466">
                  <c:v>491.005</c:v>
                </c:pt>
                <c:pt idx="5467">
                  <c:v>492.005</c:v>
                </c:pt>
                <c:pt idx="5468">
                  <c:v>493.00068099999999</c:v>
                </c:pt>
                <c:pt idx="5469">
                  <c:v>493.97619900000001</c:v>
                </c:pt>
                <c:pt idx="5470">
                  <c:v>494.93427700000001</c:v>
                </c:pt>
                <c:pt idx="5471">
                  <c:v>495.87783999999999</c:v>
                </c:pt>
                <c:pt idx="5472">
                  <c:v>496.81003900000002</c:v>
                </c:pt>
                <c:pt idx="5473">
                  <c:v>497.73431799999997</c:v>
                </c:pt>
                <c:pt idx="5474">
                  <c:v>498.65448900000001</c:v>
                </c:pt>
                <c:pt idx="5475">
                  <c:v>499.57484899999997</c:v>
                </c:pt>
                <c:pt idx="5476">
                  <c:v>500.50032599999997</c:v>
                </c:pt>
                <c:pt idx="5477">
                  <c:v>501.43670300000002</c:v>
                </c:pt>
                <c:pt idx="5478">
                  <c:v>502.39091999999999</c:v>
                </c:pt>
                <c:pt idx="5479">
                  <c:v>503.37154099999998</c:v>
                </c:pt>
                <c:pt idx="5480">
                  <c:v>504.37154099999998</c:v>
                </c:pt>
                <c:pt idx="5481">
                  <c:v>505.37154099999998</c:v>
                </c:pt>
                <c:pt idx="5482">
                  <c:v>506.37154099999998</c:v>
                </c:pt>
                <c:pt idx="5483">
                  <c:v>507.37154099999998</c:v>
                </c:pt>
                <c:pt idx="5484">
                  <c:v>508.37154099999998</c:v>
                </c:pt>
                <c:pt idx="5485">
                  <c:v>509.37154099999998</c:v>
                </c:pt>
                <c:pt idx="5486">
                  <c:v>510.37154099999998</c:v>
                </c:pt>
                <c:pt idx="5487">
                  <c:v>511.37154099999998</c:v>
                </c:pt>
                <c:pt idx="5488">
                  <c:v>512.37154099999998</c:v>
                </c:pt>
                <c:pt idx="5489">
                  <c:v>513.37154099999998</c:v>
                </c:pt>
                <c:pt idx="5490">
                  <c:v>514.37154099999998</c:v>
                </c:pt>
                <c:pt idx="5491">
                  <c:v>515.37154099999998</c:v>
                </c:pt>
                <c:pt idx="5492">
                  <c:v>516.37154099999998</c:v>
                </c:pt>
                <c:pt idx="5493">
                  <c:v>517.37154099999998</c:v>
                </c:pt>
                <c:pt idx="5494">
                  <c:v>518.37154099999998</c:v>
                </c:pt>
                <c:pt idx="5495">
                  <c:v>519.37154099999998</c:v>
                </c:pt>
                <c:pt idx="5496">
                  <c:v>520.37154099999998</c:v>
                </c:pt>
                <c:pt idx="5497">
                  <c:v>521.37154099999998</c:v>
                </c:pt>
                <c:pt idx="5498">
                  <c:v>522.37154099999998</c:v>
                </c:pt>
                <c:pt idx="5499">
                  <c:v>523.37154099999998</c:v>
                </c:pt>
                <c:pt idx="5500">
                  <c:v>524.37154099999998</c:v>
                </c:pt>
                <c:pt idx="5501">
                  <c:v>525.37154099999998</c:v>
                </c:pt>
                <c:pt idx="5502">
                  <c:v>526.37154099999998</c:v>
                </c:pt>
                <c:pt idx="5503">
                  <c:v>527.37154099999998</c:v>
                </c:pt>
                <c:pt idx="5504">
                  <c:v>528.37154099999998</c:v>
                </c:pt>
                <c:pt idx="5505">
                  <c:v>529.37154099999998</c:v>
                </c:pt>
                <c:pt idx="5506">
                  <c:v>530.37154099999998</c:v>
                </c:pt>
                <c:pt idx="5507">
                  <c:v>531.37154099999998</c:v>
                </c:pt>
                <c:pt idx="5508">
                  <c:v>532.37154099999998</c:v>
                </c:pt>
                <c:pt idx="5509">
                  <c:v>533.37154099999998</c:v>
                </c:pt>
                <c:pt idx="5510">
                  <c:v>534.37154099999998</c:v>
                </c:pt>
                <c:pt idx="5511">
                  <c:v>535.37154099999998</c:v>
                </c:pt>
                <c:pt idx="5512">
                  <c:v>536.37154099999998</c:v>
                </c:pt>
                <c:pt idx="5513">
                  <c:v>537.37154099999998</c:v>
                </c:pt>
                <c:pt idx="5514">
                  <c:v>538.37154099999998</c:v>
                </c:pt>
                <c:pt idx="5515">
                  <c:v>539.37154099999998</c:v>
                </c:pt>
                <c:pt idx="5516">
                  <c:v>540.37154099999998</c:v>
                </c:pt>
                <c:pt idx="5517">
                  <c:v>541.37154099999998</c:v>
                </c:pt>
                <c:pt idx="5518">
                  <c:v>542.37154099999998</c:v>
                </c:pt>
                <c:pt idx="5519">
                  <c:v>543.37154099999998</c:v>
                </c:pt>
                <c:pt idx="5520">
                  <c:v>544.37154099999998</c:v>
                </c:pt>
                <c:pt idx="5521">
                  <c:v>545.37154099999998</c:v>
                </c:pt>
                <c:pt idx="5522">
                  <c:v>546.37154099999998</c:v>
                </c:pt>
                <c:pt idx="5523">
                  <c:v>547.37154099999998</c:v>
                </c:pt>
                <c:pt idx="5524">
                  <c:v>548.37154099999998</c:v>
                </c:pt>
                <c:pt idx="5525">
                  <c:v>549.37154099999998</c:v>
                </c:pt>
                <c:pt idx="5526">
                  <c:v>550.37154099999998</c:v>
                </c:pt>
                <c:pt idx="5527">
                  <c:v>551.37154099999998</c:v>
                </c:pt>
                <c:pt idx="5528">
                  <c:v>552.37154099999998</c:v>
                </c:pt>
                <c:pt idx="5529">
                  <c:v>553.37154099999998</c:v>
                </c:pt>
                <c:pt idx="5530">
                  <c:v>554.37154099999998</c:v>
                </c:pt>
                <c:pt idx="5531">
                  <c:v>555.37154099999998</c:v>
                </c:pt>
                <c:pt idx="5532">
                  <c:v>556.37154099999998</c:v>
                </c:pt>
                <c:pt idx="5533">
                  <c:v>557.37154099999998</c:v>
                </c:pt>
                <c:pt idx="5534">
                  <c:v>558.37154099999998</c:v>
                </c:pt>
                <c:pt idx="5535">
                  <c:v>559.37154099999998</c:v>
                </c:pt>
                <c:pt idx="5536">
                  <c:v>560.37154099999998</c:v>
                </c:pt>
                <c:pt idx="5537">
                  <c:v>561.37154099999998</c:v>
                </c:pt>
                <c:pt idx="5538">
                  <c:v>562.37154099999998</c:v>
                </c:pt>
                <c:pt idx="5539">
                  <c:v>563.37154099999998</c:v>
                </c:pt>
                <c:pt idx="5540">
                  <c:v>564.37154099999998</c:v>
                </c:pt>
                <c:pt idx="5541">
                  <c:v>565.37154099999998</c:v>
                </c:pt>
                <c:pt idx="5542">
                  <c:v>566.37154099999998</c:v>
                </c:pt>
                <c:pt idx="5543">
                  <c:v>567.37154099999998</c:v>
                </c:pt>
                <c:pt idx="5544">
                  <c:v>568.37154099999998</c:v>
                </c:pt>
                <c:pt idx="5545">
                  <c:v>569.37154099999998</c:v>
                </c:pt>
                <c:pt idx="5546">
                  <c:v>570.37154099999998</c:v>
                </c:pt>
                <c:pt idx="5547">
                  <c:v>571.37154099999998</c:v>
                </c:pt>
                <c:pt idx="5548">
                  <c:v>572.37154099999998</c:v>
                </c:pt>
                <c:pt idx="5549">
                  <c:v>573.37154099999998</c:v>
                </c:pt>
                <c:pt idx="5550">
                  <c:v>574.37154099999998</c:v>
                </c:pt>
                <c:pt idx="5551">
                  <c:v>575.37154099999998</c:v>
                </c:pt>
                <c:pt idx="5552">
                  <c:v>576.37154099999998</c:v>
                </c:pt>
                <c:pt idx="5553">
                  <c:v>577.37154099999998</c:v>
                </c:pt>
                <c:pt idx="5554">
                  <c:v>578.37154099999998</c:v>
                </c:pt>
                <c:pt idx="5555">
                  <c:v>579.37154099999998</c:v>
                </c:pt>
                <c:pt idx="5556">
                  <c:v>580.37154099999998</c:v>
                </c:pt>
                <c:pt idx="5557">
                  <c:v>581.37154099999998</c:v>
                </c:pt>
                <c:pt idx="5558">
                  <c:v>582.37154099999998</c:v>
                </c:pt>
                <c:pt idx="5559">
                  <c:v>583.37154099999998</c:v>
                </c:pt>
                <c:pt idx="5560">
                  <c:v>584.37154099999998</c:v>
                </c:pt>
                <c:pt idx="5561">
                  <c:v>585.37154099999998</c:v>
                </c:pt>
                <c:pt idx="5562">
                  <c:v>586.37154099999998</c:v>
                </c:pt>
                <c:pt idx="5563">
                  <c:v>587.37154099999998</c:v>
                </c:pt>
                <c:pt idx="5564">
                  <c:v>588.37154099999998</c:v>
                </c:pt>
                <c:pt idx="5565">
                  <c:v>589.37154099999998</c:v>
                </c:pt>
                <c:pt idx="5566">
                  <c:v>590.37154099999998</c:v>
                </c:pt>
                <c:pt idx="5567">
                  <c:v>591.37154099999998</c:v>
                </c:pt>
                <c:pt idx="5568">
                  <c:v>592.37154099999998</c:v>
                </c:pt>
                <c:pt idx="5569">
                  <c:v>593.37154099999998</c:v>
                </c:pt>
                <c:pt idx="5570">
                  <c:v>594.37154099999998</c:v>
                </c:pt>
                <c:pt idx="5571">
                  <c:v>595.37154099999998</c:v>
                </c:pt>
                <c:pt idx="5572">
                  <c:v>596.37154099999998</c:v>
                </c:pt>
                <c:pt idx="5573">
                  <c:v>597.37154099999998</c:v>
                </c:pt>
                <c:pt idx="5574">
                  <c:v>598.37154099999998</c:v>
                </c:pt>
                <c:pt idx="5575">
                  <c:v>599.37154099999998</c:v>
                </c:pt>
                <c:pt idx="5576">
                  <c:v>600.37154099999998</c:v>
                </c:pt>
                <c:pt idx="5577">
                  <c:v>601.37154099999998</c:v>
                </c:pt>
                <c:pt idx="5578">
                  <c:v>602.37154099999998</c:v>
                </c:pt>
                <c:pt idx="5579">
                  <c:v>603.37154099999998</c:v>
                </c:pt>
                <c:pt idx="5580">
                  <c:v>604.37154099999998</c:v>
                </c:pt>
                <c:pt idx="5581">
                  <c:v>605.37154099999998</c:v>
                </c:pt>
                <c:pt idx="5582">
                  <c:v>606.37154099999998</c:v>
                </c:pt>
                <c:pt idx="5583">
                  <c:v>607.37154099999998</c:v>
                </c:pt>
                <c:pt idx="5584">
                  <c:v>608.37154099999998</c:v>
                </c:pt>
                <c:pt idx="5585">
                  <c:v>609.37154099999998</c:v>
                </c:pt>
                <c:pt idx="5586">
                  <c:v>610.37154099999998</c:v>
                </c:pt>
                <c:pt idx="5587">
                  <c:v>611.37154099999998</c:v>
                </c:pt>
                <c:pt idx="5588">
                  <c:v>612.37154099999998</c:v>
                </c:pt>
                <c:pt idx="5589">
                  <c:v>613.37154099999998</c:v>
                </c:pt>
                <c:pt idx="5590">
                  <c:v>614.37154099999998</c:v>
                </c:pt>
                <c:pt idx="5591">
                  <c:v>615.37154099999998</c:v>
                </c:pt>
                <c:pt idx="5592">
                  <c:v>616.37154099999998</c:v>
                </c:pt>
                <c:pt idx="5593">
                  <c:v>617.37154099999998</c:v>
                </c:pt>
                <c:pt idx="5594">
                  <c:v>618.37154099999998</c:v>
                </c:pt>
                <c:pt idx="5595">
                  <c:v>619.37154099999998</c:v>
                </c:pt>
                <c:pt idx="5596">
                  <c:v>620.37154099999998</c:v>
                </c:pt>
                <c:pt idx="5597">
                  <c:v>621.37154099999998</c:v>
                </c:pt>
                <c:pt idx="5598">
                  <c:v>622.37154099999998</c:v>
                </c:pt>
                <c:pt idx="5599">
                  <c:v>623.37154099999998</c:v>
                </c:pt>
                <c:pt idx="5600">
                  <c:v>624.37154099999998</c:v>
                </c:pt>
                <c:pt idx="5601">
                  <c:v>625.37154099999998</c:v>
                </c:pt>
                <c:pt idx="5602">
                  <c:v>626.37154099999998</c:v>
                </c:pt>
                <c:pt idx="5603">
                  <c:v>627.37154099999998</c:v>
                </c:pt>
                <c:pt idx="5604">
                  <c:v>628.37154099999998</c:v>
                </c:pt>
                <c:pt idx="5605">
                  <c:v>629.37154099999998</c:v>
                </c:pt>
                <c:pt idx="5606">
                  <c:v>630.37154099999998</c:v>
                </c:pt>
                <c:pt idx="5607">
                  <c:v>631.37154099999998</c:v>
                </c:pt>
                <c:pt idx="5608">
                  <c:v>632.37154099999998</c:v>
                </c:pt>
                <c:pt idx="5609">
                  <c:v>633.37154099999998</c:v>
                </c:pt>
                <c:pt idx="5610">
                  <c:v>634.37154099999998</c:v>
                </c:pt>
                <c:pt idx="5611">
                  <c:v>635.37154099999998</c:v>
                </c:pt>
                <c:pt idx="5612">
                  <c:v>636.37154099999998</c:v>
                </c:pt>
                <c:pt idx="5613">
                  <c:v>637.37154099999998</c:v>
                </c:pt>
                <c:pt idx="5614">
                  <c:v>638.37154099999998</c:v>
                </c:pt>
                <c:pt idx="5615">
                  <c:v>639.37154099999998</c:v>
                </c:pt>
                <c:pt idx="5616">
                  <c:v>640.37154099999998</c:v>
                </c:pt>
                <c:pt idx="5617">
                  <c:v>641.37154099999998</c:v>
                </c:pt>
                <c:pt idx="5618">
                  <c:v>642.37154099999998</c:v>
                </c:pt>
                <c:pt idx="5619">
                  <c:v>643.37154099999998</c:v>
                </c:pt>
                <c:pt idx="5620">
                  <c:v>644.37154099999998</c:v>
                </c:pt>
                <c:pt idx="5621">
                  <c:v>645.37154099999998</c:v>
                </c:pt>
                <c:pt idx="5622">
                  <c:v>646.37154099999998</c:v>
                </c:pt>
                <c:pt idx="5623">
                  <c:v>647.37154099999998</c:v>
                </c:pt>
                <c:pt idx="5624">
                  <c:v>648.37154099999998</c:v>
                </c:pt>
                <c:pt idx="5625">
                  <c:v>649.37154099999998</c:v>
                </c:pt>
                <c:pt idx="5626">
                  <c:v>650.37154099999998</c:v>
                </c:pt>
                <c:pt idx="5627">
                  <c:v>651.37154099999998</c:v>
                </c:pt>
                <c:pt idx="5628">
                  <c:v>652.37154099999998</c:v>
                </c:pt>
                <c:pt idx="5629">
                  <c:v>653.37154099999998</c:v>
                </c:pt>
                <c:pt idx="5630">
                  <c:v>654.37154099999998</c:v>
                </c:pt>
                <c:pt idx="5631">
                  <c:v>655.37154099999998</c:v>
                </c:pt>
                <c:pt idx="5632">
                  <c:v>656.37154099999998</c:v>
                </c:pt>
                <c:pt idx="5633">
                  <c:v>657.37154099999998</c:v>
                </c:pt>
                <c:pt idx="5634">
                  <c:v>658.37154099999998</c:v>
                </c:pt>
                <c:pt idx="5635">
                  <c:v>659.37154099999998</c:v>
                </c:pt>
                <c:pt idx="5636">
                  <c:v>660.37154099999998</c:v>
                </c:pt>
                <c:pt idx="5637">
                  <c:v>661.37154099999998</c:v>
                </c:pt>
                <c:pt idx="5638">
                  <c:v>662.37154099999998</c:v>
                </c:pt>
                <c:pt idx="5639">
                  <c:v>663.37154099999998</c:v>
                </c:pt>
                <c:pt idx="5640">
                  <c:v>664.37154099999998</c:v>
                </c:pt>
                <c:pt idx="5641">
                  <c:v>665.37154099999998</c:v>
                </c:pt>
                <c:pt idx="5642">
                  <c:v>666.37154099999998</c:v>
                </c:pt>
                <c:pt idx="5643">
                  <c:v>667.37154099999998</c:v>
                </c:pt>
                <c:pt idx="5644">
                  <c:v>668.37154099999998</c:v>
                </c:pt>
                <c:pt idx="5645">
                  <c:v>669.37154099999998</c:v>
                </c:pt>
                <c:pt idx="5646">
                  <c:v>670.37154099999998</c:v>
                </c:pt>
                <c:pt idx="5647">
                  <c:v>671.37154099999998</c:v>
                </c:pt>
                <c:pt idx="5648">
                  <c:v>672.37154099999998</c:v>
                </c:pt>
                <c:pt idx="5649">
                  <c:v>673.37154099999998</c:v>
                </c:pt>
                <c:pt idx="5650">
                  <c:v>674.37154099999998</c:v>
                </c:pt>
                <c:pt idx="5651">
                  <c:v>675.37154099999998</c:v>
                </c:pt>
                <c:pt idx="5652">
                  <c:v>676.37154099999998</c:v>
                </c:pt>
                <c:pt idx="5653">
                  <c:v>677.37154099999998</c:v>
                </c:pt>
                <c:pt idx="5654">
                  <c:v>678.37154099999998</c:v>
                </c:pt>
                <c:pt idx="5655">
                  <c:v>679.37154099999998</c:v>
                </c:pt>
                <c:pt idx="5656">
                  <c:v>680.37154099999998</c:v>
                </c:pt>
                <c:pt idx="5657">
                  <c:v>681.37154099999998</c:v>
                </c:pt>
                <c:pt idx="5658">
                  <c:v>682.37154099999998</c:v>
                </c:pt>
                <c:pt idx="5659">
                  <c:v>683.37154099999998</c:v>
                </c:pt>
                <c:pt idx="5660">
                  <c:v>684.37154099999998</c:v>
                </c:pt>
                <c:pt idx="5661">
                  <c:v>685.37154099999998</c:v>
                </c:pt>
                <c:pt idx="5662">
                  <c:v>686.37154099999998</c:v>
                </c:pt>
                <c:pt idx="5663">
                  <c:v>687.37154099999998</c:v>
                </c:pt>
                <c:pt idx="5664">
                  <c:v>688.37154099999998</c:v>
                </c:pt>
                <c:pt idx="5665">
                  <c:v>689.37154099999998</c:v>
                </c:pt>
                <c:pt idx="5666">
                  <c:v>690.37154099999998</c:v>
                </c:pt>
                <c:pt idx="5667">
                  <c:v>691.37154099999998</c:v>
                </c:pt>
                <c:pt idx="5668">
                  <c:v>692.37154099999998</c:v>
                </c:pt>
                <c:pt idx="5669">
                  <c:v>693.37154099999998</c:v>
                </c:pt>
                <c:pt idx="5670">
                  <c:v>694.37154099999998</c:v>
                </c:pt>
                <c:pt idx="5671">
                  <c:v>695.37154099999998</c:v>
                </c:pt>
                <c:pt idx="5672">
                  <c:v>696.37154099999998</c:v>
                </c:pt>
                <c:pt idx="5673">
                  <c:v>697.37154099999998</c:v>
                </c:pt>
                <c:pt idx="5674">
                  <c:v>698.37154099999998</c:v>
                </c:pt>
                <c:pt idx="5675">
                  <c:v>699.37154099999998</c:v>
                </c:pt>
                <c:pt idx="5676">
                  <c:v>700.37154099999998</c:v>
                </c:pt>
                <c:pt idx="5677">
                  <c:v>701.37154099999998</c:v>
                </c:pt>
                <c:pt idx="5678">
                  <c:v>702.37154099999998</c:v>
                </c:pt>
                <c:pt idx="5679">
                  <c:v>703.37154099999998</c:v>
                </c:pt>
                <c:pt idx="5680">
                  <c:v>704.37154099999998</c:v>
                </c:pt>
                <c:pt idx="5681">
                  <c:v>705.37154099999998</c:v>
                </c:pt>
                <c:pt idx="5682">
                  <c:v>706.37154099999998</c:v>
                </c:pt>
                <c:pt idx="5683">
                  <c:v>707.37154099999998</c:v>
                </c:pt>
                <c:pt idx="5684">
                  <c:v>708.37154099999998</c:v>
                </c:pt>
                <c:pt idx="5685">
                  <c:v>709.37154099999998</c:v>
                </c:pt>
                <c:pt idx="5686">
                  <c:v>710.37154099999998</c:v>
                </c:pt>
                <c:pt idx="5687">
                  <c:v>711.37154099999998</c:v>
                </c:pt>
                <c:pt idx="5688">
                  <c:v>712.37154099999998</c:v>
                </c:pt>
                <c:pt idx="5689">
                  <c:v>713.37154099999998</c:v>
                </c:pt>
                <c:pt idx="5690">
                  <c:v>714.37154099999998</c:v>
                </c:pt>
                <c:pt idx="5691">
                  <c:v>715.37154099999998</c:v>
                </c:pt>
                <c:pt idx="5692">
                  <c:v>716.37154099999998</c:v>
                </c:pt>
                <c:pt idx="5693">
                  <c:v>717.37154099999998</c:v>
                </c:pt>
                <c:pt idx="5694">
                  <c:v>718.37154099999998</c:v>
                </c:pt>
                <c:pt idx="5695">
                  <c:v>719.37154099999998</c:v>
                </c:pt>
                <c:pt idx="5696">
                  <c:v>720.37154099999998</c:v>
                </c:pt>
                <c:pt idx="5697">
                  <c:v>721.37154099999998</c:v>
                </c:pt>
                <c:pt idx="5698">
                  <c:v>722.37154099999998</c:v>
                </c:pt>
                <c:pt idx="5699">
                  <c:v>723.37154099999998</c:v>
                </c:pt>
                <c:pt idx="5700">
                  <c:v>724.37154099999998</c:v>
                </c:pt>
                <c:pt idx="5701">
                  <c:v>725.37154099999998</c:v>
                </c:pt>
                <c:pt idx="5702">
                  <c:v>726.37154099999998</c:v>
                </c:pt>
                <c:pt idx="5703">
                  <c:v>727.37154099999998</c:v>
                </c:pt>
                <c:pt idx="5704">
                  <c:v>728.37154099999998</c:v>
                </c:pt>
                <c:pt idx="5705">
                  <c:v>729.37154099999998</c:v>
                </c:pt>
                <c:pt idx="5706">
                  <c:v>730.37154099999998</c:v>
                </c:pt>
                <c:pt idx="5707">
                  <c:v>731.37154099999998</c:v>
                </c:pt>
                <c:pt idx="5708">
                  <c:v>732.37154099999998</c:v>
                </c:pt>
                <c:pt idx="5709">
                  <c:v>733.37154099999998</c:v>
                </c:pt>
                <c:pt idx="5710">
                  <c:v>734.37154099999998</c:v>
                </c:pt>
                <c:pt idx="5711">
                  <c:v>735.37154099999998</c:v>
                </c:pt>
                <c:pt idx="5712">
                  <c:v>736.37154099999998</c:v>
                </c:pt>
                <c:pt idx="5713">
                  <c:v>737.37154099999998</c:v>
                </c:pt>
                <c:pt idx="5714">
                  <c:v>738.37154099999998</c:v>
                </c:pt>
                <c:pt idx="5715">
                  <c:v>739.37154099999998</c:v>
                </c:pt>
                <c:pt idx="5716">
                  <c:v>740.37154099999998</c:v>
                </c:pt>
                <c:pt idx="5717">
                  <c:v>741.37154099999998</c:v>
                </c:pt>
                <c:pt idx="5718">
                  <c:v>742.37154099999998</c:v>
                </c:pt>
                <c:pt idx="5719">
                  <c:v>743.37154099999998</c:v>
                </c:pt>
                <c:pt idx="5720">
                  <c:v>744.37154099999998</c:v>
                </c:pt>
                <c:pt idx="5721">
                  <c:v>745.37154099999998</c:v>
                </c:pt>
                <c:pt idx="5722">
                  <c:v>746.37154099999998</c:v>
                </c:pt>
                <c:pt idx="5723">
                  <c:v>747.37154099999998</c:v>
                </c:pt>
                <c:pt idx="5724">
                  <c:v>748.37154099999998</c:v>
                </c:pt>
                <c:pt idx="5725">
                  <c:v>749.37154099999998</c:v>
                </c:pt>
                <c:pt idx="5726">
                  <c:v>750.37154099999998</c:v>
                </c:pt>
                <c:pt idx="5727">
                  <c:v>751.37154099999998</c:v>
                </c:pt>
                <c:pt idx="5728">
                  <c:v>752.37154099999998</c:v>
                </c:pt>
                <c:pt idx="5729">
                  <c:v>753.37154099999998</c:v>
                </c:pt>
                <c:pt idx="5730">
                  <c:v>754.37154099999998</c:v>
                </c:pt>
                <c:pt idx="5731">
                  <c:v>755.37154099999998</c:v>
                </c:pt>
                <c:pt idx="5732">
                  <c:v>756.37154099999998</c:v>
                </c:pt>
                <c:pt idx="5733">
                  <c:v>757.37154099999998</c:v>
                </c:pt>
                <c:pt idx="5734">
                  <c:v>758.37154099999998</c:v>
                </c:pt>
                <c:pt idx="5735">
                  <c:v>759.37154099999998</c:v>
                </c:pt>
                <c:pt idx="5736">
                  <c:v>760.37154099999998</c:v>
                </c:pt>
                <c:pt idx="5737">
                  <c:v>761.37154099999998</c:v>
                </c:pt>
                <c:pt idx="5738">
                  <c:v>762.37154099999998</c:v>
                </c:pt>
                <c:pt idx="5739">
                  <c:v>763.37154099999998</c:v>
                </c:pt>
                <c:pt idx="5740">
                  <c:v>764.37154099999998</c:v>
                </c:pt>
                <c:pt idx="5741">
                  <c:v>765.37154099999998</c:v>
                </c:pt>
                <c:pt idx="5742">
                  <c:v>766.37154099999998</c:v>
                </c:pt>
                <c:pt idx="5743">
                  <c:v>767.37154099999998</c:v>
                </c:pt>
                <c:pt idx="5744">
                  <c:v>768.37154099999998</c:v>
                </c:pt>
                <c:pt idx="5745">
                  <c:v>769.37154099999998</c:v>
                </c:pt>
                <c:pt idx="5746">
                  <c:v>770.37154099999998</c:v>
                </c:pt>
                <c:pt idx="5747">
                  <c:v>771.37154099999998</c:v>
                </c:pt>
                <c:pt idx="5748">
                  <c:v>772.37154099999998</c:v>
                </c:pt>
                <c:pt idx="5749">
                  <c:v>773.37154099999998</c:v>
                </c:pt>
                <c:pt idx="5750">
                  <c:v>774.37154099999998</c:v>
                </c:pt>
                <c:pt idx="5751">
                  <c:v>775.37154099999998</c:v>
                </c:pt>
                <c:pt idx="5752">
                  <c:v>776.37154099999998</c:v>
                </c:pt>
                <c:pt idx="5753">
                  <c:v>777.37154099999998</c:v>
                </c:pt>
                <c:pt idx="5754">
                  <c:v>778.37154099999998</c:v>
                </c:pt>
                <c:pt idx="5755">
                  <c:v>779.37154099999998</c:v>
                </c:pt>
                <c:pt idx="5756">
                  <c:v>780.37154099999998</c:v>
                </c:pt>
                <c:pt idx="5757">
                  <c:v>781.37154099999998</c:v>
                </c:pt>
                <c:pt idx="5758">
                  <c:v>782.37154099999998</c:v>
                </c:pt>
                <c:pt idx="5759">
                  <c:v>783.37154099999998</c:v>
                </c:pt>
                <c:pt idx="5760">
                  <c:v>784.37154099999998</c:v>
                </c:pt>
                <c:pt idx="5761">
                  <c:v>785.37154099999998</c:v>
                </c:pt>
                <c:pt idx="5762">
                  <c:v>786.37154099999998</c:v>
                </c:pt>
                <c:pt idx="5763">
                  <c:v>787.37154099999998</c:v>
                </c:pt>
                <c:pt idx="5764">
                  <c:v>788.37154099999998</c:v>
                </c:pt>
                <c:pt idx="5765">
                  <c:v>789.37154099999998</c:v>
                </c:pt>
                <c:pt idx="5766">
                  <c:v>790.37154099999998</c:v>
                </c:pt>
                <c:pt idx="5767">
                  <c:v>791.37154099999998</c:v>
                </c:pt>
                <c:pt idx="5768">
                  <c:v>792.37154099999998</c:v>
                </c:pt>
                <c:pt idx="5769">
                  <c:v>793.37154099999998</c:v>
                </c:pt>
                <c:pt idx="5770">
                  <c:v>794.37154099999998</c:v>
                </c:pt>
                <c:pt idx="5771">
                  <c:v>795.37154099999998</c:v>
                </c:pt>
                <c:pt idx="5772">
                  <c:v>796.37154099999998</c:v>
                </c:pt>
                <c:pt idx="5773">
                  <c:v>797.37154099999998</c:v>
                </c:pt>
                <c:pt idx="5774">
                  <c:v>798.37154099999998</c:v>
                </c:pt>
                <c:pt idx="5775">
                  <c:v>799.37154099999998</c:v>
                </c:pt>
                <c:pt idx="5776">
                  <c:v>800.37154099999998</c:v>
                </c:pt>
                <c:pt idx="5777">
                  <c:v>801.37154099999998</c:v>
                </c:pt>
                <c:pt idx="5778">
                  <c:v>802.37154099999998</c:v>
                </c:pt>
                <c:pt idx="5779">
                  <c:v>803.37154099999998</c:v>
                </c:pt>
                <c:pt idx="5780">
                  <c:v>804.37154099999998</c:v>
                </c:pt>
                <c:pt idx="5781">
                  <c:v>805.37154099999998</c:v>
                </c:pt>
                <c:pt idx="5782">
                  <c:v>806.37154099999998</c:v>
                </c:pt>
                <c:pt idx="5783">
                  <c:v>807.37154099999998</c:v>
                </c:pt>
                <c:pt idx="5784">
                  <c:v>808.37154099999998</c:v>
                </c:pt>
                <c:pt idx="5785">
                  <c:v>809.37154099999998</c:v>
                </c:pt>
                <c:pt idx="5786">
                  <c:v>810.37154099999998</c:v>
                </c:pt>
                <c:pt idx="5787">
                  <c:v>811.37154099999998</c:v>
                </c:pt>
                <c:pt idx="5788">
                  <c:v>812.37154099999998</c:v>
                </c:pt>
                <c:pt idx="5789">
                  <c:v>813.37154099999998</c:v>
                </c:pt>
                <c:pt idx="5790">
                  <c:v>814.37154099999998</c:v>
                </c:pt>
                <c:pt idx="5791">
                  <c:v>815.37154099999998</c:v>
                </c:pt>
                <c:pt idx="5792">
                  <c:v>816.37154099999998</c:v>
                </c:pt>
                <c:pt idx="5793">
                  <c:v>817.37154099999998</c:v>
                </c:pt>
                <c:pt idx="5794">
                  <c:v>818.37154099999998</c:v>
                </c:pt>
                <c:pt idx="5795">
                  <c:v>819.37154099999998</c:v>
                </c:pt>
                <c:pt idx="5796">
                  <c:v>820.37154099999998</c:v>
                </c:pt>
                <c:pt idx="5797">
                  <c:v>821.37154099999998</c:v>
                </c:pt>
                <c:pt idx="5798">
                  <c:v>822.37154099999998</c:v>
                </c:pt>
                <c:pt idx="5799">
                  <c:v>823.37154099999998</c:v>
                </c:pt>
                <c:pt idx="5800">
                  <c:v>824.37154099999998</c:v>
                </c:pt>
                <c:pt idx="5801">
                  <c:v>825.37154099999998</c:v>
                </c:pt>
                <c:pt idx="5802">
                  <c:v>826.37154099999998</c:v>
                </c:pt>
                <c:pt idx="5803">
                  <c:v>827.37154099999998</c:v>
                </c:pt>
                <c:pt idx="5804">
                  <c:v>828.37154099999998</c:v>
                </c:pt>
                <c:pt idx="5805">
                  <c:v>829.37154099999998</c:v>
                </c:pt>
                <c:pt idx="5806">
                  <c:v>830.37154099999998</c:v>
                </c:pt>
                <c:pt idx="5807">
                  <c:v>831.37154099999998</c:v>
                </c:pt>
                <c:pt idx="5808">
                  <c:v>832.37154099999998</c:v>
                </c:pt>
                <c:pt idx="5809">
                  <c:v>833.37154099999998</c:v>
                </c:pt>
                <c:pt idx="5810">
                  <c:v>834.37154099999998</c:v>
                </c:pt>
                <c:pt idx="5811">
                  <c:v>835.37154099999998</c:v>
                </c:pt>
                <c:pt idx="5812">
                  <c:v>836.37154099999998</c:v>
                </c:pt>
                <c:pt idx="5813">
                  <c:v>837.37154099999998</c:v>
                </c:pt>
                <c:pt idx="5814">
                  <c:v>838.37154099999998</c:v>
                </c:pt>
                <c:pt idx="5815">
                  <c:v>839.37154099999998</c:v>
                </c:pt>
                <c:pt idx="5816">
                  <c:v>840.37154099999998</c:v>
                </c:pt>
                <c:pt idx="5817">
                  <c:v>841.37154099999998</c:v>
                </c:pt>
                <c:pt idx="5818">
                  <c:v>842.37154099999998</c:v>
                </c:pt>
                <c:pt idx="5819">
                  <c:v>843.37154099999998</c:v>
                </c:pt>
                <c:pt idx="5820">
                  <c:v>844.37154099999998</c:v>
                </c:pt>
                <c:pt idx="5821">
                  <c:v>845.37154099999998</c:v>
                </c:pt>
                <c:pt idx="5822">
                  <c:v>846.37154099999998</c:v>
                </c:pt>
                <c:pt idx="5823">
                  <c:v>847.37154099999998</c:v>
                </c:pt>
                <c:pt idx="5824">
                  <c:v>848.37154099999998</c:v>
                </c:pt>
                <c:pt idx="5825">
                  <c:v>849.37154099999998</c:v>
                </c:pt>
                <c:pt idx="5826">
                  <c:v>850.37154099999998</c:v>
                </c:pt>
                <c:pt idx="5827">
                  <c:v>851.37154099999998</c:v>
                </c:pt>
                <c:pt idx="5828">
                  <c:v>852.37154099999998</c:v>
                </c:pt>
                <c:pt idx="5829">
                  <c:v>853.37154099999998</c:v>
                </c:pt>
                <c:pt idx="5830">
                  <c:v>854.37154099999998</c:v>
                </c:pt>
                <c:pt idx="5831">
                  <c:v>855.37154099999998</c:v>
                </c:pt>
                <c:pt idx="5832">
                  <c:v>856.37154099999998</c:v>
                </c:pt>
                <c:pt idx="5833">
                  <c:v>857.37154099999998</c:v>
                </c:pt>
                <c:pt idx="5834">
                  <c:v>858.37154099999998</c:v>
                </c:pt>
                <c:pt idx="5835">
                  <c:v>859.37154099999998</c:v>
                </c:pt>
                <c:pt idx="5836">
                  <c:v>860.37154099999998</c:v>
                </c:pt>
                <c:pt idx="5837">
                  <c:v>861.37154099999998</c:v>
                </c:pt>
                <c:pt idx="5838">
                  <c:v>862.37154099999998</c:v>
                </c:pt>
                <c:pt idx="5839">
                  <c:v>863.37154099999998</c:v>
                </c:pt>
                <c:pt idx="5840">
                  <c:v>864.37154099999998</c:v>
                </c:pt>
                <c:pt idx="5841">
                  <c:v>865.37154099999998</c:v>
                </c:pt>
                <c:pt idx="5842">
                  <c:v>866.37154099999998</c:v>
                </c:pt>
                <c:pt idx="5843">
                  <c:v>867.37154099999998</c:v>
                </c:pt>
                <c:pt idx="5844">
                  <c:v>868.37154099999998</c:v>
                </c:pt>
                <c:pt idx="5845">
                  <c:v>869.37154099999998</c:v>
                </c:pt>
                <c:pt idx="5846">
                  <c:v>870.37154099999998</c:v>
                </c:pt>
                <c:pt idx="5847">
                  <c:v>871.37154099999998</c:v>
                </c:pt>
                <c:pt idx="5848">
                  <c:v>872.37154099999998</c:v>
                </c:pt>
                <c:pt idx="5849">
                  <c:v>873.37154099999998</c:v>
                </c:pt>
                <c:pt idx="5850">
                  <c:v>874.37154099999998</c:v>
                </c:pt>
                <c:pt idx="5851">
                  <c:v>875.37154099999998</c:v>
                </c:pt>
                <c:pt idx="5852">
                  <c:v>876.37154099999998</c:v>
                </c:pt>
                <c:pt idx="5853">
                  <c:v>877.37154099999998</c:v>
                </c:pt>
                <c:pt idx="5854">
                  <c:v>878.37154099999998</c:v>
                </c:pt>
                <c:pt idx="5855">
                  <c:v>879.37154099999998</c:v>
                </c:pt>
                <c:pt idx="5856">
                  <c:v>880.37154099999998</c:v>
                </c:pt>
                <c:pt idx="5857">
                  <c:v>881.37154099999998</c:v>
                </c:pt>
                <c:pt idx="5858">
                  <c:v>882.37154099999998</c:v>
                </c:pt>
                <c:pt idx="5859">
                  <c:v>883.37154099999998</c:v>
                </c:pt>
                <c:pt idx="5860">
                  <c:v>884.37154099999998</c:v>
                </c:pt>
                <c:pt idx="5861">
                  <c:v>885.37154099999998</c:v>
                </c:pt>
                <c:pt idx="5862">
                  <c:v>886.37154099999998</c:v>
                </c:pt>
                <c:pt idx="5863">
                  <c:v>887.37154099999998</c:v>
                </c:pt>
                <c:pt idx="5864">
                  <c:v>888.37154099999998</c:v>
                </c:pt>
                <c:pt idx="5865">
                  <c:v>889.37154099999998</c:v>
                </c:pt>
                <c:pt idx="5866">
                  <c:v>890.37154099999998</c:v>
                </c:pt>
                <c:pt idx="5867">
                  <c:v>891.37154099999998</c:v>
                </c:pt>
                <c:pt idx="5868">
                  <c:v>892.37154099999998</c:v>
                </c:pt>
                <c:pt idx="5869">
                  <c:v>893.37154099999998</c:v>
                </c:pt>
                <c:pt idx="5870">
                  <c:v>894.37154099999998</c:v>
                </c:pt>
                <c:pt idx="5871">
                  <c:v>895.37154099999998</c:v>
                </c:pt>
                <c:pt idx="5872">
                  <c:v>896.37154099999998</c:v>
                </c:pt>
                <c:pt idx="5873">
                  <c:v>897.37154099999998</c:v>
                </c:pt>
                <c:pt idx="5874">
                  <c:v>898.37154099999998</c:v>
                </c:pt>
                <c:pt idx="5875">
                  <c:v>899.37154099999998</c:v>
                </c:pt>
                <c:pt idx="5876">
                  <c:v>900.37154099999998</c:v>
                </c:pt>
                <c:pt idx="5877">
                  <c:v>901.37154099999998</c:v>
                </c:pt>
                <c:pt idx="5878">
                  <c:v>902.37154099999998</c:v>
                </c:pt>
                <c:pt idx="5879">
                  <c:v>903.37154099999998</c:v>
                </c:pt>
                <c:pt idx="5880">
                  <c:v>904.37154099999998</c:v>
                </c:pt>
                <c:pt idx="5881">
                  <c:v>905.37154099999998</c:v>
                </c:pt>
                <c:pt idx="5882">
                  <c:v>906.37154099999998</c:v>
                </c:pt>
                <c:pt idx="5883">
                  <c:v>907.37154099999998</c:v>
                </c:pt>
                <c:pt idx="5884">
                  <c:v>908.37154099999998</c:v>
                </c:pt>
                <c:pt idx="5885">
                  <c:v>909.37154099999998</c:v>
                </c:pt>
                <c:pt idx="5886">
                  <c:v>910.37154099999998</c:v>
                </c:pt>
                <c:pt idx="5887">
                  <c:v>911.37154099999998</c:v>
                </c:pt>
                <c:pt idx="5888">
                  <c:v>912.37154099999998</c:v>
                </c:pt>
                <c:pt idx="5889">
                  <c:v>913.37154099999998</c:v>
                </c:pt>
                <c:pt idx="5890">
                  <c:v>914.37154099999998</c:v>
                </c:pt>
                <c:pt idx="5891">
                  <c:v>915.37154099999998</c:v>
                </c:pt>
                <c:pt idx="5892">
                  <c:v>916.37154099999998</c:v>
                </c:pt>
                <c:pt idx="5893">
                  <c:v>917.37154099999998</c:v>
                </c:pt>
                <c:pt idx="5894">
                  <c:v>918.37154099999998</c:v>
                </c:pt>
                <c:pt idx="5895">
                  <c:v>919.37154099999998</c:v>
                </c:pt>
                <c:pt idx="5896">
                  <c:v>920.37154099999998</c:v>
                </c:pt>
                <c:pt idx="5897">
                  <c:v>921.37154099999998</c:v>
                </c:pt>
                <c:pt idx="5898">
                  <c:v>922.37154099999998</c:v>
                </c:pt>
                <c:pt idx="5899">
                  <c:v>923.37154099999998</c:v>
                </c:pt>
                <c:pt idx="5900">
                  <c:v>924.37154099999998</c:v>
                </c:pt>
                <c:pt idx="5901">
                  <c:v>925.37154099999998</c:v>
                </c:pt>
                <c:pt idx="5902">
                  <c:v>926.37154099999998</c:v>
                </c:pt>
                <c:pt idx="5903">
                  <c:v>927.37154099999998</c:v>
                </c:pt>
                <c:pt idx="5904">
                  <c:v>928.37154099999998</c:v>
                </c:pt>
                <c:pt idx="5905">
                  <c:v>929.37154099999998</c:v>
                </c:pt>
                <c:pt idx="5906">
                  <c:v>930.37154099999998</c:v>
                </c:pt>
                <c:pt idx="5907">
                  <c:v>931.37154099999998</c:v>
                </c:pt>
                <c:pt idx="5908">
                  <c:v>932.37154099999998</c:v>
                </c:pt>
                <c:pt idx="5909">
                  <c:v>933.37154099999998</c:v>
                </c:pt>
                <c:pt idx="5910">
                  <c:v>934.37154099999998</c:v>
                </c:pt>
                <c:pt idx="5911">
                  <c:v>935.37154099999998</c:v>
                </c:pt>
                <c:pt idx="5912">
                  <c:v>936.37154099999998</c:v>
                </c:pt>
                <c:pt idx="5913">
                  <c:v>937.37154099999998</c:v>
                </c:pt>
                <c:pt idx="5914">
                  <c:v>938.37154099999998</c:v>
                </c:pt>
                <c:pt idx="5915">
                  <c:v>939.37154099999998</c:v>
                </c:pt>
                <c:pt idx="5916">
                  <c:v>940.37154099999998</c:v>
                </c:pt>
                <c:pt idx="5917">
                  <c:v>941.37154099999998</c:v>
                </c:pt>
                <c:pt idx="5918">
                  <c:v>942.37154099999998</c:v>
                </c:pt>
                <c:pt idx="5919">
                  <c:v>943.37154099999998</c:v>
                </c:pt>
                <c:pt idx="5920">
                  <c:v>944.37154099999998</c:v>
                </c:pt>
                <c:pt idx="5921">
                  <c:v>945.37154099999998</c:v>
                </c:pt>
                <c:pt idx="5922">
                  <c:v>946.37154099999998</c:v>
                </c:pt>
                <c:pt idx="5923">
                  <c:v>947.37154099999998</c:v>
                </c:pt>
                <c:pt idx="5924">
                  <c:v>948.37154099999998</c:v>
                </c:pt>
                <c:pt idx="5925">
                  <c:v>949.37154099999998</c:v>
                </c:pt>
                <c:pt idx="5926">
                  <c:v>950.37154099999998</c:v>
                </c:pt>
                <c:pt idx="5927">
                  <c:v>951.37154099999998</c:v>
                </c:pt>
                <c:pt idx="5928">
                  <c:v>952.37154099999998</c:v>
                </c:pt>
                <c:pt idx="5929">
                  <c:v>953.37154099999998</c:v>
                </c:pt>
                <c:pt idx="5930">
                  <c:v>954.37154099999998</c:v>
                </c:pt>
                <c:pt idx="5931">
                  <c:v>955.37154099999998</c:v>
                </c:pt>
                <c:pt idx="5932">
                  <c:v>956.37154099999998</c:v>
                </c:pt>
                <c:pt idx="5933">
                  <c:v>957.37154099999998</c:v>
                </c:pt>
                <c:pt idx="5934">
                  <c:v>958.37154099999998</c:v>
                </c:pt>
                <c:pt idx="5935">
                  <c:v>959.37154099999998</c:v>
                </c:pt>
                <c:pt idx="5936">
                  <c:v>960.37154099999998</c:v>
                </c:pt>
                <c:pt idx="5937">
                  <c:v>961.37154099999998</c:v>
                </c:pt>
                <c:pt idx="5938">
                  <c:v>962.37154099999998</c:v>
                </c:pt>
                <c:pt idx="5939">
                  <c:v>963.37154099999998</c:v>
                </c:pt>
                <c:pt idx="5940">
                  <c:v>964.37154099999998</c:v>
                </c:pt>
                <c:pt idx="5941">
                  <c:v>965.37154099999998</c:v>
                </c:pt>
                <c:pt idx="5942">
                  <c:v>966.37154099999998</c:v>
                </c:pt>
                <c:pt idx="5943">
                  <c:v>967.37154099999998</c:v>
                </c:pt>
                <c:pt idx="5944">
                  <c:v>968.37154099999998</c:v>
                </c:pt>
                <c:pt idx="5945">
                  <c:v>969.37154099999998</c:v>
                </c:pt>
                <c:pt idx="5946">
                  <c:v>970.37154099999998</c:v>
                </c:pt>
                <c:pt idx="5947">
                  <c:v>971.37154099999998</c:v>
                </c:pt>
                <c:pt idx="5948">
                  <c:v>972.37154099999998</c:v>
                </c:pt>
                <c:pt idx="5949">
                  <c:v>973.37154099999998</c:v>
                </c:pt>
                <c:pt idx="5950">
                  <c:v>974.37154099999998</c:v>
                </c:pt>
                <c:pt idx="5951">
                  <c:v>975.37154099999998</c:v>
                </c:pt>
                <c:pt idx="5952">
                  <c:v>976.37154099999998</c:v>
                </c:pt>
                <c:pt idx="5953">
                  <c:v>977.37154099999998</c:v>
                </c:pt>
                <c:pt idx="5954">
                  <c:v>978.37154099999998</c:v>
                </c:pt>
                <c:pt idx="5955">
                  <c:v>979.37154099999998</c:v>
                </c:pt>
                <c:pt idx="5956">
                  <c:v>980.37154099999998</c:v>
                </c:pt>
                <c:pt idx="5957">
                  <c:v>981.37154099999998</c:v>
                </c:pt>
                <c:pt idx="5958">
                  <c:v>982.37154099999998</c:v>
                </c:pt>
                <c:pt idx="5959">
                  <c:v>983.37154099999998</c:v>
                </c:pt>
                <c:pt idx="5960">
                  <c:v>984.37154099999998</c:v>
                </c:pt>
                <c:pt idx="5961">
                  <c:v>985.37154099999998</c:v>
                </c:pt>
                <c:pt idx="5962">
                  <c:v>986.37154099999998</c:v>
                </c:pt>
                <c:pt idx="5963">
                  <c:v>987.37154099999998</c:v>
                </c:pt>
                <c:pt idx="5964">
                  <c:v>988.37154099999998</c:v>
                </c:pt>
                <c:pt idx="5965">
                  <c:v>989.37154099999998</c:v>
                </c:pt>
                <c:pt idx="5966">
                  <c:v>990.37154099999998</c:v>
                </c:pt>
                <c:pt idx="5967">
                  <c:v>991.37154099999998</c:v>
                </c:pt>
                <c:pt idx="5968">
                  <c:v>992.37154099999998</c:v>
                </c:pt>
                <c:pt idx="5969">
                  <c:v>993.37154099999998</c:v>
                </c:pt>
                <c:pt idx="5970">
                  <c:v>994.37154099999998</c:v>
                </c:pt>
                <c:pt idx="5971">
                  <c:v>995.37154099999998</c:v>
                </c:pt>
                <c:pt idx="5972">
                  <c:v>996.37154099999998</c:v>
                </c:pt>
                <c:pt idx="5973">
                  <c:v>997.37154099999998</c:v>
                </c:pt>
                <c:pt idx="5974">
                  <c:v>998.37154099999998</c:v>
                </c:pt>
              </c:numCache>
            </c:numRef>
          </c:xVal>
          <c:yVal>
            <c:numRef>
              <c:f>Sheet14!$T$2:$T$5981</c:f>
              <c:numCache>
                <c:formatCode>General</c:formatCode>
                <c:ptCount val="5980"/>
                <c:pt idx="0">
                  <c:v>-87.920432000000005</c:v>
                </c:pt>
                <c:pt idx="1">
                  <c:v>-87.920443000000006</c:v>
                </c:pt>
                <c:pt idx="2">
                  <c:v>-87.920536999999996</c:v>
                </c:pt>
                <c:pt idx="3">
                  <c:v>-87.920615999999995</c:v>
                </c:pt>
                <c:pt idx="4">
                  <c:v>-87.920582999999993</c:v>
                </c:pt>
                <c:pt idx="5">
                  <c:v>-87.920640999999989</c:v>
                </c:pt>
                <c:pt idx="6">
                  <c:v>-87.920590000000004</c:v>
                </c:pt>
                <c:pt idx="7">
                  <c:v>-87.920633000000009</c:v>
                </c:pt>
                <c:pt idx="8">
                  <c:v>-87.920570999999995</c:v>
                </c:pt>
                <c:pt idx="9">
                  <c:v>-88.320602000000008</c:v>
                </c:pt>
                <c:pt idx="10">
                  <c:v>-88.394620000000003</c:v>
                </c:pt>
                <c:pt idx="11">
                  <c:v>-88.665723</c:v>
                </c:pt>
                <c:pt idx="12">
                  <c:v>-88.222642999999991</c:v>
                </c:pt>
                <c:pt idx="13">
                  <c:v>-87.934326999999996</c:v>
                </c:pt>
                <c:pt idx="14">
                  <c:v>-88.195310000000006</c:v>
                </c:pt>
                <c:pt idx="15">
                  <c:v>-88.366718999999989</c:v>
                </c:pt>
                <c:pt idx="16">
                  <c:v>-88.469959000000003</c:v>
                </c:pt>
                <c:pt idx="17">
                  <c:v>-88.527818999999994</c:v>
                </c:pt>
                <c:pt idx="18">
                  <c:v>-88.561104</c:v>
                </c:pt>
                <c:pt idx="19">
                  <c:v>-88.584991000000002</c:v>
                </c:pt>
                <c:pt idx="20">
                  <c:v>-88.608785000000012</c:v>
                </c:pt>
                <c:pt idx="21">
                  <c:v>-88.636246</c:v>
                </c:pt>
                <c:pt idx="22">
                  <c:v>-88.668147000000005</c:v>
                </c:pt>
                <c:pt idx="23">
                  <c:v>-88.703485000000001</c:v>
                </c:pt>
                <c:pt idx="24">
                  <c:v>-88.740784000000005</c:v>
                </c:pt>
                <c:pt idx="25">
                  <c:v>-88.785370999999998</c:v>
                </c:pt>
                <c:pt idx="26">
                  <c:v>-88.826909000000001</c:v>
                </c:pt>
                <c:pt idx="27">
                  <c:v>-88.864631000000003</c:v>
                </c:pt>
                <c:pt idx="28">
                  <c:v>-88.898005999999995</c:v>
                </c:pt>
                <c:pt idx="29">
                  <c:v>-88.927188999999998</c:v>
                </c:pt>
                <c:pt idx="30">
                  <c:v>-88.952079999999995</c:v>
                </c:pt>
                <c:pt idx="31">
                  <c:v>-88.972847000000002</c:v>
                </c:pt>
                <c:pt idx="32">
                  <c:v>-88.989773999999997</c:v>
                </c:pt>
                <c:pt idx="33">
                  <c:v>-89.003107</c:v>
                </c:pt>
                <c:pt idx="34">
                  <c:v>-89.013123000000007</c:v>
                </c:pt>
                <c:pt idx="35">
                  <c:v>-89.019966999999994</c:v>
                </c:pt>
                <c:pt idx="36">
                  <c:v>-89.024101999999999</c:v>
                </c:pt>
                <c:pt idx="37">
                  <c:v>-89.025547000000003</c:v>
                </c:pt>
                <c:pt idx="38">
                  <c:v>-89.024703000000002</c:v>
                </c:pt>
                <c:pt idx="39">
                  <c:v>-89.021678000000009</c:v>
                </c:pt>
                <c:pt idx="40">
                  <c:v>-89.016715000000005</c:v>
                </c:pt>
                <c:pt idx="41">
                  <c:v>-89.009998999999993</c:v>
                </c:pt>
                <c:pt idx="42">
                  <c:v>-89.001775999999992</c:v>
                </c:pt>
                <c:pt idx="43">
                  <c:v>-88.992060000000009</c:v>
                </c:pt>
                <c:pt idx="44">
                  <c:v>-88.981043</c:v>
                </c:pt>
                <c:pt idx="45">
                  <c:v>-88.968902</c:v>
                </c:pt>
                <c:pt idx="46">
                  <c:v>-88.955701000000005</c:v>
                </c:pt>
                <c:pt idx="47">
                  <c:v>-88.941699999999997</c:v>
                </c:pt>
                <c:pt idx="48">
                  <c:v>-88.926751999999993</c:v>
                </c:pt>
                <c:pt idx="49">
                  <c:v>-88.911208000000002</c:v>
                </c:pt>
                <c:pt idx="50">
                  <c:v>-88.895020999999986</c:v>
                </c:pt>
                <c:pt idx="51">
                  <c:v>-88.878343000000001</c:v>
                </c:pt>
                <c:pt idx="52">
                  <c:v>-88.861129000000005</c:v>
                </c:pt>
                <c:pt idx="53">
                  <c:v>-88.843636000000004</c:v>
                </c:pt>
                <c:pt idx="54">
                  <c:v>-88.825722000000013</c:v>
                </c:pt>
                <c:pt idx="55">
                  <c:v>-88.807552000000001</c:v>
                </c:pt>
                <c:pt idx="56">
                  <c:v>-88.789189999999991</c:v>
                </c:pt>
                <c:pt idx="57">
                  <c:v>-88.770706999999987</c:v>
                </c:pt>
                <c:pt idx="58">
                  <c:v>-88.752072999999996</c:v>
                </c:pt>
                <c:pt idx="59">
                  <c:v>-88.733261999999996</c:v>
                </c:pt>
                <c:pt idx="60">
                  <c:v>-88.714453999999989</c:v>
                </c:pt>
                <c:pt idx="61">
                  <c:v>-88.695627999999999</c:v>
                </c:pt>
                <c:pt idx="62">
                  <c:v>-88.67676800000001</c:v>
                </c:pt>
                <c:pt idx="63">
                  <c:v>-88.657959000000005</c:v>
                </c:pt>
                <c:pt idx="64">
                  <c:v>-88.63918799999999</c:v>
                </c:pt>
                <c:pt idx="65">
                  <c:v>-88.620546000000004</c:v>
                </c:pt>
                <c:pt idx="66">
                  <c:v>-88.601822999999996</c:v>
                </c:pt>
                <c:pt idx="67">
                  <c:v>-88.583315999999996</c:v>
                </c:pt>
                <c:pt idx="68">
                  <c:v>-88.564819</c:v>
                </c:pt>
                <c:pt idx="69">
                  <c:v>-88.546428000000006</c:v>
                </c:pt>
                <c:pt idx="70">
                  <c:v>-88.528145999999992</c:v>
                </c:pt>
                <c:pt idx="71">
                  <c:v>-88.510071999999994</c:v>
                </c:pt>
                <c:pt idx="72">
                  <c:v>-88.492010000000008</c:v>
                </c:pt>
                <c:pt idx="73">
                  <c:v>-88.47396599999999</c:v>
                </c:pt>
                <c:pt idx="74">
                  <c:v>-88.45614599999999</c:v>
                </c:pt>
                <c:pt idx="75">
                  <c:v>-88.438360000000003</c:v>
                </c:pt>
                <c:pt idx="76">
                  <c:v>-88.420718000000008</c:v>
                </c:pt>
                <c:pt idx="77">
                  <c:v>-88.403134999999992</c:v>
                </c:pt>
                <c:pt idx="78">
                  <c:v>-88.385723999999996</c:v>
                </c:pt>
                <c:pt idx="79">
                  <c:v>-88.368306000000004</c:v>
                </c:pt>
                <c:pt idx="80">
                  <c:v>-88.350900999999993</c:v>
                </c:pt>
                <c:pt idx="81">
                  <c:v>-88.333629000000002</c:v>
                </c:pt>
                <c:pt idx="82">
                  <c:v>-88.31641900000001</c:v>
                </c:pt>
                <c:pt idx="83">
                  <c:v>-88.299198000000004</c:v>
                </c:pt>
                <c:pt idx="84">
                  <c:v>-88.282097999999991</c:v>
                </c:pt>
                <c:pt idx="85">
                  <c:v>-88.264953999999989</c:v>
                </c:pt>
                <c:pt idx="86">
                  <c:v>-88.24780100000001</c:v>
                </c:pt>
                <c:pt idx="87">
                  <c:v>-88.230683999999997</c:v>
                </c:pt>
                <c:pt idx="88">
                  <c:v>-88.213644000000002</c:v>
                </c:pt>
                <c:pt idx="89">
                  <c:v>-88.196530999999993</c:v>
                </c:pt>
                <c:pt idx="90">
                  <c:v>-88.179394000000002</c:v>
                </c:pt>
                <c:pt idx="91">
                  <c:v>-88.162189999999995</c:v>
                </c:pt>
                <c:pt idx="92">
                  <c:v>-88.145077999999998</c:v>
                </c:pt>
                <c:pt idx="93">
                  <c:v>-88.127918000000008</c:v>
                </c:pt>
                <c:pt idx="94">
                  <c:v>-88.110679000000005</c:v>
                </c:pt>
                <c:pt idx="95">
                  <c:v>-88.093428000000003</c:v>
                </c:pt>
                <c:pt idx="96">
                  <c:v>-88.076140999999993</c:v>
                </c:pt>
                <c:pt idx="97">
                  <c:v>-88.058795000000003</c:v>
                </c:pt>
                <c:pt idx="98">
                  <c:v>-88.041471999999999</c:v>
                </c:pt>
                <c:pt idx="99">
                  <c:v>-88.024056000000002</c:v>
                </c:pt>
                <c:pt idx="100">
                  <c:v>-88.006637999999995</c:v>
                </c:pt>
                <c:pt idx="101">
                  <c:v>-87.989209000000002</c:v>
                </c:pt>
                <c:pt idx="102">
                  <c:v>-87.971767</c:v>
                </c:pt>
                <c:pt idx="103">
                  <c:v>-87.95431099999999</c:v>
                </c:pt>
                <c:pt idx="104">
                  <c:v>-87.936846000000003</c:v>
                </c:pt>
                <c:pt idx="105">
                  <c:v>-87.919279000000003</c:v>
                </c:pt>
                <c:pt idx="106">
                  <c:v>-87.901820000000001</c:v>
                </c:pt>
                <c:pt idx="107">
                  <c:v>-87.912010999999993</c:v>
                </c:pt>
                <c:pt idx="108">
                  <c:v>-87.929509999999993</c:v>
                </c:pt>
                <c:pt idx="109">
                  <c:v>-87.946947999999992</c:v>
                </c:pt>
                <c:pt idx="110">
                  <c:v>-87.964303000000001</c:v>
                </c:pt>
                <c:pt idx="111">
                  <c:v>-87.981546000000009</c:v>
                </c:pt>
                <c:pt idx="112">
                  <c:v>-87.998750999999999</c:v>
                </c:pt>
                <c:pt idx="113">
                  <c:v>-88.015884</c:v>
                </c:pt>
                <c:pt idx="114">
                  <c:v>-88.032911999999996</c:v>
                </c:pt>
                <c:pt idx="115">
                  <c:v>-88.049797000000012</c:v>
                </c:pt>
                <c:pt idx="116">
                  <c:v>-88.066501000000002</c:v>
                </c:pt>
                <c:pt idx="117">
                  <c:v>-88.08308199999999</c:v>
                </c:pt>
                <c:pt idx="118">
                  <c:v>-88.099497</c:v>
                </c:pt>
                <c:pt idx="119">
                  <c:v>-88.115701999999999</c:v>
                </c:pt>
                <c:pt idx="120">
                  <c:v>-88.131647000000001</c:v>
                </c:pt>
                <c:pt idx="121">
                  <c:v>-88.147486000000001</c:v>
                </c:pt>
                <c:pt idx="122">
                  <c:v>-88.162966000000011</c:v>
                </c:pt>
                <c:pt idx="123">
                  <c:v>-88.178239000000005</c:v>
                </c:pt>
                <c:pt idx="124">
                  <c:v>-88.193146999999996</c:v>
                </c:pt>
                <c:pt idx="125">
                  <c:v>-88.207740999999999</c:v>
                </c:pt>
                <c:pt idx="126">
                  <c:v>-88.222059999999999</c:v>
                </c:pt>
                <c:pt idx="127">
                  <c:v>-88.236051000000003</c:v>
                </c:pt>
                <c:pt idx="128">
                  <c:v>-88.249653999999992</c:v>
                </c:pt>
                <c:pt idx="129">
                  <c:v>-88.262811999999997</c:v>
                </c:pt>
                <c:pt idx="130">
                  <c:v>-88.275564000000003</c:v>
                </c:pt>
                <c:pt idx="131">
                  <c:v>-88.287949999999995</c:v>
                </c:pt>
                <c:pt idx="132">
                  <c:v>-88.299909</c:v>
                </c:pt>
                <c:pt idx="133">
                  <c:v>-88.311378000000005</c:v>
                </c:pt>
                <c:pt idx="134">
                  <c:v>-88.322395999999998</c:v>
                </c:pt>
                <c:pt idx="135">
                  <c:v>-88.332797999999997</c:v>
                </c:pt>
                <c:pt idx="136">
                  <c:v>-88.342821999999998</c:v>
                </c:pt>
                <c:pt idx="137">
                  <c:v>-88.352201000000008</c:v>
                </c:pt>
                <c:pt idx="138">
                  <c:v>-88.361171999999996</c:v>
                </c:pt>
                <c:pt idx="139">
                  <c:v>-88.369467</c:v>
                </c:pt>
                <c:pt idx="140">
                  <c:v>-88.37722500000001</c:v>
                </c:pt>
                <c:pt idx="141">
                  <c:v>-88.384278000000009</c:v>
                </c:pt>
                <c:pt idx="142">
                  <c:v>-88.390862999999996</c:v>
                </c:pt>
                <c:pt idx="143">
                  <c:v>-88.396712999999991</c:v>
                </c:pt>
                <c:pt idx="144">
                  <c:v>-88.402059000000008</c:v>
                </c:pt>
                <c:pt idx="145">
                  <c:v>-88.406629000000009</c:v>
                </c:pt>
                <c:pt idx="146">
                  <c:v>-88.410652999999996</c:v>
                </c:pt>
                <c:pt idx="147">
                  <c:v>-88.41395399999999</c:v>
                </c:pt>
                <c:pt idx="148">
                  <c:v>-88.416660000000007</c:v>
                </c:pt>
                <c:pt idx="149">
                  <c:v>-88.418593999999999</c:v>
                </c:pt>
                <c:pt idx="150">
                  <c:v>-88.419878999999995</c:v>
                </c:pt>
                <c:pt idx="151">
                  <c:v>-88.420436000000009</c:v>
                </c:pt>
                <c:pt idx="152">
                  <c:v>-88.420282</c:v>
                </c:pt>
                <c:pt idx="153">
                  <c:v>-88.419438</c:v>
                </c:pt>
                <c:pt idx="154">
                  <c:v>-88.417863999999994</c:v>
                </c:pt>
                <c:pt idx="155">
                  <c:v>-88.415576000000001</c:v>
                </c:pt>
                <c:pt idx="156">
                  <c:v>-88.412551000000008</c:v>
                </c:pt>
                <c:pt idx="157">
                  <c:v>-88.408805999999998</c:v>
                </c:pt>
                <c:pt idx="158">
                  <c:v>-88.404313000000002</c:v>
                </c:pt>
                <c:pt idx="159">
                  <c:v>-88.399090999999999</c:v>
                </c:pt>
                <c:pt idx="160">
                  <c:v>-88.393123000000003</c:v>
                </c:pt>
                <c:pt idx="161">
                  <c:v>-88.386420000000001</c:v>
                </c:pt>
                <c:pt idx="162">
                  <c:v>-88.378973000000002</c:v>
                </c:pt>
                <c:pt idx="163">
                  <c:v>-88.370784</c:v>
                </c:pt>
                <c:pt idx="164">
                  <c:v>-88.361860000000007</c:v>
                </c:pt>
                <c:pt idx="165">
                  <c:v>-88.352198000000001</c:v>
                </c:pt>
                <c:pt idx="166">
                  <c:v>-88.341802999999999</c:v>
                </c:pt>
                <c:pt idx="167">
                  <c:v>-88.330663000000001</c:v>
                </c:pt>
                <c:pt idx="168">
                  <c:v>-88.318792999999999</c:v>
                </c:pt>
                <c:pt idx="169">
                  <c:v>-88.306203999999994</c:v>
                </c:pt>
                <c:pt idx="170">
                  <c:v>-88.292868000000013</c:v>
                </c:pt>
                <c:pt idx="171">
                  <c:v>-88.278819999999996</c:v>
                </c:pt>
                <c:pt idx="172">
                  <c:v>-88.264037000000002</c:v>
                </c:pt>
                <c:pt idx="173">
                  <c:v>-88.248525000000001</c:v>
                </c:pt>
                <c:pt idx="174">
                  <c:v>-88.232290000000006</c:v>
                </c:pt>
                <c:pt idx="175">
                  <c:v>-88.215333999999999</c:v>
                </c:pt>
                <c:pt idx="176">
                  <c:v>-88.197636000000003</c:v>
                </c:pt>
                <c:pt idx="177">
                  <c:v>-88.179209</c:v>
                </c:pt>
                <c:pt idx="178">
                  <c:v>-88.160043000000002</c:v>
                </c:pt>
                <c:pt idx="179">
                  <c:v>-88.140124</c:v>
                </c:pt>
                <c:pt idx="180">
                  <c:v>-88.119436999999991</c:v>
                </c:pt>
                <c:pt idx="181">
                  <c:v>-88.097967000000011</c:v>
                </c:pt>
                <c:pt idx="182">
                  <c:v>-88.075699</c:v>
                </c:pt>
                <c:pt idx="183">
                  <c:v>-88.052605</c:v>
                </c:pt>
                <c:pt idx="184">
                  <c:v>-88.028652999999991</c:v>
                </c:pt>
                <c:pt idx="185">
                  <c:v>-88.003808000000006</c:v>
                </c:pt>
                <c:pt idx="186">
                  <c:v>-87.978025000000002</c:v>
                </c:pt>
                <c:pt idx="187">
                  <c:v>-87.951261000000002</c:v>
                </c:pt>
                <c:pt idx="188">
                  <c:v>-87.923439000000002</c:v>
                </c:pt>
                <c:pt idx="189">
                  <c:v>-87.902122000000006</c:v>
                </c:pt>
                <c:pt idx="190">
                  <c:v>-87.932229000000007</c:v>
                </c:pt>
                <c:pt idx="191">
                  <c:v>-87.963591999999991</c:v>
                </c:pt>
                <c:pt idx="192">
                  <c:v>-87.996308999999997</c:v>
                </c:pt>
                <c:pt idx="193">
                  <c:v>-88.030446000000012</c:v>
                </c:pt>
                <c:pt idx="194">
                  <c:v>-88.066114999999996</c:v>
                </c:pt>
                <c:pt idx="195">
                  <c:v>-88.103386999999998</c:v>
                </c:pt>
                <c:pt idx="196">
                  <c:v>-88.142358999999999</c:v>
                </c:pt>
                <c:pt idx="197">
                  <c:v>-88.183109999999999</c:v>
                </c:pt>
                <c:pt idx="198">
                  <c:v>-88.225679</c:v>
                </c:pt>
                <c:pt idx="199">
                  <c:v>-88.270124999999993</c:v>
                </c:pt>
                <c:pt idx="200">
                  <c:v>-88.316467000000003</c:v>
                </c:pt>
                <c:pt idx="201">
                  <c:v>-88.364695000000012</c:v>
                </c:pt>
                <c:pt idx="202">
                  <c:v>-88.414766</c:v>
                </c:pt>
                <c:pt idx="203">
                  <c:v>-88.466633000000002</c:v>
                </c:pt>
                <c:pt idx="204">
                  <c:v>-88.520116000000002</c:v>
                </c:pt>
                <c:pt idx="205">
                  <c:v>-88.575244999999995</c:v>
                </c:pt>
                <c:pt idx="206">
                  <c:v>-88.631799999999998</c:v>
                </c:pt>
                <c:pt idx="207">
                  <c:v>-88.689605</c:v>
                </c:pt>
                <c:pt idx="208">
                  <c:v>-88.748464000000013</c:v>
                </c:pt>
                <c:pt idx="209">
                  <c:v>-88.808273999999997</c:v>
                </c:pt>
                <c:pt idx="210">
                  <c:v>-88.868758</c:v>
                </c:pt>
                <c:pt idx="211">
                  <c:v>-88.929774999999992</c:v>
                </c:pt>
                <c:pt idx="212">
                  <c:v>-88.991140999999999</c:v>
                </c:pt>
                <c:pt idx="213">
                  <c:v>-89.052745999999999</c:v>
                </c:pt>
                <c:pt idx="214">
                  <c:v>-89.11445599999999</c:v>
                </c:pt>
                <c:pt idx="215">
                  <c:v>-89.176130999999998</c:v>
                </c:pt>
                <c:pt idx="216">
                  <c:v>-89.237521000000001</c:v>
                </c:pt>
                <c:pt idx="217">
                  <c:v>-89.298776000000004</c:v>
                </c:pt>
                <c:pt idx="218">
                  <c:v>-89.359537000000003</c:v>
                </c:pt>
                <c:pt idx="219">
                  <c:v>-89.419934999999995</c:v>
                </c:pt>
                <c:pt idx="220">
                  <c:v>-89.479776000000001</c:v>
                </c:pt>
                <c:pt idx="221">
                  <c:v>-89.539038000000005</c:v>
                </c:pt>
                <c:pt idx="222">
                  <c:v>-89.597544999999997</c:v>
                </c:pt>
                <c:pt idx="223">
                  <c:v>-89.655166000000008</c:v>
                </c:pt>
                <c:pt idx="224">
                  <c:v>-89.711892000000006</c:v>
                </c:pt>
                <c:pt idx="225">
                  <c:v>-89.767330999999999</c:v>
                </c:pt>
                <c:pt idx="226">
                  <c:v>-89.821298999999996</c:v>
                </c:pt>
                <c:pt idx="227">
                  <c:v>-89.873712999999995</c:v>
                </c:pt>
                <c:pt idx="228">
                  <c:v>-89.924194</c:v>
                </c:pt>
                <c:pt idx="229">
                  <c:v>-89.972560999999999</c:v>
                </c:pt>
                <c:pt idx="230">
                  <c:v>-90.01834199999999</c:v>
                </c:pt>
                <c:pt idx="231">
                  <c:v>-90.061369999999997</c:v>
                </c:pt>
                <c:pt idx="232">
                  <c:v>-90.101196999999999</c:v>
                </c:pt>
                <c:pt idx="233">
                  <c:v>-90.137486999999993</c:v>
                </c:pt>
                <c:pt idx="234">
                  <c:v>-90.169832999999997</c:v>
                </c:pt>
                <c:pt idx="235">
                  <c:v>-90.197750000000013</c:v>
                </c:pt>
                <c:pt idx="236">
                  <c:v>-90.220884000000012</c:v>
                </c:pt>
                <c:pt idx="237">
                  <c:v>-90.238609999999994</c:v>
                </c:pt>
                <c:pt idx="238">
                  <c:v>-90.250428999999997</c:v>
                </c:pt>
                <c:pt idx="239">
                  <c:v>-90.255772000000007</c:v>
                </c:pt>
                <c:pt idx="240">
                  <c:v>-90.253785000000008</c:v>
                </c:pt>
                <c:pt idx="241">
                  <c:v>-90.243938</c:v>
                </c:pt>
                <c:pt idx="242">
                  <c:v>-90.225301999999999</c:v>
                </c:pt>
                <c:pt idx="243">
                  <c:v>-90.197156000000007</c:v>
                </c:pt>
                <c:pt idx="244">
                  <c:v>-90.158467000000002</c:v>
                </c:pt>
                <c:pt idx="245">
                  <c:v>-90.106067999999993</c:v>
                </c:pt>
                <c:pt idx="246">
                  <c:v>-90.837770000000006</c:v>
                </c:pt>
                <c:pt idx="247">
                  <c:v>-90.752371000000011</c:v>
                </c:pt>
                <c:pt idx="248">
                  <c:v>-90.648773000000006</c:v>
                </c:pt>
                <c:pt idx="249">
                  <c:v>-90.525973999999991</c:v>
                </c:pt>
                <c:pt idx="250">
                  <c:v>-90.383075999999988</c:v>
                </c:pt>
                <c:pt idx="251">
                  <c:v>-90.219377000000009</c:v>
                </c:pt>
                <c:pt idx="252">
                  <c:v>-90.034278</c:v>
                </c:pt>
                <c:pt idx="253">
                  <c:v>-89.827079999999995</c:v>
                </c:pt>
                <c:pt idx="254">
                  <c:v>-89.597480999999988</c:v>
                </c:pt>
                <c:pt idx="255">
                  <c:v>-89.34488300000001</c:v>
                </c:pt>
                <c:pt idx="256">
                  <c:v>-89.069084000000004</c:v>
                </c:pt>
                <c:pt idx="257">
                  <c:v>-88.769285999999994</c:v>
                </c:pt>
                <c:pt idx="258">
                  <c:v>-88.444886999999994</c:v>
                </c:pt>
                <c:pt idx="259">
                  <c:v>-88.094988999999998</c:v>
                </c:pt>
                <c:pt idx="260">
                  <c:v>-88.078562000000005</c:v>
                </c:pt>
                <c:pt idx="261">
                  <c:v>-88.483463</c:v>
                </c:pt>
                <c:pt idx="262">
                  <c:v>-88.918565000000001</c:v>
                </c:pt>
                <c:pt idx="263">
                  <c:v>-89.385865999999993</c:v>
                </c:pt>
                <c:pt idx="264">
                  <c:v>-89.087968000000004</c:v>
                </c:pt>
                <c:pt idx="265">
                  <c:v>-89.627568999999994</c:v>
                </c:pt>
                <c:pt idx="266">
                  <c:v>-90.207171000000017</c:v>
                </c:pt>
                <c:pt idx="267">
                  <c:v>-90.829471999999996</c:v>
                </c:pt>
                <c:pt idx="268">
                  <c:v>-91.496273000000002</c:v>
                </c:pt>
                <c:pt idx="269">
                  <c:v>-92.208375000000004</c:v>
                </c:pt>
                <c:pt idx="270">
                  <c:v>-92.164475999999993</c:v>
                </c:pt>
                <c:pt idx="271">
                  <c:v>-92.960077999999996</c:v>
                </c:pt>
                <c:pt idx="272">
                  <c:v>-93.786378999999997</c:v>
                </c:pt>
                <c:pt idx="273">
                  <c:v>-94.628579999999999</c:v>
                </c:pt>
                <c:pt idx="274">
                  <c:v>-95.464982000000006</c:v>
                </c:pt>
                <c:pt idx="275">
                  <c:v>-95.466683000000003</c:v>
                </c:pt>
                <c:pt idx="276">
                  <c:v>-96.199484999999996</c:v>
                </c:pt>
                <c:pt idx="277">
                  <c:v>-96.827485999999993</c:v>
                </c:pt>
                <c:pt idx="278">
                  <c:v>-96.518687999999997</c:v>
                </c:pt>
                <c:pt idx="279">
                  <c:v>-96.850289000000004</c:v>
                </c:pt>
                <c:pt idx="280">
                  <c:v>-97.012190000000004</c:v>
                </c:pt>
                <c:pt idx="281">
                  <c:v>-97.006891999999993</c:v>
                </c:pt>
                <c:pt idx="282">
                  <c:v>-96.047492999999989</c:v>
                </c:pt>
                <c:pt idx="283">
                  <c:v>-95.753195000000005</c:v>
                </c:pt>
                <c:pt idx="284">
                  <c:v>-95.345795999999993</c:v>
                </c:pt>
                <c:pt idx="285">
                  <c:v>-94.846597000000003</c:v>
                </c:pt>
                <c:pt idx="286">
                  <c:v>-94.274799000000016</c:v>
                </c:pt>
                <c:pt idx="287">
                  <c:v>-93.646900000000002</c:v>
                </c:pt>
                <c:pt idx="288">
                  <c:v>-93.00832299999999</c:v>
                </c:pt>
                <c:pt idx="289">
                  <c:v>-92.399342000000004</c:v>
                </c:pt>
                <c:pt idx="290">
                  <c:v>-91.830791999999988</c:v>
                </c:pt>
                <c:pt idx="291">
                  <c:v>-91.310098999999994</c:v>
                </c:pt>
                <c:pt idx="292">
                  <c:v>-90.841014000000001</c:v>
                </c:pt>
                <c:pt idx="293">
                  <c:v>-90.424545999999992</c:v>
                </c:pt>
                <c:pt idx="294">
                  <c:v>-90.059484999999995</c:v>
                </c:pt>
                <c:pt idx="295">
                  <c:v>-89.742993999999996</c:v>
                </c:pt>
                <c:pt idx="296">
                  <c:v>-89.471298999999988</c:v>
                </c:pt>
                <c:pt idx="297">
                  <c:v>-89.239919999999998</c:v>
                </c:pt>
                <c:pt idx="298">
                  <c:v>-89.044261000000006</c:v>
                </c:pt>
                <c:pt idx="299">
                  <c:v>-88.879694999999998</c:v>
                </c:pt>
                <c:pt idx="300">
                  <c:v>-88.742104999999995</c:v>
                </c:pt>
                <c:pt idx="301">
                  <c:v>-88.627447999999987</c:v>
                </c:pt>
                <c:pt idx="302">
                  <c:v>-88.532173999999998</c:v>
                </c:pt>
                <c:pt idx="303">
                  <c:v>-88.453230000000005</c:v>
                </c:pt>
                <c:pt idx="304">
                  <c:v>-88.388014999999996</c:v>
                </c:pt>
                <c:pt idx="305">
                  <c:v>-88.334052999999997</c:v>
                </c:pt>
                <c:pt idx="306">
                  <c:v>-88.289638000000011</c:v>
                </c:pt>
                <c:pt idx="307">
                  <c:v>-88.252987000000005</c:v>
                </c:pt>
                <c:pt idx="308">
                  <c:v>-88.222799999999992</c:v>
                </c:pt>
                <c:pt idx="309">
                  <c:v>-88.197910000000007</c:v>
                </c:pt>
                <c:pt idx="310">
                  <c:v>-88.177356000000003</c:v>
                </c:pt>
                <c:pt idx="311">
                  <c:v>-88.160443999999998</c:v>
                </c:pt>
                <c:pt idx="312">
                  <c:v>-88.146418000000011</c:v>
                </c:pt>
                <c:pt idx="313">
                  <c:v>-88.134841000000009</c:v>
                </c:pt>
                <c:pt idx="314">
                  <c:v>-88.125169999999997</c:v>
                </c:pt>
                <c:pt idx="315">
                  <c:v>-88.117142999999999</c:v>
                </c:pt>
                <c:pt idx="316">
                  <c:v>-88.110466000000002</c:v>
                </c:pt>
                <c:pt idx="317">
                  <c:v>-88.104894000000002</c:v>
                </c:pt>
                <c:pt idx="318">
                  <c:v>-88.100127999999984</c:v>
                </c:pt>
                <c:pt idx="319">
                  <c:v>-88.096207000000007</c:v>
                </c:pt>
                <c:pt idx="320">
                  <c:v>-88.092795999999993</c:v>
                </c:pt>
                <c:pt idx="321">
                  <c:v>-88.089888999999999</c:v>
                </c:pt>
                <c:pt idx="322">
                  <c:v>-88.087293000000003</c:v>
                </c:pt>
                <c:pt idx="323">
                  <c:v>-88.085138999999998</c:v>
                </c:pt>
                <c:pt idx="324">
                  <c:v>-88.083266000000009</c:v>
                </c:pt>
                <c:pt idx="325">
                  <c:v>-88.081524999999999</c:v>
                </c:pt>
                <c:pt idx="326">
                  <c:v>-88.079977999999983</c:v>
                </c:pt>
                <c:pt idx="327">
                  <c:v>-88.078590000000005</c:v>
                </c:pt>
                <c:pt idx="328">
                  <c:v>-88.077336000000003</c:v>
                </c:pt>
                <c:pt idx="329">
                  <c:v>-88.076194000000001</c:v>
                </c:pt>
                <c:pt idx="330">
                  <c:v>-88.075046</c:v>
                </c:pt>
                <c:pt idx="331">
                  <c:v>-88.074077000000017</c:v>
                </c:pt>
                <c:pt idx="332">
                  <c:v>-88.073076</c:v>
                </c:pt>
                <c:pt idx="333">
                  <c:v>-88.072131999999996</c:v>
                </c:pt>
                <c:pt idx="334">
                  <c:v>-88.071337999999997</c:v>
                </c:pt>
                <c:pt idx="335">
                  <c:v>-88.070487000000014</c:v>
                </c:pt>
                <c:pt idx="336">
                  <c:v>-88.069573000000005</c:v>
                </c:pt>
                <c:pt idx="337">
                  <c:v>-88.068792999999999</c:v>
                </c:pt>
                <c:pt idx="338">
                  <c:v>-88.068041999999991</c:v>
                </c:pt>
                <c:pt idx="339">
                  <c:v>-88.067216999999999</c:v>
                </c:pt>
                <c:pt idx="340">
                  <c:v>-88.066518000000002</c:v>
                </c:pt>
                <c:pt idx="341">
                  <c:v>-88.065738999999994</c:v>
                </c:pt>
                <c:pt idx="342">
                  <c:v>-88.064981000000003</c:v>
                </c:pt>
                <c:pt idx="343">
                  <c:v>-88.06424100000001</c:v>
                </c:pt>
                <c:pt idx="344">
                  <c:v>-88.063518999999999</c:v>
                </c:pt>
                <c:pt idx="345">
                  <c:v>-88.062814999999986</c:v>
                </c:pt>
                <c:pt idx="346">
                  <c:v>-88.062124999999995</c:v>
                </c:pt>
                <c:pt idx="347">
                  <c:v>-88.061450999999991</c:v>
                </c:pt>
                <c:pt idx="348">
                  <c:v>-88.060693000000001</c:v>
                </c:pt>
                <c:pt idx="349">
                  <c:v>-88.060046999999997</c:v>
                </c:pt>
                <c:pt idx="350">
                  <c:v>-88.059315999999995</c:v>
                </c:pt>
                <c:pt idx="351">
                  <c:v>-88.058598000000018</c:v>
                </c:pt>
                <c:pt idx="352">
                  <c:v>-88.05799300000001</c:v>
                </c:pt>
                <c:pt idx="353">
                  <c:v>-88.057301999999993</c:v>
                </c:pt>
                <c:pt idx="354">
                  <c:v>-88.056623000000002</c:v>
                </c:pt>
                <c:pt idx="355">
                  <c:v>-88.055954999999983</c:v>
                </c:pt>
                <c:pt idx="356">
                  <c:v>-88.055201999999994</c:v>
                </c:pt>
                <c:pt idx="357">
                  <c:v>-88.054559000000012</c:v>
                </c:pt>
                <c:pt idx="358">
                  <c:v>-88.053927999999999</c:v>
                </c:pt>
                <c:pt idx="359">
                  <c:v>-88.053209999999993</c:v>
                </c:pt>
                <c:pt idx="360">
                  <c:v>-88.052503000000016</c:v>
                </c:pt>
                <c:pt idx="361">
                  <c:v>-88.051907999999997</c:v>
                </c:pt>
                <c:pt idx="362">
                  <c:v>-88.051225000000002</c:v>
                </c:pt>
                <c:pt idx="363">
                  <c:v>-88.050551999999996</c:v>
                </c:pt>
                <c:pt idx="364">
                  <c:v>-88.049891000000002</c:v>
                </c:pt>
                <c:pt idx="365">
                  <c:v>-88.049242000000007</c:v>
                </c:pt>
                <c:pt idx="366">
                  <c:v>-88.048603</c:v>
                </c:pt>
                <c:pt idx="367">
                  <c:v>-88.047976000000006</c:v>
                </c:pt>
                <c:pt idx="368">
                  <c:v>-88.047359999999998</c:v>
                </c:pt>
                <c:pt idx="369">
                  <c:v>-88.046655000000001</c:v>
                </c:pt>
                <c:pt idx="370">
                  <c:v>-88.046060999999995</c:v>
                </c:pt>
                <c:pt idx="371">
                  <c:v>-88.045377000000002</c:v>
                </c:pt>
                <c:pt idx="372">
                  <c:v>-88.044803999999999</c:v>
                </c:pt>
                <c:pt idx="373">
                  <c:v>-88.044143000000005</c:v>
                </c:pt>
                <c:pt idx="374">
                  <c:v>-88.043492000000001</c:v>
                </c:pt>
                <c:pt idx="375">
                  <c:v>-88.042850999999999</c:v>
                </c:pt>
                <c:pt idx="376">
                  <c:v>-88.042221000000012</c:v>
                </c:pt>
                <c:pt idx="377">
                  <c:v>-88.041601</c:v>
                </c:pt>
                <c:pt idx="378">
                  <c:v>-88.040990999999991</c:v>
                </c:pt>
                <c:pt idx="379">
                  <c:v>-88.040392999999995</c:v>
                </c:pt>
                <c:pt idx="380">
                  <c:v>-88.03980399999999</c:v>
                </c:pt>
                <c:pt idx="381">
                  <c:v>-88.039225999999999</c:v>
                </c:pt>
                <c:pt idx="382">
                  <c:v>-88.038558000000009</c:v>
                </c:pt>
                <c:pt idx="383">
                  <c:v>-88.037999999999997</c:v>
                </c:pt>
                <c:pt idx="384">
                  <c:v>-88.037351999999998</c:v>
                </c:pt>
                <c:pt idx="385">
                  <c:v>-88.036814000000007</c:v>
                </c:pt>
                <c:pt idx="386">
                  <c:v>-88.036186000000001</c:v>
                </c:pt>
                <c:pt idx="387">
                  <c:v>-88.035567999999998</c:v>
                </c:pt>
                <c:pt idx="388">
                  <c:v>-88.034959999999984</c:v>
                </c:pt>
                <c:pt idx="389">
                  <c:v>-88.034362000000002</c:v>
                </c:pt>
                <c:pt idx="390">
                  <c:v>-88.033773000000011</c:v>
                </c:pt>
                <c:pt idx="391">
                  <c:v>-88.033195000000006</c:v>
                </c:pt>
                <c:pt idx="392">
                  <c:v>-88.032624999999996</c:v>
                </c:pt>
                <c:pt idx="393">
                  <c:v>-88.032065999999986</c:v>
                </c:pt>
                <c:pt idx="394">
                  <c:v>-88.031515999999996</c:v>
                </c:pt>
                <c:pt idx="395">
                  <c:v>-88.030975000000012</c:v>
                </c:pt>
                <c:pt idx="396">
                  <c:v>-88.030343999999999</c:v>
                </c:pt>
                <c:pt idx="397">
                  <c:v>-88.029823000000007</c:v>
                </c:pt>
                <c:pt idx="398">
                  <c:v>-88.029211000000004</c:v>
                </c:pt>
                <c:pt idx="399">
                  <c:v>-88.028708000000009</c:v>
                </c:pt>
                <c:pt idx="400">
                  <c:v>-88.028114999999985</c:v>
                </c:pt>
                <c:pt idx="401">
                  <c:v>-88.027529999999999</c:v>
                </c:pt>
                <c:pt idx="402">
                  <c:v>-88.026954000000003</c:v>
                </c:pt>
                <c:pt idx="403">
                  <c:v>-88.026488999999998</c:v>
                </c:pt>
                <c:pt idx="404">
                  <c:v>-88.025931999999997</c:v>
                </c:pt>
                <c:pt idx="405">
                  <c:v>-88.025382999999991</c:v>
                </c:pt>
                <c:pt idx="406">
                  <c:v>-88.024845000000013</c:v>
                </c:pt>
                <c:pt idx="407">
                  <c:v>-88.024314000000004</c:v>
                </c:pt>
                <c:pt idx="408">
                  <c:v>-88.023693000000009</c:v>
                </c:pt>
                <c:pt idx="409">
                  <c:v>-88.023180999999994</c:v>
                </c:pt>
                <c:pt idx="410">
                  <c:v>-88.022677000000016</c:v>
                </c:pt>
                <c:pt idx="411">
                  <c:v>-88.022081999999997</c:v>
                </c:pt>
                <c:pt idx="412">
                  <c:v>-88.021596000000002</c:v>
                </c:pt>
                <c:pt idx="413">
                  <c:v>-88.021118999999999</c:v>
                </c:pt>
                <c:pt idx="414">
                  <c:v>-88.02055</c:v>
                </c:pt>
                <c:pt idx="415">
                  <c:v>-88.019988999999995</c:v>
                </c:pt>
                <c:pt idx="416">
                  <c:v>-88.019537999999997</c:v>
                </c:pt>
                <c:pt idx="417">
                  <c:v>-88.018994000000006</c:v>
                </c:pt>
                <c:pt idx="418">
                  <c:v>-88.018458999999993</c:v>
                </c:pt>
                <c:pt idx="419">
                  <c:v>-88.018033000000003</c:v>
                </c:pt>
                <c:pt idx="420">
                  <c:v>-88.017513999999991</c:v>
                </c:pt>
                <c:pt idx="421">
                  <c:v>-88.017004</c:v>
                </c:pt>
                <c:pt idx="422">
                  <c:v>-88.016503</c:v>
                </c:pt>
                <c:pt idx="423">
                  <c:v>-88.016008999999997</c:v>
                </c:pt>
                <c:pt idx="424">
                  <c:v>-88.015523999999999</c:v>
                </c:pt>
                <c:pt idx="425">
                  <c:v>-88.014947000000006</c:v>
                </c:pt>
                <c:pt idx="426">
                  <c:v>-88.014476999999999</c:v>
                </c:pt>
                <c:pt idx="427">
                  <c:v>-88.014015999999984</c:v>
                </c:pt>
                <c:pt idx="428">
                  <c:v>-88.013462000000004</c:v>
                </c:pt>
                <c:pt idx="429">
                  <c:v>-88.013018000000002</c:v>
                </c:pt>
                <c:pt idx="430">
                  <c:v>-88.012579999999986</c:v>
                </c:pt>
                <c:pt idx="431">
                  <c:v>-88.012049999999988</c:v>
                </c:pt>
                <c:pt idx="432">
                  <c:v>-88.011628999999999</c:v>
                </c:pt>
                <c:pt idx="433">
                  <c:v>-88.011115000000004</c:v>
                </c:pt>
                <c:pt idx="434">
                  <c:v>-88.010608000000005</c:v>
                </c:pt>
                <c:pt idx="435">
                  <c:v>-88.010210999999984</c:v>
                </c:pt>
                <c:pt idx="436">
                  <c:v>-88.009719000000004</c:v>
                </c:pt>
                <c:pt idx="437">
                  <c:v>-88.009236000000001</c:v>
                </c:pt>
                <c:pt idx="438">
                  <c:v>-88.008760999999993</c:v>
                </c:pt>
                <c:pt idx="439">
                  <c:v>-88.008291999999997</c:v>
                </c:pt>
                <c:pt idx="440">
                  <c:v>-88.007830999999996</c:v>
                </c:pt>
                <c:pt idx="441">
                  <c:v>-88.007377000000005</c:v>
                </c:pt>
                <c:pt idx="442">
                  <c:v>-88.006932000000006</c:v>
                </c:pt>
                <c:pt idx="443">
                  <c:v>-88.006493000000006</c:v>
                </c:pt>
                <c:pt idx="444">
                  <c:v>-88.006061000000003</c:v>
                </c:pt>
                <c:pt idx="445">
                  <c:v>-88.005638000000005</c:v>
                </c:pt>
                <c:pt idx="446">
                  <c:v>-88.005120000000005</c:v>
                </c:pt>
                <c:pt idx="447">
                  <c:v>-88.004709999999989</c:v>
                </c:pt>
                <c:pt idx="448">
                  <c:v>-88.004307999999995</c:v>
                </c:pt>
                <c:pt idx="449">
                  <c:v>-88.003812999999994</c:v>
                </c:pt>
                <c:pt idx="450">
                  <c:v>-88.003423999999995</c:v>
                </c:pt>
                <c:pt idx="451">
                  <c:v>-88.00294199999999</c:v>
                </c:pt>
                <c:pt idx="452">
                  <c:v>-88.002568999999994</c:v>
                </c:pt>
                <c:pt idx="453">
                  <c:v>-88.00210100000001</c:v>
                </c:pt>
                <c:pt idx="454">
                  <c:v>-88.001739999999998</c:v>
                </c:pt>
                <c:pt idx="455">
                  <c:v>-88.001287000000005</c:v>
                </c:pt>
                <c:pt idx="456">
                  <c:v>-88.000839999999997</c:v>
                </c:pt>
                <c:pt idx="457">
                  <c:v>-88.000399000000002</c:v>
                </c:pt>
                <c:pt idx="458">
                  <c:v>-88.000066000000004</c:v>
                </c:pt>
                <c:pt idx="459">
                  <c:v>-87.999639999999999</c:v>
                </c:pt>
                <c:pt idx="460">
                  <c:v>-87.999218999999997</c:v>
                </c:pt>
                <c:pt idx="461">
                  <c:v>-87.998805999999988</c:v>
                </c:pt>
                <c:pt idx="462">
                  <c:v>-87.998400000000004</c:v>
                </c:pt>
                <c:pt idx="463">
                  <c:v>-87.997998999999993</c:v>
                </c:pt>
                <c:pt idx="464">
                  <c:v>-87.997604999999993</c:v>
                </c:pt>
                <c:pt idx="465">
                  <c:v>-87.997218000000004</c:v>
                </c:pt>
                <c:pt idx="466">
                  <c:v>-87.996738000000008</c:v>
                </c:pt>
                <c:pt idx="467">
                  <c:v>-87.996363000000002</c:v>
                </c:pt>
                <c:pt idx="468">
                  <c:v>-87.995994999999994</c:v>
                </c:pt>
                <c:pt idx="469">
                  <c:v>-87.995633999999995</c:v>
                </c:pt>
                <c:pt idx="470">
                  <c:v>-87.995177999999996</c:v>
                </c:pt>
                <c:pt idx="471">
                  <c:v>-87.99482900000001</c:v>
                </c:pt>
                <c:pt idx="472">
                  <c:v>-87.994384999999994</c:v>
                </c:pt>
                <c:pt idx="473">
                  <c:v>-87.99404899999999</c:v>
                </c:pt>
                <c:pt idx="474">
                  <c:v>-87.993618999999995</c:v>
                </c:pt>
                <c:pt idx="475">
                  <c:v>-87.993293999999992</c:v>
                </c:pt>
                <c:pt idx="476">
                  <c:v>-87.992874999999998</c:v>
                </c:pt>
                <c:pt idx="477">
                  <c:v>-87.992464000000012</c:v>
                </c:pt>
                <c:pt idx="478">
                  <c:v>-87.992157000000006</c:v>
                </c:pt>
                <c:pt idx="479">
                  <c:v>-87.991756999999993</c:v>
                </c:pt>
                <c:pt idx="480">
                  <c:v>-87.991362999999993</c:v>
                </c:pt>
                <c:pt idx="481">
                  <c:v>-87.991074000000012</c:v>
                </c:pt>
                <c:pt idx="482">
                  <c:v>-87.990690999999998</c:v>
                </c:pt>
                <c:pt idx="483">
                  <c:v>-87.990313999999998</c:v>
                </c:pt>
                <c:pt idx="484">
                  <c:v>-87.989944000000008</c:v>
                </c:pt>
                <c:pt idx="485">
                  <c:v>-87.989579000000006</c:v>
                </c:pt>
                <c:pt idx="486">
                  <c:v>-87.989218999999991</c:v>
                </c:pt>
                <c:pt idx="487">
                  <c:v>-87.988865000000004</c:v>
                </c:pt>
                <c:pt idx="488">
                  <c:v>-87.988517999999985</c:v>
                </c:pt>
                <c:pt idx="489">
                  <c:v>-87.988175000000012</c:v>
                </c:pt>
                <c:pt idx="490">
                  <c:v>-87.987838000000011</c:v>
                </c:pt>
                <c:pt idx="491">
                  <c:v>-87.98740699999999</c:v>
                </c:pt>
                <c:pt idx="492">
                  <c:v>-87.987081000000003</c:v>
                </c:pt>
                <c:pt idx="493">
                  <c:v>-87.986761000000001</c:v>
                </c:pt>
                <c:pt idx="494">
                  <c:v>-87.986446000000015</c:v>
                </c:pt>
                <c:pt idx="495">
                  <c:v>-87.986037999999994</c:v>
                </c:pt>
                <c:pt idx="496">
                  <c:v>-87.985732999999996</c:v>
                </c:pt>
                <c:pt idx="497">
                  <c:v>-87.985334999999992</c:v>
                </c:pt>
                <c:pt idx="498">
                  <c:v>-87.985040999999995</c:v>
                </c:pt>
                <c:pt idx="499">
                  <c:v>-87.984753999999995</c:v>
                </c:pt>
                <c:pt idx="500">
                  <c:v>-87.984371999999993</c:v>
                </c:pt>
                <c:pt idx="501">
                  <c:v>-87.983993999999996</c:v>
                </c:pt>
                <c:pt idx="502">
                  <c:v>-87.983722</c:v>
                </c:pt>
                <c:pt idx="503">
                  <c:v>-87.983356000000001</c:v>
                </c:pt>
                <c:pt idx="504">
                  <c:v>-87.983093999999994</c:v>
                </c:pt>
                <c:pt idx="505">
                  <c:v>-87.982737</c:v>
                </c:pt>
                <c:pt idx="506">
                  <c:v>-87.982384999999994</c:v>
                </c:pt>
                <c:pt idx="507">
                  <c:v>-87.982039999999998</c:v>
                </c:pt>
                <c:pt idx="508">
                  <c:v>-87.981798000000012</c:v>
                </c:pt>
                <c:pt idx="509">
                  <c:v>-87.981461999999993</c:v>
                </c:pt>
                <c:pt idx="510">
                  <c:v>-87.981129999999993</c:v>
                </c:pt>
                <c:pt idx="511">
                  <c:v>-87.980805000000004</c:v>
                </c:pt>
                <c:pt idx="512">
                  <c:v>-87.980483000000007</c:v>
                </c:pt>
                <c:pt idx="513">
                  <c:v>-87.980166000000011</c:v>
                </c:pt>
                <c:pt idx="514">
                  <c:v>-87.979853999999989</c:v>
                </c:pt>
                <c:pt idx="515">
                  <c:v>-87.979548000000008</c:v>
                </c:pt>
                <c:pt idx="516">
                  <c:v>-87.979246000000003</c:v>
                </c:pt>
                <c:pt idx="517">
                  <c:v>-87.978949</c:v>
                </c:pt>
                <c:pt idx="518">
                  <c:v>-87.978656000000001</c:v>
                </c:pt>
                <c:pt idx="519">
                  <c:v>-87.978368999999986</c:v>
                </c:pt>
                <c:pt idx="520">
                  <c:v>-87.978086000000005</c:v>
                </c:pt>
                <c:pt idx="521">
                  <c:v>-87.977708000000007</c:v>
                </c:pt>
                <c:pt idx="522">
                  <c:v>-87.977434000000002</c:v>
                </c:pt>
                <c:pt idx="523">
                  <c:v>-87.977164999999999</c:v>
                </c:pt>
                <c:pt idx="524">
                  <c:v>-87.976900999999984</c:v>
                </c:pt>
                <c:pt idx="525">
                  <c:v>-87.976540999999997</c:v>
                </c:pt>
                <c:pt idx="526">
                  <c:v>-87.976285000000004</c:v>
                </c:pt>
                <c:pt idx="527">
                  <c:v>-87.976034999999996</c:v>
                </c:pt>
                <c:pt idx="528">
                  <c:v>-87.975687999999991</c:v>
                </c:pt>
                <c:pt idx="529">
                  <c:v>-87.975446000000005</c:v>
                </c:pt>
                <c:pt idx="530">
                  <c:v>-87.975109000000003</c:v>
                </c:pt>
                <c:pt idx="531">
                  <c:v>-87.974875999999995</c:v>
                </c:pt>
                <c:pt idx="532">
                  <c:v>-87.974547999999999</c:v>
                </c:pt>
                <c:pt idx="533">
                  <c:v>-87.974322999999998</c:v>
                </c:pt>
                <c:pt idx="534">
                  <c:v>-87.97400300000001</c:v>
                </c:pt>
                <c:pt idx="535">
                  <c:v>-87.973687999999996</c:v>
                </c:pt>
                <c:pt idx="536">
                  <c:v>-87.973476000000005</c:v>
                </c:pt>
                <c:pt idx="537">
                  <c:v>-87.973168999999999</c:v>
                </c:pt>
                <c:pt idx="538">
                  <c:v>-87.97286600000001</c:v>
                </c:pt>
                <c:pt idx="539">
                  <c:v>-87.972667999999999</c:v>
                </c:pt>
                <c:pt idx="540">
                  <c:v>-87.972373000000005</c:v>
                </c:pt>
                <c:pt idx="541">
                  <c:v>-87.972082999999998</c:v>
                </c:pt>
                <c:pt idx="542">
                  <c:v>-87.971795999999998</c:v>
                </c:pt>
                <c:pt idx="543">
                  <c:v>-87.971515000000011</c:v>
                </c:pt>
                <c:pt idx="544">
                  <c:v>-87.971237000000002</c:v>
                </c:pt>
                <c:pt idx="545">
                  <c:v>-87.971063000000001</c:v>
                </c:pt>
                <c:pt idx="546">
                  <c:v>-87.970793</c:v>
                </c:pt>
                <c:pt idx="547">
                  <c:v>-87.970527000000004</c:v>
                </c:pt>
                <c:pt idx="548">
                  <c:v>-87.970265999999995</c:v>
                </c:pt>
                <c:pt idx="549">
                  <c:v>-87.970006999999995</c:v>
                </c:pt>
                <c:pt idx="550">
                  <c:v>-87.969752999999997</c:v>
                </c:pt>
                <c:pt idx="551">
                  <c:v>-87.969502999999989</c:v>
                </c:pt>
                <c:pt idx="552">
                  <c:v>-87.969158000000007</c:v>
                </c:pt>
                <c:pt idx="553">
                  <c:v>-87.96891500000001</c:v>
                </c:pt>
                <c:pt idx="554">
                  <c:v>-87.968677</c:v>
                </c:pt>
                <c:pt idx="555">
                  <c:v>-87.96844200000001</c:v>
                </c:pt>
                <c:pt idx="556">
                  <c:v>-87.968211999999994</c:v>
                </c:pt>
                <c:pt idx="557">
                  <c:v>-87.967984999999999</c:v>
                </c:pt>
                <c:pt idx="558">
                  <c:v>-87.967660999999993</c:v>
                </c:pt>
                <c:pt idx="559">
                  <c:v>-87.967441999999991</c:v>
                </c:pt>
                <c:pt idx="560">
                  <c:v>-87.967225999999997</c:v>
                </c:pt>
                <c:pt idx="561">
                  <c:v>-87.967014000000006</c:v>
                </c:pt>
                <c:pt idx="562">
                  <c:v>-87.966706000000002</c:v>
                </c:pt>
                <c:pt idx="563">
                  <c:v>-87.966501000000008</c:v>
                </c:pt>
                <c:pt idx="564">
                  <c:v>-87.966200000000001</c:v>
                </c:pt>
                <c:pt idx="565">
                  <c:v>-87.966003000000015</c:v>
                </c:pt>
                <c:pt idx="566">
                  <c:v>-87.965808999999993</c:v>
                </c:pt>
                <c:pt idx="567">
                  <c:v>-87.965517999999989</c:v>
                </c:pt>
                <c:pt idx="568">
                  <c:v>-87.965330999999992</c:v>
                </c:pt>
                <c:pt idx="569">
                  <c:v>-87.965047999999996</c:v>
                </c:pt>
                <c:pt idx="570">
                  <c:v>-87.964869000000007</c:v>
                </c:pt>
                <c:pt idx="571">
                  <c:v>-87.964592999999994</c:v>
                </c:pt>
                <c:pt idx="572">
                  <c:v>-87.964320000000001</c:v>
                </c:pt>
                <c:pt idx="573">
                  <c:v>-87.964149999999989</c:v>
                </c:pt>
                <c:pt idx="574">
                  <c:v>-87.963885000000005</c:v>
                </c:pt>
                <c:pt idx="575">
                  <c:v>-87.963723000000002</c:v>
                </c:pt>
                <c:pt idx="576">
                  <c:v>-87.963464000000002</c:v>
                </c:pt>
                <c:pt idx="577">
                  <c:v>-87.963207999999995</c:v>
                </c:pt>
                <c:pt idx="578">
                  <c:v>-87.963054999999997</c:v>
                </c:pt>
                <c:pt idx="579">
                  <c:v>-87.962807000000012</c:v>
                </c:pt>
                <c:pt idx="580">
                  <c:v>-87.962561000000008</c:v>
                </c:pt>
                <c:pt idx="581">
                  <c:v>-87.962318999999994</c:v>
                </c:pt>
                <c:pt idx="582">
                  <c:v>-87.962078999999989</c:v>
                </c:pt>
                <c:pt idx="583">
                  <c:v>-87.961942999999991</c:v>
                </c:pt>
                <c:pt idx="584">
                  <c:v>-87.961712000000006</c:v>
                </c:pt>
                <c:pt idx="585">
                  <c:v>-87.961482000000004</c:v>
                </c:pt>
                <c:pt idx="586">
                  <c:v>-87.961255999999992</c:v>
                </c:pt>
                <c:pt idx="587">
                  <c:v>-87.961032999999986</c:v>
                </c:pt>
                <c:pt idx="588">
                  <c:v>-87.960812999999987</c:v>
                </c:pt>
                <c:pt idx="589">
                  <c:v>-87.960596999999993</c:v>
                </c:pt>
                <c:pt idx="590">
                  <c:v>-87.960383000000007</c:v>
                </c:pt>
                <c:pt idx="591">
                  <c:v>-87.960172</c:v>
                </c:pt>
                <c:pt idx="592">
                  <c:v>-87.959964999999997</c:v>
                </c:pt>
                <c:pt idx="593">
                  <c:v>-87.959762000000012</c:v>
                </c:pt>
                <c:pt idx="594">
                  <c:v>-87.95956000000001</c:v>
                </c:pt>
                <c:pt idx="595">
                  <c:v>-87.959361999999999</c:v>
                </c:pt>
                <c:pt idx="596">
                  <c:v>-87.959166999999994</c:v>
                </c:pt>
                <c:pt idx="597">
                  <c:v>-87.958973999999998</c:v>
                </c:pt>
                <c:pt idx="598">
                  <c:v>-87.958786000000003</c:v>
                </c:pt>
                <c:pt idx="599">
                  <c:v>-87.958600000000004</c:v>
                </c:pt>
                <c:pt idx="600">
                  <c:v>-87.958315999999996</c:v>
                </c:pt>
                <c:pt idx="601">
                  <c:v>-87.958135999999996</c:v>
                </c:pt>
                <c:pt idx="602">
                  <c:v>-87.957958000000005</c:v>
                </c:pt>
                <c:pt idx="603">
                  <c:v>-87.957785000000015</c:v>
                </c:pt>
                <c:pt idx="604">
                  <c:v>-87.957613000000009</c:v>
                </c:pt>
                <c:pt idx="605">
                  <c:v>-87.957343999999992</c:v>
                </c:pt>
                <c:pt idx="606">
                  <c:v>-87.957177999999999</c:v>
                </c:pt>
                <c:pt idx="607">
                  <c:v>-87.957014999999998</c:v>
                </c:pt>
                <c:pt idx="608">
                  <c:v>-87.956755999999999</c:v>
                </c:pt>
                <c:pt idx="609">
                  <c:v>-87.956598</c:v>
                </c:pt>
                <c:pt idx="610">
                  <c:v>-87.956444000000005</c:v>
                </c:pt>
                <c:pt idx="611">
                  <c:v>-87.956192000000001</c:v>
                </c:pt>
                <c:pt idx="612">
                  <c:v>-87.956043000000008</c:v>
                </c:pt>
                <c:pt idx="613">
                  <c:v>-87.955796000000007</c:v>
                </c:pt>
                <c:pt idx="614">
                  <c:v>-87.955652999999998</c:v>
                </c:pt>
                <c:pt idx="615">
                  <c:v>-87.955511999999999</c:v>
                </c:pt>
                <c:pt idx="616">
                  <c:v>-87.955274000000003</c:v>
                </c:pt>
                <c:pt idx="617">
                  <c:v>-87.955139000000017</c:v>
                </c:pt>
                <c:pt idx="618">
                  <c:v>-87.954906000000008</c:v>
                </c:pt>
                <c:pt idx="619">
                  <c:v>-87.954775999999995</c:v>
                </c:pt>
                <c:pt idx="620">
                  <c:v>-87.954548999999986</c:v>
                </c:pt>
                <c:pt idx="621">
                  <c:v>-87.954324</c:v>
                </c:pt>
                <c:pt idx="622">
                  <c:v>-87.954201000000012</c:v>
                </c:pt>
                <c:pt idx="623">
                  <c:v>-87.953981999999996</c:v>
                </c:pt>
                <c:pt idx="624">
                  <c:v>-87.953864999999993</c:v>
                </c:pt>
                <c:pt idx="625">
                  <c:v>-87.953650999999994</c:v>
                </c:pt>
                <c:pt idx="626">
                  <c:v>-87.953439000000017</c:v>
                </c:pt>
                <c:pt idx="627">
                  <c:v>-87.953329000000011</c:v>
                </c:pt>
                <c:pt idx="628">
                  <c:v>-87.953122000000008</c:v>
                </c:pt>
                <c:pt idx="629">
                  <c:v>-87.952918999999994</c:v>
                </c:pt>
                <c:pt idx="630">
                  <c:v>-87.952816999999982</c:v>
                </c:pt>
                <c:pt idx="631">
                  <c:v>-87.952617000000004</c:v>
                </c:pt>
                <c:pt idx="632">
                  <c:v>-87.952420000000004</c:v>
                </c:pt>
                <c:pt idx="633">
                  <c:v>-87.952224999999999</c:v>
                </c:pt>
                <c:pt idx="634">
                  <c:v>-87.952132999999989</c:v>
                </c:pt>
                <c:pt idx="635">
                  <c:v>-87.951943999999997</c:v>
                </c:pt>
                <c:pt idx="636">
                  <c:v>-87.951757000000001</c:v>
                </c:pt>
                <c:pt idx="637">
                  <c:v>-87.951571999999999</c:v>
                </c:pt>
                <c:pt idx="638">
                  <c:v>-87.951390000000004</c:v>
                </c:pt>
                <c:pt idx="639">
                  <c:v>-87.951309000000009</c:v>
                </c:pt>
                <c:pt idx="640">
                  <c:v>-87.951133000000013</c:v>
                </c:pt>
                <c:pt idx="641">
                  <c:v>-87.950957000000002</c:v>
                </c:pt>
                <c:pt idx="642">
                  <c:v>-87.950784000000013</c:v>
                </c:pt>
                <c:pt idx="643">
                  <c:v>-87.950613000000004</c:v>
                </c:pt>
                <c:pt idx="644">
                  <c:v>-87.950444999999988</c:v>
                </c:pt>
                <c:pt idx="645">
                  <c:v>-87.950277999999983</c:v>
                </c:pt>
                <c:pt idx="646">
                  <c:v>-87.950115000000011</c:v>
                </c:pt>
                <c:pt idx="647">
                  <c:v>-87.949954000000005</c:v>
                </c:pt>
                <c:pt idx="648">
                  <c:v>-87.949793999999997</c:v>
                </c:pt>
                <c:pt idx="649">
                  <c:v>-87.949636999999996</c:v>
                </c:pt>
                <c:pt idx="650">
                  <c:v>-87.949481999999989</c:v>
                </c:pt>
                <c:pt idx="651">
                  <c:v>-87.949330000000003</c:v>
                </c:pt>
                <c:pt idx="652">
                  <c:v>-87.949180000000013</c:v>
                </c:pt>
                <c:pt idx="653">
                  <c:v>-87.949032000000003</c:v>
                </c:pt>
                <c:pt idx="654">
                  <c:v>-87.948885999999987</c:v>
                </c:pt>
                <c:pt idx="655">
                  <c:v>-87.948741999999996</c:v>
                </c:pt>
                <c:pt idx="656">
                  <c:v>-87.948600000000013</c:v>
                </c:pt>
                <c:pt idx="657">
                  <c:v>-87.948359999999994</c:v>
                </c:pt>
                <c:pt idx="658">
                  <c:v>-87.948223999999996</c:v>
                </c:pt>
                <c:pt idx="659">
                  <c:v>-87.948087999999998</c:v>
                </c:pt>
                <c:pt idx="660">
                  <c:v>-87.947955000000007</c:v>
                </c:pt>
                <c:pt idx="661">
                  <c:v>-87.947823999999997</c:v>
                </c:pt>
                <c:pt idx="662">
                  <c:v>-87.94769500000001</c:v>
                </c:pt>
                <c:pt idx="663">
                  <c:v>-87.947467999999986</c:v>
                </c:pt>
                <c:pt idx="664">
                  <c:v>-87.947344000000015</c:v>
                </c:pt>
                <c:pt idx="665">
                  <c:v>-87.947220999999999</c:v>
                </c:pt>
                <c:pt idx="666">
                  <c:v>-87.947099999999992</c:v>
                </c:pt>
                <c:pt idx="667">
                  <c:v>-87.946882000000002</c:v>
                </c:pt>
                <c:pt idx="668">
                  <c:v>-87.946764999999999</c:v>
                </c:pt>
                <c:pt idx="669">
                  <c:v>-87.946649999999991</c:v>
                </c:pt>
                <c:pt idx="670">
                  <c:v>-87.946538000000004</c:v>
                </c:pt>
                <c:pt idx="671">
                  <c:v>-87.946326999999997</c:v>
                </c:pt>
                <c:pt idx="672">
                  <c:v>-87.946218999999985</c:v>
                </c:pt>
                <c:pt idx="673">
                  <c:v>-87.946111999999999</c:v>
                </c:pt>
                <c:pt idx="674">
                  <c:v>-87.945906999999991</c:v>
                </c:pt>
                <c:pt idx="675">
                  <c:v>-87.94580400000001</c:v>
                </c:pt>
                <c:pt idx="676">
                  <c:v>-87.945604000000003</c:v>
                </c:pt>
                <c:pt idx="677">
                  <c:v>-87.945504999999997</c:v>
                </c:pt>
                <c:pt idx="678">
                  <c:v>-87.945408</c:v>
                </c:pt>
                <c:pt idx="679">
                  <c:v>-87.94521300000001</c:v>
                </c:pt>
                <c:pt idx="680">
                  <c:v>-87.945119000000005</c:v>
                </c:pt>
                <c:pt idx="681">
                  <c:v>-87.944928000000004</c:v>
                </c:pt>
                <c:pt idx="682">
                  <c:v>-87.944838999999988</c:v>
                </c:pt>
                <c:pt idx="683">
                  <c:v>-87.944651999999991</c:v>
                </c:pt>
                <c:pt idx="684">
                  <c:v>-87.944566000000009</c:v>
                </c:pt>
                <c:pt idx="685">
                  <c:v>-87.944382000000004</c:v>
                </c:pt>
                <c:pt idx="686">
                  <c:v>-87.944299999999998</c:v>
                </c:pt>
                <c:pt idx="687">
                  <c:v>-87.944119000000001</c:v>
                </c:pt>
                <c:pt idx="688">
                  <c:v>-87.944040999999999</c:v>
                </c:pt>
                <c:pt idx="689">
                  <c:v>-87.943865000000002</c:v>
                </c:pt>
                <c:pt idx="690">
                  <c:v>-87.943790000000007</c:v>
                </c:pt>
                <c:pt idx="691">
                  <c:v>-87.943616999999989</c:v>
                </c:pt>
                <c:pt idx="692">
                  <c:v>-87.943545999999998</c:v>
                </c:pt>
                <c:pt idx="693">
                  <c:v>-87.943375999999986</c:v>
                </c:pt>
                <c:pt idx="694">
                  <c:v>-87.943208000000013</c:v>
                </c:pt>
                <c:pt idx="695">
                  <c:v>-87.943142000000009</c:v>
                </c:pt>
                <c:pt idx="696">
                  <c:v>-87.942978999999994</c:v>
                </c:pt>
                <c:pt idx="697">
                  <c:v>-87.942915999999997</c:v>
                </c:pt>
                <c:pt idx="698">
                  <c:v>-87.942754999999991</c:v>
                </c:pt>
                <c:pt idx="699">
                  <c:v>-87.942596000000009</c:v>
                </c:pt>
                <c:pt idx="700">
                  <c:v>-87.942537999999999</c:v>
                </c:pt>
                <c:pt idx="701">
                  <c:v>-87.942383000000007</c:v>
                </c:pt>
                <c:pt idx="702">
                  <c:v>-87.942228999999998</c:v>
                </c:pt>
                <c:pt idx="703">
                  <c:v>-87.942177000000001</c:v>
                </c:pt>
                <c:pt idx="704">
                  <c:v>-87.942025999999998</c:v>
                </c:pt>
                <c:pt idx="705">
                  <c:v>-87.941877000000005</c:v>
                </c:pt>
                <c:pt idx="706">
                  <c:v>-87.941729999999993</c:v>
                </c:pt>
                <c:pt idx="707">
                  <c:v>-87.941683999999995</c:v>
                </c:pt>
                <c:pt idx="708">
                  <c:v>-87.941539999999989</c:v>
                </c:pt>
                <c:pt idx="709">
                  <c:v>-87.941397999999992</c:v>
                </c:pt>
                <c:pt idx="710">
                  <c:v>-87.941257000000007</c:v>
                </c:pt>
                <c:pt idx="711">
                  <c:v>-87.941118000000003</c:v>
                </c:pt>
                <c:pt idx="712">
                  <c:v>-87.941079999999999</c:v>
                </c:pt>
                <c:pt idx="713">
                  <c:v>-87.940943999999988</c:v>
                </c:pt>
                <c:pt idx="714">
                  <c:v>-87.940809000000002</c:v>
                </c:pt>
                <c:pt idx="715">
                  <c:v>-87.940675999999996</c:v>
                </c:pt>
                <c:pt idx="716">
                  <c:v>-87.940545</c:v>
                </c:pt>
                <c:pt idx="717">
                  <c:v>-87.940415999999985</c:v>
                </c:pt>
                <c:pt idx="718">
                  <c:v>-87.940387000000015</c:v>
                </c:pt>
                <c:pt idx="719">
                  <c:v>-87.940261000000007</c:v>
                </c:pt>
                <c:pt idx="720">
                  <c:v>-87.940134999999998</c:v>
                </c:pt>
                <c:pt idx="721">
                  <c:v>-87.940011999999996</c:v>
                </c:pt>
                <c:pt idx="722">
                  <c:v>-87.939888999999994</c:v>
                </c:pt>
                <c:pt idx="723">
                  <c:v>-87.939768999999984</c:v>
                </c:pt>
                <c:pt idx="724">
                  <c:v>-87.93965</c:v>
                </c:pt>
                <c:pt idx="725">
                  <c:v>-87.939533000000011</c:v>
                </c:pt>
                <c:pt idx="726">
                  <c:v>-87.939415999999994</c:v>
                </c:pt>
                <c:pt idx="727">
                  <c:v>-87.939301</c:v>
                </c:pt>
                <c:pt idx="728">
                  <c:v>-87.939187999999987</c:v>
                </c:pt>
                <c:pt idx="729">
                  <c:v>-87.939076000000014</c:v>
                </c:pt>
                <c:pt idx="730">
                  <c:v>-87.938965999999994</c:v>
                </c:pt>
                <c:pt idx="731">
                  <c:v>-87.938856999999999</c:v>
                </c:pt>
                <c:pt idx="732">
                  <c:v>-87.938749999999985</c:v>
                </c:pt>
                <c:pt idx="733">
                  <c:v>-87.938644000000011</c:v>
                </c:pt>
                <c:pt idx="734">
                  <c:v>-87.938540000000003</c:v>
                </c:pt>
                <c:pt idx="735">
                  <c:v>-87.93843600000001</c:v>
                </c:pt>
                <c:pt idx="736">
                  <c:v>-87.938333999999998</c:v>
                </c:pt>
                <c:pt idx="737">
                  <c:v>-87.938233999999994</c:v>
                </c:pt>
                <c:pt idx="738">
                  <c:v>-87.938134999999988</c:v>
                </c:pt>
                <c:pt idx="739">
                  <c:v>-87.938038000000006</c:v>
                </c:pt>
                <c:pt idx="740">
                  <c:v>-87.937941999999993</c:v>
                </c:pt>
                <c:pt idx="741">
                  <c:v>-87.937846999999991</c:v>
                </c:pt>
                <c:pt idx="742">
                  <c:v>-87.937753999999998</c:v>
                </c:pt>
                <c:pt idx="743">
                  <c:v>-87.937661000000006</c:v>
                </c:pt>
                <c:pt idx="744">
                  <c:v>-87.937571000000005</c:v>
                </c:pt>
                <c:pt idx="745">
                  <c:v>-87.937481000000005</c:v>
                </c:pt>
                <c:pt idx="746">
                  <c:v>-87.937292999999997</c:v>
                </c:pt>
                <c:pt idx="747">
                  <c:v>-87.937206999999987</c:v>
                </c:pt>
                <c:pt idx="748">
                  <c:v>-87.937122000000002</c:v>
                </c:pt>
                <c:pt idx="749">
                  <c:v>-87.937037000000004</c:v>
                </c:pt>
                <c:pt idx="750">
                  <c:v>-87.936954</c:v>
                </c:pt>
                <c:pt idx="751">
                  <c:v>-87.936873000000006</c:v>
                </c:pt>
                <c:pt idx="752">
                  <c:v>-87.936692999999991</c:v>
                </c:pt>
                <c:pt idx="753">
                  <c:v>-87.936613999999992</c:v>
                </c:pt>
                <c:pt idx="754">
                  <c:v>-87.936536000000004</c:v>
                </c:pt>
                <c:pt idx="755">
                  <c:v>-87.936458999999999</c:v>
                </c:pt>
                <c:pt idx="756">
                  <c:v>-87.936384999999987</c:v>
                </c:pt>
                <c:pt idx="757">
                  <c:v>-87.936210999999986</c:v>
                </c:pt>
                <c:pt idx="758">
                  <c:v>-87.936139000000011</c:v>
                </c:pt>
                <c:pt idx="759">
                  <c:v>-87.936066999999994</c:v>
                </c:pt>
                <c:pt idx="760">
                  <c:v>-87.935997</c:v>
                </c:pt>
                <c:pt idx="761">
                  <c:v>-87.935828000000001</c:v>
                </c:pt>
                <c:pt idx="762">
                  <c:v>-87.935760999999999</c:v>
                </c:pt>
                <c:pt idx="763">
                  <c:v>-87.935693999999998</c:v>
                </c:pt>
                <c:pt idx="764">
                  <c:v>-87.935630000000003</c:v>
                </c:pt>
                <c:pt idx="765">
                  <c:v>-87.935466000000005</c:v>
                </c:pt>
                <c:pt idx="766">
                  <c:v>-87.935403000000008</c:v>
                </c:pt>
                <c:pt idx="767">
                  <c:v>-87.935341999999991</c:v>
                </c:pt>
                <c:pt idx="768">
                  <c:v>-87.935181</c:v>
                </c:pt>
                <c:pt idx="769">
                  <c:v>-87.935122000000007</c:v>
                </c:pt>
                <c:pt idx="770">
                  <c:v>-87.935063999999997</c:v>
                </c:pt>
                <c:pt idx="771">
                  <c:v>-87.93490700000001</c:v>
                </c:pt>
                <c:pt idx="772">
                  <c:v>-87.934850999999995</c:v>
                </c:pt>
                <c:pt idx="773">
                  <c:v>-87.934798000000015</c:v>
                </c:pt>
                <c:pt idx="774">
                  <c:v>-87.934645000000003</c:v>
                </c:pt>
                <c:pt idx="775">
                  <c:v>-87.934591999999995</c:v>
                </c:pt>
                <c:pt idx="776">
                  <c:v>-87.93454100000001</c:v>
                </c:pt>
                <c:pt idx="777">
                  <c:v>-87.934390999999991</c:v>
                </c:pt>
                <c:pt idx="778">
                  <c:v>-87.934342999999998</c:v>
                </c:pt>
                <c:pt idx="779">
                  <c:v>-87.934195000000017</c:v>
                </c:pt>
                <c:pt idx="780">
                  <c:v>-87.934148000000008</c:v>
                </c:pt>
                <c:pt idx="781">
                  <c:v>-87.934103000000007</c:v>
                </c:pt>
                <c:pt idx="782">
                  <c:v>-87.933958999999987</c:v>
                </c:pt>
                <c:pt idx="783">
                  <c:v>-87.933917000000008</c:v>
                </c:pt>
                <c:pt idx="784">
                  <c:v>-87.933775000000011</c:v>
                </c:pt>
                <c:pt idx="785">
                  <c:v>-87.933734000000001</c:v>
                </c:pt>
                <c:pt idx="786">
                  <c:v>-87.933593999999999</c:v>
                </c:pt>
                <c:pt idx="787">
                  <c:v>-87.933554999999998</c:v>
                </c:pt>
                <c:pt idx="788">
                  <c:v>-87.933516999999995</c:v>
                </c:pt>
                <c:pt idx="789">
                  <c:v>-87.933380000000014</c:v>
                </c:pt>
                <c:pt idx="790">
                  <c:v>-87.933345000000003</c:v>
                </c:pt>
                <c:pt idx="791">
                  <c:v>-87.933210000000003</c:v>
                </c:pt>
                <c:pt idx="792">
                  <c:v>-87.933177000000001</c:v>
                </c:pt>
                <c:pt idx="793">
                  <c:v>-87.93304599999999</c:v>
                </c:pt>
                <c:pt idx="794">
                  <c:v>-87.933014</c:v>
                </c:pt>
                <c:pt idx="795">
                  <c:v>-87.932884000000001</c:v>
                </c:pt>
                <c:pt idx="796">
                  <c:v>-87.932854999999989</c:v>
                </c:pt>
                <c:pt idx="797">
                  <c:v>-87.932726000000002</c:v>
                </c:pt>
                <c:pt idx="798">
                  <c:v>-87.932598999999996</c:v>
                </c:pt>
                <c:pt idx="799">
                  <c:v>-87.932573000000005</c:v>
                </c:pt>
                <c:pt idx="800">
                  <c:v>-87.932448000000008</c:v>
                </c:pt>
                <c:pt idx="801">
                  <c:v>-87.932424000000012</c:v>
                </c:pt>
                <c:pt idx="802">
                  <c:v>-87.932300999999995</c:v>
                </c:pt>
                <c:pt idx="803">
                  <c:v>-87.932278999999994</c:v>
                </c:pt>
                <c:pt idx="804">
                  <c:v>-87.932158000000015</c:v>
                </c:pt>
                <c:pt idx="805">
                  <c:v>-87.932137999999995</c:v>
                </c:pt>
                <c:pt idx="806">
                  <c:v>-87.932018999999997</c:v>
                </c:pt>
                <c:pt idx="807">
                  <c:v>-87.931900999999996</c:v>
                </c:pt>
                <c:pt idx="808">
                  <c:v>-87.931883999999997</c:v>
                </c:pt>
                <c:pt idx="809">
                  <c:v>-87.931766999999994</c:v>
                </c:pt>
                <c:pt idx="810">
                  <c:v>-87.931752000000017</c:v>
                </c:pt>
                <c:pt idx="811">
                  <c:v>-87.931637999999992</c:v>
                </c:pt>
                <c:pt idx="812">
                  <c:v>-87.931524999999993</c:v>
                </c:pt>
                <c:pt idx="813">
                  <c:v>-87.931511999999998</c:v>
                </c:pt>
                <c:pt idx="814">
                  <c:v>-87.931402000000006</c:v>
                </c:pt>
                <c:pt idx="815">
                  <c:v>-87.931291000000002</c:v>
                </c:pt>
                <c:pt idx="816">
                  <c:v>-87.93128200000001</c:v>
                </c:pt>
                <c:pt idx="817">
                  <c:v>-87.931173000000001</c:v>
                </c:pt>
                <c:pt idx="818">
                  <c:v>-87.931065999999987</c:v>
                </c:pt>
                <c:pt idx="819">
                  <c:v>-87.931058999999991</c:v>
                </c:pt>
                <c:pt idx="820">
                  <c:v>-87.930953000000017</c:v>
                </c:pt>
                <c:pt idx="821">
                  <c:v>-87.930847999999997</c:v>
                </c:pt>
                <c:pt idx="822">
                  <c:v>-87.930844000000008</c:v>
                </c:pt>
                <c:pt idx="823">
                  <c:v>-87.930740999999998</c:v>
                </c:pt>
                <c:pt idx="824">
                  <c:v>-87.930638999999985</c:v>
                </c:pt>
                <c:pt idx="825">
                  <c:v>-87.930638999999999</c:v>
                </c:pt>
                <c:pt idx="826">
                  <c:v>-87.930538000000013</c:v>
                </c:pt>
                <c:pt idx="827">
                  <c:v>-87.930438999999993</c:v>
                </c:pt>
                <c:pt idx="828">
                  <c:v>-87.930339999999987</c:v>
                </c:pt>
                <c:pt idx="829">
                  <c:v>-87.930342999999993</c:v>
                </c:pt>
                <c:pt idx="830">
                  <c:v>-87.930246000000011</c:v>
                </c:pt>
                <c:pt idx="831">
                  <c:v>-87.930149999999998</c:v>
                </c:pt>
                <c:pt idx="832">
                  <c:v>-87.930154999999999</c:v>
                </c:pt>
                <c:pt idx="833">
                  <c:v>-87.930061000000009</c:v>
                </c:pt>
                <c:pt idx="834">
                  <c:v>-87.929966999999991</c:v>
                </c:pt>
                <c:pt idx="835">
                  <c:v>-87.929874999999996</c:v>
                </c:pt>
                <c:pt idx="836">
                  <c:v>-87.929783</c:v>
                </c:pt>
                <c:pt idx="837">
                  <c:v>-87.929791999999992</c:v>
                </c:pt>
                <c:pt idx="838">
                  <c:v>-87.929702999999989</c:v>
                </c:pt>
                <c:pt idx="839">
                  <c:v>-87.929614000000001</c:v>
                </c:pt>
                <c:pt idx="840">
                  <c:v>-87.92952600000001</c:v>
                </c:pt>
                <c:pt idx="841">
                  <c:v>-87.929539000000005</c:v>
                </c:pt>
                <c:pt idx="842">
                  <c:v>-87.929451999999998</c:v>
                </c:pt>
                <c:pt idx="843">
                  <c:v>-87.929366000000002</c:v>
                </c:pt>
                <c:pt idx="844">
                  <c:v>-87.929281000000003</c:v>
                </c:pt>
                <c:pt idx="845">
                  <c:v>-87.929196999999988</c:v>
                </c:pt>
                <c:pt idx="846">
                  <c:v>-87.929113999999998</c:v>
                </c:pt>
                <c:pt idx="847">
                  <c:v>-87.92913200000001</c:v>
                </c:pt>
                <c:pt idx="848">
                  <c:v>-87.929049999999989</c:v>
                </c:pt>
                <c:pt idx="849">
                  <c:v>-87.928968999999995</c:v>
                </c:pt>
                <c:pt idx="850">
                  <c:v>-87.928888999999998</c:v>
                </c:pt>
                <c:pt idx="851">
                  <c:v>-87.92881100000001</c:v>
                </c:pt>
                <c:pt idx="852">
                  <c:v>-87.928731999999997</c:v>
                </c:pt>
                <c:pt idx="853">
                  <c:v>-87.928753999999998</c:v>
                </c:pt>
                <c:pt idx="854">
                  <c:v>-87.928678000000005</c:v>
                </c:pt>
                <c:pt idx="855">
                  <c:v>-87.928601</c:v>
                </c:pt>
                <c:pt idx="856">
                  <c:v>-87.928526000000005</c:v>
                </c:pt>
                <c:pt idx="857">
                  <c:v>-87.92845100000001</c:v>
                </c:pt>
                <c:pt idx="858">
                  <c:v>-87.928378000000009</c:v>
                </c:pt>
                <c:pt idx="859">
                  <c:v>-87.928305000000009</c:v>
                </c:pt>
                <c:pt idx="860">
                  <c:v>-87.928231999999994</c:v>
                </c:pt>
                <c:pt idx="861">
                  <c:v>-87.928160999999989</c:v>
                </c:pt>
                <c:pt idx="862">
                  <c:v>-87.928190000000015</c:v>
                </c:pt>
                <c:pt idx="863">
                  <c:v>-87.928119999999993</c:v>
                </c:pt>
                <c:pt idx="864">
                  <c:v>-87.928050999999996</c:v>
                </c:pt>
                <c:pt idx="865">
                  <c:v>-87.927982</c:v>
                </c:pt>
                <c:pt idx="866">
                  <c:v>-87.927914999999999</c:v>
                </c:pt>
                <c:pt idx="867">
                  <c:v>-87.927848000000012</c:v>
                </c:pt>
                <c:pt idx="868">
                  <c:v>-87.927781999999993</c:v>
                </c:pt>
                <c:pt idx="869">
                  <c:v>-87.927716000000004</c:v>
                </c:pt>
                <c:pt idx="870">
                  <c:v>-87.927651999999995</c:v>
                </c:pt>
                <c:pt idx="871">
                  <c:v>-87.927587000000003</c:v>
                </c:pt>
                <c:pt idx="872">
                  <c:v>-87.927524000000005</c:v>
                </c:pt>
                <c:pt idx="873">
                  <c:v>-87.927461000000008</c:v>
                </c:pt>
                <c:pt idx="874">
                  <c:v>-87.927399000000008</c:v>
                </c:pt>
                <c:pt idx="875">
                  <c:v>-87.927338000000006</c:v>
                </c:pt>
                <c:pt idx="876">
                  <c:v>-87.927276999999989</c:v>
                </c:pt>
                <c:pt idx="877">
                  <c:v>-87.927217999999996</c:v>
                </c:pt>
                <c:pt idx="878">
                  <c:v>-87.927158000000006</c:v>
                </c:pt>
                <c:pt idx="879">
                  <c:v>-87.92710000000001</c:v>
                </c:pt>
                <c:pt idx="880">
                  <c:v>-87.927042</c:v>
                </c:pt>
                <c:pt idx="881">
                  <c:v>-87.926984999999988</c:v>
                </c:pt>
                <c:pt idx="882">
                  <c:v>-87.926930000000013</c:v>
                </c:pt>
                <c:pt idx="883">
                  <c:v>-87.926874000000012</c:v>
                </c:pt>
                <c:pt idx="884">
                  <c:v>-87.926819000000009</c:v>
                </c:pt>
                <c:pt idx="885">
                  <c:v>-87.926764999999989</c:v>
                </c:pt>
                <c:pt idx="886">
                  <c:v>-87.926710999999997</c:v>
                </c:pt>
                <c:pt idx="887">
                  <c:v>-87.926658000000003</c:v>
                </c:pt>
                <c:pt idx="888">
                  <c:v>-87.926606000000007</c:v>
                </c:pt>
                <c:pt idx="889">
                  <c:v>-87.926553999999996</c:v>
                </c:pt>
                <c:pt idx="890">
                  <c:v>-87.926502999999997</c:v>
                </c:pt>
                <c:pt idx="891">
                  <c:v>-87.926452999999995</c:v>
                </c:pt>
                <c:pt idx="892">
                  <c:v>-87.926403000000008</c:v>
                </c:pt>
                <c:pt idx="893">
                  <c:v>-87.926353999999989</c:v>
                </c:pt>
                <c:pt idx="894">
                  <c:v>-87.926304999999999</c:v>
                </c:pt>
                <c:pt idx="895">
                  <c:v>-87.926258000000004</c:v>
                </c:pt>
                <c:pt idx="896">
                  <c:v>-87.926211000000009</c:v>
                </c:pt>
                <c:pt idx="897">
                  <c:v>-87.926164</c:v>
                </c:pt>
                <c:pt idx="898">
                  <c:v>-87.926117999999988</c:v>
                </c:pt>
                <c:pt idx="899">
                  <c:v>-87.926073000000002</c:v>
                </c:pt>
                <c:pt idx="900">
                  <c:v>-87.926029000000014</c:v>
                </c:pt>
                <c:pt idx="901">
                  <c:v>-87.925986000000009</c:v>
                </c:pt>
                <c:pt idx="902">
                  <c:v>-87.925941999999992</c:v>
                </c:pt>
                <c:pt idx="903">
                  <c:v>-87.925799999999995</c:v>
                </c:pt>
                <c:pt idx="904">
                  <c:v>-87.925758000000002</c:v>
                </c:pt>
                <c:pt idx="905">
                  <c:v>-87.925716000000008</c:v>
                </c:pt>
                <c:pt idx="906">
                  <c:v>-87.925675000000012</c:v>
                </c:pt>
                <c:pt idx="907">
                  <c:v>-87.925634999999986</c:v>
                </c:pt>
                <c:pt idx="908">
                  <c:v>-87.925595999999999</c:v>
                </c:pt>
                <c:pt idx="909">
                  <c:v>-87.925556999999998</c:v>
                </c:pt>
                <c:pt idx="910">
                  <c:v>-87.925518000000011</c:v>
                </c:pt>
                <c:pt idx="911">
                  <c:v>-87.925480999999991</c:v>
                </c:pt>
                <c:pt idx="912">
                  <c:v>-87.925342999999998</c:v>
                </c:pt>
                <c:pt idx="913">
                  <c:v>-87.925306999999989</c:v>
                </c:pt>
                <c:pt idx="914">
                  <c:v>-87.925270999999995</c:v>
                </c:pt>
                <c:pt idx="915">
                  <c:v>-87.925235000000015</c:v>
                </c:pt>
                <c:pt idx="916">
                  <c:v>-87.925201000000015</c:v>
                </c:pt>
                <c:pt idx="917">
                  <c:v>-87.92516599999999</c:v>
                </c:pt>
                <c:pt idx="918">
                  <c:v>-87.925133000000002</c:v>
                </c:pt>
                <c:pt idx="919">
                  <c:v>-87.924999999999997</c:v>
                </c:pt>
                <c:pt idx="920">
                  <c:v>-87.924966999999995</c:v>
                </c:pt>
                <c:pt idx="921">
                  <c:v>-87.924935000000005</c:v>
                </c:pt>
                <c:pt idx="922">
                  <c:v>-87.924903999999998</c:v>
                </c:pt>
                <c:pt idx="923">
                  <c:v>-87.924874000000003</c:v>
                </c:pt>
                <c:pt idx="924">
                  <c:v>-87.924843999999993</c:v>
                </c:pt>
                <c:pt idx="925">
                  <c:v>-87.924714000000009</c:v>
                </c:pt>
                <c:pt idx="926">
                  <c:v>-87.924685000000011</c:v>
                </c:pt>
                <c:pt idx="927">
                  <c:v>-87.924656999999996</c:v>
                </c:pt>
                <c:pt idx="928">
                  <c:v>-87.924628999999996</c:v>
                </c:pt>
                <c:pt idx="929">
                  <c:v>-87.924601999999993</c:v>
                </c:pt>
                <c:pt idx="930">
                  <c:v>-87.924575000000004</c:v>
                </c:pt>
                <c:pt idx="931">
                  <c:v>-87.924448000000012</c:v>
                </c:pt>
                <c:pt idx="932">
                  <c:v>-87.92442299999999</c:v>
                </c:pt>
                <c:pt idx="933">
                  <c:v>-87.924396999999999</c:v>
                </c:pt>
                <c:pt idx="934">
                  <c:v>-87.924373000000003</c:v>
                </c:pt>
                <c:pt idx="935">
                  <c:v>-87.924248999999989</c:v>
                </c:pt>
                <c:pt idx="936">
                  <c:v>-87.924224999999993</c:v>
                </c:pt>
                <c:pt idx="937">
                  <c:v>-87.924202000000008</c:v>
                </c:pt>
                <c:pt idx="938">
                  <c:v>-87.924179999999993</c:v>
                </c:pt>
                <c:pt idx="939">
                  <c:v>-87.924158000000006</c:v>
                </c:pt>
                <c:pt idx="940">
                  <c:v>-87.924036000000001</c:v>
                </c:pt>
                <c:pt idx="941">
                  <c:v>-87.924014999999997</c:v>
                </c:pt>
                <c:pt idx="942">
                  <c:v>-87.923995000000005</c:v>
                </c:pt>
                <c:pt idx="943">
                  <c:v>-87.923974999999999</c:v>
                </c:pt>
                <c:pt idx="944">
                  <c:v>-87.923856000000001</c:v>
                </c:pt>
                <c:pt idx="945">
                  <c:v>-87.923836999999992</c:v>
                </c:pt>
                <c:pt idx="946">
                  <c:v>-87.923817999999997</c:v>
                </c:pt>
                <c:pt idx="947">
                  <c:v>-87.923800999999997</c:v>
                </c:pt>
                <c:pt idx="948">
                  <c:v>-87.923683000000011</c:v>
                </c:pt>
                <c:pt idx="949">
                  <c:v>-87.923665999999997</c:v>
                </c:pt>
                <c:pt idx="950">
                  <c:v>-87.923649999999995</c:v>
                </c:pt>
                <c:pt idx="951">
                  <c:v>-87.923633999999993</c:v>
                </c:pt>
                <c:pt idx="952">
                  <c:v>-87.923518999999999</c:v>
                </c:pt>
                <c:pt idx="953">
                  <c:v>-87.923505000000006</c:v>
                </c:pt>
                <c:pt idx="954">
                  <c:v>-87.923491000000013</c:v>
                </c:pt>
                <c:pt idx="955">
                  <c:v>-87.923476999999991</c:v>
                </c:pt>
                <c:pt idx="956">
                  <c:v>-87.923363999999992</c:v>
                </c:pt>
                <c:pt idx="957">
                  <c:v>-87.923350999999997</c:v>
                </c:pt>
                <c:pt idx="958">
                  <c:v>-87.923339000000013</c:v>
                </c:pt>
                <c:pt idx="959">
                  <c:v>-87.923227000000011</c:v>
                </c:pt>
                <c:pt idx="960">
                  <c:v>-87.923216000000011</c:v>
                </c:pt>
                <c:pt idx="961">
                  <c:v>-87.923204999999996</c:v>
                </c:pt>
                <c:pt idx="962">
                  <c:v>-87.923093999999992</c:v>
                </c:pt>
                <c:pt idx="963">
                  <c:v>-87.923083999999989</c:v>
                </c:pt>
                <c:pt idx="964">
                  <c:v>-87.923075000000011</c:v>
                </c:pt>
                <c:pt idx="965">
                  <c:v>-87.923066000000006</c:v>
                </c:pt>
                <c:pt idx="966">
                  <c:v>-87.922957000000011</c:v>
                </c:pt>
                <c:pt idx="967">
                  <c:v>-87.922948999999988</c:v>
                </c:pt>
                <c:pt idx="968">
                  <c:v>-87.922941999999992</c:v>
                </c:pt>
                <c:pt idx="969">
                  <c:v>-87.922835000000006</c:v>
                </c:pt>
                <c:pt idx="970">
                  <c:v>-87.92282800000001</c:v>
                </c:pt>
                <c:pt idx="971">
                  <c:v>-87.922822000000011</c:v>
                </c:pt>
                <c:pt idx="972">
                  <c:v>-87.922716000000008</c:v>
                </c:pt>
                <c:pt idx="973">
                  <c:v>-87.922710999999993</c:v>
                </c:pt>
                <c:pt idx="974">
                  <c:v>-87.922705999999991</c:v>
                </c:pt>
                <c:pt idx="975">
                  <c:v>-87.922601999999998</c:v>
                </c:pt>
                <c:pt idx="976">
                  <c:v>-87.922598000000008</c:v>
                </c:pt>
                <c:pt idx="977">
                  <c:v>-87.922594000000004</c:v>
                </c:pt>
                <c:pt idx="978">
                  <c:v>-87.922491000000008</c:v>
                </c:pt>
                <c:pt idx="979">
                  <c:v>-87.922488999999999</c:v>
                </c:pt>
                <c:pt idx="980">
                  <c:v>-87.92248699999999</c:v>
                </c:pt>
                <c:pt idx="981">
                  <c:v>-87.922385000000006</c:v>
                </c:pt>
                <c:pt idx="982">
                  <c:v>-87.922384000000008</c:v>
                </c:pt>
                <c:pt idx="983">
                  <c:v>-87.922282999999993</c:v>
                </c:pt>
                <c:pt idx="984">
                  <c:v>-87.922282999999993</c:v>
                </c:pt>
                <c:pt idx="985">
                  <c:v>-87.922283000000007</c:v>
                </c:pt>
                <c:pt idx="986">
                  <c:v>-87.922183000000018</c:v>
                </c:pt>
                <c:pt idx="987">
                  <c:v>-87.922184000000001</c:v>
                </c:pt>
                <c:pt idx="988">
                  <c:v>-87.922184999999999</c:v>
                </c:pt>
                <c:pt idx="989">
                  <c:v>-87.922086999999991</c:v>
                </c:pt>
                <c:pt idx="990">
                  <c:v>-87.922089</c:v>
                </c:pt>
                <c:pt idx="991">
                  <c:v>-87.921991999999989</c:v>
                </c:pt>
                <c:pt idx="992">
                  <c:v>-87.92199500000001</c:v>
                </c:pt>
                <c:pt idx="993">
                  <c:v>-87.921998000000002</c:v>
                </c:pt>
                <c:pt idx="994">
                  <c:v>-87.921901999999989</c:v>
                </c:pt>
                <c:pt idx="995">
                  <c:v>-87.92190699999999</c:v>
                </c:pt>
                <c:pt idx="996">
                  <c:v>-87.921810999999991</c:v>
                </c:pt>
                <c:pt idx="997">
                  <c:v>-87.921815999999993</c:v>
                </c:pt>
                <c:pt idx="998">
                  <c:v>-87.921822000000006</c:v>
                </c:pt>
                <c:pt idx="999">
                  <c:v>-87.921823000000003</c:v>
                </c:pt>
                <c:pt idx="1000">
                  <c:v>-87.89931</c:v>
                </c:pt>
                <c:pt idx="1001">
                  <c:v>-87.899310999999997</c:v>
                </c:pt>
                <c:pt idx="1002">
                  <c:v>-87.899311999999995</c:v>
                </c:pt>
                <c:pt idx="1003">
                  <c:v>-87.899313000000006</c:v>
                </c:pt>
                <c:pt idx="1004">
                  <c:v>-87.899314000000004</c:v>
                </c:pt>
                <c:pt idx="1005">
                  <c:v>-87.899315000000001</c:v>
                </c:pt>
                <c:pt idx="1006">
                  <c:v>-87.899315999999999</c:v>
                </c:pt>
                <c:pt idx="1007">
                  <c:v>-87.899316999999996</c:v>
                </c:pt>
                <c:pt idx="1008">
                  <c:v>-87.899317999999994</c:v>
                </c:pt>
                <c:pt idx="1009">
                  <c:v>-87.899319000000006</c:v>
                </c:pt>
                <c:pt idx="1010">
                  <c:v>-87.899320000000003</c:v>
                </c:pt>
                <c:pt idx="1011">
                  <c:v>-87.899321</c:v>
                </c:pt>
                <c:pt idx="1012">
                  <c:v>-87.899321999999998</c:v>
                </c:pt>
                <c:pt idx="1013">
                  <c:v>-87.899322999999995</c:v>
                </c:pt>
                <c:pt idx="1014">
                  <c:v>-87.899323999999993</c:v>
                </c:pt>
                <c:pt idx="1015">
                  <c:v>-87.899325000000005</c:v>
                </c:pt>
                <c:pt idx="1016">
                  <c:v>-87.899326000000002</c:v>
                </c:pt>
                <c:pt idx="1017">
                  <c:v>-87.899327</c:v>
                </c:pt>
                <c:pt idx="1018">
                  <c:v>-87.899327999999997</c:v>
                </c:pt>
                <c:pt idx="1019">
                  <c:v>-87.899328999999994</c:v>
                </c:pt>
                <c:pt idx="1020">
                  <c:v>-87.899330000000006</c:v>
                </c:pt>
                <c:pt idx="1021">
                  <c:v>-87.899331000000004</c:v>
                </c:pt>
                <c:pt idx="1022">
                  <c:v>-87.899332000000001</c:v>
                </c:pt>
                <c:pt idx="1023">
                  <c:v>-87.899332999999999</c:v>
                </c:pt>
                <c:pt idx="1024">
                  <c:v>-87.899333999999996</c:v>
                </c:pt>
                <c:pt idx="1025">
                  <c:v>-87.899334999999994</c:v>
                </c:pt>
                <c:pt idx="1026">
                  <c:v>-87.899336000000005</c:v>
                </c:pt>
                <c:pt idx="1027">
                  <c:v>-87.899337000000003</c:v>
                </c:pt>
                <c:pt idx="1028">
                  <c:v>-87.899338</c:v>
                </c:pt>
                <c:pt idx="1029">
                  <c:v>-87.899338999999998</c:v>
                </c:pt>
                <c:pt idx="1030">
                  <c:v>-87.899339999999995</c:v>
                </c:pt>
                <c:pt idx="1031">
                  <c:v>-87.899341000000007</c:v>
                </c:pt>
                <c:pt idx="1032">
                  <c:v>-87.899342000000004</c:v>
                </c:pt>
                <c:pt idx="1033">
                  <c:v>-87.899343000000002</c:v>
                </c:pt>
                <c:pt idx="1034">
                  <c:v>-87.899343999999999</c:v>
                </c:pt>
                <c:pt idx="1035">
                  <c:v>-87.899344999999997</c:v>
                </c:pt>
                <c:pt idx="1036">
                  <c:v>-87.899345999999994</c:v>
                </c:pt>
                <c:pt idx="1037">
                  <c:v>-87.899347000000006</c:v>
                </c:pt>
                <c:pt idx="1038">
                  <c:v>-87.899348000000003</c:v>
                </c:pt>
                <c:pt idx="1039">
                  <c:v>-87.899349000000001</c:v>
                </c:pt>
                <c:pt idx="1040">
                  <c:v>-87.899349999999998</c:v>
                </c:pt>
                <c:pt idx="1041">
                  <c:v>-87.899350999999996</c:v>
                </c:pt>
                <c:pt idx="1042">
                  <c:v>-87.899351999999993</c:v>
                </c:pt>
                <c:pt idx="1043">
                  <c:v>-87.899353000000005</c:v>
                </c:pt>
                <c:pt idx="1044">
                  <c:v>-87.899354000000002</c:v>
                </c:pt>
                <c:pt idx="1045">
                  <c:v>-87.899355</c:v>
                </c:pt>
                <c:pt idx="1046">
                  <c:v>-87.899355999999997</c:v>
                </c:pt>
                <c:pt idx="1047">
                  <c:v>-87.899356999999995</c:v>
                </c:pt>
                <c:pt idx="1048">
                  <c:v>-87.899358000000007</c:v>
                </c:pt>
                <c:pt idx="1049">
                  <c:v>-87.899359000000004</c:v>
                </c:pt>
                <c:pt idx="1050">
                  <c:v>-87.899360000000001</c:v>
                </c:pt>
                <c:pt idx="1051">
                  <c:v>-87.899360999999999</c:v>
                </c:pt>
                <c:pt idx="1052">
                  <c:v>-87.899361999999996</c:v>
                </c:pt>
                <c:pt idx="1053">
                  <c:v>-87.899362999999994</c:v>
                </c:pt>
                <c:pt idx="1054">
                  <c:v>-87.899364000000006</c:v>
                </c:pt>
                <c:pt idx="1055">
                  <c:v>-87.899365000000003</c:v>
                </c:pt>
                <c:pt idx="1056">
                  <c:v>-87.899366000000001</c:v>
                </c:pt>
                <c:pt idx="1057">
                  <c:v>-87.899366999999998</c:v>
                </c:pt>
                <c:pt idx="1058">
                  <c:v>-87.899367999999996</c:v>
                </c:pt>
                <c:pt idx="1059">
                  <c:v>-87.899368999999993</c:v>
                </c:pt>
                <c:pt idx="1060">
                  <c:v>-87.899370000000005</c:v>
                </c:pt>
                <c:pt idx="1061">
                  <c:v>-87.899371000000002</c:v>
                </c:pt>
                <c:pt idx="1062">
                  <c:v>-87.899372</c:v>
                </c:pt>
                <c:pt idx="1063">
                  <c:v>-87.899372999999997</c:v>
                </c:pt>
                <c:pt idx="1064">
                  <c:v>-87.899373999999995</c:v>
                </c:pt>
                <c:pt idx="1065">
                  <c:v>-87.899375000000006</c:v>
                </c:pt>
                <c:pt idx="1066">
                  <c:v>-87.899376000000004</c:v>
                </c:pt>
                <c:pt idx="1067">
                  <c:v>-87.899377000000001</c:v>
                </c:pt>
                <c:pt idx="1068">
                  <c:v>-87.899377999999999</c:v>
                </c:pt>
                <c:pt idx="1069">
                  <c:v>-87.899378999999996</c:v>
                </c:pt>
                <c:pt idx="1070">
                  <c:v>-87.899379999999994</c:v>
                </c:pt>
                <c:pt idx="1071">
                  <c:v>-87.899381000000005</c:v>
                </c:pt>
                <c:pt idx="1072">
                  <c:v>-87.899382000000003</c:v>
                </c:pt>
                <c:pt idx="1073">
                  <c:v>-87.899383</c:v>
                </c:pt>
                <c:pt idx="1074">
                  <c:v>-87.899383999999998</c:v>
                </c:pt>
                <c:pt idx="1075">
                  <c:v>-87.899384999999995</c:v>
                </c:pt>
                <c:pt idx="1076">
                  <c:v>-87.899386000000007</c:v>
                </c:pt>
                <c:pt idx="1077">
                  <c:v>-87.899387000000004</c:v>
                </c:pt>
                <c:pt idx="1078">
                  <c:v>-87.899388000000002</c:v>
                </c:pt>
                <c:pt idx="1079">
                  <c:v>-87.899388999999999</c:v>
                </c:pt>
                <c:pt idx="1080">
                  <c:v>-87.899389999999997</c:v>
                </c:pt>
                <c:pt idx="1081">
                  <c:v>-87.899390999999994</c:v>
                </c:pt>
                <c:pt idx="1082">
                  <c:v>-87.899392000000006</c:v>
                </c:pt>
                <c:pt idx="1083">
                  <c:v>-87.899393000000003</c:v>
                </c:pt>
                <c:pt idx="1084">
                  <c:v>-87.899394000000001</c:v>
                </c:pt>
                <c:pt idx="1085">
                  <c:v>-87.899394999999998</c:v>
                </c:pt>
                <c:pt idx="1086">
                  <c:v>-87.899394999999998</c:v>
                </c:pt>
                <c:pt idx="1087">
                  <c:v>-87.899395999999996</c:v>
                </c:pt>
                <c:pt idx="1088">
                  <c:v>-87.899396999999993</c:v>
                </c:pt>
                <c:pt idx="1089">
                  <c:v>-87.899398000000005</c:v>
                </c:pt>
                <c:pt idx="1090">
                  <c:v>-87.899399000000003</c:v>
                </c:pt>
                <c:pt idx="1091">
                  <c:v>-87.8994</c:v>
                </c:pt>
                <c:pt idx="1092">
                  <c:v>-87.899400999999997</c:v>
                </c:pt>
                <c:pt idx="1093">
                  <c:v>-87.899401999999995</c:v>
                </c:pt>
                <c:pt idx="1094">
                  <c:v>-87.899403000000007</c:v>
                </c:pt>
                <c:pt idx="1095">
                  <c:v>-87.899404000000004</c:v>
                </c:pt>
                <c:pt idx="1096">
                  <c:v>-87.899405000000002</c:v>
                </c:pt>
                <c:pt idx="1097">
                  <c:v>-87.899405999999999</c:v>
                </c:pt>
                <c:pt idx="1098">
                  <c:v>-87.899406999999997</c:v>
                </c:pt>
                <c:pt idx="1099">
                  <c:v>-87.899407999999994</c:v>
                </c:pt>
                <c:pt idx="1100">
                  <c:v>-87.899409000000006</c:v>
                </c:pt>
                <c:pt idx="1101">
                  <c:v>-87.899410000000003</c:v>
                </c:pt>
                <c:pt idx="1102">
                  <c:v>-87.899411000000001</c:v>
                </c:pt>
                <c:pt idx="1103">
                  <c:v>-87.899411999999998</c:v>
                </c:pt>
                <c:pt idx="1104">
                  <c:v>-87.899412999999996</c:v>
                </c:pt>
                <c:pt idx="1105">
                  <c:v>-87.899413999999993</c:v>
                </c:pt>
                <c:pt idx="1106">
                  <c:v>-87.899415000000005</c:v>
                </c:pt>
                <c:pt idx="1107">
                  <c:v>-87.899416000000002</c:v>
                </c:pt>
                <c:pt idx="1108">
                  <c:v>-87.899417</c:v>
                </c:pt>
                <c:pt idx="1109">
                  <c:v>-87.899417999999997</c:v>
                </c:pt>
                <c:pt idx="1110">
                  <c:v>-87.899418999999995</c:v>
                </c:pt>
                <c:pt idx="1111">
                  <c:v>-87.899420000000006</c:v>
                </c:pt>
                <c:pt idx="1112">
                  <c:v>-87.899421000000004</c:v>
                </c:pt>
                <c:pt idx="1113">
                  <c:v>-87.899422000000001</c:v>
                </c:pt>
                <c:pt idx="1114">
                  <c:v>-87.899422999999999</c:v>
                </c:pt>
                <c:pt idx="1115">
                  <c:v>-87.899423999999996</c:v>
                </c:pt>
                <c:pt idx="1116">
                  <c:v>-87.899424999999994</c:v>
                </c:pt>
                <c:pt idx="1117">
                  <c:v>-87.899426000000005</c:v>
                </c:pt>
                <c:pt idx="1118">
                  <c:v>-87.899426000000005</c:v>
                </c:pt>
                <c:pt idx="1119">
                  <c:v>-87.899427000000003</c:v>
                </c:pt>
                <c:pt idx="1120">
                  <c:v>-87.899428</c:v>
                </c:pt>
                <c:pt idx="1121">
                  <c:v>-87.899428999999998</c:v>
                </c:pt>
                <c:pt idx="1122">
                  <c:v>-87.899429999999995</c:v>
                </c:pt>
                <c:pt idx="1123">
                  <c:v>-87.899431000000007</c:v>
                </c:pt>
                <c:pt idx="1124">
                  <c:v>-87.899432000000004</c:v>
                </c:pt>
                <c:pt idx="1125">
                  <c:v>-87.899433000000002</c:v>
                </c:pt>
                <c:pt idx="1126">
                  <c:v>-87.899433999999999</c:v>
                </c:pt>
                <c:pt idx="1127">
                  <c:v>-87.899434999999997</c:v>
                </c:pt>
                <c:pt idx="1128">
                  <c:v>-87.899435999999994</c:v>
                </c:pt>
                <c:pt idx="1129">
                  <c:v>-87.899437000000006</c:v>
                </c:pt>
                <c:pt idx="1130">
                  <c:v>-87.899438000000004</c:v>
                </c:pt>
                <c:pt idx="1131">
                  <c:v>-87.899439000000001</c:v>
                </c:pt>
                <c:pt idx="1132">
                  <c:v>-87.899439999999998</c:v>
                </c:pt>
                <c:pt idx="1133">
                  <c:v>-87.899440999999996</c:v>
                </c:pt>
                <c:pt idx="1134">
                  <c:v>-87.899441999999993</c:v>
                </c:pt>
                <c:pt idx="1135">
                  <c:v>-87.899443000000005</c:v>
                </c:pt>
                <c:pt idx="1136">
                  <c:v>-87.899444000000003</c:v>
                </c:pt>
                <c:pt idx="1137">
                  <c:v>-87.899445</c:v>
                </c:pt>
                <c:pt idx="1138">
                  <c:v>-87.899445999999998</c:v>
                </c:pt>
                <c:pt idx="1139">
                  <c:v>-87.899446999999995</c:v>
                </c:pt>
                <c:pt idx="1140">
                  <c:v>-87.899448000000007</c:v>
                </c:pt>
                <c:pt idx="1141">
                  <c:v>-87.899449000000004</c:v>
                </c:pt>
                <c:pt idx="1142">
                  <c:v>-87.899449000000004</c:v>
                </c:pt>
                <c:pt idx="1143">
                  <c:v>-87.899450000000002</c:v>
                </c:pt>
                <c:pt idx="1144">
                  <c:v>-87.899450999999999</c:v>
                </c:pt>
                <c:pt idx="1145">
                  <c:v>-87.899451999999997</c:v>
                </c:pt>
                <c:pt idx="1146">
                  <c:v>-87.899452999999994</c:v>
                </c:pt>
                <c:pt idx="1147">
                  <c:v>-87.899454000000006</c:v>
                </c:pt>
                <c:pt idx="1148">
                  <c:v>-87.899455000000003</c:v>
                </c:pt>
                <c:pt idx="1149">
                  <c:v>-87.899456000000001</c:v>
                </c:pt>
                <c:pt idx="1150">
                  <c:v>-87.899456999999998</c:v>
                </c:pt>
                <c:pt idx="1151">
                  <c:v>-87.899457999999996</c:v>
                </c:pt>
                <c:pt idx="1152">
                  <c:v>-87.899458999999993</c:v>
                </c:pt>
                <c:pt idx="1153">
                  <c:v>-87.899460000000005</c:v>
                </c:pt>
                <c:pt idx="1154">
                  <c:v>-87.899461000000002</c:v>
                </c:pt>
                <c:pt idx="1155">
                  <c:v>-87.899462</c:v>
                </c:pt>
                <c:pt idx="1156">
                  <c:v>-87.899462999999997</c:v>
                </c:pt>
                <c:pt idx="1157">
                  <c:v>-87.899463999999995</c:v>
                </c:pt>
                <c:pt idx="1158">
                  <c:v>-87.899465000000006</c:v>
                </c:pt>
                <c:pt idx="1159">
                  <c:v>-87.899466000000004</c:v>
                </c:pt>
                <c:pt idx="1160">
                  <c:v>-87.899467000000001</c:v>
                </c:pt>
                <c:pt idx="1161">
                  <c:v>-87.899467999999999</c:v>
                </c:pt>
                <c:pt idx="1162">
                  <c:v>-87.899467999999999</c:v>
                </c:pt>
                <c:pt idx="1163">
                  <c:v>-87.899468999999996</c:v>
                </c:pt>
                <c:pt idx="1164">
                  <c:v>-87.899469999999994</c:v>
                </c:pt>
                <c:pt idx="1165">
                  <c:v>-87.899471000000005</c:v>
                </c:pt>
                <c:pt idx="1166">
                  <c:v>-87.899472000000003</c:v>
                </c:pt>
                <c:pt idx="1167">
                  <c:v>-87.899473</c:v>
                </c:pt>
                <c:pt idx="1168">
                  <c:v>-87.899473999999998</c:v>
                </c:pt>
                <c:pt idx="1169">
                  <c:v>-87.899474999999995</c:v>
                </c:pt>
                <c:pt idx="1170">
                  <c:v>-87.899476000000007</c:v>
                </c:pt>
                <c:pt idx="1171">
                  <c:v>-87.899477000000005</c:v>
                </c:pt>
                <c:pt idx="1172">
                  <c:v>-87.899478000000002</c:v>
                </c:pt>
                <c:pt idx="1173">
                  <c:v>-87.899478999999999</c:v>
                </c:pt>
                <c:pt idx="1174">
                  <c:v>-87.899479999999997</c:v>
                </c:pt>
                <c:pt idx="1175">
                  <c:v>-87.899480999999994</c:v>
                </c:pt>
                <c:pt idx="1176">
                  <c:v>-87.899482000000006</c:v>
                </c:pt>
                <c:pt idx="1177">
                  <c:v>-87.899483000000004</c:v>
                </c:pt>
                <c:pt idx="1178">
                  <c:v>-87.899484000000001</c:v>
                </c:pt>
                <c:pt idx="1179">
                  <c:v>-87.899484000000001</c:v>
                </c:pt>
                <c:pt idx="1180">
                  <c:v>-87.899484999999999</c:v>
                </c:pt>
                <c:pt idx="1181">
                  <c:v>-87.899485999999996</c:v>
                </c:pt>
                <c:pt idx="1182">
                  <c:v>-87.899486999999993</c:v>
                </c:pt>
                <c:pt idx="1183">
                  <c:v>-87.899488000000005</c:v>
                </c:pt>
                <c:pt idx="1184">
                  <c:v>-87.899489000000003</c:v>
                </c:pt>
                <c:pt idx="1185">
                  <c:v>-87.89949</c:v>
                </c:pt>
                <c:pt idx="1186">
                  <c:v>-87.899490999999998</c:v>
                </c:pt>
                <c:pt idx="1187">
                  <c:v>-87.899491999999995</c:v>
                </c:pt>
                <c:pt idx="1188">
                  <c:v>-87.899493000000007</c:v>
                </c:pt>
                <c:pt idx="1189">
                  <c:v>-87.899494000000004</c:v>
                </c:pt>
                <c:pt idx="1190">
                  <c:v>-87.899495000000002</c:v>
                </c:pt>
                <c:pt idx="1191">
                  <c:v>-87.899495999999999</c:v>
                </c:pt>
                <c:pt idx="1192">
                  <c:v>-87.899496999999997</c:v>
                </c:pt>
                <c:pt idx="1193">
                  <c:v>-87.899497999999994</c:v>
                </c:pt>
                <c:pt idx="1194">
                  <c:v>-87.899499000000006</c:v>
                </c:pt>
                <c:pt idx="1195">
                  <c:v>-87.899499000000006</c:v>
                </c:pt>
                <c:pt idx="1196">
                  <c:v>-87.899500000000003</c:v>
                </c:pt>
                <c:pt idx="1197">
                  <c:v>-87.899501000000001</c:v>
                </c:pt>
                <c:pt idx="1198">
                  <c:v>-87.899501999999998</c:v>
                </c:pt>
                <c:pt idx="1199">
                  <c:v>-87.899502999999996</c:v>
                </c:pt>
                <c:pt idx="1200">
                  <c:v>-87.899503999999993</c:v>
                </c:pt>
                <c:pt idx="1201">
                  <c:v>-87.899505000000005</c:v>
                </c:pt>
                <c:pt idx="1202">
                  <c:v>-87.899506000000002</c:v>
                </c:pt>
                <c:pt idx="1203">
                  <c:v>-87.899507</c:v>
                </c:pt>
                <c:pt idx="1204">
                  <c:v>-87.899507999999997</c:v>
                </c:pt>
                <c:pt idx="1205">
                  <c:v>-87.899508999999995</c:v>
                </c:pt>
                <c:pt idx="1206">
                  <c:v>-87.899510000000006</c:v>
                </c:pt>
                <c:pt idx="1207">
                  <c:v>-87.899511000000004</c:v>
                </c:pt>
                <c:pt idx="1208">
                  <c:v>-87.899512000000001</c:v>
                </c:pt>
                <c:pt idx="1209">
                  <c:v>-87.899512999999999</c:v>
                </c:pt>
                <c:pt idx="1210">
                  <c:v>-87.899512999999999</c:v>
                </c:pt>
                <c:pt idx="1211">
                  <c:v>-87.899513999999996</c:v>
                </c:pt>
                <c:pt idx="1212">
                  <c:v>-87.899514999999994</c:v>
                </c:pt>
                <c:pt idx="1213">
                  <c:v>-87.899516000000006</c:v>
                </c:pt>
                <c:pt idx="1214">
                  <c:v>-87.899517000000003</c:v>
                </c:pt>
                <c:pt idx="1215">
                  <c:v>-87.899518</c:v>
                </c:pt>
                <c:pt idx="1216">
                  <c:v>-87.899518999999998</c:v>
                </c:pt>
                <c:pt idx="1217">
                  <c:v>-87.899519999999995</c:v>
                </c:pt>
                <c:pt idx="1218">
                  <c:v>-87.899520999999993</c:v>
                </c:pt>
                <c:pt idx="1219">
                  <c:v>-87.899522000000005</c:v>
                </c:pt>
                <c:pt idx="1220">
                  <c:v>-87.899523000000002</c:v>
                </c:pt>
                <c:pt idx="1221">
                  <c:v>-87.899524</c:v>
                </c:pt>
                <c:pt idx="1222">
                  <c:v>-87.899524999999997</c:v>
                </c:pt>
                <c:pt idx="1223">
                  <c:v>-87.899525999999994</c:v>
                </c:pt>
                <c:pt idx="1224">
                  <c:v>-87.899525999999994</c:v>
                </c:pt>
                <c:pt idx="1225">
                  <c:v>-87.899527000000006</c:v>
                </c:pt>
                <c:pt idx="1226">
                  <c:v>-87.899528000000004</c:v>
                </c:pt>
                <c:pt idx="1227">
                  <c:v>-87.899529000000001</c:v>
                </c:pt>
                <c:pt idx="1228">
                  <c:v>-87.899529999999999</c:v>
                </c:pt>
                <c:pt idx="1229">
                  <c:v>-87.899530999999996</c:v>
                </c:pt>
                <c:pt idx="1230">
                  <c:v>-87.899531999999994</c:v>
                </c:pt>
                <c:pt idx="1231">
                  <c:v>-87.899533000000005</c:v>
                </c:pt>
                <c:pt idx="1232">
                  <c:v>-87.899534000000003</c:v>
                </c:pt>
                <c:pt idx="1233">
                  <c:v>-87.899535</c:v>
                </c:pt>
                <c:pt idx="1234">
                  <c:v>-87.899535999999998</c:v>
                </c:pt>
                <c:pt idx="1235">
                  <c:v>-87.899536999999995</c:v>
                </c:pt>
                <c:pt idx="1236">
                  <c:v>-87.899538000000007</c:v>
                </c:pt>
                <c:pt idx="1237">
                  <c:v>-87.899538000000007</c:v>
                </c:pt>
                <c:pt idx="1238">
                  <c:v>-87.899539000000004</c:v>
                </c:pt>
                <c:pt idx="1239">
                  <c:v>-87.899540000000002</c:v>
                </c:pt>
                <c:pt idx="1240">
                  <c:v>-87.899540999999999</c:v>
                </c:pt>
                <c:pt idx="1241">
                  <c:v>-87.899541999999997</c:v>
                </c:pt>
                <c:pt idx="1242">
                  <c:v>-87.899542999999994</c:v>
                </c:pt>
                <c:pt idx="1243">
                  <c:v>-87.899544000000006</c:v>
                </c:pt>
                <c:pt idx="1244">
                  <c:v>-87.899545000000003</c:v>
                </c:pt>
                <c:pt idx="1245">
                  <c:v>-87.899546000000001</c:v>
                </c:pt>
                <c:pt idx="1246">
                  <c:v>-87.899546999999998</c:v>
                </c:pt>
                <c:pt idx="1247">
                  <c:v>-87.899547999999996</c:v>
                </c:pt>
                <c:pt idx="1248">
                  <c:v>-87.899548999999993</c:v>
                </c:pt>
                <c:pt idx="1249">
                  <c:v>-87.899548999999993</c:v>
                </c:pt>
                <c:pt idx="1250">
                  <c:v>-87.899550000000005</c:v>
                </c:pt>
                <c:pt idx="1251">
                  <c:v>-87.899551000000002</c:v>
                </c:pt>
                <c:pt idx="1252">
                  <c:v>-87.899552</c:v>
                </c:pt>
                <c:pt idx="1253">
                  <c:v>-87.899552999999997</c:v>
                </c:pt>
                <c:pt idx="1254">
                  <c:v>-87.899553999999995</c:v>
                </c:pt>
                <c:pt idx="1255">
                  <c:v>-87.899555000000007</c:v>
                </c:pt>
                <c:pt idx="1256">
                  <c:v>-87.899556000000004</c:v>
                </c:pt>
                <c:pt idx="1257">
                  <c:v>-87.899557000000001</c:v>
                </c:pt>
                <c:pt idx="1258">
                  <c:v>-87.899557999999999</c:v>
                </c:pt>
                <c:pt idx="1259">
                  <c:v>-87.899558999999996</c:v>
                </c:pt>
                <c:pt idx="1260">
                  <c:v>-87.899559999999994</c:v>
                </c:pt>
                <c:pt idx="1261">
                  <c:v>-87.899559999999994</c:v>
                </c:pt>
                <c:pt idx="1262">
                  <c:v>-87.899561000000006</c:v>
                </c:pt>
                <c:pt idx="1263">
                  <c:v>-87.899562000000003</c:v>
                </c:pt>
                <c:pt idx="1264">
                  <c:v>-87.899563000000001</c:v>
                </c:pt>
                <c:pt idx="1265">
                  <c:v>-87.899563999999998</c:v>
                </c:pt>
                <c:pt idx="1266">
                  <c:v>-87.899564999999996</c:v>
                </c:pt>
                <c:pt idx="1267">
                  <c:v>-87.899565999999993</c:v>
                </c:pt>
                <c:pt idx="1268">
                  <c:v>-87.899567000000005</c:v>
                </c:pt>
                <c:pt idx="1269">
                  <c:v>-87.899568000000002</c:v>
                </c:pt>
                <c:pt idx="1270">
                  <c:v>-87.899569</c:v>
                </c:pt>
                <c:pt idx="1271">
                  <c:v>-87.899569999999997</c:v>
                </c:pt>
                <c:pt idx="1272">
                  <c:v>-87.899569999999997</c:v>
                </c:pt>
                <c:pt idx="1273">
                  <c:v>-87.899570999999995</c:v>
                </c:pt>
                <c:pt idx="1274">
                  <c:v>-87.899572000000006</c:v>
                </c:pt>
                <c:pt idx="1275">
                  <c:v>-87.899573000000004</c:v>
                </c:pt>
                <c:pt idx="1276">
                  <c:v>-87.899574000000001</c:v>
                </c:pt>
                <c:pt idx="1277">
                  <c:v>-87.899574999999999</c:v>
                </c:pt>
                <c:pt idx="1278">
                  <c:v>-87.899575999999996</c:v>
                </c:pt>
                <c:pt idx="1279">
                  <c:v>-87.899576999999994</c:v>
                </c:pt>
                <c:pt idx="1280">
                  <c:v>-87.899578000000005</c:v>
                </c:pt>
                <c:pt idx="1281">
                  <c:v>-87.899579000000003</c:v>
                </c:pt>
                <c:pt idx="1282">
                  <c:v>-87.89958</c:v>
                </c:pt>
                <c:pt idx="1283">
                  <c:v>-87.89958</c:v>
                </c:pt>
                <c:pt idx="1284">
                  <c:v>-87.899580999999998</c:v>
                </c:pt>
                <c:pt idx="1285">
                  <c:v>-87.899581999999995</c:v>
                </c:pt>
                <c:pt idx="1286">
                  <c:v>-87.899583000000007</c:v>
                </c:pt>
                <c:pt idx="1287">
                  <c:v>-87.899584000000004</c:v>
                </c:pt>
                <c:pt idx="1288">
                  <c:v>-87.899585000000002</c:v>
                </c:pt>
                <c:pt idx="1289">
                  <c:v>-87.899585999999999</c:v>
                </c:pt>
                <c:pt idx="1290">
                  <c:v>-87.899586999999997</c:v>
                </c:pt>
                <c:pt idx="1291">
                  <c:v>-87.899587999999994</c:v>
                </c:pt>
                <c:pt idx="1292">
                  <c:v>-87.899589000000006</c:v>
                </c:pt>
                <c:pt idx="1293">
                  <c:v>-87.899590000000003</c:v>
                </c:pt>
                <c:pt idx="1294">
                  <c:v>-87.899590000000003</c:v>
                </c:pt>
                <c:pt idx="1295">
                  <c:v>-87.899591000000001</c:v>
                </c:pt>
                <c:pt idx="1296">
                  <c:v>-87.899591999999998</c:v>
                </c:pt>
                <c:pt idx="1297">
                  <c:v>-87.899592999999996</c:v>
                </c:pt>
                <c:pt idx="1298">
                  <c:v>-87.899593999999993</c:v>
                </c:pt>
                <c:pt idx="1299">
                  <c:v>-87.899595000000005</c:v>
                </c:pt>
                <c:pt idx="1300">
                  <c:v>-87.899596000000003</c:v>
                </c:pt>
                <c:pt idx="1301">
                  <c:v>-87.899597</c:v>
                </c:pt>
                <c:pt idx="1302">
                  <c:v>-87.899597999999997</c:v>
                </c:pt>
                <c:pt idx="1303">
                  <c:v>-87.899598999999995</c:v>
                </c:pt>
                <c:pt idx="1304">
                  <c:v>-87.899598999999995</c:v>
                </c:pt>
                <c:pt idx="1305">
                  <c:v>-87.899600000000007</c:v>
                </c:pt>
                <c:pt idx="1306">
                  <c:v>-87.899601000000004</c:v>
                </c:pt>
                <c:pt idx="1307">
                  <c:v>-87.899602000000002</c:v>
                </c:pt>
                <c:pt idx="1308">
                  <c:v>-87.899602999999999</c:v>
                </c:pt>
                <c:pt idx="1309">
                  <c:v>-87.899603999999997</c:v>
                </c:pt>
                <c:pt idx="1310">
                  <c:v>-87.899604999999994</c:v>
                </c:pt>
                <c:pt idx="1311">
                  <c:v>-87.899606000000006</c:v>
                </c:pt>
                <c:pt idx="1312">
                  <c:v>-87.899607000000003</c:v>
                </c:pt>
                <c:pt idx="1313">
                  <c:v>-87.899608000000001</c:v>
                </c:pt>
                <c:pt idx="1314">
                  <c:v>-87.899608000000001</c:v>
                </c:pt>
                <c:pt idx="1315">
                  <c:v>-87.899608999999998</c:v>
                </c:pt>
                <c:pt idx="1316">
                  <c:v>-87.899609999999996</c:v>
                </c:pt>
                <c:pt idx="1317">
                  <c:v>-87.899610999999993</c:v>
                </c:pt>
                <c:pt idx="1318">
                  <c:v>-87.899612000000005</c:v>
                </c:pt>
                <c:pt idx="1319">
                  <c:v>-87.899613000000002</c:v>
                </c:pt>
                <c:pt idx="1320">
                  <c:v>-87.899614</c:v>
                </c:pt>
                <c:pt idx="1321">
                  <c:v>-87.899614999999997</c:v>
                </c:pt>
                <c:pt idx="1322">
                  <c:v>-87.899615999999995</c:v>
                </c:pt>
                <c:pt idx="1323">
                  <c:v>-87.899615999999995</c:v>
                </c:pt>
                <c:pt idx="1324">
                  <c:v>-87.899617000000006</c:v>
                </c:pt>
                <c:pt idx="1325">
                  <c:v>-87.899618000000004</c:v>
                </c:pt>
                <c:pt idx="1326">
                  <c:v>-87.899619000000001</c:v>
                </c:pt>
                <c:pt idx="1327">
                  <c:v>-87.899619999999999</c:v>
                </c:pt>
                <c:pt idx="1328">
                  <c:v>-87.899620999999996</c:v>
                </c:pt>
                <c:pt idx="1329">
                  <c:v>-87.899621999999994</c:v>
                </c:pt>
                <c:pt idx="1330">
                  <c:v>-87.899623000000005</c:v>
                </c:pt>
                <c:pt idx="1331">
                  <c:v>-87.899624000000003</c:v>
                </c:pt>
                <c:pt idx="1332">
                  <c:v>-87.899625</c:v>
                </c:pt>
                <c:pt idx="1333">
                  <c:v>-87.899625</c:v>
                </c:pt>
                <c:pt idx="1334">
                  <c:v>-87.899625999999998</c:v>
                </c:pt>
                <c:pt idx="1335">
                  <c:v>-87.899626999999995</c:v>
                </c:pt>
                <c:pt idx="1336">
                  <c:v>-87.899628000000007</c:v>
                </c:pt>
                <c:pt idx="1337">
                  <c:v>-87.899629000000004</c:v>
                </c:pt>
                <c:pt idx="1338">
                  <c:v>-87.899630000000002</c:v>
                </c:pt>
                <c:pt idx="1339">
                  <c:v>-87.899630999999999</c:v>
                </c:pt>
                <c:pt idx="1340">
                  <c:v>-87.899631999999997</c:v>
                </c:pt>
                <c:pt idx="1341">
                  <c:v>-87.899632999999994</c:v>
                </c:pt>
                <c:pt idx="1342">
                  <c:v>-87.899632999999994</c:v>
                </c:pt>
                <c:pt idx="1343">
                  <c:v>-87.899634000000006</c:v>
                </c:pt>
                <c:pt idx="1344">
                  <c:v>-87.899635000000004</c:v>
                </c:pt>
                <c:pt idx="1345">
                  <c:v>-87.899636000000001</c:v>
                </c:pt>
                <c:pt idx="1346">
                  <c:v>-87.899636999999998</c:v>
                </c:pt>
                <c:pt idx="1347">
                  <c:v>-87.899637999999996</c:v>
                </c:pt>
                <c:pt idx="1348">
                  <c:v>-87.899638999999993</c:v>
                </c:pt>
                <c:pt idx="1349">
                  <c:v>-87.899640000000005</c:v>
                </c:pt>
                <c:pt idx="1350">
                  <c:v>-87.899640000000005</c:v>
                </c:pt>
                <c:pt idx="1351">
                  <c:v>-87.899641000000003</c:v>
                </c:pt>
                <c:pt idx="1352">
                  <c:v>-87.899642</c:v>
                </c:pt>
                <c:pt idx="1353">
                  <c:v>-87.899642999999998</c:v>
                </c:pt>
                <c:pt idx="1354">
                  <c:v>-87.899643999999995</c:v>
                </c:pt>
                <c:pt idx="1355">
                  <c:v>-87.899645000000007</c:v>
                </c:pt>
                <c:pt idx="1356">
                  <c:v>-87.899646000000004</c:v>
                </c:pt>
                <c:pt idx="1357">
                  <c:v>-87.899647000000002</c:v>
                </c:pt>
                <c:pt idx="1358">
                  <c:v>-87.899647999999999</c:v>
                </c:pt>
                <c:pt idx="1359">
                  <c:v>-87.899647999999999</c:v>
                </c:pt>
                <c:pt idx="1360">
                  <c:v>-87.899648999999997</c:v>
                </c:pt>
                <c:pt idx="1361">
                  <c:v>-87.899649999999994</c:v>
                </c:pt>
                <c:pt idx="1362">
                  <c:v>-87.899651000000006</c:v>
                </c:pt>
                <c:pt idx="1363">
                  <c:v>-87.899652000000003</c:v>
                </c:pt>
                <c:pt idx="1364">
                  <c:v>-87.899653000000001</c:v>
                </c:pt>
                <c:pt idx="1365">
                  <c:v>-87.899653999999998</c:v>
                </c:pt>
                <c:pt idx="1366">
                  <c:v>-87.899654999999996</c:v>
                </c:pt>
                <c:pt idx="1367">
                  <c:v>-87.899654999999996</c:v>
                </c:pt>
                <c:pt idx="1368">
                  <c:v>-87.899655999999993</c:v>
                </c:pt>
                <c:pt idx="1369">
                  <c:v>-87.899657000000005</c:v>
                </c:pt>
                <c:pt idx="1370">
                  <c:v>-87.899658000000002</c:v>
                </c:pt>
                <c:pt idx="1371">
                  <c:v>-87.899659</c:v>
                </c:pt>
                <c:pt idx="1372">
                  <c:v>-87.899659999999997</c:v>
                </c:pt>
                <c:pt idx="1373">
                  <c:v>-87.899660999999995</c:v>
                </c:pt>
                <c:pt idx="1374">
                  <c:v>-87.899662000000006</c:v>
                </c:pt>
                <c:pt idx="1375">
                  <c:v>-87.899663000000004</c:v>
                </c:pt>
                <c:pt idx="1376">
                  <c:v>-87.899663000000004</c:v>
                </c:pt>
                <c:pt idx="1377">
                  <c:v>-87.899664000000001</c:v>
                </c:pt>
                <c:pt idx="1378">
                  <c:v>-87.899664999999999</c:v>
                </c:pt>
                <c:pt idx="1379">
                  <c:v>-87.899665999999996</c:v>
                </c:pt>
                <c:pt idx="1380">
                  <c:v>-87.899666999999994</c:v>
                </c:pt>
                <c:pt idx="1381">
                  <c:v>-87.899668000000005</c:v>
                </c:pt>
                <c:pt idx="1382">
                  <c:v>-87.899669000000003</c:v>
                </c:pt>
                <c:pt idx="1383">
                  <c:v>-87.89967</c:v>
                </c:pt>
                <c:pt idx="1384">
                  <c:v>-87.89967</c:v>
                </c:pt>
                <c:pt idx="1385">
                  <c:v>-87.899670999999998</c:v>
                </c:pt>
                <c:pt idx="1386">
                  <c:v>-87.899671999999995</c:v>
                </c:pt>
                <c:pt idx="1387">
                  <c:v>-87.899673000000007</c:v>
                </c:pt>
                <c:pt idx="1388">
                  <c:v>-87.899674000000005</c:v>
                </c:pt>
                <c:pt idx="1389">
                  <c:v>-87.899675000000002</c:v>
                </c:pt>
                <c:pt idx="1390">
                  <c:v>-87.899675999999999</c:v>
                </c:pt>
                <c:pt idx="1391">
                  <c:v>-87.899676999999997</c:v>
                </c:pt>
                <c:pt idx="1392">
                  <c:v>-87.899676999999997</c:v>
                </c:pt>
                <c:pt idx="1393">
                  <c:v>-87.899677999999994</c:v>
                </c:pt>
                <c:pt idx="1394">
                  <c:v>-87.899679000000006</c:v>
                </c:pt>
                <c:pt idx="1395">
                  <c:v>-87.899680000000004</c:v>
                </c:pt>
                <c:pt idx="1396">
                  <c:v>-87.899681000000001</c:v>
                </c:pt>
                <c:pt idx="1397">
                  <c:v>-87.899681999999999</c:v>
                </c:pt>
                <c:pt idx="1398">
                  <c:v>-87.899682999999996</c:v>
                </c:pt>
                <c:pt idx="1399">
                  <c:v>-87.899683999999993</c:v>
                </c:pt>
                <c:pt idx="1400">
                  <c:v>-87.899683999999993</c:v>
                </c:pt>
                <c:pt idx="1401">
                  <c:v>-87.899685000000005</c:v>
                </c:pt>
                <c:pt idx="1402">
                  <c:v>-87.899686000000003</c:v>
                </c:pt>
                <c:pt idx="1403">
                  <c:v>-87.899687</c:v>
                </c:pt>
                <c:pt idx="1404">
                  <c:v>-87.899687999999998</c:v>
                </c:pt>
                <c:pt idx="1405">
                  <c:v>-87.899688999999995</c:v>
                </c:pt>
                <c:pt idx="1406">
                  <c:v>-87.899690000000007</c:v>
                </c:pt>
                <c:pt idx="1407">
                  <c:v>-87.899690000000007</c:v>
                </c:pt>
                <c:pt idx="1408">
                  <c:v>-87.899691000000004</c:v>
                </c:pt>
                <c:pt idx="1409">
                  <c:v>-87.899692000000002</c:v>
                </c:pt>
                <c:pt idx="1410">
                  <c:v>-87.899692999999999</c:v>
                </c:pt>
                <c:pt idx="1411">
                  <c:v>-87.899693999999997</c:v>
                </c:pt>
                <c:pt idx="1412">
                  <c:v>-87.899694999999994</c:v>
                </c:pt>
                <c:pt idx="1413">
                  <c:v>-87.899696000000006</c:v>
                </c:pt>
                <c:pt idx="1414">
                  <c:v>-87.899697000000003</c:v>
                </c:pt>
                <c:pt idx="1415">
                  <c:v>-87.899697000000003</c:v>
                </c:pt>
                <c:pt idx="1416">
                  <c:v>-87.899698000000001</c:v>
                </c:pt>
                <c:pt idx="1417">
                  <c:v>-87.899698999999998</c:v>
                </c:pt>
                <c:pt idx="1418">
                  <c:v>-87.899699999999996</c:v>
                </c:pt>
                <c:pt idx="1419">
                  <c:v>-87.899700999999993</c:v>
                </c:pt>
                <c:pt idx="1420">
                  <c:v>-87.899702000000005</c:v>
                </c:pt>
                <c:pt idx="1421">
                  <c:v>-87.899703000000002</c:v>
                </c:pt>
                <c:pt idx="1422">
                  <c:v>-87.899703000000002</c:v>
                </c:pt>
                <c:pt idx="1423">
                  <c:v>-87.899704</c:v>
                </c:pt>
                <c:pt idx="1424">
                  <c:v>-87.899704999999997</c:v>
                </c:pt>
                <c:pt idx="1425">
                  <c:v>-87.899705999999995</c:v>
                </c:pt>
                <c:pt idx="1426">
                  <c:v>-87.899707000000006</c:v>
                </c:pt>
                <c:pt idx="1427">
                  <c:v>-87.899708000000004</c:v>
                </c:pt>
                <c:pt idx="1428">
                  <c:v>-87.899709000000001</c:v>
                </c:pt>
                <c:pt idx="1429">
                  <c:v>-87.899709999999999</c:v>
                </c:pt>
                <c:pt idx="1430">
                  <c:v>-87.899709999999999</c:v>
                </c:pt>
                <c:pt idx="1431">
                  <c:v>-87.899710999999996</c:v>
                </c:pt>
                <c:pt idx="1432">
                  <c:v>-87.899711999999994</c:v>
                </c:pt>
                <c:pt idx="1433">
                  <c:v>-87.899713000000006</c:v>
                </c:pt>
                <c:pt idx="1434">
                  <c:v>-87.899714000000003</c:v>
                </c:pt>
                <c:pt idx="1435">
                  <c:v>-87.899715</c:v>
                </c:pt>
                <c:pt idx="1436">
                  <c:v>-87.899715999999998</c:v>
                </c:pt>
                <c:pt idx="1437">
                  <c:v>-87.899715999999998</c:v>
                </c:pt>
                <c:pt idx="1438">
                  <c:v>-87.899716999999995</c:v>
                </c:pt>
                <c:pt idx="1439">
                  <c:v>-87.899717999999993</c:v>
                </c:pt>
                <c:pt idx="1440">
                  <c:v>-87.899719000000005</c:v>
                </c:pt>
                <c:pt idx="1441">
                  <c:v>-87.899720000000002</c:v>
                </c:pt>
                <c:pt idx="1442">
                  <c:v>-87.899721</c:v>
                </c:pt>
                <c:pt idx="1443">
                  <c:v>-87.899721999999997</c:v>
                </c:pt>
                <c:pt idx="1444">
                  <c:v>-87.899721999999997</c:v>
                </c:pt>
                <c:pt idx="1445">
                  <c:v>-87.899722999999994</c:v>
                </c:pt>
                <c:pt idx="1446">
                  <c:v>-87.899724000000006</c:v>
                </c:pt>
                <c:pt idx="1447">
                  <c:v>-87.899725000000004</c:v>
                </c:pt>
                <c:pt idx="1448">
                  <c:v>-87.899726000000001</c:v>
                </c:pt>
                <c:pt idx="1449">
                  <c:v>-87.899726999999999</c:v>
                </c:pt>
                <c:pt idx="1450">
                  <c:v>-87.899727999999996</c:v>
                </c:pt>
                <c:pt idx="1451">
                  <c:v>-87.899727999999996</c:v>
                </c:pt>
                <c:pt idx="1452">
                  <c:v>-87.899728999999994</c:v>
                </c:pt>
                <c:pt idx="1453">
                  <c:v>-87.899730000000005</c:v>
                </c:pt>
                <c:pt idx="1454">
                  <c:v>-87.899731000000003</c:v>
                </c:pt>
                <c:pt idx="1455">
                  <c:v>-87.899732</c:v>
                </c:pt>
                <c:pt idx="1456">
                  <c:v>-87.899732999999998</c:v>
                </c:pt>
                <c:pt idx="1457">
                  <c:v>-87.899733999999995</c:v>
                </c:pt>
                <c:pt idx="1458">
                  <c:v>-87.899733999999995</c:v>
                </c:pt>
                <c:pt idx="1459">
                  <c:v>-87.899735000000007</c:v>
                </c:pt>
                <c:pt idx="1460">
                  <c:v>-87.899736000000004</c:v>
                </c:pt>
                <c:pt idx="1461">
                  <c:v>-87.899737000000002</c:v>
                </c:pt>
                <c:pt idx="1462">
                  <c:v>-87.899737999999999</c:v>
                </c:pt>
                <c:pt idx="1463">
                  <c:v>-87.899738999999997</c:v>
                </c:pt>
                <c:pt idx="1464">
                  <c:v>-87.899739999999994</c:v>
                </c:pt>
                <c:pt idx="1465">
                  <c:v>-87.899739999999994</c:v>
                </c:pt>
                <c:pt idx="1466">
                  <c:v>-87.899741000000006</c:v>
                </c:pt>
                <c:pt idx="1467">
                  <c:v>-87.899742000000003</c:v>
                </c:pt>
                <c:pt idx="1468">
                  <c:v>-87.899743000000001</c:v>
                </c:pt>
                <c:pt idx="1469">
                  <c:v>-87.899743999999998</c:v>
                </c:pt>
                <c:pt idx="1470">
                  <c:v>-87.899744999999996</c:v>
                </c:pt>
                <c:pt idx="1471">
                  <c:v>-87.899745999999993</c:v>
                </c:pt>
                <c:pt idx="1472">
                  <c:v>-87.899745999999993</c:v>
                </c:pt>
                <c:pt idx="1473">
                  <c:v>-87.899747000000005</c:v>
                </c:pt>
                <c:pt idx="1474">
                  <c:v>-87.899748000000002</c:v>
                </c:pt>
                <c:pt idx="1475">
                  <c:v>-87.899749</c:v>
                </c:pt>
                <c:pt idx="1476">
                  <c:v>-87.899749999999997</c:v>
                </c:pt>
                <c:pt idx="1477">
                  <c:v>-87.899750999999995</c:v>
                </c:pt>
                <c:pt idx="1478">
                  <c:v>-87.899750999999995</c:v>
                </c:pt>
                <c:pt idx="1479">
                  <c:v>-87.899752000000007</c:v>
                </c:pt>
                <c:pt idx="1480">
                  <c:v>-87.899753000000004</c:v>
                </c:pt>
                <c:pt idx="1481">
                  <c:v>-87.899754000000001</c:v>
                </c:pt>
                <c:pt idx="1482">
                  <c:v>-87.899754999999999</c:v>
                </c:pt>
                <c:pt idx="1483">
                  <c:v>-87.899755999999996</c:v>
                </c:pt>
                <c:pt idx="1484">
                  <c:v>-87.899756999999994</c:v>
                </c:pt>
                <c:pt idx="1485">
                  <c:v>-87.899756999999994</c:v>
                </c:pt>
                <c:pt idx="1486">
                  <c:v>-87.899758000000006</c:v>
                </c:pt>
                <c:pt idx="1487">
                  <c:v>-87.899759000000003</c:v>
                </c:pt>
                <c:pt idx="1488">
                  <c:v>-87.899760000000001</c:v>
                </c:pt>
                <c:pt idx="1489">
                  <c:v>-87.899760999999998</c:v>
                </c:pt>
                <c:pt idx="1490">
                  <c:v>-87.899761999999996</c:v>
                </c:pt>
                <c:pt idx="1491">
                  <c:v>-87.899761999999996</c:v>
                </c:pt>
                <c:pt idx="1492">
                  <c:v>-87.899762999999993</c:v>
                </c:pt>
                <c:pt idx="1493">
                  <c:v>-87.899764000000005</c:v>
                </c:pt>
                <c:pt idx="1494">
                  <c:v>-87.899765000000002</c:v>
                </c:pt>
                <c:pt idx="1495">
                  <c:v>-87.899766</c:v>
                </c:pt>
                <c:pt idx="1496">
                  <c:v>-87.899766999999997</c:v>
                </c:pt>
                <c:pt idx="1497">
                  <c:v>-87.899767999999995</c:v>
                </c:pt>
                <c:pt idx="1498">
                  <c:v>-87.899767999999995</c:v>
                </c:pt>
                <c:pt idx="1499">
                  <c:v>-87.899769000000006</c:v>
                </c:pt>
                <c:pt idx="1500">
                  <c:v>-87.899770000000004</c:v>
                </c:pt>
                <c:pt idx="1501">
                  <c:v>-87.899771000000001</c:v>
                </c:pt>
                <c:pt idx="1502">
                  <c:v>-87.899771999999999</c:v>
                </c:pt>
                <c:pt idx="1503">
                  <c:v>-87.899772999999996</c:v>
                </c:pt>
                <c:pt idx="1504">
                  <c:v>-87.899772999999996</c:v>
                </c:pt>
                <c:pt idx="1505">
                  <c:v>-87.899773999999994</c:v>
                </c:pt>
                <c:pt idx="1506">
                  <c:v>-87.899775000000005</c:v>
                </c:pt>
                <c:pt idx="1507">
                  <c:v>-87.899776000000003</c:v>
                </c:pt>
                <c:pt idx="1508">
                  <c:v>-87.899777</c:v>
                </c:pt>
                <c:pt idx="1509">
                  <c:v>-87.899777999999998</c:v>
                </c:pt>
                <c:pt idx="1510">
                  <c:v>-87.899778999999995</c:v>
                </c:pt>
                <c:pt idx="1511">
                  <c:v>-87.899778999999995</c:v>
                </c:pt>
                <c:pt idx="1512">
                  <c:v>-87.899780000000007</c:v>
                </c:pt>
                <c:pt idx="1513">
                  <c:v>-87.899781000000004</c:v>
                </c:pt>
                <c:pt idx="1514">
                  <c:v>-87.899782000000002</c:v>
                </c:pt>
                <c:pt idx="1515">
                  <c:v>-87.899782999999999</c:v>
                </c:pt>
                <c:pt idx="1516">
                  <c:v>-87.899783999999997</c:v>
                </c:pt>
                <c:pt idx="1517">
                  <c:v>-87.899783999999997</c:v>
                </c:pt>
                <c:pt idx="1518">
                  <c:v>-87.899784999999994</c:v>
                </c:pt>
                <c:pt idx="1519">
                  <c:v>-87.899786000000006</c:v>
                </c:pt>
                <c:pt idx="1520">
                  <c:v>-87.899787000000003</c:v>
                </c:pt>
                <c:pt idx="1521">
                  <c:v>-87.899788000000001</c:v>
                </c:pt>
                <c:pt idx="1522">
                  <c:v>-87.899788999999998</c:v>
                </c:pt>
                <c:pt idx="1523">
                  <c:v>-87.899788999999998</c:v>
                </c:pt>
                <c:pt idx="1524">
                  <c:v>-87.899789999999996</c:v>
                </c:pt>
                <c:pt idx="1525">
                  <c:v>-87.899790999999993</c:v>
                </c:pt>
                <c:pt idx="1526">
                  <c:v>-87.899792000000005</c:v>
                </c:pt>
                <c:pt idx="1527">
                  <c:v>-87.899793000000003</c:v>
                </c:pt>
                <c:pt idx="1528">
                  <c:v>-87.899794</c:v>
                </c:pt>
                <c:pt idx="1529">
                  <c:v>-87.899794</c:v>
                </c:pt>
                <c:pt idx="1530">
                  <c:v>-87.899794999999997</c:v>
                </c:pt>
                <c:pt idx="1531">
                  <c:v>-87.899795999999995</c:v>
                </c:pt>
                <c:pt idx="1532">
                  <c:v>-87.899797000000007</c:v>
                </c:pt>
                <c:pt idx="1533">
                  <c:v>-87.899798000000004</c:v>
                </c:pt>
                <c:pt idx="1534">
                  <c:v>-87.899799000000002</c:v>
                </c:pt>
                <c:pt idx="1535">
                  <c:v>-87.899799000000002</c:v>
                </c:pt>
                <c:pt idx="1536">
                  <c:v>-87.899799999999999</c:v>
                </c:pt>
                <c:pt idx="1537">
                  <c:v>-87.899800999999997</c:v>
                </c:pt>
                <c:pt idx="1538">
                  <c:v>-87.899801999999994</c:v>
                </c:pt>
                <c:pt idx="1539">
                  <c:v>-87.899803000000006</c:v>
                </c:pt>
                <c:pt idx="1540">
                  <c:v>-87.899804000000003</c:v>
                </c:pt>
                <c:pt idx="1541">
                  <c:v>-87.899804000000003</c:v>
                </c:pt>
                <c:pt idx="1542">
                  <c:v>-87.899805000000001</c:v>
                </c:pt>
                <c:pt idx="1543">
                  <c:v>-87.899805999999998</c:v>
                </c:pt>
                <c:pt idx="1544">
                  <c:v>-87.899806999999996</c:v>
                </c:pt>
                <c:pt idx="1545">
                  <c:v>-87.899807999999993</c:v>
                </c:pt>
                <c:pt idx="1546">
                  <c:v>-87.899809000000005</c:v>
                </c:pt>
                <c:pt idx="1547">
                  <c:v>-87.899809000000005</c:v>
                </c:pt>
                <c:pt idx="1548">
                  <c:v>-87.899810000000002</c:v>
                </c:pt>
                <c:pt idx="1549">
                  <c:v>-87.899811</c:v>
                </c:pt>
                <c:pt idx="1550">
                  <c:v>-87.899811999999997</c:v>
                </c:pt>
                <c:pt idx="1551">
                  <c:v>-87.899812999999995</c:v>
                </c:pt>
                <c:pt idx="1552">
                  <c:v>-87.899814000000006</c:v>
                </c:pt>
                <c:pt idx="1553">
                  <c:v>-87.899814000000006</c:v>
                </c:pt>
                <c:pt idx="1554">
                  <c:v>-87.899815000000004</c:v>
                </c:pt>
                <c:pt idx="1555">
                  <c:v>-87.899816000000001</c:v>
                </c:pt>
                <c:pt idx="1556">
                  <c:v>-87.899816999999999</c:v>
                </c:pt>
                <c:pt idx="1557">
                  <c:v>-87.899817999999996</c:v>
                </c:pt>
                <c:pt idx="1558">
                  <c:v>-87.899818999999994</c:v>
                </c:pt>
                <c:pt idx="1559">
                  <c:v>-87.899818999999994</c:v>
                </c:pt>
                <c:pt idx="1560">
                  <c:v>-87.899820000000005</c:v>
                </c:pt>
                <c:pt idx="1561">
                  <c:v>-87.899821000000003</c:v>
                </c:pt>
                <c:pt idx="1562">
                  <c:v>-87.899822</c:v>
                </c:pt>
                <c:pt idx="1563">
                  <c:v>-87.899822999999998</c:v>
                </c:pt>
                <c:pt idx="1564">
                  <c:v>-87.899823999999995</c:v>
                </c:pt>
                <c:pt idx="1565">
                  <c:v>-87.899823999999995</c:v>
                </c:pt>
                <c:pt idx="1566">
                  <c:v>-87.899825000000007</c:v>
                </c:pt>
                <c:pt idx="1567">
                  <c:v>-87.899826000000004</c:v>
                </c:pt>
                <c:pt idx="1568">
                  <c:v>-87.899827000000002</c:v>
                </c:pt>
                <c:pt idx="1569">
                  <c:v>-87.899827999999999</c:v>
                </c:pt>
                <c:pt idx="1570">
                  <c:v>-87.899828999999997</c:v>
                </c:pt>
                <c:pt idx="1571">
                  <c:v>-87.899828999999997</c:v>
                </c:pt>
                <c:pt idx="1572">
                  <c:v>-87.899829999999994</c:v>
                </c:pt>
                <c:pt idx="1573">
                  <c:v>-87.899831000000006</c:v>
                </c:pt>
                <c:pt idx="1574">
                  <c:v>-87.899832000000004</c:v>
                </c:pt>
                <c:pt idx="1575">
                  <c:v>-87.899833000000001</c:v>
                </c:pt>
                <c:pt idx="1576">
                  <c:v>-87.899833000000001</c:v>
                </c:pt>
                <c:pt idx="1577">
                  <c:v>-87.899833999999998</c:v>
                </c:pt>
                <c:pt idx="1578">
                  <c:v>-87.899834999999996</c:v>
                </c:pt>
                <c:pt idx="1579">
                  <c:v>-87.899835999999993</c:v>
                </c:pt>
                <c:pt idx="1580">
                  <c:v>-87.899837000000005</c:v>
                </c:pt>
                <c:pt idx="1581">
                  <c:v>-87.899838000000003</c:v>
                </c:pt>
                <c:pt idx="1582">
                  <c:v>-87.899838000000003</c:v>
                </c:pt>
                <c:pt idx="1583">
                  <c:v>-87.899839</c:v>
                </c:pt>
                <c:pt idx="1584">
                  <c:v>-87.899839999999998</c:v>
                </c:pt>
                <c:pt idx="1585">
                  <c:v>-87.899840999999995</c:v>
                </c:pt>
                <c:pt idx="1586">
                  <c:v>-87.899842000000007</c:v>
                </c:pt>
                <c:pt idx="1587">
                  <c:v>-87.899843000000004</c:v>
                </c:pt>
                <c:pt idx="1588">
                  <c:v>-87.899843000000004</c:v>
                </c:pt>
                <c:pt idx="1589">
                  <c:v>-87.899844000000002</c:v>
                </c:pt>
                <c:pt idx="1590">
                  <c:v>-87.899844999999999</c:v>
                </c:pt>
                <c:pt idx="1591">
                  <c:v>-87.899845999999997</c:v>
                </c:pt>
                <c:pt idx="1592">
                  <c:v>-87.899846999999994</c:v>
                </c:pt>
                <c:pt idx="1593">
                  <c:v>-87.899846999999994</c:v>
                </c:pt>
                <c:pt idx="1594">
                  <c:v>-87.899848000000006</c:v>
                </c:pt>
                <c:pt idx="1595">
                  <c:v>-87.899849000000003</c:v>
                </c:pt>
                <c:pt idx="1596">
                  <c:v>-87.899850000000001</c:v>
                </c:pt>
                <c:pt idx="1597">
                  <c:v>-87.899850999999998</c:v>
                </c:pt>
                <c:pt idx="1598">
                  <c:v>-87.899851999999996</c:v>
                </c:pt>
                <c:pt idx="1599">
                  <c:v>-87.899851999999996</c:v>
                </c:pt>
                <c:pt idx="1600">
                  <c:v>-87.899852999999993</c:v>
                </c:pt>
                <c:pt idx="1601">
                  <c:v>-87.899854000000005</c:v>
                </c:pt>
                <c:pt idx="1602">
                  <c:v>-87.899855000000002</c:v>
                </c:pt>
                <c:pt idx="1603">
                  <c:v>-87.899856</c:v>
                </c:pt>
                <c:pt idx="1604">
                  <c:v>-87.899856</c:v>
                </c:pt>
                <c:pt idx="1605">
                  <c:v>-87.899856999999997</c:v>
                </c:pt>
                <c:pt idx="1606">
                  <c:v>-87.899857999999995</c:v>
                </c:pt>
                <c:pt idx="1607">
                  <c:v>-87.899859000000006</c:v>
                </c:pt>
                <c:pt idx="1608">
                  <c:v>-87.899860000000004</c:v>
                </c:pt>
                <c:pt idx="1609">
                  <c:v>-87.899861000000001</c:v>
                </c:pt>
                <c:pt idx="1610">
                  <c:v>-87.899861000000001</c:v>
                </c:pt>
                <c:pt idx="1611">
                  <c:v>-87.899861999999999</c:v>
                </c:pt>
                <c:pt idx="1612">
                  <c:v>-87.899862999999996</c:v>
                </c:pt>
                <c:pt idx="1613">
                  <c:v>-87.899863999999994</c:v>
                </c:pt>
                <c:pt idx="1614">
                  <c:v>-87.899865000000005</c:v>
                </c:pt>
                <c:pt idx="1615">
                  <c:v>-87.899865000000005</c:v>
                </c:pt>
                <c:pt idx="1616">
                  <c:v>-87.899866000000003</c:v>
                </c:pt>
                <c:pt idx="1617">
                  <c:v>-87.899867</c:v>
                </c:pt>
                <c:pt idx="1618">
                  <c:v>-87.899867999999998</c:v>
                </c:pt>
                <c:pt idx="1619">
                  <c:v>-87.899868999999995</c:v>
                </c:pt>
                <c:pt idx="1620">
                  <c:v>-87.899868999999995</c:v>
                </c:pt>
                <c:pt idx="1621">
                  <c:v>-87.899870000000007</c:v>
                </c:pt>
                <c:pt idx="1622">
                  <c:v>-87.899871000000005</c:v>
                </c:pt>
                <c:pt idx="1623">
                  <c:v>-87.899872000000002</c:v>
                </c:pt>
                <c:pt idx="1624">
                  <c:v>-87.899872999999999</c:v>
                </c:pt>
                <c:pt idx="1625">
                  <c:v>-87.899873999999997</c:v>
                </c:pt>
                <c:pt idx="1626">
                  <c:v>-87.899873999999997</c:v>
                </c:pt>
                <c:pt idx="1627">
                  <c:v>-87.899874999999994</c:v>
                </c:pt>
                <c:pt idx="1628">
                  <c:v>-87.899876000000006</c:v>
                </c:pt>
                <c:pt idx="1629">
                  <c:v>-87.899877000000004</c:v>
                </c:pt>
                <c:pt idx="1630">
                  <c:v>-87.899878000000001</c:v>
                </c:pt>
                <c:pt idx="1631">
                  <c:v>-87.899878000000001</c:v>
                </c:pt>
                <c:pt idx="1632">
                  <c:v>-87.899878999999999</c:v>
                </c:pt>
                <c:pt idx="1633">
                  <c:v>-87.899879999999996</c:v>
                </c:pt>
                <c:pt idx="1634">
                  <c:v>-87.899880999999993</c:v>
                </c:pt>
                <c:pt idx="1635">
                  <c:v>-87.899882000000005</c:v>
                </c:pt>
                <c:pt idx="1636">
                  <c:v>-87.899882000000005</c:v>
                </c:pt>
                <c:pt idx="1637">
                  <c:v>-87.899883000000003</c:v>
                </c:pt>
                <c:pt idx="1638">
                  <c:v>-87.899884</c:v>
                </c:pt>
                <c:pt idx="1639">
                  <c:v>-87.899884999999998</c:v>
                </c:pt>
                <c:pt idx="1640">
                  <c:v>-87.899885999999995</c:v>
                </c:pt>
                <c:pt idx="1641">
                  <c:v>-87.899887000000007</c:v>
                </c:pt>
                <c:pt idx="1642">
                  <c:v>-87.899887000000007</c:v>
                </c:pt>
                <c:pt idx="1643">
                  <c:v>-87.899888000000004</c:v>
                </c:pt>
                <c:pt idx="1644">
                  <c:v>-87.899889000000002</c:v>
                </c:pt>
                <c:pt idx="1645">
                  <c:v>-87.899889999999999</c:v>
                </c:pt>
                <c:pt idx="1646">
                  <c:v>-87.899890999999997</c:v>
                </c:pt>
                <c:pt idx="1647">
                  <c:v>-87.899890999999997</c:v>
                </c:pt>
                <c:pt idx="1648">
                  <c:v>-87.899891999999994</c:v>
                </c:pt>
                <c:pt idx="1649">
                  <c:v>-87.899893000000006</c:v>
                </c:pt>
                <c:pt idx="1650">
                  <c:v>-87.899894000000003</c:v>
                </c:pt>
                <c:pt idx="1651">
                  <c:v>-87.899895000000001</c:v>
                </c:pt>
                <c:pt idx="1652">
                  <c:v>-87.899895000000001</c:v>
                </c:pt>
                <c:pt idx="1653">
                  <c:v>-87.899895999999998</c:v>
                </c:pt>
                <c:pt idx="1654">
                  <c:v>-87.899896999999996</c:v>
                </c:pt>
                <c:pt idx="1655">
                  <c:v>-87.899897999999993</c:v>
                </c:pt>
                <c:pt idx="1656">
                  <c:v>-87.899899000000005</c:v>
                </c:pt>
                <c:pt idx="1657">
                  <c:v>-87.899899000000005</c:v>
                </c:pt>
                <c:pt idx="1658">
                  <c:v>-87.899900000000002</c:v>
                </c:pt>
                <c:pt idx="1659">
                  <c:v>-87.899901</c:v>
                </c:pt>
                <c:pt idx="1660">
                  <c:v>-87.899901999999997</c:v>
                </c:pt>
                <c:pt idx="1661">
                  <c:v>-87.899902999999995</c:v>
                </c:pt>
                <c:pt idx="1662">
                  <c:v>-87.899902999999995</c:v>
                </c:pt>
                <c:pt idx="1663">
                  <c:v>-87.899904000000006</c:v>
                </c:pt>
                <c:pt idx="1664">
                  <c:v>-87.899905000000004</c:v>
                </c:pt>
                <c:pt idx="1665">
                  <c:v>-87.899906000000001</c:v>
                </c:pt>
                <c:pt idx="1666">
                  <c:v>-87.899906999999999</c:v>
                </c:pt>
                <c:pt idx="1667">
                  <c:v>-87.899906999999999</c:v>
                </c:pt>
                <c:pt idx="1668">
                  <c:v>-87.899907999999996</c:v>
                </c:pt>
                <c:pt idx="1669">
                  <c:v>-87.899908999999994</c:v>
                </c:pt>
                <c:pt idx="1670">
                  <c:v>-87.899910000000006</c:v>
                </c:pt>
                <c:pt idx="1671">
                  <c:v>-87.899911000000003</c:v>
                </c:pt>
                <c:pt idx="1672">
                  <c:v>-87.899911000000003</c:v>
                </c:pt>
                <c:pt idx="1673">
                  <c:v>-87.899912</c:v>
                </c:pt>
                <c:pt idx="1674">
                  <c:v>-87.899912999999998</c:v>
                </c:pt>
                <c:pt idx="1675">
                  <c:v>-87.899913999999995</c:v>
                </c:pt>
                <c:pt idx="1676">
                  <c:v>-87.899914999999993</c:v>
                </c:pt>
                <c:pt idx="1677">
                  <c:v>-87.899914999999993</c:v>
                </c:pt>
                <c:pt idx="1678">
                  <c:v>-87.899916000000005</c:v>
                </c:pt>
                <c:pt idx="1679">
                  <c:v>-87.899917000000002</c:v>
                </c:pt>
                <c:pt idx="1680">
                  <c:v>-87.899918</c:v>
                </c:pt>
                <c:pt idx="1681">
                  <c:v>-87.899918999999997</c:v>
                </c:pt>
                <c:pt idx="1682">
                  <c:v>-87.899918999999997</c:v>
                </c:pt>
                <c:pt idx="1683">
                  <c:v>-87.899919999999995</c:v>
                </c:pt>
                <c:pt idx="1684">
                  <c:v>-87.899921000000006</c:v>
                </c:pt>
                <c:pt idx="1685">
                  <c:v>-87.899922000000004</c:v>
                </c:pt>
                <c:pt idx="1686">
                  <c:v>-87.899923000000001</c:v>
                </c:pt>
                <c:pt idx="1687">
                  <c:v>-87.899923000000001</c:v>
                </c:pt>
                <c:pt idx="1688">
                  <c:v>-87.899923999999999</c:v>
                </c:pt>
                <c:pt idx="1689">
                  <c:v>-87.899924999999996</c:v>
                </c:pt>
                <c:pt idx="1690">
                  <c:v>-87.899925999999994</c:v>
                </c:pt>
                <c:pt idx="1691">
                  <c:v>-87.899927000000005</c:v>
                </c:pt>
                <c:pt idx="1692">
                  <c:v>-87.899927000000005</c:v>
                </c:pt>
                <c:pt idx="1693">
                  <c:v>-87.899928000000003</c:v>
                </c:pt>
                <c:pt idx="1694">
                  <c:v>-87.899929</c:v>
                </c:pt>
                <c:pt idx="1695">
                  <c:v>-87.899929999999998</c:v>
                </c:pt>
                <c:pt idx="1696">
                  <c:v>-87.899930999999995</c:v>
                </c:pt>
                <c:pt idx="1697">
                  <c:v>-87.899930999999995</c:v>
                </c:pt>
                <c:pt idx="1698">
                  <c:v>-87.899932000000007</c:v>
                </c:pt>
                <c:pt idx="1699">
                  <c:v>-87.899933000000004</c:v>
                </c:pt>
                <c:pt idx="1700">
                  <c:v>-87.899934000000002</c:v>
                </c:pt>
                <c:pt idx="1701">
                  <c:v>-87.899934999999999</c:v>
                </c:pt>
                <c:pt idx="1702">
                  <c:v>-87.899934999999999</c:v>
                </c:pt>
                <c:pt idx="1703">
                  <c:v>-87.899935999999997</c:v>
                </c:pt>
                <c:pt idx="1704">
                  <c:v>-87.899936999999994</c:v>
                </c:pt>
                <c:pt idx="1705">
                  <c:v>-87.899938000000006</c:v>
                </c:pt>
                <c:pt idx="1706">
                  <c:v>-87.899939000000003</c:v>
                </c:pt>
                <c:pt idx="1707">
                  <c:v>-87.899939000000003</c:v>
                </c:pt>
                <c:pt idx="1708">
                  <c:v>-87.899940000000001</c:v>
                </c:pt>
                <c:pt idx="1709">
                  <c:v>-87.899940999999998</c:v>
                </c:pt>
                <c:pt idx="1710">
                  <c:v>-87.899941999999996</c:v>
                </c:pt>
                <c:pt idx="1711">
                  <c:v>-87.899942999999993</c:v>
                </c:pt>
                <c:pt idx="1712">
                  <c:v>-87.899942999999993</c:v>
                </c:pt>
                <c:pt idx="1713">
                  <c:v>-87.899944000000005</c:v>
                </c:pt>
                <c:pt idx="1714">
                  <c:v>-87.899945000000002</c:v>
                </c:pt>
                <c:pt idx="1715">
                  <c:v>-87.899946</c:v>
                </c:pt>
                <c:pt idx="1716">
                  <c:v>-87.899946999999997</c:v>
                </c:pt>
                <c:pt idx="1717">
                  <c:v>-87.899946999999997</c:v>
                </c:pt>
                <c:pt idx="1718">
                  <c:v>-87.899947999999995</c:v>
                </c:pt>
                <c:pt idx="1719">
                  <c:v>-87.899949000000007</c:v>
                </c:pt>
                <c:pt idx="1720">
                  <c:v>-87.899950000000004</c:v>
                </c:pt>
                <c:pt idx="1721">
                  <c:v>-87.899950000000004</c:v>
                </c:pt>
                <c:pt idx="1722">
                  <c:v>-87.899951000000001</c:v>
                </c:pt>
                <c:pt idx="1723">
                  <c:v>-87.899951999999999</c:v>
                </c:pt>
                <c:pt idx="1724">
                  <c:v>-87.899952999999996</c:v>
                </c:pt>
                <c:pt idx="1725">
                  <c:v>-87.899953999999994</c:v>
                </c:pt>
                <c:pt idx="1726">
                  <c:v>-87.899953999999994</c:v>
                </c:pt>
                <c:pt idx="1727">
                  <c:v>-87.899955000000006</c:v>
                </c:pt>
                <c:pt idx="1728">
                  <c:v>-87.899956000000003</c:v>
                </c:pt>
                <c:pt idx="1729">
                  <c:v>-87.899957000000001</c:v>
                </c:pt>
                <c:pt idx="1730">
                  <c:v>-87.899957999999998</c:v>
                </c:pt>
                <c:pt idx="1731">
                  <c:v>-87.899957999999998</c:v>
                </c:pt>
                <c:pt idx="1732">
                  <c:v>-87.899958999999996</c:v>
                </c:pt>
                <c:pt idx="1733">
                  <c:v>-87.899959999999993</c:v>
                </c:pt>
                <c:pt idx="1734">
                  <c:v>-87.899961000000005</c:v>
                </c:pt>
                <c:pt idx="1735">
                  <c:v>-87.899962000000002</c:v>
                </c:pt>
                <c:pt idx="1736">
                  <c:v>-87.899962000000002</c:v>
                </c:pt>
                <c:pt idx="1737">
                  <c:v>-87.899963</c:v>
                </c:pt>
                <c:pt idx="1738">
                  <c:v>-87.899963999999997</c:v>
                </c:pt>
                <c:pt idx="1739">
                  <c:v>-87.899964999999995</c:v>
                </c:pt>
                <c:pt idx="1740">
                  <c:v>-87.899964999999995</c:v>
                </c:pt>
                <c:pt idx="1741">
                  <c:v>-87.899966000000006</c:v>
                </c:pt>
                <c:pt idx="1742">
                  <c:v>-87.899967000000004</c:v>
                </c:pt>
                <c:pt idx="1743">
                  <c:v>-87.899968000000001</c:v>
                </c:pt>
                <c:pt idx="1744">
                  <c:v>-87.899968999999999</c:v>
                </c:pt>
                <c:pt idx="1745">
                  <c:v>-87.899968999999999</c:v>
                </c:pt>
                <c:pt idx="1746">
                  <c:v>-87.899969999999996</c:v>
                </c:pt>
                <c:pt idx="1747">
                  <c:v>-87.899970999999994</c:v>
                </c:pt>
                <c:pt idx="1748">
                  <c:v>-87.899972000000005</c:v>
                </c:pt>
                <c:pt idx="1749">
                  <c:v>-87.899973000000003</c:v>
                </c:pt>
                <c:pt idx="1750">
                  <c:v>-87.899973000000003</c:v>
                </c:pt>
                <c:pt idx="1751">
                  <c:v>-87.899974</c:v>
                </c:pt>
                <c:pt idx="1752">
                  <c:v>-87.899974999999998</c:v>
                </c:pt>
                <c:pt idx="1753">
                  <c:v>-87.899975999999995</c:v>
                </c:pt>
                <c:pt idx="1754">
                  <c:v>-87.899975999999995</c:v>
                </c:pt>
                <c:pt idx="1755">
                  <c:v>-87.899977000000007</c:v>
                </c:pt>
                <c:pt idx="1756">
                  <c:v>-87.899978000000004</c:v>
                </c:pt>
                <c:pt idx="1757">
                  <c:v>-87.899979000000002</c:v>
                </c:pt>
                <c:pt idx="1758">
                  <c:v>-87.899979999999999</c:v>
                </c:pt>
                <c:pt idx="1759">
                  <c:v>-87.899979999999999</c:v>
                </c:pt>
                <c:pt idx="1760">
                  <c:v>-87.899980999999997</c:v>
                </c:pt>
                <c:pt idx="1761">
                  <c:v>-87.899981999999994</c:v>
                </c:pt>
                <c:pt idx="1762">
                  <c:v>-87.899983000000006</c:v>
                </c:pt>
                <c:pt idx="1763">
                  <c:v>-87.899984000000003</c:v>
                </c:pt>
                <c:pt idx="1764">
                  <c:v>-87.899984000000003</c:v>
                </c:pt>
                <c:pt idx="1765">
                  <c:v>-87.899985000000001</c:v>
                </c:pt>
                <c:pt idx="1766">
                  <c:v>-87.899985999999998</c:v>
                </c:pt>
                <c:pt idx="1767">
                  <c:v>-87.899986999999996</c:v>
                </c:pt>
                <c:pt idx="1768">
                  <c:v>-87.899986999999996</c:v>
                </c:pt>
                <c:pt idx="1769">
                  <c:v>-87.899987999999993</c:v>
                </c:pt>
                <c:pt idx="1770">
                  <c:v>-87.899989000000005</c:v>
                </c:pt>
                <c:pt idx="1771">
                  <c:v>-87.899990000000003</c:v>
                </c:pt>
                <c:pt idx="1772">
                  <c:v>-87.899991</c:v>
                </c:pt>
                <c:pt idx="1773">
                  <c:v>-87.899991</c:v>
                </c:pt>
                <c:pt idx="1774">
                  <c:v>-87.899991999999997</c:v>
                </c:pt>
                <c:pt idx="1775">
                  <c:v>-87.899992999999995</c:v>
                </c:pt>
                <c:pt idx="1776">
                  <c:v>-87.899994000000007</c:v>
                </c:pt>
                <c:pt idx="1777">
                  <c:v>-87.899994000000007</c:v>
                </c:pt>
                <c:pt idx="1778">
                  <c:v>-87.899995000000004</c:v>
                </c:pt>
                <c:pt idx="1779">
                  <c:v>-87.899996000000002</c:v>
                </c:pt>
                <c:pt idx="1780">
                  <c:v>-87.899996999999999</c:v>
                </c:pt>
                <c:pt idx="1781">
                  <c:v>-87.899997999999997</c:v>
                </c:pt>
                <c:pt idx="1782">
                  <c:v>-87.899997999999997</c:v>
                </c:pt>
                <c:pt idx="1783">
                  <c:v>-87.899998999999994</c:v>
                </c:pt>
                <c:pt idx="1784">
                  <c:v>-87.9</c:v>
                </c:pt>
                <c:pt idx="1785">
                  <c:v>-87.900001000000003</c:v>
                </c:pt>
                <c:pt idx="1786">
                  <c:v>-87.900001000000003</c:v>
                </c:pt>
                <c:pt idx="1787">
                  <c:v>-87.900002000000001</c:v>
                </c:pt>
                <c:pt idx="1788">
                  <c:v>-87.900002999999998</c:v>
                </c:pt>
                <c:pt idx="1789">
                  <c:v>-87.900003999999996</c:v>
                </c:pt>
                <c:pt idx="1790">
                  <c:v>-87.900004999999993</c:v>
                </c:pt>
                <c:pt idx="1791">
                  <c:v>-87.900004999999993</c:v>
                </c:pt>
                <c:pt idx="1792">
                  <c:v>-87.900006000000005</c:v>
                </c:pt>
                <c:pt idx="1793">
                  <c:v>-87.900007000000002</c:v>
                </c:pt>
                <c:pt idx="1794">
                  <c:v>-87.900008</c:v>
                </c:pt>
                <c:pt idx="1795">
                  <c:v>-87.900008</c:v>
                </c:pt>
                <c:pt idx="1796">
                  <c:v>-87.900008999999997</c:v>
                </c:pt>
                <c:pt idx="1797">
                  <c:v>-87.900009999999995</c:v>
                </c:pt>
                <c:pt idx="1798">
                  <c:v>-87.900011000000006</c:v>
                </c:pt>
                <c:pt idx="1799">
                  <c:v>-87.900012000000004</c:v>
                </c:pt>
                <c:pt idx="1800">
                  <c:v>-87.900012000000004</c:v>
                </c:pt>
                <c:pt idx="1801">
                  <c:v>-87.900013000000001</c:v>
                </c:pt>
                <c:pt idx="1802">
                  <c:v>-87.900013999999999</c:v>
                </c:pt>
                <c:pt idx="1803">
                  <c:v>-87.900014999999996</c:v>
                </c:pt>
                <c:pt idx="1804">
                  <c:v>-87.900014999999996</c:v>
                </c:pt>
                <c:pt idx="1805">
                  <c:v>-87.900015999999994</c:v>
                </c:pt>
                <c:pt idx="1806">
                  <c:v>-87.900017000000005</c:v>
                </c:pt>
                <c:pt idx="1807">
                  <c:v>-87.900018000000003</c:v>
                </c:pt>
                <c:pt idx="1808">
                  <c:v>-87.900018000000003</c:v>
                </c:pt>
                <c:pt idx="1809">
                  <c:v>-87.900019</c:v>
                </c:pt>
                <c:pt idx="1810">
                  <c:v>-87.900019999999998</c:v>
                </c:pt>
                <c:pt idx="1811">
                  <c:v>-87.900020999999995</c:v>
                </c:pt>
                <c:pt idx="1812">
                  <c:v>-87.900022000000007</c:v>
                </c:pt>
                <c:pt idx="1813">
                  <c:v>-87.900022000000007</c:v>
                </c:pt>
                <c:pt idx="1814">
                  <c:v>-87.900023000000004</c:v>
                </c:pt>
                <c:pt idx="1815">
                  <c:v>-87.900024000000002</c:v>
                </c:pt>
                <c:pt idx="1816">
                  <c:v>-87.900024999999999</c:v>
                </c:pt>
                <c:pt idx="1817">
                  <c:v>-87.900024999999999</c:v>
                </c:pt>
                <c:pt idx="1818">
                  <c:v>-87.900025999999997</c:v>
                </c:pt>
                <c:pt idx="1819">
                  <c:v>-87.900026999999994</c:v>
                </c:pt>
                <c:pt idx="1820">
                  <c:v>-87.900028000000006</c:v>
                </c:pt>
                <c:pt idx="1821">
                  <c:v>-87.900029000000004</c:v>
                </c:pt>
                <c:pt idx="1822">
                  <c:v>-87.900029000000004</c:v>
                </c:pt>
                <c:pt idx="1823">
                  <c:v>-87.900030000000001</c:v>
                </c:pt>
                <c:pt idx="1824">
                  <c:v>-87.900030999999998</c:v>
                </c:pt>
                <c:pt idx="1825">
                  <c:v>-87.900031999999996</c:v>
                </c:pt>
                <c:pt idx="1826">
                  <c:v>-87.900031999999996</c:v>
                </c:pt>
                <c:pt idx="1827">
                  <c:v>-87.900032999999993</c:v>
                </c:pt>
                <c:pt idx="1828">
                  <c:v>-87.900034000000005</c:v>
                </c:pt>
                <c:pt idx="1829">
                  <c:v>-87.900035000000003</c:v>
                </c:pt>
                <c:pt idx="1830">
                  <c:v>-87.900035000000003</c:v>
                </c:pt>
                <c:pt idx="1831">
                  <c:v>-87.900036</c:v>
                </c:pt>
                <c:pt idx="1832">
                  <c:v>-87.900036999999998</c:v>
                </c:pt>
                <c:pt idx="1833">
                  <c:v>-87.900037999999995</c:v>
                </c:pt>
                <c:pt idx="1834">
                  <c:v>-87.900039000000007</c:v>
                </c:pt>
                <c:pt idx="1835">
                  <c:v>-87.900039000000007</c:v>
                </c:pt>
                <c:pt idx="1836">
                  <c:v>-87.900040000000004</c:v>
                </c:pt>
                <c:pt idx="1837">
                  <c:v>-87.900041000000002</c:v>
                </c:pt>
                <c:pt idx="1838">
                  <c:v>-87.900041999999999</c:v>
                </c:pt>
                <c:pt idx="1839">
                  <c:v>-87.900041999999999</c:v>
                </c:pt>
                <c:pt idx="1840">
                  <c:v>-87.900042999999997</c:v>
                </c:pt>
                <c:pt idx="1841">
                  <c:v>-87.900043999999994</c:v>
                </c:pt>
                <c:pt idx="1842">
                  <c:v>-87.900045000000006</c:v>
                </c:pt>
                <c:pt idx="1843">
                  <c:v>-87.900045000000006</c:v>
                </c:pt>
                <c:pt idx="1844">
                  <c:v>-87.900046000000003</c:v>
                </c:pt>
                <c:pt idx="1845">
                  <c:v>-87.900047000000001</c:v>
                </c:pt>
                <c:pt idx="1846">
                  <c:v>-87.900047999999998</c:v>
                </c:pt>
                <c:pt idx="1847">
                  <c:v>-87.900047999999998</c:v>
                </c:pt>
                <c:pt idx="1848">
                  <c:v>-87.900048999999996</c:v>
                </c:pt>
                <c:pt idx="1849">
                  <c:v>-87.900049999999993</c:v>
                </c:pt>
                <c:pt idx="1850">
                  <c:v>-87.900051000000005</c:v>
                </c:pt>
                <c:pt idx="1851">
                  <c:v>-87.900052000000002</c:v>
                </c:pt>
                <c:pt idx="1852">
                  <c:v>-87.900052000000002</c:v>
                </c:pt>
                <c:pt idx="1853">
                  <c:v>-87.900053</c:v>
                </c:pt>
                <c:pt idx="1854">
                  <c:v>-87.900053999999997</c:v>
                </c:pt>
                <c:pt idx="1855">
                  <c:v>-87.900054999999995</c:v>
                </c:pt>
                <c:pt idx="1856">
                  <c:v>-87.900054999999995</c:v>
                </c:pt>
                <c:pt idx="1857">
                  <c:v>-87.900056000000006</c:v>
                </c:pt>
                <c:pt idx="1858">
                  <c:v>-87.900057000000004</c:v>
                </c:pt>
                <c:pt idx="1859">
                  <c:v>-87.900058000000001</c:v>
                </c:pt>
                <c:pt idx="1860">
                  <c:v>-87.900058000000001</c:v>
                </c:pt>
                <c:pt idx="1861">
                  <c:v>-87.900058999999999</c:v>
                </c:pt>
                <c:pt idx="1862">
                  <c:v>-87.900059999999996</c:v>
                </c:pt>
                <c:pt idx="1863">
                  <c:v>-87.900060999999994</c:v>
                </c:pt>
                <c:pt idx="1864">
                  <c:v>-87.900060999999994</c:v>
                </c:pt>
                <c:pt idx="1865">
                  <c:v>-87.900062000000005</c:v>
                </c:pt>
                <c:pt idx="1866">
                  <c:v>-87.900063000000003</c:v>
                </c:pt>
                <c:pt idx="1867">
                  <c:v>-87.900064</c:v>
                </c:pt>
                <c:pt idx="1868">
                  <c:v>-87.900064</c:v>
                </c:pt>
                <c:pt idx="1869">
                  <c:v>-87.900064999999998</c:v>
                </c:pt>
                <c:pt idx="1870">
                  <c:v>-87.900065999999995</c:v>
                </c:pt>
                <c:pt idx="1871">
                  <c:v>-87.900067000000007</c:v>
                </c:pt>
                <c:pt idx="1872">
                  <c:v>-87.900068000000005</c:v>
                </c:pt>
                <c:pt idx="1873">
                  <c:v>-87.900068000000005</c:v>
                </c:pt>
                <c:pt idx="1874">
                  <c:v>-87.900069000000002</c:v>
                </c:pt>
                <c:pt idx="1875">
                  <c:v>-87.900069999999999</c:v>
                </c:pt>
                <c:pt idx="1876">
                  <c:v>-87.900070999999997</c:v>
                </c:pt>
                <c:pt idx="1877">
                  <c:v>-87.900070999999997</c:v>
                </c:pt>
                <c:pt idx="1878">
                  <c:v>-87.900071999999994</c:v>
                </c:pt>
                <c:pt idx="1879">
                  <c:v>-87.900073000000006</c:v>
                </c:pt>
                <c:pt idx="1880">
                  <c:v>-87.900074000000004</c:v>
                </c:pt>
                <c:pt idx="1881">
                  <c:v>-87.900074000000004</c:v>
                </c:pt>
                <c:pt idx="1882">
                  <c:v>-87.900075000000001</c:v>
                </c:pt>
                <c:pt idx="1883">
                  <c:v>-87.900075999999999</c:v>
                </c:pt>
                <c:pt idx="1884">
                  <c:v>-87.900076999999996</c:v>
                </c:pt>
                <c:pt idx="1885">
                  <c:v>-87.900076999999996</c:v>
                </c:pt>
                <c:pt idx="1886">
                  <c:v>-87.900077999999993</c:v>
                </c:pt>
                <c:pt idx="1887">
                  <c:v>-87.900079000000005</c:v>
                </c:pt>
                <c:pt idx="1888">
                  <c:v>-87.900080000000003</c:v>
                </c:pt>
                <c:pt idx="1889">
                  <c:v>-87.900080000000003</c:v>
                </c:pt>
                <c:pt idx="1890">
                  <c:v>-87.900081</c:v>
                </c:pt>
                <c:pt idx="1891">
                  <c:v>-87.900081999999998</c:v>
                </c:pt>
                <c:pt idx="1892">
                  <c:v>-87.900082999999995</c:v>
                </c:pt>
                <c:pt idx="1893">
                  <c:v>-87.900082999999995</c:v>
                </c:pt>
                <c:pt idx="1894">
                  <c:v>-87.900084000000007</c:v>
                </c:pt>
                <c:pt idx="1895">
                  <c:v>-87.900085000000004</c:v>
                </c:pt>
                <c:pt idx="1896">
                  <c:v>-87.900086000000002</c:v>
                </c:pt>
                <c:pt idx="1897">
                  <c:v>-87.900086000000002</c:v>
                </c:pt>
                <c:pt idx="1898">
                  <c:v>-87.900086999999999</c:v>
                </c:pt>
                <c:pt idx="1899">
                  <c:v>-87.900087999999997</c:v>
                </c:pt>
                <c:pt idx="1900">
                  <c:v>-87.900088999999994</c:v>
                </c:pt>
                <c:pt idx="1901">
                  <c:v>-87.900088999999994</c:v>
                </c:pt>
                <c:pt idx="1902">
                  <c:v>-87.900090000000006</c:v>
                </c:pt>
                <c:pt idx="1903">
                  <c:v>-87.900091000000003</c:v>
                </c:pt>
                <c:pt idx="1904">
                  <c:v>-87.900092000000001</c:v>
                </c:pt>
                <c:pt idx="1905">
                  <c:v>-87.900092999999998</c:v>
                </c:pt>
                <c:pt idx="1906">
                  <c:v>-87.900092999999998</c:v>
                </c:pt>
                <c:pt idx="1907">
                  <c:v>-87.900093999999996</c:v>
                </c:pt>
                <c:pt idx="1908">
                  <c:v>-87.900094999999993</c:v>
                </c:pt>
                <c:pt idx="1909">
                  <c:v>-87.900096000000005</c:v>
                </c:pt>
                <c:pt idx="1910">
                  <c:v>-87.900096000000005</c:v>
                </c:pt>
                <c:pt idx="1911">
                  <c:v>-87.900097000000002</c:v>
                </c:pt>
                <c:pt idx="1912">
                  <c:v>-87.900098</c:v>
                </c:pt>
                <c:pt idx="1913">
                  <c:v>-87.900098999999997</c:v>
                </c:pt>
                <c:pt idx="1914">
                  <c:v>-87.900098999999997</c:v>
                </c:pt>
                <c:pt idx="1915">
                  <c:v>-87.900099999999995</c:v>
                </c:pt>
                <c:pt idx="1916">
                  <c:v>-87.900101000000006</c:v>
                </c:pt>
                <c:pt idx="1917">
                  <c:v>-87.900102000000004</c:v>
                </c:pt>
                <c:pt idx="1918">
                  <c:v>-87.900102000000004</c:v>
                </c:pt>
                <c:pt idx="1919">
                  <c:v>-87.900103000000001</c:v>
                </c:pt>
                <c:pt idx="1920">
                  <c:v>-87.900103999999999</c:v>
                </c:pt>
                <c:pt idx="1921">
                  <c:v>-87.900104999999996</c:v>
                </c:pt>
                <c:pt idx="1922">
                  <c:v>-87.900104999999996</c:v>
                </c:pt>
                <c:pt idx="1923">
                  <c:v>-87.900105999999994</c:v>
                </c:pt>
                <c:pt idx="1924">
                  <c:v>-87.900107000000006</c:v>
                </c:pt>
                <c:pt idx="1925">
                  <c:v>-87.900108000000003</c:v>
                </c:pt>
                <c:pt idx="1926">
                  <c:v>-87.900108000000003</c:v>
                </c:pt>
                <c:pt idx="1927">
                  <c:v>-87.900109</c:v>
                </c:pt>
                <c:pt idx="1928">
                  <c:v>-87.900109999999998</c:v>
                </c:pt>
                <c:pt idx="1929">
                  <c:v>-87.900110999999995</c:v>
                </c:pt>
                <c:pt idx="1930">
                  <c:v>-87.900110999999995</c:v>
                </c:pt>
                <c:pt idx="1931">
                  <c:v>-87.900111999999993</c:v>
                </c:pt>
                <c:pt idx="1932">
                  <c:v>-87.900113000000005</c:v>
                </c:pt>
                <c:pt idx="1933">
                  <c:v>-87.900114000000002</c:v>
                </c:pt>
                <c:pt idx="1934">
                  <c:v>-87.900114000000002</c:v>
                </c:pt>
                <c:pt idx="1935">
                  <c:v>-87.900115</c:v>
                </c:pt>
                <c:pt idx="1936">
                  <c:v>-87.900115999999997</c:v>
                </c:pt>
                <c:pt idx="1937">
                  <c:v>-87.900116999999995</c:v>
                </c:pt>
                <c:pt idx="1938">
                  <c:v>-87.900116999999995</c:v>
                </c:pt>
                <c:pt idx="1939">
                  <c:v>-87.900118000000006</c:v>
                </c:pt>
                <c:pt idx="1940">
                  <c:v>-87.900119000000004</c:v>
                </c:pt>
                <c:pt idx="1941">
                  <c:v>-87.900120000000001</c:v>
                </c:pt>
                <c:pt idx="1942">
                  <c:v>-87.900120000000001</c:v>
                </c:pt>
                <c:pt idx="1943">
                  <c:v>-87.900120999999999</c:v>
                </c:pt>
                <c:pt idx="1944">
                  <c:v>-87.900121999999996</c:v>
                </c:pt>
                <c:pt idx="1945">
                  <c:v>-87.900122999999994</c:v>
                </c:pt>
                <c:pt idx="1946">
                  <c:v>-87.900122999999994</c:v>
                </c:pt>
                <c:pt idx="1947">
                  <c:v>-87.900124000000005</c:v>
                </c:pt>
                <c:pt idx="1948">
                  <c:v>-87.900125000000003</c:v>
                </c:pt>
                <c:pt idx="1949">
                  <c:v>-87.900125000000003</c:v>
                </c:pt>
                <c:pt idx="1950">
                  <c:v>-87.900126</c:v>
                </c:pt>
                <c:pt idx="1951">
                  <c:v>-87.900126999999998</c:v>
                </c:pt>
                <c:pt idx="1952">
                  <c:v>-87.900127999999995</c:v>
                </c:pt>
                <c:pt idx="1953">
                  <c:v>-87.900127999999995</c:v>
                </c:pt>
                <c:pt idx="1954">
                  <c:v>-87.900129000000007</c:v>
                </c:pt>
                <c:pt idx="1955">
                  <c:v>-87.900130000000004</c:v>
                </c:pt>
                <c:pt idx="1956">
                  <c:v>-87.900131000000002</c:v>
                </c:pt>
                <c:pt idx="1957">
                  <c:v>-87.900131000000002</c:v>
                </c:pt>
                <c:pt idx="1958">
                  <c:v>-87.900131999999999</c:v>
                </c:pt>
                <c:pt idx="1959">
                  <c:v>-87.900132999999997</c:v>
                </c:pt>
                <c:pt idx="1960">
                  <c:v>-87.900133999999994</c:v>
                </c:pt>
                <c:pt idx="1961">
                  <c:v>-87.900133999999994</c:v>
                </c:pt>
                <c:pt idx="1962">
                  <c:v>-87.900135000000006</c:v>
                </c:pt>
                <c:pt idx="1963">
                  <c:v>-87.900136000000003</c:v>
                </c:pt>
                <c:pt idx="1964">
                  <c:v>-87.900137000000001</c:v>
                </c:pt>
                <c:pt idx="1965">
                  <c:v>-87.900137000000001</c:v>
                </c:pt>
                <c:pt idx="1966">
                  <c:v>-87.900137999999998</c:v>
                </c:pt>
                <c:pt idx="1967">
                  <c:v>-87.900138999999996</c:v>
                </c:pt>
                <c:pt idx="1968">
                  <c:v>-87.900139999999993</c:v>
                </c:pt>
                <c:pt idx="1969">
                  <c:v>-87.900139999999993</c:v>
                </c:pt>
                <c:pt idx="1970">
                  <c:v>-87.900141000000005</c:v>
                </c:pt>
                <c:pt idx="1971">
                  <c:v>-87.900142000000002</c:v>
                </c:pt>
                <c:pt idx="1972">
                  <c:v>-87.900143</c:v>
                </c:pt>
                <c:pt idx="1973">
                  <c:v>-87.900143</c:v>
                </c:pt>
                <c:pt idx="1974">
                  <c:v>-87.900143999999997</c:v>
                </c:pt>
                <c:pt idx="1975">
                  <c:v>-87.900144999999995</c:v>
                </c:pt>
                <c:pt idx="1976">
                  <c:v>-87.900146000000007</c:v>
                </c:pt>
                <c:pt idx="1977">
                  <c:v>-87.900146000000007</c:v>
                </c:pt>
                <c:pt idx="1978">
                  <c:v>-87.900147000000004</c:v>
                </c:pt>
                <c:pt idx="1979">
                  <c:v>-87.900148000000002</c:v>
                </c:pt>
                <c:pt idx="1980">
                  <c:v>-87.900148999999999</c:v>
                </c:pt>
                <c:pt idx="1981">
                  <c:v>-87.900148999999999</c:v>
                </c:pt>
                <c:pt idx="1982">
                  <c:v>-87.900149999999996</c:v>
                </c:pt>
                <c:pt idx="1983">
                  <c:v>-87.900150999999994</c:v>
                </c:pt>
                <c:pt idx="1984">
                  <c:v>-87.900150999999994</c:v>
                </c:pt>
                <c:pt idx="1985">
                  <c:v>-87.900152000000006</c:v>
                </c:pt>
                <c:pt idx="1986">
                  <c:v>-87.900153000000003</c:v>
                </c:pt>
                <c:pt idx="1987">
                  <c:v>-87.900154000000001</c:v>
                </c:pt>
                <c:pt idx="1988">
                  <c:v>-87.900154000000001</c:v>
                </c:pt>
                <c:pt idx="1989">
                  <c:v>-87.900154999999998</c:v>
                </c:pt>
                <c:pt idx="1990">
                  <c:v>-87.900155999999996</c:v>
                </c:pt>
                <c:pt idx="1991">
                  <c:v>-87.900156999999993</c:v>
                </c:pt>
                <c:pt idx="1992">
                  <c:v>-87.900156999999993</c:v>
                </c:pt>
                <c:pt idx="1993">
                  <c:v>-87.900158000000005</c:v>
                </c:pt>
                <c:pt idx="1994">
                  <c:v>-87.900159000000002</c:v>
                </c:pt>
                <c:pt idx="1995">
                  <c:v>-87.90016</c:v>
                </c:pt>
                <c:pt idx="1996">
                  <c:v>-87.90016</c:v>
                </c:pt>
                <c:pt idx="1997">
                  <c:v>-87.900160999999997</c:v>
                </c:pt>
                <c:pt idx="1998">
                  <c:v>-87.900161999999995</c:v>
                </c:pt>
                <c:pt idx="1999">
                  <c:v>-87.500163000000001</c:v>
                </c:pt>
                <c:pt idx="2000">
                  <c:v>-87.100514000000004</c:v>
                </c:pt>
                <c:pt idx="2001">
                  <c:v>-86.701198000000005</c:v>
                </c:pt>
                <c:pt idx="2002">
                  <c:v>-86.302195999999995</c:v>
                </c:pt>
                <c:pt idx="2003">
                  <c:v>-85.903492</c:v>
                </c:pt>
                <c:pt idx="2004">
                  <c:v>-85.505067999999994</c:v>
                </c:pt>
                <c:pt idx="2005">
                  <c:v>-85.106907000000007</c:v>
                </c:pt>
                <c:pt idx="2006">
                  <c:v>-84.708994000000004</c:v>
                </c:pt>
                <c:pt idx="2007">
                  <c:v>-84.311312000000001</c:v>
                </c:pt>
                <c:pt idx="2008">
                  <c:v>-83.913847000000004</c:v>
                </c:pt>
                <c:pt idx="2009">
                  <c:v>-83.516582</c:v>
                </c:pt>
                <c:pt idx="2010">
                  <c:v>-83.119504000000006</c:v>
                </c:pt>
                <c:pt idx="2011">
                  <c:v>-82.722599000000002</c:v>
                </c:pt>
                <c:pt idx="2012">
                  <c:v>-82.325851999999998</c:v>
                </c:pt>
                <c:pt idx="2013">
                  <c:v>-81.929252000000005</c:v>
                </c:pt>
                <c:pt idx="2014">
                  <c:v>-81.532784000000007</c:v>
                </c:pt>
                <c:pt idx="2015">
                  <c:v>-81.136437000000001</c:v>
                </c:pt>
                <c:pt idx="2016">
                  <c:v>-80.740200000000002</c:v>
                </c:pt>
                <c:pt idx="2017">
                  <c:v>-80.344059999999999</c:v>
                </c:pt>
                <c:pt idx="2018">
                  <c:v>-79.948008000000002</c:v>
                </c:pt>
                <c:pt idx="2019">
                  <c:v>-79.552031999999997</c:v>
                </c:pt>
                <c:pt idx="2020">
                  <c:v>-79.156121999999996</c:v>
                </c:pt>
                <c:pt idx="2021">
                  <c:v>-78.760270000000006</c:v>
                </c:pt>
                <c:pt idx="2022">
                  <c:v>-78.364465999999993</c:v>
                </c:pt>
                <c:pt idx="2023">
                  <c:v>-77.968700999999996</c:v>
                </c:pt>
                <c:pt idx="2024">
                  <c:v>-77.572968000000003</c:v>
                </c:pt>
                <c:pt idx="2025">
                  <c:v>-77.177257999999995</c:v>
                </c:pt>
                <c:pt idx="2026">
                  <c:v>-76.781565000000001</c:v>
                </c:pt>
                <c:pt idx="2027">
                  <c:v>-76.38588</c:v>
                </c:pt>
                <c:pt idx="2028">
                  <c:v>-75.990198000000007</c:v>
                </c:pt>
                <c:pt idx="2029">
                  <c:v>-75.594513000000006</c:v>
                </c:pt>
                <c:pt idx="2030">
                  <c:v>-75.198818000000003</c:v>
                </c:pt>
                <c:pt idx="2031">
                  <c:v>-74.803107999999995</c:v>
                </c:pt>
                <c:pt idx="2032">
                  <c:v>-74.407377999999994</c:v>
                </c:pt>
                <c:pt idx="2033">
                  <c:v>-74.011623</c:v>
                </c:pt>
                <c:pt idx="2034">
                  <c:v>-73.615838999999994</c:v>
                </c:pt>
                <c:pt idx="2035">
                  <c:v>-73.220021000000003</c:v>
                </c:pt>
                <c:pt idx="2036">
                  <c:v>-72.824164999999994</c:v>
                </c:pt>
                <c:pt idx="2037">
                  <c:v>-72.428268000000003</c:v>
                </c:pt>
                <c:pt idx="2038">
                  <c:v>-72.032325999999998</c:v>
                </c:pt>
                <c:pt idx="2039">
                  <c:v>-71.636336</c:v>
                </c:pt>
                <c:pt idx="2040">
                  <c:v>-71.240296000000001</c:v>
                </c:pt>
                <c:pt idx="2041">
                  <c:v>-70.844201999999996</c:v>
                </c:pt>
                <c:pt idx="2042">
                  <c:v>-70.448052000000004</c:v>
                </c:pt>
                <c:pt idx="2043">
                  <c:v>-70.051844000000003</c:v>
                </c:pt>
                <c:pt idx="2044">
                  <c:v>-69.655574999999999</c:v>
                </c:pt>
                <c:pt idx="2045">
                  <c:v>-69.259243999999995</c:v>
                </c:pt>
                <c:pt idx="2046">
                  <c:v>-68.862848999999997</c:v>
                </c:pt>
                <c:pt idx="2047">
                  <c:v>-68.466387999999995</c:v>
                </c:pt>
                <c:pt idx="2048">
                  <c:v>-68.069860000000006</c:v>
                </c:pt>
                <c:pt idx="2049">
                  <c:v>-67.673263000000006</c:v>
                </c:pt>
                <c:pt idx="2050">
                  <c:v>-67.276595999999998</c:v>
                </c:pt>
                <c:pt idx="2051">
                  <c:v>-66.879857000000001</c:v>
                </c:pt>
                <c:pt idx="2052">
                  <c:v>-66.483046999999999</c:v>
                </c:pt>
                <c:pt idx="2053">
                  <c:v>-66.086162000000002</c:v>
                </c:pt>
                <c:pt idx="2054">
                  <c:v>-65.689204000000004</c:v>
                </c:pt>
                <c:pt idx="2055">
                  <c:v>-65.292169000000001</c:v>
                </c:pt>
                <c:pt idx="2056">
                  <c:v>-64.895058000000006</c:v>
                </c:pt>
                <c:pt idx="2057">
                  <c:v>-64.497868999999994</c:v>
                </c:pt>
                <c:pt idx="2058">
                  <c:v>-64.100601999999995</c:v>
                </c:pt>
                <c:pt idx="2059">
                  <c:v>-63.703254999999999</c:v>
                </c:pt>
                <c:pt idx="2060">
                  <c:v>-63.305827000000001</c:v>
                </c:pt>
                <c:pt idx="2061">
                  <c:v>-62.908316999999997</c:v>
                </c:pt>
                <c:pt idx="2062">
                  <c:v>-62.510724000000003</c:v>
                </c:pt>
                <c:pt idx="2063">
                  <c:v>-62.113045999999997</c:v>
                </c:pt>
                <c:pt idx="2064">
                  <c:v>-61.715282000000002</c:v>
                </c:pt>
                <c:pt idx="2065">
                  <c:v>-61.317430000000002</c:v>
                </c:pt>
                <c:pt idx="2066">
                  <c:v>-60.919488999999999</c:v>
                </c:pt>
                <c:pt idx="2067">
                  <c:v>-60.521456000000001</c:v>
                </c:pt>
                <c:pt idx="2068">
                  <c:v>-60.123328000000001</c:v>
                </c:pt>
                <c:pt idx="2069">
                  <c:v>-59.725104000000002</c:v>
                </c:pt>
                <c:pt idx="2070">
                  <c:v>-59.326779999999999</c:v>
                </c:pt>
                <c:pt idx="2071">
                  <c:v>-58.928353999999999</c:v>
                </c:pt>
                <c:pt idx="2072">
                  <c:v>-58.529822000000003</c:v>
                </c:pt>
                <c:pt idx="2073">
                  <c:v>-58.131179000000003</c:v>
                </c:pt>
                <c:pt idx="2074">
                  <c:v>-57.732421000000002</c:v>
                </c:pt>
                <c:pt idx="2075">
                  <c:v>-57.333542999999999</c:v>
                </c:pt>
                <c:pt idx="2076">
                  <c:v>-56.934539999999998</c:v>
                </c:pt>
                <c:pt idx="2077">
                  <c:v>-56.535404999999997</c:v>
                </c:pt>
                <c:pt idx="2078">
                  <c:v>-56.136132000000003</c:v>
                </c:pt>
                <c:pt idx="2079">
                  <c:v>-55.736711999999997</c:v>
                </c:pt>
                <c:pt idx="2080">
                  <c:v>-55.337136999999998</c:v>
                </c:pt>
                <c:pt idx="2081">
                  <c:v>-54.937396999999997</c:v>
                </c:pt>
                <c:pt idx="2082">
                  <c:v>-54.537481</c:v>
                </c:pt>
                <c:pt idx="2083">
                  <c:v>-54.137379000000003</c:v>
                </c:pt>
                <c:pt idx="2084">
                  <c:v>-53.737074999999997</c:v>
                </c:pt>
                <c:pt idx="2085">
                  <c:v>-53.336556999999999</c:v>
                </c:pt>
                <c:pt idx="2086">
                  <c:v>-52.935806999999997</c:v>
                </c:pt>
                <c:pt idx="2087">
                  <c:v>-52.534807000000001</c:v>
                </c:pt>
                <c:pt idx="2088">
                  <c:v>-52.133538000000001</c:v>
                </c:pt>
                <c:pt idx="2089">
                  <c:v>-51.731977000000001</c:v>
                </c:pt>
                <c:pt idx="2090">
                  <c:v>-51.330098999999997</c:v>
                </c:pt>
                <c:pt idx="2091">
                  <c:v>-50.927878999999997</c:v>
                </c:pt>
                <c:pt idx="2092">
                  <c:v>-50.525284999999997</c:v>
                </c:pt>
                <c:pt idx="2093">
                  <c:v>-50.122284999999998</c:v>
                </c:pt>
                <c:pt idx="2094">
                  <c:v>-49.718842000000002</c:v>
                </c:pt>
                <c:pt idx="2095">
                  <c:v>-49.314915999999997</c:v>
                </c:pt>
                <c:pt idx="2096">
                  <c:v>-48.910463</c:v>
                </c:pt>
                <c:pt idx="2097">
                  <c:v>-48.505432999999996</c:v>
                </c:pt>
                <c:pt idx="2098">
                  <c:v>-48.099772999999999</c:v>
                </c:pt>
                <c:pt idx="2099">
                  <c:v>-48.093421999999997</c:v>
                </c:pt>
                <c:pt idx="2100">
                  <c:v>-48.086312</c:v>
                </c:pt>
                <c:pt idx="2101">
                  <c:v>-48.078404999999997</c:v>
                </c:pt>
                <c:pt idx="2102">
                  <c:v>-48.069667000000003</c:v>
                </c:pt>
                <c:pt idx="2103">
                  <c:v>-48.060062000000002</c:v>
                </c:pt>
                <c:pt idx="2104">
                  <c:v>-48.049557</c:v>
                </c:pt>
                <c:pt idx="2105">
                  <c:v>-48.038116000000002</c:v>
                </c:pt>
                <c:pt idx="2106">
                  <c:v>-48.025708000000002</c:v>
                </c:pt>
                <c:pt idx="2107">
                  <c:v>-48.012298999999999</c:v>
                </c:pt>
                <c:pt idx="2108">
                  <c:v>-47.997855999999999</c:v>
                </c:pt>
                <c:pt idx="2109">
                  <c:v>-47.982346999999997</c:v>
                </c:pt>
                <c:pt idx="2110">
                  <c:v>-47.965741999999999</c:v>
                </c:pt>
                <c:pt idx="2111">
                  <c:v>-47.948008999999999</c:v>
                </c:pt>
                <c:pt idx="2112">
                  <c:v>-47.929118000000003</c:v>
                </c:pt>
                <c:pt idx="2113">
                  <c:v>-47.909039999999997</c:v>
                </c:pt>
                <c:pt idx="2114">
                  <c:v>-47.887745000000002</c:v>
                </c:pt>
                <c:pt idx="2115">
                  <c:v>-47.865203999999999</c:v>
                </c:pt>
                <c:pt idx="2116">
                  <c:v>-47.841389999999997</c:v>
                </c:pt>
                <c:pt idx="2117">
                  <c:v>-47.816274</c:v>
                </c:pt>
                <c:pt idx="2118">
                  <c:v>-47.789828999999997</c:v>
                </c:pt>
                <c:pt idx="2119">
                  <c:v>-47.762028999999998</c:v>
                </c:pt>
                <c:pt idx="2120">
                  <c:v>-47.732847</c:v>
                </c:pt>
                <c:pt idx="2121">
                  <c:v>-47.702255999999998</c:v>
                </c:pt>
                <c:pt idx="2122">
                  <c:v>-47.670231000000001</c:v>
                </c:pt>
                <c:pt idx="2123">
                  <c:v>-47.636747999999997</c:v>
                </c:pt>
                <c:pt idx="2124">
                  <c:v>-47.601779000000001</c:v>
                </c:pt>
                <c:pt idx="2125">
                  <c:v>-47.565302000000003</c:v>
                </c:pt>
                <c:pt idx="2126">
                  <c:v>-47.527290999999998</c:v>
                </c:pt>
                <c:pt idx="2127">
                  <c:v>-47.487721999999998</c:v>
                </c:pt>
                <c:pt idx="2128">
                  <c:v>-47.446570000000001</c:v>
                </c:pt>
                <c:pt idx="2129">
                  <c:v>-47.403812000000002</c:v>
                </c:pt>
                <c:pt idx="2130">
                  <c:v>-47.359423999999997</c:v>
                </c:pt>
                <c:pt idx="2131">
                  <c:v>-47.313381</c:v>
                </c:pt>
                <c:pt idx="2132">
                  <c:v>-47.265659999999997</c:v>
                </c:pt>
                <c:pt idx="2133">
                  <c:v>-47.216237</c:v>
                </c:pt>
                <c:pt idx="2134">
                  <c:v>-47.165087999999997</c:v>
                </c:pt>
                <c:pt idx="2135">
                  <c:v>-47.112189000000001</c:v>
                </c:pt>
                <c:pt idx="2136">
                  <c:v>-47.057516</c:v>
                </c:pt>
                <c:pt idx="2137">
                  <c:v>-47.001044</c:v>
                </c:pt>
                <c:pt idx="2138">
                  <c:v>-46.942748000000002</c:v>
                </c:pt>
                <c:pt idx="2139">
                  <c:v>-46.882604999999998</c:v>
                </c:pt>
                <c:pt idx="2140">
                  <c:v>-46.820588000000001</c:v>
                </c:pt>
                <c:pt idx="2141">
                  <c:v>-46.756672000000002</c:v>
                </c:pt>
                <c:pt idx="2142">
                  <c:v>-46.690831000000003</c:v>
                </c:pt>
                <c:pt idx="2143">
                  <c:v>-46.623038999999999</c:v>
                </c:pt>
                <c:pt idx="2144">
                  <c:v>-46.553268000000003</c:v>
                </c:pt>
                <c:pt idx="2145">
                  <c:v>-46.481492000000003</c:v>
                </c:pt>
                <c:pt idx="2146">
                  <c:v>-46.407682000000001</c:v>
                </c:pt>
                <c:pt idx="2147">
                  <c:v>-46.331809999999997</c:v>
                </c:pt>
                <c:pt idx="2148">
                  <c:v>-46.253844999999998</c:v>
                </c:pt>
                <c:pt idx="2149">
                  <c:v>-46.173757999999999</c:v>
                </c:pt>
                <c:pt idx="2150">
                  <c:v>-46.091517000000003</c:v>
                </c:pt>
                <c:pt idx="2151">
                  <c:v>-46.007091000000003</c:v>
                </c:pt>
                <c:pt idx="2152">
                  <c:v>-45.920445999999998</c:v>
                </c:pt>
                <c:pt idx="2153">
                  <c:v>-45.83155</c:v>
                </c:pt>
                <c:pt idx="2154">
                  <c:v>-45.740364999999997</c:v>
                </c:pt>
                <c:pt idx="2155">
                  <c:v>-45.646856999999997</c:v>
                </c:pt>
                <c:pt idx="2156">
                  <c:v>-45.550989000000001</c:v>
                </c:pt>
                <c:pt idx="2157">
                  <c:v>-45.452719999999999</c:v>
                </c:pt>
                <c:pt idx="2158">
                  <c:v>-45.352012000000002</c:v>
                </c:pt>
                <c:pt idx="2159">
                  <c:v>-45.248821999999997</c:v>
                </c:pt>
                <c:pt idx="2160">
                  <c:v>-45.143107999999998</c:v>
                </c:pt>
                <c:pt idx="2161">
                  <c:v>-45.034824999999998</c:v>
                </c:pt>
                <c:pt idx="2162">
                  <c:v>-44.923926999999999</c:v>
                </c:pt>
                <c:pt idx="2163">
                  <c:v>-44.810364999999997</c:v>
                </c:pt>
                <c:pt idx="2164">
                  <c:v>-44.694090000000003</c:v>
                </c:pt>
                <c:pt idx="2165">
                  <c:v>-44.575049</c:v>
                </c:pt>
                <c:pt idx="2166">
                  <c:v>-44.453189000000002</c:v>
                </c:pt>
                <c:pt idx="2167">
                  <c:v>-44.328453000000003</c:v>
                </c:pt>
                <c:pt idx="2168">
                  <c:v>-44.200783000000001</c:v>
                </c:pt>
                <c:pt idx="2169">
                  <c:v>-44.070117000000003</c:v>
                </c:pt>
                <c:pt idx="2170">
                  <c:v>-43.936391999999998</c:v>
                </c:pt>
                <c:pt idx="2171">
                  <c:v>-43.799542000000002</c:v>
                </c:pt>
                <c:pt idx="2172">
                  <c:v>-43.659497999999999</c:v>
                </c:pt>
                <c:pt idx="2173">
                  <c:v>-43.516187000000002</c:v>
                </c:pt>
                <c:pt idx="2174">
                  <c:v>-43.369534999999999</c:v>
                </c:pt>
                <c:pt idx="2175">
                  <c:v>-43.219462999999998</c:v>
                </c:pt>
                <c:pt idx="2176">
                  <c:v>-43.065888999999999</c:v>
                </c:pt>
                <c:pt idx="2177">
                  <c:v>-42.908728000000004</c:v>
                </c:pt>
                <c:pt idx="2178">
                  <c:v>-42.747889999999998</c:v>
                </c:pt>
                <c:pt idx="2179">
                  <c:v>-42.583281999999997</c:v>
                </c:pt>
                <c:pt idx="2180">
                  <c:v>-42.414807000000003</c:v>
                </c:pt>
                <c:pt idx="2181">
                  <c:v>-42.242362999999997</c:v>
                </c:pt>
                <c:pt idx="2182">
                  <c:v>-42.065843000000001</c:v>
                </c:pt>
                <c:pt idx="2183">
                  <c:v>-41.885134999999998</c:v>
                </c:pt>
                <c:pt idx="2184">
                  <c:v>-41.700124000000002</c:v>
                </c:pt>
                <c:pt idx="2185">
                  <c:v>-41.510686</c:v>
                </c:pt>
                <c:pt idx="2186">
                  <c:v>-41.316695000000003</c:v>
                </c:pt>
                <c:pt idx="2187">
                  <c:v>-41.118015999999997</c:v>
                </c:pt>
                <c:pt idx="2188">
                  <c:v>-40.914509000000002</c:v>
                </c:pt>
                <c:pt idx="2189">
                  <c:v>-40.706028000000003</c:v>
                </c:pt>
                <c:pt idx="2190">
                  <c:v>-40.492418000000001</c:v>
                </c:pt>
                <c:pt idx="2191">
                  <c:v>-40.273519999999998</c:v>
                </c:pt>
                <c:pt idx="2192">
                  <c:v>-40.049163</c:v>
                </c:pt>
                <c:pt idx="2193">
                  <c:v>-39.81917</c:v>
                </c:pt>
                <c:pt idx="2194">
                  <c:v>-39.583356000000002</c:v>
                </c:pt>
                <c:pt idx="2195">
                  <c:v>-39.341526999999999</c:v>
                </c:pt>
                <c:pt idx="2196">
                  <c:v>-39.093477</c:v>
                </c:pt>
                <c:pt idx="2197">
                  <c:v>-38.838991999999998</c:v>
                </c:pt>
                <c:pt idx="2198">
                  <c:v>-38.577846999999998</c:v>
                </c:pt>
                <c:pt idx="2199">
                  <c:v>-38.309806000000002</c:v>
                </c:pt>
                <c:pt idx="2200">
                  <c:v>-38.034621000000001</c:v>
                </c:pt>
                <c:pt idx="2201">
                  <c:v>-37.752031000000002</c:v>
                </c:pt>
                <c:pt idx="2202">
                  <c:v>-37.461762999999998</c:v>
                </c:pt>
                <c:pt idx="2203">
                  <c:v>-37.163530999999999</c:v>
                </c:pt>
                <c:pt idx="2204">
                  <c:v>-36.857033000000001</c:v>
                </c:pt>
                <c:pt idx="2205">
                  <c:v>-36.541952000000002</c:v>
                </c:pt>
                <c:pt idx="2206">
                  <c:v>-36.217956000000001</c:v>
                </c:pt>
                <c:pt idx="2207">
                  <c:v>-35.884697000000003</c:v>
                </c:pt>
                <c:pt idx="2208">
                  <c:v>-35.541808000000003</c:v>
                </c:pt>
                <c:pt idx="2209">
                  <c:v>-35.188906000000003</c:v>
                </c:pt>
                <c:pt idx="2210">
                  <c:v>-34.825588000000003</c:v>
                </c:pt>
                <c:pt idx="2211">
                  <c:v>-34.451430000000002</c:v>
                </c:pt>
                <c:pt idx="2212">
                  <c:v>-34.065989999999999</c:v>
                </c:pt>
                <c:pt idx="2213">
                  <c:v>-33.668804000000002</c:v>
                </c:pt>
                <c:pt idx="2214">
                  <c:v>-33.259385000000002</c:v>
                </c:pt>
                <c:pt idx="2215">
                  <c:v>-32.837224999999997</c:v>
                </c:pt>
                <c:pt idx="2216">
                  <c:v>-32.401791000000003</c:v>
                </c:pt>
                <c:pt idx="2217">
                  <c:v>-31.952529999999999</c:v>
                </c:pt>
                <c:pt idx="2218">
                  <c:v>-31.488859999999999</c:v>
                </c:pt>
                <c:pt idx="2219">
                  <c:v>-31.010179000000001</c:v>
                </c:pt>
                <c:pt idx="2220">
                  <c:v>-30.515858000000001</c:v>
                </c:pt>
                <c:pt idx="2221">
                  <c:v>-30.005244999999999</c:v>
                </c:pt>
                <c:pt idx="2222">
                  <c:v>-29.477664000000001</c:v>
                </c:pt>
                <c:pt idx="2223">
                  <c:v>-28.932414999999999</c:v>
                </c:pt>
                <c:pt idx="2224">
                  <c:v>-28.368779</c:v>
                </c:pt>
                <c:pt idx="2225">
                  <c:v>-27.786013000000001</c:v>
                </c:pt>
                <c:pt idx="2226">
                  <c:v>-27.183358999999999</c:v>
                </c:pt>
                <c:pt idx="2227">
                  <c:v>-26.560040999999998</c:v>
                </c:pt>
                <c:pt idx="2228">
                  <c:v>-25.915272999999999</c:v>
                </c:pt>
                <c:pt idx="2229">
                  <c:v>-25.248259000000001</c:v>
                </c:pt>
                <c:pt idx="2230">
                  <c:v>-24.558201</c:v>
                </c:pt>
                <c:pt idx="2231">
                  <c:v>-23.844303</c:v>
                </c:pt>
                <c:pt idx="2232">
                  <c:v>-23.105782000000001</c:v>
                </c:pt>
                <c:pt idx="2233">
                  <c:v>-22.341868999999999</c:v>
                </c:pt>
                <c:pt idx="2234">
                  <c:v>-21.551825000000001</c:v>
                </c:pt>
                <c:pt idx="2235">
                  <c:v>-20.734949</c:v>
                </c:pt>
                <c:pt idx="2236">
                  <c:v>-19.890591000000001</c:v>
                </c:pt>
                <c:pt idx="2237">
                  <c:v>-19.018165</c:v>
                </c:pt>
                <c:pt idx="2238">
                  <c:v>-18.117163999999999</c:v>
                </c:pt>
                <c:pt idx="2239">
                  <c:v>-17.187177999999999</c:v>
                </c:pt>
                <c:pt idx="2240">
                  <c:v>-16.227910999999999</c:v>
                </c:pt>
                <c:pt idx="2241">
                  <c:v>-15.239201</c:v>
                </c:pt>
                <c:pt idx="2242">
                  <c:v>-14.22104</c:v>
                </c:pt>
                <c:pt idx="2243">
                  <c:v>-13.173595000000001</c:v>
                </c:pt>
                <c:pt idx="2244">
                  <c:v>-12.097234</c:v>
                </c:pt>
                <c:pt idx="2245">
                  <c:v>-10.992540999999999</c:v>
                </c:pt>
                <c:pt idx="2246">
                  <c:v>-9.8603459999999998</c:v>
                </c:pt>
                <c:pt idx="2247">
                  <c:v>-8.7017419999999994</c:v>
                </c:pt>
                <c:pt idx="2248">
                  <c:v>-7.5181040000000001</c:v>
                </c:pt>
                <c:pt idx="2249">
                  <c:v>-6.3111119999999996</c:v>
                </c:pt>
                <c:pt idx="2250">
                  <c:v>-5.0827600000000004</c:v>
                </c:pt>
                <c:pt idx="2251">
                  <c:v>-3.8353709999999999</c:v>
                </c:pt>
                <c:pt idx="2252">
                  <c:v>-2.5716000000000001</c:v>
                </c:pt>
                <c:pt idx="2253">
                  <c:v>-1.2944370000000001</c:v>
                </c:pt>
                <c:pt idx="2254">
                  <c:v>-7.1999999999999998E-3</c:v>
                </c:pt>
                <c:pt idx="2255">
                  <c:v>1.286484</c:v>
                </c:pt>
                <c:pt idx="2256">
                  <c:v>2.582697</c:v>
                </c:pt>
                <c:pt idx="2257">
                  <c:v>3.8772730000000002</c:v>
                </c:pt>
                <c:pt idx="2258">
                  <c:v>5.1658350000000004</c:v>
                </c:pt>
                <c:pt idx="2259">
                  <c:v>6.4438570000000004</c:v>
                </c:pt>
                <c:pt idx="2260">
                  <c:v>7.7067240000000004</c:v>
                </c:pt>
                <c:pt idx="2261">
                  <c:v>8.9498049999999996</c:v>
                </c:pt>
                <c:pt idx="2262">
                  <c:v>10.168537000000001</c:v>
                </c:pt>
                <c:pt idx="2263">
                  <c:v>11.358501</c:v>
                </c:pt>
                <c:pt idx="2264">
                  <c:v>12.515508000000001</c:v>
                </c:pt>
                <c:pt idx="2265">
                  <c:v>13.635681</c:v>
                </c:pt>
                <c:pt idx="2266">
                  <c:v>14.715529999999999</c:v>
                </c:pt>
                <c:pt idx="2267">
                  <c:v>15.752013</c:v>
                </c:pt>
                <c:pt idx="2268">
                  <c:v>16.742597</c:v>
                </c:pt>
                <c:pt idx="2269">
                  <c:v>17.685289000000001</c:v>
                </c:pt>
                <c:pt idx="2270">
                  <c:v>18.578664</c:v>
                </c:pt>
                <c:pt idx="2271">
                  <c:v>19.421865</c:v>
                </c:pt>
                <c:pt idx="2272">
                  <c:v>20.214597000000001</c:v>
                </c:pt>
                <c:pt idx="2273">
                  <c:v>20.957094000000001</c:v>
                </c:pt>
                <c:pt idx="2274">
                  <c:v>21.650082000000001</c:v>
                </c:pt>
                <c:pt idx="2275">
                  <c:v>22.294727000000002</c:v>
                </c:pt>
                <c:pt idx="2276">
                  <c:v>22.892574</c:v>
                </c:pt>
                <c:pt idx="2277">
                  <c:v>23.445487</c:v>
                </c:pt>
                <c:pt idx="2278">
                  <c:v>23.955580000000001</c:v>
                </c:pt>
                <c:pt idx="2279">
                  <c:v>24.425156000000001</c:v>
                </c:pt>
                <c:pt idx="2280">
                  <c:v>24.856642999999998</c:v>
                </c:pt>
                <c:pt idx="2281">
                  <c:v>25.252541000000001</c:v>
                </c:pt>
                <c:pt idx="2282">
                  <c:v>25.615373999999999</c:v>
                </c:pt>
                <c:pt idx="2283">
                  <c:v>25.947644</c:v>
                </c:pt>
                <c:pt idx="2284">
                  <c:v>26.251798000000001</c:v>
                </c:pt>
                <c:pt idx="2285">
                  <c:v>26.530201000000002</c:v>
                </c:pt>
                <c:pt idx="2286">
                  <c:v>26.785112000000002</c:v>
                </c:pt>
                <c:pt idx="2287">
                  <c:v>27.018668999999999</c:v>
                </c:pt>
                <c:pt idx="2288">
                  <c:v>27.232882</c:v>
                </c:pt>
                <c:pt idx="2289">
                  <c:v>27.429621999999998</c:v>
                </c:pt>
                <c:pt idx="2290">
                  <c:v>27.610621999999999</c:v>
                </c:pt>
                <c:pt idx="2291">
                  <c:v>27.777479</c:v>
                </c:pt>
                <c:pt idx="2292">
                  <c:v>27.931654999999999</c:v>
                </c:pt>
                <c:pt idx="2293">
                  <c:v>28.074480999999999</c:v>
                </c:pt>
                <c:pt idx="2294">
                  <c:v>28.207169</c:v>
                </c:pt>
                <c:pt idx="2295">
                  <c:v>28.330814</c:v>
                </c:pt>
                <c:pt idx="2296">
                  <c:v>28.446401000000002</c:v>
                </c:pt>
                <c:pt idx="2297">
                  <c:v>28.554819999999999</c:v>
                </c:pt>
                <c:pt idx="2298">
                  <c:v>28.656863999999999</c:v>
                </c:pt>
                <c:pt idx="2299">
                  <c:v>28.753245</c:v>
                </c:pt>
                <c:pt idx="2300">
                  <c:v>28.844598999999999</c:v>
                </c:pt>
                <c:pt idx="2301">
                  <c:v>28.93149</c:v>
                </c:pt>
                <c:pt idx="2302">
                  <c:v>29.014420000000001</c:v>
                </c:pt>
                <c:pt idx="2303">
                  <c:v>29.093836</c:v>
                </c:pt>
                <c:pt idx="2304">
                  <c:v>29.170133</c:v>
                </c:pt>
                <c:pt idx="2305">
                  <c:v>29.243659999999998</c:v>
                </c:pt>
                <c:pt idx="2306">
                  <c:v>29.314726</c:v>
                </c:pt>
                <c:pt idx="2307">
                  <c:v>29.383603999999998</c:v>
                </c:pt>
                <c:pt idx="2308">
                  <c:v>29.450534999999999</c:v>
                </c:pt>
                <c:pt idx="2309">
                  <c:v>29.515730000000001</c:v>
                </c:pt>
                <c:pt idx="2310">
                  <c:v>29.579374999999999</c:v>
                </c:pt>
                <c:pt idx="2311">
                  <c:v>29.641635000000001</c:v>
                </c:pt>
                <c:pt idx="2312">
                  <c:v>29.702653999999999</c:v>
                </c:pt>
                <c:pt idx="2313">
                  <c:v>29.762559</c:v>
                </c:pt>
                <c:pt idx="2314">
                  <c:v>29.821459999999998</c:v>
                </c:pt>
                <c:pt idx="2315">
                  <c:v>29.879453999999999</c:v>
                </c:pt>
                <c:pt idx="2316">
                  <c:v>29.936627999999999</c:v>
                </c:pt>
                <c:pt idx="2317">
                  <c:v>29.993054999999998</c:v>
                </c:pt>
                <c:pt idx="2318">
                  <c:v>30.048801999999998</c:v>
                </c:pt>
                <c:pt idx="2319">
                  <c:v>30.103926000000001</c:v>
                </c:pt>
                <c:pt idx="2320">
                  <c:v>30.158477000000001</c:v>
                </c:pt>
                <c:pt idx="2321">
                  <c:v>30.212499000000001</c:v>
                </c:pt>
                <c:pt idx="2322">
                  <c:v>30.266029</c:v>
                </c:pt>
                <c:pt idx="2323">
                  <c:v>30.319102999999998</c:v>
                </c:pt>
                <c:pt idx="2324">
                  <c:v>30.371749000000001</c:v>
                </c:pt>
                <c:pt idx="2325">
                  <c:v>30.423992999999999</c:v>
                </c:pt>
                <c:pt idx="2326">
                  <c:v>30.475857999999999</c:v>
                </c:pt>
                <c:pt idx="2327">
                  <c:v>30.527363000000001</c:v>
                </c:pt>
                <c:pt idx="2328">
                  <c:v>30.578524999999999</c:v>
                </c:pt>
                <c:pt idx="2329">
                  <c:v>30.629359000000001</c:v>
                </c:pt>
                <c:pt idx="2330">
                  <c:v>30.679879</c:v>
                </c:pt>
                <c:pt idx="2331">
                  <c:v>30.730096</c:v>
                </c:pt>
                <c:pt idx="2332">
                  <c:v>30.78002</c:v>
                </c:pt>
                <c:pt idx="2333">
                  <c:v>30.829661000000002</c:v>
                </c:pt>
                <c:pt idx="2334">
                  <c:v>30.879026</c:v>
                </c:pt>
                <c:pt idx="2335">
                  <c:v>30.928121000000001</c:v>
                </c:pt>
                <c:pt idx="2336">
                  <c:v>30.976953999999999</c:v>
                </c:pt>
                <c:pt idx="2337">
                  <c:v>31.025528999999999</c:v>
                </c:pt>
                <c:pt idx="2338">
                  <c:v>31.073851000000001</c:v>
                </c:pt>
                <c:pt idx="2339">
                  <c:v>31.121925000000001</c:v>
                </c:pt>
                <c:pt idx="2340">
                  <c:v>31.169754000000001</c:v>
                </c:pt>
                <c:pt idx="2341">
                  <c:v>31.217341000000001</c:v>
                </c:pt>
                <c:pt idx="2342">
                  <c:v>31.264690000000002</c:v>
                </c:pt>
                <c:pt idx="2343">
                  <c:v>31.311803999999999</c:v>
                </c:pt>
                <c:pt idx="2344">
                  <c:v>31.358684</c:v>
                </c:pt>
                <c:pt idx="2345">
                  <c:v>31.405332999999999</c:v>
                </c:pt>
                <c:pt idx="2346">
                  <c:v>31.451753</c:v>
                </c:pt>
                <c:pt idx="2347">
                  <c:v>31.497945999999999</c:v>
                </c:pt>
                <c:pt idx="2348">
                  <c:v>31.543914000000001</c:v>
                </c:pt>
                <c:pt idx="2349">
                  <c:v>31.589658</c:v>
                </c:pt>
                <c:pt idx="2350">
                  <c:v>31.635179999999998</c:v>
                </c:pt>
                <c:pt idx="2351">
                  <c:v>31.680481</c:v>
                </c:pt>
                <c:pt idx="2352">
                  <c:v>31.725563000000001</c:v>
                </c:pt>
                <c:pt idx="2353">
                  <c:v>31.770426</c:v>
                </c:pt>
                <c:pt idx="2354">
                  <c:v>31.815072000000001</c:v>
                </c:pt>
                <c:pt idx="2355">
                  <c:v>31.859501999999999</c:v>
                </c:pt>
                <c:pt idx="2356">
                  <c:v>31.903717</c:v>
                </c:pt>
                <c:pt idx="2357">
                  <c:v>31.947718999999999</c:v>
                </c:pt>
                <c:pt idx="2358">
                  <c:v>31.991508</c:v>
                </c:pt>
                <c:pt idx="2359">
                  <c:v>32.035085000000002</c:v>
                </c:pt>
                <c:pt idx="2360">
                  <c:v>32.078451000000001</c:v>
                </c:pt>
                <c:pt idx="2361">
                  <c:v>32.121606999999997</c:v>
                </c:pt>
                <c:pt idx="2362">
                  <c:v>32.164554000000003</c:v>
                </c:pt>
                <c:pt idx="2363">
                  <c:v>32.207293999999997</c:v>
                </c:pt>
                <c:pt idx="2364">
                  <c:v>32.249825999999999</c:v>
                </c:pt>
                <c:pt idx="2365">
                  <c:v>32.292152000000002</c:v>
                </c:pt>
                <c:pt idx="2366">
                  <c:v>32.334273000000003</c:v>
                </c:pt>
                <c:pt idx="2367">
                  <c:v>32.376188999999997</c:v>
                </c:pt>
                <c:pt idx="2368">
                  <c:v>32.417901000000001</c:v>
                </c:pt>
                <c:pt idx="2369">
                  <c:v>32.459411000000003</c:v>
                </c:pt>
                <c:pt idx="2370">
                  <c:v>32.500718999999997</c:v>
                </c:pt>
                <c:pt idx="2371">
                  <c:v>32.541826</c:v>
                </c:pt>
                <c:pt idx="2372">
                  <c:v>32.582732999999998</c:v>
                </c:pt>
                <c:pt idx="2373">
                  <c:v>32.623440000000002</c:v>
                </c:pt>
                <c:pt idx="2374">
                  <c:v>32.663949000000002</c:v>
                </c:pt>
                <c:pt idx="2375">
                  <c:v>32.704259999999998</c:v>
                </c:pt>
                <c:pt idx="2376">
                  <c:v>32.744374000000001</c:v>
                </c:pt>
                <c:pt idx="2377">
                  <c:v>32.784292999999998</c:v>
                </c:pt>
                <c:pt idx="2378">
                  <c:v>32.824016</c:v>
                </c:pt>
                <c:pt idx="2379">
                  <c:v>32.863545000000002</c:v>
                </c:pt>
                <c:pt idx="2380">
                  <c:v>32.902880000000003</c:v>
                </c:pt>
                <c:pt idx="2381">
                  <c:v>32.942022999999999</c:v>
                </c:pt>
                <c:pt idx="2382">
                  <c:v>32.980972999999999</c:v>
                </c:pt>
                <c:pt idx="2383">
                  <c:v>33.019733000000002</c:v>
                </c:pt>
                <c:pt idx="2384">
                  <c:v>33.058303000000002</c:v>
                </c:pt>
                <c:pt idx="2385">
                  <c:v>33.096682999999999</c:v>
                </c:pt>
                <c:pt idx="2386">
                  <c:v>33.134874000000003</c:v>
                </c:pt>
                <c:pt idx="2387">
                  <c:v>33.172877999999997</c:v>
                </c:pt>
                <c:pt idx="2388">
                  <c:v>33.210695000000001</c:v>
                </c:pt>
                <c:pt idx="2389">
                  <c:v>33.248325000000001</c:v>
                </c:pt>
                <c:pt idx="2390">
                  <c:v>33.285770999999997</c:v>
                </c:pt>
                <c:pt idx="2391">
                  <c:v>33.323031</c:v>
                </c:pt>
                <c:pt idx="2392">
                  <c:v>33.360109000000001</c:v>
                </c:pt>
                <c:pt idx="2393">
                  <c:v>33.397002999999998</c:v>
                </c:pt>
                <c:pt idx="2394">
                  <c:v>33.433714999999999</c:v>
                </c:pt>
                <c:pt idx="2395">
                  <c:v>33.470246000000003</c:v>
                </c:pt>
                <c:pt idx="2396">
                  <c:v>33.506596000000002</c:v>
                </c:pt>
                <c:pt idx="2397">
                  <c:v>33.542766999999998</c:v>
                </c:pt>
                <c:pt idx="2398">
                  <c:v>33.578758999999998</c:v>
                </c:pt>
                <c:pt idx="2399">
                  <c:v>33.614573</c:v>
                </c:pt>
                <c:pt idx="2400">
                  <c:v>33.650208999999997</c:v>
                </c:pt>
                <c:pt idx="2401">
                  <c:v>33.685668999999997</c:v>
                </c:pt>
                <c:pt idx="2402">
                  <c:v>33.720953999999999</c:v>
                </c:pt>
                <c:pt idx="2403">
                  <c:v>33.756064000000002</c:v>
                </c:pt>
                <c:pt idx="2404">
                  <c:v>33.790998999999999</c:v>
                </c:pt>
                <c:pt idx="2405">
                  <c:v>33.825761</c:v>
                </c:pt>
                <c:pt idx="2406">
                  <c:v>33.860351000000001</c:v>
                </c:pt>
                <c:pt idx="2407">
                  <c:v>33.894768999999997</c:v>
                </c:pt>
                <c:pt idx="2408">
                  <c:v>33.929017000000002</c:v>
                </c:pt>
                <c:pt idx="2409">
                  <c:v>33.963093999999998</c:v>
                </c:pt>
                <c:pt idx="2410">
                  <c:v>33.997000999999997</c:v>
                </c:pt>
                <c:pt idx="2411">
                  <c:v>34.030740999999999</c:v>
                </c:pt>
                <c:pt idx="2412">
                  <c:v>34.064312000000001</c:v>
                </c:pt>
                <c:pt idx="2413">
                  <c:v>34.097715999999998</c:v>
                </c:pt>
                <c:pt idx="2414">
                  <c:v>34.130955</c:v>
                </c:pt>
                <c:pt idx="2415">
                  <c:v>34.164028000000002</c:v>
                </c:pt>
                <c:pt idx="2416">
                  <c:v>34.196936000000001</c:v>
                </c:pt>
                <c:pt idx="2417">
                  <c:v>34.229680000000002</c:v>
                </c:pt>
                <c:pt idx="2418">
                  <c:v>34.262261000000002</c:v>
                </c:pt>
                <c:pt idx="2419">
                  <c:v>34.29468</c:v>
                </c:pt>
                <c:pt idx="2420">
                  <c:v>34.326937000000001</c:v>
                </c:pt>
                <c:pt idx="2421">
                  <c:v>34.359032999999997</c:v>
                </c:pt>
                <c:pt idx="2422">
                  <c:v>34.390968999999998</c:v>
                </c:pt>
                <c:pt idx="2423">
                  <c:v>34.422745999999997</c:v>
                </c:pt>
                <c:pt idx="2424">
                  <c:v>34.454363999999998</c:v>
                </c:pt>
                <c:pt idx="2425">
                  <c:v>34.485824999999998</c:v>
                </c:pt>
                <c:pt idx="2426">
                  <c:v>34.517128</c:v>
                </c:pt>
                <c:pt idx="2427">
                  <c:v>34.548276000000001</c:v>
                </c:pt>
                <c:pt idx="2428">
                  <c:v>34.579267000000002</c:v>
                </c:pt>
                <c:pt idx="2429">
                  <c:v>34.610104</c:v>
                </c:pt>
                <c:pt idx="2430">
                  <c:v>34.640787000000003</c:v>
                </c:pt>
                <c:pt idx="2431">
                  <c:v>34.671315999999997</c:v>
                </c:pt>
                <c:pt idx="2432">
                  <c:v>34.701692999999999</c:v>
                </c:pt>
                <c:pt idx="2433">
                  <c:v>34.731918</c:v>
                </c:pt>
                <c:pt idx="2434">
                  <c:v>34.761991000000002</c:v>
                </c:pt>
                <c:pt idx="2435">
                  <c:v>34.791915000000003</c:v>
                </c:pt>
                <c:pt idx="2436">
                  <c:v>34.821688000000002</c:v>
                </c:pt>
                <c:pt idx="2437">
                  <c:v>34.851312999999998</c:v>
                </c:pt>
                <c:pt idx="2438">
                  <c:v>34.880789999999998</c:v>
                </c:pt>
                <c:pt idx="2439">
                  <c:v>34.910119000000002</c:v>
                </c:pt>
                <c:pt idx="2440">
                  <c:v>34.939301</c:v>
                </c:pt>
                <c:pt idx="2441">
                  <c:v>34.968336999999998</c:v>
                </c:pt>
                <c:pt idx="2442">
                  <c:v>34.997228</c:v>
                </c:pt>
                <c:pt idx="2443">
                  <c:v>35.025973999999998</c:v>
                </c:pt>
                <c:pt idx="2444">
                  <c:v>35.054575999999997</c:v>
                </c:pt>
                <c:pt idx="2445">
                  <c:v>35.083035000000002</c:v>
                </c:pt>
                <c:pt idx="2446">
                  <c:v>35.111351999999997</c:v>
                </c:pt>
                <c:pt idx="2447">
                  <c:v>35.139525999999996</c:v>
                </c:pt>
                <c:pt idx="2448">
                  <c:v>35.167560000000002</c:v>
                </c:pt>
                <c:pt idx="2449">
                  <c:v>35.195453000000001</c:v>
                </c:pt>
                <c:pt idx="2450">
                  <c:v>35.223205999999998</c:v>
                </c:pt>
                <c:pt idx="2451">
                  <c:v>35.250821000000002</c:v>
                </c:pt>
                <c:pt idx="2452">
                  <c:v>35.278295999999997</c:v>
                </c:pt>
                <c:pt idx="2453">
                  <c:v>35.305635000000002</c:v>
                </c:pt>
                <c:pt idx="2454">
                  <c:v>35.332836</c:v>
                </c:pt>
                <c:pt idx="2455">
                  <c:v>35.359901000000001</c:v>
                </c:pt>
                <c:pt idx="2456">
                  <c:v>35.386830000000003</c:v>
                </c:pt>
                <c:pt idx="2457">
                  <c:v>35.413625000000003</c:v>
                </c:pt>
                <c:pt idx="2458">
                  <c:v>35.440285000000003</c:v>
                </c:pt>
                <c:pt idx="2459">
                  <c:v>35.466811</c:v>
                </c:pt>
                <c:pt idx="2460">
                  <c:v>35.493205000000003</c:v>
                </c:pt>
                <c:pt idx="2461">
                  <c:v>35.519466000000001</c:v>
                </c:pt>
                <c:pt idx="2462">
                  <c:v>35.545594999999999</c:v>
                </c:pt>
                <c:pt idx="2463">
                  <c:v>35.571593999999997</c:v>
                </c:pt>
                <c:pt idx="2464">
                  <c:v>35.597462</c:v>
                </c:pt>
                <c:pt idx="2465">
                  <c:v>35.623201000000002</c:v>
                </c:pt>
                <c:pt idx="2466">
                  <c:v>35.648809999999997</c:v>
                </c:pt>
                <c:pt idx="2467">
                  <c:v>35.674292000000001</c:v>
                </c:pt>
                <c:pt idx="2468">
                  <c:v>35.699644999999997</c:v>
                </c:pt>
                <c:pt idx="2469">
                  <c:v>35.724871999999998</c:v>
                </c:pt>
                <c:pt idx="2470">
                  <c:v>35.749972</c:v>
                </c:pt>
                <c:pt idx="2471">
                  <c:v>35.774946</c:v>
                </c:pt>
                <c:pt idx="2472">
                  <c:v>35.799795000000003</c:v>
                </c:pt>
                <c:pt idx="2473">
                  <c:v>35.824519000000002</c:v>
                </c:pt>
                <c:pt idx="2474">
                  <c:v>35.849119999999999</c:v>
                </c:pt>
                <c:pt idx="2475">
                  <c:v>35.873596999999997</c:v>
                </c:pt>
                <c:pt idx="2476">
                  <c:v>35.897951999999997</c:v>
                </c:pt>
                <c:pt idx="2477">
                  <c:v>35.922184999999999</c:v>
                </c:pt>
                <c:pt idx="2478">
                  <c:v>35.946295999999997</c:v>
                </c:pt>
                <c:pt idx="2479">
                  <c:v>35.970286000000002</c:v>
                </c:pt>
                <c:pt idx="2480">
                  <c:v>35.994155999999997</c:v>
                </c:pt>
                <c:pt idx="2481">
                  <c:v>36.017907000000001</c:v>
                </c:pt>
                <c:pt idx="2482">
                  <c:v>36.041539</c:v>
                </c:pt>
                <c:pt idx="2483">
                  <c:v>36.065052000000001</c:v>
                </c:pt>
                <c:pt idx="2484">
                  <c:v>36.088448</c:v>
                </c:pt>
                <c:pt idx="2485">
                  <c:v>36.111725999999997</c:v>
                </c:pt>
                <c:pt idx="2486">
                  <c:v>36.134887999999997</c:v>
                </c:pt>
                <c:pt idx="2487">
                  <c:v>36.157933</c:v>
                </c:pt>
                <c:pt idx="2488">
                  <c:v>36.180864</c:v>
                </c:pt>
                <c:pt idx="2489">
                  <c:v>36.203679000000001</c:v>
                </c:pt>
                <c:pt idx="2490">
                  <c:v>36.226381000000003</c:v>
                </c:pt>
                <c:pt idx="2491">
                  <c:v>36.248969000000002</c:v>
                </c:pt>
                <c:pt idx="2492">
                  <c:v>36.271442999999998</c:v>
                </c:pt>
                <c:pt idx="2493">
                  <c:v>36.293805999999996</c:v>
                </c:pt>
                <c:pt idx="2494">
                  <c:v>36.316056000000003</c:v>
                </c:pt>
                <c:pt idx="2495">
                  <c:v>36.338194999999999</c:v>
                </c:pt>
                <c:pt idx="2496">
                  <c:v>36.360222999999998</c:v>
                </c:pt>
                <c:pt idx="2497">
                  <c:v>36.382140999999997</c:v>
                </c:pt>
                <c:pt idx="2498">
                  <c:v>36.403950000000002</c:v>
                </c:pt>
                <c:pt idx="2499">
                  <c:v>36.425649</c:v>
                </c:pt>
                <c:pt idx="2500">
                  <c:v>36.447240000000001</c:v>
                </c:pt>
                <c:pt idx="2501">
                  <c:v>36.468722999999997</c:v>
                </c:pt>
                <c:pt idx="2502">
                  <c:v>36.490098000000003</c:v>
                </c:pt>
                <c:pt idx="2503">
                  <c:v>36.511367</c:v>
                </c:pt>
                <c:pt idx="2504">
                  <c:v>36.532528999999997</c:v>
                </c:pt>
                <c:pt idx="2505">
                  <c:v>36.553584999999998</c:v>
                </c:pt>
                <c:pt idx="2506">
                  <c:v>36.574536999999999</c:v>
                </c:pt>
                <c:pt idx="2507">
                  <c:v>36.595382999999998</c:v>
                </c:pt>
                <c:pt idx="2508">
                  <c:v>36.616126000000001</c:v>
                </c:pt>
                <c:pt idx="2509">
                  <c:v>36.636764999999997</c:v>
                </c:pt>
                <c:pt idx="2510">
                  <c:v>36.657299999999999</c:v>
                </c:pt>
                <c:pt idx="2511">
                  <c:v>36.677734000000001</c:v>
                </c:pt>
                <c:pt idx="2512">
                  <c:v>36.698065</c:v>
                </c:pt>
                <c:pt idx="2513">
                  <c:v>36.718294</c:v>
                </c:pt>
                <c:pt idx="2514">
                  <c:v>36.738422999999997</c:v>
                </c:pt>
                <c:pt idx="2515">
                  <c:v>36.758451000000001</c:v>
                </c:pt>
                <c:pt idx="2516">
                  <c:v>36.778379999999999</c:v>
                </c:pt>
                <c:pt idx="2517">
                  <c:v>36.798208000000002</c:v>
                </c:pt>
                <c:pt idx="2518">
                  <c:v>36.817937999999998</c:v>
                </c:pt>
                <c:pt idx="2519">
                  <c:v>36.837569999999999</c:v>
                </c:pt>
                <c:pt idx="2520">
                  <c:v>36.857103000000002</c:v>
                </c:pt>
                <c:pt idx="2521">
                  <c:v>36.876539999999999</c:v>
                </c:pt>
                <c:pt idx="2522">
                  <c:v>36.895879000000001</c:v>
                </c:pt>
                <c:pt idx="2523">
                  <c:v>36.915121999999997</c:v>
                </c:pt>
                <c:pt idx="2524">
                  <c:v>36.934269</c:v>
                </c:pt>
                <c:pt idx="2525">
                  <c:v>36.953319999999998</c:v>
                </c:pt>
                <c:pt idx="2526">
                  <c:v>36.972276999999998</c:v>
                </c:pt>
                <c:pt idx="2527">
                  <c:v>36.991138999999997</c:v>
                </c:pt>
                <c:pt idx="2528">
                  <c:v>37.009906999999998</c:v>
                </c:pt>
                <c:pt idx="2529">
                  <c:v>37.028582</c:v>
                </c:pt>
                <c:pt idx="2530">
                  <c:v>37.047162999999998</c:v>
                </c:pt>
                <c:pt idx="2531">
                  <c:v>37.065652</c:v>
                </c:pt>
                <c:pt idx="2532">
                  <c:v>37.084049</c:v>
                </c:pt>
                <c:pt idx="2533">
                  <c:v>37.102355000000003</c:v>
                </c:pt>
                <c:pt idx="2534">
                  <c:v>37.120569000000003</c:v>
                </c:pt>
                <c:pt idx="2535">
                  <c:v>37.138693000000004</c:v>
                </c:pt>
                <c:pt idx="2536">
                  <c:v>37.156725999999999</c:v>
                </c:pt>
                <c:pt idx="2537">
                  <c:v>37.174669999999999</c:v>
                </c:pt>
                <c:pt idx="2538">
                  <c:v>37.192525000000003</c:v>
                </c:pt>
                <c:pt idx="2539">
                  <c:v>37.210290999999998</c:v>
                </c:pt>
                <c:pt idx="2540">
                  <c:v>37.227967999999997</c:v>
                </c:pt>
                <c:pt idx="2541">
                  <c:v>37.245558000000003</c:v>
                </c:pt>
                <c:pt idx="2542">
                  <c:v>37.263060000000003</c:v>
                </c:pt>
                <c:pt idx="2543">
                  <c:v>37.280475000000003</c:v>
                </c:pt>
                <c:pt idx="2544">
                  <c:v>37.297803000000002</c:v>
                </c:pt>
                <c:pt idx="2545">
                  <c:v>37.315046000000002</c:v>
                </c:pt>
                <c:pt idx="2546">
                  <c:v>37.332203</c:v>
                </c:pt>
                <c:pt idx="2547">
                  <c:v>37.349274000000001</c:v>
                </c:pt>
                <c:pt idx="2548">
                  <c:v>37.366261000000002</c:v>
                </c:pt>
                <c:pt idx="2549">
                  <c:v>37.383163000000003</c:v>
                </c:pt>
                <c:pt idx="2550">
                  <c:v>37.399982000000001</c:v>
                </c:pt>
                <c:pt idx="2551">
                  <c:v>37.416716999999998</c:v>
                </c:pt>
                <c:pt idx="2552">
                  <c:v>37.433368999999999</c:v>
                </c:pt>
                <c:pt idx="2553">
                  <c:v>37.449938000000003</c:v>
                </c:pt>
                <c:pt idx="2554">
                  <c:v>37.466425000000001</c:v>
                </c:pt>
                <c:pt idx="2555">
                  <c:v>37.482830999999997</c:v>
                </c:pt>
                <c:pt idx="2556">
                  <c:v>37.499153999999997</c:v>
                </c:pt>
                <c:pt idx="2557">
                  <c:v>37.515397</c:v>
                </c:pt>
                <c:pt idx="2558">
                  <c:v>37.531559999999999</c:v>
                </c:pt>
                <c:pt idx="2559">
                  <c:v>37.547642000000003</c:v>
                </c:pt>
                <c:pt idx="2560">
                  <c:v>37.563643999999996</c:v>
                </c:pt>
                <c:pt idx="2561">
                  <c:v>37.579568000000002</c:v>
                </c:pt>
                <c:pt idx="2562">
                  <c:v>37.595412000000003</c:v>
                </c:pt>
                <c:pt idx="2563">
                  <c:v>37.611176999999998</c:v>
                </c:pt>
                <c:pt idx="2564">
                  <c:v>37.626865000000002</c:v>
                </c:pt>
                <c:pt idx="2565">
                  <c:v>37.642474999999997</c:v>
                </c:pt>
                <c:pt idx="2566">
                  <c:v>37.658006999999998</c:v>
                </c:pt>
                <c:pt idx="2567">
                  <c:v>37.673462999999998</c:v>
                </c:pt>
                <c:pt idx="2568">
                  <c:v>37.688842000000001</c:v>
                </c:pt>
                <c:pt idx="2569">
                  <c:v>37.704144999999997</c:v>
                </c:pt>
                <c:pt idx="2570">
                  <c:v>37.719372</c:v>
                </c:pt>
                <c:pt idx="2571">
                  <c:v>37.734524</c:v>
                </c:pt>
                <c:pt idx="2572">
                  <c:v>37.749600000000001</c:v>
                </c:pt>
                <c:pt idx="2573">
                  <c:v>37.764601999999996</c:v>
                </c:pt>
                <c:pt idx="2574">
                  <c:v>37.779530000000001</c:v>
                </c:pt>
                <c:pt idx="2575">
                  <c:v>37.794384000000001</c:v>
                </c:pt>
                <c:pt idx="2576">
                  <c:v>37.809165</c:v>
                </c:pt>
                <c:pt idx="2577">
                  <c:v>37.823872000000001</c:v>
                </c:pt>
                <c:pt idx="2578">
                  <c:v>37.838507</c:v>
                </c:pt>
                <c:pt idx="2579">
                  <c:v>37.853068999999998</c:v>
                </c:pt>
                <c:pt idx="2580">
                  <c:v>37.867559</c:v>
                </c:pt>
                <c:pt idx="2581">
                  <c:v>37.881977999999997</c:v>
                </c:pt>
                <c:pt idx="2582">
                  <c:v>37.896324999999997</c:v>
                </c:pt>
                <c:pt idx="2583">
                  <c:v>37.910601</c:v>
                </c:pt>
                <c:pt idx="2584">
                  <c:v>37.924807000000001</c:v>
                </c:pt>
                <c:pt idx="2585">
                  <c:v>37.938941999999997</c:v>
                </c:pt>
                <c:pt idx="2586">
                  <c:v>37.953007999999997</c:v>
                </c:pt>
                <c:pt idx="2587">
                  <c:v>37.967004000000003</c:v>
                </c:pt>
                <c:pt idx="2588">
                  <c:v>37.980930999999998</c:v>
                </c:pt>
                <c:pt idx="2589">
                  <c:v>37.994790000000002</c:v>
                </c:pt>
                <c:pt idx="2590">
                  <c:v>38.008578999999997</c:v>
                </c:pt>
                <c:pt idx="2591">
                  <c:v>38.022300999999999</c:v>
                </c:pt>
                <c:pt idx="2592">
                  <c:v>38.035955000000001</c:v>
                </c:pt>
                <c:pt idx="2593">
                  <c:v>38.049540999999998</c:v>
                </c:pt>
                <c:pt idx="2594">
                  <c:v>38.063060999999998</c:v>
                </c:pt>
                <c:pt idx="2595">
                  <c:v>38.076512999999998</c:v>
                </c:pt>
                <c:pt idx="2596">
                  <c:v>38.089899000000003</c:v>
                </c:pt>
                <c:pt idx="2597">
                  <c:v>38.10322</c:v>
                </c:pt>
                <c:pt idx="2598">
                  <c:v>38.116473999999997</c:v>
                </c:pt>
                <c:pt idx="2599">
                  <c:v>38.129663000000001</c:v>
                </c:pt>
                <c:pt idx="2600">
                  <c:v>38.142786999999998</c:v>
                </c:pt>
                <c:pt idx="2601">
                  <c:v>38.155845999999997</c:v>
                </c:pt>
                <c:pt idx="2602">
                  <c:v>38.168840000000003</c:v>
                </c:pt>
                <c:pt idx="2603">
                  <c:v>38.181770999999998</c:v>
                </c:pt>
                <c:pt idx="2604">
                  <c:v>38.194637999999998</c:v>
                </c:pt>
                <c:pt idx="2605">
                  <c:v>38.207441000000003</c:v>
                </c:pt>
                <c:pt idx="2606">
                  <c:v>38.220180999999997</c:v>
                </c:pt>
                <c:pt idx="2607">
                  <c:v>38.232858</c:v>
                </c:pt>
                <c:pt idx="2608">
                  <c:v>38.245472999999997</c:v>
                </c:pt>
                <c:pt idx="2609">
                  <c:v>38.258025000000004</c:v>
                </c:pt>
                <c:pt idx="2610">
                  <c:v>38.270516000000001</c:v>
                </c:pt>
                <c:pt idx="2611">
                  <c:v>38.282944999999998</c:v>
                </c:pt>
                <c:pt idx="2612">
                  <c:v>38.295312000000003</c:v>
                </c:pt>
                <c:pt idx="2613">
                  <c:v>38.307619000000003</c:v>
                </c:pt>
                <c:pt idx="2614">
                  <c:v>38.319865</c:v>
                </c:pt>
                <c:pt idx="2615">
                  <c:v>38.332050000000002</c:v>
                </c:pt>
                <c:pt idx="2616">
                  <c:v>38.344175999999997</c:v>
                </c:pt>
                <c:pt idx="2617">
                  <c:v>38.356242000000002</c:v>
                </c:pt>
                <c:pt idx="2618">
                  <c:v>38.368248000000001</c:v>
                </c:pt>
                <c:pt idx="2619">
                  <c:v>38.380195000000001</c:v>
                </c:pt>
                <c:pt idx="2620">
                  <c:v>38.392083</c:v>
                </c:pt>
                <c:pt idx="2621">
                  <c:v>38.403913000000003</c:v>
                </c:pt>
                <c:pt idx="2622">
                  <c:v>38.415683999999999</c:v>
                </c:pt>
                <c:pt idx="2623">
                  <c:v>38.427396999999999</c:v>
                </c:pt>
                <c:pt idx="2624">
                  <c:v>38.439053000000001</c:v>
                </c:pt>
                <c:pt idx="2625">
                  <c:v>38.450651000000001</c:v>
                </c:pt>
                <c:pt idx="2626">
                  <c:v>38.462192000000002</c:v>
                </c:pt>
                <c:pt idx="2627">
                  <c:v>38.473675999999998</c:v>
                </c:pt>
                <c:pt idx="2628">
                  <c:v>38.485103000000002</c:v>
                </c:pt>
                <c:pt idx="2629">
                  <c:v>38.496473999999999</c:v>
                </c:pt>
                <c:pt idx="2630">
                  <c:v>38.507789000000002</c:v>
                </c:pt>
                <c:pt idx="2631">
                  <c:v>38.519049000000003</c:v>
                </c:pt>
                <c:pt idx="2632">
                  <c:v>38.530253000000002</c:v>
                </c:pt>
                <c:pt idx="2633">
                  <c:v>38.541401</c:v>
                </c:pt>
                <c:pt idx="2634">
                  <c:v>38.552495</c:v>
                </c:pt>
                <c:pt idx="2635">
                  <c:v>38.563533999999997</c:v>
                </c:pt>
                <c:pt idx="2636">
                  <c:v>38.574519000000002</c:v>
                </c:pt>
                <c:pt idx="2637">
                  <c:v>38.585448999999997</c:v>
                </c:pt>
                <c:pt idx="2638">
                  <c:v>38.596325999999998</c:v>
                </c:pt>
                <c:pt idx="2639">
                  <c:v>38.607149</c:v>
                </c:pt>
                <c:pt idx="2640">
                  <c:v>38.617918000000003</c:v>
                </c:pt>
                <c:pt idx="2641">
                  <c:v>38.628635000000003</c:v>
                </c:pt>
                <c:pt idx="2642">
                  <c:v>38.639299000000001</c:v>
                </c:pt>
                <c:pt idx="2643">
                  <c:v>38.649909999999998</c:v>
                </c:pt>
                <c:pt idx="2644">
                  <c:v>38.660468999999999</c:v>
                </c:pt>
                <c:pt idx="2645">
                  <c:v>38.670976000000003</c:v>
                </c:pt>
                <c:pt idx="2646">
                  <c:v>38.681431000000003</c:v>
                </c:pt>
                <c:pt idx="2647">
                  <c:v>38.691834999999998</c:v>
                </c:pt>
                <c:pt idx="2648">
                  <c:v>38.702187000000002</c:v>
                </c:pt>
                <c:pt idx="2649">
                  <c:v>38.712488</c:v>
                </c:pt>
                <c:pt idx="2650">
                  <c:v>38.722738999999997</c:v>
                </c:pt>
                <c:pt idx="2651">
                  <c:v>38.732939000000002</c:v>
                </c:pt>
                <c:pt idx="2652">
                  <c:v>38.743088999999998</c:v>
                </c:pt>
                <c:pt idx="2653">
                  <c:v>38.753188000000002</c:v>
                </c:pt>
                <c:pt idx="2654">
                  <c:v>38.763238000000001</c:v>
                </c:pt>
                <c:pt idx="2655">
                  <c:v>38.773238999999997</c:v>
                </c:pt>
                <c:pt idx="2656">
                  <c:v>38.783189999999998</c:v>
                </c:pt>
                <c:pt idx="2657">
                  <c:v>38.793092000000001</c:v>
                </c:pt>
                <c:pt idx="2658">
                  <c:v>38.802945000000001</c:v>
                </c:pt>
                <c:pt idx="2659">
                  <c:v>38.812748999999997</c:v>
                </c:pt>
                <c:pt idx="2660">
                  <c:v>38.822505999999997</c:v>
                </c:pt>
                <c:pt idx="2661">
                  <c:v>38.832214</c:v>
                </c:pt>
                <c:pt idx="2662">
                  <c:v>38.841873999999997</c:v>
                </c:pt>
                <c:pt idx="2663">
                  <c:v>38.851486999999999</c:v>
                </c:pt>
                <c:pt idx="2664">
                  <c:v>38.861052000000001</c:v>
                </c:pt>
                <c:pt idx="2665">
                  <c:v>38.870570000000001</c:v>
                </c:pt>
                <c:pt idx="2666">
                  <c:v>38.880040999999999</c:v>
                </c:pt>
                <c:pt idx="2667">
                  <c:v>38.889465000000001</c:v>
                </c:pt>
                <c:pt idx="2668">
                  <c:v>38.898842999999999</c:v>
                </c:pt>
                <c:pt idx="2669">
                  <c:v>38.908175</c:v>
                </c:pt>
                <c:pt idx="2670">
                  <c:v>38.917459999999998</c:v>
                </c:pt>
                <c:pt idx="2671">
                  <c:v>38.926699999999997</c:v>
                </c:pt>
                <c:pt idx="2672">
                  <c:v>38.935893999999998</c:v>
                </c:pt>
                <c:pt idx="2673">
                  <c:v>38.945042999999998</c:v>
                </c:pt>
                <c:pt idx="2674">
                  <c:v>38.954146000000001</c:v>
                </c:pt>
                <c:pt idx="2675">
                  <c:v>38.963205000000002</c:v>
                </c:pt>
                <c:pt idx="2676">
                  <c:v>38.972219000000003</c:v>
                </c:pt>
                <c:pt idx="2677">
                  <c:v>38.981188000000003</c:v>
                </c:pt>
                <c:pt idx="2678">
                  <c:v>38.990113000000001</c:v>
                </c:pt>
                <c:pt idx="2679">
                  <c:v>38.998994000000003</c:v>
                </c:pt>
                <c:pt idx="2680">
                  <c:v>39.007831000000003</c:v>
                </c:pt>
                <c:pt idx="2681">
                  <c:v>39.016624999999998</c:v>
                </c:pt>
                <c:pt idx="2682">
                  <c:v>39.025374999999997</c:v>
                </c:pt>
                <c:pt idx="2683">
                  <c:v>39.034081</c:v>
                </c:pt>
                <c:pt idx="2684">
                  <c:v>39.042744999999996</c:v>
                </c:pt>
                <c:pt idx="2685">
                  <c:v>39.051366000000002</c:v>
                </c:pt>
                <c:pt idx="2686">
                  <c:v>39.059944000000002</c:v>
                </c:pt>
                <c:pt idx="2687">
                  <c:v>39.068480000000001</c:v>
                </c:pt>
                <c:pt idx="2688">
                  <c:v>39.076974</c:v>
                </c:pt>
                <c:pt idx="2689">
                  <c:v>39.085425000000001</c:v>
                </c:pt>
                <c:pt idx="2690">
                  <c:v>39.093834999999999</c:v>
                </c:pt>
                <c:pt idx="2691">
                  <c:v>39.102204</c:v>
                </c:pt>
                <c:pt idx="2692">
                  <c:v>39.110529999999997</c:v>
                </c:pt>
                <c:pt idx="2693">
                  <c:v>39.118816000000002</c:v>
                </c:pt>
                <c:pt idx="2694">
                  <c:v>39.127060999999998</c:v>
                </c:pt>
                <c:pt idx="2695">
                  <c:v>39.135263999999999</c:v>
                </c:pt>
                <c:pt idx="2696">
                  <c:v>39.143428</c:v>
                </c:pt>
                <c:pt idx="2697">
                  <c:v>39.15155</c:v>
                </c:pt>
                <c:pt idx="2698">
                  <c:v>39.159632999999999</c:v>
                </c:pt>
                <c:pt idx="2699">
                  <c:v>39.167675000000003</c:v>
                </c:pt>
                <c:pt idx="2700">
                  <c:v>39.175677999999998</c:v>
                </c:pt>
                <c:pt idx="2701">
                  <c:v>39.183641000000001</c:v>
                </c:pt>
                <c:pt idx="2702">
                  <c:v>39.191564999999997</c:v>
                </c:pt>
                <c:pt idx="2703">
                  <c:v>39.199449000000001</c:v>
                </c:pt>
                <c:pt idx="2704">
                  <c:v>39.207293999999997</c:v>
                </c:pt>
                <c:pt idx="2705">
                  <c:v>39.2151</c:v>
                </c:pt>
                <c:pt idx="2706">
                  <c:v>39.222867999999998</c:v>
                </c:pt>
                <c:pt idx="2707">
                  <c:v>39.230597000000003</c:v>
                </c:pt>
                <c:pt idx="2708">
                  <c:v>39.238287999999997</c:v>
                </c:pt>
                <c:pt idx="2709">
                  <c:v>39.245939999999997</c:v>
                </c:pt>
                <c:pt idx="2710">
                  <c:v>39.253554999999999</c:v>
                </c:pt>
                <c:pt idx="2711">
                  <c:v>39.261130999999999</c:v>
                </c:pt>
                <c:pt idx="2712">
                  <c:v>39.26867</c:v>
                </c:pt>
                <c:pt idx="2713">
                  <c:v>39.276172000000003</c:v>
                </c:pt>
                <c:pt idx="2714">
                  <c:v>39.283636000000001</c:v>
                </c:pt>
                <c:pt idx="2715">
                  <c:v>39.291063000000001</c:v>
                </c:pt>
                <c:pt idx="2716">
                  <c:v>39.298454</c:v>
                </c:pt>
                <c:pt idx="2717">
                  <c:v>39.305807000000001</c:v>
                </c:pt>
                <c:pt idx="2718">
                  <c:v>39.313124000000002</c:v>
                </c:pt>
                <c:pt idx="2719">
                  <c:v>39.320405000000001</c:v>
                </c:pt>
                <c:pt idx="2720">
                  <c:v>39.327649000000001</c:v>
                </c:pt>
                <c:pt idx="2721">
                  <c:v>39.334857999999997</c:v>
                </c:pt>
                <c:pt idx="2722">
                  <c:v>39.342030000000001</c:v>
                </c:pt>
                <c:pt idx="2723">
                  <c:v>39.349167000000001</c:v>
                </c:pt>
                <c:pt idx="2724">
                  <c:v>39.356268</c:v>
                </c:pt>
                <c:pt idx="2725">
                  <c:v>39.363334000000002</c:v>
                </c:pt>
                <c:pt idx="2726">
                  <c:v>39.370365</c:v>
                </c:pt>
                <c:pt idx="2727">
                  <c:v>39.377360000000003</c:v>
                </c:pt>
                <c:pt idx="2728">
                  <c:v>39.384321</c:v>
                </c:pt>
                <c:pt idx="2729">
                  <c:v>39.391247</c:v>
                </c:pt>
                <c:pt idx="2730">
                  <c:v>39.398138000000003</c:v>
                </c:pt>
                <c:pt idx="2731">
                  <c:v>39.404995</c:v>
                </c:pt>
                <c:pt idx="2732">
                  <c:v>39.411817999999997</c:v>
                </c:pt>
                <c:pt idx="2733">
                  <c:v>39.418607000000002</c:v>
                </c:pt>
                <c:pt idx="2734">
                  <c:v>39.425362</c:v>
                </c:pt>
                <c:pt idx="2735">
                  <c:v>39.432082999999999</c:v>
                </c:pt>
                <c:pt idx="2736">
                  <c:v>39.438769999999998</c:v>
                </c:pt>
                <c:pt idx="2737">
                  <c:v>39.445424000000003</c:v>
                </c:pt>
                <c:pt idx="2738">
                  <c:v>39.452044999999998</c:v>
                </c:pt>
                <c:pt idx="2739">
                  <c:v>39.458632999999999</c:v>
                </c:pt>
                <c:pt idx="2740">
                  <c:v>39.465187</c:v>
                </c:pt>
                <c:pt idx="2741">
                  <c:v>39.471708999999997</c:v>
                </c:pt>
                <c:pt idx="2742">
                  <c:v>39.478197999999999</c:v>
                </c:pt>
                <c:pt idx="2743">
                  <c:v>39.484654999999997</c:v>
                </c:pt>
                <c:pt idx="2744">
                  <c:v>39.491079999999997</c:v>
                </c:pt>
                <c:pt idx="2745">
                  <c:v>39.497472000000002</c:v>
                </c:pt>
                <c:pt idx="2746">
                  <c:v>39.503832000000003</c:v>
                </c:pt>
                <c:pt idx="2747">
                  <c:v>39.510159999999999</c:v>
                </c:pt>
                <c:pt idx="2748">
                  <c:v>39.516457000000003</c:v>
                </c:pt>
                <c:pt idx="2749">
                  <c:v>39.522722000000002</c:v>
                </c:pt>
                <c:pt idx="2750">
                  <c:v>39.528955000000003</c:v>
                </c:pt>
                <c:pt idx="2751">
                  <c:v>39.535156999999998</c:v>
                </c:pt>
                <c:pt idx="2752">
                  <c:v>39.541328</c:v>
                </c:pt>
                <c:pt idx="2753">
                  <c:v>39.547468000000002</c:v>
                </c:pt>
                <c:pt idx="2754">
                  <c:v>39.553576999999997</c:v>
                </c:pt>
                <c:pt idx="2755">
                  <c:v>39.559655999999997</c:v>
                </c:pt>
                <c:pt idx="2756">
                  <c:v>39.565702999999999</c:v>
                </c:pt>
                <c:pt idx="2757">
                  <c:v>39.571720999999997</c:v>
                </c:pt>
                <c:pt idx="2758">
                  <c:v>39.577708000000001</c:v>
                </c:pt>
                <c:pt idx="2759">
                  <c:v>39.583665000000003</c:v>
                </c:pt>
                <c:pt idx="2760">
                  <c:v>39.589592000000003</c:v>
                </c:pt>
                <c:pt idx="2761">
                  <c:v>39.595489000000001</c:v>
                </c:pt>
                <c:pt idx="2762">
                  <c:v>39.601356000000003</c:v>
                </c:pt>
                <c:pt idx="2763">
                  <c:v>39.607193000000002</c:v>
                </c:pt>
                <c:pt idx="2764">
                  <c:v>39.613002000000002</c:v>
                </c:pt>
                <c:pt idx="2765">
                  <c:v>39.618780000000001</c:v>
                </c:pt>
                <c:pt idx="2766">
                  <c:v>39.62453</c:v>
                </c:pt>
                <c:pt idx="2767">
                  <c:v>39.630251000000001</c:v>
                </c:pt>
                <c:pt idx="2768">
                  <c:v>39.635942</c:v>
                </c:pt>
                <c:pt idx="2769">
                  <c:v>39.641604999999998</c:v>
                </c:pt>
                <c:pt idx="2770">
                  <c:v>39.647239999999996</c:v>
                </c:pt>
                <c:pt idx="2771">
                  <c:v>39.652844999999999</c:v>
                </c:pt>
                <c:pt idx="2772">
                  <c:v>39.658422999999999</c:v>
                </c:pt>
                <c:pt idx="2773">
                  <c:v>39.663972000000001</c:v>
                </c:pt>
                <c:pt idx="2774">
                  <c:v>39.669493000000003</c:v>
                </c:pt>
                <c:pt idx="2775">
                  <c:v>39.674985</c:v>
                </c:pt>
                <c:pt idx="2776">
                  <c:v>39.680450999999998</c:v>
                </c:pt>
                <c:pt idx="2777">
                  <c:v>39.685887999999998</c:v>
                </c:pt>
                <c:pt idx="2778">
                  <c:v>39.691298000000003</c:v>
                </c:pt>
                <c:pt idx="2779">
                  <c:v>39.696680000000001</c:v>
                </c:pt>
                <c:pt idx="2780">
                  <c:v>39.702035000000002</c:v>
                </c:pt>
                <c:pt idx="2781">
                  <c:v>39.707362000000003</c:v>
                </c:pt>
                <c:pt idx="2782">
                  <c:v>39.712662999999999</c:v>
                </c:pt>
                <c:pt idx="2783">
                  <c:v>39.717936000000002</c:v>
                </c:pt>
                <c:pt idx="2784">
                  <c:v>39.723182999999999</c:v>
                </c:pt>
                <c:pt idx="2785">
                  <c:v>39.728403</c:v>
                </c:pt>
                <c:pt idx="2786">
                  <c:v>39.733595999999999</c:v>
                </c:pt>
                <c:pt idx="2787">
                  <c:v>39.738762999999999</c:v>
                </c:pt>
                <c:pt idx="2788">
                  <c:v>39.743903000000003</c:v>
                </c:pt>
                <c:pt idx="2789">
                  <c:v>39.749018</c:v>
                </c:pt>
                <c:pt idx="2790">
                  <c:v>39.754106</c:v>
                </c:pt>
                <c:pt idx="2791">
                  <c:v>39.759168000000003</c:v>
                </c:pt>
                <c:pt idx="2792">
                  <c:v>39.764203999999999</c:v>
                </c:pt>
                <c:pt idx="2793">
                  <c:v>39.769213999999998</c:v>
                </c:pt>
                <c:pt idx="2794">
                  <c:v>39.774199000000003</c:v>
                </c:pt>
                <c:pt idx="2795">
                  <c:v>39.779158000000002</c:v>
                </c:pt>
                <c:pt idx="2796">
                  <c:v>39.784092000000001</c:v>
                </c:pt>
                <c:pt idx="2797">
                  <c:v>39.789000000000001</c:v>
                </c:pt>
                <c:pt idx="2798">
                  <c:v>39.793883999999998</c:v>
                </c:pt>
                <c:pt idx="2799">
                  <c:v>39.798741999999997</c:v>
                </c:pt>
                <c:pt idx="2800">
                  <c:v>39.803575000000002</c:v>
                </c:pt>
                <c:pt idx="2801">
                  <c:v>39.808383999999997</c:v>
                </c:pt>
                <c:pt idx="2802">
                  <c:v>39.813167</c:v>
                </c:pt>
                <c:pt idx="2803">
                  <c:v>39.817926</c:v>
                </c:pt>
                <c:pt idx="2804">
                  <c:v>39.822660999999997</c:v>
                </c:pt>
                <c:pt idx="2805">
                  <c:v>39.827370999999999</c:v>
                </c:pt>
                <c:pt idx="2806">
                  <c:v>39.832056999999999</c:v>
                </c:pt>
                <c:pt idx="2807">
                  <c:v>39.836719000000002</c:v>
                </c:pt>
                <c:pt idx="2808">
                  <c:v>39.841355999999998</c:v>
                </c:pt>
                <c:pt idx="2809">
                  <c:v>39.845970000000001</c:v>
                </c:pt>
                <c:pt idx="2810">
                  <c:v>39.850560000000002</c:v>
                </c:pt>
                <c:pt idx="2811">
                  <c:v>39.855125999999998</c:v>
                </c:pt>
                <c:pt idx="2812">
                  <c:v>39.859668999999997</c:v>
                </c:pt>
                <c:pt idx="2813">
                  <c:v>39.864187999999999</c:v>
                </c:pt>
                <c:pt idx="2814">
                  <c:v>39.868682999999997</c:v>
                </c:pt>
                <c:pt idx="2815">
                  <c:v>39.873154999999997</c:v>
                </c:pt>
                <c:pt idx="2816">
                  <c:v>39.877603999999998</c:v>
                </c:pt>
                <c:pt idx="2817">
                  <c:v>39.88203</c:v>
                </c:pt>
                <c:pt idx="2818">
                  <c:v>39.886432999999997</c:v>
                </c:pt>
                <c:pt idx="2819">
                  <c:v>39.890813000000001</c:v>
                </c:pt>
                <c:pt idx="2820">
                  <c:v>39.895170999999998</c:v>
                </c:pt>
                <c:pt idx="2821">
                  <c:v>39.899504999999998</c:v>
                </c:pt>
                <c:pt idx="2822">
                  <c:v>39.903818000000001</c:v>
                </c:pt>
                <c:pt idx="2823">
                  <c:v>39.908107000000001</c:v>
                </c:pt>
                <c:pt idx="2824">
                  <c:v>39.912374</c:v>
                </c:pt>
                <c:pt idx="2825">
                  <c:v>39.916618999999997</c:v>
                </c:pt>
                <c:pt idx="2826">
                  <c:v>39.920842</c:v>
                </c:pt>
                <c:pt idx="2827">
                  <c:v>39.925043000000002</c:v>
                </c:pt>
                <c:pt idx="2828">
                  <c:v>39.929220999999998</c:v>
                </c:pt>
                <c:pt idx="2829">
                  <c:v>39.933377999999998</c:v>
                </c:pt>
                <c:pt idx="2830">
                  <c:v>39.937513000000003</c:v>
                </c:pt>
                <c:pt idx="2831">
                  <c:v>39.941626999999997</c:v>
                </c:pt>
                <c:pt idx="2832">
                  <c:v>39.945718999999997</c:v>
                </c:pt>
                <c:pt idx="2833">
                  <c:v>39.949789000000003</c:v>
                </c:pt>
                <c:pt idx="2834">
                  <c:v>39.953837999999998</c:v>
                </c:pt>
                <c:pt idx="2835">
                  <c:v>39.957866000000003</c:v>
                </c:pt>
                <c:pt idx="2836">
                  <c:v>39.961872</c:v>
                </c:pt>
                <c:pt idx="2837">
                  <c:v>39.965857999999997</c:v>
                </c:pt>
                <c:pt idx="2838">
                  <c:v>39.969822000000001</c:v>
                </c:pt>
                <c:pt idx="2839">
                  <c:v>39.973765999999998</c:v>
                </c:pt>
                <c:pt idx="2840">
                  <c:v>39.977688000000001</c:v>
                </c:pt>
                <c:pt idx="2841">
                  <c:v>39.981589999999997</c:v>
                </c:pt>
                <c:pt idx="2842">
                  <c:v>39.985472000000001</c:v>
                </c:pt>
                <c:pt idx="2843">
                  <c:v>39.989331999999997</c:v>
                </c:pt>
                <c:pt idx="2844">
                  <c:v>39.993172999999999</c:v>
                </c:pt>
                <c:pt idx="2845">
                  <c:v>39.996993000000003</c:v>
                </c:pt>
                <c:pt idx="2846">
                  <c:v>40.000793000000002</c:v>
                </c:pt>
                <c:pt idx="2847">
                  <c:v>40.004572000000003</c:v>
                </c:pt>
                <c:pt idx="2848">
                  <c:v>40.008332000000003</c:v>
                </c:pt>
                <c:pt idx="2849">
                  <c:v>40.012070999999999</c:v>
                </c:pt>
                <c:pt idx="2850">
                  <c:v>40.015791</c:v>
                </c:pt>
                <c:pt idx="2851">
                  <c:v>40.019491000000002</c:v>
                </c:pt>
                <c:pt idx="2852">
                  <c:v>40.023170999999998</c:v>
                </c:pt>
                <c:pt idx="2853">
                  <c:v>40.026831999999999</c:v>
                </c:pt>
                <c:pt idx="2854">
                  <c:v>40.030473000000001</c:v>
                </c:pt>
                <c:pt idx="2855">
                  <c:v>40.034094000000003</c:v>
                </c:pt>
                <c:pt idx="2856">
                  <c:v>40.037695999999997</c:v>
                </c:pt>
                <c:pt idx="2857">
                  <c:v>40.041279000000003</c:v>
                </c:pt>
                <c:pt idx="2858">
                  <c:v>40.044843</c:v>
                </c:pt>
                <c:pt idx="2859">
                  <c:v>40.048388000000003</c:v>
                </c:pt>
                <c:pt idx="2860">
                  <c:v>40.051912999999999</c:v>
                </c:pt>
                <c:pt idx="2861">
                  <c:v>40.055419999999998</c:v>
                </c:pt>
                <c:pt idx="2862">
                  <c:v>40.058908000000002</c:v>
                </c:pt>
                <c:pt idx="2863">
                  <c:v>40.062376999999998</c:v>
                </c:pt>
                <c:pt idx="2864">
                  <c:v>40.065826999999999</c:v>
                </c:pt>
                <c:pt idx="2865">
                  <c:v>40.069259000000002</c:v>
                </c:pt>
                <c:pt idx="2866">
                  <c:v>40.072671999999997</c:v>
                </c:pt>
                <c:pt idx="2867">
                  <c:v>40.076067000000002</c:v>
                </c:pt>
                <c:pt idx="2868">
                  <c:v>40.079442999999998</c:v>
                </c:pt>
                <c:pt idx="2869">
                  <c:v>40.082801000000003</c:v>
                </c:pt>
                <c:pt idx="2870">
                  <c:v>40.086140999999998</c:v>
                </c:pt>
                <c:pt idx="2871">
                  <c:v>40.089463000000002</c:v>
                </c:pt>
                <c:pt idx="2872">
                  <c:v>40.092767000000002</c:v>
                </c:pt>
                <c:pt idx="2873">
                  <c:v>40.096052999999998</c:v>
                </c:pt>
                <c:pt idx="2874">
                  <c:v>40.099321000000003</c:v>
                </c:pt>
                <c:pt idx="2875">
                  <c:v>40.102570999999998</c:v>
                </c:pt>
                <c:pt idx="2876">
                  <c:v>40.105803999999999</c:v>
                </c:pt>
                <c:pt idx="2877">
                  <c:v>40.109017999999999</c:v>
                </c:pt>
                <c:pt idx="2878">
                  <c:v>40.112215999999997</c:v>
                </c:pt>
                <c:pt idx="2879">
                  <c:v>40.115395999999997</c:v>
                </c:pt>
                <c:pt idx="2880">
                  <c:v>40.118558</c:v>
                </c:pt>
                <c:pt idx="2881">
                  <c:v>40.121702999999997</c:v>
                </c:pt>
                <c:pt idx="2882">
                  <c:v>40.124831</c:v>
                </c:pt>
                <c:pt idx="2883">
                  <c:v>40.127941999999997</c:v>
                </c:pt>
                <c:pt idx="2884">
                  <c:v>40.131036000000002</c:v>
                </c:pt>
                <c:pt idx="2885">
                  <c:v>40.134112000000002</c:v>
                </c:pt>
                <c:pt idx="2886">
                  <c:v>40.137172</c:v>
                </c:pt>
                <c:pt idx="2887">
                  <c:v>40.140214999999998</c:v>
                </c:pt>
                <c:pt idx="2888">
                  <c:v>40.143241000000003</c:v>
                </c:pt>
                <c:pt idx="2889">
                  <c:v>40.146250000000002</c:v>
                </c:pt>
                <c:pt idx="2890">
                  <c:v>40.149242999999998</c:v>
                </c:pt>
                <c:pt idx="2891">
                  <c:v>40.152219000000002</c:v>
                </c:pt>
                <c:pt idx="2892">
                  <c:v>40.155177999999999</c:v>
                </c:pt>
                <c:pt idx="2893">
                  <c:v>40.158121999999999</c:v>
                </c:pt>
                <c:pt idx="2894">
                  <c:v>40.161048999999998</c:v>
                </c:pt>
                <c:pt idx="2895">
                  <c:v>40.163958999999998</c:v>
                </c:pt>
                <c:pt idx="2896">
                  <c:v>40.166853000000003</c:v>
                </c:pt>
                <c:pt idx="2897">
                  <c:v>40.169732000000003</c:v>
                </c:pt>
                <c:pt idx="2898">
                  <c:v>40.172593999999997</c:v>
                </c:pt>
                <c:pt idx="2899">
                  <c:v>40.175440000000002</c:v>
                </c:pt>
                <c:pt idx="2900">
                  <c:v>40.178269999999998</c:v>
                </c:pt>
                <c:pt idx="2901">
                  <c:v>40.181085000000003</c:v>
                </c:pt>
                <c:pt idx="2902">
                  <c:v>40.183883000000002</c:v>
                </c:pt>
                <c:pt idx="2903">
                  <c:v>40.186666000000002</c:v>
                </c:pt>
                <c:pt idx="2904">
                  <c:v>40.189433999999999</c:v>
                </c:pt>
                <c:pt idx="2905">
                  <c:v>40.192185000000002</c:v>
                </c:pt>
                <c:pt idx="2906">
                  <c:v>40.194921999999998</c:v>
                </c:pt>
                <c:pt idx="2907">
                  <c:v>40.197642000000002</c:v>
                </c:pt>
                <c:pt idx="2908">
                  <c:v>40.200347999999998</c:v>
                </c:pt>
                <c:pt idx="2909">
                  <c:v>40.203037999999999</c:v>
                </c:pt>
                <c:pt idx="2910">
                  <c:v>40.205713000000003</c:v>
                </c:pt>
                <c:pt idx="2911">
                  <c:v>40.208371999999997</c:v>
                </c:pt>
                <c:pt idx="2912">
                  <c:v>40.211016999999998</c:v>
                </c:pt>
                <c:pt idx="2913">
                  <c:v>40.213647000000002</c:v>
                </c:pt>
                <c:pt idx="2914">
                  <c:v>40.216261000000003</c:v>
                </c:pt>
                <c:pt idx="2915">
                  <c:v>40.218860999999997</c:v>
                </c:pt>
                <c:pt idx="2916">
                  <c:v>40.221446</c:v>
                </c:pt>
                <c:pt idx="2917">
                  <c:v>40.224015999999999</c:v>
                </c:pt>
                <c:pt idx="2918">
                  <c:v>40.226571</c:v>
                </c:pt>
                <c:pt idx="2919">
                  <c:v>40.229112000000001</c:v>
                </c:pt>
                <c:pt idx="2920">
                  <c:v>40.231637999999997</c:v>
                </c:pt>
                <c:pt idx="2921">
                  <c:v>40.23415</c:v>
                </c:pt>
                <c:pt idx="2922">
                  <c:v>40.236646999999998</c:v>
                </c:pt>
                <c:pt idx="2923">
                  <c:v>40.239130000000003</c:v>
                </c:pt>
                <c:pt idx="2924">
                  <c:v>40.241599000000001</c:v>
                </c:pt>
                <c:pt idx="2925">
                  <c:v>40.244053000000001</c:v>
                </c:pt>
                <c:pt idx="2926">
                  <c:v>40.246493000000001</c:v>
                </c:pt>
                <c:pt idx="2927">
                  <c:v>40.248919000000001</c:v>
                </c:pt>
                <c:pt idx="2928">
                  <c:v>40.251331</c:v>
                </c:pt>
                <c:pt idx="2929">
                  <c:v>40.253729</c:v>
                </c:pt>
                <c:pt idx="2930">
                  <c:v>40.256112000000002</c:v>
                </c:pt>
                <c:pt idx="2931">
                  <c:v>40.258482000000001</c:v>
                </c:pt>
                <c:pt idx="2932">
                  <c:v>40.260838999999997</c:v>
                </c:pt>
                <c:pt idx="2933">
                  <c:v>40.263181000000003</c:v>
                </c:pt>
                <c:pt idx="2934">
                  <c:v>40.265509999999999</c:v>
                </c:pt>
                <c:pt idx="2935">
                  <c:v>40.267825000000002</c:v>
                </c:pt>
                <c:pt idx="2936">
                  <c:v>40.270125999999998</c:v>
                </c:pt>
                <c:pt idx="2937">
                  <c:v>40.272413999999998</c:v>
                </c:pt>
                <c:pt idx="2938">
                  <c:v>40.274689000000002</c:v>
                </c:pt>
                <c:pt idx="2939">
                  <c:v>40.276949999999999</c:v>
                </c:pt>
                <c:pt idx="2940">
                  <c:v>40.279197000000003</c:v>
                </c:pt>
                <c:pt idx="2941">
                  <c:v>40.281432000000002</c:v>
                </c:pt>
                <c:pt idx="2942">
                  <c:v>40.283653000000001</c:v>
                </c:pt>
                <c:pt idx="2943">
                  <c:v>40.285860999999997</c:v>
                </c:pt>
                <c:pt idx="2944">
                  <c:v>40.288055999999997</c:v>
                </c:pt>
                <c:pt idx="2945">
                  <c:v>40.290238000000002</c:v>
                </c:pt>
                <c:pt idx="2946">
                  <c:v>40.292406</c:v>
                </c:pt>
                <c:pt idx="2947">
                  <c:v>40.294561999999999</c:v>
                </c:pt>
                <c:pt idx="2948">
                  <c:v>40.296705000000003</c:v>
                </c:pt>
                <c:pt idx="2949">
                  <c:v>40.298834999999997</c:v>
                </c:pt>
                <c:pt idx="2950">
                  <c:v>40.300953</c:v>
                </c:pt>
                <c:pt idx="2951">
                  <c:v>40.303057000000003</c:v>
                </c:pt>
                <c:pt idx="2952">
                  <c:v>40.305149</c:v>
                </c:pt>
                <c:pt idx="2953">
                  <c:v>40.307229</c:v>
                </c:pt>
                <c:pt idx="2954">
                  <c:v>40.309294999999999</c:v>
                </c:pt>
                <c:pt idx="2955">
                  <c:v>40.311349999999997</c:v>
                </c:pt>
                <c:pt idx="2956">
                  <c:v>40.313391000000003</c:v>
                </c:pt>
                <c:pt idx="2957">
                  <c:v>40.315421000000001</c:v>
                </c:pt>
                <c:pt idx="2958">
                  <c:v>40.317438000000003</c:v>
                </c:pt>
                <c:pt idx="2959">
                  <c:v>40.319443</c:v>
                </c:pt>
                <c:pt idx="2960">
                  <c:v>40.321435000000001</c:v>
                </c:pt>
                <c:pt idx="2961">
                  <c:v>40.323416000000002</c:v>
                </c:pt>
                <c:pt idx="2962">
                  <c:v>40.325384</c:v>
                </c:pt>
                <c:pt idx="2963">
                  <c:v>40.32734</c:v>
                </c:pt>
                <c:pt idx="2964">
                  <c:v>40.329284000000001</c:v>
                </c:pt>
                <c:pt idx="2965">
                  <c:v>40.331215999999998</c:v>
                </c:pt>
                <c:pt idx="2966">
                  <c:v>40.333136000000003</c:v>
                </c:pt>
                <c:pt idx="2967">
                  <c:v>40.335045000000001</c:v>
                </c:pt>
                <c:pt idx="2968">
                  <c:v>40.336941000000003</c:v>
                </c:pt>
                <c:pt idx="2969">
                  <c:v>40.338825999999997</c:v>
                </c:pt>
                <c:pt idx="2970">
                  <c:v>40.340699000000001</c:v>
                </c:pt>
                <c:pt idx="2971">
                  <c:v>40.342561000000003</c:v>
                </c:pt>
                <c:pt idx="2972">
                  <c:v>40.344410000000003</c:v>
                </c:pt>
                <c:pt idx="2973">
                  <c:v>40.346249</c:v>
                </c:pt>
                <c:pt idx="2974">
                  <c:v>40.348075000000001</c:v>
                </c:pt>
                <c:pt idx="2975">
                  <c:v>40.349890000000002</c:v>
                </c:pt>
                <c:pt idx="2976">
                  <c:v>40.351694000000002</c:v>
                </c:pt>
                <c:pt idx="2977">
                  <c:v>40.353487000000001</c:v>
                </c:pt>
                <c:pt idx="2978">
                  <c:v>40.355268000000002</c:v>
                </c:pt>
                <c:pt idx="2979">
                  <c:v>40.357038000000003</c:v>
                </c:pt>
                <c:pt idx="2980">
                  <c:v>40.358795999999998</c:v>
                </c:pt>
                <c:pt idx="2981">
                  <c:v>40.360543999999997</c:v>
                </c:pt>
                <c:pt idx="2982">
                  <c:v>40.362279999999998</c:v>
                </c:pt>
                <c:pt idx="2983">
                  <c:v>40.364004999999999</c:v>
                </c:pt>
                <c:pt idx="2984">
                  <c:v>40.365720000000003</c:v>
                </c:pt>
                <c:pt idx="2985">
                  <c:v>40.367423000000002</c:v>
                </c:pt>
                <c:pt idx="2986">
                  <c:v>40.369115000000001</c:v>
                </c:pt>
                <c:pt idx="2987">
                  <c:v>40.370797000000003</c:v>
                </c:pt>
                <c:pt idx="2988">
                  <c:v>40.372467</c:v>
                </c:pt>
                <c:pt idx="2989">
                  <c:v>40.374127000000001</c:v>
                </c:pt>
                <c:pt idx="2990">
                  <c:v>40.375776000000002</c:v>
                </c:pt>
                <c:pt idx="2991">
                  <c:v>40.377414999999999</c:v>
                </c:pt>
                <c:pt idx="2992">
                  <c:v>40.379041999999998</c:v>
                </c:pt>
                <c:pt idx="2993">
                  <c:v>40.380659999999999</c:v>
                </c:pt>
                <c:pt idx="2994">
                  <c:v>40.382266000000001</c:v>
                </c:pt>
                <c:pt idx="2995">
                  <c:v>40.383862000000001</c:v>
                </c:pt>
                <c:pt idx="2996">
                  <c:v>40.385447999999997</c:v>
                </c:pt>
                <c:pt idx="2997">
                  <c:v>40.387022999999999</c:v>
                </c:pt>
                <c:pt idx="2998">
                  <c:v>40.388587999999999</c:v>
                </c:pt>
                <c:pt idx="2999">
                  <c:v>40.390141999999997</c:v>
                </c:pt>
                <c:pt idx="3000">
                  <c:v>40.391686</c:v>
                </c:pt>
                <c:pt idx="3001">
                  <c:v>40.393219999999999</c:v>
                </c:pt>
                <c:pt idx="3002">
                  <c:v>40.394744000000003</c:v>
                </c:pt>
                <c:pt idx="3003">
                  <c:v>40.396256999999999</c:v>
                </c:pt>
                <c:pt idx="3004">
                  <c:v>40.397761000000003</c:v>
                </c:pt>
                <c:pt idx="3005">
                  <c:v>40.399253999999999</c:v>
                </c:pt>
                <c:pt idx="3006">
                  <c:v>40.400737999999997</c:v>
                </c:pt>
                <c:pt idx="3007">
                  <c:v>40.402211000000001</c:v>
                </c:pt>
                <c:pt idx="3008">
                  <c:v>40.403674000000002</c:v>
                </c:pt>
                <c:pt idx="3009">
                  <c:v>40.405127999999998</c:v>
                </c:pt>
                <c:pt idx="3010">
                  <c:v>40.406571999999997</c:v>
                </c:pt>
                <c:pt idx="3011">
                  <c:v>40.408005000000003</c:v>
                </c:pt>
                <c:pt idx="3012">
                  <c:v>40.40943</c:v>
                </c:pt>
                <c:pt idx="3013">
                  <c:v>40.410843999999997</c:v>
                </c:pt>
                <c:pt idx="3014">
                  <c:v>40.412249000000003</c:v>
                </c:pt>
                <c:pt idx="3015">
                  <c:v>40.413643999999998</c:v>
                </c:pt>
                <c:pt idx="3016">
                  <c:v>40.415028999999997</c:v>
                </c:pt>
                <c:pt idx="3017">
                  <c:v>40.416404999999997</c:v>
                </c:pt>
                <c:pt idx="3018">
                  <c:v>40.417771000000002</c:v>
                </c:pt>
                <c:pt idx="3019">
                  <c:v>40.419128000000001</c:v>
                </c:pt>
                <c:pt idx="3020">
                  <c:v>40.420475000000003</c:v>
                </c:pt>
                <c:pt idx="3021">
                  <c:v>40.421813</c:v>
                </c:pt>
                <c:pt idx="3022">
                  <c:v>40.423141999999999</c:v>
                </c:pt>
                <c:pt idx="3023">
                  <c:v>40.424461000000001</c:v>
                </c:pt>
                <c:pt idx="3024">
                  <c:v>40.425772000000002</c:v>
                </c:pt>
                <c:pt idx="3025">
                  <c:v>40.427072000000003</c:v>
                </c:pt>
                <c:pt idx="3026">
                  <c:v>40.428364000000002</c:v>
                </c:pt>
                <c:pt idx="3027">
                  <c:v>40.429645999999998</c:v>
                </c:pt>
                <c:pt idx="3028">
                  <c:v>40.43092</c:v>
                </c:pt>
                <c:pt idx="3029">
                  <c:v>40.432183999999999</c:v>
                </c:pt>
                <c:pt idx="3030">
                  <c:v>40.433439</c:v>
                </c:pt>
                <c:pt idx="3031">
                  <c:v>40.434685000000002</c:v>
                </c:pt>
                <c:pt idx="3032">
                  <c:v>40.435923000000003</c:v>
                </c:pt>
                <c:pt idx="3033">
                  <c:v>40.437151</c:v>
                </c:pt>
                <c:pt idx="3034">
                  <c:v>40.438369999999999</c:v>
                </c:pt>
                <c:pt idx="3035">
                  <c:v>40.439580999999997</c:v>
                </c:pt>
                <c:pt idx="3036">
                  <c:v>40.440783000000003</c:v>
                </c:pt>
                <c:pt idx="3037">
                  <c:v>40.441975999999997</c:v>
                </c:pt>
                <c:pt idx="3038">
                  <c:v>40.443159999999999</c:v>
                </c:pt>
                <c:pt idx="3039">
                  <c:v>40.444335000000002</c:v>
                </c:pt>
                <c:pt idx="3040">
                  <c:v>40.445501999999998</c:v>
                </c:pt>
                <c:pt idx="3041">
                  <c:v>40.446660999999999</c:v>
                </c:pt>
                <c:pt idx="3042">
                  <c:v>40.447809999999997</c:v>
                </c:pt>
                <c:pt idx="3043">
                  <c:v>40.448951000000001</c:v>
                </c:pt>
                <c:pt idx="3044">
                  <c:v>40.450083999999997</c:v>
                </c:pt>
                <c:pt idx="3045">
                  <c:v>40.451208000000001</c:v>
                </c:pt>
                <c:pt idx="3046">
                  <c:v>40.452323999999997</c:v>
                </c:pt>
                <c:pt idx="3047">
                  <c:v>40.453431000000002</c:v>
                </c:pt>
                <c:pt idx="3048">
                  <c:v>40.454529999999998</c:v>
                </c:pt>
                <c:pt idx="3049">
                  <c:v>40.455620000000003</c:v>
                </c:pt>
                <c:pt idx="3050">
                  <c:v>40.456702999999997</c:v>
                </c:pt>
                <c:pt idx="3051">
                  <c:v>40.457777</c:v>
                </c:pt>
                <c:pt idx="3052">
                  <c:v>40.458841999999997</c:v>
                </c:pt>
                <c:pt idx="3053">
                  <c:v>40.459899999999998</c:v>
                </c:pt>
                <c:pt idx="3054">
                  <c:v>40.460948999999999</c:v>
                </c:pt>
                <c:pt idx="3055">
                  <c:v>40.461990999999998</c:v>
                </c:pt>
                <c:pt idx="3056">
                  <c:v>40.463023999999997</c:v>
                </c:pt>
                <c:pt idx="3057">
                  <c:v>40.464049000000003</c:v>
                </c:pt>
                <c:pt idx="3058">
                  <c:v>40.465066</c:v>
                </c:pt>
                <c:pt idx="3059">
                  <c:v>40.466074999999996</c:v>
                </c:pt>
                <c:pt idx="3060">
                  <c:v>40.467075999999999</c:v>
                </c:pt>
                <c:pt idx="3061">
                  <c:v>40.468069999999997</c:v>
                </c:pt>
                <c:pt idx="3062">
                  <c:v>40.469054999999997</c:v>
                </c:pt>
                <c:pt idx="3063">
                  <c:v>40.470033000000001</c:v>
                </c:pt>
                <c:pt idx="3064">
                  <c:v>40.471001999999999</c:v>
                </c:pt>
                <c:pt idx="3065">
                  <c:v>40.471964</c:v>
                </c:pt>
                <c:pt idx="3066">
                  <c:v>40.472918</c:v>
                </c:pt>
                <c:pt idx="3067">
                  <c:v>40.473865000000004</c:v>
                </c:pt>
                <c:pt idx="3068">
                  <c:v>40.474803999999999</c:v>
                </c:pt>
                <c:pt idx="3069">
                  <c:v>40.475735</c:v>
                </c:pt>
                <c:pt idx="3070">
                  <c:v>40.476658</c:v>
                </c:pt>
                <c:pt idx="3071">
                  <c:v>40.477573999999997</c:v>
                </c:pt>
                <c:pt idx="3072">
                  <c:v>40.478482999999997</c:v>
                </c:pt>
                <c:pt idx="3073">
                  <c:v>40.479382999999999</c:v>
                </c:pt>
                <c:pt idx="3074">
                  <c:v>40.480277000000001</c:v>
                </c:pt>
                <c:pt idx="3075">
                  <c:v>40.481163000000002</c:v>
                </c:pt>
                <c:pt idx="3076">
                  <c:v>40.482041000000002</c:v>
                </c:pt>
                <c:pt idx="3077">
                  <c:v>40.482911999999999</c:v>
                </c:pt>
                <c:pt idx="3078">
                  <c:v>40.483775999999999</c:v>
                </c:pt>
                <c:pt idx="3079">
                  <c:v>40.484631999999998</c:v>
                </c:pt>
                <c:pt idx="3080">
                  <c:v>40.485481</c:v>
                </c:pt>
                <c:pt idx="3081">
                  <c:v>40.486322999999999</c:v>
                </c:pt>
                <c:pt idx="3082">
                  <c:v>40.487158000000001</c:v>
                </c:pt>
                <c:pt idx="3083">
                  <c:v>40.487985000000002</c:v>
                </c:pt>
                <c:pt idx="3084">
                  <c:v>40.488804999999999</c:v>
                </c:pt>
                <c:pt idx="3085">
                  <c:v>40.489618</c:v>
                </c:pt>
                <c:pt idx="3086">
                  <c:v>40.490423999999997</c:v>
                </c:pt>
                <c:pt idx="3087">
                  <c:v>40.491222999999998</c:v>
                </c:pt>
                <c:pt idx="3088">
                  <c:v>40.492015000000002</c:v>
                </c:pt>
                <c:pt idx="3089">
                  <c:v>40.492800000000003</c:v>
                </c:pt>
                <c:pt idx="3090">
                  <c:v>40.493577000000002</c:v>
                </c:pt>
                <c:pt idx="3091">
                  <c:v>40.494348000000002</c:v>
                </c:pt>
                <c:pt idx="3092">
                  <c:v>40.495111999999999</c:v>
                </c:pt>
                <c:pt idx="3093">
                  <c:v>40.495868999999999</c:v>
                </c:pt>
                <c:pt idx="3094">
                  <c:v>40.496619000000003</c:v>
                </c:pt>
                <c:pt idx="3095">
                  <c:v>40.497362000000003</c:v>
                </c:pt>
                <c:pt idx="3096">
                  <c:v>40.498099000000003</c:v>
                </c:pt>
                <c:pt idx="3097">
                  <c:v>40.498828000000003</c:v>
                </c:pt>
                <c:pt idx="3098">
                  <c:v>40.499550999999997</c:v>
                </c:pt>
                <c:pt idx="3099">
                  <c:v>40.500267000000001</c:v>
                </c:pt>
                <c:pt idx="3100">
                  <c:v>40.500976999999999</c:v>
                </c:pt>
                <c:pt idx="3101">
                  <c:v>40.50168</c:v>
                </c:pt>
                <c:pt idx="3102">
                  <c:v>40.502375999999998</c:v>
                </c:pt>
                <c:pt idx="3103">
                  <c:v>40.503064999999999</c:v>
                </c:pt>
                <c:pt idx="3104">
                  <c:v>40.503748000000002</c:v>
                </c:pt>
                <c:pt idx="3105">
                  <c:v>40.504424</c:v>
                </c:pt>
                <c:pt idx="3106">
                  <c:v>40.505094</c:v>
                </c:pt>
                <c:pt idx="3107">
                  <c:v>40.505757000000003</c:v>
                </c:pt>
                <c:pt idx="3108">
                  <c:v>40.506413999999999</c:v>
                </c:pt>
                <c:pt idx="3109">
                  <c:v>40.507064999999997</c:v>
                </c:pt>
                <c:pt idx="3110">
                  <c:v>40.507708999999998</c:v>
                </c:pt>
                <c:pt idx="3111">
                  <c:v>40.508346000000003</c:v>
                </c:pt>
                <c:pt idx="3112">
                  <c:v>40.508977000000002</c:v>
                </c:pt>
                <c:pt idx="3113">
                  <c:v>40.509602000000001</c:v>
                </c:pt>
                <c:pt idx="3114">
                  <c:v>40.510221000000001</c:v>
                </c:pt>
                <c:pt idx="3115">
                  <c:v>40.510832999999998</c:v>
                </c:pt>
                <c:pt idx="3116">
                  <c:v>40.511439000000003</c:v>
                </c:pt>
                <c:pt idx="3117">
                  <c:v>40.512039000000001</c:v>
                </c:pt>
                <c:pt idx="3118">
                  <c:v>40.512632000000004</c:v>
                </c:pt>
                <c:pt idx="3119">
                  <c:v>40.513219999999997</c:v>
                </c:pt>
                <c:pt idx="3120">
                  <c:v>40.513801000000001</c:v>
                </c:pt>
                <c:pt idx="3121">
                  <c:v>40.514375999999999</c:v>
                </c:pt>
                <c:pt idx="3122">
                  <c:v>40.514944999999997</c:v>
                </c:pt>
                <c:pt idx="3123">
                  <c:v>40.515507999999997</c:v>
                </c:pt>
                <c:pt idx="3124">
                  <c:v>40.516064999999998</c:v>
                </c:pt>
                <c:pt idx="3125">
                  <c:v>40.516615000000002</c:v>
                </c:pt>
                <c:pt idx="3126">
                  <c:v>40.517159999999997</c:v>
                </c:pt>
                <c:pt idx="3127">
                  <c:v>40.517699</c:v>
                </c:pt>
                <c:pt idx="3128">
                  <c:v>40.518231999999998</c:v>
                </c:pt>
                <c:pt idx="3129">
                  <c:v>40.518759000000003</c:v>
                </c:pt>
                <c:pt idx="3130">
                  <c:v>40.519280000000002</c:v>
                </c:pt>
                <c:pt idx="3131">
                  <c:v>40.519795000000002</c:v>
                </c:pt>
                <c:pt idx="3132">
                  <c:v>40.520304000000003</c:v>
                </c:pt>
                <c:pt idx="3133">
                  <c:v>40.520808000000002</c:v>
                </c:pt>
                <c:pt idx="3134">
                  <c:v>40.521306000000003</c:v>
                </c:pt>
                <c:pt idx="3135">
                  <c:v>40.521797999999997</c:v>
                </c:pt>
                <c:pt idx="3136">
                  <c:v>40.522283999999999</c:v>
                </c:pt>
                <c:pt idx="3137">
                  <c:v>40.522764000000002</c:v>
                </c:pt>
                <c:pt idx="3138">
                  <c:v>40.523238999999997</c:v>
                </c:pt>
                <c:pt idx="3139">
                  <c:v>40.523707999999999</c:v>
                </c:pt>
                <c:pt idx="3140">
                  <c:v>40.524172</c:v>
                </c:pt>
                <c:pt idx="3141">
                  <c:v>40.524630000000002</c:v>
                </c:pt>
                <c:pt idx="3142">
                  <c:v>40.525081999999998</c:v>
                </c:pt>
                <c:pt idx="3143">
                  <c:v>40.525528999999999</c:v>
                </c:pt>
                <c:pt idx="3144">
                  <c:v>40.525970000000001</c:v>
                </c:pt>
                <c:pt idx="3145">
                  <c:v>40.526404999999997</c:v>
                </c:pt>
                <c:pt idx="3146">
                  <c:v>40.526834999999998</c:v>
                </c:pt>
                <c:pt idx="3147">
                  <c:v>40.527259999999998</c:v>
                </c:pt>
                <c:pt idx="3148">
                  <c:v>40.527678999999999</c:v>
                </c:pt>
                <c:pt idx="3149">
                  <c:v>40.528092999999998</c:v>
                </c:pt>
                <c:pt idx="3150">
                  <c:v>40.528500999999999</c:v>
                </c:pt>
                <c:pt idx="3151">
                  <c:v>40.528903999999997</c:v>
                </c:pt>
                <c:pt idx="3152">
                  <c:v>40.529300999999997</c:v>
                </c:pt>
                <c:pt idx="3153">
                  <c:v>40.529693000000002</c:v>
                </c:pt>
                <c:pt idx="3154">
                  <c:v>40.530079999999998</c:v>
                </c:pt>
                <c:pt idx="3155">
                  <c:v>40.530462</c:v>
                </c:pt>
                <c:pt idx="3156">
                  <c:v>40.530838000000003</c:v>
                </c:pt>
                <c:pt idx="3157">
                  <c:v>40.531208999999997</c:v>
                </c:pt>
                <c:pt idx="3158">
                  <c:v>40.531574999999997</c:v>
                </c:pt>
                <c:pt idx="3159">
                  <c:v>40.531934999999997</c:v>
                </c:pt>
                <c:pt idx="3160">
                  <c:v>40.532291000000001</c:v>
                </c:pt>
                <c:pt idx="3161">
                  <c:v>40.532640999999998</c:v>
                </c:pt>
                <c:pt idx="3162">
                  <c:v>40.532986000000001</c:v>
                </c:pt>
                <c:pt idx="3163">
                  <c:v>40.533326000000002</c:v>
                </c:pt>
                <c:pt idx="3164">
                  <c:v>40.533661000000002</c:v>
                </c:pt>
                <c:pt idx="3165">
                  <c:v>40.533990000000003</c:v>
                </c:pt>
                <c:pt idx="3166">
                  <c:v>40.534314999999999</c:v>
                </c:pt>
                <c:pt idx="3167">
                  <c:v>40.534635000000002</c:v>
                </c:pt>
                <c:pt idx="3168">
                  <c:v>40.534948999999997</c:v>
                </c:pt>
                <c:pt idx="3169">
                  <c:v>40.535259000000003</c:v>
                </c:pt>
                <c:pt idx="3170">
                  <c:v>40.535564000000001</c:v>
                </c:pt>
                <c:pt idx="3171">
                  <c:v>40.535862999999999</c:v>
                </c:pt>
                <c:pt idx="3172">
                  <c:v>40.536158</c:v>
                </c:pt>
                <c:pt idx="3173">
                  <c:v>40.536448</c:v>
                </c:pt>
                <c:pt idx="3174">
                  <c:v>40.536732999999998</c:v>
                </c:pt>
                <c:pt idx="3175">
                  <c:v>40.537013000000002</c:v>
                </c:pt>
                <c:pt idx="3176">
                  <c:v>40.537289000000001</c:v>
                </c:pt>
                <c:pt idx="3177">
                  <c:v>40.537559000000002</c:v>
                </c:pt>
                <c:pt idx="3178">
                  <c:v>40.537824999999998</c:v>
                </c:pt>
                <c:pt idx="3179">
                  <c:v>40.538086</c:v>
                </c:pt>
                <c:pt idx="3180">
                  <c:v>40.538342</c:v>
                </c:pt>
                <c:pt idx="3181">
                  <c:v>40.538592999999999</c:v>
                </c:pt>
                <c:pt idx="3182">
                  <c:v>40.53884</c:v>
                </c:pt>
                <c:pt idx="3183">
                  <c:v>40.539082000000001</c:v>
                </c:pt>
                <c:pt idx="3184">
                  <c:v>40.539318999999999</c:v>
                </c:pt>
                <c:pt idx="3185">
                  <c:v>40.539552</c:v>
                </c:pt>
                <c:pt idx="3186">
                  <c:v>40.53978</c:v>
                </c:pt>
                <c:pt idx="3187">
                  <c:v>40.540002999999999</c:v>
                </c:pt>
                <c:pt idx="3188">
                  <c:v>40.540222</c:v>
                </c:pt>
                <c:pt idx="3189">
                  <c:v>40.540436</c:v>
                </c:pt>
                <c:pt idx="3190">
                  <c:v>40.540646000000002</c:v>
                </c:pt>
                <c:pt idx="3191">
                  <c:v>40.540851000000004</c:v>
                </c:pt>
                <c:pt idx="3192">
                  <c:v>40.541051000000003</c:v>
                </c:pt>
                <c:pt idx="3193">
                  <c:v>40.541246999999998</c:v>
                </c:pt>
                <c:pt idx="3194">
                  <c:v>40.541438999999997</c:v>
                </c:pt>
                <c:pt idx="3195">
                  <c:v>40.541626000000001</c:v>
                </c:pt>
                <c:pt idx="3196">
                  <c:v>40.541809000000001</c:v>
                </c:pt>
                <c:pt idx="3197">
                  <c:v>40.541986999999999</c:v>
                </c:pt>
                <c:pt idx="3198">
                  <c:v>40.542161</c:v>
                </c:pt>
                <c:pt idx="3199">
                  <c:v>40.54233</c:v>
                </c:pt>
                <c:pt idx="3200">
                  <c:v>40.542495000000002</c:v>
                </c:pt>
                <c:pt idx="3201">
                  <c:v>40.542656000000001</c:v>
                </c:pt>
                <c:pt idx="3202">
                  <c:v>40.542811999999998</c:v>
                </c:pt>
                <c:pt idx="3203">
                  <c:v>40.542963999999998</c:v>
                </c:pt>
                <c:pt idx="3204">
                  <c:v>40.543112000000001</c:v>
                </c:pt>
                <c:pt idx="3205">
                  <c:v>40.543255000000002</c:v>
                </c:pt>
                <c:pt idx="3206">
                  <c:v>40.543394999999997</c:v>
                </c:pt>
                <c:pt idx="3207">
                  <c:v>40.543529999999997</c:v>
                </c:pt>
                <c:pt idx="3208">
                  <c:v>40.543660000000003</c:v>
                </c:pt>
                <c:pt idx="3209">
                  <c:v>40.543787000000002</c:v>
                </c:pt>
                <c:pt idx="3210">
                  <c:v>40.543908999999999</c:v>
                </c:pt>
                <c:pt idx="3211">
                  <c:v>40.544027</c:v>
                </c:pt>
                <c:pt idx="3212">
                  <c:v>40.544141000000003</c:v>
                </c:pt>
                <c:pt idx="3213">
                  <c:v>40.544251000000003</c:v>
                </c:pt>
                <c:pt idx="3214">
                  <c:v>40.544356999999998</c:v>
                </c:pt>
                <c:pt idx="3215">
                  <c:v>40.544459000000003</c:v>
                </c:pt>
                <c:pt idx="3216">
                  <c:v>40.544556</c:v>
                </c:pt>
                <c:pt idx="3217">
                  <c:v>40.544649999999997</c:v>
                </c:pt>
                <c:pt idx="3218">
                  <c:v>40.544739999999997</c:v>
                </c:pt>
                <c:pt idx="3219">
                  <c:v>40.544825000000003</c:v>
                </c:pt>
                <c:pt idx="3220">
                  <c:v>40.544907000000002</c:v>
                </c:pt>
                <c:pt idx="3221">
                  <c:v>40.544983999999999</c:v>
                </c:pt>
                <c:pt idx="3222">
                  <c:v>40.545057999999997</c:v>
                </c:pt>
                <c:pt idx="3223">
                  <c:v>40.545127000000001</c:v>
                </c:pt>
                <c:pt idx="3224">
                  <c:v>40.545192999999998</c:v>
                </c:pt>
                <c:pt idx="3225">
                  <c:v>40.545254</c:v>
                </c:pt>
                <c:pt idx="3226">
                  <c:v>40.545312000000003</c:v>
                </c:pt>
                <c:pt idx="3227">
                  <c:v>40.545366000000001</c:v>
                </c:pt>
                <c:pt idx="3228">
                  <c:v>40.545416000000003</c:v>
                </c:pt>
                <c:pt idx="3229">
                  <c:v>40.545462000000001</c:v>
                </c:pt>
                <c:pt idx="3230">
                  <c:v>40.545504999999999</c:v>
                </c:pt>
                <c:pt idx="3231">
                  <c:v>40.545543000000002</c:v>
                </c:pt>
                <c:pt idx="3232">
                  <c:v>40.545577999999999</c:v>
                </c:pt>
                <c:pt idx="3233">
                  <c:v>40.545608999999999</c:v>
                </c:pt>
                <c:pt idx="3234">
                  <c:v>40.545636000000002</c:v>
                </c:pt>
                <c:pt idx="3235">
                  <c:v>40.545659000000001</c:v>
                </c:pt>
                <c:pt idx="3236">
                  <c:v>40.545679</c:v>
                </c:pt>
                <c:pt idx="3237">
                  <c:v>40.545695000000002</c:v>
                </c:pt>
                <c:pt idx="3238">
                  <c:v>40.545707</c:v>
                </c:pt>
                <c:pt idx="3239">
                  <c:v>40.545715999999999</c:v>
                </c:pt>
                <c:pt idx="3240">
                  <c:v>40.545720000000003</c:v>
                </c:pt>
                <c:pt idx="3241">
                  <c:v>40.545721999999998</c:v>
                </c:pt>
                <c:pt idx="3242">
                  <c:v>40.545718999999998</c:v>
                </c:pt>
                <c:pt idx="3243">
                  <c:v>40.545712999999999</c:v>
                </c:pt>
                <c:pt idx="3244">
                  <c:v>40.545703000000003</c:v>
                </c:pt>
                <c:pt idx="3245">
                  <c:v>40.54569</c:v>
                </c:pt>
                <c:pt idx="3246">
                  <c:v>40.545673000000001</c:v>
                </c:pt>
                <c:pt idx="3247">
                  <c:v>40.545653000000001</c:v>
                </c:pt>
                <c:pt idx="3248">
                  <c:v>40.545628999999998</c:v>
                </c:pt>
                <c:pt idx="3249">
                  <c:v>40.545600999999998</c:v>
                </c:pt>
                <c:pt idx="3250">
                  <c:v>40.545569999999998</c:v>
                </c:pt>
                <c:pt idx="3251">
                  <c:v>40.545535999999998</c:v>
                </c:pt>
                <c:pt idx="3252">
                  <c:v>40.545498000000002</c:v>
                </c:pt>
                <c:pt idx="3253">
                  <c:v>40.545456000000001</c:v>
                </c:pt>
                <c:pt idx="3254">
                  <c:v>40.545411000000001</c:v>
                </c:pt>
                <c:pt idx="3255">
                  <c:v>40.545363000000002</c:v>
                </c:pt>
                <c:pt idx="3256">
                  <c:v>40.545310999999998</c:v>
                </c:pt>
                <c:pt idx="3257">
                  <c:v>40.545254999999997</c:v>
                </c:pt>
                <c:pt idx="3258">
                  <c:v>40.545197000000002</c:v>
                </c:pt>
                <c:pt idx="3259">
                  <c:v>40.545135000000002</c:v>
                </c:pt>
                <c:pt idx="3260">
                  <c:v>40.545068999999998</c:v>
                </c:pt>
                <c:pt idx="3261">
                  <c:v>40.545000999999999</c:v>
                </c:pt>
                <c:pt idx="3262">
                  <c:v>40.544929000000003</c:v>
                </c:pt>
                <c:pt idx="3263">
                  <c:v>40.544853000000003</c:v>
                </c:pt>
                <c:pt idx="3264">
                  <c:v>40.544773999999997</c:v>
                </c:pt>
                <c:pt idx="3265">
                  <c:v>40.544691999999998</c:v>
                </c:pt>
                <c:pt idx="3266">
                  <c:v>40.544606999999999</c:v>
                </c:pt>
                <c:pt idx="3267">
                  <c:v>40.544517999999997</c:v>
                </c:pt>
                <c:pt idx="3268">
                  <c:v>40.544426999999999</c:v>
                </c:pt>
                <c:pt idx="3269">
                  <c:v>40.544331999999997</c:v>
                </c:pt>
                <c:pt idx="3270">
                  <c:v>40.544232999999998</c:v>
                </c:pt>
                <c:pt idx="3271">
                  <c:v>40.544131999999998</c:v>
                </c:pt>
                <c:pt idx="3272">
                  <c:v>40.544027</c:v>
                </c:pt>
                <c:pt idx="3273">
                  <c:v>40.543919000000002</c:v>
                </c:pt>
                <c:pt idx="3274">
                  <c:v>40.543807999999999</c:v>
                </c:pt>
                <c:pt idx="3275">
                  <c:v>40.543694000000002</c:v>
                </c:pt>
                <c:pt idx="3276">
                  <c:v>40.543576999999999</c:v>
                </c:pt>
                <c:pt idx="3277">
                  <c:v>40.543455999999999</c:v>
                </c:pt>
                <c:pt idx="3278">
                  <c:v>40.543332999999997</c:v>
                </c:pt>
                <c:pt idx="3279">
                  <c:v>40.543205999999998</c:v>
                </c:pt>
                <c:pt idx="3280">
                  <c:v>40.543075999999999</c:v>
                </c:pt>
                <c:pt idx="3281">
                  <c:v>40.542943000000001</c:v>
                </c:pt>
                <c:pt idx="3282">
                  <c:v>40.542807000000003</c:v>
                </c:pt>
                <c:pt idx="3283">
                  <c:v>40.542667999999999</c:v>
                </c:pt>
                <c:pt idx="3284">
                  <c:v>40.542526000000002</c:v>
                </c:pt>
                <c:pt idx="3285">
                  <c:v>40.542380999999999</c:v>
                </c:pt>
                <c:pt idx="3286">
                  <c:v>40.542234000000001</c:v>
                </c:pt>
                <c:pt idx="3287">
                  <c:v>40.542082999999998</c:v>
                </c:pt>
                <c:pt idx="3288">
                  <c:v>40.541929000000003</c:v>
                </c:pt>
                <c:pt idx="3289">
                  <c:v>40.541772000000002</c:v>
                </c:pt>
                <c:pt idx="3290">
                  <c:v>40.541612000000001</c:v>
                </c:pt>
                <c:pt idx="3291">
                  <c:v>40.541449</c:v>
                </c:pt>
                <c:pt idx="3292">
                  <c:v>40.541283</c:v>
                </c:pt>
                <c:pt idx="3293">
                  <c:v>40.541114999999998</c:v>
                </c:pt>
                <c:pt idx="3294">
                  <c:v>40.540942999999999</c:v>
                </c:pt>
                <c:pt idx="3295">
                  <c:v>40.540768999999997</c:v>
                </c:pt>
                <c:pt idx="3296">
                  <c:v>40.540590999999999</c:v>
                </c:pt>
                <c:pt idx="3297">
                  <c:v>40.540410999999999</c:v>
                </c:pt>
                <c:pt idx="3298">
                  <c:v>40.540227999999999</c:v>
                </c:pt>
                <c:pt idx="3299">
                  <c:v>40.540042</c:v>
                </c:pt>
                <c:pt idx="3300">
                  <c:v>40.539853999999998</c:v>
                </c:pt>
                <c:pt idx="3301">
                  <c:v>40.539662</c:v>
                </c:pt>
                <c:pt idx="3302">
                  <c:v>40.539467999999999</c:v>
                </c:pt>
                <c:pt idx="3303">
                  <c:v>40.539270999999999</c:v>
                </c:pt>
                <c:pt idx="3304">
                  <c:v>40.539071</c:v>
                </c:pt>
                <c:pt idx="3305">
                  <c:v>40.538868999999998</c:v>
                </c:pt>
                <c:pt idx="3306">
                  <c:v>40.538663</c:v>
                </c:pt>
                <c:pt idx="3307">
                  <c:v>40.538454999999999</c:v>
                </c:pt>
                <c:pt idx="3308">
                  <c:v>40.538243999999999</c:v>
                </c:pt>
                <c:pt idx="3309">
                  <c:v>40.538030999999997</c:v>
                </c:pt>
                <c:pt idx="3310">
                  <c:v>40.537815000000002</c:v>
                </c:pt>
                <c:pt idx="3311">
                  <c:v>40.537596000000001</c:v>
                </c:pt>
                <c:pt idx="3312">
                  <c:v>40.537374</c:v>
                </c:pt>
                <c:pt idx="3313">
                  <c:v>40.537149999999997</c:v>
                </c:pt>
                <c:pt idx="3314">
                  <c:v>40.536923000000002</c:v>
                </c:pt>
                <c:pt idx="3315">
                  <c:v>40.536693999999997</c:v>
                </c:pt>
                <c:pt idx="3316">
                  <c:v>40.536462</c:v>
                </c:pt>
                <c:pt idx="3317">
                  <c:v>40.536226999999997</c:v>
                </c:pt>
                <c:pt idx="3318">
                  <c:v>40.535989999999998</c:v>
                </c:pt>
                <c:pt idx="3319">
                  <c:v>40.53575</c:v>
                </c:pt>
                <c:pt idx="3320">
                  <c:v>40.535507000000003</c:v>
                </c:pt>
                <c:pt idx="3321">
                  <c:v>40.535262000000003</c:v>
                </c:pt>
                <c:pt idx="3322">
                  <c:v>40.535013999999997</c:v>
                </c:pt>
                <c:pt idx="3323">
                  <c:v>40.534764000000003</c:v>
                </c:pt>
                <c:pt idx="3324">
                  <c:v>40.534511000000002</c:v>
                </c:pt>
                <c:pt idx="3325">
                  <c:v>40.534255999999999</c:v>
                </c:pt>
                <c:pt idx="3326">
                  <c:v>40.533997999999997</c:v>
                </c:pt>
                <c:pt idx="3327">
                  <c:v>40.533738</c:v>
                </c:pt>
                <c:pt idx="3328">
                  <c:v>40.533476</c:v>
                </c:pt>
                <c:pt idx="3329">
                  <c:v>40.533209999999997</c:v>
                </c:pt>
                <c:pt idx="3330">
                  <c:v>40.532943000000003</c:v>
                </c:pt>
                <c:pt idx="3331">
                  <c:v>40.532673000000003</c:v>
                </c:pt>
                <c:pt idx="3332">
                  <c:v>40.532400000000003</c:v>
                </c:pt>
                <c:pt idx="3333">
                  <c:v>40.532125000000001</c:v>
                </c:pt>
                <c:pt idx="3334">
                  <c:v>40.531847999999997</c:v>
                </c:pt>
                <c:pt idx="3335">
                  <c:v>40.531568</c:v>
                </c:pt>
                <c:pt idx="3336">
                  <c:v>40.531286000000001</c:v>
                </c:pt>
                <c:pt idx="3337">
                  <c:v>40.531001000000003</c:v>
                </c:pt>
                <c:pt idx="3338">
                  <c:v>40.530714000000003</c:v>
                </c:pt>
                <c:pt idx="3339">
                  <c:v>40.530425000000001</c:v>
                </c:pt>
                <c:pt idx="3340">
                  <c:v>40.530132999999999</c:v>
                </c:pt>
                <c:pt idx="3341">
                  <c:v>40.529839000000003</c:v>
                </c:pt>
                <c:pt idx="3342">
                  <c:v>40.529541999999999</c:v>
                </c:pt>
                <c:pt idx="3343">
                  <c:v>40.529243999999998</c:v>
                </c:pt>
                <c:pt idx="3344">
                  <c:v>40.528942999999998</c:v>
                </c:pt>
                <c:pt idx="3345">
                  <c:v>40.528638999999998</c:v>
                </c:pt>
                <c:pt idx="3346">
                  <c:v>40.528334000000001</c:v>
                </c:pt>
                <c:pt idx="3347">
                  <c:v>40.528025999999997</c:v>
                </c:pt>
                <c:pt idx="3348">
                  <c:v>40.527715999999998</c:v>
                </c:pt>
                <c:pt idx="3349">
                  <c:v>40.527403</c:v>
                </c:pt>
                <c:pt idx="3350">
                  <c:v>40.527088999999997</c:v>
                </c:pt>
                <c:pt idx="3351">
                  <c:v>40.526772000000001</c:v>
                </c:pt>
                <c:pt idx="3352">
                  <c:v>40.526452999999997</c:v>
                </c:pt>
                <c:pt idx="3353">
                  <c:v>40.526130999999999</c:v>
                </c:pt>
                <c:pt idx="3354">
                  <c:v>40.525807999999998</c:v>
                </c:pt>
                <c:pt idx="3355">
                  <c:v>40.525481999999997</c:v>
                </c:pt>
                <c:pt idx="3356">
                  <c:v>40.525154000000001</c:v>
                </c:pt>
                <c:pt idx="3357">
                  <c:v>40.524824000000002</c:v>
                </c:pt>
                <c:pt idx="3358">
                  <c:v>40.524492000000002</c:v>
                </c:pt>
                <c:pt idx="3359">
                  <c:v>40.524158</c:v>
                </c:pt>
                <c:pt idx="3360">
                  <c:v>40.523820999999998</c:v>
                </c:pt>
                <c:pt idx="3361">
                  <c:v>40.523482000000001</c:v>
                </c:pt>
                <c:pt idx="3362">
                  <c:v>40.523141000000003</c:v>
                </c:pt>
                <c:pt idx="3363">
                  <c:v>40.522798000000002</c:v>
                </c:pt>
                <c:pt idx="3364">
                  <c:v>40.522452999999999</c:v>
                </c:pt>
                <c:pt idx="3365">
                  <c:v>40.522106000000001</c:v>
                </c:pt>
                <c:pt idx="3366">
                  <c:v>40.521757000000001</c:v>
                </c:pt>
                <c:pt idx="3367">
                  <c:v>40.521405999999999</c:v>
                </c:pt>
                <c:pt idx="3368">
                  <c:v>40.521051999999997</c:v>
                </c:pt>
                <c:pt idx="3369">
                  <c:v>40.520696999999998</c:v>
                </c:pt>
                <c:pt idx="3370">
                  <c:v>40.520339999999997</c:v>
                </c:pt>
                <c:pt idx="3371">
                  <c:v>40.519979999999997</c:v>
                </c:pt>
                <c:pt idx="3372">
                  <c:v>40.519618000000001</c:v>
                </c:pt>
                <c:pt idx="3373">
                  <c:v>40.519255000000001</c:v>
                </c:pt>
                <c:pt idx="3374">
                  <c:v>40.518889000000001</c:v>
                </c:pt>
                <c:pt idx="3375">
                  <c:v>40.518521999999997</c:v>
                </c:pt>
                <c:pt idx="3376">
                  <c:v>40.518152000000001</c:v>
                </c:pt>
                <c:pt idx="3377">
                  <c:v>40.517780999999999</c:v>
                </c:pt>
                <c:pt idx="3378">
                  <c:v>40.517406999999999</c:v>
                </c:pt>
                <c:pt idx="3379">
                  <c:v>40.517032</c:v>
                </c:pt>
                <c:pt idx="3380">
                  <c:v>40.516654000000003</c:v>
                </c:pt>
                <c:pt idx="3381">
                  <c:v>40.516275</c:v>
                </c:pt>
                <c:pt idx="3382">
                  <c:v>40.515894000000003</c:v>
                </c:pt>
                <c:pt idx="3383">
                  <c:v>40.515509999999999</c:v>
                </c:pt>
                <c:pt idx="3384">
                  <c:v>40.515124999999998</c:v>
                </c:pt>
                <c:pt idx="3385">
                  <c:v>40.514738000000001</c:v>
                </c:pt>
                <c:pt idx="3386">
                  <c:v>40.514349000000003</c:v>
                </c:pt>
                <c:pt idx="3387">
                  <c:v>40.513959</c:v>
                </c:pt>
                <c:pt idx="3388">
                  <c:v>40.513565999999997</c:v>
                </c:pt>
                <c:pt idx="3389">
                  <c:v>40.513171</c:v>
                </c:pt>
                <c:pt idx="3390">
                  <c:v>40.512774999999998</c:v>
                </c:pt>
                <c:pt idx="3391">
                  <c:v>40.512377000000001</c:v>
                </c:pt>
                <c:pt idx="3392">
                  <c:v>40.511975999999997</c:v>
                </c:pt>
                <c:pt idx="3393">
                  <c:v>40.511574000000003</c:v>
                </c:pt>
                <c:pt idx="3394">
                  <c:v>40.511170999999997</c:v>
                </c:pt>
                <c:pt idx="3395">
                  <c:v>40.510764999999999</c:v>
                </c:pt>
                <c:pt idx="3396">
                  <c:v>40.510357999999997</c:v>
                </c:pt>
                <c:pt idx="3397">
                  <c:v>40.509948000000001</c:v>
                </c:pt>
                <c:pt idx="3398">
                  <c:v>40.509537000000002</c:v>
                </c:pt>
                <c:pt idx="3399">
                  <c:v>40.509124999999997</c:v>
                </c:pt>
                <c:pt idx="3400">
                  <c:v>40.508710000000001</c:v>
                </c:pt>
                <c:pt idx="3401">
                  <c:v>40.508293999999999</c:v>
                </c:pt>
                <c:pt idx="3402">
                  <c:v>40.507876000000003</c:v>
                </c:pt>
                <c:pt idx="3403">
                  <c:v>40.507455999999998</c:v>
                </c:pt>
                <c:pt idx="3404">
                  <c:v>40.507033999999997</c:v>
                </c:pt>
                <c:pt idx="3405">
                  <c:v>40.506610999999999</c:v>
                </c:pt>
                <c:pt idx="3406">
                  <c:v>40.506186</c:v>
                </c:pt>
                <c:pt idx="3407">
                  <c:v>40.505758999999998</c:v>
                </c:pt>
                <c:pt idx="3408">
                  <c:v>40.505330999999998</c:v>
                </c:pt>
                <c:pt idx="3409">
                  <c:v>40.504900999999997</c:v>
                </c:pt>
                <c:pt idx="3410">
                  <c:v>40.504469</c:v>
                </c:pt>
                <c:pt idx="3411">
                  <c:v>40.504035999999999</c:v>
                </c:pt>
                <c:pt idx="3412">
                  <c:v>40.503599999999999</c:v>
                </c:pt>
                <c:pt idx="3413">
                  <c:v>40.503163999999998</c:v>
                </c:pt>
                <c:pt idx="3414">
                  <c:v>40.502724999999998</c:v>
                </c:pt>
                <c:pt idx="3415">
                  <c:v>40.502285000000001</c:v>
                </c:pt>
                <c:pt idx="3416">
                  <c:v>40.501843000000001</c:v>
                </c:pt>
                <c:pt idx="3417">
                  <c:v>40.501399999999997</c:v>
                </c:pt>
                <c:pt idx="3418">
                  <c:v>40.500954999999998</c:v>
                </c:pt>
                <c:pt idx="3419">
                  <c:v>40.500508000000004</c:v>
                </c:pt>
                <c:pt idx="3420">
                  <c:v>40.500059999999998</c:v>
                </c:pt>
                <c:pt idx="3421">
                  <c:v>40.499609999999997</c:v>
                </c:pt>
                <c:pt idx="3422">
                  <c:v>40.499158999999999</c:v>
                </c:pt>
                <c:pt idx="3423">
                  <c:v>40.498705999999999</c:v>
                </c:pt>
                <c:pt idx="3424">
                  <c:v>40.498251000000003</c:v>
                </c:pt>
                <c:pt idx="3425">
                  <c:v>40.497795000000004</c:v>
                </c:pt>
                <c:pt idx="3426">
                  <c:v>40.497337000000002</c:v>
                </c:pt>
                <c:pt idx="3427">
                  <c:v>40.496878000000002</c:v>
                </c:pt>
                <c:pt idx="3428">
                  <c:v>40.496417000000001</c:v>
                </c:pt>
                <c:pt idx="3429">
                  <c:v>40.495955000000002</c:v>
                </c:pt>
                <c:pt idx="3430">
                  <c:v>40.495491000000001</c:v>
                </c:pt>
                <c:pt idx="3431">
                  <c:v>40.495026000000003</c:v>
                </c:pt>
                <c:pt idx="3432">
                  <c:v>40.494559000000002</c:v>
                </c:pt>
                <c:pt idx="3433">
                  <c:v>40.49409</c:v>
                </c:pt>
                <c:pt idx="3434">
                  <c:v>40.49362</c:v>
                </c:pt>
                <c:pt idx="3435">
                  <c:v>40.493149000000003</c:v>
                </c:pt>
                <c:pt idx="3436">
                  <c:v>40.492676000000003</c:v>
                </c:pt>
                <c:pt idx="3437">
                  <c:v>40.492201999999999</c:v>
                </c:pt>
                <c:pt idx="3438">
                  <c:v>40.491726</c:v>
                </c:pt>
                <c:pt idx="3439">
                  <c:v>40.491249000000003</c:v>
                </c:pt>
                <c:pt idx="3440">
                  <c:v>40.490769999999998</c:v>
                </c:pt>
                <c:pt idx="3441">
                  <c:v>40.490290000000002</c:v>
                </c:pt>
                <c:pt idx="3442">
                  <c:v>40.489807999999996</c:v>
                </c:pt>
                <c:pt idx="3443">
                  <c:v>40.489325000000001</c:v>
                </c:pt>
                <c:pt idx="3444">
                  <c:v>40.488841000000001</c:v>
                </c:pt>
                <c:pt idx="3445">
                  <c:v>40.488354999999999</c:v>
                </c:pt>
                <c:pt idx="3446">
                  <c:v>40.487867999999999</c:v>
                </c:pt>
                <c:pt idx="3447">
                  <c:v>40.487378999999997</c:v>
                </c:pt>
                <c:pt idx="3448">
                  <c:v>40.486888999999998</c:v>
                </c:pt>
                <c:pt idx="3449">
                  <c:v>40.486398000000001</c:v>
                </c:pt>
                <c:pt idx="3450">
                  <c:v>40.485905000000002</c:v>
                </c:pt>
                <c:pt idx="3451">
                  <c:v>40.485410999999999</c:v>
                </c:pt>
                <c:pt idx="3452">
                  <c:v>40.484915000000001</c:v>
                </c:pt>
                <c:pt idx="3453">
                  <c:v>40.484417999999998</c:v>
                </c:pt>
                <c:pt idx="3454">
                  <c:v>40.483919999999998</c:v>
                </c:pt>
                <c:pt idx="3455">
                  <c:v>40.483420000000002</c:v>
                </c:pt>
                <c:pt idx="3456">
                  <c:v>40.482919000000003</c:v>
                </c:pt>
                <c:pt idx="3457">
                  <c:v>40.482416999999998</c:v>
                </c:pt>
                <c:pt idx="3458">
                  <c:v>40.481912999999999</c:v>
                </c:pt>
                <c:pt idx="3459">
                  <c:v>40.481408999999999</c:v>
                </c:pt>
                <c:pt idx="3460">
                  <c:v>40.480902</c:v>
                </c:pt>
                <c:pt idx="3461">
                  <c:v>40.480395000000001</c:v>
                </c:pt>
                <c:pt idx="3462">
                  <c:v>40.479886</c:v>
                </c:pt>
                <c:pt idx="3463">
                  <c:v>40.479376000000002</c:v>
                </c:pt>
                <c:pt idx="3464">
                  <c:v>40.478864999999999</c:v>
                </c:pt>
                <c:pt idx="3465">
                  <c:v>40.478352000000001</c:v>
                </c:pt>
                <c:pt idx="3466">
                  <c:v>40.477837999999998</c:v>
                </c:pt>
                <c:pt idx="3467">
                  <c:v>40.477322999999998</c:v>
                </c:pt>
                <c:pt idx="3468">
                  <c:v>40.476807000000001</c:v>
                </c:pt>
                <c:pt idx="3469">
                  <c:v>40.476289000000001</c:v>
                </c:pt>
                <c:pt idx="3470">
                  <c:v>40.475769999999997</c:v>
                </c:pt>
                <c:pt idx="3471">
                  <c:v>40.475250000000003</c:v>
                </c:pt>
                <c:pt idx="3472">
                  <c:v>40.474727999999999</c:v>
                </c:pt>
                <c:pt idx="3473">
                  <c:v>40.474206000000002</c:v>
                </c:pt>
                <c:pt idx="3474">
                  <c:v>40.473681999999997</c:v>
                </c:pt>
                <c:pt idx="3475">
                  <c:v>40.473157</c:v>
                </c:pt>
                <c:pt idx="3476">
                  <c:v>40.472631</c:v>
                </c:pt>
                <c:pt idx="3477">
                  <c:v>40.472104000000002</c:v>
                </c:pt>
                <c:pt idx="3478">
                  <c:v>40.471575000000001</c:v>
                </c:pt>
                <c:pt idx="3479">
                  <c:v>40.471044999999997</c:v>
                </c:pt>
                <c:pt idx="3480">
                  <c:v>40.470514000000001</c:v>
                </c:pt>
                <c:pt idx="3481">
                  <c:v>40.469982000000002</c:v>
                </c:pt>
                <c:pt idx="3482">
                  <c:v>40.469448999999997</c:v>
                </c:pt>
                <c:pt idx="3483">
                  <c:v>40.468915000000003</c:v>
                </c:pt>
                <c:pt idx="3484">
                  <c:v>40.468378999999999</c:v>
                </c:pt>
                <c:pt idx="3485">
                  <c:v>40.467841999999997</c:v>
                </c:pt>
                <c:pt idx="3486">
                  <c:v>40.467303999999999</c:v>
                </c:pt>
                <c:pt idx="3487">
                  <c:v>40.466766</c:v>
                </c:pt>
                <c:pt idx="3488">
                  <c:v>40.466225000000001</c:v>
                </c:pt>
                <c:pt idx="3489">
                  <c:v>40.465684000000003</c:v>
                </c:pt>
                <c:pt idx="3490">
                  <c:v>40.465142</c:v>
                </c:pt>
                <c:pt idx="3491">
                  <c:v>40.464599</c:v>
                </c:pt>
                <c:pt idx="3492">
                  <c:v>40.464053999999997</c:v>
                </c:pt>
                <c:pt idx="3493">
                  <c:v>40.463507999999997</c:v>
                </c:pt>
                <c:pt idx="3494">
                  <c:v>40.462961999999997</c:v>
                </c:pt>
                <c:pt idx="3495">
                  <c:v>40.462414000000003</c:v>
                </c:pt>
                <c:pt idx="3496">
                  <c:v>40.461865000000003</c:v>
                </c:pt>
                <c:pt idx="3497">
                  <c:v>40.461314999999999</c:v>
                </c:pt>
                <c:pt idx="3498">
                  <c:v>40.460763999999998</c:v>
                </c:pt>
                <c:pt idx="3499">
                  <c:v>40.460211999999999</c:v>
                </c:pt>
                <c:pt idx="3500">
                  <c:v>40.459659000000002</c:v>
                </c:pt>
                <c:pt idx="3501">
                  <c:v>40.459105000000001</c:v>
                </c:pt>
                <c:pt idx="3502">
                  <c:v>40.458550000000002</c:v>
                </c:pt>
                <c:pt idx="3503">
                  <c:v>40.457993999999999</c:v>
                </c:pt>
                <c:pt idx="3504">
                  <c:v>40.457436999999999</c:v>
                </c:pt>
                <c:pt idx="3505">
                  <c:v>40.456878000000003</c:v>
                </c:pt>
                <c:pt idx="3506">
                  <c:v>40.456319000000001</c:v>
                </c:pt>
                <c:pt idx="3507">
                  <c:v>40.455759</c:v>
                </c:pt>
                <c:pt idx="3508">
                  <c:v>40.455198000000003</c:v>
                </c:pt>
                <c:pt idx="3509">
                  <c:v>40.454636000000001</c:v>
                </c:pt>
                <c:pt idx="3510">
                  <c:v>40.454071999999996</c:v>
                </c:pt>
                <c:pt idx="3511">
                  <c:v>40.453507999999999</c:v>
                </c:pt>
                <c:pt idx="3512">
                  <c:v>40.452942999999998</c:v>
                </c:pt>
                <c:pt idx="3513">
                  <c:v>40.452376999999998</c:v>
                </c:pt>
                <c:pt idx="3514">
                  <c:v>40.451810000000002</c:v>
                </c:pt>
                <c:pt idx="3515">
                  <c:v>40.451242000000001</c:v>
                </c:pt>
                <c:pt idx="3516">
                  <c:v>40.450673000000002</c:v>
                </c:pt>
                <c:pt idx="3517">
                  <c:v>40.450102999999999</c:v>
                </c:pt>
                <c:pt idx="3518">
                  <c:v>40.449531999999998</c:v>
                </c:pt>
                <c:pt idx="3519">
                  <c:v>40.44896</c:v>
                </c:pt>
                <c:pt idx="3520">
                  <c:v>40.448386999999997</c:v>
                </c:pt>
                <c:pt idx="3521">
                  <c:v>40.447812999999996</c:v>
                </c:pt>
                <c:pt idx="3522">
                  <c:v>40.447239000000003</c:v>
                </c:pt>
                <c:pt idx="3523">
                  <c:v>40.446663000000001</c:v>
                </c:pt>
                <c:pt idx="3524">
                  <c:v>40.446086999999999</c:v>
                </c:pt>
                <c:pt idx="3525">
                  <c:v>40.445509000000001</c:v>
                </c:pt>
                <c:pt idx="3526">
                  <c:v>40.444930999999997</c:v>
                </c:pt>
                <c:pt idx="3527">
                  <c:v>40.444352000000002</c:v>
                </c:pt>
                <c:pt idx="3528">
                  <c:v>40.443772000000003</c:v>
                </c:pt>
                <c:pt idx="3529">
                  <c:v>40.443190999999999</c:v>
                </c:pt>
                <c:pt idx="3530">
                  <c:v>40.442608999999997</c:v>
                </c:pt>
                <c:pt idx="3531">
                  <c:v>40.442025999999998</c:v>
                </c:pt>
                <c:pt idx="3532">
                  <c:v>40.441443</c:v>
                </c:pt>
                <c:pt idx="3533">
                  <c:v>40.440857999999999</c:v>
                </c:pt>
                <c:pt idx="3534">
                  <c:v>40.440272999999998</c:v>
                </c:pt>
                <c:pt idx="3535">
                  <c:v>40.439686999999999</c:v>
                </c:pt>
                <c:pt idx="3536">
                  <c:v>40.439100000000003</c:v>
                </c:pt>
                <c:pt idx="3537">
                  <c:v>40.438512000000003</c:v>
                </c:pt>
                <c:pt idx="3538">
                  <c:v>40.437924000000002</c:v>
                </c:pt>
                <c:pt idx="3539">
                  <c:v>40.437334</c:v>
                </c:pt>
                <c:pt idx="3540">
                  <c:v>40.436743999999997</c:v>
                </c:pt>
                <c:pt idx="3541">
                  <c:v>40.436152999999997</c:v>
                </c:pt>
                <c:pt idx="3542">
                  <c:v>40.435561</c:v>
                </c:pt>
                <c:pt idx="3543">
                  <c:v>40.434967999999998</c:v>
                </c:pt>
                <c:pt idx="3544">
                  <c:v>40.434375000000003</c:v>
                </c:pt>
                <c:pt idx="3545">
                  <c:v>40.433779999999999</c:v>
                </c:pt>
                <c:pt idx="3546">
                  <c:v>40.433185000000002</c:v>
                </c:pt>
                <c:pt idx="3547">
                  <c:v>40.432589</c:v>
                </c:pt>
                <c:pt idx="3548">
                  <c:v>40.431992999999999</c:v>
                </c:pt>
                <c:pt idx="3549">
                  <c:v>40.431395000000002</c:v>
                </c:pt>
                <c:pt idx="3550">
                  <c:v>40.430796999999998</c:v>
                </c:pt>
                <c:pt idx="3551">
                  <c:v>40.430197999999997</c:v>
                </c:pt>
                <c:pt idx="3552">
                  <c:v>40.429597999999999</c:v>
                </c:pt>
                <c:pt idx="3553">
                  <c:v>40.428998</c:v>
                </c:pt>
                <c:pt idx="3554">
                  <c:v>40.428395999999999</c:v>
                </c:pt>
                <c:pt idx="3555">
                  <c:v>40.427793999999999</c:v>
                </c:pt>
                <c:pt idx="3556">
                  <c:v>40.427191000000001</c:v>
                </c:pt>
                <c:pt idx="3557">
                  <c:v>40.426588000000002</c:v>
                </c:pt>
                <c:pt idx="3558">
                  <c:v>40.425984</c:v>
                </c:pt>
                <c:pt idx="3559">
                  <c:v>40.425379</c:v>
                </c:pt>
                <c:pt idx="3560">
                  <c:v>40.424773000000002</c:v>
                </c:pt>
                <c:pt idx="3561">
                  <c:v>40.424166999999997</c:v>
                </c:pt>
                <c:pt idx="3562">
                  <c:v>40.423558999999997</c:v>
                </c:pt>
                <c:pt idx="3563">
                  <c:v>40.422952000000002</c:v>
                </c:pt>
                <c:pt idx="3564">
                  <c:v>40.422342999999998</c:v>
                </c:pt>
                <c:pt idx="3565">
                  <c:v>40.421734000000001</c:v>
                </c:pt>
                <c:pt idx="3566">
                  <c:v>40.421123999999999</c:v>
                </c:pt>
                <c:pt idx="3567">
                  <c:v>40.420513</c:v>
                </c:pt>
                <c:pt idx="3568">
                  <c:v>40.419902</c:v>
                </c:pt>
                <c:pt idx="3569">
                  <c:v>40.419289999999997</c:v>
                </c:pt>
                <c:pt idx="3570">
                  <c:v>40.418677000000002</c:v>
                </c:pt>
                <c:pt idx="3571">
                  <c:v>40.418064000000001</c:v>
                </c:pt>
                <c:pt idx="3572">
                  <c:v>40.417450000000002</c:v>
                </c:pt>
                <c:pt idx="3573">
                  <c:v>40.416834999999999</c:v>
                </c:pt>
                <c:pt idx="3574">
                  <c:v>40.416220000000003</c:v>
                </c:pt>
                <c:pt idx="3575">
                  <c:v>40.415604000000002</c:v>
                </c:pt>
                <c:pt idx="3576">
                  <c:v>40.414988000000001</c:v>
                </c:pt>
                <c:pt idx="3577">
                  <c:v>40.414369999999998</c:v>
                </c:pt>
                <c:pt idx="3578">
                  <c:v>40.413752000000002</c:v>
                </c:pt>
                <c:pt idx="3579">
                  <c:v>40.413133999999999</c:v>
                </c:pt>
                <c:pt idx="3580">
                  <c:v>40.412514999999999</c:v>
                </c:pt>
                <c:pt idx="3581">
                  <c:v>40.411895000000001</c:v>
                </c:pt>
                <c:pt idx="3582">
                  <c:v>40.411275000000003</c:v>
                </c:pt>
                <c:pt idx="3583">
                  <c:v>40.410654000000001</c:v>
                </c:pt>
                <c:pt idx="3584">
                  <c:v>40.410032000000001</c:v>
                </c:pt>
                <c:pt idx="3585">
                  <c:v>40.409410000000001</c:v>
                </c:pt>
                <c:pt idx="3586">
                  <c:v>40.408786999999997</c:v>
                </c:pt>
                <c:pt idx="3587">
                  <c:v>40.408163999999999</c:v>
                </c:pt>
                <c:pt idx="3588">
                  <c:v>40.407539999999997</c:v>
                </c:pt>
                <c:pt idx="3589">
                  <c:v>40.406914999999998</c:v>
                </c:pt>
                <c:pt idx="3590">
                  <c:v>40.406289999999998</c:v>
                </c:pt>
                <c:pt idx="3591">
                  <c:v>40.405664000000002</c:v>
                </c:pt>
                <c:pt idx="3592">
                  <c:v>40.405037999999998</c:v>
                </c:pt>
                <c:pt idx="3593">
                  <c:v>40.404411000000003</c:v>
                </c:pt>
                <c:pt idx="3594">
                  <c:v>40.403782999999997</c:v>
                </c:pt>
                <c:pt idx="3595">
                  <c:v>40.403154999999998</c:v>
                </c:pt>
                <c:pt idx="3596">
                  <c:v>40.402526999999999</c:v>
                </c:pt>
                <c:pt idx="3597">
                  <c:v>40.401896999999998</c:v>
                </c:pt>
                <c:pt idx="3598">
                  <c:v>40.401268000000002</c:v>
                </c:pt>
                <c:pt idx="3599">
                  <c:v>40.400637000000003</c:v>
                </c:pt>
                <c:pt idx="3600">
                  <c:v>40.400007000000002</c:v>
                </c:pt>
                <c:pt idx="3601">
                  <c:v>40.399374999999999</c:v>
                </c:pt>
                <c:pt idx="3602">
                  <c:v>40.398744000000001</c:v>
                </c:pt>
                <c:pt idx="3603">
                  <c:v>40.398111</c:v>
                </c:pt>
                <c:pt idx="3604">
                  <c:v>40.397478</c:v>
                </c:pt>
                <c:pt idx="3605">
                  <c:v>40.396844999999999</c:v>
                </c:pt>
                <c:pt idx="3606">
                  <c:v>40.396211000000001</c:v>
                </c:pt>
                <c:pt idx="3607">
                  <c:v>40.395575999999998</c:v>
                </c:pt>
                <c:pt idx="3608">
                  <c:v>40.394941000000003</c:v>
                </c:pt>
                <c:pt idx="3609">
                  <c:v>40.394306</c:v>
                </c:pt>
                <c:pt idx="3610">
                  <c:v>40.39367</c:v>
                </c:pt>
                <c:pt idx="3611">
                  <c:v>40.393034</c:v>
                </c:pt>
                <c:pt idx="3612">
                  <c:v>40.392397000000003</c:v>
                </c:pt>
                <c:pt idx="3613">
                  <c:v>40.391759</c:v>
                </c:pt>
                <c:pt idx="3614">
                  <c:v>40.391120999999998</c:v>
                </c:pt>
                <c:pt idx="3615">
                  <c:v>40.390483000000003</c:v>
                </c:pt>
                <c:pt idx="3616">
                  <c:v>40.389843999999997</c:v>
                </c:pt>
                <c:pt idx="3617">
                  <c:v>40.389204999999997</c:v>
                </c:pt>
                <c:pt idx="3618">
                  <c:v>40.388565</c:v>
                </c:pt>
                <c:pt idx="3619">
                  <c:v>40.387925000000003</c:v>
                </c:pt>
                <c:pt idx="3620">
                  <c:v>40.387284000000001</c:v>
                </c:pt>
                <c:pt idx="3621">
                  <c:v>40.386642999999999</c:v>
                </c:pt>
                <c:pt idx="3622">
                  <c:v>40.386001</c:v>
                </c:pt>
                <c:pt idx="3623">
                  <c:v>40.385359000000001</c:v>
                </c:pt>
                <c:pt idx="3624">
                  <c:v>40.384715999999997</c:v>
                </c:pt>
                <c:pt idx="3625">
                  <c:v>40.384073000000001</c:v>
                </c:pt>
                <c:pt idx="3626">
                  <c:v>40.383429999999997</c:v>
                </c:pt>
                <c:pt idx="3627">
                  <c:v>40.382786000000003</c:v>
                </c:pt>
                <c:pt idx="3628">
                  <c:v>40.382142000000002</c:v>
                </c:pt>
                <c:pt idx="3629">
                  <c:v>40.381497000000003</c:v>
                </c:pt>
                <c:pt idx="3630">
                  <c:v>40.380851999999997</c:v>
                </c:pt>
                <c:pt idx="3631">
                  <c:v>40.380206999999999</c:v>
                </c:pt>
                <c:pt idx="3632">
                  <c:v>40.379561000000002</c:v>
                </c:pt>
                <c:pt idx="3633">
                  <c:v>40.378914000000002</c:v>
                </c:pt>
                <c:pt idx="3634">
                  <c:v>40.378267999999998</c:v>
                </c:pt>
                <c:pt idx="3635">
                  <c:v>40.37762</c:v>
                </c:pt>
                <c:pt idx="3636">
                  <c:v>40.376973</c:v>
                </c:pt>
                <c:pt idx="3637">
                  <c:v>40.376325000000001</c:v>
                </c:pt>
                <c:pt idx="3638">
                  <c:v>40.375677000000003</c:v>
                </c:pt>
                <c:pt idx="3639">
                  <c:v>40.375028</c:v>
                </c:pt>
                <c:pt idx="3640">
                  <c:v>40.374378999999998</c:v>
                </c:pt>
                <c:pt idx="3641">
                  <c:v>40.373728999999997</c:v>
                </c:pt>
                <c:pt idx="3642">
                  <c:v>40.373078999999997</c:v>
                </c:pt>
                <c:pt idx="3643">
                  <c:v>40.372428999999997</c:v>
                </c:pt>
                <c:pt idx="3644">
                  <c:v>40.371778999999997</c:v>
                </c:pt>
                <c:pt idx="3645">
                  <c:v>40.371127999999999</c:v>
                </c:pt>
                <c:pt idx="3646">
                  <c:v>40.370475999999996</c:v>
                </c:pt>
                <c:pt idx="3647">
                  <c:v>40.369824999999999</c:v>
                </c:pt>
                <c:pt idx="3648">
                  <c:v>40.369173000000004</c:v>
                </c:pt>
                <c:pt idx="3649">
                  <c:v>40.368519999999997</c:v>
                </c:pt>
                <c:pt idx="3650">
                  <c:v>40.367868000000001</c:v>
                </c:pt>
                <c:pt idx="3651">
                  <c:v>40.367213999999997</c:v>
                </c:pt>
                <c:pt idx="3652">
                  <c:v>40.366560999999997</c:v>
                </c:pt>
                <c:pt idx="3653">
                  <c:v>40.365907</c:v>
                </c:pt>
                <c:pt idx="3654">
                  <c:v>40.365253000000003</c:v>
                </c:pt>
                <c:pt idx="3655">
                  <c:v>40.364598999999998</c:v>
                </c:pt>
                <c:pt idx="3656">
                  <c:v>40.363943999999996</c:v>
                </c:pt>
                <c:pt idx="3657">
                  <c:v>40.363289000000002</c:v>
                </c:pt>
                <c:pt idx="3658">
                  <c:v>40.362634</c:v>
                </c:pt>
                <c:pt idx="3659">
                  <c:v>40.361978000000001</c:v>
                </c:pt>
                <c:pt idx="3660">
                  <c:v>40.361322000000001</c:v>
                </c:pt>
                <c:pt idx="3661">
                  <c:v>40.360666000000002</c:v>
                </c:pt>
                <c:pt idx="3662">
                  <c:v>40.360008999999998</c:v>
                </c:pt>
                <c:pt idx="3663">
                  <c:v>40.359352000000001</c:v>
                </c:pt>
                <c:pt idx="3664">
                  <c:v>40.358694999999997</c:v>
                </c:pt>
                <c:pt idx="3665">
                  <c:v>40.358038000000001</c:v>
                </c:pt>
                <c:pt idx="3666">
                  <c:v>40.357379999999999</c:v>
                </c:pt>
                <c:pt idx="3667">
                  <c:v>40.356721999999998</c:v>
                </c:pt>
                <c:pt idx="3668">
                  <c:v>40.356062999999999</c:v>
                </c:pt>
                <c:pt idx="3669">
                  <c:v>40.355404999999998</c:v>
                </c:pt>
                <c:pt idx="3670">
                  <c:v>40.354745999999999</c:v>
                </c:pt>
                <c:pt idx="3671">
                  <c:v>40.354087</c:v>
                </c:pt>
                <c:pt idx="3672">
                  <c:v>40.353427000000003</c:v>
                </c:pt>
                <c:pt idx="3673">
                  <c:v>40.352767999999998</c:v>
                </c:pt>
                <c:pt idx="3674">
                  <c:v>40.352108000000001</c:v>
                </c:pt>
                <c:pt idx="3675">
                  <c:v>40.351447</c:v>
                </c:pt>
                <c:pt idx="3676">
                  <c:v>40.350786999999997</c:v>
                </c:pt>
                <c:pt idx="3677">
                  <c:v>40.350126000000003</c:v>
                </c:pt>
                <c:pt idx="3678">
                  <c:v>40.349465000000002</c:v>
                </c:pt>
                <c:pt idx="3679">
                  <c:v>40.348804000000001</c:v>
                </c:pt>
                <c:pt idx="3680">
                  <c:v>40.348142000000003</c:v>
                </c:pt>
                <c:pt idx="3681">
                  <c:v>40.347481000000002</c:v>
                </c:pt>
                <c:pt idx="3682">
                  <c:v>40.346819000000004</c:v>
                </c:pt>
                <c:pt idx="3683">
                  <c:v>40.346156000000001</c:v>
                </c:pt>
                <c:pt idx="3684">
                  <c:v>40.345494000000002</c:v>
                </c:pt>
                <c:pt idx="3685">
                  <c:v>40.344830999999999</c:v>
                </c:pt>
                <c:pt idx="3686">
                  <c:v>40.344168000000003</c:v>
                </c:pt>
                <c:pt idx="3687">
                  <c:v>40.343505</c:v>
                </c:pt>
                <c:pt idx="3688">
                  <c:v>40.342841999999997</c:v>
                </c:pt>
                <c:pt idx="3689">
                  <c:v>40.342177999999997</c:v>
                </c:pt>
                <c:pt idx="3690">
                  <c:v>40.341515000000001</c:v>
                </c:pt>
                <c:pt idx="3691">
                  <c:v>40.340851000000001</c:v>
                </c:pt>
                <c:pt idx="3692">
                  <c:v>40.340186000000003</c:v>
                </c:pt>
                <c:pt idx="3693">
                  <c:v>40.339522000000002</c:v>
                </c:pt>
                <c:pt idx="3694">
                  <c:v>40.338856999999997</c:v>
                </c:pt>
                <c:pt idx="3695">
                  <c:v>40.338192999999997</c:v>
                </c:pt>
                <c:pt idx="3696">
                  <c:v>40.337527999999999</c:v>
                </c:pt>
                <c:pt idx="3697">
                  <c:v>40.336862000000004</c:v>
                </c:pt>
                <c:pt idx="3698">
                  <c:v>40.336196999999999</c:v>
                </c:pt>
                <c:pt idx="3699">
                  <c:v>40.335532000000001</c:v>
                </c:pt>
                <c:pt idx="3700">
                  <c:v>40.334865999999998</c:v>
                </c:pt>
                <c:pt idx="3701">
                  <c:v>40.334200000000003</c:v>
                </c:pt>
                <c:pt idx="3702">
                  <c:v>40.333534</c:v>
                </c:pt>
                <c:pt idx="3703">
                  <c:v>40.332867999999998</c:v>
                </c:pt>
                <c:pt idx="3704">
                  <c:v>40.332200999999998</c:v>
                </c:pt>
                <c:pt idx="3705">
                  <c:v>40.331535000000002</c:v>
                </c:pt>
                <c:pt idx="3706">
                  <c:v>40.330868000000002</c:v>
                </c:pt>
                <c:pt idx="3707">
                  <c:v>40.330201000000002</c:v>
                </c:pt>
                <c:pt idx="3708">
                  <c:v>40.329534000000002</c:v>
                </c:pt>
                <c:pt idx="3709">
                  <c:v>40.328867000000002</c:v>
                </c:pt>
                <c:pt idx="3710">
                  <c:v>40.328198999999998</c:v>
                </c:pt>
                <c:pt idx="3711">
                  <c:v>40.327531999999998</c:v>
                </c:pt>
                <c:pt idx="3712">
                  <c:v>40.326864</c:v>
                </c:pt>
                <c:pt idx="3713">
                  <c:v>40.326196000000003</c:v>
                </c:pt>
                <c:pt idx="3714">
                  <c:v>40.325527999999998</c:v>
                </c:pt>
                <c:pt idx="3715">
                  <c:v>40.324860000000001</c:v>
                </c:pt>
                <c:pt idx="3716">
                  <c:v>40.324191999999996</c:v>
                </c:pt>
                <c:pt idx="3717">
                  <c:v>40.323523000000002</c:v>
                </c:pt>
                <c:pt idx="3718">
                  <c:v>40.322854999999997</c:v>
                </c:pt>
                <c:pt idx="3719">
                  <c:v>40.322186000000002</c:v>
                </c:pt>
                <c:pt idx="3720">
                  <c:v>40.321517999999998</c:v>
                </c:pt>
                <c:pt idx="3721">
                  <c:v>40.320849000000003</c:v>
                </c:pt>
                <c:pt idx="3722">
                  <c:v>40.320180000000001</c:v>
                </c:pt>
                <c:pt idx="3723">
                  <c:v>40.319510999999999</c:v>
                </c:pt>
                <c:pt idx="3724">
                  <c:v>40.318840999999999</c:v>
                </c:pt>
                <c:pt idx="3725">
                  <c:v>40.318171999999997</c:v>
                </c:pt>
                <c:pt idx="3726">
                  <c:v>40.317503000000002</c:v>
                </c:pt>
                <c:pt idx="3727">
                  <c:v>40.316833000000003</c:v>
                </c:pt>
                <c:pt idx="3728">
                  <c:v>40.316163000000003</c:v>
                </c:pt>
                <c:pt idx="3729">
                  <c:v>40.315494000000001</c:v>
                </c:pt>
                <c:pt idx="3730">
                  <c:v>40.314824000000002</c:v>
                </c:pt>
                <c:pt idx="3731">
                  <c:v>40.314154000000002</c:v>
                </c:pt>
                <c:pt idx="3732">
                  <c:v>40.313484000000003</c:v>
                </c:pt>
                <c:pt idx="3733">
                  <c:v>40.312814000000003</c:v>
                </c:pt>
                <c:pt idx="3734">
                  <c:v>40.312144000000004</c:v>
                </c:pt>
                <c:pt idx="3735">
                  <c:v>40.311472999999999</c:v>
                </c:pt>
                <c:pt idx="3736">
                  <c:v>40.310803</c:v>
                </c:pt>
                <c:pt idx="3737">
                  <c:v>40.310132000000003</c:v>
                </c:pt>
                <c:pt idx="3738">
                  <c:v>40.309462000000003</c:v>
                </c:pt>
                <c:pt idx="3739">
                  <c:v>40.308790999999999</c:v>
                </c:pt>
                <c:pt idx="3740">
                  <c:v>40.308121</c:v>
                </c:pt>
                <c:pt idx="3741">
                  <c:v>40.307450000000003</c:v>
                </c:pt>
                <c:pt idx="3742">
                  <c:v>40.306778999999999</c:v>
                </c:pt>
                <c:pt idx="3743">
                  <c:v>40.306108000000002</c:v>
                </c:pt>
                <c:pt idx="3744">
                  <c:v>40.305436999999998</c:v>
                </c:pt>
                <c:pt idx="3745">
                  <c:v>40.304766000000001</c:v>
                </c:pt>
                <c:pt idx="3746">
                  <c:v>40.304094999999997</c:v>
                </c:pt>
                <c:pt idx="3747">
                  <c:v>40.303424</c:v>
                </c:pt>
                <c:pt idx="3748">
                  <c:v>40.302753000000003</c:v>
                </c:pt>
                <c:pt idx="3749">
                  <c:v>40.302081999999999</c:v>
                </c:pt>
                <c:pt idx="3750">
                  <c:v>40.301411000000002</c:v>
                </c:pt>
                <c:pt idx="3751">
                  <c:v>40.300739</c:v>
                </c:pt>
                <c:pt idx="3752">
                  <c:v>40.300068000000003</c:v>
                </c:pt>
                <c:pt idx="3753">
                  <c:v>40.299396999999999</c:v>
                </c:pt>
                <c:pt idx="3754">
                  <c:v>40.298724999999997</c:v>
                </c:pt>
                <c:pt idx="3755">
                  <c:v>40.298054</c:v>
                </c:pt>
                <c:pt idx="3756">
                  <c:v>40.297383000000004</c:v>
                </c:pt>
                <c:pt idx="3757">
                  <c:v>40.296711000000002</c:v>
                </c:pt>
                <c:pt idx="3758">
                  <c:v>40.296039999999998</c:v>
                </c:pt>
                <c:pt idx="3759">
                  <c:v>40.295368000000003</c:v>
                </c:pt>
                <c:pt idx="3760">
                  <c:v>40.294696999999999</c:v>
                </c:pt>
                <c:pt idx="3761">
                  <c:v>40.294024999999998</c:v>
                </c:pt>
                <c:pt idx="3762">
                  <c:v>40.293354000000001</c:v>
                </c:pt>
                <c:pt idx="3763">
                  <c:v>40.292681999999999</c:v>
                </c:pt>
                <c:pt idx="3764">
                  <c:v>40.292009999999998</c:v>
                </c:pt>
                <c:pt idx="3765">
                  <c:v>40.291339000000001</c:v>
                </c:pt>
                <c:pt idx="3766">
                  <c:v>40.290666999999999</c:v>
                </c:pt>
                <c:pt idx="3767">
                  <c:v>40.289996000000002</c:v>
                </c:pt>
                <c:pt idx="3768">
                  <c:v>40.289324000000001</c:v>
                </c:pt>
                <c:pt idx="3769">
                  <c:v>40.288651999999999</c:v>
                </c:pt>
                <c:pt idx="3770">
                  <c:v>40.287981000000002</c:v>
                </c:pt>
                <c:pt idx="3771">
                  <c:v>40.287309</c:v>
                </c:pt>
                <c:pt idx="3772">
                  <c:v>40.286638000000004</c:v>
                </c:pt>
                <c:pt idx="3773">
                  <c:v>40.285966000000002</c:v>
                </c:pt>
                <c:pt idx="3774">
                  <c:v>40.285294</c:v>
                </c:pt>
                <c:pt idx="3775">
                  <c:v>40.284623000000003</c:v>
                </c:pt>
                <c:pt idx="3776">
                  <c:v>40.283951000000002</c:v>
                </c:pt>
                <c:pt idx="3777">
                  <c:v>40.283279999999998</c:v>
                </c:pt>
                <c:pt idx="3778">
                  <c:v>40.282608000000003</c:v>
                </c:pt>
                <c:pt idx="3779">
                  <c:v>40.281936999999999</c:v>
                </c:pt>
                <c:pt idx="3780">
                  <c:v>40.281266000000002</c:v>
                </c:pt>
                <c:pt idx="3781">
                  <c:v>40.280594000000001</c:v>
                </c:pt>
                <c:pt idx="3782">
                  <c:v>40.279922999999997</c:v>
                </c:pt>
                <c:pt idx="3783">
                  <c:v>40.279251000000002</c:v>
                </c:pt>
                <c:pt idx="3784">
                  <c:v>40.278579999999998</c:v>
                </c:pt>
                <c:pt idx="3785">
                  <c:v>40.277909000000001</c:v>
                </c:pt>
                <c:pt idx="3786">
                  <c:v>40.277237999999997</c:v>
                </c:pt>
                <c:pt idx="3787">
                  <c:v>40.276566000000003</c:v>
                </c:pt>
                <c:pt idx="3788">
                  <c:v>40.275894999999998</c:v>
                </c:pt>
                <c:pt idx="3789">
                  <c:v>40.275224000000001</c:v>
                </c:pt>
                <c:pt idx="3790">
                  <c:v>40.274552999999997</c:v>
                </c:pt>
                <c:pt idx="3791">
                  <c:v>40.273882</c:v>
                </c:pt>
                <c:pt idx="3792">
                  <c:v>40.273211000000003</c:v>
                </c:pt>
                <c:pt idx="3793">
                  <c:v>40.272539999999999</c:v>
                </c:pt>
                <c:pt idx="3794">
                  <c:v>40.27187</c:v>
                </c:pt>
                <c:pt idx="3795">
                  <c:v>40.271199000000003</c:v>
                </c:pt>
                <c:pt idx="3796">
                  <c:v>40.270527999999999</c:v>
                </c:pt>
                <c:pt idx="3797">
                  <c:v>40.269857999999999</c:v>
                </c:pt>
                <c:pt idx="3798">
                  <c:v>40.269187000000002</c:v>
                </c:pt>
                <c:pt idx="3799">
                  <c:v>40.268515999999998</c:v>
                </c:pt>
                <c:pt idx="3800">
                  <c:v>40.267845999999999</c:v>
                </c:pt>
                <c:pt idx="3801">
                  <c:v>40.267175999999999</c:v>
                </c:pt>
                <c:pt idx="3802">
                  <c:v>40.266505000000002</c:v>
                </c:pt>
                <c:pt idx="3803">
                  <c:v>40.265835000000003</c:v>
                </c:pt>
                <c:pt idx="3804">
                  <c:v>40.265165000000003</c:v>
                </c:pt>
                <c:pt idx="3805">
                  <c:v>40.264494999999997</c:v>
                </c:pt>
                <c:pt idx="3806">
                  <c:v>40.263824999999997</c:v>
                </c:pt>
                <c:pt idx="3807">
                  <c:v>40.263154999999998</c:v>
                </c:pt>
                <c:pt idx="3808">
                  <c:v>40.262484999999998</c:v>
                </c:pt>
                <c:pt idx="3809">
                  <c:v>40.261816000000003</c:v>
                </c:pt>
                <c:pt idx="3810">
                  <c:v>40.261145999999997</c:v>
                </c:pt>
                <c:pt idx="3811">
                  <c:v>40.260477000000002</c:v>
                </c:pt>
                <c:pt idx="3812">
                  <c:v>40.259807000000002</c:v>
                </c:pt>
                <c:pt idx="3813">
                  <c:v>40.259138</c:v>
                </c:pt>
                <c:pt idx="3814">
                  <c:v>40.258468999999998</c:v>
                </c:pt>
                <c:pt idx="3815">
                  <c:v>40.257800000000003</c:v>
                </c:pt>
                <c:pt idx="3816">
                  <c:v>40.257131000000001</c:v>
                </c:pt>
                <c:pt idx="3817">
                  <c:v>40.256461999999999</c:v>
                </c:pt>
                <c:pt idx="3818">
                  <c:v>40.255792999999997</c:v>
                </c:pt>
                <c:pt idx="3819">
                  <c:v>40.255124000000002</c:v>
                </c:pt>
                <c:pt idx="3820">
                  <c:v>40.254455999999998</c:v>
                </c:pt>
                <c:pt idx="3821">
                  <c:v>40.253787000000003</c:v>
                </c:pt>
                <c:pt idx="3822">
                  <c:v>40.253118999999998</c:v>
                </c:pt>
                <c:pt idx="3823">
                  <c:v>40.252451000000001</c:v>
                </c:pt>
                <c:pt idx="3824">
                  <c:v>40.251783000000003</c:v>
                </c:pt>
                <c:pt idx="3825">
                  <c:v>40.251114999999999</c:v>
                </c:pt>
                <c:pt idx="3826">
                  <c:v>40.250447000000001</c:v>
                </c:pt>
                <c:pt idx="3827">
                  <c:v>40.249778999999997</c:v>
                </c:pt>
                <c:pt idx="3828">
                  <c:v>40.249110999999999</c:v>
                </c:pt>
                <c:pt idx="3829">
                  <c:v>40.248443999999999</c:v>
                </c:pt>
                <c:pt idx="3830">
                  <c:v>40.247776999999999</c:v>
                </c:pt>
                <c:pt idx="3831">
                  <c:v>40.247109000000002</c:v>
                </c:pt>
                <c:pt idx="3832">
                  <c:v>40.246442000000002</c:v>
                </c:pt>
                <c:pt idx="3833">
                  <c:v>40.245775000000002</c:v>
                </c:pt>
                <c:pt idx="3834">
                  <c:v>40.245108000000002</c:v>
                </c:pt>
                <c:pt idx="3835">
                  <c:v>40.244441999999999</c:v>
                </c:pt>
                <c:pt idx="3836">
                  <c:v>40.243774999999999</c:v>
                </c:pt>
                <c:pt idx="3837">
                  <c:v>40.243108999999997</c:v>
                </c:pt>
                <c:pt idx="3838">
                  <c:v>40.242443000000002</c:v>
                </c:pt>
                <c:pt idx="3839">
                  <c:v>40.241776999999999</c:v>
                </c:pt>
                <c:pt idx="3840">
                  <c:v>40.241110999999997</c:v>
                </c:pt>
                <c:pt idx="3841">
                  <c:v>40.240445000000001</c:v>
                </c:pt>
                <c:pt idx="3842">
                  <c:v>40.239778999999999</c:v>
                </c:pt>
                <c:pt idx="3843">
                  <c:v>40.239114000000001</c:v>
                </c:pt>
                <c:pt idx="3844">
                  <c:v>40.238447999999998</c:v>
                </c:pt>
                <c:pt idx="3845">
                  <c:v>40.237783</c:v>
                </c:pt>
                <c:pt idx="3846">
                  <c:v>40.237118000000002</c:v>
                </c:pt>
                <c:pt idx="3847">
                  <c:v>40.236452999999997</c:v>
                </c:pt>
                <c:pt idx="3848">
                  <c:v>40.235788999999997</c:v>
                </c:pt>
                <c:pt idx="3849">
                  <c:v>40.235123999999999</c:v>
                </c:pt>
                <c:pt idx="3850">
                  <c:v>40.234459999999999</c:v>
                </c:pt>
                <c:pt idx="3851">
                  <c:v>40.233795999999998</c:v>
                </c:pt>
                <c:pt idx="3852">
                  <c:v>40.233131999999998</c:v>
                </c:pt>
                <c:pt idx="3853">
                  <c:v>40.232467999999997</c:v>
                </c:pt>
                <c:pt idx="3854">
                  <c:v>40.231803999999997</c:v>
                </c:pt>
                <c:pt idx="3855">
                  <c:v>40.231141000000001</c:v>
                </c:pt>
                <c:pt idx="3856">
                  <c:v>40.230477</c:v>
                </c:pt>
                <c:pt idx="3857">
                  <c:v>40.229813999999998</c:v>
                </c:pt>
                <c:pt idx="3858">
                  <c:v>40.229151000000002</c:v>
                </c:pt>
                <c:pt idx="3859">
                  <c:v>40.228487999999999</c:v>
                </c:pt>
                <c:pt idx="3860">
                  <c:v>40.227826</c:v>
                </c:pt>
                <c:pt idx="3861">
                  <c:v>40.227162999999997</c:v>
                </c:pt>
                <c:pt idx="3862">
                  <c:v>40.226500999999999</c:v>
                </c:pt>
                <c:pt idx="3863">
                  <c:v>40.225839000000001</c:v>
                </c:pt>
                <c:pt idx="3864">
                  <c:v>40.225177000000002</c:v>
                </c:pt>
                <c:pt idx="3865">
                  <c:v>40.224516000000001</c:v>
                </c:pt>
                <c:pt idx="3866">
                  <c:v>40.223854000000003</c:v>
                </c:pt>
                <c:pt idx="3867">
                  <c:v>40.223193000000002</c:v>
                </c:pt>
                <c:pt idx="3868">
                  <c:v>40.222532000000001</c:v>
                </c:pt>
                <c:pt idx="3869">
                  <c:v>40.221871</c:v>
                </c:pt>
                <c:pt idx="3870">
                  <c:v>40.221210999999997</c:v>
                </c:pt>
                <c:pt idx="3871">
                  <c:v>40.220550000000003</c:v>
                </c:pt>
                <c:pt idx="3872">
                  <c:v>40.219889999999999</c:v>
                </c:pt>
                <c:pt idx="3873">
                  <c:v>40.219230000000003</c:v>
                </c:pt>
                <c:pt idx="3874">
                  <c:v>40.21857</c:v>
                </c:pt>
                <c:pt idx="3875">
                  <c:v>40.217910000000003</c:v>
                </c:pt>
                <c:pt idx="3876">
                  <c:v>40.217250999999997</c:v>
                </c:pt>
                <c:pt idx="3877">
                  <c:v>40.216591999999999</c:v>
                </c:pt>
                <c:pt idx="3878">
                  <c:v>40.215933</c:v>
                </c:pt>
                <c:pt idx="3879">
                  <c:v>40.215274000000001</c:v>
                </c:pt>
                <c:pt idx="3880">
                  <c:v>40.214615000000002</c:v>
                </c:pt>
                <c:pt idx="3881">
                  <c:v>40.213957000000001</c:v>
                </c:pt>
                <c:pt idx="3882">
                  <c:v>40.213298999999999</c:v>
                </c:pt>
                <c:pt idx="3883">
                  <c:v>40.212640999999998</c:v>
                </c:pt>
                <c:pt idx="3884">
                  <c:v>40.211982999999996</c:v>
                </c:pt>
                <c:pt idx="3885">
                  <c:v>40.211326</c:v>
                </c:pt>
                <c:pt idx="3886">
                  <c:v>40.210669000000003</c:v>
                </c:pt>
                <c:pt idx="3887">
                  <c:v>40.210011999999999</c:v>
                </c:pt>
                <c:pt idx="3888">
                  <c:v>40.209355000000002</c:v>
                </c:pt>
                <c:pt idx="3889">
                  <c:v>40.208697999999998</c:v>
                </c:pt>
                <c:pt idx="3890">
                  <c:v>40.208041999999999</c:v>
                </c:pt>
                <c:pt idx="3891">
                  <c:v>40.207386</c:v>
                </c:pt>
                <c:pt idx="3892">
                  <c:v>40.20673</c:v>
                </c:pt>
                <c:pt idx="3893">
                  <c:v>40.206074999999998</c:v>
                </c:pt>
                <c:pt idx="3894">
                  <c:v>40.205418999999999</c:v>
                </c:pt>
                <c:pt idx="3895">
                  <c:v>40.204763999999997</c:v>
                </c:pt>
                <c:pt idx="3896">
                  <c:v>40.204109000000003</c:v>
                </c:pt>
                <c:pt idx="3897">
                  <c:v>40.203454999999998</c:v>
                </c:pt>
                <c:pt idx="3898">
                  <c:v>40.202800000000003</c:v>
                </c:pt>
                <c:pt idx="3899">
                  <c:v>40.202145999999999</c:v>
                </c:pt>
                <c:pt idx="3900">
                  <c:v>40.201492000000002</c:v>
                </c:pt>
                <c:pt idx="3901">
                  <c:v>40.200839000000002</c:v>
                </c:pt>
                <c:pt idx="3902">
                  <c:v>40.200184999999998</c:v>
                </c:pt>
                <c:pt idx="3903">
                  <c:v>40.199531999999998</c:v>
                </c:pt>
                <c:pt idx="3904">
                  <c:v>40.198878999999998</c:v>
                </c:pt>
                <c:pt idx="3905">
                  <c:v>40.198227000000003</c:v>
                </c:pt>
                <c:pt idx="3906">
                  <c:v>40.197574000000003</c:v>
                </c:pt>
                <c:pt idx="3907">
                  <c:v>40.196922000000001</c:v>
                </c:pt>
                <c:pt idx="3908">
                  <c:v>40.196269999999998</c:v>
                </c:pt>
                <c:pt idx="3909">
                  <c:v>40.195619000000001</c:v>
                </c:pt>
                <c:pt idx="3910">
                  <c:v>40.194966999999998</c:v>
                </c:pt>
                <c:pt idx="3911">
                  <c:v>40.194316000000001</c:v>
                </c:pt>
                <c:pt idx="3912">
                  <c:v>40.193665000000003</c:v>
                </c:pt>
                <c:pt idx="3913">
                  <c:v>40.193015000000003</c:v>
                </c:pt>
                <c:pt idx="3914">
                  <c:v>40.192363999999998</c:v>
                </c:pt>
                <c:pt idx="3915">
                  <c:v>40.191713999999997</c:v>
                </c:pt>
                <c:pt idx="3916">
                  <c:v>40.191065000000002</c:v>
                </c:pt>
                <c:pt idx="3917">
                  <c:v>40.190415000000002</c:v>
                </c:pt>
                <c:pt idx="3918">
                  <c:v>40.189765999999999</c:v>
                </c:pt>
                <c:pt idx="3919">
                  <c:v>40.189117000000003</c:v>
                </c:pt>
                <c:pt idx="3920">
                  <c:v>40.188468</c:v>
                </c:pt>
                <c:pt idx="3921">
                  <c:v>40.187820000000002</c:v>
                </c:pt>
                <c:pt idx="3922">
                  <c:v>40.187171999999997</c:v>
                </c:pt>
                <c:pt idx="3923">
                  <c:v>40.186523999999999</c:v>
                </c:pt>
                <c:pt idx="3924">
                  <c:v>40.185876</c:v>
                </c:pt>
                <c:pt idx="3925">
                  <c:v>40.185229</c:v>
                </c:pt>
                <c:pt idx="3926">
                  <c:v>40.184581999999999</c:v>
                </c:pt>
                <c:pt idx="3927">
                  <c:v>40.183934999999998</c:v>
                </c:pt>
                <c:pt idx="3928">
                  <c:v>40.183289000000002</c:v>
                </c:pt>
                <c:pt idx="3929">
                  <c:v>40.182642999999999</c:v>
                </c:pt>
                <c:pt idx="3930">
                  <c:v>40.181997000000003</c:v>
                </c:pt>
                <c:pt idx="3931">
                  <c:v>40.181351999999997</c:v>
                </c:pt>
                <c:pt idx="3932">
                  <c:v>40.180706000000001</c:v>
                </c:pt>
                <c:pt idx="3933">
                  <c:v>40.180061000000002</c:v>
                </c:pt>
                <c:pt idx="3934">
                  <c:v>40.179417000000001</c:v>
                </c:pt>
                <c:pt idx="3935">
                  <c:v>40.178772000000002</c:v>
                </c:pt>
                <c:pt idx="3936">
                  <c:v>40.178128000000001</c:v>
                </c:pt>
                <c:pt idx="3937">
                  <c:v>40.177484</c:v>
                </c:pt>
                <c:pt idx="3938">
                  <c:v>40.176841000000003</c:v>
                </c:pt>
                <c:pt idx="3939">
                  <c:v>40.176197999999999</c:v>
                </c:pt>
                <c:pt idx="3940">
                  <c:v>40.175555000000003</c:v>
                </c:pt>
                <c:pt idx="3941">
                  <c:v>40.174911999999999</c:v>
                </c:pt>
                <c:pt idx="3942">
                  <c:v>40.17427</c:v>
                </c:pt>
                <c:pt idx="3943">
                  <c:v>40.173628000000001</c:v>
                </c:pt>
                <c:pt idx="3944">
                  <c:v>40.172986000000002</c:v>
                </c:pt>
                <c:pt idx="3945">
                  <c:v>40.172345</c:v>
                </c:pt>
                <c:pt idx="3946">
                  <c:v>40.171703999999998</c:v>
                </c:pt>
                <c:pt idx="3947">
                  <c:v>40.171062999999997</c:v>
                </c:pt>
                <c:pt idx="3948">
                  <c:v>40.170422000000002</c:v>
                </c:pt>
                <c:pt idx="3949">
                  <c:v>40.169781999999998</c:v>
                </c:pt>
                <c:pt idx="3950">
                  <c:v>40.169142000000001</c:v>
                </c:pt>
                <c:pt idx="3951">
                  <c:v>40.168503000000001</c:v>
                </c:pt>
                <c:pt idx="3952">
                  <c:v>40.167864000000002</c:v>
                </c:pt>
                <c:pt idx="3953">
                  <c:v>40.167225000000002</c:v>
                </c:pt>
                <c:pt idx="3954">
                  <c:v>40.166586000000002</c:v>
                </c:pt>
                <c:pt idx="3955">
                  <c:v>40.165948</c:v>
                </c:pt>
                <c:pt idx="3956">
                  <c:v>40.165309999999998</c:v>
                </c:pt>
                <c:pt idx="3957">
                  <c:v>40.164672000000003</c:v>
                </c:pt>
                <c:pt idx="3958">
                  <c:v>40.164034999999998</c:v>
                </c:pt>
                <c:pt idx="3959">
                  <c:v>40.163398000000001</c:v>
                </c:pt>
                <c:pt idx="3960">
                  <c:v>40.162762000000001</c:v>
                </c:pt>
                <c:pt idx="3961">
                  <c:v>40.162125000000003</c:v>
                </c:pt>
                <c:pt idx="3962">
                  <c:v>40.161489000000003</c:v>
                </c:pt>
                <c:pt idx="3963">
                  <c:v>40.160854</c:v>
                </c:pt>
                <c:pt idx="3964">
                  <c:v>40.160218</c:v>
                </c:pt>
                <c:pt idx="3965">
                  <c:v>40.159582999999998</c:v>
                </c:pt>
                <c:pt idx="3966">
                  <c:v>40.158949</c:v>
                </c:pt>
                <c:pt idx="3967">
                  <c:v>40.158313999999997</c:v>
                </c:pt>
                <c:pt idx="3968">
                  <c:v>40.157679999999999</c:v>
                </c:pt>
                <c:pt idx="3969">
                  <c:v>40.157046000000001</c:v>
                </c:pt>
                <c:pt idx="3970">
                  <c:v>40.156413000000001</c:v>
                </c:pt>
                <c:pt idx="3971">
                  <c:v>40.15578</c:v>
                </c:pt>
                <c:pt idx="3972">
                  <c:v>40.155146999999999</c:v>
                </c:pt>
                <c:pt idx="3973">
                  <c:v>40.154515000000004</c:v>
                </c:pt>
                <c:pt idx="3974">
                  <c:v>40.153883</c:v>
                </c:pt>
                <c:pt idx="3975">
                  <c:v>40.153250999999997</c:v>
                </c:pt>
                <c:pt idx="3976">
                  <c:v>40.152619999999999</c:v>
                </c:pt>
                <c:pt idx="3977">
                  <c:v>40.151989</c:v>
                </c:pt>
                <c:pt idx="3978">
                  <c:v>40.151358999999999</c:v>
                </c:pt>
                <c:pt idx="3979">
                  <c:v>40.150728000000001</c:v>
                </c:pt>
                <c:pt idx="3980">
                  <c:v>40.150098</c:v>
                </c:pt>
                <c:pt idx="3981">
                  <c:v>40.149469000000003</c:v>
                </c:pt>
                <c:pt idx="3982">
                  <c:v>40.148839000000002</c:v>
                </c:pt>
                <c:pt idx="3983">
                  <c:v>40.148211000000003</c:v>
                </c:pt>
                <c:pt idx="3984">
                  <c:v>40.147582</c:v>
                </c:pt>
                <c:pt idx="3985">
                  <c:v>40.146954000000001</c:v>
                </c:pt>
                <c:pt idx="3986">
                  <c:v>40.146326000000002</c:v>
                </c:pt>
                <c:pt idx="3987">
                  <c:v>40.145698000000003</c:v>
                </c:pt>
                <c:pt idx="3988">
                  <c:v>40.145071000000002</c:v>
                </c:pt>
                <c:pt idx="3989">
                  <c:v>40.144444999999997</c:v>
                </c:pt>
                <c:pt idx="3990">
                  <c:v>40.143818000000003</c:v>
                </c:pt>
                <c:pt idx="3991">
                  <c:v>40.143191999999999</c:v>
                </c:pt>
                <c:pt idx="3992">
                  <c:v>40.142566000000002</c:v>
                </c:pt>
                <c:pt idx="3993">
                  <c:v>40.141941000000003</c:v>
                </c:pt>
                <c:pt idx="3994">
                  <c:v>40.141316000000003</c:v>
                </c:pt>
                <c:pt idx="3995">
                  <c:v>40.140690999999997</c:v>
                </c:pt>
                <c:pt idx="3996">
                  <c:v>40.140067000000002</c:v>
                </c:pt>
                <c:pt idx="3997">
                  <c:v>40.139443</c:v>
                </c:pt>
                <c:pt idx="3998">
                  <c:v>40.138820000000003</c:v>
                </c:pt>
                <c:pt idx="3999">
                  <c:v>40.138196000000001</c:v>
                </c:pt>
                <c:pt idx="4000">
                  <c:v>40.137574000000001</c:v>
                </c:pt>
                <c:pt idx="4001">
                  <c:v>40.136951000000003</c:v>
                </c:pt>
                <c:pt idx="4002">
                  <c:v>40.136329000000003</c:v>
                </c:pt>
                <c:pt idx="4003">
                  <c:v>40.135706999999996</c:v>
                </c:pt>
                <c:pt idx="4004">
                  <c:v>40.135086000000001</c:v>
                </c:pt>
                <c:pt idx="4005">
                  <c:v>40.134464999999999</c:v>
                </c:pt>
                <c:pt idx="4006">
                  <c:v>40.133844000000003</c:v>
                </c:pt>
                <c:pt idx="4007">
                  <c:v>40.133223999999998</c:v>
                </c:pt>
                <c:pt idx="4008">
                  <c:v>40.132604000000001</c:v>
                </c:pt>
                <c:pt idx="4009">
                  <c:v>40.131985</c:v>
                </c:pt>
                <c:pt idx="4010">
                  <c:v>40.131366</c:v>
                </c:pt>
                <c:pt idx="4011">
                  <c:v>40.130747</c:v>
                </c:pt>
                <c:pt idx="4012">
                  <c:v>40.130128999999997</c:v>
                </c:pt>
                <c:pt idx="4013">
                  <c:v>40.129511000000001</c:v>
                </c:pt>
                <c:pt idx="4014">
                  <c:v>40.128892999999998</c:v>
                </c:pt>
                <c:pt idx="4015">
                  <c:v>40.128276</c:v>
                </c:pt>
                <c:pt idx="4016">
                  <c:v>40.127659000000001</c:v>
                </c:pt>
                <c:pt idx="4017">
                  <c:v>40.127042000000003</c:v>
                </c:pt>
                <c:pt idx="4018">
                  <c:v>40.126426000000002</c:v>
                </c:pt>
                <c:pt idx="4019">
                  <c:v>40.125810999999999</c:v>
                </c:pt>
                <c:pt idx="4020">
                  <c:v>40.125194999999998</c:v>
                </c:pt>
                <c:pt idx="4021">
                  <c:v>40.124580000000002</c:v>
                </c:pt>
                <c:pt idx="4022">
                  <c:v>40.123966000000003</c:v>
                </c:pt>
                <c:pt idx="4023">
                  <c:v>40.123351999999997</c:v>
                </c:pt>
                <c:pt idx="4024">
                  <c:v>40.122737999999998</c:v>
                </c:pt>
                <c:pt idx="4025">
                  <c:v>40.122123999999999</c:v>
                </c:pt>
                <c:pt idx="4026">
                  <c:v>40.121510999999998</c:v>
                </c:pt>
                <c:pt idx="4027">
                  <c:v>40.120899000000001</c:v>
                </c:pt>
                <c:pt idx="4028">
                  <c:v>40.120286</c:v>
                </c:pt>
                <c:pt idx="4029">
                  <c:v>40.119675000000001</c:v>
                </c:pt>
                <c:pt idx="4030">
                  <c:v>40.119062999999997</c:v>
                </c:pt>
                <c:pt idx="4031">
                  <c:v>40.118451999999998</c:v>
                </c:pt>
                <c:pt idx="4032">
                  <c:v>40.117840999999999</c:v>
                </c:pt>
                <c:pt idx="4033">
                  <c:v>40.117230999999997</c:v>
                </c:pt>
                <c:pt idx="4034">
                  <c:v>40.116621000000002</c:v>
                </c:pt>
                <c:pt idx="4035">
                  <c:v>40.116011999999998</c:v>
                </c:pt>
                <c:pt idx="4036">
                  <c:v>40.115403000000001</c:v>
                </c:pt>
                <c:pt idx="4037">
                  <c:v>40.114794000000003</c:v>
                </c:pt>
                <c:pt idx="4038">
                  <c:v>40.114185999999997</c:v>
                </c:pt>
                <c:pt idx="4039">
                  <c:v>40.113577999999997</c:v>
                </c:pt>
                <c:pt idx="4040">
                  <c:v>40.112969999999997</c:v>
                </c:pt>
                <c:pt idx="4041">
                  <c:v>40.112363000000002</c:v>
                </c:pt>
                <c:pt idx="4042">
                  <c:v>40.111756999999997</c:v>
                </c:pt>
                <c:pt idx="4043">
                  <c:v>40.111150000000002</c:v>
                </c:pt>
                <c:pt idx="4044">
                  <c:v>40.110543999999997</c:v>
                </c:pt>
                <c:pt idx="4045">
                  <c:v>40.109938999999997</c:v>
                </c:pt>
                <c:pt idx="4046">
                  <c:v>40.109333999999997</c:v>
                </c:pt>
                <c:pt idx="4047">
                  <c:v>40.108728999999997</c:v>
                </c:pt>
                <c:pt idx="4048">
                  <c:v>40.108125000000001</c:v>
                </c:pt>
                <c:pt idx="4049">
                  <c:v>40.107520999999998</c:v>
                </c:pt>
                <c:pt idx="4050">
                  <c:v>40.106918</c:v>
                </c:pt>
                <c:pt idx="4051">
                  <c:v>40.106315000000002</c:v>
                </c:pt>
                <c:pt idx="4052">
                  <c:v>40.105711999999997</c:v>
                </c:pt>
                <c:pt idx="4053">
                  <c:v>40.105110000000003</c:v>
                </c:pt>
                <c:pt idx="4054">
                  <c:v>40.104508000000003</c:v>
                </c:pt>
                <c:pt idx="4055">
                  <c:v>40.103907</c:v>
                </c:pt>
                <c:pt idx="4056">
                  <c:v>40.103306000000003</c:v>
                </c:pt>
                <c:pt idx="4057">
                  <c:v>40.102705</c:v>
                </c:pt>
                <c:pt idx="4058">
                  <c:v>40.102105000000002</c:v>
                </c:pt>
                <c:pt idx="4059">
                  <c:v>40.101505000000003</c:v>
                </c:pt>
                <c:pt idx="4060">
                  <c:v>40.100906000000002</c:v>
                </c:pt>
                <c:pt idx="4061">
                  <c:v>40.100307000000001</c:v>
                </c:pt>
                <c:pt idx="4062">
                  <c:v>40.099708</c:v>
                </c:pt>
                <c:pt idx="4063">
                  <c:v>40.099110000000003</c:v>
                </c:pt>
                <c:pt idx="4064">
                  <c:v>40.098512999999997</c:v>
                </c:pt>
                <c:pt idx="4065">
                  <c:v>40.097915</c:v>
                </c:pt>
                <c:pt idx="4066">
                  <c:v>40.097318000000001</c:v>
                </c:pt>
                <c:pt idx="4067">
                  <c:v>40.096722</c:v>
                </c:pt>
                <c:pt idx="4068">
                  <c:v>40.096125999999998</c:v>
                </c:pt>
                <c:pt idx="4069">
                  <c:v>40.095529999999997</c:v>
                </c:pt>
                <c:pt idx="4070">
                  <c:v>40.094935</c:v>
                </c:pt>
                <c:pt idx="4071">
                  <c:v>40.094341</c:v>
                </c:pt>
                <c:pt idx="4072">
                  <c:v>40.093746000000003</c:v>
                </c:pt>
                <c:pt idx="4073">
                  <c:v>40.093152000000003</c:v>
                </c:pt>
                <c:pt idx="4074">
                  <c:v>40.092559000000001</c:v>
                </c:pt>
                <c:pt idx="4075">
                  <c:v>40.091965999999999</c:v>
                </c:pt>
                <c:pt idx="4076">
                  <c:v>40.091372999999997</c:v>
                </c:pt>
                <c:pt idx="4077">
                  <c:v>40.090781</c:v>
                </c:pt>
                <c:pt idx="4078">
                  <c:v>40.090189000000002</c:v>
                </c:pt>
                <c:pt idx="4079">
                  <c:v>40.089598000000002</c:v>
                </c:pt>
                <c:pt idx="4080">
                  <c:v>40.089007000000002</c:v>
                </c:pt>
                <c:pt idx="4081">
                  <c:v>40.088417</c:v>
                </c:pt>
                <c:pt idx="4082">
                  <c:v>40.087826999999997</c:v>
                </c:pt>
                <c:pt idx="4083">
                  <c:v>40.087237000000002</c:v>
                </c:pt>
                <c:pt idx="4084">
                  <c:v>40.086647999999997</c:v>
                </c:pt>
                <c:pt idx="4085">
                  <c:v>40.086058999999999</c:v>
                </c:pt>
                <c:pt idx="4086">
                  <c:v>40.085470999999998</c:v>
                </c:pt>
                <c:pt idx="4087">
                  <c:v>40.084882999999998</c:v>
                </c:pt>
                <c:pt idx="4088">
                  <c:v>40.084294999999997</c:v>
                </c:pt>
                <c:pt idx="4089">
                  <c:v>40.083708000000001</c:v>
                </c:pt>
                <c:pt idx="4090">
                  <c:v>40.083122000000003</c:v>
                </c:pt>
                <c:pt idx="4091">
                  <c:v>40.082535999999998</c:v>
                </c:pt>
                <c:pt idx="4092">
                  <c:v>40.081949999999999</c:v>
                </c:pt>
                <c:pt idx="4093">
                  <c:v>40.081364999999998</c:v>
                </c:pt>
                <c:pt idx="4094">
                  <c:v>40.080779999999997</c:v>
                </c:pt>
                <c:pt idx="4095">
                  <c:v>40.080195000000003</c:v>
                </c:pt>
                <c:pt idx="4096">
                  <c:v>40.079611</c:v>
                </c:pt>
                <c:pt idx="4097">
                  <c:v>40.079028000000001</c:v>
                </c:pt>
                <c:pt idx="4098">
                  <c:v>40.078445000000002</c:v>
                </c:pt>
                <c:pt idx="4099">
                  <c:v>40.077862000000003</c:v>
                </c:pt>
                <c:pt idx="4100">
                  <c:v>40.077280000000002</c:v>
                </c:pt>
                <c:pt idx="4101">
                  <c:v>40.076698</c:v>
                </c:pt>
                <c:pt idx="4102">
                  <c:v>40.076117000000004</c:v>
                </c:pt>
                <c:pt idx="4103">
                  <c:v>40.075536</c:v>
                </c:pt>
                <c:pt idx="4104">
                  <c:v>40.074955000000003</c:v>
                </c:pt>
                <c:pt idx="4105">
                  <c:v>40.074375000000003</c:v>
                </c:pt>
                <c:pt idx="4106">
                  <c:v>40.073796000000002</c:v>
                </c:pt>
                <c:pt idx="4107">
                  <c:v>40.073217</c:v>
                </c:pt>
                <c:pt idx="4108">
                  <c:v>40.072637999999998</c:v>
                </c:pt>
                <c:pt idx="4109">
                  <c:v>40.07206</c:v>
                </c:pt>
                <c:pt idx="4110">
                  <c:v>40.071482000000003</c:v>
                </c:pt>
                <c:pt idx="4111">
                  <c:v>40.070905000000003</c:v>
                </c:pt>
                <c:pt idx="4112">
                  <c:v>40.070328000000003</c:v>
                </c:pt>
                <c:pt idx="4113">
                  <c:v>40.069750999999997</c:v>
                </c:pt>
                <c:pt idx="4114">
                  <c:v>40.069175000000001</c:v>
                </c:pt>
                <c:pt idx="4115">
                  <c:v>40.068600000000004</c:v>
                </c:pt>
                <c:pt idx="4116">
                  <c:v>40.068024000000001</c:v>
                </c:pt>
                <c:pt idx="4117">
                  <c:v>40.067450000000001</c:v>
                </c:pt>
                <c:pt idx="4118">
                  <c:v>40.066876000000001</c:v>
                </c:pt>
                <c:pt idx="4119">
                  <c:v>40.066302</c:v>
                </c:pt>
                <c:pt idx="4120">
                  <c:v>40.065728999999997</c:v>
                </c:pt>
                <c:pt idx="4121">
                  <c:v>40.065156000000002</c:v>
                </c:pt>
                <c:pt idx="4122">
                  <c:v>40.064582999999999</c:v>
                </c:pt>
                <c:pt idx="4123">
                  <c:v>40.064011000000001</c:v>
                </c:pt>
                <c:pt idx="4124">
                  <c:v>40.06344</c:v>
                </c:pt>
                <c:pt idx="4125">
                  <c:v>40.062868999999999</c:v>
                </c:pt>
                <c:pt idx="4126">
                  <c:v>40.062297999999998</c:v>
                </c:pt>
                <c:pt idx="4127">
                  <c:v>40.061728000000002</c:v>
                </c:pt>
                <c:pt idx="4128">
                  <c:v>40.061157999999999</c:v>
                </c:pt>
                <c:pt idx="4129">
                  <c:v>40.060589</c:v>
                </c:pt>
                <c:pt idx="4130">
                  <c:v>40.060020000000002</c:v>
                </c:pt>
                <c:pt idx="4131">
                  <c:v>40.059452</c:v>
                </c:pt>
                <c:pt idx="4132">
                  <c:v>40.058883999999999</c:v>
                </c:pt>
                <c:pt idx="4133">
                  <c:v>40.058317000000002</c:v>
                </c:pt>
                <c:pt idx="4134">
                  <c:v>40.057749999999999</c:v>
                </c:pt>
                <c:pt idx="4135">
                  <c:v>40.057183000000002</c:v>
                </c:pt>
                <c:pt idx="4136">
                  <c:v>40.056617000000003</c:v>
                </c:pt>
                <c:pt idx="4137">
                  <c:v>40.056052000000001</c:v>
                </c:pt>
                <c:pt idx="4138">
                  <c:v>40.055486000000002</c:v>
                </c:pt>
                <c:pt idx="4139">
                  <c:v>40.054921999999998</c:v>
                </c:pt>
                <c:pt idx="4140">
                  <c:v>40.054358000000001</c:v>
                </c:pt>
                <c:pt idx="4141">
                  <c:v>40.053794000000003</c:v>
                </c:pt>
                <c:pt idx="4142">
                  <c:v>40.053230999999997</c:v>
                </c:pt>
                <c:pt idx="4143">
                  <c:v>40.052667999999997</c:v>
                </c:pt>
                <c:pt idx="4144">
                  <c:v>40.052104999999997</c:v>
                </c:pt>
                <c:pt idx="4145">
                  <c:v>40.051543000000002</c:v>
                </c:pt>
                <c:pt idx="4146">
                  <c:v>40.050981999999998</c:v>
                </c:pt>
                <c:pt idx="4147">
                  <c:v>40.050421</c:v>
                </c:pt>
                <c:pt idx="4148">
                  <c:v>40.049861</c:v>
                </c:pt>
                <c:pt idx="4149">
                  <c:v>40.049301</c:v>
                </c:pt>
                <c:pt idx="4150">
                  <c:v>40.048741</c:v>
                </c:pt>
                <c:pt idx="4151">
                  <c:v>40.048181999999997</c:v>
                </c:pt>
                <c:pt idx="4152">
                  <c:v>40.047623000000002</c:v>
                </c:pt>
                <c:pt idx="4153">
                  <c:v>40.047065000000003</c:v>
                </c:pt>
                <c:pt idx="4154">
                  <c:v>40.046506999999998</c:v>
                </c:pt>
                <c:pt idx="4155">
                  <c:v>40.045949999999998</c:v>
                </c:pt>
                <c:pt idx="4156">
                  <c:v>40.045392999999997</c:v>
                </c:pt>
                <c:pt idx="4157">
                  <c:v>40.044837000000001</c:v>
                </c:pt>
                <c:pt idx="4158">
                  <c:v>40.044280999999998</c:v>
                </c:pt>
                <c:pt idx="4159">
                  <c:v>40.043725999999999</c:v>
                </c:pt>
                <c:pt idx="4160">
                  <c:v>40.043171000000001</c:v>
                </c:pt>
                <c:pt idx="4161">
                  <c:v>40.042616000000002</c:v>
                </c:pt>
                <c:pt idx="4162">
                  <c:v>40.042062000000001</c:v>
                </c:pt>
                <c:pt idx="4163">
                  <c:v>40.041508999999998</c:v>
                </c:pt>
                <c:pt idx="4164">
                  <c:v>40.040956000000001</c:v>
                </c:pt>
                <c:pt idx="4165">
                  <c:v>40.040402999999998</c:v>
                </c:pt>
                <c:pt idx="4166">
                  <c:v>40.039850999999999</c:v>
                </c:pt>
                <c:pt idx="4167">
                  <c:v>40.039299</c:v>
                </c:pt>
                <c:pt idx="4168">
                  <c:v>40.038747999999998</c:v>
                </c:pt>
                <c:pt idx="4169">
                  <c:v>40.038198000000001</c:v>
                </c:pt>
                <c:pt idx="4170">
                  <c:v>40.037647</c:v>
                </c:pt>
                <c:pt idx="4171">
                  <c:v>40.037098</c:v>
                </c:pt>
                <c:pt idx="4172">
                  <c:v>40.036548000000003</c:v>
                </c:pt>
                <c:pt idx="4173">
                  <c:v>40.035998999999997</c:v>
                </c:pt>
                <c:pt idx="4174">
                  <c:v>40.035451000000002</c:v>
                </c:pt>
                <c:pt idx="4175">
                  <c:v>40.034903</c:v>
                </c:pt>
                <c:pt idx="4176">
                  <c:v>40.034356000000002</c:v>
                </c:pt>
                <c:pt idx="4177">
                  <c:v>40.033808999999998</c:v>
                </c:pt>
                <c:pt idx="4178">
                  <c:v>40.033262999999998</c:v>
                </c:pt>
                <c:pt idx="4179">
                  <c:v>40.032716999999998</c:v>
                </c:pt>
                <c:pt idx="4180">
                  <c:v>40.032170999999998</c:v>
                </c:pt>
                <c:pt idx="4181">
                  <c:v>40.031626000000003</c:v>
                </c:pt>
                <c:pt idx="4182">
                  <c:v>40.031081999999998</c:v>
                </c:pt>
                <c:pt idx="4183">
                  <c:v>40.030538</c:v>
                </c:pt>
                <c:pt idx="4184">
                  <c:v>40.029994000000002</c:v>
                </c:pt>
                <c:pt idx="4185">
                  <c:v>40.029451000000002</c:v>
                </c:pt>
                <c:pt idx="4186">
                  <c:v>40.028908000000001</c:v>
                </c:pt>
                <c:pt idx="4187">
                  <c:v>40.028365999999998</c:v>
                </c:pt>
                <c:pt idx="4188">
                  <c:v>40.027824000000003</c:v>
                </c:pt>
                <c:pt idx="4189">
                  <c:v>40.027282999999997</c:v>
                </c:pt>
                <c:pt idx="4190">
                  <c:v>40.026741999999999</c:v>
                </c:pt>
                <c:pt idx="4191">
                  <c:v>40.026201999999998</c:v>
                </c:pt>
                <c:pt idx="4192">
                  <c:v>40.025661999999997</c:v>
                </c:pt>
                <c:pt idx="4193">
                  <c:v>40.025123000000001</c:v>
                </c:pt>
                <c:pt idx="4194">
                  <c:v>40.024583999999997</c:v>
                </c:pt>
                <c:pt idx="4195">
                  <c:v>40.024045999999998</c:v>
                </c:pt>
                <c:pt idx="4196">
                  <c:v>40.023508</c:v>
                </c:pt>
                <c:pt idx="4197">
                  <c:v>40.022970999999998</c:v>
                </c:pt>
                <c:pt idx="4198">
                  <c:v>40.022433999999997</c:v>
                </c:pt>
                <c:pt idx="4199">
                  <c:v>40.021898</c:v>
                </c:pt>
                <c:pt idx="4200">
                  <c:v>40.021362000000003</c:v>
                </c:pt>
                <c:pt idx="4201">
                  <c:v>40.020826</c:v>
                </c:pt>
                <c:pt idx="4202">
                  <c:v>40.020291</c:v>
                </c:pt>
                <c:pt idx="4203">
                  <c:v>40.019756999999998</c:v>
                </c:pt>
                <c:pt idx="4204">
                  <c:v>40.019222999999997</c:v>
                </c:pt>
                <c:pt idx="4205">
                  <c:v>40.018689000000002</c:v>
                </c:pt>
                <c:pt idx="4206">
                  <c:v>40.018155999999998</c:v>
                </c:pt>
                <c:pt idx="4207">
                  <c:v>40.017623999999998</c:v>
                </c:pt>
                <c:pt idx="4208">
                  <c:v>40.017091999999998</c:v>
                </c:pt>
                <c:pt idx="4209">
                  <c:v>40.016559999999998</c:v>
                </c:pt>
                <c:pt idx="4210">
                  <c:v>40.016029000000003</c:v>
                </c:pt>
                <c:pt idx="4211">
                  <c:v>40.015498000000001</c:v>
                </c:pt>
                <c:pt idx="4212">
                  <c:v>40.014968000000003</c:v>
                </c:pt>
                <c:pt idx="4213">
                  <c:v>40.014437999999998</c:v>
                </c:pt>
                <c:pt idx="4214">
                  <c:v>40.013908999999998</c:v>
                </c:pt>
                <c:pt idx="4215">
                  <c:v>40.013381000000003</c:v>
                </c:pt>
                <c:pt idx="4216">
                  <c:v>40.012852000000002</c:v>
                </c:pt>
                <c:pt idx="4217">
                  <c:v>40.012324999999997</c:v>
                </c:pt>
                <c:pt idx="4218">
                  <c:v>40.011797999999999</c:v>
                </c:pt>
                <c:pt idx="4219">
                  <c:v>40.011271000000001</c:v>
                </c:pt>
                <c:pt idx="4220">
                  <c:v>40.010745</c:v>
                </c:pt>
                <c:pt idx="4221">
                  <c:v>40.010218999999999</c:v>
                </c:pt>
                <c:pt idx="4222">
                  <c:v>40.009692999999999</c:v>
                </c:pt>
                <c:pt idx="4223">
                  <c:v>40.009169</c:v>
                </c:pt>
                <c:pt idx="4224">
                  <c:v>40.008643999999997</c:v>
                </c:pt>
                <c:pt idx="4225">
                  <c:v>40.008121000000003</c:v>
                </c:pt>
                <c:pt idx="4226">
                  <c:v>40.007596999999997</c:v>
                </c:pt>
                <c:pt idx="4227">
                  <c:v>40.007074000000003</c:v>
                </c:pt>
                <c:pt idx="4228">
                  <c:v>40.006551999999999</c:v>
                </c:pt>
                <c:pt idx="4229">
                  <c:v>40.006030000000003</c:v>
                </c:pt>
                <c:pt idx="4230">
                  <c:v>40.005509000000004</c:v>
                </c:pt>
                <c:pt idx="4231">
                  <c:v>40.004987999999997</c:v>
                </c:pt>
                <c:pt idx="4232">
                  <c:v>40.004466999999998</c:v>
                </c:pt>
                <c:pt idx="4233">
                  <c:v>40.003948000000001</c:v>
                </c:pt>
                <c:pt idx="4234">
                  <c:v>40.003428</c:v>
                </c:pt>
                <c:pt idx="4235">
                  <c:v>40.002909000000002</c:v>
                </c:pt>
                <c:pt idx="4236">
                  <c:v>40.002391000000003</c:v>
                </c:pt>
                <c:pt idx="4237">
                  <c:v>40.001873000000003</c:v>
                </c:pt>
                <c:pt idx="4238">
                  <c:v>40.001354999999997</c:v>
                </c:pt>
                <c:pt idx="4239">
                  <c:v>40.000838000000002</c:v>
                </c:pt>
                <c:pt idx="4240">
                  <c:v>40.000321999999997</c:v>
                </c:pt>
                <c:pt idx="4241">
                  <c:v>39.999806</c:v>
                </c:pt>
                <c:pt idx="4242">
                  <c:v>39.999290000000002</c:v>
                </c:pt>
                <c:pt idx="4243">
                  <c:v>39.998775000000002</c:v>
                </c:pt>
                <c:pt idx="4244">
                  <c:v>39.998260999999999</c:v>
                </c:pt>
                <c:pt idx="4245">
                  <c:v>39.997746999999997</c:v>
                </c:pt>
                <c:pt idx="4246">
                  <c:v>39.997233000000001</c:v>
                </c:pt>
                <c:pt idx="4247">
                  <c:v>39.996720000000003</c:v>
                </c:pt>
                <c:pt idx="4248">
                  <c:v>39.996208000000003</c:v>
                </c:pt>
                <c:pt idx="4249">
                  <c:v>39.995696000000002</c:v>
                </c:pt>
                <c:pt idx="4250">
                  <c:v>39.995184000000002</c:v>
                </c:pt>
                <c:pt idx="4251">
                  <c:v>39.994672999999999</c:v>
                </c:pt>
                <c:pt idx="4252">
                  <c:v>39.994162000000003</c:v>
                </c:pt>
                <c:pt idx="4253">
                  <c:v>39.993651999999997</c:v>
                </c:pt>
                <c:pt idx="4254">
                  <c:v>39.993143000000003</c:v>
                </c:pt>
                <c:pt idx="4255">
                  <c:v>39.992632999999998</c:v>
                </c:pt>
                <c:pt idx="4256">
                  <c:v>39.992125000000001</c:v>
                </c:pt>
                <c:pt idx="4257">
                  <c:v>39.991616999999998</c:v>
                </c:pt>
                <c:pt idx="4258">
                  <c:v>39.991109000000002</c:v>
                </c:pt>
                <c:pt idx="4259">
                  <c:v>39.990602000000003</c:v>
                </c:pt>
                <c:pt idx="4260">
                  <c:v>39.990094999999997</c:v>
                </c:pt>
                <c:pt idx="4261">
                  <c:v>39.989589000000002</c:v>
                </c:pt>
                <c:pt idx="4262">
                  <c:v>39.989083000000001</c:v>
                </c:pt>
                <c:pt idx="4263">
                  <c:v>39.988577999999997</c:v>
                </c:pt>
                <c:pt idx="4264">
                  <c:v>39.988073999999997</c:v>
                </c:pt>
                <c:pt idx="4265">
                  <c:v>39.987569000000001</c:v>
                </c:pt>
                <c:pt idx="4266">
                  <c:v>39.987065999999999</c:v>
                </c:pt>
                <c:pt idx="4267">
                  <c:v>39.986561999999999</c:v>
                </c:pt>
                <c:pt idx="4268">
                  <c:v>39.986060000000002</c:v>
                </c:pt>
                <c:pt idx="4269">
                  <c:v>39.985557999999997</c:v>
                </c:pt>
                <c:pt idx="4270">
                  <c:v>39.985056</c:v>
                </c:pt>
                <c:pt idx="4271">
                  <c:v>39.984555</c:v>
                </c:pt>
                <c:pt idx="4272">
                  <c:v>39.984054</c:v>
                </c:pt>
                <c:pt idx="4273">
                  <c:v>39.983553999999998</c:v>
                </c:pt>
                <c:pt idx="4274">
                  <c:v>39.983054000000003</c:v>
                </c:pt>
                <c:pt idx="4275">
                  <c:v>39.982554999999998</c:v>
                </c:pt>
                <c:pt idx="4276">
                  <c:v>39.982056</c:v>
                </c:pt>
                <c:pt idx="4277">
                  <c:v>39.981558</c:v>
                </c:pt>
                <c:pt idx="4278">
                  <c:v>39.981059999999999</c:v>
                </c:pt>
                <c:pt idx="4279">
                  <c:v>39.980562999999997</c:v>
                </c:pt>
                <c:pt idx="4280">
                  <c:v>39.980066000000001</c:v>
                </c:pt>
                <c:pt idx="4281">
                  <c:v>39.979570000000002</c:v>
                </c:pt>
                <c:pt idx="4282">
                  <c:v>39.979073999999997</c:v>
                </c:pt>
                <c:pt idx="4283">
                  <c:v>39.978579000000003</c:v>
                </c:pt>
                <c:pt idx="4284">
                  <c:v>39.978084000000003</c:v>
                </c:pt>
                <c:pt idx="4285">
                  <c:v>39.977589000000002</c:v>
                </c:pt>
                <c:pt idx="4286">
                  <c:v>39.977096000000003</c:v>
                </c:pt>
                <c:pt idx="4287">
                  <c:v>39.976602</c:v>
                </c:pt>
                <c:pt idx="4288">
                  <c:v>39.976109999999998</c:v>
                </c:pt>
                <c:pt idx="4289">
                  <c:v>39.975617</c:v>
                </c:pt>
                <c:pt idx="4290">
                  <c:v>39.975124999999998</c:v>
                </c:pt>
                <c:pt idx="4291">
                  <c:v>39.974634000000002</c:v>
                </c:pt>
                <c:pt idx="4292">
                  <c:v>39.974142999999998</c:v>
                </c:pt>
                <c:pt idx="4293">
                  <c:v>39.973652999999999</c:v>
                </c:pt>
                <c:pt idx="4294">
                  <c:v>39.973163</c:v>
                </c:pt>
                <c:pt idx="4295">
                  <c:v>39.972673999999998</c:v>
                </c:pt>
                <c:pt idx="4296">
                  <c:v>39.972185000000003</c:v>
                </c:pt>
                <c:pt idx="4297">
                  <c:v>39.971696999999999</c:v>
                </c:pt>
                <c:pt idx="4298">
                  <c:v>39.971209000000002</c:v>
                </c:pt>
                <c:pt idx="4299">
                  <c:v>39.970720999999998</c:v>
                </c:pt>
                <c:pt idx="4300">
                  <c:v>39.970235000000002</c:v>
                </c:pt>
                <c:pt idx="4301">
                  <c:v>39.969748000000003</c:v>
                </c:pt>
                <c:pt idx="4302">
                  <c:v>39.969262000000001</c:v>
                </c:pt>
                <c:pt idx="4303">
                  <c:v>39.968777000000003</c:v>
                </c:pt>
                <c:pt idx="4304">
                  <c:v>39.968291999999998</c:v>
                </c:pt>
                <c:pt idx="4305">
                  <c:v>39.967807999999998</c:v>
                </c:pt>
                <c:pt idx="4306">
                  <c:v>39.967323999999998</c:v>
                </c:pt>
                <c:pt idx="4307">
                  <c:v>39.966841000000002</c:v>
                </c:pt>
                <c:pt idx="4308">
                  <c:v>39.966358</c:v>
                </c:pt>
                <c:pt idx="4309">
                  <c:v>39.965874999999997</c:v>
                </c:pt>
                <c:pt idx="4310">
                  <c:v>39.965392999999999</c:v>
                </c:pt>
                <c:pt idx="4311">
                  <c:v>39.964911999999998</c:v>
                </c:pt>
                <c:pt idx="4312">
                  <c:v>39.964430999999998</c:v>
                </c:pt>
                <c:pt idx="4313">
                  <c:v>39.963951000000002</c:v>
                </c:pt>
                <c:pt idx="4314">
                  <c:v>39.963470999999998</c:v>
                </c:pt>
                <c:pt idx="4315">
                  <c:v>39.962991000000002</c:v>
                </c:pt>
                <c:pt idx="4316">
                  <c:v>39.962513000000001</c:v>
                </c:pt>
                <c:pt idx="4317">
                  <c:v>39.962034000000003</c:v>
                </c:pt>
                <c:pt idx="4318">
                  <c:v>39.961556000000002</c:v>
                </c:pt>
                <c:pt idx="4319">
                  <c:v>39.961078999999998</c:v>
                </c:pt>
                <c:pt idx="4320">
                  <c:v>39.960602000000002</c:v>
                </c:pt>
                <c:pt idx="4321">
                  <c:v>39.960126000000002</c:v>
                </c:pt>
                <c:pt idx="4322">
                  <c:v>39.959650000000003</c:v>
                </c:pt>
                <c:pt idx="4323">
                  <c:v>39.959173999999997</c:v>
                </c:pt>
                <c:pt idx="4324">
                  <c:v>39.958699000000003</c:v>
                </c:pt>
                <c:pt idx="4325">
                  <c:v>39.958224999999999</c:v>
                </c:pt>
                <c:pt idx="4326">
                  <c:v>39.957751000000002</c:v>
                </c:pt>
                <c:pt idx="4327">
                  <c:v>39.957278000000002</c:v>
                </c:pt>
                <c:pt idx="4328">
                  <c:v>39.956805000000003</c:v>
                </c:pt>
                <c:pt idx="4329">
                  <c:v>39.956332000000003</c:v>
                </c:pt>
                <c:pt idx="4330">
                  <c:v>39.955860000000001</c:v>
                </c:pt>
                <c:pt idx="4331">
                  <c:v>39.955388999999997</c:v>
                </c:pt>
                <c:pt idx="4332">
                  <c:v>39.954917999999999</c:v>
                </c:pt>
                <c:pt idx="4333">
                  <c:v>39.954447000000002</c:v>
                </c:pt>
                <c:pt idx="4334">
                  <c:v>39.953977999999999</c:v>
                </c:pt>
                <c:pt idx="4335">
                  <c:v>39.953507999999999</c:v>
                </c:pt>
                <c:pt idx="4336">
                  <c:v>39.953038999999997</c:v>
                </c:pt>
                <c:pt idx="4337">
                  <c:v>39.952570999999999</c:v>
                </c:pt>
                <c:pt idx="4338">
                  <c:v>39.952103000000001</c:v>
                </c:pt>
                <c:pt idx="4339">
                  <c:v>39.951635000000003</c:v>
                </c:pt>
                <c:pt idx="4340">
                  <c:v>39.951168000000003</c:v>
                </c:pt>
                <c:pt idx="4341">
                  <c:v>39.950702</c:v>
                </c:pt>
                <c:pt idx="4342">
                  <c:v>39.950235999999997</c:v>
                </c:pt>
                <c:pt idx="4343">
                  <c:v>39.949770000000001</c:v>
                </c:pt>
                <c:pt idx="4344">
                  <c:v>39.949305000000003</c:v>
                </c:pt>
                <c:pt idx="4345">
                  <c:v>39.948841000000002</c:v>
                </c:pt>
                <c:pt idx="4346">
                  <c:v>39.948377000000001</c:v>
                </c:pt>
                <c:pt idx="4347">
                  <c:v>39.947913999999997</c:v>
                </c:pt>
                <c:pt idx="4348">
                  <c:v>39.947451000000001</c:v>
                </c:pt>
                <c:pt idx="4349">
                  <c:v>39.946987999999997</c:v>
                </c:pt>
                <c:pt idx="4350">
                  <c:v>39.946525999999999</c:v>
                </c:pt>
                <c:pt idx="4351">
                  <c:v>39.946064999999997</c:v>
                </c:pt>
                <c:pt idx="4352">
                  <c:v>39.945604000000003</c:v>
                </c:pt>
                <c:pt idx="4353">
                  <c:v>39.945143000000002</c:v>
                </c:pt>
                <c:pt idx="4354">
                  <c:v>39.944682999999998</c:v>
                </c:pt>
                <c:pt idx="4355">
                  <c:v>39.944223999999998</c:v>
                </c:pt>
                <c:pt idx="4356">
                  <c:v>39.943764999999999</c:v>
                </c:pt>
                <c:pt idx="4357">
                  <c:v>39.943306</c:v>
                </c:pt>
                <c:pt idx="4358">
                  <c:v>39.942847999999998</c:v>
                </c:pt>
                <c:pt idx="4359">
                  <c:v>39.942391000000001</c:v>
                </c:pt>
                <c:pt idx="4360">
                  <c:v>39.941934000000003</c:v>
                </c:pt>
                <c:pt idx="4361">
                  <c:v>39.941476999999999</c:v>
                </c:pt>
                <c:pt idx="4362">
                  <c:v>39.941020999999999</c:v>
                </c:pt>
                <c:pt idx="4363">
                  <c:v>39.940565999999997</c:v>
                </c:pt>
                <c:pt idx="4364">
                  <c:v>39.940111000000002</c:v>
                </c:pt>
                <c:pt idx="4365">
                  <c:v>39.939655999999999</c:v>
                </c:pt>
                <c:pt idx="4366">
                  <c:v>39.939202000000002</c:v>
                </c:pt>
                <c:pt idx="4367">
                  <c:v>39.938747999999997</c:v>
                </c:pt>
                <c:pt idx="4368">
                  <c:v>39.938294999999997</c:v>
                </c:pt>
                <c:pt idx="4369">
                  <c:v>39.937843000000001</c:v>
                </c:pt>
                <c:pt idx="4370">
                  <c:v>39.937390999999998</c:v>
                </c:pt>
                <c:pt idx="4371">
                  <c:v>39.936939000000002</c:v>
                </c:pt>
                <c:pt idx="4372">
                  <c:v>39.936487999999997</c:v>
                </c:pt>
                <c:pt idx="4373">
                  <c:v>39.936038000000003</c:v>
                </c:pt>
                <c:pt idx="4374">
                  <c:v>39.935588000000003</c:v>
                </c:pt>
                <c:pt idx="4375">
                  <c:v>39.935138000000002</c:v>
                </c:pt>
                <c:pt idx="4376">
                  <c:v>39.934688999999999</c:v>
                </c:pt>
                <c:pt idx="4377">
                  <c:v>39.934240000000003</c:v>
                </c:pt>
                <c:pt idx="4378">
                  <c:v>39.933791999999997</c:v>
                </c:pt>
                <c:pt idx="4379">
                  <c:v>39.933345000000003</c:v>
                </c:pt>
                <c:pt idx="4380">
                  <c:v>39.932898000000002</c:v>
                </c:pt>
                <c:pt idx="4381">
                  <c:v>39.932451</c:v>
                </c:pt>
                <c:pt idx="4382">
                  <c:v>39.932004999999997</c:v>
                </c:pt>
                <c:pt idx="4383">
                  <c:v>39.931559</c:v>
                </c:pt>
                <c:pt idx="4384">
                  <c:v>39.931114000000001</c:v>
                </c:pt>
                <c:pt idx="4385">
                  <c:v>39.930669000000002</c:v>
                </c:pt>
                <c:pt idx="4386">
                  <c:v>39.930225</c:v>
                </c:pt>
                <c:pt idx="4387">
                  <c:v>39.929782000000003</c:v>
                </c:pt>
                <c:pt idx="4388">
                  <c:v>39.929338999999999</c:v>
                </c:pt>
                <c:pt idx="4389">
                  <c:v>39.928896000000002</c:v>
                </c:pt>
                <c:pt idx="4390">
                  <c:v>39.928454000000002</c:v>
                </c:pt>
                <c:pt idx="4391">
                  <c:v>39.928012000000003</c:v>
                </c:pt>
                <c:pt idx="4392">
                  <c:v>39.927571</c:v>
                </c:pt>
                <c:pt idx="4393">
                  <c:v>39.927129999999998</c:v>
                </c:pt>
                <c:pt idx="4394">
                  <c:v>39.926690000000001</c:v>
                </c:pt>
                <c:pt idx="4395">
                  <c:v>39.926250000000003</c:v>
                </c:pt>
                <c:pt idx="4396">
                  <c:v>39.925811000000003</c:v>
                </c:pt>
                <c:pt idx="4397">
                  <c:v>39.925373</c:v>
                </c:pt>
                <c:pt idx="4398">
                  <c:v>39.924934</c:v>
                </c:pt>
                <c:pt idx="4399">
                  <c:v>39.924497000000002</c:v>
                </c:pt>
                <c:pt idx="4400">
                  <c:v>39.924059999999997</c:v>
                </c:pt>
                <c:pt idx="4401">
                  <c:v>39.923622999999999</c:v>
                </c:pt>
                <c:pt idx="4402">
                  <c:v>39.923186999999999</c:v>
                </c:pt>
                <c:pt idx="4403">
                  <c:v>39.922750999999998</c:v>
                </c:pt>
                <c:pt idx="4404">
                  <c:v>39.922316000000002</c:v>
                </c:pt>
                <c:pt idx="4405">
                  <c:v>39.921880999999999</c:v>
                </c:pt>
                <c:pt idx="4406">
                  <c:v>39.921447000000001</c:v>
                </c:pt>
                <c:pt idx="4407">
                  <c:v>39.921013000000002</c:v>
                </c:pt>
                <c:pt idx="4408">
                  <c:v>39.920580000000001</c:v>
                </c:pt>
                <c:pt idx="4409">
                  <c:v>39.920147</c:v>
                </c:pt>
                <c:pt idx="4410">
                  <c:v>39.919714999999997</c:v>
                </c:pt>
                <c:pt idx="4411">
                  <c:v>39.919283</c:v>
                </c:pt>
                <c:pt idx="4412">
                  <c:v>39.918850999999997</c:v>
                </c:pt>
                <c:pt idx="4413">
                  <c:v>39.918421000000002</c:v>
                </c:pt>
                <c:pt idx="4414">
                  <c:v>39.917990000000003</c:v>
                </c:pt>
                <c:pt idx="4415">
                  <c:v>39.917560999999999</c:v>
                </c:pt>
                <c:pt idx="4416">
                  <c:v>39.917130999999998</c:v>
                </c:pt>
                <c:pt idx="4417">
                  <c:v>39.916702000000001</c:v>
                </c:pt>
                <c:pt idx="4418">
                  <c:v>39.916274000000001</c:v>
                </c:pt>
                <c:pt idx="4419">
                  <c:v>39.915846000000002</c:v>
                </c:pt>
                <c:pt idx="4420">
                  <c:v>39.915419</c:v>
                </c:pt>
                <c:pt idx="4421">
                  <c:v>39.914991999999998</c:v>
                </c:pt>
                <c:pt idx="4422">
                  <c:v>39.914566000000001</c:v>
                </c:pt>
                <c:pt idx="4423">
                  <c:v>39.914140000000003</c:v>
                </c:pt>
                <c:pt idx="4424">
                  <c:v>39.913713999999999</c:v>
                </c:pt>
                <c:pt idx="4425">
                  <c:v>39.913288999999999</c:v>
                </c:pt>
                <c:pt idx="4426">
                  <c:v>39.912864999999996</c:v>
                </c:pt>
                <c:pt idx="4427">
                  <c:v>39.912441000000001</c:v>
                </c:pt>
                <c:pt idx="4428">
                  <c:v>39.912018000000003</c:v>
                </c:pt>
                <c:pt idx="4429">
                  <c:v>39.911594999999998</c:v>
                </c:pt>
                <c:pt idx="4430">
                  <c:v>39.911172000000001</c:v>
                </c:pt>
                <c:pt idx="4431">
                  <c:v>39.91075</c:v>
                </c:pt>
                <c:pt idx="4432">
                  <c:v>39.910328999999997</c:v>
                </c:pt>
                <c:pt idx="4433">
                  <c:v>39.909908000000001</c:v>
                </c:pt>
                <c:pt idx="4434">
                  <c:v>39.909486999999999</c:v>
                </c:pt>
                <c:pt idx="4435">
                  <c:v>39.909067</c:v>
                </c:pt>
                <c:pt idx="4436">
                  <c:v>39.908647999999999</c:v>
                </c:pt>
                <c:pt idx="4437">
                  <c:v>39.908228999999999</c:v>
                </c:pt>
                <c:pt idx="4438">
                  <c:v>39.907809999999998</c:v>
                </c:pt>
                <c:pt idx="4439">
                  <c:v>39.907392000000002</c:v>
                </c:pt>
                <c:pt idx="4440">
                  <c:v>39.906973999999998</c:v>
                </c:pt>
                <c:pt idx="4441">
                  <c:v>39.906556999999999</c:v>
                </c:pt>
                <c:pt idx="4442">
                  <c:v>39.906140999999998</c:v>
                </c:pt>
                <c:pt idx="4443">
                  <c:v>39.905724999999997</c:v>
                </c:pt>
                <c:pt idx="4444">
                  <c:v>39.905309000000003</c:v>
                </c:pt>
                <c:pt idx="4445">
                  <c:v>39.904893999999999</c:v>
                </c:pt>
                <c:pt idx="4446">
                  <c:v>39.904479000000002</c:v>
                </c:pt>
                <c:pt idx="4447">
                  <c:v>39.904065000000003</c:v>
                </c:pt>
                <c:pt idx="4448">
                  <c:v>39.903651000000004</c:v>
                </c:pt>
                <c:pt idx="4449">
                  <c:v>39.903238000000002</c:v>
                </c:pt>
                <c:pt idx="4450">
                  <c:v>39.902825</c:v>
                </c:pt>
                <c:pt idx="4451">
                  <c:v>39.902413000000003</c:v>
                </c:pt>
                <c:pt idx="4452">
                  <c:v>39.902000999999998</c:v>
                </c:pt>
                <c:pt idx="4453">
                  <c:v>39.901589999999999</c:v>
                </c:pt>
                <c:pt idx="4454">
                  <c:v>39.901178999999999</c:v>
                </c:pt>
                <c:pt idx="4455">
                  <c:v>39.900768999999997</c:v>
                </c:pt>
                <c:pt idx="4456">
                  <c:v>39.900359000000002</c:v>
                </c:pt>
                <c:pt idx="4457">
                  <c:v>39.899949999999997</c:v>
                </c:pt>
                <c:pt idx="4458">
                  <c:v>39.899540999999999</c:v>
                </c:pt>
                <c:pt idx="4459">
                  <c:v>39.899132999999999</c:v>
                </c:pt>
                <c:pt idx="4460">
                  <c:v>39.898724999999999</c:v>
                </c:pt>
                <c:pt idx="4461">
                  <c:v>39.898318000000003</c:v>
                </c:pt>
                <c:pt idx="4462">
                  <c:v>39.897911000000001</c:v>
                </c:pt>
                <c:pt idx="4463">
                  <c:v>39.897503999999998</c:v>
                </c:pt>
                <c:pt idx="4464">
                  <c:v>39.897098999999997</c:v>
                </c:pt>
                <c:pt idx="4465">
                  <c:v>39.896692999999999</c:v>
                </c:pt>
                <c:pt idx="4466">
                  <c:v>39.896287999999998</c:v>
                </c:pt>
                <c:pt idx="4467">
                  <c:v>39.895884000000002</c:v>
                </c:pt>
                <c:pt idx="4468">
                  <c:v>39.895479999999999</c:v>
                </c:pt>
                <c:pt idx="4469">
                  <c:v>39.895076000000003</c:v>
                </c:pt>
                <c:pt idx="4470">
                  <c:v>39.894672999999997</c:v>
                </c:pt>
                <c:pt idx="4471">
                  <c:v>39.894271000000003</c:v>
                </c:pt>
                <c:pt idx="4472">
                  <c:v>39.893869000000002</c:v>
                </c:pt>
                <c:pt idx="4473">
                  <c:v>39.893467000000001</c:v>
                </c:pt>
                <c:pt idx="4474">
                  <c:v>39.893065999999997</c:v>
                </c:pt>
                <c:pt idx="4475">
                  <c:v>39.892665000000001</c:v>
                </c:pt>
                <c:pt idx="4476">
                  <c:v>39.892265000000002</c:v>
                </c:pt>
                <c:pt idx="4477">
                  <c:v>39.891865000000003</c:v>
                </c:pt>
                <c:pt idx="4478">
                  <c:v>39.891466000000001</c:v>
                </c:pt>
                <c:pt idx="4479">
                  <c:v>39.891067999999997</c:v>
                </c:pt>
                <c:pt idx="4480">
                  <c:v>39.890669000000003</c:v>
                </c:pt>
                <c:pt idx="4481">
                  <c:v>39.890272000000003</c:v>
                </c:pt>
                <c:pt idx="4482">
                  <c:v>39.889873999999999</c:v>
                </c:pt>
                <c:pt idx="4483">
                  <c:v>39.889477999999997</c:v>
                </c:pt>
                <c:pt idx="4484">
                  <c:v>39.889080999999997</c:v>
                </c:pt>
                <c:pt idx="4485">
                  <c:v>39.888686</c:v>
                </c:pt>
                <c:pt idx="4486">
                  <c:v>39.888289999999998</c:v>
                </c:pt>
                <c:pt idx="4487">
                  <c:v>39.887895</c:v>
                </c:pt>
                <c:pt idx="4488">
                  <c:v>39.887501</c:v>
                </c:pt>
                <c:pt idx="4489">
                  <c:v>39.887107</c:v>
                </c:pt>
                <c:pt idx="4490">
                  <c:v>39.886713999999998</c:v>
                </c:pt>
                <c:pt idx="4491">
                  <c:v>39.886321000000002</c:v>
                </c:pt>
                <c:pt idx="4492">
                  <c:v>39.885928</c:v>
                </c:pt>
                <c:pt idx="4493">
                  <c:v>39.885536000000002</c:v>
                </c:pt>
                <c:pt idx="4494">
                  <c:v>39.885145000000001</c:v>
                </c:pt>
                <c:pt idx="4495">
                  <c:v>39.884754000000001</c:v>
                </c:pt>
                <c:pt idx="4496">
                  <c:v>39.884363</c:v>
                </c:pt>
                <c:pt idx="4497">
                  <c:v>39.883972999999997</c:v>
                </c:pt>
                <c:pt idx="4498">
                  <c:v>39.883583999999999</c:v>
                </c:pt>
                <c:pt idx="4499">
                  <c:v>39.883195000000001</c:v>
                </c:pt>
                <c:pt idx="4500">
                  <c:v>39.882806000000002</c:v>
                </c:pt>
                <c:pt idx="4501">
                  <c:v>39.882418000000001</c:v>
                </c:pt>
                <c:pt idx="4502">
                  <c:v>39.88203</c:v>
                </c:pt>
                <c:pt idx="4503">
                  <c:v>39.881642999999997</c:v>
                </c:pt>
                <c:pt idx="4504">
                  <c:v>39.881256</c:v>
                </c:pt>
                <c:pt idx="4505">
                  <c:v>39.880870000000002</c:v>
                </c:pt>
                <c:pt idx="4506">
                  <c:v>39.880484000000003</c:v>
                </c:pt>
                <c:pt idx="4507">
                  <c:v>39.880099000000001</c:v>
                </c:pt>
                <c:pt idx="4508">
                  <c:v>39.879714</c:v>
                </c:pt>
                <c:pt idx="4509">
                  <c:v>39.879328999999998</c:v>
                </c:pt>
                <c:pt idx="4510">
                  <c:v>39.878945999999999</c:v>
                </c:pt>
                <c:pt idx="4511">
                  <c:v>39.878562000000002</c:v>
                </c:pt>
                <c:pt idx="4512">
                  <c:v>39.878179000000003</c:v>
                </c:pt>
                <c:pt idx="4513">
                  <c:v>39.877797000000001</c:v>
                </c:pt>
                <c:pt idx="4514">
                  <c:v>39.877414999999999</c:v>
                </c:pt>
                <c:pt idx="4515">
                  <c:v>39.877032999999997</c:v>
                </c:pt>
                <c:pt idx="4516">
                  <c:v>39.876652</c:v>
                </c:pt>
                <c:pt idx="4517">
                  <c:v>39.876272</c:v>
                </c:pt>
                <c:pt idx="4518">
                  <c:v>39.875891000000003</c:v>
                </c:pt>
                <c:pt idx="4519">
                  <c:v>39.875512000000001</c:v>
                </c:pt>
                <c:pt idx="4520">
                  <c:v>39.875132999999998</c:v>
                </c:pt>
                <c:pt idx="4521">
                  <c:v>39.874754000000003</c:v>
                </c:pt>
                <c:pt idx="4522">
                  <c:v>39.874375999999998</c:v>
                </c:pt>
                <c:pt idx="4523">
                  <c:v>39.873998</c:v>
                </c:pt>
                <c:pt idx="4524">
                  <c:v>39.873621</c:v>
                </c:pt>
                <c:pt idx="4525">
                  <c:v>39.873244</c:v>
                </c:pt>
                <c:pt idx="4526">
                  <c:v>39.872867999999997</c:v>
                </c:pt>
                <c:pt idx="4527">
                  <c:v>39.872492000000001</c:v>
                </c:pt>
                <c:pt idx="4528">
                  <c:v>39.872115999999998</c:v>
                </c:pt>
                <c:pt idx="4529">
                  <c:v>39.871741</c:v>
                </c:pt>
                <c:pt idx="4530">
                  <c:v>39.871366999999999</c:v>
                </c:pt>
                <c:pt idx="4531">
                  <c:v>39.870992999999999</c:v>
                </c:pt>
                <c:pt idx="4532">
                  <c:v>39.870618999999998</c:v>
                </c:pt>
                <c:pt idx="4533">
                  <c:v>39.870246000000002</c:v>
                </c:pt>
                <c:pt idx="4534">
                  <c:v>39.869874000000003</c:v>
                </c:pt>
                <c:pt idx="4535">
                  <c:v>39.869501</c:v>
                </c:pt>
                <c:pt idx="4536">
                  <c:v>39.869129999999998</c:v>
                </c:pt>
                <c:pt idx="4537">
                  <c:v>39.868758999999997</c:v>
                </c:pt>
                <c:pt idx="4538">
                  <c:v>39.868388000000003</c:v>
                </c:pt>
                <c:pt idx="4539">
                  <c:v>39.868017999999999</c:v>
                </c:pt>
                <c:pt idx="4540">
                  <c:v>39.867648000000003</c:v>
                </c:pt>
                <c:pt idx="4541">
                  <c:v>39.867279000000003</c:v>
                </c:pt>
                <c:pt idx="4542">
                  <c:v>39.866909999999997</c:v>
                </c:pt>
                <c:pt idx="4543">
                  <c:v>39.866540999999998</c:v>
                </c:pt>
                <c:pt idx="4544">
                  <c:v>39.866173000000003</c:v>
                </c:pt>
                <c:pt idx="4545">
                  <c:v>39.865805999999999</c:v>
                </c:pt>
                <c:pt idx="4546">
                  <c:v>39.865439000000002</c:v>
                </c:pt>
                <c:pt idx="4547">
                  <c:v>39.865071999999998</c:v>
                </c:pt>
                <c:pt idx="4548">
                  <c:v>39.864705999999998</c:v>
                </c:pt>
                <c:pt idx="4549">
                  <c:v>39.864341000000003</c:v>
                </c:pt>
                <c:pt idx="4550">
                  <c:v>39.863975000000003</c:v>
                </c:pt>
                <c:pt idx="4551">
                  <c:v>39.863610999999999</c:v>
                </c:pt>
                <c:pt idx="4552">
                  <c:v>39.863247000000001</c:v>
                </c:pt>
                <c:pt idx="4553">
                  <c:v>39.862882999999997</c:v>
                </c:pt>
                <c:pt idx="4554">
                  <c:v>39.862518999999999</c:v>
                </c:pt>
                <c:pt idx="4555">
                  <c:v>39.862157000000003</c:v>
                </c:pt>
                <c:pt idx="4556">
                  <c:v>39.861794000000003</c:v>
                </c:pt>
                <c:pt idx="4557">
                  <c:v>39.861432000000001</c:v>
                </c:pt>
                <c:pt idx="4558">
                  <c:v>39.861071000000003</c:v>
                </c:pt>
                <c:pt idx="4559">
                  <c:v>39.860709999999997</c:v>
                </c:pt>
                <c:pt idx="4560">
                  <c:v>39.860348999999999</c:v>
                </c:pt>
                <c:pt idx="4561">
                  <c:v>39.859988999999999</c:v>
                </c:pt>
                <c:pt idx="4562">
                  <c:v>39.859630000000003</c:v>
                </c:pt>
                <c:pt idx="4563">
                  <c:v>39.859271</c:v>
                </c:pt>
                <c:pt idx="4564">
                  <c:v>39.858911999999997</c:v>
                </c:pt>
                <c:pt idx="4565">
                  <c:v>39.858553999999998</c:v>
                </c:pt>
                <c:pt idx="4566">
                  <c:v>39.858196</c:v>
                </c:pt>
                <c:pt idx="4567">
                  <c:v>39.857838999999998</c:v>
                </c:pt>
                <c:pt idx="4568">
                  <c:v>39.857481999999997</c:v>
                </c:pt>
                <c:pt idx="4569">
                  <c:v>39.857125000000003</c:v>
                </c:pt>
                <c:pt idx="4570">
                  <c:v>39.856769</c:v>
                </c:pt>
                <c:pt idx="4571">
                  <c:v>39.856414000000001</c:v>
                </c:pt>
                <c:pt idx="4572">
                  <c:v>39.856059000000002</c:v>
                </c:pt>
                <c:pt idx="4573">
                  <c:v>39.855704000000003</c:v>
                </c:pt>
                <c:pt idx="4574">
                  <c:v>39.855350000000001</c:v>
                </c:pt>
                <c:pt idx="4575">
                  <c:v>39.854996</c:v>
                </c:pt>
                <c:pt idx="4576">
                  <c:v>39.854643000000003</c:v>
                </c:pt>
                <c:pt idx="4577">
                  <c:v>39.854291000000003</c:v>
                </c:pt>
                <c:pt idx="4578">
                  <c:v>39.853937999999999</c:v>
                </c:pt>
                <c:pt idx="4579">
                  <c:v>39.853586</c:v>
                </c:pt>
                <c:pt idx="4580">
                  <c:v>39.853234999999998</c:v>
                </c:pt>
                <c:pt idx="4581">
                  <c:v>39.852884000000003</c:v>
                </c:pt>
                <c:pt idx="4582">
                  <c:v>39.852533999999999</c:v>
                </c:pt>
                <c:pt idx="4583">
                  <c:v>39.852184000000001</c:v>
                </c:pt>
                <c:pt idx="4584">
                  <c:v>39.851833999999997</c:v>
                </c:pt>
                <c:pt idx="4585">
                  <c:v>39.851484999999997</c:v>
                </c:pt>
                <c:pt idx="4586">
                  <c:v>39.851135999999997</c:v>
                </c:pt>
                <c:pt idx="4587">
                  <c:v>39.850788000000001</c:v>
                </c:pt>
                <c:pt idx="4588">
                  <c:v>39.850439999999999</c:v>
                </c:pt>
                <c:pt idx="4589">
                  <c:v>39.850093000000001</c:v>
                </c:pt>
                <c:pt idx="4590">
                  <c:v>39.849746000000003</c:v>
                </c:pt>
                <c:pt idx="4591">
                  <c:v>39.849400000000003</c:v>
                </c:pt>
                <c:pt idx="4592">
                  <c:v>39.849054000000002</c:v>
                </c:pt>
                <c:pt idx="4593">
                  <c:v>39.848708000000002</c:v>
                </c:pt>
                <c:pt idx="4594">
                  <c:v>39.848362999999999</c:v>
                </c:pt>
                <c:pt idx="4595">
                  <c:v>39.848019000000001</c:v>
                </c:pt>
                <c:pt idx="4596">
                  <c:v>39.847675000000002</c:v>
                </c:pt>
                <c:pt idx="4597">
                  <c:v>39.847330999999997</c:v>
                </c:pt>
                <c:pt idx="4598">
                  <c:v>39.846988000000003</c:v>
                </c:pt>
                <c:pt idx="4599">
                  <c:v>39.846645000000002</c:v>
                </c:pt>
                <c:pt idx="4600">
                  <c:v>39.846302999999999</c:v>
                </c:pt>
                <c:pt idx="4601">
                  <c:v>39.845961000000003</c:v>
                </c:pt>
                <c:pt idx="4602">
                  <c:v>39.845618999999999</c:v>
                </c:pt>
                <c:pt idx="4603">
                  <c:v>39.845278</c:v>
                </c:pt>
                <c:pt idx="4604">
                  <c:v>39.844937999999999</c:v>
                </c:pt>
                <c:pt idx="4605">
                  <c:v>39.844597999999998</c:v>
                </c:pt>
                <c:pt idx="4606">
                  <c:v>39.844258000000004</c:v>
                </c:pt>
                <c:pt idx="4607">
                  <c:v>39.843919</c:v>
                </c:pt>
                <c:pt idx="4608">
                  <c:v>39.843580000000003</c:v>
                </c:pt>
                <c:pt idx="4609">
                  <c:v>39.843241999999996</c:v>
                </c:pt>
                <c:pt idx="4610">
                  <c:v>39.842903999999997</c:v>
                </c:pt>
                <c:pt idx="4611">
                  <c:v>39.842565999999998</c:v>
                </c:pt>
                <c:pt idx="4612">
                  <c:v>39.842229000000003</c:v>
                </c:pt>
                <c:pt idx="4613">
                  <c:v>39.841892999999999</c:v>
                </c:pt>
                <c:pt idx="4614">
                  <c:v>39.841557000000002</c:v>
                </c:pt>
                <c:pt idx="4615">
                  <c:v>39.841220999999997</c:v>
                </c:pt>
                <c:pt idx="4616">
                  <c:v>39.840885999999998</c:v>
                </c:pt>
                <c:pt idx="4617">
                  <c:v>39.840550999999998</c:v>
                </c:pt>
                <c:pt idx="4618">
                  <c:v>39.840217000000003</c:v>
                </c:pt>
                <c:pt idx="4619">
                  <c:v>39.839883</c:v>
                </c:pt>
                <c:pt idx="4620">
                  <c:v>39.839548999999998</c:v>
                </c:pt>
                <c:pt idx="4621">
                  <c:v>39.839216</c:v>
                </c:pt>
                <c:pt idx="4622">
                  <c:v>39.838884</c:v>
                </c:pt>
                <c:pt idx="4623">
                  <c:v>39.838552</c:v>
                </c:pt>
                <c:pt idx="4624">
                  <c:v>39.83822</c:v>
                </c:pt>
                <c:pt idx="4625">
                  <c:v>39.837888999999997</c:v>
                </c:pt>
                <c:pt idx="4626">
                  <c:v>39.837558000000001</c:v>
                </c:pt>
                <c:pt idx="4627">
                  <c:v>39.837228000000003</c:v>
                </c:pt>
                <c:pt idx="4628">
                  <c:v>39.836897999999998</c:v>
                </c:pt>
                <c:pt idx="4629">
                  <c:v>39.836568</c:v>
                </c:pt>
                <c:pt idx="4630">
                  <c:v>39.836238999999999</c:v>
                </c:pt>
                <c:pt idx="4631">
                  <c:v>39.835911000000003</c:v>
                </c:pt>
                <c:pt idx="4632">
                  <c:v>39.835583</c:v>
                </c:pt>
                <c:pt idx="4633">
                  <c:v>39.835254999999997</c:v>
                </c:pt>
                <c:pt idx="4634">
                  <c:v>39.834927999999998</c:v>
                </c:pt>
                <c:pt idx="4635">
                  <c:v>39.834600999999999</c:v>
                </c:pt>
                <c:pt idx="4636">
                  <c:v>39.834274000000001</c:v>
                </c:pt>
                <c:pt idx="4637">
                  <c:v>39.833947999999999</c:v>
                </c:pt>
                <c:pt idx="4638">
                  <c:v>39.833623000000003</c:v>
                </c:pt>
                <c:pt idx="4639">
                  <c:v>39.833297999999999</c:v>
                </c:pt>
                <c:pt idx="4640">
                  <c:v>39.832973000000003</c:v>
                </c:pt>
                <c:pt idx="4641">
                  <c:v>39.832649000000004</c:v>
                </c:pt>
                <c:pt idx="4642">
                  <c:v>39.832324999999997</c:v>
                </c:pt>
                <c:pt idx="4643">
                  <c:v>39.832002000000003</c:v>
                </c:pt>
                <c:pt idx="4644">
                  <c:v>39.831679000000001</c:v>
                </c:pt>
                <c:pt idx="4645">
                  <c:v>39.831356</c:v>
                </c:pt>
                <c:pt idx="4646">
                  <c:v>39.831034000000002</c:v>
                </c:pt>
                <c:pt idx="4647">
                  <c:v>39.830713000000003</c:v>
                </c:pt>
                <c:pt idx="4648">
                  <c:v>39.830392000000003</c:v>
                </c:pt>
                <c:pt idx="4649">
                  <c:v>39.830070999999997</c:v>
                </c:pt>
                <c:pt idx="4650">
                  <c:v>39.829749999999997</c:v>
                </c:pt>
                <c:pt idx="4651">
                  <c:v>39.829431</c:v>
                </c:pt>
                <c:pt idx="4652">
                  <c:v>39.829110999999997</c:v>
                </c:pt>
                <c:pt idx="4653">
                  <c:v>39.828792</c:v>
                </c:pt>
                <c:pt idx="4654">
                  <c:v>39.828473000000002</c:v>
                </c:pt>
                <c:pt idx="4655">
                  <c:v>39.828155000000002</c:v>
                </c:pt>
                <c:pt idx="4656">
                  <c:v>39.827838</c:v>
                </c:pt>
                <c:pt idx="4657">
                  <c:v>39.82752</c:v>
                </c:pt>
                <c:pt idx="4658">
                  <c:v>39.827202999999997</c:v>
                </c:pt>
                <c:pt idx="4659">
                  <c:v>39.826886999999999</c:v>
                </c:pt>
                <c:pt idx="4660">
                  <c:v>39.826571000000001</c:v>
                </c:pt>
                <c:pt idx="4661">
                  <c:v>39.826255000000003</c:v>
                </c:pt>
                <c:pt idx="4662">
                  <c:v>39.825940000000003</c:v>
                </c:pt>
                <c:pt idx="4663">
                  <c:v>39.825626</c:v>
                </c:pt>
                <c:pt idx="4664">
                  <c:v>39.825310999999999</c:v>
                </c:pt>
                <c:pt idx="4665">
                  <c:v>39.824997000000003</c:v>
                </c:pt>
                <c:pt idx="4666">
                  <c:v>39.824683999999998</c:v>
                </c:pt>
                <c:pt idx="4667">
                  <c:v>39.824370999999999</c:v>
                </c:pt>
                <c:pt idx="4668">
                  <c:v>39.824058000000001</c:v>
                </c:pt>
                <c:pt idx="4669">
                  <c:v>39.823746</c:v>
                </c:pt>
                <c:pt idx="4670">
                  <c:v>39.823433999999999</c:v>
                </c:pt>
                <c:pt idx="4671">
                  <c:v>39.823123000000002</c:v>
                </c:pt>
                <c:pt idx="4672">
                  <c:v>39.822811999999999</c:v>
                </c:pt>
                <c:pt idx="4673">
                  <c:v>39.822502</c:v>
                </c:pt>
                <c:pt idx="4674">
                  <c:v>39.822192000000001</c:v>
                </c:pt>
                <c:pt idx="4675">
                  <c:v>39.821882000000002</c:v>
                </c:pt>
                <c:pt idx="4676">
                  <c:v>39.821573000000001</c:v>
                </c:pt>
                <c:pt idx="4677">
                  <c:v>39.821263999999999</c:v>
                </c:pt>
                <c:pt idx="4678">
                  <c:v>39.820956000000002</c:v>
                </c:pt>
                <c:pt idx="4679">
                  <c:v>39.820647999999998</c:v>
                </c:pt>
                <c:pt idx="4680">
                  <c:v>39.820340000000002</c:v>
                </c:pt>
                <c:pt idx="4681">
                  <c:v>39.820033000000002</c:v>
                </c:pt>
                <c:pt idx="4682">
                  <c:v>39.819727</c:v>
                </c:pt>
                <c:pt idx="4683">
                  <c:v>39.819420000000001</c:v>
                </c:pt>
                <c:pt idx="4684">
                  <c:v>39.819114999999996</c:v>
                </c:pt>
                <c:pt idx="4685">
                  <c:v>39.818809000000002</c:v>
                </c:pt>
                <c:pt idx="4686">
                  <c:v>39.818503999999997</c:v>
                </c:pt>
                <c:pt idx="4687">
                  <c:v>39.818199999999997</c:v>
                </c:pt>
                <c:pt idx="4688">
                  <c:v>39.817895</c:v>
                </c:pt>
                <c:pt idx="4689">
                  <c:v>39.817591999999998</c:v>
                </c:pt>
                <c:pt idx="4690">
                  <c:v>39.817287999999998</c:v>
                </c:pt>
                <c:pt idx="4691">
                  <c:v>39.816986</c:v>
                </c:pt>
                <c:pt idx="4692">
                  <c:v>39.816682999999998</c:v>
                </c:pt>
                <c:pt idx="4693">
                  <c:v>39.816381</c:v>
                </c:pt>
                <c:pt idx="4694">
                  <c:v>39.816079000000002</c:v>
                </c:pt>
                <c:pt idx="4695">
                  <c:v>39.815778000000002</c:v>
                </c:pt>
                <c:pt idx="4696">
                  <c:v>39.815477000000001</c:v>
                </c:pt>
                <c:pt idx="4697">
                  <c:v>39.815176999999998</c:v>
                </c:pt>
                <c:pt idx="4698">
                  <c:v>39.814877000000003</c:v>
                </c:pt>
                <c:pt idx="4699">
                  <c:v>39.814577</c:v>
                </c:pt>
                <c:pt idx="4700">
                  <c:v>39.814278000000002</c:v>
                </c:pt>
                <c:pt idx="4701">
                  <c:v>39.813980000000001</c:v>
                </c:pt>
                <c:pt idx="4702">
                  <c:v>39.813681000000003</c:v>
                </c:pt>
                <c:pt idx="4703">
                  <c:v>39.813383000000002</c:v>
                </c:pt>
                <c:pt idx="4704">
                  <c:v>39.813085999999998</c:v>
                </c:pt>
                <c:pt idx="4705">
                  <c:v>39.812789000000002</c:v>
                </c:pt>
                <c:pt idx="4706">
                  <c:v>39.812491999999999</c:v>
                </c:pt>
                <c:pt idx="4707">
                  <c:v>39.812196</c:v>
                </c:pt>
                <c:pt idx="4708">
                  <c:v>39.811900000000001</c:v>
                </c:pt>
                <c:pt idx="4709">
                  <c:v>39.811605</c:v>
                </c:pt>
                <c:pt idx="4710">
                  <c:v>39.811309999999999</c:v>
                </c:pt>
                <c:pt idx="4711">
                  <c:v>39.811014999999998</c:v>
                </c:pt>
                <c:pt idx="4712">
                  <c:v>39.810721000000001</c:v>
                </c:pt>
                <c:pt idx="4713">
                  <c:v>39.810426999999997</c:v>
                </c:pt>
                <c:pt idx="4714">
                  <c:v>39.810133999999998</c:v>
                </c:pt>
                <c:pt idx="4715">
                  <c:v>39.809840999999999</c:v>
                </c:pt>
                <c:pt idx="4716">
                  <c:v>39.809547999999999</c:v>
                </c:pt>
                <c:pt idx="4717">
                  <c:v>39.809255999999998</c:v>
                </c:pt>
                <c:pt idx="4718">
                  <c:v>39.808964000000003</c:v>
                </c:pt>
                <c:pt idx="4719">
                  <c:v>39.808672999999999</c:v>
                </c:pt>
                <c:pt idx="4720">
                  <c:v>39.808382000000002</c:v>
                </c:pt>
                <c:pt idx="4721">
                  <c:v>39.808092000000002</c:v>
                </c:pt>
                <c:pt idx="4722">
                  <c:v>39.807800999999998</c:v>
                </c:pt>
                <c:pt idx="4723">
                  <c:v>39.807512000000003</c:v>
                </c:pt>
                <c:pt idx="4724">
                  <c:v>39.807222000000003</c:v>
                </c:pt>
                <c:pt idx="4725">
                  <c:v>39.806933999999998</c:v>
                </c:pt>
                <c:pt idx="4726">
                  <c:v>39.806645000000003</c:v>
                </c:pt>
                <c:pt idx="4727">
                  <c:v>39.806356999999998</c:v>
                </c:pt>
                <c:pt idx="4728">
                  <c:v>39.806069000000001</c:v>
                </c:pt>
                <c:pt idx="4729">
                  <c:v>39.805782000000001</c:v>
                </c:pt>
                <c:pt idx="4730">
                  <c:v>39.805495000000001</c:v>
                </c:pt>
                <c:pt idx="4731">
                  <c:v>39.805208999999998</c:v>
                </c:pt>
                <c:pt idx="4732">
                  <c:v>39.804923000000002</c:v>
                </c:pt>
                <c:pt idx="4733">
                  <c:v>39.804637</c:v>
                </c:pt>
                <c:pt idx="4734">
                  <c:v>39.804352000000002</c:v>
                </c:pt>
                <c:pt idx="4735">
                  <c:v>39.804067000000003</c:v>
                </c:pt>
                <c:pt idx="4736">
                  <c:v>39.803781999999998</c:v>
                </c:pt>
                <c:pt idx="4737">
                  <c:v>39.803497999999998</c:v>
                </c:pt>
                <c:pt idx="4738">
                  <c:v>39.803215000000002</c:v>
                </c:pt>
                <c:pt idx="4739">
                  <c:v>39.802931000000001</c:v>
                </c:pt>
                <c:pt idx="4740">
                  <c:v>39.802649000000002</c:v>
                </c:pt>
                <c:pt idx="4741">
                  <c:v>39.802365999999999</c:v>
                </c:pt>
                <c:pt idx="4742">
                  <c:v>39.802084000000001</c:v>
                </c:pt>
                <c:pt idx="4743">
                  <c:v>39.801802000000002</c:v>
                </c:pt>
                <c:pt idx="4744">
                  <c:v>39.801521000000001</c:v>
                </c:pt>
                <c:pt idx="4745">
                  <c:v>39.80124</c:v>
                </c:pt>
                <c:pt idx="4746">
                  <c:v>39.800960000000003</c:v>
                </c:pt>
                <c:pt idx="4747">
                  <c:v>39.80068</c:v>
                </c:pt>
                <c:pt idx="4748">
                  <c:v>39.800400000000003</c:v>
                </c:pt>
                <c:pt idx="4749">
                  <c:v>39.800120999999997</c:v>
                </c:pt>
                <c:pt idx="4750">
                  <c:v>39.799841999999998</c:v>
                </c:pt>
                <c:pt idx="4751">
                  <c:v>39.799562999999999</c:v>
                </c:pt>
                <c:pt idx="4752">
                  <c:v>39.799284999999998</c:v>
                </c:pt>
                <c:pt idx="4753">
                  <c:v>39.799008000000001</c:v>
                </c:pt>
                <c:pt idx="4754">
                  <c:v>39.798729999999999</c:v>
                </c:pt>
                <c:pt idx="4755">
                  <c:v>39.798453000000002</c:v>
                </c:pt>
                <c:pt idx="4756">
                  <c:v>39.798177000000003</c:v>
                </c:pt>
                <c:pt idx="4757">
                  <c:v>39.797901000000003</c:v>
                </c:pt>
                <c:pt idx="4758">
                  <c:v>39.797624999999996</c:v>
                </c:pt>
                <c:pt idx="4759">
                  <c:v>39.797350000000002</c:v>
                </c:pt>
                <c:pt idx="4760">
                  <c:v>39.797075</c:v>
                </c:pt>
                <c:pt idx="4761">
                  <c:v>39.796799999999998</c:v>
                </c:pt>
                <c:pt idx="4762">
                  <c:v>39.796526</c:v>
                </c:pt>
                <c:pt idx="4763">
                  <c:v>39.796252000000003</c:v>
                </c:pt>
                <c:pt idx="4764">
                  <c:v>39.795979000000003</c:v>
                </c:pt>
                <c:pt idx="4765">
                  <c:v>39.795706000000003</c:v>
                </c:pt>
                <c:pt idx="4766">
                  <c:v>39.795433000000003</c:v>
                </c:pt>
                <c:pt idx="4767">
                  <c:v>39.795161</c:v>
                </c:pt>
                <c:pt idx="4768">
                  <c:v>39.794888999999998</c:v>
                </c:pt>
                <c:pt idx="4769">
                  <c:v>39.794618</c:v>
                </c:pt>
                <c:pt idx="4770">
                  <c:v>39.794347000000002</c:v>
                </c:pt>
                <c:pt idx="4771">
                  <c:v>39.794075999999997</c:v>
                </c:pt>
                <c:pt idx="4772">
                  <c:v>39.793805999999996</c:v>
                </c:pt>
                <c:pt idx="4773">
                  <c:v>39.793536000000003</c:v>
                </c:pt>
                <c:pt idx="4774">
                  <c:v>39.793267</c:v>
                </c:pt>
                <c:pt idx="4775">
                  <c:v>39.792997999999997</c:v>
                </c:pt>
                <c:pt idx="4776">
                  <c:v>39.792729000000001</c:v>
                </c:pt>
                <c:pt idx="4777">
                  <c:v>39.792461000000003</c:v>
                </c:pt>
                <c:pt idx="4778">
                  <c:v>39.792192999999997</c:v>
                </c:pt>
                <c:pt idx="4779">
                  <c:v>39.791924999999999</c:v>
                </c:pt>
                <c:pt idx="4780">
                  <c:v>39.791657999999998</c:v>
                </c:pt>
                <c:pt idx="4781">
                  <c:v>39.791390999999997</c:v>
                </c:pt>
                <c:pt idx="4782">
                  <c:v>39.791125000000001</c:v>
                </c:pt>
                <c:pt idx="4783">
                  <c:v>39.790858999999998</c:v>
                </c:pt>
                <c:pt idx="4784">
                  <c:v>39.790593000000001</c:v>
                </c:pt>
                <c:pt idx="4785">
                  <c:v>39.790328000000002</c:v>
                </c:pt>
                <c:pt idx="4786">
                  <c:v>39.790063000000004</c:v>
                </c:pt>
                <c:pt idx="4787">
                  <c:v>39.789797999999998</c:v>
                </c:pt>
                <c:pt idx="4788">
                  <c:v>39.789534000000003</c:v>
                </c:pt>
                <c:pt idx="4789">
                  <c:v>39.789270999999999</c:v>
                </c:pt>
                <c:pt idx="4790">
                  <c:v>39.789006999999998</c:v>
                </c:pt>
                <c:pt idx="4791">
                  <c:v>39.788744000000001</c:v>
                </c:pt>
                <c:pt idx="4792">
                  <c:v>39.788482000000002</c:v>
                </c:pt>
                <c:pt idx="4793">
                  <c:v>39.788218999999998</c:v>
                </c:pt>
                <c:pt idx="4794">
                  <c:v>39.787958000000003</c:v>
                </c:pt>
                <c:pt idx="4795">
                  <c:v>39.787695999999997</c:v>
                </c:pt>
                <c:pt idx="4796">
                  <c:v>39.787435000000002</c:v>
                </c:pt>
                <c:pt idx="4797">
                  <c:v>39.787174</c:v>
                </c:pt>
                <c:pt idx="4798">
                  <c:v>39.786914000000003</c:v>
                </c:pt>
                <c:pt idx="4799">
                  <c:v>39.786653999999999</c:v>
                </c:pt>
                <c:pt idx="4800">
                  <c:v>39.786394999999999</c:v>
                </c:pt>
                <c:pt idx="4801">
                  <c:v>39.786135000000002</c:v>
                </c:pt>
                <c:pt idx="4802">
                  <c:v>39.785876999999999</c:v>
                </c:pt>
                <c:pt idx="4803">
                  <c:v>39.785617999999999</c:v>
                </c:pt>
                <c:pt idx="4804">
                  <c:v>39.785359999999997</c:v>
                </c:pt>
                <c:pt idx="4805">
                  <c:v>39.785102000000002</c:v>
                </c:pt>
                <c:pt idx="4806">
                  <c:v>39.784844999999997</c:v>
                </c:pt>
                <c:pt idx="4807">
                  <c:v>39.784587999999999</c:v>
                </c:pt>
                <c:pt idx="4808">
                  <c:v>39.784331000000002</c:v>
                </c:pt>
                <c:pt idx="4809">
                  <c:v>39.784075000000001</c:v>
                </c:pt>
                <c:pt idx="4810">
                  <c:v>39.783819000000001</c:v>
                </c:pt>
                <c:pt idx="4811">
                  <c:v>39.783563999999998</c:v>
                </c:pt>
                <c:pt idx="4812">
                  <c:v>39.783309000000003</c:v>
                </c:pt>
                <c:pt idx="4813">
                  <c:v>39.783054</c:v>
                </c:pt>
                <c:pt idx="4814">
                  <c:v>39.782800000000002</c:v>
                </c:pt>
                <c:pt idx="4815">
                  <c:v>39.782546000000004</c:v>
                </c:pt>
                <c:pt idx="4816">
                  <c:v>39.782291999999998</c:v>
                </c:pt>
                <c:pt idx="4817">
                  <c:v>39.782038999999997</c:v>
                </c:pt>
                <c:pt idx="4818">
                  <c:v>39.781785999999997</c:v>
                </c:pt>
                <c:pt idx="4819">
                  <c:v>39.781534000000001</c:v>
                </c:pt>
                <c:pt idx="4820">
                  <c:v>39.781281999999997</c:v>
                </c:pt>
                <c:pt idx="4821">
                  <c:v>39.781030000000001</c:v>
                </c:pt>
                <c:pt idx="4822">
                  <c:v>39.780777999999998</c:v>
                </c:pt>
                <c:pt idx="4823">
                  <c:v>39.780526999999999</c:v>
                </c:pt>
                <c:pt idx="4824">
                  <c:v>39.780276999999998</c:v>
                </c:pt>
                <c:pt idx="4825">
                  <c:v>39.780026999999997</c:v>
                </c:pt>
                <c:pt idx="4826">
                  <c:v>39.779777000000003</c:v>
                </c:pt>
                <c:pt idx="4827">
                  <c:v>39.779527000000002</c:v>
                </c:pt>
                <c:pt idx="4828">
                  <c:v>39.779277999999998</c:v>
                </c:pt>
                <c:pt idx="4829">
                  <c:v>39.779029000000001</c:v>
                </c:pt>
                <c:pt idx="4830">
                  <c:v>39.778781000000002</c:v>
                </c:pt>
                <c:pt idx="4831">
                  <c:v>39.778531999999998</c:v>
                </c:pt>
                <c:pt idx="4832">
                  <c:v>39.778284999999997</c:v>
                </c:pt>
                <c:pt idx="4833">
                  <c:v>39.778036999999998</c:v>
                </c:pt>
                <c:pt idx="4834">
                  <c:v>39.777790000000003</c:v>
                </c:pt>
                <c:pt idx="4835">
                  <c:v>39.777543999999999</c:v>
                </c:pt>
                <c:pt idx="4836">
                  <c:v>39.777296999999997</c:v>
                </c:pt>
                <c:pt idx="4837">
                  <c:v>39.777051999999998</c:v>
                </c:pt>
                <c:pt idx="4838">
                  <c:v>39.776806000000001</c:v>
                </c:pt>
                <c:pt idx="4839">
                  <c:v>39.776561000000001</c:v>
                </c:pt>
                <c:pt idx="4840">
                  <c:v>39.776316000000001</c:v>
                </c:pt>
                <c:pt idx="4841">
                  <c:v>39.776071000000002</c:v>
                </c:pt>
                <c:pt idx="4842">
                  <c:v>39.775827</c:v>
                </c:pt>
                <c:pt idx="4843">
                  <c:v>39.775584000000002</c:v>
                </c:pt>
                <c:pt idx="4844">
                  <c:v>39.77534</c:v>
                </c:pt>
                <c:pt idx="4845">
                  <c:v>39.775097000000002</c:v>
                </c:pt>
                <c:pt idx="4846">
                  <c:v>39.774855000000002</c:v>
                </c:pt>
                <c:pt idx="4847">
                  <c:v>39.774611999999998</c:v>
                </c:pt>
                <c:pt idx="4848">
                  <c:v>39.774369999999998</c:v>
                </c:pt>
                <c:pt idx="4849">
                  <c:v>39.774129000000002</c:v>
                </c:pt>
                <c:pt idx="4850">
                  <c:v>39.773887000000002</c:v>
                </c:pt>
                <c:pt idx="4851">
                  <c:v>39.773645999999999</c:v>
                </c:pt>
                <c:pt idx="4852">
                  <c:v>39.773406000000001</c:v>
                </c:pt>
                <c:pt idx="4853">
                  <c:v>39.773166000000003</c:v>
                </c:pt>
                <c:pt idx="4854">
                  <c:v>39.772925999999998</c:v>
                </c:pt>
                <c:pt idx="4855">
                  <c:v>39.772686</c:v>
                </c:pt>
                <c:pt idx="4856">
                  <c:v>39.772447</c:v>
                </c:pt>
                <c:pt idx="4857">
                  <c:v>39.772208999999997</c:v>
                </c:pt>
                <c:pt idx="4858">
                  <c:v>39.771970000000003</c:v>
                </c:pt>
                <c:pt idx="4859">
                  <c:v>39.771732</c:v>
                </c:pt>
                <c:pt idx="4860">
                  <c:v>39.771493999999997</c:v>
                </c:pt>
                <c:pt idx="4861">
                  <c:v>39.771256999999999</c:v>
                </c:pt>
                <c:pt idx="4862">
                  <c:v>39.77102</c:v>
                </c:pt>
                <c:pt idx="4863">
                  <c:v>39.770783000000002</c:v>
                </c:pt>
                <c:pt idx="4864">
                  <c:v>39.770547000000001</c:v>
                </c:pt>
                <c:pt idx="4865">
                  <c:v>39.770311</c:v>
                </c:pt>
                <c:pt idx="4866">
                  <c:v>39.770076000000003</c:v>
                </c:pt>
                <c:pt idx="4867">
                  <c:v>39.769840000000002</c:v>
                </c:pt>
                <c:pt idx="4868">
                  <c:v>39.769604999999999</c:v>
                </c:pt>
                <c:pt idx="4869">
                  <c:v>39.769371</c:v>
                </c:pt>
                <c:pt idx="4870">
                  <c:v>39.769137000000001</c:v>
                </c:pt>
                <c:pt idx="4871">
                  <c:v>39.768903000000002</c:v>
                </c:pt>
                <c:pt idx="4872">
                  <c:v>39.768669000000003</c:v>
                </c:pt>
                <c:pt idx="4873">
                  <c:v>39.768436000000001</c:v>
                </c:pt>
                <c:pt idx="4874">
                  <c:v>39.768203</c:v>
                </c:pt>
                <c:pt idx="4875">
                  <c:v>39.767971000000003</c:v>
                </c:pt>
                <c:pt idx="4876">
                  <c:v>39.767738999999999</c:v>
                </c:pt>
                <c:pt idx="4877">
                  <c:v>39.767507000000002</c:v>
                </c:pt>
                <c:pt idx="4878">
                  <c:v>39.767274999999998</c:v>
                </c:pt>
                <c:pt idx="4879">
                  <c:v>39.767043999999999</c:v>
                </c:pt>
                <c:pt idx="4880">
                  <c:v>39.766813999999997</c:v>
                </c:pt>
                <c:pt idx="4881">
                  <c:v>39.766582999999997</c:v>
                </c:pt>
                <c:pt idx="4882">
                  <c:v>39.766353000000002</c:v>
                </c:pt>
                <c:pt idx="4883">
                  <c:v>39.766123</c:v>
                </c:pt>
                <c:pt idx="4884">
                  <c:v>39.765894000000003</c:v>
                </c:pt>
                <c:pt idx="4885">
                  <c:v>39.765664999999998</c:v>
                </c:pt>
                <c:pt idx="4886">
                  <c:v>39.765436000000001</c:v>
                </c:pt>
                <c:pt idx="4887">
                  <c:v>39.765208000000001</c:v>
                </c:pt>
                <c:pt idx="4888">
                  <c:v>39.764980000000001</c:v>
                </c:pt>
                <c:pt idx="4889">
                  <c:v>39.764752000000001</c:v>
                </c:pt>
                <c:pt idx="4890">
                  <c:v>39.764524999999999</c:v>
                </c:pt>
                <c:pt idx="4891">
                  <c:v>39.764297999999997</c:v>
                </c:pt>
                <c:pt idx="4892">
                  <c:v>39.764071000000001</c:v>
                </c:pt>
                <c:pt idx="4893">
                  <c:v>39.763845000000003</c:v>
                </c:pt>
                <c:pt idx="4894">
                  <c:v>39.763618999999998</c:v>
                </c:pt>
                <c:pt idx="4895">
                  <c:v>39.763393000000001</c:v>
                </c:pt>
                <c:pt idx="4896">
                  <c:v>39.763168</c:v>
                </c:pt>
                <c:pt idx="4897">
                  <c:v>39.762943</c:v>
                </c:pt>
                <c:pt idx="4898">
                  <c:v>39.762718999999997</c:v>
                </c:pt>
                <c:pt idx="4899">
                  <c:v>39.762493999999997</c:v>
                </c:pt>
                <c:pt idx="4900">
                  <c:v>39.762270000000001</c:v>
                </c:pt>
                <c:pt idx="4901">
                  <c:v>39.762047000000003</c:v>
                </c:pt>
                <c:pt idx="4902">
                  <c:v>39.761823999999997</c:v>
                </c:pt>
                <c:pt idx="4903">
                  <c:v>39.761600999999999</c:v>
                </c:pt>
                <c:pt idx="4904">
                  <c:v>39.761378000000001</c:v>
                </c:pt>
                <c:pt idx="4905">
                  <c:v>39.761156</c:v>
                </c:pt>
                <c:pt idx="4906">
                  <c:v>39.760933999999999</c:v>
                </c:pt>
                <c:pt idx="4907">
                  <c:v>39.760711999999998</c:v>
                </c:pt>
                <c:pt idx="4908">
                  <c:v>39.760491000000002</c:v>
                </c:pt>
                <c:pt idx="4909">
                  <c:v>39.760269999999998</c:v>
                </c:pt>
                <c:pt idx="4910">
                  <c:v>39.760049000000002</c:v>
                </c:pt>
                <c:pt idx="4911">
                  <c:v>39.759829000000003</c:v>
                </c:pt>
                <c:pt idx="4912">
                  <c:v>39.759608999999998</c:v>
                </c:pt>
                <c:pt idx="4913">
                  <c:v>39.759390000000003</c:v>
                </c:pt>
                <c:pt idx="4914">
                  <c:v>39.759169999999997</c:v>
                </c:pt>
                <c:pt idx="4915">
                  <c:v>39.758951000000003</c:v>
                </c:pt>
                <c:pt idx="4916">
                  <c:v>39.758732999999999</c:v>
                </c:pt>
                <c:pt idx="4917">
                  <c:v>39.758513999999998</c:v>
                </c:pt>
                <c:pt idx="4918">
                  <c:v>39.758296000000001</c:v>
                </c:pt>
                <c:pt idx="4919">
                  <c:v>39.758079000000002</c:v>
                </c:pt>
                <c:pt idx="4920">
                  <c:v>39.757860999999998</c:v>
                </c:pt>
                <c:pt idx="4921">
                  <c:v>39.757644999999997</c:v>
                </c:pt>
                <c:pt idx="4922">
                  <c:v>39.757427999999997</c:v>
                </c:pt>
                <c:pt idx="4923">
                  <c:v>39.757212000000003</c:v>
                </c:pt>
                <c:pt idx="4924">
                  <c:v>39.756996000000001</c:v>
                </c:pt>
                <c:pt idx="4925">
                  <c:v>39.756779999999999</c:v>
                </c:pt>
                <c:pt idx="4926">
                  <c:v>39.756565000000002</c:v>
                </c:pt>
                <c:pt idx="4927">
                  <c:v>39.756349</c:v>
                </c:pt>
                <c:pt idx="4928">
                  <c:v>39.756135</c:v>
                </c:pt>
                <c:pt idx="4929">
                  <c:v>39.755920000000003</c:v>
                </c:pt>
                <c:pt idx="4930">
                  <c:v>39.755706000000004</c:v>
                </c:pt>
                <c:pt idx="4931">
                  <c:v>39.755493000000001</c:v>
                </c:pt>
                <c:pt idx="4932">
                  <c:v>39.755279000000002</c:v>
                </c:pt>
                <c:pt idx="4933">
                  <c:v>39.755065999999999</c:v>
                </c:pt>
                <c:pt idx="4934">
                  <c:v>39.754852999999997</c:v>
                </c:pt>
                <c:pt idx="4935">
                  <c:v>39.754640999999999</c:v>
                </c:pt>
                <c:pt idx="4936">
                  <c:v>39.754429000000002</c:v>
                </c:pt>
                <c:pt idx="4937">
                  <c:v>39.754216999999997</c:v>
                </c:pt>
                <c:pt idx="4938">
                  <c:v>39.754005999999997</c:v>
                </c:pt>
                <c:pt idx="4939">
                  <c:v>39.753793999999999</c:v>
                </c:pt>
                <c:pt idx="4940">
                  <c:v>39.753583999999996</c:v>
                </c:pt>
                <c:pt idx="4941">
                  <c:v>39.753373000000003</c:v>
                </c:pt>
                <c:pt idx="4942">
                  <c:v>39.753163000000001</c:v>
                </c:pt>
                <c:pt idx="4943">
                  <c:v>39.752952999999998</c:v>
                </c:pt>
                <c:pt idx="4944">
                  <c:v>39.752743000000002</c:v>
                </c:pt>
                <c:pt idx="4945">
                  <c:v>39.752533999999997</c:v>
                </c:pt>
                <c:pt idx="4946">
                  <c:v>39.752324999999999</c:v>
                </c:pt>
                <c:pt idx="4947">
                  <c:v>39.752116999999998</c:v>
                </c:pt>
                <c:pt idx="4948">
                  <c:v>39.751908</c:v>
                </c:pt>
                <c:pt idx="4949">
                  <c:v>39.7517</c:v>
                </c:pt>
                <c:pt idx="4950">
                  <c:v>39.751493000000004</c:v>
                </c:pt>
                <c:pt idx="4951">
                  <c:v>39.751285000000003</c:v>
                </c:pt>
                <c:pt idx="4952">
                  <c:v>39.751078</c:v>
                </c:pt>
                <c:pt idx="4953">
                  <c:v>39.750872000000001</c:v>
                </c:pt>
                <c:pt idx="4954">
                  <c:v>39.750664999999998</c:v>
                </c:pt>
                <c:pt idx="4955">
                  <c:v>39.750458999999999</c:v>
                </c:pt>
                <c:pt idx="4956">
                  <c:v>39.750253000000001</c:v>
                </c:pt>
                <c:pt idx="4957">
                  <c:v>39.750048</c:v>
                </c:pt>
                <c:pt idx="4958">
                  <c:v>39.749842999999998</c:v>
                </c:pt>
                <c:pt idx="4959">
                  <c:v>39.749637999999997</c:v>
                </c:pt>
                <c:pt idx="4960">
                  <c:v>39.749433000000003</c:v>
                </c:pt>
                <c:pt idx="4961">
                  <c:v>39.749229</c:v>
                </c:pt>
                <c:pt idx="4962">
                  <c:v>39.749025000000003</c:v>
                </c:pt>
                <c:pt idx="4963">
                  <c:v>39.748821999999997</c:v>
                </c:pt>
                <c:pt idx="4964">
                  <c:v>39.748618</c:v>
                </c:pt>
                <c:pt idx="4965">
                  <c:v>39.748415000000001</c:v>
                </c:pt>
                <c:pt idx="4966">
                  <c:v>39.748213</c:v>
                </c:pt>
                <c:pt idx="4967">
                  <c:v>39.748010000000001</c:v>
                </c:pt>
                <c:pt idx="4968">
                  <c:v>39.747807999999999</c:v>
                </c:pt>
                <c:pt idx="4969">
                  <c:v>39.747607000000002</c:v>
                </c:pt>
                <c:pt idx="4970">
                  <c:v>39.747405000000001</c:v>
                </c:pt>
                <c:pt idx="4971">
                  <c:v>39.747204000000004</c:v>
                </c:pt>
                <c:pt idx="4972">
                  <c:v>39.747002999999999</c:v>
                </c:pt>
                <c:pt idx="4973">
                  <c:v>39.746803</c:v>
                </c:pt>
                <c:pt idx="4974">
                  <c:v>39.746602000000003</c:v>
                </c:pt>
                <c:pt idx="4975">
                  <c:v>39.746403000000001</c:v>
                </c:pt>
                <c:pt idx="4976">
                  <c:v>39.746203000000001</c:v>
                </c:pt>
                <c:pt idx="4977">
                  <c:v>39.746003999999999</c:v>
                </c:pt>
                <c:pt idx="4978">
                  <c:v>39.745804999999997</c:v>
                </c:pt>
                <c:pt idx="4979">
                  <c:v>39.745606000000002</c:v>
                </c:pt>
                <c:pt idx="4980">
                  <c:v>39.745407999999998</c:v>
                </c:pt>
                <c:pt idx="4981">
                  <c:v>39.74521</c:v>
                </c:pt>
                <c:pt idx="4982">
                  <c:v>39.745012000000003</c:v>
                </c:pt>
                <c:pt idx="4983">
                  <c:v>39.744813999999998</c:v>
                </c:pt>
                <c:pt idx="4984">
                  <c:v>39.744616999999998</c:v>
                </c:pt>
                <c:pt idx="4985">
                  <c:v>39.744419999999998</c:v>
                </c:pt>
                <c:pt idx="4986">
                  <c:v>39.744224000000003</c:v>
                </c:pt>
                <c:pt idx="4987">
                  <c:v>39.744027000000003</c:v>
                </c:pt>
                <c:pt idx="4988">
                  <c:v>39.743831</c:v>
                </c:pt>
                <c:pt idx="4989">
                  <c:v>39.743636000000002</c:v>
                </c:pt>
                <c:pt idx="4990">
                  <c:v>39.74344</c:v>
                </c:pt>
                <c:pt idx="4991">
                  <c:v>39.743245000000002</c:v>
                </c:pt>
                <c:pt idx="4992">
                  <c:v>39.743051000000001</c:v>
                </c:pt>
                <c:pt idx="4993">
                  <c:v>39.742856000000003</c:v>
                </c:pt>
                <c:pt idx="4994">
                  <c:v>39.742662000000003</c:v>
                </c:pt>
                <c:pt idx="4995">
                  <c:v>39.742468000000002</c:v>
                </c:pt>
                <c:pt idx="4996">
                  <c:v>39.742274000000002</c:v>
                </c:pt>
                <c:pt idx="4997">
                  <c:v>39.742080999999999</c:v>
                </c:pt>
                <c:pt idx="4998">
                  <c:v>39.741888000000003</c:v>
                </c:pt>
                <c:pt idx="4999">
                  <c:v>39.741695</c:v>
                </c:pt>
                <c:pt idx="5000">
                  <c:v>39.703214000000003</c:v>
                </c:pt>
                <c:pt idx="5001">
                  <c:v>39.675181000000002</c:v>
                </c:pt>
                <c:pt idx="5002">
                  <c:v>39.654530999999999</c:v>
                </c:pt>
                <c:pt idx="5003">
                  <c:v>39.638452000000001</c:v>
                </c:pt>
                <c:pt idx="5004">
                  <c:v>39.624504000000002</c:v>
                </c:pt>
                <c:pt idx="5005">
                  <c:v>39.610644999999998</c:v>
                </c:pt>
                <c:pt idx="5006">
                  <c:v>39.595222</c:v>
                </c:pt>
                <c:pt idx="5007">
                  <c:v>39.576923999999998</c:v>
                </c:pt>
                <c:pt idx="5008">
                  <c:v>39.554741999999997</c:v>
                </c:pt>
                <c:pt idx="5009">
                  <c:v>39.527920999999999</c:v>
                </c:pt>
                <c:pt idx="5010">
                  <c:v>39.495911999999997</c:v>
                </c:pt>
                <c:pt idx="5011">
                  <c:v>39.458337999999998</c:v>
                </c:pt>
                <c:pt idx="5012">
                  <c:v>39.414959000000003</c:v>
                </c:pt>
                <c:pt idx="5013">
                  <c:v>39.365642999999999</c:v>
                </c:pt>
                <c:pt idx="5014">
                  <c:v>39.310344000000001</c:v>
                </c:pt>
                <c:pt idx="5015">
                  <c:v>39.249082000000001</c:v>
                </c:pt>
                <c:pt idx="5016">
                  <c:v>39.181928999999997</c:v>
                </c:pt>
                <c:pt idx="5017">
                  <c:v>39.108994000000003</c:v>
                </c:pt>
                <c:pt idx="5018">
                  <c:v>39.030417</c:v>
                </c:pt>
                <c:pt idx="5019">
                  <c:v>38.946356000000002</c:v>
                </c:pt>
                <c:pt idx="5020">
                  <c:v>38.856985999999999</c:v>
                </c:pt>
                <c:pt idx="5021">
                  <c:v>38.76249</c:v>
                </c:pt>
                <c:pt idx="5022">
                  <c:v>38.663057000000002</c:v>
                </c:pt>
                <c:pt idx="5023">
                  <c:v>38.558877000000003</c:v>
                </c:pt>
                <c:pt idx="5024">
                  <c:v>38.450142999999997</c:v>
                </c:pt>
                <c:pt idx="5025">
                  <c:v>38.337043999999999</c:v>
                </c:pt>
                <c:pt idx="5026">
                  <c:v>38.219768000000002</c:v>
                </c:pt>
                <c:pt idx="5027">
                  <c:v>38.098500000000001</c:v>
                </c:pt>
                <c:pt idx="5028">
                  <c:v>37.973419</c:v>
                </c:pt>
                <c:pt idx="5029">
                  <c:v>37.844701000000001</c:v>
                </c:pt>
                <c:pt idx="5030">
                  <c:v>37.712516999999998</c:v>
                </c:pt>
                <c:pt idx="5031">
                  <c:v>37.577030999999998</c:v>
                </c:pt>
                <c:pt idx="5032">
                  <c:v>37.438406999999998</c:v>
                </c:pt>
                <c:pt idx="5033">
                  <c:v>37.296799</c:v>
                </c:pt>
                <c:pt idx="5034">
                  <c:v>37.152358999999997</c:v>
                </c:pt>
                <c:pt idx="5035">
                  <c:v>37.005235999999996</c:v>
                </c:pt>
                <c:pt idx="5036">
                  <c:v>36.855570999999998</c:v>
                </c:pt>
                <c:pt idx="5037">
                  <c:v>36.703505</c:v>
                </c:pt>
                <c:pt idx="5038">
                  <c:v>36.549173000000003</c:v>
                </c:pt>
                <c:pt idx="5039">
                  <c:v>36.392705999999997</c:v>
                </c:pt>
                <c:pt idx="5040">
                  <c:v>36.234231999999999</c:v>
                </c:pt>
                <c:pt idx="5041">
                  <c:v>36.073875999999998</c:v>
                </c:pt>
                <c:pt idx="5042">
                  <c:v>35.911760999999998</c:v>
                </c:pt>
                <c:pt idx="5043">
                  <c:v>35.748005999999997</c:v>
                </c:pt>
                <c:pt idx="5044">
                  <c:v>35.582725000000003</c:v>
                </c:pt>
                <c:pt idx="5045">
                  <c:v>35.416034000000003</c:v>
                </c:pt>
                <c:pt idx="5046">
                  <c:v>35.248041000000001</c:v>
                </c:pt>
                <c:pt idx="5047">
                  <c:v>35.078856999999999</c:v>
                </c:pt>
                <c:pt idx="5048">
                  <c:v>34.908586</c:v>
                </c:pt>
                <c:pt idx="5049">
                  <c:v>34.737330999999998</c:v>
                </c:pt>
                <c:pt idx="5050">
                  <c:v>34.565193000000001</c:v>
                </c:pt>
                <c:pt idx="5051">
                  <c:v>34.392271000000001</c:v>
                </c:pt>
                <c:pt idx="5052">
                  <c:v>34.218659000000002</c:v>
                </c:pt>
                <c:pt idx="5053">
                  <c:v>34.044452</c:v>
                </c:pt>
                <c:pt idx="5054">
                  <c:v>33.869739000000003</c:v>
                </c:pt>
                <c:pt idx="5055">
                  <c:v>33.694608000000002</c:v>
                </c:pt>
                <c:pt idx="5056">
                  <c:v>33.519145999999999</c:v>
                </c:pt>
                <c:pt idx="5057">
                  <c:v>33.343434000000002</c:v>
                </c:pt>
                <c:pt idx="5058">
                  <c:v>33.167552000000001</c:v>
                </c:pt>
                <c:pt idx="5059">
                  <c:v>32.991576000000002</c:v>
                </c:pt>
                <c:pt idx="5060">
                  <c:v>32.815581999999999</c:v>
                </c:pt>
                <c:pt idx="5061">
                  <c:v>32.639637999999998</c:v>
                </c:pt>
                <c:pt idx="5062">
                  <c:v>32.463813999999999</c:v>
                </c:pt>
                <c:pt idx="5063">
                  <c:v>32.288173999999998</c:v>
                </c:pt>
                <c:pt idx="5064">
                  <c:v>32.112777999999999</c:v>
                </c:pt>
                <c:pt idx="5065">
                  <c:v>31.937684999999998</c:v>
                </c:pt>
                <c:pt idx="5066">
                  <c:v>31.76295</c:v>
                </c:pt>
                <c:pt idx="5067">
                  <c:v>31.588622999999998</c:v>
                </c:pt>
                <c:pt idx="5068">
                  <c:v>31.414753000000001</c:v>
                </c:pt>
                <c:pt idx="5069">
                  <c:v>31.241382999999999</c:v>
                </c:pt>
                <c:pt idx="5070">
                  <c:v>31.068555</c:v>
                </c:pt>
                <c:pt idx="5071">
                  <c:v>30.896305000000002</c:v>
                </c:pt>
                <c:pt idx="5072">
                  <c:v>30.724668000000001</c:v>
                </c:pt>
                <c:pt idx="5073">
                  <c:v>30.553674000000001</c:v>
                </c:pt>
                <c:pt idx="5074">
                  <c:v>30.38335</c:v>
                </c:pt>
                <c:pt idx="5075">
                  <c:v>30.213719000000001</c:v>
                </c:pt>
                <c:pt idx="5076">
                  <c:v>30.044801</c:v>
                </c:pt>
                <c:pt idx="5077">
                  <c:v>29.876612999999999</c:v>
                </c:pt>
                <c:pt idx="5078">
                  <c:v>29.709167999999998</c:v>
                </c:pt>
                <c:pt idx="5079">
                  <c:v>29.542477000000002</c:v>
                </c:pt>
                <c:pt idx="5080">
                  <c:v>29.376546000000001</c:v>
                </c:pt>
                <c:pt idx="5081">
                  <c:v>29.211379999999998</c:v>
                </c:pt>
                <c:pt idx="5082">
                  <c:v>29.046979</c:v>
                </c:pt>
                <c:pt idx="5083">
                  <c:v>28.883341999999999</c:v>
                </c:pt>
                <c:pt idx="5084">
                  <c:v>28.720465000000001</c:v>
                </c:pt>
                <c:pt idx="5085">
                  <c:v>28.558340000000001</c:v>
                </c:pt>
                <c:pt idx="5086">
                  <c:v>28.396958000000001</c:v>
                </c:pt>
                <c:pt idx="5087">
                  <c:v>28.236305999999999</c:v>
                </c:pt>
                <c:pt idx="5088">
                  <c:v>28.076371000000002</c:v>
                </c:pt>
                <c:pt idx="5089">
                  <c:v>27.917135999999999</c:v>
                </c:pt>
                <c:pt idx="5090">
                  <c:v>27.758583000000002</c:v>
                </c:pt>
                <c:pt idx="5091">
                  <c:v>27.600691000000001</c:v>
                </c:pt>
                <c:pt idx="5092">
                  <c:v>27.443438</c:v>
                </c:pt>
                <c:pt idx="5093">
                  <c:v>27.286802000000002</c:v>
                </c:pt>
                <c:pt idx="5094">
                  <c:v>27.130756000000002</c:v>
                </c:pt>
                <c:pt idx="5095">
                  <c:v>26.975275</c:v>
                </c:pt>
                <c:pt idx="5096">
                  <c:v>26.820330999999999</c:v>
                </c:pt>
                <c:pt idx="5097">
                  <c:v>26.665896</c:v>
                </c:pt>
                <c:pt idx="5098">
                  <c:v>26.511939000000002</c:v>
                </c:pt>
                <c:pt idx="5099">
                  <c:v>26.358431</c:v>
                </c:pt>
                <c:pt idx="5100">
                  <c:v>26.205341000000001</c:v>
                </c:pt>
                <c:pt idx="5101">
                  <c:v>26.052637000000001</c:v>
                </c:pt>
                <c:pt idx="5102">
                  <c:v>25.900286000000001</c:v>
                </c:pt>
                <c:pt idx="5103">
                  <c:v>25.748256999999999</c:v>
                </c:pt>
                <c:pt idx="5104">
                  <c:v>25.596516000000001</c:v>
                </c:pt>
                <c:pt idx="5105">
                  <c:v>25.445032000000001</c:v>
                </c:pt>
                <c:pt idx="5106">
                  <c:v>25.293769000000001</c:v>
                </c:pt>
                <c:pt idx="5107">
                  <c:v>25.142696999999998</c:v>
                </c:pt>
                <c:pt idx="5108">
                  <c:v>24.991782000000001</c:v>
                </c:pt>
                <c:pt idx="5109">
                  <c:v>24.840990999999999</c:v>
                </c:pt>
                <c:pt idx="5110">
                  <c:v>24.690293</c:v>
                </c:pt>
                <c:pt idx="5111">
                  <c:v>24.539653999999999</c:v>
                </c:pt>
                <c:pt idx="5112">
                  <c:v>24.389043999999998</c:v>
                </c:pt>
                <c:pt idx="5113">
                  <c:v>24.238430999999999</c:v>
                </c:pt>
                <c:pt idx="5114">
                  <c:v>24.087785</c:v>
                </c:pt>
                <c:pt idx="5115">
                  <c:v>23.937075</c:v>
                </c:pt>
                <c:pt idx="5116">
                  <c:v>23.786273000000001</c:v>
                </c:pt>
                <c:pt idx="5117">
                  <c:v>23.635348</c:v>
                </c:pt>
                <c:pt idx="5118">
                  <c:v>23.484273999999999</c:v>
                </c:pt>
                <c:pt idx="5119">
                  <c:v>23.333023000000001</c:v>
                </c:pt>
                <c:pt idx="5120">
                  <c:v>23.181567000000001</c:v>
                </c:pt>
                <c:pt idx="5121">
                  <c:v>23.029882000000001</c:v>
                </c:pt>
                <c:pt idx="5122">
                  <c:v>22.877942000000001</c:v>
                </c:pt>
                <c:pt idx="5123">
                  <c:v>22.725722999999999</c:v>
                </c:pt>
                <c:pt idx="5124">
                  <c:v>22.573201999999998</c:v>
                </c:pt>
                <c:pt idx="5125">
                  <c:v>22.420355000000001</c:v>
                </c:pt>
                <c:pt idx="5126">
                  <c:v>22.267161000000002</c:v>
                </c:pt>
                <c:pt idx="5127">
                  <c:v>22.113600000000002</c:v>
                </c:pt>
                <c:pt idx="5128">
                  <c:v>21.959651000000001</c:v>
                </c:pt>
                <c:pt idx="5129">
                  <c:v>21.805295000000001</c:v>
                </c:pt>
                <c:pt idx="5130">
                  <c:v>21.650514000000001</c:v>
                </c:pt>
                <c:pt idx="5131">
                  <c:v>21.495290000000001</c:v>
                </c:pt>
                <c:pt idx="5132">
                  <c:v>21.339607000000001</c:v>
                </c:pt>
                <c:pt idx="5133">
                  <c:v>21.183449</c:v>
                </c:pt>
                <c:pt idx="5134">
                  <c:v>21.026802</c:v>
                </c:pt>
                <c:pt idx="5135">
                  <c:v>20.86965</c:v>
                </c:pt>
                <c:pt idx="5136">
                  <c:v>20.711981000000002</c:v>
                </c:pt>
                <c:pt idx="5137">
                  <c:v>20.553782999999999</c:v>
                </c:pt>
                <c:pt idx="5138">
                  <c:v>20.395043000000001</c:v>
                </c:pt>
                <c:pt idx="5139">
                  <c:v>20.235749999999999</c:v>
                </c:pt>
                <c:pt idx="5140">
                  <c:v>20.075894999999999</c:v>
                </c:pt>
                <c:pt idx="5141">
                  <c:v>19.915468000000001</c:v>
                </c:pt>
                <c:pt idx="5142">
                  <c:v>19.754460000000002</c:v>
                </c:pt>
                <c:pt idx="5143">
                  <c:v>19.592863000000001</c:v>
                </c:pt>
                <c:pt idx="5144">
                  <c:v>19.430669999999999</c:v>
                </c:pt>
                <c:pt idx="5145">
                  <c:v>19.267873000000002</c:v>
                </c:pt>
                <c:pt idx="5146">
                  <c:v>19.104467</c:v>
                </c:pt>
                <c:pt idx="5147">
                  <c:v>18.940446000000001</c:v>
                </c:pt>
                <c:pt idx="5148">
                  <c:v>18.775805999999999</c:v>
                </c:pt>
                <c:pt idx="5149">
                  <c:v>18.610541000000001</c:v>
                </c:pt>
                <c:pt idx="5150">
                  <c:v>18.444648000000001</c:v>
                </c:pt>
                <c:pt idx="5151">
                  <c:v>18.278123000000001</c:v>
                </c:pt>
                <c:pt idx="5152">
                  <c:v>18.110965</c:v>
                </c:pt>
                <c:pt idx="5153">
                  <c:v>17.943169000000001</c:v>
                </c:pt>
                <c:pt idx="5154">
                  <c:v>17.774736000000001</c:v>
                </c:pt>
                <c:pt idx="5155">
                  <c:v>17.605661999999999</c:v>
                </c:pt>
                <c:pt idx="5156">
                  <c:v>17.435946999999999</c:v>
                </c:pt>
                <c:pt idx="5157">
                  <c:v>17.265591000000001</c:v>
                </c:pt>
                <c:pt idx="5158">
                  <c:v>17.094591999999999</c:v>
                </c:pt>
                <c:pt idx="5159">
                  <c:v>16.922951999999999</c:v>
                </c:pt>
                <c:pt idx="5160">
                  <c:v>16.75067</c:v>
                </c:pt>
                <c:pt idx="5161">
                  <c:v>16.577748</c:v>
                </c:pt>
                <c:pt idx="5162">
                  <c:v>16.404185999999999</c:v>
                </c:pt>
                <c:pt idx="5163">
                  <c:v>16.229986</c:v>
                </c:pt>
                <c:pt idx="5164">
                  <c:v>16.055147999999999</c:v>
                </c:pt>
                <c:pt idx="5165">
                  <c:v>15.879676</c:v>
                </c:pt>
                <c:pt idx="5166">
                  <c:v>15.703571</c:v>
                </c:pt>
                <c:pt idx="5167">
                  <c:v>15.526833999999999</c:v>
                </c:pt>
                <c:pt idx="5168">
                  <c:v>15.34947</c:v>
                </c:pt>
                <c:pt idx="5169">
                  <c:v>15.171479</c:v>
                </c:pt>
                <c:pt idx="5170">
                  <c:v>14.992865</c:v>
                </c:pt>
                <c:pt idx="5171">
                  <c:v>14.813631000000001</c:v>
                </c:pt>
                <c:pt idx="5172">
                  <c:v>14.633779000000001</c:v>
                </c:pt>
                <c:pt idx="5173">
                  <c:v>14.453314000000001</c:v>
                </c:pt>
                <c:pt idx="5174">
                  <c:v>14.272237000000001</c:v>
                </c:pt>
                <c:pt idx="5175">
                  <c:v>14.090552000000001</c:v>
                </c:pt>
                <c:pt idx="5176">
                  <c:v>13.908264000000001</c:v>
                </c:pt>
                <c:pt idx="5177">
                  <c:v>13.725377</c:v>
                </c:pt>
                <c:pt idx="5178">
                  <c:v>13.541892000000001</c:v>
                </c:pt>
                <c:pt idx="5179">
                  <c:v>13.357816</c:v>
                </c:pt>
                <c:pt idx="5180">
                  <c:v>13.17315</c:v>
                </c:pt>
                <c:pt idx="5181">
                  <c:v>12.987897999999999</c:v>
                </c:pt>
                <c:pt idx="5182">
                  <c:v>12.802061999999999</c:v>
                </c:pt>
                <c:pt idx="5183">
                  <c:v>12.615646999999999</c:v>
                </c:pt>
                <c:pt idx="5184">
                  <c:v>12.428653000000001</c:v>
                </c:pt>
                <c:pt idx="5185">
                  <c:v>12.241085999999999</c:v>
                </c:pt>
                <c:pt idx="5186">
                  <c:v>12.052946</c:v>
                </c:pt>
                <c:pt idx="5187">
                  <c:v>11.864236999999999</c:v>
                </c:pt>
                <c:pt idx="5188">
                  <c:v>11.674962000000001</c:v>
                </c:pt>
                <c:pt idx="5189">
                  <c:v>11.485120999999999</c:v>
                </c:pt>
                <c:pt idx="5190">
                  <c:v>11.294718</c:v>
                </c:pt>
                <c:pt idx="5191">
                  <c:v>11.103755</c:v>
                </c:pt>
                <c:pt idx="5192">
                  <c:v>10.912231999999999</c:v>
                </c:pt>
                <c:pt idx="5193">
                  <c:v>10.720153</c:v>
                </c:pt>
                <c:pt idx="5194">
                  <c:v>10.527517</c:v>
                </c:pt>
                <c:pt idx="5195">
                  <c:v>10.334326000000001</c:v>
                </c:pt>
                <c:pt idx="5196">
                  <c:v>10.140582</c:v>
                </c:pt>
                <c:pt idx="5197">
                  <c:v>9.9462829999999993</c:v>
                </c:pt>
                <c:pt idx="5198">
                  <c:v>9.7514310000000002</c:v>
                </c:pt>
                <c:pt idx="5199">
                  <c:v>9.5560259999999992</c:v>
                </c:pt>
                <c:pt idx="5200">
                  <c:v>9.3600659999999998</c:v>
                </c:pt>
                <c:pt idx="5201">
                  <c:v>9.1635519999999993</c:v>
                </c:pt>
                <c:pt idx="5202">
                  <c:v>8.9664809999999999</c:v>
                </c:pt>
                <c:pt idx="5203">
                  <c:v>8.768853</c:v>
                </c:pt>
                <c:pt idx="5204">
                  <c:v>8.570665</c:v>
                </c:pt>
                <c:pt idx="5205">
                  <c:v>8.3719160000000006</c:v>
                </c:pt>
                <c:pt idx="5206">
                  <c:v>8.1726010000000002</c:v>
                </c:pt>
                <c:pt idx="5207">
                  <c:v>7.9727180000000004</c:v>
                </c:pt>
                <c:pt idx="5208">
                  <c:v>7.7722639999999998</c:v>
                </c:pt>
                <c:pt idx="5209">
                  <c:v>7.5712320000000002</c:v>
                </c:pt>
                <c:pt idx="5210">
                  <c:v>7.3696200000000003</c:v>
                </c:pt>
                <c:pt idx="5211">
                  <c:v>7.1674199999999999</c:v>
                </c:pt>
                <c:pt idx="5212">
                  <c:v>6.9646280000000003</c:v>
                </c:pt>
                <c:pt idx="5213">
                  <c:v>6.7612370000000004</c:v>
                </c:pt>
                <c:pt idx="5214">
                  <c:v>6.557239</c:v>
                </c:pt>
                <c:pt idx="5215">
                  <c:v>6.3526259999999999</c:v>
                </c:pt>
                <c:pt idx="5216">
                  <c:v>6.1473909999999998</c:v>
                </c:pt>
                <c:pt idx="5217">
                  <c:v>5.9415230000000001</c:v>
                </c:pt>
                <c:pt idx="5218">
                  <c:v>5.7350130000000004</c:v>
                </c:pt>
                <c:pt idx="5219">
                  <c:v>5.5278499999999999</c:v>
                </c:pt>
                <c:pt idx="5220">
                  <c:v>5.3200229999999999</c:v>
                </c:pt>
                <c:pt idx="5221">
                  <c:v>5.1115199999999996</c:v>
                </c:pt>
                <c:pt idx="5222">
                  <c:v>4.9023279999999998</c:v>
                </c:pt>
                <c:pt idx="5223">
                  <c:v>4.6924330000000003</c:v>
                </c:pt>
                <c:pt idx="5224">
                  <c:v>4.4818199999999999</c:v>
                </c:pt>
                <c:pt idx="5225">
                  <c:v>4.2704750000000002</c:v>
                </c:pt>
                <c:pt idx="5226">
                  <c:v>4.0583809999999998</c:v>
                </c:pt>
                <c:pt idx="5227">
                  <c:v>3.8455210000000002</c:v>
                </c:pt>
                <c:pt idx="5228">
                  <c:v>3.6318769999999998</c:v>
                </c:pt>
                <c:pt idx="5229">
                  <c:v>3.4174310000000001</c:v>
                </c:pt>
                <c:pt idx="5230">
                  <c:v>3.2021630000000001</c:v>
                </c:pt>
                <c:pt idx="5231">
                  <c:v>2.9860530000000001</c:v>
                </c:pt>
                <c:pt idx="5232">
                  <c:v>2.7690790000000001</c:v>
                </c:pt>
                <c:pt idx="5233">
                  <c:v>2.5512190000000001</c:v>
                </c:pt>
                <c:pt idx="5234">
                  <c:v>2.3324509999999998</c:v>
                </c:pt>
                <c:pt idx="5235">
                  <c:v>2.1127509999999998</c:v>
                </c:pt>
                <c:pt idx="5236">
                  <c:v>1.8920950000000001</c:v>
                </c:pt>
                <c:pt idx="5237">
                  <c:v>1.6704559999999999</c:v>
                </c:pt>
                <c:pt idx="5238">
                  <c:v>1.44781</c:v>
                </c:pt>
                <c:pt idx="5239">
                  <c:v>1.2241299999999999</c:v>
                </c:pt>
                <c:pt idx="5240">
                  <c:v>0.99938899999999997</c:v>
                </c:pt>
                <c:pt idx="5241">
                  <c:v>0.77356000000000003</c:v>
                </c:pt>
                <c:pt idx="5242">
                  <c:v>0.54661300000000002</c:v>
                </c:pt>
                <c:pt idx="5243">
                  <c:v>0.31852200000000003</c:v>
                </c:pt>
                <c:pt idx="5244">
                  <c:v>8.9257000000000003E-2</c:v>
                </c:pt>
                <c:pt idx="5245">
                  <c:v>-0.141211</c:v>
                </c:pt>
                <c:pt idx="5246">
                  <c:v>-0.37291000000000002</c:v>
                </c:pt>
                <c:pt idx="5247">
                  <c:v>-0.60587000000000002</c:v>
                </c:pt>
                <c:pt idx="5248">
                  <c:v>-0.84011800000000003</c:v>
                </c:pt>
                <c:pt idx="5249">
                  <c:v>-1.0756829999999999</c:v>
                </c:pt>
                <c:pt idx="5250">
                  <c:v>-1.3125929999999999</c:v>
                </c:pt>
                <c:pt idx="5251">
                  <c:v>-1.5508729999999999</c:v>
                </c:pt>
                <c:pt idx="5252">
                  <c:v>-1.7905519999999999</c:v>
                </c:pt>
                <c:pt idx="5253">
                  <c:v>-2.0316529999999999</c:v>
                </c:pt>
                <c:pt idx="5254">
                  <c:v>-2.2741989999999999</c:v>
                </c:pt>
                <c:pt idx="5255">
                  <c:v>-2.518214</c:v>
                </c:pt>
                <c:pt idx="5256">
                  <c:v>-2.7637170000000002</c:v>
                </c:pt>
                <c:pt idx="5257">
                  <c:v>-3.0107270000000002</c:v>
                </c:pt>
                <c:pt idx="5258">
                  <c:v>-3.2592599999999998</c:v>
                </c:pt>
                <c:pt idx="5259">
                  <c:v>-3.5093299999999998</c:v>
                </c:pt>
                <c:pt idx="5260">
                  <c:v>-3.760948</c:v>
                </c:pt>
                <c:pt idx="5261">
                  <c:v>-4.0141220000000004</c:v>
                </c:pt>
                <c:pt idx="5262">
                  <c:v>-4.2688579999999998</c:v>
                </c:pt>
                <c:pt idx="5263">
                  <c:v>-4.5251570000000001</c:v>
                </c:pt>
                <c:pt idx="5264">
                  <c:v>-4.7830170000000001</c:v>
                </c:pt>
                <c:pt idx="5265">
                  <c:v>-5.0424340000000001</c:v>
                </c:pt>
                <c:pt idx="5266">
                  <c:v>-5.3033989999999998</c:v>
                </c:pt>
                <c:pt idx="5267">
                  <c:v>-5.5658969999999997</c:v>
                </c:pt>
                <c:pt idx="5268">
                  <c:v>-5.8299120000000002</c:v>
                </c:pt>
                <c:pt idx="5269">
                  <c:v>-6.0954220000000001</c:v>
                </c:pt>
                <c:pt idx="5270">
                  <c:v>-6.3624010000000002</c:v>
                </c:pt>
                <c:pt idx="5271">
                  <c:v>-6.6308189999999998</c:v>
                </c:pt>
                <c:pt idx="5272">
                  <c:v>-6.9006410000000002</c:v>
                </c:pt>
                <c:pt idx="5273">
                  <c:v>-7.1718289999999998</c:v>
                </c:pt>
                <c:pt idx="5274">
                  <c:v>-7.4443390000000003</c:v>
                </c:pt>
                <c:pt idx="5275">
                  <c:v>-7.7181230000000003</c:v>
                </c:pt>
                <c:pt idx="5276">
                  <c:v>-7.9931299999999998</c:v>
                </c:pt>
                <c:pt idx="5277">
                  <c:v>-8.2693030000000007</c:v>
                </c:pt>
                <c:pt idx="5278">
                  <c:v>-8.5465839999999993</c:v>
                </c:pt>
                <c:pt idx="5279">
                  <c:v>-8.8249069999999996</c:v>
                </c:pt>
                <c:pt idx="5280">
                  <c:v>-9.1042070000000006</c:v>
                </c:pt>
                <c:pt idx="5281">
                  <c:v>-9.3844119999999993</c:v>
                </c:pt>
                <c:pt idx="5282">
                  <c:v>-9.6654479999999996</c:v>
                </c:pt>
                <c:pt idx="5283">
                  <c:v>-9.9472369999999994</c:v>
                </c:pt>
                <c:pt idx="5284">
                  <c:v>-10.229699999999999</c:v>
                </c:pt>
                <c:pt idx="5285">
                  <c:v>-10.512753</c:v>
                </c:pt>
                <c:pt idx="5286">
                  <c:v>-10.796310999999999</c:v>
                </c:pt>
                <c:pt idx="5287">
                  <c:v>-11.080285999999999</c:v>
                </c:pt>
                <c:pt idx="5288">
                  <c:v>-11.364587</c:v>
                </c:pt>
                <c:pt idx="5289">
                  <c:v>-11.649120999999999</c:v>
                </c:pt>
                <c:pt idx="5290">
                  <c:v>-11.933795</c:v>
                </c:pt>
                <c:pt idx="5291">
                  <c:v>-12.21851</c:v>
                </c:pt>
                <c:pt idx="5292">
                  <c:v>-12.503170000000001</c:v>
                </c:pt>
                <c:pt idx="5293">
                  <c:v>-12.787674000000001</c:v>
                </c:pt>
                <c:pt idx="5294">
                  <c:v>-13.071922000000001</c:v>
                </c:pt>
                <c:pt idx="5295">
                  <c:v>-13.35581</c:v>
                </c:pt>
                <c:pt idx="5296">
                  <c:v>-13.639237</c:v>
                </c:pt>
                <c:pt idx="5297">
                  <c:v>-13.922097000000001</c:v>
                </c:pt>
                <c:pt idx="5298">
                  <c:v>-14.204288</c:v>
                </c:pt>
                <c:pt idx="5299">
                  <c:v>-14.485704999999999</c:v>
                </c:pt>
                <c:pt idx="5300">
                  <c:v>-14.766244</c:v>
                </c:pt>
                <c:pt idx="5301">
                  <c:v>-15.045802999999999</c:v>
                </c:pt>
                <c:pt idx="5302">
                  <c:v>-15.324282</c:v>
                </c:pt>
                <c:pt idx="5303">
                  <c:v>-15.601583</c:v>
                </c:pt>
                <c:pt idx="5304">
                  <c:v>-15.877610000000001</c:v>
                </c:pt>
                <c:pt idx="5305">
                  <c:v>-16.152273000000001</c:v>
                </c:pt>
                <c:pt idx="5306">
                  <c:v>-16.425487</c:v>
                </c:pt>
                <c:pt idx="5307">
                  <c:v>-16.697171000000001</c:v>
                </c:pt>
                <c:pt idx="5308">
                  <c:v>-16.967255000000002</c:v>
                </c:pt>
                <c:pt idx="5309">
                  <c:v>-17.235672000000001</c:v>
                </c:pt>
                <c:pt idx="5310">
                  <c:v>-17.502369000000002</c:v>
                </c:pt>
                <c:pt idx="5311">
                  <c:v>-17.767302000000001</c:v>
                </c:pt>
                <c:pt idx="5312">
                  <c:v>-18.030436000000002</c:v>
                </c:pt>
                <c:pt idx="5313">
                  <c:v>-18.291751000000001</c:v>
                </c:pt>
                <c:pt idx="5314">
                  <c:v>-18.551237</c:v>
                </c:pt>
                <c:pt idx="5315">
                  <c:v>-18.808900000000001</c:v>
                </c:pt>
                <c:pt idx="5316">
                  <c:v>-19.064757</c:v>
                </c:pt>
                <c:pt idx="5317">
                  <c:v>-19.318840000000002</c:v>
                </c:pt>
                <c:pt idx="5318">
                  <c:v>-19.571190999999999</c:v>
                </c:pt>
                <c:pt idx="5319">
                  <c:v>-19.821867000000001</c:v>
                </c:pt>
                <c:pt idx="5320">
                  <c:v>-20.070936</c:v>
                </c:pt>
                <c:pt idx="5321">
                  <c:v>-20.318477000000001</c:v>
                </c:pt>
                <c:pt idx="5322">
                  <c:v>-20.564578000000001</c:v>
                </c:pt>
                <c:pt idx="5323">
                  <c:v>-20.809334</c:v>
                </c:pt>
                <c:pt idx="5324">
                  <c:v>-21.052848000000001</c:v>
                </c:pt>
                <c:pt idx="5325">
                  <c:v>-21.295226</c:v>
                </c:pt>
                <c:pt idx="5326">
                  <c:v>-21.536579</c:v>
                </c:pt>
                <c:pt idx="5327">
                  <c:v>-21.777018999999999</c:v>
                </c:pt>
                <c:pt idx="5328">
                  <c:v>-22.016656999999999</c:v>
                </c:pt>
                <c:pt idx="5329">
                  <c:v>-22.255606</c:v>
                </c:pt>
                <c:pt idx="5330">
                  <c:v>-22.493973</c:v>
                </c:pt>
                <c:pt idx="5331">
                  <c:v>-22.731864000000002</c:v>
                </c:pt>
                <c:pt idx="5332">
                  <c:v>-22.969379</c:v>
                </c:pt>
                <c:pt idx="5333">
                  <c:v>-23.206614999999999</c:v>
                </c:pt>
                <c:pt idx="5334">
                  <c:v>-23.443662</c:v>
                </c:pt>
                <c:pt idx="5335">
                  <c:v>-23.680606000000001</c:v>
                </c:pt>
                <c:pt idx="5336">
                  <c:v>-23.917525999999999</c:v>
                </c:pt>
                <c:pt idx="5337">
                  <c:v>-24.154495000000001</c:v>
                </c:pt>
                <c:pt idx="5338">
                  <c:v>-24.391583000000001</c:v>
                </c:pt>
                <c:pt idx="5339">
                  <c:v>-24.628851999999998</c:v>
                </c:pt>
                <c:pt idx="5340">
                  <c:v>-24.86636</c:v>
                </c:pt>
                <c:pt idx="5341">
                  <c:v>-25.104161000000001</c:v>
                </c:pt>
                <c:pt idx="5342">
                  <c:v>-25.342305</c:v>
                </c:pt>
                <c:pt idx="5343">
                  <c:v>-25.580836000000001</c:v>
                </c:pt>
                <c:pt idx="5344">
                  <c:v>-25.819796</c:v>
                </c:pt>
                <c:pt idx="5345">
                  <c:v>-26.059225000000001</c:v>
                </c:pt>
                <c:pt idx="5346">
                  <c:v>-26.299157999999998</c:v>
                </c:pt>
                <c:pt idx="5347">
                  <c:v>-26.539629000000001</c:v>
                </c:pt>
                <c:pt idx="5348">
                  <c:v>-26.780667999999999</c:v>
                </c:pt>
                <c:pt idx="5349">
                  <c:v>-27.022304999999999</c:v>
                </c:pt>
                <c:pt idx="5350">
                  <c:v>-27.264565999999999</c:v>
                </c:pt>
                <c:pt idx="5351">
                  <c:v>-27.507477999999999</c:v>
                </c:pt>
                <c:pt idx="5352">
                  <c:v>-27.751064</c:v>
                </c:pt>
                <c:pt idx="5353">
                  <c:v>-27.995346000000001</c:v>
                </c:pt>
                <c:pt idx="5354">
                  <c:v>-28.240345999999999</c:v>
                </c:pt>
                <c:pt idx="5355">
                  <c:v>-28.486084000000002</c:v>
                </c:pt>
                <c:pt idx="5356">
                  <c:v>-28.732579000000001</c:v>
                </c:pt>
                <c:pt idx="5357">
                  <c:v>-28.979849000000002</c:v>
                </c:pt>
                <c:pt idx="5358">
                  <c:v>-29.227910000000001</c:v>
                </c:pt>
                <c:pt idx="5359">
                  <c:v>-29.476780000000002</c:v>
                </c:pt>
                <c:pt idx="5360">
                  <c:v>-29.726475000000001</c:v>
                </c:pt>
                <c:pt idx="5361">
                  <c:v>-29.977008999999999</c:v>
                </c:pt>
                <c:pt idx="5362">
                  <c:v>-30.228397000000001</c:v>
                </c:pt>
                <c:pt idx="5363">
                  <c:v>-30.480654000000001</c:v>
                </c:pt>
                <c:pt idx="5364">
                  <c:v>-30.733794</c:v>
                </c:pt>
                <c:pt idx="5365">
                  <c:v>-30.987831</c:v>
                </c:pt>
                <c:pt idx="5366">
                  <c:v>-31.24278</c:v>
                </c:pt>
                <c:pt idx="5367">
                  <c:v>-31.498653999999998</c:v>
                </c:pt>
                <c:pt idx="5368">
                  <c:v>-31.755466999999999</c:v>
                </c:pt>
                <c:pt idx="5369">
                  <c:v>-32.013233999999997</c:v>
                </c:pt>
                <c:pt idx="5370">
                  <c:v>-32.271970000000003</c:v>
                </c:pt>
                <c:pt idx="5371">
                  <c:v>-32.531691000000002</c:v>
                </c:pt>
                <c:pt idx="5372">
                  <c:v>-32.792411000000001</c:v>
                </c:pt>
                <c:pt idx="5373">
                  <c:v>-33.054147999999998</c:v>
                </c:pt>
                <c:pt idx="5374">
                  <c:v>-33.316918000000001</c:v>
                </c:pt>
                <c:pt idx="5375">
                  <c:v>-33.580739999999999</c:v>
                </c:pt>
                <c:pt idx="5376">
                  <c:v>-33.845632000000002</c:v>
                </c:pt>
                <c:pt idx="5377">
                  <c:v>-34.111615</c:v>
                </c:pt>
                <c:pt idx="5378">
                  <c:v>-34.378708000000003</c:v>
                </c:pt>
                <c:pt idx="5379">
                  <c:v>-34.646932999999997</c:v>
                </c:pt>
                <c:pt idx="5380">
                  <c:v>-34.916314</c:v>
                </c:pt>
                <c:pt idx="5381">
                  <c:v>-35.186874000000003</c:v>
                </c:pt>
                <c:pt idx="5382">
                  <c:v>-35.458638000000001</c:v>
                </c:pt>
                <c:pt idx="5383">
                  <c:v>-35.731634</c:v>
                </c:pt>
                <c:pt idx="5384">
                  <c:v>-36.005887999999999</c:v>
                </c:pt>
                <c:pt idx="5385">
                  <c:v>-36.28143</c:v>
                </c:pt>
                <c:pt idx="5386">
                  <c:v>-36.558290999999997</c:v>
                </c:pt>
                <c:pt idx="5387">
                  <c:v>-36.836502000000003</c:v>
                </c:pt>
                <c:pt idx="5388">
                  <c:v>-37.116095999999999</c:v>
                </c:pt>
                <c:pt idx="5389">
                  <c:v>-37.397108000000003</c:v>
                </c:pt>
                <c:pt idx="5390">
                  <c:v>-37.679575</c:v>
                </c:pt>
                <c:pt idx="5391">
                  <c:v>-37.963534000000003</c:v>
                </c:pt>
                <c:pt idx="5392">
                  <c:v>-38.249023000000001</c:v>
                </c:pt>
                <c:pt idx="5393">
                  <c:v>-38.536085</c:v>
                </c:pt>
                <c:pt idx="5394">
                  <c:v>-38.824759</c:v>
                </c:pt>
                <c:pt idx="5395">
                  <c:v>-39.115091</c:v>
                </c:pt>
                <c:pt idx="5396">
                  <c:v>-39.407125000000001</c:v>
                </c:pt>
                <c:pt idx="5397">
                  <c:v>-39.700907999999998</c:v>
                </c:pt>
                <c:pt idx="5398">
                  <c:v>-39.996487999999999</c:v>
                </c:pt>
                <c:pt idx="5399">
                  <c:v>-40.293914000000001</c:v>
                </c:pt>
                <c:pt idx="5400">
                  <c:v>-40.593237999999999</c:v>
                </c:pt>
                <c:pt idx="5401">
                  <c:v>-40.894511999999999</c:v>
                </c:pt>
                <c:pt idx="5402">
                  <c:v>-41.197789999999998</c:v>
                </c:pt>
                <c:pt idx="5403">
                  <c:v>-41.503127999999997</c:v>
                </c:pt>
                <c:pt idx="5404">
                  <c:v>-41.810583000000001</c:v>
                </c:pt>
                <c:pt idx="5405">
                  <c:v>-42.120215000000002</c:v>
                </c:pt>
                <c:pt idx="5406">
                  <c:v>-42.432082999999999</c:v>
                </c:pt>
                <c:pt idx="5407">
                  <c:v>-42.746251000000001</c:v>
                </c:pt>
                <c:pt idx="5408">
                  <c:v>-43.062781999999999</c:v>
                </c:pt>
                <c:pt idx="5409">
                  <c:v>-43.381743</c:v>
                </c:pt>
                <c:pt idx="5410">
                  <c:v>-43.703201</c:v>
                </c:pt>
                <c:pt idx="5411">
                  <c:v>-44.027227000000003</c:v>
                </c:pt>
                <c:pt idx="5412">
                  <c:v>-44.353892000000002</c:v>
                </c:pt>
                <c:pt idx="5413">
                  <c:v>-44.683270999999998</c:v>
                </c:pt>
                <c:pt idx="5414">
                  <c:v>-45.015441000000003</c:v>
                </c:pt>
                <c:pt idx="5415">
                  <c:v>-45.350482</c:v>
                </c:pt>
                <c:pt idx="5416">
                  <c:v>-45.688476000000001</c:v>
                </c:pt>
                <c:pt idx="5417">
                  <c:v>-46.029510000000002</c:v>
                </c:pt>
                <c:pt idx="5418">
                  <c:v>-46.373671000000002</c:v>
                </c:pt>
                <c:pt idx="5419">
                  <c:v>-46.721054000000002</c:v>
                </c:pt>
                <c:pt idx="5420">
                  <c:v>-47.071753999999999</c:v>
                </c:pt>
                <c:pt idx="5421">
                  <c:v>-47.425874</c:v>
                </c:pt>
                <c:pt idx="5422">
                  <c:v>-47.783518000000001</c:v>
                </c:pt>
                <c:pt idx="5423">
                  <c:v>-48.144798000000002</c:v>
                </c:pt>
                <c:pt idx="5424">
                  <c:v>-48.509830999999998</c:v>
                </c:pt>
                <c:pt idx="5425">
                  <c:v>-48.878737999999998</c:v>
                </c:pt>
                <c:pt idx="5426">
                  <c:v>-49.251649</c:v>
                </c:pt>
                <c:pt idx="5427">
                  <c:v>-49.628701</c:v>
                </c:pt>
                <c:pt idx="5428">
                  <c:v>-50.010035999999999</c:v>
                </c:pt>
                <c:pt idx="5429">
                  <c:v>-50.395806999999998</c:v>
                </c:pt>
                <c:pt idx="5430">
                  <c:v>-50.786174000000003</c:v>
                </c:pt>
                <c:pt idx="5431">
                  <c:v>-51.181308000000001</c:v>
                </c:pt>
                <c:pt idx="5432">
                  <c:v>-51.581389000000001</c:v>
                </c:pt>
                <c:pt idx="5433">
                  <c:v>-51.986607999999997</c:v>
                </c:pt>
                <c:pt idx="5434">
                  <c:v>-52.397168999999998</c:v>
                </c:pt>
                <c:pt idx="5435">
                  <c:v>-52.813287000000003</c:v>
                </c:pt>
                <c:pt idx="5436">
                  <c:v>-53.235191</c:v>
                </c:pt>
                <c:pt idx="5437">
                  <c:v>-53.663122999999999</c:v>
                </c:pt>
                <c:pt idx="5438">
                  <c:v>-54.097341</c:v>
                </c:pt>
                <c:pt idx="5439">
                  <c:v>-54.538119999999999</c:v>
                </c:pt>
                <c:pt idx="5440">
                  <c:v>-54.985748999999998</c:v>
                </c:pt>
                <c:pt idx="5441">
                  <c:v>-55.440537999999997</c:v>
                </c:pt>
                <c:pt idx="5442">
                  <c:v>-55.902814999999997</c:v>
                </c:pt>
                <c:pt idx="5443">
                  <c:v>-56.372925000000002</c:v>
                </c:pt>
                <c:pt idx="5444">
                  <c:v>-56.851236999999998</c:v>
                </c:pt>
                <c:pt idx="5445">
                  <c:v>-57.338140000000003</c:v>
                </c:pt>
                <c:pt idx="5446">
                  <c:v>-57.834048000000003</c:v>
                </c:pt>
                <c:pt idx="5447">
                  <c:v>-58.339393000000001</c:v>
                </c:pt>
                <c:pt idx="5448">
                  <c:v>-58.854636999999997</c:v>
                </c:pt>
                <c:pt idx="5449">
                  <c:v>-59.380262000000002</c:v>
                </c:pt>
                <c:pt idx="5450">
                  <c:v>-59.916775000000001</c:v>
                </c:pt>
                <c:pt idx="5451">
                  <c:v>-60.464709999999997</c:v>
                </c:pt>
                <c:pt idx="5452">
                  <c:v>-61.024621000000003</c:v>
                </c:pt>
                <c:pt idx="5453">
                  <c:v>-61.597085999999997</c:v>
                </c:pt>
                <c:pt idx="5454">
                  <c:v>-62.182701999999999</c:v>
                </c:pt>
                <c:pt idx="5455">
                  <c:v>-62.782083</c:v>
                </c:pt>
                <c:pt idx="5456">
                  <c:v>-63.395854</c:v>
                </c:pt>
                <c:pt idx="5457">
                  <c:v>-64.024646000000004</c:v>
                </c:pt>
                <c:pt idx="5458">
                  <c:v>-64.669084999999995</c:v>
                </c:pt>
                <c:pt idx="5459">
                  <c:v>-65.329784000000004</c:v>
                </c:pt>
                <c:pt idx="5460">
                  <c:v>-66.007323</c:v>
                </c:pt>
                <c:pt idx="5461">
                  <c:v>-66.702233000000007</c:v>
                </c:pt>
                <c:pt idx="5462">
                  <c:v>-67.414970999999994</c:v>
                </c:pt>
                <c:pt idx="5463">
                  <c:v>-68.145887000000002</c:v>
                </c:pt>
                <c:pt idx="5464">
                  <c:v>-68.895184999999998</c:v>
                </c:pt>
                <c:pt idx="5465">
                  <c:v>-69.662880000000001</c:v>
                </c:pt>
                <c:pt idx="5466">
                  <c:v>-70.448736999999994</c:v>
                </c:pt>
                <c:pt idx="5467">
                  <c:v>-71.248737000000006</c:v>
                </c:pt>
                <c:pt idx="5468">
                  <c:v>-72.048737000000003</c:v>
                </c:pt>
                <c:pt idx="5469">
                  <c:v>-72.848737</c:v>
                </c:pt>
                <c:pt idx="5470">
                  <c:v>-73.648736999999997</c:v>
                </c:pt>
                <c:pt idx="5471">
                  <c:v>-74.448736999999994</c:v>
                </c:pt>
                <c:pt idx="5472">
                  <c:v>-75.248737000000006</c:v>
                </c:pt>
                <c:pt idx="5473">
                  <c:v>-76.048737000000003</c:v>
                </c:pt>
                <c:pt idx="5474">
                  <c:v>-76.848737</c:v>
                </c:pt>
                <c:pt idx="5475">
                  <c:v>-77.648736999999997</c:v>
                </c:pt>
                <c:pt idx="5476">
                  <c:v>-78.448736999999994</c:v>
                </c:pt>
                <c:pt idx="5477">
                  <c:v>-79.248737000000006</c:v>
                </c:pt>
                <c:pt idx="5478">
                  <c:v>-80.048737000000003</c:v>
                </c:pt>
                <c:pt idx="5479">
                  <c:v>-80.834661999999994</c:v>
                </c:pt>
                <c:pt idx="5480">
                  <c:v>-81.583410999999998</c:v>
                </c:pt>
                <c:pt idx="5481">
                  <c:v>-82.288894999999997</c:v>
                </c:pt>
                <c:pt idx="5482">
                  <c:v>-82.94605</c:v>
                </c:pt>
                <c:pt idx="5483">
                  <c:v>-83.551136</c:v>
                </c:pt>
                <c:pt idx="5484">
                  <c:v>-84.101921000000004</c:v>
                </c:pt>
                <c:pt idx="5485">
                  <c:v>-84.597718999999998</c:v>
                </c:pt>
                <c:pt idx="5486">
                  <c:v>-85.039310999999998</c:v>
                </c:pt>
                <c:pt idx="5487">
                  <c:v>-85.428743999999995</c:v>
                </c:pt>
                <c:pt idx="5488">
                  <c:v>-85.769074000000003</c:v>
                </c:pt>
                <c:pt idx="5489">
                  <c:v>-86.064062000000007</c:v>
                </c:pt>
                <c:pt idx="5490">
                  <c:v>-86.317894999999993</c:v>
                </c:pt>
                <c:pt idx="5491">
                  <c:v>-86.534927999999994</c:v>
                </c:pt>
                <c:pt idx="5492">
                  <c:v>-86.719476999999998</c:v>
                </c:pt>
                <c:pt idx="5493">
                  <c:v>-86.875674000000004</c:v>
                </c:pt>
                <c:pt idx="5494">
                  <c:v>-87.007358999999994</c:v>
                </c:pt>
                <c:pt idx="5495">
                  <c:v>-87.118020999999999</c:v>
                </c:pt>
                <c:pt idx="5496">
                  <c:v>-87.210776999999993</c:v>
                </c:pt>
                <c:pt idx="5497">
                  <c:v>-87.288368000000006</c:v>
                </c:pt>
                <c:pt idx="5498">
                  <c:v>-87.353178</c:v>
                </c:pt>
                <c:pt idx="5499">
                  <c:v>-87.407258999999996</c:v>
                </c:pt>
                <c:pt idx="5500">
                  <c:v>-87.452361999999994</c:v>
                </c:pt>
                <c:pt idx="5501">
                  <c:v>-87.489973000000006</c:v>
                </c:pt>
                <c:pt idx="5502">
                  <c:v>-87.521347000000006</c:v>
                </c:pt>
                <c:pt idx="5503">
                  <c:v>-87.547537000000005</c:v>
                </c:pt>
                <c:pt idx="5504">
                  <c:v>-87.569426000000007</c:v>
                </c:pt>
                <c:pt idx="5505">
                  <c:v>-87.587749000000002</c:v>
                </c:pt>
                <c:pt idx="5506">
                  <c:v>-87.603120000000004</c:v>
                </c:pt>
                <c:pt idx="5507">
                  <c:v>-87.616048000000006</c:v>
                </c:pt>
                <c:pt idx="5508">
                  <c:v>-87.626954999999995</c:v>
                </c:pt>
                <c:pt idx="5509">
                  <c:v>-87.636191999999994</c:v>
                </c:pt>
                <c:pt idx="5510">
                  <c:v>-87.644047999999998</c:v>
                </c:pt>
                <c:pt idx="5511">
                  <c:v>-87.650762999999998</c:v>
                </c:pt>
                <c:pt idx="5512">
                  <c:v>-87.656535000000005</c:v>
                </c:pt>
                <c:pt idx="5513">
                  <c:v>-87.661525999999995</c:v>
                </c:pt>
                <c:pt idx="5514">
                  <c:v>-87.665874000000002</c:v>
                </c:pt>
                <c:pt idx="5515">
                  <c:v>-87.669686999999996</c:v>
                </c:pt>
                <c:pt idx="5516">
                  <c:v>-87.673058999999995</c:v>
                </c:pt>
                <c:pt idx="5517">
                  <c:v>-87.676066000000006</c:v>
                </c:pt>
                <c:pt idx="5518">
                  <c:v>-87.678769000000003</c:v>
                </c:pt>
                <c:pt idx="5519">
                  <c:v>-87.681219999999996</c:v>
                </c:pt>
                <c:pt idx="5520">
                  <c:v>-87.683462000000006</c:v>
                </c:pt>
                <c:pt idx="5521">
                  <c:v>-87.685530999999997</c:v>
                </c:pt>
                <c:pt idx="5522">
                  <c:v>-87.687454000000002</c:v>
                </c:pt>
                <c:pt idx="5523">
                  <c:v>-87.689255000000003</c:v>
                </c:pt>
                <c:pt idx="5524">
                  <c:v>-87.690955000000002</c:v>
                </c:pt>
                <c:pt idx="5525">
                  <c:v>-87.692570000000003</c:v>
                </c:pt>
                <c:pt idx="5526">
                  <c:v>-87.694112000000004</c:v>
                </c:pt>
                <c:pt idx="5527">
                  <c:v>-87.695594</c:v>
                </c:pt>
                <c:pt idx="5528">
                  <c:v>-87.697023999999999</c:v>
                </c:pt>
                <c:pt idx="5529">
                  <c:v>-87.698409999999996</c:v>
                </c:pt>
                <c:pt idx="5530">
                  <c:v>-87.699757000000005</c:v>
                </c:pt>
                <c:pt idx="5531">
                  <c:v>-87.701071999999996</c:v>
                </c:pt>
                <c:pt idx="5532">
                  <c:v>-87.702359000000001</c:v>
                </c:pt>
                <c:pt idx="5533">
                  <c:v>-87.703620000000001</c:v>
                </c:pt>
                <c:pt idx="5534">
                  <c:v>-87.704859999999996</c:v>
                </c:pt>
                <c:pt idx="5535">
                  <c:v>-87.706079000000003</c:v>
                </c:pt>
                <c:pt idx="5536">
                  <c:v>-87.707282000000006</c:v>
                </c:pt>
                <c:pt idx="5537">
                  <c:v>-87.708467999999996</c:v>
                </c:pt>
                <c:pt idx="5538">
                  <c:v>-87.709641000000005</c:v>
                </c:pt>
                <c:pt idx="5539">
                  <c:v>-87.710800000000006</c:v>
                </c:pt>
                <c:pt idx="5540">
                  <c:v>-87.711946999999995</c:v>
                </c:pt>
                <c:pt idx="5541">
                  <c:v>-87.713082</c:v>
                </c:pt>
                <c:pt idx="5542">
                  <c:v>-87.714207000000002</c:v>
                </c:pt>
                <c:pt idx="5543">
                  <c:v>-87.715322</c:v>
                </c:pt>
                <c:pt idx="5544">
                  <c:v>-87.716426999999996</c:v>
                </c:pt>
                <c:pt idx="5545">
                  <c:v>-87.717523</c:v>
                </c:pt>
                <c:pt idx="5546">
                  <c:v>-87.718610999999996</c:v>
                </c:pt>
                <c:pt idx="5547">
                  <c:v>-87.71969</c:v>
                </c:pt>
                <c:pt idx="5548">
                  <c:v>-87.720760999999996</c:v>
                </c:pt>
                <c:pt idx="5549">
                  <c:v>-87.721823999999998</c:v>
                </c:pt>
                <c:pt idx="5550">
                  <c:v>-87.722880000000004</c:v>
                </c:pt>
                <c:pt idx="5551">
                  <c:v>-87.723928000000001</c:v>
                </c:pt>
                <c:pt idx="5552">
                  <c:v>-87.724969000000002</c:v>
                </c:pt>
                <c:pt idx="5553">
                  <c:v>-87.726003000000006</c:v>
                </c:pt>
                <c:pt idx="5554">
                  <c:v>-87.727029999999999</c:v>
                </c:pt>
                <c:pt idx="5555">
                  <c:v>-87.728049999999996</c:v>
                </c:pt>
                <c:pt idx="5556">
                  <c:v>-87.729062999999996</c:v>
                </c:pt>
                <c:pt idx="5557">
                  <c:v>-87.730069999999998</c:v>
                </c:pt>
                <c:pt idx="5558">
                  <c:v>-87.731070000000003</c:v>
                </c:pt>
                <c:pt idx="5559">
                  <c:v>-87.732063999999994</c:v>
                </c:pt>
                <c:pt idx="5560">
                  <c:v>-87.733051000000003</c:v>
                </c:pt>
                <c:pt idx="5561">
                  <c:v>-87.734032999999997</c:v>
                </c:pt>
                <c:pt idx="5562">
                  <c:v>-87.735007999999993</c:v>
                </c:pt>
                <c:pt idx="5563">
                  <c:v>-87.735977000000005</c:v>
                </c:pt>
                <c:pt idx="5564">
                  <c:v>-87.736940000000004</c:v>
                </c:pt>
                <c:pt idx="5565">
                  <c:v>-87.737897000000004</c:v>
                </c:pt>
                <c:pt idx="5566">
                  <c:v>-87.738848000000004</c:v>
                </c:pt>
                <c:pt idx="5567">
                  <c:v>-87.739794000000003</c:v>
                </c:pt>
                <c:pt idx="5568">
                  <c:v>-87.740733000000006</c:v>
                </c:pt>
                <c:pt idx="5569">
                  <c:v>-87.741668000000004</c:v>
                </c:pt>
                <c:pt idx="5570">
                  <c:v>-87.742596000000006</c:v>
                </c:pt>
                <c:pt idx="5571">
                  <c:v>-87.743519000000006</c:v>
                </c:pt>
                <c:pt idx="5572">
                  <c:v>-87.744435999999993</c:v>
                </c:pt>
                <c:pt idx="5573">
                  <c:v>-87.745348000000007</c:v>
                </c:pt>
                <c:pt idx="5574">
                  <c:v>-87.746255000000005</c:v>
                </c:pt>
                <c:pt idx="5575">
                  <c:v>-87.747156000000004</c:v>
                </c:pt>
                <c:pt idx="5576">
                  <c:v>-87.748052000000001</c:v>
                </c:pt>
                <c:pt idx="5577">
                  <c:v>-87.748942999999997</c:v>
                </c:pt>
                <c:pt idx="5578">
                  <c:v>-87.749827999999994</c:v>
                </c:pt>
                <c:pt idx="5579">
                  <c:v>-87.750708000000003</c:v>
                </c:pt>
                <c:pt idx="5580">
                  <c:v>-87.751583999999994</c:v>
                </c:pt>
                <c:pt idx="5581">
                  <c:v>-87.752454</c:v>
                </c:pt>
                <c:pt idx="5582">
                  <c:v>-87.753319000000005</c:v>
                </c:pt>
                <c:pt idx="5583">
                  <c:v>-87.754178999999993</c:v>
                </c:pt>
                <c:pt idx="5584">
                  <c:v>-87.755033999999995</c:v>
                </c:pt>
                <c:pt idx="5585">
                  <c:v>-87.755883999999995</c:v>
                </c:pt>
                <c:pt idx="5586">
                  <c:v>-87.756730000000005</c:v>
                </c:pt>
                <c:pt idx="5587">
                  <c:v>-87.757570999999999</c:v>
                </c:pt>
                <c:pt idx="5588">
                  <c:v>-87.758405999999994</c:v>
                </c:pt>
                <c:pt idx="5589">
                  <c:v>-87.759236999999999</c:v>
                </c:pt>
                <c:pt idx="5590">
                  <c:v>-87.760064</c:v>
                </c:pt>
                <c:pt idx="5591">
                  <c:v>-87.760885999999999</c:v>
                </c:pt>
                <c:pt idx="5592">
                  <c:v>-87.761702999999997</c:v>
                </c:pt>
                <c:pt idx="5593">
                  <c:v>-87.762514999999993</c:v>
                </c:pt>
                <c:pt idx="5594">
                  <c:v>-87.763323</c:v>
                </c:pt>
                <c:pt idx="5595">
                  <c:v>-87.764127000000002</c:v>
                </c:pt>
                <c:pt idx="5596">
                  <c:v>-87.764926000000003</c:v>
                </c:pt>
                <c:pt idx="5597">
                  <c:v>-87.765720000000002</c:v>
                </c:pt>
                <c:pt idx="5598">
                  <c:v>-87.766509999999997</c:v>
                </c:pt>
                <c:pt idx="5599">
                  <c:v>-87.767296000000002</c:v>
                </c:pt>
                <c:pt idx="5600">
                  <c:v>-87.768077000000005</c:v>
                </c:pt>
                <c:pt idx="5601">
                  <c:v>-87.768854000000005</c:v>
                </c:pt>
                <c:pt idx="5602">
                  <c:v>-87.769627</c:v>
                </c:pt>
                <c:pt idx="5603">
                  <c:v>-87.770396000000005</c:v>
                </c:pt>
                <c:pt idx="5604">
                  <c:v>-87.771159999999995</c:v>
                </c:pt>
                <c:pt idx="5605">
                  <c:v>-87.771919999999994</c:v>
                </c:pt>
                <c:pt idx="5606">
                  <c:v>-87.772676000000004</c:v>
                </c:pt>
                <c:pt idx="5607">
                  <c:v>-87.773426999999998</c:v>
                </c:pt>
                <c:pt idx="5608">
                  <c:v>-87.774175</c:v>
                </c:pt>
                <c:pt idx="5609">
                  <c:v>-87.774918999999997</c:v>
                </c:pt>
                <c:pt idx="5610">
                  <c:v>-87.775658000000007</c:v>
                </c:pt>
                <c:pt idx="5611">
                  <c:v>-87.776392999999999</c:v>
                </c:pt>
                <c:pt idx="5612">
                  <c:v>-87.777124999999998</c:v>
                </c:pt>
                <c:pt idx="5613">
                  <c:v>-87.777851999999996</c:v>
                </c:pt>
                <c:pt idx="5614">
                  <c:v>-87.778576000000001</c:v>
                </c:pt>
                <c:pt idx="5615">
                  <c:v>-87.779295000000005</c:v>
                </c:pt>
                <c:pt idx="5616">
                  <c:v>-87.780011000000002</c:v>
                </c:pt>
                <c:pt idx="5617">
                  <c:v>-87.780722999999995</c:v>
                </c:pt>
                <c:pt idx="5618">
                  <c:v>-87.781430999999998</c:v>
                </c:pt>
                <c:pt idx="5619">
                  <c:v>-87.782134999999997</c:v>
                </c:pt>
                <c:pt idx="5620">
                  <c:v>-87.782835000000006</c:v>
                </c:pt>
                <c:pt idx="5621">
                  <c:v>-87.783531999999994</c:v>
                </c:pt>
                <c:pt idx="5622">
                  <c:v>-87.784223999999995</c:v>
                </c:pt>
                <c:pt idx="5623">
                  <c:v>-87.784913000000003</c:v>
                </c:pt>
                <c:pt idx="5624">
                  <c:v>-87.785599000000005</c:v>
                </c:pt>
                <c:pt idx="5625">
                  <c:v>-87.786280000000005</c:v>
                </c:pt>
                <c:pt idx="5626">
                  <c:v>-87.786957999999998</c:v>
                </c:pt>
                <c:pt idx="5627">
                  <c:v>-87.787633</c:v>
                </c:pt>
                <c:pt idx="5628">
                  <c:v>-87.788303999999997</c:v>
                </c:pt>
                <c:pt idx="5629">
                  <c:v>-87.788971000000004</c:v>
                </c:pt>
                <c:pt idx="5630">
                  <c:v>-87.789634000000007</c:v>
                </c:pt>
                <c:pt idx="5631">
                  <c:v>-87.790295</c:v>
                </c:pt>
                <c:pt idx="5632">
                  <c:v>-87.790951000000007</c:v>
                </c:pt>
                <c:pt idx="5633">
                  <c:v>-87.791604000000007</c:v>
                </c:pt>
                <c:pt idx="5634">
                  <c:v>-87.792254</c:v>
                </c:pt>
                <c:pt idx="5635">
                  <c:v>-87.792900000000003</c:v>
                </c:pt>
                <c:pt idx="5636">
                  <c:v>-87.793543</c:v>
                </c:pt>
                <c:pt idx="5637">
                  <c:v>-87.794182000000006</c:v>
                </c:pt>
                <c:pt idx="5638">
                  <c:v>-87.794818000000006</c:v>
                </c:pt>
                <c:pt idx="5639">
                  <c:v>-87.795451</c:v>
                </c:pt>
                <c:pt idx="5640">
                  <c:v>-87.796080000000003</c:v>
                </c:pt>
                <c:pt idx="5641">
                  <c:v>-87.796706</c:v>
                </c:pt>
                <c:pt idx="5642">
                  <c:v>-87.797327999999993</c:v>
                </c:pt>
                <c:pt idx="5643">
                  <c:v>-87.797948000000005</c:v>
                </c:pt>
                <c:pt idx="5644">
                  <c:v>-87.798563999999999</c:v>
                </c:pt>
                <c:pt idx="5645">
                  <c:v>-87.799176000000003</c:v>
                </c:pt>
                <c:pt idx="5646">
                  <c:v>-87.799785999999997</c:v>
                </c:pt>
                <c:pt idx="5647">
                  <c:v>-87.800392000000002</c:v>
                </c:pt>
                <c:pt idx="5648">
                  <c:v>-87.800995999999998</c:v>
                </c:pt>
                <c:pt idx="5649">
                  <c:v>-87.801596000000004</c:v>
                </c:pt>
                <c:pt idx="5650">
                  <c:v>-87.802192000000005</c:v>
                </c:pt>
                <c:pt idx="5651">
                  <c:v>-87.802785999999998</c:v>
                </c:pt>
                <c:pt idx="5652">
                  <c:v>-87.803376999999998</c:v>
                </c:pt>
                <c:pt idx="5653">
                  <c:v>-87.803963999999993</c:v>
                </c:pt>
                <c:pt idx="5654">
                  <c:v>-87.804548999999994</c:v>
                </c:pt>
                <c:pt idx="5655">
                  <c:v>-87.805130000000005</c:v>
                </c:pt>
                <c:pt idx="5656">
                  <c:v>-87.805707999999996</c:v>
                </c:pt>
                <c:pt idx="5657">
                  <c:v>-87.806284000000005</c:v>
                </c:pt>
                <c:pt idx="5658">
                  <c:v>-87.806855999999996</c:v>
                </c:pt>
                <c:pt idx="5659">
                  <c:v>-87.807424999999995</c:v>
                </c:pt>
                <c:pt idx="5660">
                  <c:v>-87.807991999999999</c:v>
                </c:pt>
                <c:pt idx="5661">
                  <c:v>-87.808554999999998</c:v>
                </c:pt>
                <c:pt idx="5662">
                  <c:v>-87.809116000000003</c:v>
                </c:pt>
                <c:pt idx="5663">
                  <c:v>-87.809673000000004</c:v>
                </c:pt>
                <c:pt idx="5664">
                  <c:v>-87.810227999999995</c:v>
                </c:pt>
                <c:pt idx="5665">
                  <c:v>-87.810779999999994</c:v>
                </c:pt>
                <c:pt idx="5666">
                  <c:v>-87.811329000000001</c:v>
                </c:pt>
                <c:pt idx="5667">
                  <c:v>-87.811875000000001</c:v>
                </c:pt>
                <c:pt idx="5668">
                  <c:v>-87.812417999999994</c:v>
                </c:pt>
                <c:pt idx="5669">
                  <c:v>-87.812959000000006</c:v>
                </c:pt>
                <c:pt idx="5670">
                  <c:v>-87.813496000000001</c:v>
                </c:pt>
                <c:pt idx="5671">
                  <c:v>-87.814031</c:v>
                </c:pt>
                <c:pt idx="5672">
                  <c:v>-87.814563000000007</c:v>
                </c:pt>
                <c:pt idx="5673">
                  <c:v>-87.815093000000005</c:v>
                </c:pt>
                <c:pt idx="5674">
                  <c:v>-87.815618999999998</c:v>
                </c:pt>
                <c:pt idx="5675">
                  <c:v>-87.816142999999997</c:v>
                </c:pt>
                <c:pt idx="5676">
                  <c:v>-87.816664000000003</c:v>
                </c:pt>
                <c:pt idx="5677">
                  <c:v>-87.817183</c:v>
                </c:pt>
                <c:pt idx="5678">
                  <c:v>-87.817699000000005</c:v>
                </c:pt>
                <c:pt idx="5679">
                  <c:v>-87.818212000000003</c:v>
                </c:pt>
                <c:pt idx="5680">
                  <c:v>-87.818721999999994</c:v>
                </c:pt>
                <c:pt idx="5681">
                  <c:v>-87.819230000000005</c:v>
                </c:pt>
                <c:pt idx="5682">
                  <c:v>-87.819736000000006</c:v>
                </c:pt>
                <c:pt idx="5683">
                  <c:v>-87.820238000000003</c:v>
                </c:pt>
                <c:pt idx="5684">
                  <c:v>-87.820739000000003</c:v>
                </c:pt>
                <c:pt idx="5685">
                  <c:v>-87.821235999999999</c:v>
                </c:pt>
                <c:pt idx="5686">
                  <c:v>-87.821731</c:v>
                </c:pt>
                <c:pt idx="5687">
                  <c:v>-87.822224000000006</c:v>
                </c:pt>
                <c:pt idx="5688">
                  <c:v>-87.822714000000005</c:v>
                </c:pt>
                <c:pt idx="5689">
                  <c:v>-87.823200999999997</c:v>
                </c:pt>
                <c:pt idx="5690">
                  <c:v>-87.823685999999995</c:v>
                </c:pt>
                <c:pt idx="5691">
                  <c:v>-87.824168999999998</c:v>
                </c:pt>
                <c:pt idx="5692">
                  <c:v>-87.824648999999994</c:v>
                </c:pt>
                <c:pt idx="5693">
                  <c:v>-87.825125999999997</c:v>
                </c:pt>
                <c:pt idx="5694">
                  <c:v>-87.825601000000006</c:v>
                </c:pt>
                <c:pt idx="5695">
                  <c:v>-87.826074000000006</c:v>
                </c:pt>
                <c:pt idx="5696">
                  <c:v>-87.826544999999996</c:v>
                </c:pt>
                <c:pt idx="5697">
                  <c:v>-87.827012999999994</c:v>
                </c:pt>
                <c:pt idx="5698">
                  <c:v>-87.827477999999999</c:v>
                </c:pt>
                <c:pt idx="5699">
                  <c:v>-87.827940999999996</c:v>
                </c:pt>
                <c:pt idx="5700">
                  <c:v>-87.828401999999997</c:v>
                </c:pt>
                <c:pt idx="5701">
                  <c:v>-87.828861000000003</c:v>
                </c:pt>
                <c:pt idx="5702">
                  <c:v>-87.829317000000003</c:v>
                </c:pt>
                <c:pt idx="5703">
                  <c:v>-87.829770999999994</c:v>
                </c:pt>
                <c:pt idx="5704">
                  <c:v>-87.830222000000006</c:v>
                </c:pt>
                <c:pt idx="5705">
                  <c:v>-87.830672000000007</c:v>
                </c:pt>
                <c:pt idx="5706">
                  <c:v>-87.831119000000001</c:v>
                </c:pt>
                <c:pt idx="5707">
                  <c:v>-87.831563000000003</c:v>
                </c:pt>
                <c:pt idx="5708">
                  <c:v>-87.832006000000007</c:v>
                </c:pt>
                <c:pt idx="5709">
                  <c:v>-87.832446000000004</c:v>
                </c:pt>
                <c:pt idx="5710">
                  <c:v>-87.832884000000007</c:v>
                </c:pt>
                <c:pt idx="5711">
                  <c:v>-87.833320000000001</c:v>
                </c:pt>
                <c:pt idx="5712">
                  <c:v>-87.833753999999999</c:v>
                </c:pt>
                <c:pt idx="5713">
                  <c:v>-87.834185000000005</c:v>
                </c:pt>
                <c:pt idx="5714">
                  <c:v>-87.834614999999999</c:v>
                </c:pt>
                <c:pt idx="5715">
                  <c:v>-87.835042000000001</c:v>
                </c:pt>
                <c:pt idx="5716">
                  <c:v>-87.835466999999994</c:v>
                </c:pt>
                <c:pt idx="5717">
                  <c:v>-87.835890000000006</c:v>
                </c:pt>
                <c:pt idx="5718">
                  <c:v>-87.836309999999997</c:v>
                </c:pt>
                <c:pt idx="5719">
                  <c:v>-87.836729000000005</c:v>
                </c:pt>
                <c:pt idx="5720">
                  <c:v>-87.837146000000004</c:v>
                </c:pt>
                <c:pt idx="5721">
                  <c:v>-87.837559999999996</c:v>
                </c:pt>
                <c:pt idx="5722">
                  <c:v>-87.837971999999993</c:v>
                </c:pt>
                <c:pt idx="5723">
                  <c:v>-87.838382999999993</c:v>
                </c:pt>
                <c:pt idx="5724">
                  <c:v>-87.838791000000001</c:v>
                </c:pt>
                <c:pt idx="5725">
                  <c:v>-87.839196999999999</c:v>
                </c:pt>
                <c:pt idx="5726">
                  <c:v>-87.839601000000002</c:v>
                </c:pt>
                <c:pt idx="5727">
                  <c:v>-87.840002999999996</c:v>
                </c:pt>
                <c:pt idx="5728">
                  <c:v>-87.840404000000007</c:v>
                </c:pt>
                <c:pt idx="5729">
                  <c:v>-87.840801999999996</c:v>
                </c:pt>
                <c:pt idx="5730">
                  <c:v>-87.841198000000006</c:v>
                </c:pt>
                <c:pt idx="5731">
                  <c:v>-87.841592000000006</c:v>
                </c:pt>
                <c:pt idx="5732">
                  <c:v>-87.841983999999997</c:v>
                </c:pt>
                <c:pt idx="5733">
                  <c:v>-87.842375000000004</c:v>
                </c:pt>
                <c:pt idx="5734">
                  <c:v>-87.842763000000005</c:v>
                </c:pt>
                <c:pt idx="5735">
                  <c:v>-87.843148999999997</c:v>
                </c:pt>
                <c:pt idx="5736">
                  <c:v>-87.843534000000005</c:v>
                </c:pt>
                <c:pt idx="5737">
                  <c:v>-87.843915999999993</c:v>
                </c:pt>
                <c:pt idx="5738">
                  <c:v>-87.844296999999997</c:v>
                </c:pt>
                <c:pt idx="5739">
                  <c:v>-87.844676000000007</c:v>
                </c:pt>
                <c:pt idx="5740">
                  <c:v>-87.845052999999993</c:v>
                </c:pt>
                <c:pt idx="5741">
                  <c:v>-87.845427999999998</c:v>
                </c:pt>
                <c:pt idx="5742">
                  <c:v>-87.845800999999994</c:v>
                </c:pt>
                <c:pt idx="5743">
                  <c:v>-87.846171999999996</c:v>
                </c:pt>
                <c:pt idx="5744">
                  <c:v>-87.846541999999999</c:v>
                </c:pt>
                <c:pt idx="5745">
                  <c:v>-87.846908999999997</c:v>
                </c:pt>
                <c:pt idx="5746">
                  <c:v>-87.847274999999996</c:v>
                </c:pt>
                <c:pt idx="5747">
                  <c:v>-87.847639000000001</c:v>
                </c:pt>
                <c:pt idx="5748">
                  <c:v>-87.848001999999994</c:v>
                </c:pt>
                <c:pt idx="5749">
                  <c:v>-87.848361999999995</c:v>
                </c:pt>
                <c:pt idx="5750">
                  <c:v>-87.848720999999998</c:v>
                </c:pt>
                <c:pt idx="5751">
                  <c:v>-87.849078000000006</c:v>
                </c:pt>
                <c:pt idx="5752">
                  <c:v>-87.849433000000005</c:v>
                </c:pt>
                <c:pt idx="5753">
                  <c:v>-87.849785999999995</c:v>
                </c:pt>
                <c:pt idx="5754">
                  <c:v>-87.850138000000001</c:v>
                </c:pt>
                <c:pt idx="5755">
                  <c:v>-87.850487999999999</c:v>
                </c:pt>
                <c:pt idx="5756">
                  <c:v>-87.850836000000001</c:v>
                </c:pt>
                <c:pt idx="5757">
                  <c:v>-87.851183000000006</c:v>
                </c:pt>
                <c:pt idx="5758">
                  <c:v>-87.851527000000004</c:v>
                </c:pt>
                <c:pt idx="5759">
                  <c:v>-87.851871000000003</c:v>
                </c:pt>
                <c:pt idx="5760">
                  <c:v>-87.852211999999994</c:v>
                </c:pt>
                <c:pt idx="5761">
                  <c:v>-87.852552000000003</c:v>
                </c:pt>
                <c:pt idx="5762">
                  <c:v>-87.852890000000002</c:v>
                </c:pt>
                <c:pt idx="5763">
                  <c:v>-87.853226000000006</c:v>
                </c:pt>
                <c:pt idx="5764">
                  <c:v>-87.853560999999999</c:v>
                </c:pt>
                <c:pt idx="5765">
                  <c:v>-87.853893999999997</c:v>
                </c:pt>
                <c:pt idx="5766">
                  <c:v>-87.854225999999997</c:v>
                </c:pt>
                <c:pt idx="5767">
                  <c:v>-87.854556000000002</c:v>
                </c:pt>
                <c:pt idx="5768">
                  <c:v>-87.854883999999998</c:v>
                </c:pt>
                <c:pt idx="5769">
                  <c:v>-87.855210999999997</c:v>
                </c:pt>
                <c:pt idx="5770">
                  <c:v>-87.855536000000001</c:v>
                </c:pt>
                <c:pt idx="5771">
                  <c:v>-87.855860000000007</c:v>
                </c:pt>
                <c:pt idx="5772">
                  <c:v>-87.856181000000007</c:v>
                </c:pt>
                <c:pt idx="5773">
                  <c:v>-87.856502000000006</c:v>
                </c:pt>
                <c:pt idx="5774">
                  <c:v>-87.856820999999997</c:v>
                </c:pt>
                <c:pt idx="5775">
                  <c:v>-87.857138000000006</c:v>
                </c:pt>
                <c:pt idx="5776">
                  <c:v>-87.857454000000004</c:v>
                </c:pt>
                <c:pt idx="5777">
                  <c:v>-87.857767999999993</c:v>
                </c:pt>
                <c:pt idx="5778">
                  <c:v>-87.858080999999999</c:v>
                </c:pt>
                <c:pt idx="5779">
                  <c:v>-87.858391999999995</c:v>
                </c:pt>
                <c:pt idx="5780">
                  <c:v>-87.858700999999996</c:v>
                </c:pt>
                <c:pt idx="5781">
                  <c:v>-87.859009999999998</c:v>
                </c:pt>
                <c:pt idx="5782">
                  <c:v>-87.859316000000007</c:v>
                </c:pt>
                <c:pt idx="5783">
                  <c:v>-87.859621000000004</c:v>
                </c:pt>
                <c:pt idx="5784">
                  <c:v>-87.859925000000004</c:v>
                </c:pt>
                <c:pt idx="5785">
                  <c:v>-87.860226999999995</c:v>
                </c:pt>
                <c:pt idx="5786">
                  <c:v>-87.860528000000002</c:v>
                </c:pt>
                <c:pt idx="5787">
                  <c:v>-87.860827</c:v>
                </c:pt>
                <c:pt idx="5788">
                  <c:v>-87.861125000000001</c:v>
                </c:pt>
                <c:pt idx="5789">
                  <c:v>-87.861422000000005</c:v>
                </c:pt>
                <c:pt idx="5790">
                  <c:v>-87.861716999999999</c:v>
                </c:pt>
                <c:pt idx="5791">
                  <c:v>-87.862009999999998</c:v>
                </c:pt>
                <c:pt idx="5792">
                  <c:v>-87.862302999999997</c:v>
                </c:pt>
                <c:pt idx="5793">
                  <c:v>-87.862593000000004</c:v>
                </c:pt>
                <c:pt idx="5794">
                  <c:v>-87.862882999999997</c:v>
                </c:pt>
                <c:pt idx="5795">
                  <c:v>-87.863170999999994</c:v>
                </c:pt>
                <c:pt idx="5796">
                  <c:v>-87.863456999999997</c:v>
                </c:pt>
                <c:pt idx="5797">
                  <c:v>-87.863742000000002</c:v>
                </c:pt>
                <c:pt idx="5798">
                  <c:v>-87.864025999999996</c:v>
                </c:pt>
                <c:pt idx="5799">
                  <c:v>-87.864309000000006</c:v>
                </c:pt>
                <c:pt idx="5800">
                  <c:v>-87.864590000000007</c:v>
                </c:pt>
                <c:pt idx="5801">
                  <c:v>-87.864869999999996</c:v>
                </c:pt>
                <c:pt idx="5802">
                  <c:v>-87.865148000000005</c:v>
                </c:pt>
                <c:pt idx="5803">
                  <c:v>-87.865425000000002</c:v>
                </c:pt>
                <c:pt idx="5804">
                  <c:v>-87.865701000000001</c:v>
                </c:pt>
                <c:pt idx="5805">
                  <c:v>-87.865975000000006</c:v>
                </c:pt>
                <c:pt idx="5806">
                  <c:v>-87.866247999999999</c:v>
                </c:pt>
                <c:pt idx="5807">
                  <c:v>-87.866519999999994</c:v>
                </c:pt>
                <c:pt idx="5808">
                  <c:v>-87.866791000000006</c:v>
                </c:pt>
                <c:pt idx="5809">
                  <c:v>-87.867059999999995</c:v>
                </c:pt>
                <c:pt idx="5810">
                  <c:v>-87.867328000000001</c:v>
                </c:pt>
                <c:pt idx="5811">
                  <c:v>-87.867594999999994</c:v>
                </c:pt>
                <c:pt idx="5812">
                  <c:v>-87.867859999999993</c:v>
                </c:pt>
                <c:pt idx="5813">
                  <c:v>-87.868123999999995</c:v>
                </c:pt>
                <c:pt idx="5814">
                  <c:v>-87.868386999999998</c:v>
                </c:pt>
                <c:pt idx="5815">
                  <c:v>-87.868649000000005</c:v>
                </c:pt>
                <c:pt idx="5816">
                  <c:v>-87.868909000000002</c:v>
                </c:pt>
                <c:pt idx="5817">
                  <c:v>-87.869168000000002</c:v>
                </c:pt>
                <c:pt idx="5818">
                  <c:v>-87.869426000000004</c:v>
                </c:pt>
                <c:pt idx="5819">
                  <c:v>-87.869682999999995</c:v>
                </c:pt>
                <c:pt idx="5820">
                  <c:v>-87.869938000000005</c:v>
                </c:pt>
                <c:pt idx="5821">
                  <c:v>-87.870192000000003</c:v>
                </c:pt>
                <c:pt idx="5822">
                  <c:v>-87.870445000000004</c:v>
                </c:pt>
                <c:pt idx="5823">
                  <c:v>-87.870697000000007</c:v>
                </c:pt>
                <c:pt idx="5824">
                  <c:v>-87.870947999999999</c:v>
                </c:pt>
                <c:pt idx="5825">
                  <c:v>-87.871196999999995</c:v>
                </c:pt>
                <c:pt idx="5826">
                  <c:v>-87.871444999999994</c:v>
                </c:pt>
                <c:pt idx="5827">
                  <c:v>-87.871691999999996</c:v>
                </c:pt>
                <c:pt idx="5828">
                  <c:v>-87.871938</c:v>
                </c:pt>
                <c:pt idx="5829">
                  <c:v>-87.872183000000007</c:v>
                </c:pt>
                <c:pt idx="5830">
                  <c:v>-87.872427000000002</c:v>
                </c:pt>
                <c:pt idx="5831">
                  <c:v>-87.872669000000002</c:v>
                </c:pt>
                <c:pt idx="5832">
                  <c:v>-87.872910000000005</c:v>
                </c:pt>
                <c:pt idx="5833">
                  <c:v>-87.873150999999993</c:v>
                </c:pt>
                <c:pt idx="5834">
                  <c:v>-87.873390000000001</c:v>
                </c:pt>
                <c:pt idx="5835">
                  <c:v>-87.873626999999999</c:v>
                </c:pt>
                <c:pt idx="5836">
                  <c:v>-87.873863999999998</c:v>
                </c:pt>
                <c:pt idx="5837">
                  <c:v>-87.874099999999999</c:v>
                </c:pt>
                <c:pt idx="5838">
                  <c:v>-87.874334000000005</c:v>
                </c:pt>
                <c:pt idx="5839">
                  <c:v>-87.874567999999996</c:v>
                </c:pt>
                <c:pt idx="5840">
                  <c:v>-87.874799999999993</c:v>
                </c:pt>
                <c:pt idx="5841">
                  <c:v>-87.875031000000007</c:v>
                </c:pt>
                <c:pt idx="5842">
                  <c:v>-87.875260999999995</c:v>
                </c:pt>
                <c:pt idx="5843">
                  <c:v>-87.875489999999999</c:v>
                </c:pt>
                <c:pt idx="5844">
                  <c:v>-87.875718000000006</c:v>
                </c:pt>
                <c:pt idx="5845">
                  <c:v>-87.875945000000002</c:v>
                </c:pt>
                <c:pt idx="5846">
                  <c:v>-87.876170999999999</c:v>
                </c:pt>
                <c:pt idx="5847">
                  <c:v>-87.876396</c:v>
                </c:pt>
                <c:pt idx="5848">
                  <c:v>-87.876620000000003</c:v>
                </c:pt>
                <c:pt idx="5849">
                  <c:v>-87.876841999999996</c:v>
                </c:pt>
                <c:pt idx="5850">
                  <c:v>-87.877064000000004</c:v>
                </c:pt>
                <c:pt idx="5851">
                  <c:v>-87.877284000000003</c:v>
                </c:pt>
                <c:pt idx="5852">
                  <c:v>-87.877504000000002</c:v>
                </c:pt>
                <c:pt idx="5853">
                  <c:v>-87.877722000000006</c:v>
                </c:pt>
                <c:pt idx="5854">
                  <c:v>-87.877939999999995</c:v>
                </c:pt>
                <c:pt idx="5855">
                  <c:v>-87.878156000000004</c:v>
                </c:pt>
                <c:pt idx="5856">
                  <c:v>-87.878371999999999</c:v>
                </c:pt>
                <c:pt idx="5857">
                  <c:v>-87.878585999999999</c:v>
                </c:pt>
                <c:pt idx="5858">
                  <c:v>-87.878799999999998</c:v>
                </c:pt>
                <c:pt idx="5859">
                  <c:v>-87.879012000000003</c:v>
                </c:pt>
                <c:pt idx="5860">
                  <c:v>-87.879223999999994</c:v>
                </c:pt>
                <c:pt idx="5861">
                  <c:v>-87.879434000000003</c:v>
                </c:pt>
                <c:pt idx="5862">
                  <c:v>-87.879643999999999</c:v>
                </c:pt>
                <c:pt idx="5863">
                  <c:v>-87.879852</c:v>
                </c:pt>
                <c:pt idx="5864">
                  <c:v>-87.88006</c:v>
                </c:pt>
                <c:pt idx="5865">
                  <c:v>-87.880266000000006</c:v>
                </c:pt>
                <c:pt idx="5866">
                  <c:v>-87.880471999999997</c:v>
                </c:pt>
                <c:pt idx="5867">
                  <c:v>-87.880675999999994</c:v>
                </c:pt>
                <c:pt idx="5868">
                  <c:v>-87.880880000000005</c:v>
                </c:pt>
                <c:pt idx="5869">
                  <c:v>-87.881083000000004</c:v>
                </c:pt>
                <c:pt idx="5870">
                  <c:v>-87.881285000000005</c:v>
                </c:pt>
                <c:pt idx="5871">
                  <c:v>-87.881484999999998</c:v>
                </c:pt>
                <c:pt idx="5872">
                  <c:v>-87.881685000000004</c:v>
                </c:pt>
                <c:pt idx="5873">
                  <c:v>-87.881883999999999</c:v>
                </c:pt>
                <c:pt idx="5874">
                  <c:v>-87.882081999999997</c:v>
                </c:pt>
                <c:pt idx="5875">
                  <c:v>-87.882278999999997</c:v>
                </c:pt>
                <c:pt idx="5876">
                  <c:v>-87.882475999999997</c:v>
                </c:pt>
                <c:pt idx="5877">
                  <c:v>-87.882671000000002</c:v>
                </c:pt>
                <c:pt idx="5878">
                  <c:v>-87.882864999999995</c:v>
                </c:pt>
                <c:pt idx="5879">
                  <c:v>-87.883059000000003</c:v>
                </c:pt>
                <c:pt idx="5880">
                  <c:v>-87.883251000000001</c:v>
                </c:pt>
                <c:pt idx="5881">
                  <c:v>-87.883443</c:v>
                </c:pt>
                <c:pt idx="5882">
                  <c:v>-87.883634000000001</c:v>
                </c:pt>
                <c:pt idx="5883">
                  <c:v>-87.883824000000004</c:v>
                </c:pt>
                <c:pt idx="5884">
                  <c:v>-87.884012999999996</c:v>
                </c:pt>
                <c:pt idx="5885">
                  <c:v>-87.884201000000004</c:v>
                </c:pt>
                <c:pt idx="5886">
                  <c:v>-87.884388000000001</c:v>
                </c:pt>
                <c:pt idx="5887">
                  <c:v>-87.884574999999998</c:v>
                </c:pt>
                <c:pt idx="5888">
                  <c:v>-87.88476</c:v>
                </c:pt>
                <c:pt idx="5889">
                  <c:v>-87.884945000000002</c:v>
                </c:pt>
                <c:pt idx="5890">
                  <c:v>-87.885129000000006</c:v>
                </c:pt>
                <c:pt idx="5891">
                  <c:v>-87.885311999999999</c:v>
                </c:pt>
                <c:pt idx="5892">
                  <c:v>-87.885493999999994</c:v>
                </c:pt>
                <c:pt idx="5893">
                  <c:v>-87.885675000000006</c:v>
                </c:pt>
                <c:pt idx="5894">
                  <c:v>-87.885856000000004</c:v>
                </c:pt>
                <c:pt idx="5895">
                  <c:v>-87.886035000000007</c:v>
                </c:pt>
                <c:pt idx="5896">
                  <c:v>-87.886213999999995</c:v>
                </c:pt>
                <c:pt idx="5897">
                  <c:v>-87.886392000000001</c:v>
                </c:pt>
                <c:pt idx="5898">
                  <c:v>-87.886568999999994</c:v>
                </c:pt>
                <c:pt idx="5899">
                  <c:v>-87.886746000000002</c:v>
                </c:pt>
                <c:pt idx="5900">
                  <c:v>-87.886921000000001</c:v>
                </c:pt>
                <c:pt idx="5901">
                  <c:v>-87.887096</c:v>
                </c:pt>
                <c:pt idx="5902">
                  <c:v>-87.887270000000001</c:v>
                </c:pt>
                <c:pt idx="5903">
                  <c:v>-87.887443000000005</c:v>
                </c:pt>
                <c:pt idx="5904">
                  <c:v>-87.887614999999997</c:v>
                </c:pt>
                <c:pt idx="5905">
                  <c:v>-87.887787000000003</c:v>
                </c:pt>
                <c:pt idx="5906">
                  <c:v>-87.887957</c:v>
                </c:pt>
                <c:pt idx="5907">
                  <c:v>-87.888126999999997</c:v>
                </c:pt>
                <c:pt idx="5908">
                  <c:v>-87.888295999999997</c:v>
                </c:pt>
                <c:pt idx="5909">
                  <c:v>-87.888464999999997</c:v>
                </c:pt>
                <c:pt idx="5910">
                  <c:v>-87.888632000000001</c:v>
                </c:pt>
                <c:pt idx="5911">
                  <c:v>-87.888799000000006</c:v>
                </c:pt>
                <c:pt idx="5912">
                  <c:v>-87.888964999999999</c:v>
                </c:pt>
                <c:pt idx="5913">
                  <c:v>-87.889131000000006</c:v>
                </c:pt>
                <c:pt idx="5914">
                  <c:v>-87.889295000000004</c:v>
                </c:pt>
                <c:pt idx="5915">
                  <c:v>-87.889459000000002</c:v>
                </c:pt>
                <c:pt idx="5916">
                  <c:v>-87.889622000000003</c:v>
                </c:pt>
                <c:pt idx="5917">
                  <c:v>-87.889784000000006</c:v>
                </c:pt>
                <c:pt idx="5918">
                  <c:v>-87.889945999999995</c:v>
                </c:pt>
                <c:pt idx="5919">
                  <c:v>-87.890106000000003</c:v>
                </c:pt>
                <c:pt idx="5920">
                  <c:v>-87.890265999999997</c:v>
                </c:pt>
                <c:pt idx="5921">
                  <c:v>-87.890426000000005</c:v>
                </c:pt>
                <c:pt idx="5922">
                  <c:v>-87.890584000000004</c:v>
                </c:pt>
                <c:pt idx="5923">
                  <c:v>-87.890742000000003</c:v>
                </c:pt>
                <c:pt idx="5924">
                  <c:v>-87.890899000000005</c:v>
                </c:pt>
                <c:pt idx="5925">
                  <c:v>-87.891056000000006</c:v>
                </c:pt>
                <c:pt idx="5926">
                  <c:v>-87.891210999999998</c:v>
                </c:pt>
                <c:pt idx="5927">
                  <c:v>-87.891366000000005</c:v>
                </c:pt>
                <c:pt idx="5928">
                  <c:v>-87.891520999999997</c:v>
                </c:pt>
                <c:pt idx="5929">
                  <c:v>-87.891673999999995</c:v>
                </c:pt>
                <c:pt idx="5930">
                  <c:v>-87.891827000000006</c:v>
                </c:pt>
                <c:pt idx="5931">
                  <c:v>-87.891979000000006</c:v>
                </c:pt>
                <c:pt idx="5932">
                  <c:v>-87.892131000000006</c:v>
                </c:pt>
                <c:pt idx="5933">
                  <c:v>-87.892280999999997</c:v>
                </c:pt>
                <c:pt idx="5934">
                  <c:v>-87.892431000000002</c:v>
                </c:pt>
                <c:pt idx="5935">
                  <c:v>-87.892581000000007</c:v>
                </c:pt>
                <c:pt idx="5936">
                  <c:v>-87.89273</c:v>
                </c:pt>
                <c:pt idx="5937">
                  <c:v>-87.892877999999996</c:v>
                </c:pt>
                <c:pt idx="5938">
                  <c:v>-87.893024999999994</c:v>
                </c:pt>
                <c:pt idx="5939">
                  <c:v>-87.893172000000007</c:v>
                </c:pt>
                <c:pt idx="5940">
                  <c:v>-87.893317999999994</c:v>
                </c:pt>
                <c:pt idx="5941">
                  <c:v>-87.893462999999997</c:v>
                </c:pt>
                <c:pt idx="5942">
                  <c:v>-87.893607000000003</c:v>
                </c:pt>
                <c:pt idx="5943">
                  <c:v>-87.893750999999995</c:v>
                </c:pt>
                <c:pt idx="5944">
                  <c:v>-87.893895000000001</c:v>
                </c:pt>
                <c:pt idx="5945">
                  <c:v>-87.894037999999995</c:v>
                </c:pt>
                <c:pt idx="5946">
                  <c:v>-87.894180000000006</c:v>
                </c:pt>
                <c:pt idx="5947">
                  <c:v>-87.894321000000005</c:v>
                </c:pt>
                <c:pt idx="5948">
                  <c:v>-87.894462000000004</c:v>
                </c:pt>
                <c:pt idx="5949">
                  <c:v>-87.894602000000006</c:v>
                </c:pt>
                <c:pt idx="5950">
                  <c:v>-87.894740999999996</c:v>
                </c:pt>
                <c:pt idx="5951">
                  <c:v>-87.894880000000001</c:v>
                </c:pt>
                <c:pt idx="5952">
                  <c:v>-87.895017999999993</c:v>
                </c:pt>
                <c:pt idx="5953">
                  <c:v>-87.895156</c:v>
                </c:pt>
                <c:pt idx="5954">
                  <c:v>-87.895292999999995</c:v>
                </c:pt>
                <c:pt idx="5955">
                  <c:v>-87.895428999999993</c:v>
                </c:pt>
                <c:pt idx="5956">
                  <c:v>-87.895565000000005</c:v>
                </c:pt>
                <c:pt idx="5957">
                  <c:v>-87.895700000000005</c:v>
                </c:pt>
                <c:pt idx="5958">
                  <c:v>-87.895833999999994</c:v>
                </c:pt>
                <c:pt idx="5959">
                  <c:v>-87.895967999999996</c:v>
                </c:pt>
                <c:pt idx="5960">
                  <c:v>-87.896101000000002</c:v>
                </c:pt>
                <c:pt idx="5961">
                  <c:v>-87.896234000000007</c:v>
                </c:pt>
                <c:pt idx="5962">
                  <c:v>-87.896366</c:v>
                </c:pt>
                <c:pt idx="5963">
                  <c:v>-87.896496999999997</c:v>
                </c:pt>
                <c:pt idx="5964">
                  <c:v>-87.896628000000007</c:v>
                </c:pt>
                <c:pt idx="5965">
                  <c:v>-87.896758000000005</c:v>
                </c:pt>
                <c:pt idx="5966">
                  <c:v>-87.896888000000004</c:v>
                </c:pt>
                <c:pt idx="5967">
                  <c:v>-87.897017000000005</c:v>
                </c:pt>
                <c:pt idx="5968">
                  <c:v>-87.897144999999995</c:v>
                </c:pt>
                <c:pt idx="5969">
                  <c:v>-87.897272999999998</c:v>
                </c:pt>
                <c:pt idx="5970">
                  <c:v>-87.897400000000005</c:v>
                </c:pt>
                <c:pt idx="5971">
                  <c:v>-87.897526999999997</c:v>
                </c:pt>
                <c:pt idx="5972">
                  <c:v>-87.897653000000005</c:v>
                </c:pt>
                <c:pt idx="5973">
                  <c:v>-87.897779</c:v>
                </c:pt>
                <c:pt idx="5974">
                  <c:v>-87.897903999999997</c:v>
                </c:pt>
                <c:pt idx="5975">
                  <c:v>0</c:v>
                </c:pt>
                <c:pt idx="5976">
                  <c:v>0</c:v>
                </c:pt>
                <c:pt idx="5977">
                  <c:v>0</c:v>
                </c:pt>
                <c:pt idx="5978">
                  <c:v>0</c:v>
                </c:pt>
                <c:pt idx="5979">
                  <c:v>0</c:v>
                </c:pt>
              </c:numCache>
            </c:numRef>
          </c:yVal>
          <c:smooth val="0"/>
          <c:extLst>
            <c:ext xmlns:c16="http://schemas.microsoft.com/office/drawing/2014/chart" uri="{C3380CC4-5D6E-409C-BE32-E72D297353CC}">
              <c16:uniqueId val="{00000005-ECDD-0947-96B5-D1EADA5804B4}"/>
            </c:ext>
          </c:extLst>
        </c:ser>
        <c:dLbls>
          <c:showLegendKey val="0"/>
          <c:showVal val="0"/>
          <c:showCatName val="0"/>
          <c:showSerName val="0"/>
          <c:showPercent val="0"/>
          <c:showBubbleSize val="0"/>
        </c:dLbls>
        <c:axId val="1699372656"/>
        <c:axId val="1735476352"/>
      </c:scatterChart>
      <c:valAx>
        <c:axId val="1699372656"/>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Time (ms)</a:t>
                </a:r>
              </a:p>
            </c:rich>
          </c:tx>
          <c:layout>
            <c:manualLayout>
              <c:xMode val="edge"/>
              <c:yMode val="edge"/>
              <c:x val="0.49389768186297062"/>
              <c:y val="0.917261475504012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5476352"/>
        <c:crossesAt val="-90"/>
        <c:crossBetween val="midCat"/>
      </c:valAx>
      <c:valAx>
        <c:axId val="173547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Action Potential (mV)</a:t>
                </a:r>
              </a:p>
            </c:rich>
          </c:tx>
          <c:layout>
            <c:manualLayout>
              <c:xMode val="edge"/>
              <c:yMode val="edge"/>
              <c:x val="4.4772778150884264E-3"/>
              <c:y val="0.2717941070778136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9372656"/>
        <c:crosses val="autoZero"/>
        <c:crossBetween val="midCat"/>
      </c:valAx>
      <c:spPr>
        <a:noFill/>
        <a:ln>
          <a:noFill/>
        </a:ln>
        <a:effectLst/>
      </c:spPr>
    </c:plotArea>
    <c:legend>
      <c:legendPos val="tr"/>
      <c:layout>
        <c:manualLayout>
          <c:xMode val="edge"/>
          <c:yMode val="edge"/>
          <c:x val="0.56440528882848673"/>
          <c:y val="7.3037127206329891E-2"/>
          <c:w val="0.40873104428098267"/>
          <c:h val="0.36975764517566773"/>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84064863179232"/>
          <c:y val="5.0925925925925923E-2"/>
          <c:w val="0.76330786621969282"/>
          <c:h val="0.87035578885972587"/>
        </c:manualLayout>
      </c:layout>
      <c:scatterChart>
        <c:scatterStyle val="lineMarker"/>
        <c:varyColors val="0"/>
        <c:ser>
          <c:idx val="0"/>
          <c:order val="0"/>
          <c:tx>
            <c:strRef>
              <c:f>control!$N$1</c:f>
              <c:strCache>
                <c:ptCount val="1"/>
                <c:pt idx="0">
                  <c:v>GPU</c:v>
                </c:pt>
              </c:strCache>
            </c:strRef>
          </c:tx>
          <c:spPr>
            <a:ln w="19050" cap="rnd">
              <a:solidFill>
                <a:schemeClr val="accent1"/>
              </a:solidFill>
              <a:round/>
            </a:ln>
            <a:effectLst/>
          </c:spPr>
          <c:marker>
            <c:symbol val="none"/>
          </c:marker>
          <c:xVal>
            <c:numRef>
              <c:f>control!$A$2:$A$5982</c:f>
              <c:numCache>
                <c:formatCode>General</c:formatCode>
                <c:ptCount val="5981"/>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pt idx="10">
                  <c:v>5.5E-2</c:v>
                </c:pt>
                <c:pt idx="11">
                  <c:v>0.06</c:v>
                </c:pt>
                <c:pt idx="12">
                  <c:v>6.5000000000000002E-2</c:v>
                </c:pt>
                <c:pt idx="13">
                  <c:v>7.0000000000000007E-2</c:v>
                </c:pt>
                <c:pt idx="14">
                  <c:v>7.4999999999999997E-2</c:v>
                </c:pt>
                <c:pt idx="15">
                  <c:v>0.08</c:v>
                </c:pt>
                <c:pt idx="16">
                  <c:v>8.5000000000000006E-2</c:v>
                </c:pt>
                <c:pt idx="17">
                  <c:v>0.09</c:v>
                </c:pt>
                <c:pt idx="18">
                  <c:v>9.5000000000000001E-2</c:v>
                </c:pt>
                <c:pt idx="19">
                  <c:v>0.1</c:v>
                </c:pt>
                <c:pt idx="20">
                  <c:v>0.105</c:v>
                </c:pt>
                <c:pt idx="21">
                  <c:v>0.11</c:v>
                </c:pt>
                <c:pt idx="22">
                  <c:v>0.115</c:v>
                </c:pt>
                <c:pt idx="23">
                  <c:v>0.12</c:v>
                </c:pt>
                <c:pt idx="24">
                  <c:v>0.125</c:v>
                </c:pt>
                <c:pt idx="25">
                  <c:v>0.13</c:v>
                </c:pt>
                <c:pt idx="26">
                  <c:v>0.13500000000000001</c:v>
                </c:pt>
                <c:pt idx="27">
                  <c:v>0.14000000000000001</c:v>
                </c:pt>
                <c:pt idx="28">
                  <c:v>0.14499999999999999</c:v>
                </c:pt>
                <c:pt idx="29">
                  <c:v>0.15</c:v>
                </c:pt>
                <c:pt idx="30">
                  <c:v>0.155</c:v>
                </c:pt>
                <c:pt idx="31">
                  <c:v>0.16</c:v>
                </c:pt>
                <c:pt idx="32">
                  <c:v>0.16500000000000001</c:v>
                </c:pt>
                <c:pt idx="33">
                  <c:v>0.17</c:v>
                </c:pt>
                <c:pt idx="34">
                  <c:v>0.17499999999999999</c:v>
                </c:pt>
                <c:pt idx="35">
                  <c:v>0.18</c:v>
                </c:pt>
                <c:pt idx="36">
                  <c:v>0.185</c:v>
                </c:pt>
                <c:pt idx="37">
                  <c:v>0.19</c:v>
                </c:pt>
                <c:pt idx="38">
                  <c:v>0.19500000000000001</c:v>
                </c:pt>
                <c:pt idx="39">
                  <c:v>0.2</c:v>
                </c:pt>
                <c:pt idx="40">
                  <c:v>0.20499999999999999</c:v>
                </c:pt>
                <c:pt idx="41">
                  <c:v>0.21</c:v>
                </c:pt>
                <c:pt idx="42">
                  <c:v>0.215</c:v>
                </c:pt>
                <c:pt idx="43">
                  <c:v>0.22</c:v>
                </c:pt>
                <c:pt idx="44">
                  <c:v>0.22500000000000001</c:v>
                </c:pt>
                <c:pt idx="45">
                  <c:v>0.23</c:v>
                </c:pt>
                <c:pt idx="46">
                  <c:v>0.23499999999999999</c:v>
                </c:pt>
                <c:pt idx="47">
                  <c:v>0.24</c:v>
                </c:pt>
                <c:pt idx="48">
                  <c:v>0.245</c:v>
                </c:pt>
                <c:pt idx="49">
                  <c:v>0.25</c:v>
                </c:pt>
                <c:pt idx="50">
                  <c:v>0.255</c:v>
                </c:pt>
                <c:pt idx="51">
                  <c:v>0.26</c:v>
                </c:pt>
                <c:pt idx="52">
                  <c:v>0.26500000000000001</c:v>
                </c:pt>
                <c:pt idx="53">
                  <c:v>0.27</c:v>
                </c:pt>
                <c:pt idx="54">
                  <c:v>0.27500000000000002</c:v>
                </c:pt>
                <c:pt idx="55">
                  <c:v>0.28000000000000003</c:v>
                </c:pt>
                <c:pt idx="56">
                  <c:v>0.28499999999999998</c:v>
                </c:pt>
                <c:pt idx="57">
                  <c:v>0.28999999999999998</c:v>
                </c:pt>
                <c:pt idx="58">
                  <c:v>0.29499999999999998</c:v>
                </c:pt>
                <c:pt idx="59">
                  <c:v>0.3</c:v>
                </c:pt>
                <c:pt idx="60">
                  <c:v>0.30499999999999999</c:v>
                </c:pt>
                <c:pt idx="61">
                  <c:v>0.31</c:v>
                </c:pt>
                <c:pt idx="62">
                  <c:v>0.315</c:v>
                </c:pt>
                <c:pt idx="63">
                  <c:v>0.32</c:v>
                </c:pt>
                <c:pt idx="64">
                  <c:v>0.32500000000000001</c:v>
                </c:pt>
                <c:pt idx="65">
                  <c:v>0.33</c:v>
                </c:pt>
                <c:pt idx="66">
                  <c:v>0.33500000000000002</c:v>
                </c:pt>
                <c:pt idx="67">
                  <c:v>0.34</c:v>
                </c:pt>
                <c:pt idx="68">
                  <c:v>0.34499999999999997</c:v>
                </c:pt>
                <c:pt idx="69">
                  <c:v>0.35</c:v>
                </c:pt>
                <c:pt idx="70">
                  <c:v>0.35499999999999998</c:v>
                </c:pt>
                <c:pt idx="71">
                  <c:v>0.36</c:v>
                </c:pt>
                <c:pt idx="72">
                  <c:v>0.36499999999999999</c:v>
                </c:pt>
                <c:pt idx="73">
                  <c:v>0.37</c:v>
                </c:pt>
                <c:pt idx="74">
                  <c:v>0.375</c:v>
                </c:pt>
                <c:pt idx="75">
                  <c:v>0.38</c:v>
                </c:pt>
                <c:pt idx="76">
                  <c:v>0.38500000000000001</c:v>
                </c:pt>
                <c:pt idx="77">
                  <c:v>0.39</c:v>
                </c:pt>
                <c:pt idx="78">
                  <c:v>0.39500000000000002</c:v>
                </c:pt>
                <c:pt idx="79">
                  <c:v>0.4</c:v>
                </c:pt>
                <c:pt idx="80">
                  <c:v>0.40500000000000003</c:v>
                </c:pt>
                <c:pt idx="81">
                  <c:v>0.41</c:v>
                </c:pt>
                <c:pt idx="82">
                  <c:v>0.41499999999999998</c:v>
                </c:pt>
                <c:pt idx="83">
                  <c:v>0.42</c:v>
                </c:pt>
                <c:pt idx="84">
                  <c:v>0.42499999999999999</c:v>
                </c:pt>
                <c:pt idx="85">
                  <c:v>0.43</c:v>
                </c:pt>
                <c:pt idx="86">
                  <c:v>0.435</c:v>
                </c:pt>
                <c:pt idx="87">
                  <c:v>0.44</c:v>
                </c:pt>
                <c:pt idx="88">
                  <c:v>0.44500000000000001</c:v>
                </c:pt>
                <c:pt idx="89">
                  <c:v>0.45</c:v>
                </c:pt>
                <c:pt idx="90">
                  <c:v>0.45500000000000002</c:v>
                </c:pt>
                <c:pt idx="91">
                  <c:v>0.46</c:v>
                </c:pt>
                <c:pt idx="92">
                  <c:v>0.46500000000000002</c:v>
                </c:pt>
                <c:pt idx="93">
                  <c:v>0.47</c:v>
                </c:pt>
                <c:pt idx="94">
                  <c:v>0.47499999999999998</c:v>
                </c:pt>
                <c:pt idx="95">
                  <c:v>0.48</c:v>
                </c:pt>
                <c:pt idx="96">
                  <c:v>0.48499999999999999</c:v>
                </c:pt>
                <c:pt idx="97">
                  <c:v>0.49</c:v>
                </c:pt>
                <c:pt idx="98">
                  <c:v>0.495</c:v>
                </c:pt>
                <c:pt idx="99">
                  <c:v>0.5</c:v>
                </c:pt>
                <c:pt idx="100">
                  <c:v>0.505</c:v>
                </c:pt>
                <c:pt idx="101">
                  <c:v>0.51</c:v>
                </c:pt>
                <c:pt idx="102">
                  <c:v>0.51500000000000001</c:v>
                </c:pt>
                <c:pt idx="103">
                  <c:v>0.52</c:v>
                </c:pt>
                <c:pt idx="104">
                  <c:v>0.52500000000000002</c:v>
                </c:pt>
                <c:pt idx="105">
                  <c:v>0.53</c:v>
                </c:pt>
                <c:pt idx="106">
                  <c:v>0.53500000000000003</c:v>
                </c:pt>
                <c:pt idx="107">
                  <c:v>0.54</c:v>
                </c:pt>
                <c:pt idx="108">
                  <c:v>0.54500000000000004</c:v>
                </c:pt>
                <c:pt idx="109">
                  <c:v>0.55000000000000004</c:v>
                </c:pt>
                <c:pt idx="110">
                  <c:v>0.55500000000000005</c:v>
                </c:pt>
                <c:pt idx="111">
                  <c:v>0.56000000000000005</c:v>
                </c:pt>
                <c:pt idx="112">
                  <c:v>0.56499999999999995</c:v>
                </c:pt>
                <c:pt idx="113">
                  <c:v>0.56999999999999995</c:v>
                </c:pt>
                <c:pt idx="114">
                  <c:v>0.57499999999999996</c:v>
                </c:pt>
                <c:pt idx="115">
                  <c:v>0.57999999999999996</c:v>
                </c:pt>
                <c:pt idx="116">
                  <c:v>0.58499999999999996</c:v>
                </c:pt>
                <c:pt idx="117">
                  <c:v>0.59</c:v>
                </c:pt>
                <c:pt idx="118">
                  <c:v>0.59499999999999997</c:v>
                </c:pt>
                <c:pt idx="119">
                  <c:v>0.6</c:v>
                </c:pt>
                <c:pt idx="120">
                  <c:v>0.60499999999999998</c:v>
                </c:pt>
                <c:pt idx="121">
                  <c:v>0.61</c:v>
                </c:pt>
                <c:pt idx="122">
                  <c:v>0.61499999999999999</c:v>
                </c:pt>
                <c:pt idx="123">
                  <c:v>0.62</c:v>
                </c:pt>
                <c:pt idx="124">
                  <c:v>0.625</c:v>
                </c:pt>
                <c:pt idx="125">
                  <c:v>0.63</c:v>
                </c:pt>
                <c:pt idx="126">
                  <c:v>0.63500000000000001</c:v>
                </c:pt>
                <c:pt idx="127">
                  <c:v>0.64</c:v>
                </c:pt>
                <c:pt idx="128">
                  <c:v>0.64500000000000002</c:v>
                </c:pt>
                <c:pt idx="129">
                  <c:v>0.65</c:v>
                </c:pt>
                <c:pt idx="130">
                  <c:v>0.65500000000000003</c:v>
                </c:pt>
                <c:pt idx="131">
                  <c:v>0.66</c:v>
                </c:pt>
                <c:pt idx="132">
                  <c:v>0.66500000000000004</c:v>
                </c:pt>
                <c:pt idx="133">
                  <c:v>0.67</c:v>
                </c:pt>
                <c:pt idx="134">
                  <c:v>0.67500000000000004</c:v>
                </c:pt>
                <c:pt idx="135">
                  <c:v>0.68</c:v>
                </c:pt>
                <c:pt idx="136">
                  <c:v>0.68500000000000005</c:v>
                </c:pt>
                <c:pt idx="137">
                  <c:v>0.69</c:v>
                </c:pt>
                <c:pt idx="138">
                  <c:v>0.69499999999999995</c:v>
                </c:pt>
                <c:pt idx="139">
                  <c:v>0.7</c:v>
                </c:pt>
                <c:pt idx="140">
                  <c:v>0.70499999999999996</c:v>
                </c:pt>
                <c:pt idx="141">
                  <c:v>0.71</c:v>
                </c:pt>
                <c:pt idx="142">
                  <c:v>0.71499999999999997</c:v>
                </c:pt>
                <c:pt idx="143">
                  <c:v>0.72</c:v>
                </c:pt>
                <c:pt idx="144">
                  <c:v>0.72499999999999998</c:v>
                </c:pt>
                <c:pt idx="145">
                  <c:v>0.73</c:v>
                </c:pt>
                <c:pt idx="146">
                  <c:v>0.73499999999999999</c:v>
                </c:pt>
                <c:pt idx="147">
                  <c:v>0.74</c:v>
                </c:pt>
                <c:pt idx="148">
                  <c:v>0.745</c:v>
                </c:pt>
                <c:pt idx="149">
                  <c:v>0.75</c:v>
                </c:pt>
                <c:pt idx="150">
                  <c:v>0.755</c:v>
                </c:pt>
                <c:pt idx="151">
                  <c:v>0.76</c:v>
                </c:pt>
                <c:pt idx="152">
                  <c:v>0.76500000000000001</c:v>
                </c:pt>
                <c:pt idx="153">
                  <c:v>0.77</c:v>
                </c:pt>
                <c:pt idx="154">
                  <c:v>0.77500000000000002</c:v>
                </c:pt>
                <c:pt idx="155">
                  <c:v>0.78</c:v>
                </c:pt>
                <c:pt idx="156">
                  <c:v>0.78500000000000003</c:v>
                </c:pt>
                <c:pt idx="157">
                  <c:v>0.79</c:v>
                </c:pt>
                <c:pt idx="158">
                  <c:v>0.79500000000000004</c:v>
                </c:pt>
                <c:pt idx="159">
                  <c:v>0.8</c:v>
                </c:pt>
                <c:pt idx="160">
                  <c:v>0.80500000000000005</c:v>
                </c:pt>
                <c:pt idx="161">
                  <c:v>0.81</c:v>
                </c:pt>
                <c:pt idx="162">
                  <c:v>0.81499999999999995</c:v>
                </c:pt>
                <c:pt idx="163">
                  <c:v>0.82</c:v>
                </c:pt>
                <c:pt idx="164">
                  <c:v>0.82499999999999996</c:v>
                </c:pt>
                <c:pt idx="165">
                  <c:v>0.83</c:v>
                </c:pt>
                <c:pt idx="166">
                  <c:v>0.83499999999999996</c:v>
                </c:pt>
                <c:pt idx="167">
                  <c:v>0.84</c:v>
                </c:pt>
                <c:pt idx="168">
                  <c:v>0.84499999999999997</c:v>
                </c:pt>
                <c:pt idx="169">
                  <c:v>0.85</c:v>
                </c:pt>
                <c:pt idx="170">
                  <c:v>0.85499999999999998</c:v>
                </c:pt>
                <c:pt idx="171">
                  <c:v>0.86</c:v>
                </c:pt>
                <c:pt idx="172">
                  <c:v>0.86499999999999999</c:v>
                </c:pt>
                <c:pt idx="173">
                  <c:v>0.87</c:v>
                </c:pt>
                <c:pt idx="174">
                  <c:v>0.875</c:v>
                </c:pt>
                <c:pt idx="175">
                  <c:v>0.88</c:v>
                </c:pt>
                <c:pt idx="176">
                  <c:v>0.88500000000000001</c:v>
                </c:pt>
                <c:pt idx="177">
                  <c:v>0.89</c:v>
                </c:pt>
                <c:pt idx="178">
                  <c:v>0.89500000000000002</c:v>
                </c:pt>
                <c:pt idx="179">
                  <c:v>0.9</c:v>
                </c:pt>
                <c:pt idx="180">
                  <c:v>0.90500000000000003</c:v>
                </c:pt>
                <c:pt idx="181">
                  <c:v>0.91</c:v>
                </c:pt>
                <c:pt idx="182">
                  <c:v>0.91500000000000004</c:v>
                </c:pt>
                <c:pt idx="183">
                  <c:v>0.92</c:v>
                </c:pt>
                <c:pt idx="184">
                  <c:v>0.92500000000000004</c:v>
                </c:pt>
                <c:pt idx="185">
                  <c:v>0.93</c:v>
                </c:pt>
                <c:pt idx="186">
                  <c:v>0.93500000000000005</c:v>
                </c:pt>
                <c:pt idx="187">
                  <c:v>0.94</c:v>
                </c:pt>
                <c:pt idx="188">
                  <c:v>0.94499999999999995</c:v>
                </c:pt>
                <c:pt idx="189">
                  <c:v>0.95</c:v>
                </c:pt>
                <c:pt idx="190">
                  <c:v>0.95499999999999996</c:v>
                </c:pt>
                <c:pt idx="191">
                  <c:v>0.96</c:v>
                </c:pt>
                <c:pt idx="192">
                  <c:v>0.96499999999999997</c:v>
                </c:pt>
                <c:pt idx="193">
                  <c:v>0.97</c:v>
                </c:pt>
                <c:pt idx="194">
                  <c:v>0.97499999999999998</c:v>
                </c:pt>
                <c:pt idx="195">
                  <c:v>0.98</c:v>
                </c:pt>
                <c:pt idx="196">
                  <c:v>0.98499999999999999</c:v>
                </c:pt>
                <c:pt idx="197">
                  <c:v>0.99</c:v>
                </c:pt>
                <c:pt idx="198">
                  <c:v>0.995</c:v>
                </c:pt>
                <c:pt idx="199">
                  <c:v>1</c:v>
                </c:pt>
                <c:pt idx="200">
                  <c:v>1.0049999999999999</c:v>
                </c:pt>
                <c:pt idx="201">
                  <c:v>1.01</c:v>
                </c:pt>
                <c:pt idx="202">
                  <c:v>1.0149999999999999</c:v>
                </c:pt>
                <c:pt idx="203">
                  <c:v>1.02</c:v>
                </c:pt>
                <c:pt idx="204">
                  <c:v>1.0249999999999999</c:v>
                </c:pt>
                <c:pt idx="205">
                  <c:v>1.03</c:v>
                </c:pt>
                <c:pt idx="206">
                  <c:v>1.0349999999999999</c:v>
                </c:pt>
                <c:pt idx="207">
                  <c:v>1.04</c:v>
                </c:pt>
                <c:pt idx="208">
                  <c:v>1.0449999999999999</c:v>
                </c:pt>
                <c:pt idx="209">
                  <c:v>1.05</c:v>
                </c:pt>
                <c:pt idx="210">
                  <c:v>1.0549999999999999</c:v>
                </c:pt>
                <c:pt idx="211">
                  <c:v>1.06</c:v>
                </c:pt>
                <c:pt idx="212">
                  <c:v>1.0649999999999999</c:v>
                </c:pt>
                <c:pt idx="213">
                  <c:v>1.07</c:v>
                </c:pt>
                <c:pt idx="214">
                  <c:v>1.075</c:v>
                </c:pt>
                <c:pt idx="215">
                  <c:v>1.08</c:v>
                </c:pt>
                <c:pt idx="216">
                  <c:v>1.085</c:v>
                </c:pt>
                <c:pt idx="217">
                  <c:v>1.0900000000000001</c:v>
                </c:pt>
                <c:pt idx="218">
                  <c:v>1.095</c:v>
                </c:pt>
                <c:pt idx="219">
                  <c:v>1.1000000000000001</c:v>
                </c:pt>
                <c:pt idx="220">
                  <c:v>1.105</c:v>
                </c:pt>
                <c:pt idx="221">
                  <c:v>1.1100000000000001</c:v>
                </c:pt>
                <c:pt idx="222">
                  <c:v>1.115</c:v>
                </c:pt>
                <c:pt idx="223">
                  <c:v>1.1200000000000001</c:v>
                </c:pt>
                <c:pt idx="224">
                  <c:v>1.125</c:v>
                </c:pt>
                <c:pt idx="225">
                  <c:v>1.1299999999999999</c:v>
                </c:pt>
                <c:pt idx="226">
                  <c:v>1.135</c:v>
                </c:pt>
                <c:pt idx="227">
                  <c:v>1.1399999999999999</c:v>
                </c:pt>
                <c:pt idx="228">
                  <c:v>1.145</c:v>
                </c:pt>
                <c:pt idx="229">
                  <c:v>1.1499999999999999</c:v>
                </c:pt>
                <c:pt idx="230">
                  <c:v>1.155</c:v>
                </c:pt>
                <c:pt idx="231">
                  <c:v>1.1599999999999999</c:v>
                </c:pt>
                <c:pt idx="232">
                  <c:v>1.165</c:v>
                </c:pt>
                <c:pt idx="233">
                  <c:v>1.17</c:v>
                </c:pt>
                <c:pt idx="234">
                  <c:v>1.175</c:v>
                </c:pt>
                <c:pt idx="235">
                  <c:v>1.18</c:v>
                </c:pt>
                <c:pt idx="236">
                  <c:v>1.1850000000000001</c:v>
                </c:pt>
                <c:pt idx="237">
                  <c:v>1.19</c:v>
                </c:pt>
                <c:pt idx="238">
                  <c:v>1.1950000000000001</c:v>
                </c:pt>
                <c:pt idx="239">
                  <c:v>1.2</c:v>
                </c:pt>
                <c:pt idx="240">
                  <c:v>1.2050000000000001</c:v>
                </c:pt>
                <c:pt idx="241">
                  <c:v>1.21</c:v>
                </c:pt>
                <c:pt idx="242">
                  <c:v>1.2150000000000001</c:v>
                </c:pt>
                <c:pt idx="243">
                  <c:v>1.22</c:v>
                </c:pt>
                <c:pt idx="244">
                  <c:v>1.2250000000000001</c:v>
                </c:pt>
                <c:pt idx="245">
                  <c:v>1.23</c:v>
                </c:pt>
                <c:pt idx="246">
                  <c:v>1.2350000000000001</c:v>
                </c:pt>
                <c:pt idx="247">
                  <c:v>1.24</c:v>
                </c:pt>
                <c:pt idx="248">
                  <c:v>1.2450000000000001</c:v>
                </c:pt>
                <c:pt idx="249">
                  <c:v>1.25</c:v>
                </c:pt>
                <c:pt idx="250">
                  <c:v>1.2549999999999999</c:v>
                </c:pt>
                <c:pt idx="251">
                  <c:v>1.26</c:v>
                </c:pt>
                <c:pt idx="252">
                  <c:v>1.2649999999999999</c:v>
                </c:pt>
                <c:pt idx="253">
                  <c:v>1.27</c:v>
                </c:pt>
                <c:pt idx="254">
                  <c:v>1.2749999999999999</c:v>
                </c:pt>
                <c:pt idx="255">
                  <c:v>1.28</c:v>
                </c:pt>
                <c:pt idx="256">
                  <c:v>1.2849999999999999</c:v>
                </c:pt>
                <c:pt idx="257">
                  <c:v>1.29</c:v>
                </c:pt>
                <c:pt idx="258">
                  <c:v>1.2949999999999999</c:v>
                </c:pt>
                <c:pt idx="259">
                  <c:v>1.3</c:v>
                </c:pt>
                <c:pt idx="260">
                  <c:v>1.3049999999999999</c:v>
                </c:pt>
                <c:pt idx="261">
                  <c:v>1.31</c:v>
                </c:pt>
                <c:pt idx="262">
                  <c:v>1.3149999999999999</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1.4350000000000001</c:v>
                </c:pt>
                <c:pt idx="287">
                  <c:v>1.44</c:v>
                </c:pt>
                <c:pt idx="288">
                  <c:v>1.4450000000000001</c:v>
                </c:pt>
                <c:pt idx="289">
                  <c:v>1.45</c:v>
                </c:pt>
                <c:pt idx="290">
                  <c:v>1.4550000000000001</c:v>
                </c:pt>
                <c:pt idx="291">
                  <c:v>1.46</c:v>
                </c:pt>
                <c:pt idx="292">
                  <c:v>1.4650000000000001</c:v>
                </c:pt>
                <c:pt idx="293">
                  <c:v>1.47</c:v>
                </c:pt>
                <c:pt idx="294">
                  <c:v>1.4750000000000001</c:v>
                </c:pt>
                <c:pt idx="295">
                  <c:v>1.48</c:v>
                </c:pt>
                <c:pt idx="296">
                  <c:v>1.4850000000000001</c:v>
                </c:pt>
                <c:pt idx="297">
                  <c:v>1.49</c:v>
                </c:pt>
                <c:pt idx="298">
                  <c:v>1.4950000000000001</c:v>
                </c:pt>
                <c:pt idx="299">
                  <c:v>1.5</c:v>
                </c:pt>
                <c:pt idx="300">
                  <c:v>1.5049999999999999</c:v>
                </c:pt>
                <c:pt idx="301">
                  <c:v>1.51</c:v>
                </c:pt>
                <c:pt idx="302">
                  <c:v>1.5149999999999999</c:v>
                </c:pt>
                <c:pt idx="303">
                  <c:v>1.52</c:v>
                </c:pt>
                <c:pt idx="304">
                  <c:v>1.5249999999999999</c:v>
                </c:pt>
                <c:pt idx="305">
                  <c:v>1.53</c:v>
                </c:pt>
                <c:pt idx="306">
                  <c:v>1.5349999999999999</c:v>
                </c:pt>
                <c:pt idx="307">
                  <c:v>1.54</c:v>
                </c:pt>
                <c:pt idx="308">
                  <c:v>1.5449999999999999</c:v>
                </c:pt>
                <c:pt idx="309">
                  <c:v>1.55</c:v>
                </c:pt>
                <c:pt idx="310">
                  <c:v>1.5549999999999999</c:v>
                </c:pt>
                <c:pt idx="311">
                  <c:v>1.56</c:v>
                </c:pt>
                <c:pt idx="312">
                  <c:v>1.5649999999999999</c:v>
                </c:pt>
                <c:pt idx="313">
                  <c:v>1.57</c:v>
                </c:pt>
                <c:pt idx="314">
                  <c:v>1.575</c:v>
                </c:pt>
                <c:pt idx="315">
                  <c:v>1.58</c:v>
                </c:pt>
                <c:pt idx="316">
                  <c:v>1.585</c:v>
                </c:pt>
                <c:pt idx="317">
                  <c:v>1.59</c:v>
                </c:pt>
                <c:pt idx="318">
                  <c:v>1.595</c:v>
                </c:pt>
                <c:pt idx="319">
                  <c:v>1.6</c:v>
                </c:pt>
                <c:pt idx="320">
                  <c:v>1.605</c:v>
                </c:pt>
                <c:pt idx="321">
                  <c:v>1.61</c:v>
                </c:pt>
                <c:pt idx="322">
                  <c:v>1.615</c:v>
                </c:pt>
                <c:pt idx="323">
                  <c:v>1.62</c:v>
                </c:pt>
                <c:pt idx="324">
                  <c:v>1.625</c:v>
                </c:pt>
                <c:pt idx="325">
                  <c:v>1.63</c:v>
                </c:pt>
                <c:pt idx="326">
                  <c:v>1.635</c:v>
                </c:pt>
                <c:pt idx="327">
                  <c:v>1.64</c:v>
                </c:pt>
                <c:pt idx="328">
                  <c:v>1.645</c:v>
                </c:pt>
                <c:pt idx="329">
                  <c:v>1.65</c:v>
                </c:pt>
                <c:pt idx="330">
                  <c:v>1.655</c:v>
                </c:pt>
                <c:pt idx="331">
                  <c:v>1.66</c:v>
                </c:pt>
                <c:pt idx="332">
                  <c:v>1.665</c:v>
                </c:pt>
                <c:pt idx="333">
                  <c:v>1.67</c:v>
                </c:pt>
                <c:pt idx="334">
                  <c:v>1.675</c:v>
                </c:pt>
                <c:pt idx="335">
                  <c:v>1.68</c:v>
                </c:pt>
                <c:pt idx="336">
                  <c:v>1.6850000000000001</c:v>
                </c:pt>
                <c:pt idx="337">
                  <c:v>1.69</c:v>
                </c:pt>
                <c:pt idx="338">
                  <c:v>1.6950000000000001</c:v>
                </c:pt>
                <c:pt idx="339">
                  <c:v>1.7</c:v>
                </c:pt>
                <c:pt idx="340">
                  <c:v>1.7050000000000001</c:v>
                </c:pt>
                <c:pt idx="341">
                  <c:v>1.71</c:v>
                </c:pt>
                <c:pt idx="342">
                  <c:v>1.7150000000000001</c:v>
                </c:pt>
                <c:pt idx="343">
                  <c:v>1.72</c:v>
                </c:pt>
                <c:pt idx="344">
                  <c:v>1.7250000000000001</c:v>
                </c:pt>
                <c:pt idx="345">
                  <c:v>1.73</c:v>
                </c:pt>
                <c:pt idx="346">
                  <c:v>1.7350000000000001</c:v>
                </c:pt>
                <c:pt idx="347">
                  <c:v>1.74</c:v>
                </c:pt>
                <c:pt idx="348">
                  <c:v>1.7450000000000001</c:v>
                </c:pt>
                <c:pt idx="349">
                  <c:v>1.75</c:v>
                </c:pt>
                <c:pt idx="350">
                  <c:v>1.7549999999999999</c:v>
                </c:pt>
                <c:pt idx="351">
                  <c:v>1.76</c:v>
                </c:pt>
                <c:pt idx="352">
                  <c:v>1.7649999999999999</c:v>
                </c:pt>
                <c:pt idx="353">
                  <c:v>1.77</c:v>
                </c:pt>
                <c:pt idx="354">
                  <c:v>1.7749999999999999</c:v>
                </c:pt>
                <c:pt idx="355">
                  <c:v>1.78</c:v>
                </c:pt>
                <c:pt idx="356">
                  <c:v>1.7849999999999999</c:v>
                </c:pt>
                <c:pt idx="357">
                  <c:v>1.79</c:v>
                </c:pt>
                <c:pt idx="358">
                  <c:v>1.7949999999999999</c:v>
                </c:pt>
                <c:pt idx="359">
                  <c:v>1.8</c:v>
                </c:pt>
                <c:pt idx="360">
                  <c:v>1.8049999999999999</c:v>
                </c:pt>
                <c:pt idx="361">
                  <c:v>1.81</c:v>
                </c:pt>
                <c:pt idx="362">
                  <c:v>1.8149999999999999</c:v>
                </c:pt>
                <c:pt idx="363">
                  <c:v>1.82</c:v>
                </c:pt>
                <c:pt idx="364">
                  <c:v>1.825</c:v>
                </c:pt>
                <c:pt idx="365">
                  <c:v>1.83</c:v>
                </c:pt>
                <c:pt idx="366">
                  <c:v>1.835</c:v>
                </c:pt>
                <c:pt idx="367">
                  <c:v>1.84</c:v>
                </c:pt>
                <c:pt idx="368">
                  <c:v>1.845</c:v>
                </c:pt>
                <c:pt idx="369">
                  <c:v>1.85</c:v>
                </c:pt>
                <c:pt idx="370">
                  <c:v>1.855</c:v>
                </c:pt>
                <c:pt idx="371">
                  <c:v>1.86</c:v>
                </c:pt>
                <c:pt idx="372">
                  <c:v>1.865</c:v>
                </c:pt>
                <c:pt idx="373">
                  <c:v>1.87</c:v>
                </c:pt>
                <c:pt idx="374">
                  <c:v>1.875</c:v>
                </c:pt>
                <c:pt idx="375">
                  <c:v>1.88</c:v>
                </c:pt>
                <c:pt idx="376">
                  <c:v>1.885</c:v>
                </c:pt>
                <c:pt idx="377">
                  <c:v>1.89</c:v>
                </c:pt>
                <c:pt idx="378">
                  <c:v>1.895</c:v>
                </c:pt>
                <c:pt idx="379">
                  <c:v>1.9</c:v>
                </c:pt>
                <c:pt idx="380">
                  <c:v>1.905</c:v>
                </c:pt>
                <c:pt idx="381">
                  <c:v>1.91</c:v>
                </c:pt>
                <c:pt idx="382">
                  <c:v>1.915</c:v>
                </c:pt>
                <c:pt idx="383">
                  <c:v>1.92</c:v>
                </c:pt>
                <c:pt idx="384">
                  <c:v>1.925</c:v>
                </c:pt>
                <c:pt idx="385">
                  <c:v>1.93</c:v>
                </c:pt>
                <c:pt idx="386">
                  <c:v>1.9350000000000001</c:v>
                </c:pt>
                <c:pt idx="387">
                  <c:v>1.94</c:v>
                </c:pt>
                <c:pt idx="388">
                  <c:v>1.9450000000000001</c:v>
                </c:pt>
                <c:pt idx="389">
                  <c:v>1.95</c:v>
                </c:pt>
                <c:pt idx="390">
                  <c:v>1.9550000000000001</c:v>
                </c:pt>
                <c:pt idx="391">
                  <c:v>1.96</c:v>
                </c:pt>
                <c:pt idx="392">
                  <c:v>1.9650000000000001</c:v>
                </c:pt>
                <c:pt idx="393">
                  <c:v>1.97</c:v>
                </c:pt>
                <c:pt idx="394">
                  <c:v>1.9750000000000001</c:v>
                </c:pt>
                <c:pt idx="395">
                  <c:v>1.98</c:v>
                </c:pt>
                <c:pt idx="396">
                  <c:v>1.9850000000000001</c:v>
                </c:pt>
                <c:pt idx="397">
                  <c:v>1.99</c:v>
                </c:pt>
                <c:pt idx="398">
                  <c:v>1.9950000000000001</c:v>
                </c:pt>
                <c:pt idx="399">
                  <c:v>2</c:v>
                </c:pt>
                <c:pt idx="400">
                  <c:v>2.0049999999999999</c:v>
                </c:pt>
                <c:pt idx="401">
                  <c:v>2.0099999999999998</c:v>
                </c:pt>
                <c:pt idx="402">
                  <c:v>2.0150000000000001</c:v>
                </c:pt>
                <c:pt idx="403">
                  <c:v>2.02</c:v>
                </c:pt>
                <c:pt idx="404">
                  <c:v>2.0249999999999999</c:v>
                </c:pt>
                <c:pt idx="405">
                  <c:v>2.0299999999999998</c:v>
                </c:pt>
                <c:pt idx="406">
                  <c:v>2.0350000000000001</c:v>
                </c:pt>
                <c:pt idx="407">
                  <c:v>2.04</c:v>
                </c:pt>
                <c:pt idx="408">
                  <c:v>2.0449999999999999</c:v>
                </c:pt>
                <c:pt idx="409">
                  <c:v>2.0499999999999998</c:v>
                </c:pt>
                <c:pt idx="410">
                  <c:v>2.0550000000000002</c:v>
                </c:pt>
                <c:pt idx="411">
                  <c:v>2.06</c:v>
                </c:pt>
                <c:pt idx="412">
                  <c:v>2.0649999999999999</c:v>
                </c:pt>
                <c:pt idx="413">
                  <c:v>2.0699999999999998</c:v>
                </c:pt>
                <c:pt idx="414">
                  <c:v>2.0750000000000002</c:v>
                </c:pt>
                <c:pt idx="415">
                  <c:v>2.08</c:v>
                </c:pt>
                <c:pt idx="416">
                  <c:v>2.085</c:v>
                </c:pt>
                <c:pt idx="417">
                  <c:v>2.09</c:v>
                </c:pt>
                <c:pt idx="418">
                  <c:v>2.0950000000000002</c:v>
                </c:pt>
                <c:pt idx="419">
                  <c:v>2.1</c:v>
                </c:pt>
                <c:pt idx="420">
                  <c:v>2.105</c:v>
                </c:pt>
                <c:pt idx="421">
                  <c:v>2.11</c:v>
                </c:pt>
                <c:pt idx="422">
                  <c:v>2.1150000000000002</c:v>
                </c:pt>
                <c:pt idx="423">
                  <c:v>2.12</c:v>
                </c:pt>
                <c:pt idx="424">
                  <c:v>2.125</c:v>
                </c:pt>
                <c:pt idx="425">
                  <c:v>2.13</c:v>
                </c:pt>
                <c:pt idx="426">
                  <c:v>2.1349999999999998</c:v>
                </c:pt>
                <c:pt idx="427">
                  <c:v>2.14</c:v>
                </c:pt>
                <c:pt idx="428">
                  <c:v>2.145</c:v>
                </c:pt>
                <c:pt idx="429">
                  <c:v>2.15</c:v>
                </c:pt>
                <c:pt idx="430">
                  <c:v>2.1549999999999998</c:v>
                </c:pt>
                <c:pt idx="431">
                  <c:v>2.16</c:v>
                </c:pt>
                <c:pt idx="432">
                  <c:v>2.165</c:v>
                </c:pt>
                <c:pt idx="433">
                  <c:v>2.17</c:v>
                </c:pt>
                <c:pt idx="434">
                  <c:v>2.1749999999999998</c:v>
                </c:pt>
                <c:pt idx="435">
                  <c:v>2.1800000000000002</c:v>
                </c:pt>
                <c:pt idx="436">
                  <c:v>2.1850000000000001</c:v>
                </c:pt>
                <c:pt idx="437">
                  <c:v>2.19</c:v>
                </c:pt>
                <c:pt idx="438">
                  <c:v>2.1949999999999998</c:v>
                </c:pt>
                <c:pt idx="439">
                  <c:v>2.2000000000000002</c:v>
                </c:pt>
                <c:pt idx="440">
                  <c:v>2.2050000000000001</c:v>
                </c:pt>
                <c:pt idx="441">
                  <c:v>2.21</c:v>
                </c:pt>
                <c:pt idx="442">
                  <c:v>2.2149999999999999</c:v>
                </c:pt>
                <c:pt idx="443">
                  <c:v>2.2200000000000002</c:v>
                </c:pt>
                <c:pt idx="444">
                  <c:v>2.2250000000000001</c:v>
                </c:pt>
                <c:pt idx="445">
                  <c:v>2.23</c:v>
                </c:pt>
                <c:pt idx="446">
                  <c:v>2.2349999999999999</c:v>
                </c:pt>
                <c:pt idx="447">
                  <c:v>2.2400000000000002</c:v>
                </c:pt>
                <c:pt idx="448">
                  <c:v>2.2450000000000001</c:v>
                </c:pt>
                <c:pt idx="449">
                  <c:v>2.25</c:v>
                </c:pt>
                <c:pt idx="450">
                  <c:v>2.2549999999999999</c:v>
                </c:pt>
                <c:pt idx="451">
                  <c:v>2.2599999999999998</c:v>
                </c:pt>
                <c:pt idx="452">
                  <c:v>2.2650000000000001</c:v>
                </c:pt>
                <c:pt idx="453">
                  <c:v>2.27</c:v>
                </c:pt>
                <c:pt idx="454">
                  <c:v>2.2749999999999999</c:v>
                </c:pt>
                <c:pt idx="455">
                  <c:v>2.2799999999999998</c:v>
                </c:pt>
                <c:pt idx="456">
                  <c:v>2.2850000000000001</c:v>
                </c:pt>
                <c:pt idx="457">
                  <c:v>2.29</c:v>
                </c:pt>
                <c:pt idx="458">
                  <c:v>2.2949999999999999</c:v>
                </c:pt>
                <c:pt idx="459">
                  <c:v>2.2999999999999998</c:v>
                </c:pt>
                <c:pt idx="460">
                  <c:v>2.3050000000000002</c:v>
                </c:pt>
                <c:pt idx="461">
                  <c:v>2.31</c:v>
                </c:pt>
                <c:pt idx="462">
                  <c:v>2.3149999999999999</c:v>
                </c:pt>
                <c:pt idx="463">
                  <c:v>2.3199999999999998</c:v>
                </c:pt>
                <c:pt idx="464">
                  <c:v>2.3250000000000002</c:v>
                </c:pt>
                <c:pt idx="465">
                  <c:v>2.33</c:v>
                </c:pt>
                <c:pt idx="466">
                  <c:v>2.335</c:v>
                </c:pt>
                <c:pt idx="467">
                  <c:v>2.34</c:v>
                </c:pt>
                <c:pt idx="468">
                  <c:v>2.3450000000000002</c:v>
                </c:pt>
                <c:pt idx="469">
                  <c:v>2.35</c:v>
                </c:pt>
                <c:pt idx="470">
                  <c:v>2.355</c:v>
                </c:pt>
                <c:pt idx="471">
                  <c:v>2.36</c:v>
                </c:pt>
                <c:pt idx="472">
                  <c:v>2.3650000000000002</c:v>
                </c:pt>
                <c:pt idx="473">
                  <c:v>2.37</c:v>
                </c:pt>
                <c:pt idx="474">
                  <c:v>2.375</c:v>
                </c:pt>
                <c:pt idx="475">
                  <c:v>2.38</c:v>
                </c:pt>
                <c:pt idx="476">
                  <c:v>2.3849999999999998</c:v>
                </c:pt>
                <c:pt idx="477">
                  <c:v>2.39</c:v>
                </c:pt>
                <c:pt idx="478">
                  <c:v>2.395</c:v>
                </c:pt>
                <c:pt idx="479">
                  <c:v>2.4</c:v>
                </c:pt>
                <c:pt idx="480">
                  <c:v>2.4049999999999998</c:v>
                </c:pt>
                <c:pt idx="481">
                  <c:v>2.41</c:v>
                </c:pt>
                <c:pt idx="482">
                  <c:v>2.415</c:v>
                </c:pt>
                <c:pt idx="483">
                  <c:v>2.42</c:v>
                </c:pt>
                <c:pt idx="484">
                  <c:v>2.4249999999999998</c:v>
                </c:pt>
                <c:pt idx="485">
                  <c:v>2.4300000000000002</c:v>
                </c:pt>
                <c:pt idx="486">
                  <c:v>2.4350000000000001</c:v>
                </c:pt>
                <c:pt idx="487">
                  <c:v>2.44</c:v>
                </c:pt>
                <c:pt idx="488">
                  <c:v>2.4449999999999998</c:v>
                </c:pt>
                <c:pt idx="489">
                  <c:v>2.4500000000000002</c:v>
                </c:pt>
                <c:pt idx="490">
                  <c:v>2.4550000000000001</c:v>
                </c:pt>
                <c:pt idx="491">
                  <c:v>2.46</c:v>
                </c:pt>
                <c:pt idx="492">
                  <c:v>2.4649999999999999</c:v>
                </c:pt>
                <c:pt idx="493">
                  <c:v>2.4700000000000002</c:v>
                </c:pt>
                <c:pt idx="494">
                  <c:v>2.4750000000000001</c:v>
                </c:pt>
                <c:pt idx="495">
                  <c:v>2.48</c:v>
                </c:pt>
                <c:pt idx="496">
                  <c:v>2.4849999999999999</c:v>
                </c:pt>
                <c:pt idx="497">
                  <c:v>2.4900000000000002</c:v>
                </c:pt>
                <c:pt idx="498">
                  <c:v>2.4950000000000001</c:v>
                </c:pt>
                <c:pt idx="499">
                  <c:v>2.5</c:v>
                </c:pt>
                <c:pt idx="500">
                  <c:v>2.5049999999999999</c:v>
                </c:pt>
                <c:pt idx="501">
                  <c:v>2.5099999999999998</c:v>
                </c:pt>
                <c:pt idx="502">
                  <c:v>2.5150000000000001</c:v>
                </c:pt>
                <c:pt idx="503">
                  <c:v>2.52</c:v>
                </c:pt>
                <c:pt idx="504">
                  <c:v>2.5249999999999999</c:v>
                </c:pt>
                <c:pt idx="505">
                  <c:v>2.5299999999999998</c:v>
                </c:pt>
                <c:pt idx="506">
                  <c:v>2.5350000000000001</c:v>
                </c:pt>
                <c:pt idx="507">
                  <c:v>2.54</c:v>
                </c:pt>
                <c:pt idx="508">
                  <c:v>2.5449999999999999</c:v>
                </c:pt>
                <c:pt idx="509">
                  <c:v>2.5499999999999998</c:v>
                </c:pt>
                <c:pt idx="510">
                  <c:v>2.5550000000000002</c:v>
                </c:pt>
                <c:pt idx="511">
                  <c:v>2.56</c:v>
                </c:pt>
                <c:pt idx="512">
                  <c:v>2.5649999999999999</c:v>
                </c:pt>
                <c:pt idx="513">
                  <c:v>2.57</c:v>
                </c:pt>
                <c:pt idx="514">
                  <c:v>2.5750000000000002</c:v>
                </c:pt>
                <c:pt idx="515">
                  <c:v>2.58</c:v>
                </c:pt>
                <c:pt idx="516">
                  <c:v>2.585</c:v>
                </c:pt>
                <c:pt idx="517">
                  <c:v>2.59</c:v>
                </c:pt>
                <c:pt idx="518">
                  <c:v>2.5950000000000002</c:v>
                </c:pt>
                <c:pt idx="519">
                  <c:v>2.6</c:v>
                </c:pt>
                <c:pt idx="520">
                  <c:v>2.605</c:v>
                </c:pt>
                <c:pt idx="521">
                  <c:v>2.61</c:v>
                </c:pt>
                <c:pt idx="522">
                  <c:v>2.6150000000000002</c:v>
                </c:pt>
                <c:pt idx="523">
                  <c:v>2.62</c:v>
                </c:pt>
                <c:pt idx="524">
                  <c:v>2.625</c:v>
                </c:pt>
                <c:pt idx="525">
                  <c:v>2.63</c:v>
                </c:pt>
                <c:pt idx="526">
                  <c:v>2.6349999999999998</c:v>
                </c:pt>
                <c:pt idx="527">
                  <c:v>2.64</c:v>
                </c:pt>
                <c:pt idx="528">
                  <c:v>2.645</c:v>
                </c:pt>
                <c:pt idx="529">
                  <c:v>2.65</c:v>
                </c:pt>
                <c:pt idx="530">
                  <c:v>2.6549999999999998</c:v>
                </c:pt>
                <c:pt idx="531">
                  <c:v>2.66</c:v>
                </c:pt>
                <c:pt idx="532">
                  <c:v>2.665</c:v>
                </c:pt>
                <c:pt idx="533">
                  <c:v>2.67</c:v>
                </c:pt>
                <c:pt idx="534">
                  <c:v>2.6749999999999998</c:v>
                </c:pt>
                <c:pt idx="535">
                  <c:v>2.68</c:v>
                </c:pt>
                <c:pt idx="536">
                  <c:v>2.6850000000000001</c:v>
                </c:pt>
                <c:pt idx="537">
                  <c:v>2.69</c:v>
                </c:pt>
                <c:pt idx="538">
                  <c:v>2.6949999999999998</c:v>
                </c:pt>
                <c:pt idx="539">
                  <c:v>2.7</c:v>
                </c:pt>
                <c:pt idx="540">
                  <c:v>2.7050000000000001</c:v>
                </c:pt>
                <c:pt idx="541">
                  <c:v>2.71</c:v>
                </c:pt>
                <c:pt idx="542">
                  <c:v>2.7149999999999999</c:v>
                </c:pt>
                <c:pt idx="543">
                  <c:v>2.72</c:v>
                </c:pt>
                <c:pt idx="544">
                  <c:v>2.7250000000000001</c:v>
                </c:pt>
                <c:pt idx="545">
                  <c:v>2.73</c:v>
                </c:pt>
                <c:pt idx="546">
                  <c:v>2.7349999999999999</c:v>
                </c:pt>
                <c:pt idx="547">
                  <c:v>2.74</c:v>
                </c:pt>
                <c:pt idx="548">
                  <c:v>2.7450000000000001</c:v>
                </c:pt>
                <c:pt idx="549">
                  <c:v>2.75</c:v>
                </c:pt>
                <c:pt idx="550">
                  <c:v>2.7549999999999999</c:v>
                </c:pt>
                <c:pt idx="551">
                  <c:v>2.76</c:v>
                </c:pt>
                <c:pt idx="552">
                  <c:v>2.7650000000000001</c:v>
                </c:pt>
                <c:pt idx="553">
                  <c:v>2.77</c:v>
                </c:pt>
                <c:pt idx="554">
                  <c:v>2.7749999999999999</c:v>
                </c:pt>
                <c:pt idx="555">
                  <c:v>2.78</c:v>
                </c:pt>
                <c:pt idx="556">
                  <c:v>2.7850000000000001</c:v>
                </c:pt>
                <c:pt idx="557">
                  <c:v>2.79</c:v>
                </c:pt>
                <c:pt idx="558">
                  <c:v>2.7949999999999999</c:v>
                </c:pt>
                <c:pt idx="559">
                  <c:v>2.8</c:v>
                </c:pt>
                <c:pt idx="560">
                  <c:v>2.8050000000000002</c:v>
                </c:pt>
                <c:pt idx="561">
                  <c:v>2.81</c:v>
                </c:pt>
                <c:pt idx="562">
                  <c:v>2.8149999999999999</c:v>
                </c:pt>
                <c:pt idx="563">
                  <c:v>2.82</c:v>
                </c:pt>
                <c:pt idx="564">
                  <c:v>2.8250000000000002</c:v>
                </c:pt>
                <c:pt idx="565">
                  <c:v>2.83</c:v>
                </c:pt>
                <c:pt idx="566">
                  <c:v>2.835</c:v>
                </c:pt>
                <c:pt idx="567">
                  <c:v>2.84</c:v>
                </c:pt>
                <c:pt idx="568">
                  <c:v>2.8450000000000002</c:v>
                </c:pt>
                <c:pt idx="569">
                  <c:v>2.85</c:v>
                </c:pt>
                <c:pt idx="570">
                  <c:v>2.855</c:v>
                </c:pt>
                <c:pt idx="571">
                  <c:v>2.86</c:v>
                </c:pt>
                <c:pt idx="572">
                  <c:v>2.8650000000000002</c:v>
                </c:pt>
                <c:pt idx="573">
                  <c:v>2.87</c:v>
                </c:pt>
                <c:pt idx="574">
                  <c:v>2.875</c:v>
                </c:pt>
                <c:pt idx="575">
                  <c:v>2.88</c:v>
                </c:pt>
                <c:pt idx="576">
                  <c:v>2.8849999999999998</c:v>
                </c:pt>
                <c:pt idx="577">
                  <c:v>2.89</c:v>
                </c:pt>
                <c:pt idx="578">
                  <c:v>2.895</c:v>
                </c:pt>
                <c:pt idx="579">
                  <c:v>2.9</c:v>
                </c:pt>
                <c:pt idx="580">
                  <c:v>2.9049999999999998</c:v>
                </c:pt>
                <c:pt idx="581">
                  <c:v>2.91</c:v>
                </c:pt>
                <c:pt idx="582">
                  <c:v>2.915</c:v>
                </c:pt>
                <c:pt idx="583">
                  <c:v>2.92</c:v>
                </c:pt>
                <c:pt idx="584">
                  <c:v>2.9249999999999998</c:v>
                </c:pt>
                <c:pt idx="585">
                  <c:v>2.93</c:v>
                </c:pt>
                <c:pt idx="586">
                  <c:v>2.9350000000000001</c:v>
                </c:pt>
                <c:pt idx="587">
                  <c:v>2.94</c:v>
                </c:pt>
                <c:pt idx="588">
                  <c:v>2.9449999999999998</c:v>
                </c:pt>
                <c:pt idx="589">
                  <c:v>2.95</c:v>
                </c:pt>
                <c:pt idx="590">
                  <c:v>2.9550000000000001</c:v>
                </c:pt>
                <c:pt idx="591">
                  <c:v>2.96</c:v>
                </c:pt>
                <c:pt idx="592">
                  <c:v>2.9649999999999999</c:v>
                </c:pt>
                <c:pt idx="593">
                  <c:v>2.97</c:v>
                </c:pt>
                <c:pt idx="594">
                  <c:v>2.9750000000000001</c:v>
                </c:pt>
                <c:pt idx="595">
                  <c:v>2.98</c:v>
                </c:pt>
                <c:pt idx="596">
                  <c:v>2.9849999999999999</c:v>
                </c:pt>
                <c:pt idx="597">
                  <c:v>2.99</c:v>
                </c:pt>
                <c:pt idx="598">
                  <c:v>2.9950000000000001</c:v>
                </c:pt>
                <c:pt idx="599">
                  <c:v>3</c:v>
                </c:pt>
                <c:pt idx="600">
                  <c:v>3.0049999999999999</c:v>
                </c:pt>
                <c:pt idx="601">
                  <c:v>3.01</c:v>
                </c:pt>
                <c:pt idx="602">
                  <c:v>3.0150000000000001</c:v>
                </c:pt>
                <c:pt idx="603">
                  <c:v>3.02</c:v>
                </c:pt>
                <c:pt idx="604">
                  <c:v>3.0249999999999999</c:v>
                </c:pt>
                <c:pt idx="605">
                  <c:v>3.03</c:v>
                </c:pt>
                <c:pt idx="606">
                  <c:v>3.0350000000000001</c:v>
                </c:pt>
                <c:pt idx="607">
                  <c:v>3.04</c:v>
                </c:pt>
                <c:pt idx="608">
                  <c:v>3.0449999999999999</c:v>
                </c:pt>
                <c:pt idx="609">
                  <c:v>3.05</c:v>
                </c:pt>
                <c:pt idx="610">
                  <c:v>3.0550000000000002</c:v>
                </c:pt>
                <c:pt idx="611">
                  <c:v>3.06</c:v>
                </c:pt>
                <c:pt idx="612">
                  <c:v>3.0649999999999999</c:v>
                </c:pt>
                <c:pt idx="613">
                  <c:v>3.07</c:v>
                </c:pt>
                <c:pt idx="614">
                  <c:v>3.0750000000000002</c:v>
                </c:pt>
                <c:pt idx="615">
                  <c:v>3.08</c:v>
                </c:pt>
                <c:pt idx="616">
                  <c:v>3.085</c:v>
                </c:pt>
                <c:pt idx="617">
                  <c:v>3.09</c:v>
                </c:pt>
                <c:pt idx="618">
                  <c:v>3.0950000000000002</c:v>
                </c:pt>
                <c:pt idx="619">
                  <c:v>3.1</c:v>
                </c:pt>
                <c:pt idx="620">
                  <c:v>3.105</c:v>
                </c:pt>
                <c:pt idx="621">
                  <c:v>3.11</c:v>
                </c:pt>
                <c:pt idx="622">
                  <c:v>3.1150000000000002</c:v>
                </c:pt>
                <c:pt idx="623">
                  <c:v>3.12</c:v>
                </c:pt>
                <c:pt idx="624">
                  <c:v>3.125</c:v>
                </c:pt>
                <c:pt idx="625">
                  <c:v>3.13</c:v>
                </c:pt>
                <c:pt idx="626">
                  <c:v>3.1349999999999998</c:v>
                </c:pt>
                <c:pt idx="627">
                  <c:v>3.14</c:v>
                </c:pt>
                <c:pt idx="628">
                  <c:v>3.145</c:v>
                </c:pt>
                <c:pt idx="629">
                  <c:v>3.15</c:v>
                </c:pt>
                <c:pt idx="630">
                  <c:v>3.1549999999999998</c:v>
                </c:pt>
                <c:pt idx="631">
                  <c:v>3.16</c:v>
                </c:pt>
                <c:pt idx="632">
                  <c:v>3.165</c:v>
                </c:pt>
                <c:pt idx="633">
                  <c:v>3.17</c:v>
                </c:pt>
                <c:pt idx="634">
                  <c:v>3.1749999999999998</c:v>
                </c:pt>
                <c:pt idx="635">
                  <c:v>3.18</c:v>
                </c:pt>
                <c:pt idx="636">
                  <c:v>3.1850000000000001</c:v>
                </c:pt>
                <c:pt idx="637">
                  <c:v>3.19</c:v>
                </c:pt>
                <c:pt idx="638">
                  <c:v>3.1949999999999998</c:v>
                </c:pt>
                <c:pt idx="639">
                  <c:v>3.2</c:v>
                </c:pt>
                <c:pt idx="640">
                  <c:v>3.2050000000000001</c:v>
                </c:pt>
                <c:pt idx="641">
                  <c:v>3.21</c:v>
                </c:pt>
                <c:pt idx="642">
                  <c:v>3.2149999999999999</c:v>
                </c:pt>
                <c:pt idx="643">
                  <c:v>3.22</c:v>
                </c:pt>
                <c:pt idx="644">
                  <c:v>3.2250000000000001</c:v>
                </c:pt>
                <c:pt idx="645">
                  <c:v>3.23</c:v>
                </c:pt>
                <c:pt idx="646">
                  <c:v>3.2349999999999999</c:v>
                </c:pt>
                <c:pt idx="647">
                  <c:v>3.24</c:v>
                </c:pt>
                <c:pt idx="648">
                  <c:v>3.2450000000000001</c:v>
                </c:pt>
                <c:pt idx="649">
                  <c:v>3.25</c:v>
                </c:pt>
                <c:pt idx="650">
                  <c:v>3.2549999999999999</c:v>
                </c:pt>
                <c:pt idx="651">
                  <c:v>3.26</c:v>
                </c:pt>
                <c:pt idx="652">
                  <c:v>3.2650000000000001</c:v>
                </c:pt>
                <c:pt idx="653">
                  <c:v>3.27</c:v>
                </c:pt>
                <c:pt idx="654">
                  <c:v>3.2749999999999999</c:v>
                </c:pt>
                <c:pt idx="655">
                  <c:v>3.28</c:v>
                </c:pt>
                <c:pt idx="656">
                  <c:v>3.2850000000000001</c:v>
                </c:pt>
                <c:pt idx="657">
                  <c:v>3.29</c:v>
                </c:pt>
                <c:pt idx="658">
                  <c:v>3.2949999999999999</c:v>
                </c:pt>
                <c:pt idx="659">
                  <c:v>3.3</c:v>
                </c:pt>
                <c:pt idx="660">
                  <c:v>3.3050000000000002</c:v>
                </c:pt>
                <c:pt idx="661">
                  <c:v>3.31</c:v>
                </c:pt>
                <c:pt idx="662">
                  <c:v>3.3149999999999999</c:v>
                </c:pt>
                <c:pt idx="663">
                  <c:v>3.32</c:v>
                </c:pt>
                <c:pt idx="664">
                  <c:v>3.3250000000000002</c:v>
                </c:pt>
                <c:pt idx="665">
                  <c:v>3.33</c:v>
                </c:pt>
                <c:pt idx="666">
                  <c:v>3.335</c:v>
                </c:pt>
                <c:pt idx="667">
                  <c:v>3.34</c:v>
                </c:pt>
                <c:pt idx="668">
                  <c:v>3.3450000000000002</c:v>
                </c:pt>
                <c:pt idx="669">
                  <c:v>3.35</c:v>
                </c:pt>
                <c:pt idx="670">
                  <c:v>3.355</c:v>
                </c:pt>
                <c:pt idx="671">
                  <c:v>3.36</c:v>
                </c:pt>
                <c:pt idx="672">
                  <c:v>3.3650000000000002</c:v>
                </c:pt>
                <c:pt idx="673">
                  <c:v>3.37</c:v>
                </c:pt>
                <c:pt idx="674">
                  <c:v>3.375</c:v>
                </c:pt>
                <c:pt idx="675">
                  <c:v>3.38</c:v>
                </c:pt>
                <c:pt idx="676">
                  <c:v>3.3849999999999998</c:v>
                </c:pt>
                <c:pt idx="677">
                  <c:v>3.39</c:v>
                </c:pt>
                <c:pt idx="678">
                  <c:v>3.395</c:v>
                </c:pt>
                <c:pt idx="679">
                  <c:v>3.4</c:v>
                </c:pt>
                <c:pt idx="680">
                  <c:v>3.4049999999999998</c:v>
                </c:pt>
                <c:pt idx="681">
                  <c:v>3.41</c:v>
                </c:pt>
                <c:pt idx="682">
                  <c:v>3.415</c:v>
                </c:pt>
                <c:pt idx="683">
                  <c:v>3.42</c:v>
                </c:pt>
                <c:pt idx="684">
                  <c:v>3.4249999999999998</c:v>
                </c:pt>
                <c:pt idx="685">
                  <c:v>3.43</c:v>
                </c:pt>
                <c:pt idx="686">
                  <c:v>3.4350000000000001</c:v>
                </c:pt>
                <c:pt idx="687">
                  <c:v>3.44</c:v>
                </c:pt>
                <c:pt idx="688">
                  <c:v>3.4449999999999998</c:v>
                </c:pt>
                <c:pt idx="689">
                  <c:v>3.45</c:v>
                </c:pt>
                <c:pt idx="690">
                  <c:v>3.4550000000000001</c:v>
                </c:pt>
                <c:pt idx="691">
                  <c:v>3.46</c:v>
                </c:pt>
                <c:pt idx="692">
                  <c:v>3.4649999999999999</c:v>
                </c:pt>
                <c:pt idx="693">
                  <c:v>3.47</c:v>
                </c:pt>
                <c:pt idx="694">
                  <c:v>3.4750000000000001</c:v>
                </c:pt>
                <c:pt idx="695">
                  <c:v>3.48</c:v>
                </c:pt>
                <c:pt idx="696">
                  <c:v>3.4849999999999999</c:v>
                </c:pt>
                <c:pt idx="697">
                  <c:v>3.49</c:v>
                </c:pt>
                <c:pt idx="698">
                  <c:v>3.4950000000000001</c:v>
                </c:pt>
                <c:pt idx="699">
                  <c:v>3.5</c:v>
                </c:pt>
                <c:pt idx="700">
                  <c:v>3.5049999999999999</c:v>
                </c:pt>
                <c:pt idx="701">
                  <c:v>3.51</c:v>
                </c:pt>
                <c:pt idx="702">
                  <c:v>3.5150000000000001</c:v>
                </c:pt>
                <c:pt idx="703">
                  <c:v>3.52</c:v>
                </c:pt>
                <c:pt idx="704">
                  <c:v>3.5249999999999999</c:v>
                </c:pt>
                <c:pt idx="705">
                  <c:v>3.53</c:v>
                </c:pt>
                <c:pt idx="706">
                  <c:v>3.5350000000000001</c:v>
                </c:pt>
                <c:pt idx="707">
                  <c:v>3.54</c:v>
                </c:pt>
                <c:pt idx="708">
                  <c:v>3.5449999999999999</c:v>
                </c:pt>
                <c:pt idx="709">
                  <c:v>3.55</c:v>
                </c:pt>
                <c:pt idx="710">
                  <c:v>3.5550000000000002</c:v>
                </c:pt>
                <c:pt idx="711">
                  <c:v>3.56</c:v>
                </c:pt>
                <c:pt idx="712">
                  <c:v>3.5649999999999999</c:v>
                </c:pt>
                <c:pt idx="713">
                  <c:v>3.57</c:v>
                </c:pt>
                <c:pt idx="714">
                  <c:v>3.5750000000000002</c:v>
                </c:pt>
                <c:pt idx="715">
                  <c:v>3.58</c:v>
                </c:pt>
                <c:pt idx="716">
                  <c:v>3.585</c:v>
                </c:pt>
                <c:pt idx="717">
                  <c:v>3.59</c:v>
                </c:pt>
                <c:pt idx="718">
                  <c:v>3.5950000000000002</c:v>
                </c:pt>
                <c:pt idx="719">
                  <c:v>3.6</c:v>
                </c:pt>
                <c:pt idx="720">
                  <c:v>3.605</c:v>
                </c:pt>
                <c:pt idx="721">
                  <c:v>3.61</c:v>
                </c:pt>
                <c:pt idx="722">
                  <c:v>3.6150000000000002</c:v>
                </c:pt>
                <c:pt idx="723">
                  <c:v>3.62</c:v>
                </c:pt>
                <c:pt idx="724">
                  <c:v>3.625</c:v>
                </c:pt>
                <c:pt idx="725">
                  <c:v>3.63</c:v>
                </c:pt>
                <c:pt idx="726">
                  <c:v>3.6349999999999998</c:v>
                </c:pt>
                <c:pt idx="727">
                  <c:v>3.64</c:v>
                </c:pt>
                <c:pt idx="728">
                  <c:v>3.645</c:v>
                </c:pt>
                <c:pt idx="729">
                  <c:v>3.65</c:v>
                </c:pt>
                <c:pt idx="730">
                  <c:v>3.6549999999999998</c:v>
                </c:pt>
                <c:pt idx="731">
                  <c:v>3.66</c:v>
                </c:pt>
                <c:pt idx="732">
                  <c:v>3.665</c:v>
                </c:pt>
                <c:pt idx="733">
                  <c:v>3.67</c:v>
                </c:pt>
                <c:pt idx="734">
                  <c:v>3.6749999999999998</c:v>
                </c:pt>
                <c:pt idx="735">
                  <c:v>3.68</c:v>
                </c:pt>
                <c:pt idx="736">
                  <c:v>3.6850000000000001</c:v>
                </c:pt>
                <c:pt idx="737">
                  <c:v>3.69</c:v>
                </c:pt>
                <c:pt idx="738">
                  <c:v>3.6949999999999998</c:v>
                </c:pt>
                <c:pt idx="739">
                  <c:v>3.7</c:v>
                </c:pt>
                <c:pt idx="740">
                  <c:v>3.7050000000000001</c:v>
                </c:pt>
                <c:pt idx="741">
                  <c:v>3.71</c:v>
                </c:pt>
                <c:pt idx="742">
                  <c:v>3.7149999999999999</c:v>
                </c:pt>
                <c:pt idx="743">
                  <c:v>3.72</c:v>
                </c:pt>
                <c:pt idx="744">
                  <c:v>3.7250000000000001</c:v>
                </c:pt>
                <c:pt idx="745">
                  <c:v>3.73</c:v>
                </c:pt>
                <c:pt idx="746">
                  <c:v>3.7349999999999999</c:v>
                </c:pt>
                <c:pt idx="747">
                  <c:v>3.74</c:v>
                </c:pt>
                <c:pt idx="748">
                  <c:v>3.7450000000000001</c:v>
                </c:pt>
                <c:pt idx="749">
                  <c:v>3.75</c:v>
                </c:pt>
                <c:pt idx="750">
                  <c:v>3.7549999999999999</c:v>
                </c:pt>
                <c:pt idx="751">
                  <c:v>3.76</c:v>
                </c:pt>
                <c:pt idx="752">
                  <c:v>3.7650000000000001</c:v>
                </c:pt>
                <c:pt idx="753">
                  <c:v>3.77</c:v>
                </c:pt>
                <c:pt idx="754">
                  <c:v>3.7749999999999999</c:v>
                </c:pt>
                <c:pt idx="755">
                  <c:v>3.78</c:v>
                </c:pt>
                <c:pt idx="756">
                  <c:v>3.7850000000000001</c:v>
                </c:pt>
                <c:pt idx="757">
                  <c:v>3.79</c:v>
                </c:pt>
                <c:pt idx="758">
                  <c:v>3.7949999999999999</c:v>
                </c:pt>
                <c:pt idx="759">
                  <c:v>3.8</c:v>
                </c:pt>
                <c:pt idx="760">
                  <c:v>3.8050000000000002</c:v>
                </c:pt>
                <c:pt idx="761">
                  <c:v>3.81</c:v>
                </c:pt>
                <c:pt idx="762">
                  <c:v>3.8149999999999999</c:v>
                </c:pt>
                <c:pt idx="763">
                  <c:v>3.82</c:v>
                </c:pt>
                <c:pt idx="764">
                  <c:v>3.8250000000000002</c:v>
                </c:pt>
                <c:pt idx="765">
                  <c:v>3.83</c:v>
                </c:pt>
                <c:pt idx="766">
                  <c:v>3.835</c:v>
                </c:pt>
                <c:pt idx="767">
                  <c:v>3.84</c:v>
                </c:pt>
                <c:pt idx="768">
                  <c:v>3.8450000000000002</c:v>
                </c:pt>
                <c:pt idx="769">
                  <c:v>3.85</c:v>
                </c:pt>
                <c:pt idx="770">
                  <c:v>3.855</c:v>
                </c:pt>
                <c:pt idx="771">
                  <c:v>3.86</c:v>
                </c:pt>
                <c:pt idx="772">
                  <c:v>3.8650000000000002</c:v>
                </c:pt>
                <c:pt idx="773">
                  <c:v>3.87</c:v>
                </c:pt>
                <c:pt idx="774">
                  <c:v>3.875</c:v>
                </c:pt>
                <c:pt idx="775">
                  <c:v>3.88</c:v>
                </c:pt>
                <c:pt idx="776">
                  <c:v>3.8849999999999998</c:v>
                </c:pt>
                <c:pt idx="777">
                  <c:v>3.89</c:v>
                </c:pt>
                <c:pt idx="778">
                  <c:v>3.895</c:v>
                </c:pt>
                <c:pt idx="779">
                  <c:v>3.9</c:v>
                </c:pt>
                <c:pt idx="780">
                  <c:v>3.9049999999999998</c:v>
                </c:pt>
                <c:pt idx="781">
                  <c:v>3.91</c:v>
                </c:pt>
                <c:pt idx="782">
                  <c:v>3.915</c:v>
                </c:pt>
                <c:pt idx="783">
                  <c:v>3.92</c:v>
                </c:pt>
                <c:pt idx="784">
                  <c:v>3.9249999999999998</c:v>
                </c:pt>
                <c:pt idx="785">
                  <c:v>3.93</c:v>
                </c:pt>
                <c:pt idx="786">
                  <c:v>3.9350000000000001</c:v>
                </c:pt>
                <c:pt idx="787">
                  <c:v>3.94</c:v>
                </c:pt>
                <c:pt idx="788">
                  <c:v>3.9449999999999998</c:v>
                </c:pt>
                <c:pt idx="789">
                  <c:v>3.95</c:v>
                </c:pt>
                <c:pt idx="790">
                  <c:v>3.9550000000000001</c:v>
                </c:pt>
                <c:pt idx="791">
                  <c:v>3.96</c:v>
                </c:pt>
                <c:pt idx="792">
                  <c:v>3.9649999999999999</c:v>
                </c:pt>
                <c:pt idx="793">
                  <c:v>3.97</c:v>
                </c:pt>
                <c:pt idx="794">
                  <c:v>3.9750000000000001</c:v>
                </c:pt>
                <c:pt idx="795">
                  <c:v>3.98</c:v>
                </c:pt>
                <c:pt idx="796">
                  <c:v>3.9849999999999999</c:v>
                </c:pt>
                <c:pt idx="797">
                  <c:v>3.99</c:v>
                </c:pt>
                <c:pt idx="798">
                  <c:v>3.9950000000000001</c:v>
                </c:pt>
                <c:pt idx="799">
                  <c:v>4</c:v>
                </c:pt>
                <c:pt idx="800">
                  <c:v>4.0049999999999999</c:v>
                </c:pt>
                <c:pt idx="801">
                  <c:v>4.01</c:v>
                </c:pt>
                <c:pt idx="802">
                  <c:v>4.0149999999999997</c:v>
                </c:pt>
                <c:pt idx="803">
                  <c:v>4.0199999999999996</c:v>
                </c:pt>
                <c:pt idx="804">
                  <c:v>4.0250000000000004</c:v>
                </c:pt>
                <c:pt idx="805">
                  <c:v>4.03</c:v>
                </c:pt>
                <c:pt idx="806">
                  <c:v>4.0350000000000001</c:v>
                </c:pt>
                <c:pt idx="807">
                  <c:v>4.04</c:v>
                </c:pt>
                <c:pt idx="808">
                  <c:v>4.0449999999999999</c:v>
                </c:pt>
                <c:pt idx="809">
                  <c:v>4.05</c:v>
                </c:pt>
                <c:pt idx="810">
                  <c:v>4.0549999999999997</c:v>
                </c:pt>
                <c:pt idx="811">
                  <c:v>4.0599999999999996</c:v>
                </c:pt>
                <c:pt idx="812">
                  <c:v>4.0650000000000004</c:v>
                </c:pt>
                <c:pt idx="813">
                  <c:v>4.07</c:v>
                </c:pt>
                <c:pt idx="814">
                  <c:v>4.0750000000000002</c:v>
                </c:pt>
                <c:pt idx="815">
                  <c:v>4.08</c:v>
                </c:pt>
                <c:pt idx="816">
                  <c:v>4.085</c:v>
                </c:pt>
                <c:pt idx="817">
                  <c:v>4.09</c:v>
                </c:pt>
                <c:pt idx="818">
                  <c:v>4.0949999999999998</c:v>
                </c:pt>
                <c:pt idx="819">
                  <c:v>4.0999999999999996</c:v>
                </c:pt>
                <c:pt idx="820">
                  <c:v>4.1050000000000004</c:v>
                </c:pt>
                <c:pt idx="821">
                  <c:v>4.1100000000000003</c:v>
                </c:pt>
                <c:pt idx="822">
                  <c:v>4.1150000000000002</c:v>
                </c:pt>
                <c:pt idx="823">
                  <c:v>4.12</c:v>
                </c:pt>
                <c:pt idx="824">
                  <c:v>4.125</c:v>
                </c:pt>
                <c:pt idx="825">
                  <c:v>4.13</c:v>
                </c:pt>
                <c:pt idx="826">
                  <c:v>4.1349999999999998</c:v>
                </c:pt>
                <c:pt idx="827">
                  <c:v>4.1399999999999997</c:v>
                </c:pt>
                <c:pt idx="828">
                  <c:v>4.1449999999999996</c:v>
                </c:pt>
                <c:pt idx="829">
                  <c:v>4.1500000000000004</c:v>
                </c:pt>
                <c:pt idx="830">
                  <c:v>4.1550000000000002</c:v>
                </c:pt>
                <c:pt idx="831">
                  <c:v>4.16</c:v>
                </c:pt>
                <c:pt idx="832">
                  <c:v>4.165</c:v>
                </c:pt>
                <c:pt idx="833">
                  <c:v>4.17</c:v>
                </c:pt>
                <c:pt idx="834">
                  <c:v>4.1749999999999998</c:v>
                </c:pt>
                <c:pt idx="835">
                  <c:v>4.18</c:v>
                </c:pt>
                <c:pt idx="836">
                  <c:v>4.1849999999999996</c:v>
                </c:pt>
                <c:pt idx="837">
                  <c:v>4.1900000000000004</c:v>
                </c:pt>
                <c:pt idx="838">
                  <c:v>4.1950000000000003</c:v>
                </c:pt>
                <c:pt idx="839">
                  <c:v>4.2</c:v>
                </c:pt>
                <c:pt idx="840">
                  <c:v>4.2050000000000001</c:v>
                </c:pt>
                <c:pt idx="841">
                  <c:v>4.21</c:v>
                </c:pt>
                <c:pt idx="842">
                  <c:v>4.2149999999999999</c:v>
                </c:pt>
                <c:pt idx="843">
                  <c:v>4.22</c:v>
                </c:pt>
                <c:pt idx="844">
                  <c:v>4.2249999999999996</c:v>
                </c:pt>
                <c:pt idx="845">
                  <c:v>4.2300000000000004</c:v>
                </c:pt>
                <c:pt idx="846">
                  <c:v>4.2350000000000003</c:v>
                </c:pt>
                <c:pt idx="847">
                  <c:v>4.24</c:v>
                </c:pt>
                <c:pt idx="848">
                  <c:v>4.2450000000000001</c:v>
                </c:pt>
                <c:pt idx="849">
                  <c:v>4.25</c:v>
                </c:pt>
                <c:pt idx="850">
                  <c:v>4.2549999999999999</c:v>
                </c:pt>
                <c:pt idx="851">
                  <c:v>4.26</c:v>
                </c:pt>
                <c:pt idx="852">
                  <c:v>4.2649999999999997</c:v>
                </c:pt>
                <c:pt idx="853">
                  <c:v>4.2699999999999996</c:v>
                </c:pt>
                <c:pt idx="854">
                  <c:v>4.2750000000000004</c:v>
                </c:pt>
                <c:pt idx="855">
                  <c:v>4.28</c:v>
                </c:pt>
                <c:pt idx="856">
                  <c:v>4.2850000000000001</c:v>
                </c:pt>
                <c:pt idx="857">
                  <c:v>4.29</c:v>
                </c:pt>
                <c:pt idx="858">
                  <c:v>4.2949999999999999</c:v>
                </c:pt>
                <c:pt idx="859">
                  <c:v>4.3</c:v>
                </c:pt>
                <c:pt idx="860">
                  <c:v>4.3049999999999997</c:v>
                </c:pt>
                <c:pt idx="861">
                  <c:v>4.3099999999999996</c:v>
                </c:pt>
                <c:pt idx="862">
                  <c:v>4.3150000000000004</c:v>
                </c:pt>
                <c:pt idx="863">
                  <c:v>4.32</c:v>
                </c:pt>
                <c:pt idx="864">
                  <c:v>4.3250000000000002</c:v>
                </c:pt>
                <c:pt idx="865">
                  <c:v>4.33</c:v>
                </c:pt>
                <c:pt idx="866">
                  <c:v>4.335</c:v>
                </c:pt>
                <c:pt idx="867">
                  <c:v>4.34</c:v>
                </c:pt>
                <c:pt idx="868">
                  <c:v>4.3449999999999998</c:v>
                </c:pt>
                <c:pt idx="869">
                  <c:v>4.3499999999999996</c:v>
                </c:pt>
                <c:pt idx="870">
                  <c:v>4.3550000000000004</c:v>
                </c:pt>
                <c:pt idx="871">
                  <c:v>4.3600000000000003</c:v>
                </c:pt>
                <c:pt idx="872">
                  <c:v>4.3650000000000002</c:v>
                </c:pt>
                <c:pt idx="873">
                  <c:v>4.37</c:v>
                </c:pt>
                <c:pt idx="874">
                  <c:v>4.375</c:v>
                </c:pt>
                <c:pt idx="875">
                  <c:v>4.38</c:v>
                </c:pt>
                <c:pt idx="876">
                  <c:v>4.3849999999999998</c:v>
                </c:pt>
                <c:pt idx="877">
                  <c:v>4.3899999999999997</c:v>
                </c:pt>
                <c:pt idx="878">
                  <c:v>4.3949999999999996</c:v>
                </c:pt>
                <c:pt idx="879">
                  <c:v>4.4000000000000004</c:v>
                </c:pt>
                <c:pt idx="880">
                  <c:v>4.4050000000000002</c:v>
                </c:pt>
                <c:pt idx="881">
                  <c:v>4.41</c:v>
                </c:pt>
                <c:pt idx="882">
                  <c:v>4.415</c:v>
                </c:pt>
                <c:pt idx="883">
                  <c:v>4.42</c:v>
                </c:pt>
                <c:pt idx="884">
                  <c:v>4.4249999999999998</c:v>
                </c:pt>
                <c:pt idx="885">
                  <c:v>4.43</c:v>
                </c:pt>
                <c:pt idx="886">
                  <c:v>4.4349999999999996</c:v>
                </c:pt>
                <c:pt idx="887">
                  <c:v>4.4400000000000004</c:v>
                </c:pt>
                <c:pt idx="888">
                  <c:v>4.4450000000000003</c:v>
                </c:pt>
                <c:pt idx="889">
                  <c:v>4.45</c:v>
                </c:pt>
                <c:pt idx="890">
                  <c:v>4.4550000000000001</c:v>
                </c:pt>
                <c:pt idx="891">
                  <c:v>4.46</c:v>
                </c:pt>
                <c:pt idx="892">
                  <c:v>4.4649999999999999</c:v>
                </c:pt>
                <c:pt idx="893">
                  <c:v>4.47</c:v>
                </c:pt>
                <c:pt idx="894">
                  <c:v>4.4749999999999996</c:v>
                </c:pt>
                <c:pt idx="895">
                  <c:v>4.4800000000000004</c:v>
                </c:pt>
                <c:pt idx="896">
                  <c:v>4.4850000000000003</c:v>
                </c:pt>
                <c:pt idx="897">
                  <c:v>4.49</c:v>
                </c:pt>
                <c:pt idx="898">
                  <c:v>4.4950000000000001</c:v>
                </c:pt>
                <c:pt idx="899">
                  <c:v>4.5</c:v>
                </c:pt>
                <c:pt idx="900">
                  <c:v>4.5049999999999999</c:v>
                </c:pt>
                <c:pt idx="901">
                  <c:v>4.51</c:v>
                </c:pt>
                <c:pt idx="902">
                  <c:v>4.5149999999999997</c:v>
                </c:pt>
                <c:pt idx="903">
                  <c:v>4.5199999999999996</c:v>
                </c:pt>
                <c:pt idx="904">
                  <c:v>4.5250000000000004</c:v>
                </c:pt>
                <c:pt idx="905">
                  <c:v>4.53</c:v>
                </c:pt>
                <c:pt idx="906">
                  <c:v>4.5350000000000001</c:v>
                </c:pt>
                <c:pt idx="907">
                  <c:v>4.54</c:v>
                </c:pt>
                <c:pt idx="908">
                  <c:v>4.5449999999999999</c:v>
                </c:pt>
                <c:pt idx="909">
                  <c:v>4.55</c:v>
                </c:pt>
                <c:pt idx="910">
                  <c:v>4.5549999999999997</c:v>
                </c:pt>
                <c:pt idx="911">
                  <c:v>4.5599999999999996</c:v>
                </c:pt>
                <c:pt idx="912">
                  <c:v>4.5650000000000004</c:v>
                </c:pt>
                <c:pt idx="913">
                  <c:v>4.57</c:v>
                </c:pt>
                <c:pt idx="914">
                  <c:v>4.5750000000000002</c:v>
                </c:pt>
                <c:pt idx="915">
                  <c:v>4.58</c:v>
                </c:pt>
                <c:pt idx="916">
                  <c:v>4.585</c:v>
                </c:pt>
                <c:pt idx="917">
                  <c:v>4.59</c:v>
                </c:pt>
                <c:pt idx="918">
                  <c:v>4.5949999999999998</c:v>
                </c:pt>
                <c:pt idx="919">
                  <c:v>4.5999999999999996</c:v>
                </c:pt>
                <c:pt idx="920">
                  <c:v>4.6050000000000004</c:v>
                </c:pt>
                <c:pt idx="921">
                  <c:v>4.6100000000000003</c:v>
                </c:pt>
                <c:pt idx="922">
                  <c:v>4.6150000000000002</c:v>
                </c:pt>
                <c:pt idx="923">
                  <c:v>4.62</c:v>
                </c:pt>
                <c:pt idx="924">
                  <c:v>4.625</c:v>
                </c:pt>
                <c:pt idx="925">
                  <c:v>4.63</c:v>
                </c:pt>
                <c:pt idx="926">
                  <c:v>4.6349999999999998</c:v>
                </c:pt>
                <c:pt idx="927">
                  <c:v>4.6399999999999997</c:v>
                </c:pt>
                <c:pt idx="928">
                  <c:v>4.6449999999999996</c:v>
                </c:pt>
                <c:pt idx="929">
                  <c:v>4.6500000000000004</c:v>
                </c:pt>
                <c:pt idx="930">
                  <c:v>4.6550000000000002</c:v>
                </c:pt>
                <c:pt idx="931">
                  <c:v>4.66</c:v>
                </c:pt>
                <c:pt idx="932">
                  <c:v>4.665</c:v>
                </c:pt>
                <c:pt idx="933">
                  <c:v>4.67</c:v>
                </c:pt>
                <c:pt idx="934">
                  <c:v>4.6749999999999998</c:v>
                </c:pt>
                <c:pt idx="935">
                  <c:v>4.68</c:v>
                </c:pt>
                <c:pt idx="936">
                  <c:v>4.6849999999999996</c:v>
                </c:pt>
                <c:pt idx="937">
                  <c:v>4.6900000000000004</c:v>
                </c:pt>
                <c:pt idx="938">
                  <c:v>4.6950000000000003</c:v>
                </c:pt>
                <c:pt idx="939">
                  <c:v>4.7</c:v>
                </c:pt>
                <c:pt idx="940">
                  <c:v>4.7050000000000001</c:v>
                </c:pt>
                <c:pt idx="941">
                  <c:v>4.71</c:v>
                </c:pt>
                <c:pt idx="942">
                  <c:v>4.7149999999999999</c:v>
                </c:pt>
                <c:pt idx="943">
                  <c:v>4.72</c:v>
                </c:pt>
                <c:pt idx="944">
                  <c:v>4.7249999999999996</c:v>
                </c:pt>
                <c:pt idx="945">
                  <c:v>4.7300000000000004</c:v>
                </c:pt>
                <c:pt idx="946">
                  <c:v>4.7350000000000003</c:v>
                </c:pt>
                <c:pt idx="947">
                  <c:v>4.74</c:v>
                </c:pt>
                <c:pt idx="948">
                  <c:v>4.7450000000000001</c:v>
                </c:pt>
                <c:pt idx="949">
                  <c:v>4.75</c:v>
                </c:pt>
                <c:pt idx="950">
                  <c:v>4.7549999999999999</c:v>
                </c:pt>
                <c:pt idx="951">
                  <c:v>4.76</c:v>
                </c:pt>
                <c:pt idx="952">
                  <c:v>4.7649999999999997</c:v>
                </c:pt>
                <c:pt idx="953">
                  <c:v>4.7699999999999996</c:v>
                </c:pt>
                <c:pt idx="954">
                  <c:v>4.7750000000000004</c:v>
                </c:pt>
                <c:pt idx="955">
                  <c:v>4.78</c:v>
                </c:pt>
                <c:pt idx="956">
                  <c:v>4.7850000000000001</c:v>
                </c:pt>
                <c:pt idx="957">
                  <c:v>4.79</c:v>
                </c:pt>
                <c:pt idx="958">
                  <c:v>4.7949999999999999</c:v>
                </c:pt>
                <c:pt idx="959">
                  <c:v>4.8</c:v>
                </c:pt>
                <c:pt idx="960">
                  <c:v>4.8049999999999997</c:v>
                </c:pt>
                <c:pt idx="961">
                  <c:v>4.8099999999999996</c:v>
                </c:pt>
                <c:pt idx="962">
                  <c:v>4.8150000000000004</c:v>
                </c:pt>
                <c:pt idx="963">
                  <c:v>4.82</c:v>
                </c:pt>
                <c:pt idx="964">
                  <c:v>4.8250000000000002</c:v>
                </c:pt>
                <c:pt idx="965">
                  <c:v>4.83</c:v>
                </c:pt>
                <c:pt idx="966">
                  <c:v>4.835</c:v>
                </c:pt>
                <c:pt idx="967">
                  <c:v>4.84</c:v>
                </c:pt>
                <c:pt idx="968">
                  <c:v>4.8449999999999998</c:v>
                </c:pt>
                <c:pt idx="969">
                  <c:v>4.8499999999999996</c:v>
                </c:pt>
                <c:pt idx="970">
                  <c:v>4.8550000000000004</c:v>
                </c:pt>
                <c:pt idx="971">
                  <c:v>4.8600000000000003</c:v>
                </c:pt>
                <c:pt idx="972">
                  <c:v>4.8650000000000002</c:v>
                </c:pt>
                <c:pt idx="973">
                  <c:v>4.87</c:v>
                </c:pt>
                <c:pt idx="974">
                  <c:v>4.875</c:v>
                </c:pt>
                <c:pt idx="975">
                  <c:v>4.88</c:v>
                </c:pt>
                <c:pt idx="976">
                  <c:v>4.8849999999999998</c:v>
                </c:pt>
                <c:pt idx="977">
                  <c:v>4.8899999999999997</c:v>
                </c:pt>
                <c:pt idx="978">
                  <c:v>4.8949999999999996</c:v>
                </c:pt>
                <c:pt idx="979">
                  <c:v>4.9000000000000004</c:v>
                </c:pt>
                <c:pt idx="980">
                  <c:v>4.9050000000000002</c:v>
                </c:pt>
                <c:pt idx="981">
                  <c:v>4.91</c:v>
                </c:pt>
                <c:pt idx="982">
                  <c:v>4.915</c:v>
                </c:pt>
                <c:pt idx="983">
                  <c:v>4.92</c:v>
                </c:pt>
                <c:pt idx="984">
                  <c:v>4.9249999999999998</c:v>
                </c:pt>
                <c:pt idx="985">
                  <c:v>4.93</c:v>
                </c:pt>
                <c:pt idx="986">
                  <c:v>4.9349999999999996</c:v>
                </c:pt>
                <c:pt idx="987">
                  <c:v>4.9400000000000004</c:v>
                </c:pt>
                <c:pt idx="988">
                  <c:v>4.9450000000000003</c:v>
                </c:pt>
                <c:pt idx="989">
                  <c:v>4.95</c:v>
                </c:pt>
                <c:pt idx="990">
                  <c:v>4.9550000000000001</c:v>
                </c:pt>
                <c:pt idx="991">
                  <c:v>4.96</c:v>
                </c:pt>
                <c:pt idx="992">
                  <c:v>4.9649999999999999</c:v>
                </c:pt>
                <c:pt idx="993">
                  <c:v>4.97</c:v>
                </c:pt>
                <c:pt idx="994">
                  <c:v>4.9749999999999996</c:v>
                </c:pt>
                <c:pt idx="995">
                  <c:v>4.9800000000000004</c:v>
                </c:pt>
                <c:pt idx="996">
                  <c:v>4.9850000000000003</c:v>
                </c:pt>
                <c:pt idx="997">
                  <c:v>4.99</c:v>
                </c:pt>
                <c:pt idx="998">
                  <c:v>4.9950000000000001</c:v>
                </c:pt>
                <c:pt idx="999">
                  <c:v>5</c:v>
                </c:pt>
                <c:pt idx="1000">
                  <c:v>5.0049999999999999</c:v>
                </c:pt>
                <c:pt idx="1001">
                  <c:v>5.01</c:v>
                </c:pt>
                <c:pt idx="1002">
                  <c:v>5.0149999999999997</c:v>
                </c:pt>
                <c:pt idx="1003">
                  <c:v>5.0199999999999996</c:v>
                </c:pt>
                <c:pt idx="1004">
                  <c:v>5.0250000000000004</c:v>
                </c:pt>
                <c:pt idx="1005">
                  <c:v>5.03</c:v>
                </c:pt>
                <c:pt idx="1006">
                  <c:v>5.0350000000000001</c:v>
                </c:pt>
                <c:pt idx="1007">
                  <c:v>5.04</c:v>
                </c:pt>
                <c:pt idx="1008">
                  <c:v>5.0449999999999999</c:v>
                </c:pt>
                <c:pt idx="1009">
                  <c:v>5.05</c:v>
                </c:pt>
                <c:pt idx="1010">
                  <c:v>5.0549999999999997</c:v>
                </c:pt>
                <c:pt idx="1011">
                  <c:v>5.0599999999999996</c:v>
                </c:pt>
                <c:pt idx="1012">
                  <c:v>5.0650000000000004</c:v>
                </c:pt>
                <c:pt idx="1013">
                  <c:v>5.07</c:v>
                </c:pt>
                <c:pt idx="1014">
                  <c:v>5.0750000000000002</c:v>
                </c:pt>
                <c:pt idx="1015">
                  <c:v>5.08</c:v>
                </c:pt>
                <c:pt idx="1016">
                  <c:v>5.085</c:v>
                </c:pt>
                <c:pt idx="1017">
                  <c:v>5.09</c:v>
                </c:pt>
                <c:pt idx="1018">
                  <c:v>5.0949999999999998</c:v>
                </c:pt>
                <c:pt idx="1019">
                  <c:v>5.0999999999999996</c:v>
                </c:pt>
                <c:pt idx="1020">
                  <c:v>5.1050000000000004</c:v>
                </c:pt>
                <c:pt idx="1021">
                  <c:v>5.1100000000000003</c:v>
                </c:pt>
                <c:pt idx="1022">
                  <c:v>5.1150000000000002</c:v>
                </c:pt>
                <c:pt idx="1023">
                  <c:v>5.12</c:v>
                </c:pt>
                <c:pt idx="1024">
                  <c:v>5.125</c:v>
                </c:pt>
                <c:pt idx="1025">
                  <c:v>5.13</c:v>
                </c:pt>
                <c:pt idx="1026">
                  <c:v>5.1349999999999998</c:v>
                </c:pt>
                <c:pt idx="1027">
                  <c:v>5.14</c:v>
                </c:pt>
                <c:pt idx="1028">
                  <c:v>5.1449999999999996</c:v>
                </c:pt>
                <c:pt idx="1029">
                  <c:v>5.15</c:v>
                </c:pt>
                <c:pt idx="1030">
                  <c:v>5.1550000000000002</c:v>
                </c:pt>
                <c:pt idx="1031">
                  <c:v>5.16</c:v>
                </c:pt>
                <c:pt idx="1032">
                  <c:v>5.165</c:v>
                </c:pt>
                <c:pt idx="1033">
                  <c:v>5.17</c:v>
                </c:pt>
                <c:pt idx="1034">
                  <c:v>5.1749999999999998</c:v>
                </c:pt>
                <c:pt idx="1035">
                  <c:v>5.18</c:v>
                </c:pt>
                <c:pt idx="1036">
                  <c:v>5.1849999999999996</c:v>
                </c:pt>
                <c:pt idx="1037">
                  <c:v>5.19</c:v>
                </c:pt>
                <c:pt idx="1038">
                  <c:v>5.1950000000000003</c:v>
                </c:pt>
                <c:pt idx="1039">
                  <c:v>5.2</c:v>
                </c:pt>
                <c:pt idx="1040">
                  <c:v>5.2050000000000001</c:v>
                </c:pt>
                <c:pt idx="1041">
                  <c:v>5.21</c:v>
                </c:pt>
                <c:pt idx="1042">
                  <c:v>5.2149999999999999</c:v>
                </c:pt>
                <c:pt idx="1043">
                  <c:v>5.22</c:v>
                </c:pt>
                <c:pt idx="1044">
                  <c:v>5.2249999999999996</c:v>
                </c:pt>
                <c:pt idx="1045">
                  <c:v>5.23</c:v>
                </c:pt>
                <c:pt idx="1046">
                  <c:v>5.2350000000000003</c:v>
                </c:pt>
                <c:pt idx="1047">
                  <c:v>5.24</c:v>
                </c:pt>
                <c:pt idx="1048">
                  <c:v>5.2450000000000001</c:v>
                </c:pt>
                <c:pt idx="1049">
                  <c:v>5.25</c:v>
                </c:pt>
                <c:pt idx="1050">
                  <c:v>5.2549999999999999</c:v>
                </c:pt>
                <c:pt idx="1051">
                  <c:v>5.26</c:v>
                </c:pt>
                <c:pt idx="1052">
                  <c:v>5.2649999999999997</c:v>
                </c:pt>
                <c:pt idx="1053">
                  <c:v>5.27</c:v>
                </c:pt>
                <c:pt idx="1054">
                  <c:v>5.2750000000000004</c:v>
                </c:pt>
                <c:pt idx="1055">
                  <c:v>5.28</c:v>
                </c:pt>
                <c:pt idx="1056">
                  <c:v>5.2850000000000001</c:v>
                </c:pt>
                <c:pt idx="1057">
                  <c:v>5.29</c:v>
                </c:pt>
                <c:pt idx="1058">
                  <c:v>5.2949999999999999</c:v>
                </c:pt>
                <c:pt idx="1059">
                  <c:v>5.3</c:v>
                </c:pt>
                <c:pt idx="1060">
                  <c:v>5.3049999999999997</c:v>
                </c:pt>
                <c:pt idx="1061">
                  <c:v>5.31</c:v>
                </c:pt>
                <c:pt idx="1062">
                  <c:v>5.3150000000000004</c:v>
                </c:pt>
                <c:pt idx="1063">
                  <c:v>5.32</c:v>
                </c:pt>
                <c:pt idx="1064">
                  <c:v>5.3250000000000002</c:v>
                </c:pt>
                <c:pt idx="1065">
                  <c:v>5.33</c:v>
                </c:pt>
                <c:pt idx="1066">
                  <c:v>5.335</c:v>
                </c:pt>
                <c:pt idx="1067">
                  <c:v>5.34</c:v>
                </c:pt>
                <c:pt idx="1068">
                  <c:v>5.3449999999999998</c:v>
                </c:pt>
                <c:pt idx="1069">
                  <c:v>5.35</c:v>
                </c:pt>
                <c:pt idx="1070">
                  <c:v>5.3550000000000004</c:v>
                </c:pt>
                <c:pt idx="1071">
                  <c:v>5.36</c:v>
                </c:pt>
                <c:pt idx="1072">
                  <c:v>5.3650000000000002</c:v>
                </c:pt>
                <c:pt idx="1073">
                  <c:v>5.37</c:v>
                </c:pt>
                <c:pt idx="1074">
                  <c:v>5.375</c:v>
                </c:pt>
                <c:pt idx="1075">
                  <c:v>5.38</c:v>
                </c:pt>
                <c:pt idx="1076">
                  <c:v>5.3849999999999998</c:v>
                </c:pt>
                <c:pt idx="1077">
                  <c:v>5.39</c:v>
                </c:pt>
                <c:pt idx="1078">
                  <c:v>5.3949999999999996</c:v>
                </c:pt>
                <c:pt idx="1079">
                  <c:v>5.4</c:v>
                </c:pt>
                <c:pt idx="1080">
                  <c:v>5.4050000000000002</c:v>
                </c:pt>
                <c:pt idx="1081">
                  <c:v>5.41</c:v>
                </c:pt>
                <c:pt idx="1082">
                  <c:v>5.415</c:v>
                </c:pt>
                <c:pt idx="1083">
                  <c:v>5.42</c:v>
                </c:pt>
                <c:pt idx="1084">
                  <c:v>5.4249999999999998</c:v>
                </c:pt>
                <c:pt idx="1085">
                  <c:v>5.43</c:v>
                </c:pt>
                <c:pt idx="1086">
                  <c:v>5.4349999999999996</c:v>
                </c:pt>
                <c:pt idx="1087">
                  <c:v>5.44</c:v>
                </c:pt>
                <c:pt idx="1088">
                  <c:v>5.4450000000000003</c:v>
                </c:pt>
                <c:pt idx="1089">
                  <c:v>5.45</c:v>
                </c:pt>
                <c:pt idx="1090">
                  <c:v>5.4550000000000001</c:v>
                </c:pt>
                <c:pt idx="1091">
                  <c:v>5.46</c:v>
                </c:pt>
                <c:pt idx="1092">
                  <c:v>5.4649999999999999</c:v>
                </c:pt>
                <c:pt idx="1093">
                  <c:v>5.47</c:v>
                </c:pt>
                <c:pt idx="1094">
                  <c:v>5.4749999999999996</c:v>
                </c:pt>
                <c:pt idx="1095">
                  <c:v>5.48</c:v>
                </c:pt>
                <c:pt idx="1096">
                  <c:v>5.4850000000000003</c:v>
                </c:pt>
                <c:pt idx="1097">
                  <c:v>5.49</c:v>
                </c:pt>
                <c:pt idx="1098">
                  <c:v>5.4950000000000001</c:v>
                </c:pt>
                <c:pt idx="1099">
                  <c:v>5.5</c:v>
                </c:pt>
                <c:pt idx="1100">
                  <c:v>5.5049999999999999</c:v>
                </c:pt>
                <c:pt idx="1101">
                  <c:v>5.51</c:v>
                </c:pt>
                <c:pt idx="1102">
                  <c:v>5.5149999999999997</c:v>
                </c:pt>
                <c:pt idx="1103">
                  <c:v>5.52</c:v>
                </c:pt>
                <c:pt idx="1104">
                  <c:v>5.5250000000000004</c:v>
                </c:pt>
                <c:pt idx="1105">
                  <c:v>5.53</c:v>
                </c:pt>
                <c:pt idx="1106">
                  <c:v>5.5350000000000001</c:v>
                </c:pt>
                <c:pt idx="1107">
                  <c:v>5.54</c:v>
                </c:pt>
                <c:pt idx="1108">
                  <c:v>5.5449999999999999</c:v>
                </c:pt>
                <c:pt idx="1109">
                  <c:v>5.55</c:v>
                </c:pt>
                <c:pt idx="1110">
                  <c:v>5.5549999999999997</c:v>
                </c:pt>
                <c:pt idx="1111">
                  <c:v>5.56</c:v>
                </c:pt>
                <c:pt idx="1112">
                  <c:v>5.5650000000000004</c:v>
                </c:pt>
                <c:pt idx="1113">
                  <c:v>5.57</c:v>
                </c:pt>
                <c:pt idx="1114">
                  <c:v>5.5750000000000002</c:v>
                </c:pt>
                <c:pt idx="1115">
                  <c:v>5.58</c:v>
                </c:pt>
                <c:pt idx="1116">
                  <c:v>5.585</c:v>
                </c:pt>
                <c:pt idx="1117">
                  <c:v>5.59</c:v>
                </c:pt>
                <c:pt idx="1118">
                  <c:v>5.5949999999999998</c:v>
                </c:pt>
                <c:pt idx="1119">
                  <c:v>5.6</c:v>
                </c:pt>
                <c:pt idx="1120">
                  <c:v>5.6050000000000004</c:v>
                </c:pt>
                <c:pt idx="1121">
                  <c:v>5.61</c:v>
                </c:pt>
                <c:pt idx="1122">
                  <c:v>5.6150000000000002</c:v>
                </c:pt>
                <c:pt idx="1123">
                  <c:v>5.62</c:v>
                </c:pt>
                <c:pt idx="1124">
                  <c:v>5.625</c:v>
                </c:pt>
                <c:pt idx="1125">
                  <c:v>5.63</c:v>
                </c:pt>
                <c:pt idx="1126">
                  <c:v>5.6349999999999998</c:v>
                </c:pt>
                <c:pt idx="1127">
                  <c:v>5.64</c:v>
                </c:pt>
                <c:pt idx="1128">
                  <c:v>5.6449999999999996</c:v>
                </c:pt>
                <c:pt idx="1129">
                  <c:v>5.65</c:v>
                </c:pt>
                <c:pt idx="1130">
                  <c:v>5.6550000000000002</c:v>
                </c:pt>
                <c:pt idx="1131">
                  <c:v>5.66</c:v>
                </c:pt>
                <c:pt idx="1132">
                  <c:v>5.665</c:v>
                </c:pt>
                <c:pt idx="1133">
                  <c:v>5.67</c:v>
                </c:pt>
                <c:pt idx="1134">
                  <c:v>5.6749999999999998</c:v>
                </c:pt>
                <c:pt idx="1135">
                  <c:v>5.68</c:v>
                </c:pt>
                <c:pt idx="1136">
                  <c:v>5.6849999999999996</c:v>
                </c:pt>
                <c:pt idx="1137">
                  <c:v>5.69</c:v>
                </c:pt>
                <c:pt idx="1138">
                  <c:v>5.6950000000000003</c:v>
                </c:pt>
                <c:pt idx="1139">
                  <c:v>5.7</c:v>
                </c:pt>
                <c:pt idx="1140">
                  <c:v>5.7050000000000001</c:v>
                </c:pt>
                <c:pt idx="1141">
                  <c:v>5.71</c:v>
                </c:pt>
                <c:pt idx="1142">
                  <c:v>5.7149999999999999</c:v>
                </c:pt>
                <c:pt idx="1143">
                  <c:v>5.72</c:v>
                </c:pt>
                <c:pt idx="1144">
                  <c:v>5.7249999999999996</c:v>
                </c:pt>
                <c:pt idx="1145">
                  <c:v>5.73</c:v>
                </c:pt>
                <c:pt idx="1146">
                  <c:v>5.7350000000000003</c:v>
                </c:pt>
                <c:pt idx="1147">
                  <c:v>5.74</c:v>
                </c:pt>
                <c:pt idx="1148">
                  <c:v>5.7450000000000001</c:v>
                </c:pt>
                <c:pt idx="1149">
                  <c:v>5.75</c:v>
                </c:pt>
                <c:pt idx="1150">
                  <c:v>5.7549999999999999</c:v>
                </c:pt>
                <c:pt idx="1151">
                  <c:v>5.76</c:v>
                </c:pt>
                <c:pt idx="1152">
                  <c:v>5.7649999999999997</c:v>
                </c:pt>
                <c:pt idx="1153">
                  <c:v>5.77</c:v>
                </c:pt>
                <c:pt idx="1154">
                  <c:v>5.7750000000000004</c:v>
                </c:pt>
                <c:pt idx="1155">
                  <c:v>5.78</c:v>
                </c:pt>
                <c:pt idx="1156">
                  <c:v>5.7850000000000001</c:v>
                </c:pt>
                <c:pt idx="1157">
                  <c:v>5.79</c:v>
                </c:pt>
                <c:pt idx="1158">
                  <c:v>5.7949999999999999</c:v>
                </c:pt>
                <c:pt idx="1159">
                  <c:v>5.8</c:v>
                </c:pt>
                <c:pt idx="1160">
                  <c:v>5.8049999999999997</c:v>
                </c:pt>
                <c:pt idx="1161">
                  <c:v>5.81</c:v>
                </c:pt>
                <c:pt idx="1162">
                  <c:v>5.8150000000000004</c:v>
                </c:pt>
                <c:pt idx="1163">
                  <c:v>5.82</c:v>
                </c:pt>
                <c:pt idx="1164">
                  <c:v>5.8250000000000002</c:v>
                </c:pt>
                <c:pt idx="1165">
                  <c:v>5.83</c:v>
                </c:pt>
                <c:pt idx="1166">
                  <c:v>5.835</c:v>
                </c:pt>
                <c:pt idx="1167">
                  <c:v>5.84</c:v>
                </c:pt>
                <c:pt idx="1168">
                  <c:v>5.8449999999999998</c:v>
                </c:pt>
                <c:pt idx="1169">
                  <c:v>5.85</c:v>
                </c:pt>
                <c:pt idx="1170">
                  <c:v>5.8550000000000004</c:v>
                </c:pt>
                <c:pt idx="1171">
                  <c:v>5.86</c:v>
                </c:pt>
                <c:pt idx="1172">
                  <c:v>5.8650000000000002</c:v>
                </c:pt>
                <c:pt idx="1173">
                  <c:v>5.87</c:v>
                </c:pt>
                <c:pt idx="1174">
                  <c:v>5.875</c:v>
                </c:pt>
                <c:pt idx="1175">
                  <c:v>5.88</c:v>
                </c:pt>
                <c:pt idx="1176">
                  <c:v>5.8849999999999998</c:v>
                </c:pt>
                <c:pt idx="1177">
                  <c:v>5.89</c:v>
                </c:pt>
                <c:pt idx="1178">
                  <c:v>5.8949999999999996</c:v>
                </c:pt>
                <c:pt idx="1179">
                  <c:v>5.9</c:v>
                </c:pt>
                <c:pt idx="1180">
                  <c:v>5.9050000000000002</c:v>
                </c:pt>
                <c:pt idx="1181">
                  <c:v>5.91</c:v>
                </c:pt>
                <c:pt idx="1182">
                  <c:v>5.915</c:v>
                </c:pt>
                <c:pt idx="1183">
                  <c:v>5.92</c:v>
                </c:pt>
                <c:pt idx="1184">
                  <c:v>5.9249999999999998</c:v>
                </c:pt>
                <c:pt idx="1185">
                  <c:v>5.93</c:v>
                </c:pt>
                <c:pt idx="1186">
                  <c:v>5.9349999999999996</c:v>
                </c:pt>
                <c:pt idx="1187">
                  <c:v>5.94</c:v>
                </c:pt>
                <c:pt idx="1188">
                  <c:v>5.9450000000000003</c:v>
                </c:pt>
                <c:pt idx="1189">
                  <c:v>5.95</c:v>
                </c:pt>
                <c:pt idx="1190">
                  <c:v>5.9550000000000001</c:v>
                </c:pt>
                <c:pt idx="1191">
                  <c:v>5.96</c:v>
                </c:pt>
                <c:pt idx="1192">
                  <c:v>5.9649999999999999</c:v>
                </c:pt>
                <c:pt idx="1193">
                  <c:v>5.97</c:v>
                </c:pt>
                <c:pt idx="1194">
                  <c:v>5.9749999999999996</c:v>
                </c:pt>
                <c:pt idx="1195">
                  <c:v>5.98</c:v>
                </c:pt>
                <c:pt idx="1196">
                  <c:v>5.9850000000000003</c:v>
                </c:pt>
                <c:pt idx="1197">
                  <c:v>5.99</c:v>
                </c:pt>
                <c:pt idx="1198">
                  <c:v>5.9950000000000001</c:v>
                </c:pt>
                <c:pt idx="1199">
                  <c:v>6</c:v>
                </c:pt>
                <c:pt idx="1200">
                  <c:v>6.0049999999999999</c:v>
                </c:pt>
                <c:pt idx="1201">
                  <c:v>6.01</c:v>
                </c:pt>
                <c:pt idx="1202">
                  <c:v>6.0149999999999997</c:v>
                </c:pt>
                <c:pt idx="1203">
                  <c:v>6.02</c:v>
                </c:pt>
                <c:pt idx="1204">
                  <c:v>6.0250000000000004</c:v>
                </c:pt>
                <c:pt idx="1205">
                  <c:v>6.03</c:v>
                </c:pt>
                <c:pt idx="1206">
                  <c:v>6.0350000000000001</c:v>
                </c:pt>
                <c:pt idx="1207">
                  <c:v>6.04</c:v>
                </c:pt>
                <c:pt idx="1208">
                  <c:v>6.0449999999999999</c:v>
                </c:pt>
                <c:pt idx="1209">
                  <c:v>6.05</c:v>
                </c:pt>
                <c:pt idx="1210">
                  <c:v>6.0549999999999997</c:v>
                </c:pt>
                <c:pt idx="1211">
                  <c:v>6.06</c:v>
                </c:pt>
                <c:pt idx="1212">
                  <c:v>6.0650000000000004</c:v>
                </c:pt>
                <c:pt idx="1213">
                  <c:v>6.07</c:v>
                </c:pt>
                <c:pt idx="1214">
                  <c:v>6.0750000000000002</c:v>
                </c:pt>
                <c:pt idx="1215">
                  <c:v>6.08</c:v>
                </c:pt>
                <c:pt idx="1216">
                  <c:v>6.085</c:v>
                </c:pt>
                <c:pt idx="1217">
                  <c:v>6.09</c:v>
                </c:pt>
                <c:pt idx="1218">
                  <c:v>6.0949999999999998</c:v>
                </c:pt>
                <c:pt idx="1219">
                  <c:v>6.1</c:v>
                </c:pt>
                <c:pt idx="1220">
                  <c:v>6.1050000000000004</c:v>
                </c:pt>
                <c:pt idx="1221">
                  <c:v>6.11</c:v>
                </c:pt>
                <c:pt idx="1222">
                  <c:v>6.1150000000000002</c:v>
                </c:pt>
                <c:pt idx="1223">
                  <c:v>6.12</c:v>
                </c:pt>
                <c:pt idx="1224">
                  <c:v>6.125</c:v>
                </c:pt>
                <c:pt idx="1225">
                  <c:v>6.13</c:v>
                </c:pt>
                <c:pt idx="1226">
                  <c:v>6.1349999999999998</c:v>
                </c:pt>
                <c:pt idx="1227">
                  <c:v>6.14</c:v>
                </c:pt>
                <c:pt idx="1228">
                  <c:v>6.1449999999999996</c:v>
                </c:pt>
                <c:pt idx="1229">
                  <c:v>6.15</c:v>
                </c:pt>
                <c:pt idx="1230">
                  <c:v>6.1550000000000002</c:v>
                </c:pt>
                <c:pt idx="1231">
                  <c:v>6.16</c:v>
                </c:pt>
                <c:pt idx="1232">
                  <c:v>6.165</c:v>
                </c:pt>
                <c:pt idx="1233">
                  <c:v>6.17</c:v>
                </c:pt>
                <c:pt idx="1234">
                  <c:v>6.1749999999999998</c:v>
                </c:pt>
                <c:pt idx="1235">
                  <c:v>6.18</c:v>
                </c:pt>
                <c:pt idx="1236">
                  <c:v>6.1849999999999996</c:v>
                </c:pt>
                <c:pt idx="1237">
                  <c:v>6.19</c:v>
                </c:pt>
                <c:pt idx="1238">
                  <c:v>6.1950000000000003</c:v>
                </c:pt>
                <c:pt idx="1239">
                  <c:v>6.2</c:v>
                </c:pt>
                <c:pt idx="1240">
                  <c:v>6.2050000000000001</c:v>
                </c:pt>
                <c:pt idx="1241">
                  <c:v>6.21</c:v>
                </c:pt>
                <c:pt idx="1242">
                  <c:v>6.2149999999999999</c:v>
                </c:pt>
                <c:pt idx="1243">
                  <c:v>6.22</c:v>
                </c:pt>
                <c:pt idx="1244">
                  <c:v>6.2249999999999996</c:v>
                </c:pt>
                <c:pt idx="1245">
                  <c:v>6.23</c:v>
                </c:pt>
                <c:pt idx="1246">
                  <c:v>6.2350000000000003</c:v>
                </c:pt>
                <c:pt idx="1247">
                  <c:v>6.24</c:v>
                </c:pt>
                <c:pt idx="1248">
                  <c:v>6.2450000000000001</c:v>
                </c:pt>
                <c:pt idx="1249">
                  <c:v>6.25</c:v>
                </c:pt>
                <c:pt idx="1250">
                  <c:v>6.2549999999999999</c:v>
                </c:pt>
                <c:pt idx="1251">
                  <c:v>6.26</c:v>
                </c:pt>
                <c:pt idx="1252">
                  <c:v>6.2649999999999997</c:v>
                </c:pt>
                <c:pt idx="1253">
                  <c:v>6.27</c:v>
                </c:pt>
                <c:pt idx="1254">
                  <c:v>6.2750000000000004</c:v>
                </c:pt>
                <c:pt idx="1255">
                  <c:v>6.28</c:v>
                </c:pt>
                <c:pt idx="1256">
                  <c:v>6.2850000000000001</c:v>
                </c:pt>
                <c:pt idx="1257">
                  <c:v>6.29</c:v>
                </c:pt>
                <c:pt idx="1258">
                  <c:v>6.2949999999999999</c:v>
                </c:pt>
                <c:pt idx="1259">
                  <c:v>6.3</c:v>
                </c:pt>
                <c:pt idx="1260">
                  <c:v>6.3049999999999997</c:v>
                </c:pt>
                <c:pt idx="1261">
                  <c:v>6.31</c:v>
                </c:pt>
                <c:pt idx="1262">
                  <c:v>6.3150000000000004</c:v>
                </c:pt>
                <c:pt idx="1263">
                  <c:v>6.32</c:v>
                </c:pt>
                <c:pt idx="1264">
                  <c:v>6.3250000000000002</c:v>
                </c:pt>
                <c:pt idx="1265">
                  <c:v>6.33</c:v>
                </c:pt>
                <c:pt idx="1266">
                  <c:v>6.335</c:v>
                </c:pt>
                <c:pt idx="1267">
                  <c:v>6.34</c:v>
                </c:pt>
                <c:pt idx="1268">
                  <c:v>6.3449999999999998</c:v>
                </c:pt>
                <c:pt idx="1269">
                  <c:v>6.35</c:v>
                </c:pt>
                <c:pt idx="1270">
                  <c:v>6.3550000000000004</c:v>
                </c:pt>
                <c:pt idx="1271">
                  <c:v>6.36</c:v>
                </c:pt>
                <c:pt idx="1272">
                  <c:v>6.3650000000000002</c:v>
                </c:pt>
                <c:pt idx="1273">
                  <c:v>6.37</c:v>
                </c:pt>
                <c:pt idx="1274">
                  <c:v>6.375</c:v>
                </c:pt>
                <c:pt idx="1275">
                  <c:v>6.38</c:v>
                </c:pt>
                <c:pt idx="1276">
                  <c:v>6.3849999999999998</c:v>
                </c:pt>
                <c:pt idx="1277">
                  <c:v>6.39</c:v>
                </c:pt>
                <c:pt idx="1278">
                  <c:v>6.3949999999999996</c:v>
                </c:pt>
                <c:pt idx="1279">
                  <c:v>6.4</c:v>
                </c:pt>
                <c:pt idx="1280">
                  <c:v>6.4050000000000002</c:v>
                </c:pt>
                <c:pt idx="1281">
                  <c:v>6.41</c:v>
                </c:pt>
                <c:pt idx="1282">
                  <c:v>6.415</c:v>
                </c:pt>
                <c:pt idx="1283">
                  <c:v>6.42</c:v>
                </c:pt>
                <c:pt idx="1284">
                  <c:v>6.4249999999999998</c:v>
                </c:pt>
                <c:pt idx="1285">
                  <c:v>6.43</c:v>
                </c:pt>
                <c:pt idx="1286">
                  <c:v>6.4349999999999996</c:v>
                </c:pt>
                <c:pt idx="1287">
                  <c:v>6.44</c:v>
                </c:pt>
                <c:pt idx="1288">
                  <c:v>6.4450000000000003</c:v>
                </c:pt>
                <c:pt idx="1289">
                  <c:v>6.45</c:v>
                </c:pt>
                <c:pt idx="1290">
                  <c:v>6.4550000000000001</c:v>
                </c:pt>
                <c:pt idx="1291">
                  <c:v>6.46</c:v>
                </c:pt>
                <c:pt idx="1292">
                  <c:v>6.4649999999999999</c:v>
                </c:pt>
                <c:pt idx="1293">
                  <c:v>6.47</c:v>
                </c:pt>
                <c:pt idx="1294">
                  <c:v>6.4749999999999996</c:v>
                </c:pt>
                <c:pt idx="1295">
                  <c:v>6.48</c:v>
                </c:pt>
                <c:pt idx="1296">
                  <c:v>6.4850000000000003</c:v>
                </c:pt>
                <c:pt idx="1297">
                  <c:v>6.49</c:v>
                </c:pt>
                <c:pt idx="1298">
                  <c:v>6.4950000000000001</c:v>
                </c:pt>
                <c:pt idx="1299">
                  <c:v>6.5</c:v>
                </c:pt>
                <c:pt idx="1300">
                  <c:v>6.5049999999999999</c:v>
                </c:pt>
                <c:pt idx="1301">
                  <c:v>6.51</c:v>
                </c:pt>
                <c:pt idx="1302">
                  <c:v>6.5149999999999997</c:v>
                </c:pt>
                <c:pt idx="1303">
                  <c:v>6.52</c:v>
                </c:pt>
                <c:pt idx="1304">
                  <c:v>6.5250000000000004</c:v>
                </c:pt>
                <c:pt idx="1305">
                  <c:v>6.53</c:v>
                </c:pt>
                <c:pt idx="1306">
                  <c:v>6.5350000000000001</c:v>
                </c:pt>
                <c:pt idx="1307">
                  <c:v>6.54</c:v>
                </c:pt>
                <c:pt idx="1308">
                  <c:v>6.5449999999999999</c:v>
                </c:pt>
                <c:pt idx="1309">
                  <c:v>6.55</c:v>
                </c:pt>
                <c:pt idx="1310">
                  <c:v>6.5549999999999997</c:v>
                </c:pt>
                <c:pt idx="1311">
                  <c:v>6.56</c:v>
                </c:pt>
                <c:pt idx="1312">
                  <c:v>6.5650000000000004</c:v>
                </c:pt>
                <c:pt idx="1313">
                  <c:v>6.57</c:v>
                </c:pt>
                <c:pt idx="1314">
                  <c:v>6.5750000000000002</c:v>
                </c:pt>
                <c:pt idx="1315">
                  <c:v>6.58</c:v>
                </c:pt>
                <c:pt idx="1316">
                  <c:v>6.585</c:v>
                </c:pt>
                <c:pt idx="1317">
                  <c:v>6.59</c:v>
                </c:pt>
                <c:pt idx="1318">
                  <c:v>6.5949999999999998</c:v>
                </c:pt>
                <c:pt idx="1319">
                  <c:v>6.6</c:v>
                </c:pt>
                <c:pt idx="1320">
                  <c:v>6.6050000000000004</c:v>
                </c:pt>
                <c:pt idx="1321">
                  <c:v>6.61</c:v>
                </c:pt>
                <c:pt idx="1322">
                  <c:v>6.6150000000000002</c:v>
                </c:pt>
                <c:pt idx="1323">
                  <c:v>6.62</c:v>
                </c:pt>
                <c:pt idx="1324">
                  <c:v>6.625</c:v>
                </c:pt>
                <c:pt idx="1325">
                  <c:v>6.63</c:v>
                </c:pt>
                <c:pt idx="1326">
                  <c:v>6.6349999999999998</c:v>
                </c:pt>
                <c:pt idx="1327">
                  <c:v>6.64</c:v>
                </c:pt>
                <c:pt idx="1328">
                  <c:v>6.6449999999999996</c:v>
                </c:pt>
                <c:pt idx="1329">
                  <c:v>6.65</c:v>
                </c:pt>
                <c:pt idx="1330">
                  <c:v>6.6550000000000002</c:v>
                </c:pt>
                <c:pt idx="1331">
                  <c:v>6.66</c:v>
                </c:pt>
                <c:pt idx="1332">
                  <c:v>6.665</c:v>
                </c:pt>
                <c:pt idx="1333">
                  <c:v>6.67</c:v>
                </c:pt>
                <c:pt idx="1334">
                  <c:v>6.6749999999999998</c:v>
                </c:pt>
                <c:pt idx="1335">
                  <c:v>6.68</c:v>
                </c:pt>
                <c:pt idx="1336">
                  <c:v>6.6849999999999996</c:v>
                </c:pt>
                <c:pt idx="1337">
                  <c:v>6.69</c:v>
                </c:pt>
                <c:pt idx="1338">
                  <c:v>6.6950000000000003</c:v>
                </c:pt>
                <c:pt idx="1339">
                  <c:v>6.7</c:v>
                </c:pt>
                <c:pt idx="1340">
                  <c:v>6.7050000000000001</c:v>
                </c:pt>
                <c:pt idx="1341">
                  <c:v>6.71</c:v>
                </c:pt>
                <c:pt idx="1342">
                  <c:v>6.7149999999999999</c:v>
                </c:pt>
                <c:pt idx="1343">
                  <c:v>6.72</c:v>
                </c:pt>
                <c:pt idx="1344">
                  <c:v>6.7249999999999996</c:v>
                </c:pt>
                <c:pt idx="1345">
                  <c:v>6.73</c:v>
                </c:pt>
                <c:pt idx="1346">
                  <c:v>6.7350000000000003</c:v>
                </c:pt>
                <c:pt idx="1347">
                  <c:v>6.74</c:v>
                </c:pt>
                <c:pt idx="1348">
                  <c:v>6.7450000000000001</c:v>
                </c:pt>
                <c:pt idx="1349">
                  <c:v>6.75</c:v>
                </c:pt>
                <c:pt idx="1350">
                  <c:v>6.7549999999999999</c:v>
                </c:pt>
                <c:pt idx="1351">
                  <c:v>6.76</c:v>
                </c:pt>
                <c:pt idx="1352">
                  <c:v>6.7649999999999997</c:v>
                </c:pt>
                <c:pt idx="1353">
                  <c:v>6.77</c:v>
                </c:pt>
                <c:pt idx="1354">
                  <c:v>6.7750000000000004</c:v>
                </c:pt>
                <c:pt idx="1355">
                  <c:v>6.78</c:v>
                </c:pt>
                <c:pt idx="1356">
                  <c:v>6.7850000000000001</c:v>
                </c:pt>
                <c:pt idx="1357">
                  <c:v>6.79</c:v>
                </c:pt>
                <c:pt idx="1358">
                  <c:v>6.7949999999999999</c:v>
                </c:pt>
                <c:pt idx="1359">
                  <c:v>6.8</c:v>
                </c:pt>
                <c:pt idx="1360">
                  <c:v>6.8049999999999997</c:v>
                </c:pt>
                <c:pt idx="1361">
                  <c:v>6.81</c:v>
                </c:pt>
                <c:pt idx="1362">
                  <c:v>6.8150000000000004</c:v>
                </c:pt>
                <c:pt idx="1363">
                  <c:v>6.82</c:v>
                </c:pt>
                <c:pt idx="1364">
                  <c:v>6.8250000000000002</c:v>
                </c:pt>
                <c:pt idx="1365">
                  <c:v>6.83</c:v>
                </c:pt>
                <c:pt idx="1366">
                  <c:v>6.835</c:v>
                </c:pt>
                <c:pt idx="1367">
                  <c:v>6.84</c:v>
                </c:pt>
                <c:pt idx="1368">
                  <c:v>6.8449999999999998</c:v>
                </c:pt>
                <c:pt idx="1369">
                  <c:v>6.85</c:v>
                </c:pt>
                <c:pt idx="1370">
                  <c:v>6.8550000000000004</c:v>
                </c:pt>
                <c:pt idx="1371">
                  <c:v>6.86</c:v>
                </c:pt>
                <c:pt idx="1372">
                  <c:v>6.8650000000000002</c:v>
                </c:pt>
                <c:pt idx="1373">
                  <c:v>6.87</c:v>
                </c:pt>
                <c:pt idx="1374">
                  <c:v>6.875</c:v>
                </c:pt>
                <c:pt idx="1375">
                  <c:v>6.88</c:v>
                </c:pt>
                <c:pt idx="1376">
                  <c:v>6.8849999999999998</c:v>
                </c:pt>
                <c:pt idx="1377">
                  <c:v>6.89</c:v>
                </c:pt>
                <c:pt idx="1378">
                  <c:v>6.8949999999999996</c:v>
                </c:pt>
                <c:pt idx="1379">
                  <c:v>6.9</c:v>
                </c:pt>
                <c:pt idx="1380">
                  <c:v>6.9050000000000002</c:v>
                </c:pt>
                <c:pt idx="1381">
                  <c:v>6.91</c:v>
                </c:pt>
                <c:pt idx="1382">
                  <c:v>6.915</c:v>
                </c:pt>
                <c:pt idx="1383">
                  <c:v>6.92</c:v>
                </c:pt>
                <c:pt idx="1384">
                  <c:v>6.9249999999999998</c:v>
                </c:pt>
                <c:pt idx="1385">
                  <c:v>6.93</c:v>
                </c:pt>
                <c:pt idx="1386">
                  <c:v>6.9349999999999996</c:v>
                </c:pt>
                <c:pt idx="1387">
                  <c:v>6.94</c:v>
                </c:pt>
                <c:pt idx="1388">
                  <c:v>6.9450000000000003</c:v>
                </c:pt>
                <c:pt idx="1389">
                  <c:v>6.95</c:v>
                </c:pt>
                <c:pt idx="1390">
                  <c:v>6.9550000000000001</c:v>
                </c:pt>
                <c:pt idx="1391">
                  <c:v>6.96</c:v>
                </c:pt>
                <c:pt idx="1392">
                  <c:v>6.9649999999999999</c:v>
                </c:pt>
                <c:pt idx="1393">
                  <c:v>6.97</c:v>
                </c:pt>
                <c:pt idx="1394">
                  <c:v>6.9749999999999996</c:v>
                </c:pt>
                <c:pt idx="1395">
                  <c:v>6.98</c:v>
                </c:pt>
                <c:pt idx="1396">
                  <c:v>6.9850000000000003</c:v>
                </c:pt>
                <c:pt idx="1397">
                  <c:v>6.99</c:v>
                </c:pt>
                <c:pt idx="1398">
                  <c:v>6.9950000000000001</c:v>
                </c:pt>
                <c:pt idx="1399">
                  <c:v>7</c:v>
                </c:pt>
                <c:pt idx="1400">
                  <c:v>7.0049999999999999</c:v>
                </c:pt>
                <c:pt idx="1401">
                  <c:v>7.01</c:v>
                </c:pt>
                <c:pt idx="1402">
                  <c:v>7.0149999999999997</c:v>
                </c:pt>
                <c:pt idx="1403">
                  <c:v>7.02</c:v>
                </c:pt>
                <c:pt idx="1404">
                  <c:v>7.0250000000000004</c:v>
                </c:pt>
                <c:pt idx="1405">
                  <c:v>7.03</c:v>
                </c:pt>
                <c:pt idx="1406">
                  <c:v>7.0350000000000001</c:v>
                </c:pt>
                <c:pt idx="1407">
                  <c:v>7.04</c:v>
                </c:pt>
                <c:pt idx="1408">
                  <c:v>7.0449999999999999</c:v>
                </c:pt>
                <c:pt idx="1409">
                  <c:v>7.05</c:v>
                </c:pt>
                <c:pt idx="1410">
                  <c:v>7.0549999999999997</c:v>
                </c:pt>
                <c:pt idx="1411">
                  <c:v>7.06</c:v>
                </c:pt>
                <c:pt idx="1412">
                  <c:v>7.0650000000000004</c:v>
                </c:pt>
                <c:pt idx="1413">
                  <c:v>7.07</c:v>
                </c:pt>
                <c:pt idx="1414">
                  <c:v>7.0750000000000002</c:v>
                </c:pt>
                <c:pt idx="1415">
                  <c:v>7.08</c:v>
                </c:pt>
                <c:pt idx="1416">
                  <c:v>7.085</c:v>
                </c:pt>
                <c:pt idx="1417">
                  <c:v>7.09</c:v>
                </c:pt>
                <c:pt idx="1418">
                  <c:v>7.0949999999999998</c:v>
                </c:pt>
                <c:pt idx="1419">
                  <c:v>7.1</c:v>
                </c:pt>
                <c:pt idx="1420">
                  <c:v>7.1050000000000004</c:v>
                </c:pt>
                <c:pt idx="1421">
                  <c:v>7.11</c:v>
                </c:pt>
                <c:pt idx="1422">
                  <c:v>7.1150000000000002</c:v>
                </c:pt>
                <c:pt idx="1423">
                  <c:v>7.12</c:v>
                </c:pt>
                <c:pt idx="1424">
                  <c:v>7.125</c:v>
                </c:pt>
                <c:pt idx="1425">
                  <c:v>7.13</c:v>
                </c:pt>
                <c:pt idx="1426">
                  <c:v>7.1349999999999998</c:v>
                </c:pt>
                <c:pt idx="1427">
                  <c:v>7.14</c:v>
                </c:pt>
                <c:pt idx="1428">
                  <c:v>7.1449999999999996</c:v>
                </c:pt>
                <c:pt idx="1429">
                  <c:v>7.15</c:v>
                </c:pt>
                <c:pt idx="1430">
                  <c:v>7.1550000000000002</c:v>
                </c:pt>
                <c:pt idx="1431">
                  <c:v>7.16</c:v>
                </c:pt>
                <c:pt idx="1432">
                  <c:v>7.165</c:v>
                </c:pt>
                <c:pt idx="1433">
                  <c:v>7.17</c:v>
                </c:pt>
                <c:pt idx="1434">
                  <c:v>7.1749999999999998</c:v>
                </c:pt>
                <c:pt idx="1435">
                  <c:v>7.18</c:v>
                </c:pt>
                <c:pt idx="1436">
                  <c:v>7.1849999999999996</c:v>
                </c:pt>
                <c:pt idx="1437">
                  <c:v>7.19</c:v>
                </c:pt>
                <c:pt idx="1438">
                  <c:v>7.1950000000000003</c:v>
                </c:pt>
                <c:pt idx="1439">
                  <c:v>7.2</c:v>
                </c:pt>
                <c:pt idx="1440">
                  <c:v>7.2050000000000001</c:v>
                </c:pt>
                <c:pt idx="1441">
                  <c:v>7.21</c:v>
                </c:pt>
                <c:pt idx="1442">
                  <c:v>7.2149999999999999</c:v>
                </c:pt>
                <c:pt idx="1443">
                  <c:v>7.22</c:v>
                </c:pt>
                <c:pt idx="1444">
                  <c:v>7.2249999999999996</c:v>
                </c:pt>
                <c:pt idx="1445">
                  <c:v>7.23</c:v>
                </c:pt>
                <c:pt idx="1446">
                  <c:v>7.2350000000000003</c:v>
                </c:pt>
                <c:pt idx="1447">
                  <c:v>7.24</c:v>
                </c:pt>
                <c:pt idx="1448">
                  <c:v>7.2450000000000001</c:v>
                </c:pt>
                <c:pt idx="1449">
                  <c:v>7.25</c:v>
                </c:pt>
                <c:pt idx="1450">
                  <c:v>7.2549999999999999</c:v>
                </c:pt>
                <c:pt idx="1451">
                  <c:v>7.26</c:v>
                </c:pt>
                <c:pt idx="1452">
                  <c:v>7.2649999999999997</c:v>
                </c:pt>
                <c:pt idx="1453">
                  <c:v>7.27</c:v>
                </c:pt>
                <c:pt idx="1454">
                  <c:v>7.2750000000000004</c:v>
                </c:pt>
                <c:pt idx="1455">
                  <c:v>7.28</c:v>
                </c:pt>
                <c:pt idx="1456">
                  <c:v>7.2850000000000001</c:v>
                </c:pt>
                <c:pt idx="1457">
                  <c:v>7.29</c:v>
                </c:pt>
                <c:pt idx="1458">
                  <c:v>7.2949999999999999</c:v>
                </c:pt>
                <c:pt idx="1459">
                  <c:v>7.3</c:v>
                </c:pt>
                <c:pt idx="1460">
                  <c:v>7.3049999999999997</c:v>
                </c:pt>
                <c:pt idx="1461">
                  <c:v>7.31</c:v>
                </c:pt>
                <c:pt idx="1462">
                  <c:v>7.3150000000000004</c:v>
                </c:pt>
                <c:pt idx="1463">
                  <c:v>7.32</c:v>
                </c:pt>
                <c:pt idx="1464">
                  <c:v>7.3250000000000002</c:v>
                </c:pt>
                <c:pt idx="1465">
                  <c:v>7.33</c:v>
                </c:pt>
                <c:pt idx="1466">
                  <c:v>7.335</c:v>
                </c:pt>
                <c:pt idx="1467">
                  <c:v>7.34</c:v>
                </c:pt>
                <c:pt idx="1468">
                  <c:v>7.3449999999999998</c:v>
                </c:pt>
                <c:pt idx="1469">
                  <c:v>7.35</c:v>
                </c:pt>
                <c:pt idx="1470">
                  <c:v>7.3550000000000004</c:v>
                </c:pt>
                <c:pt idx="1471">
                  <c:v>7.36</c:v>
                </c:pt>
                <c:pt idx="1472">
                  <c:v>7.3650000000000002</c:v>
                </c:pt>
                <c:pt idx="1473">
                  <c:v>7.37</c:v>
                </c:pt>
                <c:pt idx="1474">
                  <c:v>7.375</c:v>
                </c:pt>
                <c:pt idx="1475">
                  <c:v>7.38</c:v>
                </c:pt>
                <c:pt idx="1476">
                  <c:v>7.3849999999999998</c:v>
                </c:pt>
                <c:pt idx="1477">
                  <c:v>7.39</c:v>
                </c:pt>
                <c:pt idx="1478">
                  <c:v>7.3949999999999996</c:v>
                </c:pt>
                <c:pt idx="1479">
                  <c:v>7.4</c:v>
                </c:pt>
                <c:pt idx="1480">
                  <c:v>7.4050000000000002</c:v>
                </c:pt>
                <c:pt idx="1481">
                  <c:v>7.41</c:v>
                </c:pt>
                <c:pt idx="1482">
                  <c:v>7.415</c:v>
                </c:pt>
                <c:pt idx="1483">
                  <c:v>7.42</c:v>
                </c:pt>
                <c:pt idx="1484">
                  <c:v>7.4249999999999998</c:v>
                </c:pt>
                <c:pt idx="1485">
                  <c:v>7.43</c:v>
                </c:pt>
                <c:pt idx="1486">
                  <c:v>7.4349999999999996</c:v>
                </c:pt>
                <c:pt idx="1487">
                  <c:v>7.44</c:v>
                </c:pt>
                <c:pt idx="1488">
                  <c:v>7.4450000000000003</c:v>
                </c:pt>
                <c:pt idx="1489">
                  <c:v>7.45</c:v>
                </c:pt>
                <c:pt idx="1490">
                  <c:v>7.4550000000000001</c:v>
                </c:pt>
                <c:pt idx="1491">
                  <c:v>7.46</c:v>
                </c:pt>
                <c:pt idx="1492">
                  <c:v>7.4649999999999999</c:v>
                </c:pt>
                <c:pt idx="1493">
                  <c:v>7.47</c:v>
                </c:pt>
                <c:pt idx="1494">
                  <c:v>7.4749999999999996</c:v>
                </c:pt>
                <c:pt idx="1495">
                  <c:v>7.48</c:v>
                </c:pt>
                <c:pt idx="1496">
                  <c:v>7.4850000000000003</c:v>
                </c:pt>
                <c:pt idx="1497">
                  <c:v>7.49</c:v>
                </c:pt>
                <c:pt idx="1498">
                  <c:v>7.4950000000000001</c:v>
                </c:pt>
                <c:pt idx="1499">
                  <c:v>7.5</c:v>
                </c:pt>
                <c:pt idx="1500">
                  <c:v>7.5049999999999999</c:v>
                </c:pt>
                <c:pt idx="1501">
                  <c:v>7.51</c:v>
                </c:pt>
                <c:pt idx="1502">
                  <c:v>7.5149999999999997</c:v>
                </c:pt>
                <c:pt idx="1503">
                  <c:v>7.52</c:v>
                </c:pt>
                <c:pt idx="1504">
                  <c:v>7.5250000000000004</c:v>
                </c:pt>
                <c:pt idx="1505">
                  <c:v>7.53</c:v>
                </c:pt>
                <c:pt idx="1506">
                  <c:v>7.5350000000000001</c:v>
                </c:pt>
                <c:pt idx="1507">
                  <c:v>7.54</c:v>
                </c:pt>
                <c:pt idx="1508">
                  <c:v>7.5449999999999999</c:v>
                </c:pt>
                <c:pt idx="1509">
                  <c:v>7.55</c:v>
                </c:pt>
                <c:pt idx="1510">
                  <c:v>7.5549999999999997</c:v>
                </c:pt>
                <c:pt idx="1511">
                  <c:v>7.56</c:v>
                </c:pt>
                <c:pt idx="1512">
                  <c:v>7.5650000000000004</c:v>
                </c:pt>
                <c:pt idx="1513">
                  <c:v>7.57</c:v>
                </c:pt>
                <c:pt idx="1514">
                  <c:v>7.5750000000000002</c:v>
                </c:pt>
                <c:pt idx="1515">
                  <c:v>7.58</c:v>
                </c:pt>
                <c:pt idx="1516">
                  <c:v>7.585</c:v>
                </c:pt>
                <c:pt idx="1517">
                  <c:v>7.59</c:v>
                </c:pt>
                <c:pt idx="1518">
                  <c:v>7.5949999999999998</c:v>
                </c:pt>
                <c:pt idx="1519">
                  <c:v>7.6</c:v>
                </c:pt>
                <c:pt idx="1520">
                  <c:v>7.6050000000000004</c:v>
                </c:pt>
                <c:pt idx="1521">
                  <c:v>7.61</c:v>
                </c:pt>
                <c:pt idx="1522">
                  <c:v>7.6150000000000002</c:v>
                </c:pt>
                <c:pt idx="1523">
                  <c:v>7.62</c:v>
                </c:pt>
                <c:pt idx="1524">
                  <c:v>7.625</c:v>
                </c:pt>
                <c:pt idx="1525">
                  <c:v>7.63</c:v>
                </c:pt>
                <c:pt idx="1526">
                  <c:v>7.6349999999999998</c:v>
                </c:pt>
                <c:pt idx="1527">
                  <c:v>7.64</c:v>
                </c:pt>
                <c:pt idx="1528">
                  <c:v>7.6449999999999996</c:v>
                </c:pt>
                <c:pt idx="1529">
                  <c:v>7.65</c:v>
                </c:pt>
                <c:pt idx="1530">
                  <c:v>7.6550000000000002</c:v>
                </c:pt>
                <c:pt idx="1531">
                  <c:v>7.66</c:v>
                </c:pt>
                <c:pt idx="1532">
                  <c:v>7.665</c:v>
                </c:pt>
                <c:pt idx="1533">
                  <c:v>7.67</c:v>
                </c:pt>
                <c:pt idx="1534">
                  <c:v>7.6749999999999998</c:v>
                </c:pt>
                <c:pt idx="1535">
                  <c:v>7.68</c:v>
                </c:pt>
                <c:pt idx="1536">
                  <c:v>7.6849999999999996</c:v>
                </c:pt>
                <c:pt idx="1537">
                  <c:v>7.69</c:v>
                </c:pt>
                <c:pt idx="1538">
                  <c:v>7.6950000000000003</c:v>
                </c:pt>
                <c:pt idx="1539">
                  <c:v>7.7</c:v>
                </c:pt>
                <c:pt idx="1540">
                  <c:v>7.7050000000000001</c:v>
                </c:pt>
                <c:pt idx="1541">
                  <c:v>7.71</c:v>
                </c:pt>
                <c:pt idx="1542">
                  <c:v>7.7149999999999999</c:v>
                </c:pt>
                <c:pt idx="1543">
                  <c:v>7.72</c:v>
                </c:pt>
                <c:pt idx="1544">
                  <c:v>7.7249999999999996</c:v>
                </c:pt>
                <c:pt idx="1545">
                  <c:v>7.73</c:v>
                </c:pt>
                <c:pt idx="1546">
                  <c:v>7.7350000000000003</c:v>
                </c:pt>
                <c:pt idx="1547">
                  <c:v>7.74</c:v>
                </c:pt>
                <c:pt idx="1548">
                  <c:v>7.7450000000000001</c:v>
                </c:pt>
                <c:pt idx="1549">
                  <c:v>7.75</c:v>
                </c:pt>
                <c:pt idx="1550">
                  <c:v>7.7549999999999999</c:v>
                </c:pt>
                <c:pt idx="1551">
                  <c:v>7.76</c:v>
                </c:pt>
                <c:pt idx="1552">
                  <c:v>7.7649999999999997</c:v>
                </c:pt>
                <c:pt idx="1553">
                  <c:v>7.77</c:v>
                </c:pt>
                <c:pt idx="1554">
                  <c:v>7.7750000000000004</c:v>
                </c:pt>
                <c:pt idx="1555">
                  <c:v>7.78</c:v>
                </c:pt>
                <c:pt idx="1556">
                  <c:v>7.7850000000000001</c:v>
                </c:pt>
                <c:pt idx="1557">
                  <c:v>7.79</c:v>
                </c:pt>
                <c:pt idx="1558">
                  <c:v>7.7949999999999999</c:v>
                </c:pt>
                <c:pt idx="1559">
                  <c:v>7.8</c:v>
                </c:pt>
                <c:pt idx="1560">
                  <c:v>7.8049999999999997</c:v>
                </c:pt>
                <c:pt idx="1561">
                  <c:v>7.81</c:v>
                </c:pt>
                <c:pt idx="1562">
                  <c:v>7.8150000000000004</c:v>
                </c:pt>
                <c:pt idx="1563">
                  <c:v>7.82</c:v>
                </c:pt>
                <c:pt idx="1564">
                  <c:v>7.8250000000000002</c:v>
                </c:pt>
                <c:pt idx="1565">
                  <c:v>7.83</c:v>
                </c:pt>
                <c:pt idx="1566">
                  <c:v>7.835</c:v>
                </c:pt>
                <c:pt idx="1567">
                  <c:v>7.84</c:v>
                </c:pt>
                <c:pt idx="1568">
                  <c:v>7.8449999999999998</c:v>
                </c:pt>
                <c:pt idx="1569">
                  <c:v>7.85</c:v>
                </c:pt>
                <c:pt idx="1570">
                  <c:v>7.8550000000000004</c:v>
                </c:pt>
                <c:pt idx="1571">
                  <c:v>7.86</c:v>
                </c:pt>
                <c:pt idx="1572">
                  <c:v>7.8650000000000002</c:v>
                </c:pt>
                <c:pt idx="1573">
                  <c:v>7.87</c:v>
                </c:pt>
                <c:pt idx="1574">
                  <c:v>7.875</c:v>
                </c:pt>
                <c:pt idx="1575">
                  <c:v>7.88</c:v>
                </c:pt>
                <c:pt idx="1576">
                  <c:v>7.8849999999999998</c:v>
                </c:pt>
                <c:pt idx="1577">
                  <c:v>7.89</c:v>
                </c:pt>
                <c:pt idx="1578">
                  <c:v>7.8949999999999996</c:v>
                </c:pt>
                <c:pt idx="1579">
                  <c:v>7.9</c:v>
                </c:pt>
                <c:pt idx="1580">
                  <c:v>7.9050000000000002</c:v>
                </c:pt>
                <c:pt idx="1581">
                  <c:v>7.91</c:v>
                </c:pt>
                <c:pt idx="1582">
                  <c:v>7.915</c:v>
                </c:pt>
                <c:pt idx="1583">
                  <c:v>7.92</c:v>
                </c:pt>
                <c:pt idx="1584">
                  <c:v>7.9249999999999998</c:v>
                </c:pt>
                <c:pt idx="1585">
                  <c:v>7.93</c:v>
                </c:pt>
                <c:pt idx="1586">
                  <c:v>7.9349999999999996</c:v>
                </c:pt>
                <c:pt idx="1587">
                  <c:v>7.94</c:v>
                </c:pt>
                <c:pt idx="1588">
                  <c:v>7.9450000000000003</c:v>
                </c:pt>
                <c:pt idx="1589">
                  <c:v>7.95</c:v>
                </c:pt>
                <c:pt idx="1590">
                  <c:v>7.9550000000000001</c:v>
                </c:pt>
                <c:pt idx="1591">
                  <c:v>7.96</c:v>
                </c:pt>
                <c:pt idx="1592">
                  <c:v>7.9649999999999999</c:v>
                </c:pt>
                <c:pt idx="1593">
                  <c:v>7.97</c:v>
                </c:pt>
                <c:pt idx="1594">
                  <c:v>7.9749999999999996</c:v>
                </c:pt>
                <c:pt idx="1595">
                  <c:v>7.98</c:v>
                </c:pt>
                <c:pt idx="1596">
                  <c:v>7.9850000000000003</c:v>
                </c:pt>
                <c:pt idx="1597">
                  <c:v>7.99</c:v>
                </c:pt>
                <c:pt idx="1598">
                  <c:v>7.9950000000000001</c:v>
                </c:pt>
                <c:pt idx="1599">
                  <c:v>8</c:v>
                </c:pt>
                <c:pt idx="1600">
                  <c:v>8.0050000000000008</c:v>
                </c:pt>
                <c:pt idx="1601">
                  <c:v>8.01</c:v>
                </c:pt>
                <c:pt idx="1602">
                  <c:v>8.0150000000000006</c:v>
                </c:pt>
                <c:pt idx="1603">
                  <c:v>8.02</c:v>
                </c:pt>
                <c:pt idx="1604">
                  <c:v>8.0250000000000004</c:v>
                </c:pt>
                <c:pt idx="1605">
                  <c:v>8.0299999999999994</c:v>
                </c:pt>
                <c:pt idx="1606">
                  <c:v>8.0350000000000001</c:v>
                </c:pt>
                <c:pt idx="1607">
                  <c:v>8.0399999999999991</c:v>
                </c:pt>
                <c:pt idx="1608">
                  <c:v>8.0449999999999999</c:v>
                </c:pt>
                <c:pt idx="1609">
                  <c:v>8.0500000000000007</c:v>
                </c:pt>
                <c:pt idx="1610">
                  <c:v>8.0549999999999997</c:v>
                </c:pt>
                <c:pt idx="1611">
                  <c:v>8.06</c:v>
                </c:pt>
                <c:pt idx="1612">
                  <c:v>8.0649999999999995</c:v>
                </c:pt>
                <c:pt idx="1613">
                  <c:v>8.07</c:v>
                </c:pt>
                <c:pt idx="1614">
                  <c:v>8.0749999999999993</c:v>
                </c:pt>
                <c:pt idx="1615">
                  <c:v>8.08</c:v>
                </c:pt>
                <c:pt idx="1616">
                  <c:v>8.0850000000000009</c:v>
                </c:pt>
                <c:pt idx="1617">
                  <c:v>8.09</c:v>
                </c:pt>
                <c:pt idx="1618">
                  <c:v>8.0950000000000006</c:v>
                </c:pt>
                <c:pt idx="1619">
                  <c:v>8.1</c:v>
                </c:pt>
                <c:pt idx="1620">
                  <c:v>8.1050000000000004</c:v>
                </c:pt>
                <c:pt idx="1621">
                  <c:v>8.11</c:v>
                </c:pt>
                <c:pt idx="1622">
                  <c:v>8.1150000000000002</c:v>
                </c:pt>
                <c:pt idx="1623">
                  <c:v>8.1199999999999992</c:v>
                </c:pt>
                <c:pt idx="1624">
                  <c:v>8.125</c:v>
                </c:pt>
                <c:pt idx="1625">
                  <c:v>8.1300000000000008</c:v>
                </c:pt>
                <c:pt idx="1626">
                  <c:v>8.1349999999999998</c:v>
                </c:pt>
                <c:pt idx="1627">
                  <c:v>8.14</c:v>
                </c:pt>
                <c:pt idx="1628">
                  <c:v>8.1449999999999996</c:v>
                </c:pt>
                <c:pt idx="1629">
                  <c:v>8.15</c:v>
                </c:pt>
                <c:pt idx="1630">
                  <c:v>8.1549999999999994</c:v>
                </c:pt>
                <c:pt idx="1631">
                  <c:v>8.16</c:v>
                </c:pt>
                <c:pt idx="1632">
                  <c:v>8.1649999999999991</c:v>
                </c:pt>
                <c:pt idx="1633">
                  <c:v>8.17</c:v>
                </c:pt>
                <c:pt idx="1634">
                  <c:v>8.1750000000000007</c:v>
                </c:pt>
                <c:pt idx="1635">
                  <c:v>8.18</c:v>
                </c:pt>
                <c:pt idx="1636">
                  <c:v>8.1850000000000005</c:v>
                </c:pt>
                <c:pt idx="1637">
                  <c:v>8.19</c:v>
                </c:pt>
                <c:pt idx="1638">
                  <c:v>8.1950000000000003</c:v>
                </c:pt>
                <c:pt idx="1639">
                  <c:v>8.1999999999999993</c:v>
                </c:pt>
                <c:pt idx="1640">
                  <c:v>8.2050000000000001</c:v>
                </c:pt>
                <c:pt idx="1641">
                  <c:v>8.2100000000000009</c:v>
                </c:pt>
                <c:pt idx="1642">
                  <c:v>8.2149999999999999</c:v>
                </c:pt>
                <c:pt idx="1643">
                  <c:v>8.2200000000000006</c:v>
                </c:pt>
                <c:pt idx="1644">
                  <c:v>8.2249999999999996</c:v>
                </c:pt>
                <c:pt idx="1645">
                  <c:v>8.23</c:v>
                </c:pt>
                <c:pt idx="1646">
                  <c:v>8.2349999999999994</c:v>
                </c:pt>
                <c:pt idx="1647">
                  <c:v>8.24</c:v>
                </c:pt>
                <c:pt idx="1648">
                  <c:v>8.2449999999999992</c:v>
                </c:pt>
                <c:pt idx="1649">
                  <c:v>8.25</c:v>
                </c:pt>
                <c:pt idx="1650">
                  <c:v>8.2550000000000008</c:v>
                </c:pt>
                <c:pt idx="1651">
                  <c:v>8.26</c:v>
                </c:pt>
                <c:pt idx="1652">
                  <c:v>8.2650000000000006</c:v>
                </c:pt>
                <c:pt idx="1653">
                  <c:v>8.27</c:v>
                </c:pt>
                <c:pt idx="1654">
                  <c:v>8.2750000000000004</c:v>
                </c:pt>
                <c:pt idx="1655">
                  <c:v>8.2799999999999994</c:v>
                </c:pt>
                <c:pt idx="1656">
                  <c:v>8.2850000000000001</c:v>
                </c:pt>
                <c:pt idx="1657">
                  <c:v>8.2899999999999991</c:v>
                </c:pt>
                <c:pt idx="1658">
                  <c:v>8.2949999999999999</c:v>
                </c:pt>
                <c:pt idx="1659">
                  <c:v>8.3000000000000007</c:v>
                </c:pt>
                <c:pt idx="1660">
                  <c:v>8.3049999999999997</c:v>
                </c:pt>
                <c:pt idx="1661">
                  <c:v>8.31</c:v>
                </c:pt>
                <c:pt idx="1662">
                  <c:v>8.3149999999999995</c:v>
                </c:pt>
                <c:pt idx="1663">
                  <c:v>8.32</c:v>
                </c:pt>
                <c:pt idx="1664">
                  <c:v>8.3249999999999993</c:v>
                </c:pt>
                <c:pt idx="1665">
                  <c:v>8.33</c:v>
                </c:pt>
                <c:pt idx="1666">
                  <c:v>8.3350000000000009</c:v>
                </c:pt>
                <c:pt idx="1667">
                  <c:v>8.34</c:v>
                </c:pt>
                <c:pt idx="1668">
                  <c:v>8.3450000000000006</c:v>
                </c:pt>
                <c:pt idx="1669">
                  <c:v>8.35</c:v>
                </c:pt>
                <c:pt idx="1670">
                  <c:v>8.3550000000000004</c:v>
                </c:pt>
                <c:pt idx="1671">
                  <c:v>8.36</c:v>
                </c:pt>
                <c:pt idx="1672">
                  <c:v>8.3650000000000002</c:v>
                </c:pt>
                <c:pt idx="1673">
                  <c:v>8.3699999999999992</c:v>
                </c:pt>
                <c:pt idx="1674">
                  <c:v>8.375</c:v>
                </c:pt>
                <c:pt idx="1675">
                  <c:v>8.3800000000000008</c:v>
                </c:pt>
                <c:pt idx="1676">
                  <c:v>8.3849999999999998</c:v>
                </c:pt>
                <c:pt idx="1677">
                  <c:v>8.39</c:v>
                </c:pt>
                <c:pt idx="1678">
                  <c:v>8.3949999999999996</c:v>
                </c:pt>
                <c:pt idx="1679">
                  <c:v>8.4</c:v>
                </c:pt>
                <c:pt idx="1680">
                  <c:v>8.4049999999999994</c:v>
                </c:pt>
                <c:pt idx="1681">
                  <c:v>8.41</c:v>
                </c:pt>
                <c:pt idx="1682">
                  <c:v>8.4149999999999991</c:v>
                </c:pt>
                <c:pt idx="1683">
                  <c:v>8.42</c:v>
                </c:pt>
                <c:pt idx="1684">
                  <c:v>8.4250000000000007</c:v>
                </c:pt>
                <c:pt idx="1685">
                  <c:v>8.43</c:v>
                </c:pt>
                <c:pt idx="1686">
                  <c:v>8.4350000000000005</c:v>
                </c:pt>
                <c:pt idx="1687">
                  <c:v>8.44</c:v>
                </c:pt>
                <c:pt idx="1688">
                  <c:v>8.4450000000000003</c:v>
                </c:pt>
                <c:pt idx="1689">
                  <c:v>8.4499999999999993</c:v>
                </c:pt>
                <c:pt idx="1690">
                  <c:v>8.4550000000000001</c:v>
                </c:pt>
                <c:pt idx="1691">
                  <c:v>8.4600000000000009</c:v>
                </c:pt>
                <c:pt idx="1692">
                  <c:v>8.4649999999999999</c:v>
                </c:pt>
                <c:pt idx="1693">
                  <c:v>8.4700000000000006</c:v>
                </c:pt>
                <c:pt idx="1694">
                  <c:v>8.4749999999999996</c:v>
                </c:pt>
                <c:pt idx="1695">
                  <c:v>8.48</c:v>
                </c:pt>
                <c:pt idx="1696">
                  <c:v>8.4849999999999994</c:v>
                </c:pt>
                <c:pt idx="1697">
                  <c:v>8.49</c:v>
                </c:pt>
                <c:pt idx="1698">
                  <c:v>8.4949999999999992</c:v>
                </c:pt>
                <c:pt idx="1699">
                  <c:v>8.5</c:v>
                </c:pt>
                <c:pt idx="1700">
                  <c:v>8.5050000000000008</c:v>
                </c:pt>
                <c:pt idx="1701">
                  <c:v>8.51</c:v>
                </c:pt>
                <c:pt idx="1702">
                  <c:v>8.5150000000000006</c:v>
                </c:pt>
                <c:pt idx="1703">
                  <c:v>8.52</c:v>
                </c:pt>
                <c:pt idx="1704">
                  <c:v>8.5250000000000004</c:v>
                </c:pt>
                <c:pt idx="1705">
                  <c:v>8.5299999999999994</c:v>
                </c:pt>
                <c:pt idx="1706">
                  <c:v>8.5350000000000001</c:v>
                </c:pt>
                <c:pt idx="1707">
                  <c:v>8.5399999999999991</c:v>
                </c:pt>
                <c:pt idx="1708">
                  <c:v>8.5449999999999999</c:v>
                </c:pt>
                <c:pt idx="1709">
                  <c:v>8.5500000000000007</c:v>
                </c:pt>
                <c:pt idx="1710">
                  <c:v>8.5549999999999997</c:v>
                </c:pt>
                <c:pt idx="1711">
                  <c:v>8.56</c:v>
                </c:pt>
                <c:pt idx="1712">
                  <c:v>8.5649999999999995</c:v>
                </c:pt>
                <c:pt idx="1713">
                  <c:v>8.57</c:v>
                </c:pt>
                <c:pt idx="1714">
                  <c:v>8.5749999999999993</c:v>
                </c:pt>
                <c:pt idx="1715">
                  <c:v>8.58</c:v>
                </c:pt>
                <c:pt idx="1716">
                  <c:v>8.5850000000000009</c:v>
                </c:pt>
                <c:pt idx="1717">
                  <c:v>8.59</c:v>
                </c:pt>
                <c:pt idx="1718">
                  <c:v>8.5950000000000006</c:v>
                </c:pt>
                <c:pt idx="1719">
                  <c:v>8.6</c:v>
                </c:pt>
                <c:pt idx="1720">
                  <c:v>8.6050000000000004</c:v>
                </c:pt>
                <c:pt idx="1721">
                  <c:v>8.61</c:v>
                </c:pt>
                <c:pt idx="1722">
                  <c:v>8.6150000000000002</c:v>
                </c:pt>
                <c:pt idx="1723">
                  <c:v>8.6199999999999992</c:v>
                </c:pt>
                <c:pt idx="1724">
                  <c:v>8.625</c:v>
                </c:pt>
                <c:pt idx="1725">
                  <c:v>8.6300000000000008</c:v>
                </c:pt>
                <c:pt idx="1726">
                  <c:v>8.6349999999999998</c:v>
                </c:pt>
                <c:pt idx="1727">
                  <c:v>8.64</c:v>
                </c:pt>
                <c:pt idx="1728">
                  <c:v>8.6449999999999996</c:v>
                </c:pt>
                <c:pt idx="1729">
                  <c:v>8.65</c:v>
                </c:pt>
                <c:pt idx="1730">
                  <c:v>8.6549999999999994</c:v>
                </c:pt>
                <c:pt idx="1731">
                  <c:v>8.66</c:v>
                </c:pt>
                <c:pt idx="1732">
                  <c:v>8.6649999999999991</c:v>
                </c:pt>
                <c:pt idx="1733">
                  <c:v>8.67</c:v>
                </c:pt>
                <c:pt idx="1734">
                  <c:v>8.6750000000000007</c:v>
                </c:pt>
                <c:pt idx="1735">
                  <c:v>8.68</c:v>
                </c:pt>
                <c:pt idx="1736">
                  <c:v>8.6850000000000005</c:v>
                </c:pt>
                <c:pt idx="1737">
                  <c:v>8.69</c:v>
                </c:pt>
                <c:pt idx="1738">
                  <c:v>8.6950000000000003</c:v>
                </c:pt>
                <c:pt idx="1739">
                  <c:v>8.6999999999999993</c:v>
                </c:pt>
                <c:pt idx="1740">
                  <c:v>8.7050000000000001</c:v>
                </c:pt>
                <c:pt idx="1741">
                  <c:v>8.7100000000000009</c:v>
                </c:pt>
                <c:pt idx="1742">
                  <c:v>8.7149999999999999</c:v>
                </c:pt>
                <c:pt idx="1743">
                  <c:v>8.7200000000000006</c:v>
                </c:pt>
                <c:pt idx="1744">
                  <c:v>8.7249999999999996</c:v>
                </c:pt>
                <c:pt idx="1745">
                  <c:v>8.73</c:v>
                </c:pt>
                <c:pt idx="1746">
                  <c:v>8.7349999999999994</c:v>
                </c:pt>
                <c:pt idx="1747">
                  <c:v>8.74</c:v>
                </c:pt>
                <c:pt idx="1748">
                  <c:v>8.7449999999999992</c:v>
                </c:pt>
                <c:pt idx="1749">
                  <c:v>8.75</c:v>
                </c:pt>
                <c:pt idx="1750">
                  <c:v>8.7550000000000008</c:v>
                </c:pt>
                <c:pt idx="1751">
                  <c:v>8.76</c:v>
                </c:pt>
                <c:pt idx="1752">
                  <c:v>8.7650000000000006</c:v>
                </c:pt>
                <c:pt idx="1753">
                  <c:v>8.77</c:v>
                </c:pt>
                <c:pt idx="1754">
                  <c:v>8.7750000000000004</c:v>
                </c:pt>
                <c:pt idx="1755">
                  <c:v>8.7799999999999994</c:v>
                </c:pt>
                <c:pt idx="1756">
                  <c:v>8.7850000000000001</c:v>
                </c:pt>
                <c:pt idx="1757">
                  <c:v>8.7899999999999991</c:v>
                </c:pt>
                <c:pt idx="1758">
                  <c:v>8.7949999999999999</c:v>
                </c:pt>
                <c:pt idx="1759">
                  <c:v>8.8000000000000007</c:v>
                </c:pt>
                <c:pt idx="1760">
                  <c:v>8.8049999999999997</c:v>
                </c:pt>
                <c:pt idx="1761">
                  <c:v>8.81</c:v>
                </c:pt>
                <c:pt idx="1762">
                  <c:v>8.8149999999999995</c:v>
                </c:pt>
                <c:pt idx="1763">
                  <c:v>8.82</c:v>
                </c:pt>
                <c:pt idx="1764">
                  <c:v>8.8249999999999993</c:v>
                </c:pt>
                <c:pt idx="1765">
                  <c:v>8.83</c:v>
                </c:pt>
                <c:pt idx="1766">
                  <c:v>8.8350000000000009</c:v>
                </c:pt>
                <c:pt idx="1767">
                  <c:v>8.84</c:v>
                </c:pt>
                <c:pt idx="1768">
                  <c:v>8.8450000000000006</c:v>
                </c:pt>
                <c:pt idx="1769">
                  <c:v>8.85</c:v>
                </c:pt>
                <c:pt idx="1770">
                  <c:v>8.8550000000000004</c:v>
                </c:pt>
                <c:pt idx="1771">
                  <c:v>8.86</c:v>
                </c:pt>
                <c:pt idx="1772">
                  <c:v>8.8650000000000002</c:v>
                </c:pt>
                <c:pt idx="1773">
                  <c:v>8.8699999999999992</c:v>
                </c:pt>
                <c:pt idx="1774">
                  <c:v>8.875</c:v>
                </c:pt>
                <c:pt idx="1775">
                  <c:v>8.8800000000000008</c:v>
                </c:pt>
                <c:pt idx="1776">
                  <c:v>8.8849999999999998</c:v>
                </c:pt>
                <c:pt idx="1777">
                  <c:v>8.89</c:v>
                </c:pt>
                <c:pt idx="1778">
                  <c:v>8.8949999999999996</c:v>
                </c:pt>
                <c:pt idx="1779">
                  <c:v>8.9</c:v>
                </c:pt>
                <c:pt idx="1780">
                  <c:v>8.9049999999999994</c:v>
                </c:pt>
                <c:pt idx="1781">
                  <c:v>8.91</c:v>
                </c:pt>
                <c:pt idx="1782">
                  <c:v>8.9149999999999991</c:v>
                </c:pt>
                <c:pt idx="1783">
                  <c:v>8.92</c:v>
                </c:pt>
                <c:pt idx="1784">
                  <c:v>8.9250000000000007</c:v>
                </c:pt>
                <c:pt idx="1785">
                  <c:v>8.93</c:v>
                </c:pt>
                <c:pt idx="1786">
                  <c:v>8.9350000000000005</c:v>
                </c:pt>
                <c:pt idx="1787">
                  <c:v>8.94</c:v>
                </c:pt>
                <c:pt idx="1788">
                  <c:v>8.9450000000000003</c:v>
                </c:pt>
                <c:pt idx="1789">
                  <c:v>8.9499999999999993</c:v>
                </c:pt>
                <c:pt idx="1790">
                  <c:v>8.9550000000000001</c:v>
                </c:pt>
                <c:pt idx="1791">
                  <c:v>8.9600000000000009</c:v>
                </c:pt>
                <c:pt idx="1792">
                  <c:v>8.9649999999999999</c:v>
                </c:pt>
                <c:pt idx="1793">
                  <c:v>8.9700000000000006</c:v>
                </c:pt>
                <c:pt idx="1794">
                  <c:v>8.9749999999999996</c:v>
                </c:pt>
                <c:pt idx="1795">
                  <c:v>8.98</c:v>
                </c:pt>
                <c:pt idx="1796">
                  <c:v>8.9849999999999994</c:v>
                </c:pt>
                <c:pt idx="1797">
                  <c:v>8.99</c:v>
                </c:pt>
                <c:pt idx="1798">
                  <c:v>8.9949999999999992</c:v>
                </c:pt>
                <c:pt idx="1799">
                  <c:v>9</c:v>
                </c:pt>
                <c:pt idx="1800">
                  <c:v>9.0050000000000008</c:v>
                </c:pt>
                <c:pt idx="1801">
                  <c:v>9.01</c:v>
                </c:pt>
                <c:pt idx="1802">
                  <c:v>9.0150000000000006</c:v>
                </c:pt>
                <c:pt idx="1803">
                  <c:v>9.02</c:v>
                </c:pt>
                <c:pt idx="1804">
                  <c:v>9.0250000000000004</c:v>
                </c:pt>
                <c:pt idx="1805">
                  <c:v>9.0299999999999994</c:v>
                </c:pt>
                <c:pt idx="1806">
                  <c:v>9.0350000000000001</c:v>
                </c:pt>
                <c:pt idx="1807">
                  <c:v>9.0399999999999991</c:v>
                </c:pt>
                <c:pt idx="1808">
                  <c:v>9.0449999999999999</c:v>
                </c:pt>
                <c:pt idx="1809">
                  <c:v>9.0500000000000007</c:v>
                </c:pt>
                <c:pt idx="1810">
                  <c:v>9.0549999999999997</c:v>
                </c:pt>
                <c:pt idx="1811">
                  <c:v>9.06</c:v>
                </c:pt>
                <c:pt idx="1812">
                  <c:v>9.0649999999999995</c:v>
                </c:pt>
                <c:pt idx="1813">
                  <c:v>9.07</c:v>
                </c:pt>
                <c:pt idx="1814">
                  <c:v>9.0749999999999993</c:v>
                </c:pt>
                <c:pt idx="1815">
                  <c:v>9.08</c:v>
                </c:pt>
                <c:pt idx="1816">
                  <c:v>9.0850000000000009</c:v>
                </c:pt>
                <c:pt idx="1817">
                  <c:v>9.09</c:v>
                </c:pt>
                <c:pt idx="1818">
                  <c:v>9.0950000000000006</c:v>
                </c:pt>
                <c:pt idx="1819">
                  <c:v>9.1</c:v>
                </c:pt>
                <c:pt idx="1820">
                  <c:v>9.1050000000000004</c:v>
                </c:pt>
                <c:pt idx="1821">
                  <c:v>9.11</c:v>
                </c:pt>
                <c:pt idx="1822">
                  <c:v>9.1150000000000002</c:v>
                </c:pt>
                <c:pt idx="1823">
                  <c:v>9.1199999999999992</c:v>
                </c:pt>
                <c:pt idx="1824">
                  <c:v>9.125</c:v>
                </c:pt>
                <c:pt idx="1825">
                  <c:v>9.1300000000000008</c:v>
                </c:pt>
                <c:pt idx="1826">
                  <c:v>9.1349999999999998</c:v>
                </c:pt>
                <c:pt idx="1827">
                  <c:v>9.14</c:v>
                </c:pt>
                <c:pt idx="1828">
                  <c:v>9.1449999999999996</c:v>
                </c:pt>
                <c:pt idx="1829">
                  <c:v>9.15</c:v>
                </c:pt>
                <c:pt idx="1830">
                  <c:v>9.1549999999999994</c:v>
                </c:pt>
                <c:pt idx="1831">
                  <c:v>9.16</c:v>
                </c:pt>
                <c:pt idx="1832">
                  <c:v>9.1649999999999991</c:v>
                </c:pt>
                <c:pt idx="1833">
                  <c:v>9.17</c:v>
                </c:pt>
                <c:pt idx="1834">
                  <c:v>9.1750000000000007</c:v>
                </c:pt>
                <c:pt idx="1835">
                  <c:v>9.18</c:v>
                </c:pt>
                <c:pt idx="1836">
                  <c:v>9.1850000000000005</c:v>
                </c:pt>
                <c:pt idx="1837">
                  <c:v>9.19</c:v>
                </c:pt>
                <c:pt idx="1838">
                  <c:v>9.1950000000000003</c:v>
                </c:pt>
                <c:pt idx="1839">
                  <c:v>9.1999999999999993</c:v>
                </c:pt>
                <c:pt idx="1840">
                  <c:v>9.2050000000000001</c:v>
                </c:pt>
                <c:pt idx="1841">
                  <c:v>9.2100000000000009</c:v>
                </c:pt>
                <c:pt idx="1842">
                  <c:v>9.2149999999999999</c:v>
                </c:pt>
                <c:pt idx="1843">
                  <c:v>9.2200000000000006</c:v>
                </c:pt>
                <c:pt idx="1844">
                  <c:v>9.2249999999999996</c:v>
                </c:pt>
                <c:pt idx="1845">
                  <c:v>9.23</c:v>
                </c:pt>
                <c:pt idx="1846">
                  <c:v>9.2349999999999994</c:v>
                </c:pt>
                <c:pt idx="1847">
                  <c:v>9.24</c:v>
                </c:pt>
                <c:pt idx="1848">
                  <c:v>9.2449999999999992</c:v>
                </c:pt>
                <c:pt idx="1849">
                  <c:v>9.25</c:v>
                </c:pt>
                <c:pt idx="1850">
                  <c:v>9.2550000000000008</c:v>
                </c:pt>
                <c:pt idx="1851">
                  <c:v>9.26</c:v>
                </c:pt>
                <c:pt idx="1852">
                  <c:v>9.2650000000000006</c:v>
                </c:pt>
                <c:pt idx="1853">
                  <c:v>9.27</c:v>
                </c:pt>
                <c:pt idx="1854">
                  <c:v>9.2750000000000004</c:v>
                </c:pt>
                <c:pt idx="1855">
                  <c:v>9.2799999999999994</c:v>
                </c:pt>
                <c:pt idx="1856">
                  <c:v>9.2850000000000001</c:v>
                </c:pt>
                <c:pt idx="1857">
                  <c:v>9.2899999999999991</c:v>
                </c:pt>
                <c:pt idx="1858">
                  <c:v>9.2949999999999999</c:v>
                </c:pt>
                <c:pt idx="1859">
                  <c:v>9.3000000000000007</c:v>
                </c:pt>
                <c:pt idx="1860">
                  <c:v>9.3049999999999997</c:v>
                </c:pt>
                <c:pt idx="1861">
                  <c:v>9.31</c:v>
                </c:pt>
                <c:pt idx="1862">
                  <c:v>9.3149999999999995</c:v>
                </c:pt>
                <c:pt idx="1863">
                  <c:v>9.32</c:v>
                </c:pt>
                <c:pt idx="1864">
                  <c:v>9.3249999999999993</c:v>
                </c:pt>
                <c:pt idx="1865">
                  <c:v>9.33</c:v>
                </c:pt>
                <c:pt idx="1866">
                  <c:v>9.3350000000000009</c:v>
                </c:pt>
                <c:pt idx="1867">
                  <c:v>9.34</c:v>
                </c:pt>
                <c:pt idx="1868">
                  <c:v>9.3450000000000006</c:v>
                </c:pt>
                <c:pt idx="1869">
                  <c:v>9.35</c:v>
                </c:pt>
                <c:pt idx="1870">
                  <c:v>9.3550000000000004</c:v>
                </c:pt>
                <c:pt idx="1871">
                  <c:v>9.36</c:v>
                </c:pt>
                <c:pt idx="1872">
                  <c:v>9.3650000000000002</c:v>
                </c:pt>
                <c:pt idx="1873">
                  <c:v>9.3699999999999992</c:v>
                </c:pt>
                <c:pt idx="1874">
                  <c:v>9.375</c:v>
                </c:pt>
                <c:pt idx="1875">
                  <c:v>9.3800000000000008</c:v>
                </c:pt>
                <c:pt idx="1876">
                  <c:v>9.3849999999999998</c:v>
                </c:pt>
                <c:pt idx="1877">
                  <c:v>9.39</c:v>
                </c:pt>
                <c:pt idx="1878">
                  <c:v>9.3949999999999996</c:v>
                </c:pt>
                <c:pt idx="1879">
                  <c:v>9.4</c:v>
                </c:pt>
                <c:pt idx="1880">
                  <c:v>9.4049999999999994</c:v>
                </c:pt>
                <c:pt idx="1881">
                  <c:v>9.41</c:v>
                </c:pt>
                <c:pt idx="1882">
                  <c:v>9.4149999999999991</c:v>
                </c:pt>
                <c:pt idx="1883">
                  <c:v>9.42</c:v>
                </c:pt>
                <c:pt idx="1884">
                  <c:v>9.4250000000000007</c:v>
                </c:pt>
                <c:pt idx="1885">
                  <c:v>9.43</c:v>
                </c:pt>
                <c:pt idx="1886">
                  <c:v>9.4350000000000005</c:v>
                </c:pt>
                <c:pt idx="1887">
                  <c:v>9.44</c:v>
                </c:pt>
                <c:pt idx="1888">
                  <c:v>9.4450000000000003</c:v>
                </c:pt>
                <c:pt idx="1889">
                  <c:v>9.4499999999999993</c:v>
                </c:pt>
                <c:pt idx="1890">
                  <c:v>9.4550000000000001</c:v>
                </c:pt>
                <c:pt idx="1891">
                  <c:v>9.4600000000000009</c:v>
                </c:pt>
                <c:pt idx="1892">
                  <c:v>9.4649999999999999</c:v>
                </c:pt>
                <c:pt idx="1893">
                  <c:v>9.4700000000000006</c:v>
                </c:pt>
                <c:pt idx="1894">
                  <c:v>9.4749999999999996</c:v>
                </c:pt>
                <c:pt idx="1895">
                  <c:v>9.48</c:v>
                </c:pt>
                <c:pt idx="1896">
                  <c:v>9.4849999999999994</c:v>
                </c:pt>
                <c:pt idx="1897">
                  <c:v>9.49</c:v>
                </c:pt>
                <c:pt idx="1898">
                  <c:v>9.4949999999999992</c:v>
                </c:pt>
                <c:pt idx="1899">
                  <c:v>9.5</c:v>
                </c:pt>
                <c:pt idx="1900">
                  <c:v>9.5050000000000008</c:v>
                </c:pt>
                <c:pt idx="1901">
                  <c:v>9.51</c:v>
                </c:pt>
                <c:pt idx="1902">
                  <c:v>9.5150000000000006</c:v>
                </c:pt>
                <c:pt idx="1903">
                  <c:v>9.52</c:v>
                </c:pt>
                <c:pt idx="1904">
                  <c:v>9.5250000000000004</c:v>
                </c:pt>
                <c:pt idx="1905">
                  <c:v>9.5299999999999994</c:v>
                </c:pt>
                <c:pt idx="1906">
                  <c:v>9.5350000000000001</c:v>
                </c:pt>
                <c:pt idx="1907">
                  <c:v>9.5399999999999991</c:v>
                </c:pt>
                <c:pt idx="1908">
                  <c:v>9.5449999999999999</c:v>
                </c:pt>
                <c:pt idx="1909">
                  <c:v>9.5500000000000007</c:v>
                </c:pt>
                <c:pt idx="1910">
                  <c:v>9.5549999999999997</c:v>
                </c:pt>
                <c:pt idx="1911">
                  <c:v>9.56</c:v>
                </c:pt>
                <c:pt idx="1912">
                  <c:v>9.5649999999999995</c:v>
                </c:pt>
                <c:pt idx="1913">
                  <c:v>9.57</c:v>
                </c:pt>
                <c:pt idx="1914">
                  <c:v>9.5749999999999993</c:v>
                </c:pt>
                <c:pt idx="1915">
                  <c:v>9.58</c:v>
                </c:pt>
                <c:pt idx="1916">
                  <c:v>9.5850000000000009</c:v>
                </c:pt>
                <c:pt idx="1917">
                  <c:v>9.59</c:v>
                </c:pt>
                <c:pt idx="1918">
                  <c:v>9.5950000000000006</c:v>
                </c:pt>
                <c:pt idx="1919">
                  <c:v>9.6</c:v>
                </c:pt>
                <c:pt idx="1920">
                  <c:v>9.6050000000000004</c:v>
                </c:pt>
                <c:pt idx="1921">
                  <c:v>9.61</c:v>
                </c:pt>
                <c:pt idx="1922">
                  <c:v>9.6150000000000002</c:v>
                </c:pt>
                <c:pt idx="1923">
                  <c:v>9.6199999999999992</c:v>
                </c:pt>
                <c:pt idx="1924">
                  <c:v>9.625</c:v>
                </c:pt>
                <c:pt idx="1925">
                  <c:v>9.6300000000000008</c:v>
                </c:pt>
                <c:pt idx="1926">
                  <c:v>9.6349999999999998</c:v>
                </c:pt>
                <c:pt idx="1927">
                  <c:v>9.64</c:v>
                </c:pt>
                <c:pt idx="1928">
                  <c:v>9.6449999999999996</c:v>
                </c:pt>
                <c:pt idx="1929">
                  <c:v>9.65</c:v>
                </c:pt>
                <c:pt idx="1930">
                  <c:v>9.6549999999999994</c:v>
                </c:pt>
                <c:pt idx="1931">
                  <c:v>9.66</c:v>
                </c:pt>
                <c:pt idx="1932">
                  <c:v>9.6649999999999991</c:v>
                </c:pt>
                <c:pt idx="1933">
                  <c:v>9.67</c:v>
                </c:pt>
                <c:pt idx="1934">
                  <c:v>9.6750000000000007</c:v>
                </c:pt>
                <c:pt idx="1935">
                  <c:v>9.68</c:v>
                </c:pt>
                <c:pt idx="1936">
                  <c:v>9.6850000000000005</c:v>
                </c:pt>
                <c:pt idx="1937">
                  <c:v>9.69</c:v>
                </c:pt>
                <c:pt idx="1938">
                  <c:v>9.6950000000000003</c:v>
                </c:pt>
                <c:pt idx="1939">
                  <c:v>9.6999999999999993</c:v>
                </c:pt>
                <c:pt idx="1940">
                  <c:v>9.7050000000000001</c:v>
                </c:pt>
                <c:pt idx="1941">
                  <c:v>9.7100000000000009</c:v>
                </c:pt>
                <c:pt idx="1942">
                  <c:v>9.7149999999999999</c:v>
                </c:pt>
                <c:pt idx="1943">
                  <c:v>9.7200000000000006</c:v>
                </c:pt>
                <c:pt idx="1944">
                  <c:v>9.7249999999999996</c:v>
                </c:pt>
                <c:pt idx="1945">
                  <c:v>9.73</c:v>
                </c:pt>
                <c:pt idx="1946">
                  <c:v>9.7349999999999994</c:v>
                </c:pt>
                <c:pt idx="1947">
                  <c:v>9.74</c:v>
                </c:pt>
                <c:pt idx="1948">
                  <c:v>9.7449999999999992</c:v>
                </c:pt>
                <c:pt idx="1949">
                  <c:v>9.75</c:v>
                </c:pt>
                <c:pt idx="1950">
                  <c:v>9.7550000000000008</c:v>
                </c:pt>
                <c:pt idx="1951">
                  <c:v>9.76</c:v>
                </c:pt>
                <c:pt idx="1952">
                  <c:v>9.7650000000000006</c:v>
                </c:pt>
                <c:pt idx="1953">
                  <c:v>9.77</c:v>
                </c:pt>
                <c:pt idx="1954">
                  <c:v>9.7750000000000004</c:v>
                </c:pt>
                <c:pt idx="1955">
                  <c:v>9.7799999999999994</c:v>
                </c:pt>
                <c:pt idx="1956">
                  <c:v>9.7850000000000001</c:v>
                </c:pt>
                <c:pt idx="1957">
                  <c:v>9.7899999999999991</c:v>
                </c:pt>
                <c:pt idx="1958">
                  <c:v>9.7949999999999999</c:v>
                </c:pt>
                <c:pt idx="1959">
                  <c:v>9.8000000000000007</c:v>
                </c:pt>
                <c:pt idx="1960">
                  <c:v>9.8049999999999997</c:v>
                </c:pt>
                <c:pt idx="1961">
                  <c:v>9.81</c:v>
                </c:pt>
                <c:pt idx="1962">
                  <c:v>9.8149999999999995</c:v>
                </c:pt>
                <c:pt idx="1963">
                  <c:v>9.82</c:v>
                </c:pt>
                <c:pt idx="1964">
                  <c:v>9.8249999999999993</c:v>
                </c:pt>
                <c:pt idx="1965">
                  <c:v>9.83</c:v>
                </c:pt>
                <c:pt idx="1966">
                  <c:v>9.8350000000000009</c:v>
                </c:pt>
                <c:pt idx="1967">
                  <c:v>9.84</c:v>
                </c:pt>
                <c:pt idx="1968">
                  <c:v>9.8450000000000006</c:v>
                </c:pt>
                <c:pt idx="1969">
                  <c:v>9.85</c:v>
                </c:pt>
                <c:pt idx="1970">
                  <c:v>9.8550000000000004</c:v>
                </c:pt>
                <c:pt idx="1971">
                  <c:v>9.86</c:v>
                </c:pt>
                <c:pt idx="1972">
                  <c:v>9.8650000000000002</c:v>
                </c:pt>
                <c:pt idx="1973">
                  <c:v>9.8699999999999992</c:v>
                </c:pt>
                <c:pt idx="1974">
                  <c:v>9.875</c:v>
                </c:pt>
                <c:pt idx="1975">
                  <c:v>9.8800000000000008</c:v>
                </c:pt>
                <c:pt idx="1976">
                  <c:v>9.8849999999999998</c:v>
                </c:pt>
                <c:pt idx="1977">
                  <c:v>9.89</c:v>
                </c:pt>
                <c:pt idx="1978">
                  <c:v>9.8949999999999996</c:v>
                </c:pt>
                <c:pt idx="1979">
                  <c:v>9.9</c:v>
                </c:pt>
                <c:pt idx="1980">
                  <c:v>9.9049999999999994</c:v>
                </c:pt>
                <c:pt idx="1981">
                  <c:v>9.91</c:v>
                </c:pt>
                <c:pt idx="1982">
                  <c:v>9.9149999999999991</c:v>
                </c:pt>
                <c:pt idx="1983">
                  <c:v>9.92</c:v>
                </c:pt>
                <c:pt idx="1984">
                  <c:v>9.9250000000000007</c:v>
                </c:pt>
                <c:pt idx="1985">
                  <c:v>9.93</c:v>
                </c:pt>
                <c:pt idx="1986">
                  <c:v>9.9350000000000005</c:v>
                </c:pt>
                <c:pt idx="1987">
                  <c:v>9.94</c:v>
                </c:pt>
                <c:pt idx="1988">
                  <c:v>9.9450000000000003</c:v>
                </c:pt>
                <c:pt idx="1989">
                  <c:v>9.9499999999999993</c:v>
                </c:pt>
                <c:pt idx="1990">
                  <c:v>9.9550000000000001</c:v>
                </c:pt>
                <c:pt idx="1991">
                  <c:v>9.9600000000000009</c:v>
                </c:pt>
                <c:pt idx="1992">
                  <c:v>9.9649999999999999</c:v>
                </c:pt>
                <c:pt idx="1993">
                  <c:v>9.9700000000000006</c:v>
                </c:pt>
                <c:pt idx="1994">
                  <c:v>9.9749999999999996</c:v>
                </c:pt>
                <c:pt idx="1995">
                  <c:v>9.98</c:v>
                </c:pt>
                <c:pt idx="1996">
                  <c:v>9.9849999999999994</c:v>
                </c:pt>
                <c:pt idx="1997">
                  <c:v>9.99</c:v>
                </c:pt>
                <c:pt idx="1998">
                  <c:v>9.9949999999999992</c:v>
                </c:pt>
                <c:pt idx="1999">
                  <c:v>10</c:v>
                </c:pt>
                <c:pt idx="2000">
                  <c:v>10.005000000000001</c:v>
                </c:pt>
                <c:pt idx="2001">
                  <c:v>10.01</c:v>
                </c:pt>
                <c:pt idx="2002">
                  <c:v>10.015000000000001</c:v>
                </c:pt>
                <c:pt idx="2003">
                  <c:v>10.02</c:v>
                </c:pt>
                <c:pt idx="2004">
                  <c:v>10.025</c:v>
                </c:pt>
                <c:pt idx="2005">
                  <c:v>10.029999999999999</c:v>
                </c:pt>
                <c:pt idx="2006">
                  <c:v>10.035</c:v>
                </c:pt>
                <c:pt idx="2007">
                  <c:v>10.039999999999999</c:v>
                </c:pt>
                <c:pt idx="2008">
                  <c:v>10.045</c:v>
                </c:pt>
                <c:pt idx="2009">
                  <c:v>10.050000000000001</c:v>
                </c:pt>
                <c:pt idx="2010">
                  <c:v>10.055</c:v>
                </c:pt>
                <c:pt idx="2011">
                  <c:v>10.06</c:v>
                </c:pt>
                <c:pt idx="2012">
                  <c:v>10.065</c:v>
                </c:pt>
                <c:pt idx="2013">
                  <c:v>10.07</c:v>
                </c:pt>
                <c:pt idx="2014">
                  <c:v>10.074999999999999</c:v>
                </c:pt>
                <c:pt idx="2015">
                  <c:v>10.08</c:v>
                </c:pt>
                <c:pt idx="2016">
                  <c:v>10.085000000000001</c:v>
                </c:pt>
                <c:pt idx="2017">
                  <c:v>10.09</c:v>
                </c:pt>
                <c:pt idx="2018">
                  <c:v>10.095000000000001</c:v>
                </c:pt>
                <c:pt idx="2019">
                  <c:v>10.1</c:v>
                </c:pt>
                <c:pt idx="2020">
                  <c:v>10.105</c:v>
                </c:pt>
                <c:pt idx="2021">
                  <c:v>10.11</c:v>
                </c:pt>
                <c:pt idx="2022">
                  <c:v>10.115</c:v>
                </c:pt>
                <c:pt idx="2023">
                  <c:v>10.119999999999999</c:v>
                </c:pt>
                <c:pt idx="2024">
                  <c:v>10.125</c:v>
                </c:pt>
                <c:pt idx="2025">
                  <c:v>10.130000000000001</c:v>
                </c:pt>
                <c:pt idx="2026">
                  <c:v>10.135</c:v>
                </c:pt>
                <c:pt idx="2027">
                  <c:v>10.14</c:v>
                </c:pt>
                <c:pt idx="2028">
                  <c:v>10.145</c:v>
                </c:pt>
                <c:pt idx="2029">
                  <c:v>10.15</c:v>
                </c:pt>
                <c:pt idx="2030">
                  <c:v>10.154999999999999</c:v>
                </c:pt>
                <c:pt idx="2031">
                  <c:v>10.16</c:v>
                </c:pt>
                <c:pt idx="2032">
                  <c:v>10.164999999999999</c:v>
                </c:pt>
                <c:pt idx="2033">
                  <c:v>10.17</c:v>
                </c:pt>
                <c:pt idx="2034">
                  <c:v>10.175000000000001</c:v>
                </c:pt>
                <c:pt idx="2035">
                  <c:v>10.18</c:v>
                </c:pt>
                <c:pt idx="2036">
                  <c:v>10.185</c:v>
                </c:pt>
                <c:pt idx="2037">
                  <c:v>10.19</c:v>
                </c:pt>
                <c:pt idx="2038">
                  <c:v>10.195</c:v>
                </c:pt>
                <c:pt idx="2039">
                  <c:v>10.199999999999999</c:v>
                </c:pt>
                <c:pt idx="2040">
                  <c:v>10.205</c:v>
                </c:pt>
                <c:pt idx="2041">
                  <c:v>10.210000000000001</c:v>
                </c:pt>
                <c:pt idx="2042">
                  <c:v>10.215</c:v>
                </c:pt>
                <c:pt idx="2043">
                  <c:v>10.220000000000001</c:v>
                </c:pt>
                <c:pt idx="2044">
                  <c:v>10.225</c:v>
                </c:pt>
                <c:pt idx="2045">
                  <c:v>10.23</c:v>
                </c:pt>
                <c:pt idx="2046">
                  <c:v>10.234999999999999</c:v>
                </c:pt>
                <c:pt idx="2047">
                  <c:v>10.24</c:v>
                </c:pt>
                <c:pt idx="2048">
                  <c:v>10.244999999999999</c:v>
                </c:pt>
                <c:pt idx="2049">
                  <c:v>10.25</c:v>
                </c:pt>
                <c:pt idx="2050">
                  <c:v>10.255000000000001</c:v>
                </c:pt>
                <c:pt idx="2051">
                  <c:v>10.26</c:v>
                </c:pt>
                <c:pt idx="2052">
                  <c:v>10.265000000000001</c:v>
                </c:pt>
                <c:pt idx="2053">
                  <c:v>10.27</c:v>
                </c:pt>
                <c:pt idx="2054">
                  <c:v>10.275</c:v>
                </c:pt>
                <c:pt idx="2055">
                  <c:v>10.28</c:v>
                </c:pt>
                <c:pt idx="2056">
                  <c:v>10.285</c:v>
                </c:pt>
                <c:pt idx="2057">
                  <c:v>10.29</c:v>
                </c:pt>
                <c:pt idx="2058">
                  <c:v>10.295</c:v>
                </c:pt>
                <c:pt idx="2059">
                  <c:v>10.3</c:v>
                </c:pt>
                <c:pt idx="2060">
                  <c:v>10.305</c:v>
                </c:pt>
                <c:pt idx="2061">
                  <c:v>10.31</c:v>
                </c:pt>
                <c:pt idx="2062">
                  <c:v>10.315</c:v>
                </c:pt>
                <c:pt idx="2063">
                  <c:v>10.32</c:v>
                </c:pt>
                <c:pt idx="2064">
                  <c:v>10.324999999999999</c:v>
                </c:pt>
                <c:pt idx="2065">
                  <c:v>10.33</c:v>
                </c:pt>
                <c:pt idx="2066">
                  <c:v>10.335000000000001</c:v>
                </c:pt>
                <c:pt idx="2067">
                  <c:v>10.34</c:v>
                </c:pt>
                <c:pt idx="2068">
                  <c:v>10.345000000000001</c:v>
                </c:pt>
                <c:pt idx="2069">
                  <c:v>10.35</c:v>
                </c:pt>
                <c:pt idx="2070">
                  <c:v>10.355</c:v>
                </c:pt>
                <c:pt idx="2071">
                  <c:v>10.36</c:v>
                </c:pt>
                <c:pt idx="2072">
                  <c:v>10.365</c:v>
                </c:pt>
                <c:pt idx="2073">
                  <c:v>10.37</c:v>
                </c:pt>
                <c:pt idx="2074">
                  <c:v>10.375</c:v>
                </c:pt>
                <c:pt idx="2075">
                  <c:v>10.38</c:v>
                </c:pt>
                <c:pt idx="2076">
                  <c:v>10.385</c:v>
                </c:pt>
                <c:pt idx="2077">
                  <c:v>10.39</c:v>
                </c:pt>
                <c:pt idx="2078">
                  <c:v>10.395</c:v>
                </c:pt>
                <c:pt idx="2079">
                  <c:v>10.4</c:v>
                </c:pt>
                <c:pt idx="2080">
                  <c:v>10.404999999999999</c:v>
                </c:pt>
                <c:pt idx="2081">
                  <c:v>10.41</c:v>
                </c:pt>
                <c:pt idx="2082">
                  <c:v>10.414999999999999</c:v>
                </c:pt>
                <c:pt idx="2083">
                  <c:v>10.42</c:v>
                </c:pt>
                <c:pt idx="2084">
                  <c:v>10.425000000000001</c:v>
                </c:pt>
                <c:pt idx="2085">
                  <c:v>10.43</c:v>
                </c:pt>
                <c:pt idx="2086">
                  <c:v>10.435</c:v>
                </c:pt>
                <c:pt idx="2087">
                  <c:v>10.44</c:v>
                </c:pt>
                <c:pt idx="2088">
                  <c:v>10.445</c:v>
                </c:pt>
                <c:pt idx="2089">
                  <c:v>10.45</c:v>
                </c:pt>
                <c:pt idx="2090">
                  <c:v>10.455</c:v>
                </c:pt>
                <c:pt idx="2091">
                  <c:v>10.46</c:v>
                </c:pt>
                <c:pt idx="2092">
                  <c:v>10.465</c:v>
                </c:pt>
                <c:pt idx="2093">
                  <c:v>10.47</c:v>
                </c:pt>
                <c:pt idx="2094">
                  <c:v>10.475</c:v>
                </c:pt>
                <c:pt idx="2095">
                  <c:v>10.48</c:v>
                </c:pt>
                <c:pt idx="2096">
                  <c:v>10.484999999999999</c:v>
                </c:pt>
                <c:pt idx="2097">
                  <c:v>10.49</c:v>
                </c:pt>
                <c:pt idx="2098">
                  <c:v>10.494999999999999</c:v>
                </c:pt>
                <c:pt idx="2099">
                  <c:v>10.5</c:v>
                </c:pt>
                <c:pt idx="2100">
                  <c:v>10.505000000000001</c:v>
                </c:pt>
                <c:pt idx="2101">
                  <c:v>10.51</c:v>
                </c:pt>
                <c:pt idx="2102">
                  <c:v>10.515000000000001</c:v>
                </c:pt>
                <c:pt idx="2103">
                  <c:v>10.52</c:v>
                </c:pt>
                <c:pt idx="2104">
                  <c:v>10.525</c:v>
                </c:pt>
                <c:pt idx="2105">
                  <c:v>10.53</c:v>
                </c:pt>
                <c:pt idx="2106">
                  <c:v>10.535</c:v>
                </c:pt>
                <c:pt idx="2107">
                  <c:v>10.54</c:v>
                </c:pt>
                <c:pt idx="2108">
                  <c:v>10.545</c:v>
                </c:pt>
                <c:pt idx="2109">
                  <c:v>10.55</c:v>
                </c:pt>
                <c:pt idx="2110">
                  <c:v>10.555</c:v>
                </c:pt>
                <c:pt idx="2111">
                  <c:v>10.56</c:v>
                </c:pt>
                <c:pt idx="2112">
                  <c:v>10.565</c:v>
                </c:pt>
                <c:pt idx="2113">
                  <c:v>10.57</c:v>
                </c:pt>
                <c:pt idx="2114">
                  <c:v>10.574999999999999</c:v>
                </c:pt>
                <c:pt idx="2115">
                  <c:v>10.58</c:v>
                </c:pt>
                <c:pt idx="2116">
                  <c:v>10.585000000000001</c:v>
                </c:pt>
                <c:pt idx="2117">
                  <c:v>10.59</c:v>
                </c:pt>
                <c:pt idx="2118">
                  <c:v>10.595000000000001</c:v>
                </c:pt>
                <c:pt idx="2119">
                  <c:v>10.6</c:v>
                </c:pt>
                <c:pt idx="2120">
                  <c:v>10.605</c:v>
                </c:pt>
                <c:pt idx="2121">
                  <c:v>10.61</c:v>
                </c:pt>
                <c:pt idx="2122">
                  <c:v>10.615</c:v>
                </c:pt>
                <c:pt idx="2123">
                  <c:v>10.62</c:v>
                </c:pt>
                <c:pt idx="2124">
                  <c:v>10.625</c:v>
                </c:pt>
                <c:pt idx="2125">
                  <c:v>10.63</c:v>
                </c:pt>
                <c:pt idx="2126">
                  <c:v>10.635</c:v>
                </c:pt>
                <c:pt idx="2127">
                  <c:v>10.64</c:v>
                </c:pt>
                <c:pt idx="2128">
                  <c:v>10.645</c:v>
                </c:pt>
                <c:pt idx="2129">
                  <c:v>10.65</c:v>
                </c:pt>
                <c:pt idx="2130">
                  <c:v>10.654999999999999</c:v>
                </c:pt>
                <c:pt idx="2131">
                  <c:v>10.66</c:v>
                </c:pt>
                <c:pt idx="2132">
                  <c:v>10.664999999999999</c:v>
                </c:pt>
                <c:pt idx="2133">
                  <c:v>10.67</c:v>
                </c:pt>
                <c:pt idx="2134">
                  <c:v>10.675000000000001</c:v>
                </c:pt>
                <c:pt idx="2135">
                  <c:v>10.68</c:v>
                </c:pt>
                <c:pt idx="2136">
                  <c:v>10.685</c:v>
                </c:pt>
                <c:pt idx="2137">
                  <c:v>10.69</c:v>
                </c:pt>
                <c:pt idx="2138">
                  <c:v>10.695</c:v>
                </c:pt>
                <c:pt idx="2139">
                  <c:v>10.7</c:v>
                </c:pt>
                <c:pt idx="2140">
                  <c:v>10.705</c:v>
                </c:pt>
                <c:pt idx="2141">
                  <c:v>10.71</c:v>
                </c:pt>
                <c:pt idx="2142">
                  <c:v>10.715</c:v>
                </c:pt>
                <c:pt idx="2143">
                  <c:v>10.72</c:v>
                </c:pt>
                <c:pt idx="2144">
                  <c:v>10.725</c:v>
                </c:pt>
                <c:pt idx="2145">
                  <c:v>10.73</c:v>
                </c:pt>
                <c:pt idx="2146">
                  <c:v>10.734999999999999</c:v>
                </c:pt>
                <c:pt idx="2147">
                  <c:v>10.74</c:v>
                </c:pt>
                <c:pt idx="2148">
                  <c:v>10.744999999999999</c:v>
                </c:pt>
                <c:pt idx="2149">
                  <c:v>10.75</c:v>
                </c:pt>
                <c:pt idx="2150">
                  <c:v>10.755000000000001</c:v>
                </c:pt>
                <c:pt idx="2151">
                  <c:v>10.76</c:v>
                </c:pt>
                <c:pt idx="2152">
                  <c:v>10.765000000000001</c:v>
                </c:pt>
                <c:pt idx="2153">
                  <c:v>10.77</c:v>
                </c:pt>
                <c:pt idx="2154">
                  <c:v>10.775</c:v>
                </c:pt>
                <c:pt idx="2155">
                  <c:v>10.78</c:v>
                </c:pt>
                <c:pt idx="2156">
                  <c:v>10.785</c:v>
                </c:pt>
                <c:pt idx="2157">
                  <c:v>10.79</c:v>
                </c:pt>
                <c:pt idx="2158">
                  <c:v>10.795</c:v>
                </c:pt>
                <c:pt idx="2159">
                  <c:v>10.8</c:v>
                </c:pt>
                <c:pt idx="2160">
                  <c:v>10.805</c:v>
                </c:pt>
                <c:pt idx="2161">
                  <c:v>10.81</c:v>
                </c:pt>
                <c:pt idx="2162">
                  <c:v>10.815</c:v>
                </c:pt>
                <c:pt idx="2163">
                  <c:v>10.82</c:v>
                </c:pt>
                <c:pt idx="2164">
                  <c:v>10.824999999999999</c:v>
                </c:pt>
                <c:pt idx="2165">
                  <c:v>10.83</c:v>
                </c:pt>
                <c:pt idx="2166">
                  <c:v>10.835000000000001</c:v>
                </c:pt>
                <c:pt idx="2167">
                  <c:v>10.84</c:v>
                </c:pt>
                <c:pt idx="2168">
                  <c:v>10.845000000000001</c:v>
                </c:pt>
                <c:pt idx="2169">
                  <c:v>10.85</c:v>
                </c:pt>
                <c:pt idx="2170">
                  <c:v>10.855</c:v>
                </c:pt>
                <c:pt idx="2171">
                  <c:v>10.86</c:v>
                </c:pt>
                <c:pt idx="2172">
                  <c:v>10.865</c:v>
                </c:pt>
                <c:pt idx="2173">
                  <c:v>10.87</c:v>
                </c:pt>
                <c:pt idx="2174">
                  <c:v>10.875</c:v>
                </c:pt>
                <c:pt idx="2175">
                  <c:v>10.88</c:v>
                </c:pt>
                <c:pt idx="2176">
                  <c:v>10.885</c:v>
                </c:pt>
                <c:pt idx="2177">
                  <c:v>10.89</c:v>
                </c:pt>
                <c:pt idx="2178">
                  <c:v>10.895</c:v>
                </c:pt>
                <c:pt idx="2179">
                  <c:v>10.9</c:v>
                </c:pt>
                <c:pt idx="2180">
                  <c:v>10.904999999999999</c:v>
                </c:pt>
                <c:pt idx="2181">
                  <c:v>10.91</c:v>
                </c:pt>
                <c:pt idx="2182">
                  <c:v>10.914999999999999</c:v>
                </c:pt>
                <c:pt idx="2183">
                  <c:v>10.92</c:v>
                </c:pt>
                <c:pt idx="2184">
                  <c:v>10.925000000000001</c:v>
                </c:pt>
                <c:pt idx="2185">
                  <c:v>10.93</c:v>
                </c:pt>
                <c:pt idx="2186">
                  <c:v>10.935</c:v>
                </c:pt>
                <c:pt idx="2187">
                  <c:v>10.94</c:v>
                </c:pt>
                <c:pt idx="2188">
                  <c:v>10.945</c:v>
                </c:pt>
                <c:pt idx="2189">
                  <c:v>10.95</c:v>
                </c:pt>
                <c:pt idx="2190">
                  <c:v>10.955</c:v>
                </c:pt>
                <c:pt idx="2191">
                  <c:v>10.96</c:v>
                </c:pt>
                <c:pt idx="2192">
                  <c:v>10.965</c:v>
                </c:pt>
                <c:pt idx="2193">
                  <c:v>10.97</c:v>
                </c:pt>
                <c:pt idx="2194">
                  <c:v>10.975</c:v>
                </c:pt>
                <c:pt idx="2195">
                  <c:v>10.98</c:v>
                </c:pt>
                <c:pt idx="2196">
                  <c:v>10.984999999999999</c:v>
                </c:pt>
                <c:pt idx="2197">
                  <c:v>10.99</c:v>
                </c:pt>
                <c:pt idx="2198">
                  <c:v>10.994999999999999</c:v>
                </c:pt>
                <c:pt idx="2199">
                  <c:v>11</c:v>
                </c:pt>
                <c:pt idx="2200">
                  <c:v>11.005000000000001</c:v>
                </c:pt>
                <c:pt idx="2201">
                  <c:v>11.01</c:v>
                </c:pt>
                <c:pt idx="2202">
                  <c:v>11.015000000000001</c:v>
                </c:pt>
                <c:pt idx="2203">
                  <c:v>11.02</c:v>
                </c:pt>
                <c:pt idx="2204">
                  <c:v>11.025</c:v>
                </c:pt>
                <c:pt idx="2205">
                  <c:v>11.03</c:v>
                </c:pt>
                <c:pt idx="2206">
                  <c:v>11.035</c:v>
                </c:pt>
                <c:pt idx="2207">
                  <c:v>11.04</c:v>
                </c:pt>
                <c:pt idx="2208">
                  <c:v>11.045</c:v>
                </c:pt>
                <c:pt idx="2209">
                  <c:v>11.05</c:v>
                </c:pt>
                <c:pt idx="2210">
                  <c:v>11.055</c:v>
                </c:pt>
                <c:pt idx="2211">
                  <c:v>11.06</c:v>
                </c:pt>
                <c:pt idx="2212">
                  <c:v>11.065</c:v>
                </c:pt>
                <c:pt idx="2213">
                  <c:v>11.07</c:v>
                </c:pt>
                <c:pt idx="2214">
                  <c:v>11.074999999999999</c:v>
                </c:pt>
                <c:pt idx="2215">
                  <c:v>11.08</c:v>
                </c:pt>
                <c:pt idx="2216">
                  <c:v>11.085000000000001</c:v>
                </c:pt>
                <c:pt idx="2217">
                  <c:v>11.09</c:v>
                </c:pt>
                <c:pt idx="2218">
                  <c:v>11.095000000000001</c:v>
                </c:pt>
                <c:pt idx="2219">
                  <c:v>11.1</c:v>
                </c:pt>
                <c:pt idx="2220">
                  <c:v>11.105</c:v>
                </c:pt>
                <c:pt idx="2221">
                  <c:v>11.11</c:v>
                </c:pt>
                <c:pt idx="2222">
                  <c:v>11.115</c:v>
                </c:pt>
                <c:pt idx="2223">
                  <c:v>11.12</c:v>
                </c:pt>
                <c:pt idx="2224">
                  <c:v>11.125</c:v>
                </c:pt>
                <c:pt idx="2225">
                  <c:v>11.13</c:v>
                </c:pt>
                <c:pt idx="2226">
                  <c:v>11.135</c:v>
                </c:pt>
                <c:pt idx="2227">
                  <c:v>11.14</c:v>
                </c:pt>
                <c:pt idx="2228">
                  <c:v>11.145</c:v>
                </c:pt>
                <c:pt idx="2229">
                  <c:v>11.15</c:v>
                </c:pt>
                <c:pt idx="2230">
                  <c:v>11.154999999999999</c:v>
                </c:pt>
                <c:pt idx="2231">
                  <c:v>11.16</c:v>
                </c:pt>
                <c:pt idx="2232">
                  <c:v>11.164999999999999</c:v>
                </c:pt>
                <c:pt idx="2233">
                  <c:v>11.17</c:v>
                </c:pt>
                <c:pt idx="2234">
                  <c:v>11.175000000000001</c:v>
                </c:pt>
                <c:pt idx="2235">
                  <c:v>11.18</c:v>
                </c:pt>
                <c:pt idx="2236">
                  <c:v>11.185</c:v>
                </c:pt>
                <c:pt idx="2237">
                  <c:v>11.19</c:v>
                </c:pt>
                <c:pt idx="2238">
                  <c:v>11.195</c:v>
                </c:pt>
                <c:pt idx="2239">
                  <c:v>11.2</c:v>
                </c:pt>
                <c:pt idx="2240">
                  <c:v>11.205</c:v>
                </c:pt>
                <c:pt idx="2241">
                  <c:v>11.21</c:v>
                </c:pt>
                <c:pt idx="2242">
                  <c:v>11.215</c:v>
                </c:pt>
                <c:pt idx="2243">
                  <c:v>11.22</c:v>
                </c:pt>
                <c:pt idx="2244">
                  <c:v>11.225</c:v>
                </c:pt>
                <c:pt idx="2245">
                  <c:v>11.23</c:v>
                </c:pt>
                <c:pt idx="2246">
                  <c:v>11.234999999999999</c:v>
                </c:pt>
                <c:pt idx="2247">
                  <c:v>11.24</c:v>
                </c:pt>
                <c:pt idx="2248">
                  <c:v>11.244999999999999</c:v>
                </c:pt>
                <c:pt idx="2249">
                  <c:v>11.25</c:v>
                </c:pt>
                <c:pt idx="2250">
                  <c:v>11.255000000000001</c:v>
                </c:pt>
                <c:pt idx="2251">
                  <c:v>11.26</c:v>
                </c:pt>
                <c:pt idx="2252">
                  <c:v>11.265000000000001</c:v>
                </c:pt>
                <c:pt idx="2253">
                  <c:v>11.27</c:v>
                </c:pt>
                <c:pt idx="2254">
                  <c:v>11.275</c:v>
                </c:pt>
                <c:pt idx="2255">
                  <c:v>11.28</c:v>
                </c:pt>
                <c:pt idx="2256">
                  <c:v>11.285</c:v>
                </c:pt>
                <c:pt idx="2257">
                  <c:v>11.29</c:v>
                </c:pt>
                <c:pt idx="2258">
                  <c:v>11.295</c:v>
                </c:pt>
                <c:pt idx="2259">
                  <c:v>11.3</c:v>
                </c:pt>
                <c:pt idx="2260">
                  <c:v>11.305</c:v>
                </c:pt>
                <c:pt idx="2261">
                  <c:v>11.31</c:v>
                </c:pt>
                <c:pt idx="2262">
                  <c:v>11.315</c:v>
                </c:pt>
                <c:pt idx="2263">
                  <c:v>11.32</c:v>
                </c:pt>
                <c:pt idx="2264">
                  <c:v>11.324999999999999</c:v>
                </c:pt>
                <c:pt idx="2265">
                  <c:v>11.33</c:v>
                </c:pt>
                <c:pt idx="2266">
                  <c:v>11.335000000000001</c:v>
                </c:pt>
                <c:pt idx="2267">
                  <c:v>11.34</c:v>
                </c:pt>
                <c:pt idx="2268">
                  <c:v>11.345000000000001</c:v>
                </c:pt>
                <c:pt idx="2269">
                  <c:v>11.35</c:v>
                </c:pt>
                <c:pt idx="2270">
                  <c:v>11.355</c:v>
                </c:pt>
                <c:pt idx="2271">
                  <c:v>11.36</c:v>
                </c:pt>
                <c:pt idx="2272">
                  <c:v>11.365</c:v>
                </c:pt>
                <c:pt idx="2273">
                  <c:v>11.37</c:v>
                </c:pt>
                <c:pt idx="2274">
                  <c:v>11.375</c:v>
                </c:pt>
                <c:pt idx="2275">
                  <c:v>11.38</c:v>
                </c:pt>
                <c:pt idx="2276">
                  <c:v>11.385</c:v>
                </c:pt>
                <c:pt idx="2277">
                  <c:v>11.39</c:v>
                </c:pt>
                <c:pt idx="2278">
                  <c:v>11.395</c:v>
                </c:pt>
                <c:pt idx="2279">
                  <c:v>11.4</c:v>
                </c:pt>
                <c:pt idx="2280">
                  <c:v>11.404999999999999</c:v>
                </c:pt>
                <c:pt idx="2281">
                  <c:v>11.41</c:v>
                </c:pt>
                <c:pt idx="2282">
                  <c:v>11.414999999999999</c:v>
                </c:pt>
                <c:pt idx="2283">
                  <c:v>11.42</c:v>
                </c:pt>
                <c:pt idx="2284">
                  <c:v>11.425000000000001</c:v>
                </c:pt>
                <c:pt idx="2285">
                  <c:v>11.43</c:v>
                </c:pt>
                <c:pt idx="2286">
                  <c:v>11.435</c:v>
                </c:pt>
                <c:pt idx="2287">
                  <c:v>11.44</c:v>
                </c:pt>
                <c:pt idx="2288">
                  <c:v>11.445</c:v>
                </c:pt>
                <c:pt idx="2289">
                  <c:v>11.45</c:v>
                </c:pt>
                <c:pt idx="2290">
                  <c:v>11.455</c:v>
                </c:pt>
                <c:pt idx="2291">
                  <c:v>11.46</c:v>
                </c:pt>
                <c:pt idx="2292">
                  <c:v>11.465</c:v>
                </c:pt>
                <c:pt idx="2293">
                  <c:v>11.47</c:v>
                </c:pt>
                <c:pt idx="2294">
                  <c:v>11.475</c:v>
                </c:pt>
                <c:pt idx="2295">
                  <c:v>11.48</c:v>
                </c:pt>
                <c:pt idx="2296">
                  <c:v>11.484999999999999</c:v>
                </c:pt>
                <c:pt idx="2297">
                  <c:v>11.49</c:v>
                </c:pt>
                <c:pt idx="2298">
                  <c:v>11.494999999999999</c:v>
                </c:pt>
                <c:pt idx="2299">
                  <c:v>11.5</c:v>
                </c:pt>
                <c:pt idx="2300">
                  <c:v>11.505000000000001</c:v>
                </c:pt>
                <c:pt idx="2301">
                  <c:v>11.51</c:v>
                </c:pt>
                <c:pt idx="2302">
                  <c:v>11.515000000000001</c:v>
                </c:pt>
                <c:pt idx="2303">
                  <c:v>11.52</c:v>
                </c:pt>
                <c:pt idx="2304">
                  <c:v>11.525</c:v>
                </c:pt>
                <c:pt idx="2305">
                  <c:v>11.53</c:v>
                </c:pt>
                <c:pt idx="2306">
                  <c:v>11.535</c:v>
                </c:pt>
                <c:pt idx="2307">
                  <c:v>11.54</c:v>
                </c:pt>
                <c:pt idx="2308">
                  <c:v>11.545</c:v>
                </c:pt>
                <c:pt idx="2309">
                  <c:v>11.55</c:v>
                </c:pt>
                <c:pt idx="2310">
                  <c:v>11.555</c:v>
                </c:pt>
                <c:pt idx="2311">
                  <c:v>11.56</c:v>
                </c:pt>
                <c:pt idx="2312">
                  <c:v>11.565</c:v>
                </c:pt>
                <c:pt idx="2313">
                  <c:v>11.57</c:v>
                </c:pt>
                <c:pt idx="2314">
                  <c:v>11.574999999999999</c:v>
                </c:pt>
                <c:pt idx="2315">
                  <c:v>11.58</c:v>
                </c:pt>
                <c:pt idx="2316">
                  <c:v>11.585000000000001</c:v>
                </c:pt>
                <c:pt idx="2317">
                  <c:v>11.59</c:v>
                </c:pt>
                <c:pt idx="2318">
                  <c:v>11.595000000000001</c:v>
                </c:pt>
                <c:pt idx="2319">
                  <c:v>11.6</c:v>
                </c:pt>
                <c:pt idx="2320">
                  <c:v>11.605</c:v>
                </c:pt>
                <c:pt idx="2321">
                  <c:v>11.61</c:v>
                </c:pt>
                <c:pt idx="2322">
                  <c:v>11.615</c:v>
                </c:pt>
                <c:pt idx="2323">
                  <c:v>11.62</c:v>
                </c:pt>
                <c:pt idx="2324">
                  <c:v>11.625</c:v>
                </c:pt>
                <c:pt idx="2325">
                  <c:v>11.63</c:v>
                </c:pt>
                <c:pt idx="2326">
                  <c:v>11.635</c:v>
                </c:pt>
                <c:pt idx="2327">
                  <c:v>11.64</c:v>
                </c:pt>
                <c:pt idx="2328">
                  <c:v>11.645</c:v>
                </c:pt>
                <c:pt idx="2329">
                  <c:v>11.65</c:v>
                </c:pt>
                <c:pt idx="2330">
                  <c:v>11.654999999999999</c:v>
                </c:pt>
                <c:pt idx="2331">
                  <c:v>11.66</c:v>
                </c:pt>
                <c:pt idx="2332">
                  <c:v>11.664999999999999</c:v>
                </c:pt>
                <c:pt idx="2333">
                  <c:v>11.67</c:v>
                </c:pt>
                <c:pt idx="2334">
                  <c:v>11.675000000000001</c:v>
                </c:pt>
                <c:pt idx="2335">
                  <c:v>11.68</c:v>
                </c:pt>
                <c:pt idx="2336">
                  <c:v>11.685</c:v>
                </c:pt>
                <c:pt idx="2337">
                  <c:v>11.69</c:v>
                </c:pt>
                <c:pt idx="2338">
                  <c:v>11.695</c:v>
                </c:pt>
                <c:pt idx="2339">
                  <c:v>11.7</c:v>
                </c:pt>
                <c:pt idx="2340">
                  <c:v>11.705</c:v>
                </c:pt>
                <c:pt idx="2341">
                  <c:v>11.71</c:v>
                </c:pt>
                <c:pt idx="2342">
                  <c:v>11.715</c:v>
                </c:pt>
                <c:pt idx="2343">
                  <c:v>11.72</c:v>
                </c:pt>
                <c:pt idx="2344">
                  <c:v>11.725</c:v>
                </c:pt>
                <c:pt idx="2345">
                  <c:v>11.73</c:v>
                </c:pt>
                <c:pt idx="2346">
                  <c:v>11.734999999999999</c:v>
                </c:pt>
                <c:pt idx="2347">
                  <c:v>11.74</c:v>
                </c:pt>
                <c:pt idx="2348">
                  <c:v>11.744999999999999</c:v>
                </c:pt>
                <c:pt idx="2349">
                  <c:v>11.75</c:v>
                </c:pt>
                <c:pt idx="2350">
                  <c:v>11.755000000000001</c:v>
                </c:pt>
                <c:pt idx="2351">
                  <c:v>11.76</c:v>
                </c:pt>
                <c:pt idx="2352">
                  <c:v>11.765000000000001</c:v>
                </c:pt>
                <c:pt idx="2353">
                  <c:v>11.77</c:v>
                </c:pt>
                <c:pt idx="2354">
                  <c:v>11.775</c:v>
                </c:pt>
                <c:pt idx="2355">
                  <c:v>11.78</c:v>
                </c:pt>
                <c:pt idx="2356">
                  <c:v>11.785</c:v>
                </c:pt>
                <c:pt idx="2357">
                  <c:v>11.79</c:v>
                </c:pt>
                <c:pt idx="2358">
                  <c:v>11.795</c:v>
                </c:pt>
                <c:pt idx="2359">
                  <c:v>11.8</c:v>
                </c:pt>
                <c:pt idx="2360">
                  <c:v>11.805</c:v>
                </c:pt>
                <c:pt idx="2361">
                  <c:v>11.81</c:v>
                </c:pt>
                <c:pt idx="2362">
                  <c:v>11.815</c:v>
                </c:pt>
                <c:pt idx="2363">
                  <c:v>11.82</c:v>
                </c:pt>
                <c:pt idx="2364">
                  <c:v>11.824999999999999</c:v>
                </c:pt>
                <c:pt idx="2365">
                  <c:v>11.83</c:v>
                </c:pt>
                <c:pt idx="2366">
                  <c:v>11.835000000000001</c:v>
                </c:pt>
                <c:pt idx="2367">
                  <c:v>11.84</c:v>
                </c:pt>
                <c:pt idx="2368">
                  <c:v>11.845000000000001</c:v>
                </c:pt>
                <c:pt idx="2369">
                  <c:v>11.85</c:v>
                </c:pt>
                <c:pt idx="2370">
                  <c:v>11.855</c:v>
                </c:pt>
                <c:pt idx="2371">
                  <c:v>11.86</c:v>
                </c:pt>
                <c:pt idx="2372">
                  <c:v>11.865</c:v>
                </c:pt>
                <c:pt idx="2373">
                  <c:v>11.87</c:v>
                </c:pt>
                <c:pt idx="2374">
                  <c:v>11.875</c:v>
                </c:pt>
                <c:pt idx="2375">
                  <c:v>11.88</c:v>
                </c:pt>
                <c:pt idx="2376">
                  <c:v>11.885</c:v>
                </c:pt>
                <c:pt idx="2377">
                  <c:v>11.89</c:v>
                </c:pt>
                <c:pt idx="2378">
                  <c:v>11.895</c:v>
                </c:pt>
                <c:pt idx="2379">
                  <c:v>11.9</c:v>
                </c:pt>
                <c:pt idx="2380">
                  <c:v>11.904999999999999</c:v>
                </c:pt>
                <c:pt idx="2381">
                  <c:v>11.91</c:v>
                </c:pt>
                <c:pt idx="2382">
                  <c:v>11.914999999999999</c:v>
                </c:pt>
                <c:pt idx="2383">
                  <c:v>11.92</c:v>
                </c:pt>
                <c:pt idx="2384">
                  <c:v>11.925000000000001</c:v>
                </c:pt>
                <c:pt idx="2385">
                  <c:v>11.93</c:v>
                </c:pt>
                <c:pt idx="2386">
                  <c:v>11.935</c:v>
                </c:pt>
                <c:pt idx="2387">
                  <c:v>11.94</c:v>
                </c:pt>
                <c:pt idx="2388">
                  <c:v>11.945</c:v>
                </c:pt>
                <c:pt idx="2389">
                  <c:v>11.95</c:v>
                </c:pt>
                <c:pt idx="2390">
                  <c:v>11.955</c:v>
                </c:pt>
                <c:pt idx="2391">
                  <c:v>11.96</c:v>
                </c:pt>
                <c:pt idx="2392">
                  <c:v>11.965</c:v>
                </c:pt>
                <c:pt idx="2393">
                  <c:v>11.97</c:v>
                </c:pt>
                <c:pt idx="2394">
                  <c:v>11.975</c:v>
                </c:pt>
                <c:pt idx="2395">
                  <c:v>11.98</c:v>
                </c:pt>
                <c:pt idx="2396">
                  <c:v>11.984999999999999</c:v>
                </c:pt>
                <c:pt idx="2397">
                  <c:v>11.99</c:v>
                </c:pt>
                <c:pt idx="2398">
                  <c:v>11.994999999999999</c:v>
                </c:pt>
                <c:pt idx="2399">
                  <c:v>12</c:v>
                </c:pt>
                <c:pt idx="2400">
                  <c:v>12.005000000000001</c:v>
                </c:pt>
                <c:pt idx="2401">
                  <c:v>12.01</c:v>
                </c:pt>
                <c:pt idx="2402">
                  <c:v>12.015000000000001</c:v>
                </c:pt>
                <c:pt idx="2403">
                  <c:v>12.02</c:v>
                </c:pt>
                <c:pt idx="2404">
                  <c:v>12.025</c:v>
                </c:pt>
                <c:pt idx="2405">
                  <c:v>12.03</c:v>
                </c:pt>
                <c:pt idx="2406">
                  <c:v>12.035</c:v>
                </c:pt>
                <c:pt idx="2407">
                  <c:v>12.04</c:v>
                </c:pt>
                <c:pt idx="2408">
                  <c:v>12.045</c:v>
                </c:pt>
                <c:pt idx="2409">
                  <c:v>12.05</c:v>
                </c:pt>
                <c:pt idx="2410">
                  <c:v>12.055</c:v>
                </c:pt>
                <c:pt idx="2411">
                  <c:v>12.06</c:v>
                </c:pt>
                <c:pt idx="2412">
                  <c:v>12.065</c:v>
                </c:pt>
                <c:pt idx="2413">
                  <c:v>12.07</c:v>
                </c:pt>
                <c:pt idx="2414">
                  <c:v>12.074999999999999</c:v>
                </c:pt>
                <c:pt idx="2415">
                  <c:v>12.08</c:v>
                </c:pt>
                <c:pt idx="2416">
                  <c:v>12.085000000000001</c:v>
                </c:pt>
                <c:pt idx="2417">
                  <c:v>12.09</c:v>
                </c:pt>
                <c:pt idx="2418">
                  <c:v>12.095000000000001</c:v>
                </c:pt>
                <c:pt idx="2419">
                  <c:v>12.1</c:v>
                </c:pt>
                <c:pt idx="2420">
                  <c:v>12.105</c:v>
                </c:pt>
                <c:pt idx="2421">
                  <c:v>12.11</c:v>
                </c:pt>
                <c:pt idx="2422">
                  <c:v>12.115</c:v>
                </c:pt>
                <c:pt idx="2423">
                  <c:v>12.12</c:v>
                </c:pt>
                <c:pt idx="2424">
                  <c:v>12.125</c:v>
                </c:pt>
                <c:pt idx="2425">
                  <c:v>12.13</c:v>
                </c:pt>
                <c:pt idx="2426">
                  <c:v>12.135</c:v>
                </c:pt>
                <c:pt idx="2427">
                  <c:v>12.14</c:v>
                </c:pt>
                <c:pt idx="2428">
                  <c:v>12.145</c:v>
                </c:pt>
                <c:pt idx="2429">
                  <c:v>12.15</c:v>
                </c:pt>
                <c:pt idx="2430">
                  <c:v>12.154999999999999</c:v>
                </c:pt>
                <c:pt idx="2431">
                  <c:v>12.16</c:v>
                </c:pt>
                <c:pt idx="2432">
                  <c:v>12.164999999999999</c:v>
                </c:pt>
                <c:pt idx="2433">
                  <c:v>12.17</c:v>
                </c:pt>
                <c:pt idx="2434">
                  <c:v>12.175000000000001</c:v>
                </c:pt>
                <c:pt idx="2435">
                  <c:v>12.18</c:v>
                </c:pt>
                <c:pt idx="2436">
                  <c:v>12.185</c:v>
                </c:pt>
                <c:pt idx="2437">
                  <c:v>12.19</c:v>
                </c:pt>
                <c:pt idx="2438">
                  <c:v>12.195</c:v>
                </c:pt>
                <c:pt idx="2439">
                  <c:v>12.2</c:v>
                </c:pt>
                <c:pt idx="2440">
                  <c:v>12.205</c:v>
                </c:pt>
                <c:pt idx="2441">
                  <c:v>12.21</c:v>
                </c:pt>
                <c:pt idx="2442">
                  <c:v>12.215</c:v>
                </c:pt>
                <c:pt idx="2443">
                  <c:v>12.22</c:v>
                </c:pt>
                <c:pt idx="2444">
                  <c:v>12.225</c:v>
                </c:pt>
                <c:pt idx="2445">
                  <c:v>12.23</c:v>
                </c:pt>
                <c:pt idx="2446">
                  <c:v>12.234999999999999</c:v>
                </c:pt>
                <c:pt idx="2447">
                  <c:v>12.24</c:v>
                </c:pt>
                <c:pt idx="2448">
                  <c:v>12.244999999999999</c:v>
                </c:pt>
                <c:pt idx="2449">
                  <c:v>12.25</c:v>
                </c:pt>
                <c:pt idx="2450">
                  <c:v>12.255000000000001</c:v>
                </c:pt>
                <c:pt idx="2451">
                  <c:v>12.26</c:v>
                </c:pt>
                <c:pt idx="2452">
                  <c:v>12.265000000000001</c:v>
                </c:pt>
                <c:pt idx="2453">
                  <c:v>12.27</c:v>
                </c:pt>
                <c:pt idx="2454">
                  <c:v>12.275</c:v>
                </c:pt>
                <c:pt idx="2455">
                  <c:v>12.28</c:v>
                </c:pt>
                <c:pt idx="2456">
                  <c:v>12.285</c:v>
                </c:pt>
                <c:pt idx="2457">
                  <c:v>12.29</c:v>
                </c:pt>
                <c:pt idx="2458">
                  <c:v>12.295</c:v>
                </c:pt>
                <c:pt idx="2459">
                  <c:v>12.3</c:v>
                </c:pt>
                <c:pt idx="2460">
                  <c:v>12.305</c:v>
                </c:pt>
                <c:pt idx="2461">
                  <c:v>12.31</c:v>
                </c:pt>
                <c:pt idx="2462">
                  <c:v>12.315</c:v>
                </c:pt>
                <c:pt idx="2463">
                  <c:v>12.32</c:v>
                </c:pt>
                <c:pt idx="2464">
                  <c:v>12.324999999999999</c:v>
                </c:pt>
                <c:pt idx="2465">
                  <c:v>12.33</c:v>
                </c:pt>
                <c:pt idx="2466">
                  <c:v>12.335000000000001</c:v>
                </c:pt>
                <c:pt idx="2467">
                  <c:v>12.34</c:v>
                </c:pt>
                <c:pt idx="2468">
                  <c:v>12.345000000000001</c:v>
                </c:pt>
                <c:pt idx="2469">
                  <c:v>12.35</c:v>
                </c:pt>
                <c:pt idx="2470">
                  <c:v>12.355</c:v>
                </c:pt>
                <c:pt idx="2471">
                  <c:v>12.36</c:v>
                </c:pt>
                <c:pt idx="2472">
                  <c:v>12.365</c:v>
                </c:pt>
                <c:pt idx="2473">
                  <c:v>12.37</c:v>
                </c:pt>
                <c:pt idx="2474">
                  <c:v>12.375</c:v>
                </c:pt>
                <c:pt idx="2475">
                  <c:v>12.38</c:v>
                </c:pt>
                <c:pt idx="2476">
                  <c:v>12.385</c:v>
                </c:pt>
                <c:pt idx="2477">
                  <c:v>12.39</c:v>
                </c:pt>
                <c:pt idx="2478">
                  <c:v>12.395</c:v>
                </c:pt>
                <c:pt idx="2479">
                  <c:v>12.4</c:v>
                </c:pt>
                <c:pt idx="2480">
                  <c:v>12.404999999999999</c:v>
                </c:pt>
                <c:pt idx="2481">
                  <c:v>12.41</c:v>
                </c:pt>
                <c:pt idx="2482">
                  <c:v>12.414999999999999</c:v>
                </c:pt>
                <c:pt idx="2483">
                  <c:v>12.42</c:v>
                </c:pt>
                <c:pt idx="2484">
                  <c:v>12.425000000000001</c:v>
                </c:pt>
                <c:pt idx="2485">
                  <c:v>12.43</c:v>
                </c:pt>
                <c:pt idx="2486">
                  <c:v>12.435</c:v>
                </c:pt>
                <c:pt idx="2487">
                  <c:v>12.44</c:v>
                </c:pt>
                <c:pt idx="2488">
                  <c:v>12.445</c:v>
                </c:pt>
                <c:pt idx="2489">
                  <c:v>12.45</c:v>
                </c:pt>
                <c:pt idx="2490">
                  <c:v>12.455</c:v>
                </c:pt>
                <c:pt idx="2491">
                  <c:v>12.46</c:v>
                </c:pt>
                <c:pt idx="2492">
                  <c:v>12.465</c:v>
                </c:pt>
                <c:pt idx="2493">
                  <c:v>12.47</c:v>
                </c:pt>
                <c:pt idx="2494">
                  <c:v>12.475</c:v>
                </c:pt>
                <c:pt idx="2495">
                  <c:v>12.48</c:v>
                </c:pt>
                <c:pt idx="2496">
                  <c:v>12.484999999999999</c:v>
                </c:pt>
                <c:pt idx="2497">
                  <c:v>12.49</c:v>
                </c:pt>
                <c:pt idx="2498">
                  <c:v>12.494999999999999</c:v>
                </c:pt>
                <c:pt idx="2499">
                  <c:v>12.5</c:v>
                </c:pt>
                <c:pt idx="2500">
                  <c:v>12.505000000000001</c:v>
                </c:pt>
                <c:pt idx="2501">
                  <c:v>12.51</c:v>
                </c:pt>
                <c:pt idx="2502">
                  <c:v>12.515000000000001</c:v>
                </c:pt>
                <c:pt idx="2503">
                  <c:v>12.52</c:v>
                </c:pt>
                <c:pt idx="2504">
                  <c:v>12.525</c:v>
                </c:pt>
                <c:pt idx="2505">
                  <c:v>12.53</c:v>
                </c:pt>
                <c:pt idx="2506">
                  <c:v>12.535</c:v>
                </c:pt>
                <c:pt idx="2507">
                  <c:v>12.54</c:v>
                </c:pt>
                <c:pt idx="2508">
                  <c:v>12.545</c:v>
                </c:pt>
                <c:pt idx="2509">
                  <c:v>12.55</c:v>
                </c:pt>
                <c:pt idx="2510">
                  <c:v>12.555</c:v>
                </c:pt>
                <c:pt idx="2511">
                  <c:v>12.56</c:v>
                </c:pt>
                <c:pt idx="2512">
                  <c:v>12.565</c:v>
                </c:pt>
                <c:pt idx="2513">
                  <c:v>12.57</c:v>
                </c:pt>
                <c:pt idx="2514">
                  <c:v>12.574999999999999</c:v>
                </c:pt>
                <c:pt idx="2515">
                  <c:v>12.58</c:v>
                </c:pt>
                <c:pt idx="2516">
                  <c:v>12.585000000000001</c:v>
                </c:pt>
                <c:pt idx="2517">
                  <c:v>12.59</c:v>
                </c:pt>
                <c:pt idx="2518">
                  <c:v>12.595000000000001</c:v>
                </c:pt>
                <c:pt idx="2519">
                  <c:v>12.6</c:v>
                </c:pt>
                <c:pt idx="2520">
                  <c:v>12.605</c:v>
                </c:pt>
                <c:pt idx="2521">
                  <c:v>12.61</c:v>
                </c:pt>
                <c:pt idx="2522">
                  <c:v>12.615</c:v>
                </c:pt>
                <c:pt idx="2523">
                  <c:v>12.62</c:v>
                </c:pt>
                <c:pt idx="2524">
                  <c:v>12.625</c:v>
                </c:pt>
                <c:pt idx="2525">
                  <c:v>12.63</c:v>
                </c:pt>
                <c:pt idx="2526">
                  <c:v>12.635</c:v>
                </c:pt>
                <c:pt idx="2527">
                  <c:v>12.64</c:v>
                </c:pt>
                <c:pt idx="2528">
                  <c:v>12.645</c:v>
                </c:pt>
                <c:pt idx="2529">
                  <c:v>12.65</c:v>
                </c:pt>
                <c:pt idx="2530">
                  <c:v>12.654999999999999</c:v>
                </c:pt>
                <c:pt idx="2531">
                  <c:v>12.66</c:v>
                </c:pt>
                <c:pt idx="2532">
                  <c:v>12.664999999999999</c:v>
                </c:pt>
                <c:pt idx="2533">
                  <c:v>12.67</c:v>
                </c:pt>
                <c:pt idx="2534">
                  <c:v>12.675000000000001</c:v>
                </c:pt>
                <c:pt idx="2535">
                  <c:v>12.68</c:v>
                </c:pt>
                <c:pt idx="2536">
                  <c:v>12.685</c:v>
                </c:pt>
                <c:pt idx="2537">
                  <c:v>12.69</c:v>
                </c:pt>
                <c:pt idx="2538">
                  <c:v>12.695</c:v>
                </c:pt>
                <c:pt idx="2539">
                  <c:v>12.7</c:v>
                </c:pt>
                <c:pt idx="2540">
                  <c:v>12.705</c:v>
                </c:pt>
                <c:pt idx="2541">
                  <c:v>12.71</c:v>
                </c:pt>
                <c:pt idx="2542">
                  <c:v>12.715</c:v>
                </c:pt>
                <c:pt idx="2543">
                  <c:v>12.72</c:v>
                </c:pt>
                <c:pt idx="2544">
                  <c:v>12.725</c:v>
                </c:pt>
                <c:pt idx="2545">
                  <c:v>12.73</c:v>
                </c:pt>
                <c:pt idx="2546">
                  <c:v>12.734999999999999</c:v>
                </c:pt>
                <c:pt idx="2547">
                  <c:v>12.74</c:v>
                </c:pt>
                <c:pt idx="2548">
                  <c:v>12.744999999999999</c:v>
                </c:pt>
                <c:pt idx="2549">
                  <c:v>12.75</c:v>
                </c:pt>
                <c:pt idx="2550">
                  <c:v>12.755000000000001</c:v>
                </c:pt>
                <c:pt idx="2551">
                  <c:v>12.76</c:v>
                </c:pt>
                <c:pt idx="2552">
                  <c:v>12.765000000000001</c:v>
                </c:pt>
                <c:pt idx="2553">
                  <c:v>12.77</c:v>
                </c:pt>
                <c:pt idx="2554">
                  <c:v>12.775</c:v>
                </c:pt>
                <c:pt idx="2555">
                  <c:v>12.78</c:v>
                </c:pt>
                <c:pt idx="2556">
                  <c:v>12.785</c:v>
                </c:pt>
                <c:pt idx="2557">
                  <c:v>12.79</c:v>
                </c:pt>
                <c:pt idx="2558">
                  <c:v>12.795</c:v>
                </c:pt>
                <c:pt idx="2559">
                  <c:v>12.8</c:v>
                </c:pt>
                <c:pt idx="2560">
                  <c:v>12.805</c:v>
                </c:pt>
                <c:pt idx="2561">
                  <c:v>12.81</c:v>
                </c:pt>
                <c:pt idx="2562">
                  <c:v>12.815</c:v>
                </c:pt>
                <c:pt idx="2563">
                  <c:v>12.82</c:v>
                </c:pt>
                <c:pt idx="2564">
                  <c:v>12.824999999999999</c:v>
                </c:pt>
                <c:pt idx="2565">
                  <c:v>12.83</c:v>
                </c:pt>
                <c:pt idx="2566">
                  <c:v>12.835000000000001</c:v>
                </c:pt>
                <c:pt idx="2567">
                  <c:v>12.84</c:v>
                </c:pt>
                <c:pt idx="2568">
                  <c:v>12.845000000000001</c:v>
                </c:pt>
                <c:pt idx="2569">
                  <c:v>12.85</c:v>
                </c:pt>
                <c:pt idx="2570">
                  <c:v>12.855</c:v>
                </c:pt>
                <c:pt idx="2571">
                  <c:v>12.86</c:v>
                </c:pt>
                <c:pt idx="2572">
                  <c:v>12.865</c:v>
                </c:pt>
                <c:pt idx="2573">
                  <c:v>12.87</c:v>
                </c:pt>
                <c:pt idx="2574">
                  <c:v>12.875</c:v>
                </c:pt>
                <c:pt idx="2575">
                  <c:v>12.88</c:v>
                </c:pt>
                <c:pt idx="2576">
                  <c:v>12.885</c:v>
                </c:pt>
                <c:pt idx="2577">
                  <c:v>12.89</c:v>
                </c:pt>
                <c:pt idx="2578">
                  <c:v>12.895</c:v>
                </c:pt>
                <c:pt idx="2579">
                  <c:v>12.9</c:v>
                </c:pt>
                <c:pt idx="2580">
                  <c:v>12.904999999999999</c:v>
                </c:pt>
                <c:pt idx="2581">
                  <c:v>12.91</c:v>
                </c:pt>
                <c:pt idx="2582">
                  <c:v>12.914999999999999</c:v>
                </c:pt>
                <c:pt idx="2583">
                  <c:v>12.92</c:v>
                </c:pt>
                <c:pt idx="2584">
                  <c:v>12.925000000000001</c:v>
                </c:pt>
                <c:pt idx="2585">
                  <c:v>12.93</c:v>
                </c:pt>
                <c:pt idx="2586">
                  <c:v>12.935</c:v>
                </c:pt>
                <c:pt idx="2587">
                  <c:v>12.94</c:v>
                </c:pt>
                <c:pt idx="2588">
                  <c:v>12.945</c:v>
                </c:pt>
                <c:pt idx="2589">
                  <c:v>12.95</c:v>
                </c:pt>
                <c:pt idx="2590">
                  <c:v>12.955</c:v>
                </c:pt>
                <c:pt idx="2591">
                  <c:v>12.96</c:v>
                </c:pt>
                <c:pt idx="2592">
                  <c:v>12.965</c:v>
                </c:pt>
                <c:pt idx="2593">
                  <c:v>12.97</c:v>
                </c:pt>
                <c:pt idx="2594">
                  <c:v>12.975</c:v>
                </c:pt>
                <c:pt idx="2595">
                  <c:v>12.98</c:v>
                </c:pt>
                <c:pt idx="2596">
                  <c:v>12.984999999999999</c:v>
                </c:pt>
                <c:pt idx="2597">
                  <c:v>12.99</c:v>
                </c:pt>
                <c:pt idx="2598">
                  <c:v>12.994999999999999</c:v>
                </c:pt>
                <c:pt idx="2599">
                  <c:v>13</c:v>
                </c:pt>
                <c:pt idx="2600">
                  <c:v>13.005000000000001</c:v>
                </c:pt>
                <c:pt idx="2601">
                  <c:v>13.01</c:v>
                </c:pt>
                <c:pt idx="2602">
                  <c:v>13.015000000000001</c:v>
                </c:pt>
                <c:pt idx="2603">
                  <c:v>13.02</c:v>
                </c:pt>
                <c:pt idx="2604">
                  <c:v>13.025</c:v>
                </c:pt>
                <c:pt idx="2605">
                  <c:v>13.03</c:v>
                </c:pt>
                <c:pt idx="2606">
                  <c:v>13.035</c:v>
                </c:pt>
                <c:pt idx="2607">
                  <c:v>13.04</c:v>
                </c:pt>
                <c:pt idx="2608">
                  <c:v>13.045</c:v>
                </c:pt>
                <c:pt idx="2609">
                  <c:v>13.05</c:v>
                </c:pt>
                <c:pt idx="2610">
                  <c:v>13.055</c:v>
                </c:pt>
                <c:pt idx="2611">
                  <c:v>13.06</c:v>
                </c:pt>
                <c:pt idx="2612">
                  <c:v>13.065</c:v>
                </c:pt>
                <c:pt idx="2613">
                  <c:v>13.07</c:v>
                </c:pt>
                <c:pt idx="2614">
                  <c:v>13.074999999999999</c:v>
                </c:pt>
                <c:pt idx="2615">
                  <c:v>13.08</c:v>
                </c:pt>
                <c:pt idx="2616">
                  <c:v>13.085000000000001</c:v>
                </c:pt>
                <c:pt idx="2617">
                  <c:v>13.09</c:v>
                </c:pt>
                <c:pt idx="2618">
                  <c:v>13.095000000000001</c:v>
                </c:pt>
                <c:pt idx="2619">
                  <c:v>13.1</c:v>
                </c:pt>
                <c:pt idx="2620">
                  <c:v>13.105</c:v>
                </c:pt>
                <c:pt idx="2621">
                  <c:v>13.11</c:v>
                </c:pt>
                <c:pt idx="2622">
                  <c:v>13.115</c:v>
                </c:pt>
                <c:pt idx="2623">
                  <c:v>13.12</c:v>
                </c:pt>
                <c:pt idx="2624">
                  <c:v>13.125</c:v>
                </c:pt>
                <c:pt idx="2625">
                  <c:v>13.13</c:v>
                </c:pt>
                <c:pt idx="2626">
                  <c:v>13.135</c:v>
                </c:pt>
                <c:pt idx="2627">
                  <c:v>13.14</c:v>
                </c:pt>
                <c:pt idx="2628">
                  <c:v>13.145</c:v>
                </c:pt>
                <c:pt idx="2629">
                  <c:v>13.15</c:v>
                </c:pt>
                <c:pt idx="2630">
                  <c:v>13.154999999999999</c:v>
                </c:pt>
                <c:pt idx="2631">
                  <c:v>13.16</c:v>
                </c:pt>
                <c:pt idx="2632">
                  <c:v>13.164999999999999</c:v>
                </c:pt>
                <c:pt idx="2633">
                  <c:v>13.17</c:v>
                </c:pt>
                <c:pt idx="2634">
                  <c:v>13.175000000000001</c:v>
                </c:pt>
                <c:pt idx="2635">
                  <c:v>13.18</c:v>
                </c:pt>
                <c:pt idx="2636">
                  <c:v>13.185</c:v>
                </c:pt>
                <c:pt idx="2637">
                  <c:v>13.19</c:v>
                </c:pt>
                <c:pt idx="2638">
                  <c:v>13.195</c:v>
                </c:pt>
                <c:pt idx="2639">
                  <c:v>13.2</c:v>
                </c:pt>
                <c:pt idx="2640">
                  <c:v>13.205</c:v>
                </c:pt>
                <c:pt idx="2641">
                  <c:v>13.21</c:v>
                </c:pt>
                <c:pt idx="2642">
                  <c:v>13.215</c:v>
                </c:pt>
                <c:pt idx="2643">
                  <c:v>13.22</c:v>
                </c:pt>
                <c:pt idx="2644">
                  <c:v>13.225</c:v>
                </c:pt>
                <c:pt idx="2645">
                  <c:v>13.23</c:v>
                </c:pt>
                <c:pt idx="2646">
                  <c:v>13.234999999999999</c:v>
                </c:pt>
                <c:pt idx="2647">
                  <c:v>13.24</c:v>
                </c:pt>
                <c:pt idx="2648">
                  <c:v>13.244999999999999</c:v>
                </c:pt>
                <c:pt idx="2649">
                  <c:v>13.25</c:v>
                </c:pt>
                <c:pt idx="2650">
                  <c:v>13.255000000000001</c:v>
                </c:pt>
                <c:pt idx="2651">
                  <c:v>13.26</c:v>
                </c:pt>
                <c:pt idx="2652">
                  <c:v>13.265000000000001</c:v>
                </c:pt>
                <c:pt idx="2653">
                  <c:v>13.27</c:v>
                </c:pt>
                <c:pt idx="2654">
                  <c:v>13.275</c:v>
                </c:pt>
                <c:pt idx="2655">
                  <c:v>13.28</c:v>
                </c:pt>
                <c:pt idx="2656">
                  <c:v>13.285</c:v>
                </c:pt>
                <c:pt idx="2657">
                  <c:v>13.29</c:v>
                </c:pt>
                <c:pt idx="2658">
                  <c:v>13.295</c:v>
                </c:pt>
                <c:pt idx="2659">
                  <c:v>13.3</c:v>
                </c:pt>
                <c:pt idx="2660">
                  <c:v>13.305</c:v>
                </c:pt>
                <c:pt idx="2661">
                  <c:v>13.31</c:v>
                </c:pt>
                <c:pt idx="2662">
                  <c:v>13.315</c:v>
                </c:pt>
                <c:pt idx="2663">
                  <c:v>13.32</c:v>
                </c:pt>
                <c:pt idx="2664">
                  <c:v>13.324999999999999</c:v>
                </c:pt>
                <c:pt idx="2665">
                  <c:v>13.33</c:v>
                </c:pt>
                <c:pt idx="2666">
                  <c:v>13.335000000000001</c:v>
                </c:pt>
                <c:pt idx="2667">
                  <c:v>13.34</c:v>
                </c:pt>
                <c:pt idx="2668">
                  <c:v>13.345000000000001</c:v>
                </c:pt>
                <c:pt idx="2669">
                  <c:v>13.35</c:v>
                </c:pt>
                <c:pt idx="2670">
                  <c:v>13.355</c:v>
                </c:pt>
                <c:pt idx="2671">
                  <c:v>13.36</c:v>
                </c:pt>
                <c:pt idx="2672">
                  <c:v>13.365</c:v>
                </c:pt>
                <c:pt idx="2673">
                  <c:v>13.37</c:v>
                </c:pt>
                <c:pt idx="2674">
                  <c:v>13.375</c:v>
                </c:pt>
                <c:pt idx="2675">
                  <c:v>13.38</c:v>
                </c:pt>
                <c:pt idx="2676">
                  <c:v>13.385</c:v>
                </c:pt>
                <c:pt idx="2677">
                  <c:v>13.39</c:v>
                </c:pt>
                <c:pt idx="2678">
                  <c:v>13.395</c:v>
                </c:pt>
                <c:pt idx="2679">
                  <c:v>13.4</c:v>
                </c:pt>
                <c:pt idx="2680">
                  <c:v>13.404999999999999</c:v>
                </c:pt>
                <c:pt idx="2681">
                  <c:v>13.41</c:v>
                </c:pt>
                <c:pt idx="2682">
                  <c:v>13.414999999999999</c:v>
                </c:pt>
                <c:pt idx="2683">
                  <c:v>13.42</c:v>
                </c:pt>
                <c:pt idx="2684">
                  <c:v>13.425000000000001</c:v>
                </c:pt>
                <c:pt idx="2685">
                  <c:v>13.43</c:v>
                </c:pt>
                <c:pt idx="2686">
                  <c:v>13.435</c:v>
                </c:pt>
                <c:pt idx="2687">
                  <c:v>13.44</c:v>
                </c:pt>
                <c:pt idx="2688">
                  <c:v>13.445</c:v>
                </c:pt>
                <c:pt idx="2689">
                  <c:v>13.45</c:v>
                </c:pt>
                <c:pt idx="2690">
                  <c:v>13.455</c:v>
                </c:pt>
                <c:pt idx="2691">
                  <c:v>13.46</c:v>
                </c:pt>
                <c:pt idx="2692">
                  <c:v>13.465</c:v>
                </c:pt>
                <c:pt idx="2693">
                  <c:v>13.47</c:v>
                </c:pt>
                <c:pt idx="2694">
                  <c:v>13.475</c:v>
                </c:pt>
                <c:pt idx="2695">
                  <c:v>13.48</c:v>
                </c:pt>
                <c:pt idx="2696">
                  <c:v>13.484999999999999</c:v>
                </c:pt>
                <c:pt idx="2697">
                  <c:v>13.49</c:v>
                </c:pt>
                <c:pt idx="2698">
                  <c:v>13.494999999999999</c:v>
                </c:pt>
                <c:pt idx="2699">
                  <c:v>13.5</c:v>
                </c:pt>
                <c:pt idx="2700">
                  <c:v>13.505000000000001</c:v>
                </c:pt>
                <c:pt idx="2701">
                  <c:v>13.51</c:v>
                </c:pt>
                <c:pt idx="2702">
                  <c:v>13.515000000000001</c:v>
                </c:pt>
                <c:pt idx="2703">
                  <c:v>13.52</c:v>
                </c:pt>
                <c:pt idx="2704">
                  <c:v>13.525</c:v>
                </c:pt>
                <c:pt idx="2705">
                  <c:v>13.53</c:v>
                </c:pt>
                <c:pt idx="2706">
                  <c:v>13.535</c:v>
                </c:pt>
                <c:pt idx="2707">
                  <c:v>13.54</c:v>
                </c:pt>
                <c:pt idx="2708">
                  <c:v>13.545</c:v>
                </c:pt>
                <c:pt idx="2709">
                  <c:v>13.55</c:v>
                </c:pt>
                <c:pt idx="2710">
                  <c:v>13.555</c:v>
                </c:pt>
                <c:pt idx="2711">
                  <c:v>13.56</c:v>
                </c:pt>
                <c:pt idx="2712">
                  <c:v>13.565</c:v>
                </c:pt>
                <c:pt idx="2713">
                  <c:v>13.57</c:v>
                </c:pt>
                <c:pt idx="2714">
                  <c:v>13.574999999999999</c:v>
                </c:pt>
                <c:pt idx="2715">
                  <c:v>13.58</c:v>
                </c:pt>
                <c:pt idx="2716">
                  <c:v>13.585000000000001</c:v>
                </c:pt>
                <c:pt idx="2717">
                  <c:v>13.59</c:v>
                </c:pt>
                <c:pt idx="2718">
                  <c:v>13.595000000000001</c:v>
                </c:pt>
                <c:pt idx="2719">
                  <c:v>13.6</c:v>
                </c:pt>
                <c:pt idx="2720">
                  <c:v>13.605</c:v>
                </c:pt>
                <c:pt idx="2721">
                  <c:v>13.61</c:v>
                </c:pt>
                <c:pt idx="2722">
                  <c:v>13.615</c:v>
                </c:pt>
                <c:pt idx="2723">
                  <c:v>13.62</c:v>
                </c:pt>
                <c:pt idx="2724">
                  <c:v>13.625</c:v>
                </c:pt>
                <c:pt idx="2725">
                  <c:v>13.63</c:v>
                </c:pt>
                <c:pt idx="2726">
                  <c:v>13.635</c:v>
                </c:pt>
                <c:pt idx="2727">
                  <c:v>13.64</c:v>
                </c:pt>
                <c:pt idx="2728">
                  <c:v>13.645</c:v>
                </c:pt>
                <c:pt idx="2729">
                  <c:v>13.65</c:v>
                </c:pt>
                <c:pt idx="2730">
                  <c:v>13.654999999999999</c:v>
                </c:pt>
                <c:pt idx="2731">
                  <c:v>13.66</c:v>
                </c:pt>
                <c:pt idx="2732">
                  <c:v>13.664999999999999</c:v>
                </c:pt>
                <c:pt idx="2733">
                  <c:v>13.67</c:v>
                </c:pt>
                <c:pt idx="2734">
                  <c:v>13.675000000000001</c:v>
                </c:pt>
                <c:pt idx="2735">
                  <c:v>13.68</c:v>
                </c:pt>
                <c:pt idx="2736">
                  <c:v>13.685</c:v>
                </c:pt>
                <c:pt idx="2737">
                  <c:v>13.69</c:v>
                </c:pt>
                <c:pt idx="2738">
                  <c:v>13.695</c:v>
                </c:pt>
                <c:pt idx="2739">
                  <c:v>13.7</c:v>
                </c:pt>
                <c:pt idx="2740">
                  <c:v>13.705</c:v>
                </c:pt>
                <c:pt idx="2741">
                  <c:v>13.71</c:v>
                </c:pt>
                <c:pt idx="2742">
                  <c:v>13.715</c:v>
                </c:pt>
                <c:pt idx="2743">
                  <c:v>13.72</c:v>
                </c:pt>
                <c:pt idx="2744">
                  <c:v>13.725</c:v>
                </c:pt>
                <c:pt idx="2745">
                  <c:v>13.73</c:v>
                </c:pt>
                <c:pt idx="2746">
                  <c:v>13.734999999999999</c:v>
                </c:pt>
                <c:pt idx="2747">
                  <c:v>13.74</c:v>
                </c:pt>
                <c:pt idx="2748">
                  <c:v>13.744999999999999</c:v>
                </c:pt>
                <c:pt idx="2749">
                  <c:v>13.75</c:v>
                </c:pt>
                <c:pt idx="2750">
                  <c:v>13.755000000000001</c:v>
                </c:pt>
                <c:pt idx="2751">
                  <c:v>13.76</c:v>
                </c:pt>
                <c:pt idx="2752">
                  <c:v>13.765000000000001</c:v>
                </c:pt>
                <c:pt idx="2753">
                  <c:v>13.77</c:v>
                </c:pt>
                <c:pt idx="2754">
                  <c:v>13.775</c:v>
                </c:pt>
                <c:pt idx="2755">
                  <c:v>13.78</c:v>
                </c:pt>
                <c:pt idx="2756">
                  <c:v>13.785</c:v>
                </c:pt>
                <c:pt idx="2757">
                  <c:v>13.79</c:v>
                </c:pt>
                <c:pt idx="2758">
                  <c:v>13.795</c:v>
                </c:pt>
                <c:pt idx="2759">
                  <c:v>13.8</c:v>
                </c:pt>
                <c:pt idx="2760">
                  <c:v>13.805</c:v>
                </c:pt>
                <c:pt idx="2761">
                  <c:v>13.81</c:v>
                </c:pt>
                <c:pt idx="2762">
                  <c:v>13.815</c:v>
                </c:pt>
                <c:pt idx="2763">
                  <c:v>13.82</c:v>
                </c:pt>
                <c:pt idx="2764">
                  <c:v>13.824999999999999</c:v>
                </c:pt>
                <c:pt idx="2765">
                  <c:v>13.83</c:v>
                </c:pt>
                <c:pt idx="2766">
                  <c:v>13.835000000000001</c:v>
                </c:pt>
                <c:pt idx="2767">
                  <c:v>13.84</c:v>
                </c:pt>
                <c:pt idx="2768">
                  <c:v>13.845000000000001</c:v>
                </c:pt>
                <c:pt idx="2769">
                  <c:v>13.85</c:v>
                </c:pt>
                <c:pt idx="2770">
                  <c:v>13.855</c:v>
                </c:pt>
                <c:pt idx="2771">
                  <c:v>13.86</c:v>
                </c:pt>
                <c:pt idx="2772">
                  <c:v>13.865</c:v>
                </c:pt>
                <c:pt idx="2773">
                  <c:v>13.87</c:v>
                </c:pt>
                <c:pt idx="2774">
                  <c:v>13.875</c:v>
                </c:pt>
                <c:pt idx="2775">
                  <c:v>13.88</c:v>
                </c:pt>
                <c:pt idx="2776">
                  <c:v>13.885</c:v>
                </c:pt>
                <c:pt idx="2777">
                  <c:v>13.89</c:v>
                </c:pt>
                <c:pt idx="2778">
                  <c:v>13.895</c:v>
                </c:pt>
                <c:pt idx="2779">
                  <c:v>13.9</c:v>
                </c:pt>
                <c:pt idx="2780">
                  <c:v>13.904999999999999</c:v>
                </c:pt>
                <c:pt idx="2781">
                  <c:v>13.91</c:v>
                </c:pt>
                <c:pt idx="2782">
                  <c:v>13.914999999999999</c:v>
                </c:pt>
                <c:pt idx="2783">
                  <c:v>13.92</c:v>
                </c:pt>
                <c:pt idx="2784">
                  <c:v>13.925000000000001</c:v>
                </c:pt>
                <c:pt idx="2785">
                  <c:v>13.93</c:v>
                </c:pt>
                <c:pt idx="2786">
                  <c:v>13.935</c:v>
                </c:pt>
                <c:pt idx="2787">
                  <c:v>13.94</c:v>
                </c:pt>
                <c:pt idx="2788">
                  <c:v>13.945</c:v>
                </c:pt>
                <c:pt idx="2789">
                  <c:v>13.95</c:v>
                </c:pt>
                <c:pt idx="2790">
                  <c:v>13.955</c:v>
                </c:pt>
                <c:pt idx="2791">
                  <c:v>13.96</c:v>
                </c:pt>
                <c:pt idx="2792">
                  <c:v>13.965</c:v>
                </c:pt>
                <c:pt idx="2793">
                  <c:v>13.97</c:v>
                </c:pt>
                <c:pt idx="2794">
                  <c:v>13.975</c:v>
                </c:pt>
                <c:pt idx="2795">
                  <c:v>13.98</c:v>
                </c:pt>
                <c:pt idx="2796">
                  <c:v>13.984999999999999</c:v>
                </c:pt>
                <c:pt idx="2797">
                  <c:v>13.99</c:v>
                </c:pt>
                <c:pt idx="2798">
                  <c:v>13.994999999999999</c:v>
                </c:pt>
                <c:pt idx="2799">
                  <c:v>14</c:v>
                </c:pt>
                <c:pt idx="2800">
                  <c:v>14.005000000000001</c:v>
                </c:pt>
                <c:pt idx="2801">
                  <c:v>14.01</c:v>
                </c:pt>
                <c:pt idx="2802">
                  <c:v>14.015000000000001</c:v>
                </c:pt>
                <c:pt idx="2803">
                  <c:v>14.02</c:v>
                </c:pt>
                <c:pt idx="2804">
                  <c:v>14.025</c:v>
                </c:pt>
                <c:pt idx="2805">
                  <c:v>14.03</c:v>
                </c:pt>
                <c:pt idx="2806">
                  <c:v>14.035</c:v>
                </c:pt>
                <c:pt idx="2807">
                  <c:v>14.04</c:v>
                </c:pt>
                <c:pt idx="2808">
                  <c:v>14.045</c:v>
                </c:pt>
                <c:pt idx="2809">
                  <c:v>14.05</c:v>
                </c:pt>
                <c:pt idx="2810">
                  <c:v>14.055</c:v>
                </c:pt>
                <c:pt idx="2811">
                  <c:v>14.06</c:v>
                </c:pt>
                <c:pt idx="2812">
                  <c:v>14.065</c:v>
                </c:pt>
                <c:pt idx="2813">
                  <c:v>14.07</c:v>
                </c:pt>
                <c:pt idx="2814">
                  <c:v>14.074999999999999</c:v>
                </c:pt>
                <c:pt idx="2815">
                  <c:v>14.08</c:v>
                </c:pt>
                <c:pt idx="2816">
                  <c:v>14.085000000000001</c:v>
                </c:pt>
                <c:pt idx="2817">
                  <c:v>14.09</c:v>
                </c:pt>
                <c:pt idx="2818">
                  <c:v>14.095000000000001</c:v>
                </c:pt>
                <c:pt idx="2819">
                  <c:v>14.1</c:v>
                </c:pt>
                <c:pt idx="2820">
                  <c:v>14.105</c:v>
                </c:pt>
                <c:pt idx="2821">
                  <c:v>14.11</c:v>
                </c:pt>
                <c:pt idx="2822">
                  <c:v>14.115</c:v>
                </c:pt>
                <c:pt idx="2823">
                  <c:v>14.12</c:v>
                </c:pt>
                <c:pt idx="2824">
                  <c:v>14.125</c:v>
                </c:pt>
                <c:pt idx="2825">
                  <c:v>14.13</c:v>
                </c:pt>
                <c:pt idx="2826">
                  <c:v>14.135</c:v>
                </c:pt>
                <c:pt idx="2827">
                  <c:v>14.14</c:v>
                </c:pt>
                <c:pt idx="2828">
                  <c:v>14.145</c:v>
                </c:pt>
                <c:pt idx="2829">
                  <c:v>14.15</c:v>
                </c:pt>
                <c:pt idx="2830">
                  <c:v>14.154999999999999</c:v>
                </c:pt>
                <c:pt idx="2831">
                  <c:v>14.16</c:v>
                </c:pt>
                <c:pt idx="2832">
                  <c:v>14.164999999999999</c:v>
                </c:pt>
                <c:pt idx="2833">
                  <c:v>14.17</c:v>
                </c:pt>
                <c:pt idx="2834">
                  <c:v>14.175000000000001</c:v>
                </c:pt>
                <c:pt idx="2835">
                  <c:v>14.18</c:v>
                </c:pt>
                <c:pt idx="2836">
                  <c:v>14.185</c:v>
                </c:pt>
                <c:pt idx="2837">
                  <c:v>14.19</c:v>
                </c:pt>
                <c:pt idx="2838">
                  <c:v>14.195</c:v>
                </c:pt>
                <c:pt idx="2839">
                  <c:v>14.2</c:v>
                </c:pt>
                <c:pt idx="2840">
                  <c:v>14.205</c:v>
                </c:pt>
                <c:pt idx="2841">
                  <c:v>14.21</c:v>
                </c:pt>
                <c:pt idx="2842">
                  <c:v>14.215</c:v>
                </c:pt>
                <c:pt idx="2843">
                  <c:v>14.22</c:v>
                </c:pt>
                <c:pt idx="2844">
                  <c:v>14.225</c:v>
                </c:pt>
                <c:pt idx="2845">
                  <c:v>14.23</c:v>
                </c:pt>
                <c:pt idx="2846">
                  <c:v>14.234999999999999</c:v>
                </c:pt>
                <c:pt idx="2847">
                  <c:v>14.24</c:v>
                </c:pt>
                <c:pt idx="2848">
                  <c:v>14.244999999999999</c:v>
                </c:pt>
                <c:pt idx="2849">
                  <c:v>14.25</c:v>
                </c:pt>
                <c:pt idx="2850">
                  <c:v>14.255000000000001</c:v>
                </c:pt>
                <c:pt idx="2851">
                  <c:v>14.26</c:v>
                </c:pt>
                <c:pt idx="2852">
                  <c:v>14.265000000000001</c:v>
                </c:pt>
                <c:pt idx="2853">
                  <c:v>14.27</c:v>
                </c:pt>
                <c:pt idx="2854">
                  <c:v>14.275</c:v>
                </c:pt>
                <c:pt idx="2855">
                  <c:v>14.28</c:v>
                </c:pt>
                <c:pt idx="2856">
                  <c:v>14.285</c:v>
                </c:pt>
                <c:pt idx="2857">
                  <c:v>14.29</c:v>
                </c:pt>
                <c:pt idx="2858">
                  <c:v>14.295</c:v>
                </c:pt>
                <c:pt idx="2859">
                  <c:v>14.3</c:v>
                </c:pt>
                <c:pt idx="2860">
                  <c:v>14.305</c:v>
                </c:pt>
                <c:pt idx="2861">
                  <c:v>14.31</c:v>
                </c:pt>
                <c:pt idx="2862">
                  <c:v>14.315</c:v>
                </c:pt>
                <c:pt idx="2863">
                  <c:v>14.32</c:v>
                </c:pt>
                <c:pt idx="2864">
                  <c:v>14.324999999999999</c:v>
                </c:pt>
                <c:pt idx="2865">
                  <c:v>14.33</c:v>
                </c:pt>
                <c:pt idx="2866">
                  <c:v>14.335000000000001</c:v>
                </c:pt>
                <c:pt idx="2867">
                  <c:v>14.34</c:v>
                </c:pt>
                <c:pt idx="2868">
                  <c:v>14.345000000000001</c:v>
                </c:pt>
                <c:pt idx="2869">
                  <c:v>14.35</c:v>
                </c:pt>
                <c:pt idx="2870">
                  <c:v>14.355</c:v>
                </c:pt>
                <c:pt idx="2871">
                  <c:v>14.36</c:v>
                </c:pt>
                <c:pt idx="2872">
                  <c:v>14.365</c:v>
                </c:pt>
                <c:pt idx="2873">
                  <c:v>14.37</c:v>
                </c:pt>
                <c:pt idx="2874">
                  <c:v>14.375</c:v>
                </c:pt>
                <c:pt idx="2875">
                  <c:v>14.38</c:v>
                </c:pt>
                <c:pt idx="2876">
                  <c:v>14.385</c:v>
                </c:pt>
                <c:pt idx="2877">
                  <c:v>14.39</c:v>
                </c:pt>
                <c:pt idx="2878">
                  <c:v>14.395</c:v>
                </c:pt>
                <c:pt idx="2879">
                  <c:v>14.4</c:v>
                </c:pt>
                <c:pt idx="2880">
                  <c:v>14.404999999999999</c:v>
                </c:pt>
                <c:pt idx="2881">
                  <c:v>14.41</c:v>
                </c:pt>
                <c:pt idx="2882">
                  <c:v>14.414999999999999</c:v>
                </c:pt>
                <c:pt idx="2883">
                  <c:v>14.42</c:v>
                </c:pt>
                <c:pt idx="2884">
                  <c:v>14.425000000000001</c:v>
                </c:pt>
                <c:pt idx="2885">
                  <c:v>14.43</c:v>
                </c:pt>
                <c:pt idx="2886">
                  <c:v>14.435</c:v>
                </c:pt>
                <c:pt idx="2887">
                  <c:v>14.44</c:v>
                </c:pt>
                <c:pt idx="2888">
                  <c:v>14.445</c:v>
                </c:pt>
                <c:pt idx="2889">
                  <c:v>14.45</c:v>
                </c:pt>
                <c:pt idx="2890">
                  <c:v>14.455</c:v>
                </c:pt>
                <c:pt idx="2891">
                  <c:v>14.46</c:v>
                </c:pt>
                <c:pt idx="2892">
                  <c:v>14.465</c:v>
                </c:pt>
                <c:pt idx="2893">
                  <c:v>14.47</c:v>
                </c:pt>
                <c:pt idx="2894">
                  <c:v>14.475</c:v>
                </c:pt>
                <c:pt idx="2895">
                  <c:v>14.48</c:v>
                </c:pt>
                <c:pt idx="2896">
                  <c:v>14.484999999999999</c:v>
                </c:pt>
                <c:pt idx="2897">
                  <c:v>14.49</c:v>
                </c:pt>
                <c:pt idx="2898">
                  <c:v>14.494999999999999</c:v>
                </c:pt>
                <c:pt idx="2899">
                  <c:v>14.5</c:v>
                </c:pt>
                <c:pt idx="2900">
                  <c:v>14.505000000000001</c:v>
                </c:pt>
                <c:pt idx="2901">
                  <c:v>14.51</c:v>
                </c:pt>
                <c:pt idx="2902">
                  <c:v>14.515000000000001</c:v>
                </c:pt>
                <c:pt idx="2903">
                  <c:v>14.52</c:v>
                </c:pt>
                <c:pt idx="2904">
                  <c:v>14.525</c:v>
                </c:pt>
                <c:pt idx="2905">
                  <c:v>14.53</c:v>
                </c:pt>
                <c:pt idx="2906">
                  <c:v>14.535</c:v>
                </c:pt>
                <c:pt idx="2907">
                  <c:v>14.54</c:v>
                </c:pt>
                <c:pt idx="2908">
                  <c:v>14.545</c:v>
                </c:pt>
                <c:pt idx="2909">
                  <c:v>14.55</c:v>
                </c:pt>
                <c:pt idx="2910">
                  <c:v>14.555</c:v>
                </c:pt>
                <c:pt idx="2911">
                  <c:v>14.56</c:v>
                </c:pt>
                <c:pt idx="2912">
                  <c:v>14.565</c:v>
                </c:pt>
                <c:pt idx="2913">
                  <c:v>14.57</c:v>
                </c:pt>
                <c:pt idx="2914">
                  <c:v>14.574999999999999</c:v>
                </c:pt>
                <c:pt idx="2915">
                  <c:v>14.58</c:v>
                </c:pt>
                <c:pt idx="2916">
                  <c:v>14.585000000000001</c:v>
                </c:pt>
                <c:pt idx="2917">
                  <c:v>14.59</c:v>
                </c:pt>
                <c:pt idx="2918">
                  <c:v>14.595000000000001</c:v>
                </c:pt>
                <c:pt idx="2919">
                  <c:v>14.6</c:v>
                </c:pt>
                <c:pt idx="2920">
                  <c:v>14.605</c:v>
                </c:pt>
                <c:pt idx="2921">
                  <c:v>14.61</c:v>
                </c:pt>
                <c:pt idx="2922">
                  <c:v>14.615</c:v>
                </c:pt>
                <c:pt idx="2923">
                  <c:v>14.62</c:v>
                </c:pt>
                <c:pt idx="2924">
                  <c:v>14.625</c:v>
                </c:pt>
                <c:pt idx="2925">
                  <c:v>14.63</c:v>
                </c:pt>
                <c:pt idx="2926">
                  <c:v>14.635</c:v>
                </c:pt>
                <c:pt idx="2927">
                  <c:v>14.64</c:v>
                </c:pt>
                <c:pt idx="2928">
                  <c:v>14.645</c:v>
                </c:pt>
                <c:pt idx="2929">
                  <c:v>14.65</c:v>
                </c:pt>
                <c:pt idx="2930">
                  <c:v>14.654999999999999</c:v>
                </c:pt>
                <c:pt idx="2931">
                  <c:v>14.66</c:v>
                </c:pt>
                <c:pt idx="2932">
                  <c:v>14.664999999999999</c:v>
                </c:pt>
                <c:pt idx="2933">
                  <c:v>14.67</c:v>
                </c:pt>
                <c:pt idx="2934">
                  <c:v>14.675000000000001</c:v>
                </c:pt>
                <c:pt idx="2935">
                  <c:v>14.68</c:v>
                </c:pt>
                <c:pt idx="2936">
                  <c:v>14.685</c:v>
                </c:pt>
                <c:pt idx="2937">
                  <c:v>14.69</c:v>
                </c:pt>
                <c:pt idx="2938">
                  <c:v>14.695</c:v>
                </c:pt>
                <c:pt idx="2939">
                  <c:v>14.7</c:v>
                </c:pt>
                <c:pt idx="2940">
                  <c:v>14.705</c:v>
                </c:pt>
                <c:pt idx="2941">
                  <c:v>14.71</c:v>
                </c:pt>
                <c:pt idx="2942">
                  <c:v>14.715</c:v>
                </c:pt>
                <c:pt idx="2943">
                  <c:v>14.72</c:v>
                </c:pt>
                <c:pt idx="2944">
                  <c:v>14.725</c:v>
                </c:pt>
                <c:pt idx="2945">
                  <c:v>14.73</c:v>
                </c:pt>
                <c:pt idx="2946">
                  <c:v>14.734999999999999</c:v>
                </c:pt>
                <c:pt idx="2947">
                  <c:v>14.74</c:v>
                </c:pt>
                <c:pt idx="2948">
                  <c:v>14.744999999999999</c:v>
                </c:pt>
                <c:pt idx="2949">
                  <c:v>14.75</c:v>
                </c:pt>
                <c:pt idx="2950">
                  <c:v>14.755000000000001</c:v>
                </c:pt>
                <c:pt idx="2951">
                  <c:v>14.76</c:v>
                </c:pt>
                <c:pt idx="2952">
                  <c:v>14.765000000000001</c:v>
                </c:pt>
                <c:pt idx="2953">
                  <c:v>14.77</c:v>
                </c:pt>
                <c:pt idx="2954">
                  <c:v>14.775</c:v>
                </c:pt>
                <c:pt idx="2955">
                  <c:v>14.78</c:v>
                </c:pt>
                <c:pt idx="2956">
                  <c:v>14.785</c:v>
                </c:pt>
                <c:pt idx="2957">
                  <c:v>14.79</c:v>
                </c:pt>
                <c:pt idx="2958">
                  <c:v>14.795</c:v>
                </c:pt>
                <c:pt idx="2959">
                  <c:v>14.8</c:v>
                </c:pt>
                <c:pt idx="2960">
                  <c:v>14.805</c:v>
                </c:pt>
                <c:pt idx="2961">
                  <c:v>14.81</c:v>
                </c:pt>
                <c:pt idx="2962">
                  <c:v>14.815</c:v>
                </c:pt>
                <c:pt idx="2963">
                  <c:v>14.82</c:v>
                </c:pt>
                <c:pt idx="2964">
                  <c:v>14.824999999999999</c:v>
                </c:pt>
                <c:pt idx="2965">
                  <c:v>14.83</c:v>
                </c:pt>
                <c:pt idx="2966">
                  <c:v>14.835000000000001</c:v>
                </c:pt>
                <c:pt idx="2967">
                  <c:v>14.84</c:v>
                </c:pt>
                <c:pt idx="2968">
                  <c:v>14.845000000000001</c:v>
                </c:pt>
                <c:pt idx="2969">
                  <c:v>14.85</c:v>
                </c:pt>
                <c:pt idx="2970">
                  <c:v>14.855</c:v>
                </c:pt>
                <c:pt idx="2971">
                  <c:v>14.86</c:v>
                </c:pt>
                <c:pt idx="2972">
                  <c:v>14.865</c:v>
                </c:pt>
                <c:pt idx="2973">
                  <c:v>14.87</c:v>
                </c:pt>
                <c:pt idx="2974">
                  <c:v>14.875</c:v>
                </c:pt>
                <c:pt idx="2975">
                  <c:v>14.88</c:v>
                </c:pt>
                <c:pt idx="2976">
                  <c:v>14.885</c:v>
                </c:pt>
                <c:pt idx="2977">
                  <c:v>14.89</c:v>
                </c:pt>
                <c:pt idx="2978">
                  <c:v>14.895</c:v>
                </c:pt>
                <c:pt idx="2979">
                  <c:v>14.9</c:v>
                </c:pt>
                <c:pt idx="2980">
                  <c:v>14.904999999999999</c:v>
                </c:pt>
                <c:pt idx="2981">
                  <c:v>14.91</c:v>
                </c:pt>
                <c:pt idx="2982">
                  <c:v>14.914999999999999</c:v>
                </c:pt>
                <c:pt idx="2983">
                  <c:v>14.92</c:v>
                </c:pt>
                <c:pt idx="2984">
                  <c:v>14.925000000000001</c:v>
                </c:pt>
                <c:pt idx="2985">
                  <c:v>14.93</c:v>
                </c:pt>
                <c:pt idx="2986">
                  <c:v>14.935</c:v>
                </c:pt>
                <c:pt idx="2987">
                  <c:v>14.94</c:v>
                </c:pt>
                <c:pt idx="2988">
                  <c:v>14.945</c:v>
                </c:pt>
                <c:pt idx="2989">
                  <c:v>14.95</c:v>
                </c:pt>
                <c:pt idx="2990">
                  <c:v>14.955</c:v>
                </c:pt>
                <c:pt idx="2991">
                  <c:v>14.96</c:v>
                </c:pt>
                <c:pt idx="2992">
                  <c:v>14.965</c:v>
                </c:pt>
                <c:pt idx="2993">
                  <c:v>14.97</c:v>
                </c:pt>
                <c:pt idx="2994">
                  <c:v>14.975</c:v>
                </c:pt>
                <c:pt idx="2995">
                  <c:v>14.98</c:v>
                </c:pt>
                <c:pt idx="2996">
                  <c:v>14.984999999999999</c:v>
                </c:pt>
                <c:pt idx="2997">
                  <c:v>14.99</c:v>
                </c:pt>
                <c:pt idx="2998">
                  <c:v>14.994999999999999</c:v>
                </c:pt>
                <c:pt idx="2999">
                  <c:v>15</c:v>
                </c:pt>
                <c:pt idx="3000">
                  <c:v>15.005000000000001</c:v>
                </c:pt>
                <c:pt idx="3001">
                  <c:v>15.01</c:v>
                </c:pt>
                <c:pt idx="3002">
                  <c:v>15.015000000000001</c:v>
                </c:pt>
                <c:pt idx="3003">
                  <c:v>15.02</c:v>
                </c:pt>
                <c:pt idx="3004">
                  <c:v>15.025</c:v>
                </c:pt>
                <c:pt idx="3005">
                  <c:v>15.03</c:v>
                </c:pt>
                <c:pt idx="3006">
                  <c:v>15.035</c:v>
                </c:pt>
                <c:pt idx="3007">
                  <c:v>15.04</c:v>
                </c:pt>
                <c:pt idx="3008">
                  <c:v>15.045</c:v>
                </c:pt>
                <c:pt idx="3009">
                  <c:v>15.05</c:v>
                </c:pt>
                <c:pt idx="3010">
                  <c:v>15.055</c:v>
                </c:pt>
                <c:pt idx="3011">
                  <c:v>15.06</c:v>
                </c:pt>
                <c:pt idx="3012">
                  <c:v>15.065</c:v>
                </c:pt>
                <c:pt idx="3013">
                  <c:v>15.07</c:v>
                </c:pt>
                <c:pt idx="3014">
                  <c:v>15.074999999999999</c:v>
                </c:pt>
                <c:pt idx="3015">
                  <c:v>15.08</c:v>
                </c:pt>
                <c:pt idx="3016">
                  <c:v>15.085000000000001</c:v>
                </c:pt>
                <c:pt idx="3017">
                  <c:v>15.09</c:v>
                </c:pt>
                <c:pt idx="3018">
                  <c:v>15.095000000000001</c:v>
                </c:pt>
                <c:pt idx="3019">
                  <c:v>15.1</c:v>
                </c:pt>
                <c:pt idx="3020">
                  <c:v>15.105</c:v>
                </c:pt>
                <c:pt idx="3021">
                  <c:v>15.11</c:v>
                </c:pt>
                <c:pt idx="3022">
                  <c:v>15.115</c:v>
                </c:pt>
                <c:pt idx="3023">
                  <c:v>15.12</c:v>
                </c:pt>
                <c:pt idx="3024">
                  <c:v>15.125</c:v>
                </c:pt>
                <c:pt idx="3025">
                  <c:v>15.13</c:v>
                </c:pt>
                <c:pt idx="3026">
                  <c:v>15.135</c:v>
                </c:pt>
                <c:pt idx="3027">
                  <c:v>15.14</c:v>
                </c:pt>
                <c:pt idx="3028">
                  <c:v>15.145</c:v>
                </c:pt>
                <c:pt idx="3029">
                  <c:v>15.15</c:v>
                </c:pt>
                <c:pt idx="3030">
                  <c:v>15.154999999999999</c:v>
                </c:pt>
                <c:pt idx="3031">
                  <c:v>15.16</c:v>
                </c:pt>
                <c:pt idx="3032">
                  <c:v>15.164999999999999</c:v>
                </c:pt>
                <c:pt idx="3033">
                  <c:v>15.17</c:v>
                </c:pt>
                <c:pt idx="3034">
                  <c:v>15.175000000000001</c:v>
                </c:pt>
                <c:pt idx="3035">
                  <c:v>15.18</c:v>
                </c:pt>
                <c:pt idx="3036">
                  <c:v>15.185</c:v>
                </c:pt>
                <c:pt idx="3037">
                  <c:v>15.19</c:v>
                </c:pt>
                <c:pt idx="3038">
                  <c:v>15.195</c:v>
                </c:pt>
                <c:pt idx="3039">
                  <c:v>15.2</c:v>
                </c:pt>
                <c:pt idx="3040">
                  <c:v>15.205</c:v>
                </c:pt>
                <c:pt idx="3041">
                  <c:v>15.21</c:v>
                </c:pt>
                <c:pt idx="3042">
                  <c:v>15.215</c:v>
                </c:pt>
                <c:pt idx="3043">
                  <c:v>15.22</c:v>
                </c:pt>
                <c:pt idx="3044">
                  <c:v>15.225</c:v>
                </c:pt>
                <c:pt idx="3045">
                  <c:v>15.23</c:v>
                </c:pt>
                <c:pt idx="3046">
                  <c:v>15.234999999999999</c:v>
                </c:pt>
                <c:pt idx="3047">
                  <c:v>15.24</c:v>
                </c:pt>
                <c:pt idx="3048">
                  <c:v>15.244999999999999</c:v>
                </c:pt>
                <c:pt idx="3049">
                  <c:v>15.25</c:v>
                </c:pt>
                <c:pt idx="3050">
                  <c:v>15.255000000000001</c:v>
                </c:pt>
                <c:pt idx="3051">
                  <c:v>15.26</c:v>
                </c:pt>
                <c:pt idx="3052">
                  <c:v>15.265000000000001</c:v>
                </c:pt>
                <c:pt idx="3053">
                  <c:v>15.27</c:v>
                </c:pt>
                <c:pt idx="3054">
                  <c:v>15.275</c:v>
                </c:pt>
                <c:pt idx="3055">
                  <c:v>15.28</c:v>
                </c:pt>
                <c:pt idx="3056">
                  <c:v>15.285</c:v>
                </c:pt>
                <c:pt idx="3057">
                  <c:v>15.29</c:v>
                </c:pt>
                <c:pt idx="3058">
                  <c:v>15.295</c:v>
                </c:pt>
                <c:pt idx="3059">
                  <c:v>15.3</c:v>
                </c:pt>
                <c:pt idx="3060">
                  <c:v>15.305</c:v>
                </c:pt>
                <c:pt idx="3061">
                  <c:v>15.31</c:v>
                </c:pt>
                <c:pt idx="3062">
                  <c:v>15.315</c:v>
                </c:pt>
                <c:pt idx="3063">
                  <c:v>15.32</c:v>
                </c:pt>
                <c:pt idx="3064">
                  <c:v>15.324999999999999</c:v>
                </c:pt>
                <c:pt idx="3065">
                  <c:v>15.33</c:v>
                </c:pt>
                <c:pt idx="3066">
                  <c:v>15.335000000000001</c:v>
                </c:pt>
                <c:pt idx="3067">
                  <c:v>15.34</c:v>
                </c:pt>
                <c:pt idx="3068">
                  <c:v>15.345000000000001</c:v>
                </c:pt>
                <c:pt idx="3069">
                  <c:v>15.35</c:v>
                </c:pt>
                <c:pt idx="3070">
                  <c:v>15.355</c:v>
                </c:pt>
                <c:pt idx="3071">
                  <c:v>15.36</c:v>
                </c:pt>
                <c:pt idx="3072">
                  <c:v>15.365</c:v>
                </c:pt>
                <c:pt idx="3073">
                  <c:v>15.37</c:v>
                </c:pt>
                <c:pt idx="3074">
                  <c:v>15.375</c:v>
                </c:pt>
                <c:pt idx="3075">
                  <c:v>15.38</c:v>
                </c:pt>
                <c:pt idx="3076">
                  <c:v>15.385</c:v>
                </c:pt>
                <c:pt idx="3077">
                  <c:v>15.39</c:v>
                </c:pt>
                <c:pt idx="3078">
                  <c:v>15.395</c:v>
                </c:pt>
                <c:pt idx="3079">
                  <c:v>15.4</c:v>
                </c:pt>
                <c:pt idx="3080">
                  <c:v>15.404999999999999</c:v>
                </c:pt>
                <c:pt idx="3081">
                  <c:v>15.41</c:v>
                </c:pt>
                <c:pt idx="3082">
                  <c:v>15.414999999999999</c:v>
                </c:pt>
                <c:pt idx="3083">
                  <c:v>15.42</c:v>
                </c:pt>
                <c:pt idx="3084">
                  <c:v>15.425000000000001</c:v>
                </c:pt>
                <c:pt idx="3085">
                  <c:v>15.43</c:v>
                </c:pt>
                <c:pt idx="3086">
                  <c:v>15.435</c:v>
                </c:pt>
                <c:pt idx="3087">
                  <c:v>15.44</c:v>
                </c:pt>
                <c:pt idx="3088">
                  <c:v>15.445</c:v>
                </c:pt>
                <c:pt idx="3089">
                  <c:v>15.45</c:v>
                </c:pt>
                <c:pt idx="3090">
                  <c:v>15.455</c:v>
                </c:pt>
                <c:pt idx="3091">
                  <c:v>15.46</c:v>
                </c:pt>
                <c:pt idx="3092">
                  <c:v>15.465</c:v>
                </c:pt>
                <c:pt idx="3093">
                  <c:v>15.47</c:v>
                </c:pt>
                <c:pt idx="3094">
                  <c:v>15.475</c:v>
                </c:pt>
                <c:pt idx="3095">
                  <c:v>15.48</c:v>
                </c:pt>
                <c:pt idx="3096">
                  <c:v>15.484999999999999</c:v>
                </c:pt>
                <c:pt idx="3097">
                  <c:v>15.49</c:v>
                </c:pt>
                <c:pt idx="3098">
                  <c:v>15.494999999999999</c:v>
                </c:pt>
                <c:pt idx="3099">
                  <c:v>15.5</c:v>
                </c:pt>
                <c:pt idx="3100">
                  <c:v>15.505000000000001</c:v>
                </c:pt>
                <c:pt idx="3101">
                  <c:v>15.51</c:v>
                </c:pt>
                <c:pt idx="3102">
                  <c:v>15.515000000000001</c:v>
                </c:pt>
                <c:pt idx="3103">
                  <c:v>15.52</c:v>
                </c:pt>
                <c:pt idx="3104">
                  <c:v>15.525</c:v>
                </c:pt>
                <c:pt idx="3105">
                  <c:v>15.53</c:v>
                </c:pt>
                <c:pt idx="3106">
                  <c:v>15.535</c:v>
                </c:pt>
                <c:pt idx="3107">
                  <c:v>15.54</c:v>
                </c:pt>
                <c:pt idx="3108">
                  <c:v>15.545</c:v>
                </c:pt>
                <c:pt idx="3109">
                  <c:v>15.55</c:v>
                </c:pt>
                <c:pt idx="3110">
                  <c:v>15.555</c:v>
                </c:pt>
                <c:pt idx="3111">
                  <c:v>15.56</c:v>
                </c:pt>
                <c:pt idx="3112">
                  <c:v>15.565</c:v>
                </c:pt>
                <c:pt idx="3113">
                  <c:v>15.57</c:v>
                </c:pt>
                <c:pt idx="3114">
                  <c:v>15.574999999999999</c:v>
                </c:pt>
                <c:pt idx="3115">
                  <c:v>15.58</c:v>
                </c:pt>
                <c:pt idx="3116">
                  <c:v>15.585000000000001</c:v>
                </c:pt>
                <c:pt idx="3117">
                  <c:v>15.59</c:v>
                </c:pt>
                <c:pt idx="3118">
                  <c:v>15.595000000000001</c:v>
                </c:pt>
                <c:pt idx="3119">
                  <c:v>15.6</c:v>
                </c:pt>
                <c:pt idx="3120">
                  <c:v>15.605</c:v>
                </c:pt>
                <c:pt idx="3121">
                  <c:v>15.61</c:v>
                </c:pt>
                <c:pt idx="3122">
                  <c:v>15.615</c:v>
                </c:pt>
                <c:pt idx="3123">
                  <c:v>15.62</c:v>
                </c:pt>
                <c:pt idx="3124">
                  <c:v>15.625</c:v>
                </c:pt>
                <c:pt idx="3125">
                  <c:v>15.63</c:v>
                </c:pt>
                <c:pt idx="3126">
                  <c:v>15.635</c:v>
                </c:pt>
                <c:pt idx="3127">
                  <c:v>15.64</c:v>
                </c:pt>
                <c:pt idx="3128">
                  <c:v>15.645</c:v>
                </c:pt>
                <c:pt idx="3129">
                  <c:v>15.65</c:v>
                </c:pt>
                <c:pt idx="3130">
                  <c:v>15.654999999999999</c:v>
                </c:pt>
                <c:pt idx="3131">
                  <c:v>15.66</c:v>
                </c:pt>
                <c:pt idx="3132">
                  <c:v>15.664999999999999</c:v>
                </c:pt>
                <c:pt idx="3133">
                  <c:v>15.67</c:v>
                </c:pt>
                <c:pt idx="3134">
                  <c:v>15.675000000000001</c:v>
                </c:pt>
                <c:pt idx="3135">
                  <c:v>15.68</c:v>
                </c:pt>
                <c:pt idx="3136">
                  <c:v>15.685</c:v>
                </c:pt>
                <c:pt idx="3137">
                  <c:v>15.69</c:v>
                </c:pt>
                <c:pt idx="3138">
                  <c:v>15.695</c:v>
                </c:pt>
                <c:pt idx="3139">
                  <c:v>15.7</c:v>
                </c:pt>
                <c:pt idx="3140">
                  <c:v>15.705</c:v>
                </c:pt>
                <c:pt idx="3141">
                  <c:v>15.71</c:v>
                </c:pt>
                <c:pt idx="3142">
                  <c:v>15.715</c:v>
                </c:pt>
                <c:pt idx="3143">
                  <c:v>15.72</c:v>
                </c:pt>
                <c:pt idx="3144">
                  <c:v>15.725</c:v>
                </c:pt>
                <c:pt idx="3145">
                  <c:v>15.73</c:v>
                </c:pt>
                <c:pt idx="3146">
                  <c:v>15.734999999999999</c:v>
                </c:pt>
                <c:pt idx="3147">
                  <c:v>15.74</c:v>
                </c:pt>
                <c:pt idx="3148">
                  <c:v>15.744999999999999</c:v>
                </c:pt>
                <c:pt idx="3149">
                  <c:v>15.75</c:v>
                </c:pt>
                <c:pt idx="3150">
                  <c:v>15.755000000000001</c:v>
                </c:pt>
                <c:pt idx="3151">
                  <c:v>15.76</c:v>
                </c:pt>
                <c:pt idx="3152">
                  <c:v>15.765000000000001</c:v>
                </c:pt>
                <c:pt idx="3153">
                  <c:v>15.77</c:v>
                </c:pt>
                <c:pt idx="3154">
                  <c:v>15.775</c:v>
                </c:pt>
                <c:pt idx="3155">
                  <c:v>15.78</c:v>
                </c:pt>
                <c:pt idx="3156">
                  <c:v>15.785</c:v>
                </c:pt>
                <c:pt idx="3157">
                  <c:v>15.79</c:v>
                </c:pt>
                <c:pt idx="3158">
                  <c:v>15.795</c:v>
                </c:pt>
                <c:pt idx="3159">
                  <c:v>15.8</c:v>
                </c:pt>
                <c:pt idx="3160">
                  <c:v>15.805</c:v>
                </c:pt>
                <c:pt idx="3161">
                  <c:v>15.81</c:v>
                </c:pt>
                <c:pt idx="3162">
                  <c:v>15.815</c:v>
                </c:pt>
                <c:pt idx="3163">
                  <c:v>15.82</c:v>
                </c:pt>
                <c:pt idx="3164">
                  <c:v>15.824999999999999</c:v>
                </c:pt>
                <c:pt idx="3165">
                  <c:v>15.83</c:v>
                </c:pt>
                <c:pt idx="3166">
                  <c:v>15.835000000000001</c:v>
                </c:pt>
                <c:pt idx="3167">
                  <c:v>15.84</c:v>
                </c:pt>
                <c:pt idx="3168">
                  <c:v>15.845000000000001</c:v>
                </c:pt>
                <c:pt idx="3169">
                  <c:v>15.85</c:v>
                </c:pt>
                <c:pt idx="3170">
                  <c:v>15.855</c:v>
                </c:pt>
                <c:pt idx="3171">
                  <c:v>15.86</c:v>
                </c:pt>
                <c:pt idx="3172">
                  <c:v>15.865</c:v>
                </c:pt>
                <c:pt idx="3173">
                  <c:v>15.87</c:v>
                </c:pt>
                <c:pt idx="3174">
                  <c:v>15.875</c:v>
                </c:pt>
                <c:pt idx="3175">
                  <c:v>15.88</c:v>
                </c:pt>
                <c:pt idx="3176">
                  <c:v>15.885</c:v>
                </c:pt>
                <c:pt idx="3177">
                  <c:v>15.89</c:v>
                </c:pt>
                <c:pt idx="3178">
                  <c:v>15.895</c:v>
                </c:pt>
                <c:pt idx="3179">
                  <c:v>15.9</c:v>
                </c:pt>
                <c:pt idx="3180">
                  <c:v>15.904999999999999</c:v>
                </c:pt>
                <c:pt idx="3181">
                  <c:v>15.91</c:v>
                </c:pt>
                <c:pt idx="3182">
                  <c:v>15.914999999999999</c:v>
                </c:pt>
                <c:pt idx="3183">
                  <c:v>15.92</c:v>
                </c:pt>
                <c:pt idx="3184">
                  <c:v>15.925000000000001</c:v>
                </c:pt>
                <c:pt idx="3185">
                  <c:v>15.93</c:v>
                </c:pt>
                <c:pt idx="3186">
                  <c:v>15.935</c:v>
                </c:pt>
                <c:pt idx="3187">
                  <c:v>15.94</c:v>
                </c:pt>
                <c:pt idx="3188">
                  <c:v>15.945</c:v>
                </c:pt>
                <c:pt idx="3189">
                  <c:v>15.95</c:v>
                </c:pt>
                <c:pt idx="3190">
                  <c:v>15.955</c:v>
                </c:pt>
                <c:pt idx="3191">
                  <c:v>15.96</c:v>
                </c:pt>
                <c:pt idx="3192">
                  <c:v>15.965</c:v>
                </c:pt>
                <c:pt idx="3193">
                  <c:v>15.97</c:v>
                </c:pt>
                <c:pt idx="3194">
                  <c:v>15.975</c:v>
                </c:pt>
                <c:pt idx="3195">
                  <c:v>15.98</c:v>
                </c:pt>
                <c:pt idx="3196">
                  <c:v>15.984999999999999</c:v>
                </c:pt>
                <c:pt idx="3197">
                  <c:v>15.99</c:v>
                </c:pt>
                <c:pt idx="3198">
                  <c:v>15.994999999999999</c:v>
                </c:pt>
                <c:pt idx="3199">
                  <c:v>16</c:v>
                </c:pt>
                <c:pt idx="3200">
                  <c:v>16.004999999999999</c:v>
                </c:pt>
                <c:pt idx="3201">
                  <c:v>16.010000000000002</c:v>
                </c:pt>
                <c:pt idx="3202">
                  <c:v>16.015000000000001</c:v>
                </c:pt>
                <c:pt idx="3203">
                  <c:v>16.02</c:v>
                </c:pt>
                <c:pt idx="3204">
                  <c:v>16.024999999999999</c:v>
                </c:pt>
                <c:pt idx="3205">
                  <c:v>16.03</c:v>
                </c:pt>
                <c:pt idx="3206">
                  <c:v>16.035</c:v>
                </c:pt>
                <c:pt idx="3207">
                  <c:v>16.04</c:v>
                </c:pt>
                <c:pt idx="3208">
                  <c:v>16.045000000000002</c:v>
                </c:pt>
                <c:pt idx="3209">
                  <c:v>16.05</c:v>
                </c:pt>
                <c:pt idx="3210">
                  <c:v>16.055</c:v>
                </c:pt>
                <c:pt idx="3211">
                  <c:v>16.059999999999999</c:v>
                </c:pt>
                <c:pt idx="3212">
                  <c:v>16.065000000000001</c:v>
                </c:pt>
                <c:pt idx="3213">
                  <c:v>16.07</c:v>
                </c:pt>
                <c:pt idx="3214">
                  <c:v>16.074999999999999</c:v>
                </c:pt>
                <c:pt idx="3215">
                  <c:v>16.079999999999998</c:v>
                </c:pt>
                <c:pt idx="3216">
                  <c:v>16.085000000000001</c:v>
                </c:pt>
                <c:pt idx="3217">
                  <c:v>16.09</c:v>
                </c:pt>
                <c:pt idx="3218">
                  <c:v>16.094999999999999</c:v>
                </c:pt>
                <c:pt idx="3219">
                  <c:v>16.100000000000001</c:v>
                </c:pt>
                <c:pt idx="3220">
                  <c:v>16.105</c:v>
                </c:pt>
                <c:pt idx="3221">
                  <c:v>16.11</c:v>
                </c:pt>
                <c:pt idx="3222">
                  <c:v>16.114999999999998</c:v>
                </c:pt>
                <c:pt idx="3223">
                  <c:v>16.12</c:v>
                </c:pt>
                <c:pt idx="3224">
                  <c:v>16.125</c:v>
                </c:pt>
                <c:pt idx="3225">
                  <c:v>16.13</c:v>
                </c:pt>
                <c:pt idx="3226">
                  <c:v>16.135000000000002</c:v>
                </c:pt>
                <c:pt idx="3227">
                  <c:v>16.14</c:v>
                </c:pt>
                <c:pt idx="3228">
                  <c:v>16.145</c:v>
                </c:pt>
                <c:pt idx="3229">
                  <c:v>16.149999999999999</c:v>
                </c:pt>
                <c:pt idx="3230">
                  <c:v>16.155000000000001</c:v>
                </c:pt>
                <c:pt idx="3231">
                  <c:v>16.16</c:v>
                </c:pt>
                <c:pt idx="3232">
                  <c:v>16.164999999999999</c:v>
                </c:pt>
                <c:pt idx="3233">
                  <c:v>16.170000000000002</c:v>
                </c:pt>
                <c:pt idx="3234">
                  <c:v>16.175000000000001</c:v>
                </c:pt>
                <c:pt idx="3235">
                  <c:v>16.18</c:v>
                </c:pt>
                <c:pt idx="3236">
                  <c:v>16.184999999999999</c:v>
                </c:pt>
                <c:pt idx="3237">
                  <c:v>16.190000000000001</c:v>
                </c:pt>
                <c:pt idx="3238">
                  <c:v>16.195</c:v>
                </c:pt>
                <c:pt idx="3239">
                  <c:v>16.2</c:v>
                </c:pt>
                <c:pt idx="3240">
                  <c:v>16.204999999999998</c:v>
                </c:pt>
                <c:pt idx="3241">
                  <c:v>16.21</c:v>
                </c:pt>
                <c:pt idx="3242">
                  <c:v>16.215</c:v>
                </c:pt>
                <c:pt idx="3243">
                  <c:v>16.22</c:v>
                </c:pt>
                <c:pt idx="3244">
                  <c:v>16.225000000000001</c:v>
                </c:pt>
                <c:pt idx="3245">
                  <c:v>16.23</c:v>
                </c:pt>
                <c:pt idx="3246">
                  <c:v>16.234999999999999</c:v>
                </c:pt>
                <c:pt idx="3247">
                  <c:v>16.239999999999998</c:v>
                </c:pt>
                <c:pt idx="3248">
                  <c:v>16.245000000000001</c:v>
                </c:pt>
                <c:pt idx="3249">
                  <c:v>16.25</c:v>
                </c:pt>
                <c:pt idx="3250">
                  <c:v>16.254999999999999</c:v>
                </c:pt>
                <c:pt idx="3251">
                  <c:v>16.260000000000002</c:v>
                </c:pt>
                <c:pt idx="3252">
                  <c:v>16.265000000000001</c:v>
                </c:pt>
                <c:pt idx="3253">
                  <c:v>16.27</c:v>
                </c:pt>
                <c:pt idx="3254">
                  <c:v>16.274999999999999</c:v>
                </c:pt>
                <c:pt idx="3255">
                  <c:v>16.28</c:v>
                </c:pt>
                <c:pt idx="3256">
                  <c:v>16.285</c:v>
                </c:pt>
                <c:pt idx="3257">
                  <c:v>16.29</c:v>
                </c:pt>
                <c:pt idx="3258">
                  <c:v>16.295000000000002</c:v>
                </c:pt>
                <c:pt idx="3259">
                  <c:v>16.3</c:v>
                </c:pt>
                <c:pt idx="3260">
                  <c:v>16.305</c:v>
                </c:pt>
                <c:pt idx="3261">
                  <c:v>16.309999999999999</c:v>
                </c:pt>
                <c:pt idx="3262">
                  <c:v>16.315000000000001</c:v>
                </c:pt>
                <c:pt idx="3263">
                  <c:v>16.32</c:v>
                </c:pt>
                <c:pt idx="3264">
                  <c:v>16.324999999999999</c:v>
                </c:pt>
                <c:pt idx="3265">
                  <c:v>16.329999999999998</c:v>
                </c:pt>
                <c:pt idx="3266">
                  <c:v>16.335000000000001</c:v>
                </c:pt>
                <c:pt idx="3267">
                  <c:v>16.34</c:v>
                </c:pt>
                <c:pt idx="3268">
                  <c:v>16.344999999999999</c:v>
                </c:pt>
                <c:pt idx="3269">
                  <c:v>16.350000000000001</c:v>
                </c:pt>
                <c:pt idx="3270">
                  <c:v>16.355</c:v>
                </c:pt>
                <c:pt idx="3271">
                  <c:v>16.36</c:v>
                </c:pt>
                <c:pt idx="3272">
                  <c:v>16.364999999999998</c:v>
                </c:pt>
                <c:pt idx="3273">
                  <c:v>16.37</c:v>
                </c:pt>
                <c:pt idx="3274">
                  <c:v>16.375</c:v>
                </c:pt>
                <c:pt idx="3275">
                  <c:v>16.38</c:v>
                </c:pt>
                <c:pt idx="3276">
                  <c:v>16.385000000000002</c:v>
                </c:pt>
                <c:pt idx="3277">
                  <c:v>16.39</c:v>
                </c:pt>
                <c:pt idx="3278">
                  <c:v>16.395</c:v>
                </c:pt>
                <c:pt idx="3279">
                  <c:v>16.399999999999999</c:v>
                </c:pt>
                <c:pt idx="3280">
                  <c:v>16.405000000000001</c:v>
                </c:pt>
                <c:pt idx="3281">
                  <c:v>16.41</c:v>
                </c:pt>
                <c:pt idx="3282">
                  <c:v>16.414999999999999</c:v>
                </c:pt>
                <c:pt idx="3283">
                  <c:v>16.420000000000002</c:v>
                </c:pt>
                <c:pt idx="3284">
                  <c:v>16.425000000000001</c:v>
                </c:pt>
                <c:pt idx="3285">
                  <c:v>16.43</c:v>
                </c:pt>
                <c:pt idx="3286">
                  <c:v>16.434999999999999</c:v>
                </c:pt>
                <c:pt idx="3287">
                  <c:v>16.440000000000001</c:v>
                </c:pt>
                <c:pt idx="3288">
                  <c:v>16.445</c:v>
                </c:pt>
                <c:pt idx="3289">
                  <c:v>16.45</c:v>
                </c:pt>
                <c:pt idx="3290">
                  <c:v>16.454999999999998</c:v>
                </c:pt>
                <c:pt idx="3291">
                  <c:v>16.46</c:v>
                </c:pt>
                <c:pt idx="3292">
                  <c:v>16.465</c:v>
                </c:pt>
                <c:pt idx="3293">
                  <c:v>16.47</c:v>
                </c:pt>
                <c:pt idx="3294">
                  <c:v>16.475000000000001</c:v>
                </c:pt>
                <c:pt idx="3295">
                  <c:v>16.48</c:v>
                </c:pt>
                <c:pt idx="3296">
                  <c:v>16.484999999999999</c:v>
                </c:pt>
                <c:pt idx="3297">
                  <c:v>16.489999999999998</c:v>
                </c:pt>
                <c:pt idx="3298">
                  <c:v>16.495000000000001</c:v>
                </c:pt>
                <c:pt idx="3299">
                  <c:v>16.5</c:v>
                </c:pt>
                <c:pt idx="3300">
                  <c:v>16.504999999999999</c:v>
                </c:pt>
                <c:pt idx="3301">
                  <c:v>16.510000000000002</c:v>
                </c:pt>
                <c:pt idx="3302">
                  <c:v>16.515000000000001</c:v>
                </c:pt>
                <c:pt idx="3303">
                  <c:v>16.52</c:v>
                </c:pt>
                <c:pt idx="3304">
                  <c:v>16.524999999999999</c:v>
                </c:pt>
                <c:pt idx="3305">
                  <c:v>16.53</c:v>
                </c:pt>
                <c:pt idx="3306">
                  <c:v>16.535</c:v>
                </c:pt>
                <c:pt idx="3307">
                  <c:v>16.54</c:v>
                </c:pt>
                <c:pt idx="3308">
                  <c:v>16.545000000000002</c:v>
                </c:pt>
                <c:pt idx="3309">
                  <c:v>16.55</c:v>
                </c:pt>
                <c:pt idx="3310">
                  <c:v>16.555</c:v>
                </c:pt>
                <c:pt idx="3311">
                  <c:v>16.559999999999999</c:v>
                </c:pt>
                <c:pt idx="3312">
                  <c:v>16.565000000000001</c:v>
                </c:pt>
                <c:pt idx="3313">
                  <c:v>16.57</c:v>
                </c:pt>
                <c:pt idx="3314">
                  <c:v>16.574999999999999</c:v>
                </c:pt>
                <c:pt idx="3315">
                  <c:v>16.579999999999998</c:v>
                </c:pt>
                <c:pt idx="3316">
                  <c:v>16.585000000000001</c:v>
                </c:pt>
                <c:pt idx="3317">
                  <c:v>16.59</c:v>
                </c:pt>
                <c:pt idx="3318">
                  <c:v>16.594999999999999</c:v>
                </c:pt>
                <c:pt idx="3319">
                  <c:v>16.600000000000001</c:v>
                </c:pt>
                <c:pt idx="3320">
                  <c:v>16.605</c:v>
                </c:pt>
                <c:pt idx="3321">
                  <c:v>16.61</c:v>
                </c:pt>
                <c:pt idx="3322">
                  <c:v>16.614999999999998</c:v>
                </c:pt>
                <c:pt idx="3323">
                  <c:v>16.62</c:v>
                </c:pt>
                <c:pt idx="3324">
                  <c:v>16.625</c:v>
                </c:pt>
                <c:pt idx="3325">
                  <c:v>16.63</c:v>
                </c:pt>
                <c:pt idx="3326">
                  <c:v>16.635000000000002</c:v>
                </c:pt>
                <c:pt idx="3327">
                  <c:v>16.64</c:v>
                </c:pt>
                <c:pt idx="3328">
                  <c:v>16.645</c:v>
                </c:pt>
                <c:pt idx="3329">
                  <c:v>16.649999999999999</c:v>
                </c:pt>
                <c:pt idx="3330">
                  <c:v>16.655000000000001</c:v>
                </c:pt>
                <c:pt idx="3331">
                  <c:v>16.66</c:v>
                </c:pt>
                <c:pt idx="3332">
                  <c:v>16.664999999999999</c:v>
                </c:pt>
                <c:pt idx="3333">
                  <c:v>16.670000000000002</c:v>
                </c:pt>
                <c:pt idx="3334">
                  <c:v>16.675000000000001</c:v>
                </c:pt>
                <c:pt idx="3335">
                  <c:v>16.68</c:v>
                </c:pt>
                <c:pt idx="3336">
                  <c:v>16.684999999999999</c:v>
                </c:pt>
                <c:pt idx="3337">
                  <c:v>16.690000000000001</c:v>
                </c:pt>
                <c:pt idx="3338">
                  <c:v>16.695</c:v>
                </c:pt>
                <c:pt idx="3339">
                  <c:v>16.7</c:v>
                </c:pt>
                <c:pt idx="3340">
                  <c:v>16.704999999999998</c:v>
                </c:pt>
                <c:pt idx="3341">
                  <c:v>16.71</c:v>
                </c:pt>
                <c:pt idx="3342">
                  <c:v>16.715</c:v>
                </c:pt>
                <c:pt idx="3343">
                  <c:v>16.72</c:v>
                </c:pt>
                <c:pt idx="3344">
                  <c:v>16.725000000000001</c:v>
                </c:pt>
                <c:pt idx="3345">
                  <c:v>16.73</c:v>
                </c:pt>
                <c:pt idx="3346">
                  <c:v>16.734999999999999</c:v>
                </c:pt>
                <c:pt idx="3347">
                  <c:v>16.739999999999998</c:v>
                </c:pt>
                <c:pt idx="3348">
                  <c:v>16.745000000000001</c:v>
                </c:pt>
                <c:pt idx="3349">
                  <c:v>16.75</c:v>
                </c:pt>
                <c:pt idx="3350">
                  <c:v>16.754999999999999</c:v>
                </c:pt>
                <c:pt idx="3351">
                  <c:v>16.760000000000002</c:v>
                </c:pt>
                <c:pt idx="3352">
                  <c:v>16.765000000000001</c:v>
                </c:pt>
                <c:pt idx="3353">
                  <c:v>16.77</c:v>
                </c:pt>
                <c:pt idx="3354">
                  <c:v>16.774999999999999</c:v>
                </c:pt>
                <c:pt idx="3355">
                  <c:v>16.78</c:v>
                </c:pt>
                <c:pt idx="3356">
                  <c:v>16.785</c:v>
                </c:pt>
                <c:pt idx="3357">
                  <c:v>16.79</c:v>
                </c:pt>
                <c:pt idx="3358">
                  <c:v>16.795000000000002</c:v>
                </c:pt>
                <c:pt idx="3359">
                  <c:v>16.8</c:v>
                </c:pt>
                <c:pt idx="3360">
                  <c:v>16.805</c:v>
                </c:pt>
                <c:pt idx="3361">
                  <c:v>16.809999999999999</c:v>
                </c:pt>
                <c:pt idx="3362">
                  <c:v>16.815000000000001</c:v>
                </c:pt>
                <c:pt idx="3363">
                  <c:v>16.82</c:v>
                </c:pt>
                <c:pt idx="3364">
                  <c:v>16.824999999999999</c:v>
                </c:pt>
                <c:pt idx="3365">
                  <c:v>16.829999999999998</c:v>
                </c:pt>
                <c:pt idx="3366">
                  <c:v>16.835000000000001</c:v>
                </c:pt>
                <c:pt idx="3367">
                  <c:v>16.84</c:v>
                </c:pt>
                <c:pt idx="3368">
                  <c:v>16.844999999999999</c:v>
                </c:pt>
                <c:pt idx="3369">
                  <c:v>16.850000000000001</c:v>
                </c:pt>
                <c:pt idx="3370">
                  <c:v>16.855</c:v>
                </c:pt>
                <c:pt idx="3371">
                  <c:v>16.86</c:v>
                </c:pt>
                <c:pt idx="3372">
                  <c:v>16.864999999999998</c:v>
                </c:pt>
                <c:pt idx="3373">
                  <c:v>16.87</c:v>
                </c:pt>
                <c:pt idx="3374">
                  <c:v>16.875</c:v>
                </c:pt>
                <c:pt idx="3375">
                  <c:v>16.88</c:v>
                </c:pt>
                <c:pt idx="3376">
                  <c:v>16.885000000000002</c:v>
                </c:pt>
                <c:pt idx="3377">
                  <c:v>16.89</c:v>
                </c:pt>
                <c:pt idx="3378">
                  <c:v>16.895</c:v>
                </c:pt>
                <c:pt idx="3379">
                  <c:v>16.899999999999999</c:v>
                </c:pt>
                <c:pt idx="3380">
                  <c:v>16.905000000000001</c:v>
                </c:pt>
                <c:pt idx="3381">
                  <c:v>16.91</c:v>
                </c:pt>
                <c:pt idx="3382">
                  <c:v>16.914999999999999</c:v>
                </c:pt>
                <c:pt idx="3383">
                  <c:v>16.920000000000002</c:v>
                </c:pt>
                <c:pt idx="3384">
                  <c:v>16.925000000000001</c:v>
                </c:pt>
                <c:pt idx="3385">
                  <c:v>16.93</c:v>
                </c:pt>
                <c:pt idx="3386">
                  <c:v>16.934999999999999</c:v>
                </c:pt>
                <c:pt idx="3387">
                  <c:v>16.940000000000001</c:v>
                </c:pt>
                <c:pt idx="3388">
                  <c:v>16.945</c:v>
                </c:pt>
                <c:pt idx="3389">
                  <c:v>16.95</c:v>
                </c:pt>
                <c:pt idx="3390">
                  <c:v>16.954999999999998</c:v>
                </c:pt>
                <c:pt idx="3391">
                  <c:v>16.96</c:v>
                </c:pt>
                <c:pt idx="3392">
                  <c:v>16.965</c:v>
                </c:pt>
                <c:pt idx="3393">
                  <c:v>16.97</c:v>
                </c:pt>
                <c:pt idx="3394">
                  <c:v>16.975000000000001</c:v>
                </c:pt>
                <c:pt idx="3395">
                  <c:v>16.98</c:v>
                </c:pt>
                <c:pt idx="3396">
                  <c:v>16.984999999999999</c:v>
                </c:pt>
                <c:pt idx="3397">
                  <c:v>16.989999999999998</c:v>
                </c:pt>
                <c:pt idx="3398">
                  <c:v>16.995000000000001</c:v>
                </c:pt>
                <c:pt idx="3399">
                  <c:v>17</c:v>
                </c:pt>
                <c:pt idx="3400">
                  <c:v>17.004999999999999</c:v>
                </c:pt>
                <c:pt idx="3401">
                  <c:v>17.010000000000002</c:v>
                </c:pt>
                <c:pt idx="3402">
                  <c:v>17.015000000000001</c:v>
                </c:pt>
                <c:pt idx="3403">
                  <c:v>17.02</c:v>
                </c:pt>
                <c:pt idx="3404">
                  <c:v>17.024999999999999</c:v>
                </c:pt>
                <c:pt idx="3405">
                  <c:v>17.03</c:v>
                </c:pt>
                <c:pt idx="3406">
                  <c:v>17.035</c:v>
                </c:pt>
                <c:pt idx="3407">
                  <c:v>17.04</c:v>
                </c:pt>
                <c:pt idx="3408">
                  <c:v>17.045000000000002</c:v>
                </c:pt>
                <c:pt idx="3409">
                  <c:v>17.05</c:v>
                </c:pt>
                <c:pt idx="3410">
                  <c:v>17.055</c:v>
                </c:pt>
                <c:pt idx="3411">
                  <c:v>17.059999999999999</c:v>
                </c:pt>
                <c:pt idx="3412">
                  <c:v>17.065000000000001</c:v>
                </c:pt>
                <c:pt idx="3413">
                  <c:v>17.07</c:v>
                </c:pt>
                <c:pt idx="3414">
                  <c:v>17.074999999999999</c:v>
                </c:pt>
                <c:pt idx="3415">
                  <c:v>17.079999999999998</c:v>
                </c:pt>
                <c:pt idx="3416">
                  <c:v>17.085000000000001</c:v>
                </c:pt>
                <c:pt idx="3417">
                  <c:v>17.09</c:v>
                </c:pt>
                <c:pt idx="3418">
                  <c:v>17.094999999999999</c:v>
                </c:pt>
                <c:pt idx="3419">
                  <c:v>17.100000000000001</c:v>
                </c:pt>
                <c:pt idx="3420">
                  <c:v>17.105</c:v>
                </c:pt>
                <c:pt idx="3421">
                  <c:v>17.11</c:v>
                </c:pt>
                <c:pt idx="3422">
                  <c:v>17.114999999999998</c:v>
                </c:pt>
                <c:pt idx="3423">
                  <c:v>17.12</c:v>
                </c:pt>
                <c:pt idx="3424">
                  <c:v>17.125</c:v>
                </c:pt>
                <c:pt idx="3425">
                  <c:v>17.13</c:v>
                </c:pt>
                <c:pt idx="3426">
                  <c:v>17.135000000000002</c:v>
                </c:pt>
                <c:pt idx="3427">
                  <c:v>17.14</c:v>
                </c:pt>
                <c:pt idx="3428">
                  <c:v>17.145</c:v>
                </c:pt>
                <c:pt idx="3429">
                  <c:v>17.149999999999999</c:v>
                </c:pt>
                <c:pt idx="3430">
                  <c:v>17.155000000000001</c:v>
                </c:pt>
                <c:pt idx="3431">
                  <c:v>17.16</c:v>
                </c:pt>
                <c:pt idx="3432">
                  <c:v>17.164999999999999</c:v>
                </c:pt>
                <c:pt idx="3433">
                  <c:v>17.170000000000002</c:v>
                </c:pt>
                <c:pt idx="3434">
                  <c:v>17.175000000000001</c:v>
                </c:pt>
                <c:pt idx="3435">
                  <c:v>17.18</c:v>
                </c:pt>
                <c:pt idx="3436">
                  <c:v>17.184999999999999</c:v>
                </c:pt>
                <c:pt idx="3437">
                  <c:v>17.190000000000001</c:v>
                </c:pt>
                <c:pt idx="3438">
                  <c:v>17.195</c:v>
                </c:pt>
                <c:pt idx="3439">
                  <c:v>17.2</c:v>
                </c:pt>
                <c:pt idx="3440">
                  <c:v>17.204999999999998</c:v>
                </c:pt>
                <c:pt idx="3441">
                  <c:v>17.21</c:v>
                </c:pt>
                <c:pt idx="3442">
                  <c:v>17.215</c:v>
                </c:pt>
                <c:pt idx="3443">
                  <c:v>17.22</c:v>
                </c:pt>
                <c:pt idx="3444">
                  <c:v>17.225000000000001</c:v>
                </c:pt>
                <c:pt idx="3445">
                  <c:v>17.23</c:v>
                </c:pt>
                <c:pt idx="3446">
                  <c:v>17.234999999999999</c:v>
                </c:pt>
                <c:pt idx="3447">
                  <c:v>17.239999999999998</c:v>
                </c:pt>
                <c:pt idx="3448">
                  <c:v>17.245000000000001</c:v>
                </c:pt>
                <c:pt idx="3449">
                  <c:v>17.25</c:v>
                </c:pt>
                <c:pt idx="3450">
                  <c:v>17.254999999999999</c:v>
                </c:pt>
                <c:pt idx="3451">
                  <c:v>17.260000000000002</c:v>
                </c:pt>
                <c:pt idx="3452">
                  <c:v>17.265000000000001</c:v>
                </c:pt>
                <c:pt idx="3453">
                  <c:v>17.27</c:v>
                </c:pt>
                <c:pt idx="3454">
                  <c:v>17.274999999999999</c:v>
                </c:pt>
                <c:pt idx="3455">
                  <c:v>17.28</c:v>
                </c:pt>
                <c:pt idx="3456">
                  <c:v>17.285</c:v>
                </c:pt>
                <c:pt idx="3457">
                  <c:v>17.29</c:v>
                </c:pt>
                <c:pt idx="3458">
                  <c:v>17.295000000000002</c:v>
                </c:pt>
                <c:pt idx="3459">
                  <c:v>17.3</c:v>
                </c:pt>
                <c:pt idx="3460">
                  <c:v>17.305</c:v>
                </c:pt>
                <c:pt idx="3461">
                  <c:v>17.309999999999999</c:v>
                </c:pt>
                <c:pt idx="3462">
                  <c:v>17.315000000000001</c:v>
                </c:pt>
                <c:pt idx="3463">
                  <c:v>17.32</c:v>
                </c:pt>
                <c:pt idx="3464">
                  <c:v>17.324999999999999</c:v>
                </c:pt>
                <c:pt idx="3465">
                  <c:v>17.329999999999998</c:v>
                </c:pt>
                <c:pt idx="3466">
                  <c:v>17.335000000000001</c:v>
                </c:pt>
                <c:pt idx="3467">
                  <c:v>17.34</c:v>
                </c:pt>
                <c:pt idx="3468">
                  <c:v>17.344999999999999</c:v>
                </c:pt>
                <c:pt idx="3469">
                  <c:v>17.350000000000001</c:v>
                </c:pt>
                <c:pt idx="3470">
                  <c:v>17.355</c:v>
                </c:pt>
                <c:pt idx="3471">
                  <c:v>17.36</c:v>
                </c:pt>
                <c:pt idx="3472">
                  <c:v>17.364999999999998</c:v>
                </c:pt>
                <c:pt idx="3473">
                  <c:v>17.37</c:v>
                </c:pt>
                <c:pt idx="3474">
                  <c:v>17.375</c:v>
                </c:pt>
                <c:pt idx="3475">
                  <c:v>17.38</c:v>
                </c:pt>
                <c:pt idx="3476">
                  <c:v>17.385000000000002</c:v>
                </c:pt>
                <c:pt idx="3477">
                  <c:v>17.39</c:v>
                </c:pt>
                <c:pt idx="3478">
                  <c:v>17.395</c:v>
                </c:pt>
                <c:pt idx="3479">
                  <c:v>17.399999999999999</c:v>
                </c:pt>
                <c:pt idx="3480">
                  <c:v>17.405000000000001</c:v>
                </c:pt>
                <c:pt idx="3481">
                  <c:v>17.41</c:v>
                </c:pt>
                <c:pt idx="3482">
                  <c:v>17.414999999999999</c:v>
                </c:pt>
                <c:pt idx="3483">
                  <c:v>17.420000000000002</c:v>
                </c:pt>
                <c:pt idx="3484">
                  <c:v>17.425000000000001</c:v>
                </c:pt>
                <c:pt idx="3485">
                  <c:v>17.43</c:v>
                </c:pt>
                <c:pt idx="3486">
                  <c:v>17.434999999999999</c:v>
                </c:pt>
                <c:pt idx="3487">
                  <c:v>17.440000000000001</c:v>
                </c:pt>
                <c:pt idx="3488">
                  <c:v>17.445</c:v>
                </c:pt>
                <c:pt idx="3489">
                  <c:v>17.45</c:v>
                </c:pt>
                <c:pt idx="3490">
                  <c:v>17.454999999999998</c:v>
                </c:pt>
                <c:pt idx="3491">
                  <c:v>17.46</c:v>
                </c:pt>
                <c:pt idx="3492">
                  <c:v>17.465</c:v>
                </c:pt>
                <c:pt idx="3493">
                  <c:v>17.47</c:v>
                </c:pt>
                <c:pt idx="3494">
                  <c:v>17.475000000000001</c:v>
                </c:pt>
                <c:pt idx="3495">
                  <c:v>17.48</c:v>
                </c:pt>
                <c:pt idx="3496">
                  <c:v>17.484999999999999</c:v>
                </c:pt>
                <c:pt idx="3497">
                  <c:v>17.489999999999998</c:v>
                </c:pt>
                <c:pt idx="3498">
                  <c:v>17.495000000000001</c:v>
                </c:pt>
                <c:pt idx="3499">
                  <c:v>17.5</c:v>
                </c:pt>
                <c:pt idx="3500">
                  <c:v>17.504999999999999</c:v>
                </c:pt>
                <c:pt idx="3501">
                  <c:v>17.510000000000002</c:v>
                </c:pt>
                <c:pt idx="3502">
                  <c:v>17.515000000000001</c:v>
                </c:pt>
                <c:pt idx="3503">
                  <c:v>17.52</c:v>
                </c:pt>
                <c:pt idx="3504">
                  <c:v>17.524999999999999</c:v>
                </c:pt>
                <c:pt idx="3505">
                  <c:v>17.53</c:v>
                </c:pt>
                <c:pt idx="3506">
                  <c:v>17.535</c:v>
                </c:pt>
                <c:pt idx="3507">
                  <c:v>17.54</c:v>
                </c:pt>
                <c:pt idx="3508">
                  <c:v>17.545000000000002</c:v>
                </c:pt>
                <c:pt idx="3509">
                  <c:v>17.55</c:v>
                </c:pt>
                <c:pt idx="3510">
                  <c:v>17.555</c:v>
                </c:pt>
                <c:pt idx="3511">
                  <c:v>17.559999999999999</c:v>
                </c:pt>
                <c:pt idx="3512">
                  <c:v>17.565000000000001</c:v>
                </c:pt>
                <c:pt idx="3513">
                  <c:v>17.57</c:v>
                </c:pt>
                <c:pt idx="3514">
                  <c:v>17.574999999999999</c:v>
                </c:pt>
                <c:pt idx="3515">
                  <c:v>17.579999999999998</c:v>
                </c:pt>
                <c:pt idx="3516">
                  <c:v>17.585000000000001</c:v>
                </c:pt>
                <c:pt idx="3517">
                  <c:v>17.59</c:v>
                </c:pt>
                <c:pt idx="3518">
                  <c:v>17.594999999999999</c:v>
                </c:pt>
                <c:pt idx="3519">
                  <c:v>17.600000000000001</c:v>
                </c:pt>
                <c:pt idx="3520">
                  <c:v>17.605</c:v>
                </c:pt>
                <c:pt idx="3521">
                  <c:v>17.61</c:v>
                </c:pt>
                <c:pt idx="3522">
                  <c:v>17.614999999999998</c:v>
                </c:pt>
                <c:pt idx="3523">
                  <c:v>17.62</c:v>
                </c:pt>
                <c:pt idx="3524">
                  <c:v>17.625</c:v>
                </c:pt>
                <c:pt idx="3525">
                  <c:v>17.63</c:v>
                </c:pt>
                <c:pt idx="3526">
                  <c:v>17.635000000000002</c:v>
                </c:pt>
                <c:pt idx="3527">
                  <c:v>17.64</c:v>
                </c:pt>
                <c:pt idx="3528">
                  <c:v>17.645</c:v>
                </c:pt>
                <c:pt idx="3529">
                  <c:v>17.649999999999999</c:v>
                </c:pt>
                <c:pt idx="3530">
                  <c:v>17.655000000000001</c:v>
                </c:pt>
                <c:pt idx="3531">
                  <c:v>17.66</c:v>
                </c:pt>
                <c:pt idx="3532">
                  <c:v>17.664999999999999</c:v>
                </c:pt>
                <c:pt idx="3533">
                  <c:v>17.670000000000002</c:v>
                </c:pt>
                <c:pt idx="3534">
                  <c:v>17.675000000000001</c:v>
                </c:pt>
                <c:pt idx="3535">
                  <c:v>17.68</c:v>
                </c:pt>
                <c:pt idx="3536">
                  <c:v>17.684999999999999</c:v>
                </c:pt>
                <c:pt idx="3537">
                  <c:v>17.690000000000001</c:v>
                </c:pt>
                <c:pt idx="3538">
                  <c:v>17.695</c:v>
                </c:pt>
                <c:pt idx="3539">
                  <c:v>17.7</c:v>
                </c:pt>
                <c:pt idx="3540">
                  <c:v>17.704999999999998</c:v>
                </c:pt>
                <c:pt idx="3541">
                  <c:v>17.71</c:v>
                </c:pt>
                <c:pt idx="3542">
                  <c:v>17.715</c:v>
                </c:pt>
                <c:pt idx="3543">
                  <c:v>17.72</c:v>
                </c:pt>
                <c:pt idx="3544">
                  <c:v>17.725000000000001</c:v>
                </c:pt>
                <c:pt idx="3545">
                  <c:v>17.73</c:v>
                </c:pt>
                <c:pt idx="3546">
                  <c:v>17.734999999999999</c:v>
                </c:pt>
                <c:pt idx="3547">
                  <c:v>17.739999999999998</c:v>
                </c:pt>
                <c:pt idx="3548">
                  <c:v>17.745000000000001</c:v>
                </c:pt>
                <c:pt idx="3549">
                  <c:v>17.75</c:v>
                </c:pt>
                <c:pt idx="3550">
                  <c:v>17.754999999999999</c:v>
                </c:pt>
                <c:pt idx="3551">
                  <c:v>17.760000000000002</c:v>
                </c:pt>
                <c:pt idx="3552">
                  <c:v>17.765000000000001</c:v>
                </c:pt>
                <c:pt idx="3553">
                  <c:v>17.77</c:v>
                </c:pt>
                <c:pt idx="3554">
                  <c:v>17.774999999999999</c:v>
                </c:pt>
                <c:pt idx="3555">
                  <c:v>17.78</c:v>
                </c:pt>
                <c:pt idx="3556">
                  <c:v>17.785</c:v>
                </c:pt>
                <c:pt idx="3557">
                  <c:v>17.79</c:v>
                </c:pt>
                <c:pt idx="3558">
                  <c:v>17.795000000000002</c:v>
                </c:pt>
                <c:pt idx="3559">
                  <c:v>17.8</c:v>
                </c:pt>
                <c:pt idx="3560">
                  <c:v>17.805</c:v>
                </c:pt>
                <c:pt idx="3561">
                  <c:v>17.809999999999999</c:v>
                </c:pt>
                <c:pt idx="3562">
                  <c:v>17.815000000000001</c:v>
                </c:pt>
                <c:pt idx="3563">
                  <c:v>17.82</c:v>
                </c:pt>
                <c:pt idx="3564">
                  <c:v>17.824999999999999</c:v>
                </c:pt>
                <c:pt idx="3565">
                  <c:v>17.829999999999998</c:v>
                </c:pt>
                <c:pt idx="3566">
                  <c:v>17.835000000000001</c:v>
                </c:pt>
                <c:pt idx="3567">
                  <c:v>17.84</c:v>
                </c:pt>
                <c:pt idx="3568">
                  <c:v>17.844999999999999</c:v>
                </c:pt>
                <c:pt idx="3569">
                  <c:v>17.850000000000001</c:v>
                </c:pt>
                <c:pt idx="3570">
                  <c:v>17.855</c:v>
                </c:pt>
                <c:pt idx="3571">
                  <c:v>17.86</c:v>
                </c:pt>
                <c:pt idx="3572">
                  <c:v>17.864999999999998</c:v>
                </c:pt>
                <c:pt idx="3573">
                  <c:v>17.87</c:v>
                </c:pt>
                <c:pt idx="3574">
                  <c:v>17.875</c:v>
                </c:pt>
                <c:pt idx="3575">
                  <c:v>17.88</c:v>
                </c:pt>
                <c:pt idx="3576">
                  <c:v>17.885000000000002</c:v>
                </c:pt>
                <c:pt idx="3577">
                  <c:v>17.89</c:v>
                </c:pt>
                <c:pt idx="3578">
                  <c:v>17.895</c:v>
                </c:pt>
                <c:pt idx="3579">
                  <c:v>17.899999999999999</c:v>
                </c:pt>
                <c:pt idx="3580">
                  <c:v>17.905000000000001</c:v>
                </c:pt>
                <c:pt idx="3581">
                  <c:v>17.91</c:v>
                </c:pt>
                <c:pt idx="3582">
                  <c:v>17.914999999999999</c:v>
                </c:pt>
                <c:pt idx="3583">
                  <c:v>17.920000000000002</c:v>
                </c:pt>
                <c:pt idx="3584">
                  <c:v>17.925000000000001</c:v>
                </c:pt>
                <c:pt idx="3585">
                  <c:v>17.93</c:v>
                </c:pt>
                <c:pt idx="3586">
                  <c:v>17.934999999999999</c:v>
                </c:pt>
                <c:pt idx="3587">
                  <c:v>17.940000000000001</c:v>
                </c:pt>
                <c:pt idx="3588">
                  <c:v>17.945</c:v>
                </c:pt>
                <c:pt idx="3589">
                  <c:v>17.95</c:v>
                </c:pt>
                <c:pt idx="3590">
                  <c:v>17.954999999999998</c:v>
                </c:pt>
                <c:pt idx="3591">
                  <c:v>17.96</c:v>
                </c:pt>
                <c:pt idx="3592">
                  <c:v>17.965</c:v>
                </c:pt>
                <c:pt idx="3593">
                  <c:v>17.97</c:v>
                </c:pt>
                <c:pt idx="3594">
                  <c:v>17.975000000000001</c:v>
                </c:pt>
                <c:pt idx="3595">
                  <c:v>17.98</c:v>
                </c:pt>
                <c:pt idx="3596">
                  <c:v>17.984999999999999</c:v>
                </c:pt>
                <c:pt idx="3597">
                  <c:v>17.989999999999998</c:v>
                </c:pt>
                <c:pt idx="3598">
                  <c:v>17.995000000000001</c:v>
                </c:pt>
                <c:pt idx="3599">
                  <c:v>18</c:v>
                </c:pt>
                <c:pt idx="3600">
                  <c:v>18.004999999999999</c:v>
                </c:pt>
                <c:pt idx="3601">
                  <c:v>18.010000000000002</c:v>
                </c:pt>
                <c:pt idx="3602">
                  <c:v>18.015000000000001</c:v>
                </c:pt>
                <c:pt idx="3603">
                  <c:v>18.02</c:v>
                </c:pt>
                <c:pt idx="3604">
                  <c:v>18.024999999999999</c:v>
                </c:pt>
                <c:pt idx="3605">
                  <c:v>18.03</c:v>
                </c:pt>
                <c:pt idx="3606">
                  <c:v>18.035</c:v>
                </c:pt>
                <c:pt idx="3607">
                  <c:v>18.04</c:v>
                </c:pt>
                <c:pt idx="3608">
                  <c:v>18.045000000000002</c:v>
                </c:pt>
                <c:pt idx="3609">
                  <c:v>18.05</c:v>
                </c:pt>
                <c:pt idx="3610">
                  <c:v>18.055</c:v>
                </c:pt>
                <c:pt idx="3611">
                  <c:v>18.059999999999999</c:v>
                </c:pt>
                <c:pt idx="3612">
                  <c:v>18.065000000000001</c:v>
                </c:pt>
                <c:pt idx="3613">
                  <c:v>18.07</c:v>
                </c:pt>
                <c:pt idx="3614">
                  <c:v>18.074999999999999</c:v>
                </c:pt>
                <c:pt idx="3615">
                  <c:v>18.079999999999998</c:v>
                </c:pt>
                <c:pt idx="3616">
                  <c:v>18.085000000000001</c:v>
                </c:pt>
                <c:pt idx="3617">
                  <c:v>18.09</c:v>
                </c:pt>
                <c:pt idx="3618">
                  <c:v>18.094999999999999</c:v>
                </c:pt>
                <c:pt idx="3619">
                  <c:v>18.100000000000001</c:v>
                </c:pt>
                <c:pt idx="3620">
                  <c:v>18.105</c:v>
                </c:pt>
                <c:pt idx="3621">
                  <c:v>18.11</c:v>
                </c:pt>
                <c:pt idx="3622">
                  <c:v>18.114999999999998</c:v>
                </c:pt>
                <c:pt idx="3623">
                  <c:v>18.12</c:v>
                </c:pt>
                <c:pt idx="3624">
                  <c:v>18.125</c:v>
                </c:pt>
                <c:pt idx="3625">
                  <c:v>18.13</c:v>
                </c:pt>
                <c:pt idx="3626">
                  <c:v>18.135000000000002</c:v>
                </c:pt>
                <c:pt idx="3627">
                  <c:v>18.14</c:v>
                </c:pt>
                <c:pt idx="3628">
                  <c:v>18.145</c:v>
                </c:pt>
                <c:pt idx="3629">
                  <c:v>18.149999999999999</c:v>
                </c:pt>
                <c:pt idx="3630">
                  <c:v>18.155000000000001</c:v>
                </c:pt>
                <c:pt idx="3631">
                  <c:v>18.16</c:v>
                </c:pt>
                <c:pt idx="3632">
                  <c:v>18.164999999999999</c:v>
                </c:pt>
                <c:pt idx="3633">
                  <c:v>18.170000000000002</c:v>
                </c:pt>
                <c:pt idx="3634">
                  <c:v>18.175000000000001</c:v>
                </c:pt>
                <c:pt idx="3635">
                  <c:v>18.18</c:v>
                </c:pt>
                <c:pt idx="3636">
                  <c:v>18.184999999999999</c:v>
                </c:pt>
                <c:pt idx="3637">
                  <c:v>18.190000000000001</c:v>
                </c:pt>
                <c:pt idx="3638">
                  <c:v>18.195</c:v>
                </c:pt>
                <c:pt idx="3639">
                  <c:v>18.2</c:v>
                </c:pt>
                <c:pt idx="3640">
                  <c:v>18.204999999999998</c:v>
                </c:pt>
                <c:pt idx="3641">
                  <c:v>18.21</c:v>
                </c:pt>
                <c:pt idx="3642">
                  <c:v>18.215</c:v>
                </c:pt>
                <c:pt idx="3643">
                  <c:v>18.22</c:v>
                </c:pt>
                <c:pt idx="3644">
                  <c:v>18.225000000000001</c:v>
                </c:pt>
                <c:pt idx="3645">
                  <c:v>18.23</c:v>
                </c:pt>
                <c:pt idx="3646">
                  <c:v>18.234999999999999</c:v>
                </c:pt>
                <c:pt idx="3647">
                  <c:v>18.239999999999998</c:v>
                </c:pt>
                <c:pt idx="3648">
                  <c:v>18.245000000000001</c:v>
                </c:pt>
                <c:pt idx="3649">
                  <c:v>18.25</c:v>
                </c:pt>
                <c:pt idx="3650">
                  <c:v>18.254999999999999</c:v>
                </c:pt>
                <c:pt idx="3651">
                  <c:v>18.260000000000002</c:v>
                </c:pt>
                <c:pt idx="3652">
                  <c:v>18.265000000000001</c:v>
                </c:pt>
                <c:pt idx="3653">
                  <c:v>18.27</c:v>
                </c:pt>
                <c:pt idx="3654">
                  <c:v>18.274999999999999</c:v>
                </c:pt>
                <c:pt idx="3655">
                  <c:v>18.28</c:v>
                </c:pt>
                <c:pt idx="3656">
                  <c:v>18.285</c:v>
                </c:pt>
                <c:pt idx="3657">
                  <c:v>18.29</c:v>
                </c:pt>
                <c:pt idx="3658">
                  <c:v>18.295000000000002</c:v>
                </c:pt>
                <c:pt idx="3659">
                  <c:v>18.3</c:v>
                </c:pt>
                <c:pt idx="3660">
                  <c:v>18.305</c:v>
                </c:pt>
                <c:pt idx="3661">
                  <c:v>18.309999999999999</c:v>
                </c:pt>
                <c:pt idx="3662">
                  <c:v>18.315000000000001</c:v>
                </c:pt>
                <c:pt idx="3663">
                  <c:v>18.32</c:v>
                </c:pt>
                <c:pt idx="3664">
                  <c:v>18.324999999999999</c:v>
                </c:pt>
                <c:pt idx="3665">
                  <c:v>18.329999999999998</c:v>
                </c:pt>
                <c:pt idx="3666">
                  <c:v>18.335000000000001</c:v>
                </c:pt>
                <c:pt idx="3667">
                  <c:v>18.34</c:v>
                </c:pt>
                <c:pt idx="3668">
                  <c:v>18.344999999999999</c:v>
                </c:pt>
                <c:pt idx="3669">
                  <c:v>18.350000000000001</c:v>
                </c:pt>
                <c:pt idx="3670">
                  <c:v>18.355</c:v>
                </c:pt>
                <c:pt idx="3671">
                  <c:v>18.36</c:v>
                </c:pt>
                <c:pt idx="3672">
                  <c:v>18.364999999999998</c:v>
                </c:pt>
                <c:pt idx="3673">
                  <c:v>18.37</c:v>
                </c:pt>
                <c:pt idx="3674">
                  <c:v>18.375</c:v>
                </c:pt>
                <c:pt idx="3675">
                  <c:v>18.38</c:v>
                </c:pt>
                <c:pt idx="3676">
                  <c:v>18.385000000000002</c:v>
                </c:pt>
                <c:pt idx="3677">
                  <c:v>18.39</c:v>
                </c:pt>
                <c:pt idx="3678">
                  <c:v>18.395</c:v>
                </c:pt>
                <c:pt idx="3679">
                  <c:v>18.399999999999999</c:v>
                </c:pt>
                <c:pt idx="3680">
                  <c:v>18.405000000000001</c:v>
                </c:pt>
                <c:pt idx="3681">
                  <c:v>18.41</c:v>
                </c:pt>
                <c:pt idx="3682">
                  <c:v>18.414999999999999</c:v>
                </c:pt>
                <c:pt idx="3683">
                  <c:v>18.420000000000002</c:v>
                </c:pt>
                <c:pt idx="3684">
                  <c:v>18.425000000000001</c:v>
                </c:pt>
                <c:pt idx="3685">
                  <c:v>18.43</c:v>
                </c:pt>
                <c:pt idx="3686">
                  <c:v>18.434999999999999</c:v>
                </c:pt>
                <c:pt idx="3687">
                  <c:v>18.440000000000001</c:v>
                </c:pt>
                <c:pt idx="3688">
                  <c:v>18.445</c:v>
                </c:pt>
                <c:pt idx="3689">
                  <c:v>18.45</c:v>
                </c:pt>
                <c:pt idx="3690">
                  <c:v>18.454999999999998</c:v>
                </c:pt>
                <c:pt idx="3691">
                  <c:v>18.46</c:v>
                </c:pt>
                <c:pt idx="3692">
                  <c:v>18.465</c:v>
                </c:pt>
                <c:pt idx="3693">
                  <c:v>18.47</c:v>
                </c:pt>
                <c:pt idx="3694">
                  <c:v>18.475000000000001</c:v>
                </c:pt>
                <c:pt idx="3695">
                  <c:v>18.48</c:v>
                </c:pt>
                <c:pt idx="3696">
                  <c:v>18.484999999999999</c:v>
                </c:pt>
                <c:pt idx="3697">
                  <c:v>18.489999999999998</c:v>
                </c:pt>
                <c:pt idx="3698">
                  <c:v>18.495000000000001</c:v>
                </c:pt>
                <c:pt idx="3699">
                  <c:v>18.5</c:v>
                </c:pt>
                <c:pt idx="3700">
                  <c:v>18.504999999999999</c:v>
                </c:pt>
                <c:pt idx="3701">
                  <c:v>18.510000000000002</c:v>
                </c:pt>
                <c:pt idx="3702">
                  <c:v>18.515000000000001</c:v>
                </c:pt>
                <c:pt idx="3703">
                  <c:v>18.52</c:v>
                </c:pt>
                <c:pt idx="3704">
                  <c:v>18.524999999999999</c:v>
                </c:pt>
                <c:pt idx="3705">
                  <c:v>18.53</c:v>
                </c:pt>
                <c:pt idx="3706">
                  <c:v>18.535</c:v>
                </c:pt>
                <c:pt idx="3707">
                  <c:v>18.54</c:v>
                </c:pt>
                <c:pt idx="3708">
                  <c:v>18.545000000000002</c:v>
                </c:pt>
                <c:pt idx="3709">
                  <c:v>18.55</c:v>
                </c:pt>
                <c:pt idx="3710">
                  <c:v>18.555</c:v>
                </c:pt>
                <c:pt idx="3711">
                  <c:v>18.559999999999999</c:v>
                </c:pt>
                <c:pt idx="3712">
                  <c:v>18.565000000000001</c:v>
                </c:pt>
                <c:pt idx="3713">
                  <c:v>18.57</c:v>
                </c:pt>
                <c:pt idx="3714">
                  <c:v>18.574999999999999</c:v>
                </c:pt>
                <c:pt idx="3715">
                  <c:v>18.579999999999998</c:v>
                </c:pt>
                <c:pt idx="3716">
                  <c:v>18.585000000000001</c:v>
                </c:pt>
                <c:pt idx="3717">
                  <c:v>18.59</c:v>
                </c:pt>
                <c:pt idx="3718">
                  <c:v>18.594999999999999</c:v>
                </c:pt>
                <c:pt idx="3719">
                  <c:v>18.600000000000001</c:v>
                </c:pt>
                <c:pt idx="3720">
                  <c:v>18.605</c:v>
                </c:pt>
                <c:pt idx="3721">
                  <c:v>18.61</c:v>
                </c:pt>
                <c:pt idx="3722">
                  <c:v>18.614999999999998</c:v>
                </c:pt>
                <c:pt idx="3723">
                  <c:v>18.62</c:v>
                </c:pt>
                <c:pt idx="3724">
                  <c:v>18.625</c:v>
                </c:pt>
                <c:pt idx="3725">
                  <c:v>18.63</c:v>
                </c:pt>
                <c:pt idx="3726">
                  <c:v>18.635000000000002</c:v>
                </c:pt>
                <c:pt idx="3727">
                  <c:v>18.64</c:v>
                </c:pt>
                <c:pt idx="3728">
                  <c:v>18.645</c:v>
                </c:pt>
                <c:pt idx="3729">
                  <c:v>18.649999999999999</c:v>
                </c:pt>
                <c:pt idx="3730">
                  <c:v>18.655000000000001</c:v>
                </c:pt>
                <c:pt idx="3731">
                  <c:v>18.66</c:v>
                </c:pt>
                <c:pt idx="3732">
                  <c:v>18.664999999999999</c:v>
                </c:pt>
                <c:pt idx="3733">
                  <c:v>18.670000000000002</c:v>
                </c:pt>
                <c:pt idx="3734">
                  <c:v>18.675000000000001</c:v>
                </c:pt>
                <c:pt idx="3735">
                  <c:v>18.68</c:v>
                </c:pt>
                <c:pt idx="3736">
                  <c:v>18.684999999999999</c:v>
                </c:pt>
                <c:pt idx="3737">
                  <c:v>18.690000000000001</c:v>
                </c:pt>
                <c:pt idx="3738">
                  <c:v>18.695</c:v>
                </c:pt>
                <c:pt idx="3739">
                  <c:v>18.7</c:v>
                </c:pt>
                <c:pt idx="3740">
                  <c:v>18.704999999999998</c:v>
                </c:pt>
                <c:pt idx="3741">
                  <c:v>18.71</c:v>
                </c:pt>
                <c:pt idx="3742">
                  <c:v>18.715</c:v>
                </c:pt>
                <c:pt idx="3743">
                  <c:v>18.72</c:v>
                </c:pt>
                <c:pt idx="3744">
                  <c:v>18.725000000000001</c:v>
                </c:pt>
                <c:pt idx="3745">
                  <c:v>18.73</c:v>
                </c:pt>
                <c:pt idx="3746">
                  <c:v>18.734999999999999</c:v>
                </c:pt>
                <c:pt idx="3747">
                  <c:v>18.739999999999998</c:v>
                </c:pt>
                <c:pt idx="3748">
                  <c:v>18.745000000000001</c:v>
                </c:pt>
                <c:pt idx="3749">
                  <c:v>18.75</c:v>
                </c:pt>
                <c:pt idx="3750">
                  <c:v>18.754999999999999</c:v>
                </c:pt>
                <c:pt idx="3751">
                  <c:v>18.760000000000002</c:v>
                </c:pt>
                <c:pt idx="3752">
                  <c:v>18.765000000000001</c:v>
                </c:pt>
                <c:pt idx="3753">
                  <c:v>18.77</c:v>
                </c:pt>
                <c:pt idx="3754">
                  <c:v>18.774999999999999</c:v>
                </c:pt>
                <c:pt idx="3755">
                  <c:v>18.78</c:v>
                </c:pt>
                <c:pt idx="3756">
                  <c:v>18.785</c:v>
                </c:pt>
                <c:pt idx="3757">
                  <c:v>18.79</c:v>
                </c:pt>
                <c:pt idx="3758">
                  <c:v>18.795000000000002</c:v>
                </c:pt>
                <c:pt idx="3759">
                  <c:v>18.8</c:v>
                </c:pt>
                <c:pt idx="3760">
                  <c:v>18.805</c:v>
                </c:pt>
                <c:pt idx="3761">
                  <c:v>18.809999999999999</c:v>
                </c:pt>
                <c:pt idx="3762">
                  <c:v>18.815000000000001</c:v>
                </c:pt>
                <c:pt idx="3763">
                  <c:v>18.82</c:v>
                </c:pt>
                <c:pt idx="3764">
                  <c:v>18.824999999999999</c:v>
                </c:pt>
                <c:pt idx="3765">
                  <c:v>18.829999999999998</c:v>
                </c:pt>
                <c:pt idx="3766">
                  <c:v>18.835000000000001</c:v>
                </c:pt>
                <c:pt idx="3767">
                  <c:v>18.84</c:v>
                </c:pt>
                <c:pt idx="3768">
                  <c:v>18.844999999999999</c:v>
                </c:pt>
                <c:pt idx="3769">
                  <c:v>18.850000000000001</c:v>
                </c:pt>
                <c:pt idx="3770">
                  <c:v>18.855</c:v>
                </c:pt>
                <c:pt idx="3771">
                  <c:v>18.86</c:v>
                </c:pt>
                <c:pt idx="3772">
                  <c:v>18.864999999999998</c:v>
                </c:pt>
                <c:pt idx="3773">
                  <c:v>18.87</c:v>
                </c:pt>
                <c:pt idx="3774">
                  <c:v>18.875</c:v>
                </c:pt>
                <c:pt idx="3775">
                  <c:v>18.88</c:v>
                </c:pt>
                <c:pt idx="3776">
                  <c:v>18.885000000000002</c:v>
                </c:pt>
                <c:pt idx="3777">
                  <c:v>18.89</c:v>
                </c:pt>
                <c:pt idx="3778">
                  <c:v>18.895</c:v>
                </c:pt>
                <c:pt idx="3779">
                  <c:v>18.899999999999999</c:v>
                </c:pt>
                <c:pt idx="3780">
                  <c:v>18.905000000000001</c:v>
                </c:pt>
                <c:pt idx="3781">
                  <c:v>18.91</c:v>
                </c:pt>
                <c:pt idx="3782">
                  <c:v>18.914999999999999</c:v>
                </c:pt>
                <c:pt idx="3783">
                  <c:v>18.920000000000002</c:v>
                </c:pt>
                <c:pt idx="3784">
                  <c:v>18.925000000000001</c:v>
                </c:pt>
                <c:pt idx="3785">
                  <c:v>18.93</c:v>
                </c:pt>
                <c:pt idx="3786">
                  <c:v>18.934999999999999</c:v>
                </c:pt>
                <c:pt idx="3787">
                  <c:v>18.940000000000001</c:v>
                </c:pt>
                <c:pt idx="3788">
                  <c:v>18.945</c:v>
                </c:pt>
                <c:pt idx="3789">
                  <c:v>18.95</c:v>
                </c:pt>
                <c:pt idx="3790">
                  <c:v>18.954999999999998</c:v>
                </c:pt>
                <c:pt idx="3791">
                  <c:v>18.96</c:v>
                </c:pt>
                <c:pt idx="3792">
                  <c:v>18.965</c:v>
                </c:pt>
                <c:pt idx="3793">
                  <c:v>18.97</c:v>
                </c:pt>
                <c:pt idx="3794">
                  <c:v>18.975000000000001</c:v>
                </c:pt>
                <c:pt idx="3795">
                  <c:v>18.98</c:v>
                </c:pt>
                <c:pt idx="3796">
                  <c:v>18.984999999999999</c:v>
                </c:pt>
                <c:pt idx="3797">
                  <c:v>18.989999999999998</c:v>
                </c:pt>
                <c:pt idx="3798">
                  <c:v>18.995000000000001</c:v>
                </c:pt>
                <c:pt idx="3799">
                  <c:v>19</c:v>
                </c:pt>
                <c:pt idx="3800">
                  <c:v>19.004999999999999</c:v>
                </c:pt>
                <c:pt idx="3801">
                  <c:v>19.010000000000002</c:v>
                </c:pt>
                <c:pt idx="3802">
                  <c:v>19.015000000000001</c:v>
                </c:pt>
                <c:pt idx="3803">
                  <c:v>19.02</c:v>
                </c:pt>
                <c:pt idx="3804">
                  <c:v>19.024999999999999</c:v>
                </c:pt>
                <c:pt idx="3805">
                  <c:v>19.03</c:v>
                </c:pt>
                <c:pt idx="3806">
                  <c:v>19.035</c:v>
                </c:pt>
                <c:pt idx="3807">
                  <c:v>19.04</c:v>
                </c:pt>
                <c:pt idx="3808">
                  <c:v>19.045000000000002</c:v>
                </c:pt>
                <c:pt idx="3809">
                  <c:v>19.05</c:v>
                </c:pt>
                <c:pt idx="3810">
                  <c:v>19.055</c:v>
                </c:pt>
                <c:pt idx="3811">
                  <c:v>19.059999999999999</c:v>
                </c:pt>
                <c:pt idx="3812">
                  <c:v>19.065000000000001</c:v>
                </c:pt>
                <c:pt idx="3813">
                  <c:v>19.07</c:v>
                </c:pt>
                <c:pt idx="3814">
                  <c:v>19.074999999999999</c:v>
                </c:pt>
                <c:pt idx="3815">
                  <c:v>19.079999999999998</c:v>
                </c:pt>
                <c:pt idx="3816">
                  <c:v>19.085000000000001</c:v>
                </c:pt>
                <c:pt idx="3817">
                  <c:v>19.09</c:v>
                </c:pt>
                <c:pt idx="3818">
                  <c:v>19.094999999999999</c:v>
                </c:pt>
                <c:pt idx="3819">
                  <c:v>19.100000000000001</c:v>
                </c:pt>
                <c:pt idx="3820">
                  <c:v>19.105</c:v>
                </c:pt>
                <c:pt idx="3821">
                  <c:v>19.11</c:v>
                </c:pt>
                <c:pt idx="3822">
                  <c:v>19.114999999999998</c:v>
                </c:pt>
                <c:pt idx="3823">
                  <c:v>19.12</c:v>
                </c:pt>
                <c:pt idx="3824">
                  <c:v>19.125</c:v>
                </c:pt>
                <c:pt idx="3825">
                  <c:v>19.13</c:v>
                </c:pt>
                <c:pt idx="3826">
                  <c:v>19.135000000000002</c:v>
                </c:pt>
                <c:pt idx="3827">
                  <c:v>19.14</c:v>
                </c:pt>
                <c:pt idx="3828">
                  <c:v>19.145</c:v>
                </c:pt>
                <c:pt idx="3829">
                  <c:v>19.149999999999999</c:v>
                </c:pt>
                <c:pt idx="3830">
                  <c:v>19.155000000000001</c:v>
                </c:pt>
                <c:pt idx="3831">
                  <c:v>19.16</c:v>
                </c:pt>
                <c:pt idx="3832">
                  <c:v>19.164999999999999</c:v>
                </c:pt>
                <c:pt idx="3833">
                  <c:v>19.170000000000002</c:v>
                </c:pt>
                <c:pt idx="3834">
                  <c:v>19.175000000000001</c:v>
                </c:pt>
                <c:pt idx="3835">
                  <c:v>19.18</c:v>
                </c:pt>
                <c:pt idx="3836">
                  <c:v>19.184999999999999</c:v>
                </c:pt>
                <c:pt idx="3837">
                  <c:v>19.190000000000001</c:v>
                </c:pt>
                <c:pt idx="3838">
                  <c:v>19.195</c:v>
                </c:pt>
                <c:pt idx="3839">
                  <c:v>19.2</c:v>
                </c:pt>
                <c:pt idx="3840">
                  <c:v>19.204999999999998</c:v>
                </c:pt>
                <c:pt idx="3841">
                  <c:v>19.21</c:v>
                </c:pt>
                <c:pt idx="3842">
                  <c:v>19.215</c:v>
                </c:pt>
                <c:pt idx="3843">
                  <c:v>19.22</c:v>
                </c:pt>
                <c:pt idx="3844">
                  <c:v>19.225000000000001</c:v>
                </c:pt>
                <c:pt idx="3845">
                  <c:v>19.23</c:v>
                </c:pt>
                <c:pt idx="3846">
                  <c:v>19.234999999999999</c:v>
                </c:pt>
                <c:pt idx="3847">
                  <c:v>19.239999999999998</c:v>
                </c:pt>
                <c:pt idx="3848">
                  <c:v>19.245000000000001</c:v>
                </c:pt>
                <c:pt idx="3849">
                  <c:v>19.25</c:v>
                </c:pt>
                <c:pt idx="3850">
                  <c:v>19.254999999999999</c:v>
                </c:pt>
                <c:pt idx="3851">
                  <c:v>19.260000000000002</c:v>
                </c:pt>
                <c:pt idx="3852">
                  <c:v>19.265000000000001</c:v>
                </c:pt>
                <c:pt idx="3853">
                  <c:v>19.27</c:v>
                </c:pt>
                <c:pt idx="3854">
                  <c:v>19.274999999999999</c:v>
                </c:pt>
                <c:pt idx="3855">
                  <c:v>19.28</c:v>
                </c:pt>
                <c:pt idx="3856">
                  <c:v>19.285</c:v>
                </c:pt>
                <c:pt idx="3857">
                  <c:v>19.29</c:v>
                </c:pt>
                <c:pt idx="3858">
                  <c:v>19.295000000000002</c:v>
                </c:pt>
                <c:pt idx="3859">
                  <c:v>19.3</c:v>
                </c:pt>
                <c:pt idx="3860">
                  <c:v>19.305</c:v>
                </c:pt>
                <c:pt idx="3861">
                  <c:v>19.309999999999999</c:v>
                </c:pt>
                <c:pt idx="3862">
                  <c:v>19.315000000000001</c:v>
                </c:pt>
                <c:pt idx="3863">
                  <c:v>19.32</c:v>
                </c:pt>
                <c:pt idx="3864">
                  <c:v>19.324999999999999</c:v>
                </c:pt>
                <c:pt idx="3865">
                  <c:v>19.329999999999998</c:v>
                </c:pt>
                <c:pt idx="3866">
                  <c:v>19.335000000000001</c:v>
                </c:pt>
                <c:pt idx="3867">
                  <c:v>19.34</c:v>
                </c:pt>
                <c:pt idx="3868">
                  <c:v>19.344999999999999</c:v>
                </c:pt>
                <c:pt idx="3869">
                  <c:v>19.350000000000001</c:v>
                </c:pt>
                <c:pt idx="3870">
                  <c:v>19.355</c:v>
                </c:pt>
                <c:pt idx="3871">
                  <c:v>19.36</c:v>
                </c:pt>
                <c:pt idx="3872">
                  <c:v>19.364999999999998</c:v>
                </c:pt>
                <c:pt idx="3873">
                  <c:v>19.37</c:v>
                </c:pt>
                <c:pt idx="3874">
                  <c:v>19.375</c:v>
                </c:pt>
                <c:pt idx="3875">
                  <c:v>19.38</c:v>
                </c:pt>
                <c:pt idx="3876">
                  <c:v>19.385000000000002</c:v>
                </c:pt>
                <c:pt idx="3877">
                  <c:v>19.39</c:v>
                </c:pt>
                <c:pt idx="3878">
                  <c:v>19.395</c:v>
                </c:pt>
                <c:pt idx="3879">
                  <c:v>19.399999999999999</c:v>
                </c:pt>
                <c:pt idx="3880">
                  <c:v>19.405000000000001</c:v>
                </c:pt>
                <c:pt idx="3881">
                  <c:v>19.41</c:v>
                </c:pt>
                <c:pt idx="3882">
                  <c:v>19.414999999999999</c:v>
                </c:pt>
                <c:pt idx="3883">
                  <c:v>19.420000000000002</c:v>
                </c:pt>
                <c:pt idx="3884">
                  <c:v>19.425000000000001</c:v>
                </c:pt>
                <c:pt idx="3885">
                  <c:v>19.43</c:v>
                </c:pt>
                <c:pt idx="3886">
                  <c:v>19.434999999999999</c:v>
                </c:pt>
                <c:pt idx="3887">
                  <c:v>19.440000000000001</c:v>
                </c:pt>
                <c:pt idx="3888">
                  <c:v>19.445</c:v>
                </c:pt>
                <c:pt idx="3889">
                  <c:v>19.45</c:v>
                </c:pt>
                <c:pt idx="3890">
                  <c:v>19.454999999999998</c:v>
                </c:pt>
                <c:pt idx="3891">
                  <c:v>19.46</c:v>
                </c:pt>
                <c:pt idx="3892">
                  <c:v>19.465</c:v>
                </c:pt>
                <c:pt idx="3893">
                  <c:v>19.47</c:v>
                </c:pt>
                <c:pt idx="3894">
                  <c:v>19.475000000000001</c:v>
                </c:pt>
                <c:pt idx="3895">
                  <c:v>19.48</c:v>
                </c:pt>
                <c:pt idx="3896">
                  <c:v>19.484999999999999</c:v>
                </c:pt>
                <c:pt idx="3897">
                  <c:v>19.489999999999998</c:v>
                </c:pt>
                <c:pt idx="3898">
                  <c:v>19.495000000000001</c:v>
                </c:pt>
                <c:pt idx="3899">
                  <c:v>19.5</c:v>
                </c:pt>
                <c:pt idx="3900">
                  <c:v>19.504999999999999</c:v>
                </c:pt>
                <c:pt idx="3901">
                  <c:v>19.510000000000002</c:v>
                </c:pt>
                <c:pt idx="3902">
                  <c:v>19.515000000000001</c:v>
                </c:pt>
                <c:pt idx="3903">
                  <c:v>19.52</c:v>
                </c:pt>
                <c:pt idx="3904">
                  <c:v>19.524999999999999</c:v>
                </c:pt>
                <c:pt idx="3905">
                  <c:v>19.53</c:v>
                </c:pt>
                <c:pt idx="3906">
                  <c:v>19.535</c:v>
                </c:pt>
                <c:pt idx="3907">
                  <c:v>19.54</c:v>
                </c:pt>
                <c:pt idx="3908">
                  <c:v>19.545000000000002</c:v>
                </c:pt>
                <c:pt idx="3909">
                  <c:v>19.55</c:v>
                </c:pt>
                <c:pt idx="3910">
                  <c:v>19.555</c:v>
                </c:pt>
                <c:pt idx="3911">
                  <c:v>19.559999999999999</c:v>
                </c:pt>
                <c:pt idx="3912">
                  <c:v>19.565000000000001</c:v>
                </c:pt>
                <c:pt idx="3913">
                  <c:v>19.57</c:v>
                </c:pt>
                <c:pt idx="3914">
                  <c:v>19.574999999999999</c:v>
                </c:pt>
                <c:pt idx="3915">
                  <c:v>19.579999999999998</c:v>
                </c:pt>
                <c:pt idx="3916">
                  <c:v>19.585000000000001</c:v>
                </c:pt>
                <c:pt idx="3917">
                  <c:v>19.59</c:v>
                </c:pt>
                <c:pt idx="3918">
                  <c:v>19.594999999999999</c:v>
                </c:pt>
                <c:pt idx="3919">
                  <c:v>19.600000000000001</c:v>
                </c:pt>
                <c:pt idx="3920">
                  <c:v>19.605</c:v>
                </c:pt>
                <c:pt idx="3921">
                  <c:v>19.61</c:v>
                </c:pt>
                <c:pt idx="3922">
                  <c:v>19.614999999999998</c:v>
                </c:pt>
                <c:pt idx="3923">
                  <c:v>19.62</c:v>
                </c:pt>
                <c:pt idx="3924">
                  <c:v>19.625</c:v>
                </c:pt>
                <c:pt idx="3925">
                  <c:v>19.63</c:v>
                </c:pt>
                <c:pt idx="3926">
                  <c:v>19.635000000000002</c:v>
                </c:pt>
                <c:pt idx="3927">
                  <c:v>19.64</c:v>
                </c:pt>
                <c:pt idx="3928">
                  <c:v>19.645</c:v>
                </c:pt>
                <c:pt idx="3929">
                  <c:v>19.649999999999999</c:v>
                </c:pt>
                <c:pt idx="3930">
                  <c:v>19.655000000000001</c:v>
                </c:pt>
                <c:pt idx="3931">
                  <c:v>19.66</c:v>
                </c:pt>
                <c:pt idx="3932">
                  <c:v>19.664999999999999</c:v>
                </c:pt>
                <c:pt idx="3933">
                  <c:v>19.670000000000002</c:v>
                </c:pt>
                <c:pt idx="3934">
                  <c:v>19.675000000000001</c:v>
                </c:pt>
                <c:pt idx="3935">
                  <c:v>19.68</c:v>
                </c:pt>
                <c:pt idx="3936">
                  <c:v>19.684999999999999</c:v>
                </c:pt>
                <c:pt idx="3937">
                  <c:v>19.690000000000001</c:v>
                </c:pt>
                <c:pt idx="3938">
                  <c:v>19.695</c:v>
                </c:pt>
                <c:pt idx="3939">
                  <c:v>19.7</c:v>
                </c:pt>
                <c:pt idx="3940">
                  <c:v>19.704999999999998</c:v>
                </c:pt>
                <c:pt idx="3941">
                  <c:v>19.71</c:v>
                </c:pt>
                <c:pt idx="3942">
                  <c:v>19.715</c:v>
                </c:pt>
                <c:pt idx="3943">
                  <c:v>19.72</c:v>
                </c:pt>
                <c:pt idx="3944">
                  <c:v>19.725000000000001</c:v>
                </c:pt>
                <c:pt idx="3945">
                  <c:v>19.73</c:v>
                </c:pt>
                <c:pt idx="3946">
                  <c:v>19.734999999999999</c:v>
                </c:pt>
                <c:pt idx="3947">
                  <c:v>19.739999999999998</c:v>
                </c:pt>
                <c:pt idx="3948">
                  <c:v>19.745000000000001</c:v>
                </c:pt>
                <c:pt idx="3949">
                  <c:v>19.75</c:v>
                </c:pt>
                <c:pt idx="3950">
                  <c:v>19.754999999999999</c:v>
                </c:pt>
                <c:pt idx="3951">
                  <c:v>19.760000000000002</c:v>
                </c:pt>
                <c:pt idx="3952">
                  <c:v>19.765000000000001</c:v>
                </c:pt>
                <c:pt idx="3953">
                  <c:v>19.77</c:v>
                </c:pt>
                <c:pt idx="3954">
                  <c:v>19.774999999999999</c:v>
                </c:pt>
                <c:pt idx="3955">
                  <c:v>19.78</c:v>
                </c:pt>
                <c:pt idx="3956">
                  <c:v>19.785</c:v>
                </c:pt>
                <c:pt idx="3957">
                  <c:v>19.79</c:v>
                </c:pt>
                <c:pt idx="3958">
                  <c:v>19.795000000000002</c:v>
                </c:pt>
                <c:pt idx="3959">
                  <c:v>19.8</c:v>
                </c:pt>
                <c:pt idx="3960">
                  <c:v>19.805</c:v>
                </c:pt>
                <c:pt idx="3961">
                  <c:v>19.809999999999999</c:v>
                </c:pt>
                <c:pt idx="3962">
                  <c:v>19.815000000000001</c:v>
                </c:pt>
                <c:pt idx="3963">
                  <c:v>19.82</c:v>
                </c:pt>
                <c:pt idx="3964">
                  <c:v>19.824999999999999</c:v>
                </c:pt>
                <c:pt idx="3965">
                  <c:v>19.829999999999998</c:v>
                </c:pt>
                <c:pt idx="3966">
                  <c:v>19.835000000000001</c:v>
                </c:pt>
                <c:pt idx="3967">
                  <c:v>19.84</c:v>
                </c:pt>
                <c:pt idx="3968">
                  <c:v>19.844999999999999</c:v>
                </c:pt>
                <c:pt idx="3969">
                  <c:v>19.850000000000001</c:v>
                </c:pt>
                <c:pt idx="3970">
                  <c:v>19.855</c:v>
                </c:pt>
                <c:pt idx="3971">
                  <c:v>19.86</c:v>
                </c:pt>
                <c:pt idx="3972">
                  <c:v>19.864999999999998</c:v>
                </c:pt>
                <c:pt idx="3973">
                  <c:v>19.87</c:v>
                </c:pt>
                <c:pt idx="3974">
                  <c:v>19.875</c:v>
                </c:pt>
                <c:pt idx="3975">
                  <c:v>19.88</c:v>
                </c:pt>
                <c:pt idx="3976">
                  <c:v>19.885000000000002</c:v>
                </c:pt>
                <c:pt idx="3977">
                  <c:v>19.89</c:v>
                </c:pt>
                <c:pt idx="3978">
                  <c:v>19.895</c:v>
                </c:pt>
                <c:pt idx="3979">
                  <c:v>19.899999999999999</c:v>
                </c:pt>
                <c:pt idx="3980">
                  <c:v>19.905000000000001</c:v>
                </c:pt>
                <c:pt idx="3981">
                  <c:v>19.91</c:v>
                </c:pt>
                <c:pt idx="3982">
                  <c:v>19.914999999999999</c:v>
                </c:pt>
                <c:pt idx="3983">
                  <c:v>19.920000000000002</c:v>
                </c:pt>
                <c:pt idx="3984">
                  <c:v>19.925000000000001</c:v>
                </c:pt>
                <c:pt idx="3985">
                  <c:v>19.93</c:v>
                </c:pt>
                <c:pt idx="3986">
                  <c:v>19.934999999999999</c:v>
                </c:pt>
                <c:pt idx="3987">
                  <c:v>19.940000000000001</c:v>
                </c:pt>
                <c:pt idx="3988">
                  <c:v>19.945</c:v>
                </c:pt>
                <c:pt idx="3989">
                  <c:v>19.95</c:v>
                </c:pt>
                <c:pt idx="3990">
                  <c:v>19.954999999999998</c:v>
                </c:pt>
                <c:pt idx="3991">
                  <c:v>19.96</c:v>
                </c:pt>
                <c:pt idx="3992">
                  <c:v>19.965</c:v>
                </c:pt>
                <c:pt idx="3993">
                  <c:v>19.97</c:v>
                </c:pt>
                <c:pt idx="3994">
                  <c:v>19.975000000000001</c:v>
                </c:pt>
                <c:pt idx="3995">
                  <c:v>19.98</c:v>
                </c:pt>
                <c:pt idx="3996">
                  <c:v>19.984999999999999</c:v>
                </c:pt>
                <c:pt idx="3997">
                  <c:v>19.989999999999998</c:v>
                </c:pt>
                <c:pt idx="3998">
                  <c:v>19.995000000000001</c:v>
                </c:pt>
                <c:pt idx="3999">
                  <c:v>20</c:v>
                </c:pt>
                <c:pt idx="4000">
                  <c:v>20.004999999999999</c:v>
                </c:pt>
                <c:pt idx="4001">
                  <c:v>20.010000000000002</c:v>
                </c:pt>
                <c:pt idx="4002">
                  <c:v>20.015000000000001</c:v>
                </c:pt>
                <c:pt idx="4003">
                  <c:v>20.02</c:v>
                </c:pt>
                <c:pt idx="4004">
                  <c:v>20.024999999999999</c:v>
                </c:pt>
                <c:pt idx="4005">
                  <c:v>20.03</c:v>
                </c:pt>
                <c:pt idx="4006">
                  <c:v>20.035</c:v>
                </c:pt>
                <c:pt idx="4007">
                  <c:v>20.04</c:v>
                </c:pt>
                <c:pt idx="4008">
                  <c:v>20.045000000000002</c:v>
                </c:pt>
                <c:pt idx="4009">
                  <c:v>20.05</c:v>
                </c:pt>
                <c:pt idx="4010">
                  <c:v>20.055</c:v>
                </c:pt>
                <c:pt idx="4011">
                  <c:v>20.059999999999999</c:v>
                </c:pt>
                <c:pt idx="4012">
                  <c:v>20.065000000000001</c:v>
                </c:pt>
                <c:pt idx="4013">
                  <c:v>20.07</c:v>
                </c:pt>
                <c:pt idx="4014">
                  <c:v>20.074999999999999</c:v>
                </c:pt>
                <c:pt idx="4015">
                  <c:v>20.079999999999998</c:v>
                </c:pt>
                <c:pt idx="4016">
                  <c:v>20.085000000000001</c:v>
                </c:pt>
                <c:pt idx="4017">
                  <c:v>20.09</c:v>
                </c:pt>
                <c:pt idx="4018">
                  <c:v>20.094999999999999</c:v>
                </c:pt>
                <c:pt idx="4019">
                  <c:v>20.100000000000001</c:v>
                </c:pt>
                <c:pt idx="4020">
                  <c:v>20.105</c:v>
                </c:pt>
                <c:pt idx="4021">
                  <c:v>20.11</c:v>
                </c:pt>
                <c:pt idx="4022">
                  <c:v>20.114999999999998</c:v>
                </c:pt>
                <c:pt idx="4023">
                  <c:v>20.12</c:v>
                </c:pt>
                <c:pt idx="4024">
                  <c:v>20.125</c:v>
                </c:pt>
                <c:pt idx="4025">
                  <c:v>20.13</c:v>
                </c:pt>
                <c:pt idx="4026">
                  <c:v>20.135000000000002</c:v>
                </c:pt>
                <c:pt idx="4027">
                  <c:v>20.14</c:v>
                </c:pt>
                <c:pt idx="4028">
                  <c:v>20.145</c:v>
                </c:pt>
                <c:pt idx="4029">
                  <c:v>20.149999999999999</c:v>
                </c:pt>
                <c:pt idx="4030">
                  <c:v>20.155000000000001</c:v>
                </c:pt>
                <c:pt idx="4031">
                  <c:v>20.16</c:v>
                </c:pt>
                <c:pt idx="4032">
                  <c:v>20.164999999999999</c:v>
                </c:pt>
                <c:pt idx="4033">
                  <c:v>20.170000000000002</c:v>
                </c:pt>
                <c:pt idx="4034">
                  <c:v>20.175000000000001</c:v>
                </c:pt>
                <c:pt idx="4035">
                  <c:v>20.18</c:v>
                </c:pt>
                <c:pt idx="4036">
                  <c:v>20.184999999999999</c:v>
                </c:pt>
                <c:pt idx="4037">
                  <c:v>20.190000000000001</c:v>
                </c:pt>
                <c:pt idx="4038">
                  <c:v>20.195</c:v>
                </c:pt>
                <c:pt idx="4039">
                  <c:v>20.2</c:v>
                </c:pt>
                <c:pt idx="4040">
                  <c:v>20.204999999999998</c:v>
                </c:pt>
                <c:pt idx="4041">
                  <c:v>20.21</c:v>
                </c:pt>
                <c:pt idx="4042">
                  <c:v>20.215</c:v>
                </c:pt>
                <c:pt idx="4043">
                  <c:v>20.22</c:v>
                </c:pt>
                <c:pt idx="4044">
                  <c:v>20.225000000000001</c:v>
                </c:pt>
                <c:pt idx="4045">
                  <c:v>20.23</c:v>
                </c:pt>
                <c:pt idx="4046">
                  <c:v>20.234999999999999</c:v>
                </c:pt>
                <c:pt idx="4047">
                  <c:v>20.239999999999998</c:v>
                </c:pt>
                <c:pt idx="4048">
                  <c:v>20.245000000000001</c:v>
                </c:pt>
                <c:pt idx="4049">
                  <c:v>20.25</c:v>
                </c:pt>
                <c:pt idx="4050">
                  <c:v>20.254999999999999</c:v>
                </c:pt>
                <c:pt idx="4051">
                  <c:v>20.260000000000002</c:v>
                </c:pt>
                <c:pt idx="4052">
                  <c:v>20.265000000000001</c:v>
                </c:pt>
                <c:pt idx="4053">
                  <c:v>20.27</c:v>
                </c:pt>
                <c:pt idx="4054">
                  <c:v>20.274999999999999</c:v>
                </c:pt>
                <c:pt idx="4055">
                  <c:v>20.28</c:v>
                </c:pt>
                <c:pt idx="4056">
                  <c:v>20.285</c:v>
                </c:pt>
                <c:pt idx="4057">
                  <c:v>20.29</c:v>
                </c:pt>
                <c:pt idx="4058">
                  <c:v>20.295000000000002</c:v>
                </c:pt>
                <c:pt idx="4059">
                  <c:v>20.3</c:v>
                </c:pt>
                <c:pt idx="4060">
                  <c:v>20.305</c:v>
                </c:pt>
                <c:pt idx="4061">
                  <c:v>20.309999999999999</c:v>
                </c:pt>
                <c:pt idx="4062">
                  <c:v>20.315000000000001</c:v>
                </c:pt>
                <c:pt idx="4063">
                  <c:v>20.32</c:v>
                </c:pt>
                <c:pt idx="4064">
                  <c:v>20.324999999999999</c:v>
                </c:pt>
                <c:pt idx="4065">
                  <c:v>20.329999999999998</c:v>
                </c:pt>
                <c:pt idx="4066">
                  <c:v>20.335000000000001</c:v>
                </c:pt>
                <c:pt idx="4067">
                  <c:v>20.34</c:v>
                </c:pt>
                <c:pt idx="4068">
                  <c:v>20.344999999999999</c:v>
                </c:pt>
                <c:pt idx="4069">
                  <c:v>20.350000000000001</c:v>
                </c:pt>
                <c:pt idx="4070">
                  <c:v>20.355</c:v>
                </c:pt>
                <c:pt idx="4071">
                  <c:v>20.36</c:v>
                </c:pt>
                <c:pt idx="4072">
                  <c:v>20.364999999999998</c:v>
                </c:pt>
                <c:pt idx="4073">
                  <c:v>20.37</c:v>
                </c:pt>
                <c:pt idx="4074">
                  <c:v>20.375</c:v>
                </c:pt>
                <c:pt idx="4075">
                  <c:v>20.38</c:v>
                </c:pt>
                <c:pt idx="4076">
                  <c:v>20.385000000000002</c:v>
                </c:pt>
                <c:pt idx="4077">
                  <c:v>20.39</c:v>
                </c:pt>
                <c:pt idx="4078">
                  <c:v>20.395</c:v>
                </c:pt>
                <c:pt idx="4079">
                  <c:v>20.399999999999999</c:v>
                </c:pt>
                <c:pt idx="4080">
                  <c:v>20.405000000000001</c:v>
                </c:pt>
                <c:pt idx="4081">
                  <c:v>20.41</c:v>
                </c:pt>
                <c:pt idx="4082">
                  <c:v>20.414999999999999</c:v>
                </c:pt>
                <c:pt idx="4083">
                  <c:v>20.420000000000002</c:v>
                </c:pt>
                <c:pt idx="4084">
                  <c:v>20.425000000000001</c:v>
                </c:pt>
                <c:pt idx="4085">
                  <c:v>20.43</c:v>
                </c:pt>
                <c:pt idx="4086">
                  <c:v>20.434999999999999</c:v>
                </c:pt>
                <c:pt idx="4087">
                  <c:v>20.440000000000001</c:v>
                </c:pt>
                <c:pt idx="4088">
                  <c:v>20.445</c:v>
                </c:pt>
                <c:pt idx="4089">
                  <c:v>20.45</c:v>
                </c:pt>
                <c:pt idx="4090">
                  <c:v>20.454999999999998</c:v>
                </c:pt>
                <c:pt idx="4091">
                  <c:v>20.46</c:v>
                </c:pt>
                <c:pt idx="4092">
                  <c:v>20.465</c:v>
                </c:pt>
                <c:pt idx="4093">
                  <c:v>20.47</c:v>
                </c:pt>
                <c:pt idx="4094">
                  <c:v>20.475000000000001</c:v>
                </c:pt>
                <c:pt idx="4095">
                  <c:v>20.48</c:v>
                </c:pt>
                <c:pt idx="4096">
                  <c:v>20.484999999999999</c:v>
                </c:pt>
                <c:pt idx="4097">
                  <c:v>20.49</c:v>
                </c:pt>
                <c:pt idx="4098">
                  <c:v>20.495000000000001</c:v>
                </c:pt>
                <c:pt idx="4099">
                  <c:v>20.5</c:v>
                </c:pt>
                <c:pt idx="4100">
                  <c:v>20.504999999999999</c:v>
                </c:pt>
                <c:pt idx="4101">
                  <c:v>20.51</c:v>
                </c:pt>
                <c:pt idx="4102">
                  <c:v>20.515000000000001</c:v>
                </c:pt>
                <c:pt idx="4103">
                  <c:v>20.52</c:v>
                </c:pt>
                <c:pt idx="4104">
                  <c:v>20.524999999999999</c:v>
                </c:pt>
                <c:pt idx="4105">
                  <c:v>20.53</c:v>
                </c:pt>
                <c:pt idx="4106">
                  <c:v>20.535</c:v>
                </c:pt>
                <c:pt idx="4107">
                  <c:v>20.54</c:v>
                </c:pt>
                <c:pt idx="4108">
                  <c:v>20.545000000000002</c:v>
                </c:pt>
                <c:pt idx="4109">
                  <c:v>20.55</c:v>
                </c:pt>
                <c:pt idx="4110">
                  <c:v>20.555</c:v>
                </c:pt>
                <c:pt idx="4111">
                  <c:v>20.56</c:v>
                </c:pt>
                <c:pt idx="4112">
                  <c:v>20.565000000000001</c:v>
                </c:pt>
                <c:pt idx="4113">
                  <c:v>20.57</c:v>
                </c:pt>
                <c:pt idx="4114">
                  <c:v>20.574999999999999</c:v>
                </c:pt>
                <c:pt idx="4115">
                  <c:v>20.58</c:v>
                </c:pt>
                <c:pt idx="4116">
                  <c:v>20.585000000000001</c:v>
                </c:pt>
                <c:pt idx="4117">
                  <c:v>20.59</c:v>
                </c:pt>
                <c:pt idx="4118">
                  <c:v>20.594999999999999</c:v>
                </c:pt>
                <c:pt idx="4119">
                  <c:v>20.6</c:v>
                </c:pt>
                <c:pt idx="4120">
                  <c:v>20.605</c:v>
                </c:pt>
                <c:pt idx="4121">
                  <c:v>20.61</c:v>
                </c:pt>
                <c:pt idx="4122">
                  <c:v>20.614999999999998</c:v>
                </c:pt>
                <c:pt idx="4123">
                  <c:v>20.62</c:v>
                </c:pt>
                <c:pt idx="4124">
                  <c:v>20.625</c:v>
                </c:pt>
                <c:pt idx="4125">
                  <c:v>20.63</c:v>
                </c:pt>
                <c:pt idx="4126">
                  <c:v>20.635000000000002</c:v>
                </c:pt>
                <c:pt idx="4127">
                  <c:v>20.64</c:v>
                </c:pt>
                <c:pt idx="4128">
                  <c:v>20.645</c:v>
                </c:pt>
                <c:pt idx="4129">
                  <c:v>20.65</c:v>
                </c:pt>
                <c:pt idx="4130">
                  <c:v>20.655000000000001</c:v>
                </c:pt>
                <c:pt idx="4131">
                  <c:v>20.66</c:v>
                </c:pt>
                <c:pt idx="4132">
                  <c:v>20.664999999999999</c:v>
                </c:pt>
                <c:pt idx="4133">
                  <c:v>20.67</c:v>
                </c:pt>
                <c:pt idx="4134">
                  <c:v>20.675000000000001</c:v>
                </c:pt>
                <c:pt idx="4135">
                  <c:v>20.68</c:v>
                </c:pt>
                <c:pt idx="4136">
                  <c:v>20.684999999999999</c:v>
                </c:pt>
                <c:pt idx="4137">
                  <c:v>20.69</c:v>
                </c:pt>
                <c:pt idx="4138">
                  <c:v>20.695</c:v>
                </c:pt>
                <c:pt idx="4139">
                  <c:v>20.7</c:v>
                </c:pt>
                <c:pt idx="4140">
                  <c:v>20.704999999999998</c:v>
                </c:pt>
                <c:pt idx="4141">
                  <c:v>20.71</c:v>
                </c:pt>
                <c:pt idx="4142">
                  <c:v>20.715</c:v>
                </c:pt>
                <c:pt idx="4143">
                  <c:v>20.72</c:v>
                </c:pt>
                <c:pt idx="4144">
                  <c:v>20.725000000000001</c:v>
                </c:pt>
                <c:pt idx="4145">
                  <c:v>20.73</c:v>
                </c:pt>
                <c:pt idx="4146">
                  <c:v>20.734999999999999</c:v>
                </c:pt>
                <c:pt idx="4147">
                  <c:v>20.74</c:v>
                </c:pt>
                <c:pt idx="4148">
                  <c:v>20.745000000000001</c:v>
                </c:pt>
                <c:pt idx="4149">
                  <c:v>20.75</c:v>
                </c:pt>
                <c:pt idx="4150">
                  <c:v>20.754999999999999</c:v>
                </c:pt>
                <c:pt idx="4151">
                  <c:v>20.76</c:v>
                </c:pt>
                <c:pt idx="4152">
                  <c:v>20.765000000000001</c:v>
                </c:pt>
                <c:pt idx="4153">
                  <c:v>20.77</c:v>
                </c:pt>
                <c:pt idx="4154">
                  <c:v>20.774999999999999</c:v>
                </c:pt>
                <c:pt idx="4155">
                  <c:v>20.78</c:v>
                </c:pt>
                <c:pt idx="4156">
                  <c:v>20.785</c:v>
                </c:pt>
                <c:pt idx="4157">
                  <c:v>20.79</c:v>
                </c:pt>
                <c:pt idx="4158">
                  <c:v>20.795000000000002</c:v>
                </c:pt>
                <c:pt idx="4159">
                  <c:v>20.8</c:v>
                </c:pt>
                <c:pt idx="4160">
                  <c:v>20.805</c:v>
                </c:pt>
                <c:pt idx="4161">
                  <c:v>20.81</c:v>
                </c:pt>
                <c:pt idx="4162">
                  <c:v>20.815000000000001</c:v>
                </c:pt>
                <c:pt idx="4163">
                  <c:v>20.82</c:v>
                </c:pt>
                <c:pt idx="4164">
                  <c:v>20.824999999999999</c:v>
                </c:pt>
                <c:pt idx="4165">
                  <c:v>20.83</c:v>
                </c:pt>
                <c:pt idx="4166">
                  <c:v>20.835000000000001</c:v>
                </c:pt>
                <c:pt idx="4167">
                  <c:v>20.84</c:v>
                </c:pt>
                <c:pt idx="4168">
                  <c:v>20.844999999999999</c:v>
                </c:pt>
                <c:pt idx="4169">
                  <c:v>20.85</c:v>
                </c:pt>
                <c:pt idx="4170">
                  <c:v>20.855</c:v>
                </c:pt>
                <c:pt idx="4171">
                  <c:v>20.86</c:v>
                </c:pt>
                <c:pt idx="4172">
                  <c:v>20.864999999999998</c:v>
                </c:pt>
                <c:pt idx="4173">
                  <c:v>20.87</c:v>
                </c:pt>
                <c:pt idx="4174">
                  <c:v>20.875</c:v>
                </c:pt>
                <c:pt idx="4175">
                  <c:v>20.88</c:v>
                </c:pt>
                <c:pt idx="4176">
                  <c:v>20.885000000000002</c:v>
                </c:pt>
                <c:pt idx="4177">
                  <c:v>20.89</c:v>
                </c:pt>
                <c:pt idx="4178">
                  <c:v>20.895</c:v>
                </c:pt>
                <c:pt idx="4179">
                  <c:v>20.9</c:v>
                </c:pt>
                <c:pt idx="4180">
                  <c:v>20.905000000000001</c:v>
                </c:pt>
                <c:pt idx="4181">
                  <c:v>20.91</c:v>
                </c:pt>
                <c:pt idx="4182">
                  <c:v>20.914999999999999</c:v>
                </c:pt>
                <c:pt idx="4183">
                  <c:v>20.92</c:v>
                </c:pt>
                <c:pt idx="4184">
                  <c:v>20.925000000000001</c:v>
                </c:pt>
                <c:pt idx="4185">
                  <c:v>20.93</c:v>
                </c:pt>
                <c:pt idx="4186">
                  <c:v>20.934999999999999</c:v>
                </c:pt>
                <c:pt idx="4187">
                  <c:v>20.94</c:v>
                </c:pt>
                <c:pt idx="4188">
                  <c:v>20.945</c:v>
                </c:pt>
                <c:pt idx="4189">
                  <c:v>20.95</c:v>
                </c:pt>
                <c:pt idx="4190">
                  <c:v>20.954999999999998</c:v>
                </c:pt>
                <c:pt idx="4191">
                  <c:v>20.96</c:v>
                </c:pt>
                <c:pt idx="4192">
                  <c:v>20.965</c:v>
                </c:pt>
                <c:pt idx="4193">
                  <c:v>20.97</c:v>
                </c:pt>
                <c:pt idx="4194">
                  <c:v>20.975000000000001</c:v>
                </c:pt>
                <c:pt idx="4195">
                  <c:v>20.98</c:v>
                </c:pt>
                <c:pt idx="4196">
                  <c:v>20.984999999999999</c:v>
                </c:pt>
                <c:pt idx="4197">
                  <c:v>20.99</c:v>
                </c:pt>
                <c:pt idx="4198">
                  <c:v>20.995000000000001</c:v>
                </c:pt>
                <c:pt idx="4199">
                  <c:v>21</c:v>
                </c:pt>
                <c:pt idx="4200">
                  <c:v>21.004999999999999</c:v>
                </c:pt>
                <c:pt idx="4201">
                  <c:v>21.01</c:v>
                </c:pt>
                <c:pt idx="4202">
                  <c:v>21.015000000000001</c:v>
                </c:pt>
                <c:pt idx="4203">
                  <c:v>21.02</c:v>
                </c:pt>
                <c:pt idx="4204">
                  <c:v>21.024999999999999</c:v>
                </c:pt>
                <c:pt idx="4205">
                  <c:v>21.03</c:v>
                </c:pt>
                <c:pt idx="4206">
                  <c:v>21.035</c:v>
                </c:pt>
                <c:pt idx="4207">
                  <c:v>21.04</c:v>
                </c:pt>
                <c:pt idx="4208">
                  <c:v>21.045000000000002</c:v>
                </c:pt>
                <c:pt idx="4209">
                  <c:v>21.05</c:v>
                </c:pt>
                <c:pt idx="4210">
                  <c:v>21.055</c:v>
                </c:pt>
                <c:pt idx="4211">
                  <c:v>21.06</c:v>
                </c:pt>
                <c:pt idx="4212">
                  <c:v>21.065000000000001</c:v>
                </c:pt>
                <c:pt idx="4213">
                  <c:v>21.07</c:v>
                </c:pt>
                <c:pt idx="4214">
                  <c:v>21.074999999999999</c:v>
                </c:pt>
                <c:pt idx="4215">
                  <c:v>21.08</c:v>
                </c:pt>
                <c:pt idx="4216">
                  <c:v>21.085000000000001</c:v>
                </c:pt>
                <c:pt idx="4217">
                  <c:v>21.09</c:v>
                </c:pt>
                <c:pt idx="4218">
                  <c:v>21.094999999999999</c:v>
                </c:pt>
                <c:pt idx="4219">
                  <c:v>21.1</c:v>
                </c:pt>
                <c:pt idx="4220">
                  <c:v>21.105</c:v>
                </c:pt>
                <c:pt idx="4221">
                  <c:v>21.11</c:v>
                </c:pt>
                <c:pt idx="4222">
                  <c:v>21.114999999999998</c:v>
                </c:pt>
                <c:pt idx="4223">
                  <c:v>21.12</c:v>
                </c:pt>
                <c:pt idx="4224">
                  <c:v>21.125</c:v>
                </c:pt>
                <c:pt idx="4225">
                  <c:v>21.13</c:v>
                </c:pt>
                <c:pt idx="4226">
                  <c:v>21.135000000000002</c:v>
                </c:pt>
                <c:pt idx="4227">
                  <c:v>21.14</c:v>
                </c:pt>
                <c:pt idx="4228">
                  <c:v>21.145</c:v>
                </c:pt>
                <c:pt idx="4229">
                  <c:v>21.15</c:v>
                </c:pt>
                <c:pt idx="4230">
                  <c:v>21.155000000000001</c:v>
                </c:pt>
                <c:pt idx="4231">
                  <c:v>21.16</c:v>
                </c:pt>
                <c:pt idx="4232">
                  <c:v>21.164999999999999</c:v>
                </c:pt>
                <c:pt idx="4233">
                  <c:v>21.17</c:v>
                </c:pt>
                <c:pt idx="4234">
                  <c:v>21.175000000000001</c:v>
                </c:pt>
                <c:pt idx="4235">
                  <c:v>21.18</c:v>
                </c:pt>
                <c:pt idx="4236">
                  <c:v>21.184999999999999</c:v>
                </c:pt>
                <c:pt idx="4237">
                  <c:v>21.19</c:v>
                </c:pt>
                <c:pt idx="4238">
                  <c:v>21.195</c:v>
                </c:pt>
                <c:pt idx="4239">
                  <c:v>21.2</c:v>
                </c:pt>
                <c:pt idx="4240">
                  <c:v>21.204999999999998</c:v>
                </c:pt>
                <c:pt idx="4241">
                  <c:v>21.21</c:v>
                </c:pt>
                <c:pt idx="4242">
                  <c:v>21.215</c:v>
                </c:pt>
                <c:pt idx="4243">
                  <c:v>21.22</c:v>
                </c:pt>
                <c:pt idx="4244">
                  <c:v>21.225000000000001</c:v>
                </c:pt>
                <c:pt idx="4245">
                  <c:v>21.23</c:v>
                </c:pt>
                <c:pt idx="4246">
                  <c:v>21.234999999999999</c:v>
                </c:pt>
                <c:pt idx="4247">
                  <c:v>21.24</c:v>
                </c:pt>
                <c:pt idx="4248">
                  <c:v>21.245000000000001</c:v>
                </c:pt>
                <c:pt idx="4249">
                  <c:v>21.25</c:v>
                </c:pt>
                <c:pt idx="4250">
                  <c:v>21.254999999999999</c:v>
                </c:pt>
                <c:pt idx="4251">
                  <c:v>21.26</c:v>
                </c:pt>
                <c:pt idx="4252">
                  <c:v>21.265000000000001</c:v>
                </c:pt>
                <c:pt idx="4253">
                  <c:v>21.27</c:v>
                </c:pt>
                <c:pt idx="4254">
                  <c:v>21.274999999999999</c:v>
                </c:pt>
                <c:pt idx="4255">
                  <c:v>21.28</c:v>
                </c:pt>
                <c:pt idx="4256">
                  <c:v>21.285</c:v>
                </c:pt>
                <c:pt idx="4257">
                  <c:v>21.29</c:v>
                </c:pt>
                <c:pt idx="4258">
                  <c:v>21.295000000000002</c:v>
                </c:pt>
                <c:pt idx="4259">
                  <c:v>21.3</c:v>
                </c:pt>
                <c:pt idx="4260">
                  <c:v>21.305</c:v>
                </c:pt>
                <c:pt idx="4261">
                  <c:v>21.31</c:v>
                </c:pt>
                <c:pt idx="4262">
                  <c:v>21.315000000000001</c:v>
                </c:pt>
                <c:pt idx="4263">
                  <c:v>21.32</c:v>
                </c:pt>
                <c:pt idx="4264">
                  <c:v>21.324999999999999</c:v>
                </c:pt>
                <c:pt idx="4265">
                  <c:v>21.33</c:v>
                </c:pt>
                <c:pt idx="4266">
                  <c:v>21.335000000000001</c:v>
                </c:pt>
                <c:pt idx="4267">
                  <c:v>21.34</c:v>
                </c:pt>
                <c:pt idx="4268">
                  <c:v>21.344999999999999</c:v>
                </c:pt>
                <c:pt idx="4269">
                  <c:v>21.35</c:v>
                </c:pt>
                <c:pt idx="4270">
                  <c:v>21.355</c:v>
                </c:pt>
                <c:pt idx="4271">
                  <c:v>21.36</c:v>
                </c:pt>
                <c:pt idx="4272">
                  <c:v>21.364999999999998</c:v>
                </c:pt>
                <c:pt idx="4273">
                  <c:v>21.37</c:v>
                </c:pt>
                <c:pt idx="4274">
                  <c:v>21.375</c:v>
                </c:pt>
                <c:pt idx="4275">
                  <c:v>21.38</c:v>
                </c:pt>
                <c:pt idx="4276">
                  <c:v>21.385000000000002</c:v>
                </c:pt>
                <c:pt idx="4277">
                  <c:v>21.39</c:v>
                </c:pt>
                <c:pt idx="4278">
                  <c:v>21.395</c:v>
                </c:pt>
                <c:pt idx="4279">
                  <c:v>21.4</c:v>
                </c:pt>
                <c:pt idx="4280">
                  <c:v>21.405000000000001</c:v>
                </c:pt>
                <c:pt idx="4281">
                  <c:v>21.41</c:v>
                </c:pt>
                <c:pt idx="4282">
                  <c:v>21.414999999999999</c:v>
                </c:pt>
                <c:pt idx="4283">
                  <c:v>21.42</c:v>
                </c:pt>
                <c:pt idx="4284">
                  <c:v>21.425000000000001</c:v>
                </c:pt>
                <c:pt idx="4285">
                  <c:v>21.43</c:v>
                </c:pt>
                <c:pt idx="4286">
                  <c:v>21.434999999999999</c:v>
                </c:pt>
                <c:pt idx="4287">
                  <c:v>21.44</c:v>
                </c:pt>
                <c:pt idx="4288">
                  <c:v>21.445</c:v>
                </c:pt>
                <c:pt idx="4289">
                  <c:v>21.45</c:v>
                </c:pt>
                <c:pt idx="4290">
                  <c:v>21.454999999999998</c:v>
                </c:pt>
                <c:pt idx="4291">
                  <c:v>21.46</c:v>
                </c:pt>
                <c:pt idx="4292">
                  <c:v>21.465</c:v>
                </c:pt>
                <c:pt idx="4293">
                  <c:v>21.47</c:v>
                </c:pt>
                <c:pt idx="4294">
                  <c:v>21.475000000000001</c:v>
                </c:pt>
                <c:pt idx="4295">
                  <c:v>21.48</c:v>
                </c:pt>
                <c:pt idx="4296">
                  <c:v>21.484999999999999</c:v>
                </c:pt>
                <c:pt idx="4297">
                  <c:v>21.49</c:v>
                </c:pt>
                <c:pt idx="4298">
                  <c:v>21.495000000000001</c:v>
                </c:pt>
                <c:pt idx="4299">
                  <c:v>21.5</c:v>
                </c:pt>
                <c:pt idx="4300">
                  <c:v>21.504999999999999</c:v>
                </c:pt>
                <c:pt idx="4301">
                  <c:v>21.51</c:v>
                </c:pt>
                <c:pt idx="4302">
                  <c:v>21.515000000000001</c:v>
                </c:pt>
                <c:pt idx="4303">
                  <c:v>21.52</c:v>
                </c:pt>
                <c:pt idx="4304">
                  <c:v>21.524999999999999</c:v>
                </c:pt>
                <c:pt idx="4305">
                  <c:v>21.53</c:v>
                </c:pt>
                <c:pt idx="4306">
                  <c:v>21.535</c:v>
                </c:pt>
                <c:pt idx="4307">
                  <c:v>21.54</c:v>
                </c:pt>
                <c:pt idx="4308">
                  <c:v>21.545000000000002</c:v>
                </c:pt>
                <c:pt idx="4309">
                  <c:v>21.55</c:v>
                </c:pt>
                <c:pt idx="4310">
                  <c:v>21.555</c:v>
                </c:pt>
                <c:pt idx="4311">
                  <c:v>21.56</c:v>
                </c:pt>
                <c:pt idx="4312">
                  <c:v>21.565000000000001</c:v>
                </c:pt>
                <c:pt idx="4313">
                  <c:v>21.57</c:v>
                </c:pt>
                <c:pt idx="4314">
                  <c:v>21.574999999999999</c:v>
                </c:pt>
                <c:pt idx="4315">
                  <c:v>21.58</c:v>
                </c:pt>
                <c:pt idx="4316">
                  <c:v>21.585000000000001</c:v>
                </c:pt>
                <c:pt idx="4317">
                  <c:v>21.59</c:v>
                </c:pt>
                <c:pt idx="4318">
                  <c:v>21.594999999999999</c:v>
                </c:pt>
                <c:pt idx="4319">
                  <c:v>21.6</c:v>
                </c:pt>
                <c:pt idx="4320">
                  <c:v>21.605</c:v>
                </c:pt>
                <c:pt idx="4321">
                  <c:v>21.61</c:v>
                </c:pt>
                <c:pt idx="4322">
                  <c:v>21.614999999999998</c:v>
                </c:pt>
                <c:pt idx="4323">
                  <c:v>21.62</c:v>
                </c:pt>
                <c:pt idx="4324">
                  <c:v>21.625</c:v>
                </c:pt>
                <c:pt idx="4325">
                  <c:v>21.63</c:v>
                </c:pt>
                <c:pt idx="4326">
                  <c:v>21.635000000000002</c:v>
                </c:pt>
                <c:pt idx="4327">
                  <c:v>21.64</c:v>
                </c:pt>
                <c:pt idx="4328">
                  <c:v>21.645</c:v>
                </c:pt>
                <c:pt idx="4329">
                  <c:v>21.65</c:v>
                </c:pt>
                <c:pt idx="4330">
                  <c:v>21.655000000000001</c:v>
                </c:pt>
                <c:pt idx="4331">
                  <c:v>21.66</c:v>
                </c:pt>
                <c:pt idx="4332">
                  <c:v>21.664999999999999</c:v>
                </c:pt>
                <c:pt idx="4333">
                  <c:v>21.67</c:v>
                </c:pt>
                <c:pt idx="4334">
                  <c:v>21.675000000000001</c:v>
                </c:pt>
                <c:pt idx="4335">
                  <c:v>21.68</c:v>
                </c:pt>
                <c:pt idx="4336">
                  <c:v>21.684999999999999</c:v>
                </c:pt>
                <c:pt idx="4337">
                  <c:v>21.69</c:v>
                </c:pt>
                <c:pt idx="4338">
                  <c:v>21.695</c:v>
                </c:pt>
                <c:pt idx="4339">
                  <c:v>21.7</c:v>
                </c:pt>
                <c:pt idx="4340">
                  <c:v>21.704999999999998</c:v>
                </c:pt>
                <c:pt idx="4341">
                  <c:v>21.71</c:v>
                </c:pt>
                <c:pt idx="4342">
                  <c:v>21.715</c:v>
                </c:pt>
                <c:pt idx="4343">
                  <c:v>21.72</c:v>
                </c:pt>
                <c:pt idx="4344">
                  <c:v>21.725000000000001</c:v>
                </c:pt>
                <c:pt idx="4345">
                  <c:v>21.73</c:v>
                </c:pt>
                <c:pt idx="4346">
                  <c:v>21.734999999999999</c:v>
                </c:pt>
                <c:pt idx="4347">
                  <c:v>21.74</c:v>
                </c:pt>
                <c:pt idx="4348">
                  <c:v>21.745000000000001</c:v>
                </c:pt>
                <c:pt idx="4349">
                  <c:v>21.75</c:v>
                </c:pt>
                <c:pt idx="4350">
                  <c:v>21.754999999999999</c:v>
                </c:pt>
                <c:pt idx="4351">
                  <c:v>21.76</c:v>
                </c:pt>
                <c:pt idx="4352">
                  <c:v>21.765000000000001</c:v>
                </c:pt>
                <c:pt idx="4353">
                  <c:v>21.77</c:v>
                </c:pt>
                <c:pt idx="4354">
                  <c:v>21.774999999999999</c:v>
                </c:pt>
                <c:pt idx="4355">
                  <c:v>21.78</c:v>
                </c:pt>
                <c:pt idx="4356">
                  <c:v>21.785</c:v>
                </c:pt>
                <c:pt idx="4357">
                  <c:v>21.79</c:v>
                </c:pt>
                <c:pt idx="4358">
                  <c:v>21.795000000000002</c:v>
                </c:pt>
                <c:pt idx="4359">
                  <c:v>21.8</c:v>
                </c:pt>
                <c:pt idx="4360">
                  <c:v>21.805</c:v>
                </c:pt>
                <c:pt idx="4361">
                  <c:v>21.81</c:v>
                </c:pt>
                <c:pt idx="4362">
                  <c:v>21.815000000000001</c:v>
                </c:pt>
                <c:pt idx="4363">
                  <c:v>21.82</c:v>
                </c:pt>
                <c:pt idx="4364">
                  <c:v>21.824999999999999</c:v>
                </c:pt>
                <c:pt idx="4365">
                  <c:v>21.83</c:v>
                </c:pt>
                <c:pt idx="4366">
                  <c:v>21.835000000000001</c:v>
                </c:pt>
                <c:pt idx="4367">
                  <c:v>21.84</c:v>
                </c:pt>
                <c:pt idx="4368">
                  <c:v>21.844999999999999</c:v>
                </c:pt>
                <c:pt idx="4369">
                  <c:v>21.85</c:v>
                </c:pt>
                <c:pt idx="4370">
                  <c:v>21.855</c:v>
                </c:pt>
                <c:pt idx="4371">
                  <c:v>21.86</c:v>
                </c:pt>
                <c:pt idx="4372">
                  <c:v>21.864999999999998</c:v>
                </c:pt>
                <c:pt idx="4373">
                  <c:v>21.87</c:v>
                </c:pt>
                <c:pt idx="4374">
                  <c:v>21.875</c:v>
                </c:pt>
                <c:pt idx="4375">
                  <c:v>21.88</c:v>
                </c:pt>
                <c:pt idx="4376">
                  <c:v>21.885000000000002</c:v>
                </c:pt>
                <c:pt idx="4377">
                  <c:v>21.89</c:v>
                </c:pt>
                <c:pt idx="4378">
                  <c:v>21.895</c:v>
                </c:pt>
                <c:pt idx="4379">
                  <c:v>21.9</c:v>
                </c:pt>
                <c:pt idx="4380">
                  <c:v>21.905000000000001</c:v>
                </c:pt>
                <c:pt idx="4381">
                  <c:v>21.91</c:v>
                </c:pt>
                <c:pt idx="4382">
                  <c:v>21.914999999999999</c:v>
                </c:pt>
                <c:pt idx="4383">
                  <c:v>21.92</c:v>
                </c:pt>
                <c:pt idx="4384">
                  <c:v>21.925000000000001</c:v>
                </c:pt>
                <c:pt idx="4385">
                  <c:v>21.93</c:v>
                </c:pt>
                <c:pt idx="4386">
                  <c:v>21.934999999999999</c:v>
                </c:pt>
                <c:pt idx="4387">
                  <c:v>21.94</c:v>
                </c:pt>
                <c:pt idx="4388">
                  <c:v>21.945</c:v>
                </c:pt>
                <c:pt idx="4389">
                  <c:v>21.95</c:v>
                </c:pt>
                <c:pt idx="4390">
                  <c:v>21.954999999999998</c:v>
                </c:pt>
                <c:pt idx="4391">
                  <c:v>21.96</c:v>
                </c:pt>
                <c:pt idx="4392">
                  <c:v>21.965</c:v>
                </c:pt>
                <c:pt idx="4393">
                  <c:v>21.97</c:v>
                </c:pt>
                <c:pt idx="4394">
                  <c:v>21.975000000000001</c:v>
                </c:pt>
                <c:pt idx="4395">
                  <c:v>21.98</c:v>
                </c:pt>
                <c:pt idx="4396">
                  <c:v>21.984999999999999</c:v>
                </c:pt>
                <c:pt idx="4397">
                  <c:v>21.99</c:v>
                </c:pt>
                <c:pt idx="4398">
                  <c:v>21.995000000000001</c:v>
                </c:pt>
                <c:pt idx="4399">
                  <c:v>22</c:v>
                </c:pt>
                <c:pt idx="4400">
                  <c:v>22.004999999999999</c:v>
                </c:pt>
                <c:pt idx="4401">
                  <c:v>22.01</c:v>
                </c:pt>
                <c:pt idx="4402">
                  <c:v>22.015000000000001</c:v>
                </c:pt>
                <c:pt idx="4403">
                  <c:v>22.02</c:v>
                </c:pt>
                <c:pt idx="4404">
                  <c:v>22.024999999999999</c:v>
                </c:pt>
                <c:pt idx="4405">
                  <c:v>22.03</c:v>
                </c:pt>
                <c:pt idx="4406">
                  <c:v>22.035</c:v>
                </c:pt>
                <c:pt idx="4407">
                  <c:v>22.04</c:v>
                </c:pt>
                <c:pt idx="4408">
                  <c:v>22.045000000000002</c:v>
                </c:pt>
                <c:pt idx="4409">
                  <c:v>22.05</c:v>
                </c:pt>
                <c:pt idx="4410">
                  <c:v>22.055</c:v>
                </c:pt>
                <c:pt idx="4411">
                  <c:v>22.06</c:v>
                </c:pt>
                <c:pt idx="4412">
                  <c:v>22.065000000000001</c:v>
                </c:pt>
                <c:pt idx="4413">
                  <c:v>22.07</c:v>
                </c:pt>
                <c:pt idx="4414">
                  <c:v>22.074999999999999</c:v>
                </c:pt>
                <c:pt idx="4415">
                  <c:v>22.08</c:v>
                </c:pt>
                <c:pt idx="4416">
                  <c:v>22.085000000000001</c:v>
                </c:pt>
                <c:pt idx="4417">
                  <c:v>22.09</c:v>
                </c:pt>
                <c:pt idx="4418">
                  <c:v>22.094999999999999</c:v>
                </c:pt>
                <c:pt idx="4419">
                  <c:v>22.1</c:v>
                </c:pt>
                <c:pt idx="4420">
                  <c:v>22.105</c:v>
                </c:pt>
                <c:pt idx="4421">
                  <c:v>22.11</c:v>
                </c:pt>
                <c:pt idx="4422">
                  <c:v>22.114999999999998</c:v>
                </c:pt>
                <c:pt idx="4423">
                  <c:v>22.12</c:v>
                </c:pt>
                <c:pt idx="4424">
                  <c:v>22.125</c:v>
                </c:pt>
                <c:pt idx="4425">
                  <c:v>22.13</c:v>
                </c:pt>
                <c:pt idx="4426">
                  <c:v>22.135000000000002</c:v>
                </c:pt>
                <c:pt idx="4427">
                  <c:v>22.14</c:v>
                </c:pt>
                <c:pt idx="4428">
                  <c:v>22.145</c:v>
                </c:pt>
                <c:pt idx="4429">
                  <c:v>22.15</c:v>
                </c:pt>
                <c:pt idx="4430">
                  <c:v>22.155000000000001</c:v>
                </c:pt>
                <c:pt idx="4431">
                  <c:v>22.16</c:v>
                </c:pt>
                <c:pt idx="4432">
                  <c:v>22.164999999999999</c:v>
                </c:pt>
                <c:pt idx="4433">
                  <c:v>22.17</c:v>
                </c:pt>
                <c:pt idx="4434">
                  <c:v>22.175000000000001</c:v>
                </c:pt>
                <c:pt idx="4435">
                  <c:v>22.18</c:v>
                </c:pt>
                <c:pt idx="4436">
                  <c:v>22.184999999999999</c:v>
                </c:pt>
                <c:pt idx="4437">
                  <c:v>22.19</c:v>
                </c:pt>
                <c:pt idx="4438">
                  <c:v>22.195</c:v>
                </c:pt>
                <c:pt idx="4439">
                  <c:v>22.2</c:v>
                </c:pt>
                <c:pt idx="4440">
                  <c:v>22.204999999999998</c:v>
                </c:pt>
                <c:pt idx="4441">
                  <c:v>22.21</c:v>
                </c:pt>
                <c:pt idx="4442">
                  <c:v>22.215</c:v>
                </c:pt>
                <c:pt idx="4443">
                  <c:v>22.22</c:v>
                </c:pt>
                <c:pt idx="4444">
                  <c:v>22.225000000000001</c:v>
                </c:pt>
                <c:pt idx="4445">
                  <c:v>22.23</c:v>
                </c:pt>
                <c:pt idx="4446">
                  <c:v>22.234999999999999</c:v>
                </c:pt>
                <c:pt idx="4447">
                  <c:v>22.24</c:v>
                </c:pt>
                <c:pt idx="4448">
                  <c:v>22.245000000000001</c:v>
                </c:pt>
                <c:pt idx="4449">
                  <c:v>22.25</c:v>
                </c:pt>
                <c:pt idx="4450">
                  <c:v>22.254999999999999</c:v>
                </c:pt>
                <c:pt idx="4451">
                  <c:v>22.26</c:v>
                </c:pt>
                <c:pt idx="4452">
                  <c:v>22.265000000000001</c:v>
                </c:pt>
                <c:pt idx="4453">
                  <c:v>22.27</c:v>
                </c:pt>
                <c:pt idx="4454">
                  <c:v>22.274999999999999</c:v>
                </c:pt>
                <c:pt idx="4455">
                  <c:v>22.28</c:v>
                </c:pt>
                <c:pt idx="4456">
                  <c:v>22.285</c:v>
                </c:pt>
                <c:pt idx="4457">
                  <c:v>22.29</c:v>
                </c:pt>
                <c:pt idx="4458">
                  <c:v>22.295000000000002</c:v>
                </c:pt>
                <c:pt idx="4459">
                  <c:v>22.3</c:v>
                </c:pt>
                <c:pt idx="4460">
                  <c:v>22.305</c:v>
                </c:pt>
                <c:pt idx="4461">
                  <c:v>22.31</c:v>
                </c:pt>
                <c:pt idx="4462">
                  <c:v>22.315000000000001</c:v>
                </c:pt>
                <c:pt idx="4463">
                  <c:v>22.32</c:v>
                </c:pt>
                <c:pt idx="4464">
                  <c:v>22.324999999999999</c:v>
                </c:pt>
                <c:pt idx="4465">
                  <c:v>22.33</c:v>
                </c:pt>
                <c:pt idx="4466">
                  <c:v>22.335000000000001</c:v>
                </c:pt>
                <c:pt idx="4467">
                  <c:v>22.34</c:v>
                </c:pt>
                <c:pt idx="4468">
                  <c:v>22.344999999999999</c:v>
                </c:pt>
                <c:pt idx="4469">
                  <c:v>22.35</c:v>
                </c:pt>
                <c:pt idx="4470">
                  <c:v>22.355</c:v>
                </c:pt>
                <c:pt idx="4471">
                  <c:v>22.36</c:v>
                </c:pt>
                <c:pt idx="4472">
                  <c:v>22.364999999999998</c:v>
                </c:pt>
                <c:pt idx="4473">
                  <c:v>22.37</c:v>
                </c:pt>
                <c:pt idx="4474">
                  <c:v>22.375</c:v>
                </c:pt>
                <c:pt idx="4475">
                  <c:v>22.38</c:v>
                </c:pt>
                <c:pt idx="4476">
                  <c:v>22.385000000000002</c:v>
                </c:pt>
                <c:pt idx="4477">
                  <c:v>22.39</c:v>
                </c:pt>
                <c:pt idx="4478">
                  <c:v>22.395</c:v>
                </c:pt>
                <c:pt idx="4479">
                  <c:v>22.4</c:v>
                </c:pt>
                <c:pt idx="4480">
                  <c:v>22.405000000000001</c:v>
                </c:pt>
                <c:pt idx="4481">
                  <c:v>22.41</c:v>
                </c:pt>
                <c:pt idx="4482">
                  <c:v>22.414999999999999</c:v>
                </c:pt>
                <c:pt idx="4483">
                  <c:v>22.42</c:v>
                </c:pt>
                <c:pt idx="4484">
                  <c:v>22.425000000000001</c:v>
                </c:pt>
                <c:pt idx="4485">
                  <c:v>22.43</c:v>
                </c:pt>
                <c:pt idx="4486">
                  <c:v>22.434999999999999</c:v>
                </c:pt>
                <c:pt idx="4487">
                  <c:v>22.44</c:v>
                </c:pt>
                <c:pt idx="4488">
                  <c:v>22.445</c:v>
                </c:pt>
                <c:pt idx="4489">
                  <c:v>22.45</c:v>
                </c:pt>
                <c:pt idx="4490">
                  <c:v>22.454999999999998</c:v>
                </c:pt>
                <c:pt idx="4491">
                  <c:v>22.46</c:v>
                </c:pt>
                <c:pt idx="4492">
                  <c:v>22.465</c:v>
                </c:pt>
                <c:pt idx="4493">
                  <c:v>22.47</c:v>
                </c:pt>
                <c:pt idx="4494">
                  <c:v>22.475000000000001</c:v>
                </c:pt>
                <c:pt idx="4495">
                  <c:v>22.48</c:v>
                </c:pt>
                <c:pt idx="4496">
                  <c:v>22.484999999999999</c:v>
                </c:pt>
                <c:pt idx="4497">
                  <c:v>22.49</c:v>
                </c:pt>
                <c:pt idx="4498">
                  <c:v>22.495000000000001</c:v>
                </c:pt>
                <c:pt idx="4499">
                  <c:v>22.5</c:v>
                </c:pt>
                <c:pt idx="4500">
                  <c:v>22.504999999999999</c:v>
                </c:pt>
                <c:pt idx="4501">
                  <c:v>22.51</c:v>
                </c:pt>
                <c:pt idx="4502">
                  <c:v>22.515000000000001</c:v>
                </c:pt>
                <c:pt idx="4503">
                  <c:v>22.52</c:v>
                </c:pt>
                <c:pt idx="4504">
                  <c:v>22.524999999999999</c:v>
                </c:pt>
                <c:pt idx="4505">
                  <c:v>22.53</c:v>
                </c:pt>
                <c:pt idx="4506">
                  <c:v>22.535</c:v>
                </c:pt>
                <c:pt idx="4507">
                  <c:v>22.54</c:v>
                </c:pt>
                <c:pt idx="4508">
                  <c:v>22.545000000000002</c:v>
                </c:pt>
                <c:pt idx="4509">
                  <c:v>22.55</c:v>
                </c:pt>
                <c:pt idx="4510">
                  <c:v>22.555</c:v>
                </c:pt>
                <c:pt idx="4511">
                  <c:v>22.56</c:v>
                </c:pt>
                <c:pt idx="4512">
                  <c:v>22.565000000000001</c:v>
                </c:pt>
                <c:pt idx="4513">
                  <c:v>22.57</c:v>
                </c:pt>
                <c:pt idx="4514">
                  <c:v>22.574999999999999</c:v>
                </c:pt>
                <c:pt idx="4515">
                  <c:v>22.58</c:v>
                </c:pt>
                <c:pt idx="4516">
                  <c:v>22.585000000000001</c:v>
                </c:pt>
                <c:pt idx="4517">
                  <c:v>22.59</c:v>
                </c:pt>
                <c:pt idx="4518">
                  <c:v>22.594999999999999</c:v>
                </c:pt>
                <c:pt idx="4519">
                  <c:v>22.6</c:v>
                </c:pt>
                <c:pt idx="4520">
                  <c:v>22.605</c:v>
                </c:pt>
                <c:pt idx="4521">
                  <c:v>22.61</c:v>
                </c:pt>
                <c:pt idx="4522">
                  <c:v>22.614999999999998</c:v>
                </c:pt>
                <c:pt idx="4523">
                  <c:v>22.62</c:v>
                </c:pt>
                <c:pt idx="4524">
                  <c:v>22.625</c:v>
                </c:pt>
                <c:pt idx="4525">
                  <c:v>22.63</c:v>
                </c:pt>
                <c:pt idx="4526">
                  <c:v>22.635000000000002</c:v>
                </c:pt>
                <c:pt idx="4527">
                  <c:v>22.64</c:v>
                </c:pt>
                <c:pt idx="4528">
                  <c:v>22.645</c:v>
                </c:pt>
                <c:pt idx="4529">
                  <c:v>22.65</c:v>
                </c:pt>
                <c:pt idx="4530">
                  <c:v>22.655000000000001</c:v>
                </c:pt>
                <c:pt idx="4531">
                  <c:v>22.66</c:v>
                </c:pt>
                <c:pt idx="4532">
                  <c:v>22.664999999999999</c:v>
                </c:pt>
                <c:pt idx="4533">
                  <c:v>22.67</c:v>
                </c:pt>
                <c:pt idx="4534">
                  <c:v>22.675000000000001</c:v>
                </c:pt>
                <c:pt idx="4535">
                  <c:v>22.68</c:v>
                </c:pt>
                <c:pt idx="4536">
                  <c:v>22.684999999999999</c:v>
                </c:pt>
                <c:pt idx="4537">
                  <c:v>22.69</c:v>
                </c:pt>
                <c:pt idx="4538">
                  <c:v>22.695</c:v>
                </c:pt>
                <c:pt idx="4539">
                  <c:v>22.7</c:v>
                </c:pt>
                <c:pt idx="4540">
                  <c:v>22.704999999999998</c:v>
                </c:pt>
                <c:pt idx="4541">
                  <c:v>22.71</c:v>
                </c:pt>
                <c:pt idx="4542">
                  <c:v>22.715</c:v>
                </c:pt>
                <c:pt idx="4543">
                  <c:v>22.72</c:v>
                </c:pt>
                <c:pt idx="4544">
                  <c:v>22.725000000000001</c:v>
                </c:pt>
                <c:pt idx="4545">
                  <c:v>22.73</c:v>
                </c:pt>
                <c:pt idx="4546">
                  <c:v>22.734999999999999</c:v>
                </c:pt>
                <c:pt idx="4547">
                  <c:v>22.74</c:v>
                </c:pt>
                <c:pt idx="4548">
                  <c:v>22.745000000000001</c:v>
                </c:pt>
                <c:pt idx="4549">
                  <c:v>22.75</c:v>
                </c:pt>
                <c:pt idx="4550">
                  <c:v>22.754999999999999</c:v>
                </c:pt>
                <c:pt idx="4551">
                  <c:v>22.76</c:v>
                </c:pt>
                <c:pt idx="4552">
                  <c:v>22.765000000000001</c:v>
                </c:pt>
                <c:pt idx="4553">
                  <c:v>22.77</c:v>
                </c:pt>
                <c:pt idx="4554">
                  <c:v>22.774999999999999</c:v>
                </c:pt>
                <c:pt idx="4555">
                  <c:v>22.78</c:v>
                </c:pt>
                <c:pt idx="4556">
                  <c:v>22.785</c:v>
                </c:pt>
                <c:pt idx="4557">
                  <c:v>22.79</c:v>
                </c:pt>
                <c:pt idx="4558">
                  <c:v>22.795000000000002</c:v>
                </c:pt>
                <c:pt idx="4559">
                  <c:v>22.8</c:v>
                </c:pt>
                <c:pt idx="4560">
                  <c:v>22.805</c:v>
                </c:pt>
                <c:pt idx="4561">
                  <c:v>22.81</c:v>
                </c:pt>
                <c:pt idx="4562">
                  <c:v>22.815000000000001</c:v>
                </c:pt>
                <c:pt idx="4563">
                  <c:v>22.82</c:v>
                </c:pt>
                <c:pt idx="4564">
                  <c:v>22.824999999999999</c:v>
                </c:pt>
                <c:pt idx="4565">
                  <c:v>22.83</c:v>
                </c:pt>
                <c:pt idx="4566">
                  <c:v>22.835000000000001</c:v>
                </c:pt>
                <c:pt idx="4567">
                  <c:v>22.84</c:v>
                </c:pt>
                <c:pt idx="4568">
                  <c:v>22.844999999999999</c:v>
                </c:pt>
                <c:pt idx="4569">
                  <c:v>22.85</c:v>
                </c:pt>
                <c:pt idx="4570">
                  <c:v>22.855</c:v>
                </c:pt>
                <c:pt idx="4571">
                  <c:v>22.86</c:v>
                </c:pt>
                <c:pt idx="4572">
                  <c:v>22.864999999999998</c:v>
                </c:pt>
                <c:pt idx="4573">
                  <c:v>22.87</c:v>
                </c:pt>
                <c:pt idx="4574">
                  <c:v>22.875</c:v>
                </c:pt>
                <c:pt idx="4575">
                  <c:v>22.88</c:v>
                </c:pt>
                <c:pt idx="4576">
                  <c:v>22.885000000000002</c:v>
                </c:pt>
                <c:pt idx="4577">
                  <c:v>22.89</c:v>
                </c:pt>
                <c:pt idx="4578">
                  <c:v>22.895</c:v>
                </c:pt>
                <c:pt idx="4579">
                  <c:v>22.9</c:v>
                </c:pt>
                <c:pt idx="4580">
                  <c:v>22.905000000000001</c:v>
                </c:pt>
                <c:pt idx="4581">
                  <c:v>22.91</c:v>
                </c:pt>
                <c:pt idx="4582">
                  <c:v>22.914999999999999</c:v>
                </c:pt>
                <c:pt idx="4583">
                  <c:v>22.92</c:v>
                </c:pt>
                <c:pt idx="4584">
                  <c:v>22.925000000000001</c:v>
                </c:pt>
                <c:pt idx="4585">
                  <c:v>22.93</c:v>
                </c:pt>
                <c:pt idx="4586">
                  <c:v>22.934999999999999</c:v>
                </c:pt>
                <c:pt idx="4587">
                  <c:v>22.94</c:v>
                </c:pt>
                <c:pt idx="4588">
                  <c:v>22.945</c:v>
                </c:pt>
                <c:pt idx="4589">
                  <c:v>22.95</c:v>
                </c:pt>
                <c:pt idx="4590">
                  <c:v>22.954999999999998</c:v>
                </c:pt>
                <c:pt idx="4591">
                  <c:v>22.96</c:v>
                </c:pt>
                <c:pt idx="4592">
                  <c:v>22.965</c:v>
                </c:pt>
                <c:pt idx="4593">
                  <c:v>22.97</c:v>
                </c:pt>
                <c:pt idx="4594">
                  <c:v>22.975000000000001</c:v>
                </c:pt>
                <c:pt idx="4595">
                  <c:v>22.98</c:v>
                </c:pt>
                <c:pt idx="4596">
                  <c:v>22.984999999999999</c:v>
                </c:pt>
                <c:pt idx="4597">
                  <c:v>22.99</c:v>
                </c:pt>
                <c:pt idx="4598">
                  <c:v>22.995000000000001</c:v>
                </c:pt>
                <c:pt idx="4599">
                  <c:v>23</c:v>
                </c:pt>
                <c:pt idx="4600">
                  <c:v>23.004999999999999</c:v>
                </c:pt>
                <c:pt idx="4601">
                  <c:v>23.01</c:v>
                </c:pt>
                <c:pt idx="4602">
                  <c:v>23.015000000000001</c:v>
                </c:pt>
                <c:pt idx="4603">
                  <c:v>23.02</c:v>
                </c:pt>
                <c:pt idx="4604">
                  <c:v>23.024999999999999</c:v>
                </c:pt>
                <c:pt idx="4605">
                  <c:v>23.03</c:v>
                </c:pt>
                <c:pt idx="4606">
                  <c:v>23.035</c:v>
                </c:pt>
                <c:pt idx="4607">
                  <c:v>23.04</c:v>
                </c:pt>
                <c:pt idx="4608">
                  <c:v>23.045000000000002</c:v>
                </c:pt>
                <c:pt idx="4609">
                  <c:v>23.05</c:v>
                </c:pt>
                <c:pt idx="4610">
                  <c:v>23.055</c:v>
                </c:pt>
                <c:pt idx="4611">
                  <c:v>23.06</c:v>
                </c:pt>
                <c:pt idx="4612">
                  <c:v>23.065000000000001</c:v>
                </c:pt>
                <c:pt idx="4613">
                  <c:v>23.07</c:v>
                </c:pt>
                <c:pt idx="4614">
                  <c:v>23.074999999999999</c:v>
                </c:pt>
                <c:pt idx="4615">
                  <c:v>23.08</c:v>
                </c:pt>
                <c:pt idx="4616">
                  <c:v>23.085000000000001</c:v>
                </c:pt>
                <c:pt idx="4617">
                  <c:v>23.09</c:v>
                </c:pt>
                <c:pt idx="4618">
                  <c:v>23.094999999999999</c:v>
                </c:pt>
                <c:pt idx="4619">
                  <c:v>23.1</c:v>
                </c:pt>
                <c:pt idx="4620">
                  <c:v>23.105</c:v>
                </c:pt>
                <c:pt idx="4621">
                  <c:v>23.11</c:v>
                </c:pt>
                <c:pt idx="4622">
                  <c:v>23.114999999999998</c:v>
                </c:pt>
                <c:pt idx="4623">
                  <c:v>23.12</c:v>
                </c:pt>
                <c:pt idx="4624">
                  <c:v>23.125</c:v>
                </c:pt>
                <c:pt idx="4625">
                  <c:v>23.13</c:v>
                </c:pt>
                <c:pt idx="4626">
                  <c:v>23.135000000000002</c:v>
                </c:pt>
                <c:pt idx="4627">
                  <c:v>23.14</c:v>
                </c:pt>
                <c:pt idx="4628">
                  <c:v>23.145</c:v>
                </c:pt>
                <c:pt idx="4629">
                  <c:v>23.15</c:v>
                </c:pt>
                <c:pt idx="4630">
                  <c:v>23.155000000000001</c:v>
                </c:pt>
                <c:pt idx="4631">
                  <c:v>23.16</c:v>
                </c:pt>
                <c:pt idx="4632">
                  <c:v>23.164999999999999</c:v>
                </c:pt>
                <c:pt idx="4633">
                  <c:v>23.17</c:v>
                </c:pt>
                <c:pt idx="4634">
                  <c:v>23.175000000000001</c:v>
                </c:pt>
                <c:pt idx="4635">
                  <c:v>23.18</c:v>
                </c:pt>
                <c:pt idx="4636">
                  <c:v>23.184999999999999</c:v>
                </c:pt>
                <c:pt idx="4637">
                  <c:v>23.19</c:v>
                </c:pt>
                <c:pt idx="4638">
                  <c:v>23.195</c:v>
                </c:pt>
                <c:pt idx="4639">
                  <c:v>23.2</c:v>
                </c:pt>
                <c:pt idx="4640">
                  <c:v>23.204999999999998</c:v>
                </c:pt>
                <c:pt idx="4641">
                  <c:v>23.21</c:v>
                </c:pt>
                <c:pt idx="4642">
                  <c:v>23.215</c:v>
                </c:pt>
                <c:pt idx="4643">
                  <c:v>23.22</c:v>
                </c:pt>
                <c:pt idx="4644">
                  <c:v>23.225000000000001</c:v>
                </c:pt>
                <c:pt idx="4645">
                  <c:v>23.23</c:v>
                </c:pt>
                <c:pt idx="4646">
                  <c:v>23.234999999999999</c:v>
                </c:pt>
                <c:pt idx="4647">
                  <c:v>23.24</c:v>
                </c:pt>
                <c:pt idx="4648">
                  <c:v>23.245000000000001</c:v>
                </c:pt>
                <c:pt idx="4649">
                  <c:v>23.25</c:v>
                </c:pt>
                <c:pt idx="4650">
                  <c:v>23.254999999999999</c:v>
                </c:pt>
                <c:pt idx="4651">
                  <c:v>23.26</c:v>
                </c:pt>
                <c:pt idx="4652">
                  <c:v>23.265000000000001</c:v>
                </c:pt>
                <c:pt idx="4653">
                  <c:v>23.27</c:v>
                </c:pt>
                <c:pt idx="4654">
                  <c:v>23.274999999999999</c:v>
                </c:pt>
                <c:pt idx="4655">
                  <c:v>23.28</c:v>
                </c:pt>
                <c:pt idx="4656">
                  <c:v>23.285</c:v>
                </c:pt>
                <c:pt idx="4657">
                  <c:v>23.29</c:v>
                </c:pt>
                <c:pt idx="4658">
                  <c:v>23.295000000000002</c:v>
                </c:pt>
                <c:pt idx="4659">
                  <c:v>23.3</c:v>
                </c:pt>
                <c:pt idx="4660">
                  <c:v>23.305</c:v>
                </c:pt>
                <c:pt idx="4661">
                  <c:v>23.31</c:v>
                </c:pt>
                <c:pt idx="4662">
                  <c:v>23.315000000000001</c:v>
                </c:pt>
                <c:pt idx="4663">
                  <c:v>23.32</c:v>
                </c:pt>
                <c:pt idx="4664">
                  <c:v>23.324999999999999</c:v>
                </c:pt>
                <c:pt idx="4665">
                  <c:v>23.33</c:v>
                </c:pt>
                <c:pt idx="4666">
                  <c:v>23.335000000000001</c:v>
                </c:pt>
                <c:pt idx="4667">
                  <c:v>23.34</c:v>
                </c:pt>
                <c:pt idx="4668">
                  <c:v>23.344999999999999</c:v>
                </c:pt>
                <c:pt idx="4669">
                  <c:v>23.35</c:v>
                </c:pt>
                <c:pt idx="4670">
                  <c:v>23.355</c:v>
                </c:pt>
                <c:pt idx="4671">
                  <c:v>23.36</c:v>
                </c:pt>
                <c:pt idx="4672">
                  <c:v>23.364999999999998</c:v>
                </c:pt>
                <c:pt idx="4673">
                  <c:v>23.37</c:v>
                </c:pt>
                <c:pt idx="4674">
                  <c:v>23.375</c:v>
                </c:pt>
                <c:pt idx="4675">
                  <c:v>23.38</c:v>
                </c:pt>
                <c:pt idx="4676">
                  <c:v>23.385000000000002</c:v>
                </c:pt>
                <c:pt idx="4677">
                  <c:v>23.39</c:v>
                </c:pt>
                <c:pt idx="4678">
                  <c:v>23.395</c:v>
                </c:pt>
                <c:pt idx="4679">
                  <c:v>23.4</c:v>
                </c:pt>
                <c:pt idx="4680">
                  <c:v>23.405000000000001</c:v>
                </c:pt>
                <c:pt idx="4681">
                  <c:v>23.41</c:v>
                </c:pt>
                <c:pt idx="4682">
                  <c:v>23.414999999999999</c:v>
                </c:pt>
                <c:pt idx="4683">
                  <c:v>23.42</c:v>
                </c:pt>
                <c:pt idx="4684">
                  <c:v>23.425000000000001</c:v>
                </c:pt>
                <c:pt idx="4685">
                  <c:v>23.43</c:v>
                </c:pt>
                <c:pt idx="4686">
                  <c:v>23.434999999999999</c:v>
                </c:pt>
                <c:pt idx="4687">
                  <c:v>23.44</c:v>
                </c:pt>
                <c:pt idx="4688">
                  <c:v>23.445</c:v>
                </c:pt>
                <c:pt idx="4689">
                  <c:v>23.45</c:v>
                </c:pt>
                <c:pt idx="4690">
                  <c:v>23.454999999999998</c:v>
                </c:pt>
                <c:pt idx="4691">
                  <c:v>23.46</c:v>
                </c:pt>
                <c:pt idx="4692">
                  <c:v>23.465</c:v>
                </c:pt>
                <c:pt idx="4693">
                  <c:v>23.47</c:v>
                </c:pt>
                <c:pt idx="4694">
                  <c:v>23.475000000000001</c:v>
                </c:pt>
                <c:pt idx="4695">
                  <c:v>23.48</c:v>
                </c:pt>
                <c:pt idx="4696">
                  <c:v>23.484999999999999</c:v>
                </c:pt>
                <c:pt idx="4697">
                  <c:v>23.49</c:v>
                </c:pt>
                <c:pt idx="4698">
                  <c:v>23.495000000000001</c:v>
                </c:pt>
                <c:pt idx="4699">
                  <c:v>23.5</c:v>
                </c:pt>
                <c:pt idx="4700">
                  <c:v>23.504999999999999</c:v>
                </c:pt>
                <c:pt idx="4701">
                  <c:v>23.51</c:v>
                </c:pt>
                <c:pt idx="4702">
                  <c:v>23.515000000000001</c:v>
                </c:pt>
                <c:pt idx="4703">
                  <c:v>23.52</c:v>
                </c:pt>
                <c:pt idx="4704">
                  <c:v>23.524999999999999</c:v>
                </c:pt>
                <c:pt idx="4705">
                  <c:v>23.53</c:v>
                </c:pt>
                <c:pt idx="4706">
                  <c:v>23.535</c:v>
                </c:pt>
                <c:pt idx="4707">
                  <c:v>23.54</c:v>
                </c:pt>
                <c:pt idx="4708">
                  <c:v>23.545000000000002</c:v>
                </c:pt>
                <c:pt idx="4709">
                  <c:v>23.55</c:v>
                </c:pt>
                <c:pt idx="4710">
                  <c:v>23.555</c:v>
                </c:pt>
                <c:pt idx="4711">
                  <c:v>23.56</c:v>
                </c:pt>
                <c:pt idx="4712">
                  <c:v>23.565000000000001</c:v>
                </c:pt>
                <c:pt idx="4713">
                  <c:v>23.57</c:v>
                </c:pt>
                <c:pt idx="4714">
                  <c:v>23.574999999999999</c:v>
                </c:pt>
                <c:pt idx="4715">
                  <c:v>23.58</c:v>
                </c:pt>
                <c:pt idx="4716">
                  <c:v>23.585000000000001</c:v>
                </c:pt>
                <c:pt idx="4717">
                  <c:v>23.59</c:v>
                </c:pt>
                <c:pt idx="4718">
                  <c:v>23.594999999999999</c:v>
                </c:pt>
                <c:pt idx="4719">
                  <c:v>23.6</c:v>
                </c:pt>
                <c:pt idx="4720">
                  <c:v>23.605</c:v>
                </c:pt>
                <c:pt idx="4721">
                  <c:v>23.61</c:v>
                </c:pt>
                <c:pt idx="4722">
                  <c:v>23.614999999999998</c:v>
                </c:pt>
                <c:pt idx="4723">
                  <c:v>23.62</c:v>
                </c:pt>
                <c:pt idx="4724">
                  <c:v>23.625</c:v>
                </c:pt>
                <c:pt idx="4725">
                  <c:v>23.63</c:v>
                </c:pt>
                <c:pt idx="4726">
                  <c:v>23.635000000000002</c:v>
                </c:pt>
                <c:pt idx="4727">
                  <c:v>23.64</c:v>
                </c:pt>
                <c:pt idx="4728">
                  <c:v>23.645</c:v>
                </c:pt>
                <c:pt idx="4729">
                  <c:v>23.65</c:v>
                </c:pt>
                <c:pt idx="4730">
                  <c:v>23.655000000000001</c:v>
                </c:pt>
                <c:pt idx="4731">
                  <c:v>23.66</c:v>
                </c:pt>
                <c:pt idx="4732">
                  <c:v>23.664999999999999</c:v>
                </c:pt>
                <c:pt idx="4733">
                  <c:v>23.67</c:v>
                </c:pt>
                <c:pt idx="4734">
                  <c:v>23.675000000000001</c:v>
                </c:pt>
                <c:pt idx="4735">
                  <c:v>23.68</c:v>
                </c:pt>
                <c:pt idx="4736">
                  <c:v>23.684999999999999</c:v>
                </c:pt>
                <c:pt idx="4737">
                  <c:v>23.69</c:v>
                </c:pt>
                <c:pt idx="4738">
                  <c:v>23.695</c:v>
                </c:pt>
                <c:pt idx="4739">
                  <c:v>23.7</c:v>
                </c:pt>
                <c:pt idx="4740">
                  <c:v>23.704999999999998</c:v>
                </c:pt>
                <c:pt idx="4741">
                  <c:v>23.71</c:v>
                </c:pt>
                <c:pt idx="4742">
                  <c:v>23.715</c:v>
                </c:pt>
                <c:pt idx="4743">
                  <c:v>23.72</c:v>
                </c:pt>
                <c:pt idx="4744">
                  <c:v>23.725000000000001</c:v>
                </c:pt>
                <c:pt idx="4745">
                  <c:v>23.73</c:v>
                </c:pt>
                <c:pt idx="4746">
                  <c:v>23.734999999999999</c:v>
                </c:pt>
                <c:pt idx="4747">
                  <c:v>23.74</c:v>
                </c:pt>
                <c:pt idx="4748">
                  <c:v>23.745000000000001</c:v>
                </c:pt>
                <c:pt idx="4749">
                  <c:v>23.75</c:v>
                </c:pt>
                <c:pt idx="4750">
                  <c:v>23.754999999999999</c:v>
                </c:pt>
                <c:pt idx="4751">
                  <c:v>23.76</c:v>
                </c:pt>
                <c:pt idx="4752">
                  <c:v>23.765000000000001</c:v>
                </c:pt>
                <c:pt idx="4753">
                  <c:v>23.77</c:v>
                </c:pt>
                <c:pt idx="4754">
                  <c:v>23.774999999999999</c:v>
                </c:pt>
                <c:pt idx="4755">
                  <c:v>23.78</c:v>
                </c:pt>
                <c:pt idx="4756">
                  <c:v>23.785</c:v>
                </c:pt>
                <c:pt idx="4757">
                  <c:v>23.79</c:v>
                </c:pt>
                <c:pt idx="4758">
                  <c:v>23.795000000000002</c:v>
                </c:pt>
                <c:pt idx="4759">
                  <c:v>23.8</c:v>
                </c:pt>
                <c:pt idx="4760">
                  <c:v>23.805</c:v>
                </c:pt>
                <c:pt idx="4761">
                  <c:v>23.81</c:v>
                </c:pt>
                <c:pt idx="4762">
                  <c:v>23.815000000000001</c:v>
                </c:pt>
                <c:pt idx="4763">
                  <c:v>23.82</c:v>
                </c:pt>
                <c:pt idx="4764">
                  <c:v>23.824999999999999</c:v>
                </c:pt>
                <c:pt idx="4765">
                  <c:v>23.83</c:v>
                </c:pt>
                <c:pt idx="4766">
                  <c:v>23.835000000000001</c:v>
                </c:pt>
                <c:pt idx="4767">
                  <c:v>23.84</c:v>
                </c:pt>
                <c:pt idx="4768">
                  <c:v>23.844999999999999</c:v>
                </c:pt>
                <c:pt idx="4769">
                  <c:v>23.85</c:v>
                </c:pt>
                <c:pt idx="4770">
                  <c:v>23.855</c:v>
                </c:pt>
                <c:pt idx="4771">
                  <c:v>23.86</c:v>
                </c:pt>
                <c:pt idx="4772">
                  <c:v>23.864999999999998</c:v>
                </c:pt>
                <c:pt idx="4773">
                  <c:v>23.87</c:v>
                </c:pt>
                <c:pt idx="4774">
                  <c:v>23.875</c:v>
                </c:pt>
                <c:pt idx="4775">
                  <c:v>23.88</c:v>
                </c:pt>
                <c:pt idx="4776">
                  <c:v>23.885000000000002</c:v>
                </c:pt>
                <c:pt idx="4777">
                  <c:v>23.89</c:v>
                </c:pt>
                <c:pt idx="4778">
                  <c:v>23.895</c:v>
                </c:pt>
                <c:pt idx="4779">
                  <c:v>23.9</c:v>
                </c:pt>
                <c:pt idx="4780">
                  <c:v>23.905000000000001</c:v>
                </c:pt>
                <c:pt idx="4781">
                  <c:v>23.91</c:v>
                </c:pt>
                <c:pt idx="4782">
                  <c:v>23.914999999999999</c:v>
                </c:pt>
                <c:pt idx="4783">
                  <c:v>23.92</c:v>
                </c:pt>
                <c:pt idx="4784">
                  <c:v>23.925000000000001</c:v>
                </c:pt>
                <c:pt idx="4785">
                  <c:v>23.93</c:v>
                </c:pt>
                <c:pt idx="4786">
                  <c:v>23.934999999999999</c:v>
                </c:pt>
                <c:pt idx="4787">
                  <c:v>23.94</c:v>
                </c:pt>
                <c:pt idx="4788">
                  <c:v>23.945</c:v>
                </c:pt>
                <c:pt idx="4789">
                  <c:v>23.95</c:v>
                </c:pt>
                <c:pt idx="4790">
                  <c:v>23.954999999999998</c:v>
                </c:pt>
                <c:pt idx="4791">
                  <c:v>23.96</c:v>
                </c:pt>
                <c:pt idx="4792">
                  <c:v>23.965</c:v>
                </c:pt>
                <c:pt idx="4793">
                  <c:v>23.97</c:v>
                </c:pt>
                <c:pt idx="4794">
                  <c:v>23.975000000000001</c:v>
                </c:pt>
                <c:pt idx="4795">
                  <c:v>23.98</c:v>
                </c:pt>
                <c:pt idx="4796">
                  <c:v>23.984999999999999</c:v>
                </c:pt>
                <c:pt idx="4797">
                  <c:v>23.99</c:v>
                </c:pt>
                <c:pt idx="4798">
                  <c:v>23.995000000000001</c:v>
                </c:pt>
                <c:pt idx="4799">
                  <c:v>24</c:v>
                </c:pt>
                <c:pt idx="4800">
                  <c:v>24.004999999999999</c:v>
                </c:pt>
                <c:pt idx="4801">
                  <c:v>24.01</c:v>
                </c:pt>
                <c:pt idx="4802">
                  <c:v>24.015000000000001</c:v>
                </c:pt>
                <c:pt idx="4803">
                  <c:v>24.02</c:v>
                </c:pt>
                <c:pt idx="4804">
                  <c:v>24.024999999999999</c:v>
                </c:pt>
                <c:pt idx="4805">
                  <c:v>24.03</c:v>
                </c:pt>
                <c:pt idx="4806">
                  <c:v>24.035</c:v>
                </c:pt>
                <c:pt idx="4807">
                  <c:v>24.04</c:v>
                </c:pt>
                <c:pt idx="4808">
                  <c:v>24.045000000000002</c:v>
                </c:pt>
                <c:pt idx="4809">
                  <c:v>24.05</c:v>
                </c:pt>
                <c:pt idx="4810">
                  <c:v>24.055</c:v>
                </c:pt>
                <c:pt idx="4811">
                  <c:v>24.06</c:v>
                </c:pt>
                <c:pt idx="4812">
                  <c:v>24.065000000000001</c:v>
                </c:pt>
                <c:pt idx="4813">
                  <c:v>24.07</c:v>
                </c:pt>
                <c:pt idx="4814">
                  <c:v>24.074999999999999</c:v>
                </c:pt>
                <c:pt idx="4815">
                  <c:v>24.08</c:v>
                </c:pt>
                <c:pt idx="4816">
                  <c:v>24.085000000000001</c:v>
                </c:pt>
                <c:pt idx="4817">
                  <c:v>24.09</c:v>
                </c:pt>
                <c:pt idx="4818">
                  <c:v>24.094999999999999</c:v>
                </c:pt>
                <c:pt idx="4819">
                  <c:v>24.1</c:v>
                </c:pt>
                <c:pt idx="4820">
                  <c:v>24.105</c:v>
                </c:pt>
                <c:pt idx="4821">
                  <c:v>24.11</c:v>
                </c:pt>
                <c:pt idx="4822">
                  <c:v>24.114999999999998</c:v>
                </c:pt>
                <c:pt idx="4823">
                  <c:v>24.12</c:v>
                </c:pt>
                <c:pt idx="4824">
                  <c:v>24.125</c:v>
                </c:pt>
                <c:pt idx="4825">
                  <c:v>24.13</c:v>
                </c:pt>
                <c:pt idx="4826">
                  <c:v>24.135000000000002</c:v>
                </c:pt>
                <c:pt idx="4827">
                  <c:v>24.14</c:v>
                </c:pt>
                <c:pt idx="4828">
                  <c:v>24.145</c:v>
                </c:pt>
                <c:pt idx="4829">
                  <c:v>24.15</c:v>
                </c:pt>
                <c:pt idx="4830">
                  <c:v>24.155000000000001</c:v>
                </c:pt>
                <c:pt idx="4831">
                  <c:v>24.16</c:v>
                </c:pt>
                <c:pt idx="4832">
                  <c:v>24.164999999999999</c:v>
                </c:pt>
                <c:pt idx="4833">
                  <c:v>24.17</c:v>
                </c:pt>
                <c:pt idx="4834">
                  <c:v>24.175000000000001</c:v>
                </c:pt>
                <c:pt idx="4835">
                  <c:v>24.18</c:v>
                </c:pt>
                <c:pt idx="4836">
                  <c:v>24.184999999999999</c:v>
                </c:pt>
                <c:pt idx="4837">
                  <c:v>24.19</c:v>
                </c:pt>
                <c:pt idx="4838">
                  <c:v>24.195</c:v>
                </c:pt>
                <c:pt idx="4839">
                  <c:v>24.2</c:v>
                </c:pt>
                <c:pt idx="4840">
                  <c:v>24.204999999999998</c:v>
                </c:pt>
                <c:pt idx="4841">
                  <c:v>24.21</c:v>
                </c:pt>
                <c:pt idx="4842">
                  <c:v>24.215</c:v>
                </c:pt>
                <c:pt idx="4843">
                  <c:v>24.22</c:v>
                </c:pt>
                <c:pt idx="4844">
                  <c:v>24.225000000000001</c:v>
                </c:pt>
                <c:pt idx="4845">
                  <c:v>24.23</c:v>
                </c:pt>
                <c:pt idx="4846">
                  <c:v>24.234999999999999</c:v>
                </c:pt>
                <c:pt idx="4847">
                  <c:v>24.24</c:v>
                </c:pt>
                <c:pt idx="4848">
                  <c:v>24.245000000000001</c:v>
                </c:pt>
                <c:pt idx="4849">
                  <c:v>24.25</c:v>
                </c:pt>
                <c:pt idx="4850">
                  <c:v>24.254999999999999</c:v>
                </c:pt>
                <c:pt idx="4851">
                  <c:v>24.26</c:v>
                </c:pt>
                <c:pt idx="4852">
                  <c:v>24.265000000000001</c:v>
                </c:pt>
                <c:pt idx="4853">
                  <c:v>24.27</c:v>
                </c:pt>
                <c:pt idx="4854">
                  <c:v>24.274999999999999</c:v>
                </c:pt>
                <c:pt idx="4855">
                  <c:v>24.28</c:v>
                </c:pt>
                <c:pt idx="4856">
                  <c:v>24.285</c:v>
                </c:pt>
                <c:pt idx="4857">
                  <c:v>24.29</c:v>
                </c:pt>
                <c:pt idx="4858">
                  <c:v>24.295000000000002</c:v>
                </c:pt>
                <c:pt idx="4859">
                  <c:v>24.3</c:v>
                </c:pt>
                <c:pt idx="4860">
                  <c:v>24.305</c:v>
                </c:pt>
                <c:pt idx="4861">
                  <c:v>24.31</c:v>
                </c:pt>
                <c:pt idx="4862">
                  <c:v>24.315000000000001</c:v>
                </c:pt>
                <c:pt idx="4863">
                  <c:v>24.32</c:v>
                </c:pt>
                <c:pt idx="4864">
                  <c:v>24.324999999999999</c:v>
                </c:pt>
                <c:pt idx="4865">
                  <c:v>24.33</c:v>
                </c:pt>
                <c:pt idx="4866">
                  <c:v>24.335000000000001</c:v>
                </c:pt>
                <c:pt idx="4867">
                  <c:v>24.34</c:v>
                </c:pt>
                <c:pt idx="4868">
                  <c:v>24.344999999999999</c:v>
                </c:pt>
                <c:pt idx="4869">
                  <c:v>24.35</c:v>
                </c:pt>
                <c:pt idx="4870">
                  <c:v>24.355</c:v>
                </c:pt>
                <c:pt idx="4871">
                  <c:v>24.36</c:v>
                </c:pt>
                <c:pt idx="4872">
                  <c:v>24.364999999999998</c:v>
                </c:pt>
                <c:pt idx="4873">
                  <c:v>24.37</c:v>
                </c:pt>
                <c:pt idx="4874">
                  <c:v>24.375</c:v>
                </c:pt>
                <c:pt idx="4875">
                  <c:v>24.38</c:v>
                </c:pt>
                <c:pt idx="4876">
                  <c:v>24.385000000000002</c:v>
                </c:pt>
                <c:pt idx="4877">
                  <c:v>24.39</c:v>
                </c:pt>
                <c:pt idx="4878">
                  <c:v>24.395</c:v>
                </c:pt>
                <c:pt idx="4879">
                  <c:v>24.4</c:v>
                </c:pt>
                <c:pt idx="4880">
                  <c:v>24.405000000000001</c:v>
                </c:pt>
                <c:pt idx="4881">
                  <c:v>24.41</c:v>
                </c:pt>
                <c:pt idx="4882">
                  <c:v>24.414999999999999</c:v>
                </c:pt>
                <c:pt idx="4883">
                  <c:v>24.42</c:v>
                </c:pt>
                <c:pt idx="4884">
                  <c:v>24.425000000000001</c:v>
                </c:pt>
                <c:pt idx="4885">
                  <c:v>24.43</c:v>
                </c:pt>
                <c:pt idx="4886">
                  <c:v>24.434999999999999</c:v>
                </c:pt>
                <c:pt idx="4887">
                  <c:v>24.44</c:v>
                </c:pt>
                <c:pt idx="4888">
                  <c:v>24.445</c:v>
                </c:pt>
                <c:pt idx="4889">
                  <c:v>24.45</c:v>
                </c:pt>
                <c:pt idx="4890">
                  <c:v>24.454999999999998</c:v>
                </c:pt>
                <c:pt idx="4891">
                  <c:v>24.46</c:v>
                </c:pt>
                <c:pt idx="4892">
                  <c:v>24.465</c:v>
                </c:pt>
                <c:pt idx="4893">
                  <c:v>24.47</c:v>
                </c:pt>
                <c:pt idx="4894">
                  <c:v>24.475000000000001</c:v>
                </c:pt>
                <c:pt idx="4895">
                  <c:v>24.48</c:v>
                </c:pt>
                <c:pt idx="4896">
                  <c:v>24.484999999999999</c:v>
                </c:pt>
                <c:pt idx="4897">
                  <c:v>24.49</c:v>
                </c:pt>
                <c:pt idx="4898">
                  <c:v>24.495000000000001</c:v>
                </c:pt>
                <c:pt idx="4899">
                  <c:v>24.5</c:v>
                </c:pt>
                <c:pt idx="4900">
                  <c:v>24.504999999999999</c:v>
                </c:pt>
                <c:pt idx="4901">
                  <c:v>24.51</c:v>
                </c:pt>
                <c:pt idx="4902">
                  <c:v>24.515000000000001</c:v>
                </c:pt>
                <c:pt idx="4903">
                  <c:v>24.52</c:v>
                </c:pt>
                <c:pt idx="4904">
                  <c:v>24.524999999999999</c:v>
                </c:pt>
                <c:pt idx="4905">
                  <c:v>24.53</c:v>
                </c:pt>
                <c:pt idx="4906">
                  <c:v>24.535</c:v>
                </c:pt>
                <c:pt idx="4907">
                  <c:v>24.54</c:v>
                </c:pt>
                <c:pt idx="4908">
                  <c:v>24.545000000000002</c:v>
                </c:pt>
                <c:pt idx="4909">
                  <c:v>24.55</c:v>
                </c:pt>
                <c:pt idx="4910">
                  <c:v>24.555</c:v>
                </c:pt>
                <c:pt idx="4911">
                  <c:v>24.56</c:v>
                </c:pt>
                <c:pt idx="4912">
                  <c:v>24.565000000000001</c:v>
                </c:pt>
                <c:pt idx="4913">
                  <c:v>24.57</c:v>
                </c:pt>
                <c:pt idx="4914">
                  <c:v>24.574999999999999</c:v>
                </c:pt>
                <c:pt idx="4915">
                  <c:v>24.58</c:v>
                </c:pt>
                <c:pt idx="4916">
                  <c:v>24.585000000000001</c:v>
                </c:pt>
                <c:pt idx="4917">
                  <c:v>24.59</c:v>
                </c:pt>
                <c:pt idx="4918">
                  <c:v>24.594999999999999</c:v>
                </c:pt>
                <c:pt idx="4919">
                  <c:v>24.6</c:v>
                </c:pt>
                <c:pt idx="4920">
                  <c:v>24.605</c:v>
                </c:pt>
                <c:pt idx="4921">
                  <c:v>24.61</c:v>
                </c:pt>
                <c:pt idx="4922">
                  <c:v>24.614999999999998</c:v>
                </c:pt>
                <c:pt idx="4923">
                  <c:v>24.62</c:v>
                </c:pt>
                <c:pt idx="4924">
                  <c:v>24.625</c:v>
                </c:pt>
                <c:pt idx="4925">
                  <c:v>24.63</c:v>
                </c:pt>
                <c:pt idx="4926">
                  <c:v>24.635000000000002</c:v>
                </c:pt>
                <c:pt idx="4927">
                  <c:v>24.64</c:v>
                </c:pt>
                <c:pt idx="4928">
                  <c:v>24.645</c:v>
                </c:pt>
                <c:pt idx="4929">
                  <c:v>24.65</c:v>
                </c:pt>
                <c:pt idx="4930">
                  <c:v>24.655000000000001</c:v>
                </c:pt>
                <c:pt idx="4931">
                  <c:v>24.66</c:v>
                </c:pt>
                <c:pt idx="4932">
                  <c:v>24.664999999999999</c:v>
                </c:pt>
                <c:pt idx="4933">
                  <c:v>24.67</c:v>
                </c:pt>
                <c:pt idx="4934">
                  <c:v>24.675000000000001</c:v>
                </c:pt>
                <c:pt idx="4935">
                  <c:v>24.68</c:v>
                </c:pt>
                <c:pt idx="4936">
                  <c:v>24.684999999999999</c:v>
                </c:pt>
                <c:pt idx="4937">
                  <c:v>24.69</c:v>
                </c:pt>
                <c:pt idx="4938">
                  <c:v>24.695</c:v>
                </c:pt>
                <c:pt idx="4939">
                  <c:v>24.7</c:v>
                </c:pt>
                <c:pt idx="4940">
                  <c:v>24.704999999999998</c:v>
                </c:pt>
                <c:pt idx="4941">
                  <c:v>24.71</c:v>
                </c:pt>
                <c:pt idx="4942">
                  <c:v>24.715</c:v>
                </c:pt>
                <c:pt idx="4943">
                  <c:v>24.72</c:v>
                </c:pt>
                <c:pt idx="4944">
                  <c:v>24.725000000000001</c:v>
                </c:pt>
                <c:pt idx="4945">
                  <c:v>24.73</c:v>
                </c:pt>
                <c:pt idx="4946">
                  <c:v>24.734999999999999</c:v>
                </c:pt>
                <c:pt idx="4947">
                  <c:v>24.74</c:v>
                </c:pt>
                <c:pt idx="4948">
                  <c:v>24.745000000000001</c:v>
                </c:pt>
                <c:pt idx="4949">
                  <c:v>24.75</c:v>
                </c:pt>
                <c:pt idx="4950">
                  <c:v>24.754999999999999</c:v>
                </c:pt>
                <c:pt idx="4951">
                  <c:v>24.76</c:v>
                </c:pt>
                <c:pt idx="4952">
                  <c:v>24.765000000000001</c:v>
                </c:pt>
                <c:pt idx="4953">
                  <c:v>24.77</c:v>
                </c:pt>
                <c:pt idx="4954">
                  <c:v>24.774999999999999</c:v>
                </c:pt>
                <c:pt idx="4955">
                  <c:v>24.78</c:v>
                </c:pt>
                <c:pt idx="4956">
                  <c:v>24.785</c:v>
                </c:pt>
                <c:pt idx="4957">
                  <c:v>24.79</c:v>
                </c:pt>
                <c:pt idx="4958">
                  <c:v>24.795000000000002</c:v>
                </c:pt>
                <c:pt idx="4959">
                  <c:v>24.8</c:v>
                </c:pt>
                <c:pt idx="4960">
                  <c:v>24.805</c:v>
                </c:pt>
                <c:pt idx="4961">
                  <c:v>24.81</c:v>
                </c:pt>
                <c:pt idx="4962">
                  <c:v>24.815000000000001</c:v>
                </c:pt>
                <c:pt idx="4963">
                  <c:v>24.82</c:v>
                </c:pt>
                <c:pt idx="4964">
                  <c:v>24.824999999999999</c:v>
                </c:pt>
                <c:pt idx="4965">
                  <c:v>24.83</c:v>
                </c:pt>
                <c:pt idx="4966">
                  <c:v>24.835000000000001</c:v>
                </c:pt>
                <c:pt idx="4967">
                  <c:v>24.84</c:v>
                </c:pt>
                <c:pt idx="4968">
                  <c:v>24.844999999999999</c:v>
                </c:pt>
                <c:pt idx="4969">
                  <c:v>24.85</c:v>
                </c:pt>
                <c:pt idx="4970">
                  <c:v>24.855</c:v>
                </c:pt>
                <c:pt idx="4971">
                  <c:v>24.86</c:v>
                </c:pt>
                <c:pt idx="4972">
                  <c:v>24.864999999999998</c:v>
                </c:pt>
                <c:pt idx="4973">
                  <c:v>24.87</c:v>
                </c:pt>
                <c:pt idx="4974">
                  <c:v>24.875</c:v>
                </c:pt>
                <c:pt idx="4975">
                  <c:v>24.88</c:v>
                </c:pt>
                <c:pt idx="4976">
                  <c:v>24.885000000000002</c:v>
                </c:pt>
                <c:pt idx="4977">
                  <c:v>24.89</c:v>
                </c:pt>
                <c:pt idx="4978">
                  <c:v>24.895</c:v>
                </c:pt>
                <c:pt idx="4979">
                  <c:v>24.9</c:v>
                </c:pt>
                <c:pt idx="4980">
                  <c:v>24.905000000000001</c:v>
                </c:pt>
                <c:pt idx="4981">
                  <c:v>24.91</c:v>
                </c:pt>
                <c:pt idx="4982">
                  <c:v>24.914999999999999</c:v>
                </c:pt>
                <c:pt idx="4983">
                  <c:v>24.92</c:v>
                </c:pt>
                <c:pt idx="4984">
                  <c:v>24.925000000000001</c:v>
                </c:pt>
                <c:pt idx="4985">
                  <c:v>24.93</c:v>
                </c:pt>
                <c:pt idx="4986">
                  <c:v>24.934999999999999</c:v>
                </c:pt>
                <c:pt idx="4987">
                  <c:v>24.94</c:v>
                </c:pt>
                <c:pt idx="4988">
                  <c:v>24.945</c:v>
                </c:pt>
                <c:pt idx="4989">
                  <c:v>24.95</c:v>
                </c:pt>
                <c:pt idx="4990">
                  <c:v>24.954999999999998</c:v>
                </c:pt>
                <c:pt idx="4991">
                  <c:v>24.96</c:v>
                </c:pt>
                <c:pt idx="4992">
                  <c:v>24.965</c:v>
                </c:pt>
                <c:pt idx="4993">
                  <c:v>24.97</c:v>
                </c:pt>
                <c:pt idx="4994">
                  <c:v>24.975000000000001</c:v>
                </c:pt>
                <c:pt idx="4995">
                  <c:v>24.98</c:v>
                </c:pt>
                <c:pt idx="4996">
                  <c:v>24.984999999999999</c:v>
                </c:pt>
                <c:pt idx="4997">
                  <c:v>24.99</c:v>
                </c:pt>
                <c:pt idx="4998">
                  <c:v>24.995000000000001</c:v>
                </c:pt>
                <c:pt idx="4999">
                  <c:v>25</c:v>
                </c:pt>
                <c:pt idx="5000">
                  <c:v>25.004999999999999</c:v>
                </c:pt>
                <c:pt idx="5001">
                  <c:v>26.004999999999999</c:v>
                </c:pt>
                <c:pt idx="5002">
                  <c:v>27.004999999999999</c:v>
                </c:pt>
                <c:pt idx="5003">
                  <c:v>28.004999999999999</c:v>
                </c:pt>
                <c:pt idx="5004">
                  <c:v>29.004999999999999</c:v>
                </c:pt>
                <c:pt idx="5005">
                  <c:v>30.004999999999999</c:v>
                </c:pt>
                <c:pt idx="5006">
                  <c:v>31.004999999999999</c:v>
                </c:pt>
                <c:pt idx="5007">
                  <c:v>32.005000000000003</c:v>
                </c:pt>
                <c:pt idx="5008">
                  <c:v>33.005000000000003</c:v>
                </c:pt>
                <c:pt idx="5009">
                  <c:v>34.005000000000003</c:v>
                </c:pt>
                <c:pt idx="5010">
                  <c:v>35.005000000000003</c:v>
                </c:pt>
                <c:pt idx="5011">
                  <c:v>36.005000000000003</c:v>
                </c:pt>
                <c:pt idx="5012">
                  <c:v>37.005000000000003</c:v>
                </c:pt>
                <c:pt idx="5013">
                  <c:v>38.005000000000003</c:v>
                </c:pt>
                <c:pt idx="5014">
                  <c:v>39.005000000000003</c:v>
                </c:pt>
                <c:pt idx="5015">
                  <c:v>40.005000000000003</c:v>
                </c:pt>
                <c:pt idx="5016">
                  <c:v>41.005000000000003</c:v>
                </c:pt>
                <c:pt idx="5017">
                  <c:v>42.005000000000003</c:v>
                </c:pt>
                <c:pt idx="5018">
                  <c:v>43.005000000000003</c:v>
                </c:pt>
                <c:pt idx="5019">
                  <c:v>44.005000000000003</c:v>
                </c:pt>
                <c:pt idx="5020">
                  <c:v>45.005000000000003</c:v>
                </c:pt>
                <c:pt idx="5021">
                  <c:v>46.005000000000003</c:v>
                </c:pt>
                <c:pt idx="5022">
                  <c:v>47.005000000000003</c:v>
                </c:pt>
                <c:pt idx="5023">
                  <c:v>48.005000000000003</c:v>
                </c:pt>
                <c:pt idx="5024">
                  <c:v>49.005000000000003</c:v>
                </c:pt>
                <c:pt idx="5025">
                  <c:v>50.005000000000003</c:v>
                </c:pt>
                <c:pt idx="5026">
                  <c:v>51.005000000000003</c:v>
                </c:pt>
                <c:pt idx="5027">
                  <c:v>52.005000000000003</c:v>
                </c:pt>
                <c:pt idx="5028">
                  <c:v>53.005000000000003</c:v>
                </c:pt>
                <c:pt idx="5029">
                  <c:v>54.005000000000003</c:v>
                </c:pt>
                <c:pt idx="5030">
                  <c:v>55.005000000000003</c:v>
                </c:pt>
                <c:pt idx="5031">
                  <c:v>56.005000000000003</c:v>
                </c:pt>
                <c:pt idx="5032">
                  <c:v>57.005000000000003</c:v>
                </c:pt>
                <c:pt idx="5033">
                  <c:v>58.005000000000003</c:v>
                </c:pt>
                <c:pt idx="5034">
                  <c:v>59.005000000000003</c:v>
                </c:pt>
                <c:pt idx="5035">
                  <c:v>60.005000000000003</c:v>
                </c:pt>
                <c:pt idx="5036">
                  <c:v>61.005000000000003</c:v>
                </c:pt>
                <c:pt idx="5037">
                  <c:v>62.005000000000003</c:v>
                </c:pt>
                <c:pt idx="5038">
                  <c:v>63.005000000000003</c:v>
                </c:pt>
                <c:pt idx="5039">
                  <c:v>64.004999999999995</c:v>
                </c:pt>
                <c:pt idx="5040">
                  <c:v>65.004999999999995</c:v>
                </c:pt>
                <c:pt idx="5041">
                  <c:v>66.004999999999995</c:v>
                </c:pt>
                <c:pt idx="5042">
                  <c:v>67.004999999999995</c:v>
                </c:pt>
                <c:pt idx="5043">
                  <c:v>68.004999999999995</c:v>
                </c:pt>
                <c:pt idx="5044">
                  <c:v>69.004999999999995</c:v>
                </c:pt>
                <c:pt idx="5045">
                  <c:v>70.004999999999995</c:v>
                </c:pt>
                <c:pt idx="5046">
                  <c:v>71.004999999999995</c:v>
                </c:pt>
                <c:pt idx="5047">
                  <c:v>72.004999999999995</c:v>
                </c:pt>
                <c:pt idx="5048">
                  <c:v>73.004999999999995</c:v>
                </c:pt>
                <c:pt idx="5049">
                  <c:v>74.004999999999995</c:v>
                </c:pt>
                <c:pt idx="5050">
                  <c:v>75.004999999999995</c:v>
                </c:pt>
                <c:pt idx="5051">
                  <c:v>76.004999999999995</c:v>
                </c:pt>
                <c:pt idx="5052">
                  <c:v>77.004999999999995</c:v>
                </c:pt>
                <c:pt idx="5053">
                  <c:v>78.004999999999995</c:v>
                </c:pt>
                <c:pt idx="5054">
                  <c:v>79.004999999999995</c:v>
                </c:pt>
                <c:pt idx="5055">
                  <c:v>80.004999999999995</c:v>
                </c:pt>
                <c:pt idx="5056">
                  <c:v>81.004999999999995</c:v>
                </c:pt>
                <c:pt idx="5057">
                  <c:v>82.004999999999995</c:v>
                </c:pt>
                <c:pt idx="5058">
                  <c:v>83.004999999999995</c:v>
                </c:pt>
                <c:pt idx="5059">
                  <c:v>84.004999999999995</c:v>
                </c:pt>
                <c:pt idx="5060">
                  <c:v>85.004999999999995</c:v>
                </c:pt>
                <c:pt idx="5061">
                  <c:v>86.004999999999995</c:v>
                </c:pt>
                <c:pt idx="5062">
                  <c:v>87.004999999999995</c:v>
                </c:pt>
                <c:pt idx="5063">
                  <c:v>88.004999999999995</c:v>
                </c:pt>
                <c:pt idx="5064">
                  <c:v>89.004999999999995</c:v>
                </c:pt>
                <c:pt idx="5065">
                  <c:v>90.004999999999995</c:v>
                </c:pt>
                <c:pt idx="5066">
                  <c:v>91.004999999999995</c:v>
                </c:pt>
                <c:pt idx="5067">
                  <c:v>92.004999999999995</c:v>
                </c:pt>
                <c:pt idx="5068">
                  <c:v>93.004999999999995</c:v>
                </c:pt>
                <c:pt idx="5069">
                  <c:v>94.004999999999995</c:v>
                </c:pt>
                <c:pt idx="5070">
                  <c:v>95.004999999999995</c:v>
                </c:pt>
                <c:pt idx="5071">
                  <c:v>96.004999999999995</c:v>
                </c:pt>
                <c:pt idx="5072">
                  <c:v>97.004999999999995</c:v>
                </c:pt>
                <c:pt idx="5073">
                  <c:v>98.004999999999995</c:v>
                </c:pt>
                <c:pt idx="5074">
                  <c:v>99.004999999999995</c:v>
                </c:pt>
                <c:pt idx="5075">
                  <c:v>100.005</c:v>
                </c:pt>
                <c:pt idx="5076">
                  <c:v>101.005</c:v>
                </c:pt>
                <c:pt idx="5077">
                  <c:v>102.005</c:v>
                </c:pt>
                <c:pt idx="5078">
                  <c:v>103.005</c:v>
                </c:pt>
                <c:pt idx="5079">
                  <c:v>104.005</c:v>
                </c:pt>
                <c:pt idx="5080">
                  <c:v>105.005</c:v>
                </c:pt>
                <c:pt idx="5081">
                  <c:v>106.005</c:v>
                </c:pt>
                <c:pt idx="5082">
                  <c:v>107.005</c:v>
                </c:pt>
                <c:pt idx="5083">
                  <c:v>108.005</c:v>
                </c:pt>
                <c:pt idx="5084">
                  <c:v>109.005</c:v>
                </c:pt>
                <c:pt idx="5085">
                  <c:v>110.005</c:v>
                </c:pt>
                <c:pt idx="5086">
                  <c:v>111.005</c:v>
                </c:pt>
                <c:pt idx="5087">
                  <c:v>112.005</c:v>
                </c:pt>
                <c:pt idx="5088">
                  <c:v>113.005</c:v>
                </c:pt>
                <c:pt idx="5089">
                  <c:v>114.005</c:v>
                </c:pt>
                <c:pt idx="5090">
                  <c:v>115.005</c:v>
                </c:pt>
                <c:pt idx="5091">
                  <c:v>116.005</c:v>
                </c:pt>
                <c:pt idx="5092">
                  <c:v>117.005</c:v>
                </c:pt>
                <c:pt idx="5093">
                  <c:v>118.005</c:v>
                </c:pt>
                <c:pt idx="5094">
                  <c:v>119.005</c:v>
                </c:pt>
                <c:pt idx="5095">
                  <c:v>120.005</c:v>
                </c:pt>
                <c:pt idx="5096">
                  <c:v>121.005</c:v>
                </c:pt>
                <c:pt idx="5097">
                  <c:v>122.005</c:v>
                </c:pt>
                <c:pt idx="5098">
                  <c:v>123.005</c:v>
                </c:pt>
                <c:pt idx="5099">
                  <c:v>124.005</c:v>
                </c:pt>
                <c:pt idx="5100">
                  <c:v>125.005</c:v>
                </c:pt>
                <c:pt idx="5101">
                  <c:v>126.005</c:v>
                </c:pt>
                <c:pt idx="5102">
                  <c:v>127.005</c:v>
                </c:pt>
                <c:pt idx="5103">
                  <c:v>128.005</c:v>
                </c:pt>
                <c:pt idx="5104">
                  <c:v>129.005</c:v>
                </c:pt>
                <c:pt idx="5105">
                  <c:v>130.005</c:v>
                </c:pt>
                <c:pt idx="5106">
                  <c:v>131.005</c:v>
                </c:pt>
                <c:pt idx="5107">
                  <c:v>132.005</c:v>
                </c:pt>
                <c:pt idx="5108">
                  <c:v>133.005</c:v>
                </c:pt>
                <c:pt idx="5109">
                  <c:v>134.005</c:v>
                </c:pt>
                <c:pt idx="5110">
                  <c:v>135.005</c:v>
                </c:pt>
                <c:pt idx="5111">
                  <c:v>136.005</c:v>
                </c:pt>
                <c:pt idx="5112">
                  <c:v>137.005</c:v>
                </c:pt>
                <c:pt idx="5113">
                  <c:v>138.005</c:v>
                </c:pt>
                <c:pt idx="5114">
                  <c:v>139.005</c:v>
                </c:pt>
                <c:pt idx="5115">
                  <c:v>140.005</c:v>
                </c:pt>
                <c:pt idx="5116">
                  <c:v>141.005</c:v>
                </c:pt>
                <c:pt idx="5117">
                  <c:v>142.005</c:v>
                </c:pt>
                <c:pt idx="5118">
                  <c:v>143.005</c:v>
                </c:pt>
                <c:pt idx="5119">
                  <c:v>144.005</c:v>
                </c:pt>
                <c:pt idx="5120">
                  <c:v>145.005</c:v>
                </c:pt>
                <c:pt idx="5121">
                  <c:v>146.005</c:v>
                </c:pt>
                <c:pt idx="5122">
                  <c:v>147.005</c:v>
                </c:pt>
                <c:pt idx="5123">
                  <c:v>148.005</c:v>
                </c:pt>
                <c:pt idx="5124">
                  <c:v>149.005</c:v>
                </c:pt>
                <c:pt idx="5125">
                  <c:v>150.005</c:v>
                </c:pt>
                <c:pt idx="5126">
                  <c:v>151.005</c:v>
                </c:pt>
                <c:pt idx="5127">
                  <c:v>152.005</c:v>
                </c:pt>
                <c:pt idx="5128">
                  <c:v>153.005</c:v>
                </c:pt>
                <c:pt idx="5129">
                  <c:v>154.005</c:v>
                </c:pt>
                <c:pt idx="5130">
                  <c:v>155.005</c:v>
                </c:pt>
                <c:pt idx="5131">
                  <c:v>156.005</c:v>
                </c:pt>
                <c:pt idx="5132">
                  <c:v>157.005</c:v>
                </c:pt>
                <c:pt idx="5133">
                  <c:v>158.005</c:v>
                </c:pt>
                <c:pt idx="5134">
                  <c:v>159.005</c:v>
                </c:pt>
                <c:pt idx="5135">
                  <c:v>160.005</c:v>
                </c:pt>
                <c:pt idx="5136">
                  <c:v>161.005</c:v>
                </c:pt>
                <c:pt idx="5137">
                  <c:v>162.005</c:v>
                </c:pt>
                <c:pt idx="5138">
                  <c:v>163.005</c:v>
                </c:pt>
                <c:pt idx="5139">
                  <c:v>164.005</c:v>
                </c:pt>
                <c:pt idx="5140">
                  <c:v>165.005</c:v>
                </c:pt>
                <c:pt idx="5141">
                  <c:v>166.005</c:v>
                </c:pt>
                <c:pt idx="5142">
                  <c:v>167.005</c:v>
                </c:pt>
                <c:pt idx="5143">
                  <c:v>168.005</c:v>
                </c:pt>
                <c:pt idx="5144">
                  <c:v>169.005</c:v>
                </c:pt>
                <c:pt idx="5145">
                  <c:v>170.005</c:v>
                </c:pt>
                <c:pt idx="5146">
                  <c:v>171.005</c:v>
                </c:pt>
                <c:pt idx="5147">
                  <c:v>172.005</c:v>
                </c:pt>
                <c:pt idx="5148">
                  <c:v>173.005</c:v>
                </c:pt>
                <c:pt idx="5149">
                  <c:v>174.005</c:v>
                </c:pt>
                <c:pt idx="5150">
                  <c:v>175.005</c:v>
                </c:pt>
                <c:pt idx="5151">
                  <c:v>176.005</c:v>
                </c:pt>
                <c:pt idx="5152">
                  <c:v>177.005</c:v>
                </c:pt>
                <c:pt idx="5153">
                  <c:v>178.005</c:v>
                </c:pt>
                <c:pt idx="5154">
                  <c:v>179.005</c:v>
                </c:pt>
                <c:pt idx="5155">
                  <c:v>180.005</c:v>
                </c:pt>
                <c:pt idx="5156">
                  <c:v>181.005</c:v>
                </c:pt>
                <c:pt idx="5157">
                  <c:v>182.005</c:v>
                </c:pt>
                <c:pt idx="5158">
                  <c:v>183.005</c:v>
                </c:pt>
                <c:pt idx="5159">
                  <c:v>184.005</c:v>
                </c:pt>
                <c:pt idx="5160">
                  <c:v>185.005</c:v>
                </c:pt>
                <c:pt idx="5161">
                  <c:v>186.005</c:v>
                </c:pt>
                <c:pt idx="5162">
                  <c:v>187.005</c:v>
                </c:pt>
                <c:pt idx="5163">
                  <c:v>188.005</c:v>
                </c:pt>
                <c:pt idx="5164">
                  <c:v>189.005</c:v>
                </c:pt>
                <c:pt idx="5165">
                  <c:v>190.005</c:v>
                </c:pt>
                <c:pt idx="5166">
                  <c:v>191.005</c:v>
                </c:pt>
                <c:pt idx="5167">
                  <c:v>192.005</c:v>
                </c:pt>
                <c:pt idx="5168">
                  <c:v>193.005</c:v>
                </c:pt>
                <c:pt idx="5169">
                  <c:v>194.005</c:v>
                </c:pt>
                <c:pt idx="5170">
                  <c:v>195.005</c:v>
                </c:pt>
                <c:pt idx="5171">
                  <c:v>196.005</c:v>
                </c:pt>
                <c:pt idx="5172">
                  <c:v>197.005</c:v>
                </c:pt>
                <c:pt idx="5173">
                  <c:v>198.005</c:v>
                </c:pt>
                <c:pt idx="5174">
                  <c:v>199.005</c:v>
                </c:pt>
                <c:pt idx="5175">
                  <c:v>200.005</c:v>
                </c:pt>
                <c:pt idx="5176">
                  <c:v>201.005</c:v>
                </c:pt>
                <c:pt idx="5177">
                  <c:v>202.005</c:v>
                </c:pt>
                <c:pt idx="5178">
                  <c:v>203.005</c:v>
                </c:pt>
                <c:pt idx="5179">
                  <c:v>204.005</c:v>
                </c:pt>
                <c:pt idx="5180">
                  <c:v>205.005</c:v>
                </c:pt>
                <c:pt idx="5181">
                  <c:v>206.005</c:v>
                </c:pt>
                <c:pt idx="5182">
                  <c:v>207.005</c:v>
                </c:pt>
                <c:pt idx="5183">
                  <c:v>208.005</c:v>
                </c:pt>
                <c:pt idx="5184">
                  <c:v>209.005</c:v>
                </c:pt>
                <c:pt idx="5185">
                  <c:v>210.005</c:v>
                </c:pt>
                <c:pt idx="5186">
                  <c:v>211.005</c:v>
                </c:pt>
                <c:pt idx="5187">
                  <c:v>212.005</c:v>
                </c:pt>
                <c:pt idx="5188">
                  <c:v>213.005</c:v>
                </c:pt>
                <c:pt idx="5189">
                  <c:v>214.005</c:v>
                </c:pt>
                <c:pt idx="5190">
                  <c:v>215.005</c:v>
                </c:pt>
                <c:pt idx="5191">
                  <c:v>216.005</c:v>
                </c:pt>
                <c:pt idx="5192">
                  <c:v>217.005</c:v>
                </c:pt>
                <c:pt idx="5193">
                  <c:v>218.005</c:v>
                </c:pt>
                <c:pt idx="5194">
                  <c:v>219.005</c:v>
                </c:pt>
                <c:pt idx="5195">
                  <c:v>220.005</c:v>
                </c:pt>
                <c:pt idx="5196">
                  <c:v>221.005</c:v>
                </c:pt>
                <c:pt idx="5197">
                  <c:v>222.005</c:v>
                </c:pt>
                <c:pt idx="5198">
                  <c:v>223.005</c:v>
                </c:pt>
                <c:pt idx="5199">
                  <c:v>224.005</c:v>
                </c:pt>
                <c:pt idx="5200">
                  <c:v>225.005</c:v>
                </c:pt>
                <c:pt idx="5201">
                  <c:v>226.005</c:v>
                </c:pt>
                <c:pt idx="5202">
                  <c:v>227.005</c:v>
                </c:pt>
                <c:pt idx="5203">
                  <c:v>228.005</c:v>
                </c:pt>
                <c:pt idx="5204">
                  <c:v>229.005</c:v>
                </c:pt>
                <c:pt idx="5205">
                  <c:v>230.005</c:v>
                </c:pt>
                <c:pt idx="5206">
                  <c:v>231.005</c:v>
                </c:pt>
                <c:pt idx="5207">
                  <c:v>232.005</c:v>
                </c:pt>
                <c:pt idx="5208">
                  <c:v>233.005</c:v>
                </c:pt>
                <c:pt idx="5209">
                  <c:v>234.005</c:v>
                </c:pt>
                <c:pt idx="5210">
                  <c:v>235.005</c:v>
                </c:pt>
                <c:pt idx="5211">
                  <c:v>236.005</c:v>
                </c:pt>
                <c:pt idx="5212">
                  <c:v>237.005</c:v>
                </c:pt>
                <c:pt idx="5213">
                  <c:v>238.005</c:v>
                </c:pt>
                <c:pt idx="5214">
                  <c:v>239.005</c:v>
                </c:pt>
                <c:pt idx="5215">
                  <c:v>240.005</c:v>
                </c:pt>
                <c:pt idx="5216">
                  <c:v>241.005</c:v>
                </c:pt>
                <c:pt idx="5217">
                  <c:v>242.005</c:v>
                </c:pt>
                <c:pt idx="5218">
                  <c:v>243.005</c:v>
                </c:pt>
                <c:pt idx="5219">
                  <c:v>244.005</c:v>
                </c:pt>
                <c:pt idx="5220">
                  <c:v>245.005</c:v>
                </c:pt>
                <c:pt idx="5221">
                  <c:v>246.00223</c:v>
                </c:pt>
                <c:pt idx="5222">
                  <c:v>246.995068</c:v>
                </c:pt>
                <c:pt idx="5223">
                  <c:v>247.98331200000001</c:v>
                </c:pt>
                <c:pt idx="5224">
                  <c:v>248.96681599999999</c:v>
                </c:pt>
                <c:pt idx="5225">
                  <c:v>249.94547800000001</c:v>
                </c:pt>
                <c:pt idx="5226">
                  <c:v>250.91923499999999</c:v>
                </c:pt>
                <c:pt idx="5227">
                  <c:v>251.88805600000001</c:v>
                </c:pt>
                <c:pt idx="5228">
                  <c:v>252.851933</c:v>
                </c:pt>
                <c:pt idx="5229">
                  <c:v>253.810867</c:v>
                </c:pt>
                <c:pt idx="5230">
                  <c:v>254.76486199999999</c:v>
                </c:pt>
                <c:pt idx="5231">
                  <c:v>255.713909</c:v>
                </c:pt>
                <c:pt idx="5232">
                  <c:v>256.65798100000001</c:v>
                </c:pt>
                <c:pt idx="5233">
                  <c:v>257.59702199999998</c:v>
                </c:pt>
                <c:pt idx="5234">
                  <c:v>258.53094700000003</c:v>
                </c:pt>
                <c:pt idx="5235">
                  <c:v>259.45963499999999</c:v>
                </c:pt>
                <c:pt idx="5236">
                  <c:v>260.38292999999999</c:v>
                </c:pt>
                <c:pt idx="5237">
                  <c:v>261.30063999999999</c:v>
                </c:pt>
                <c:pt idx="5238">
                  <c:v>262.21254499999998</c:v>
                </c:pt>
                <c:pt idx="5239">
                  <c:v>263.11839900000001</c:v>
                </c:pt>
                <c:pt idx="5240">
                  <c:v>264.01793600000002</c:v>
                </c:pt>
                <c:pt idx="5241">
                  <c:v>264.91087900000002</c:v>
                </c:pt>
                <c:pt idx="5242">
                  <c:v>265.79695199999998</c:v>
                </c:pt>
                <c:pt idx="5243">
                  <c:v>266.675883</c:v>
                </c:pt>
                <c:pt idx="5244">
                  <c:v>267.54742099999999</c:v>
                </c:pt>
                <c:pt idx="5245">
                  <c:v>268.41134099999999</c:v>
                </c:pt>
                <c:pt idx="5246">
                  <c:v>269.26746200000002</c:v>
                </c:pt>
                <c:pt idx="5247">
                  <c:v>270.11565100000001</c:v>
                </c:pt>
                <c:pt idx="5248">
                  <c:v>270.95583800000003</c:v>
                </c:pt>
                <c:pt idx="5249">
                  <c:v>271.788028</c:v>
                </c:pt>
                <c:pt idx="5250">
                  <c:v>272.61231099999998</c:v>
                </c:pt>
                <c:pt idx="5251">
                  <c:v>273.42887400000001</c:v>
                </c:pt>
                <c:pt idx="5252">
                  <c:v>274.23801200000003</c:v>
                </c:pt>
                <c:pt idx="5253">
                  <c:v>275.040145</c:v>
                </c:pt>
                <c:pt idx="5254">
                  <c:v>275.835826</c:v>
                </c:pt>
                <c:pt idx="5255">
                  <c:v>276.62576000000001</c:v>
                </c:pt>
                <c:pt idx="5256">
                  <c:v>277.410821</c:v>
                </c:pt>
                <c:pt idx="5257">
                  <c:v>278.19207599999999</c:v>
                </c:pt>
                <c:pt idx="5258">
                  <c:v>278.97080699999998</c:v>
                </c:pt>
                <c:pt idx="5259">
                  <c:v>279.74854699999997</c:v>
                </c:pt>
                <c:pt idx="5260">
                  <c:v>280.52712300000002</c:v>
                </c:pt>
                <c:pt idx="5261">
                  <c:v>281.30871100000002</c:v>
                </c:pt>
                <c:pt idx="5262">
                  <c:v>282.095912</c:v>
                </c:pt>
                <c:pt idx="5263">
                  <c:v>282.89185300000003</c:v>
                </c:pt>
                <c:pt idx="5264">
                  <c:v>283.70032700000002</c:v>
                </c:pt>
                <c:pt idx="5265">
                  <c:v>284.52598799999998</c:v>
                </c:pt>
                <c:pt idx="5266">
                  <c:v>285.37464299999999</c:v>
                </c:pt>
                <c:pt idx="5267">
                  <c:v>286.25366400000001</c:v>
                </c:pt>
                <c:pt idx="5268">
                  <c:v>287.17263600000001</c:v>
                </c:pt>
                <c:pt idx="5269">
                  <c:v>288.14437199999998</c:v>
                </c:pt>
                <c:pt idx="5270">
                  <c:v>289.14437199999998</c:v>
                </c:pt>
                <c:pt idx="5271">
                  <c:v>290.14437199999998</c:v>
                </c:pt>
                <c:pt idx="5272">
                  <c:v>291.14437199999998</c:v>
                </c:pt>
                <c:pt idx="5273">
                  <c:v>292.14437199999998</c:v>
                </c:pt>
                <c:pt idx="5274">
                  <c:v>293.14437199999998</c:v>
                </c:pt>
                <c:pt idx="5275">
                  <c:v>294.14437199999998</c:v>
                </c:pt>
                <c:pt idx="5276">
                  <c:v>295.14437199999998</c:v>
                </c:pt>
                <c:pt idx="5277">
                  <c:v>296.14437199999998</c:v>
                </c:pt>
                <c:pt idx="5278">
                  <c:v>297.14437199999998</c:v>
                </c:pt>
                <c:pt idx="5279">
                  <c:v>298.14437199999998</c:v>
                </c:pt>
                <c:pt idx="5280">
                  <c:v>299.14437199999998</c:v>
                </c:pt>
                <c:pt idx="5281">
                  <c:v>300.14437199999998</c:v>
                </c:pt>
                <c:pt idx="5282">
                  <c:v>301.14437199999998</c:v>
                </c:pt>
                <c:pt idx="5283">
                  <c:v>302.14437199999998</c:v>
                </c:pt>
                <c:pt idx="5284">
                  <c:v>303.14437199999998</c:v>
                </c:pt>
                <c:pt idx="5285">
                  <c:v>304.14437199999998</c:v>
                </c:pt>
                <c:pt idx="5286">
                  <c:v>305.14437199999998</c:v>
                </c:pt>
                <c:pt idx="5287">
                  <c:v>306.14437199999998</c:v>
                </c:pt>
                <c:pt idx="5288">
                  <c:v>307.14437199999998</c:v>
                </c:pt>
                <c:pt idx="5289">
                  <c:v>308.14437199999998</c:v>
                </c:pt>
                <c:pt idx="5290">
                  <c:v>309.14437199999998</c:v>
                </c:pt>
                <c:pt idx="5291">
                  <c:v>310.14437199999998</c:v>
                </c:pt>
                <c:pt idx="5292">
                  <c:v>311.14437199999998</c:v>
                </c:pt>
                <c:pt idx="5293">
                  <c:v>312.14437199999998</c:v>
                </c:pt>
                <c:pt idx="5294">
                  <c:v>313.14437199999998</c:v>
                </c:pt>
                <c:pt idx="5295">
                  <c:v>314.14437199999998</c:v>
                </c:pt>
                <c:pt idx="5296">
                  <c:v>315.14437199999998</c:v>
                </c:pt>
                <c:pt idx="5297">
                  <c:v>316.14437199999998</c:v>
                </c:pt>
                <c:pt idx="5298">
                  <c:v>317.14437199999998</c:v>
                </c:pt>
                <c:pt idx="5299">
                  <c:v>318.14437199999998</c:v>
                </c:pt>
                <c:pt idx="5300">
                  <c:v>319.14437199999998</c:v>
                </c:pt>
                <c:pt idx="5301">
                  <c:v>320.14437199999998</c:v>
                </c:pt>
                <c:pt idx="5302">
                  <c:v>321.14437199999998</c:v>
                </c:pt>
                <c:pt idx="5303">
                  <c:v>322.14437199999998</c:v>
                </c:pt>
                <c:pt idx="5304">
                  <c:v>323.14437199999998</c:v>
                </c:pt>
                <c:pt idx="5305">
                  <c:v>324.14437199999998</c:v>
                </c:pt>
                <c:pt idx="5306">
                  <c:v>325.14437199999998</c:v>
                </c:pt>
                <c:pt idx="5307">
                  <c:v>326.14437199999998</c:v>
                </c:pt>
                <c:pt idx="5308">
                  <c:v>327.14437199999998</c:v>
                </c:pt>
                <c:pt idx="5309">
                  <c:v>328.14437199999998</c:v>
                </c:pt>
                <c:pt idx="5310">
                  <c:v>329.14437199999998</c:v>
                </c:pt>
                <c:pt idx="5311">
                  <c:v>330.14437199999998</c:v>
                </c:pt>
                <c:pt idx="5312">
                  <c:v>331.14437199999998</c:v>
                </c:pt>
                <c:pt idx="5313">
                  <c:v>332.14437199999998</c:v>
                </c:pt>
                <c:pt idx="5314">
                  <c:v>333.14437199999998</c:v>
                </c:pt>
                <c:pt idx="5315">
                  <c:v>334.14437199999998</c:v>
                </c:pt>
                <c:pt idx="5316">
                  <c:v>335.14437199999998</c:v>
                </c:pt>
                <c:pt idx="5317">
                  <c:v>336.14437199999998</c:v>
                </c:pt>
                <c:pt idx="5318">
                  <c:v>337.14437199999998</c:v>
                </c:pt>
                <c:pt idx="5319">
                  <c:v>338.14437199999998</c:v>
                </c:pt>
                <c:pt idx="5320">
                  <c:v>339.14437199999998</c:v>
                </c:pt>
                <c:pt idx="5321">
                  <c:v>340.14437199999998</c:v>
                </c:pt>
                <c:pt idx="5322">
                  <c:v>341.14437199999998</c:v>
                </c:pt>
                <c:pt idx="5323">
                  <c:v>342.14437199999998</c:v>
                </c:pt>
                <c:pt idx="5324">
                  <c:v>343.14437199999998</c:v>
                </c:pt>
                <c:pt idx="5325">
                  <c:v>344.14437199999998</c:v>
                </c:pt>
                <c:pt idx="5326">
                  <c:v>345.14437199999998</c:v>
                </c:pt>
                <c:pt idx="5327">
                  <c:v>346.14437199999998</c:v>
                </c:pt>
                <c:pt idx="5328">
                  <c:v>347.14437199999998</c:v>
                </c:pt>
                <c:pt idx="5329">
                  <c:v>348.14437199999998</c:v>
                </c:pt>
                <c:pt idx="5330">
                  <c:v>349.14437199999998</c:v>
                </c:pt>
                <c:pt idx="5331">
                  <c:v>350.14437199999998</c:v>
                </c:pt>
                <c:pt idx="5332">
                  <c:v>351.14437199999998</c:v>
                </c:pt>
                <c:pt idx="5333">
                  <c:v>352.14437199999998</c:v>
                </c:pt>
                <c:pt idx="5334">
                  <c:v>353.14437199999998</c:v>
                </c:pt>
                <c:pt idx="5335">
                  <c:v>354.14437199999998</c:v>
                </c:pt>
                <c:pt idx="5336">
                  <c:v>355.14437199999998</c:v>
                </c:pt>
                <c:pt idx="5337">
                  <c:v>356.14437199999998</c:v>
                </c:pt>
                <c:pt idx="5338">
                  <c:v>357.14437199999998</c:v>
                </c:pt>
                <c:pt idx="5339">
                  <c:v>358.14437199999998</c:v>
                </c:pt>
                <c:pt idx="5340">
                  <c:v>359.14437199999998</c:v>
                </c:pt>
                <c:pt idx="5341">
                  <c:v>360.14437199999998</c:v>
                </c:pt>
                <c:pt idx="5342">
                  <c:v>361.14437199999998</c:v>
                </c:pt>
                <c:pt idx="5343">
                  <c:v>362.14437199999998</c:v>
                </c:pt>
                <c:pt idx="5344">
                  <c:v>363.14437199999998</c:v>
                </c:pt>
                <c:pt idx="5345">
                  <c:v>364.14437199999998</c:v>
                </c:pt>
                <c:pt idx="5346">
                  <c:v>365.14437199999998</c:v>
                </c:pt>
                <c:pt idx="5347">
                  <c:v>366.14437199999998</c:v>
                </c:pt>
                <c:pt idx="5348">
                  <c:v>367.14437199999998</c:v>
                </c:pt>
                <c:pt idx="5349">
                  <c:v>368.14437199999998</c:v>
                </c:pt>
                <c:pt idx="5350">
                  <c:v>369.14437199999998</c:v>
                </c:pt>
                <c:pt idx="5351">
                  <c:v>370.14437199999998</c:v>
                </c:pt>
                <c:pt idx="5352">
                  <c:v>371.14437199999998</c:v>
                </c:pt>
                <c:pt idx="5353">
                  <c:v>372.14437199999998</c:v>
                </c:pt>
                <c:pt idx="5354">
                  <c:v>373.14437199999998</c:v>
                </c:pt>
                <c:pt idx="5355">
                  <c:v>374.14437199999998</c:v>
                </c:pt>
                <c:pt idx="5356">
                  <c:v>375.14437199999998</c:v>
                </c:pt>
                <c:pt idx="5357">
                  <c:v>376.14437199999998</c:v>
                </c:pt>
                <c:pt idx="5358">
                  <c:v>377.14437199999998</c:v>
                </c:pt>
                <c:pt idx="5359">
                  <c:v>378.14437199999998</c:v>
                </c:pt>
                <c:pt idx="5360">
                  <c:v>379.14437199999998</c:v>
                </c:pt>
                <c:pt idx="5361">
                  <c:v>380.14437199999998</c:v>
                </c:pt>
                <c:pt idx="5362">
                  <c:v>381.14437199999998</c:v>
                </c:pt>
                <c:pt idx="5363">
                  <c:v>382.14437199999998</c:v>
                </c:pt>
                <c:pt idx="5364">
                  <c:v>383.14437199999998</c:v>
                </c:pt>
                <c:pt idx="5365">
                  <c:v>384.14437199999998</c:v>
                </c:pt>
                <c:pt idx="5366">
                  <c:v>385.14437199999998</c:v>
                </c:pt>
                <c:pt idx="5367">
                  <c:v>386.14437199999998</c:v>
                </c:pt>
                <c:pt idx="5368">
                  <c:v>387.14437199999998</c:v>
                </c:pt>
                <c:pt idx="5369">
                  <c:v>388.14437199999998</c:v>
                </c:pt>
                <c:pt idx="5370">
                  <c:v>389.14437199999998</c:v>
                </c:pt>
                <c:pt idx="5371">
                  <c:v>390.14437199999998</c:v>
                </c:pt>
                <c:pt idx="5372">
                  <c:v>391.14437199999998</c:v>
                </c:pt>
                <c:pt idx="5373">
                  <c:v>392.14437199999998</c:v>
                </c:pt>
                <c:pt idx="5374">
                  <c:v>393.14437199999998</c:v>
                </c:pt>
                <c:pt idx="5375">
                  <c:v>394.14437199999998</c:v>
                </c:pt>
                <c:pt idx="5376">
                  <c:v>395.14437199999998</c:v>
                </c:pt>
                <c:pt idx="5377">
                  <c:v>396.14437199999998</c:v>
                </c:pt>
                <c:pt idx="5378">
                  <c:v>397.14437199999998</c:v>
                </c:pt>
                <c:pt idx="5379">
                  <c:v>398.14437199999998</c:v>
                </c:pt>
                <c:pt idx="5380">
                  <c:v>399.14437199999998</c:v>
                </c:pt>
                <c:pt idx="5381">
                  <c:v>400.14437199999998</c:v>
                </c:pt>
                <c:pt idx="5382">
                  <c:v>401.14437199999998</c:v>
                </c:pt>
                <c:pt idx="5383">
                  <c:v>402.14437199999998</c:v>
                </c:pt>
                <c:pt idx="5384">
                  <c:v>403.14437199999998</c:v>
                </c:pt>
                <c:pt idx="5385">
                  <c:v>404.14437199999998</c:v>
                </c:pt>
                <c:pt idx="5386">
                  <c:v>405.14437199999998</c:v>
                </c:pt>
                <c:pt idx="5387">
                  <c:v>406.14437199999998</c:v>
                </c:pt>
                <c:pt idx="5388">
                  <c:v>407.14437199999998</c:v>
                </c:pt>
                <c:pt idx="5389">
                  <c:v>408.14437199999998</c:v>
                </c:pt>
                <c:pt idx="5390">
                  <c:v>409.14437199999998</c:v>
                </c:pt>
                <c:pt idx="5391">
                  <c:v>410.14437199999998</c:v>
                </c:pt>
                <c:pt idx="5392">
                  <c:v>411.14437199999998</c:v>
                </c:pt>
                <c:pt idx="5393">
                  <c:v>412.14437199999998</c:v>
                </c:pt>
                <c:pt idx="5394">
                  <c:v>413.14437199999998</c:v>
                </c:pt>
                <c:pt idx="5395">
                  <c:v>414.14437199999998</c:v>
                </c:pt>
                <c:pt idx="5396">
                  <c:v>415.14437199999998</c:v>
                </c:pt>
                <c:pt idx="5397">
                  <c:v>416.14437199999998</c:v>
                </c:pt>
                <c:pt idx="5398">
                  <c:v>417.14437199999998</c:v>
                </c:pt>
                <c:pt idx="5399">
                  <c:v>418.14437199999998</c:v>
                </c:pt>
                <c:pt idx="5400">
                  <c:v>419.14437199999998</c:v>
                </c:pt>
                <c:pt idx="5401">
                  <c:v>420.14437199999998</c:v>
                </c:pt>
                <c:pt idx="5402">
                  <c:v>421.14437199999998</c:v>
                </c:pt>
                <c:pt idx="5403">
                  <c:v>422.14437199999998</c:v>
                </c:pt>
                <c:pt idx="5404">
                  <c:v>423.14437199999998</c:v>
                </c:pt>
                <c:pt idx="5405">
                  <c:v>424.14437199999998</c:v>
                </c:pt>
                <c:pt idx="5406">
                  <c:v>425.14437199999998</c:v>
                </c:pt>
                <c:pt idx="5407">
                  <c:v>426.14437199999998</c:v>
                </c:pt>
                <c:pt idx="5408">
                  <c:v>427.14437199999998</c:v>
                </c:pt>
                <c:pt idx="5409">
                  <c:v>428.14437199999998</c:v>
                </c:pt>
                <c:pt idx="5410">
                  <c:v>429.14437199999998</c:v>
                </c:pt>
                <c:pt idx="5411">
                  <c:v>430.14437199999998</c:v>
                </c:pt>
                <c:pt idx="5412">
                  <c:v>431.14437199999998</c:v>
                </c:pt>
                <c:pt idx="5413">
                  <c:v>432.14437199999998</c:v>
                </c:pt>
                <c:pt idx="5414">
                  <c:v>433.14437199999998</c:v>
                </c:pt>
                <c:pt idx="5415">
                  <c:v>434.14437199999998</c:v>
                </c:pt>
                <c:pt idx="5416">
                  <c:v>435.14437199999998</c:v>
                </c:pt>
                <c:pt idx="5417">
                  <c:v>436.14437199999998</c:v>
                </c:pt>
                <c:pt idx="5418">
                  <c:v>437.14437199999998</c:v>
                </c:pt>
                <c:pt idx="5419">
                  <c:v>438.14437199999998</c:v>
                </c:pt>
                <c:pt idx="5420">
                  <c:v>439.14437199999998</c:v>
                </c:pt>
                <c:pt idx="5421">
                  <c:v>440.14437199999998</c:v>
                </c:pt>
                <c:pt idx="5422">
                  <c:v>441.14437199999998</c:v>
                </c:pt>
                <c:pt idx="5423">
                  <c:v>442.14437199999998</c:v>
                </c:pt>
                <c:pt idx="5424">
                  <c:v>443.14437199999998</c:v>
                </c:pt>
                <c:pt idx="5425">
                  <c:v>444.14437199999998</c:v>
                </c:pt>
                <c:pt idx="5426">
                  <c:v>445.14437199999998</c:v>
                </c:pt>
                <c:pt idx="5427">
                  <c:v>446.14437199999998</c:v>
                </c:pt>
                <c:pt idx="5428">
                  <c:v>447.14437199999998</c:v>
                </c:pt>
                <c:pt idx="5429">
                  <c:v>448.14437199999998</c:v>
                </c:pt>
                <c:pt idx="5430">
                  <c:v>449.14437199999998</c:v>
                </c:pt>
                <c:pt idx="5431">
                  <c:v>450.14437199999998</c:v>
                </c:pt>
                <c:pt idx="5432">
                  <c:v>451.14437199999998</c:v>
                </c:pt>
                <c:pt idx="5433">
                  <c:v>452.14437199999998</c:v>
                </c:pt>
                <c:pt idx="5434">
                  <c:v>453.14437199999998</c:v>
                </c:pt>
                <c:pt idx="5435">
                  <c:v>454.14437199999998</c:v>
                </c:pt>
                <c:pt idx="5436">
                  <c:v>455.14437199999998</c:v>
                </c:pt>
                <c:pt idx="5437">
                  <c:v>456.14437199999998</c:v>
                </c:pt>
                <c:pt idx="5438">
                  <c:v>457.14437199999998</c:v>
                </c:pt>
                <c:pt idx="5439">
                  <c:v>458.14437199999998</c:v>
                </c:pt>
                <c:pt idx="5440">
                  <c:v>459.14437199999998</c:v>
                </c:pt>
                <c:pt idx="5441">
                  <c:v>460.14437199999998</c:v>
                </c:pt>
                <c:pt idx="5442">
                  <c:v>461.14437199999998</c:v>
                </c:pt>
                <c:pt idx="5443">
                  <c:v>462.14437199999998</c:v>
                </c:pt>
                <c:pt idx="5444">
                  <c:v>463.14437199999998</c:v>
                </c:pt>
                <c:pt idx="5445">
                  <c:v>464.14437199999998</c:v>
                </c:pt>
                <c:pt idx="5446">
                  <c:v>465.14437199999998</c:v>
                </c:pt>
                <c:pt idx="5447">
                  <c:v>466.14437199999998</c:v>
                </c:pt>
                <c:pt idx="5448">
                  <c:v>467.14437199999998</c:v>
                </c:pt>
                <c:pt idx="5449">
                  <c:v>468.14437199999998</c:v>
                </c:pt>
                <c:pt idx="5450">
                  <c:v>469.14437199999998</c:v>
                </c:pt>
                <c:pt idx="5451">
                  <c:v>470.14437199999998</c:v>
                </c:pt>
                <c:pt idx="5452">
                  <c:v>471.14437199999998</c:v>
                </c:pt>
                <c:pt idx="5453">
                  <c:v>472.14437199999998</c:v>
                </c:pt>
                <c:pt idx="5454">
                  <c:v>473.14437199999998</c:v>
                </c:pt>
                <c:pt idx="5455">
                  <c:v>474.14437199999998</c:v>
                </c:pt>
                <c:pt idx="5456">
                  <c:v>475.14437199999998</c:v>
                </c:pt>
                <c:pt idx="5457">
                  <c:v>476.14437199999998</c:v>
                </c:pt>
                <c:pt idx="5458">
                  <c:v>477.14437199999998</c:v>
                </c:pt>
                <c:pt idx="5459">
                  <c:v>478.14437199999998</c:v>
                </c:pt>
                <c:pt idx="5460">
                  <c:v>479.14437199999998</c:v>
                </c:pt>
                <c:pt idx="5461">
                  <c:v>480.14437199999998</c:v>
                </c:pt>
                <c:pt idx="5462">
                  <c:v>481.14437199999998</c:v>
                </c:pt>
                <c:pt idx="5463">
                  <c:v>482.14437199999998</c:v>
                </c:pt>
                <c:pt idx="5464">
                  <c:v>483.14437199999998</c:v>
                </c:pt>
                <c:pt idx="5465">
                  <c:v>484.14437199999998</c:v>
                </c:pt>
                <c:pt idx="5466">
                  <c:v>485.14437199999998</c:v>
                </c:pt>
                <c:pt idx="5467">
                  <c:v>486.14437199999998</c:v>
                </c:pt>
                <c:pt idx="5468">
                  <c:v>487.14437199999998</c:v>
                </c:pt>
                <c:pt idx="5469">
                  <c:v>488.14437199999998</c:v>
                </c:pt>
                <c:pt idx="5470">
                  <c:v>489.14437199999998</c:v>
                </c:pt>
                <c:pt idx="5471">
                  <c:v>490.14437199999998</c:v>
                </c:pt>
                <c:pt idx="5472">
                  <c:v>491.14437199999998</c:v>
                </c:pt>
                <c:pt idx="5473">
                  <c:v>492.14437199999998</c:v>
                </c:pt>
                <c:pt idx="5474">
                  <c:v>493.14437199999998</c:v>
                </c:pt>
                <c:pt idx="5475">
                  <c:v>494.14437199999998</c:v>
                </c:pt>
                <c:pt idx="5476">
                  <c:v>495.14437199999998</c:v>
                </c:pt>
                <c:pt idx="5477">
                  <c:v>496.14437199999998</c:v>
                </c:pt>
                <c:pt idx="5478">
                  <c:v>497.14437199999998</c:v>
                </c:pt>
                <c:pt idx="5479">
                  <c:v>498.14437199999998</c:v>
                </c:pt>
                <c:pt idx="5480">
                  <c:v>499.14437199999998</c:v>
                </c:pt>
                <c:pt idx="5481">
                  <c:v>500.14437199999998</c:v>
                </c:pt>
                <c:pt idx="5482">
                  <c:v>501.14437199999998</c:v>
                </c:pt>
                <c:pt idx="5483">
                  <c:v>502.14437199999998</c:v>
                </c:pt>
                <c:pt idx="5484">
                  <c:v>503.14437199999998</c:v>
                </c:pt>
                <c:pt idx="5485">
                  <c:v>504.14437199999998</c:v>
                </c:pt>
                <c:pt idx="5486">
                  <c:v>505.14437199999998</c:v>
                </c:pt>
                <c:pt idx="5487">
                  <c:v>506.14437199999998</c:v>
                </c:pt>
                <c:pt idx="5488">
                  <c:v>507.14437199999998</c:v>
                </c:pt>
                <c:pt idx="5489">
                  <c:v>508.14437199999998</c:v>
                </c:pt>
                <c:pt idx="5490">
                  <c:v>509.14437199999998</c:v>
                </c:pt>
                <c:pt idx="5491">
                  <c:v>510.14437199999998</c:v>
                </c:pt>
                <c:pt idx="5492">
                  <c:v>511.14437199999998</c:v>
                </c:pt>
                <c:pt idx="5493">
                  <c:v>512.14437199999998</c:v>
                </c:pt>
                <c:pt idx="5494">
                  <c:v>513.14437199999998</c:v>
                </c:pt>
                <c:pt idx="5495">
                  <c:v>514.14437199999998</c:v>
                </c:pt>
                <c:pt idx="5496">
                  <c:v>515.14437199999998</c:v>
                </c:pt>
                <c:pt idx="5497">
                  <c:v>516.14437199999998</c:v>
                </c:pt>
                <c:pt idx="5498">
                  <c:v>517.14437199999998</c:v>
                </c:pt>
                <c:pt idx="5499">
                  <c:v>518.14437199999998</c:v>
                </c:pt>
                <c:pt idx="5500">
                  <c:v>519.14437199999998</c:v>
                </c:pt>
                <c:pt idx="5501">
                  <c:v>520.14437199999998</c:v>
                </c:pt>
                <c:pt idx="5502">
                  <c:v>521.14437199999998</c:v>
                </c:pt>
                <c:pt idx="5503">
                  <c:v>522.14437199999998</c:v>
                </c:pt>
                <c:pt idx="5504">
                  <c:v>523.14437199999998</c:v>
                </c:pt>
                <c:pt idx="5505">
                  <c:v>524.14437199999998</c:v>
                </c:pt>
                <c:pt idx="5506">
                  <c:v>525.14437199999998</c:v>
                </c:pt>
                <c:pt idx="5507">
                  <c:v>526.14437199999998</c:v>
                </c:pt>
                <c:pt idx="5508">
                  <c:v>527.14437199999998</c:v>
                </c:pt>
                <c:pt idx="5509">
                  <c:v>528.14437199999998</c:v>
                </c:pt>
                <c:pt idx="5510">
                  <c:v>529.14437199999998</c:v>
                </c:pt>
                <c:pt idx="5511">
                  <c:v>530.14437199999998</c:v>
                </c:pt>
                <c:pt idx="5512">
                  <c:v>531.14437199999998</c:v>
                </c:pt>
                <c:pt idx="5513">
                  <c:v>532.14437199999998</c:v>
                </c:pt>
                <c:pt idx="5514">
                  <c:v>533.14437199999998</c:v>
                </c:pt>
                <c:pt idx="5515">
                  <c:v>534.14437199999998</c:v>
                </c:pt>
                <c:pt idx="5516">
                  <c:v>535.14437199999998</c:v>
                </c:pt>
                <c:pt idx="5517">
                  <c:v>536.14437199999998</c:v>
                </c:pt>
                <c:pt idx="5518">
                  <c:v>537.14437199999998</c:v>
                </c:pt>
                <c:pt idx="5519">
                  <c:v>538.14437199999998</c:v>
                </c:pt>
                <c:pt idx="5520">
                  <c:v>539.14437199999998</c:v>
                </c:pt>
                <c:pt idx="5521">
                  <c:v>540.14437199999998</c:v>
                </c:pt>
                <c:pt idx="5522">
                  <c:v>541.14437199999998</c:v>
                </c:pt>
                <c:pt idx="5523">
                  <c:v>542.14437199999998</c:v>
                </c:pt>
                <c:pt idx="5524">
                  <c:v>543.14437199999998</c:v>
                </c:pt>
                <c:pt idx="5525">
                  <c:v>544.14437199999998</c:v>
                </c:pt>
                <c:pt idx="5526">
                  <c:v>545.14437199999998</c:v>
                </c:pt>
                <c:pt idx="5527">
                  <c:v>546.14437199999998</c:v>
                </c:pt>
                <c:pt idx="5528">
                  <c:v>547.14437199999998</c:v>
                </c:pt>
                <c:pt idx="5529">
                  <c:v>548.14437199999998</c:v>
                </c:pt>
                <c:pt idx="5530">
                  <c:v>549.14437199999998</c:v>
                </c:pt>
                <c:pt idx="5531">
                  <c:v>550.14437199999998</c:v>
                </c:pt>
                <c:pt idx="5532">
                  <c:v>551.14437199999998</c:v>
                </c:pt>
                <c:pt idx="5533">
                  <c:v>552.14437199999998</c:v>
                </c:pt>
                <c:pt idx="5534">
                  <c:v>553.14437199999998</c:v>
                </c:pt>
                <c:pt idx="5535">
                  <c:v>554.14437199999998</c:v>
                </c:pt>
                <c:pt idx="5536">
                  <c:v>555.14437199999998</c:v>
                </c:pt>
                <c:pt idx="5537">
                  <c:v>556.14437199999998</c:v>
                </c:pt>
                <c:pt idx="5538">
                  <c:v>557.14437199999998</c:v>
                </c:pt>
                <c:pt idx="5539">
                  <c:v>558.14437199999998</c:v>
                </c:pt>
                <c:pt idx="5540">
                  <c:v>559.14437199999998</c:v>
                </c:pt>
                <c:pt idx="5541">
                  <c:v>560.14437199999998</c:v>
                </c:pt>
                <c:pt idx="5542">
                  <c:v>561.14437199999998</c:v>
                </c:pt>
                <c:pt idx="5543">
                  <c:v>562.14437199999998</c:v>
                </c:pt>
                <c:pt idx="5544">
                  <c:v>563.14437199999998</c:v>
                </c:pt>
                <c:pt idx="5545">
                  <c:v>564.14437199999998</c:v>
                </c:pt>
                <c:pt idx="5546">
                  <c:v>565.14437199999998</c:v>
                </c:pt>
                <c:pt idx="5547">
                  <c:v>566.14437199999998</c:v>
                </c:pt>
                <c:pt idx="5548">
                  <c:v>567.14437199999998</c:v>
                </c:pt>
                <c:pt idx="5549">
                  <c:v>568.14437199999998</c:v>
                </c:pt>
                <c:pt idx="5550">
                  <c:v>569.14437199999998</c:v>
                </c:pt>
                <c:pt idx="5551">
                  <c:v>570.14437199999998</c:v>
                </c:pt>
                <c:pt idx="5552">
                  <c:v>571.14437199999998</c:v>
                </c:pt>
                <c:pt idx="5553">
                  <c:v>572.14437199999998</c:v>
                </c:pt>
                <c:pt idx="5554">
                  <c:v>573.14437199999998</c:v>
                </c:pt>
                <c:pt idx="5555">
                  <c:v>574.14437199999998</c:v>
                </c:pt>
                <c:pt idx="5556">
                  <c:v>575.14437199999998</c:v>
                </c:pt>
                <c:pt idx="5557">
                  <c:v>576.14437199999998</c:v>
                </c:pt>
                <c:pt idx="5558">
                  <c:v>577.14437199999998</c:v>
                </c:pt>
                <c:pt idx="5559">
                  <c:v>578.14437199999998</c:v>
                </c:pt>
                <c:pt idx="5560">
                  <c:v>579.14437199999998</c:v>
                </c:pt>
                <c:pt idx="5561">
                  <c:v>580.14437199999998</c:v>
                </c:pt>
                <c:pt idx="5562">
                  <c:v>581.14437199999998</c:v>
                </c:pt>
                <c:pt idx="5563">
                  <c:v>582.14437199999998</c:v>
                </c:pt>
                <c:pt idx="5564">
                  <c:v>583.14437199999998</c:v>
                </c:pt>
                <c:pt idx="5565">
                  <c:v>584.14437199999998</c:v>
                </c:pt>
                <c:pt idx="5566">
                  <c:v>585.14437199999998</c:v>
                </c:pt>
                <c:pt idx="5567">
                  <c:v>586.14437199999998</c:v>
                </c:pt>
                <c:pt idx="5568">
                  <c:v>587.14437199999998</c:v>
                </c:pt>
                <c:pt idx="5569">
                  <c:v>588.14437199999998</c:v>
                </c:pt>
                <c:pt idx="5570">
                  <c:v>589.14437199999998</c:v>
                </c:pt>
                <c:pt idx="5571">
                  <c:v>590.14437199999998</c:v>
                </c:pt>
                <c:pt idx="5572">
                  <c:v>591.14437199999998</c:v>
                </c:pt>
                <c:pt idx="5573">
                  <c:v>592.14437199999998</c:v>
                </c:pt>
                <c:pt idx="5574">
                  <c:v>593.14437199999998</c:v>
                </c:pt>
                <c:pt idx="5575">
                  <c:v>594.14437199999998</c:v>
                </c:pt>
                <c:pt idx="5576">
                  <c:v>595.14437199999998</c:v>
                </c:pt>
                <c:pt idx="5577">
                  <c:v>596.14437199999998</c:v>
                </c:pt>
                <c:pt idx="5578">
                  <c:v>597.14437199999998</c:v>
                </c:pt>
                <c:pt idx="5579">
                  <c:v>598.14437199999998</c:v>
                </c:pt>
                <c:pt idx="5580">
                  <c:v>599.14437199999998</c:v>
                </c:pt>
                <c:pt idx="5581">
                  <c:v>600.14437199999998</c:v>
                </c:pt>
                <c:pt idx="5582">
                  <c:v>601.14437199999998</c:v>
                </c:pt>
                <c:pt idx="5583">
                  <c:v>602.14437199999998</c:v>
                </c:pt>
                <c:pt idx="5584">
                  <c:v>603.14437199999998</c:v>
                </c:pt>
                <c:pt idx="5585">
                  <c:v>604.14437199999998</c:v>
                </c:pt>
                <c:pt idx="5586">
                  <c:v>605.14437199999998</c:v>
                </c:pt>
                <c:pt idx="5587">
                  <c:v>606.14437199999998</c:v>
                </c:pt>
                <c:pt idx="5588">
                  <c:v>607.14437199999998</c:v>
                </c:pt>
                <c:pt idx="5589">
                  <c:v>608.14437199999998</c:v>
                </c:pt>
                <c:pt idx="5590">
                  <c:v>609.14437199999998</c:v>
                </c:pt>
                <c:pt idx="5591">
                  <c:v>610.14437199999998</c:v>
                </c:pt>
                <c:pt idx="5592">
                  <c:v>611.14437199999998</c:v>
                </c:pt>
                <c:pt idx="5593">
                  <c:v>612.14437199999998</c:v>
                </c:pt>
                <c:pt idx="5594">
                  <c:v>613.14437199999998</c:v>
                </c:pt>
                <c:pt idx="5595">
                  <c:v>614.14437199999998</c:v>
                </c:pt>
                <c:pt idx="5596">
                  <c:v>615.14437199999998</c:v>
                </c:pt>
                <c:pt idx="5597">
                  <c:v>616.14437199999998</c:v>
                </c:pt>
                <c:pt idx="5598">
                  <c:v>617.14437199999998</c:v>
                </c:pt>
                <c:pt idx="5599">
                  <c:v>618.14437199999998</c:v>
                </c:pt>
                <c:pt idx="5600">
                  <c:v>619.14437199999998</c:v>
                </c:pt>
                <c:pt idx="5601">
                  <c:v>620.14437199999998</c:v>
                </c:pt>
                <c:pt idx="5602">
                  <c:v>621.14437199999998</c:v>
                </c:pt>
                <c:pt idx="5603">
                  <c:v>622.14437199999998</c:v>
                </c:pt>
                <c:pt idx="5604">
                  <c:v>623.14437199999998</c:v>
                </c:pt>
                <c:pt idx="5605">
                  <c:v>624.14437199999998</c:v>
                </c:pt>
                <c:pt idx="5606">
                  <c:v>625.14437199999998</c:v>
                </c:pt>
                <c:pt idx="5607">
                  <c:v>626.14437199999998</c:v>
                </c:pt>
                <c:pt idx="5608">
                  <c:v>627.14437199999998</c:v>
                </c:pt>
                <c:pt idx="5609">
                  <c:v>628.14437199999998</c:v>
                </c:pt>
                <c:pt idx="5610">
                  <c:v>629.14437199999998</c:v>
                </c:pt>
                <c:pt idx="5611">
                  <c:v>630.14437199999998</c:v>
                </c:pt>
                <c:pt idx="5612">
                  <c:v>631.14437199999998</c:v>
                </c:pt>
                <c:pt idx="5613">
                  <c:v>632.14437199999998</c:v>
                </c:pt>
                <c:pt idx="5614">
                  <c:v>633.14437199999998</c:v>
                </c:pt>
                <c:pt idx="5615">
                  <c:v>634.14437199999998</c:v>
                </c:pt>
                <c:pt idx="5616">
                  <c:v>635.14437199999998</c:v>
                </c:pt>
                <c:pt idx="5617">
                  <c:v>636.14437199999998</c:v>
                </c:pt>
                <c:pt idx="5618">
                  <c:v>637.14437199999998</c:v>
                </c:pt>
                <c:pt idx="5619">
                  <c:v>638.14437199999998</c:v>
                </c:pt>
                <c:pt idx="5620">
                  <c:v>639.14437199999998</c:v>
                </c:pt>
                <c:pt idx="5621">
                  <c:v>640.14437199999998</c:v>
                </c:pt>
                <c:pt idx="5622">
                  <c:v>641.14437199999998</c:v>
                </c:pt>
                <c:pt idx="5623">
                  <c:v>642.14437199999998</c:v>
                </c:pt>
                <c:pt idx="5624">
                  <c:v>643.14437199999998</c:v>
                </c:pt>
                <c:pt idx="5625">
                  <c:v>644.14437199999998</c:v>
                </c:pt>
                <c:pt idx="5626">
                  <c:v>645.14437199999998</c:v>
                </c:pt>
                <c:pt idx="5627">
                  <c:v>646.14437199999998</c:v>
                </c:pt>
                <c:pt idx="5628">
                  <c:v>647.14437199999998</c:v>
                </c:pt>
                <c:pt idx="5629">
                  <c:v>648.14437199999998</c:v>
                </c:pt>
                <c:pt idx="5630">
                  <c:v>649.14437199999998</c:v>
                </c:pt>
                <c:pt idx="5631">
                  <c:v>650.14437199999998</c:v>
                </c:pt>
                <c:pt idx="5632">
                  <c:v>651.14437199999998</c:v>
                </c:pt>
                <c:pt idx="5633">
                  <c:v>652.14437199999998</c:v>
                </c:pt>
                <c:pt idx="5634">
                  <c:v>653.14437199999998</c:v>
                </c:pt>
                <c:pt idx="5635">
                  <c:v>654.14437199999998</c:v>
                </c:pt>
                <c:pt idx="5636">
                  <c:v>655.14437199999998</c:v>
                </c:pt>
                <c:pt idx="5637">
                  <c:v>656.14437199999998</c:v>
                </c:pt>
                <c:pt idx="5638">
                  <c:v>657.14437199999998</c:v>
                </c:pt>
                <c:pt idx="5639">
                  <c:v>658.14437199999998</c:v>
                </c:pt>
                <c:pt idx="5640">
                  <c:v>659.14437199999998</c:v>
                </c:pt>
                <c:pt idx="5641">
                  <c:v>660.14437199999998</c:v>
                </c:pt>
                <c:pt idx="5642">
                  <c:v>661.14437199999998</c:v>
                </c:pt>
                <c:pt idx="5643">
                  <c:v>662.14437199999998</c:v>
                </c:pt>
                <c:pt idx="5644">
                  <c:v>663.14437199999998</c:v>
                </c:pt>
                <c:pt idx="5645">
                  <c:v>664.14437199999998</c:v>
                </c:pt>
                <c:pt idx="5646">
                  <c:v>665.14437199999998</c:v>
                </c:pt>
                <c:pt idx="5647">
                  <c:v>666.14437199999998</c:v>
                </c:pt>
                <c:pt idx="5648">
                  <c:v>667.14437199999998</c:v>
                </c:pt>
                <c:pt idx="5649">
                  <c:v>668.14437199999998</c:v>
                </c:pt>
                <c:pt idx="5650">
                  <c:v>669.14437199999998</c:v>
                </c:pt>
                <c:pt idx="5651">
                  <c:v>670.14437199999998</c:v>
                </c:pt>
                <c:pt idx="5652">
                  <c:v>671.14437199999998</c:v>
                </c:pt>
                <c:pt idx="5653">
                  <c:v>672.14437199999998</c:v>
                </c:pt>
                <c:pt idx="5654">
                  <c:v>673.14437199999998</c:v>
                </c:pt>
                <c:pt idx="5655">
                  <c:v>674.14437199999998</c:v>
                </c:pt>
                <c:pt idx="5656">
                  <c:v>675.14437199999998</c:v>
                </c:pt>
                <c:pt idx="5657">
                  <c:v>676.14437199999998</c:v>
                </c:pt>
                <c:pt idx="5658">
                  <c:v>677.14437199999998</c:v>
                </c:pt>
                <c:pt idx="5659">
                  <c:v>678.14437199999998</c:v>
                </c:pt>
                <c:pt idx="5660">
                  <c:v>679.14437199999998</c:v>
                </c:pt>
                <c:pt idx="5661">
                  <c:v>680.14437199999998</c:v>
                </c:pt>
                <c:pt idx="5662">
                  <c:v>681.14437199999998</c:v>
                </c:pt>
                <c:pt idx="5663">
                  <c:v>682.14437199999998</c:v>
                </c:pt>
                <c:pt idx="5664">
                  <c:v>683.14437199999998</c:v>
                </c:pt>
                <c:pt idx="5665">
                  <c:v>684.14437199999998</c:v>
                </c:pt>
                <c:pt idx="5666">
                  <c:v>685.14437199999998</c:v>
                </c:pt>
                <c:pt idx="5667">
                  <c:v>686.14437199999998</c:v>
                </c:pt>
                <c:pt idx="5668">
                  <c:v>687.14437199999998</c:v>
                </c:pt>
                <c:pt idx="5669">
                  <c:v>688.14437199999998</c:v>
                </c:pt>
                <c:pt idx="5670">
                  <c:v>689.14437199999998</c:v>
                </c:pt>
                <c:pt idx="5671">
                  <c:v>690.14437199999998</c:v>
                </c:pt>
                <c:pt idx="5672">
                  <c:v>691.14437199999998</c:v>
                </c:pt>
                <c:pt idx="5673">
                  <c:v>692.14437199999998</c:v>
                </c:pt>
                <c:pt idx="5674">
                  <c:v>693.14437199999998</c:v>
                </c:pt>
                <c:pt idx="5675">
                  <c:v>694.14437199999998</c:v>
                </c:pt>
                <c:pt idx="5676">
                  <c:v>695.14437199999998</c:v>
                </c:pt>
                <c:pt idx="5677">
                  <c:v>696.14437199999998</c:v>
                </c:pt>
                <c:pt idx="5678">
                  <c:v>697.14437199999998</c:v>
                </c:pt>
                <c:pt idx="5679">
                  <c:v>698.14437199999998</c:v>
                </c:pt>
                <c:pt idx="5680">
                  <c:v>699.14437199999998</c:v>
                </c:pt>
                <c:pt idx="5681">
                  <c:v>700.14437199999998</c:v>
                </c:pt>
                <c:pt idx="5682">
                  <c:v>701.14437199999998</c:v>
                </c:pt>
                <c:pt idx="5683">
                  <c:v>702.14437199999998</c:v>
                </c:pt>
                <c:pt idx="5684">
                  <c:v>703.14437199999998</c:v>
                </c:pt>
                <c:pt idx="5685">
                  <c:v>704.14437199999998</c:v>
                </c:pt>
                <c:pt idx="5686">
                  <c:v>705.14437199999998</c:v>
                </c:pt>
                <c:pt idx="5687">
                  <c:v>706.14437199999998</c:v>
                </c:pt>
                <c:pt idx="5688">
                  <c:v>707.14437199999998</c:v>
                </c:pt>
                <c:pt idx="5689">
                  <c:v>708.14437199999998</c:v>
                </c:pt>
                <c:pt idx="5690">
                  <c:v>709.14437199999998</c:v>
                </c:pt>
                <c:pt idx="5691">
                  <c:v>710.14437199999998</c:v>
                </c:pt>
                <c:pt idx="5692">
                  <c:v>711.14437199999998</c:v>
                </c:pt>
                <c:pt idx="5693">
                  <c:v>712.14437199999998</c:v>
                </c:pt>
                <c:pt idx="5694">
                  <c:v>713.14437199999998</c:v>
                </c:pt>
                <c:pt idx="5695">
                  <c:v>714.14437199999998</c:v>
                </c:pt>
                <c:pt idx="5696">
                  <c:v>715.14437199999998</c:v>
                </c:pt>
                <c:pt idx="5697">
                  <c:v>716.14437199999998</c:v>
                </c:pt>
                <c:pt idx="5698">
                  <c:v>717.14437199999998</c:v>
                </c:pt>
                <c:pt idx="5699">
                  <c:v>718.14437199999998</c:v>
                </c:pt>
                <c:pt idx="5700">
                  <c:v>719.14437199999998</c:v>
                </c:pt>
                <c:pt idx="5701">
                  <c:v>720.14437199999998</c:v>
                </c:pt>
                <c:pt idx="5702">
                  <c:v>721.14437199999998</c:v>
                </c:pt>
                <c:pt idx="5703">
                  <c:v>722.14437199999998</c:v>
                </c:pt>
                <c:pt idx="5704">
                  <c:v>723.14437199999998</c:v>
                </c:pt>
                <c:pt idx="5705">
                  <c:v>724.14437199999998</c:v>
                </c:pt>
                <c:pt idx="5706">
                  <c:v>725.14437199999998</c:v>
                </c:pt>
                <c:pt idx="5707">
                  <c:v>726.14437199999998</c:v>
                </c:pt>
                <c:pt idx="5708">
                  <c:v>727.14437199999998</c:v>
                </c:pt>
                <c:pt idx="5709">
                  <c:v>728.14437199999998</c:v>
                </c:pt>
                <c:pt idx="5710">
                  <c:v>729.14437199999998</c:v>
                </c:pt>
                <c:pt idx="5711">
                  <c:v>730.14437199999998</c:v>
                </c:pt>
                <c:pt idx="5712">
                  <c:v>731.14437199999998</c:v>
                </c:pt>
                <c:pt idx="5713">
                  <c:v>732.14437199999998</c:v>
                </c:pt>
                <c:pt idx="5714">
                  <c:v>733.14437199999998</c:v>
                </c:pt>
                <c:pt idx="5715">
                  <c:v>734.14437199999998</c:v>
                </c:pt>
                <c:pt idx="5716">
                  <c:v>735.14437199999998</c:v>
                </c:pt>
                <c:pt idx="5717">
                  <c:v>736.14437199999998</c:v>
                </c:pt>
                <c:pt idx="5718">
                  <c:v>737.14437199999998</c:v>
                </c:pt>
                <c:pt idx="5719">
                  <c:v>738.14437199999998</c:v>
                </c:pt>
                <c:pt idx="5720">
                  <c:v>739.14437199999998</c:v>
                </c:pt>
                <c:pt idx="5721">
                  <c:v>740.14437199999998</c:v>
                </c:pt>
                <c:pt idx="5722">
                  <c:v>741.14437199999998</c:v>
                </c:pt>
                <c:pt idx="5723">
                  <c:v>742.14437199999998</c:v>
                </c:pt>
                <c:pt idx="5724">
                  <c:v>743.14437199999998</c:v>
                </c:pt>
                <c:pt idx="5725">
                  <c:v>744.14437199999998</c:v>
                </c:pt>
                <c:pt idx="5726">
                  <c:v>745.14437199999998</c:v>
                </c:pt>
                <c:pt idx="5727">
                  <c:v>746.14437199999998</c:v>
                </c:pt>
                <c:pt idx="5728">
                  <c:v>747.14437199999998</c:v>
                </c:pt>
                <c:pt idx="5729">
                  <c:v>748.14437199999998</c:v>
                </c:pt>
                <c:pt idx="5730">
                  <c:v>749.14437199999998</c:v>
                </c:pt>
                <c:pt idx="5731">
                  <c:v>750.14437199999998</c:v>
                </c:pt>
                <c:pt idx="5732">
                  <c:v>751.14437199999998</c:v>
                </c:pt>
                <c:pt idx="5733">
                  <c:v>752.14437199999998</c:v>
                </c:pt>
                <c:pt idx="5734">
                  <c:v>753.14437199999998</c:v>
                </c:pt>
                <c:pt idx="5735">
                  <c:v>754.14437199999998</c:v>
                </c:pt>
                <c:pt idx="5736">
                  <c:v>755.14437199999998</c:v>
                </c:pt>
                <c:pt idx="5737">
                  <c:v>756.14437199999998</c:v>
                </c:pt>
                <c:pt idx="5738">
                  <c:v>757.14437199999998</c:v>
                </c:pt>
                <c:pt idx="5739">
                  <c:v>758.14437199999998</c:v>
                </c:pt>
                <c:pt idx="5740">
                  <c:v>759.14437199999998</c:v>
                </c:pt>
                <c:pt idx="5741">
                  <c:v>760.14437199999998</c:v>
                </c:pt>
                <c:pt idx="5742">
                  <c:v>761.14437199999998</c:v>
                </c:pt>
                <c:pt idx="5743">
                  <c:v>762.14437199999998</c:v>
                </c:pt>
                <c:pt idx="5744">
                  <c:v>763.14437199999998</c:v>
                </c:pt>
                <c:pt idx="5745">
                  <c:v>764.14437199999998</c:v>
                </c:pt>
                <c:pt idx="5746">
                  <c:v>765.14437199999998</c:v>
                </c:pt>
                <c:pt idx="5747">
                  <c:v>766.14437199999998</c:v>
                </c:pt>
                <c:pt idx="5748">
                  <c:v>767.14437199999998</c:v>
                </c:pt>
                <c:pt idx="5749">
                  <c:v>768.14437199999998</c:v>
                </c:pt>
                <c:pt idx="5750">
                  <c:v>769.14437199999998</c:v>
                </c:pt>
                <c:pt idx="5751">
                  <c:v>770.14437199999998</c:v>
                </c:pt>
                <c:pt idx="5752">
                  <c:v>771.14437199999998</c:v>
                </c:pt>
                <c:pt idx="5753">
                  <c:v>772.14437199999998</c:v>
                </c:pt>
                <c:pt idx="5754">
                  <c:v>773.14437199999998</c:v>
                </c:pt>
                <c:pt idx="5755">
                  <c:v>774.14437199999998</c:v>
                </c:pt>
                <c:pt idx="5756">
                  <c:v>775.14437199999998</c:v>
                </c:pt>
                <c:pt idx="5757">
                  <c:v>776.14437199999998</c:v>
                </c:pt>
                <c:pt idx="5758">
                  <c:v>777.14437199999998</c:v>
                </c:pt>
                <c:pt idx="5759">
                  <c:v>778.14437199999998</c:v>
                </c:pt>
                <c:pt idx="5760">
                  <c:v>779.14437199999998</c:v>
                </c:pt>
                <c:pt idx="5761">
                  <c:v>780.14437199999998</c:v>
                </c:pt>
                <c:pt idx="5762">
                  <c:v>781.14437199999998</c:v>
                </c:pt>
                <c:pt idx="5763">
                  <c:v>782.14437199999998</c:v>
                </c:pt>
                <c:pt idx="5764">
                  <c:v>783.14437199999998</c:v>
                </c:pt>
                <c:pt idx="5765">
                  <c:v>784.14437199999998</c:v>
                </c:pt>
                <c:pt idx="5766">
                  <c:v>785.14437199999998</c:v>
                </c:pt>
                <c:pt idx="5767">
                  <c:v>786.14437199999998</c:v>
                </c:pt>
                <c:pt idx="5768">
                  <c:v>787.14437199999998</c:v>
                </c:pt>
                <c:pt idx="5769">
                  <c:v>788.14437199999998</c:v>
                </c:pt>
                <c:pt idx="5770">
                  <c:v>789.14437199999998</c:v>
                </c:pt>
                <c:pt idx="5771">
                  <c:v>790.14437199999998</c:v>
                </c:pt>
                <c:pt idx="5772">
                  <c:v>791.14437199999998</c:v>
                </c:pt>
                <c:pt idx="5773">
                  <c:v>792.14437199999998</c:v>
                </c:pt>
                <c:pt idx="5774">
                  <c:v>793.14437199999998</c:v>
                </c:pt>
                <c:pt idx="5775">
                  <c:v>794.14437199999998</c:v>
                </c:pt>
                <c:pt idx="5776">
                  <c:v>795.14437199999998</c:v>
                </c:pt>
                <c:pt idx="5777">
                  <c:v>796.14437199999998</c:v>
                </c:pt>
                <c:pt idx="5778">
                  <c:v>797.14437199999998</c:v>
                </c:pt>
                <c:pt idx="5779">
                  <c:v>798.14437199999998</c:v>
                </c:pt>
                <c:pt idx="5780">
                  <c:v>799.14437199999998</c:v>
                </c:pt>
                <c:pt idx="5781">
                  <c:v>800.14437199999998</c:v>
                </c:pt>
                <c:pt idx="5782">
                  <c:v>801.14437199999998</c:v>
                </c:pt>
                <c:pt idx="5783">
                  <c:v>802.14437199999998</c:v>
                </c:pt>
                <c:pt idx="5784">
                  <c:v>803.14437199999998</c:v>
                </c:pt>
                <c:pt idx="5785">
                  <c:v>804.14437199999998</c:v>
                </c:pt>
                <c:pt idx="5786">
                  <c:v>805.14437199999998</c:v>
                </c:pt>
                <c:pt idx="5787">
                  <c:v>806.14437199999998</c:v>
                </c:pt>
                <c:pt idx="5788">
                  <c:v>807.14437199999998</c:v>
                </c:pt>
                <c:pt idx="5789">
                  <c:v>808.14437199999998</c:v>
                </c:pt>
                <c:pt idx="5790">
                  <c:v>809.14437199999998</c:v>
                </c:pt>
                <c:pt idx="5791">
                  <c:v>810.14437199999998</c:v>
                </c:pt>
                <c:pt idx="5792">
                  <c:v>811.14437199999998</c:v>
                </c:pt>
                <c:pt idx="5793">
                  <c:v>812.14437199999998</c:v>
                </c:pt>
                <c:pt idx="5794">
                  <c:v>813.14437199999998</c:v>
                </c:pt>
                <c:pt idx="5795">
                  <c:v>814.14437199999998</c:v>
                </c:pt>
                <c:pt idx="5796">
                  <c:v>815.14437199999998</c:v>
                </c:pt>
                <c:pt idx="5797">
                  <c:v>816.14437199999998</c:v>
                </c:pt>
                <c:pt idx="5798">
                  <c:v>817.14437199999998</c:v>
                </c:pt>
                <c:pt idx="5799">
                  <c:v>818.14437199999998</c:v>
                </c:pt>
                <c:pt idx="5800">
                  <c:v>819.14437199999998</c:v>
                </c:pt>
                <c:pt idx="5801">
                  <c:v>820.14437199999998</c:v>
                </c:pt>
                <c:pt idx="5802">
                  <c:v>821.14437199999998</c:v>
                </c:pt>
                <c:pt idx="5803">
                  <c:v>822.14437199999998</c:v>
                </c:pt>
                <c:pt idx="5804">
                  <c:v>823.14437199999998</c:v>
                </c:pt>
                <c:pt idx="5805">
                  <c:v>824.14437199999998</c:v>
                </c:pt>
                <c:pt idx="5806">
                  <c:v>825.14437199999998</c:v>
                </c:pt>
                <c:pt idx="5807">
                  <c:v>826.14437199999998</c:v>
                </c:pt>
                <c:pt idx="5808">
                  <c:v>827.14437199999998</c:v>
                </c:pt>
                <c:pt idx="5809">
                  <c:v>828.14437199999998</c:v>
                </c:pt>
                <c:pt idx="5810">
                  <c:v>829.14437199999998</c:v>
                </c:pt>
                <c:pt idx="5811">
                  <c:v>830.14437199999998</c:v>
                </c:pt>
                <c:pt idx="5812">
                  <c:v>831.14437199999998</c:v>
                </c:pt>
                <c:pt idx="5813">
                  <c:v>832.14437199999998</c:v>
                </c:pt>
                <c:pt idx="5814">
                  <c:v>833.14437199999998</c:v>
                </c:pt>
                <c:pt idx="5815">
                  <c:v>834.14437199999998</c:v>
                </c:pt>
                <c:pt idx="5816">
                  <c:v>835.14437199999998</c:v>
                </c:pt>
                <c:pt idx="5817">
                  <c:v>836.14437199999998</c:v>
                </c:pt>
                <c:pt idx="5818">
                  <c:v>837.14437199999998</c:v>
                </c:pt>
                <c:pt idx="5819">
                  <c:v>838.14437199999998</c:v>
                </c:pt>
                <c:pt idx="5820">
                  <c:v>839.14437199999998</c:v>
                </c:pt>
                <c:pt idx="5821">
                  <c:v>840.14437199999998</c:v>
                </c:pt>
                <c:pt idx="5822">
                  <c:v>841.14437199999998</c:v>
                </c:pt>
                <c:pt idx="5823">
                  <c:v>842.14437199999998</c:v>
                </c:pt>
                <c:pt idx="5824">
                  <c:v>843.14437199999998</c:v>
                </c:pt>
                <c:pt idx="5825">
                  <c:v>844.14437199999998</c:v>
                </c:pt>
                <c:pt idx="5826">
                  <c:v>845.14437199999998</c:v>
                </c:pt>
                <c:pt idx="5827">
                  <c:v>846.14437199999998</c:v>
                </c:pt>
                <c:pt idx="5828">
                  <c:v>847.14437199999998</c:v>
                </c:pt>
                <c:pt idx="5829">
                  <c:v>848.14437199999998</c:v>
                </c:pt>
                <c:pt idx="5830">
                  <c:v>849.14437199999998</c:v>
                </c:pt>
                <c:pt idx="5831">
                  <c:v>850.14437199999998</c:v>
                </c:pt>
                <c:pt idx="5832">
                  <c:v>851.14437199999998</c:v>
                </c:pt>
                <c:pt idx="5833">
                  <c:v>852.14437199999998</c:v>
                </c:pt>
                <c:pt idx="5834">
                  <c:v>853.14437199999998</c:v>
                </c:pt>
                <c:pt idx="5835">
                  <c:v>854.14437199999998</c:v>
                </c:pt>
                <c:pt idx="5836">
                  <c:v>855.14437199999998</c:v>
                </c:pt>
                <c:pt idx="5837">
                  <c:v>856.14437199999998</c:v>
                </c:pt>
                <c:pt idx="5838">
                  <c:v>857.14437199999998</c:v>
                </c:pt>
                <c:pt idx="5839">
                  <c:v>858.14437199999998</c:v>
                </c:pt>
                <c:pt idx="5840">
                  <c:v>859.14437199999998</c:v>
                </c:pt>
                <c:pt idx="5841">
                  <c:v>860.14437199999998</c:v>
                </c:pt>
                <c:pt idx="5842">
                  <c:v>861.14437199999998</c:v>
                </c:pt>
                <c:pt idx="5843">
                  <c:v>862.14437199999998</c:v>
                </c:pt>
                <c:pt idx="5844">
                  <c:v>863.14437199999998</c:v>
                </c:pt>
                <c:pt idx="5845">
                  <c:v>864.14437199999998</c:v>
                </c:pt>
                <c:pt idx="5846">
                  <c:v>865.14437199999998</c:v>
                </c:pt>
                <c:pt idx="5847">
                  <c:v>866.14437199999998</c:v>
                </c:pt>
                <c:pt idx="5848">
                  <c:v>867.14437199999998</c:v>
                </c:pt>
                <c:pt idx="5849">
                  <c:v>868.14437199999998</c:v>
                </c:pt>
                <c:pt idx="5850">
                  <c:v>869.14437199999998</c:v>
                </c:pt>
                <c:pt idx="5851">
                  <c:v>870.14437199999998</c:v>
                </c:pt>
                <c:pt idx="5852">
                  <c:v>871.14437199999998</c:v>
                </c:pt>
                <c:pt idx="5853">
                  <c:v>872.14437199999998</c:v>
                </c:pt>
                <c:pt idx="5854">
                  <c:v>873.14437199999998</c:v>
                </c:pt>
                <c:pt idx="5855">
                  <c:v>874.14437199999998</c:v>
                </c:pt>
                <c:pt idx="5856">
                  <c:v>875.14437199999998</c:v>
                </c:pt>
                <c:pt idx="5857">
                  <c:v>876.14437199999998</c:v>
                </c:pt>
                <c:pt idx="5858">
                  <c:v>877.14437199999998</c:v>
                </c:pt>
                <c:pt idx="5859">
                  <c:v>878.14437199999998</c:v>
                </c:pt>
                <c:pt idx="5860">
                  <c:v>879.14437199999998</c:v>
                </c:pt>
                <c:pt idx="5861">
                  <c:v>880.14437199999998</c:v>
                </c:pt>
                <c:pt idx="5862">
                  <c:v>881.14437199999998</c:v>
                </c:pt>
                <c:pt idx="5863">
                  <c:v>882.14437199999998</c:v>
                </c:pt>
                <c:pt idx="5864">
                  <c:v>883.14437199999998</c:v>
                </c:pt>
                <c:pt idx="5865">
                  <c:v>884.14437199999998</c:v>
                </c:pt>
                <c:pt idx="5866">
                  <c:v>885.14437199999998</c:v>
                </c:pt>
                <c:pt idx="5867">
                  <c:v>886.14437199999998</c:v>
                </c:pt>
                <c:pt idx="5868">
                  <c:v>887.14437199999998</c:v>
                </c:pt>
                <c:pt idx="5869">
                  <c:v>888.14437199999998</c:v>
                </c:pt>
                <c:pt idx="5870">
                  <c:v>889.14437199999998</c:v>
                </c:pt>
                <c:pt idx="5871">
                  <c:v>890.14437199999998</c:v>
                </c:pt>
                <c:pt idx="5872">
                  <c:v>891.14437199999998</c:v>
                </c:pt>
                <c:pt idx="5873">
                  <c:v>892.14437199999998</c:v>
                </c:pt>
                <c:pt idx="5874">
                  <c:v>893.14437199999998</c:v>
                </c:pt>
                <c:pt idx="5875">
                  <c:v>894.14437199999998</c:v>
                </c:pt>
                <c:pt idx="5876">
                  <c:v>895.14437199999998</c:v>
                </c:pt>
                <c:pt idx="5877">
                  <c:v>896.14437199999998</c:v>
                </c:pt>
                <c:pt idx="5878">
                  <c:v>897.14437199999998</c:v>
                </c:pt>
                <c:pt idx="5879">
                  <c:v>898.14437199999998</c:v>
                </c:pt>
                <c:pt idx="5880">
                  <c:v>899.14437199999998</c:v>
                </c:pt>
                <c:pt idx="5881">
                  <c:v>900.14437199999998</c:v>
                </c:pt>
                <c:pt idx="5882">
                  <c:v>901.14437199999998</c:v>
                </c:pt>
                <c:pt idx="5883">
                  <c:v>902.14437199999998</c:v>
                </c:pt>
                <c:pt idx="5884">
                  <c:v>903.14437199999998</c:v>
                </c:pt>
                <c:pt idx="5885">
                  <c:v>904.14437199999998</c:v>
                </c:pt>
                <c:pt idx="5886">
                  <c:v>905.14437199999998</c:v>
                </c:pt>
                <c:pt idx="5887">
                  <c:v>906.14437199999998</c:v>
                </c:pt>
                <c:pt idx="5888">
                  <c:v>907.14437199999998</c:v>
                </c:pt>
                <c:pt idx="5889">
                  <c:v>908.14437199999998</c:v>
                </c:pt>
                <c:pt idx="5890">
                  <c:v>909.14437199999998</c:v>
                </c:pt>
                <c:pt idx="5891">
                  <c:v>910.14437199999998</c:v>
                </c:pt>
                <c:pt idx="5892">
                  <c:v>911.14437199999998</c:v>
                </c:pt>
                <c:pt idx="5893">
                  <c:v>912.14437199999998</c:v>
                </c:pt>
                <c:pt idx="5894">
                  <c:v>913.14437199999998</c:v>
                </c:pt>
                <c:pt idx="5895">
                  <c:v>914.14437199999998</c:v>
                </c:pt>
                <c:pt idx="5896">
                  <c:v>915.14437199999998</c:v>
                </c:pt>
                <c:pt idx="5897">
                  <c:v>916.14437199999998</c:v>
                </c:pt>
                <c:pt idx="5898">
                  <c:v>917.14437199999998</c:v>
                </c:pt>
                <c:pt idx="5899">
                  <c:v>918.14437199999998</c:v>
                </c:pt>
                <c:pt idx="5900">
                  <c:v>919.14437199999998</c:v>
                </c:pt>
                <c:pt idx="5901">
                  <c:v>920.14437199999998</c:v>
                </c:pt>
                <c:pt idx="5902">
                  <c:v>921.14437199999998</c:v>
                </c:pt>
                <c:pt idx="5903">
                  <c:v>922.14437199999998</c:v>
                </c:pt>
                <c:pt idx="5904">
                  <c:v>923.14437199999998</c:v>
                </c:pt>
                <c:pt idx="5905">
                  <c:v>924.14437199999998</c:v>
                </c:pt>
                <c:pt idx="5906">
                  <c:v>925.14437199999998</c:v>
                </c:pt>
                <c:pt idx="5907">
                  <c:v>926.14437199999998</c:v>
                </c:pt>
                <c:pt idx="5908">
                  <c:v>927.14437199999998</c:v>
                </c:pt>
                <c:pt idx="5909">
                  <c:v>928.14437199999998</c:v>
                </c:pt>
                <c:pt idx="5910">
                  <c:v>929.14437199999998</c:v>
                </c:pt>
                <c:pt idx="5911">
                  <c:v>930.14437199999998</c:v>
                </c:pt>
                <c:pt idx="5912">
                  <c:v>931.14437199999998</c:v>
                </c:pt>
                <c:pt idx="5913">
                  <c:v>932.14437199999998</c:v>
                </c:pt>
                <c:pt idx="5914">
                  <c:v>933.14437199999998</c:v>
                </c:pt>
                <c:pt idx="5915">
                  <c:v>934.14437199999998</c:v>
                </c:pt>
                <c:pt idx="5916">
                  <c:v>935.14437199999998</c:v>
                </c:pt>
                <c:pt idx="5917">
                  <c:v>936.14437199999998</c:v>
                </c:pt>
                <c:pt idx="5918">
                  <c:v>937.14437199999998</c:v>
                </c:pt>
                <c:pt idx="5919">
                  <c:v>938.14437199999998</c:v>
                </c:pt>
                <c:pt idx="5920">
                  <c:v>939.14437199999998</c:v>
                </c:pt>
                <c:pt idx="5921">
                  <c:v>940.14437199999998</c:v>
                </c:pt>
                <c:pt idx="5922">
                  <c:v>941.14437199999998</c:v>
                </c:pt>
                <c:pt idx="5923">
                  <c:v>942.14437199999998</c:v>
                </c:pt>
                <c:pt idx="5924">
                  <c:v>943.14437199999998</c:v>
                </c:pt>
                <c:pt idx="5925">
                  <c:v>944.14437199999998</c:v>
                </c:pt>
                <c:pt idx="5926">
                  <c:v>945.14437199999998</c:v>
                </c:pt>
                <c:pt idx="5927">
                  <c:v>946.14437199999998</c:v>
                </c:pt>
                <c:pt idx="5928">
                  <c:v>947.14437199999998</c:v>
                </c:pt>
                <c:pt idx="5929">
                  <c:v>948.14437199999998</c:v>
                </c:pt>
                <c:pt idx="5930">
                  <c:v>949.14437199999998</c:v>
                </c:pt>
                <c:pt idx="5931">
                  <c:v>950.14437199999998</c:v>
                </c:pt>
                <c:pt idx="5932">
                  <c:v>951.14437199999998</c:v>
                </c:pt>
                <c:pt idx="5933">
                  <c:v>952.14437199999998</c:v>
                </c:pt>
                <c:pt idx="5934">
                  <c:v>953.14437199999998</c:v>
                </c:pt>
                <c:pt idx="5935">
                  <c:v>954.14437199999998</c:v>
                </c:pt>
                <c:pt idx="5936">
                  <c:v>955.14437199999998</c:v>
                </c:pt>
                <c:pt idx="5937">
                  <c:v>956.14437199999998</c:v>
                </c:pt>
                <c:pt idx="5938">
                  <c:v>957.14437199999998</c:v>
                </c:pt>
                <c:pt idx="5939">
                  <c:v>958.14437199999998</c:v>
                </c:pt>
                <c:pt idx="5940">
                  <c:v>959.14437199999998</c:v>
                </c:pt>
                <c:pt idx="5941">
                  <c:v>960.14437199999998</c:v>
                </c:pt>
                <c:pt idx="5942">
                  <c:v>961.14437199999998</c:v>
                </c:pt>
                <c:pt idx="5943">
                  <c:v>962.14437199999998</c:v>
                </c:pt>
                <c:pt idx="5944">
                  <c:v>963.14437199999998</c:v>
                </c:pt>
                <c:pt idx="5945">
                  <c:v>964.14437199999998</c:v>
                </c:pt>
                <c:pt idx="5946">
                  <c:v>965.14437199999998</c:v>
                </c:pt>
                <c:pt idx="5947">
                  <c:v>966.14437199999998</c:v>
                </c:pt>
                <c:pt idx="5948">
                  <c:v>967.14437199999998</c:v>
                </c:pt>
                <c:pt idx="5949">
                  <c:v>968.14437199999998</c:v>
                </c:pt>
                <c:pt idx="5950">
                  <c:v>969.14437199999998</c:v>
                </c:pt>
                <c:pt idx="5951">
                  <c:v>970.14437199999998</c:v>
                </c:pt>
                <c:pt idx="5952">
                  <c:v>971.14437199999998</c:v>
                </c:pt>
                <c:pt idx="5953">
                  <c:v>972.14437199999998</c:v>
                </c:pt>
                <c:pt idx="5954">
                  <c:v>973.14437199999998</c:v>
                </c:pt>
                <c:pt idx="5955">
                  <c:v>974.14437199999998</c:v>
                </c:pt>
                <c:pt idx="5956">
                  <c:v>975.14437199999998</c:v>
                </c:pt>
                <c:pt idx="5957">
                  <c:v>976.14437199999998</c:v>
                </c:pt>
                <c:pt idx="5958">
                  <c:v>977.14437199999998</c:v>
                </c:pt>
                <c:pt idx="5959">
                  <c:v>978.14437199999998</c:v>
                </c:pt>
                <c:pt idx="5960">
                  <c:v>979.14437199999998</c:v>
                </c:pt>
                <c:pt idx="5961">
                  <c:v>980.14437199999998</c:v>
                </c:pt>
                <c:pt idx="5962">
                  <c:v>981.14437199999998</c:v>
                </c:pt>
                <c:pt idx="5963">
                  <c:v>982.14437199999998</c:v>
                </c:pt>
                <c:pt idx="5964">
                  <c:v>983.14437199999998</c:v>
                </c:pt>
                <c:pt idx="5965">
                  <c:v>984.14437199999998</c:v>
                </c:pt>
                <c:pt idx="5966">
                  <c:v>985.14437199999998</c:v>
                </c:pt>
                <c:pt idx="5967">
                  <c:v>986.14437199999998</c:v>
                </c:pt>
                <c:pt idx="5968">
                  <c:v>987.14437199999998</c:v>
                </c:pt>
                <c:pt idx="5969">
                  <c:v>988.14437199999998</c:v>
                </c:pt>
                <c:pt idx="5970">
                  <c:v>989.14437199999998</c:v>
                </c:pt>
                <c:pt idx="5971">
                  <c:v>990.14437199999998</c:v>
                </c:pt>
                <c:pt idx="5972">
                  <c:v>991.14437199999998</c:v>
                </c:pt>
                <c:pt idx="5973">
                  <c:v>992.14437199999998</c:v>
                </c:pt>
                <c:pt idx="5974">
                  <c:v>993.14437199999998</c:v>
                </c:pt>
                <c:pt idx="5975">
                  <c:v>994.14437199999998</c:v>
                </c:pt>
                <c:pt idx="5976">
                  <c:v>995.14437199999998</c:v>
                </c:pt>
                <c:pt idx="5977">
                  <c:v>996.14437199999998</c:v>
                </c:pt>
                <c:pt idx="5978">
                  <c:v>997.14437199999998</c:v>
                </c:pt>
                <c:pt idx="5979">
                  <c:v>998.14437199999998</c:v>
                </c:pt>
              </c:numCache>
            </c:numRef>
          </c:xVal>
          <c:yVal>
            <c:numRef>
              <c:f>control!$N$2:$N$5982</c:f>
              <c:numCache>
                <c:formatCode>General</c:formatCode>
                <c:ptCount val="5981"/>
                <c:pt idx="0">
                  <c:v>-87.896924999999996</c:v>
                </c:pt>
                <c:pt idx="1">
                  <c:v>-87.896923999999999</c:v>
                </c:pt>
                <c:pt idx="2">
                  <c:v>-87.896923999999999</c:v>
                </c:pt>
                <c:pt idx="3">
                  <c:v>-87.896923999999999</c:v>
                </c:pt>
                <c:pt idx="4">
                  <c:v>-87.896923999999999</c:v>
                </c:pt>
                <c:pt idx="5">
                  <c:v>-87.896923999999999</c:v>
                </c:pt>
                <c:pt idx="6">
                  <c:v>-87.896923000000001</c:v>
                </c:pt>
                <c:pt idx="7">
                  <c:v>-87.896923000000001</c:v>
                </c:pt>
                <c:pt idx="8">
                  <c:v>-87.896923000000001</c:v>
                </c:pt>
                <c:pt idx="9">
                  <c:v>-87.896923000000001</c:v>
                </c:pt>
                <c:pt idx="10">
                  <c:v>-87.896923000000001</c:v>
                </c:pt>
                <c:pt idx="11">
                  <c:v>-87.896922000000004</c:v>
                </c:pt>
                <c:pt idx="12">
                  <c:v>-87.896922000000004</c:v>
                </c:pt>
                <c:pt idx="13">
                  <c:v>-87.896922000000004</c:v>
                </c:pt>
                <c:pt idx="14">
                  <c:v>-87.896922000000004</c:v>
                </c:pt>
                <c:pt idx="15">
                  <c:v>-87.896922000000004</c:v>
                </c:pt>
                <c:pt idx="16">
                  <c:v>-87.896921000000006</c:v>
                </c:pt>
                <c:pt idx="17">
                  <c:v>-87.896921000000006</c:v>
                </c:pt>
                <c:pt idx="18">
                  <c:v>-87.896921000000006</c:v>
                </c:pt>
                <c:pt idx="19">
                  <c:v>-87.896921000000006</c:v>
                </c:pt>
                <c:pt idx="20">
                  <c:v>-87.896921000000006</c:v>
                </c:pt>
                <c:pt idx="21">
                  <c:v>-87.896919999999994</c:v>
                </c:pt>
                <c:pt idx="22">
                  <c:v>-87.896919999999994</c:v>
                </c:pt>
                <c:pt idx="23">
                  <c:v>-87.896919999999994</c:v>
                </c:pt>
                <c:pt idx="24">
                  <c:v>-87.896919999999994</c:v>
                </c:pt>
                <c:pt idx="25">
                  <c:v>-87.896919999999994</c:v>
                </c:pt>
                <c:pt idx="26">
                  <c:v>-87.896918999999997</c:v>
                </c:pt>
                <c:pt idx="27">
                  <c:v>-87.896918999999997</c:v>
                </c:pt>
                <c:pt idx="28">
                  <c:v>-87.896918999999997</c:v>
                </c:pt>
                <c:pt idx="29">
                  <c:v>-87.896918999999997</c:v>
                </c:pt>
                <c:pt idx="30">
                  <c:v>-87.896918999999997</c:v>
                </c:pt>
                <c:pt idx="31">
                  <c:v>-87.896917999999999</c:v>
                </c:pt>
                <c:pt idx="32">
                  <c:v>-87.896917999999999</c:v>
                </c:pt>
                <c:pt idx="33">
                  <c:v>-87.896917999999999</c:v>
                </c:pt>
                <c:pt idx="34">
                  <c:v>-87.896917999999999</c:v>
                </c:pt>
                <c:pt idx="35">
                  <c:v>-87.896917999999999</c:v>
                </c:pt>
                <c:pt idx="36">
                  <c:v>-87.896917000000002</c:v>
                </c:pt>
                <c:pt idx="37">
                  <c:v>-87.896917000000002</c:v>
                </c:pt>
                <c:pt idx="38">
                  <c:v>-87.896917000000002</c:v>
                </c:pt>
                <c:pt idx="39">
                  <c:v>-87.896917000000002</c:v>
                </c:pt>
                <c:pt idx="40">
                  <c:v>-87.896917000000002</c:v>
                </c:pt>
                <c:pt idx="41">
                  <c:v>-87.896917000000002</c:v>
                </c:pt>
                <c:pt idx="42">
                  <c:v>-87.896916000000004</c:v>
                </c:pt>
                <c:pt idx="43">
                  <c:v>-87.896916000000004</c:v>
                </c:pt>
                <c:pt idx="44">
                  <c:v>-87.896916000000004</c:v>
                </c:pt>
                <c:pt idx="45">
                  <c:v>-87.896916000000004</c:v>
                </c:pt>
                <c:pt idx="46">
                  <c:v>-87.896916000000004</c:v>
                </c:pt>
                <c:pt idx="47">
                  <c:v>-87.896915000000007</c:v>
                </c:pt>
                <c:pt idx="48">
                  <c:v>-87.896915000000007</c:v>
                </c:pt>
                <c:pt idx="49">
                  <c:v>-87.896915000000007</c:v>
                </c:pt>
                <c:pt idx="50">
                  <c:v>-87.896915000000007</c:v>
                </c:pt>
                <c:pt idx="51">
                  <c:v>-87.896915000000007</c:v>
                </c:pt>
                <c:pt idx="52">
                  <c:v>-87.896915000000007</c:v>
                </c:pt>
                <c:pt idx="53">
                  <c:v>-87.896913999999995</c:v>
                </c:pt>
                <c:pt idx="54">
                  <c:v>-87.896913999999995</c:v>
                </c:pt>
                <c:pt idx="55">
                  <c:v>-87.896913999999995</c:v>
                </c:pt>
                <c:pt idx="56">
                  <c:v>-87.896913999999995</c:v>
                </c:pt>
                <c:pt idx="57">
                  <c:v>-87.896913999999995</c:v>
                </c:pt>
                <c:pt idx="58">
                  <c:v>-87.896912999999998</c:v>
                </c:pt>
                <c:pt idx="59">
                  <c:v>-87.896912999999998</c:v>
                </c:pt>
                <c:pt idx="60">
                  <c:v>-87.896912999999998</c:v>
                </c:pt>
                <c:pt idx="61">
                  <c:v>-87.896912999999998</c:v>
                </c:pt>
                <c:pt idx="62">
                  <c:v>-87.896912999999998</c:v>
                </c:pt>
                <c:pt idx="63">
                  <c:v>-87.896912999999998</c:v>
                </c:pt>
                <c:pt idx="64">
                  <c:v>-87.896912</c:v>
                </c:pt>
                <c:pt idx="65">
                  <c:v>-87.896912</c:v>
                </c:pt>
                <c:pt idx="66">
                  <c:v>-87.896912</c:v>
                </c:pt>
                <c:pt idx="67">
                  <c:v>-87.896912</c:v>
                </c:pt>
                <c:pt idx="68">
                  <c:v>-87.896912</c:v>
                </c:pt>
                <c:pt idx="69">
                  <c:v>-87.896912</c:v>
                </c:pt>
                <c:pt idx="70">
                  <c:v>-87.896911000000003</c:v>
                </c:pt>
                <c:pt idx="71">
                  <c:v>-87.896911000000003</c:v>
                </c:pt>
                <c:pt idx="72">
                  <c:v>-87.896911000000003</c:v>
                </c:pt>
                <c:pt idx="73">
                  <c:v>-87.896911000000003</c:v>
                </c:pt>
                <c:pt idx="74">
                  <c:v>-87.896911000000003</c:v>
                </c:pt>
                <c:pt idx="75">
                  <c:v>-87.896911000000003</c:v>
                </c:pt>
                <c:pt idx="76">
                  <c:v>-87.896910000000005</c:v>
                </c:pt>
                <c:pt idx="77">
                  <c:v>-87.896910000000005</c:v>
                </c:pt>
                <c:pt idx="78">
                  <c:v>-87.896910000000005</c:v>
                </c:pt>
                <c:pt idx="79">
                  <c:v>-87.896910000000005</c:v>
                </c:pt>
                <c:pt idx="80">
                  <c:v>-87.896910000000005</c:v>
                </c:pt>
                <c:pt idx="81">
                  <c:v>-87.896910000000005</c:v>
                </c:pt>
                <c:pt idx="82">
                  <c:v>-87.896908999999994</c:v>
                </c:pt>
                <c:pt idx="83">
                  <c:v>-87.896908999999994</c:v>
                </c:pt>
                <c:pt idx="84">
                  <c:v>-87.896908999999994</c:v>
                </c:pt>
                <c:pt idx="85">
                  <c:v>-87.896908999999994</c:v>
                </c:pt>
                <c:pt idx="86">
                  <c:v>-87.896908999999994</c:v>
                </c:pt>
                <c:pt idx="87">
                  <c:v>-87.896908999999994</c:v>
                </c:pt>
                <c:pt idx="88">
                  <c:v>-87.896907999999996</c:v>
                </c:pt>
                <c:pt idx="89">
                  <c:v>-87.896907999999996</c:v>
                </c:pt>
                <c:pt idx="90">
                  <c:v>-87.896907999999996</c:v>
                </c:pt>
                <c:pt idx="91">
                  <c:v>-87.896907999999996</c:v>
                </c:pt>
                <c:pt idx="92">
                  <c:v>-87.896907999999996</c:v>
                </c:pt>
                <c:pt idx="93">
                  <c:v>-87.896907999999996</c:v>
                </c:pt>
                <c:pt idx="94">
                  <c:v>-87.896907999999996</c:v>
                </c:pt>
                <c:pt idx="95">
                  <c:v>-87.896906999999999</c:v>
                </c:pt>
                <c:pt idx="96">
                  <c:v>-87.896906999999999</c:v>
                </c:pt>
                <c:pt idx="97">
                  <c:v>-87.896906999999999</c:v>
                </c:pt>
                <c:pt idx="98">
                  <c:v>-87.896906999999999</c:v>
                </c:pt>
                <c:pt idx="99">
                  <c:v>-87.896906999999999</c:v>
                </c:pt>
                <c:pt idx="100">
                  <c:v>-87.896906999999999</c:v>
                </c:pt>
                <c:pt idx="101">
                  <c:v>-87.896906000000001</c:v>
                </c:pt>
                <c:pt idx="102">
                  <c:v>-87.896906000000001</c:v>
                </c:pt>
                <c:pt idx="103">
                  <c:v>-87.896906000000001</c:v>
                </c:pt>
                <c:pt idx="104">
                  <c:v>-87.896906000000001</c:v>
                </c:pt>
                <c:pt idx="105">
                  <c:v>-87.896906000000001</c:v>
                </c:pt>
                <c:pt idx="106">
                  <c:v>-87.896906000000001</c:v>
                </c:pt>
                <c:pt idx="107">
                  <c:v>-87.896906000000001</c:v>
                </c:pt>
                <c:pt idx="108">
                  <c:v>-87.896905000000004</c:v>
                </c:pt>
                <c:pt idx="109">
                  <c:v>-87.896905000000004</c:v>
                </c:pt>
                <c:pt idx="110">
                  <c:v>-87.896905000000004</c:v>
                </c:pt>
                <c:pt idx="111">
                  <c:v>-87.896905000000004</c:v>
                </c:pt>
                <c:pt idx="112">
                  <c:v>-87.896905000000004</c:v>
                </c:pt>
                <c:pt idx="113">
                  <c:v>-87.896905000000004</c:v>
                </c:pt>
                <c:pt idx="114">
                  <c:v>-87.896905000000004</c:v>
                </c:pt>
                <c:pt idx="115">
                  <c:v>-87.896904000000006</c:v>
                </c:pt>
                <c:pt idx="116">
                  <c:v>-87.896904000000006</c:v>
                </c:pt>
                <c:pt idx="117">
                  <c:v>-87.896904000000006</c:v>
                </c:pt>
                <c:pt idx="118">
                  <c:v>-87.896904000000006</c:v>
                </c:pt>
                <c:pt idx="119">
                  <c:v>-87.896904000000006</c:v>
                </c:pt>
                <c:pt idx="120">
                  <c:v>-87.896904000000006</c:v>
                </c:pt>
                <c:pt idx="121">
                  <c:v>-87.896904000000006</c:v>
                </c:pt>
                <c:pt idx="122">
                  <c:v>-87.896902999999995</c:v>
                </c:pt>
                <c:pt idx="123">
                  <c:v>-87.896902999999995</c:v>
                </c:pt>
                <c:pt idx="124">
                  <c:v>-87.896902999999995</c:v>
                </c:pt>
                <c:pt idx="125">
                  <c:v>-87.896902999999995</c:v>
                </c:pt>
                <c:pt idx="126">
                  <c:v>-87.896902999999995</c:v>
                </c:pt>
                <c:pt idx="127">
                  <c:v>-87.896902999999995</c:v>
                </c:pt>
                <c:pt idx="128">
                  <c:v>-87.896902999999995</c:v>
                </c:pt>
                <c:pt idx="129">
                  <c:v>-87.896902999999995</c:v>
                </c:pt>
                <c:pt idx="130">
                  <c:v>-87.896901999999997</c:v>
                </c:pt>
                <c:pt idx="131">
                  <c:v>-87.896901999999997</c:v>
                </c:pt>
                <c:pt idx="132">
                  <c:v>-87.896901999999997</c:v>
                </c:pt>
                <c:pt idx="133">
                  <c:v>-87.896901999999997</c:v>
                </c:pt>
                <c:pt idx="134">
                  <c:v>-87.896901999999997</c:v>
                </c:pt>
                <c:pt idx="135">
                  <c:v>-87.896901999999997</c:v>
                </c:pt>
                <c:pt idx="136">
                  <c:v>-87.896901999999997</c:v>
                </c:pt>
                <c:pt idx="137">
                  <c:v>-87.896901</c:v>
                </c:pt>
                <c:pt idx="138">
                  <c:v>-87.896901</c:v>
                </c:pt>
                <c:pt idx="139">
                  <c:v>-87.896901</c:v>
                </c:pt>
                <c:pt idx="140">
                  <c:v>-87.896901</c:v>
                </c:pt>
                <c:pt idx="141">
                  <c:v>-87.896901</c:v>
                </c:pt>
                <c:pt idx="142">
                  <c:v>-87.896901</c:v>
                </c:pt>
                <c:pt idx="143">
                  <c:v>-87.896901</c:v>
                </c:pt>
                <c:pt idx="144">
                  <c:v>-87.896901</c:v>
                </c:pt>
                <c:pt idx="145">
                  <c:v>-87.896900000000002</c:v>
                </c:pt>
                <c:pt idx="146">
                  <c:v>-87.896900000000002</c:v>
                </c:pt>
                <c:pt idx="147">
                  <c:v>-87.896900000000002</c:v>
                </c:pt>
                <c:pt idx="148">
                  <c:v>-87.896900000000002</c:v>
                </c:pt>
                <c:pt idx="149">
                  <c:v>-87.896900000000002</c:v>
                </c:pt>
                <c:pt idx="150">
                  <c:v>-87.896900000000002</c:v>
                </c:pt>
                <c:pt idx="151">
                  <c:v>-87.896900000000002</c:v>
                </c:pt>
                <c:pt idx="152">
                  <c:v>-87.896900000000002</c:v>
                </c:pt>
                <c:pt idx="153">
                  <c:v>-87.896899000000005</c:v>
                </c:pt>
                <c:pt idx="154">
                  <c:v>-87.896899000000005</c:v>
                </c:pt>
                <c:pt idx="155">
                  <c:v>-87.896899000000005</c:v>
                </c:pt>
                <c:pt idx="156">
                  <c:v>-87.896899000000005</c:v>
                </c:pt>
                <c:pt idx="157">
                  <c:v>-87.896899000000005</c:v>
                </c:pt>
                <c:pt idx="158">
                  <c:v>-87.896899000000005</c:v>
                </c:pt>
                <c:pt idx="159">
                  <c:v>-87.896899000000005</c:v>
                </c:pt>
                <c:pt idx="160">
                  <c:v>-87.896899000000005</c:v>
                </c:pt>
                <c:pt idx="161">
                  <c:v>-87.896899000000005</c:v>
                </c:pt>
                <c:pt idx="162">
                  <c:v>-87.896897999999993</c:v>
                </c:pt>
                <c:pt idx="163">
                  <c:v>-87.896897999999993</c:v>
                </c:pt>
                <c:pt idx="164">
                  <c:v>-87.896897999999993</c:v>
                </c:pt>
                <c:pt idx="165">
                  <c:v>-87.896897999999993</c:v>
                </c:pt>
                <c:pt idx="166">
                  <c:v>-87.896897999999993</c:v>
                </c:pt>
                <c:pt idx="167">
                  <c:v>-87.896897999999993</c:v>
                </c:pt>
                <c:pt idx="168">
                  <c:v>-87.896897999999993</c:v>
                </c:pt>
                <c:pt idx="169">
                  <c:v>-87.896897999999993</c:v>
                </c:pt>
                <c:pt idx="170">
                  <c:v>-87.896897999999993</c:v>
                </c:pt>
                <c:pt idx="171">
                  <c:v>-87.896896999999996</c:v>
                </c:pt>
                <c:pt idx="172">
                  <c:v>-87.896896999999996</c:v>
                </c:pt>
                <c:pt idx="173">
                  <c:v>-87.896896999999996</c:v>
                </c:pt>
                <c:pt idx="174">
                  <c:v>-87.896896999999996</c:v>
                </c:pt>
                <c:pt idx="175">
                  <c:v>-87.896896999999996</c:v>
                </c:pt>
                <c:pt idx="176">
                  <c:v>-87.896896999999996</c:v>
                </c:pt>
                <c:pt idx="177">
                  <c:v>-87.896896999999996</c:v>
                </c:pt>
                <c:pt idx="178">
                  <c:v>-87.896896999999996</c:v>
                </c:pt>
                <c:pt idx="179">
                  <c:v>-87.896896999999996</c:v>
                </c:pt>
                <c:pt idx="180">
                  <c:v>-87.896895999999998</c:v>
                </c:pt>
                <c:pt idx="181">
                  <c:v>-87.896895999999998</c:v>
                </c:pt>
                <c:pt idx="182">
                  <c:v>-87.896895999999998</c:v>
                </c:pt>
                <c:pt idx="183">
                  <c:v>-87.896895999999998</c:v>
                </c:pt>
                <c:pt idx="184">
                  <c:v>-87.896895999999998</c:v>
                </c:pt>
                <c:pt idx="185">
                  <c:v>-87.896895999999998</c:v>
                </c:pt>
                <c:pt idx="186">
                  <c:v>-87.896895999999998</c:v>
                </c:pt>
                <c:pt idx="187">
                  <c:v>-87.896895999999998</c:v>
                </c:pt>
                <c:pt idx="188">
                  <c:v>-87.896895999999998</c:v>
                </c:pt>
                <c:pt idx="189">
                  <c:v>-87.896895000000001</c:v>
                </c:pt>
                <c:pt idx="190">
                  <c:v>-87.896895000000001</c:v>
                </c:pt>
                <c:pt idx="191">
                  <c:v>-87.896895000000001</c:v>
                </c:pt>
                <c:pt idx="192">
                  <c:v>-87.896895000000001</c:v>
                </c:pt>
                <c:pt idx="193">
                  <c:v>-87.896895000000001</c:v>
                </c:pt>
                <c:pt idx="194">
                  <c:v>-87.896895000000001</c:v>
                </c:pt>
                <c:pt idx="195">
                  <c:v>-87.896895000000001</c:v>
                </c:pt>
                <c:pt idx="196">
                  <c:v>-87.896895000000001</c:v>
                </c:pt>
                <c:pt idx="197">
                  <c:v>-87.896895000000001</c:v>
                </c:pt>
                <c:pt idx="198">
                  <c:v>-87.896895000000001</c:v>
                </c:pt>
                <c:pt idx="199">
                  <c:v>-87.896894000000003</c:v>
                </c:pt>
                <c:pt idx="200">
                  <c:v>-87.896894000000003</c:v>
                </c:pt>
                <c:pt idx="201">
                  <c:v>-87.896894000000003</c:v>
                </c:pt>
                <c:pt idx="202">
                  <c:v>-87.896894000000003</c:v>
                </c:pt>
                <c:pt idx="203">
                  <c:v>-87.896894000000003</c:v>
                </c:pt>
                <c:pt idx="204">
                  <c:v>-87.896894000000003</c:v>
                </c:pt>
                <c:pt idx="205">
                  <c:v>-87.896894000000003</c:v>
                </c:pt>
                <c:pt idx="206">
                  <c:v>-87.896894000000003</c:v>
                </c:pt>
                <c:pt idx="207">
                  <c:v>-87.896894000000003</c:v>
                </c:pt>
                <c:pt idx="208">
                  <c:v>-87.896894000000003</c:v>
                </c:pt>
                <c:pt idx="209">
                  <c:v>-87.896894000000003</c:v>
                </c:pt>
                <c:pt idx="210">
                  <c:v>-87.896893000000006</c:v>
                </c:pt>
                <c:pt idx="211">
                  <c:v>-87.896893000000006</c:v>
                </c:pt>
                <c:pt idx="212">
                  <c:v>-87.896893000000006</c:v>
                </c:pt>
                <c:pt idx="213">
                  <c:v>-87.896893000000006</c:v>
                </c:pt>
                <c:pt idx="214">
                  <c:v>-87.896893000000006</c:v>
                </c:pt>
                <c:pt idx="215">
                  <c:v>-87.896893000000006</c:v>
                </c:pt>
                <c:pt idx="216">
                  <c:v>-87.896893000000006</c:v>
                </c:pt>
                <c:pt idx="217">
                  <c:v>-87.896893000000006</c:v>
                </c:pt>
                <c:pt idx="218">
                  <c:v>-87.896893000000006</c:v>
                </c:pt>
                <c:pt idx="219">
                  <c:v>-87.896893000000006</c:v>
                </c:pt>
                <c:pt idx="220">
                  <c:v>-87.896893000000006</c:v>
                </c:pt>
                <c:pt idx="221">
                  <c:v>-87.896893000000006</c:v>
                </c:pt>
                <c:pt idx="222">
                  <c:v>-87.896891999999994</c:v>
                </c:pt>
                <c:pt idx="223">
                  <c:v>-87.896891999999994</c:v>
                </c:pt>
                <c:pt idx="224">
                  <c:v>-87.896891999999994</c:v>
                </c:pt>
                <c:pt idx="225">
                  <c:v>-87.896891999999994</c:v>
                </c:pt>
                <c:pt idx="226">
                  <c:v>-87.896891999999994</c:v>
                </c:pt>
                <c:pt idx="227">
                  <c:v>-87.896891999999994</c:v>
                </c:pt>
                <c:pt idx="228">
                  <c:v>-87.896891999999994</c:v>
                </c:pt>
                <c:pt idx="229">
                  <c:v>-87.896891999999994</c:v>
                </c:pt>
                <c:pt idx="230">
                  <c:v>-87.896891999999994</c:v>
                </c:pt>
                <c:pt idx="231">
                  <c:v>-87.896891999999994</c:v>
                </c:pt>
                <c:pt idx="232">
                  <c:v>-87.896891999999994</c:v>
                </c:pt>
                <c:pt idx="233">
                  <c:v>-87.896891999999994</c:v>
                </c:pt>
                <c:pt idx="234">
                  <c:v>-87.896890999999997</c:v>
                </c:pt>
                <c:pt idx="235">
                  <c:v>-87.896890999999997</c:v>
                </c:pt>
                <c:pt idx="236">
                  <c:v>-87.896890999999997</c:v>
                </c:pt>
                <c:pt idx="237">
                  <c:v>-87.896890999999997</c:v>
                </c:pt>
                <c:pt idx="238">
                  <c:v>-87.896890999999997</c:v>
                </c:pt>
                <c:pt idx="239">
                  <c:v>-87.896890999999997</c:v>
                </c:pt>
                <c:pt idx="240">
                  <c:v>-87.896890999999997</c:v>
                </c:pt>
                <c:pt idx="241">
                  <c:v>-87.896890999999997</c:v>
                </c:pt>
                <c:pt idx="242">
                  <c:v>-87.896890999999997</c:v>
                </c:pt>
                <c:pt idx="243">
                  <c:v>-87.896890999999997</c:v>
                </c:pt>
                <c:pt idx="244">
                  <c:v>-87.896890999999997</c:v>
                </c:pt>
                <c:pt idx="245">
                  <c:v>-87.896890999999997</c:v>
                </c:pt>
                <c:pt idx="246">
                  <c:v>-87.896890999999997</c:v>
                </c:pt>
                <c:pt idx="247">
                  <c:v>-87.896889999999999</c:v>
                </c:pt>
                <c:pt idx="248">
                  <c:v>-87.896889999999999</c:v>
                </c:pt>
                <c:pt idx="249">
                  <c:v>-87.896889999999999</c:v>
                </c:pt>
                <c:pt idx="250">
                  <c:v>-87.896889999999999</c:v>
                </c:pt>
                <c:pt idx="251">
                  <c:v>-87.896889999999999</c:v>
                </c:pt>
                <c:pt idx="252">
                  <c:v>-87.896889999999999</c:v>
                </c:pt>
                <c:pt idx="253">
                  <c:v>-87.896889999999999</c:v>
                </c:pt>
                <c:pt idx="254">
                  <c:v>-87.896889999999999</c:v>
                </c:pt>
                <c:pt idx="255">
                  <c:v>-87.896889999999999</c:v>
                </c:pt>
                <c:pt idx="256">
                  <c:v>-87.896889999999999</c:v>
                </c:pt>
                <c:pt idx="257">
                  <c:v>-87.896889999999999</c:v>
                </c:pt>
                <c:pt idx="258">
                  <c:v>-87.896889999999999</c:v>
                </c:pt>
                <c:pt idx="259">
                  <c:v>-87.896889999999999</c:v>
                </c:pt>
                <c:pt idx="260">
                  <c:v>-87.896889999999999</c:v>
                </c:pt>
                <c:pt idx="261">
                  <c:v>-87.896889999999999</c:v>
                </c:pt>
                <c:pt idx="262">
                  <c:v>-87.896889000000002</c:v>
                </c:pt>
                <c:pt idx="263">
                  <c:v>-87.896889000000002</c:v>
                </c:pt>
                <c:pt idx="264">
                  <c:v>-87.896889000000002</c:v>
                </c:pt>
                <c:pt idx="265">
                  <c:v>-87.896889000000002</c:v>
                </c:pt>
                <c:pt idx="266">
                  <c:v>-87.896889000000002</c:v>
                </c:pt>
                <c:pt idx="267">
                  <c:v>-87.896889000000002</c:v>
                </c:pt>
                <c:pt idx="268">
                  <c:v>-87.896889000000002</c:v>
                </c:pt>
                <c:pt idx="269">
                  <c:v>-87.896889000000002</c:v>
                </c:pt>
                <c:pt idx="270">
                  <c:v>-87.896889000000002</c:v>
                </c:pt>
                <c:pt idx="271">
                  <c:v>-87.896889000000002</c:v>
                </c:pt>
                <c:pt idx="272">
                  <c:v>-87.896889000000002</c:v>
                </c:pt>
                <c:pt idx="273">
                  <c:v>-87.896889000000002</c:v>
                </c:pt>
                <c:pt idx="274">
                  <c:v>-87.896889000000002</c:v>
                </c:pt>
                <c:pt idx="275">
                  <c:v>-87.896889000000002</c:v>
                </c:pt>
                <c:pt idx="276">
                  <c:v>-87.896889000000002</c:v>
                </c:pt>
                <c:pt idx="277">
                  <c:v>-87.896889000000002</c:v>
                </c:pt>
                <c:pt idx="278">
                  <c:v>-87.896888000000004</c:v>
                </c:pt>
                <c:pt idx="279">
                  <c:v>-87.896888000000004</c:v>
                </c:pt>
                <c:pt idx="280">
                  <c:v>-87.896888000000004</c:v>
                </c:pt>
                <c:pt idx="281">
                  <c:v>-87.896888000000004</c:v>
                </c:pt>
                <c:pt idx="282">
                  <c:v>-87.896888000000004</c:v>
                </c:pt>
                <c:pt idx="283">
                  <c:v>-87.896888000000004</c:v>
                </c:pt>
                <c:pt idx="284">
                  <c:v>-87.896888000000004</c:v>
                </c:pt>
                <c:pt idx="285">
                  <c:v>-87.896888000000004</c:v>
                </c:pt>
                <c:pt idx="286">
                  <c:v>-87.896888000000004</c:v>
                </c:pt>
                <c:pt idx="287">
                  <c:v>-87.896888000000004</c:v>
                </c:pt>
                <c:pt idx="288">
                  <c:v>-87.896888000000004</c:v>
                </c:pt>
                <c:pt idx="289">
                  <c:v>-87.896888000000004</c:v>
                </c:pt>
                <c:pt idx="290">
                  <c:v>-87.896888000000004</c:v>
                </c:pt>
                <c:pt idx="291">
                  <c:v>-87.896888000000004</c:v>
                </c:pt>
                <c:pt idx="292">
                  <c:v>-87.896888000000004</c:v>
                </c:pt>
                <c:pt idx="293">
                  <c:v>-87.896888000000004</c:v>
                </c:pt>
                <c:pt idx="294">
                  <c:v>-87.896888000000004</c:v>
                </c:pt>
                <c:pt idx="295">
                  <c:v>-87.896888000000004</c:v>
                </c:pt>
                <c:pt idx="296">
                  <c:v>-87.896888000000004</c:v>
                </c:pt>
                <c:pt idx="297">
                  <c:v>-87.896887000000007</c:v>
                </c:pt>
                <c:pt idx="298">
                  <c:v>-87.896887000000007</c:v>
                </c:pt>
                <c:pt idx="299">
                  <c:v>-87.896887000000007</c:v>
                </c:pt>
                <c:pt idx="300">
                  <c:v>-87.896887000000007</c:v>
                </c:pt>
                <c:pt idx="301">
                  <c:v>-87.896887000000007</c:v>
                </c:pt>
                <c:pt idx="302">
                  <c:v>-87.896887000000007</c:v>
                </c:pt>
                <c:pt idx="303">
                  <c:v>-87.896887000000007</c:v>
                </c:pt>
                <c:pt idx="304">
                  <c:v>-87.896887000000007</c:v>
                </c:pt>
                <c:pt idx="305">
                  <c:v>-87.896887000000007</c:v>
                </c:pt>
                <c:pt idx="306">
                  <c:v>-87.896887000000007</c:v>
                </c:pt>
                <c:pt idx="307">
                  <c:v>-87.896887000000007</c:v>
                </c:pt>
                <c:pt idx="308">
                  <c:v>-87.896887000000007</c:v>
                </c:pt>
                <c:pt idx="309">
                  <c:v>-87.896887000000007</c:v>
                </c:pt>
                <c:pt idx="310">
                  <c:v>-87.896887000000007</c:v>
                </c:pt>
                <c:pt idx="311">
                  <c:v>-87.896887000000007</c:v>
                </c:pt>
                <c:pt idx="312">
                  <c:v>-87.896887000000007</c:v>
                </c:pt>
                <c:pt idx="313">
                  <c:v>-87.896887000000007</c:v>
                </c:pt>
                <c:pt idx="314">
                  <c:v>-87.896887000000007</c:v>
                </c:pt>
                <c:pt idx="315">
                  <c:v>-87.896887000000007</c:v>
                </c:pt>
                <c:pt idx="316">
                  <c:v>-87.896887000000007</c:v>
                </c:pt>
                <c:pt idx="317">
                  <c:v>-87.896887000000007</c:v>
                </c:pt>
                <c:pt idx="318">
                  <c:v>-87.896887000000007</c:v>
                </c:pt>
                <c:pt idx="319">
                  <c:v>-87.896887000000007</c:v>
                </c:pt>
                <c:pt idx="320">
                  <c:v>-87.896887000000007</c:v>
                </c:pt>
                <c:pt idx="321">
                  <c:v>-87.896885999999995</c:v>
                </c:pt>
                <c:pt idx="322">
                  <c:v>-87.896885999999995</c:v>
                </c:pt>
                <c:pt idx="323">
                  <c:v>-87.896885999999995</c:v>
                </c:pt>
                <c:pt idx="324">
                  <c:v>-87.896885999999995</c:v>
                </c:pt>
                <c:pt idx="325">
                  <c:v>-87.896885999999995</c:v>
                </c:pt>
                <c:pt idx="326">
                  <c:v>-87.896885999999995</c:v>
                </c:pt>
                <c:pt idx="327">
                  <c:v>-87.896885999999995</c:v>
                </c:pt>
                <c:pt idx="328">
                  <c:v>-87.896885999999995</c:v>
                </c:pt>
                <c:pt idx="329">
                  <c:v>-87.896885999999995</c:v>
                </c:pt>
                <c:pt idx="330">
                  <c:v>-87.896885999999995</c:v>
                </c:pt>
                <c:pt idx="331">
                  <c:v>-87.896885999999995</c:v>
                </c:pt>
                <c:pt idx="332">
                  <c:v>-87.896885999999995</c:v>
                </c:pt>
                <c:pt idx="333">
                  <c:v>-87.896885999999995</c:v>
                </c:pt>
                <c:pt idx="334">
                  <c:v>-87.896885999999995</c:v>
                </c:pt>
                <c:pt idx="335">
                  <c:v>-87.896885999999995</c:v>
                </c:pt>
                <c:pt idx="336">
                  <c:v>-87.896885999999995</c:v>
                </c:pt>
                <c:pt idx="337">
                  <c:v>-87.896885999999995</c:v>
                </c:pt>
                <c:pt idx="338">
                  <c:v>-87.896885999999995</c:v>
                </c:pt>
                <c:pt idx="339">
                  <c:v>-87.896885999999995</c:v>
                </c:pt>
                <c:pt idx="340">
                  <c:v>-87.896885999999995</c:v>
                </c:pt>
                <c:pt idx="341">
                  <c:v>-87.896885999999995</c:v>
                </c:pt>
                <c:pt idx="342">
                  <c:v>-87.896885999999995</c:v>
                </c:pt>
                <c:pt idx="343">
                  <c:v>-87.896885999999995</c:v>
                </c:pt>
                <c:pt idx="344">
                  <c:v>-87.896885999999995</c:v>
                </c:pt>
                <c:pt idx="345">
                  <c:v>-87.896885999999995</c:v>
                </c:pt>
                <c:pt idx="346">
                  <c:v>-87.896885999999995</c:v>
                </c:pt>
                <c:pt idx="347">
                  <c:v>-87.896885999999995</c:v>
                </c:pt>
                <c:pt idx="348">
                  <c:v>-87.896885999999995</c:v>
                </c:pt>
                <c:pt idx="349">
                  <c:v>-87.896885999999995</c:v>
                </c:pt>
                <c:pt idx="350">
                  <c:v>-87.896885999999995</c:v>
                </c:pt>
                <c:pt idx="351">
                  <c:v>-87.896885999999995</c:v>
                </c:pt>
                <c:pt idx="352">
                  <c:v>-87.896885999999995</c:v>
                </c:pt>
                <c:pt idx="353">
                  <c:v>-87.896885999999995</c:v>
                </c:pt>
                <c:pt idx="354">
                  <c:v>-87.896885999999995</c:v>
                </c:pt>
                <c:pt idx="355">
                  <c:v>-87.896885999999995</c:v>
                </c:pt>
                <c:pt idx="356">
                  <c:v>-87.896885999999995</c:v>
                </c:pt>
                <c:pt idx="357">
                  <c:v>-87.896884999999997</c:v>
                </c:pt>
                <c:pt idx="358">
                  <c:v>-87.896884999999997</c:v>
                </c:pt>
                <c:pt idx="359">
                  <c:v>-87.896884999999997</c:v>
                </c:pt>
                <c:pt idx="360">
                  <c:v>-87.896884999999997</c:v>
                </c:pt>
                <c:pt idx="361">
                  <c:v>-87.896884999999997</c:v>
                </c:pt>
                <c:pt idx="362">
                  <c:v>-87.896884999999997</c:v>
                </c:pt>
                <c:pt idx="363">
                  <c:v>-87.896884999999997</c:v>
                </c:pt>
                <c:pt idx="364">
                  <c:v>-87.896884999999997</c:v>
                </c:pt>
                <c:pt idx="365">
                  <c:v>-87.896884999999997</c:v>
                </c:pt>
                <c:pt idx="366">
                  <c:v>-87.896884999999997</c:v>
                </c:pt>
                <c:pt idx="367">
                  <c:v>-87.896884999999997</c:v>
                </c:pt>
                <c:pt idx="368">
                  <c:v>-87.896884999999997</c:v>
                </c:pt>
                <c:pt idx="369">
                  <c:v>-87.896884999999997</c:v>
                </c:pt>
                <c:pt idx="370">
                  <c:v>-87.896884999999997</c:v>
                </c:pt>
                <c:pt idx="371">
                  <c:v>-87.896884999999997</c:v>
                </c:pt>
                <c:pt idx="372">
                  <c:v>-87.896884999999997</c:v>
                </c:pt>
                <c:pt idx="373">
                  <c:v>-87.896884999999997</c:v>
                </c:pt>
                <c:pt idx="374">
                  <c:v>-87.896884999999997</c:v>
                </c:pt>
                <c:pt idx="375">
                  <c:v>-87.896884999999997</c:v>
                </c:pt>
                <c:pt idx="376">
                  <c:v>-87.896884999999997</c:v>
                </c:pt>
                <c:pt idx="377">
                  <c:v>-87.896884999999997</c:v>
                </c:pt>
                <c:pt idx="378">
                  <c:v>-87.896884999999997</c:v>
                </c:pt>
                <c:pt idx="379">
                  <c:v>-87.896884999999997</c:v>
                </c:pt>
                <c:pt idx="380">
                  <c:v>-87.896884999999997</c:v>
                </c:pt>
                <c:pt idx="381">
                  <c:v>-87.896884999999997</c:v>
                </c:pt>
                <c:pt idx="382">
                  <c:v>-87.896884999999997</c:v>
                </c:pt>
                <c:pt idx="383">
                  <c:v>-87.896884999999997</c:v>
                </c:pt>
                <c:pt idx="384">
                  <c:v>-87.896884999999997</c:v>
                </c:pt>
                <c:pt idx="385">
                  <c:v>-87.896884999999997</c:v>
                </c:pt>
                <c:pt idx="386">
                  <c:v>-87.896884999999997</c:v>
                </c:pt>
                <c:pt idx="387">
                  <c:v>-87.896884999999997</c:v>
                </c:pt>
                <c:pt idx="388">
                  <c:v>-87.896884999999997</c:v>
                </c:pt>
                <c:pt idx="389">
                  <c:v>-87.896884999999997</c:v>
                </c:pt>
                <c:pt idx="390">
                  <c:v>-87.896884999999997</c:v>
                </c:pt>
                <c:pt idx="391">
                  <c:v>-87.896884999999997</c:v>
                </c:pt>
                <c:pt idx="392">
                  <c:v>-87.896884999999997</c:v>
                </c:pt>
                <c:pt idx="393">
                  <c:v>-87.896884999999997</c:v>
                </c:pt>
                <c:pt idx="394">
                  <c:v>-87.896884999999997</c:v>
                </c:pt>
                <c:pt idx="395">
                  <c:v>-87.896884999999997</c:v>
                </c:pt>
                <c:pt idx="396">
                  <c:v>-87.896884999999997</c:v>
                </c:pt>
                <c:pt idx="397">
                  <c:v>-87.896884999999997</c:v>
                </c:pt>
                <c:pt idx="398">
                  <c:v>-87.896884999999997</c:v>
                </c:pt>
                <c:pt idx="399">
                  <c:v>-87.896884999999997</c:v>
                </c:pt>
                <c:pt idx="400">
                  <c:v>-87.896884999999997</c:v>
                </c:pt>
                <c:pt idx="401">
                  <c:v>-87.896884999999997</c:v>
                </c:pt>
                <c:pt idx="402">
                  <c:v>-87.896884999999997</c:v>
                </c:pt>
                <c:pt idx="403">
                  <c:v>-87.896884999999997</c:v>
                </c:pt>
                <c:pt idx="404">
                  <c:v>-87.896884999999997</c:v>
                </c:pt>
                <c:pt idx="405">
                  <c:v>-87.896884999999997</c:v>
                </c:pt>
                <c:pt idx="406">
                  <c:v>-87.896884999999997</c:v>
                </c:pt>
                <c:pt idx="407">
                  <c:v>-87.896884999999997</c:v>
                </c:pt>
                <c:pt idx="408">
                  <c:v>-87.896884999999997</c:v>
                </c:pt>
                <c:pt idx="409">
                  <c:v>-87.896884999999997</c:v>
                </c:pt>
                <c:pt idx="410">
                  <c:v>-87.896884999999997</c:v>
                </c:pt>
                <c:pt idx="411">
                  <c:v>-87.896884999999997</c:v>
                </c:pt>
                <c:pt idx="412">
                  <c:v>-87.896884999999997</c:v>
                </c:pt>
                <c:pt idx="413">
                  <c:v>-87.896884999999997</c:v>
                </c:pt>
                <c:pt idx="414">
                  <c:v>-87.896884999999997</c:v>
                </c:pt>
                <c:pt idx="415">
                  <c:v>-87.896884999999997</c:v>
                </c:pt>
                <c:pt idx="416">
                  <c:v>-87.896884999999997</c:v>
                </c:pt>
                <c:pt idx="417">
                  <c:v>-87.896884999999997</c:v>
                </c:pt>
                <c:pt idx="418">
                  <c:v>-87.896884999999997</c:v>
                </c:pt>
                <c:pt idx="419">
                  <c:v>-87.896884999999997</c:v>
                </c:pt>
                <c:pt idx="420">
                  <c:v>-87.896884999999997</c:v>
                </c:pt>
                <c:pt idx="421">
                  <c:v>-87.896884999999997</c:v>
                </c:pt>
                <c:pt idx="422">
                  <c:v>-87.896884999999997</c:v>
                </c:pt>
                <c:pt idx="423">
                  <c:v>-87.896884999999997</c:v>
                </c:pt>
                <c:pt idx="424">
                  <c:v>-87.896884999999997</c:v>
                </c:pt>
                <c:pt idx="425">
                  <c:v>-87.896884999999997</c:v>
                </c:pt>
                <c:pt idx="426">
                  <c:v>-87.896884999999997</c:v>
                </c:pt>
                <c:pt idx="427">
                  <c:v>-87.896884999999997</c:v>
                </c:pt>
                <c:pt idx="428">
                  <c:v>-87.896884999999997</c:v>
                </c:pt>
                <c:pt idx="429">
                  <c:v>-87.896884999999997</c:v>
                </c:pt>
                <c:pt idx="430">
                  <c:v>-87.896884999999997</c:v>
                </c:pt>
                <c:pt idx="431">
                  <c:v>-87.896884999999997</c:v>
                </c:pt>
                <c:pt idx="432">
                  <c:v>-87.896884999999997</c:v>
                </c:pt>
                <c:pt idx="433">
                  <c:v>-87.896884999999997</c:v>
                </c:pt>
                <c:pt idx="434">
                  <c:v>-87.896884999999997</c:v>
                </c:pt>
                <c:pt idx="435">
                  <c:v>-87.896884999999997</c:v>
                </c:pt>
                <c:pt idx="436">
                  <c:v>-87.896884999999997</c:v>
                </c:pt>
                <c:pt idx="437">
                  <c:v>-87.896884999999997</c:v>
                </c:pt>
                <c:pt idx="438">
                  <c:v>-87.896884999999997</c:v>
                </c:pt>
                <c:pt idx="439">
                  <c:v>-87.896884999999997</c:v>
                </c:pt>
                <c:pt idx="440">
                  <c:v>-87.896884999999997</c:v>
                </c:pt>
                <c:pt idx="441">
                  <c:v>-87.896884999999997</c:v>
                </c:pt>
                <c:pt idx="442">
                  <c:v>-87.896884999999997</c:v>
                </c:pt>
                <c:pt idx="443">
                  <c:v>-87.896884999999997</c:v>
                </c:pt>
                <c:pt idx="444">
                  <c:v>-87.896884999999997</c:v>
                </c:pt>
                <c:pt idx="445">
                  <c:v>-87.896884999999997</c:v>
                </c:pt>
                <c:pt idx="446">
                  <c:v>-87.896884999999997</c:v>
                </c:pt>
                <c:pt idx="447">
                  <c:v>-87.896885999999995</c:v>
                </c:pt>
                <c:pt idx="448">
                  <c:v>-87.896885999999995</c:v>
                </c:pt>
                <c:pt idx="449">
                  <c:v>-87.896885999999995</c:v>
                </c:pt>
                <c:pt idx="450">
                  <c:v>-87.896885999999995</c:v>
                </c:pt>
                <c:pt idx="451">
                  <c:v>-87.896885999999995</c:v>
                </c:pt>
                <c:pt idx="452">
                  <c:v>-87.896885999999995</c:v>
                </c:pt>
                <c:pt idx="453">
                  <c:v>-87.896885999999995</c:v>
                </c:pt>
                <c:pt idx="454">
                  <c:v>-87.896885999999995</c:v>
                </c:pt>
                <c:pt idx="455">
                  <c:v>-87.896885999999995</c:v>
                </c:pt>
                <c:pt idx="456">
                  <c:v>-87.896885999999995</c:v>
                </c:pt>
                <c:pt idx="457">
                  <c:v>-87.896885999999995</c:v>
                </c:pt>
                <c:pt idx="458">
                  <c:v>-87.896885999999995</c:v>
                </c:pt>
                <c:pt idx="459">
                  <c:v>-87.896885999999995</c:v>
                </c:pt>
                <c:pt idx="460">
                  <c:v>-87.896885999999995</c:v>
                </c:pt>
                <c:pt idx="461">
                  <c:v>-87.896885999999995</c:v>
                </c:pt>
                <c:pt idx="462">
                  <c:v>-87.896885999999995</c:v>
                </c:pt>
                <c:pt idx="463">
                  <c:v>-87.896885999999995</c:v>
                </c:pt>
                <c:pt idx="464">
                  <c:v>-87.896885999999995</c:v>
                </c:pt>
                <c:pt idx="465">
                  <c:v>-87.896885999999995</c:v>
                </c:pt>
                <c:pt idx="466">
                  <c:v>-87.896885999999995</c:v>
                </c:pt>
                <c:pt idx="467">
                  <c:v>-87.896885999999995</c:v>
                </c:pt>
                <c:pt idx="468">
                  <c:v>-87.896885999999995</c:v>
                </c:pt>
                <c:pt idx="469">
                  <c:v>-87.896885999999995</c:v>
                </c:pt>
                <c:pt idx="470">
                  <c:v>-87.896885999999995</c:v>
                </c:pt>
                <c:pt idx="471">
                  <c:v>-87.896885999999995</c:v>
                </c:pt>
                <c:pt idx="472">
                  <c:v>-87.896885999999995</c:v>
                </c:pt>
                <c:pt idx="473">
                  <c:v>-87.896885999999995</c:v>
                </c:pt>
                <c:pt idx="474">
                  <c:v>-87.896885999999995</c:v>
                </c:pt>
                <c:pt idx="475">
                  <c:v>-87.896885999999995</c:v>
                </c:pt>
                <c:pt idx="476">
                  <c:v>-87.896885999999995</c:v>
                </c:pt>
                <c:pt idx="477">
                  <c:v>-87.896885999999995</c:v>
                </c:pt>
                <c:pt idx="478">
                  <c:v>-87.896885999999995</c:v>
                </c:pt>
                <c:pt idx="479">
                  <c:v>-87.896885999999995</c:v>
                </c:pt>
                <c:pt idx="480">
                  <c:v>-87.896885999999995</c:v>
                </c:pt>
                <c:pt idx="481">
                  <c:v>-87.896885999999995</c:v>
                </c:pt>
                <c:pt idx="482">
                  <c:v>-87.896885999999995</c:v>
                </c:pt>
                <c:pt idx="483">
                  <c:v>-87.896885999999995</c:v>
                </c:pt>
                <c:pt idx="484">
                  <c:v>-87.896885999999995</c:v>
                </c:pt>
                <c:pt idx="485">
                  <c:v>-87.896887000000007</c:v>
                </c:pt>
                <c:pt idx="486">
                  <c:v>-87.896887000000007</c:v>
                </c:pt>
                <c:pt idx="487">
                  <c:v>-87.896887000000007</c:v>
                </c:pt>
                <c:pt idx="488">
                  <c:v>-87.896887000000007</c:v>
                </c:pt>
                <c:pt idx="489">
                  <c:v>-87.896887000000007</c:v>
                </c:pt>
                <c:pt idx="490">
                  <c:v>-87.896887000000007</c:v>
                </c:pt>
                <c:pt idx="491">
                  <c:v>-87.896887000000007</c:v>
                </c:pt>
                <c:pt idx="492">
                  <c:v>-87.896887000000007</c:v>
                </c:pt>
                <c:pt idx="493">
                  <c:v>-87.896887000000007</c:v>
                </c:pt>
                <c:pt idx="494">
                  <c:v>-87.896887000000007</c:v>
                </c:pt>
                <c:pt idx="495">
                  <c:v>-87.896887000000007</c:v>
                </c:pt>
                <c:pt idx="496">
                  <c:v>-87.896887000000007</c:v>
                </c:pt>
                <c:pt idx="497">
                  <c:v>-87.896887000000007</c:v>
                </c:pt>
                <c:pt idx="498">
                  <c:v>-87.896887000000007</c:v>
                </c:pt>
                <c:pt idx="499">
                  <c:v>-87.896887000000007</c:v>
                </c:pt>
                <c:pt idx="500">
                  <c:v>-87.896887000000007</c:v>
                </c:pt>
                <c:pt idx="501">
                  <c:v>-87.896887000000007</c:v>
                </c:pt>
                <c:pt idx="502">
                  <c:v>-87.896887000000007</c:v>
                </c:pt>
                <c:pt idx="503">
                  <c:v>-87.896887000000007</c:v>
                </c:pt>
                <c:pt idx="504">
                  <c:v>-87.896887000000007</c:v>
                </c:pt>
                <c:pt idx="505">
                  <c:v>-87.896887000000007</c:v>
                </c:pt>
                <c:pt idx="506">
                  <c:v>-87.896887000000007</c:v>
                </c:pt>
                <c:pt idx="507">
                  <c:v>-87.896887000000007</c:v>
                </c:pt>
                <c:pt idx="508">
                  <c:v>-87.896887000000007</c:v>
                </c:pt>
                <c:pt idx="509">
                  <c:v>-87.896887000000007</c:v>
                </c:pt>
                <c:pt idx="510">
                  <c:v>-87.896888000000004</c:v>
                </c:pt>
                <c:pt idx="511">
                  <c:v>-87.896888000000004</c:v>
                </c:pt>
                <c:pt idx="512">
                  <c:v>-87.896888000000004</c:v>
                </c:pt>
                <c:pt idx="513">
                  <c:v>-87.896888000000004</c:v>
                </c:pt>
                <c:pt idx="514">
                  <c:v>-87.896888000000004</c:v>
                </c:pt>
                <c:pt idx="515">
                  <c:v>-87.896888000000004</c:v>
                </c:pt>
                <c:pt idx="516">
                  <c:v>-87.896888000000004</c:v>
                </c:pt>
                <c:pt idx="517">
                  <c:v>-87.896888000000004</c:v>
                </c:pt>
                <c:pt idx="518">
                  <c:v>-87.896888000000004</c:v>
                </c:pt>
                <c:pt idx="519">
                  <c:v>-87.896888000000004</c:v>
                </c:pt>
                <c:pt idx="520">
                  <c:v>-87.896888000000004</c:v>
                </c:pt>
                <c:pt idx="521">
                  <c:v>-87.896888000000004</c:v>
                </c:pt>
                <c:pt idx="522">
                  <c:v>-87.896888000000004</c:v>
                </c:pt>
                <c:pt idx="523">
                  <c:v>-87.896888000000004</c:v>
                </c:pt>
                <c:pt idx="524">
                  <c:v>-87.896888000000004</c:v>
                </c:pt>
                <c:pt idx="525">
                  <c:v>-87.896888000000004</c:v>
                </c:pt>
                <c:pt idx="526">
                  <c:v>-87.896888000000004</c:v>
                </c:pt>
                <c:pt idx="527">
                  <c:v>-87.896888000000004</c:v>
                </c:pt>
                <c:pt idx="528">
                  <c:v>-87.896888000000004</c:v>
                </c:pt>
                <c:pt idx="529">
                  <c:v>-87.896888000000004</c:v>
                </c:pt>
                <c:pt idx="530">
                  <c:v>-87.896888000000004</c:v>
                </c:pt>
                <c:pt idx="531">
                  <c:v>-87.896889000000002</c:v>
                </c:pt>
                <c:pt idx="532">
                  <c:v>-87.896889000000002</c:v>
                </c:pt>
                <c:pt idx="533">
                  <c:v>-87.896889000000002</c:v>
                </c:pt>
                <c:pt idx="534">
                  <c:v>-87.896889000000002</c:v>
                </c:pt>
                <c:pt idx="535">
                  <c:v>-87.896889000000002</c:v>
                </c:pt>
                <c:pt idx="536">
                  <c:v>-87.896889000000002</c:v>
                </c:pt>
                <c:pt idx="537">
                  <c:v>-87.896889000000002</c:v>
                </c:pt>
                <c:pt idx="538">
                  <c:v>-87.896889000000002</c:v>
                </c:pt>
                <c:pt idx="539">
                  <c:v>-87.896889000000002</c:v>
                </c:pt>
                <c:pt idx="540">
                  <c:v>-87.896889000000002</c:v>
                </c:pt>
                <c:pt idx="541">
                  <c:v>-87.896889000000002</c:v>
                </c:pt>
                <c:pt idx="542">
                  <c:v>-87.896889000000002</c:v>
                </c:pt>
                <c:pt idx="543">
                  <c:v>-87.896889000000002</c:v>
                </c:pt>
                <c:pt idx="544">
                  <c:v>-87.896889000000002</c:v>
                </c:pt>
                <c:pt idx="545">
                  <c:v>-87.896889000000002</c:v>
                </c:pt>
                <c:pt idx="546">
                  <c:v>-87.896889000000002</c:v>
                </c:pt>
                <c:pt idx="547">
                  <c:v>-87.896889000000002</c:v>
                </c:pt>
                <c:pt idx="548">
                  <c:v>-87.896889000000002</c:v>
                </c:pt>
                <c:pt idx="549">
                  <c:v>-87.896889999999999</c:v>
                </c:pt>
                <c:pt idx="550">
                  <c:v>-87.896889999999999</c:v>
                </c:pt>
                <c:pt idx="551">
                  <c:v>-87.896889999999999</c:v>
                </c:pt>
                <c:pt idx="552">
                  <c:v>-87.896889999999999</c:v>
                </c:pt>
                <c:pt idx="553">
                  <c:v>-87.896889999999999</c:v>
                </c:pt>
                <c:pt idx="554">
                  <c:v>-87.896889999999999</c:v>
                </c:pt>
                <c:pt idx="555">
                  <c:v>-87.896889999999999</c:v>
                </c:pt>
                <c:pt idx="556">
                  <c:v>-87.896889999999999</c:v>
                </c:pt>
                <c:pt idx="557">
                  <c:v>-87.896889999999999</c:v>
                </c:pt>
                <c:pt idx="558">
                  <c:v>-87.896889999999999</c:v>
                </c:pt>
                <c:pt idx="559">
                  <c:v>-87.896889999999999</c:v>
                </c:pt>
                <c:pt idx="560">
                  <c:v>-87.896889999999999</c:v>
                </c:pt>
                <c:pt idx="561">
                  <c:v>-87.896889999999999</c:v>
                </c:pt>
                <c:pt idx="562">
                  <c:v>-87.896889999999999</c:v>
                </c:pt>
                <c:pt idx="563">
                  <c:v>-87.896889999999999</c:v>
                </c:pt>
                <c:pt idx="564">
                  <c:v>-87.896889999999999</c:v>
                </c:pt>
                <c:pt idx="565">
                  <c:v>-87.896890999999997</c:v>
                </c:pt>
                <c:pt idx="566">
                  <c:v>-87.896890999999997</c:v>
                </c:pt>
                <c:pt idx="567">
                  <c:v>-87.896890999999997</c:v>
                </c:pt>
                <c:pt idx="568">
                  <c:v>-87.896890999999997</c:v>
                </c:pt>
                <c:pt idx="569">
                  <c:v>-87.896890999999997</c:v>
                </c:pt>
                <c:pt idx="570">
                  <c:v>-87.896890999999997</c:v>
                </c:pt>
                <c:pt idx="571">
                  <c:v>-87.896890999999997</c:v>
                </c:pt>
                <c:pt idx="572">
                  <c:v>-87.896890999999997</c:v>
                </c:pt>
                <c:pt idx="573">
                  <c:v>-87.896890999999997</c:v>
                </c:pt>
                <c:pt idx="574">
                  <c:v>-87.896890999999997</c:v>
                </c:pt>
                <c:pt idx="575">
                  <c:v>-87.896890999999997</c:v>
                </c:pt>
                <c:pt idx="576">
                  <c:v>-87.896890999999997</c:v>
                </c:pt>
                <c:pt idx="577">
                  <c:v>-87.896890999999997</c:v>
                </c:pt>
                <c:pt idx="578">
                  <c:v>-87.896890999999997</c:v>
                </c:pt>
                <c:pt idx="579">
                  <c:v>-87.896891999999994</c:v>
                </c:pt>
                <c:pt idx="580">
                  <c:v>-87.896891999999994</c:v>
                </c:pt>
                <c:pt idx="581">
                  <c:v>-87.896891999999994</c:v>
                </c:pt>
                <c:pt idx="582">
                  <c:v>-87.896891999999994</c:v>
                </c:pt>
                <c:pt idx="583">
                  <c:v>-87.896891999999994</c:v>
                </c:pt>
                <c:pt idx="584">
                  <c:v>-87.896891999999994</c:v>
                </c:pt>
                <c:pt idx="585">
                  <c:v>-87.896891999999994</c:v>
                </c:pt>
                <c:pt idx="586">
                  <c:v>-87.896891999999994</c:v>
                </c:pt>
                <c:pt idx="587">
                  <c:v>-87.896891999999994</c:v>
                </c:pt>
                <c:pt idx="588">
                  <c:v>-87.896891999999994</c:v>
                </c:pt>
                <c:pt idx="589">
                  <c:v>-87.896891999999994</c:v>
                </c:pt>
                <c:pt idx="590">
                  <c:v>-87.896891999999994</c:v>
                </c:pt>
                <c:pt idx="591">
                  <c:v>-87.896891999999994</c:v>
                </c:pt>
                <c:pt idx="592">
                  <c:v>-87.896891999999994</c:v>
                </c:pt>
                <c:pt idx="593">
                  <c:v>-87.896893000000006</c:v>
                </c:pt>
                <c:pt idx="594">
                  <c:v>-87.896893000000006</c:v>
                </c:pt>
                <c:pt idx="595">
                  <c:v>-87.896893000000006</c:v>
                </c:pt>
                <c:pt idx="596">
                  <c:v>-87.896893000000006</c:v>
                </c:pt>
                <c:pt idx="597">
                  <c:v>-87.896893000000006</c:v>
                </c:pt>
                <c:pt idx="598">
                  <c:v>-87.896893000000006</c:v>
                </c:pt>
                <c:pt idx="599">
                  <c:v>-87.896893000000006</c:v>
                </c:pt>
                <c:pt idx="600">
                  <c:v>-87.896893000000006</c:v>
                </c:pt>
                <c:pt idx="601">
                  <c:v>-87.896893000000006</c:v>
                </c:pt>
                <c:pt idx="602">
                  <c:v>-87.896893000000006</c:v>
                </c:pt>
                <c:pt idx="603">
                  <c:v>-87.896893000000006</c:v>
                </c:pt>
                <c:pt idx="604">
                  <c:v>-87.896893000000006</c:v>
                </c:pt>
                <c:pt idx="605">
                  <c:v>-87.896893000000006</c:v>
                </c:pt>
                <c:pt idx="606">
                  <c:v>-87.896894000000003</c:v>
                </c:pt>
                <c:pt idx="607">
                  <c:v>-87.896894000000003</c:v>
                </c:pt>
                <c:pt idx="608">
                  <c:v>-87.896894000000003</c:v>
                </c:pt>
                <c:pt idx="609">
                  <c:v>-87.896894000000003</c:v>
                </c:pt>
                <c:pt idx="610">
                  <c:v>-87.896894000000003</c:v>
                </c:pt>
                <c:pt idx="611">
                  <c:v>-87.896894000000003</c:v>
                </c:pt>
                <c:pt idx="612">
                  <c:v>-87.896894000000003</c:v>
                </c:pt>
                <c:pt idx="613">
                  <c:v>-87.896894000000003</c:v>
                </c:pt>
                <c:pt idx="614">
                  <c:v>-87.896894000000003</c:v>
                </c:pt>
                <c:pt idx="615">
                  <c:v>-87.896894000000003</c:v>
                </c:pt>
                <c:pt idx="616">
                  <c:v>-87.896894000000003</c:v>
                </c:pt>
                <c:pt idx="617">
                  <c:v>-87.896894000000003</c:v>
                </c:pt>
                <c:pt idx="618">
                  <c:v>-87.896895000000001</c:v>
                </c:pt>
                <c:pt idx="619">
                  <c:v>-87.896895000000001</c:v>
                </c:pt>
                <c:pt idx="620">
                  <c:v>-87.896895000000001</c:v>
                </c:pt>
                <c:pt idx="621">
                  <c:v>-87.896895000000001</c:v>
                </c:pt>
                <c:pt idx="622">
                  <c:v>-87.896895000000001</c:v>
                </c:pt>
                <c:pt idx="623">
                  <c:v>-87.896895000000001</c:v>
                </c:pt>
                <c:pt idx="624">
                  <c:v>-87.896895000000001</c:v>
                </c:pt>
                <c:pt idx="625">
                  <c:v>-87.896895000000001</c:v>
                </c:pt>
                <c:pt idx="626">
                  <c:v>-87.896895000000001</c:v>
                </c:pt>
                <c:pt idx="627">
                  <c:v>-87.896895000000001</c:v>
                </c:pt>
                <c:pt idx="628">
                  <c:v>-87.896895000000001</c:v>
                </c:pt>
                <c:pt idx="629">
                  <c:v>-87.896895000000001</c:v>
                </c:pt>
                <c:pt idx="630">
                  <c:v>-87.896895999999998</c:v>
                </c:pt>
                <c:pt idx="631">
                  <c:v>-87.896895999999998</c:v>
                </c:pt>
                <c:pt idx="632">
                  <c:v>-87.896895999999998</c:v>
                </c:pt>
                <c:pt idx="633">
                  <c:v>-87.896895999999998</c:v>
                </c:pt>
                <c:pt idx="634">
                  <c:v>-87.896895999999998</c:v>
                </c:pt>
                <c:pt idx="635">
                  <c:v>-87.896895999999998</c:v>
                </c:pt>
                <c:pt idx="636">
                  <c:v>-87.896895999999998</c:v>
                </c:pt>
                <c:pt idx="637">
                  <c:v>-87.896895999999998</c:v>
                </c:pt>
                <c:pt idx="638">
                  <c:v>-87.896895999999998</c:v>
                </c:pt>
                <c:pt idx="639">
                  <c:v>-87.896895999999998</c:v>
                </c:pt>
                <c:pt idx="640">
                  <c:v>-87.896895999999998</c:v>
                </c:pt>
                <c:pt idx="641">
                  <c:v>-87.896896999999996</c:v>
                </c:pt>
                <c:pt idx="642">
                  <c:v>-87.896896999999996</c:v>
                </c:pt>
                <c:pt idx="643">
                  <c:v>-87.896896999999996</c:v>
                </c:pt>
                <c:pt idx="644">
                  <c:v>-87.896896999999996</c:v>
                </c:pt>
                <c:pt idx="645">
                  <c:v>-87.896896999999996</c:v>
                </c:pt>
                <c:pt idx="646">
                  <c:v>-87.896896999999996</c:v>
                </c:pt>
                <c:pt idx="647">
                  <c:v>-87.896896999999996</c:v>
                </c:pt>
                <c:pt idx="648">
                  <c:v>-87.896896999999996</c:v>
                </c:pt>
                <c:pt idx="649">
                  <c:v>-87.896896999999996</c:v>
                </c:pt>
                <c:pt idx="650">
                  <c:v>-87.896896999999996</c:v>
                </c:pt>
                <c:pt idx="651">
                  <c:v>-87.896897999999993</c:v>
                </c:pt>
                <c:pt idx="652">
                  <c:v>-87.896897999999993</c:v>
                </c:pt>
                <c:pt idx="653">
                  <c:v>-87.896897999999993</c:v>
                </c:pt>
                <c:pt idx="654">
                  <c:v>-87.896897999999993</c:v>
                </c:pt>
                <c:pt idx="655">
                  <c:v>-87.896897999999993</c:v>
                </c:pt>
                <c:pt idx="656">
                  <c:v>-87.896897999999993</c:v>
                </c:pt>
                <c:pt idx="657">
                  <c:v>-87.896897999999993</c:v>
                </c:pt>
                <c:pt idx="658">
                  <c:v>-87.896897999999993</c:v>
                </c:pt>
                <c:pt idx="659">
                  <c:v>-87.896897999999993</c:v>
                </c:pt>
                <c:pt idx="660">
                  <c:v>-87.896897999999993</c:v>
                </c:pt>
                <c:pt idx="661">
                  <c:v>-87.896897999999993</c:v>
                </c:pt>
                <c:pt idx="662">
                  <c:v>-87.896899000000005</c:v>
                </c:pt>
                <c:pt idx="663">
                  <c:v>-87.896899000000005</c:v>
                </c:pt>
                <c:pt idx="664">
                  <c:v>-87.896899000000005</c:v>
                </c:pt>
                <c:pt idx="665">
                  <c:v>-87.896899000000005</c:v>
                </c:pt>
                <c:pt idx="666">
                  <c:v>-87.896899000000005</c:v>
                </c:pt>
                <c:pt idx="667">
                  <c:v>-87.896899000000005</c:v>
                </c:pt>
                <c:pt idx="668">
                  <c:v>-87.896899000000005</c:v>
                </c:pt>
                <c:pt idx="669">
                  <c:v>-87.896899000000005</c:v>
                </c:pt>
                <c:pt idx="670">
                  <c:v>-87.896899000000005</c:v>
                </c:pt>
                <c:pt idx="671">
                  <c:v>-87.896900000000002</c:v>
                </c:pt>
                <c:pt idx="672">
                  <c:v>-87.896900000000002</c:v>
                </c:pt>
                <c:pt idx="673">
                  <c:v>-87.896900000000002</c:v>
                </c:pt>
                <c:pt idx="674">
                  <c:v>-87.896900000000002</c:v>
                </c:pt>
                <c:pt idx="675">
                  <c:v>-87.896900000000002</c:v>
                </c:pt>
                <c:pt idx="676">
                  <c:v>-87.896900000000002</c:v>
                </c:pt>
                <c:pt idx="677">
                  <c:v>-87.896900000000002</c:v>
                </c:pt>
                <c:pt idx="678">
                  <c:v>-87.896900000000002</c:v>
                </c:pt>
                <c:pt idx="679">
                  <c:v>-87.896900000000002</c:v>
                </c:pt>
                <c:pt idx="680">
                  <c:v>-87.896900000000002</c:v>
                </c:pt>
                <c:pt idx="681">
                  <c:v>-87.896901</c:v>
                </c:pt>
                <c:pt idx="682">
                  <c:v>-87.896901</c:v>
                </c:pt>
                <c:pt idx="683">
                  <c:v>-87.896901</c:v>
                </c:pt>
                <c:pt idx="684">
                  <c:v>-87.896901</c:v>
                </c:pt>
                <c:pt idx="685">
                  <c:v>-87.896901</c:v>
                </c:pt>
                <c:pt idx="686">
                  <c:v>-87.896901</c:v>
                </c:pt>
                <c:pt idx="687">
                  <c:v>-87.896901</c:v>
                </c:pt>
                <c:pt idx="688">
                  <c:v>-87.896901</c:v>
                </c:pt>
                <c:pt idx="689">
                  <c:v>-87.896901</c:v>
                </c:pt>
                <c:pt idx="690">
                  <c:v>-87.896901999999997</c:v>
                </c:pt>
                <c:pt idx="691">
                  <c:v>-87.896901999999997</c:v>
                </c:pt>
                <c:pt idx="692">
                  <c:v>-87.896901999999997</c:v>
                </c:pt>
                <c:pt idx="693">
                  <c:v>-87.896901999999997</c:v>
                </c:pt>
                <c:pt idx="694">
                  <c:v>-87.896901999999997</c:v>
                </c:pt>
                <c:pt idx="695">
                  <c:v>-87.896901999999997</c:v>
                </c:pt>
                <c:pt idx="696">
                  <c:v>-87.896901999999997</c:v>
                </c:pt>
                <c:pt idx="697">
                  <c:v>-87.896901999999997</c:v>
                </c:pt>
                <c:pt idx="698">
                  <c:v>-87.896901999999997</c:v>
                </c:pt>
                <c:pt idx="699">
                  <c:v>-87.896902999999995</c:v>
                </c:pt>
                <c:pt idx="700">
                  <c:v>-87.896902999999995</c:v>
                </c:pt>
                <c:pt idx="701">
                  <c:v>-87.896902999999995</c:v>
                </c:pt>
                <c:pt idx="702">
                  <c:v>-87.896902999999995</c:v>
                </c:pt>
                <c:pt idx="703">
                  <c:v>-87.896902999999995</c:v>
                </c:pt>
                <c:pt idx="704">
                  <c:v>-87.896902999999995</c:v>
                </c:pt>
                <c:pt idx="705">
                  <c:v>-87.896902999999995</c:v>
                </c:pt>
                <c:pt idx="706">
                  <c:v>-87.896902999999995</c:v>
                </c:pt>
                <c:pt idx="707">
                  <c:v>-87.896902999999995</c:v>
                </c:pt>
                <c:pt idx="708">
                  <c:v>-87.896904000000006</c:v>
                </c:pt>
                <c:pt idx="709">
                  <c:v>-87.896904000000006</c:v>
                </c:pt>
                <c:pt idx="710">
                  <c:v>-87.896904000000006</c:v>
                </c:pt>
                <c:pt idx="711">
                  <c:v>-87.896904000000006</c:v>
                </c:pt>
                <c:pt idx="712">
                  <c:v>-87.896904000000006</c:v>
                </c:pt>
                <c:pt idx="713">
                  <c:v>-87.896904000000006</c:v>
                </c:pt>
                <c:pt idx="714">
                  <c:v>-87.896904000000006</c:v>
                </c:pt>
                <c:pt idx="715">
                  <c:v>-87.896904000000006</c:v>
                </c:pt>
                <c:pt idx="716">
                  <c:v>-87.896904000000006</c:v>
                </c:pt>
                <c:pt idx="717">
                  <c:v>-87.896905000000004</c:v>
                </c:pt>
                <c:pt idx="718">
                  <c:v>-87.896905000000004</c:v>
                </c:pt>
                <c:pt idx="719">
                  <c:v>-87.896905000000004</c:v>
                </c:pt>
                <c:pt idx="720">
                  <c:v>-87.896905000000004</c:v>
                </c:pt>
                <c:pt idx="721">
                  <c:v>-87.896905000000004</c:v>
                </c:pt>
                <c:pt idx="722">
                  <c:v>-87.896905000000004</c:v>
                </c:pt>
                <c:pt idx="723">
                  <c:v>-87.896905000000004</c:v>
                </c:pt>
                <c:pt idx="724">
                  <c:v>-87.896905000000004</c:v>
                </c:pt>
                <c:pt idx="725">
                  <c:v>-87.896906000000001</c:v>
                </c:pt>
                <c:pt idx="726">
                  <c:v>-87.896906000000001</c:v>
                </c:pt>
                <c:pt idx="727">
                  <c:v>-87.896906000000001</c:v>
                </c:pt>
                <c:pt idx="728">
                  <c:v>-87.896906000000001</c:v>
                </c:pt>
                <c:pt idx="729">
                  <c:v>-87.896906000000001</c:v>
                </c:pt>
                <c:pt idx="730">
                  <c:v>-87.896906000000001</c:v>
                </c:pt>
                <c:pt idx="731">
                  <c:v>-87.896906000000001</c:v>
                </c:pt>
                <c:pt idx="732">
                  <c:v>-87.896906000000001</c:v>
                </c:pt>
                <c:pt idx="733">
                  <c:v>-87.896906999999999</c:v>
                </c:pt>
                <c:pt idx="734">
                  <c:v>-87.896906999999999</c:v>
                </c:pt>
                <c:pt idx="735">
                  <c:v>-87.896906999999999</c:v>
                </c:pt>
                <c:pt idx="736">
                  <c:v>-87.896906999999999</c:v>
                </c:pt>
                <c:pt idx="737">
                  <c:v>-87.896906999999999</c:v>
                </c:pt>
                <c:pt idx="738">
                  <c:v>-87.896906999999999</c:v>
                </c:pt>
                <c:pt idx="739">
                  <c:v>-87.896906999999999</c:v>
                </c:pt>
                <c:pt idx="740">
                  <c:v>-87.896906999999999</c:v>
                </c:pt>
                <c:pt idx="741">
                  <c:v>-87.896907999999996</c:v>
                </c:pt>
                <c:pt idx="742">
                  <c:v>-87.896907999999996</c:v>
                </c:pt>
                <c:pt idx="743">
                  <c:v>-87.896907999999996</c:v>
                </c:pt>
                <c:pt idx="744">
                  <c:v>-87.896907999999996</c:v>
                </c:pt>
                <c:pt idx="745">
                  <c:v>-87.896907999999996</c:v>
                </c:pt>
                <c:pt idx="746">
                  <c:v>-87.896907999999996</c:v>
                </c:pt>
                <c:pt idx="747">
                  <c:v>-87.896907999999996</c:v>
                </c:pt>
                <c:pt idx="748">
                  <c:v>-87.896907999999996</c:v>
                </c:pt>
                <c:pt idx="749">
                  <c:v>-87.896908999999994</c:v>
                </c:pt>
                <c:pt idx="750">
                  <c:v>-87.896908999999994</c:v>
                </c:pt>
                <c:pt idx="751">
                  <c:v>-87.896908999999994</c:v>
                </c:pt>
                <c:pt idx="752">
                  <c:v>-87.896908999999994</c:v>
                </c:pt>
                <c:pt idx="753">
                  <c:v>-87.896908999999994</c:v>
                </c:pt>
                <c:pt idx="754">
                  <c:v>-87.896908999999994</c:v>
                </c:pt>
                <c:pt idx="755">
                  <c:v>-87.896908999999994</c:v>
                </c:pt>
                <c:pt idx="756">
                  <c:v>-87.896908999999994</c:v>
                </c:pt>
                <c:pt idx="757">
                  <c:v>-87.896910000000005</c:v>
                </c:pt>
                <c:pt idx="758">
                  <c:v>-87.896910000000005</c:v>
                </c:pt>
                <c:pt idx="759">
                  <c:v>-87.896910000000005</c:v>
                </c:pt>
                <c:pt idx="760">
                  <c:v>-87.896910000000005</c:v>
                </c:pt>
                <c:pt idx="761">
                  <c:v>-87.896910000000005</c:v>
                </c:pt>
                <c:pt idx="762">
                  <c:v>-87.896910000000005</c:v>
                </c:pt>
                <c:pt idx="763">
                  <c:v>-87.896910000000005</c:v>
                </c:pt>
                <c:pt idx="764">
                  <c:v>-87.896910000000005</c:v>
                </c:pt>
                <c:pt idx="765">
                  <c:v>-87.896911000000003</c:v>
                </c:pt>
                <c:pt idx="766">
                  <c:v>-87.896911000000003</c:v>
                </c:pt>
                <c:pt idx="767">
                  <c:v>-87.896911000000003</c:v>
                </c:pt>
                <c:pt idx="768">
                  <c:v>-87.896911000000003</c:v>
                </c:pt>
                <c:pt idx="769">
                  <c:v>-87.896911000000003</c:v>
                </c:pt>
                <c:pt idx="770">
                  <c:v>-87.896911000000003</c:v>
                </c:pt>
                <c:pt idx="771">
                  <c:v>-87.896911000000003</c:v>
                </c:pt>
                <c:pt idx="772">
                  <c:v>-87.896912</c:v>
                </c:pt>
                <c:pt idx="773">
                  <c:v>-87.896912</c:v>
                </c:pt>
                <c:pt idx="774">
                  <c:v>-87.896912</c:v>
                </c:pt>
                <c:pt idx="775">
                  <c:v>-87.896912</c:v>
                </c:pt>
                <c:pt idx="776">
                  <c:v>-87.896912</c:v>
                </c:pt>
                <c:pt idx="777">
                  <c:v>-87.896912</c:v>
                </c:pt>
                <c:pt idx="778">
                  <c:v>-87.896912</c:v>
                </c:pt>
                <c:pt idx="779">
                  <c:v>-87.896912999999998</c:v>
                </c:pt>
                <c:pt idx="780">
                  <c:v>-87.896912999999998</c:v>
                </c:pt>
                <c:pt idx="781">
                  <c:v>-87.896912999999998</c:v>
                </c:pt>
                <c:pt idx="782">
                  <c:v>-87.896912999999998</c:v>
                </c:pt>
                <c:pt idx="783">
                  <c:v>-87.896912999999998</c:v>
                </c:pt>
                <c:pt idx="784">
                  <c:v>-87.896912999999998</c:v>
                </c:pt>
                <c:pt idx="785">
                  <c:v>-87.896912999999998</c:v>
                </c:pt>
                <c:pt idx="786">
                  <c:v>-87.896912999999998</c:v>
                </c:pt>
                <c:pt idx="787">
                  <c:v>-87.896913999999995</c:v>
                </c:pt>
                <c:pt idx="788">
                  <c:v>-87.896913999999995</c:v>
                </c:pt>
                <c:pt idx="789">
                  <c:v>-87.896913999999995</c:v>
                </c:pt>
                <c:pt idx="790">
                  <c:v>-87.896913999999995</c:v>
                </c:pt>
                <c:pt idx="791">
                  <c:v>-87.896913999999995</c:v>
                </c:pt>
                <c:pt idx="792">
                  <c:v>-87.896913999999995</c:v>
                </c:pt>
                <c:pt idx="793">
                  <c:v>-87.896913999999995</c:v>
                </c:pt>
                <c:pt idx="794">
                  <c:v>-87.896915000000007</c:v>
                </c:pt>
                <c:pt idx="795">
                  <c:v>-87.896915000000007</c:v>
                </c:pt>
                <c:pt idx="796">
                  <c:v>-87.896915000000007</c:v>
                </c:pt>
                <c:pt idx="797">
                  <c:v>-87.896915000000007</c:v>
                </c:pt>
                <c:pt idx="798">
                  <c:v>-87.896915000000007</c:v>
                </c:pt>
                <c:pt idx="799">
                  <c:v>-87.896915000000007</c:v>
                </c:pt>
                <c:pt idx="800">
                  <c:v>-87.896915000000007</c:v>
                </c:pt>
                <c:pt idx="801">
                  <c:v>-87.896916000000004</c:v>
                </c:pt>
                <c:pt idx="802">
                  <c:v>-87.896916000000004</c:v>
                </c:pt>
                <c:pt idx="803">
                  <c:v>-87.896916000000004</c:v>
                </c:pt>
                <c:pt idx="804">
                  <c:v>-87.896916000000004</c:v>
                </c:pt>
                <c:pt idx="805">
                  <c:v>-87.896916000000004</c:v>
                </c:pt>
                <c:pt idx="806">
                  <c:v>-87.896916000000004</c:v>
                </c:pt>
                <c:pt idx="807">
                  <c:v>-87.896916000000004</c:v>
                </c:pt>
                <c:pt idx="808">
                  <c:v>-87.896917000000002</c:v>
                </c:pt>
                <c:pt idx="809">
                  <c:v>-87.896917000000002</c:v>
                </c:pt>
                <c:pt idx="810">
                  <c:v>-87.896917000000002</c:v>
                </c:pt>
                <c:pt idx="811">
                  <c:v>-87.896917000000002</c:v>
                </c:pt>
                <c:pt idx="812">
                  <c:v>-87.896917000000002</c:v>
                </c:pt>
                <c:pt idx="813">
                  <c:v>-87.896917000000002</c:v>
                </c:pt>
                <c:pt idx="814">
                  <c:v>-87.896917000000002</c:v>
                </c:pt>
                <c:pt idx="815">
                  <c:v>-87.896917999999999</c:v>
                </c:pt>
                <c:pt idx="816">
                  <c:v>-87.896917999999999</c:v>
                </c:pt>
                <c:pt idx="817">
                  <c:v>-87.896917999999999</c:v>
                </c:pt>
                <c:pt idx="818">
                  <c:v>-87.896917999999999</c:v>
                </c:pt>
                <c:pt idx="819">
                  <c:v>-87.896917999999999</c:v>
                </c:pt>
                <c:pt idx="820">
                  <c:v>-87.896917999999999</c:v>
                </c:pt>
                <c:pt idx="821">
                  <c:v>-87.896918999999997</c:v>
                </c:pt>
                <c:pt idx="822">
                  <c:v>-87.896918999999997</c:v>
                </c:pt>
                <c:pt idx="823">
                  <c:v>-87.896918999999997</c:v>
                </c:pt>
                <c:pt idx="824">
                  <c:v>-87.896918999999997</c:v>
                </c:pt>
                <c:pt idx="825">
                  <c:v>-87.896918999999997</c:v>
                </c:pt>
                <c:pt idx="826">
                  <c:v>-87.896918999999997</c:v>
                </c:pt>
                <c:pt idx="827">
                  <c:v>-87.896918999999997</c:v>
                </c:pt>
                <c:pt idx="828">
                  <c:v>-87.896919999999994</c:v>
                </c:pt>
                <c:pt idx="829">
                  <c:v>-87.896919999999994</c:v>
                </c:pt>
                <c:pt idx="830">
                  <c:v>-87.896919999999994</c:v>
                </c:pt>
                <c:pt idx="831">
                  <c:v>-87.896919999999994</c:v>
                </c:pt>
                <c:pt idx="832">
                  <c:v>-87.896919999999994</c:v>
                </c:pt>
                <c:pt idx="833">
                  <c:v>-87.896919999999994</c:v>
                </c:pt>
                <c:pt idx="834">
                  <c:v>-87.896921000000006</c:v>
                </c:pt>
                <c:pt idx="835">
                  <c:v>-87.896921000000006</c:v>
                </c:pt>
                <c:pt idx="836">
                  <c:v>-87.896921000000006</c:v>
                </c:pt>
                <c:pt idx="837">
                  <c:v>-87.896921000000006</c:v>
                </c:pt>
                <c:pt idx="838">
                  <c:v>-87.896921000000006</c:v>
                </c:pt>
                <c:pt idx="839">
                  <c:v>-87.896921000000006</c:v>
                </c:pt>
                <c:pt idx="840">
                  <c:v>-87.896921000000006</c:v>
                </c:pt>
                <c:pt idx="841">
                  <c:v>-87.896922000000004</c:v>
                </c:pt>
                <c:pt idx="842">
                  <c:v>-87.896922000000004</c:v>
                </c:pt>
                <c:pt idx="843">
                  <c:v>-87.896922000000004</c:v>
                </c:pt>
                <c:pt idx="844">
                  <c:v>-87.896922000000004</c:v>
                </c:pt>
                <c:pt idx="845">
                  <c:v>-87.896922000000004</c:v>
                </c:pt>
                <c:pt idx="846">
                  <c:v>-87.896922000000004</c:v>
                </c:pt>
                <c:pt idx="847">
                  <c:v>-87.896923000000001</c:v>
                </c:pt>
                <c:pt idx="848">
                  <c:v>-87.896923000000001</c:v>
                </c:pt>
                <c:pt idx="849">
                  <c:v>-87.896923000000001</c:v>
                </c:pt>
                <c:pt idx="850">
                  <c:v>-87.896923000000001</c:v>
                </c:pt>
                <c:pt idx="851">
                  <c:v>-87.896923000000001</c:v>
                </c:pt>
                <c:pt idx="852">
                  <c:v>-87.896923000000001</c:v>
                </c:pt>
                <c:pt idx="853">
                  <c:v>-87.896923000000001</c:v>
                </c:pt>
                <c:pt idx="854">
                  <c:v>-87.896923999999999</c:v>
                </c:pt>
                <c:pt idx="855">
                  <c:v>-87.896923999999999</c:v>
                </c:pt>
                <c:pt idx="856">
                  <c:v>-87.896923999999999</c:v>
                </c:pt>
                <c:pt idx="857">
                  <c:v>-87.896923999999999</c:v>
                </c:pt>
                <c:pt idx="858">
                  <c:v>-87.896923999999999</c:v>
                </c:pt>
                <c:pt idx="859">
                  <c:v>-87.896923999999999</c:v>
                </c:pt>
                <c:pt idx="860">
                  <c:v>-87.896924999999996</c:v>
                </c:pt>
                <c:pt idx="861">
                  <c:v>-87.896924999999996</c:v>
                </c:pt>
                <c:pt idx="862">
                  <c:v>-87.896924999999996</c:v>
                </c:pt>
                <c:pt idx="863">
                  <c:v>-87.896924999999996</c:v>
                </c:pt>
                <c:pt idx="864">
                  <c:v>-87.896924999999996</c:v>
                </c:pt>
                <c:pt idx="865">
                  <c:v>-87.896924999999996</c:v>
                </c:pt>
                <c:pt idx="866">
                  <c:v>-87.896925999999993</c:v>
                </c:pt>
                <c:pt idx="867">
                  <c:v>-87.896925999999993</c:v>
                </c:pt>
                <c:pt idx="868">
                  <c:v>-87.896925999999993</c:v>
                </c:pt>
                <c:pt idx="869">
                  <c:v>-87.896925999999993</c:v>
                </c:pt>
                <c:pt idx="870">
                  <c:v>-87.896925999999993</c:v>
                </c:pt>
                <c:pt idx="871">
                  <c:v>-87.896925999999993</c:v>
                </c:pt>
                <c:pt idx="872">
                  <c:v>-87.896927000000005</c:v>
                </c:pt>
                <c:pt idx="873">
                  <c:v>-87.896927000000005</c:v>
                </c:pt>
                <c:pt idx="874">
                  <c:v>-87.896927000000005</c:v>
                </c:pt>
                <c:pt idx="875">
                  <c:v>-87.896927000000005</c:v>
                </c:pt>
                <c:pt idx="876">
                  <c:v>-87.896927000000005</c:v>
                </c:pt>
                <c:pt idx="877">
                  <c:v>-87.896927000000005</c:v>
                </c:pt>
                <c:pt idx="878">
                  <c:v>-87.896928000000003</c:v>
                </c:pt>
                <c:pt idx="879">
                  <c:v>-87.896928000000003</c:v>
                </c:pt>
                <c:pt idx="880">
                  <c:v>-87.896928000000003</c:v>
                </c:pt>
                <c:pt idx="881">
                  <c:v>-87.896928000000003</c:v>
                </c:pt>
                <c:pt idx="882">
                  <c:v>-87.896928000000003</c:v>
                </c:pt>
                <c:pt idx="883">
                  <c:v>-87.896928000000003</c:v>
                </c:pt>
                <c:pt idx="884">
                  <c:v>-87.896929</c:v>
                </c:pt>
                <c:pt idx="885">
                  <c:v>-87.896929</c:v>
                </c:pt>
                <c:pt idx="886">
                  <c:v>-87.896929</c:v>
                </c:pt>
                <c:pt idx="887">
                  <c:v>-87.896929</c:v>
                </c:pt>
                <c:pt idx="888">
                  <c:v>-87.896929</c:v>
                </c:pt>
                <c:pt idx="889">
                  <c:v>-87.896929</c:v>
                </c:pt>
                <c:pt idx="890">
                  <c:v>-87.896929999999998</c:v>
                </c:pt>
                <c:pt idx="891">
                  <c:v>-87.896929999999998</c:v>
                </c:pt>
                <c:pt idx="892">
                  <c:v>-87.896929999999998</c:v>
                </c:pt>
                <c:pt idx="893">
                  <c:v>-87.896929999999998</c:v>
                </c:pt>
                <c:pt idx="894">
                  <c:v>-87.896929999999998</c:v>
                </c:pt>
                <c:pt idx="895">
                  <c:v>-87.896929999999998</c:v>
                </c:pt>
                <c:pt idx="896">
                  <c:v>-87.896930999999995</c:v>
                </c:pt>
                <c:pt idx="897">
                  <c:v>-87.896930999999995</c:v>
                </c:pt>
                <c:pt idx="898">
                  <c:v>-87.896930999999995</c:v>
                </c:pt>
                <c:pt idx="899">
                  <c:v>-87.896930999999995</c:v>
                </c:pt>
                <c:pt idx="900">
                  <c:v>-87.896930999999995</c:v>
                </c:pt>
                <c:pt idx="901">
                  <c:v>-87.896930999999995</c:v>
                </c:pt>
                <c:pt idx="902">
                  <c:v>-87.896932000000007</c:v>
                </c:pt>
                <c:pt idx="903">
                  <c:v>-87.896932000000007</c:v>
                </c:pt>
                <c:pt idx="904">
                  <c:v>-87.896932000000007</c:v>
                </c:pt>
                <c:pt idx="905">
                  <c:v>-87.896932000000007</c:v>
                </c:pt>
                <c:pt idx="906">
                  <c:v>-87.896932000000007</c:v>
                </c:pt>
                <c:pt idx="907">
                  <c:v>-87.896932000000007</c:v>
                </c:pt>
                <c:pt idx="908">
                  <c:v>-87.896933000000004</c:v>
                </c:pt>
                <c:pt idx="909">
                  <c:v>-87.896933000000004</c:v>
                </c:pt>
                <c:pt idx="910">
                  <c:v>-87.896933000000004</c:v>
                </c:pt>
                <c:pt idx="911">
                  <c:v>-87.896933000000004</c:v>
                </c:pt>
                <c:pt idx="912">
                  <c:v>-87.896933000000004</c:v>
                </c:pt>
                <c:pt idx="913">
                  <c:v>-87.896934000000002</c:v>
                </c:pt>
                <c:pt idx="914">
                  <c:v>-87.896934000000002</c:v>
                </c:pt>
                <c:pt idx="915">
                  <c:v>-87.896934000000002</c:v>
                </c:pt>
                <c:pt idx="916">
                  <c:v>-87.896934000000002</c:v>
                </c:pt>
                <c:pt idx="917">
                  <c:v>-87.896934000000002</c:v>
                </c:pt>
                <c:pt idx="918">
                  <c:v>-87.896934000000002</c:v>
                </c:pt>
                <c:pt idx="919">
                  <c:v>-87.896934999999999</c:v>
                </c:pt>
                <c:pt idx="920">
                  <c:v>-87.896934999999999</c:v>
                </c:pt>
                <c:pt idx="921">
                  <c:v>-87.896934999999999</c:v>
                </c:pt>
                <c:pt idx="922">
                  <c:v>-87.896934999999999</c:v>
                </c:pt>
                <c:pt idx="923">
                  <c:v>-87.896934999999999</c:v>
                </c:pt>
                <c:pt idx="924">
                  <c:v>-87.896934999999999</c:v>
                </c:pt>
                <c:pt idx="925">
                  <c:v>-87.896935999999997</c:v>
                </c:pt>
                <c:pt idx="926">
                  <c:v>-87.896935999999997</c:v>
                </c:pt>
                <c:pt idx="927">
                  <c:v>-87.896935999999997</c:v>
                </c:pt>
                <c:pt idx="928">
                  <c:v>-87.896935999999997</c:v>
                </c:pt>
                <c:pt idx="929">
                  <c:v>-87.896935999999997</c:v>
                </c:pt>
                <c:pt idx="930">
                  <c:v>-87.896936999999994</c:v>
                </c:pt>
                <c:pt idx="931">
                  <c:v>-87.896936999999994</c:v>
                </c:pt>
                <c:pt idx="932">
                  <c:v>-87.896936999999994</c:v>
                </c:pt>
                <c:pt idx="933">
                  <c:v>-87.896936999999994</c:v>
                </c:pt>
                <c:pt idx="934">
                  <c:v>-87.896936999999994</c:v>
                </c:pt>
                <c:pt idx="935">
                  <c:v>-87.896936999999994</c:v>
                </c:pt>
                <c:pt idx="936">
                  <c:v>-87.896938000000006</c:v>
                </c:pt>
                <c:pt idx="937">
                  <c:v>-87.896938000000006</c:v>
                </c:pt>
                <c:pt idx="938">
                  <c:v>-87.896938000000006</c:v>
                </c:pt>
                <c:pt idx="939">
                  <c:v>-87.896938000000006</c:v>
                </c:pt>
                <c:pt idx="940">
                  <c:v>-87.896938000000006</c:v>
                </c:pt>
                <c:pt idx="941">
                  <c:v>-87.896939000000003</c:v>
                </c:pt>
                <c:pt idx="942">
                  <c:v>-87.896939000000003</c:v>
                </c:pt>
                <c:pt idx="943">
                  <c:v>-87.896939000000003</c:v>
                </c:pt>
                <c:pt idx="944">
                  <c:v>-87.896939000000003</c:v>
                </c:pt>
                <c:pt idx="945">
                  <c:v>-87.896939000000003</c:v>
                </c:pt>
                <c:pt idx="946">
                  <c:v>-87.896939000000003</c:v>
                </c:pt>
                <c:pt idx="947">
                  <c:v>-87.896940000000001</c:v>
                </c:pt>
                <c:pt idx="948">
                  <c:v>-87.896940000000001</c:v>
                </c:pt>
                <c:pt idx="949">
                  <c:v>-87.896940000000001</c:v>
                </c:pt>
                <c:pt idx="950">
                  <c:v>-87.896940000000001</c:v>
                </c:pt>
                <c:pt idx="951">
                  <c:v>-87.896940000000001</c:v>
                </c:pt>
                <c:pt idx="952">
                  <c:v>-87.896940999999998</c:v>
                </c:pt>
                <c:pt idx="953">
                  <c:v>-87.896940999999998</c:v>
                </c:pt>
                <c:pt idx="954">
                  <c:v>-87.896940999999998</c:v>
                </c:pt>
                <c:pt idx="955">
                  <c:v>-87.896940999999998</c:v>
                </c:pt>
                <c:pt idx="956">
                  <c:v>-87.896940999999998</c:v>
                </c:pt>
                <c:pt idx="957">
                  <c:v>-87.896940999999998</c:v>
                </c:pt>
                <c:pt idx="958">
                  <c:v>-87.896941999999996</c:v>
                </c:pt>
                <c:pt idx="959">
                  <c:v>-87.896941999999996</c:v>
                </c:pt>
                <c:pt idx="960">
                  <c:v>-87.896941999999996</c:v>
                </c:pt>
                <c:pt idx="961">
                  <c:v>-87.896941999999996</c:v>
                </c:pt>
                <c:pt idx="962">
                  <c:v>-87.896941999999996</c:v>
                </c:pt>
                <c:pt idx="963">
                  <c:v>-87.896942999999993</c:v>
                </c:pt>
                <c:pt idx="964">
                  <c:v>-87.896942999999993</c:v>
                </c:pt>
                <c:pt idx="965">
                  <c:v>-87.896942999999993</c:v>
                </c:pt>
                <c:pt idx="966">
                  <c:v>-87.896942999999993</c:v>
                </c:pt>
                <c:pt idx="967">
                  <c:v>-87.896942999999993</c:v>
                </c:pt>
                <c:pt idx="968">
                  <c:v>-87.896944000000005</c:v>
                </c:pt>
                <c:pt idx="969">
                  <c:v>-87.896944000000005</c:v>
                </c:pt>
                <c:pt idx="970">
                  <c:v>-87.896944000000005</c:v>
                </c:pt>
                <c:pt idx="971">
                  <c:v>-87.896944000000005</c:v>
                </c:pt>
                <c:pt idx="972">
                  <c:v>-87.896944000000005</c:v>
                </c:pt>
                <c:pt idx="973">
                  <c:v>-87.896945000000002</c:v>
                </c:pt>
                <c:pt idx="974">
                  <c:v>-87.896945000000002</c:v>
                </c:pt>
                <c:pt idx="975">
                  <c:v>-87.896945000000002</c:v>
                </c:pt>
                <c:pt idx="976">
                  <c:v>-87.896945000000002</c:v>
                </c:pt>
                <c:pt idx="977">
                  <c:v>-87.896945000000002</c:v>
                </c:pt>
                <c:pt idx="978">
                  <c:v>-87.896945000000002</c:v>
                </c:pt>
                <c:pt idx="979">
                  <c:v>-87.896946</c:v>
                </c:pt>
                <c:pt idx="980">
                  <c:v>-87.896946</c:v>
                </c:pt>
                <c:pt idx="981">
                  <c:v>-87.896946</c:v>
                </c:pt>
                <c:pt idx="982">
                  <c:v>-87.896946</c:v>
                </c:pt>
                <c:pt idx="983">
                  <c:v>-87.896946</c:v>
                </c:pt>
                <c:pt idx="984">
                  <c:v>-87.896946999999997</c:v>
                </c:pt>
                <c:pt idx="985">
                  <c:v>-87.896946999999997</c:v>
                </c:pt>
                <c:pt idx="986">
                  <c:v>-87.896946999999997</c:v>
                </c:pt>
                <c:pt idx="987">
                  <c:v>-87.896946999999997</c:v>
                </c:pt>
                <c:pt idx="988">
                  <c:v>-87.896946999999997</c:v>
                </c:pt>
                <c:pt idx="989">
                  <c:v>-87.896947999999995</c:v>
                </c:pt>
                <c:pt idx="990">
                  <c:v>-87.896947999999995</c:v>
                </c:pt>
                <c:pt idx="991">
                  <c:v>-87.896947999999995</c:v>
                </c:pt>
                <c:pt idx="992">
                  <c:v>-87.896947999999995</c:v>
                </c:pt>
                <c:pt idx="993">
                  <c:v>-87.896947999999995</c:v>
                </c:pt>
                <c:pt idx="994">
                  <c:v>-87.896949000000006</c:v>
                </c:pt>
                <c:pt idx="995">
                  <c:v>-87.896949000000006</c:v>
                </c:pt>
                <c:pt idx="996">
                  <c:v>-87.896949000000006</c:v>
                </c:pt>
                <c:pt idx="997">
                  <c:v>-87.896949000000006</c:v>
                </c:pt>
                <c:pt idx="998">
                  <c:v>-87.896949000000006</c:v>
                </c:pt>
                <c:pt idx="999">
                  <c:v>-87.896950000000004</c:v>
                </c:pt>
                <c:pt idx="1000">
                  <c:v>-87.896950000000004</c:v>
                </c:pt>
                <c:pt idx="1001">
                  <c:v>-87.896950000000004</c:v>
                </c:pt>
                <c:pt idx="1002">
                  <c:v>-87.896950000000004</c:v>
                </c:pt>
                <c:pt idx="1003">
                  <c:v>-87.896950000000004</c:v>
                </c:pt>
                <c:pt idx="1004">
                  <c:v>-87.896951000000001</c:v>
                </c:pt>
                <c:pt idx="1005">
                  <c:v>-87.896951000000001</c:v>
                </c:pt>
                <c:pt idx="1006">
                  <c:v>-87.896951000000001</c:v>
                </c:pt>
                <c:pt idx="1007">
                  <c:v>-87.896951000000001</c:v>
                </c:pt>
                <c:pt idx="1008">
                  <c:v>-87.896951000000001</c:v>
                </c:pt>
                <c:pt idx="1009">
                  <c:v>-87.896951999999999</c:v>
                </c:pt>
                <c:pt idx="1010">
                  <c:v>-87.896951999999999</c:v>
                </c:pt>
                <c:pt idx="1011">
                  <c:v>-87.896951999999999</c:v>
                </c:pt>
                <c:pt idx="1012">
                  <c:v>-87.896951999999999</c:v>
                </c:pt>
                <c:pt idx="1013">
                  <c:v>-87.896951999999999</c:v>
                </c:pt>
                <c:pt idx="1014">
                  <c:v>-87.896952999999996</c:v>
                </c:pt>
                <c:pt idx="1015">
                  <c:v>-87.896952999999996</c:v>
                </c:pt>
                <c:pt idx="1016">
                  <c:v>-87.896952999999996</c:v>
                </c:pt>
                <c:pt idx="1017">
                  <c:v>-87.896952999999996</c:v>
                </c:pt>
                <c:pt idx="1018">
                  <c:v>-87.896952999999996</c:v>
                </c:pt>
                <c:pt idx="1019">
                  <c:v>-87.896953999999994</c:v>
                </c:pt>
                <c:pt idx="1020">
                  <c:v>-87.896953999999994</c:v>
                </c:pt>
                <c:pt idx="1021">
                  <c:v>-87.896953999999994</c:v>
                </c:pt>
                <c:pt idx="1022">
                  <c:v>-87.896953999999994</c:v>
                </c:pt>
                <c:pt idx="1023">
                  <c:v>-87.896953999999994</c:v>
                </c:pt>
                <c:pt idx="1024">
                  <c:v>-87.896955000000005</c:v>
                </c:pt>
                <c:pt idx="1025">
                  <c:v>-87.896955000000005</c:v>
                </c:pt>
                <c:pt idx="1026">
                  <c:v>-87.896955000000005</c:v>
                </c:pt>
                <c:pt idx="1027">
                  <c:v>-87.896955000000005</c:v>
                </c:pt>
                <c:pt idx="1028">
                  <c:v>-87.896955000000005</c:v>
                </c:pt>
                <c:pt idx="1029">
                  <c:v>-87.896956000000003</c:v>
                </c:pt>
                <c:pt idx="1030">
                  <c:v>-87.896956000000003</c:v>
                </c:pt>
                <c:pt idx="1031">
                  <c:v>-87.896956000000003</c:v>
                </c:pt>
                <c:pt idx="1032">
                  <c:v>-87.896956000000003</c:v>
                </c:pt>
                <c:pt idx="1033">
                  <c:v>-87.896956000000003</c:v>
                </c:pt>
                <c:pt idx="1034">
                  <c:v>-87.896957</c:v>
                </c:pt>
                <c:pt idx="1035">
                  <c:v>-87.896957</c:v>
                </c:pt>
                <c:pt idx="1036">
                  <c:v>-87.896957</c:v>
                </c:pt>
                <c:pt idx="1037">
                  <c:v>-87.896957</c:v>
                </c:pt>
                <c:pt idx="1038">
                  <c:v>-87.896957</c:v>
                </c:pt>
                <c:pt idx="1039">
                  <c:v>-87.896957999999998</c:v>
                </c:pt>
                <c:pt idx="1040">
                  <c:v>-87.896957999999998</c:v>
                </c:pt>
                <c:pt idx="1041">
                  <c:v>-87.896957999999998</c:v>
                </c:pt>
                <c:pt idx="1042">
                  <c:v>-87.896957999999998</c:v>
                </c:pt>
                <c:pt idx="1043">
                  <c:v>-87.896957999999998</c:v>
                </c:pt>
                <c:pt idx="1044">
                  <c:v>-87.896958999999995</c:v>
                </c:pt>
                <c:pt idx="1045">
                  <c:v>-87.896958999999995</c:v>
                </c:pt>
                <c:pt idx="1046">
                  <c:v>-87.896958999999995</c:v>
                </c:pt>
                <c:pt idx="1047">
                  <c:v>-87.896958999999995</c:v>
                </c:pt>
                <c:pt idx="1048">
                  <c:v>-87.896960000000007</c:v>
                </c:pt>
                <c:pt idx="1049">
                  <c:v>-87.896960000000007</c:v>
                </c:pt>
                <c:pt idx="1050">
                  <c:v>-87.896960000000007</c:v>
                </c:pt>
                <c:pt idx="1051">
                  <c:v>-87.896960000000007</c:v>
                </c:pt>
                <c:pt idx="1052">
                  <c:v>-87.896960000000007</c:v>
                </c:pt>
                <c:pt idx="1053">
                  <c:v>-87.896961000000005</c:v>
                </c:pt>
                <c:pt idx="1054">
                  <c:v>-87.896961000000005</c:v>
                </c:pt>
                <c:pt idx="1055">
                  <c:v>-87.896961000000005</c:v>
                </c:pt>
                <c:pt idx="1056">
                  <c:v>-87.896961000000005</c:v>
                </c:pt>
                <c:pt idx="1057">
                  <c:v>-87.896961000000005</c:v>
                </c:pt>
                <c:pt idx="1058">
                  <c:v>-87.896962000000002</c:v>
                </c:pt>
                <c:pt idx="1059">
                  <c:v>-87.896962000000002</c:v>
                </c:pt>
                <c:pt idx="1060">
                  <c:v>-87.896962000000002</c:v>
                </c:pt>
                <c:pt idx="1061">
                  <c:v>-87.896962000000002</c:v>
                </c:pt>
                <c:pt idx="1062">
                  <c:v>-87.896962000000002</c:v>
                </c:pt>
                <c:pt idx="1063">
                  <c:v>-87.896963</c:v>
                </c:pt>
                <c:pt idx="1064">
                  <c:v>-87.896963</c:v>
                </c:pt>
                <c:pt idx="1065">
                  <c:v>-87.896963</c:v>
                </c:pt>
                <c:pt idx="1066">
                  <c:v>-87.896963</c:v>
                </c:pt>
                <c:pt idx="1067">
                  <c:v>-87.896963999999997</c:v>
                </c:pt>
                <c:pt idx="1068">
                  <c:v>-87.896963999999997</c:v>
                </c:pt>
                <c:pt idx="1069">
                  <c:v>-87.896963999999997</c:v>
                </c:pt>
                <c:pt idx="1070">
                  <c:v>-87.896963999999997</c:v>
                </c:pt>
                <c:pt idx="1071">
                  <c:v>-87.896963999999997</c:v>
                </c:pt>
                <c:pt idx="1072">
                  <c:v>-87.896964999999994</c:v>
                </c:pt>
                <c:pt idx="1073">
                  <c:v>-87.896964999999994</c:v>
                </c:pt>
                <c:pt idx="1074">
                  <c:v>-87.896964999999994</c:v>
                </c:pt>
                <c:pt idx="1075">
                  <c:v>-87.896964999999994</c:v>
                </c:pt>
                <c:pt idx="1076">
                  <c:v>-87.896964999999994</c:v>
                </c:pt>
                <c:pt idx="1077">
                  <c:v>-87.896966000000006</c:v>
                </c:pt>
                <c:pt idx="1078">
                  <c:v>-87.896966000000006</c:v>
                </c:pt>
                <c:pt idx="1079">
                  <c:v>-87.896966000000006</c:v>
                </c:pt>
                <c:pt idx="1080">
                  <c:v>-87.896966000000006</c:v>
                </c:pt>
                <c:pt idx="1081">
                  <c:v>-87.896967000000004</c:v>
                </c:pt>
                <c:pt idx="1082">
                  <c:v>-87.896967000000004</c:v>
                </c:pt>
                <c:pt idx="1083">
                  <c:v>-87.896967000000004</c:v>
                </c:pt>
                <c:pt idx="1084">
                  <c:v>-87.896967000000004</c:v>
                </c:pt>
                <c:pt idx="1085">
                  <c:v>-87.896967000000004</c:v>
                </c:pt>
                <c:pt idx="1086">
                  <c:v>-87.896968000000001</c:v>
                </c:pt>
                <c:pt idx="1087">
                  <c:v>-87.896968000000001</c:v>
                </c:pt>
                <c:pt idx="1088">
                  <c:v>-87.896968000000001</c:v>
                </c:pt>
                <c:pt idx="1089">
                  <c:v>-87.896968000000001</c:v>
                </c:pt>
                <c:pt idx="1090">
                  <c:v>-87.896968999999999</c:v>
                </c:pt>
                <c:pt idx="1091">
                  <c:v>-87.896968999999999</c:v>
                </c:pt>
                <c:pt idx="1092">
                  <c:v>-87.896968999999999</c:v>
                </c:pt>
                <c:pt idx="1093">
                  <c:v>-87.896968999999999</c:v>
                </c:pt>
                <c:pt idx="1094">
                  <c:v>-87.896968999999999</c:v>
                </c:pt>
                <c:pt idx="1095">
                  <c:v>-87.896969999999996</c:v>
                </c:pt>
                <c:pt idx="1096">
                  <c:v>-87.896969999999996</c:v>
                </c:pt>
                <c:pt idx="1097">
                  <c:v>-87.896969999999996</c:v>
                </c:pt>
                <c:pt idx="1098">
                  <c:v>-87.896969999999996</c:v>
                </c:pt>
                <c:pt idx="1099">
                  <c:v>-87.896970999999994</c:v>
                </c:pt>
                <c:pt idx="1100">
                  <c:v>-87.896970999999994</c:v>
                </c:pt>
                <c:pt idx="1101">
                  <c:v>-87.896970999999994</c:v>
                </c:pt>
                <c:pt idx="1102">
                  <c:v>-87.896970999999994</c:v>
                </c:pt>
                <c:pt idx="1103">
                  <c:v>-87.896970999999994</c:v>
                </c:pt>
                <c:pt idx="1104">
                  <c:v>-87.896972000000005</c:v>
                </c:pt>
                <c:pt idx="1105">
                  <c:v>-87.896972000000005</c:v>
                </c:pt>
                <c:pt idx="1106">
                  <c:v>-87.896972000000005</c:v>
                </c:pt>
                <c:pt idx="1107">
                  <c:v>-87.896972000000005</c:v>
                </c:pt>
                <c:pt idx="1108">
                  <c:v>-87.896973000000003</c:v>
                </c:pt>
                <c:pt idx="1109">
                  <c:v>-87.896973000000003</c:v>
                </c:pt>
                <c:pt idx="1110">
                  <c:v>-87.896973000000003</c:v>
                </c:pt>
                <c:pt idx="1111">
                  <c:v>-87.896973000000003</c:v>
                </c:pt>
                <c:pt idx="1112">
                  <c:v>-87.896973000000003</c:v>
                </c:pt>
                <c:pt idx="1113">
                  <c:v>-87.896974</c:v>
                </c:pt>
                <c:pt idx="1114">
                  <c:v>-87.896974</c:v>
                </c:pt>
                <c:pt idx="1115">
                  <c:v>-87.896974</c:v>
                </c:pt>
                <c:pt idx="1116">
                  <c:v>-87.896974</c:v>
                </c:pt>
                <c:pt idx="1117">
                  <c:v>-87.896974999999998</c:v>
                </c:pt>
                <c:pt idx="1118">
                  <c:v>-87.896974999999998</c:v>
                </c:pt>
                <c:pt idx="1119">
                  <c:v>-87.896974999999998</c:v>
                </c:pt>
                <c:pt idx="1120">
                  <c:v>-87.896974999999998</c:v>
                </c:pt>
                <c:pt idx="1121">
                  <c:v>-87.896974999999998</c:v>
                </c:pt>
                <c:pt idx="1122">
                  <c:v>-87.896975999999995</c:v>
                </c:pt>
                <c:pt idx="1123">
                  <c:v>-87.896975999999995</c:v>
                </c:pt>
                <c:pt idx="1124">
                  <c:v>-87.896975999999995</c:v>
                </c:pt>
                <c:pt idx="1125">
                  <c:v>-87.896975999999995</c:v>
                </c:pt>
                <c:pt idx="1126">
                  <c:v>-87.896977000000007</c:v>
                </c:pt>
                <c:pt idx="1127">
                  <c:v>-87.896977000000007</c:v>
                </c:pt>
                <c:pt idx="1128">
                  <c:v>-87.896977000000007</c:v>
                </c:pt>
                <c:pt idx="1129">
                  <c:v>-87.896977000000007</c:v>
                </c:pt>
                <c:pt idx="1130">
                  <c:v>-87.896977000000007</c:v>
                </c:pt>
                <c:pt idx="1131">
                  <c:v>-87.896978000000004</c:v>
                </c:pt>
                <c:pt idx="1132">
                  <c:v>-87.896978000000004</c:v>
                </c:pt>
                <c:pt idx="1133">
                  <c:v>-87.896978000000004</c:v>
                </c:pt>
                <c:pt idx="1134">
                  <c:v>-87.896978000000004</c:v>
                </c:pt>
                <c:pt idx="1135">
                  <c:v>-87.896979000000002</c:v>
                </c:pt>
                <c:pt idx="1136">
                  <c:v>-87.896979000000002</c:v>
                </c:pt>
                <c:pt idx="1137">
                  <c:v>-87.896979000000002</c:v>
                </c:pt>
                <c:pt idx="1138">
                  <c:v>-87.896979000000002</c:v>
                </c:pt>
                <c:pt idx="1139">
                  <c:v>-87.896979999999999</c:v>
                </c:pt>
                <c:pt idx="1140">
                  <c:v>-87.896979999999999</c:v>
                </c:pt>
                <c:pt idx="1141">
                  <c:v>-87.896979999999999</c:v>
                </c:pt>
                <c:pt idx="1142">
                  <c:v>-87.896979999999999</c:v>
                </c:pt>
                <c:pt idx="1143">
                  <c:v>-87.896979999999999</c:v>
                </c:pt>
                <c:pt idx="1144">
                  <c:v>-87.896980999999997</c:v>
                </c:pt>
                <c:pt idx="1145">
                  <c:v>-87.896980999999997</c:v>
                </c:pt>
                <c:pt idx="1146">
                  <c:v>-87.896980999999997</c:v>
                </c:pt>
                <c:pt idx="1147">
                  <c:v>-87.896980999999997</c:v>
                </c:pt>
                <c:pt idx="1148">
                  <c:v>-87.896981999999994</c:v>
                </c:pt>
                <c:pt idx="1149">
                  <c:v>-87.896981999999994</c:v>
                </c:pt>
                <c:pt idx="1150">
                  <c:v>-87.896981999999994</c:v>
                </c:pt>
                <c:pt idx="1151">
                  <c:v>-87.896981999999994</c:v>
                </c:pt>
                <c:pt idx="1152">
                  <c:v>-87.896983000000006</c:v>
                </c:pt>
                <c:pt idx="1153">
                  <c:v>-87.896983000000006</c:v>
                </c:pt>
                <c:pt idx="1154">
                  <c:v>-87.896983000000006</c:v>
                </c:pt>
                <c:pt idx="1155">
                  <c:v>-87.896983000000006</c:v>
                </c:pt>
                <c:pt idx="1156">
                  <c:v>-87.896983000000006</c:v>
                </c:pt>
                <c:pt idx="1157">
                  <c:v>-87.896984000000003</c:v>
                </c:pt>
                <c:pt idx="1158">
                  <c:v>-87.896984000000003</c:v>
                </c:pt>
                <c:pt idx="1159">
                  <c:v>-87.896984000000003</c:v>
                </c:pt>
                <c:pt idx="1160">
                  <c:v>-87.896984000000003</c:v>
                </c:pt>
                <c:pt idx="1161">
                  <c:v>-87.896985000000001</c:v>
                </c:pt>
                <c:pt idx="1162">
                  <c:v>-87.896985000000001</c:v>
                </c:pt>
                <c:pt idx="1163">
                  <c:v>-87.896985000000001</c:v>
                </c:pt>
                <c:pt idx="1164">
                  <c:v>-87.896985000000001</c:v>
                </c:pt>
                <c:pt idx="1165">
                  <c:v>-87.896985999999998</c:v>
                </c:pt>
                <c:pt idx="1166">
                  <c:v>-87.896985999999998</c:v>
                </c:pt>
                <c:pt idx="1167">
                  <c:v>-87.896985999999998</c:v>
                </c:pt>
                <c:pt idx="1168">
                  <c:v>-87.896985999999998</c:v>
                </c:pt>
                <c:pt idx="1169">
                  <c:v>-87.896986999999996</c:v>
                </c:pt>
                <c:pt idx="1170">
                  <c:v>-87.896986999999996</c:v>
                </c:pt>
                <c:pt idx="1171">
                  <c:v>-87.896986999999996</c:v>
                </c:pt>
                <c:pt idx="1172">
                  <c:v>-87.896986999999996</c:v>
                </c:pt>
                <c:pt idx="1173">
                  <c:v>-87.896986999999996</c:v>
                </c:pt>
                <c:pt idx="1174">
                  <c:v>-87.896987999999993</c:v>
                </c:pt>
                <c:pt idx="1175">
                  <c:v>-87.896987999999993</c:v>
                </c:pt>
                <c:pt idx="1176">
                  <c:v>-87.896987999999993</c:v>
                </c:pt>
                <c:pt idx="1177">
                  <c:v>-87.896987999999993</c:v>
                </c:pt>
                <c:pt idx="1178">
                  <c:v>-87.896989000000005</c:v>
                </c:pt>
                <c:pt idx="1179">
                  <c:v>-87.896989000000005</c:v>
                </c:pt>
                <c:pt idx="1180">
                  <c:v>-87.896989000000005</c:v>
                </c:pt>
                <c:pt idx="1181">
                  <c:v>-87.896989000000005</c:v>
                </c:pt>
                <c:pt idx="1182">
                  <c:v>-87.896990000000002</c:v>
                </c:pt>
                <c:pt idx="1183">
                  <c:v>-87.896990000000002</c:v>
                </c:pt>
                <c:pt idx="1184">
                  <c:v>-87.896990000000002</c:v>
                </c:pt>
                <c:pt idx="1185">
                  <c:v>-87.896990000000002</c:v>
                </c:pt>
                <c:pt idx="1186">
                  <c:v>-87.896991</c:v>
                </c:pt>
                <c:pt idx="1187">
                  <c:v>-87.896991</c:v>
                </c:pt>
                <c:pt idx="1188">
                  <c:v>-87.896991</c:v>
                </c:pt>
                <c:pt idx="1189">
                  <c:v>-87.896991</c:v>
                </c:pt>
                <c:pt idx="1190">
                  <c:v>-87.896991999999997</c:v>
                </c:pt>
                <c:pt idx="1191">
                  <c:v>-87.896991999999997</c:v>
                </c:pt>
                <c:pt idx="1192">
                  <c:v>-87.896991999999997</c:v>
                </c:pt>
                <c:pt idx="1193">
                  <c:v>-87.896991999999997</c:v>
                </c:pt>
                <c:pt idx="1194">
                  <c:v>-87.896991999999997</c:v>
                </c:pt>
                <c:pt idx="1195">
                  <c:v>-87.896992999999995</c:v>
                </c:pt>
                <c:pt idx="1196">
                  <c:v>-87.896992999999995</c:v>
                </c:pt>
                <c:pt idx="1197">
                  <c:v>-87.896992999999995</c:v>
                </c:pt>
                <c:pt idx="1198">
                  <c:v>-87.896992999999995</c:v>
                </c:pt>
                <c:pt idx="1199">
                  <c:v>-87.896994000000007</c:v>
                </c:pt>
                <c:pt idx="1200">
                  <c:v>-87.896994000000007</c:v>
                </c:pt>
                <c:pt idx="1201">
                  <c:v>-87.896994000000007</c:v>
                </c:pt>
                <c:pt idx="1202">
                  <c:v>-87.896994000000007</c:v>
                </c:pt>
                <c:pt idx="1203">
                  <c:v>-87.896995000000004</c:v>
                </c:pt>
                <c:pt idx="1204">
                  <c:v>-87.896995000000004</c:v>
                </c:pt>
                <c:pt idx="1205">
                  <c:v>-87.896995000000004</c:v>
                </c:pt>
                <c:pt idx="1206">
                  <c:v>-87.896995000000004</c:v>
                </c:pt>
                <c:pt idx="1207">
                  <c:v>-87.896996000000001</c:v>
                </c:pt>
                <c:pt idx="1208">
                  <c:v>-87.896996000000001</c:v>
                </c:pt>
                <c:pt idx="1209">
                  <c:v>-87.896996000000001</c:v>
                </c:pt>
                <c:pt idx="1210">
                  <c:v>-87.896996000000001</c:v>
                </c:pt>
                <c:pt idx="1211">
                  <c:v>-87.896996999999999</c:v>
                </c:pt>
                <c:pt idx="1212">
                  <c:v>-87.896996999999999</c:v>
                </c:pt>
                <c:pt idx="1213">
                  <c:v>-87.896996999999999</c:v>
                </c:pt>
                <c:pt idx="1214">
                  <c:v>-87.896996999999999</c:v>
                </c:pt>
                <c:pt idx="1215">
                  <c:v>-87.896997999999996</c:v>
                </c:pt>
                <c:pt idx="1216">
                  <c:v>-87.896997999999996</c:v>
                </c:pt>
                <c:pt idx="1217">
                  <c:v>-87.896997999999996</c:v>
                </c:pt>
                <c:pt idx="1218">
                  <c:v>-87.896997999999996</c:v>
                </c:pt>
                <c:pt idx="1219">
                  <c:v>-87.896998999999994</c:v>
                </c:pt>
                <c:pt idx="1220">
                  <c:v>-87.896998999999994</c:v>
                </c:pt>
                <c:pt idx="1221">
                  <c:v>-87.896998999999994</c:v>
                </c:pt>
                <c:pt idx="1222">
                  <c:v>-87.896998999999994</c:v>
                </c:pt>
                <c:pt idx="1223">
                  <c:v>-87.897000000000006</c:v>
                </c:pt>
                <c:pt idx="1224">
                  <c:v>-87.897000000000006</c:v>
                </c:pt>
                <c:pt idx="1225">
                  <c:v>-87.897000000000006</c:v>
                </c:pt>
                <c:pt idx="1226">
                  <c:v>-87.897000000000006</c:v>
                </c:pt>
                <c:pt idx="1227">
                  <c:v>-87.897001000000003</c:v>
                </c:pt>
                <c:pt idx="1228">
                  <c:v>-87.897001000000003</c:v>
                </c:pt>
                <c:pt idx="1229">
                  <c:v>-87.897001000000003</c:v>
                </c:pt>
                <c:pt idx="1230">
                  <c:v>-87.897001000000003</c:v>
                </c:pt>
                <c:pt idx="1231">
                  <c:v>-87.897002000000001</c:v>
                </c:pt>
                <c:pt idx="1232">
                  <c:v>-87.897002000000001</c:v>
                </c:pt>
                <c:pt idx="1233">
                  <c:v>-87.897002000000001</c:v>
                </c:pt>
                <c:pt idx="1234">
                  <c:v>-87.897002000000001</c:v>
                </c:pt>
                <c:pt idx="1235">
                  <c:v>-87.897002999999998</c:v>
                </c:pt>
                <c:pt idx="1236">
                  <c:v>-87.897002999999998</c:v>
                </c:pt>
                <c:pt idx="1237">
                  <c:v>-87.897002999999998</c:v>
                </c:pt>
                <c:pt idx="1238">
                  <c:v>-87.897002999999998</c:v>
                </c:pt>
                <c:pt idx="1239">
                  <c:v>-87.897003999999995</c:v>
                </c:pt>
                <c:pt idx="1240">
                  <c:v>-87.897003999999995</c:v>
                </c:pt>
                <c:pt idx="1241">
                  <c:v>-87.897003999999995</c:v>
                </c:pt>
                <c:pt idx="1242">
                  <c:v>-87.897003999999995</c:v>
                </c:pt>
                <c:pt idx="1243">
                  <c:v>-87.897004999999993</c:v>
                </c:pt>
                <c:pt idx="1244">
                  <c:v>-87.897004999999993</c:v>
                </c:pt>
                <c:pt idx="1245">
                  <c:v>-87.897004999999993</c:v>
                </c:pt>
                <c:pt idx="1246">
                  <c:v>-87.897004999999993</c:v>
                </c:pt>
                <c:pt idx="1247">
                  <c:v>-87.897006000000005</c:v>
                </c:pt>
                <c:pt idx="1248">
                  <c:v>-87.897006000000005</c:v>
                </c:pt>
                <c:pt idx="1249">
                  <c:v>-87.897006000000005</c:v>
                </c:pt>
                <c:pt idx="1250">
                  <c:v>-87.897006000000005</c:v>
                </c:pt>
                <c:pt idx="1251">
                  <c:v>-87.897007000000002</c:v>
                </c:pt>
                <c:pt idx="1252">
                  <c:v>-87.897007000000002</c:v>
                </c:pt>
                <c:pt idx="1253">
                  <c:v>-87.897007000000002</c:v>
                </c:pt>
                <c:pt idx="1254">
                  <c:v>-87.897007000000002</c:v>
                </c:pt>
                <c:pt idx="1255">
                  <c:v>-87.897008</c:v>
                </c:pt>
                <c:pt idx="1256">
                  <c:v>-87.897008</c:v>
                </c:pt>
                <c:pt idx="1257">
                  <c:v>-87.897008</c:v>
                </c:pt>
                <c:pt idx="1258">
                  <c:v>-87.897008</c:v>
                </c:pt>
                <c:pt idx="1259">
                  <c:v>-87.897008999999997</c:v>
                </c:pt>
                <c:pt idx="1260">
                  <c:v>-87.897008999999997</c:v>
                </c:pt>
                <c:pt idx="1261">
                  <c:v>-87.897008999999997</c:v>
                </c:pt>
                <c:pt idx="1262">
                  <c:v>-87.897008999999997</c:v>
                </c:pt>
                <c:pt idx="1263">
                  <c:v>-87.897009999999995</c:v>
                </c:pt>
                <c:pt idx="1264">
                  <c:v>-87.897009999999995</c:v>
                </c:pt>
                <c:pt idx="1265">
                  <c:v>-87.897009999999995</c:v>
                </c:pt>
                <c:pt idx="1266">
                  <c:v>-87.897009999999995</c:v>
                </c:pt>
                <c:pt idx="1267">
                  <c:v>-87.897011000000006</c:v>
                </c:pt>
                <c:pt idx="1268">
                  <c:v>-87.897011000000006</c:v>
                </c:pt>
                <c:pt idx="1269">
                  <c:v>-87.897011000000006</c:v>
                </c:pt>
                <c:pt idx="1270">
                  <c:v>-87.897011000000006</c:v>
                </c:pt>
                <c:pt idx="1271">
                  <c:v>-87.897012000000004</c:v>
                </c:pt>
                <c:pt idx="1272">
                  <c:v>-87.897012000000004</c:v>
                </c:pt>
                <c:pt idx="1273">
                  <c:v>-87.897012000000004</c:v>
                </c:pt>
                <c:pt idx="1274">
                  <c:v>-87.897012000000004</c:v>
                </c:pt>
                <c:pt idx="1275">
                  <c:v>-87.897013000000001</c:v>
                </c:pt>
                <c:pt idx="1276">
                  <c:v>-87.897013000000001</c:v>
                </c:pt>
                <c:pt idx="1277">
                  <c:v>-87.897013000000001</c:v>
                </c:pt>
                <c:pt idx="1278">
                  <c:v>-87.897013000000001</c:v>
                </c:pt>
                <c:pt idx="1279">
                  <c:v>-87.897013999999999</c:v>
                </c:pt>
                <c:pt idx="1280">
                  <c:v>-87.897013999999999</c:v>
                </c:pt>
                <c:pt idx="1281">
                  <c:v>-87.897013999999999</c:v>
                </c:pt>
                <c:pt idx="1282">
                  <c:v>-87.897013999999999</c:v>
                </c:pt>
                <c:pt idx="1283">
                  <c:v>-87.897014999999996</c:v>
                </c:pt>
                <c:pt idx="1284">
                  <c:v>-87.897014999999996</c:v>
                </c:pt>
                <c:pt idx="1285">
                  <c:v>-87.897014999999996</c:v>
                </c:pt>
                <c:pt idx="1286">
                  <c:v>-87.897015999999994</c:v>
                </c:pt>
                <c:pt idx="1287">
                  <c:v>-87.897015999999994</c:v>
                </c:pt>
                <c:pt idx="1288">
                  <c:v>-87.897015999999994</c:v>
                </c:pt>
                <c:pt idx="1289">
                  <c:v>-87.897015999999994</c:v>
                </c:pt>
                <c:pt idx="1290">
                  <c:v>-87.897017000000005</c:v>
                </c:pt>
                <c:pt idx="1291">
                  <c:v>-87.897017000000005</c:v>
                </c:pt>
                <c:pt idx="1292">
                  <c:v>-87.897017000000005</c:v>
                </c:pt>
                <c:pt idx="1293">
                  <c:v>-87.897017000000005</c:v>
                </c:pt>
                <c:pt idx="1294">
                  <c:v>-87.897018000000003</c:v>
                </c:pt>
                <c:pt idx="1295">
                  <c:v>-87.897018000000003</c:v>
                </c:pt>
                <c:pt idx="1296">
                  <c:v>-87.897018000000003</c:v>
                </c:pt>
                <c:pt idx="1297">
                  <c:v>-87.897018000000003</c:v>
                </c:pt>
                <c:pt idx="1298">
                  <c:v>-87.897019</c:v>
                </c:pt>
                <c:pt idx="1299">
                  <c:v>-87.897019</c:v>
                </c:pt>
                <c:pt idx="1300">
                  <c:v>-87.897019</c:v>
                </c:pt>
                <c:pt idx="1301">
                  <c:v>-87.897019</c:v>
                </c:pt>
                <c:pt idx="1302">
                  <c:v>-87.897019999999998</c:v>
                </c:pt>
                <c:pt idx="1303">
                  <c:v>-87.897019999999998</c:v>
                </c:pt>
                <c:pt idx="1304">
                  <c:v>-87.897019999999998</c:v>
                </c:pt>
                <c:pt idx="1305">
                  <c:v>-87.897019999999998</c:v>
                </c:pt>
                <c:pt idx="1306">
                  <c:v>-87.897020999999995</c:v>
                </c:pt>
                <c:pt idx="1307">
                  <c:v>-87.897020999999995</c:v>
                </c:pt>
                <c:pt idx="1308">
                  <c:v>-87.897020999999995</c:v>
                </c:pt>
                <c:pt idx="1309">
                  <c:v>-87.897022000000007</c:v>
                </c:pt>
                <c:pt idx="1310">
                  <c:v>-87.897022000000007</c:v>
                </c:pt>
                <c:pt idx="1311">
                  <c:v>-87.897022000000007</c:v>
                </c:pt>
                <c:pt idx="1312">
                  <c:v>-87.897022000000007</c:v>
                </c:pt>
                <c:pt idx="1313">
                  <c:v>-87.897023000000004</c:v>
                </c:pt>
                <c:pt idx="1314">
                  <c:v>-87.897023000000004</c:v>
                </c:pt>
                <c:pt idx="1315">
                  <c:v>-87.897023000000004</c:v>
                </c:pt>
                <c:pt idx="1316">
                  <c:v>-87.897023000000004</c:v>
                </c:pt>
                <c:pt idx="1317">
                  <c:v>-87.897024000000002</c:v>
                </c:pt>
                <c:pt idx="1318">
                  <c:v>-87.897024000000002</c:v>
                </c:pt>
                <c:pt idx="1319">
                  <c:v>-87.897024000000002</c:v>
                </c:pt>
                <c:pt idx="1320">
                  <c:v>-87.897024000000002</c:v>
                </c:pt>
                <c:pt idx="1321">
                  <c:v>-87.897024999999999</c:v>
                </c:pt>
                <c:pt idx="1322">
                  <c:v>-87.897024999999999</c:v>
                </c:pt>
                <c:pt idx="1323">
                  <c:v>-87.897024999999999</c:v>
                </c:pt>
                <c:pt idx="1324">
                  <c:v>-87.897024999999999</c:v>
                </c:pt>
                <c:pt idx="1325">
                  <c:v>-87.897025999999997</c:v>
                </c:pt>
                <c:pt idx="1326">
                  <c:v>-87.897025999999997</c:v>
                </c:pt>
                <c:pt idx="1327">
                  <c:v>-87.897025999999997</c:v>
                </c:pt>
                <c:pt idx="1328">
                  <c:v>-87.897026999999994</c:v>
                </c:pt>
                <c:pt idx="1329">
                  <c:v>-87.897026999999994</c:v>
                </c:pt>
                <c:pt idx="1330">
                  <c:v>-87.897026999999994</c:v>
                </c:pt>
                <c:pt idx="1331">
                  <c:v>-87.897026999999994</c:v>
                </c:pt>
                <c:pt idx="1332">
                  <c:v>-87.897028000000006</c:v>
                </c:pt>
                <c:pt idx="1333">
                  <c:v>-87.897028000000006</c:v>
                </c:pt>
                <c:pt idx="1334">
                  <c:v>-87.897028000000006</c:v>
                </c:pt>
                <c:pt idx="1335">
                  <c:v>-87.897028000000006</c:v>
                </c:pt>
                <c:pt idx="1336">
                  <c:v>-87.897029000000003</c:v>
                </c:pt>
                <c:pt idx="1337">
                  <c:v>-87.897029000000003</c:v>
                </c:pt>
                <c:pt idx="1338">
                  <c:v>-87.897029000000003</c:v>
                </c:pt>
                <c:pt idx="1339">
                  <c:v>-87.897030000000001</c:v>
                </c:pt>
                <c:pt idx="1340">
                  <c:v>-87.897030000000001</c:v>
                </c:pt>
                <c:pt idx="1341">
                  <c:v>-87.897030000000001</c:v>
                </c:pt>
                <c:pt idx="1342">
                  <c:v>-87.897030000000001</c:v>
                </c:pt>
                <c:pt idx="1343">
                  <c:v>-87.897030999999998</c:v>
                </c:pt>
                <c:pt idx="1344">
                  <c:v>-87.897030999999998</c:v>
                </c:pt>
                <c:pt idx="1345">
                  <c:v>-87.897030999999998</c:v>
                </c:pt>
                <c:pt idx="1346">
                  <c:v>-87.897030999999998</c:v>
                </c:pt>
                <c:pt idx="1347">
                  <c:v>-87.897031999999996</c:v>
                </c:pt>
                <c:pt idx="1348">
                  <c:v>-87.897031999999996</c:v>
                </c:pt>
                <c:pt idx="1349">
                  <c:v>-87.897031999999996</c:v>
                </c:pt>
                <c:pt idx="1350">
                  <c:v>-87.897031999999996</c:v>
                </c:pt>
                <c:pt idx="1351">
                  <c:v>-87.897032999999993</c:v>
                </c:pt>
                <c:pt idx="1352">
                  <c:v>-87.897032999999993</c:v>
                </c:pt>
                <c:pt idx="1353">
                  <c:v>-87.897032999999993</c:v>
                </c:pt>
                <c:pt idx="1354">
                  <c:v>-87.897034000000005</c:v>
                </c:pt>
                <c:pt idx="1355">
                  <c:v>-87.897034000000005</c:v>
                </c:pt>
                <c:pt idx="1356">
                  <c:v>-87.897034000000005</c:v>
                </c:pt>
                <c:pt idx="1357">
                  <c:v>-87.897034000000005</c:v>
                </c:pt>
                <c:pt idx="1358">
                  <c:v>-87.897035000000002</c:v>
                </c:pt>
                <c:pt idx="1359">
                  <c:v>-87.897035000000002</c:v>
                </c:pt>
                <c:pt idx="1360">
                  <c:v>-87.897035000000002</c:v>
                </c:pt>
                <c:pt idx="1361">
                  <c:v>-87.897035000000002</c:v>
                </c:pt>
                <c:pt idx="1362">
                  <c:v>-87.897036</c:v>
                </c:pt>
                <c:pt idx="1363">
                  <c:v>-87.897036</c:v>
                </c:pt>
                <c:pt idx="1364">
                  <c:v>-87.897036</c:v>
                </c:pt>
                <c:pt idx="1365">
                  <c:v>-87.897036999999997</c:v>
                </c:pt>
                <c:pt idx="1366">
                  <c:v>-87.897036999999997</c:v>
                </c:pt>
                <c:pt idx="1367">
                  <c:v>-87.897036999999997</c:v>
                </c:pt>
                <c:pt idx="1368">
                  <c:v>-87.897036999999997</c:v>
                </c:pt>
                <c:pt idx="1369">
                  <c:v>-87.897037999999995</c:v>
                </c:pt>
                <c:pt idx="1370">
                  <c:v>-87.897037999999995</c:v>
                </c:pt>
                <c:pt idx="1371">
                  <c:v>-87.897037999999995</c:v>
                </c:pt>
                <c:pt idx="1372">
                  <c:v>-87.897037999999995</c:v>
                </c:pt>
                <c:pt idx="1373">
                  <c:v>-87.897039000000007</c:v>
                </c:pt>
                <c:pt idx="1374">
                  <c:v>-87.897039000000007</c:v>
                </c:pt>
                <c:pt idx="1375">
                  <c:v>-87.897039000000007</c:v>
                </c:pt>
                <c:pt idx="1376">
                  <c:v>-87.897040000000004</c:v>
                </c:pt>
                <c:pt idx="1377">
                  <c:v>-87.897040000000004</c:v>
                </c:pt>
                <c:pt idx="1378">
                  <c:v>-87.897040000000004</c:v>
                </c:pt>
                <c:pt idx="1379">
                  <c:v>-87.897040000000004</c:v>
                </c:pt>
                <c:pt idx="1380">
                  <c:v>-87.897041000000002</c:v>
                </c:pt>
                <c:pt idx="1381">
                  <c:v>-87.897041000000002</c:v>
                </c:pt>
                <c:pt idx="1382">
                  <c:v>-87.897041000000002</c:v>
                </c:pt>
                <c:pt idx="1383">
                  <c:v>-87.897041999999999</c:v>
                </c:pt>
                <c:pt idx="1384">
                  <c:v>-87.897041999999999</c:v>
                </c:pt>
                <c:pt idx="1385">
                  <c:v>-87.897041999999999</c:v>
                </c:pt>
                <c:pt idx="1386">
                  <c:v>-87.897041999999999</c:v>
                </c:pt>
                <c:pt idx="1387">
                  <c:v>-87.897042999999996</c:v>
                </c:pt>
                <c:pt idx="1388">
                  <c:v>-87.897042999999996</c:v>
                </c:pt>
                <c:pt idx="1389">
                  <c:v>-87.897042999999996</c:v>
                </c:pt>
                <c:pt idx="1390">
                  <c:v>-87.897042999999996</c:v>
                </c:pt>
                <c:pt idx="1391">
                  <c:v>-87.897043999999994</c:v>
                </c:pt>
                <c:pt idx="1392">
                  <c:v>-87.897043999999994</c:v>
                </c:pt>
                <c:pt idx="1393">
                  <c:v>-87.897043999999994</c:v>
                </c:pt>
                <c:pt idx="1394">
                  <c:v>-87.897045000000006</c:v>
                </c:pt>
                <c:pt idx="1395">
                  <c:v>-87.897045000000006</c:v>
                </c:pt>
                <c:pt idx="1396">
                  <c:v>-87.897045000000006</c:v>
                </c:pt>
                <c:pt idx="1397">
                  <c:v>-87.897045000000006</c:v>
                </c:pt>
                <c:pt idx="1398">
                  <c:v>-87.897046000000003</c:v>
                </c:pt>
                <c:pt idx="1399">
                  <c:v>-87.897046000000003</c:v>
                </c:pt>
                <c:pt idx="1400">
                  <c:v>-87.897046000000003</c:v>
                </c:pt>
                <c:pt idx="1401">
                  <c:v>-87.897047000000001</c:v>
                </c:pt>
                <c:pt idx="1402">
                  <c:v>-87.897047000000001</c:v>
                </c:pt>
                <c:pt idx="1403">
                  <c:v>-87.897047000000001</c:v>
                </c:pt>
                <c:pt idx="1404">
                  <c:v>-87.897047000000001</c:v>
                </c:pt>
                <c:pt idx="1405">
                  <c:v>-87.897047999999998</c:v>
                </c:pt>
                <c:pt idx="1406">
                  <c:v>-87.897047999999998</c:v>
                </c:pt>
                <c:pt idx="1407">
                  <c:v>-87.897047999999998</c:v>
                </c:pt>
                <c:pt idx="1408">
                  <c:v>-87.897047999999998</c:v>
                </c:pt>
                <c:pt idx="1409">
                  <c:v>-87.897048999999996</c:v>
                </c:pt>
                <c:pt idx="1410">
                  <c:v>-87.897048999999996</c:v>
                </c:pt>
                <c:pt idx="1411">
                  <c:v>-87.897048999999996</c:v>
                </c:pt>
                <c:pt idx="1412">
                  <c:v>-87.897049999999993</c:v>
                </c:pt>
                <c:pt idx="1413">
                  <c:v>-87.897049999999993</c:v>
                </c:pt>
                <c:pt idx="1414">
                  <c:v>-87.897049999999993</c:v>
                </c:pt>
                <c:pt idx="1415">
                  <c:v>-87.897049999999993</c:v>
                </c:pt>
                <c:pt idx="1416">
                  <c:v>-87.897051000000005</c:v>
                </c:pt>
                <c:pt idx="1417">
                  <c:v>-87.897051000000005</c:v>
                </c:pt>
                <c:pt idx="1418">
                  <c:v>-87.897051000000005</c:v>
                </c:pt>
                <c:pt idx="1419">
                  <c:v>-87.897052000000002</c:v>
                </c:pt>
                <c:pt idx="1420">
                  <c:v>-87.897052000000002</c:v>
                </c:pt>
                <c:pt idx="1421">
                  <c:v>-87.897052000000002</c:v>
                </c:pt>
                <c:pt idx="1422">
                  <c:v>-87.897052000000002</c:v>
                </c:pt>
                <c:pt idx="1423">
                  <c:v>-87.897053</c:v>
                </c:pt>
                <c:pt idx="1424">
                  <c:v>-87.897053</c:v>
                </c:pt>
                <c:pt idx="1425">
                  <c:v>-87.897053</c:v>
                </c:pt>
                <c:pt idx="1426">
                  <c:v>-87.897053999999997</c:v>
                </c:pt>
                <c:pt idx="1427">
                  <c:v>-87.897053999999997</c:v>
                </c:pt>
                <c:pt idx="1428">
                  <c:v>-87.897053999999997</c:v>
                </c:pt>
                <c:pt idx="1429">
                  <c:v>-87.897053999999997</c:v>
                </c:pt>
                <c:pt idx="1430">
                  <c:v>-87.897054999999995</c:v>
                </c:pt>
                <c:pt idx="1431">
                  <c:v>-87.897054999999995</c:v>
                </c:pt>
                <c:pt idx="1432">
                  <c:v>-87.897054999999995</c:v>
                </c:pt>
                <c:pt idx="1433">
                  <c:v>-87.897056000000006</c:v>
                </c:pt>
                <c:pt idx="1434">
                  <c:v>-87.897056000000006</c:v>
                </c:pt>
                <c:pt idx="1435">
                  <c:v>-87.897056000000006</c:v>
                </c:pt>
                <c:pt idx="1436">
                  <c:v>-87.897056000000006</c:v>
                </c:pt>
                <c:pt idx="1437">
                  <c:v>-87.897057000000004</c:v>
                </c:pt>
                <c:pt idx="1438">
                  <c:v>-87.897057000000004</c:v>
                </c:pt>
                <c:pt idx="1439">
                  <c:v>-87.897057000000004</c:v>
                </c:pt>
                <c:pt idx="1440">
                  <c:v>-87.897058000000001</c:v>
                </c:pt>
                <c:pt idx="1441">
                  <c:v>-87.897058000000001</c:v>
                </c:pt>
                <c:pt idx="1442">
                  <c:v>-87.897058000000001</c:v>
                </c:pt>
                <c:pt idx="1443">
                  <c:v>-87.897058000000001</c:v>
                </c:pt>
                <c:pt idx="1444">
                  <c:v>-87.897058999999999</c:v>
                </c:pt>
                <c:pt idx="1445">
                  <c:v>-87.897058999999999</c:v>
                </c:pt>
                <c:pt idx="1446">
                  <c:v>-87.897058999999999</c:v>
                </c:pt>
                <c:pt idx="1447">
                  <c:v>-87.897059999999996</c:v>
                </c:pt>
                <c:pt idx="1448">
                  <c:v>-87.897059999999996</c:v>
                </c:pt>
                <c:pt idx="1449">
                  <c:v>-87.897059999999996</c:v>
                </c:pt>
                <c:pt idx="1450">
                  <c:v>-87.897059999999996</c:v>
                </c:pt>
                <c:pt idx="1451">
                  <c:v>-87.897060999999994</c:v>
                </c:pt>
                <c:pt idx="1452">
                  <c:v>-87.897060999999994</c:v>
                </c:pt>
                <c:pt idx="1453">
                  <c:v>-87.897060999999994</c:v>
                </c:pt>
                <c:pt idx="1454">
                  <c:v>-87.897062000000005</c:v>
                </c:pt>
                <c:pt idx="1455">
                  <c:v>-87.897062000000005</c:v>
                </c:pt>
                <c:pt idx="1456">
                  <c:v>-87.897062000000005</c:v>
                </c:pt>
                <c:pt idx="1457">
                  <c:v>-87.897062000000005</c:v>
                </c:pt>
                <c:pt idx="1458">
                  <c:v>-87.897063000000003</c:v>
                </c:pt>
                <c:pt idx="1459">
                  <c:v>-87.897063000000003</c:v>
                </c:pt>
                <c:pt idx="1460">
                  <c:v>-87.897063000000003</c:v>
                </c:pt>
                <c:pt idx="1461">
                  <c:v>-87.897064</c:v>
                </c:pt>
                <c:pt idx="1462">
                  <c:v>-87.897064</c:v>
                </c:pt>
                <c:pt idx="1463">
                  <c:v>-87.897064</c:v>
                </c:pt>
                <c:pt idx="1464">
                  <c:v>-87.897064</c:v>
                </c:pt>
                <c:pt idx="1465">
                  <c:v>-87.897064999999998</c:v>
                </c:pt>
                <c:pt idx="1466">
                  <c:v>-87.897064999999998</c:v>
                </c:pt>
                <c:pt idx="1467">
                  <c:v>-87.897064999999998</c:v>
                </c:pt>
                <c:pt idx="1468">
                  <c:v>-87.897065999999995</c:v>
                </c:pt>
                <c:pt idx="1469">
                  <c:v>-87.897065999999995</c:v>
                </c:pt>
                <c:pt idx="1470">
                  <c:v>-87.897065999999995</c:v>
                </c:pt>
                <c:pt idx="1471">
                  <c:v>-87.897065999999995</c:v>
                </c:pt>
                <c:pt idx="1472">
                  <c:v>-87.897067000000007</c:v>
                </c:pt>
                <c:pt idx="1473">
                  <c:v>-87.897067000000007</c:v>
                </c:pt>
                <c:pt idx="1474">
                  <c:v>-87.897067000000007</c:v>
                </c:pt>
                <c:pt idx="1475">
                  <c:v>-87.897068000000004</c:v>
                </c:pt>
                <c:pt idx="1476">
                  <c:v>-87.897068000000004</c:v>
                </c:pt>
                <c:pt idx="1477">
                  <c:v>-87.897068000000004</c:v>
                </c:pt>
                <c:pt idx="1478">
                  <c:v>-87.897069000000002</c:v>
                </c:pt>
                <c:pt idx="1479">
                  <c:v>-87.897069000000002</c:v>
                </c:pt>
                <c:pt idx="1480">
                  <c:v>-87.897069000000002</c:v>
                </c:pt>
                <c:pt idx="1481">
                  <c:v>-87.897069000000002</c:v>
                </c:pt>
                <c:pt idx="1482">
                  <c:v>-87.897069999999999</c:v>
                </c:pt>
                <c:pt idx="1483">
                  <c:v>-87.897069999999999</c:v>
                </c:pt>
                <c:pt idx="1484">
                  <c:v>-87.897069999999999</c:v>
                </c:pt>
                <c:pt idx="1485">
                  <c:v>-87.897070999999997</c:v>
                </c:pt>
                <c:pt idx="1486">
                  <c:v>-87.897070999999997</c:v>
                </c:pt>
                <c:pt idx="1487">
                  <c:v>-87.897070999999997</c:v>
                </c:pt>
                <c:pt idx="1488">
                  <c:v>-87.897070999999997</c:v>
                </c:pt>
                <c:pt idx="1489">
                  <c:v>-87.897071999999994</c:v>
                </c:pt>
                <c:pt idx="1490">
                  <c:v>-87.897071999999994</c:v>
                </c:pt>
                <c:pt idx="1491">
                  <c:v>-87.897071999999994</c:v>
                </c:pt>
                <c:pt idx="1492">
                  <c:v>-87.897073000000006</c:v>
                </c:pt>
                <c:pt idx="1493">
                  <c:v>-87.897073000000006</c:v>
                </c:pt>
                <c:pt idx="1494">
                  <c:v>-87.897073000000006</c:v>
                </c:pt>
                <c:pt idx="1495">
                  <c:v>-87.897074000000003</c:v>
                </c:pt>
                <c:pt idx="1496">
                  <c:v>-87.897074000000003</c:v>
                </c:pt>
                <c:pt idx="1497">
                  <c:v>-87.897074000000003</c:v>
                </c:pt>
                <c:pt idx="1498">
                  <c:v>-87.897074000000003</c:v>
                </c:pt>
                <c:pt idx="1499">
                  <c:v>-87.897075000000001</c:v>
                </c:pt>
                <c:pt idx="1500">
                  <c:v>-87.897075000000001</c:v>
                </c:pt>
                <c:pt idx="1501">
                  <c:v>-87.897075000000001</c:v>
                </c:pt>
                <c:pt idx="1502">
                  <c:v>-87.897075999999998</c:v>
                </c:pt>
                <c:pt idx="1503">
                  <c:v>-87.897075999999998</c:v>
                </c:pt>
                <c:pt idx="1504">
                  <c:v>-87.897075999999998</c:v>
                </c:pt>
                <c:pt idx="1505">
                  <c:v>-87.897075999999998</c:v>
                </c:pt>
                <c:pt idx="1506">
                  <c:v>-87.897076999999996</c:v>
                </c:pt>
                <c:pt idx="1507">
                  <c:v>-87.897076999999996</c:v>
                </c:pt>
                <c:pt idx="1508">
                  <c:v>-87.897076999999996</c:v>
                </c:pt>
                <c:pt idx="1509">
                  <c:v>-87.897077999999993</c:v>
                </c:pt>
                <c:pt idx="1510">
                  <c:v>-87.897077999999993</c:v>
                </c:pt>
                <c:pt idx="1511">
                  <c:v>-87.897077999999993</c:v>
                </c:pt>
                <c:pt idx="1512">
                  <c:v>-87.897079000000005</c:v>
                </c:pt>
                <c:pt idx="1513">
                  <c:v>-87.897079000000005</c:v>
                </c:pt>
                <c:pt idx="1514">
                  <c:v>-87.897079000000005</c:v>
                </c:pt>
                <c:pt idx="1515">
                  <c:v>-87.897079000000005</c:v>
                </c:pt>
                <c:pt idx="1516">
                  <c:v>-87.897080000000003</c:v>
                </c:pt>
                <c:pt idx="1517">
                  <c:v>-87.897080000000003</c:v>
                </c:pt>
                <c:pt idx="1518">
                  <c:v>-87.897080000000003</c:v>
                </c:pt>
                <c:pt idx="1519">
                  <c:v>-87.897081</c:v>
                </c:pt>
                <c:pt idx="1520">
                  <c:v>-87.897081</c:v>
                </c:pt>
                <c:pt idx="1521">
                  <c:v>-87.897081</c:v>
                </c:pt>
                <c:pt idx="1522">
                  <c:v>-87.897081999999997</c:v>
                </c:pt>
                <c:pt idx="1523">
                  <c:v>-87.897081999999997</c:v>
                </c:pt>
                <c:pt idx="1524">
                  <c:v>-87.897081999999997</c:v>
                </c:pt>
                <c:pt idx="1525">
                  <c:v>-87.897081999999997</c:v>
                </c:pt>
                <c:pt idx="1526">
                  <c:v>-87.897082999999995</c:v>
                </c:pt>
                <c:pt idx="1527">
                  <c:v>-87.897082999999995</c:v>
                </c:pt>
                <c:pt idx="1528">
                  <c:v>-87.897082999999995</c:v>
                </c:pt>
                <c:pt idx="1529">
                  <c:v>-87.897084000000007</c:v>
                </c:pt>
                <c:pt idx="1530">
                  <c:v>-87.897084000000007</c:v>
                </c:pt>
                <c:pt idx="1531">
                  <c:v>-87.897084000000007</c:v>
                </c:pt>
                <c:pt idx="1532">
                  <c:v>-87.897085000000004</c:v>
                </c:pt>
                <c:pt idx="1533">
                  <c:v>-87.897085000000004</c:v>
                </c:pt>
                <c:pt idx="1534">
                  <c:v>-87.897085000000004</c:v>
                </c:pt>
                <c:pt idx="1535">
                  <c:v>-87.897085000000004</c:v>
                </c:pt>
                <c:pt idx="1536">
                  <c:v>-87.897086000000002</c:v>
                </c:pt>
                <c:pt idx="1537">
                  <c:v>-87.897086000000002</c:v>
                </c:pt>
                <c:pt idx="1538">
                  <c:v>-87.897086000000002</c:v>
                </c:pt>
                <c:pt idx="1539">
                  <c:v>-87.897086999999999</c:v>
                </c:pt>
                <c:pt idx="1540">
                  <c:v>-87.897086999999999</c:v>
                </c:pt>
                <c:pt idx="1541">
                  <c:v>-87.897086999999999</c:v>
                </c:pt>
                <c:pt idx="1542">
                  <c:v>-87.897087999999997</c:v>
                </c:pt>
                <c:pt idx="1543">
                  <c:v>-87.897087999999997</c:v>
                </c:pt>
                <c:pt idx="1544">
                  <c:v>-87.897087999999997</c:v>
                </c:pt>
                <c:pt idx="1545">
                  <c:v>-87.897087999999997</c:v>
                </c:pt>
                <c:pt idx="1546">
                  <c:v>-87.897088999999994</c:v>
                </c:pt>
                <c:pt idx="1547">
                  <c:v>-87.897088999999994</c:v>
                </c:pt>
                <c:pt idx="1548">
                  <c:v>-87.897088999999994</c:v>
                </c:pt>
                <c:pt idx="1549">
                  <c:v>-87.897090000000006</c:v>
                </c:pt>
                <c:pt idx="1550">
                  <c:v>-87.897090000000006</c:v>
                </c:pt>
                <c:pt idx="1551">
                  <c:v>-87.897090000000006</c:v>
                </c:pt>
                <c:pt idx="1552">
                  <c:v>-87.897091000000003</c:v>
                </c:pt>
                <c:pt idx="1553">
                  <c:v>-87.897091000000003</c:v>
                </c:pt>
                <c:pt idx="1554">
                  <c:v>-87.897091000000003</c:v>
                </c:pt>
                <c:pt idx="1555">
                  <c:v>-87.897091000000003</c:v>
                </c:pt>
                <c:pt idx="1556">
                  <c:v>-87.897092000000001</c:v>
                </c:pt>
                <c:pt idx="1557">
                  <c:v>-87.897092000000001</c:v>
                </c:pt>
                <c:pt idx="1558">
                  <c:v>-87.897092000000001</c:v>
                </c:pt>
                <c:pt idx="1559">
                  <c:v>-87.897092999999998</c:v>
                </c:pt>
                <c:pt idx="1560">
                  <c:v>-87.897092999999998</c:v>
                </c:pt>
                <c:pt idx="1561">
                  <c:v>-87.897092999999998</c:v>
                </c:pt>
                <c:pt idx="1562">
                  <c:v>-87.897093999999996</c:v>
                </c:pt>
                <c:pt idx="1563">
                  <c:v>-87.897093999999996</c:v>
                </c:pt>
                <c:pt idx="1564">
                  <c:v>-87.897093999999996</c:v>
                </c:pt>
                <c:pt idx="1565">
                  <c:v>-87.897094999999993</c:v>
                </c:pt>
                <c:pt idx="1566">
                  <c:v>-87.897094999999993</c:v>
                </c:pt>
                <c:pt idx="1567">
                  <c:v>-87.897094999999993</c:v>
                </c:pt>
                <c:pt idx="1568">
                  <c:v>-87.897094999999993</c:v>
                </c:pt>
                <c:pt idx="1569">
                  <c:v>-87.897096000000005</c:v>
                </c:pt>
                <c:pt idx="1570">
                  <c:v>-87.897096000000005</c:v>
                </c:pt>
                <c:pt idx="1571">
                  <c:v>-87.897096000000005</c:v>
                </c:pt>
                <c:pt idx="1572">
                  <c:v>-87.897097000000002</c:v>
                </c:pt>
                <c:pt idx="1573">
                  <c:v>-87.897097000000002</c:v>
                </c:pt>
                <c:pt idx="1574">
                  <c:v>-87.897097000000002</c:v>
                </c:pt>
                <c:pt idx="1575">
                  <c:v>-87.897098</c:v>
                </c:pt>
                <c:pt idx="1576">
                  <c:v>-87.897098</c:v>
                </c:pt>
                <c:pt idx="1577">
                  <c:v>-87.897098</c:v>
                </c:pt>
                <c:pt idx="1578">
                  <c:v>-87.897098</c:v>
                </c:pt>
                <c:pt idx="1579">
                  <c:v>-87.897098999999997</c:v>
                </c:pt>
                <c:pt idx="1580">
                  <c:v>-87.897098999999997</c:v>
                </c:pt>
                <c:pt idx="1581">
                  <c:v>-87.897098999999997</c:v>
                </c:pt>
                <c:pt idx="1582">
                  <c:v>-87.897099999999995</c:v>
                </c:pt>
                <c:pt idx="1583">
                  <c:v>-87.897099999999995</c:v>
                </c:pt>
                <c:pt idx="1584">
                  <c:v>-87.897099999999995</c:v>
                </c:pt>
                <c:pt idx="1585">
                  <c:v>-87.897101000000006</c:v>
                </c:pt>
                <c:pt idx="1586">
                  <c:v>-87.897101000000006</c:v>
                </c:pt>
                <c:pt idx="1587">
                  <c:v>-87.897101000000006</c:v>
                </c:pt>
                <c:pt idx="1588">
                  <c:v>-87.897102000000004</c:v>
                </c:pt>
                <c:pt idx="1589">
                  <c:v>-87.897102000000004</c:v>
                </c:pt>
                <c:pt idx="1590">
                  <c:v>-87.897102000000004</c:v>
                </c:pt>
                <c:pt idx="1591">
                  <c:v>-87.897102000000004</c:v>
                </c:pt>
                <c:pt idx="1592">
                  <c:v>-87.897103000000001</c:v>
                </c:pt>
                <c:pt idx="1593">
                  <c:v>-87.897103000000001</c:v>
                </c:pt>
                <c:pt idx="1594">
                  <c:v>-87.897103000000001</c:v>
                </c:pt>
                <c:pt idx="1595">
                  <c:v>-87.897103999999999</c:v>
                </c:pt>
                <c:pt idx="1596">
                  <c:v>-87.897103999999999</c:v>
                </c:pt>
                <c:pt idx="1597">
                  <c:v>-87.897103999999999</c:v>
                </c:pt>
                <c:pt idx="1598">
                  <c:v>-87.897104999999996</c:v>
                </c:pt>
                <c:pt idx="1599">
                  <c:v>-87.897104999999996</c:v>
                </c:pt>
                <c:pt idx="1600">
                  <c:v>-87.897104999999996</c:v>
                </c:pt>
                <c:pt idx="1601">
                  <c:v>-87.897105999999994</c:v>
                </c:pt>
                <c:pt idx="1602">
                  <c:v>-87.897105999999994</c:v>
                </c:pt>
                <c:pt idx="1603">
                  <c:v>-87.897105999999994</c:v>
                </c:pt>
                <c:pt idx="1604">
                  <c:v>-87.897107000000005</c:v>
                </c:pt>
                <c:pt idx="1605">
                  <c:v>-87.897107000000005</c:v>
                </c:pt>
                <c:pt idx="1606">
                  <c:v>-87.897107000000005</c:v>
                </c:pt>
                <c:pt idx="1607">
                  <c:v>-87.897107000000005</c:v>
                </c:pt>
                <c:pt idx="1608">
                  <c:v>-87.897108000000003</c:v>
                </c:pt>
                <c:pt idx="1609">
                  <c:v>-87.897108000000003</c:v>
                </c:pt>
                <c:pt idx="1610">
                  <c:v>-87.897108000000003</c:v>
                </c:pt>
                <c:pt idx="1611">
                  <c:v>-87.897109</c:v>
                </c:pt>
                <c:pt idx="1612">
                  <c:v>-87.897109</c:v>
                </c:pt>
                <c:pt idx="1613">
                  <c:v>-87.897109</c:v>
                </c:pt>
                <c:pt idx="1614">
                  <c:v>-87.897109999999998</c:v>
                </c:pt>
                <c:pt idx="1615">
                  <c:v>-87.897109999999998</c:v>
                </c:pt>
                <c:pt idx="1616">
                  <c:v>-87.897109999999998</c:v>
                </c:pt>
                <c:pt idx="1617">
                  <c:v>-87.897110999999995</c:v>
                </c:pt>
                <c:pt idx="1618">
                  <c:v>-87.897110999999995</c:v>
                </c:pt>
                <c:pt idx="1619">
                  <c:v>-87.897110999999995</c:v>
                </c:pt>
                <c:pt idx="1620">
                  <c:v>-87.897110999999995</c:v>
                </c:pt>
                <c:pt idx="1621">
                  <c:v>-87.897112000000007</c:v>
                </c:pt>
                <c:pt idx="1622">
                  <c:v>-87.897112000000007</c:v>
                </c:pt>
                <c:pt idx="1623">
                  <c:v>-87.897112000000007</c:v>
                </c:pt>
                <c:pt idx="1624">
                  <c:v>-87.897113000000004</c:v>
                </c:pt>
                <c:pt idx="1625">
                  <c:v>-87.897113000000004</c:v>
                </c:pt>
                <c:pt idx="1626">
                  <c:v>-87.897113000000004</c:v>
                </c:pt>
                <c:pt idx="1627">
                  <c:v>-87.897114000000002</c:v>
                </c:pt>
                <c:pt idx="1628">
                  <c:v>-87.897114000000002</c:v>
                </c:pt>
                <c:pt idx="1629">
                  <c:v>-87.897114000000002</c:v>
                </c:pt>
                <c:pt idx="1630">
                  <c:v>-87.897114999999999</c:v>
                </c:pt>
                <c:pt idx="1631">
                  <c:v>-87.897114999999999</c:v>
                </c:pt>
                <c:pt idx="1632">
                  <c:v>-87.897114999999999</c:v>
                </c:pt>
                <c:pt idx="1633">
                  <c:v>-87.897115999999997</c:v>
                </c:pt>
                <c:pt idx="1634">
                  <c:v>-87.897115999999997</c:v>
                </c:pt>
                <c:pt idx="1635">
                  <c:v>-87.897115999999997</c:v>
                </c:pt>
                <c:pt idx="1636">
                  <c:v>-87.897116999999994</c:v>
                </c:pt>
                <c:pt idx="1637">
                  <c:v>-87.897116999999994</c:v>
                </c:pt>
                <c:pt idx="1638">
                  <c:v>-87.897116999999994</c:v>
                </c:pt>
                <c:pt idx="1639">
                  <c:v>-87.897116999999994</c:v>
                </c:pt>
                <c:pt idx="1640">
                  <c:v>-87.897118000000006</c:v>
                </c:pt>
                <c:pt idx="1641">
                  <c:v>-87.897118000000006</c:v>
                </c:pt>
                <c:pt idx="1642">
                  <c:v>-87.897118000000006</c:v>
                </c:pt>
                <c:pt idx="1643">
                  <c:v>-87.897119000000004</c:v>
                </c:pt>
                <c:pt idx="1644">
                  <c:v>-87.897119000000004</c:v>
                </c:pt>
                <c:pt idx="1645">
                  <c:v>-87.897119000000004</c:v>
                </c:pt>
                <c:pt idx="1646">
                  <c:v>-87.897120000000001</c:v>
                </c:pt>
                <c:pt idx="1647">
                  <c:v>-87.897120000000001</c:v>
                </c:pt>
                <c:pt idx="1648">
                  <c:v>-87.897120000000001</c:v>
                </c:pt>
                <c:pt idx="1649">
                  <c:v>-87.897120999999999</c:v>
                </c:pt>
                <c:pt idx="1650">
                  <c:v>-87.897120999999999</c:v>
                </c:pt>
                <c:pt idx="1651">
                  <c:v>-87.897120999999999</c:v>
                </c:pt>
                <c:pt idx="1652">
                  <c:v>-87.897121999999996</c:v>
                </c:pt>
                <c:pt idx="1653">
                  <c:v>-87.897121999999996</c:v>
                </c:pt>
                <c:pt idx="1654">
                  <c:v>-87.897121999999996</c:v>
                </c:pt>
                <c:pt idx="1655">
                  <c:v>-87.897122999999993</c:v>
                </c:pt>
                <c:pt idx="1656">
                  <c:v>-87.897122999999993</c:v>
                </c:pt>
                <c:pt idx="1657">
                  <c:v>-87.897122999999993</c:v>
                </c:pt>
                <c:pt idx="1658">
                  <c:v>-87.897122999999993</c:v>
                </c:pt>
                <c:pt idx="1659">
                  <c:v>-87.897124000000005</c:v>
                </c:pt>
                <c:pt idx="1660">
                  <c:v>-87.897124000000005</c:v>
                </c:pt>
                <c:pt idx="1661">
                  <c:v>-87.897124000000005</c:v>
                </c:pt>
                <c:pt idx="1662">
                  <c:v>-87.897125000000003</c:v>
                </c:pt>
                <c:pt idx="1663">
                  <c:v>-87.897125000000003</c:v>
                </c:pt>
                <c:pt idx="1664">
                  <c:v>-87.897125000000003</c:v>
                </c:pt>
                <c:pt idx="1665">
                  <c:v>-87.897126</c:v>
                </c:pt>
                <c:pt idx="1666">
                  <c:v>-87.897126</c:v>
                </c:pt>
                <c:pt idx="1667">
                  <c:v>-87.897126</c:v>
                </c:pt>
                <c:pt idx="1668">
                  <c:v>-87.897126999999998</c:v>
                </c:pt>
                <c:pt idx="1669">
                  <c:v>-87.897126999999998</c:v>
                </c:pt>
                <c:pt idx="1670">
                  <c:v>-87.897126999999998</c:v>
                </c:pt>
                <c:pt idx="1671">
                  <c:v>-87.897127999999995</c:v>
                </c:pt>
                <c:pt idx="1672">
                  <c:v>-87.897127999999995</c:v>
                </c:pt>
                <c:pt idx="1673">
                  <c:v>-87.897127999999995</c:v>
                </c:pt>
                <c:pt idx="1674">
                  <c:v>-87.897129000000007</c:v>
                </c:pt>
                <c:pt idx="1675">
                  <c:v>-87.897129000000007</c:v>
                </c:pt>
                <c:pt idx="1676">
                  <c:v>-87.897129000000007</c:v>
                </c:pt>
                <c:pt idx="1677">
                  <c:v>-87.897130000000004</c:v>
                </c:pt>
                <c:pt idx="1678">
                  <c:v>-87.897130000000004</c:v>
                </c:pt>
                <c:pt idx="1679">
                  <c:v>-87.897130000000004</c:v>
                </c:pt>
                <c:pt idx="1680">
                  <c:v>-87.897130000000004</c:v>
                </c:pt>
                <c:pt idx="1681">
                  <c:v>-87.897131000000002</c:v>
                </c:pt>
                <c:pt idx="1682">
                  <c:v>-87.897131000000002</c:v>
                </c:pt>
                <c:pt idx="1683">
                  <c:v>-87.897131000000002</c:v>
                </c:pt>
                <c:pt idx="1684">
                  <c:v>-87.897131999999999</c:v>
                </c:pt>
                <c:pt idx="1685">
                  <c:v>-87.897131999999999</c:v>
                </c:pt>
                <c:pt idx="1686">
                  <c:v>-87.897131999999999</c:v>
                </c:pt>
                <c:pt idx="1687">
                  <c:v>-87.897132999999997</c:v>
                </c:pt>
                <c:pt idx="1688">
                  <c:v>-87.897132999999997</c:v>
                </c:pt>
                <c:pt idx="1689">
                  <c:v>-87.897132999999997</c:v>
                </c:pt>
                <c:pt idx="1690">
                  <c:v>-87.897133999999994</c:v>
                </c:pt>
                <c:pt idx="1691">
                  <c:v>-87.897133999999994</c:v>
                </c:pt>
                <c:pt idx="1692">
                  <c:v>-87.897133999999994</c:v>
                </c:pt>
                <c:pt idx="1693">
                  <c:v>-87.897135000000006</c:v>
                </c:pt>
                <c:pt idx="1694">
                  <c:v>-87.897135000000006</c:v>
                </c:pt>
                <c:pt idx="1695">
                  <c:v>-87.897135000000006</c:v>
                </c:pt>
                <c:pt idx="1696">
                  <c:v>-87.897136000000003</c:v>
                </c:pt>
                <c:pt idx="1697">
                  <c:v>-87.897136000000003</c:v>
                </c:pt>
                <c:pt idx="1698">
                  <c:v>-87.897136000000003</c:v>
                </c:pt>
                <c:pt idx="1699">
                  <c:v>-87.897137000000001</c:v>
                </c:pt>
                <c:pt idx="1700">
                  <c:v>-87.897137000000001</c:v>
                </c:pt>
                <c:pt idx="1701">
                  <c:v>-87.897137000000001</c:v>
                </c:pt>
                <c:pt idx="1702">
                  <c:v>-87.897137999999998</c:v>
                </c:pt>
                <c:pt idx="1703">
                  <c:v>-87.897137999999998</c:v>
                </c:pt>
                <c:pt idx="1704">
                  <c:v>-87.897137999999998</c:v>
                </c:pt>
                <c:pt idx="1705">
                  <c:v>-87.897138999999996</c:v>
                </c:pt>
                <c:pt idx="1706">
                  <c:v>-87.897138999999996</c:v>
                </c:pt>
                <c:pt idx="1707">
                  <c:v>-87.897138999999996</c:v>
                </c:pt>
                <c:pt idx="1708">
                  <c:v>-87.897139999999993</c:v>
                </c:pt>
                <c:pt idx="1709">
                  <c:v>-87.897139999999993</c:v>
                </c:pt>
                <c:pt idx="1710">
                  <c:v>-87.897139999999993</c:v>
                </c:pt>
                <c:pt idx="1711">
                  <c:v>-87.897139999999993</c:v>
                </c:pt>
                <c:pt idx="1712">
                  <c:v>-87.897141000000005</c:v>
                </c:pt>
                <c:pt idx="1713">
                  <c:v>-87.897141000000005</c:v>
                </c:pt>
                <c:pt idx="1714">
                  <c:v>-87.897141000000005</c:v>
                </c:pt>
                <c:pt idx="1715">
                  <c:v>-87.897142000000002</c:v>
                </c:pt>
                <c:pt idx="1716">
                  <c:v>-87.897142000000002</c:v>
                </c:pt>
                <c:pt idx="1717">
                  <c:v>-87.897142000000002</c:v>
                </c:pt>
                <c:pt idx="1718">
                  <c:v>-87.897143</c:v>
                </c:pt>
                <c:pt idx="1719">
                  <c:v>-87.897143</c:v>
                </c:pt>
                <c:pt idx="1720">
                  <c:v>-87.897143</c:v>
                </c:pt>
                <c:pt idx="1721">
                  <c:v>-87.897143999999997</c:v>
                </c:pt>
                <c:pt idx="1722">
                  <c:v>-87.897143999999997</c:v>
                </c:pt>
                <c:pt idx="1723">
                  <c:v>-87.897143999999997</c:v>
                </c:pt>
                <c:pt idx="1724">
                  <c:v>-87.897144999999995</c:v>
                </c:pt>
                <c:pt idx="1725">
                  <c:v>-87.897144999999995</c:v>
                </c:pt>
                <c:pt idx="1726">
                  <c:v>-87.897144999999995</c:v>
                </c:pt>
                <c:pt idx="1727">
                  <c:v>-87.897146000000006</c:v>
                </c:pt>
                <c:pt idx="1728">
                  <c:v>-87.897146000000006</c:v>
                </c:pt>
                <c:pt idx="1729">
                  <c:v>-87.897146000000006</c:v>
                </c:pt>
                <c:pt idx="1730">
                  <c:v>-87.897147000000004</c:v>
                </c:pt>
                <c:pt idx="1731">
                  <c:v>-87.897147000000004</c:v>
                </c:pt>
                <c:pt idx="1732">
                  <c:v>-87.897147000000004</c:v>
                </c:pt>
                <c:pt idx="1733">
                  <c:v>-87.897148000000001</c:v>
                </c:pt>
                <c:pt idx="1734">
                  <c:v>-87.897148000000001</c:v>
                </c:pt>
                <c:pt idx="1735">
                  <c:v>-87.897148000000001</c:v>
                </c:pt>
                <c:pt idx="1736">
                  <c:v>-87.897148999999999</c:v>
                </c:pt>
                <c:pt idx="1737">
                  <c:v>-87.897148999999999</c:v>
                </c:pt>
                <c:pt idx="1738">
                  <c:v>-87.897148999999999</c:v>
                </c:pt>
                <c:pt idx="1739">
                  <c:v>-87.897149999999996</c:v>
                </c:pt>
                <c:pt idx="1740">
                  <c:v>-87.897149999999996</c:v>
                </c:pt>
                <c:pt idx="1741">
                  <c:v>-87.897149999999996</c:v>
                </c:pt>
                <c:pt idx="1742">
                  <c:v>-87.897150999999994</c:v>
                </c:pt>
                <c:pt idx="1743">
                  <c:v>-87.897150999999994</c:v>
                </c:pt>
                <c:pt idx="1744">
                  <c:v>-87.897150999999994</c:v>
                </c:pt>
                <c:pt idx="1745">
                  <c:v>-87.897152000000006</c:v>
                </c:pt>
                <c:pt idx="1746">
                  <c:v>-87.897152000000006</c:v>
                </c:pt>
                <c:pt idx="1747">
                  <c:v>-87.897152000000006</c:v>
                </c:pt>
                <c:pt idx="1748">
                  <c:v>-87.897153000000003</c:v>
                </c:pt>
                <c:pt idx="1749">
                  <c:v>-87.897153000000003</c:v>
                </c:pt>
                <c:pt idx="1750">
                  <c:v>-87.897153000000003</c:v>
                </c:pt>
                <c:pt idx="1751">
                  <c:v>-87.897154</c:v>
                </c:pt>
                <c:pt idx="1752">
                  <c:v>-87.897154</c:v>
                </c:pt>
                <c:pt idx="1753">
                  <c:v>-87.897154</c:v>
                </c:pt>
                <c:pt idx="1754">
                  <c:v>-87.897154999999998</c:v>
                </c:pt>
                <c:pt idx="1755">
                  <c:v>-87.897154999999998</c:v>
                </c:pt>
                <c:pt idx="1756">
                  <c:v>-87.897154999999998</c:v>
                </c:pt>
                <c:pt idx="1757">
                  <c:v>-87.897155999999995</c:v>
                </c:pt>
                <c:pt idx="1758">
                  <c:v>-87.897155999999995</c:v>
                </c:pt>
                <c:pt idx="1759">
                  <c:v>-87.897155999999995</c:v>
                </c:pt>
                <c:pt idx="1760">
                  <c:v>-87.897157000000007</c:v>
                </c:pt>
                <c:pt idx="1761">
                  <c:v>-87.897157000000007</c:v>
                </c:pt>
                <c:pt idx="1762">
                  <c:v>-87.897157000000007</c:v>
                </c:pt>
                <c:pt idx="1763">
                  <c:v>-87.897158000000005</c:v>
                </c:pt>
                <c:pt idx="1764">
                  <c:v>-87.897158000000005</c:v>
                </c:pt>
                <c:pt idx="1765">
                  <c:v>-87.897158000000005</c:v>
                </c:pt>
                <c:pt idx="1766">
                  <c:v>-87.897159000000002</c:v>
                </c:pt>
                <c:pt idx="1767">
                  <c:v>-87.897159000000002</c:v>
                </c:pt>
                <c:pt idx="1768">
                  <c:v>-87.897159000000002</c:v>
                </c:pt>
                <c:pt idx="1769">
                  <c:v>-87.897159000000002</c:v>
                </c:pt>
                <c:pt idx="1770">
                  <c:v>-87.89716</c:v>
                </c:pt>
                <c:pt idx="1771">
                  <c:v>-87.89716</c:v>
                </c:pt>
                <c:pt idx="1772">
                  <c:v>-87.89716</c:v>
                </c:pt>
                <c:pt idx="1773">
                  <c:v>-87.897160999999997</c:v>
                </c:pt>
                <c:pt idx="1774">
                  <c:v>-87.897160999999997</c:v>
                </c:pt>
                <c:pt idx="1775">
                  <c:v>-87.897160999999997</c:v>
                </c:pt>
                <c:pt idx="1776">
                  <c:v>-87.897161999999994</c:v>
                </c:pt>
                <c:pt idx="1777">
                  <c:v>-87.897161999999994</c:v>
                </c:pt>
                <c:pt idx="1778">
                  <c:v>-87.897161999999994</c:v>
                </c:pt>
                <c:pt idx="1779">
                  <c:v>-87.897163000000006</c:v>
                </c:pt>
                <c:pt idx="1780">
                  <c:v>-87.897163000000006</c:v>
                </c:pt>
                <c:pt idx="1781">
                  <c:v>-87.897163000000006</c:v>
                </c:pt>
                <c:pt idx="1782">
                  <c:v>-87.897164000000004</c:v>
                </c:pt>
                <c:pt idx="1783">
                  <c:v>-87.897164000000004</c:v>
                </c:pt>
                <c:pt idx="1784">
                  <c:v>-87.897164000000004</c:v>
                </c:pt>
                <c:pt idx="1785">
                  <c:v>-87.897165000000001</c:v>
                </c:pt>
                <c:pt idx="1786">
                  <c:v>-87.897165000000001</c:v>
                </c:pt>
                <c:pt idx="1787">
                  <c:v>-87.897165000000001</c:v>
                </c:pt>
                <c:pt idx="1788">
                  <c:v>-87.897165999999999</c:v>
                </c:pt>
                <c:pt idx="1789">
                  <c:v>-87.897165999999999</c:v>
                </c:pt>
                <c:pt idx="1790">
                  <c:v>-87.897165999999999</c:v>
                </c:pt>
                <c:pt idx="1791">
                  <c:v>-87.897166999999996</c:v>
                </c:pt>
                <c:pt idx="1792">
                  <c:v>-87.897166999999996</c:v>
                </c:pt>
                <c:pt idx="1793">
                  <c:v>-87.897166999999996</c:v>
                </c:pt>
                <c:pt idx="1794">
                  <c:v>-87.897167999999994</c:v>
                </c:pt>
                <c:pt idx="1795">
                  <c:v>-87.897167999999994</c:v>
                </c:pt>
                <c:pt idx="1796">
                  <c:v>-87.897167999999994</c:v>
                </c:pt>
                <c:pt idx="1797">
                  <c:v>-87.897169000000005</c:v>
                </c:pt>
                <c:pt idx="1798">
                  <c:v>-87.897169000000005</c:v>
                </c:pt>
                <c:pt idx="1799">
                  <c:v>-87.897169000000005</c:v>
                </c:pt>
                <c:pt idx="1800">
                  <c:v>-87.897170000000003</c:v>
                </c:pt>
                <c:pt idx="1801">
                  <c:v>-87.897170000000003</c:v>
                </c:pt>
                <c:pt idx="1802">
                  <c:v>-87.897170000000003</c:v>
                </c:pt>
                <c:pt idx="1803">
                  <c:v>-87.897171</c:v>
                </c:pt>
                <c:pt idx="1804">
                  <c:v>-87.897171</c:v>
                </c:pt>
                <c:pt idx="1805">
                  <c:v>-87.897171999999998</c:v>
                </c:pt>
                <c:pt idx="1806">
                  <c:v>-87.897171999999998</c:v>
                </c:pt>
                <c:pt idx="1807">
                  <c:v>-87.897171999999998</c:v>
                </c:pt>
                <c:pt idx="1808">
                  <c:v>-87.897172999999995</c:v>
                </c:pt>
                <c:pt idx="1809">
                  <c:v>-87.897172999999995</c:v>
                </c:pt>
                <c:pt idx="1810">
                  <c:v>-87.897172999999995</c:v>
                </c:pt>
                <c:pt idx="1811">
                  <c:v>-87.897174000000007</c:v>
                </c:pt>
                <c:pt idx="1812">
                  <c:v>-87.897174000000007</c:v>
                </c:pt>
                <c:pt idx="1813">
                  <c:v>-87.897174000000007</c:v>
                </c:pt>
                <c:pt idx="1814">
                  <c:v>-87.897175000000004</c:v>
                </c:pt>
                <c:pt idx="1815">
                  <c:v>-87.897175000000004</c:v>
                </c:pt>
                <c:pt idx="1816">
                  <c:v>-87.897175000000004</c:v>
                </c:pt>
                <c:pt idx="1817">
                  <c:v>-87.897176000000002</c:v>
                </c:pt>
                <c:pt idx="1818">
                  <c:v>-87.897176000000002</c:v>
                </c:pt>
                <c:pt idx="1819">
                  <c:v>-87.897176000000002</c:v>
                </c:pt>
                <c:pt idx="1820">
                  <c:v>-87.897176999999999</c:v>
                </c:pt>
                <c:pt idx="1821">
                  <c:v>-87.897176999999999</c:v>
                </c:pt>
                <c:pt idx="1822">
                  <c:v>-87.897176999999999</c:v>
                </c:pt>
                <c:pt idx="1823">
                  <c:v>-87.897177999999997</c:v>
                </c:pt>
                <c:pt idx="1824">
                  <c:v>-87.897177999999997</c:v>
                </c:pt>
                <c:pt idx="1825">
                  <c:v>-87.897177999999997</c:v>
                </c:pt>
                <c:pt idx="1826">
                  <c:v>-87.897178999999994</c:v>
                </c:pt>
                <c:pt idx="1827">
                  <c:v>-87.897178999999994</c:v>
                </c:pt>
                <c:pt idx="1828">
                  <c:v>-87.897178999999994</c:v>
                </c:pt>
                <c:pt idx="1829">
                  <c:v>-87.897180000000006</c:v>
                </c:pt>
                <c:pt idx="1830">
                  <c:v>-87.897180000000006</c:v>
                </c:pt>
                <c:pt idx="1831">
                  <c:v>-87.897180000000006</c:v>
                </c:pt>
                <c:pt idx="1832">
                  <c:v>-87.897181000000003</c:v>
                </c:pt>
                <c:pt idx="1833">
                  <c:v>-87.897181000000003</c:v>
                </c:pt>
                <c:pt idx="1834">
                  <c:v>-87.897181000000003</c:v>
                </c:pt>
                <c:pt idx="1835">
                  <c:v>-87.897182000000001</c:v>
                </c:pt>
                <c:pt idx="1836">
                  <c:v>-87.897182000000001</c:v>
                </c:pt>
                <c:pt idx="1837">
                  <c:v>-87.897182000000001</c:v>
                </c:pt>
                <c:pt idx="1838">
                  <c:v>-87.897182999999998</c:v>
                </c:pt>
                <c:pt idx="1839">
                  <c:v>-87.897182999999998</c:v>
                </c:pt>
                <c:pt idx="1840">
                  <c:v>-87.897182999999998</c:v>
                </c:pt>
                <c:pt idx="1841">
                  <c:v>-87.897183999999996</c:v>
                </c:pt>
                <c:pt idx="1842">
                  <c:v>-87.897183999999996</c:v>
                </c:pt>
                <c:pt idx="1843">
                  <c:v>-87.897183999999996</c:v>
                </c:pt>
                <c:pt idx="1844">
                  <c:v>-87.897184999999993</c:v>
                </c:pt>
                <c:pt idx="1845">
                  <c:v>-87.897184999999993</c:v>
                </c:pt>
                <c:pt idx="1846">
                  <c:v>-87.897184999999993</c:v>
                </c:pt>
                <c:pt idx="1847">
                  <c:v>-87.897186000000005</c:v>
                </c:pt>
                <c:pt idx="1848">
                  <c:v>-87.897186000000005</c:v>
                </c:pt>
                <c:pt idx="1849">
                  <c:v>-87.897186000000005</c:v>
                </c:pt>
                <c:pt idx="1850">
                  <c:v>-87.897187000000002</c:v>
                </c:pt>
                <c:pt idx="1851">
                  <c:v>-87.897187000000002</c:v>
                </c:pt>
                <c:pt idx="1852">
                  <c:v>-87.897187000000002</c:v>
                </c:pt>
                <c:pt idx="1853">
                  <c:v>-87.897188</c:v>
                </c:pt>
                <c:pt idx="1854">
                  <c:v>-87.897188</c:v>
                </c:pt>
                <c:pt idx="1855">
                  <c:v>-87.897188</c:v>
                </c:pt>
                <c:pt idx="1856">
                  <c:v>-87.897188999999997</c:v>
                </c:pt>
                <c:pt idx="1857">
                  <c:v>-87.897188999999997</c:v>
                </c:pt>
                <c:pt idx="1858">
                  <c:v>-87.897188999999997</c:v>
                </c:pt>
                <c:pt idx="1859">
                  <c:v>-87.897189999999995</c:v>
                </c:pt>
                <c:pt idx="1860">
                  <c:v>-87.897189999999995</c:v>
                </c:pt>
                <c:pt idx="1861">
                  <c:v>-87.897189999999995</c:v>
                </c:pt>
                <c:pt idx="1862">
                  <c:v>-87.897191000000007</c:v>
                </c:pt>
                <c:pt idx="1863">
                  <c:v>-87.897191000000007</c:v>
                </c:pt>
                <c:pt idx="1864">
                  <c:v>-87.897191000000007</c:v>
                </c:pt>
                <c:pt idx="1865">
                  <c:v>-87.897192000000004</c:v>
                </c:pt>
                <c:pt idx="1866">
                  <c:v>-87.897192000000004</c:v>
                </c:pt>
                <c:pt idx="1867">
                  <c:v>-87.897193000000001</c:v>
                </c:pt>
                <c:pt idx="1868">
                  <c:v>-87.897193000000001</c:v>
                </c:pt>
                <c:pt idx="1869">
                  <c:v>-87.897193000000001</c:v>
                </c:pt>
                <c:pt idx="1870">
                  <c:v>-87.897193999999999</c:v>
                </c:pt>
                <c:pt idx="1871">
                  <c:v>-87.897193999999999</c:v>
                </c:pt>
                <c:pt idx="1872">
                  <c:v>-87.897193999999999</c:v>
                </c:pt>
                <c:pt idx="1873">
                  <c:v>-87.897194999999996</c:v>
                </c:pt>
                <c:pt idx="1874">
                  <c:v>-87.897194999999996</c:v>
                </c:pt>
                <c:pt idx="1875">
                  <c:v>-87.897194999999996</c:v>
                </c:pt>
                <c:pt idx="1876">
                  <c:v>-87.897195999999994</c:v>
                </c:pt>
                <c:pt idx="1877">
                  <c:v>-87.897195999999994</c:v>
                </c:pt>
                <c:pt idx="1878">
                  <c:v>-87.897195999999994</c:v>
                </c:pt>
                <c:pt idx="1879">
                  <c:v>-87.897197000000006</c:v>
                </c:pt>
                <c:pt idx="1880">
                  <c:v>-87.897197000000006</c:v>
                </c:pt>
                <c:pt idx="1881">
                  <c:v>-87.897197000000006</c:v>
                </c:pt>
                <c:pt idx="1882">
                  <c:v>-87.897198000000003</c:v>
                </c:pt>
                <c:pt idx="1883">
                  <c:v>-87.897198000000003</c:v>
                </c:pt>
                <c:pt idx="1884">
                  <c:v>-87.897198000000003</c:v>
                </c:pt>
                <c:pt idx="1885">
                  <c:v>-87.897199000000001</c:v>
                </c:pt>
                <c:pt idx="1886">
                  <c:v>-87.897199000000001</c:v>
                </c:pt>
                <c:pt idx="1887">
                  <c:v>-87.897199000000001</c:v>
                </c:pt>
                <c:pt idx="1888">
                  <c:v>-87.897199999999998</c:v>
                </c:pt>
                <c:pt idx="1889">
                  <c:v>-87.897199999999998</c:v>
                </c:pt>
                <c:pt idx="1890">
                  <c:v>-87.897199999999998</c:v>
                </c:pt>
                <c:pt idx="1891">
                  <c:v>-87.897200999999995</c:v>
                </c:pt>
                <c:pt idx="1892">
                  <c:v>-87.897200999999995</c:v>
                </c:pt>
                <c:pt idx="1893">
                  <c:v>-87.897200999999995</c:v>
                </c:pt>
                <c:pt idx="1894">
                  <c:v>-87.897201999999993</c:v>
                </c:pt>
                <c:pt idx="1895">
                  <c:v>-87.897201999999993</c:v>
                </c:pt>
                <c:pt idx="1896">
                  <c:v>-87.897201999999993</c:v>
                </c:pt>
                <c:pt idx="1897">
                  <c:v>-87.897203000000005</c:v>
                </c:pt>
                <c:pt idx="1898">
                  <c:v>-87.897203000000005</c:v>
                </c:pt>
                <c:pt idx="1899">
                  <c:v>-87.897204000000002</c:v>
                </c:pt>
                <c:pt idx="1900">
                  <c:v>-87.897204000000002</c:v>
                </c:pt>
                <c:pt idx="1901">
                  <c:v>-87.897204000000002</c:v>
                </c:pt>
                <c:pt idx="1902">
                  <c:v>-87.897205</c:v>
                </c:pt>
                <c:pt idx="1903">
                  <c:v>-87.897205</c:v>
                </c:pt>
                <c:pt idx="1904">
                  <c:v>-87.897205</c:v>
                </c:pt>
                <c:pt idx="1905">
                  <c:v>-87.897205999999997</c:v>
                </c:pt>
                <c:pt idx="1906">
                  <c:v>-87.897205999999997</c:v>
                </c:pt>
                <c:pt idx="1907">
                  <c:v>-87.897205999999997</c:v>
                </c:pt>
                <c:pt idx="1908">
                  <c:v>-87.897206999999995</c:v>
                </c:pt>
                <c:pt idx="1909">
                  <c:v>-87.897206999999995</c:v>
                </c:pt>
                <c:pt idx="1910">
                  <c:v>-87.897206999999995</c:v>
                </c:pt>
                <c:pt idx="1911">
                  <c:v>-87.897208000000006</c:v>
                </c:pt>
                <c:pt idx="1912">
                  <c:v>-87.897208000000006</c:v>
                </c:pt>
                <c:pt idx="1913">
                  <c:v>-87.897208000000006</c:v>
                </c:pt>
                <c:pt idx="1914">
                  <c:v>-87.897209000000004</c:v>
                </c:pt>
                <c:pt idx="1915">
                  <c:v>-87.897209000000004</c:v>
                </c:pt>
                <c:pt idx="1916">
                  <c:v>-87.897209000000004</c:v>
                </c:pt>
                <c:pt idx="1917">
                  <c:v>-87.897210000000001</c:v>
                </c:pt>
                <c:pt idx="1918">
                  <c:v>-87.897210000000001</c:v>
                </c:pt>
                <c:pt idx="1919">
                  <c:v>-87.897210000000001</c:v>
                </c:pt>
                <c:pt idx="1920">
                  <c:v>-87.897210999999999</c:v>
                </c:pt>
                <c:pt idx="1921">
                  <c:v>-87.897210999999999</c:v>
                </c:pt>
                <c:pt idx="1922">
                  <c:v>-87.897210999999999</c:v>
                </c:pt>
                <c:pt idx="1923">
                  <c:v>-87.897211999999996</c:v>
                </c:pt>
                <c:pt idx="1924">
                  <c:v>-87.897211999999996</c:v>
                </c:pt>
                <c:pt idx="1925">
                  <c:v>-87.897212999999994</c:v>
                </c:pt>
                <c:pt idx="1926">
                  <c:v>-87.897212999999994</c:v>
                </c:pt>
                <c:pt idx="1927">
                  <c:v>-87.897212999999994</c:v>
                </c:pt>
                <c:pt idx="1928">
                  <c:v>-87.897214000000005</c:v>
                </c:pt>
                <c:pt idx="1929">
                  <c:v>-87.897214000000005</c:v>
                </c:pt>
                <c:pt idx="1930">
                  <c:v>-87.897214000000005</c:v>
                </c:pt>
                <c:pt idx="1931">
                  <c:v>-87.897215000000003</c:v>
                </c:pt>
                <c:pt idx="1932">
                  <c:v>-87.897215000000003</c:v>
                </c:pt>
                <c:pt idx="1933">
                  <c:v>-87.897215000000003</c:v>
                </c:pt>
                <c:pt idx="1934">
                  <c:v>-87.897216</c:v>
                </c:pt>
                <c:pt idx="1935">
                  <c:v>-87.897216</c:v>
                </c:pt>
                <c:pt idx="1936">
                  <c:v>-87.897216</c:v>
                </c:pt>
                <c:pt idx="1937">
                  <c:v>-87.897216999999998</c:v>
                </c:pt>
                <c:pt idx="1938">
                  <c:v>-87.897216999999998</c:v>
                </c:pt>
                <c:pt idx="1939">
                  <c:v>-87.897216999999998</c:v>
                </c:pt>
                <c:pt idx="1940">
                  <c:v>-87.897217999999995</c:v>
                </c:pt>
                <c:pt idx="1941">
                  <c:v>-87.897217999999995</c:v>
                </c:pt>
                <c:pt idx="1942">
                  <c:v>-87.897217999999995</c:v>
                </c:pt>
                <c:pt idx="1943">
                  <c:v>-87.897219000000007</c:v>
                </c:pt>
                <c:pt idx="1944">
                  <c:v>-87.897219000000007</c:v>
                </c:pt>
                <c:pt idx="1945">
                  <c:v>-87.897220000000004</c:v>
                </c:pt>
                <c:pt idx="1946">
                  <c:v>-87.897220000000004</c:v>
                </c:pt>
                <c:pt idx="1947">
                  <c:v>-87.897220000000004</c:v>
                </c:pt>
                <c:pt idx="1948">
                  <c:v>-87.897221000000002</c:v>
                </c:pt>
                <c:pt idx="1949">
                  <c:v>-87.897221000000002</c:v>
                </c:pt>
                <c:pt idx="1950">
                  <c:v>-87.897221000000002</c:v>
                </c:pt>
                <c:pt idx="1951">
                  <c:v>-87.897221999999999</c:v>
                </c:pt>
                <c:pt idx="1952">
                  <c:v>-87.897221999999999</c:v>
                </c:pt>
                <c:pt idx="1953">
                  <c:v>-87.897221999999999</c:v>
                </c:pt>
                <c:pt idx="1954">
                  <c:v>-87.897222999999997</c:v>
                </c:pt>
                <c:pt idx="1955">
                  <c:v>-87.897222999999997</c:v>
                </c:pt>
                <c:pt idx="1956">
                  <c:v>-87.897222999999997</c:v>
                </c:pt>
                <c:pt idx="1957">
                  <c:v>-87.897223999999994</c:v>
                </c:pt>
                <c:pt idx="1958">
                  <c:v>-87.897223999999994</c:v>
                </c:pt>
                <c:pt idx="1959">
                  <c:v>-87.897223999999994</c:v>
                </c:pt>
                <c:pt idx="1960">
                  <c:v>-87.897225000000006</c:v>
                </c:pt>
                <c:pt idx="1961">
                  <c:v>-87.897225000000006</c:v>
                </c:pt>
                <c:pt idx="1962">
                  <c:v>-87.897225000000006</c:v>
                </c:pt>
                <c:pt idx="1963">
                  <c:v>-87.897226000000003</c:v>
                </c:pt>
                <c:pt idx="1964">
                  <c:v>-87.897226000000003</c:v>
                </c:pt>
                <c:pt idx="1965">
                  <c:v>-87.897227000000001</c:v>
                </c:pt>
                <c:pt idx="1966">
                  <c:v>-87.897227000000001</c:v>
                </c:pt>
                <c:pt idx="1967">
                  <c:v>-87.897227000000001</c:v>
                </c:pt>
                <c:pt idx="1968">
                  <c:v>-87.897227999999998</c:v>
                </c:pt>
                <c:pt idx="1969">
                  <c:v>-87.897227999999998</c:v>
                </c:pt>
                <c:pt idx="1970">
                  <c:v>-87.897227999999998</c:v>
                </c:pt>
                <c:pt idx="1971">
                  <c:v>-87.897228999999996</c:v>
                </c:pt>
                <c:pt idx="1972">
                  <c:v>-87.897228999999996</c:v>
                </c:pt>
                <c:pt idx="1973">
                  <c:v>-87.897228999999996</c:v>
                </c:pt>
                <c:pt idx="1974">
                  <c:v>-87.897229999999993</c:v>
                </c:pt>
                <c:pt idx="1975">
                  <c:v>-87.897229999999993</c:v>
                </c:pt>
                <c:pt idx="1976">
                  <c:v>-87.897229999999993</c:v>
                </c:pt>
                <c:pt idx="1977">
                  <c:v>-87.897231000000005</c:v>
                </c:pt>
                <c:pt idx="1978">
                  <c:v>-87.897231000000005</c:v>
                </c:pt>
                <c:pt idx="1979">
                  <c:v>-87.897231000000005</c:v>
                </c:pt>
                <c:pt idx="1980">
                  <c:v>-87.897232000000002</c:v>
                </c:pt>
                <c:pt idx="1981">
                  <c:v>-87.897232000000002</c:v>
                </c:pt>
                <c:pt idx="1982">
                  <c:v>-87.897233</c:v>
                </c:pt>
                <c:pt idx="1983">
                  <c:v>-87.897233</c:v>
                </c:pt>
                <c:pt idx="1984">
                  <c:v>-87.897233</c:v>
                </c:pt>
                <c:pt idx="1985">
                  <c:v>-87.897233999999997</c:v>
                </c:pt>
                <c:pt idx="1986">
                  <c:v>-87.897233999999997</c:v>
                </c:pt>
                <c:pt idx="1987">
                  <c:v>-87.897233999999997</c:v>
                </c:pt>
                <c:pt idx="1988">
                  <c:v>-87.897234999999995</c:v>
                </c:pt>
                <c:pt idx="1989">
                  <c:v>-87.897234999999995</c:v>
                </c:pt>
                <c:pt idx="1990">
                  <c:v>-87.897234999999995</c:v>
                </c:pt>
                <c:pt idx="1991">
                  <c:v>-87.897236000000007</c:v>
                </c:pt>
                <c:pt idx="1992">
                  <c:v>-87.897236000000007</c:v>
                </c:pt>
                <c:pt idx="1993">
                  <c:v>-87.897236000000007</c:v>
                </c:pt>
                <c:pt idx="1994">
                  <c:v>-87.897237000000004</c:v>
                </c:pt>
                <c:pt idx="1995">
                  <c:v>-87.897237000000004</c:v>
                </c:pt>
                <c:pt idx="1996">
                  <c:v>-87.897238000000002</c:v>
                </c:pt>
                <c:pt idx="1997">
                  <c:v>-87.897238000000002</c:v>
                </c:pt>
                <c:pt idx="1998">
                  <c:v>-87.897238000000002</c:v>
                </c:pt>
                <c:pt idx="1999">
                  <c:v>-87.497238999999993</c:v>
                </c:pt>
                <c:pt idx="2000">
                  <c:v>-87.097595999999996</c:v>
                </c:pt>
                <c:pt idx="2001">
                  <c:v>-86.698291999999995</c:v>
                </c:pt>
                <c:pt idx="2002">
                  <c:v>-86.299310000000006</c:v>
                </c:pt>
                <c:pt idx="2003">
                  <c:v>-85.900631000000004</c:v>
                </c:pt>
                <c:pt idx="2004">
                  <c:v>-85.502239000000003</c:v>
                </c:pt>
                <c:pt idx="2005">
                  <c:v>-85.104117000000002</c:v>
                </c:pt>
                <c:pt idx="2006">
                  <c:v>-84.706249</c:v>
                </c:pt>
                <c:pt idx="2007">
                  <c:v>-84.308618999999993</c:v>
                </c:pt>
                <c:pt idx="2008">
                  <c:v>-83.911212000000006</c:v>
                </c:pt>
                <c:pt idx="2009">
                  <c:v>-83.514013000000006</c:v>
                </c:pt>
                <c:pt idx="2010">
                  <c:v>-83.117007000000001</c:v>
                </c:pt>
                <c:pt idx="2011">
                  <c:v>-82.720179999999999</c:v>
                </c:pt>
                <c:pt idx="2012">
                  <c:v>-82.323519000000005</c:v>
                </c:pt>
                <c:pt idx="2013">
                  <c:v>-81.927009999999996</c:v>
                </c:pt>
                <c:pt idx="2014">
                  <c:v>-81.530641000000003</c:v>
                </c:pt>
                <c:pt idx="2015">
                  <c:v>-81.134399999999999</c:v>
                </c:pt>
                <c:pt idx="2016">
                  <c:v>-80.738275000000002</c:v>
                </c:pt>
                <c:pt idx="2017">
                  <c:v>-80.342253999999997</c:v>
                </c:pt>
                <c:pt idx="2018">
                  <c:v>-79.946326999999997</c:v>
                </c:pt>
                <c:pt idx="2019">
                  <c:v>-79.550483999999997</c:v>
                </c:pt>
                <c:pt idx="2020">
                  <c:v>-79.154713999999998</c:v>
                </c:pt>
                <c:pt idx="2021">
                  <c:v>-78.759009000000006</c:v>
                </c:pt>
                <c:pt idx="2022">
                  <c:v>-78.363358000000005</c:v>
                </c:pt>
                <c:pt idx="2023">
                  <c:v>-77.967753000000002</c:v>
                </c:pt>
                <c:pt idx="2024">
                  <c:v>-77.572187</c:v>
                </c:pt>
                <c:pt idx="2025">
                  <c:v>-77.176652000000004</c:v>
                </c:pt>
                <c:pt idx="2026">
                  <c:v>-76.781138999999996</c:v>
                </c:pt>
                <c:pt idx="2027">
                  <c:v>-76.385643000000002</c:v>
                </c:pt>
                <c:pt idx="2028">
                  <c:v>-75.990156999999996</c:v>
                </c:pt>
                <c:pt idx="2029">
                  <c:v>-75.594673</c:v>
                </c:pt>
                <c:pt idx="2030">
                  <c:v>-75.199188000000007</c:v>
                </c:pt>
                <c:pt idx="2031">
                  <c:v>-74.803693999999993</c:v>
                </c:pt>
                <c:pt idx="2032">
                  <c:v>-74.408187999999996</c:v>
                </c:pt>
                <c:pt idx="2033">
                  <c:v>-74.012663000000003</c:v>
                </c:pt>
                <c:pt idx="2034">
                  <c:v>-73.617115999999996</c:v>
                </c:pt>
                <c:pt idx="2035">
                  <c:v>-73.221542999999997</c:v>
                </c:pt>
                <c:pt idx="2036">
                  <c:v>-72.825939000000005</c:v>
                </c:pt>
                <c:pt idx="2037">
                  <c:v>-72.430300000000003</c:v>
                </c:pt>
                <c:pt idx="2038">
                  <c:v>-72.034625000000005</c:v>
                </c:pt>
                <c:pt idx="2039">
                  <c:v>-71.638908000000001</c:v>
                </c:pt>
                <c:pt idx="2040">
                  <c:v>-71.243148000000005</c:v>
                </c:pt>
                <c:pt idx="2041">
                  <c:v>-70.847341999999998</c:v>
                </c:pt>
                <c:pt idx="2042">
                  <c:v>-70.451486000000003</c:v>
                </c:pt>
                <c:pt idx="2043">
                  <c:v>-70.055580000000006</c:v>
                </c:pt>
                <c:pt idx="2044">
                  <c:v>-69.659621000000001</c:v>
                </c:pt>
                <c:pt idx="2045">
                  <c:v>-69.263605999999996</c:v>
                </c:pt>
                <c:pt idx="2046">
                  <c:v>-68.867535000000004</c:v>
                </c:pt>
                <c:pt idx="2047">
                  <c:v>-68.471405000000004</c:v>
                </c:pt>
                <c:pt idx="2048">
                  <c:v>-68.075215</c:v>
                </c:pt>
                <c:pt idx="2049">
                  <c:v>-67.678962999999996</c:v>
                </c:pt>
                <c:pt idx="2050">
                  <c:v>-67.282649000000006</c:v>
                </c:pt>
                <c:pt idx="2051">
                  <c:v>-66.886270999999994</c:v>
                </c:pt>
                <c:pt idx="2052">
                  <c:v>-66.489827000000005</c:v>
                </c:pt>
                <c:pt idx="2053">
                  <c:v>-66.093317999999996</c:v>
                </c:pt>
                <c:pt idx="2054">
                  <c:v>-65.696741000000003</c:v>
                </c:pt>
                <c:pt idx="2055">
                  <c:v>-65.300095999999996</c:v>
                </c:pt>
                <c:pt idx="2056">
                  <c:v>-64.903381999999993</c:v>
                </c:pt>
                <c:pt idx="2057">
                  <c:v>-64.506596999999999</c:v>
                </c:pt>
                <c:pt idx="2058">
                  <c:v>-64.109741</c:v>
                </c:pt>
                <c:pt idx="2059">
                  <c:v>-63.712812999999997</c:v>
                </c:pt>
                <c:pt idx="2060">
                  <c:v>-63.315812000000001</c:v>
                </c:pt>
                <c:pt idx="2061">
                  <c:v>-62.918734999999998</c:v>
                </c:pt>
                <c:pt idx="2062">
                  <c:v>-62.521583</c:v>
                </c:pt>
                <c:pt idx="2063">
                  <c:v>-62.124353999999997</c:v>
                </c:pt>
                <c:pt idx="2064">
                  <c:v>-61.727046000000001</c:v>
                </c:pt>
                <c:pt idx="2065">
                  <c:v>-61.329658000000002</c:v>
                </c:pt>
                <c:pt idx="2066">
                  <c:v>-60.932186999999999</c:v>
                </c:pt>
                <c:pt idx="2067">
                  <c:v>-60.534632000000002</c:v>
                </c:pt>
                <c:pt idx="2068">
                  <c:v>-60.136991000000002</c:v>
                </c:pt>
                <c:pt idx="2069">
                  <c:v>-59.739260999999999</c:v>
                </c:pt>
                <c:pt idx="2070">
                  <c:v>-59.341437999999997</c:v>
                </c:pt>
                <c:pt idx="2071">
                  <c:v>-58.943520999999997</c:v>
                </c:pt>
                <c:pt idx="2072">
                  <c:v>-58.545504999999999</c:v>
                </c:pt>
                <c:pt idx="2073">
                  <c:v>-58.147385999999997</c:v>
                </c:pt>
                <c:pt idx="2074">
                  <c:v>-57.749160000000003</c:v>
                </c:pt>
                <c:pt idx="2075">
                  <c:v>-57.350822000000001</c:v>
                </c:pt>
                <c:pt idx="2076">
                  <c:v>-56.952365999999998</c:v>
                </c:pt>
                <c:pt idx="2077">
                  <c:v>-56.553787</c:v>
                </c:pt>
                <c:pt idx="2078">
                  <c:v>-56.155076999999999</c:v>
                </c:pt>
                <c:pt idx="2079">
                  <c:v>-55.756228999999998</c:v>
                </c:pt>
                <c:pt idx="2080">
                  <c:v>-55.357233000000001</c:v>
                </c:pt>
                <c:pt idx="2081">
                  <c:v>-54.958081</c:v>
                </c:pt>
                <c:pt idx="2082">
                  <c:v>-54.558762000000002</c:v>
                </c:pt>
                <c:pt idx="2083">
                  <c:v>-54.159264999999998</c:v>
                </c:pt>
                <c:pt idx="2084">
                  <c:v>-53.759574999999998</c:v>
                </c:pt>
                <c:pt idx="2085">
                  <c:v>-53.359679</c:v>
                </c:pt>
                <c:pt idx="2086">
                  <c:v>-52.959560000000003</c:v>
                </c:pt>
                <c:pt idx="2087">
                  <c:v>-52.559201000000002</c:v>
                </c:pt>
                <c:pt idx="2088">
                  <c:v>-52.158582000000003</c:v>
                </c:pt>
                <c:pt idx="2089">
                  <c:v>-51.757680000000001</c:v>
                </c:pt>
                <c:pt idx="2090">
                  <c:v>-51.356473000000001</c:v>
                </c:pt>
                <c:pt idx="2091">
                  <c:v>-50.954932999999997</c:v>
                </c:pt>
                <c:pt idx="2092">
                  <c:v>-50.55303</c:v>
                </c:pt>
                <c:pt idx="2093">
                  <c:v>-50.150733000000002</c:v>
                </c:pt>
                <c:pt idx="2094">
                  <c:v>-49.748004000000002</c:v>
                </c:pt>
                <c:pt idx="2095">
                  <c:v>-49.344804000000003</c:v>
                </c:pt>
                <c:pt idx="2096">
                  <c:v>-48.941090000000003</c:v>
                </c:pt>
                <c:pt idx="2097">
                  <c:v>-48.536813000000002</c:v>
                </c:pt>
                <c:pt idx="2098">
                  <c:v>-48.131919000000003</c:v>
                </c:pt>
                <c:pt idx="2099">
                  <c:v>-48.126351</c:v>
                </c:pt>
                <c:pt idx="2100">
                  <c:v>-48.120032000000002</c:v>
                </c:pt>
                <c:pt idx="2101">
                  <c:v>-48.112926999999999</c:v>
                </c:pt>
                <c:pt idx="2102">
                  <c:v>-48.105001000000001</c:v>
                </c:pt>
                <c:pt idx="2103">
                  <c:v>-48.096220000000002</c:v>
                </c:pt>
                <c:pt idx="2104">
                  <c:v>-48.086550000000003</c:v>
                </c:pt>
                <c:pt idx="2105">
                  <c:v>-48.075958999999997</c:v>
                </c:pt>
                <c:pt idx="2106">
                  <c:v>-48.064411999999997</c:v>
                </c:pt>
                <c:pt idx="2107">
                  <c:v>-48.051878000000002</c:v>
                </c:pt>
                <c:pt idx="2108">
                  <c:v>-48.038325999999998</c:v>
                </c:pt>
                <c:pt idx="2109">
                  <c:v>-48.023722999999997</c:v>
                </c:pt>
                <c:pt idx="2110">
                  <c:v>-48.008040000000001</c:v>
                </c:pt>
                <c:pt idx="2111">
                  <c:v>-47.991244999999999</c:v>
                </c:pt>
                <c:pt idx="2112">
                  <c:v>-47.973309999999998</c:v>
                </c:pt>
                <c:pt idx="2113">
                  <c:v>-47.954205999999999</c:v>
                </c:pt>
                <c:pt idx="2114">
                  <c:v>-47.933903999999998</c:v>
                </c:pt>
                <c:pt idx="2115">
                  <c:v>-47.912376000000002</c:v>
                </c:pt>
                <c:pt idx="2116">
                  <c:v>-47.889594000000002</c:v>
                </c:pt>
                <c:pt idx="2117">
                  <c:v>-47.865532000000002</c:v>
                </c:pt>
                <c:pt idx="2118">
                  <c:v>-47.840162999999997</c:v>
                </c:pt>
                <c:pt idx="2119">
                  <c:v>-47.813460999999997</c:v>
                </c:pt>
                <c:pt idx="2120">
                  <c:v>-47.785400000000003</c:v>
                </c:pt>
                <c:pt idx="2121">
                  <c:v>-47.755954000000003</c:v>
                </c:pt>
                <c:pt idx="2122">
                  <c:v>-47.725099999999998</c:v>
                </c:pt>
                <c:pt idx="2123">
                  <c:v>-47.692812000000004</c:v>
                </c:pt>
                <c:pt idx="2124">
                  <c:v>-47.659066000000003</c:v>
                </c:pt>
                <c:pt idx="2125">
                  <c:v>-47.623838999999997</c:v>
                </c:pt>
                <c:pt idx="2126">
                  <c:v>-47.587105000000001</c:v>
                </c:pt>
                <c:pt idx="2127">
                  <c:v>-47.548842999999998</c:v>
                </c:pt>
                <c:pt idx="2128">
                  <c:v>-47.509028000000001</c:v>
                </c:pt>
                <c:pt idx="2129">
                  <c:v>-47.467638000000001</c:v>
                </c:pt>
                <c:pt idx="2130">
                  <c:v>-47.424649000000002</c:v>
                </c:pt>
                <c:pt idx="2131">
                  <c:v>-47.380037999999999</c:v>
                </c:pt>
                <c:pt idx="2132">
                  <c:v>-47.333781999999999</c:v>
                </c:pt>
                <c:pt idx="2133">
                  <c:v>-47.28586</c:v>
                </c:pt>
                <c:pt idx="2134">
                  <c:v>-47.236246000000001</c:v>
                </c:pt>
                <c:pt idx="2135">
                  <c:v>-47.184919999999998</c:v>
                </c:pt>
                <c:pt idx="2136">
                  <c:v>-47.131855999999999</c:v>
                </c:pt>
                <c:pt idx="2137">
                  <c:v>-47.077033</c:v>
                </c:pt>
                <c:pt idx="2138">
                  <c:v>-47.020426999999998</c:v>
                </c:pt>
                <c:pt idx="2139">
                  <c:v>-46.962014000000003</c:v>
                </c:pt>
                <c:pt idx="2140">
                  <c:v>-46.901769000000002</c:v>
                </c:pt>
                <c:pt idx="2141">
                  <c:v>-46.839669999999998</c:v>
                </c:pt>
                <c:pt idx="2142">
                  <c:v>-46.775689999999997</c:v>
                </c:pt>
                <c:pt idx="2143">
                  <c:v>-46.709806</c:v>
                </c:pt>
                <c:pt idx="2144">
                  <c:v>-46.64199</c:v>
                </c:pt>
                <c:pt idx="2145">
                  <c:v>-46.572218999999997</c:v>
                </c:pt>
                <c:pt idx="2146">
                  <c:v>-46.500463000000003</c:v>
                </c:pt>
                <c:pt idx="2147">
                  <c:v>-46.426698000000002</c:v>
                </c:pt>
                <c:pt idx="2148">
                  <c:v>-46.350893999999997</c:v>
                </c:pt>
                <c:pt idx="2149">
                  <c:v>-46.273023000000002</c:v>
                </c:pt>
                <c:pt idx="2150">
                  <c:v>-46.193055000000001</c:v>
                </c:pt>
                <c:pt idx="2151">
                  <c:v>-46.110961000000003</c:v>
                </c:pt>
                <c:pt idx="2152">
                  <c:v>-46.026710000000001</c:v>
                </c:pt>
                <c:pt idx="2153">
                  <c:v>-45.940269000000001</c:v>
                </c:pt>
                <c:pt idx="2154">
                  <c:v>-45.851604999999999</c:v>
                </c:pt>
                <c:pt idx="2155">
                  <c:v>-45.760683999999998</c:v>
                </c:pt>
                <c:pt idx="2156">
                  <c:v>-45.667471999999997</c:v>
                </c:pt>
                <c:pt idx="2157">
                  <c:v>-45.571930999999999</c:v>
                </c:pt>
                <c:pt idx="2158">
                  <c:v>-45.474024</c:v>
                </c:pt>
                <c:pt idx="2159">
                  <c:v>-45.373711999999998</c:v>
                </c:pt>
                <c:pt idx="2160">
                  <c:v>-45.270955000000001</c:v>
                </c:pt>
                <c:pt idx="2161">
                  <c:v>-45.165709999999997</c:v>
                </c:pt>
                <c:pt idx="2162">
                  <c:v>-45.057934000000003</c:v>
                </c:pt>
                <c:pt idx="2163">
                  <c:v>-44.947583000000002</c:v>
                </c:pt>
                <c:pt idx="2164">
                  <c:v>-44.834608000000003</c:v>
                </c:pt>
                <c:pt idx="2165">
                  <c:v>-44.718961999999998</c:v>
                </c:pt>
                <c:pt idx="2166">
                  <c:v>-44.600593000000003</c:v>
                </c:pt>
                <c:pt idx="2167">
                  <c:v>-44.479449000000002</c:v>
                </c:pt>
                <c:pt idx="2168">
                  <c:v>-44.355474999999998</c:v>
                </c:pt>
                <c:pt idx="2169">
                  <c:v>-44.228614999999998</c:v>
                </c:pt>
                <c:pt idx="2170">
                  <c:v>-44.098807999999998</c:v>
                </c:pt>
                <c:pt idx="2171">
                  <c:v>-43.965992999999997</c:v>
                </c:pt>
                <c:pt idx="2172">
                  <c:v>-43.830103999999999</c:v>
                </c:pt>
                <c:pt idx="2173">
                  <c:v>-43.691076000000002</c:v>
                </c:pt>
                <c:pt idx="2174">
                  <c:v>-43.548836999999999</c:v>
                </c:pt>
                <c:pt idx="2175">
                  <c:v>-43.403314999999999</c:v>
                </c:pt>
                <c:pt idx="2176">
                  <c:v>-43.254432999999999</c:v>
                </c:pt>
                <c:pt idx="2177">
                  <c:v>-43.102111999999998</c:v>
                </c:pt>
                <c:pt idx="2178">
                  <c:v>-42.946268000000003</c:v>
                </c:pt>
                <c:pt idx="2179">
                  <c:v>-42.786814</c:v>
                </c:pt>
                <c:pt idx="2180">
                  <c:v>-42.623660999999998</c:v>
                </c:pt>
                <c:pt idx="2181">
                  <c:v>-42.456712000000003</c:v>
                </c:pt>
                <c:pt idx="2182">
                  <c:v>-42.285868999999998</c:v>
                </c:pt>
                <c:pt idx="2183">
                  <c:v>-42.111029000000002</c:v>
                </c:pt>
                <c:pt idx="2184">
                  <c:v>-41.932082000000001</c:v>
                </c:pt>
                <c:pt idx="2185">
                  <c:v>-41.748916000000001</c:v>
                </c:pt>
                <c:pt idx="2186">
                  <c:v>-41.561413000000002</c:v>
                </c:pt>
                <c:pt idx="2187">
                  <c:v>-41.369447000000001</c:v>
                </c:pt>
                <c:pt idx="2188">
                  <c:v>-41.172891</c:v>
                </c:pt>
                <c:pt idx="2189">
                  <c:v>-40.971606000000001</c:v>
                </c:pt>
                <c:pt idx="2190">
                  <c:v>-40.765453000000001</c:v>
                </c:pt>
                <c:pt idx="2191">
                  <c:v>-40.554279999999999</c:v>
                </c:pt>
                <c:pt idx="2192">
                  <c:v>-40.337933</c:v>
                </c:pt>
                <c:pt idx="2193">
                  <c:v>-40.116247000000001</c:v>
                </c:pt>
                <c:pt idx="2194">
                  <c:v>-39.889052</c:v>
                </c:pt>
                <c:pt idx="2195">
                  <c:v>-39.656167000000003</c:v>
                </c:pt>
                <c:pt idx="2196">
                  <c:v>-39.417403999999998</c:v>
                </c:pt>
                <c:pt idx="2197">
                  <c:v>-39.172566000000003</c:v>
                </c:pt>
                <c:pt idx="2198">
                  <c:v>-38.921444000000001</c:v>
                </c:pt>
                <c:pt idx="2199">
                  <c:v>-38.663823000000001</c:v>
                </c:pt>
                <c:pt idx="2200">
                  <c:v>-38.399473</c:v>
                </c:pt>
                <c:pt idx="2201">
                  <c:v>-38.128155999999997</c:v>
                </c:pt>
                <c:pt idx="2202">
                  <c:v>-37.849620000000002</c:v>
                </c:pt>
                <c:pt idx="2203">
                  <c:v>-37.563602000000003</c:v>
                </c:pt>
                <c:pt idx="2204">
                  <c:v>-37.269824</c:v>
                </c:pt>
                <c:pt idx="2205">
                  <c:v>-36.967998000000001</c:v>
                </c:pt>
                <c:pt idx="2206">
                  <c:v>-36.657817000000001</c:v>
                </c:pt>
                <c:pt idx="2207">
                  <c:v>-36.338963</c:v>
                </c:pt>
                <c:pt idx="2208">
                  <c:v>-36.011099999999999</c:v>
                </c:pt>
                <c:pt idx="2209">
                  <c:v>-35.673875000000002</c:v>
                </c:pt>
                <c:pt idx="2210">
                  <c:v>-35.326920000000001</c:v>
                </c:pt>
                <c:pt idx="2211">
                  <c:v>-34.969847000000001</c:v>
                </c:pt>
                <c:pt idx="2212">
                  <c:v>-34.602249999999998</c:v>
                </c:pt>
                <c:pt idx="2213">
                  <c:v>-34.223703999999998</c:v>
                </c:pt>
                <c:pt idx="2214">
                  <c:v>-33.833762999999998</c:v>
                </c:pt>
                <c:pt idx="2215">
                  <c:v>-33.431959999999997</c:v>
                </c:pt>
                <c:pt idx="2216">
                  <c:v>-33.017806999999998</c:v>
                </c:pt>
                <c:pt idx="2217">
                  <c:v>-32.590795</c:v>
                </c:pt>
                <c:pt idx="2218">
                  <c:v>-32.150390999999999</c:v>
                </c:pt>
                <c:pt idx="2219">
                  <c:v>-31.696038000000001</c:v>
                </c:pt>
                <c:pt idx="2220">
                  <c:v>-31.227156999999998</c:v>
                </c:pt>
                <c:pt idx="2221">
                  <c:v>-30.743147</c:v>
                </c:pt>
                <c:pt idx="2222">
                  <c:v>-30.243382</c:v>
                </c:pt>
                <c:pt idx="2223">
                  <c:v>-29.727212999999999</c:v>
                </c:pt>
                <c:pt idx="2224">
                  <c:v>-29.19397</c:v>
                </c:pt>
                <c:pt idx="2225">
                  <c:v>-28.642959000000001</c:v>
                </c:pt>
                <c:pt idx="2226">
                  <c:v>-28.07347</c:v>
                </c:pt>
                <c:pt idx="2227">
                  <c:v>-27.484772</c:v>
                </c:pt>
                <c:pt idx="2228">
                  <c:v>-26.87612</c:v>
                </c:pt>
                <c:pt idx="2229">
                  <c:v>-26.246753999999999</c:v>
                </c:pt>
                <c:pt idx="2230">
                  <c:v>-25.595907</c:v>
                </c:pt>
                <c:pt idx="2231">
                  <c:v>-24.922808</c:v>
                </c:pt>
                <c:pt idx="2232">
                  <c:v>-24.226683999999999</c:v>
                </c:pt>
                <c:pt idx="2233">
                  <c:v>-23.506772999999999</c:v>
                </c:pt>
                <c:pt idx="2234">
                  <c:v>-22.762324</c:v>
                </c:pt>
                <c:pt idx="2235">
                  <c:v>-21.992611</c:v>
                </c:pt>
                <c:pt idx="2236">
                  <c:v>-21.196940999999999</c:v>
                </c:pt>
                <c:pt idx="2237">
                  <c:v>-20.374666000000001</c:v>
                </c:pt>
                <c:pt idx="2238">
                  <c:v>-19.525193000000002</c:v>
                </c:pt>
                <c:pt idx="2239">
                  <c:v>-18.648001000000001</c:v>
                </c:pt>
                <c:pt idx="2240">
                  <c:v>-17.742654000000002</c:v>
                </c:pt>
                <c:pt idx="2241">
                  <c:v>-16.808820000000001</c:v>
                </c:pt>
                <c:pt idx="2242">
                  <c:v>-15.846285</c:v>
                </c:pt>
                <c:pt idx="2243">
                  <c:v>-14.854977</c:v>
                </c:pt>
                <c:pt idx="2244">
                  <c:v>-13.834984</c:v>
                </c:pt>
                <c:pt idx="2245">
                  <c:v>-12.786574</c:v>
                </c:pt>
                <c:pt idx="2246">
                  <c:v>-11.710217</c:v>
                </c:pt>
                <c:pt idx="2247">
                  <c:v>-10.606605999999999</c:v>
                </c:pt>
                <c:pt idx="2248">
                  <c:v>-9.4766779999999997</c:v>
                </c:pt>
                <c:pt idx="2249">
                  <c:v>-8.3216319999999993</c:v>
                </c:pt>
                <c:pt idx="2250">
                  <c:v>-7.1429510000000001</c:v>
                </c:pt>
                <c:pt idx="2251">
                  <c:v>-5.9424109999999999</c:v>
                </c:pt>
                <c:pt idx="2252">
                  <c:v>-4.7220979999999999</c:v>
                </c:pt>
                <c:pt idx="2253">
                  <c:v>-3.4844170000000001</c:v>
                </c:pt>
                <c:pt idx="2254">
                  <c:v>-2.2320899999999999</c:v>
                </c:pt>
                <c:pt idx="2255">
                  <c:v>-0.96815600000000002</c:v>
                </c:pt>
                <c:pt idx="2256">
                  <c:v>0.30403799999999997</c:v>
                </c:pt>
                <c:pt idx="2257">
                  <c:v>1.5808599999999999</c:v>
                </c:pt>
                <c:pt idx="2258">
                  <c:v>2.8584149999999999</c:v>
                </c:pt>
                <c:pt idx="2259">
                  <c:v>4.1325859999999999</c:v>
                </c:pt>
                <c:pt idx="2260">
                  <c:v>5.3990819999999999</c:v>
                </c:pt>
                <c:pt idx="2261">
                  <c:v>6.653492</c:v>
                </c:pt>
                <c:pt idx="2262">
                  <c:v>7.8913500000000001</c:v>
                </c:pt>
                <c:pt idx="2263">
                  <c:v>9.1082079999999994</c:v>
                </c:pt>
                <c:pt idx="2264">
                  <c:v>10.299709999999999</c:v>
                </c:pt>
                <c:pt idx="2265">
                  <c:v>11.461674</c:v>
                </c:pt>
                <c:pt idx="2266">
                  <c:v>12.590166</c:v>
                </c:pt>
                <c:pt idx="2267">
                  <c:v>13.681576</c:v>
                </c:pt>
                <c:pt idx="2268">
                  <c:v>14.732685999999999</c:v>
                </c:pt>
                <c:pt idx="2269">
                  <c:v>15.740728000000001</c:v>
                </c:pt>
                <c:pt idx="2270">
                  <c:v>16.703427999999999</c:v>
                </c:pt>
                <c:pt idx="2271">
                  <c:v>17.619036000000001</c:v>
                </c:pt>
                <c:pt idx="2272">
                  <c:v>18.486346000000001</c:v>
                </c:pt>
                <c:pt idx="2273">
                  <c:v>19.304689</c:v>
                </c:pt>
                <c:pt idx="2274">
                  <c:v>20.073924999999999</c:v>
                </c:pt>
                <c:pt idx="2275">
                  <c:v>20.794407</c:v>
                </c:pt>
                <c:pt idx="2276">
                  <c:v>21.466940999999998</c:v>
                </c:pt>
                <c:pt idx="2277">
                  <c:v>22.092739000000002</c:v>
                </c:pt>
                <c:pt idx="2278">
                  <c:v>22.673359000000001</c:v>
                </c:pt>
                <c:pt idx="2279">
                  <c:v>23.210646000000001</c:v>
                </c:pt>
                <c:pt idx="2280">
                  <c:v>23.706669999999999</c:v>
                </c:pt>
                <c:pt idx="2281">
                  <c:v>24.163667</c:v>
                </c:pt>
                <c:pt idx="2282">
                  <c:v>24.583985999999999</c:v>
                </c:pt>
                <c:pt idx="2283">
                  <c:v>24.970030000000001</c:v>
                </c:pt>
                <c:pt idx="2284">
                  <c:v>25.324223</c:v>
                </c:pt>
                <c:pt idx="2285">
                  <c:v>25.648959000000001</c:v>
                </c:pt>
                <c:pt idx="2286">
                  <c:v>25.946580000000001</c:v>
                </c:pt>
                <c:pt idx="2287">
                  <c:v>26.219344</c:v>
                </c:pt>
                <c:pt idx="2288">
                  <c:v>26.46941</c:v>
                </c:pt>
                <c:pt idx="2289">
                  <c:v>26.698822</c:v>
                </c:pt>
                <c:pt idx="2290">
                  <c:v>26.909497999999999</c:v>
                </c:pt>
                <c:pt idx="2291">
                  <c:v>27.103228000000001</c:v>
                </c:pt>
                <c:pt idx="2292">
                  <c:v>27.281673000000001</c:v>
                </c:pt>
                <c:pt idx="2293">
                  <c:v>27.446359999999999</c:v>
                </c:pt>
                <c:pt idx="2294">
                  <c:v>27.598693000000001</c:v>
                </c:pt>
                <c:pt idx="2295">
                  <c:v>27.739951999999999</c:v>
                </c:pt>
                <c:pt idx="2296">
                  <c:v>27.871300000000002</c:v>
                </c:pt>
                <c:pt idx="2297">
                  <c:v>27.993794000000001</c:v>
                </c:pt>
                <c:pt idx="2298">
                  <c:v>28.108384999999998</c:v>
                </c:pt>
                <c:pt idx="2299">
                  <c:v>28.215931000000001</c:v>
                </c:pt>
                <c:pt idx="2300">
                  <c:v>28.317204</c:v>
                </c:pt>
                <c:pt idx="2301">
                  <c:v>28.412893</c:v>
                </c:pt>
                <c:pt idx="2302">
                  <c:v>28.503616000000001</c:v>
                </c:pt>
                <c:pt idx="2303">
                  <c:v>28.589922999999999</c:v>
                </c:pt>
                <c:pt idx="2304">
                  <c:v>28.672305000000001</c:v>
                </c:pt>
                <c:pt idx="2305">
                  <c:v>28.751197999999999</c:v>
                </c:pt>
                <c:pt idx="2306">
                  <c:v>28.826989999999999</c:v>
                </c:pt>
                <c:pt idx="2307">
                  <c:v>28.900023000000001</c:v>
                </c:pt>
                <c:pt idx="2308">
                  <c:v>28.970603000000001</c:v>
                </c:pt>
                <c:pt idx="2309">
                  <c:v>29.038996999999998</c:v>
                </c:pt>
                <c:pt idx="2310">
                  <c:v>29.105445</c:v>
                </c:pt>
                <c:pt idx="2311">
                  <c:v>29.170155000000001</c:v>
                </c:pt>
                <c:pt idx="2312">
                  <c:v>29.233312999999999</c:v>
                </c:pt>
                <c:pt idx="2313">
                  <c:v>29.295081</c:v>
                </c:pt>
                <c:pt idx="2314">
                  <c:v>29.355605000000001</c:v>
                </c:pt>
                <c:pt idx="2315">
                  <c:v>29.415009000000001</c:v>
                </c:pt>
                <c:pt idx="2316">
                  <c:v>29.473406000000001</c:v>
                </c:pt>
                <c:pt idx="2317">
                  <c:v>29.530892000000001</c:v>
                </c:pt>
                <c:pt idx="2318">
                  <c:v>29.587554999999998</c:v>
                </c:pt>
                <c:pt idx="2319">
                  <c:v>29.643469</c:v>
                </c:pt>
                <c:pt idx="2320">
                  <c:v>29.698699999999999</c:v>
                </c:pt>
                <c:pt idx="2321">
                  <c:v>29.753305999999998</c:v>
                </c:pt>
                <c:pt idx="2322">
                  <c:v>29.807338000000001</c:v>
                </c:pt>
                <c:pt idx="2323">
                  <c:v>29.860842000000002</c:v>
                </c:pt>
                <c:pt idx="2324">
                  <c:v>29.913855000000002</c:v>
                </c:pt>
                <c:pt idx="2325">
                  <c:v>29.966412999999999</c:v>
                </c:pt>
                <c:pt idx="2326">
                  <c:v>30.018543999999999</c:v>
                </c:pt>
                <c:pt idx="2327">
                  <c:v>30.070276</c:v>
                </c:pt>
                <c:pt idx="2328">
                  <c:v>30.121632000000002</c:v>
                </c:pt>
                <c:pt idx="2329">
                  <c:v>30.172630999999999</c:v>
                </c:pt>
                <c:pt idx="2330">
                  <c:v>30.223292000000001</c:v>
                </c:pt>
                <c:pt idx="2331">
                  <c:v>30.273630000000001</c:v>
                </c:pt>
                <c:pt idx="2332">
                  <c:v>30.323658000000002</c:v>
                </c:pt>
                <c:pt idx="2333">
                  <c:v>30.373387999999998</c:v>
                </c:pt>
                <c:pt idx="2334">
                  <c:v>30.422830999999999</c:v>
                </c:pt>
                <c:pt idx="2335">
                  <c:v>30.471996000000001</c:v>
                </c:pt>
                <c:pt idx="2336">
                  <c:v>30.520892</c:v>
                </c:pt>
                <c:pt idx="2337">
                  <c:v>30.569524000000001</c:v>
                </c:pt>
                <c:pt idx="2338">
                  <c:v>30.617899999999999</c:v>
                </c:pt>
                <c:pt idx="2339">
                  <c:v>30.666025000000001</c:v>
                </c:pt>
                <c:pt idx="2340">
                  <c:v>30.713903999999999</c:v>
                </c:pt>
                <c:pt idx="2341">
                  <c:v>30.761541000000001</c:v>
                </c:pt>
                <c:pt idx="2342">
                  <c:v>30.808941000000001</c:v>
                </c:pt>
                <c:pt idx="2343">
                  <c:v>30.856106</c:v>
                </c:pt>
                <c:pt idx="2344">
                  <c:v>30.903039</c:v>
                </c:pt>
                <c:pt idx="2345">
                  <c:v>30.949743999999999</c:v>
                </c:pt>
                <c:pt idx="2346">
                  <c:v>30.996223000000001</c:v>
                </c:pt>
                <c:pt idx="2347">
                  <c:v>31.042477999999999</c:v>
                </c:pt>
                <c:pt idx="2348">
                  <c:v>31.088512000000001</c:v>
                </c:pt>
                <c:pt idx="2349">
                  <c:v>31.134325</c:v>
                </c:pt>
                <c:pt idx="2350">
                  <c:v>31.179919999999999</c:v>
                </c:pt>
                <c:pt idx="2351">
                  <c:v>31.225299</c:v>
                </c:pt>
                <c:pt idx="2352">
                  <c:v>31.270461999999998</c:v>
                </c:pt>
                <c:pt idx="2353">
                  <c:v>31.315411999999998</c:v>
                </c:pt>
                <c:pt idx="2354">
                  <c:v>31.360149</c:v>
                </c:pt>
                <c:pt idx="2355">
                  <c:v>31.404674</c:v>
                </c:pt>
                <c:pt idx="2356">
                  <c:v>31.448989999999998</c:v>
                </c:pt>
                <c:pt idx="2357">
                  <c:v>31.493096000000001</c:v>
                </c:pt>
                <c:pt idx="2358">
                  <c:v>31.536994</c:v>
                </c:pt>
                <c:pt idx="2359">
                  <c:v>31.580684999999999</c:v>
                </c:pt>
                <c:pt idx="2360">
                  <c:v>31.624169999999999</c:v>
                </c:pt>
                <c:pt idx="2361">
                  <c:v>31.667449999999999</c:v>
                </c:pt>
                <c:pt idx="2362">
                  <c:v>31.710525000000001</c:v>
                </c:pt>
                <c:pt idx="2363">
                  <c:v>31.753397</c:v>
                </c:pt>
                <c:pt idx="2364">
                  <c:v>31.796066</c:v>
                </c:pt>
                <c:pt idx="2365">
                  <c:v>31.838533000000002</c:v>
                </c:pt>
                <c:pt idx="2366">
                  <c:v>31.880800000000001</c:v>
                </c:pt>
                <c:pt idx="2367">
                  <c:v>31.922865999999999</c:v>
                </c:pt>
                <c:pt idx="2368">
                  <c:v>31.964732999999999</c:v>
                </c:pt>
                <c:pt idx="2369">
                  <c:v>32.006402000000001</c:v>
                </c:pt>
                <c:pt idx="2370">
                  <c:v>32.047873000000003</c:v>
                </c:pt>
                <c:pt idx="2371">
                  <c:v>32.089146999999997</c:v>
                </c:pt>
                <c:pt idx="2372">
                  <c:v>32.130225000000003</c:v>
                </c:pt>
                <c:pt idx="2373">
                  <c:v>32.171106999999999</c:v>
                </c:pt>
                <c:pt idx="2374">
                  <c:v>32.211795000000002</c:v>
                </c:pt>
                <c:pt idx="2375">
                  <c:v>32.252288999999998</c:v>
                </c:pt>
                <c:pt idx="2376">
                  <c:v>32.292589999999997</c:v>
                </c:pt>
                <c:pt idx="2377">
                  <c:v>32.332698999999998</c:v>
                </c:pt>
                <c:pt idx="2378">
                  <c:v>32.372616000000001</c:v>
                </c:pt>
                <c:pt idx="2379">
                  <c:v>32.412342000000002</c:v>
                </c:pt>
                <c:pt idx="2380">
                  <c:v>32.451878999999998</c:v>
                </c:pt>
                <c:pt idx="2381">
                  <c:v>32.491225999999997</c:v>
                </c:pt>
                <c:pt idx="2382">
                  <c:v>32.530383999999998</c:v>
                </c:pt>
                <c:pt idx="2383">
                  <c:v>32.569355000000002</c:v>
                </c:pt>
                <c:pt idx="2384">
                  <c:v>32.608139000000001</c:v>
                </c:pt>
                <c:pt idx="2385">
                  <c:v>32.646737000000002</c:v>
                </c:pt>
                <c:pt idx="2386">
                  <c:v>32.68515</c:v>
                </c:pt>
                <c:pt idx="2387">
                  <c:v>32.723376999999999</c:v>
                </c:pt>
                <c:pt idx="2388">
                  <c:v>32.761420999999999</c:v>
                </c:pt>
                <c:pt idx="2389">
                  <c:v>32.799281999999998</c:v>
                </c:pt>
                <c:pt idx="2390">
                  <c:v>32.836959999999998</c:v>
                </c:pt>
                <c:pt idx="2391">
                  <c:v>32.874456000000002</c:v>
                </c:pt>
                <c:pt idx="2392">
                  <c:v>32.911771999999999</c:v>
                </c:pt>
                <c:pt idx="2393">
                  <c:v>32.948906999999998</c:v>
                </c:pt>
                <c:pt idx="2394">
                  <c:v>32.985863000000002</c:v>
                </c:pt>
                <c:pt idx="2395">
                  <c:v>33.022641</c:v>
                </c:pt>
                <c:pt idx="2396">
                  <c:v>33.059240000000003</c:v>
                </c:pt>
                <c:pt idx="2397">
                  <c:v>33.095661999999997</c:v>
                </c:pt>
                <c:pt idx="2398">
                  <c:v>33.131908000000003</c:v>
                </c:pt>
                <c:pt idx="2399">
                  <c:v>33.167979000000003</c:v>
                </c:pt>
                <c:pt idx="2400">
                  <c:v>33.203873999999999</c:v>
                </c:pt>
                <c:pt idx="2401">
                  <c:v>33.239595000000001</c:v>
                </c:pt>
                <c:pt idx="2402">
                  <c:v>33.275143</c:v>
                </c:pt>
                <c:pt idx="2403">
                  <c:v>33.310518999999999</c:v>
                </c:pt>
                <c:pt idx="2404">
                  <c:v>33.345722000000002</c:v>
                </c:pt>
                <c:pt idx="2405">
                  <c:v>33.380754000000003</c:v>
                </c:pt>
                <c:pt idx="2406">
                  <c:v>33.415616</c:v>
                </c:pt>
                <c:pt idx="2407">
                  <c:v>33.450308</c:v>
                </c:pt>
                <c:pt idx="2408">
                  <c:v>33.484831</c:v>
                </c:pt>
                <c:pt idx="2409">
                  <c:v>33.519185999999998</c:v>
                </c:pt>
                <c:pt idx="2410">
                  <c:v>33.553373999999998</c:v>
                </c:pt>
                <c:pt idx="2411">
                  <c:v>33.587394000000003</c:v>
                </c:pt>
                <c:pt idx="2412">
                  <c:v>33.621248999999999</c:v>
                </c:pt>
                <c:pt idx="2413">
                  <c:v>33.654938999999999</c:v>
                </c:pt>
                <c:pt idx="2414">
                  <c:v>33.688464000000003</c:v>
                </c:pt>
                <c:pt idx="2415">
                  <c:v>33.721826</c:v>
                </c:pt>
                <c:pt idx="2416">
                  <c:v>33.755023999999999</c:v>
                </c:pt>
                <c:pt idx="2417">
                  <c:v>33.788060000000002</c:v>
                </c:pt>
                <c:pt idx="2418">
                  <c:v>33.820934000000001</c:v>
                </c:pt>
                <c:pt idx="2419">
                  <c:v>33.853648</c:v>
                </c:pt>
                <c:pt idx="2420">
                  <c:v>33.886201999999997</c:v>
                </c:pt>
                <c:pt idx="2421">
                  <c:v>33.918596000000001</c:v>
                </c:pt>
                <c:pt idx="2422">
                  <c:v>33.950831000000001</c:v>
                </c:pt>
                <c:pt idx="2423">
                  <c:v>33.982908999999999</c:v>
                </c:pt>
                <c:pt idx="2424">
                  <c:v>34.014828999999999</c:v>
                </c:pt>
                <c:pt idx="2425">
                  <c:v>34.046593000000001</c:v>
                </c:pt>
                <c:pt idx="2426">
                  <c:v>34.078201</c:v>
                </c:pt>
                <c:pt idx="2427">
                  <c:v>34.109653999999999</c:v>
                </c:pt>
                <c:pt idx="2428">
                  <c:v>34.140951999999999</c:v>
                </c:pt>
                <c:pt idx="2429">
                  <c:v>34.172097000000001</c:v>
                </c:pt>
                <c:pt idx="2430">
                  <c:v>34.203088999999999</c:v>
                </c:pt>
                <c:pt idx="2431">
                  <c:v>34.233929000000003</c:v>
                </c:pt>
                <c:pt idx="2432">
                  <c:v>34.264617000000001</c:v>
                </c:pt>
                <c:pt idx="2433">
                  <c:v>34.295155000000001</c:v>
                </c:pt>
                <c:pt idx="2434">
                  <c:v>34.325541999999999</c:v>
                </c:pt>
                <c:pt idx="2435">
                  <c:v>34.355780000000003</c:v>
                </c:pt>
                <c:pt idx="2436">
                  <c:v>34.385869</c:v>
                </c:pt>
                <c:pt idx="2437">
                  <c:v>34.41581</c:v>
                </c:pt>
                <c:pt idx="2438">
                  <c:v>34.445602999999998</c:v>
                </c:pt>
                <c:pt idx="2439">
                  <c:v>34.475251</c:v>
                </c:pt>
                <c:pt idx="2440">
                  <c:v>34.504752000000003</c:v>
                </c:pt>
                <c:pt idx="2441">
                  <c:v>34.534106999999999</c:v>
                </c:pt>
                <c:pt idx="2442">
                  <c:v>34.563319</c:v>
                </c:pt>
                <c:pt idx="2443">
                  <c:v>34.592385999999998</c:v>
                </c:pt>
                <c:pt idx="2444">
                  <c:v>34.621310000000001</c:v>
                </c:pt>
                <c:pt idx="2445">
                  <c:v>34.650092000000001</c:v>
                </c:pt>
                <c:pt idx="2446">
                  <c:v>34.678730999999999</c:v>
                </c:pt>
                <c:pt idx="2447">
                  <c:v>34.707230000000003</c:v>
                </c:pt>
                <c:pt idx="2448">
                  <c:v>34.735588</c:v>
                </c:pt>
                <c:pt idx="2449">
                  <c:v>34.763806000000002</c:v>
                </c:pt>
                <c:pt idx="2450">
                  <c:v>34.791885000000001</c:v>
                </c:pt>
                <c:pt idx="2451">
                  <c:v>34.819825000000002</c:v>
                </c:pt>
                <c:pt idx="2452">
                  <c:v>34.847627000000003</c:v>
                </c:pt>
                <c:pt idx="2453">
                  <c:v>34.875292999999999</c:v>
                </c:pt>
                <c:pt idx="2454">
                  <c:v>34.902821000000003</c:v>
                </c:pt>
                <c:pt idx="2455">
                  <c:v>34.930213999999999</c:v>
                </c:pt>
                <c:pt idx="2456">
                  <c:v>34.957472000000003</c:v>
                </c:pt>
                <c:pt idx="2457">
                  <c:v>34.984594999999999</c:v>
                </c:pt>
                <c:pt idx="2458">
                  <c:v>35.011583999999999</c:v>
                </c:pt>
                <c:pt idx="2459">
                  <c:v>35.038440000000001</c:v>
                </c:pt>
                <c:pt idx="2460">
                  <c:v>35.065162999999998</c:v>
                </c:pt>
                <c:pt idx="2461">
                  <c:v>35.091754000000002</c:v>
                </c:pt>
                <c:pt idx="2462">
                  <c:v>35.118214000000002</c:v>
                </c:pt>
                <c:pt idx="2463">
                  <c:v>35.144542999999999</c:v>
                </c:pt>
                <c:pt idx="2464">
                  <c:v>35.170741</c:v>
                </c:pt>
                <c:pt idx="2465">
                  <c:v>35.196810999999997</c:v>
                </c:pt>
                <c:pt idx="2466">
                  <c:v>35.222751000000002</c:v>
                </c:pt>
                <c:pt idx="2467">
                  <c:v>35.248564000000002</c:v>
                </c:pt>
                <c:pt idx="2468">
                  <c:v>35.274248</c:v>
                </c:pt>
                <c:pt idx="2469">
                  <c:v>35.299805999999997</c:v>
                </c:pt>
                <c:pt idx="2470">
                  <c:v>35.325237999999999</c:v>
                </c:pt>
                <c:pt idx="2471">
                  <c:v>35.350543000000002</c:v>
                </c:pt>
                <c:pt idx="2472">
                  <c:v>35.375723999999998</c:v>
                </c:pt>
                <c:pt idx="2473">
                  <c:v>35.400779999999997</c:v>
                </c:pt>
                <c:pt idx="2474">
                  <c:v>35.425711999999997</c:v>
                </c:pt>
                <c:pt idx="2475">
                  <c:v>35.450521000000002</c:v>
                </c:pt>
                <c:pt idx="2476">
                  <c:v>35.475206999999997</c:v>
                </c:pt>
                <c:pt idx="2477">
                  <c:v>35.499771000000003</c:v>
                </c:pt>
                <c:pt idx="2478">
                  <c:v>35.524213000000003</c:v>
                </c:pt>
                <c:pt idx="2479">
                  <c:v>35.548533999999997</c:v>
                </c:pt>
                <c:pt idx="2480">
                  <c:v>35.572735999999999</c:v>
                </c:pt>
                <c:pt idx="2481">
                  <c:v>35.596817000000001</c:v>
                </c:pt>
                <c:pt idx="2482">
                  <c:v>35.620780000000003</c:v>
                </c:pt>
                <c:pt idx="2483">
                  <c:v>35.644623000000003</c:v>
                </c:pt>
                <c:pt idx="2484">
                  <c:v>35.668348999999999</c:v>
                </c:pt>
                <c:pt idx="2485">
                  <c:v>35.691958</c:v>
                </c:pt>
                <c:pt idx="2486">
                  <c:v>35.715449</c:v>
                </c:pt>
                <c:pt idx="2487">
                  <c:v>35.738824000000001</c:v>
                </c:pt>
                <c:pt idx="2488">
                  <c:v>35.762084000000002</c:v>
                </c:pt>
                <c:pt idx="2489">
                  <c:v>35.785229000000001</c:v>
                </c:pt>
                <c:pt idx="2490">
                  <c:v>35.808259</c:v>
                </c:pt>
                <c:pt idx="2491">
                  <c:v>35.831175000000002</c:v>
                </c:pt>
                <c:pt idx="2492">
                  <c:v>35.853977999999998</c:v>
                </c:pt>
                <c:pt idx="2493">
                  <c:v>35.876666999999998</c:v>
                </c:pt>
                <c:pt idx="2494">
                  <c:v>35.899245000000001</c:v>
                </c:pt>
                <c:pt idx="2495">
                  <c:v>35.921711000000002</c:v>
                </c:pt>
                <c:pt idx="2496">
                  <c:v>35.944065000000002</c:v>
                </c:pt>
                <c:pt idx="2497">
                  <c:v>35.966309000000003</c:v>
                </c:pt>
                <c:pt idx="2498">
                  <c:v>35.988442999999997</c:v>
                </c:pt>
                <c:pt idx="2499">
                  <c:v>36.010468000000003</c:v>
                </c:pt>
                <c:pt idx="2500">
                  <c:v>36.032383000000003</c:v>
                </c:pt>
                <c:pt idx="2501">
                  <c:v>36.054189999999998</c:v>
                </c:pt>
                <c:pt idx="2502">
                  <c:v>36.075888999999997</c:v>
                </c:pt>
                <c:pt idx="2503">
                  <c:v>36.097479999999997</c:v>
                </c:pt>
                <c:pt idx="2504">
                  <c:v>36.118965000000003</c:v>
                </c:pt>
                <c:pt idx="2505">
                  <c:v>36.140343000000001</c:v>
                </c:pt>
                <c:pt idx="2506">
                  <c:v>36.161616000000002</c:v>
                </c:pt>
                <c:pt idx="2507">
                  <c:v>36.182783000000001</c:v>
                </c:pt>
                <c:pt idx="2508">
                  <c:v>36.203845999999999</c:v>
                </c:pt>
                <c:pt idx="2509">
                  <c:v>36.224803999999999</c:v>
                </c:pt>
                <c:pt idx="2510">
                  <c:v>36.245657999999999</c:v>
                </c:pt>
                <c:pt idx="2511">
                  <c:v>36.26641</c:v>
                </c:pt>
                <c:pt idx="2512">
                  <c:v>36.287058000000002</c:v>
                </c:pt>
                <c:pt idx="2513">
                  <c:v>36.307605000000002</c:v>
                </c:pt>
                <c:pt idx="2514">
                  <c:v>36.328049999999998</c:v>
                </c:pt>
                <c:pt idx="2515">
                  <c:v>36.348393000000002</c:v>
                </c:pt>
                <c:pt idx="2516">
                  <c:v>36.368636000000002</c:v>
                </c:pt>
                <c:pt idx="2517">
                  <c:v>36.388779</c:v>
                </c:pt>
                <c:pt idx="2518">
                  <c:v>36.408822000000001</c:v>
                </c:pt>
                <c:pt idx="2519">
                  <c:v>36.428764999999999</c:v>
                </c:pt>
                <c:pt idx="2520">
                  <c:v>36.448610000000002</c:v>
                </c:pt>
                <c:pt idx="2521">
                  <c:v>36.468356999999997</c:v>
                </c:pt>
                <c:pt idx="2522">
                  <c:v>36.488007000000003</c:v>
                </c:pt>
                <c:pt idx="2523">
                  <c:v>36.507558000000003</c:v>
                </c:pt>
                <c:pt idx="2524">
                  <c:v>36.527014000000001</c:v>
                </c:pt>
                <c:pt idx="2525">
                  <c:v>36.546371999999998</c:v>
                </c:pt>
                <c:pt idx="2526">
                  <c:v>36.565635999999998</c:v>
                </c:pt>
                <c:pt idx="2527">
                  <c:v>36.584803000000001</c:v>
                </c:pt>
                <c:pt idx="2528">
                  <c:v>36.603876</c:v>
                </c:pt>
                <c:pt idx="2529">
                  <c:v>36.622855000000001</c:v>
                </c:pt>
                <c:pt idx="2530">
                  <c:v>36.641739000000001</c:v>
                </c:pt>
                <c:pt idx="2531">
                  <c:v>36.660530000000001</c:v>
                </c:pt>
                <c:pt idx="2532">
                  <c:v>36.679228999999999</c:v>
                </c:pt>
                <c:pt idx="2533">
                  <c:v>36.697834</c:v>
                </c:pt>
                <c:pt idx="2534">
                  <c:v>36.716348000000004</c:v>
                </c:pt>
                <c:pt idx="2535">
                  <c:v>36.734769999999997</c:v>
                </c:pt>
                <c:pt idx="2536">
                  <c:v>36.753100000000003</c:v>
                </c:pt>
                <c:pt idx="2537">
                  <c:v>36.771341</c:v>
                </c:pt>
                <c:pt idx="2538">
                  <c:v>36.789490000000001</c:v>
                </c:pt>
                <c:pt idx="2539">
                  <c:v>36.807549999999999</c:v>
                </c:pt>
                <c:pt idx="2540">
                  <c:v>36.825521000000002</c:v>
                </c:pt>
                <c:pt idx="2541">
                  <c:v>36.843403000000002</c:v>
                </c:pt>
                <c:pt idx="2542">
                  <c:v>36.861196</c:v>
                </c:pt>
                <c:pt idx="2543">
                  <c:v>36.878900999999999</c:v>
                </c:pt>
                <c:pt idx="2544">
                  <c:v>36.896518999999998</c:v>
                </c:pt>
                <c:pt idx="2545">
                  <c:v>36.914048999999999</c:v>
                </c:pt>
                <c:pt idx="2546">
                  <c:v>36.931493000000003</c:v>
                </c:pt>
                <c:pt idx="2547">
                  <c:v>36.94885</c:v>
                </c:pt>
                <c:pt idx="2548">
                  <c:v>36.966121000000001</c:v>
                </c:pt>
                <c:pt idx="2549">
                  <c:v>36.983307000000003</c:v>
                </c:pt>
                <c:pt idx="2550">
                  <c:v>37.000408</c:v>
                </c:pt>
                <c:pt idx="2551">
                  <c:v>37.017423999999998</c:v>
                </c:pt>
                <c:pt idx="2552">
                  <c:v>37.034356000000002</c:v>
                </c:pt>
                <c:pt idx="2553">
                  <c:v>37.051205000000003</c:v>
                </c:pt>
                <c:pt idx="2554">
                  <c:v>37.067970000000003</c:v>
                </c:pt>
                <c:pt idx="2555">
                  <c:v>37.084651000000001</c:v>
                </c:pt>
                <c:pt idx="2556">
                  <c:v>37.101250999999998</c:v>
                </c:pt>
                <c:pt idx="2557">
                  <c:v>37.117767999999998</c:v>
                </c:pt>
                <c:pt idx="2558">
                  <c:v>37.134202999999999</c:v>
                </c:pt>
                <c:pt idx="2559">
                  <c:v>37.150557999999997</c:v>
                </c:pt>
                <c:pt idx="2560">
                  <c:v>37.166831000000002</c:v>
                </c:pt>
                <c:pt idx="2561">
                  <c:v>37.183022999999999</c:v>
                </c:pt>
                <c:pt idx="2562">
                  <c:v>37.199136000000003</c:v>
                </c:pt>
                <c:pt idx="2563">
                  <c:v>37.215169000000003</c:v>
                </c:pt>
                <c:pt idx="2564">
                  <c:v>37.231121999999999</c:v>
                </c:pt>
                <c:pt idx="2565">
                  <c:v>37.246996000000003</c:v>
                </c:pt>
                <c:pt idx="2566">
                  <c:v>37.262791999999997</c:v>
                </c:pt>
                <c:pt idx="2567">
                  <c:v>37.278509999999997</c:v>
                </c:pt>
                <c:pt idx="2568">
                  <c:v>37.294148999999997</c:v>
                </c:pt>
                <c:pt idx="2569">
                  <c:v>37.309711999999998</c:v>
                </c:pt>
                <c:pt idx="2570">
                  <c:v>37.325197000000003</c:v>
                </c:pt>
                <c:pt idx="2571">
                  <c:v>37.340606000000001</c:v>
                </c:pt>
                <c:pt idx="2572">
                  <c:v>37.355938000000002</c:v>
                </c:pt>
                <c:pt idx="2573">
                  <c:v>37.371195</c:v>
                </c:pt>
                <c:pt idx="2574">
                  <c:v>37.386375999999998</c:v>
                </c:pt>
                <c:pt idx="2575">
                  <c:v>37.401480999999997</c:v>
                </c:pt>
                <c:pt idx="2576">
                  <c:v>37.416511999999997</c:v>
                </c:pt>
                <c:pt idx="2577">
                  <c:v>37.431469</c:v>
                </c:pt>
                <c:pt idx="2578">
                  <c:v>37.446351</c:v>
                </c:pt>
                <c:pt idx="2579">
                  <c:v>37.46116</c:v>
                </c:pt>
                <c:pt idx="2580">
                  <c:v>37.475895000000001</c:v>
                </c:pt>
                <c:pt idx="2581">
                  <c:v>37.490558</c:v>
                </c:pt>
                <c:pt idx="2582">
                  <c:v>37.505147000000001</c:v>
                </c:pt>
                <c:pt idx="2583">
                  <c:v>37.519665000000003</c:v>
                </c:pt>
                <c:pt idx="2584">
                  <c:v>37.534109999999998</c:v>
                </c:pt>
                <c:pt idx="2585">
                  <c:v>37.548484000000002</c:v>
                </c:pt>
                <c:pt idx="2586">
                  <c:v>37.562787</c:v>
                </c:pt>
                <c:pt idx="2587">
                  <c:v>37.577019</c:v>
                </c:pt>
                <c:pt idx="2588">
                  <c:v>37.591180000000001</c:v>
                </c:pt>
                <c:pt idx="2589">
                  <c:v>37.605271000000002</c:v>
                </c:pt>
                <c:pt idx="2590">
                  <c:v>37.619292999999999</c:v>
                </c:pt>
                <c:pt idx="2591">
                  <c:v>37.633243999999998</c:v>
                </c:pt>
                <c:pt idx="2592">
                  <c:v>37.647126999999998</c:v>
                </c:pt>
                <c:pt idx="2593">
                  <c:v>37.660941000000001</c:v>
                </c:pt>
                <c:pt idx="2594">
                  <c:v>37.674686000000001</c:v>
                </c:pt>
                <c:pt idx="2595">
                  <c:v>37.688363000000003</c:v>
                </c:pt>
                <c:pt idx="2596">
                  <c:v>37.701973000000002</c:v>
                </c:pt>
                <c:pt idx="2597">
                  <c:v>37.715513999999999</c:v>
                </c:pt>
                <c:pt idx="2598">
                  <c:v>37.728988999999999</c:v>
                </c:pt>
                <c:pt idx="2599">
                  <c:v>37.742396999999997</c:v>
                </c:pt>
                <c:pt idx="2600">
                  <c:v>37.755738000000001</c:v>
                </c:pt>
                <c:pt idx="2601">
                  <c:v>37.769013000000001</c:v>
                </c:pt>
                <c:pt idx="2602">
                  <c:v>37.782223000000002</c:v>
                </c:pt>
                <c:pt idx="2603">
                  <c:v>37.795366000000001</c:v>
                </c:pt>
                <c:pt idx="2604">
                  <c:v>37.808444999999999</c:v>
                </c:pt>
                <c:pt idx="2605">
                  <c:v>37.821458</c:v>
                </c:pt>
                <c:pt idx="2606">
                  <c:v>37.834406999999999</c:v>
                </c:pt>
                <c:pt idx="2607">
                  <c:v>37.847292000000003</c:v>
                </c:pt>
                <c:pt idx="2608">
                  <c:v>37.860112999999998</c:v>
                </c:pt>
                <c:pt idx="2609">
                  <c:v>37.872869999999999</c:v>
                </c:pt>
                <c:pt idx="2610">
                  <c:v>37.885562999999998</c:v>
                </c:pt>
                <c:pt idx="2611">
                  <c:v>37.898193999999997</c:v>
                </c:pt>
                <c:pt idx="2612">
                  <c:v>37.910761999999998</c:v>
                </c:pt>
                <c:pt idx="2613">
                  <c:v>37.923267000000003</c:v>
                </c:pt>
                <c:pt idx="2614">
                  <c:v>37.93571</c:v>
                </c:pt>
                <c:pt idx="2615">
                  <c:v>37.948092000000003</c:v>
                </c:pt>
                <c:pt idx="2616">
                  <c:v>37.960411999999998</c:v>
                </c:pt>
                <c:pt idx="2617">
                  <c:v>37.972670000000001</c:v>
                </c:pt>
                <c:pt idx="2618">
                  <c:v>37.984867999999999</c:v>
                </c:pt>
                <c:pt idx="2619">
                  <c:v>37.997005000000001</c:v>
                </c:pt>
                <c:pt idx="2620">
                  <c:v>38.009081999999999</c:v>
                </c:pt>
                <c:pt idx="2621">
                  <c:v>38.021098000000002</c:v>
                </c:pt>
                <c:pt idx="2622">
                  <c:v>38.033054999999997</c:v>
                </c:pt>
                <c:pt idx="2623">
                  <c:v>38.044952000000002</c:v>
                </c:pt>
                <c:pt idx="2624">
                  <c:v>38.056790999999997</c:v>
                </c:pt>
                <c:pt idx="2625">
                  <c:v>38.068570000000001</c:v>
                </c:pt>
                <c:pt idx="2626">
                  <c:v>38.080289999999998</c:v>
                </c:pt>
                <c:pt idx="2627">
                  <c:v>38.091951999999999</c:v>
                </c:pt>
                <c:pt idx="2628">
                  <c:v>38.103555999999998</c:v>
                </c:pt>
                <c:pt idx="2629">
                  <c:v>38.115102999999998</c:v>
                </c:pt>
                <c:pt idx="2630">
                  <c:v>38.126590999999998</c:v>
                </c:pt>
                <c:pt idx="2631">
                  <c:v>38.138022999999997</c:v>
                </c:pt>
                <c:pt idx="2632">
                  <c:v>38.149397</c:v>
                </c:pt>
                <c:pt idx="2633">
                  <c:v>38.160715000000003</c:v>
                </c:pt>
                <c:pt idx="2634">
                  <c:v>38.171976999999998</c:v>
                </c:pt>
                <c:pt idx="2635">
                  <c:v>38.183182000000002</c:v>
                </c:pt>
                <c:pt idx="2636">
                  <c:v>38.194330999999998</c:v>
                </c:pt>
                <c:pt idx="2637">
                  <c:v>38.205424999999998</c:v>
                </c:pt>
                <c:pt idx="2638">
                  <c:v>38.216462999999997</c:v>
                </c:pt>
                <c:pt idx="2639">
                  <c:v>38.227446</c:v>
                </c:pt>
                <c:pt idx="2640">
                  <c:v>38.238374999999998</c:v>
                </c:pt>
                <c:pt idx="2641">
                  <c:v>38.249248999999999</c:v>
                </c:pt>
                <c:pt idx="2642">
                  <c:v>38.260067999999997</c:v>
                </c:pt>
                <c:pt idx="2643">
                  <c:v>38.270834000000001</c:v>
                </c:pt>
                <c:pt idx="2644">
                  <c:v>38.281545000000001</c:v>
                </c:pt>
                <c:pt idx="2645">
                  <c:v>38.292203000000001</c:v>
                </c:pt>
                <c:pt idx="2646">
                  <c:v>38.302807999999999</c:v>
                </c:pt>
                <c:pt idx="2647">
                  <c:v>38.313360000000003</c:v>
                </c:pt>
                <c:pt idx="2648">
                  <c:v>38.323858999999999</c:v>
                </c:pt>
                <c:pt idx="2649">
                  <c:v>38.334305999999998</c:v>
                </c:pt>
                <c:pt idx="2650">
                  <c:v>38.344700000000003</c:v>
                </c:pt>
                <c:pt idx="2651">
                  <c:v>38.355041999999997</c:v>
                </c:pt>
                <c:pt idx="2652">
                  <c:v>38.365332000000002</c:v>
                </c:pt>
                <c:pt idx="2653">
                  <c:v>38.375571000000001</c:v>
                </c:pt>
                <c:pt idx="2654">
                  <c:v>38.385759</c:v>
                </c:pt>
                <c:pt idx="2655">
                  <c:v>38.395896</c:v>
                </c:pt>
                <c:pt idx="2656">
                  <c:v>38.405980999999997</c:v>
                </c:pt>
                <c:pt idx="2657">
                  <c:v>38.416015999999999</c:v>
                </c:pt>
                <c:pt idx="2658">
                  <c:v>38.426000999999999</c:v>
                </c:pt>
                <c:pt idx="2659">
                  <c:v>38.435935999999998</c:v>
                </c:pt>
                <c:pt idx="2660">
                  <c:v>38.445821000000002</c:v>
                </c:pt>
                <c:pt idx="2661">
                  <c:v>38.455655999999998</c:v>
                </c:pt>
                <c:pt idx="2662">
                  <c:v>38.465442000000003</c:v>
                </c:pt>
                <c:pt idx="2663">
                  <c:v>38.475178999999997</c:v>
                </c:pt>
                <c:pt idx="2664">
                  <c:v>38.484867000000001</c:v>
                </c:pt>
                <c:pt idx="2665">
                  <c:v>38.494506000000001</c:v>
                </c:pt>
                <c:pt idx="2666">
                  <c:v>38.504097000000002</c:v>
                </c:pt>
                <c:pt idx="2667">
                  <c:v>38.513638999999998</c:v>
                </c:pt>
                <c:pt idx="2668">
                  <c:v>38.523133999999999</c:v>
                </c:pt>
                <c:pt idx="2669">
                  <c:v>38.532580000000003</c:v>
                </c:pt>
                <c:pt idx="2670">
                  <c:v>38.541980000000002</c:v>
                </c:pt>
                <c:pt idx="2671">
                  <c:v>38.551330999999998</c:v>
                </c:pt>
                <c:pt idx="2672">
                  <c:v>38.560636000000002</c:v>
                </c:pt>
                <c:pt idx="2673">
                  <c:v>38.569893999999998</c:v>
                </c:pt>
                <c:pt idx="2674">
                  <c:v>38.579104999999998</c:v>
                </c:pt>
                <c:pt idx="2675">
                  <c:v>38.588270000000001</c:v>
                </c:pt>
                <c:pt idx="2676">
                  <c:v>38.597389</c:v>
                </c:pt>
                <c:pt idx="2677">
                  <c:v>38.606461000000003</c:v>
                </c:pt>
                <c:pt idx="2678">
                  <c:v>38.615487999999999</c:v>
                </c:pt>
                <c:pt idx="2679">
                  <c:v>38.624468999999998</c:v>
                </c:pt>
                <c:pt idx="2680">
                  <c:v>38.633405000000003</c:v>
                </c:pt>
                <c:pt idx="2681">
                  <c:v>38.642294999999997</c:v>
                </c:pt>
                <c:pt idx="2682">
                  <c:v>38.651141000000003</c:v>
                </c:pt>
                <c:pt idx="2683">
                  <c:v>38.659942000000001</c:v>
                </c:pt>
                <c:pt idx="2684">
                  <c:v>38.668697999999999</c:v>
                </c:pt>
                <c:pt idx="2685">
                  <c:v>38.677410999999999</c:v>
                </c:pt>
                <c:pt idx="2686">
                  <c:v>38.686078999999999</c:v>
                </c:pt>
                <c:pt idx="2687">
                  <c:v>38.694702999999997</c:v>
                </c:pt>
                <c:pt idx="2688">
                  <c:v>38.703282999999999</c:v>
                </c:pt>
                <c:pt idx="2689">
                  <c:v>38.711820000000003</c:v>
                </c:pt>
                <c:pt idx="2690">
                  <c:v>38.720314000000002</c:v>
                </c:pt>
                <c:pt idx="2691">
                  <c:v>38.728763999999998</c:v>
                </c:pt>
                <c:pt idx="2692">
                  <c:v>38.737172000000001</c:v>
                </c:pt>
                <c:pt idx="2693">
                  <c:v>38.745536999999999</c:v>
                </c:pt>
                <c:pt idx="2694">
                  <c:v>38.753858999999999</c:v>
                </c:pt>
                <c:pt idx="2695">
                  <c:v>38.762140000000002</c:v>
                </c:pt>
                <c:pt idx="2696">
                  <c:v>38.770378000000001</c:v>
                </c:pt>
                <c:pt idx="2697">
                  <c:v>38.778573999999999</c:v>
                </c:pt>
                <c:pt idx="2698">
                  <c:v>38.786727999999997</c:v>
                </c:pt>
                <c:pt idx="2699">
                  <c:v>38.794840999999998</c:v>
                </c:pt>
                <c:pt idx="2700">
                  <c:v>38.802912999999997</c:v>
                </c:pt>
                <c:pt idx="2701">
                  <c:v>38.810943999999999</c:v>
                </c:pt>
                <c:pt idx="2702">
                  <c:v>38.818933000000001</c:v>
                </c:pt>
                <c:pt idx="2703">
                  <c:v>38.826881999999998</c:v>
                </c:pt>
                <c:pt idx="2704">
                  <c:v>38.834791000000003</c:v>
                </c:pt>
                <c:pt idx="2705">
                  <c:v>38.842658999999998</c:v>
                </c:pt>
                <c:pt idx="2706">
                  <c:v>38.850485999999997</c:v>
                </c:pt>
                <c:pt idx="2707">
                  <c:v>38.858274000000002</c:v>
                </c:pt>
                <c:pt idx="2708">
                  <c:v>38.866022000000001</c:v>
                </c:pt>
                <c:pt idx="2709">
                  <c:v>38.873730000000002</c:v>
                </c:pt>
                <c:pt idx="2710">
                  <c:v>38.881399000000002</c:v>
                </c:pt>
                <c:pt idx="2711">
                  <c:v>38.889029000000001</c:v>
                </c:pt>
                <c:pt idx="2712">
                  <c:v>38.896619000000001</c:v>
                </c:pt>
                <c:pt idx="2713">
                  <c:v>38.904170999999998</c:v>
                </c:pt>
                <c:pt idx="2714">
                  <c:v>38.911684000000001</c:v>
                </c:pt>
                <c:pt idx="2715">
                  <c:v>38.919158000000003</c:v>
                </c:pt>
                <c:pt idx="2716">
                  <c:v>38.926594000000001</c:v>
                </c:pt>
                <c:pt idx="2717">
                  <c:v>38.933992000000003</c:v>
                </c:pt>
                <c:pt idx="2718">
                  <c:v>38.941352000000002</c:v>
                </c:pt>
                <c:pt idx="2719">
                  <c:v>38.948673999999997</c:v>
                </c:pt>
                <c:pt idx="2720">
                  <c:v>38.955958000000003</c:v>
                </c:pt>
                <c:pt idx="2721">
                  <c:v>38.963205000000002</c:v>
                </c:pt>
                <c:pt idx="2722">
                  <c:v>38.970415000000003</c:v>
                </c:pt>
                <c:pt idx="2723">
                  <c:v>38.977587</c:v>
                </c:pt>
                <c:pt idx="2724">
                  <c:v>38.984721999999998</c:v>
                </c:pt>
                <c:pt idx="2725">
                  <c:v>38.991821000000002</c:v>
                </c:pt>
                <c:pt idx="2726">
                  <c:v>38.998882999999999</c:v>
                </c:pt>
                <c:pt idx="2727">
                  <c:v>39.005907999999998</c:v>
                </c:pt>
                <c:pt idx="2728">
                  <c:v>39.012897000000002</c:v>
                </c:pt>
                <c:pt idx="2729">
                  <c:v>39.019849999999998</c:v>
                </c:pt>
                <c:pt idx="2730">
                  <c:v>39.026767</c:v>
                </c:pt>
                <c:pt idx="2731">
                  <c:v>39.033648999999997</c:v>
                </c:pt>
                <c:pt idx="2732">
                  <c:v>39.040494000000002</c:v>
                </c:pt>
                <c:pt idx="2733">
                  <c:v>39.047303999999997</c:v>
                </c:pt>
                <c:pt idx="2734">
                  <c:v>39.054079000000002</c:v>
                </c:pt>
                <c:pt idx="2735">
                  <c:v>39.060819000000002</c:v>
                </c:pt>
                <c:pt idx="2736">
                  <c:v>39.067523000000001</c:v>
                </c:pt>
                <c:pt idx="2737">
                  <c:v>39.074193000000001</c:v>
                </c:pt>
                <c:pt idx="2738">
                  <c:v>39.080827999999997</c:v>
                </c:pt>
                <c:pt idx="2739">
                  <c:v>39.087429</c:v>
                </c:pt>
                <c:pt idx="2740">
                  <c:v>39.093995</c:v>
                </c:pt>
                <c:pt idx="2741">
                  <c:v>39.100527</c:v>
                </c:pt>
                <c:pt idx="2742">
                  <c:v>39.107025</c:v>
                </c:pt>
                <c:pt idx="2743">
                  <c:v>39.113489000000001</c:v>
                </c:pt>
                <c:pt idx="2744">
                  <c:v>39.119919000000003</c:v>
                </c:pt>
                <c:pt idx="2745">
                  <c:v>39.126316000000003</c:v>
                </c:pt>
                <c:pt idx="2746">
                  <c:v>39.132679000000003</c:v>
                </c:pt>
                <c:pt idx="2747">
                  <c:v>39.139009000000001</c:v>
                </c:pt>
                <c:pt idx="2748">
                  <c:v>39.145305999999998</c:v>
                </c:pt>
                <c:pt idx="2749">
                  <c:v>39.15157</c:v>
                </c:pt>
                <c:pt idx="2750">
                  <c:v>39.157800999999999</c:v>
                </c:pt>
                <c:pt idx="2751">
                  <c:v>39.163998999999997</c:v>
                </c:pt>
                <c:pt idx="2752">
                  <c:v>39.170164999999997</c:v>
                </c:pt>
                <c:pt idx="2753">
                  <c:v>39.176298000000003</c:v>
                </c:pt>
                <c:pt idx="2754">
                  <c:v>39.182400000000001</c:v>
                </c:pt>
                <c:pt idx="2755">
                  <c:v>39.188468999999998</c:v>
                </c:pt>
                <c:pt idx="2756">
                  <c:v>39.194505999999997</c:v>
                </c:pt>
                <c:pt idx="2757">
                  <c:v>39.200510999999999</c:v>
                </c:pt>
                <c:pt idx="2758">
                  <c:v>39.206485000000001</c:v>
                </c:pt>
                <c:pt idx="2759">
                  <c:v>39.212426999999998</c:v>
                </c:pt>
                <c:pt idx="2760">
                  <c:v>39.218338000000003</c:v>
                </c:pt>
                <c:pt idx="2761">
                  <c:v>39.224217000000003</c:v>
                </c:pt>
                <c:pt idx="2762">
                  <c:v>39.230065000000003</c:v>
                </c:pt>
                <c:pt idx="2763">
                  <c:v>39.235883000000001</c:v>
                </c:pt>
                <c:pt idx="2764">
                  <c:v>39.241669000000002</c:v>
                </c:pt>
                <c:pt idx="2765">
                  <c:v>39.247425</c:v>
                </c:pt>
                <c:pt idx="2766">
                  <c:v>39.253151000000003</c:v>
                </c:pt>
                <c:pt idx="2767">
                  <c:v>39.258845999999998</c:v>
                </c:pt>
                <c:pt idx="2768">
                  <c:v>39.264510999999999</c:v>
                </c:pt>
                <c:pt idx="2769">
                  <c:v>39.270144999999999</c:v>
                </c:pt>
                <c:pt idx="2770">
                  <c:v>39.275750000000002</c:v>
                </c:pt>
                <c:pt idx="2771">
                  <c:v>39.281325000000002</c:v>
                </c:pt>
                <c:pt idx="2772">
                  <c:v>39.28687</c:v>
                </c:pt>
                <c:pt idx="2773">
                  <c:v>39.292385000000003</c:v>
                </c:pt>
                <c:pt idx="2774">
                  <c:v>39.297871000000001</c:v>
                </c:pt>
                <c:pt idx="2775">
                  <c:v>39.303328</c:v>
                </c:pt>
                <c:pt idx="2776">
                  <c:v>39.308754999999998</c:v>
                </c:pt>
                <c:pt idx="2777">
                  <c:v>39.314152999999997</c:v>
                </c:pt>
                <c:pt idx="2778">
                  <c:v>39.319522999999997</c:v>
                </c:pt>
                <c:pt idx="2779">
                  <c:v>39.324863000000001</c:v>
                </c:pt>
                <c:pt idx="2780">
                  <c:v>39.330174999999997</c:v>
                </c:pt>
                <c:pt idx="2781">
                  <c:v>39.335459</c:v>
                </c:pt>
                <c:pt idx="2782">
                  <c:v>39.340713999999998</c:v>
                </c:pt>
                <c:pt idx="2783">
                  <c:v>39.345941000000003</c:v>
                </c:pt>
                <c:pt idx="2784">
                  <c:v>39.351139000000003</c:v>
                </c:pt>
                <c:pt idx="2785">
                  <c:v>39.356310000000001</c:v>
                </c:pt>
                <c:pt idx="2786">
                  <c:v>39.361452</c:v>
                </c:pt>
                <c:pt idx="2787">
                  <c:v>39.366567000000003</c:v>
                </c:pt>
                <c:pt idx="2788">
                  <c:v>39.371653999999999</c:v>
                </c:pt>
                <c:pt idx="2789">
                  <c:v>39.376714</c:v>
                </c:pt>
                <c:pt idx="2790">
                  <c:v>39.381746</c:v>
                </c:pt>
                <c:pt idx="2791">
                  <c:v>39.386750999999997</c:v>
                </c:pt>
                <c:pt idx="2792">
                  <c:v>39.391728000000001</c:v>
                </c:pt>
                <c:pt idx="2793">
                  <c:v>39.396678999999999</c:v>
                </c:pt>
                <c:pt idx="2794">
                  <c:v>39.401603000000001</c:v>
                </c:pt>
                <c:pt idx="2795">
                  <c:v>39.406498999999997</c:v>
                </c:pt>
                <c:pt idx="2796">
                  <c:v>39.411369999999998</c:v>
                </c:pt>
                <c:pt idx="2797">
                  <c:v>39.416212999999999</c:v>
                </c:pt>
                <c:pt idx="2798">
                  <c:v>39.421030000000002</c:v>
                </c:pt>
                <c:pt idx="2799">
                  <c:v>39.425820999999999</c:v>
                </c:pt>
                <c:pt idx="2800">
                  <c:v>39.430585999999998</c:v>
                </c:pt>
                <c:pt idx="2801">
                  <c:v>39.435324000000001</c:v>
                </c:pt>
                <c:pt idx="2802">
                  <c:v>39.440035999999999</c:v>
                </c:pt>
                <c:pt idx="2803">
                  <c:v>39.444723000000003</c:v>
                </c:pt>
                <c:pt idx="2804">
                  <c:v>39.449384000000002</c:v>
                </c:pt>
                <c:pt idx="2805">
                  <c:v>39.454019000000002</c:v>
                </c:pt>
                <c:pt idx="2806">
                  <c:v>39.458627999999997</c:v>
                </c:pt>
                <c:pt idx="2807">
                  <c:v>39.463213000000003</c:v>
                </c:pt>
                <c:pt idx="2808">
                  <c:v>39.467771999999997</c:v>
                </c:pt>
                <c:pt idx="2809">
                  <c:v>39.472304999999999</c:v>
                </c:pt>
                <c:pt idx="2810">
                  <c:v>39.476813999999997</c:v>
                </c:pt>
                <c:pt idx="2811">
                  <c:v>39.481296999999998</c:v>
                </c:pt>
                <c:pt idx="2812">
                  <c:v>39.485756000000002</c:v>
                </c:pt>
                <c:pt idx="2813">
                  <c:v>39.490189999999998</c:v>
                </c:pt>
                <c:pt idx="2814">
                  <c:v>39.494599000000001</c:v>
                </c:pt>
                <c:pt idx="2815">
                  <c:v>39.498984</c:v>
                </c:pt>
                <c:pt idx="2816">
                  <c:v>39.503345000000003</c:v>
                </c:pt>
                <c:pt idx="2817">
                  <c:v>39.507680999999998</c:v>
                </c:pt>
                <c:pt idx="2818">
                  <c:v>39.511991999999999</c:v>
                </c:pt>
                <c:pt idx="2819">
                  <c:v>39.516280000000002</c:v>
                </c:pt>
                <c:pt idx="2820">
                  <c:v>39.520544000000001</c:v>
                </c:pt>
                <c:pt idx="2821">
                  <c:v>39.524783999999997</c:v>
                </c:pt>
                <c:pt idx="2822">
                  <c:v>39.529000000000003</c:v>
                </c:pt>
                <c:pt idx="2823">
                  <c:v>39.533192</c:v>
                </c:pt>
                <c:pt idx="2824">
                  <c:v>39.537360999999997</c:v>
                </c:pt>
                <c:pt idx="2825">
                  <c:v>39.541505999999998</c:v>
                </c:pt>
                <c:pt idx="2826">
                  <c:v>39.545628000000001</c:v>
                </c:pt>
                <c:pt idx="2827">
                  <c:v>39.549726999999997</c:v>
                </c:pt>
                <c:pt idx="2828">
                  <c:v>39.553801999999997</c:v>
                </c:pt>
                <c:pt idx="2829">
                  <c:v>39.557853999999999</c:v>
                </c:pt>
                <c:pt idx="2830">
                  <c:v>39.561883999999999</c:v>
                </c:pt>
                <c:pt idx="2831">
                  <c:v>39.565890000000003</c:v>
                </c:pt>
                <c:pt idx="2832">
                  <c:v>39.569873999999999</c:v>
                </c:pt>
                <c:pt idx="2833">
                  <c:v>39.573835000000003</c:v>
                </c:pt>
                <c:pt idx="2834">
                  <c:v>39.577773999999998</c:v>
                </c:pt>
                <c:pt idx="2835">
                  <c:v>39.581690000000002</c:v>
                </c:pt>
                <c:pt idx="2836">
                  <c:v>39.585583</c:v>
                </c:pt>
                <c:pt idx="2837">
                  <c:v>39.589455000000001</c:v>
                </c:pt>
                <c:pt idx="2838">
                  <c:v>39.593304000000003</c:v>
                </c:pt>
                <c:pt idx="2839">
                  <c:v>39.597130999999997</c:v>
                </c:pt>
                <c:pt idx="2840">
                  <c:v>39.600935999999997</c:v>
                </c:pt>
                <c:pt idx="2841">
                  <c:v>39.60472</c:v>
                </c:pt>
                <c:pt idx="2842">
                  <c:v>39.608480999999998</c:v>
                </c:pt>
                <c:pt idx="2843">
                  <c:v>39.612220999999998</c:v>
                </c:pt>
                <c:pt idx="2844">
                  <c:v>39.615938999999997</c:v>
                </c:pt>
                <c:pt idx="2845">
                  <c:v>39.619636</c:v>
                </c:pt>
                <c:pt idx="2846">
                  <c:v>39.623311000000001</c:v>
                </c:pt>
                <c:pt idx="2847">
                  <c:v>39.626964999999998</c:v>
                </c:pt>
                <c:pt idx="2848">
                  <c:v>39.630597999999999</c:v>
                </c:pt>
                <c:pt idx="2849">
                  <c:v>39.634208999999998</c:v>
                </c:pt>
                <c:pt idx="2850">
                  <c:v>39.637799999999999</c:v>
                </c:pt>
                <c:pt idx="2851">
                  <c:v>39.641368999999997</c:v>
                </c:pt>
                <c:pt idx="2852">
                  <c:v>39.644917999999997</c:v>
                </c:pt>
                <c:pt idx="2853">
                  <c:v>39.648446</c:v>
                </c:pt>
                <c:pt idx="2854">
                  <c:v>39.651952999999999</c:v>
                </c:pt>
                <c:pt idx="2855">
                  <c:v>39.655439999999999</c:v>
                </c:pt>
                <c:pt idx="2856">
                  <c:v>39.658906000000002</c:v>
                </c:pt>
                <c:pt idx="2857">
                  <c:v>39.662351999999998</c:v>
                </c:pt>
                <c:pt idx="2858">
                  <c:v>39.665778000000003</c:v>
                </c:pt>
                <c:pt idx="2859">
                  <c:v>39.669182999999997</c:v>
                </c:pt>
                <c:pt idx="2860">
                  <c:v>39.672567999999998</c:v>
                </c:pt>
                <c:pt idx="2861">
                  <c:v>39.675933000000001</c:v>
                </c:pt>
                <c:pt idx="2862">
                  <c:v>39.679277999999996</c:v>
                </c:pt>
                <c:pt idx="2863">
                  <c:v>39.682603</c:v>
                </c:pt>
                <c:pt idx="2864">
                  <c:v>39.685907999999998</c:v>
                </c:pt>
                <c:pt idx="2865">
                  <c:v>39.689194000000001</c:v>
                </c:pt>
                <c:pt idx="2866">
                  <c:v>39.692459999999997</c:v>
                </c:pt>
                <c:pt idx="2867">
                  <c:v>39.695706000000001</c:v>
                </c:pt>
                <c:pt idx="2868">
                  <c:v>39.698932999999997</c:v>
                </c:pt>
                <c:pt idx="2869">
                  <c:v>39.702140999999997</c:v>
                </c:pt>
                <c:pt idx="2870">
                  <c:v>39.705328999999999</c:v>
                </c:pt>
                <c:pt idx="2871">
                  <c:v>39.708497999999999</c:v>
                </c:pt>
                <c:pt idx="2872">
                  <c:v>39.711647999999997</c:v>
                </c:pt>
                <c:pt idx="2873">
                  <c:v>39.714779</c:v>
                </c:pt>
                <c:pt idx="2874">
                  <c:v>39.717891000000002</c:v>
                </c:pt>
                <c:pt idx="2875">
                  <c:v>39.720984000000001</c:v>
                </c:pt>
                <c:pt idx="2876">
                  <c:v>39.724058999999997</c:v>
                </c:pt>
                <c:pt idx="2877">
                  <c:v>39.727114</c:v>
                </c:pt>
                <c:pt idx="2878">
                  <c:v>39.730150999999999</c:v>
                </c:pt>
                <c:pt idx="2879">
                  <c:v>39.733170000000001</c:v>
                </c:pt>
                <c:pt idx="2880">
                  <c:v>39.736170000000001</c:v>
                </c:pt>
                <c:pt idx="2881">
                  <c:v>39.739151</c:v>
                </c:pt>
                <c:pt idx="2882">
                  <c:v>39.742114000000001</c:v>
                </c:pt>
                <c:pt idx="2883">
                  <c:v>39.745058999999998</c:v>
                </c:pt>
                <c:pt idx="2884">
                  <c:v>39.747985999999997</c:v>
                </c:pt>
                <c:pt idx="2885">
                  <c:v>39.750895</c:v>
                </c:pt>
                <c:pt idx="2886">
                  <c:v>39.753785999999998</c:v>
                </c:pt>
                <c:pt idx="2887">
                  <c:v>39.756658000000002</c:v>
                </c:pt>
                <c:pt idx="2888">
                  <c:v>39.759512999999998</c:v>
                </c:pt>
                <c:pt idx="2889">
                  <c:v>39.762351000000002</c:v>
                </c:pt>
                <c:pt idx="2890">
                  <c:v>39.765169999999998</c:v>
                </c:pt>
                <c:pt idx="2891">
                  <c:v>39.767972</c:v>
                </c:pt>
                <c:pt idx="2892">
                  <c:v>39.770755999999999</c:v>
                </c:pt>
                <c:pt idx="2893">
                  <c:v>39.773522999999997</c:v>
                </c:pt>
                <c:pt idx="2894">
                  <c:v>39.776271999999999</c:v>
                </c:pt>
                <c:pt idx="2895">
                  <c:v>39.779004999999998</c:v>
                </c:pt>
                <c:pt idx="2896">
                  <c:v>39.781719000000002</c:v>
                </c:pt>
                <c:pt idx="2897">
                  <c:v>39.784416999999998</c:v>
                </c:pt>
                <c:pt idx="2898">
                  <c:v>39.787098</c:v>
                </c:pt>
                <c:pt idx="2899">
                  <c:v>39.789760999999999</c:v>
                </c:pt>
                <c:pt idx="2900">
                  <c:v>39.792408000000002</c:v>
                </c:pt>
                <c:pt idx="2901">
                  <c:v>39.795037999999998</c:v>
                </c:pt>
                <c:pt idx="2902">
                  <c:v>39.797651000000002</c:v>
                </c:pt>
                <c:pt idx="2903">
                  <c:v>39.800246999999999</c:v>
                </c:pt>
                <c:pt idx="2904">
                  <c:v>39.802826000000003</c:v>
                </c:pt>
                <c:pt idx="2905">
                  <c:v>39.805388999999998</c:v>
                </c:pt>
                <c:pt idx="2906">
                  <c:v>39.807935999999998</c:v>
                </c:pt>
                <c:pt idx="2907">
                  <c:v>39.810465999999998</c:v>
                </c:pt>
                <c:pt idx="2908">
                  <c:v>39.812978999999999</c:v>
                </c:pt>
                <c:pt idx="2909">
                  <c:v>39.815475999999997</c:v>
                </c:pt>
                <c:pt idx="2910">
                  <c:v>39.817957</c:v>
                </c:pt>
                <c:pt idx="2911">
                  <c:v>39.820422000000001</c:v>
                </c:pt>
                <c:pt idx="2912">
                  <c:v>39.822870999999999</c:v>
                </c:pt>
                <c:pt idx="2913">
                  <c:v>39.825304000000003</c:v>
                </c:pt>
                <c:pt idx="2914">
                  <c:v>39.827719999999999</c:v>
                </c:pt>
                <c:pt idx="2915">
                  <c:v>39.830120999999998</c:v>
                </c:pt>
                <c:pt idx="2916">
                  <c:v>39.832506000000002</c:v>
                </c:pt>
                <c:pt idx="2917">
                  <c:v>39.834874999999997</c:v>
                </c:pt>
                <c:pt idx="2918">
                  <c:v>39.837229000000001</c:v>
                </c:pt>
                <c:pt idx="2919">
                  <c:v>39.839567000000002</c:v>
                </c:pt>
                <c:pt idx="2920">
                  <c:v>39.841889000000002</c:v>
                </c:pt>
                <c:pt idx="2921">
                  <c:v>39.844195999999997</c:v>
                </c:pt>
                <c:pt idx="2922">
                  <c:v>39.846487000000003</c:v>
                </c:pt>
                <c:pt idx="2923">
                  <c:v>39.848762999999998</c:v>
                </c:pt>
                <c:pt idx="2924">
                  <c:v>39.851024000000002</c:v>
                </c:pt>
                <c:pt idx="2925">
                  <c:v>39.853270000000002</c:v>
                </c:pt>
                <c:pt idx="2926">
                  <c:v>39.855499999999999</c:v>
                </c:pt>
                <c:pt idx="2927">
                  <c:v>39.857714999999999</c:v>
                </c:pt>
                <c:pt idx="2928">
                  <c:v>39.859915000000001</c:v>
                </c:pt>
                <c:pt idx="2929">
                  <c:v>39.862099999999998</c:v>
                </c:pt>
                <c:pt idx="2930">
                  <c:v>39.864271000000002</c:v>
                </c:pt>
                <c:pt idx="2931">
                  <c:v>39.866425999999997</c:v>
                </c:pt>
                <c:pt idx="2932">
                  <c:v>39.868566999999999</c:v>
                </c:pt>
                <c:pt idx="2933">
                  <c:v>39.870691999999998</c:v>
                </c:pt>
                <c:pt idx="2934">
                  <c:v>39.872804000000002</c:v>
                </c:pt>
                <c:pt idx="2935">
                  <c:v>39.874899999999997</c:v>
                </c:pt>
                <c:pt idx="2936">
                  <c:v>39.876981999999998</c:v>
                </c:pt>
                <c:pt idx="2937">
                  <c:v>39.879049999999999</c:v>
                </c:pt>
                <c:pt idx="2938">
                  <c:v>39.881103000000003</c:v>
                </c:pt>
                <c:pt idx="2939">
                  <c:v>39.883141999999999</c:v>
                </c:pt>
                <c:pt idx="2940">
                  <c:v>39.885165999999998</c:v>
                </c:pt>
                <c:pt idx="2941">
                  <c:v>39.887177000000001</c:v>
                </c:pt>
                <c:pt idx="2942">
                  <c:v>39.889173</c:v>
                </c:pt>
                <c:pt idx="2943">
                  <c:v>39.891154999999998</c:v>
                </c:pt>
                <c:pt idx="2944">
                  <c:v>39.893123000000003</c:v>
                </c:pt>
                <c:pt idx="2945">
                  <c:v>39.895076000000003</c:v>
                </c:pt>
                <c:pt idx="2946">
                  <c:v>39.897016000000001</c:v>
                </c:pt>
                <c:pt idx="2947">
                  <c:v>39.898941999999998</c:v>
                </c:pt>
                <c:pt idx="2948">
                  <c:v>39.900855</c:v>
                </c:pt>
                <c:pt idx="2949">
                  <c:v>39.902752999999997</c:v>
                </c:pt>
                <c:pt idx="2950">
                  <c:v>39.904637999999998</c:v>
                </c:pt>
                <c:pt idx="2951">
                  <c:v>39.906509</c:v>
                </c:pt>
                <c:pt idx="2952">
                  <c:v>39.908366999999998</c:v>
                </c:pt>
                <c:pt idx="2953">
                  <c:v>39.910210999999997</c:v>
                </c:pt>
                <c:pt idx="2954">
                  <c:v>39.912041000000002</c:v>
                </c:pt>
                <c:pt idx="2955">
                  <c:v>39.913857999999998</c:v>
                </c:pt>
                <c:pt idx="2956">
                  <c:v>39.915661999999998</c:v>
                </c:pt>
                <c:pt idx="2957">
                  <c:v>39.917451999999997</c:v>
                </c:pt>
                <c:pt idx="2958">
                  <c:v>39.919229999999999</c:v>
                </c:pt>
                <c:pt idx="2959">
                  <c:v>39.920993000000003</c:v>
                </c:pt>
                <c:pt idx="2960">
                  <c:v>39.922744000000002</c:v>
                </c:pt>
                <c:pt idx="2961">
                  <c:v>39.924481999999998</c:v>
                </c:pt>
                <c:pt idx="2962">
                  <c:v>39.926206999999998</c:v>
                </c:pt>
                <c:pt idx="2963">
                  <c:v>39.927917999999998</c:v>
                </c:pt>
                <c:pt idx="2964">
                  <c:v>39.929617</c:v>
                </c:pt>
                <c:pt idx="2965">
                  <c:v>39.931303</c:v>
                </c:pt>
                <c:pt idx="2966">
                  <c:v>39.932975999999996</c:v>
                </c:pt>
                <c:pt idx="2967">
                  <c:v>39.934637000000002</c:v>
                </c:pt>
                <c:pt idx="2968">
                  <c:v>39.936284000000001</c:v>
                </c:pt>
                <c:pt idx="2969">
                  <c:v>39.937919000000001</c:v>
                </c:pt>
                <c:pt idx="2970">
                  <c:v>39.939542000000003</c:v>
                </c:pt>
                <c:pt idx="2971">
                  <c:v>39.941152000000002</c:v>
                </c:pt>
                <c:pt idx="2972">
                  <c:v>39.942748999999999</c:v>
                </c:pt>
                <c:pt idx="2973">
                  <c:v>39.944333999999998</c:v>
                </c:pt>
                <c:pt idx="2974">
                  <c:v>39.945906000000001</c:v>
                </c:pt>
                <c:pt idx="2975">
                  <c:v>39.947465999999999</c:v>
                </c:pt>
                <c:pt idx="2976">
                  <c:v>39.949013999999998</c:v>
                </c:pt>
                <c:pt idx="2977">
                  <c:v>39.95055</c:v>
                </c:pt>
                <c:pt idx="2978">
                  <c:v>39.952072999999999</c:v>
                </c:pt>
                <c:pt idx="2979">
                  <c:v>39.953584999999997</c:v>
                </c:pt>
                <c:pt idx="2980">
                  <c:v>39.955083999999999</c:v>
                </c:pt>
                <c:pt idx="2981">
                  <c:v>39.956570999999997</c:v>
                </c:pt>
                <c:pt idx="2982">
                  <c:v>39.958046000000003</c:v>
                </c:pt>
                <c:pt idx="2983">
                  <c:v>39.959510000000002</c:v>
                </c:pt>
                <c:pt idx="2984">
                  <c:v>39.960960999999998</c:v>
                </c:pt>
                <c:pt idx="2985">
                  <c:v>39.962401</c:v>
                </c:pt>
                <c:pt idx="2986">
                  <c:v>39.963827999999999</c:v>
                </c:pt>
                <c:pt idx="2987">
                  <c:v>39.965243999999998</c:v>
                </c:pt>
                <c:pt idx="2988">
                  <c:v>39.966648999999997</c:v>
                </c:pt>
                <c:pt idx="2989">
                  <c:v>39.968040999999999</c:v>
                </c:pt>
                <c:pt idx="2990">
                  <c:v>39.969422999999999</c:v>
                </c:pt>
                <c:pt idx="2991">
                  <c:v>39.970792000000003</c:v>
                </c:pt>
                <c:pt idx="2992">
                  <c:v>39.972149999999999</c:v>
                </c:pt>
                <c:pt idx="2993">
                  <c:v>39.973497000000002</c:v>
                </c:pt>
                <c:pt idx="2994">
                  <c:v>39.974831999999999</c:v>
                </c:pt>
                <c:pt idx="2995">
                  <c:v>39.976156000000003</c:v>
                </c:pt>
                <c:pt idx="2996">
                  <c:v>39.977468999999999</c:v>
                </c:pt>
                <c:pt idx="2997">
                  <c:v>39.978769999999997</c:v>
                </c:pt>
                <c:pt idx="2998">
                  <c:v>39.980060000000002</c:v>
                </c:pt>
                <c:pt idx="2999">
                  <c:v>39.981338999999998</c:v>
                </c:pt>
                <c:pt idx="3000">
                  <c:v>39.982607000000002</c:v>
                </c:pt>
                <c:pt idx="3001">
                  <c:v>39.983862999999999</c:v>
                </c:pt>
                <c:pt idx="3002">
                  <c:v>39.985109000000001</c:v>
                </c:pt>
                <c:pt idx="3003">
                  <c:v>39.986344000000003</c:v>
                </c:pt>
                <c:pt idx="3004">
                  <c:v>39.987568000000003</c:v>
                </c:pt>
                <c:pt idx="3005">
                  <c:v>39.988781000000003</c:v>
                </c:pt>
                <c:pt idx="3006">
                  <c:v>39.989983000000002</c:v>
                </c:pt>
                <c:pt idx="3007">
                  <c:v>39.991174000000001</c:v>
                </c:pt>
                <c:pt idx="3008">
                  <c:v>39.992355000000003</c:v>
                </c:pt>
                <c:pt idx="3009">
                  <c:v>39.993524000000001</c:v>
                </c:pt>
                <c:pt idx="3010">
                  <c:v>39.994683999999999</c:v>
                </c:pt>
                <c:pt idx="3011">
                  <c:v>39.995832</c:v>
                </c:pt>
                <c:pt idx="3012">
                  <c:v>39.996969999999997</c:v>
                </c:pt>
                <c:pt idx="3013">
                  <c:v>39.998097000000001</c:v>
                </c:pt>
                <c:pt idx="3014">
                  <c:v>39.999214000000002</c:v>
                </c:pt>
                <c:pt idx="3015">
                  <c:v>40.000321</c:v>
                </c:pt>
                <c:pt idx="3016">
                  <c:v>40.001417000000004</c:v>
                </c:pt>
                <c:pt idx="3017">
                  <c:v>40.002502999999997</c:v>
                </c:pt>
                <c:pt idx="3018">
                  <c:v>40.003577999999997</c:v>
                </c:pt>
                <c:pt idx="3019">
                  <c:v>40.004643000000002</c:v>
                </c:pt>
                <c:pt idx="3020">
                  <c:v>40.005698000000002</c:v>
                </c:pt>
                <c:pt idx="3021">
                  <c:v>40.006743</c:v>
                </c:pt>
                <c:pt idx="3022">
                  <c:v>40.007776999999997</c:v>
                </c:pt>
                <c:pt idx="3023">
                  <c:v>40.008802000000003</c:v>
                </c:pt>
                <c:pt idx="3024">
                  <c:v>40.009816000000001</c:v>
                </c:pt>
                <c:pt idx="3025">
                  <c:v>40.010821</c:v>
                </c:pt>
                <c:pt idx="3026">
                  <c:v>40.011814999999999</c:v>
                </c:pt>
                <c:pt idx="3027">
                  <c:v>40.012799000000001</c:v>
                </c:pt>
                <c:pt idx="3028">
                  <c:v>40.013773999999998</c:v>
                </c:pt>
                <c:pt idx="3029">
                  <c:v>40.014738999999999</c:v>
                </c:pt>
                <c:pt idx="3030">
                  <c:v>40.015694000000003</c:v>
                </c:pt>
                <c:pt idx="3031">
                  <c:v>40.016638999999998</c:v>
                </c:pt>
                <c:pt idx="3032">
                  <c:v>40.017574000000003</c:v>
                </c:pt>
                <c:pt idx="3033">
                  <c:v>40.018500000000003</c:v>
                </c:pt>
                <c:pt idx="3034">
                  <c:v>40.019416</c:v>
                </c:pt>
                <c:pt idx="3035">
                  <c:v>40.020322</c:v>
                </c:pt>
                <c:pt idx="3036">
                  <c:v>40.021219000000002</c:v>
                </c:pt>
                <c:pt idx="3037">
                  <c:v>40.022106000000001</c:v>
                </c:pt>
                <c:pt idx="3038">
                  <c:v>40.022984000000001</c:v>
                </c:pt>
                <c:pt idx="3039">
                  <c:v>40.023851999999998</c:v>
                </c:pt>
                <c:pt idx="3040">
                  <c:v>40.024711000000003</c:v>
                </c:pt>
                <c:pt idx="3041">
                  <c:v>40.025561000000003</c:v>
                </c:pt>
                <c:pt idx="3042">
                  <c:v>40.026401</c:v>
                </c:pt>
                <c:pt idx="3043">
                  <c:v>40.027231999999998</c:v>
                </c:pt>
                <c:pt idx="3044">
                  <c:v>40.028053999999997</c:v>
                </c:pt>
                <c:pt idx="3045">
                  <c:v>40.028866000000001</c:v>
                </c:pt>
                <c:pt idx="3046">
                  <c:v>40.029668999999998</c:v>
                </c:pt>
                <c:pt idx="3047">
                  <c:v>40.030462999999997</c:v>
                </c:pt>
                <c:pt idx="3048">
                  <c:v>40.031247999999998</c:v>
                </c:pt>
                <c:pt idx="3049">
                  <c:v>40.032024</c:v>
                </c:pt>
                <c:pt idx="3050">
                  <c:v>40.032791000000003</c:v>
                </c:pt>
                <c:pt idx="3051">
                  <c:v>40.033549000000001</c:v>
                </c:pt>
                <c:pt idx="3052">
                  <c:v>40.034297000000002</c:v>
                </c:pt>
                <c:pt idx="3053">
                  <c:v>40.035037000000003</c:v>
                </c:pt>
                <c:pt idx="3054">
                  <c:v>40.035767999999997</c:v>
                </c:pt>
                <c:pt idx="3055">
                  <c:v>40.036490999999998</c:v>
                </c:pt>
                <c:pt idx="3056">
                  <c:v>40.037204000000003</c:v>
                </c:pt>
                <c:pt idx="3057">
                  <c:v>40.037908000000002</c:v>
                </c:pt>
                <c:pt idx="3058">
                  <c:v>40.038603999999999</c:v>
                </c:pt>
                <c:pt idx="3059">
                  <c:v>40.039290999999999</c:v>
                </c:pt>
                <c:pt idx="3060">
                  <c:v>40.039969999999997</c:v>
                </c:pt>
                <c:pt idx="3061">
                  <c:v>40.040640000000003</c:v>
                </c:pt>
                <c:pt idx="3062">
                  <c:v>40.041300999999997</c:v>
                </c:pt>
                <c:pt idx="3063">
                  <c:v>40.041952999999999</c:v>
                </c:pt>
                <c:pt idx="3064">
                  <c:v>40.042597999999998</c:v>
                </c:pt>
                <c:pt idx="3065">
                  <c:v>40.043233000000001</c:v>
                </c:pt>
                <c:pt idx="3066">
                  <c:v>40.043860000000002</c:v>
                </c:pt>
                <c:pt idx="3067">
                  <c:v>40.044479000000003</c:v>
                </c:pt>
                <c:pt idx="3068">
                  <c:v>40.045088999999997</c:v>
                </c:pt>
                <c:pt idx="3069">
                  <c:v>40.045690999999998</c:v>
                </c:pt>
                <c:pt idx="3070">
                  <c:v>40.046284999999997</c:v>
                </c:pt>
                <c:pt idx="3071">
                  <c:v>40.046869999999998</c:v>
                </c:pt>
                <c:pt idx="3072">
                  <c:v>40.047446999999998</c:v>
                </c:pt>
                <c:pt idx="3073">
                  <c:v>40.048015999999997</c:v>
                </c:pt>
                <c:pt idx="3074">
                  <c:v>40.048577000000002</c:v>
                </c:pt>
                <c:pt idx="3075">
                  <c:v>40.049129000000001</c:v>
                </c:pt>
                <c:pt idx="3076">
                  <c:v>40.049674000000003</c:v>
                </c:pt>
                <c:pt idx="3077">
                  <c:v>40.05021</c:v>
                </c:pt>
                <c:pt idx="3078">
                  <c:v>40.050738000000003</c:v>
                </c:pt>
                <c:pt idx="3079">
                  <c:v>40.051257999999997</c:v>
                </c:pt>
                <c:pt idx="3080">
                  <c:v>40.051771000000002</c:v>
                </c:pt>
                <c:pt idx="3081">
                  <c:v>40.052275000000002</c:v>
                </c:pt>
                <c:pt idx="3082">
                  <c:v>40.052771</c:v>
                </c:pt>
                <c:pt idx="3083">
                  <c:v>40.053260000000002</c:v>
                </c:pt>
                <c:pt idx="3084">
                  <c:v>40.053739999999998</c:v>
                </c:pt>
                <c:pt idx="3085">
                  <c:v>40.054212999999997</c:v>
                </c:pt>
                <c:pt idx="3086">
                  <c:v>40.054678000000003</c:v>
                </c:pt>
                <c:pt idx="3087">
                  <c:v>40.055135</c:v>
                </c:pt>
                <c:pt idx="3088">
                  <c:v>40.055585000000001</c:v>
                </c:pt>
                <c:pt idx="3089">
                  <c:v>40.056026000000003</c:v>
                </c:pt>
                <c:pt idx="3090">
                  <c:v>40.056460000000001</c:v>
                </c:pt>
                <c:pt idx="3091">
                  <c:v>40.056887000000003</c:v>
                </c:pt>
                <c:pt idx="3092">
                  <c:v>40.057305999999997</c:v>
                </c:pt>
                <c:pt idx="3093">
                  <c:v>40.057716999999997</c:v>
                </c:pt>
                <c:pt idx="3094">
                  <c:v>40.058121</c:v>
                </c:pt>
                <c:pt idx="3095">
                  <c:v>40.058517000000002</c:v>
                </c:pt>
                <c:pt idx="3096">
                  <c:v>40.058906</c:v>
                </c:pt>
                <c:pt idx="3097">
                  <c:v>40.059286999999998</c:v>
                </c:pt>
                <c:pt idx="3098">
                  <c:v>40.059660999999998</c:v>
                </c:pt>
                <c:pt idx="3099">
                  <c:v>40.060026999999998</c:v>
                </c:pt>
                <c:pt idx="3100">
                  <c:v>40.060386000000001</c:v>
                </c:pt>
                <c:pt idx="3101">
                  <c:v>40.060738000000001</c:v>
                </c:pt>
                <c:pt idx="3102">
                  <c:v>40.061081999999999</c:v>
                </c:pt>
                <c:pt idx="3103">
                  <c:v>40.061419999999998</c:v>
                </c:pt>
                <c:pt idx="3104">
                  <c:v>40.061750000000004</c:v>
                </c:pt>
                <c:pt idx="3105">
                  <c:v>40.062072000000001</c:v>
                </c:pt>
                <c:pt idx="3106">
                  <c:v>40.062387999999999</c:v>
                </c:pt>
                <c:pt idx="3107">
                  <c:v>40.062696000000003</c:v>
                </c:pt>
                <c:pt idx="3108">
                  <c:v>40.062997000000003</c:v>
                </c:pt>
                <c:pt idx="3109">
                  <c:v>40.063291999999997</c:v>
                </c:pt>
                <c:pt idx="3110">
                  <c:v>40.063578999999997</c:v>
                </c:pt>
                <c:pt idx="3111">
                  <c:v>40.063859000000001</c:v>
                </c:pt>
                <c:pt idx="3112">
                  <c:v>40.064132000000001</c:v>
                </c:pt>
                <c:pt idx="3113">
                  <c:v>40.064397999999997</c:v>
                </c:pt>
                <c:pt idx="3114">
                  <c:v>40.064656999999997</c:v>
                </c:pt>
                <c:pt idx="3115">
                  <c:v>40.064909</c:v>
                </c:pt>
                <c:pt idx="3116">
                  <c:v>40.065154</c:v>
                </c:pt>
                <c:pt idx="3117">
                  <c:v>40.065393</c:v>
                </c:pt>
                <c:pt idx="3118">
                  <c:v>40.065624</c:v>
                </c:pt>
                <c:pt idx="3119">
                  <c:v>40.065849</c:v>
                </c:pt>
                <c:pt idx="3120">
                  <c:v>40.066066999999997</c:v>
                </c:pt>
                <c:pt idx="3121">
                  <c:v>40.066277999999997</c:v>
                </c:pt>
                <c:pt idx="3122">
                  <c:v>40.066482999999998</c:v>
                </c:pt>
                <c:pt idx="3123">
                  <c:v>40.066681000000003</c:v>
                </c:pt>
                <c:pt idx="3124">
                  <c:v>40.066871999999996</c:v>
                </c:pt>
                <c:pt idx="3125">
                  <c:v>40.067056000000001</c:v>
                </c:pt>
                <c:pt idx="3126">
                  <c:v>40.067233999999999</c:v>
                </c:pt>
                <c:pt idx="3127">
                  <c:v>40.067405000000001</c:v>
                </c:pt>
                <c:pt idx="3128">
                  <c:v>40.067570000000003</c:v>
                </c:pt>
                <c:pt idx="3129">
                  <c:v>40.067728000000002</c:v>
                </c:pt>
                <c:pt idx="3130">
                  <c:v>40.067880000000002</c:v>
                </c:pt>
                <c:pt idx="3131">
                  <c:v>40.068024999999999</c:v>
                </c:pt>
                <c:pt idx="3132">
                  <c:v>40.068164000000003</c:v>
                </c:pt>
                <c:pt idx="3133">
                  <c:v>40.068295999999997</c:v>
                </c:pt>
                <c:pt idx="3134">
                  <c:v>40.068421999999998</c:v>
                </c:pt>
                <c:pt idx="3135">
                  <c:v>40.068541000000003</c:v>
                </c:pt>
                <c:pt idx="3136">
                  <c:v>40.068654000000002</c:v>
                </c:pt>
                <c:pt idx="3137">
                  <c:v>40.068761000000002</c:v>
                </c:pt>
                <c:pt idx="3138">
                  <c:v>40.068862000000003</c:v>
                </c:pt>
                <c:pt idx="3139">
                  <c:v>40.068956</c:v>
                </c:pt>
                <c:pt idx="3140">
                  <c:v>40.069043999999998</c:v>
                </c:pt>
                <c:pt idx="3141">
                  <c:v>40.069125999999997</c:v>
                </c:pt>
                <c:pt idx="3142">
                  <c:v>40.069201</c:v>
                </c:pt>
                <c:pt idx="3143">
                  <c:v>40.069270000000003</c:v>
                </c:pt>
                <c:pt idx="3144">
                  <c:v>40.069333999999998</c:v>
                </c:pt>
                <c:pt idx="3145">
                  <c:v>40.069391000000003</c:v>
                </c:pt>
                <c:pt idx="3146">
                  <c:v>40.069442000000002</c:v>
                </c:pt>
                <c:pt idx="3147">
                  <c:v>40.069487000000002</c:v>
                </c:pt>
                <c:pt idx="3148">
                  <c:v>40.069524999999999</c:v>
                </c:pt>
                <c:pt idx="3149">
                  <c:v>40.069558000000001</c:v>
                </c:pt>
                <c:pt idx="3150">
                  <c:v>40.069584999999996</c:v>
                </c:pt>
                <c:pt idx="3151">
                  <c:v>40.069606</c:v>
                </c:pt>
                <c:pt idx="3152">
                  <c:v>40.069620999999998</c:v>
                </c:pt>
                <c:pt idx="3153">
                  <c:v>40.069629999999997</c:v>
                </c:pt>
                <c:pt idx="3154">
                  <c:v>40.069633000000003</c:v>
                </c:pt>
                <c:pt idx="3155">
                  <c:v>40.069629999999997</c:v>
                </c:pt>
                <c:pt idx="3156">
                  <c:v>40.069620999999998</c:v>
                </c:pt>
                <c:pt idx="3157">
                  <c:v>40.069606999999998</c:v>
                </c:pt>
                <c:pt idx="3158">
                  <c:v>40.069586000000001</c:v>
                </c:pt>
                <c:pt idx="3159">
                  <c:v>40.069560000000003</c:v>
                </c:pt>
                <c:pt idx="3160">
                  <c:v>40.069527999999998</c:v>
                </c:pt>
                <c:pt idx="3161">
                  <c:v>40.069490999999999</c:v>
                </c:pt>
                <c:pt idx="3162">
                  <c:v>40.069446999999997</c:v>
                </c:pt>
                <c:pt idx="3163">
                  <c:v>40.069398</c:v>
                </c:pt>
                <c:pt idx="3164">
                  <c:v>40.069344000000001</c:v>
                </c:pt>
                <c:pt idx="3165">
                  <c:v>40.069282999999999</c:v>
                </c:pt>
                <c:pt idx="3166">
                  <c:v>40.069217000000002</c:v>
                </c:pt>
                <c:pt idx="3167">
                  <c:v>40.069146000000003</c:v>
                </c:pt>
                <c:pt idx="3168">
                  <c:v>40.069068999999999</c:v>
                </c:pt>
                <c:pt idx="3169">
                  <c:v>40.068986000000002</c:v>
                </c:pt>
                <c:pt idx="3170">
                  <c:v>40.068897999999997</c:v>
                </c:pt>
                <c:pt idx="3171">
                  <c:v>40.068804</c:v>
                </c:pt>
                <c:pt idx="3172">
                  <c:v>40.068705000000001</c:v>
                </c:pt>
                <c:pt idx="3173">
                  <c:v>40.068600000000004</c:v>
                </c:pt>
                <c:pt idx="3174">
                  <c:v>40.068489999999997</c:v>
                </c:pt>
                <c:pt idx="3175">
                  <c:v>40.068375000000003</c:v>
                </c:pt>
                <c:pt idx="3176">
                  <c:v>40.068254000000003</c:v>
                </c:pt>
                <c:pt idx="3177">
                  <c:v>40.068126999999997</c:v>
                </c:pt>
                <c:pt idx="3178">
                  <c:v>40.067996000000001</c:v>
                </c:pt>
                <c:pt idx="3179">
                  <c:v>40.067858999999999</c:v>
                </c:pt>
                <c:pt idx="3180">
                  <c:v>40.067715999999997</c:v>
                </c:pt>
                <c:pt idx="3181">
                  <c:v>40.067568999999999</c:v>
                </c:pt>
                <c:pt idx="3182">
                  <c:v>40.067416000000001</c:v>
                </c:pt>
                <c:pt idx="3183">
                  <c:v>40.067258000000002</c:v>
                </c:pt>
                <c:pt idx="3184">
                  <c:v>40.067093999999997</c:v>
                </c:pt>
                <c:pt idx="3185">
                  <c:v>40.066926000000002</c:v>
                </c:pt>
                <c:pt idx="3186">
                  <c:v>40.066752000000001</c:v>
                </c:pt>
                <c:pt idx="3187">
                  <c:v>40.066572999999998</c:v>
                </c:pt>
                <c:pt idx="3188">
                  <c:v>40.066389000000001</c:v>
                </c:pt>
                <c:pt idx="3189">
                  <c:v>40.066200000000002</c:v>
                </c:pt>
                <c:pt idx="3190">
                  <c:v>40.066006000000002</c:v>
                </c:pt>
                <c:pt idx="3191">
                  <c:v>40.065807</c:v>
                </c:pt>
                <c:pt idx="3192">
                  <c:v>40.065601999999998</c:v>
                </c:pt>
                <c:pt idx="3193">
                  <c:v>40.065393</c:v>
                </c:pt>
                <c:pt idx="3194">
                  <c:v>40.065179000000001</c:v>
                </c:pt>
                <c:pt idx="3195">
                  <c:v>40.064959000000002</c:v>
                </c:pt>
                <c:pt idx="3196">
                  <c:v>40.064734999999999</c:v>
                </c:pt>
                <c:pt idx="3197">
                  <c:v>40.064506000000002</c:v>
                </c:pt>
                <c:pt idx="3198">
                  <c:v>40.064270999999998</c:v>
                </c:pt>
                <c:pt idx="3199">
                  <c:v>40.064031999999997</c:v>
                </c:pt>
                <c:pt idx="3200">
                  <c:v>40.063788000000002</c:v>
                </c:pt>
                <c:pt idx="3201">
                  <c:v>40.063538999999999</c:v>
                </c:pt>
                <c:pt idx="3202">
                  <c:v>40.063285</c:v>
                </c:pt>
                <c:pt idx="3203">
                  <c:v>40.063026999999998</c:v>
                </c:pt>
                <c:pt idx="3204">
                  <c:v>40.062762999999997</c:v>
                </c:pt>
                <c:pt idx="3205">
                  <c:v>40.062494999999998</c:v>
                </c:pt>
                <c:pt idx="3206">
                  <c:v>40.062221999999998</c:v>
                </c:pt>
                <c:pt idx="3207">
                  <c:v>40.061945000000001</c:v>
                </c:pt>
                <c:pt idx="3208">
                  <c:v>40.061661999999998</c:v>
                </c:pt>
                <c:pt idx="3209">
                  <c:v>40.061374999999998</c:v>
                </c:pt>
                <c:pt idx="3210">
                  <c:v>40.061083000000004</c:v>
                </c:pt>
                <c:pt idx="3211">
                  <c:v>40.060786</c:v>
                </c:pt>
                <c:pt idx="3212">
                  <c:v>40.060485</c:v>
                </c:pt>
                <c:pt idx="3213">
                  <c:v>40.060178999999998</c:v>
                </c:pt>
                <c:pt idx="3214">
                  <c:v>40.059868999999999</c:v>
                </c:pt>
                <c:pt idx="3215">
                  <c:v>40.059553999999999</c:v>
                </c:pt>
                <c:pt idx="3216">
                  <c:v>40.059233999999996</c:v>
                </c:pt>
                <c:pt idx="3217">
                  <c:v>40.058909999999997</c:v>
                </c:pt>
                <c:pt idx="3218">
                  <c:v>40.058580999999997</c:v>
                </c:pt>
                <c:pt idx="3219">
                  <c:v>40.058247999999999</c:v>
                </c:pt>
                <c:pt idx="3220">
                  <c:v>40.05791</c:v>
                </c:pt>
                <c:pt idx="3221">
                  <c:v>40.057568000000003</c:v>
                </c:pt>
                <c:pt idx="3222">
                  <c:v>40.057220999999998</c:v>
                </c:pt>
                <c:pt idx="3223">
                  <c:v>40.056870000000004</c:v>
                </c:pt>
                <c:pt idx="3224">
                  <c:v>40.056514</c:v>
                </c:pt>
                <c:pt idx="3225">
                  <c:v>40.056153999999999</c:v>
                </c:pt>
                <c:pt idx="3226">
                  <c:v>40.055790000000002</c:v>
                </c:pt>
                <c:pt idx="3227">
                  <c:v>40.055421000000003</c:v>
                </c:pt>
                <c:pt idx="3228">
                  <c:v>40.055047999999999</c:v>
                </c:pt>
                <c:pt idx="3229">
                  <c:v>40.054670999999999</c:v>
                </c:pt>
                <c:pt idx="3230">
                  <c:v>40.054288999999997</c:v>
                </c:pt>
                <c:pt idx="3231">
                  <c:v>40.053902999999998</c:v>
                </c:pt>
                <c:pt idx="3232">
                  <c:v>40.053511999999998</c:v>
                </c:pt>
                <c:pt idx="3233">
                  <c:v>40.053117999999998</c:v>
                </c:pt>
                <c:pt idx="3234">
                  <c:v>40.052719000000003</c:v>
                </c:pt>
                <c:pt idx="3235">
                  <c:v>40.052315</c:v>
                </c:pt>
                <c:pt idx="3236">
                  <c:v>40.051907999999997</c:v>
                </c:pt>
                <c:pt idx="3237">
                  <c:v>40.051496</c:v>
                </c:pt>
                <c:pt idx="3238">
                  <c:v>40.051081000000003</c:v>
                </c:pt>
                <c:pt idx="3239">
                  <c:v>40.050660999999998</c:v>
                </c:pt>
                <c:pt idx="3240">
                  <c:v>40.050237000000003</c:v>
                </c:pt>
                <c:pt idx="3241">
                  <c:v>40.049807999999999</c:v>
                </c:pt>
                <c:pt idx="3242">
                  <c:v>40.049376000000002</c:v>
                </c:pt>
                <c:pt idx="3243">
                  <c:v>40.048940000000002</c:v>
                </c:pt>
                <c:pt idx="3244">
                  <c:v>40.048499</c:v>
                </c:pt>
                <c:pt idx="3245">
                  <c:v>40.048054999999998</c:v>
                </c:pt>
                <c:pt idx="3246">
                  <c:v>40.047606000000002</c:v>
                </c:pt>
                <c:pt idx="3247">
                  <c:v>40.047153000000002</c:v>
                </c:pt>
                <c:pt idx="3248">
                  <c:v>40.046697000000002</c:v>
                </c:pt>
                <c:pt idx="3249">
                  <c:v>40.046236</c:v>
                </c:pt>
                <c:pt idx="3250">
                  <c:v>40.045771000000002</c:v>
                </c:pt>
                <c:pt idx="3251">
                  <c:v>40.045302999999997</c:v>
                </c:pt>
                <c:pt idx="3252">
                  <c:v>40.044829999999997</c:v>
                </c:pt>
                <c:pt idx="3253">
                  <c:v>40.044353999999998</c:v>
                </c:pt>
                <c:pt idx="3254">
                  <c:v>40.043872999999998</c:v>
                </c:pt>
                <c:pt idx="3255">
                  <c:v>40.043388999999998</c:v>
                </c:pt>
                <c:pt idx="3256">
                  <c:v>40.042901000000001</c:v>
                </c:pt>
                <c:pt idx="3257">
                  <c:v>40.042408999999999</c:v>
                </c:pt>
                <c:pt idx="3258">
                  <c:v>40.041913000000001</c:v>
                </c:pt>
                <c:pt idx="3259">
                  <c:v>40.041412999999999</c:v>
                </c:pt>
                <c:pt idx="3260">
                  <c:v>40.040909999999997</c:v>
                </c:pt>
                <c:pt idx="3261">
                  <c:v>40.040402</c:v>
                </c:pt>
                <c:pt idx="3262">
                  <c:v>40.039890999999997</c:v>
                </c:pt>
                <c:pt idx="3263">
                  <c:v>40.039375999999997</c:v>
                </c:pt>
                <c:pt idx="3264">
                  <c:v>40.038857999999998</c:v>
                </c:pt>
                <c:pt idx="3265">
                  <c:v>40.038334999999996</c:v>
                </c:pt>
                <c:pt idx="3266">
                  <c:v>40.037809000000003</c:v>
                </c:pt>
                <c:pt idx="3267">
                  <c:v>40.037278999999998</c:v>
                </c:pt>
                <c:pt idx="3268">
                  <c:v>40.036746000000001</c:v>
                </c:pt>
                <c:pt idx="3269">
                  <c:v>40.036208999999999</c:v>
                </c:pt>
                <c:pt idx="3270">
                  <c:v>40.035668000000001</c:v>
                </c:pt>
                <c:pt idx="3271">
                  <c:v>40.035122999999999</c:v>
                </c:pt>
                <c:pt idx="3272">
                  <c:v>40.034574999999997</c:v>
                </c:pt>
                <c:pt idx="3273">
                  <c:v>40.034022999999998</c:v>
                </c:pt>
                <c:pt idx="3274">
                  <c:v>40.033467999999999</c:v>
                </c:pt>
                <c:pt idx="3275">
                  <c:v>40.032908999999997</c:v>
                </c:pt>
                <c:pt idx="3276">
                  <c:v>40.032347000000001</c:v>
                </c:pt>
                <c:pt idx="3277">
                  <c:v>40.031781000000002</c:v>
                </c:pt>
                <c:pt idx="3278">
                  <c:v>40.031210999999999</c:v>
                </c:pt>
                <c:pt idx="3279">
                  <c:v>40.030638000000003</c:v>
                </c:pt>
                <c:pt idx="3280">
                  <c:v>40.030061000000003</c:v>
                </c:pt>
                <c:pt idx="3281">
                  <c:v>40.029480999999997</c:v>
                </c:pt>
                <c:pt idx="3282">
                  <c:v>40.028897999999998</c:v>
                </c:pt>
                <c:pt idx="3283">
                  <c:v>40.028309999999998</c:v>
                </c:pt>
                <c:pt idx="3284">
                  <c:v>40.027720000000002</c:v>
                </c:pt>
                <c:pt idx="3285">
                  <c:v>40.027126000000003</c:v>
                </c:pt>
                <c:pt idx="3286">
                  <c:v>40.026528999999996</c:v>
                </c:pt>
                <c:pt idx="3287">
                  <c:v>40.025928</c:v>
                </c:pt>
                <c:pt idx="3288">
                  <c:v>40.025323999999998</c:v>
                </c:pt>
                <c:pt idx="3289">
                  <c:v>40.024715999999998</c:v>
                </c:pt>
                <c:pt idx="3290">
                  <c:v>40.024104999999999</c:v>
                </c:pt>
                <c:pt idx="3291">
                  <c:v>40.023491</c:v>
                </c:pt>
                <c:pt idx="3292">
                  <c:v>40.022872999999997</c:v>
                </c:pt>
                <c:pt idx="3293">
                  <c:v>40.022252000000002</c:v>
                </c:pt>
                <c:pt idx="3294">
                  <c:v>40.021628</c:v>
                </c:pt>
                <c:pt idx="3295">
                  <c:v>40.021000000000001</c:v>
                </c:pt>
                <c:pt idx="3296">
                  <c:v>40.02037</c:v>
                </c:pt>
                <c:pt idx="3297">
                  <c:v>40.019734999999997</c:v>
                </c:pt>
                <c:pt idx="3298">
                  <c:v>40.019098</c:v>
                </c:pt>
                <c:pt idx="3299">
                  <c:v>40.018458000000003</c:v>
                </c:pt>
                <c:pt idx="3300">
                  <c:v>40.017814000000001</c:v>
                </c:pt>
                <c:pt idx="3301">
                  <c:v>40.017167000000001</c:v>
                </c:pt>
                <c:pt idx="3302">
                  <c:v>40.016516000000003</c:v>
                </c:pt>
                <c:pt idx="3303">
                  <c:v>40.015863000000003</c:v>
                </c:pt>
                <c:pt idx="3304">
                  <c:v>40.015205999999999</c:v>
                </c:pt>
                <c:pt idx="3305">
                  <c:v>40.014547</c:v>
                </c:pt>
                <c:pt idx="3306">
                  <c:v>40.013883999999997</c:v>
                </c:pt>
                <c:pt idx="3307">
                  <c:v>40.013218000000002</c:v>
                </c:pt>
                <c:pt idx="3308">
                  <c:v>40.012549</c:v>
                </c:pt>
                <c:pt idx="3309">
                  <c:v>40.011876000000001</c:v>
                </c:pt>
                <c:pt idx="3310">
                  <c:v>40.011201</c:v>
                </c:pt>
                <c:pt idx="3311">
                  <c:v>40.010522999999999</c:v>
                </c:pt>
                <c:pt idx="3312">
                  <c:v>40.009841000000002</c:v>
                </c:pt>
                <c:pt idx="3313">
                  <c:v>40.009155999999997</c:v>
                </c:pt>
                <c:pt idx="3314">
                  <c:v>40.008468999999998</c:v>
                </c:pt>
                <c:pt idx="3315">
                  <c:v>40.007778000000002</c:v>
                </c:pt>
                <c:pt idx="3316">
                  <c:v>40.007084999999996</c:v>
                </c:pt>
                <c:pt idx="3317">
                  <c:v>40.006388000000001</c:v>
                </c:pt>
                <c:pt idx="3318">
                  <c:v>40.005687999999999</c:v>
                </c:pt>
                <c:pt idx="3319">
                  <c:v>40.004986000000002</c:v>
                </c:pt>
                <c:pt idx="3320">
                  <c:v>40.004280000000001</c:v>
                </c:pt>
                <c:pt idx="3321">
                  <c:v>40.003571999999998</c:v>
                </c:pt>
                <c:pt idx="3322">
                  <c:v>40.002859999999998</c:v>
                </c:pt>
                <c:pt idx="3323">
                  <c:v>40.002146000000003</c:v>
                </c:pt>
                <c:pt idx="3324">
                  <c:v>40.001429000000002</c:v>
                </c:pt>
                <c:pt idx="3325">
                  <c:v>40.000709000000001</c:v>
                </c:pt>
                <c:pt idx="3326">
                  <c:v>39.999986</c:v>
                </c:pt>
                <c:pt idx="3327">
                  <c:v>39.99926</c:v>
                </c:pt>
                <c:pt idx="3328">
                  <c:v>39.998531</c:v>
                </c:pt>
                <c:pt idx="3329">
                  <c:v>39.997799000000001</c:v>
                </c:pt>
                <c:pt idx="3330">
                  <c:v>39.997064999999999</c:v>
                </c:pt>
                <c:pt idx="3331">
                  <c:v>39.996327000000001</c:v>
                </c:pt>
                <c:pt idx="3332">
                  <c:v>39.995587</c:v>
                </c:pt>
                <c:pt idx="3333">
                  <c:v>39.994844000000001</c:v>
                </c:pt>
                <c:pt idx="3334">
                  <c:v>39.994098999999999</c:v>
                </c:pt>
                <c:pt idx="3335">
                  <c:v>39.99335</c:v>
                </c:pt>
                <c:pt idx="3336">
                  <c:v>39.992598999999998</c:v>
                </c:pt>
                <c:pt idx="3337">
                  <c:v>39.991844999999998</c:v>
                </c:pt>
                <c:pt idx="3338">
                  <c:v>39.991087999999998</c:v>
                </c:pt>
                <c:pt idx="3339">
                  <c:v>39.990329000000003</c:v>
                </c:pt>
                <c:pt idx="3340">
                  <c:v>39.989566000000003</c:v>
                </c:pt>
                <c:pt idx="3341">
                  <c:v>39.988802</c:v>
                </c:pt>
                <c:pt idx="3342">
                  <c:v>39.988033999999999</c:v>
                </c:pt>
                <c:pt idx="3343">
                  <c:v>39.987264000000003</c:v>
                </c:pt>
                <c:pt idx="3344">
                  <c:v>39.986491000000001</c:v>
                </c:pt>
                <c:pt idx="3345">
                  <c:v>39.985714999999999</c:v>
                </c:pt>
                <c:pt idx="3346">
                  <c:v>39.984937000000002</c:v>
                </c:pt>
                <c:pt idx="3347">
                  <c:v>39.984155999999999</c:v>
                </c:pt>
                <c:pt idx="3348">
                  <c:v>39.983373</c:v>
                </c:pt>
                <c:pt idx="3349">
                  <c:v>39.982587000000002</c:v>
                </c:pt>
                <c:pt idx="3350">
                  <c:v>39.981797999999998</c:v>
                </c:pt>
                <c:pt idx="3351">
                  <c:v>39.981006999999998</c:v>
                </c:pt>
                <c:pt idx="3352">
                  <c:v>39.980212999999999</c:v>
                </c:pt>
                <c:pt idx="3353">
                  <c:v>39.979416000000001</c:v>
                </c:pt>
                <c:pt idx="3354">
                  <c:v>39.978617</c:v>
                </c:pt>
                <c:pt idx="3355">
                  <c:v>39.977815999999997</c:v>
                </c:pt>
                <c:pt idx="3356">
                  <c:v>39.977012000000002</c:v>
                </c:pt>
                <c:pt idx="3357">
                  <c:v>39.976205</c:v>
                </c:pt>
                <c:pt idx="3358">
                  <c:v>39.975396000000003</c:v>
                </c:pt>
                <c:pt idx="3359">
                  <c:v>39.974584</c:v>
                </c:pt>
                <c:pt idx="3360">
                  <c:v>39.973770000000002</c:v>
                </c:pt>
                <c:pt idx="3361">
                  <c:v>39.972954000000001</c:v>
                </c:pt>
                <c:pt idx="3362">
                  <c:v>39.972135000000002</c:v>
                </c:pt>
                <c:pt idx="3363">
                  <c:v>39.971313000000002</c:v>
                </c:pt>
                <c:pt idx="3364">
                  <c:v>39.970489000000001</c:v>
                </c:pt>
                <c:pt idx="3365">
                  <c:v>39.969662999999997</c:v>
                </c:pt>
                <c:pt idx="3366">
                  <c:v>39.968834000000001</c:v>
                </c:pt>
                <c:pt idx="3367">
                  <c:v>39.968003000000003</c:v>
                </c:pt>
                <c:pt idx="3368">
                  <c:v>39.967168999999998</c:v>
                </c:pt>
                <c:pt idx="3369">
                  <c:v>39.966332999999999</c:v>
                </c:pt>
                <c:pt idx="3370">
                  <c:v>39.965494999999997</c:v>
                </c:pt>
                <c:pt idx="3371">
                  <c:v>39.964654000000003</c:v>
                </c:pt>
                <c:pt idx="3372">
                  <c:v>39.963811</c:v>
                </c:pt>
                <c:pt idx="3373">
                  <c:v>39.962966000000002</c:v>
                </c:pt>
                <c:pt idx="3374">
                  <c:v>39.962117999999997</c:v>
                </c:pt>
                <c:pt idx="3375">
                  <c:v>39.961267999999997</c:v>
                </c:pt>
                <c:pt idx="3376">
                  <c:v>39.960414999999998</c:v>
                </c:pt>
                <c:pt idx="3377">
                  <c:v>39.959561000000001</c:v>
                </c:pt>
                <c:pt idx="3378">
                  <c:v>39.958703999999997</c:v>
                </c:pt>
                <c:pt idx="3379">
                  <c:v>39.957844000000001</c:v>
                </c:pt>
                <c:pt idx="3380">
                  <c:v>39.956983000000001</c:v>
                </c:pt>
                <c:pt idx="3381">
                  <c:v>39.956119000000001</c:v>
                </c:pt>
                <c:pt idx="3382">
                  <c:v>39.955252999999999</c:v>
                </c:pt>
                <c:pt idx="3383">
                  <c:v>39.954383999999997</c:v>
                </c:pt>
                <c:pt idx="3384">
                  <c:v>39.953513999999998</c:v>
                </c:pt>
                <c:pt idx="3385">
                  <c:v>39.952641</c:v>
                </c:pt>
                <c:pt idx="3386">
                  <c:v>39.951765999999999</c:v>
                </c:pt>
                <c:pt idx="3387">
                  <c:v>39.950888999999997</c:v>
                </c:pt>
                <c:pt idx="3388">
                  <c:v>39.950009000000001</c:v>
                </c:pt>
                <c:pt idx="3389">
                  <c:v>39.949128000000002</c:v>
                </c:pt>
                <c:pt idx="3390">
                  <c:v>39.948244000000003</c:v>
                </c:pt>
                <c:pt idx="3391">
                  <c:v>39.947358000000001</c:v>
                </c:pt>
                <c:pt idx="3392">
                  <c:v>39.946469999999998</c:v>
                </c:pt>
                <c:pt idx="3393">
                  <c:v>39.94558</c:v>
                </c:pt>
                <c:pt idx="3394">
                  <c:v>39.944687000000002</c:v>
                </c:pt>
                <c:pt idx="3395">
                  <c:v>39.943792999999999</c:v>
                </c:pt>
                <c:pt idx="3396">
                  <c:v>39.942895999999998</c:v>
                </c:pt>
                <c:pt idx="3397">
                  <c:v>39.941997000000001</c:v>
                </c:pt>
                <c:pt idx="3398">
                  <c:v>39.941096999999999</c:v>
                </c:pt>
                <c:pt idx="3399">
                  <c:v>39.940193999999998</c:v>
                </c:pt>
                <c:pt idx="3400">
                  <c:v>39.939289000000002</c:v>
                </c:pt>
                <c:pt idx="3401">
                  <c:v>39.938381999999997</c:v>
                </c:pt>
                <c:pt idx="3402">
                  <c:v>39.937472</c:v>
                </c:pt>
                <c:pt idx="3403">
                  <c:v>39.936560999999998</c:v>
                </c:pt>
                <c:pt idx="3404">
                  <c:v>39.935648</c:v>
                </c:pt>
                <c:pt idx="3405">
                  <c:v>39.934733000000001</c:v>
                </c:pt>
                <c:pt idx="3406">
                  <c:v>39.933816</c:v>
                </c:pt>
                <c:pt idx="3407">
                  <c:v>39.932896</c:v>
                </c:pt>
                <c:pt idx="3408">
                  <c:v>39.931975000000001</c:v>
                </c:pt>
                <c:pt idx="3409">
                  <c:v>39.931052000000001</c:v>
                </c:pt>
                <c:pt idx="3410">
                  <c:v>39.930126999999999</c:v>
                </c:pt>
                <c:pt idx="3411">
                  <c:v>39.929198999999997</c:v>
                </c:pt>
                <c:pt idx="3412">
                  <c:v>39.928269999999998</c:v>
                </c:pt>
                <c:pt idx="3413">
                  <c:v>39.927339000000003</c:v>
                </c:pt>
                <c:pt idx="3414">
                  <c:v>39.926406</c:v>
                </c:pt>
                <c:pt idx="3415">
                  <c:v>39.925471000000002</c:v>
                </c:pt>
                <c:pt idx="3416">
                  <c:v>39.924534000000001</c:v>
                </c:pt>
                <c:pt idx="3417">
                  <c:v>39.923594999999999</c:v>
                </c:pt>
                <c:pt idx="3418">
                  <c:v>39.922654000000001</c:v>
                </c:pt>
                <c:pt idx="3419">
                  <c:v>39.921711999999999</c:v>
                </c:pt>
                <c:pt idx="3420">
                  <c:v>39.920766999999998</c:v>
                </c:pt>
                <c:pt idx="3421">
                  <c:v>39.919820999999999</c:v>
                </c:pt>
                <c:pt idx="3422">
                  <c:v>39.918872999999998</c:v>
                </c:pt>
                <c:pt idx="3423">
                  <c:v>39.917921999999997</c:v>
                </c:pt>
                <c:pt idx="3424">
                  <c:v>39.916969999999999</c:v>
                </c:pt>
                <c:pt idx="3425">
                  <c:v>39.916015999999999</c:v>
                </c:pt>
                <c:pt idx="3426">
                  <c:v>39.915061000000001</c:v>
                </c:pt>
                <c:pt idx="3427">
                  <c:v>39.914102999999997</c:v>
                </c:pt>
                <c:pt idx="3428">
                  <c:v>39.913144000000003</c:v>
                </c:pt>
                <c:pt idx="3429">
                  <c:v>39.912182999999999</c:v>
                </c:pt>
                <c:pt idx="3430">
                  <c:v>39.91122</c:v>
                </c:pt>
                <c:pt idx="3431">
                  <c:v>39.910254999999999</c:v>
                </c:pt>
                <c:pt idx="3432">
                  <c:v>39.909287999999997</c:v>
                </c:pt>
                <c:pt idx="3433">
                  <c:v>39.908320000000003</c:v>
                </c:pt>
                <c:pt idx="3434">
                  <c:v>39.907350000000001</c:v>
                </c:pt>
                <c:pt idx="3435">
                  <c:v>39.906377999999997</c:v>
                </c:pt>
                <c:pt idx="3436">
                  <c:v>39.905403999999997</c:v>
                </c:pt>
                <c:pt idx="3437">
                  <c:v>39.904429</c:v>
                </c:pt>
                <c:pt idx="3438">
                  <c:v>39.903452000000001</c:v>
                </c:pt>
                <c:pt idx="3439">
                  <c:v>39.902473000000001</c:v>
                </c:pt>
                <c:pt idx="3440">
                  <c:v>39.901491999999998</c:v>
                </c:pt>
                <c:pt idx="3441">
                  <c:v>39.900509999999997</c:v>
                </c:pt>
                <c:pt idx="3442">
                  <c:v>39.899526000000002</c:v>
                </c:pt>
                <c:pt idx="3443">
                  <c:v>39.898541000000002</c:v>
                </c:pt>
                <c:pt idx="3444">
                  <c:v>39.897553000000002</c:v>
                </c:pt>
                <c:pt idx="3445">
                  <c:v>39.896563999999998</c:v>
                </c:pt>
                <c:pt idx="3446">
                  <c:v>39.895572999999999</c:v>
                </c:pt>
                <c:pt idx="3447">
                  <c:v>39.894581000000002</c:v>
                </c:pt>
                <c:pt idx="3448">
                  <c:v>39.893586999999997</c:v>
                </c:pt>
                <c:pt idx="3449">
                  <c:v>39.892591000000003</c:v>
                </c:pt>
                <c:pt idx="3450">
                  <c:v>39.891593999999998</c:v>
                </c:pt>
                <c:pt idx="3451">
                  <c:v>39.890594999999998</c:v>
                </c:pt>
                <c:pt idx="3452">
                  <c:v>39.889595</c:v>
                </c:pt>
                <c:pt idx="3453">
                  <c:v>39.888593</c:v>
                </c:pt>
                <c:pt idx="3454">
                  <c:v>39.887588999999998</c:v>
                </c:pt>
                <c:pt idx="3455">
                  <c:v>39.886583999999999</c:v>
                </c:pt>
                <c:pt idx="3456">
                  <c:v>39.885576999999998</c:v>
                </c:pt>
                <c:pt idx="3457">
                  <c:v>39.884568000000002</c:v>
                </c:pt>
                <c:pt idx="3458">
                  <c:v>39.883558000000001</c:v>
                </c:pt>
                <c:pt idx="3459">
                  <c:v>39.882545999999998</c:v>
                </c:pt>
                <c:pt idx="3460">
                  <c:v>39.881532999999997</c:v>
                </c:pt>
                <c:pt idx="3461">
                  <c:v>39.880518000000002</c:v>
                </c:pt>
                <c:pt idx="3462">
                  <c:v>39.879502000000002</c:v>
                </c:pt>
                <c:pt idx="3463">
                  <c:v>39.878484</c:v>
                </c:pt>
                <c:pt idx="3464">
                  <c:v>39.877465000000001</c:v>
                </c:pt>
                <c:pt idx="3465">
                  <c:v>39.876443999999999</c:v>
                </c:pt>
                <c:pt idx="3466">
                  <c:v>39.875422</c:v>
                </c:pt>
                <c:pt idx="3467">
                  <c:v>39.874397999999999</c:v>
                </c:pt>
                <c:pt idx="3468">
                  <c:v>39.873372000000003</c:v>
                </c:pt>
                <c:pt idx="3469">
                  <c:v>39.872345000000003</c:v>
                </c:pt>
                <c:pt idx="3470">
                  <c:v>39.871316999999998</c:v>
                </c:pt>
                <c:pt idx="3471">
                  <c:v>39.870286999999998</c:v>
                </c:pt>
                <c:pt idx="3472">
                  <c:v>39.869256</c:v>
                </c:pt>
                <c:pt idx="3473">
                  <c:v>39.868223</c:v>
                </c:pt>
                <c:pt idx="3474">
                  <c:v>39.867189000000003</c:v>
                </c:pt>
                <c:pt idx="3475">
                  <c:v>39.866152999999997</c:v>
                </c:pt>
                <c:pt idx="3476">
                  <c:v>39.865116</c:v>
                </c:pt>
                <c:pt idx="3477">
                  <c:v>39.864077999999999</c:v>
                </c:pt>
                <c:pt idx="3478">
                  <c:v>39.863038000000003</c:v>
                </c:pt>
                <c:pt idx="3479">
                  <c:v>39.861995999999998</c:v>
                </c:pt>
                <c:pt idx="3480">
                  <c:v>39.860954</c:v>
                </c:pt>
                <c:pt idx="3481">
                  <c:v>39.859909000000002</c:v>
                </c:pt>
                <c:pt idx="3482">
                  <c:v>39.858863999999997</c:v>
                </c:pt>
                <c:pt idx="3483">
                  <c:v>39.857816999999997</c:v>
                </c:pt>
                <c:pt idx="3484">
                  <c:v>39.856769</c:v>
                </c:pt>
                <c:pt idx="3485">
                  <c:v>39.855719000000001</c:v>
                </c:pt>
                <c:pt idx="3486">
                  <c:v>39.854667999999997</c:v>
                </c:pt>
                <c:pt idx="3487">
                  <c:v>39.853616000000002</c:v>
                </c:pt>
                <c:pt idx="3488">
                  <c:v>39.852561999999999</c:v>
                </c:pt>
                <c:pt idx="3489">
                  <c:v>39.851506999999998</c:v>
                </c:pt>
                <c:pt idx="3490">
                  <c:v>39.850450000000002</c:v>
                </c:pt>
                <c:pt idx="3491">
                  <c:v>39.849392000000002</c:v>
                </c:pt>
                <c:pt idx="3492">
                  <c:v>39.848332999999997</c:v>
                </c:pt>
                <c:pt idx="3493">
                  <c:v>39.847273000000001</c:v>
                </c:pt>
                <c:pt idx="3494">
                  <c:v>39.846210999999997</c:v>
                </c:pt>
                <c:pt idx="3495">
                  <c:v>39.845148000000002</c:v>
                </c:pt>
                <c:pt idx="3496">
                  <c:v>39.844084000000002</c:v>
                </c:pt>
                <c:pt idx="3497">
                  <c:v>39.843018999999998</c:v>
                </c:pt>
                <c:pt idx="3498">
                  <c:v>39.841951999999999</c:v>
                </c:pt>
                <c:pt idx="3499">
                  <c:v>39.840884000000003</c:v>
                </c:pt>
                <c:pt idx="3500">
                  <c:v>39.839813999999997</c:v>
                </c:pt>
                <c:pt idx="3501">
                  <c:v>39.838743999999998</c:v>
                </c:pt>
                <c:pt idx="3502">
                  <c:v>39.837671999999998</c:v>
                </c:pt>
                <c:pt idx="3503">
                  <c:v>39.836598000000002</c:v>
                </c:pt>
                <c:pt idx="3504">
                  <c:v>39.835523999999999</c:v>
                </c:pt>
                <c:pt idx="3505">
                  <c:v>39.834448999999999</c:v>
                </c:pt>
                <c:pt idx="3506">
                  <c:v>39.833371999999997</c:v>
                </c:pt>
                <c:pt idx="3507">
                  <c:v>39.832293999999997</c:v>
                </c:pt>
                <c:pt idx="3508">
                  <c:v>39.831214000000003</c:v>
                </c:pt>
                <c:pt idx="3509">
                  <c:v>39.830134000000001</c:v>
                </c:pt>
                <c:pt idx="3510">
                  <c:v>39.829051999999997</c:v>
                </c:pt>
                <c:pt idx="3511">
                  <c:v>39.827969000000003</c:v>
                </c:pt>
                <c:pt idx="3512">
                  <c:v>39.826884999999997</c:v>
                </c:pt>
                <c:pt idx="3513">
                  <c:v>39.825800000000001</c:v>
                </c:pt>
                <c:pt idx="3514">
                  <c:v>39.824714</c:v>
                </c:pt>
                <c:pt idx="3515">
                  <c:v>39.823625999999997</c:v>
                </c:pt>
                <c:pt idx="3516">
                  <c:v>39.822536999999997</c:v>
                </c:pt>
                <c:pt idx="3517">
                  <c:v>39.821447999999997</c:v>
                </c:pt>
                <c:pt idx="3518">
                  <c:v>39.820357000000001</c:v>
                </c:pt>
                <c:pt idx="3519">
                  <c:v>39.819263999999997</c:v>
                </c:pt>
                <c:pt idx="3520">
                  <c:v>39.818171</c:v>
                </c:pt>
                <c:pt idx="3521">
                  <c:v>39.817076999999998</c:v>
                </c:pt>
                <c:pt idx="3522">
                  <c:v>39.815981000000001</c:v>
                </c:pt>
                <c:pt idx="3523">
                  <c:v>39.814884999999997</c:v>
                </c:pt>
                <c:pt idx="3524">
                  <c:v>39.813786999999998</c:v>
                </c:pt>
                <c:pt idx="3525">
                  <c:v>39.812688000000001</c:v>
                </c:pt>
                <c:pt idx="3526">
                  <c:v>39.811588</c:v>
                </c:pt>
                <c:pt idx="3527">
                  <c:v>39.810487000000002</c:v>
                </c:pt>
                <c:pt idx="3528">
                  <c:v>39.809384999999999</c:v>
                </c:pt>
                <c:pt idx="3529">
                  <c:v>39.808281999999998</c:v>
                </c:pt>
                <c:pt idx="3530">
                  <c:v>39.807178</c:v>
                </c:pt>
                <c:pt idx="3531">
                  <c:v>39.806072</c:v>
                </c:pt>
                <c:pt idx="3532">
                  <c:v>39.804966</c:v>
                </c:pt>
                <c:pt idx="3533">
                  <c:v>39.803857999999998</c:v>
                </c:pt>
                <c:pt idx="3534">
                  <c:v>39.802750000000003</c:v>
                </c:pt>
                <c:pt idx="3535">
                  <c:v>39.801639999999999</c:v>
                </c:pt>
                <c:pt idx="3536">
                  <c:v>39.800530000000002</c:v>
                </c:pt>
                <c:pt idx="3537">
                  <c:v>39.799418000000003</c:v>
                </c:pt>
                <c:pt idx="3538">
                  <c:v>39.798305999999997</c:v>
                </c:pt>
                <c:pt idx="3539">
                  <c:v>39.797192000000003</c:v>
                </c:pt>
                <c:pt idx="3540">
                  <c:v>39.796076999999997</c:v>
                </c:pt>
                <c:pt idx="3541">
                  <c:v>39.794961999999998</c:v>
                </c:pt>
                <c:pt idx="3542">
                  <c:v>39.793844999999997</c:v>
                </c:pt>
                <c:pt idx="3543">
                  <c:v>39.792727999999997</c:v>
                </c:pt>
                <c:pt idx="3544">
                  <c:v>39.791609000000001</c:v>
                </c:pt>
                <c:pt idx="3545">
                  <c:v>39.790489000000001</c:v>
                </c:pt>
                <c:pt idx="3546">
                  <c:v>39.789369000000001</c:v>
                </c:pt>
                <c:pt idx="3547">
                  <c:v>39.788246999999998</c:v>
                </c:pt>
                <c:pt idx="3548">
                  <c:v>39.787125000000003</c:v>
                </c:pt>
                <c:pt idx="3549">
                  <c:v>39.786000999999999</c:v>
                </c:pt>
                <c:pt idx="3550">
                  <c:v>39.784877000000002</c:v>
                </c:pt>
                <c:pt idx="3551">
                  <c:v>39.783752</c:v>
                </c:pt>
                <c:pt idx="3552">
                  <c:v>39.782626</c:v>
                </c:pt>
                <c:pt idx="3553">
                  <c:v>39.781497999999999</c:v>
                </c:pt>
                <c:pt idx="3554">
                  <c:v>39.780369999999998</c:v>
                </c:pt>
                <c:pt idx="3555">
                  <c:v>39.779240999999999</c:v>
                </c:pt>
                <c:pt idx="3556">
                  <c:v>39.778111000000003</c:v>
                </c:pt>
                <c:pt idx="3557">
                  <c:v>39.776980000000002</c:v>
                </c:pt>
                <c:pt idx="3558">
                  <c:v>39.775849000000001</c:v>
                </c:pt>
                <c:pt idx="3559">
                  <c:v>39.774715999999998</c:v>
                </c:pt>
                <c:pt idx="3560">
                  <c:v>39.773581999999998</c:v>
                </c:pt>
                <c:pt idx="3561">
                  <c:v>39.772447999999997</c:v>
                </c:pt>
                <c:pt idx="3562">
                  <c:v>39.771312999999999</c:v>
                </c:pt>
                <c:pt idx="3563">
                  <c:v>39.770175999999999</c:v>
                </c:pt>
                <c:pt idx="3564">
                  <c:v>39.769038999999999</c:v>
                </c:pt>
                <c:pt idx="3565">
                  <c:v>39.767901000000002</c:v>
                </c:pt>
                <c:pt idx="3566">
                  <c:v>39.766762999999997</c:v>
                </c:pt>
                <c:pt idx="3567">
                  <c:v>39.765622999999998</c:v>
                </c:pt>
                <c:pt idx="3568">
                  <c:v>39.764482000000001</c:v>
                </c:pt>
                <c:pt idx="3569">
                  <c:v>39.763340999999997</c:v>
                </c:pt>
                <c:pt idx="3570">
                  <c:v>39.762199000000003</c:v>
                </c:pt>
                <c:pt idx="3571">
                  <c:v>39.761056000000004</c:v>
                </c:pt>
                <c:pt idx="3572">
                  <c:v>39.759912</c:v>
                </c:pt>
                <c:pt idx="3573">
                  <c:v>39.758766999999999</c:v>
                </c:pt>
                <c:pt idx="3574">
                  <c:v>39.757621999999998</c:v>
                </c:pt>
                <c:pt idx="3575">
                  <c:v>39.756475999999999</c:v>
                </c:pt>
                <c:pt idx="3576">
                  <c:v>39.755327999999999</c:v>
                </c:pt>
                <c:pt idx="3577">
                  <c:v>39.754181000000003</c:v>
                </c:pt>
                <c:pt idx="3578">
                  <c:v>39.753031999999997</c:v>
                </c:pt>
                <c:pt idx="3579">
                  <c:v>39.751882000000002</c:v>
                </c:pt>
                <c:pt idx="3580">
                  <c:v>39.750731999999999</c:v>
                </c:pt>
                <c:pt idx="3581">
                  <c:v>39.749580999999999</c:v>
                </c:pt>
                <c:pt idx="3582">
                  <c:v>39.748429000000002</c:v>
                </c:pt>
                <c:pt idx="3583">
                  <c:v>39.747276999999997</c:v>
                </c:pt>
                <c:pt idx="3584">
                  <c:v>39.746122999999997</c:v>
                </c:pt>
                <c:pt idx="3585">
                  <c:v>39.744968999999998</c:v>
                </c:pt>
                <c:pt idx="3586">
                  <c:v>39.743814</c:v>
                </c:pt>
                <c:pt idx="3587">
                  <c:v>39.742659000000003</c:v>
                </c:pt>
                <c:pt idx="3588">
                  <c:v>39.741503000000002</c:v>
                </c:pt>
                <c:pt idx="3589">
                  <c:v>39.740344999999998</c:v>
                </c:pt>
                <c:pt idx="3590">
                  <c:v>39.739187999999999</c:v>
                </c:pt>
                <c:pt idx="3591">
                  <c:v>39.738028999999997</c:v>
                </c:pt>
                <c:pt idx="3592">
                  <c:v>39.736870000000003</c:v>
                </c:pt>
                <c:pt idx="3593">
                  <c:v>39.735709999999997</c:v>
                </c:pt>
                <c:pt idx="3594">
                  <c:v>39.734549000000001</c:v>
                </c:pt>
                <c:pt idx="3595">
                  <c:v>39.733387999999998</c:v>
                </c:pt>
                <c:pt idx="3596">
                  <c:v>39.732225999999997</c:v>
                </c:pt>
                <c:pt idx="3597">
                  <c:v>39.731062999999999</c:v>
                </c:pt>
                <c:pt idx="3598">
                  <c:v>39.729899000000003</c:v>
                </c:pt>
                <c:pt idx="3599">
                  <c:v>39.728735</c:v>
                </c:pt>
                <c:pt idx="3600">
                  <c:v>39.72757</c:v>
                </c:pt>
                <c:pt idx="3601">
                  <c:v>39.726405</c:v>
                </c:pt>
                <c:pt idx="3602">
                  <c:v>39.725239000000002</c:v>
                </c:pt>
                <c:pt idx="3603">
                  <c:v>39.724072</c:v>
                </c:pt>
                <c:pt idx="3604">
                  <c:v>39.722904</c:v>
                </c:pt>
                <c:pt idx="3605">
                  <c:v>39.721736</c:v>
                </c:pt>
                <c:pt idx="3606">
                  <c:v>39.720567000000003</c:v>
                </c:pt>
                <c:pt idx="3607">
                  <c:v>39.719397999999998</c:v>
                </c:pt>
                <c:pt idx="3608">
                  <c:v>39.718228000000003</c:v>
                </c:pt>
                <c:pt idx="3609">
                  <c:v>39.717056999999997</c:v>
                </c:pt>
                <c:pt idx="3610">
                  <c:v>39.715885</c:v>
                </c:pt>
                <c:pt idx="3611">
                  <c:v>39.714713000000003</c:v>
                </c:pt>
                <c:pt idx="3612">
                  <c:v>39.713540999999999</c:v>
                </c:pt>
                <c:pt idx="3613">
                  <c:v>39.712367</c:v>
                </c:pt>
                <c:pt idx="3614">
                  <c:v>39.711193999999999</c:v>
                </c:pt>
                <c:pt idx="3615">
                  <c:v>39.710019000000003</c:v>
                </c:pt>
                <c:pt idx="3616">
                  <c:v>39.708843999999999</c:v>
                </c:pt>
                <c:pt idx="3617">
                  <c:v>39.707667999999998</c:v>
                </c:pt>
                <c:pt idx="3618">
                  <c:v>39.706491999999997</c:v>
                </c:pt>
                <c:pt idx="3619">
                  <c:v>39.705314999999999</c:v>
                </c:pt>
                <c:pt idx="3620">
                  <c:v>39.704138</c:v>
                </c:pt>
                <c:pt idx="3621">
                  <c:v>39.702959999999997</c:v>
                </c:pt>
                <c:pt idx="3622">
                  <c:v>39.701780999999997</c:v>
                </c:pt>
                <c:pt idx="3623">
                  <c:v>39.700602000000003</c:v>
                </c:pt>
                <c:pt idx="3624">
                  <c:v>39.699421999999998</c:v>
                </c:pt>
                <c:pt idx="3625">
                  <c:v>39.698242</c:v>
                </c:pt>
                <c:pt idx="3626">
                  <c:v>39.697060999999998</c:v>
                </c:pt>
                <c:pt idx="3627">
                  <c:v>39.695878999999998</c:v>
                </c:pt>
                <c:pt idx="3628">
                  <c:v>39.694696999999998</c:v>
                </c:pt>
                <c:pt idx="3629">
                  <c:v>39.693514999999998</c:v>
                </c:pt>
                <c:pt idx="3630">
                  <c:v>39.692332</c:v>
                </c:pt>
                <c:pt idx="3631">
                  <c:v>39.691147999999998</c:v>
                </c:pt>
                <c:pt idx="3632">
                  <c:v>39.689964000000003</c:v>
                </c:pt>
                <c:pt idx="3633">
                  <c:v>39.688778999999997</c:v>
                </c:pt>
                <c:pt idx="3634">
                  <c:v>39.687593999999997</c:v>
                </c:pt>
                <c:pt idx="3635">
                  <c:v>39.686408</c:v>
                </c:pt>
                <c:pt idx="3636">
                  <c:v>39.685222000000003</c:v>
                </c:pt>
                <c:pt idx="3637">
                  <c:v>39.684035000000002</c:v>
                </c:pt>
                <c:pt idx="3638">
                  <c:v>39.682848</c:v>
                </c:pt>
                <c:pt idx="3639">
                  <c:v>39.681660000000001</c:v>
                </c:pt>
                <c:pt idx="3640">
                  <c:v>39.680472000000002</c:v>
                </c:pt>
                <c:pt idx="3641">
                  <c:v>39.679282999999998</c:v>
                </c:pt>
                <c:pt idx="3642">
                  <c:v>39.678094000000002</c:v>
                </c:pt>
                <c:pt idx="3643">
                  <c:v>39.676904</c:v>
                </c:pt>
                <c:pt idx="3644">
                  <c:v>39.675713999999999</c:v>
                </c:pt>
                <c:pt idx="3645">
                  <c:v>39.674523999999998</c:v>
                </c:pt>
                <c:pt idx="3646">
                  <c:v>39.673332000000002</c:v>
                </c:pt>
                <c:pt idx="3647">
                  <c:v>39.672141000000003</c:v>
                </c:pt>
                <c:pt idx="3648">
                  <c:v>39.670949</c:v>
                </c:pt>
                <c:pt idx="3649">
                  <c:v>39.669756</c:v>
                </c:pt>
                <c:pt idx="3650">
                  <c:v>39.668562999999999</c:v>
                </c:pt>
                <c:pt idx="3651">
                  <c:v>39.667369999999998</c:v>
                </c:pt>
                <c:pt idx="3652">
                  <c:v>39.666176</c:v>
                </c:pt>
                <c:pt idx="3653">
                  <c:v>39.664982000000002</c:v>
                </c:pt>
                <c:pt idx="3654">
                  <c:v>39.663786999999999</c:v>
                </c:pt>
                <c:pt idx="3655">
                  <c:v>39.662591999999997</c:v>
                </c:pt>
                <c:pt idx="3656">
                  <c:v>39.661396000000003</c:v>
                </c:pt>
                <c:pt idx="3657">
                  <c:v>39.660200000000003</c:v>
                </c:pt>
                <c:pt idx="3658">
                  <c:v>39.659004000000003</c:v>
                </c:pt>
                <c:pt idx="3659">
                  <c:v>39.657806999999998</c:v>
                </c:pt>
                <c:pt idx="3660">
                  <c:v>39.656610000000001</c:v>
                </c:pt>
                <c:pt idx="3661">
                  <c:v>39.655411999999998</c:v>
                </c:pt>
                <c:pt idx="3662">
                  <c:v>39.654214000000003</c:v>
                </c:pt>
                <c:pt idx="3663">
                  <c:v>39.653015000000003</c:v>
                </c:pt>
                <c:pt idx="3664">
                  <c:v>39.651817000000001</c:v>
                </c:pt>
                <c:pt idx="3665">
                  <c:v>39.650616999999997</c:v>
                </c:pt>
                <c:pt idx="3666">
                  <c:v>39.649417999999997</c:v>
                </c:pt>
                <c:pt idx="3667">
                  <c:v>39.648218</c:v>
                </c:pt>
                <c:pt idx="3668">
                  <c:v>39.647016999999998</c:v>
                </c:pt>
                <c:pt idx="3669">
                  <c:v>39.645816000000003</c:v>
                </c:pt>
                <c:pt idx="3670">
                  <c:v>39.644615000000002</c:v>
                </c:pt>
                <c:pt idx="3671">
                  <c:v>39.643414</c:v>
                </c:pt>
                <c:pt idx="3672">
                  <c:v>39.642212000000001</c:v>
                </c:pt>
                <c:pt idx="3673">
                  <c:v>39.641008999999997</c:v>
                </c:pt>
                <c:pt idx="3674">
                  <c:v>39.639806999999998</c:v>
                </c:pt>
                <c:pt idx="3675">
                  <c:v>39.638604000000001</c:v>
                </c:pt>
                <c:pt idx="3676">
                  <c:v>39.637400999999997</c:v>
                </c:pt>
                <c:pt idx="3677">
                  <c:v>39.636197000000003</c:v>
                </c:pt>
                <c:pt idx="3678">
                  <c:v>39.634993000000001</c:v>
                </c:pt>
                <c:pt idx="3679">
                  <c:v>39.633789</c:v>
                </c:pt>
                <c:pt idx="3680">
                  <c:v>39.632584000000001</c:v>
                </c:pt>
                <c:pt idx="3681">
                  <c:v>39.631379000000003</c:v>
                </c:pt>
                <c:pt idx="3682">
                  <c:v>39.630173999999997</c:v>
                </c:pt>
                <c:pt idx="3683">
                  <c:v>39.628968</c:v>
                </c:pt>
                <c:pt idx="3684">
                  <c:v>39.627761999999997</c:v>
                </c:pt>
                <c:pt idx="3685">
                  <c:v>39.626556000000001</c:v>
                </c:pt>
                <c:pt idx="3686">
                  <c:v>39.625349</c:v>
                </c:pt>
                <c:pt idx="3687">
                  <c:v>39.624141999999999</c:v>
                </c:pt>
                <c:pt idx="3688">
                  <c:v>39.622934999999998</c:v>
                </c:pt>
                <c:pt idx="3689">
                  <c:v>39.621727</c:v>
                </c:pt>
                <c:pt idx="3690">
                  <c:v>39.620519999999999</c:v>
                </c:pt>
                <c:pt idx="3691">
                  <c:v>39.619312000000001</c:v>
                </c:pt>
                <c:pt idx="3692">
                  <c:v>39.618102999999998</c:v>
                </c:pt>
                <c:pt idx="3693">
                  <c:v>39.616895</c:v>
                </c:pt>
                <c:pt idx="3694">
                  <c:v>39.615685999999997</c:v>
                </c:pt>
                <c:pt idx="3695">
                  <c:v>39.614476000000003</c:v>
                </c:pt>
                <c:pt idx="3696">
                  <c:v>39.613267</c:v>
                </c:pt>
                <c:pt idx="3697">
                  <c:v>39.612057</c:v>
                </c:pt>
                <c:pt idx="3698">
                  <c:v>39.610847</c:v>
                </c:pt>
                <c:pt idx="3699">
                  <c:v>39.609636999999999</c:v>
                </c:pt>
                <c:pt idx="3700">
                  <c:v>39.608426000000001</c:v>
                </c:pt>
                <c:pt idx="3701">
                  <c:v>39.607214999999997</c:v>
                </c:pt>
                <c:pt idx="3702">
                  <c:v>39.606003999999999</c:v>
                </c:pt>
                <c:pt idx="3703">
                  <c:v>39.604793000000001</c:v>
                </c:pt>
                <c:pt idx="3704">
                  <c:v>39.603582000000003</c:v>
                </c:pt>
                <c:pt idx="3705">
                  <c:v>39.602370000000001</c:v>
                </c:pt>
                <c:pt idx="3706">
                  <c:v>39.601157999999998</c:v>
                </c:pt>
                <c:pt idx="3707">
                  <c:v>39.599944999999998</c:v>
                </c:pt>
                <c:pt idx="3708">
                  <c:v>39.598733000000003</c:v>
                </c:pt>
                <c:pt idx="3709">
                  <c:v>39.597520000000003</c:v>
                </c:pt>
                <c:pt idx="3710">
                  <c:v>39.596307000000003</c:v>
                </c:pt>
                <c:pt idx="3711">
                  <c:v>39.595094000000003</c:v>
                </c:pt>
                <c:pt idx="3712">
                  <c:v>39.593881000000003</c:v>
                </c:pt>
                <c:pt idx="3713">
                  <c:v>39.592666999999999</c:v>
                </c:pt>
                <c:pt idx="3714">
                  <c:v>39.591453000000001</c:v>
                </c:pt>
                <c:pt idx="3715">
                  <c:v>39.590238999999997</c:v>
                </c:pt>
                <c:pt idx="3716">
                  <c:v>39.589024999999999</c:v>
                </c:pt>
                <c:pt idx="3717">
                  <c:v>39.587811000000002</c:v>
                </c:pt>
                <c:pt idx="3718">
                  <c:v>39.586596</c:v>
                </c:pt>
                <c:pt idx="3719">
                  <c:v>39.585380999999998</c:v>
                </c:pt>
                <c:pt idx="3720">
                  <c:v>39.584166000000003</c:v>
                </c:pt>
                <c:pt idx="3721">
                  <c:v>39.582951000000001</c:v>
                </c:pt>
                <c:pt idx="3722">
                  <c:v>39.581735999999999</c:v>
                </c:pt>
                <c:pt idx="3723">
                  <c:v>39.58052</c:v>
                </c:pt>
                <c:pt idx="3724">
                  <c:v>39.579304</c:v>
                </c:pt>
                <c:pt idx="3725">
                  <c:v>39.578088999999999</c:v>
                </c:pt>
                <c:pt idx="3726">
                  <c:v>39.576872999999999</c:v>
                </c:pt>
                <c:pt idx="3727">
                  <c:v>39.575656000000002</c:v>
                </c:pt>
                <c:pt idx="3728">
                  <c:v>39.574440000000003</c:v>
                </c:pt>
                <c:pt idx="3729">
                  <c:v>39.573222999999999</c:v>
                </c:pt>
                <c:pt idx="3730">
                  <c:v>39.572006999999999</c:v>
                </c:pt>
                <c:pt idx="3731">
                  <c:v>39.570790000000002</c:v>
                </c:pt>
                <c:pt idx="3732">
                  <c:v>39.569572999999998</c:v>
                </c:pt>
                <c:pt idx="3733">
                  <c:v>39.568356000000001</c:v>
                </c:pt>
                <c:pt idx="3734">
                  <c:v>39.567138</c:v>
                </c:pt>
                <c:pt idx="3735">
                  <c:v>39.565921000000003</c:v>
                </c:pt>
                <c:pt idx="3736">
                  <c:v>39.564703000000002</c:v>
                </c:pt>
                <c:pt idx="3737">
                  <c:v>39.563485999999997</c:v>
                </c:pt>
                <c:pt idx="3738">
                  <c:v>39.562268000000003</c:v>
                </c:pt>
                <c:pt idx="3739">
                  <c:v>39.561050000000002</c:v>
                </c:pt>
                <c:pt idx="3740">
                  <c:v>39.559832</c:v>
                </c:pt>
                <c:pt idx="3741">
                  <c:v>39.558613999999999</c:v>
                </c:pt>
                <c:pt idx="3742">
                  <c:v>39.557395</c:v>
                </c:pt>
                <c:pt idx="3743">
                  <c:v>39.556176999999998</c:v>
                </c:pt>
                <c:pt idx="3744">
                  <c:v>39.554957999999999</c:v>
                </c:pt>
                <c:pt idx="3745">
                  <c:v>39.553739999999998</c:v>
                </c:pt>
                <c:pt idx="3746">
                  <c:v>39.552520999999999</c:v>
                </c:pt>
                <c:pt idx="3747">
                  <c:v>39.551302</c:v>
                </c:pt>
                <c:pt idx="3748">
                  <c:v>39.550083000000001</c:v>
                </c:pt>
                <c:pt idx="3749">
                  <c:v>39.548864000000002</c:v>
                </c:pt>
                <c:pt idx="3750">
                  <c:v>39.547645000000003</c:v>
                </c:pt>
                <c:pt idx="3751">
                  <c:v>39.546424999999999</c:v>
                </c:pt>
                <c:pt idx="3752">
                  <c:v>39.545206</c:v>
                </c:pt>
                <c:pt idx="3753">
                  <c:v>39.543987000000001</c:v>
                </c:pt>
                <c:pt idx="3754">
                  <c:v>39.542766999999998</c:v>
                </c:pt>
                <c:pt idx="3755">
                  <c:v>39.541547999999999</c:v>
                </c:pt>
                <c:pt idx="3756">
                  <c:v>39.540328000000002</c:v>
                </c:pt>
                <c:pt idx="3757">
                  <c:v>39.539107999999999</c:v>
                </c:pt>
                <c:pt idx="3758">
                  <c:v>39.537888000000002</c:v>
                </c:pt>
                <c:pt idx="3759">
                  <c:v>39.536667999999999</c:v>
                </c:pt>
                <c:pt idx="3760">
                  <c:v>39.535449</c:v>
                </c:pt>
                <c:pt idx="3761">
                  <c:v>39.534229000000003</c:v>
                </c:pt>
                <c:pt idx="3762">
                  <c:v>39.533008000000002</c:v>
                </c:pt>
                <c:pt idx="3763">
                  <c:v>39.531787999999999</c:v>
                </c:pt>
                <c:pt idx="3764">
                  <c:v>39.530568000000002</c:v>
                </c:pt>
                <c:pt idx="3765">
                  <c:v>39.529347999999999</c:v>
                </c:pt>
                <c:pt idx="3766">
                  <c:v>39.528128000000002</c:v>
                </c:pt>
                <c:pt idx="3767">
                  <c:v>39.526907000000001</c:v>
                </c:pt>
                <c:pt idx="3768">
                  <c:v>39.525686999999998</c:v>
                </c:pt>
                <c:pt idx="3769">
                  <c:v>39.524467000000001</c:v>
                </c:pt>
                <c:pt idx="3770">
                  <c:v>39.523246</c:v>
                </c:pt>
                <c:pt idx="3771">
                  <c:v>39.522025999999997</c:v>
                </c:pt>
                <c:pt idx="3772">
                  <c:v>39.520805000000003</c:v>
                </c:pt>
                <c:pt idx="3773">
                  <c:v>39.519584999999999</c:v>
                </c:pt>
                <c:pt idx="3774">
                  <c:v>39.518363999999998</c:v>
                </c:pt>
                <c:pt idx="3775">
                  <c:v>39.517144000000002</c:v>
                </c:pt>
                <c:pt idx="3776">
                  <c:v>39.515923000000001</c:v>
                </c:pt>
                <c:pt idx="3777">
                  <c:v>39.514702999999997</c:v>
                </c:pt>
                <c:pt idx="3778">
                  <c:v>39.513482000000003</c:v>
                </c:pt>
                <c:pt idx="3779">
                  <c:v>39.512262</c:v>
                </c:pt>
                <c:pt idx="3780">
                  <c:v>39.511040999999999</c:v>
                </c:pt>
                <c:pt idx="3781">
                  <c:v>39.509819999999998</c:v>
                </c:pt>
                <c:pt idx="3782">
                  <c:v>39.508600000000001</c:v>
                </c:pt>
                <c:pt idx="3783">
                  <c:v>39.507379</c:v>
                </c:pt>
                <c:pt idx="3784">
                  <c:v>39.506158999999997</c:v>
                </c:pt>
                <c:pt idx="3785">
                  <c:v>39.504938000000003</c:v>
                </c:pt>
                <c:pt idx="3786">
                  <c:v>39.503717000000002</c:v>
                </c:pt>
                <c:pt idx="3787">
                  <c:v>39.502496999999998</c:v>
                </c:pt>
                <c:pt idx="3788">
                  <c:v>39.501275999999997</c:v>
                </c:pt>
                <c:pt idx="3789">
                  <c:v>39.500056000000001</c:v>
                </c:pt>
                <c:pt idx="3790">
                  <c:v>39.498835</c:v>
                </c:pt>
                <c:pt idx="3791">
                  <c:v>39.497615000000003</c:v>
                </c:pt>
                <c:pt idx="3792">
                  <c:v>39.496394000000002</c:v>
                </c:pt>
                <c:pt idx="3793">
                  <c:v>39.495173999999999</c:v>
                </c:pt>
                <c:pt idx="3794">
                  <c:v>39.493952999999998</c:v>
                </c:pt>
                <c:pt idx="3795">
                  <c:v>39.492733000000001</c:v>
                </c:pt>
                <c:pt idx="3796">
                  <c:v>39.491512999999998</c:v>
                </c:pt>
                <c:pt idx="3797">
                  <c:v>39.490291999999997</c:v>
                </c:pt>
                <c:pt idx="3798">
                  <c:v>39.489072</c:v>
                </c:pt>
                <c:pt idx="3799">
                  <c:v>39.487851999999997</c:v>
                </c:pt>
                <c:pt idx="3800">
                  <c:v>39.486632</c:v>
                </c:pt>
                <c:pt idx="3801">
                  <c:v>39.485411999999997</c:v>
                </c:pt>
                <c:pt idx="3802">
                  <c:v>39.484192</c:v>
                </c:pt>
                <c:pt idx="3803">
                  <c:v>39.482971999999997</c:v>
                </c:pt>
                <c:pt idx="3804">
                  <c:v>39.481752</c:v>
                </c:pt>
                <c:pt idx="3805">
                  <c:v>39.480531999999997</c:v>
                </c:pt>
                <c:pt idx="3806">
                  <c:v>39.479312</c:v>
                </c:pt>
                <c:pt idx="3807">
                  <c:v>39.478091999999997</c:v>
                </c:pt>
                <c:pt idx="3808">
                  <c:v>39.476872</c:v>
                </c:pt>
                <c:pt idx="3809">
                  <c:v>39.475653000000001</c:v>
                </c:pt>
                <c:pt idx="3810">
                  <c:v>39.474432999999998</c:v>
                </c:pt>
                <c:pt idx="3811">
                  <c:v>39.473213999999999</c:v>
                </c:pt>
                <c:pt idx="3812">
                  <c:v>39.471994000000002</c:v>
                </c:pt>
                <c:pt idx="3813">
                  <c:v>39.470775000000003</c:v>
                </c:pt>
                <c:pt idx="3814">
                  <c:v>39.469555999999997</c:v>
                </c:pt>
                <c:pt idx="3815">
                  <c:v>39.468336999999998</c:v>
                </c:pt>
                <c:pt idx="3816">
                  <c:v>39.467117999999999</c:v>
                </c:pt>
                <c:pt idx="3817">
                  <c:v>39.465899</c:v>
                </c:pt>
                <c:pt idx="3818">
                  <c:v>39.464680000000001</c:v>
                </c:pt>
                <c:pt idx="3819">
                  <c:v>39.463461000000002</c:v>
                </c:pt>
                <c:pt idx="3820">
                  <c:v>39.462242000000003</c:v>
                </c:pt>
                <c:pt idx="3821">
                  <c:v>39.461024000000002</c:v>
                </c:pt>
                <c:pt idx="3822">
                  <c:v>39.459805000000003</c:v>
                </c:pt>
                <c:pt idx="3823">
                  <c:v>39.458587000000001</c:v>
                </c:pt>
                <c:pt idx="3824">
                  <c:v>39.457369</c:v>
                </c:pt>
                <c:pt idx="3825">
                  <c:v>39.456150000000001</c:v>
                </c:pt>
                <c:pt idx="3826">
                  <c:v>39.454931999999999</c:v>
                </c:pt>
                <c:pt idx="3827">
                  <c:v>39.453713999999998</c:v>
                </c:pt>
                <c:pt idx="3828">
                  <c:v>39.452497000000001</c:v>
                </c:pt>
                <c:pt idx="3829">
                  <c:v>39.451279</c:v>
                </c:pt>
                <c:pt idx="3830">
                  <c:v>39.450060999999998</c:v>
                </c:pt>
                <c:pt idx="3831">
                  <c:v>39.448844000000001</c:v>
                </c:pt>
                <c:pt idx="3832">
                  <c:v>39.447626</c:v>
                </c:pt>
                <c:pt idx="3833">
                  <c:v>39.446409000000003</c:v>
                </c:pt>
                <c:pt idx="3834">
                  <c:v>39.445191999999999</c:v>
                </c:pt>
                <c:pt idx="3835">
                  <c:v>39.443975000000002</c:v>
                </c:pt>
                <c:pt idx="3836">
                  <c:v>39.442757999999998</c:v>
                </c:pt>
                <c:pt idx="3837">
                  <c:v>39.441541999999998</c:v>
                </c:pt>
                <c:pt idx="3838">
                  <c:v>39.440325000000001</c:v>
                </c:pt>
                <c:pt idx="3839">
                  <c:v>39.439109000000002</c:v>
                </c:pt>
                <c:pt idx="3840">
                  <c:v>39.437891999999998</c:v>
                </c:pt>
                <c:pt idx="3841">
                  <c:v>39.436675999999999</c:v>
                </c:pt>
                <c:pt idx="3842">
                  <c:v>39.435459999999999</c:v>
                </c:pt>
                <c:pt idx="3843">
                  <c:v>39.434244</c:v>
                </c:pt>
                <c:pt idx="3844">
                  <c:v>39.433028999999998</c:v>
                </c:pt>
                <c:pt idx="3845">
                  <c:v>39.431812999999998</c:v>
                </c:pt>
                <c:pt idx="3846">
                  <c:v>39.430598000000003</c:v>
                </c:pt>
                <c:pt idx="3847">
                  <c:v>39.429383000000001</c:v>
                </c:pt>
                <c:pt idx="3848">
                  <c:v>39.428167999999999</c:v>
                </c:pt>
                <c:pt idx="3849">
                  <c:v>39.426952999999997</c:v>
                </c:pt>
                <c:pt idx="3850">
                  <c:v>39.425738000000003</c:v>
                </c:pt>
                <c:pt idx="3851">
                  <c:v>39.424523999999998</c:v>
                </c:pt>
                <c:pt idx="3852">
                  <c:v>39.423309000000003</c:v>
                </c:pt>
                <c:pt idx="3853">
                  <c:v>39.422094999999999</c:v>
                </c:pt>
                <c:pt idx="3854">
                  <c:v>39.420881000000001</c:v>
                </c:pt>
                <c:pt idx="3855">
                  <c:v>39.419666999999997</c:v>
                </c:pt>
                <c:pt idx="3856">
                  <c:v>39.418453</c:v>
                </c:pt>
                <c:pt idx="3857">
                  <c:v>39.41724</c:v>
                </c:pt>
                <c:pt idx="3858">
                  <c:v>39.416027</c:v>
                </c:pt>
                <c:pt idx="3859">
                  <c:v>39.414814</c:v>
                </c:pt>
                <c:pt idx="3860">
                  <c:v>39.413601</c:v>
                </c:pt>
                <c:pt idx="3861">
                  <c:v>39.412388</c:v>
                </c:pt>
                <c:pt idx="3862">
                  <c:v>39.411175</c:v>
                </c:pt>
                <c:pt idx="3863">
                  <c:v>39.409962999999998</c:v>
                </c:pt>
                <c:pt idx="3864">
                  <c:v>39.408751000000002</c:v>
                </c:pt>
                <c:pt idx="3865">
                  <c:v>39.407539</c:v>
                </c:pt>
                <c:pt idx="3866">
                  <c:v>39.406326999999997</c:v>
                </c:pt>
                <c:pt idx="3867">
                  <c:v>39.405115000000002</c:v>
                </c:pt>
                <c:pt idx="3868">
                  <c:v>39.403903999999997</c:v>
                </c:pt>
                <c:pt idx="3869">
                  <c:v>39.402692999999999</c:v>
                </c:pt>
                <c:pt idx="3870">
                  <c:v>39.401482000000001</c:v>
                </c:pt>
                <c:pt idx="3871">
                  <c:v>39.400270999999996</c:v>
                </c:pt>
                <c:pt idx="3872">
                  <c:v>39.399061000000003</c:v>
                </c:pt>
                <c:pt idx="3873">
                  <c:v>39.397849999999998</c:v>
                </c:pt>
                <c:pt idx="3874">
                  <c:v>39.396639999999998</c:v>
                </c:pt>
                <c:pt idx="3875">
                  <c:v>39.395429999999998</c:v>
                </c:pt>
                <c:pt idx="3876">
                  <c:v>39.394221000000002</c:v>
                </c:pt>
                <c:pt idx="3877">
                  <c:v>39.393011000000001</c:v>
                </c:pt>
                <c:pt idx="3878">
                  <c:v>39.391801999999998</c:v>
                </c:pt>
                <c:pt idx="3879">
                  <c:v>39.390593000000003</c:v>
                </c:pt>
                <c:pt idx="3880">
                  <c:v>39.389384</c:v>
                </c:pt>
                <c:pt idx="3881">
                  <c:v>39.388176000000001</c:v>
                </c:pt>
                <c:pt idx="3882">
                  <c:v>39.386966999999999</c:v>
                </c:pt>
                <c:pt idx="3883">
                  <c:v>39.385759</c:v>
                </c:pt>
                <c:pt idx="3884">
                  <c:v>39.384551999999999</c:v>
                </c:pt>
                <c:pt idx="3885">
                  <c:v>39.383344000000001</c:v>
                </c:pt>
                <c:pt idx="3886">
                  <c:v>39.382137</c:v>
                </c:pt>
                <c:pt idx="3887">
                  <c:v>39.380929000000002</c:v>
                </c:pt>
                <c:pt idx="3888">
                  <c:v>39.379722999999998</c:v>
                </c:pt>
                <c:pt idx="3889">
                  <c:v>39.378515999999998</c:v>
                </c:pt>
                <c:pt idx="3890">
                  <c:v>39.377308999999997</c:v>
                </c:pt>
                <c:pt idx="3891">
                  <c:v>39.376103000000001</c:v>
                </c:pt>
                <c:pt idx="3892">
                  <c:v>39.374896999999997</c:v>
                </c:pt>
                <c:pt idx="3893">
                  <c:v>39.373691999999998</c:v>
                </c:pt>
                <c:pt idx="3894">
                  <c:v>39.372486000000002</c:v>
                </c:pt>
                <c:pt idx="3895">
                  <c:v>39.371281000000003</c:v>
                </c:pt>
                <c:pt idx="3896">
                  <c:v>39.370075999999997</c:v>
                </c:pt>
                <c:pt idx="3897">
                  <c:v>39.368872000000003</c:v>
                </c:pt>
                <c:pt idx="3898">
                  <c:v>39.367666999999997</c:v>
                </c:pt>
                <c:pt idx="3899">
                  <c:v>39.366463000000003</c:v>
                </c:pt>
                <c:pt idx="3900">
                  <c:v>39.365259999999999</c:v>
                </c:pt>
                <c:pt idx="3901">
                  <c:v>39.364055999999998</c:v>
                </c:pt>
                <c:pt idx="3902">
                  <c:v>39.362853000000001</c:v>
                </c:pt>
                <c:pt idx="3903">
                  <c:v>39.361649999999997</c:v>
                </c:pt>
                <c:pt idx="3904">
                  <c:v>39.360447000000001</c:v>
                </c:pt>
                <c:pt idx="3905">
                  <c:v>39.359243999999997</c:v>
                </c:pt>
                <c:pt idx="3906">
                  <c:v>39.358041999999998</c:v>
                </c:pt>
                <c:pt idx="3907">
                  <c:v>39.356839999999998</c:v>
                </c:pt>
                <c:pt idx="3908">
                  <c:v>39.355638999999996</c:v>
                </c:pt>
                <c:pt idx="3909">
                  <c:v>39.354436999999997</c:v>
                </c:pt>
                <c:pt idx="3910">
                  <c:v>39.353236000000003</c:v>
                </c:pt>
                <c:pt idx="3911">
                  <c:v>39.352035000000001</c:v>
                </c:pt>
                <c:pt idx="3912">
                  <c:v>39.350834999999996</c:v>
                </c:pt>
                <c:pt idx="3913">
                  <c:v>39.349634999999999</c:v>
                </c:pt>
                <c:pt idx="3914">
                  <c:v>39.348435000000002</c:v>
                </c:pt>
                <c:pt idx="3915">
                  <c:v>39.347234999999998</c:v>
                </c:pt>
                <c:pt idx="3916">
                  <c:v>39.346035999999998</c:v>
                </c:pt>
                <c:pt idx="3917">
                  <c:v>39.344836999999998</c:v>
                </c:pt>
                <c:pt idx="3918">
                  <c:v>39.343637999999999</c:v>
                </c:pt>
                <c:pt idx="3919">
                  <c:v>39.342438999999999</c:v>
                </c:pt>
                <c:pt idx="3920">
                  <c:v>39.341240999999997</c:v>
                </c:pt>
                <c:pt idx="3921">
                  <c:v>39.340043000000001</c:v>
                </c:pt>
                <c:pt idx="3922">
                  <c:v>39.338845999999997</c:v>
                </c:pt>
                <c:pt idx="3923">
                  <c:v>39.337648999999999</c:v>
                </c:pt>
                <c:pt idx="3924">
                  <c:v>39.336452000000001</c:v>
                </c:pt>
                <c:pt idx="3925">
                  <c:v>39.335254999999997</c:v>
                </c:pt>
                <c:pt idx="3926">
                  <c:v>39.334059000000003</c:v>
                </c:pt>
                <c:pt idx="3927">
                  <c:v>39.332863000000003</c:v>
                </c:pt>
                <c:pt idx="3928">
                  <c:v>39.331667000000003</c:v>
                </c:pt>
                <c:pt idx="3929">
                  <c:v>39.330472</c:v>
                </c:pt>
                <c:pt idx="3930">
                  <c:v>39.329276999999998</c:v>
                </c:pt>
                <c:pt idx="3931">
                  <c:v>39.328082000000002</c:v>
                </c:pt>
                <c:pt idx="3932">
                  <c:v>39.326886999999999</c:v>
                </c:pt>
                <c:pt idx="3933">
                  <c:v>39.325693000000001</c:v>
                </c:pt>
                <c:pt idx="3934">
                  <c:v>39.324499000000003</c:v>
                </c:pt>
                <c:pt idx="3935">
                  <c:v>39.323306000000002</c:v>
                </c:pt>
                <c:pt idx="3936">
                  <c:v>39.322113000000002</c:v>
                </c:pt>
                <c:pt idx="3937">
                  <c:v>39.320920000000001</c:v>
                </c:pt>
                <c:pt idx="3938">
                  <c:v>39.319727999999998</c:v>
                </c:pt>
                <c:pt idx="3939">
                  <c:v>39.318534999999997</c:v>
                </c:pt>
                <c:pt idx="3940">
                  <c:v>39.317343999999999</c:v>
                </c:pt>
                <c:pt idx="3941">
                  <c:v>39.316152000000002</c:v>
                </c:pt>
                <c:pt idx="3942">
                  <c:v>39.314960999999997</c:v>
                </c:pt>
                <c:pt idx="3943">
                  <c:v>39.313769999999998</c:v>
                </c:pt>
                <c:pt idx="3944">
                  <c:v>39.312579999999997</c:v>
                </c:pt>
                <c:pt idx="3945">
                  <c:v>39.311390000000003</c:v>
                </c:pt>
                <c:pt idx="3946">
                  <c:v>39.310200000000002</c:v>
                </c:pt>
                <c:pt idx="3947">
                  <c:v>39.309010000000001</c:v>
                </c:pt>
                <c:pt idx="3948">
                  <c:v>39.307820999999997</c:v>
                </c:pt>
                <c:pt idx="3949">
                  <c:v>39.306632</c:v>
                </c:pt>
                <c:pt idx="3950">
                  <c:v>39.305444000000001</c:v>
                </c:pt>
                <c:pt idx="3951">
                  <c:v>39.304256000000002</c:v>
                </c:pt>
                <c:pt idx="3952">
                  <c:v>39.303068000000003</c:v>
                </c:pt>
                <c:pt idx="3953">
                  <c:v>39.301881000000002</c:v>
                </c:pt>
                <c:pt idx="3954">
                  <c:v>39.300694</c:v>
                </c:pt>
                <c:pt idx="3955">
                  <c:v>39.299506999999998</c:v>
                </c:pt>
                <c:pt idx="3956">
                  <c:v>39.298321000000001</c:v>
                </c:pt>
                <c:pt idx="3957">
                  <c:v>39.297134999999997</c:v>
                </c:pt>
                <c:pt idx="3958">
                  <c:v>39.295949</c:v>
                </c:pt>
                <c:pt idx="3959">
                  <c:v>39.294764000000001</c:v>
                </c:pt>
                <c:pt idx="3960">
                  <c:v>39.293579000000001</c:v>
                </c:pt>
                <c:pt idx="3961">
                  <c:v>39.292394999999999</c:v>
                </c:pt>
                <c:pt idx="3962">
                  <c:v>39.291210999999997</c:v>
                </c:pt>
                <c:pt idx="3963">
                  <c:v>39.290027000000002</c:v>
                </c:pt>
                <c:pt idx="3964">
                  <c:v>39.288843</c:v>
                </c:pt>
                <c:pt idx="3965">
                  <c:v>39.287660000000002</c:v>
                </c:pt>
                <c:pt idx="3966">
                  <c:v>39.286478000000002</c:v>
                </c:pt>
                <c:pt idx="3967">
                  <c:v>39.285294999999998</c:v>
                </c:pt>
                <c:pt idx="3968">
                  <c:v>39.284112999999998</c:v>
                </c:pt>
                <c:pt idx="3969">
                  <c:v>39.282932000000002</c:v>
                </c:pt>
                <c:pt idx="3970">
                  <c:v>39.281751</c:v>
                </c:pt>
                <c:pt idx="3971">
                  <c:v>39.280569999999997</c:v>
                </c:pt>
                <c:pt idx="3972">
                  <c:v>39.279389999999999</c:v>
                </c:pt>
                <c:pt idx="3973">
                  <c:v>39.278210000000001</c:v>
                </c:pt>
                <c:pt idx="3974">
                  <c:v>39.277030000000003</c:v>
                </c:pt>
                <c:pt idx="3975">
                  <c:v>39.275851000000003</c:v>
                </c:pt>
                <c:pt idx="3976">
                  <c:v>39.274672000000002</c:v>
                </c:pt>
                <c:pt idx="3977">
                  <c:v>39.273493000000002</c:v>
                </c:pt>
                <c:pt idx="3978">
                  <c:v>39.272314999999999</c:v>
                </c:pt>
                <c:pt idx="3979">
                  <c:v>39.271137000000003</c:v>
                </c:pt>
                <c:pt idx="3980">
                  <c:v>39.269959999999998</c:v>
                </c:pt>
                <c:pt idx="3981">
                  <c:v>39.268782999999999</c:v>
                </c:pt>
                <c:pt idx="3982">
                  <c:v>39.267606999999998</c:v>
                </c:pt>
                <c:pt idx="3983">
                  <c:v>39.26643</c:v>
                </c:pt>
                <c:pt idx="3984">
                  <c:v>39.265255000000003</c:v>
                </c:pt>
                <c:pt idx="3985">
                  <c:v>39.264079000000002</c:v>
                </c:pt>
                <c:pt idx="3986">
                  <c:v>39.262903999999999</c:v>
                </c:pt>
                <c:pt idx="3987">
                  <c:v>39.26173</c:v>
                </c:pt>
                <c:pt idx="3988">
                  <c:v>39.260556000000001</c:v>
                </c:pt>
                <c:pt idx="3989">
                  <c:v>39.259382000000002</c:v>
                </c:pt>
                <c:pt idx="3990">
                  <c:v>39.258209000000001</c:v>
                </c:pt>
                <c:pt idx="3991">
                  <c:v>39.257035999999999</c:v>
                </c:pt>
                <c:pt idx="3992">
                  <c:v>39.255862999999998</c:v>
                </c:pt>
                <c:pt idx="3993">
                  <c:v>39.254691000000001</c:v>
                </c:pt>
                <c:pt idx="3994">
                  <c:v>39.253518999999997</c:v>
                </c:pt>
                <c:pt idx="3995">
                  <c:v>39.252347999999998</c:v>
                </c:pt>
                <c:pt idx="3996">
                  <c:v>39.251176999999998</c:v>
                </c:pt>
                <c:pt idx="3997">
                  <c:v>39.250005999999999</c:v>
                </c:pt>
                <c:pt idx="3998">
                  <c:v>39.248835999999997</c:v>
                </c:pt>
                <c:pt idx="3999">
                  <c:v>39.247667</c:v>
                </c:pt>
                <c:pt idx="4000">
                  <c:v>39.246496999999998</c:v>
                </c:pt>
                <c:pt idx="4001">
                  <c:v>39.245328000000001</c:v>
                </c:pt>
                <c:pt idx="4002">
                  <c:v>39.244160000000001</c:v>
                </c:pt>
                <c:pt idx="4003">
                  <c:v>39.242992000000001</c:v>
                </c:pt>
                <c:pt idx="4004">
                  <c:v>39.241824000000001</c:v>
                </c:pt>
                <c:pt idx="4005">
                  <c:v>39.240656999999999</c:v>
                </c:pt>
                <c:pt idx="4006">
                  <c:v>39.239490000000004</c:v>
                </c:pt>
                <c:pt idx="4007">
                  <c:v>39.238323999999999</c:v>
                </c:pt>
                <c:pt idx="4008">
                  <c:v>39.237158000000001</c:v>
                </c:pt>
                <c:pt idx="4009">
                  <c:v>39.235993000000001</c:v>
                </c:pt>
                <c:pt idx="4010">
                  <c:v>39.234828</c:v>
                </c:pt>
                <c:pt idx="4011">
                  <c:v>39.233663</c:v>
                </c:pt>
                <c:pt idx="4012">
                  <c:v>39.232498999999997</c:v>
                </c:pt>
                <c:pt idx="4013">
                  <c:v>39.231335000000001</c:v>
                </c:pt>
                <c:pt idx="4014">
                  <c:v>39.230172000000003</c:v>
                </c:pt>
                <c:pt idx="4015">
                  <c:v>39.229008999999998</c:v>
                </c:pt>
                <c:pt idx="4016">
                  <c:v>39.227846</c:v>
                </c:pt>
                <c:pt idx="4017">
                  <c:v>39.226683999999999</c:v>
                </c:pt>
                <c:pt idx="4018">
                  <c:v>39.225523000000003</c:v>
                </c:pt>
                <c:pt idx="4019">
                  <c:v>39.224361999999999</c:v>
                </c:pt>
                <c:pt idx="4020">
                  <c:v>39.223201000000003</c:v>
                </c:pt>
                <c:pt idx="4021">
                  <c:v>39.222040999999997</c:v>
                </c:pt>
                <c:pt idx="4022">
                  <c:v>39.220880999999999</c:v>
                </c:pt>
                <c:pt idx="4023">
                  <c:v>39.219721</c:v>
                </c:pt>
                <c:pt idx="4024">
                  <c:v>39.218561999999999</c:v>
                </c:pt>
                <c:pt idx="4025">
                  <c:v>39.217404000000002</c:v>
                </c:pt>
                <c:pt idx="4026">
                  <c:v>39.216245999999998</c:v>
                </c:pt>
                <c:pt idx="4027">
                  <c:v>39.215088000000002</c:v>
                </c:pt>
                <c:pt idx="4028">
                  <c:v>39.213931000000002</c:v>
                </c:pt>
                <c:pt idx="4029">
                  <c:v>39.212774000000003</c:v>
                </c:pt>
                <c:pt idx="4030">
                  <c:v>39.211618000000001</c:v>
                </c:pt>
                <c:pt idx="4031">
                  <c:v>39.210462</c:v>
                </c:pt>
                <c:pt idx="4032">
                  <c:v>39.209307000000003</c:v>
                </c:pt>
                <c:pt idx="4033">
                  <c:v>39.208151999999998</c:v>
                </c:pt>
                <c:pt idx="4034">
                  <c:v>39.206997000000001</c:v>
                </c:pt>
                <c:pt idx="4035">
                  <c:v>39.205843000000002</c:v>
                </c:pt>
                <c:pt idx="4036">
                  <c:v>39.204689999999999</c:v>
                </c:pt>
                <c:pt idx="4037">
                  <c:v>39.203536999999997</c:v>
                </c:pt>
                <c:pt idx="4038">
                  <c:v>39.202384000000002</c:v>
                </c:pt>
                <c:pt idx="4039">
                  <c:v>39.201231999999997</c:v>
                </c:pt>
                <c:pt idx="4040">
                  <c:v>39.20008</c:v>
                </c:pt>
                <c:pt idx="4041">
                  <c:v>39.198929</c:v>
                </c:pt>
                <c:pt idx="4042">
                  <c:v>39.197778</c:v>
                </c:pt>
                <c:pt idx="4043">
                  <c:v>39.196627999999997</c:v>
                </c:pt>
                <c:pt idx="4044">
                  <c:v>39.195478000000001</c:v>
                </c:pt>
                <c:pt idx="4045">
                  <c:v>39.194327999999999</c:v>
                </c:pt>
                <c:pt idx="4046">
                  <c:v>39.193179000000001</c:v>
                </c:pt>
                <c:pt idx="4047">
                  <c:v>39.192031</c:v>
                </c:pt>
                <c:pt idx="4048">
                  <c:v>39.190882999999999</c:v>
                </c:pt>
                <c:pt idx="4049">
                  <c:v>39.189734999999999</c:v>
                </c:pt>
                <c:pt idx="4050">
                  <c:v>39.188588000000003</c:v>
                </c:pt>
                <c:pt idx="4051">
                  <c:v>39.187441999999997</c:v>
                </c:pt>
                <c:pt idx="4052">
                  <c:v>39.186295999999999</c:v>
                </c:pt>
                <c:pt idx="4053">
                  <c:v>39.18515</c:v>
                </c:pt>
                <c:pt idx="4054">
                  <c:v>39.184004999999999</c:v>
                </c:pt>
                <c:pt idx="4055">
                  <c:v>39.182859999999998</c:v>
                </c:pt>
                <c:pt idx="4056">
                  <c:v>39.181716000000002</c:v>
                </c:pt>
                <c:pt idx="4057">
                  <c:v>39.180571999999998</c:v>
                </c:pt>
                <c:pt idx="4058">
                  <c:v>39.179428999999999</c:v>
                </c:pt>
                <c:pt idx="4059">
                  <c:v>39.178286</c:v>
                </c:pt>
                <c:pt idx="4060">
                  <c:v>39.177143999999998</c:v>
                </c:pt>
                <c:pt idx="4061">
                  <c:v>39.176001999999997</c:v>
                </c:pt>
                <c:pt idx="4062">
                  <c:v>39.174860000000002</c:v>
                </c:pt>
                <c:pt idx="4063">
                  <c:v>39.173718999999998</c:v>
                </c:pt>
                <c:pt idx="4064">
                  <c:v>39.172578999999999</c:v>
                </c:pt>
                <c:pt idx="4065">
                  <c:v>39.171438999999999</c:v>
                </c:pt>
                <c:pt idx="4066">
                  <c:v>39.170299999999997</c:v>
                </c:pt>
                <c:pt idx="4067">
                  <c:v>39.169161000000003</c:v>
                </c:pt>
                <c:pt idx="4068">
                  <c:v>39.168022000000001</c:v>
                </c:pt>
                <c:pt idx="4069">
                  <c:v>39.166884000000003</c:v>
                </c:pt>
                <c:pt idx="4070">
                  <c:v>39.165747000000003</c:v>
                </c:pt>
                <c:pt idx="4071">
                  <c:v>39.164610000000003</c:v>
                </c:pt>
                <c:pt idx="4072">
                  <c:v>39.163473000000003</c:v>
                </c:pt>
                <c:pt idx="4073">
                  <c:v>39.162337000000001</c:v>
                </c:pt>
                <c:pt idx="4074">
                  <c:v>39.161202000000003</c:v>
                </c:pt>
                <c:pt idx="4075">
                  <c:v>39.160066999999998</c:v>
                </c:pt>
                <c:pt idx="4076">
                  <c:v>39.158932</c:v>
                </c:pt>
                <c:pt idx="4077">
                  <c:v>39.157798</c:v>
                </c:pt>
                <c:pt idx="4078">
                  <c:v>39.156663999999999</c:v>
                </c:pt>
                <c:pt idx="4079">
                  <c:v>39.155531000000003</c:v>
                </c:pt>
                <c:pt idx="4080">
                  <c:v>39.154398999999998</c:v>
                </c:pt>
                <c:pt idx="4081">
                  <c:v>39.153267</c:v>
                </c:pt>
                <c:pt idx="4082">
                  <c:v>39.152135000000001</c:v>
                </c:pt>
                <c:pt idx="4083">
                  <c:v>39.151004</c:v>
                </c:pt>
                <c:pt idx="4084">
                  <c:v>39.149873999999997</c:v>
                </c:pt>
                <c:pt idx="4085">
                  <c:v>39.148743000000003</c:v>
                </c:pt>
                <c:pt idx="4086">
                  <c:v>39.147613999999997</c:v>
                </c:pt>
                <c:pt idx="4087">
                  <c:v>39.146484999999998</c:v>
                </c:pt>
                <c:pt idx="4088">
                  <c:v>39.145356</c:v>
                </c:pt>
                <c:pt idx="4089">
                  <c:v>39.144227999999998</c:v>
                </c:pt>
                <c:pt idx="4090">
                  <c:v>39.143101000000001</c:v>
                </c:pt>
                <c:pt idx="4091">
                  <c:v>39.141973999999998</c:v>
                </c:pt>
                <c:pt idx="4092">
                  <c:v>39.140847000000001</c:v>
                </c:pt>
                <c:pt idx="4093">
                  <c:v>39.139721000000002</c:v>
                </c:pt>
                <c:pt idx="4094">
                  <c:v>39.138595000000002</c:v>
                </c:pt>
                <c:pt idx="4095">
                  <c:v>39.13747</c:v>
                </c:pt>
                <c:pt idx="4096">
                  <c:v>39.136346000000003</c:v>
                </c:pt>
                <c:pt idx="4097">
                  <c:v>39.135221999999999</c:v>
                </c:pt>
                <c:pt idx="4098">
                  <c:v>39.134098000000002</c:v>
                </c:pt>
                <c:pt idx="4099">
                  <c:v>39.132975000000002</c:v>
                </c:pt>
                <c:pt idx="4100">
                  <c:v>39.131853</c:v>
                </c:pt>
                <c:pt idx="4101">
                  <c:v>39.130730999999997</c:v>
                </c:pt>
                <c:pt idx="4102">
                  <c:v>39.12961</c:v>
                </c:pt>
                <c:pt idx="4103">
                  <c:v>39.128489000000002</c:v>
                </c:pt>
                <c:pt idx="4104">
                  <c:v>39.127367999999997</c:v>
                </c:pt>
                <c:pt idx="4105">
                  <c:v>39.126247999999997</c:v>
                </c:pt>
                <c:pt idx="4106">
                  <c:v>39.125129000000001</c:v>
                </c:pt>
                <c:pt idx="4107">
                  <c:v>39.124009999999998</c:v>
                </c:pt>
                <c:pt idx="4108">
                  <c:v>39.122892</c:v>
                </c:pt>
                <c:pt idx="4109">
                  <c:v>39.121774000000002</c:v>
                </c:pt>
                <c:pt idx="4110">
                  <c:v>39.120657000000001</c:v>
                </c:pt>
                <c:pt idx="4111">
                  <c:v>39.119540000000001</c:v>
                </c:pt>
                <c:pt idx="4112">
                  <c:v>39.118423999999997</c:v>
                </c:pt>
                <c:pt idx="4113">
                  <c:v>39.117308000000001</c:v>
                </c:pt>
                <c:pt idx="4114">
                  <c:v>39.116193000000003</c:v>
                </c:pt>
                <c:pt idx="4115">
                  <c:v>39.115077999999997</c:v>
                </c:pt>
                <c:pt idx="4116">
                  <c:v>39.113964000000003</c:v>
                </c:pt>
                <c:pt idx="4117">
                  <c:v>39.112850000000002</c:v>
                </c:pt>
                <c:pt idx="4118">
                  <c:v>39.111736999999998</c:v>
                </c:pt>
                <c:pt idx="4119">
                  <c:v>39.110624000000001</c:v>
                </c:pt>
                <c:pt idx="4120">
                  <c:v>39.109512000000002</c:v>
                </c:pt>
                <c:pt idx="4121">
                  <c:v>39.108401000000001</c:v>
                </c:pt>
                <c:pt idx="4122">
                  <c:v>39.107289999999999</c:v>
                </c:pt>
                <c:pt idx="4123">
                  <c:v>39.106178999999997</c:v>
                </c:pt>
                <c:pt idx="4124">
                  <c:v>39.105069</c:v>
                </c:pt>
                <c:pt idx="4125">
                  <c:v>39.103960000000001</c:v>
                </c:pt>
                <c:pt idx="4126">
                  <c:v>39.102851000000001</c:v>
                </c:pt>
                <c:pt idx="4127">
                  <c:v>39.101742999999999</c:v>
                </c:pt>
                <c:pt idx="4128">
                  <c:v>39.100634999999997</c:v>
                </c:pt>
                <c:pt idx="4129">
                  <c:v>39.099527999999999</c:v>
                </c:pt>
                <c:pt idx="4130">
                  <c:v>39.098421000000002</c:v>
                </c:pt>
                <c:pt idx="4131">
                  <c:v>39.097315000000002</c:v>
                </c:pt>
                <c:pt idx="4132">
                  <c:v>39.096209000000002</c:v>
                </c:pt>
                <c:pt idx="4133">
                  <c:v>39.095103999999999</c:v>
                </c:pt>
                <c:pt idx="4134">
                  <c:v>39.093998999999997</c:v>
                </c:pt>
                <c:pt idx="4135">
                  <c:v>39.092894999999999</c:v>
                </c:pt>
                <c:pt idx="4136">
                  <c:v>39.091791000000001</c:v>
                </c:pt>
                <c:pt idx="4137">
                  <c:v>39.090688</c:v>
                </c:pt>
                <c:pt idx="4138">
                  <c:v>39.089585999999997</c:v>
                </c:pt>
                <c:pt idx="4139">
                  <c:v>39.088484000000001</c:v>
                </c:pt>
                <c:pt idx="4140">
                  <c:v>39.087383000000003</c:v>
                </c:pt>
                <c:pt idx="4141">
                  <c:v>39.086281999999997</c:v>
                </c:pt>
                <c:pt idx="4142">
                  <c:v>39.085180999999999</c:v>
                </c:pt>
                <c:pt idx="4143">
                  <c:v>39.084082000000002</c:v>
                </c:pt>
                <c:pt idx="4144">
                  <c:v>39.082982000000001</c:v>
                </c:pt>
                <c:pt idx="4145">
                  <c:v>39.081884000000002</c:v>
                </c:pt>
                <c:pt idx="4146">
                  <c:v>39.080786000000003</c:v>
                </c:pt>
                <c:pt idx="4147">
                  <c:v>39.079687999999997</c:v>
                </c:pt>
                <c:pt idx="4148">
                  <c:v>39.078591000000003</c:v>
                </c:pt>
                <c:pt idx="4149">
                  <c:v>39.077494000000002</c:v>
                </c:pt>
                <c:pt idx="4150">
                  <c:v>39.076397999999998</c:v>
                </c:pt>
                <c:pt idx="4151">
                  <c:v>39.075302999999998</c:v>
                </c:pt>
                <c:pt idx="4152">
                  <c:v>39.074207999999999</c:v>
                </c:pt>
                <c:pt idx="4153">
                  <c:v>39.073113999999997</c:v>
                </c:pt>
                <c:pt idx="4154">
                  <c:v>39.072020000000002</c:v>
                </c:pt>
                <c:pt idx="4155">
                  <c:v>39.070926999999998</c:v>
                </c:pt>
                <c:pt idx="4156">
                  <c:v>39.069834</c:v>
                </c:pt>
                <c:pt idx="4157">
                  <c:v>39.068742</c:v>
                </c:pt>
                <c:pt idx="4158">
                  <c:v>39.06765</c:v>
                </c:pt>
                <c:pt idx="4159">
                  <c:v>39.066558999999998</c:v>
                </c:pt>
                <c:pt idx="4160">
                  <c:v>39.065469</c:v>
                </c:pt>
                <c:pt idx="4161">
                  <c:v>39.064379000000002</c:v>
                </c:pt>
                <c:pt idx="4162">
                  <c:v>39.063288999999997</c:v>
                </c:pt>
                <c:pt idx="4163">
                  <c:v>39.062201000000002</c:v>
                </c:pt>
                <c:pt idx="4164">
                  <c:v>39.061112000000001</c:v>
                </c:pt>
                <c:pt idx="4165">
                  <c:v>39.060025000000003</c:v>
                </c:pt>
                <c:pt idx="4166">
                  <c:v>39.058937</c:v>
                </c:pt>
                <c:pt idx="4167">
                  <c:v>39.057850999999999</c:v>
                </c:pt>
                <c:pt idx="4168">
                  <c:v>39.056764999999999</c:v>
                </c:pt>
                <c:pt idx="4169">
                  <c:v>39.055678999999998</c:v>
                </c:pt>
                <c:pt idx="4170">
                  <c:v>39.054594000000002</c:v>
                </c:pt>
                <c:pt idx="4171">
                  <c:v>39.053510000000003</c:v>
                </c:pt>
                <c:pt idx="4172">
                  <c:v>39.052425999999997</c:v>
                </c:pt>
                <c:pt idx="4173">
                  <c:v>39.051343000000003</c:v>
                </c:pt>
                <c:pt idx="4174">
                  <c:v>39.050260000000002</c:v>
                </c:pt>
                <c:pt idx="4175">
                  <c:v>39.049177999999998</c:v>
                </c:pt>
                <c:pt idx="4176">
                  <c:v>39.048096000000001</c:v>
                </c:pt>
                <c:pt idx="4177">
                  <c:v>39.047015000000002</c:v>
                </c:pt>
                <c:pt idx="4178">
                  <c:v>39.045935</c:v>
                </c:pt>
                <c:pt idx="4179">
                  <c:v>39.044854999999998</c:v>
                </c:pt>
                <c:pt idx="4180">
                  <c:v>39.043774999999997</c:v>
                </c:pt>
                <c:pt idx="4181">
                  <c:v>39.042696999999997</c:v>
                </c:pt>
                <c:pt idx="4182">
                  <c:v>39.041618</c:v>
                </c:pt>
                <c:pt idx="4183">
                  <c:v>39.040540999999997</c:v>
                </c:pt>
                <c:pt idx="4184">
                  <c:v>39.039462999999998</c:v>
                </c:pt>
                <c:pt idx="4185">
                  <c:v>39.038387</c:v>
                </c:pt>
                <c:pt idx="4186">
                  <c:v>39.037311000000003</c:v>
                </c:pt>
                <c:pt idx="4187">
                  <c:v>39.036234999999998</c:v>
                </c:pt>
                <c:pt idx="4188">
                  <c:v>39.035161000000002</c:v>
                </c:pt>
                <c:pt idx="4189">
                  <c:v>39.034086000000002</c:v>
                </c:pt>
                <c:pt idx="4190">
                  <c:v>39.033012999999997</c:v>
                </c:pt>
                <c:pt idx="4191">
                  <c:v>39.031939000000001</c:v>
                </c:pt>
                <c:pt idx="4192">
                  <c:v>39.030867000000001</c:v>
                </c:pt>
                <c:pt idx="4193">
                  <c:v>39.029795</c:v>
                </c:pt>
                <c:pt idx="4194">
                  <c:v>39.028722999999999</c:v>
                </c:pt>
                <c:pt idx="4195">
                  <c:v>39.027652000000003</c:v>
                </c:pt>
                <c:pt idx="4196">
                  <c:v>39.026581999999998</c:v>
                </c:pt>
                <c:pt idx="4197">
                  <c:v>39.025511999999999</c:v>
                </c:pt>
                <c:pt idx="4198">
                  <c:v>39.024442999999998</c:v>
                </c:pt>
                <c:pt idx="4199">
                  <c:v>39.023373999999997</c:v>
                </c:pt>
                <c:pt idx="4200">
                  <c:v>39.022306</c:v>
                </c:pt>
                <c:pt idx="4201">
                  <c:v>39.021239000000001</c:v>
                </c:pt>
                <c:pt idx="4202">
                  <c:v>39.020172000000002</c:v>
                </c:pt>
                <c:pt idx="4203">
                  <c:v>39.019105000000003</c:v>
                </c:pt>
                <c:pt idx="4204">
                  <c:v>39.018039999999999</c:v>
                </c:pt>
                <c:pt idx="4205">
                  <c:v>39.016973999999998</c:v>
                </c:pt>
                <c:pt idx="4206">
                  <c:v>39.015909999999998</c:v>
                </c:pt>
                <c:pt idx="4207">
                  <c:v>39.014845999999999</c:v>
                </c:pt>
                <c:pt idx="4208">
                  <c:v>39.013781999999999</c:v>
                </c:pt>
                <c:pt idx="4209">
                  <c:v>39.012718999999997</c:v>
                </c:pt>
                <c:pt idx="4210">
                  <c:v>39.011657</c:v>
                </c:pt>
                <c:pt idx="4211">
                  <c:v>39.010595000000002</c:v>
                </c:pt>
                <c:pt idx="4212">
                  <c:v>39.009534000000002</c:v>
                </c:pt>
                <c:pt idx="4213">
                  <c:v>39.008473000000002</c:v>
                </c:pt>
                <c:pt idx="4214">
                  <c:v>39.007413</c:v>
                </c:pt>
                <c:pt idx="4215">
                  <c:v>39.006354000000002</c:v>
                </c:pt>
                <c:pt idx="4216">
                  <c:v>39.005294999999997</c:v>
                </c:pt>
                <c:pt idx="4217">
                  <c:v>39.004235999999999</c:v>
                </c:pt>
                <c:pt idx="4218">
                  <c:v>39.003179000000003</c:v>
                </c:pt>
                <c:pt idx="4219">
                  <c:v>39.002121000000002</c:v>
                </c:pt>
                <c:pt idx="4220">
                  <c:v>39.001064999999997</c:v>
                </c:pt>
                <c:pt idx="4221">
                  <c:v>39.000008999999999</c:v>
                </c:pt>
                <c:pt idx="4222">
                  <c:v>38.998953</c:v>
                </c:pt>
                <c:pt idx="4223">
                  <c:v>38.997897999999999</c:v>
                </c:pt>
                <c:pt idx="4224">
                  <c:v>38.996844000000003</c:v>
                </c:pt>
                <c:pt idx="4225">
                  <c:v>38.99579</c:v>
                </c:pt>
                <c:pt idx="4226">
                  <c:v>38.994737000000001</c:v>
                </c:pt>
                <c:pt idx="4227">
                  <c:v>38.993684999999999</c:v>
                </c:pt>
                <c:pt idx="4228">
                  <c:v>38.992632</c:v>
                </c:pt>
                <c:pt idx="4229">
                  <c:v>38.991580999999996</c:v>
                </c:pt>
                <c:pt idx="4230">
                  <c:v>38.99053</c:v>
                </c:pt>
                <c:pt idx="4231">
                  <c:v>38.98948</c:v>
                </c:pt>
                <c:pt idx="4232">
                  <c:v>38.988430000000001</c:v>
                </c:pt>
                <c:pt idx="4233">
                  <c:v>38.987380999999999</c:v>
                </c:pt>
                <c:pt idx="4234">
                  <c:v>38.986333000000002</c:v>
                </c:pt>
                <c:pt idx="4235">
                  <c:v>38.985284999999998</c:v>
                </c:pt>
                <c:pt idx="4236">
                  <c:v>38.984237</c:v>
                </c:pt>
                <c:pt idx="4237">
                  <c:v>38.983190999999998</c:v>
                </c:pt>
                <c:pt idx="4238">
                  <c:v>38.982143999999998</c:v>
                </c:pt>
                <c:pt idx="4239">
                  <c:v>38.981099</c:v>
                </c:pt>
                <c:pt idx="4240">
                  <c:v>38.980054000000003</c:v>
                </c:pt>
                <c:pt idx="4241">
                  <c:v>38.979008999999998</c:v>
                </c:pt>
                <c:pt idx="4242">
                  <c:v>38.977964999999998</c:v>
                </c:pt>
                <c:pt idx="4243">
                  <c:v>38.976922000000002</c:v>
                </c:pt>
                <c:pt idx="4244">
                  <c:v>38.975878999999999</c:v>
                </c:pt>
                <c:pt idx="4245">
                  <c:v>38.974837000000001</c:v>
                </c:pt>
                <c:pt idx="4246">
                  <c:v>38.973796</c:v>
                </c:pt>
                <c:pt idx="4247">
                  <c:v>38.972754999999999</c:v>
                </c:pt>
                <c:pt idx="4248">
                  <c:v>38.971713999999999</c:v>
                </c:pt>
                <c:pt idx="4249">
                  <c:v>38.970675</c:v>
                </c:pt>
                <c:pt idx="4250">
                  <c:v>38.969634999999997</c:v>
                </c:pt>
                <c:pt idx="4251">
                  <c:v>38.968597000000003</c:v>
                </c:pt>
                <c:pt idx="4252">
                  <c:v>38.967559000000001</c:v>
                </c:pt>
                <c:pt idx="4253">
                  <c:v>38.966521</c:v>
                </c:pt>
                <c:pt idx="4254">
                  <c:v>38.965485000000001</c:v>
                </c:pt>
                <c:pt idx="4255">
                  <c:v>38.964447999999997</c:v>
                </c:pt>
                <c:pt idx="4256">
                  <c:v>38.963413000000003</c:v>
                </c:pt>
                <c:pt idx="4257">
                  <c:v>38.962376999999996</c:v>
                </c:pt>
                <c:pt idx="4258">
                  <c:v>38.961342999999999</c:v>
                </c:pt>
                <c:pt idx="4259">
                  <c:v>38.960309000000002</c:v>
                </c:pt>
                <c:pt idx="4260">
                  <c:v>38.959276000000003</c:v>
                </c:pt>
                <c:pt idx="4261">
                  <c:v>38.958243000000003</c:v>
                </c:pt>
                <c:pt idx="4262">
                  <c:v>38.957211000000001</c:v>
                </c:pt>
                <c:pt idx="4263">
                  <c:v>38.956178999999999</c:v>
                </c:pt>
                <c:pt idx="4264">
                  <c:v>38.955148000000001</c:v>
                </c:pt>
                <c:pt idx="4265">
                  <c:v>38.954118000000001</c:v>
                </c:pt>
                <c:pt idx="4266">
                  <c:v>38.953088000000001</c:v>
                </c:pt>
                <c:pt idx="4267">
                  <c:v>38.952058999999998</c:v>
                </c:pt>
                <c:pt idx="4268">
                  <c:v>38.951030000000003</c:v>
                </c:pt>
                <c:pt idx="4269">
                  <c:v>38.950001999999998</c:v>
                </c:pt>
                <c:pt idx="4270">
                  <c:v>38.948974999999997</c:v>
                </c:pt>
                <c:pt idx="4271">
                  <c:v>38.947947999999997</c:v>
                </c:pt>
                <c:pt idx="4272">
                  <c:v>38.946921000000003</c:v>
                </c:pt>
                <c:pt idx="4273">
                  <c:v>38.945895999999998</c:v>
                </c:pt>
                <c:pt idx="4274">
                  <c:v>38.944870999999999</c:v>
                </c:pt>
                <c:pt idx="4275">
                  <c:v>38.943846000000001</c:v>
                </c:pt>
                <c:pt idx="4276">
                  <c:v>38.942822</c:v>
                </c:pt>
                <c:pt idx="4277">
                  <c:v>38.941799000000003</c:v>
                </c:pt>
                <c:pt idx="4278">
                  <c:v>38.940776</c:v>
                </c:pt>
                <c:pt idx="4279">
                  <c:v>38.939754000000001</c:v>
                </c:pt>
                <c:pt idx="4280">
                  <c:v>38.938732999999999</c:v>
                </c:pt>
                <c:pt idx="4281">
                  <c:v>38.937711999999998</c:v>
                </c:pt>
                <c:pt idx="4282">
                  <c:v>38.936691000000003</c:v>
                </c:pt>
                <c:pt idx="4283">
                  <c:v>38.935670999999999</c:v>
                </c:pt>
                <c:pt idx="4284">
                  <c:v>38.934652</c:v>
                </c:pt>
                <c:pt idx="4285">
                  <c:v>38.933633999999998</c:v>
                </c:pt>
                <c:pt idx="4286">
                  <c:v>38.932616000000003</c:v>
                </c:pt>
                <c:pt idx="4287">
                  <c:v>38.931598000000001</c:v>
                </c:pt>
                <c:pt idx="4288">
                  <c:v>38.930580999999997</c:v>
                </c:pt>
                <c:pt idx="4289">
                  <c:v>38.929564999999997</c:v>
                </c:pt>
                <c:pt idx="4290">
                  <c:v>38.928550000000001</c:v>
                </c:pt>
                <c:pt idx="4291">
                  <c:v>38.927534000000001</c:v>
                </c:pt>
                <c:pt idx="4292">
                  <c:v>38.926519999999996</c:v>
                </c:pt>
                <c:pt idx="4293">
                  <c:v>38.925505999999999</c:v>
                </c:pt>
                <c:pt idx="4294">
                  <c:v>38.924492999999998</c:v>
                </c:pt>
                <c:pt idx="4295">
                  <c:v>38.923479999999998</c:v>
                </c:pt>
                <c:pt idx="4296">
                  <c:v>38.922468000000002</c:v>
                </c:pt>
                <c:pt idx="4297">
                  <c:v>38.921456999999997</c:v>
                </c:pt>
                <c:pt idx="4298">
                  <c:v>38.920445999999998</c:v>
                </c:pt>
                <c:pt idx="4299">
                  <c:v>38.919435</c:v>
                </c:pt>
                <c:pt idx="4300">
                  <c:v>38.918425999999997</c:v>
                </c:pt>
                <c:pt idx="4301">
                  <c:v>38.917417</c:v>
                </c:pt>
                <c:pt idx="4302">
                  <c:v>38.916407999999997</c:v>
                </c:pt>
                <c:pt idx="4303">
                  <c:v>38.915399999999998</c:v>
                </c:pt>
                <c:pt idx="4304">
                  <c:v>38.914392999999997</c:v>
                </c:pt>
                <c:pt idx="4305">
                  <c:v>38.913386000000003</c:v>
                </c:pt>
                <c:pt idx="4306">
                  <c:v>38.912379999999999</c:v>
                </c:pt>
                <c:pt idx="4307">
                  <c:v>38.911374000000002</c:v>
                </c:pt>
                <c:pt idx="4308">
                  <c:v>38.91037</c:v>
                </c:pt>
                <c:pt idx="4309">
                  <c:v>38.909365000000001</c:v>
                </c:pt>
                <c:pt idx="4310">
                  <c:v>38.908360999999999</c:v>
                </c:pt>
                <c:pt idx="4311">
                  <c:v>38.907358000000002</c:v>
                </c:pt>
                <c:pt idx="4312">
                  <c:v>38.906356000000002</c:v>
                </c:pt>
                <c:pt idx="4313">
                  <c:v>38.905354000000003</c:v>
                </c:pt>
                <c:pt idx="4314">
                  <c:v>38.904352000000003</c:v>
                </c:pt>
                <c:pt idx="4315">
                  <c:v>38.903351999999998</c:v>
                </c:pt>
                <c:pt idx="4316">
                  <c:v>38.902351000000003</c:v>
                </c:pt>
                <c:pt idx="4317">
                  <c:v>38.901352000000003</c:v>
                </c:pt>
                <c:pt idx="4318">
                  <c:v>38.900353000000003</c:v>
                </c:pt>
                <c:pt idx="4319">
                  <c:v>38.899354000000002</c:v>
                </c:pt>
                <c:pt idx="4320">
                  <c:v>38.898356999999997</c:v>
                </c:pt>
                <c:pt idx="4321">
                  <c:v>38.897359000000002</c:v>
                </c:pt>
                <c:pt idx="4322">
                  <c:v>38.896363000000001</c:v>
                </c:pt>
                <c:pt idx="4323">
                  <c:v>38.895367</c:v>
                </c:pt>
                <c:pt idx="4324">
                  <c:v>38.894371</c:v>
                </c:pt>
                <c:pt idx="4325">
                  <c:v>38.893376000000004</c:v>
                </c:pt>
                <c:pt idx="4326">
                  <c:v>38.892381999999998</c:v>
                </c:pt>
                <c:pt idx="4327">
                  <c:v>38.891388999999997</c:v>
                </c:pt>
                <c:pt idx="4328">
                  <c:v>38.890396000000003</c:v>
                </c:pt>
                <c:pt idx="4329">
                  <c:v>38.889403000000001</c:v>
                </c:pt>
                <c:pt idx="4330">
                  <c:v>38.888410999999998</c:v>
                </c:pt>
                <c:pt idx="4331">
                  <c:v>38.887419999999999</c:v>
                </c:pt>
                <c:pt idx="4332">
                  <c:v>38.886429</c:v>
                </c:pt>
                <c:pt idx="4333">
                  <c:v>38.885438999999998</c:v>
                </c:pt>
                <c:pt idx="4334">
                  <c:v>38.884450000000001</c:v>
                </c:pt>
                <c:pt idx="4335">
                  <c:v>38.883460999999997</c:v>
                </c:pt>
                <c:pt idx="4336">
                  <c:v>38.882472999999997</c:v>
                </c:pt>
                <c:pt idx="4337">
                  <c:v>38.881484999999998</c:v>
                </c:pt>
                <c:pt idx="4338">
                  <c:v>38.880498000000003</c:v>
                </c:pt>
                <c:pt idx="4339">
                  <c:v>38.879511000000001</c:v>
                </c:pt>
                <c:pt idx="4340">
                  <c:v>38.878526000000001</c:v>
                </c:pt>
                <c:pt idx="4341">
                  <c:v>38.877540000000003</c:v>
                </c:pt>
                <c:pt idx="4342">
                  <c:v>38.876556000000001</c:v>
                </c:pt>
                <c:pt idx="4343">
                  <c:v>38.875571999999998</c:v>
                </c:pt>
                <c:pt idx="4344">
                  <c:v>38.874588000000003</c:v>
                </c:pt>
                <c:pt idx="4345">
                  <c:v>38.873604999999998</c:v>
                </c:pt>
                <c:pt idx="4346">
                  <c:v>38.872622999999997</c:v>
                </c:pt>
                <c:pt idx="4347">
                  <c:v>38.871640999999997</c:v>
                </c:pt>
                <c:pt idx="4348">
                  <c:v>38.870660000000001</c:v>
                </c:pt>
                <c:pt idx="4349">
                  <c:v>38.869680000000002</c:v>
                </c:pt>
                <c:pt idx="4350">
                  <c:v>38.868699999999997</c:v>
                </c:pt>
                <c:pt idx="4351">
                  <c:v>38.867719999999998</c:v>
                </c:pt>
                <c:pt idx="4352">
                  <c:v>38.866742000000002</c:v>
                </c:pt>
                <c:pt idx="4353">
                  <c:v>38.865763000000001</c:v>
                </c:pt>
                <c:pt idx="4354">
                  <c:v>38.864786000000002</c:v>
                </c:pt>
                <c:pt idx="4355">
                  <c:v>38.863809000000003</c:v>
                </c:pt>
                <c:pt idx="4356">
                  <c:v>38.862833000000002</c:v>
                </c:pt>
                <c:pt idx="4357">
                  <c:v>38.861857000000001</c:v>
                </c:pt>
                <c:pt idx="4358">
                  <c:v>38.860881999999997</c:v>
                </c:pt>
                <c:pt idx="4359">
                  <c:v>38.859907</c:v>
                </c:pt>
                <c:pt idx="4360">
                  <c:v>38.858933</c:v>
                </c:pt>
                <c:pt idx="4361">
                  <c:v>38.857959999999999</c:v>
                </c:pt>
                <c:pt idx="4362">
                  <c:v>38.856986999999997</c:v>
                </c:pt>
                <c:pt idx="4363">
                  <c:v>38.856014999999999</c:v>
                </c:pt>
                <c:pt idx="4364">
                  <c:v>38.855043999999999</c:v>
                </c:pt>
                <c:pt idx="4365">
                  <c:v>38.854073</c:v>
                </c:pt>
                <c:pt idx="4366">
                  <c:v>38.853102</c:v>
                </c:pt>
                <c:pt idx="4367">
                  <c:v>38.852131999999997</c:v>
                </c:pt>
                <c:pt idx="4368">
                  <c:v>38.851163</c:v>
                </c:pt>
                <c:pt idx="4369">
                  <c:v>38.850194999999999</c:v>
                </c:pt>
                <c:pt idx="4370">
                  <c:v>38.849226999999999</c:v>
                </c:pt>
                <c:pt idx="4371">
                  <c:v>38.848258999999999</c:v>
                </c:pt>
                <c:pt idx="4372">
                  <c:v>38.847293000000001</c:v>
                </c:pt>
                <c:pt idx="4373">
                  <c:v>38.846325999999998</c:v>
                </c:pt>
                <c:pt idx="4374">
                  <c:v>38.845360999999997</c:v>
                </c:pt>
                <c:pt idx="4375">
                  <c:v>38.844396000000003</c:v>
                </c:pt>
                <c:pt idx="4376">
                  <c:v>38.843431000000002</c:v>
                </c:pt>
                <c:pt idx="4377">
                  <c:v>38.842467999999997</c:v>
                </c:pt>
                <c:pt idx="4378">
                  <c:v>38.841504</c:v>
                </c:pt>
                <c:pt idx="4379">
                  <c:v>38.840541999999999</c:v>
                </c:pt>
                <c:pt idx="4380">
                  <c:v>38.839579999999998</c:v>
                </c:pt>
                <c:pt idx="4381">
                  <c:v>38.838617999999997</c:v>
                </c:pt>
                <c:pt idx="4382">
                  <c:v>38.837657999999998</c:v>
                </c:pt>
                <c:pt idx="4383">
                  <c:v>38.836697000000001</c:v>
                </c:pt>
                <c:pt idx="4384">
                  <c:v>38.835737999999999</c:v>
                </c:pt>
                <c:pt idx="4385">
                  <c:v>38.834778999999997</c:v>
                </c:pt>
                <c:pt idx="4386">
                  <c:v>38.833820000000003</c:v>
                </c:pt>
                <c:pt idx="4387">
                  <c:v>38.832861999999999</c:v>
                </c:pt>
                <c:pt idx="4388">
                  <c:v>38.831904999999999</c:v>
                </c:pt>
                <c:pt idx="4389">
                  <c:v>38.830947999999999</c:v>
                </c:pt>
                <c:pt idx="4390">
                  <c:v>38.829991999999997</c:v>
                </c:pt>
                <c:pt idx="4391">
                  <c:v>38.829037</c:v>
                </c:pt>
                <c:pt idx="4392">
                  <c:v>38.828082000000002</c:v>
                </c:pt>
                <c:pt idx="4393">
                  <c:v>38.827128000000002</c:v>
                </c:pt>
                <c:pt idx="4394">
                  <c:v>38.826174000000002</c:v>
                </c:pt>
                <c:pt idx="4395">
                  <c:v>38.825220999999999</c:v>
                </c:pt>
                <c:pt idx="4396">
                  <c:v>38.824269000000001</c:v>
                </c:pt>
                <c:pt idx="4397">
                  <c:v>38.823317000000003</c:v>
                </c:pt>
                <c:pt idx="4398">
                  <c:v>38.822364999999998</c:v>
                </c:pt>
                <c:pt idx="4399">
                  <c:v>38.821415000000002</c:v>
                </c:pt>
                <c:pt idx="4400">
                  <c:v>38.820464999999999</c:v>
                </c:pt>
                <c:pt idx="4401">
                  <c:v>38.819515000000003</c:v>
                </c:pt>
                <c:pt idx="4402">
                  <c:v>38.818565999999997</c:v>
                </c:pt>
                <c:pt idx="4403">
                  <c:v>38.817618000000003</c:v>
                </c:pt>
                <c:pt idx="4404">
                  <c:v>38.816670000000002</c:v>
                </c:pt>
                <c:pt idx="4405">
                  <c:v>38.815722999999998</c:v>
                </c:pt>
                <c:pt idx="4406">
                  <c:v>38.814776999999999</c:v>
                </c:pt>
                <c:pt idx="4407">
                  <c:v>38.813831</c:v>
                </c:pt>
                <c:pt idx="4408">
                  <c:v>38.812885000000001</c:v>
                </c:pt>
                <c:pt idx="4409">
                  <c:v>38.81194</c:v>
                </c:pt>
                <c:pt idx="4410">
                  <c:v>38.810996000000003</c:v>
                </c:pt>
                <c:pt idx="4411">
                  <c:v>38.810053000000003</c:v>
                </c:pt>
                <c:pt idx="4412">
                  <c:v>38.809109999999997</c:v>
                </c:pt>
                <c:pt idx="4413">
                  <c:v>38.808166999999997</c:v>
                </c:pt>
                <c:pt idx="4414">
                  <c:v>38.807226</c:v>
                </c:pt>
                <c:pt idx="4415">
                  <c:v>38.806283999999998</c:v>
                </c:pt>
                <c:pt idx="4416">
                  <c:v>38.805343999999998</c:v>
                </c:pt>
                <c:pt idx="4417">
                  <c:v>38.804403999999998</c:v>
                </c:pt>
                <c:pt idx="4418">
                  <c:v>38.803463999999998</c:v>
                </c:pt>
                <c:pt idx="4419">
                  <c:v>38.802526</c:v>
                </c:pt>
                <c:pt idx="4420">
                  <c:v>38.801586999999998</c:v>
                </c:pt>
                <c:pt idx="4421">
                  <c:v>38.800649999999997</c:v>
                </c:pt>
                <c:pt idx="4422">
                  <c:v>38.799712999999997</c:v>
                </c:pt>
                <c:pt idx="4423">
                  <c:v>38.798775999999997</c:v>
                </c:pt>
                <c:pt idx="4424">
                  <c:v>38.797840000000001</c:v>
                </c:pt>
                <c:pt idx="4425">
                  <c:v>38.796905000000002</c:v>
                </c:pt>
                <c:pt idx="4426">
                  <c:v>38.795969999999997</c:v>
                </c:pt>
                <c:pt idx="4427">
                  <c:v>38.795036000000003</c:v>
                </c:pt>
                <c:pt idx="4428">
                  <c:v>38.794103</c:v>
                </c:pt>
                <c:pt idx="4429">
                  <c:v>38.793170000000003</c:v>
                </c:pt>
                <c:pt idx="4430">
                  <c:v>38.792237999999998</c:v>
                </c:pt>
                <c:pt idx="4431">
                  <c:v>38.791305999999999</c:v>
                </c:pt>
                <c:pt idx="4432">
                  <c:v>38.790374999999997</c:v>
                </c:pt>
                <c:pt idx="4433">
                  <c:v>38.789444000000003</c:v>
                </c:pt>
                <c:pt idx="4434">
                  <c:v>38.788513999999999</c:v>
                </c:pt>
                <c:pt idx="4435">
                  <c:v>38.787585</c:v>
                </c:pt>
                <c:pt idx="4436">
                  <c:v>38.786656000000001</c:v>
                </c:pt>
                <c:pt idx="4437">
                  <c:v>38.785727999999999</c:v>
                </c:pt>
                <c:pt idx="4438">
                  <c:v>38.784801000000002</c:v>
                </c:pt>
                <c:pt idx="4439">
                  <c:v>38.783873999999997</c:v>
                </c:pt>
                <c:pt idx="4440">
                  <c:v>38.782947</c:v>
                </c:pt>
                <c:pt idx="4441">
                  <c:v>38.782021</c:v>
                </c:pt>
                <c:pt idx="4442">
                  <c:v>38.781095999999998</c:v>
                </c:pt>
                <c:pt idx="4443">
                  <c:v>38.780172</c:v>
                </c:pt>
                <c:pt idx="4444">
                  <c:v>38.779248000000003</c:v>
                </c:pt>
                <c:pt idx="4445">
                  <c:v>38.778323999999998</c:v>
                </c:pt>
                <c:pt idx="4446">
                  <c:v>38.777400999999998</c:v>
                </c:pt>
                <c:pt idx="4447">
                  <c:v>38.776479000000002</c:v>
                </c:pt>
                <c:pt idx="4448">
                  <c:v>38.775556999999999</c:v>
                </c:pt>
                <c:pt idx="4449">
                  <c:v>38.774636000000001</c:v>
                </c:pt>
                <c:pt idx="4450">
                  <c:v>38.773716</c:v>
                </c:pt>
                <c:pt idx="4451">
                  <c:v>38.772796</c:v>
                </c:pt>
                <c:pt idx="4452">
                  <c:v>38.771875999999999</c:v>
                </c:pt>
                <c:pt idx="4453">
                  <c:v>38.770958</c:v>
                </c:pt>
                <c:pt idx="4454">
                  <c:v>38.770040000000002</c:v>
                </c:pt>
                <c:pt idx="4455">
                  <c:v>38.769122000000003</c:v>
                </c:pt>
                <c:pt idx="4456">
                  <c:v>38.768205000000002</c:v>
                </c:pt>
                <c:pt idx="4457">
                  <c:v>38.767288999999998</c:v>
                </c:pt>
                <c:pt idx="4458">
                  <c:v>38.766373000000002</c:v>
                </c:pt>
                <c:pt idx="4459">
                  <c:v>38.765458000000002</c:v>
                </c:pt>
                <c:pt idx="4460">
                  <c:v>38.764543000000003</c:v>
                </c:pt>
                <c:pt idx="4461">
                  <c:v>38.763629000000002</c:v>
                </c:pt>
                <c:pt idx="4462">
                  <c:v>38.762715</c:v>
                </c:pt>
                <c:pt idx="4463">
                  <c:v>38.761803</c:v>
                </c:pt>
                <c:pt idx="4464">
                  <c:v>38.760890000000003</c:v>
                </c:pt>
                <c:pt idx="4465">
                  <c:v>38.759979000000001</c:v>
                </c:pt>
                <c:pt idx="4466">
                  <c:v>38.759067999999999</c:v>
                </c:pt>
                <c:pt idx="4467">
                  <c:v>38.758156999999997</c:v>
                </c:pt>
                <c:pt idx="4468">
                  <c:v>38.757247</c:v>
                </c:pt>
                <c:pt idx="4469">
                  <c:v>38.756338</c:v>
                </c:pt>
                <c:pt idx="4470">
                  <c:v>38.755428999999999</c:v>
                </c:pt>
                <c:pt idx="4471">
                  <c:v>38.754520999999997</c:v>
                </c:pt>
                <c:pt idx="4472">
                  <c:v>38.753613000000001</c:v>
                </c:pt>
                <c:pt idx="4473">
                  <c:v>38.752706000000003</c:v>
                </c:pt>
                <c:pt idx="4474">
                  <c:v>38.751800000000003</c:v>
                </c:pt>
                <c:pt idx="4475">
                  <c:v>38.750894000000002</c:v>
                </c:pt>
                <c:pt idx="4476">
                  <c:v>38.749988999999999</c:v>
                </c:pt>
                <c:pt idx="4477">
                  <c:v>38.749084000000003</c:v>
                </c:pt>
                <c:pt idx="4478">
                  <c:v>38.748179999999998</c:v>
                </c:pt>
                <c:pt idx="4479">
                  <c:v>38.747275999999999</c:v>
                </c:pt>
                <c:pt idx="4480">
                  <c:v>38.746372999999998</c:v>
                </c:pt>
                <c:pt idx="4481">
                  <c:v>38.745471000000002</c:v>
                </c:pt>
                <c:pt idx="4482">
                  <c:v>38.744568999999998</c:v>
                </c:pt>
                <c:pt idx="4483">
                  <c:v>38.743668</c:v>
                </c:pt>
                <c:pt idx="4484">
                  <c:v>38.742767000000001</c:v>
                </c:pt>
                <c:pt idx="4485">
                  <c:v>38.741866999999999</c:v>
                </c:pt>
                <c:pt idx="4486">
                  <c:v>38.740968000000002</c:v>
                </c:pt>
                <c:pt idx="4487">
                  <c:v>38.740068999999998</c:v>
                </c:pt>
                <c:pt idx="4488">
                  <c:v>38.739170999999999</c:v>
                </c:pt>
                <c:pt idx="4489">
                  <c:v>38.738273</c:v>
                </c:pt>
                <c:pt idx="4490">
                  <c:v>38.737375999999998</c:v>
                </c:pt>
                <c:pt idx="4491">
                  <c:v>38.736479000000003</c:v>
                </c:pt>
                <c:pt idx="4492">
                  <c:v>38.735584000000003</c:v>
                </c:pt>
                <c:pt idx="4493">
                  <c:v>38.734687999999998</c:v>
                </c:pt>
                <c:pt idx="4494">
                  <c:v>38.733792999999999</c:v>
                </c:pt>
                <c:pt idx="4495">
                  <c:v>38.732899000000003</c:v>
                </c:pt>
                <c:pt idx="4496">
                  <c:v>38.732005000000001</c:v>
                </c:pt>
                <c:pt idx="4497">
                  <c:v>38.731112000000003</c:v>
                </c:pt>
                <c:pt idx="4498">
                  <c:v>38.730220000000003</c:v>
                </c:pt>
                <c:pt idx="4499">
                  <c:v>38.729328000000002</c:v>
                </c:pt>
                <c:pt idx="4500">
                  <c:v>38.728437</c:v>
                </c:pt>
                <c:pt idx="4501">
                  <c:v>38.727545999999997</c:v>
                </c:pt>
                <c:pt idx="4502">
                  <c:v>38.726655999999998</c:v>
                </c:pt>
                <c:pt idx="4503">
                  <c:v>38.725766</c:v>
                </c:pt>
                <c:pt idx="4504">
                  <c:v>38.724876999999999</c:v>
                </c:pt>
                <c:pt idx="4505">
                  <c:v>38.723989000000003</c:v>
                </c:pt>
                <c:pt idx="4506">
                  <c:v>38.723101</c:v>
                </c:pt>
                <c:pt idx="4507">
                  <c:v>38.722214000000001</c:v>
                </c:pt>
                <c:pt idx="4508">
                  <c:v>38.721327000000002</c:v>
                </c:pt>
                <c:pt idx="4509">
                  <c:v>38.720441000000001</c:v>
                </c:pt>
                <c:pt idx="4510">
                  <c:v>38.719555</c:v>
                </c:pt>
                <c:pt idx="4511">
                  <c:v>38.718670000000003</c:v>
                </c:pt>
                <c:pt idx="4512">
                  <c:v>38.717785999999997</c:v>
                </c:pt>
                <c:pt idx="4513">
                  <c:v>38.716901999999997</c:v>
                </c:pt>
                <c:pt idx="4514">
                  <c:v>38.716019000000003</c:v>
                </c:pt>
                <c:pt idx="4515">
                  <c:v>38.715136000000001</c:v>
                </c:pt>
                <c:pt idx="4516">
                  <c:v>38.714253999999997</c:v>
                </c:pt>
                <c:pt idx="4517">
                  <c:v>38.713372</c:v>
                </c:pt>
                <c:pt idx="4518">
                  <c:v>38.712491999999997</c:v>
                </c:pt>
                <c:pt idx="4519">
                  <c:v>38.711610999999998</c:v>
                </c:pt>
                <c:pt idx="4520">
                  <c:v>38.710731000000003</c:v>
                </c:pt>
                <c:pt idx="4521">
                  <c:v>38.709851999999998</c:v>
                </c:pt>
                <c:pt idx="4522">
                  <c:v>38.708973</c:v>
                </c:pt>
                <c:pt idx="4523">
                  <c:v>38.708095</c:v>
                </c:pt>
                <c:pt idx="4524">
                  <c:v>38.707217999999997</c:v>
                </c:pt>
                <c:pt idx="4525">
                  <c:v>38.706341000000002</c:v>
                </c:pt>
                <c:pt idx="4526">
                  <c:v>38.705464999999997</c:v>
                </c:pt>
                <c:pt idx="4527">
                  <c:v>38.704588999999999</c:v>
                </c:pt>
                <c:pt idx="4528">
                  <c:v>38.703713999999998</c:v>
                </c:pt>
                <c:pt idx="4529">
                  <c:v>38.702838999999997</c:v>
                </c:pt>
                <c:pt idx="4530">
                  <c:v>38.701965000000001</c:v>
                </c:pt>
                <c:pt idx="4531">
                  <c:v>38.701090999999998</c:v>
                </c:pt>
                <c:pt idx="4532">
                  <c:v>38.700218</c:v>
                </c:pt>
                <c:pt idx="4533">
                  <c:v>38.699345999999998</c:v>
                </c:pt>
                <c:pt idx="4534">
                  <c:v>38.698473999999997</c:v>
                </c:pt>
                <c:pt idx="4535">
                  <c:v>38.697603000000001</c:v>
                </c:pt>
                <c:pt idx="4536">
                  <c:v>38.696731999999997</c:v>
                </c:pt>
                <c:pt idx="4537">
                  <c:v>38.695861999999998</c:v>
                </c:pt>
                <c:pt idx="4538">
                  <c:v>38.694992999999997</c:v>
                </c:pt>
                <c:pt idx="4539">
                  <c:v>38.694124000000002</c:v>
                </c:pt>
                <c:pt idx="4540">
                  <c:v>38.693255000000001</c:v>
                </c:pt>
                <c:pt idx="4541">
                  <c:v>38.692386999999997</c:v>
                </c:pt>
                <c:pt idx="4542">
                  <c:v>38.691519999999997</c:v>
                </c:pt>
                <c:pt idx="4543">
                  <c:v>38.690652999999998</c:v>
                </c:pt>
                <c:pt idx="4544">
                  <c:v>38.689787000000003</c:v>
                </c:pt>
                <c:pt idx="4545">
                  <c:v>38.688921999999998</c:v>
                </c:pt>
                <c:pt idx="4546">
                  <c:v>38.688057000000001</c:v>
                </c:pt>
                <c:pt idx="4547">
                  <c:v>38.687192000000003</c:v>
                </c:pt>
                <c:pt idx="4548">
                  <c:v>38.686329000000001</c:v>
                </c:pt>
                <c:pt idx="4549">
                  <c:v>38.685465000000001</c:v>
                </c:pt>
                <c:pt idx="4550">
                  <c:v>38.684601999999998</c:v>
                </c:pt>
                <c:pt idx="4551">
                  <c:v>38.68374</c:v>
                </c:pt>
                <c:pt idx="4552">
                  <c:v>38.682879</c:v>
                </c:pt>
                <c:pt idx="4553">
                  <c:v>38.682017999999999</c:v>
                </c:pt>
                <c:pt idx="4554">
                  <c:v>38.681156999999999</c:v>
                </c:pt>
                <c:pt idx="4555">
                  <c:v>38.680297000000003</c:v>
                </c:pt>
                <c:pt idx="4556">
                  <c:v>38.679437999999998</c:v>
                </c:pt>
                <c:pt idx="4557">
                  <c:v>38.678578999999999</c:v>
                </c:pt>
                <c:pt idx="4558">
                  <c:v>38.677720999999998</c:v>
                </c:pt>
                <c:pt idx="4559">
                  <c:v>38.676862999999997</c:v>
                </c:pt>
                <c:pt idx="4560">
                  <c:v>38.676006000000001</c:v>
                </c:pt>
                <c:pt idx="4561">
                  <c:v>38.675150000000002</c:v>
                </c:pt>
                <c:pt idx="4562">
                  <c:v>38.674294000000003</c:v>
                </c:pt>
                <c:pt idx="4563">
                  <c:v>38.673437999999997</c:v>
                </c:pt>
                <c:pt idx="4564">
                  <c:v>38.672583000000003</c:v>
                </c:pt>
                <c:pt idx="4565">
                  <c:v>38.671728999999999</c:v>
                </c:pt>
                <c:pt idx="4566">
                  <c:v>38.670875000000002</c:v>
                </c:pt>
                <c:pt idx="4567">
                  <c:v>38.670022000000003</c:v>
                </c:pt>
                <c:pt idx="4568">
                  <c:v>38.669170000000001</c:v>
                </c:pt>
                <c:pt idx="4569">
                  <c:v>38.668317999999999</c:v>
                </c:pt>
                <c:pt idx="4570">
                  <c:v>38.667465999999997</c:v>
                </c:pt>
                <c:pt idx="4571">
                  <c:v>38.666615</c:v>
                </c:pt>
                <c:pt idx="4572">
                  <c:v>38.665765</c:v>
                </c:pt>
                <c:pt idx="4573">
                  <c:v>38.664915000000001</c:v>
                </c:pt>
                <c:pt idx="4574">
                  <c:v>38.664065999999998</c:v>
                </c:pt>
                <c:pt idx="4575">
                  <c:v>38.663217000000003</c:v>
                </c:pt>
                <c:pt idx="4576">
                  <c:v>38.662368999999998</c:v>
                </c:pt>
                <c:pt idx="4577">
                  <c:v>38.661521</c:v>
                </c:pt>
                <c:pt idx="4578">
                  <c:v>38.660674</c:v>
                </c:pt>
                <c:pt idx="4579">
                  <c:v>38.659827999999997</c:v>
                </c:pt>
                <c:pt idx="4580">
                  <c:v>38.658982000000002</c:v>
                </c:pt>
                <c:pt idx="4581">
                  <c:v>38.658137000000004</c:v>
                </c:pt>
                <c:pt idx="4582">
                  <c:v>38.657291999999998</c:v>
                </c:pt>
                <c:pt idx="4583">
                  <c:v>38.656447999999997</c:v>
                </c:pt>
                <c:pt idx="4584">
                  <c:v>38.655603999999997</c:v>
                </c:pt>
                <c:pt idx="4585">
                  <c:v>38.654761000000001</c:v>
                </c:pt>
                <c:pt idx="4586">
                  <c:v>38.653917999999997</c:v>
                </c:pt>
                <c:pt idx="4587">
                  <c:v>38.653075999999999</c:v>
                </c:pt>
                <c:pt idx="4588">
                  <c:v>38.652234999999997</c:v>
                </c:pt>
                <c:pt idx="4589">
                  <c:v>38.651394000000003</c:v>
                </c:pt>
                <c:pt idx="4590">
                  <c:v>38.650553000000002</c:v>
                </c:pt>
                <c:pt idx="4591">
                  <c:v>38.649712999999998</c:v>
                </c:pt>
                <c:pt idx="4592">
                  <c:v>38.648873999999999</c:v>
                </c:pt>
                <c:pt idx="4593">
                  <c:v>38.648035999999998</c:v>
                </c:pt>
                <c:pt idx="4594">
                  <c:v>38.647196999999998</c:v>
                </c:pt>
                <c:pt idx="4595">
                  <c:v>38.646360000000001</c:v>
                </c:pt>
                <c:pt idx="4596">
                  <c:v>38.645522999999997</c:v>
                </c:pt>
                <c:pt idx="4597">
                  <c:v>38.644686</c:v>
                </c:pt>
                <c:pt idx="4598">
                  <c:v>38.64385</c:v>
                </c:pt>
                <c:pt idx="4599">
                  <c:v>38.643014999999998</c:v>
                </c:pt>
                <c:pt idx="4600">
                  <c:v>38.642180000000003</c:v>
                </c:pt>
                <c:pt idx="4601">
                  <c:v>38.641345999999999</c:v>
                </c:pt>
                <c:pt idx="4602">
                  <c:v>38.640512000000001</c:v>
                </c:pt>
                <c:pt idx="4603">
                  <c:v>38.639679000000001</c:v>
                </c:pt>
                <c:pt idx="4604">
                  <c:v>38.638846000000001</c:v>
                </c:pt>
                <c:pt idx="4605">
                  <c:v>38.638013999999998</c:v>
                </c:pt>
                <c:pt idx="4606">
                  <c:v>38.637182000000003</c:v>
                </c:pt>
                <c:pt idx="4607">
                  <c:v>38.636350999999998</c:v>
                </c:pt>
                <c:pt idx="4608">
                  <c:v>38.635520999999997</c:v>
                </c:pt>
                <c:pt idx="4609">
                  <c:v>38.634690999999997</c:v>
                </c:pt>
                <c:pt idx="4610">
                  <c:v>38.633861000000003</c:v>
                </c:pt>
                <c:pt idx="4611">
                  <c:v>38.633032999999998</c:v>
                </c:pt>
                <c:pt idx="4612">
                  <c:v>38.632204000000002</c:v>
                </c:pt>
                <c:pt idx="4613">
                  <c:v>38.631377000000001</c:v>
                </c:pt>
                <c:pt idx="4614">
                  <c:v>38.630549000000002</c:v>
                </c:pt>
                <c:pt idx="4615">
                  <c:v>38.629722999999998</c:v>
                </c:pt>
                <c:pt idx="4616">
                  <c:v>38.628897000000002</c:v>
                </c:pt>
                <c:pt idx="4617">
                  <c:v>38.628070999999998</c:v>
                </c:pt>
                <c:pt idx="4618">
                  <c:v>38.627246</c:v>
                </c:pt>
                <c:pt idx="4619">
                  <c:v>38.626421000000001</c:v>
                </c:pt>
                <c:pt idx="4620">
                  <c:v>38.625597999999997</c:v>
                </c:pt>
                <c:pt idx="4621">
                  <c:v>38.624774000000002</c:v>
                </c:pt>
                <c:pt idx="4622">
                  <c:v>38.623950999999998</c:v>
                </c:pt>
                <c:pt idx="4623">
                  <c:v>38.623128999999999</c:v>
                </c:pt>
                <c:pt idx="4624">
                  <c:v>38.622306999999999</c:v>
                </c:pt>
                <c:pt idx="4625">
                  <c:v>38.621485999999997</c:v>
                </c:pt>
                <c:pt idx="4626">
                  <c:v>38.620665000000002</c:v>
                </c:pt>
                <c:pt idx="4627">
                  <c:v>38.619844999999998</c:v>
                </c:pt>
                <c:pt idx="4628">
                  <c:v>38.619025000000001</c:v>
                </c:pt>
                <c:pt idx="4629">
                  <c:v>38.618206000000001</c:v>
                </c:pt>
                <c:pt idx="4630">
                  <c:v>38.617387999999998</c:v>
                </c:pt>
                <c:pt idx="4631">
                  <c:v>38.616570000000003</c:v>
                </c:pt>
                <c:pt idx="4632">
                  <c:v>38.615752000000001</c:v>
                </c:pt>
                <c:pt idx="4633">
                  <c:v>38.614935000000003</c:v>
                </c:pt>
                <c:pt idx="4634">
                  <c:v>38.614119000000002</c:v>
                </c:pt>
                <c:pt idx="4635">
                  <c:v>38.613303000000002</c:v>
                </c:pt>
                <c:pt idx="4636">
                  <c:v>38.612487999999999</c:v>
                </c:pt>
                <c:pt idx="4637">
                  <c:v>38.611673000000003</c:v>
                </c:pt>
                <c:pt idx="4638">
                  <c:v>38.610858999999998</c:v>
                </c:pt>
                <c:pt idx="4639">
                  <c:v>38.610045</c:v>
                </c:pt>
                <c:pt idx="4640">
                  <c:v>38.609231999999999</c:v>
                </c:pt>
                <c:pt idx="4641">
                  <c:v>38.608418999999998</c:v>
                </c:pt>
                <c:pt idx="4642">
                  <c:v>38.607607000000002</c:v>
                </c:pt>
                <c:pt idx="4643">
                  <c:v>38.606796000000003</c:v>
                </c:pt>
                <c:pt idx="4644">
                  <c:v>38.605984999999997</c:v>
                </c:pt>
                <c:pt idx="4645">
                  <c:v>38.605173999999998</c:v>
                </c:pt>
                <c:pt idx="4646">
                  <c:v>38.604363999999997</c:v>
                </c:pt>
                <c:pt idx="4647">
                  <c:v>38.603555</c:v>
                </c:pt>
                <c:pt idx="4648">
                  <c:v>38.602746000000003</c:v>
                </c:pt>
                <c:pt idx="4649">
                  <c:v>38.601937</c:v>
                </c:pt>
                <c:pt idx="4650">
                  <c:v>38.601129999999998</c:v>
                </c:pt>
                <c:pt idx="4651">
                  <c:v>38.600321999999998</c:v>
                </c:pt>
                <c:pt idx="4652">
                  <c:v>38.599516000000001</c:v>
                </c:pt>
                <c:pt idx="4653">
                  <c:v>38.598708999999999</c:v>
                </c:pt>
                <c:pt idx="4654">
                  <c:v>38.597904</c:v>
                </c:pt>
                <c:pt idx="4655">
                  <c:v>38.597098000000003</c:v>
                </c:pt>
                <c:pt idx="4656">
                  <c:v>38.596294</c:v>
                </c:pt>
                <c:pt idx="4657">
                  <c:v>38.595489999999998</c:v>
                </c:pt>
                <c:pt idx="4658">
                  <c:v>38.594686000000003</c:v>
                </c:pt>
                <c:pt idx="4659">
                  <c:v>38.593882999999998</c:v>
                </c:pt>
                <c:pt idx="4660">
                  <c:v>38.59308</c:v>
                </c:pt>
                <c:pt idx="4661">
                  <c:v>38.592278</c:v>
                </c:pt>
                <c:pt idx="4662">
                  <c:v>38.591476999999998</c:v>
                </c:pt>
                <c:pt idx="4663">
                  <c:v>38.590676000000002</c:v>
                </c:pt>
                <c:pt idx="4664">
                  <c:v>38.589874999999999</c:v>
                </c:pt>
                <c:pt idx="4665">
                  <c:v>38.589075999999999</c:v>
                </c:pt>
                <c:pt idx="4666">
                  <c:v>38.588276</c:v>
                </c:pt>
                <c:pt idx="4667">
                  <c:v>38.587477</c:v>
                </c:pt>
                <c:pt idx="4668">
                  <c:v>38.586678999999997</c:v>
                </c:pt>
                <c:pt idx="4669">
                  <c:v>38.585881000000001</c:v>
                </c:pt>
                <c:pt idx="4670">
                  <c:v>38.585084000000002</c:v>
                </c:pt>
                <c:pt idx="4671">
                  <c:v>38.584287000000003</c:v>
                </c:pt>
                <c:pt idx="4672">
                  <c:v>38.583491000000002</c:v>
                </c:pt>
                <c:pt idx="4673">
                  <c:v>38.582695000000001</c:v>
                </c:pt>
                <c:pt idx="4674">
                  <c:v>38.581899999999997</c:v>
                </c:pt>
                <c:pt idx="4675">
                  <c:v>38.581105000000001</c:v>
                </c:pt>
                <c:pt idx="4676">
                  <c:v>38.580311000000002</c:v>
                </c:pt>
                <c:pt idx="4677">
                  <c:v>38.579518</c:v>
                </c:pt>
                <c:pt idx="4678">
                  <c:v>38.578724000000001</c:v>
                </c:pt>
                <c:pt idx="4679">
                  <c:v>38.577931999999997</c:v>
                </c:pt>
                <c:pt idx="4680">
                  <c:v>38.57714</c:v>
                </c:pt>
                <c:pt idx="4681">
                  <c:v>38.576348000000003</c:v>
                </c:pt>
                <c:pt idx="4682">
                  <c:v>38.575557000000003</c:v>
                </c:pt>
                <c:pt idx="4683">
                  <c:v>38.574767000000001</c:v>
                </c:pt>
                <c:pt idx="4684">
                  <c:v>38.573976999999999</c:v>
                </c:pt>
                <c:pt idx="4685">
                  <c:v>38.573186999999997</c:v>
                </c:pt>
                <c:pt idx="4686">
                  <c:v>38.572398</c:v>
                </c:pt>
                <c:pt idx="4687">
                  <c:v>38.57161</c:v>
                </c:pt>
                <c:pt idx="4688">
                  <c:v>38.570822</c:v>
                </c:pt>
                <c:pt idx="4689">
                  <c:v>38.570034</c:v>
                </c:pt>
                <c:pt idx="4690">
                  <c:v>38.569248000000002</c:v>
                </c:pt>
                <c:pt idx="4691">
                  <c:v>38.568460999999999</c:v>
                </c:pt>
                <c:pt idx="4692">
                  <c:v>38.567675000000001</c:v>
                </c:pt>
                <c:pt idx="4693">
                  <c:v>38.566890000000001</c:v>
                </c:pt>
                <c:pt idx="4694">
                  <c:v>38.566105</c:v>
                </c:pt>
                <c:pt idx="4695">
                  <c:v>38.565320999999997</c:v>
                </c:pt>
                <c:pt idx="4696">
                  <c:v>38.564537000000001</c:v>
                </c:pt>
                <c:pt idx="4697">
                  <c:v>38.563754000000003</c:v>
                </c:pt>
                <c:pt idx="4698">
                  <c:v>38.562970999999997</c:v>
                </c:pt>
                <c:pt idx="4699">
                  <c:v>38.562188999999996</c:v>
                </c:pt>
                <c:pt idx="4700">
                  <c:v>38.561407000000003</c:v>
                </c:pt>
                <c:pt idx="4701">
                  <c:v>38.560625999999999</c:v>
                </c:pt>
                <c:pt idx="4702">
                  <c:v>38.559845000000003</c:v>
                </c:pt>
                <c:pt idx="4703">
                  <c:v>38.559064999999997</c:v>
                </c:pt>
                <c:pt idx="4704">
                  <c:v>38.558284999999998</c:v>
                </c:pt>
                <c:pt idx="4705">
                  <c:v>38.557505999999997</c:v>
                </c:pt>
                <c:pt idx="4706">
                  <c:v>38.556727000000002</c:v>
                </c:pt>
                <c:pt idx="4707">
                  <c:v>38.555948999999998</c:v>
                </c:pt>
                <c:pt idx="4708">
                  <c:v>38.555171000000001</c:v>
                </c:pt>
                <c:pt idx="4709">
                  <c:v>38.554394000000002</c:v>
                </c:pt>
                <c:pt idx="4710">
                  <c:v>38.553617000000003</c:v>
                </c:pt>
                <c:pt idx="4711">
                  <c:v>38.552841000000001</c:v>
                </c:pt>
                <c:pt idx="4712">
                  <c:v>38.552066000000003</c:v>
                </c:pt>
                <c:pt idx="4713">
                  <c:v>38.551290999999999</c:v>
                </c:pt>
                <c:pt idx="4714">
                  <c:v>38.550516000000002</c:v>
                </c:pt>
                <c:pt idx="4715">
                  <c:v>38.549742000000002</c:v>
                </c:pt>
                <c:pt idx="4716">
                  <c:v>38.548968000000002</c:v>
                </c:pt>
                <c:pt idx="4717">
                  <c:v>38.548195</c:v>
                </c:pt>
                <c:pt idx="4718">
                  <c:v>38.547421999999997</c:v>
                </c:pt>
                <c:pt idx="4719">
                  <c:v>38.54665</c:v>
                </c:pt>
                <c:pt idx="4720">
                  <c:v>38.545878999999999</c:v>
                </c:pt>
                <c:pt idx="4721">
                  <c:v>38.545107999999999</c:v>
                </c:pt>
                <c:pt idx="4722">
                  <c:v>38.544336999999999</c:v>
                </c:pt>
                <c:pt idx="4723">
                  <c:v>38.543567000000003</c:v>
                </c:pt>
                <c:pt idx="4724">
                  <c:v>38.542797</c:v>
                </c:pt>
                <c:pt idx="4725">
                  <c:v>38.542028000000002</c:v>
                </c:pt>
                <c:pt idx="4726">
                  <c:v>38.541260000000001</c:v>
                </c:pt>
                <c:pt idx="4727">
                  <c:v>38.540492</c:v>
                </c:pt>
                <c:pt idx="4728">
                  <c:v>38.539724</c:v>
                </c:pt>
                <c:pt idx="4729">
                  <c:v>38.538957000000003</c:v>
                </c:pt>
                <c:pt idx="4730">
                  <c:v>38.53819</c:v>
                </c:pt>
                <c:pt idx="4731">
                  <c:v>38.537424000000001</c:v>
                </c:pt>
                <c:pt idx="4732">
                  <c:v>38.536659</c:v>
                </c:pt>
                <c:pt idx="4733">
                  <c:v>38.535893999999999</c:v>
                </c:pt>
                <c:pt idx="4734">
                  <c:v>38.535128999999998</c:v>
                </c:pt>
                <c:pt idx="4735">
                  <c:v>38.534365000000001</c:v>
                </c:pt>
                <c:pt idx="4736">
                  <c:v>38.533600999999997</c:v>
                </c:pt>
                <c:pt idx="4737">
                  <c:v>38.532837999999998</c:v>
                </c:pt>
                <c:pt idx="4738">
                  <c:v>38.532076000000004</c:v>
                </c:pt>
                <c:pt idx="4739">
                  <c:v>38.531314000000002</c:v>
                </c:pt>
                <c:pt idx="4740">
                  <c:v>38.530552</c:v>
                </c:pt>
                <c:pt idx="4741">
                  <c:v>38.529791000000003</c:v>
                </c:pt>
                <c:pt idx="4742">
                  <c:v>38.529029999999999</c:v>
                </c:pt>
                <c:pt idx="4743">
                  <c:v>38.528269999999999</c:v>
                </c:pt>
                <c:pt idx="4744">
                  <c:v>38.527509999999999</c:v>
                </c:pt>
                <c:pt idx="4745">
                  <c:v>38.526750999999997</c:v>
                </c:pt>
                <c:pt idx="4746">
                  <c:v>38.525993</c:v>
                </c:pt>
                <c:pt idx="4747">
                  <c:v>38.525235000000002</c:v>
                </c:pt>
                <c:pt idx="4748">
                  <c:v>38.524476999999997</c:v>
                </c:pt>
                <c:pt idx="4749">
                  <c:v>38.523719999999997</c:v>
                </c:pt>
                <c:pt idx="4750">
                  <c:v>38.522962999999997</c:v>
                </c:pt>
                <c:pt idx="4751">
                  <c:v>38.522207000000002</c:v>
                </c:pt>
                <c:pt idx="4752">
                  <c:v>38.521450999999999</c:v>
                </c:pt>
                <c:pt idx="4753">
                  <c:v>38.520696000000001</c:v>
                </c:pt>
                <c:pt idx="4754">
                  <c:v>38.519941000000003</c:v>
                </c:pt>
                <c:pt idx="4755">
                  <c:v>38.519187000000002</c:v>
                </c:pt>
                <c:pt idx="4756">
                  <c:v>38.518433000000002</c:v>
                </c:pt>
                <c:pt idx="4757">
                  <c:v>38.517679999999999</c:v>
                </c:pt>
                <c:pt idx="4758">
                  <c:v>38.516927000000003</c:v>
                </c:pt>
                <c:pt idx="4759">
                  <c:v>38.516174999999997</c:v>
                </c:pt>
                <c:pt idx="4760">
                  <c:v>38.515422999999998</c:v>
                </c:pt>
                <c:pt idx="4761">
                  <c:v>38.514671999999997</c:v>
                </c:pt>
                <c:pt idx="4762">
                  <c:v>38.513921000000003</c:v>
                </c:pt>
                <c:pt idx="4763">
                  <c:v>38.513171</c:v>
                </c:pt>
                <c:pt idx="4764">
                  <c:v>38.512421000000003</c:v>
                </c:pt>
                <c:pt idx="4765">
                  <c:v>38.511671999999997</c:v>
                </c:pt>
                <c:pt idx="4766">
                  <c:v>38.510922999999998</c:v>
                </c:pt>
                <c:pt idx="4767">
                  <c:v>38.510173999999999</c:v>
                </c:pt>
                <c:pt idx="4768">
                  <c:v>38.509425999999998</c:v>
                </c:pt>
                <c:pt idx="4769">
                  <c:v>38.508679000000001</c:v>
                </c:pt>
                <c:pt idx="4770">
                  <c:v>38.507931999999997</c:v>
                </c:pt>
                <c:pt idx="4771">
                  <c:v>38.507185999999997</c:v>
                </c:pt>
                <c:pt idx="4772">
                  <c:v>38.506439999999998</c:v>
                </c:pt>
                <c:pt idx="4773">
                  <c:v>38.505693999999998</c:v>
                </c:pt>
                <c:pt idx="4774">
                  <c:v>38.504949000000003</c:v>
                </c:pt>
                <c:pt idx="4775">
                  <c:v>38.504204999999999</c:v>
                </c:pt>
                <c:pt idx="4776">
                  <c:v>38.503459999999997</c:v>
                </c:pt>
                <c:pt idx="4777">
                  <c:v>38.502716999999997</c:v>
                </c:pt>
                <c:pt idx="4778">
                  <c:v>38.501973999999997</c:v>
                </c:pt>
                <c:pt idx="4779">
                  <c:v>38.501230999999997</c:v>
                </c:pt>
                <c:pt idx="4780">
                  <c:v>38.500489000000002</c:v>
                </c:pt>
                <c:pt idx="4781">
                  <c:v>38.499746999999999</c:v>
                </c:pt>
                <c:pt idx="4782">
                  <c:v>38.499006000000001</c:v>
                </c:pt>
                <c:pt idx="4783">
                  <c:v>38.498265000000004</c:v>
                </c:pt>
                <c:pt idx="4784">
                  <c:v>38.497525000000003</c:v>
                </c:pt>
                <c:pt idx="4785">
                  <c:v>38.496785000000003</c:v>
                </c:pt>
                <c:pt idx="4786">
                  <c:v>38.496046</c:v>
                </c:pt>
                <c:pt idx="4787">
                  <c:v>38.495306999999997</c:v>
                </c:pt>
                <c:pt idx="4788">
                  <c:v>38.494568999999998</c:v>
                </c:pt>
                <c:pt idx="4789">
                  <c:v>38.493831</c:v>
                </c:pt>
                <c:pt idx="4790">
                  <c:v>38.493093999999999</c:v>
                </c:pt>
                <c:pt idx="4791">
                  <c:v>38.492356999999998</c:v>
                </c:pt>
                <c:pt idx="4792">
                  <c:v>38.491619999999998</c:v>
                </c:pt>
                <c:pt idx="4793">
                  <c:v>38.490884000000001</c:v>
                </c:pt>
                <c:pt idx="4794">
                  <c:v>38.490149000000002</c:v>
                </c:pt>
                <c:pt idx="4795">
                  <c:v>38.489413999999996</c:v>
                </c:pt>
                <c:pt idx="4796">
                  <c:v>38.488678999999998</c:v>
                </c:pt>
                <c:pt idx="4797">
                  <c:v>38.487945000000003</c:v>
                </c:pt>
                <c:pt idx="4798">
                  <c:v>38.487212</c:v>
                </c:pt>
                <c:pt idx="4799">
                  <c:v>38.486479000000003</c:v>
                </c:pt>
                <c:pt idx="4800">
                  <c:v>38.485745999999999</c:v>
                </c:pt>
                <c:pt idx="4801">
                  <c:v>38.485014</c:v>
                </c:pt>
                <c:pt idx="4802">
                  <c:v>38.484282</c:v>
                </c:pt>
                <c:pt idx="4803">
                  <c:v>38.483550999999999</c:v>
                </c:pt>
                <c:pt idx="4804">
                  <c:v>38.482819999999997</c:v>
                </c:pt>
                <c:pt idx="4805">
                  <c:v>38.482089999999999</c:v>
                </c:pt>
                <c:pt idx="4806">
                  <c:v>38.481360000000002</c:v>
                </c:pt>
                <c:pt idx="4807">
                  <c:v>38.480629999999998</c:v>
                </c:pt>
                <c:pt idx="4808">
                  <c:v>38.479900999999998</c:v>
                </c:pt>
                <c:pt idx="4809">
                  <c:v>38.479173000000003</c:v>
                </c:pt>
                <c:pt idx="4810">
                  <c:v>38.478445000000001</c:v>
                </c:pt>
                <c:pt idx="4811">
                  <c:v>38.477716999999998</c:v>
                </c:pt>
                <c:pt idx="4812">
                  <c:v>38.476990000000001</c:v>
                </c:pt>
                <c:pt idx="4813">
                  <c:v>38.476264</c:v>
                </c:pt>
                <c:pt idx="4814">
                  <c:v>38.475538</c:v>
                </c:pt>
                <c:pt idx="4815">
                  <c:v>38.474812</c:v>
                </c:pt>
                <c:pt idx="4816">
                  <c:v>38.474086999999997</c:v>
                </c:pt>
                <c:pt idx="4817">
                  <c:v>38.473362000000002</c:v>
                </c:pt>
                <c:pt idx="4818">
                  <c:v>38.472638000000003</c:v>
                </c:pt>
                <c:pt idx="4819">
                  <c:v>38.471913999999998</c:v>
                </c:pt>
                <c:pt idx="4820">
                  <c:v>38.47119</c:v>
                </c:pt>
                <c:pt idx="4821">
                  <c:v>38.470467999999997</c:v>
                </c:pt>
                <c:pt idx="4822">
                  <c:v>38.469745000000003</c:v>
                </c:pt>
                <c:pt idx="4823">
                  <c:v>38.469023</c:v>
                </c:pt>
                <c:pt idx="4824">
                  <c:v>38.468302000000001</c:v>
                </c:pt>
                <c:pt idx="4825">
                  <c:v>38.467579999999998</c:v>
                </c:pt>
                <c:pt idx="4826">
                  <c:v>38.466859999999997</c:v>
                </c:pt>
                <c:pt idx="4827">
                  <c:v>38.466140000000003</c:v>
                </c:pt>
                <c:pt idx="4828">
                  <c:v>38.465420000000002</c:v>
                </c:pt>
                <c:pt idx="4829">
                  <c:v>38.464700999999998</c:v>
                </c:pt>
                <c:pt idx="4830">
                  <c:v>38.463982000000001</c:v>
                </c:pt>
                <c:pt idx="4831">
                  <c:v>38.463264000000002</c:v>
                </c:pt>
                <c:pt idx="4832">
                  <c:v>38.462546000000003</c:v>
                </c:pt>
                <c:pt idx="4833">
                  <c:v>38.461827999999997</c:v>
                </c:pt>
                <c:pt idx="4834">
                  <c:v>38.461111000000002</c:v>
                </c:pt>
                <c:pt idx="4835">
                  <c:v>38.460394999999998</c:v>
                </c:pt>
                <c:pt idx="4836">
                  <c:v>38.459679000000001</c:v>
                </c:pt>
                <c:pt idx="4837">
                  <c:v>38.458962999999997</c:v>
                </c:pt>
                <c:pt idx="4838">
                  <c:v>38.458247999999998</c:v>
                </c:pt>
                <c:pt idx="4839">
                  <c:v>38.457532999999998</c:v>
                </c:pt>
                <c:pt idx="4840">
                  <c:v>38.456819000000003</c:v>
                </c:pt>
                <c:pt idx="4841">
                  <c:v>38.456105000000001</c:v>
                </c:pt>
                <c:pt idx="4842">
                  <c:v>38.455392000000003</c:v>
                </c:pt>
                <c:pt idx="4843">
                  <c:v>38.454678999999999</c:v>
                </c:pt>
                <c:pt idx="4844">
                  <c:v>38.453966000000001</c:v>
                </c:pt>
                <c:pt idx="4845">
                  <c:v>38.453254000000001</c:v>
                </c:pt>
                <c:pt idx="4846">
                  <c:v>38.452542999999999</c:v>
                </c:pt>
                <c:pt idx="4847">
                  <c:v>38.451832000000003</c:v>
                </c:pt>
                <c:pt idx="4848">
                  <c:v>38.451121000000001</c:v>
                </c:pt>
                <c:pt idx="4849">
                  <c:v>38.450411000000003</c:v>
                </c:pt>
                <c:pt idx="4850">
                  <c:v>38.449700999999997</c:v>
                </c:pt>
                <c:pt idx="4851">
                  <c:v>38.448991999999997</c:v>
                </c:pt>
                <c:pt idx="4852">
                  <c:v>38.448283000000004</c:v>
                </c:pt>
                <c:pt idx="4853">
                  <c:v>38.447575000000001</c:v>
                </c:pt>
                <c:pt idx="4854">
                  <c:v>38.446866999999997</c:v>
                </c:pt>
                <c:pt idx="4855">
                  <c:v>38.446159000000002</c:v>
                </c:pt>
                <c:pt idx="4856">
                  <c:v>38.445452000000003</c:v>
                </c:pt>
                <c:pt idx="4857">
                  <c:v>38.444744999999998</c:v>
                </c:pt>
                <c:pt idx="4858">
                  <c:v>38.444038999999997</c:v>
                </c:pt>
                <c:pt idx="4859">
                  <c:v>38.443333000000003</c:v>
                </c:pt>
                <c:pt idx="4860">
                  <c:v>38.442627999999999</c:v>
                </c:pt>
                <c:pt idx="4861">
                  <c:v>38.441923000000003</c:v>
                </c:pt>
                <c:pt idx="4862">
                  <c:v>38.441218999999997</c:v>
                </c:pt>
                <c:pt idx="4863">
                  <c:v>38.440514999999998</c:v>
                </c:pt>
                <c:pt idx="4864">
                  <c:v>38.439810999999999</c:v>
                </c:pt>
                <c:pt idx="4865">
                  <c:v>38.439107999999997</c:v>
                </c:pt>
                <c:pt idx="4866">
                  <c:v>38.438405000000003</c:v>
                </c:pt>
                <c:pt idx="4867">
                  <c:v>38.437702999999999</c:v>
                </c:pt>
                <c:pt idx="4868">
                  <c:v>38.437001000000002</c:v>
                </c:pt>
                <c:pt idx="4869">
                  <c:v>38.436300000000003</c:v>
                </c:pt>
                <c:pt idx="4870">
                  <c:v>38.435599000000003</c:v>
                </c:pt>
                <c:pt idx="4871">
                  <c:v>38.434897999999997</c:v>
                </c:pt>
                <c:pt idx="4872">
                  <c:v>38.434198000000002</c:v>
                </c:pt>
                <c:pt idx="4873">
                  <c:v>38.433498999999998</c:v>
                </c:pt>
                <c:pt idx="4874">
                  <c:v>38.4328</c:v>
                </c:pt>
                <c:pt idx="4875">
                  <c:v>38.432101000000003</c:v>
                </c:pt>
                <c:pt idx="4876">
                  <c:v>38.431403000000003</c:v>
                </c:pt>
                <c:pt idx="4877">
                  <c:v>38.430705000000003</c:v>
                </c:pt>
                <c:pt idx="4878">
                  <c:v>38.430007000000003</c:v>
                </c:pt>
                <c:pt idx="4879">
                  <c:v>38.429310000000001</c:v>
                </c:pt>
                <c:pt idx="4880">
                  <c:v>38.428614000000003</c:v>
                </c:pt>
                <c:pt idx="4881">
                  <c:v>38.427917999999998</c:v>
                </c:pt>
                <c:pt idx="4882">
                  <c:v>38.427222</c:v>
                </c:pt>
                <c:pt idx="4883">
                  <c:v>38.426527</c:v>
                </c:pt>
                <c:pt idx="4884">
                  <c:v>38.425832</c:v>
                </c:pt>
                <c:pt idx="4885">
                  <c:v>38.425136999999999</c:v>
                </c:pt>
                <c:pt idx="4886">
                  <c:v>38.424442999999997</c:v>
                </c:pt>
                <c:pt idx="4887">
                  <c:v>38.423749999999998</c:v>
                </c:pt>
                <c:pt idx="4888">
                  <c:v>38.423057</c:v>
                </c:pt>
                <c:pt idx="4889">
                  <c:v>38.422364000000002</c:v>
                </c:pt>
                <c:pt idx="4890">
                  <c:v>38.421672000000001</c:v>
                </c:pt>
                <c:pt idx="4891">
                  <c:v>38.42098</c:v>
                </c:pt>
                <c:pt idx="4892">
                  <c:v>38.420287999999999</c:v>
                </c:pt>
                <c:pt idx="4893">
                  <c:v>38.419597000000003</c:v>
                </c:pt>
                <c:pt idx="4894">
                  <c:v>38.418906999999997</c:v>
                </c:pt>
                <c:pt idx="4895">
                  <c:v>38.418216999999999</c:v>
                </c:pt>
                <c:pt idx="4896">
                  <c:v>38.417527</c:v>
                </c:pt>
                <c:pt idx="4897">
                  <c:v>38.416837999999998</c:v>
                </c:pt>
                <c:pt idx="4898">
                  <c:v>38.416148999999997</c:v>
                </c:pt>
                <c:pt idx="4899">
                  <c:v>38.415461000000001</c:v>
                </c:pt>
                <c:pt idx="4900">
                  <c:v>38.414772999999997</c:v>
                </c:pt>
                <c:pt idx="4901">
                  <c:v>38.414085</c:v>
                </c:pt>
                <c:pt idx="4902">
                  <c:v>38.413398000000001</c:v>
                </c:pt>
                <c:pt idx="4903">
                  <c:v>38.412711000000002</c:v>
                </c:pt>
                <c:pt idx="4904">
                  <c:v>38.412025</c:v>
                </c:pt>
                <c:pt idx="4905">
                  <c:v>38.411338999999998</c:v>
                </c:pt>
                <c:pt idx="4906">
                  <c:v>38.410653000000003</c:v>
                </c:pt>
                <c:pt idx="4907">
                  <c:v>38.409967999999999</c:v>
                </c:pt>
                <c:pt idx="4908">
                  <c:v>38.409284</c:v>
                </c:pt>
                <c:pt idx="4909">
                  <c:v>38.4086</c:v>
                </c:pt>
                <c:pt idx="4910">
                  <c:v>38.407916</c:v>
                </c:pt>
                <c:pt idx="4911">
                  <c:v>38.407232</c:v>
                </c:pt>
                <c:pt idx="4912">
                  <c:v>38.406548999999998</c:v>
                </c:pt>
                <c:pt idx="4913">
                  <c:v>38.405867000000001</c:v>
                </c:pt>
                <c:pt idx="4914">
                  <c:v>38.405185000000003</c:v>
                </c:pt>
                <c:pt idx="4915">
                  <c:v>38.404502999999998</c:v>
                </c:pt>
                <c:pt idx="4916">
                  <c:v>38.403821999999998</c:v>
                </c:pt>
                <c:pt idx="4917">
                  <c:v>38.403140999999998</c:v>
                </c:pt>
                <c:pt idx="4918">
                  <c:v>38.402459999999998</c:v>
                </c:pt>
                <c:pt idx="4919">
                  <c:v>38.401780000000002</c:v>
                </c:pt>
                <c:pt idx="4920">
                  <c:v>38.401100999999997</c:v>
                </c:pt>
                <c:pt idx="4921">
                  <c:v>38.400421999999999</c:v>
                </c:pt>
                <c:pt idx="4922">
                  <c:v>38.399743000000001</c:v>
                </c:pt>
                <c:pt idx="4923">
                  <c:v>38.399064000000003</c:v>
                </c:pt>
                <c:pt idx="4924">
                  <c:v>38.398386000000002</c:v>
                </c:pt>
                <c:pt idx="4925">
                  <c:v>38.397708999999999</c:v>
                </c:pt>
                <c:pt idx="4926">
                  <c:v>38.397032000000003</c:v>
                </c:pt>
                <c:pt idx="4927">
                  <c:v>38.396355</c:v>
                </c:pt>
                <c:pt idx="4928">
                  <c:v>38.395679000000001</c:v>
                </c:pt>
                <c:pt idx="4929">
                  <c:v>38.395003000000003</c:v>
                </c:pt>
                <c:pt idx="4930">
                  <c:v>38.394326999999997</c:v>
                </c:pt>
                <c:pt idx="4931">
                  <c:v>38.393652000000003</c:v>
                </c:pt>
                <c:pt idx="4932">
                  <c:v>38.392977999999999</c:v>
                </c:pt>
                <c:pt idx="4933">
                  <c:v>38.392302999999998</c:v>
                </c:pt>
                <c:pt idx="4934">
                  <c:v>38.391629000000002</c:v>
                </c:pt>
                <c:pt idx="4935">
                  <c:v>38.390956000000003</c:v>
                </c:pt>
                <c:pt idx="4936">
                  <c:v>38.390282999999997</c:v>
                </c:pt>
                <c:pt idx="4937">
                  <c:v>38.389609999999998</c:v>
                </c:pt>
                <c:pt idx="4938">
                  <c:v>38.388938000000003</c:v>
                </c:pt>
                <c:pt idx="4939">
                  <c:v>38.388266000000002</c:v>
                </c:pt>
                <c:pt idx="4940">
                  <c:v>38.387594999999997</c:v>
                </c:pt>
                <c:pt idx="4941">
                  <c:v>38.386924</c:v>
                </c:pt>
                <c:pt idx="4942">
                  <c:v>38.386253000000004</c:v>
                </c:pt>
                <c:pt idx="4943">
                  <c:v>38.385582999999997</c:v>
                </c:pt>
                <c:pt idx="4944">
                  <c:v>38.384912999999997</c:v>
                </c:pt>
                <c:pt idx="4945">
                  <c:v>38.384244000000002</c:v>
                </c:pt>
                <c:pt idx="4946">
                  <c:v>38.383575</c:v>
                </c:pt>
                <c:pt idx="4947">
                  <c:v>38.382905999999998</c:v>
                </c:pt>
                <c:pt idx="4948">
                  <c:v>38.382238000000001</c:v>
                </c:pt>
                <c:pt idx="4949">
                  <c:v>38.381570000000004</c:v>
                </c:pt>
                <c:pt idx="4950">
                  <c:v>38.380903000000004</c:v>
                </c:pt>
                <c:pt idx="4951">
                  <c:v>38.380235999999996</c:v>
                </c:pt>
                <c:pt idx="4952">
                  <c:v>38.379568999999996</c:v>
                </c:pt>
                <c:pt idx="4953">
                  <c:v>38.378903000000001</c:v>
                </c:pt>
                <c:pt idx="4954">
                  <c:v>38.378236999999999</c:v>
                </c:pt>
                <c:pt idx="4955">
                  <c:v>38.377572000000001</c:v>
                </c:pt>
                <c:pt idx="4956">
                  <c:v>38.376907000000003</c:v>
                </c:pt>
                <c:pt idx="4957">
                  <c:v>38.376241999999998</c:v>
                </c:pt>
                <c:pt idx="4958">
                  <c:v>38.375577999999997</c:v>
                </c:pt>
                <c:pt idx="4959">
                  <c:v>38.374913999999997</c:v>
                </c:pt>
                <c:pt idx="4960">
                  <c:v>38.374251000000001</c:v>
                </c:pt>
                <c:pt idx="4961">
                  <c:v>38.373587999999998</c:v>
                </c:pt>
                <c:pt idx="4962">
                  <c:v>38.372925000000002</c:v>
                </c:pt>
                <c:pt idx="4963">
                  <c:v>38.372262999999997</c:v>
                </c:pt>
                <c:pt idx="4964">
                  <c:v>38.371600999999998</c:v>
                </c:pt>
                <c:pt idx="4965">
                  <c:v>38.370939999999997</c:v>
                </c:pt>
                <c:pt idx="4966">
                  <c:v>38.370278999999996</c:v>
                </c:pt>
                <c:pt idx="4967">
                  <c:v>38.369618000000003</c:v>
                </c:pt>
                <c:pt idx="4968">
                  <c:v>38.368957999999999</c:v>
                </c:pt>
                <c:pt idx="4969">
                  <c:v>38.368298000000003</c:v>
                </c:pt>
                <c:pt idx="4970">
                  <c:v>38.367638999999997</c:v>
                </c:pt>
                <c:pt idx="4971">
                  <c:v>38.366979999999998</c:v>
                </c:pt>
                <c:pt idx="4972">
                  <c:v>38.366320999999999</c:v>
                </c:pt>
                <c:pt idx="4973">
                  <c:v>38.365662999999998</c:v>
                </c:pt>
                <c:pt idx="4974">
                  <c:v>38.365004999999996</c:v>
                </c:pt>
                <c:pt idx="4975">
                  <c:v>38.364347000000002</c:v>
                </c:pt>
                <c:pt idx="4976">
                  <c:v>38.363689999999998</c:v>
                </c:pt>
                <c:pt idx="4977">
                  <c:v>38.363033000000001</c:v>
                </c:pt>
                <c:pt idx="4978">
                  <c:v>38.362377000000002</c:v>
                </c:pt>
                <c:pt idx="4979">
                  <c:v>38.361721000000003</c:v>
                </c:pt>
                <c:pt idx="4980">
                  <c:v>38.361065000000004</c:v>
                </c:pt>
                <c:pt idx="4981">
                  <c:v>38.360410000000002</c:v>
                </c:pt>
                <c:pt idx="4982">
                  <c:v>38.359755</c:v>
                </c:pt>
                <c:pt idx="4983">
                  <c:v>38.359101000000003</c:v>
                </c:pt>
                <c:pt idx="4984">
                  <c:v>38.358446999999998</c:v>
                </c:pt>
                <c:pt idx="4985">
                  <c:v>38.357793000000001</c:v>
                </c:pt>
                <c:pt idx="4986">
                  <c:v>38.357140000000001</c:v>
                </c:pt>
                <c:pt idx="4987">
                  <c:v>38.356487000000001</c:v>
                </c:pt>
                <c:pt idx="4988">
                  <c:v>38.355834999999999</c:v>
                </c:pt>
                <c:pt idx="4989">
                  <c:v>38.355182999999997</c:v>
                </c:pt>
                <c:pt idx="4990">
                  <c:v>38.354531000000001</c:v>
                </c:pt>
                <c:pt idx="4991">
                  <c:v>38.353878999999999</c:v>
                </c:pt>
                <c:pt idx="4992">
                  <c:v>38.353228000000001</c:v>
                </c:pt>
                <c:pt idx="4993">
                  <c:v>38.352578000000001</c:v>
                </c:pt>
                <c:pt idx="4994">
                  <c:v>38.351928000000001</c:v>
                </c:pt>
                <c:pt idx="4995">
                  <c:v>38.351278000000001</c:v>
                </c:pt>
                <c:pt idx="4996">
                  <c:v>38.350628</c:v>
                </c:pt>
                <c:pt idx="4997">
                  <c:v>38.349978999999998</c:v>
                </c:pt>
                <c:pt idx="4998">
                  <c:v>38.349330999999999</c:v>
                </c:pt>
                <c:pt idx="4999">
                  <c:v>38.348681999999997</c:v>
                </c:pt>
                <c:pt idx="5000">
                  <c:v>38.219096</c:v>
                </c:pt>
                <c:pt idx="5001">
                  <c:v>38.103160000000003</c:v>
                </c:pt>
                <c:pt idx="5002">
                  <c:v>37.997439999999997</c:v>
                </c:pt>
                <c:pt idx="5003">
                  <c:v>37.898766000000002</c:v>
                </c:pt>
                <c:pt idx="5004">
                  <c:v>37.804385000000003</c:v>
                </c:pt>
                <c:pt idx="5005">
                  <c:v>37.711995999999999</c:v>
                </c:pt>
                <c:pt idx="5006">
                  <c:v>37.619729999999997</c:v>
                </c:pt>
                <c:pt idx="5007">
                  <c:v>37.526105000000001</c:v>
                </c:pt>
                <c:pt idx="5008">
                  <c:v>37.429972999999997</c:v>
                </c:pt>
                <c:pt idx="5009">
                  <c:v>37.330458999999998</c:v>
                </c:pt>
                <c:pt idx="5010">
                  <c:v>37.226917</c:v>
                </c:pt>
                <c:pt idx="5011">
                  <c:v>37.118882999999997</c:v>
                </c:pt>
                <c:pt idx="5012">
                  <c:v>37.006039999999999</c:v>
                </c:pt>
                <c:pt idx="5013">
                  <c:v>36.888185999999997</c:v>
                </c:pt>
                <c:pt idx="5014">
                  <c:v>36.765211999999998</c:v>
                </c:pt>
                <c:pt idx="5015">
                  <c:v>36.637076999999998</c:v>
                </c:pt>
                <c:pt idx="5016">
                  <c:v>36.503793999999999</c:v>
                </c:pt>
                <c:pt idx="5017">
                  <c:v>36.365419000000003</c:v>
                </c:pt>
                <c:pt idx="5018">
                  <c:v>36.222037</c:v>
                </c:pt>
                <c:pt idx="5019">
                  <c:v>36.073754999999998</c:v>
                </c:pt>
                <c:pt idx="5020">
                  <c:v>35.920698000000002</c:v>
                </c:pt>
                <c:pt idx="5021">
                  <c:v>35.762999999999998</c:v>
                </c:pt>
                <c:pt idx="5022">
                  <c:v>35.600802999999999</c:v>
                </c:pt>
                <c:pt idx="5023">
                  <c:v>35.434252999999998</c:v>
                </c:pt>
                <c:pt idx="5024">
                  <c:v>35.263497999999998</c:v>
                </c:pt>
                <c:pt idx="5025">
                  <c:v>35.088687</c:v>
                </c:pt>
                <c:pt idx="5026">
                  <c:v>34.909965999999997</c:v>
                </c:pt>
                <c:pt idx="5027">
                  <c:v>34.727482000000002</c:v>
                </c:pt>
                <c:pt idx="5028">
                  <c:v>34.541376999999997</c:v>
                </c:pt>
                <c:pt idx="5029">
                  <c:v>34.351792000000003</c:v>
                </c:pt>
                <c:pt idx="5030">
                  <c:v>34.158864000000001</c:v>
                </c:pt>
                <c:pt idx="5031">
                  <c:v>33.962727000000001</c:v>
                </c:pt>
                <c:pt idx="5032">
                  <c:v>33.763511999999999</c:v>
                </c:pt>
                <c:pt idx="5033">
                  <c:v>33.561348000000002</c:v>
                </c:pt>
                <c:pt idx="5034">
                  <c:v>33.356360000000002</c:v>
                </c:pt>
                <c:pt idx="5035">
                  <c:v>33.148670000000003</c:v>
                </c:pt>
                <c:pt idx="5036">
                  <c:v>32.938397000000002</c:v>
                </c:pt>
                <c:pt idx="5037">
                  <c:v>32.725659</c:v>
                </c:pt>
                <c:pt idx="5038">
                  <c:v>32.510570000000001</c:v>
                </c:pt>
                <c:pt idx="5039">
                  <c:v>32.293241999999999</c:v>
                </c:pt>
                <c:pt idx="5040">
                  <c:v>32.073785999999998</c:v>
                </c:pt>
                <c:pt idx="5041">
                  <c:v>31.852309999999999</c:v>
                </c:pt>
                <c:pt idx="5042">
                  <c:v>31.628919</c:v>
                </c:pt>
                <c:pt idx="5043">
                  <c:v>31.403718000000001</c:v>
                </c:pt>
                <c:pt idx="5044">
                  <c:v>31.17681</c:v>
                </c:pt>
                <c:pt idx="5045">
                  <c:v>30.948294000000001</c:v>
                </c:pt>
                <c:pt idx="5046">
                  <c:v>30.718268999999999</c:v>
                </c:pt>
                <c:pt idx="5047">
                  <c:v>30.486833000000001</c:v>
                </c:pt>
                <c:pt idx="5048">
                  <c:v>30.254079000000001</c:v>
                </c:pt>
                <c:pt idx="5049">
                  <c:v>30.020099999999999</c:v>
                </c:pt>
                <c:pt idx="5050">
                  <c:v>29.784987999999998</c:v>
                </c:pt>
                <c:pt idx="5051">
                  <c:v>29.548831</c:v>
                </c:pt>
                <c:pt idx="5052">
                  <c:v>29.311716000000001</c:v>
                </c:pt>
                <c:pt idx="5053">
                  <c:v>29.073727999999999</c:v>
                </c:pt>
                <c:pt idx="5054">
                  <c:v>28.834948000000001</c:v>
                </c:pt>
                <c:pt idx="5055">
                  <c:v>28.595455000000001</c:v>
                </c:pt>
                <c:pt idx="5056">
                  <c:v>28.355328</c:v>
                </c:pt>
                <c:pt idx="5057">
                  <c:v>28.114640000000001</c:v>
                </c:pt>
                <c:pt idx="5058">
                  <c:v>27.873462</c:v>
                </c:pt>
                <c:pt idx="5059">
                  <c:v>27.631864</c:v>
                </c:pt>
                <c:pt idx="5060">
                  <c:v>27.38991</c:v>
                </c:pt>
                <c:pt idx="5061">
                  <c:v>27.147663999999999</c:v>
                </c:pt>
                <c:pt idx="5062">
                  <c:v>26.905183000000001</c:v>
                </c:pt>
                <c:pt idx="5063">
                  <c:v>26.662524000000001</c:v>
                </c:pt>
                <c:pt idx="5064">
                  <c:v>26.419739</c:v>
                </c:pt>
                <c:pt idx="5065">
                  <c:v>26.176877000000001</c:v>
                </c:pt>
                <c:pt idx="5066">
                  <c:v>25.933983000000001</c:v>
                </c:pt>
                <c:pt idx="5067">
                  <c:v>25.691096999999999</c:v>
                </c:pt>
                <c:pt idx="5068">
                  <c:v>25.448257999999999</c:v>
                </c:pt>
                <c:pt idx="5069">
                  <c:v>25.205499</c:v>
                </c:pt>
                <c:pt idx="5070">
                  <c:v>24.962851000000001</c:v>
                </c:pt>
                <c:pt idx="5071">
                  <c:v>24.72034</c:v>
                </c:pt>
                <c:pt idx="5072">
                  <c:v>24.477986999999999</c:v>
                </c:pt>
                <c:pt idx="5073">
                  <c:v>24.235811999999999</c:v>
                </c:pt>
                <c:pt idx="5074">
                  <c:v>23.993829000000002</c:v>
                </c:pt>
                <c:pt idx="5075">
                  <c:v>23.752049</c:v>
                </c:pt>
                <c:pt idx="5076">
                  <c:v>23.510480000000001</c:v>
                </c:pt>
                <c:pt idx="5077">
                  <c:v>23.269123</c:v>
                </c:pt>
                <c:pt idx="5078">
                  <c:v>23.027981</c:v>
                </c:pt>
                <c:pt idx="5079">
                  <c:v>22.787047000000001</c:v>
                </c:pt>
                <c:pt idx="5080">
                  <c:v>22.546316000000001</c:v>
                </c:pt>
                <c:pt idx="5081">
                  <c:v>22.305776000000002</c:v>
                </c:pt>
                <c:pt idx="5082">
                  <c:v>22.065412999999999</c:v>
                </c:pt>
                <c:pt idx="5083">
                  <c:v>21.825209999999998</c:v>
                </c:pt>
                <c:pt idx="5084">
                  <c:v>21.585146999999999</c:v>
                </c:pt>
                <c:pt idx="5085">
                  <c:v>21.345199999999998</c:v>
                </c:pt>
                <c:pt idx="5086">
                  <c:v>21.105342</c:v>
                </c:pt>
                <c:pt idx="5087">
                  <c:v>20.865545000000001</c:v>
                </c:pt>
                <c:pt idx="5088">
                  <c:v>20.625776999999999</c:v>
                </c:pt>
                <c:pt idx="5089">
                  <c:v>20.386002999999999</c:v>
                </c:pt>
                <c:pt idx="5090">
                  <c:v>20.146187000000001</c:v>
                </c:pt>
                <c:pt idx="5091">
                  <c:v>19.906289000000001</c:v>
                </c:pt>
                <c:pt idx="5092">
                  <c:v>19.666269</c:v>
                </c:pt>
                <c:pt idx="5093">
                  <c:v>19.426082000000001</c:v>
                </c:pt>
                <c:pt idx="5094">
                  <c:v>19.185684999999999</c:v>
                </c:pt>
                <c:pt idx="5095">
                  <c:v>18.945029000000002</c:v>
                </c:pt>
                <c:pt idx="5096">
                  <c:v>18.704066000000001</c:v>
                </c:pt>
                <c:pt idx="5097">
                  <c:v>18.462745000000002</c:v>
                </c:pt>
                <c:pt idx="5098">
                  <c:v>18.221015999999999</c:v>
                </c:pt>
                <c:pt idx="5099">
                  <c:v>17.978822999999998</c:v>
                </c:pt>
                <c:pt idx="5100">
                  <c:v>17.736115000000002</c:v>
                </c:pt>
                <c:pt idx="5101">
                  <c:v>17.492833000000001</c:v>
                </c:pt>
                <c:pt idx="5102">
                  <c:v>17.248922</c:v>
                </c:pt>
                <c:pt idx="5103">
                  <c:v>17.004324</c:v>
                </c:pt>
                <c:pt idx="5104">
                  <c:v>16.758980000000001</c:v>
                </c:pt>
                <c:pt idx="5105">
                  <c:v>16.512830999999998</c:v>
                </c:pt>
                <c:pt idx="5106">
                  <c:v>16.265815</c:v>
                </c:pt>
                <c:pt idx="5107">
                  <c:v>16.017872000000001</c:v>
                </c:pt>
                <c:pt idx="5108">
                  <c:v>15.768940000000001</c:v>
                </c:pt>
                <c:pt idx="5109">
                  <c:v>15.518955999999999</c:v>
                </c:pt>
                <c:pt idx="5110">
                  <c:v>15.267856999999999</c:v>
                </c:pt>
                <c:pt idx="5111">
                  <c:v>15.015579000000001</c:v>
                </c:pt>
                <c:pt idx="5112">
                  <c:v>14.762057</c:v>
                </c:pt>
                <c:pt idx="5113">
                  <c:v>14.507225999999999</c:v>
                </c:pt>
                <c:pt idx="5114">
                  <c:v>14.25102</c:v>
                </c:pt>
                <c:pt idx="5115">
                  <c:v>13.993376</c:v>
                </c:pt>
                <c:pt idx="5116">
                  <c:v>13.734228</c:v>
                </c:pt>
                <c:pt idx="5117">
                  <c:v>13.473511</c:v>
                </c:pt>
                <c:pt idx="5118">
                  <c:v>13.21116</c:v>
                </c:pt>
                <c:pt idx="5119">
                  <c:v>12.947104</c:v>
                </c:pt>
                <c:pt idx="5120">
                  <c:v>12.681272999999999</c:v>
                </c:pt>
                <c:pt idx="5121">
                  <c:v>12.413595000000001</c:v>
                </c:pt>
                <c:pt idx="5122">
                  <c:v>12.143995</c:v>
                </c:pt>
                <c:pt idx="5123">
                  <c:v>11.872399</c:v>
                </c:pt>
                <c:pt idx="5124">
                  <c:v>11.598732</c:v>
                </c:pt>
                <c:pt idx="5125">
                  <c:v>11.322915</c:v>
                </c:pt>
                <c:pt idx="5126">
                  <c:v>11.04487</c:v>
                </c:pt>
                <c:pt idx="5127">
                  <c:v>10.764514999999999</c:v>
                </c:pt>
                <c:pt idx="5128">
                  <c:v>10.481769</c:v>
                </c:pt>
                <c:pt idx="5129">
                  <c:v>10.196543999999999</c:v>
                </c:pt>
                <c:pt idx="5130">
                  <c:v>9.9087540000000001</c:v>
                </c:pt>
                <c:pt idx="5131">
                  <c:v>9.6183080000000007</c:v>
                </c:pt>
                <c:pt idx="5132">
                  <c:v>9.3251109999999997</c:v>
                </c:pt>
                <c:pt idx="5133">
                  <c:v>9.0290669999999995</c:v>
                </c:pt>
                <c:pt idx="5134">
                  <c:v>8.7300730000000009</c:v>
                </c:pt>
                <c:pt idx="5135">
                  <c:v>8.4280240000000006</c:v>
                </c:pt>
                <c:pt idx="5136">
                  <c:v>8.1228090000000002</c:v>
                </c:pt>
                <c:pt idx="5137">
                  <c:v>7.814311</c:v>
                </c:pt>
                <c:pt idx="5138">
                  <c:v>7.5024100000000002</c:v>
                </c:pt>
                <c:pt idx="5139">
                  <c:v>7.1869750000000003</c:v>
                </c:pt>
                <c:pt idx="5140">
                  <c:v>6.8678710000000001</c:v>
                </c:pt>
                <c:pt idx="5141">
                  <c:v>6.5449549999999999</c:v>
                </c:pt>
                <c:pt idx="5142">
                  <c:v>6.2180730000000004</c:v>
                </c:pt>
                <c:pt idx="5143">
                  <c:v>5.8870620000000002</c:v>
                </c:pt>
                <c:pt idx="5144">
                  <c:v>5.5517510000000003</c:v>
                </c:pt>
                <c:pt idx="5145">
                  <c:v>5.2119540000000004</c:v>
                </c:pt>
                <c:pt idx="5146">
                  <c:v>4.8674739999999996</c:v>
                </c:pt>
                <c:pt idx="5147">
                  <c:v>4.5180999999999996</c:v>
                </c:pt>
                <c:pt idx="5148">
                  <c:v>4.1636059999999997</c:v>
                </c:pt>
                <c:pt idx="5149">
                  <c:v>3.80375</c:v>
                </c:pt>
                <c:pt idx="5150">
                  <c:v>3.438272</c:v>
                </c:pt>
                <c:pt idx="5151">
                  <c:v>3.0668929999999999</c:v>
                </c:pt>
                <c:pt idx="5152">
                  <c:v>2.689314</c:v>
                </c:pt>
                <c:pt idx="5153">
                  <c:v>2.3052169999999998</c:v>
                </c:pt>
                <c:pt idx="5154">
                  <c:v>1.914256</c:v>
                </c:pt>
                <c:pt idx="5155">
                  <c:v>1.516068</c:v>
                </c:pt>
                <c:pt idx="5156">
                  <c:v>1.1102590000000001</c:v>
                </c:pt>
                <c:pt idx="5157">
                  <c:v>0.69641600000000004</c:v>
                </c:pt>
                <c:pt idx="5158">
                  <c:v>0.27409699999999998</c:v>
                </c:pt>
                <c:pt idx="5159">
                  <c:v>-0.157164</c:v>
                </c:pt>
                <c:pt idx="5160">
                  <c:v>-0.597854</c:v>
                </c:pt>
                <c:pt idx="5161">
                  <c:v>-1.0484830000000001</c:v>
                </c:pt>
                <c:pt idx="5162">
                  <c:v>-1.509579</c:v>
                </c:pt>
                <c:pt idx="5163">
                  <c:v>-1.9816819999999999</c:v>
                </c:pt>
                <c:pt idx="5164">
                  <c:v>-2.4653390000000002</c:v>
                </c:pt>
                <c:pt idx="5165">
                  <c:v>-2.9610949999999998</c:v>
                </c:pt>
                <c:pt idx="5166">
                  <c:v>-3.4694859999999998</c:v>
                </c:pt>
                <c:pt idx="5167">
                  <c:v>-3.9910220000000001</c:v>
                </c:pt>
                <c:pt idx="5168">
                  <c:v>-4.5261779999999998</c:v>
                </c:pt>
                <c:pt idx="5169">
                  <c:v>-5.0753750000000002</c:v>
                </c:pt>
                <c:pt idx="5170">
                  <c:v>-5.6389659999999999</c:v>
                </c:pt>
                <c:pt idx="5171">
                  <c:v>-6.2172159999999996</c:v>
                </c:pt>
                <c:pt idx="5172">
                  <c:v>-6.8102859999999996</c:v>
                </c:pt>
                <c:pt idx="5173">
                  <c:v>-7.4182230000000002</c:v>
                </c:pt>
                <c:pt idx="5174">
                  <c:v>-8.0409380000000006</c:v>
                </c:pt>
                <c:pt idx="5175">
                  <c:v>-8.6782079999999997</c:v>
                </c:pt>
                <c:pt idx="5176">
                  <c:v>-9.3296650000000003</c:v>
                </c:pt>
                <c:pt idx="5177">
                  <c:v>-9.9948040000000002</c:v>
                </c:pt>
                <c:pt idx="5178">
                  <c:v>-10.67299</c:v>
                </c:pt>
                <c:pt idx="5179">
                  <c:v>-11.363471000000001</c:v>
                </c:pt>
                <c:pt idx="5180">
                  <c:v>-12.065398999999999</c:v>
                </c:pt>
                <c:pt idx="5181">
                  <c:v>-12.777851999999999</c:v>
                </c:pt>
                <c:pt idx="5182">
                  <c:v>-13.499855999999999</c:v>
                </c:pt>
                <c:pt idx="5183">
                  <c:v>-14.230413</c:v>
                </c:pt>
                <c:pt idx="5184">
                  <c:v>-14.968522</c:v>
                </c:pt>
                <c:pt idx="5185">
                  <c:v>-15.713203999999999</c:v>
                </c:pt>
                <c:pt idx="5186">
                  <c:v>-16.463519999999999</c:v>
                </c:pt>
                <c:pt idx="5187">
                  <c:v>-17.218585000000001</c:v>
                </c:pt>
                <c:pt idx="5188">
                  <c:v>-17.977588000000001</c:v>
                </c:pt>
                <c:pt idx="5189">
                  <c:v>-18.739796999999999</c:v>
                </c:pt>
                <c:pt idx="5190">
                  <c:v>-19.504570000000001</c:v>
                </c:pt>
                <c:pt idx="5191">
                  <c:v>-20.271359</c:v>
                </c:pt>
                <c:pt idx="5192">
                  <c:v>-21.039712000000002</c:v>
                </c:pt>
                <c:pt idx="5193">
                  <c:v>-21.809272</c:v>
                </c:pt>
                <c:pt idx="5194">
                  <c:v>-22.579768000000001</c:v>
                </c:pt>
                <c:pt idx="5195">
                  <c:v>-23.351008</c:v>
                </c:pt>
                <c:pt idx="5196">
                  <c:v>-24.122868</c:v>
                </c:pt>
                <c:pt idx="5197">
                  <c:v>-24.895274000000001</c:v>
                </c:pt>
                <c:pt idx="5198">
                  <c:v>-25.668192999999999</c:v>
                </c:pt>
                <c:pt idx="5199">
                  <c:v>-26.441617999999998</c:v>
                </c:pt>
                <c:pt idx="5200">
                  <c:v>-27.215555999999999</c:v>
                </c:pt>
                <c:pt idx="5201">
                  <c:v>-27.990022</c:v>
                </c:pt>
                <c:pt idx="5202">
                  <c:v>-28.765035000000001</c:v>
                </c:pt>
                <c:pt idx="5203">
                  <c:v>-29.540614000000001</c:v>
                </c:pt>
                <c:pt idx="5204">
                  <c:v>-30.316780000000001</c:v>
                </c:pt>
                <c:pt idx="5205">
                  <c:v>-31.093558999999999</c:v>
                </c:pt>
                <c:pt idx="5206">
                  <c:v>-31.870985999999998</c:v>
                </c:pt>
                <c:pt idx="5207">
                  <c:v>-32.649110999999998</c:v>
                </c:pt>
                <c:pt idx="5208">
                  <c:v>-33.427999999999997</c:v>
                </c:pt>
                <c:pt idx="5209">
                  <c:v>-34.207743999999998</c:v>
                </c:pt>
                <c:pt idx="5210">
                  <c:v>-34.988460000000003</c:v>
                </c:pt>
                <c:pt idx="5211">
                  <c:v>-35.770293000000002</c:v>
                </c:pt>
                <c:pt idx="5212">
                  <c:v>-36.553417000000003</c:v>
                </c:pt>
                <c:pt idx="5213">
                  <c:v>-37.338034999999998</c:v>
                </c:pt>
                <c:pt idx="5214">
                  <c:v>-38.124375999999998</c:v>
                </c:pt>
                <c:pt idx="5215">
                  <c:v>-38.912688000000003</c:v>
                </c:pt>
                <c:pt idx="5216">
                  <c:v>-39.703239000000004</c:v>
                </c:pt>
                <c:pt idx="5217">
                  <c:v>-40.496302</c:v>
                </c:pt>
                <c:pt idx="5218">
                  <c:v>-41.292153999999996</c:v>
                </c:pt>
                <c:pt idx="5219">
                  <c:v>-42.091064000000003</c:v>
                </c:pt>
                <c:pt idx="5220">
                  <c:v>-42.891064</c:v>
                </c:pt>
                <c:pt idx="5221">
                  <c:v>-43.691063999999997</c:v>
                </c:pt>
                <c:pt idx="5222">
                  <c:v>-44.491064000000001</c:v>
                </c:pt>
                <c:pt idx="5223">
                  <c:v>-45.291063999999999</c:v>
                </c:pt>
                <c:pt idx="5224">
                  <c:v>-46.091064000000003</c:v>
                </c:pt>
                <c:pt idx="5225">
                  <c:v>-46.891064</c:v>
                </c:pt>
                <c:pt idx="5226">
                  <c:v>-47.691063999999997</c:v>
                </c:pt>
                <c:pt idx="5227">
                  <c:v>-48.491064000000001</c:v>
                </c:pt>
                <c:pt idx="5228">
                  <c:v>-49.291063999999999</c:v>
                </c:pt>
                <c:pt idx="5229">
                  <c:v>-50.091064000000003</c:v>
                </c:pt>
                <c:pt idx="5230">
                  <c:v>-50.891064</c:v>
                </c:pt>
                <c:pt idx="5231">
                  <c:v>-51.691063999999997</c:v>
                </c:pt>
                <c:pt idx="5232">
                  <c:v>-52.491064000000001</c:v>
                </c:pt>
                <c:pt idx="5233">
                  <c:v>-53.291063999999999</c:v>
                </c:pt>
                <c:pt idx="5234">
                  <c:v>-54.091064000000003</c:v>
                </c:pt>
                <c:pt idx="5235">
                  <c:v>-54.891064</c:v>
                </c:pt>
                <c:pt idx="5236">
                  <c:v>-55.691063999999997</c:v>
                </c:pt>
                <c:pt idx="5237">
                  <c:v>-56.491064000000001</c:v>
                </c:pt>
                <c:pt idx="5238">
                  <c:v>-57.291063999999999</c:v>
                </c:pt>
                <c:pt idx="5239">
                  <c:v>-58.091064000000003</c:v>
                </c:pt>
                <c:pt idx="5240">
                  <c:v>-58.891064</c:v>
                </c:pt>
                <c:pt idx="5241">
                  <c:v>-59.691063999999997</c:v>
                </c:pt>
                <c:pt idx="5242">
                  <c:v>-60.491064000000001</c:v>
                </c:pt>
                <c:pt idx="5243">
                  <c:v>-61.291063999999999</c:v>
                </c:pt>
                <c:pt idx="5244">
                  <c:v>-62.091064000000003</c:v>
                </c:pt>
                <c:pt idx="5245">
                  <c:v>-62.891064</c:v>
                </c:pt>
                <c:pt idx="5246">
                  <c:v>-63.691063999999997</c:v>
                </c:pt>
                <c:pt idx="5247">
                  <c:v>-64.491063999999994</c:v>
                </c:pt>
                <c:pt idx="5248">
                  <c:v>-65.291064000000006</c:v>
                </c:pt>
                <c:pt idx="5249">
                  <c:v>-66.091064000000003</c:v>
                </c:pt>
                <c:pt idx="5250">
                  <c:v>-66.891064</c:v>
                </c:pt>
                <c:pt idx="5251">
                  <c:v>-67.691063999999997</c:v>
                </c:pt>
                <c:pt idx="5252">
                  <c:v>-68.491063999999994</c:v>
                </c:pt>
                <c:pt idx="5253">
                  <c:v>-69.291064000000006</c:v>
                </c:pt>
                <c:pt idx="5254">
                  <c:v>-70.091064000000003</c:v>
                </c:pt>
                <c:pt idx="5255">
                  <c:v>-70.891064</c:v>
                </c:pt>
                <c:pt idx="5256">
                  <c:v>-71.691063999999997</c:v>
                </c:pt>
                <c:pt idx="5257">
                  <c:v>-72.491063999999994</c:v>
                </c:pt>
                <c:pt idx="5258">
                  <c:v>-73.291064000000006</c:v>
                </c:pt>
                <c:pt idx="5259">
                  <c:v>-74.091064000000003</c:v>
                </c:pt>
                <c:pt idx="5260">
                  <c:v>-74.891064</c:v>
                </c:pt>
                <c:pt idx="5261">
                  <c:v>-75.691063999999997</c:v>
                </c:pt>
                <c:pt idx="5262">
                  <c:v>-76.491063999999994</c:v>
                </c:pt>
                <c:pt idx="5263">
                  <c:v>-77.291064000000006</c:v>
                </c:pt>
                <c:pt idx="5264">
                  <c:v>-78.091064000000003</c:v>
                </c:pt>
                <c:pt idx="5265">
                  <c:v>-78.891064</c:v>
                </c:pt>
                <c:pt idx="5266">
                  <c:v>-79.691063999999997</c:v>
                </c:pt>
                <c:pt idx="5267">
                  <c:v>-80.491063999999994</c:v>
                </c:pt>
                <c:pt idx="5268">
                  <c:v>-81.291064000000006</c:v>
                </c:pt>
                <c:pt idx="5269">
                  <c:v>-82.058643000000004</c:v>
                </c:pt>
                <c:pt idx="5270">
                  <c:v>-82.764224999999996</c:v>
                </c:pt>
                <c:pt idx="5271">
                  <c:v>-83.404876000000002</c:v>
                </c:pt>
                <c:pt idx="5272">
                  <c:v>-83.979571000000007</c:v>
                </c:pt>
                <c:pt idx="5273">
                  <c:v>-84.489157000000006</c:v>
                </c:pt>
                <c:pt idx="5274">
                  <c:v>-84.936126999999999</c:v>
                </c:pt>
                <c:pt idx="5275">
                  <c:v>-85.324288999999993</c:v>
                </c:pt>
                <c:pt idx="5276">
                  <c:v>-85.658381000000006</c:v>
                </c:pt>
                <c:pt idx="5277">
                  <c:v>-85.943678000000006</c:v>
                </c:pt>
                <c:pt idx="5278">
                  <c:v>-86.185658000000004</c:v>
                </c:pt>
                <c:pt idx="5279">
                  <c:v>-86.389718999999999</c:v>
                </c:pt>
                <c:pt idx="5280">
                  <c:v>-86.560986</c:v>
                </c:pt>
                <c:pt idx="5281">
                  <c:v>-86.704177000000001</c:v>
                </c:pt>
                <c:pt idx="5282">
                  <c:v>-86.823536000000004</c:v>
                </c:pt>
                <c:pt idx="5283">
                  <c:v>-86.922810999999996</c:v>
                </c:pt>
                <c:pt idx="5284">
                  <c:v>-87.005257</c:v>
                </c:pt>
                <c:pt idx="5285">
                  <c:v>-87.073672999999999</c:v>
                </c:pt>
                <c:pt idx="5286">
                  <c:v>-87.130436000000003</c:v>
                </c:pt>
                <c:pt idx="5287">
                  <c:v>-87.177553000000003</c:v>
                </c:pt>
                <c:pt idx="5288">
                  <c:v>-87.216705000000005</c:v>
                </c:pt>
                <c:pt idx="5289">
                  <c:v>-87.249294000000006</c:v>
                </c:pt>
                <c:pt idx="5290">
                  <c:v>-87.276484999999994</c:v>
                </c:pt>
                <c:pt idx="5291">
                  <c:v>-87.299239999999998</c:v>
                </c:pt>
                <c:pt idx="5292">
                  <c:v>-87.318353999999999</c:v>
                </c:pt>
                <c:pt idx="5293">
                  <c:v>-87.334480999999997</c:v>
                </c:pt>
                <c:pt idx="5294">
                  <c:v>-87.348159999999993</c:v>
                </c:pt>
                <c:pt idx="5295">
                  <c:v>-87.359831999999997</c:v>
                </c:pt>
                <c:pt idx="5296">
                  <c:v>-87.369860000000003</c:v>
                </c:pt>
                <c:pt idx="5297">
                  <c:v>-87.378539000000004</c:v>
                </c:pt>
                <c:pt idx="5298">
                  <c:v>-87.386111999999997</c:v>
                </c:pt>
                <c:pt idx="5299">
                  <c:v>-87.392779000000004</c:v>
                </c:pt>
                <c:pt idx="5300">
                  <c:v>-87.398702</c:v>
                </c:pt>
                <c:pt idx="5301">
                  <c:v>-87.404014000000004</c:v>
                </c:pt>
                <c:pt idx="5302">
                  <c:v>-87.408822999999998</c:v>
                </c:pt>
                <c:pt idx="5303">
                  <c:v>-87.413219999999995</c:v>
                </c:pt>
                <c:pt idx="5304">
                  <c:v>-87.417275000000004</c:v>
                </c:pt>
                <c:pt idx="5305">
                  <c:v>-87.421049999999994</c:v>
                </c:pt>
                <c:pt idx="5306">
                  <c:v>-87.424592000000004</c:v>
                </c:pt>
                <c:pt idx="5307">
                  <c:v>-87.427941000000004</c:v>
                </c:pt>
                <c:pt idx="5308">
                  <c:v>-87.431129999999996</c:v>
                </c:pt>
                <c:pt idx="5309">
                  <c:v>-87.434184999999999</c:v>
                </c:pt>
                <c:pt idx="5310">
                  <c:v>-87.437128999999999</c:v>
                </c:pt>
                <c:pt idx="5311">
                  <c:v>-87.439977999999996</c:v>
                </c:pt>
                <c:pt idx="5312">
                  <c:v>-87.442747999999995</c:v>
                </c:pt>
                <c:pt idx="5313">
                  <c:v>-87.445451000000006</c:v>
                </c:pt>
                <c:pt idx="5314">
                  <c:v>-87.448096000000007</c:v>
                </c:pt>
                <c:pt idx="5315">
                  <c:v>-87.450692000000004</c:v>
                </c:pt>
                <c:pt idx="5316">
                  <c:v>-87.453243999999998</c:v>
                </c:pt>
                <c:pt idx="5317">
                  <c:v>-87.455759</c:v>
                </c:pt>
                <c:pt idx="5318">
                  <c:v>-87.458241000000001</c:v>
                </c:pt>
                <c:pt idx="5319">
                  <c:v>-87.460693000000006</c:v>
                </c:pt>
                <c:pt idx="5320">
                  <c:v>-87.463119000000006</c:v>
                </c:pt>
                <c:pt idx="5321">
                  <c:v>-87.465519999999998</c:v>
                </c:pt>
                <c:pt idx="5322">
                  <c:v>-87.4679</c:v>
                </c:pt>
                <c:pt idx="5323">
                  <c:v>-87.470259999999996</c:v>
                </c:pt>
                <c:pt idx="5324">
                  <c:v>-87.472600999999997</c:v>
                </c:pt>
                <c:pt idx="5325">
                  <c:v>-87.474924000000001</c:v>
                </c:pt>
                <c:pt idx="5326">
                  <c:v>-87.477230000000006</c:v>
                </c:pt>
                <c:pt idx="5327">
                  <c:v>-87.479521000000005</c:v>
                </c:pt>
                <c:pt idx="5328">
                  <c:v>-87.481796000000003</c:v>
                </c:pt>
                <c:pt idx="5329">
                  <c:v>-87.484055999999995</c:v>
                </c:pt>
                <c:pt idx="5330">
                  <c:v>-87.486303000000007</c:v>
                </c:pt>
                <c:pt idx="5331">
                  <c:v>-87.488534999999999</c:v>
                </c:pt>
                <c:pt idx="5332">
                  <c:v>-87.490754999999993</c:v>
                </c:pt>
                <c:pt idx="5333">
                  <c:v>-87.492960999999994</c:v>
                </c:pt>
                <c:pt idx="5334">
                  <c:v>-87.495153999999999</c:v>
                </c:pt>
                <c:pt idx="5335">
                  <c:v>-87.497333999999995</c:v>
                </c:pt>
                <c:pt idx="5336">
                  <c:v>-87.499503000000004</c:v>
                </c:pt>
                <c:pt idx="5337">
                  <c:v>-87.501658000000006</c:v>
                </c:pt>
                <c:pt idx="5338">
                  <c:v>-87.503801999999993</c:v>
                </c:pt>
                <c:pt idx="5339">
                  <c:v>-87.505933999999996</c:v>
                </c:pt>
                <c:pt idx="5340">
                  <c:v>-87.508054000000001</c:v>
                </c:pt>
                <c:pt idx="5341">
                  <c:v>-87.510161999999994</c:v>
                </c:pt>
                <c:pt idx="5342">
                  <c:v>-87.512258000000003</c:v>
                </c:pt>
                <c:pt idx="5343">
                  <c:v>-87.514342999999997</c:v>
                </c:pt>
                <c:pt idx="5344">
                  <c:v>-87.516417000000004</c:v>
                </c:pt>
                <c:pt idx="5345">
                  <c:v>-87.518478999999999</c:v>
                </c:pt>
                <c:pt idx="5346">
                  <c:v>-87.520529999999994</c:v>
                </c:pt>
                <c:pt idx="5347">
                  <c:v>-87.522570000000002</c:v>
                </c:pt>
                <c:pt idx="5348">
                  <c:v>-87.524597999999997</c:v>
                </c:pt>
                <c:pt idx="5349">
                  <c:v>-87.526616000000004</c:v>
                </c:pt>
                <c:pt idx="5350">
                  <c:v>-87.528621999999999</c:v>
                </c:pt>
                <c:pt idx="5351">
                  <c:v>-87.530618000000004</c:v>
                </c:pt>
                <c:pt idx="5352">
                  <c:v>-87.532602999999995</c:v>
                </c:pt>
                <c:pt idx="5353">
                  <c:v>-87.534576999999999</c:v>
                </c:pt>
                <c:pt idx="5354">
                  <c:v>-87.536540000000002</c:v>
                </c:pt>
                <c:pt idx="5355">
                  <c:v>-87.538492000000005</c:v>
                </c:pt>
                <c:pt idx="5356">
                  <c:v>-87.540434000000005</c:v>
                </c:pt>
                <c:pt idx="5357">
                  <c:v>-87.542366000000001</c:v>
                </c:pt>
                <c:pt idx="5358">
                  <c:v>-87.544286999999997</c:v>
                </c:pt>
                <c:pt idx="5359">
                  <c:v>-87.546198000000004</c:v>
                </c:pt>
                <c:pt idx="5360">
                  <c:v>-87.548097999999996</c:v>
                </c:pt>
                <c:pt idx="5361">
                  <c:v>-87.549987999999999</c:v>
                </c:pt>
                <c:pt idx="5362">
                  <c:v>-87.551867000000001</c:v>
                </c:pt>
                <c:pt idx="5363">
                  <c:v>-87.553736999999998</c:v>
                </c:pt>
                <c:pt idx="5364">
                  <c:v>-87.555595999999994</c:v>
                </c:pt>
                <c:pt idx="5365">
                  <c:v>-87.557445000000001</c:v>
                </c:pt>
                <c:pt idx="5366">
                  <c:v>-87.559285000000003</c:v>
                </c:pt>
                <c:pt idx="5367">
                  <c:v>-87.561114000000003</c:v>
                </c:pt>
                <c:pt idx="5368">
                  <c:v>-87.562933000000001</c:v>
                </c:pt>
                <c:pt idx="5369">
                  <c:v>-87.564743000000007</c:v>
                </c:pt>
                <c:pt idx="5370">
                  <c:v>-87.566541999999998</c:v>
                </c:pt>
                <c:pt idx="5371">
                  <c:v>-87.568331999999998</c:v>
                </c:pt>
                <c:pt idx="5372">
                  <c:v>-87.570111999999995</c:v>
                </c:pt>
                <c:pt idx="5373">
                  <c:v>-87.571883</c:v>
                </c:pt>
                <c:pt idx="5374">
                  <c:v>-87.573643000000004</c:v>
                </c:pt>
                <c:pt idx="5375">
                  <c:v>-87.575395</c:v>
                </c:pt>
                <c:pt idx="5376">
                  <c:v>-87.577136999999993</c:v>
                </c:pt>
                <c:pt idx="5377">
                  <c:v>-87.578868999999997</c:v>
                </c:pt>
                <c:pt idx="5378">
                  <c:v>-87.580591999999996</c:v>
                </c:pt>
                <c:pt idx="5379">
                  <c:v>-87.582305000000005</c:v>
                </c:pt>
                <c:pt idx="5380">
                  <c:v>-87.584008999999995</c:v>
                </c:pt>
                <c:pt idx="5381">
                  <c:v>-87.585704000000007</c:v>
                </c:pt>
                <c:pt idx="5382">
                  <c:v>-87.587389999999999</c:v>
                </c:pt>
                <c:pt idx="5383">
                  <c:v>-87.589067</c:v>
                </c:pt>
                <c:pt idx="5384">
                  <c:v>-87.590733999999998</c:v>
                </c:pt>
                <c:pt idx="5385">
                  <c:v>-87.592392000000004</c:v>
                </c:pt>
                <c:pt idx="5386">
                  <c:v>-87.594042000000002</c:v>
                </c:pt>
                <c:pt idx="5387">
                  <c:v>-87.595681999999996</c:v>
                </c:pt>
                <c:pt idx="5388">
                  <c:v>-87.597313999999997</c:v>
                </c:pt>
                <c:pt idx="5389">
                  <c:v>-87.598935999999995</c:v>
                </c:pt>
                <c:pt idx="5390">
                  <c:v>-87.600549999999998</c:v>
                </c:pt>
                <c:pt idx="5391">
                  <c:v>-87.602154999999996</c:v>
                </c:pt>
                <c:pt idx="5392">
                  <c:v>-87.603751000000003</c:v>
                </c:pt>
                <c:pt idx="5393">
                  <c:v>-87.605338000000003</c:v>
                </c:pt>
                <c:pt idx="5394">
                  <c:v>-87.606916999999996</c:v>
                </c:pt>
                <c:pt idx="5395">
                  <c:v>-87.608486999999997</c:v>
                </c:pt>
                <c:pt idx="5396">
                  <c:v>-87.610049000000004</c:v>
                </c:pt>
                <c:pt idx="5397">
                  <c:v>-87.611602000000005</c:v>
                </c:pt>
                <c:pt idx="5398">
                  <c:v>-87.613146999999998</c:v>
                </c:pt>
                <c:pt idx="5399">
                  <c:v>-87.614682999999999</c:v>
                </c:pt>
                <c:pt idx="5400">
                  <c:v>-87.616211000000007</c:v>
                </c:pt>
                <c:pt idx="5401">
                  <c:v>-87.617731000000006</c:v>
                </c:pt>
                <c:pt idx="5402">
                  <c:v>-87.619242</c:v>
                </c:pt>
                <c:pt idx="5403">
                  <c:v>-87.620744999999999</c:v>
                </c:pt>
                <c:pt idx="5404">
                  <c:v>-87.622240000000005</c:v>
                </c:pt>
                <c:pt idx="5405">
                  <c:v>-87.623726000000005</c:v>
                </c:pt>
                <c:pt idx="5406">
                  <c:v>-87.625204999999994</c:v>
                </c:pt>
                <c:pt idx="5407">
                  <c:v>-87.626676000000003</c:v>
                </c:pt>
                <c:pt idx="5408">
                  <c:v>-87.628138000000007</c:v>
                </c:pt>
                <c:pt idx="5409">
                  <c:v>-87.629593</c:v>
                </c:pt>
                <c:pt idx="5410">
                  <c:v>-87.631039000000001</c:v>
                </c:pt>
                <c:pt idx="5411">
                  <c:v>-87.632478000000006</c:v>
                </c:pt>
                <c:pt idx="5412">
                  <c:v>-87.633909000000003</c:v>
                </c:pt>
                <c:pt idx="5413">
                  <c:v>-87.635332000000005</c:v>
                </c:pt>
                <c:pt idx="5414">
                  <c:v>-87.636747</c:v>
                </c:pt>
                <c:pt idx="5415">
                  <c:v>-87.638154999999998</c:v>
                </c:pt>
                <c:pt idx="5416">
                  <c:v>-87.639554000000004</c:v>
                </c:pt>
                <c:pt idx="5417">
                  <c:v>-87.640946999999997</c:v>
                </c:pt>
                <c:pt idx="5418">
                  <c:v>-87.642330999999999</c:v>
                </c:pt>
                <c:pt idx="5419">
                  <c:v>-87.643708000000004</c:v>
                </c:pt>
                <c:pt idx="5420">
                  <c:v>-87.645077999999998</c:v>
                </c:pt>
                <c:pt idx="5421">
                  <c:v>-87.646439999999998</c:v>
                </c:pt>
                <c:pt idx="5422">
                  <c:v>-87.647795000000002</c:v>
                </c:pt>
                <c:pt idx="5423">
                  <c:v>-87.649141999999998</c:v>
                </c:pt>
                <c:pt idx="5424">
                  <c:v>-87.650481999999997</c:v>
                </c:pt>
                <c:pt idx="5425">
                  <c:v>-87.651814999999999</c:v>
                </c:pt>
                <c:pt idx="5426">
                  <c:v>-87.653139999999993</c:v>
                </c:pt>
                <c:pt idx="5427">
                  <c:v>-87.654459000000003</c:v>
                </c:pt>
                <c:pt idx="5428">
                  <c:v>-87.655770000000004</c:v>
                </c:pt>
                <c:pt idx="5429">
                  <c:v>-87.657072999999997</c:v>
                </c:pt>
                <c:pt idx="5430">
                  <c:v>-87.658370000000005</c:v>
                </c:pt>
                <c:pt idx="5431">
                  <c:v>-87.659660000000002</c:v>
                </c:pt>
                <c:pt idx="5432">
                  <c:v>-87.660943000000003</c:v>
                </c:pt>
                <c:pt idx="5433">
                  <c:v>-87.662217999999996</c:v>
                </c:pt>
                <c:pt idx="5434">
                  <c:v>-87.663487000000003</c:v>
                </c:pt>
                <c:pt idx="5435">
                  <c:v>-87.664749</c:v>
                </c:pt>
                <c:pt idx="5436">
                  <c:v>-87.666004000000001</c:v>
                </c:pt>
                <c:pt idx="5437">
                  <c:v>-87.667252000000005</c:v>
                </c:pt>
                <c:pt idx="5438">
                  <c:v>-87.668493999999995</c:v>
                </c:pt>
                <c:pt idx="5439">
                  <c:v>-87.669728000000006</c:v>
                </c:pt>
                <c:pt idx="5440">
                  <c:v>-87.670956000000004</c:v>
                </c:pt>
                <c:pt idx="5441">
                  <c:v>-87.672178000000002</c:v>
                </c:pt>
                <c:pt idx="5442">
                  <c:v>-87.673392000000007</c:v>
                </c:pt>
                <c:pt idx="5443">
                  <c:v>-87.674599999999998</c:v>
                </c:pt>
                <c:pt idx="5444">
                  <c:v>-87.675802000000004</c:v>
                </c:pt>
                <c:pt idx="5445">
                  <c:v>-87.676997</c:v>
                </c:pt>
                <c:pt idx="5446">
                  <c:v>-87.678184999999999</c:v>
                </c:pt>
                <c:pt idx="5447">
                  <c:v>-87.679366999999999</c:v>
                </c:pt>
                <c:pt idx="5448">
                  <c:v>-87.680543</c:v>
                </c:pt>
                <c:pt idx="5449">
                  <c:v>-87.681712000000005</c:v>
                </c:pt>
                <c:pt idx="5450">
                  <c:v>-87.682874999999996</c:v>
                </c:pt>
                <c:pt idx="5451">
                  <c:v>-87.684032000000002</c:v>
                </c:pt>
                <c:pt idx="5452">
                  <c:v>-87.685181999999998</c:v>
                </c:pt>
                <c:pt idx="5453">
                  <c:v>-87.686327000000006</c:v>
                </c:pt>
                <c:pt idx="5454">
                  <c:v>-87.687465000000003</c:v>
                </c:pt>
                <c:pt idx="5455">
                  <c:v>-87.688596000000004</c:v>
                </c:pt>
                <c:pt idx="5456">
                  <c:v>-87.689722000000003</c:v>
                </c:pt>
                <c:pt idx="5457">
                  <c:v>-87.690842000000004</c:v>
                </c:pt>
                <c:pt idx="5458">
                  <c:v>-87.691954999999993</c:v>
                </c:pt>
                <c:pt idx="5459">
                  <c:v>-87.693062999999995</c:v>
                </c:pt>
                <c:pt idx="5460">
                  <c:v>-87.694164000000001</c:v>
                </c:pt>
                <c:pt idx="5461">
                  <c:v>-87.695260000000005</c:v>
                </c:pt>
                <c:pt idx="5462">
                  <c:v>-87.696349999999995</c:v>
                </c:pt>
                <c:pt idx="5463">
                  <c:v>-87.697434000000001</c:v>
                </c:pt>
                <c:pt idx="5464">
                  <c:v>-87.698511999999994</c:v>
                </c:pt>
                <c:pt idx="5465">
                  <c:v>-87.699584000000002</c:v>
                </c:pt>
                <c:pt idx="5466">
                  <c:v>-87.700649999999996</c:v>
                </c:pt>
                <c:pt idx="5467">
                  <c:v>-87.701711000000003</c:v>
                </c:pt>
                <c:pt idx="5468">
                  <c:v>-87.702765999999997</c:v>
                </c:pt>
                <c:pt idx="5469">
                  <c:v>-87.703815000000006</c:v>
                </c:pt>
                <c:pt idx="5470">
                  <c:v>-87.704858999999999</c:v>
                </c:pt>
                <c:pt idx="5471">
                  <c:v>-87.705896999999993</c:v>
                </c:pt>
                <c:pt idx="5472">
                  <c:v>-87.70693</c:v>
                </c:pt>
                <c:pt idx="5473">
                  <c:v>-87.707956999999993</c:v>
                </c:pt>
                <c:pt idx="5474">
                  <c:v>-87.708978000000002</c:v>
                </c:pt>
                <c:pt idx="5475">
                  <c:v>-87.709993999999995</c:v>
                </c:pt>
                <c:pt idx="5476">
                  <c:v>-87.711004000000003</c:v>
                </c:pt>
                <c:pt idx="5477">
                  <c:v>-87.712010000000006</c:v>
                </c:pt>
                <c:pt idx="5478">
                  <c:v>-87.713009</c:v>
                </c:pt>
                <c:pt idx="5479">
                  <c:v>-87.714004000000003</c:v>
                </c:pt>
                <c:pt idx="5480">
                  <c:v>-87.714993000000007</c:v>
                </c:pt>
                <c:pt idx="5481">
                  <c:v>-87.715975999999998</c:v>
                </c:pt>
                <c:pt idx="5482">
                  <c:v>-87.716954999999999</c:v>
                </c:pt>
                <c:pt idx="5483">
                  <c:v>-87.717928000000001</c:v>
                </c:pt>
                <c:pt idx="5484">
                  <c:v>-87.718896000000001</c:v>
                </c:pt>
                <c:pt idx="5485">
                  <c:v>-87.719859</c:v>
                </c:pt>
                <c:pt idx="5486">
                  <c:v>-87.720816999999997</c:v>
                </c:pt>
                <c:pt idx="5487">
                  <c:v>-87.721770000000006</c:v>
                </c:pt>
                <c:pt idx="5488">
                  <c:v>-87.722717000000003</c:v>
                </c:pt>
                <c:pt idx="5489">
                  <c:v>-87.723659999999995</c:v>
                </c:pt>
                <c:pt idx="5490">
                  <c:v>-87.724597000000003</c:v>
                </c:pt>
                <c:pt idx="5491">
                  <c:v>-87.725530000000006</c:v>
                </c:pt>
                <c:pt idx="5492">
                  <c:v>-87.726456999999996</c:v>
                </c:pt>
                <c:pt idx="5493">
                  <c:v>-87.727379999999997</c:v>
                </c:pt>
                <c:pt idx="5494">
                  <c:v>-87.728297999999995</c:v>
                </c:pt>
                <c:pt idx="5495">
                  <c:v>-87.729211000000006</c:v>
                </c:pt>
                <c:pt idx="5496">
                  <c:v>-87.730119000000002</c:v>
                </c:pt>
                <c:pt idx="5497">
                  <c:v>-87.731021999999996</c:v>
                </c:pt>
                <c:pt idx="5498">
                  <c:v>-87.731920000000002</c:v>
                </c:pt>
                <c:pt idx="5499">
                  <c:v>-87.732814000000005</c:v>
                </c:pt>
                <c:pt idx="5500">
                  <c:v>-87.733703000000006</c:v>
                </c:pt>
                <c:pt idx="5501">
                  <c:v>-87.734587000000005</c:v>
                </c:pt>
                <c:pt idx="5502">
                  <c:v>-87.735466000000002</c:v>
                </c:pt>
                <c:pt idx="5503">
                  <c:v>-87.736340999999996</c:v>
                </c:pt>
                <c:pt idx="5504">
                  <c:v>-87.737212</c:v>
                </c:pt>
                <c:pt idx="5505">
                  <c:v>-87.738077000000004</c:v>
                </c:pt>
                <c:pt idx="5506">
                  <c:v>-87.738938000000005</c:v>
                </c:pt>
                <c:pt idx="5507">
                  <c:v>-87.739795000000001</c:v>
                </c:pt>
                <c:pt idx="5508">
                  <c:v>-87.740646999999996</c:v>
                </c:pt>
                <c:pt idx="5509">
                  <c:v>-87.741495</c:v>
                </c:pt>
                <c:pt idx="5510">
                  <c:v>-87.742338000000004</c:v>
                </c:pt>
                <c:pt idx="5511">
                  <c:v>-87.743176000000005</c:v>
                </c:pt>
                <c:pt idx="5512">
                  <c:v>-87.744011</c:v>
                </c:pt>
                <c:pt idx="5513">
                  <c:v>-87.744839999999996</c:v>
                </c:pt>
                <c:pt idx="5514">
                  <c:v>-87.745666</c:v>
                </c:pt>
                <c:pt idx="5515">
                  <c:v>-87.746487000000002</c:v>
                </c:pt>
                <c:pt idx="5516">
                  <c:v>-87.747304</c:v>
                </c:pt>
                <c:pt idx="5517">
                  <c:v>-87.748116999999993</c:v>
                </c:pt>
                <c:pt idx="5518">
                  <c:v>-87.748925</c:v>
                </c:pt>
                <c:pt idx="5519">
                  <c:v>-87.749729000000002</c:v>
                </c:pt>
                <c:pt idx="5520">
                  <c:v>-87.750529</c:v>
                </c:pt>
                <c:pt idx="5521">
                  <c:v>-87.751324999999994</c:v>
                </c:pt>
                <c:pt idx="5522">
                  <c:v>-87.752116000000001</c:v>
                </c:pt>
                <c:pt idx="5523">
                  <c:v>-87.752904000000001</c:v>
                </c:pt>
                <c:pt idx="5524">
                  <c:v>-87.753686999999999</c:v>
                </c:pt>
                <c:pt idx="5525">
                  <c:v>-87.754465999999994</c:v>
                </c:pt>
                <c:pt idx="5526">
                  <c:v>-87.755240999999998</c:v>
                </c:pt>
                <c:pt idx="5527">
                  <c:v>-87.756011999999998</c:v>
                </c:pt>
                <c:pt idx="5528">
                  <c:v>-87.756778999999995</c:v>
                </c:pt>
                <c:pt idx="5529">
                  <c:v>-87.757542000000001</c:v>
                </c:pt>
                <c:pt idx="5530">
                  <c:v>-87.758302</c:v>
                </c:pt>
                <c:pt idx="5531">
                  <c:v>-87.759056999999999</c:v>
                </c:pt>
                <c:pt idx="5532">
                  <c:v>-87.759808000000007</c:v>
                </c:pt>
                <c:pt idx="5533">
                  <c:v>-87.760554999999997</c:v>
                </c:pt>
                <c:pt idx="5534">
                  <c:v>-87.761298999999994</c:v>
                </c:pt>
                <c:pt idx="5535">
                  <c:v>-87.762038000000004</c:v>
                </c:pt>
                <c:pt idx="5536">
                  <c:v>-87.762773999999993</c:v>
                </c:pt>
                <c:pt idx="5537">
                  <c:v>-87.763506000000007</c:v>
                </c:pt>
                <c:pt idx="5538">
                  <c:v>-87.764234000000002</c:v>
                </c:pt>
                <c:pt idx="5539">
                  <c:v>-87.764959000000005</c:v>
                </c:pt>
                <c:pt idx="5540">
                  <c:v>-87.765679000000006</c:v>
                </c:pt>
                <c:pt idx="5541">
                  <c:v>-87.766396</c:v>
                </c:pt>
                <c:pt idx="5542">
                  <c:v>-87.767110000000002</c:v>
                </c:pt>
                <c:pt idx="5543">
                  <c:v>-87.767819000000003</c:v>
                </c:pt>
                <c:pt idx="5544">
                  <c:v>-87.768524999999997</c:v>
                </c:pt>
                <c:pt idx="5545">
                  <c:v>-87.769227000000001</c:v>
                </c:pt>
                <c:pt idx="5546">
                  <c:v>-87.769925999999998</c:v>
                </c:pt>
                <c:pt idx="5547">
                  <c:v>-87.770621000000006</c:v>
                </c:pt>
                <c:pt idx="5548">
                  <c:v>-87.771313000000006</c:v>
                </c:pt>
                <c:pt idx="5549">
                  <c:v>-87.772001000000003</c:v>
                </c:pt>
                <c:pt idx="5550">
                  <c:v>-87.772684999999996</c:v>
                </c:pt>
                <c:pt idx="5551">
                  <c:v>-87.773365999999996</c:v>
                </c:pt>
                <c:pt idx="5552">
                  <c:v>-87.774043000000006</c:v>
                </c:pt>
                <c:pt idx="5553">
                  <c:v>-87.774716999999995</c:v>
                </c:pt>
                <c:pt idx="5554">
                  <c:v>-87.775388000000007</c:v>
                </c:pt>
                <c:pt idx="5555">
                  <c:v>-87.776054999999999</c:v>
                </c:pt>
                <c:pt idx="5556">
                  <c:v>-87.776718000000002</c:v>
                </c:pt>
                <c:pt idx="5557">
                  <c:v>-87.777377999999999</c:v>
                </c:pt>
                <c:pt idx="5558">
                  <c:v>-87.778035000000003</c:v>
                </c:pt>
                <c:pt idx="5559">
                  <c:v>-87.778689</c:v>
                </c:pt>
                <c:pt idx="5560">
                  <c:v>-87.779338999999993</c:v>
                </c:pt>
                <c:pt idx="5561">
                  <c:v>-87.779985999999994</c:v>
                </c:pt>
                <c:pt idx="5562">
                  <c:v>-87.780629000000005</c:v>
                </c:pt>
                <c:pt idx="5563">
                  <c:v>-87.781270000000006</c:v>
                </c:pt>
                <c:pt idx="5564">
                  <c:v>-87.781907000000004</c:v>
                </c:pt>
                <c:pt idx="5565">
                  <c:v>-87.782539999999997</c:v>
                </c:pt>
                <c:pt idx="5566">
                  <c:v>-87.783170999999996</c:v>
                </c:pt>
                <c:pt idx="5567">
                  <c:v>-87.783798000000004</c:v>
                </c:pt>
                <c:pt idx="5568">
                  <c:v>-87.784422000000006</c:v>
                </c:pt>
                <c:pt idx="5569">
                  <c:v>-87.785043000000002</c:v>
                </c:pt>
                <c:pt idx="5570">
                  <c:v>-87.785661000000005</c:v>
                </c:pt>
                <c:pt idx="5571">
                  <c:v>-87.786276000000001</c:v>
                </c:pt>
                <c:pt idx="5572">
                  <c:v>-87.786888000000005</c:v>
                </c:pt>
                <c:pt idx="5573">
                  <c:v>-87.787496000000004</c:v>
                </c:pt>
                <c:pt idx="5574">
                  <c:v>-87.788100999999997</c:v>
                </c:pt>
                <c:pt idx="5575">
                  <c:v>-87.788703999999996</c:v>
                </c:pt>
                <c:pt idx="5576">
                  <c:v>-87.789303000000004</c:v>
                </c:pt>
                <c:pt idx="5577">
                  <c:v>-87.789899000000005</c:v>
                </c:pt>
                <c:pt idx="5578">
                  <c:v>-87.790492999999998</c:v>
                </c:pt>
                <c:pt idx="5579">
                  <c:v>-87.791083</c:v>
                </c:pt>
                <c:pt idx="5580">
                  <c:v>-87.791669999999996</c:v>
                </c:pt>
                <c:pt idx="5581">
                  <c:v>-87.792254999999997</c:v>
                </c:pt>
                <c:pt idx="5582">
                  <c:v>-87.792835999999994</c:v>
                </c:pt>
                <c:pt idx="5583">
                  <c:v>-87.793414999999996</c:v>
                </c:pt>
                <c:pt idx="5584">
                  <c:v>-87.793989999999994</c:v>
                </c:pt>
                <c:pt idx="5585">
                  <c:v>-87.794562999999997</c:v>
                </c:pt>
                <c:pt idx="5586">
                  <c:v>-87.795133000000007</c:v>
                </c:pt>
                <c:pt idx="5587">
                  <c:v>-87.795699999999997</c:v>
                </c:pt>
                <c:pt idx="5588">
                  <c:v>-87.796263999999994</c:v>
                </c:pt>
                <c:pt idx="5589">
                  <c:v>-87.796824999999998</c:v>
                </c:pt>
                <c:pt idx="5590">
                  <c:v>-87.797383999999994</c:v>
                </c:pt>
                <c:pt idx="5591">
                  <c:v>-87.797939</c:v>
                </c:pt>
                <c:pt idx="5592">
                  <c:v>-87.798491999999996</c:v>
                </c:pt>
                <c:pt idx="5593">
                  <c:v>-87.799042</c:v>
                </c:pt>
                <c:pt idx="5594">
                  <c:v>-87.799589999999995</c:v>
                </c:pt>
                <c:pt idx="5595">
                  <c:v>-87.800134999999997</c:v>
                </c:pt>
                <c:pt idx="5596">
                  <c:v>-87.800676999999993</c:v>
                </c:pt>
                <c:pt idx="5597">
                  <c:v>-87.801215999999997</c:v>
                </c:pt>
                <c:pt idx="5598">
                  <c:v>-87.801751999999993</c:v>
                </c:pt>
                <c:pt idx="5599">
                  <c:v>-87.802285999999995</c:v>
                </c:pt>
                <c:pt idx="5600">
                  <c:v>-87.802818000000002</c:v>
                </c:pt>
                <c:pt idx="5601">
                  <c:v>-87.803346000000005</c:v>
                </c:pt>
                <c:pt idx="5602">
                  <c:v>-87.803871999999998</c:v>
                </c:pt>
                <c:pt idx="5603">
                  <c:v>-87.804395999999997</c:v>
                </c:pt>
                <c:pt idx="5604">
                  <c:v>-87.804916000000006</c:v>
                </c:pt>
                <c:pt idx="5605">
                  <c:v>-87.805435000000003</c:v>
                </c:pt>
                <c:pt idx="5606">
                  <c:v>-87.805949999999996</c:v>
                </c:pt>
                <c:pt idx="5607">
                  <c:v>-87.806462999999994</c:v>
                </c:pt>
                <c:pt idx="5608">
                  <c:v>-87.806973999999997</c:v>
                </c:pt>
                <c:pt idx="5609">
                  <c:v>-87.807481999999993</c:v>
                </c:pt>
                <c:pt idx="5610">
                  <c:v>-87.807986999999997</c:v>
                </c:pt>
                <c:pt idx="5611">
                  <c:v>-87.808490000000006</c:v>
                </c:pt>
                <c:pt idx="5612">
                  <c:v>-87.808991000000006</c:v>
                </c:pt>
                <c:pt idx="5613">
                  <c:v>-87.809488999999999</c:v>
                </c:pt>
                <c:pt idx="5614">
                  <c:v>-87.809984999999998</c:v>
                </c:pt>
                <c:pt idx="5615">
                  <c:v>-87.810478000000003</c:v>
                </c:pt>
                <c:pt idx="5616">
                  <c:v>-87.810969</c:v>
                </c:pt>
                <c:pt idx="5617">
                  <c:v>-87.811457000000004</c:v>
                </c:pt>
                <c:pt idx="5618">
                  <c:v>-87.811942999999999</c:v>
                </c:pt>
                <c:pt idx="5619">
                  <c:v>-87.812426000000002</c:v>
                </c:pt>
                <c:pt idx="5620">
                  <c:v>-87.812907999999993</c:v>
                </c:pt>
                <c:pt idx="5621">
                  <c:v>-87.813385999999994</c:v>
                </c:pt>
                <c:pt idx="5622">
                  <c:v>-87.813862999999998</c:v>
                </c:pt>
                <c:pt idx="5623">
                  <c:v>-87.814336999999995</c:v>
                </c:pt>
                <c:pt idx="5624">
                  <c:v>-87.814808999999997</c:v>
                </c:pt>
                <c:pt idx="5625">
                  <c:v>-87.815278000000006</c:v>
                </c:pt>
                <c:pt idx="5626">
                  <c:v>-87.815746000000004</c:v>
                </c:pt>
                <c:pt idx="5627">
                  <c:v>-87.816210999999996</c:v>
                </c:pt>
                <c:pt idx="5628">
                  <c:v>-87.816672999999994</c:v>
                </c:pt>
                <c:pt idx="5629">
                  <c:v>-87.817133999999996</c:v>
                </c:pt>
                <c:pt idx="5630">
                  <c:v>-87.817592000000005</c:v>
                </c:pt>
                <c:pt idx="5631">
                  <c:v>-87.818048000000005</c:v>
                </c:pt>
                <c:pt idx="5632">
                  <c:v>-87.818500999999998</c:v>
                </c:pt>
                <c:pt idx="5633">
                  <c:v>-87.818952999999993</c:v>
                </c:pt>
                <c:pt idx="5634">
                  <c:v>-87.819401999999997</c:v>
                </c:pt>
                <c:pt idx="5635">
                  <c:v>-87.819849000000005</c:v>
                </c:pt>
                <c:pt idx="5636">
                  <c:v>-87.820294000000004</c:v>
                </c:pt>
                <c:pt idx="5637">
                  <c:v>-87.820736999999994</c:v>
                </c:pt>
                <c:pt idx="5638">
                  <c:v>-87.821178000000003</c:v>
                </c:pt>
                <c:pt idx="5639">
                  <c:v>-87.821616000000006</c:v>
                </c:pt>
                <c:pt idx="5640">
                  <c:v>-87.822052999999997</c:v>
                </c:pt>
                <c:pt idx="5641">
                  <c:v>-87.822486999999995</c:v>
                </c:pt>
                <c:pt idx="5642">
                  <c:v>-87.822918999999999</c:v>
                </c:pt>
                <c:pt idx="5643">
                  <c:v>-87.823348999999993</c:v>
                </c:pt>
                <c:pt idx="5644">
                  <c:v>-87.823777000000007</c:v>
                </c:pt>
                <c:pt idx="5645">
                  <c:v>-87.824202999999997</c:v>
                </c:pt>
                <c:pt idx="5646">
                  <c:v>-87.824627000000007</c:v>
                </c:pt>
                <c:pt idx="5647">
                  <c:v>-87.825049000000007</c:v>
                </c:pt>
                <c:pt idx="5648">
                  <c:v>-87.825468000000001</c:v>
                </c:pt>
                <c:pt idx="5649">
                  <c:v>-87.825885999999997</c:v>
                </c:pt>
                <c:pt idx="5650">
                  <c:v>-87.826301999999998</c:v>
                </c:pt>
                <c:pt idx="5651">
                  <c:v>-87.826716000000005</c:v>
                </c:pt>
                <c:pt idx="5652">
                  <c:v>-87.827128000000002</c:v>
                </c:pt>
                <c:pt idx="5653">
                  <c:v>-87.827537000000007</c:v>
                </c:pt>
                <c:pt idx="5654">
                  <c:v>-87.827945</c:v>
                </c:pt>
                <c:pt idx="5655">
                  <c:v>-87.828350999999998</c:v>
                </c:pt>
                <c:pt idx="5656">
                  <c:v>-87.828755000000001</c:v>
                </c:pt>
                <c:pt idx="5657">
                  <c:v>-87.829156999999995</c:v>
                </c:pt>
                <c:pt idx="5658">
                  <c:v>-87.829556999999994</c:v>
                </c:pt>
                <c:pt idx="5659">
                  <c:v>-87.829954999999998</c:v>
                </c:pt>
                <c:pt idx="5660">
                  <c:v>-87.830350999999993</c:v>
                </c:pt>
                <c:pt idx="5661">
                  <c:v>-87.830746000000005</c:v>
                </c:pt>
                <c:pt idx="5662">
                  <c:v>-87.831137999999996</c:v>
                </c:pt>
                <c:pt idx="5663">
                  <c:v>-87.831529000000003</c:v>
                </c:pt>
                <c:pt idx="5664">
                  <c:v>-87.831917000000004</c:v>
                </c:pt>
                <c:pt idx="5665">
                  <c:v>-87.832303999999993</c:v>
                </c:pt>
                <c:pt idx="5666">
                  <c:v>-87.832689000000002</c:v>
                </c:pt>
                <c:pt idx="5667">
                  <c:v>-87.833072000000001</c:v>
                </c:pt>
                <c:pt idx="5668">
                  <c:v>-87.833454000000003</c:v>
                </c:pt>
                <c:pt idx="5669">
                  <c:v>-87.833832999999998</c:v>
                </c:pt>
                <c:pt idx="5670">
                  <c:v>-87.834210999999996</c:v>
                </c:pt>
                <c:pt idx="5671">
                  <c:v>-87.834586999999999</c:v>
                </c:pt>
                <c:pt idx="5672">
                  <c:v>-87.834961000000007</c:v>
                </c:pt>
                <c:pt idx="5673">
                  <c:v>-87.835333000000006</c:v>
                </c:pt>
                <c:pt idx="5674">
                  <c:v>-87.835704000000007</c:v>
                </c:pt>
                <c:pt idx="5675">
                  <c:v>-87.836072999999999</c:v>
                </c:pt>
                <c:pt idx="5676">
                  <c:v>-87.836439999999996</c:v>
                </c:pt>
                <c:pt idx="5677">
                  <c:v>-87.836804999999998</c:v>
                </c:pt>
                <c:pt idx="5678">
                  <c:v>-87.837169000000003</c:v>
                </c:pt>
                <c:pt idx="5679">
                  <c:v>-87.837530999999998</c:v>
                </c:pt>
                <c:pt idx="5680">
                  <c:v>-87.837890999999999</c:v>
                </c:pt>
                <c:pt idx="5681">
                  <c:v>-87.838250000000002</c:v>
                </c:pt>
                <c:pt idx="5682">
                  <c:v>-87.838605999999999</c:v>
                </c:pt>
                <c:pt idx="5683">
                  <c:v>-87.838961999999995</c:v>
                </c:pt>
                <c:pt idx="5684">
                  <c:v>-87.839314999999999</c:v>
                </c:pt>
                <c:pt idx="5685">
                  <c:v>-87.839667000000006</c:v>
                </c:pt>
                <c:pt idx="5686">
                  <c:v>-87.840017000000003</c:v>
                </c:pt>
                <c:pt idx="5687">
                  <c:v>-87.840365000000006</c:v>
                </c:pt>
                <c:pt idx="5688">
                  <c:v>-87.840711999999996</c:v>
                </c:pt>
                <c:pt idx="5689">
                  <c:v>-87.841057000000006</c:v>
                </c:pt>
                <c:pt idx="5690">
                  <c:v>-87.841401000000005</c:v>
                </c:pt>
                <c:pt idx="5691">
                  <c:v>-87.841742999999994</c:v>
                </c:pt>
                <c:pt idx="5692">
                  <c:v>-87.842083000000002</c:v>
                </c:pt>
                <c:pt idx="5693">
                  <c:v>-87.842421999999999</c:v>
                </c:pt>
                <c:pt idx="5694">
                  <c:v>-87.842759000000001</c:v>
                </c:pt>
                <c:pt idx="5695">
                  <c:v>-87.843095000000005</c:v>
                </c:pt>
                <c:pt idx="5696">
                  <c:v>-87.843429</c:v>
                </c:pt>
                <c:pt idx="5697">
                  <c:v>-87.843761000000001</c:v>
                </c:pt>
                <c:pt idx="5698">
                  <c:v>-87.844092000000003</c:v>
                </c:pt>
                <c:pt idx="5699">
                  <c:v>-87.844421999999994</c:v>
                </c:pt>
                <c:pt idx="5700">
                  <c:v>-87.844748999999993</c:v>
                </c:pt>
                <c:pt idx="5701">
                  <c:v>-87.845076000000006</c:v>
                </c:pt>
                <c:pt idx="5702">
                  <c:v>-87.845399999999998</c:v>
                </c:pt>
                <c:pt idx="5703">
                  <c:v>-87.845724000000004</c:v>
                </c:pt>
                <c:pt idx="5704">
                  <c:v>-87.846045000000004</c:v>
                </c:pt>
                <c:pt idx="5705">
                  <c:v>-87.846366000000003</c:v>
                </c:pt>
                <c:pt idx="5706">
                  <c:v>-87.846683999999996</c:v>
                </c:pt>
                <c:pt idx="5707">
                  <c:v>-87.847002000000003</c:v>
                </c:pt>
                <c:pt idx="5708">
                  <c:v>-87.847318000000001</c:v>
                </c:pt>
                <c:pt idx="5709">
                  <c:v>-87.847632000000004</c:v>
                </c:pt>
                <c:pt idx="5710">
                  <c:v>-87.847944999999996</c:v>
                </c:pt>
                <c:pt idx="5711">
                  <c:v>-87.848256000000006</c:v>
                </c:pt>
                <c:pt idx="5712">
                  <c:v>-87.848566000000005</c:v>
                </c:pt>
                <c:pt idx="5713">
                  <c:v>-87.848875000000007</c:v>
                </c:pt>
                <c:pt idx="5714">
                  <c:v>-87.849181999999999</c:v>
                </c:pt>
                <c:pt idx="5715">
                  <c:v>-87.849486999999996</c:v>
                </c:pt>
                <c:pt idx="5716">
                  <c:v>-87.849791999999994</c:v>
                </c:pt>
                <c:pt idx="5717">
                  <c:v>-87.850094999999996</c:v>
                </c:pt>
                <c:pt idx="5718">
                  <c:v>-87.850396000000003</c:v>
                </c:pt>
                <c:pt idx="5719">
                  <c:v>-87.850695999999999</c:v>
                </c:pt>
                <c:pt idx="5720">
                  <c:v>-87.850994999999998</c:v>
                </c:pt>
                <c:pt idx="5721">
                  <c:v>-87.851292000000001</c:v>
                </c:pt>
                <c:pt idx="5722">
                  <c:v>-87.851588000000007</c:v>
                </c:pt>
                <c:pt idx="5723">
                  <c:v>-87.851882000000003</c:v>
                </c:pt>
                <c:pt idx="5724">
                  <c:v>-87.852176</c:v>
                </c:pt>
                <c:pt idx="5725">
                  <c:v>-87.852467000000004</c:v>
                </c:pt>
                <c:pt idx="5726">
                  <c:v>-87.852757999999994</c:v>
                </c:pt>
                <c:pt idx="5727">
                  <c:v>-87.853047000000004</c:v>
                </c:pt>
                <c:pt idx="5728">
                  <c:v>-87.853335000000001</c:v>
                </c:pt>
                <c:pt idx="5729">
                  <c:v>-87.853621000000004</c:v>
                </c:pt>
                <c:pt idx="5730">
                  <c:v>-87.853907000000007</c:v>
                </c:pt>
                <c:pt idx="5731">
                  <c:v>-87.854191</c:v>
                </c:pt>
                <c:pt idx="5732">
                  <c:v>-87.854472999999999</c:v>
                </c:pt>
                <c:pt idx="5733">
                  <c:v>-87.854754</c:v>
                </c:pt>
                <c:pt idx="5734">
                  <c:v>-87.855034000000003</c:v>
                </c:pt>
                <c:pt idx="5735">
                  <c:v>-87.855312999999995</c:v>
                </c:pt>
                <c:pt idx="5736">
                  <c:v>-87.855591000000004</c:v>
                </c:pt>
                <c:pt idx="5737">
                  <c:v>-87.855867000000003</c:v>
                </c:pt>
                <c:pt idx="5738">
                  <c:v>-87.856142000000006</c:v>
                </c:pt>
                <c:pt idx="5739">
                  <c:v>-87.856414999999998</c:v>
                </c:pt>
                <c:pt idx="5740">
                  <c:v>-87.856688000000005</c:v>
                </c:pt>
                <c:pt idx="5741">
                  <c:v>-87.856959000000003</c:v>
                </c:pt>
                <c:pt idx="5742">
                  <c:v>-87.857229000000004</c:v>
                </c:pt>
                <c:pt idx="5743">
                  <c:v>-87.857496999999995</c:v>
                </c:pt>
                <c:pt idx="5744">
                  <c:v>-87.857765000000001</c:v>
                </c:pt>
                <c:pt idx="5745">
                  <c:v>-87.858030999999997</c:v>
                </c:pt>
                <c:pt idx="5746">
                  <c:v>-87.858295999999996</c:v>
                </c:pt>
                <c:pt idx="5747">
                  <c:v>-87.858559999999997</c:v>
                </c:pt>
                <c:pt idx="5748">
                  <c:v>-87.858822000000004</c:v>
                </c:pt>
                <c:pt idx="5749">
                  <c:v>-87.859083999999996</c:v>
                </c:pt>
                <c:pt idx="5750">
                  <c:v>-87.859343999999993</c:v>
                </c:pt>
                <c:pt idx="5751">
                  <c:v>-87.859603000000007</c:v>
                </c:pt>
                <c:pt idx="5752">
                  <c:v>-87.859860999999995</c:v>
                </c:pt>
                <c:pt idx="5753">
                  <c:v>-87.860118</c:v>
                </c:pt>
                <c:pt idx="5754">
                  <c:v>-87.860372999999996</c:v>
                </c:pt>
                <c:pt idx="5755">
                  <c:v>-87.860626999999994</c:v>
                </c:pt>
                <c:pt idx="5756">
                  <c:v>-87.860881000000006</c:v>
                </c:pt>
                <c:pt idx="5757">
                  <c:v>-87.861132999999995</c:v>
                </c:pt>
                <c:pt idx="5758">
                  <c:v>-87.861384000000001</c:v>
                </c:pt>
                <c:pt idx="5759">
                  <c:v>-87.861632999999998</c:v>
                </c:pt>
                <c:pt idx="5760">
                  <c:v>-87.861881999999994</c:v>
                </c:pt>
                <c:pt idx="5761">
                  <c:v>-87.862129999999993</c:v>
                </c:pt>
                <c:pt idx="5762">
                  <c:v>-87.862375999999998</c:v>
                </c:pt>
                <c:pt idx="5763">
                  <c:v>-87.862621000000004</c:v>
                </c:pt>
                <c:pt idx="5764">
                  <c:v>-87.862864999999999</c:v>
                </c:pt>
                <c:pt idx="5765">
                  <c:v>-87.863107999999997</c:v>
                </c:pt>
                <c:pt idx="5766">
                  <c:v>-87.863349999999997</c:v>
                </c:pt>
                <c:pt idx="5767">
                  <c:v>-87.863591</c:v>
                </c:pt>
                <c:pt idx="5768">
                  <c:v>-87.863831000000005</c:v>
                </c:pt>
                <c:pt idx="5769">
                  <c:v>-87.864069999999998</c:v>
                </c:pt>
                <c:pt idx="5770">
                  <c:v>-87.864307999999994</c:v>
                </c:pt>
                <c:pt idx="5771">
                  <c:v>-87.864543999999995</c:v>
                </c:pt>
                <c:pt idx="5772">
                  <c:v>-87.864779999999996</c:v>
                </c:pt>
                <c:pt idx="5773">
                  <c:v>-87.865014000000002</c:v>
                </c:pt>
                <c:pt idx="5774">
                  <c:v>-87.865246999999997</c:v>
                </c:pt>
                <c:pt idx="5775">
                  <c:v>-87.865480000000005</c:v>
                </c:pt>
                <c:pt idx="5776">
                  <c:v>-87.865711000000005</c:v>
                </c:pt>
                <c:pt idx="5777">
                  <c:v>-87.865941000000007</c:v>
                </c:pt>
                <c:pt idx="5778">
                  <c:v>-87.866170999999994</c:v>
                </c:pt>
                <c:pt idx="5779">
                  <c:v>-87.866399000000001</c:v>
                </c:pt>
                <c:pt idx="5780">
                  <c:v>-87.866625999999997</c:v>
                </c:pt>
                <c:pt idx="5781">
                  <c:v>-87.866851999999994</c:v>
                </c:pt>
                <c:pt idx="5782">
                  <c:v>-87.867076999999995</c:v>
                </c:pt>
                <c:pt idx="5783">
                  <c:v>-87.867300999999998</c:v>
                </c:pt>
                <c:pt idx="5784">
                  <c:v>-87.867525000000001</c:v>
                </c:pt>
                <c:pt idx="5785">
                  <c:v>-87.867746999999994</c:v>
                </c:pt>
                <c:pt idx="5786">
                  <c:v>-87.867968000000005</c:v>
                </c:pt>
                <c:pt idx="5787">
                  <c:v>-87.868188000000004</c:v>
                </c:pt>
                <c:pt idx="5788">
                  <c:v>-87.868407000000005</c:v>
                </c:pt>
                <c:pt idx="5789">
                  <c:v>-87.868624999999994</c:v>
                </c:pt>
                <c:pt idx="5790">
                  <c:v>-87.868842999999998</c:v>
                </c:pt>
                <c:pt idx="5791">
                  <c:v>-87.869058999999993</c:v>
                </c:pt>
                <c:pt idx="5792">
                  <c:v>-87.869274000000004</c:v>
                </c:pt>
                <c:pt idx="5793">
                  <c:v>-87.869488000000004</c:v>
                </c:pt>
                <c:pt idx="5794">
                  <c:v>-87.869702000000004</c:v>
                </c:pt>
                <c:pt idx="5795">
                  <c:v>-87.869913999999994</c:v>
                </c:pt>
                <c:pt idx="5796">
                  <c:v>-87.870125999999999</c:v>
                </c:pt>
                <c:pt idx="5797">
                  <c:v>-87.870335999999995</c:v>
                </c:pt>
                <c:pt idx="5798">
                  <c:v>-87.870546000000004</c:v>
                </c:pt>
                <c:pt idx="5799">
                  <c:v>-87.870754000000005</c:v>
                </c:pt>
                <c:pt idx="5800">
                  <c:v>-87.870962000000006</c:v>
                </c:pt>
                <c:pt idx="5801">
                  <c:v>-87.871168999999995</c:v>
                </c:pt>
                <c:pt idx="5802">
                  <c:v>-87.871375</c:v>
                </c:pt>
                <c:pt idx="5803">
                  <c:v>-87.871579999999994</c:v>
                </c:pt>
                <c:pt idx="5804">
                  <c:v>-87.871784000000005</c:v>
                </c:pt>
                <c:pt idx="5805">
                  <c:v>-87.871987000000004</c:v>
                </c:pt>
                <c:pt idx="5806">
                  <c:v>-87.872189000000006</c:v>
                </c:pt>
                <c:pt idx="5807">
                  <c:v>-87.872390999999993</c:v>
                </c:pt>
                <c:pt idx="5808">
                  <c:v>-87.872591</c:v>
                </c:pt>
                <c:pt idx="5809">
                  <c:v>-87.872791000000007</c:v>
                </c:pt>
                <c:pt idx="5810">
                  <c:v>-87.872989000000004</c:v>
                </c:pt>
                <c:pt idx="5811">
                  <c:v>-87.873187000000001</c:v>
                </c:pt>
                <c:pt idx="5812">
                  <c:v>-87.873384000000001</c:v>
                </c:pt>
                <c:pt idx="5813">
                  <c:v>-87.873580000000004</c:v>
                </c:pt>
                <c:pt idx="5814">
                  <c:v>-87.873774999999995</c:v>
                </c:pt>
                <c:pt idx="5815">
                  <c:v>-87.87397</c:v>
                </c:pt>
                <c:pt idx="5816">
                  <c:v>-87.874162999999996</c:v>
                </c:pt>
                <c:pt idx="5817">
                  <c:v>-87.874356000000006</c:v>
                </c:pt>
                <c:pt idx="5818">
                  <c:v>-87.874548000000004</c:v>
                </c:pt>
                <c:pt idx="5819">
                  <c:v>-87.874739000000005</c:v>
                </c:pt>
                <c:pt idx="5820">
                  <c:v>-87.874928999999995</c:v>
                </c:pt>
                <c:pt idx="5821">
                  <c:v>-87.875118000000001</c:v>
                </c:pt>
                <c:pt idx="5822">
                  <c:v>-87.875305999999995</c:v>
                </c:pt>
                <c:pt idx="5823">
                  <c:v>-87.875494000000003</c:v>
                </c:pt>
                <c:pt idx="5824">
                  <c:v>-87.875681</c:v>
                </c:pt>
                <c:pt idx="5825">
                  <c:v>-87.875867</c:v>
                </c:pt>
                <c:pt idx="5826">
                  <c:v>-87.876052000000001</c:v>
                </c:pt>
                <c:pt idx="5827">
                  <c:v>-87.876236000000006</c:v>
                </c:pt>
                <c:pt idx="5828">
                  <c:v>-87.876418999999999</c:v>
                </c:pt>
                <c:pt idx="5829">
                  <c:v>-87.876602000000005</c:v>
                </c:pt>
                <c:pt idx="5830">
                  <c:v>-87.876784000000001</c:v>
                </c:pt>
                <c:pt idx="5831">
                  <c:v>-87.876964999999998</c:v>
                </c:pt>
                <c:pt idx="5832">
                  <c:v>-87.877144999999999</c:v>
                </c:pt>
                <c:pt idx="5833">
                  <c:v>-87.877324999999999</c:v>
                </c:pt>
                <c:pt idx="5834">
                  <c:v>-87.877504000000002</c:v>
                </c:pt>
                <c:pt idx="5835">
                  <c:v>-87.877680999999995</c:v>
                </c:pt>
                <c:pt idx="5836">
                  <c:v>-87.877859000000001</c:v>
                </c:pt>
                <c:pt idx="5837">
                  <c:v>-87.878034999999997</c:v>
                </c:pt>
                <c:pt idx="5838">
                  <c:v>-87.878210999999993</c:v>
                </c:pt>
                <c:pt idx="5839">
                  <c:v>-87.878384999999994</c:v>
                </c:pt>
                <c:pt idx="5840">
                  <c:v>-87.878558999999996</c:v>
                </c:pt>
                <c:pt idx="5841">
                  <c:v>-87.878732999999997</c:v>
                </c:pt>
                <c:pt idx="5842">
                  <c:v>-87.878905000000003</c:v>
                </c:pt>
                <c:pt idx="5843">
                  <c:v>-87.879076999999995</c:v>
                </c:pt>
                <c:pt idx="5844">
                  <c:v>-87.879248000000004</c:v>
                </c:pt>
                <c:pt idx="5845">
                  <c:v>-87.879418000000001</c:v>
                </c:pt>
                <c:pt idx="5846">
                  <c:v>-87.879587999999998</c:v>
                </c:pt>
                <c:pt idx="5847">
                  <c:v>-87.879756999999998</c:v>
                </c:pt>
                <c:pt idx="5848">
                  <c:v>-87.879925</c:v>
                </c:pt>
                <c:pt idx="5849">
                  <c:v>-87.880092000000005</c:v>
                </c:pt>
                <c:pt idx="5850">
                  <c:v>-87.880258999999995</c:v>
                </c:pt>
                <c:pt idx="5851">
                  <c:v>-87.880424000000005</c:v>
                </c:pt>
                <c:pt idx="5852">
                  <c:v>-87.880589999999998</c:v>
                </c:pt>
                <c:pt idx="5853">
                  <c:v>-87.880753999999996</c:v>
                </c:pt>
                <c:pt idx="5854">
                  <c:v>-87.880917999999994</c:v>
                </c:pt>
                <c:pt idx="5855">
                  <c:v>-87.881080999999995</c:v>
                </c:pt>
                <c:pt idx="5856">
                  <c:v>-87.881242999999998</c:v>
                </c:pt>
                <c:pt idx="5857">
                  <c:v>-87.881405000000001</c:v>
                </c:pt>
                <c:pt idx="5858">
                  <c:v>-87.881564999999995</c:v>
                </c:pt>
                <c:pt idx="5859">
                  <c:v>-87.881726</c:v>
                </c:pt>
                <c:pt idx="5860">
                  <c:v>-87.881884999999997</c:v>
                </c:pt>
                <c:pt idx="5861">
                  <c:v>-87.882043999999993</c:v>
                </c:pt>
                <c:pt idx="5862">
                  <c:v>-87.882202000000007</c:v>
                </c:pt>
                <c:pt idx="5863">
                  <c:v>-87.882358999999994</c:v>
                </c:pt>
                <c:pt idx="5864">
                  <c:v>-87.882515999999995</c:v>
                </c:pt>
                <c:pt idx="5865">
                  <c:v>-87.882671999999999</c:v>
                </c:pt>
                <c:pt idx="5866">
                  <c:v>-87.882827000000006</c:v>
                </c:pt>
                <c:pt idx="5867">
                  <c:v>-87.882981999999998</c:v>
                </c:pt>
                <c:pt idx="5868">
                  <c:v>-87.883135999999993</c:v>
                </c:pt>
                <c:pt idx="5869">
                  <c:v>-87.883289000000005</c:v>
                </c:pt>
                <c:pt idx="5870">
                  <c:v>-87.883442000000002</c:v>
                </c:pt>
                <c:pt idx="5871">
                  <c:v>-87.883594000000002</c:v>
                </c:pt>
                <c:pt idx="5872">
                  <c:v>-87.883745000000005</c:v>
                </c:pt>
                <c:pt idx="5873">
                  <c:v>-87.883895999999993</c:v>
                </c:pt>
                <c:pt idx="5874">
                  <c:v>-87.884045999999998</c:v>
                </c:pt>
                <c:pt idx="5875">
                  <c:v>-87.884196000000003</c:v>
                </c:pt>
                <c:pt idx="5876">
                  <c:v>-87.884343999999999</c:v>
                </c:pt>
                <c:pt idx="5877">
                  <c:v>-87.884491999999995</c:v>
                </c:pt>
                <c:pt idx="5878">
                  <c:v>-87.884640000000005</c:v>
                </c:pt>
                <c:pt idx="5879">
                  <c:v>-87.884787000000003</c:v>
                </c:pt>
                <c:pt idx="5880">
                  <c:v>-87.884933000000004</c:v>
                </c:pt>
                <c:pt idx="5881">
                  <c:v>-87.885077999999993</c:v>
                </c:pt>
                <c:pt idx="5882">
                  <c:v>-87.885222999999996</c:v>
                </c:pt>
                <c:pt idx="5883">
                  <c:v>-87.885368</c:v>
                </c:pt>
                <c:pt idx="5884">
                  <c:v>-87.885510999999994</c:v>
                </c:pt>
                <c:pt idx="5885">
                  <c:v>-87.885654000000002</c:v>
                </c:pt>
                <c:pt idx="5886">
                  <c:v>-87.885796999999997</c:v>
                </c:pt>
                <c:pt idx="5887">
                  <c:v>-87.885938999999993</c:v>
                </c:pt>
                <c:pt idx="5888">
                  <c:v>-87.886080000000007</c:v>
                </c:pt>
                <c:pt idx="5889">
                  <c:v>-87.886219999999994</c:v>
                </c:pt>
                <c:pt idx="5890">
                  <c:v>-87.886359999999996</c:v>
                </c:pt>
                <c:pt idx="5891">
                  <c:v>-87.886499999999998</c:v>
                </c:pt>
                <c:pt idx="5892">
                  <c:v>-87.886638000000005</c:v>
                </c:pt>
                <c:pt idx="5893">
                  <c:v>-87.886776999999995</c:v>
                </c:pt>
                <c:pt idx="5894">
                  <c:v>-87.886914000000004</c:v>
                </c:pt>
                <c:pt idx="5895">
                  <c:v>-87.887051</c:v>
                </c:pt>
                <c:pt idx="5896">
                  <c:v>-87.887187999999995</c:v>
                </c:pt>
                <c:pt idx="5897">
                  <c:v>-87.887322999999995</c:v>
                </c:pt>
                <c:pt idx="5898">
                  <c:v>-87.887459000000007</c:v>
                </c:pt>
                <c:pt idx="5899">
                  <c:v>-87.887592999999995</c:v>
                </c:pt>
                <c:pt idx="5900">
                  <c:v>-87.887726999999998</c:v>
                </c:pt>
                <c:pt idx="5901">
                  <c:v>-87.887861000000001</c:v>
                </c:pt>
                <c:pt idx="5902">
                  <c:v>-87.887994000000006</c:v>
                </c:pt>
                <c:pt idx="5903">
                  <c:v>-87.888126</c:v>
                </c:pt>
                <c:pt idx="5904">
                  <c:v>-87.888257999999993</c:v>
                </c:pt>
                <c:pt idx="5905">
                  <c:v>-87.888389000000004</c:v>
                </c:pt>
                <c:pt idx="5906">
                  <c:v>-87.88852</c:v>
                </c:pt>
                <c:pt idx="5907">
                  <c:v>-87.888649999999998</c:v>
                </c:pt>
                <c:pt idx="5908">
                  <c:v>-87.888779</c:v>
                </c:pt>
                <c:pt idx="5909">
                  <c:v>-87.888908000000001</c:v>
                </c:pt>
                <c:pt idx="5910">
                  <c:v>-87.889036000000004</c:v>
                </c:pt>
                <c:pt idx="5911">
                  <c:v>-87.889163999999994</c:v>
                </c:pt>
                <c:pt idx="5912">
                  <c:v>-87.889291999999998</c:v>
                </c:pt>
                <c:pt idx="5913">
                  <c:v>-87.889418000000006</c:v>
                </c:pt>
                <c:pt idx="5914">
                  <c:v>-87.889544999999998</c:v>
                </c:pt>
                <c:pt idx="5915">
                  <c:v>-87.889669999999995</c:v>
                </c:pt>
                <c:pt idx="5916">
                  <c:v>-87.889795000000007</c:v>
                </c:pt>
                <c:pt idx="5917">
                  <c:v>-87.889920000000004</c:v>
                </c:pt>
                <c:pt idx="5918">
                  <c:v>-87.890044000000003</c:v>
                </c:pt>
                <c:pt idx="5919">
                  <c:v>-87.890167000000005</c:v>
                </c:pt>
                <c:pt idx="5920">
                  <c:v>-87.890289999999993</c:v>
                </c:pt>
                <c:pt idx="5921">
                  <c:v>-87.890412999999995</c:v>
                </c:pt>
                <c:pt idx="5922">
                  <c:v>-87.890535</c:v>
                </c:pt>
                <c:pt idx="5923">
                  <c:v>-87.890656000000007</c:v>
                </c:pt>
                <c:pt idx="5924">
                  <c:v>-87.890777</c:v>
                </c:pt>
                <c:pt idx="5925">
                  <c:v>-87.890896999999995</c:v>
                </c:pt>
                <c:pt idx="5926">
                  <c:v>-87.891017000000005</c:v>
                </c:pt>
                <c:pt idx="5927">
                  <c:v>-87.891137000000001</c:v>
                </c:pt>
                <c:pt idx="5928">
                  <c:v>-87.891255000000001</c:v>
                </c:pt>
                <c:pt idx="5929">
                  <c:v>-87.891373999999999</c:v>
                </c:pt>
                <c:pt idx="5930">
                  <c:v>-87.891492</c:v>
                </c:pt>
                <c:pt idx="5931">
                  <c:v>-87.891609000000003</c:v>
                </c:pt>
                <c:pt idx="5932">
                  <c:v>-87.891726000000006</c:v>
                </c:pt>
                <c:pt idx="5933">
                  <c:v>-87.891841999999997</c:v>
                </c:pt>
                <c:pt idx="5934">
                  <c:v>-87.891958000000002</c:v>
                </c:pt>
                <c:pt idx="5935">
                  <c:v>-87.892072999999996</c:v>
                </c:pt>
                <c:pt idx="5936">
                  <c:v>-87.892188000000004</c:v>
                </c:pt>
                <c:pt idx="5937">
                  <c:v>-87.892302000000001</c:v>
                </c:pt>
                <c:pt idx="5938">
                  <c:v>-87.892415999999997</c:v>
                </c:pt>
                <c:pt idx="5939">
                  <c:v>-87.892528999999996</c:v>
                </c:pt>
                <c:pt idx="5940">
                  <c:v>-87.892641999999995</c:v>
                </c:pt>
                <c:pt idx="5941">
                  <c:v>-87.892753999999996</c:v>
                </c:pt>
                <c:pt idx="5942">
                  <c:v>-87.892865999999998</c:v>
                </c:pt>
                <c:pt idx="5943">
                  <c:v>-87.892977999999999</c:v>
                </c:pt>
                <c:pt idx="5944">
                  <c:v>-87.893089000000003</c:v>
                </c:pt>
                <c:pt idx="5945">
                  <c:v>-87.893198999999996</c:v>
                </c:pt>
                <c:pt idx="5946">
                  <c:v>-87.893309000000002</c:v>
                </c:pt>
                <c:pt idx="5947">
                  <c:v>-87.893418999999994</c:v>
                </c:pt>
                <c:pt idx="5948">
                  <c:v>-87.893528000000003</c:v>
                </c:pt>
                <c:pt idx="5949">
                  <c:v>-87.893636000000001</c:v>
                </c:pt>
                <c:pt idx="5950">
                  <c:v>-87.893743999999998</c:v>
                </c:pt>
                <c:pt idx="5951">
                  <c:v>-87.893851999999995</c:v>
                </c:pt>
                <c:pt idx="5952">
                  <c:v>-87.893958999999995</c:v>
                </c:pt>
                <c:pt idx="5953">
                  <c:v>-87.894065999999995</c:v>
                </c:pt>
                <c:pt idx="5954">
                  <c:v>-87.894171999999998</c:v>
                </c:pt>
                <c:pt idx="5955">
                  <c:v>-87.894278</c:v>
                </c:pt>
                <c:pt idx="5956">
                  <c:v>-87.894383000000005</c:v>
                </c:pt>
                <c:pt idx="5957">
                  <c:v>-87.894487999999996</c:v>
                </c:pt>
                <c:pt idx="5958">
                  <c:v>-87.894593</c:v>
                </c:pt>
                <c:pt idx="5959">
                  <c:v>-87.894696999999994</c:v>
                </c:pt>
                <c:pt idx="5960">
                  <c:v>-87.894800000000004</c:v>
                </c:pt>
                <c:pt idx="5961">
                  <c:v>-87.894902999999999</c:v>
                </c:pt>
                <c:pt idx="5962">
                  <c:v>-87.895005999999995</c:v>
                </c:pt>
                <c:pt idx="5963">
                  <c:v>-87.895107999999993</c:v>
                </c:pt>
                <c:pt idx="5964">
                  <c:v>-87.895210000000006</c:v>
                </c:pt>
                <c:pt idx="5965">
                  <c:v>-87.895311000000007</c:v>
                </c:pt>
                <c:pt idx="5966">
                  <c:v>-87.895411999999993</c:v>
                </c:pt>
                <c:pt idx="5967">
                  <c:v>-87.895512999999994</c:v>
                </c:pt>
                <c:pt idx="5968">
                  <c:v>-87.895612999999997</c:v>
                </c:pt>
                <c:pt idx="5969">
                  <c:v>-87.895713000000001</c:v>
                </c:pt>
                <c:pt idx="5970">
                  <c:v>-87.895812000000006</c:v>
                </c:pt>
                <c:pt idx="5971">
                  <c:v>-87.895910999999998</c:v>
                </c:pt>
                <c:pt idx="5972">
                  <c:v>-87.896009000000006</c:v>
                </c:pt>
                <c:pt idx="5973">
                  <c:v>-87.896107000000001</c:v>
                </c:pt>
                <c:pt idx="5974">
                  <c:v>-87.896204999999995</c:v>
                </c:pt>
                <c:pt idx="5975">
                  <c:v>-87.896302000000006</c:v>
                </c:pt>
                <c:pt idx="5976">
                  <c:v>-87.896398000000005</c:v>
                </c:pt>
                <c:pt idx="5977">
                  <c:v>-87.896495000000002</c:v>
                </c:pt>
                <c:pt idx="5978">
                  <c:v>-87.896591000000001</c:v>
                </c:pt>
                <c:pt idx="5979">
                  <c:v>-87.896686000000003</c:v>
                </c:pt>
              </c:numCache>
            </c:numRef>
          </c:yVal>
          <c:smooth val="0"/>
          <c:extLst>
            <c:ext xmlns:c16="http://schemas.microsoft.com/office/drawing/2014/chart" uri="{C3380CC4-5D6E-409C-BE32-E72D297353CC}">
              <c16:uniqueId val="{00000000-31ED-004E-A3BE-B608D45C602D}"/>
            </c:ext>
          </c:extLst>
        </c:ser>
        <c:ser>
          <c:idx val="1"/>
          <c:order val="1"/>
          <c:tx>
            <c:strRef>
              <c:f>control!$L$1</c:f>
              <c:strCache>
                <c:ptCount val="1"/>
                <c:pt idx="0">
                  <c:v>OpenCOR</c:v>
                </c:pt>
              </c:strCache>
            </c:strRef>
          </c:tx>
          <c:spPr>
            <a:ln w="19050" cap="rnd">
              <a:solidFill>
                <a:schemeClr val="accent2"/>
              </a:solidFill>
              <a:round/>
            </a:ln>
            <a:effectLst/>
          </c:spPr>
          <c:marker>
            <c:symbol val="none"/>
          </c:marker>
          <c:xVal>
            <c:numRef>
              <c:f>control!$A$2:$A$5982</c:f>
              <c:numCache>
                <c:formatCode>General</c:formatCode>
                <c:ptCount val="5981"/>
                <c:pt idx="0">
                  <c:v>5.0000000000000001E-3</c:v>
                </c:pt>
                <c:pt idx="1">
                  <c:v>0.01</c:v>
                </c:pt>
                <c:pt idx="2">
                  <c:v>1.4999999999999999E-2</c:v>
                </c:pt>
                <c:pt idx="3">
                  <c:v>0.02</c:v>
                </c:pt>
                <c:pt idx="4">
                  <c:v>2.5000000000000001E-2</c:v>
                </c:pt>
                <c:pt idx="5">
                  <c:v>0.03</c:v>
                </c:pt>
                <c:pt idx="6">
                  <c:v>3.5000000000000003E-2</c:v>
                </c:pt>
                <c:pt idx="7">
                  <c:v>0.04</c:v>
                </c:pt>
                <c:pt idx="8">
                  <c:v>4.4999999999999998E-2</c:v>
                </c:pt>
                <c:pt idx="9">
                  <c:v>0.05</c:v>
                </c:pt>
                <c:pt idx="10">
                  <c:v>5.5E-2</c:v>
                </c:pt>
                <c:pt idx="11">
                  <c:v>0.06</c:v>
                </c:pt>
                <c:pt idx="12">
                  <c:v>6.5000000000000002E-2</c:v>
                </c:pt>
                <c:pt idx="13">
                  <c:v>7.0000000000000007E-2</c:v>
                </c:pt>
                <c:pt idx="14">
                  <c:v>7.4999999999999997E-2</c:v>
                </c:pt>
                <c:pt idx="15">
                  <c:v>0.08</c:v>
                </c:pt>
                <c:pt idx="16">
                  <c:v>8.5000000000000006E-2</c:v>
                </c:pt>
                <c:pt idx="17">
                  <c:v>0.09</c:v>
                </c:pt>
                <c:pt idx="18">
                  <c:v>9.5000000000000001E-2</c:v>
                </c:pt>
                <c:pt idx="19">
                  <c:v>0.1</c:v>
                </c:pt>
                <c:pt idx="20">
                  <c:v>0.105</c:v>
                </c:pt>
                <c:pt idx="21">
                  <c:v>0.11</c:v>
                </c:pt>
                <c:pt idx="22">
                  <c:v>0.115</c:v>
                </c:pt>
                <c:pt idx="23">
                  <c:v>0.12</c:v>
                </c:pt>
                <c:pt idx="24">
                  <c:v>0.125</c:v>
                </c:pt>
                <c:pt idx="25">
                  <c:v>0.13</c:v>
                </c:pt>
                <c:pt idx="26">
                  <c:v>0.13500000000000001</c:v>
                </c:pt>
                <c:pt idx="27">
                  <c:v>0.14000000000000001</c:v>
                </c:pt>
                <c:pt idx="28">
                  <c:v>0.14499999999999999</c:v>
                </c:pt>
                <c:pt idx="29">
                  <c:v>0.15</c:v>
                </c:pt>
                <c:pt idx="30">
                  <c:v>0.155</c:v>
                </c:pt>
                <c:pt idx="31">
                  <c:v>0.16</c:v>
                </c:pt>
                <c:pt idx="32">
                  <c:v>0.16500000000000001</c:v>
                </c:pt>
                <c:pt idx="33">
                  <c:v>0.17</c:v>
                </c:pt>
                <c:pt idx="34">
                  <c:v>0.17499999999999999</c:v>
                </c:pt>
                <c:pt idx="35">
                  <c:v>0.18</c:v>
                </c:pt>
                <c:pt idx="36">
                  <c:v>0.185</c:v>
                </c:pt>
                <c:pt idx="37">
                  <c:v>0.19</c:v>
                </c:pt>
                <c:pt idx="38">
                  <c:v>0.19500000000000001</c:v>
                </c:pt>
                <c:pt idx="39">
                  <c:v>0.2</c:v>
                </c:pt>
                <c:pt idx="40">
                  <c:v>0.20499999999999999</c:v>
                </c:pt>
                <c:pt idx="41">
                  <c:v>0.21</c:v>
                </c:pt>
                <c:pt idx="42">
                  <c:v>0.215</c:v>
                </c:pt>
                <c:pt idx="43">
                  <c:v>0.22</c:v>
                </c:pt>
                <c:pt idx="44">
                  <c:v>0.22500000000000001</c:v>
                </c:pt>
                <c:pt idx="45">
                  <c:v>0.23</c:v>
                </c:pt>
                <c:pt idx="46">
                  <c:v>0.23499999999999999</c:v>
                </c:pt>
                <c:pt idx="47">
                  <c:v>0.24</c:v>
                </c:pt>
                <c:pt idx="48">
                  <c:v>0.245</c:v>
                </c:pt>
                <c:pt idx="49">
                  <c:v>0.25</c:v>
                </c:pt>
                <c:pt idx="50">
                  <c:v>0.255</c:v>
                </c:pt>
                <c:pt idx="51">
                  <c:v>0.26</c:v>
                </c:pt>
                <c:pt idx="52">
                  <c:v>0.26500000000000001</c:v>
                </c:pt>
                <c:pt idx="53">
                  <c:v>0.27</c:v>
                </c:pt>
                <c:pt idx="54">
                  <c:v>0.27500000000000002</c:v>
                </c:pt>
                <c:pt idx="55">
                  <c:v>0.28000000000000003</c:v>
                </c:pt>
                <c:pt idx="56">
                  <c:v>0.28499999999999998</c:v>
                </c:pt>
                <c:pt idx="57">
                  <c:v>0.28999999999999998</c:v>
                </c:pt>
                <c:pt idx="58">
                  <c:v>0.29499999999999998</c:v>
                </c:pt>
                <c:pt idx="59">
                  <c:v>0.3</c:v>
                </c:pt>
                <c:pt idx="60">
                  <c:v>0.30499999999999999</c:v>
                </c:pt>
                <c:pt idx="61">
                  <c:v>0.31</c:v>
                </c:pt>
                <c:pt idx="62">
                  <c:v>0.315</c:v>
                </c:pt>
                <c:pt idx="63">
                  <c:v>0.32</c:v>
                </c:pt>
                <c:pt idx="64">
                  <c:v>0.32500000000000001</c:v>
                </c:pt>
                <c:pt idx="65">
                  <c:v>0.33</c:v>
                </c:pt>
                <c:pt idx="66">
                  <c:v>0.33500000000000002</c:v>
                </c:pt>
                <c:pt idx="67">
                  <c:v>0.34</c:v>
                </c:pt>
                <c:pt idx="68">
                  <c:v>0.34499999999999997</c:v>
                </c:pt>
                <c:pt idx="69">
                  <c:v>0.35</c:v>
                </c:pt>
                <c:pt idx="70">
                  <c:v>0.35499999999999998</c:v>
                </c:pt>
                <c:pt idx="71">
                  <c:v>0.36</c:v>
                </c:pt>
                <c:pt idx="72">
                  <c:v>0.36499999999999999</c:v>
                </c:pt>
                <c:pt idx="73">
                  <c:v>0.37</c:v>
                </c:pt>
                <c:pt idx="74">
                  <c:v>0.375</c:v>
                </c:pt>
                <c:pt idx="75">
                  <c:v>0.38</c:v>
                </c:pt>
                <c:pt idx="76">
                  <c:v>0.38500000000000001</c:v>
                </c:pt>
                <c:pt idx="77">
                  <c:v>0.39</c:v>
                </c:pt>
                <c:pt idx="78">
                  <c:v>0.39500000000000002</c:v>
                </c:pt>
                <c:pt idx="79">
                  <c:v>0.4</c:v>
                </c:pt>
                <c:pt idx="80">
                  <c:v>0.40500000000000003</c:v>
                </c:pt>
                <c:pt idx="81">
                  <c:v>0.41</c:v>
                </c:pt>
                <c:pt idx="82">
                  <c:v>0.41499999999999998</c:v>
                </c:pt>
                <c:pt idx="83">
                  <c:v>0.42</c:v>
                </c:pt>
                <c:pt idx="84">
                  <c:v>0.42499999999999999</c:v>
                </c:pt>
                <c:pt idx="85">
                  <c:v>0.43</c:v>
                </c:pt>
                <c:pt idx="86">
                  <c:v>0.435</c:v>
                </c:pt>
                <c:pt idx="87">
                  <c:v>0.44</c:v>
                </c:pt>
                <c:pt idx="88">
                  <c:v>0.44500000000000001</c:v>
                </c:pt>
                <c:pt idx="89">
                  <c:v>0.45</c:v>
                </c:pt>
                <c:pt idx="90">
                  <c:v>0.45500000000000002</c:v>
                </c:pt>
                <c:pt idx="91">
                  <c:v>0.46</c:v>
                </c:pt>
                <c:pt idx="92">
                  <c:v>0.46500000000000002</c:v>
                </c:pt>
                <c:pt idx="93">
                  <c:v>0.47</c:v>
                </c:pt>
                <c:pt idx="94">
                  <c:v>0.47499999999999998</c:v>
                </c:pt>
                <c:pt idx="95">
                  <c:v>0.48</c:v>
                </c:pt>
                <c:pt idx="96">
                  <c:v>0.48499999999999999</c:v>
                </c:pt>
                <c:pt idx="97">
                  <c:v>0.49</c:v>
                </c:pt>
                <c:pt idx="98">
                  <c:v>0.495</c:v>
                </c:pt>
                <c:pt idx="99">
                  <c:v>0.5</c:v>
                </c:pt>
                <c:pt idx="100">
                  <c:v>0.505</c:v>
                </c:pt>
                <c:pt idx="101">
                  <c:v>0.51</c:v>
                </c:pt>
                <c:pt idx="102">
                  <c:v>0.51500000000000001</c:v>
                </c:pt>
                <c:pt idx="103">
                  <c:v>0.52</c:v>
                </c:pt>
                <c:pt idx="104">
                  <c:v>0.52500000000000002</c:v>
                </c:pt>
                <c:pt idx="105">
                  <c:v>0.53</c:v>
                </c:pt>
                <c:pt idx="106">
                  <c:v>0.53500000000000003</c:v>
                </c:pt>
                <c:pt idx="107">
                  <c:v>0.54</c:v>
                </c:pt>
                <c:pt idx="108">
                  <c:v>0.54500000000000004</c:v>
                </c:pt>
                <c:pt idx="109">
                  <c:v>0.55000000000000004</c:v>
                </c:pt>
                <c:pt idx="110">
                  <c:v>0.55500000000000005</c:v>
                </c:pt>
                <c:pt idx="111">
                  <c:v>0.56000000000000005</c:v>
                </c:pt>
                <c:pt idx="112">
                  <c:v>0.56499999999999995</c:v>
                </c:pt>
                <c:pt idx="113">
                  <c:v>0.56999999999999995</c:v>
                </c:pt>
                <c:pt idx="114">
                  <c:v>0.57499999999999996</c:v>
                </c:pt>
                <c:pt idx="115">
                  <c:v>0.57999999999999996</c:v>
                </c:pt>
                <c:pt idx="116">
                  <c:v>0.58499999999999996</c:v>
                </c:pt>
                <c:pt idx="117">
                  <c:v>0.59</c:v>
                </c:pt>
                <c:pt idx="118">
                  <c:v>0.59499999999999997</c:v>
                </c:pt>
                <c:pt idx="119">
                  <c:v>0.6</c:v>
                </c:pt>
                <c:pt idx="120">
                  <c:v>0.60499999999999998</c:v>
                </c:pt>
                <c:pt idx="121">
                  <c:v>0.61</c:v>
                </c:pt>
                <c:pt idx="122">
                  <c:v>0.61499999999999999</c:v>
                </c:pt>
                <c:pt idx="123">
                  <c:v>0.62</c:v>
                </c:pt>
                <c:pt idx="124">
                  <c:v>0.625</c:v>
                </c:pt>
                <c:pt idx="125">
                  <c:v>0.63</c:v>
                </c:pt>
                <c:pt idx="126">
                  <c:v>0.63500000000000001</c:v>
                </c:pt>
                <c:pt idx="127">
                  <c:v>0.64</c:v>
                </c:pt>
                <c:pt idx="128">
                  <c:v>0.64500000000000002</c:v>
                </c:pt>
                <c:pt idx="129">
                  <c:v>0.65</c:v>
                </c:pt>
                <c:pt idx="130">
                  <c:v>0.65500000000000003</c:v>
                </c:pt>
                <c:pt idx="131">
                  <c:v>0.66</c:v>
                </c:pt>
                <c:pt idx="132">
                  <c:v>0.66500000000000004</c:v>
                </c:pt>
                <c:pt idx="133">
                  <c:v>0.67</c:v>
                </c:pt>
                <c:pt idx="134">
                  <c:v>0.67500000000000004</c:v>
                </c:pt>
                <c:pt idx="135">
                  <c:v>0.68</c:v>
                </c:pt>
                <c:pt idx="136">
                  <c:v>0.68500000000000005</c:v>
                </c:pt>
                <c:pt idx="137">
                  <c:v>0.69</c:v>
                </c:pt>
                <c:pt idx="138">
                  <c:v>0.69499999999999995</c:v>
                </c:pt>
                <c:pt idx="139">
                  <c:v>0.7</c:v>
                </c:pt>
                <c:pt idx="140">
                  <c:v>0.70499999999999996</c:v>
                </c:pt>
                <c:pt idx="141">
                  <c:v>0.71</c:v>
                </c:pt>
                <c:pt idx="142">
                  <c:v>0.71499999999999997</c:v>
                </c:pt>
                <c:pt idx="143">
                  <c:v>0.72</c:v>
                </c:pt>
                <c:pt idx="144">
                  <c:v>0.72499999999999998</c:v>
                </c:pt>
                <c:pt idx="145">
                  <c:v>0.73</c:v>
                </c:pt>
                <c:pt idx="146">
                  <c:v>0.73499999999999999</c:v>
                </c:pt>
                <c:pt idx="147">
                  <c:v>0.74</c:v>
                </c:pt>
                <c:pt idx="148">
                  <c:v>0.745</c:v>
                </c:pt>
                <c:pt idx="149">
                  <c:v>0.75</c:v>
                </c:pt>
                <c:pt idx="150">
                  <c:v>0.755</c:v>
                </c:pt>
                <c:pt idx="151">
                  <c:v>0.76</c:v>
                </c:pt>
                <c:pt idx="152">
                  <c:v>0.76500000000000001</c:v>
                </c:pt>
                <c:pt idx="153">
                  <c:v>0.77</c:v>
                </c:pt>
                <c:pt idx="154">
                  <c:v>0.77500000000000002</c:v>
                </c:pt>
                <c:pt idx="155">
                  <c:v>0.78</c:v>
                </c:pt>
                <c:pt idx="156">
                  <c:v>0.78500000000000003</c:v>
                </c:pt>
                <c:pt idx="157">
                  <c:v>0.79</c:v>
                </c:pt>
                <c:pt idx="158">
                  <c:v>0.79500000000000004</c:v>
                </c:pt>
                <c:pt idx="159">
                  <c:v>0.8</c:v>
                </c:pt>
                <c:pt idx="160">
                  <c:v>0.80500000000000005</c:v>
                </c:pt>
                <c:pt idx="161">
                  <c:v>0.81</c:v>
                </c:pt>
                <c:pt idx="162">
                  <c:v>0.81499999999999995</c:v>
                </c:pt>
                <c:pt idx="163">
                  <c:v>0.82</c:v>
                </c:pt>
                <c:pt idx="164">
                  <c:v>0.82499999999999996</c:v>
                </c:pt>
                <c:pt idx="165">
                  <c:v>0.83</c:v>
                </c:pt>
                <c:pt idx="166">
                  <c:v>0.83499999999999996</c:v>
                </c:pt>
                <c:pt idx="167">
                  <c:v>0.84</c:v>
                </c:pt>
                <c:pt idx="168">
                  <c:v>0.84499999999999997</c:v>
                </c:pt>
                <c:pt idx="169">
                  <c:v>0.85</c:v>
                </c:pt>
                <c:pt idx="170">
                  <c:v>0.85499999999999998</c:v>
                </c:pt>
                <c:pt idx="171">
                  <c:v>0.86</c:v>
                </c:pt>
                <c:pt idx="172">
                  <c:v>0.86499999999999999</c:v>
                </c:pt>
                <c:pt idx="173">
                  <c:v>0.87</c:v>
                </c:pt>
                <c:pt idx="174">
                  <c:v>0.875</c:v>
                </c:pt>
                <c:pt idx="175">
                  <c:v>0.88</c:v>
                </c:pt>
                <c:pt idx="176">
                  <c:v>0.88500000000000001</c:v>
                </c:pt>
                <c:pt idx="177">
                  <c:v>0.89</c:v>
                </c:pt>
                <c:pt idx="178">
                  <c:v>0.89500000000000002</c:v>
                </c:pt>
                <c:pt idx="179">
                  <c:v>0.9</c:v>
                </c:pt>
                <c:pt idx="180">
                  <c:v>0.90500000000000003</c:v>
                </c:pt>
                <c:pt idx="181">
                  <c:v>0.91</c:v>
                </c:pt>
                <c:pt idx="182">
                  <c:v>0.91500000000000004</c:v>
                </c:pt>
                <c:pt idx="183">
                  <c:v>0.92</c:v>
                </c:pt>
                <c:pt idx="184">
                  <c:v>0.92500000000000004</c:v>
                </c:pt>
                <c:pt idx="185">
                  <c:v>0.93</c:v>
                </c:pt>
                <c:pt idx="186">
                  <c:v>0.93500000000000005</c:v>
                </c:pt>
                <c:pt idx="187">
                  <c:v>0.94</c:v>
                </c:pt>
                <c:pt idx="188">
                  <c:v>0.94499999999999995</c:v>
                </c:pt>
                <c:pt idx="189">
                  <c:v>0.95</c:v>
                </c:pt>
                <c:pt idx="190">
                  <c:v>0.95499999999999996</c:v>
                </c:pt>
                <c:pt idx="191">
                  <c:v>0.96</c:v>
                </c:pt>
                <c:pt idx="192">
                  <c:v>0.96499999999999997</c:v>
                </c:pt>
                <c:pt idx="193">
                  <c:v>0.97</c:v>
                </c:pt>
                <c:pt idx="194">
                  <c:v>0.97499999999999998</c:v>
                </c:pt>
                <c:pt idx="195">
                  <c:v>0.98</c:v>
                </c:pt>
                <c:pt idx="196">
                  <c:v>0.98499999999999999</c:v>
                </c:pt>
                <c:pt idx="197">
                  <c:v>0.99</c:v>
                </c:pt>
                <c:pt idx="198">
                  <c:v>0.995</c:v>
                </c:pt>
                <c:pt idx="199">
                  <c:v>1</c:v>
                </c:pt>
                <c:pt idx="200">
                  <c:v>1.0049999999999999</c:v>
                </c:pt>
                <c:pt idx="201">
                  <c:v>1.01</c:v>
                </c:pt>
                <c:pt idx="202">
                  <c:v>1.0149999999999999</c:v>
                </c:pt>
                <c:pt idx="203">
                  <c:v>1.02</c:v>
                </c:pt>
                <c:pt idx="204">
                  <c:v>1.0249999999999999</c:v>
                </c:pt>
                <c:pt idx="205">
                  <c:v>1.03</c:v>
                </c:pt>
                <c:pt idx="206">
                  <c:v>1.0349999999999999</c:v>
                </c:pt>
                <c:pt idx="207">
                  <c:v>1.04</c:v>
                </c:pt>
                <c:pt idx="208">
                  <c:v>1.0449999999999999</c:v>
                </c:pt>
                <c:pt idx="209">
                  <c:v>1.05</c:v>
                </c:pt>
                <c:pt idx="210">
                  <c:v>1.0549999999999999</c:v>
                </c:pt>
                <c:pt idx="211">
                  <c:v>1.06</c:v>
                </c:pt>
                <c:pt idx="212">
                  <c:v>1.0649999999999999</c:v>
                </c:pt>
                <c:pt idx="213">
                  <c:v>1.07</c:v>
                </c:pt>
                <c:pt idx="214">
                  <c:v>1.075</c:v>
                </c:pt>
                <c:pt idx="215">
                  <c:v>1.08</c:v>
                </c:pt>
                <c:pt idx="216">
                  <c:v>1.085</c:v>
                </c:pt>
                <c:pt idx="217">
                  <c:v>1.0900000000000001</c:v>
                </c:pt>
                <c:pt idx="218">
                  <c:v>1.095</c:v>
                </c:pt>
                <c:pt idx="219">
                  <c:v>1.1000000000000001</c:v>
                </c:pt>
                <c:pt idx="220">
                  <c:v>1.105</c:v>
                </c:pt>
                <c:pt idx="221">
                  <c:v>1.1100000000000001</c:v>
                </c:pt>
                <c:pt idx="222">
                  <c:v>1.115</c:v>
                </c:pt>
                <c:pt idx="223">
                  <c:v>1.1200000000000001</c:v>
                </c:pt>
                <c:pt idx="224">
                  <c:v>1.125</c:v>
                </c:pt>
                <c:pt idx="225">
                  <c:v>1.1299999999999999</c:v>
                </c:pt>
                <c:pt idx="226">
                  <c:v>1.135</c:v>
                </c:pt>
                <c:pt idx="227">
                  <c:v>1.1399999999999999</c:v>
                </c:pt>
                <c:pt idx="228">
                  <c:v>1.145</c:v>
                </c:pt>
                <c:pt idx="229">
                  <c:v>1.1499999999999999</c:v>
                </c:pt>
                <c:pt idx="230">
                  <c:v>1.155</c:v>
                </c:pt>
                <c:pt idx="231">
                  <c:v>1.1599999999999999</c:v>
                </c:pt>
                <c:pt idx="232">
                  <c:v>1.165</c:v>
                </c:pt>
                <c:pt idx="233">
                  <c:v>1.17</c:v>
                </c:pt>
                <c:pt idx="234">
                  <c:v>1.175</c:v>
                </c:pt>
                <c:pt idx="235">
                  <c:v>1.18</c:v>
                </c:pt>
                <c:pt idx="236">
                  <c:v>1.1850000000000001</c:v>
                </c:pt>
                <c:pt idx="237">
                  <c:v>1.19</c:v>
                </c:pt>
                <c:pt idx="238">
                  <c:v>1.1950000000000001</c:v>
                </c:pt>
                <c:pt idx="239">
                  <c:v>1.2</c:v>
                </c:pt>
                <c:pt idx="240">
                  <c:v>1.2050000000000001</c:v>
                </c:pt>
                <c:pt idx="241">
                  <c:v>1.21</c:v>
                </c:pt>
                <c:pt idx="242">
                  <c:v>1.2150000000000001</c:v>
                </c:pt>
                <c:pt idx="243">
                  <c:v>1.22</c:v>
                </c:pt>
                <c:pt idx="244">
                  <c:v>1.2250000000000001</c:v>
                </c:pt>
                <c:pt idx="245">
                  <c:v>1.23</c:v>
                </c:pt>
                <c:pt idx="246">
                  <c:v>1.2350000000000001</c:v>
                </c:pt>
                <c:pt idx="247">
                  <c:v>1.24</c:v>
                </c:pt>
                <c:pt idx="248">
                  <c:v>1.2450000000000001</c:v>
                </c:pt>
                <c:pt idx="249">
                  <c:v>1.25</c:v>
                </c:pt>
                <c:pt idx="250">
                  <c:v>1.2549999999999999</c:v>
                </c:pt>
                <c:pt idx="251">
                  <c:v>1.26</c:v>
                </c:pt>
                <c:pt idx="252">
                  <c:v>1.2649999999999999</c:v>
                </c:pt>
                <c:pt idx="253">
                  <c:v>1.27</c:v>
                </c:pt>
                <c:pt idx="254">
                  <c:v>1.2749999999999999</c:v>
                </c:pt>
                <c:pt idx="255">
                  <c:v>1.28</c:v>
                </c:pt>
                <c:pt idx="256">
                  <c:v>1.2849999999999999</c:v>
                </c:pt>
                <c:pt idx="257">
                  <c:v>1.29</c:v>
                </c:pt>
                <c:pt idx="258">
                  <c:v>1.2949999999999999</c:v>
                </c:pt>
                <c:pt idx="259">
                  <c:v>1.3</c:v>
                </c:pt>
                <c:pt idx="260">
                  <c:v>1.3049999999999999</c:v>
                </c:pt>
                <c:pt idx="261">
                  <c:v>1.31</c:v>
                </c:pt>
                <c:pt idx="262">
                  <c:v>1.3149999999999999</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1.4350000000000001</c:v>
                </c:pt>
                <c:pt idx="287">
                  <c:v>1.44</c:v>
                </c:pt>
                <c:pt idx="288">
                  <c:v>1.4450000000000001</c:v>
                </c:pt>
                <c:pt idx="289">
                  <c:v>1.45</c:v>
                </c:pt>
                <c:pt idx="290">
                  <c:v>1.4550000000000001</c:v>
                </c:pt>
                <c:pt idx="291">
                  <c:v>1.46</c:v>
                </c:pt>
                <c:pt idx="292">
                  <c:v>1.4650000000000001</c:v>
                </c:pt>
                <c:pt idx="293">
                  <c:v>1.47</c:v>
                </c:pt>
                <c:pt idx="294">
                  <c:v>1.4750000000000001</c:v>
                </c:pt>
                <c:pt idx="295">
                  <c:v>1.48</c:v>
                </c:pt>
                <c:pt idx="296">
                  <c:v>1.4850000000000001</c:v>
                </c:pt>
                <c:pt idx="297">
                  <c:v>1.49</c:v>
                </c:pt>
                <c:pt idx="298">
                  <c:v>1.4950000000000001</c:v>
                </c:pt>
                <c:pt idx="299">
                  <c:v>1.5</c:v>
                </c:pt>
                <c:pt idx="300">
                  <c:v>1.5049999999999999</c:v>
                </c:pt>
                <c:pt idx="301">
                  <c:v>1.51</c:v>
                </c:pt>
                <c:pt idx="302">
                  <c:v>1.5149999999999999</c:v>
                </c:pt>
                <c:pt idx="303">
                  <c:v>1.52</c:v>
                </c:pt>
                <c:pt idx="304">
                  <c:v>1.5249999999999999</c:v>
                </c:pt>
                <c:pt idx="305">
                  <c:v>1.53</c:v>
                </c:pt>
                <c:pt idx="306">
                  <c:v>1.5349999999999999</c:v>
                </c:pt>
                <c:pt idx="307">
                  <c:v>1.54</c:v>
                </c:pt>
                <c:pt idx="308">
                  <c:v>1.5449999999999999</c:v>
                </c:pt>
                <c:pt idx="309">
                  <c:v>1.55</c:v>
                </c:pt>
                <c:pt idx="310">
                  <c:v>1.5549999999999999</c:v>
                </c:pt>
                <c:pt idx="311">
                  <c:v>1.56</c:v>
                </c:pt>
                <c:pt idx="312">
                  <c:v>1.5649999999999999</c:v>
                </c:pt>
                <c:pt idx="313">
                  <c:v>1.57</c:v>
                </c:pt>
                <c:pt idx="314">
                  <c:v>1.575</c:v>
                </c:pt>
                <c:pt idx="315">
                  <c:v>1.58</c:v>
                </c:pt>
                <c:pt idx="316">
                  <c:v>1.585</c:v>
                </c:pt>
                <c:pt idx="317">
                  <c:v>1.59</c:v>
                </c:pt>
                <c:pt idx="318">
                  <c:v>1.595</c:v>
                </c:pt>
                <c:pt idx="319">
                  <c:v>1.6</c:v>
                </c:pt>
                <c:pt idx="320">
                  <c:v>1.605</c:v>
                </c:pt>
                <c:pt idx="321">
                  <c:v>1.61</c:v>
                </c:pt>
                <c:pt idx="322">
                  <c:v>1.615</c:v>
                </c:pt>
                <c:pt idx="323">
                  <c:v>1.62</c:v>
                </c:pt>
                <c:pt idx="324">
                  <c:v>1.625</c:v>
                </c:pt>
                <c:pt idx="325">
                  <c:v>1.63</c:v>
                </c:pt>
                <c:pt idx="326">
                  <c:v>1.635</c:v>
                </c:pt>
                <c:pt idx="327">
                  <c:v>1.64</c:v>
                </c:pt>
                <c:pt idx="328">
                  <c:v>1.645</c:v>
                </c:pt>
                <c:pt idx="329">
                  <c:v>1.65</c:v>
                </c:pt>
                <c:pt idx="330">
                  <c:v>1.655</c:v>
                </c:pt>
                <c:pt idx="331">
                  <c:v>1.66</c:v>
                </c:pt>
                <c:pt idx="332">
                  <c:v>1.665</c:v>
                </c:pt>
                <c:pt idx="333">
                  <c:v>1.67</c:v>
                </c:pt>
                <c:pt idx="334">
                  <c:v>1.675</c:v>
                </c:pt>
                <c:pt idx="335">
                  <c:v>1.68</c:v>
                </c:pt>
                <c:pt idx="336">
                  <c:v>1.6850000000000001</c:v>
                </c:pt>
                <c:pt idx="337">
                  <c:v>1.69</c:v>
                </c:pt>
                <c:pt idx="338">
                  <c:v>1.6950000000000001</c:v>
                </c:pt>
                <c:pt idx="339">
                  <c:v>1.7</c:v>
                </c:pt>
                <c:pt idx="340">
                  <c:v>1.7050000000000001</c:v>
                </c:pt>
                <c:pt idx="341">
                  <c:v>1.71</c:v>
                </c:pt>
                <c:pt idx="342">
                  <c:v>1.7150000000000001</c:v>
                </c:pt>
                <c:pt idx="343">
                  <c:v>1.72</c:v>
                </c:pt>
                <c:pt idx="344">
                  <c:v>1.7250000000000001</c:v>
                </c:pt>
                <c:pt idx="345">
                  <c:v>1.73</c:v>
                </c:pt>
                <c:pt idx="346">
                  <c:v>1.7350000000000001</c:v>
                </c:pt>
                <c:pt idx="347">
                  <c:v>1.74</c:v>
                </c:pt>
                <c:pt idx="348">
                  <c:v>1.7450000000000001</c:v>
                </c:pt>
                <c:pt idx="349">
                  <c:v>1.75</c:v>
                </c:pt>
                <c:pt idx="350">
                  <c:v>1.7549999999999999</c:v>
                </c:pt>
                <c:pt idx="351">
                  <c:v>1.76</c:v>
                </c:pt>
                <c:pt idx="352">
                  <c:v>1.7649999999999999</c:v>
                </c:pt>
                <c:pt idx="353">
                  <c:v>1.77</c:v>
                </c:pt>
                <c:pt idx="354">
                  <c:v>1.7749999999999999</c:v>
                </c:pt>
                <c:pt idx="355">
                  <c:v>1.78</c:v>
                </c:pt>
                <c:pt idx="356">
                  <c:v>1.7849999999999999</c:v>
                </c:pt>
                <c:pt idx="357">
                  <c:v>1.79</c:v>
                </c:pt>
                <c:pt idx="358">
                  <c:v>1.7949999999999999</c:v>
                </c:pt>
                <c:pt idx="359">
                  <c:v>1.8</c:v>
                </c:pt>
                <c:pt idx="360">
                  <c:v>1.8049999999999999</c:v>
                </c:pt>
                <c:pt idx="361">
                  <c:v>1.81</c:v>
                </c:pt>
                <c:pt idx="362">
                  <c:v>1.8149999999999999</c:v>
                </c:pt>
                <c:pt idx="363">
                  <c:v>1.82</c:v>
                </c:pt>
                <c:pt idx="364">
                  <c:v>1.825</c:v>
                </c:pt>
                <c:pt idx="365">
                  <c:v>1.83</c:v>
                </c:pt>
                <c:pt idx="366">
                  <c:v>1.835</c:v>
                </c:pt>
                <c:pt idx="367">
                  <c:v>1.84</c:v>
                </c:pt>
                <c:pt idx="368">
                  <c:v>1.845</c:v>
                </c:pt>
                <c:pt idx="369">
                  <c:v>1.85</c:v>
                </c:pt>
                <c:pt idx="370">
                  <c:v>1.855</c:v>
                </c:pt>
                <c:pt idx="371">
                  <c:v>1.86</c:v>
                </c:pt>
                <c:pt idx="372">
                  <c:v>1.865</c:v>
                </c:pt>
                <c:pt idx="373">
                  <c:v>1.87</c:v>
                </c:pt>
                <c:pt idx="374">
                  <c:v>1.875</c:v>
                </c:pt>
                <c:pt idx="375">
                  <c:v>1.88</c:v>
                </c:pt>
                <c:pt idx="376">
                  <c:v>1.885</c:v>
                </c:pt>
                <c:pt idx="377">
                  <c:v>1.89</c:v>
                </c:pt>
                <c:pt idx="378">
                  <c:v>1.895</c:v>
                </c:pt>
                <c:pt idx="379">
                  <c:v>1.9</c:v>
                </c:pt>
                <c:pt idx="380">
                  <c:v>1.905</c:v>
                </c:pt>
                <c:pt idx="381">
                  <c:v>1.91</c:v>
                </c:pt>
                <c:pt idx="382">
                  <c:v>1.915</c:v>
                </c:pt>
                <c:pt idx="383">
                  <c:v>1.92</c:v>
                </c:pt>
                <c:pt idx="384">
                  <c:v>1.925</c:v>
                </c:pt>
                <c:pt idx="385">
                  <c:v>1.93</c:v>
                </c:pt>
                <c:pt idx="386">
                  <c:v>1.9350000000000001</c:v>
                </c:pt>
                <c:pt idx="387">
                  <c:v>1.94</c:v>
                </c:pt>
                <c:pt idx="388">
                  <c:v>1.9450000000000001</c:v>
                </c:pt>
                <c:pt idx="389">
                  <c:v>1.95</c:v>
                </c:pt>
                <c:pt idx="390">
                  <c:v>1.9550000000000001</c:v>
                </c:pt>
                <c:pt idx="391">
                  <c:v>1.96</c:v>
                </c:pt>
                <c:pt idx="392">
                  <c:v>1.9650000000000001</c:v>
                </c:pt>
                <c:pt idx="393">
                  <c:v>1.97</c:v>
                </c:pt>
                <c:pt idx="394">
                  <c:v>1.9750000000000001</c:v>
                </c:pt>
                <c:pt idx="395">
                  <c:v>1.98</c:v>
                </c:pt>
                <c:pt idx="396">
                  <c:v>1.9850000000000001</c:v>
                </c:pt>
                <c:pt idx="397">
                  <c:v>1.99</c:v>
                </c:pt>
                <c:pt idx="398">
                  <c:v>1.9950000000000001</c:v>
                </c:pt>
                <c:pt idx="399">
                  <c:v>2</c:v>
                </c:pt>
                <c:pt idx="400">
                  <c:v>2.0049999999999999</c:v>
                </c:pt>
                <c:pt idx="401">
                  <c:v>2.0099999999999998</c:v>
                </c:pt>
                <c:pt idx="402">
                  <c:v>2.0150000000000001</c:v>
                </c:pt>
                <c:pt idx="403">
                  <c:v>2.02</c:v>
                </c:pt>
                <c:pt idx="404">
                  <c:v>2.0249999999999999</c:v>
                </c:pt>
                <c:pt idx="405">
                  <c:v>2.0299999999999998</c:v>
                </c:pt>
                <c:pt idx="406">
                  <c:v>2.0350000000000001</c:v>
                </c:pt>
                <c:pt idx="407">
                  <c:v>2.04</c:v>
                </c:pt>
                <c:pt idx="408">
                  <c:v>2.0449999999999999</c:v>
                </c:pt>
                <c:pt idx="409">
                  <c:v>2.0499999999999998</c:v>
                </c:pt>
                <c:pt idx="410">
                  <c:v>2.0550000000000002</c:v>
                </c:pt>
                <c:pt idx="411">
                  <c:v>2.06</c:v>
                </c:pt>
                <c:pt idx="412">
                  <c:v>2.0649999999999999</c:v>
                </c:pt>
                <c:pt idx="413">
                  <c:v>2.0699999999999998</c:v>
                </c:pt>
                <c:pt idx="414">
                  <c:v>2.0750000000000002</c:v>
                </c:pt>
                <c:pt idx="415">
                  <c:v>2.08</c:v>
                </c:pt>
                <c:pt idx="416">
                  <c:v>2.085</c:v>
                </c:pt>
                <c:pt idx="417">
                  <c:v>2.09</c:v>
                </c:pt>
                <c:pt idx="418">
                  <c:v>2.0950000000000002</c:v>
                </c:pt>
                <c:pt idx="419">
                  <c:v>2.1</c:v>
                </c:pt>
                <c:pt idx="420">
                  <c:v>2.105</c:v>
                </c:pt>
                <c:pt idx="421">
                  <c:v>2.11</c:v>
                </c:pt>
                <c:pt idx="422">
                  <c:v>2.1150000000000002</c:v>
                </c:pt>
                <c:pt idx="423">
                  <c:v>2.12</c:v>
                </c:pt>
                <c:pt idx="424">
                  <c:v>2.125</c:v>
                </c:pt>
                <c:pt idx="425">
                  <c:v>2.13</c:v>
                </c:pt>
                <c:pt idx="426">
                  <c:v>2.1349999999999998</c:v>
                </c:pt>
                <c:pt idx="427">
                  <c:v>2.14</c:v>
                </c:pt>
                <c:pt idx="428">
                  <c:v>2.145</c:v>
                </c:pt>
                <c:pt idx="429">
                  <c:v>2.15</c:v>
                </c:pt>
                <c:pt idx="430">
                  <c:v>2.1549999999999998</c:v>
                </c:pt>
                <c:pt idx="431">
                  <c:v>2.16</c:v>
                </c:pt>
                <c:pt idx="432">
                  <c:v>2.165</c:v>
                </c:pt>
                <c:pt idx="433">
                  <c:v>2.17</c:v>
                </c:pt>
                <c:pt idx="434">
                  <c:v>2.1749999999999998</c:v>
                </c:pt>
                <c:pt idx="435">
                  <c:v>2.1800000000000002</c:v>
                </c:pt>
                <c:pt idx="436">
                  <c:v>2.1850000000000001</c:v>
                </c:pt>
                <c:pt idx="437">
                  <c:v>2.19</c:v>
                </c:pt>
                <c:pt idx="438">
                  <c:v>2.1949999999999998</c:v>
                </c:pt>
                <c:pt idx="439">
                  <c:v>2.2000000000000002</c:v>
                </c:pt>
                <c:pt idx="440">
                  <c:v>2.2050000000000001</c:v>
                </c:pt>
                <c:pt idx="441">
                  <c:v>2.21</c:v>
                </c:pt>
                <c:pt idx="442">
                  <c:v>2.2149999999999999</c:v>
                </c:pt>
                <c:pt idx="443">
                  <c:v>2.2200000000000002</c:v>
                </c:pt>
                <c:pt idx="444">
                  <c:v>2.2250000000000001</c:v>
                </c:pt>
                <c:pt idx="445">
                  <c:v>2.23</c:v>
                </c:pt>
                <c:pt idx="446">
                  <c:v>2.2349999999999999</c:v>
                </c:pt>
                <c:pt idx="447">
                  <c:v>2.2400000000000002</c:v>
                </c:pt>
                <c:pt idx="448">
                  <c:v>2.2450000000000001</c:v>
                </c:pt>
                <c:pt idx="449">
                  <c:v>2.25</c:v>
                </c:pt>
                <c:pt idx="450">
                  <c:v>2.2549999999999999</c:v>
                </c:pt>
                <c:pt idx="451">
                  <c:v>2.2599999999999998</c:v>
                </c:pt>
                <c:pt idx="452">
                  <c:v>2.2650000000000001</c:v>
                </c:pt>
                <c:pt idx="453">
                  <c:v>2.27</c:v>
                </c:pt>
                <c:pt idx="454">
                  <c:v>2.2749999999999999</c:v>
                </c:pt>
                <c:pt idx="455">
                  <c:v>2.2799999999999998</c:v>
                </c:pt>
                <c:pt idx="456">
                  <c:v>2.2850000000000001</c:v>
                </c:pt>
                <c:pt idx="457">
                  <c:v>2.29</c:v>
                </c:pt>
                <c:pt idx="458">
                  <c:v>2.2949999999999999</c:v>
                </c:pt>
                <c:pt idx="459">
                  <c:v>2.2999999999999998</c:v>
                </c:pt>
                <c:pt idx="460">
                  <c:v>2.3050000000000002</c:v>
                </c:pt>
                <c:pt idx="461">
                  <c:v>2.31</c:v>
                </c:pt>
                <c:pt idx="462">
                  <c:v>2.3149999999999999</c:v>
                </c:pt>
                <c:pt idx="463">
                  <c:v>2.3199999999999998</c:v>
                </c:pt>
                <c:pt idx="464">
                  <c:v>2.3250000000000002</c:v>
                </c:pt>
                <c:pt idx="465">
                  <c:v>2.33</c:v>
                </c:pt>
                <c:pt idx="466">
                  <c:v>2.335</c:v>
                </c:pt>
                <c:pt idx="467">
                  <c:v>2.34</c:v>
                </c:pt>
                <c:pt idx="468">
                  <c:v>2.3450000000000002</c:v>
                </c:pt>
                <c:pt idx="469">
                  <c:v>2.35</c:v>
                </c:pt>
                <c:pt idx="470">
                  <c:v>2.355</c:v>
                </c:pt>
                <c:pt idx="471">
                  <c:v>2.36</c:v>
                </c:pt>
                <c:pt idx="472">
                  <c:v>2.3650000000000002</c:v>
                </c:pt>
                <c:pt idx="473">
                  <c:v>2.37</c:v>
                </c:pt>
                <c:pt idx="474">
                  <c:v>2.375</c:v>
                </c:pt>
                <c:pt idx="475">
                  <c:v>2.38</c:v>
                </c:pt>
                <c:pt idx="476">
                  <c:v>2.3849999999999998</c:v>
                </c:pt>
                <c:pt idx="477">
                  <c:v>2.39</c:v>
                </c:pt>
                <c:pt idx="478">
                  <c:v>2.395</c:v>
                </c:pt>
                <c:pt idx="479">
                  <c:v>2.4</c:v>
                </c:pt>
                <c:pt idx="480">
                  <c:v>2.4049999999999998</c:v>
                </c:pt>
                <c:pt idx="481">
                  <c:v>2.41</c:v>
                </c:pt>
                <c:pt idx="482">
                  <c:v>2.415</c:v>
                </c:pt>
                <c:pt idx="483">
                  <c:v>2.42</c:v>
                </c:pt>
                <c:pt idx="484">
                  <c:v>2.4249999999999998</c:v>
                </c:pt>
                <c:pt idx="485">
                  <c:v>2.4300000000000002</c:v>
                </c:pt>
                <c:pt idx="486">
                  <c:v>2.4350000000000001</c:v>
                </c:pt>
                <c:pt idx="487">
                  <c:v>2.44</c:v>
                </c:pt>
                <c:pt idx="488">
                  <c:v>2.4449999999999998</c:v>
                </c:pt>
                <c:pt idx="489">
                  <c:v>2.4500000000000002</c:v>
                </c:pt>
                <c:pt idx="490">
                  <c:v>2.4550000000000001</c:v>
                </c:pt>
                <c:pt idx="491">
                  <c:v>2.46</c:v>
                </c:pt>
                <c:pt idx="492">
                  <c:v>2.4649999999999999</c:v>
                </c:pt>
                <c:pt idx="493">
                  <c:v>2.4700000000000002</c:v>
                </c:pt>
                <c:pt idx="494">
                  <c:v>2.4750000000000001</c:v>
                </c:pt>
                <c:pt idx="495">
                  <c:v>2.48</c:v>
                </c:pt>
                <c:pt idx="496">
                  <c:v>2.4849999999999999</c:v>
                </c:pt>
                <c:pt idx="497">
                  <c:v>2.4900000000000002</c:v>
                </c:pt>
                <c:pt idx="498">
                  <c:v>2.4950000000000001</c:v>
                </c:pt>
                <c:pt idx="499">
                  <c:v>2.5</c:v>
                </c:pt>
                <c:pt idx="500">
                  <c:v>2.5049999999999999</c:v>
                </c:pt>
                <c:pt idx="501">
                  <c:v>2.5099999999999998</c:v>
                </c:pt>
                <c:pt idx="502">
                  <c:v>2.5150000000000001</c:v>
                </c:pt>
                <c:pt idx="503">
                  <c:v>2.52</c:v>
                </c:pt>
                <c:pt idx="504">
                  <c:v>2.5249999999999999</c:v>
                </c:pt>
                <c:pt idx="505">
                  <c:v>2.5299999999999998</c:v>
                </c:pt>
                <c:pt idx="506">
                  <c:v>2.5350000000000001</c:v>
                </c:pt>
                <c:pt idx="507">
                  <c:v>2.54</c:v>
                </c:pt>
                <c:pt idx="508">
                  <c:v>2.5449999999999999</c:v>
                </c:pt>
                <c:pt idx="509">
                  <c:v>2.5499999999999998</c:v>
                </c:pt>
                <c:pt idx="510">
                  <c:v>2.5550000000000002</c:v>
                </c:pt>
                <c:pt idx="511">
                  <c:v>2.56</c:v>
                </c:pt>
                <c:pt idx="512">
                  <c:v>2.5649999999999999</c:v>
                </c:pt>
                <c:pt idx="513">
                  <c:v>2.57</c:v>
                </c:pt>
                <c:pt idx="514">
                  <c:v>2.5750000000000002</c:v>
                </c:pt>
                <c:pt idx="515">
                  <c:v>2.58</c:v>
                </c:pt>
                <c:pt idx="516">
                  <c:v>2.585</c:v>
                </c:pt>
                <c:pt idx="517">
                  <c:v>2.59</c:v>
                </c:pt>
                <c:pt idx="518">
                  <c:v>2.5950000000000002</c:v>
                </c:pt>
                <c:pt idx="519">
                  <c:v>2.6</c:v>
                </c:pt>
                <c:pt idx="520">
                  <c:v>2.605</c:v>
                </c:pt>
                <c:pt idx="521">
                  <c:v>2.61</c:v>
                </c:pt>
                <c:pt idx="522">
                  <c:v>2.6150000000000002</c:v>
                </c:pt>
                <c:pt idx="523">
                  <c:v>2.62</c:v>
                </c:pt>
                <c:pt idx="524">
                  <c:v>2.625</c:v>
                </c:pt>
                <c:pt idx="525">
                  <c:v>2.63</c:v>
                </c:pt>
                <c:pt idx="526">
                  <c:v>2.6349999999999998</c:v>
                </c:pt>
                <c:pt idx="527">
                  <c:v>2.64</c:v>
                </c:pt>
                <c:pt idx="528">
                  <c:v>2.645</c:v>
                </c:pt>
                <c:pt idx="529">
                  <c:v>2.65</c:v>
                </c:pt>
                <c:pt idx="530">
                  <c:v>2.6549999999999998</c:v>
                </c:pt>
                <c:pt idx="531">
                  <c:v>2.66</c:v>
                </c:pt>
                <c:pt idx="532">
                  <c:v>2.665</c:v>
                </c:pt>
                <c:pt idx="533">
                  <c:v>2.67</c:v>
                </c:pt>
                <c:pt idx="534">
                  <c:v>2.6749999999999998</c:v>
                </c:pt>
                <c:pt idx="535">
                  <c:v>2.68</c:v>
                </c:pt>
                <c:pt idx="536">
                  <c:v>2.6850000000000001</c:v>
                </c:pt>
                <c:pt idx="537">
                  <c:v>2.69</c:v>
                </c:pt>
                <c:pt idx="538">
                  <c:v>2.6949999999999998</c:v>
                </c:pt>
                <c:pt idx="539">
                  <c:v>2.7</c:v>
                </c:pt>
                <c:pt idx="540">
                  <c:v>2.7050000000000001</c:v>
                </c:pt>
                <c:pt idx="541">
                  <c:v>2.71</c:v>
                </c:pt>
                <c:pt idx="542">
                  <c:v>2.7149999999999999</c:v>
                </c:pt>
                <c:pt idx="543">
                  <c:v>2.72</c:v>
                </c:pt>
                <c:pt idx="544">
                  <c:v>2.7250000000000001</c:v>
                </c:pt>
                <c:pt idx="545">
                  <c:v>2.73</c:v>
                </c:pt>
                <c:pt idx="546">
                  <c:v>2.7349999999999999</c:v>
                </c:pt>
                <c:pt idx="547">
                  <c:v>2.74</c:v>
                </c:pt>
                <c:pt idx="548">
                  <c:v>2.7450000000000001</c:v>
                </c:pt>
                <c:pt idx="549">
                  <c:v>2.75</c:v>
                </c:pt>
                <c:pt idx="550">
                  <c:v>2.7549999999999999</c:v>
                </c:pt>
                <c:pt idx="551">
                  <c:v>2.76</c:v>
                </c:pt>
                <c:pt idx="552">
                  <c:v>2.7650000000000001</c:v>
                </c:pt>
                <c:pt idx="553">
                  <c:v>2.77</c:v>
                </c:pt>
                <c:pt idx="554">
                  <c:v>2.7749999999999999</c:v>
                </c:pt>
                <c:pt idx="555">
                  <c:v>2.78</c:v>
                </c:pt>
                <c:pt idx="556">
                  <c:v>2.7850000000000001</c:v>
                </c:pt>
                <c:pt idx="557">
                  <c:v>2.79</c:v>
                </c:pt>
                <c:pt idx="558">
                  <c:v>2.7949999999999999</c:v>
                </c:pt>
                <c:pt idx="559">
                  <c:v>2.8</c:v>
                </c:pt>
                <c:pt idx="560">
                  <c:v>2.8050000000000002</c:v>
                </c:pt>
                <c:pt idx="561">
                  <c:v>2.81</c:v>
                </c:pt>
                <c:pt idx="562">
                  <c:v>2.8149999999999999</c:v>
                </c:pt>
                <c:pt idx="563">
                  <c:v>2.82</c:v>
                </c:pt>
                <c:pt idx="564">
                  <c:v>2.8250000000000002</c:v>
                </c:pt>
                <c:pt idx="565">
                  <c:v>2.83</c:v>
                </c:pt>
                <c:pt idx="566">
                  <c:v>2.835</c:v>
                </c:pt>
                <c:pt idx="567">
                  <c:v>2.84</c:v>
                </c:pt>
                <c:pt idx="568">
                  <c:v>2.8450000000000002</c:v>
                </c:pt>
                <c:pt idx="569">
                  <c:v>2.85</c:v>
                </c:pt>
                <c:pt idx="570">
                  <c:v>2.855</c:v>
                </c:pt>
                <c:pt idx="571">
                  <c:v>2.86</c:v>
                </c:pt>
                <c:pt idx="572">
                  <c:v>2.8650000000000002</c:v>
                </c:pt>
                <c:pt idx="573">
                  <c:v>2.87</c:v>
                </c:pt>
                <c:pt idx="574">
                  <c:v>2.875</c:v>
                </c:pt>
                <c:pt idx="575">
                  <c:v>2.88</c:v>
                </c:pt>
                <c:pt idx="576">
                  <c:v>2.8849999999999998</c:v>
                </c:pt>
                <c:pt idx="577">
                  <c:v>2.89</c:v>
                </c:pt>
                <c:pt idx="578">
                  <c:v>2.895</c:v>
                </c:pt>
                <c:pt idx="579">
                  <c:v>2.9</c:v>
                </c:pt>
                <c:pt idx="580">
                  <c:v>2.9049999999999998</c:v>
                </c:pt>
                <c:pt idx="581">
                  <c:v>2.91</c:v>
                </c:pt>
                <c:pt idx="582">
                  <c:v>2.915</c:v>
                </c:pt>
                <c:pt idx="583">
                  <c:v>2.92</c:v>
                </c:pt>
                <c:pt idx="584">
                  <c:v>2.9249999999999998</c:v>
                </c:pt>
                <c:pt idx="585">
                  <c:v>2.93</c:v>
                </c:pt>
                <c:pt idx="586">
                  <c:v>2.9350000000000001</c:v>
                </c:pt>
                <c:pt idx="587">
                  <c:v>2.94</c:v>
                </c:pt>
                <c:pt idx="588">
                  <c:v>2.9449999999999998</c:v>
                </c:pt>
                <c:pt idx="589">
                  <c:v>2.95</c:v>
                </c:pt>
                <c:pt idx="590">
                  <c:v>2.9550000000000001</c:v>
                </c:pt>
                <c:pt idx="591">
                  <c:v>2.96</c:v>
                </c:pt>
                <c:pt idx="592">
                  <c:v>2.9649999999999999</c:v>
                </c:pt>
                <c:pt idx="593">
                  <c:v>2.97</c:v>
                </c:pt>
                <c:pt idx="594">
                  <c:v>2.9750000000000001</c:v>
                </c:pt>
                <c:pt idx="595">
                  <c:v>2.98</c:v>
                </c:pt>
                <c:pt idx="596">
                  <c:v>2.9849999999999999</c:v>
                </c:pt>
                <c:pt idx="597">
                  <c:v>2.99</c:v>
                </c:pt>
                <c:pt idx="598">
                  <c:v>2.9950000000000001</c:v>
                </c:pt>
                <c:pt idx="599">
                  <c:v>3</c:v>
                </c:pt>
                <c:pt idx="600">
                  <c:v>3.0049999999999999</c:v>
                </c:pt>
                <c:pt idx="601">
                  <c:v>3.01</c:v>
                </c:pt>
                <c:pt idx="602">
                  <c:v>3.0150000000000001</c:v>
                </c:pt>
                <c:pt idx="603">
                  <c:v>3.02</c:v>
                </c:pt>
                <c:pt idx="604">
                  <c:v>3.0249999999999999</c:v>
                </c:pt>
                <c:pt idx="605">
                  <c:v>3.03</c:v>
                </c:pt>
                <c:pt idx="606">
                  <c:v>3.0350000000000001</c:v>
                </c:pt>
                <c:pt idx="607">
                  <c:v>3.04</c:v>
                </c:pt>
                <c:pt idx="608">
                  <c:v>3.0449999999999999</c:v>
                </c:pt>
                <c:pt idx="609">
                  <c:v>3.05</c:v>
                </c:pt>
                <c:pt idx="610">
                  <c:v>3.0550000000000002</c:v>
                </c:pt>
                <c:pt idx="611">
                  <c:v>3.06</c:v>
                </c:pt>
                <c:pt idx="612">
                  <c:v>3.0649999999999999</c:v>
                </c:pt>
                <c:pt idx="613">
                  <c:v>3.07</c:v>
                </c:pt>
                <c:pt idx="614">
                  <c:v>3.0750000000000002</c:v>
                </c:pt>
                <c:pt idx="615">
                  <c:v>3.08</c:v>
                </c:pt>
                <c:pt idx="616">
                  <c:v>3.085</c:v>
                </c:pt>
                <c:pt idx="617">
                  <c:v>3.09</c:v>
                </c:pt>
                <c:pt idx="618">
                  <c:v>3.0950000000000002</c:v>
                </c:pt>
                <c:pt idx="619">
                  <c:v>3.1</c:v>
                </c:pt>
                <c:pt idx="620">
                  <c:v>3.105</c:v>
                </c:pt>
                <c:pt idx="621">
                  <c:v>3.11</c:v>
                </c:pt>
                <c:pt idx="622">
                  <c:v>3.1150000000000002</c:v>
                </c:pt>
                <c:pt idx="623">
                  <c:v>3.12</c:v>
                </c:pt>
                <c:pt idx="624">
                  <c:v>3.125</c:v>
                </c:pt>
                <c:pt idx="625">
                  <c:v>3.13</c:v>
                </c:pt>
                <c:pt idx="626">
                  <c:v>3.1349999999999998</c:v>
                </c:pt>
                <c:pt idx="627">
                  <c:v>3.14</c:v>
                </c:pt>
                <c:pt idx="628">
                  <c:v>3.145</c:v>
                </c:pt>
                <c:pt idx="629">
                  <c:v>3.15</c:v>
                </c:pt>
                <c:pt idx="630">
                  <c:v>3.1549999999999998</c:v>
                </c:pt>
                <c:pt idx="631">
                  <c:v>3.16</c:v>
                </c:pt>
                <c:pt idx="632">
                  <c:v>3.165</c:v>
                </c:pt>
                <c:pt idx="633">
                  <c:v>3.17</c:v>
                </c:pt>
                <c:pt idx="634">
                  <c:v>3.1749999999999998</c:v>
                </c:pt>
                <c:pt idx="635">
                  <c:v>3.18</c:v>
                </c:pt>
                <c:pt idx="636">
                  <c:v>3.1850000000000001</c:v>
                </c:pt>
                <c:pt idx="637">
                  <c:v>3.19</c:v>
                </c:pt>
                <c:pt idx="638">
                  <c:v>3.1949999999999998</c:v>
                </c:pt>
                <c:pt idx="639">
                  <c:v>3.2</c:v>
                </c:pt>
                <c:pt idx="640">
                  <c:v>3.2050000000000001</c:v>
                </c:pt>
                <c:pt idx="641">
                  <c:v>3.21</c:v>
                </c:pt>
                <c:pt idx="642">
                  <c:v>3.2149999999999999</c:v>
                </c:pt>
                <c:pt idx="643">
                  <c:v>3.22</c:v>
                </c:pt>
                <c:pt idx="644">
                  <c:v>3.2250000000000001</c:v>
                </c:pt>
                <c:pt idx="645">
                  <c:v>3.23</c:v>
                </c:pt>
                <c:pt idx="646">
                  <c:v>3.2349999999999999</c:v>
                </c:pt>
                <c:pt idx="647">
                  <c:v>3.24</c:v>
                </c:pt>
                <c:pt idx="648">
                  <c:v>3.2450000000000001</c:v>
                </c:pt>
                <c:pt idx="649">
                  <c:v>3.25</c:v>
                </c:pt>
                <c:pt idx="650">
                  <c:v>3.2549999999999999</c:v>
                </c:pt>
                <c:pt idx="651">
                  <c:v>3.26</c:v>
                </c:pt>
                <c:pt idx="652">
                  <c:v>3.2650000000000001</c:v>
                </c:pt>
                <c:pt idx="653">
                  <c:v>3.27</c:v>
                </c:pt>
                <c:pt idx="654">
                  <c:v>3.2749999999999999</c:v>
                </c:pt>
                <c:pt idx="655">
                  <c:v>3.28</c:v>
                </c:pt>
                <c:pt idx="656">
                  <c:v>3.2850000000000001</c:v>
                </c:pt>
                <c:pt idx="657">
                  <c:v>3.29</c:v>
                </c:pt>
                <c:pt idx="658">
                  <c:v>3.2949999999999999</c:v>
                </c:pt>
                <c:pt idx="659">
                  <c:v>3.3</c:v>
                </c:pt>
                <c:pt idx="660">
                  <c:v>3.3050000000000002</c:v>
                </c:pt>
                <c:pt idx="661">
                  <c:v>3.31</c:v>
                </c:pt>
                <c:pt idx="662">
                  <c:v>3.3149999999999999</c:v>
                </c:pt>
                <c:pt idx="663">
                  <c:v>3.32</c:v>
                </c:pt>
                <c:pt idx="664">
                  <c:v>3.3250000000000002</c:v>
                </c:pt>
                <c:pt idx="665">
                  <c:v>3.33</c:v>
                </c:pt>
                <c:pt idx="666">
                  <c:v>3.335</c:v>
                </c:pt>
                <c:pt idx="667">
                  <c:v>3.34</c:v>
                </c:pt>
                <c:pt idx="668">
                  <c:v>3.3450000000000002</c:v>
                </c:pt>
                <c:pt idx="669">
                  <c:v>3.35</c:v>
                </c:pt>
                <c:pt idx="670">
                  <c:v>3.355</c:v>
                </c:pt>
                <c:pt idx="671">
                  <c:v>3.36</c:v>
                </c:pt>
                <c:pt idx="672">
                  <c:v>3.3650000000000002</c:v>
                </c:pt>
                <c:pt idx="673">
                  <c:v>3.37</c:v>
                </c:pt>
                <c:pt idx="674">
                  <c:v>3.375</c:v>
                </c:pt>
                <c:pt idx="675">
                  <c:v>3.38</c:v>
                </c:pt>
                <c:pt idx="676">
                  <c:v>3.3849999999999998</c:v>
                </c:pt>
                <c:pt idx="677">
                  <c:v>3.39</c:v>
                </c:pt>
                <c:pt idx="678">
                  <c:v>3.395</c:v>
                </c:pt>
                <c:pt idx="679">
                  <c:v>3.4</c:v>
                </c:pt>
                <c:pt idx="680">
                  <c:v>3.4049999999999998</c:v>
                </c:pt>
                <c:pt idx="681">
                  <c:v>3.41</c:v>
                </c:pt>
                <c:pt idx="682">
                  <c:v>3.415</c:v>
                </c:pt>
                <c:pt idx="683">
                  <c:v>3.42</c:v>
                </c:pt>
                <c:pt idx="684">
                  <c:v>3.4249999999999998</c:v>
                </c:pt>
                <c:pt idx="685">
                  <c:v>3.43</c:v>
                </c:pt>
                <c:pt idx="686">
                  <c:v>3.4350000000000001</c:v>
                </c:pt>
                <c:pt idx="687">
                  <c:v>3.44</c:v>
                </c:pt>
                <c:pt idx="688">
                  <c:v>3.4449999999999998</c:v>
                </c:pt>
                <c:pt idx="689">
                  <c:v>3.45</c:v>
                </c:pt>
                <c:pt idx="690">
                  <c:v>3.4550000000000001</c:v>
                </c:pt>
                <c:pt idx="691">
                  <c:v>3.46</c:v>
                </c:pt>
                <c:pt idx="692">
                  <c:v>3.4649999999999999</c:v>
                </c:pt>
                <c:pt idx="693">
                  <c:v>3.47</c:v>
                </c:pt>
                <c:pt idx="694">
                  <c:v>3.4750000000000001</c:v>
                </c:pt>
                <c:pt idx="695">
                  <c:v>3.48</c:v>
                </c:pt>
                <c:pt idx="696">
                  <c:v>3.4849999999999999</c:v>
                </c:pt>
                <c:pt idx="697">
                  <c:v>3.49</c:v>
                </c:pt>
                <c:pt idx="698">
                  <c:v>3.4950000000000001</c:v>
                </c:pt>
                <c:pt idx="699">
                  <c:v>3.5</c:v>
                </c:pt>
                <c:pt idx="700">
                  <c:v>3.5049999999999999</c:v>
                </c:pt>
                <c:pt idx="701">
                  <c:v>3.51</c:v>
                </c:pt>
                <c:pt idx="702">
                  <c:v>3.5150000000000001</c:v>
                </c:pt>
                <c:pt idx="703">
                  <c:v>3.52</c:v>
                </c:pt>
                <c:pt idx="704">
                  <c:v>3.5249999999999999</c:v>
                </c:pt>
                <c:pt idx="705">
                  <c:v>3.53</c:v>
                </c:pt>
                <c:pt idx="706">
                  <c:v>3.5350000000000001</c:v>
                </c:pt>
                <c:pt idx="707">
                  <c:v>3.54</c:v>
                </c:pt>
                <c:pt idx="708">
                  <c:v>3.5449999999999999</c:v>
                </c:pt>
                <c:pt idx="709">
                  <c:v>3.55</c:v>
                </c:pt>
                <c:pt idx="710">
                  <c:v>3.5550000000000002</c:v>
                </c:pt>
                <c:pt idx="711">
                  <c:v>3.56</c:v>
                </c:pt>
                <c:pt idx="712">
                  <c:v>3.5649999999999999</c:v>
                </c:pt>
                <c:pt idx="713">
                  <c:v>3.57</c:v>
                </c:pt>
                <c:pt idx="714">
                  <c:v>3.5750000000000002</c:v>
                </c:pt>
                <c:pt idx="715">
                  <c:v>3.58</c:v>
                </c:pt>
                <c:pt idx="716">
                  <c:v>3.585</c:v>
                </c:pt>
                <c:pt idx="717">
                  <c:v>3.59</c:v>
                </c:pt>
                <c:pt idx="718">
                  <c:v>3.5950000000000002</c:v>
                </c:pt>
                <c:pt idx="719">
                  <c:v>3.6</c:v>
                </c:pt>
                <c:pt idx="720">
                  <c:v>3.605</c:v>
                </c:pt>
                <c:pt idx="721">
                  <c:v>3.61</c:v>
                </c:pt>
                <c:pt idx="722">
                  <c:v>3.6150000000000002</c:v>
                </c:pt>
                <c:pt idx="723">
                  <c:v>3.62</c:v>
                </c:pt>
                <c:pt idx="724">
                  <c:v>3.625</c:v>
                </c:pt>
                <c:pt idx="725">
                  <c:v>3.63</c:v>
                </c:pt>
                <c:pt idx="726">
                  <c:v>3.6349999999999998</c:v>
                </c:pt>
                <c:pt idx="727">
                  <c:v>3.64</c:v>
                </c:pt>
                <c:pt idx="728">
                  <c:v>3.645</c:v>
                </c:pt>
                <c:pt idx="729">
                  <c:v>3.65</c:v>
                </c:pt>
                <c:pt idx="730">
                  <c:v>3.6549999999999998</c:v>
                </c:pt>
                <c:pt idx="731">
                  <c:v>3.66</c:v>
                </c:pt>
                <c:pt idx="732">
                  <c:v>3.665</c:v>
                </c:pt>
                <c:pt idx="733">
                  <c:v>3.67</c:v>
                </c:pt>
                <c:pt idx="734">
                  <c:v>3.6749999999999998</c:v>
                </c:pt>
                <c:pt idx="735">
                  <c:v>3.68</c:v>
                </c:pt>
                <c:pt idx="736">
                  <c:v>3.6850000000000001</c:v>
                </c:pt>
                <c:pt idx="737">
                  <c:v>3.69</c:v>
                </c:pt>
                <c:pt idx="738">
                  <c:v>3.6949999999999998</c:v>
                </c:pt>
                <c:pt idx="739">
                  <c:v>3.7</c:v>
                </c:pt>
                <c:pt idx="740">
                  <c:v>3.7050000000000001</c:v>
                </c:pt>
                <c:pt idx="741">
                  <c:v>3.71</c:v>
                </c:pt>
                <c:pt idx="742">
                  <c:v>3.7149999999999999</c:v>
                </c:pt>
                <c:pt idx="743">
                  <c:v>3.72</c:v>
                </c:pt>
                <c:pt idx="744">
                  <c:v>3.7250000000000001</c:v>
                </c:pt>
                <c:pt idx="745">
                  <c:v>3.73</c:v>
                </c:pt>
                <c:pt idx="746">
                  <c:v>3.7349999999999999</c:v>
                </c:pt>
                <c:pt idx="747">
                  <c:v>3.74</c:v>
                </c:pt>
                <c:pt idx="748">
                  <c:v>3.7450000000000001</c:v>
                </c:pt>
                <c:pt idx="749">
                  <c:v>3.75</c:v>
                </c:pt>
                <c:pt idx="750">
                  <c:v>3.7549999999999999</c:v>
                </c:pt>
                <c:pt idx="751">
                  <c:v>3.76</c:v>
                </c:pt>
                <c:pt idx="752">
                  <c:v>3.7650000000000001</c:v>
                </c:pt>
                <c:pt idx="753">
                  <c:v>3.77</c:v>
                </c:pt>
                <c:pt idx="754">
                  <c:v>3.7749999999999999</c:v>
                </c:pt>
                <c:pt idx="755">
                  <c:v>3.78</c:v>
                </c:pt>
                <c:pt idx="756">
                  <c:v>3.7850000000000001</c:v>
                </c:pt>
                <c:pt idx="757">
                  <c:v>3.79</c:v>
                </c:pt>
                <c:pt idx="758">
                  <c:v>3.7949999999999999</c:v>
                </c:pt>
                <c:pt idx="759">
                  <c:v>3.8</c:v>
                </c:pt>
                <c:pt idx="760">
                  <c:v>3.8050000000000002</c:v>
                </c:pt>
                <c:pt idx="761">
                  <c:v>3.81</c:v>
                </c:pt>
                <c:pt idx="762">
                  <c:v>3.8149999999999999</c:v>
                </c:pt>
                <c:pt idx="763">
                  <c:v>3.82</c:v>
                </c:pt>
                <c:pt idx="764">
                  <c:v>3.8250000000000002</c:v>
                </c:pt>
                <c:pt idx="765">
                  <c:v>3.83</c:v>
                </c:pt>
                <c:pt idx="766">
                  <c:v>3.835</c:v>
                </c:pt>
                <c:pt idx="767">
                  <c:v>3.84</c:v>
                </c:pt>
                <c:pt idx="768">
                  <c:v>3.8450000000000002</c:v>
                </c:pt>
                <c:pt idx="769">
                  <c:v>3.85</c:v>
                </c:pt>
                <c:pt idx="770">
                  <c:v>3.855</c:v>
                </c:pt>
                <c:pt idx="771">
                  <c:v>3.86</c:v>
                </c:pt>
                <c:pt idx="772">
                  <c:v>3.8650000000000002</c:v>
                </c:pt>
                <c:pt idx="773">
                  <c:v>3.87</c:v>
                </c:pt>
                <c:pt idx="774">
                  <c:v>3.875</c:v>
                </c:pt>
                <c:pt idx="775">
                  <c:v>3.88</c:v>
                </c:pt>
                <c:pt idx="776">
                  <c:v>3.8849999999999998</c:v>
                </c:pt>
                <c:pt idx="777">
                  <c:v>3.89</c:v>
                </c:pt>
                <c:pt idx="778">
                  <c:v>3.895</c:v>
                </c:pt>
                <c:pt idx="779">
                  <c:v>3.9</c:v>
                </c:pt>
                <c:pt idx="780">
                  <c:v>3.9049999999999998</c:v>
                </c:pt>
                <c:pt idx="781">
                  <c:v>3.91</c:v>
                </c:pt>
                <c:pt idx="782">
                  <c:v>3.915</c:v>
                </c:pt>
                <c:pt idx="783">
                  <c:v>3.92</c:v>
                </c:pt>
                <c:pt idx="784">
                  <c:v>3.9249999999999998</c:v>
                </c:pt>
                <c:pt idx="785">
                  <c:v>3.93</c:v>
                </c:pt>
                <c:pt idx="786">
                  <c:v>3.9350000000000001</c:v>
                </c:pt>
                <c:pt idx="787">
                  <c:v>3.94</c:v>
                </c:pt>
                <c:pt idx="788">
                  <c:v>3.9449999999999998</c:v>
                </c:pt>
                <c:pt idx="789">
                  <c:v>3.95</c:v>
                </c:pt>
                <c:pt idx="790">
                  <c:v>3.9550000000000001</c:v>
                </c:pt>
                <c:pt idx="791">
                  <c:v>3.96</c:v>
                </c:pt>
                <c:pt idx="792">
                  <c:v>3.9649999999999999</c:v>
                </c:pt>
                <c:pt idx="793">
                  <c:v>3.97</c:v>
                </c:pt>
                <c:pt idx="794">
                  <c:v>3.9750000000000001</c:v>
                </c:pt>
                <c:pt idx="795">
                  <c:v>3.98</c:v>
                </c:pt>
                <c:pt idx="796">
                  <c:v>3.9849999999999999</c:v>
                </c:pt>
                <c:pt idx="797">
                  <c:v>3.99</c:v>
                </c:pt>
                <c:pt idx="798">
                  <c:v>3.9950000000000001</c:v>
                </c:pt>
                <c:pt idx="799">
                  <c:v>4</c:v>
                </c:pt>
                <c:pt idx="800">
                  <c:v>4.0049999999999999</c:v>
                </c:pt>
                <c:pt idx="801">
                  <c:v>4.01</c:v>
                </c:pt>
                <c:pt idx="802">
                  <c:v>4.0149999999999997</c:v>
                </c:pt>
                <c:pt idx="803">
                  <c:v>4.0199999999999996</c:v>
                </c:pt>
                <c:pt idx="804">
                  <c:v>4.0250000000000004</c:v>
                </c:pt>
                <c:pt idx="805">
                  <c:v>4.03</c:v>
                </c:pt>
                <c:pt idx="806">
                  <c:v>4.0350000000000001</c:v>
                </c:pt>
                <c:pt idx="807">
                  <c:v>4.04</c:v>
                </c:pt>
                <c:pt idx="808">
                  <c:v>4.0449999999999999</c:v>
                </c:pt>
                <c:pt idx="809">
                  <c:v>4.05</c:v>
                </c:pt>
                <c:pt idx="810">
                  <c:v>4.0549999999999997</c:v>
                </c:pt>
                <c:pt idx="811">
                  <c:v>4.0599999999999996</c:v>
                </c:pt>
                <c:pt idx="812">
                  <c:v>4.0650000000000004</c:v>
                </c:pt>
                <c:pt idx="813">
                  <c:v>4.07</c:v>
                </c:pt>
                <c:pt idx="814">
                  <c:v>4.0750000000000002</c:v>
                </c:pt>
                <c:pt idx="815">
                  <c:v>4.08</c:v>
                </c:pt>
                <c:pt idx="816">
                  <c:v>4.085</c:v>
                </c:pt>
                <c:pt idx="817">
                  <c:v>4.09</c:v>
                </c:pt>
                <c:pt idx="818">
                  <c:v>4.0949999999999998</c:v>
                </c:pt>
                <c:pt idx="819">
                  <c:v>4.0999999999999996</c:v>
                </c:pt>
                <c:pt idx="820">
                  <c:v>4.1050000000000004</c:v>
                </c:pt>
                <c:pt idx="821">
                  <c:v>4.1100000000000003</c:v>
                </c:pt>
                <c:pt idx="822">
                  <c:v>4.1150000000000002</c:v>
                </c:pt>
                <c:pt idx="823">
                  <c:v>4.12</c:v>
                </c:pt>
                <c:pt idx="824">
                  <c:v>4.125</c:v>
                </c:pt>
                <c:pt idx="825">
                  <c:v>4.13</c:v>
                </c:pt>
                <c:pt idx="826">
                  <c:v>4.1349999999999998</c:v>
                </c:pt>
                <c:pt idx="827">
                  <c:v>4.1399999999999997</c:v>
                </c:pt>
                <c:pt idx="828">
                  <c:v>4.1449999999999996</c:v>
                </c:pt>
                <c:pt idx="829">
                  <c:v>4.1500000000000004</c:v>
                </c:pt>
                <c:pt idx="830">
                  <c:v>4.1550000000000002</c:v>
                </c:pt>
                <c:pt idx="831">
                  <c:v>4.16</c:v>
                </c:pt>
                <c:pt idx="832">
                  <c:v>4.165</c:v>
                </c:pt>
                <c:pt idx="833">
                  <c:v>4.17</c:v>
                </c:pt>
                <c:pt idx="834">
                  <c:v>4.1749999999999998</c:v>
                </c:pt>
                <c:pt idx="835">
                  <c:v>4.18</c:v>
                </c:pt>
                <c:pt idx="836">
                  <c:v>4.1849999999999996</c:v>
                </c:pt>
                <c:pt idx="837">
                  <c:v>4.1900000000000004</c:v>
                </c:pt>
                <c:pt idx="838">
                  <c:v>4.1950000000000003</c:v>
                </c:pt>
                <c:pt idx="839">
                  <c:v>4.2</c:v>
                </c:pt>
                <c:pt idx="840">
                  <c:v>4.2050000000000001</c:v>
                </c:pt>
                <c:pt idx="841">
                  <c:v>4.21</c:v>
                </c:pt>
                <c:pt idx="842">
                  <c:v>4.2149999999999999</c:v>
                </c:pt>
                <c:pt idx="843">
                  <c:v>4.22</c:v>
                </c:pt>
                <c:pt idx="844">
                  <c:v>4.2249999999999996</c:v>
                </c:pt>
                <c:pt idx="845">
                  <c:v>4.2300000000000004</c:v>
                </c:pt>
                <c:pt idx="846">
                  <c:v>4.2350000000000003</c:v>
                </c:pt>
                <c:pt idx="847">
                  <c:v>4.24</c:v>
                </c:pt>
                <c:pt idx="848">
                  <c:v>4.2450000000000001</c:v>
                </c:pt>
                <c:pt idx="849">
                  <c:v>4.25</c:v>
                </c:pt>
                <c:pt idx="850">
                  <c:v>4.2549999999999999</c:v>
                </c:pt>
                <c:pt idx="851">
                  <c:v>4.26</c:v>
                </c:pt>
                <c:pt idx="852">
                  <c:v>4.2649999999999997</c:v>
                </c:pt>
                <c:pt idx="853">
                  <c:v>4.2699999999999996</c:v>
                </c:pt>
                <c:pt idx="854">
                  <c:v>4.2750000000000004</c:v>
                </c:pt>
                <c:pt idx="855">
                  <c:v>4.28</c:v>
                </c:pt>
                <c:pt idx="856">
                  <c:v>4.2850000000000001</c:v>
                </c:pt>
                <c:pt idx="857">
                  <c:v>4.29</c:v>
                </c:pt>
                <c:pt idx="858">
                  <c:v>4.2949999999999999</c:v>
                </c:pt>
                <c:pt idx="859">
                  <c:v>4.3</c:v>
                </c:pt>
                <c:pt idx="860">
                  <c:v>4.3049999999999997</c:v>
                </c:pt>
                <c:pt idx="861">
                  <c:v>4.3099999999999996</c:v>
                </c:pt>
                <c:pt idx="862">
                  <c:v>4.3150000000000004</c:v>
                </c:pt>
                <c:pt idx="863">
                  <c:v>4.32</c:v>
                </c:pt>
                <c:pt idx="864">
                  <c:v>4.3250000000000002</c:v>
                </c:pt>
                <c:pt idx="865">
                  <c:v>4.33</c:v>
                </c:pt>
                <c:pt idx="866">
                  <c:v>4.335</c:v>
                </c:pt>
                <c:pt idx="867">
                  <c:v>4.34</c:v>
                </c:pt>
                <c:pt idx="868">
                  <c:v>4.3449999999999998</c:v>
                </c:pt>
                <c:pt idx="869">
                  <c:v>4.3499999999999996</c:v>
                </c:pt>
                <c:pt idx="870">
                  <c:v>4.3550000000000004</c:v>
                </c:pt>
                <c:pt idx="871">
                  <c:v>4.3600000000000003</c:v>
                </c:pt>
                <c:pt idx="872">
                  <c:v>4.3650000000000002</c:v>
                </c:pt>
                <c:pt idx="873">
                  <c:v>4.37</c:v>
                </c:pt>
                <c:pt idx="874">
                  <c:v>4.375</c:v>
                </c:pt>
                <c:pt idx="875">
                  <c:v>4.38</c:v>
                </c:pt>
                <c:pt idx="876">
                  <c:v>4.3849999999999998</c:v>
                </c:pt>
                <c:pt idx="877">
                  <c:v>4.3899999999999997</c:v>
                </c:pt>
                <c:pt idx="878">
                  <c:v>4.3949999999999996</c:v>
                </c:pt>
                <c:pt idx="879">
                  <c:v>4.4000000000000004</c:v>
                </c:pt>
                <c:pt idx="880">
                  <c:v>4.4050000000000002</c:v>
                </c:pt>
                <c:pt idx="881">
                  <c:v>4.41</c:v>
                </c:pt>
                <c:pt idx="882">
                  <c:v>4.415</c:v>
                </c:pt>
                <c:pt idx="883">
                  <c:v>4.42</c:v>
                </c:pt>
                <c:pt idx="884">
                  <c:v>4.4249999999999998</c:v>
                </c:pt>
                <c:pt idx="885">
                  <c:v>4.43</c:v>
                </c:pt>
                <c:pt idx="886">
                  <c:v>4.4349999999999996</c:v>
                </c:pt>
                <c:pt idx="887">
                  <c:v>4.4400000000000004</c:v>
                </c:pt>
                <c:pt idx="888">
                  <c:v>4.4450000000000003</c:v>
                </c:pt>
                <c:pt idx="889">
                  <c:v>4.45</c:v>
                </c:pt>
                <c:pt idx="890">
                  <c:v>4.4550000000000001</c:v>
                </c:pt>
                <c:pt idx="891">
                  <c:v>4.46</c:v>
                </c:pt>
                <c:pt idx="892">
                  <c:v>4.4649999999999999</c:v>
                </c:pt>
                <c:pt idx="893">
                  <c:v>4.47</c:v>
                </c:pt>
                <c:pt idx="894">
                  <c:v>4.4749999999999996</c:v>
                </c:pt>
                <c:pt idx="895">
                  <c:v>4.4800000000000004</c:v>
                </c:pt>
                <c:pt idx="896">
                  <c:v>4.4850000000000003</c:v>
                </c:pt>
                <c:pt idx="897">
                  <c:v>4.49</c:v>
                </c:pt>
                <c:pt idx="898">
                  <c:v>4.4950000000000001</c:v>
                </c:pt>
                <c:pt idx="899">
                  <c:v>4.5</c:v>
                </c:pt>
                <c:pt idx="900">
                  <c:v>4.5049999999999999</c:v>
                </c:pt>
                <c:pt idx="901">
                  <c:v>4.51</c:v>
                </c:pt>
                <c:pt idx="902">
                  <c:v>4.5149999999999997</c:v>
                </c:pt>
                <c:pt idx="903">
                  <c:v>4.5199999999999996</c:v>
                </c:pt>
                <c:pt idx="904">
                  <c:v>4.5250000000000004</c:v>
                </c:pt>
                <c:pt idx="905">
                  <c:v>4.53</c:v>
                </c:pt>
                <c:pt idx="906">
                  <c:v>4.5350000000000001</c:v>
                </c:pt>
                <c:pt idx="907">
                  <c:v>4.54</c:v>
                </c:pt>
                <c:pt idx="908">
                  <c:v>4.5449999999999999</c:v>
                </c:pt>
                <c:pt idx="909">
                  <c:v>4.55</c:v>
                </c:pt>
                <c:pt idx="910">
                  <c:v>4.5549999999999997</c:v>
                </c:pt>
                <c:pt idx="911">
                  <c:v>4.5599999999999996</c:v>
                </c:pt>
                <c:pt idx="912">
                  <c:v>4.5650000000000004</c:v>
                </c:pt>
                <c:pt idx="913">
                  <c:v>4.57</c:v>
                </c:pt>
                <c:pt idx="914">
                  <c:v>4.5750000000000002</c:v>
                </c:pt>
                <c:pt idx="915">
                  <c:v>4.58</c:v>
                </c:pt>
                <c:pt idx="916">
                  <c:v>4.585</c:v>
                </c:pt>
                <c:pt idx="917">
                  <c:v>4.59</c:v>
                </c:pt>
                <c:pt idx="918">
                  <c:v>4.5949999999999998</c:v>
                </c:pt>
                <c:pt idx="919">
                  <c:v>4.5999999999999996</c:v>
                </c:pt>
                <c:pt idx="920">
                  <c:v>4.6050000000000004</c:v>
                </c:pt>
                <c:pt idx="921">
                  <c:v>4.6100000000000003</c:v>
                </c:pt>
                <c:pt idx="922">
                  <c:v>4.6150000000000002</c:v>
                </c:pt>
                <c:pt idx="923">
                  <c:v>4.62</c:v>
                </c:pt>
                <c:pt idx="924">
                  <c:v>4.625</c:v>
                </c:pt>
                <c:pt idx="925">
                  <c:v>4.63</c:v>
                </c:pt>
                <c:pt idx="926">
                  <c:v>4.6349999999999998</c:v>
                </c:pt>
                <c:pt idx="927">
                  <c:v>4.6399999999999997</c:v>
                </c:pt>
                <c:pt idx="928">
                  <c:v>4.6449999999999996</c:v>
                </c:pt>
                <c:pt idx="929">
                  <c:v>4.6500000000000004</c:v>
                </c:pt>
                <c:pt idx="930">
                  <c:v>4.6550000000000002</c:v>
                </c:pt>
                <c:pt idx="931">
                  <c:v>4.66</c:v>
                </c:pt>
                <c:pt idx="932">
                  <c:v>4.665</c:v>
                </c:pt>
                <c:pt idx="933">
                  <c:v>4.67</c:v>
                </c:pt>
                <c:pt idx="934">
                  <c:v>4.6749999999999998</c:v>
                </c:pt>
                <c:pt idx="935">
                  <c:v>4.68</c:v>
                </c:pt>
                <c:pt idx="936">
                  <c:v>4.6849999999999996</c:v>
                </c:pt>
                <c:pt idx="937">
                  <c:v>4.6900000000000004</c:v>
                </c:pt>
                <c:pt idx="938">
                  <c:v>4.6950000000000003</c:v>
                </c:pt>
                <c:pt idx="939">
                  <c:v>4.7</c:v>
                </c:pt>
                <c:pt idx="940">
                  <c:v>4.7050000000000001</c:v>
                </c:pt>
                <c:pt idx="941">
                  <c:v>4.71</c:v>
                </c:pt>
                <c:pt idx="942">
                  <c:v>4.7149999999999999</c:v>
                </c:pt>
                <c:pt idx="943">
                  <c:v>4.72</c:v>
                </c:pt>
                <c:pt idx="944">
                  <c:v>4.7249999999999996</c:v>
                </c:pt>
                <c:pt idx="945">
                  <c:v>4.7300000000000004</c:v>
                </c:pt>
                <c:pt idx="946">
                  <c:v>4.7350000000000003</c:v>
                </c:pt>
                <c:pt idx="947">
                  <c:v>4.74</c:v>
                </c:pt>
                <c:pt idx="948">
                  <c:v>4.7450000000000001</c:v>
                </c:pt>
                <c:pt idx="949">
                  <c:v>4.75</c:v>
                </c:pt>
                <c:pt idx="950">
                  <c:v>4.7549999999999999</c:v>
                </c:pt>
                <c:pt idx="951">
                  <c:v>4.76</c:v>
                </c:pt>
                <c:pt idx="952">
                  <c:v>4.7649999999999997</c:v>
                </c:pt>
                <c:pt idx="953">
                  <c:v>4.7699999999999996</c:v>
                </c:pt>
                <c:pt idx="954">
                  <c:v>4.7750000000000004</c:v>
                </c:pt>
                <c:pt idx="955">
                  <c:v>4.78</c:v>
                </c:pt>
                <c:pt idx="956">
                  <c:v>4.7850000000000001</c:v>
                </c:pt>
                <c:pt idx="957">
                  <c:v>4.79</c:v>
                </c:pt>
                <c:pt idx="958">
                  <c:v>4.7949999999999999</c:v>
                </c:pt>
                <c:pt idx="959">
                  <c:v>4.8</c:v>
                </c:pt>
                <c:pt idx="960">
                  <c:v>4.8049999999999997</c:v>
                </c:pt>
                <c:pt idx="961">
                  <c:v>4.8099999999999996</c:v>
                </c:pt>
                <c:pt idx="962">
                  <c:v>4.8150000000000004</c:v>
                </c:pt>
                <c:pt idx="963">
                  <c:v>4.82</c:v>
                </c:pt>
                <c:pt idx="964">
                  <c:v>4.8250000000000002</c:v>
                </c:pt>
                <c:pt idx="965">
                  <c:v>4.83</c:v>
                </c:pt>
                <c:pt idx="966">
                  <c:v>4.835</c:v>
                </c:pt>
                <c:pt idx="967">
                  <c:v>4.84</c:v>
                </c:pt>
                <c:pt idx="968">
                  <c:v>4.8449999999999998</c:v>
                </c:pt>
                <c:pt idx="969">
                  <c:v>4.8499999999999996</c:v>
                </c:pt>
                <c:pt idx="970">
                  <c:v>4.8550000000000004</c:v>
                </c:pt>
                <c:pt idx="971">
                  <c:v>4.8600000000000003</c:v>
                </c:pt>
                <c:pt idx="972">
                  <c:v>4.8650000000000002</c:v>
                </c:pt>
                <c:pt idx="973">
                  <c:v>4.87</c:v>
                </c:pt>
                <c:pt idx="974">
                  <c:v>4.875</c:v>
                </c:pt>
                <c:pt idx="975">
                  <c:v>4.88</c:v>
                </c:pt>
                <c:pt idx="976">
                  <c:v>4.8849999999999998</c:v>
                </c:pt>
                <c:pt idx="977">
                  <c:v>4.8899999999999997</c:v>
                </c:pt>
                <c:pt idx="978">
                  <c:v>4.8949999999999996</c:v>
                </c:pt>
                <c:pt idx="979">
                  <c:v>4.9000000000000004</c:v>
                </c:pt>
                <c:pt idx="980">
                  <c:v>4.9050000000000002</c:v>
                </c:pt>
                <c:pt idx="981">
                  <c:v>4.91</c:v>
                </c:pt>
                <c:pt idx="982">
                  <c:v>4.915</c:v>
                </c:pt>
                <c:pt idx="983">
                  <c:v>4.92</c:v>
                </c:pt>
                <c:pt idx="984">
                  <c:v>4.9249999999999998</c:v>
                </c:pt>
                <c:pt idx="985">
                  <c:v>4.93</c:v>
                </c:pt>
                <c:pt idx="986">
                  <c:v>4.9349999999999996</c:v>
                </c:pt>
                <c:pt idx="987">
                  <c:v>4.9400000000000004</c:v>
                </c:pt>
                <c:pt idx="988">
                  <c:v>4.9450000000000003</c:v>
                </c:pt>
                <c:pt idx="989">
                  <c:v>4.95</c:v>
                </c:pt>
                <c:pt idx="990">
                  <c:v>4.9550000000000001</c:v>
                </c:pt>
                <c:pt idx="991">
                  <c:v>4.96</c:v>
                </c:pt>
                <c:pt idx="992">
                  <c:v>4.9649999999999999</c:v>
                </c:pt>
                <c:pt idx="993">
                  <c:v>4.97</c:v>
                </c:pt>
                <c:pt idx="994">
                  <c:v>4.9749999999999996</c:v>
                </c:pt>
                <c:pt idx="995">
                  <c:v>4.9800000000000004</c:v>
                </c:pt>
                <c:pt idx="996">
                  <c:v>4.9850000000000003</c:v>
                </c:pt>
                <c:pt idx="997">
                  <c:v>4.99</c:v>
                </c:pt>
                <c:pt idx="998">
                  <c:v>4.9950000000000001</c:v>
                </c:pt>
                <c:pt idx="999">
                  <c:v>5</c:v>
                </c:pt>
                <c:pt idx="1000">
                  <c:v>5.0049999999999999</c:v>
                </c:pt>
                <c:pt idx="1001">
                  <c:v>5.01</c:v>
                </c:pt>
                <c:pt idx="1002">
                  <c:v>5.0149999999999997</c:v>
                </c:pt>
                <c:pt idx="1003">
                  <c:v>5.0199999999999996</c:v>
                </c:pt>
                <c:pt idx="1004">
                  <c:v>5.0250000000000004</c:v>
                </c:pt>
                <c:pt idx="1005">
                  <c:v>5.03</c:v>
                </c:pt>
                <c:pt idx="1006">
                  <c:v>5.0350000000000001</c:v>
                </c:pt>
                <c:pt idx="1007">
                  <c:v>5.04</c:v>
                </c:pt>
                <c:pt idx="1008">
                  <c:v>5.0449999999999999</c:v>
                </c:pt>
                <c:pt idx="1009">
                  <c:v>5.05</c:v>
                </c:pt>
                <c:pt idx="1010">
                  <c:v>5.0549999999999997</c:v>
                </c:pt>
                <c:pt idx="1011">
                  <c:v>5.0599999999999996</c:v>
                </c:pt>
                <c:pt idx="1012">
                  <c:v>5.0650000000000004</c:v>
                </c:pt>
                <c:pt idx="1013">
                  <c:v>5.07</c:v>
                </c:pt>
                <c:pt idx="1014">
                  <c:v>5.0750000000000002</c:v>
                </c:pt>
                <c:pt idx="1015">
                  <c:v>5.08</c:v>
                </c:pt>
                <c:pt idx="1016">
                  <c:v>5.085</c:v>
                </c:pt>
                <c:pt idx="1017">
                  <c:v>5.09</c:v>
                </c:pt>
                <c:pt idx="1018">
                  <c:v>5.0949999999999998</c:v>
                </c:pt>
                <c:pt idx="1019">
                  <c:v>5.0999999999999996</c:v>
                </c:pt>
                <c:pt idx="1020">
                  <c:v>5.1050000000000004</c:v>
                </c:pt>
                <c:pt idx="1021">
                  <c:v>5.1100000000000003</c:v>
                </c:pt>
                <c:pt idx="1022">
                  <c:v>5.1150000000000002</c:v>
                </c:pt>
                <c:pt idx="1023">
                  <c:v>5.12</c:v>
                </c:pt>
                <c:pt idx="1024">
                  <c:v>5.125</c:v>
                </c:pt>
                <c:pt idx="1025">
                  <c:v>5.13</c:v>
                </c:pt>
                <c:pt idx="1026">
                  <c:v>5.1349999999999998</c:v>
                </c:pt>
                <c:pt idx="1027">
                  <c:v>5.14</c:v>
                </c:pt>
                <c:pt idx="1028">
                  <c:v>5.1449999999999996</c:v>
                </c:pt>
                <c:pt idx="1029">
                  <c:v>5.15</c:v>
                </c:pt>
                <c:pt idx="1030">
                  <c:v>5.1550000000000002</c:v>
                </c:pt>
                <c:pt idx="1031">
                  <c:v>5.16</c:v>
                </c:pt>
                <c:pt idx="1032">
                  <c:v>5.165</c:v>
                </c:pt>
                <c:pt idx="1033">
                  <c:v>5.17</c:v>
                </c:pt>
                <c:pt idx="1034">
                  <c:v>5.1749999999999998</c:v>
                </c:pt>
                <c:pt idx="1035">
                  <c:v>5.18</c:v>
                </c:pt>
                <c:pt idx="1036">
                  <c:v>5.1849999999999996</c:v>
                </c:pt>
                <c:pt idx="1037">
                  <c:v>5.19</c:v>
                </c:pt>
                <c:pt idx="1038">
                  <c:v>5.1950000000000003</c:v>
                </c:pt>
                <c:pt idx="1039">
                  <c:v>5.2</c:v>
                </c:pt>
                <c:pt idx="1040">
                  <c:v>5.2050000000000001</c:v>
                </c:pt>
                <c:pt idx="1041">
                  <c:v>5.21</c:v>
                </c:pt>
                <c:pt idx="1042">
                  <c:v>5.2149999999999999</c:v>
                </c:pt>
                <c:pt idx="1043">
                  <c:v>5.22</c:v>
                </c:pt>
                <c:pt idx="1044">
                  <c:v>5.2249999999999996</c:v>
                </c:pt>
                <c:pt idx="1045">
                  <c:v>5.23</c:v>
                </c:pt>
                <c:pt idx="1046">
                  <c:v>5.2350000000000003</c:v>
                </c:pt>
                <c:pt idx="1047">
                  <c:v>5.24</c:v>
                </c:pt>
                <c:pt idx="1048">
                  <c:v>5.2450000000000001</c:v>
                </c:pt>
                <c:pt idx="1049">
                  <c:v>5.25</c:v>
                </c:pt>
                <c:pt idx="1050">
                  <c:v>5.2549999999999999</c:v>
                </c:pt>
                <c:pt idx="1051">
                  <c:v>5.26</c:v>
                </c:pt>
                <c:pt idx="1052">
                  <c:v>5.2649999999999997</c:v>
                </c:pt>
                <c:pt idx="1053">
                  <c:v>5.27</c:v>
                </c:pt>
                <c:pt idx="1054">
                  <c:v>5.2750000000000004</c:v>
                </c:pt>
                <c:pt idx="1055">
                  <c:v>5.28</c:v>
                </c:pt>
                <c:pt idx="1056">
                  <c:v>5.2850000000000001</c:v>
                </c:pt>
                <c:pt idx="1057">
                  <c:v>5.29</c:v>
                </c:pt>
                <c:pt idx="1058">
                  <c:v>5.2949999999999999</c:v>
                </c:pt>
                <c:pt idx="1059">
                  <c:v>5.3</c:v>
                </c:pt>
                <c:pt idx="1060">
                  <c:v>5.3049999999999997</c:v>
                </c:pt>
                <c:pt idx="1061">
                  <c:v>5.31</c:v>
                </c:pt>
                <c:pt idx="1062">
                  <c:v>5.3150000000000004</c:v>
                </c:pt>
                <c:pt idx="1063">
                  <c:v>5.32</c:v>
                </c:pt>
                <c:pt idx="1064">
                  <c:v>5.3250000000000002</c:v>
                </c:pt>
                <c:pt idx="1065">
                  <c:v>5.33</c:v>
                </c:pt>
                <c:pt idx="1066">
                  <c:v>5.335</c:v>
                </c:pt>
                <c:pt idx="1067">
                  <c:v>5.34</c:v>
                </c:pt>
                <c:pt idx="1068">
                  <c:v>5.3449999999999998</c:v>
                </c:pt>
                <c:pt idx="1069">
                  <c:v>5.35</c:v>
                </c:pt>
                <c:pt idx="1070">
                  <c:v>5.3550000000000004</c:v>
                </c:pt>
                <c:pt idx="1071">
                  <c:v>5.36</c:v>
                </c:pt>
                <c:pt idx="1072">
                  <c:v>5.3650000000000002</c:v>
                </c:pt>
                <c:pt idx="1073">
                  <c:v>5.37</c:v>
                </c:pt>
                <c:pt idx="1074">
                  <c:v>5.375</c:v>
                </c:pt>
                <c:pt idx="1075">
                  <c:v>5.38</c:v>
                </c:pt>
                <c:pt idx="1076">
                  <c:v>5.3849999999999998</c:v>
                </c:pt>
                <c:pt idx="1077">
                  <c:v>5.39</c:v>
                </c:pt>
                <c:pt idx="1078">
                  <c:v>5.3949999999999996</c:v>
                </c:pt>
                <c:pt idx="1079">
                  <c:v>5.4</c:v>
                </c:pt>
                <c:pt idx="1080">
                  <c:v>5.4050000000000002</c:v>
                </c:pt>
                <c:pt idx="1081">
                  <c:v>5.41</c:v>
                </c:pt>
                <c:pt idx="1082">
                  <c:v>5.415</c:v>
                </c:pt>
                <c:pt idx="1083">
                  <c:v>5.42</c:v>
                </c:pt>
                <c:pt idx="1084">
                  <c:v>5.4249999999999998</c:v>
                </c:pt>
                <c:pt idx="1085">
                  <c:v>5.43</c:v>
                </c:pt>
                <c:pt idx="1086">
                  <c:v>5.4349999999999996</c:v>
                </c:pt>
                <c:pt idx="1087">
                  <c:v>5.44</c:v>
                </c:pt>
                <c:pt idx="1088">
                  <c:v>5.4450000000000003</c:v>
                </c:pt>
                <c:pt idx="1089">
                  <c:v>5.45</c:v>
                </c:pt>
                <c:pt idx="1090">
                  <c:v>5.4550000000000001</c:v>
                </c:pt>
                <c:pt idx="1091">
                  <c:v>5.46</c:v>
                </c:pt>
                <c:pt idx="1092">
                  <c:v>5.4649999999999999</c:v>
                </c:pt>
                <c:pt idx="1093">
                  <c:v>5.47</c:v>
                </c:pt>
                <c:pt idx="1094">
                  <c:v>5.4749999999999996</c:v>
                </c:pt>
                <c:pt idx="1095">
                  <c:v>5.48</c:v>
                </c:pt>
                <c:pt idx="1096">
                  <c:v>5.4850000000000003</c:v>
                </c:pt>
                <c:pt idx="1097">
                  <c:v>5.49</c:v>
                </c:pt>
                <c:pt idx="1098">
                  <c:v>5.4950000000000001</c:v>
                </c:pt>
                <c:pt idx="1099">
                  <c:v>5.5</c:v>
                </c:pt>
                <c:pt idx="1100">
                  <c:v>5.5049999999999999</c:v>
                </c:pt>
                <c:pt idx="1101">
                  <c:v>5.51</c:v>
                </c:pt>
                <c:pt idx="1102">
                  <c:v>5.5149999999999997</c:v>
                </c:pt>
                <c:pt idx="1103">
                  <c:v>5.52</c:v>
                </c:pt>
                <c:pt idx="1104">
                  <c:v>5.5250000000000004</c:v>
                </c:pt>
                <c:pt idx="1105">
                  <c:v>5.53</c:v>
                </c:pt>
                <c:pt idx="1106">
                  <c:v>5.5350000000000001</c:v>
                </c:pt>
                <c:pt idx="1107">
                  <c:v>5.54</c:v>
                </c:pt>
                <c:pt idx="1108">
                  <c:v>5.5449999999999999</c:v>
                </c:pt>
                <c:pt idx="1109">
                  <c:v>5.55</c:v>
                </c:pt>
                <c:pt idx="1110">
                  <c:v>5.5549999999999997</c:v>
                </c:pt>
                <c:pt idx="1111">
                  <c:v>5.56</c:v>
                </c:pt>
                <c:pt idx="1112">
                  <c:v>5.5650000000000004</c:v>
                </c:pt>
                <c:pt idx="1113">
                  <c:v>5.57</c:v>
                </c:pt>
                <c:pt idx="1114">
                  <c:v>5.5750000000000002</c:v>
                </c:pt>
                <c:pt idx="1115">
                  <c:v>5.58</c:v>
                </c:pt>
                <c:pt idx="1116">
                  <c:v>5.585</c:v>
                </c:pt>
                <c:pt idx="1117">
                  <c:v>5.59</c:v>
                </c:pt>
                <c:pt idx="1118">
                  <c:v>5.5949999999999998</c:v>
                </c:pt>
                <c:pt idx="1119">
                  <c:v>5.6</c:v>
                </c:pt>
                <c:pt idx="1120">
                  <c:v>5.6050000000000004</c:v>
                </c:pt>
                <c:pt idx="1121">
                  <c:v>5.61</c:v>
                </c:pt>
                <c:pt idx="1122">
                  <c:v>5.6150000000000002</c:v>
                </c:pt>
                <c:pt idx="1123">
                  <c:v>5.62</c:v>
                </c:pt>
                <c:pt idx="1124">
                  <c:v>5.625</c:v>
                </c:pt>
                <c:pt idx="1125">
                  <c:v>5.63</c:v>
                </c:pt>
                <c:pt idx="1126">
                  <c:v>5.6349999999999998</c:v>
                </c:pt>
                <c:pt idx="1127">
                  <c:v>5.64</c:v>
                </c:pt>
                <c:pt idx="1128">
                  <c:v>5.6449999999999996</c:v>
                </c:pt>
                <c:pt idx="1129">
                  <c:v>5.65</c:v>
                </c:pt>
                <c:pt idx="1130">
                  <c:v>5.6550000000000002</c:v>
                </c:pt>
                <c:pt idx="1131">
                  <c:v>5.66</c:v>
                </c:pt>
                <c:pt idx="1132">
                  <c:v>5.665</c:v>
                </c:pt>
                <c:pt idx="1133">
                  <c:v>5.67</c:v>
                </c:pt>
                <c:pt idx="1134">
                  <c:v>5.6749999999999998</c:v>
                </c:pt>
                <c:pt idx="1135">
                  <c:v>5.68</c:v>
                </c:pt>
                <c:pt idx="1136">
                  <c:v>5.6849999999999996</c:v>
                </c:pt>
                <c:pt idx="1137">
                  <c:v>5.69</c:v>
                </c:pt>
                <c:pt idx="1138">
                  <c:v>5.6950000000000003</c:v>
                </c:pt>
                <c:pt idx="1139">
                  <c:v>5.7</c:v>
                </c:pt>
                <c:pt idx="1140">
                  <c:v>5.7050000000000001</c:v>
                </c:pt>
                <c:pt idx="1141">
                  <c:v>5.71</c:v>
                </c:pt>
                <c:pt idx="1142">
                  <c:v>5.7149999999999999</c:v>
                </c:pt>
                <c:pt idx="1143">
                  <c:v>5.72</c:v>
                </c:pt>
                <c:pt idx="1144">
                  <c:v>5.7249999999999996</c:v>
                </c:pt>
                <c:pt idx="1145">
                  <c:v>5.73</c:v>
                </c:pt>
                <c:pt idx="1146">
                  <c:v>5.7350000000000003</c:v>
                </c:pt>
                <c:pt idx="1147">
                  <c:v>5.74</c:v>
                </c:pt>
                <c:pt idx="1148">
                  <c:v>5.7450000000000001</c:v>
                </c:pt>
                <c:pt idx="1149">
                  <c:v>5.75</c:v>
                </c:pt>
                <c:pt idx="1150">
                  <c:v>5.7549999999999999</c:v>
                </c:pt>
                <c:pt idx="1151">
                  <c:v>5.76</c:v>
                </c:pt>
                <c:pt idx="1152">
                  <c:v>5.7649999999999997</c:v>
                </c:pt>
                <c:pt idx="1153">
                  <c:v>5.77</c:v>
                </c:pt>
                <c:pt idx="1154">
                  <c:v>5.7750000000000004</c:v>
                </c:pt>
                <c:pt idx="1155">
                  <c:v>5.78</c:v>
                </c:pt>
                <c:pt idx="1156">
                  <c:v>5.7850000000000001</c:v>
                </c:pt>
                <c:pt idx="1157">
                  <c:v>5.79</c:v>
                </c:pt>
                <c:pt idx="1158">
                  <c:v>5.7949999999999999</c:v>
                </c:pt>
                <c:pt idx="1159">
                  <c:v>5.8</c:v>
                </c:pt>
                <c:pt idx="1160">
                  <c:v>5.8049999999999997</c:v>
                </c:pt>
                <c:pt idx="1161">
                  <c:v>5.81</c:v>
                </c:pt>
                <c:pt idx="1162">
                  <c:v>5.8150000000000004</c:v>
                </c:pt>
                <c:pt idx="1163">
                  <c:v>5.82</c:v>
                </c:pt>
                <c:pt idx="1164">
                  <c:v>5.8250000000000002</c:v>
                </c:pt>
                <c:pt idx="1165">
                  <c:v>5.83</c:v>
                </c:pt>
                <c:pt idx="1166">
                  <c:v>5.835</c:v>
                </c:pt>
                <c:pt idx="1167">
                  <c:v>5.84</c:v>
                </c:pt>
                <c:pt idx="1168">
                  <c:v>5.8449999999999998</c:v>
                </c:pt>
                <c:pt idx="1169">
                  <c:v>5.85</c:v>
                </c:pt>
                <c:pt idx="1170">
                  <c:v>5.8550000000000004</c:v>
                </c:pt>
                <c:pt idx="1171">
                  <c:v>5.86</c:v>
                </c:pt>
                <c:pt idx="1172">
                  <c:v>5.8650000000000002</c:v>
                </c:pt>
                <c:pt idx="1173">
                  <c:v>5.87</c:v>
                </c:pt>
                <c:pt idx="1174">
                  <c:v>5.875</c:v>
                </c:pt>
                <c:pt idx="1175">
                  <c:v>5.88</c:v>
                </c:pt>
                <c:pt idx="1176">
                  <c:v>5.8849999999999998</c:v>
                </c:pt>
                <c:pt idx="1177">
                  <c:v>5.89</c:v>
                </c:pt>
                <c:pt idx="1178">
                  <c:v>5.8949999999999996</c:v>
                </c:pt>
                <c:pt idx="1179">
                  <c:v>5.9</c:v>
                </c:pt>
                <c:pt idx="1180">
                  <c:v>5.9050000000000002</c:v>
                </c:pt>
                <c:pt idx="1181">
                  <c:v>5.91</c:v>
                </c:pt>
                <c:pt idx="1182">
                  <c:v>5.915</c:v>
                </c:pt>
                <c:pt idx="1183">
                  <c:v>5.92</c:v>
                </c:pt>
                <c:pt idx="1184">
                  <c:v>5.9249999999999998</c:v>
                </c:pt>
                <c:pt idx="1185">
                  <c:v>5.93</c:v>
                </c:pt>
                <c:pt idx="1186">
                  <c:v>5.9349999999999996</c:v>
                </c:pt>
                <c:pt idx="1187">
                  <c:v>5.94</c:v>
                </c:pt>
                <c:pt idx="1188">
                  <c:v>5.9450000000000003</c:v>
                </c:pt>
                <c:pt idx="1189">
                  <c:v>5.95</c:v>
                </c:pt>
                <c:pt idx="1190">
                  <c:v>5.9550000000000001</c:v>
                </c:pt>
                <c:pt idx="1191">
                  <c:v>5.96</c:v>
                </c:pt>
                <c:pt idx="1192">
                  <c:v>5.9649999999999999</c:v>
                </c:pt>
                <c:pt idx="1193">
                  <c:v>5.97</c:v>
                </c:pt>
                <c:pt idx="1194">
                  <c:v>5.9749999999999996</c:v>
                </c:pt>
                <c:pt idx="1195">
                  <c:v>5.98</c:v>
                </c:pt>
                <c:pt idx="1196">
                  <c:v>5.9850000000000003</c:v>
                </c:pt>
                <c:pt idx="1197">
                  <c:v>5.99</c:v>
                </c:pt>
                <c:pt idx="1198">
                  <c:v>5.9950000000000001</c:v>
                </c:pt>
                <c:pt idx="1199">
                  <c:v>6</c:v>
                </c:pt>
                <c:pt idx="1200">
                  <c:v>6.0049999999999999</c:v>
                </c:pt>
                <c:pt idx="1201">
                  <c:v>6.01</c:v>
                </c:pt>
                <c:pt idx="1202">
                  <c:v>6.0149999999999997</c:v>
                </c:pt>
                <c:pt idx="1203">
                  <c:v>6.02</c:v>
                </c:pt>
                <c:pt idx="1204">
                  <c:v>6.0250000000000004</c:v>
                </c:pt>
                <c:pt idx="1205">
                  <c:v>6.03</c:v>
                </c:pt>
                <c:pt idx="1206">
                  <c:v>6.0350000000000001</c:v>
                </c:pt>
                <c:pt idx="1207">
                  <c:v>6.04</c:v>
                </c:pt>
                <c:pt idx="1208">
                  <c:v>6.0449999999999999</c:v>
                </c:pt>
                <c:pt idx="1209">
                  <c:v>6.05</c:v>
                </c:pt>
                <c:pt idx="1210">
                  <c:v>6.0549999999999997</c:v>
                </c:pt>
                <c:pt idx="1211">
                  <c:v>6.06</c:v>
                </c:pt>
                <c:pt idx="1212">
                  <c:v>6.0650000000000004</c:v>
                </c:pt>
                <c:pt idx="1213">
                  <c:v>6.07</c:v>
                </c:pt>
                <c:pt idx="1214">
                  <c:v>6.0750000000000002</c:v>
                </c:pt>
                <c:pt idx="1215">
                  <c:v>6.08</c:v>
                </c:pt>
                <c:pt idx="1216">
                  <c:v>6.085</c:v>
                </c:pt>
                <c:pt idx="1217">
                  <c:v>6.09</c:v>
                </c:pt>
                <c:pt idx="1218">
                  <c:v>6.0949999999999998</c:v>
                </c:pt>
                <c:pt idx="1219">
                  <c:v>6.1</c:v>
                </c:pt>
                <c:pt idx="1220">
                  <c:v>6.1050000000000004</c:v>
                </c:pt>
                <c:pt idx="1221">
                  <c:v>6.11</c:v>
                </c:pt>
                <c:pt idx="1222">
                  <c:v>6.1150000000000002</c:v>
                </c:pt>
                <c:pt idx="1223">
                  <c:v>6.12</c:v>
                </c:pt>
                <c:pt idx="1224">
                  <c:v>6.125</c:v>
                </c:pt>
                <c:pt idx="1225">
                  <c:v>6.13</c:v>
                </c:pt>
                <c:pt idx="1226">
                  <c:v>6.1349999999999998</c:v>
                </c:pt>
                <c:pt idx="1227">
                  <c:v>6.14</c:v>
                </c:pt>
                <c:pt idx="1228">
                  <c:v>6.1449999999999996</c:v>
                </c:pt>
                <c:pt idx="1229">
                  <c:v>6.15</c:v>
                </c:pt>
                <c:pt idx="1230">
                  <c:v>6.1550000000000002</c:v>
                </c:pt>
                <c:pt idx="1231">
                  <c:v>6.16</c:v>
                </c:pt>
                <c:pt idx="1232">
                  <c:v>6.165</c:v>
                </c:pt>
                <c:pt idx="1233">
                  <c:v>6.17</c:v>
                </c:pt>
                <c:pt idx="1234">
                  <c:v>6.1749999999999998</c:v>
                </c:pt>
                <c:pt idx="1235">
                  <c:v>6.18</c:v>
                </c:pt>
                <c:pt idx="1236">
                  <c:v>6.1849999999999996</c:v>
                </c:pt>
                <c:pt idx="1237">
                  <c:v>6.19</c:v>
                </c:pt>
                <c:pt idx="1238">
                  <c:v>6.1950000000000003</c:v>
                </c:pt>
                <c:pt idx="1239">
                  <c:v>6.2</c:v>
                </c:pt>
                <c:pt idx="1240">
                  <c:v>6.2050000000000001</c:v>
                </c:pt>
                <c:pt idx="1241">
                  <c:v>6.21</c:v>
                </c:pt>
                <c:pt idx="1242">
                  <c:v>6.2149999999999999</c:v>
                </c:pt>
                <c:pt idx="1243">
                  <c:v>6.22</c:v>
                </c:pt>
                <c:pt idx="1244">
                  <c:v>6.2249999999999996</c:v>
                </c:pt>
                <c:pt idx="1245">
                  <c:v>6.23</c:v>
                </c:pt>
                <c:pt idx="1246">
                  <c:v>6.2350000000000003</c:v>
                </c:pt>
                <c:pt idx="1247">
                  <c:v>6.24</c:v>
                </c:pt>
                <c:pt idx="1248">
                  <c:v>6.2450000000000001</c:v>
                </c:pt>
                <c:pt idx="1249">
                  <c:v>6.25</c:v>
                </c:pt>
                <c:pt idx="1250">
                  <c:v>6.2549999999999999</c:v>
                </c:pt>
                <c:pt idx="1251">
                  <c:v>6.26</c:v>
                </c:pt>
                <c:pt idx="1252">
                  <c:v>6.2649999999999997</c:v>
                </c:pt>
                <c:pt idx="1253">
                  <c:v>6.27</c:v>
                </c:pt>
                <c:pt idx="1254">
                  <c:v>6.2750000000000004</c:v>
                </c:pt>
                <c:pt idx="1255">
                  <c:v>6.28</c:v>
                </c:pt>
                <c:pt idx="1256">
                  <c:v>6.2850000000000001</c:v>
                </c:pt>
                <c:pt idx="1257">
                  <c:v>6.29</c:v>
                </c:pt>
                <c:pt idx="1258">
                  <c:v>6.2949999999999999</c:v>
                </c:pt>
                <c:pt idx="1259">
                  <c:v>6.3</c:v>
                </c:pt>
                <c:pt idx="1260">
                  <c:v>6.3049999999999997</c:v>
                </c:pt>
                <c:pt idx="1261">
                  <c:v>6.31</c:v>
                </c:pt>
                <c:pt idx="1262">
                  <c:v>6.3150000000000004</c:v>
                </c:pt>
                <c:pt idx="1263">
                  <c:v>6.32</c:v>
                </c:pt>
                <c:pt idx="1264">
                  <c:v>6.3250000000000002</c:v>
                </c:pt>
                <c:pt idx="1265">
                  <c:v>6.33</c:v>
                </c:pt>
                <c:pt idx="1266">
                  <c:v>6.335</c:v>
                </c:pt>
                <c:pt idx="1267">
                  <c:v>6.34</c:v>
                </c:pt>
                <c:pt idx="1268">
                  <c:v>6.3449999999999998</c:v>
                </c:pt>
                <c:pt idx="1269">
                  <c:v>6.35</c:v>
                </c:pt>
                <c:pt idx="1270">
                  <c:v>6.3550000000000004</c:v>
                </c:pt>
                <c:pt idx="1271">
                  <c:v>6.36</c:v>
                </c:pt>
                <c:pt idx="1272">
                  <c:v>6.3650000000000002</c:v>
                </c:pt>
                <c:pt idx="1273">
                  <c:v>6.37</c:v>
                </c:pt>
                <c:pt idx="1274">
                  <c:v>6.375</c:v>
                </c:pt>
                <c:pt idx="1275">
                  <c:v>6.38</c:v>
                </c:pt>
                <c:pt idx="1276">
                  <c:v>6.3849999999999998</c:v>
                </c:pt>
                <c:pt idx="1277">
                  <c:v>6.39</c:v>
                </c:pt>
                <c:pt idx="1278">
                  <c:v>6.3949999999999996</c:v>
                </c:pt>
                <c:pt idx="1279">
                  <c:v>6.4</c:v>
                </c:pt>
                <c:pt idx="1280">
                  <c:v>6.4050000000000002</c:v>
                </c:pt>
                <c:pt idx="1281">
                  <c:v>6.41</c:v>
                </c:pt>
                <c:pt idx="1282">
                  <c:v>6.415</c:v>
                </c:pt>
                <c:pt idx="1283">
                  <c:v>6.42</c:v>
                </c:pt>
                <c:pt idx="1284">
                  <c:v>6.4249999999999998</c:v>
                </c:pt>
                <c:pt idx="1285">
                  <c:v>6.43</c:v>
                </c:pt>
                <c:pt idx="1286">
                  <c:v>6.4349999999999996</c:v>
                </c:pt>
                <c:pt idx="1287">
                  <c:v>6.44</c:v>
                </c:pt>
                <c:pt idx="1288">
                  <c:v>6.4450000000000003</c:v>
                </c:pt>
                <c:pt idx="1289">
                  <c:v>6.45</c:v>
                </c:pt>
                <c:pt idx="1290">
                  <c:v>6.4550000000000001</c:v>
                </c:pt>
                <c:pt idx="1291">
                  <c:v>6.46</c:v>
                </c:pt>
                <c:pt idx="1292">
                  <c:v>6.4649999999999999</c:v>
                </c:pt>
                <c:pt idx="1293">
                  <c:v>6.47</c:v>
                </c:pt>
                <c:pt idx="1294">
                  <c:v>6.4749999999999996</c:v>
                </c:pt>
                <c:pt idx="1295">
                  <c:v>6.48</c:v>
                </c:pt>
                <c:pt idx="1296">
                  <c:v>6.4850000000000003</c:v>
                </c:pt>
                <c:pt idx="1297">
                  <c:v>6.49</c:v>
                </c:pt>
                <c:pt idx="1298">
                  <c:v>6.4950000000000001</c:v>
                </c:pt>
                <c:pt idx="1299">
                  <c:v>6.5</c:v>
                </c:pt>
                <c:pt idx="1300">
                  <c:v>6.5049999999999999</c:v>
                </c:pt>
                <c:pt idx="1301">
                  <c:v>6.51</c:v>
                </c:pt>
                <c:pt idx="1302">
                  <c:v>6.5149999999999997</c:v>
                </c:pt>
                <c:pt idx="1303">
                  <c:v>6.52</c:v>
                </c:pt>
                <c:pt idx="1304">
                  <c:v>6.5250000000000004</c:v>
                </c:pt>
                <c:pt idx="1305">
                  <c:v>6.53</c:v>
                </c:pt>
                <c:pt idx="1306">
                  <c:v>6.5350000000000001</c:v>
                </c:pt>
                <c:pt idx="1307">
                  <c:v>6.54</c:v>
                </c:pt>
                <c:pt idx="1308">
                  <c:v>6.5449999999999999</c:v>
                </c:pt>
                <c:pt idx="1309">
                  <c:v>6.55</c:v>
                </c:pt>
                <c:pt idx="1310">
                  <c:v>6.5549999999999997</c:v>
                </c:pt>
                <c:pt idx="1311">
                  <c:v>6.56</c:v>
                </c:pt>
                <c:pt idx="1312">
                  <c:v>6.5650000000000004</c:v>
                </c:pt>
                <c:pt idx="1313">
                  <c:v>6.57</c:v>
                </c:pt>
                <c:pt idx="1314">
                  <c:v>6.5750000000000002</c:v>
                </c:pt>
                <c:pt idx="1315">
                  <c:v>6.58</c:v>
                </c:pt>
                <c:pt idx="1316">
                  <c:v>6.585</c:v>
                </c:pt>
                <c:pt idx="1317">
                  <c:v>6.59</c:v>
                </c:pt>
                <c:pt idx="1318">
                  <c:v>6.5949999999999998</c:v>
                </c:pt>
                <c:pt idx="1319">
                  <c:v>6.6</c:v>
                </c:pt>
                <c:pt idx="1320">
                  <c:v>6.6050000000000004</c:v>
                </c:pt>
                <c:pt idx="1321">
                  <c:v>6.61</c:v>
                </c:pt>
                <c:pt idx="1322">
                  <c:v>6.6150000000000002</c:v>
                </c:pt>
                <c:pt idx="1323">
                  <c:v>6.62</c:v>
                </c:pt>
                <c:pt idx="1324">
                  <c:v>6.625</c:v>
                </c:pt>
                <c:pt idx="1325">
                  <c:v>6.63</c:v>
                </c:pt>
                <c:pt idx="1326">
                  <c:v>6.6349999999999998</c:v>
                </c:pt>
                <c:pt idx="1327">
                  <c:v>6.64</c:v>
                </c:pt>
                <c:pt idx="1328">
                  <c:v>6.6449999999999996</c:v>
                </c:pt>
                <c:pt idx="1329">
                  <c:v>6.65</c:v>
                </c:pt>
                <c:pt idx="1330">
                  <c:v>6.6550000000000002</c:v>
                </c:pt>
                <c:pt idx="1331">
                  <c:v>6.66</c:v>
                </c:pt>
                <c:pt idx="1332">
                  <c:v>6.665</c:v>
                </c:pt>
                <c:pt idx="1333">
                  <c:v>6.67</c:v>
                </c:pt>
                <c:pt idx="1334">
                  <c:v>6.6749999999999998</c:v>
                </c:pt>
                <c:pt idx="1335">
                  <c:v>6.68</c:v>
                </c:pt>
                <c:pt idx="1336">
                  <c:v>6.6849999999999996</c:v>
                </c:pt>
                <c:pt idx="1337">
                  <c:v>6.69</c:v>
                </c:pt>
                <c:pt idx="1338">
                  <c:v>6.6950000000000003</c:v>
                </c:pt>
                <c:pt idx="1339">
                  <c:v>6.7</c:v>
                </c:pt>
                <c:pt idx="1340">
                  <c:v>6.7050000000000001</c:v>
                </c:pt>
                <c:pt idx="1341">
                  <c:v>6.71</c:v>
                </c:pt>
                <c:pt idx="1342">
                  <c:v>6.7149999999999999</c:v>
                </c:pt>
                <c:pt idx="1343">
                  <c:v>6.72</c:v>
                </c:pt>
                <c:pt idx="1344">
                  <c:v>6.7249999999999996</c:v>
                </c:pt>
                <c:pt idx="1345">
                  <c:v>6.73</c:v>
                </c:pt>
                <c:pt idx="1346">
                  <c:v>6.7350000000000003</c:v>
                </c:pt>
                <c:pt idx="1347">
                  <c:v>6.74</c:v>
                </c:pt>
                <c:pt idx="1348">
                  <c:v>6.7450000000000001</c:v>
                </c:pt>
                <c:pt idx="1349">
                  <c:v>6.75</c:v>
                </c:pt>
                <c:pt idx="1350">
                  <c:v>6.7549999999999999</c:v>
                </c:pt>
                <c:pt idx="1351">
                  <c:v>6.76</c:v>
                </c:pt>
                <c:pt idx="1352">
                  <c:v>6.7649999999999997</c:v>
                </c:pt>
                <c:pt idx="1353">
                  <c:v>6.77</c:v>
                </c:pt>
                <c:pt idx="1354">
                  <c:v>6.7750000000000004</c:v>
                </c:pt>
                <c:pt idx="1355">
                  <c:v>6.78</c:v>
                </c:pt>
                <c:pt idx="1356">
                  <c:v>6.7850000000000001</c:v>
                </c:pt>
                <c:pt idx="1357">
                  <c:v>6.79</c:v>
                </c:pt>
                <c:pt idx="1358">
                  <c:v>6.7949999999999999</c:v>
                </c:pt>
                <c:pt idx="1359">
                  <c:v>6.8</c:v>
                </c:pt>
                <c:pt idx="1360">
                  <c:v>6.8049999999999997</c:v>
                </c:pt>
                <c:pt idx="1361">
                  <c:v>6.81</c:v>
                </c:pt>
                <c:pt idx="1362">
                  <c:v>6.8150000000000004</c:v>
                </c:pt>
                <c:pt idx="1363">
                  <c:v>6.82</c:v>
                </c:pt>
                <c:pt idx="1364">
                  <c:v>6.8250000000000002</c:v>
                </c:pt>
                <c:pt idx="1365">
                  <c:v>6.83</c:v>
                </c:pt>
                <c:pt idx="1366">
                  <c:v>6.835</c:v>
                </c:pt>
                <c:pt idx="1367">
                  <c:v>6.84</c:v>
                </c:pt>
                <c:pt idx="1368">
                  <c:v>6.8449999999999998</c:v>
                </c:pt>
                <c:pt idx="1369">
                  <c:v>6.85</c:v>
                </c:pt>
                <c:pt idx="1370">
                  <c:v>6.8550000000000004</c:v>
                </c:pt>
                <c:pt idx="1371">
                  <c:v>6.86</c:v>
                </c:pt>
                <c:pt idx="1372">
                  <c:v>6.8650000000000002</c:v>
                </c:pt>
                <c:pt idx="1373">
                  <c:v>6.87</c:v>
                </c:pt>
                <c:pt idx="1374">
                  <c:v>6.875</c:v>
                </c:pt>
                <c:pt idx="1375">
                  <c:v>6.88</c:v>
                </c:pt>
                <c:pt idx="1376">
                  <c:v>6.8849999999999998</c:v>
                </c:pt>
                <c:pt idx="1377">
                  <c:v>6.89</c:v>
                </c:pt>
                <c:pt idx="1378">
                  <c:v>6.8949999999999996</c:v>
                </c:pt>
                <c:pt idx="1379">
                  <c:v>6.9</c:v>
                </c:pt>
                <c:pt idx="1380">
                  <c:v>6.9050000000000002</c:v>
                </c:pt>
                <c:pt idx="1381">
                  <c:v>6.91</c:v>
                </c:pt>
                <c:pt idx="1382">
                  <c:v>6.915</c:v>
                </c:pt>
                <c:pt idx="1383">
                  <c:v>6.92</c:v>
                </c:pt>
                <c:pt idx="1384">
                  <c:v>6.9249999999999998</c:v>
                </c:pt>
                <c:pt idx="1385">
                  <c:v>6.93</c:v>
                </c:pt>
                <c:pt idx="1386">
                  <c:v>6.9349999999999996</c:v>
                </c:pt>
                <c:pt idx="1387">
                  <c:v>6.94</c:v>
                </c:pt>
                <c:pt idx="1388">
                  <c:v>6.9450000000000003</c:v>
                </c:pt>
                <c:pt idx="1389">
                  <c:v>6.95</c:v>
                </c:pt>
                <c:pt idx="1390">
                  <c:v>6.9550000000000001</c:v>
                </c:pt>
                <c:pt idx="1391">
                  <c:v>6.96</c:v>
                </c:pt>
                <c:pt idx="1392">
                  <c:v>6.9649999999999999</c:v>
                </c:pt>
                <c:pt idx="1393">
                  <c:v>6.97</c:v>
                </c:pt>
                <c:pt idx="1394">
                  <c:v>6.9749999999999996</c:v>
                </c:pt>
                <c:pt idx="1395">
                  <c:v>6.98</c:v>
                </c:pt>
                <c:pt idx="1396">
                  <c:v>6.9850000000000003</c:v>
                </c:pt>
                <c:pt idx="1397">
                  <c:v>6.99</c:v>
                </c:pt>
                <c:pt idx="1398">
                  <c:v>6.9950000000000001</c:v>
                </c:pt>
                <c:pt idx="1399">
                  <c:v>7</c:v>
                </c:pt>
                <c:pt idx="1400">
                  <c:v>7.0049999999999999</c:v>
                </c:pt>
                <c:pt idx="1401">
                  <c:v>7.01</c:v>
                </c:pt>
                <c:pt idx="1402">
                  <c:v>7.0149999999999997</c:v>
                </c:pt>
                <c:pt idx="1403">
                  <c:v>7.02</c:v>
                </c:pt>
                <c:pt idx="1404">
                  <c:v>7.0250000000000004</c:v>
                </c:pt>
                <c:pt idx="1405">
                  <c:v>7.03</c:v>
                </c:pt>
                <c:pt idx="1406">
                  <c:v>7.0350000000000001</c:v>
                </c:pt>
                <c:pt idx="1407">
                  <c:v>7.04</c:v>
                </c:pt>
                <c:pt idx="1408">
                  <c:v>7.0449999999999999</c:v>
                </c:pt>
                <c:pt idx="1409">
                  <c:v>7.05</c:v>
                </c:pt>
                <c:pt idx="1410">
                  <c:v>7.0549999999999997</c:v>
                </c:pt>
                <c:pt idx="1411">
                  <c:v>7.06</c:v>
                </c:pt>
                <c:pt idx="1412">
                  <c:v>7.0650000000000004</c:v>
                </c:pt>
                <c:pt idx="1413">
                  <c:v>7.07</c:v>
                </c:pt>
                <c:pt idx="1414">
                  <c:v>7.0750000000000002</c:v>
                </c:pt>
                <c:pt idx="1415">
                  <c:v>7.08</c:v>
                </c:pt>
                <c:pt idx="1416">
                  <c:v>7.085</c:v>
                </c:pt>
                <c:pt idx="1417">
                  <c:v>7.09</c:v>
                </c:pt>
                <c:pt idx="1418">
                  <c:v>7.0949999999999998</c:v>
                </c:pt>
                <c:pt idx="1419">
                  <c:v>7.1</c:v>
                </c:pt>
                <c:pt idx="1420">
                  <c:v>7.1050000000000004</c:v>
                </c:pt>
                <c:pt idx="1421">
                  <c:v>7.11</c:v>
                </c:pt>
                <c:pt idx="1422">
                  <c:v>7.1150000000000002</c:v>
                </c:pt>
                <c:pt idx="1423">
                  <c:v>7.12</c:v>
                </c:pt>
                <c:pt idx="1424">
                  <c:v>7.125</c:v>
                </c:pt>
                <c:pt idx="1425">
                  <c:v>7.13</c:v>
                </c:pt>
                <c:pt idx="1426">
                  <c:v>7.1349999999999998</c:v>
                </c:pt>
                <c:pt idx="1427">
                  <c:v>7.14</c:v>
                </c:pt>
                <c:pt idx="1428">
                  <c:v>7.1449999999999996</c:v>
                </c:pt>
                <c:pt idx="1429">
                  <c:v>7.15</c:v>
                </c:pt>
                <c:pt idx="1430">
                  <c:v>7.1550000000000002</c:v>
                </c:pt>
                <c:pt idx="1431">
                  <c:v>7.16</c:v>
                </c:pt>
                <c:pt idx="1432">
                  <c:v>7.165</c:v>
                </c:pt>
                <c:pt idx="1433">
                  <c:v>7.17</c:v>
                </c:pt>
                <c:pt idx="1434">
                  <c:v>7.1749999999999998</c:v>
                </c:pt>
                <c:pt idx="1435">
                  <c:v>7.18</c:v>
                </c:pt>
                <c:pt idx="1436">
                  <c:v>7.1849999999999996</c:v>
                </c:pt>
                <c:pt idx="1437">
                  <c:v>7.19</c:v>
                </c:pt>
                <c:pt idx="1438">
                  <c:v>7.1950000000000003</c:v>
                </c:pt>
                <c:pt idx="1439">
                  <c:v>7.2</c:v>
                </c:pt>
                <c:pt idx="1440">
                  <c:v>7.2050000000000001</c:v>
                </c:pt>
                <c:pt idx="1441">
                  <c:v>7.21</c:v>
                </c:pt>
                <c:pt idx="1442">
                  <c:v>7.2149999999999999</c:v>
                </c:pt>
                <c:pt idx="1443">
                  <c:v>7.22</c:v>
                </c:pt>
                <c:pt idx="1444">
                  <c:v>7.2249999999999996</c:v>
                </c:pt>
                <c:pt idx="1445">
                  <c:v>7.23</c:v>
                </c:pt>
                <c:pt idx="1446">
                  <c:v>7.2350000000000003</c:v>
                </c:pt>
                <c:pt idx="1447">
                  <c:v>7.24</c:v>
                </c:pt>
                <c:pt idx="1448">
                  <c:v>7.2450000000000001</c:v>
                </c:pt>
                <c:pt idx="1449">
                  <c:v>7.25</c:v>
                </c:pt>
                <c:pt idx="1450">
                  <c:v>7.2549999999999999</c:v>
                </c:pt>
                <c:pt idx="1451">
                  <c:v>7.26</c:v>
                </c:pt>
                <c:pt idx="1452">
                  <c:v>7.2649999999999997</c:v>
                </c:pt>
                <c:pt idx="1453">
                  <c:v>7.27</c:v>
                </c:pt>
                <c:pt idx="1454">
                  <c:v>7.2750000000000004</c:v>
                </c:pt>
                <c:pt idx="1455">
                  <c:v>7.28</c:v>
                </c:pt>
                <c:pt idx="1456">
                  <c:v>7.2850000000000001</c:v>
                </c:pt>
                <c:pt idx="1457">
                  <c:v>7.29</c:v>
                </c:pt>
                <c:pt idx="1458">
                  <c:v>7.2949999999999999</c:v>
                </c:pt>
                <c:pt idx="1459">
                  <c:v>7.3</c:v>
                </c:pt>
                <c:pt idx="1460">
                  <c:v>7.3049999999999997</c:v>
                </c:pt>
                <c:pt idx="1461">
                  <c:v>7.31</c:v>
                </c:pt>
                <c:pt idx="1462">
                  <c:v>7.3150000000000004</c:v>
                </c:pt>
                <c:pt idx="1463">
                  <c:v>7.32</c:v>
                </c:pt>
                <c:pt idx="1464">
                  <c:v>7.3250000000000002</c:v>
                </c:pt>
                <c:pt idx="1465">
                  <c:v>7.33</c:v>
                </c:pt>
                <c:pt idx="1466">
                  <c:v>7.335</c:v>
                </c:pt>
                <c:pt idx="1467">
                  <c:v>7.34</c:v>
                </c:pt>
                <c:pt idx="1468">
                  <c:v>7.3449999999999998</c:v>
                </c:pt>
                <c:pt idx="1469">
                  <c:v>7.35</c:v>
                </c:pt>
                <c:pt idx="1470">
                  <c:v>7.3550000000000004</c:v>
                </c:pt>
                <c:pt idx="1471">
                  <c:v>7.36</c:v>
                </c:pt>
                <c:pt idx="1472">
                  <c:v>7.3650000000000002</c:v>
                </c:pt>
                <c:pt idx="1473">
                  <c:v>7.37</c:v>
                </c:pt>
                <c:pt idx="1474">
                  <c:v>7.375</c:v>
                </c:pt>
                <c:pt idx="1475">
                  <c:v>7.38</c:v>
                </c:pt>
                <c:pt idx="1476">
                  <c:v>7.3849999999999998</c:v>
                </c:pt>
                <c:pt idx="1477">
                  <c:v>7.39</c:v>
                </c:pt>
                <c:pt idx="1478">
                  <c:v>7.3949999999999996</c:v>
                </c:pt>
                <c:pt idx="1479">
                  <c:v>7.4</c:v>
                </c:pt>
                <c:pt idx="1480">
                  <c:v>7.4050000000000002</c:v>
                </c:pt>
                <c:pt idx="1481">
                  <c:v>7.41</c:v>
                </c:pt>
                <c:pt idx="1482">
                  <c:v>7.415</c:v>
                </c:pt>
                <c:pt idx="1483">
                  <c:v>7.42</c:v>
                </c:pt>
                <c:pt idx="1484">
                  <c:v>7.4249999999999998</c:v>
                </c:pt>
                <c:pt idx="1485">
                  <c:v>7.43</c:v>
                </c:pt>
                <c:pt idx="1486">
                  <c:v>7.4349999999999996</c:v>
                </c:pt>
                <c:pt idx="1487">
                  <c:v>7.44</c:v>
                </c:pt>
                <c:pt idx="1488">
                  <c:v>7.4450000000000003</c:v>
                </c:pt>
                <c:pt idx="1489">
                  <c:v>7.45</c:v>
                </c:pt>
                <c:pt idx="1490">
                  <c:v>7.4550000000000001</c:v>
                </c:pt>
                <c:pt idx="1491">
                  <c:v>7.46</c:v>
                </c:pt>
                <c:pt idx="1492">
                  <c:v>7.4649999999999999</c:v>
                </c:pt>
                <c:pt idx="1493">
                  <c:v>7.47</c:v>
                </c:pt>
                <c:pt idx="1494">
                  <c:v>7.4749999999999996</c:v>
                </c:pt>
                <c:pt idx="1495">
                  <c:v>7.48</c:v>
                </c:pt>
                <c:pt idx="1496">
                  <c:v>7.4850000000000003</c:v>
                </c:pt>
                <c:pt idx="1497">
                  <c:v>7.49</c:v>
                </c:pt>
                <c:pt idx="1498">
                  <c:v>7.4950000000000001</c:v>
                </c:pt>
                <c:pt idx="1499">
                  <c:v>7.5</c:v>
                </c:pt>
                <c:pt idx="1500">
                  <c:v>7.5049999999999999</c:v>
                </c:pt>
                <c:pt idx="1501">
                  <c:v>7.51</c:v>
                </c:pt>
                <c:pt idx="1502">
                  <c:v>7.5149999999999997</c:v>
                </c:pt>
                <c:pt idx="1503">
                  <c:v>7.52</c:v>
                </c:pt>
                <c:pt idx="1504">
                  <c:v>7.5250000000000004</c:v>
                </c:pt>
                <c:pt idx="1505">
                  <c:v>7.53</c:v>
                </c:pt>
                <c:pt idx="1506">
                  <c:v>7.5350000000000001</c:v>
                </c:pt>
                <c:pt idx="1507">
                  <c:v>7.54</c:v>
                </c:pt>
                <c:pt idx="1508">
                  <c:v>7.5449999999999999</c:v>
                </c:pt>
                <c:pt idx="1509">
                  <c:v>7.55</c:v>
                </c:pt>
                <c:pt idx="1510">
                  <c:v>7.5549999999999997</c:v>
                </c:pt>
                <c:pt idx="1511">
                  <c:v>7.56</c:v>
                </c:pt>
                <c:pt idx="1512">
                  <c:v>7.5650000000000004</c:v>
                </c:pt>
                <c:pt idx="1513">
                  <c:v>7.57</c:v>
                </c:pt>
                <c:pt idx="1514">
                  <c:v>7.5750000000000002</c:v>
                </c:pt>
                <c:pt idx="1515">
                  <c:v>7.58</c:v>
                </c:pt>
                <c:pt idx="1516">
                  <c:v>7.585</c:v>
                </c:pt>
                <c:pt idx="1517">
                  <c:v>7.59</c:v>
                </c:pt>
                <c:pt idx="1518">
                  <c:v>7.5949999999999998</c:v>
                </c:pt>
                <c:pt idx="1519">
                  <c:v>7.6</c:v>
                </c:pt>
                <c:pt idx="1520">
                  <c:v>7.6050000000000004</c:v>
                </c:pt>
                <c:pt idx="1521">
                  <c:v>7.61</c:v>
                </c:pt>
                <c:pt idx="1522">
                  <c:v>7.6150000000000002</c:v>
                </c:pt>
                <c:pt idx="1523">
                  <c:v>7.62</c:v>
                </c:pt>
                <c:pt idx="1524">
                  <c:v>7.625</c:v>
                </c:pt>
                <c:pt idx="1525">
                  <c:v>7.63</c:v>
                </c:pt>
                <c:pt idx="1526">
                  <c:v>7.6349999999999998</c:v>
                </c:pt>
                <c:pt idx="1527">
                  <c:v>7.64</c:v>
                </c:pt>
                <c:pt idx="1528">
                  <c:v>7.6449999999999996</c:v>
                </c:pt>
                <c:pt idx="1529">
                  <c:v>7.65</c:v>
                </c:pt>
                <c:pt idx="1530">
                  <c:v>7.6550000000000002</c:v>
                </c:pt>
                <c:pt idx="1531">
                  <c:v>7.66</c:v>
                </c:pt>
                <c:pt idx="1532">
                  <c:v>7.665</c:v>
                </c:pt>
                <c:pt idx="1533">
                  <c:v>7.67</c:v>
                </c:pt>
                <c:pt idx="1534">
                  <c:v>7.6749999999999998</c:v>
                </c:pt>
                <c:pt idx="1535">
                  <c:v>7.68</c:v>
                </c:pt>
                <c:pt idx="1536">
                  <c:v>7.6849999999999996</c:v>
                </c:pt>
                <c:pt idx="1537">
                  <c:v>7.69</c:v>
                </c:pt>
                <c:pt idx="1538">
                  <c:v>7.6950000000000003</c:v>
                </c:pt>
                <c:pt idx="1539">
                  <c:v>7.7</c:v>
                </c:pt>
                <c:pt idx="1540">
                  <c:v>7.7050000000000001</c:v>
                </c:pt>
                <c:pt idx="1541">
                  <c:v>7.71</c:v>
                </c:pt>
                <c:pt idx="1542">
                  <c:v>7.7149999999999999</c:v>
                </c:pt>
                <c:pt idx="1543">
                  <c:v>7.72</c:v>
                </c:pt>
                <c:pt idx="1544">
                  <c:v>7.7249999999999996</c:v>
                </c:pt>
                <c:pt idx="1545">
                  <c:v>7.73</c:v>
                </c:pt>
                <c:pt idx="1546">
                  <c:v>7.7350000000000003</c:v>
                </c:pt>
                <c:pt idx="1547">
                  <c:v>7.74</c:v>
                </c:pt>
                <c:pt idx="1548">
                  <c:v>7.7450000000000001</c:v>
                </c:pt>
                <c:pt idx="1549">
                  <c:v>7.75</c:v>
                </c:pt>
                <c:pt idx="1550">
                  <c:v>7.7549999999999999</c:v>
                </c:pt>
                <c:pt idx="1551">
                  <c:v>7.76</c:v>
                </c:pt>
                <c:pt idx="1552">
                  <c:v>7.7649999999999997</c:v>
                </c:pt>
                <c:pt idx="1553">
                  <c:v>7.77</c:v>
                </c:pt>
                <c:pt idx="1554">
                  <c:v>7.7750000000000004</c:v>
                </c:pt>
                <c:pt idx="1555">
                  <c:v>7.78</c:v>
                </c:pt>
                <c:pt idx="1556">
                  <c:v>7.7850000000000001</c:v>
                </c:pt>
                <c:pt idx="1557">
                  <c:v>7.79</c:v>
                </c:pt>
                <c:pt idx="1558">
                  <c:v>7.7949999999999999</c:v>
                </c:pt>
                <c:pt idx="1559">
                  <c:v>7.8</c:v>
                </c:pt>
                <c:pt idx="1560">
                  <c:v>7.8049999999999997</c:v>
                </c:pt>
                <c:pt idx="1561">
                  <c:v>7.81</c:v>
                </c:pt>
                <c:pt idx="1562">
                  <c:v>7.8150000000000004</c:v>
                </c:pt>
                <c:pt idx="1563">
                  <c:v>7.82</c:v>
                </c:pt>
                <c:pt idx="1564">
                  <c:v>7.8250000000000002</c:v>
                </c:pt>
                <c:pt idx="1565">
                  <c:v>7.83</c:v>
                </c:pt>
                <c:pt idx="1566">
                  <c:v>7.835</c:v>
                </c:pt>
                <c:pt idx="1567">
                  <c:v>7.84</c:v>
                </c:pt>
                <c:pt idx="1568">
                  <c:v>7.8449999999999998</c:v>
                </c:pt>
                <c:pt idx="1569">
                  <c:v>7.85</c:v>
                </c:pt>
                <c:pt idx="1570">
                  <c:v>7.8550000000000004</c:v>
                </c:pt>
                <c:pt idx="1571">
                  <c:v>7.86</c:v>
                </c:pt>
                <c:pt idx="1572">
                  <c:v>7.8650000000000002</c:v>
                </c:pt>
                <c:pt idx="1573">
                  <c:v>7.87</c:v>
                </c:pt>
                <c:pt idx="1574">
                  <c:v>7.875</c:v>
                </c:pt>
                <c:pt idx="1575">
                  <c:v>7.88</c:v>
                </c:pt>
                <c:pt idx="1576">
                  <c:v>7.8849999999999998</c:v>
                </c:pt>
                <c:pt idx="1577">
                  <c:v>7.89</c:v>
                </c:pt>
                <c:pt idx="1578">
                  <c:v>7.8949999999999996</c:v>
                </c:pt>
                <c:pt idx="1579">
                  <c:v>7.9</c:v>
                </c:pt>
                <c:pt idx="1580">
                  <c:v>7.9050000000000002</c:v>
                </c:pt>
                <c:pt idx="1581">
                  <c:v>7.91</c:v>
                </c:pt>
                <c:pt idx="1582">
                  <c:v>7.915</c:v>
                </c:pt>
                <c:pt idx="1583">
                  <c:v>7.92</c:v>
                </c:pt>
                <c:pt idx="1584">
                  <c:v>7.9249999999999998</c:v>
                </c:pt>
                <c:pt idx="1585">
                  <c:v>7.93</c:v>
                </c:pt>
                <c:pt idx="1586">
                  <c:v>7.9349999999999996</c:v>
                </c:pt>
                <c:pt idx="1587">
                  <c:v>7.94</c:v>
                </c:pt>
                <c:pt idx="1588">
                  <c:v>7.9450000000000003</c:v>
                </c:pt>
                <c:pt idx="1589">
                  <c:v>7.95</c:v>
                </c:pt>
                <c:pt idx="1590">
                  <c:v>7.9550000000000001</c:v>
                </c:pt>
                <c:pt idx="1591">
                  <c:v>7.96</c:v>
                </c:pt>
                <c:pt idx="1592">
                  <c:v>7.9649999999999999</c:v>
                </c:pt>
                <c:pt idx="1593">
                  <c:v>7.97</c:v>
                </c:pt>
                <c:pt idx="1594">
                  <c:v>7.9749999999999996</c:v>
                </c:pt>
                <c:pt idx="1595">
                  <c:v>7.98</c:v>
                </c:pt>
                <c:pt idx="1596">
                  <c:v>7.9850000000000003</c:v>
                </c:pt>
                <c:pt idx="1597">
                  <c:v>7.99</c:v>
                </c:pt>
                <c:pt idx="1598">
                  <c:v>7.9950000000000001</c:v>
                </c:pt>
                <c:pt idx="1599">
                  <c:v>8</c:v>
                </c:pt>
                <c:pt idx="1600">
                  <c:v>8.0050000000000008</c:v>
                </c:pt>
                <c:pt idx="1601">
                  <c:v>8.01</c:v>
                </c:pt>
                <c:pt idx="1602">
                  <c:v>8.0150000000000006</c:v>
                </c:pt>
                <c:pt idx="1603">
                  <c:v>8.02</c:v>
                </c:pt>
                <c:pt idx="1604">
                  <c:v>8.0250000000000004</c:v>
                </c:pt>
                <c:pt idx="1605">
                  <c:v>8.0299999999999994</c:v>
                </c:pt>
                <c:pt idx="1606">
                  <c:v>8.0350000000000001</c:v>
                </c:pt>
                <c:pt idx="1607">
                  <c:v>8.0399999999999991</c:v>
                </c:pt>
                <c:pt idx="1608">
                  <c:v>8.0449999999999999</c:v>
                </c:pt>
                <c:pt idx="1609">
                  <c:v>8.0500000000000007</c:v>
                </c:pt>
                <c:pt idx="1610">
                  <c:v>8.0549999999999997</c:v>
                </c:pt>
                <c:pt idx="1611">
                  <c:v>8.06</c:v>
                </c:pt>
                <c:pt idx="1612">
                  <c:v>8.0649999999999995</c:v>
                </c:pt>
                <c:pt idx="1613">
                  <c:v>8.07</c:v>
                </c:pt>
                <c:pt idx="1614">
                  <c:v>8.0749999999999993</c:v>
                </c:pt>
                <c:pt idx="1615">
                  <c:v>8.08</c:v>
                </c:pt>
                <c:pt idx="1616">
                  <c:v>8.0850000000000009</c:v>
                </c:pt>
                <c:pt idx="1617">
                  <c:v>8.09</c:v>
                </c:pt>
                <c:pt idx="1618">
                  <c:v>8.0950000000000006</c:v>
                </c:pt>
                <c:pt idx="1619">
                  <c:v>8.1</c:v>
                </c:pt>
                <c:pt idx="1620">
                  <c:v>8.1050000000000004</c:v>
                </c:pt>
                <c:pt idx="1621">
                  <c:v>8.11</c:v>
                </c:pt>
                <c:pt idx="1622">
                  <c:v>8.1150000000000002</c:v>
                </c:pt>
                <c:pt idx="1623">
                  <c:v>8.1199999999999992</c:v>
                </c:pt>
                <c:pt idx="1624">
                  <c:v>8.125</c:v>
                </c:pt>
                <c:pt idx="1625">
                  <c:v>8.1300000000000008</c:v>
                </c:pt>
                <c:pt idx="1626">
                  <c:v>8.1349999999999998</c:v>
                </c:pt>
                <c:pt idx="1627">
                  <c:v>8.14</c:v>
                </c:pt>
                <c:pt idx="1628">
                  <c:v>8.1449999999999996</c:v>
                </c:pt>
                <c:pt idx="1629">
                  <c:v>8.15</c:v>
                </c:pt>
                <c:pt idx="1630">
                  <c:v>8.1549999999999994</c:v>
                </c:pt>
                <c:pt idx="1631">
                  <c:v>8.16</c:v>
                </c:pt>
                <c:pt idx="1632">
                  <c:v>8.1649999999999991</c:v>
                </c:pt>
                <c:pt idx="1633">
                  <c:v>8.17</c:v>
                </c:pt>
                <c:pt idx="1634">
                  <c:v>8.1750000000000007</c:v>
                </c:pt>
                <c:pt idx="1635">
                  <c:v>8.18</c:v>
                </c:pt>
                <c:pt idx="1636">
                  <c:v>8.1850000000000005</c:v>
                </c:pt>
                <c:pt idx="1637">
                  <c:v>8.19</c:v>
                </c:pt>
                <c:pt idx="1638">
                  <c:v>8.1950000000000003</c:v>
                </c:pt>
                <c:pt idx="1639">
                  <c:v>8.1999999999999993</c:v>
                </c:pt>
                <c:pt idx="1640">
                  <c:v>8.2050000000000001</c:v>
                </c:pt>
                <c:pt idx="1641">
                  <c:v>8.2100000000000009</c:v>
                </c:pt>
                <c:pt idx="1642">
                  <c:v>8.2149999999999999</c:v>
                </c:pt>
                <c:pt idx="1643">
                  <c:v>8.2200000000000006</c:v>
                </c:pt>
                <c:pt idx="1644">
                  <c:v>8.2249999999999996</c:v>
                </c:pt>
                <c:pt idx="1645">
                  <c:v>8.23</c:v>
                </c:pt>
                <c:pt idx="1646">
                  <c:v>8.2349999999999994</c:v>
                </c:pt>
                <c:pt idx="1647">
                  <c:v>8.24</c:v>
                </c:pt>
                <c:pt idx="1648">
                  <c:v>8.2449999999999992</c:v>
                </c:pt>
                <c:pt idx="1649">
                  <c:v>8.25</c:v>
                </c:pt>
                <c:pt idx="1650">
                  <c:v>8.2550000000000008</c:v>
                </c:pt>
                <c:pt idx="1651">
                  <c:v>8.26</c:v>
                </c:pt>
                <c:pt idx="1652">
                  <c:v>8.2650000000000006</c:v>
                </c:pt>
                <c:pt idx="1653">
                  <c:v>8.27</c:v>
                </c:pt>
                <c:pt idx="1654">
                  <c:v>8.2750000000000004</c:v>
                </c:pt>
                <c:pt idx="1655">
                  <c:v>8.2799999999999994</c:v>
                </c:pt>
                <c:pt idx="1656">
                  <c:v>8.2850000000000001</c:v>
                </c:pt>
                <c:pt idx="1657">
                  <c:v>8.2899999999999991</c:v>
                </c:pt>
                <c:pt idx="1658">
                  <c:v>8.2949999999999999</c:v>
                </c:pt>
                <c:pt idx="1659">
                  <c:v>8.3000000000000007</c:v>
                </c:pt>
                <c:pt idx="1660">
                  <c:v>8.3049999999999997</c:v>
                </c:pt>
                <c:pt idx="1661">
                  <c:v>8.31</c:v>
                </c:pt>
                <c:pt idx="1662">
                  <c:v>8.3149999999999995</c:v>
                </c:pt>
                <c:pt idx="1663">
                  <c:v>8.32</c:v>
                </c:pt>
                <c:pt idx="1664">
                  <c:v>8.3249999999999993</c:v>
                </c:pt>
                <c:pt idx="1665">
                  <c:v>8.33</c:v>
                </c:pt>
                <c:pt idx="1666">
                  <c:v>8.3350000000000009</c:v>
                </c:pt>
                <c:pt idx="1667">
                  <c:v>8.34</c:v>
                </c:pt>
                <c:pt idx="1668">
                  <c:v>8.3450000000000006</c:v>
                </c:pt>
                <c:pt idx="1669">
                  <c:v>8.35</c:v>
                </c:pt>
                <c:pt idx="1670">
                  <c:v>8.3550000000000004</c:v>
                </c:pt>
                <c:pt idx="1671">
                  <c:v>8.36</c:v>
                </c:pt>
                <c:pt idx="1672">
                  <c:v>8.3650000000000002</c:v>
                </c:pt>
                <c:pt idx="1673">
                  <c:v>8.3699999999999992</c:v>
                </c:pt>
                <c:pt idx="1674">
                  <c:v>8.375</c:v>
                </c:pt>
                <c:pt idx="1675">
                  <c:v>8.3800000000000008</c:v>
                </c:pt>
                <c:pt idx="1676">
                  <c:v>8.3849999999999998</c:v>
                </c:pt>
                <c:pt idx="1677">
                  <c:v>8.39</c:v>
                </c:pt>
                <c:pt idx="1678">
                  <c:v>8.3949999999999996</c:v>
                </c:pt>
                <c:pt idx="1679">
                  <c:v>8.4</c:v>
                </c:pt>
                <c:pt idx="1680">
                  <c:v>8.4049999999999994</c:v>
                </c:pt>
                <c:pt idx="1681">
                  <c:v>8.41</c:v>
                </c:pt>
                <c:pt idx="1682">
                  <c:v>8.4149999999999991</c:v>
                </c:pt>
                <c:pt idx="1683">
                  <c:v>8.42</c:v>
                </c:pt>
                <c:pt idx="1684">
                  <c:v>8.4250000000000007</c:v>
                </c:pt>
                <c:pt idx="1685">
                  <c:v>8.43</c:v>
                </c:pt>
                <c:pt idx="1686">
                  <c:v>8.4350000000000005</c:v>
                </c:pt>
                <c:pt idx="1687">
                  <c:v>8.44</c:v>
                </c:pt>
                <c:pt idx="1688">
                  <c:v>8.4450000000000003</c:v>
                </c:pt>
                <c:pt idx="1689">
                  <c:v>8.4499999999999993</c:v>
                </c:pt>
                <c:pt idx="1690">
                  <c:v>8.4550000000000001</c:v>
                </c:pt>
                <c:pt idx="1691">
                  <c:v>8.4600000000000009</c:v>
                </c:pt>
                <c:pt idx="1692">
                  <c:v>8.4649999999999999</c:v>
                </c:pt>
                <c:pt idx="1693">
                  <c:v>8.4700000000000006</c:v>
                </c:pt>
                <c:pt idx="1694">
                  <c:v>8.4749999999999996</c:v>
                </c:pt>
                <c:pt idx="1695">
                  <c:v>8.48</c:v>
                </c:pt>
                <c:pt idx="1696">
                  <c:v>8.4849999999999994</c:v>
                </c:pt>
                <c:pt idx="1697">
                  <c:v>8.49</c:v>
                </c:pt>
                <c:pt idx="1698">
                  <c:v>8.4949999999999992</c:v>
                </c:pt>
                <c:pt idx="1699">
                  <c:v>8.5</c:v>
                </c:pt>
                <c:pt idx="1700">
                  <c:v>8.5050000000000008</c:v>
                </c:pt>
                <c:pt idx="1701">
                  <c:v>8.51</c:v>
                </c:pt>
                <c:pt idx="1702">
                  <c:v>8.5150000000000006</c:v>
                </c:pt>
                <c:pt idx="1703">
                  <c:v>8.52</c:v>
                </c:pt>
                <c:pt idx="1704">
                  <c:v>8.5250000000000004</c:v>
                </c:pt>
                <c:pt idx="1705">
                  <c:v>8.5299999999999994</c:v>
                </c:pt>
                <c:pt idx="1706">
                  <c:v>8.5350000000000001</c:v>
                </c:pt>
                <c:pt idx="1707">
                  <c:v>8.5399999999999991</c:v>
                </c:pt>
                <c:pt idx="1708">
                  <c:v>8.5449999999999999</c:v>
                </c:pt>
                <c:pt idx="1709">
                  <c:v>8.5500000000000007</c:v>
                </c:pt>
                <c:pt idx="1710">
                  <c:v>8.5549999999999997</c:v>
                </c:pt>
                <c:pt idx="1711">
                  <c:v>8.56</c:v>
                </c:pt>
                <c:pt idx="1712">
                  <c:v>8.5649999999999995</c:v>
                </c:pt>
                <c:pt idx="1713">
                  <c:v>8.57</c:v>
                </c:pt>
                <c:pt idx="1714">
                  <c:v>8.5749999999999993</c:v>
                </c:pt>
                <c:pt idx="1715">
                  <c:v>8.58</c:v>
                </c:pt>
                <c:pt idx="1716">
                  <c:v>8.5850000000000009</c:v>
                </c:pt>
                <c:pt idx="1717">
                  <c:v>8.59</c:v>
                </c:pt>
                <c:pt idx="1718">
                  <c:v>8.5950000000000006</c:v>
                </c:pt>
                <c:pt idx="1719">
                  <c:v>8.6</c:v>
                </c:pt>
                <c:pt idx="1720">
                  <c:v>8.6050000000000004</c:v>
                </c:pt>
                <c:pt idx="1721">
                  <c:v>8.61</c:v>
                </c:pt>
                <c:pt idx="1722">
                  <c:v>8.6150000000000002</c:v>
                </c:pt>
                <c:pt idx="1723">
                  <c:v>8.6199999999999992</c:v>
                </c:pt>
                <c:pt idx="1724">
                  <c:v>8.625</c:v>
                </c:pt>
                <c:pt idx="1725">
                  <c:v>8.6300000000000008</c:v>
                </c:pt>
                <c:pt idx="1726">
                  <c:v>8.6349999999999998</c:v>
                </c:pt>
                <c:pt idx="1727">
                  <c:v>8.64</c:v>
                </c:pt>
                <c:pt idx="1728">
                  <c:v>8.6449999999999996</c:v>
                </c:pt>
                <c:pt idx="1729">
                  <c:v>8.65</c:v>
                </c:pt>
                <c:pt idx="1730">
                  <c:v>8.6549999999999994</c:v>
                </c:pt>
                <c:pt idx="1731">
                  <c:v>8.66</c:v>
                </c:pt>
                <c:pt idx="1732">
                  <c:v>8.6649999999999991</c:v>
                </c:pt>
                <c:pt idx="1733">
                  <c:v>8.67</c:v>
                </c:pt>
                <c:pt idx="1734">
                  <c:v>8.6750000000000007</c:v>
                </c:pt>
                <c:pt idx="1735">
                  <c:v>8.68</c:v>
                </c:pt>
                <c:pt idx="1736">
                  <c:v>8.6850000000000005</c:v>
                </c:pt>
                <c:pt idx="1737">
                  <c:v>8.69</c:v>
                </c:pt>
                <c:pt idx="1738">
                  <c:v>8.6950000000000003</c:v>
                </c:pt>
                <c:pt idx="1739">
                  <c:v>8.6999999999999993</c:v>
                </c:pt>
                <c:pt idx="1740">
                  <c:v>8.7050000000000001</c:v>
                </c:pt>
                <c:pt idx="1741">
                  <c:v>8.7100000000000009</c:v>
                </c:pt>
                <c:pt idx="1742">
                  <c:v>8.7149999999999999</c:v>
                </c:pt>
                <c:pt idx="1743">
                  <c:v>8.7200000000000006</c:v>
                </c:pt>
                <c:pt idx="1744">
                  <c:v>8.7249999999999996</c:v>
                </c:pt>
                <c:pt idx="1745">
                  <c:v>8.73</c:v>
                </c:pt>
                <c:pt idx="1746">
                  <c:v>8.7349999999999994</c:v>
                </c:pt>
                <c:pt idx="1747">
                  <c:v>8.74</c:v>
                </c:pt>
                <c:pt idx="1748">
                  <c:v>8.7449999999999992</c:v>
                </c:pt>
                <c:pt idx="1749">
                  <c:v>8.75</c:v>
                </c:pt>
                <c:pt idx="1750">
                  <c:v>8.7550000000000008</c:v>
                </c:pt>
                <c:pt idx="1751">
                  <c:v>8.76</c:v>
                </c:pt>
                <c:pt idx="1752">
                  <c:v>8.7650000000000006</c:v>
                </c:pt>
                <c:pt idx="1753">
                  <c:v>8.77</c:v>
                </c:pt>
                <c:pt idx="1754">
                  <c:v>8.7750000000000004</c:v>
                </c:pt>
                <c:pt idx="1755">
                  <c:v>8.7799999999999994</c:v>
                </c:pt>
                <c:pt idx="1756">
                  <c:v>8.7850000000000001</c:v>
                </c:pt>
                <c:pt idx="1757">
                  <c:v>8.7899999999999991</c:v>
                </c:pt>
                <c:pt idx="1758">
                  <c:v>8.7949999999999999</c:v>
                </c:pt>
                <c:pt idx="1759">
                  <c:v>8.8000000000000007</c:v>
                </c:pt>
                <c:pt idx="1760">
                  <c:v>8.8049999999999997</c:v>
                </c:pt>
                <c:pt idx="1761">
                  <c:v>8.81</c:v>
                </c:pt>
                <c:pt idx="1762">
                  <c:v>8.8149999999999995</c:v>
                </c:pt>
                <c:pt idx="1763">
                  <c:v>8.82</c:v>
                </c:pt>
                <c:pt idx="1764">
                  <c:v>8.8249999999999993</c:v>
                </c:pt>
                <c:pt idx="1765">
                  <c:v>8.83</c:v>
                </c:pt>
                <c:pt idx="1766">
                  <c:v>8.8350000000000009</c:v>
                </c:pt>
                <c:pt idx="1767">
                  <c:v>8.84</c:v>
                </c:pt>
                <c:pt idx="1768">
                  <c:v>8.8450000000000006</c:v>
                </c:pt>
                <c:pt idx="1769">
                  <c:v>8.85</c:v>
                </c:pt>
                <c:pt idx="1770">
                  <c:v>8.8550000000000004</c:v>
                </c:pt>
                <c:pt idx="1771">
                  <c:v>8.86</c:v>
                </c:pt>
                <c:pt idx="1772">
                  <c:v>8.8650000000000002</c:v>
                </c:pt>
                <c:pt idx="1773">
                  <c:v>8.8699999999999992</c:v>
                </c:pt>
                <c:pt idx="1774">
                  <c:v>8.875</c:v>
                </c:pt>
                <c:pt idx="1775">
                  <c:v>8.8800000000000008</c:v>
                </c:pt>
                <c:pt idx="1776">
                  <c:v>8.8849999999999998</c:v>
                </c:pt>
                <c:pt idx="1777">
                  <c:v>8.89</c:v>
                </c:pt>
                <c:pt idx="1778">
                  <c:v>8.8949999999999996</c:v>
                </c:pt>
                <c:pt idx="1779">
                  <c:v>8.9</c:v>
                </c:pt>
                <c:pt idx="1780">
                  <c:v>8.9049999999999994</c:v>
                </c:pt>
                <c:pt idx="1781">
                  <c:v>8.91</c:v>
                </c:pt>
                <c:pt idx="1782">
                  <c:v>8.9149999999999991</c:v>
                </c:pt>
                <c:pt idx="1783">
                  <c:v>8.92</c:v>
                </c:pt>
                <c:pt idx="1784">
                  <c:v>8.9250000000000007</c:v>
                </c:pt>
                <c:pt idx="1785">
                  <c:v>8.93</c:v>
                </c:pt>
                <c:pt idx="1786">
                  <c:v>8.9350000000000005</c:v>
                </c:pt>
                <c:pt idx="1787">
                  <c:v>8.94</c:v>
                </c:pt>
                <c:pt idx="1788">
                  <c:v>8.9450000000000003</c:v>
                </c:pt>
                <c:pt idx="1789">
                  <c:v>8.9499999999999993</c:v>
                </c:pt>
                <c:pt idx="1790">
                  <c:v>8.9550000000000001</c:v>
                </c:pt>
                <c:pt idx="1791">
                  <c:v>8.9600000000000009</c:v>
                </c:pt>
                <c:pt idx="1792">
                  <c:v>8.9649999999999999</c:v>
                </c:pt>
                <c:pt idx="1793">
                  <c:v>8.9700000000000006</c:v>
                </c:pt>
                <c:pt idx="1794">
                  <c:v>8.9749999999999996</c:v>
                </c:pt>
                <c:pt idx="1795">
                  <c:v>8.98</c:v>
                </c:pt>
                <c:pt idx="1796">
                  <c:v>8.9849999999999994</c:v>
                </c:pt>
                <c:pt idx="1797">
                  <c:v>8.99</c:v>
                </c:pt>
                <c:pt idx="1798">
                  <c:v>8.9949999999999992</c:v>
                </c:pt>
                <c:pt idx="1799">
                  <c:v>9</c:v>
                </c:pt>
                <c:pt idx="1800">
                  <c:v>9.0050000000000008</c:v>
                </c:pt>
                <c:pt idx="1801">
                  <c:v>9.01</c:v>
                </c:pt>
                <c:pt idx="1802">
                  <c:v>9.0150000000000006</c:v>
                </c:pt>
                <c:pt idx="1803">
                  <c:v>9.02</c:v>
                </c:pt>
                <c:pt idx="1804">
                  <c:v>9.0250000000000004</c:v>
                </c:pt>
                <c:pt idx="1805">
                  <c:v>9.0299999999999994</c:v>
                </c:pt>
                <c:pt idx="1806">
                  <c:v>9.0350000000000001</c:v>
                </c:pt>
                <c:pt idx="1807">
                  <c:v>9.0399999999999991</c:v>
                </c:pt>
                <c:pt idx="1808">
                  <c:v>9.0449999999999999</c:v>
                </c:pt>
                <c:pt idx="1809">
                  <c:v>9.0500000000000007</c:v>
                </c:pt>
                <c:pt idx="1810">
                  <c:v>9.0549999999999997</c:v>
                </c:pt>
                <c:pt idx="1811">
                  <c:v>9.06</c:v>
                </c:pt>
                <c:pt idx="1812">
                  <c:v>9.0649999999999995</c:v>
                </c:pt>
                <c:pt idx="1813">
                  <c:v>9.07</c:v>
                </c:pt>
                <c:pt idx="1814">
                  <c:v>9.0749999999999993</c:v>
                </c:pt>
                <c:pt idx="1815">
                  <c:v>9.08</c:v>
                </c:pt>
                <c:pt idx="1816">
                  <c:v>9.0850000000000009</c:v>
                </c:pt>
                <c:pt idx="1817">
                  <c:v>9.09</c:v>
                </c:pt>
                <c:pt idx="1818">
                  <c:v>9.0950000000000006</c:v>
                </c:pt>
                <c:pt idx="1819">
                  <c:v>9.1</c:v>
                </c:pt>
                <c:pt idx="1820">
                  <c:v>9.1050000000000004</c:v>
                </c:pt>
                <c:pt idx="1821">
                  <c:v>9.11</c:v>
                </c:pt>
                <c:pt idx="1822">
                  <c:v>9.1150000000000002</c:v>
                </c:pt>
                <c:pt idx="1823">
                  <c:v>9.1199999999999992</c:v>
                </c:pt>
                <c:pt idx="1824">
                  <c:v>9.125</c:v>
                </c:pt>
                <c:pt idx="1825">
                  <c:v>9.1300000000000008</c:v>
                </c:pt>
                <c:pt idx="1826">
                  <c:v>9.1349999999999998</c:v>
                </c:pt>
                <c:pt idx="1827">
                  <c:v>9.14</c:v>
                </c:pt>
                <c:pt idx="1828">
                  <c:v>9.1449999999999996</c:v>
                </c:pt>
                <c:pt idx="1829">
                  <c:v>9.15</c:v>
                </c:pt>
                <c:pt idx="1830">
                  <c:v>9.1549999999999994</c:v>
                </c:pt>
                <c:pt idx="1831">
                  <c:v>9.16</c:v>
                </c:pt>
                <c:pt idx="1832">
                  <c:v>9.1649999999999991</c:v>
                </c:pt>
                <c:pt idx="1833">
                  <c:v>9.17</c:v>
                </c:pt>
                <c:pt idx="1834">
                  <c:v>9.1750000000000007</c:v>
                </c:pt>
                <c:pt idx="1835">
                  <c:v>9.18</c:v>
                </c:pt>
                <c:pt idx="1836">
                  <c:v>9.1850000000000005</c:v>
                </c:pt>
                <c:pt idx="1837">
                  <c:v>9.19</c:v>
                </c:pt>
                <c:pt idx="1838">
                  <c:v>9.1950000000000003</c:v>
                </c:pt>
                <c:pt idx="1839">
                  <c:v>9.1999999999999993</c:v>
                </c:pt>
                <c:pt idx="1840">
                  <c:v>9.2050000000000001</c:v>
                </c:pt>
                <c:pt idx="1841">
                  <c:v>9.2100000000000009</c:v>
                </c:pt>
                <c:pt idx="1842">
                  <c:v>9.2149999999999999</c:v>
                </c:pt>
                <c:pt idx="1843">
                  <c:v>9.2200000000000006</c:v>
                </c:pt>
                <c:pt idx="1844">
                  <c:v>9.2249999999999996</c:v>
                </c:pt>
                <c:pt idx="1845">
                  <c:v>9.23</c:v>
                </c:pt>
                <c:pt idx="1846">
                  <c:v>9.2349999999999994</c:v>
                </c:pt>
                <c:pt idx="1847">
                  <c:v>9.24</c:v>
                </c:pt>
                <c:pt idx="1848">
                  <c:v>9.2449999999999992</c:v>
                </c:pt>
                <c:pt idx="1849">
                  <c:v>9.25</c:v>
                </c:pt>
                <c:pt idx="1850">
                  <c:v>9.2550000000000008</c:v>
                </c:pt>
                <c:pt idx="1851">
                  <c:v>9.26</c:v>
                </c:pt>
                <c:pt idx="1852">
                  <c:v>9.2650000000000006</c:v>
                </c:pt>
                <c:pt idx="1853">
                  <c:v>9.27</c:v>
                </c:pt>
                <c:pt idx="1854">
                  <c:v>9.2750000000000004</c:v>
                </c:pt>
                <c:pt idx="1855">
                  <c:v>9.2799999999999994</c:v>
                </c:pt>
                <c:pt idx="1856">
                  <c:v>9.2850000000000001</c:v>
                </c:pt>
                <c:pt idx="1857">
                  <c:v>9.2899999999999991</c:v>
                </c:pt>
                <c:pt idx="1858">
                  <c:v>9.2949999999999999</c:v>
                </c:pt>
                <c:pt idx="1859">
                  <c:v>9.3000000000000007</c:v>
                </c:pt>
                <c:pt idx="1860">
                  <c:v>9.3049999999999997</c:v>
                </c:pt>
                <c:pt idx="1861">
                  <c:v>9.31</c:v>
                </c:pt>
                <c:pt idx="1862">
                  <c:v>9.3149999999999995</c:v>
                </c:pt>
                <c:pt idx="1863">
                  <c:v>9.32</c:v>
                </c:pt>
                <c:pt idx="1864">
                  <c:v>9.3249999999999993</c:v>
                </c:pt>
                <c:pt idx="1865">
                  <c:v>9.33</c:v>
                </c:pt>
                <c:pt idx="1866">
                  <c:v>9.3350000000000009</c:v>
                </c:pt>
                <c:pt idx="1867">
                  <c:v>9.34</c:v>
                </c:pt>
                <c:pt idx="1868">
                  <c:v>9.3450000000000006</c:v>
                </c:pt>
                <c:pt idx="1869">
                  <c:v>9.35</c:v>
                </c:pt>
                <c:pt idx="1870">
                  <c:v>9.3550000000000004</c:v>
                </c:pt>
                <c:pt idx="1871">
                  <c:v>9.36</c:v>
                </c:pt>
                <c:pt idx="1872">
                  <c:v>9.3650000000000002</c:v>
                </c:pt>
                <c:pt idx="1873">
                  <c:v>9.3699999999999992</c:v>
                </c:pt>
                <c:pt idx="1874">
                  <c:v>9.375</c:v>
                </c:pt>
                <c:pt idx="1875">
                  <c:v>9.3800000000000008</c:v>
                </c:pt>
                <c:pt idx="1876">
                  <c:v>9.3849999999999998</c:v>
                </c:pt>
                <c:pt idx="1877">
                  <c:v>9.39</c:v>
                </c:pt>
                <c:pt idx="1878">
                  <c:v>9.3949999999999996</c:v>
                </c:pt>
                <c:pt idx="1879">
                  <c:v>9.4</c:v>
                </c:pt>
                <c:pt idx="1880">
                  <c:v>9.4049999999999994</c:v>
                </c:pt>
                <c:pt idx="1881">
                  <c:v>9.41</c:v>
                </c:pt>
                <c:pt idx="1882">
                  <c:v>9.4149999999999991</c:v>
                </c:pt>
                <c:pt idx="1883">
                  <c:v>9.42</c:v>
                </c:pt>
                <c:pt idx="1884">
                  <c:v>9.4250000000000007</c:v>
                </c:pt>
                <c:pt idx="1885">
                  <c:v>9.43</c:v>
                </c:pt>
                <c:pt idx="1886">
                  <c:v>9.4350000000000005</c:v>
                </c:pt>
                <c:pt idx="1887">
                  <c:v>9.44</c:v>
                </c:pt>
                <c:pt idx="1888">
                  <c:v>9.4450000000000003</c:v>
                </c:pt>
                <c:pt idx="1889">
                  <c:v>9.4499999999999993</c:v>
                </c:pt>
                <c:pt idx="1890">
                  <c:v>9.4550000000000001</c:v>
                </c:pt>
                <c:pt idx="1891">
                  <c:v>9.4600000000000009</c:v>
                </c:pt>
                <c:pt idx="1892">
                  <c:v>9.4649999999999999</c:v>
                </c:pt>
                <c:pt idx="1893">
                  <c:v>9.4700000000000006</c:v>
                </c:pt>
                <c:pt idx="1894">
                  <c:v>9.4749999999999996</c:v>
                </c:pt>
                <c:pt idx="1895">
                  <c:v>9.48</c:v>
                </c:pt>
                <c:pt idx="1896">
                  <c:v>9.4849999999999994</c:v>
                </c:pt>
                <c:pt idx="1897">
                  <c:v>9.49</c:v>
                </c:pt>
                <c:pt idx="1898">
                  <c:v>9.4949999999999992</c:v>
                </c:pt>
                <c:pt idx="1899">
                  <c:v>9.5</c:v>
                </c:pt>
                <c:pt idx="1900">
                  <c:v>9.5050000000000008</c:v>
                </c:pt>
                <c:pt idx="1901">
                  <c:v>9.51</c:v>
                </c:pt>
                <c:pt idx="1902">
                  <c:v>9.5150000000000006</c:v>
                </c:pt>
                <c:pt idx="1903">
                  <c:v>9.52</c:v>
                </c:pt>
                <c:pt idx="1904">
                  <c:v>9.5250000000000004</c:v>
                </c:pt>
                <c:pt idx="1905">
                  <c:v>9.5299999999999994</c:v>
                </c:pt>
                <c:pt idx="1906">
                  <c:v>9.5350000000000001</c:v>
                </c:pt>
                <c:pt idx="1907">
                  <c:v>9.5399999999999991</c:v>
                </c:pt>
                <c:pt idx="1908">
                  <c:v>9.5449999999999999</c:v>
                </c:pt>
                <c:pt idx="1909">
                  <c:v>9.5500000000000007</c:v>
                </c:pt>
                <c:pt idx="1910">
                  <c:v>9.5549999999999997</c:v>
                </c:pt>
                <c:pt idx="1911">
                  <c:v>9.56</c:v>
                </c:pt>
                <c:pt idx="1912">
                  <c:v>9.5649999999999995</c:v>
                </c:pt>
                <c:pt idx="1913">
                  <c:v>9.57</c:v>
                </c:pt>
                <c:pt idx="1914">
                  <c:v>9.5749999999999993</c:v>
                </c:pt>
                <c:pt idx="1915">
                  <c:v>9.58</c:v>
                </c:pt>
                <c:pt idx="1916">
                  <c:v>9.5850000000000009</c:v>
                </c:pt>
                <c:pt idx="1917">
                  <c:v>9.59</c:v>
                </c:pt>
                <c:pt idx="1918">
                  <c:v>9.5950000000000006</c:v>
                </c:pt>
                <c:pt idx="1919">
                  <c:v>9.6</c:v>
                </c:pt>
                <c:pt idx="1920">
                  <c:v>9.6050000000000004</c:v>
                </c:pt>
                <c:pt idx="1921">
                  <c:v>9.61</c:v>
                </c:pt>
                <c:pt idx="1922">
                  <c:v>9.6150000000000002</c:v>
                </c:pt>
                <c:pt idx="1923">
                  <c:v>9.6199999999999992</c:v>
                </c:pt>
                <c:pt idx="1924">
                  <c:v>9.625</c:v>
                </c:pt>
                <c:pt idx="1925">
                  <c:v>9.6300000000000008</c:v>
                </c:pt>
                <c:pt idx="1926">
                  <c:v>9.6349999999999998</c:v>
                </c:pt>
                <c:pt idx="1927">
                  <c:v>9.64</c:v>
                </c:pt>
                <c:pt idx="1928">
                  <c:v>9.6449999999999996</c:v>
                </c:pt>
                <c:pt idx="1929">
                  <c:v>9.65</c:v>
                </c:pt>
                <c:pt idx="1930">
                  <c:v>9.6549999999999994</c:v>
                </c:pt>
                <c:pt idx="1931">
                  <c:v>9.66</c:v>
                </c:pt>
                <c:pt idx="1932">
                  <c:v>9.6649999999999991</c:v>
                </c:pt>
                <c:pt idx="1933">
                  <c:v>9.67</c:v>
                </c:pt>
                <c:pt idx="1934">
                  <c:v>9.6750000000000007</c:v>
                </c:pt>
                <c:pt idx="1935">
                  <c:v>9.68</c:v>
                </c:pt>
                <c:pt idx="1936">
                  <c:v>9.6850000000000005</c:v>
                </c:pt>
                <c:pt idx="1937">
                  <c:v>9.69</c:v>
                </c:pt>
                <c:pt idx="1938">
                  <c:v>9.6950000000000003</c:v>
                </c:pt>
                <c:pt idx="1939">
                  <c:v>9.6999999999999993</c:v>
                </c:pt>
                <c:pt idx="1940">
                  <c:v>9.7050000000000001</c:v>
                </c:pt>
                <c:pt idx="1941">
                  <c:v>9.7100000000000009</c:v>
                </c:pt>
                <c:pt idx="1942">
                  <c:v>9.7149999999999999</c:v>
                </c:pt>
                <c:pt idx="1943">
                  <c:v>9.7200000000000006</c:v>
                </c:pt>
                <c:pt idx="1944">
                  <c:v>9.7249999999999996</c:v>
                </c:pt>
                <c:pt idx="1945">
                  <c:v>9.73</c:v>
                </c:pt>
                <c:pt idx="1946">
                  <c:v>9.7349999999999994</c:v>
                </c:pt>
                <c:pt idx="1947">
                  <c:v>9.74</c:v>
                </c:pt>
                <c:pt idx="1948">
                  <c:v>9.7449999999999992</c:v>
                </c:pt>
                <c:pt idx="1949">
                  <c:v>9.75</c:v>
                </c:pt>
                <c:pt idx="1950">
                  <c:v>9.7550000000000008</c:v>
                </c:pt>
                <c:pt idx="1951">
                  <c:v>9.76</c:v>
                </c:pt>
                <c:pt idx="1952">
                  <c:v>9.7650000000000006</c:v>
                </c:pt>
                <c:pt idx="1953">
                  <c:v>9.77</c:v>
                </c:pt>
                <c:pt idx="1954">
                  <c:v>9.7750000000000004</c:v>
                </c:pt>
                <c:pt idx="1955">
                  <c:v>9.7799999999999994</c:v>
                </c:pt>
                <c:pt idx="1956">
                  <c:v>9.7850000000000001</c:v>
                </c:pt>
                <c:pt idx="1957">
                  <c:v>9.7899999999999991</c:v>
                </c:pt>
                <c:pt idx="1958">
                  <c:v>9.7949999999999999</c:v>
                </c:pt>
                <c:pt idx="1959">
                  <c:v>9.8000000000000007</c:v>
                </c:pt>
                <c:pt idx="1960">
                  <c:v>9.8049999999999997</c:v>
                </c:pt>
                <c:pt idx="1961">
                  <c:v>9.81</c:v>
                </c:pt>
                <c:pt idx="1962">
                  <c:v>9.8149999999999995</c:v>
                </c:pt>
                <c:pt idx="1963">
                  <c:v>9.82</c:v>
                </c:pt>
                <c:pt idx="1964">
                  <c:v>9.8249999999999993</c:v>
                </c:pt>
                <c:pt idx="1965">
                  <c:v>9.83</c:v>
                </c:pt>
                <c:pt idx="1966">
                  <c:v>9.8350000000000009</c:v>
                </c:pt>
                <c:pt idx="1967">
                  <c:v>9.84</c:v>
                </c:pt>
                <c:pt idx="1968">
                  <c:v>9.8450000000000006</c:v>
                </c:pt>
                <c:pt idx="1969">
                  <c:v>9.85</c:v>
                </c:pt>
                <c:pt idx="1970">
                  <c:v>9.8550000000000004</c:v>
                </c:pt>
                <c:pt idx="1971">
                  <c:v>9.86</c:v>
                </c:pt>
                <c:pt idx="1972">
                  <c:v>9.8650000000000002</c:v>
                </c:pt>
                <c:pt idx="1973">
                  <c:v>9.8699999999999992</c:v>
                </c:pt>
                <c:pt idx="1974">
                  <c:v>9.875</c:v>
                </c:pt>
                <c:pt idx="1975">
                  <c:v>9.8800000000000008</c:v>
                </c:pt>
                <c:pt idx="1976">
                  <c:v>9.8849999999999998</c:v>
                </c:pt>
                <c:pt idx="1977">
                  <c:v>9.89</c:v>
                </c:pt>
                <c:pt idx="1978">
                  <c:v>9.8949999999999996</c:v>
                </c:pt>
                <c:pt idx="1979">
                  <c:v>9.9</c:v>
                </c:pt>
                <c:pt idx="1980">
                  <c:v>9.9049999999999994</c:v>
                </c:pt>
                <c:pt idx="1981">
                  <c:v>9.91</c:v>
                </c:pt>
                <c:pt idx="1982">
                  <c:v>9.9149999999999991</c:v>
                </c:pt>
                <c:pt idx="1983">
                  <c:v>9.92</c:v>
                </c:pt>
                <c:pt idx="1984">
                  <c:v>9.9250000000000007</c:v>
                </c:pt>
                <c:pt idx="1985">
                  <c:v>9.93</c:v>
                </c:pt>
                <c:pt idx="1986">
                  <c:v>9.9350000000000005</c:v>
                </c:pt>
                <c:pt idx="1987">
                  <c:v>9.94</c:v>
                </c:pt>
                <c:pt idx="1988">
                  <c:v>9.9450000000000003</c:v>
                </c:pt>
                <c:pt idx="1989">
                  <c:v>9.9499999999999993</c:v>
                </c:pt>
                <c:pt idx="1990">
                  <c:v>9.9550000000000001</c:v>
                </c:pt>
                <c:pt idx="1991">
                  <c:v>9.9600000000000009</c:v>
                </c:pt>
                <c:pt idx="1992">
                  <c:v>9.9649999999999999</c:v>
                </c:pt>
                <c:pt idx="1993">
                  <c:v>9.9700000000000006</c:v>
                </c:pt>
                <c:pt idx="1994">
                  <c:v>9.9749999999999996</c:v>
                </c:pt>
                <c:pt idx="1995">
                  <c:v>9.98</c:v>
                </c:pt>
                <c:pt idx="1996">
                  <c:v>9.9849999999999994</c:v>
                </c:pt>
                <c:pt idx="1997">
                  <c:v>9.99</c:v>
                </c:pt>
                <c:pt idx="1998">
                  <c:v>9.9949999999999992</c:v>
                </c:pt>
                <c:pt idx="1999">
                  <c:v>10</c:v>
                </c:pt>
                <c:pt idx="2000">
                  <c:v>10.005000000000001</c:v>
                </c:pt>
                <c:pt idx="2001">
                  <c:v>10.01</c:v>
                </c:pt>
                <c:pt idx="2002">
                  <c:v>10.015000000000001</c:v>
                </c:pt>
                <c:pt idx="2003">
                  <c:v>10.02</c:v>
                </c:pt>
                <c:pt idx="2004">
                  <c:v>10.025</c:v>
                </c:pt>
                <c:pt idx="2005">
                  <c:v>10.029999999999999</c:v>
                </c:pt>
                <c:pt idx="2006">
                  <c:v>10.035</c:v>
                </c:pt>
                <c:pt idx="2007">
                  <c:v>10.039999999999999</c:v>
                </c:pt>
                <c:pt idx="2008">
                  <c:v>10.045</c:v>
                </c:pt>
                <c:pt idx="2009">
                  <c:v>10.050000000000001</c:v>
                </c:pt>
                <c:pt idx="2010">
                  <c:v>10.055</c:v>
                </c:pt>
                <c:pt idx="2011">
                  <c:v>10.06</c:v>
                </c:pt>
                <c:pt idx="2012">
                  <c:v>10.065</c:v>
                </c:pt>
                <c:pt idx="2013">
                  <c:v>10.07</c:v>
                </c:pt>
                <c:pt idx="2014">
                  <c:v>10.074999999999999</c:v>
                </c:pt>
                <c:pt idx="2015">
                  <c:v>10.08</c:v>
                </c:pt>
                <c:pt idx="2016">
                  <c:v>10.085000000000001</c:v>
                </c:pt>
                <c:pt idx="2017">
                  <c:v>10.09</c:v>
                </c:pt>
                <c:pt idx="2018">
                  <c:v>10.095000000000001</c:v>
                </c:pt>
                <c:pt idx="2019">
                  <c:v>10.1</c:v>
                </c:pt>
                <c:pt idx="2020">
                  <c:v>10.105</c:v>
                </c:pt>
                <c:pt idx="2021">
                  <c:v>10.11</c:v>
                </c:pt>
                <c:pt idx="2022">
                  <c:v>10.115</c:v>
                </c:pt>
                <c:pt idx="2023">
                  <c:v>10.119999999999999</c:v>
                </c:pt>
                <c:pt idx="2024">
                  <c:v>10.125</c:v>
                </c:pt>
                <c:pt idx="2025">
                  <c:v>10.130000000000001</c:v>
                </c:pt>
                <c:pt idx="2026">
                  <c:v>10.135</c:v>
                </c:pt>
                <c:pt idx="2027">
                  <c:v>10.14</c:v>
                </c:pt>
                <c:pt idx="2028">
                  <c:v>10.145</c:v>
                </c:pt>
                <c:pt idx="2029">
                  <c:v>10.15</c:v>
                </c:pt>
                <c:pt idx="2030">
                  <c:v>10.154999999999999</c:v>
                </c:pt>
                <c:pt idx="2031">
                  <c:v>10.16</c:v>
                </c:pt>
                <c:pt idx="2032">
                  <c:v>10.164999999999999</c:v>
                </c:pt>
                <c:pt idx="2033">
                  <c:v>10.17</c:v>
                </c:pt>
                <c:pt idx="2034">
                  <c:v>10.175000000000001</c:v>
                </c:pt>
                <c:pt idx="2035">
                  <c:v>10.18</c:v>
                </c:pt>
                <c:pt idx="2036">
                  <c:v>10.185</c:v>
                </c:pt>
                <c:pt idx="2037">
                  <c:v>10.19</c:v>
                </c:pt>
                <c:pt idx="2038">
                  <c:v>10.195</c:v>
                </c:pt>
                <c:pt idx="2039">
                  <c:v>10.199999999999999</c:v>
                </c:pt>
                <c:pt idx="2040">
                  <c:v>10.205</c:v>
                </c:pt>
                <c:pt idx="2041">
                  <c:v>10.210000000000001</c:v>
                </c:pt>
                <c:pt idx="2042">
                  <c:v>10.215</c:v>
                </c:pt>
                <c:pt idx="2043">
                  <c:v>10.220000000000001</c:v>
                </c:pt>
                <c:pt idx="2044">
                  <c:v>10.225</c:v>
                </c:pt>
                <c:pt idx="2045">
                  <c:v>10.23</c:v>
                </c:pt>
                <c:pt idx="2046">
                  <c:v>10.234999999999999</c:v>
                </c:pt>
                <c:pt idx="2047">
                  <c:v>10.24</c:v>
                </c:pt>
                <c:pt idx="2048">
                  <c:v>10.244999999999999</c:v>
                </c:pt>
                <c:pt idx="2049">
                  <c:v>10.25</c:v>
                </c:pt>
                <c:pt idx="2050">
                  <c:v>10.255000000000001</c:v>
                </c:pt>
                <c:pt idx="2051">
                  <c:v>10.26</c:v>
                </c:pt>
                <c:pt idx="2052">
                  <c:v>10.265000000000001</c:v>
                </c:pt>
                <c:pt idx="2053">
                  <c:v>10.27</c:v>
                </c:pt>
                <c:pt idx="2054">
                  <c:v>10.275</c:v>
                </c:pt>
                <c:pt idx="2055">
                  <c:v>10.28</c:v>
                </c:pt>
                <c:pt idx="2056">
                  <c:v>10.285</c:v>
                </c:pt>
                <c:pt idx="2057">
                  <c:v>10.29</c:v>
                </c:pt>
                <c:pt idx="2058">
                  <c:v>10.295</c:v>
                </c:pt>
                <c:pt idx="2059">
                  <c:v>10.3</c:v>
                </c:pt>
                <c:pt idx="2060">
                  <c:v>10.305</c:v>
                </c:pt>
                <c:pt idx="2061">
                  <c:v>10.31</c:v>
                </c:pt>
                <c:pt idx="2062">
                  <c:v>10.315</c:v>
                </c:pt>
                <c:pt idx="2063">
                  <c:v>10.32</c:v>
                </c:pt>
                <c:pt idx="2064">
                  <c:v>10.324999999999999</c:v>
                </c:pt>
                <c:pt idx="2065">
                  <c:v>10.33</c:v>
                </c:pt>
                <c:pt idx="2066">
                  <c:v>10.335000000000001</c:v>
                </c:pt>
                <c:pt idx="2067">
                  <c:v>10.34</c:v>
                </c:pt>
                <c:pt idx="2068">
                  <c:v>10.345000000000001</c:v>
                </c:pt>
                <c:pt idx="2069">
                  <c:v>10.35</c:v>
                </c:pt>
                <c:pt idx="2070">
                  <c:v>10.355</c:v>
                </c:pt>
                <c:pt idx="2071">
                  <c:v>10.36</c:v>
                </c:pt>
                <c:pt idx="2072">
                  <c:v>10.365</c:v>
                </c:pt>
                <c:pt idx="2073">
                  <c:v>10.37</c:v>
                </c:pt>
                <c:pt idx="2074">
                  <c:v>10.375</c:v>
                </c:pt>
                <c:pt idx="2075">
                  <c:v>10.38</c:v>
                </c:pt>
                <c:pt idx="2076">
                  <c:v>10.385</c:v>
                </c:pt>
                <c:pt idx="2077">
                  <c:v>10.39</c:v>
                </c:pt>
                <c:pt idx="2078">
                  <c:v>10.395</c:v>
                </c:pt>
                <c:pt idx="2079">
                  <c:v>10.4</c:v>
                </c:pt>
                <c:pt idx="2080">
                  <c:v>10.404999999999999</c:v>
                </c:pt>
                <c:pt idx="2081">
                  <c:v>10.41</c:v>
                </c:pt>
                <c:pt idx="2082">
                  <c:v>10.414999999999999</c:v>
                </c:pt>
                <c:pt idx="2083">
                  <c:v>10.42</c:v>
                </c:pt>
                <c:pt idx="2084">
                  <c:v>10.425000000000001</c:v>
                </c:pt>
                <c:pt idx="2085">
                  <c:v>10.43</c:v>
                </c:pt>
                <c:pt idx="2086">
                  <c:v>10.435</c:v>
                </c:pt>
                <c:pt idx="2087">
                  <c:v>10.44</c:v>
                </c:pt>
                <c:pt idx="2088">
                  <c:v>10.445</c:v>
                </c:pt>
                <c:pt idx="2089">
                  <c:v>10.45</c:v>
                </c:pt>
                <c:pt idx="2090">
                  <c:v>10.455</c:v>
                </c:pt>
                <c:pt idx="2091">
                  <c:v>10.46</c:v>
                </c:pt>
                <c:pt idx="2092">
                  <c:v>10.465</c:v>
                </c:pt>
                <c:pt idx="2093">
                  <c:v>10.47</c:v>
                </c:pt>
                <c:pt idx="2094">
                  <c:v>10.475</c:v>
                </c:pt>
                <c:pt idx="2095">
                  <c:v>10.48</c:v>
                </c:pt>
                <c:pt idx="2096">
                  <c:v>10.484999999999999</c:v>
                </c:pt>
                <c:pt idx="2097">
                  <c:v>10.49</c:v>
                </c:pt>
                <c:pt idx="2098">
                  <c:v>10.494999999999999</c:v>
                </c:pt>
                <c:pt idx="2099">
                  <c:v>10.5</c:v>
                </c:pt>
                <c:pt idx="2100">
                  <c:v>10.505000000000001</c:v>
                </c:pt>
                <c:pt idx="2101">
                  <c:v>10.51</c:v>
                </c:pt>
                <c:pt idx="2102">
                  <c:v>10.515000000000001</c:v>
                </c:pt>
                <c:pt idx="2103">
                  <c:v>10.52</c:v>
                </c:pt>
                <c:pt idx="2104">
                  <c:v>10.525</c:v>
                </c:pt>
                <c:pt idx="2105">
                  <c:v>10.53</c:v>
                </c:pt>
                <c:pt idx="2106">
                  <c:v>10.535</c:v>
                </c:pt>
                <c:pt idx="2107">
                  <c:v>10.54</c:v>
                </c:pt>
                <c:pt idx="2108">
                  <c:v>10.545</c:v>
                </c:pt>
                <c:pt idx="2109">
                  <c:v>10.55</c:v>
                </c:pt>
                <c:pt idx="2110">
                  <c:v>10.555</c:v>
                </c:pt>
                <c:pt idx="2111">
                  <c:v>10.56</c:v>
                </c:pt>
                <c:pt idx="2112">
                  <c:v>10.565</c:v>
                </c:pt>
                <c:pt idx="2113">
                  <c:v>10.57</c:v>
                </c:pt>
                <c:pt idx="2114">
                  <c:v>10.574999999999999</c:v>
                </c:pt>
                <c:pt idx="2115">
                  <c:v>10.58</c:v>
                </c:pt>
                <c:pt idx="2116">
                  <c:v>10.585000000000001</c:v>
                </c:pt>
                <c:pt idx="2117">
                  <c:v>10.59</c:v>
                </c:pt>
                <c:pt idx="2118">
                  <c:v>10.595000000000001</c:v>
                </c:pt>
                <c:pt idx="2119">
                  <c:v>10.6</c:v>
                </c:pt>
                <c:pt idx="2120">
                  <c:v>10.605</c:v>
                </c:pt>
                <c:pt idx="2121">
                  <c:v>10.61</c:v>
                </c:pt>
                <c:pt idx="2122">
                  <c:v>10.615</c:v>
                </c:pt>
                <c:pt idx="2123">
                  <c:v>10.62</c:v>
                </c:pt>
                <c:pt idx="2124">
                  <c:v>10.625</c:v>
                </c:pt>
                <c:pt idx="2125">
                  <c:v>10.63</c:v>
                </c:pt>
                <c:pt idx="2126">
                  <c:v>10.635</c:v>
                </c:pt>
                <c:pt idx="2127">
                  <c:v>10.64</c:v>
                </c:pt>
                <c:pt idx="2128">
                  <c:v>10.645</c:v>
                </c:pt>
                <c:pt idx="2129">
                  <c:v>10.65</c:v>
                </c:pt>
                <c:pt idx="2130">
                  <c:v>10.654999999999999</c:v>
                </c:pt>
                <c:pt idx="2131">
                  <c:v>10.66</c:v>
                </c:pt>
                <c:pt idx="2132">
                  <c:v>10.664999999999999</c:v>
                </c:pt>
                <c:pt idx="2133">
                  <c:v>10.67</c:v>
                </c:pt>
                <c:pt idx="2134">
                  <c:v>10.675000000000001</c:v>
                </c:pt>
                <c:pt idx="2135">
                  <c:v>10.68</c:v>
                </c:pt>
                <c:pt idx="2136">
                  <c:v>10.685</c:v>
                </c:pt>
                <c:pt idx="2137">
                  <c:v>10.69</c:v>
                </c:pt>
                <c:pt idx="2138">
                  <c:v>10.695</c:v>
                </c:pt>
                <c:pt idx="2139">
                  <c:v>10.7</c:v>
                </c:pt>
                <c:pt idx="2140">
                  <c:v>10.705</c:v>
                </c:pt>
                <c:pt idx="2141">
                  <c:v>10.71</c:v>
                </c:pt>
                <c:pt idx="2142">
                  <c:v>10.715</c:v>
                </c:pt>
                <c:pt idx="2143">
                  <c:v>10.72</c:v>
                </c:pt>
                <c:pt idx="2144">
                  <c:v>10.725</c:v>
                </c:pt>
                <c:pt idx="2145">
                  <c:v>10.73</c:v>
                </c:pt>
                <c:pt idx="2146">
                  <c:v>10.734999999999999</c:v>
                </c:pt>
                <c:pt idx="2147">
                  <c:v>10.74</c:v>
                </c:pt>
                <c:pt idx="2148">
                  <c:v>10.744999999999999</c:v>
                </c:pt>
                <c:pt idx="2149">
                  <c:v>10.75</c:v>
                </c:pt>
                <c:pt idx="2150">
                  <c:v>10.755000000000001</c:v>
                </c:pt>
                <c:pt idx="2151">
                  <c:v>10.76</c:v>
                </c:pt>
                <c:pt idx="2152">
                  <c:v>10.765000000000001</c:v>
                </c:pt>
                <c:pt idx="2153">
                  <c:v>10.77</c:v>
                </c:pt>
                <c:pt idx="2154">
                  <c:v>10.775</c:v>
                </c:pt>
                <c:pt idx="2155">
                  <c:v>10.78</c:v>
                </c:pt>
                <c:pt idx="2156">
                  <c:v>10.785</c:v>
                </c:pt>
                <c:pt idx="2157">
                  <c:v>10.79</c:v>
                </c:pt>
                <c:pt idx="2158">
                  <c:v>10.795</c:v>
                </c:pt>
                <c:pt idx="2159">
                  <c:v>10.8</c:v>
                </c:pt>
                <c:pt idx="2160">
                  <c:v>10.805</c:v>
                </c:pt>
                <c:pt idx="2161">
                  <c:v>10.81</c:v>
                </c:pt>
                <c:pt idx="2162">
                  <c:v>10.815</c:v>
                </c:pt>
                <c:pt idx="2163">
                  <c:v>10.82</c:v>
                </c:pt>
                <c:pt idx="2164">
                  <c:v>10.824999999999999</c:v>
                </c:pt>
                <c:pt idx="2165">
                  <c:v>10.83</c:v>
                </c:pt>
                <c:pt idx="2166">
                  <c:v>10.835000000000001</c:v>
                </c:pt>
                <c:pt idx="2167">
                  <c:v>10.84</c:v>
                </c:pt>
                <c:pt idx="2168">
                  <c:v>10.845000000000001</c:v>
                </c:pt>
                <c:pt idx="2169">
                  <c:v>10.85</c:v>
                </c:pt>
                <c:pt idx="2170">
                  <c:v>10.855</c:v>
                </c:pt>
                <c:pt idx="2171">
                  <c:v>10.86</c:v>
                </c:pt>
                <c:pt idx="2172">
                  <c:v>10.865</c:v>
                </c:pt>
                <c:pt idx="2173">
                  <c:v>10.87</c:v>
                </c:pt>
                <c:pt idx="2174">
                  <c:v>10.875</c:v>
                </c:pt>
                <c:pt idx="2175">
                  <c:v>10.88</c:v>
                </c:pt>
                <c:pt idx="2176">
                  <c:v>10.885</c:v>
                </c:pt>
                <c:pt idx="2177">
                  <c:v>10.89</c:v>
                </c:pt>
                <c:pt idx="2178">
                  <c:v>10.895</c:v>
                </c:pt>
                <c:pt idx="2179">
                  <c:v>10.9</c:v>
                </c:pt>
                <c:pt idx="2180">
                  <c:v>10.904999999999999</c:v>
                </c:pt>
                <c:pt idx="2181">
                  <c:v>10.91</c:v>
                </c:pt>
                <c:pt idx="2182">
                  <c:v>10.914999999999999</c:v>
                </c:pt>
                <c:pt idx="2183">
                  <c:v>10.92</c:v>
                </c:pt>
                <c:pt idx="2184">
                  <c:v>10.925000000000001</c:v>
                </c:pt>
                <c:pt idx="2185">
                  <c:v>10.93</c:v>
                </c:pt>
                <c:pt idx="2186">
                  <c:v>10.935</c:v>
                </c:pt>
                <c:pt idx="2187">
                  <c:v>10.94</c:v>
                </c:pt>
                <c:pt idx="2188">
                  <c:v>10.945</c:v>
                </c:pt>
                <c:pt idx="2189">
                  <c:v>10.95</c:v>
                </c:pt>
                <c:pt idx="2190">
                  <c:v>10.955</c:v>
                </c:pt>
                <c:pt idx="2191">
                  <c:v>10.96</c:v>
                </c:pt>
                <c:pt idx="2192">
                  <c:v>10.965</c:v>
                </c:pt>
                <c:pt idx="2193">
                  <c:v>10.97</c:v>
                </c:pt>
                <c:pt idx="2194">
                  <c:v>10.975</c:v>
                </c:pt>
                <c:pt idx="2195">
                  <c:v>10.98</c:v>
                </c:pt>
                <c:pt idx="2196">
                  <c:v>10.984999999999999</c:v>
                </c:pt>
                <c:pt idx="2197">
                  <c:v>10.99</c:v>
                </c:pt>
                <c:pt idx="2198">
                  <c:v>10.994999999999999</c:v>
                </c:pt>
                <c:pt idx="2199">
                  <c:v>11</c:v>
                </c:pt>
                <c:pt idx="2200">
                  <c:v>11.005000000000001</c:v>
                </c:pt>
                <c:pt idx="2201">
                  <c:v>11.01</c:v>
                </c:pt>
                <c:pt idx="2202">
                  <c:v>11.015000000000001</c:v>
                </c:pt>
                <c:pt idx="2203">
                  <c:v>11.02</c:v>
                </c:pt>
                <c:pt idx="2204">
                  <c:v>11.025</c:v>
                </c:pt>
                <c:pt idx="2205">
                  <c:v>11.03</c:v>
                </c:pt>
                <c:pt idx="2206">
                  <c:v>11.035</c:v>
                </c:pt>
                <c:pt idx="2207">
                  <c:v>11.04</c:v>
                </c:pt>
                <c:pt idx="2208">
                  <c:v>11.045</c:v>
                </c:pt>
                <c:pt idx="2209">
                  <c:v>11.05</c:v>
                </c:pt>
                <c:pt idx="2210">
                  <c:v>11.055</c:v>
                </c:pt>
                <c:pt idx="2211">
                  <c:v>11.06</c:v>
                </c:pt>
                <c:pt idx="2212">
                  <c:v>11.065</c:v>
                </c:pt>
                <c:pt idx="2213">
                  <c:v>11.07</c:v>
                </c:pt>
                <c:pt idx="2214">
                  <c:v>11.074999999999999</c:v>
                </c:pt>
                <c:pt idx="2215">
                  <c:v>11.08</c:v>
                </c:pt>
                <c:pt idx="2216">
                  <c:v>11.085000000000001</c:v>
                </c:pt>
                <c:pt idx="2217">
                  <c:v>11.09</c:v>
                </c:pt>
                <c:pt idx="2218">
                  <c:v>11.095000000000001</c:v>
                </c:pt>
                <c:pt idx="2219">
                  <c:v>11.1</c:v>
                </c:pt>
                <c:pt idx="2220">
                  <c:v>11.105</c:v>
                </c:pt>
                <c:pt idx="2221">
                  <c:v>11.11</c:v>
                </c:pt>
                <c:pt idx="2222">
                  <c:v>11.115</c:v>
                </c:pt>
                <c:pt idx="2223">
                  <c:v>11.12</c:v>
                </c:pt>
                <c:pt idx="2224">
                  <c:v>11.125</c:v>
                </c:pt>
                <c:pt idx="2225">
                  <c:v>11.13</c:v>
                </c:pt>
                <c:pt idx="2226">
                  <c:v>11.135</c:v>
                </c:pt>
                <c:pt idx="2227">
                  <c:v>11.14</c:v>
                </c:pt>
                <c:pt idx="2228">
                  <c:v>11.145</c:v>
                </c:pt>
                <c:pt idx="2229">
                  <c:v>11.15</c:v>
                </c:pt>
                <c:pt idx="2230">
                  <c:v>11.154999999999999</c:v>
                </c:pt>
                <c:pt idx="2231">
                  <c:v>11.16</c:v>
                </c:pt>
                <c:pt idx="2232">
                  <c:v>11.164999999999999</c:v>
                </c:pt>
                <c:pt idx="2233">
                  <c:v>11.17</c:v>
                </c:pt>
                <c:pt idx="2234">
                  <c:v>11.175000000000001</c:v>
                </c:pt>
                <c:pt idx="2235">
                  <c:v>11.18</c:v>
                </c:pt>
                <c:pt idx="2236">
                  <c:v>11.185</c:v>
                </c:pt>
                <c:pt idx="2237">
                  <c:v>11.19</c:v>
                </c:pt>
                <c:pt idx="2238">
                  <c:v>11.195</c:v>
                </c:pt>
                <c:pt idx="2239">
                  <c:v>11.2</c:v>
                </c:pt>
                <c:pt idx="2240">
                  <c:v>11.205</c:v>
                </c:pt>
                <c:pt idx="2241">
                  <c:v>11.21</c:v>
                </c:pt>
                <c:pt idx="2242">
                  <c:v>11.215</c:v>
                </c:pt>
                <c:pt idx="2243">
                  <c:v>11.22</c:v>
                </c:pt>
                <c:pt idx="2244">
                  <c:v>11.225</c:v>
                </c:pt>
                <c:pt idx="2245">
                  <c:v>11.23</c:v>
                </c:pt>
                <c:pt idx="2246">
                  <c:v>11.234999999999999</c:v>
                </c:pt>
                <c:pt idx="2247">
                  <c:v>11.24</c:v>
                </c:pt>
                <c:pt idx="2248">
                  <c:v>11.244999999999999</c:v>
                </c:pt>
                <c:pt idx="2249">
                  <c:v>11.25</c:v>
                </c:pt>
                <c:pt idx="2250">
                  <c:v>11.255000000000001</c:v>
                </c:pt>
                <c:pt idx="2251">
                  <c:v>11.26</c:v>
                </c:pt>
                <c:pt idx="2252">
                  <c:v>11.265000000000001</c:v>
                </c:pt>
                <c:pt idx="2253">
                  <c:v>11.27</c:v>
                </c:pt>
                <c:pt idx="2254">
                  <c:v>11.275</c:v>
                </c:pt>
                <c:pt idx="2255">
                  <c:v>11.28</c:v>
                </c:pt>
                <c:pt idx="2256">
                  <c:v>11.285</c:v>
                </c:pt>
                <c:pt idx="2257">
                  <c:v>11.29</c:v>
                </c:pt>
                <c:pt idx="2258">
                  <c:v>11.295</c:v>
                </c:pt>
                <c:pt idx="2259">
                  <c:v>11.3</c:v>
                </c:pt>
                <c:pt idx="2260">
                  <c:v>11.305</c:v>
                </c:pt>
                <c:pt idx="2261">
                  <c:v>11.31</c:v>
                </c:pt>
                <c:pt idx="2262">
                  <c:v>11.315</c:v>
                </c:pt>
                <c:pt idx="2263">
                  <c:v>11.32</c:v>
                </c:pt>
                <c:pt idx="2264">
                  <c:v>11.324999999999999</c:v>
                </c:pt>
                <c:pt idx="2265">
                  <c:v>11.33</c:v>
                </c:pt>
                <c:pt idx="2266">
                  <c:v>11.335000000000001</c:v>
                </c:pt>
                <c:pt idx="2267">
                  <c:v>11.34</c:v>
                </c:pt>
                <c:pt idx="2268">
                  <c:v>11.345000000000001</c:v>
                </c:pt>
                <c:pt idx="2269">
                  <c:v>11.35</c:v>
                </c:pt>
                <c:pt idx="2270">
                  <c:v>11.355</c:v>
                </c:pt>
                <c:pt idx="2271">
                  <c:v>11.36</c:v>
                </c:pt>
                <c:pt idx="2272">
                  <c:v>11.365</c:v>
                </c:pt>
                <c:pt idx="2273">
                  <c:v>11.37</c:v>
                </c:pt>
                <c:pt idx="2274">
                  <c:v>11.375</c:v>
                </c:pt>
                <c:pt idx="2275">
                  <c:v>11.38</c:v>
                </c:pt>
                <c:pt idx="2276">
                  <c:v>11.385</c:v>
                </c:pt>
                <c:pt idx="2277">
                  <c:v>11.39</c:v>
                </c:pt>
                <c:pt idx="2278">
                  <c:v>11.395</c:v>
                </c:pt>
                <c:pt idx="2279">
                  <c:v>11.4</c:v>
                </c:pt>
                <c:pt idx="2280">
                  <c:v>11.404999999999999</c:v>
                </c:pt>
                <c:pt idx="2281">
                  <c:v>11.41</c:v>
                </c:pt>
                <c:pt idx="2282">
                  <c:v>11.414999999999999</c:v>
                </c:pt>
                <c:pt idx="2283">
                  <c:v>11.42</c:v>
                </c:pt>
                <c:pt idx="2284">
                  <c:v>11.425000000000001</c:v>
                </c:pt>
                <c:pt idx="2285">
                  <c:v>11.43</c:v>
                </c:pt>
                <c:pt idx="2286">
                  <c:v>11.435</c:v>
                </c:pt>
                <c:pt idx="2287">
                  <c:v>11.44</c:v>
                </c:pt>
                <c:pt idx="2288">
                  <c:v>11.445</c:v>
                </c:pt>
                <c:pt idx="2289">
                  <c:v>11.45</c:v>
                </c:pt>
                <c:pt idx="2290">
                  <c:v>11.455</c:v>
                </c:pt>
                <c:pt idx="2291">
                  <c:v>11.46</c:v>
                </c:pt>
                <c:pt idx="2292">
                  <c:v>11.465</c:v>
                </c:pt>
                <c:pt idx="2293">
                  <c:v>11.47</c:v>
                </c:pt>
                <c:pt idx="2294">
                  <c:v>11.475</c:v>
                </c:pt>
                <c:pt idx="2295">
                  <c:v>11.48</c:v>
                </c:pt>
                <c:pt idx="2296">
                  <c:v>11.484999999999999</c:v>
                </c:pt>
                <c:pt idx="2297">
                  <c:v>11.49</c:v>
                </c:pt>
                <c:pt idx="2298">
                  <c:v>11.494999999999999</c:v>
                </c:pt>
                <c:pt idx="2299">
                  <c:v>11.5</c:v>
                </c:pt>
                <c:pt idx="2300">
                  <c:v>11.505000000000001</c:v>
                </c:pt>
                <c:pt idx="2301">
                  <c:v>11.51</c:v>
                </c:pt>
                <c:pt idx="2302">
                  <c:v>11.515000000000001</c:v>
                </c:pt>
                <c:pt idx="2303">
                  <c:v>11.52</c:v>
                </c:pt>
                <c:pt idx="2304">
                  <c:v>11.525</c:v>
                </c:pt>
                <c:pt idx="2305">
                  <c:v>11.53</c:v>
                </c:pt>
                <c:pt idx="2306">
                  <c:v>11.535</c:v>
                </c:pt>
                <c:pt idx="2307">
                  <c:v>11.54</c:v>
                </c:pt>
                <c:pt idx="2308">
                  <c:v>11.545</c:v>
                </c:pt>
                <c:pt idx="2309">
                  <c:v>11.55</c:v>
                </c:pt>
                <c:pt idx="2310">
                  <c:v>11.555</c:v>
                </c:pt>
                <c:pt idx="2311">
                  <c:v>11.56</c:v>
                </c:pt>
                <c:pt idx="2312">
                  <c:v>11.565</c:v>
                </c:pt>
                <c:pt idx="2313">
                  <c:v>11.57</c:v>
                </c:pt>
                <c:pt idx="2314">
                  <c:v>11.574999999999999</c:v>
                </c:pt>
                <c:pt idx="2315">
                  <c:v>11.58</c:v>
                </c:pt>
                <c:pt idx="2316">
                  <c:v>11.585000000000001</c:v>
                </c:pt>
                <c:pt idx="2317">
                  <c:v>11.59</c:v>
                </c:pt>
                <c:pt idx="2318">
                  <c:v>11.595000000000001</c:v>
                </c:pt>
                <c:pt idx="2319">
                  <c:v>11.6</c:v>
                </c:pt>
                <c:pt idx="2320">
                  <c:v>11.605</c:v>
                </c:pt>
                <c:pt idx="2321">
                  <c:v>11.61</c:v>
                </c:pt>
                <c:pt idx="2322">
                  <c:v>11.615</c:v>
                </c:pt>
                <c:pt idx="2323">
                  <c:v>11.62</c:v>
                </c:pt>
                <c:pt idx="2324">
                  <c:v>11.625</c:v>
                </c:pt>
                <c:pt idx="2325">
                  <c:v>11.63</c:v>
                </c:pt>
                <c:pt idx="2326">
                  <c:v>11.635</c:v>
                </c:pt>
                <c:pt idx="2327">
                  <c:v>11.64</c:v>
                </c:pt>
                <c:pt idx="2328">
                  <c:v>11.645</c:v>
                </c:pt>
                <c:pt idx="2329">
                  <c:v>11.65</c:v>
                </c:pt>
                <c:pt idx="2330">
                  <c:v>11.654999999999999</c:v>
                </c:pt>
                <c:pt idx="2331">
                  <c:v>11.66</c:v>
                </c:pt>
                <c:pt idx="2332">
                  <c:v>11.664999999999999</c:v>
                </c:pt>
                <c:pt idx="2333">
                  <c:v>11.67</c:v>
                </c:pt>
                <c:pt idx="2334">
                  <c:v>11.675000000000001</c:v>
                </c:pt>
                <c:pt idx="2335">
                  <c:v>11.68</c:v>
                </c:pt>
                <c:pt idx="2336">
                  <c:v>11.685</c:v>
                </c:pt>
                <c:pt idx="2337">
                  <c:v>11.69</c:v>
                </c:pt>
                <c:pt idx="2338">
                  <c:v>11.695</c:v>
                </c:pt>
                <c:pt idx="2339">
                  <c:v>11.7</c:v>
                </c:pt>
                <c:pt idx="2340">
                  <c:v>11.705</c:v>
                </c:pt>
                <c:pt idx="2341">
                  <c:v>11.71</c:v>
                </c:pt>
                <c:pt idx="2342">
                  <c:v>11.715</c:v>
                </c:pt>
                <c:pt idx="2343">
                  <c:v>11.72</c:v>
                </c:pt>
                <c:pt idx="2344">
                  <c:v>11.725</c:v>
                </c:pt>
                <c:pt idx="2345">
                  <c:v>11.73</c:v>
                </c:pt>
                <c:pt idx="2346">
                  <c:v>11.734999999999999</c:v>
                </c:pt>
                <c:pt idx="2347">
                  <c:v>11.74</c:v>
                </c:pt>
                <c:pt idx="2348">
                  <c:v>11.744999999999999</c:v>
                </c:pt>
                <c:pt idx="2349">
                  <c:v>11.75</c:v>
                </c:pt>
                <c:pt idx="2350">
                  <c:v>11.755000000000001</c:v>
                </c:pt>
                <c:pt idx="2351">
                  <c:v>11.76</c:v>
                </c:pt>
                <c:pt idx="2352">
                  <c:v>11.765000000000001</c:v>
                </c:pt>
                <c:pt idx="2353">
                  <c:v>11.77</c:v>
                </c:pt>
                <c:pt idx="2354">
                  <c:v>11.775</c:v>
                </c:pt>
                <c:pt idx="2355">
                  <c:v>11.78</c:v>
                </c:pt>
                <c:pt idx="2356">
                  <c:v>11.785</c:v>
                </c:pt>
                <c:pt idx="2357">
                  <c:v>11.79</c:v>
                </c:pt>
                <c:pt idx="2358">
                  <c:v>11.795</c:v>
                </c:pt>
                <c:pt idx="2359">
                  <c:v>11.8</c:v>
                </c:pt>
                <c:pt idx="2360">
                  <c:v>11.805</c:v>
                </c:pt>
                <c:pt idx="2361">
                  <c:v>11.81</c:v>
                </c:pt>
                <c:pt idx="2362">
                  <c:v>11.815</c:v>
                </c:pt>
                <c:pt idx="2363">
                  <c:v>11.82</c:v>
                </c:pt>
                <c:pt idx="2364">
                  <c:v>11.824999999999999</c:v>
                </c:pt>
                <c:pt idx="2365">
                  <c:v>11.83</c:v>
                </c:pt>
                <c:pt idx="2366">
                  <c:v>11.835000000000001</c:v>
                </c:pt>
                <c:pt idx="2367">
                  <c:v>11.84</c:v>
                </c:pt>
                <c:pt idx="2368">
                  <c:v>11.845000000000001</c:v>
                </c:pt>
                <c:pt idx="2369">
                  <c:v>11.85</c:v>
                </c:pt>
                <c:pt idx="2370">
                  <c:v>11.855</c:v>
                </c:pt>
                <c:pt idx="2371">
                  <c:v>11.86</c:v>
                </c:pt>
                <c:pt idx="2372">
                  <c:v>11.865</c:v>
                </c:pt>
                <c:pt idx="2373">
                  <c:v>11.87</c:v>
                </c:pt>
                <c:pt idx="2374">
                  <c:v>11.875</c:v>
                </c:pt>
                <c:pt idx="2375">
                  <c:v>11.88</c:v>
                </c:pt>
                <c:pt idx="2376">
                  <c:v>11.885</c:v>
                </c:pt>
                <c:pt idx="2377">
                  <c:v>11.89</c:v>
                </c:pt>
                <c:pt idx="2378">
                  <c:v>11.895</c:v>
                </c:pt>
                <c:pt idx="2379">
                  <c:v>11.9</c:v>
                </c:pt>
                <c:pt idx="2380">
                  <c:v>11.904999999999999</c:v>
                </c:pt>
                <c:pt idx="2381">
                  <c:v>11.91</c:v>
                </c:pt>
                <c:pt idx="2382">
                  <c:v>11.914999999999999</c:v>
                </c:pt>
                <c:pt idx="2383">
                  <c:v>11.92</c:v>
                </c:pt>
                <c:pt idx="2384">
                  <c:v>11.925000000000001</c:v>
                </c:pt>
                <c:pt idx="2385">
                  <c:v>11.93</c:v>
                </c:pt>
                <c:pt idx="2386">
                  <c:v>11.935</c:v>
                </c:pt>
                <c:pt idx="2387">
                  <c:v>11.94</c:v>
                </c:pt>
                <c:pt idx="2388">
                  <c:v>11.945</c:v>
                </c:pt>
                <c:pt idx="2389">
                  <c:v>11.95</c:v>
                </c:pt>
                <c:pt idx="2390">
                  <c:v>11.955</c:v>
                </c:pt>
                <c:pt idx="2391">
                  <c:v>11.96</c:v>
                </c:pt>
                <c:pt idx="2392">
                  <c:v>11.965</c:v>
                </c:pt>
                <c:pt idx="2393">
                  <c:v>11.97</c:v>
                </c:pt>
                <c:pt idx="2394">
                  <c:v>11.975</c:v>
                </c:pt>
                <c:pt idx="2395">
                  <c:v>11.98</c:v>
                </c:pt>
                <c:pt idx="2396">
                  <c:v>11.984999999999999</c:v>
                </c:pt>
                <c:pt idx="2397">
                  <c:v>11.99</c:v>
                </c:pt>
                <c:pt idx="2398">
                  <c:v>11.994999999999999</c:v>
                </c:pt>
                <c:pt idx="2399">
                  <c:v>12</c:v>
                </c:pt>
                <c:pt idx="2400">
                  <c:v>12.005000000000001</c:v>
                </c:pt>
                <c:pt idx="2401">
                  <c:v>12.01</c:v>
                </c:pt>
                <c:pt idx="2402">
                  <c:v>12.015000000000001</c:v>
                </c:pt>
                <c:pt idx="2403">
                  <c:v>12.02</c:v>
                </c:pt>
                <c:pt idx="2404">
                  <c:v>12.025</c:v>
                </c:pt>
                <c:pt idx="2405">
                  <c:v>12.03</c:v>
                </c:pt>
                <c:pt idx="2406">
                  <c:v>12.035</c:v>
                </c:pt>
                <c:pt idx="2407">
                  <c:v>12.04</c:v>
                </c:pt>
                <c:pt idx="2408">
                  <c:v>12.045</c:v>
                </c:pt>
                <c:pt idx="2409">
                  <c:v>12.05</c:v>
                </c:pt>
                <c:pt idx="2410">
                  <c:v>12.055</c:v>
                </c:pt>
                <c:pt idx="2411">
                  <c:v>12.06</c:v>
                </c:pt>
                <c:pt idx="2412">
                  <c:v>12.065</c:v>
                </c:pt>
                <c:pt idx="2413">
                  <c:v>12.07</c:v>
                </c:pt>
                <c:pt idx="2414">
                  <c:v>12.074999999999999</c:v>
                </c:pt>
                <c:pt idx="2415">
                  <c:v>12.08</c:v>
                </c:pt>
                <c:pt idx="2416">
                  <c:v>12.085000000000001</c:v>
                </c:pt>
                <c:pt idx="2417">
                  <c:v>12.09</c:v>
                </c:pt>
                <c:pt idx="2418">
                  <c:v>12.095000000000001</c:v>
                </c:pt>
                <c:pt idx="2419">
                  <c:v>12.1</c:v>
                </c:pt>
                <c:pt idx="2420">
                  <c:v>12.105</c:v>
                </c:pt>
                <c:pt idx="2421">
                  <c:v>12.11</c:v>
                </c:pt>
                <c:pt idx="2422">
                  <c:v>12.115</c:v>
                </c:pt>
                <c:pt idx="2423">
                  <c:v>12.12</c:v>
                </c:pt>
                <c:pt idx="2424">
                  <c:v>12.125</c:v>
                </c:pt>
                <c:pt idx="2425">
                  <c:v>12.13</c:v>
                </c:pt>
                <c:pt idx="2426">
                  <c:v>12.135</c:v>
                </c:pt>
                <c:pt idx="2427">
                  <c:v>12.14</c:v>
                </c:pt>
                <c:pt idx="2428">
                  <c:v>12.145</c:v>
                </c:pt>
                <c:pt idx="2429">
                  <c:v>12.15</c:v>
                </c:pt>
                <c:pt idx="2430">
                  <c:v>12.154999999999999</c:v>
                </c:pt>
                <c:pt idx="2431">
                  <c:v>12.16</c:v>
                </c:pt>
                <c:pt idx="2432">
                  <c:v>12.164999999999999</c:v>
                </c:pt>
                <c:pt idx="2433">
                  <c:v>12.17</c:v>
                </c:pt>
                <c:pt idx="2434">
                  <c:v>12.175000000000001</c:v>
                </c:pt>
                <c:pt idx="2435">
                  <c:v>12.18</c:v>
                </c:pt>
                <c:pt idx="2436">
                  <c:v>12.185</c:v>
                </c:pt>
                <c:pt idx="2437">
                  <c:v>12.19</c:v>
                </c:pt>
                <c:pt idx="2438">
                  <c:v>12.195</c:v>
                </c:pt>
                <c:pt idx="2439">
                  <c:v>12.2</c:v>
                </c:pt>
                <c:pt idx="2440">
                  <c:v>12.205</c:v>
                </c:pt>
                <c:pt idx="2441">
                  <c:v>12.21</c:v>
                </c:pt>
                <c:pt idx="2442">
                  <c:v>12.215</c:v>
                </c:pt>
                <c:pt idx="2443">
                  <c:v>12.22</c:v>
                </c:pt>
                <c:pt idx="2444">
                  <c:v>12.225</c:v>
                </c:pt>
                <c:pt idx="2445">
                  <c:v>12.23</c:v>
                </c:pt>
                <c:pt idx="2446">
                  <c:v>12.234999999999999</c:v>
                </c:pt>
                <c:pt idx="2447">
                  <c:v>12.24</c:v>
                </c:pt>
                <c:pt idx="2448">
                  <c:v>12.244999999999999</c:v>
                </c:pt>
                <c:pt idx="2449">
                  <c:v>12.25</c:v>
                </c:pt>
                <c:pt idx="2450">
                  <c:v>12.255000000000001</c:v>
                </c:pt>
                <c:pt idx="2451">
                  <c:v>12.26</c:v>
                </c:pt>
                <c:pt idx="2452">
                  <c:v>12.265000000000001</c:v>
                </c:pt>
                <c:pt idx="2453">
                  <c:v>12.27</c:v>
                </c:pt>
                <c:pt idx="2454">
                  <c:v>12.275</c:v>
                </c:pt>
                <c:pt idx="2455">
                  <c:v>12.28</c:v>
                </c:pt>
                <c:pt idx="2456">
                  <c:v>12.285</c:v>
                </c:pt>
                <c:pt idx="2457">
                  <c:v>12.29</c:v>
                </c:pt>
                <c:pt idx="2458">
                  <c:v>12.295</c:v>
                </c:pt>
                <c:pt idx="2459">
                  <c:v>12.3</c:v>
                </c:pt>
                <c:pt idx="2460">
                  <c:v>12.305</c:v>
                </c:pt>
                <c:pt idx="2461">
                  <c:v>12.31</c:v>
                </c:pt>
                <c:pt idx="2462">
                  <c:v>12.315</c:v>
                </c:pt>
                <c:pt idx="2463">
                  <c:v>12.32</c:v>
                </c:pt>
                <c:pt idx="2464">
                  <c:v>12.324999999999999</c:v>
                </c:pt>
                <c:pt idx="2465">
                  <c:v>12.33</c:v>
                </c:pt>
                <c:pt idx="2466">
                  <c:v>12.335000000000001</c:v>
                </c:pt>
                <c:pt idx="2467">
                  <c:v>12.34</c:v>
                </c:pt>
                <c:pt idx="2468">
                  <c:v>12.345000000000001</c:v>
                </c:pt>
                <c:pt idx="2469">
                  <c:v>12.35</c:v>
                </c:pt>
                <c:pt idx="2470">
                  <c:v>12.355</c:v>
                </c:pt>
                <c:pt idx="2471">
                  <c:v>12.36</c:v>
                </c:pt>
                <c:pt idx="2472">
                  <c:v>12.365</c:v>
                </c:pt>
                <c:pt idx="2473">
                  <c:v>12.37</c:v>
                </c:pt>
                <c:pt idx="2474">
                  <c:v>12.375</c:v>
                </c:pt>
                <c:pt idx="2475">
                  <c:v>12.38</c:v>
                </c:pt>
                <c:pt idx="2476">
                  <c:v>12.385</c:v>
                </c:pt>
                <c:pt idx="2477">
                  <c:v>12.39</c:v>
                </c:pt>
                <c:pt idx="2478">
                  <c:v>12.395</c:v>
                </c:pt>
                <c:pt idx="2479">
                  <c:v>12.4</c:v>
                </c:pt>
                <c:pt idx="2480">
                  <c:v>12.404999999999999</c:v>
                </c:pt>
                <c:pt idx="2481">
                  <c:v>12.41</c:v>
                </c:pt>
                <c:pt idx="2482">
                  <c:v>12.414999999999999</c:v>
                </c:pt>
                <c:pt idx="2483">
                  <c:v>12.42</c:v>
                </c:pt>
                <c:pt idx="2484">
                  <c:v>12.425000000000001</c:v>
                </c:pt>
                <c:pt idx="2485">
                  <c:v>12.43</c:v>
                </c:pt>
                <c:pt idx="2486">
                  <c:v>12.435</c:v>
                </c:pt>
                <c:pt idx="2487">
                  <c:v>12.44</c:v>
                </c:pt>
                <c:pt idx="2488">
                  <c:v>12.445</c:v>
                </c:pt>
                <c:pt idx="2489">
                  <c:v>12.45</c:v>
                </c:pt>
                <c:pt idx="2490">
                  <c:v>12.455</c:v>
                </c:pt>
                <c:pt idx="2491">
                  <c:v>12.46</c:v>
                </c:pt>
                <c:pt idx="2492">
                  <c:v>12.465</c:v>
                </c:pt>
                <c:pt idx="2493">
                  <c:v>12.47</c:v>
                </c:pt>
                <c:pt idx="2494">
                  <c:v>12.475</c:v>
                </c:pt>
                <c:pt idx="2495">
                  <c:v>12.48</c:v>
                </c:pt>
                <c:pt idx="2496">
                  <c:v>12.484999999999999</c:v>
                </c:pt>
                <c:pt idx="2497">
                  <c:v>12.49</c:v>
                </c:pt>
                <c:pt idx="2498">
                  <c:v>12.494999999999999</c:v>
                </c:pt>
                <c:pt idx="2499">
                  <c:v>12.5</c:v>
                </c:pt>
                <c:pt idx="2500">
                  <c:v>12.505000000000001</c:v>
                </c:pt>
                <c:pt idx="2501">
                  <c:v>12.51</c:v>
                </c:pt>
                <c:pt idx="2502">
                  <c:v>12.515000000000001</c:v>
                </c:pt>
                <c:pt idx="2503">
                  <c:v>12.52</c:v>
                </c:pt>
                <c:pt idx="2504">
                  <c:v>12.525</c:v>
                </c:pt>
                <c:pt idx="2505">
                  <c:v>12.53</c:v>
                </c:pt>
                <c:pt idx="2506">
                  <c:v>12.535</c:v>
                </c:pt>
                <c:pt idx="2507">
                  <c:v>12.54</c:v>
                </c:pt>
                <c:pt idx="2508">
                  <c:v>12.545</c:v>
                </c:pt>
                <c:pt idx="2509">
                  <c:v>12.55</c:v>
                </c:pt>
                <c:pt idx="2510">
                  <c:v>12.555</c:v>
                </c:pt>
                <c:pt idx="2511">
                  <c:v>12.56</c:v>
                </c:pt>
                <c:pt idx="2512">
                  <c:v>12.565</c:v>
                </c:pt>
                <c:pt idx="2513">
                  <c:v>12.57</c:v>
                </c:pt>
                <c:pt idx="2514">
                  <c:v>12.574999999999999</c:v>
                </c:pt>
                <c:pt idx="2515">
                  <c:v>12.58</c:v>
                </c:pt>
                <c:pt idx="2516">
                  <c:v>12.585000000000001</c:v>
                </c:pt>
                <c:pt idx="2517">
                  <c:v>12.59</c:v>
                </c:pt>
                <c:pt idx="2518">
                  <c:v>12.595000000000001</c:v>
                </c:pt>
                <c:pt idx="2519">
                  <c:v>12.6</c:v>
                </c:pt>
                <c:pt idx="2520">
                  <c:v>12.605</c:v>
                </c:pt>
                <c:pt idx="2521">
                  <c:v>12.61</c:v>
                </c:pt>
                <c:pt idx="2522">
                  <c:v>12.615</c:v>
                </c:pt>
                <c:pt idx="2523">
                  <c:v>12.62</c:v>
                </c:pt>
                <c:pt idx="2524">
                  <c:v>12.625</c:v>
                </c:pt>
                <c:pt idx="2525">
                  <c:v>12.63</c:v>
                </c:pt>
                <c:pt idx="2526">
                  <c:v>12.635</c:v>
                </c:pt>
                <c:pt idx="2527">
                  <c:v>12.64</c:v>
                </c:pt>
                <c:pt idx="2528">
                  <c:v>12.645</c:v>
                </c:pt>
                <c:pt idx="2529">
                  <c:v>12.65</c:v>
                </c:pt>
                <c:pt idx="2530">
                  <c:v>12.654999999999999</c:v>
                </c:pt>
                <c:pt idx="2531">
                  <c:v>12.66</c:v>
                </c:pt>
                <c:pt idx="2532">
                  <c:v>12.664999999999999</c:v>
                </c:pt>
                <c:pt idx="2533">
                  <c:v>12.67</c:v>
                </c:pt>
                <c:pt idx="2534">
                  <c:v>12.675000000000001</c:v>
                </c:pt>
                <c:pt idx="2535">
                  <c:v>12.68</c:v>
                </c:pt>
                <c:pt idx="2536">
                  <c:v>12.685</c:v>
                </c:pt>
                <c:pt idx="2537">
                  <c:v>12.69</c:v>
                </c:pt>
                <c:pt idx="2538">
                  <c:v>12.695</c:v>
                </c:pt>
                <c:pt idx="2539">
                  <c:v>12.7</c:v>
                </c:pt>
                <c:pt idx="2540">
                  <c:v>12.705</c:v>
                </c:pt>
                <c:pt idx="2541">
                  <c:v>12.71</c:v>
                </c:pt>
                <c:pt idx="2542">
                  <c:v>12.715</c:v>
                </c:pt>
                <c:pt idx="2543">
                  <c:v>12.72</c:v>
                </c:pt>
                <c:pt idx="2544">
                  <c:v>12.725</c:v>
                </c:pt>
                <c:pt idx="2545">
                  <c:v>12.73</c:v>
                </c:pt>
                <c:pt idx="2546">
                  <c:v>12.734999999999999</c:v>
                </c:pt>
                <c:pt idx="2547">
                  <c:v>12.74</c:v>
                </c:pt>
                <c:pt idx="2548">
                  <c:v>12.744999999999999</c:v>
                </c:pt>
                <c:pt idx="2549">
                  <c:v>12.75</c:v>
                </c:pt>
                <c:pt idx="2550">
                  <c:v>12.755000000000001</c:v>
                </c:pt>
                <c:pt idx="2551">
                  <c:v>12.76</c:v>
                </c:pt>
                <c:pt idx="2552">
                  <c:v>12.765000000000001</c:v>
                </c:pt>
                <c:pt idx="2553">
                  <c:v>12.77</c:v>
                </c:pt>
                <c:pt idx="2554">
                  <c:v>12.775</c:v>
                </c:pt>
                <c:pt idx="2555">
                  <c:v>12.78</c:v>
                </c:pt>
                <c:pt idx="2556">
                  <c:v>12.785</c:v>
                </c:pt>
                <c:pt idx="2557">
                  <c:v>12.79</c:v>
                </c:pt>
                <c:pt idx="2558">
                  <c:v>12.795</c:v>
                </c:pt>
                <c:pt idx="2559">
                  <c:v>12.8</c:v>
                </c:pt>
                <c:pt idx="2560">
                  <c:v>12.805</c:v>
                </c:pt>
                <c:pt idx="2561">
                  <c:v>12.81</c:v>
                </c:pt>
                <c:pt idx="2562">
                  <c:v>12.815</c:v>
                </c:pt>
                <c:pt idx="2563">
                  <c:v>12.82</c:v>
                </c:pt>
                <c:pt idx="2564">
                  <c:v>12.824999999999999</c:v>
                </c:pt>
                <c:pt idx="2565">
                  <c:v>12.83</c:v>
                </c:pt>
                <c:pt idx="2566">
                  <c:v>12.835000000000001</c:v>
                </c:pt>
                <c:pt idx="2567">
                  <c:v>12.84</c:v>
                </c:pt>
                <c:pt idx="2568">
                  <c:v>12.845000000000001</c:v>
                </c:pt>
                <c:pt idx="2569">
                  <c:v>12.85</c:v>
                </c:pt>
                <c:pt idx="2570">
                  <c:v>12.855</c:v>
                </c:pt>
                <c:pt idx="2571">
                  <c:v>12.86</c:v>
                </c:pt>
                <c:pt idx="2572">
                  <c:v>12.865</c:v>
                </c:pt>
                <c:pt idx="2573">
                  <c:v>12.87</c:v>
                </c:pt>
                <c:pt idx="2574">
                  <c:v>12.875</c:v>
                </c:pt>
                <c:pt idx="2575">
                  <c:v>12.88</c:v>
                </c:pt>
                <c:pt idx="2576">
                  <c:v>12.885</c:v>
                </c:pt>
                <c:pt idx="2577">
                  <c:v>12.89</c:v>
                </c:pt>
                <c:pt idx="2578">
                  <c:v>12.895</c:v>
                </c:pt>
                <c:pt idx="2579">
                  <c:v>12.9</c:v>
                </c:pt>
                <c:pt idx="2580">
                  <c:v>12.904999999999999</c:v>
                </c:pt>
                <c:pt idx="2581">
                  <c:v>12.91</c:v>
                </c:pt>
                <c:pt idx="2582">
                  <c:v>12.914999999999999</c:v>
                </c:pt>
                <c:pt idx="2583">
                  <c:v>12.92</c:v>
                </c:pt>
                <c:pt idx="2584">
                  <c:v>12.925000000000001</c:v>
                </c:pt>
                <c:pt idx="2585">
                  <c:v>12.93</c:v>
                </c:pt>
                <c:pt idx="2586">
                  <c:v>12.935</c:v>
                </c:pt>
                <c:pt idx="2587">
                  <c:v>12.94</c:v>
                </c:pt>
                <c:pt idx="2588">
                  <c:v>12.945</c:v>
                </c:pt>
                <c:pt idx="2589">
                  <c:v>12.95</c:v>
                </c:pt>
                <c:pt idx="2590">
                  <c:v>12.955</c:v>
                </c:pt>
                <c:pt idx="2591">
                  <c:v>12.96</c:v>
                </c:pt>
                <c:pt idx="2592">
                  <c:v>12.965</c:v>
                </c:pt>
                <c:pt idx="2593">
                  <c:v>12.97</c:v>
                </c:pt>
                <c:pt idx="2594">
                  <c:v>12.975</c:v>
                </c:pt>
                <c:pt idx="2595">
                  <c:v>12.98</c:v>
                </c:pt>
                <c:pt idx="2596">
                  <c:v>12.984999999999999</c:v>
                </c:pt>
                <c:pt idx="2597">
                  <c:v>12.99</c:v>
                </c:pt>
                <c:pt idx="2598">
                  <c:v>12.994999999999999</c:v>
                </c:pt>
                <c:pt idx="2599">
                  <c:v>13</c:v>
                </c:pt>
                <c:pt idx="2600">
                  <c:v>13.005000000000001</c:v>
                </c:pt>
                <c:pt idx="2601">
                  <c:v>13.01</c:v>
                </c:pt>
                <c:pt idx="2602">
                  <c:v>13.015000000000001</c:v>
                </c:pt>
                <c:pt idx="2603">
                  <c:v>13.02</c:v>
                </c:pt>
                <c:pt idx="2604">
                  <c:v>13.025</c:v>
                </c:pt>
                <c:pt idx="2605">
                  <c:v>13.03</c:v>
                </c:pt>
                <c:pt idx="2606">
                  <c:v>13.035</c:v>
                </c:pt>
                <c:pt idx="2607">
                  <c:v>13.04</c:v>
                </c:pt>
                <c:pt idx="2608">
                  <c:v>13.045</c:v>
                </c:pt>
                <c:pt idx="2609">
                  <c:v>13.05</c:v>
                </c:pt>
                <c:pt idx="2610">
                  <c:v>13.055</c:v>
                </c:pt>
                <c:pt idx="2611">
                  <c:v>13.06</c:v>
                </c:pt>
                <c:pt idx="2612">
                  <c:v>13.065</c:v>
                </c:pt>
                <c:pt idx="2613">
                  <c:v>13.07</c:v>
                </c:pt>
                <c:pt idx="2614">
                  <c:v>13.074999999999999</c:v>
                </c:pt>
                <c:pt idx="2615">
                  <c:v>13.08</c:v>
                </c:pt>
                <c:pt idx="2616">
                  <c:v>13.085000000000001</c:v>
                </c:pt>
                <c:pt idx="2617">
                  <c:v>13.09</c:v>
                </c:pt>
                <c:pt idx="2618">
                  <c:v>13.095000000000001</c:v>
                </c:pt>
                <c:pt idx="2619">
                  <c:v>13.1</c:v>
                </c:pt>
                <c:pt idx="2620">
                  <c:v>13.105</c:v>
                </c:pt>
                <c:pt idx="2621">
                  <c:v>13.11</c:v>
                </c:pt>
                <c:pt idx="2622">
                  <c:v>13.115</c:v>
                </c:pt>
                <c:pt idx="2623">
                  <c:v>13.12</c:v>
                </c:pt>
                <c:pt idx="2624">
                  <c:v>13.125</c:v>
                </c:pt>
                <c:pt idx="2625">
                  <c:v>13.13</c:v>
                </c:pt>
                <c:pt idx="2626">
                  <c:v>13.135</c:v>
                </c:pt>
                <c:pt idx="2627">
                  <c:v>13.14</c:v>
                </c:pt>
                <c:pt idx="2628">
                  <c:v>13.145</c:v>
                </c:pt>
                <c:pt idx="2629">
                  <c:v>13.15</c:v>
                </c:pt>
                <c:pt idx="2630">
                  <c:v>13.154999999999999</c:v>
                </c:pt>
                <c:pt idx="2631">
                  <c:v>13.16</c:v>
                </c:pt>
                <c:pt idx="2632">
                  <c:v>13.164999999999999</c:v>
                </c:pt>
                <c:pt idx="2633">
                  <c:v>13.17</c:v>
                </c:pt>
                <c:pt idx="2634">
                  <c:v>13.175000000000001</c:v>
                </c:pt>
                <c:pt idx="2635">
                  <c:v>13.18</c:v>
                </c:pt>
                <c:pt idx="2636">
                  <c:v>13.185</c:v>
                </c:pt>
                <c:pt idx="2637">
                  <c:v>13.19</c:v>
                </c:pt>
                <c:pt idx="2638">
                  <c:v>13.195</c:v>
                </c:pt>
                <c:pt idx="2639">
                  <c:v>13.2</c:v>
                </c:pt>
                <c:pt idx="2640">
                  <c:v>13.205</c:v>
                </c:pt>
                <c:pt idx="2641">
                  <c:v>13.21</c:v>
                </c:pt>
                <c:pt idx="2642">
                  <c:v>13.215</c:v>
                </c:pt>
                <c:pt idx="2643">
                  <c:v>13.22</c:v>
                </c:pt>
                <c:pt idx="2644">
                  <c:v>13.225</c:v>
                </c:pt>
                <c:pt idx="2645">
                  <c:v>13.23</c:v>
                </c:pt>
                <c:pt idx="2646">
                  <c:v>13.234999999999999</c:v>
                </c:pt>
                <c:pt idx="2647">
                  <c:v>13.24</c:v>
                </c:pt>
                <c:pt idx="2648">
                  <c:v>13.244999999999999</c:v>
                </c:pt>
                <c:pt idx="2649">
                  <c:v>13.25</c:v>
                </c:pt>
                <c:pt idx="2650">
                  <c:v>13.255000000000001</c:v>
                </c:pt>
                <c:pt idx="2651">
                  <c:v>13.26</c:v>
                </c:pt>
                <c:pt idx="2652">
                  <c:v>13.265000000000001</c:v>
                </c:pt>
                <c:pt idx="2653">
                  <c:v>13.27</c:v>
                </c:pt>
                <c:pt idx="2654">
                  <c:v>13.275</c:v>
                </c:pt>
                <c:pt idx="2655">
                  <c:v>13.28</c:v>
                </c:pt>
                <c:pt idx="2656">
                  <c:v>13.285</c:v>
                </c:pt>
                <c:pt idx="2657">
                  <c:v>13.29</c:v>
                </c:pt>
                <c:pt idx="2658">
                  <c:v>13.295</c:v>
                </c:pt>
                <c:pt idx="2659">
                  <c:v>13.3</c:v>
                </c:pt>
                <c:pt idx="2660">
                  <c:v>13.305</c:v>
                </c:pt>
                <c:pt idx="2661">
                  <c:v>13.31</c:v>
                </c:pt>
                <c:pt idx="2662">
                  <c:v>13.315</c:v>
                </c:pt>
                <c:pt idx="2663">
                  <c:v>13.32</c:v>
                </c:pt>
                <c:pt idx="2664">
                  <c:v>13.324999999999999</c:v>
                </c:pt>
                <c:pt idx="2665">
                  <c:v>13.33</c:v>
                </c:pt>
                <c:pt idx="2666">
                  <c:v>13.335000000000001</c:v>
                </c:pt>
                <c:pt idx="2667">
                  <c:v>13.34</c:v>
                </c:pt>
                <c:pt idx="2668">
                  <c:v>13.345000000000001</c:v>
                </c:pt>
                <c:pt idx="2669">
                  <c:v>13.35</c:v>
                </c:pt>
                <c:pt idx="2670">
                  <c:v>13.355</c:v>
                </c:pt>
                <c:pt idx="2671">
                  <c:v>13.36</c:v>
                </c:pt>
                <c:pt idx="2672">
                  <c:v>13.365</c:v>
                </c:pt>
                <c:pt idx="2673">
                  <c:v>13.37</c:v>
                </c:pt>
                <c:pt idx="2674">
                  <c:v>13.375</c:v>
                </c:pt>
                <c:pt idx="2675">
                  <c:v>13.38</c:v>
                </c:pt>
                <c:pt idx="2676">
                  <c:v>13.385</c:v>
                </c:pt>
                <c:pt idx="2677">
                  <c:v>13.39</c:v>
                </c:pt>
                <c:pt idx="2678">
                  <c:v>13.395</c:v>
                </c:pt>
                <c:pt idx="2679">
                  <c:v>13.4</c:v>
                </c:pt>
                <c:pt idx="2680">
                  <c:v>13.404999999999999</c:v>
                </c:pt>
                <c:pt idx="2681">
                  <c:v>13.41</c:v>
                </c:pt>
                <c:pt idx="2682">
                  <c:v>13.414999999999999</c:v>
                </c:pt>
                <c:pt idx="2683">
                  <c:v>13.42</c:v>
                </c:pt>
                <c:pt idx="2684">
                  <c:v>13.425000000000001</c:v>
                </c:pt>
                <c:pt idx="2685">
                  <c:v>13.43</c:v>
                </c:pt>
                <c:pt idx="2686">
                  <c:v>13.435</c:v>
                </c:pt>
                <c:pt idx="2687">
                  <c:v>13.44</c:v>
                </c:pt>
                <c:pt idx="2688">
                  <c:v>13.445</c:v>
                </c:pt>
                <c:pt idx="2689">
                  <c:v>13.45</c:v>
                </c:pt>
                <c:pt idx="2690">
                  <c:v>13.455</c:v>
                </c:pt>
                <c:pt idx="2691">
                  <c:v>13.46</c:v>
                </c:pt>
                <c:pt idx="2692">
                  <c:v>13.465</c:v>
                </c:pt>
                <c:pt idx="2693">
                  <c:v>13.47</c:v>
                </c:pt>
                <c:pt idx="2694">
                  <c:v>13.475</c:v>
                </c:pt>
                <c:pt idx="2695">
                  <c:v>13.48</c:v>
                </c:pt>
                <c:pt idx="2696">
                  <c:v>13.484999999999999</c:v>
                </c:pt>
                <c:pt idx="2697">
                  <c:v>13.49</c:v>
                </c:pt>
                <c:pt idx="2698">
                  <c:v>13.494999999999999</c:v>
                </c:pt>
                <c:pt idx="2699">
                  <c:v>13.5</c:v>
                </c:pt>
                <c:pt idx="2700">
                  <c:v>13.505000000000001</c:v>
                </c:pt>
                <c:pt idx="2701">
                  <c:v>13.51</c:v>
                </c:pt>
                <c:pt idx="2702">
                  <c:v>13.515000000000001</c:v>
                </c:pt>
                <c:pt idx="2703">
                  <c:v>13.52</c:v>
                </c:pt>
                <c:pt idx="2704">
                  <c:v>13.525</c:v>
                </c:pt>
                <c:pt idx="2705">
                  <c:v>13.53</c:v>
                </c:pt>
                <c:pt idx="2706">
                  <c:v>13.535</c:v>
                </c:pt>
                <c:pt idx="2707">
                  <c:v>13.54</c:v>
                </c:pt>
                <c:pt idx="2708">
                  <c:v>13.545</c:v>
                </c:pt>
                <c:pt idx="2709">
                  <c:v>13.55</c:v>
                </c:pt>
                <c:pt idx="2710">
                  <c:v>13.555</c:v>
                </c:pt>
                <c:pt idx="2711">
                  <c:v>13.56</c:v>
                </c:pt>
                <c:pt idx="2712">
                  <c:v>13.565</c:v>
                </c:pt>
                <c:pt idx="2713">
                  <c:v>13.57</c:v>
                </c:pt>
                <c:pt idx="2714">
                  <c:v>13.574999999999999</c:v>
                </c:pt>
                <c:pt idx="2715">
                  <c:v>13.58</c:v>
                </c:pt>
                <c:pt idx="2716">
                  <c:v>13.585000000000001</c:v>
                </c:pt>
                <c:pt idx="2717">
                  <c:v>13.59</c:v>
                </c:pt>
                <c:pt idx="2718">
                  <c:v>13.595000000000001</c:v>
                </c:pt>
                <c:pt idx="2719">
                  <c:v>13.6</c:v>
                </c:pt>
                <c:pt idx="2720">
                  <c:v>13.605</c:v>
                </c:pt>
                <c:pt idx="2721">
                  <c:v>13.61</c:v>
                </c:pt>
                <c:pt idx="2722">
                  <c:v>13.615</c:v>
                </c:pt>
                <c:pt idx="2723">
                  <c:v>13.62</c:v>
                </c:pt>
                <c:pt idx="2724">
                  <c:v>13.625</c:v>
                </c:pt>
                <c:pt idx="2725">
                  <c:v>13.63</c:v>
                </c:pt>
                <c:pt idx="2726">
                  <c:v>13.635</c:v>
                </c:pt>
                <c:pt idx="2727">
                  <c:v>13.64</c:v>
                </c:pt>
                <c:pt idx="2728">
                  <c:v>13.645</c:v>
                </c:pt>
                <c:pt idx="2729">
                  <c:v>13.65</c:v>
                </c:pt>
                <c:pt idx="2730">
                  <c:v>13.654999999999999</c:v>
                </c:pt>
                <c:pt idx="2731">
                  <c:v>13.66</c:v>
                </c:pt>
                <c:pt idx="2732">
                  <c:v>13.664999999999999</c:v>
                </c:pt>
                <c:pt idx="2733">
                  <c:v>13.67</c:v>
                </c:pt>
                <c:pt idx="2734">
                  <c:v>13.675000000000001</c:v>
                </c:pt>
                <c:pt idx="2735">
                  <c:v>13.68</c:v>
                </c:pt>
                <c:pt idx="2736">
                  <c:v>13.685</c:v>
                </c:pt>
                <c:pt idx="2737">
                  <c:v>13.69</c:v>
                </c:pt>
                <c:pt idx="2738">
                  <c:v>13.695</c:v>
                </c:pt>
                <c:pt idx="2739">
                  <c:v>13.7</c:v>
                </c:pt>
                <c:pt idx="2740">
                  <c:v>13.705</c:v>
                </c:pt>
                <c:pt idx="2741">
                  <c:v>13.71</c:v>
                </c:pt>
                <c:pt idx="2742">
                  <c:v>13.715</c:v>
                </c:pt>
                <c:pt idx="2743">
                  <c:v>13.72</c:v>
                </c:pt>
                <c:pt idx="2744">
                  <c:v>13.725</c:v>
                </c:pt>
                <c:pt idx="2745">
                  <c:v>13.73</c:v>
                </c:pt>
                <c:pt idx="2746">
                  <c:v>13.734999999999999</c:v>
                </c:pt>
                <c:pt idx="2747">
                  <c:v>13.74</c:v>
                </c:pt>
                <c:pt idx="2748">
                  <c:v>13.744999999999999</c:v>
                </c:pt>
                <c:pt idx="2749">
                  <c:v>13.75</c:v>
                </c:pt>
                <c:pt idx="2750">
                  <c:v>13.755000000000001</c:v>
                </c:pt>
                <c:pt idx="2751">
                  <c:v>13.76</c:v>
                </c:pt>
                <c:pt idx="2752">
                  <c:v>13.765000000000001</c:v>
                </c:pt>
                <c:pt idx="2753">
                  <c:v>13.77</c:v>
                </c:pt>
                <c:pt idx="2754">
                  <c:v>13.775</c:v>
                </c:pt>
                <c:pt idx="2755">
                  <c:v>13.78</c:v>
                </c:pt>
                <c:pt idx="2756">
                  <c:v>13.785</c:v>
                </c:pt>
                <c:pt idx="2757">
                  <c:v>13.79</c:v>
                </c:pt>
                <c:pt idx="2758">
                  <c:v>13.795</c:v>
                </c:pt>
                <c:pt idx="2759">
                  <c:v>13.8</c:v>
                </c:pt>
                <c:pt idx="2760">
                  <c:v>13.805</c:v>
                </c:pt>
                <c:pt idx="2761">
                  <c:v>13.81</c:v>
                </c:pt>
                <c:pt idx="2762">
                  <c:v>13.815</c:v>
                </c:pt>
                <c:pt idx="2763">
                  <c:v>13.82</c:v>
                </c:pt>
                <c:pt idx="2764">
                  <c:v>13.824999999999999</c:v>
                </c:pt>
                <c:pt idx="2765">
                  <c:v>13.83</c:v>
                </c:pt>
                <c:pt idx="2766">
                  <c:v>13.835000000000001</c:v>
                </c:pt>
                <c:pt idx="2767">
                  <c:v>13.84</c:v>
                </c:pt>
                <c:pt idx="2768">
                  <c:v>13.845000000000001</c:v>
                </c:pt>
                <c:pt idx="2769">
                  <c:v>13.85</c:v>
                </c:pt>
                <c:pt idx="2770">
                  <c:v>13.855</c:v>
                </c:pt>
                <c:pt idx="2771">
                  <c:v>13.86</c:v>
                </c:pt>
                <c:pt idx="2772">
                  <c:v>13.865</c:v>
                </c:pt>
                <c:pt idx="2773">
                  <c:v>13.87</c:v>
                </c:pt>
                <c:pt idx="2774">
                  <c:v>13.875</c:v>
                </c:pt>
                <c:pt idx="2775">
                  <c:v>13.88</c:v>
                </c:pt>
                <c:pt idx="2776">
                  <c:v>13.885</c:v>
                </c:pt>
                <c:pt idx="2777">
                  <c:v>13.89</c:v>
                </c:pt>
                <c:pt idx="2778">
                  <c:v>13.895</c:v>
                </c:pt>
                <c:pt idx="2779">
                  <c:v>13.9</c:v>
                </c:pt>
                <c:pt idx="2780">
                  <c:v>13.904999999999999</c:v>
                </c:pt>
                <c:pt idx="2781">
                  <c:v>13.91</c:v>
                </c:pt>
                <c:pt idx="2782">
                  <c:v>13.914999999999999</c:v>
                </c:pt>
                <c:pt idx="2783">
                  <c:v>13.92</c:v>
                </c:pt>
                <c:pt idx="2784">
                  <c:v>13.925000000000001</c:v>
                </c:pt>
                <c:pt idx="2785">
                  <c:v>13.93</c:v>
                </c:pt>
                <c:pt idx="2786">
                  <c:v>13.935</c:v>
                </c:pt>
                <c:pt idx="2787">
                  <c:v>13.94</c:v>
                </c:pt>
                <c:pt idx="2788">
                  <c:v>13.945</c:v>
                </c:pt>
                <c:pt idx="2789">
                  <c:v>13.95</c:v>
                </c:pt>
                <c:pt idx="2790">
                  <c:v>13.955</c:v>
                </c:pt>
                <c:pt idx="2791">
                  <c:v>13.96</c:v>
                </c:pt>
                <c:pt idx="2792">
                  <c:v>13.965</c:v>
                </c:pt>
                <c:pt idx="2793">
                  <c:v>13.97</c:v>
                </c:pt>
                <c:pt idx="2794">
                  <c:v>13.975</c:v>
                </c:pt>
                <c:pt idx="2795">
                  <c:v>13.98</c:v>
                </c:pt>
                <c:pt idx="2796">
                  <c:v>13.984999999999999</c:v>
                </c:pt>
                <c:pt idx="2797">
                  <c:v>13.99</c:v>
                </c:pt>
                <c:pt idx="2798">
                  <c:v>13.994999999999999</c:v>
                </c:pt>
                <c:pt idx="2799">
                  <c:v>14</c:v>
                </c:pt>
                <c:pt idx="2800">
                  <c:v>14.005000000000001</c:v>
                </c:pt>
                <c:pt idx="2801">
                  <c:v>14.01</c:v>
                </c:pt>
                <c:pt idx="2802">
                  <c:v>14.015000000000001</c:v>
                </c:pt>
                <c:pt idx="2803">
                  <c:v>14.02</c:v>
                </c:pt>
                <c:pt idx="2804">
                  <c:v>14.025</c:v>
                </c:pt>
                <c:pt idx="2805">
                  <c:v>14.03</c:v>
                </c:pt>
                <c:pt idx="2806">
                  <c:v>14.035</c:v>
                </c:pt>
                <c:pt idx="2807">
                  <c:v>14.04</c:v>
                </c:pt>
                <c:pt idx="2808">
                  <c:v>14.045</c:v>
                </c:pt>
                <c:pt idx="2809">
                  <c:v>14.05</c:v>
                </c:pt>
                <c:pt idx="2810">
                  <c:v>14.055</c:v>
                </c:pt>
                <c:pt idx="2811">
                  <c:v>14.06</c:v>
                </c:pt>
                <c:pt idx="2812">
                  <c:v>14.065</c:v>
                </c:pt>
                <c:pt idx="2813">
                  <c:v>14.07</c:v>
                </c:pt>
                <c:pt idx="2814">
                  <c:v>14.074999999999999</c:v>
                </c:pt>
                <c:pt idx="2815">
                  <c:v>14.08</c:v>
                </c:pt>
                <c:pt idx="2816">
                  <c:v>14.085000000000001</c:v>
                </c:pt>
                <c:pt idx="2817">
                  <c:v>14.09</c:v>
                </c:pt>
                <c:pt idx="2818">
                  <c:v>14.095000000000001</c:v>
                </c:pt>
                <c:pt idx="2819">
                  <c:v>14.1</c:v>
                </c:pt>
                <c:pt idx="2820">
                  <c:v>14.105</c:v>
                </c:pt>
                <c:pt idx="2821">
                  <c:v>14.11</c:v>
                </c:pt>
                <c:pt idx="2822">
                  <c:v>14.115</c:v>
                </c:pt>
                <c:pt idx="2823">
                  <c:v>14.12</c:v>
                </c:pt>
                <c:pt idx="2824">
                  <c:v>14.125</c:v>
                </c:pt>
                <c:pt idx="2825">
                  <c:v>14.13</c:v>
                </c:pt>
                <c:pt idx="2826">
                  <c:v>14.135</c:v>
                </c:pt>
                <c:pt idx="2827">
                  <c:v>14.14</c:v>
                </c:pt>
                <c:pt idx="2828">
                  <c:v>14.145</c:v>
                </c:pt>
                <c:pt idx="2829">
                  <c:v>14.15</c:v>
                </c:pt>
                <c:pt idx="2830">
                  <c:v>14.154999999999999</c:v>
                </c:pt>
                <c:pt idx="2831">
                  <c:v>14.16</c:v>
                </c:pt>
                <c:pt idx="2832">
                  <c:v>14.164999999999999</c:v>
                </c:pt>
                <c:pt idx="2833">
                  <c:v>14.17</c:v>
                </c:pt>
                <c:pt idx="2834">
                  <c:v>14.175000000000001</c:v>
                </c:pt>
                <c:pt idx="2835">
                  <c:v>14.18</c:v>
                </c:pt>
                <c:pt idx="2836">
                  <c:v>14.185</c:v>
                </c:pt>
                <c:pt idx="2837">
                  <c:v>14.19</c:v>
                </c:pt>
                <c:pt idx="2838">
                  <c:v>14.195</c:v>
                </c:pt>
                <c:pt idx="2839">
                  <c:v>14.2</c:v>
                </c:pt>
                <c:pt idx="2840">
                  <c:v>14.205</c:v>
                </c:pt>
                <c:pt idx="2841">
                  <c:v>14.21</c:v>
                </c:pt>
                <c:pt idx="2842">
                  <c:v>14.215</c:v>
                </c:pt>
                <c:pt idx="2843">
                  <c:v>14.22</c:v>
                </c:pt>
                <c:pt idx="2844">
                  <c:v>14.225</c:v>
                </c:pt>
                <c:pt idx="2845">
                  <c:v>14.23</c:v>
                </c:pt>
                <c:pt idx="2846">
                  <c:v>14.234999999999999</c:v>
                </c:pt>
                <c:pt idx="2847">
                  <c:v>14.24</c:v>
                </c:pt>
                <c:pt idx="2848">
                  <c:v>14.244999999999999</c:v>
                </c:pt>
                <c:pt idx="2849">
                  <c:v>14.25</c:v>
                </c:pt>
                <c:pt idx="2850">
                  <c:v>14.255000000000001</c:v>
                </c:pt>
                <c:pt idx="2851">
                  <c:v>14.26</c:v>
                </c:pt>
                <c:pt idx="2852">
                  <c:v>14.265000000000001</c:v>
                </c:pt>
                <c:pt idx="2853">
                  <c:v>14.27</c:v>
                </c:pt>
                <c:pt idx="2854">
                  <c:v>14.275</c:v>
                </c:pt>
                <c:pt idx="2855">
                  <c:v>14.28</c:v>
                </c:pt>
                <c:pt idx="2856">
                  <c:v>14.285</c:v>
                </c:pt>
                <c:pt idx="2857">
                  <c:v>14.29</c:v>
                </c:pt>
                <c:pt idx="2858">
                  <c:v>14.295</c:v>
                </c:pt>
                <c:pt idx="2859">
                  <c:v>14.3</c:v>
                </c:pt>
                <c:pt idx="2860">
                  <c:v>14.305</c:v>
                </c:pt>
                <c:pt idx="2861">
                  <c:v>14.31</c:v>
                </c:pt>
                <c:pt idx="2862">
                  <c:v>14.315</c:v>
                </c:pt>
                <c:pt idx="2863">
                  <c:v>14.32</c:v>
                </c:pt>
                <c:pt idx="2864">
                  <c:v>14.324999999999999</c:v>
                </c:pt>
                <c:pt idx="2865">
                  <c:v>14.33</c:v>
                </c:pt>
                <c:pt idx="2866">
                  <c:v>14.335000000000001</c:v>
                </c:pt>
                <c:pt idx="2867">
                  <c:v>14.34</c:v>
                </c:pt>
                <c:pt idx="2868">
                  <c:v>14.345000000000001</c:v>
                </c:pt>
                <c:pt idx="2869">
                  <c:v>14.35</c:v>
                </c:pt>
                <c:pt idx="2870">
                  <c:v>14.355</c:v>
                </c:pt>
                <c:pt idx="2871">
                  <c:v>14.36</c:v>
                </c:pt>
                <c:pt idx="2872">
                  <c:v>14.365</c:v>
                </c:pt>
                <c:pt idx="2873">
                  <c:v>14.37</c:v>
                </c:pt>
                <c:pt idx="2874">
                  <c:v>14.375</c:v>
                </c:pt>
                <c:pt idx="2875">
                  <c:v>14.38</c:v>
                </c:pt>
                <c:pt idx="2876">
                  <c:v>14.385</c:v>
                </c:pt>
                <c:pt idx="2877">
                  <c:v>14.39</c:v>
                </c:pt>
                <c:pt idx="2878">
                  <c:v>14.395</c:v>
                </c:pt>
                <c:pt idx="2879">
                  <c:v>14.4</c:v>
                </c:pt>
                <c:pt idx="2880">
                  <c:v>14.404999999999999</c:v>
                </c:pt>
                <c:pt idx="2881">
                  <c:v>14.41</c:v>
                </c:pt>
                <c:pt idx="2882">
                  <c:v>14.414999999999999</c:v>
                </c:pt>
                <c:pt idx="2883">
                  <c:v>14.42</c:v>
                </c:pt>
                <c:pt idx="2884">
                  <c:v>14.425000000000001</c:v>
                </c:pt>
                <c:pt idx="2885">
                  <c:v>14.43</c:v>
                </c:pt>
                <c:pt idx="2886">
                  <c:v>14.435</c:v>
                </c:pt>
                <c:pt idx="2887">
                  <c:v>14.44</c:v>
                </c:pt>
                <c:pt idx="2888">
                  <c:v>14.445</c:v>
                </c:pt>
                <c:pt idx="2889">
                  <c:v>14.45</c:v>
                </c:pt>
                <c:pt idx="2890">
                  <c:v>14.455</c:v>
                </c:pt>
                <c:pt idx="2891">
                  <c:v>14.46</c:v>
                </c:pt>
                <c:pt idx="2892">
                  <c:v>14.465</c:v>
                </c:pt>
                <c:pt idx="2893">
                  <c:v>14.47</c:v>
                </c:pt>
                <c:pt idx="2894">
                  <c:v>14.475</c:v>
                </c:pt>
                <c:pt idx="2895">
                  <c:v>14.48</c:v>
                </c:pt>
                <c:pt idx="2896">
                  <c:v>14.484999999999999</c:v>
                </c:pt>
                <c:pt idx="2897">
                  <c:v>14.49</c:v>
                </c:pt>
                <c:pt idx="2898">
                  <c:v>14.494999999999999</c:v>
                </c:pt>
                <c:pt idx="2899">
                  <c:v>14.5</c:v>
                </c:pt>
                <c:pt idx="2900">
                  <c:v>14.505000000000001</c:v>
                </c:pt>
                <c:pt idx="2901">
                  <c:v>14.51</c:v>
                </c:pt>
                <c:pt idx="2902">
                  <c:v>14.515000000000001</c:v>
                </c:pt>
                <c:pt idx="2903">
                  <c:v>14.52</c:v>
                </c:pt>
                <c:pt idx="2904">
                  <c:v>14.525</c:v>
                </c:pt>
                <c:pt idx="2905">
                  <c:v>14.53</c:v>
                </c:pt>
                <c:pt idx="2906">
                  <c:v>14.535</c:v>
                </c:pt>
                <c:pt idx="2907">
                  <c:v>14.54</c:v>
                </c:pt>
                <c:pt idx="2908">
                  <c:v>14.545</c:v>
                </c:pt>
                <c:pt idx="2909">
                  <c:v>14.55</c:v>
                </c:pt>
                <c:pt idx="2910">
                  <c:v>14.555</c:v>
                </c:pt>
                <c:pt idx="2911">
                  <c:v>14.56</c:v>
                </c:pt>
                <c:pt idx="2912">
                  <c:v>14.565</c:v>
                </c:pt>
                <c:pt idx="2913">
                  <c:v>14.57</c:v>
                </c:pt>
                <c:pt idx="2914">
                  <c:v>14.574999999999999</c:v>
                </c:pt>
                <c:pt idx="2915">
                  <c:v>14.58</c:v>
                </c:pt>
                <c:pt idx="2916">
                  <c:v>14.585000000000001</c:v>
                </c:pt>
                <c:pt idx="2917">
                  <c:v>14.59</c:v>
                </c:pt>
                <c:pt idx="2918">
                  <c:v>14.595000000000001</c:v>
                </c:pt>
                <c:pt idx="2919">
                  <c:v>14.6</c:v>
                </c:pt>
                <c:pt idx="2920">
                  <c:v>14.605</c:v>
                </c:pt>
                <c:pt idx="2921">
                  <c:v>14.61</c:v>
                </c:pt>
                <c:pt idx="2922">
                  <c:v>14.615</c:v>
                </c:pt>
                <c:pt idx="2923">
                  <c:v>14.62</c:v>
                </c:pt>
                <c:pt idx="2924">
                  <c:v>14.625</c:v>
                </c:pt>
                <c:pt idx="2925">
                  <c:v>14.63</c:v>
                </c:pt>
                <c:pt idx="2926">
                  <c:v>14.635</c:v>
                </c:pt>
                <c:pt idx="2927">
                  <c:v>14.64</c:v>
                </c:pt>
                <c:pt idx="2928">
                  <c:v>14.645</c:v>
                </c:pt>
                <c:pt idx="2929">
                  <c:v>14.65</c:v>
                </c:pt>
                <c:pt idx="2930">
                  <c:v>14.654999999999999</c:v>
                </c:pt>
                <c:pt idx="2931">
                  <c:v>14.66</c:v>
                </c:pt>
                <c:pt idx="2932">
                  <c:v>14.664999999999999</c:v>
                </c:pt>
                <c:pt idx="2933">
                  <c:v>14.67</c:v>
                </c:pt>
                <c:pt idx="2934">
                  <c:v>14.675000000000001</c:v>
                </c:pt>
                <c:pt idx="2935">
                  <c:v>14.68</c:v>
                </c:pt>
                <c:pt idx="2936">
                  <c:v>14.685</c:v>
                </c:pt>
                <c:pt idx="2937">
                  <c:v>14.69</c:v>
                </c:pt>
                <c:pt idx="2938">
                  <c:v>14.695</c:v>
                </c:pt>
                <c:pt idx="2939">
                  <c:v>14.7</c:v>
                </c:pt>
                <c:pt idx="2940">
                  <c:v>14.705</c:v>
                </c:pt>
                <c:pt idx="2941">
                  <c:v>14.71</c:v>
                </c:pt>
                <c:pt idx="2942">
                  <c:v>14.715</c:v>
                </c:pt>
                <c:pt idx="2943">
                  <c:v>14.72</c:v>
                </c:pt>
                <c:pt idx="2944">
                  <c:v>14.725</c:v>
                </c:pt>
                <c:pt idx="2945">
                  <c:v>14.73</c:v>
                </c:pt>
                <c:pt idx="2946">
                  <c:v>14.734999999999999</c:v>
                </c:pt>
                <c:pt idx="2947">
                  <c:v>14.74</c:v>
                </c:pt>
                <c:pt idx="2948">
                  <c:v>14.744999999999999</c:v>
                </c:pt>
                <c:pt idx="2949">
                  <c:v>14.75</c:v>
                </c:pt>
                <c:pt idx="2950">
                  <c:v>14.755000000000001</c:v>
                </c:pt>
                <c:pt idx="2951">
                  <c:v>14.76</c:v>
                </c:pt>
                <c:pt idx="2952">
                  <c:v>14.765000000000001</c:v>
                </c:pt>
                <c:pt idx="2953">
                  <c:v>14.77</c:v>
                </c:pt>
                <c:pt idx="2954">
                  <c:v>14.775</c:v>
                </c:pt>
                <c:pt idx="2955">
                  <c:v>14.78</c:v>
                </c:pt>
                <c:pt idx="2956">
                  <c:v>14.785</c:v>
                </c:pt>
                <c:pt idx="2957">
                  <c:v>14.79</c:v>
                </c:pt>
                <c:pt idx="2958">
                  <c:v>14.795</c:v>
                </c:pt>
                <c:pt idx="2959">
                  <c:v>14.8</c:v>
                </c:pt>
                <c:pt idx="2960">
                  <c:v>14.805</c:v>
                </c:pt>
                <c:pt idx="2961">
                  <c:v>14.81</c:v>
                </c:pt>
                <c:pt idx="2962">
                  <c:v>14.815</c:v>
                </c:pt>
                <c:pt idx="2963">
                  <c:v>14.82</c:v>
                </c:pt>
                <c:pt idx="2964">
                  <c:v>14.824999999999999</c:v>
                </c:pt>
                <c:pt idx="2965">
                  <c:v>14.83</c:v>
                </c:pt>
                <c:pt idx="2966">
                  <c:v>14.835000000000001</c:v>
                </c:pt>
                <c:pt idx="2967">
                  <c:v>14.84</c:v>
                </c:pt>
                <c:pt idx="2968">
                  <c:v>14.845000000000001</c:v>
                </c:pt>
                <c:pt idx="2969">
                  <c:v>14.85</c:v>
                </c:pt>
                <c:pt idx="2970">
                  <c:v>14.855</c:v>
                </c:pt>
                <c:pt idx="2971">
                  <c:v>14.86</c:v>
                </c:pt>
                <c:pt idx="2972">
                  <c:v>14.865</c:v>
                </c:pt>
                <c:pt idx="2973">
                  <c:v>14.87</c:v>
                </c:pt>
                <c:pt idx="2974">
                  <c:v>14.875</c:v>
                </c:pt>
                <c:pt idx="2975">
                  <c:v>14.88</c:v>
                </c:pt>
                <c:pt idx="2976">
                  <c:v>14.885</c:v>
                </c:pt>
                <c:pt idx="2977">
                  <c:v>14.89</c:v>
                </c:pt>
                <c:pt idx="2978">
                  <c:v>14.895</c:v>
                </c:pt>
                <c:pt idx="2979">
                  <c:v>14.9</c:v>
                </c:pt>
                <c:pt idx="2980">
                  <c:v>14.904999999999999</c:v>
                </c:pt>
                <c:pt idx="2981">
                  <c:v>14.91</c:v>
                </c:pt>
                <c:pt idx="2982">
                  <c:v>14.914999999999999</c:v>
                </c:pt>
                <c:pt idx="2983">
                  <c:v>14.92</c:v>
                </c:pt>
                <c:pt idx="2984">
                  <c:v>14.925000000000001</c:v>
                </c:pt>
                <c:pt idx="2985">
                  <c:v>14.93</c:v>
                </c:pt>
                <c:pt idx="2986">
                  <c:v>14.935</c:v>
                </c:pt>
                <c:pt idx="2987">
                  <c:v>14.94</c:v>
                </c:pt>
                <c:pt idx="2988">
                  <c:v>14.945</c:v>
                </c:pt>
                <c:pt idx="2989">
                  <c:v>14.95</c:v>
                </c:pt>
                <c:pt idx="2990">
                  <c:v>14.955</c:v>
                </c:pt>
                <c:pt idx="2991">
                  <c:v>14.96</c:v>
                </c:pt>
                <c:pt idx="2992">
                  <c:v>14.965</c:v>
                </c:pt>
                <c:pt idx="2993">
                  <c:v>14.97</c:v>
                </c:pt>
                <c:pt idx="2994">
                  <c:v>14.975</c:v>
                </c:pt>
                <c:pt idx="2995">
                  <c:v>14.98</c:v>
                </c:pt>
                <c:pt idx="2996">
                  <c:v>14.984999999999999</c:v>
                </c:pt>
                <c:pt idx="2997">
                  <c:v>14.99</c:v>
                </c:pt>
                <c:pt idx="2998">
                  <c:v>14.994999999999999</c:v>
                </c:pt>
                <c:pt idx="2999">
                  <c:v>15</c:v>
                </c:pt>
                <c:pt idx="3000">
                  <c:v>15.005000000000001</c:v>
                </c:pt>
                <c:pt idx="3001">
                  <c:v>15.01</c:v>
                </c:pt>
                <c:pt idx="3002">
                  <c:v>15.015000000000001</c:v>
                </c:pt>
                <c:pt idx="3003">
                  <c:v>15.02</c:v>
                </c:pt>
                <c:pt idx="3004">
                  <c:v>15.025</c:v>
                </c:pt>
                <c:pt idx="3005">
                  <c:v>15.03</c:v>
                </c:pt>
                <c:pt idx="3006">
                  <c:v>15.035</c:v>
                </c:pt>
                <c:pt idx="3007">
                  <c:v>15.04</c:v>
                </c:pt>
                <c:pt idx="3008">
                  <c:v>15.045</c:v>
                </c:pt>
                <c:pt idx="3009">
                  <c:v>15.05</c:v>
                </c:pt>
                <c:pt idx="3010">
                  <c:v>15.055</c:v>
                </c:pt>
                <c:pt idx="3011">
                  <c:v>15.06</c:v>
                </c:pt>
                <c:pt idx="3012">
                  <c:v>15.065</c:v>
                </c:pt>
                <c:pt idx="3013">
                  <c:v>15.07</c:v>
                </c:pt>
                <c:pt idx="3014">
                  <c:v>15.074999999999999</c:v>
                </c:pt>
                <c:pt idx="3015">
                  <c:v>15.08</c:v>
                </c:pt>
                <c:pt idx="3016">
                  <c:v>15.085000000000001</c:v>
                </c:pt>
                <c:pt idx="3017">
                  <c:v>15.09</c:v>
                </c:pt>
                <c:pt idx="3018">
                  <c:v>15.095000000000001</c:v>
                </c:pt>
                <c:pt idx="3019">
                  <c:v>15.1</c:v>
                </c:pt>
                <c:pt idx="3020">
                  <c:v>15.105</c:v>
                </c:pt>
                <c:pt idx="3021">
                  <c:v>15.11</c:v>
                </c:pt>
                <c:pt idx="3022">
                  <c:v>15.115</c:v>
                </c:pt>
                <c:pt idx="3023">
                  <c:v>15.12</c:v>
                </c:pt>
                <c:pt idx="3024">
                  <c:v>15.125</c:v>
                </c:pt>
                <c:pt idx="3025">
                  <c:v>15.13</c:v>
                </c:pt>
                <c:pt idx="3026">
                  <c:v>15.135</c:v>
                </c:pt>
                <c:pt idx="3027">
                  <c:v>15.14</c:v>
                </c:pt>
                <c:pt idx="3028">
                  <c:v>15.145</c:v>
                </c:pt>
                <c:pt idx="3029">
                  <c:v>15.15</c:v>
                </c:pt>
                <c:pt idx="3030">
                  <c:v>15.154999999999999</c:v>
                </c:pt>
                <c:pt idx="3031">
                  <c:v>15.16</c:v>
                </c:pt>
                <c:pt idx="3032">
                  <c:v>15.164999999999999</c:v>
                </c:pt>
                <c:pt idx="3033">
                  <c:v>15.17</c:v>
                </c:pt>
                <c:pt idx="3034">
                  <c:v>15.175000000000001</c:v>
                </c:pt>
                <c:pt idx="3035">
                  <c:v>15.18</c:v>
                </c:pt>
                <c:pt idx="3036">
                  <c:v>15.185</c:v>
                </c:pt>
                <c:pt idx="3037">
                  <c:v>15.19</c:v>
                </c:pt>
                <c:pt idx="3038">
                  <c:v>15.195</c:v>
                </c:pt>
                <c:pt idx="3039">
                  <c:v>15.2</c:v>
                </c:pt>
                <c:pt idx="3040">
                  <c:v>15.205</c:v>
                </c:pt>
                <c:pt idx="3041">
                  <c:v>15.21</c:v>
                </c:pt>
                <c:pt idx="3042">
                  <c:v>15.215</c:v>
                </c:pt>
                <c:pt idx="3043">
                  <c:v>15.22</c:v>
                </c:pt>
                <c:pt idx="3044">
                  <c:v>15.225</c:v>
                </c:pt>
                <c:pt idx="3045">
                  <c:v>15.23</c:v>
                </c:pt>
                <c:pt idx="3046">
                  <c:v>15.234999999999999</c:v>
                </c:pt>
                <c:pt idx="3047">
                  <c:v>15.24</c:v>
                </c:pt>
                <c:pt idx="3048">
                  <c:v>15.244999999999999</c:v>
                </c:pt>
                <c:pt idx="3049">
                  <c:v>15.25</c:v>
                </c:pt>
                <c:pt idx="3050">
                  <c:v>15.255000000000001</c:v>
                </c:pt>
                <c:pt idx="3051">
                  <c:v>15.26</c:v>
                </c:pt>
                <c:pt idx="3052">
                  <c:v>15.265000000000001</c:v>
                </c:pt>
                <c:pt idx="3053">
                  <c:v>15.27</c:v>
                </c:pt>
                <c:pt idx="3054">
                  <c:v>15.275</c:v>
                </c:pt>
                <c:pt idx="3055">
                  <c:v>15.28</c:v>
                </c:pt>
                <c:pt idx="3056">
                  <c:v>15.285</c:v>
                </c:pt>
                <c:pt idx="3057">
                  <c:v>15.29</c:v>
                </c:pt>
                <c:pt idx="3058">
                  <c:v>15.295</c:v>
                </c:pt>
                <c:pt idx="3059">
                  <c:v>15.3</c:v>
                </c:pt>
                <c:pt idx="3060">
                  <c:v>15.305</c:v>
                </c:pt>
                <c:pt idx="3061">
                  <c:v>15.31</c:v>
                </c:pt>
                <c:pt idx="3062">
                  <c:v>15.315</c:v>
                </c:pt>
                <c:pt idx="3063">
                  <c:v>15.32</c:v>
                </c:pt>
                <c:pt idx="3064">
                  <c:v>15.324999999999999</c:v>
                </c:pt>
                <c:pt idx="3065">
                  <c:v>15.33</c:v>
                </c:pt>
                <c:pt idx="3066">
                  <c:v>15.335000000000001</c:v>
                </c:pt>
                <c:pt idx="3067">
                  <c:v>15.34</c:v>
                </c:pt>
                <c:pt idx="3068">
                  <c:v>15.345000000000001</c:v>
                </c:pt>
                <c:pt idx="3069">
                  <c:v>15.35</c:v>
                </c:pt>
                <c:pt idx="3070">
                  <c:v>15.355</c:v>
                </c:pt>
                <c:pt idx="3071">
                  <c:v>15.36</c:v>
                </c:pt>
                <c:pt idx="3072">
                  <c:v>15.365</c:v>
                </c:pt>
                <c:pt idx="3073">
                  <c:v>15.37</c:v>
                </c:pt>
                <c:pt idx="3074">
                  <c:v>15.375</c:v>
                </c:pt>
                <c:pt idx="3075">
                  <c:v>15.38</c:v>
                </c:pt>
                <c:pt idx="3076">
                  <c:v>15.385</c:v>
                </c:pt>
                <c:pt idx="3077">
                  <c:v>15.39</c:v>
                </c:pt>
                <c:pt idx="3078">
                  <c:v>15.395</c:v>
                </c:pt>
                <c:pt idx="3079">
                  <c:v>15.4</c:v>
                </c:pt>
                <c:pt idx="3080">
                  <c:v>15.404999999999999</c:v>
                </c:pt>
                <c:pt idx="3081">
                  <c:v>15.41</c:v>
                </c:pt>
                <c:pt idx="3082">
                  <c:v>15.414999999999999</c:v>
                </c:pt>
                <c:pt idx="3083">
                  <c:v>15.42</c:v>
                </c:pt>
                <c:pt idx="3084">
                  <c:v>15.425000000000001</c:v>
                </c:pt>
                <c:pt idx="3085">
                  <c:v>15.43</c:v>
                </c:pt>
                <c:pt idx="3086">
                  <c:v>15.435</c:v>
                </c:pt>
                <c:pt idx="3087">
                  <c:v>15.44</c:v>
                </c:pt>
                <c:pt idx="3088">
                  <c:v>15.445</c:v>
                </c:pt>
                <c:pt idx="3089">
                  <c:v>15.45</c:v>
                </c:pt>
                <c:pt idx="3090">
                  <c:v>15.455</c:v>
                </c:pt>
                <c:pt idx="3091">
                  <c:v>15.46</c:v>
                </c:pt>
                <c:pt idx="3092">
                  <c:v>15.465</c:v>
                </c:pt>
                <c:pt idx="3093">
                  <c:v>15.47</c:v>
                </c:pt>
                <c:pt idx="3094">
                  <c:v>15.475</c:v>
                </c:pt>
                <c:pt idx="3095">
                  <c:v>15.48</c:v>
                </c:pt>
                <c:pt idx="3096">
                  <c:v>15.484999999999999</c:v>
                </c:pt>
                <c:pt idx="3097">
                  <c:v>15.49</c:v>
                </c:pt>
                <c:pt idx="3098">
                  <c:v>15.494999999999999</c:v>
                </c:pt>
                <c:pt idx="3099">
                  <c:v>15.5</c:v>
                </c:pt>
                <c:pt idx="3100">
                  <c:v>15.505000000000001</c:v>
                </c:pt>
                <c:pt idx="3101">
                  <c:v>15.51</c:v>
                </c:pt>
                <c:pt idx="3102">
                  <c:v>15.515000000000001</c:v>
                </c:pt>
                <c:pt idx="3103">
                  <c:v>15.52</c:v>
                </c:pt>
                <c:pt idx="3104">
                  <c:v>15.525</c:v>
                </c:pt>
                <c:pt idx="3105">
                  <c:v>15.53</c:v>
                </c:pt>
                <c:pt idx="3106">
                  <c:v>15.535</c:v>
                </c:pt>
                <c:pt idx="3107">
                  <c:v>15.54</c:v>
                </c:pt>
                <c:pt idx="3108">
                  <c:v>15.545</c:v>
                </c:pt>
                <c:pt idx="3109">
                  <c:v>15.55</c:v>
                </c:pt>
                <c:pt idx="3110">
                  <c:v>15.555</c:v>
                </c:pt>
                <c:pt idx="3111">
                  <c:v>15.56</c:v>
                </c:pt>
                <c:pt idx="3112">
                  <c:v>15.565</c:v>
                </c:pt>
                <c:pt idx="3113">
                  <c:v>15.57</c:v>
                </c:pt>
                <c:pt idx="3114">
                  <c:v>15.574999999999999</c:v>
                </c:pt>
                <c:pt idx="3115">
                  <c:v>15.58</c:v>
                </c:pt>
                <c:pt idx="3116">
                  <c:v>15.585000000000001</c:v>
                </c:pt>
                <c:pt idx="3117">
                  <c:v>15.59</c:v>
                </c:pt>
                <c:pt idx="3118">
                  <c:v>15.595000000000001</c:v>
                </c:pt>
                <c:pt idx="3119">
                  <c:v>15.6</c:v>
                </c:pt>
                <c:pt idx="3120">
                  <c:v>15.605</c:v>
                </c:pt>
                <c:pt idx="3121">
                  <c:v>15.61</c:v>
                </c:pt>
                <c:pt idx="3122">
                  <c:v>15.615</c:v>
                </c:pt>
                <c:pt idx="3123">
                  <c:v>15.62</c:v>
                </c:pt>
                <c:pt idx="3124">
                  <c:v>15.625</c:v>
                </c:pt>
                <c:pt idx="3125">
                  <c:v>15.63</c:v>
                </c:pt>
                <c:pt idx="3126">
                  <c:v>15.635</c:v>
                </c:pt>
                <c:pt idx="3127">
                  <c:v>15.64</c:v>
                </c:pt>
                <c:pt idx="3128">
                  <c:v>15.645</c:v>
                </c:pt>
                <c:pt idx="3129">
                  <c:v>15.65</c:v>
                </c:pt>
                <c:pt idx="3130">
                  <c:v>15.654999999999999</c:v>
                </c:pt>
                <c:pt idx="3131">
                  <c:v>15.66</c:v>
                </c:pt>
                <c:pt idx="3132">
                  <c:v>15.664999999999999</c:v>
                </c:pt>
                <c:pt idx="3133">
                  <c:v>15.67</c:v>
                </c:pt>
                <c:pt idx="3134">
                  <c:v>15.675000000000001</c:v>
                </c:pt>
                <c:pt idx="3135">
                  <c:v>15.68</c:v>
                </c:pt>
                <c:pt idx="3136">
                  <c:v>15.685</c:v>
                </c:pt>
                <c:pt idx="3137">
                  <c:v>15.69</c:v>
                </c:pt>
                <c:pt idx="3138">
                  <c:v>15.695</c:v>
                </c:pt>
                <c:pt idx="3139">
                  <c:v>15.7</c:v>
                </c:pt>
                <c:pt idx="3140">
                  <c:v>15.705</c:v>
                </c:pt>
                <c:pt idx="3141">
                  <c:v>15.71</c:v>
                </c:pt>
                <c:pt idx="3142">
                  <c:v>15.715</c:v>
                </c:pt>
                <c:pt idx="3143">
                  <c:v>15.72</c:v>
                </c:pt>
                <c:pt idx="3144">
                  <c:v>15.725</c:v>
                </c:pt>
                <c:pt idx="3145">
                  <c:v>15.73</c:v>
                </c:pt>
                <c:pt idx="3146">
                  <c:v>15.734999999999999</c:v>
                </c:pt>
                <c:pt idx="3147">
                  <c:v>15.74</c:v>
                </c:pt>
                <c:pt idx="3148">
                  <c:v>15.744999999999999</c:v>
                </c:pt>
                <c:pt idx="3149">
                  <c:v>15.75</c:v>
                </c:pt>
                <c:pt idx="3150">
                  <c:v>15.755000000000001</c:v>
                </c:pt>
                <c:pt idx="3151">
                  <c:v>15.76</c:v>
                </c:pt>
                <c:pt idx="3152">
                  <c:v>15.765000000000001</c:v>
                </c:pt>
                <c:pt idx="3153">
                  <c:v>15.77</c:v>
                </c:pt>
                <c:pt idx="3154">
                  <c:v>15.775</c:v>
                </c:pt>
                <c:pt idx="3155">
                  <c:v>15.78</c:v>
                </c:pt>
                <c:pt idx="3156">
                  <c:v>15.785</c:v>
                </c:pt>
                <c:pt idx="3157">
                  <c:v>15.79</c:v>
                </c:pt>
                <c:pt idx="3158">
                  <c:v>15.795</c:v>
                </c:pt>
                <c:pt idx="3159">
                  <c:v>15.8</c:v>
                </c:pt>
                <c:pt idx="3160">
                  <c:v>15.805</c:v>
                </c:pt>
                <c:pt idx="3161">
                  <c:v>15.81</c:v>
                </c:pt>
                <c:pt idx="3162">
                  <c:v>15.815</c:v>
                </c:pt>
                <c:pt idx="3163">
                  <c:v>15.82</c:v>
                </c:pt>
                <c:pt idx="3164">
                  <c:v>15.824999999999999</c:v>
                </c:pt>
                <c:pt idx="3165">
                  <c:v>15.83</c:v>
                </c:pt>
                <c:pt idx="3166">
                  <c:v>15.835000000000001</c:v>
                </c:pt>
                <c:pt idx="3167">
                  <c:v>15.84</c:v>
                </c:pt>
                <c:pt idx="3168">
                  <c:v>15.845000000000001</c:v>
                </c:pt>
                <c:pt idx="3169">
                  <c:v>15.85</c:v>
                </c:pt>
                <c:pt idx="3170">
                  <c:v>15.855</c:v>
                </c:pt>
                <c:pt idx="3171">
                  <c:v>15.86</c:v>
                </c:pt>
                <c:pt idx="3172">
                  <c:v>15.865</c:v>
                </c:pt>
                <c:pt idx="3173">
                  <c:v>15.87</c:v>
                </c:pt>
                <c:pt idx="3174">
                  <c:v>15.875</c:v>
                </c:pt>
                <c:pt idx="3175">
                  <c:v>15.88</c:v>
                </c:pt>
                <c:pt idx="3176">
                  <c:v>15.885</c:v>
                </c:pt>
                <c:pt idx="3177">
                  <c:v>15.89</c:v>
                </c:pt>
                <c:pt idx="3178">
                  <c:v>15.895</c:v>
                </c:pt>
                <c:pt idx="3179">
                  <c:v>15.9</c:v>
                </c:pt>
                <c:pt idx="3180">
                  <c:v>15.904999999999999</c:v>
                </c:pt>
                <c:pt idx="3181">
                  <c:v>15.91</c:v>
                </c:pt>
                <c:pt idx="3182">
                  <c:v>15.914999999999999</c:v>
                </c:pt>
                <c:pt idx="3183">
                  <c:v>15.92</c:v>
                </c:pt>
                <c:pt idx="3184">
                  <c:v>15.925000000000001</c:v>
                </c:pt>
                <c:pt idx="3185">
                  <c:v>15.93</c:v>
                </c:pt>
                <c:pt idx="3186">
                  <c:v>15.935</c:v>
                </c:pt>
                <c:pt idx="3187">
                  <c:v>15.94</c:v>
                </c:pt>
                <c:pt idx="3188">
                  <c:v>15.945</c:v>
                </c:pt>
                <c:pt idx="3189">
                  <c:v>15.95</c:v>
                </c:pt>
                <c:pt idx="3190">
                  <c:v>15.955</c:v>
                </c:pt>
                <c:pt idx="3191">
                  <c:v>15.96</c:v>
                </c:pt>
                <c:pt idx="3192">
                  <c:v>15.965</c:v>
                </c:pt>
                <c:pt idx="3193">
                  <c:v>15.97</c:v>
                </c:pt>
                <c:pt idx="3194">
                  <c:v>15.975</c:v>
                </c:pt>
                <c:pt idx="3195">
                  <c:v>15.98</c:v>
                </c:pt>
                <c:pt idx="3196">
                  <c:v>15.984999999999999</c:v>
                </c:pt>
                <c:pt idx="3197">
                  <c:v>15.99</c:v>
                </c:pt>
                <c:pt idx="3198">
                  <c:v>15.994999999999999</c:v>
                </c:pt>
                <c:pt idx="3199">
                  <c:v>16</c:v>
                </c:pt>
                <c:pt idx="3200">
                  <c:v>16.004999999999999</c:v>
                </c:pt>
                <c:pt idx="3201">
                  <c:v>16.010000000000002</c:v>
                </c:pt>
                <c:pt idx="3202">
                  <c:v>16.015000000000001</c:v>
                </c:pt>
                <c:pt idx="3203">
                  <c:v>16.02</c:v>
                </c:pt>
                <c:pt idx="3204">
                  <c:v>16.024999999999999</c:v>
                </c:pt>
                <c:pt idx="3205">
                  <c:v>16.03</c:v>
                </c:pt>
                <c:pt idx="3206">
                  <c:v>16.035</c:v>
                </c:pt>
                <c:pt idx="3207">
                  <c:v>16.04</c:v>
                </c:pt>
                <c:pt idx="3208">
                  <c:v>16.045000000000002</c:v>
                </c:pt>
                <c:pt idx="3209">
                  <c:v>16.05</c:v>
                </c:pt>
                <c:pt idx="3210">
                  <c:v>16.055</c:v>
                </c:pt>
                <c:pt idx="3211">
                  <c:v>16.059999999999999</c:v>
                </c:pt>
                <c:pt idx="3212">
                  <c:v>16.065000000000001</c:v>
                </c:pt>
                <c:pt idx="3213">
                  <c:v>16.07</c:v>
                </c:pt>
                <c:pt idx="3214">
                  <c:v>16.074999999999999</c:v>
                </c:pt>
                <c:pt idx="3215">
                  <c:v>16.079999999999998</c:v>
                </c:pt>
                <c:pt idx="3216">
                  <c:v>16.085000000000001</c:v>
                </c:pt>
                <c:pt idx="3217">
                  <c:v>16.09</c:v>
                </c:pt>
                <c:pt idx="3218">
                  <c:v>16.094999999999999</c:v>
                </c:pt>
                <c:pt idx="3219">
                  <c:v>16.100000000000001</c:v>
                </c:pt>
                <c:pt idx="3220">
                  <c:v>16.105</c:v>
                </c:pt>
                <c:pt idx="3221">
                  <c:v>16.11</c:v>
                </c:pt>
                <c:pt idx="3222">
                  <c:v>16.114999999999998</c:v>
                </c:pt>
                <c:pt idx="3223">
                  <c:v>16.12</c:v>
                </c:pt>
                <c:pt idx="3224">
                  <c:v>16.125</c:v>
                </c:pt>
                <c:pt idx="3225">
                  <c:v>16.13</c:v>
                </c:pt>
                <c:pt idx="3226">
                  <c:v>16.135000000000002</c:v>
                </c:pt>
                <c:pt idx="3227">
                  <c:v>16.14</c:v>
                </c:pt>
                <c:pt idx="3228">
                  <c:v>16.145</c:v>
                </c:pt>
                <c:pt idx="3229">
                  <c:v>16.149999999999999</c:v>
                </c:pt>
                <c:pt idx="3230">
                  <c:v>16.155000000000001</c:v>
                </c:pt>
                <c:pt idx="3231">
                  <c:v>16.16</c:v>
                </c:pt>
                <c:pt idx="3232">
                  <c:v>16.164999999999999</c:v>
                </c:pt>
                <c:pt idx="3233">
                  <c:v>16.170000000000002</c:v>
                </c:pt>
                <c:pt idx="3234">
                  <c:v>16.175000000000001</c:v>
                </c:pt>
                <c:pt idx="3235">
                  <c:v>16.18</c:v>
                </c:pt>
                <c:pt idx="3236">
                  <c:v>16.184999999999999</c:v>
                </c:pt>
                <c:pt idx="3237">
                  <c:v>16.190000000000001</c:v>
                </c:pt>
                <c:pt idx="3238">
                  <c:v>16.195</c:v>
                </c:pt>
                <c:pt idx="3239">
                  <c:v>16.2</c:v>
                </c:pt>
                <c:pt idx="3240">
                  <c:v>16.204999999999998</c:v>
                </c:pt>
                <c:pt idx="3241">
                  <c:v>16.21</c:v>
                </c:pt>
                <c:pt idx="3242">
                  <c:v>16.215</c:v>
                </c:pt>
                <c:pt idx="3243">
                  <c:v>16.22</c:v>
                </c:pt>
                <c:pt idx="3244">
                  <c:v>16.225000000000001</c:v>
                </c:pt>
                <c:pt idx="3245">
                  <c:v>16.23</c:v>
                </c:pt>
                <c:pt idx="3246">
                  <c:v>16.234999999999999</c:v>
                </c:pt>
                <c:pt idx="3247">
                  <c:v>16.239999999999998</c:v>
                </c:pt>
                <c:pt idx="3248">
                  <c:v>16.245000000000001</c:v>
                </c:pt>
                <c:pt idx="3249">
                  <c:v>16.25</c:v>
                </c:pt>
                <c:pt idx="3250">
                  <c:v>16.254999999999999</c:v>
                </c:pt>
                <c:pt idx="3251">
                  <c:v>16.260000000000002</c:v>
                </c:pt>
                <c:pt idx="3252">
                  <c:v>16.265000000000001</c:v>
                </c:pt>
                <c:pt idx="3253">
                  <c:v>16.27</c:v>
                </c:pt>
                <c:pt idx="3254">
                  <c:v>16.274999999999999</c:v>
                </c:pt>
                <c:pt idx="3255">
                  <c:v>16.28</c:v>
                </c:pt>
                <c:pt idx="3256">
                  <c:v>16.285</c:v>
                </c:pt>
                <c:pt idx="3257">
                  <c:v>16.29</c:v>
                </c:pt>
                <c:pt idx="3258">
                  <c:v>16.295000000000002</c:v>
                </c:pt>
                <c:pt idx="3259">
                  <c:v>16.3</c:v>
                </c:pt>
                <c:pt idx="3260">
                  <c:v>16.305</c:v>
                </c:pt>
                <c:pt idx="3261">
                  <c:v>16.309999999999999</c:v>
                </c:pt>
                <c:pt idx="3262">
                  <c:v>16.315000000000001</c:v>
                </c:pt>
                <c:pt idx="3263">
                  <c:v>16.32</c:v>
                </c:pt>
                <c:pt idx="3264">
                  <c:v>16.324999999999999</c:v>
                </c:pt>
                <c:pt idx="3265">
                  <c:v>16.329999999999998</c:v>
                </c:pt>
                <c:pt idx="3266">
                  <c:v>16.335000000000001</c:v>
                </c:pt>
                <c:pt idx="3267">
                  <c:v>16.34</c:v>
                </c:pt>
                <c:pt idx="3268">
                  <c:v>16.344999999999999</c:v>
                </c:pt>
                <c:pt idx="3269">
                  <c:v>16.350000000000001</c:v>
                </c:pt>
                <c:pt idx="3270">
                  <c:v>16.355</c:v>
                </c:pt>
                <c:pt idx="3271">
                  <c:v>16.36</c:v>
                </c:pt>
                <c:pt idx="3272">
                  <c:v>16.364999999999998</c:v>
                </c:pt>
                <c:pt idx="3273">
                  <c:v>16.37</c:v>
                </c:pt>
                <c:pt idx="3274">
                  <c:v>16.375</c:v>
                </c:pt>
                <c:pt idx="3275">
                  <c:v>16.38</c:v>
                </c:pt>
                <c:pt idx="3276">
                  <c:v>16.385000000000002</c:v>
                </c:pt>
                <c:pt idx="3277">
                  <c:v>16.39</c:v>
                </c:pt>
                <c:pt idx="3278">
                  <c:v>16.395</c:v>
                </c:pt>
                <c:pt idx="3279">
                  <c:v>16.399999999999999</c:v>
                </c:pt>
                <c:pt idx="3280">
                  <c:v>16.405000000000001</c:v>
                </c:pt>
                <c:pt idx="3281">
                  <c:v>16.41</c:v>
                </c:pt>
                <c:pt idx="3282">
                  <c:v>16.414999999999999</c:v>
                </c:pt>
                <c:pt idx="3283">
                  <c:v>16.420000000000002</c:v>
                </c:pt>
                <c:pt idx="3284">
                  <c:v>16.425000000000001</c:v>
                </c:pt>
                <c:pt idx="3285">
                  <c:v>16.43</c:v>
                </c:pt>
                <c:pt idx="3286">
                  <c:v>16.434999999999999</c:v>
                </c:pt>
                <c:pt idx="3287">
                  <c:v>16.440000000000001</c:v>
                </c:pt>
                <c:pt idx="3288">
                  <c:v>16.445</c:v>
                </c:pt>
                <c:pt idx="3289">
                  <c:v>16.45</c:v>
                </c:pt>
                <c:pt idx="3290">
                  <c:v>16.454999999999998</c:v>
                </c:pt>
                <c:pt idx="3291">
                  <c:v>16.46</c:v>
                </c:pt>
                <c:pt idx="3292">
                  <c:v>16.465</c:v>
                </c:pt>
                <c:pt idx="3293">
                  <c:v>16.47</c:v>
                </c:pt>
                <c:pt idx="3294">
                  <c:v>16.475000000000001</c:v>
                </c:pt>
                <c:pt idx="3295">
                  <c:v>16.48</c:v>
                </c:pt>
                <c:pt idx="3296">
                  <c:v>16.484999999999999</c:v>
                </c:pt>
                <c:pt idx="3297">
                  <c:v>16.489999999999998</c:v>
                </c:pt>
                <c:pt idx="3298">
                  <c:v>16.495000000000001</c:v>
                </c:pt>
                <c:pt idx="3299">
                  <c:v>16.5</c:v>
                </c:pt>
                <c:pt idx="3300">
                  <c:v>16.504999999999999</c:v>
                </c:pt>
                <c:pt idx="3301">
                  <c:v>16.510000000000002</c:v>
                </c:pt>
                <c:pt idx="3302">
                  <c:v>16.515000000000001</c:v>
                </c:pt>
                <c:pt idx="3303">
                  <c:v>16.52</c:v>
                </c:pt>
                <c:pt idx="3304">
                  <c:v>16.524999999999999</c:v>
                </c:pt>
                <c:pt idx="3305">
                  <c:v>16.53</c:v>
                </c:pt>
                <c:pt idx="3306">
                  <c:v>16.535</c:v>
                </c:pt>
                <c:pt idx="3307">
                  <c:v>16.54</c:v>
                </c:pt>
                <c:pt idx="3308">
                  <c:v>16.545000000000002</c:v>
                </c:pt>
                <c:pt idx="3309">
                  <c:v>16.55</c:v>
                </c:pt>
                <c:pt idx="3310">
                  <c:v>16.555</c:v>
                </c:pt>
                <c:pt idx="3311">
                  <c:v>16.559999999999999</c:v>
                </c:pt>
                <c:pt idx="3312">
                  <c:v>16.565000000000001</c:v>
                </c:pt>
                <c:pt idx="3313">
                  <c:v>16.57</c:v>
                </c:pt>
                <c:pt idx="3314">
                  <c:v>16.574999999999999</c:v>
                </c:pt>
                <c:pt idx="3315">
                  <c:v>16.579999999999998</c:v>
                </c:pt>
                <c:pt idx="3316">
                  <c:v>16.585000000000001</c:v>
                </c:pt>
                <c:pt idx="3317">
                  <c:v>16.59</c:v>
                </c:pt>
                <c:pt idx="3318">
                  <c:v>16.594999999999999</c:v>
                </c:pt>
                <c:pt idx="3319">
                  <c:v>16.600000000000001</c:v>
                </c:pt>
                <c:pt idx="3320">
                  <c:v>16.605</c:v>
                </c:pt>
                <c:pt idx="3321">
                  <c:v>16.61</c:v>
                </c:pt>
                <c:pt idx="3322">
                  <c:v>16.614999999999998</c:v>
                </c:pt>
                <c:pt idx="3323">
                  <c:v>16.62</c:v>
                </c:pt>
                <c:pt idx="3324">
                  <c:v>16.625</c:v>
                </c:pt>
                <c:pt idx="3325">
                  <c:v>16.63</c:v>
                </c:pt>
                <c:pt idx="3326">
                  <c:v>16.635000000000002</c:v>
                </c:pt>
                <c:pt idx="3327">
                  <c:v>16.64</c:v>
                </c:pt>
                <c:pt idx="3328">
                  <c:v>16.645</c:v>
                </c:pt>
                <c:pt idx="3329">
                  <c:v>16.649999999999999</c:v>
                </c:pt>
                <c:pt idx="3330">
                  <c:v>16.655000000000001</c:v>
                </c:pt>
                <c:pt idx="3331">
                  <c:v>16.66</c:v>
                </c:pt>
                <c:pt idx="3332">
                  <c:v>16.664999999999999</c:v>
                </c:pt>
                <c:pt idx="3333">
                  <c:v>16.670000000000002</c:v>
                </c:pt>
                <c:pt idx="3334">
                  <c:v>16.675000000000001</c:v>
                </c:pt>
                <c:pt idx="3335">
                  <c:v>16.68</c:v>
                </c:pt>
                <c:pt idx="3336">
                  <c:v>16.684999999999999</c:v>
                </c:pt>
                <c:pt idx="3337">
                  <c:v>16.690000000000001</c:v>
                </c:pt>
                <c:pt idx="3338">
                  <c:v>16.695</c:v>
                </c:pt>
                <c:pt idx="3339">
                  <c:v>16.7</c:v>
                </c:pt>
                <c:pt idx="3340">
                  <c:v>16.704999999999998</c:v>
                </c:pt>
                <c:pt idx="3341">
                  <c:v>16.71</c:v>
                </c:pt>
                <c:pt idx="3342">
                  <c:v>16.715</c:v>
                </c:pt>
                <c:pt idx="3343">
                  <c:v>16.72</c:v>
                </c:pt>
                <c:pt idx="3344">
                  <c:v>16.725000000000001</c:v>
                </c:pt>
                <c:pt idx="3345">
                  <c:v>16.73</c:v>
                </c:pt>
                <c:pt idx="3346">
                  <c:v>16.734999999999999</c:v>
                </c:pt>
                <c:pt idx="3347">
                  <c:v>16.739999999999998</c:v>
                </c:pt>
                <c:pt idx="3348">
                  <c:v>16.745000000000001</c:v>
                </c:pt>
                <c:pt idx="3349">
                  <c:v>16.75</c:v>
                </c:pt>
                <c:pt idx="3350">
                  <c:v>16.754999999999999</c:v>
                </c:pt>
                <c:pt idx="3351">
                  <c:v>16.760000000000002</c:v>
                </c:pt>
                <c:pt idx="3352">
                  <c:v>16.765000000000001</c:v>
                </c:pt>
                <c:pt idx="3353">
                  <c:v>16.77</c:v>
                </c:pt>
                <c:pt idx="3354">
                  <c:v>16.774999999999999</c:v>
                </c:pt>
                <c:pt idx="3355">
                  <c:v>16.78</c:v>
                </c:pt>
                <c:pt idx="3356">
                  <c:v>16.785</c:v>
                </c:pt>
                <c:pt idx="3357">
                  <c:v>16.79</c:v>
                </c:pt>
                <c:pt idx="3358">
                  <c:v>16.795000000000002</c:v>
                </c:pt>
                <c:pt idx="3359">
                  <c:v>16.8</c:v>
                </c:pt>
                <c:pt idx="3360">
                  <c:v>16.805</c:v>
                </c:pt>
                <c:pt idx="3361">
                  <c:v>16.809999999999999</c:v>
                </c:pt>
                <c:pt idx="3362">
                  <c:v>16.815000000000001</c:v>
                </c:pt>
                <c:pt idx="3363">
                  <c:v>16.82</c:v>
                </c:pt>
                <c:pt idx="3364">
                  <c:v>16.824999999999999</c:v>
                </c:pt>
                <c:pt idx="3365">
                  <c:v>16.829999999999998</c:v>
                </c:pt>
                <c:pt idx="3366">
                  <c:v>16.835000000000001</c:v>
                </c:pt>
                <c:pt idx="3367">
                  <c:v>16.84</c:v>
                </c:pt>
                <c:pt idx="3368">
                  <c:v>16.844999999999999</c:v>
                </c:pt>
                <c:pt idx="3369">
                  <c:v>16.850000000000001</c:v>
                </c:pt>
                <c:pt idx="3370">
                  <c:v>16.855</c:v>
                </c:pt>
                <c:pt idx="3371">
                  <c:v>16.86</c:v>
                </c:pt>
                <c:pt idx="3372">
                  <c:v>16.864999999999998</c:v>
                </c:pt>
                <c:pt idx="3373">
                  <c:v>16.87</c:v>
                </c:pt>
                <c:pt idx="3374">
                  <c:v>16.875</c:v>
                </c:pt>
                <c:pt idx="3375">
                  <c:v>16.88</c:v>
                </c:pt>
                <c:pt idx="3376">
                  <c:v>16.885000000000002</c:v>
                </c:pt>
                <c:pt idx="3377">
                  <c:v>16.89</c:v>
                </c:pt>
                <c:pt idx="3378">
                  <c:v>16.895</c:v>
                </c:pt>
                <c:pt idx="3379">
                  <c:v>16.899999999999999</c:v>
                </c:pt>
                <c:pt idx="3380">
                  <c:v>16.905000000000001</c:v>
                </c:pt>
                <c:pt idx="3381">
                  <c:v>16.91</c:v>
                </c:pt>
                <c:pt idx="3382">
                  <c:v>16.914999999999999</c:v>
                </c:pt>
                <c:pt idx="3383">
                  <c:v>16.920000000000002</c:v>
                </c:pt>
                <c:pt idx="3384">
                  <c:v>16.925000000000001</c:v>
                </c:pt>
                <c:pt idx="3385">
                  <c:v>16.93</c:v>
                </c:pt>
                <c:pt idx="3386">
                  <c:v>16.934999999999999</c:v>
                </c:pt>
                <c:pt idx="3387">
                  <c:v>16.940000000000001</c:v>
                </c:pt>
                <c:pt idx="3388">
                  <c:v>16.945</c:v>
                </c:pt>
                <c:pt idx="3389">
                  <c:v>16.95</c:v>
                </c:pt>
                <c:pt idx="3390">
                  <c:v>16.954999999999998</c:v>
                </c:pt>
                <c:pt idx="3391">
                  <c:v>16.96</c:v>
                </c:pt>
                <c:pt idx="3392">
                  <c:v>16.965</c:v>
                </c:pt>
                <c:pt idx="3393">
                  <c:v>16.97</c:v>
                </c:pt>
                <c:pt idx="3394">
                  <c:v>16.975000000000001</c:v>
                </c:pt>
                <c:pt idx="3395">
                  <c:v>16.98</c:v>
                </c:pt>
                <c:pt idx="3396">
                  <c:v>16.984999999999999</c:v>
                </c:pt>
                <c:pt idx="3397">
                  <c:v>16.989999999999998</c:v>
                </c:pt>
                <c:pt idx="3398">
                  <c:v>16.995000000000001</c:v>
                </c:pt>
                <c:pt idx="3399">
                  <c:v>17</c:v>
                </c:pt>
                <c:pt idx="3400">
                  <c:v>17.004999999999999</c:v>
                </c:pt>
                <c:pt idx="3401">
                  <c:v>17.010000000000002</c:v>
                </c:pt>
                <c:pt idx="3402">
                  <c:v>17.015000000000001</c:v>
                </c:pt>
                <c:pt idx="3403">
                  <c:v>17.02</c:v>
                </c:pt>
                <c:pt idx="3404">
                  <c:v>17.024999999999999</c:v>
                </c:pt>
                <c:pt idx="3405">
                  <c:v>17.03</c:v>
                </c:pt>
                <c:pt idx="3406">
                  <c:v>17.035</c:v>
                </c:pt>
                <c:pt idx="3407">
                  <c:v>17.04</c:v>
                </c:pt>
                <c:pt idx="3408">
                  <c:v>17.045000000000002</c:v>
                </c:pt>
                <c:pt idx="3409">
                  <c:v>17.05</c:v>
                </c:pt>
                <c:pt idx="3410">
                  <c:v>17.055</c:v>
                </c:pt>
                <c:pt idx="3411">
                  <c:v>17.059999999999999</c:v>
                </c:pt>
                <c:pt idx="3412">
                  <c:v>17.065000000000001</c:v>
                </c:pt>
                <c:pt idx="3413">
                  <c:v>17.07</c:v>
                </c:pt>
                <c:pt idx="3414">
                  <c:v>17.074999999999999</c:v>
                </c:pt>
                <c:pt idx="3415">
                  <c:v>17.079999999999998</c:v>
                </c:pt>
                <c:pt idx="3416">
                  <c:v>17.085000000000001</c:v>
                </c:pt>
                <c:pt idx="3417">
                  <c:v>17.09</c:v>
                </c:pt>
                <c:pt idx="3418">
                  <c:v>17.094999999999999</c:v>
                </c:pt>
                <c:pt idx="3419">
                  <c:v>17.100000000000001</c:v>
                </c:pt>
                <c:pt idx="3420">
                  <c:v>17.105</c:v>
                </c:pt>
                <c:pt idx="3421">
                  <c:v>17.11</c:v>
                </c:pt>
                <c:pt idx="3422">
                  <c:v>17.114999999999998</c:v>
                </c:pt>
                <c:pt idx="3423">
                  <c:v>17.12</c:v>
                </c:pt>
                <c:pt idx="3424">
                  <c:v>17.125</c:v>
                </c:pt>
                <c:pt idx="3425">
                  <c:v>17.13</c:v>
                </c:pt>
                <c:pt idx="3426">
                  <c:v>17.135000000000002</c:v>
                </c:pt>
                <c:pt idx="3427">
                  <c:v>17.14</c:v>
                </c:pt>
                <c:pt idx="3428">
                  <c:v>17.145</c:v>
                </c:pt>
                <c:pt idx="3429">
                  <c:v>17.149999999999999</c:v>
                </c:pt>
                <c:pt idx="3430">
                  <c:v>17.155000000000001</c:v>
                </c:pt>
                <c:pt idx="3431">
                  <c:v>17.16</c:v>
                </c:pt>
                <c:pt idx="3432">
                  <c:v>17.164999999999999</c:v>
                </c:pt>
                <c:pt idx="3433">
                  <c:v>17.170000000000002</c:v>
                </c:pt>
                <c:pt idx="3434">
                  <c:v>17.175000000000001</c:v>
                </c:pt>
                <c:pt idx="3435">
                  <c:v>17.18</c:v>
                </c:pt>
                <c:pt idx="3436">
                  <c:v>17.184999999999999</c:v>
                </c:pt>
                <c:pt idx="3437">
                  <c:v>17.190000000000001</c:v>
                </c:pt>
                <c:pt idx="3438">
                  <c:v>17.195</c:v>
                </c:pt>
                <c:pt idx="3439">
                  <c:v>17.2</c:v>
                </c:pt>
                <c:pt idx="3440">
                  <c:v>17.204999999999998</c:v>
                </c:pt>
                <c:pt idx="3441">
                  <c:v>17.21</c:v>
                </c:pt>
                <c:pt idx="3442">
                  <c:v>17.215</c:v>
                </c:pt>
                <c:pt idx="3443">
                  <c:v>17.22</c:v>
                </c:pt>
                <c:pt idx="3444">
                  <c:v>17.225000000000001</c:v>
                </c:pt>
                <c:pt idx="3445">
                  <c:v>17.23</c:v>
                </c:pt>
                <c:pt idx="3446">
                  <c:v>17.234999999999999</c:v>
                </c:pt>
                <c:pt idx="3447">
                  <c:v>17.239999999999998</c:v>
                </c:pt>
                <c:pt idx="3448">
                  <c:v>17.245000000000001</c:v>
                </c:pt>
                <c:pt idx="3449">
                  <c:v>17.25</c:v>
                </c:pt>
                <c:pt idx="3450">
                  <c:v>17.254999999999999</c:v>
                </c:pt>
                <c:pt idx="3451">
                  <c:v>17.260000000000002</c:v>
                </c:pt>
                <c:pt idx="3452">
                  <c:v>17.265000000000001</c:v>
                </c:pt>
                <c:pt idx="3453">
                  <c:v>17.27</c:v>
                </c:pt>
                <c:pt idx="3454">
                  <c:v>17.274999999999999</c:v>
                </c:pt>
                <c:pt idx="3455">
                  <c:v>17.28</c:v>
                </c:pt>
                <c:pt idx="3456">
                  <c:v>17.285</c:v>
                </c:pt>
                <c:pt idx="3457">
                  <c:v>17.29</c:v>
                </c:pt>
                <c:pt idx="3458">
                  <c:v>17.295000000000002</c:v>
                </c:pt>
                <c:pt idx="3459">
                  <c:v>17.3</c:v>
                </c:pt>
                <c:pt idx="3460">
                  <c:v>17.305</c:v>
                </c:pt>
                <c:pt idx="3461">
                  <c:v>17.309999999999999</c:v>
                </c:pt>
                <c:pt idx="3462">
                  <c:v>17.315000000000001</c:v>
                </c:pt>
                <c:pt idx="3463">
                  <c:v>17.32</c:v>
                </c:pt>
                <c:pt idx="3464">
                  <c:v>17.324999999999999</c:v>
                </c:pt>
                <c:pt idx="3465">
                  <c:v>17.329999999999998</c:v>
                </c:pt>
                <c:pt idx="3466">
                  <c:v>17.335000000000001</c:v>
                </c:pt>
                <c:pt idx="3467">
                  <c:v>17.34</c:v>
                </c:pt>
                <c:pt idx="3468">
                  <c:v>17.344999999999999</c:v>
                </c:pt>
                <c:pt idx="3469">
                  <c:v>17.350000000000001</c:v>
                </c:pt>
                <c:pt idx="3470">
                  <c:v>17.355</c:v>
                </c:pt>
                <c:pt idx="3471">
                  <c:v>17.36</c:v>
                </c:pt>
                <c:pt idx="3472">
                  <c:v>17.364999999999998</c:v>
                </c:pt>
                <c:pt idx="3473">
                  <c:v>17.37</c:v>
                </c:pt>
                <c:pt idx="3474">
                  <c:v>17.375</c:v>
                </c:pt>
                <c:pt idx="3475">
                  <c:v>17.38</c:v>
                </c:pt>
                <c:pt idx="3476">
                  <c:v>17.385000000000002</c:v>
                </c:pt>
                <c:pt idx="3477">
                  <c:v>17.39</c:v>
                </c:pt>
                <c:pt idx="3478">
                  <c:v>17.395</c:v>
                </c:pt>
                <c:pt idx="3479">
                  <c:v>17.399999999999999</c:v>
                </c:pt>
                <c:pt idx="3480">
                  <c:v>17.405000000000001</c:v>
                </c:pt>
                <c:pt idx="3481">
                  <c:v>17.41</c:v>
                </c:pt>
                <c:pt idx="3482">
                  <c:v>17.414999999999999</c:v>
                </c:pt>
                <c:pt idx="3483">
                  <c:v>17.420000000000002</c:v>
                </c:pt>
                <c:pt idx="3484">
                  <c:v>17.425000000000001</c:v>
                </c:pt>
                <c:pt idx="3485">
                  <c:v>17.43</c:v>
                </c:pt>
                <c:pt idx="3486">
                  <c:v>17.434999999999999</c:v>
                </c:pt>
                <c:pt idx="3487">
                  <c:v>17.440000000000001</c:v>
                </c:pt>
                <c:pt idx="3488">
                  <c:v>17.445</c:v>
                </c:pt>
                <c:pt idx="3489">
                  <c:v>17.45</c:v>
                </c:pt>
                <c:pt idx="3490">
                  <c:v>17.454999999999998</c:v>
                </c:pt>
                <c:pt idx="3491">
                  <c:v>17.46</c:v>
                </c:pt>
                <c:pt idx="3492">
                  <c:v>17.465</c:v>
                </c:pt>
                <c:pt idx="3493">
                  <c:v>17.47</c:v>
                </c:pt>
                <c:pt idx="3494">
                  <c:v>17.475000000000001</c:v>
                </c:pt>
                <c:pt idx="3495">
                  <c:v>17.48</c:v>
                </c:pt>
                <c:pt idx="3496">
                  <c:v>17.484999999999999</c:v>
                </c:pt>
                <c:pt idx="3497">
                  <c:v>17.489999999999998</c:v>
                </c:pt>
                <c:pt idx="3498">
                  <c:v>17.495000000000001</c:v>
                </c:pt>
                <c:pt idx="3499">
                  <c:v>17.5</c:v>
                </c:pt>
                <c:pt idx="3500">
                  <c:v>17.504999999999999</c:v>
                </c:pt>
                <c:pt idx="3501">
                  <c:v>17.510000000000002</c:v>
                </c:pt>
                <c:pt idx="3502">
                  <c:v>17.515000000000001</c:v>
                </c:pt>
                <c:pt idx="3503">
                  <c:v>17.52</c:v>
                </c:pt>
                <c:pt idx="3504">
                  <c:v>17.524999999999999</c:v>
                </c:pt>
                <c:pt idx="3505">
                  <c:v>17.53</c:v>
                </c:pt>
                <c:pt idx="3506">
                  <c:v>17.535</c:v>
                </c:pt>
                <c:pt idx="3507">
                  <c:v>17.54</c:v>
                </c:pt>
                <c:pt idx="3508">
                  <c:v>17.545000000000002</c:v>
                </c:pt>
                <c:pt idx="3509">
                  <c:v>17.55</c:v>
                </c:pt>
                <c:pt idx="3510">
                  <c:v>17.555</c:v>
                </c:pt>
                <c:pt idx="3511">
                  <c:v>17.559999999999999</c:v>
                </c:pt>
                <c:pt idx="3512">
                  <c:v>17.565000000000001</c:v>
                </c:pt>
                <c:pt idx="3513">
                  <c:v>17.57</c:v>
                </c:pt>
                <c:pt idx="3514">
                  <c:v>17.574999999999999</c:v>
                </c:pt>
                <c:pt idx="3515">
                  <c:v>17.579999999999998</c:v>
                </c:pt>
                <c:pt idx="3516">
                  <c:v>17.585000000000001</c:v>
                </c:pt>
                <c:pt idx="3517">
                  <c:v>17.59</c:v>
                </c:pt>
                <c:pt idx="3518">
                  <c:v>17.594999999999999</c:v>
                </c:pt>
                <c:pt idx="3519">
                  <c:v>17.600000000000001</c:v>
                </c:pt>
                <c:pt idx="3520">
                  <c:v>17.605</c:v>
                </c:pt>
                <c:pt idx="3521">
                  <c:v>17.61</c:v>
                </c:pt>
                <c:pt idx="3522">
                  <c:v>17.614999999999998</c:v>
                </c:pt>
                <c:pt idx="3523">
                  <c:v>17.62</c:v>
                </c:pt>
                <c:pt idx="3524">
                  <c:v>17.625</c:v>
                </c:pt>
                <c:pt idx="3525">
                  <c:v>17.63</c:v>
                </c:pt>
                <c:pt idx="3526">
                  <c:v>17.635000000000002</c:v>
                </c:pt>
                <c:pt idx="3527">
                  <c:v>17.64</c:v>
                </c:pt>
                <c:pt idx="3528">
                  <c:v>17.645</c:v>
                </c:pt>
                <c:pt idx="3529">
                  <c:v>17.649999999999999</c:v>
                </c:pt>
                <c:pt idx="3530">
                  <c:v>17.655000000000001</c:v>
                </c:pt>
                <c:pt idx="3531">
                  <c:v>17.66</c:v>
                </c:pt>
                <c:pt idx="3532">
                  <c:v>17.664999999999999</c:v>
                </c:pt>
                <c:pt idx="3533">
                  <c:v>17.670000000000002</c:v>
                </c:pt>
                <c:pt idx="3534">
                  <c:v>17.675000000000001</c:v>
                </c:pt>
                <c:pt idx="3535">
                  <c:v>17.68</c:v>
                </c:pt>
                <c:pt idx="3536">
                  <c:v>17.684999999999999</c:v>
                </c:pt>
                <c:pt idx="3537">
                  <c:v>17.690000000000001</c:v>
                </c:pt>
                <c:pt idx="3538">
                  <c:v>17.695</c:v>
                </c:pt>
                <c:pt idx="3539">
                  <c:v>17.7</c:v>
                </c:pt>
                <c:pt idx="3540">
                  <c:v>17.704999999999998</c:v>
                </c:pt>
                <c:pt idx="3541">
                  <c:v>17.71</c:v>
                </c:pt>
                <c:pt idx="3542">
                  <c:v>17.715</c:v>
                </c:pt>
                <c:pt idx="3543">
                  <c:v>17.72</c:v>
                </c:pt>
                <c:pt idx="3544">
                  <c:v>17.725000000000001</c:v>
                </c:pt>
                <c:pt idx="3545">
                  <c:v>17.73</c:v>
                </c:pt>
                <c:pt idx="3546">
                  <c:v>17.734999999999999</c:v>
                </c:pt>
                <c:pt idx="3547">
                  <c:v>17.739999999999998</c:v>
                </c:pt>
                <c:pt idx="3548">
                  <c:v>17.745000000000001</c:v>
                </c:pt>
                <c:pt idx="3549">
                  <c:v>17.75</c:v>
                </c:pt>
                <c:pt idx="3550">
                  <c:v>17.754999999999999</c:v>
                </c:pt>
                <c:pt idx="3551">
                  <c:v>17.760000000000002</c:v>
                </c:pt>
                <c:pt idx="3552">
                  <c:v>17.765000000000001</c:v>
                </c:pt>
                <c:pt idx="3553">
                  <c:v>17.77</c:v>
                </c:pt>
                <c:pt idx="3554">
                  <c:v>17.774999999999999</c:v>
                </c:pt>
                <c:pt idx="3555">
                  <c:v>17.78</c:v>
                </c:pt>
                <c:pt idx="3556">
                  <c:v>17.785</c:v>
                </c:pt>
                <c:pt idx="3557">
                  <c:v>17.79</c:v>
                </c:pt>
                <c:pt idx="3558">
                  <c:v>17.795000000000002</c:v>
                </c:pt>
                <c:pt idx="3559">
                  <c:v>17.8</c:v>
                </c:pt>
                <c:pt idx="3560">
                  <c:v>17.805</c:v>
                </c:pt>
                <c:pt idx="3561">
                  <c:v>17.809999999999999</c:v>
                </c:pt>
                <c:pt idx="3562">
                  <c:v>17.815000000000001</c:v>
                </c:pt>
                <c:pt idx="3563">
                  <c:v>17.82</c:v>
                </c:pt>
                <c:pt idx="3564">
                  <c:v>17.824999999999999</c:v>
                </c:pt>
                <c:pt idx="3565">
                  <c:v>17.829999999999998</c:v>
                </c:pt>
                <c:pt idx="3566">
                  <c:v>17.835000000000001</c:v>
                </c:pt>
                <c:pt idx="3567">
                  <c:v>17.84</c:v>
                </c:pt>
                <c:pt idx="3568">
                  <c:v>17.844999999999999</c:v>
                </c:pt>
                <c:pt idx="3569">
                  <c:v>17.850000000000001</c:v>
                </c:pt>
                <c:pt idx="3570">
                  <c:v>17.855</c:v>
                </c:pt>
                <c:pt idx="3571">
                  <c:v>17.86</c:v>
                </c:pt>
                <c:pt idx="3572">
                  <c:v>17.864999999999998</c:v>
                </c:pt>
                <c:pt idx="3573">
                  <c:v>17.87</c:v>
                </c:pt>
                <c:pt idx="3574">
                  <c:v>17.875</c:v>
                </c:pt>
                <c:pt idx="3575">
                  <c:v>17.88</c:v>
                </c:pt>
                <c:pt idx="3576">
                  <c:v>17.885000000000002</c:v>
                </c:pt>
                <c:pt idx="3577">
                  <c:v>17.89</c:v>
                </c:pt>
                <c:pt idx="3578">
                  <c:v>17.895</c:v>
                </c:pt>
                <c:pt idx="3579">
                  <c:v>17.899999999999999</c:v>
                </c:pt>
                <c:pt idx="3580">
                  <c:v>17.905000000000001</c:v>
                </c:pt>
                <c:pt idx="3581">
                  <c:v>17.91</c:v>
                </c:pt>
                <c:pt idx="3582">
                  <c:v>17.914999999999999</c:v>
                </c:pt>
                <c:pt idx="3583">
                  <c:v>17.920000000000002</c:v>
                </c:pt>
                <c:pt idx="3584">
                  <c:v>17.925000000000001</c:v>
                </c:pt>
                <c:pt idx="3585">
                  <c:v>17.93</c:v>
                </c:pt>
                <c:pt idx="3586">
                  <c:v>17.934999999999999</c:v>
                </c:pt>
                <c:pt idx="3587">
                  <c:v>17.940000000000001</c:v>
                </c:pt>
                <c:pt idx="3588">
                  <c:v>17.945</c:v>
                </c:pt>
                <c:pt idx="3589">
                  <c:v>17.95</c:v>
                </c:pt>
                <c:pt idx="3590">
                  <c:v>17.954999999999998</c:v>
                </c:pt>
                <c:pt idx="3591">
                  <c:v>17.96</c:v>
                </c:pt>
                <c:pt idx="3592">
                  <c:v>17.965</c:v>
                </c:pt>
                <c:pt idx="3593">
                  <c:v>17.97</c:v>
                </c:pt>
                <c:pt idx="3594">
                  <c:v>17.975000000000001</c:v>
                </c:pt>
                <c:pt idx="3595">
                  <c:v>17.98</c:v>
                </c:pt>
                <c:pt idx="3596">
                  <c:v>17.984999999999999</c:v>
                </c:pt>
                <c:pt idx="3597">
                  <c:v>17.989999999999998</c:v>
                </c:pt>
                <c:pt idx="3598">
                  <c:v>17.995000000000001</c:v>
                </c:pt>
                <c:pt idx="3599">
                  <c:v>18</c:v>
                </c:pt>
                <c:pt idx="3600">
                  <c:v>18.004999999999999</c:v>
                </c:pt>
                <c:pt idx="3601">
                  <c:v>18.010000000000002</c:v>
                </c:pt>
                <c:pt idx="3602">
                  <c:v>18.015000000000001</c:v>
                </c:pt>
                <c:pt idx="3603">
                  <c:v>18.02</c:v>
                </c:pt>
                <c:pt idx="3604">
                  <c:v>18.024999999999999</c:v>
                </c:pt>
                <c:pt idx="3605">
                  <c:v>18.03</c:v>
                </c:pt>
                <c:pt idx="3606">
                  <c:v>18.035</c:v>
                </c:pt>
                <c:pt idx="3607">
                  <c:v>18.04</c:v>
                </c:pt>
                <c:pt idx="3608">
                  <c:v>18.045000000000002</c:v>
                </c:pt>
                <c:pt idx="3609">
                  <c:v>18.05</c:v>
                </c:pt>
                <c:pt idx="3610">
                  <c:v>18.055</c:v>
                </c:pt>
                <c:pt idx="3611">
                  <c:v>18.059999999999999</c:v>
                </c:pt>
                <c:pt idx="3612">
                  <c:v>18.065000000000001</c:v>
                </c:pt>
                <c:pt idx="3613">
                  <c:v>18.07</c:v>
                </c:pt>
                <c:pt idx="3614">
                  <c:v>18.074999999999999</c:v>
                </c:pt>
                <c:pt idx="3615">
                  <c:v>18.079999999999998</c:v>
                </c:pt>
                <c:pt idx="3616">
                  <c:v>18.085000000000001</c:v>
                </c:pt>
                <c:pt idx="3617">
                  <c:v>18.09</c:v>
                </c:pt>
                <c:pt idx="3618">
                  <c:v>18.094999999999999</c:v>
                </c:pt>
                <c:pt idx="3619">
                  <c:v>18.100000000000001</c:v>
                </c:pt>
                <c:pt idx="3620">
                  <c:v>18.105</c:v>
                </c:pt>
                <c:pt idx="3621">
                  <c:v>18.11</c:v>
                </c:pt>
                <c:pt idx="3622">
                  <c:v>18.114999999999998</c:v>
                </c:pt>
                <c:pt idx="3623">
                  <c:v>18.12</c:v>
                </c:pt>
                <c:pt idx="3624">
                  <c:v>18.125</c:v>
                </c:pt>
                <c:pt idx="3625">
                  <c:v>18.13</c:v>
                </c:pt>
                <c:pt idx="3626">
                  <c:v>18.135000000000002</c:v>
                </c:pt>
                <c:pt idx="3627">
                  <c:v>18.14</c:v>
                </c:pt>
                <c:pt idx="3628">
                  <c:v>18.145</c:v>
                </c:pt>
                <c:pt idx="3629">
                  <c:v>18.149999999999999</c:v>
                </c:pt>
                <c:pt idx="3630">
                  <c:v>18.155000000000001</c:v>
                </c:pt>
                <c:pt idx="3631">
                  <c:v>18.16</c:v>
                </c:pt>
                <c:pt idx="3632">
                  <c:v>18.164999999999999</c:v>
                </c:pt>
                <c:pt idx="3633">
                  <c:v>18.170000000000002</c:v>
                </c:pt>
                <c:pt idx="3634">
                  <c:v>18.175000000000001</c:v>
                </c:pt>
                <c:pt idx="3635">
                  <c:v>18.18</c:v>
                </c:pt>
                <c:pt idx="3636">
                  <c:v>18.184999999999999</c:v>
                </c:pt>
                <c:pt idx="3637">
                  <c:v>18.190000000000001</c:v>
                </c:pt>
                <c:pt idx="3638">
                  <c:v>18.195</c:v>
                </c:pt>
                <c:pt idx="3639">
                  <c:v>18.2</c:v>
                </c:pt>
                <c:pt idx="3640">
                  <c:v>18.204999999999998</c:v>
                </c:pt>
                <c:pt idx="3641">
                  <c:v>18.21</c:v>
                </c:pt>
                <c:pt idx="3642">
                  <c:v>18.215</c:v>
                </c:pt>
                <c:pt idx="3643">
                  <c:v>18.22</c:v>
                </c:pt>
                <c:pt idx="3644">
                  <c:v>18.225000000000001</c:v>
                </c:pt>
                <c:pt idx="3645">
                  <c:v>18.23</c:v>
                </c:pt>
                <c:pt idx="3646">
                  <c:v>18.234999999999999</c:v>
                </c:pt>
                <c:pt idx="3647">
                  <c:v>18.239999999999998</c:v>
                </c:pt>
                <c:pt idx="3648">
                  <c:v>18.245000000000001</c:v>
                </c:pt>
                <c:pt idx="3649">
                  <c:v>18.25</c:v>
                </c:pt>
                <c:pt idx="3650">
                  <c:v>18.254999999999999</c:v>
                </c:pt>
                <c:pt idx="3651">
                  <c:v>18.260000000000002</c:v>
                </c:pt>
                <c:pt idx="3652">
                  <c:v>18.265000000000001</c:v>
                </c:pt>
                <c:pt idx="3653">
                  <c:v>18.27</c:v>
                </c:pt>
                <c:pt idx="3654">
                  <c:v>18.274999999999999</c:v>
                </c:pt>
                <c:pt idx="3655">
                  <c:v>18.28</c:v>
                </c:pt>
                <c:pt idx="3656">
                  <c:v>18.285</c:v>
                </c:pt>
                <c:pt idx="3657">
                  <c:v>18.29</c:v>
                </c:pt>
                <c:pt idx="3658">
                  <c:v>18.295000000000002</c:v>
                </c:pt>
                <c:pt idx="3659">
                  <c:v>18.3</c:v>
                </c:pt>
                <c:pt idx="3660">
                  <c:v>18.305</c:v>
                </c:pt>
                <c:pt idx="3661">
                  <c:v>18.309999999999999</c:v>
                </c:pt>
                <c:pt idx="3662">
                  <c:v>18.315000000000001</c:v>
                </c:pt>
                <c:pt idx="3663">
                  <c:v>18.32</c:v>
                </c:pt>
                <c:pt idx="3664">
                  <c:v>18.324999999999999</c:v>
                </c:pt>
                <c:pt idx="3665">
                  <c:v>18.329999999999998</c:v>
                </c:pt>
                <c:pt idx="3666">
                  <c:v>18.335000000000001</c:v>
                </c:pt>
                <c:pt idx="3667">
                  <c:v>18.34</c:v>
                </c:pt>
                <c:pt idx="3668">
                  <c:v>18.344999999999999</c:v>
                </c:pt>
                <c:pt idx="3669">
                  <c:v>18.350000000000001</c:v>
                </c:pt>
                <c:pt idx="3670">
                  <c:v>18.355</c:v>
                </c:pt>
                <c:pt idx="3671">
                  <c:v>18.36</c:v>
                </c:pt>
                <c:pt idx="3672">
                  <c:v>18.364999999999998</c:v>
                </c:pt>
                <c:pt idx="3673">
                  <c:v>18.37</c:v>
                </c:pt>
                <c:pt idx="3674">
                  <c:v>18.375</c:v>
                </c:pt>
                <c:pt idx="3675">
                  <c:v>18.38</c:v>
                </c:pt>
                <c:pt idx="3676">
                  <c:v>18.385000000000002</c:v>
                </c:pt>
                <c:pt idx="3677">
                  <c:v>18.39</c:v>
                </c:pt>
                <c:pt idx="3678">
                  <c:v>18.395</c:v>
                </c:pt>
                <c:pt idx="3679">
                  <c:v>18.399999999999999</c:v>
                </c:pt>
                <c:pt idx="3680">
                  <c:v>18.405000000000001</c:v>
                </c:pt>
                <c:pt idx="3681">
                  <c:v>18.41</c:v>
                </c:pt>
                <c:pt idx="3682">
                  <c:v>18.414999999999999</c:v>
                </c:pt>
                <c:pt idx="3683">
                  <c:v>18.420000000000002</c:v>
                </c:pt>
                <c:pt idx="3684">
                  <c:v>18.425000000000001</c:v>
                </c:pt>
                <c:pt idx="3685">
                  <c:v>18.43</c:v>
                </c:pt>
                <c:pt idx="3686">
                  <c:v>18.434999999999999</c:v>
                </c:pt>
                <c:pt idx="3687">
                  <c:v>18.440000000000001</c:v>
                </c:pt>
                <c:pt idx="3688">
                  <c:v>18.445</c:v>
                </c:pt>
                <c:pt idx="3689">
                  <c:v>18.45</c:v>
                </c:pt>
                <c:pt idx="3690">
                  <c:v>18.454999999999998</c:v>
                </c:pt>
                <c:pt idx="3691">
                  <c:v>18.46</c:v>
                </c:pt>
                <c:pt idx="3692">
                  <c:v>18.465</c:v>
                </c:pt>
                <c:pt idx="3693">
                  <c:v>18.47</c:v>
                </c:pt>
                <c:pt idx="3694">
                  <c:v>18.475000000000001</c:v>
                </c:pt>
                <c:pt idx="3695">
                  <c:v>18.48</c:v>
                </c:pt>
                <c:pt idx="3696">
                  <c:v>18.484999999999999</c:v>
                </c:pt>
                <c:pt idx="3697">
                  <c:v>18.489999999999998</c:v>
                </c:pt>
                <c:pt idx="3698">
                  <c:v>18.495000000000001</c:v>
                </c:pt>
                <c:pt idx="3699">
                  <c:v>18.5</c:v>
                </c:pt>
                <c:pt idx="3700">
                  <c:v>18.504999999999999</c:v>
                </c:pt>
                <c:pt idx="3701">
                  <c:v>18.510000000000002</c:v>
                </c:pt>
                <c:pt idx="3702">
                  <c:v>18.515000000000001</c:v>
                </c:pt>
                <c:pt idx="3703">
                  <c:v>18.52</c:v>
                </c:pt>
                <c:pt idx="3704">
                  <c:v>18.524999999999999</c:v>
                </c:pt>
                <c:pt idx="3705">
                  <c:v>18.53</c:v>
                </c:pt>
                <c:pt idx="3706">
                  <c:v>18.535</c:v>
                </c:pt>
                <c:pt idx="3707">
                  <c:v>18.54</c:v>
                </c:pt>
                <c:pt idx="3708">
                  <c:v>18.545000000000002</c:v>
                </c:pt>
                <c:pt idx="3709">
                  <c:v>18.55</c:v>
                </c:pt>
                <c:pt idx="3710">
                  <c:v>18.555</c:v>
                </c:pt>
                <c:pt idx="3711">
                  <c:v>18.559999999999999</c:v>
                </c:pt>
                <c:pt idx="3712">
                  <c:v>18.565000000000001</c:v>
                </c:pt>
                <c:pt idx="3713">
                  <c:v>18.57</c:v>
                </c:pt>
                <c:pt idx="3714">
                  <c:v>18.574999999999999</c:v>
                </c:pt>
                <c:pt idx="3715">
                  <c:v>18.579999999999998</c:v>
                </c:pt>
                <c:pt idx="3716">
                  <c:v>18.585000000000001</c:v>
                </c:pt>
                <c:pt idx="3717">
                  <c:v>18.59</c:v>
                </c:pt>
                <c:pt idx="3718">
                  <c:v>18.594999999999999</c:v>
                </c:pt>
                <c:pt idx="3719">
                  <c:v>18.600000000000001</c:v>
                </c:pt>
                <c:pt idx="3720">
                  <c:v>18.605</c:v>
                </c:pt>
                <c:pt idx="3721">
                  <c:v>18.61</c:v>
                </c:pt>
                <c:pt idx="3722">
                  <c:v>18.614999999999998</c:v>
                </c:pt>
                <c:pt idx="3723">
                  <c:v>18.62</c:v>
                </c:pt>
                <c:pt idx="3724">
                  <c:v>18.625</c:v>
                </c:pt>
                <c:pt idx="3725">
                  <c:v>18.63</c:v>
                </c:pt>
                <c:pt idx="3726">
                  <c:v>18.635000000000002</c:v>
                </c:pt>
                <c:pt idx="3727">
                  <c:v>18.64</c:v>
                </c:pt>
                <c:pt idx="3728">
                  <c:v>18.645</c:v>
                </c:pt>
                <c:pt idx="3729">
                  <c:v>18.649999999999999</c:v>
                </c:pt>
                <c:pt idx="3730">
                  <c:v>18.655000000000001</c:v>
                </c:pt>
                <c:pt idx="3731">
                  <c:v>18.66</c:v>
                </c:pt>
                <c:pt idx="3732">
                  <c:v>18.664999999999999</c:v>
                </c:pt>
                <c:pt idx="3733">
                  <c:v>18.670000000000002</c:v>
                </c:pt>
                <c:pt idx="3734">
                  <c:v>18.675000000000001</c:v>
                </c:pt>
                <c:pt idx="3735">
                  <c:v>18.68</c:v>
                </c:pt>
                <c:pt idx="3736">
                  <c:v>18.684999999999999</c:v>
                </c:pt>
                <c:pt idx="3737">
                  <c:v>18.690000000000001</c:v>
                </c:pt>
                <c:pt idx="3738">
                  <c:v>18.695</c:v>
                </c:pt>
                <c:pt idx="3739">
                  <c:v>18.7</c:v>
                </c:pt>
                <c:pt idx="3740">
                  <c:v>18.704999999999998</c:v>
                </c:pt>
                <c:pt idx="3741">
                  <c:v>18.71</c:v>
                </c:pt>
                <c:pt idx="3742">
                  <c:v>18.715</c:v>
                </c:pt>
                <c:pt idx="3743">
                  <c:v>18.72</c:v>
                </c:pt>
                <c:pt idx="3744">
                  <c:v>18.725000000000001</c:v>
                </c:pt>
                <c:pt idx="3745">
                  <c:v>18.73</c:v>
                </c:pt>
                <c:pt idx="3746">
                  <c:v>18.734999999999999</c:v>
                </c:pt>
                <c:pt idx="3747">
                  <c:v>18.739999999999998</c:v>
                </c:pt>
                <c:pt idx="3748">
                  <c:v>18.745000000000001</c:v>
                </c:pt>
                <c:pt idx="3749">
                  <c:v>18.75</c:v>
                </c:pt>
                <c:pt idx="3750">
                  <c:v>18.754999999999999</c:v>
                </c:pt>
                <c:pt idx="3751">
                  <c:v>18.760000000000002</c:v>
                </c:pt>
                <c:pt idx="3752">
                  <c:v>18.765000000000001</c:v>
                </c:pt>
                <c:pt idx="3753">
                  <c:v>18.77</c:v>
                </c:pt>
                <c:pt idx="3754">
                  <c:v>18.774999999999999</c:v>
                </c:pt>
                <c:pt idx="3755">
                  <c:v>18.78</c:v>
                </c:pt>
                <c:pt idx="3756">
                  <c:v>18.785</c:v>
                </c:pt>
                <c:pt idx="3757">
                  <c:v>18.79</c:v>
                </c:pt>
                <c:pt idx="3758">
                  <c:v>18.795000000000002</c:v>
                </c:pt>
                <c:pt idx="3759">
                  <c:v>18.8</c:v>
                </c:pt>
                <c:pt idx="3760">
                  <c:v>18.805</c:v>
                </c:pt>
                <c:pt idx="3761">
                  <c:v>18.809999999999999</c:v>
                </c:pt>
                <c:pt idx="3762">
                  <c:v>18.815000000000001</c:v>
                </c:pt>
                <c:pt idx="3763">
                  <c:v>18.82</c:v>
                </c:pt>
                <c:pt idx="3764">
                  <c:v>18.824999999999999</c:v>
                </c:pt>
                <c:pt idx="3765">
                  <c:v>18.829999999999998</c:v>
                </c:pt>
                <c:pt idx="3766">
                  <c:v>18.835000000000001</c:v>
                </c:pt>
                <c:pt idx="3767">
                  <c:v>18.84</c:v>
                </c:pt>
                <c:pt idx="3768">
                  <c:v>18.844999999999999</c:v>
                </c:pt>
                <c:pt idx="3769">
                  <c:v>18.850000000000001</c:v>
                </c:pt>
                <c:pt idx="3770">
                  <c:v>18.855</c:v>
                </c:pt>
                <c:pt idx="3771">
                  <c:v>18.86</c:v>
                </c:pt>
                <c:pt idx="3772">
                  <c:v>18.864999999999998</c:v>
                </c:pt>
                <c:pt idx="3773">
                  <c:v>18.87</c:v>
                </c:pt>
                <c:pt idx="3774">
                  <c:v>18.875</c:v>
                </c:pt>
                <c:pt idx="3775">
                  <c:v>18.88</c:v>
                </c:pt>
                <c:pt idx="3776">
                  <c:v>18.885000000000002</c:v>
                </c:pt>
                <c:pt idx="3777">
                  <c:v>18.89</c:v>
                </c:pt>
                <c:pt idx="3778">
                  <c:v>18.895</c:v>
                </c:pt>
                <c:pt idx="3779">
                  <c:v>18.899999999999999</c:v>
                </c:pt>
                <c:pt idx="3780">
                  <c:v>18.905000000000001</c:v>
                </c:pt>
                <c:pt idx="3781">
                  <c:v>18.91</c:v>
                </c:pt>
                <c:pt idx="3782">
                  <c:v>18.914999999999999</c:v>
                </c:pt>
                <c:pt idx="3783">
                  <c:v>18.920000000000002</c:v>
                </c:pt>
                <c:pt idx="3784">
                  <c:v>18.925000000000001</c:v>
                </c:pt>
                <c:pt idx="3785">
                  <c:v>18.93</c:v>
                </c:pt>
                <c:pt idx="3786">
                  <c:v>18.934999999999999</c:v>
                </c:pt>
                <c:pt idx="3787">
                  <c:v>18.940000000000001</c:v>
                </c:pt>
                <c:pt idx="3788">
                  <c:v>18.945</c:v>
                </c:pt>
                <c:pt idx="3789">
                  <c:v>18.95</c:v>
                </c:pt>
                <c:pt idx="3790">
                  <c:v>18.954999999999998</c:v>
                </c:pt>
                <c:pt idx="3791">
                  <c:v>18.96</c:v>
                </c:pt>
                <c:pt idx="3792">
                  <c:v>18.965</c:v>
                </c:pt>
                <c:pt idx="3793">
                  <c:v>18.97</c:v>
                </c:pt>
                <c:pt idx="3794">
                  <c:v>18.975000000000001</c:v>
                </c:pt>
                <c:pt idx="3795">
                  <c:v>18.98</c:v>
                </c:pt>
                <c:pt idx="3796">
                  <c:v>18.984999999999999</c:v>
                </c:pt>
                <c:pt idx="3797">
                  <c:v>18.989999999999998</c:v>
                </c:pt>
                <c:pt idx="3798">
                  <c:v>18.995000000000001</c:v>
                </c:pt>
                <c:pt idx="3799">
                  <c:v>19</c:v>
                </c:pt>
                <c:pt idx="3800">
                  <c:v>19.004999999999999</c:v>
                </c:pt>
                <c:pt idx="3801">
                  <c:v>19.010000000000002</c:v>
                </c:pt>
                <c:pt idx="3802">
                  <c:v>19.015000000000001</c:v>
                </c:pt>
                <c:pt idx="3803">
                  <c:v>19.02</c:v>
                </c:pt>
                <c:pt idx="3804">
                  <c:v>19.024999999999999</c:v>
                </c:pt>
                <c:pt idx="3805">
                  <c:v>19.03</c:v>
                </c:pt>
                <c:pt idx="3806">
                  <c:v>19.035</c:v>
                </c:pt>
                <c:pt idx="3807">
                  <c:v>19.04</c:v>
                </c:pt>
                <c:pt idx="3808">
                  <c:v>19.045000000000002</c:v>
                </c:pt>
                <c:pt idx="3809">
                  <c:v>19.05</c:v>
                </c:pt>
                <c:pt idx="3810">
                  <c:v>19.055</c:v>
                </c:pt>
                <c:pt idx="3811">
                  <c:v>19.059999999999999</c:v>
                </c:pt>
                <c:pt idx="3812">
                  <c:v>19.065000000000001</c:v>
                </c:pt>
                <c:pt idx="3813">
                  <c:v>19.07</c:v>
                </c:pt>
                <c:pt idx="3814">
                  <c:v>19.074999999999999</c:v>
                </c:pt>
                <c:pt idx="3815">
                  <c:v>19.079999999999998</c:v>
                </c:pt>
                <c:pt idx="3816">
                  <c:v>19.085000000000001</c:v>
                </c:pt>
                <c:pt idx="3817">
                  <c:v>19.09</c:v>
                </c:pt>
                <c:pt idx="3818">
                  <c:v>19.094999999999999</c:v>
                </c:pt>
                <c:pt idx="3819">
                  <c:v>19.100000000000001</c:v>
                </c:pt>
                <c:pt idx="3820">
                  <c:v>19.105</c:v>
                </c:pt>
                <c:pt idx="3821">
                  <c:v>19.11</c:v>
                </c:pt>
                <c:pt idx="3822">
                  <c:v>19.114999999999998</c:v>
                </c:pt>
                <c:pt idx="3823">
                  <c:v>19.12</c:v>
                </c:pt>
                <c:pt idx="3824">
                  <c:v>19.125</c:v>
                </c:pt>
                <c:pt idx="3825">
                  <c:v>19.13</c:v>
                </c:pt>
                <c:pt idx="3826">
                  <c:v>19.135000000000002</c:v>
                </c:pt>
                <c:pt idx="3827">
                  <c:v>19.14</c:v>
                </c:pt>
                <c:pt idx="3828">
                  <c:v>19.145</c:v>
                </c:pt>
                <c:pt idx="3829">
                  <c:v>19.149999999999999</c:v>
                </c:pt>
                <c:pt idx="3830">
                  <c:v>19.155000000000001</c:v>
                </c:pt>
                <c:pt idx="3831">
                  <c:v>19.16</c:v>
                </c:pt>
                <c:pt idx="3832">
                  <c:v>19.164999999999999</c:v>
                </c:pt>
                <c:pt idx="3833">
                  <c:v>19.170000000000002</c:v>
                </c:pt>
                <c:pt idx="3834">
                  <c:v>19.175000000000001</c:v>
                </c:pt>
                <c:pt idx="3835">
                  <c:v>19.18</c:v>
                </c:pt>
                <c:pt idx="3836">
                  <c:v>19.184999999999999</c:v>
                </c:pt>
                <c:pt idx="3837">
                  <c:v>19.190000000000001</c:v>
                </c:pt>
                <c:pt idx="3838">
                  <c:v>19.195</c:v>
                </c:pt>
                <c:pt idx="3839">
                  <c:v>19.2</c:v>
                </c:pt>
                <c:pt idx="3840">
                  <c:v>19.204999999999998</c:v>
                </c:pt>
                <c:pt idx="3841">
                  <c:v>19.21</c:v>
                </c:pt>
                <c:pt idx="3842">
                  <c:v>19.215</c:v>
                </c:pt>
                <c:pt idx="3843">
                  <c:v>19.22</c:v>
                </c:pt>
                <c:pt idx="3844">
                  <c:v>19.225000000000001</c:v>
                </c:pt>
                <c:pt idx="3845">
                  <c:v>19.23</c:v>
                </c:pt>
                <c:pt idx="3846">
                  <c:v>19.234999999999999</c:v>
                </c:pt>
                <c:pt idx="3847">
                  <c:v>19.239999999999998</c:v>
                </c:pt>
                <c:pt idx="3848">
                  <c:v>19.245000000000001</c:v>
                </c:pt>
                <c:pt idx="3849">
                  <c:v>19.25</c:v>
                </c:pt>
                <c:pt idx="3850">
                  <c:v>19.254999999999999</c:v>
                </c:pt>
                <c:pt idx="3851">
                  <c:v>19.260000000000002</c:v>
                </c:pt>
                <c:pt idx="3852">
                  <c:v>19.265000000000001</c:v>
                </c:pt>
                <c:pt idx="3853">
                  <c:v>19.27</c:v>
                </c:pt>
                <c:pt idx="3854">
                  <c:v>19.274999999999999</c:v>
                </c:pt>
                <c:pt idx="3855">
                  <c:v>19.28</c:v>
                </c:pt>
                <c:pt idx="3856">
                  <c:v>19.285</c:v>
                </c:pt>
                <c:pt idx="3857">
                  <c:v>19.29</c:v>
                </c:pt>
                <c:pt idx="3858">
                  <c:v>19.295000000000002</c:v>
                </c:pt>
                <c:pt idx="3859">
                  <c:v>19.3</c:v>
                </c:pt>
                <c:pt idx="3860">
                  <c:v>19.305</c:v>
                </c:pt>
                <c:pt idx="3861">
                  <c:v>19.309999999999999</c:v>
                </c:pt>
                <c:pt idx="3862">
                  <c:v>19.315000000000001</c:v>
                </c:pt>
                <c:pt idx="3863">
                  <c:v>19.32</c:v>
                </c:pt>
                <c:pt idx="3864">
                  <c:v>19.324999999999999</c:v>
                </c:pt>
                <c:pt idx="3865">
                  <c:v>19.329999999999998</c:v>
                </c:pt>
                <c:pt idx="3866">
                  <c:v>19.335000000000001</c:v>
                </c:pt>
                <c:pt idx="3867">
                  <c:v>19.34</c:v>
                </c:pt>
                <c:pt idx="3868">
                  <c:v>19.344999999999999</c:v>
                </c:pt>
                <c:pt idx="3869">
                  <c:v>19.350000000000001</c:v>
                </c:pt>
                <c:pt idx="3870">
                  <c:v>19.355</c:v>
                </c:pt>
                <c:pt idx="3871">
                  <c:v>19.36</c:v>
                </c:pt>
                <c:pt idx="3872">
                  <c:v>19.364999999999998</c:v>
                </c:pt>
                <c:pt idx="3873">
                  <c:v>19.37</c:v>
                </c:pt>
                <c:pt idx="3874">
                  <c:v>19.375</c:v>
                </c:pt>
                <c:pt idx="3875">
                  <c:v>19.38</c:v>
                </c:pt>
                <c:pt idx="3876">
                  <c:v>19.385000000000002</c:v>
                </c:pt>
                <c:pt idx="3877">
                  <c:v>19.39</c:v>
                </c:pt>
                <c:pt idx="3878">
                  <c:v>19.395</c:v>
                </c:pt>
                <c:pt idx="3879">
                  <c:v>19.399999999999999</c:v>
                </c:pt>
                <c:pt idx="3880">
                  <c:v>19.405000000000001</c:v>
                </c:pt>
                <c:pt idx="3881">
                  <c:v>19.41</c:v>
                </c:pt>
                <c:pt idx="3882">
                  <c:v>19.414999999999999</c:v>
                </c:pt>
                <c:pt idx="3883">
                  <c:v>19.420000000000002</c:v>
                </c:pt>
                <c:pt idx="3884">
                  <c:v>19.425000000000001</c:v>
                </c:pt>
                <c:pt idx="3885">
                  <c:v>19.43</c:v>
                </c:pt>
                <c:pt idx="3886">
                  <c:v>19.434999999999999</c:v>
                </c:pt>
                <c:pt idx="3887">
                  <c:v>19.440000000000001</c:v>
                </c:pt>
                <c:pt idx="3888">
                  <c:v>19.445</c:v>
                </c:pt>
                <c:pt idx="3889">
                  <c:v>19.45</c:v>
                </c:pt>
                <c:pt idx="3890">
                  <c:v>19.454999999999998</c:v>
                </c:pt>
                <c:pt idx="3891">
                  <c:v>19.46</c:v>
                </c:pt>
                <c:pt idx="3892">
                  <c:v>19.465</c:v>
                </c:pt>
                <c:pt idx="3893">
                  <c:v>19.47</c:v>
                </c:pt>
                <c:pt idx="3894">
                  <c:v>19.475000000000001</c:v>
                </c:pt>
                <c:pt idx="3895">
                  <c:v>19.48</c:v>
                </c:pt>
                <c:pt idx="3896">
                  <c:v>19.484999999999999</c:v>
                </c:pt>
                <c:pt idx="3897">
                  <c:v>19.489999999999998</c:v>
                </c:pt>
                <c:pt idx="3898">
                  <c:v>19.495000000000001</c:v>
                </c:pt>
                <c:pt idx="3899">
                  <c:v>19.5</c:v>
                </c:pt>
                <c:pt idx="3900">
                  <c:v>19.504999999999999</c:v>
                </c:pt>
                <c:pt idx="3901">
                  <c:v>19.510000000000002</c:v>
                </c:pt>
                <c:pt idx="3902">
                  <c:v>19.515000000000001</c:v>
                </c:pt>
                <c:pt idx="3903">
                  <c:v>19.52</c:v>
                </c:pt>
                <c:pt idx="3904">
                  <c:v>19.524999999999999</c:v>
                </c:pt>
                <c:pt idx="3905">
                  <c:v>19.53</c:v>
                </c:pt>
                <c:pt idx="3906">
                  <c:v>19.535</c:v>
                </c:pt>
                <c:pt idx="3907">
                  <c:v>19.54</c:v>
                </c:pt>
                <c:pt idx="3908">
                  <c:v>19.545000000000002</c:v>
                </c:pt>
                <c:pt idx="3909">
                  <c:v>19.55</c:v>
                </c:pt>
                <c:pt idx="3910">
                  <c:v>19.555</c:v>
                </c:pt>
                <c:pt idx="3911">
                  <c:v>19.559999999999999</c:v>
                </c:pt>
                <c:pt idx="3912">
                  <c:v>19.565000000000001</c:v>
                </c:pt>
                <c:pt idx="3913">
                  <c:v>19.57</c:v>
                </c:pt>
                <c:pt idx="3914">
                  <c:v>19.574999999999999</c:v>
                </c:pt>
                <c:pt idx="3915">
                  <c:v>19.579999999999998</c:v>
                </c:pt>
                <c:pt idx="3916">
                  <c:v>19.585000000000001</c:v>
                </c:pt>
                <c:pt idx="3917">
                  <c:v>19.59</c:v>
                </c:pt>
                <c:pt idx="3918">
                  <c:v>19.594999999999999</c:v>
                </c:pt>
                <c:pt idx="3919">
                  <c:v>19.600000000000001</c:v>
                </c:pt>
                <c:pt idx="3920">
                  <c:v>19.605</c:v>
                </c:pt>
                <c:pt idx="3921">
                  <c:v>19.61</c:v>
                </c:pt>
                <c:pt idx="3922">
                  <c:v>19.614999999999998</c:v>
                </c:pt>
                <c:pt idx="3923">
                  <c:v>19.62</c:v>
                </c:pt>
                <c:pt idx="3924">
                  <c:v>19.625</c:v>
                </c:pt>
                <c:pt idx="3925">
                  <c:v>19.63</c:v>
                </c:pt>
                <c:pt idx="3926">
                  <c:v>19.635000000000002</c:v>
                </c:pt>
                <c:pt idx="3927">
                  <c:v>19.64</c:v>
                </c:pt>
                <c:pt idx="3928">
                  <c:v>19.645</c:v>
                </c:pt>
                <c:pt idx="3929">
                  <c:v>19.649999999999999</c:v>
                </c:pt>
                <c:pt idx="3930">
                  <c:v>19.655000000000001</c:v>
                </c:pt>
                <c:pt idx="3931">
                  <c:v>19.66</c:v>
                </c:pt>
                <c:pt idx="3932">
                  <c:v>19.664999999999999</c:v>
                </c:pt>
                <c:pt idx="3933">
                  <c:v>19.670000000000002</c:v>
                </c:pt>
                <c:pt idx="3934">
                  <c:v>19.675000000000001</c:v>
                </c:pt>
                <c:pt idx="3935">
                  <c:v>19.68</c:v>
                </c:pt>
                <c:pt idx="3936">
                  <c:v>19.684999999999999</c:v>
                </c:pt>
                <c:pt idx="3937">
                  <c:v>19.690000000000001</c:v>
                </c:pt>
                <c:pt idx="3938">
                  <c:v>19.695</c:v>
                </c:pt>
                <c:pt idx="3939">
                  <c:v>19.7</c:v>
                </c:pt>
                <c:pt idx="3940">
                  <c:v>19.704999999999998</c:v>
                </c:pt>
                <c:pt idx="3941">
                  <c:v>19.71</c:v>
                </c:pt>
                <c:pt idx="3942">
                  <c:v>19.715</c:v>
                </c:pt>
                <c:pt idx="3943">
                  <c:v>19.72</c:v>
                </c:pt>
                <c:pt idx="3944">
                  <c:v>19.725000000000001</c:v>
                </c:pt>
                <c:pt idx="3945">
                  <c:v>19.73</c:v>
                </c:pt>
                <c:pt idx="3946">
                  <c:v>19.734999999999999</c:v>
                </c:pt>
                <c:pt idx="3947">
                  <c:v>19.739999999999998</c:v>
                </c:pt>
                <c:pt idx="3948">
                  <c:v>19.745000000000001</c:v>
                </c:pt>
                <c:pt idx="3949">
                  <c:v>19.75</c:v>
                </c:pt>
                <c:pt idx="3950">
                  <c:v>19.754999999999999</c:v>
                </c:pt>
                <c:pt idx="3951">
                  <c:v>19.760000000000002</c:v>
                </c:pt>
                <c:pt idx="3952">
                  <c:v>19.765000000000001</c:v>
                </c:pt>
                <c:pt idx="3953">
                  <c:v>19.77</c:v>
                </c:pt>
                <c:pt idx="3954">
                  <c:v>19.774999999999999</c:v>
                </c:pt>
                <c:pt idx="3955">
                  <c:v>19.78</c:v>
                </c:pt>
                <c:pt idx="3956">
                  <c:v>19.785</c:v>
                </c:pt>
                <c:pt idx="3957">
                  <c:v>19.79</c:v>
                </c:pt>
                <c:pt idx="3958">
                  <c:v>19.795000000000002</c:v>
                </c:pt>
                <c:pt idx="3959">
                  <c:v>19.8</c:v>
                </c:pt>
                <c:pt idx="3960">
                  <c:v>19.805</c:v>
                </c:pt>
                <c:pt idx="3961">
                  <c:v>19.809999999999999</c:v>
                </c:pt>
                <c:pt idx="3962">
                  <c:v>19.815000000000001</c:v>
                </c:pt>
                <c:pt idx="3963">
                  <c:v>19.82</c:v>
                </c:pt>
                <c:pt idx="3964">
                  <c:v>19.824999999999999</c:v>
                </c:pt>
                <c:pt idx="3965">
                  <c:v>19.829999999999998</c:v>
                </c:pt>
                <c:pt idx="3966">
                  <c:v>19.835000000000001</c:v>
                </c:pt>
                <c:pt idx="3967">
                  <c:v>19.84</c:v>
                </c:pt>
                <c:pt idx="3968">
                  <c:v>19.844999999999999</c:v>
                </c:pt>
                <c:pt idx="3969">
                  <c:v>19.850000000000001</c:v>
                </c:pt>
                <c:pt idx="3970">
                  <c:v>19.855</c:v>
                </c:pt>
                <c:pt idx="3971">
                  <c:v>19.86</c:v>
                </c:pt>
                <c:pt idx="3972">
                  <c:v>19.864999999999998</c:v>
                </c:pt>
                <c:pt idx="3973">
                  <c:v>19.87</c:v>
                </c:pt>
                <c:pt idx="3974">
                  <c:v>19.875</c:v>
                </c:pt>
                <c:pt idx="3975">
                  <c:v>19.88</c:v>
                </c:pt>
                <c:pt idx="3976">
                  <c:v>19.885000000000002</c:v>
                </c:pt>
                <c:pt idx="3977">
                  <c:v>19.89</c:v>
                </c:pt>
                <c:pt idx="3978">
                  <c:v>19.895</c:v>
                </c:pt>
                <c:pt idx="3979">
                  <c:v>19.899999999999999</c:v>
                </c:pt>
                <c:pt idx="3980">
                  <c:v>19.905000000000001</c:v>
                </c:pt>
                <c:pt idx="3981">
                  <c:v>19.91</c:v>
                </c:pt>
                <c:pt idx="3982">
                  <c:v>19.914999999999999</c:v>
                </c:pt>
                <c:pt idx="3983">
                  <c:v>19.920000000000002</c:v>
                </c:pt>
                <c:pt idx="3984">
                  <c:v>19.925000000000001</c:v>
                </c:pt>
                <c:pt idx="3985">
                  <c:v>19.93</c:v>
                </c:pt>
                <c:pt idx="3986">
                  <c:v>19.934999999999999</c:v>
                </c:pt>
                <c:pt idx="3987">
                  <c:v>19.940000000000001</c:v>
                </c:pt>
                <c:pt idx="3988">
                  <c:v>19.945</c:v>
                </c:pt>
                <c:pt idx="3989">
                  <c:v>19.95</c:v>
                </c:pt>
                <c:pt idx="3990">
                  <c:v>19.954999999999998</c:v>
                </c:pt>
                <c:pt idx="3991">
                  <c:v>19.96</c:v>
                </c:pt>
                <c:pt idx="3992">
                  <c:v>19.965</c:v>
                </c:pt>
                <c:pt idx="3993">
                  <c:v>19.97</c:v>
                </c:pt>
                <c:pt idx="3994">
                  <c:v>19.975000000000001</c:v>
                </c:pt>
                <c:pt idx="3995">
                  <c:v>19.98</c:v>
                </c:pt>
                <c:pt idx="3996">
                  <c:v>19.984999999999999</c:v>
                </c:pt>
                <c:pt idx="3997">
                  <c:v>19.989999999999998</c:v>
                </c:pt>
                <c:pt idx="3998">
                  <c:v>19.995000000000001</c:v>
                </c:pt>
                <c:pt idx="3999">
                  <c:v>20</c:v>
                </c:pt>
                <c:pt idx="4000">
                  <c:v>20.004999999999999</c:v>
                </c:pt>
                <c:pt idx="4001">
                  <c:v>20.010000000000002</c:v>
                </c:pt>
                <c:pt idx="4002">
                  <c:v>20.015000000000001</c:v>
                </c:pt>
                <c:pt idx="4003">
                  <c:v>20.02</c:v>
                </c:pt>
                <c:pt idx="4004">
                  <c:v>20.024999999999999</c:v>
                </c:pt>
                <c:pt idx="4005">
                  <c:v>20.03</c:v>
                </c:pt>
                <c:pt idx="4006">
                  <c:v>20.035</c:v>
                </c:pt>
                <c:pt idx="4007">
                  <c:v>20.04</c:v>
                </c:pt>
                <c:pt idx="4008">
                  <c:v>20.045000000000002</c:v>
                </c:pt>
                <c:pt idx="4009">
                  <c:v>20.05</c:v>
                </c:pt>
                <c:pt idx="4010">
                  <c:v>20.055</c:v>
                </c:pt>
                <c:pt idx="4011">
                  <c:v>20.059999999999999</c:v>
                </c:pt>
                <c:pt idx="4012">
                  <c:v>20.065000000000001</c:v>
                </c:pt>
                <c:pt idx="4013">
                  <c:v>20.07</c:v>
                </c:pt>
                <c:pt idx="4014">
                  <c:v>20.074999999999999</c:v>
                </c:pt>
                <c:pt idx="4015">
                  <c:v>20.079999999999998</c:v>
                </c:pt>
                <c:pt idx="4016">
                  <c:v>20.085000000000001</c:v>
                </c:pt>
                <c:pt idx="4017">
                  <c:v>20.09</c:v>
                </c:pt>
                <c:pt idx="4018">
                  <c:v>20.094999999999999</c:v>
                </c:pt>
                <c:pt idx="4019">
                  <c:v>20.100000000000001</c:v>
                </c:pt>
                <c:pt idx="4020">
                  <c:v>20.105</c:v>
                </c:pt>
                <c:pt idx="4021">
                  <c:v>20.11</c:v>
                </c:pt>
                <c:pt idx="4022">
                  <c:v>20.114999999999998</c:v>
                </c:pt>
                <c:pt idx="4023">
                  <c:v>20.12</c:v>
                </c:pt>
                <c:pt idx="4024">
                  <c:v>20.125</c:v>
                </c:pt>
                <c:pt idx="4025">
                  <c:v>20.13</c:v>
                </c:pt>
                <c:pt idx="4026">
                  <c:v>20.135000000000002</c:v>
                </c:pt>
                <c:pt idx="4027">
                  <c:v>20.14</c:v>
                </c:pt>
                <c:pt idx="4028">
                  <c:v>20.145</c:v>
                </c:pt>
                <c:pt idx="4029">
                  <c:v>20.149999999999999</c:v>
                </c:pt>
                <c:pt idx="4030">
                  <c:v>20.155000000000001</c:v>
                </c:pt>
                <c:pt idx="4031">
                  <c:v>20.16</c:v>
                </c:pt>
                <c:pt idx="4032">
                  <c:v>20.164999999999999</c:v>
                </c:pt>
                <c:pt idx="4033">
                  <c:v>20.170000000000002</c:v>
                </c:pt>
                <c:pt idx="4034">
                  <c:v>20.175000000000001</c:v>
                </c:pt>
                <c:pt idx="4035">
                  <c:v>20.18</c:v>
                </c:pt>
                <c:pt idx="4036">
                  <c:v>20.184999999999999</c:v>
                </c:pt>
                <c:pt idx="4037">
                  <c:v>20.190000000000001</c:v>
                </c:pt>
                <c:pt idx="4038">
                  <c:v>20.195</c:v>
                </c:pt>
                <c:pt idx="4039">
                  <c:v>20.2</c:v>
                </c:pt>
                <c:pt idx="4040">
                  <c:v>20.204999999999998</c:v>
                </c:pt>
                <c:pt idx="4041">
                  <c:v>20.21</c:v>
                </c:pt>
                <c:pt idx="4042">
                  <c:v>20.215</c:v>
                </c:pt>
                <c:pt idx="4043">
                  <c:v>20.22</c:v>
                </c:pt>
                <c:pt idx="4044">
                  <c:v>20.225000000000001</c:v>
                </c:pt>
                <c:pt idx="4045">
                  <c:v>20.23</c:v>
                </c:pt>
                <c:pt idx="4046">
                  <c:v>20.234999999999999</c:v>
                </c:pt>
                <c:pt idx="4047">
                  <c:v>20.239999999999998</c:v>
                </c:pt>
                <c:pt idx="4048">
                  <c:v>20.245000000000001</c:v>
                </c:pt>
                <c:pt idx="4049">
                  <c:v>20.25</c:v>
                </c:pt>
                <c:pt idx="4050">
                  <c:v>20.254999999999999</c:v>
                </c:pt>
                <c:pt idx="4051">
                  <c:v>20.260000000000002</c:v>
                </c:pt>
                <c:pt idx="4052">
                  <c:v>20.265000000000001</c:v>
                </c:pt>
                <c:pt idx="4053">
                  <c:v>20.27</c:v>
                </c:pt>
                <c:pt idx="4054">
                  <c:v>20.274999999999999</c:v>
                </c:pt>
                <c:pt idx="4055">
                  <c:v>20.28</c:v>
                </c:pt>
                <c:pt idx="4056">
                  <c:v>20.285</c:v>
                </c:pt>
                <c:pt idx="4057">
                  <c:v>20.29</c:v>
                </c:pt>
                <c:pt idx="4058">
                  <c:v>20.295000000000002</c:v>
                </c:pt>
                <c:pt idx="4059">
                  <c:v>20.3</c:v>
                </c:pt>
                <c:pt idx="4060">
                  <c:v>20.305</c:v>
                </c:pt>
                <c:pt idx="4061">
                  <c:v>20.309999999999999</c:v>
                </c:pt>
                <c:pt idx="4062">
                  <c:v>20.315000000000001</c:v>
                </c:pt>
                <c:pt idx="4063">
                  <c:v>20.32</c:v>
                </c:pt>
                <c:pt idx="4064">
                  <c:v>20.324999999999999</c:v>
                </c:pt>
                <c:pt idx="4065">
                  <c:v>20.329999999999998</c:v>
                </c:pt>
                <c:pt idx="4066">
                  <c:v>20.335000000000001</c:v>
                </c:pt>
                <c:pt idx="4067">
                  <c:v>20.34</c:v>
                </c:pt>
                <c:pt idx="4068">
                  <c:v>20.344999999999999</c:v>
                </c:pt>
                <c:pt idx="4069">
                  <c:v>20.350000000000001</c:v>
                </c:pt>
                <c:pt idx="4070">
                  <c:v>20.355</c:v>
                </c:pt>
                <c:pt idx="4071">
                  <c:v>20.36</c:v>
                </c:pt>
                <c:pt idx="4072">
                  <c:v>20.364999999999998</c:v>
                </c:pt>
                <c:pt idx="4073">
                  <c:v>20.37</c:v>
                </c:pt>
                <c:pt idx="4074">
                  <c:v>20.375</c:v>
                </c:pt>
                <c:pt idx="4075">
                  <c:v>20.38</c:v>
                </c:pt>
                <c:pt idx="4076">
                  <c:v>20.385000000000002</c:v>
                </c:pt>
                <c:pt idx="4077">
                  <c:v>20.39</c:v>
                </c:pt>
                <c:pt idx="4078">
                  <c:v>20.395</c:v>
                </c:pt>
                <c:pt idx="4079">
                  <c:v>20.399999999999999</c:v>
                </c:pt>
                <c:pt idx="4080">
                  <c:v>20.405000000000001</c:v>
                </c:pt>
                <c:pt idx="4081">
                  <c:v>20.41</c:v>
                </c:pt>
                <c:pt idx="4082">
                  <c:v>20.414999999999999</c:v>
                </c:pt>
                <c:pt idx="4083">
                  <c:v>20.420000000000002</c:v>
                </c:pt>
                <c:pt idx="4084">
                  <c:v>20.425000000000001</c:v>
                </c:pt>
                <c:pt idx="4085">
                  <c:v>20.43</c:v>
                </c:pt>
                <c:pt idx="4086">
                  <c:v>20.434999999999999</c:v>
                </c:pt>
                <c:pt idx="4087">
                  <c:v>20.440000000000001</c:v>
                </c:pt>
                <c:pt idx="4088">
                  <c:v>20.445</c:v>
                </c:pt>
                <c:pt idx="4089">
                  <c:v>20.45</c:v>
                </c:pt>
                <c:pt idx="4090">
                  <c:v>20.454999999999998</c:v>
                </c:pt>
                <c:pt idx="4091">
                  <c:v>20.46</c:v>
                </c:pt>
                <c:pt idx="4092">
                  <c:v>20.465</c:v>
                </c:pt>
                <c:pt idx="4093">
                  <c:v>20.47</c:v>
                </c:pt>
                <c:pt idx="4094">
                  <c:v>20.475000000000001</c:v>
                </c:pt>
                <c:pt idx="4095">
                  <c:v>20.48</c:v>
                </c:pt>
                <c:pt idx="4096">
                  <c:v>20.484999999999999</c:v>
                </c:pt>
                <c:pt idx="4097">
                  <c:v>20.49</c:v>
                </c:pt>
                <c:pt idx="4098">
                  <c:v>20.495000000000001</c:v>
                </c:pt>
                <c:pt idx="4099">
                  <c:v>20.5</c:v>
                </c:pt>
                <c:pt idx="4100">
                  <c:v>20.504999999999999</c:v>
                </c:pt>
                <c:pt idx="4101">
                  <c:v>20.51</c:v>
                </c:pt>
                <c:pt idx="4102">
                  <c:v>20.515000000000001</c:v>
                </c:pt>
                <c:pt idx="4103">
                  <c:v>20.52</c:v>
                </c:pt>
                <c:pt idx="4104">
                  <c:v>20.524999999999999</c:v>
                </c:pt>
                <c:pt idx="4105">
                  <c:v>20.53</c:v>
                </c:pt>
                <c:pt idx="4106">
                  <c:v>20.535</c:v>
                </c:pt>
                <c:pt idx="4107">
                  <c:v>20.54</c:v>
                </c:pt>
                <c:pt idx="4108">
                  <c:v>20.545000000000002</c:v>
                </c:pt>
                <c:pt idx="4109">
                  <c:v>20.55</c:v>
                </c:pt>
                <c:pt idx="4110">
                  <c:v>20.555</c:v>
                </c:pt>
                <c:pt idx="4111">
                  <c:v>20.56</c:v>
                </c:pt>
                <c:pt idx="4112">
                  <c:v>20.565000000000001</c:v>
                </c:pt>
                <c:pt idx="4113">
                  <c:v>20.57</c:v>
                </c:pt>
                <c:pt idx="4114">
                  <c:v>20.574999999999999</c:v>
                </c:pt>
                <c:pt idx="4115">
                  <c:v>20.58</c:v>
                </c:pt>
                <c:pt idx="4116">
                  <c:v>20.585000000000001</c:v>
                </c:pt>
                <c:pt idx="4117">
                  <c:v>20.59</c:v>
                </c:pt>
                <c:pt idx="4118">
                  <c:v>20.594999999999999</c:v>
                </c:pt>
                <c:pt idx="4119">
                  <c:v>20.6</c:v>
                </c:pt>
                <c:pt idx="4120">
                  <c:v>20.605</c:v>
                </c:pt>
                <c:pt idx="4121">
                  <c:v>20.61</c:v>
                </c:pt>
                <c:pt idx="4122">
                  <c:v>20.614999999999998</c:v>
                </c:pt>
                <c:pt idx="4123">
                  <c:v>20.62</c:v>
                </c:pt>
                <c:pt idx="4124">
                  <c:v>20.625</c:v>
                </c:pt>
                <c:pt idx="4125">
                  <c:v>20.63</c:v>
                </c:pt>
                <c:pt idx="4126">
                  <c:v>20.635000000000002</c:v>
                </c:pt>
                <c:pt idx="4127">
                  <c:v>20.64</c:v>
                </c:pt>
                <c:pt idx="4128">
                  <c:v>20.645</c:v>
                </c:pt>
                <c:pt idx="4129">
                  <c:v>20.65</c:v>
                </c:pt>
                <c:pt idx="4130">
                  <c:v>20.655000000000001</c:v>
                </c:pt>
                <c:pt idx="4131">
                  <c:v>20.66</c:v>
                </c:pt>
                <c:pt idx="4132">
                  <c:v>20.664999999999999</c:v>
                </c:pt>
                <c:pt idx="4133">
                  <c:v>20.67</c:v>
                </c:pt>
                <c:pt idx="4134">
                  <c:v>20.675000000000001</c:v>
                </c:pt>
                <c:pt idx="4135">
                  <c:v>20.68</c:v>
                </c:pt>
                <c:pt idx="4136">
                  <c:v>20.684999999999999</c:v>
                </c:pt>
                <c:pt idx="4137">
                  <c:v>20.69</c:v>
                </c:pt>
                <c:pt idx="4138">
                  <c:v>20.695</c:v>
                </c:pt>
                <c:pt idx="4139">
                  <c:v>20.7</c:v>
                </c:pt>
                <c:pt idx="4140">
                  <c:v>20.704999999999998</c:v>
                </c:pt>
                <c:pt idx="4141">
                  <c:v>20.71</c:v>
                </c:pt>
                <c:pt idx="4142">
                  <c:v>20.715</c:v>
                </c:pt>
                <c:pt idx="4143">
                  <c:v>20.72</c:v>
                </c:pt>
                <c:pt idx="4144">
                  <c:v>20.725000000000001</c:v>
                </c:pt>
                <c:pt idx="4145">
                  <c:v>20.73</c:v>
                </c:pt>
                <c:pt idx="4146">
                  <c:v>20.734999999999999</c:v>
                </c:pt>
                <c:pt idx="4147">
                  <c:v>20.74</c:v>
                </c:pt>
                <c:pt idx="4148">
                  <c:v>20.745000000000001</c:v>
                </c:pt>
                <c:pt idx="4149">
                  <c:v>20.75</c:v>
                </c:pt>
                <c:pt idx="4150">
                  <c:v>20.754999999999999</c:v>
                </c:pt>
                <c:pt idx="4151">
                  <c:v>20.76</c:v>
                </c:pt>
                <c:pt idx="4152">
                  <c:v>20.765000000000001</c:v>
                </c:pt>
                <c:pt idx="4153">
                  <c:v>20.77</c:v>
                </c:pt>
                <c:pt idx="4154">
                  <c:v>20.774999999999999</c:v>
                </c:pt>
                <c:pt idx="4155">
                  <c:v>20.78</c:v>
                </c:pt>
                <c:pt idx="4156">
                  <c:v>20.785</c:v>
                </c:pt>
                <c:pt idx="4157">
                  <c:v>20.79</c:v>
                </c:pt>
                <c:pt idx="4158">
                  <c:v>20.795000000000002</c:v>
                </c:pt>
                <c:pt idx="4159">
                  <c:v>20.8</c:v>
                </c:pt>
                <c:pt idx="4160">
                  <c:v>20.805</c:v>
                </c:pt>
                <c:pt idx="4161">
                  <c:v>20.81</c:v>
                </c:pt>
                <c:pt idx="4162">
                  <c:v>20.815000000000001</c:v>
                </c:pt>
                <c:pt idx="4163">
                  <c:v>20.82</c:v>
                </c:pt>
                <c:pt idx="4164">
                  <c:v>20.824999999999999</c:v>
                </c:pt>
                <c:pt idx="4165">
                  <c:v>20.83</c:v>
                </c:pt>
                <c:pt idx="4166">
                  <c:v>20.835000000000001</c:v>
                </c:pt>
                <c:pt idx="4167">
                  <c:v>20.84</c:v>
                </c:pt>
                <c:pt idx="4168">
                  <c:v>20.844999999999999</c:v>
                </c:pt>
                <c:pt idx="4169">
                  <c:v>20.85</c:v>
                </c:pt>
                <c:pt idx="4170">
                  <c:v>20.855</c:v>
                </c:pt>
                <c:pt idx="4171">
                  <c:v>20.86</c:v>
                </c:pt>
                <c:pt idx="4172">
                  <c:v>20.864999999999998</c:v>
                </c:pt>
                <c:pt idx="4173">
                  <c:v>20.87</c:v>
                </c:pt>
                <c:pt idx="4174">
                  <c:v>20.875</c:v>
                </c:pt>
                <c:pt idx="4175">
                  <c:v>20.88</c:v>
                </c:pt>
                <c:pt idx="4176">
                  <c:v>20.885000000000002</c:v>
                </c:pt>
                <c:pt idx="4177">
                  <c:v>20.89</c:v>
                </c:pt>
                <c:pt idx="4178">
                  <c:v>20.895</c:v>
                </c:pt>
                <c:pt idx="4179">
                  <c:v>20.9</c:v>
                </c:pt>
                <c:pt idx="4180">
                  <c:v>20.905000000000001</c:v>
                </c:pt>
                <c:pt idx="4181">
                  <c:v>20.91</c:v>
                </c:pt>
                <c:pt idx="4182">
                  <c:v>20.914999999999999</c:v>
                </c:pt>
                <c:pt idx="4183">
                  <c:v>20.92</c:v>
                </c:pt>
                <c:pt idx="4184">
                  <c:v>20.925000000000001</c:v>
                </c:pt>
                <c:pt idx="4185">
                  <c:v>20.93</c:v>
                </c:pt>
                <c:pt idx="4186">
                  <c:v>20.934999999999999</c:v>
                </c:pt>
                <c:pt idx="4187">
                  <c:v>20.94</c:v>
                </c:pt>
                <c:pt idx="4188">
                  <c:v>20.945</c:v>
                </c:pt>
                <c:pt idx="4189">
                  <c:v>20.95</c:v>
                </c:pt>
                <c:pt idx="4190">
                  <c:v>20.954999999999998</c:v>
                </c:pt>
                <c:pt idx="4191">
                  <c:v>20.96</c:v>
                </c:pt>
                <c:pt idx="4192">
                  <c:v>20.965</c:v>
                </c:pt>
                <c:pt idx="4193">
                  <c:v>20.97</c:v>
                </c:pt>
                <c:pt idx="4194">
                  <c:v>20.975000000000001</c:v>
                </c:pt>
                <c:pt idx="4195">
                  <c:v>20.98</c:v>
                </c:pt>
                <c:pt idx="4196">
                  <c:v>20.984999999999999</c:v>
                </c:pt>
                <c:pt idx="4197">
                  <c:v>20.99</c:v>
                </c:pt>
                <c:pt idx="4198">
                  <c:v>20.995000000000001</c:v>
                </c:pt>
                <c:pt idx="4199">
                  <c:v>21</c:v>
                </c:pt>
                <c:pt idx="4200">
                  <c:v>21.004999999999999</c:v>
                </c:pt>
                <c:pt idx="4201">
                  <c:v>21.01</c:v>
                </c:pt>
                <c:pt idx="4202">
                  <c:v>21.015000000000001</c:v>
                </c:pt>
                <c:pt idx="4203">
                  <c:v>21.02</c:v>
                </c:pt>
                <c:pt idx="4204">
                  <c:v>21.024999999999999</c:v>
                </c:pt>
                <c:pt idx="4205">
                  <c:v>21.03</c:v>
                </c:pt>
                <c:pt idx="4206">
                  <c:v>21.035</c:v>
                </c:pt>
                <c:pt idx="4207">
                  <c:v>21.04</c:v>
                </c:pt>
                <c:pt idx="4208">
                  <c:v>21.045000000000002</c:v>
                </c:pt>
                <c:pt idx="4209">
                  <c:v>21.05</c:v>
                </c:pt>
                <c:pt idx="4210">
                  <c:v>21.055</c:v>
                </c:pt>
                <c:pt idx="4211">
                  <c:v>21.06</c:v>
                </c:pt>
                <c:pt idx="4212">
                  <c:v>21.065000000000001</c:v>
                </c:pt>
                <c:pt idx="4213">
                  <c:v>21.07</c:v>
                </c:pt>
                <c:pt idx="4214">
                  <c:v>21.074999999999999</c:v>
                </c:pt>
                <c:pt idx="4215">
                  <c:v>21.08</c:v>
                </c:pt>
                <c:pt idx="4216">
                  <c:v>21.085000000000001</c:v>
                </c:pt>
                <c:pt idx="4217">
                  <c:v>21.09</c:v>
                </c:pt>
                <c:pt idx="4218">
                  <c:v>21.094999999999999</c:v>
                </c:pt>
                <c:pt idx="4219">
                  <c:v>21.1</c:v>
                </c:pt>
                <c:pt idx="4220">
                  <c:v>21.105</c:v>
                </c:pt>
                <c:pt idx="4221">
                  <c:v>21.11</c:v>
                </c:pt>
                <c:pt idx="4222">
                  <c:v>21.114999999999998</c:v>
                </c:pt>
                <c:pt idx="4223">
                  <c:v>21.12</c:v>
                </c:pt>
                <c:pt idx="4224">
                  <c:v>21.125</c:v>
                </c:pt>
                <c:pt idx="4225">
                  <c:v>21.13</c:v>
                </c:pt>
                <c:pt idx="4226">
                  <c:v>21.135000000000002</c:v>
                </c:pt>
                <c:pt idx="4227">
                  <c:v>21.14</c:v>
                </c:pt>
                <c:pt idx="4228">
                  <c:v>21.145</c:v>
                </c:pt>
                <c:pt idx="4229">
                  <c:v>21.15</c:v>
                </c:pt>
                <c:pt idx="4230">
                  <c:v>21.155000000000001</c:v>
                </c:pt>
                <c:pt idx="4231">
                  <c:v>21.16</c:v>
                </c:pt>
                <c:pt idx="4232">
                  <c:v>21.164999999999999</c:v>
                </c:pt>
                <c:pt idx="4233">
                  <c:v>21.17</c:v>
                </c:pt>
                <c:pt idx="4234">
                  <c:v>21.175000000000001</c:v>
                </c:pt>
                <c:pt idx="4235">
                  <c:v>21.18</c:v>
                </c:pt>
                <c:pt idx="4236">
                  <c:v>21.184999999999999</c:v>
                </c:pt>
                <c:pt idx="4237">
                  <c:v>21.19</c:v>
                </c:pt>
                <c:pt idx="4238">
                  <c:v>21.195</c:v>
                </c:pt>
                <c:pt idx="4239">
                  <c:v>21.2</c:v>
                </c:pt>
                <c:pt idx="4240">
                  <c:v>21.204999999999998</c:v>
                </c:pt>
                <c:pt idx="4241">
                  <c:v>21.21</c:v>
                </c:pt>
                <c:pt idx="4242">
                  <c:v>21.215</c:v>
                </c:pt>
                <c:pt idx="4243">
                  <c:v>21.22</c:v>
                </c:pt>
                <c:pt idx="4244">
                  <c:v>21.225000000000001</c:v>
                </c:pt>
                <c:pt idx="4245">
                  <c:v>21.23</c:v>
                </c:pt>
                <c:pt idx="4246">
                  <c:v>21.234999999999999</c:v>
                </c:pt>
                <c:pt idx="4247">
                  <c:v>21.24</c:v>
                </c:pt>
                <c:pt idx="4248">
                  <c:v>21.245000000000001</c:v>
                </c:pt>
                <c:pt idx="4249">
                  <c:v>21.25</c:v>
                </c:pt>
                <c:pt idx="4250">
                  <c:v>21.254999999999999</c:v>
                </c:pt>
                <c:pt idx="4251">
                  <c:v>21.26</c:v>
                </c:pt>
                <c:pt idx="4252">
                  <c:v>21.265000000000001</c:v>
                </c:pt>
                <c:pt idx="4253">
                  <c:v>21.27</c:v>
                </c:pt>
                <c:pt idx="4254">
                  <c:v>21.274999999999999</c:v>
                </c:pt>
                <c:pt idx="4255">
                  <c:v>21.28</c:v>
                </c:pt>
                <c:pt idx="4256">
                  <c:v>21.285</c:v>
                </c:pt>
                <c:pt idx="4257">
                  <c:v>21.29</c:v>
                </c:pt>
                <c:pt idx="4258">
                  <c:v>21.295000000000002</c:v>
                </c:pt>
                <c:pt idx="4259">
                  <c:v>21.3</c:v>
                </c:pt>
                <c:pt idx="4260">
                  <c:v>21.305</c:v>
                </c:pt>
                <c:pt idx="4261">
                  <c:v>21.31</c:v>
                </c:pt>
                <c:pt idx="4262">
                  <c:v>21.315000000000001</c:v>
                </c:pt>
                <c:pt idx="4263">
                  <c:v>21.32</c:v>
                </c:pt>
                <c:pt idx="4264">
                  <c:v>21.324999999999999</c:v>
                </c:pt>
                <c:pt idx="4265">
                  <c:v>21.33</c:v>
                </c:pt>
                <c:pt idx="4266">
                  <c:v>21.335000000000001</c:v>
                </c:pt>
                <c:pt idx="4267">
                  <c:v>21.34</c:v>
                </c:pt>
                <c:pt idx="4268">
                  <c:v>21.344999999999999</c:v>
                </c:pt>
                <c:pt idx="4269">
                  <c:v>21.35</c:v>
                </c:pt>
                <c:pt idx="4270">
                  <c:v>21.355</c:v>
                </c:pt>
                <c:pt idx="4271">
                  <c:v>21.36</c:v>
                </c:pt>
                <c:pt idx="4272">
                  <c:v>21.364999999999998</c:v>
                </c:pt>
                <c:pt idx="4273">
                  <c:v>21.37</c:v>
                </c:pt>
                <c:pt idx="4274">
                  <c:v>21.375</c:v>
                </c:pt>
                <c:pt idx="4275">
                  <c:v>21.38</c:v>
                </c:pt>
                <c:pt idx="4276">
                  <c:v>21.385000000000002</c:v>
                </c:pt>
                <c:pt idx="4277">
                  <c:v>21.39</c:v>
                </c:pt>
                <c:pt idx="4278">
                  <c:v>21.395</c:v>
                </c:pt>
                <c:pt idx="4279">
                  <c:v>21.4</c:v>
                </c:pt>
                <c:pt idx="4280">
                  <c:v>21.405000000000001</c:v>
                </c:pt>
                <c:pt idx="4281">
                  <c:v>21.41</c:v>
                </c:pt>
                <c:pt idx="4282">
                  <c:v>21.414999999999999</c:v>
                </c:pt>
                <c:pt idx="4283">
                  <c:v>21.42</c:v>
                </c:pt>
                <c:pt idx="4284">
                  <c:v>21.425000000000001</c:v>
                </c:pt>
                <c:pt idx="4285">
                  <c:v>21.43</c:v>
                </c:pt>
                <c:pt idx="4286">
                  <c:v>21.434999999999999</c:v>
                </c:pt>
                <c:pt idx="4287">
                  <c:v>21.44</c:v>
                </c:pt>
                <c:pt idx="4288">
                  <c:v>21.445</c:v>
                </c:pt>
                <c:pt idx="4289">
                  <c:v>21.45</c:v>
                </c:pt>
                <c:pt idx="4290">
                  <c:v>21.454999999999998</c:v>
                </c:pt>
                <c:pt idx="4291">
                  <c:v>21.46</c:v>
                </c:pt>
                <c:pt idx="4292">
                  <c:v>21.465</c:v>
                </c:pt>
                <c:pt idx="4293">
                  <c:v>21.47</c:v>
                </c:pt>
                <c:pt idx="4294">
                  <c:v>21.475000000000001</c:v>
                </c:pt>
                <c:pt idx="4295">
                  <c:v>21.48</c:v>
                </c:pt>
                <c:pt idx="4296">
                  <c:v>21.484999999999999</c:v>
                </c:pt>
                <c:pt idx="4297">
                  <c:v>21.49</c:v>
                </c:pt>
                <c:pt idx="4298">
                  <c:v>21.495000000000001</c:v>
                </c:pt>
                <c:pt idx="4299">
                  <c:v>21.5</c:v>
                </c:pt>
                <c:pt idx="4300">
                  <c:v>21.504999999999999</c:v>
                </c:pt>
                <c:pt idx="4301">
                  <c:v>21.51</c:v>
                </c:pt>
                <c:pt idx="4302">
                  <c:v>21.515000000000001</c:v>
                </c:pt>
                <c:pt idx="4303">
                  <c:v>21.52</c:v>
                </c:pt>
                <c:pt idx="4304">
                  <c:v>21.524999999999999</c:v>
                </c:pt>
                <c:pt idx="4305">
                  <c:v>21.53</c:v>
                </c:pt>
                <c:pt idx="4306">
                  <c:v>21.535</c:v>
                </c:pt>
                <c:pt idx="4307">
                  <c:v>21.54</c:v>
                </c:pt>
                <c:pt idx="4308">
                  <c:v>21.545000000000002</c:v>
                </c:pt>
                <c:pt idx="4309">
                  <c:v>21.55</c:v>
                </c:pt>
                <c:pt idx="4310">
                  <c:v>21.555</c:v>
                </c:pt>
                <c:pt idx="4311">
                  <c:v>21.56</c:v>
                </c:pt>
                <c:pt idx="4312">
                  <c:v>21.565000000000001</c:v>
                </c:pt>
                <c:pt idx="4313">
                  <c:v>21.57</c:v>
                </c:pt>
                <c:pt idx="4314">
                  <c:v>21.574999999999999</c:v>
                </c:pt>
                <c:pt idx="4315">
                  <c:v>21.58</c:v>
                </c:pt>
                <c:pt idx="4316">
                  <c:v>21.585000000000001</c:v>
                </c:pt>
                <c:pt idx="4317">
                  <c:v>21.59</c:v>
                </c:pt>
                <c:pt idx="4318">
                  <c:v>21.594999999999999</c:v>
                </c:pt>
                <c:pt idx="4319">
                  <c:v>21.6</c:v>
                </c:pt>
                <c:pt idx="4320">
                  <c:v>21.605</c:v>
                </c:pt>
                <c:pt idx="4321">
                  <c:v>21.61</c:v>
                </c:pt>
                <c:pt idx="4322">
                  <c:v>21.614999999999998</c:v>
                </c:pt>
                <c:pt idx="4323">
                  <c:v>21.62</c:v>
                </c:pt>
                <c:pt idx="4324">
                  <c:v>21.625</c:v>
                </c:pt>
                <c:pt idx="4325">
                  <c:v>21.63</c:v>
                </c:pt>
                <c:pt idx="4326">
                  <c:v>21.635000000000002</c:v>
                </c:pt>
                <c:pt idx="4327">
                  <c:v>21.64</c:v>
                </c:pt>
                <c:pt idx="4328">
                  <c:v>21.645</c:v>
                </c:pt>
                <c:pt idx="4329">
                  <c:v>21.65</c:v>
                </c:pt>
                <c:pt idx="4330">
                  <c:v>21.655000000000001</c:v>
                </c:pt>
                <c:pt idx="4331">
                  <c:v>21.66</c:v>
                </c:pt>
                <c:pt idx="4332">
                  <c:v>21.664999999999999</c:v>
                </c:pt>
                <c:pt idx="4333">
                  <c:v>21.67</c:v>
                </c:pt>
                <c:pt idx="4334">
                  <c:v>21.675000000000001</c:v>
                </c:pt>
                <c:pt idx="4335">
                  <c:v>21.68</c:v>
                </c:pt>
                <c:pt idx="4336">
                  <c:v>21.684999999999999</c:v>
                </c:pt>
                <c:pt idx="4337">
                  <c:v>21.69</c:v>
                </c:pt>
                <c:pt idx="4338">
                  <c:v>21.695</c:v>
                </c:pt>
                <c:pt idx="4339">
                  <c:v>21.7</c:v>
                </c:pt>
                <c:pt idx="4340">
                  <c:v>21.704999999999998</c:v>
                </c:pt>
                <c:pt idx="4341">
                  <c:v>21.71</c:v>
                </c:pt>
                <c:pt idx="4342">
                  <c:v>21.715</c:v>
                </c:pt>
                <c:pt idx="4343">
                  <c:v>21.72</c:v>
                </c:pt>
                <c:pt idx="4344">
                  <c:v>21.725000000000001</c:v>
                </c:pt>
                <c:pt idx="4345">
                  <c:v>21.73</c:v>
                </c:pt>
                <c:pt idx="4346">
                  <c:v>21.734999999999999</c:v>
                </c:pt>
                <c:pt idx="4347">
                  <c:v>21.74</c:v>
                </c:pt>
                <c:pt idx="4348">
                  <c:v>21.745000000000001</c:v>
                </c:pt>
                <c:pt idx="4349">
                  <c:v>21.75</c:v>
                </c:pt>
                <c:pt idx="4350">
                  <c:v>21.754999999999999</c:v>
                </c:pt>
                <c:pt idx="4351">
                  <c:v>21.76</c:v>
                </c:pt>
                <c:pt idx="4352">
                  <c:v>21.765000000000001</c:v>
                </c:pt>
                <c:pt idx="4353">
                  <c:v>21.77</c:v>
                </c:pt>
                <c:pt idx="4354">
                  <c:v>21.774999999999999</c:v>
                </c:pt>
                <c:pt idx="4355">
                  <c:v>21.78</c:v>
                </c:pt>
                <c:pt idx="4356">
                  <c:v>21.785</c:v>
                </c:pt>
                <c:pt idx="4357">
                  <c:v>21.79</c:v>
                </c:pt>
                <c:pt idx="4358">
                  <c:v>21.795000000000002</c:v>
                </c:pt>
                <c:pt idx="4359">
                  <c:v>21.8</c:v>
                </c:pt>
                <c:pt idx="4360">
                  <c:v>21.805</c:v>
                </c:pt>
                <c:pt idx="4361">
                  <c:v>21.81</c:v>
                </c:pt>
                <c:pt idx="4362">
                  <c:v>21.815000000000001</c:v>
                </c:pt>
                <c:pt idx="4363">
                  <c:v>21.82</c:v>
                </c:pt>
                <c:pt idx="4364">
                  <c:v>21.824999999999999</c:v>
                </c:pt>
                <c:pt idx="4365">
                  <c:v>21.83</c:v>
                </c:pt>
                <c:pt idx="4366">
                  <c:v>21.835000000000001</c:v>
                </c:pt>
                <c:pt idx="4367">
                  <c:v>21.84</c:v>
                </c:pt>
                <c:pt idx="4368">
                  <c:v>21.844999999999999</c:v>
                </c:pt>
                <c:pt idx="4369">
                  <c:v>21.85</c:v>
                </c:pt>
                <c:pt idx="4370">
                  <c:v>21.855</c:v>
                </c:pt>
                <c:pt idx="4371">
                  <c:v>21.86</c:v>
                </c:pt>
                <c:pt idx="4372">
                  <c:v>21.864999999999998</c:v>
                </c:pt>
                <c:pt idx="4373">
                  <c:v>21.87</c:v>
                </c:pt>
                <c:pt idx="4374">
                  <c:v>21.875</c:v>
                </c:pt>
                <c:pt idx="4375">
                  <c:v>21.88</c:v>
                </c:pt>
                <c:pt idx="4376">
                  <c:v>21.885000000000002</c:v>
                </c:pt>
                <c:pt idx="4377">
                  <c:v>21.89</c:v>
                </c:pt>
                <c:pt idx="4378">
                  <c:v>21.895</c:v>
                </c:pt>
                <c:pt idx="4379">
                  <c:v>21.9</c:v>
                </c:pt>
                <c:pt idx="4380">
                  <c:v>21.905000000000001</c:v>
                </c:pt>
                <c:pt idx="4381">
                  <c:v>21.91</c:v>
                </c:pt>
                <c:pt idx="4382">
                  <c:v>21.914999999999999</c:v>
                </c:pt>
                <c:pt idx="4383">
                  <c:v>21.92</c:v>
                </c:pt>
                <c:pt idx="4384">
                  <c:v>21.925000000000001</c:v>
                </c:pt>
                <c:pt idx="4385">
                  <c:v>21.93</c:v>
                </c:pt>
                <c:pt idx="4386">
                  <c:v>21.934999999999999</c:v>
                </c:pt>
                <c:pt idx="4387">
                  <c:v>21.94</c:v>
                </c:pt>
                <c:pt idx="4388">
                  <c:v>21.945</c:v>
                </c:pt>
                <c:pt idx="4389">
                  <c:v>21.95</c:v>
                </c:pt>
                <c:pt idx="4390">
                  <c:v>21.954999999999998</c:v>
                </c:pt>
                <c:pt idx="4391">
                  <c:v>21.96</c:v>
                </c:pt>
                <c:pt idx="4392">
                  <c:v>21.965</c:v>
                </c:pt>
                <c:pt idx="4393">
                  <c:v>21.97</c:v>
                </c:pt>
                <c:pt idx="4394">
                  <c:v>21.975000000000001</c:v>
                </c:pt>
                <c:pt idx="4395">
                  <c:v>21.98</c:v>
                </c:pt>
                <c:pt idx="4396">
                  <c:v>21.984999999999999</c:v>
                </c:pt>
                <c:pt idx="4397">
                  <c:v>21.99</c:v>
                </c:pt>
                <c:pt idx="4398">
                  <c:v>21.995000000000001</c:v>
                </c:pt>
                <c:pt idx="4399">
                  <c:v>22</c:v>
                </c:pt>
                <c:pt idx="4400">
                  <c:v>22.004999999999999</c:v>
                </c:pt>
                <c:pt idx="4401">
                  <c:v>22.01</c:v>
                </c:pt>
                <c:pt idx="4402">
                  <c:v>22.015000000000001</c:v>
                </c:pt>
                <c:pt idx="4403">
                  <c:v>22.02</c:v>
                </c:pt>
                <c:pt idx="4404">
                  <c:v>22.024999999999999</c:v>
                </c:pt>
                <c:pt idx="4405">
                  <c:v>22.03</c:v>
                </c:pt>
                <c:pt idx="4406">
                  <c:v>22.035</c:v>
                </c:pt>
                <c:pt idx="4407">
                  <c:v>22.04</c:v>
                </c:pt>
                <c:pt idx="4408">
                  <c:v>22.045000000000002</c:v>
                </c:pt>
                <c:pt idx="4409">
                  <c:v>22.05</c:v>
                </c:pt>
                <c:pt idx="4410">
                  <c:v>22.055</c:v>
                </c:pt>
                <c:pt idx="4411">
                  <c:v>22.06</c:v>
                </c:pt>
                <c:pt idx="4412">
                  <c:v>22.065000000000001</c:v>
                </c:pt>
                <c:pt idx="4413">
                  <c:v>22.07</c:v>
                </c:pt>
                <c:pt idx="4414">
                  <c:v>22.074999999999999</c:v>
                </c:pt>
                <c:pt idx="4415">
                  <c:v>22.08</c:v>
                </c:pt>
                <c:pt idx="4416">
                  <c:v>22.085000000000001</c:v>
                </c:pt>
                <c:pt idx="4417">
                  <c:v>22.09</c:v>
                </c:pt>
                <c:pt idx="4418">
                  <c:v>22.094999999999999</c:v>
                </c:pt>
                <c:pt idx="4419">
                  <c:v>22.1</c:v>
                </c:pt>
                <c:pt idx="4420">
                  <c:v>22.105</c:v>
                </c:pt>
                <c:pt idx="4421">
                  <c:v>22.11</c:v>
                </c:pt>
                <c:pt idx="4422">
                  <c:v>22.114999999999998</c:v>
                </c:pt>
                <c:pt idx="4423">
                  <c:v>22.12</c:v>
                </c:pt>
                <c:pt idx="4424">
                  <c:v>22.125</c:v>
                </c:pt>
                <c:pt idx="4425">
                  <c:v>22.13</c:v>
                </c:pt>
                <c:pt idx="4426">
                  <c:v>22.135000000000002</c:v>
                </c:pt>
                <c:pt idx="4427">
                  <c:v>22.14</c:v>
                </c:pt>
                <c:pt idx="4428">
                  <c:v>22.145</c:v>
                </c:pt>
                <c:pt idx="4429">
                  <c:v>22.15</c:v>
                </c:pt>
                <c:pt idx="4430">
                  <c:v>22.155000000000001</c:v>
                </c:pt>
                <c:pt idx="4431">
                  <c:v>22.16</c:v>
                </c:pt>
                <c:pt idx="4432">
                  <c:v>22.164999999999999</c:v>
                </c:pt>
                <c:pt idx="4433">
                  <c:v>22.17</c:v>
                </c:pt>
                <c:pt idx="4434">
                  <c:v>22.175000000000001</c:v>
                </c:pt>
                <c:pt idx="4435">
                  <c:v>22.18</c:v>
                </c:pt>
                <c:pt idx="4436">
                  <c:v>22.184999999999999</c:v>
                </c:pt>
                <c:pt idx="4437">
                  <c:v>22.19</c:v>
                </c:pt>
                <c:pt idx="4438">
                  <c:v>22.195</c:v>
                </c:pt>
                <c:pt idx="4439">
                  <c:v>22.2</c:v>
                </c:pt>
                <c:pt idx="4440">
                  <c:v>22.204999999999998</c:v>
                </c:pt>
                <c:pt idx="4441">
                  <c:v>22.21</c:v>
                </c:pt>
                <c:pt idx="4442">
                  <c:v>22.215</c:v>
                </c:pt>
                <c:pt idx="4443">
                  <c:v>22.22</c:v>
                </c:pt>
                <c:pt idx="4444">
                  <c:v>22.225000000000001</c:v>
                </c:pt>
                <c:pt idx="4445">
                  <c:v>22.23</c:v>
                </c:pt>
                <c:pt idx="4446">
                  <c:v>22.234999999999999</c:v>
                </c:pt>
                <c:pt idx="4447">
                  <c:v>22.24</c:v>
                </c:pt>
                <c:pt idx="4448">
                  <c:v>22.245000000000001</c:v>
                </c:pt>
                <c:pt idx="4449">
                  <c:v>22.25</c:v>
                </c:pt>
                <c:pt idx="4450">
                  <c:v>22.254999999999999</c:v>
                </c:pt>
                <c:pt idx="4451">
                  <c:v>22.26</c:v>
                </c:pt>
                <c:pt idx="4452">
                  <c:v>22.265000000000001</c:v>
                </c:pt>
                <c:pt idx="4453">
                  <c:v>22.27</c:v>
                </c:pt>
                <c:pt idx="4454">
                  <c:v>22.274999999999999</c:v>
                </c:pt>
                <c:pt idx="4455">
                  <c:v>22.28</c:v>
                </c:pt>
                <c:pt idx="4456">
                  <c:v>22.285</c:v>
                </c:pt>
                <c:pt idx="4457">
                  <c:v>22.29</c:v>
                </c:pt>
                <c:pt idx="4458">
                  <c:v>22.295000000000002</c:v>
                </c:pt>
                <c:pt idx="4459">
                  <c:v>22.3</c:v>
                </c:pt>
                <c:pt idx="4460">
                  <c:v>22.305</c:v>
                </c:pt>
                <c:pt idx="4461">
                  <c:v>22.31</c:v>
                </c:pt>
                <c:pt idx="4462">
                  <c:v>22.315000000000001</c:v>
                </c:pt>
                <c:pt idx="4463">
                  <c:v>22.32</c:v>
                </c:pt>
                <c:pt idx="4464">
                  <c:v>22.324999999999999</c:v>
                </c:pt>
                <c:pt idx="4465">
                  <c:v>22.33</c:v>
                </c:pt>
                <c:pt idx="4466">
                  <c:v>22.335000000000001</c:v>
                </c:pt>
                <c:pt idx="4467">
                  <c:v>22.34</c:v>
                </c:pt>
                <c:pt idx="4468">
                  <c:v>22.344999999999999</c:v>
                </c:pt>
                <c:pt idx="4469">
                  <c:v>22.35</c:v>
                </c:pt>
                <c:pt idx="4470">
                  <c:v>22.355</c:v>
                </c:pt>
                <c:pt idx="4471">
                  <c:v>22.36</c:v>
                </c:pt>
                <c:pt idx="4472">
                  <c:v>22.364999999999998</c:v>
                </c:pt>
                <c:pt idx="4473">
                  <c:v>22.37</c:v>
                </c:pt>
                <c:pt idx="4474">
                  <c:v>22.375</c:v>
                </c:pt>
                <c:pt idx="4475">
                  <c:v>22.38</c:v>
                </c:pt>
                <c:pt idx="4476">
                  <c:v>22.385000000000002</c:v>
                </c:pt>
                <c:pt idx="4477">
                  <c:v>22.39</c:v>
                </c:pt>
                <c:pt idx="4478">
                  <c:v>22.395</c:v>
                </c:pt>
                <c:pt idx="4479">
                  <c:v>22.4</c:v>
                </c:pt>
                <c:pt idx="4480">
                  <c:v>22.405000000000001</c:v>
                </c:pt>
                <c:pt idx="4481">
                  <c:v>22.41</c:v>
                </c:pt>
                <c:pt idx="4482">
                  <c:v>22.414999999999999</c:v>
                </c:pt>
                <c:pt idx="4483">
                  <c:v>22.42</c:v>
                </c:pt>
                <c:pt idx="4484">
                  <c:v>22.425000000000001</c:v>
                </c:pt>
                <c:pt idx="4485">
                  <c:v>22.43</c:v>
                </c:pt>
                <c:pt idx="4486">
                  <c:v>22.434999999999999</c:v>
                </c:pt>
                <c:pt idx="4487">
                  <c:v>22.44</c:v>
                </c:pt>
                <c:pt idx="4488">
                  <c:v>22.445</c:v>
                </c:pt>
                <c:pt idx="4489">
                  <c:v>22.45</c:v>
                </c:pt>
                <c:pt idx="4490">
                  <c:v>22.454999999999998</c:v>
                </c:pt>
                <c:pt idx="4491">
                  <c:v>22.46</c:v>
                </c:pt>
                <c:pt idx="4492">
                  <c:v>22.465</c:v>
                </c:pt>
                <c:pt idx="4493">
                  <c:v>22.47</c:v>
                </c:pt>
                <c:pt idx="4494">
                  <c:v>22.475000000000001</c:v>
                </c:pt>
                <c:pt idx="4495">
                  <c:v>22.48</c:v>
                </c:pt>
                <c:pt idx="4496">
                  <c:v>22.484999999999999</c:v>
                </c:pt>
                <c:pt idx="4497">
                  <c:v>22.49</c:v>
                </c:pt>
                <c:pt idx="4498">
                  <c:v>22.495000000000001</c:v>
                </c:pt>
                <c:pt idx="4499">
                  <c:v>22.5</c:v>
                </c:pt>
                <c:pt idx="4500">
                  <c:v>22.504999999999999</c:v>
                </c:pt>
                <c:pt idx="4501">
                  <c:v>22.51</c:v>
                </c:pt>
                <c:pt idx="4502">
                  <c:v>22.515000000000001</c:v>
                </c:pt>
                <c:pt idx="4503">
                  <c:v>22.52</c:v>
                </c:pt>
                <c:pt idx="4504">
                  <c:v>22.524999999999999</c:v>
                </c:pt>
                <c:pt idx="4505">
                  <c:v>22.53</c:v>
                </c:pt>
                <c:pt idx="4506">
                  <c:v>22.535</c:v>
                </c:pt>
                <c:pt idx="4507">
                  <c:v>22.54</c:v>
                </c:pt>
                <c:pt idx="4508">
                  <c:v>22.545000000000002</c:v>
                </c:pt>
                <c:pt idx="4509">
                  <c:v>22.55</c:v>
                </c:pt>
                <c:pt idx="4510">
                  <c:v>22.555</c:v>
                </c:pt>
                <c:pt idx="4511">
                  <c:v>22.56</c:v>
                </c:pt>
                <c:pt idx="4512">
                  <c:v>22.565000000000001</c:v>
                </c:pt>
                <c:pt idx="4513">
                  <c:v>22.57</c:v>
                </c:pt>
                <c:pt idx="4514">
                  <c:v>22.574999999999999</c:v>
                </c:pt>
                <c:pt idx="4515">
                  <c:v>22.58</c:v>
                </c:pt>
                <c:pt idx="4516">
                  <c:v>22.585000000000001</c:v>
                </c:pt>
                <c:pt idx="4517">
                  <c:v>22.59</c:v>
                </c:pt>
                <c:pt idx="4518">
                  <c:v>22.594999999999999</c:v>
                </c:pt>
                <c:pt idx="4519">
                  <c:v>22.6</c:v>
                </c:pt>
                <c:pt idx="4520">
                  <c:v>22.605</c:v>
                </c:pt>
                <c:pt idx="4521">
                  <c:v>22.61</c:v>
                </c:pt>
                <c:pt idx="4522">
                  <c:v>22.614999999999998</c:v>
                </c:pt>
                <c:pt idx="4523">
                  <c:v>22.62</c:v>
                </c:pt>
                <c:pt idx="4524">
                  <c:v>22.625</c:v>
                </c:pt>
                <c:pt idx="4525">
                  <c:v>22.63</c:v>
                </c:pt>
                <c:pt idx="4526">
                  <c:v>22.635000000000002</c:v>
                </c:pt>
                <c:pt idx="4527">
                  <c:v>22.64</c:v>
                </c:pt>
                <c:pt idx="4528">
                  <c:v>22.645</c:v>
                </c:pt>
                <c:pt idx="4529">
                  <c:v>22.65</c:v>
                </c:pt>
                <c:pt idx="4530">
                  <c:v>22.655000000000001</c:v>
                </c:pt>
                <c:pt idx="4531">
                  <c:v>22.66</c:v>
                </c:pt>
                <c:pt idx="4532">
                  <c:v>22.664999999999999</c:v>
                </c:pt>
                <c:pt idx="4533">
                  <c:v>22.67</c:v>
                </c:pt>
                <c:pt idx="4534">
                  <c:v>22.675000000000001</c:v>
                </c:pt>
                <c:pt idx="4535">
                  <c:v>22.68</c:v>
                </c:pt>
                <c:pt idx="4536">
                  <c:v>22.684999999999999</c:v>
                </c:pt>
                <c:pt idx="4537">
                  <c:v>22.69</c:v>
                </c:pt>
                <c:pt idx="4538">
                  <c:v>22.695</c:v>
                </c:pt>
                <c:pt idx="4539">
                  <c:v>22.7</c:v>
                </c:pt>
                <c:pt idx="4540">
                  <c:v>22.704999999999998</c:v>
                </c:pt>
                <c:pt idx="4541">
                  <c:v>22.71</c:v>
                </c:pt>
                <c:pt idx="4542">
                  <c:v>22.715</c:v>
                </c:pt>
                <c:pt idx="4543">
                  <c:v>22.72</c:v>
                </c:pt>
                <c:pt idx="4544">
                  <c:v>22.725000000000001</c:v>
                </c:pt>
                <c:pt idx="4545">
                  <c:v>22.73</c:v>
                </c:pt>
                <c:pt idx="4546">
                  <c:v>22.734999999999999</c:v>
                </c:pt>
                <c:pt idx="4547">
                  <c:v>22.74</c:v>
                </c:pt>
                <c:pt idx="4548">
                  <c:v>22.745000000000001</c:v>
                </c:pt>
                <c:pt idx="4549">
                  <c:v>22.75</c:v>
                </c:pt>
                <c:pt idx="4550">
                  <c:v>22.754999999999999</c:v>
                </c:pt>
                <c:pt idx="4551">
                  <c:v>22.76</c:v>
                </c:pt>
                <c:pt idx="4552">
                  <c:v>22.765000000000001</c:v>
                </c:pt>
                <c:pt idx="4553">
                  <c:v>22.77</c:v>
                </c:pt>
                <c:pt idx="4554">
                  <c:v>22.774999999999999</c:v>
                </c:pt>
                <c:pt idx="4555">
                  <c:v>22.78</c:v>
                </c:pt>
                <c:pt idx="4556">
                  <c:v>22.785</c:v>
                </c:pt>
                <c:pt idx="4557">
                  <c:v>22.79</c:v>
                </c:pt>
                <c:pt idx="4558">
                  <c:v>22.795000000000002</c:v>
                </c:pt>
                <c:pt idx="4559">
                  <c:v>22.8</c:v>
                </c:pt>
                <c:pt idx="4560">
                  <c:v>22.805</c:v>
                </c:pt>
                <c:pt idx="4561">
                  <c:v>22.81</c:v>
                </c:pt>
                <c:pt idx="4562">
                  <c:v>22.815000000000001</c:v>
                </c:pt>
                <c:pt idx="4563">
                  <c:v>22.82</c:v>
                </c:pt>
                <c:pt idx="4564">
                  <c:v>22.824999999999999</c:v>
                </c:pt>
                <c:pt idx="4565">
                  <c:v>22.83</c:v>
                </c:pt>
                <c:pt idx="4566">
                  <c:v>22.835000000000001</c:v>
                </c:pt>
                <c:pt idx="4567">
                  <c:v>22.84</c:v>
                </c:pt>
                <c:pt idx="4568">
                  <c:v>22.844999999999999</c:v>
                </c:pt>
                <c:pt idx="4569">
                  <c:v>22.85</c:v>
                </c:pt>
                <c:pt idx="4570">
                  <c:v>22.855</c:v>
                </c:pt>
                <c:pt idx="4571">
                  <c:v>22.86</c:v>
                </c:pt>
                <c:pt idx="4572">
                  <c:v>22.864999999999998</c:v>
                </c:pt>
                <c:pt idx="4573">
                  <c:v>22.87</c:v>
                </c:pt>
                <c:pt idx="4574">
                  <c:v>22.875</c:v>
                </c:pt>
                <c:pt idx="4575">
                  <c:v>22.88</c:v>
                </c:pt>
                <c:pt idx="4576">
                  <c:v>22.885000000000002</c:v>
                </c:pt>
                <c:pt idx="4577">
                  <c:v>22.89</c:v>
                </c:pt>
                <c:pt idx="4578">
                  <c:v>22.895</c:v>
                </c:pt>
                <c:pt idx="4579">
                  <c:v>22.9</c:v>
                </c:pt>
                <c:pt idx="4580">
                  <c:v>22.905000000000001</c:v>
                </c:pt>
                <c:pt idx="4581">
                  <c:v>22.91</c:v>
                </c:pt>
                <c:pt idx="4582">
                  <c:v>22.914999999999999</c:v>
                </c:pt>
                <c:pt idx="4583">
                  <c:v>22.92</c:v>
                </c:pt>
                <c:pt idx="4584">
                  <c:v>22.925000000000001</c:v>
                </c:pt>
                <c:pt idx="4585">
                  <c:v>22.93</c:v>
                </c:pt>
                <c:pt idx="4586">
                  <c:v>22.934999999999999</c:v>
                </c:pt>
                <c:pt idx="4587">
                  <c:v>22.94</c:v>
                </c:pt>
                <c:pt idx="4588">
                  <c:v>22.945</c:v>
                </c:pt>
                <c:pt idx="4589">
                  <c:v>22.95</c:v>
                </c:pt>
                <c:pt idx="4590">
                  <c:v>22.954999999999998</c:v>
                </c:pt>
                <c:pt idx="4591">
                  <c:v>22.96</c:v>
                </c:pt>
                <c:pt idx="4592">
                  <c:v>22.965</c:v>
                </c:pt>
                <c:pt idx="4593">
                  <c:v>22.97</c:v>
                </c:pt>
                <c:pt idx="4594">
                  <c:v>22.975000000000001</c:v>
                </c:pt>
                <c:pt idx="4595">
                  <c:v>22.98</c:v>
                </c:pt>
                <c:pt idx="4596">
                  <c:v>22.984999999999999</c:v>
                </c:pt>
                <c:pt idx="4597">
                  <c:v>22.99</c:v>
                </c:pt>
                <c:pt idx="4598">
                  <c:v>22.995000000000001</c:v>
                </c:pt>
                <c:pt idx="4599">
                  <c:v>23</c:v>
                </c:pt>
                <c:pt idx="4600">
                  <c:v>23.004999999999999</c:v>
                </c:pt>
                <c:pt idx="4601">
                  <c:v>23.01</c:v>
                </c:pt>
                <c:pt idx="4602">
                  <c:v>23.015000000000001</c:v>
                </c:pt>
                <c:pt idx="4603">
                  <c:v>23.02</c:v>
                </c:pt>
                <c:pt idx="4604">
                  <c:v>23.024999999999999</c:v>
                </c:pt>
                <c:pt idx="4605">
                  <c:v>23.03</c:v>
                </c:pt>
                <c:pt idx="4606">
                  <c:v>23.035</c:v>
                </c:pt>
                <c:pt idx="4607">
                  <c:v>23.04</c:v>
                </c:pt>
                <c:pt idx="4608">
                  <c:v>23.045000000000002</c:v>
                </c:pt>
                <c:pt idx="4609">
                  <c:v>23.05</c:v>
                </c:pt>
                <c:pt idx="4610">
                  <c:v>23.055</c:v>
                </c:pt>
                <c:pt idx="4611">
                  <c:v>23.06</c:v>
                </c:pt>
                <c:pt idx="4612">
                  <c:v>23.065000000000001</c:v>
                </c:pt>
                <c:pt idx="4613">
                  <c:v>23.07</c:v>
                </c:pt>
                <c:pt idx="4614">
                  <c:v>23.074999999999999</c:v>
                </c:pt>
                <c:pt idx="4615">
                  <c:v>23.08</c:v>
                </c:pt>
                <c:pt idx="4616">
                  <c:v>23.085000000000001</c:v>
                </c:pt>
                <c:pt idx="4617">
                  <c:v>23.09</c:v>
                </c:pt>
                <c:pt idx="4618">
                  <c:v>23.094999999999999</c:v>
                </c:pt>
                <c:pt idx="4619">
                  <c:v>23.1</c:v>
                </c:pt>
                <c:pt idx="4620">
                  <c:v>23.105</c:v>
                </c:pt>
                <c:pt idx="4621">
                  <c:v>23.11</c:v>
                </c:pt>
                <c:pt idx="4622">
                  <c:v>23.114999999999998</c:v>
                </c:pt>
                <c:pt idx="4623">
                  <c:v>23.12</c:v>
                </c:pt>
                <c:pt idx="4624">
                  <c:v>23.125</c:v>
                </c:pt>
                <c:pt idx="4625">
                  <c:v>23.13</c:v>
                </c:pt>
                <c:pt idx="4626">
                  <c:v>23.135000000000002</c:v>
                </c:pt>
                <c:pt idx="4627">
                  <c:v>23.14</c:v>
                </c:pt>
                <c:pt idx="4628">
                  <c:v>23.145</c:v>
                </c:pt>
                <c:pt idx="4629">
                  <c:v>23.15</c:v>
                </c:pt>
                <c:pt idx="4630">
                  <c:v>23.155000000000001</c:v>
                </c:pt>
                <c:pt idx="4631">
                  <c:v>23.16</c:v>
                </c:pt>
                <c:pt idx="4632">
                  <c:v>23.164999999999999</c:v>
                </c:pt>
                <c:pt idx="4633">
                  <c:v>23.17</c:v>
                </c:pt>
                <c:pt idx="4634">
                  <c:v>23.175000000000001</c:v>
                </c:pt>
                <c:pt idx="4635">
                  <c:v>23.18</c:v>
                </c:pt>
                <c:pt idx="4636">
                  <c:v>23.184999999999999</c:v>
                </c:pt>
                <c:pt idx="4637">
                  <c:v>23.19</c:v>
                </c:pt>
                <c:pt idx="4638">
                  <c:v>23.195</c:v>
                </c:pt>
                <c:pt idx="4639">
                  <c:v>23.2</c:v>
                </c:pt>
                <c:pt idx="4640">
                  <c:v>23.204999999999998</c:v>
                </c:pt>
                <c:pt idx="4641">
                  <c:v>23.21</c:v>
                </c:pt>
                <c:pt idx="4642">
                  <c:v>23.215</c:v>
                </c:pt>
                <c:pt idx="4643">
                  <c:v>23.22</c:v>
                </c:pt>
                <c:pt idx="4644">
                  <c:v>23.225000000000001</c:v>
                </c:pt>
                <c:pt idx="4645">
                  <c:v>23.23</c:v>
                </c:pt>
                <c:pt idx="4646">
                  <c:v>23.234999999999999</c:v>
                </c:pt>
                <c:pt idx="4647">
                  <c:v>23.24</c:v>
                </c:pt>
                <c:pt idx="4648">
                  <c:v>23.245000000000001</c:v>
                </c:pt>
                <c:pt idx="4649">
                  <c:v>23.25</c:v>
                </c:pt>
                <c:pt idx="4650">
                  <c:v>23.254999999999999</c:v>
                </c:pt>
                <c:pt idx="4651">
                  <c:v>23.26</c:v>
                </c:pt>
                <c:pt idx="4652">
                  <c:v>23.265000000000001</c:v>
                </c:pt>
                <c:pt idx="4653">
                  <c:v>23.27</c:v>
                </c:pt>
                <c:pt idx="4654">
                  <c:v>23.274999999999999</c:v>
                </c:pt>
                <c:pt idx="4655">
                  <c:v>23.28</c:v>
                </c:pt>
                <c:pt idx="4656">
                  <c:v>23.285</c:v>
                </c:pt>
                <c:pt idx="4657">
                  <c:v>23.29</c:v>
                </c:pt>
                <c:pt idx="4658">
                  <c:v>23.295000000000002</c:v>
                </c:pt>
                <c:pt idx="4659">
                  <c:v>23.3</c:v>
                </c:pt>
                <c:pt idx="4660">
                  <c:v>23.305</c:v>
                </c:pt>
                <c:pt idx="4661">
                  <c:v>23.31</c:v>
                </c:pt>
                <c:pt idx="4662">
                  <c:v>23.315000000000001</c:v>
                </c:pt>
                <c:pt idx="4663">
                  <c:v>23.32</c:v>
                </c:pt>
                <c:pt idx="4664">
                  <c:v>23.324999999999999</c:v>
                </c:pt>
                <c:pt idx="4665">
                  <c:v>23.33</c:v>
                </c:pt>
                <c:pt idx="4666">
                  <c:v>23.335000000000001</c:v>
                </c:pt>
                <c:pt idx="4667">
                  <c:v>23.34</c:v>
                </c:pt>
                <c:pt idx="4668">
                  <c:v>23.344999999999999</c:v>
                </c:pt>
                <c:pt idx="4669">
                  <c:v>23.35</c:v>
                </c:pt>
                <c:pt idx="4670">
                  <c:v>23.355</c:v>
                </c:pt>
                <c:pt idx="4671">
                  <c:v>23.36</c:v>
                </c:pt>
                <c:pt idx="4672">
                  <c:v>23.364999999999998</c:v>
                </c:pt>
                <c:pt idx="4673">
                  <c:v>23.37</c:v>
                </c:pt>
                <c:pt idx="4674">
                  <c:v>23.375</c:v>
                </c:pt>
                <c:pt idx="4675">
                  <c:v>23.38</c:v>
                </c:pt>
                <c:pt idx="4676">
                  <c:v>23.385000000000002</c:v>
                </c:pt>
                <c:pt idx="4677">
                  <c:v>23.39</c:v>
                </c:pt>
                <c:pt idx="4678">
                  <c:v>23.395</c:v>
                </c:pt>
                <c:pt idx="4679">
                  <c:v>23.4</c:v>
                </c:pt>
                <c:pt idx="4680">
                  <c:v>23.405000000000001</c:v>
                </c:pt>
                <c:pt idx="4681">
                  <c:v>23.41</c:v>
                </c:pt>
                <c:pt idx="4682">
                  <c:v>23.414999999999999</c:v>
                </c:pt>
                <c:pt idx="4683">
                  <c:v>23.42</c:v>
                </c:pt>
                <c:pt idx="4684">
                  <c:v>23.425000000000001</c:v>
                </c:pt>
                <c:pt idx="4685">
                  <c:v>23.43</c:v>
                </c:pt>
                <c:pt idx="4686">
                  <c:v>23.434999999999999</c:v>
                </c:pt>
                <c:pt idx="4687">
                  <c:v>23.44</c:v>
                </c:pt>
                <c:pt idx="4688">
                  <c:v>23.445</c:v>
                </c:pt>
                <c:pt idx="4689">
                  <c:v>23.45</c:v>
                </c:pt>
                <c:pt idx="4690">
                  <c:v>23.454999999999998</c:v>
                </c:pt>
                <c:pt idx="4691">
                  <c:v>23.46</c:v>
                </c:pt>
                <c:pt idx="4692">
                  <c:v>23.465</c:v>
                </c:pt>
                <c:pt idx="4693">
                  <c:v>23.47</c:v>
                </c:pt>
                <c:pt idx="4694">
                  <c:v>23.475000000000001</c:v>
                </c:pt>
                <c:pt idx="4695">
                  <c:v>23.48</c:v>
                </c:pt>
                <c:pt idx="4696">
                  <c:v>23.484999999999999</c:v>
                </c:pt>
                <c:pt idx="4697">
                  <c:v>23.49</c:v>
                </c:pt>
                <c:pt idx="4698">
                  <c:v>23.495000000000001</c:v>
                </c:pt>
                <c:pt idx="4699">
                  <c:v>23.5</c:v>
                </c:pt>
                <c:pt idx="4700">
                  <c:v>23.504999999999999</c:v>
                </c:pt>
                <c:pt idx="4701">
                  <c:v>23.51</c:v>
                </c:pt>
                <c:pt idx="4702">
                  <c:v>23.515000000000001</c:v>
                </c:pt>
                <c:pt idx="4703">
                  <c:v>23.52</c:v>
                </c:pt>
                <c:pt idx="4704">
                  <c:v>23.524999999999999</c:v>
                </c:pt>
                <c:pt idx="4705">
                  <c:v>23.53</c:v>
                </c:pt>
                <c:pt idx="4706">
                  <c:v>23.535</c:v>
                </c:pt>
                <c:pt idx="4707">
                  <c:v>23.54</c:v>
                </c:pt>
                <c:pt idx="4708">
                  <c:v>23.545000000000002</c:v>
                </c:pt>
                <c:pt idx="4709">
                  <c:v>23.55</c:v>
                </c:pt>
                <c:pt idx="4710">
                  <c:v>23.555</c:v>
                </c:pt>
                <c:pt idx="4711">
                  <c:v>23.56</c:v>
                </c:pt>
                <c:pt idx="4712">
                  <c:v>23.565000000000001</c:v>
                </c:pt>
                <c:pt idx="4713">
                  <c:v>23.57</c:v>
                </c:pt>
                <c:pt idx="4714">
                  <c:v>23.574999999999999</c:v>
                </c:pt>
                <c:pt idx="4715">
                  <c:v>23.58</c:v>
                </c:pt>
                <c:pt idx="4716">
                  <c:v>23.585000000000001</c:v>
                </c:pt>
                <c:pt idx="4717">
                  <c:v>23.59</c:v>
                </c:pt>
                <c:pt idx="4718">
                  <c:v>23.594999999999999</c:v>
                </c:pt>
                <c:pt idx="4719">
                  <c:v>23.6</c:v>
                </c:pt>
                <c:pt idx="4720">
                  <c:v>23.605</c:v>
                </c:pt>
                <c:pt idx="4721">
                  <c:v>23.61</c:v>
                </c:pt>
                <c:pt idx="4722">
                  <c:v>23.614999999999998</c:v>
                </c:pt>
                <c:pt idx="4723">
                  <c:v>23.62</c:v>
                </c:pt>
                <c:pt idx="4724">
                  <c:v>23.625</c:v>
                </c:pt>
                <c:pt idx="4725">
                  <c:v>23.63</c:v>
                </c:pt>
                <c:pt idx="4726">
                  <c:v>23.635000000000002</c:v>
                </c:pt>
                <c:pt idx="4727">
                  <c:v>23.64</c:v>
                </c:pt>
                <c:pt idx="4728">
                  <c:v>23.645</c:v>
                </c:pt>
                <c:pt idx="4729">
                  <c:v>23.65</c:v>
                </c:pt>
                <c:pt idx="4730">
                  <c:v>23.655000000000001</c:v>
                </c:pt>
                <c:pt idx="4731">
                  <c:v>23.66</c:v>
                </c:pt>
                <c:pt idx="4732">
                  <c:v>23.664999999999999</c:v>
                </c:pt>
                <c:pt idx="4733">
                  <c:v>23.67</c:v>
                </c:pt>
                <c:pt idx="4734">
                  <c:v>23.675000000000001</c:v>
                </c:pt>
                <c:pt idx="4735">
                  <c:v>23.68</c:v>
                </c:pt>
                <c:pt idx="4736">
                  <c:v>23.684999999999999</c:v>
                </c:pt>
                <c:pt idx="4737">
                  <c:v>23.69</c:v>
                </c:pt>
                <c:pt idx="4738">
                  <c:v>23.695</c:v>
                </c:pt>
                <c:pt idx="4739">
                  <c:v>23.7</c:v>
                </c:pt>
                <c:pt idx="4740">
                  <c:v>23.704999999999998</c:v>
                </c:pt>
                <c:pt idx="4741">
                  <c:v>23.71</c:v>
                </c:pt>
                <c:pt idx="4742">
                  <c:v>23.715</c:v>
                </c:pt>
                <c:pt idx="4743">
                  <c:v>23.72</c:v>
                </c:pt>
                <c:pt idx="4744">
                  <c:v>23.725000000000001</c:v>
                </c:pt>
                <c:pt idx="4745">
                  <c:v>23.73</c:v>
                </c:pt>
                <c:pt idx="4746">
                  <c:v>23.734999999999999</c:v>
                </c:pt>
                <c:pt idx="4747">
                  <c:v>23.74</c:v>
                </c:pt>
                <c:pt idx="4748">
                  <c:v>23.745000000000001</c:v>
                </c:pt>
                <c:pt idx="4749">
                  <c:v>23.75</c:v>
                </c:pt>
                <c:pt idx="4750">
                  <c:v>23.754999999999999</c:v>
                </c:pt>
                <c:pt idx="4751">
                  <c:v>23.76</c:v>
                </c:pt>
                <c:pt idx="4752">
                  <c:v>23.765000000000001</c:v>
                </c:pt>
                <c:pt idx="4753">
                  <c:v>23.77</c:v>
                </c:pt>
                <c:pt idx="4754">
                  <c:v>23.774999999999999</c:v>
                </c:pt>
                <c:pt idx="4755">
                  <c:v>23.78</c:v>
                </c:pt>
                <c:pt idx="4756">
                  <c:v>23.785</c:v>
                </c:pt>
                <c:pt idx="4757">
                  <c:v>23.79</c:v>
                </c:pt>
                <c:pt idx="4758">
                  <c:v>23.795000000000002</c:v>
                </c:pt>
                <c:pt idx="4759">
                  <c:v>23.8</c:v>
                </c:pt>
                <c:pt idx="4760">
                  <c:v>23.805</c:v>
                </c:pt>
                <c:pt idx="4761">
                  <c:v>23.81</c:v>
                </c:pt>
                <c:pt idx="4762">
                  <c:v>23.815000000000001</c:v>
                </c:pt>
                <c:pt idx="4763">
                  <c:v>23.82</c:v>
                </c:pt>
                <c:pt idx="4764">
                  <c:v>23.824999999999999</c:v>
                </c:pt>
                <c:pt idx="4765">
                  <c:v>23.83</c:v>
                </c:pt>
                <c:pt idx="4766">
                  <c:v>23.835000000000001</c:v>
                </c:pt>
                <c:pt idx="4767">
                  <c:v>23.84</c:v>
                </c:pt>
                <c:pt idx="4768">
                  <c:v>23.844999999999999</c:v>
                </c:pt>
                <c:pt idx="4769">
                  <c:v>23.85</c:v>
                </c:pt>
                <c:pt idx="4770">
                  <c:v>23.855</c:v>
                </c:pt>
                <c:pt idx="4771">
                  <c:v>23.86</c:v>
                </c:pt>
                <c:pt idx="4772">
                  <c:v>23.864999999999998</c:v>
                </c:pt>
                <c:pt idx="4773">
                  <c:v>23.87</c:v>
                </c:pt>
                <c:pt idx="4774">
                  <c:v>23.875</c:v>
                </c:pt>
                <c:pt idx="4775">
                  <c:v>23.88</c:v>
                </c:pt>
                <c:pt idx="4776">
                  <c:v>23.885000000000002</c:v>
                </c:pt>
                <c:pt idx="4777">
                  <c:v>23.89</c:v>
                </c:pt>
                <c:pt idx="4778">
                  <c:v>23.895</c:v>
                </c:pt>
                <c:pt idx="4779">
                  <c:v>23.9</c:v>
                </c:pt>
                <c:pt idx="4780">
                  <c:v>23.905000000000001</c:v>
                </c:pt>
                <c:pt idx="4781">
                  <c:v>23.91</c:v>
                </c:pt>
                <c:pt idx="4782">
                  <c:v>23.914999999999999</c:v>
                </c:pt>
                <c:pt idx="4783">
                  <c:v>23.92</c:v>
                </c:pt>
                <c:pt idx="4784">
                  <c:v>23.925000000000001</c:v>
                </c:pt>
                <c:pt idx="4785">
                  <c:v>23.93</c:v>
                </c:pt>
                <c:pt idx="4786">
                  <c:v>23.934999999999999</c:v>
                </c:pt>
                <c:pt idx="4787">
                  <c:v>23.94</c:v>
                </c:pt>
                <c:pt idx="4788">
                  <c:v>23.945</c:v>
                </c:pt>
                <c:pt idx="4789">
                  <c:v>23.95</c:v>
                </c:pt>
                <c:pt idx="4790">
                  <c:v>23.954999999999998</c:v>
                </c:pt>
                <c:pt idx="4791">
                  <c:v>23.96</c:v>
                </c:pt>
                <c:pt idx="4792">
                  <c:v>23.965</c:v>
                </c:pt>
                <c:pt idx="4793">
                  <c:v>23.97</c:v>
                </c:pt>
                <c:pt idx="4794">
                  <c:v>23.975000000000001</c:v>
                </c:pt>
                <c:pt idx="4795">
                  <c:v>23.98</c:v>
                </c:pt>
                <c:pt idx="4796">
                  <c:v>23.984999999999999</c:v>
                </c:pt>
                <c:pt idx="4797">
                  <c:v>23.99</c:v>
                </c:pt>
                <c:pt idx="4798">
                  <c:v>23.995000000000001</c:v>
                </c:pt>
                <c:pt idx="4799">
                  <c:v>24</c:v>
                </c:pt>
                <c:pt idx="4800">
                  <c:v>24.004999999999999</c:v>
                </c:pt>
                <c:pt idx="4801">
                  <c:v>24.01</c:v>
                </c:pt>
                <c:pt idx="4802">
                  <c:v>24.015000000000001</c:v>
                </c:pt>
                <c:pt idx="4803">
                  <c:v>24.02</c:v>
                </c:pt>
                <c:pt idx="4804">
                  <c:v>24.024999999999999</c:v>
                </c:pt>
                <c:pt idx="4805">
                  <c:v>24.03</c:v>
                </c:pt>
                <c:pt idx="4806">
                  <c:v>24.035</c:v>
                </c:pt>
                <c:pt idx="4807">
                  <c:v>24.04</c:v>
                </c:pt>
                <c:pt idx="4808">
                  <c:v>24.045000000000002</c:v>
                </c:pt>
                <c:pt idx="4809">
                  <c:v>24.05</c:v>
                </c:pt>
                <c:pt idx="4810">
                  <c:v>24.055</c:v>
                </c:pt>
                <c:pt idx="4811">
                  <c:v>24.06</c:v>
                </c:pt>
                <c:pt idx="4812">
                  <c:v>24.065000000000001</c:v>
                </c:pt>
                <c:pt idx="4813">
                  <c:v>24.07</c:v>
                </c:pt>
                <c:pt idx="4814">
                  <c:v>24.074999999999999</c:v>
                </c:pt>
                <c:pt idx="4815">
                  <c:v>24.08</c:v>
                </c:pt>
                <c:pt idx="4816">
                  <c:v>24.085000000000001</c:v>
                </c:pt>
                <c:pt idx="4817">
                  <c:v>24.09</c:v>
                </c:pt>
                <c:pt idx="4818">
                  <c:v>24.094999999999999</c:v>
                </c:pt>
                <c:pt idx="4819">
                  <c:v>24.1</c:v>
                </c:pt>
                <c:pt idx="4820">
                  <c:v>24.105</c:v>
                </c:pt>
                <c:pt idx="4821">
                  <c:v>24.11</c:v>
                </c:pt>
                <c:pt idx="4822">
                  <c:v>24.114999999999998</c:v>
                </c:pt>
                <c:pt idx="4823">
                  <c:v>24.12</c:v>
                </c:pt>
                <c:pt idx="4824">
                  <c:v>24.125</c:v>
                </c:pt>
                <c:pt idx="4825">
                  <c:v>24.13</c:v>
                </c:pt>
                <c:pt idx="4826">
                  <c:v>24.135000000000002</c:v>
                </c:pt>
                <c:pt idx="4827">
                  <c:v>24.14</c:v>
                </c:pt>
                <c:pt idx="4828">
                  <c:v>24.145</c:v>
                </c:pt>
                <c:pt idx="4829">
                  <c:v>24.15</c:v>
                </c:pt>
                <c:pt idx="4830">
                  <c:v>24.155000000000001</c:v>
                </c:pt>
                <c:pt idx="4831">
                  <c:v>24.16</c:v>
                </c:pt>
                <c:pt idx="4832">
                  <c:v>24.164999999999999</c:v>
                </c:pt>
                <c:pt idx="4833">
                  <c:v>24.17</c:v>
                </c:pt>
                <c:pt idx="4834">
                  <c:v>24.175000000000001</c:v>
                </c:pt>
                <c:pt idx="4835">
                  <c:v>24.18</c:v>
                </c:pt>
                <c:pt idx="4836">
                  <c:v>24.184999999999999</c:v>
                </c:pt>
                <c:pt idx="4837">
                  <c:v>24.19</c:v>
                </c:pt>
                <c:pt idx="4838">
                  <c:v>24.195</c:v>
                </c:pt>
                <c:pt idx="4839">
                  <c:v>24.2</c:v>
                </c:pt>
                <c:pt idx="4840">
                  <c:v>24.204999999999998</c:v>
                </c:pt>
                <c:pt idx="4841">
                  <c:v>24.21</c:v>
                </c:pt>
                <c:pt idx="4842">
                  <c:v>24.215</c:v>
                </c:pt>
                <c:pt idx="4843">
                  <c:v>24.22</c:v>
                </c:pt>
                <c:pt idx="4844">
                  <c:v>24.225000000000001</c:v>
                </c:pt>
                <c:pt idx="4845">
                  <c:v>24.23</c:v>
                </c:pt>
                <c:pt idx="4846">
                  <c:v>24.234999999999999</c:v>
                </c:pt>
                <c:pt idx="4847">
                  <c:v>24.24</c:v>
                </c:pt>
                <c:pt idx="4848">
                  <c:v>24.245000000000001</c:v>
                </c:pt>
                <c:pt idx="4849">
                  <c:v>24.25</c:v>
                </c:pt>
                <c:pt idx="4850">
                  <c:v>24.254999999999999</c:v>
                </c:pt>
                <c:pt idx="4851">
                  <c:v>24.26</c:v>
                </c:pt>
                <c:pt idx="4852">
                  <c:v>24.265000000000001</c:v>
                </c:pt>
                <c:pt idx="4853">
                  <c:v>24.27</c:v>
                </c:pt>
                <c:pt idx="4854">
                  <c:v>24.274999999999999</c:v>
                </c:pt>
                <c:pt idx="4855">
                  <c:v>24.28</c:v>
                </c:pt>
                <c:pt idx="4856">
                  <c:v>24.285</c:v>
                </c:pt>
                <c:pt idx="4857">
                  <c:v>24.29</c:v>
                </c:pt>
                <c:pt idx="4858">
                  <c:v>24.295000000000002</c:v>
                </c:pt>
                <c:pt idx="4859">
                  <c:v>24.3</c:v>
                </c:pt>
                <c:pt idx="4860">
                  <c:v>24.305</c:v>
                </c:pt>
                <c:pt idx="4861">
                  <c:v>24.31</c:v>
                </c:pt>
                <c:pt idx="4862">
                  <c:v>24.315000000000001</c:v>
                </c:pt>
                <c:pt idx="4863">
                  <c:v>24.32</c:v>
                </c:pt>
                <c:pt idx="4864">
                  <c:v>24.324999999999999</c:v>
                </c:pt>
                <c:pt idx="4865">
                  <c:v>24.33</c:v>
                </c:pt>
                <c:pt idx="4866">
                  <c:v>24.335000000000001</c:v>
                </c:pt>
                <c:pt idx="4867">
                  <c:v>24.34</c:v>
                </c:pt>
                <c:pt idx="4868">
                  <c:v>24.344999999999999</c:v>
                </c:pt>
                <c:pt idx="4869">
                  <c:v>24.35</c:v>
                </c:pt>
                <c:pt idx="4870">
                  <c:v>24.355</c:v>
                </c:pt>
                <c:pt idx="4871">
                  <c:v>24.36</c:v>
                </c:pt>
                <c:pt idx="4872">
                  <c:v>24.364999999999998</c:v>
                </c:pt>
                <c:pt idx="4873">
                  <c:v>24.37</c:v>
                </c:pt>
                <c:pt idx="4874">
                  <c:v>24.375</c:v>
                </c:pt>
                <c:pt idx="4875">
                  <c:v>24.38</c:v>
                </c:pt>
                <c:pt idx="4876">
                  <c:v>24.385000000000002</c:v>
                </c:pt>
                <c:pt idx="4877">
                  <c:v>24.39</c:v>
                </c:pt>
                <c:pt idx="4878">
                  <c:v>24.395</c:v>
                </c:pt>
                <c:pt idx="4879">
                  <c:v>24.4</c:v>
                </c:pt>
                <c:pt idx="4880">
                  <c:v>24.405000000000001</c:v>
                </c:pt>
                <c:pt idx="4881">
                  <c:v>24.41</c:v>
                </c:pt>
                <c:pt idx="4882">
                  <c:v>24.414999999999999</c:v>
                </c:pt>
                <c:pt idx="4883">
                  <c:v>24.42</c:v>
                </c:pt>
                <c:pt idx="4884">
                  <c:v>24.425000000000001</c:v>
                </c:pt>
                <c:pt idx="4885">
                  <c:v>24.43</c:v>
                </c:pt>
                <c:pt idx="4886">
                  <c:v>24.434999999999999</c:v>
                </c:pt>
                <c:pt idx="4887">
                  <c:v>24.44</c:v>
                </c:pt>
                <c:pt idx="4888">
                  <c:v>24.445</c:v>
                </c:pt>
                <c:pt idx="4889">
                  <c:v>24.45</c:v>
                </c:pt>
                <c:pt idx="4890">
                  <c:v>24.454999999999998</c:v>
                </c:pt>
                <c:pt idx="4891">
                  <c:v>24.46</c:v>
                </c:pt>
                <c:pt idx="4892">
                  <c:v>24.465</c:v>
                </c:pt>
                <c:pt idx="4893">
                  <c:v>24.47</c:v>
                </c:pt>
                <c:pt idx="4894">
                  <c:v>24.475000000000001</c:v>
                </c:pt>
                <c:pt idx="4895">
                  <c:v>24.48</c:v>
                </c:pt>
                <c:pt idx="4896">
                  <c:v>24.484999999999999</c:v>
                </c:pt>
                <c:pt idx="4897">
                  <c:v>24.49</c:v>
                </c:pt>
                <c:pt idx="4898">
                  <c:v>24.495000000000001</c:v>
                </c:pt>
                <c:pt idx="4899">
                  <c:v>24.5</c:v>
                </c:pt>
                <c:pt idx="4900">
                  <c:v>24.504999999999999</c:v>
                </c:pt>
                <c:pt idx="4901">
                  <c:v>24.51</c:v>
                </c:pt>
                <c:pt idx="4902">
                  <c:v>24.515000000000001</c:v>
                </c:pt>
                <c:pt idx="4903">
                  <c:v>24.52</c:v>
                </c:pt>
                <c:pt idx="4904">
                  <c:v>24.524999999999999</c:v>
                </c:pt>
                <c:pt idx="4905">
                  <c:v>24.53</c:v>
                </c:pt>
                <c:pt idx="4906">
                  <c:v>24.535</c:v>
                </c:pt>
                <c:pt idx="4907">
                  <c:v>24.54</c:v>
                </c:pt>
                <c:pt idx="4908">
                  <c:v>24.545000000000002</c:v>
                </c:pt>
                <c:pt idx="4909">
                  <c:v>24.55</c:v>
                </c:pt>
                <c:pt idx="4910">
                  <c:v>24.555</c:v>
                </c:pt>
                <c:pt idx="4911">
                  <c:v>24.56</c:v>
                </c:pt>
                <c:pt idx="4912">
                  <c:v>24.565000000000001</c:v>
                </c:pt>
                <c:pt idx="4913">
                  <c:v>24.57</c:v>
                </c:pt>
                <c:pt idx="4914">
                  <c:v>24.574999999999999</c:v>
                </c:pt>
                <c:pt idx="4915">
                  <c:v>24.58</c:v>
                </c:pt>
                <c:pt idx="4916">
                  <c:v>24.585000000000001</c:v>
                </c:pt>
                <c:pt idx="4917">
                  <c:v>24.59</c:v>
                </c:pt>
                <c:pt idx="4918">
                  <c:v>24.594999999999999</c:v>
                </c:pt>
                <c:pt idx="4919">
                  <c:v>24.6</c:v>
                </c:pt>
                <c:pt idx="4920">
                  <c:v>24.605</c:v>
                </c:pt>
                <c:pt idx="4921">
                  <c:v>24.61</c:v>
                </c:pt>
                <c:pt idx="4922">
                  <c:v>24.614999999999998</c:v>
                </c:pt>
                <c:pt idx="4923">
                  <c:v>24.62</c:v>
                </c:pt>
                <c:pt idx="4924">
                  <c:v>24.625</c:v>
                </c:pt>
                <c:pt idx="4925">
                  <c:v>24.63</c:v>
                </c:pt>
                <c:pt idx="4926">
                  <c:v>24.635000000000002</c:v>
                </c:pt>
                <c:pt idx="4927">
                  <c:v>24.64</c:v>
                </c:pt>
                <c:pt idx="4928">
                  <c:v>24.645</c:v>
                </c:pt>
                <c:pt idx="4929">
                  <c:v>24.65</c:v>
                </c:pt>
                <c:pt idx="4930">
                  <c:v>24.655000000000001</c:v>
                </c:pt>
                <c:pt idx="4931">
                  <c:v>24.66</c:v>
                </c:pt>
                <c:pt idx="4932">
                  <c:v>24.664999999999999</c:v>
                </c:pt>
                <c:pt idx="4933">
                  <c:v>24.67</c:v>
                </c:pt>
                <c:pt idx="4934">
                  <c:v>24.675000000000001</c:v>
                </c:pt>
                <c:pt idx="4935">
                  <c:v>24.68</c:v>
                </c:pt>
                <c:pt idx="4936">
                  <c:v>24.684999999999999</c:v>
                </c:pt>
                <c:pt idx="4937">
                  <c:v>24.69</c:v>
                </c:pt>
                <c:pt idx="4938">
                  <c:v>24.695</c:v>
                </c:pt>
                <c:pt idx="4939">
                  <c:v>24.7</c:v>
                </c:pt>
                <c:pt idx="4940">
                  <c:v>24.704999999999998</c:v>
                </c:pt>
                <c:pt idx="4941">
                  <c:v>24.71</c:v>
                </c:pt>
                <c:pt idx="4942">
                  <c:v>24.715</c:v>
                </c:pt>
                <c:pt idx="4943">
                  <c:v>24.72</c:v>
                </c:pt>
                <c:pt idx="4944">
                  <c:v>24.725000000000001</c:v>
                </c:pt>
                <c:pt idx="4945">
                  <c:v>24.73</c:v>
                </c:pt>
                <c:pt idx="4946">
                  <c:v>24.734999999999999</c:v>
                </c:pt>
                <c:pt idx="4947">
                  <c:v>24.74</c:v>
                </c:pt>
                <c:pt idx="4948">
                  <c:v>24.745000000000001</c:v>
                </c:pt>
                <c:pt idx="4949">
                  <c:v>24.75</c:v>
                </c:pt>
                <c:pt idx="4950">
                  <c:v>24.754999999999999</c:v>
                </c:pt>
                <c:pt idx="4951">
                  <c:v>24.76</c:v>
                </c:pt>
                <c:pt idx="4952">
                  <c:v>24.765000000000001</c:v>
                </c:pt>
                <c:pt idx="4953">
                  <c:v>24.77</c:v>
                </c:pt>
                <c:pt idx="4954">
                  <c:v>24.774999999999999</c:v>
                </c:pt>
                <c:pt idx="4955">
                  <c:v>24.78</c:v>
                </c:pt>
                <c:pt idx="4956">
                  <c:v>24.785</c:v>
                </c:pt>
                <c:pt idx="4957">
                  <c:v>24.79</c:v>
                </c:pt>
                <c:pt idx="4958">
                  <c:v>24.795000000000002</c:v>
                </c:pt>
                <c:pt idx="4959">
                  <c:v>24.8</c:v>
                </c:pt>
                <c:pt idx="4960">
                  <c:v>24.805</c:v>
                </c:pt>
                <c:pt idx="4961">
                  <c:v>24.81</c:v>
                </c:pt>
                <c:pt idx="4962">
                  <c:v>24.815000000000001</c:v>
                </c:pt>
                <c:pt idx="4963">
                  <c:v>24.82</c:v>
                </c:pt>
                <c:pt idx="4964">
                  <c:v>24.824999999999999</c:v>
                </c:pt>
                <c:pt idx="4965">
                  <c:v>24.83</c:v>
                </c:pt>
                <c:pt idx="4966">
                  <c:v>24.835000000000001</c:v>
                </c:pt>
                <c:pt idx="4967">
                  <c:v>24.84</c:v>
                </c:pt>
                <c:pt idx="4968">
                  <c:v>24.844999999999999</c:v>
                </c:pt>
                <c:pt idx="4969">
                  <c:v>24.85</c:v>
                </c:pt>
                <c:pt idx="4970">
                  <c:v>24.855</c:v>
                </c:pt>
                <c:pt idx="4971">
                  <c:v>24.86</c:v>
                </c:pt>
                <c:pt idx="4972">
                  <c:v>24.864999999999998</c:v>
                </c:pt>
                <c:pt idx="4973">
                  <c:v>24.87</c:v>
                </c:pt>
                <c:pt idx="4974">
                  <c:v>24.875</c:v>
                </c:pt>
                <c:pt idx="4975">
                  <c:v>24.88</c:v>
                </c:pt>
                <c:pt idx="4976">
                  <c:v>24.885000000000002</c:v>
                </c:pt>
                <c:pt idx="4977">
                  <c:v>24.89</c:v>
                </c:pt>
                <c:pt idx="4978">
                  <c:v>24.895</c:v>
                </c:pt>
                <c:pt idx="4979">
                  <c:v>24.9</c:v>
                </c:pt>
                <c:pt idx="4980">
                  <c:v>24.905000000000001</c:v>
                </c:pt>
                <c:pt idx="4981">
                  <c:v>24.91</c:v>
                </c:pt>
                <c:pt idx="4982">
                  <c:v>24.914999999999999</c:v>
                </c:pt>
                <c:pt idx="4983">
                  <c:v>24.92</c:v>
                </c:pt>
                <c:pt idx="4984">
                  <c:v>24.925000000000001</c:v>
                </c:pt>
                <c:pt idx="4985">
                  <c:v>24.93</c:v>
                </c:pt>
                <c:pt idx="4986">
                  <c:v>24.934999999999999</c:v>
                </c:pt>
                <c:pt idx="4987">
                  <c:v>24.94</c:v>
                </c:pt>
                <c:pt idx="4988">
                  <c:v>24.945</c:v>
                </c:pt>
                <c:pt idx="4989">
                  <c:v>24.95</c:v>
                </c:pt>
                <c:pt idx="4990">
                  <c:v>24.954999999999998</c:v>
                </c:pt>
                <c:pt idx="4991">
                  <c:v>24.96</c:v>
                </c:pt>
                <c:pt idx="4992">
                  <c:v>24.965</c:v>
                </c:pt>
                <c:pt idx="4993">
                  <c:v>24.97</c:v>
                </c:pt>
                <c:pt idx="4994">
                  <c:v>24.975000000000001</c:v>
                </c:pt>
                <c:pt idx="4995">
                  <c:v>24.98</c:v>
                </c:pt>
                <c:pt idx="4996">
                  <c:v>24.984999999999999</c:v>
                </c:pt>
                <c:pt idx="4997">
                  <c:v>24.99</c:v>
                </c:pt>
                <c:pt idx="4998">
                  <c:v>24.995000000000001</c:v>
                </c:pt>
                <c:pt idx="4999">
                  <c:v>25</c:v>
                </c:pt>
                <c:pt idx="5000">
                  <c:v>25.004999999999999</c:v>
                </c:pt>
                <c:pt idx="5001">
                  <c:v>26.004999999999999</c:v>
                </c:pt>
                <c:pt idx="5002">
                  <c:v>27.004999999999999</c:v>
                </c:pt>
                <c:pt idx="5003">
                  <c:v>28.004999999999999</c:v>
                </c:pt>
                <c:pt idx="5004">
                  <c:v>29.004999999999999</c:v>
                </c:pt>
                <c:pt idx="5005">
                  <c:v>30.004999999999999</c:v>
                </c:pt>
                <c:pt idx="5006">
                  <c:v>31.004999999999999</c:v>
                </c:pt>
                <c:pt idx="5007">
                  <c:v>32.005000000000003</c:v>
                </c:pt>
                <c:pt idx="5008">
                  <c:v>33.005000000000003</c:v>
                </c:pt>
                <c:pt idx="5009">
                  <c:v>34.005000000000003</c:v>
                </c:pt>
                <c:pt idx="5010">
                  <c:v>35.005000000000003</c:v>
                </c:pt>
                <c:pt idx="5011">
                  <c:v>36.005000000000003</c:v>
                </c:pt>
                <c:pt idx="5012">
                  <c:v>37.005000000000003</c:v>
                </c:pt>
                <c:pt idx="5013">
                  <c:v>38.005000000000003</c:v>
                </c:pt>
                <c:pt idx="5014">
                  <c:v>39.005000000000003</c:v>
                </c:pt>
                <c:pt idx="5015">
                  <c:v>40.005000000000003</c:v>
                </c:pt>
                <c:pt idx="5016">
                  <c:v>41.005000000000003</c:v>
                </c:pt>
                <c:pt idx="5017">
                  <c:v>42.005000000000003</c:v>
                </c:pt>
                <c:pt idx="5018">
                  <c:v>43.005000000000003</c:v>
                </c:pt>
                <c:pt idx="5019">
                  <c:v>44.005000000000003</c:v>
                </c:pt>
                <c:pt idx="5020">
                  <c:v>45.005000000000003</c:v>
                </c:pt>
                <c:pt idx="5021">
                  <c:v>46.005000000000003</c:v>
                </c:pt>
                <c:pt idx="5022">
                  <c:v>47.005000000000003</c:v>
                </c:pt>
                <c:pt idx="5023">
                  <c:v>48.005000000000003</c:v>
                </c:pt>
                <c:pt idx="5024">
                  <c:v>49.005000000000003</c:v>
                </c:pt>
                <c:pt idx="5025">
                  <c:v>50.005000000000003</c:v>
                </c:pt>
                <c:pt idx="5026">
                  <c:v>51.005000000000003</c:v>
                </c:pt>
                <c:pt idx="5027">
                  <c:v>52.005000000000003</c:v>
                </c:pt>
                <c:pt idx="5028">
                  <c:v>53.005000000000003</c:v>
                </c:pt>
                <c:pt idx="5029">
                  <c:v>54.005000000000003</c:v>
                </c:pt>
                <c:pt idx="5030">
                  <c:v>55.005000000000003</c:v>
                </c:pt>
                <c:pt idx="5031">
                  <c:v>56.005000000000003</c:v>
                </c:pt>
                <c:pt idx="5032">
                  <c:v>57.005000000000003</c:v>
                </c:pt>
                <c:pt idx="5033">
                  <c:v>58.005000000000003</c:v>
                </c:pt>
                <c:pt idx="5034">
                  <c:v>59.005000000000003</c:v>
                </c:pt>
                <c:pt idx="5035">
                  <c:v>60.005000000000003</c:v>
                </c:pt>
                <c:pt idx="5036">
                  <c:v>61.005000000000003</c:v>
                </c:pt>
                <c:pt idx="5037">
                  <c:v>62.005000000000003</c:v>
                </c:pt>
                <c:pt idx="5038">
                  <c:v>63.005000000000003</c:v>
                </c:pt>
                <c:pt idx="5039">
                  <c:v>64.004999999999995</c:v>
                </c:pt>
                <c:pt idx="5040">
                  <c:v>65.004999999999995</c:v>
                </c:pt>
                <c:pt idx="5041">
                  <c:v>66.004999999999995</c:v>
                </c:pt>
                <c:pt idx="5042">
                  <c:v>67.004999999999995</c:v>
                </c:pt>
                <c:pt idx="5043">
                  <c:v>68.004999999999995</c:v>
                </c:pt>
                <c:pt idx="5044">
                  <c:v>69.004999999999995</c:v>
                </c:pt>
                <c:pt idx="5045">
                  <c:v>70.004999999999995</c:v>
                </c:pt>
                <c:pt idx="5046">
                  <c:v>71.004999999999995</c:v>
                </c:pt>
                <c:pt idx="5047">
                  <c:v>72.004999999999995</c:v>
                </c:pt>
                <c:pt idx="5048">
                  <c:v>73.004999999999995</c:v>
                </c:pt>
                <c:pt idx="5049">
                  <c:v>74.004999999999995</c:v>
                </c:pt>
                <c:pt idx="5050">
                  <c:v>75.004999999999995</c:v>
                </c:pt>
                <c:pt idx="5051">
                  <c:v>76.004999999999995</c:v>
                </c:pt>
                <c:pt idx="5052">
                  <c:v>77.004999999999995</c:v>
                </c:pt>
                <c:pt idx="5053">
                  <c:v>78.004999999999995</c:v>
                </c:pt>
                <c:pt idx="5054">
                  <c:v>79.004999999999995</c:v>
                </c:pt>
                <c:pt idx="5055">
                  <c:v>80.004999999999995</c:v>
                </c:pt>
                <c:pt idx="5056">
                  <c:v>81.004999999999995</c:v>
                </c:pt>
                <c:pt idx="5057">
                  <c:v>82.004999999999995</c:v>
                </c:pt>
                <c:pt idx="5058">
                  <c:v>83.004999999999995</c:v>
                </c:pt>
                <c:pt idx="5059">
                  <c:v>84.004999999999995</c:v>
                </c:pt>
                <c:pt idx="5060">
                  <c:v>85.004999999999995</c:v>
                </c:pt>
                <c:pt idx="5061">
                  <c:v>86.004999999999995</c:v>
                </c:pt>
                <c:pt idx="5062">
                  <c:v>87.004999999999995</c:v>
                </c:pt>
                <c:pt idx="5063">
                  <c:v>88.004999999999995</c:v>
                </c:pt>
                <c:pt idx="5064">
                  <c:v>89.004999999999995</c:v>
                </c:pt>
                <c:pt idx="5065">
                  <c:v>90.004999999999995</c:v>
                </c:pt>
                <c:pt idx="5066">
                  <c:v>91.004999999999995</c:v>
                </c:pt>
                <c:pt idx="5067">
                  <c:v>92.004999999999995</c:v>
                </c:pt>
                <c:pt idx="5068">
                  <c:v>93.004999999999995</c:v>
                </c:pt>
                <c:pt idx="5069">
                  <c:v>94.004999999999995</c:v>
                </c:pt>
                <c:pt idx="5070">
                  <c:v>95.004999999999995</c:v>
                </c:pt>
                <c:pt idx="5071">
                  <c:v>96.004999999999995</c:v>
                </c:pt>
                <c:pt idx="5072">
                  <c:v>97.004999999999995</c:v>
                </c:pt>
                <c:pt idx="5073">
                  <c:v>98.004999999999995</c:v>
                </c:pt>
                <c:pt idx="5074">
                  <c:v>99.004999999999995</c:v>
                </c:pt>
                <c:pt idx="5075">
                  <c:v>100.005</c:v>
                </c:pt>
                <c:pt idx="5076">
                  <c:v>101.005</c:v>
                </c:pt>
                <c:pt idx="5077">
                  <c:v>102.005</c:v>
                </c:pt>
                <c:pt idx="5078">
                  <c:v>103.005</c:v>
                </c:pt>
                <c:pt idx="5079">
                  <c:v>104.005</c:v>
                </c:pt>
                <c:pt idx="5080">
                  <c:v>105.005</c:v>
                </c:pt>
                <c:pt idx="5081">
                  <c:v>106.005</c:v>
                </c:pt>
                <c:pt idx="5082">
                  <c:v>107.005</c:v>
                </c:pt>
                <c:pt idx="5083">
                  <c:v>108.005</c:v>
                </c:pt>
                <c:pt idx="5084">
                  <c:v>109.005</c:v>
                </c:pt>
                <c:pt idx="5085">
                  <c:v>110.005</c:v>
                </c:pt>
                <c:pt idx="5086">
                  <c:v>111.005</c:v>
                </c:pt>
                <c:pt idx="5087">
                  <c:v>112.005</c:v>
                </c:pt>
                <c:pt idx="5088">
                  <c:v>113.005</c:v>
                </c:pt>
                <c:pt idx="5089">
                  <c:v>114.005</c:v>
                </c:pt>
                <c:pt idx="5090">
                  <c:v>115.005</c:v>
                </c:pt>
                <c:pt idx="5091">
                  <c:v>116.005</c:v>
                </c:pt>
                <c:pt idx="5092">
                  <c:v>117.005</c:v>
                </c:pt>
                <c:pt idx="5093">
                  <c:v>118.005</c:v>
                </c:pt>
                <c:pt idx="5094">
                  <c:v>119.005</c:v>
                </c:pt>
                <c:pt idx="5095">
                  <c:v>120.005</c:v>
                </c:pt>
                <c:pt idx="5096">
                  <c:v>121.005</c:v>
                </c:pt>
                <c:pt idx="5097">
                  <c:v>122.005</c:v>
                </c:pt>
                <c:pt idx="5098">
                  <c:v>123.005</c:v>
                </c:pt>
                <c:pt idx="5099">
                  <c:v>124.005</c:v>
                </c:pt>
                <c:pt idx="5100">
                  <c:v>125.005</c:v>
                </c:pt>
                <c:pt idx="5101">
                  <c:v>126.005</c:v>
                </c:pt>
                <c:pt idx="5102">
                  <c:v>127.005</c:v>
                </c:pt>
                <c:pt idx="5103">
                  <c:v>128.005</c:v>
                </c:pt>
                <c:pt idx="5104">
                  <c:v>129.005</c:v>
                </c:pt>
                <c:pt idx="5105">
                  <c:v>130.005</c:v>
                </c:pt>
                <c:pt idx="5106">
                  <c:v>131.005</c:v>
                </c:pt>
                <c:pt idx="5107">
                  <c:v>132.005</c:v>
                </c:pt>
                <c:pt idx="5108">
                  <c:v>133.005</c:v>
                </c:pt>
                <c:pt idx="5109">
                  <c:v>134.005</c:v>
                </c:pt>
                <c:pt idx="5110">
                  <c:v>135.005</c:v>
                </c:pt>
                <c:pt idx="5111">
                  <c:v>136.005</c:v>
                </c:pt>
                <c:pt idx="5112">
                  <c:v>137.005</c:v>
                </c:pt>
                <c:pt idx="5113">
                  <c:v>138.005</c:v>
                </c:pt>
                <c:pt idx="5114">
                  <c:v>139.005</c:v>
                </c:pt>
                <c:pt idx="5115">
                  <c:v>140.005</c:v>
                </c:pt>
                <c:pt idx="5116">
                  <c:v>141.005</c:v>
                </c:pt>
                <c:pt idx="5117">
                  <c:v>142.005</c:v>
                </c:pt>
                <c:pt idx="5118">
                  <c:v>143.005</c:v>
                </c:pt>
                <c:pt idx="5119">
                  <c:v>144.005</c:v>
                </c:pt>
                <c:pt idx="5120">
                  <c:v>145.005</c:v>
                </c:pt>
                <c:pt idx="5121">
                  <c:v>146.005</c:v>
                </c:pt>
                <c:pt idx="5122">
                  <c:v>147.005</c:v>
                </c:pt>
                <c:pt idx="5123">
                  <c:v>148.005</c:v>
                </c:pt>
                <c:pt idx="5124">
                  <c:v>149.005</c:v>
                </c:pt>
                <c:pt idx="5125">
                  <c:v>150.005</c:v>
                </c:pt>
                <c:pt idx="5126">
                  <c:v>151.005</c:v>
                </c:pt>
                <c:pt idx="5127">
                  <c:v>152.005</c:v>
                </c:pt>
                <c:pt idx="5128">
                  <c:v>153.005</c:v>
                </c:pt>
                <c:pt idx="5129">
                  <c:v>154.005</c:v>
                </c:pt>
                <c:pt idx="5130">
                  <c:v>155.005</c:v>
                </c:pt>
                <c:pt idx="5131">
                  <c:v>156.005</c:v>
                </c:pt>
                <c:pt idx="5132">
                  <c:v>157.005</c:v>
                </c:pt>
                <c:pt idx="5133">
                  <c:v>158.005</c:v>
                </c:pt>
                <c:pt idx="5134">
                  <c:v>159.005</c:v>
                </c:pt>
                <c:pt idx="5135">
                  <c:v>160.005</c:v>
                </c:pt>
                <c:pt idx="5136">
                  <c:v>161.005</c:v>
                </c:pt>
                <c:pt idx="5137">
                  <c:v>162.005</c:v>
                </c:pt>
                <c:pt idx="5138">
                  <c:v>163.005</c:v>
                </c:pt>
                <c:pt idx="5139">
                  <c:v>164.005</c:v>
                </c:pt>
                <c:pt idx="5140">
                  <c:v>165.005</c:v>
                </c:pt>
                <c:pt idx="5141">
                  <c:v>166.005</c:v>
                </c:pt>
                <c:pt idx="5142">
                  <c:v>167.005</c:v>
                </c:pt>
                <c:pt idx="5143">
                  <c:v>168.005</c:v>
                </c:pt>
                <c:pt idx="5144">
                  <c:v>169.005</c:v>
                </c:pt>
                <c:pt idx="5145">
                  <c:v>170.005</c:v>
                </c:pt>
                <c:pt idx="5146">
                  <c:v>171.005</c:v>
                </c:pt>
                <c:pt idx="5147">
                  <c:v>172.005</c:v>
                </c:pt>
                <c:pt idx="5148">
                  <c:v>173.005</c:v>
                </c:pt>
                <c:pt idx="5149">
                  <c:v>174.005</c:v>
                </c:pt>
                <c:pt idx="5150">
                  <c:v>175.005</c:v>
                </c:pt>
                <c:pt idx="5151">
                  <c:v>176.005</c:v>
                </c:pt>
                <c:pt idx="5152">
                  <c:v>177.005</c:v>
                </c:pt>
                <c:pt idx="5153">
                  <c:v>178.005</c:v>
                </c:pt>
                <c:pt idx="5154">
                  <c:v>179.005</c:v>
                </c:pt>
                <c:pt idx="5155">
                  <c:v>180.005</c:v>
                </c:pt>
                <c:pt idx="5156">
                  <c:v>181.005</c:v>
                </c:pt>
                <c:pt idx="5157">
                  <c:v>182.005</c:v>
                </c:pt>
                <c:pt idx="5158">
                  <c:v>183.005</c:v>
                </c:pt>
                <c:pt idx="5159">
                  <c:v>184.005</c:v>
                </c:pt>
                <c:pt idx="5160">
                  <c:v>185.005</c:v>
                </c:pt>
                <c:pt idx="5161">
                  <c:v>186.005</c:v>
                </c:pt>
                <c:pt idx="5162">
                  <c:v>187.005</c:v>
                </c:pt>
                <c:pt idx="5163">
                  <c:v>188.005</c:v>
                </c:pt>
                <c:pt idx="5164">
                  <c:v>189.005</c:v>
                </c:pt>
                <c:pt idx="5165">
                  <c:v>190.005</c:v>
                </c:pt>
                <c:pt idx="5166">
                  <c:v>191.005</c:v>
                </c:pt>
                <c:pt idx="5167">
                  <c:v>192.005</c:v>
                </c:pt>
                <c:pt idx="5168">
                  <c:v>193.005</c:v>
                </c:pt>
                <c:pt idx="5169">
                  <c:v>194.005</c:v>
                </c:pt>
                <c:pt idx="5170">
                  <c:v>195.005</c:v>
                </c:pt>
                <c:pt idx="5171">
                  <c:v>196.005</c:v>
                </c:pt>
                <c:pt idx="5172">
                  <c:v>197.005</c:v>
                </c:pt>
                <c:pt idx="5173">
                  <c:v>198.005</c:v>
                </c:pt>
                <c:pt idx="5174">
                  <c:v>199.005</c:v>
                </c:pt>
                <c:pt idx="5175">
                  <c:v>200.005</c:v>
                </c:pt>
                <c:pt idx="5176">
                  <c:v>201.005</c:v>
                </c:pt>
                <c:pt idx="5177">
                  <c:v>202.005</c:v>
                </c:pt>
                <c:pt idx="5178">
                  <c:v>203.005</c:v>
                </c:pt>
                <c:pt idx="5179">
                  <c:v>204.005</c:v>
                </c:pt>
                <c:pt idx="5180">
                  <c:v>205.005</c:v>
                </c:pt>
                <c:pt idx="5181">
                  <c:v>206.005</c:v>
                </c:pt>
                <c:pt idx="5182">
                  <c:v>207.005</c:v>
                </c:pt>
                <c:pt idx="5183">
                  <c:v>208.005</c:v>
                </c:pt>
                <c:pt idx="5184">
                  <c:v>209.005</c:v>
                </c:pt>
                <c:pt idx="5185">
                  <c:v>210.005</c:v>
                </c:pt>
                <c:pt idx="5186">
                  <c:v>211.005</c:v>
                </c:pt>
                <c:pt idx="5187">
                  <c:v>212.005</c:v>
                </c:pt>
                <c:pt idx="5188">
                  <c:v>213.005</c:v>
                </c:pt>
                <c:pt idx="5189">
                  <c:v>214.005</c:v>
                </c:pt>
                <c:pt idx="5190">
                  <c:v>215.005</c:v>
                </c:pt>
                <c:pt idx="5191">
                  <c:v>216.005</c:v>
                </c:pt>
                <c:pt idx="5192">
                  <c:v>217.005</c:v>
                </c:pt>
                <c:pt idx="5193">
                  <c:v>218.005</c:v>
                </c:pt>
                <c:pt idx="5194">
                  <c:v>219.005</c:v>
                </c:pt>
                <c:pt idx="5195">
                  <c:v>220.005</c:v>
                </c:pt>
                <c:pt idx="5196">
                  <c:v>221.005</c:v>
                </c:pt>
                <c:pt idx="5197">
                  <c:v>222.005</c:v>
                </c:pt>
                <c:pt idx="5198">
                  <c:v>223.005</c:v>
                </c:pt>
                <c:pt idx="5199">
                  <c:v>224.005</c:v>
                </c:pt>
                <c:pt idx="5200">
                  <c:v>225.005</c:v>
                </c:pt>
                <c:pt idx="5201">
                  <c:v>226.005</c:v>
                </c:pt>
                <c:pt idx="5202">
                  <c:v>227.005</c:v>
                </c:pt>
                <c:pt idx="5203">
                  <c:v>228.005</c:v>
                </c:pt>
                <c:pt idx="5204">
                  <c:v>229.005</c:v>
                </c:pt>
                <c:pt idx="5205">
                  <c:v>230.005</c:v>
                </c:pt>
                <c:pt idx="5206">
                  <c:v>231.005</c:v>
                </c:pt>
                <c:pt idx="5207">
                  <c:v>232.005</c:v>
                </c:pt>
                <c:pt idx="5208">
                  <c:v>233.005</c:v>
                </c:pt>
                <c:pt idx="5209">
                  <c:v>234.005</c:v>
                </c:pt>
                <c:pt idx="5210">
                  <c:v>235.005</c:v>
                </c:pt>
                <c:pt idx="5211">
                  <c:v>236.005</c:v>
                </c:pt>
                <c:pt idx="5212">
                  <c:v>237.005</c:v>
                </c:pt>
                <c:pt idx="5213">
                  <c:v>238.005</c:v>
                </c:pt>
                <c:pt idx="5214">
                  <c:v>239.005</c:v>
                </c:pt>
                <c:pt idx="5215">
                  <c:v>240.005</c:v>
                </c:pt>
                <c:pt idx="5216">
                  <c:v>241.005</c:v>
                </c:pt>
                <c:pt idx="5217">
                  <c:v>242.005</c:v>
                </c:pt>
                <c:pt idx="5218">
                  <c:v>243.005</c:v>
                </c:pt>
                <c:pt idx="5219">
                  <c:v>244.005</c:v>
                </c:pt>
                <c:pt idx="5220">
                  <c:v>245.005</c:v>
                </c:pt>
                <c:pt idx="5221">
                  <c:v>246.00223</c:v>
                </c:pt>
                <c:pt idx="5222">
                  <c:v>246.995068</c:v>
                </c:pt>
                <c:pt idx="5223">
                  <c:v>247.98331200000001</c:v>
                </c:pt>
                <c:pt idx="5224">
                  <c:v>248.96681599999999</c:v>
                </c:pt>
                <c:pt idx="5225">
                  <c:v>249.94547800000001</c:v>
                </c:pt>
                <c:pt idx="5226">
                  <c:v>250.91923499999999</c:v>
                </c:pt>
                <c:pt idx="5227">
                  <c:v>251.88805600000001</c:v>
                </c:pt>
                <c:pt idx="5228">
                  <c:v>252.851933</c:v>
                </c:pt>
                <c:pt idx="5229">
                  <c:v>253.810867</c:v>
                </c:pt>
                <c:pt idx="5230">
                  <c:v>254.76486199999999</c:v>
                </c:pt>
                <c:pt idx="5231">
                  <c:v>255.713909</c:v>
                </c:pt>
                <c:pt idx="5232">
                  <c:v>256.65798100000001</c:v>
                </c:pt>
                <c:pt idx="5233">
                  <c:v>257.59702199999998</c:v>
                </c:pt>
                <c:pt idx="5234">
                  <c:v>258.53094700000003</c:v>
                </c:pt>
                <c:pt idx="5235">
                  <c:v>259.45963499999999</c:v>
                </c:pt>
                <c:pt idx="5236">
                  <c:v>260.38292999999999</c:v>
                </c:pt>
                <c:pt idx="5237">
                  <c:v>261.30063999999999</c:v>
                </c:pt>
                <c:pt idx="5238">
                  <c:v>262.21254499999998</c:v>
                </c:pt>
                <c:pt idx="5239">
                  <c:v>263.11839900000001</c:v>
                </c:pt>
                <c:pt idx="5240">
                  <c:v>264.01793600000002</c:v>
                </c:pt>
                <c:pt idx="5241">
                  <c:v>264.91087900000002</c:v>
                </c:pt>
                <c:pt idx="5242">
                  <c:v>265.79695199999998</c:v>
                </c:pt>
                <c:pt idx="5243">
                  <c:v>266.675883</c:v>
                </c:pt>
                <c:pt idx="5244">
                  <c:v>267.54742099999999</c:v>
                </c:pt>
                <c:pt idx="5245">
                  <c:v>268.41134099999999</c:v>
                </c:pt>
                <c:pt idx="5246">
                  <c:v>269.26746200000002</c:v>
                </c:pt>
                <c:pt idx="5247">
                  <c:v>270.11565100000001</c:v>
                </c:pt>
                <c:pt idx="5248">
                  <c:v>270.95583800000003</c:v>
                </c:pt>
                <c:pt idx="5249">
                  <c:v>271.788028</c:v>
                </c:pt>
                <c:pt idx="5250">
                  <c:v>272.61231099999998</c:v>
                </c:pt>
                <c:pt idx="5251">
                  <c:v>273.42887400000001</c:v>
                </c:pt>
                <c:pt idx="5252">
                  <c:v>274.23801200000003</c:v>
                </c:pt>
                <c:pt idx="5253">
                  <c:v>275.040145</c:v>
                </c:pt>
                <c:pt idx="5254">
                  <c:v>275.835826</c:v>
                </c:pt>
                <c:pt idx="5255">
                  <c:v>276.62576000000001</c:v>
                </c:pt>
                <c:pt idx="5256">
                  <c:v>277.410821</c:v>
                </c:pt>
                <c:pt idx="5257">
                  <c:v>278.19207599999999</c:v>
                </c:pt>
                <c:pt idx="5258">
                  <c:v>278.97080699999998</c:v>
                </c:pt>
                <c:pt idx="5259">
                  <c:v>279.74854699999997</c:v>
                </c:pt>
                <c:pt idx="5260">
                  <c:v>280.52712300000002</c:v>
                </c:pt>
                <c:pt idx="5261">
                  <c:v>281.30871100000002</c:v>
                </c:pt>
                <c:pt idx="5262">
                  <c:v>282.095912</c:v>
                </c:pt>
                <c:pt idx="5263">
                  <c:v>282.89185300000003</c:v>
                </c:pt>
                <c:pt idx="5264">
                  <c:v>283.70032700000002</c:v>
                </c:pt>
                <c:pt idx="5265">
                  <c:v>284.52598799999998</c:v>
                </c:pt>
                <c:pt idx="5266">
                  <c:v>285.37464299999999</c:v>
                </c:pt>
                <c:pt idx="5267">
                  <c:v>286.25366400000001</c:v>
                </c:pt>
                <c:pt idx="5268">
                  <c:v>287.17263600000001</c:v>
                </c:pt>
                <c:pt idx="5269">
                  <c:v>288.14437199999998</c:v>
                </c:pt>
                <c:pt idx="5270">
                  <c:v>289.14437199999998</c:v>
                </c:pt>
                <c:pt idx="5271">
                  <c:v>290.14437199999998</c:v>
                </c:pt>
                <c:pt idx="5272">
                  <c:v>291.14437199999998</c:v>
                </c:pt>
                <c:pt idx="5273">
                  <c:v>292.14437199999998</c:v>
                </c:pt>
                <c:pt idx="5274">
                  <c:v>293.14437199999998</c:v>
                </c:pt>
                <c:pt idx="5275">
                  <c:v>294.14437199999998</c:v>
                </c:pt>
                <c:pt idx="5276">
                  <c:v>295.14437199999998</c:v>
                </c:pt>
                <c:pt idx="5277">
                  <c:v>296.14437199999998</c:v>
                </c:pt>
                <c:pt idx="5278">
                  <c:v>297.14437199999998</c:v>
                </c:pt>
                <c:pt idx="5279">
                  <c:v>298.14437199999998</c:v>
                </c:pt>
                <c:pt idx="5280">
                  <c:v>299.14437199999998</c:v>
                </c:pt>
                <c:pt idx="5281">
                  <c:v>300.14437199999998</c:v>
                </c:pt>
                <c:pt idx="5282">
                  <c:v>301.14437199999998</c:v>
                </c:pt>
                <c:pt idx="5283">
                  <c:v>302.14437199999998</c:v>
                </c:pt>
                <c:pt idx="5284">
                  <c:v>303.14437199999998</c:v>
                </c:pt>
                <c:pt idx="5285">
                  <c:v>304.14437199999998</c:v>
                </c:pt>
                <c:pt idx="5286">
                  <c:v>305.14437199999998</c:v>
                </c:pt>
                <c:pt idx="5287">
                  <c:v>306.14437199999998</c:v>
                </c:pt>
                <c:pt idx="5288">
                  <c:v>307.14437199999998</c:v>
                </c:pt>
                <c:pt idx="5289">
                  <c:v>308.14437199999998</c:v>
                </c:pt>
                <c:pt idx="5290">
                  <c:v>309.14437199999998</c:v>
                </c:pt>
                <c:pt idx="5291">
                  <c:v>310.14437199999998</c:v>
                </c:pt>
                <c:pt idx="5292">
                  <c:v>311.14437199999998</c:v>
                </c:pt>
                <c:pt idx="5293">
                  <c:v>312.14437199999998</c:v>
                </c:pt>
                <c:pt idx="5294">
                  <c:v>313.14437199999998</c:v>
                </c:pt>
                <c:pt idx="5295">
                  <c:v>314.14437199999998</c:v>
                </c:pt>
                <c:pt idx="5296">
                  <c:v>315.14437199999998</c:v>
                </c:pt>
                <c:pt idx="5297">
                  <c:v>316.14437199999998</c:v>
                </c:pt>
                <c:pt idx="5298">
                  <c:v>317.14437199999998</c:v>
                </c:pt>
                <c:pt idx="5299">
                  <c:v>318.14437199999998</c:v>
                </c:pt>
                <c:pt idx="5300">
                  <c:v>319.14437199999998</c:v>
                </c:pt>
                <c:pt idx="5301">
                  <c:v>320.14437199999998</c:v>
                </c:pt>
                <c:pt idx="5302">
                  <c:v>321.14437199999998</c:v>
                </c:pt>
                <c:pt idx="5303">
                  <c:v>322.14437199999998</c:v>
                </c:pt>
                <c:pt idx="5304">
                  <c:v>323.14437199999998</c:v>
                </c:pt>
                <c:pt idx="5305">
                  <c:v>324.14437199999998</c:v>
                </c:pt>
                <c:pt idx="5306">
                  <c:v>325.14437199999998</c:v>
                </c:pt>
                <c:pt idx="5307">
                  <c:v>326.14437199999998</c:v>
                </c:pt>
                <c:pt idx="5308">
                  <c:v>327.14437199999998</c:v>
                </c:pt>
                <c:pt idx="5309">
                  <c:v>328.14437199999998</c:v>
                </c:pt>
                <c:pt idx="5310">
                  <c:v>329.14437199999998</c:v>
                </c:pt>
                <c:pt idx="5311">
                  <c:v>330.14437199999998</c:v>
                </c:pt>
                <c:pt idx="5312">
                  <c:v>331.14437199999998</c:v>
                </c:pt>
                <c:pt idx="5313">
                  <c:v>332.14437199999998</c:v>
                </c:pt>
                <c:pt idx="5314">
                  <c:v>333.14437199999998</c:v>
                </c:pt>
                <c:pt idx="5315">
                  <c:v>334.14437199999998</c:v>
                </c:pt>
                <c:pt idx="5316">
                  <c:v>335.14437199999998</c:v>
                </c:pt>
                <c:pt idx="5317">
                  <c:v>336.14437199999998</c:v>
                </c:pt>
                <c:pt idx="5318">
                  <c:v>337.14437199999998</c:v>
                </c:pt>
                <c:pt idx="5319">
                  <c:v>338.14437199999998</c:v>
                </c:pt>
                <c:pt idx="5320">
                  <c:v>339.14437199999998</c:v>
                </c:pt>
                <c:pt idx="5321">
                  <c:v>340.14437199999998</c:v>
                </c:pt>
                <c:pt idx="5322">
                  <c:v>341.14437199999998</c:v>
                </c:pt>
                <c:pt idx="5323">
                  <c:v>342.14437199999998</c:v>
                </c:pt>
                <c:pt idx="5324">
                  <c:v>343.14437199999998</c:v>
                </c:pt>
                <c:pt idx="5325">
                  <c:v>344.14437199999998</c:v>
                </c:pt>
                <c:pt idx="5326">
                  <c:v>345.14437199999998</c:v>
                </c:pt>
                <c:pt idx="5327">
                  <c:v>346.14437199999998</c:v>
                </c:pt>
                <c:pt idx="5328">
                  <c:v>347.14437199999998</c:v>
                </c:pt>
                <c:pt idx="5329">
                  <c:v>348.14437199999998</c:v>
                </c:pt>
                <c:pt idx="5330">
                  <c:v>349.14437199999998</c:v>
                </c:pt>
                <c:pt idx="5331">
                  <c:v>350.14437199999998</c:v>
                </c:pt>
                <c:pt idx="5332">
                  <c:v>351.14437199999998</c:v>
                </c:pt>
                <c:pt idx="5333">
                  <c:v>352.14437199999998</c:v>
                </c:pt>
                <c:pt idx="5334">
                  <c:v>353.14437199999998</c:v>
                </c:pt>
                <c:pt idx="5335">
                  <c:v>354.14437199999998</c:v>
                </c:pt>
                <c:pt idx="5336">
                  <c:v>355.14437199999998</c:v>
                </c:pt>
                <c:pt idx="5337">
                  <c:v>356.14437199999998</c:v>
                </c:pt>
                <c:pt idx="5338">
                  <c:v>357.14437199999998</c:v>
                </c:pt>
                <c:pt idx="5339">
                  <c:v>358.14437199999998</c:v>
                </c:pt>
                <c:pt idx="5340">
                  <c:v>359.14437199999998</c:v>
                </c:pt>
                <c:pt idx="5341">
                  <c:v>360.14437199999998</c:v>
                </c:pt>
                <c:pt idx="5342">
                  <c:v>361.14437199999998</c:v>
                </c:pt>
                <c:pt idx="5343">
                  <c:v>362.14437199999998</c:v>
                </c:pt>
                <c:pt idx="5344">
                  <c:v>363.14437199999998</c:v>
                </c:pt>
                <c:pt idx="5345">
                  <c:v>364.14437199999998</c:v>
                </c:pt>
                <c:pt idx="5346">
                  <c:v>365.14437199999998</c:v>
                </c:pt>
                <c:pt idx="5347">
                  <c:v>366.14437199999998</c:v>
                </c:pt>
                <c:pt idx="5348">
                  <c:v>367.14437199999998</c:v>
                </c:pt>
                <c:pt idx="5349">
                  <c:v>368.14437199999998</c:v>
                </c:pt>
                <c:pt idx="5350">
                  <c:v>369.14437199999998</c:v>
                </c:pt>
                <c:pt idx="5351">
                  <c:v>370.14437199999998</c:v>
                </c:pt>
                <c:pt idx="5352">
                  <c:v>371.14437199999998</c:v>
                </c:pt>
                <c:pt idx="5353">
                  <c:v>372.14437199999998</c:v>
                </c:pt>
                <c:pt idx="5354">
                  <c:v>373.14437199999998</c:v>
                </c:pt>
                <c:pt idx="5355">
                  <c:v>374.14437199999998</c:v>
                </c:pt>
                <c:pt idx="5356">
                  <c:v>375.14437199999998</c:v>
                </c:pt>
                <c:pt idx="5357">
                  <c:v>376.14437199999998</c:v>
                </c:pt>
                <c:pt idx="5358">
                  <c:v>377.14437199999998</c:v>
                </c:pt>
                <c:pt idx="5359">
                  <c:v>378.14437199999998</c:v>
                </c:pt>
                <c:pt idx="5360">
                  <c:v>379.14437199999998</c:v>
                </c:pt>
                <c:pt idx="5361">
                  <c:v>380.14437199999998</c:v>
                </c:pt>
                <c:pt idx="5362">
                  <c:v>381.14437199999998</c:v>
                </c:pt>
                <c:pt idx="5363">
                  <c:v>382.14437199999998</c:v>
                </c:pt>
                <c:pt idx="5364">
                  <c:v>383.14437199999998</c:v>
                </c:pt>
                <c:pt idx="5365">
                  <c:v>384.14437199999998</c:v>
                </c:pt>
                <c:pt idx="5366">
                  <c:v>385.14437199999998</c:v>
                </c:pt>
                <c:pt idx="5367">
                  <c:v>386.14437199999998</c:v>
                </c:pt>
                <c:pt idx="5368">
                  <c:v>387.14437199999998</c:v>
                </c:pt>
                <c:pt idx="5369">
                  <c:v>388.14437199999998</c:v>
                </c:pt>
                <c:pt idx="5370">
                  <c:v>389.14437199999998</c:v>
                </c:pt>
                <c:pt idx="5371">
                  <c:v>390.14437199999998</c:v>
                </c:pt>
                <c:pt idx="5372">
                  <c:v>391.14437199999998</c:v>
                </c:pt>
                <c:pt idx="5373">
                  <c:v>392.14437199999998</c:v>
                </c:pt>
                <c:pt idx="5374">
                  <c:v>393.14437199999998</c:v>
                </c:pt>
                <c:pt idx="5375">
                  <c:v>394.14437199999998</c:v>
                </c:pt>
                <c:pt idx="5376">
                  <c:v>395.14437199999998</c:v>
                </c:pt>
                <c:pt idx="5377">
                  <c:v>396.14437199999998</c:v>
                </c:pt>
                <c:pt idx="5378">
                  <c:v>397.14437199999998</c:v>
                </c:pt>
                <c:pt idx="5379">
                  <c:v>398.14437199999998</c:v>
                </c:pt>
                <c:pt idx="5380">
                  <c:v>399.14437199999998</c:v>
                </c:pt>
                <c:pt idx="5381">
                  <c:v>400.14437199999998</c:v>
                </c:pt>
                <c:pt idx="5382">
                  <c:v>401.14437199999998</c:v>
                </c:pt>
                <c:pt idx="5383">
                  <c:v>402.14437199999998</c:v>
                </c:pt>
                <c:pt idx="5384">
                  <c:v>403.14437199999998</c:v>
                </c:pt>
                <c:pt idx="5385">
                  <c:v>404.14437199999998</c:v>
                </c:pt>
                <c:pt idx="5386">
                  <c:v>405.14437199999998</c:v>
                </c:pt>
                <c:pt idx="5387">
                  <c:v>406.14437199999998</c:v>
                </c:pt>
                <c:pt idx="5388">
                  <c:v>407.14437199999998</c:v>
                </c:pt>
                <c:pt idx="5389">
                  <c:v>408.14437199999998</c:v>
                </c:pt>
                <c:pt idx="5390">
                  <c:v>409.14437199999998</c:v>
                </c:pt>
                <c:pt idx="5391">
                  <c:v>410.14437199999998</c:v>
                </c:pt>
                <c:pt idx="5392">
                  <c:v>411.14437199999998</c:v>
                </c:pt>
                <c:pt idx="5393">
                  <c:v>412.14437199999998</c:v>
                </c:pt>
                <c:pt idx="5394">
                  <c:v>413.14437199999998</c:v>
                </c:pt>
                <c:pt idx="5395">
                  <c:v>414.14437199999998</c:v>
                </c:pt>
                <c:pt idx="5396">
                  <c:v>415.14437199999998</c:v>
                </c:pt>
                <c:pt idx="5397">
                  <c:v>416.14437199999998</c:v>
                </c:pt>
                <c:pt idx="5398">
                  <c:v>417.14437199999998</c:v>
                </c:pt>
                <c:pt idx="5399">
                  <c:v>418.14437199999998</c:v>
                </c:pt>
                <c:pt idx="5400">
                  <c:v>419.14437199999998</c:v>
                </c:pt>
                <c:pt idx="5401">
                  <c:v>420.14437199999998</c:v>
                </c:pt>
                <c:pt idx="5402">
                  <c:v>421.14437199999998</c:v>
                </c:pt>
                <c:pt idx="5403">
                  <c:v>422.14437199999998</c:v>
                </c:pt>
                <c:pt idx="5404">
                  <c:v>423.14437199999998</c:v>
                </c:pt>
                <c:pt idx="5405">
                  <c:v>424.14437199999998</c:v>
                </c:pt>
                <c:pt idx="5406">
                  <c:v>425.14437199999998</c:v>
                </c:pt>
                <c:pt idx="5407">
                  <c:v>426.14437199999998</c:v>
                </c:pt>
                <c:pt idx="5408">
                  <c:v>427.14437199999998</c:v>
                </c:pt>
                <c:pt idx="5409">
                  <c:v>428.14437199999998</c:v>
                </c:pt>
                <c:pt idx="5410">
                  <c:v>429.14437199999998</c:v>
                </c:pt>
                <c:pt idx="5411">
                  <c:v>430.14437199999998</c:v>
                </c:pt>
                <c:pt idx="5412">
                  <c:v>431.14437199999998</c:v>
                </c:pt>
                <c:pt idx="5413">
                  <c:v>432.14437199999998</c:v>
                </c:pt>
                <c:pt idx="5414">
                  <c:v>433.14437199999998</c:v>
                </c:pt>
                <c:pt idx="5415">
                  <c:v>434.14437199999998</c:v>
                </c:pt>
                <c:pt idx="5416">
                  <c:v>435.14437199999998</c:v>
                </c:pt>
                <c:pt idx="5417">
                  <c:v>436.14437199999998</c:v>
                </c:pt>
                <c:pt idx="5418">
                  <c:v>437.14437199999998</c:v>
                </c:pt>
                <c:pt idx="5419">
                  <c:v>438.14437199999998</c:v>
                </c:pt>
                <c:pt idx="5420">
                  <c:v>439.14437199999998</c:v>
                </c:pt>
                <c:pt idx="5421">
                  <c:v>440.14437199999998</c:v>
                </c:pt>
                <c:pt idx="5422">
                  <c:v>441.14437199999998</c:v>
                </c:pt>
                <c:pt idx="5423">
                  <c:v>442.14437199999998</c:v>
                </c:pt>
                <c:pt idx="5424">
                  <c:v>443.14437199999998</c:v>
                </c:pt>
                <c:pt idx="5425">
                  <c:v>444.14437199999998</c:v>
                </c:pt>
                <c:pt idx="5426">
                  <c:v>445.14437199999998</c:v>
                </c:pt>
                <c:pt idx="5427">
                  <c:v>446.14437199999998</c:v>
                </c:pt>
                <c:pt idx="5428">
                  <c:v>447.14437199999998</c:v>
                </c:pt>
                <c:pt idx="5429">
                  <c:v>448.14437199999998</c:v>
                </c:pt>
                <c:pt idx="5430">
                  <c:v>449.14437199999998</c:v>
                </c:pt>
                <c:pt idx="5431">
                  <c:v>450.14437199999998</c:v>
                </c:pt>
                <c:pt idx="5432">
                  <c:v>451.14437199999998</c:v>
                </c:pt>
                <c:pt idx="5433">
                  <c:v>452.14437199999998</c:v>
                </c:pt>
                <c:pt idx="5434">
                  <c:v>453.14437199999998</c:v>
                </c:pt>
                <c:pt idx="5435">
                  <c:v>454.14437199999998</c:v>
                </c:pt>
                <c:pt idx="5436">
                  <c:v>455.14437199999998</c:v>
                </c:pt>
                <c:pt idx="5437">
                  <c:v>456.14437199999998</c:v>
                </c:pt>
                <c:pt idx="5438">
                  <c:v>457.14437199999998</c:v>
                </c:pt>
                <c:pt idx="5439">
                  <c:v>458.14437199999998</c:v>
                </c:pt>
                <c:pt idx="5440">
                  <c:v>459.14437199999998</c:v>
                </c:pt>
                <c:pt idx="5441">
                  <c:v>460.14437199999998</c:v>
                </c:pt>
                <c:pt idx="5442">
                  <c:v>461.14437199999998</c:v>
                </c:pt>
                <c:pt idx="5443">
                  <c:v>462.14437199999998</c:v>
                </c:pt>
                <c:pt idx="5444">
                  <c:v>463.14437199999998</c:v>
                </c:pt>
                <c:pt idx="5445">
                  <c:v>464.14437199999998</c:v>
                </c:pt>
                <c:pt idx="5446">
                  <c:v>465.14437199999998</c:v>
                </c:pt>
                <c:pt idx="5447">
                  <c:v>466.14437199999998</c:v>
                </c:pt>
                <c:pt idx="5448">
                  <c:v>467.14437199999998</c:v>
                </c:pt>
                <c:pt idx="5449">
                  <c:v>468.14437199999998</c:v>
                </c:pt>
                <c:pt idx="5450">
                  <c:v>469.14437199999998</c:v>
                </c:pt>
                <c:pt idx="5451">
                  <c:v>470.14437199999998</c:v>
                </c:pt>
                <c:pt idx="5452">
                  <c:v>471.14437199999998</c:v>
                </c:pt>
                <c:pt idx="5453">
                  <c:v>472.14437199999998</c:v>
                </c:pt>
                <c:pt idx="5454">
                  <c:v>473.14437199999998</c:v>
                </c:pt>
                <c:pt idx="5455">
                  <c:v>474.14437199999998</c:v>
                </c:pt>
                <c:pt idx="5456">
                  <c:v>475.14437199999998</c:v>
                </c:pt>
                <c:pt idx="5457">
                  <c:v>476.14437199999998</c:v>
                </c:pt>
                <c:pt idx="5458">
                  <c:v>477.14437199999998</c:v>
                </c:pt>
                <c:pt idx="5459">
                  <c:v>478.14437199999998</c:v>
                </c:pt>
                <c:pt idx="5460">
                  <c:v>479.14437199999998</c:v>
                </c:pt>
                <c:pt idx="5461">
                  <c:v>480.14437199999998</c:v>
                </c:pt>
                <c:pt idx="5462">
                  <c:v>481.14437199999998</c:v>
                </c:pt>
                <c:pt idx="5463">
                  <c:v>482.14437199999998</c:v>
                </c:pt>
                <c:pt idx="5464">
                  <c:v>483.14437199999998</c:v>
                </c:pt>
                <c:pt idx="5465">
                  <c:v>484.14437199999998</c:v>
                </c:pt>
                <c:pt idx="5466">
                  <c:v>485.14437199999998</c:v>
                </c:pt>
                <c:pt idx="5467">
                  <c:v>486.14437199999998</c:v>
                </c:pt>
                <c:pt idx="5468">
                  <c:v>487.14437199999998</c:v>
                </c:pt>
                <c:pt idx="5469">
                  <c:v>488.14437199999998</c:v>
                </c:pt>
                <c:pt idx="5470">
                  <c:v>489.14437199999998</c:v>
                </c:pt>
                <c:pt idx="5471">
                  <c:v>490.14437199999998</c:v>
                </c:pt>
                <c:pt idx="5472">
                  <c:v>491.14437199999998</c:v>
                </c:pt>
                <c:pt idx="5473">
                  <c:v>492.14437199999998</c:v>
                </c:pt>
                <c:pt idx="5474">
                  <c:v>493.14437199999998</c:v>
                </c:pt>
                <c:pt idx="5475">
                  <c:v>494.14437199999998</c:v>
                </c:pt>
                <c:pt idx="5476">
                  <c:v>495.14437199999998</c:v>
                </c:pt>
                <c:pt idx="5477">
                  <c:v>496.14437199999998</c:v>
                </c:pt>
                <c:pt idx="5478">
                  <c:v>497.14437199999998</c:v>
                </c:pt>
                <c:pt idx="5479">
                  <c:v>498.14437199999998</c:v>
                </c:pt>
                <c:pt idx="5480">
                  <c:v>499.14437199999998</c:v>
                </c:pt>
                <c:pt idx="5481">
                  <c:v>500.14437199999998</c:v>
                </c:pt>
                <c:pt idx="5482">
                  <c:v>501.14437199999998</c:v>
                </c:pt>
                <c:pt idx="5483">
                  <c:v>502.14437199999998</c:v>
                </c:pt>
                <c:pt idx="5484">
                  <c:v>503.14437199999998</c:v>
                </c:pt>
                <c:pt idx="5485">
                  <c:v>504.14437199999998</c:v>
                </c:pt>
                <c:pt idx="5486">
                  <c:v>505.14437199999998</c:v>
                </c:pt>
                <c:pt idx="5487">
                  <c:v>506.14437199999998</c:v>
                </c:pt>
                <c:pt idx="5488">
                  <c:v>507.14437199999998</c:v>
                </c:pt>
                <c:pt idx="5489">
                  <c:v>508.14437199999998</c:v>
                </c:pt>
                <c:pt idx="5490">
                  <c:v>509.14437199999998</c:v>
                </c:pt>
                <c:pt idx="5491">
                  <c:v>510.14437199999998</c:v>
                </c:pt>
                <c:pt idx="5492">
                  <c:v>511.14437199999998</c:v>
                </c:pt>
                <c:pt idx="5493">
                  <c:v>512.14437199999998</c:v>
                </c:pt>
                <c:pt idx="5494">
                  <c:v>513.14437199999998</c:v>
                </c:pt>
                <c:pt idx="5495">
                  <c:v>514.14437199999998</c:v>
                </c:pt>
                <c:pt idx="5496">
                  <c:v>515.14437199999998</c:v>
                </c:pt>
                <c:pt idx="5497">
                  <c:v>516.14437199999998</c:v>
                </c:pt>
                <c:pt idx="5498">
                  <c:v>517.14437199999998</c:v>
                </c:pt>
                <c:pt idx="5499">
                  <c:v>518.14437199999998</c:v>
                </c:pt>
                <c:pt idx="5500">
                  <c:v>519.14437199999998</c:v>
                </c:pt>
                <c:pt idx="5501">
                  <c:v>520.14437199999998</c:v>
                </c:pt>
                <c:pt idx="5502">
                  <c:v>521.14437199999998</c:v>
                </c:pt>
                <c:pt idx="5503">
                  <c:v>522.14437199999998</c:v>
                </c:pt>
                <c:pt idx="5504">
                  <c:v>523.14437199999998</c:v>
                </c:pt>
                <c:pt idx="5505">
                  <c:v>524.14437199999998</c:v>
                </c:pt>
                <c:pt idx="5506">
                  <c:v>525.14437199999998</c:v>
                </c:pt>
                <c:pt idx="5507">
                  <c:v>526.14437199999998</c:v>
                </c:pt>
                <c:pt idx="5508">
                  <c:v>527.14437199999998</c:v>
                </c:pt>
                <c:pt idx="5509">
                  <c:v>528.14437199999998</c:v>
                </c:pt>
                <c:pt idx="5510">
                  <c:v>529.14437199999998</c:v>
                </c:pt>
                <c:pt idx="5511">
                  <c:v>530.14437199999998</c:v>
                </c:pt>
                <c:pt idx="5512">
                  <c:v>531.14437199999998</c:v>
                </c:pt>
                <c:pt idx="5513">
                  <c:v>532.14437199999998</c:v>
                </c:pt>
                <c:pt idx="5514">
                  <c:v>533.14437199999998</c:v>
                </c:pt>
                <c:pt idx="5515">
                  <c:v>534.14437199999998</c:v>
                </c:pt>
                <c:pt idx="5516">
                  <c:v>535.14437199999998</c:v>
                </c:pt>
                <c:pt idx="5517">
                  <c:v>536.14437199999998</c:v>
                </c:pt>
                <c:pt idx="5518">
                  <c:v>537.14437199999998</c:v>
                </c:pt>
                <c:pt idx="5519">
                  <c:v>538.14437199999998</c:v>
                </c:pt>
                <c:pt idx="5520">
                  <c:v>539.14437199999998</c:v>
                </c:pt>
                <c:pt idx="5521">
                  <c:v>540.14437199999998</c:v>
                </c:pt>
                <c:pt idx="5522">
                  <c:v>541.14437199999998</c:v>
                </c:pt>
                <c:pt idx="5523">
                  <c:v>542.14437199999998</c:v>
                </c:pt>
                <c:pt idx="5524">
                  <c:v>543.14437199999998</c:v>
                </c:pt>
                <c:pt idx="5525">
                  <c:v>544.14437199999998</c:v>
                </c:pt>
                <c:pt idx="5526">
                  <c:v>545.14437199999998</c:v>
                </c:pt>
                <c:pt idx="5527">
                  <c:v>546.14437199999998</c:v>
                </c:pt>
                <c:pt idx="5528">
                  <c:v>547.14437199999998</c:v>
                </c:pt>
                <c:pt idx="5529">
                  <c:v>548.14437199999998</c:v>
                </c:pt>
                <c:pt idx="5530">
                  <c:v>549.14437199999998</c:v>
                </c:pt>
                <c:pt idx="5531">
                  <c:v>550.14437199999998</c:v>
                </c:pt>
                <c:pt idx="5532">
                  <c:v>551.14437199999998</c:v>
                </c:pt>
                <c:pt idx="5533">
                  <c:v>552.14437199999998</c:v>
                </c:pt>
                <c:pt idx="5534">
                  <c:v>553.14437199999998</c:v>
                </c:pt>
                <c:pt idx="5535">
                  <c:v>554.14437199999998</c:v>
                </c:pt>
                <c:pt idx="5536">
                  <c:v>555.14437199999998</c:v>
                </c:pt>
                <c:pt idx="5537">
                  <c:v>556.14437199999998</c:v>
                </c:pt>
                <c:pt idx="5538">
                  <c:v>557.14437199999998</c:v>
                </c:pt>
                <c:pt idx="5539">
                  <c:v>558.14437199999998</c:v>
                </c:pt>
                <c:pt idx="5540">
                  <c:v>559.14437199999998</c:v>
                </c:pt>
                <c:pt idx="5541">
                  <c:v>560.14437199999998</c:v>
                </c:pt>
                <c:pt idx="5542">
                  <c:v>561.14437199999998</c:v>
                </c:pt>
                <c:pt idx="5543">
                  <c:v>562.14437199999998</c:v>
                </c:pt>
                <c:pt idx="5544">
                  <c:v>563.14437199999998</c:v>
                </c:pt>
                <c:pt idx="5545">
                  <c:v>564.14437199999998</c:v>
                </c:pt>
                <c:pt idx="5546">
                  <c:v>565.14437199999998</c:v>
                </c:pt>
                <c:pt idx="5547">
                  <c:v>566.14437199999998</c:v>
                </c:pt>
                <c:pt idx="5548">
                  <c:v>567.14437199999998</c:v>
                </c:pt>
                <c:pt idx="5549">
                  <c:v>568.14437199999998</c:v>
                </c:pt>
                <c:pt idx="5550">
                  <c:v>569.14437199999998</c:v>
                </c:pt>
                <c:pt idx="5551">
                  <c:v>570.14437199999998</c:v>
                </c:pt>
                <c:pt idx="5552">
                  <c:v>571.14437199999998</c:v>
                </c:pt>
                <c:pt idx="5553">
                  <c:v>572.14437199999998</c:v>
                </c:pt>
                <c:pt idx="5554">
                  <c:v>573.14437199999998</c:v>
                </c:pt>
                <c:pt idx="5555">
                  <c:v>574.14437199999998</c:v>
                </c:pt>
                <c:pt idx="5556">
                  <c:v>575.14437199999998</c:v>
                </c:pt>
                <c:pt idx="5557">
                  <c:v>576.14437199999998</c:v>
                </c:pt>
                <c:pt idx="5558">
                  <c:v>577.14437199999998</c:v>
                </c:pt>
                <c:pt idx="5559">
                  <c:v>578.14437199999998</c:v>
                </c:pt>
                <c:pt idx="5560">
                  <c:v>579.14437199999998</c:v>
                </c:pt>
                <c:pt idx="5561">
                  <c:v>580.14437199999998</c:v>
                </c:pt>
                <c:pt idx="5562">
                  <c:v>581.14437199999998</c:v>
                </c:pt>
                <c:pt idx="5563">
                  <c:v>582.14437199999998</c:v>
                </c:pt>
                <c:pt idx="5564">
                  <c:v>583.14437199999998</c:v>
                </c:pt>
                <c:pt idx="5565">
                  <c:v>584.14437199999998</c:v>
                </c:pt>
                <c:pt idx="5566">
                  <c:v>585.14437199999998</c:v>
                </c:pt>
                <c:pt idx="5567">
                  <c:v>586.14437199999998</c:v>
                </c:pt>
                <c:pt idx="5568">
                  <c:v>587.14437199999998</c:v>
                </c:pt>
                <c:pt idx="5569">
                  <c:v>588.14437199999998</c:v>
                </c:pt>
                <c:pt idx="5570">
                  <c:v>589.14437199999998</c:v>
                </c:pt>
                <c:pt idx="5571">
                  <c:v>590.14437199999998</c:v>
                </c:pt>
                <c:pt idx="5572">
                  <c:v>591.14437199999998</c:v>
                </c:pt>
                <c:pt idx="5573">
                  <c:v>592.14437199999998</c:v>
                </c:pt>
                <c:pt idx="5574">
                  <c:v>593.14437199999998</c:v>
                </c:pt>
                <c:pt idx="5575">
                  <c:v>594.14437199999998</c:v>
                </c:pt>
                <c:pt idx="5576">
                  <c:v>595.14437199999998</c:v>
                </c:pt>
                <c:pt idx="5577">
                  <c:v>596.14437199999998</c:v>
                </c:pt>
                <c:pt idx="5578">
                  <c:v>597.14437199999998</c:v>
                </c:pt>
                <c:pt idx="5579">
                  <c:v>598.14437199999998</c:v>
                </c:pt>
                <c:pt idx="5580">
                  <c:v>599.14437199999998</c:v>
                </c:pt>
                <c:pt idx="5581">
                  <c:v>600.14437199999998</c:v>
                </c:pt>
                <c:pt idx="5582">
                  <c:v>601.14437199999998</c:v>
                </c:pt>
                <c:pt idx="5583">
                  <c:v>602.14437199999998</c:v>
                </c:pt>
                <c:pt idx="5584">
                  <c:v>603.14437199999998</c:v>
                </c:pt>
                <c:pt idx="5585">
                  <c:v>604.14437199999998</c:v>
                </c:pt>
                <c:pt idx="5586">
                  <c:v>605.14437199999998</c:v>
                </c:pt>
                <c:pt idx="5587">
                  <c:v>606.14437199999998</c:v>
                </c:pt>
                <c:pt idx="5588">
                  <c:v>607.14437199999998</c:v>
                </c:pt>
                <c:pt idx="5589">
                  <c:v>608.14437199999998</c:v>
                </c:pt>
                <c:pt idx="5590">
                  <c:v>609.14437199999998</c:v>
                </c:pt>
                <c:pt idx="5591">
                  <c:v>610.14437199999998</c:v>
                </c:pt>
                <c:pt idx="5592">
                  <c:v>611.14437199999998</c:v>
                </c:pt>
                <c:pt idx="5593">
                  <c:v>612.14437199999998</c:v>
                </c:pt>
                <c:pt idx="5594">
                  <c:v>613.14437199999998</c:v>
                </c:pt>
                <c:pt idx="5595">
                  <c:v>614.14437199999998</c:v>
                </c:pt>
                <c:pt idx="5596">
                  <c:v>615.14437199999998</c:v>
                </c:pt>
                <c:pt idx="5597">
                  <c:v>616.14437199999998</c:v>
                </c:pt>
                <c:pt idx="5598">
                  <c:v>617.14437199999998</c:v>
                </c:pt>
                <c:pt idx="5599">
                  <c:v>618.14437199999998</c:v>
                </c:pt>
                <c:pt idx="5600">
                  <c:v>619.14437199999998</c:v>
                </c:pt>
                <c:pt idx="5601">
                  <c:v>620.14437199999998</c:v>
                </c:pt>
                <c:pt idx="5602">
                  <c:v>621.14437199999998</c:v>
                </c:pt>
                <c:pt idx="5603">
                  <c:v>622.14437199999998</c:v>
                </c:pt>
                <c:pt idx="5604">
                  <c:v>623.14437199999998</c:v>
                </c:pt>
                <c:pt idx="5605">
                  <c:v>624.14437199999998</c:v>
                </c:pt>
                <c:pt idx="5606">
                  <c:v>625.14437199999998</c:v>
                </c:pt>
                <c:pt idx="5607">
                  <c:v>626.14437199999998</c:v>
                </c:pt>
                <c:pt idx="5608">
                  <c:v>627.14437199999998</c:v>
                </c:pt>
                <c:pt idx="5609">
                  <c:v>628.14437199999998</c:v>
                </c:pt>
                <c:pt idx="5610">
                  <c:v>629.14437199999998</c:v>
                </c:pt>
                <c:pt idx="5611">
                  <c:v>630.14437199999998</c:v>
                </c:pt>
                <c:pt idx="5612">
                  <c:v>631.14437199999998</c:v>
                </c:pt>
                <c:pt idx="5613">
                  <c:v>632.14437199999998</c:v>
                </c:pt>
                <c:pt idx="5614">
                  <c:v>633.14437199999998</c:v>
                </c:pt>
                <c:pt idx="5615">
                  <c:v>634.14437199999998</c:v>
                </c:pt>
                <c:pt idx="5616">
                  <c:v>635.14437199999998</c:v>
                </c:pt>
                <c:pt idx="5617">
                  <c:v>636.14437199999998</c:v>
                </c:pt>
                <c:pt idx="5618">
                  <c:v>637.14437199999998</c:v>
                </c:pt>
                <c:pt idx="5619">
                  <c:v>638.14437199999998</c:v>
                </c:pt>
                <c:pt idx="5620">
                  <c:v>639.14437199999998</c:v>
                </c:pt>
                <c:pt idx="5621">
                  <c:v>640.14437199999998</c:v>
                </c:pt>
                <c:pt idx="5622">
                  <c:v>641.14437199999998</c:v>
                </c:pt>
                <c:pt idx="5623">
                  <c:v>642.14437199999998</c:v>
                </c:pt>
                <c:pt idx="5624">
                  <c:v>643.14437199999998</c:v>
                </c:pt>
                <c:pt idx="5625">
                  <c:v>644.14437199999998</c:v>
                </c:pt>
                <c:pt idx="5626">
                  <c:v>645.14437199999998</c:v>
                </c:pt>
                <c:pt idx="5627">
                  <c:v>646.14437199999998</c:v>
                </c:pt>
                <c:pt idx="5628">
                  <c:v>647.14437199999998</c:v>
                </c:pt>
                <c:pt idx="5629">
                  <c:v>648.14437199999998</c:v>
                </c:pt>
                <c:pt idx="5630">
                  <c:v>649.14437199999998</c:v>
                </c:pt>
                <c:pt idx="5631">
                  <c:v>650.14437199999998</c:v>
                </c:pt>
                <c:pt idx="5632">
                  <c:v>651.14437199999998</c:v>
                </c:pt>
                <c:pt idx="5633">
                  <c:v>652.14437199999998</c:v>
                </c:pt>
                <c:pt idx="5634">
                  <c:v>653.14437199999998</c:v>
                </c:pt>
                <c:pt idx="5635">
                  <c:v>654.14437199999998</c:v>
                </c:pt>
                <c:pt idx="5636">
                  <c:v>655.14437199999998</c:v>
                </c:pt>
                <c:pt idx="5637">
                  <c:v>656.14437199999998</c:v>
                </c:pt>
                <c:pt idx="5638">
                  <c:v>657.14437199999998</c:v>
                </c:pt>
                <c:pt idx="5639">
                  <c:v>658.14437199999998</c:v>
                </c:pt>
                <c:pt idx="5640">
                  <c:v>659.14437199999998</c:v>
                </c:pt>
                <c:pt idx="5641">
                  <c:v>660.14437199999998</c:v>
                </c:pt>
                <c:pt idx="5642">
                  <c:v>661.14437199999998</c:v>
                </c:pt>
                <c:pt idx="5643">
                  <c:v>662.14437199999998</c:v>
                </c:pt>
                <c:pt idx="5644">
                  <c:v>663.14437199999998</c:v>
                </c:pt>
                <c:pt idx="5645">
                  <c:v>664.14437199999998</c:v>
                </c:pt>
                <c:pt idx="5646">
                  <c:v>665.14437199999998</c:v>
                </c:pt>
                <c:pt idx="5647">
                  <c:v>666.14437199999998</c:v>
                </c:pt>
                <c:pt idx="5648">
                  <c:v>667.14437199999998</c:v>
                </c:pt>
                <c:pt idx="5649">
                  <c:v>668.14437199999998</c:v>
                </c:pt>
                <c:pt idx="5650">
                  <c:v>669.14437199999998</c:v>
                </c:pt>
                <c:pt idx="5651">
                  <c:v>670.14437199999998</c:v>
                </c:pt>
                <c:pt idx="5652">
                  <c:v>671.14437199999998</c:v>
                </c:pt>
                <c:pt idx="5653">
                  <c:v>672.14437199999998</c:v>
                </c:pt>
                <c:pt idx="5654">
                  <c:v>673.14437199999998</c:v>
                </c:pt>
                <c:pt idx="5655">
                  <c:v>674.14437199999998</c:v>
                </c:pt>
                <c:pt idx="5656">
                  <c:v>675.14437199999998</c:v>
                </c:pt>
                <c:pt idx="5657">
                  <c:v>676.14437199999998</c:v>
                </c:pt>
                <c:pt idx="5658">
                  <c:v>677.14437199999998</c:v>
                </c:pt>
                <c:pt idx="5659">
                  <c:v>678.14437199999998</c:v>
                </c:pt>
                <c:pt idx="5660">
                  <c:v>679.14437199999998</c:v>
                </c:pt>
                <c:pt idx="5661">
                  <c:v>680.14437199999998</c:v>
                </c:pt>
                <c:pt idx="5662">
                  <c:v>681.14437199999998</c:v>
                </c:pt>
                <c:pt idx="5663">
                  <c:v>682.14437199999998</c:v>
                </c:pt>
                <c:pt idx="5664">
                  <c:v>683.14437199999998</c:v>
                </c:pt>
                <c:pt idx="5665">
                  <c:v>684.14437199999998</c:v>
                </c:pt>
                <c:pt idx="5666">
                  <c:v>685.14437199999998</c:v>
                </c:pt>
                <c:pt idx="5667">
                  <c:v>686.14437199999998</c:v>
                </c:pt>
                <c:pt idx="5668">
                  <c:v>687.14437199999998</c:v>
                </c:pt>
                <c:pt idx="5669">
                  <c:v>688.14437199999998</c:v>
                </c:pt>
                <c:pt idx="5670">
                  <c:v>689.14437199999998</c:v>
                </c:pt>
                <c:pt idx="5671">
                  <c:v>690.14437199999998</c:v>
                </c:pt>
                <c:pt idx="5672">
                  <c:v>691.14437199999998</c:v>
                </c:pt>
                <c:pt idx="5673">
                  <c:v>692.14437199999998</c:v>
                </c:pt>
                <c:pt idx="5674">
                  <c:v>693.14437199999998</c:v>
                </c:pt>
                <c:pt idx="5675">
                  <c:v>694.14437199999998</c:v>
                </c:pt>
                <c:pt idx="5676">
                  <c:v>695.14437199999998</c:v>
                </c:pt>
                <c:pt idx="5677">
                  <c:v>696.14437199999998</c:v>
                </c:pt>
                <c:pt idx="5678">
                  <c:v>697.14437199999998</c:v>
                </c:pt>
                <c:pt idx="5679">
                  <c:v>698.14437199999998</c:v>
                </c:pt>
                <c:pt idx="5680">
                  <c:v>699.14437199999998</c:v>
                </c:pt>
                <c:pt idx="5681">
                  <c:v>700.14437199999998</c:v>
                </c:pt>
                <c:pt idx="5682">
                  <c:v>701.14437199999998</c:v>
                </c:pt>
                <c:pt idx="5683">
                  <c:v>702.14437199999998</c:v>
                </c:pt>
                <c:pt idx="5684">
                  <c:v>703.14437199999998</c:v>
                </c:pt>
                <c:pt idx="5685">
                  <c:v>704.14437199999998</c:v>
                </c:pt>
                <c:pt idx="5686">
                  <c:v>705.14437199999998</c:v>
                </c:pt>
                <c:pt idx="5687">
                  <c:v>706.14437199999998</c:v>
                </c:pt>
                <c:pt idx="5688">
                  <c:v>707.14437199999998</c:v>
                </c:pt>
                <c:pt idx="5689">
                  <c:v>708.14437199999998</c:v>
                </c:pt>
                <c:pt idx="5690">
                  <c:v>709.14437199999998</c:v>
                </c:pt>
                <c:pt idx="5691">
                  <c:v>710.14437199999998</c:v>
                </c:pt>
                <c:pt idx="5692">
                  <c:v>711.14437199999998</c:v>
                </c:pt>
                <c:pt idx="5693">
                  <c:v>712.14437199999998</c:v>
                </c:pt>
                <c:pt idx="5694">
                  <c:v>713.14437199999998</c:v>
                </c:pt>
                <c:pt idx="5695">
                  <c:v>714.14437199999998</c:v>
                </c:pt>
                <c:pt idx="5696">
                  <c:v>715.14437199999998</c:v>
                </c:pt>
                <c:pt idx="5697">
                  <c:v>716.14437199999998</c:v>
                </c:pt>
                <c:pt idx="5698">
                  <c:v>717.14437199999998</c:v>
                </c:pt>
                <c:pt idx="5699">
                  <c:v>718.14437199999998</c:v>
                </c:pt>
                <c:pt idx="5700">
                  <c:v>719.14437199999998</c:v>
                </c:pt>
                <c:pt idx="5701">
                  <c:v>720.14437199999998</c:v>
                </c:pt>
                <c:pt idx="5702">
                  <c:v>721.14437199999998</c:v>
                </c:pt>
                <c:pt idx="5703">
                  <c:v>722.14437199999998</c:v>
                </c:pt>
                <c:pt idx="5704">
                  <c:v>723.14437199999998</c:v>
                </c:pt>
                <c:pt idx="5705">
                  <c:v>724.14437199999998</c:v>
                </c:pt>
                <c:pt idx="5706">
                  <c:v>725.14437199999998</c:v>
                </c:pt>
                <c:pt idx="5707">
                  <c:v>726.14437199999998</c:v>
                </c:pt>
                <c:pt idx="5708">
                  <c:v>727.14437199999998</c:v>
                </c:pt>
                <c:pt idx="5709">
                  <c:v>728.14437199999998</c:v>
                </c:pt>
                <c:pt idx="5710">
                  <c:v>729.14437199999998</c:v>
                </c:pt>
                <c:pt idx="5711">
                  <c:v>730.14437199999998</c:v>
                </c:pt>
                <c:pt idx="5712">
                  <c:v>731.14437199999998</c:v>
                </c:pt>
                <c:pt idx="5713">
                  <c:v>732.14437199999998</c:v>
                </c:pt>
                <c:pt idx="5714">
                  <c:v>733.14437199999998</c:v>
                </c:pt>
                <c:pt idx="5715">
                  <c:v>734.14437199999998</c:v>
                </c:pt>
                <c:pt idx="5716">
                  <c:v>735.14437199999998</c:v>
                </c:pt>
                <c:pt idx="5717">
                  <c:v>736.14437199999998</c:v>
                </c:pt>
                <c:pt idx="5718">
                  <c:v>737.14437199999998</c:v>
                </c:pt>
                <c:pt idx="5719">
                  <c:v>738.14437199999998</c:v>
                </c:pt>
                <c:pt idx="5720">
                  <c:v>739.14437199999998</c:v>
                </c:pt>
                <c:pt idx="5721">
                  <c:v>740.14437199999998</c:v>
                </c:pt>
                <c:pt idx="5722">
                  <c:v>741.14437199999998</c:v>
                </c:pt>
                <c:pt idx="5723">
                  <c:v>742.14437199999998</c:v>
                </c:pt>
                <c:pt idx="5724">
                  <c:v>743.14437199999998</c:v>
                </c:pt>
                <c:pt idx="5725">
                  <c:v>744.14437199999998</c:v>
                </c:pt>
                <c:pt idx="5726">
                  <c:v>745.14437199999998</c:v>
                </c:pt>
                <c:pt idx="5727">
                  <c:v>746.14437199999998</c:v>
                </c:pt>
                <c:pt idx="5728">
                  <c:v>747.14437199999998</c:v>
                </c:pt>
                <c:pt idx="5729">
                  <c:v>748.14437199999998</c:v>
                </c:pt>
                <c:pt idx="5730">
                  <c:v>749.14437199999998</c:v>
                </c:pt>
                <c:pt idx="5731">
                  <c:v>750.14437199999998</c:v>
                </c:pt>
                <c:pt idx="5732">
                  <c:v>751.14437199999998</c:v>
                </c:pt>
                <c:pt idx="5733">
                  <c:v>752.14437199999998</c:v>
                </c:pt>
                <c:pt idx="5734">
                  <c:v>753.14437199999998</c:v>
                </c:pt>
                <c:pt idx="5735">
                  <c:v>754.14437199999998</c:v>
                </c:pt>
                <c:pt idx="5736">
                  <c:v>755.14437199999998</c:v>
                </c:pt>
                <c:pt idx="5737">
                  <c:v>756.14437199999998</c:v>
                </c:pt>
                <c:pt idx="5738">
                  <c:v>757.14437199999998</c:v>
                </c:pt>
                <c:pt idx="5739">
                  <c:v>758.14437199999998</c:v>
                </c:pt>
                <c:pt idx="5740">
                  <c:v>759.14437199999998</c:v>
                </c:pt>
                <c:pt idx="5741">
                  <c:v>760.14437199999998</c:v>
                </c:pt>
                <c:pt idx="5742">
                  <c:v>761.14437199999998</c:v>
                </c:pt>
                <c:pt idx="5743">
                  <c:v>762.14437199999998</c:v>
                </c:pt>
                <c:pt idx="5744">
                  <c:v>763.14437199999998</c:v>
                </c:pt>
                <c:pt idx="5745">
                  <c:v>764.14437199999998</c:v>
                </c:pt>
                <c:pt idx="5746">
                  <c:v>765.14437199999998</c:v>
                </c:pt>
                <c:pt idx="5747">
                  <c:v>766.14437199999998</c:v>
                </c:pt>
                <c:pt idx="5748">
                  <c:v>767.14437199999998</c:v>
                </c:pt>
                <c:pt idx="5749">
                  <c:v>768.14437199999998</c:v>
                </c:pt>
                <c:pt idx="5750">
                  <c:v>769.14437199999998</c:v>
                </c:pt>
                <c:pt idx="5751">
                  <c:v>770.14437199999998</c:v>
                </c:pt>
                <c:pt idx="5752">
                  <c:v>771.14437199999998</c:v>
                </c:pt>
                <c:pt idx="5753">
                  <c:v>772.14437199999998</c:v>
                </c:pt>
                <c:pt idx="5754">
                  <c:v>773.14437199999998</c:v>
                </c:pt>
                <c:pt idx="5755">
                  <c:v>774.14437199999998</c:v>
                </c:pt>
                <c:pt idx="5756">
                  <c:v>775.14437199999998</c:v>
                </c:pt>
                <c:pt idx="5757">
                  <c:v>776.14437199999998</c:v>
                </c:pt>
                <c:pt idx="5758">
                  <c:v>777.14437199999998</c:v>
                </c:pt>
                <c:pt idx="5759">
                  <c:v>778.14437199999998</c:v>
                </c:pt>
                <c:pt idx="5760">
                  <c:v>779.14437199999998</c:v>
                </c:pt>
                <c:pt idx="5761">
                  <c:v>780.14437199999998</c:v>
                </c:pt>
                <c:pt idx="5762">
                  <c:v>781.14437199999998</c:v>
                </c:pt>
                <c:pt idx="5763">
                  <c:v>782.14437199999998</c:v>
                </c:pt>
                <c:pt idx="5764">
                  <c:v>783.14437199999998</c:v>
                </c:pt>
                <c:pt idx="5765">
                  <c:v>784.14437199999998</c:v>
                </c:pt>
                <c:pt idx="5766">
                  <c:v>785.14437199999998</c:v>
                </c:pt>
                <c:pt idx="5767">
                  <c:v>786.14437199999998</c:v>
                </c:pt>
                <c:pt idx="5768">
                  <c:v>787.14437199999998</c:v>
                </c:pt>
                <c:pt idx="5769">
                  <c:v>788.14437199999998</c:v>
                </c:pt>
                <c:pt idx="5770">
                  <c:v>789.14437199999998</c:v>
                </c:pt>
                <c:pt idx="5771">
                  <c:v>790.14437199999998</c:v>
                </c:pt>
                <c:pt idx="5772">
                  <c:v>791.14437199999998</c:v>
                </c:pt>
                <c:pt idx="5773">
                  <c:v>792.14437199999998</c:v>
                </c:pt>
                <c:pt idx="5774">
                  <c:v>793.14437199999998</c:v>
                </c:pt>
                <c:pt idx="5775">
                  <c:v>794.14437199999998</c:v>
                </c:pt>
                <c:pt idx="5776">
                  <c:v>795.14437199999998</c:v>
                </c:pt>
                <c:pt idx="5777">
                  <c:v>796.14437199999998</c:v>
                </c:pt>
                <c:pt idx="5778">
                  <c:v>797.14437199999998</c:v>
                </c:pt>
                <c:pt idx="5779">
                  <c:v>798.14437199999998</c:v>
                </c:pt>
                <c:pt idx="5780">
                  <c:v>799.14437199999998</c:v>
                </c:pt>
                <c:pt idx="5781">
                  <c:v>800.14437199999998</c:v>
                </c:pt>
                <c:pt idx="5782">
                  <c:v>801.14437199999998</c:v>
                </c:pt>
                <c:pt idx="5783">
                  <c:v>802.14437199999998</c:v>
                </c:pt>
                <c:pt idx="5784">
                  <c:v>803.14437199999998</c:v>
                </c:pt>
                <c:pt idx="5785">
                  <c:v>804.14437199999998</c:v>
                </c:pt>
                <c:pt idx="5786">
                  <c:v>805.14437199999998</c:v>
                </c:pt>
                <c:pt idx="5787">
                  <c:v>806.14437199999998</c:v>
                </c:pt>
                <c:pt idx="5788">
                  <c:v>807.14437199999998</c:v>
                </c:pt>
                <c:pt idx="5789">
                  <c:v>808.14437199999998</c:v>
                </c:pt>
                <c:pt idx="5790">
                  <c:v>809.14437199999998</c:v>
                </c:pt>
                <c:pt idx="5791">
                  <c:v>810.14437199999998</c:v>
                </c:pt>
                <c:pt idx="5792">
                  <c:v>811.14437199999998</c:v>
                </c:pt>
                <c:pt idx="5793">
                  <c:v>812.14437199999998</c:v>
                </c:pt>
                <c:pt idx="5794">
                  <c:v>813.14437199999998</c:v>
                </c:pt>
                <c:pt idx="5795">
                  <c:v>814.14437199999998</c:v>
                </c:pt>
                <c:pt idx="5796">
                  <c:v>815.14437199999998</c:v>
                </c:pt>
                <c:pt idx="5797">
                  <c:v>816.14437199999998</c:v>
                </c:pt>
                <c:pt idx="5798">
                  <c:v>817.14437199999998</c:v>
                </c:pt>
                <c:pt idx="5799">
                  <c:v>818.14437199999998</c:v>
                </c:pt>
                <c:pt idx="5800">
                  <c:v>819.14437199999998</c:v>
                </c:pt>
                <c:pt idx="5801">
                  <c:v>820.14437199999998</c:v>
                </c:pt>
                <c:pt idx="5802">
                  <c:v>821.14437199999998</c:v>
                </c:pt>
                <c:pt idx="5803">
                  <c:v>822.14437199999998</c:v>
                </c:pt>
                <c:pt idx="5804">
                  <c:v>823.14437199999998</c:v>
                </c:pt>
                <c:pt idx="5805">
                  <c:v>824.14437199999998</c:v>
                </c:pt>
                <c:pt idx="5806">
                  <c:v>825.14437199999998</c:v>
                </c:pt>
                <c:pt idx="5807">
                  <c:v>826.14437199999998</c:v>
                </c:pt>
                <c:pt idx="5808">
                  <c:v>827.14437199999998</c:v>
                </c:pt>
                <c:pt idx="5809">
                  <c:v>828.14437199999998</c:v>
                </c:pt>
                <c:pt idx="5810">
                  <c:v>829.14437199999998</c:v>
                </c:pt>
                <c:pt idx="5811">
                  <c:v>830.14437199999998</c:v>
                </c:pt>
                <c:pt idx="5812">
                  <c:v>831.14437199999998</c:v>
                </c:pt>
                <c:pt idx="5813">
                  <c:v>832.14437199999998</c:v>
                </c:pt>
                <c:pt idx="5814">
                  <c:v>833.14437199999998</c:v>
                </c:pt>
                <c:pt idx="5815">
                  <c:v>834.14437199999998</c:v>
                </c:pt>
                <c:pt idx="5816">
                  <c:v>835.14437199999998</c:v>
                </c:pt>
                <c:pt idx="5817">
                  <c:v>836.14437199999998</c:v>
                </c:pt>
                <c:pt idx="5818">
                  <c:v>837.14437199999998</c:v>
                </c:pt>
                <c:pt idx="5819">
                  <c:v>838.14437199999998</c:v>
                </c:pt>
                <c:pt idx="5820">
                  <c:v>839.14437199999998</c:v>
                </c:pt>
                <c:pt idx="5821">
                  <c:v>840.14437199999998</c:v>
                </c:pt>
                <c:pt idx="5822">
                  <c:v>841.14437199999998</c:v>
                </c:pt>
                <c:pt idx="5823">
                  <c:v>842.14437199999998</c:v>
                </c:pt>
                <c:pt idx="5824">
                  <c:v>843.14437199999998</c:v>
                </c:pt>
                <c:pt idx="5825">
                  <c:v>844.14437199999998</c:v>
                </c:pt>
                <c:pt idx="5826">
                  <c:v>845.14437199999998</c:v>
                </c:pt>
                <c:pt idx="5827">
                  <c:v>846.14437199999998</c:v>
                </c:pt>
                <c:pt idx="5828">
                  <c:v>847.14437199999998</c:v>
                </c:pt>
                <c:pt idx="5829">
                  <c:v>848.14437199999998</c:v>
                </c:pt>
                <c:pt idx="5830">
                  <c:v>849.14437199999998</c:v>
                </c:pt>
                <c:pt idx="5831">
                  <c:v>850.14437199999998</c:v>
                </c:pt>
                <c:pt idx="5832">
                  <c:v>851.14437199999998</c:v>
                </c:pt>
                <c:pt idx="5833">
                  <c:v>852.14437199999998</c:v>
                </c:pt>
                <c:pt idx="5834">
                  <c:v>853.14437199999998</c:v>
                </c:pt>
                <c:pt idx="5835">
                  <c:v>854.14437199999998</c:v>
                </c:pt>
                <c:pt idx="5836">
                  <c:v>855.14437199999998</c:v>
                </c:pt>
                <c:pt idx="5837">
                  <c:v>856.14437199999998</c:v>
                </c:pt>
                <c:pt idx="5838">
                  <c:v>857.14437199999998</c:v>
                </c:pt>
                <c:pt idx="5839">
                  <c:v>858.14437199999998</c:v>
                </c:pt>
                <c:pt idx="5840">
                  <c:v>859.14437199999998</c:v>
                </c:pt>
                <c:pt idx="5841">
                  <c:v>860.14437199999998</c:v>
                </c:pt>
                <c:pt idx="5842">
                  <c:v>861.14437199999998</c:v>
                </c:pt>
                <c:pt idx="5843">
                  <c:v>862.14437199999998</c:v>
                </c:pt>
                <c:pt idx="5844">
                  <c:v>863.14437199999998</c:v>
                </c:pt>
                <c:pt idx="5845">
                  <c:v>864.14437199999998</c:v>
                </c:pt>
                <c:pt idx="5846">
                  <c:v>865.14437199999998</c:v>
                </c:pt>
                <c:pt idx="5847">
                  <c:v>866.14437199999998</c:v>
                </c:pt>
                <c:pt idx="5848">
                  <c:v>867.14437199999998</c:v>
                </c:pt>
                <c:pt idx="5849">
                  <c:v>868.14437199999998</c:v>
                </c:pt>
                <c:pt idx="5850">
                  <c:v>869.14437199999998</c:v>
                </c:pt>
                <c:pt idx="5851">
                  <c:v>870.14437199999998</c:v>
                </c:pt>
                <c:pt idx="5852">
                  <c:v>871.14437199999998</c:v>
                </c:pt>
                <c:pt idx="5853">
                  <c:v>872.14437199999998</c:v>
                </c:pt>
                <c:pt idx="5854">
                  <c:v>873.14437199999998</c:v>
                </c:pt>
                <c:pt idx="5855">
                  <c:v>874.14437199999998</c:v>
                </c:pt>
                <c:pt idx="5856">
                  <c:v>875.14437199999998</c:v>
                </c:pt>
                <c:pt idx="5857">
                  <c:v>876.14437199999998</c:v>
                </c:pt>
                <c:pt idx="5858">
                  <c:v>877.14437199999998</c:v>
                </c:pt>
                <c:pt idx="5859">
                  <c:v>878.14437199999998</c:v>
                </c:pt>
                <c:pt idx="5860">
                  <c:v>879.14437199999998</c:v>
                </c:pt>
                <c:pt idx="5861">
                  <c:v>880.14437199999998</c:v>
                </c:pt>
                <c:pt idx="5862">
                  <c:v>881.14437199999998</c:v>
                </c:pt>
                <c:pt idx="5863">
                  <c:v>882.14437199999998</c:v>
                </c:pt>
                <c:pt idx="5864">
                  <c:v>883.14437199999998</c:v>
                </c:pt>
                <c:pt idx="5865">
                  <c:v>884.14437199999998</c:v>
                </c:pt>
                <c:pt idx="5866">
                  <c:v>885.14437199999998</c:v>
                </c:pt>
                <c:pt idx="5867">
                  <c:v>886.14437199999998</c:v>
                </c:pt>
                <c:pt idx="5868">
                  <c:v>887.14437199999998</c:v>
                </c:pt>
                <c:pt idx="5869">
                  <c:v>888.14437199999998</c:v>
                </c:pt>
                <c:pt idx="5870">
                  <c:v>889.14437199999998</c:v>
                </c:pt>
                <c:pt idx="5871">
                  <c:v>890.14437199999998</c:v>
                </c:pt>
                <c:pt idx="5872">
                  <c:v>891.14437199999998</c:v>
                </c:pt>
                <c:pt idx="5873">
                  <c:v>892.14437199999998</c:v>
                </c:pt>
                <c:pt idx="5874">
                  <c:v>893.14437199999998</c:v>
                </c:pt>
                <c:pt idx="5875">
                  <c:v>894.14437199999998</c:v>
                </c:pt>
                <c:pt idx="5876">
                  <c:v>895.14437199999998</c:v>
                </c:pt>
                <c:pt idx="5877">
                  <c:v>896.14437199999998</c:v>
                </c:pt>
                <c:pt idx="5878">
                  <c:v>897.14437199999998</c:v>
                </c:pt>
                <c:pt idx="5879">
                  <c:v>898.14437199999998</c:v>
                </c:pt>
                <c:pt idx="5880">
                  <c:v>899.14437199999998</c:v>
                </c:pt>
                <c:pt idx="5881">
                  <c:v>900.14437199999998</c:v>
                </c:pt>
                <c:pt idx="5882">
                  <c:v>901.14437199999998</c:v>
                </c:pt>
                <c:pt idx="5883">
                  <c:v>902.14437199999998</c:v>
                </c:pt>
                <c:pt idx="5884">
                  <c:v>903.14437199999998</c:v>
                </c:pt>
                <c:pt idx="5885">
                  <c:v>904.14437199999998</c:v>
                </c:pt>
                <c:pt idx="5886">
                  <c:v>905.14437199999998</c:v>
                </c:pt>
                <c:pt idx="5887">
                  <c:v>906.14437199999998</c:v>
                </c:pt>
                <c:pt idx="5888">
                  <c:v>907.14437199999998</c:v>
                </c:pt>
                <c:pt idx="5889">
                  <c:v>908.14437199999998</c:v>
                </c:pt>
                <c:pt idx="5890">
                  <c:v>909.14437199999998</c:v>
                </c:pt>
                <c:pt idx="5891">
                  <c:v>910.14437199999998</c:v>
                </c:pt>
                <c:pt idx="5892">
                  <c:v>911.14437199999998</c:v>
                </c:pt>
                <c:pt idx="5893">
                  <c:v>912.14437199999998</c:v>
                </c:pt>
                <c:pt idx="5894">
                  <c:v>913.14437199999998</c:v>
                </c:pt>
                <c:pt idx="5895">
                  <c:v>914.14437199999998</c:v>
                </c:pt>
                <c:pt idx="5896">
                  <c:v>915.14437199999998</c:v>
                </c:pt>
                <c:pt idx="5897">
                  <c:v>916.14437199999998</c:v>
                </c:pt>
                <c:pt idx="5898">
                  <c:v>917.14437199999998</c:v>
                </c:pt>
                <c:pt idx="5899">
                  <c:v>918.14437199999998</c:v>
                </c:pt>
                <c:pt idx="5900">
                  <c:v>919.14437199999998</c:v>
                </c:pt>
                <c:pt idx="5901">
                  <c:v>920.14437199999998</c:v>
                </c:pt>
                <c:pt idx="5902">
                  <c:v>921.14437199999998</c:v>
                </c:pt>
                <c:pt idx="5903">
                  <c:v>922.14437199999998</c:v>
                </c:pt>
                <c:pt idx="5904">
                  <c:v>923.14437199999998</c:v>
                </c:pt>
                <c:pt idx="5905">
                  <c:v>924.14437199999998</c:v>
                </c:pt>
                <c:pt idx="5906">
                  <c:v>925.14437199999998</c:v>
                </c:pt>
                <c:pt idx="5907">
                  <c:v>926.14437199999998</c:v>
                </c:pt>
                <c:pt idx="5908">
                  <c:v>927.14437199999998</c:v>
                </c:pt>
                <c:pt idx="5909">
                  <c:v>928.14437199999998</c:v>
                </c:pt>
                <c:pt idx="5910">
                  <c:v>929.14437199999998</c:v>
                </c:pt>
                <c:pt idx="5911">
                  <c:v>930.14437199999998</c:v>
                </c:pt>
                <c:pt idx="5912">
                  <c:v>931.14437199999998</c:v>
                </c:pt>
                <c:pt idx="5913">
                  <c:v>932.14437199999998</c:v>
                </c:pt>
                <c:pt idx="5914">
                  <c:v>933.14437199999998</c:v>
                </c:pt>
                <c:pt idx="5915">
                  <c:v>934.14437199999998</c:v>
                </c:pt>
                <c:pt idx="5916">
                  <c:v>935.14437199999998</c:v>
                </c:pt>
                <c:pt idx="5917">
                  <c:v>936.14437199999998</c:v>
                </c:pt>
                <c:pt idx="5918">
                  <c:v>937.14437199999998</c:v>
                </c:pt>
                <c:pt idx="5919">
                  <c:v>938.14437199999998</c:v>
                </c:pt>
                <c:pt idx="5920">
                  <c:v>939.14437199999998</c:v>
                </c:pt>
                <c:pt idx="5921">
                  <c:v>940.14437199999998</c:v>
                </c:pt>
                <c:pt idx="5922">
                  <c:v>941.14437199999998</c:v>
                </c:pt>
                <c:pt idx="5923">
                  <c:v>942.14437199999998</c:v>
                </c:pt>
                <c:pt idx="5924">
                  <c:v>943.14437199999998</c:v>
                </c:pt>
                <c:pt idx="5925">
                  <c:v>944.14437199999998</c:v>
                </c:pt>
                <c:pt idx="5926">
                  <c:v>945.14437199999998</c:v>
                </c:pt>
                <c:pt idx="5927">
                  <c:v>946.14437199999998</c:v>
                </c:pt>
                <c:pt idx="5928">
                  <c:v>947.14437199999998</c:v>
                </c:pt>
                <c:pt idx="5929">
                  <c:v>948.14437199999998</c:v>
                </c:pt>
                <c:pt idx="5930">
                  <c:v>949.14437199999998</c:v>
                </c:pt>
                <c:pt idx="5931">
                  <c:v>950.14437199999998</c:v>
                </c:pt>
                <c:pt idx="5932">
                  <c:v>951.14437199999998</c:v>
                </c:pt>
                <c:pt idx="5933">
                  <c:v>952.14437199999998</c:v>
                </c:pt>
                <c:pt idx="5934">
                  <c:v>953.14437199999998</c:v>
                </c:pt>
                <c:pt idx="5935">
                  <c:v>954.14437199999998</c:v>
                </c:pt>
                <c:pt idx="5936">
                  <c:v>955.14437199999998</c:v>
                </c:pt>
                <c:pt idx="5937">
                  <c:v>956.14437199999998</c:v>
                </c:pt>
                <c:pt idx="5938">
                  <c:v>957.14437199999998</c:v>
                </c:pt>
                <c:pt idx="5939">
                  <c:v>958.14437199999998</c:v>
                </c:pt>
                <c:pt idx="5940">
                  <c:v>959.14437199999998</c:v>
                </c:pt>
                <c:pt idx="5941">
                  <c:v>960.14437199999998</c:v>
                </c:pt>
                <c:pt idx="5942">
                  <c:v>961.14437199999998</c:v>
                </c:pt>
                <c:pt idx="5943">
                  <c:v>962.14437199999998</c:v>
                </c:pt>
                <c:pt idx="5944">
                  <c:v>963.14437199999998</c:v>
                </c:pt>
                <c:pt idx="5945">
                  <c:v>964.14437199999998</c:v>
                </c:pt>
                <c:pt idx="5946">
                  <c:v>965.14437199999998</c:v>
                </c:pt>
                <c:pt idx="5947">
                  <c:v>966.14437199999998</c:v>
                </c:pt>
                <c:pt idx="5948">
                  <c:v>967.14437199999998</c:v>
                </c:pt>
                <c:pt idx="5949">
                  <c:v>968.14437199999998</c:v>
                </c:pt>
                <c:pt idx="5950">
                  <c:v>969.14437199999998</c:v>
                </c:pt>
                <c:pt idx="5951">
                  <c:v>970.14437199999998</c:v>
                </c:pt>
                <c:pt idx="5952">
                  <c:v>971.14437199999998</c:v>
                </c:pt>
                <c:pt idx="5953">
                  <c:v>972.14437199999998</c:v>
                </c:pt>
                <c:pt idx="5954">
                  <c:v>973.14437199999998</c:v>
                </c:pt>
                <c:pt idx="5955">
                  <c:v>974.14437199999998</c:v>
                </c:pt>
                <c:pt idx="5956">
                  <c:v>975.14437199999998</c:v>
                </c:pt>
                <c:pt idx="5957">
                  <c:v>976.14437199999998</c:v>
                </c:pt>
                <c:pt idx="5958">
                  <c:v>977.14437199999998</c:v>
                </c:pt>
                <c:pt idx="5959">
                  <c:v>978.14437199999998</c:v>
                </c:pt>
                <c:pt idx="5960">
                  <c:v>979.14437199999998</c:v>
                </c:pt>
                <c:pt idx="5961">
                  <c:v>980.14437199999998</c:v>
                </c:pt>
                <c:pt idx="5962">
                  <c:v>981.14437199999998</c:v>
                </c:pt>
                <c:pt idx="5963">
                  <c:v>982.14437199999998</c:v>
                </c:pt>
                <c:pt idx="5964">
                  <c:v>983.14437199999998</c:v>
                </c:pt>
                <c:pt idx="5965">
                  <c:v>984.14437199999998</c:v>
                </c:pt>
                <c:pt idx="5966">
                  <c:v>985.14437199999998</c:v>
                </c:pt>
                <c:pt idx="5967">
                  <c:v>986.14437199999998</c:v>
                </c:pt>
                <c:pt idx="5968">
                  <c:v>987.14437199999998</c:v>
                </c:pt>
                <c:pt idx="5969">
                  <c:v>988.14437199999998</c:v>
                </c:pt>
                <c:pt idx="5970">
                  <c:v>989.14437199999998</c:v>
                </c:pt>
                <c:pt idx="5971">
                  <c:v>990.14437199999998</c:v>
                </c:pt>
                <c:pt idx="5972">
                  <c:v>991.14437199999998</c:v>
                </c:pt>
                <c:pt idx="5973">
                  <c:v>992.14437199999998</c:v>
                </c:pt>
                <c:pt idx="5974">
                  <c:v>993.14437199999998</c:v>
                </c:pt>
                <c:pt idx="5975">
                  <c:v>994.14437199999998</c:v>
                </c:pt>
                <c:pt idx="5976">
                  <c:v>995.14437199999998</c:v>
                </c:pt>
                <c:pt idx="5977">
                  <c:v>996.14437199999998</c:v>
                </c:pt>
                <c:pt idx="5978">
                  <c:v>997.14437199999998</c:v>
                </c:pt>
                <c:pt idx="5979">
                  <c:v>998.14437199999998</c:v>
                </c:pt>
              </c:numCache>
            </c:numRef>
          </c:xVal>
          <c:yVal>
            <c:numRef>
              <c:f>control!$L$2:$L$5982</c:f>
              <c:numCache>
                <c:formatCode>General</c:formatCode>
                <c:ptCount val="5981"/>
                <c:pt idx="0">
                  <c:v>-87.897649999999999</c:v>
                </c:pt>
                <c:pt idx="1">
                  <c:v>-87.897662999999994</c:v>
                </c:pt>
                <c:pt idx="2">
                  <c:v>-87.897576000000001</c:v>
                </c:pt>
                <c:pt idx="3">
                  <c:v>-87.897587999999999</c:v>
                </c:pt>
                <c:pt idx="4">
                  <c:v>-87.897599999999997</c:v>
                </c:pt>
                <c:pt idx="5">
                  <c:v>-87.897610999999998</c:v>
                </c:pt>
                <c:pt idx="6">
                  <c:v>-87.897620000000003</c:v>
                </c:pt>
                <c:pt idx="7">
                  <c:v>-87.897628999999995</c:v>
                </c:pt>
                <c:pt idx="8">
                  <c:v>-87.897637000000003</c:v>
                </c:pt>
                <c:pt idx="9">
                  <c:v>-87.897645000000011</c:v>
                </c:pt>
                <c:pt idx="10">
                  <c:v>-92.081581999999997</c:v>
                </c:pt>
                <c:pt idx="11">
                  <c:v>-87.903759000000008</c:v>
                </c:pt>
                <c:pt idx="12">
                  <c:v>-87.928990999999996</c:v>
                </c:pt>
                <c:pt idx="13">
                  <c:v>-87.936637000000005</c:v>
                </c:pt>
                <c:pt idx="14">
                  <c:v>-87.939104</c:v>
                </c:pt>
                <c:pt idx="15">
                  <c:v>-87.941344999999998</c:v>
                </c:pt>
                <c:pt idx="16">
                  <c:v>-87.944742000000005</c:v>
                </c:pt>
                <c:pt idx="17">
                  <c:v>-87.948620000000005</c:v>
                </c:pt>
                <c:pt idx="18">
                  <c:v>-87.951489000000009</c:v>
                </c:pt>
                <c:pt idx="19">
                  <c:v>-87.952685000000002</c:v>
                </c:pt>
                <c:pt idx="20">
                  <c:v>-87.952099000000004</c:v>
                </c:pt>
                <c:pt idx="21">
                  <c:v>-87.950184999999991</c:v>
                </c:pt>
                <c:pt idx="22">
                  <c:v>-87.947375999999991</c:v>
                </c:pt>
                <c:pt idx="23">
                  <c:v>-87.944209000000001</c:v>
                </c:pt>
                <c:pt idx="24">
                  <c:v>-87.941024999999996</c:v>
                </c:pt>
                <c:pt idx="25">
                  <c:v>-87.937915000000004</c:v>
                </c:pt>
                <c:pt idx="26">
                  <c:v>-87.935193999999996</c:v>
                </c:pt>
                <c:pt idx="27">
                  <c:v>-87.932671999999997</c:v>
                </c:pt>
                <c:pt idx="28">
                  <c:v>-87.930523999999991</c:v>
                </c:pt>
                <c:pt idx="29">
                  <c:v>-87.928767999999991</c:v>
                </c:pt>
                <c:pt idx="30">
                  <c:v>-87.927145999999993</c:v>
                </c:pt>
                <c:pt idx="31">
                  <c:v>-87.925820000000002</c:v>
                </c:pt>
                <c:pt idx="32">
                  <c:v>-87.924775999999994</c:v>
                </c:pt>
                <c:pt idx="33">
                  <c:v>-87.923793000000003</c:v>
                </c:pt>
                <c:pt idx="34">
                  <c:v>-87.922991999999994</c:v>
                </c:pt>
                <c:pt idx="35">
                  <c:v>-87.922326999999996</c:v>
                </c:pt>
                <c:pt idx="36">
                  <c:v>-87.921800000000005</c:v>
                </c:pt>
                <c:pt idx="37">
                  <c:v>-87.921323999999998</c:v>
                </c:pt>
                <c:pt idx="38">
                  <c:v>-87.920881000000008</c:v>
                </c:pt>
                <c:pt idx="39">
                  <c:v>-87.920503999999994</c:v>
                </c:pt>
                <c:pt idx="40">
                  <c:v>-87.920169999999999</c:v>
                </c:pt>
                <c:pt idx="41">
                  <c:v>-87.919891000000007</c:v>
                </c:pt>
                <c:pt idx="42">
                  <c:v>-87.919713000000002</c:v>
                </c:pt>
                <c:pt idx="43">
                  <c:v>-87.919522999999998</c:v>
                </c:pt>
                <c:pt idx="44">
                  <c:v>-87.919344000000009</c:v>
                </c:pt>
                <c:pt idx="45">
                  <c:v>-87.919144000000003</c:v>
                </c:pt>
                <c:pt idx="46">
                  <c:v>-87.919038</c:v>
                </c:pt>
                <c:pt idx="47">
                  <c:v>-87.918893000000011</c:v>
                </c:pt>
                <c:pt idx="48">
                  <c:v>-87.918735000000012</c:v>
                </c:pt>
                <c:pt idx="49">
                  <c:v>-87.918649000000002</c:v>
                </c:pt>
                <c:pt idx="50">
                  <c:v>-87.918586000000005</c:v>
                </c:pt>
                <c:pt idx="51">
                  <c:v>-87.918565000000001</c:v>
                </c:pt>
                <c:pt idx="52">
                  <c:v>-87.918475000000001</c:v>
                </c:pt>
                <c:pt idx="53">
                  <c:v>-87.918482999999995</c:v>
                </c:pt>
                <c:pt idx="54">
                  <c:v>-87.918432999999993</c:v>
                </c:pt>
                <c:pt idx="55">
                  <c:v>-87.918447999999998</c:v>
                </c:pt>
                <c:pt idx="56">
                  <c:v>-87.918432999999993</c:v>
                </c:pt>
                <c:pt idx="57">
                  <c:v>-87.918479999999988</c:v>
                </c:pt>
                <c:pt idx="58">
                  <c:v>-87.918461999999991</c:v>
                </c:pt>
                <c:pt idx="59">
                  <c:v>-87.918543999999997</c:v>
                </c:pt>
                <c:pt idx="60">
                  <c:v>-87.918578999999994</c:v>
                </c:pt>
                <c:pt idx="61">
                  <c:v>-87.918706</c:v>
                </c:pt>
                <c:pt idx="62">
                  <c:v>-87.918758999999994</c:v>
                </c:pt>
                <c:pt idx="63">
                  <c:v>-87.918863000000002</c:v>
                </c:pt>
                <c:pt idx="64">
                  <c:v>-87.918931999999998</c:v>
                </c:pt>
                <c:pt idx="65">
                  <c:v>-87.919080000000008</c:v>
                </c:pt>
                <c:pt idx="66">
                  <c:v>-87.919207999999998</c:v>
                </c:pt>
                <c:pt idx="67">
                  <c:v>-87.919314999999997</c:v>
                </c:pt>
                <c:pt idx="68">
                  <c:v>-87.919494</c:v>
                </c:pt>
                <c:pt idx="69">
                  <c:v>-87.919730999999999</c:v>
                </c:pt>
                <c:pt idx="70">
                  <c:v>-87.919910999999999</c:v>
                </c:pt>
                <c:pt idx="71">
                  <c:v>-87.920113000000001</c:v>
                </c:pt>
                <c:pt idx="72">
                  <c:v>-87.920310999999998</c:v>
                </c:pt>
                <c:pt idx="73">
                  <c:v>-87.920577000000009</c:v>
                </c:pt>
                <c:pt idx="74">
                  <c:v>-87.920878000000002</c:v>
                </c:pt>
                <c:pt idx="75">
                  <c:v>-87.921078000000009</c:v>
                </c:pt>
                <c:pt idx="76">
                  <c:v>-87.921438000000009</c:v>
                </c:pt>
                <c:pt idx="77">
                  <c:v>-87.921715000000006</c:v>
                </c:pt>
                <c:pt idx="78">
                  <c:v>-87.922065000000003</c:v>
                </c:pt>
                <c:pt idx="79">
                  <c:v>-87.922337999999996</c:v>
                </c:pt>
                <c:pt idx="80">
                  <c:v>-87.922684000000004</c:v>
                </c:pt>
                <c:pt idx="81">
                  <c:v>-87.923048000000009</c:v>
                </c:pt>
                <c:pt idx="82">
                  <c:v>-87.923473999999999</c:v>
                </c:pt>
                <c:pt idx="83">
                  <c:v>-87.92380399999999</c:v>
                </c:pt>
                <c:pt idx="84">
                  <c:v>-87.924275999999992</c:v>
                </c:pt>
                <c:pt idx="85">
                  <c:v>-87.924627999999998</c:v>
                </c:pt>
                <c:pt idx="86">
                  <c:v>-87.925098999999989</c:v>
                </c:pt>
                <c:pt idx="87">
                  <c:v>-87.925528</c:v>
                </c:pt>
                <c:pt idx="88">
                  <c:v>-87.92606099999999</c:v>
                </c:pt>
                <c:pt idx="89">
                  <c:v>-87.926460999999989</c:v>
                </c:pt>
                <c:pt idx="90">
                  <c:v>-87.926908999999995</c:v>
                </c:pt>
                <c:pt idx="91">
                  <c:v>-87.927402000000001</c:v>
                </c:pt>
                <c:pt idx="92">
                  <c:v>-87.927829000000003</c:v>
                </c:pt>
                <c:pt idx="93">
                  <c:v>-87.928353000000001</c:v>
                </c:pt>
                <c:pt idx="94">
                  <c:v>-87.928792000000001</c:v>
                </c:pt>
                <c:pt idx="95">
                  <c:v>-87.929238999999995</c:v>
                </c:pt>
                <c:pt idx="96">
                  <c:v>-87.929773999999995</c:v>
                </c:pt>
                <c:pt idx="97">
                  <c:v>-87.930267999999998</c:v>
                </c:pt>
                <c:pt idx="98">
                  <c:v>-87.930793999999992</c:v>
                </c:pt>
                <c:pt idx="99">
                  <c:v>-87.931325000000001</c:v>
                </c:pt>
                <c:pt idx="100">
                  <c:v>-87.931935999999993</c:v>
                </c:pt>
                <c:pt idx="101">
                  <c:v>-87.932502999999997</c:v>
                </c:pt>
                <c:pt idx="102">
                  <c:v>-87.933108000000004</c:v>
                </c:pt>
                <c:pt idx="103">
                  <c:v>-87.933627000000001</c:v>
                </c:pt>
                <c:pt idx="104">
                  <c:v>-87.934241999999998</c:v>
                </c:pt>
                <c:pt idx="105">
                  <c:v>-87.934831000000003</c:v>
                </c:pt>
                <c:pt idx="106">
                  <c:v>-87.935477000000006</c:v>
                </c:pt>
                <c:pt idx="107">
                  <c:v>-87.936059</c:v>
                </c:pt>
                <c:pt idx="108">
                  <c:v>-87.936757</c:v>
                </c:pt>
                <c:pt idx="109">
                  <c:v>-87.937351000000007</c:v>
                </c:pt>
                <c:pt idx="110">
                  <c:v>-87.937922</c:v>
                </c:pt>
                <c:pt idx="111">
                  <c:v>-87.938646000000006</c:v>
                </c:pt>
                <c:pt idx="112">
                  <c:v>-87.939203000000006</c:v>
                </c:pt>
                <c:pt idx="113">
                  <c:v>-87.939868000000004</c:v>
                </c:pt>
                <c:pt idx="114">
                  <c:v>-87.940519000000009</c:v>
                </c:pt>
                <c:pt idx="115">
                  <c:v>-87.941158000000001</c:v>
                </c:pt>
                <c:pt idx="116">
                  <c:v>-87.941793000000004</c:v>
                </c:pt>
                <c:pt idx="117">
                  <c:v>-87.942435000000003</c:v>
                </c:pt>
                <c:pt idx="118">
                  <c:v>-87.943065000000004</c:v>
                </c:pt>
                <c:pt idx="119">
                  <c:v>-87.943705000000008</c:v>
                </c:pt>
                <c:pt idx="120">
                  <c:v>-87.944333999999998</c:v>
                </c:pt>
                <c:pt idx="121">
                  <c:v>-87.944950000000006</c:v>
                </c:pt>
                <c:pt idx="122">
                  <c:v>-87.945568999999992</c:v>
                </c:pt>
                <c:pt idx="123">
                  <c:v>-87.94618899999999</c:v>
                </c:pt>
                <c:pt idx="124">
                  <c:v>-87.946793</c:v>
                </c:pt>
                <c:pt idx="125">
                  <c:v>-87.947395</c:v>
                </c:pt>
                <c:pt idx="126">
                  <c:v>-87.947995999999989</c:v>
                </c:pt>
                <c:pt idx="127">
                  <c:v>-87.948575999999989</c:v>
                </c:pt>
                <c:pt idx="128">
                  <c:v>-87.949164999999994</c:v>
                </c:pt>
                <c:pt idx="129">
                  <c:v>-87.949728999999991</c:v>
                </c:pt>
                <c:pt idx="130">
                  <c:v>-87.950294999999997</c:v>
                </c:pt>
                <c:pt idx="131">
                  <c:v>-87.950848999999991</c:v>
                </c:pt>
                <c:pt idx="132">
                  <c:v>-87.951402999999999</c:v>
                </c:pt>
                <c:pt idx="133">
                  <c:v>-87.951939999999993</c:v>
                </c:pt>
                <c:pt idx="134">
                  <c:v>-87.952468999999994</c:v>
                </c:pt>
                <c:pt idx="135">
                  <c:v>-87.952998999999991</c:v>
                </c:pt>
                <c:pt idx="136">
                  <c:v>-87.953507000000002</c:v>
                </c:pt>
                <c:pt idx="137">
                  <c:v>-87.954008999999999</c:v>
                </c:pt>
                <c:pt idx="138">
                  <c:v>-87.954509999999999</c:v>
                </c:pt>
                <c:pt idx="139">
                  <c:v>-87.954991000000007</c:v>
                </c:pt>
                <c:pt idx="140">
                  <c:v>-87.955473999999995</c:v>
                </c:pt>
                <c:pt idx="141">
                  <c:v>-87.955937000000006</c:v>
                </c:pt>
                <c:pt idx="142">
                  <c:v>-87.956407999999996</c:v>
                </c:pt>
                <c:pt idx="143">
                  <c:v>-87.956862000000001</c:v>
                </c:pt>
                <c:pt idx="144">
                  <c:v>-87.957312999999999</c:v>
                </c:pt>
                <c:pt idx="145">
                  <c:v>-87.957751000000002</c:v>
                </c:pt>
                <c:pt idx="146">
                  <c:v>-87.958189000000004</c:v>
                </c:pt>
                <c:pt idx="147">
                  <c:v>-87.958613</c:v>
                </c:pt>
                <c:pt idx="148">
                  <c:v>-87.959047999999996</c:v>
                </c:pt>
                <c:pt idx="149">
                  <c:v>-87.959469999999996</c:v>
                </c:pt>
                <c:pt idx="150">
                  <c:v>-87.959887000000009</c:v>
                </c:pt>
                <c:pt idx="151">
                  <c:v>-87.960301000000001</c:v>
                </c:pt>
                <c:pt idx="152">
                  <c:v>-87.960718</c:v>
                </c:pt>
                <c:pt idx="153">
                  <c:v>-87.961130000000011</c:v>
                </c:pt>
                <c:pt idx="154">
                  <c:v>-87.961542000000009</c:v>
                </c:pt>
                <c:pt idx="155">
                  <c:v>-87.961952000000011</c:v>
                </c:pt>
                <c:pt idx="156">
                  <c:v>-87.962366000000003</c:v>
                </c:pt>
                <c:pt idx="157">
                  <c:v>-87.962787000000006</c:v>
                </c:pt>
                <c:pt idx="158">
                  <c:v>-87.963206</c:v>
                </c:pt>
                <c:pt idx="159">
                  <c:v>-87.963632000000004</c:v>
                </c:pt>
                <c:pt idx="160">
                  <c:v>-87.964067</c:v>
                </c:pt>
                <c:pt idx="161">
                  <c:v>-87.964504000000005</c:v>
                </c:pt>
                <c:pt idx="162">
                  <c:v>-87.964950999999999</c:v>
                </c:pt>
                <c:pt idx="163">
                  <c:v>-87.965405999999987</c:v>
                </c:pt>
                <c:pt idx="164">
                  <c:v>-87.965873999999999</c:v>
                </c:pt>
                <c:pt idx="165">
                  <c:v>-87.966351299999999</c:v>
                </c:pt>
                <c:pt idx="166">
                  <c:v>-87.966840999999988</c:v>
                </c:pt>
                <c:pt idx="167">
                  <c:v>-87.967343999999997</c:v>
                </c:pt>
                <c:pt idx="168">
                  <c:v>-87.967862999999994</c:v>
                </c:pt>
                <c:pt idx="169">
                  <c:v>-87.968395999999998</c:v>
                </c:pt>
                <c:pt idx="170">
                  <c:v>-87.968949999999992</c:v>
                </c:pt>
                <c:pt idx="171">
                  <c:v>-87.96951399999999</c:v>
                </c:pt>
                <c:pt idx="172">
                  <c:v>-87.970100000000002</c:v>
                </c:pt>
                <c:pt idx="173">
                  <c:v>-87.970699999999994</c:v>
                </c:pt>
                <c:pt idx="174">
                  <c:v>-87.971328</c:v>
                </c:pt>
                <c:pt idx="175">
                  <c:v>-87.971969999999999</c:v>
                </c:pt>
                <c:pt idx="176">
                  <c:v>-87.97263199999999</c:v>
                </c:pt>
                <c:pt idx="177">
                  <c:v>-87.973326</c:v>
                </c:pt>
                <c:pt idx="178">
                  <c:v>-87.974029999999999</c:v>
                </c:pt>
                <c:pt idx="179">
                  <c:v>-87.974750999999998</c:v>
                </c:pt>
                <c:pt idx="180">
                  <c:v>-87.975504000000001</c:v>
                </c:pt>
                <c:pt idx="181">
                  <c:v>-87.976275000000001</c:v>
                </c:pt>
                <c:pt idx="182">
                  <c:v>-87.977058999999997</c:v>
                </c:pt>
                <c:pt idx="183">
                  <c:v>-87.977862000000002</c:v>
                </c:pt>
                <c:pt idx="184">
                  <c:v>-87.978681999999992</c:v>
                </c:pt>
                <c:pt idx="185">
                  <c:v>-87.979512999999997</c:v>
                </c:pt>
                <c:pt idx="186">
                  <c:v>-87.980361000000002</c:v>
                </c:pt>
                <c:pt idx="187">
                  <c:v>-87.981222000000002</c:v>
                </c:pt>
                <c:pt idx="188">
                  <c:v>-87.982081999999991</c:v>
                </c:pt>
                <c:pt idx="189">
                  <c:v>-87.982945999999998</c:v>
                </c:pt>
                <c:pt idx="190">
                  <c:v>-87.983806000000001</c:v>
                </c:pt>
                <c:pt idx="191">
                  <c:v>-87.984658999999994</c:v>
                </c:pt>
                <c:pt idx="192">
                  <c:v>-87.985500999999999</c:v>
                </c:pt>
                <c:pt idx="193">
                  <c:v>-87.986322999999999</c:v>
                </c:pt>
                <c:pt idx="194">
                  <c:v>-87.987116999999998</c:v>
                </c:pt>
                <c:pt idx="195">
                  <c:v>-87.987879000000007</c:v>
                </c:pt>
                <c:pt idx="196">
                  <c:v>-87.988601000000003</c:v>
                </c:pt>
                <c:pt idx="197">
                  <c:v>-87.989282000000003</c:v>
                </c:pt>
                <c:pt idx="198">
                  <c:v>-87.989896999999999</c:v>
                </c:pt>
                <c:pt idx="199">
                  <c:v>-87.990474000000006</c:v>
                </c:pt>
                <c:pt idx="200">
                  <c:v>-87.990988000000002</c:v>
                </c:pt>
                <c:pt idx="201">
                  <c:v>-87.991343999999998</c:v>
                </c:pt>
                <c:pt idx="202">
                  <c:v>-87.991689000000008</c:v>
                </c:pt>
                <c:pt idx="203">
                  <c:v>-87.991906</c:v>
                </c:pt>
                <c:pt idx="204">
                  <c:v>-87.992106000000007</c:v>
                </c:pt>
                <c:pt idx="205">
                  <c:v>-87.992130000000003</c:v>
                </c:pt>
                <c:pt idx="206">
                  <c:v>-87.992038000000008</c:v>
                </c:pt>
                <c:pt idx="207">
                  <c:v>-87.991903000000008</c:v>
                </c:pt>
                <c:pt idx="208">
                  <c:v>-87.991702000000004</c:v>
                </c:pt>
                <c:pt idx="209">
                  <c:v>-87.991407000000009</c:v>
                </c:pt>
                <c:pt idx="210">
                  <c:v>-87.990974000000008</c:v>
                </c:pt>
                <c:pt idx="211">
                  <c:v>-87.990441000000004</c:v>
                </c:pt>
                <c:pt idx="212">
                  <c:v>-87.989909000000011</c:v>
                </c:pt>
                <c:pt idx="213">
                  <c:v>-87.989349000000004</c:v>
                </c:pt>
                <c:pt idx="214">
                  <c:v>-87.988695000000007</c:v>
                </c:pt>
                <c:pt idx="215">
                  <c:v>-87.987943999999999</c:v>
                </c:pt>
                <c:pt idx="216">
                  <c:v>-87.987262000000001</c:v>
                </c:pt>
                <c:pt idx="217">
                  <c:v>-87.986489000000006</c:v>
                </c:pt>
                <c:pt idx="218">
                  <c:v>-87.985642000000013</c:v>
                </c:pt>
                <c:pt idx="219">
                  <c:v>-87.984924000000007</c:v>
                </c:pt>
                <c:pt idx="220">
                  <c:v>-87.984027000000012</c:v>
                </c:pt>
                <c:pt idx="221">
                  <c:v>-87.983229000000009</c:v>
                </c:pt>
                <c:pt idx="222">
                  <c:v>-87.982388999999984</c:v>
                </c:pt>
                <c:pt idx="223">
                  <c:v>-87.981551999999994</c:v>
                </c:pt>
                <c:pt idx="224">
                  <c:v>-87.98072599999999</c:v>
                </c:pt>
                <c:pt idx="225">
                  <c:v>-87.979884999999996</c:v>
                </c:pt>
                <c:pt idx="226">
                  <c:v>-87.979153999999994</c:v>
                </c:pt>
                <c:pt idx="227">
                  <c:v>-87.978304999999992</c:v>
                </c:pt>
                <c:pt idx="228">
                  <c:v>-87.977553999999998</c:v>
                </c:pt>
                <c:pt idx="229">
                  <c:v>-87.976854000000003</c:v>
                </c:pt>
                <c:pt idx="230">
                  <c:v>-87.976195999999987</c:v>
                </c:pt>
                <c:pt idx="231">
                  <c:v>-87.975611999999998</c:v>
                </c:pt>
                <c:pt idx="232">
                  <c:v>-87.975071999999997</c:v>
                </c:pt>
                <c:pt idx="233">
                  <c:v>-87.974585999999988</c:v>
                </c:pt>
                <c:pt idx="234">
                  <c:v>-87.974205999999995</c:v>
                </c:pt>
                <c:pt idx="235">
                  <c:v>-87.973929999999996</c:v>
                </c:pt>
                <c:pt idx="236">
                  <c:v>-87.973690000000005</c:v>
                </c:pt>
                <c:pt idx="237">
                  <c:v>-87.973560999999989</c:v>
                </c:pt>
                <c:pt idx="238">
                  <c:v>-87.973549999999989</c:v>
                </c:pt>
                <c:pt idx="239">
                  <c:v>-87.97369599999999</c:v>
                </c:pt>
                <c:pt idx="240">
                  <c:v>-87.973863999999992</c:v>
                </c:pt>
                <c:pt idx="241">
                  <c:v>-87.974239999999995</c:v>
                </c:pt>
                <c:pt idx="242">
                  <c:v>-87.974725000000007</c:v>
                </c:pt>
                <c:pt idx="243">
                  <c:v>-87.975330999999997</c:v>
                </c:pt>
                <c:pt idx="244">
                  <c:v>-87.976079999999996</c:v>
                </c:pt>
                <c:pt idx="245">
                  <c:v>-87.977001999999999</c:v>
                </c:pt>
                <c:pt idx="246">
                  <c:v>-87.978134999999995</c:v>
                </c:pt>
                <c:pt idx="247">
                  <c:v>-87.979438000000002</c:v>
                </c:pt>
                <c:pt idx="248">
                  <c:v>-87.980900000000005</c:v>
                </c:pt>
                <c:pt idx="249">
                  <c:v>-87.982560000000007</c:v>
                </c:pt>
                <c:pt idx="250">
                  <c:v>-87.984440000000006</c:v>
                </c:pt>
                <c:pt idx="251">
                  <c:v>-87.986481999999995</c:v>
                </c:pt>
                <c:pt idx="252">
                  <c:v>-87.988698999999997</c:v>
                </c:pt>
                <c:pt idx="253">
                  <c:v>-87.991135999999997</c:v>
                </c:pt>
                <c:pt idx="254">
                  <c:v>-87.993634</c:v>
                </c:pt>
                <c:pt idx="255">
                  <c:v>-87.99619899999999</c:v>
                </c:pt>
                <c:pt idx="256">
                  <c:v>-87.998864999999995</c:v>
                </c:pt>
                <c:pt idx="257">
                  <c:v>-88.001645999999994</c:v>
                </c:pt>
                <c:pt idx="258">
                  <c:v>-88.004366000000005</c:v>
                </c:pt>
                <c:pt idx="259">
                  <c:v>-88.006961000000004</c:v>
                </c:pt>
                <c:pt idx="260">
                  <c:v>-88.009563</c:v>
                </c:pt>
                <c:pt idx="261">
                  <c:v>-88.011955</c:v>
                </c:pt>
                <c:pt idx="262">
                  <c:v>-88.014206000000001</c:v>
                </c:pt>
                <c:pt idx="263">
                  <c:v>-88.016311000000002</c:v>
                </c:pt>
                <c:pt idx="264">
                  <c:v>-88.018226999999996</c:v>
                </c:pt>
                <c:pt idx="265">
                  <c:v>-88.019924000000003</c:v>
                </c:pt>
                <c:pt idx="266">
                  <c:v>-88.021456000000001</c:v>
                </c:pt>
                <c:pt idx="267">
                  <c:v>-88.022752999999994</c:v>
                </c:pt>
                <c:pt idx="268">
                  <c:v>-88.023837</c:v>
                </c:pt>
                <c:pt idx="269">
                  <c:v>-88.024644999999992</c:v>
                </c:pt>
                <c:pt idx="270">
                  <c:v>-88.025278</c:v>
                </c:pt>
                <c:pt idx="271">
                  <c:v>-88.025551000000007</c:v>
                </c:pt>
                <c:pt idx="272">
                  <c:v>-88.025556000000009</c:v>
                </c:pt>
                <c:pt idx="273">
                  <c:v>-88.025113000000005</c:v>
                </c:pt>
                <c:pt idx="274">
                  <c:v>-88.024321</c:v>
                </c:pt>
                <c:pt idx="275">
                  <c:v>-88.02309799999999</c:v>
                </c:pt>
                <c:pt idx="276">
                  <c:v>-88.021391999999992</c:v>
                </c:pt>
                <c:pt idx="277">
                  <c:v>-88.019171000000014</c:v>
                </c:pt>
                <c:pt idx="278">
                  <c:v>-88.016372000000004</c:v>
                </c:pt>
                <c:pt idx="279">
                  <c:v>-88.012922000000017</c:v>
                </c:pt>
                <c:pt idx="280">
                  <c:v>-88.008901999999992</c:v>
                </c:pt>
                <c:pt idx="281">
                  <c:v>-88.004282000000003</c:v>
                </c:pt>
                <c:pt idx="282">
                  <c:v>-87.999121000000002</c:v>
                </c:pt>
                <c:pt idx="283">
                  <c:v>-87.993448999999998</c:v>
                </c:pt>
                <c:pt idx="284">
                  <c:v>-87.987347999999997</c:v>
                </c:pt>
                <c:pt idx="285">
                  <c:v>-87.980955000000009</c:v>
                </c:pt>
                <c:pt idx="286">
                  <c:v>-87.974294999999998</c:v>
                </c:pt>
                <c:pt idx="287">
                  <c:v>-87.967483000000016</c:v>
                </c:pt>
                <c:pt idx="288">
                  <c:v>-87.960784000000004</c:v>
                </c:pt>
                <c:pt idx="289">
                  <c:v>-87.954139000000012</c:v>
                </c:pt>
                <c:pt idx="290">
                  <c:v>-87.947758000000007</c:v>
                </c:pt>
                <c:pt idx="291">
                  <c:v>-87.941663000000005</c:v>
                </c:pt>
                <c:pt idx="292">
                  <c:v>-87.935961000000006</c:v>
                </c:pt>
                <c:pt idx="293">
                  <c:v>-87.93062900000001</c:v>
                </c:pt>
                <c:pt idx="294">
                  <c:v>-87.925807000000006</c:v>
                </c:pt>
                <c:pt idx="295">
                  <c:v>-87.921372000000005</c:v>
                </c:pt>
                <c:pt idx="296">
                  <c:v>-87.917480000000012</c:v>
                </c:pt>
                <c:pt idx="297">
                  <c:v>-87.913898000000003</c:v>
                </c:pt>
                <c:pt idx="298">
                  <c:v>-87.910786999999999</c:v>
                </c:pt>
                <c:pt idx="299">
                  <c:v>-87.908070000000009</c:v>
                </c:pt>
                <c:pt idx="300">
                  <c:v>-87.90567200000001</c:v>
                </c:pt>
                <c:pt idx="301">
                  <c:v>-87.903634000000011</c:v>
                </c:pt>
                <c:pt idx="302">
                  <c:v>-87.901820999999998</c:v>
                </c:pt>
                <c:pt idx="303">
                  <c:v>-87.900314000000009</c:v>
                </c:pt>
                <c:pt idx="304">
                  <c:v>-87.898987000000005</c:v>
                </c:pt>
                <c:pt idx="305">
                  <c:v>-87.897793000000007</c:v>
                </c:pt>
                <c:pt idx="306">
                  <c:v>-87.896939000000003</c:v>
                </c:pt>
                <c:pt idx="307">
                  <c:v>-87.897733000000002</c:v>
                </c:pt>
                <c:pt idx="308">
                  <c:v>-87.898431000000002</c:v>
                </c:pt>
                <c:pt idx="309">
                  <c:v>-87.899025000000009</c:v>
                </c:pt>
                <c:pt idx="310">
                  <c:v>-87.899553000000012</c:v>
                </c:pt>
                <c:pt idx="311">
                  <c:v>-87.899913000000012</c:v>
                </c:pt>
                <c:pt idx="312">
                  <c:v>-87.900291999999993</c:v>
                </c:pt>
                <c:pt idx="313">
                  <c:v>-87.900570000000016</c:v>
                </c:pt>
                <c:pt idx="314">
                  <c:v>-87.900845000000004</c:v>
                </c:pt>
                <c:pt idx="315">
                  <c:v>-87.901038000000014</c:v>
                </c:pt>
                <c:pt idx="316">
                  <c:v>-87.901206000000016</c:v>
                </c:pt>
                <c:pt idx="317">
                  <c:v>-87.901352000000003</c:v>
                </c:pt>
                <c:pt idx="318">
                  <c:v>-87.901436000000018</c:v>
                </c:pt>
                <c:pt idx="319">
                  <c:v>-87.901572999999999</c:v>
                </c:pt>
                <c:pt idx="320">
                  <c:v>-87.901650000000004</c:v>
                </c:pt>
                <c:pt idx="321">
                  <c:v>-87.901720999999995</c:v>
                </c:pt>
                <c:pt idx="322">
                  <c:v>-87.901720999999995</c:v>
                </c:pt>
                <c:pt idx="323">
                  <c:v>-87.901759999999996</c:v>
                </c:pt>
                <c:pt idx="324">
                  <c:v>-87.901735000000002</c:v>
                </c:pt>
                <c:pt idx="325">
                  <c:v>-87.901824000000005</c:v>
                </c:pt>
                <c:pt idx="326">
                  <c:v>-87.901794999999993</c:v>
                </c:pt>
                <c:pt idx="327">
                  <c:v>-87.901807000000005</c:v>
                </c:pt>
                <c:pt idx="328">
                  <c:v>-87.901807999999988</c:v>
                </c:pt>
                <c:pt idx="329">
                  <c:v>-87.901837999999998</c:v>
                </c:pt>
                <c:pt idx="330">
                  <c:v>-87.901832999999996</c:v>
                </c:pt>
                <c:pt idx="331">
                  <c:v>-87.901821999999996</c:v>
                </c:pt>
                <c:pt idx="332">
                  <c:v>-87.90182999999999</c:v>
                </c:pt>
                <c:pt idx="333">
                  <c:v>-87.901777999999993</c:v>
                </c:pt>
                <c:pt idx="334">
                  <c:v>-87.90178499999999</c:v>
                </c:pt>
                <c:pt idx="335">
                  <c:v>-87.901764999999997</c:v>
                </c:pt>
                <c:pt idx="336">
                  <c:v>-87.901730999999998</c:v>
                </c:pt>
                <c:pt idx="337">
                  <c:v>-87.901694999999989</c:v>
                </c:pt>
                <c:pt idx="338">
                  <c:v>-87.901664999999994</c:v>
                </c:pt>
                <c:pt idx="339">
                  <c:v>-87.901649999999989</c:v>
                </c:pt>
                <c:pt idx="340">
                  <c:v>-87.901656000000003</c:v>
                </c:pt>
                <c:pt idx="341">
                  <c:v>-87.901588999999987</c:v>
                </c:pt>
                <c:pt idx="342">
                  <c:v>-87.90155399999999</c:v>
                </c:pt>
                <c:pt idx="343">
                  <c:v>-87.901555000000002</c:v>
                </c:pt>
                <c:pt idx="344">
                  <c:v>-87.901595999999984</c:v>
                </c:pt>
                <c:pt idx="345">
                  <c:v>-87.901480000000006</c:v>
                </c:pt>
                <c:pt idx="346">
                  <c:v>-87.90150899999999</c:v>
                </c:pt>
                <c:pt idx="347">
                  <c:v>-87.901487000000003</c:v>
                </c:pt>
                <c:pt idx="348">
                  <c:v>-87.901413000000005</c:v>
                </c:pt>
                <c:pt idx="349">
                  <c:v>-87.901392000000001</c:v>
                </c:pt>
                <c:pt idx="350">
                  <c:v>-87.901422999999994</c:v>
                </c:pt>
                <c:pt idx="351">
                  <c:v>-87.901408999999987</c:v>
                </c:pt>
                <c:pt idx="352">
                  <c:v>-87.901349999999994</c:v>
                </c:pt>
                <c:pt idx="353">
                  <c:v>-87.901346999999987</c:v>
                </c:pt>
                <c:pt idx="354">
                  <c:v>-87.901301999999987</c:v>
                </c:pt>
                <c:pt idx="355">
                  <c:v>-87.901314999999997</c:v>
                </c:pt>
                <c:pt idx="356">
                  <c:v>-87.901285999999999</c:v>
                </c:pt>
                <c:pt idx="357">
                  <c:v>-87.901216000000005</c:v>
                </c:pt>
                <c:pt idx="358">
                  <c:v>-87.901206999999999</c:v>
                </c:pt>
                <c:pt idx="359">
                  <c:v>-87.901158000000009</c:v>
                </c:pt>
                <c:pt idx="360">
                  <c:v>-87.901171000000005</c:v>
                </c:pt>
                <c:pt idx="361">
                  <c:v>-87.901144000000002</c:v>
                </c:pt>
                <c:pt idx="362">
                  <c:v>-87.901079999999993</c:v>
                </c:pt>
                <c:pt idx="363">
                  <c:v>-87.901076999999987</c:v>
                </c:pt>
                <c:pt idx="364">
                  <c:v>-87.901036999999988</c:v>
                </c:pt>
                <c:pt idx="365">
                  <c:v>-87.901060000000001</c:v>
                </c:pt>
                <c:pt idx="366">
                  <c:v>-87.901045999999994</c:v>
                </c:pt>
                <c:pt idx="367">
                  <c:v>-87.900996000000006</c:v>
                </c:pt>
                <c:pt idx="368">
                  <c:v>-87.901009000000002</c:v>
                </c:pt>
                <c:pt idx="369">
                  <c:v>-87.900986000000003</c:v>
                </c:pt>
                <c:pt idx="370">
                  <c:v>-87.900926999999996</c:v>
                </c:pt>
                <c:pt idx="371">
                  <c:v>-87.900933000000009</c:v>
                </c:pt>
                <c:pt idx="372">
                  <c:v>-87.900903999999997</c:v>
                </c:pt>
                <c:pt idx="373">
                  <c:v>-87.900838999999991</c:v>
                </c:pt>
                <c:pt idx="374">
                  <c:v>-87.900839999999988</c:v>
                </c:pt>
                <c:pt idx="375">
                  <c:v>-87.900805999999989</c:v>
                </c:pt>
                <c:pt idx="376">
                  <c:v>-87.900836999999996</c:v>
                </c:pt>
                <c:pt idx="377">
                  <c:v>-87.900835000000001</c:v>
                </c:pt>
                <c:pt idx="378">
                  <c:v>-87.900797999999995</c:v>
                </c:pt>
                <c:pt idx="379">
                  <c:v>-87.900728000000001</c:v>
                </c:pt>
                <c:pt idx="380">
                  <c:v>-87.900723999999997</c:v>
                </c:pt>
                <c:pt idx="381">
                  <c:v>-87.900685999999993</c:v>
                </c:pt>
                <c:pt idx="382">
                  <c:v>-87.900715999999989</c:v>
                </c:pt>
                <c:pt idx="383">
                  <c:v>-87.900711999999999</c:v>
                </c:pt>
                <c:pt idx="384">
                  <c:v>-87.90067599999999</c:v>
                </c:pt>
                <c:pt idx="385">
                  <c:v>-87.900607000000008</c:v>
                </c:pt>
                <c:pt idx="386">
                  <c:v>-87.900605999999996</c:v>
                </c:pt>
                <c:pt idx="387">
                  <c:v>-87.900572999999994</c:v>
                </c:pt>
                <c:pt idx="388">
                  <c:v>-87.900607000000008</c:v>
                </c:pt>
                <c:pt idx="389">
                  <c:v>-87.90061</c:v>
                </c:pt>
                <c:pt idx="390">
                  <c:v>-87.900581000000003</c:v>
                </c:pt>
                <c:pt idx="391">
                  <c:v>-87.900519999999986</c:v>
                </c:pt>
                <c:pt idx="392">
                  <c:v>-87.900527999999994</c:v>
                </c:pt>
                <c:pt idx="393">
                  <c:v>-87.900504999999995</c:v>
                </c:pt>
                <c:pt idx="394">
                  <c:v>-87.900451000000004</c:v>
                </c:pt>
                <c:pt idx="395">
                  <c:v>-87.900465999999994</c:v>
                </c:pt>
                <c:pt idx="396">
                  <c:v>-87.90045099999999</c:v>
                </c:pt>
                <c:pt idx="397">
                  <c:v>-87.900405000000006</c:v>
                </c:pt>
                <c:pt idx="398">
                  <c:v>-87.900429000000003</c:v>
                </c:pt>
                <c:pt idx="399">
                  <c:v>-87.900422999999989</c:v>
                </c:pt>
                <c:pt idx="400">
                  <c:v>-87.900386999999995</c:v>
                </c:pt>
                <c:pt idx="401">
                  <c:v>-87.900321000000005</c:v>
                </c:pt>
                <c:pt idx="402">
                  <c:v>-87.900324999999995</c:v>
                </c:pt>
                <c:pt idx="403">
                  <c:v>-87.900300000000001</c:v>
                </c:pt>
                <c:pt idx="404">
                  <c:v>-87.900345999999985</c:v>
                </c:pt>
                <c:pt idx="405">
                  <c:v>-87.900262999999995</c:v>
                </c:pt>
                <c:pt idx="406">
                  <c:v>-87.90025</c:v>
                </c:pt>
                <c:pt idx="407">
                  <c:v>-87.900210000000001</c:v>
                </c:pt>
                <c:pt idx="408">
                  <c:v>-87.900239999999997</c:v>
                </c:pt>
                <c:pt idx="409">
                  <c:v>-87.900242000000006</c:v>
                </c:pt>
                <c:pt idx="410">
                  <c:v>-87.900215999999986</c:v>
                </c:pt>
                <c:pt idx="411">
                  <c:v>-87.900160999999997</c:v>
                </c:pt>
                <c:pt idx="412">
                  <c:v>-87.900178999999994</c:v>
                </c:pt>
                <c:pt idx="413">
                  <c:v>-87.900168999999991</c:v>
                </c:pt>
                <c:pt idx="414">
                  <c:v>-87.900131000000002</c:v>
                </c:pt>
                <c:pt idx="415">
                  <c:v>-87.900165999999999</c:v>
                </c:pt>
                <c:pt idx="416">
                  <c:v>-87.900073999999989</c:v>
                </c:pt>
                <c:pt idx="417">
                  <c:v>-87.900053999999997</c:v>
                </c:pt>
                <c:pt idx="418">
                  <c:v>-87.900108000000003</c:v>
                </c:pt>
                <c:pt idx="419">
                  <c:v>-87.900033999999991</c:v>
                </c:pt>
                <c:pt idx="420">
                  <c:v>-87.900034000000005</c:v>
                </c:pt>
                <c:pt idx="421">
                  <c:v>-87.900007000000002</c:v>
                </c:pt>
                <c:pt idx="422">
                  <c:v>-87.900053999999997</c:v>
                </c:pt>
                <c:pt idx="423">
                  <c:v>-87.899974999999998</c:v>
                </c:pt>
                <c:pt idx="424">
                  <c:v>-87.89997000000001</c:v>
                </c:pt>
                <c:pt idx="425">
                  <c:v>-87.899938999999989</c:v>
                </c:pt>
                <c:pt idx="426">
                  <c:v>-87.899982000000008</c:v>
                </c:pt>
                <c:pt idx="427">
                  <c:v>-87.9</c:v>
                </c:pt>
                <c:pt idx="428">
                  <c:v>-87.899891999999994</c:v>
                </c:pt>
                <c:pt idx="429">
                  <c:v>-87.899957999999998</c:v>
                </c:pt>
                <c:pt idx="430">
                  <c:v>-87.899900000000002</c:v>
                </c:pt>
                <c:pt idx="431">
                  <c:v>-87.899917000000002</c:v>
                </c:pt>
                <c:pt idx="432">
                  <c:v>-87.899908999999994</c:v>
                </c:pt>
                <c:pt idx="433">
                  <c:v>-87.899875999999992</c:v>
                </c:pt>
                <c:pt idx="434">
                  <c:v>-87.899817999999996</c:v>
                </c:pt>
                <c:pt idx="435">
                  <c:v>-87.899836999999991</c:v>
                </c:pt>
                <c:pt idx="436">
                  <c:v>-87.899830999999992</c:v>
                </c:pt>
                <c:pt idx="437">
                  <c:v>-87.899799999999999</c:v>
                </c:pt>
                <c:pt idx="438">
                  <c:v>-87.899845999999997</c:v>
                </c:pt>
                <c:pt idx="439">
                  <c:v>-87.899767999999995</c:v>
                </c:pt>
                <c:pt idx="440">
                  <c:v>-87.899766999999997</c:v>
                </c:pt>
                <c:pt idx="441">
                  <c:v>-87.899742000000003</c:v>
                </c:pt>
                <c:pt idx="442">
                  <c:v>-87.899792999999988</c:v>
                </c:pt>
                <c:pt idx="443">
                  <c:v>-87.899721999999997</c:v>
                </c:pt>
                <c:pt idx="444">
                  <c:v>-87.899726999999999</c:v>
                </c:pt>
                <c:pt idx="445">
                  <c:v>-87.899709000000001</c:v>
                </c:pt>
                <c:pt idx="446">
                  <c:v>-87.899667999999991</c:v>
                </c:pt>
                <c:pt idx="447">
                  <c:v>-87.899705999999995</c:v>
                </c:pt>
                <c:pt idx="448">
                  <c:v>-87.899719999999988</c:v>
                </c:pt>
                <c:pt idx="449">
                  <c:v>-87.899712000000008</c:v>
                </c:pt>
                <c:pt idx="450">
                  <c:v>-87.899681999999999</c:v>
                </c:pt>
                <c:pt idx="451">
                  <c:v>-87.89962899999999</c:v>
                </c:pt>
                <c:pt idx="452">
                  <c:v>-87.899654999999996</c:v>
                </c:pt>
                <c:pt idx="453">
                  <c:v>-87.899658000000002</c:v>
                </c:pt>
                <c:pt idx="454">
                  <c:v>-87.899640000000005</c:v>
                </c:pt>
                <c:pt idx="455">
                  <c:v>-87.899601000000004</c:v>
                </c:pt>
                <c:pt idx="456">
                  <c:v>-87.899638999999993</c:v>
                </c:pt>
                <c:pt idx="457">
                  <c:v>-87.899556999999987</c:v>
                </c:pt>
                <c:pt idx="458">
                  <c:v>-87.899553999999995</c:v>
                </c:pt>
                <c:pt idx="459">
                  <c:v>-87.899529000000001</c:v>
                </c:pt>
                <c:pt idx="460">
                  <c:v>-87.899582999999993</c:v>
                </c:pt>
                <c:pt idx="461">
                  <c:v>-87.899516999999989</c:v>
                </c:pt>
                <c:pt idx="462">
                  <c:v>-87.899529999999984</c:v>
                </c:pt>
                <c:pt idx="463">
                  <c:v>-87.899523000000002</c:v>
                </c:pt>
                <c:pt idx="464">
                  <c:v>-87.899494999999987</c:v>
                </c:pt>
                <c:pt idx="465">
                  <c:v>-87.899546999999998</c:v>
                </c:pt>
                <c:pt idx="466">
                  <c:v>-87.899478999999999</c:v>
                </c:pt>
                <c:pt idx="467">
                  <c:v>-87.899490999999983</c:v>
                </c:pt>
                <c:pt idx="468">
                  <c:v>-87.899482000000006</c:v>
                </c:pt>
                <c:pt idx="469">
                  <c:v>-87.899455000000003</c:v>
                </c:pt>
                <c:pt idx="470">
                  <c:v>-87.899406999999997</c:v>
                </c:pt>
                <c:pt idx="471">
                  <c:v>-87.899439999999998</c:v>
                </c:pt>
                <c:pt idx="472">
                  <c:v>-87.899453999999992</c:v>
                </c:pt>
                <c:pt idx="473">
                  <c:v>-87.899447999999992</c:v>
                </c:pt>
                <c:pt idx="474">
                  <c:v>-87.899423999999996</c:v>
                </c:pt>
                <c:pt idx="475">
                  <c:v>-87.899379999999994</c:v>
                </c:pt>
                <c:pt idx="476">
                  <c:v>-87.899417999999997</c:v>
                </c:pt>
                <c:pt idx="477">
                  <c:v>-87.899335999999991</c:v>
                </c:pt>
                <c:pt idx="478">
                  <c:v>-87.899336000000005</c:v>
                </c:pt>
                <c:pt idx="479">
                  <c:v>-87.899317999999994</c:v>
                </c:pt>
                <c:pt idx="480">
                  <c:v>-87.899380999999991</c:v>
                </c:pt>
                <c:pt idx="481">
                  <c:v>-87.899326000000002</c:v>
                </c:pt>
                <c:pt idx="482">
                  <c:v>-87.899352999999991</c:v>
                </c:pt>
                <c:pt idx="483">
                  <c:v>-87.899360999999999</c:v>
                </c:pt>
                <c:pt idx="484">
                  <c:v>-87.899351999999993</c:v>
                </c:pt>
                <c:pt idx="485">
                  <c:v>-87.899326000000002</c:v>
                </c:pt>
                <c:pt idx="486">
                  <c:v>-87.899281000000002</c:v>
                </c:pt>
                <c:pt idx="487">
                  <c:v>-87.899319000000006</c:v>
                </c:pt>
                <c:pt idx="488">
                  <c:v>-87.899339000000012</c:v>
                </c:pt>
                <c:pt idx="489">
                  <c:v>-87.899242000000015</c:v>
                </c:pt>
                <c:pt idx="490">
                  <c:v>-87.899228000000008</c:v>
                </c:pt>
                <c:pt idx="491">
                  <c:v>-87.899296000000007</c:v>
                </c:pt>
                <c:pt idx="492">
                  <c:v>-87.899248</c:v>
                </c:pt>
                <c:pt idx="493">
                  <c:v>-87.899281999999999</c:v>
                </c:pt>
                <c:pt idx="494">
                  <c:v>-87.899200000000008</c:v>
                </c:pt>
                <c:pt idx="495">
                  <c:v>-87.899201000000005</c:v>
                </c:pt>
                <c:pt idx="496">
                  <c:v>-87.899185000000003</c:v>
                </c:pt>
                <c:pt idx="497">
                  <c:v>-87.899254000000013</c:v>
                </c:pt>
                <c:pt idx="498">
                  <c:v>-87.899205000000009</c:v>
                </c:pt>
                <c:pt idx="499">
                  <c:v>-87.899241000000018</c:v>
                </c:pt>
                <c:pt idx="500">
                  <c:v>-87.899160000000009</c:v>
                </c:pt>
                <c:pt idx="501">
                  <c:v>-87.899163000000001</c:v>
                </c:pt>
                <c:pt idx="502">
                  <c:v>-87.899150000000006</c:v>
                </c:pt>
                <c:pt idx="503">
                  <c:v>-87.899222000000009</c:v>
                </c:pt>
                <c:pt idx="504">
                  <c:v>-87.899178000000006</c:v>
                </c:pt>
                <c:pt idx="505">
                  <c:v>-87.899118000000016</c:v>
                </c:pt>
                <c:pt idx="506">
                  <c:v>-87.899141999999998</c:v>
                </c:pt>
                <c:pt idx="507">
                  <c:v>-87.899152000000015</c:v>
                </c:pt>
                <c:pt idx="508">
                  <c:v>-87.899145000000004</c:v>
                </c:pt>
                <c:pt idx="509">
                  <c:v>-87.899124</c:v>
                </c:pt>
                <c:pt idx="510">
                  <c:v>-87.899089000000004</c:v>
                </c:pt>
                <c:pt idx="511">
                  <c:v>-87.89913700000001</c:v>
                </c:pt>
                <c:pt idx="512">
                  <c:v>-87.899071000000006</c:v>
                </c:pt>
                <c:pt idx="513">
                  <c:v>-87.899089000000004</c:v>
                </c:pt>
                <c:pt idx="514">
                  <c:v>-87.899092999999993</c:v>
                </c:pt>
                <c:pt idx="515">
                  <c:v>-87.899083000000005</c:v>
                </c:pt>
                <c:pt idx="516">
                  <c:v>-87.899057999999997</c:v>
                </c:pt>
                <c:pt idx="517">
                  <c:v>-87.899118000000001</c:v>
                </c:pt>
                <c:pt idx="518">
                  <c:v>-87.89906400000001</c:v>
                </c:pt>
                <c:pt idx="519">
                  <c:v>-87.899096000000014</c:v>
                </c:pt>
                <c:pt idx="520">
                  <c:v>-87.899014000000008</c:v>
                </c:pt>
                <c:pt idx="521">
                  <c:v>-87.899017999999998</c:v>
                </c:pt>
                <c:pt idx="522">
                  <c:v>-87.899006999999997</c:v>
                </c:pt>
                <c:pt idx="523">
                  <c:v>-87.899083000000005</c:v>
                </c:pt>
                <c:pt idx="524">
                  <c:v>-87.899045000000001</c:v>
                </c:pt>
                <c:pt idx="525">
                  <c:v>-87.898994000000016</c:v>
                </c:pt>
                <c:pt idx="526">
                  <c:v>-87.899028999999999</c:v>
                </c:pt>
                <c:pt idx="527">
                  <c:v>-87.899050000000003</c:v>
                </c:pt>
                <c:pt idx="528">
                  <c:v>-87.899057999999997</c:v>
                </c:pt>
                <c:pt idx="529">
                  <c:v>-87.899051999999998</c:v>
                </c:pt>
                <c:pt idx="530">
                  <c:v>-87.899034</c:v>
                </c:pt>
                <c:pt idx="531">
                  <c:v>-87.899003000000008</c:v>
                </c:pt>
                <c:pt idx="532">
                  <c:v>-87.898958000000007</c:v>
                </c:pt>
                <c:pt idx="533">
                  <c:v>-87.899000000000001</c:v>
                </c:pt>
                <c:pt idx="534">
                  <c:v>-87.89892900000001</c:v>
                </c:pt>
                <c:pt idx="535">
                  <c:v>-87.898945999999995</c:v>
                </c:pt>
                <c:pt idx="536">
                  <c:v>-87.898949000000002</c:v>
                </c:pt>
                <c:pt idx="537">
                  <c:v>-87.898941000000008</c:v>
                </c:pt>
                <c:pt idx="538">
                  <c:v>-87.898918999999992</c:v>
                </c:pt>
                <c:pt idx="539">
                  <c:v>-87.89898500000001</c:v>
                </c:pt>
                <c:pt idx="540">
                  <c:v>-87.898938999999999</c:v>
                </c:pt>
                <c:pt idx="541">
                  <c:v>-87.898980000000009</c:v>
                </c:pt>
                <c:pt idx="542">
                  <c:v>-87.898908999999989</c:v>
                </c:pt>
                <c:pt idx="543">
                  <c:v>-87.898926000000003</c:v>
                </c:pt>
                <c:pt idx="544">
                  <c:v>-87.89893099999999</c:v>
                </c:pt>
                <c:pt idx="545">
                  <c:v>-87.898924000000008</c:v>
                </c:pt>
                <c:pt idx="546">
                  <c:v>-87.898904999999999</c:v>
                </c:pt>
                <c:pt idx="547">
                  <c:v>-87.898874000000006</c:v>
                </c:pt>
                <c:pt idx="548">
                  <c:v>-87.898932000000002</c:v>
                </c:pt>
                <c:pt idx="549">
                  <c:v>-87.898878999999994</c:v>
                </c:pt>
                <c:pt idx="550">
                  <c:v>-87.898912999999993</c:v>
                </c:pt>
                <c:pt idx="551">
                  <c:v>-87.898936000000006</c:v>
                </c:pt>
                <c:pt idx="552">
                  <c:v>-87.898847000000004</c:v>
                </c:pt>
                <c:pt idx="553">
                  <c:v>-87.898846999999989</c:v>
                </c:pt>
                <c:pt idx="554">
                  <c:v>-87.898836000000003</c:v>
                </c:pt>
                <c:pt idx="555">
                  <c:v>-87.898912999999993</c:v>
                </c:pt>
                <c:pt idx="556">
                  <c:v>-87.898879000000008</c:v>
                </c:pt>
                <c:pt idx="557">
                  <c:v>-87.898835000000005</c:v>
                </c:pt>
                <c:pt idx="558">
                  <c:v>-87.898879000000008</c:v>
                </c:pt>
                <c:pt idx="559">
                  <c:v>-87.898811999999992</c:v>
                </c:pt>
                <c:pt idx="560">
                  <c:v>-87.898835000000005</c:v>
                </c:pt>
                <c:pt idx="561">
                  <c:v>-87.898845999999992</c:v>
                </c:pt>
                <c:pt idx="562">
                  <c:v>-87.898848000000001</c:v>
                </c:pt>
                <c:pt idx="563">
                  <c:v>-87.898837999999998</c:v>
                </c:pt>
                <c:pt idx="564">
                  <c:v>-87.898818000000006</c:v>
                </c:pt>
                <c:pt idx="565">
                  <c:v>-87.898787999999996</c:v>
                </c:pt>
                <c:pt idx="566">
                  <c:v>-87.898847000000004</c:v>
                </c:pt>
                <c:pt idx="567">
                  <c:v>-87.898796000000004</c:v>
                </c:pt>
                <c:pt idx="568">
                  <c:v>-87.898833999999994</c:v>
                </c:pt>
                <c:pt idx="569">
                  <c:v>-87.898761999999991</c:v>
                </c:pt>
                <c:pt idx="570">
                  <c:v>-87.898780000000002</c:v>
                </c:pt>
                <c:pt idx="571">
                  <c:v>-87.898787999999996</c:v>
                </c:pt>
                <c:pt idx="572">
                  <c:v>-87.898786000000001</c:v>
                </c:pt>
                <c:pt idx="573">
                  <c:v>-87.898773999999989</c:v>
                </c:pt>
                <c:pt idx="574">
                  <c:v>-87.898752000000002</c:v>
                </c:pt>
                <c:pt idx="575">
                  <c:v>-87.898820000000001</c:v>
                </c:pt>
                <c:pt idx="576">
                  <c:v>-87.898777999999993</c:v>
                </c:pt>
                <c:pt idx="577">
                  <c:v>-87.898726999999994</c:v>
                </c:pt>
                <c:pt idx="578">
                  <c:v>-87.898765999999995</c:v>
                </c:pt>
                <c:pt idx="579">
                  <c:v>-87.898796999999988</c:v>
                </c:pt>
                <c:pt idx="580">
                  <c:v>-87.898717000000005</c:v>
                </c:pt>
                <c:pt idx="581">
                  <c:v>-87.898727999999991</c:v>
                </c:pt>
                <c:pt idx="582">
                  <c:v>-87.898729000000003</c:v>
                </c:pt>
                <c:pt idx="583">
                  <c:v>-87.898720999999995</c:v>
                </c:pt>
                <c:pt idx="584">
                  <c:v>-87.898703999999995</c:v>
                </c:pt>
                <c:pt idx="585">
                  <c:v>-87.898776999999995</c:v>
                </c:pt>
                <c:pt idx="586">
                  <c:v>-87.898741999999999</c:v>
                </c:pt>
                <c:pt idx="587">
                  <c:v>-87.898696999999999</c:v>
                </c:pt>
                <c:pt idx="588">
                  <c:v>-87.898743999999994</c:v>
                </c:pt>
                <c:pt idx="589">
                  <c:v>-87.898781</c:v>
                </c:pt>
                <c:pt idx="590">
                  <c:v>-87.898709999999994</c:v>
                </c:pt>
                <c:pt idx="591">
                  <c:v>-87.898728999999989</c:v>
                </c:pt>
                <c:pt idx="592">
                  <c:v>-87.898740000000004</c:v>
                </c:pt>
                <c:pt idx="593">
                  <c:v>-87.898744000000008</c:v>
                </c:pt>
                <c:pt idx="594">
                  <c:v>-87.898736999999997</c:v>
                </c:pt>
                <c:pt idx="595">
                  <c:v>-87.898722000000006</c:v>
                </c:pt>
                <c:pt idx="596">
                  <c:v>-87.898699000000008</c:v>
                </c:pt>
                <c:pt idx="597">
                  <c:v>-87.898666000000006</c:v>
                </c:pt>
                <c:pt idx="598">
                  <c:v>-87.898726000000011</c:v>
                </c:pt>
                <c:pt idx="599">
                  <c:v>-87.898677000000006</c:v>
                </c:pt>
                <c:pt idx="600">
                  <c:v>-87.898719999999997</c:v>
                </c:pt>
                <c:pt idx="601">
                  <c:v>-87.898654000000008</c:v>
                </c:pt>
                <c:pt idx="602">
                  <c:v>-87.89868100000001</c:v>
                </c:pt>
                <c:pt idx="603">
                  <c:v>-87.898699000000008</c:v>
                </c:pt>
                <c:pt idx="604">
                  <c:v>-87.898709000000011</c:v>
                </c:pt>
                <c:pt idx="605">
                  <c:v>-87.898711000000006</c:v>
                </c:pt>
                <c:pt idx="606">
                  <c:v>-87.898706000000004</c:v>
                </c:pt>
                <c:pt idx="607">
                  <c:v>-87.898692000000011</c:v>
                </c:pt>
                <c:pt idx="608">
                  <c:v>-87.89867000000001</c:v>
                </c:pt>
                <c:pt idx="609">
                  <c:v>-87.898641000000012</c:v>
                </c:pt>
                <c:pt idx="610">
                  <c:v>-87.898703000000012</c:v>
                </c:pt>
                <c:pt idx="611">
                  <c:v>-87.898658000000012</c:v>
                </c:pt>
                <c:pt idx="612">
                  <c:v>-87.898705000000007</c:v>
                </c:pt>
                <c:pt idx="613">
                  <c:v>-87.898644000000004</c:v>
                </c:pt>
                <c:pt idx="614">
                  <c:v>-87.898675999999995</c:v>
                </c:pt>
                <c:pt idx="615">
                  <c:v>-87.898701000000003</c:v>
                </c:pt>
                <c:pt idx="616">
                  <c:v>-87.898617000000002</c:v>
                </c:pt>
                <c:pt idx="617">
                  <c:v>-87.898627000000005</c:v>
                </c:pt>
                <c:pt idx="618">
                  <c:v>-87.898629999999997</c:v>
                </c:pt>
                <c:pt idx="619">
                  <c:v>-87.898624000000012</c:v>
                </c:pt>
                <c:pt idx="620">
                  <c:v>-87.898612</c:v>
                </c:pt>
                <c:pt idx="621">
                  <c:v>-87.898591999999994</c:v>
                </c:pt>
                <c:pt idx="622">
                  <c:v>-87.898665000000008</c:v>
                </c:pt>
                <c:pt idx="623">
                  <c:v>-87.898630000000011</c:v>
                </c:pt>
                <c:pt idx="624">
                  <c:v>-87.898589000000001</c:v>
                </c:pt>
                <c:pt idx="625">
                  <c:v>-87.89864</c:v>
                </c:pt>
                <c:pt idx="626">
                  <c:v>-87.898584999999997</c:v>
                </c:pt>
                <c:pt idx="627">
                  <c:v>-87.898622000000003</c:v>
                </c:pt>
                <c:pt idx="628">
                  <c:v>-87.898652999999996</c:v>
                </c:pt>
                <c:pt idx="629">
                  <c:v>-87.898577000000003</c:v>
                </c:pt>
                <c:pt idx="630">
                  <c:v>-87.898595</c:v>
                </c:pt>
                <c:pt idx="631">
                  <c:v>-87.898605000000003</c:v>
                </c:pt>
                <c:pt idx="632">
                  <c:v>-87.898607999999996</c:v>
                </c:pt>
                <c:pt idx="633">
                  <c:v>-87.898605000000003</c:v>
                </c:pt>
                <c:pt idx="634">
                  <c:v>-87.898594000000003</c:v>
                </c:pt>
                <c:pt idx="635">
                  <c:v>-87.898578000000001</c:v>
                </c:pt>
                <c:pt idx="636">
                  <c:v>-87.898554000000004</c:v>
                </c:pt>
                <c:pt idx="637">
                  <c:v>-87.898624999999996</c:v>
                </c:pt>
                <c:pt idx="638">
                  <c:v>-87.898588000000004</c:v>
                </c:pt>
                <c:pt idx="639">
                  <c:v>-87.898544999999999</c:v>
                </c:pt>
                <c:pt idx="640">
                  <c:v>-87.898595999999998</c:v>
                </c:pt>
                <c:pt idx="641">
                  <c:v>-87.898541999999992</c:v>
                </c:pt>
                <c:pt idx="642">
                  <c:v>-87.898579999999995</c:v>
                </c:pt>
                <c:pt idx="643">
                  <c:v>-87.898612</c:v>
                </c:pt>
                <c:pt idx="644">
                  <c:v>-87.89853699999999</c:v>
                </c:pt>
                <c:pt idx="645">
                  <c:v>-87.898555999999999</c:v>
                </c:pt>
                <c:pt idx="646">
                  <c:v>-87.898569999999992</c:v>
                </c:pt>
                <c:pt idx="647">
                  <c:v>-87.898576999999989</c:v>
                </c:pt>
                <c:pt idx="648">
                  <c:v>-87.898578000000001</c:v>
                </c:pt>
                <c:pt idx="649">
                  <c:v>-87.898572000000001</c:v>
                </c:pt>
                <c:pt idx="650">
                  <c:v>-87.898560999999987</c:v>
                </c:pt>
                <c:pt idx="651">
                  <c:v>-87.898544999999999</c:v>
                </c:pt>
                <c:pt idx="652">
                  <c:v>-87.898522</c:v>
                </c:pt>
                <c:pt idx="653">
                  <c:v>-87.898592999999991</c:v>
                </c:pt>
                <c:pt idx="654">
                  <c:v>-87.89855799999998</c:v>
                </c:pt>
                <c:pt idx="655">
                  <c:v>-87.898517999999996</c:v>
                </c:pt>
                <c:pt idx="656">
                  <c:v>-87.89857099999999</c:v>
                </c:pt>
                <c:pt idx="657">
                  <c:v>-87.898518999999993</c:v>
                </c:pt>
                <c:pt idx="658">
                  <c:v>-87.898560999999987</c:v>
                </c:pt>
                <c:pt idx="659">
                  <c:v>-87.898597999999993</c:v>
                </c:pt>
                <c:pt idx="660">
                  <c:v>-87.898527999999999</c:v>
                </c:pt>
                <c:pt idx="661">
                  <c:v>-87.898552999999993</c:v>
                </c:pt>
                <c:pt idx="662">
                  <c:v>-87.898574000000011</c:v>
                </c:pt>
                <c:pt idx="663">
                  <c:v>-87.898588000000004</c:v>
                </c:pt>
                <c:pt idx="664">
                  <c:v>-87.898497000000006</c:v>
                </c:pt>
                <c:pt idx="665">
                  <c:v>-87.898499999999999</c:v>
                </c:pt>
                <c:pt idx="666">
                  <c:v>-87.898497000000006</c:v>
                </c:pt>
                <c:pt idx="667">
                  <c:v>-87.89849000000001</c:v>
                </c:pt>
                <c:pt idx="668">
                  <c:v>-87.898576000000006</c:v>
                </c:pt>
                <c:pt idx="669">
                  <c:v>-87.898558000000008</c:v>
                </c:pt>
                <c:pt idx="670">
                  <c:v>-87.898534000000012</c:v>
                </c:pt>
                <c:pt idx="671">
                  <c:v>-87.898505999999998</c:v>
                </c:pt>
                <c:pt idx="672">
                  <c:v>-87.898572000000001</c:v>
                </c:pt>
                <c:pt idx="673">
                  <c:v>-87.898532000000003</c:v>
                </c:pt>
                <c:pt idx="674">
                  <c:v>-87.898488</c:v>
                </c:pt>
                <c:pt idx="675">
                  <c:v>-87.898538000000002</c:v>
                </c:pt>
                <c:pt idx="676">
                  <c:v>-87.898482999999999</c:v>
                </c:pt>
                <c:pt idx="677">
                  <c:v>-87.898523000000012</c:v>
                </c:pt>
                <c:pt idx="678">
                  <c:v>-87.898558000000008</c:v>
                </c:pt>
                <c:pt idx="679">
                  <c:v>-87.898488</c:v>
                </c:pt>
                <c:pt idx="680">
                  <c:v>-87.898513000000008</c:v>
                </c:pt>
                <c:pt idx="681">
                  <c:v>-87.898533999999998</c:v>
                </c:pt>
                <c:pt idx="682">
                  <c:v>-87.89855</c:v>
                </c:pt>
                <c:pt idx="683">
                  <c:v>-87.898560000000003</c:v>
                </c:pt>
                <c:pt idx="684">
                  <c:v>-87.898465000000002</c:v>
                </c:pt>
                <c:pt idx="685">
                  <c:v>-87.898465999999999</c:v>
                </c:pt>
                <c:pt idx="686">
                  <c:v>-87.898461999999995</c:v>
                </c:pt>
                <c:pt idx="687">
                  <c:v>-87.898553000000007</c:v>
                </c:pt>
                <c:pt idx="688">
                  <c:v>-87.898539</c:v>
                </c:pt>
                <c:pt idx="689">
                  <c:v>-87.898520999999988</c:v>
                </c:pt>
                <c:pt idx="690">
                  <c:v>-87.898498999999987</c:v>
                </c:pt>
                <c:pt idx="691">
                  <c:v>-87.898471000000001</c:v>
                </c:pt>
                <c:pt idx="692">
                  <c:v>-87.898539</c:v>
                </c:pt>
                <c:pt idx="693">
                  <c:v>-87.898502000000008</c:v>
                </c:pt>
                <c:pt idx="694">
                  <c:v>-87.898460999999998</c:v>
                </c:pt>
                <c:pt idx="695">
                  <c:v>-87.898514999999989</c:v>
                </c:pt>
                <c:pt idx="696">
                  <c:v>-87.89846399999999</c:v>
                </c:pt>
                <c:pt idx="697">
                  <c:v>-87.898509000000004</c:v>
                </c:pt>
                <c:pt idx="698">
                  <c:v>-87.898449999999997</c:v>
                </c:pt>
                <c:pt idx="699">
                  <c:v>-87.898486999999989</c:v>
                </c:pt>
                <c:pt idx="700">
                  <c:v>-87.898518999999993</c:v>
                </c:pt>
                <c:pt idx="701">
                  <c:v>-87.898445999999993</c:v>
                </c:pt>
                <c:pt idx="702">
                  <c:v>-87.898468999999992</c:v>
                </c:pt>
                <c:pt idx="703">
                  <c:v>-87.898488</c:v>
                </c:pt>
                <c:pt idx="704">
                  <c:v>-87.898503000000005</c:v>
                </c:pt>
                <c:pt idx="705">
                  <c:v>-87.898512999999994</c:v>
                </c:pt>
                <c:pt idx="706">
                  <c:v>-87.898518999999993</c:v>
                </c:pt>
                <c:pt idx="707">
                  <c:v>-87.898521000000002</c:v>
                </c:pt>
                <c:pt idx="708">
                  <c:v>-87.898520000000005</c:v>
                </c:pt>
                <c:pt idx="709">
                  <c:v>-87.898513000000008</c:v>
                </c:pt>
                <c:pt idx="710">
                  <c:v>-87.898501999999993</c:v>
                </c:pt>
                <c:pt idx="711">
                  <c:v>-87.898488</c:v>
                </c:pt>
                <c:pt idx="712">
                  <c:v>-87.898469000000006</c:v>
                </c:pt>
                <c:pt idx="713">
                  <c:v>-87.898446000000007</c:v>
                </c:pt>
                <c:pt idx="714">
                  <c:v>-87.898519000000007</c:v>
                </c:pt>
                <c:pt idx="715">
                  <c:v>-87.898488</c:v>
                </c:pt>
                <c:pt idx="716">
                  <c:v>-87.898453000000003</c:v>
                </c:pt>
                <c:pt idx="717">
                  <c:v>-87.898515000000003</c:v>
                </c:pt>
                <c:pt idx="718">
                  <c:v>-87.89847300000001</c:v>
                </c:pt>
                <c:pt idx="719">
                  <c:v>-87.898426000000015</c:v>
                </c:pt>
                <c:pt idx="720">
                  <c:v>-87.898475000000005</c:v>
                </c:pt>
                <c:pt idx="721">
                  <c:v>-87.898421000000013</c:v>
                </c:pt>
                <c:pt idx="722">
                  <c:v>-87.898463000000007</c:v>
                </c:pt>
                <c:pt idx="723">
                  <c:v>-87.89850100000001</c:v>
                </c:pt>
                <c:pt idx="724">
                  <c:v>-87.898435000000006</c:v>
                </c:pt>
                <c:pt idx="725">
                  <c:v>-87.898466000000013</c:v>
                </c:pt>
                <c:pt idx="726">
                  <c:v>-87.898493000000002</c:v>
                </c:pt>
                <c:pt idx="727">
                  <c:v>-87.898416000000012</c:v>
                </c:pt>
                <c:pt idx="728">
                  <c:v>-87.898435000000006</c:v>
                </c:pt>
                <c:pt idx="729">
                  <c:v>-87.898449999999997</c:v>
                </c:pt>
                <c:pt idx="730">
                  <c:v>-87.898462000000009</c:v>
                </c:pt>
                <c:pt idx="731">
                  <c:v>-87.898471000000001</c:v>
                </c:pt>
                <c:pt idx="732">
                  <c:v>-87.898475000000005</c:v>
                </c:pt>
                <c:pt idx="733">
                  <c:v>-87.898477</c:v>
                </c:pt>
                <c:pt idx="734">
                  <c:v>-87.898474999999991</c:v>
                </c:pt>
                <c:pt idx="735">
                  <c:v>-87.898469000000006</c:v>
                </c:pt>
                <c:pt idx="736">
                  <c:v>-87.898459000000003</c:v>
                </c:pt>
                <c:pt idx="737">
                  <c:v>-87.898446000000007</c:v>
                </c:pt>
                <c:pt idx="738">
                  <c:v>-87.898428999999993</c:v>
                </c:pt>
                <c:pt idx="739">
                  <c:v>-87.898408999999987</c:v>
                </c:pt>
                <c:pt idx="740">
                  <c:v>-87.898486000000005</c:v>
                </c:pt>
                <c:pt idx="741">
                  <c:v>-87.89846</c:v>
                </c:pt>
                <c:pt idx="742">
                  <c:v>-87.898429999999991</c:v>
                </c:pt>
                <c:pt idx="743">
                  <c:v>-87.898496000000009</c:v>
                </c:pt>
                <c:pt idx="744">
                  <c:v>-87.898459000000003</c:v>
                </c:pt>
                <c:pt idx="745">
                  <c:v>-87.89841899999999</c:v>
                </c:pt>
                <c:pt idx="746">
                  <c:v>-87.898475000000005</c:v>
                </c:pt>
                <c:pt idx="747">
                  <c:v>-87.898427999999996</c:v>
                </c:pt>
                <c:pt idx="748">
                  <c:v>-87.898477999999997</c:v>
                </c:pt>
                <c:pt idx="749">
                  <c:v>-87.898425999999986</c:v>
                </c:pt>
                <c:pt idx="750">
                  <c:v>-87.898469000000006</c:v>
                </c:pt>
                <c:pt idx="751">
                  <c:v>-87.898408999999987</c:v>
                </c:pt>
                <c:pt idx="752">
                  <c:v>-87.898445999999993</c:v>
                </c:pt>
                <c:pt idx="753">
                  <c:v>-87.898478999999995</c:v>
                </c:pt>
                <c:pt idx="754">
                  <c:v>-87.898409999999998</c:v>
                </c:pt>
                <c:pt idx="755">
                  <c:v>-87.898437000000001</c:v>
                </c:pt>
                <c:pt idx="756">
                  <c:v>-87.898461999999995</c:v>
                </c:pt>
                <c:pt idx="757">
                  <c:v>-87.898483999999996</c:v>
                </c:pt>
                <c:pt idx="758">
                  <c:v>-87.898402000000004</c:v>
                </c:pt>
                <c:pt idx="759">
                  <c:v>-87.898417000000009</c:v>
                </c:pt>
                <c:pt idx="760">
                  <c:v>-87.898429000000007</c:v>
                </c:pt>
                <c:pt idx="761">
                  <c:v>-87.898437999999999</c:v>
                </c:pt>
                <c:pt idx="762">
                  <c:v>-87.898443999999998</c:v>
                </c:pt>
                <c:pt idx="763">
                  <c:v>-87.898446000000007</c:v>
                </c:pt>
                <c:pt idx="764">
                  <c:v>-87.898446000000007</c:v>
                </c:pt>
                <c:pt idx="765">
                  <c:v>-87.898443999999998</c:v>
                </c:pt>
                <c:pt idx="766">
                  <c:v>-87.898437999999999</c:v>
                </c:pt>
                <c:pt idx="767">
                  <c:v>-87.898428999999993</c:v>
                </c:pt>
                <c:pt idx="768">
                  <c:v>-87.898417999999992</c:v>
                </c:pt>
                <c:pt idx="769">
                  <c:v>-87.898403000000016</c:v>
                </c:pt>
                <c:pt idx="770">
                  <c:v>-87.898385000000005</c:v>
                </c:pt>
                <c:pt idx="771">
                  <c:v>-87.898465000000002</c:v>
                </c:pt>
                <c:pt idx="772">
                  <c:v>-87.898443</c:v>
                </c:pt>
                <c:pt idx="773">
                  <c:v>-87.898416999999995</c:v>
                </c:pt>
                <c:pt idx="774">
                  <c:v>-87.898387999999997</c:v>
                </c:pt>
                <c:pt idx="775">
                  <c:v>-87.898455999999996</c:v>
                </c:pt>
                <c:pt idx="776">
                  <c:v>-87.898421999999997</c:v>
                </c:pt>
                <c:pt idx="777">
                  <c:v>-87.898383999999993</c:v>
                </c:pt>
                <c:pt idx="778">
                  <c:v>-87.898443999999998</c:v>
                </c:pt>
                <c:pt idx="779">
                  <c:v>-87.898403000000002</c:v>
                </c:pt>
                <c:pt idx="780">
                  <c:v>-87.898456999999993</c:v>
                </c:pt>
                <c:pt idx="781">
                  <c:v>-87.898409000000001</c:v>
                </c:pt>
                <c:pt idx="782">
                  <c:v>-87.898459000000003</c:v>
                </c:pt>
                <c:pt idx="783">
                  <c:v>-87.898404999999997</c:v>
                </c:pt>
                <c:pt idx="784">
                  <c:v>-87.898448999999999</c:v>
                </c:pt>
                <c:pt idx="785">
                  <c:v>-87.898390000000006</c:v>
                </c:pt>
                <c:pt idx="786">
                  <c:v>-87.898429000000007</c:v>
                </c:pt>
                <c:pt idx="787">
                  <c:v>-87.898465999999999</c:v>
                </c:pt>
                <c:pt idx="788">
                  <c:v>-87.898399999999995</c:v>
                </c:pt>
                <c:pt idx="789">
                  <c:v>-87.898431000000002</c:v>
                </c:pt>
                <c:pt idx="790">
                  <c:v>-87.898459000000003</c:v>
                </c:pt>
                <c:pt idx="791">
                  <c:v>-87.89838499999999</c:v>
                </c:pt>
                <c:pt idx="792">
                  <c:v>-87.898408000000003</c:v>
                </c:pt>
                <c:pt idx="793">
                  <c:v>-87.898428999999993</c:v>
                </c:pt>
                <c:pt idx="794">
                  <c:v>-87.898448000000016</c:v>
                </c:pt>
                <c:pt idx="795">
                  <c:v>-87.898464000000018</c:v>
                </c:pt>
                <c:pt idx="796">
                  <c:v>-87.898377000000011</c:v>
                </c:pt>
                <c:pt idx="797">
                  <c:v>-87.898388000000011</c:v>
                </c:pt>
                <c:pt idx="798">
                  <c:v>-87.898397000000017</c:v>
                </c:pt>
                <c:pt idx="799">
                  <c:v>-87.898403000000016</c:v>
                </c:pt>
                <c:pt idx="800">
                  <c:v>-87.89840700000002</c:v>
                </c:pt>
                <c:pt idx="801">
                  <c:v>-87.898409000000001</c:v>
                </c:pt>
                <c:pt idx="802">
                  <c:v>-87.898408000000003</c:v>
                </c:pt>
                <c:pt idx="803">
                  <c:v>-87.898403999999999</c:v>
                </c:pt>
                <c:pt idx="804">
                  <c:v>-87.898398</c:v>
                </c:pt>
                <c:pt idx="805">
                  <c:v>-87.898390000000006</c:v>
                </c:pt>
                <c:pt idx="806">
                  <c:v>-87.898380000000003</c:v>
                </c:pt>
                <c:pt idx="807">
                  <c:v>-87.898367000000007</c:v>
                </c:pt>
                <c:pt idx="808">
                  <c:v>-87.898453000000003</c:v>
                </c:pt>
                <c:pt idx="809">
                  <c:v>-87.898435000000006</c:v>
                </c:pt>
                <c:pt idx="810">
                  <c:v>-87.898416000000012</c:v>
                </c:pt>
                <c:pt idx="811">
                  <c:v>-87.89839400000001</c:v>
                </c:pt>
                <c:pt idx="812">
                  <c:v>-87.898369000000002</c:v>
                </c:pt>
                <c:pt idx="813">
                  <c:v>-87.898443</c:v>
                </c:pt>
                <c:pt idx="814">
                  <c:v>-87.898414000000002</c:v>
                </c:pt>
                <c:pt idx="815">
                  <c:v>-87.898383999999993</c:v>
                </c:pt>
                <c:pt idx="816">
                  <c:v>-87.898451000000009</c:v>
                </c:pt>
                <c:pt idx="817">
                  <c:v>-87.898415999999997</c:v>
                </c:pt>
                <c:pt idx="818">
                  <c:v>-87.898379000000006</c:v>
                </c:pt>
                <c:pt idx="819">
                  <c:v>-87.898438999999996</c:v>
                </c:pt>
                <c:pt idx="820">
                  <c:v>-87.898396999999989</c:v>
                </c:pt>
                <c:pt idx="821">
                  <c:v>-87.898454999999998</c:v>
                </c:pt>
                <c:pt idx="822">
                  <c:v>-87.898409000000001</c:v>
                </c:pt>
                <c:pt idx="823">
                  <c:v>-87.898359999999997</c:v>
                </c:pt>
                <c:pt idx="824">
                  <c:v>-87.898409999999998</c:v>
                </c:pt>
                <c:pt idx="825">
                  <c:v>-87.898358000000002</c:v>
                </c:pt>
                <c:pt idx="826">
                  <c:v>-87.898403999999999</c:v>
                </c:pt>
                <c:pt idx="827">
                  <c:v>-87.898447000000004</c:v>
                </c:pt>
                <c:pt idx="828">
                  <c:v>-87.898389999999992</c:v>
                </c:pt>
                <c:pt idx="829">
                  <c:v>-87.898429000000007</c:v>
                </c:pt>
                <c:pt idx="830">
                  <c:v>-87.898366999999993</c:v>
                </c:pt>
                <c:pt idx="831">
                  <c:v>-87.89840199999999</c:v>
                </c:pt>
                <c:pt idx="832">
                  <c:v>-87.89843599999999</c:v>
                </c:pt>
                <c:pt idx="833">
                  <c:v>-87.898366999999993</c:v>
                </c:pt>
                <c:pt idx="834">
                  <c:v>-87.898398000000014</c:v>
                </c:pt>
                <c:pt idx="835">
                  <c:v>-87.898425000000003</c:v>
                </c:pt>
                <c:pt idx="836">
                  <c:v>-87.898451000000009</c:v>
                </c:pt>
                <c:pt idx="837">
                  <c:v>-87.898374000000004</c:v>
                </c:pt>
                <c:pt idx="838">
                  <c:v>-87.89839600000002</c:v>
                </c:pt>
                <c:pt idx="839">
                  <c:v>-87.898415999999997</c:v>
                </c:pt>
                <c:pt idx="840">
                  <c:v>-87.898434000000009</c:v>
                </c:pt>
                <c:pt idx="841">
                  <c:v>-87.898451000000009</c:v>
                </c:pt>
                <c:pt idx="842">
                  <c:v>-87.898365000000013</c:v>
                </c:pt>
                <c:pt idx="843">
                  <c:v>-87.898376999999996</c:v>
                </c:pt>
                <c:pt idx="844">
                  <c:v>-87.898387</c:v>
                </c:pt>
                <c:pt idx="845">
                  <c:v>-87.898396000000005</c:v>
                </c:pt>
                <c:pt idx="846">
                  <c:v>-87.898402000000004</c:v>
                </c:pt>
                <c:pt idx="847">
                  <c:v>-87.898408000000003</c:v>
                </c:pt>
                <c:pt idx="848">
                  <c:v>-87.89841100000001</c:v>
                </c:pt>
                <c:pt idx="849">
                  <c:v>-87.898411999999993</c:v>
                </c:pt>
                <c:pt idx="850">
                  <c:v>-87.898410999999996</c:v>
                </c:pt>
                <c:pt idx="851">
                  <c:v>-87.898409000000001</c:v>
                </c:pt>
                <c:pt idx="852">
                  <c:v>-87.898405000000011</c:v>
                </c:pt>
                <c:pt idx="853">
                  <c:v>-87.898398</c:v>
                </c:pt>
                <c:pt idx="854">
                  <c:v>-87.898392000000001</c:v>
                </c:pt>
                <c:pt idx="855">
                  <c:v>-87.898381999999998</c:v>
                </c:pt>
                <c:pt idx="856">
                  <c:v>-87.898370999999997</c:v>
                </c:pt>
                <c:pt idx="857">
                  <c:v>-87.898358000000002</c:v>
                </c:pt>
                <c:pt idx="858">
                  <c:v>-87.898443</c:v>
                </c:pt>
                <c:pt idx="859">
                  <c:v>-87.898426000000001</c:v>
                </c:pt>
                <c:pt idx="860">
                  <c:v>-87.898409000000001</c:v>
                </c:pt>
                <c:pt idx="861">
                  <c:v>-87.898388999999995</c:v>
                </c:pt>
                <c:pt idx="862">
                  <c:v>-87.898367999999991</c:v>
                </c:pt>
                <c:pt idx="863">
                  <c:v>-87.898443999999998</c:v>
                </c:pt>
                <c:pt idx="864">
                  <c:v>-87.898419000000004</c:v>
                </c:pt>
                <c:pt idx="865">
                  <c:v>-87.898392999999999</c:v>
                </c:pt>
                <c:pt idx="866">
                  <c:v>-87.898364999999998</c:v>
                </c:pt>
                <c:pt idx="867">
                  <c:v>-87.898434999999992</c:v>
                </c:pt>
                <c:pt idx="868">
                  <c:v>-87.898403999999985</c:v>
                </c:pt>
                <c:pt idx="869">
                  <c:v>-87.898370999999997</c:v>
                </c:pt>
                <c:pt idx="870">
                  <c:v>-87.89843599999999</c:v>
                </c:pt>
                <c:pt idx="871">
                  <c:v>-87.898398999999998</c:v>
                </c:pt>
                <c:pt idx="872">
                  <c:v>-87.898362000000006</c:v>
                </c:pt>
                <c:pt idx="873">
                  <c:v>-87.898423000000008</c:v>
                </c:pt>
                <c:pt idx="874">
                  <c:v>-87.898382000000012</c:v>
                </c:pt>
                <c:pt idx="875">
                  <c:v>-87.898438999999996</c:v>
                </c:pt>
                <c:pt idx="876">
                  <c:v>-87.898395000000008</c:v>
                </c:pt>
                <c:pt idx="877">
                  <c:v>-87.898448999999999</c:v>
                </c:pt>
                <c:pt idx="878">
                  <c:v>-87.898402000000004</c:v>
                </c:pt>
                <c:pt idx="879">
                  <c:v>-87.898353</c:v>
                </c:pt>
                <c:pt idx="880">
                  <c:v>-87.898403000000002</c:v>
                </c:pt>
                <c:pt idx="881">
                  <c:v>-87.898351000000005</c:v>
                </c:pt>
                <c:pt idx="882">
                  <c:v>-87.898398000000014</c:v>
                </c:pt>
                <c:pt idx="883">
                  <c:v>-87.898443</c:v>
                </c:pt>
                <c:pt idx="884">
                  <c:v>-87.898387</c:v>
                </c:pt>
                <c:pt idx="885">
                  <c:v>-87.898428999999993</c:v>
                </c:pt>
                <c:pt idx="886">
                  <c:v>-87.89837</c:v>
                </c:pt>
                <c:pt idx="887">
                  <c:v>-87.898409000000001</c:v>
                </c:pt>
                <c:pt idx="888">
                  <c:v>-87.898446000000007</c:v>
                </c:pt>
                <c:pt idx="889">
                  <c:v>-87.898382999999995</c:v>
                </c:pt>
                <c:pt idx="890">
                  <c:v>-87.898417999999992</c:v>
                </c:pt>
                <c:pt idx="891">
                  <c:v>-87.898352000000003</c:v>
                </c:pt>
                <c:pt idx="892">
                  <c:v>-87.898382999999995</c:v>
                </c:pt>
                <c:pt idx="893">
                  <c:v>-87.898414000000002</c:v>
                </c:pt>
                <c:pt idx="894">
                  <c:v>-87.898443</c:v>
                </c:pt>
                <c:pt idx="895">
                  <c:v>-87.89837</c:v>
                </c:pt>
                <c:pt idx="896">
                  <c:v>-87.898397999999986</c:v>
                </c:pt>
                <c:pt idx="897">
                  <c:v>-87.898422999999994</c:v>
                </c:pt>
                <c:pt idx="898">
                  <c:v>-87.898445999999993</c:v>
                </c:pt>
                <c:pt idx="899">
                  <c:v>-87.898367999999991</c:v>
                </c:pt>
                <c:pt idx="900">
                  <c:v>-87.898388999999995</c:v>
                </c:pt>
                <c:pt idx="901">
                  <c:v>-87.898408000000003</c:v>
                </c:pt>
                <c:pt idx="902">
                  <c:v>-87.898426999999998</c:v>
                </c:pt>
                <c:pt idx="903">
                  <c:v>-87.898444000000012</c:v>
                </c:pt>
                <c:pt idx="904">
                  <c:v>-87.898358999999999</c:v>
                </c:pt>
                <c:pt idx="905">
                  <c:v>-87.898373000000007</c:v>
                </c:pt>
                <c:pt idx="906">
                  <c:v>-87.898386000000002</c:v>
                </c:pt>
                <c:pt idx="907">
                  <c:v>-87.898397000000003</c:v>
                </c:pt>
                <c:pt idx="908">
                  <c:v>-87.898408000000003</c:v>
                </c:pt>
                <c:pt idx="909">
                  <c:v>-87.898417000000009</c:v>
                </c:pt>
                <c:pt idx="910">
                  <c:v>-87.898424000000006</c:v>
                </c:pt>
                <c:pt idx="911">
                  <c:v>-87.898431000000002</c:v>
                </c:pt>
                <c:pt idx="912">
                  <c:v>-87.898436000000004</c:v>
                </c:pt>
                <c:pt idx="913">
                  <c:v>-87.898440000000008</c:v>
                </c:pt>
                <c:pt idx="914">
                  <c:v>-87.898443</c:v>
                </c:pt>
                <c:pt idx="915">
                  <c:v>-87.898444000000012</c:v>
                </c:pt>
                <c:pt idx="916">
                  <c:v>-87.898443</c:v>
                </c:pt>
                <c:pt idx="917">
                  <c:v>-87.898442000000003</c:v>
                </c:pt>
                <c:pt idx="918">
                  <c:v>-87.898438999999996</c:v>
                </c:pt>
                <c:pt idx="919">
                  <c:v>-87.898436999999987</c:v>
                </c:pt>
                <c:pt idx="920">
                  <c:v>-87.898431000000002</c:v>
                </c:pt>
                <c:pt idx="921">
                  <c:v>-87.898424999999989</c:v>
                </c:pt>
                <c:pt idx="922">
                  <c:v>-87.898418000000007</c:v>
                </c:pt>
                <c:pt idx="923">
                  <c:v>-87.898409000000001</c:v>
                </c:pt>
                <c:pt idx="924">
                  <c:v>-87.898398999999998</c:v>
                </c:pt>
                <c:pt idx="925">
                  <c:v>-87.898388999999995</c:v>
                </c:pt>
                <c:pt idx="926">
                  <c:v>-87.898376999999996</c:v>
                </c:pt>
                <c:pt idx="927">
                  <c:v>-87.898362999999989</c:v>
                </c:pt>
                <c:pt idx="928">
                  <c:v>-87.898448999999985</c:v>
                </c:pt>
                <c:pt idx="929">
                  <c:v>-87.898432999999997</c:v>
                </c:pt>
                <c:pt idx="930">
                  <c:v>-87.898416999999995</c:v>
                </c:pt>
                <c:pt idx="931">
                  <c:v>-87.898398999999998</c:v>
                </c:pt>
                <c:pt idx="932">
                  <c:v>-87.898378999999991</c:v>
                </c:pt>
                <c:pt idx="933">
                  <c:v>-87.898358999999999</c:v>
                </c:pt>
                <c:pt idx="934">
                  <c:v>-87.898437999999999</c:v>
                </c:pt>
                <c:pt idx="935">
                  <c:v>-87.898414999999986</c:v>
                </c:pt>
                <c:pt idx="936">
                  <c:v>-87.898392000000001</c:v>
                </c:pt>
                <c:pt idx="937">
                  <c:v>-87.898366999999993</c:v>
                </c:pt>
                <c:pt idx="938">
                  <c:v>-87.898441000000005</c:v>
                </c:pt>
                <c:pt idx="939">
                  <c:v>-87.898414000000002</c:v>
                </c:pt>
                <c:pt idx="940">
                  <c:v>-87.898386000000016</c:v>
                </c:pt>
                <c:pt idx="941">
                  <c:v>-87.898358000000002</c:v>
                </c:pt>
                <c:pt idx="942">
                  <c:v>-87.898426999999998</c:v>
                </c:pt>
                <c:pt idx="943">
                  <c:v>-87.898396000000005</c:v>
                </c:pt>
                <c:pt idx="944">
                  <c:v>-87.898363000000003</c:v>
                </c:pt>
                <c:pt idx="945">
                  <c:v>-87.898429999999991</c:v>
                </c:pt>
                <c:pt idx="946">
                  <c:v>-87.898395000000008</c:v>
                </c:pt>
                <c:pt idx="947">
                  <c:v>-87.898359999999997</c:v>
                </c:pt>
                <c:pt idx="948">
                  <c:v>-87.898424000000006</c:v>
                </c:pt>
                <c:pt idx="949">
                  <c:v>-87.898386000000002</c:v>
                </c:pt>
                <c:pt idx="950">
                  <c:v>-87.89844699999999</c:v>
                </c:pt>
                <c:pt idx="951">
                  <c:v>-87.898407000000006</c:v>
                </c:pt>
                <c:pt idx="952">
                  <c:v>-87.898366999999993</c:v>
                </c:pt>
                <c:pt idx="953">
                  <c:v>-87.898424999999989</c:v>
                </c:pt>
                <c:pt idx="954">
                  <c:v>-87.898381999999998</c:v>
                </c:pt>
                <c:pt idx="955">
                  <c:v>-87.898437999999999</c:v>
                </c:pt>
                <c:pt idx="956">
                  <c:v>-87.898392999999999</c:v>
                </c:pt>
                <c:pt idx="957">
                  <c:v>-87.898447000000004</c:v>
                </c:pt>
                <c:pt idx="958">
                  <c:v>-87.89840199999999</c:v>
                </c:pt>
                <c:pt idx="959">
                  <c:v>-87.898454000000001</c:v>
                </c:pt>
                <c:pt idx="960">
                  <c:v>-87.898404999999997</c:v>
                </c:pt>
                <c:pt idx="961">
                  <c:v>-87.898354999999995</c:v>
                </c:pt>
                <c:pt idx="962">
                  <c:v>-87.898403999999999</c:v>
                </c:pt>
                <c:pt idx="963">
                  <c:v>-87.898452999999989</c:v>
                </c:pt>
                <c:pt idx="964">
                  <c:v>-87.898399999999981</c:v>
                </c:pt>
                <c:pt idx="965">
                  <c:v>-87.898447000000004</c:v>
                </c:pt>
                <c:pt idx="966">
                  <c:v>-87.898391999999987</c:v>
                </c:pt>
                <c:pt idx="967">
                  <c:v>-87.89843599999999</c:v>
                </c:pt>
                <c:pt idx="968">
                  <c:v>-87.898381000000001</c:v>
                </c:pt>
                <c:pt idx="969">
                  <c:v>-87.898423000000008</c:v>
                </c:pt>
                <c:pt idx="970">
                  <c:v>-87.898365000000013</c:v>
                </c:pt>
                <c:pt idx="971">
                  <c:v>-87.898405000000011</c:v>
                </c:pt>
                <c:pt idx="972">
                  <c:v>-87.898445000000009</c:v>
                </c:pt>
                <c:pt idx="973">
                  <c:v>-87.89838499999999</c:v>
                </c:pt>
                <c:pt idx="974">
                  <c:v>-87.898423000000008</c:v>
                </c:pt>
                <c:pt idx="975">
                  <c:v>-87.898358999999999</c:v>
                </c:pt>
                <c:pt idx="976">
                  <c:v>-87.898395999999991</c:v>
                </c:pt>
                <c:pt idx="977">
                  <c:v>-87.898431000000002</c:v>
                </c:pt>
                <c:pt idx="978">
                  <c:v>-87.898364999999998</c:v>
                </c:pt>
                <c:pt idx="979">
                  <c:v>-87.898398999999998</c:v>
                </c:pt>
                <c:pt idx="980">
                  <c:v>-87.898432</c:v>
                </c:pt>
                <c:pt idx="981">
                  <c:v>-87.898363000000003</c:v>
                </c:pt>
                <c:pt idx="982">
                  <c:v>-87.898393999999996</c:v>
                </c:pt>
                <c:pt idx="983">
                  <c:v>-87.898424000000006</c:v>
                </c:pt>
                <c:pt idx="984">
                  <c:v>-87.898454000000001</c:v>
                </c:pt>
                <c:pt idx="985">
                  <c:v>-87.898381999999998</c:v>
                </c:pt>
                <c:pt idx="986">
                  <c:v>-87.898408999999987</c:v>
                </c:pt>
                <c:pt idx="987">
                  <c:v>-87.898436000000004</c:v>
                </c:pt>
                <c:pt idx="988">
                  <c:v>-87.898361999999992</c:v>
                </c:pt>
                <c:pt idx="989">
                  <c:v>-87.898386999999985</c:v>
                </c:pt>
                <c:pt idx="990">
                  <c:v>-87.898410999999996</c:v>
                </c:pt>
                <c:pt idx="991">
                  <c:v>-87.898433999999995</c:v>
                </c:pt>
                <c:pt idx="992">
                  <c:v>-87.898456999999993</c:v>
                </c:pt>
                <c:pt idx="993">
                  <c:v>-87.898378000000008</c:v>
                </c:pt>
                <c:pt idx="994">
                  <c:v>-87.898400000000009</c:v>
                </c:pt>
                <c:pt idx="995">
                  <c:v>-87.898419000000004</c:v>
                </c:pt>
                <c:pt idx="996">
                  <c:v>-87.898437999999999</c:v>
                </c:pt>
                <c:pt idx="997">
                  <c:v>-87.898456999999993</c:v>
                </c:pt>
                <c:pt idx="998">
                  <c:v>-87.898374000000004</c:v>
                </c:pt>
                <c:pt idx="999">
                  <c:v>-87.898392000000001</c:v>
                </c:pt>
                <c:pt idx="1000">
                  <c:v>-87.897606999999994</c:v>
                </c:pt>
                <c:pt idx="1001">
                  <c:v>-87.897606999999994</c:v>
                </c:pt>
                <c:pt idx="1002">
                  <c:v>-87.897606999999994</c:v>
                </c:pt>
                <c:pt idx="1003">
                  <c:v>-87.897606999999994</c:v>
                </c:pt>
                <c:pt idx="1004">
                  <c:v>-87.897607999999991</c:v>
                </c:pt>
                <c:pt idx="1005">
                  <c:v>-87.897607999999991</c:v>
                </c:pt>
                <c:pt idx="1006">
                  <c:v>-87.897607999999991</c:v>
                </c:pt>
                <c:pt idx="1007">
                  <c:v>-87.897607999999991</c:v>
                </c:pt>
                <c:pt idx="1008">
                  <c:v>-87.897607999999991</c:v>
                </c:pt>
                <c:pt idx="1009">
                  <c:v>-87.897608999999989</c:v>
                </c:pt>
                <c:pt idx="1010">
                  <c:v>-87.897608999999989</c:v>
                </c:pt>
                <c:pt idx="1011">
                  <c:v>-87.897608999999989</c:v>
                </c:pt>
                <c:pt idx="1012">
                  <c:v>-87.897608999999989</c:v>
                </c:pt>
                <c:pt idx="1013">
                  <c:v>-87.897608999999989</c:v>
                </c:pt>
                <c:pt idx="1014">
                  <c:v>-87.897609999999986</c:v>
                </c:pt>
                <c:pt idx="1015">
                  <c:v>-87.897609999999986</c:v>
                </c:pt>
                <c:pt idx="1016">
                  <c:v>-87.897609999999986</c:v>
                </c:pt>
                <c:pt idx="1017">
                  <c:v>-87.897609999999986</c:v>
                </c:pt>
                <c:pt idx="1018">
                  <c:v>-87.897609999999986</c:v>
                </c:pt>
                <c:pt idx="1019">
                  <c:v>-87.897610999999984</c:v>
                </c:pt>
                <c:pt idx="1020">
                  <c:v>-87.897610999999984</c:v>
                </c:pt>
                <c:pt idx="1021">
                  <c:v>-87.897610999999984</c:v>
                </c:pt>
                <c:pt idx="1022">
                  <c:v>-87.897610999999984</c:v>
                </c:pt>
                <c:pt idx="1023">
                  <c:v>-87.897610999999984</c:v>
                </c:pt>
                <c:pt idx="1024">
                  <c:v>-87.897611999999995</c:v>
                </c:pt>
                <c:pt idx="1025">
                  <c:v>-87.897611999999995</c:v>
                </c:pt>
                <c:pt idx="1026">
                  <c:v>-87.897611999999995</c:v>
                </c:pt>
                <c:pt idx="1027">
                  <c:v>-87.897611999999995</c:v>
                </c:pt>
                <c:pt idx="1028">
                  <c:v>-87.897611999999995</c:v>
                </c:pt>
                <c:pt idx="1029">
                  <c:v>-87.897612999999993</c:v>
                </c:pt>
                <c:pt idx="1030">
                  <c:v>-87.897612999999993</c:v>
                </c:pt>
                <c:pt idx="1031">
                  <c:v>-87.897612999999993</c:v>
                </c:pt>
                <c:pt idx="1032">
                  <c:v>-87.897612999999993</c:v>
                </c:pt>
                <c:pt idx="1033">
                  <c:v>-87.897612999999993</c:v>
                </c:pt>
                <c:pt idx="1034">
                  <c:v>-87.89761399999999</c:v>
                </c:pt>
                <c:pt idx="1035">
                  <c:v>-87.89761399999999</c:v>
                </c:pt>
                <c:pt idx="1036">
                  <c:v>-87.89761399999999</c:v>
                </c:pt>
                <c:pt idx="1037">
                  <c:v>-87.89761399999999</c:v>
                </c:pt>
                <c:pt idx="1038">
                  <c:v>-87.89761399999999</c:v>
                </c:pt>
                <c:pt idx="1039">
                  <c:v>-87.897614999999988</c:v>
                </c:pt>
                <c:pt idx="1040">
                  <c:v>-87.897614999999988</c:v>
                </c:pt>
                <c:pt idx="1041">
                  <c:v>-87.897614999999988</c:v>
                </c:pt>
                <c:pt idx="1042">
                  <c:v>-87.897614999999988</c:v>
                </c:pt>
                <c:pt idx="1043">
                  <c:v>-87.897614999999988</c:v>
                </c:pt>
                <c:pt idx="1044">
                  <c:v>-87.897615999999985</c:v>
                </c:pt>
                <c:pt idx="1045">
                  <c:v>-87.897615999999985</c:v>
                </c:pt>
                <c:pt idx="1046">
                  <c:v>-87.897615999999985</c:v>
                </c:pt>
                <c:pt idx="1047">
                  <c:v>-87.897615999999985</c:v>
                </c:pt>
                <c:pt idx="1048">
                  <c:v>-87.897616999999997</c:v>
                </c:pt>
                <c:pt idx="1049">
                  <c:v>-87.897616999999997</c:v>
                </c:pt>
                <c:pt idx="1050">
                  <c:v>-87.897616999999997</c:v>
                </c:pt>
                <c:pt idx="1051">
                  <c:v>-87.897616999999997</c:v>
                </c:pt>
                <c:pt idx="1052">
                  <c:v>-87.897616999999997</c:v>
                </c:pt>
                <c:pt idx="1053">
                  <c:v>-87.897617999999994</c:v>
                </c:pt>
                <c:pt idx="1054">
                  <c:v>-87.897617999999994</c:v>
                </c:pt>
                <c:pt idx="1055">
                  <c:v>-87.897617999999994</c:v>
                </c:pt>
                <c:pt idx="1056">
                  <c:v>-87.897617999999994</c:v>
                </c:pt>
                <c:pt idx="1057">
                  <c:v>-87.897617999999994</c:v>
                </c:pt>
                <c:pt idx="1058">
                  <c:v>-87.897618999999992</c:v>
                </c:pt>
                <c:pt idx="1059">
                  <c:v>-87.897618999999992</c:v>
                </c:pt>
                <c:pt idx="1060">
                  <c:v>-87.897618999999992</c:v>
                </c:pt>
                <c:pt idx="1061">
                  <c:v>-87.897618999999992</c:v>
                </c:pt>
                <c:pt idx="1062">
                  <c:v>-87.897618999999992</c:v>
                </c:pt>
                <c:pt idx="1063">
                  <c:v>-87.897619999999989</c:v>
                </c:pt>
                <c:pt idx="1064">
                  <c:v>-87.897619999999989</c:v>
                </c:pt>
                <c:pt idx="1065">
                  <c:v>-87.897619999999989</c:v>
                </c:pt>
                <c:pt idx="1066">
                  <c:v>-87.897619999999989</c:v>
                </c:pt>
                <c:pt idx="1067">
                  <c:v>-87.897620999999987</c:v>
                </c:pt>
                <c:pt idx="1068">
                  <c:v>-87.897620999999987</c:v>
                </c:pt>
                <c:pt idx="1069">
                  <c:v>-87.897620999999987</c:v>
                </c:pt>
                <c:pt idx="1070">
                  <c:v>-87.897620999999987</c:v>
                </c:pt>
                <c:pt idx="1071">
                  <c:v>-87.897620999999987</c:v>
                </c:pt>
                <c:pt idx="1072">
                  <c:v>-87.897621999999984</c:v>
                </c:pt>
                <c:pt idx="1073">
                  <c:v>-87.897621999999984</c:v>
                </c:pt>
                <c:pt idx="1074">
                  <c:v>-87.897621999999984</c:v>
                </c:pt>
                <c:pt idx="1075">
                  <c:v>-87.897621999999984</c:v>
                </c:pt>
                <c:pt idx="1076">
                  <c:v>-87.897621999999984</c:v>
                </c:pt>
                <c:pt idx="1077">
                  <c:v>-87.897622999999996</c:v>
                </c:pt>
                <c:pt idx="1078">
                  <c:v>-87.897622999999996</c:v>
                </c:pt>
                <c:pt idx="1079">
                  <c:v>-87.897622999999996</c:v>
                </c:pt>
                <c:pt idx="1080">
                  <c:v>-87.897622999999996</c:v>
                </c:pt>
                <c:pt idx="1081">
                  <c:v>-87.897623999999993</c:v>
                </c:pt>
                <c:pt idx="1082">
                  <c:v>-87.897623999999993</c:v>
                </c:pt>
                <c:pt idx="1083">
                  <c:v>-87.897623999999993</c:v>
                </c:pt>
                <c:pt idx="1084">
                  <c:v>-87.897623999999993</c:v>
                </c:pt>
                <c:pt idx="1085">
                  <c:v>-87.897623999999993</c:v>
                </c:pt>
                <c:pt idx="1086">
                  <c:v>-87.897624999999991</c:v>
                </c:pt>
                <c:pt idx="1087">
                  <c:v>-87.897624999999991</c:v>
                </c:pt>
                <c:pt idx="1088">
                  <c:v>-87.897624999999991</c:v>
                </c:pt>
                <c:pt idx="1089">
                  <c:v>-87.897624999999991</c:v>
                </c:pt>
                <c:pt idx="1090">
                  <c:v>-87.897625999999988</c:v>
                </c:pt>
                <c:pt idx="1091">
                  <c:v>-87.897625999999988</c:v>
                </c:pt>
                <c:pt idx="1092">
                  <c:v>-87.897625999999988</c:v>
                </c:pt>
                <c:pt idx="1093">
                  <c:v>-87.897625999999988</c:v>
                </c:pt>
                <c:pt idx="1094">
                  <c:v>-87.897625999999988</c:v>
                </c:pt>
                <c:pt idx="1095">
                  <c:v>-87.897626999999986</c:v>
                </c:pt>
                <c:pt idx="1096">
                  <c:v>-87.897626999999986</c:v>
                </c:pt>
                <c:pt idx="1097">
                  <c:v>-87.897626999999986</c:v>
                </c:pt>
                <c:pt idx="1098">
                  <c:v>-87.897626999999986</c:v>
                </c:pt>
                <c:pt idx="1099">
                  <c:v>-87.897627999999983</c:v>
                </c:pt>
                <c:pt idx="1100">
                  <c:v>-87.897627999999983</c:v>
                </c:pt>
                <c:pt idx="1101">
                  <c:v>-87.897627999999983</c:v>
                </c:pt>
                <c:pt idx="1102">
                  <c:v>-87.897627999999983</c:v>
                </c:pt>
                <c:pt idx="1103">
                  <c:v>-87.897627999999983</c:v>
                </c:pt>
                <c:pt idx="1104">
                  <c:v>-87.897628999999995</c:v>
                </c:pt>
                <c:pt idx="1105">
                  <c:v>-87.897628999999995</c:v>
                </c:pt>
                <c:pt idx="1106">
                  <c:v>-87.897628999999995</c:v>
                </c:pt>
                <c:pt idx="1107">
                  <c:v>-87.897628999999995</c:v>
                </c:pt>
                <c:pt idx="1108">
                  <c:v>-87.897629999999992</c:v>
                </c:pt>
                <c:pt idx="1109">
                  <c:v>-87.897629999999992</c:v>
                </c:pt>
                <c:pt idx="1110">
                  <c:v>-87.897629999999992</c:v>
                </c:pt>
                <c:pt idx="1111">
                  <c:v>-87.897629999999992</c:v>
                </c:pt>
                <c:pt idx="1112">
                  <c:v>-87.897629999999992</c:v>
                </c:pt>
                <c:pt idx="1113">
                  <c:v>-87.89763099999999</c:v>
                </c:pt>
                <c:pt idx="1114">
                  <c:v>-87.89763099999999</c:v>
                </c:pt>
                <c:pt idx="1115">
                  <c:v>-87.89763099999999</c:v>
                </c:pt>
                <c:pt idx="1116">
                  <c:v>-87.89763099999999</c:v>
                </c:pt>
                <c:pt idx="1117">
                  <c:v>-87.897631999999987</c:v>
                </c:pt>
                <c:pt idx="1118">
                  <c:v>-87.897631999999987</c:v>
                </c:pt>
                <c:pt idx="1119">
                  <c:v>-87.897631999999987</c:v>
                </c:pt>
                <c:pt idx="1120">
                  <c:v>-87.897631999999987</c:v>
                </c:pt>
                <c:pt idx="1121">
                  <c:v>-87.897631999999987</c:v>
                </c:pt>
                <c:pt idx="1122">
                  <c:v>-87.897632999999985</c:v>
                </c:pt>
                <c:pt idx="1123">
                  <c:v>-87.897632999999985</c:v>
                </c:pt>
                <c:pt idx="1124">
                  <c:v>-87.897632999999985</c:v>
                </c:pt>
                <c:pt idx="1125">
                  <c:v>-87.897632999999985</c:v>
                </c:pt>
                <c:pt idx="1126">
                  <c:v>-87.897633999999996</c:v>
                </c:pt>
                <c:pt idx="1127">
                  <c:v>-87.897633999999996</c:v>
                </c:pt>
                <c:pt idx="1128">
                  <c:v>-87.897633999999996</c:v>
                </c:pt>
                <c:pt idx="1129">
                  <c:v>-87.897633999999996</c:v>
                </c:pt>
                <c:pt idx="1130">
                  <c:v>-87.897633999999996</c:v>
                </c:pt>
                <c:pt idx="1131">
                  <c:v>-87.897634999999994</c:v>
                </c:pt>
                <c:pt idx="1132">
                  <c:v>-87.897634999999994</c:v>
                </c:pt>
                <c:pt idx="1133">
                  <c:v>-87.897634999999994</c:v>
                </c:pt>
                <c:pt idx="1134">
                  <c:v>-87.897634999999994</c:v>
                </c:pt>
                <c:pt idx="1135">
                  <c:v>-87.897635999999991</c:v>
                </c:pt>
                <c:pt idx="1136">
                  <c:v>-87.897635999999991</c:v>
                </c:pt>
                <c:pt idx="1137">
                  <c:v>-87.897635999999991</c:v>
                </c:pt>
                <c:pt idx="1138">
                  <c:v>-87.897635999999991</c:v>
                </c:pt>
                <c:pt idx="1139">
                  <c:v>-87.897636999999989</c:v>
                </c:pt>
                <c:pt idx="1140">
                  <c:v>-87.897636999999989</c:v>
                </c:pt>
                <c:pt idx="1141">
                  <c:v>-87.897636999999989</c:v>
                </c:pt>
                <c:pt idx="1142">
                  <c:v>-87.897636999999989</c:v>
                </c:pt>
                <c:pt idx="1143">
                  <c:v>-87.897636999999989</c:v>
                </c:pt>
                <c:pt idx="1144">
                  <c:v>-87.897637999999986</c:v>
                </c:pt>
                <c:pt idx="1145">
                  <c:v>-87.897637999999986</c:v>
                </c:pt>
                <c:pt idx="1146">
                  <c:v>-87.897637999999986</c:v>
                </c:pt>
                <c:pt idx="1147">
                  <c:v>-87.897637999999986</c:v>
                </c:pt>
                <c:pt idx="1148">
                  <c:v>-87.897638999999984</c:v>
                </c:pt>
                <c:pt idx="1149">
                  <c:v>-87.897638999999984</c:v>
                </c:pt>
                <c:pt idx="1150">
                  <c:v>-87.897638999999984</c:v>
                </c:pt>
                <c:pt idx="1151">
                  <c:v>-87.897638999999984</c:v>
                </c:pt>
                <c:pt idx="1152">
                  <c:v>-87.897639999999996</c:v>
                </c:pt>
                <c:pt idx="1153">
                  <c:v>-87.897639999999996</c:v>
                </c:pt>
                <c:pt idx="1154">
                  <c:v>-87.897639999999996</c:v>
                </c:pt>
                <c:pt idx="1155">
                  <c:v>-87.897639999999996</c:v>
                </c:pt>
                <c:pt idx="1156">
                  <c:v>-87.897639999999996</c:v>
                </c:pt>
                <c:pt idx="1157">
                  <c:v>-87.897640999999993</c:v>
                </c:pt>
                <c:pt idx="1158">
                  <c:v>-87.897640999999993</c:v>
                </c:pt>
                <c:pt idx="1159">
                  <c:v>-87.897640999999993</c:v>
                </c:pt>
                <c:pt idx="1160">
                  <c:v>-87.897640999999993</c:v>
                </c:pt>
                <c:pt idx="1161">
                  <c:v>-87.897641999999991</c:v>
                </c:pt>
                <c:pt idx="1162">
                  <c:v>-87.897641999999991</c:v>
                </c:pt>
                <c:pt idx="1163">
                  <c:v>-87.897641999999991</c:v>
                </c:pt>
                <c:pt idx="1164">
                  <c:v>-87.897641999999991</c:v>
                </c:pt>
                <c:pt idx="1165">
                  <c:v>-87.897642999999988</c:v>
                </c:pt>
                <c:pt idx="1166">
                  <c:v>-87.897642999999988</c:v>
                </c:pt>
                <c:pt idx="1167">
                  <c:v>-87.897642999999988</c:v>
                </c:pt>
                <c:pt idx="1168">
                  <c:v>-87.897642999999988</c:v>
                </c:pt>
                <c:pt idx="1169">
                  <c:v>-87.897643999999985</c:v>
                </c:pt>
                <c:pt idx="1170">
                  <c:v>-87.897643999999985</c:v>
                </c:pt>
                <c:pt idx="1171">
                  <c:v>-87.897643999999985</c:v>
                </c:pt>
                <c:pt idx="1172">
                  <c:v>-87.897643999999985</c:v>
                </c:pt>
                <c:pt idx="1173">
                  <c:v>-87.897643999999985</c:v>
                </c:pt>
                <c:pt idx="1174">
                  <c:v>-87.897644999999983</c:v>
                </c:pt>
                <c:pt idx="1175">
                  <c:v>-87.897644999999983</c:v>
                </c:pt>
                <c:pt idx="1176">
                  <c:v>-87.897644999999983</c:v>
                </c:pt>
                <c:pt idx="1177">
                  <c:v>-87.897644999999983</c:v>
                </c:pt>
                <c:pt idx="1178">
                  <c:v>-87.897645999999995</c:v>
                </c:pt>
                <c:pt idx="1179">
                  <c:v>-87.897645999999995</c:v>
                </c:pt>
                <c:pt idx="1180">
                  <c:v>-87.897645999999995</c:v>
                </c:pt>
                <c:pt idx="1181">
                  <c:v>-87.897645999999995</c:v>
                </c:pt>
                <c:pt idx="1182">
                  <c:v>-87.897646999999992</c:v>
                </c:pt>
                <c:pt idx="1183">
                  <c:v>-87.897646999999992</c:v>
                </c:pt>
                <c:pt idx="1184">
                  <c:v>-87.897646999999992</c:v>
                </c:pt>
                <c:pt idx="1185">
                  <c:v>-87.897646999999992</c:v>
                </c:pt>
                <c:pt idx="1186">
                  <c:v>-87.89764799999999</c:v>
                </c:pt>
                <c:pt idx="1187">
                  <c:v>-87.89764799999999</c:v>
                </c:pt>
                <c:pt idx="1188">
                  <c:v>-87.89764799999999</c:v>
                </c:pt>
                <c:pt idx="1189">
                  <c:v>-87.89764799999999</c:v>
                </c:pt>
                <c:pt idx="1190">
                  <c:v>-87.897648999999987</c:v>
                </c:pt>
                <c:pt idx="1191">
                  <c:v>-87.897648999999987</c:v>
                </c:pt>
                <c:pt idx="1192">
                  <c:v>-87.897648999999987</c:v>
                </c:pt>
                <c:pt idx="1193">
                  <c:v>-87.897648999999987</c:v>
                </c:pt>
                <c:pt idx="1194">
                  <c:v>-87.897648999999987</c:v>
                </c:pt>
                <c:pt idx="1195">
                  <c:v>-87.897649999999985</c:v>
                </c:pt>
                <c:pt idx="1196">
                  <c:v>-87.897649999999985</c:v>
                </c:pt>
                <c:pt idx="1197">
                  <c:v>-87.897649999999985</c:v>
                </c:pt>
                <c:pt idx="1198">
                  <c:v>-87.897649999999985</c:v>
                </c:pt>
                <c:pt idx="1199">
                  <c:v>-87.897650999999996</c:v>
                </c:pt>
                <c:pt idx="1200">
                  <c:v>-87.897650999999996</c:v>
                </c:pt>
                <c:pt idx="1201">
                  <c:v>-87.897650999999996</c:v>
                </c:pt>
                <c:pt idx="1202">
                  <c:v>-87.897650999999996</c:v>
                </c:pt>
                <c:pt idx="1203">
                  <c:v>-87.897651999999994</c:v>
                </c:pt>
                <c:pt idx="1204">
                  <c:v>-87.897651999999994</c:v>
                </c:pt>
                <c:pt idx="1205">
                  <c:v>-87.897651999999994</c:v>
                </c:pt>
                <c:pt idx="1206">
                  <c:v>-87.897651999999994</c:v>
                </c:pt>
                <c:pt idx="1207">
                  <c:v>-87.897652999999991</c:v>
                </c:pt>
                <c:pt idx="1208">
                  <c:v>-87.897652999999991</c:v>
                </c:pt>
                <c:pt idx="1209">
                  <c:v>-87.897652999999991</c:v>
                </c:pt>
                <c:pt idx="1210">
                  <c:v>-87.897652999999991</c:v>
                </c:pt>
                <c:pt idx="1211">
                  <c:v>-87.897653999999989</c:v>
                </c:pt>
                <c:pt idx="1212">
                  <c:v>-87.897653999999989</c:v>
                </c:pt>
                <c:pt idx="1213">
                  <c:v>-87.897653999999989</c:v>
                </c:pt>
                <c:pt idx="1214">
                  <c:v>-87.897653999999989</c:v>
                </c:pt>
                <c:pt idx="1215">
                  <c:v>-87.897654999999986</c:v>
                </c:pt>
                <c:pt idx="1216">
                  <c:v>-87.897654999999986</c:v>
                </c:pt>
                <c:pt idx="1217">
                  <c:v>-87.897654999999986</c:v>
                </c:pt>
                <c:pt idx="1218">
                  <c:v>-87.897654999999986</c:v>
                </c:pt>
                <c:pt idx="1219">
                  <c:v>-87.897655999999984</c:v>
                </c:pt>
                <c:pt idx="1220">
                  <c:v>-87.897655999999984</c:v>
                </c:pt>
                <c:pt idx="1221">
                  <c:v>-87.897655999999984</c:v>
                </c:pt>
                <c:pt idx="1222">
                  <c:v>-87.897655999999984</c:v>
                </c:pt>
                <c:pt idx="1223">
                  <c:v>-87.897656999999995</c:v>
                </c:pt>
                <c:pt idx="1224">
                  <c:v>-87.897656999999995</c:v>
                </c:pt>
                <c:pt idx="1225">
                  <c:v>-87.897656999999995</c:v>
                </c:pt>
                <c:pt idx="1226">
                  <c:v>-87.897656999999995</c:v>
                </c:pt>
                <c:pt idx="1227">
                  <c:v>-87.897657999999993</c:v>
                </c:pt>
                <c:pt idx="1228">
                  <c:v>-87.897657999999993</c:v>
                </c:pt>
                <c:pt idx="1229">
                  <c:v>-87.897657999999993</c:v>
                </c:pt>
                <c:pt idx="1230">
                  <c:v>-87.897657999999993</c:v>
                </c:pt>
                <c:pt idx="1231">
                  <c:v>-87.89765899999999</c:v>
                </c:pt>
                <c:pt idx="1232">
                  <c:v>-87.89765899999999</c:v>
                </c:pt>
                <c:pt idx="1233">
                  <c:v>-87.89765899999999</c:v>
                </c:pt>
                <c:pt idx="1234">
                  <c:v>-87.89765899999999</c:v>
                </c:pt>
                <c:pt idx="1235">
                  <c:v>-87.897659999999988</c:v>
                </c:pt>
                <c:pt idx="1236">
                  <c:v>-87.897659999999988</c:v>
                </c:pt>
                <c:pt idx="1237">
                  <c:v>-87.897659999999988</c:v>
                </c:pt>
                <c:pt idx="1238">
                  <c:v>-87.897659999999988</c:v>
                </c:pt>
                <c:pt idx="1239">
                  <c:v>-87.897660999999985</c:v>
                </c:pt>
                <c:pt idx="1240">
                  <c:v>-87.897660999999985</c:v>
                </c:pt>
                <c:pt idx="1241">
                  <c:v>-87.897660999999985</c:v>
                </c:pt>
                <c:pt idx="1242">
                  <c:v>-87.897660999999985</c:v>
                </c:pt>
                <c:pt idx="1243">
                  <c:v>-87.897661999999983</c:v>
                </c:pt>
                <c:pt idx="1244">
                  <c:v>-87.897661999999983</c:v>
                </c:pt>
                <c:pt idx="1245">
                  <c:v>-87.897661999999983</c:v>
                </c:pt>
                <c:pt idx="1246">
                  <c:v>-87.897661999999983</c:v>
                </c:pt>
                <c:pt idx="1247">
                  <c:v>-87.897662999999994</c:v>
                </c:pt>
                <c:pt idx="1248">
                  <c:v>-87.897662999999994</c:v>
                </c:pt>
                <c:pt idx="1249">
                  <c:v>-87.897662999999994</c:v>
                </c:pt>
                <c:pt idx="1250">
                  <c:v>-87.897662999999994</c:v>
                </c:pt>
                <c:pt idx="1251">
                  <c:v>-87.897663999999992</c:v>
                </c:pt>
                <c:pt idx="1252">
                  <c:v>-87.897663999999992</c:v>
                </c:pt>
                <c:pt idx="1253">
                  <c:v>-87.897663999999992</c:v>
                </c:pt>
                <c:pt idx="1254">
                  <c:v>-87.897663999999992</c:v>
                </c:pt>
                <c:pt idx="1255">
                  <c:v>-87.897664999999989</c:v>
                </c:pt>
                <c:pt idx="1256">
                  <c:v>-87.897664999999989</c:v>
                </c:pt>
                <c:pt idx="1257">
                  <c:v>-87.897664999999989</c:v>
                </c:pt>
                <c:pt idx="1258">
                  <c:v>-87.897664999999989</c:v>
                </c:pt>
                <c:pt idx="1259">
                  <c:v>-87.897665999999987</c:v>
                </c:pt>
                <c:pt idx="1260">
                  <c:v>-87.897665999999987</c:v>
                </c:pt>
                <c:pt idx="1261">
                  <c:v>-87.897665999999987</c:v>
                </c:pt>
                <c:pt idx="1262">
                  <c:v>-87.897665999999987</c:v>
                </c:pt>
                <c:pt idx="1263">
                  <c:v>-87.897666999999984</c:v>
                </c:pt>
                <c:pt idx="1264">
                  <c:v>-87.897666999999984</c:v>
                </c:pt>
                <c:pt idx="1265">
                  <c:v>-87.897666999999984</c:v>
                </c:pt>
                <c:pt idx="1266">
                  <c:v>-87.897666999999984</c:v>
                </c:pt>
                <c:pt idx="1267">
                  <c:v>-87.897667999999996</c:v>
                </c:pt>
                <c:pt idx="1268">
                  <c:v>-87.897667999999996</c:v>
                </c:pt>
                <c:pt idx="1269">
                  <c:v>-87.897667999999996</c:v>
                </c:pt>
                <c:pt idx="1270">
                  <c:v>-87.897667999999996</c:v>
                </c:pt>
                <c:pt idx="1271">
                  <c:v>-87.897668999999993</c:v>
                </c:pt>
                <c:pt idx="1272">
                  <c:v>-87.897668999999993</c:v>
                </c:pt>
                <c:pt idx="1273">
                  <c:v>-87.897668999999993</c:v>
                </c:pt>
                <c:pt idx="1274">
                  <c:v>-87.897668999999993</c:v>
                </c:pt>
                <c:pt idx="1275">
                  <c:v>-87.897669999999991</c:v>
                </c:pt>
                <c:pt idx="1276">
                  <c:v>-87.897669999999991</c:v>
                </c:pt>
                <c:pt idx="1277">
                  <c:v>-87.897669999999991</c:v>
                </c:pt>
                <c:pt idx="1278">
                  <c:v>-87.897669999999991</c:v>
                </c:pt>
                <c:pt idx="1279">
                  <c:v>-87.897670999999988</c:v>
                </c:pt>
                <c:pt idx="1280">
                  <c:v>-87.897670999999988</c:v>
                </c:pt>
                <c:pt idx="1281">
                  <c:v>-87.897670999999988</c:v>
                </c:pt>
                <c:pt idx="1282">
                  <c:v>-87.897670999999988</c:v>
                </c:pt>
                <c:pt idx="1283">
                  <c:v>-87.897671999999986</c:v>
                </c:pt>
                <c:pt idx="1284">
                  <c:v>-87.897671999999986</c:v>
                </c:pt>
                <c:pt idx="1285">
                  <c:v>-87.897671999999986</c:v>
                </c:pt>
                <c:pt idx="1286">
                  <c:v>-87.897672999999983</c:v>
                </c:pt>
                <c:pt idx="1287">
                  <c:v>-87.897672999999983</c:v>
                </c:pt>
                <c:pt idx="1288">
                  <c:v>-87.897672999999983</c:v>
                </c:pt>
                <c:pt idx="1289">
                  <c:v>-87.897672999999983</c:v>
                </c:pt>
                <c:pt idx="1290">
                  <c:v>-87.897673999999995</c:v>
                </c:pt>
                <c:pt idx="1291">
                  <c:v>-87.897673999999995</c:v>
                </c:pt>
                <c:pt idx="1292">
                  <c:v>-87.897673999999995</c:v>
                </c:pt>
                <c:pt idx="1293">
                  <c:v>-87.897673999999995</c:v>
                </c:pt>
                <c:pt idx="1294">
                  <c:v>-87.897674999999992</c:v>
                </c:pt>
                <c:pt idx="1295">
                  <c:v>-87.897674999999992</c:v>
                </c:pt>
                <c:pt idx="1296">
                  <c:v>-87.897674999999992</c:v>
                </c:pt>
                <c:pt idx="1297">
                  <c:v>-87.897674999999992</c:v>
                </c:pt>
                <c:pt idx="1298">
                  <c:v>-87.89767599999999</c:v>
                </c:pt>
                <c:pt idx="1299">
                  <c:v>-87.89767599999999</c:v>
                </c:pt>
                <c:pt idx="1300">
                  <c:v>-87.89767599999999</c:v>
                </c:pt>
                <c:pt idx="1301">
                  <c:v>-87.89767599999999</c:v>
                </c:pt>
                <c:pt idx="1302">
                  <c:v>-87.897676999999987</c:v>
                </c:pt>
                <c:pt idx="1303">
                  <c:v>-87.897676999999987</c:v>
                </c:pt>
                <c:pt idx="1304">
                  <c:v>-87.897676999999987</c:v>
                </c:pt>
                <c:pt idx="1305">
                  <c:v>-87.897676999999987</c:v>
                </c:pt>
                <c:pt idx="1306">
                  <c:v>-87.897677999999985</c:v>
                </c:pt>
                <c:pt idx="1307">
                  <c:v>-87.897677999999985</c:v>
                </c:pt>
                <c:pt idx="1308">
                  <c:v>-87.897677999999985</c:v>
                </c:pt>
                <c:pt idx="1309">
                  <c:v>-87.897678999999997</c:v>
                </c:pt>
                <c:pt idx="1310">
                  <c:v>-87.897678999999997</c:v>
                </c:pt>
                <c:pt idx="1311">
                  <c:v>-87.897678999999997</c:v>
                </c:pt>
                <c:pt idx="1312">
                  <c:v>-87.897678999999997</c:v>
                </c:pt>
                <c:pt idx="1313">
                  <c:v>-87.897679999999994</c:v>
                </c:pt>
                <c:pt idx="1314">
                  <c:v>-87.897679999999994</c:v>
                </c:pt>
                <c:pt idx="1315">
                  <c:v>-87.897679999999994</c:v>
                </c:pt>
                <c:pt idx="1316">
                  <c:v>-87.897679999999994</c:v>
                </c:pt>
                <c:pt idx="1317">
                  <c:v>-87.897680999999992</c:v>
                </c:pt>
                <c:pt idx="1318">
                  <c:v>-87.897680999999992</c:v>
                </c:pt>
                <c:pt idx="1319">
                  <c:v>-87.897680999999992</c:v>
                </c:pt>
                <c:pt idx="1320">
                  <c:v>-87.897680999999992</c:v>
                </c:pt>
                <c:pt idx="1321">
                  <c:v>-87.897681999999989</c:v>
                </c:pt>
                <c:pt idx="1322">
                  <c:v>-87.897681999999989</c:v>
                </c:pt>
                <c:pt idx="1323">
                  <c:v>-87.897681999999989</c:v>
                </c:pt>
                <c:pt idx="1324">
                  <c:v>-87.897681999999989</c:v>
                </c:pt>
                <c:pt idx="1325">
                  <c:v>-87.897682999999986</c:v>
                </c:pt>
                <c:pt idx="1326">
                  <c:v>-87.897682999999986</c:v>
                </c:pt>
                <c:pt idx="1327">
                  <c:v>-87.897682999999986</c:v>
                </c:pt>
                <c:pt idx="1328">
                  <c:v>-87.897683999999984</c:v>
                </c:pt>
                <c:pt idx="1329">
                  <c:v>-87.897683999999984</c:v>
                </c:pt>
                <c:pt idx="1330">
                  <c:v>-87.897683999999984</c:v>
                </c:pt>
                <c:pt idx="1331">
                  <c:v>-87.897683999999984</c:v>
                </c:pt>
                <c:pt idx="1332">
                  <c:v>-87.897684999999996</c:v>
                </c:pt>
                <c:pt idx="1333">
                  <c:v>-87.897684999999996</c:v>
                </c:pt>
                <c:pt idx="1334">
                  <c:v>-87.897684999999996</c:v>
                </c:pt>
                <c:pt idx="1335">
                  <c:v>-87.897684999999996</c:v>
                </c:pt>
                <c:pt idx="1336">
                  <c:v>-87.897685999999993</c:v>
                </c:pt>
                <c:pt idx="1337">
                  <c:v>-87.897685999999993</c:v>
                </c:pt>
                <c:pt idx="1338">
                  <c:v>-87.897685999999993</c:v>
                </c:pt>
                <c:pt idx="1339">
                  <c:v>-87.897686999999991</c:v>
                </c:pt>
                <c:pt idx="1340">
                  <c:v>-87.897686999999991</c:v>
                </c:pt>
                <c:pt idx="1341">
                  <c:v>-87.897686999999991</c:v>
                </c:pt>
                <c:pt idx="1342">
                  <c:v>-87.897686999999991</c:v>
                </c:pt>
                <c:pt idx="1343">
                  <c:v>-87.897687999999988</c:v>
                </c:pt>
                <c:pt idx="1344">
                  <c:v>-87.897687999999988</c:v>
                </c:pt>
                <c:pt idx="1345">
                  <c:v>-87.897687999999988</c:v>
                </c:pt>
                <c:pt idx="1346">
                  <c:v>-87.897687999999988</c:v>
                </c:pt>
                <c:pt idx="1347">
                  <c:v>-87.897688999999986</c:v>
                </c:pt>
                <c:pt idx="1348">
                  <c:v>-87.897688999999986</c:v>
                </c:pt>
                <c:pt idx="1349">
                  <c:v>-87.897688999999986</c:v>
                </c:pt>
                <c:pt idx="1350">
                  <c:v>-87.897688999999986</c:v>
                </c:pt>
                <c:pt idx="1351">
                  <c:v>-87.897689999999983</c:v>
                </c:pt>
                <c:pt idx="1352">
                  <c:v>-87.897689999999983</c:v>
                </c:pt>
                <c:pt idx="1353">
                  <c:v>-87.897689999999983</c:v>
                </c:pt>
                <c:pt idx="1354">
                  <c:v>-87.897690999999995</c:v>
                </c:pt>
                <c:pt idx="1355">
                  <c:v>-87.897690999999995</c:v>
                </c:pt>
                <c:pt idx="1356">
                  <c:v>-87.897690999999995</c:v>
                </c:pt>
                <c:pt idx="1357">
                  <c:v>-87.897690999999995</c:v>
                </c:pt>
                <c:pt idx="1358">
                  <c:v>-87.897691999999992</c:v>
                </c:pt>
                <c:pt idx="1359">
                  <c:v>-87.897691999999992</c:v>
                </c:pt>
                <c:pt idx="1360">
                  <c:v>-87.897691999999992</c:v>
                </c:pt>
                <c:pt idx="1361">
                  <c:v>-87.897691999999992</c:v>
                </c:pt>
                <c:pt idx="1362">
                  <c:v>-87.89769299999999</c:v>
                </c:pt>
                <c:pt idx="1363">
                  <c:v>-87.89769299999999</c:v>
                </c:pt>
                <c:pt idx="1364">
                  <c:v>-87.89769299999999</c:v>
                </c:pt>
                <c:pt idx="1365">
                  <c:v>-87.897693999999987</c:v>
                </c:pt>
                <c:pt idx="1366">
                  <c:v>-87.897693999999987</c:v>
                </c:pt>
                <c:pt idx="1367">
                  <c:v>-87.897693999999987</c:v>
                </c:pt>
                <c:pt idx="1368">
                  <c:v>-87.897693999999987</c:v>
                </c:pt>
                <c:pt idx="1369">
                  <c:v>-87.897694999999985</c:v>
                </c:pt>
                <c:pt idx="1370">
                  <c:v>-87.897694999999985</c:v>
                </c:pt>
                <c:pt idx="1371">
                  <c:v>-87.897694999999985</c:v>
                </c:pt>
                <c:pt idx="1372">
                  <c:v>-87.897694999999985</c:v>
                </c:pt>
                <c:pt idx="1373">
                  <c:v>-87.897695999999996</c:v>
                </c:pt>
                <c:pt idx="1374">
                  <c:v>-87.897695999999996</c:v>
                </c:pt>
                <c:pt idx="1375">
                  <c:v>-87.897695999999996</c:v>
                </c:pt>
                <c:pt idx="1376">
                  <c:v>-87.897696999999994</c:v>
                </c:pt>
                <c:pt idx="1377">
                  <c:v>-87.897696999999994</c:v>
                </c:pt>
                <c:pt idx="1378">
                  <c:v>-87.897696999999994</c:v>
                </c:pt>
                <c:pt idx="1379">
                  <c:v>-87.897696999999994</c:v>
                </c:pt>
                <c:pt idx="1380">
                  <c:v>-87.897697999999991</c:v>
                </c:pt>
                <c:pt idx="1381">
                  <c:v>-87.897697999999991</c:v>
                </c:pt>
                <c:pt idx="1382">
                  <c:v>-87.897697999999991</c:v>
                </c:pt>
                <c:pt idx="1383">
                  <c:v>-87.897698999999989</c:v>
                </c:pt>
                <c:pt idx="1384">
                  <c:v>-87.897698999999989</c:v>
                </c:pt>
                <c:pt idx="1385">
                  <c:v>-87.897698999999989</c:v>
                </c:pt>
                <c:pt idx="1386">
                  <c:v>-87.897698999999989</c:v>
                </c:pt>
                <c:pt idx="1387">
                  <c:v>-87.897699999999986</c:v>
                </c:pt>
                <c:pt idx="1388">
                  <c:v>-87.897699999999986</c:v>
                </c:pt>
                <c:pt idx="1389">
                  <c:v>-87.897699999999986</c:v>
                </c:pt>
                <c:pt idx="1390">
                  <c:v>-87.897699999999986</c:v>
                </c:pt>
                <c:pt idx="1391">
                  <c:v>-87.897700999999984</c:v>
                </c:pt>
                <c:pt idx="1392">
                  <c:v>-87.897700999999984</c:v>
                </c:pt>
                <c:pt idx="1393">
                  <c:v>-87.897700999999984</c:v>
                </c:pt>
                <c:pt idx="1394">
                  <c:v>-87.897701999999995</c:v>
                </c:pt>
                <c:pt idx="1395">
                  <c:v>-87.897701999999995</c:v>
                </c:pt>
                <c:pt idx="1396">
                  <c:v>-87.897701999999995</c:v>
                </c:pt>
                <c:pt idx="1397">
                  <c:v>-87.897701999999995</c:v>
                </c:pt>
                <c:pt idx="1398">
                  <c:v>-87.897702999999993</c:v>
                </c:pt>
                <c:pt idx="1399">
                  <c:v>-87.897702999999993</c:v>
                </c:pt>
                <c:pt idx="1400">
                  <c:v>-87.897702999999993</c:v>
                </c:pt>
                <c:pt idx="1401">
                  <c:v>-87.89770399999999</c:v>
                </c:pt>
                <c:pt idx="1402">
                  <c:v>-87.89770399999999</c:v>
                </c:pt>
                <c:pt idx="1403">
                  <c:v>-87.89770399999999</c:v>
                </c:pt>
                <c:pt idx="1404">
                  <c:v>-87.89770399999999</c:v>
                </c:pt>
                <c:pt idx="1405">
                  <c:v>-87.897704999999988</c:v>
                </c:pt>
                <c:pt idx="1406">
                  <c:v>-87.897704999999988</c:v>
                </c:pt>
                <c:pt idx="1407">
                  <c:v>-87.897704999999988</c:v>
                </c:pt>
                <c:pt idx="1408">
                  <c:v>-87.897704999999988</c:v>
                </c:pt>
                <c:pt idx="1409">
                  <c:v>-87.897705999999985</c:v>
                </c:pt>
                <c:pt idx="1410">
                  <c:v>-87.897705999999985</c:v>
                </c:pt>
                <c:pt idx="1411">
                  <c:v>-87.897705999999985</c:v>
                </c:pt>
                <c:pt idx="1412">
                  <c:v>-87.897706999999983</c:v>
                </c:pt>
                <c:pt idx="1413">
                  <c:v>-87.897706999999983</c:v>
                </c:pt>
                <c:pt idx="1414">
                  <c:v>-87.897706999999983</c:v>
                </c:pt>
                <c:pt idx="1415">
                  <c:v>-87.897706999999983</c:v>
                </c:pt>
                <c:pt idx="1416">
                  <c:v>-87.897707999999994</c:v>
                </c:pt>
                <c:pt idx="1417">
                  <c:v>-87.897707999999994</c:v>
                </c:pt>
                <c:pt idx="1418">
                  <c:v>-87.897707999999994</c:v>
                </c:pt>
                <c:pt idx="1419">
                  <c:v>-87.897708999999992</c:v>
                </c:pt>
                <c:pt idx="1420">
                  <c:v>-87.897708999999992</c:v>
                </c:pt>
                <c:pt idx="1421">
                  <c:v>-87.897708999999992</c:v>
                </c:pt>
                <c:pt idx="1422">
                  <c:v>-87.897708999999992</c:v>
                </c:pt>
                <c:pt idx="1423">
                  <c:v>-87.897709999999989</c:v>
                </c:pt>
                <c:pt idx="1424">
                  <c:v>-87.897709999999989</c:v>
                </c:pt>
                <c:pt idx="1425">
                  <c:v>-87.897709999999989</c:v>
                </c:pt>
                <c:pt idx="1426">
                  <c:v>-87.897710999999987</c:v>
                </c:pt>
                <c:pt idx="1427">
                  <c:v>-87.897710999999987</c:v>
                </c:pt>
                <c:pt idx="1428">
                  <c:v>-87.897710999999987</c:v>
                </c:pt>
                <c:pt idx="1429">
                  <c:v>-87.897710999999987</c:v>
                </c:pt>
                <c:pt idx="1430">
                  <c:v>-87.897711999999984</c:v>
                </c:pt>
                <c:pt idx="1431">
                  <c:v>-87.897711999999984</c:v>
                </c:pt>
                <c:pt idx="1432">
                  <c:v>-87.897711999999984</c:v>
                </c:pt>
                <c:pt idx="1433">
                  <c:v>-87.897712999999996</c:v>
                </c:pt>
                <c:pt idx="1434">
                  <c:v>-87.897712999999996</c:v>
                </c:pt>
                <c:pt idx="1435">
                  <c:v>-87.897712999999996</c:v>
                </c:pt>
                <c:pt idx="1436">
                  <c:v>-87.897712999999996</c:v>
                </c:pt>
                <c:pt idx="1437">
                  <c:v>-87.897713999999993</c:v>
                </c:pt>
                <c:pt idx="1438">
                  <c:v>-87.897713999999993</c:v>
                </c:pt>
                <c:pt idx="1439">
                  <c:v>-87.897713999999993</c:v>
                </c:pt>
                <c:pt idx="1440">
                  <c:v>-87.897714999999991</c:v>
                </c:pt>
                <c:pt idx="1441">
                  <c:v>-87.897714999999991</c:v>
                </c:pt>
                <c:pt idx="1442">
                  <c:v>-87.897714999999991</c:v>
                </c:pt>
                <c:pt idx="1443">
                  <c:v>-87.897714999999991</c:v>
                </c:pt>
                <c:pt idx="1444">
                  <c:v>-87.897715999999988</c:v>
                </c:pt>
                <c:pt idx="1445">
                  <c:v>-87.897715999999988</c:v>
                </c:pt>
                <c:pt idx="1446">
                  <c:v>-87.897715999999988</c:v>
                </c:pt>
                <c:pt idx="1447">
                  <c:v>-87.897716999999986</c:v>
                </c:pt>
                <c:pt idx="1448">
                  <c:v>-87.897716999999986</c:v>
                </c:pt>
                <c:pt idx="1449">
                  <c:v>-87.897716999999986</c:v>
                </c:pt>
                <c:pt idx="1450">
                  <c:v>-87.897716999999986</c:v>
                </c:pt>
                <c:pt idx="1451">
                  <c:v>-87.897717999999983</c:v>
                </c:pt>
                <c:pt idx="1452">
                  <c:v>-87.897717999999983</c:v>
                </c:pt>
                <c:pt idx="1453">
                  <c:v>-87.897717999999983</c:v>
                </c:pt>
                <c:pt idx="1454">
                  <c:v>-87.897718999999995</c:v>
                </c:pt>
                <c:pt idx="1455">
                  <c:v>-87.897718999999995</c:v>
                </c:pt>
                <c:pt idx="1456">
                  <c:v>-87.897718999999995</c:v>
                </c:pt>
                <c:pt idx="1457">
                  <c:v>-87.897718999999995</c:v>
                </c:pt>
                <c:pt idx="1458">
                  <c:v>-87.897719999999993</c:v>
                </c:pt>
                <c:pt idx="1459">
                  <c:v>-87.897719999999993</c:v>
                </c:pt>
                <c:pt idx="1460">
                  <c:v>-87.897719999999993</c:v>
                </c:pt>
                <c:pt idx="1461">
                  <c:v>-87.89772099999999</c:v>
                </c:pt>
                <c:pt idx="1462">
                  <c:v>-87.89772099999999</c:v>
                </c:pt>
                <c:pt idx="1463">
                  <c:v>-87.89772099999999</c:v>
                </c:pt>
                <c:pt idx="1464">
                  <c:v>-87.89772099999999</c:v>
                </c:pt>
                <c:pt idx="1465">
                  <c:v>-87.897721999999987</c:v>
                </c:pt>
                <c:pt idx="1466">
                  <c:v>-87.897721999999987</c:v>
                </c:pt>
                <c:pt idx="1467">
                  <c:v>-87.897721999999987</c:v>
                </c:pt>
                <c:pt idx="1468">
                  <c:v>-87.897722999999985</c:v>
                </c:pt>
                <c:pt idx="1469">
                  <c:v>-87.897722999999985</c:v>
                </c:pt>
                <c:pt idx="1470">
                  <c:v>-87.897722999999985</c:v>
                </c:pt>
                <c:pt idx="1471">
                  <c:v>-87.897722999999985</c:v>
                </c:pt>
                <c:pt idx="1472">
                  <c:v>-87.897723999999997</c:v>
                </c:pt>
                <c:pt idx="1473">
                  <c:v>-87.897723999999997</c:v>
                </c:pt>
                <c:pt idx="1474">
                  <c:v>-87.897723999999997</c:v>
                </c:pt>
                <c:pt idx="1475">
                  <c:v>-87.897724999999994</c:v>
                </c:pt>
                <c:pt idx="1476">
                  <c:v>-87.897724999999994</c:v>
                </c:pt>
                <c:pt idx="1477">
                  <c:v>-87.897724999999994</c:v>
                </c:pt>
                <c:pt idx="1478">
                  <c:v>-87.897725999999992</c:v>
                </c:pt>
                <c:pt idx="1479">
                  <c:v>-87.897725999999992</c:v>
                </c:pt>
                <c:pt idx="1480">
                  <c:v>-87.897725999999992</c:v>
                </c:pt>
                <c:pt idx="1481">
                  <c:v>-87.897725999999992</c:v>
                </c:pt>
                <c:pt idx="1482">
                  <c:v>-87.897726999999989</c:v>
                </c:pt>
                <c:pt idx="1483">
                  <c:v>-87.897726999999989</c:v>
                </c:pt>
                <c:pt idx="1484">
                  <c:v>-87.897726999999989</c:v>
                </c:pt>
                <c:pt idx="1485">
                  <c:v>-87.897727999999987</c:v>
                </c:pt>
                <c:pt idx="1486">
                  <c:v>-87.897727999999987</c:v>
                </c:pt>
                <c:pt idx="1487">
                  <c:v>-87.897727999999987</c:v>
                </c:pt>
                <c:pt idx="1488">
                  <c:v>-87.897727999999987</c:v>
                </c:pt>
                <c:pt idx="1489">
                  <c:v>-87.897728999999984</c:v>
                </c:pt>
                <c:pt idx="1490">
                  <c:v>-87.897728999999984</c:v>
                </c:pt>
                <c:pt idx="1491">
                  <c:v>-87.897728999999984</c:v>
                </c:pt>
                <c:pt idx="1492">
                  <c:v>-87.897729999999996</c:v>
                </c:pt>
                <c:pt idx="1493">
                  <c:v>-87.897729999999996</c:v>
                </c:pt>
                <c:pt idx="1494">
                  <c:v>-87.897729999999996</c:v>
                </c:pt>
                <c:pt idx="1495">
                  <c:v>-87.897730999999993</c:v>
                </c:pt>
                <c:pt idx="1496">
                  <c:v>-87.897730999999993</c:v>
                </c:pt>
                <c:pt idx="1497">
                  <c:v>-87.897730999999993</c:v>
                </c:pt>
                <c:pt idx="1498">
                  <c:v>-87.897730999999993</c:v>
                </c:pt>
                <c:pt idx="1499">
                  <c:v>-87.897731999999991</c:v>
                </c:pt>
                <c:pt idx="1500">
                  <c:v>-87.897731999999991</c:v>
                </c:pt>
                <c:pt idx="1501">
                  <c:v>-87.897731999999991</c:v>
                </c:pt>
                <c:pt idx="1502">
                  <c:v>-87.897732999999988</c:v>
                </c:pt>
                <c:pt idx="1503">
                  <c:v>-87.897732999999988</c:v>
                </c:pt>
                <c:pt idx="1504">
                  <c:v>-87.897732999999988</c:v>
                </c:pt>
                <c:pt idx="1505">
                  <c:v>-87.897732999999988</c:v>
                </c:pt>
                <c:pt idx="1506">
                  <c:v>-87.897733999999986</c:v>
                </c:pt>
                <c:pt idx="1507">
                  <c:v>-87.897733999999986</c:v>
                </c:pt>
                <c:pt idx="1508">
                  <c:v>-87.897733999999986</c:v>
                </c:pt>
                <c:pt idx="1509">
                  <c:v>-87.897734999999983</c:v>
                </c:pt>
                <c:pt idx="1510">
                  <c:v>-87.897734999999983</c:v>
                </c:pt>
                <c:pt idx="1511">
                  <c:v>-87.897734999999983</c:v>
                </c:pt>
                <c:pt idx="1512">
                  <c:v>-87.897735999999995</c:v>
                </c:pt>
                <c:pt idx="1513">
                  <c:v>-87.897735999999995</c:v>
                </c:pt>
                <c:pt idx="1514">
                  <c:v>-87.897735999999995</c:v>
                </c:pt>
                <c:pt idx="1515">
                  <c:v>-87.897735999999995</c:v>
                </c:pt>
                <c:pt idx="1516">
                  <c:v>-87.897736999999992</c:v>
                </c:pt>
                <c:pt idx="1517">
                  <c:v>-87.897736999999992</c:v>
                </c:pt>
                <c:pt idx="1518">
                  <c:v>-87.897736999999992</c:v>
                </c:pt>
                <c:pt idx="1519">
                  <c:v>-87.89773799999999</c:v>
                </c:pt>
                <c:pt idx="1520">
                  <c:v>-87.89773799999999</c:v>
                </c:pt>
                <c:pt idx="1521">
                  <c:v>-87.89773799999999</c:v>
                </c:pt>
                <c:pt idx="1522">
                  <c:v>-87.897738999999987</c:v>
                </c:pt>
                <c:pt idx="1523">
                  <c:v>-87.897738999999987</c:v>
                </c:pt>
                <c:pt idx="1524">
                  <c:v>-87.897738999999987</c:v>
                </c:pt>
                <c:pt idx="1525">
                  <c:v>-87.897738999999987</c:v>
                </c:pt>
                <c:pt idx="1526">
                  <c:v>-87.897739999999985</c:v>
                </c:pt>
                <c:pt idx="1527">
                  <c:v>-87.897739999999985</c:v>
                </c:pt>
                <c:pt idx="1528">
                  <c:v>-87.897739999999985</c:v>
                </c:pt>
                <c:pt idx="1529">
                  <c:v>-87.897740999999996</c:v>
                </c:pt>
                <c:pt idx="1530">
                  <c:v>-87.897740999999996</c:v>
                </c:pt>
                <c:pt idx="1531">
                  <c:v>-87.897740999999996</c:v>
                </c:pt>
                <c:pt idx="1532">
                  <c:v>-87.897741999999994</c:v>
                </c:pt>
                <c:pt idx="1533">
                  <c:v>-87.897741999999994</c:v>
                </c:pt>
                <c:pt idx="1534">
                  <c:v>-87.897741999999994</c:v>
                </c:pt>
                <c:pt idx="1535">
                  <c:v>-87.897741999999994</c:v>
                </c:pt>
                <c:pt idx="1536">
                  <c:v>-87.897742999999991</c:v>
                </c:pt>
                <c:pt idx="1537">
                  <c:v>-87.897742999999991</c:v>
                </c:pt>
                <c:pt idx="1538">
                  <c:v>-87.897742999999991</c:v>
                </c:pt>
                <c:pt idx="1539">
                  <c:v>-87.897743999999989</c:v>
                </c:pt>
                <c:pt idx="1540">
                  <c:v>-87.897743999999989</c:v>
                </c:pt>
                <c:pt idx="1541">
                  <c:v>-87.897743999999989</c:v>
                </c:pt>
                <c:pt idx="1542">
                  <c:v>-87.897744999999986</c:v>
                </c:pt>
                <c:pt idx="1543">
                  <c:v>-87.897744999999986</c:v>
                </c:pt>
                <c:pt idx="1544">
                  <c:v>-87.897744999999986</c:v>
                </c:pt>
                <c:pt idx="1545">
                  <c:v>-87.897744999999986</c:v>
                </c:pt>
                <c:pt idx="1546">
                  <c:v>-87.897745999999984</c:v>
                </c:pt>
                <c:pt idx="1547">
                  <c:v>-87.897745999999984</c:v>
                </c:pt>
                <c:pt idx="1548">
                  <c:v>-87.897745999999984</c:v>
                </c:pt>
                <c:pt idx="1549">
                  <c:v>-87.897746999999995</c:v>
                </c:pt>
                <c:pt idx="1550">
                  <c:v>-87.897746999999995</c:v>
                </c:pt>
                <c:pt idx="1551">
                  <c:v>-87.897746999999995</c:v>
                </c:pt>
                <c:pt idx="1552">
                  <c:v>-87.897747999999993</c:v>
                </c:pt>
                <c:pt idx="1553">
                  <c:v>-87.897747999999993</c:v>
                </c:pt>
                <c:pt idx="1554">
                  <c:v>-87.897747999999993</c:v>
                </c:pt>
                <c:pt idx="1555">
                  <c:v>-87.897747999999993</c:v>
                </c:pt>
                <c:pt idx="1556">
                  <c:v>-87.89774899999999</c:v>
                </c:pt>
                <c:pt idx="1557">
                  <c:v>-87.89774899999999</c:v>
                </c:pt>
                <c:pt idx="1558">
                  <c:v>-87.89774899999999</c:v>
                </c:pt>
                <c:pt idx="1559">
                  <c:v>-87.897749999999988</c:v>
                </c:pt>
                <c:pt idx="1560">
                  <c:v>-87.897749999999988</c:v>
                </c:pt>
                <c:pt idx="1561">
                  <c:v>-87.897749999999988</c:v>
                </c:pt>
                <c:pt idx="1562">
                  <c:v>-87.897750999999985</c:v>
                </c:pt>
                <c:pt idx="1563">
                  <c:v>-87.897750999999985</c:v>
                </c:pt>
                <c:pt idx="1564">
                  <c:v>-87.897750999999985</c:v>
                </c:pt>
                <c:pt idx="1565">
                  <c:v>-87.897751999999983</c:v>
                </c:pt>
                <c:pt idx="1566">
                  <c:v>-87.897751999999983</c:v>
                </c:pt>
                <c:pt idx="1567">
                  <c:v>-87.897751999999983</c:v>
                </c:pt>
                <c:pt idx="1568">
                  <c:v>-87.897751999999983</c:v>
                </c:pt>
                <c:pt idx="1569">
                  <c:v>-87.897752999999994</c:v>
                </c:pt>
                <c:pt idx="1570">
                  <c:v>-87.897752999999994</c:v>
                </c:pt>
                <c:pt idx="1571">
                  <c:v>-87.897752999999994</c:v>
                </c:pt>
                <c:pt idx="1572">
                  <c:v>-87.897753999999992</c:v>
                </c:pt>
                <c:pt idx="1573">
                  <c:v>-87.897753999999992</c:v>
                </c:pt>
                <c:pt idx="1574">
                  <c:v>-87.897753999999992</c:v>
                </c:pt>
                <c:pt idx="1575">
                  <c:v>-87.897754999999989</c:v>
                </c:pt>
                <c:pt idx="1576">
                  <c:v>-87.897754999999989</c:v>
                </c:pt>
                <c:pt idx="1577">
                  <c:v>-87.897754999999989</c:v>
                </c:pt>
                <c:pt idx="1578">
                  <c:v>-87.897754999999989</c:v>
                </c:pt>
                <c:pt idx="1579">
                  <c:v>-87.897755999999987</c:v>
                </c:pt>
                <c:pt idx="1580">
                  <c:v>-87.897755999999987</c:v>
                </c:pt>
                <c:pt idx="1581">
                  <c:v>-87.897755999999987</c:v>
                </c:pt>
                <c:pt idx="1582">
                  <c:v>-87.897756999999984</c:v>
                </c:pt>
                <c:pt idx="1583">
                  <c:v>-87.897756999999984</c:v>
                </c:pt>
                <c:pt idx="1584">
                  <c:v>-87.897756999999984</c:v>
                </c:pt>
                <c:pt idx="1585">
                  <c:v>-87.897757999999996</c:v>
                </c:pt>
                <c:pt idx="1586">
                  <c:v>-87.897757999999996</c:v>
                </c:pt>
                <c:pt idx="1587">
                  <c:v>-87.897757999999996</c:v>
                </c:pt>
                <c:pt idx="1588">
                  <c:v>-87.897758999999994</c:v>
                </c:pt>
                <c:pt idx="1589">
                  <c:v>-87.897758999999994</c:v>
                </c:pt>
                <c:pt idx="1590">
                  <c:v>-87.897758999999994</c:v>
                </c:pt>
                <c:pt idx="1591">
                  <c:v>-87.897758999999994</c:v>
                </c:pt>
                <c:pt idx="1592">
                  <c:v>-87.897759999999991</c:v>
                </c:pt>
                <c:pt idx="1593">
                  <c:v>-87.897759999999991</c:v>
                </c:pt>
                <c:pt idx="1594">
                  <c:v>-87.897759999999991</c:v>
                </c:pt>
                <c:pt idx="1595">
                  <c:v>-87.897760999999988</c:v>
                </c:pt>
                <c:pt idx="1596">
                  <c:v>-87.897760999999988</c:v>
                </c:pt>
                <c:pt idx="1597">
                  <c:v>-87.897760999999988</c:v>
                </c:pt>
                <c:pt idx="1598">
                  <c:v>-87.897761999999986</c:v>
                </c:pt>
                <c:pt idx="1599">
                  <c:v>-87.897761999999986</c:v>
                </c:pt>
                <c:pt idx="1600">
                  <c:v>-87.897761999999986</c:v>
                </c:pt>
                <c:pt idx="1601">
                  <c:v>-87.897762999999983</c:v>
                </c:pt>
                <c:pt idx="1602">
                  <c:v>-87.897762999999983</c:v>
                </c:pt>
                <c:pt idx="1603">
                  <c:v>-87.897762999999983</c:v>
                </c:pt>
                <c:pt idx="1604">
                  <c:v>-87.897763999999995</c:v>
                </c:pt>
                <c:pt idx="1605">
                  <c:v>-87.897763999999995</c:v>
                </c:pt>
                <c:pt idx="1606">
                  <c:v>-87.897763999999995</c:v>
                </c:pt>
                <c:pt idx="1607">
                  <c:v>-87.897763999999995</c:v>
                </c:pt>
                <c:pt idx="1608">
                  <c:v>-87.897764999999993</c:v>
                </c:pt>
                <c:pt idx="1609">
                  <c:v>-87.897764999999993</c:v>
                </c:pt>
                <c:pt idx="1610">
                  <c:v>-87.897764999999993</c:v>
                </c:pt>
                <c:pt idx="1611">
                  <c:v>-87.89776599999999</c:v>
                </c:pt>
                <c:pt idx="1612">
                  <c:v>-87.89776599999999</c:v>
                </c:pt>
                <c:pt idx="1613">
                  <c:v>-87.89776599999999</c:v>
                </c:pt>
                <c:pt idx="1614">
                  <c:v>-87.897766999999988</c:v>
                </c:pt>
                <c:pt idx="1615">
                  <c:v>-87.897766999999988</c:v>
                </c:pt>
                <c:pt idx="1616">
                  <c:v>-87.897766999999988</c:v>
                </c:pt>
                <c:pt idx="1617">
                  <c:v>-87.897767999999985</c:v>
                </c:pt>
                <c:pt idx="1618">
                  <c:v>-87.897767999999985</c:v>
                </c:pt>
                <c:pt idx="1619">
                  <c:v>-87.897767999999985</c:v>
                </c:pt>
                <c:pt idx="1620">
                  <c:v>-87.897767999999985</c:v>
                </c:pt>
                <c:pt idx="1621">
                  <c:v>-87.897768999999997</c:v>
                </c:pt>
                <c:pt idx="1622">
                  <c:v>-87.897768999999997</c:v>
                </c:pt>
                <c:pt idx="1623">
                  <c:v>-87.897768999999997</c:v>
                </c:pt>
                <c:pt idx="1624">
                  <c:v>-87.897769999999994</c:v>
                </c:pt>
                <c:pt idx="1625">
                  <c:v>-87.897769999999994</c:v>
                </c:pt>
                <c:pt idx="1626">
                  <c:v>-87.897769999999994</c:v>
                </c:pt>
                <c:pt idx="1627">
                  <c:v>-87.897770999999992</c:v>
                </c:pt>
                <c:pt idx="1628">
                  <c:v>-87.897770999999992</c:v>
                </c:pt>
                <c:pt idx="1629">
                  <c:v>-87.897770999999992</c:v>
                </c:pt>
                <c:pt idx="1630">
                  <c:v>-87.897771999999989</c:v>
                </c:pt>
                <c:pt idx="1631">
                  <c:v>-87.897771999999989</c:v>
                </c:pt>
                <c:pt idx="1632">
                  <c:v>-87.897771999999989</c:v>
                </c:pt>
                <c:pt idx="1633">
                  <c:v>-87.897772999999987</c:v>
                </c:pt>
                <c:pt idx="1634">
                  <c:v>-87.897772999999987</c:v>
                </c:pt>
                <c:pt idx="1635">
                  <c:v>-87.897772999999987</c:v>
                </c:pt>
                <c:pt idx="1636">
                  <c:v>-87.897773999999984</c:v>
                </c:pt>
                <c:pt idx="1637">
                  <c:v>-87.897773999999984</c:v>
                </c:pt>
                <c:pt idx="1638">
                  <c:v>-87.897773999999984</c:v>
                </c:pt>
                <c:pt idx="1639">
                  <c:v>-87.897773999999984</c:v>
                </c:pt>
                <c:pt idx="1640">
                  <c:v>-87.897774999999996</c:v>
                </c:pt>
                <c:pt idx="1641">
                  <c:v>-87.897774999999996</c:v>
                </c:pt>
                <c:pt idx="1642">
                  <c:v>-87.897774999999996</c:v>
                </c:pt>
                <c:pt idx="1643">
                  <c:v>-87.897775999999993</c:v>
                </c:pt>
                <c:pt idx="1644">
                  <c:v>-87.897775999999993</c:v>
                </c:pt>
                <c:pt idx="1645">
                  <c:v>-87.897775999999993</c:v>
                </c:pt>
                <c:pt idx="1646">
                  <c:v>-87.897776999999991</c:v>
                </c:pt>
                <c:pt idx="1647">
                  <c:v>-87.897776999999991</c:v>
                </c:pt>
                <c:pt idx="1648">
                  <c:v>-87.897776999999991</c:v>
                </c:pt>
                <c:pt idx="1649">
                  <c:v>-87.897777999999988</c:v>
                </c:pt>
                <c:pt idx="1650">
                  <c:v>-87.897777999999988</c:v>
                </c:pt>
                <c:pt idx="1651">
                  <c:v>-87.897777999999988</c:v>
                </c:pt>
                <c:pt idx="1652">
                  <c:v>-87.897778999999986</c:v>
                </c:pt>
                <c:pt idx="1653">
                  <c:v>-87.897778999999986</c:v>
                </c:pt>
                <c:pt idx="1654">
                  <c:v>-87.897778999999986</c:v>
                </c:pt>
                <c:pt idx="1655">
                  <c:v>-87.897779999999983</c:v>
                </c:pt>
                <c:pt idx="1656">
                  <c:v>-87.897779999999983</c:v>
                </c:pt>
                <c:pt idx="1657">
                  <c:v>-87.897779999999983</c:v>
                </c:pt>
                <c:pt idx="1658">
                  <c:v>-87.897779999999983</c:v>
                </c:pt>
                <c:pt idx="1659">
                  <c:v>-87.897780999999995</c:v>
                </c:pt>
                <c:pt idx="1660">
                  <c:v>-87.897780999999995</c:v>
                </c:pt>
                <c:pt idx="1661">
                  <c:v>-87.897780999999995</c:v>
                </c:pt>
                <c:pt idx="1662">
                  <c:v>-87.897781999999992</c:v>
                </c:pt>
                <c:pt idx="1663">
                  <c:v>-87.897781999999992</c:v>
                </c:pt>
                <c:pt idx="1664">
                  <c:v>-87.897781999999992</c:v>
                </c:pt>
                <c:pt idx="1665">
                  <c:v>-87.89778299999999</c:v>
                </c:pt>
                <c:pt idx="1666">
                  <c:v>-87.89778299999999</c:v>
                </c:pt>
                <c:pt idx="1667">
                  <c:v>-87.89778299999999</c:v>
                </c:pt>
                <c:pt idx="1668">
                  <c:v>-87.897783999999987</c:v>
                </c:pt>
                <c:pt idx="1669">
                  <c:v>-87.897783999999987</c:v>
                </c:pt>
                <c:pt idx="1670">
                  <c:v>-87.897783999999987</c:v>
                </c:pt>
                <c:pt idx="1671">
                  <c:v>-87.897784999999985</c:v>
                </c:pt>
                <c:pt idx="1672">
                  <c:v>-87.897784999999985</c:v>
                </c:pt>
                <c:pt idx="1673">
                  <c:v>-87.897784999999985</c:v>
                </c:pt>
                <c:pt idx="1674">
                  <c:v>-87.897785999999996</c:v>
                </c:pt>
                <c:pt idx="1675">
                  <c:v>-87.897785999999996</c:v>
                </c:pt>
                <c:pt idx="1676">
                  <c:v>-87.897785999999996</c:v>
                </c:pt>
                <c:pt idx="1677">
                  <c:v>-87.897786999999994</c:v>
                </c:pt>
                <c:pt idx="1678">
                  <c:v>-87.897786999999994</c:v>
                </c:pt>
                <c:pt idx="1679">
                  <c:v>-87.897786999999994</c:v>
                </c:pt>
                <c:pt idx="1680">
                  <c:v>-87.897786999999994</c:v>
                </c:pt>
                <c:pt idx="1681">
                  <c:v>-87.897787999999991</c:v>
                </c:pt>
                <c:pt idx="1682">
                  <c:v>-87.897787999999991</c:v>
                </c:pt>
                <c:pt idx="1683">
                  <c:v>-87.897787999999991</c:v>
                </c:pt>
                <c:pt idx="1684">
                  <c:v>-87.897788999999989</c:v>
                </c:pt>
                <c:pt idx="1685">
                  <c:v>-87.897788999999989</c:v>
                </c:pt>
                <c:pt idx="1686">
                  <c:v>-87.897788999999989</c:v>
                </c:pt>
                <c:pt idx="1687">
                  <c:v>-87.897789999999986</c:v>
                </c:pt>
                <c:pt idx="1688">
                  <c:v>-87.897789999999986</c:v>
                </c:pt>
                <c:pt idx="1689">
                  <c:v>-87.897789999999986</c:v>
                </c:pt>
                <c:pt idx="1690">
                  <c:v>-87.897790999999984</c:v>
                </c:pt>
                <c:pt idx="1691">
                  <c:v>-87.897790999999984</c:v>
                </c:pt>
                <c:pt idx="1692">
                  <c:v>-87.897790999999984</c:v>
                </c:pt>
                <c:pt idx="1693">
                  <c:v>-87.897791999999995</c:v>
                </c:pt>
                <c:pt idx="1694">
                  <c:v>-87.897791999999995</c:v>
                </c:pt>
                <c:pt idx="1695">
                  <c:v>-87.897791999999995</c:v>
                </c:pt>
                <c:pt idx="1696">
                  <c:v>-87.897792999999993</c:v>
                </c:pt>
                <c:pt idx="1697">
                  <c:v>-87.897792999999993</c:v>
                </c:pt>
                <c:pt idx="1698">
                  <c:v>-87.897792999999993</c:v>
                </c:pt>
                <c:pt idx="1699">
                  <c:v>-87.89779399999999</c:v>
                </c:pt>
                <c:pt idx="1700">
                  <c:v>-87.89779399999999</c:v>
                </c:pt>
                <c:pt idx="1701">
                  <c:v>-87.89779399999999</c:v>
                </c:pt>
                <c:pt idx="1702">
                  <c:v>-87.897794999999988</c:v>
                </c:pt>
                <c:pt idx="1703">
                  <c:v>-87.897794999999988</c:v>
                </c:pt>
                <c:pt idx="1704">
                  <c:v>-87.897794999999988</c:v>
                </c:pt>
                <c:pt idx="1705">
                  <c:v>-87.897795999999985</c:v>
                </c:pt>
                <c:pt idx="1706">
                  <c:v>-87.897795999999985</c:v>
                </c:pt>
                <c:pt idx="1707">
                  <c:v>-87.897795999999985</c:v>
                </c:pt>
                <c:pt idx="1708">
                  <c:v>-87.897796999999983</c:v>
                </c:pt>
                <c:pt idx="1709">
                  <c:v>-87.897796999999983</c:v>
                </c:pt>
                <c:pt idx="1710">
                  <c:v>-87.897796999999983</c:v>
                </c:pt>
                <c:pt idx="1711">
                  <c:v>-87.897796999999983</c:v>
                </c:pt>
                <c:pt idx="1712">
                  <c:v>-87.897797999999995</c:v>
                </c:pt>
                <c:pt idx="1713">
                  <c:v>-87.897797999999995</c:v>
                </c:pt>
                <c:pt idx="1714">
                  <c:v>-87.897797999999995</c:v>
                </c:pt>
                <c:pt idx="1715">
                  <c:v>-87.897798999999992</c:v>
                </c:pt>
                <c:pt idx="1716">
                  <c:v>-87.897798999999992</c:v>
                </c:pt>
                <c:pt idx="1717">
                  <c:v>-87.897798999999992</c:v>
                </c:pt>
                <c:pt idx="1718">
                  <c:v>-87.897799999999989</c:v>
                </c:pt>
                <c:pt idx="1719">
                  <c:v>-87.897799999999989</c:v>
                </c:pt>
                <c:pt idx="1720">
                  <c:v>-87.897799999999989</c:v>
                </c:pt>
                <c:pt idx="1721">
                  <c:v>-87.897800999999987</c:v>
                </c:pt>
                <c:pt idx="1722">
                  <c:v>-87.897800999999987</c:v>
                </c:pt>
                <c:pt idx="1723">
                  <c:v>-87.897800999999987</c:v>
                </c:pt>
                <c:pt idx="1724">
                  <c:v>-87.897801999999984</c:v>
                </c:pt>
                <c:pt idx="1725">
                  <c:v>-87.897801999999984</c:v>
                </c:pt>
                <c:pt idx="1726">
                  <c:v>-87.897801999999984</c:v>
                </c:pt>
                <c:pt idx="1727">
                  <c:v>-87.897802999999996</c:v>
                </c:pt>
                <c:pt idx="1728">
                  <c:v>-87.897802999999996</c:v>
                </c:pt>
                <c:pt idx="1729">
                  <c:v>-87.897802999999996</c:v>
                </c:pt>
                <c:pt idx="1730">
                  <c:v>-87.897803999999994</c:v>
                </c:pt>
                <c:pt idx="1731">
                  <c:v>-87.897803999999994</c:v>
                </c:pt>
                <c:pt idx="1732">
                  <c:v>-87.897803999999994</c:v>
                </c:pt>
                <c:pt idx="1733">
                  <c:v>-87.897804999999991</c:v>
                </c:pt>
                <c:pt idx="1734">
                  <c:v>-87.897804999999991</c:v>
                </c:pt>
                <c:pt idx="1735">
                  <c:v>-87.897804999999991</c:v>
                </c:pt>
                <c:pt idx="1736">
                  <c:v>-87.897805999999989</c:v>
                </c:pt>
                <c:pt idx="1737">
                  <c:v>-87.897805999999989</c:v>
                </c:pt>
                <c:pt idx="1738">
                  <c:v>-87.897805999999989</c:v>
                </c:pt>
                <c:pt idx="1739">
                  <c:v>-87.897806999999986</c:v>
                </c:pt>
                <c:pt idx="1740">
                  <c:v>-87.897806999999986</c:v>
                </c:pt>
                <c:pt idx="1741">
                  <c:v>-87.897806999999986</c:v>
                </c:pt>
                <c:pt idx="1742">
                  <c:v>-87.897807999999984</c:v>
                </c:pt>
                <c:pt idx="1743">
                  <c:v>-87.897807999999984</c:v>
                </c:pt>
                <c:pt idx="1744">
                  <c:v>-87.897807999999984</c:v>
                </c:pt>
                <c:pt idx="1745">
                  <c:v>-87.897808999999995</c:v>
                </c:pt>
                <c:pt idx="1746">
                  <c:v>-87.897808999999995</c:v>
                </c:pt>
                <c:pt idx="1747">
                  <c:v>-87.897808999999995</c:v>
                </c:pt>
                <c:pt idx="1748">
                  <c:v>-87.897809999999993</c:v>
                </c:pt>
                <c:pt idx="1749">
                  <c:v>-87.897809999999993</c:v>
                </c:pt>
                <c:pt idx="1750">
                  <c:v>-87.897809999999993</c:v>
                </c:pt>
                <c:pt idx="1751">
                  <c:v>-87.89781099999999</c:v>
                </c:pt>
                <c:pt idx="1752">
                  <c:v>-87.89781099999999</c:v>
                </c:pt>
                <c:pt idx="1753">
                  <c:v>-87.89781099999999</c:v>
                </c:pt>
                <c:pt idx="1754">
                  <c:v>-87.897811999999988</c:v>
                </c:pt>
                <c:pt idx="1755">
                  <c:v>-87.897811999999988</c:v>
                </c:pt>
                <c:pt idx="1756">
                  <c:v>-87.897811999999988</c:v>
                </c:pt>
                <c:pt idx="1757">
                  <c:v>-87.897812999999985</c:v>
                </c:pt>
                <c:pt idx="1758">
                  <c:v>-87.897812999999985</c:v>
                </c:pt>
                <c:pt idx="1759">
                  <c:v>-87.897812999999985</c:v>
                </c:pt>
                <c:pt idx="1760">
                  <c:v>-87.897813999999997</c:v>
                </c:pt>
                <c:pt idx="1761">
                  <c:v>-87.897813999999997</c:v>
                </c:pt>
                <c:pt idx="1762">
                  <c:v>-87.897813999999997</c:v>
                </c:pt>
                <c:pt idx="1763">
                  <c:v>-87.897814999999994</c:v>
                </c:pt>
                <c:pt idx="1764">
                  <c:v>-87.897814999999994</c:v>
                </c:pt>
                <c:pt idx="1765">
                  <c:v>-87.897814999999994</c:v>
                </c:pt>
                <c:pt idx="1766">
                  <c:v>-87.897815999999992</c:v>
                </c:pt>
                <c:pt idx="1767">
                  <c:v>-87.897815999999992</c:v>
                </c:pt>
                <c:pt idx="1768">
                  <c:v>-87.897815999999992</c:v>
                </c:pt>
                <c:pt idx="1769">
                  <c:v>-87.897815999999992</c:v>
                </c:pt>
                <c:pt idx="1770">
                  <c:v>-87.897816999999989</c:v>
                </c:pt>
                <c:pt idx="1771">
                  <c:v>-87.897816999999989</c:v>
                </c:pt>
                <c:pt idx="1772">
                  <c:v>-87.897816999999989</c:v>
                </c:pt>
                <c:pt idx="1773">
                  <c:v>-87.897817999999987</c:v>
                </c:pt>
                <c:pt idx="1774">
                  <c:v>-87.897817999999987</c:v>
                </c:pt>
                <c:pt idx="1775">
                  <c:v>-87.897817999999987</c:v>
                </c:pt>
                <c:pt idx="1776">
                  <c:v>-87.897818999999984</c:v>
                </c:pt>
                <c:pt idx="1777">
                  <c:v>-87.897818999999984</c:v>
                </c:pt>
                <c:pt idx="1778">
                  <c:v>-87.897818999999984</c:v>
                </c:pt>
                <c:pt idx="1779">
                  <c:v>-87.897819999999996</c:v>
                </c:pt>
                <c:pt idx="1780">
                  <c:v>-87.897819999999996</c:v>
                </c:pt>
                <c:pt idx="1781">
                  <c:v>-87.897819999999996</c:v>
                </c:pt>
                <c:pt idx="1782">
                  <c:v>-87.897820999999993</c:v>
                </c:pt>
                <c:pt idx="1783">
                  <c:v>-87.897820999999993</c:v>
                </c:pt>
                <c:pt idx="1784">
                  <c:v>-87.897820999999993</c:v>
                </c:pt>
                <c:pt idx="1785">
                  <c:v>-87.897821999999991</c:v>
                </c:pt>
                <c:pt idx="1786">
                  <c:v>-87.897821999999991</c:v>
                </c:pt>
                <c:pt idx="1787">
                  <c:v>-87.897821999999991</c:v>
                </c:pt>
                <c:pt idx="1788">
                  <c:v>-87.897822999999988</c:v>
                </c:pt>
                <c:pt idx="1789">
                  <c:v>-87.897822999999988</c:v>
                </c:pt>
                <c:pt idx="1790">
                  <c:v>-87.897822999999988</c:v>
                </c:pt>
                <c:pt idx="1791">
                  <c:v>-87.897823999999986</c:v>
                </c:pt>
                <c:pt idx="1792">
                  <c:v>-87.897823999999986</c:v>
                </c:pt>
                <c:pt idx="1793">
                  <c:v>-87.897823999999986</c:v>
                </c:pt>
                <c:pt idx="1794">
                  <c:v>-87.897824999999983</c:v>
                </c:pt>
                <c:pt idx="1795">
                  <c:v>-87.897824999999983</c:v>
                </c:pt>
                <c:pt idx="1796">
                  <c:v>-87.897824999999983</c:v>
                </c:pt>
                <c:pt idx="1797">
                  <c:v>-87.897825999999995</c:v>
                </c:pt>
                <c:pt idx="1798">
                  <c:v>-87.897825999999995</c:v>
                </c:pt>
                <c:pt idx="1799">
                  <c:v>-87.897825999999995</c:v>
                </c:pt>
                <c:pt idx="1800">
                  <c:v>-87.897826999999992</c:v>
                </c:pt>
                <c:pt idx="1801">
                  <c:v>-87.897826999999992</c:v>
                </c:pt>
                <c:pt idx="1802">
                  <c:v>-87.897826999999992</c:v>
                </c:pt>
                <c:pt idx="1803">
                  <c:v>-87.89782799999999</c:v>
                </c:pt>
                <c:pt idx="1804">
                  <c:v>-87.89782799999999</c:v>
                </c:pt>
                <c:pt idx="1805">
                  <c:v>-87.897828999999987</c:v>
                </c:pt>
                <c:pt idx="1806">
                  <c:v>-87.897828999999987</c:v>
                </c:pt>
                <c:pt idx="1807">
                  <c:v>-87.897828999999987</c:v>
                </c:pt>
                <c:pt idx="1808">
                  <c:v>-87.897829999999985</c:v>
                </c:pt>
                <c:pt idx="1809">
                  <c:v>-87.897829999999985</c:v>
                </c:pt>
                <c:pt idx="1810">
                  <c:v>-87.897829999999985</c:v>
                </c:pt>
                <c:pt idx="1811">
                  <c:v>-87.897830999999996</c:v>
                </c:pt>
                <c:pt idx="1812">
                  <c:v>-87.897830999999996</c:v>
                </c:pt>
                <c:pt idx="1813">
                  <c:v>-87.897830999999996</c:v>
                </c:pt>
                <c:pt idx="1814">
                  <c:v>-87.897831999999994</c:v>
                </c:pt>
                <c:pt idx="1815">
                  <c:v>-87.897831999999994</c:v>
                </c:pt>
                <c:pt idx="1816">
                  <c:v>-87.897831999999994</c:v>
                </c:pt>
                <c:pt idx="1817">
                  <c:v>-87.897832999999991</c:v>
                </c:pt>
                <c:pt idx="1818">
                  <c:v>-87.897832999999991</c:v>
                </c:pt>
                <c:pt idx="1819">
                  <c:v>-87.897832999999991</c:v>
                </c:pt>
                <c:pt idx="1820">
                  <c:v>-87.897833999999989</c:v>
                </c:pt>
                <c:pt idx="1821">
                  <c:v>-87.897833999999989</c:v>
                </c:pt>
                <c:pt idx="1822">
                  <c:v>-87.897833999999989</c:v>
                </c:pt>
                <c:pt idx="1823">
                  <c:v>-87.897834999999986</c:v>
                </c:pt>
                <c:pt idx="1824">
                  <c:v>-87.897834999999986</c:v>
                </c:pt>
                <c:pt idx="1825">
                  <c:v>-87.897834999999986</c:v>
                </c:pt>
                <c:pt idx="1826">
                  <c:v>-87.897835999999984</c:v>
                </c:pt>
                <c:pt idx="1827">
                  <c:v>-87.897835999999984</c:v>
                </c:pt>
                <c:pt idx="1828">
                  <c:v>-87.897835999999984</c:v>
                </c:pt>
                <c:pt idx="1829">
                  <c:v>-87.897836999999996</c:v>
                </c:pt>
                <c:pt idx="1830">
                  <c:v>-87.897836999999996</c:v>
                </c:pt>
                <c:pt idx="1831">
                  <c:v>-87.897836999999996</c:v>
                </c:pt>
                <c:pt idx="1832">
                  <c:v>-87.897837999999993</c:v>
                </c:pt>
                <c:pt idx="1833">
                  <c:v>-87.897837999999993</c:v>
                </c:pt>
                <c:pt idx="1834">
                  <c:v>-87.897837999999993</c:v>
                </c:pt>
                <c:pt idx="1835">
                  <c:v>-87.897838999999991</c:v>
                </c:pt>
                <c:pt idx="1836">
                  <c:v>-87.897838999999991</c:v>
                </c:pt>
                <c:pt idx="1837">
                  <c:v>-87.897838999999991</c:v>
                </c:pt>
                <c:pt idx="1838">
                  <c:v>-87.897839999999988</c:v>
                </c:pt>
                <c:pt idx="1839">
                  <c:v>-87.897839999999988</c:v>
                </c:pt>
                <c:pt idx="1840">
                  <c:v>-87.897839999999988</c:v>
                </c:pt>
                <c:pt idx="1841">
                  <c:v>-87.897840999999985</c:v>
                </c:pt>
                <c:pt idx="1842">
                  <c:v>-87.897840999999985</c:v>
                </c:pt>
                <c:pt idx="1843">
                  <c:v>-87.897840999999985</c:v>
                </c:pt>
                <c:pt idx="1844">
                  <c:v>-87.897841999999983</c:v>
                </c:pt>
                <c:pt idx="1845">
                  <c:v>-87.897841999999983</c:v>
                </c:pt>
                <c:pt idx="1846">
                  <c:v>-87.897841999999983</c:v>
                </c:pt>
                <c:pt idx="1847">
                  <c:v>-87.897842999999995</c:v>
                </c:pt>
                <c:pt idx="1848">
                  <c:v>-87.897842999999995</c:v>
                </c:pt>
                <c:pt idx="1849">
                  <c:v>-87.897842999999995</c:v>
                </c:pt>
                <c:pt idx="1850">
                  <c:v>-87.897843999999992</c:v>
                </c:pt>
                <c:pt idx="1851">
                  <c:v>-87.897843999999992</c:v>
                </c:pt>
                <c:pt idx="1852">
                  <c:v>-87.897843999999992</c:v>
                </c:pt>
                <c:pt idx="1853">
                  <c:v>-87.89784499999999</c:v>
                </c:pt>
                <c:pt idx="1854">
                  <c:v>-87.89784499999999</c:v>
                </c:pt>
                <c:pt idx="1855">
                  <c:v>-87.89784499999999</c:v>
                </c:pt>
                <c:pt idx="1856">
                  <c:v>-87.897845999999987</c:v>
                </c:pt>
                <c:pt idx="1857">
                  <c:v>-87.897845999999987</c:v>
                </c:pt>
                <c:pt idx="1858">
                  <c:v>-87.897845999999987</c:v>
                </c:pt>
                <c:pt idx="1859">
                  <c:v>-87.897846999999985</c:v>
                </c:pt>
                <c:pt idx="1860">
                  <c:v>-87.897846999999985</c:v>
                </c:pt>
                <c:pt idx="1861">
                  <c:v>-87.897846999999985</c:v>
                </c:pt>
                <c:pt idx="1862">
                  <c:v>-87.897847999999996</c:v>
                </c:pt>
                <c:pt idx="1863">
                  <c:v>-87.897847999999996</c:v>
                </c:pt>
                <c:pt idx="1864">
                  <c:v>-87.897847999999996</c:v>
                </c:pt>
                <c:pt idx="1865">
                  <c:v>-87.897848999999994</c:v>
                </c:pt>
                <c:pt idx="1866">
                  <c:v>-87.897848999999994</c:v>
                </c:pt>
                <c:pt idx="1867">
                  <c:v>-87.897849999999991</c:v>
                </c:pt>
                <c:pt idx="1868">
                  <c:v>-87.897849999999991</c:v>
                </c:pt>
                <c:pt idx="1869">
                  <c:v>-87.897849999999991</c:v>
                </c:pt>
                <c:pt idx="1870">
                  <c:v>-87.897850999999989</c:v>
                </c:pt>
                <c:pt idx="1871">
                  <c:v>-87.897850999999989</c:v>
                </c:pt>
                <c:pt idx="1872">
                  <c:v>-87.897850999999989</c:v>
                </c:pt>
                <c:pt idx="1873">
                  <c:v>-87.897851999999986</c:v>
                </c:pt>
                <c:pt idx="1874">
                  <c:v>-87.897851999999986</c:v>
                </c:pt>
                <c:pt idx="1875">
                  <c:v>-87.897851999999986</c:v>
                </c:pt>
                <c:pt idx="1876">
                  <c:v>-87.897852999999984</c:v>
                </c:pt>
                <c:pt idx="1877">
                  <c:v>-87.897852999999984</c:v>
                </c:pt>
                <c:pt idx="1878">
                  <c:v>-87.897852999999984</c:v>
                </c:pt>
                <c:pt idx="1879">
                  <c:v>-87.897853999999995</c:v>
                </c:pt>
                <c:pt idx="1880">
                  <c:v>-87.897853999999995</c:v>
                </c:pt>
                <c:pt idx="1881">
                  <c:v>-87.897853999999995</c:v>
                </c:pt>
                <c:pt idx="1882">
                  <c:v>-87.897854999999993</c:v>
                </c:pt>
                <c:pt idx="1883">
                  <c:v>-87.897854999999993</c:v>
                </c:pt>
                <c:pt idx="1884">
                  <c:v>-87.897854999999993</c:v>
                </c:pt>
                <c:pt idx="1885">
                  <c:v>-87.89785599999999</c:v>
                </c:pt>
                <c:pt idx="1886">
                  <c:v>-87.89785599999999</c:v>
                </c:pt>
                <c:pt idx="1887">
                  <c:v>-87.89785599999999</c:v>
                </c:pt>
                <c:pt idx="1888">
                  <c:v>-87.897856999999988</c:v>
                </c:pt>
                <c:pt idx="1889">
                  <c:v>-87.897856999999988</c:v>
                </c:pt>
                <c:pt idx="1890">
                  <c:v>-87.897856999999988</c:v>
                </c:pt>
                <c:pt idx="1891">
                  <c:v>-87.897857999999985</c:v>
                </c:pt>
                <c:pt idx="1892">
                  <c:v>-87.897857999999985</c:v>
                </c:pt>
                <c:pt idx="1893">
                  <c:v>-87.897857999999985</c:v>
                </c:pt>
                <c:pt idx="1894">
                  <c:v>-87.897858999999983</c:v>
                </c:pt>
                <c:pt idx="1895">
                  <c:v>-87.897858999999983</c:v>
                </c:pt>
                <c:pt idx="1896">
                  <c:v>-87.897858999999983</c:v>
                </c:pt>
                <c:pt idx="1897">
                  <c:v>-87.897859999999994</c:v>
                </c:pt>
                <c:pt idx="1898">
                  <c:v>-87.897859999999994</c:v>
                </c:pt>
                <c:pt idx="1899">
                  <c:v>-87.897860999999992</c:v>
                </c:pt>
                <c:pt idx="1900">
                  <c:v>-87.897860999999992</c:v>
                </c:pt>
                <c:pt idx="1901">
                  <c:v>-87.897860999999992</c:v>
                </c:pt>
                <c:pt idx="1902">
                  <c:v>-87.897861999999989</c:v>
                </c:pt>
                <c:pt idx="1903">
                  <c:v>-87.897861999999989</c:v>
                </c:pt>
                <c:pt idx="1904">
                  <c:v>-87.897861999999989</c:v>
                </c:pt>
                <c:pt idx="1905">
                  <c:v>-87.897862999999987</c:v>
                </c:pt>
                <c:pt idx="1906">
                  <c:v>-87.897862999999987</c:v>
                </c:pt>
                <c:pt idx="1907">
                  <c:v>-87.897862999999987</c:v>
                </c:pt>
                <c:pt idx="1908">
                  <c:v>-87.897863999999984</c:v>
                </c:pt>
                <c:pt idx="1909">
                  <c:v>-87.897863999999984</c:v>
                </c:pt>
                <c:pt idx="1910">
                  <c:v>-87.897863999999984</c:v>
                </c:pt>
                <c:pt idx="1911">
                  <c:v>-87.897864999999996</c:v>
                </c:pt>
                <c:pt idx="1912">
                  <c:v>-87.897864999999996</c:v>
                </c:pt>
                <c:pt idx="1913">
                  <c:v>-87.897864999999996</c:v>
                </c:pt>
                <c:pt idx="1914">
                  <c:v>-87.897865999999993</c:v>
                </c:pt>
                <c:pt idx="1915">
                  <c:v>-87.897865999999993</c:v>
                </c:pt>
                <c:pt idx="1916">
                  <c:v>-87.897865999999993</c:v>
                </c:pt>
                <c:pt idx="1917">
                  <c:v>-87.897866999999991</c:v>
                </c:pt>
                <c:pt idx="1918">
                  <c:v>-87.897866999999991</c:v>
                </c:pt>
                <c:pt idx="1919">
                  <c:v>-87.897866999999991</c:v>
                </c:pt>
                <c:pt idx="1920">
                  <c:v>-87.897867999999988</c:v>
                </c:pt>
                <c:pt idx="1921">
                  <c:v>-87.897867999999988</c:v>
                </c:pt>
                <c:pt idx="1922">
                  <c:v>-87.897867999999988</c:v>
                </c:pt>
                <c:pt idx="1923">
                  <c:v>-87.897868999999986</c:v>
                </c:pt>
                <c:pt idx="1924">
                  <c:v>-87.897868999999986</c:v>
                </c:pt>
                <c:pt idx="1925">
                  <c:v>-87.897869999999983</c:v>
                </c:pt>
                <c:pt idx="1926">
                  <c:v>-87.897869999999983</c:v>
                </c:pt>
                <c:pt idx="1927">
                  <c:v>-87.897869999999983</c:v>
                </c:pt>
                <c:pt idx="1928">
                  <c:v>-87.897870999999995</c:v>
                </c:pt>
                <c:pt idx="1929">
                  <c:v>-87.897870999999995</c:v>
                </c:pt>
                <c:pt idx="1930">
                  <c:v>-87.897870999999995</c:v>
                </c:pt>
                <c:pt idx="1931">
                  <c:v>-87.897871999999992</c:v>
                </c:pt>
                <c:pt idx="1932">
                  <c:v>-87.897871999999992</c:v>
                </c:pt>
                <c:pt idx="1933">
                  <c:v>-87.897871999999992</c:v>
                </c:pt>
                <c:pt idx="1934">
                  <c:v>-87.89787299999999</c:v>
                </c:pt>
                <c:pt idx="1935">
                  <c:v>-87.89787299999999</c:v>
                </c:pt>
                <c:pt idx="1936">
                  <c:v>-87.89787299999999</c:v>
                </c:pt>
                <c:pt idx="1937">
                  <c:v>-87.897873999999987</c:v>
                </c:pt>
                <c:pt idx="1938">
                  <c:v>-87.897873999999987</c:v>
                </c:pt>
                <c:pt idx="1939">
                  <c:v>-87.897873999999987</c:v>
                </c:pt>
                <c:pt idx="1940">
                  <c:v>-87.897874999999985</c:v>
                </c:pt>
                <c:pt idx="1941">
                  <c:v>-87.897874999999985</c:v>
                </c:pt>
                <c:pt idx="1942">
                  <c:v>-87.897874999999985</c:v>
                </c:pt>
                <c:pt idx="1943">
                  <c:v>-87.897875999999997</c:v>
                </c:pt>
                <c:pt idx="1944">
                  <c:v>-87.897875999999997</c:v>
                </c:pt>
                <c:pt idx="1945">
                  <c:v>-87.897876999999994</c:v>
                </c:pt>
                <c:pt idx="1946">
                  <c:v>-87.897876999999994</c:v>
                </c:pt>
                <c:pt idx="1947">
                  <c:v>-87.897876999999994</c:v>
                </c:pt>
                <c:pt idx="1948">
                  <c:v>-87.897877999999992</c:v>
                </c:pt>
                <c:pt idx="1949">
                  <c:v>-87.897877999999992</c:v>
                </c:pt>
                <c:pt idx="1950">
                  <c:v>-87.897877999999992</c:v>
                </c:pt>
                <c:pt idx="1951">
                  <c:v>-87.897878999999989</c:v>
                </c:pt>
                <c:pt idx="1952">
                  <c:v>-87.897878999999989</c:v>
                </c:pt>
                <c:pt idx="1953">
                  <c:v>-87.897878999999989</c:v>
                </c:pt>
                <c:pt idx="1954">
                  <c:v>-87.897879999999986</c:v>
                </c:pt>
                <c:pt idx="1955">
                  <c:v>-87.897879999999986</c:v>
                </c:pt>
                <c:pt idx="1956">
                  <c:v>-87.897879999999986</c:v>
                </c:pt>
                <c:pt idx="1957">
                  <c:v>-87.897880999999984</c:v>
                </c:pt>
                <c:pt idx="1958">
                  <c:v>-87.897880999999984</c:v>
                </c:pt>
                <c:pt idx="1959">
                  <c:v>-87.897880999999984</c:v>
                </c:pt>
                <c:pt idx="1960">
                  <c:v>-87.897881999999996</c:v>
                </c:pt>
                <c:pt idx="1961">
                  <c:v>-87.897881999999996</c:v>
                </c:pt>
                <c:pt idx="1962">
                  <c:v>-87.897881999999996</c:v>
                </c:pt>
                <c:pt idx="1963">
                  <c:v>-87.897882999999993</c:v>
                </c:pt>
                <c:pt idx="1964">
                  <c:v>-87.897882999999993</c:v>
                </c:pt>
                <c:pt idx="1965">
                  <c:v>-87.897883999999991</c:v>
                </c:pt>
                <c:pt idx="1966">
                  <c:v>-87.897883999999991</c:v>
                </c:pt>
                <c:pt idx="1967">
                  <c:v>-87.897883999999991</c:v>
                </c:pt>
                <c:pt idx="1968">
                  <c:v>-87.897884999999988</c:v>
                </c:pt>
                <c:pt idx="1969">
                  <c:v>-87.897884999999988</c:v>
                </c:pt>
                <c:pt idx="1970">
                  <c:v>-87.897884999999988</c:v>
                </c:pt>
                <c:pt idx="1971">
                  <c:v>-87.897885999999986</c:v>
                </c:pt>
                <c:pt idx="1972">
                  <c:v>-87.897885999999986</c:v>
                </c:pt>
                <c:pt idx="1973">
                  <c:v>-87.897885999999986</c:v>
                </c:pt>
                <c:pt idx="1974">
                  <c:v>-87.897886999999983</c:v>
                </c:pt>
                <c:pt idx="1975">
                  <c:v>-87.897886999999983</c:v>
                </c:pt>
                <c:pt idx="1976">
                  <c:v>-87.897886999999983</c:v>
                </c:pt>
                <c:pt idx="1977">
                  <c:v>-87.897887999999995</c:v>
                </c:pt>
                <c:pt idx="1978">
                  <c:v>-87.897887999999995</c:v>
                </c:pt>
                <c:pt idx="1979">
                  <c:v>-87.897887999999995</c:v>
                </c:pt>
                <c:pt idx="1980">
                  <c:v>-87.897888999999992</c:v>
                </c:pt>
                <c:pt idx="1981">
                  <c:v>-87.897888999999992</c:v>
                </c:pt>
                <c:pt idx="1982">
                  <c:v>-87.89788999999999</c:v>
                </c:pt>
                <c:pt idx="1983">
                  <c:v>-87.89788999999999</c:v>
                </c:pt>
                <c:pt idx="1984">
                  <c:v>-87.89788999999999</c:v>
                </c:pt>
                <c:pt idx="1985">
                  <c:v>-87.897890999999987</c:v>
                </c:pt>
                <c:pt idx="1986">
                  <c:v>-87.897890999999987</c:v>
                </c:pt>
                <c:pt idx="1987">
                  <c:v>-87.897890999999987</c:v>
                </c:pt>
                <c:pt idx="1988">
                  <c:v>-87.897891999999985</c:v>
                </c:pt>
                <c:pt idx="1989">
                  <c:v>-87.897891999999985</c:v>
                </c:pt>
                <c:pt idx="1990">
                  <c:v>-87.897891999999985</c:v>
                </c:pt>
                <c:pt idx="1991">
                  <c:v>-87.897892999999996</c:v>
                </c:pt>
                <c:pt idx="1992">
                  <c:v>-87.897892999999996</c:v>
                </c:pt>
                <c:pt idx="1993">
                  <c:v>-87.897892999999996</c:v>
                </c:pt>
                <c:pt idx="1994">
                  <c:v>-87.897893999999994</c:v>
                </c:pt>
                <c:pt idx="1995">
                  <c:v>-87.897893999999994</c:v>
                </c:pt>
                <c:pt idx="1996">
                  <c:v>-87.897894999999991</c:v>
                </c:pt>
                <c:pt idx="1997">
                  <c:v>-87.897894999999991</c:v>
                </c:pt>
                <c:pt idx="1998">
                  <c:v>-87.897894999999991</c:v>
                </c:pt>
                <c:pt idx="1999">
                  <c:v>-87.497895999999983</c:v>
                </c:pt>
                <c:pt idx="2000">
                  <c:v>-87.098252999999985</c:v>
                </c:pt>
                <c:pt idx="2001">
                  <c:v>-86.698948999999985</c:v>
                </c:pt>
                <c:pt idx="2002">
                  <c:v>-86.299966999999995</c:v>
                </c:pt>
                <c:pt idx="2003">
                  <c:v>-85.901287999999994</c:v>
                </c:pt>
                <c:pt idx="2004">
                  <c:v>-85.502895999999993</c:v>
                </c:pt>
                <c:pt idx="2005">
                  <c:v>-85.104773999999992</c:v>
                </c:pt>
                <c:pt idx="2006">
                  <c:v>-84.706905999999989</c:v>
                </c:pt>
                <c:pt idx="2007">
                  <c:v>-84.309275999999983</c:v>
                </c:pt>
                <c:pt idx="2008">
                  <c:v>-83.911868999999996</c:v>
                </c:pt>
                <c:pt idx="2009">
                  <c:v>-83.514669999999995</c:v>
                </c:pt>
                <c:pt idx="2010">
                  <c:v>-83.117663999999991</c:v>
                </c:pt>
                <c:pt idx="2011">
                  <c:v>-82.720836999999989</c:v>
                </c:pt>
                <c:pt idx="2012">
                  <c:v>-82.324175999999994</c:v>
                </c:pt>
                <c:pt idx="2013">
                  <c:v>-81.927666999999985</c:v>
                </c:pt>
                <c:pt idx="2014">
                  <c:v>-81.531297999999992</c:v>
                </c:pt>
                <c:pt idx="2015">
                  <c:v>-81.135056999999989</c:v>
                </c:pt>
                <c:pt idx="2016">
                  <c:v>-80.738931999999991</c:v>
                </c:pt>
                <c:pt idx="2017">
                  <c:v>-80.342910999999987</c:v>
                </c:pt>
                <c:pt idx="2018">
                  <c:v>-79.946983999999986</c:v>
                </c:pt>
                <c:pt idx="2019">
                  <c:v>-79.551140999999987</c:v>
                </c:pt>
                <c:pt idx="2020">
                  <c:v>-79.155370999999988</c:v>
                </c:pt>
                <c:pt idx="2021">
                  <c:v>-78.759665999999996</c:v>
                </c:pt>
                <c:pt idx="2022">
                  <c:v>-78.364014999999995</c:v>
                </c:pt>
                <c:pt idx="2023">
                  <c:v>-77.968409999999992</c:v>
                </c:pt>
                <c:pt idx="2024">
                  <c:v>-77.572843999999989</c:v>
                </c:pt>
                <c:pt idx="2025">
                  <c:v>-77.177308999999994</c:v>
                </c:pt>
                <c:pt idx="2026">
                  <c:v>-76.781795999999986</c:v>
                </c:pt>
                <c:pt idx="2027">
                  <c:v>-76.386299999999991</c:v>
                </c:pt>
                <c:pt idx="2028">
                  <c:v>-75.990813999999986</c:v>
                </c:pt>
                <c:pt idx="2029">
                  <c:v>-75.59532999999999</c:v>
                </c:pt>
                <c:pt idx="2030">
                  <c:v>-75.199844999999996</c:v>
                </c:pt>
                <c:pt idx="2031">
                  <c:v>-74.804350999999983</c:v>
                </c:pt>
                <c:pt idx="2032">
                  <c:v>-74.408844999999985</c:v>
                </c:pt>
                <c:pt idx="2033">
                  <c:v>-74.013319999999993</c:v>
                </c:pt>
                <c:pt idx="2034">
                  <c:v>-73.617772999999985</c:v>
                </c:pt>
                <c:pt idx="2035">
                  <c:v>-73.222199999999987</c:v>
                </c:pt>
                <c:pt idx="2036">
                  <c:v>-72.826595999999995</c:v>
                </c:pt>
                <c:pt idx="2037">
                  <c:v>-72.430956999999992</c:v>
                </c:pt>
                <c:pt idx="2038">
                  <c:v>-72.035281999999995</c:v>
                </c:pt>
                <c:pt idx="2039">
                  <c:v>-71.63956499999999</c:v>
                </c:pt>
                <c:pt idx="2040">
                  <c:v>-71.243804999999995</c:v>
                </c:pt>
                <c:pt idx="2041">
                  <c:v>-70.847998999999987</c:v>
                </c:pt>
                <c:pt idx="2042">
                  <c:v>-70.452142999999992</c:v>
                </c:pt>
                <c:pt idx="2043">
                  <c:v>-70.056236999999996</c:v>
                </c:pt>
                <c:pt idx="2044">
                  <c:v>-69.660277999999991</c:v>
                </c:pt>
                <c:pt idx="2045">
                  <c:v>-69.264262999999985</c:v>
                </c:pt>
                <c:pt idx="2046">
                  <c:v>-68.868191999999993</c:v>
                </c:pt>
                <c:pt idx="2047">
                  <c:v>-68.472061999999994</c:v>
                </c:pt>
                <c:pt idx="2048">
                  <c:v>-68.07587199999999</c:v>
                </c:pt>
                <c:pt idx="2049">
                  <c:v>-67.679619999999986</c:v>
                </c:pt>
                <c:pt idx="2050">
                  <c:v>-67.283305999999996</c:v>
                </c:pt>
                <c:pt idx="2051">
                  <c:v>-66.886927999999983</c:v>
                </c:pt>
                <c:pt idx="2052">
                  <c:v>-66.490483999999995</c:v>
                </c:pt>
                <c:pt idx="2053">
                  <c:v>-66.093974999999986</c:v>
                </c:pt>
                <c:pt idx="2054">
                  <c:v>-65.697397999999993</c:v>
                </c:pt>
                <c:pt idx="2055">
                  <c:v>-65.300752999999986</c:v>
                </c:pt>
                <c:pt idx="2056">
                  <c:v>-64.904038999999983</c:v>
                </c:pt>
                <c:pt idx="2057">
                  <c:v>-64.507253999999989</c:v>
                </c:pt>
                <c:pt idx="2058">
                  <c:v>-64.110397999999989</c:v>
                </c:pt>
                <c:pt idx="2059">
                  <c:v>-63.713469999999987</c:v>
                </c:pt>
                <c:pt idx="2060">
                  <c:v>-63.316468999999991</c:v>
                </c:pt>
                <c:pt idx="2061">
                  <c:v>-62.919391999999988</c:v>
                </c:pt>
                <c:pt idx="2062">
                  <c:v>-62.522239999999989</c:v>
                </c:pt>
                <c:pt idx="2063">
                  <c:v>-62.125010999999986</c:v>
                </c:pt>
                <c:pt idx="2064">
                  <c:v>-61.727702999999991</c:v>
                </c:pt>
                <c:pt idx="2065">
                  <c:v>-61.330314999999992</c:v>
                </c:pt>
                <c:pt idx="2066">
                  <c:v>-60.932843999999989</c:v>
                </c:pt>
                <c:pt idx="2067">
                  <c:v>-60.535288999999992</c:v>
                </c:pt>
                <c:pt idx="2068">
                  <c:v>-60.137647999999992</c:v>
                </c:pt>
                <c:pt idx="2069">
                  <c:v>-59.739917999999989</c:v>
                </c:pt>
                <c:pt idx="2070">
                  <c:v>-59.342094999999986</c:v>
                </c:pt>
                <c:pt idx="2071">
                  <c:v>-58.944177999999987</c:v>
                </c:pt>
                <c:pt idx="2072">
                  <c:v>-58.546161999999988</c:v>
                </c:pt>
                <c:pt idx="2073">
                  <c:v>-58.148042999999987</c:v>
                </c:pt>
                <c:pt idx="2074">
                  <c:v>-57.749816999999993</c:v>
                </c:pt>
                <c:pt idx="2075">
                  <c:v>-57.351478999999991</c:v>
                </c:pt>
                <c:pt idx="2076">
                  <c:v>-56.953022999999988</c:v>
                </c:pt>
                <c:pt idx="2077">
                  <c:v>-56.55444399999999</c:v>
                </c:pt>
                <c:pt idx="2078">
                  <c:v>-56.155733999999988</c:v>
                </c:pt>
                <c:pt idx="2079">
                  <c:v>-55.756885999999987</c:v>
                </c:pt>
                <c:pt idx="2080">
                  <c:v>-55.35788999999999</c:v>
                </c:pt>
                <c:pt idx="2081">
                  <c:v>-54.95873799999999</c:v>
                </c:pt>
                <c:pt idx="2082">
                  <c:v>-54.559418999999991</c:v>
                </c:pt>
                <c:pt idx="2083">
                  <c:v>-54.159921999999987</c:v>
                </c:pt>
                <c:pt idx="2084">
                  <c:v>-53.760231999999988</c:v>
                </c:pt>
                <c:pt idx="2085">
                  <c:v>-53.36033599999999</c:v>
                </c:pt>
                <c:pt idx="2086">
                  <c:v>-52.960216999999993</c:v>
                </c:pt>
                <c:pt idx="2087">
                  <c:v>-52.559857999999991</c:v>
                </c:pt>
                <c:pt idx="2088">
                  <c:v>-52.159238999999992</c:v>
                </c:pt>
                <c:pt idx="2089">
                  <c:v>-51.75833699999999</c:v>
                </c:pt>
                <c:pt idx="2090">
                  <c:v>-51.357129999999991</c:v>
                </c:pt>
                <c:pt idx="2091">
                  <c:v>-50.955589999999987</c:v>
                </c:pt>
                <c:pt idx="2092">
                  <c:v>-50.553686999999989</c:v>
                </c:pt>
                <c:pt idx="2093">
                  <c:v>-50.151389999999992</c:v>
                </c:pt>
                <c:pt idx="2094">
                  <c:v>-49.748660999999991</c:v>
                </c:pt>
                <c:pt idx="2095">
                  <c:v>-49.345460999999993</c:v>
                </c:pt>
                <c:pt idx="2096">
                  <c:v>-48.941746999999992</c:v>
                </c:pt>
                <c:pt idx="2097">
                  <c:v>-48.537469999999992</c:v>
                </c:pt>
                <c:pt idx="2098">
                  <c:v>-48.132575999999993</c:v>
                </c:pt>
                <c:pt idx="2099">
                  <c:v>-48.127007999999989</c:v>
                </c:pt>
                <c:pt idx="2100">
                  <c:v>-48.120688999999992</c:v>
                </c:pt>
                <c:pt idx="2101">
                  <c:v>-48.113583999999989</c:v>
                </c:pt>
                <c:pt idx="2102">
                  <c:v>-48.105657999999991</c:v>
                </c:pt>
                <c:pt idx="2103">
                  <c:v>-48.096876999999992</c:v>
                </c:pt>
                <c:pt idx="2104">
                  <c:v>-48.087206999999992</c:v>
                </c:pt>
                <c:pt idx="2105">
                  <c:v>-48.076615999999987</c:v>
                </c:pt>
                <c:pt idx="2106">
                  <c:v>-48.065068999999987</c:v>
                </c:pt>
                <c:pt idx="2107">
                  <c:v>-48.052534999999992</c:v>
                </c:pt>
                <c:pt idx="2108">
                  <c:v>-48.038982999999988</c:v>
                </c:pt>
                <c:pt idx="2109">
                  <c:v>-48.024379999999987</c:v>
                </c:pt>
                <c:pt idx="2110">
                  <c:v>-48.008696999999991</c:v>
                </c:pt>
                <c:pt idx="2111">
                  <c:v>-47.991901999999989</c:v>
                </c:pt>
                <c:pt idx="2112">
                  <c:v>-47.973966999999988</c:v>
                </c:pt>
                <c:pt idx="2113">
                  <c:v>-47.954862999999989</c:v>
                </c:pt>
                <c:pt idx="2114">
                  <c:v>-47.934560999999988</c:v>
                </c:pt>
                <c:pt idx="2115">
                  <c:v>-47.913032999999992</c:v>
                </c:pt>
                <c:pt idx="2116">
                  <c:v>-47.890250999999992</c:v>
                </c:pt>
                <c:pt idx="2117">
                  <c:v>-47.866188999999991</c:v>
                </c:pt>
                <c:pt idx="2118">
                  <c:v>-47.840819999999987</c:v>
                </c:pt>
                <c:pt idx="2119">
                  <c:v>-47.814117999999986</c:v>
                </c:pt>
                <c:pt idx="2120">
                  <c:v>-47.786056999999992</c:v>
                </c:pt>
                <c:pt idx="2121">
                  <c:v>-47.756610999999992</c:v>
                </c:pt>
                <c:pt idx="2122">
                  <c:v>-47.725756999999987</c:v>
                </c:pt>
                <c:pt idx="2123">
                  <c:v>-47.693468999999993</c:v>
                </c:pt>
                <c:pt idx="2124">
                  <c:v>-47.659722999999993</c:v>
                </c:pt>
                <c:pt idx="2125">
                  <c:v>-47.624495999999986</c:v>
                </c:pt>
                <c:pt idx="2126">
                  <c:v>-47.587761999999991</c:v>
                </c:pt>
                <c:pt idx="2127">
                  <c:v>-47.549499999999988</c:v>
                </c:pt>
                <c:pt idx="2128">
                  <c:v>-47.50968499999999</c:v>
                </c:pt>
                <c:pt idx="2129">
                  <c:v>-47.468294999999991</c:v>
                </c:pt>
                <c:pt idx="2130">
                  <c:v>-47.425305999999992</c:v>
                </c:pt>
                <c:pt idx="2131">
                  <c:v>-47.380694999999989</c:v>
                </c:pt>
                <c:pt idx="2132">
                  <c:v>-47.334438999999989</c:v>
                </c:pt>
                <c:pt idx="2133">
                  <c:v>-47.286516999999989</c:v>
                </c:pt>
                <c:pt idx="2134">
                  <c:v>-47.236902999999991</c:v>
                </c:pt>
                <c:pt idx="2135">
                  <c:v>-47.185576999999988</c:v>
                </c:pt>
                <c:pt idx="2136">
                  <c:v>-47.132512999999989</c:v>
                </c:pt>
                <c:pt idx="2137">
                  <c:v>-47.07768999999999</c:v>
                </c:pt>
                <c:pt idx="2138">
                  <c:v>-47.021083999999988</c:v>
                </c:pt>
                <c:pt idx="2139">
                  <c:v>-46.962670999999993</c:v>
                </c:pt>
                <c:pt idx="2140">
                  <c:v>-46.902425999999991</c:v>
                </c:pt>
                <c:pt idx="2141">
                  <c:v>-46.840326999999988</c:v>
                </c:pt>
                <c:pt idx="2142">
                  <c:v>-46.776346999999987</c:v>
                </c:pt>
                <c:pt idx="2143">
                  <c:v>-46.71046299999999</c:v>
                </c:pt>
                <c:pt idx="2144">
                  <c:v>-46.64264699999999</c:v>
                </c:pt>
                <c:pt idx="2145">
                  <c:v>-46.572875999999987</c:v>
                </c:pt>
                <c:pt idx="2146">
                  <c:v>-46.501119999999993</c:v>
                </c:pt>
                <c:pt idx="2147">
                  <c:v>-46.427354999999991</c:v>
                </c:pt>
                <c:pt idx="2148">
                  <c:v>-46.351550999999986</c:v>
                </c:pt>
                <c:pt idx="2149">
                  <c:v>-46.273679999999992</c:v>
                </c:pt>
                <c:pt idx="2150">
                  <c:v>-46.193711999999991</c:v>
                </c:pt>
                <c:pt idx="2151">
                  <c:v>-46.111617999999993</c:v>
                </c:pt>
                <c:pt idx="2152">
                  <c:v>-46.027366999999991</c:v>
                </c:pt>
                <c:pt idx="2153">
                  <c:v>-45.94092599999999</c:v>
                </c:pt>
                <c:pt idx="2154">
                  <c:v>-45.852261999999989</c:v>
                </c:pt>
                <c:pt idx="2155">
                  <c:v>-45.761340999999987</c:v>
                </c:pt>
                <c:pt idx="2156">
                  <c:v>-45.668128999999986</c:v>
                </c:pt>
                <c:pt idx="2157">
                  <c:v>-45.572587999999989</c:v>
                </c:pt>
                <c:pt idx="2158">
                  <c:v>-45.47468099999999</c:v>
                </c:pt>
                <c:pt idx="2159">
                  <c:v>-45.374368999999987</c:v>
                </c:pt>
                <c:pt idx="2160">
                  <c:v>-45.27161199999999</c:v>
                </c:pt>
                <c:pt idx="2161">
                  <c:v>-45.166366999999987</c:v>
                </c:pt>
                <c:pt idx="2162">
                  <c:v>-45.058590999999993</c:v>
                </c:pt>
                <c:pt idx="2163">
                  <c:v>-44.948239999999991</c:v>
                </c:pt>
                <c:pt idx="2164">
                  <c:v>-44.835264999999993</c:v>
                </c:pt>
                <c:pt idx="2165">
                  <c:v>-44.719618999999987</c:v>
                </c:pt>
                <c:pt idx="2166">
                  <c:v>-44.601249999999993</c:v>
                </c:pt>
                <c:pt idx="2167">
                  <c:v>-44.480105999999992</c:v>
                </c:pt>
                <c:pt idx="2168">
                  <c:v>-44.356131999999988</c:v>
                </c:pt>
                <c:pt idx="2169">
                  <c:v>-44.229271999999987</c:v>
                </c:pt>
                <c:pt idx="2170">
                  <c:v>-44.099464999999988</c:v>
                </c:pt>
                <c:pt idx="2171">
                  <c:v>-43.966649999999987</c:v>
                </c:pt>
                <c:pt idx="2172">
                  <c:v>-43.830760999999988</c:v>
                </c:pt>
                <c:pt idx="2173">
                  <c:v>-43.691732999999992</c:v>
                </c:pt>
                <c:pt idx="2174">
                  <c:v>-43.549493999999989</c:v>
                </c:pt>
                <c:pt idx="2175">
                  <c:v>-43.403971999999989</c:v>
                </c:pt>
                <c:pt idx="2176">
                  <c:v>-43.255089999999988</c:v>
                </c:pt>
                <c:pt idx="2177">
                  <c:v>-43.102768999999988</c:v>
                </c:pt>
                <c:pt idx="2178">
                  <c:v>-42.946924999999993</c:v>
                </c:pt>
                <c:pt idx="2179">
                  <c:v>-42.787470999999989</c:v>
                </c:pt>
                <c:pt idx="2180">
                  <c:v>-42.624317999999988</c:v>
                </c:pt>
                <c:pt idx="2181">
                  <c:v>-42.457368999999993</c:v>
                </c:pt>
                <c:pt idx="2182">
                  <c:v>-42.286525999999988</c:v>
                </c:pt>
                <c:pt idx="2183">
                  <c:v>-42.111685999999992</c:v>
                </c:pt>
                <c:pt idx="2184">
                  <c:v>-41.932738999999991</c:v>
                </c:pt>
                <c:pt idx="2185">
                  <c:v>-41.749572999999991</c:v>
                </c:pt>
                <c:pt idx="2186">
                  <c:v>-41.562069999999991</c:v>
                </c:pt>
                <c:pt idx="2187">
                  <c:v>-41.370103999999991</c:v>
                </c:pt>
                <c:pt idx="2188">
                  <c:v>-41.17354799999999</c:v>
                </c:pt>
                <c:pt idx="2189">
                  <c:v>-40.972262999999991</c:v>
                </c:pt>
                <c:pt idx="2190">
                  <c:v>-40.766109999999991</c:v>
                </c:pt>
                <c:pt idx="2191">
                  <c:v>-40.554936999999988</c:v>
                </c:pt>
                <c:pt idx="2192">
                  <c:v>-40.338589999999989</c:v>
                </c:pt>
                <c:pt idx="2193">
                  <c:v>-40.116903999999991</c:v>
                </c:pt>
                <c:pt idx="2194">
                  <c:v>-39.889708999999989</c:v>
                </c:pt>
                <c:pt idx="2195">
                  <c:v>-39.656823999999993</c:v>
                </c:pt>
                <c:pt idx="2196">
                  <c:v>-39.418060999999987</c:v>
                </c:pt>
                <c:pt idx="2197">
                  <c:v>-39.173222999999993</c:v>
                </c:pt>
                <c:pt idx="2198">
                  <c:v>-38.922100999999991</c:v>
                </c:pt>
                <c:pt idx="2199">
                  <c:v>-38.66447999999999</c:v>
                </c:pt>
                <c:pt idx="2200">
                  <c:v>-38.40012999999999</c:v>
                </c:pt>
                <c:pt idx="2201">
                  <c:v>-38.128812999999987</c:v>
                </c:pt>
                <c:pt idx="2202">
                  <c:v>-37.850276999999991</c:v>
                </c:pt>
                <c:pt idx="2203">
                  <c:v>-37.564258999999993</c:v>
                </c:pt>
                <c:pt idx="2204">
                  <c:v>-37.27048099999999</c:v>
                </c:pt>
                <c:pt idx="2205">
                  <c:v>-36.968654999999991</c:v>
                </c:pt>
                <c:pt idx="2206">
                  <c:v>-36.658473999999991</c:v>
                </c:pt>
                <c:pt idx="2207">
                  <c:v>-36.339619999999989</c:v>
                </c:pt>
                <c:pt idx="2208">
                  <c:v>-36.011756999999989</c:v>
                </c:pt>
                <c:pt idx="2209">
                  <c:v>-35.674531999999992</c:v>
                </c:pt>
                <c:pt idx="2210">
                  <c:v>-35.327576999999991</c:v>
                </c:pt>
                <c:pt idx="2211">
                  <c:v>-34.970503999999991</c:v>
                </c:pt>
                <c:pt idx="2212">
                  <c:v>-34.602906999999988</c:v>
                </c:pt>
                <c:pt idx="2213">
                  <c:v>-34.224360999999988</c:v>
                </c:pt>
                <c:pt idx="2214">
                  <c:v>-33.834419999999987</c:v>
                </c:pt>
                <c:pt idx="2215">
                  <c:v>-33.432616999999986</c:v>
                </c:pt>
                <c:pt idx="2216">
                  <c:v>-33.018463999999987</c:v>
                </c:pt>
                <c:pt idx="2217">
                  <c:v>-32.59145199999999</c:v>
                </c:pt>
                <c:pt idx="2218">
                  <c:v>-32.151047999999989</c:v>
                </c:pt>
                <c:pt idx="2219">
                  <c:v>-31.696694999999991</c:v>
                </c:pt>
                <c:pt idx="2220">
                  <c:v>-31.227813999999988</c:v>
                </c:pt>
                <c:pt idx="2221">
                  <c:v>-30.74380399999999</c:v>
                </c:pt>
                <c:pt idx="2222">
                  <c:v>-30.24403899999999</c:v>
                </c:pt>
                <c:pt idx="2223">
                  <c:v>-29.727869999999989</c:v>
                </c:pt>
                <c:pt idx="2224">
                  <c:v>-29.19462699999999</c:v>
                </c:pt>
                <c:pt idx="2225">
                  <c:v>-28.643615999999991</c:v>
                </c:pt>
                <c:pt idx="2226">
                  <c:v>-28.07412699999999</c:v>
                </c:pt>
                <c:pt idx="2227">
                  <c:v>-27.485428999999989</c:v>
                </c:pt>
                <c:pt idx="2228">
                  <c:v>-26.87677699999999</c:v>
                </c:pt>
                <c:pt idx="2229">
                  <c:v>-26.247410999999989</c:v>
                </c:pt>
                <c:pt idx="2230">
                  <c:v>-25.59656399999999</c:v>
                </c:pt>
                <c:pt idx="2231">
                  <c:v>-24.92346499999999</c:v>
                </c:pt>
                <c:pt idx="2232">
                  <c:v>-24.227340999999988</c:v>
                </c:pt>
                <c:pt idx="2233">
                  <c:v>-23.507429999999989</c:v>
                </c:pt>
                <c:pt idx="2234">
                  <c:v>-22.762980999999989</c:v>
                </c:pt>
                <c:pt idx="2235">
                  <c:v>-21.99326799999999</c:v>
                </c:pt>
                <c:pt idx="2236">
                  <c:v>-21.197597999999989</c:v>
                </c:pt>
                <c:pt idx="2237">
                  <c:v>-20.375322999999991</c:v>
                </c:pt>
                <c:pt idx="2238">
                  <c:v>-19.525849999999991</c:v>
                </c:pt>
                <c:pt idx="2239">
                  <c:v>-18.64865799999999</c:v>
                </c:pt>
                <c:pt idx="2240">
                  <c:v>-17.743310999999991</c:v>
                </c:pt>
                <c:pt idx="2241">
                  <c:v>-16.80947699999999</c:v>
                </c:pt>
                <c:pt idx="2242">
                  <c:v>-15.84694199999999</c:v>
                </c:pt>
                <c:pt idx="2243">
                  <c:v>-14.85563399999999</c:v>
                </c:pt>
                <c:pt idx="2244">
                  <c:v>-13.83564099999999</c:v>
                </c:pt>
                <c:pt idx="2245">
                  <c:v>-12.78723099999999</c:v>
                </c:pt>
                <c:pt idx="2246">
                  <c:v>-11.71087399999999</c:v>
                </c:pt>
                <c:pt idx="2247">
                  <c:v>-10.607262999999989</c:v>
                </c:pt>
                <c:pt idx="2248">
                  <c:v>-9.4773349999999894</c:v>
                </c:pt>
                <c:pt idx="2249">
                  <c:v>-8.3222889999999889</c:v>
                </c:pt>
                <c:pt idx="2250">
                  <c:v>-7.1436079999999897</c:v>
                </c:pt>
                <c:pt idx="2251">
                  <c:v>-5.9430679999999896</c:v>
                </c:pt>
                <c:pt idx="2252">
                  <c:v>-4.7227549999999896</c:v>
                </c:pt>
                <c:pt idx="2253">
                  <c:v>-3.4850739999999898</c:v>
                </c:pt>
                <c:pt idx="2254">
                  <c:v>-2.2327469999999896</c:v>
                </c:pt>
                <c:pt idx="2255">
                  <c:v>-0.96881299999998971</c:v>
                </c:pt>
                <c:pt idx="2256">
                  <c:v>0.30338100000001028</c:v>
                </c:pt>
                <c:pt idx="2257">
                  <c:v>1.5802030000000102</c:v>
                </c:pt>
                <c:pt idx="2258">
                  <c:v>2.8577580000000102</c:v>
                </c:pt>
                <c:pt idx="2259">
                  <c:v>4.1319290000000102</c:v>
                </c:pt>
                <c:pt idx="2260">
                  <c:v>5.3984250000000102</c:v>
                </c:pt>
                <c:pt idx="2261">
                  <c:v>6.6528350000000103</c:v>
                </c:pt>
                <c:pt idx="2262">
                  <c:v>7.8906930000000104</c:v>
                </c:pt>
                <c:pt idx="2263">
                  <c:v>9.1075510000000097</c:v>
                </c:pt>
                <c:pt idx="2264">
                  <c:v>10.29905300000001</c:v>
                </c:pt>
                <c:pt idx="2265">
                  <c:v>11.461017000000011</c:v>
                </c:pt>
                <c:pt idx="2266">
                  <c:v>12.58950900000001</c:v>
                </c:pt>
                <c:pt idx="2267">
                  <c:v>13.68091900000001</c:v>
                </c:pt>
                <c:pt idx="2268">
                  <c:v>14.73202900000001</c:v>
                </c:pt>
                <c:pt idx="2269">
                  <c:v>15.740071000000011</c:v>
                </c:pt>
                <c:pt idx="2270">
                  <c:v>16.702771000000009</c:v>
                </c:pt>
                <c:pt idx="2271">
                  <c:v>17.618379000000012</c:v>
                </c:pt>
                <c:pt idx="2272">
                  <c:v>18.485689000000011</c:v>
                </c:pt>
                <c:pt idx="2273">
                  <c:v>19.30403200000001</c:v>
                </c:pt>
                <c:pt idx="2274">
                  <c:v>20.073268000000009</c:v>
                </c:pt>
                <c:pt idx="2275">
                  <c:v>20.79375000000001</c:v>
                </c:pt>
                <c:pt idx="2276">
                  <c:v>21.466284000000009</c:v>
                </c:pt>
                <c:pt idx="2277">
                  <c:v>22.092082000000012</c:v>
                </c:pt>
                <c:pt idx="2278">
                  <c:v>22.672702000000012</c:v>
                </c:pt>
                <c:pt idx="2279">
                  <c:v>23.209989000000011</c:v>
                </c:pt>
                <c:pt idx="2280">
                  <c:v>23.706013000000009</c:v>
                </c:pt>
                <c:pt idx="2281">
                  <c:v>24.163010000000011</c:v>
                </c:pt>
                <c:pt idx="2282">
                  <c:v>24.58332900000001</c:v>
                </c:pt>
                <c:pt idx="2283">
                  <c:v>24.969373000000012</c:v>
                </c:pt>
                <c:pt idx="2284">
                  <c:v>25.32356600000001</c:v>
                </c:pt>
                <c:pt idx="2285">
                  <c:v>25.648302000000012</c:v>
                </c:pt>
                <c:pt idx="2286">
                  <c:v>25.945923000000011</c:v>
                </c:pt>
                <c:pt idx="2287">
                  <c:v>26.21868700000001</c:v>
                </c:pt>
                <c:pt idx="2288">
                  <c:v>26.46875300000001</c:v>
                </c:pt>
                <c:pt idx="2289">
                  <c:v>26.69816500000001</c:v>
                </c:pt>
                <c:pt idx="2290">
                  <c:v>26.90884100000001</c:v>
                </c:pt>
                <c:pt idx="2291">
                  <c:v>27.102571000000012</c:v>
                </c:pt>
                <c:pt idx="2292">
                  <c:v>27.281016000000012</c:v>
                </c:pt>
                <c:pt idx="2293">
                  <c:v>27.445703000000009</c:v>
                </c:pt>
                <c:pt idx="2294">
                  <c:v>27.598036000000011</c:v>
                </c:pt>
                <c:pt idx="2295">
                  <c:v>27.739295000000009</c:v>
                </c:pt>
                <c:pt idx="2296">
                  <c:v>27.870643000000012</c:v>
                </c:pt>
                <c:pt idx="2297">
                  <c:v>27.993137000000011</c:v>
                </c:pt>
                <c:pt idx="2298">
                  <c:v>28.107728000000009</c:v>
                </c:pt>
                <c:pt idx="2299">
                  <c:v>28.215274000000012</c:v>
                </c:pt>
                <c:pt idx="2300">
                  <c:v>28.316547000000011</c:v>
                </c:pt>
                <c:pt idx="2301">
                  <c:v>28.412236000000011</c:v>
                </c:pt>
                <c:pt idx="2302">
                  <c:v>28.502959000000011</c:v>
                </c:pt>
                <c:pt idx="2303">
                  <c:v>28.589266000000009</c:v>
                </c:pt>
                <c:pt idx="2304">
                  <c:v>28.671648000000012</c:v>
                </c:pt>
                <c:pt idx="2305">
                  <c:v>28.750541000000009</c:v>
                </c:pt>
                <c:pt idx="2306">
                  <c:v>28.826333000000009</c:v>
                </c:pt>
                <c:pt idx="2307">
                  <c:v>28.899366000000011</c:v>
                </c:pt>
                <c:pt idx="2308">
                  <c:v>28.969946000000011</c:v>
                </c:pt>
                <c:pt idx="2309">
                  <c:v>29.038340000000009</c:v>
                </c:pt>
                <c:pt idx="2310">
                  <c:v>29.10478800000001</c:v>
                </c:pt>
                <c:pt idx="2311">
                  <c:v>29.169498000000011</c:v>
                </c:pt>
                <c:pt idx="2312">
                  <c:v>29.232656000000009</c:v>
                </c:pt>
                <c:pt idx="2313">
                  <c:v>29.29442400000001</c:v>
                </c:pt>
                <c:pt idx="2314">
                  <c:v>29.354948000000011</c:v>
                </c:pt>
                <c:pt idx="2315">
                  <c:v>29.414352000000012</c:v>
                </c:pt>
                <c:pt idx="2316">
                  <c:v>29.472749000000011</c:v>
                </c:pt>
                <c:pt idx="2317">
                  <c:v>29.530235000000012</c:v>
                </c:pt>
                <c:pt idx="2318">
                  <c:v>29.586898000000009</c:v>
                </c:pt>
                <c:pt idx="2319">
                  <c:v>29.64281200000001</c:v>
                </c:pt>
                <c:pt idx="2320">
                  <c:v>29.698043000000009</c:v>
                </c:pt>
                <c:pt idx="2321">
                  <c:v>29.752649000000009</c:v>
                </c:pt>
                <c:pt idx="2322">
                  <c:v>29.806681000000012</c:v>
                </c:pt>
                <c:pt idx="2323">
                  <c:v>29.860185000000012</c:v>
                </c:pt>
                <c:pt idx="2324">
                  <c:v>29.913198000000012</c:v>
                </c:pt>
                <c:pt idx="2325">
                  <c:v>29.96575600000001</c:v>
                </c:pt>
                <c:pt idx="2326">
                  <c:v>30.017887000000009</c:v>
                </c:pt>
                <c:pt idx="2327">
                  <c:v>30.06961900000001</c:v>
                </c:pt>
                <c:pt idx="2328">
                  <c:v>30.120975000000012</c:v>
                </c:pt>
                <c:pt idx="2329">
                  <c:v>30.171974000000009</c:v>
                </c:pt>
                <c:pt idx="2330">
                  <c:v>30.222635000000011</c:v>
                </c:pt>
                <c:pt idx="2331">
                  <c:v>30.272973000000011</c:v>
                </c:pt>
                <c:pt idx="2332">
                  <c:v>30.323001000000012</c:v>
                </c:pt>
                <c:pt idx="2333">
                  <c:v>30.372731000000009</c:v>
                </c:pt>
                <c:pt idx="2334">
                  <c:v>30.422174000000009</c:v>
                </c:pt>
                <c:pt idx="2335">
                  <c:v>30.471339000000011</c:v>
                </c:pt>
                <c:pt idx="2336">
                  <c:v>30.52023500000001</c:v>
                </c:pt>
                <c:pt idx="2337">
                  <c:v>30.568867000000012</c:v>
                </c:pt>
                <c:pt idx="2338">
                  <c:v>30.617243000000009</c:v>
                </c:pt>
                <c:pt idx="2339">
                  <c:v>30.665368000000012</c:v>
                </c:pt>
                <c:pt idx="2340">
                  <c:v>30.71324700000001</c:v>
                </c:pt>
                <c:pt idx="2341">
                  <c:v>30.760884000000011</c:v>
                </c:pt>
                <c:pt idx="2342">
                  <c:v>30.808284000000011</c:v>
                </c:pt>
                <c:pt idx="2343">
                  <c:v>30.855449000000011</c:v>
                </c:pt>
                <c:pt idx="2344">
                  <c:v>30.90238200000001</c:v>
                </c:pt>
                <c:pt idx="2345">
                  <c:v>30.949087000000009</c:v>
                </c:pt>
                <c:pt idx="2346">
                  <c:v>30.995566000000011</c:v>
                </c:pt>
                <c:pt idx="2347">
                  <c:v>31.041821000000009</c:v>
                </c:pt>
                <c:pt idx="2348">
                  <c:v>31.087855000000012</c:v>
                </c:pt>
                <c:pt idx="2349">
                  <c:v>31.133668000000011</c:v>
                </c:pt>
                <c:pt idx="2350">
                  <c:v>31.179263000000009</c:v>
                </c:pt>
                <c:pt idx="2351">
                  <c:v>31.22464200000001</c:v>
                </c:pt>
                <c:pt idx="2352">
                  <c:v>31.269805000000009</c:v>
                </c:pt>
                <c:pt idx="2353">
                  <c:v>31.314755000000009</c:v>
                </c:pt>
                <c:pt idx="2354">
                  <c:v>31.35949200000001</c:v>
                </c:pt>
                <c:pt idx="2355">
                  <c:v>31.40401700000001</c:v>
                </c:pt>
                <c:pt idx="2356">
                  <c:v>31.448333000000009</c:v>
                </c:pt>
                <c:pt idx="2357">
                  <c:v>31.492439000000012</c:v>
                </c:pt>
                <c:pt idx="2358">
                  <c:v>31.53633700000001</c:v>
                </c:pt>
                <c:pt idx="2359">
                  <c:v>31.580028000000009</c:v>
                </c:pt>
                <c:pt idx="2360">
                  <c:v>31.62351300000001</c:v>
                </c:pt>
                <c:pt idx="2361">
                  <c:v>31.666793000000009</c:v>
                </c:pt>
                <c:pt idx="2362">
                  <c:v>31.709868000000011</c:v>
                </c:pt>
                <c:pt idx="2363">
                  <c:v>31.75274000000001</c:v>
                </c:pt>
                <c:pt idx="2364">
                  <c:v>31.79540900000001</c:v>
                </c:pt>
                <c:pt idx="2365">
                  <c:v>31.837876000000012</c:v>
                </c:pt>
                <c:pt idx="2366">
                  <c:v>31.880143000000011</c:v>
                </c:pt>
                <c:pt idx="2367">
                  <c:v>31.922209000000009</c:v>
                </c:pt>
                <c:pt idx="2368">
                  <c:v>31.964076000000009</c:v>
                </c:pt>
                <c:pt idx="2369">
                  <c:v>32.005745000000012</c:v>
                </c:pt>
                <c:pt idx="2370">
                  <c:v>32.047216000000013</c:v>
                </c:pt>
                <c:pt idx="2371">
                  <c:v>32.088490000000007</c:v>
                </c:pt>
                <c:pt idx="2372">
                  <c:v>32.129568000000013</c:v>
                </c:pt>
                <c:pt idx="2373">
                  <c:v>32.17045000000001</c:v>
                </c:pt>
                <c:pt idx="2374">
                  <c:v>32.211138000000012</c:v>
                </c:pt>
                <c:pt idx="2375">
                  <c:v>32.251632000000008</c:v>
                </c:pt>
                <c:pt idx="2376">
                  <c:v>32.291933000000007</c:v>
                </c:pt>
                <c:pt idx="2377">
                  <c:v>32.332042000000008</c:v>
                </c:pt>
                <c:pt idx="2378">
                  <c:v>32.371959000000011</c:v>
                </c:pt>
                <c:pt idx="2379">
                  <c:v>32.411685000000013</c:v>
                </c:pt>
                <c:pt idx="2380">
                  <c:v>32.451222000000008</c:v>
                </c:pt>
                <c:pt idx="2381">
                  <c:v>32.490569000000008</c:v>
                </c:pt>
                <c:pt idx="2382">
                  <c:v>32.529727000000008</c:v>
                </c:pt>
                <c:pt idx="2383">
                  <c:v>32.568698000000012</c:v>
                </c:pt>
                <c:pt idx="2384">
                  <c:v>32.607482000000012</c:v>
                </c:pt>
                <c:pt idx="2385">
                  <c:v>32.646080000000012</c:v>
                </c:pt>
                <c:pt idx="2386">
                  <c:v>32.68449300000001</c:v>
                </c:pt>
                <c:pt idx="2387">
                  <c:v>32.72272000000001</c:v>
                </c:pt>
                <c:pt idx="2388">
                  <c:v>32.760764000000009</c:v>
                </c:pt>
                <c:pt idx="2389">
                  <c:v>32.798625000000008</c:v>
                </c:pt>
                <c:pt idx="2390">
                  <c:v>32.836303000000008</c:v>
                </c:pt>
                <c:pt idx="2391">
                  <c:v>32.873799000000012</c:v>
                </c:pt>
                <c:pt idx="2392">
                  <c:v>32.911115000000009</c:v>
                </c:pt>
                <c:pt idx="2393">
                  <c:v>32.948250000000009</c:v>
                </c:pt>
                <c:pt idx="2394">
                  <c:v>32.985206000000012</c:v>
                </c:pt>
                <c:pt idx="2395">
                  <c:v>33.02198400000001</c:v>
                </c:pt>
                <c:pt idx="2396">
                  <c:v>33.058583000000013</c:v>
                </c:pt>
                <c:pt idx="2397">
                  <c:v>33.095005000000008</c:v>
                </c:pt>
                <c:pt idx="2398">
                  <c:v>33.131251000000013</c:v>
                </c:pt>
                <c:pt idx="2399">
                  <c:v>33.167322000000013</c:v>
                </c:pt>
                <c:pt idx="2400">
                  <c:v>33.203217000000009</c:v>
                </c:pt>
                <c:pt idx="2401">
                  <c:v>33.238938000000012</c:v>
                </c:pt>
                <c:pt idx="2402">
                  <c:v>33.27448600000001</c:v>
                </c:pt>
                <c:pt idx="2403">
                  <c:v>33.30986200000001</c:v>
                </c:pt>
                <c:pt idx="2404">
                  <c:v>33.345065000000012</c:v>
                </c:pt>
                <c:pt idx="2405">
                  <c:v>33.380097000000013</c:v>
                </c:pt>
                <c:pt idx="2406">
                  <c:v>33.41495900000001</c:v>
                </c:pt>
                <c:pt idx="2407">
                  <c:v>33.44965100000001</c:v>
                </c:pt>
                <c:pt idx="2408">
                  <c:v>33.48417400000001</c:v>
                </c:pt>
                <c:pt idx="2409">
                  <c:v>33.518529000000008</c:v>
                </c:pt>
                <c:pt idx="2410">
                  <c:v>33.552717000000008</c:v>
                </c:pt>
                <c:pt idx="2411">
                  <c:v>33.586737000000014</c:v>
                </c:pt>
                <c:pt idx="2412">
                  <c:v>33.620592000000009</c:v>
                </c:pt>
                <c:pt idx="2413">
                  <c:v>33.654282000000009</c:v>
                </c:pt>
                <c:pt idx="2414">
                  <c:v>33.687807000000014</c:v>
                </c:pt>
                <c:pt idx="2415">
                  <c:v>33.72116900000001</c:v>
                </c:pt>
                <c:pt idx="2416">
                  <c:v>33.754367000000009</c:v>
                </c:pt>
                <c:pt idx="2417">
                  <c:v>33.787403000000012</c:v>
                </c:pt>
                <c:pt idx="2418">
                  <c:v>33.820277000000011</c:v>
                </c:pt>
                <c:pt idx="2419">
                  <c:v>33.85299100000001</c:v>
                </c:pt>
                <c:pt idx="2420">
                  <c:v>33.885545000000008</c:v>
                </c:pt>
                <c:pt idx="2421">
                  <c:v>33.917939000000011</c:v>
                </c:pt>
                <c:pt idx="2422">
                  <c:v>33.950174000000011</c:v>
                </c:pt>
                <c:pt idx="2423">
                  <c:v>33.98225200000001</c:v>
                </c:pt>
                <c:pt idx="2424">
                  <c:v>34.014172000000009</c:v>
                </c:pt>
                <c:pt idx="2425">
                  <c:v>34.045936000000012</c:v>
                </c:pt>
                <c:pt idx="2426">
                  <c:v>34.07754400000001</c:v>
                </c:pt>
                <c:pt idx="2427">
                  <c:v>34.108997000000009</c:v>
                </c:pt>
                <c:pt idx="2428">
                  <c:v>34.140295000000009</c:v>
                </c:pt>
                <c:pt idx="2429">
                  <c:v>34.171440000000011</c:v>
                </c:pt>
                <c:pt idx="2430">
                  <c:v>34.202432000000009</c:v>
                </c:pt>
                <c:pt idx="2431">
                  <c:v>34.233272000000014</c:v>
                </c:pt>
                <c:pt idx="2432">
                  <c:v>34.263960000000012</c:v>
                </c:pt>
                <c:pt idx="2433">
                  <c:v>34.294498000000011</c:v>
                </c:pt>
                <c:pt idx="2434">
                  <c:v>34.324885000000009</c:v>
                </c:pt>
                <c:pt idx="2435">
                  <c:v>34.355123000000013</c:v>
                </c:pt>
                <c:pt idx="2436">
                  <c:v>34.38521200000001</c:v>
                </c:pt>
                <c:pt idx="2437">
                  <c:v>34.415153000000011</c:v>
                </c:pt>
                <c:pt idx="2438">
                  <c:v>34.444946000000009</c:v>
                </c:pt>
                <c:pt idx="2439">
                  <c:v>34.47459400000001</c:v>
                </c:pt>
                <c:pt idx="2440">
                  <c:v>34.504095000000014</c:v>
                </c:pt>
                <c:pt idx="2441">
                  <c:v>34.533450000000009</c:v>
                </c:pt>
                <c:pt idx="2442">
                  <c:v>34.56266200000001</c:v>
                </c:pt>
                <c:pt idx="2443">
                  <c:v>34.591729000000008</c:v>
                </c:pt>
                <c:pt idx="2444">
                  <c:v>34.620653000000011</c:v>
                </c:pt>
                <c:pt idx="2445">
                  <c:v>34.649435000000011</c:v>
                </c:pt>
                <c:pt idx="2446">
                  <c:v>34.678074000000009</c:v>
                </c:pt>
                <c:pt idx="2447">
                  <c:v>34.706573000000013</c:v>
                </c:pt>
                <c:pt idx="2448">
                  <c:v>34.73493100000001</c:v>
                </c:pt>
                <c:pt idx="2449">
                  <c:v>34.763149000000013</c:v>
                </c:pt>
                <c:pt idx="2450">
                  <c:v>34.791228000000011</c:v>
                </c:pt>
                <c:pt idx="2451">
                  <c:v>34.819168000000012</c:v>
                </c:pt>
                <c:pt idx="2452">
                  <c:v>34.846970000000013</c:v>
                </c:pt>
                <c:pt idx="2453">
                  <c:v>34.87463600000001</c:v>
                </c:pt>
                <c:pt idx="2454">
                  <c:v>34.902164000000013</c:v>
                </c:pt>
                <c:pt idx="2455">
                  <c:v>34.92955700000001</c:v>
                </c:pt>
                <c:pt idx="2456">
                  <c:v>34.956815000000013</c:v>
                </c:pt>
                <c:pt idx="2457">
                  <c:v>34.983938000000009</c:v>
                </c:pt>
                <c:pt idx="2458">
                  <c:v>35.010927000000009</c:v>
                </c:pt>
                <c:pt idx="2459">
                  <c:v>35.037783000000012</c:v>
                </c:pt>
                <c:pt idx="2460">
                  <c:v>35.064506000000009</c:v>
                </c:pt>
                <c:pt idx="2461">
                  <c:v>35.091097000000012</c:v>
                </c:pt>
                <c:pt idx="2462">
                  <c:v>35.117557000000012</c:v>
                </c:pt>
                <c:pt idx="2463">
                  <c:v>35.143886000000009</c:v>
                </c:pt>
                <c:pt idx="2464">
                  <c:v>35.17008400000001</c:v>
                </c:pt>
                <c:pt idx="2465">
                  <c:v>35.196154000000007</c:v>
                </c:pt>
                <c:pt idx="2466">
                  <c:v>35.222094000000013</c:v>
                </c:pt>
                <c:pt idx="2467">
                  <c:v>35.247907000000012</c:v>
                </c:pt>
                <c:pt idx="2468">
                  <c:v>35.27359100000001</c:v>
                </c:pt>
                <c:pt idx="2469">
                  <c:v>35.299149000000007</c:v>
                </c:pt>
                <c:pt idx="2470">
                  <c:v>35.324581000000009</c:v>
                </c:pt>
                <c:pt idx="2471">
                  <c:v>35.349886000000012</c:v>
                </c:pt>
                <c:pt idx="2472">
                  <c:v>35.375067000000008</c:v>
                </c:pt>
                <c:pt idx="2473">
                  <c:v>35.400123000000008</c:v>
                </c:pt>
                <c:pt idx="2474">
                  <c:v>35.425055000000008</c:v>
                </c:pt>
                <c:pt idx="2475">
                  <c:v>35.449864000000012</c:v>
                </c:pt>
                <c:pt idx="2476">
                  <c:v>35.474550000000008</c:v>
                </c:pt>
                <c:pt idx="2477">
                  <c:v>35.499114000000013</c:v>
                </c:pt>
                <c:pt idx="2478">
                  <c:v>35.523556000000013</c:v>
                </c:pt>
                <c:pt idx="2479">
                  <c:v>35.547877000000007</c:v>
                </c:pt>
                <c:pt idx="2480">
                  <c:v>35.572079000000009</c:v>
                </c:pt>
                <c:pt idx="2481">
                  <c:v>35.596160000000012</c:v>
                </c:pt>
                <c:pt idx="2482">
                  <c:v>35.620123000000014</c:v>
                </c:pt>
                <c:pt idx="2483">
                  <c:v>35.643966000000013</c:v>
                </c:pt>
                <c:pt idx="2484">
                  <c:v>35.66769200000001</c:v>
                </c:pt>
                <c:pt idx="2485">
                  <c:v>35.69130100000001</c:v>
                </c:pt>
                <c:pt idx="2486">
                  <c:v>35.71479200000001</c:v>
                </c:pt>
                <c:pt idx="2487">
                  <c:v>35.738167000000011</c:v>
                </c:pt>
                <c:pt idx="2488">
                  <c:v>35.761427000000012</c:v>
                </c:pt>
                <c:pt idx="2489">
                  <c:v>35.784572000000011</c:v>
                </c:pt>
                <c:pt idx="2490">
                  <c:v>35.80760200000001</c:v>
                </c:pt>
                <c:pt idx="2491">
                  <c:v>35.830518000000012</c:v>
                </c:pt>
                <c:pt idx="2492">
                  <c:v>35.853321000000008</c:v>
                </c:pt>
                <c:pt idx="2493">
                  <c:v>35.876010000000008</c:v>
                </c:pt>
                <c:pt idx="2494">
                  <c:v>35.898588000000011</c:v>
                </c:pt>
                <c:pt idx="2495">
                  <c:v>35.921054000000012</c:v>
                </c:pt>
                <c:pt idx="2496">
                  <c:v>35.943408000000012</c:v>
                </c:pt>
                <c:pt idx="2497">
                  <c:v>35.965652000000013</c:v>
                </c:pt>
                <c:pt idx="2498">
                  <c:v>35.987786000000007</c:v>
                </c:pt>
                <c:pt idx="2499">
                  <c:v>36.009811000000013</c:v>
                </c:pt>
                <c:pt idx="2500">
                  <c:v>36.031726000000013</c:v>
                </c:pt>
                <c:pt idx="2501">
                  <c:v>36.053533000000009</c:v>
                </c:pt>
                <c:pt idx="2502">
                  <c:v>36.075232000000007</c:v>
                </c:pt>
                <c:pt idx="2503">
                  <c:v>36.096823000000008</c:v>
                </c:pt>
                <c:pt idx="2504">
                  <c:v>36.118308000000013</c:v>
                </c:pt>
                <c:pt idx="2505">
                  <c:v>36.139686000000012</c:v>
                </c:pt>
                <c:pt idx="2506">
                  <c:v>36.160959000000013</c:v>
                </c:pt>
                <c:pt idx="2507">
                  <c:v>36.182126000000011</c:v>
                </c:pt>
                <c:pt idx="2508">
                  <c:v>36.203189000000009</c:v>
                </c:pt>
                <c:pt idx="2509">
                  <c:v>36.224147000000009</c:v>
                </c:pt>
                <c:pt idx="2510">
                  <c:v>36.245001000000009</c:v>
                </c:pt>
                <c:pt idx="2511">
                  <c:v>36.265753000000011</c:v>
                </c:pt>
                <c:pt idx="2512">
                  <c:v>36.286401000000012</c:v>
                </c:pt>
                <c:pt idx="2513">
                  <c:v>36.306948000000013</c:v>
                </c:pt>
                <c:pt idx="2514">
                  <c:v>36.327393000000008</c:v>
                </c:pt>
                <c:pt idx="2515">
                  <c:v>36.347736000000012</c:v>
                </c:pt>
                <c:pt idx="2516">
                  <c:v>36.367979000000012</c:v>
                </c:pt>
                <c:pt idx="2517">
                  <c:v>36.38812200000001</c:v>
                </c:pt>
                <c:pt idx="2518">
                  <c:v>36.408165000000011</c:v>
                </c:pt>
                <c:pt idx="2519">
                  <c:v>36.428108000000009</c:v>
                </c:pt>
                <c:pt idx="2520">
                  <c:v>36.447953000000012</c:v>
                </c:pt>
                <c:pt idx="2521">
                  <c:v>36.467700000000008</c:v>
                </c:pt>
                <c:pt idx="2522">
                  <c:v>36.487350000000013</c:v>
                </c:pt>
                <c:pt idx="2523">
                  <c:v>36.506901000000013</c:v>
                </c:pt>
                <c:pt idx="2524">
                  <c:v>36.526357000000012</c:v>
                </c:pt>
                <c:pt idx="2525">
                  <c:v>36.545715000000008</c:v>
                </c:pt>
                <c:pt idx="2526">
                  <c:v>36.564979000000008</c:v>
                </c:pt>
                <c:pt idx="2527">
                  <c:v>36.584146000000011</c:v>
                </c:pt>
                <c:pt idx="2528">
                  <c:v>36.60321900000001</c:v>
                </c:pt>
                <c:pt idx="2529">
                  <c:v>36.622198000000012</c:v>
                </c:pt>
                <c:pt idx="2530">
                  <c:v>36.641082000000011</c:v>
                </c:pt>
                <c:pt idx="2531">
                  <c:v>36.659873000000012</c:v>
                </c:pt>
                <c:pt idx="2532">
                  <c:v>36.67857200000001</c:v>
                </c:pt>
                <c:pt idx="2533">
                  <c:v>36.697177000000011</c:v>
                </c:pt>
                <c:pt idx="2534">
                  <c:v>36.715691000000014</c:v>
                </c:pt>
                <c:pt idx="2535">
                  <c:v>36.734113000000008</c:v>
                </c:pt>
                <c:pt idx="2536">
                  <c:v>36.752443000000014</c:v>
                </c:pt>
                <c:pt idx="2537">
                  <c:v>36.77068400000001</c:v>
                </c:pt>
                <c:pt idx="2538">
                  <c:v>36.788833000000011</c:v>
                </c:pt>
                <c:pt idx="2539">
                  <c:v>36.806893000000009</c:v>
                </c:pt>
                <c:pt idx="2540">
                  <c:v>36.824864000000012</c:v>
                </c:pt>
                <c:pt idx="2541">
                  <c:v>36.842746000000012</c:v>
                </c:pt>
                <c:pt idx="2542">
                  <c:v>36.86053900000001</c:v>
                </c:pt>
                <c:pt idx="2543">
                  <c:v>36.878244000000009</c:v>
                </c:pt>
                <c:pt idx="2544">
                  <c:v>36.895862000000008</c:v>
                </c:pt>
                <c:pt idx="2545">
                  <c:v>36.913392000000009</c:v>
                </c:pt>
                <c:pt idx="2546">
                  <c:v>36.930836000000014</c:v>
                </c:pt>
                <c:pt idx="2547">
                  <c:v>36.94819300000001</c:v>
                </c:pt>
                <c:pt idx="2548">
                  <c:v>36.965464000000011</c:v>
                </c:pt>
                <c:pt idx="2549">
                  <c:v>36.982650000000014</c:v>
                </c:pt>
                <c:pt idx="2550">
                  <c:v>36.99975100000001</c:v>
                </c:pt>
                <c:pt idx="2551">
                  <c:v>37.016767000000009</c:v>
                </c:pt>
                <c:pt idx="2552">
                  <c:v>37.033699000000013</c:v>
                </c:pt>
                <c:pt idx="2553">
                  <c:v>37.050548000000013</c:v>
                </c:pt>
                <c:pt idx="2554">
                  <c:v>37.067313000000013</c:v>
                </c:pt>
                <c:pt idx="2555">
                  <c:v>37.083994000000011</c:v>
                </c:pt>
                <c:pt idx="2556">
                  <c:v>37.100594000000008</c:v>
                </c:pt>
                <c:pt idx="2557">
                  <c:v>37.117111000000008</c:v>
                </c:pt>
                <c:pt idx="2558">
                  <c:v>37.13354600000001</c:v>
                </c:pt>
                <c:pt idx="2559">
                  <c:v>37.149901000000007</c:v>
                </c:pt>
                <c:pt idx="2560">
                  <c:v>37.166174000000012</c:v>
                </c:pt>
                <c:pt idx="2561">
                  <c:v>37.182366000000009</c:v>
                </c:pt>
                <c:pt idx="2562">
                  <c:v>37.198479000000013</c:v>
                </c:pt>
                <c:pt idx="2563">
                  <c:v>37.214512000000013</c:v>
                </c:pt>
                <c:pt idx="2564">
                  <c:v>37.230465000000009</c:v>
                </c:pt>
                <c:pt idx="2565">
                  <c:v>37.246339000000013</c:v>
                </c:pt>
                <c:pt idx="2566">
                  <c:v>37.262135000000008</c:v>
                </c:pt>
                <c:pt idx="2567">
                  <c:v>37.277853000000007</c:v>
                </c:pt>
                <c:pt idx="2568">
                  <c:v>37.293492000000008</c:v>
                </c:pt>
                <c:pt idx="2569">
                  <c:v>37.309055000000008</c:v>
                </c:pt>
                <c:pt idx="2570">
                  <c:v>37.324540000000013</c:v>
                </c:pt>
                <c:pt idx="2571">
                  <c:v>37.339949000000011</c:v>
                </c:pt>
                <c:pt idx="2572">
                  <c:v>37.355281000000012</c:v>
                </c:pt>
                <c:pt idx="2573">
                  <c:v>37.37053800000001</c:v>
                </c:pt>
                <c:pt idx="2574">
                  <c:v>37.385719000000009</c:v>
                </c:pt>
                <c:pt idx="2575">
                  <c:v>37.400824000000007</c:v>
                </c:pt>
                <c:pt idx="2576">
                  <c:v>37.415855000000008</c:v>
                </c:pt>
                <c:pt idx="2577">
                  <c:v>37.43081200000001</c:v>
                </c:pt>
                <c:pt idx="2578">
                  <c:v>37.44569400000001</c:v>
                </c:pt>
                <c:pt idx="2579">
                  <c:v>37.46050300000001</c:v>
                </c:pt>
                <c:pt idx="2580">
                  <c:v>37.475238000000012</c:v>
                </c:pt>
                <c:pt idx="2581">
                  <c:v>37.48990100000001</c:v>
                </c:pt>
                <c:pt idx="2582">
                  <c:v>37.504490000000011</c:v>
                </c:pt>
                <c:pt idx="2583">
                  <c:v>37.519008000000014</c:v>
                </c:pt>
                <c:pt idx="2584">
                  <c:v>37.533453000000009</c:v>
                </c:pt>
                <c:pt idx="2585">
                  <c:v>37.547827000000012</c:v>
                </c:pt>
                <c:pt idx="2586">
                  <c:v>37.56213000000001</c:v>
                </c:pt>
                <c:pt idx="2587">
                  <c:v>37.57636200000001</c:v>
                </c:pt>
                <c:pt idx="2588">
                  <c:v>37.590523000000012</c:v>
                </c:pt>
                <c:pt idx="2589">
                  <c:v>37.604614000000012</c:v>
                </c:pt>
                <c:pt idx="2590">
                  <c:v>37.618636000000009</c:v>
                </c:pt>
                <c:pt idx="2591">
                  <c:v>37.632587000000008</c:v>
                </c:pt>
                <c:pt idx="2592">
                  <c:v>37.646470000000008</c:v>
                </c:pt>
                <c:pt idx="2593">
                  <c:v>37.660284000000011</c:v>
                </c:pt>
                <c:pt idx="2594">
                  <c:v>37.674029000000012</c:v>
                </c:pt>
                <c:pt idx="2595">
                  <c:v>37.687706000000013</c:v>
                </c:pt>
                <c:pt idx="2596">
                  <c:v>37.701316000000013</c:v>
                </c:pt>
                <c:pt idx="2597">
                  <c:v>37.714857000000009</c:v>
                </c:pt>
                <c:pt idx="2598">
                  <c:v>37.728332000000009</c:v>
                </c:pt>
                <c:pt idx="2599">
                  <c:v>37.741740000000007</c:v>
                </c:pt>
                <c:pt idx="2600">
                  <c:v>37.755081000000011</c:v>
                </c:pt>
                <c:pt idx="2601">
                  <c:v>37.768356000000011</c:v>
                </c:pt>
                <c:pt idx="2602">
                  <c:v>37.781566000000012</c:v>
                </c:pt>
                <c:pt idx="2603">
                  <c:v>37.794709000000012</c:v>
                </c:pt>
                <c:pt idx="2604">
                  <c:v>37.807788000000009</c:v>
                </c:pt>
                <c:pt idx="2605">
                  <c:v>37.82080100000001</c:v>
                </c:pt>
                <c:pt idx="2606">
                  <c:v>37.833750000000009</c:v>
                </c:pt>
                <c:pt idx="2607">
                  <c:v>37.846635000000013</c:v>
                </c:pt>
                <c:pt idx="2608">
                  <c:v>37.859456000000009</c:v>
                </c:pt>
                <c:pt idx="2609">
                  <c:v>37.872213000000009</c:v>
                </c:pt>
                <c:pt idx="2610">
                  <c:v>37.884906000000008</c:v>
                </c:pt>
                <c:pt idx="2611">
                  <c:v>37.897537000000007</c:v>
                </c:pt>
                <c:pt idx="2612">
                  <c:v>37.910105000000009</c:v>
                </c:pt>
                <c:pt idx="2613">
                  <c:v>37.922610000000013</c:v>
                </c:pt>
                <c:pt idx="2614">
                  <c:v>37.935053000000011</c:v>
                </c:pt>
                <c:pt idx="2615">
                  <c:v>37.947435000000013</c:v>
                </c:pt>
                <c:pt idx="2616">
                  <c:v>37.959755000000008</c:v>
                </c:pt>
                <c:pt idx="2617">
                  <c:v>37.972013000000011</c:v>
                </c:pt>
                <c:pt idx="2618">
                  <c:v>37.984211000000009</c:v>
                </c:pt>
                <c:pt idx="2619">
                  <c:v>37.996348000000012</c:v>
                </c:pt>
                <c:pt idx="2620">
                  <c:v>38.00842500000001</c:v>
                </c:pt>
                <c:pt idx="2621">
                  <c:v>38.020441000000012</c:v>
                </c:pt>
                <c:pt idx="2622">
                  <c:v>38.032398000000008</c:v>
                </c:pt>
                <c:pt idx="2623">
                  <c:v>38.044295000000012</c:v>
                </c:pt>
                <c:pt idx="2624">
                  <c:v>38.056134000000007</c:v>
                </c:pt>
                <c:pt idx="2625">
                  <c:v>38.067913000000011</c:v>
                </c:pt>
                <c:pt idx="2626">
                  <c:v>38.079633000000008</c:v>
                </c:pt>
                <c:pt idx="2627">
                  <c:v>38.091295000000009</c:v>
                </c:pt>
                <c:pt idx="2628">
                  <c:v>38.102899000000008</c:v>
                </c:pt>
                <c:pt idx="2629">
                  <c:v>38.114446000000008</c:v>
                </c:pt>
                <c:pt idx="2630">
                  <c:v>38.125934000000008</c:v>
                </c:pt>
                <c:pt idx="2631">
                  <c:v>38.137366000000007</c:v>
                </c:pt>
                <c:pt idx="2632">
                  <c:v>38.148740000000011</c:v>
                </c:pt>
                <c:pt idx="2633">
                  <c:v>38.160058000000014</c:v>
                </c:pt>
                <c:pt idx="2634">
                  <c:v>38.171320000000009</c:v>
                </c:pt>
                <c:pt idx="2635">
                  <c:v>38.182525000000012</c:v>
                </c:pt>
                <c:pt idx="2636">
                  <c:v>38.193674000000009</c:v>
                </c:pt>
                <c:pt idx="2637">
                  <c:v>38.204768000000008</c:v>
                </c:pt>
                <c:pt idx="2638">
                  <c:v>38.215806000000008</c:v>
                </c:pt>
                <c:pt idx="2639">
                  <c:v>38.226789000000011</c:v>
                </c:pt>
                <c:pt idx="2640">
                  <c:v>38.237718000000008</c:v>
                </c:pt>
                <c:pt idx="2641">
                  <c:v>38.248592000000009</c:v>
                </c:pt>
                <c:pt idx="2642">
                  <c:v>38.259411000000007</c:v>
                </c:pt>
                <c:pt idx="2643">
                  <c:v>38.270177000000011</c:v>
                </c:pt>
                <c:pt idx="2644">
                  <c:v>38.280888000000012</c:v>
                </c:pt>
                <c:pt idx="2645">
                  <c:v>38.291546000000011</c:v>
                </c:pt>
                <c:pt idx="2646">
                  <c:v>38.302151000000009</c:v>
                </c:pt>
                <c:pt idx="2647">
                  <c:v>38.312703000000013</c:v>
                </c:pt>
                <c:pt idx="2648">
                  <c:v>38.323202000000009</c:v>
                </c:pt>
                <c:pt idx="2649">
                  <c:v>38.333649000000008</c:v>
                </c:pt>
                <c:pt idx="2650">
                  <c:v>38.344043000000013</c:v>
                </c:pt>
                <c:pt idx="2651">
                  <c:v>38.354385000000008</c:v>
                </c:pt>
                <c:pt idx="2652">
                  <c:v>38.364675000000013</c:v>
                </c:pt>
                <c:pt idx="2653">
                  <c:v>38.374914000000011</c:v>
                </c:pt>
                <c:pt idx="2654">
                  <c:v>38.38510200000001</c:v>
                </c:pt>
                <c:pt idx="2655">
                  <c:v>38.395239000000011</c:v>
                </c:pt>
                <c:pt idx="2656">
                  <c:v>38.405324000000007</c:v>
                </c:pt>
                <c:pt idx="2657">
                  <c:v>38.415359000000009</c:v>
                </c:pt>
                <c:pt idx="2658">
                  <c:v>38.42534400000001</c:v>
                </c:pt>
                <c:pt idx="2659">
                  <c:v>38.435279000000008</c:v>
                </c:pt>
                <c:pt idx="2660">
                  <c:v>38.445164000000013</c:v>
                </c:pt>
                <c:pt idx="2661">
                  <c:v>38.454999000000008</c:v>
                </c:pt>
                <c:pt idx="2662">
                  <c:v>38.464785000000013</c:v>
                </c:pt>
                <c:pt idx="2663">
                  <c:v>38.474522000000007</c:v>
                </c:pt>
                <c:pt idx="2664">
                  <c:v>38.484210000000012</c:v>
                </c:pt>
                <c:pt idx="2665">
                  <c:v>38.493849000000012</c:v>
                </c:pt>
                <c:pt idx="2666">
                  <c:v>38.503440000000012</c:v>
                </c:pt>
                <c:pt idx="2667">
                  <c:v>38.512982000000008</c:v>
                </c:pt>
                <c:pt idx="2668">
                  <c:v>38.522477000000009</c:v>
                </c:pt>
                <c:pt idx="2669">
                  <c:v>38.531923000000013</c:v>
                </c:pt>
                <c:pt idx="2670">
                  <c:v>38.541323000000013</c:v>
                </c:pt>
                <c:pt idx="2671">
                  <c:v>38.550674000000008</c:v>
                </c:pt>
                <c:pt idx="2672">
                  <c:v>38.559979000000013</c:v>
                </c:pt>
                <c:pt idx="2673">
                  <c:v>38.569237000000008</c:v>
                </c:pt>
                <c:pt idx="2674">
                  <c:v>38.578448000000009</c:v>
                </c:pt>
                <c:pt idx="2675">
                  <c:v>38.587613000000012</c:v>
                </c:pt>
                <c:pt idx="2676">
                  <c:v>38.59673200000001</c:v>
                </c:pt>
                <c:pt idx="2677">
                  <c:v>38.605804000000013</c:v>
                </c:pt>
                <c:pt idx="2678">
                  <c:v>38.614831000000009</c:v>
                </c:pt>
                <c:pt idx="2679">
                  <c:v>38.623812000000008</c:v>
                </c:pt>
                <c:pt idx="2680">
                  <c:v>38.632748000000014</c:v>
                </c:pt>
                <c:pt idx="2681">
                  <c:v>38.641638000000007</c:v>
                </c:pt>
                <c:pt idx="2682">
                  <c:v>38.650484000000013</c:v>
                </c:pt>
                <c:pt idx="2683">
                  <c:v>38.659285000000011</c:v>
                </c:pt>
                <c:pt idx="2684">
                  <c:v>38.668041000000009</c:v>
                </c:pt>
                <c:pt idx="2685">
                  <c:v>38.67675400000001</c:v>
                </c:pt>
                <c:pt idx="2686">
                  <c:v>38.68542200000001</c:v>
                </c:pt>
                <c:pt idx="2687">
                  <c:v>38.694046000000007</c:v>
                </c:pt>
                <c:pt idx="2688">
                  <c:v>38.702626000000009</c:v>
                </c:pt>
                <c:pt idx="2689">
                  <c:v>38.711163000000013</c:v>
                </c:pt>
                <c:pt idx="2690">
                  <c:v>38.719657000000012</c:v>
                </c:pt>
                <c:pt idx="2691">
                  <c:v>38.728107000000008</c:v>
                </c:pt>
                <c:pt idx="2692">
                  <c:v>38.736515000000011</c:v>
                </c:pt>
                <c:pt idx="2693">
                  <c:v>38.744880000000009</c:v>
                </c:pt>
                <c:pt idx="2694">
                  <c:v>38.753202000000009</c:v>
                </c:pt>
                <c:pt idx="2695">
                  <c:v>38.761483000000013</c:v>
                </c:pt>
                <c:pt idx="2696">
                  <c:v>38.769721000000011</c:v>
                </c:pt>
                <c:pt idx="2697">
                  <c:v>38.777917000000009</c:v>
                </c:pt>
                <c:pt idx="2698">
                  <c:v>38.786071000000007</c:v>
                </c:pt>
                <c:pt idx="2699">
                  <c:v>38.794184000000008</c:v>
                </c:pt>
                <c:pt idx="2700">
                  <c:v>38.802256000000007</c:v>
                </c:pt>
                <c:pt idx="2701">
                  <c:v>38.81028700000001</c:v>
                </c:pt>
                <c:pt idx="2702">
                  <c:v>38.818276000000012</c:v>
                </c:pt>
                <c:pt idx="2703">
                  <c:v>38.826225000000008</c:v>
                </c:pt>
                <c:pt idx="2704">
                  <c:v>38.834134000000013</c:v>
                </c:pt>
                <c:pt idx="2705">
                  <c:v>38.842002000000008</c:v>
                </c:pt>
                <c:pt idx="2706">
                  <c:v>38.849829000000007</c:v>
                </c:pt>
                <c:pt idx="2707">
                  <c:v>38.857617000000012</c:v>
                </c:pt>
                <c:pt idx="2708">
                  <c:v>38.865365000000011</c:v>
                </c:pt>
                <c:pt idx="2709">
                  <c:v>38.873073000000012</c:v>
                </c:pt>
                <c:pt idx="2710">
                  <c:v>38.880742000000012</c:v>
                </c:pt>
                <c:pt idx="2711">
                  <c:v>38.888372000000011</c:v>
                </c:pt>
                <c:pt idx="2712">
                  <c:v>38.895962000000011</c:v>
                </c:pt>
                <c:pt idx="2713">
                  <c:v>38.903514000000008</c:v>
                </c:pt>
                <c:pt idx="2714">
                  <c:v>38.911027000000011</c:v>
                </c:pt>
                <c:pt idx="2715">
                  <c:v>38.918501000000013</c:v>
                </c:pt>
                <c:pt idx="2716">
                  <c:v>38.925937000000012</c:v>
                </c:pt>
                <c:pt idx="2717">
                  <c:v>38.933335000000014</c:v>
                </c:pt>
                <c:pt idx="2718">
                  <c:v>38.940695000000012</c:v>
                </c:pt>
                <c:pt idx="2719">
                  <c:v>38.948017000000007</c:v>
                </c:pt>
                <c:pt idx="2720">
                  <c:v>38.955301000000013</c:v>
                </c:pt>
                <c:pt idx="2721">
                  <c:v>38.962548000000012</c:v>
                </c:pt>
                <c:pt idx="2722">
                  <c:v>38.969758000000013</c:v>
                </c:pt>
                <c:pt idx="2723">
                  <c:v>38.97693000000001</c:v>
                </c:pt>
                <c:pt idx="2724">
                  <c:v>38.984065000000008</c:v>
                </c:pt>
                <c:pt idx="2725">
                  <c:v>38.991164000000012</c:v>
                </c:pt>
                <c:pt idx="2726">
                  <c:v>38.99822600000001</c:v>
                </c:pt>
                <c:pt idx="2727">
                  <c:v>39.005251000000008</c:v>
                </c:pt>
                <c:pt idx="2728">
                  <c:v>39.012240000000013</c:v>
                </c:pt>
                <c:pt idx="2729">
                  <c:v>39.019193000000008</c:v>
                </c:pt>
                <c:pt idx="2730">
                  <c:v>39.02611000000001</c:v>
                </c:pt>
                <c:pt idx="2731">
                  <c:v>39.032992000000007</c:v>
                </c:pt>
                <c:pt idx="2732">
                  <c:v>39.039837000000013</c:v>
                </c:pt>
                <c:pt idx="2733">
                  <c:v>39.046647000000007</c:v>
                </c:pt>
                <c:pt idx="2734">
                  <c:v>39.053422000000012</c:v>
                </c:pt>
                <c:pt idx="2735">
                  <c:v>39.060162000000012</c:v>
                </c:pt>
                <c:pt idx="2736">
                  <c:v>39.066866000000012</c:v>
                </c:pt>
                <c:pt idx="2737">
                  <c:v>39.073536000000011</c:v>
                </c:pt>
                <c:pt idx="2738">
                  <c:v>39.080171000000007</c:v>
                </c:pt>
                <c:pt idx="2739">
                  <c:v>39.086772000000011</c:v>
                </c:pt>
                <c:pt idx="2740">
                  <c:v>39.09333800000001</c:v>
                </c:pt>
                <c:pt idx="2741">
                  <c:v>39.09987000000001</c:v>
                </c:pt>
                <c:pt idx="2742">
                  <c:v>39.10636800000001</c:v>
                </c:pt>
                <c:pt idx="2743">
                  <c:v>39.112832000000012</c:v>
                </c:pt>
                <c:pt idx="2744">
                  <c:v>39.119262000000013</c:v>
                </c:pt>
                <c:pt idx="2745">
                  <c:v>39.125659000000013</c:v>
                </c:pt>
                <c:pt idx="2746">
                  <c:v>39.132022000000013</c:v>
                </c:pt>
                <c:pt idx="2747">
                  <c:v>39.138352000000012</c:v>
                </c:pt>
                <c:pt idx="2748">
                  <c:v>39.144649000000008</c:v>
                </c:pt>
                <c:pt idx="2749">
                  <c:v>39.15091300000001</c:v>
                </c:pt>
                <c:pt idx="2750">
                  <c:v>39.157144000000009</c:v>
                </c:pt>
                <c:pt idx="2751">
                  <c:v>39.163342000000007</c:v>
                </c:pt>
                <c:pt idx="2752">
                  <c:v>39.169508000000008</c:v>
                </c:pt>
                <c:pt idx="2753">
                  <c:v>39.175641000000013</c:v>
                </c:pt>
                <c:pt idx="2754">
                  <c:v>39.181743000000012</c:v>
                </c:pt>
                <c:pt idx="2755">
                  <c:v>39.187812000000008</c:v>
                </c:pt>
                <c:pt idx="2756">
                  <c:v>39.193849000000007</c:v>
                </c:pt>
                <c:pt idx="2757">
                  <c:v>39.199854000000009</c:v>
                </c:pt>
                <c:pt idx="2758">
                  <c:v>39.205828000000011</c:v>
                </c:pt>
                <c:pt idx="2759">
                  <c:v>39.211770000000008</c:v>
                </c:pt>
                <c:pt idx="2760">
                  <c:v>39.217681000000013</c:v>
                </c:pt>
                <c:pt idx="2761">
                  <c:v>39.223560000000013</c:v>
                </c:pt>
                <c:pt idx="2762">
                  <c:v>39.229408000000014</c:v>
                </c:pt>
                <c:pt idx="2763">
                  <c:v>39.235226000000011</c:v>
                </c:pt>
                <c:pt idx="2764">
                  <c:v>39.241012000000012</c:v>
                </c:pt>
                <c:pt idx="2765">
                  <c:v>39.24676800000001</c:v>
                </c:pt>
                <c:pt idx="2766">
                  <c:v>39.252494000000013</c:v>
                </c:pt>
                <c:pt idx="2767">
                  <c:v>39.258189000000009</c:v>
                </c:pt>
                <c:pt idx="2768">
                  <c:v>39.263854000000009</c:v>
                </c:pt>
                <c:pt idx="2769">
                  <c:v>39.26948800000001</c:v>
                </c:pt>
                <c:pt idx="2770">
                  <c:v>39.275093000000012</c:v>
                </c:pt>
                <c:pt idx="2771">
                  <c:v>39.280668000000013</c:v>
                </c:pt>
                <c:pt idx="2772">
                  <c:v>39.286213000000011</c:v>
                </c:pt>
                <c:pt idx="2773">
                  <c:v>39.291728000000013</c:v>
                </c:pt>
                <c:pt idx="2774">
                  <c:v>39.297214000000011</c:v>
                </c:pt>
                <c:pt idx="2775">
                  <c:v>39.302671000000011</c:v>
                </c:pt>
                <c:pt idx="2776">
                  <c:v>39.308098000000008</c:v>
                </c:pt>
                <c:pt idx="2777">
                  <c:v>39.313496000000008</c:v>
                </c:pt>
                <c:pt idx="2778">
                  <c:v>39.318866000000007</c:v>
                </c:pt>
                <c:pt idx="2779">
                  <c:v>39.324206000000011</c:v>
                </c:pt>
                <c:pt idx="2780">
                  <c:v>39.329518000000007</c:v>
                </c:pt>
                <c:pt idx="2781">
                  <c:v>39.33480200000001</c:v>
                </c:pt>
                <c:pt idx="2782">
                  <c:v>39.340057000000009</c:v>
                </c:pt>
                <c:pt idx="2783">
                  <c:v>39.345284000000014</c:v>
                </c:pt>
                <c:pt idx="2784">
                  <c:v>39.350482000000014</c:v>
                </c:pt>
                <c:pt idx="2785">
                  <c:v>39.355653000000011</c:v>
                </c:pt>
                <c:pt idx="2786">
                  <c:v>39.36079500000001</c:v>
                </c:pt>
                <c:pt idx="2787">
                  <c:v>39.365910000000014</c:v>
                </c:pt>
                <c:pt idx="2788">
                  <c:v>39.37099700000001</c:v>
                </c:pt>
                <c:pt idx="2789">
                  <c:v>39.37605700000001</c:v>
                </c:pt>
                <c:pt idx="2790">
                  <c:v>39.38108900000001</c:v>
                </c:pt>
                <c:pt idx="2791">
                  <c:v>39.386094000000007</c:v>
                </c:pt>
                <c:pt idx="2792">
                  <c:v>39.391071000000011</c:v>
                </c:pt>
                <c:pt idx="2793">
                  <c:v>39.396022000000009</c:v>
                </c:pt>
                <c:pt idx="2794">
                  <c:v>39.400946000000012</c:v>
                </c:pt>
                <c:pt idx="2795">
                  <c:v>39.405842000000007</c:v>
                </c:pt>
                <c:pt idx="2796">
                  <c:v>39.410713000000008</c:v>
                </c:pt>
                <c:pt idx="2797">
                  <c:v>39.415556000000009</c:v>
                </c:pt>
                <c:pt idx="2798">
                  <c:v>39.420373000000012</c:v>
                </c:pt>
                <c:pt idx="2799">
                  <c:v>39.425164000000009</c:v>
                </c:pt>
                <c:pt idx="2800">
                  <c:v>39.429929000000008</c:v>
                </c:pt>
                <c:pt idx="2801">
                  <c:v>39.434667000000012</c:v>
                </c:pt>
                <c:pt idx="2802">
                  <c:v>39.43937900000001</c:v>
                </c:pt>
                <c:pt idx="2803">
                  <c:v>39.444066000000014</c:v>
                </c:pt>
                <c:pt idx="2804">
                  <c:v>39.448727000000012</c:v>
                </c:pt>
                <c:pt idx="2805">
                  <c:v>39.453362000000013</c:v>
                </c:pt>
                <c:pt idx="2806">
                  <c:v>39.457971000000008</c:v>
                </c:pt>
                <c:pt idx="2807">
                  <c:v>39.462556000000014</c:v>
                </c:pt>
                <c:pt idx="2808">
                  <c:v>39.467115000000007</c:v>
                </c:pt>
                <c:pt idx="2809">
                  <c:v>39.471648000000009</c:v>
                </c:pt>
                <c:pt idx="2810">
                  <c:v>39.476157000000008</c:v>
                </c:pt>
                <c:pt idx="2811">
                  <c:v>39.480640000000008</c:v>
                </c:pt>
                <c:pt idx="2812">
                  <c:v>39.485099000000012</c:v>
                </c:pt>
                <c:pt idx="2813">
                  <c:v>39.489533000000009</c:v>
                </c:pt>
                <c:pt idx="2814">
                  <c:v>39.493942000000011</c:v>
                </c:pt>
                <c:pt idx="2815">
                  <c:v>39.49832700000001</c:v>
                </c:pt>
                <c:pt idx="2816">
                  <c:v>39.502688000000013</c:v>
                </c:pt>
                <c:pt idx="2817">
                  <c:v>39.507024000000008</c:v>
                </c:pt>
                <c:pt idx="2818">
                  <c:v>39.51133500000001</c:v>
                </c:pt>
                <c:pt idx="2819">
                  <c:v>39.515623000000012</c:v>
                </c:pt>
                <c:pt idx="2820">
                  <c:v>39.519887000000011</c:v>
                </c:pt>
                <c:pt idx="2821">
                  <c:v>39.524127000000007</c:v>
                </c:pt>
                <c:pt idx="2822">
                  <c:v>39.528343000000014</c:v>
                </c:pt>
                <c:pt idx="2823">
                  <c:v>39.53253500000001</c:v>
                </c:pt>
                <c:pt idx="2824">
                  <c:v>39.536704000000007</c:v>
                </c:pt>
                <c:pt idx="2825">
                  <c:v>39.540849000000009</c:v>
                </c:pt>
                <c:pt idx="2826">
                  <c:v>39.544971000000011</c:v>
                </c:pt>
                <c:pt idx="2827">
                  <c:v>39.549070000000007</c:v>
                </c:pt>
                <c:pt idx="2828">
                  <c:v>39.553145000000008</c:v>
                </c:pt>
                <c:pt idx="2829">
                  <c:v>39.557197000000009</c:v>
                </c:pt>
                <c:pt idx="2830">
                  <c:v>39.561227000000009</c:v>
                </c:pt>
                <c:pt idx="2831">
                  <c:v>39.565233000000013</c:v>
                </c:pt>
                <c:pt idx="2832">
                  <c:v>39.569217000000009</c:v>
                </c:pt>
                <c:pt idx="2833">
                  <c:v>39.573178000000013</c:v>
                </c:pt>
                <c:pt idx="2834">
                  <c:v>39.577117000000008</c:v>
                </c:pt>
                <c:pt idx="2835">
                  <c:v>39.581033000000012</c:v>
                </c:pt>
                <c:pt idx="2836">
                  <c:v>39.58492600000001</c:v>
                </c:pt>
                <c:pt idx="2837">
                  <c:v>39.588798000000011</c:v>
                </c:pt>
                <c:pt idx="2838">
                  <c:v>39.592647000000014</c:v>
                </c:pt>
                <c:pt idx="2839">
                  <c:v>39.596474000000008</c:v>
                </c:pt>
                <c:pt idx="2840">
                  <c:v>39.600279000000008</c:v>
                </c:pt>
                <c:pt idx="2841">
                  <c:v>39.604063000000011</c:v>
                </c:pt>
                <c:pt idx="2842">
                  <c:v>39.607824000000008</c:v>
                </c:pt>
                <c:pt idx="2843">
                  <c:v>39.611564000000008</c:v>
                </c:pt>
                <c:pt idx="2844">
                  <c:v>39.615282000000008</c:v>
                </c:pt>
                <c:pt idx="2845">
                  <c:v>39.61897900000001</c:v>
                </c:pt>
                <c:pt idx="2846">
                  <c:v>39.622654000000011</c:v>
                </c:pt>
                <c:pt idx="2847">
                  <c:v>39.626308000000009</c:v>
                </c:pt>
                <c:pt idx="2848">
                  <c:v>39.629941000000009</c:v>
                </c:pt>
                <c:pt idx="2849">
                  <c:v>39.633552000000009</c:v>
                </c:pt>
                <c:pt idx="2850">
                  <c:v>39.637143000000009</c:v>
                </c:pt>
                <c:pt idx="2851">
                  <c:v>39.640712000000008</c:v>
                </c:pt>
                <c:pt idx="2852">
                  <c:v>39.644261000000007</c:v>
                </c:pt>
                <c:pt idx="2853">
                  <c:v>39.64778900000001</c:v>
                </c:pt>
                <c:pt idx="2854">
                  <c:v>39.651296000000009</c:v>
                </c:pt>
                <c:pt idx="2855">
                  <c:v>39.654783000000009</c:v>
                </c:pt>
                <c:pt idx="2856">
                  <c:v>39.658249000000012</c:v>
                </c:pt>
                <c:pt idx="2857">
                  <c:v>39.661695000000009</c:v>
                </c:pt>
                <c:pt idx="2858">
                  <c:v>39.665121000000013</c:v>
                </c:pt>
                <c:pt idx="2859">
                  <c:v>39.668526000000007</c:v>
                </c:pt>
                <c:pt idx="2860">
                  <c:v>39.671911000000009</c:v>
                </c:pt>
                <c:pt idx="2861">
                  <c:v>39.675276000000011</c:v>
                </c:pt>
                <c:pt idx="2862">
                  <c:v>39.678621000000007</c:v>
                </c:pt>
                <c:pt idx="2863">
                  <c:v>39.681946000000011</c:v>
                </c:pt>
                <c:pt idx="2864">
                  <c:v>39.685251000000008</c:v>
                </c:pt>
                <c:pt idx="2865">
                  <c:v>39.688537000000011</c:v>
                </c:pt>
                <c:pt idx="2866">
                  <c:v>39.691803000000007</c:v>
                </c:pt>
                <c:pt idx="2867">
                  <c:v>39.695049000000012</c:v>
                </c:pt>
                <c:pt idx="2868">
                  <c:v>39.698276000000007</c:v>
                </c:pt>
                <c:pt idx="2869">
                  <c:v>39.701484000000008</c:v>
                </c:pt>
                <c:pt idx="2870">
                  <c:v>39.704672000000009</c:v>
                </c:pt>
                <c:pt idx="2871">
                  <c:v>39.707841000000009</c:v>
                </c:pt>
                <c:pt idx="2872">
                  <c:v>39.710991000000007</c:v>
                </c:pt>
                <c:pt idx="2873">
                  <c:v>39.71412200000001</c:v>
                </c:pt>
                <c:pt idx="2874">
                  <c:v>39.717234000000012</c:v>
                </c:pt>
                <c:pt idx="2875">
                  <c:v>39.720327000000012</c:v>
                </c:pt>
                <c:pt idx="2876">
                  <c:v>39.723402000000007</c:v>
                </c:pt>
                <c:pt idx="2877">
                  <c:v>39.726457000000011</c:v>
                </c:pt>
                <c:pt idx="2878">
                  <c:v>39.72949400000001</c:v>
                </c:pt>
                <c:pt idx="2879">
                  <c:v>39.732513000000012</c:v>
                </c:pt>
                <c:pt idx="2880">
                  <c:v>39.735513000000012</c:v>
                </c:pt>
                <c:pt idx="2881">
                  <c:v>39.73849400000001</c:v>
                </c:pt>
                <c:pt idx="2882">
                  <c:v>39.741457000000011</c:v>
                </c:pt>
                <c:pt idx="2883">
                  <c:v>39.744402000000008</c:v>
                </c:pt>
                <c:pt idx="2884">
                  <c:v>39.747329000000008</c:v>
                </c:pt>
                <c:pt idx="2885">
                  <c:v>39.75023800000001</c:v>
                </c:pt>
                <c:pt idx="2886">
                  <c:v>39.753129000000008</c:v>
                </c:pt>
                <c:pt idx="2887">
                  <c:v>39.756001000000012</c:v>
                </c:pt>
                <c:pt idx="2888">
                  <c:v>39.758856000000009</c:v>
                </c:pt>
                <c:pt idx="2889">
                  <c:v>39.761694000000013</c:v>
                </c:pt>
                <c:pt idx="2890">
                  <c:v>39.764513000000008</c:v>
                </c:pt>
                <c:pt idx="2891">
                  <c:v>39.767315000000011</c:v>
                </c:pt>
                <c:pt idx="2892">
                  <c:v>39.770099000000009</c:v>
                </c:pt>
                <c:pt idx="2893">
                  <c:v>39.772866000000008</c:v>
                </c:pt>
                <c:pt idx="2894">
                  <c:v>39.775615000000009</c:v>
                </c:pt>
                <c:pt idx="2895">
                  <c:v>39.778348000000008</c:v>
                </c:pt>
                <c:pt idx="2896">
                  <c:v>39.781062000000013</c:v>
                </c:pt>
                <c:pt idx="2897">
                  <c:v>39.783760000000008</c:v>
                </c:pt>
                <c:pt idx="2898">
                  <c:v>39.786441000000011</c:v>
                </c:pt>
                <c:pt idx="2899">
                  <c:v>39.789104000000009</c:v>
                </c:pt>
                <c:pt idx="2900">
                  <c:v>39.791751000000012</c:v>
                </c:pt>
                <c:pt idx="2901">
                  <c:v>39.794381000000008</c:v>
                </c:pt>
                <c:pt idx="2902">
                  <c:v>39.796994000000012</c:v>
                </c:pt>
                <c:pt idx="2903">
                  <c:v>39.799590000000009</c:v>
                </c:pt>
                <c:pt idx="2904">
                  <c:v>39.802169000000013</c:v>
                </c:pt>
                <c:pt idx="2905">
                  <c:v>39.804732000000008</c:v>
                </c:pt>
                <c:pt idx="2906">
                  <c:v>39.807279000000008</c:v>
                </c:pt>
                <c:pt idx="2907">
                  <c:v>39.809809000000008</c:v>
                </c:pt>
                <c:pt idx="2908">
                  <c:v>39.812322000000009</c:v>
                </c:pt>
                <c:pt idx="2909">
                  <c:v>39.814819000000007</c:v>
                </c:pt>
                <c:pt idx="2910">
                  <c:v>39.81730000000001</c:v>
                </c:pt>
                <c:pt idx="2911">
                  <c:v>39.819765000000011</c:v>
                </c:pt>
                <c:pt idx="2912">
                  <c:v>39.82221400000001</c:v>
                </c:pt>
                <c:pt idx="2913">
                  <c:v>39.824647000000013</c:v>
                </c:pt>
                <c:pt idx="2914">
                  <c:v>39.82706300000001</c:v>
                </c:pt>
                <c:pt idx="2915">
                  <c:v>39.829464000000009</c:v>
                </c:pt>
                <c:pt idx="2916">
                  <c:v>39.831849000000012</c:v>
                </c:pt>
                <c:pt idx="2917">
                  <c:v>39.834218000000007</c:v>
                </c:pt>
                <c:pt idx="2918">
                  <c:v>39.836572000000011</c:v>
                </c:pt>
                <c:pt idx="2919">
                  <c:v>39.838910000000013</c:v>
                </c:pt>
                <c:pt idx="2920">
                  <c:v>39.841232000000012</c:v>
                </c:pt>
                <c:pt idx="2921">
                  <c:v>39.843539000000007</c:v>
                </c:pt>
                <c:pt idx="2922">
                  <c:v>39.845830000000014</c:v>
                </c:pt>
                <c:pt idx="2923">
                  <c:v>39.848106000000008</c:v>
                </c:pt>
                <c:pt idx="2924">
                  <c:v>39.850367000000013</c:v>
                </c:pt>
                <c:pt idx="2925">
                  <c:v>39.852613000000012</c:v>
                </c:pt>
                <c:pt idx="2926">
                  <c:v>39.85484300000001</c:v>
                </c:pt>
                <c:pt idx="2927">
                  <c:v>39.857058000000009</c:v>
                </c:pt>
                <c:pt idx="2928">
                  <c:v>39.859258000000011</c:v>
                </c:pt>
                <c:pt idx="2929">
                  <c:v>39.861443000000008</c:v>
                </c:pt>
                <c:pt idx="2930">
                  <c:v>39.863614000000013</c:v>
                </c:pt>
                <c:pt idx="2931">
                  <c:v>39.865769000000007</c:v>
                </c:pt>
                <c:pt idx="2932">
                  <c:v>39.867910000000009</c:v>
                </c:pt>
                <c:pt idx="2933">
                  <c:v>39.870035000000009</c:v>
                </c:pt>
                <c:pt idx="2934">
                  <c:v>39.872147000000012</c:v>
                </c:pt>
                <c:pt idx="2935">
                  <c:v>39.874243000000007</c:v>
                </c:pt>
                <c:pt idx="2936">
                  <c:v>39.876325000000008</c:v>
                </c:pt>
                <c:pt idx="2937">
                  <c:v>39.87839300000001</c:v>
                </c:pt>
                <c:pt idx="2938">
                  <c:v>39.880446000000013</c:v>
                </c:pt>
                <c:pt idx="2939">
                  <c:v>39.88248500000001</c:v>
                </c:pt>
                <c:pt idx="2940">
                  <c:v>39.884509000000008</c:v>
                </c:pt>
                <c:pt idx="2941">
                  <c:v>39.886520000000012</c:v>
                </c:pt>
                <c:pt idx="2942">
                  <c:v>39.88851600000001</c:v>
                </c:pt>
                <c:pt idx="2943">
                  <c:v>39.890498000000008</c:v>
                </c:pt>
                <c:pt idx="2944">
                  <c:v>39.892466000000013</c:v>
                </c:pt>
                <c:pt idx="2945">
                  <c:v>39.894419000000013</c:v>
                </c:pt>
                <c:pt idx="2946">
                  <c:v>39.896359000000011</c:v>
                </c:pt>
                <c:pt idx="2947">
                  <c:v>39.898285000000008</c:v>
                </c:pt>
                <c:pt idx="2948">
                  <c:v>39.90019800000001</c:v>
                </c:pt>
                <c:pt idx="2949">
                  <c:v>39.902096000000007</c:v>
                </c:pt>
                <c:pt idx="2950">
                  <c:v>39.903981000000009</c:v>
                </c:pt>
                <c:pt idx="2951">
                  <c:v>39.90585200000001</c:v>
                </c:pt>
                <c:pt idx="2952">
                  <c:v>39.907710000000009</c:v>
                </c:pt>
                <c:pt idx="2953">
                  <c:v>39.909554000000007</c:v>
                </c:pt>
                <c:pt idx="2954">
                  <c:v>39.911384000000012</c:v>
                </c:pt>
                <c:pt idx="2955">
                  <c:v>39.913201000000008</c:v>
                </c:pt>
                <c:pt idx="2956">
                  <c:v>39.915005000000008</c:v>
                </c:pt>
                <c:pt idx="2957">
                  <c:v>39.916795000000008</c:v>
                </c:pt>
                <c:pt idx="2958">
                  <c:v>39.918573000000009</c:v>
                </c:pt>
                <c:pt idx="2959">
                  <c:v>39.920336000000013</c:v>
                </c:pt>
                <c:pt idx="2960">
                  <c:v>39.922087000000012</c:v>
                </c:pt>
                <c:pt idx="2961">
                  <c:v>39.923825000000008</c:v>
                </c:pt>
                <c:pt idx="2962">
                  <c:v>39.925550000000008</c:v>
                </c:pt>
                <c:pt idx="2963">
                  <c:v>39.927261000000009</c:v>
                </c:pt>
                <c:pt idx="2964">
                  <c:v>39.928960000000011</c:v>
                </c:pt>
                <c:pt idx="2965">
                  <c:v>39.93064600000001</c:v>
                </c:pt>
                <c:pt idx="2966">
                  <c:v>39.932319000000007</c:v>
                </c:pt>
                <c:pt idx="2967">
                  <c:v>39.933980000000012</c:v>
                </c:pt>
                <c:pt idx="2968">
                  <c:v>39.935627000000011</c:v>
                </c:pt>
                <c:pt idx="2969">
                  <c:v>39.937262000000011</c:v>
                </c:pt>
                <c:pt idx="2970">
                  <c:v>39.938885000000013</c:v>
                </c:pt>
                <c:pt idx="2971">
                  <c:v>39.940495000000013</c:v>
                </c:pt>
                <c:pt idx="2972">
                  <c:v>39.942092000000009</c:v>
                </c:pt>
                <c:pt idx="2973">
                  <c:v>39.943677000000008</c:v>
                </c:pt>
                <c:pt idx="2974">
                  <c:v>39.945249000000011</c:v>
                </c:pt>
                <c:pt idx="2975">
                  <c:v>39.946809000000009</c:v>
                </c:pt>
                <c:pt idx="2976">
                  <c:v>39.948357000000009</c:v>
                </c:pt>
                <c:pt idx="2977">
                  <c:v>39.94989300000001</c:v>
                </c:pt>
                <c:pt idx="2978">
                  <c:v>39.951416000000009</c:v>
                </c:pt>
                <c:pt idx="2979">
                  <c:v>39.952928000000007</c:v>
                </c:pt>
                <c:pt idx="2980">
                  <c:v>39.95442700000001</c:v>
                </c:pt>
                <c:pt idx="2981">
                  <c:v>39.955914000000007</c:v>
                </c:pt>
                <c:pt idx="2982">
                  <c:v>39.957389000000013</c:v>
                </c:pt>
                <c:pt idx="2983">
                  <c:v>39.958853000000012</c:v>
                </c:pt>
                <c:pt idx="2984">
                  <c:v>39.960304000000008</c:v>
                </c:pt>
                <c:pt idx="2985">
                  <c:v>39.96174400000001</c:v>
                </c:pt>
                <c:pt idx="2986">
                  <c:v>39.96317100000001</c:v>
                </c:pt>
                <c:pt idx="2987">
                  <c:v>39.964587000000009</c:v>
                </c:pt>
                <c:pt idx="2988">
                  <c:v>39.965992000000007</c:v>
                </c:pt>
                <c:pt idx="2989">
                  <c:v>39.96738400000001</c:v>
                </c:pt>
                <c:pt idx="2990">
                  <c:v>39.968766000000009</c:v>
                </c:pt>
                <c:pt idx="2991">
                  <c:v>39.970135000000013</c:v>
                </c:pt>
                <c:pt idx="2992">
                  <c:v>39.971493000000009</c:v>
                </c:pt>
                <c:pt idx="2993">
                  <c:v>39.972840000000012</c:v>
                </c:pt>
                <c:pt idx="2994">
                  <c:v>39.97417500000001</c:v>
                </c:pt>
                <c:pt idx="2995">
                  <c:v>39.975499000000013</c:v>
                </c:pt>
                <c:pt idx="2996">
                  <c:v>39.97681200000001</c:v>
                </c:pt>
                <c:pt idx="2997">
                  <c:v>39.978113000000008</c:v>
                </c:pt>
                <c:pt idx="2998">
                  <c:v>39.979403000000012</c:v>
                </c:pt>
                <c:pt idx="2999">
                  <c:v>39.980682000000009</c:v>
                </c:pt>
                <c:pt idx="3000">
                  <c:v>39.981950000000012</c:v>
                </c:pt>
                <c:pt idx="3001">
                  <c:v>39.98320600000001</c:v>
                </c:pt>
                <c:pt idx="3002">
                  <c:v>39.984452000000012</c:v>
                </c:pt>
                <c:pt idx="3003">
                  <c:v>39.985687000000013</c:v>
                </c:pt>
                <c:pt idx="3004">
                  <c:v>39.986911000000013</c:v>
                </c:pt>
                <c:pt idx="3005">
                  <c:v>39.988124000000013</c:v>
                </c:pt>
                <c:pt idx="3006">
                  <c:v>39.989326000000013</c:v>
                </c:pt>
                <c:pt idx="3007">
                  <c:v>39.990517000000011</c:v>
                </c:pt>
                <c:pt idx="3008">
                  <c:v>39.991698000000014</c:v>
                </c:pt>
                <c:pt idx="3009">
                  <c:v>39.992867000000011</c:v>
                </c:pt>
                <c:pt idx="3010">
                  <c:v>39.99402700000001</c:v>
                </c:pt>
                <c:pt idx="3011">
                  <c:v>39.99517500000001</c:v>
                </c:pt>
                <c:pt idx="3012">
                  <c:v>39.996313000000008</c:v>
                </c:pt>
                <c:pt idx="3013">
                  <c:v>39.997440000000012</c:v>
                </c:pt>
                <c:pt idx="3014">
                  <c:v>39.998557000000012</c:v>
                </c:pt>
                <c:pt idx="3015">
                  <c:v>39.99966400000001</c:v>
                </c:pt>
                <c:pt idx="3016">
                  <c:v>40.000760000000014</c:v>
                </c:pt>
                <c:pt idx="3017">
                  <c:v>40.001846000000008</c:v>
                </c:pt>
                <c:pt idx="3018">
                  <c:v>40.002921000000008</c:v>
                </c:pt>
                <c:pt idx="3019">
                  <c:v>40.003986000000012</c:v>
                </c:pt>
                <c:pt idx="3020">
                  <c:v>40.005041000000013</c:v>
                </c:pt>
                <c:pt idx="3021">
                  <c:v>40.00608600000001</c:v>
                </c:pt>
                <c:pt idx="3022">
                  <c:v>40.007120000000008</c:v>
                </c:pt>
                <c:pt idx="3023">
                  <c:v>40.008145000000013</c:v>
                </c:pt>
                <c:pt idx="3024">
                  <c:v>40.009159000000011</c:v>
                </c:pt>
                <c:pt idx="3025">
                  <c:v>40.01016400000001</c:v>
                </c:pt>
                <c:pt idx="3026">
                  <c:v>40.011158000000009</c:v>
                </c:pt>
                <c:pt idx="3027">
                  <c:v>40.012142000000011</c:v>
                </c:pt>
                <c:pt idx="3028">
                  <c:v>40.013117000000008</c:v>
                </c:pt>
                <c:pt idx="3029">
                  <c:v>40.014082000000009</c:v>
                </c:pt>
                <c:pt idx="3030">
                  <c:v>40.015037000000014</c:v>
                </c:pt>
                <c:pt idx="3031">
                  <c:v>40.015982000000008</c:v>
                </c:pt>
                <c:pt idx="3032">
                  <c:v>40.016917000000014</c:v>
                </c:pt>
                <c:pt idx="3033">
                  <c:v>40.017843000000013</c:v>
                </c:pt>
                <c:pt idx="3034">
                  <c:v>40.01875900000001</c:v>
                </c:pt>
                <c:pt idx="3035">
                  <c:v>40.01966500000001</c:v>
                </c:pt>
                <c:pt idx="3036">
                  <c:v>40.020562000000012</c:v>
                </c:pt>
                <c:pt idx="3037">
                  <c:v>40.021449000000011</c:v>
                </c:pt>
                <c:pt idx="3038">
                  <c:v>40.022327000000011</c:v>
                </c:pt>
                <c:pt idx="3039">
                  <c:v>40.023195000000008</c:v>
                </c:pt>
                <c:pt idx="3040">
                  <c:v>40.024054000000014</c:v>
                </c:pt>
                <c:pt idx="3041">
                  <c:v>40.024904000000014</c:v>
                </c:pt>
                <c:pt idx="3042">
                  <c:v>40.02574400000001</c:v>
                </c:pt>
                <c:pt idx="3043">
                  <c:v>40.026575000000008</c:v>
                </c:pt>
                <c:pt idx="3044">
                  <c:v>40.027397000000008</c:v>
                </c:pt>
                <c:pt idx="3045">
                  <c:v>40.028209000000011</c:v>
                </c:pt>
                <c:pt idx="3046">
                  <c:v>40.029012000000009</c:v>
                </c:pt>
                <c:pt idx="3047">
                  <c:v>40.029806000000008</c:v>
                </c:pt>
                <c:pt idx="3048">
                  <c:v>40.030591000000008</c:v>
                </c:pt>
                <c:pt idx="3049">
                  <c:v>40.03136700000001</c:v>
                </c:pt>
                <c:pt idx="3050">
                  <c:v>40.032134000000013</c:v>
                </c:pt>
                <c:pt idx="3051">
                  <c:v>40.032892000000011</c:v>
                </c:pt>
                <c:pt idx="3052">
                  <c:v>40.033640000000013</c:v>
                </c:pt>
                <c:pt idx="3053">
                  <c:v>40.034380000000013</c:v>
                </c:pt>
                <c:pt idx="3054">
                  <c:v>40.035111000000008</c:v>
                </c:pt>
                <c:pt idx="3055">
                  <c:v>40.035834000000008</c:v>
                </c:pt>
                <c:pt idx="3056">
                  <c:v>40.036547000000013</c:v>
                </c:pt>
                <c:pt idx="3057">
                  <c:v>40.037251000000012</c:v>
                </c:pt>
                <c:pt idx="3058">
                  <c:v>40.03794700000001</c:v>
                </c:pt>
                <c:pt idx="3059">
                  <c:v>40.038634000000009</c:v>
                </c:pt>
                <c:pt idx="3060">
                  <c:v>40.039313000000007</c:v>
                </c:pt>
                <c:pt idx="3061">
                  <c:v>40.039983000000014</c:v>
                </c:pt>
                <c:pt idx="3062">
                  <c:v>40.040644000000007</c:v>
                </c:pt>
                <c:pt idx="3063">
                  <c:v>40.04129600000001</c:v>
                </c:pt>
                <c:pt idx="3064">
                  <c:v>40.041941000000008</c:v>
                </c:pt>
                <c:pt idx="3065">
                  <c:v>40.042576000000011</c:v>
                </c:pt>
                <c:pt idx="3066">
                  <c:v>40.043203000000013</c:v>
                </c:pt>
                <c:pt idx="3067">
                  <c:v>40.043822000000013</c:v>
                </c:pt>
                <c:pt idx="3068">
                  <c:v>40.044432000000008</c:v>
                </c:pt>
                <c:pt idx="3069">
                  <c:v>40.045034000000008</c:v>
                </c:pt>
                <c:pt idx="3070">
                  <c:v>40.045628000000008</c:v>
                </c:pt>
                <c:pt idx="3071">
                  <c:v>40.046213000000009</c:v>
                </c:pt>
                <c:pt idx="3072">
                  <c:v>40.046790000000009</c:v>
                </c:pt>
                <c:pt idx="3073">
                  <c:v>40.047359000000007</c:v>
                </c:pt>
                <c:pt idx="3074">
                  <c:v>40.047920000000012</c:v>
                </c:pt>
                <c:pt idx="3075">
                  <c:v>40.048472000000011</c:v>
                </c:pt>
                <c:pt idx="3076">
                  <c:v>40.049017000000013</c:v>
                </c:pt>
                <c:pt idx="3077">
                  <c:v>40.04955300000001</c:v>
                </c:pt>
                <c:pt idx="3078">
                  <c:v>40.050081000000013</c:v>
                </c:pt>
                <c:pt idx="3079">
                  <c:v>40.050601000000007</c:v>
                </c:pt>
                <c:pt idx="3080">
                  <c:v>40.051114000000013</c:v>
                </c:pt>
                <c:pt idx="3081">
                  <c:v>40.051618000000012</c:v>
                </c:pt>
                <c:pt idx="3082">
                  <c:v>40.05211400000001</c:v>
                </c:pt>
                <c:pt idx="3083">
                  <c:v>40.052603000000012</c:v>
                </c:pt>
                <c:pt idx="3084">
                  <c:v>40.053083000000008</c:v>
                </c:pt>
                <c:pt idx="3085">
                  <c:v>40.053556000000007</c:v>
                </c:pt>
                <c:pt idx="3086">
                  <c:v>40.054021000000013</c:v>
                </c:pt>
                <c:pt idx="3087">
                  <c:v>40.05447800000001</c:v>
                </c:pt>
                <c:pt idx="3088">
                  <c:v>40.054928000000011</c:v>
                </c:pt>
                <c:pt idx="3089">
                  <c:v>40.055369000000013</c:v>
                </c:pt>
                <c:pt idx="3090">
                  <c:v>40.055803000000012</c:v>
                </c:pt>
                <c:pt idx="3091">
                  <c:v>40.056230000000014</c:v>
                </c:pt>
                <c:pt idx="3092">
                  <c:v>40.056649000000007</c:v>
                </c:pt>
                <c:pt idx="3093">
                  <c:v>40.057060000000007</c:v>
                </c:pt>
                <c:pt idx="3094">
                  <c:v>40.05746400000001</c:v>
                </c:pt>
                <c:pt idx="3095">
                  <c:v>40.057860000000012</c:v>
                </c:pt>
                <c:pt idx="3096">
                  <c:v>40.058249000000011</c:v>
                </c:pt>
                <c:pt idx="3097">
                  <c:v>40.058630000000008</c:v>
                </c:pt>
                <c:pt idx="3098">
                  <c:v>40.059004000000009</c:v>
                </c:pt>
                <c:pt idx="3099">
                  <c:v>40.059370000000008</c:v>
                </c:pt>
                <c:pt idx="3100">
                  <c:v>40.059729000000011</c:v>
                </c:pt>
                <c:pt idx="3101">
                  <c:v>40.060081000000011</c:v>
                </c:pt>
                <c:pt idx="3102">
                  <c:v>40.060425000000009</c:v>
                </c:pt>
                <c:pt idx="3103">
                  <c:v>40.060763000000009</c:v>
                </c:pt>
                <c:pt idx="3104">
                  <c:v>40.061093000000014</c:v>
                </c:pt>
                <c:pt idx="3105">
                  <c:v>40.061415000000011</c:v>
                </c:pt>
                <c:pt idx="3106">
                  <c:v>40.061731000000009</c:v>
                </c:pt>
                <c:pt idx="3107">
                  <c:v>40.062039000000013</c:v>
                </c:pt>
                <c:pt idx="3108">
                  <c:v>40.062340000000013</c:v>
                </c:pt>
                <c:pt idx="3109">
                  <c:v>40.062635000000007</c:v>
                </c:pt>
                <c:pt idx="3110">
                  <c:v>40.062922000000007</c:v>
                </c:pt>
                <c:pt idx="3111">
                  <c:v>40.063202000000011</c:v>
                </c:pt>
                <c:pt idx="3112">
                  <c:v>40.063475000000011</c:v>
                </c:pt>
                <c:pt idx="3113">
                  <c:v>40.063741000000007</c:v>
                </c:pt>
                <c:pt idx="3114">
                  <c:v>40.064000000000007</c:v>
                </c:pt>
                <c:pt idx="3115">
                  <c:v>40.06425200000001</c:v>
                </c:pt>
                <c:pt idx="3116">
                  <c:v>40.06449700000001</c:v>
                </c:pt>
                <c:pt idx="3117">
                  <c:v>40.064736000000011</c:v>
                </c:pt>
                <c:pt idx="3118">
                  <c:v>40.06496700000001</c:v>
                </c:pt>
                <c:pt idx="3119">
                  <c:v>40.06519200000001</c:v>
                </c:pt>
                <c:pt idx="3120">
                  <c:v>40.065410000000007</c:v>
                </c:pt>
                <c:pt idx="3121">
                  <c:v>40.065621000000007</c:v>
                </c:pt>
                <c:pt idx="3122">
                  <c:v>40.065826000000008</c:v>
                </c:pt>
                <c:pt idx="3123">
                  <c:v>40.066024000000013</c:v>
                </c:pt>
                <c:pt idx="3124">
                  <c:v>40.066215000000007</c:v>
                </c:pt>
                <c:pt idx="3125">
                  <c:v>40.066399000000011</c:v>
                </c:pt>
                <c:pt idx="3126">
                  <c:v>40.066577000000009</c:v>
                </c:pt>
                <c:pt idx="3127">
                  <c:v>40.066748000000011</c:v>
                </c:pt>
                <c:pt idx="3128">
                  <c:v>40.066913000000014</c:v>
                </c:pt>
                <c:pt idx="3129">
                  <c:v>40.067071000000013</c:v>
                </c:pt>
                <c:pt idx="3130">
                  <c:v>40.067223000000013</c:v>
                </c:pt>
                <c:pt idx="3131">
                  <c:v>40.067368000000009</c:v>
                </c:pt>
                <c:pt idx="3132">
                  <c:v>40.067507000000013</c:v>
                </c:pt>
                <c:pt idx="3133">
                  <c:v>40.067639000000007</c:v>
                </c:pt>
                <c:pt idx="3134">
                  <c:v>40.067765000000009</c:v>
                </c:pt>
                <c:pt idx="3135">
                  <c:v>40.067884000000014</c:v>
                </c:pt>
                <c:pt idx="3136">
                  <c:v>40.067997000000013</c:v>
                </c:pt>
                <c:pt idx="3137">
                  <c:v>40.068104000000012</c:v>
                </c:pt>
                <c:pt idx="3138">
                  <c:v>40.068205000000013</c:v>
                </c:pt>
                <c:pt idx="3139">
                  <c:v>40.06829900000001</c:v>
                </c:pt>
                <c:pt idx="3140">
                  <c:v>40.068387000000008</c:v>
                </c:pt>
                <c:pt idx="3141">
                  <c:v>40.068469000000007</c:v>
                </c:pt>
                <c:pt idx="3142">
                  <c:v>40.06854400000001</c:v>
                </c:pt>
                <c:pt idx="3143">
                  <c:v>40.068613000000013</c:v>
                </c:pt>
                <c:pt idx="3144">
                  <c:v>40.068677000000008</c:v>
                </c:pt>
                <c:pt idx="3145">
                  <c:v>40.068734000000013</c:v>
                </c:pt>
                <c:pt idx="3146">
                  <c:v>40.068785000000013</c:v>
                </c:pt>
                <c:pt idx="3147">
                  <c:v>40.068830000000013</c:v>
                </c:pt>
                <c:pt idx="3148">
                  <c:v>40.068868000000009</c:v>
                </c:pt>
                <c:pt idx="3149">
                  <c:v>40.068901000000011</c:v>
                </c:pt>
                <c:pt idx="3150">
                  <c:v>40.068928000000007</c:v>
                </c:pt>
                <c:pt idx="3151">
                  <c:v>40.068949000000011</c:v>
                </c:pt>
                <c:pt idx="3152">
                  <c:v>40.068964000000008</c:v>
                </c:pt>
                <c:pt idx="3153">
                  <c:v>40.068973000000007</c:v>
                </c:pt>
                <c:pt idx="3154">
                  <c:v>40.068976000000013</c:v>
                </c:pt>
                <c:pt idx="3155">
                  <c:v>40.068973000000007</c:v>
                </c:pt>
                <c:pt idx="3156">
                  <c:v>40.068964000000008</c:v>
                </c:pt>
                <c:pt idx="3157">
                  <c:v>40.068950000000008</c:v>
                </c:pt>
                <c:pt idx="3158">
                  <c:v>40.068929000000011</c:v>
                </c:pt>
                <c:pt idx="3159">
                  <c:v>40.068903000000013</c:v>
                </c:pt>
                <c:pt idx="3160">
                  <c:v>40.068871000000009</c:v>
                </c:pt>
                <c:pt idx="3161">
                  <c:v>40.06883400000001</c:v>
                </c:pt>
                <c:pt idx="3162">
                  <c:v>40.068790000000007</c:v>
                </c:pt>
                <c:pt idx="3163">
                  <c:v>40.06874100000001</c:v>
                </c:pt>
                <c:pt idx="3164">
                  <c:v>40.068687000000011</c:v>
                </c:pt>
                <c:pt idx="3165">
                  <c:v>40.068626000000009</c:v>
                </c:pt>
                <c:pt idx="3166">
                  <c:v>40.068560000000012</c:v>
                </c:pt>
                <c:pt idx="3167">
                  <c:v>40.068489000000014</c:v>
                </c:pt>
                <c:pt idx="3168">
                  <c:v>40.068412000000009</c:v>
                </c:pt>
                <c:pt idx="3169">
                  <c:v>40.068329000000013</c:v>
                </c:pt>
                <c:pt idx="3170">
                  <c:v>40.068241000000008</c:v>
                </c:pt>
                <c:pt idx="3171">
                  <c:v>40.06814700000001</c:v>
                </c:pt>
                <c:pt idx="3172">
                  <c:v>40.068048000000012</c:v>
                </c:pt>
                <c:pt idx="3173">
                  <c:v>40.067943000000014</c:v>
                </c:pt>
                <c:pt idx="3174">
                  <c:v>40.067833000000007</c:v>
                </c:pt>
                <c:pt idx="3175">
                  <c:v>40.067718000000013</c:v>
                </c:pt>
                <c:pt idx="3176">
                  <c:v>40.067597000000013</c:v>
                </c:pt>
                <c:pt idx="3177">
                  <c:v>40.067470000000007</c:v>
                </c:pt>
                <c:pt idx="3178">
                  <c:v>40.067339000000011</c:v>
                </c:pt>
                <c:pt idx="3179">
                  <c:v>40.067202000000009</c:v>
                </c:pt>
                <c:pt idx="3180">
                  <c:v>40.067059000000008</c:v>
                </c:pt>
                <c:pt idx="3181">
                  <c:v>40.066912000000009</c:v>
                </c:pt>
                <c:pt idx="3182">
                  <c:v>40.066759000000012</c:v>
                </c:pt>
                <c:pt idx="3183">
                  <c:v>40.066601000000013</c:v>
                </c:pt>
                <c:pt idx="3184">
                  <c:v>40.066437000000008</c:v>
                </c:pt>
                <c:pt idx="3185">
                  <c:v>40.066269000000013</c:v>
                </c:pt>
                <c:pt idx="3186">
                  <c:v>40.066095000000011</c:v>
                </c:pt>
                <c:pt idx="3187">
                  <c:v>40.065916000000009</c:v>
                </c:pt>
                <c:pt idx="3188">
                  <c:v>40.065732000000011</c:v>
                </c:pt>
                <c:pt idx="3189">
                  <c:v>40.065543000000012</c:v>
                </c:pt>
                <c:pt idx="3190">
                  <c:v>40.065349000000012</c:v>
                </c:pt>
                <c:pt idx="3191">
                  <c:v>40.06515000000001</c:v>
                </c:pt>
                <c:pt idx="3192">
                  <c:v>40.064945000000009</c:v>
                </c:pt>
                <c:pt idx="3193">
                  <c:v>40.064736000000011</c:v>
                </c:pt>
                <c:pt idx="3194">
                  <c:v>40.064522000000011</c:v>
                </c:pt>
                <c:pt idx="3195">
                  <c:v>40.064302000000012</c:v>
                </c:pt>
                <c:pt idx="3196">
                  <c:v>40.064078000000009</c:v>
                </c:pt>
                <c:pt idx="3197">
                  <c:v>40.063849000000012</c:v>
                </c:pt>
                <c:pt idx="3198">
                  <c:v>40.063614000000008</c:v>
                </c:pt>
                <c:pt idx="3199">
                  <c:v>40.063375000000008</c:v>
                </c:pt>
                <c:pt idx="3200">
                  <c:v>40.063131000000013</c:v>
                </c:pt>
                <c:pt idx="3201">
                  <c:v>40.062882000000009</c:v>
                </c:pt>
                <c:pt idx="3202">
                  <c:v>40.062628000000011</c:v>
                </c:pt>
                <c:pt idx="3203">
                  <c:v>40.062370000000008</c:v>
                </c:pt>
                <c:pt idx="3204">
                  <c:v>40.062106000000007</c:v>
                </c:pt>
                <c:pt idx="3205">
                  <c:v>40.061838000000009</c:v>
                </c:pt>
                <c:pt idx="3206">
                  <c:v>40.061565000000009</c:v>
                </c:pt>
                <c:pt idx="3207">
                  <c:v>40.061288000000012</c:v>
                </c:pt>
                <c:pt idx="3208">
                  <c:v>40.061005000000009</c:v>
                </c:pt>
                <c:pt idx="3209">
                  <c:v>40.060718000000008</c:v>
                </c:pt>
                <c:pt idx="3210">
                  <c:v>40.060426000000014</c:v>
                </c:pt>
                <c:pt idx="3211">
                  <c:v>40.060129000000011</c:v>
                </c:pt>
                <c:pt idx="3212">
                  <c:v>40.05982800000001</c:v>
                </c:pt>
                <c:pt idx="3213">
                  <c:v>40.059522000000008</c:v>
                </c:pt>
                <c:pt idx="3214">
                  <c:v>40.059212000000009</c:v>
                </c:pt>
                <c:pt idx="3215">
                  <c:v>40.058897000000009</c:v>
                </c:pt>
                <c:pt idx="3216">
                  <c:v>40.058577000000007</c:v>
                </c:pt>
                <c:pt idx="3217">
                  <c:v>40.058253000000008</c:v>
                </c:pt>
                <c:pt idx="3218">
                  <c:v>40.057924000000007</c:v>
                </c:pt>
                <c:pt idx="3219">
                  <c:v>40.057591000000009</c:v>
                </c:pt>
                <c:pt idx="3220">
                  <c:v>40.05725300000001</c:v>
                </c:pt>
                <c:pt idx="3221">
                  <c:v>40.056911000000014</c:v>
                </c:pt>
                <c:pt idx="3222">
                  <c:v>40.056564000000009</c:v>
                </c:pt>
                <c:pt idx="3223">
                  <c:v>40.056213000000014</c:v>
                </c:pt>
                <c:pt idx="3224">
                  <c:v>40.05585700000001</c:v>
                </c:pt>
                <c:pt idx="3225">
                  <c:v>40.05549700000001</c:v>
                </c:pt>
                <c:pt idx="3226">
                  <c:v>40.055133000000012</c:v>
                </c:pt>
                <c:pt idx="3227">
                  <c:v>40.054764000000013</c:v>
                </c:pt>
                <c:pt idx="3228">
                  <c:v>40.05439100000001</c:v>
                </c:pt>
                <c:pt idx="3229">
                  <c:v>40.054014000000009</c:v>
                </c:pt>
                <c:pt idx="3230">
                  <c:v>40.053632000000007</c:v>
                </c:pt>
                <c:pt idx="3231">
                  <c:v>40.053246000000009</c:v>
                </c:pt>
                <c:pt idx="3232">
                  <c:v>40.052855000000008</c:v>
                </c:pt>
                <c:pt idx="3233">
                  <c:v>40.052461000000008</c:v>
                </c:pt>
                <c:pt idx="3234">
                  <c:v>40.052062000000014</c:v>
                </c:pt>
                <c:pt idx="3235">
                  <c:v>40.05165800000001</c:v>
                </c:pt>
                <c:pt idx="3236">
                  <c:v>40.051251000000008</c:v>
                </c:pt>
                <c:pt idx="3237">
                  <c:v>40.050839000000011</c:v>
                </c:pt>
                <c:pt idx="3238">
                  <c:v>40.050424000000014</c:v>
                </c:pt>
                <c:pt idx="3239">
                  <c:v>40.050004000000008</c:v>
                </c:pt>
                <c:pt idx="3240">
                  <c:v>40.049580000000013</c:v>
                </c:pt>
                <c:pt idx="3241">
                  <c:v>40.049151000000009</c:v>
                </c:pt>
                <c:pt idx="3242">
                  <c:v>40.048719000000013</c:v>
                </c:pt>
                <c:pt idx="3243">
                  <c:v>40.048283000000012</c:v>
                </c:pt>
                <c:pt idx="3244">
                  <c:v>40.04784200000001</c:v>
                </c:pt>
                <c:pt idx="3245">
                  <c:v>40.047398000000008</c:v>
                </c:pt>
                <c:pt idx="3246">
                  <c:v>40.046949000000012</c:v>
                </c:pt>
                <c:pt idx="3247">
                  <c:v>40.046496000000012</c:v>
                </c:pt>
                <c:pt idx="3248">
                  <c:v>40.046040000000012</c:v>
                </c:pt>
                <c:pt idx="3249">
                  <c:v>40.045579000000011</c:v>
                </c:pt>
                <c:pt idx="3250">
                  <c:v>40.045114000000012</c:v>
                </c:pt>
                <c:pt idx="3251">
                  <c:v>40.044646000000007</c:v>
                </c:pt>
                <c:pt idx="3252">
                  <c:v>40.044173000000008</c:v>
                </c:pt>
                <c:pt idx="3253">
                  <c:v>40.043697000000009</c:v>
                </c:pt>
                <c:pt idx="3254">
                  <c:v>40.043216000000008</c:v>
                </c:pt>
                <c:pt idx="3255">
                  <c:v>40.042732000000008</c:v>
                </c:pt>
                <c:pt idx="3256">
                  <c:v>40.042244000000011</c:v>
                </c:pt>
                <c:pt idx="3257">
                  <c:v>40.04175200000001</c:v>
                </c:pt>
                <c:pt idx="3258">
                  <c:v>40.041256000000011</c:v>
                </c:pt>
                <c:pt idx="3259">
                  <c:v>40.040756000000009</c:v>
                </c:pt>
                <c:pt idx="3260">
                  <c:v>40.040253000000007</c:v>
                </c:pt>
                <c:pt idx="3261">
                  <c:v>40.039745000000011</c:v>
                </c:pt>
                <c:pt idx="3262">
                  <c:v>40.039234000000008</c:v>
                </c:pt>
                <c:pt idx="3263">
                  <c:v>40.038719000000007</c:v>
                </c:pt>
                <c:pt idx="3264">
                  <c:v>40.038201000000008</c:v>
                </c:pt>
                <c:pt idx="3265">
                  <c:v>40.037678000000007</c:v>
                </c:pt>
                <c:pt idx="3266">
                  <c:v>40.037152000000013</c:v>
                </c:pt>
                <c:pt idx="3267">
                  <c:v>40.036622000000008</c:v>
                </c:pt>
                <c:pt idx="3268">
                  <c:v>40.036089000000011</c:v>
                </c:pt>
                <c:pt idx="3269">
                  <c:v>40.03555200000001</c:v>
                </c:pt>
                <c:pt idx="3270">
                  <c:v>40.035011000000011</c:v>
                </c:pt>
                <c:pt idx="3271">
                  <c:v>40.034466000000009</c:v>
                </c:pt>
                <c:pt idx="3272">
                  <c:v>40.033918000000007</c:v>
                </c:pt>
                <c:pt idx="3273">
                  <c:v>40.033366000000008</c:v>
                </c:pt>
                <c:pt idx="3274">
                  <c:v>40.032811000000009</c:v>
                </c:pt>
                <c:pt idx="3275">
                  <c:v>40.032252000000007</c:v>
                </c:pt>
                <c:pt idx="3276">
                  <c:v>40.031690000000012</c:v>
                </c:pt>
                <c:pt idx="3277">
                  <c:v>40.031124000000013</c:v>
                </c:pt>
                <c:pt idx="3278">
                  <c:v>40.030554000000009</c:v>
                </c:pt>
                <c:pt idx="3279">
                  <c:v>40.029981000000014</c:v>
                </c:pt>
                <c:pt idx="3280">
                  <c:v>40.029404000000014</c:v>
                </c:pt>
                <c:pt idx="3281">
                  <c:v>40.028824000000007</c:v>
                </c:pt>
                <c:pt idx="3282">
                  <c:v>40.028241000000008</c:v>
                </c:pt>
                <c:pt idx="3283">
                  <c:v>40.027653000000008</c:v>
                </c:pt>
                <c:pt idx="3284">
                  <c:v>40.027063000000012</c:v>
                </c:pt>
                <c:pt idx="3285">
                  <c:v>40.026469000000013</c:v>
                </c:pt>
                <c:pt idx="3286">
                  <c:v>40.025872000000007</c:v>
                </c:pt>
                <c:pt idx="3287">
                  <c:v>40.025271000000011</c:v>
                </c:pt>
                <c:pt idx="3288">
                  <c:v>40.024667000000008</c:v>
                </c:pt>
                <c:pt idx="3289">
                  <c:v>40.024059000000008</c:v>
                </c:pt>
                <c:pt idx="3290">
                  <c:v>40.023448000000009</c:v>
                </c:pt>
                <c:pt idx="3291">
                  <c:v>40.02283400000001</c:v>
                </c:pt>
                <c:pt idx="3292">
                  <c:v>40.022216000000007</c:v>
                </c:pt>
                <c:pt idx="3293">
                  <c:v>40.021595000000012</c:v>
                </c:pt>
                <c:pt idx="3294">
                  <c:v>40.02097100000001</c:v>
                </c:pt>
                <c:pt idx="3295">
                  <c:v>40.020343000000011</c:v>
                </c:pt>
                <c:pt idx="3296">
                  <c:v>40.01971300000001</c:v>
                </c:pt>
                <c:pt idx="3297">
                  <c:v>40.019078000000007</c:v>
                </c:pt>
                <c:pt idx="3298">
                  <c:v>40.01844100000001</c:v>
                </c:pt>
                <c:pt idx="3299">
                  <c:v>40.017801000000013</c:v>
                </c:pt>
                <c:pt idx="3300">
                  <c:v>40.017157000000012</c:v>
                </c:pt>
                <c:pt idx="3301">
                  <c:v>40.016510000000011</c:v>
                </c:pt>
                <c:pt idx="3302">
                  <c:v>40.015859000000013</c:v>
                </c:pt>
                <c:pt idx="3303">
                  <c:v>40.015206000000013</c:v>
                </c:pt>
                <c:pt idx="3304">
                  <c:v>40.014549000000009</c:v>
                </c:pt>
                <c:pt idx="3305">
                  <c:v>40.013890000000011</c:v>
                </c:pt>
                <c:pt idx="3306">
                  <c:v>40.013227000000008</c:v>
                </c:pt>
                <c:pt idx="3307">
                  <c:v>40.012561000000012</c:v>
                </c:pt>
                <c:pt idx="3308">
                  <c:v>40.01189200000001</c:v>
                </c:pt>
                <c:pt idx="3309">
                  <c:v>40.011219000000011</c:v>
                </c:pt>
                <c:pt idx="3310">
                  <c:v>40.01054400000001</c:v>
                </c:pt>
                <c:pt idx="3311">
                  <c:v>40.009866000000009</c:v>
                </c:pt>
                <c:pt idx="3312">
                  <c:v>40.009184000000012</c:v>
                </c:pt>
                <c:pt idx="3313">
                  <c:v>40.008499000000008</c:v>
                </c:pt>
                <c:pt idx="3314">
                  <c:v>40.007812000000008</c:v>
                </c:pt>
                <c:pt idx="3315">
                  <c:v>40.007121000000012</c:v>
                </c:pt>
                <c:pt idx="3316">
                  <c:v>40.006428000000007</c:v>
                </c:pt>
                <c:pt idx="3317">
                  <c:v>40.005731000000011</c:v>
                </c:pt>
                <c:pt idx="3318">
                  <c:v>40.00503100000001</c:v>
                </c:pt>
                <c:pt idx="3319">
                  <c:v>40.004329000000013</c:v>
                </c:pt>
                <c:pt idx="3320">
                  <c:v>40.003623000000012</c:v>
                </c:pt>
                <c:pt idx="3321">
                  <c:v>40.002915000000009</c:v>
                </c:pt>
                <c:pt idx="3322">
                  <c:v>40.002203000000009</c:v>
                </c:pt>
                <c:pt idx="3323">
                  <c:v>40.001489000000014</c:v>
                </c:pt>
                <c:pt idx="3324">
                  <c:v>40.000772000000012</c:v>
                </c:pt>
                <c:pt idx="3325">
                  <c:v>40.000052000000011</c:v>
                </c:pt>
                <c:pt idx="3326">
                  <c:v>39.99932900000001</c:v>
                </c:pt>
                <c:pt idx="3327">
                  <c:v>39.99860300000001</c:v>
                </c:pt>
                <c:pt idx="3328">
                  <c:v>39.99787400000001</c:v>
                </c:pt>
                <c:pt idx="3329">
                  <c:v>39.997142000000011</c:v>
                </c:pt>
                <c:pt idx="3330">
                  <c:v>39.99640800000001</c:v>
                </c:pt>
                <c:pt idx="3331">
                  <c:v>39.995670000000011</c:v>
                </c:pt>
                <c:pt idx="3332">
                  <c:v>39.994930000000011</c:v>
                </c:pt>
                <c:pt idx="3333">
                  <c:v>39.994187000000011</c:v>
                </c:pt>
                <c:pt idx="3334">
                  <c:v>39.993442000000009</c:v>
                </c:pt>
                <c:pt idx="3335">
                  <c:v>39.99269300000001</c:v>
                </c:pt>
                <c:pt idx="3336">
                  <c:v>39.991942000000009</c:v>
                </c:pt>
                <c:pt idx="3337">
                  <c:v>39.991188000000008</c:v>
                </c:pt>
                <c:pt idx="3338">
                  <c:v>39.990431000000008</c:v>
                </c:pt>
                <c:pt idx="3339">
                  <c:v>39.989672000000013</c:v>
                </c:pt>
                <c:pt idx="3340">
                  <c:v>39.988909000000014</c:v>
                </c:pt>
                <c:pt idx="3341">
                  <c:v>39.98814500000001</c:v>
                </c:pt>
                <c:pt idx="3342">
                  <c:v>39.987377000000009</c:v>
                </c:pt>
                <c:pt idx="3343">
                  <c:v>39.986607000000014</c:v>
                </c:pt>
                <c:pt idx="3344">
                  <c:v>39.985834000000011</c:v>
                </c:pt>
                <c:pt idx="3345">
                  <c:v>39.985058000000009</c:v>
                </c:pt>
                <c:pt idx="3346">
                  <c:v>39.984280000000012</c:v>
                </c:pt>
                <c:pt idx="3347">
                  <c:v>39.983499000000009</c:v>
                </c:pt>
                <c:pt idx="3348">
                  <c:v>39.982716000000011</c:v>
                </c:pt>
                <c:pt idx="3349">
                  <c:v>39.981930000000013</c:v>
                </c:pt>
                <c:pt idx="3350">
                  <c:v>39.981141000000008</c:v>
                </c:pt>
                <c:pt idx="3351">
                  <c:v>39.980350000000008</c:v>
                </c:pt>
                <c:pt idx="3352">
                  <c:v>39.979556000000009</c:v>
                </c:pt>
                <c:pt idx="3353">
                  <c:v>39.978759000000011</c:v>
                </c:pt>
                <c:pt idx="3354">
                  <c:v>39.97796000000001</c:v>
                </c:pt>
                <c:pt idx="3355">
                  <c:v>39.977159000000007</c:v>
                </c:pt>
                <c:pt idx="3356">
                  <c:v>39.976355000000012</c:v>
                </c:pt>
                <c:pt idx="3357">
                  <c:v>39.975548000000011</c:v>
                </c:pt>
                <c:pt idx="3358">
                  <c:v>39.974739000000014</c:v>
                </c:pt>
                <c:pt idx="3359">
                  <c:v>39.97392700000001</c:v>
                </c:pt>
                <c:pt idx="3360">
                  <c:v>39.973113000000012</c:v>
                </c:pt>
                <c:pt idx="3361">
                  <c:v>39.972297000000012</c:v>
                </c:pt>
                <c:pt idx="3362">
                  <c:v>39.971478000000012</c:v>
                </c:pt>
                <c:pt idx="3363">
                  <c:v>39.970656000000012</c:v>
                </c:pt>
                <c:pt idx="3364">
                  <c:v>39.969832000000011</c:v>
                </c:pt>
                <c:pt idx="3365">
                  <c:v>39.969006000000007</c:v>
                </c:pt>
                <c:pt idx="3366">
                  <c:v>39.968177000000011</c:v>
                </c:pt>
                <c:pt idx="3367">
                  <c:v>39.967346000000013</c:v>
                </c:pt>
                <c:pt idx="3368">
                  <c:v>39.966512000000009</c:v>
                </c:pt>
                <c:pt idx="3369">
                  <c:v>39.965676000000009</c:v>
                </c:pt>
                <c:pt idx="3370">
                  <c:v>39.964838000000007</c:v>
                </c:pt>
                <c:pt idx="3371">
                  <c:v>39.963997000000013</c:v>
                </c:pt>
                <c:pt idx="3372">
                  <c:v>39.96315400000001</c:v>
                </c:pt>
                <c:pt idx="3373">
                  <c:v>39.962309000000012</c:v>
                </c:pt>
                <c:pt idx="3374">
                  <c:v>39.961461000000007</c:v>
                </c:pt>
                <c:pt idx="3375">
                  <c:v>39.960611000000007</c:v>
                </c:pt>
                <c:pt idx="3376">
                  <c:v>39.959758000000008</c:v>
                </c:pt>
                <c:pt idx="3377">
                  <c:v>39.958904000000011</c:v>
                </c:pt>
                <c:pt idx="3378">
                  <c:v>39.958047000000008</c:v>
                </c:pt>
                <c:pt idx="3379">
                  <c:v>39.957187000000012</c:v>
                </c:pt>
                <c:pt idx="3380">
                  <c:v>39.956326000000011</c:v>
                </c:pt>
                <c:pt idx="3381">
                  <c:v>39.955462000000011</c:v>
                </c:pt>
                <c:pt idx="3382">
                  <c:v>39.954596000000009</c:v>
                </c:pt>
                <c:pt idx="3383">
                  <c:v>39.953727000000008</c:v>
                </c:pt>
                <c:pt idx="3384">
                  <c:v>39.952857000000009</c:v>
                </c:pt>
                <c:pt idx="3385">
                  <c:v>39.95198400000001</c:v>
                </c:pt>
                <c:pt idx="3386">
                  <c:v>39.95110900000001</c:v>
                </c:pt>
                <c:pt idx="3387">
                  <c:v>39.950232000000007</c:v>
                </c:pt>
                <c:pt idx="3388">
                  <c:v>39.949352000000012</c:v>
                </c:pt>
                <c:pt idx="3389">
                  <c:v>39.948471000000012</c:v>
                </c:pt>
                <c:pt idx="3390">
                  <c:v>39.947587000000013</c:v>
                </c:pt>
                <c:pt idx="3391">
                  <c:v>39.946701000000012</c:v>
                </c:pt>
                <c:pt idx="3392">
                  <c:v>39.945813000000008</c:v>
                </c:pt>
                <c:pt idx="3393">
                  <c:v>39.94492300000001</c:v>
                </c:pt>
                <c:pt idx="3394">
                  <c:v>39.944030000000012</c:v>
                </c:pt>
                <c:pt idx="3395">
                  <c:v>39.94313600000001</c:v>
                </c:pt>
                <c:pt idx="3396">
                  <c:v>39.942239000000008</c:v>
                </c:pt>
                <c:pt idx="3397">
                  <c:v>39.941340000000011</c:v>
                </c:pt>
                <c:pt idx="3398">
                  <c:v>39.940440000000009</c:v>
                </c:pt>
                <c:pt idx="3399">
                  <c:v>39.939537000000009</c:v>
                </c:pt>
                <c:pt idx="3400">
                  <c:v>39.938632000000013</c:v>
                </c:pt>
                <c:pt idx="3401">
                  <c:v>39.937725000000007</c:v>
                </c:pt>
                <c:pt idx="3402">
                  <c:v>39.93681500000001</c:v>
                </c:pt>
                <c:pt idx="3403">
                  <c:v>39.935904000000008</c:v>
                </c:pt>
                <c:pt idx="3404">
                  <c:v>39.934991000000011</c:v>
                </c:pt>
                <c:pt idx="3405">
                  <c:v>39.934076000000012</c:v>
                </c:pt>
                <c:pt idx="3406">
                  <c:v>39.933159000000011</c:v>
                </c:pt>
                <c:pt idx="3407">
                  <c:v>39.93223900000001</c:v>
                </c:pt>
                <c:pt idx="3408">
                  <c:v>39.931318000000012</c:v>
                </c:pt>
                <c:pt idx="3409">
                  <c:v>39.930395000000011</c:v>
                </c:pt>
                <c:pt idx="3410">
                  <c:v>39.929470000000009</c:v>
                </c:pt>
                <c:pt idx="3411">
                  <c:v>39.928542000000007</c:v>
                </c:pt>
                <c:pt idx="3412">
                  <c:v>39.927613000000008</c:v>
                </c:pt>
                <c:pt idx="3413">
                  <c:v>39.926682000000014</c:v>
                </c:pt>
                <c:pt idx="3414">
                  <c:v>39.92574900000001</c:v>
                </c:pt>
                <c:pt idx="3415">
                  <c:v>39.924814000000012</c:v>
                </c:pt>
                <c:pt idx="3416">
                  <c:v>39.923877000000012</c:v>
                </c:pt>
                <c:pt idx="3417">
                  <c:v>39.922938000000009</c:v>
                </c:pt>
                <c:pt idx="3418">
                  <c:v>39.921997000000012</c:v>
                </c:pt>
                <c:pt idx="3419">
                  <c:v>39.92105500000001</c:v>
                </c:pt>
                <c:pt idx="3420">
                  <c:v>39.920110000000008</c:v>
                </c:pt>
                <c:pt idx="3421">
                  <c:v>39.919164000000009</c:v>
                </c:pt>
                <c:pt idx="3422">
                  <c:v>39.918216000000008</c:v>
                </c:pt>
                <c:pt idx="3423">
                  <c:v>39.917265000000008</c:v>
                </c:pt>
                <c:pt idx="3424">
                  <c:v>39.916313000000009</c:v>
                </c:pt>
                <c:pt idx="3425">
                  <c:v>39.915359000000009</c:v>
                </c:pt>
                <c:pt idx="3426">
                  <c:v>39.914404000000012</c:v>
                </c:pt>
                <c:pt idx="3427">
                  <c:v>39.913446000000008</c:v>
                </c:pt>
                <c:pt idx="3428">
                  <c:v>39.912487000000013</c:v>
                </c:pt>
                <c:pt idx="3429">
                  <c:v>39.911526000000009</c:v>
                </c:pt>
                <c:pt idx="3430">
                  <c:v>39.91056300000001</c:v>
                </c:pt>
                <c:pt idx="3431">
                  <c:v>39.90959800000001</c:v>
                </c:pt>
                <c:pt idx="3432">
                  <c:v>39.908631000000007</c:v>
                </c:pt>
                <c:pt idx="3433">
                  <c:v>39.907663000000014</c:v>
                </c:pt>
                <c:pt idx="3434">
                  <c:v>39.906693000000011</c:v>
                </c:pt>
                <c:pt idx="3435">
                  <c:v>39.905721000000007</c:v>
                </c:pt>
                <c:pt idx="3436">
                  <c:v>39.904747000000008</c:v>
                </c:pt>
                <c:pt idx="3437">
                  <c:v>39.903772000000011</c:v>
                </c:pt>
                <c:pt idx="3438">
                  <c:v>39.902795000000012</c:v>
                </c:pt>
                <c:pt idx="3439">
                  <c:v>39.901816000000011</c:v>
                </c:pt>
                <c:pt idx="3440">
                  <c:v>39.900835000000008</c:v>
                </c:pt>
                <c:pt idx="3441">
                  <c:v>39.899853000000007</c:v>
                </c:pt>
                <c:pt idx="3442">
                  <c:v>39.898869000000012</c:v>
                </c:pt>
                <c:pt idx="3443">
                  <c:v>39.897884000000012</c:v>
                </c:pt>
                <c:pt idx="3444">
                  <c:v>39.896896000000012</c:v>
                </c:pt>
                <c:pt idx="3445">
                  <c:v>39.895907000000008</c:v>
                </c:pt>
                <c:pt idx="3446">
                  <c:v>39.894916000000009</c:v>
                </c:pt>
                <c:pt idx="3447">
                  <c:v>39.893924000000013</c:v>
                </c:pt>
                <c:pt idx="3448">
                  <c:v>39.892930000000007</c:v>
                </c:pt>
                <c:pt idx="3449">
                  <c:v>39.891934000000013</c:v>
                </c:pt>
                <c:pt idx="3450">
                  <c:v>39.890937000000008</c:v>
                </c:pt>
                <c:pt idx="3451">
                  <c:v>39.889938000000008</c:v>
                </c:pt>
                <c:pt idx="3452">
                  <c:v>39.88893800000001</c:v>
                </c:pt>
                <c:pt idx="3453">
                  <c:v>39.88793600000001</c:v>
                </c:pt>
                <c:pt idx="3454">
                  <c:v>39.886932000000009</c:v>
                </c:pt>
                <c:pt idx="3455">
                  <c:v>39.885927000000009</c:v>
                </c:pt>
                <c:pt idx="3456">
                  <c:v>39.884920000000008</c:v>
                </c:pt>
                <c:pt idx="3457">
                  <c:v>39.883911000000012</c:v>
                </c:pt>
                <c:pt idx="3458">
                  <c:v>39.882901000000011</c:v>
                </c:pt>
                <c:pt idx="3459">
                  <c:v>39.881889000000008</c:v>
                </c:pt>
                <c:pt idx="3460">
                  <c:v>39.880876000000008</c:v>
                </c:pt>
                <c:pt idx="3461">
                  <c:v>39.879861000000012</c:v>
                </c:pt>
                <c:pt idx="3462">
                  <c:v>39.878845000000013</c:v>
                </c:pt>
                <c:pt idx="3463">
                  <c:v>39.877827000000011</c:v>
                </c:pt>
                <c:pt idx="3464">
                  <c:v>39.876808000000011</c:v>
                </c:pt>
                <c:pt idx="3465">
                  <c:v>39.87578700000001</c:v>
                </c:pt>
                <c:pt idx="3466">
                  <c:v>39.874765000000011</c:v>
                </c:pt>
                <c:pt idx="3467">
                  <c:v>39.87374100000001</c:v>
                </c:pt>
                <c:pt idx="3468">
                  <c:v>39.872715000000014</c:v>
                </c:pt>
                <c:pt idx="3469">
                  <c:v>39.871688000000013</c:v>
                </c:pt>
                <c:pt idx="3470">
                  <c:v>39.870660000000008</c:v>
                </c:pt>
                <c:pt idx="3471">
                  <c:v>39.869630000000008</c:v>
                </c:pt>
                <c:pt idx="3472">
                  <c:v>39.86859900000001</c:v>
                </c:pt>
                <c:pt idx="3473">
                  <c:v>39.867566000000011</c:v>
                </c:pt>
                <c:pt idx="3474">
                  <c:v>39.866532000000014</c:v>
                </c:pt>
                <c:pt idx="3475">
                  <c:v>39.865496000000007</c:v>
                </c:pt>
                <c:pt idx="3476">
                  <c:v>39.864459000000011</c:v>
                </c:pt>
                <c:pt idx="3477">
                  <c:v>39.86342100000001</c:v>
                </c:pt>
                <c:pt idx="3478">
                  <c:v>39.862381000000013</c:v>
                </c:pt>
                <c:pt idx="3479">
                  <c:v>39.861339000000008</c:v>
                </c:pt>
                <c:pt idx="3480">
                  <c:v>39.86029700000001</c:v>
                </c:pt>
                <c:pt idx="3481">
                  <c:v>39.859252000000012</c:v>
                </c:pt>
                <c:pt idx="3482">
                  <c:v>39.858207000000007</c:v>
                </c:pt>
                <c:pt idx="3483">
                  <c:v>39.857160000000007</c:v>
                </c:pt>
                <c:pt idx="3484">
                  <c:v>39.85611200000001</c:v>
                </c:pt>
                <c:pt idx="3485">
                  <c:v>39.855062000000011</c:v>
                </c:pt>
                <c:pt idx="3486">
                  <c:v>39.854011000000007</c:v>
                </c:pt>
                <c:pt idx="3487">
                  <c:v>39.852959000000013</c:v>
                </c:pt>
                <c:pt idx="3488">
                  <c:v>39.851905000000009</c:v>
                </c:pt>
                <c:pt idx="3489">
                  <c:v>39.850850000000008</c:v>
                </c:pt>
                <c:pt idx="3490">
                  <c:v>39.849793000000012</c:v>
                </c:pt>
                <c:pt idx="3491">
                  <c:v>39.848735000000012</c:v>
                </c:pt>
                <c:pt idx="3492">
                  <c:v>39.847676000000007</c:v>
                </c:pt>
                <c:pt idx="3493">
                  <c:v>39.846616000000012</c:v>
                </c:pt>
                <c:pt idx="3494">
                  <c:v>39.845554000000007</c:v>
                </c:pt>
                <c:pt idx="3495">
                  <c:v>39.844491000000012</c:v>
                </c:pt>
                <c:pt idx="3496">
                  <c:v>39.843427000000013</c:v>
                </c:pt>
                <c:pt idx="3497">
                  <c:v>39.842362000000008</c:v>
                </c:pt>
                <c:pt idx="3498">
                  <c:v>39.841295000000009</c:v>
                </c:pt>
                <c:pt idx="3499">
                  <c:v>39.840227000000013</c:v>
                </c:pt>
                <c:pt idx="3500">
                  <c:v>39.839157000000007</c:v>
                </c:pt>
                <c:pt idx="3501">
                  <c:v>39.838087000000009</c:v>
                </c:pt>
                <c:pt idx="3502">
                  <c:v>39.837015000000008</c:v>
                </c:pt>
                <c:pt idx="3503">
                  <c:v>39.835941000000012</c:v>
                </c:pt>
                <c:pt idx="3504">
                  <c:v>39.83486700000001</c:v>
                </c:pt>
                <c:pt idx="3505">
                  <c:v>39.83379200000001</c:v>
                </c:pt>
                <c:pt idx="3506">
                  <c:v>39.832715000000007</c:v>
                </c:pt>
                <c:pt idx="3507">
                  <c:v>39.831637000000008</c:v>
                </c:pt>
                <c:pt idx="3508">
                  <c:v>39.830557000000013</c:v>
                </c:pt>
                <c:pt idx="3509">
                  <c:v>39.829477000000011</c:v>
                </c:pt>
                <c:pt idx="3510">
                  <c:v>39.828395000000008</c:v>
                </c:pt>
                <c:pt idx="3511">
                  <c:v>39.827312000000013</c:v>
                </c:pt>
                <c:pt idx="3512">
                  <c:v>39.826228000000008</c:v>
                </c:pt>
                <c:pt idx="3513">
                  <c:v>39.825143000000011</c:v>
                </c:pt>
                <c:pt idx="3514">
                  <c:v>39.82405700000001</c:v>
                </c:pt>
                <c:pt idx="3515">
                  <c:v>39.822969000000008</c:v>
                </c:pt>
                <c:pt idx="3516">
                  <c:v>39.821880000000007</c:v>
                </c:pt>
                <c:pt idx="3517">
                  <c:v>39.820791000000007</c:v>
                </c:pt>
                <c:pt idx="3518">
                  <c:v>39.819700000000012</c:v>
                </c:pt>
                <c:pt idx="3519">
                  <c:v>39.818607000000007</c:v>
                </c:pt>
                <c:pt idx="3520">
                  <c:v>39.81751400000001</c:v>
                </c:pt>
                <c:pt idx="3521">
                  <c:v>39.816420000000008</c:v>
                </c:pt>
                <c:pt idx="3522">
                  <c:v>39.815324000000011</c:v>
                </c:pt>
                <c:pt idx="3523">
                  <c:v>39.814228000000007</c:v>
                </c:pt>
                <c:pt idx="3524">
                  <c:v>39.813130000000008</c:v>
                </c:pt>
                <c:pt idx="3525">
                  <c:v>39.812031000000012</c:v>
                </c:pt>
                <c:pt idx="3526">
                  <c:v>39.810931000000011</c:v>
                </c:pt>
                <c:pt idx="3527">
                  <c:v>39.809830000000012</c:v>
                </c:pt>
                <c:pt idx="3528">
                  <c:v>39.808728000000009</c:v>
                </c:pt>
                <c:pt idx="3529">
                  <c:v>39.807625000000009</c:v>
                </c:pt>
                <c:pt idx="3530">
                  <c:v>39.806521000000011</c:v>
                </c:pt>
                <c:pt idx="3531">
                  <c:v>39.805415000000011</c:v>
                </c:pt>
                <c:pt idx="3532">
                  <c:v>39.804309000000011</c:v>
                </c:pt>
                <c:pt idx="3533">
                  <c:v>39.803201000000008</c:v>
                </c:pt>
                <c:pt idx="3534">
                  <c:v>39.802093000000013</c:v>
                </c:pt>
                <c:pt idx="3535">
                  <c:v>39.800983000000009</c:v>
                </c:pt>
                <c:pt idx="3536">
                  <c:v>39.799873000000012</c:v>
                </c:pt>
                <c:pt idx="3537">
                  <c:v>39.798761000000013</c:v>
                </c:pt>
                <c:pt idx="3538">
                  <c:v>39.797649000000007</c:v>
                </c:pt>
                <c:pt idx="3539">
                  <c:v>39.796535000000013</c:v>
                </c:pt>
                <c:pt idx="3540">
                  <c:v>39.795420000000007</c:v>
                </c:pt>
                <c:pt idx="3541">
                  <c:v>39.794305000000008</c:v>
                </c:pt>
                <c:pt idx="3542">
                  <c:v>39.793188000000008</c:v>
                </c:pt>
                <c:pt idx="3543">
                  <c:v>39.792071000000007</c:v>
                </c:pt>
                <c:pt idx="3544">
                  <c:v>39.790952000000011</c:v>
                </c:pt>
                <c:pt idx="3545">
                  <c:v>39.789832000000011</c:v>
                </c:pt>
                <c:pt idx="3546">
                  <c:v>39.788712000000011</c:v>
                </c:pt>
                <c:pt idx="3547">
                  <c:v>39.787590000000009</c:v>
                </c:pt>
                <c:pt idx="3548">
                  <c:v>39.786468000000013</c:v>
                </c:pt>
                <c:pt idx="3549">
                  <c:v>39.785344000000009</c:v>
                </c:pt>
                <c:pt idx="3550">
                  <c:v>39.784220000000012</c:v>
                </c:pt>
                <c:pt idx="3551">
                  <c:v>39.78309500000001</c:v>
                </c:pt>
                <c:pt idx="3552">
                  <c:v>39.781969000000011</c:v>
                </c:pt>
                <c:pt idx="3553">
                  <c:v>39.780841000000009</c:v>
                </c:pt>
                <c:pt idx="3554">
                  <c:v>39.779713000000008</c:v>
                </c:pt>
                <c:pt idx="3555">
                  <c:v>39.778584000000009</c:v>
                </c:pt>
                <c:pt idx="3556">
                  <c:v>39.777454000000013</c:v>
                </c:pt>
                <c:pt idx="3557">
                  <c:v>39.776323000000012</c:v>
                </c:pt>
                <c:pt idx="3558">
                  <c:v>39.775192000000011</c:v>
                </c:pt>
                <c:pt idx="3559">
                  <c:v>39.774059000000008</c:v>
                </c:pt>
                <c:pt idx="3560">
                  <c:v>39.772925000000008</c:v>
                </c:pt>
                <c:pt idx="3561">
                  <c:v>39.771791000000007</c:v>
                </c:pt>
                <c:pt idx="3562">
                  <c:v>39.77065600000001</c:v>
                </c:pt>
                <c:pt idx="3563">
                  <c:v>39.76951900000001</c:v>
                </c:pt>
                <c:pt idx="3564">
                  <c:v>39.76838200000001</c:v>
                </c:pt>
                <c:pt idx="3565">
                  <c:v>39.767244000000012</c:v>
                </c:pt>
                <c:pt idx="3566">
                  <c:v>39.766106000000008</c:v>
                </c:pt>
                <c:pt idx="3567">
                  <c:v>39.764966000000008</c:v>
                </c:pt>
                <c:pt idx="3568">
                  <c:v>39.763825000000011</c:v>
                </c:pt>
                <c:pt idx="3569">
                  <c:v>39.762684000000007</c:v>
                </c:pt>
                <c:pt idx="3570">
                  <c:v>39.761542000000013</c:v>
                </c:pt>
                <c:pt idx="3571">
                  <c:v>39.760399000000014</c:v>
                </c:pt>
                <c:pt idx="3572">
                  <c:v>39.75925500000001</c:v>
                </c:pt>
                <c:pt idx="3573">
                  <c:v>39.758110000000009</c:v>
                </c:pt>
                <c:pt idx="3574">
                  <c:v>39.756965000000008</c:v>
                </c:pt>
                <c:pt idx="3575">
                  <c:v>39.75581900000001</c:v>
                </c:pt>
                <c:pt idx="3576">
                  <c:v>39.754671000000009</c:v>
                </c:pt>
                <c:pt idx="3577">
                  <c:v>39.753524000000013</c:v>
                </c:pt>
                <c:pt idx="3578">
                  <c:v>39.752375000000008</c:v>
                </c:pt>
                <c:pt idx="3579">
                  <c:v>39.751225000000012</c:v>
                </c:pt>
                <c:pt idx="3580">
                  <c:v>39.75007500000001</c:v>
                </c:pt>
                <c:pt idx="3581">
                  <c:v>39.748924000000009</c:v>
                </c:pt>
                <c:pt idx="3582">
                  <c:v>39.747772000000012</c:v>
                </c:pt>
                <c:pt idx="3583">
                  <c:v>39.746620000000007</c:v>
                </c:pt>
                <c:pt idx="3584">
                  <c:v>39.745466000000008</c:v>
                </c:pt>
                <c:pt idx="3585">
                  <c:v>39.744312000000008</c:v>
                </c:pt>
                <c:pt idx="3586">
                  <c:v>39.743157000000011</c:v>
                </c:pt>
                <c:pt idx="3587">
                  <c:v>39.742002000000014</c:v>
                </c:pt>
                <c:pt idx="3588">
                  <c:v>39.740846000000012</c:v>
                </c:pt>
                <c:pt idx="3589">
                  <c:v>39.739688000000008</c:v>
                </c:pt>
                <c:pt idx="3590">
                  <c:v>39.738531000000009</c:v>
                </c:pt>
                <c:pt idx="3591">
                  <c:v>39.737372000000008</c:v>
                </c:pt>
                <c:pt idx="3592">
                  <c:v>39.736213000000014</c:v>
                </c:pt>
                <c:pt idx="3593">
                  <c:v>39.735053000000008</c:v>
                </c:pt>
                <c:pt idx="3594">
                  <c:v>39.733892000000012</c:v>
                </c:pt>
                <c:pt idx="3595">
                  <c:v>39.732731000000008</c:v>
                </c:pt>
                <c:pt idx="3596">
                  <c:v>39.731569000000007</c:v>
                </c:pt>
                <c:pt idx="3597">
                  <c:v>39.730406000000009</c:v>
                </c:pt>
                <c:pt idx="3598">
                  <c:v>39.729242000000013</c:v>
                </c:pt>
                <c:pt idx="3599">
                  <c:v>39.728078000000011</c:v>
                </c:pt>
                <c:pt idx="3600">
                  <c:v>39.72691300000001</c:v>
                </c:pt>
                <c:pt idx="3601">
                  <c:v>39.72574800000001</c:v>
                </c:pt>
                <c:pt idx="3602">
                  <c:v>39.724582000000012</c:v>
                </c:pt>
                <c:pt idx="3603">
                  <c:v>39.72341500000001</c:v>
                </c:pt>
                <c:pt idx="3604">
                  <c:v>39.72224700000001</c:v>
                </c:pt>
                <c:pt idx="3605">
                  <c:v>39.72107900000001</c:v>
                </c:pt>
                <c:pt idx="3606">
                  <c:v>39.719910000000013</c:v>
                </c:pt>
                <c:pt idx="3607">
                  <c:v>39.718741000000009</c:v>
                </c:pt>
                <c:pt idx="3608">
                  <c:v>39.717571000000014</c:v>
                </c:pt>
                <c:pt idx="3609">
                  <c:v>39.716400000000007</c:v>
                </c:pt>
                <c:pt idx="3610">
                  <c:v>39.71522800000001</c:v>
                </c:pt>
                <c:pt idx="3611">
                  <c:v>39.714056000000014</c:v>
                </c:pt>
                <c:pt idx="3612">
                  <c:v>39.71288400000001</c:v>
                </c:pt>
                <c:pt idx="3613">
                  <c:v>39.711710000000011</c:v>
                </c:pt>
                <c:pt idx="3614">
                  <c:v>39.710537000000009</c:v>
                </c:pt>
                <c:pt idx="3615">
                  <c:v>39.709362000000013</c:v>
                </c:pt>
                <c:pt idx="3616">
                  <c:v>39.708187000000009</c:v>
                </c:pt>
                <c:pt idx="3617">
                  <c:v>39.707011000000008</c:v>
                </c:pt>
                <c:pt idx="3618">
                  <c:v>39.705835000000008</c:v>
                </c:pt>
                <c:pt idx="3619">
                  <c:v>39.704658000000009</c:v>
                </c:pt>
                <c:pt idx="3620">
                  <c:v>39.703481000000011</c:v>
                </c:pt>
                <c:pt idx="3621">
                  <c:v>39.702303000000008</c:v>
                </c:pt>
                <c:pt idx="3622">
                  <c:v>39.701124000000007</c:v>
                </c:pt>
                <c:pt idx="3623">
                  <c:v>39.699945000000014</c:v>
                </c:pt>
                <c:pt idx="3624">
                  <c:v>39.698765000000009</c:v>
                </c:pt>
                <c:pt idx="3625">
                  <c:v>39.697585000000011</c:v>
                </c:pt>
                <c:pt idx="3626">
                  <c:v>39.696404000000008</c:v>
                </c:pt>
                <c:pt idx="3627">
                  <c:v>39.695222000000008</c:v>
                </c:pt>
                <c:pt idx="3628">
                  <c:v>39.694040000000008</c:v>
                </c:pt>
                <c:pt idx="3629">
                  <c:v>39.692858000000008</c:v>
                </c:pt>
                <c:pt idx="3630">
                  <c:v>39.691675000000011</c:v>
                </c:pt>
                <c:pt idx="3631">
                  <c:v>39.690491000000009</c:v>
                </c:pt>
                <c:pt idx="3632">
                  <c:v>39.689307000000014</c:v>
                </c:pt>
                <c:pt idx="3633">
                  <c:v>39.688122000000007</c:v>
                </c:pt>
                <c:pt idx="3634">
                  <c:v>39.686937000000007</c:v>
                </c:pt>
                <c:pt idx="3635">
                  <c:v>39.68575100000001</c:v>
                </c:pt>
                <c:pt idx="3636">
                  <c:v>39.684565000000013</c:v>
                </c:pt>
                <c:pt idx="3637">
                  <c:v>39.683378000000012</c:v>
                </c:pt>
                <c:pt idx="3638">
                  <c:v>39.68219100000001</c:v>
                </c:pt>
                <c:pt idx="3639">
                  <c:v>39.681003000000011</c:v>
                </c:pt>
                <c:pt idx="3640">
                  <c:v>39.679815000000012</c:v>
                </c:pt>
                <c:pt idx="3641">
                  <c:v>39.678626000000008</c:v>
                </c:pt>
                <c:pt idx="3642">
                  <c:v>39.677437000000012</c:v>
                </c:pt>
                <c:pt idx="3643">
                  <c:v>39.676247000000011</c:v>
                </c:pt>
                <c:pt idx="3644">
                  <c:v>39.67505700000001</c:v>
                </c:pt>
                <c:pt idx="3645">
                  <c:v>39.673867000000008</c:v>
                </c:pt>
                <c:pt idx="3646">
                  <c:v>39.672675000000012</c:v>
                </c:pt>
                <c:pt idx="3647">
                  <c:v>39.671484000000014</c:v>
                </c:pt>
                <c:pt idx="3648">
                  <c:v>39.670292000000011</c:v>
                </c:pt>
                <c:pt idx="3649">
                  <c:v>39.66909900000001</c:v>
                </c:pt>
                <c:pt idx="3650">
                  <c:v>39.667906000000009</c:v>
                </c:pt>
                <c:pt idx="3651">
                  <c:v>39.666713000000009</c:v>
                </c:pt>
                <c:pt idx="3652">
                  <c:v>39.66551900000001</c:v>
                </c:pt>
                <c:pt idx="3653">
                  <c:v>39.664325000000012</c:v>
                </c:pt>
                <c:pt idx="3654">
                  <c:v>39.66313000000001</c:v>
                </c:pt>
                <c:pt idx="3655">
                  <c:v>39.661935000000007</c:v>
                </c:pt>
                <c:pt idx="3656">
                  <c:v>39.660739000000014</c:v>
                </c:pt>
                <c:pt idx="3657">
                  <c:v>39.659543000000014</c:v>
                </c:pt>
                <c:pt idx="3658">
                  <c:v>39.658347000000013</c:v>
                </c:pt>
                <c:pt idx="3659">
                  <c:v>39.657150000000009</c:v>
                </c:pt>
                <c:pt idx="3660">
                  <c:v>39.655953000000011</c:v>
                </c:pt>
                <c:pt idx="3661">
                  <c:v>39.654755000000009</c:v>
                </c:pt>
                <c:pt idx="3662">
                  <c:v>39.653557000000013</c:v>
                </c:pt>
                <c:pt idx="3663">
                  <c:v>39.652358000000014</c:v>
                </c:pt>
                <c:pt idx="3664">
                  <c:v>39.651160000000012</c:v>
                </c:pt>
                <c:pt idx="3665">
                  <c:v>39.649960000000007</c:v>
                </c:pt>
                <c:pt idx="3666">
                  <c:v>39.648761000000007</c:v>
                </c:pt>
                <c:pt idx="3667">
                  <c:v>39.64756100000001</c:v>
                </c:pt>
                <c:pt idx="3668">
                  <c:v>39.646360000000008</c:v>
                </c:pt>
                <c:pt idx="3669">
                  <c:v>39.645159000000014</c:v>
                </c:pt>
                <c:pt idx="3670">
                  <c:v>39.643958000000012</c:v>
                </c:pt>
                <c:pt idx="3671">
                  <c:v>39.64275700000001</c:v>
                </c:pt>
                <c:pt idx="3672">
                  <c:v>39.641555000000011</c:v>
                </c:pt>
                <c:pt idx="3673">
                  <c:v>39.640352000000007</c:v>
                </c:pt>
                <c:pt idx="3674">
                  <c:v>39.639150000000008</c:v>
                </c:pt>
                <c:pt idx="3675">
                  <c:v>39.637947000000011</c:v>
                </c:pt>
                <c:pt idx="3676">
                  <c:v>39.636744000000007</c:v>
                </c:pt>
                <c:pt idx="3677">
                  <c:v>39.635540000000013</c:v>
                </c:pt>
                <c:pt idx="3678">
                  <c:v>39.634336000000012</c:v>
                </c:pt>
                <c:pt idx="3679">
                  <c:v>39.63313200000001</c:v>
                </c:pt>
                <c:pt idx="3680">
                  <c:v>39.631927000000012</c:v>
                </c:pt>
                <c:pt idx="3681">
                  <c:v>39.630722000000013</c:v>
                </c:pt>
                <c:pt idx="3682">
                  <c:v>39.629517000000007</c:v>
                </c:pt>
                <c:pt idx="3683">
                  <c:v>39.628311000000011</c:v>
                </c:pt>
                <c:pt idx="3684">
                  <c:v>39.627105000000007</c:v>
                </c:pt>
                <c:pt idx="3685">
                  <c:v>39.625899000000011</c:v>
                </c:pt>
                <c:pt idx="3686">
                  <c:v>39.62469200000001</c:v>
                </c:pt>
                <c:pt idx="3687">
                  <c:v>39.623485000000009</c:v>
                </c:pt>
                <c:pt idx="3688">
                  <c:v>39.622278000000009</c:v>
                </c:pt>
                <c:pt idx="3689">
                  <c:v>39.62107000000001</c:v>
                </c:pt>
                <c:pt idx="3690">
                  <c:v>39.619863000000009</c:v>
                </c:pt>
                <c:pt idx="3691">
                  <c:v>39.618655000000011</c:v>
                </c:pt>
                <c:pt idx="3692">
                  <c:v>39.617446000000008</c:v>
                </c:pt>
                <c:pt idx="3693">
                  <c:v>39.61623800000001</c:v>
                </c:pt>
                <c:pt idx="3694">
                  <c:v>39.615029000000007</c:v>
                </c:pt>
                <c:pt idx="3695">
                  <c:v>39.613819000000014</c:v>
                </c:pt>
                <c:pt idx="3696">
                  <c:v>39.612610000000011</c:v>
                </c:pt>
                <c:pt idx="3697">
                  <c:v>39.61140000000001</c:v>
                </c:pt>
                <c:pt idx="3698">
                  <c:v>39.61019000000001</c:v>
                </c:pt>
                <c:pt idx="3699">
                  <c:v>39.60898000000001</c:v>
                </c:pt>
                <c:pt idx="3700">
                  <c:v>39.607769000000012</c:v>
                </c:pt>
                <c:pt idx="3701">
                  <c:v>39.606558000000007</c:v>
                </c:pt>
                <c:pt idx="3702">
                  <c:v>39.605347000000009</c:v>
                </c:pt>
                <c:pt idx="3703">
                  <c:v>39.604136000000011</c:v>
                </c:pt>
                <c:pt idx="3704">
                  <c:v>39.602925000000013</c:v>
                </c:pt>
                <c:pt idx="3705">
                  <c:v>39.601713000000011</c:v>
                </c:pt>
                <c:pt idx="3706">
                  <c:v>39.600501000000008</c:v>
                </c:pt>
                <c:pt idx="3707">
                  <c:v>39.599288000000008</c:v>
                </c:pt>
                <c:pt idx="3708">
                  <c:v>39.598076000000013</c:v>
                </c:pt>
                <c:pt idx="3709">
                  <c:v>39.596863000000013</c:v>
                </c:pt>
                <c:pt idx="3710">
                  <c:v>39.595650000000013</c:v>
                </c:pt>
                <c:pt idx="3711">
                  <c:v>39.594437000000013</c:v>
                </c:pt>
                <c:pt idx="3712">
                  <c:v>39.593224000000014</c:v>
                </c:pt>
                <c:pt idx="3713">
                  <c:v>39.592010000000009</c:v>
                </c:pt>
                <c:pt idx="3714">
                  <c:v>39.590796000000012</c:v>
                </c:pt>
                <c:pt idx="3715">
                  <c:v>39.589582000000007</c:v>
                </c:pt>
                <c:pt idx="3716">
                  <c:v>39.58836800000001</c:v>
                </c:pt>
                <c:pt idx="3717">
                  <c:v>39.587154000000012</c:v>
                </c:pt>
                <c:pt idx="3718">
                  <c:v>39.58593900000001</c:v>
                </c:pt>
                <c:pt idx="3719">
                  <c:v>39.584724000000008</c:v>
                </c:pt>
                <c:pt idx="3720">
                  <c:v>39.583509000000014</c:v>
                </c:pt>
                <c:pt idx="3721">
                  <c:v>39.582294000000012</c:v>
                </c:pt>
                <c:pt idx="3722">
                  <c:v>39.58107900000001</c:v>
                </c:pt>
                <c:pt idx="3723">
                  <c:v>39.57986300000001</c:v>
                </c:pt>
                <c:pt idx="3724">
                  <c:v>39.578647000000011</c:v>
                </c:pt>
                <c:pt idx="3725">
                  <c:v>39.577432000000009</c:v>
                </c:pt>
                <c:pt idx="3726">
                  <c:v>39.576216000000009</c:v>
                </c:pt>
                <c:pt idx="3727">
                  <c:v>39.574999000000012</c:v>
                </c:pt>
                <c:pt idx="3728">
                  <c:v>39.573783000000013</c:v>
                </c:pt>
                <c:pt idx="3729">
                  <c:v>39.572566000000009</c:v>
                </c:pt>
                <c:pt idx="3730">
                  <c:v>39.57135000000001</c:v>
                </c:pt>
                <c:pt idx="3731">
                  <c:v>39.570133000000013</c:v>
                </c:pt>
                <c:pt idx="3732">
                  <c:v>39.568916000000009</c:v>
                </c:pt>
                <c:pt idx="3733">
                  <c:v>39.567699000000012</c:v>
                </c:pt>
                <c:pt idx="3734">
                  <c:v>39.56648100000001</c:v>
                </c:pt>
                <c:pt idx="3735">
                  <c:v>39.565264000000013</c:v>
                </c:pt>
                <c:pt idx="3736">
                  <c:v>39.564046000000012</c:v>
                </c:pt>
                <c:pt idx="3737">
                  <c:v>39.562829000000008</c:v>
                </c:pt>
                <c:pt idx="3738">
                  <c:v>39.561611000000013</c:v>
                </c:pt>
                <c:pt idx="3739">
                  <c:v>39.560393000000012</c:v>
                </c:pt>
                <c:pt idx="3740">
                  <c:v>39.55917500000001</c:v>
                </c:pt>
                <c:pt idx="3741">
                  <c:v>39.557957000000009</c:v>
                </c:pt>
                <c:pt idx="3742">
                  <c:v>39.55673800000001</c:v>
                </c:pt>
                <c:pt idx="3743">
                  <c:v>39.555520000000008</c:v>
                </c:pt>
                <c:pt idx="3744">
                  <c:v>39.554301000000009</c:v>
                </c:pt>
                <c:pt idx="3745">
                  <c:v>39.553083000000008</c:v>
                </c:pt>
                <c:pt idx="3746">
                  <c:v>39.551864000000009</c:v>
                </c:pt>
                <c:pt idx="3747">
                  <c:v>39.55064500000001</c:v>
                </c:pt>
                <c:pt idx="3748">
                  <c:v>39.549426000000011</c:v>
                </c:pt>
                <c:pt idx="3749">
                  <c:v>39.548207000000012</c:v>
                </c:pt>
                <c:pt idx="3750">
                  <c:v>39.546988000000013</c:v>
                </c:pt>
                <c:pt idx="3751">
                  <c:v>39.54576800000001</c:v>
                </c:pt>
                <c:pt idx="3752">
                  <c:v>39.544549000000011</c:v>
                </c:pt>
                <c:pt idx="3753">
                  <c:v>39.543330000000012</c:v>
                </c:pt>
                <c:pt idx="3754">
                  <c:v>39.542110000000008</c:v>
                </c:pt>
                <c:pt idx="3755">
                  <c:v>39.540891000000009</c:v>
                </c:pt>
                <c:pt idx="3756">
                  <c:v>39.539671000000013</c:v>
                </c:pt>
                <c:pt idx="3757">
                  <c:v>39.538451000000009</c:v>
                </c:pt>
                <c:pt idx="3758">
                  <c:v>39.537231000000013</c:v>
                </c:pt>
                <c:pt idx="3759">
                  <c:v>39.536011000000009</c:v>
                </c:pt>
                <c:pt idx="3760">
                  <c:v>39.53479200000001</c:v>
                </c:pt>
                <c:pt idx="3761">
                  <c:v>39.533572000000014</c:v>
                </c:pt>
                <c:pt idx="3762">
                  <c:v>39.532351000000013</c:v>
                </c:pt>
                <c:pt idx="3763">
                  <c:v>39.531131000000009</c:v>
                </c:pt>
                <c:pt idx="3764">
                  <c:v>39.529911000000013</c:v>
                </c:pt>
                <c:pt idx="3765">
                  <c:v>39.528691000000009</c:v>
                </c:pt>
                <c:pt idx="3766">
                  <c:v>39.527471000000013</c:v>
                </c:pt>
                <c:pt idx="3767">
                  <c:v>39.526250000000012</c:v>
                </c:pt>
                <c:pt idx="3768">
                  <c:v>39.525030000000008</c:v>
                </c:pt>
                <c:pt idx="3769">
                  <c:v>39.523810000000012</c:v>
                </c:pt>
                <c:pt idx="3770">
                  <c:v>39.522589000000011</c:v>
                </c:pt>
                <c:pt idx="3771">
                  <c:v>39.521369000000007</c:v>
                </c:pt>
                <c:pt idx="3772">
                  <c:v>39.520148000000013</c:v>
                </c:pt>
                <c:pt idx="3773">
                  <c:v>39.51892800000001</c:v>
                </c:pt>
                <c:pt idx="3774">
                  <c:v>39.517707000000009</c:v>
                </c:pt>
                <c:pt idx="3775">
                  <c:v>39.516487000000012</c:v>
                </c:pt>
                <c:pt idx="3776">
                  <c:v>39.515266000000011</c:v>
                </c:pt>
                <c:pt idx="3777">
                  <c:v>39.514046000000008</c:v>
                </c:pt>
                <c:pt idx="3778">
                  <c:v>39.512825000000014</c:v>
                </c:pt>
                <c:pt idx="3779">
                  <c:v>39.51160500000001</c:v>
                </c:pt>
                <c:pt idx="3780">
                  <c:v>39.510384000000009</c:v>
                </c:pt>
                <c:pt idx="3781">
                  <c:v>39.509163000000008</c:v>
                </c:pt>
                <c:pt idx="3782">
                  <c:v>39.507943000000012</c:v>
                </c:pt>
                <c:pt idx="3783">
                  <c:v>39.506722000000011</c:v>
                </c:pt>
                <c:pt idx="3784">
                  <c:v>39.505502000000007</c:v>
                </c:pt>
                <c:pt idx="3785">
                  <c:v>39.504281000000013</c:v>
                </c:pt>
                <c:pt idx="3786">
                  <c:v>39.503060000000012</c:v>
                </c:pt>
                <c:pt idx="3787">
                  <c:v>39.501840000000009</c:v>
                </c:pt>
                <c:pt idx="3788">
                  <c:v>39.500619000000007</c:v>
                </c:pt>
                <c:pt idx="3789">
                  <c:v>39.499399000000011</c:v>
                </c:pt>
                <c:pt idx="3790">
                  <c:v>39.49817800000001</c:v>
                </c:pt>
                <c:pt idx="3791">
                  <c:v>39.496958000000014</c:v>
                </c:pt>
                <c:pt idx="3792">
                  <c:v>39.495737000000013</c:v>
                </c:pt>
                <c:pt idx="3793">
                  <c:v>39.494517000000009</c:v>
                </c:pt>
                <c:pt idx="3794">
                  <c:v>39.493296000000008</c:v>
                </c:pt>
                <c:pt idx="3795">
                  <c:v>39.492076000000012</c:v>
                </c:pt>
                <c:pt idx="3796">
                  <c:v>39.490856000000008</c:v>
                </c:pt>
                <c:pt idx="3797">
                  <c:v>39.489635000000007</c:v>
                </c:pt>
                <c:pt idx="3798">
                  <c:v>39.48841500000001</c:v>
                </c:pt>
                <c:pt idx="3799">
                  <c:v>39.487195000000007</c:v>
                </c:pt>
                <c:pt idx="3800">
                  <c:v>39.48597500000001</c:v>
                </c:pt>
                <c:pt idx="3801">
                  <c:v>39.484755000000007</c:v>
                </c:pt>
                <c:pt idx="3802">
                  <c:v>39.48353500000001</c:v>
                </c:pt>
                <c:pt idx="3803">
                  <c:v>39.482315000000007</c:v>
                </c:pt>
                <c:pt idx="3804">
                  <c:v>39.48109500000001</c:v>
                </c:pt>
                <c:pt idx="3805">
                  <c:v>39.479875000000007</c:v>
                </c:pt>
                <c:pt idx="3806">
                  <c:v>39.47865500000001</c:v>
                </c:pt>
                <c:pt idx="3807">
                  <c:v>39.477435000000007</c:v>
                </c:pt>
                <c:pt idx="3808">
                  <c:v>39.47621500000001</c:v>
                </c:pt>
                <c:pt idx="3809">
                  <c:v>39.474996000000012</c:v>
                </c:pt>
                <c:pt idx="3810">
                  <c:v>39.473776000000008</c:v>
                </c:pt>
                <c:pt idx="3811">
                  <c:v>39.472557000000009</c:v>
                </c:pt>
                <c:pt idx="3812">
                  <c:v>39.471337000000013</c:v>
                </c:pt>
                <c:pt idx="3813">
                  <c:v>39.470118000000014</c:v>
                </c:pt>
                <c:pt idx="3814">
                  <c:v>39.468899000000008</c:v>
                </c:pt>
                <c:pt idx="3815">
                  <c:v>39.467680000000009</c:v>
                </c:pt>
                <c:pt idx="3816">
                  <c:v>39.46646100000001</c:v>
                </c:pt>
                <c:pt idx="3817">
                  <c:v>39.465242000000011</c:v>
                </c:pt>
                <c:pt idx="3818">
                  <c:v>39.464023000000012</c:v>
                </c:pt>
                <c:pt idx="3819">
                  <c:v>39.462804000000013</c:v>
                </c:pt>
                <c:pt idx="3820">
                  <c:v>39.461585000000014</c:v>
                </c:pt>
                <c:pt idx="3821">
                  <c:v>39.460367000000012</c:v>
                </c:pt>
                <c:pt idx="3822">
                  <c:v>39.459148000000013</c:v>
                </c:pt>
                <c:pt idx="3823">
                  <c:v>39.457930000000012</c:v>
                </c:pt>
                <c:pt idx="3824">
                  <c:v>39.45671200000001</c:v>
                </c:pt>
                <c:pt idx="3825">
                  <c:v>39.455493000000011</c:v>
                </c:pt>
                <c:pt idx="3826">
                  <c:v>39.45427500000001</c:v>
                </c:pt>
                <c:pt idx="3827">
                  <c:v>39.453057000000008</c:v>
                </c:pt>
                <c:pt idx="3828">
                  <c:v>39.451840000000011</c:v>
                </c:pt>
                <c:pt idx="3829">
                  <c:v>39.45062200000001</c:v>
                </c:pt>
                <c:pt idx="3830">
                  <c:v>39.449404000000008</c:v>
                </c:pt>
                <c:pt idx="3831">
                  <c:v>39.448187000000011</c:v>
                </c:pt>
                <c:pt idx="3832">
                  <c:v>39.44696900000001</c:v>
                </c:pt>
                <c:pt idx="3833">
                  <c:v>39.445752000000013</c:v>
                </c:pt>
                <c:pt idx="3834">
                  <c:v>39.444535000000009</c:v>
                </c:pt>
                <c:pt idx="3835">
                  <c:v>39.443318000000012</c:v>
                </c:pt>
                <c:pt idx="3836">
                  <c:v>39.442101000000008</c:v>
                </c:pt>
                <c:pt idx="3837">
                  <c:v>39.440885000000009</c:v>
                </c:pt>
                <c:pt idx="3838">
                  <c:v>39.439668000000012</c:v>
                </c:pt>
                <c:pt idx="3839">
                  <c:v>39.438452000000012</c:v>
                </c:pt>
                <c:pt idx="3840">
                  <c:v>39.437235000000008</c:v>
                </c:pt>
                <c:pt idx="3841">
                  <c:v>39.436019000000009</c:v>
                </c:pt>
                <c:pt idx="3842">
                  <c:v>39.434803000000009</c:v>
                </c:pt>
                <c:pt idx="3843">
                  <c:v>39.43358700000001</c:v>
                </c:pt>
                <c:pt idx="3844">
                  <c:v>39.432372000000008</c:v>
                </c:pt>
                <c:pt idx="3845">
                  <c:v>39.431156000000009</c:v>
                </c:pt>
                <c:pt idx="3846">
                  <c:v>39.429941000000014</c:v>
                </c:pt>
                <c:pt idx="3847">
                  <c:v>39.428726000000012</c:v>
                </c:pt>
                <c:pt idx="3848">
                  <c:v>39.42751100000001</c:v>
                </c:pt>
                <c:pt idx="3849">
                  <c:v>39.426296000000008</c:v>
                </c:pt>
                <c:pt idx="3850">
                  <c:v>39.425081000000013</c:v>
                </c:pt>
                <c:pt idx="3851">
                  <c:v>39.423867000000008</c:v>
                </c:pt>
                <c:pt idx="3852">
                  <c:v>39.422652000000014</c:v>
                </c:pt>
                <c:pt idx="3853">
                  <c:v>39.421438000000009</c:v>
                </c:pt>
                <c:pt idx="3854">
                  <c:v>39.420224000000012</c:v>
                </c:pt>
                <c:pt idx="3855">
                  <c:v>39.419010000000007</c:v>
                </c:pt>
                <c:pt idx="3856">
                  <c:v>39.41779600000001</c:v>
                </c:pt>
                <c:pt idx="3857">
                  <c:v>39.41658300000001</c:v>
                </c:pt>
                <c:pt idx="3858">
                  <c:v>39.41537000000001</c:v>
                </c:pt>
                <c:pt idx="3859">
                  <c:v>39.41415700000001</c:v>
                </c:pt>
                <c:pt idx="3860">
                  <c:v>39.41294400000001</c:v>
                </c:pt>
                <c:pt idx="3861">
                  <c:v>39.41173100000001</c:v>
                </c:pt>
                <c:pt idx="3862">
                  <c:v>39.41051800000001</c:v>
                </c:pt>
                <c:pt idx="3863">
                  <c:v>39.409306000000008</c:v>
                </c:pt>
                <c:pt idx="3864">
                  <c:v>39.408094000000013</c:v>
                </c:pt>
                <c:pt idx="3865">
                  <c:v>39.40688200000001</c:v>
                </c:pt>
                <c:pt idx="3866">
                  <c:v>39.405670000000008</c:v>
                </c:pt>
                <c:pt idx="3867">
                  <c:v>39.404458000000012</c:v>
                </c:pt>
                <c:pt idx="3868">
                  <c:v>39.403247000000007</c:v>
                </c:pt>
                <c:pt idx="3869">
                  <c:v>39.40203600000001</c:v>
                </c:pt>
                <c:pt idx="3870">
                  <c:v>39.400825000000012</c:v>
                </c:pt>
                <c:pt idx="3871">
                  <c:v>39.399614000000007</c:v>
                </c:pt>
                <c:pt idx="3872">
                  <c:v>39.398404000000014</c:v>
                </c:pt>
                <c:pt idx="3873">
                  <c:v>39.397193000000009</c:v>
                </c:pt>
                <c:pt idx="3874">
                  <c:v>39.395983000000008</c:v>
                </c:pt>
                <c:pt idx="3875">
                  <c:v>39.394773000000008</c:v>
                </c:pt>
                <c:pt idx="3876">
                  <c:v>39.393564000000012</c:v>
                </c:pt>
                <c:pt idx="3877">
                  <c:v>39.392354000000012</c:v>
                </c:pt>
                <c:pt idx="3878">
                  <c:v>39.391145000000009</c:v>
                </c:pt>
                <c:pt idx="3879">
                  <c:v>39.389936000000013</c:v>
                </c:pt>
                <c:pt idx="3880">
                  <c:v>39.38872700000001</c:v>
                </c:pt>
                <c:pt idx="3881">
                  <c:v>39.387519000000012</c:v>
                </c:pt>
                <c:pt idx="3882">
                  <c:v>39.386310000000009</c:v>
                </c:pt>
                <c:pt idx="3883">
                  <c:v>39.38510200000001</c:v>
                </c:pt>
                <c:pt idx="3884">
                  <c:v>39.38389500000001</c:v>
                </c:pt>
                <c:pt idx="3885">
                  <c:v>39.382687000000011</c:v>
                </c:pt>
                <c:pt idx="3886">
                  <c:v>39.38148000000001</c:v>
                </c:pt>
                <c:pt idx="3887">
                  <c:v>39.380272000000012</c:v>
                </c:pt>
                <c:pt idx="3888">
                  <c:v>39.379066000000009</c:v>
                </c:pt>
                <c:pt idx="3889">
                  <c:v>39.377859000000008</c:v>
                </c:pt>
                <c:pt idx="3890">
                  <c:v>39.376652000000007</c:v>
                </c:pt>
                <c:pt idx="3891">
                  <c:v>39.375446000000011</c:v>
                </c:pt>
                <c:pt idx="3892">
                  <c:v>39.374240000000007</c:v>
                </c:pt>
                <c:pt idx="3893">
                  <c:v>39.373035000000009</c:v>
                </c:pt>
                <c:pt idx="3894">
                  <c:v>39.371829000000012</c:v>
                </c:pt>
                <c:pt idx="3895">
                  <c:v>39.370624000000014</c:v>
                </c:pt>
                <c:pt idx="3896">
                  <c:v>39.369419000000008</c:v>
                </c:pt>
                <c:pt idx="3897">
                  <c:v>39.368215000000014</c:v>
                </c:pt>
                <c:pt idx="3898">
                  <c:v>39.367010000000008</c:v>
                </c:pt>
                <c:pt idx="3899">
                  <c:v>39.365806000000013</c:v>
                </c:pt>
                <c:pt idx="3900">
                  <c:v>39.36460300000001</c:v>
                </c:pt>
                <c:pt idx="3901">
                  <c:v>39.363399000000008</c:v>
                </c:pt>
                <c:pt idx="3902">
                  <c:v>39.362196000000012</c:v>
                </c:pt>
                <c:pt idx="3903">
                  <c:v>39.360993000000008</c:v>
                </c:pt>
                <c:pt idx="3904">
                  <c:v>39.359790000000011</c:v>
                </c:pt>
                <c:pt idx="3905">
                  <c:v>39.358587000000007</c:v>
                </c:pt>
                <c:pt idx="3906">
                  <c:v>39.357385000000008</c:v>
                </c:pt>
                <c:pt idx="3907">
                  <c:v>39.356183000000009</c:v>
                </c:pt>
                <c:pt idx="3908">
                  <c:v>39.354982000000007</c:v>
                </c:pt>
                <c:pt idx="3909">
                  <c:v>39.353780000000008</c:v>
                </c:pt>
                <c:pt idx="3910">
                  <c:v>39.352579000000013</c:v>
                </c:pt>
                <c:pt idx="3911">
                  <c:v>39.351378000000011</c:v>
                </c:pt>
                <c:pt idx="3912">
                  <c:v>39.350178000000007</c:v>
                </c:pt>
                <c:pt idx="3913">
                  <c:v>39.34897800000001</c:v>
                </c:pt>
                <c:pt idx="3914">
                  <c:v>39.347778000000012</c:v>
                </c:pt>
                <c:pt idx="3915">
                  <c:v>39.346578000000008</c:v>
                </c:pt>
                <c:pt idx="3916">
                  <c:v>39.345379000000008</c:v>
                </c:pt>
                <c:pt idx="3917">
                  <c:v>39.344180000000009</c:v>
                </c:pt>
                <c:pt idx="3918">
                  <c:v>39.342981000000009</c:v>
                </c:pt>
                <c:pt idx="3919">
                  <c:v>39.341782000000009</c:v>
                </c:pt>
                <c:pt idx="3920">
                  <c:v>39.340584000000007</c:v>
                </c:pt>
                <c:pt idx="3921">
                  <c:v>39.339386000000012</c:v>
                </c:pt>
                <c:pt idx="3922">
                  <c:v>39.338189000000007</c:v>
                </c:pt>
                <c:pt idx="3923">
                  <c:v>39.336992000000009</c:v>
                </c:pt>
                <c:pt idx="3924">
                  <c:v>39.335795000000012</c:v>
                </c:pt>
                <c:pt idx="3925">
                  <c:v>39.334598000000007</c:v>
                </c:pt>
                <c:pt idx="3926">
                  <c:v>39.333402000000014</c:v>
                </c:pt>
                <c:pt idx="3927">
                  <c:v>39.332206000000014</c:v>
                </c:pt>
                <c:pt idx="3928">
                  <c:v>39.331010000000013</c:v>
                </c:pt>
                <c:pt idx="3929">
                  <c:v>39.329815000000011</c:v>
                </c:pt>
                <c:pt idx="3930">
                  <c:v>39.328620000000008</c:v>
                </c:pt>
                <c:pt idx="3931">
                  <c:v>39.327425000000012</c:v>
                </c:pt>
                <c:pt idx="3932">
                  <c:v>39.32623000000001</c:v>
                </c:pt>
                <c:pt idx="3933">
                  <c:v>39.325036000000011</c:v>
                </c:pt>
                <c:pt idx="3934">
                  <c:v>39.323842000000013</c:v>
                </c:pt>
                <c:pt idx="3935">
                  <c:v>39.322649000000013</c:v>
                </c:pt>
                <c:pt idx="3936">
                  <c:v>39.321456000000012</c:v>
                </c:pt>
                <c:pt idx="3937">
                  <c:v>39.320263000000011</c:v>
                </c:pt>
                <c:pt idx="3938">
                  <c:v>39.319071000000008</c:v>
                </c:pt>
                <c:pt idx="3939">
                  <c:v>39.317878000000007</c:v>
                </c:pt>
                <c:pt idx="3940">
                  <c:v>39.316687000000009</c:v>
                </c:pt>
                <c:pt idx="3941">
                  <c:v>39.315495000000013</c:v>
                </c:pt>
                <c:pt idx="3942">
                  <c:v>39.314304000000007</c:v>
                </c:pt>
                <c:pt idx="3943">
                  <c:v>39.313113000000008</c:v>
                </c:pt>
                <c:pt idx="3944">
                  <c:v>39.311923000000007</c:v>
                </c:pt>
                <c:pt idx="3945">
                  <c:v>39.310733000000013</c:v>
                </c:pt>
                <c:pt idx="3946">
                  <c:v>39.309543000000012</c:v>
                </c:pt>
                <c:pt idx="3947">
                  <c:v>39.308353000000011</c:v>
                </c:pt>
                <c:pt idx="3948">
                  <c:v>39.307164000000007</c:v>
                </c:pt>
                <c:pt idx="3949">
                  <c:v>39.305975000000011</c:v>
                </c:pt>
                <c:pt idx="3950">
                  <c:v>39.304787000000012</c:v>
                </c:pt>
                <c:pt idx="3951">
                  <c:v>39.303599000000013</c:v>
                </c:pt>
                <c:pt idx="3952">
                  <c:v>39.302411000000014</c:v>
                </c:pt>
                <c:pt idx="3953">
                  <c:v>39.301224000000012</c:v>
                </c:pt>
                <c:pt idx="3954">
                  <c:v>39.30003700000001</c:v>
                </c:pt>
                <c:pt idx="3955">
                  <c:v>39.298850000000009</c:v>
                </c:pt>
                <c:pt idx="3956">
                  <c:v>39.297664000000012</c:v>
                </c:pt>
                <c:pt idx="3957">
                  <c:v>39.296478000000008</c:v>
                </c:pt>
                <c:pt idx="3958">
                  <c:v>39.295292000000011</c:v>
                </c:pt>
                <c:pt idx="3959">
                  <c:v>39.294107000000011</c:v>
                </c:pt>
                <c:pt idx="3960">
                  <c:v>39.292922000000011</c:v>
                </c:pt>
                <c:pt idx="3961">
                  <c:v>39.291738000000009</c:v>
                </c:pt>
                <c:pt idx="3962">
                  <c:v>39.290554000000007</c:v>
                </c:pt>
                <c:pt idx="3963">
                  <c:v>39.289370000000012</c:v>
                </c:pt>
                <c:pt idx="3964">
                  <c:v>39.28818600000001</c:v>
                </c:pt>
                <c:pt idx="3965">
                  <c:v>39.287003000000013</c:v>
                </c:pt>
                <c:pt idx="3966">
                  <c:v>39.285821000000013</c:v>
                </c:pt>
                <c:pt idx="3967">
                  <c:v>39.284638000000008</c:v>
                </c:pt>
                <c:pt idx="3968">
                  <c:v>39.283456000000008</c:v>
                </c:pt>
                <c:pt idx="3969">
                  <c:v>39.282275000000013</c:v>
                </c:pt>
                <c:pt idx="3970">
                  <c:v>39.28109400000001</c:v>
                </c:pt>
                <c:pt idx="3971">
                  <c:v>39.279913000000008</c:v>
                </c:pt>
                <c:pt idx="3972">
                  <c:v>39.27873300000001</c:v>
                </c:pt>
                <c:pt idx="3973">
                  <c:v>39.277553000000012</c:v>
                </c:pt>
                <c:pt idx="3974">
                  <c:v>39.276373000000014</c:v>
                </c:pt>
                <c:pt idx="3975">
                  <c:v>39.275194000000013</c:v>
                </c:pt>
                <c:pt idx="3976">
                  <c:v>39.274015000000013</c:v>
                </c:pt>
                <c:pt idx="3977">
                  <c:v>39.272836000000012</c:v>
                </c:pt>
                <c:pt idx="3978">
                  <c:v>39.271658000000009</c:v>
                </c:pt>
                <c:pt idx="3979">
                  <c:v>39.270480000000013</c:v>
                </c:pt>
                <c:pt idx="3980">
                  <c:v>39.269303000000008</c:v>
                </c:pt>
                <c:pt idx="3981">
                  <c:v>39.268126000000009</c:v>
                </c:pt>
                <c:pt idx="3982">
                  <c:v>39.266950000000008</c:v>
                </c:pt>
                <c:pt idx="3983">
                  <c:v>39.26577300000001</c:v>
                </c:pt>
                <c:pt idx="3984">
                  <c:v>39.264598000000014</c:v>
                </c:pt>
                <c:pt idx="3985">
                  <c:v>39.263422000000013</c:v>
                </c:pt>
                <c:pt idx="3986">
                  <c:v>39.262247000000009</c:v>
                </c:pt>
                <c:pt idx="3987">
                  <c:v>39.26107300000001</c:v>
                </c:pt>
                <c:pt idx="3988">
                  <c:v>39.259899000000011</c:v>
                </c:pt>
                <c:pt idx="3989">
                  <c:v>39.258725000000013</c:v>
                </c:pt>
                <c:pt idx="3990">
                  <c:v>39.257552000000011</c:v>
                </c:pt>
                <c:pt idx="3991">
                  <c:v>39.25637900000001</c:v>
                </c:pt>
                <c:pt idx="3992">
                  <c:v>39.255206000000008</c:v>
                </c:pt>
                <c:pt idx="3993">
                  <c:v>39.254034000000011</c:v>
                </c:pt>
                <c:pt idx="3994">
                  <c:v>39.252862000000007</c:v>
                </c:pt>
                <c:pt idx="3995">
                  <c:v>39.251691000000008</c:v>
                </c:pt>
                <c:pt idx="3996">
                  <c:v>39.250520000000009</c:v>
                </c:pt>
                <c:pt idx="3997">
                  <c:v>39.249349000000009</c:v>
                </c:pt>
                <c:pt idx="3998">
                  <c:v>39.248179000000007</c:v>
                </c:pt>
                <c:pt idx="3999">
                  <c:v>39.24701000000001</c:v>
                </c:pt>
                <c:pt idx="4000">
                  <c:v>39.245840000000008</c:v>
                </c:pt>
                <c:pt idx="4001">
                  <c:v>39.244671000000011</c:v>
                </c:pt>
                <c:pt idx="4002">
                  <c:v>39.243503000000011</c:v>
                </c:pt>
                <c:pt idx="4003">
                  <c:v>39.242335000000011</c:v>
                </c:pt>
                <c:pt idx="4004">
                  <c:v>39.241167000000011</c:v>
                </c:pt>
                <c:pt idx="4005">
                  <c:v>39.240000000000009</c:v>
                </c:pt>
                <c:pt idx="4006">
                  <c:v>39.238833000000014</c:v>
                </c:pt>
                <c:pt idx="4007">
                  <c:v>39.237667000000009</c:v>
                </c:pt>
                <c:pt idx="4008">
                  <c:v>39.236501000000011</c:v>
                </c:pt>
                <c:pt idx="4009">
                  <c:v>39.235336000000011</c:v>
                </c:pt>
                <c:pt idx="4010">
                  <c:v>39.234171000000011</c:v>
                </c:pt>
                <c:pt idx="4011">
                  <c:v>39.23300600000001</c:v>
                </c:pt>
                <c:pt idx="4012">
                  <c:v>39.231842000000007</c:v>
                </c:pt>
                <c:pt idx="4013">
                  <c:v>39.230678000000012</c:v>
                </c:pt>
                <c:pt idx="4014">
                  <c:v>39.229515000000013</c:v>
                </c:pt>
                <c:pt idx="4015">
                  <c:v>39.228352000000008</c:v>
                </c:pt>
                <c:pt idx="4016">
                  <c:v>39.22718900000001</c:v>
                </c:pt>
                <c:pt idx="4017">
                  <c:v>39.226027000000009</c:v>
                </c:pt>
                <c:pt idx="4018">
                  <c:v>39.224866000000013</c:v>
                </c:pt>
                <c:pt idx="4019">
                  <c:v>39.22370500000001</c:v>
                </c:pt>
                <c:pt idx="4020">
                  <c:v>39.222544000000013</c:v>
                </c:pt>
                <c:pt idx="4021">
                  <c:v>39.221384000000008</c:v>
                </c:pt>
                <c:pt idx="4022">
                  <c:v>39.220224000000009</c:v>
                </c:pt>
                <c:pt idx="4023">
                  <c:v>39.21906400000001</c:v>
                </c:pt>
                <c:pt idx="4024">
                  <c:v>39.217905000000009</c:v>
                </c:pt>
                <c:pt idx="4025">
                  <c:v>39.216747000000012</c:v>
                </c:pt>
                <c:pt idx="4026">
                  <c:v>39.215589000000008</c:v>
                </c:pt>
                <c:pt idx="4027">
                  <c:v>39.214431000000012</c:v>
                </c:pt>
                <c:pt idx="4028">
                  <c:v>39.213274000000013</c:v>
                </c:pt>
                <c:pt idx="4029">
                  <c:v>39.212117000000013</c:v>
                </c:pt>
                <c:pt idx="4030">
                  <c:v>39.210961000000012</c:v>
                </c:pt>
                <c:pt idx="4031">
                  <c:v>39.20980500000001</c:v>
                </c:pt>
                <c:pt idx="4032">
                  <c:v>39.208650000000013</c:v>
                </c:pt>
                <c:pt idx="4033">
                  <c:v>39.207495000000009</c:v>
                </c:pt>
                <c:pt idx="4034">
                  <c:v>39.206340000000012</c:v>
                </c:pt>
                <c:pt idx="4035">
                  <c:v>39.205186000000012</c:v>
                </c:pt>
                <c:pt idx="4036">
                  <c:v>39.20403300000001</c:v>
                </c:pt>
                <c:pt idx="4037">
                  <c:v>39.202880000000007</c:v>
                </c:pt>
                <c:pt idx="4038">
                  <c:v>39.201727000000012</c:v>
                </c:pt>
                <c:pt idx="4039">
                  <c:v>39.200575000000008</c:v>
                </c:pt>
                <c:pt idx="4040">
                  <c:v>39.19942300000001</c:v>
                </c:pt>
                <c:pt idx="4041">
                  <c:v>39.19827200000001</c:v>
                </c:pt>
                <c:pt idx="4042">
                  <c:v>39.19712100000001</c:v>
                </c:pt>
                <c:pt idx="4043">
                  <c:v>39.195971000000007</c:v>
                </c:pt>
                <c:pt idx="4044">
                  <c:v>39.194821000000012</c:v>
                </c:pt>
                <c:pt idx="4045">
                  <c:v>39.193671000000009</c:v>
                </c:pt>
                <c:pt idx="4046">
                  <c:v>39.192522000000011</c:v>
                </c:pt>
                <c:pt idx="4047">
                  <c:v>39.19137400000001</c:v>
                </c:pt>
                <c:pt idx="4048">
                  <c:v>39.19022600000001</c:v>
                </c:pt>
                <c:pt idx="4049">
                  <c:v>39.189078000000009</c:v>
                </c:pt>
                <c:pt idx="4050">
                  <c:v>39.187931000000013</c:v>
                </c:pt>
                <c:pt idx="4051">
                  <c:v>39.186785000000008</c:v>
                </c:pt>
                <c:pt idx="4052">
                  <c:v>39.185639000000009</c:v>
                </c:pt>
                <c:pt idx="4053">
                  <c:v>39.18449300000001</c:v>
                </c:pt>
                <c:pt idx="4054">
                  <c:v>39.183348000000009</c:v>
                </c:pt>
                <c:pt idx="4055">
                  <c:v>39.182203000000008</c:v>
                </c:pt>
                <c:pt idx="4056">
                  <c:v>39.181059000000012</c:v>
                </c:pt>
                <c:pt idx="4057">
                  <c:v>39.179915000000008</c:v>
                </c:pt>
                <c:pt idx="4058">
                  <c:v>39.178772000000009</c:v>
                </c:pt>
                <c:pt idx="4059">
                  <c:v>39.17762900000001</c:v>
                </c:pt>
                <c:pt idx="4060">
                  <c:v>39.176487000000009</c:v>
                </c:pt>
                <c:pt idx="4061">
                  <c:v>39.175345000000007</c:v>
                </c:pt>
                <c:pt idx="4062">
                  <c:v>39.174203000000013</c:v>
                </c:pt>
                <c:pt idx="4063">
                  <c:v>39.173062000000009</c:v>
                </c:pt>
                <c:pt idx="4064">
                  <c:v>39.171922000000009</c:v>
                </c:pt>
                <c:pt idx="4065">
                  <c:v>39.17078200000001</c:v>
                </c:pt>
                <c:pt idx="4066">
                  <c:v>39.169643000000008</c:v>
                </c:pt>
                <c:pt idx="4067">
                  <c:v>39.168504000000013</c:v>
                </c:pt>
                <c:pt idx="4068">
                  <c:v>39.167365000000011</c:v>
                </c:pt>
                <c:pt idx="4069">
                  <c:v>39.166227000000013</c:v>
                </c:pt>
                <c:pt idx="4070">
                  <c:v>39.165090000000014</c:v>
                </c:pt>
                <c:pt idx="4071">
                  <c:v>39.163953000000014</c:v>
                </c:pt>
                <c:pt idx="4072">
                  <c:v>39.162816000000014</c:v>
                </c:pt>
                <c:pt idx="4073">
                  <c:v>39.161680000000011</c:v>
                </c:pt>
                <c:pt idx="4074">
                  <c:v>39.160545000000013</c:v>
                </c:pt>
                <c:pt idx="4075">
                  <c:v>39.159410000000008</c:v>
                </c:pt>
                <c:pt idx="4076">
                  <c:v>39.15827500000001</c:v>
                </c:pt>
                <c:pt idx="4077">
                  <c:v>39.15714100000001</c:v>
                </c:pt>
                <c:pt idx="4078">
                  <c:v>39.15600700000001</c:v>
                </c:pt>
                <c:pt idx="4079">
                  <c:v>39.154874000000014</c:v>
                </c:pt>
                <c:pt idx="4080">
                  <c:v>39.153742000000008</c:v>
                </c:pt>
                <c:pt idx="4081">
                  <c:v>39.15261000000001</c:v>
                </c:pt>
                <c:pt idx="4082">
                  <c:v>39.151478000000012</c:v>
                </c:pt>
                <c:pt idx="4083">
                  <c:v>39.150347000000011</c:v>
                </c:pt>
                <c:pt idx="4084">
                  <c:v>39.149217000000007</c:v>
                </c:pt>
                <c:pt idx="4085">
                  <c:v>39.148086000000013</c:v>
                </c:pt>
                <c:pt idx="4086">
                  <c:v>39.146957000000008</c:v>
                </c:pt>
                <c:pt idx="4087">
                  <c:v>39.145828000000009</c:v>
                </c:pt>
                <c:pt idx="4088">
                  <c:v>39.14469900000001</c:v>
                </c:pt>
                <c:pt idx="4089">
                  <c:v>39.143571000000009</c:v>
                </c:pt>
                <c:pt idx="4090">
                  <c:v>39.142444000000012</c:v>
                </c:pt>
                <c:pt idx="4091">
                  <c:v>39.141317000000008</c:v>
                </c:pt>
                <c:pt idx="4092">
                  <c:v>39.140190000000011</c:v>
                </c:pt>
                <c:pt idx="4093">
                  <c:v>39.139064000000012</c:v>
                </c:pt>
                <c:pt idx="4094">
                  <c:v>39.137938000000013</c:v>
                </c:pt>
                <c:pt idx="4095">
                  <c:v>39.136813000000011</c:v>
                </c:pt>
                <c:pt idx="4096">
                  <c:v>39.135689000000013</c:v>
                </c:pt>
                <c:pt idx="4097">
                  <c:v>39.134565000000009</c:v>
                </c:pt>
                <c:pt idx="4098">
                  <c:v>39.133441000000012</c:v>
                </c:pt>
                <c:pt idx="4099">
                  <c:v>39.132318000000012</c:v>
                </c:pt>
                <c:pt idx="4100">
                  <c:v>39.13119600000001</c:v>
                </c:pt>
                <c:pt idx="4101">
                  <c:v>39.130074000000008</c:v>
                </c:pt>
                <c:pt idx="4102">
                  <c:v>39.12895300000001</c:v>
                </c:pt>
                <c:pt idx="4103">
                  <c:v>39.127832000000012</c:v>
                </c:pt>
                <c:pt idx="4104">
                  <c:v>39.126711000000007</c:v>
                </c:pt>
                <c:pt idx="4105">
                  <c:v>39.125591000000007</c:v>
                </c:pt>
                <c:pt idx="4106">
                  <c:v>39.124472000000011</c:v>
                </c:pt>
                <c:pt idx="4107">
                  <c:v>39.123353000000009</c:v>
                </c:pt>
                <c:pt idx="4108">
                  <c:v>39.122235000000011</c:v>
                </c:pt>
                <c:pt idx="4109">
                  <c:v>39.121117000000012</c:v>
                </c:pt>
                <c:pt idx="4110">
                  <c:v>39.120000000000012</c:v>
                </c:pt>
                <c:pt idx="4111">
                  <c:v>39.118883000000011</c:v>
                </c:pt>
                <c:pt idx="4112">
                  <c:v>39.117767000000008</c:v>
                </c:pt>
                <c:pt idx="4113">
                  <c:v>39.116651000000012</c:v>
                </c:pt>
                <c:pt idx="4114">
                  <c:v>39.115536000000013</c:v>
                </c:pt>
                <c:pt idx="4115">
                  <c:v>39.114421000000007</c:v>
                </c:pt>
                <c:pt idx="4116">
                  <c:v>39.113307000000013</c:v>
                </c:pt>
                <c:pt idx="4117">
                  <c:v>39.112193000000012</c:v>
                </c:pt>
                <c:pt idx="4118">
                  <c:v>39.111080000000008</c:v>
                </c:pt>
                <c:pt idx="4119">
                  <c:v>39.109967000000012</c:v>
                </c:pt>
                <c:pt idx="4120">
                  <c:v>39.108855000000013</c:v>
                </c:pt>
                <c:pt idx="4121">
                  <c:v>39.107744000000011</c:v>
                </c:pt>
                <c:pt idx="4122">
                  <c:v>39.106633000000009</c:v>
                </c:pt>
                <c:pt idx="4123">
                  <c:v>39.105522000000008</c:v>
                </c:pt>
                <c:pt idx="4124">
                  <c:v>39.104412000000011</c:v>
                </c:pt>
                <c:pt idx="4125">
                  <c:v>39.103303000000011</c:v>
                </c:pt>
                <c:pt idx="4126">
                  <c:v>39.102194000000011</c:v>
                </c:pt>
                <c:pt idx="4127">
                  <c:v>39.101086000000009</c:v>
                </c:pt>
                <c:pt idx="4128">
                  <c:v>39.099978000000007</c:v>
                </c:pt>
                <c:pt idx="4129">
                  <c:v>39.09887100000001</c:v>
                </c:pt>
                <c:pt idx="4130">
                  <c:v>39.097764000000012</c:v>
                </c:pt>
                <c:pt idx="4131">
                  <c:v>39.096658000000012</c:v>
                </c:pt>
                <c:pt idx="4132">
                  <c:v>39.095552000000012</c:v>
                </c:pt>
                <c:pt idx="4133">
                  <c:v>39.094447000000009</c:v>
                </c:pt>
                <c:pt idx="4134">
                  <c:v>39.093342000000007</c:v>
                </c:pt>
                <c:pt idx="4135">
                  <c:v>39.092238000000009</c:v>
                </c:pt>
                <c:pt idx="4136">
                  <c:v>39.091134000000011</c:v>
                </c:pt>
                <c:pt idx="4137">
                  <c:v>39.09003100000001</c:v>
                </c:pt>
                <c:pt idx="4138">
                  <c:v>39.088929000000007</c:v>
                </c:pt>
                <c:pt idx="4139">
                  <c:v>39.087827000000011</c:v>
                </c:pt>
                <c:pt idx="4140">
                  <c:v>39.086726000000013</c:v>
                </c:pt>
                <c:pt idx="4141">
                  <c:v>39.085625000000007</c:v>
                </c:pt>
                <c:pt idx="4142">
                  <c:v>39.084524000000009</c:v>
                </c:pt>
                <c:pt idx="4143">
                  <c:v>39.083425000000013</c:v>
                </c:pt>
                <c:pt idx="4144">
                  <c:v>39.082325000000012</c:v>
                </c:pt>
                <c:pt idx="4145">
                  <c:v>39.081227000000013</c:v>
                </c:pt>
                <c:pt idx="4146">
                  <c:v>39.080129000000014</c:v>
                </c:pt>
                <c:pt idx="4147">
                  <c:v>39.079031000000008</c:v>
                </c:pt>
                <c:pt idx="4148">
                  <c:v>39.077934000000013</c:v>
                </c:pt>
                <c:pt idx="4149">
                  <c:v>39.076837000000012</c:v>
                </c:pt>
                <c:pt idx="4150">
                  <c:v>39.075741000000008</c:v>
                </c:pt>
                <c:pt idx="4151">
                  <c:v>39.074646000000008</c:v>
                </c:pt>
                <c:pt idx="4152">
                  <c:v>39.073551000000009</c:v>
                </c:pt>
                <c:pt idx="4153">
                  <c:v>39.072457000000007</c:v>
                </c:pt>
                <c:pt idx="4154">
                  <c:v>39.071363000000012</c:v>
                </c:pt>
                <c:pt idx="4155">
                  <c:v>39.070270000000008</c:v>
                </c:pt>
                <c:pt idx="4156">
                  <c:v>39.06917700000001</c:v>
                </c:pt>
                <c:pt idx="4157">
                  <c:v>39.068085000000011</c:v>
                </c:pt>
                <c:pt idx="4158">
                  <c:v>39.066993000000011</c:v>
                </c:pt>
                <c:pt idx="4159">
                  <c:v>39.065902000000008</c:v>
                </c:pt>
                <c:pt idx="4160">
                  <c:v>39.064812000000011</c:v>
                </c:pt>
                <c:pt idx="4161">
                  <c:v>39.063722000000013</c:v>
                </c:pt>
                <c:pt idx="4162">
                  <c:v>39.062632000000008</c:v>
                </c:pt>
                <c:pt idx="4163">
                  <c:v>39.061544000000012</c:v>
                </c:pt>
                <c:pt idx="4164">
                  <c:v>39.060455000000012</c:v>
                </c:pt>
                <c:pt idx="4165">
                  <c:v>39.059368000000013</c:v>
                </c:pt>
                <c:pt idx="4166">
                  <c:v>39.058280000000011</c:v>
                </c:pt>
                <c:pt idx="4167">
                  <c:v>39.05719400000001</c:v>
                </c:pt>
                <c:pt idx="4168">
                  <c:v>39.056108000000009</c:v>
                </c:pt>
                <c:pt idx="4169">
                  <c:v>39.055022000000008</c:v>
                </c:pt>
                <c:pt idx="4170">
                  <c:v>39.053937000000012</c:v>
                </c:pt>
                <c:pt idx="4171">
                  <c:v>39.052853000000013</c:v>
                </c:pt>
                <c:pt idx="4172">
                  <c:v>39.051769000000007</c:v>
                </c:pt>
                <c:pt idx="4173">
                  <c:v>39.050686000000013</c:v>
                </c:pt>
                <c:pt idx="4174">
                  <c:v>39.049603000000012</c:v>
                </c:pt>
                <c:pt idx="4175">
                  <c:v>39.048521000000008</c:v>
                </c:pt>
                <c:pt idx="4176">
                  <c:v>39.047439000000011</c:v>
                </c:pt>
                <c:pt idx="4177">
                  <c:v>39.046358000000012</c:v>
                </c:pt>
                <c:pt idx="4178">
                  <c:v>39.04527800000001</c:v>
                </c:pt>
                <c:pt idx="4179">
                  <c:v>39.044198000000009</c:v>
                </c:pt>
                <c:pt idx="4180">
                  <c:v>39.043118000000007</c:v>
                </c:pt>
                <c:pt idx="4181">
                  <c:v>39.042040000000007</c:v>
                </c:pt>
                <c:pt idx="4182">
                  <c:v>39.04096100000001</c:v>
                </c:pt>
                <c:pt idx="4183">
                  <c:v>39.039884000000008</c:v>
                </c:pt>
                <c:pt idx="4184">
                  <c:v>39.038806000000008</c:v>
                </c:pt>
                <c:pt idx="4185">
                  <c:v>39.03773000000001</c:v>
                </c:pt>
                <c:pt idx="4186">
                  <c:v>39.036654000000013</c:v>
                </c:pt>
                <c:pt idx="4187">
                  <c:v>39.035578000000008</c:v>
                </c:pt>
                <c:pt idx="4188">
                  <c:v>39.034504000000013</c:v>
                </c:pt>
                <c:pt idx="4189">
                  <c:v>39.033429000000012</c:v>
                </c:pt>
                <c:pt idx="4190">
                  <c:v>39.032356000000007</c:v>
                </c:pt>
                <c:pt idx="4191">
                  <c:v>39.031282000000012</c:v>
                </c:pt>
                <c:pt idx="4192">
                  <c:v>39.030210000000011</c:v>
                </c:pt>
                <c:pt idx="4193">
                  <c:v>39.02913800000001</c:v>
                </c:pt>
                <c:pt idx="4194">
                  <c:v>39.02806600000001</c:v>
                </c:pt>
                <c:pt idx="4195">
                  <c:v>39.026995000000014</c:v>
                </c:pt>
                <c:pt idx="4196">
                  <c:v>39.025925000000008</c:v>
                </c:pt>
                <c:pt idx="4197">
                  <c:v>39.024855000000009</c:v>
                </c:pt>
                <c:pt idx="4198">
                  <c:v>39.023786000000008</c:v>
                </c:pt>
                <c:pt idx="4199">
                  <c:v>39.022717000000007</c:v>
                </c:pt>
                <c:pt idx="4200">
                  <c:v>39.021649000000011</c:v>
                </c:pt>
                <c:pt idx="4201">
                  <c:v>39.020582000000012</c:v>
                </c:pt>
                <c:pt idx="4202">
                  <c:v>39.019515000000013</c:v>
                </c:pt>
                <c:pt idx="4203">
                  <c:v>39.018448000000014</c:v>
                </c:pt>
                <c:pt idx="4204">
                  <c:v>39.017383000000009</c:v>
                </c:pt>
                <c:pt idx="4205">
                  <c:v>39.016317000000008</c:v>
                </c:pt>
                <c:pt idx="4206">
                  <c:v>39.015253000000008</c:v>
                </c:pt>
                <c:pt idx="4207">
                  <c:v>39.014189000000009</c:v>
                </c:pt>
                <c:pt idx="4208">
                  <c:v>39.013125000000009</c:v>
                </c:pt>
                <c:pt idx="4209">
                  <c:v>39.012062000000007</c:v>
                </c:pt>
                <c:pt idx="4210">
                  <c:v>39.01100000000001</c:v>
                </c:pt>
                <c:pt idx="4211">
                  <c:v>39.009938000000012</c:v>
                </c:pt>
                <c:pt idx="4212">
                  <c:v>39.008877000000012</c:v>
                </c:pt>
                <c:pt idx="4213">
                  <c:v>39.007816000000012</c:v>
                </c:pt>
                <c:pt idx="4214">
                  <c:v>39.00675600000001</c:v>
                </c:pt>
                <c:pt idx="4215">
                  <c:v>39.005697000000012</c:v>
                </c:pt>
                <c:pt idx="4216">
                  <c:v>39.004638000000007</c:v>
                </c:pt>
                <c:pt idx="4217">
                  <c:v>39.003579000000009</c:v>
                </c:pt>
                <c:pt idx="4218">
                  <c:v>39.002522000000013</c:v>
                </c:pt>
                <c:pt idx="4219">
                  <c:v>39.001464000000013</c:v>
                </c:pt>
                <c:pt idx="4220">
                  <c:v>39.000408000000007</c:v>
                </c:pt>
                <c:pt idx="4221">
                  <c:v>38.999352000000009</c:v>
                </c:pt>
                <c:pt idx="4222">
                  <c:v>38.998296000000011</c:v>
                </c:pt>
                <c:pt idx="4223">
                  <c:v>38.99724100000001</c:v>
                </c:pt>
                <c:pt idx="4224">
                  <c:v>38.996187000000013</c:v>
                </c:pt>
                <c:pt idx="4225">
                  <c:v>38.99513300000001</c:v>
                </c:pt>
                <c:pt idx="4226">
                  <c:v>38.994080000000011</c:v>
                </c:pt>
                <c:pt idx="4227">
                  <c:v>38.99302800000001</c:v>
                </c:pt>
                <c:pt idx="4228">
                  <c:v>38.991975000000011</c:v>
                </c:pt>
                <c:pt idx="4229">
                  <c:v>38.990924000000007</c:v>
                </c:pt>
                <c:pt idx="4230">
                  <c:v>38.98987300000001</c:v>
                </c:pt>
                <c:pt idx="4231">
                  <c:v>38.988823000000011</c:v>
                </c:pt>
                <c:pt idx="4232">
                  <c:v>38.987773000000011</c:v>
                </c:pt>
                <c:pt idx="4233">
                  <c:v>38.986724000000009</c:v>
                </c:pt>
                <c:pt idx="4234">
                  <c:v>38.985676000000012</c:v>
                </c:pt>
                <c:pt idx="4235">
                  <c:v>38.984628000000008</c:v>
                </c:pt>
                <c:pt idx="4236">
                  <c:v>38.983580000000011</c:v>
                </c:pt>
                <c:pt idx="4237">
                  <c:v>38.982534000000008</c:v>
                </c:pt>
                <c:pt idx="4238">
                  <c:v>38.981487000000008</c:v>
                </c:pt>
                <c:pt idx="4239">
                  <c:v>38.980442000000011</c:v>
                </c:pt>
                <c:pt idx="4240">
                  <c:v>38.979397000000013</c:v>
                </c:pt>
                <c:pt idx="4241">
                  <c:v>38.978352000000008</c:v>
                </c:pt>
                <c:pt idx="4242">
                  <c:v>38.977308000000008</c:v>
                </c:pt>
                <c:pt idx="4243">
                  <c:v>38.976265000000012</c:v>
                </c:pt>
                <c:pt idx="4244">
                  <c:v>38.975222000000009</c:v>
                </c:pt>
                <c:pt idx="4245">
                  <c:v>38.974180000000011</c:v>
                </c:pt>
                <c:pt idx="4246">
                  <c:v>38.97313900000001</c:v>
                </c:pt>
                <c:pt idx="4247">
                  <c:v>38.97209800000001</c:v>
                </c:pt>
                <c:pt idx="4248">
                  <c:v>38.971057000000009</c:v>
                </c:pt>
                <c:pt idx="4249">
                  <c:v>38.97001800000001</c:v>
                </c:pt>
                <c:pt idx="4250">
                  <c:v>38.968978000000007</c:v>
                </c:pt>
                <c:pt idx="4251">
                  <c:v>38.967940000000013</c:v>
                </c:pt>
                <c:pt idx="4252">
                  <c:v>38.966902000000012</c:v>
                </c:pt>
                <c:pt idx="4253">
                  <c:v>38.96586400000001</c:v>
                </c:pt>
                <c:pt idx="4254">
                  <c:v>38.964828000000011</c:v>
                </c:pt>
                <c:pt idx="4255">
                  <c:v>38.963791000000008</c:v>
                </c:pt>
                <c:pt idx="4256">
                  <c:v>38.962756000000013</c:v>
                </c:pt>
                <c:pt idx="4257">
                  <c:v>38.961720000000007</c:v>
                </c:pt>
                <c:pt idx="4258">
                  <c:v>38.96068600000001</c:v>
                </c:pt>
                <c:pt idx="4259">
                  <c:v>38.959652000000013</c:v>
                </c:pt>
                <c:pt idx="4260">
                  <c:v>38.958619000000013</c:v>
                </c:pt>
                <c:pt idx="4261">
                  <c:v>38.957586000000013</c:v>
                </c:pt>
                <c:pt idx="4262">
                  <c:v>38.956554000000011</c:v>
                </c:pt>
                <c:pt idx="4263">
                  <c:v>38.955522000000009</c:v>
                </c:pt>
                <c:pt idx="4264">
                  <c:v>38.954491000000012</c:v>
                </c:pt>
                <c:pt idx="4265">
                  <c:v>38.953461000000011</c:v>
                </c:pt>
                <c:pt idx="4266">
                  <c:v>38.952431000000011</c:v>
                </c:pt>
                <c:pt idx="4267">
                  <c:v>38.951402000000009</c:v>
                </c:pt>
                <c:pt idx="4268">
                  <c:v>38.950373000000013</c:v>
                </c:pt>
                <c:pt idx="4269">
                  <c:v>38.949345000000008</c:v>
                </c:pt>
                <c:pt idx="4270">
                  <c:v>38.948318000000008</c:v>
                </c:pt>
                <c:pt idx="4271">
                  <c:v>38.947291000000007</c:v>
                </c:pt>
                <c:pt idx="4272">
                  <c:v>38.946264000000014</c:v>
                </c:pt>
                <c:pt idx="4273">
                  <c:v>38.945239000000008</c:v>
                </c:pt>
                <c:pt idx="4274">
                  <c:v>38.944214000000009</c:v>
                </c:pt>
                <c:pt idx="4275">
                  <c:v>38.943189000000011</c:v>
                </c:pt>
                <c:pt idx="4276">
                  <c:v>38.94216500000001</c:v>
                </c:pt>
                <c:pt idx="4277">
                  <c:v>38.941142000000013</c:v>
                </c:pt>
                <c:pt idx="4278">
                  <c:v>38.94011900000001</c:v>
                </c:pt>
                <c:pt idx="4279">
                  <c:v>38.939097000000011</c:v>
                </c:pt>
                <c:pt idx="4280">
                  <c:v>38.938076000000009</c:v>
                </c:pt>
                <c:pt idx="4281">
                  <c:v>38.937055000000008</c:v>
                </c:pt>
                <c:pt idx="4282">
                  <c:v>38.936034000000014</c:v>
                </c:pt>
                <c:pt idx="4283">
                  <c:v>38.93501400000001</c:v>
                </c:pt>
                <c:pt idx="4284">
                  <c:v>38.93399500000001</c:v>
                </c:pt>
                <c:pt idx="4285">
                  <c:v>38.932977000000008</c:v>
                </c:pt>
                <c:pt idx="4286">
                  <c:v>38.931959000000013</c:v>
                </c:pt>
                <c:pt idx="4287">
                  <c:v>38.930941000000011</c:v>
                </c:pt>
                <c:pt idx="4288">
                  <c:v>38.929924000000007</c:v>
                </c:pt>
                <c:pt idx="4289">
                  <c:v>38.928908000000007</c:v>
                </c:pt>
                <c:pt idx="4290">
                  <c:v>38.927893000000012</c:v>
                </c:pt>
                <c:pt idx="4291">
                  <c:v>38.926877000000012</c:v>
                </c:pt>
                <c:pt idx="4292">
                  <c:v>38.925863000000007</c:v>
                </c:pt>
                <c:pt idx="4293">
                  <c:v>38.924849000000009</c:v>
                </c:pt>
                <c:pt idx="4294">
                  <c:v>38.923836000000009</c:v>
                </c:pt>
                <c:pt idx="4295">
                  <c:v>38.922823000000008</c:v>
                </c:pt>
                <c:pt idx="4296">
                  <c:v>38.921811000000012</c:v>
                </c:pt>
                <c:pt idx="4297">
                  <c:v>38.920800000000007</c:v>
                </c:pt>
                <c:pt idx="4298">
                  <c:v>38.919789000000009</c:v>
                </c:pt>
                <c:pt idx="4299">
                  <c:v>38.91877800000001</c:v>
                </c:pt>
                <c:pt idx="4300">
                  <c:v>38.917769000000007</c:v>
                </c:pt>
                <c:pt idx="4301">
                  <c:v>38.916760000000011</c:v>
                </c:pt>
                <c:pt idx="4302">
                  <c:v>38.915751000000007</c:v>
                </c:pt>
                <c:pt idx="4303">
                  <c:v>38.914743000000009</c:v>
                </c:pt>
                <c:pt idx="4304">
                  <c:v>38.913736000000007</c:v>
                </c:pt>
                <c:pt idx="4305">
                  <c:v>38.912729000000013</c:v>
                </c:pt>
                <c:pt idx="4306">
                  <c:v>38.911723000000009</c:v>
                </c:pt>
                <c:pt idx="4307">
                  <c:v>38.910717000000012</c:v>
                </c:pt>
                <c:pt idx="4308">
                  <c:v>38.909713000000011</c:v>
                </c:pt>
                <c:pt idx="4309">
                  <c:v>38.908708000000011</c:v>
                </c:pt>
                <c:pt idx="4310">
                  <c:v>38.90770400000001</c:v>
                </c:pt>
                <c:pt idx="4311">
                  <c:v>38.906701000000012</c:v>
                </c:pt>
                <c:pt idx="4312">
                  <c:v>38.905699000000013</c:v>
                </c:pt>
                <c:pt idx="4313">
                  <c:v>38.904697000000013</c:v>
                </c:pt>
                <c:pt idx="4314">
                  <c:v>38.903695000000013</c:v>
                </c:pt>
                <c:pt idx="4315">
                  <c:v>38.902695000000008</c:v>
                </c:pt>
                <c:pt idx="4316">
                  <c:v>38.901694000000013</c:v>
                </c:pt>
                <c:pt idx="4317">
                  <c:v>38.900695000000013</c:v>
                </c:pt>
                <c:pt idx="4318">
                  <c:v>38.899696000000013</c:v>
                </c:pt>
                <c:pt idx="4319">
                  <c:v>38.898697000000013</c:v>
                </c:pt>
                <c:pt idx="4320">
                  <c:v>38.897700000000007</c:v>
                </c:pt>
                <c:pt idx="4321">
                  <c:v>38.896702000000012</c:v>
                </c:pt>
                <c:pt idx="4322">
                  <c:v>38.895706000000011</c:v>
                </c:pt>
                <c:pt idx="4323">
                  <c:v>38.894710000000011</c:v>
                </c:pt>
                <c:pt idx="4324">
                  <c:v>38.89371400000001</c:v>
                </c:pt>
                <c:pt idx="4325">
                  <c:v>38.892719000000014</c:v>
                </c:pt>
                <c:pt idx="4326">
                  <c:v>38.891725000000008</c:v>
                </c:pt>
                <c:pt idx="4327">
                  <c:v>38.890732000000007</c:v>
                </c:pt>
                <c:pt idx="4328">
                  <c:v>38.889739000000013</c:v>
                </c:pt>
                <c:pt idx="4329">
                  <c:v>38.888746000000012</c:v>
                </c:pt>
                <c:pt idx="4330">
                  <c:v>38.887754000000008</c:v>
                </c:pt>
                <c:pt idx="4331">
                  <c:v>38.886763000000009</c:v>
                </c:pt>
                <c:pt idx="4332">
                  <c:v>38.88577200000001</c:v>
                </c:pt>
                <c:pt idx="4333">
                  <c:v>38.884782000000008</c:v>
                </c:pt>
                <c:pt idx="4334">
                  <c:v>38.883793000000011</c:v>
                </c:pt>
                <c:pt idx="4335">
                  <c:v>38.882804000000007</c:v>
                </c:pt>
                <c:pt idx="4336">
                  <c:v>38.881816000000008</c:v>
                </c:pt>
                <c:pt idx="4337">
                  <c:v>38.880828000000008</c:v>
                </c:pt>
                <c:pt idx="4338">
                  <c:v>38.879841000000013</c:v>
                </c:pt>
                <c:pt idx="4339">
                  <c:v>38.878854000000011</c:v>
                </c:pt>
                <c:pt idx="4340">
                  <c:v>38.877869000000011</c:v>
                </c:pt>
                <c:pt idx="4341">
                  <c:v>38.876883000000014</c:v>
                </c:pt>
                <c:pt idx="4342">
                  <c:v>38.875899000000011</c:v>
                </c:pt>
                <c:pt idx="4343">
                  <c:v>38.874915000000009</c:v>
                </c:pt>
                <c:pt idx="4344">
                  <c:v>38.873931000000013</c:v>
                </c:pt>
                <c:pt idx="4345">
                  <c:v>38.872948000000008</c:v>
                </c:pt>
                <c:pt idx="4346">
                  <c:v>38.871966000000008</c:v>
                </c:pt>
                <c:pt idx="4347">
                  <c:v>38.870984000000007</c:v>
                </c:pt>
                <c:pt idx="4348">
                  <c:v>38.870003000000011</c:v>
                </c:pt>
                <c:pt idx="4349">
                  <c:v>38.869023000000013</c:v>
                </c:pt>
                <c:pt idx="4350">
                  <c:v>38.868043000000007</c:v>
                </c:pt>
                <c:pt idx="4351">
                  <c:v>38.867063000000009</c:v>
                </c:pt>
                <c:pt idx="4352">
                  <c:v>38.866085000000012</c:v>
                </c:pt>
                <c:pt idx="4353">
                  <c:v>38.865106000000011</c:v>
                </c:pt>
                <c:pt idx="4354">
                  <c:v>38.864129000000013</c:v>
                </c:pt>
                <c:pt idx="4355">
                  <c:v>38.863152000000014</c:v>
                </c:pt>
                <c:pt idx="4356">
                  <c:v>38.862176000000012</c:v>
                </c:pt>
                <c:pt idx="4357">
                  <c:v>38.861200000000011</c:v>
                </c:pt>
                <c:pt idx="4358">
                  <c:v>38.860225000000007</c:v>
                </c:pt>
                <c:pt idx="4359">
                  <c:v>38.85925000000001</c:v>
                </c:pt>
                <c:pt idx="4360">
                  <c:v>38.858276000000011</c:v>
                </c:pt>
                <c:pt idx="4361">
                  <c:v>38.857303000000009</c:v>
                </c:pt>
                <c:pt idx="4362">
                  <c:v>38.856330000000007</c:v>
                </c:pt>
                <c:pt idx="4363">
                  <c:v>38.85535800000001</c:v>
                </c:pt>
                <c:pt idx="4364">
                  <c:v>38.85438700000001</c:v>
                </c:pt>
                <c:pt idx="4365">
                  <c:v>38.85341600000001</c:v>
                </c:pt>
                <c:pt idx="4366">
                  <c:v>38.85244500000001</c:v>
                </c:pt>
                <c:pt idx="4367">
                  <c:v>38.851475000000008</c:v>
                </c:pt>
                <c:pt idx="4368">
                  <c:v>38.85050600000001</c:v>
                </c:pt>
                <c:pt idx="4369">
                  <c:v>38.84953800000001</c:v>
                </c:pt>
                <c:pt idx="4370">
                  <c:v>38.848570000000009</c:v>
                </c:pt>
                <c:pt idx="4371">
                  <c:v>38.847602000000009</c:v>
                </c:pt>
                <c:pt idx="4372">
                  <c:v>38.846636000000011</c:v>
                </c:pt>
                <c:pt idx="4373">
                  <c:v>38.845669000000008</c:v>
                </c:pt>
                <c:pt idx="4374">
                  <c:v>38.844704000000007</c:v>
                </c:pt>
                <c:pt idx="4375">
                  <c:v>38.843739000000014</c:v>
                </c:pt>
                <c:pt idx="4376">
                  <c:v>38.842774000000013</c:v>
                </c:pt>
                <c:pt idx="4377">
                  <c:v>38.841811000000007</c:v>
                </c:pt>
                <c:pt idx="4378">
                  <c:v>38.840847000000011</c:v>
                </c:pt>
                <c:pt idx="4379">
                  <c:v>38.83988500000001</c:v>
                </c:pt>
                <c:pt idx="4380">
                  <c:v>38.838923000000008</c:v>
                </c:pt>
                <c:pt idx="4381">
                  <c:v>38.837961000000007</c:v>
                </c:pt>
                <c:pt idx="4382">
                  <c:v>38.837001000000008</c:v>
                </c:pt>
                <c:pt idx="4383">
                  <c:v>38.836040000000011</c:v>
                </c:pt>
                <c:pt idx="4384">
                  <c:v>38.83508100000001</c:v>
                </c:pt>
                <c:pt idx="4385">
                  <c:v>38.834122000000008</c:v>
                </c:pt>
                <c:pt idx="4386">
                  <c:v>38.833163000000013</c:v>
                </c:pt>
                <c:pt idx="4387">
                  <c:v>38.832205000000009</c:v>
                </c:pt>
                <c:pt idx="4388">
                  <c:v>38.831248000000009</c:v>
                </c:pt>
                <c:pt idx="4389">
                  <c:v>38.83029100000001</c:v>
                </c:pt>
                <c:pt idx="4390">
                  <c:v>38.829335000000007</c:v>
                </c:pt>
                <c:pt idx="4391">
                  <c:v>38.82838000000001</c:v>
                </c:pt>
                <c:pt idx="4392">
                  <c:v>38.827425000000012</c:v>
                </c:pt>
                <c:pt idx="4393">
                  <c:v>38.826471000000012</c:v>
                </c:pt>
                <c:pt idx="4394">
                  <c:v>38.825517000000012</c:v>
                </c:pt>
                <c:pt idx="4395">
                  <c:v>38.824564000000009</c:v>
                </c:pt>
                <c:pt idx="4396">
                  <c:v>38.823612000000011</c:v>
                </c:pt>
                <c:pt idx="4397">
                  <c:v>38.822660000000013</c:v>
                </c:pt>
                <c:pt idx="4398">
                  <c:v>38.821708000000008</c:v>
                </c:pt>
                <c:pt idx="4399">
                  <c:v>38.820758000000012</c:v>
                </c:pt>
                <c:pt idx="4400">
                  <c:v>38.819808000000009</c:v>
                </c:pt>
                <c:pt idx="4401">
                  <c:v>38.818858000000013</c:v>
                </c:pt>
                <c:pt idx="4402">
                  <c:v>38.817909000000007</c:v>
                </c:pt>
                <c:pt idx="4403">
                  <c:v>38.816961000000013</c:v>
                </c:pt>
                <c:pt idx="4404">
                  <c:v>38.816013000000012</c:v>
                </c:pt>
                <c:pt idx="4405">
                  <c:v>38.815066000000009</c:v>
                </c:pt>
                <c:pt idx="4406">
                  <c:v>38.81412000000001</c:v>
                </c:pt>
                <c:pt idx="4407">
                  <c:v>38.813174000000011</c:v>
                </c:pt>
                <c:pt idx="4408">
                  <c:v>38.812228000000012</c:v>
                </c:pt>
                <c:pt idx="4409">
                  <c:v>38.81128300000001</c:v>
                </c:pt>
                <c:pt idx="4410">
                  <c:v>38.810339000000013</c:v>
                </c:pt>
                <c:pt idx="4411">
                  <c:v>38.809396000000014</c:v>
                </c:pt>
                <c:pt idx="4412">
                  <c:v>38.808453000000007</c:v>
                </c:pt>
                <c:pt idx="4413">
                  <c:v>38.807510000000008</c:v>
                </c:pt>
                <c:pt idx="4414">
                  <c:v>38.80656900000001</c:v>
                </c:pt>
                <c:pt idx="4415">
                  <c:v>38.805627000000008</c:v>
                </c:pt>
                <c:pt idx="4416">
                  <c:v>38.804687000000008</c:v>
                </c:pt>
                <c:pt idx="4417">
                  <c:v>38.803747000000008</c:v>
                </c:pt>
                <c:pt idx="4418">
                  <c:v>38.802807000000008</c:v>
                </c:pt>
                <c:pt idx="4419">
                  <c:v>38.801869000000011</c:v>
                </c:pt>
                <c:pt idx="4420">
                  <c:v>38.800930000000008</c:v>
                </c:pt>
                <c:pt idx="4421">
                  <c:v>38.799993000000008</c:v>
                </c:pt>
                <c:pt idx="4422">
                  <c:v>38.799056000000007</c:v>
                </c:pt>
                <c:pt idx="4423">
                  <c:v>38.798119000000007</c:v>
                </c:pt>
                <c:pt idx="4424">
                  <c:v>38.797183000000011</c:v>
                </c:pt>
                <c:pt idx="4425">
                  <c:v>38.796248000000013</c:v>
                </c:pt>
                <c:pt idx="4426">
                  <c:v>38.795313000000007</c:v>
                </c:pt>
                <c:pt idx="4427">
                  <c:v>38.794379000000013</c:v>
                </c:pt>
                <c:pt idx="4428">
                  <c:v>38.79344600000001</c:v>
                </c:pt>
                <c:pt idx="4429">
                  <c:v>38.792513000000014</c:v>
                </c:pt>
                <c:pt idx="4430">
                  <c:v>38.791581000000008</c:v>
                </c:pt>
                <c:pt idx="4431">
                  <c:v>38.790649000000009</c:v>
                </c:pt>
                <c:pt idx="4432">
                  <c:v>38.789718000000008</c:v>
                </c:pt>
                <c:pt idx="4433">
                  <c:v>38.788787000000013</c:v>
                </c:pt>
                <c:pt idx="4434">
                  <c:v>38.78785700000001</c:v>
                </c:pt>
                <c:pt idx="4435">
                  <c:v>38.78692800000001</c:v>
                </c:pt>
                <c:pt idx="4436">
                  <c:v>38.785999000000011</c:v>
                </c:pt>
                <c:pt idx="4437">
                  <c:v>38.785071000000009</c:v>
                </c:pt>
                <c:pt idx="4438">
                  <c:v>38.784144000000012</c:v>
                </c:pt>
                <c:pt idx="4439">
                  <c:v>38.783217000000008</c:v>
                </c:pt>
                <c:pt idx="4440">
                  <c:v>38.78229000000001</c:v>
                </c:pt>
                <c:pt idx="4441">
                  <c:v>38.781364000000011</c:v>
                </c:pt>
                <c:pt idx="4442">
                  <c:v>38.780439000000008</c:v>
                </c:pt>
                <c:pt idx="4443">
                  <c:v>38.779515000000011</c:v>
                </c:pt>
                <c:pt idx="4444">
                  <c:v>38.778591000000013</c:v>
                </c:pt>
                <c:pt idx="4445">
                  <c:v>38.777667000000008</c:v>
                </c:pt>
                <c:pt idx="4446">
                  <c:v>38.776744000000008</c:v>
                </c:pt>
                <c:pt idx="4447">
                  <c:v>38.775822000000012</c:v>
                </c:pt>
                <c:pt idx="4448">
                  <c:v>38.774900000000009</c:v>
                </c:pt>
                <c:pt idx="4449">
                  <c:v>38.773979000000011</c:v>
                </c:pt>
                <c:pt idx="4450">
                  <c:v>38.773059000000011</c:v>
                </c:pt>
                <c:pt idx="4451">
                  <c:v>38.77213900000001</c:v>
                </c:pt>
                <c:pt idx="4452">
                  <c:v>38.771219000000009</c:v>
                </c:pt>
                <c:pt idx="4453">
                  <c:v>38.770301000000011</c:v>
                </c:pt>
                <c:pt idx="4454">
                  <c:v>38.769383000000012</c:v>
                </c:pt>
                <c:pt idx="4455">
                  <c:v>38.768465000000013</c:v>
                </c:pt>
                <c:pt idx="4456">
                  <c:v>38.767548000000012</c:v>
                </c:pt>
                <c:pt idx="4457">
                  <c:v>38.766632000000008</c:v>
                </c:pt>
                <c:pt idx="4458">
                  <c:v>38.765716000000012</c:v>
                </c:pt>
                <c:pt idx="4459">
                  <c:v>38.764801000000013</c:v>
                </c:pt>
                <c:pt idx="4460">
                  <c:v>38.763886000000014</c:v>
                </c:pt>
                <c:pt idx="4461">
                  <c:v>38.762972000000012</c:v>
                </c:pt>
                <c:pt idx="4462">
                  <c:v>38.76205800000001</c:v>
                </c:pt>
                <c:pt idx="4463">
                  <c:v>38.761146000000011</c:v>
                </c:pt>
                <c:pt idx="4464">
                  <c:v>38.760233000000014</c:v>
                </c:pt>
                <c:pt idx="4465">
                  <c:v>38.759322000000012</c:v>
                </c:pt>
                <c:pt idx="4466">
                  <c:v>38.758411000000009</c:v>
                </c:pt>
                <c:pt idx="4467">
                  <c:v>38.757500000000007</c:v>
                </c:pt>
                <c:pt idx="4468">
                  <c:v>38.75659000000001</c:v>
                </c:pt>
                <c:pt idx="4469">
                  <c:v>38.75568100000001</c:v>
                </c:pt>
                <c:pt idx="4470">
                  <c:v>38.75477200000001</c:v>
                </c:pt>
                <c:pt idx="4471">
                  <c:v>38.753864000000007</c:v>
                </c:pt>
                <c:pt idx="4472">
                  <c:v>38.752956000000012</c:v>
                </c:pt>
                <c:pt idx="4473">
                  <c:v>38.752049000000014</c:v>
                </c:pt>
                <c:pt idx="4474">
                  <c:v>38.751143000000013</c:v>
                </c:pt>
                <c:pt idx="4475">
                  <c:v>38.750237000000013</c:v>
                </c:pt>
                <c:pt idx="4476">
                  <c:v>38.74933200000001</c:v>
                </c:pt>
                <c:pt idx="4477">
                  <c:v>38.748427000000014</c:v>
                </c:pt>
                <c:pt idx="4478">
                  <c:v>38.747523000000008</c:v>
                </c:pt>
                <c:pt idx="4479">
                  <c:v>38.74661900000001</c:v>
                </c:pt>
                <c:pt idx="4480">
                  <c:v>38.745716000000009</c:v>
                </c:pt>
                <c:pt idx="4481">
                  <c:v>38.744814000000012</c:v>
                </c:pt>
                <c:pt idx="4482">
                  <c:v>38.743912000000009</c:v>
                </c:pt>
                <c:pt idx="4483">
                  <c:v>38.74301100000001</c:v>
                </c:pt>
                <c:pt idx="4484">
                  <c:v>38.742110000000011</c:v>
                </c:pt>
                <c:pt idx="4485">
                  <c:v>38.741210000000009</c:v>
                </c:pt>
                <c:pt idx="4486">
                  <c:v>38.740311000000013</c:v>
                </c:pt>
                <c:pt idx="4487">
                  <c:v>38.739412000000009</c:v>
                </c:pt>
                <c:pt idx="4488">
                  <c:v>38.738514000000009</c:v>
                </c:pt>
                <c:pt idx="4489">
                  <c:v>38.73761600000001</c:v>
                </c:pt>
                <c:pt idx="4490">
                  <c:v>38.736719000000008</c:v>
                </c:pt>
                <c:pt idx="4491">
                  <c:v>38.735822000000013</c:v>
                </c:pt>
                <c:pt idx="4492">
                  <c:v>38.734927000000013</c:v>
                </c:pt>
                <c:pt idx="4493">
                  <c:v>38.734031000000009</c:v>
                </c:pt>
                <c:pt idx="4494">
                  <c:v>38.733136000000009</c:v>
                </c:pt>
                <c:pt idx="4495">
                  <c:v>38.732242000000014</c:v>
                </c:pt>
                <c:pt idx="4496">
                  <c:v>38.731348000000011</c:v>
                </c:pt>
                <c:pt idx="4497">
                  <c:v>38.730455000000013</c:v>
                </c:pt>
                <c:pt idx="4498">
                  <c:v>38.729563000000013</c:v>
                </c:pt>
                <c:pt idx="4499">
                  <c:v>38.728671000000013</c:v>
                </c:pt>
                <c:pt idx="4500">
                  <c:v>38.72778000000001</c:v>
                </c:pt>
                <c:pt idx="4501">
                  <c:v>38.726889000000007</c:v>
                </c:pt>
                <c:pt idx="4502">
                  <c:v>38.725999000000009</c:v>
                </c:pt>
                <c:pt idx="4503">
                  <c:v>38.72510900000001</c:v>
                </c:pt>
                <c:pt idx="4504">
                  <c:v>38.72422000000001</c:v>
                </c:pt>
                <c:pt idx="4505">
                  <c:v>38.723332000000013</c:v>
                </c:pt>
                <c:pt idx="4506">
                  <c:v>38.72244400000001</c:v>
                </c:pt>
                <c:pt idx="4507">
                  <c:v>38.721557000000011</c:v>
                </c:pt>
                <c:pt idx="4508">
                  <c:v>38.720670000000013</c:v>
                </c:pt>
                <c:pt idx="4509">
                  <c:v>38.719784000000011</c:v>
                </c:pt>
                <c:pt idx="4510">
                  <c:v>38.71889800000001</c:v>
                </c:pt>
                <c:pt idx="4511">
                  <c:v>38.718013000000013</c:v>
                </c:pt>
                <c:pt idx="4512">
                  <c:v>38.717129000000007</c:v>
                </c:pt>
                <c:pt idx="4513">
                  <c:v>38.716245000000008</c:v>
                </c:pt>
                <c:pt idx="4514">
                  <c:v>38.715362000000013</c:v>
                </c:pt>
                <c:pt idx="4515">
                  <c:v>38.714479000000011</c:v>
                </c:pt>
                <c:pt idx="4516">
                  <c:v>38.713597000000007</c:v>
                </c:pt>
                <c:pt idx="4517">
                  <c:v>38.71271500000001</c:v>
                </c:pt>
                <c:pt idx="4518">
                  <c:v>38.711835000000008</c:v>
                </c:pt>
                <c:pt idx="4519">
                  <c:v>38.710954000000008</c:v>
                </c:pt>
                <c:pt idx="4520">
                  <c:v>38.710074000000013</c:v>
                </c:pt>
                <c:pt idx="4521">
                  <c:v>38.709195000000008</c:v>
                </c:pt>
                <c:pt idx="4522">
                  <c:v>38.708316000000011</c:v>
                </c:pt>
                <c:pt idx="4523">
                  <c:v>38.70743800000001</c:v>
                </c:pt>
                <c:pt idx="4524">
                  <c:v>38.706561000000008</c:v>
                </c:pt>
                <c:pt idx="4525">
                  <c:v>38.705684000000012</c:v>
                </c:pt>
                <c:pt idx="4526">
                  <c:v>38.704808000000007</c:v>
                </c:pt>
                <c:pt idx="4527">
                  <c:v>38.703932000000009</c:v>
                </c:pt>
                <c:pt idx="4528">
                  <c:v>38.703057000000008</c:v>
                </c:pt>
                <c:pt idx="4529">
                  <c:v>38.702182000000008</c:v>
                </c:pt>
                <c:pt idx="4530">
                  <c:v>38.701308000000012</c:v>
                </c:pt>
                <c:pt idx="4531">
                  <c:v>38.700434000000008</c:v>
                </c:pt>
                <c:pt idx="4532">
                  <c:v>38.69956100000001</c:v>
                </c:pt>
                <c:pt idx="4533">
                  <c:v>38.698689000000009</c:v>
                </c:pt>
                <c:pt idx="4534">
                  <c:v>38.697817000000008</c:v>
                </c:pt>
                <c:pt idx="4535">
                  <c:v>38.696946000000011</c:v>
                </c:pt>
                <c:pt idx="4536">
                  <c:v>38.696075000000008</c:v>
                </c:pt>
                <c:pt idx="4537">
                  <c:v>38.695205000000009</c:v>
                </c:pt>
                <c:pt idx="4538">
                  <c:v>38.694336000000007</c:v>
                </c:pt>
                <c:pt idx="4539">
                  <c:v>38.693467000000012</c:v>
                </c:pt>
                <c:pt idx="4540">
                  <c:v>38.692598000000011</c:v>
                </c:pt>
                <c:pt idx="4541">
                  <c:v>38.691730000000007</c:v>
                </c:pt>
                <c:pt idx="4542">
                  <c:v>38.690863000000007</c:v>
                </c:pt>
                <c:pt idx="4543">
                  <c:v>38.689996000000008</c:v>
                </c:pt>
                <c:pt idx="4544">
                  <c:v>38.689130000000013</c:v>
                </c:pt>
                <c:pt idx="4545">
                  <c:v>38.688265000000008</c:v>
                </c:pt>
                <c:pt idx="4546">
                  <c:v>38.687400000000011</c:v>
                </c:pt>
                <c:pt idx="4547">
                  <c:v>38.686535000000013</c:v>
                </c:pt>
                <c:pt idx="4548">
                  <c:v>38.685672000000011</c:v>
                </c:pt>
                <c:pt idx="4549">
                  <c:v>38.684808000000011</c:v>
                </c:pt>
                <c:pt idx="4550">
                  <c:v>38.683945000000008</c:v>
                </c:pt>
                <c:pt idx="4551">
                  <c:v>38.683083000000011</c:v>
                </c:pt>
                <c:pt idx="4552">
                  <c:v>38.68222200000001</c:v>
                </c:pt>
                <c:pt idx="4553">
                  <c:v>38.68136100000001</c:v>
                </c:pt>
                <c:pt idx="4554">
                  <c:v>38.680500000000009</c:v>
                </c:pt>
                <c:pt idx="4555">
                  <c:v>38.679640000000013</c:v>
                </c:pt>
                <c:pt idx="4556">
                  <c:v>38.678781000000008</c:v>
                </c:pt>
                <c:pt idx="4557">
                  <c:v>38.677922000000009</c:v>
                </c:pt>
                <c:pt idx="4558">
                  <c:v>38.677064000000009</c:v>
                </c:pt>
                <c:pt idx="4559">
                  <c:v>38.676206000000008</c:v>
                </c:pt>
                <c:pt idx="4560">
                  <c:v>38.675349000000011</c:v>
                </c:pt>
                <c:pt idx="4561">
                  <c:v>38.674493000000012</c:v>
                </c:pt>
                <c:pt idx="4562">
                  <c:v>38.673637000000014</c:v>
                </c:pt>
                <c:pt idx="4563">
                  <c:v>38.672781000000008</c:v>
                </c:pt>
                <c:pt idx="4564">
                  <c:v>38.671926000000013</c:v>
                </c:pt>
                <c:pt idx="4565">
                  <c:v>38.671072000000009</c:v>
                </c:pt>
                <c:pt idx="4566">
                  <c:v>38.670218000000013</c:v>
                </c:pt>
                <c:pt idx="4567">
                  <c:v>38.669365000000013</c:v>
                </c:pt>
                <c:pt idx="4568">
                  <c:v>38.668513000000011</c:v>
                </c:pt>
                <c:pt idx="4569">
                  <c:v>38.66766100000001</c:v>
                </c:pt>
                <c:pt idx="4570">
                  <c:v>38.666809000000008</c:v>
                </c:pt>
                <c:pt idx="4571">
                  <c:v>38.66595800000001</c:v>
                </c:pt>
                <c:pt idx="4572">
                  <c:v>38.665108000000011</c:v>
                </c:pt>
                <c:pt idx="4573">
                  <c:v>38.664258000000011</c:v>
                </c:pt>
                <c:pt idx="4574">
                  <c:v>38.663409000000009</c:v>
                </c:pt>
                <c:pt idx="4575">
                  <c:v>38.662560000000013</c:v>
                </c:pt>
                <c:pt idx="4576">
                  <c:v>38.661712000000009</c:v>
                </c:pt>
                <c:pt idx="4577">
                  <c:v>38.660864000000011</c:v>
                </c:pt>
                <c:pt idx="4578">
                  <c:v>38.660017000000011</c:v>
                </c:pt>
                <c:pt idx="4579">
                  <c:v>38.659171000000008</c:v>
                </c:pt>
                <c:pt idx="4580">
                  <c:v>38.658325000000012</c:v>
                </c:pt>
                <c:pt idx="4581">
                  <c:v>38.657480000000014</c:v>
                </c:pt>
                <c:pt idx="4582">
                  <c:v>38.656635000000009</c:v>
                </c:pt>
                <c:pt idx="4583">
                  <c:v>38.655791000000008</c:v>
                </c:pt>
                <c:pt idx="4584">
                  <c:v>38.654947000000007</c:v>
                </c:pt>
                <c:pt idx="4585">
                  <c:v>38.654104000000011</c:v>
                </c:pt>
                <c:pt idx="4586">
                  <c:v>38.653261000000008</c:v>
                </c:pt>
                <c:pt idx="4587">
                  <c:v>38.652419000000009</c:v>
                </c:pt>
                <c:pt idx="4588">
                  <c:v>38.651578000000008</c:v>
                </c:pt>
                <c:pt idx="4589">
                  <c:v>38.650737000000014</c:v>
                </c:pt>
                <c:pt idx="4590">
                  <c:v>38.649896000000012</c:v>
                </c:pt>
                <c:pt idx="4591">
                  <c:v>38.649056000000009</c:v>
                </c:pt>
                <c:pt idx="4592">
                  <c:v>38.64821700000001</c:v>
                </c:pt>
                <c:pt idx="4593">
                  <c:v>38.647379000000008</c:v>
                </c:pt>
                <c:pt idx="4594">
                  <c:v>38.646540000000009</c:v>
                </c:pt>
                <c:pt idx="4595">
                  <c:v>38.645703000000012</c:v>
                </c:pt>
                <c:pt idx="4596">
                  <c:v>38.644866000000007</c:v>
                </c:pt>
                <c:pt idx="4597">
                  <c:v>38.64402900000001</c:v>
                </c:pt>
                <c:pt idx="4598">
                  <c:v>38.643193000000011</c:v>
                </c:pt>
                <c:pt idx="4599">
                  <c:v>38.642358000000009</c:v>
                </c:pt>
                <c:pt idx="4600">
                  <c:v>38.641523000000014</c:v>
                </c:pt>
                <c:pt idx="4601">
                  <c:v>38.640689000000009</c:v>
                </c:pt>
                <c:pt idx="4602">
                  <c:v>38.639855000000011</c:v>
                </c:pt>
                <c:pt idx="4603">
                  <c:v>38.639022000000011</c:v>
                </c:pt>
                <c:pt idx="4604">
                  <c:v>38.638189000000011</c:v>
                </c:pt>
                <c:pt idx="4605">
                  <c:v>38.637357000000009</c:v>
                </c:pt>
                <c:pt idx="4606">
                  <c:v>38.636525000000013</c:v>
                </c:pt>
                <c:pt idx="4607">
                  <c:v>38.635694000000008</c:v>
                </c:pt>
                <c:pt idx="4608">
                  <c:v>38.634864000000007</c:v>
                </c:pt>
                <c:pt idx="4609">
                  <c:v>38.634034000000007</c:v>
                </c:pt>
                <c:pt idx="4610">
                  <c:v>38.633204000000013</c:v>
                </c:pt>
                <c:pt idx="4611">
                  <c:v>38.632376000000008</c:v>
                </c:pt>
                <c:pt idx="4612">
                  <c:v>38.631547000000012</c:v>
                </c:pt>
                <c:pt idx="4613">
                  <c:v>38.630720000000011</c:v>
                </c:pt>
                <c:pt idx="4614">
                  <c:v>38.629892000000012</c:v>
                </c:pt>
                <c:pt idx="4615">
                  <c:v>38.629066000000009</c:v>
                </c:pt>
                <c:pt idx="4616">
                  <c:v>38.628240000000012</c:v>
                </c:pt>
                <c:pt idx="4617">
                  <c:v>38.627414000000009</c:v>
                </c:pt>
                <c:pt idx="4618">
                  <c:v>38.62658900000001</c:v>
                </c:pt>
                <c:pt idx="4619">
                  <c:v>38.625764000000011</c:v>
                </c:pt>
                <c:pt idx="4620">
                  <c:v>38.624941000000007</c:v>
                </c:pt>
                <c:pt idx="4621">
                  <c:v>38.624117000000012</c:v>
                </c:pt>
                <c:pt idx="4622">
                  <c:v>38.623294000000008</c:v>
                </c:pt>
                <c:pt idx="4623">
                  <c:v>38.622472000000009</c:v>
                </c:pt>
                <c:pt idx="4624">
                  <c:v>38.62165000000001</c:v>
                </c:pt>
                <c:pt idx="4625">
                  <c:v>38.620829000000008</c:v>
                </c:pt>
                <c:pt idx="4626">
                  <c:v>38.620008000000013</c:v>
                </c:pt>
                <c:pt idx="4627">
                  <c:v>38.619188000000008</c:v>
                </c:pt>
                <c:pt idx="4628">
                  <c:v>38.618368000000011</c:v>
                </c:pt>
                <c:pt idx="4629">
                  <c:v>38.617549000000011</c:v>
                </c:pt>
                <c:pt idx="4630">
                  <c:v>38.616731000000009</c:v>
                </c:pt>
                <c:pt idx="4631">
                  <c:v>38.615913000000013</c:v>
                </c:pt>
                <c:pt idx="4632">
                  <c:v>38.615095000000011</c:v>
                </c:pt>
                <c:pt idx="4633">
                  <c:v>38.614278000000013</c:v>
                </c:pt>
                <c:pt idx="4634">
                  <c:v>38.613462000000013</c:v>
                </c:pt>
                <c:pt idx="4635">
                  <c:v>38.612646000000012</c:v>
                </c:pt>
                <c:pt idx="4636">
                  <c:v>38.611831000000009</c:v>
                </c:pt>
                <c:pt idx="4637">
                  <c:v>38.611016000000014</c:v>
                </c:pt>
                <c:pt idx="4638">
                  <c:v>38.610202000000008</c:v>
                </c:pt>
                <c:pt idx="4639">
                  <c:v>38.60938800000001</c:v>
                </c:pt>
                <c:pt idx="4640">
                  <c:v>38.608575000000009</c:v>
                </c:pt>
                <c:pt idx="4641">
                  <c:v>38.607762000000008</c:v>
                </c:pt>
                <c:pt idx="4642">
                  <c:v>38.606950000000012</c:v>
                </c:pt>
                <c:pt idx="4643">
                  <c:v>38.606139000000013</c:v>
                </c:pt>
                <c:pt idx="4644">
                  <c:v>38.605328000000007</c:v>
                </c:pt>
                <c:pt idx="4645">
                  <c:v>38.604517000000008</c:v>
                </c:pt>
                <c:pt idx="4646">
                  <c:v>38.603707000000007</c:v>
                </c:pt>
                <c:pt idx="4647">
                  <c:v>38.60289800000001</c:v>
                </c:pt>
                <c:pt idx="4648">
                  <c:v>38.602089000000014</c:v>
                </c:pt>
                <c:pt idx="4649">
                  <c:v>38.60128000000001</c:v>
                </c:pt>
                <c:pt idx="4650">
                  <c:v>38.600473000000008</c:v>
                </c:pt>
                <c:pt idx="4651">
                  <c:v>38.599665000000009</c:v>
                </c:pt>
                <c:pt idx="4652">
                  <c:v>38.598859000000012</c:v>
                </c:pt>
                <c:pt idx="4653">
                  <c:v>38.59805200000001</c:v>
                </c:pt>
                <c:pt idx="4654">
                  <c:v>38.59724700000001</c:v>
                </c:pt>
                <c:pt idx="4655">
                  <c:v>38.596441000000013</c:v>
                </c:pt>
                <c:pt idx="4656">
                  <c:v>38.595637000000011</c:v>
                </c:pt>
                <c:pt idx="4657">
                  <c:v>38.594833000000008</c:v>
                </c:pt>
                <c:pt idx="4658">
                  <c:v>38.594029000000013</c:v>
                </c:pt>
                <c:pt idx="4659">
                  <c:v>38.593226000000008</c:v>
                </c:pt>
                <c:pt idx="4660">
                  <c:v>38.592423000000011</c:v>
                </c:pt>
                <c:pt idx="4661">
                  <c:v>38.591621000000011</c:v>
                </c:pt>
                <c:pt idx="4662">
                  <c:v>38.590820000000008</c:v>
                </c:pt>
                <c:pt idx="4663">
                  <c:v>38.590019000000012</c:v>
                </c:pt>
                <c:pt idx="4664">
                  <c:v>38.58921800000001</c:v>
                </c:pt>
                <c:pt idx="4665">
                  <c:v>38.588419000000009</c:v>
                </c:pt>
                <c:pt idx="4666">
                  <c:v>38.587619000000011</c:v>
                </c:pt>
                <c:pt idx="4667">
                  <c:v>38.58682000000001</c:v>
                </c:pt>
                <c:pt idx="4668">
                  <c:v>38.586022000000007</c:v>
                </c:pt>
                <c:pt idx="4669">
                  <c:v>38.585224000000011</c:v>
                </c:pt>
                <c:pt idx="4670">
                  <c:v>38.584427000000012</c:v>
                </c:pt>
                <c:pt idx="4671">
                  <c:v>38.583630000000014</c:v>
                </c:pt>
                <c:pt idx="4672">
                  <c:v>38.582834000000013</c:v>
                </c:pt>
                <c:pt idx="4673">
                  <c:v>38.582038000000011</c:v>
                </c:pt>
                <c:pt idx="4674">
                  <c:v>38.581243000000008</c:v>
                </c:pt>
                <c:pt idx="4675">
                  <c:v>38.580448000000011</c:v>
                </c:pt>
                <c:pt idx="4676">
                  <c:v>38.579654000000012</c:v>
                </c:pt>
                <c:pt idx="4677">
                  <c:v>38.578861000000011</c:v>
                </c:pt>
                <c:pt idx="4678">
                  <c:v>38.578067000000011</c:v>
                </c:pt>
                <c:pt idx="4679">
                  <c:v>38.577275000000007</c:v>
                </c:pt>
                <c:pt idx="4680">
                  <c:v>38.57648300000001</c:v>
                </c:pt>
                <c:pt idx="4681">
                  <c:v>38.575691000000013</c:v>
                </c:pt>
                <c:pt idx="4682">
                  <c:v>38.574900000000014</c:v>
                </c:pt>
                <c:pt idx="4683">
                  <c:v>38.574110000000012</c:v>
                </c:pt>
                <c:pt idx="4684">
                  <c:v>38.57332000000001</c:v>
                </c:pt>
                <c:pt idx="4685">
                  <c:v>38.572530000000008</c:v>
                </c:pt>
                <c:pt idx="4686">
                  <c:v>38.57174100000001</c:v>
                </c:pt>
                <c:pt idx="4687">
                  <c:v>38.57095300000001</c:v>
                </c:pt>
                <c:pt idx="4688">
                  <c:v>38.57016500000001</c:v>
                </c:pt>
                <c:pt idx="4689">
                  <c:v>38.56937700000001</c:v>
                </c:pt>
                <c:pt idx="4690">
                  <c:v>38.568591000000012</c:v>
                </c:pt>
                <c:pt idx="4691">
                  <c:v>38.56780400000001</c:v>
                </c:pt>
                <c:pt idx="4692">
                  <c:v>38.567018000000012</c:v>
                </c:pt>
                <c:pt idx="4693">
                  <c:v>38.566233000000011</c:v>
                </c:pt>
                <c:pt idx="4694">
                  <c:v>38.565448000000011</c:v>
                </c:pt>
                <c:pt idx="4695">
                  <c:v>38.564664000000008</c:v>
                </c:pt>
                <c:pt idx="4696">
                  <c:v>38.563880000000012</c:v>
                </c:pt>
                <c:pt idx="4697">
                  <c:v>38.563097000000013</c:v>
                </c:pt>
                <c:pt idx="4698">
                  <c:v>38.562314000000008</c:v>
                </c:pt>
                <c:pt idx="4699">
                  <c:v>38.561532000000007</c:v>
                </c:pt>
                <c:pt idx="4700">
                  <c:v>38.560750000000013</c:v>
                </c:pt>
                <c:pt idx="4701">
                  <c:v>38.559969000000009</c:v>
                </c:pt>
                <c:pt idx="4702">
                  <c:v>38.559188000000013</c:v>
                </c:pt>
                <c:pt idx="4703">
                  <c:v>38.558408000000007</c:v>
                </c:pt>
                <c:pt idx="4704">
                  <c:v>38.557628000000008</c:v>
                </c:pt>
                <c:pt idx="4705">
                  <c:v>38.556849000000007</c:v>
                </c:pt>
                <c:pt idx="4706">
                  <c:v>38.556070000000012</c:v>
                </c:pt>
                <c:pt idx="4707">
                  <c:v>38.555292000000009</c:v>
                </c:pt>
                <c:pt idx="4708">
                  <c:v>38.554514000000012</c:v>
                </c:pt>
                <c:pt idx="4709">
                  <c:v>38.553737000000012</c:v>
                </c:pt>
                <c:pt idx="4710">
                  <c:v>38.552960000000013</c:v>
                </c:pt>
                <c:pt idx="4711">
                  <c:v>38.552184000000011</c:v>
                </c:pt>
                <c:pt idx="4712">
                  <c:v>38.551409000000014</c:v>
                </c:pt>
                <c:pt idx="4713">
                  <c:v>38.550634000000009</c:v>
                </c:pt>
                <c:pt idx="4714">
                  <c:v>38.549859000000012</c:v>
                </c:pt>
                <c:pt idx="4715">
                  <c:v>38.549085000000012</c:v>
                </c:pt>
                <c:pt idx="4716">
                  <c:v>38.548311000000012</c:v>
                </c:pt>
                <c:pt idx="4717">
                  <c:v>38.54753800000001</c:v>
                </c:pt>
                <c:pt idx="4718">
                  <c:v>38.546765000000008</c:v>
                </c:pt>
                <c:pt idx="4719">
                  <c:v>38.54599300000001</c:v>
                </c:pt>
                <c:pt idx="4720">
                  <c:v>38.54522200000001</c:v>
                </c:pt>
                <c:pt idx="4721">
                  <c:v>38.544451000000009</c:v>
                </c:pt>
                <c:pt idx="4722">
                  <c:v>38.543680000000009</c:v>
                </c:pt>
                <c:pt idx="4723">
                  <c:v>38.542910000000013</c:v>
                </c:pt>
                <c:pt idx="4724">
                  <c:v>38.542140000000011</c:v>
                </c:pt>
                <c:pt idx="4725">
                  <c:v>38.541371000000012</c:v>
                </c:pt>
                <c:pt idx="4726">
                  <c:v>38.540603000000011</c:v>
                </c:pt>
                <c:pt idx="4727">
                  <c:v>38.539835000000011</c:v>
                </c:pt>
                <c:pt idx="4728">
                  <c:v>38.53906700000001</c:v>
                </c:pt>
                <c:pt idx="4729">
                  <c:v>38.538300000000014</c:v>
                </c:pt>
                <c:pt idx="4730">
                  <c:v>38.53753300000001</c:v>
                </c:pt>
                <c:pt idx="4731">
                  <c:v>38.536767000000012</c:v>
                </c:pt>
                <c:pt idx="4732">
                  <c:v>38.536002000000011</c:v>
                </c:pt>
                <c:pt idx="4733">
                  <c:v>38.535237000000009</c:v>
                </c:pt>
                <c:pt idx="4734">
                  <c:v>38.534472000000008</c:v>
                </c:pt>
                <c:pt idx="4735">
                  <c:v>38.533708000000011</c:v>
                </c:pt>
                <c:pt idx="4736">
                  <c:v>38.532944000000008</c:v>
                </c:pt>
                <c:pt idx="4737">
                  <c:v>38.532181000000008</c:v>
                </c:pt>
                <c:pt idx="4738">
                  <c:v>38.531419000000014</c:v>
                </c:pt>
                <c:pt idx="4739">
                  <c:v>38.530657000000012</c:v>
                </c:pt>
                <c:pt idx="4740">
                  <c:v>38.52989500000001</c:v>
                </c:pt>
                <c:pt idx="4741">
                  <c:v>38.529134000000013</c:v>
                </c:pt>
                <c:pt idx="4742">
                  <c:v>38.528373000000009</c:v>
                </c:pt>
                <c:pt idx="4743">
                  <c:v>38.527613000000009</c:v>
                </c:pt>
                <c:pt idx="4744">
                  <c:v>38.52685300000001</c:v>
                </c:pt>
                <c:pt idx="4745">
                  <c:v>38.526094000000008</c:v>
                </c:pt>
                <c:pt idx="4746">
                  <c:v>38.52533600000001</c:v>
                </c:pt>
                <c:pt idx="4747">
                  <c:v>38.524578000000012</c:v>
                </c:pt>
                <c:pt idx="4748">
                  <c:v>38.523820000000008</c:v>
                </c:pt>
                <c:pt idx="4749">
                  <c:v>38.523063000000008</c:v>
                </c:pt>
                <c:pt idx="4750">
                  <c:v>38.522306000000007</c:v>
                </c:pt>
                <c:pt idx="4751">
                  <c:v>38.521550000000012</c:v>
                </c:pt>
                <c:pt idx="4752">
                  <c:v>38.520794000000009</c:v>
                </c:pt>
                <c:pt idx="4753">
                  <c:v>38.520039000000011</c:v>
                </c:pt>
                <c:pt idx="4754">
                  <c:v>38.519284000000013</c:v>
                </c:pt>
                <c:pt idx="4755">
                  <c:v>38.518530000000013</c:v>
                </c:pt>
                <c:pt idx="4756">
                  <c:v>38.517776000000012</c:v>
                </c:pt>
                <c:pt idx="4757">
                  <c:v>38.517023000000009</c:v>
                </c:pt>
                <c:pt idx="4758">
                  <c:v>38.516270000000013</c:v>
                </c:pt>
                <c:pt idx="4759">
                  <c:v>38.515518000000007</c:v>
                </c:pt>
                <c:pt idx="4760">
                  <c:v>38.514766000000009</c:v>
                </c:pt>
                <c:pt idx="4761">
                  <c:v>38.514015000000008</c:v>
                </c:pt>
                <c:pt idx="4762">
                  <c:v>38.513264000000014</c:v>
                </c:pt>
                <c:pt idx="4763">
                  <c:v>38.51251400000001</c:v>
                </c:pt>
                <c:pt idx="4764">
                  <c:v>38.511764000000014</c:v>
                </c:pt>
                <c:pt idx="4765">
                  <c:v>38.511015000000008</c:v>
                </c:pt>
                <c:pt idx="4766">
                  <c:v>38.510266000000009</c:v>
                </c:pt>
                <c:pt idx="4767">
                  <c:v>38.50951700000001</c:v>
                </c:pt>
                <c:pt idx="4768">
                  <c:v>38.508769000000008</c:v>
                </c:pt>
                <c:pt idx="4769">
                  <c:v>38.508022000000011</c:v>
                </c:pt>
                <c:pt idx="4770">
                  <c:v>38.507275000000007</c:v>
                </c:pt>
                <c:pt idx="4771">
                  <c:v>38.506529000000008</c:v>
                </c:pt>
                <c:pt idx="4772">
                  <c:v>38.505783000000008</c:v>
                </c:pt>
                <c:pt idx="4773">
                  <c:v>38.505037000000009</c:v>
                </c:pt>
                <c:pt idx="4774">
                  <c:v>38.504292000000014</c:v>
                </c:pt>
                <c:pt idx="4775">
                  <c:v>38.503548000000009</c:v>
                </c:pt>
                <c:pt idx="4776">
                  <c:v>38.502803000000007</c:v>
                </c:pt>
                <c:pt idx="4777">
                  <c:v>38.502060000000007</c:v>
                </c:pt>
                <c:pt idx="4778">
                  <c:v>38.501317000000007</c:v>
                </c:pt>
                <c:pt idx="4779">
                  <c:v>38.500574000000007</c:v>
                </c:pt>
                <c:pt idx="4780">
                  <c:v>38.499832000000012</c:v>
                </c:pt>
                <c:pt idx="4781">
                  <c:v>38.49909000000001</c:v>
                </c:pt>
                <c:pt idx="4782">
                  <c:v>38.498349000000012</c:v>
                </c:pt>
                <c:pt idx="4783">
                  <c:v>38.497608000000014</c:v>
                </c:pt>
                <c:pt idx="4784">
                  <c:v>38.496868000000013</c:v>
                </c:pt>
                <c:pt idx="4785">
                  <c:v>38.496128000000013</c:v>
                </c:pt>
                <c:pt idx="4786">
                  <c:v>38.49538900000001</c:v>
                </c:pt>
                <c:pt idx="4787">
                  <c:v>38.494650000000007</c:v>
                </c:pt>
                <c:pt idx="4788">
                  <c:v>38.493912000000009</c:v>
                </c:pt>
                <c:pt idx="4789">
                  <c:v>38.49317400000001</c:v>
                </c:pt>
                <c:pt idx="4790">
                  <c:v>38.49243700000001</c:v>
                </c:pt>
                <c:pt idx="4791">
                  <c:v>38.491700000000009</c:v>
                </c:pt>
                <c:pt idx="4792">
                  <c:v>38.490963000000008</c:v>
                </c:pt>
                <c:pt idx="4793">
                  <c:v>38.490227000000012</c:v>
                </c:pt>
                <c:pt idx="4794">
                  <c:v>38.489492000000013</c:v>
                </c:pt>
                <c:pt idx="4795">
                  <c:v>38.488757000000007</c:v>
                </c:pt>
                <c:pt idx="4796">
                  <c:v>38.488022000000008</c:v>
                </c:pt>
                <c:pt idx="4797">
                  <c:v>38.487288000000014</c:v>
                </c:pt>
                <c:pt idx="4798">
                  <c:v>38.48655500000001</c:v>
                </c:pt>
                <c:pt idx="4799">
                  <c:v>38.485822000000013</c:v>
                </c:pt>
                <c:pt idx="4800">
                  <c:v>38.485089000000009</c:v>
                </c:pt>
                <c:pt idx="4801">
                  <c:v>38.48435700000001</c:v>
                </c:pt>
                <c:pt idx="4802">
                  <c:v>38.483625000000011</c:v>
                </c:pt>
                <c:pt idx="4803">
                  <c:v>38.482894000000009</c:v>
                </c:pt>
                <c:pt idx="4804">
                  <c:v>38.482163000000007</c:v>
                </c:pt>
                <c:pt idx="4805">
                  <c:v>38.48143300000001</c:v>
                </c:pt>
                <c:pt idx="4806">
                  <c:v>38.480703000000013</c:v>
                </c:pt>
                <c:pt idx="4807">
                  <c:v>38.479973000000008</c:v>
                </c:pt>
                <c:pt idx="4808">
                  <c:v>38.479244000000008</c:v>
                </c:pt>
                <c:pt idx="4809">
                  <c:v>38.478516000000013</c:v>
                </c:pt>
                <c:pt idx="4810">
                  <c:v>38.477788000000011</c:v>
                </c:pt>
                <c:pt idx="4811">
                  <c:v>38.477060000000009</c:v>
                </c:pt>
                <c:pt idx="4812">
                  <c:v>38.476333000000011</c:v>
                </c:pt>
                <c:pt idx="4813">
                  <c:v>38.475607000000011</c:v>
                </c:pt>
                <c:pt idx="4814">
                  <c:v>38.474881000000011</c:v>
                </c:pt>
                <c:pt idx="4815">
                  <c:v>38.47415500000001</c:v>
                </c:pt>
                <c:pt idx="4816">
                  <c:v>38.473430000000008</c:v>
                </c:pt>
                <c:pt idx="4817">
                  <c:v>38.472705000000012</c:v>
                </c:pt>
                <c:pt idx="4818">
                  <c:v>38.471981000000014</c:v>
                </c:pt>
                <c:pt idx="4819">
                  <c:v>38.471257000000008</c:v>
                </c:pt>
                <c:pt idx="4820">
                  <c:v>38.47053300000001</c:v>
                </c:pt>
                <c:pt idx="4821">
                  <c:v>38.469811000000007</c:v>
                </c:pt>
                <c:pt idx="4822">
                  <c:v>38.469088000000013</c:v>
                </c:pt>
                <c:pt idx="4823">
                  <c:v>38.46836600000001</c:v>
                </c:pt>
                <c:pt idx="4824">
                  <c:v>38.467645000000012</c:v>
                </c:pt>
                <c:pt idx="4825">
                  <c:v>38.466923000000008</c:v>
                </c:pt>
                <c:pt idx="4826">
                  <c:v>38.466203000000007</c:v>
                </c:pt>
                <c:pt idx="4827">
                  <c:v>38.465483000000013</c:v>
                </c:pt>
                <c:pt idx="4828">
                  <c:v>38.464763000000012</c:v>
                </c:pt>
                <c:pt idx="4829">
                  <c:v>38.464044000000008</c:v>
                </c:pt>
                <c:pt idx="4830">
                  <c:v>38.463325000000012</c:v>
                </c:pt>
                <c:pt idx="4831">
                  <c:v>38.462607000000013</c:v>
                </c:pt>
                <c:pt idx="4832">
                  <c:v>38.461889000000014</c:v>
                </c:pt>
                <c:pt idx="4833">
                  <c:v>38.461171000000007</c:v>
                </c:pt>
                <c:pt idx="4834">
                  <c:v>38.460454000000013</c:v>
                </c:pt>
                <c:pt idx="4835">
                  <c:v>38.459738000000009</c:v>
                </c:pt>
                <c:pt idx="4836">
                  <c:v>38.459022000000012</c:v>
                </c:pt>
                <c:pt idx="4837">
                  <c:v>38.458306000000007</c:v>
                </c:pt>
                <c:pt idx="4838">
                  <c:v>38.457591000000008</c:v>
                </c:pt>
                <c:pt idx="4839">
                  <c:v>38.456876000000008</c:v>
                </c:pt>
                <c:pt idx="4840">
                  <c:v>38.456162000000013</c:v>
                </c:pt>
                <c:pt idx="4841">
                  <c:v>38.455448000000011</c:v>
                </c:pt>
                <c:pt idx="4842">
                  <c:v>38.454735000000014</c:v>
                </c:pt>
                <c:pt idx="4843">
                  <c:v>38.454022000000009</c:v>
                </c:pt>
                <c:pt idx="4844">
                  <c:v>38.453309000000012</c:v>
                </c:pt>
                <c:pt idx="4845">
                  <c:v>38.452597000000011</c:v>
                </c:pt>
                <c:pt idx="4846">
                  <c:v>38.451886000000009</c:v>
                </c:pt>
                <c:pt idx="4847">
                  <c:v>38.451175000000013</c:v>
                </c:pt>
                <c:pt idx="4848">
                  <c:v>38.450464000000011</c:v>
                </c:pt>
                <c:pt idx="4849">
                  <c:v>38.449754000000013</c:v>
                </c:pt>
                <c:pt idx="4850">
                  <c:v>38.449044000000008</c:v>
                </c:pt>
                <c:pt idx="4851">
                  <c:v>38.448335000000007</c:v>
                </c:pt>
                <c:pt idx="4852">
                  <c:v>38.447626000000014</c:v>
                </c:pt>
                <c:pt idx="4853">
                  <c:v>38.446918000000011</c:v>
                </c:pt>
                <c:pt idx="4854">
                  <c:v>38.446210000000008</c:v>
                </c:pt>
                <c:pt idx="4855">
                  <c:v>38.445502000000012</c:v>
                </c:pt>
                <c:pt idx="4856">
                  <c:v>38.444795000000013</c:v>
                </c:pt>
                <c:pt idx="4857">
                  <c:v>38.444088000000008</c:v>
                </c:pt>
                <c:pt idx="4858">
                  <c:v>38.443382000000007</c:v>
                </c:pt>
                <c:pt idx="4859">
                  <c:v>38.442676000000013</c:v>
                </c:pt>
                <c:pt idx="4860">
                  <c:v>38.441971000000009</c:v>
                </c:pt>
                <c:pt idx="4861">
                  <c:v>38.441266000000013</c:v>
                </c:pt>
                <c:pt idx="4862">
                  <c:v>38.440562000000007</c:v>
                </c:pt>
                <c:pt idx="4863">
                  <c:v>38.439858000000008</c:v>
                </c:pt>
                <c:pt idx="4864">
                  <c:v>38.439154000000009</c:v>
                </c:pt>
                <c:pt idx="4865">
                  <c:v>38.438451000000008</c:v>
                </c:pt>
                <c:pt idx="4866">
                  <c:v>38.437748000000013</c:v>
                </c:pt>
                <c:pt idx="4867">
                  <c:v>38.437046000000009</c:v>
                </c:pt>
                <c:pt idx="4868">
                  <c:v>38.436344000000012</c:v>
                </c:pt>
                <c:pt idx="4869">
                  <c:v>38.435643000000013</c:v>
                </c:pt>
                <c:pt idx="4870">
                  <c:v>38.434942000000014</c:v>
                </c:pt>
                <c:pt idx="4871">
                  <c:v>38.434241000000007</c:v>
                </c:pt>
                <c:pt idx="4872">
                  <c:v>38.433541000000012</c:v>
                </c:pt>
                <c:pt idx="4873">
                  <c:v>38.432842000000008</c:v>
                </c:pt>
                <c:pt idx="4874">
                  <c:v>38.432143000000011</c:v>
                </c:pt>
                <c:pt idx="4875">
                  <c:v>38.431444000000013</c:v>
                </c:pt>
                <c:pt idx="4876">
                  <c:v>38.430746000000013</c:v>
                </c:pt>
                <c:pt idx="4877">
                  <c:v>38.430048000000014</c:v>
                </c:pt>
                <c:pt idx="4878">
                  <c:v>38.429350000000014</c:v>
                </c:pt>
                <c:pt idx="4879">
                  <c:v>38.428653000000011</c:v>
                </c:pt>
                <c:pt idx="4880">
                  <c:v>38.427957000000013</c:v>
                </c:pt>
                <c:pt idx="4881">
                  <c:v>38.427261000000009</c:v>
                </c:pt>
                <c:pt idx="4882">
                  <c:v>38.426565000000011</c:v>
                </c:pt>
                <c:pt idx="4883">
                  <c:v>38.42587000000001</c:v>
                </c:pt>
                <c:pt idx="4884">
                  <c:v>38.42517500000001</c:v>
                </c:pt>
                <c:pt idx="4885">
                  <c:v>38.42448000000001</c:v>
                </c:pt>
                <c:pt idx="4886">
                  <c:v>38.423786000000007</c:v>
                </c:pt>
                <c:pt idx="4887">
                  <c:v>38.423093000000009</c:v>
                </c:pt>
                <c:pt idx="4888">
                  <c:v>38.42240000000001</c:v>
                </c:pt>
                <c:pt idx="4889">
                  <c:v>38.421707000000012</c:v>
                </c:pt>
                <c:pt idx="4890">
                  <c:v>38.421015000000011</c:v>
                </c:pt>
                <c:pt idx="4891">
                  <c:v>38.42032300000001</c:v>
                </c:pt>
                <c:pt idx="4892">
                  <c:v>38.41963100000001</c:v>
                </c:pt>
                <c:pt idx="4893">
                  <c:v>38.418940000000013</c:v>
                </c:pt>
                <c:pt idx="4894">
                  <c:v>38.418250000000008</c:v>
                </c:pt>
                <c:pt idx="4895">
                  <c:v>38.417560000000009</c:v>
                </c:pt>
                <c:pt idx="4896">
                  <c:v>38.41687000000001</c:v>
                </c:pt>
                <c:pt idx="4897">
                  <c:v>38.416181000000009</c:v>
                </c:pt>
                <c:pt idx="4898">
                  <c:v>38.415492000000008</c:v>
                </c:pt>
                <c:pt idx="4899">
                  <c:v>38.414804000000011</c:v>
                </c:pt>
                <c:pt idx="4900">
                  <c:v>38.414116000000007</c:v>
                </c:pt>
                <c:pt idx="4901">
                  <c:v>38.41342800000001</c:v>
                </c:pt>
                <c:pt idx="4902">
                  <c:v>38.412741000000011</c:v>
                </c:pt>
                <c:pt idx="4903">
                  <c:v>38.412054000000012</c:v>
                </c:pt>
                <c:pt idx="4904">
                  <c:v>38.41136800000001</c:v>
                </c:pt>
                <c:pt idx="4905">
                  <c:v>38.410682000000008</c:v>
                </c:pt>
                <c:pt idx="4906">
                  <c:v>38.409996000000014</c:v>
                </c:pt>
                <c:pt idx="4907">
                  <c:v>38.40931100000001</c:v>
                </c:pt>
                <c:pt idx="4908">
                  <c:v>38.40862700000001</c:v>
                </c:pt>
                <c:pt idx="4909">
                  <c:v>38.40794300000001</c:v>
                </c:pt>
                <c:pt idx="4910">
                  <c:v>38.40725900000001</c:v>
                </c:pt>
                <c:pt idx="4911">
                  <c:v>38.406575000000011</c:v>
                </c:pt>
                <c:pt idx="4912">
                  <c:v>38.405892000000009</c:v>
                </c:pt>
                <c:pt idx="4913">
                  <c:v>38.405210000000011</c:v>
                </c:pt>
                <c:pt idx="4914">
                  <c:v>38.404528000000013</c:v>
                </c:pt>
                <c:pt idx="4915">
                  <c:v>38.403846000000009</c:v>
                </c:pt>
                <c:pt idx="4916">
                  <c:v>38.403165000000008</c:v>
                </c:pt>
                <c:pt idx="4917">
                  <c:v>38.402484000000008</c:v>
                </c:pt>
                <c:pt idx="4918">
                  <c:v>38.401803000000008</c:v>
                </c:pt>
                <c:pt idx="4919">
                  <c:v>38.401123000000013</c:v>
                </c:pt>
                <c:pt idx="4920">
                  <c:v>38.400444000000007</c:v>
                </c:pt>
                <c:pt idx="4921">
                  <c:v>38.399765000000009</c:v>
                </c:pt>
                <c:pt idx="4922">
                  <c:v>38.399086000000011</c:v>
                </c:pt>
                <c:pt idx="4923">
                  <c:v>38.398407000000013</c:v>
                </c:pt>
                <c:pt idx="4924">
                  <c:v>38.397729000000012</c:v>
                </c:pt>
                <c:pt idx="4925">
                  <c:v>38.397052000000009</c:v>
                </c:pt>
                <c:pt idx="4926">
                  <c:v>38.396375000000013</c:v>
                </c:pt>
                <c:pt idx="4927">
                  <c:v>38.39569800000001</c:v>
                </c:pt>
                <c:pt idx="4928">
                  <c:v>38.395022000000012</c:v>
                </c:pt>
                <c:pt idx="4929">
                  <c:v>38.394346000000013</c:v>
                </c:pt>
                <c:pt idx="4930">
                  <c:v>38.393670000000007</c:v>
                </c:pt>
                <c:pt idx="4931">
                  <c:v>38.392995000000013</c:v>
                </c:pt>
                <c:pt idx="4932">
                  <c:v>38.39232100000001</c:v>
                </c:pt>
                <c:pt idx="4933">
                  <c:v>38.391646000000009</c:v>
                </c:pt>
                <c:pt idx="4934">
                  <c:v>38.390972000000012</c:v>
                </c:pt>
                <c:pt idx="4935">
                  <c:v>38.390299000000013</c:v>
                </c:pt>
                <c:pt idx="4936">
                  <c:v>38.389626000000007</c:v>
                </c:pt>
                <c:pt idx="4937">
                  <c:v>38.388953000000008</c:v>
                </c:pt>
                <c:pt idx="4938">
                  <c:v>38.388281000000013</c:v>
                </c:pt>
                <c:pt idx="4939">
                  <c:v>38.387609000000012</c:v>
                </c:pt>
                <c:pt idx="4940">
                  <c:v>38.386938000000008</c:v>
                </c:pt>
                <c:pt idx="4941">
                  <c:v>38.386267000000011</c:v>
                </c:pt>
                <c:pt idx="4942">
                  <c:v>38.385596000000014</c:v>
                </c:pt>
                <c:pt idx="4943">
                  <c:v>38.384926000000007</c:v>
                </c:pt>
                <c:pt idx="4944">
                  <c:v>38.384256000000008</c:v>
                </c:pt>
                <c:pt idx="4945">
                  <c:v>38.383587000000013</c:v>
                </c:pt>
                <c:pt idx="4946">
                  <c:v>38.382918000000011</c:v>
                </c:pt>
                <c:pt idx="4947">
                  <c:v>38.382249000000009</c:v>
                </c:pt>
                <c:pt idx="4948">
                  <c:v>38.381581000000011</c:v>
                </c:pt>
                <c:pt idx="4949">
                  <c:v>38.380913000000014</c:v>
                </c:pt>
                <c:pt idx="4950">
                  <c:v>38.380246000000014</c:v>
                </c:pt>
                <c:pt idx="4951">
                  <c:v>38.379579000000007</c:v>
                </c:pt>
                <c:pt idx="4952">
                  <c:v>38.378912000000007</c:v>
                </c:pt>
                <c:pt idx="4953">
                  <c:v>38.378246000000011</c:v>
                </c:pt>
                <c:pt idx="4954">
                  <c:v>38.377580000000009</c:v>
                </c:pt>
                <c:pt idx="4955">
                  <c:v>38.376915000000011</c:v>
                </c:pt>
                <c:pt idx="4956">
                  <c:v>38.376250000000013</c:v>
                </c:pt>
                <c:pt idx="4957">
                  <c:v>38.375585000000008</c:v>
                </c:pt>
                <c:pt idx="4958">
                  <c:v>38.374921000000008</c:v>
                </c:pt>
                <c:pt idx="4959">
                  <c:v>38.374257000000007</c:v>
                </c:pt>
                <c:pt idx="4960">
                  <c:v>38.373594000000011</c:v>
                </c:pt>
                <c:pt idx="4961">
                  <c:v>38.372931000000008</c:v>
                </c:pt>
                <c:pt idx="4962">
                  <c:v>38.372268000000012</c:v>
                </c:pt>
                <c:pt idx="4963">
                  <c:v>38.371606000000007</c:v>
                </c:pt>
                <c:pt idx="4964">
                  <c:v>38.370944000000009</c:v>
                </c:pt>
                <c:pt idx="4965">
                  <c:v>38.370283000000008</c:v>
                </c:pt>
                <c:pt idx="4966">
                  <c:v>38.369622000000007</c:v>
                </c:pt>
                <c:pt idx="4967">
                  <c:v>38.368961000000013</c:v>
                </c:pt>
                <c:pt idx="4968">
                  <c:v>38.36830100000001</c:v>
                </c:pt>
                <c:pt idx="4969">
                  <c:v>38.367641000000013</c:v>
                </c:pt>
                <c:pt idx="4970">
                  <c:v>38.366982000000007</c:v>
                </c:pt>
                <c:pt idx="4971">
                  <c:v>38.366323000000008</c:v>
                </c:pt>
                <c:pt idx="4972">
                  <c:v>38.36566400000001</c:v>
                </c:pt>
                <c:pt idx="4973">
                  <c:v>38.365006000000008</c:v>
                </c:pt>
                <c:pt idx="4974">
                  <c:v>38.364348000000007</c:v>
                </c:pt>
                <c:pt idx="4975">
                  <c:v>38.363690000000013</c:v>
                </c:pt>
                <c:pt idx="4976">
                  <c:v>38.363033000000009</c:v>
                </c:pt>
                <c:pt idx="4977">
                  <c:v>38.362376000000012</c:v>
                </c:pt>
                <c:pt idx="4978">
                  <c:v>38.361720000000012</c:v>
                </c:pt>
                <c:pt idx="4979">
                  <c:v>38.361064000000013</c:v>
                </c:pt>
                <c:pt idx="4980">
                  <c:v>38.360408000000014</c:v>
                </c:pt>
                <c:pt idx="4981">
                  <c:v>38.359753000000012</c:v>
                </c:pt>
                <c:pt idx="4982">
                  <c:v>38.35909800000001</c:v>
                </c:pt>
                <c:pt idx="4983">
                  <c:v>38.358444000000013</c:v>
                </c:pt>
                <c:pt idx="4984">
                  <c:v>38.357790000000008</c:v>
                </c:pt>
                <c:pt idx="4985">
                  <c:v>38.357136000000011</c:v>
                </c:pt>
                <c:pt idx="4986">
                  <c:v>38.356483000000011</c:v>
                </c:pt>
                <c:pt idx="4987">
                  <c:v>38.355830000000012</c:v>
                </c:pt>
                <c:pt idx="4988">
                  <c:v>38.355178000000009</c:v>
                </c:pt>
                <c:pt idx="4989">
                  <c:v>38.354526000000007</c:v>
                </c:pt>
                <c:pt idx="4990">
                  <c:v>38.353874000000012</c:v>
                </c:pt>
                <c:pt idx="4991">
                  <c:v>38.353222000000009</c:v>
                </c:pt>
                <c:pt idx="4992">
                  <c:v>38.352571000000012</c:v>
                </c:pt>
                <c:pt idx="4993">
                  <c:v>38.351921000000011</c:v>
                </c:pt>
                <c:pt idx="4994">
                  <c:v>38.351271000000011</c:v>
                </c:pt>
                <c:pt idx="4995">
                  <c:v>38.350621000000011</c:v>
                </c:pt>
                <c:pt idx="4996">
                  <c:v>38.349971000000011</c:v>
                </c:pt>
                <c:pt idx="4997">
                  <c:v>38.349322000000008</c:v>
                </c:pt>
                <c:pt idx="4998">
                  <c:v>38.34867400000001</c:v>
                </c:pt>
                <c:pt idx="4999">
                  <c:v>38.348025000000007</c:v>
                </c:pt>
                <c:pt idx="5000">
                  <c:v>38.218439000000011</c:v>
                </c:pt>
                <c:pt idx="5001">
                  <c:v>38.102503000000013</c:v>
                </c:pt>
                <c:pt idx="5002">
                  <c:v>37.996783000000008</c:v>
                </c:pt>
                <c:pt idx="5003">
                  <c:v>37.898109000000012</c:v>
                </c:pt>
                <c:pt idx="5004">
                  <c:v>37.803728000000014</c:v>
                </c:pt>
                <c:pt idx="5005">
                  <c:v>37.711339000000009</c:v>
                </c:pt>
                <c:pt idx="5006">
                  <c:v>37.619073000000007</c:v>
                </c:pt>
                <c:pt idx="5007">
                  <c:v>37.525448000000011</c:v>
                </c:pt>
                <c:pt idx="5008">
                  <c:v>37.429316000000007</c:v>
                </c:pt>
                <c:pt idx="5009">
                  <c:v>37.329802000000008</c:v>
                </c:pt>
                <c:pt idx="5010">
                  <c:v>37.226260000000011</c:v>
                </c:pt>
                <c:pt idx="5011">
                  <c:v>37.118226000000007</c:v>
                </c:pt>
                <c:pt idx="5012">
                  <c:v>37.005383000000009</c:v>
                </c:pt>
                <c:pt idx="5013">
                  <c:v>36.887529000000008</c:v>
                </c:pt>
                <c:pt idx="5014">
                  <c:v>36.764555000000009</c:v>
                </c:pt>
                <c:pt idx="5015">
                  <c:v>36.636420000000008</c:v>
                </c:pt>
                <c:pt idx="5016">
                  <c:v>36.503137000000009</c:v>
                </c:pt>
                <c:pt idx="5017">
                  <c:v>36.364762000000013</c:v>
                </c:pt>
                <c:pt idx="5018">
                  <c:v>36.221380000000011</c:v>
                </c:pt>
                <c:pt idx="5019">
                  <c:v>36.073098000000009</c:v>
                </c:pt>
                <c:pt idx="5020">
                  <c:v>35.920041000000012</c:v>
                </c:pt>
                <c:pt idx="5021">
                  <c:v>35.762343000000008</c:v>
                </c:pt>
                <c:pt idx="5022">
                  <c:v>35.600146000000009</c:v>
                </c:pt>
                <c:pt idx="5023">
                  <c:v>35.433596000000009</c:v>
                </c:pt>
                <c:pt idx="5024">
                  <c:v>35.262841000000009</c:v>
                </c:pt>
                <c:pt idx="5025">
                  <c:v>35.08803000000001</c:v>
                </c:pt>
                <c:pt idx="5026">
                  <c:v>34.909309000000007</c:v>
                </c:pt>
                <c:pt idx="5027">
                  <c:v>34.726825000000012</c:v>
                </c:pt>
                <c:pt idx="5028">
                  <c:v>34.540720000000007</c:v>
                </c:pt>
                <c:pt idx="5029">
                  <c:v>34.351135000000014</c:v>
                </c:pt>
                <c:pt idx="5030">
                  <c:v>34.158207000000012</c:v>
                </c:pt>
                <c:pt idx="5031">
                  <c:v>33.962070000000011</c:v>
                </c:pt>
                <c:pt idx="5032">
                  <c:v>33.762855000000009</c:v>
                </c:pt>
                <c:pt idx="5033">
                  <c:v>33.560691000000013</c:v>
                </c:pt>
                <c:pt idx="5034">
                  <c:v>33.355703000000013</c:v>
                </c:pt>
                <c:pt idx="5035">
                  <c:v>33.148013000000013</c:v>
                </c:pt>
                <c:pt idx="5036">
                  <c:v>32.937740000000012</c:v>
                </c:pt>
                <c:pt idx="5037">
                  <c:v>32.725002000000011</c:v>
                </c:pt>
                <c:pt idx="5038">
                  <c:v>32.509913000000012</c:v>
                </c:pt>
                <c:pt idx="5039">
                  <c:v>32.29258500000001</c:v>
                </c:pt>
                <c:pt idx="5040">
                  <c:v>32.073129000000009</c:v>
                </c:pt>
                <c:pt idx="5041">
                  <c:v>31.85165300000001</c:v>
                </c:pt>
                <c:pt idx="5042">
                  <c:v>31.62826200000001</c:v>
                </c:pt>
                <c:pt idx="5043">
                  <c:v>31.403061000000012</c:v>
                </c:pt>
                <c:pt idx="5044">
                  <c:v>31.17615300000001</c:v>
                </c:pt>
                <c:pt idx="5045">
                  <c:v>30.947637000000011</c:v>
                </c:pt>
                <c:pt idx="5046">
                  <c:v>30.71761200000001</c:v>
                </c:pt>
                <c:pt idx="5047">
                  <c:v>30.486176000000011</c:v>
                </c:pt>
                <c:pt idx="5048">
                  <c:v>30.253422000000011</c:v>
                </c:pt>
                <c:pt idx="5049">
                  <c:v>30.01944300000001</c:v>
                </c:pt>
                <c:pt idx="5050">
                  <c:v>29.784331000000009</c:v>
                </c:pt>
                <c:pt idx="5051">
                  <c:v>29.54817400000001</c:v>
                </c:pt>
                <c:pt idx="5052">
                  <c:v>29.311059000000011</c:v>
                </c:pt>
                <c:pt idx="5053">
                  <c:v>29.073071000000009</c:v>
                </c:pt>
                <c:pt idx="5054">
                  <c:v>28.834291000000011</c:v>
                </c:pt>
                <c:pt idx="5055">
                  <c:v>28.594798000000011</c:v>
                </c:pt>
                <c:pt idx="5056">
                  <c:v>28.35467100000001</c:v>
                </c:pt>
                <c:pt idx="5057">
                  <c:v>28.113983000000012</c:v>
                </c:pt>
                <c:pt idx="5058">
                  <c:v>27.87280500000001</c:v>
                </c:pt>
                <c:pt idx="5059">
                  <c:v>27.631207000000011</c:v>
                </c:pt>
                <c:pt idx="5060">
                  <c:v>27.389253000000011</c:v>
                </c:pt>
                <c:pt idx="5061">
                  <c:v>27.147007000000009</c:v>
                </c:pt>
                <c:pt idx="5062">
                  <c:v>26.904526000000011</c:v>
                </c:pt>
                <c:pt idx="5063">
                  <c:v>26.661867000000012</c:v>
                </c:pt>
                <c:pt idx="5064">
                  <c:v>26.41908200000001</c:v>
                </c:pt>
                <c:pt idx="5065">
                  <c:v>26.176220000000011</c:v>
                </c:pt>
                <c:pt idx="5066">
                  <c:v>25.933326000000012</c:v>
                </c:pt>
                <c:pt idx="5067">
                  <c:v>25.690440000000009</c:v>
                </c:pt>
                <c:pt idx="5068">
                  <c:v>25.447601000000009</c:v>
                </c:pt>
                <c:pt idx="5069">
                  <c:v>25.20484200000001</c:v>
                </c:pt>
                <c:pt idx="5070">
                  <c:v>24.962194000000011</c:v>
                </c:pt>
                <c:pt idx="5071">
                  <c:v>24.719683000000011</c:v>
                </c:pt>
                <c:pt idx="5072">
                  <c:v>24.477330000000009</c:v>
                </c:pt>
                <c:pt idx="5073">
                  <c:v>24.23515500000001</c:v>
                </c:pt>
                <c:pt idx="5074">
                  <c:v>23.993172000000012</c:v>
                </c:pt>
                <c:pt idx="5075">
                  <c:v>23.75139200000001</c:v>
                </c:pt>
                <c:pt idx="5076">
                  <c:v>23.509823000000011</c:v>
                </c:pt>
                <c:pt idx="5077">
                  <c:v>23.268466000000011</c:v>
                </c:pt>
                <c:pt idx="5078">
                  <c:v>23.027324000000011</c:v>
                </c:pt>
                <c:pt idx="5079">
                  <c:v>22.786390000000011</c:v>
                </c:pt>
                <c:pt idx="5080">
                  <c:v>22.545659000000011</c:v>
                </c:pt>
                <c:pt idx="5081">
                  <c:v>22.305119000000012</c:v>
                </c:pt>
                <c:pt idx="5082">
                  <c:v>22.06475600000001</c:v>
                </c:pt>
                <c:pt idx="5083">
                  <c:v>21.824553000000009</c:v>
                </c:pt>
                <c:pt idx="5084">
                  <c:v>21.58449000000001</c:v>
                </c:pt>
                <c:pt idx="5085">
                  <c:v>21.344543000000009</c:v>
                </c:pt>
                <c:pt idx="5086">
                  <c:v>21.104685000000011</c:v>
                </c:pt>
                <c:pt idx="5087">
                  <c:v>20.864888000000011</c:v>
                </c:pt>
                <c:pt idx="5088">
                  <c:v>20.62512000000001</c:v>
                </c:pt>
                <c:pt idx="5089">
                  <c:v>20.385346000000009</c:v>
                </c:pt>
                <c:pt idx="5090">
                  <c:v>20.145530000000011</c:v>
                </c:pt>
                <c:pt idx="5091">
                  <c:v>19.905632000000011</c:v>
                </c:pt>
                <c:pt idx="5092">
                  <c:v>19.66561200000001</c:v>
                </c:pt>
                <c:pt idx="5093">
                  <c:v>19.425425000000011</c:v>
                </c:pt>
                <c:pt idx="5094">
                  <c:v>19.18502800000001</c:v>
                </c:pt>
                <c:pt idx="5095">
                  <c:v>18.944372000000012</c:v>
                </c:pt>
                <c:pt idx="5096">
                  <c:v>18.703409000000011</c:v>
                </c:pt>
                <c:pt idx="5097">
                  <c:v>18.462088000000012</c:v>
                </c:pt>
                <c:pt idx="5098">
                  <c:v>18.220359000000009</c:v>
                </c:pt>
                <c:pt idx="5099">
                  <c:v>17.978166000000009</c:v>
                </c:pt>
                <c:pt idx="5100">
                  <c:v>17.735458000000012</c:v>
                </c:pt>
                <c:pt idx="5101">
                  <c:v>17.492176000000011</c:v>
                </c:pt>
                <c:pt idx="5102">
                  <c:v>17.248265000000011</c:v>
                </c:pt>
                <c:pt idx="5103">
                  <c:v>17.003667000000011</c:v>
                </c:pt>
                <c:pt idx="5104">
                  <c:v>16.758323000000011</c:v>
                </c:pt>
                <c:pt idx="5105">
                  <c:v>16.512174000000009</c:v>
                </c:pt>
                <c:pt idx="5106">
                  <c:v>16.26515800000001</c:v>
                </c:pt>
                <c:pt idx="5107">
                  <c:v>16.017215000000011</c:v>
                </c:pt>
                <c:pt idx="5108">
                  <c:v>15.768283000000011</c:v>
                </c:pt>
                <c:pt idx="5109">
                  <c:v>15.51829900000001</c:v>
                </c:pt>
                <c:pt idx="5110">
                  <c:v>15.26720000000001</c:v>
                </c:pt>
                <c:pt idx="5111">
                  <c:v>15.014922000000011</c:v>
                </c:pt>
                <c:pt idx="5112">
                  <c:v>14.761400000000011</c:v>
                </c:pt>
                <c:pt idx="5113">
                  <c:v>14.50656900000001</c:v>
                </c:pt>
                <c:pt idx="5114">
                  <c:v>14.250363000000011</c:v>
                </c:pt>
                <c:pt idx="5115">
                  <c:v>13.99271900000001</c:v>
                </c:pt>
                <c:pt idx="5116">
                  <c:v>13.73357100000001</c:v>
                </c:pt>
                <c:pt idx="5117">
                  <c:v>13.472854000000011</c:v>
                </c:pt>
                <c:pt idx="5118">
                  <c:v>13.21050300000001</c:v>
                </c:pt>
                <c:pt idx="5119">
                  <c:v>12.94644700000001</c:v>
                </c:pt>
                <c:pt idx="5120">
                  <c:v>12.680616000000009</c:v>
                </c:pt>
                <c:pt idx="5121">
                  <c:v>12.412938000000011</c:v>
                </c:pt>
                <c:pt idx="5122">
                  <c:v>12.143338000000011</c:v>
                </c:pt>
                <c:pt idx="5123">
                  <c:v>11.87174200000001</c:v>
                </c:pt>
                <c:pt idx="5124">
                  <c:v>11.59807500000001</c:v>
                </c:pt>
                <c:pt idx="5125">
                  <c:v>11.32225800000001</c:v>
                </c:pt>
                <c:pt idx="5126">
                  <c:v>11.04421300000001</c:v>
                </c:pt>
                <c:pt idx="5127">
                  <c:v>10.76385800000001</c:v>
                </c:pt>
                <c:pt idx="5128">
                  <c:v>10.48111200000001</c:v>
                </c:pt>
                <c:pt idx="5129">
                  <c:v>10.19588700000001</c:v>
                </c:pt>
                <c:pt idx="5130">
                  <c:v>9.9080970000000104</c:v>
                </c:pt>
                <c:pt idx="5131">
                  <c:v>9.6176510000000111</c:v>
                </c:pt>
                <c:pt idx="5132">
                  <c:v>9.32445400000001</c:v>
                </c:pt>
                <c:pt idx="5133">
                  <c:v>9.0284100000000098</c:v>
                </c:pt>
                <c:pt idx="5134">
                  <c:v>8.7294160000000112</c:v>
                </c:pt>
                <c:pt idx="5135">
                  <c:v>8.4273670000000109</c:v>
                </c:pt>
                <c:pt idx="5136">
                  <c:v>8.1221520000000105</c:v>
                </c:pt>
                <c:pt idx="5137">
                  <c:v>7.8136540000000103</c:v>
                </c:pt>
                <c:pt idx="5138">
                  <c:v>7.5017530000000106</c:v>
                </c:pt>
                <c:pt idx="5139">
                  <c:v>7.1863180000000106</c:v>
                </c:pt>
                <c:pt idx="5140">
                  <c:v>6.8672140000000104</c:v>
                </c:pt>
                <c:pt idx="5141">
                  <c:v>6.5442980000000102</c:v>
                </c:pt>
                <c:pt idx="5142">
                  <c:v>6.2174160000000107</c:v>
                </c:pt>
                <c:pt idx="5143">
                  <c:v>5.8864050000000105</c:v>
                </c:pt>
                <c:pt idx="5144">
                  <c:v>5.5510940000000106</c:v>
                </c:pt>
                <c:pt idx="5145">
                  <c:v>5.2112970000000107</c:v>
                </c:pt>
                <c:pt idx="5146">
                  <c:v>4.8668170000000099</c:v>
                </c:pt>
                <c:pt idx="5147">
                  <c:v>4.5174430000000099</c:v>
                </c:pt>
                <c:pt idx="5148">
                  <c:v>4.16294900000001</c:v>
                </c:pt>
                <c:pt idx="5149">
                  <c:v>3.8030930000000103</c:v>
                </c:pt>
                <c:pt idx="5150">
                  <c:v>3.4376150000000103</c:v>
                </c:pt>
                <c:pt idx="5151">
                  <c:v>3.0662360000000102</c:v>
                </c:pt>
                <c:pt idx="5152">
                  <c:v>2.6886570000000103</c:v>
                </c:pt>
                <c:pt idx="5153">
                  <c:v>2.3045600000000102</c:v>
                </c:pt>
                <c:pt idx="5154">
                  <c:v>1.9135990000000103</c:v>
                </c:pt>
                <c:pt idx="5155">
                  <c:v>1.5154110000000103</c:v>
                </c:pt>
                <c:pt idx="5156">
                  <c:v>1.1096020000000104</c:v>
                </c:pt>
                <c:pt idx="5157">
                  <c:v>0.69575900000001034</c:v>
                </c:pt>
                <c:pt idx="5158">
                  <c:v>0.27344000000001029</c:v>
                </c:pt>
                <c:pt idx="5159">
                  <c:v>-0.15782099999998969</c:v>
                </c:pt>
                <c:pt idx="5160">
                  <c:v>-0.59851099999998969</c:v>
                </c:pt>
                <c:pt idx="5161">
                  <c:v>-1.0491399999999897</c:v>
                </c:pt>
                <c:pt idx="5162">
                  <c:v>-1.5102359999999897</c:v>
                </c:pt>
                <c:pt idx="5163">
                  <c:v>-1.9823389999999896</c:v>
                </c:pt>
                <c:pt idx="5164">
                  <c:v>-2.4659959999999899</c:v>
                </c:pt>
                <c:pt idx="5165">
                  <c:v>-2.9617519999999895</c:v>
                </c:pt>
                <c:pt idx="5166">
                  <c:v>-3.4701429999999895</c:v>
                </c:pt>
                <c:pt idx="5167">
                  <c:v>-3.9916789999999898</c:v>
                </c:pt>
                <c:pt idx="5168">
                  <c:v>-4.5268349999999895</c:v>
                </c:pt>
                <c:pt idx="5169">
                  <c:v>-5.0760319999999899</c:v>
                </c:pt>
                <c:pt idx="5170">
                  <c:v>-5.6396229999999896</c:v>
                </c:pt>
                <c:pt idx="5171">
                  <c:v>-6.2178729999999893</c:v>
                </c:pt>
                <c:pt idx="5172">
                  <c:v>-6.8109429999999893</c:v>
                </c:pt>
                <c:pt idx="5173">
                  <c:v>-7.4188799999999899</c:v>
                </c:pt>
                <c:pt idx="5174">
                  <c:v>-8.0415949999999903</c:v>
                </c:pt>
                <c:pt idx="5175">
                  <c:v>-8.6788649999999894</c:v>
                </c:pt>
                <c:pt idx="5176">
                  <c:v>-9.33032199999999</c:v>
                </c:pt>
                <c:pt idx="5177">
                  <c:v>-9.9954609999999899</c:v>
                </c:pt>
                <c:pt idx="5178">
                  <c:v>-10.67364699999999</c:v>
                </c:pt>
                <c:pt idx="5179">
                  <c:v>-11.36412799999999</c:v>
                </c:pt>
                <c:pt idx="5180">
                  <c:v>-12.066055999999989</c:v>
                </c:pt>
                <c:pt idx="5181">
                  <c:v>-12.778508999999989</c:v>
                </c:pt>
                <c:pt idx="5182">
                  <c:v>-13.500512999999989</c:v>
                </c:pt>
                <c:pt idx="5183">
                  <c:v>-14.23106999999999</c:v>
                </c:pt>
                <c:pt idx="5184">
                  <c:v>-14.96917899999999</c:v>
                </c:pt>
                <c:pt idx="5185">
                  <c:v>-15.713860999999989</c:v>
                </c:pt>
                <c:pt idx="5186">
                  <c:v>-16.464176999999989</c:v>
                </c:pt>
                <c:pt idx="5187">
                  <c:v>-17.219241999999991</c:v>
                </c:pt>
                <c:pt idx="5188">
                  <c:v>-17.97824499999999</c:v>
                </c:pt>
                <c:pt idx="5189">
                  <c:v>-18.740453999999989</c:v>
                </c:pt>
                <c:pt idx="5190">
                  <c:v>-19.505226999999991</c:v>
                </c:pt>
                <c:pt idx="5191">
                  <c:v>-20.27201599999999</c:v>
                </c:pt>
                <c:pt idx="5192">
                  <c:v>-21.040368999999991</c:v>
                </c:pt>
                <c:pt idx="5193">
                  <c:v>-21.80992899999999</c:v>
                </c:pt>
                <c:pt idx="5194">
                  <c:v>-22.580424999999991</c:v>
                </c:pt>
                <c:pt idx="5195">
                  <c:v>-23.35166499999999</c:v>
                </c:pt>
                <c:pt idx="5196">
                  <c:v>-24.12352499999999</c:v>
                </c:pt>
                <c:pt idx="5197">
                  <c:v>-24.89593099999999</c:v>
                </c:pt>
                <c:pt idx="5198">
                  <c:v>-25.668849999999988</c:v>
                </c:pt>
                <c:pt idx="5199">
                  <c:v>-26.442274999999988</c:v>
                </c:pt>
                <c:pt idx="5200">
                  <c:v>-27.216212999999989</c:v>
                </c:pt>
                <c:pt idx="5201">
                  <c:v>-27.990678999999989</c:v>
                </c:pt>
                <c:pt idx="5202">
                  <c:v>-28.765691999999991</c:v>
                </c:pt>
                <c:pt idx="5203">
                  <c:v>-29.541270999999991</c:v>
                </c:pt>
                <c:pt idx="5204">
                  <c:v>-30.317436999999991</c:v>
                </c:pt>
                <c:pt idx="5205">
                  <c:v>-31.094215999999989</c:v>
                </c:pt>
                <c:pt idx="5206">
                  <c:v>-31.871642999999988</c:v>
                </c:pt>
                <c:pt idx="5207">
                  <c:v>-32.649767999999987</c:v>
                </c:pt>
                <c:pt idx="5208">
                  <c:v>-33.428656999999987</c:v>
                </c:pt>
                <c:pt idx="5209">
                  <c:v>-34.208400999999988</c:v>
                </c:pt>
                <c:pt idx="5210">
                  <c:v>-34.989116999999993</c:v>
                </c:pt>
                <c:pt idx="5211">
                  <c:v>-35.770949999999992</c:v>
                </c:pt>
                <c:pt idx="5212">
                  <c:v>-36.554073999999993</c:v>
                </c:pt>
                <c:pt idx="5213">
                  <c:v>-37.338691999999988</c:v>
                </c:pt>
                <c:pt idx="5214">
                  <c:v>-38.125032999999988</c:v>
                </c:pt>
                <c:pt idx="5215">
                  <c:v>-38.913344999999993</c:v>
                </c:pt>
                <c:pt idx="5216">
                  <c:v>-39.703895999999993</c:v>
                </c:pt>
                <c:pt idx="5217">
                  <c:v>-40.49695899999999</c:v>
                </c:pt>
                <c:pt idx="5218">
                  <c:v>-41.292810999999986</c:v>
                </c:pt>
                <c:pt idx="5219">
                  <c:v>-42.091720999999993</c:v>
                </c:pt>
                <c:pt idx="5220">
                  <c:v>-42.89172099999999</c:v>
                </c:pt>
                <c:pt idx="5221">
                  <c:v>-43.691720999999987</c:v>
                </c:pt>
                <c:pt idx="5222">
                  <c:v>-44.491720999999991</c:v>
                </c:pt>
                <c:pt idx="5223">
                  <c:v>-45.291720999999988</c:v>
                </c:pt>
                <c:pt idx="5224">
                  <c:v>-46.091720999999993</c:v>
                </c:pt>
                <c:pt idx="5225">
                  <c:v>-46.89172099999999</c:v>
                </c:pt>
                <c:pt idx="5226">
                  <c:v>-47.691720999999987</c:v>
                </c:pt>
                <c:pt idx="5227">
                  <c:v>-48.491720999999991</c:v>
                </c:pt>
                <c:pt idx="5228">
                  <c:v>-49.291720999999988</c:v>
                </c:pt>
                <c:pt idx="5229">
                  <c:v>-50.091720999999993</c:v>
                </c:pt>
                <c:pt idx="5230">
                  <c:v>-50.89172099999999</c:v>
                </c:pt>
                <c:pt idx="5231">
                  <c:v>-51.691720999999987</c:v>
                </c:pt>
                <c:pt idx="5232">
                  <c:v>-52.491720999999991</c:v>
                </c:pt>
                <c:pt idx="5233">
                  <c:v>-53.291720999999988</c:v>
                </c:pt>
                <c:pt idx="5234">
                  <c:v>-54.091720999999993</c:v>
                </c:pt>
                <c:pt idx="5235">
                  <c:v>-54.89172099999999</c:v>
                </c:pt>
                <c:pt idx="5236">
                  <c:v>-55.691720999999987</c:v>
                </c:pt>
                <c:pt idx="5237">
                  <c:v>-56.491720999999991</c:v>
                </c:pt>
                <c:pt idx="5238">
                  <c:v>-57.291720999999988</c:v>
                </c:pt>
                <c:pt idx="5239">
                  <c:v>-58.091720999999993</c:v>
                </c:pt>
                <c:pt idx="5240">
                  <c:v>-58.89172099999999</c:v>
                </c:pt>
                <c:pt idx="5241">
                  <c:v>-59.691720999999987</c:v>
                </c:pt>
                <c:pt idx="5242">
                  <c:v>-60.491720999999991</c:v>
                </c:pt>
                <c:pt idx="5243">
                  <c:v>-61.291720999999988</c:v>
                </c:pt>
                <c:pt idx="5244">
                  <c:v>-62.091720999999993</c:v>
                </c:pt>
                <c:pt idx="5245">
                  <c:v>-62.89172099999999</c:v>
                </c:pt>
                <c:pt idx="5246">
                  <c:v>-63.691720999999987</c:v>
                </c:pt>
                <c:pt idx="5247">
                  <c:v>-64.491720999999984</c:v>
                </c:pt>
                <c:pt idx="5248">
                  <c:v>-65.291720999999995</c:v>
                </c:pt>
                <c:pt idx="5249">
                  <c:v>-66.091720999999993</c:v>
                </c:pt>
                <c:pt idx="5250">
                  <c:v>-66.89172099999999</c:v>
                </c:pt>
                <c:pt idx="5251">
                  <c:v>-67.691720999999987</c:v>
                </c:pt>
                <c:pt idx="5252">
                  <c:v>-68.491720999999984</c:v>
                </c:pt>
                <c:pt idx="5253">
                  <c:v>-69.291720999999995</c:v>
                </c:pt>
                <c:pt idx="5254">
                  <c:v>-70.091720999999993</c:v>
                </c:pt>
                <c:pt idx="5255">
                  <c:v>-70.89172099999999</c:v>
                </c:pt>
                <c:pt idx="5256">
                  <c:v>-71.691720999999987</c:v>
                </c:pt>
                <c:pt idx="5257">
                  <c:v>-72.491720999999984</c:v>
                </c:pt>
                <c:pt idx="5258">
                  <c:v>-73.291720999999995</c:v>
                </c:pt>
                <c:pt idx="5259">
                  <c:v>-74.091720999999993</c:v>
                </c:pt>
                <c:pt idx="5260">
                  <c:v>-74.89172099999999</c:v>
                </c:pt>
                <c:pt idx="5261">
                  <c:v>-75.691720999999987</c:v>
                </c:pt>
                <c:pt idx="5262">
                  <c:v>-76.491720999999984</c:v>
                </c:pt>
                <c:pt idx="5263">
                  <c:v>-77.291720999999995</c:v>
                </c:pt>
                <c:pt idx="5264">
                  <c:v>-78.091720999999993</c:v>
                </c:pt>
                <c:pt idx="5265">
                  <c:v>-78.89172099999999</c:v>
                </c:pt>
                <c:pt idx="5266">
                  <c:v>-79.691720999999987</c:v>
                </c:pt>
                <c:pt idx="5267">
                  <c:v>-80.491720999999984</c:v>
                </c:pt>
                <c:pt idx="5268">
                  <c:v>-81.291720999999995</c:v>
                </c:pt>
                <c:pt idx="5269">
                  <c:v>-82.059299999999993</c:v>
                </c:pt>
                <c:pt idx="5270">
                  <c:v>-82.764881999999986</c:v>
                </c:pt>
                <c:pt idx="5271">
                  <c:v>-83.405532999999991</c:v>
                </c:pt>
                <c:pt idx="5272">
                  <c:v>-83.980227999999997</c:v>
                </c:pt>
                <c:pt idx="5273">
                  <c:v>-84.489813999999996</c:v>
                </c:pt>
                <c:pt idx="5274">
                  <c:v>-84.936783999999989</c:v>
                </c:pt>
                <c:pt idx="5275">
                  <c:v>-85.324945999999983</c:v>
                </c:pt>
                <c:pt idx="5276">
                  <c:v>-85.659037999999995</c:v>
                </c:pt>
                <c:pt idx="5277">
                  <c:v>-85.944334999999995</c:v>
                </c:pt>
                <c:pt idx="5278">
                  <c:v>-86.186314999999993</c:v>
                </c:pt>
                <c:pt idx="5279">
                  <c:v>-86.390375999999989</c:v>
                </c:pt>
                <c:pt idx="5280">
                  <c:v>-86.561642999999989</c:v>
                </c:pt>
                <c:pt idx="5281">
                  <c:v>-86.704833999999991</c:v>
                </c:pt>
                <c:pt idx="5282">
                  <c:v>-86.824192999999994</c:v>
                </c:pt>
                <c:pt idx="5283">
                  <c:v>-86.923467999999986</c:v>
                </c:pt>
                <c:pt idx="5284">
                  <c:v>-87.00591399999999</c:v>
                </c:pt>
                <c:pt idx="5285">
                  <c:v>-87.074329999999989</c:v>
                </c:pt>
                <c:pt idx="5286">
                  <c:v>-87.131092999999993</c:v>
                </c:pt>
                <c:pt idx="5287">
                  <c:v>-87.178209999999993</c:v>
                </c:pt>
                <c:pt idx="5288">
                  <c:v>-87.217361999999994</c:v>
                </c:pt>
                <c:pt idx="5289">
                  <c:v>-87.249950999999996</c:v>
                </c:pt>
                <c:pt idx="5290">
                  <c:v>-87.277141999999984</c:v>
                </c:pt>
                <c:pt idx="5291">
                  <c:v>-87.299896999999987</c:v>
                </c:pt>
                <c:pt idx="5292">
                  <c:v>-87.319010999999989</c:v>
                </c:pt>
                <c:pt idx="5293">
                  <c:v>-87.335137999999986</c:v>
                </c:pt>
                <c:pt idx="5294">
                  <c:v>-87.348816999999983</c:v>
                </c:pt>
                <c:pt idx="5295">
                  <c:v>-87.360488999999987</c:v>
                </c:pt>
                <c:pt idx="5296">
                  <c:v>-87.370516999999992</c:v>
                </c:pt>
                <c:pt idx="5297">
                  <c:v>-87.379195999999993</c:v>
                </c:pt>
                <c:pt idx="5298">
                  <c:v>-87.386768999999987</c:v>
                </c:pt>
                <c:pt idx="5299">
                  <c:v>-87.393435999999994</c:v>
                </c:pt>
                <c:pt idx="5300">
                  <c:v>-87.39935899999999</c:v>
                </c:pt>
                <c:pt idx="5301">
                  <c:v>-87.404670999999993</c:v>
                </c:pt>
                <c:pt idx="5302">
                  <c:v>-87.409479999999988</c:v>
                </c:pt>
                <c:pt idx="5303">
                  <c:v>-87.413876999999985</c:v>
                </c:pt>
                <c:pt idx="5304">
                  <c:v>-87.417931999999993</c:v>
                </c:pt>
                <c:pt idx="5305">
                  <c:v>-87.421706999999984</c:v>
                </c:pt>
                <c:pt idx="5306">
                  <c:v>-87.425248999999994</c:v>
                </c:pt>
                <c:pt idx="5307">
                  <c:v>-87.428597999999994</c:v>
                </c:pt>
                <c:pt idx="5308">
                  <c:v>-87.431786999999986</c:v>
                </c:pt>
                <c:pt idx="5309">
                  <c:v>-87.434841999999989</c:v>
                </c:pt>
                <c:pt idx="5310">
                  <c:v>-87.437785999999988</c:v>
                </c:pt>
                <c:pt idx="5311">
                  <c:v>-87.440634999999986</c:v>
                </c:pt>
                <c:pt idx="5312">
                  <c:v>-87.443404999999984</c:v>
                </c:pt>
                <c:pt idx="5313">
                  <c:v>-87.446107999999995</c:v>
                </c:pt>
                <c:pt idx="5314">
                  <c:v>-87.448752999999996</c:v>
                </c:pt>
                <c:pt idx="5315">
                  <c:v>-87.451348999999993</c:v>
                </c:pt>
                <c:pt idx="5316">
                  <c:v>-87.453900999999988</c:v>
                </c:pt>
                <c:pt idx="5317">
                  <c:v>-87.45641599999999</c:v>
                </c:pt>
                <c:pt idx="5318">
                  <c:v>-87.458897999999991</c:v>
                </c:pt>
                <c:pt idx="5319">
                  <c:v>-87.461349999999996</c:v>
                </c:pt>
                <c:pt idx="5320">
                  <c:v>-87.463775999999996</c:v>
                </c:pt>
                <c:pt idx="5321">
                  <c:v>-87.466176999999988</c:v>
                </c:pt>
                <c:pt idx="5322">
                  <c:v>-87.46855699999999</c:v>
                </c:pt>
                <c:pt idx="5323">
                  <c:v>-87.470916999999986</c:v>
                </c:pt>
                <c:pt idx="5324">
                  <c:v>-87.473257999999987</c:v>
                </c:pt>
                <c:pt idx="5325">
                  <c:v>-87.475580999999991</c:v>
                </c:pt>
                <c:pt idx="5326">
                  <c:v>-87.477886999999996</c:v>
                </c:pt>
                <c:pt idx="5327">
                  <c:v>-87.480177999999995</c:v>
                </c:pt>
                <c:pt idx="5328">
                  <c:v>-87.482452999999992</c:v>
                </c:pt>
                <c:pt idx="5329">
                  <c:v>-87.484712999999985</c:v>
                </c:pt>
                <c:pt idx="5330">
                  <c:v>-87.486959999999996</c:v>
                </c:pt>
                <c:pt idx="5331">
                  <c:v>-87.489191999999989</c:v>
                </c:pt>
                <c:pt idx="5332">
                  <c:v>-87.491411999999983</c:v>
                </c:pt>
                <c:pt idx="5333">
                  <c:v>-87.493617999999984</c:v>
                </c:pt>
                <c:pt idx="5334">
                  <c:v>-87.495810999999989</c:v>
                </c:pt>
                <c:pt idx="5335">
                  <c:v>-87.497990999999985</c:v>
                </c:pt>
                <c:pt idx="5336">
                  <c:v>-87.500159999999994</c:v>
                </c:pt>
                <c:pt idx="5337">
                  <c:v>-87.502314999999996</c:v>
                </c:pt>
                <c:pt idx="5338">
                  <c:v>-87.504458999999983</c:v>
                </c:pt>
                <c:pt idx="5339">
                  <c:v>-87.506590999999986</c:v>
                </c:pt>
                <c:pt idx="5340">
                  <c:v>-87.508710999999991</c:v>
                </c:pt>
                <c:pt idx="5341">
                  <c:v>-87.510818999999984</c:v>
                </c:pt>
                <c:pt idx="5342">
                  <c:v>-87.512914999999992</c:v>
                </c:pt>
                <c:pt idx="5343">
                  <c:v>-87.514999999999986</c:v>
                </c:pt>
                <c:pt idx="5344">
                  <c:v>-87.517073999999994</c:v>
                </c:pt>
                <c:pt idx="5345">
                  <c:v>-87.519135999999989</c:v>
                </c:pt>
                <c:pt idx="5346">
                  <c:v>-87.521186999999983</c:v>
                </c:pt>
                <c:pt idx="5347">
                  <c:v>-87.523226999999991</c:v>
                </c:pt>
                <c:pt idx="5348">
                  <c:v>-87.525254999999987</c:v>
                </c:pt>
                <c:pt idx="5349">
                  <c:v>-87.527272999999994</c:v>
                </c:pt>
                <c:pt idx="5350">
                  <c:v>-87.529278999999988</c:v>
                </c:pt>
                <c:pt idx="5351">
                  <c:v>-87.531274999999994</c:v>
                </c:pt>
                <c:pt idx="5352">
                  <c:v>-87.533259999999984</c:v>
                </c:pt>
                <c:pt idx="5353">
                  <c:v>-87.535233999999988</c:v>
                </c:pt>
                <c:pt idx="5354">
                  <c:v>-87.537196999999992</c:v>
                </c:pt>
                <c:pt idx="5355">
                  <c:v>-87.539148999999995</c:v>
                </c:pt>
                <c:pt idx="5356">
                  <c:v>-87.541090999999994</c:v>
                </c:pt>
                <c:pt idx="5357">
                  <c:v>-87.543022999999991</c:v>
                </c:pt>
                <c:pt idx="5358">
                  <c:v>-87.544943999999987</c:v>
                </c:pt>
                <c:pt idx="5359">
                  <c:v>-87.546854999999994</c:v>
                </c:pt>
                <c:pt idx="5360">
                  <c:v>-87.548754999999986</c:v>
                </c:pt>
                <c:pt idx="5361">
                  <c:v>-87.550644999999989</c:v>
                </c:pt>
                <c:pt idx="5362">
                  <c:v>-87.552523999999991</c:v>
                </c:pt>
                <c:pt idx="5363">
                  <c:v>-87.554393999999988</c:v>
                </c:pt>
                <c:pt idx="5364">
                  <c:v>-87.556252999999984</c:v>
                </c:pt>
                <c:pt idx="5365">
                  <c:v>-87.558101999999991</c:v>
                </c:pt>
                <c:pt idx="5366">
                  <c:v>-87.559941999999992</c:v>
                </c:pt>
                <c:pt idx="5367">
                  <c:v>-87.561770999999993</c:v>
                </c:pt>
                <c:pt idx="5368">
                  <c:v>-87.563589999999991</c:v>
                </c:pt>
                <c:pt idx="5369">
                  <c:v>-87.565399999999997</c:v>
                </c:pt>
                <c:pt idx="5370">
                  <c:v>-87.567198999999988</c:v>
                </c:pt>
                <c:pt idx="5371">
                  <c:v>-87.568988999999988</c:v>
                </c:pt>
                <c:pt idx="5372">
                  <c:v>-87.570768999999984</c:v>
                </c:pt>
                <c:pt idx="5373">
                  <c:v>-87.572539999999989</c:v>
                </c:pt>
                <c:pt idx="5374">
                  <c:v>-87.574299999999994</c:v>
                </c:pt>
                <c:pt idx="5375">
                  <c:v>-87.57605199999999</c:v>
                </c:pt>
                <c:pt idx="5376">
                  <c:v>-87.577793999999983</c:v>
                </c:pt>
                <c:pt idx="5377">
                  <c:v>-87.579525999999987</c:v>
                </c:pt>
                <c:pt idx="5378">
                  <c:v>-87.581248999999985</c:v>
                </c:pt>
                <c:pt idx="5379">
                  <c:v>-87.582961999999995</c:v>
                </c:pt>
                <c:pt idx="5380">
                  <c:v>-87.584665999999984</c:v>
                </c:pt>
                <c:pt idx="5381">
                  <c:v>-87.586360999999997</c:v>
                </c:pt>
                <c:pt idx="5382">
                  <c:v>-87.588046999999989</c:v>
                </c:pt>
                <c:pt idx="5383">
                  <c:v>-87.58972399999999</c:v>
                </c:pt>
                <c:pt idx="5384">
                  <c:v>-87.591390999999987</c:v>
                </c:pt>
                <c:pt idx="5385">
                  <c:v>-87.593048999999993</c:v>
                </c:pt>
                <c:pt idx="5386">
                  <c:v>-87.594698999999991</c:v>
                </c:pt>
                <c:pt idx="5387">
                  <c:v>-87.596338999999986</c:v>
                </c:pt>
                <c:pt idx="5388">
                  <c:v>-87.597970999999987</c:v>
                </c:pt>
                <c:pt idx="5389">
                  <c:v>-87.599592999999984</c:v>
                </c:pt>
                <c:pt idx="5390">
                  <c:v>-87.601206999999988</c:v>
                </c:pt>
                <c:pt idx="5391">
                  <c:v>-87.602811999999986</c:v>
                </c:pt>
                <c:pt idx="5392">
                  <c:v>-87.604407999999992</c:v>
                </c:pt>
                <c:pt idx="5393">
                  <c:v>-87.605994999999993</c:v>
                </c:pt>
                <c:pt idx="5394">
                  <c:v>-87.607573999999985</c:v>
                </c:pt>
                <c:pt idx="5395">
                  <c:v>-87.609143999999986</c:v>
                </c:pt>
                <c:pt idx="5396">
                  <c:v>-87.610705999999993</c:v>
                </c:pt>
                <c:pt idx="5397">
                  <c:v>-87.612258999999995</c:v>
                </c:pt>
                <c:pt idx="5398">
                  <c:v>-87.613803999999988</c:v>
                </c:pt>
                <c:pt idx="5399">
                  <c:v>-87.615339999999989</c:v>
                </c:pt>
                <c:pt idx="5400">
                  <c:v>-87.616867999999997</c:v>
                </c:pt>
                <c:pt idx="5401">
                  <c:v>-87.618387999999996</c:v>
                </c:pt>
                <c:pt idx="5402">
                  <c:v>-87.61989899999999</c:v>
                </c:pt>
                <c:pt idx="5403">
                  <c:v>-87.621401999999989</c:v>
                </c:pt>
                <c:pt idx="5404">
                  <c:v>-87.622896999999995</c:v>
                </c:pt>
                <c:pt idx="5405">
                  <c:v>-87.624382999999995</c:v>
                </c:pt>
                <c:pt idx="5406">
                  <c:v>-87.625861999999984</c:v>
                </c:pt>
                <c:pt idx="5407">
                  <c:v>-87.627332999999993</c:v>
                </c:pt>
                <c:pt idx="5408">
                  <c:v>-87.628794999999997</c:v>
                </c:pt>
                <c:pt idx="5409">
                  <c:v>-87.63024999999999</c:v>
                </c:pt>
                <c:pt idx="5410">
                  <c:v>-87.631695999999991</c:v>
                </c:pt>
                <c:pt idx="5411">
                  <c:v>-87.633134999999996</c:v>
                </c:pt>
                <c:pt idx="5412">
                  <c:v>-87.634565999999992</c:v>
                </c:pt>
                <c:pt idx="5413">
                  <c:v>-87.635988999999995</c:v>
                </c:pt>
                <c:pt idx="5414">
                  <c:v>-87.637403999999989</c:v>
                </c:pt>
                <c:pt idx="5415">
                  <c:v>-87.638811999999987</c:v>
                </c:pt>
                <c:pt idx="5416">
                  <c:v>-87.640210999999994</c:v>
                </c:pt>
                <c:pt idx="5417">
                  <c:v>-87.641603999999987</c:v>
                </c:pt>
                <c:pt idx="5418">
                  <c:v>-87.642987999999988</c:v>
                </c:pt>
                <c:pt idx="5419">
                  <c:v>-87.644364999999993</c:v>
                </c:pt>
                <c:pt idx="5420">
                  <c:v>-87.645734999999988</c:v>
                </c:pt>
                <c:pt idx="5421">
                  <c:v>-87.647096999999988</c:v>
                </c:pt>
                <c:pt idx="5422">
                  <c:v>-87.648451999999992</c:v>
                </c:pt>
                <c:pt idx="5423">
                  <c:v>-87.649798999999987</c:v>
                </c:pt>
                <c:pt idx="5424">
                  <c:v>-87.651138999999986</c:v>
                </c:pt>
                <c:pt idx="5425">
                  <c:v>-87.652471999999989</c:v>
                </c:pt>
                <c:pt idx="5426">
                  <c:v>-87.653796999999983</c:v>
                </c:pt>
                <c:pt idx="5427">
                  <c:v>-87.655115999999992</c:v>
                </c:pt>
                <c:pt idx="5428">
                  <c:v>-87.656426999999994</c:v>
                </c:pt>
                <c:pt idx="5429">
                  <c:v>-87.657729999999987</c:v>
                </c:pt>
                <c:pt idx="5430">
                  <c:v>-87.659026999999995</c:v>
                </c:pt>
                <c:pt idx="5431">
                  <c:v>-87.660316999999992</c:v>
                </c:pt>
                <c:pt idx="5432">
                  <c:v>-87.661599999999993</c:v>
                </c:pt>
                <c:pt idx="5433">
                  <c:v>-87.662874999999985</c:v>
                </c:pt>
                <c:pt idx="5434">
                  <c:v>-87.664143999999993</c:v>
                </c:pt>
                <c:pt idx="5435">
                  <c:v>-87.66540599999999</c:v>
                </c:pt>
                <c:pt idx="5436">
                  <c:v>-87.666660999999991</c:v>
                </c:pt>
                <c:pt idx="5437">
                  <c:v>-87.667908999999995</c:v>
                </c:pt>
                <c:pt idx="5438">
                  <c:v>-87.669150999999985</c:v>
                </c:pt>
                <c:pt idx="5439">
                  <c:v>-87.670384999999996</c:v>
                </c:pt>
                <c:pt idx="5440">
                  <c:v>-87.671612999999994</c:v>
                </c:pt>
                <c:pt idx="5441">
                  <c:v>-87.672834999999992</c:v>
                </c:pt>
                <c:pt idx="5442">
                  <c:v>-87.674048999999997</c:v>
                </c:pt>
                <c:pt idx="5443">
                  <c:v>-87.675256999999988</c:v>
                </c:pt>
                <c:pt idx="5444">
                  <c:v>-87.676458999999994</c:v>
                </c:pt>
                <c:pt idx="5445">
                  <c:v>-87.67765399999999</c:v>
                </c:pt>
                <c:pt idx="5446">
                  <c:v>-87.678841999999989</c:v>
                </c:pt>
                <c:pt idx="5447">
                  <c:v>-87.680023999999989</c:v>
                </c:pt>
                <c:pt idx="5448">
                  <c:v>-87.68119999999999</c:v>
                </c:pt>
                <c:pt idx="5449">
                  <c:v>-87.682368999999994</c:v>
                </c:pt>
                <c:pt idx="5450">
                  <c:v>-87.683531999999985</c:v>
                </c:pt>
                <c:pt idx="5451">
                  <c:v>-87.684688999999992</c:v>
                </c:pt>
                <c:pt idx="5452">
                  <c:v>-87.685838999999987</c:v>
                </c:pt>
                <c:pt idx="5453">
                  <c:v>-87.686983999999995</c:v>
                </c:pt>
                <c:pt idx="5454">
                  <c:v>-87.688121999999993</c:v>
                </c:pt>
                <c:pt idx="5455">
                  <c:v>-87.689252999999994</c:v>
                </c:pt>
                <c:pt idx="5456">
                  <c:v>-87.690378999999993</c:v>
                </c:pt>
                <c:pt idx="5457">
                  <c:v>-87.691498999999993</c:v>
                </c:pt>
                <c:pt idx="5458">
                  <c:v>-87.692611999999983</c:v>
                </c:pt>
                <c:pt idx="5459">
                  <c:v>-87.693719999999985</c:v>
                </c:pt>
                <c:pt idx="5460">
                  <c:v>-87.69482099999999</c:v>
                </c:pt>
                <c:pt idx="5461">
                  <c:v>-87.695916999999994</c:v>
                </c:pt>
                <c:pt idx="5462">
                  <c:v>-87.697006999999985</c:v>
                </c:pt>
                <c:pt idx="5463">
                  <c:v>-87.698090999999991</c:v>
                </c:pt>
                <c:pt idx="5464">
                  <c:v>-87.699168999999983</c:v>
                </c:pt>
                <c:pt idx="5465">
                  <c:v>-87.700240999999991</c:v>
                </c:pt>
                <c:pt idx="5466">
                  <c:v>-87.701306999999986</c:v>
                </c:pt>
                <c:pt idx="5467">
                  <c:v>-87.702367999999993</c:v>
                </c:pt>
                <c:pt idx="5468">
                  <c:v>-87.703422999999987</c:v>
                </c:pt>
                <c:pt idx="5469">
                  <c:v>-87.704471999999996</c:v>
                </c:pt>
                <c:pt idx="5470">
                  <c:v>-87.705515999999989</c:v>
                </c:pt>
                <c:pt idx="5471">
                  <c:v>-87.706553999999983</c:v>
                </c:pt>
                <c:pt idx="5472">
                  <c:v>-87.70758699999999</c:v>
                </c:pt>
                <c:pt idx="5473">
                  <c:v>-87.708613999999983</c:v>
                </c:pt>
                <c:pt idx="5474">
                  <c:v>-87.709634999999992</c:v>
                </c:pt>
                <c:pt idx="5475">
                  <c:v>-87.710650999999984</c:v>
                </c:pt>
                <c:pt idx="5476">
                  <c:v>-87.711660999999992</c:v>
                </c:pt>
                <c:pt idx="5477">
                  <c:v>-87.712666999999996</c:v>
                </c:pt>
                <c:pt idx="5478">
                  <c:v>-87.713665999999989</c:v>
                </c:pt>
                <c:pt idx="5479">
                  <c:v>-87.714660999999992</c:v>
                </c:pt>
                <c:pt idx="5480">
                  <c:v>-87.715649999999997</c:v>
                </c:pt>
                <c:pt idx="5481">
                  <c:v>-87.716632999999987</c:v>
                </c:pt>
                <c:pt idx="5482">
                  <c:v>-87.717611999999988</c:v>
                </c:pt>
                <c:pt idx="5483">
                  <c:v>-87.71858499999999</c:v>
                </c:pt>
                <c:pt idx="5484">
                  <c:v>-87.719552999999991</c:v>
                </c:pt>
                <c:pt idx="5485">
                  <c:v>-87.720515999999989</c:v>
                </c:pt>
                <c:pt idx="5486">
                  <c:v>-87.721473999999986</c:v>
                </c:pt>
                <c:pt idx="5487">
                  <c:v>-87.722426999999996</c:v>
                </c:pt>
                <c:pt idx="5488">
                  <c:v>-87.723373999999993</c:v>
                </c:pt>
                <c:pt idx="5489">
                  <c:v>-87.724316999999985</c:v>
                </c:pt>
                <c:pt idx="5490">
                  <c:v>-87.725253999999993</c:v>
                </c:pt>
                <c:pt idx="5491">
                  <c:v>-87.726186999999996</c:v>
                </c:pt>
                <c:pt idx="5492">
                  <c:v>-87.727113999999986</c:v>
                </c:pt>
                <c:pt idx="5493">
                  <c:v>-87.728036999999986</c:v>
                </c:pt>
                <c:pt idx="5494">
                  <c:v>-87.728954999999985</c:v>
                </c:pt>
                <c:pt idx="5495">
                  <c:v>-87.729867999999996</c:v>
                </c:pt>
                <c:pt idx="5496">
                  <c:v>-87.730775999999992</c:v>
                </c:pt>
                <c:pt idx="5497">
                  <c:v>-87.731678999999986</c:v>
                </c:pt>
                <c:pt idx="5498">
                  <c:v>-87.732576999999992</c:v>
                </c:pt>
                <c:pt idx="5499">
                  <c:v>-87.733470999999994</c:v>
                </c:pt>
                <c:pt idx="5500">
                  <c:v>-87.734359999999995</c:v>
                </c:pt>
                <c:pt idx="5501">
                  <c:v>-87.735243999999994</c:v>
                </c:pt>
                <c:pt idx="5502">
                  <c:v>-87.736122999999992</c:v>
                </c:pt>
                <c:pt idx="5503">
                  <c:v>-87.736997999999986</c:v>
                </c:pt>
                <c:pt idx="5504">
                  <c:v>-87.737868999999989</c:v>
                </c:pt>
                <c:pt idx="5505">
                  <c:v>-87.738733999999994</c:v>
                </c:pt>
                <c:pt idx="5506">
                  <c:v>-87.739594999999994</c:v>
                </c:pt>
                <c:pt idx="5507">
                  <c:v>-87.740451999999991</c:v>
                </c:pt>
                <c:pt idx="5508">
                  <c:v>-87.741303999999985</c:v>
                </c:pt>
                <c:pt idx="5509">
                  <c:v>-87.74215199999999</c:v>
                </c:pt>
                <c:pt idx="5510">
                  <c:v>-87.742994999999993</c:v>
                </c:pt>
                <c:pt idx="5511">
                  <c:v>-87.743832999999995</c:v>
                </c:pt>
                <c:pt idx="5512">
                  <c:v>-87.74466799999999</c:v>
                </c:pt>
                <c:pt idx="5513">
                  <c:v>-87.745496999999986</c:v>
                </c:pt>
                <c:pt idx="5514">
                  <c:v>-87.74632299999999</c:v>
                </c:pt>
                <c:pt idx="5515">
                  <c:v>-87.747143999999992</c:v>
                </c:pt>
                <c:pt idx="5516">
                  <c:v>-87.747960999999989</c:v>
                </c:pt>
                <c:pt idx="5517">
                  <c:v>-87.748773999999983</c:v>
                </c:pt>
                <c:pt idx="5518">
                  <c:v>-87.74958199999999</c:v>
                </c:pt>
                <c:pt idx="5519">
                  <c:v>-87.750385999999992</c:v>
                </c:pt>
                <c:pt idx="5520">
                  <c:v>-87.75118599999999</c:v>
                </c:pt>
                <c:pt idx="5521">
                  <c:v>-87.751981999999984</c:v>
                </c:pt>
                <c:pt idx="5522">
                  <c:v>-87.752772999999991</c:v>
                </c:pt>
                <c:pt idx="5523">
                  <c:v>-87.753560999999991</c:v>
                </c:pt>
                <c:pt idx="5524">
                  <c:v>-87.754343999999989</c:v>
                </c:pt>
                <c:pt idx="5525">
                  <c:v>-87.755122999999983</c:v>
                </c:pt>
                <c:pt idx="5526">
                  <c:v>-87.755897999999988</c:v>
                </c:pt>
                <c:pt idx="5527">
                  <c:v>-87.756668999999988</c:v>
                </c:pt>
                <c:pt idx="5528">
                  <c:v>-87.757435999999984</c:v>
                </c:pt>
                <c:pt idx="5529">
                  <c:v>-87.758198999999991</c:v>
                </c:pt>
                <c:pt idx="5530">
                  <c:v>-87.75895899999999</c:v>
                </c:pt>
                <c:pt idx="5531">
                  <c:v>-87.759713999999988</c:v>
                </c:pt>
                <c:pt idx="5532">
                  <c:v>-87.760464999999996</c:v>
                </c:pt>
                <c:pt idx="5533">
                  <c:v>-87.761211999999986</c:v>
                </c:pt>
                <c:pt idx="5534">
                  <c:v>-87.761955999999984</c:v>
                </c:pt>
                <c:pt idx="5535">
                  <c:v>-87.762694999999994</c:v>
                </c:pt>
                <c:pt idx="5536">
                  <c:v>-87.763430999999983</c:v>
                </c:pt>
                <c:pt idx="5537">
                  <c:v>-87.764162999999996</c:v>
                </c:pt>
                <c:pt idx="5538">
                  <c:v>-87.764890999999992</c:v>
                </c:pt>
                <c:pt idx="5539">
                  <c:v>-87.765615999999994</c:v>
                </c:pt>
                <c:pt idx="5540">
                  <c:v>-87.766335999999995</c:v>
                </c:pt>
                <c:pt idx="5541">
                  <c:v>-87.76705299999999</c:v>
                </c:pt>
                <c:pt idx="5542">
                  <c:v>-87.767766999999992</c:v>
                </c:pt>
                <c:pt idx="5543">
                  <c:v>-87.768475999999993</c:v>
                </c:pt>
                <c:pt idx="5544">
                  <c:v>-87.769181999999986</c:v>
                </c:pt>
                <c:pt idx="5545">
                  <c:v>-87.76988399999999</c:v>
                </c:pt>
                <c:pt idx="5546">
                  <c:v>-87.770582999999988</c:v>
                </c:pt>
                <c:pt idx="5547">
                  <c:v>-87.771277999999995</c:v>
                </c:pt>
                <c:pt idx="5548">
                  <c:v>-87.771969999999996</c:v>
                </c:pt>
                <c:pt idx="5549">
                  <c:v>-87.772657999999993</c:v>
                </c:pt>
                <c:pt idx="5550">
                  <c:v>-87.773341999999985</c:v>
                </c:pt>
                <c:pt idx="5551">
                  <c:v>-87.774022999999985</c:v>
                </c:pt>
                <c:pt idx="5552">
                  <c:v>-87.774699999999996</c:v>
                </c:pt>
                <c:pt idx="5553">
                  <c:v>-87.775373999999985</c:v>
                </c:pt>
                <c:pt idx="5554">
                  <c:v>-87.776044999999996</c:v>
                </c:pt>
                <c:pt idx="5555">
                  <c:v>-87.776711999999989</c:v>
                </c:pt>
                <c:pt idx="5556">
                  <c:v>-87.777374999999992</c:v>
                </c:pt>
                <c:pt idx="5557">
                  <c:v>-87.778034999999988</c:v>
                </c:pt>
                <c:pt idx="5558">
                  <c:v>-87.778691999999992</c:v>
                </c:pt>
                <c:pt idx="5559">
                  <c:v>-87.77934599999999</c:v>
                </c:pt>
                <c:pt idx="5560">
                  <c:v>-87.779995999999983</c:v>
                </c:pt>
                <c:pt idx="5561">
                  <c:v>-87.780642999999984</c:v>
                </c:pt>
                <c:pt idx="5562">
                  <c:v>-87.781285999999994</c:v>
                </c:pt>
                <c:pt idx="5563">
                  <c:v>-87.781926999999996</c:v>
                </c:pt>
                <c:pt idx="5564">
                  <c:v>-87.782563999999994</c:v>
                </c:pt>
                <c:pt idx="5565">
                  <c:v>-87.783196999999987</c:v>
                </c:pt>
                <c:pt idx="5566">
                  <c:v>-87.783827999999986</c:v>
                </c:pt>
                <c:pt idx="5567">
                  <c:v>-87.784454999999994</c:v>
                </c:pt>
                <c:pt idx="5568">
                  <c:v>-87.785078999999996</c:v>
                </c:pt>
                <c:pt idx="5569">
                  <c:v>-87.785699999999991</c:v>
                </c:pt>
                <c:pt idx="5570">
                  <c:v>-87.786317999999994</c:v>
                </c:pt>
                <c:pt idx="5571">
                  <c:v>-87.786932999999991</c:v>
                </c:pt>
                <c:pt idx="5572">
                  <c:v>-87.787544999999994</c:v>
                </c:pt>
                <c:pt idx="5573">
                  <c:v>-87.788152999999994</c:v>
                </c:pt>
                <c:pt idx="5574">
                  <c:v>-87.788757999999987</c:v>
                </c:pt>
                <c:pt idx="5575">
                  <c:v>-87.789360999999985</c:v>
                </c:pt>
                <c:pt idx="5576">
                  <c:v>-87.789959999999994</c:v>
                </c:pt>
                <c:pt idx="5577">
                  <c:v>-87.790555999999995</c:v>
                </c:pt>
                <c:pt idx="5578">
                  <c:v>-87.791149999999988</c:v>
                </c:pt>
                <c:pt idx="5579">
                  <c:v>-87.79173999999999</c:v>
                </c:pt>
                <c:pt idx="5580">
                  <c:v>-87.792326999999986</c:v>
                </c:pt>
                <c:pt idx="5581">
                  <c:v>-87.792911999999987</c:v>
                </c:pt>
                <c:pt idx="5582">
                  <c:v>-87.793492999999984</c:v>
                </c:pt>
                <c:pt idx="5583">
                  <c:v>-87.794071999999986</c:v>
                </c:pt>
                <c:pt idx="5584">
                  <c:v>-87.794646999999983</c:v>
                </c:pt>
                <c:pt idx="5585">
                  <c:v>-87.795219999999986</c:v>
                </c:pt>
                <c:pt idx="5586">
                  <c:v>-87.795789999999997</c:v>
                </c:pt>
                <c:pt idx="5587">
                  <c:v>-87.796356999999986</c:v>
                </c:pt>
                <c:pt idx="5588">
                  <c:v>-87.796920999999983</c:v>
                </c:pt>
                <c:pt idx="5589">
                  <c:v>-87.797481999999988</c:v>
                </c:pt>
                <c:pt idx="5590">
                  <c:v>-87.798040999999984</c:v>
                </c:pt>
                <c:pt idx="5591">
                  <c:v>-87.798595999999989</c:v>
                </c:pt>
                <c:pt idx="5592">
                  <c:v>-87.799148999999986</c:v>
                </c:pt>
                <c:pt idx="5593">
                  <c:v>-87.79969899999999</c:v>
                </c:pt>
                <c:pt idx="5594">
                  <c:v>-87.800246999999985</c:v>
                </c:pt>
                <c:pt idx="5595">
                  <c:v>-87.800791999999987</c:v>
                </c:pt>
                <c:pt idx="5596">
                  <c:v>-87.801333999999983</c:v>
                </c:pt>
                <c:pt idx="5597">
                  <c:v>-87.801872999999986</c:v>
                </c:pt>
                <c:pt idx="5598">
                  <c:v>-87.802408999999983</c:v>
                </c:pt>
                <c:pt idx="5599">
                  <c:v>-87.802942999999985</c:v>
                </c:pt>
                <c:pt idx="5600">
                  <c:v>-87.803474999999992</c:v>
                </c:pt>
                <c:pt idx="5601">
                  <c:v>-87.804002999999994</c:v>
                </c:pt>
                <c:pt idx="5602">
                  <c:v>-87.804528999999988</c:v>
                </c:pt>
                <c:pt idx="5603">
                  <c:v>-87.805052999999987</c:v>
                </c:pt>
                <c:pt idx="5604">
                  <c:v>-87.805572999999995</c:v>
                </c:pt>
                <c:pt idx="5605">
                  <c:v>-87.806091999999992</c:v>
                </c:pt>
                <c:pt idx="5606">
                  <c:v>-87.806606999999985</c:v>
                </c:pt>
                <c:pt idx="5607">
                  <c:v>-87.807119999999983</c:v>
                </c:pt>
                <c:pt idx="5608">
                  <c:v>-87.807630999999986</c:v>
                </c:pt>
                <c:pt idx="5609">
                  <c:v>-87.808138999999983</c:v>
                </c:pt>
                <c:pt idx="5610">
                  <c:v>-87.808643999999987</c:v>
                </c:pt>
                <c:pt idx="5611">
                  <c:v>-87.809146999999996</c:v>
                </c:pt>
                <c:pt idx="5612">
                  <c:v>-87.809647999999996</c:v>
                </c:pt>
                <c:pt idx="5613">
                  <c:v>-87.810145999999989</c:v>
                </c:pt>
                <c:pt idx="5614">
                  <c:v>-87.810641999999987</c:v>
                </c:pt>
                <c:pt idx="5615">
                  <c:v>-87.811134999999993</c:v>
                </c:pt>
                <c:pt idx="5616">
                  <c:v>-87.81162599999999</c:v>
                </c:pt>
                <c:pt idx="5617">
                  <c:v>-87.812113999999994</c:v>
                </c:pt>
                <c:pt idx="5618">
                  <c:v>-87.812599999999989</c:v>
                </c:pt>
                <c:pt idx="5619">
                  <c:v>-87.813082999999992</c:v>
                </c:pt>
                <c:pt idx="5620">
                  <c:v>-87.813564999999983</c:v>
                </c:pt>
                <c:pt idx="5621">
                  <c:v>-87.814042999999984</c:v>
                </c:pt>
                <c:pt idx="5622">
                  <c:v>-87.814519999999987</c:v>
                </c:pt>
                <c:pt idx="5623">
                  <c:v>-87.814993999999984</c:v>
                </c:pt>
                <c:pt idx="5624">
                  <c:v>-87.815465999999986</c:v>
                </c:pt>
                <c:pt idx="5625">
                  <c:v>-87.815934999999996</c:v>
                </c:pt>
                <c:pt idx="5626">
                  <c:v>-87.816402999999994</c:v>
                </c:pt>
                <c:pt idx="5627">
                  <c:v>-87.816867999999985</c:v>
                </c:pt>
                <c:pt idx="5628">
                  <c:v>-87.817329999999984</c:v>
                </c:pt>
                <c:pt idx="5629">
                  <c:v>-87.817790999999986</c:v>
                </c:pt>
                <c:pt idx="5630">
                  <c:v>-87.818248999999994</c:v>
                </c:pt>
                <c:pt idx="5631">
                  <c:v>-87.818704999999994</c:v>
                </c:pt>
                <c:pt idx="5632">
                  <c:v>-87.819157999999987</c:v>
                </c:pt>
                <c:pt idx="5633">
                  <c:v>-87.819609999999983</c:v>
                </c:pt>
                <c:pt idx="5634">
                  <c:v>-87.820058999999986</c:v>
                </c:pt>
                <c:pt idx="5635">
                  <c:v>-87.820505999999995</c:v>
                </c:pt>
                <c:pt idx="5636">
                  <c:v>-87.820950999999994</c:v>
                </c:pt>
                <c:pt idx="5637">
                  <c:v>-87.821393999999984</c:v>
                </c:pt>
                <c:pt idx="5638">
                  <c:v>-87.821834999999993</c:v>
                </c:pt>
                <c:pt idx="5639">
                  <c:v>-87.822272999999996</c:v>
                </c:pt>
                <c:pt idx="5640">
                  <c:v>-87.822709999999987</c:v>
                </c:pt>
                <c:pt idx="5641">
                  <c:v>-87.823143999999985</c:v>
                </c:pt>
                <c:pt idx="5642">
                  <c:v>-87.823575999999989</c:v>
                </c:pt>
                <c:pt idx="5643">
                  <c:v>-87.824005999999983</c:v>
                </c:pt>
                <c:pt idx="5644">
                  <c:v>-87.824433999999997</c:v>
                </c:pt>
                <c:pt idx="5645">
                  <c:v>-87.824859999999987</c:v>
                </c:pt>
                <c:pt idx="5646">
                  <c:v>-87.825283999999996</c:v>
                </c:pt>
                <c:pt idx="5647">
                  <c:v>-87.825705999999997</c:v>
                </c:pt>
                <c:pt idx="5648">
                  <c:v>-87.82612499999999</c:v>
                </c:pt>
                <c:pt idx="5649">
                  <c:v>-87.826542999999987</c:v>
                </c:pt>
                <c:pt idx="5650">
                  <c:v>-87.826958999999988</c:v>
                </c:pt>
                <c:pt idx="5651">
                  <c:v>-87.827372999999994</c:v>
                </c:pt>
                <c:pt idx="5652">
                  <c:v>-87.827784999999992</c:v>
                </c:pt>
                <c:pt idx="5653">
                  <c:v>-87.828193999999996</c:v>
                </c:pt>
                <c:pt idx="5654">
                  <c:v>-87.828601999999989</c:v>
                </c:pt>
                <c:pt idx="5655">
                  <c:v>-87.829007999999988</c:v>
                </c:pt>
                <c:pt idx="5656">
                  <c:v>-87.829411999999991</c:v>
                </c:pt>
                <c:pt idx="5657">
                  <c:v>-87.829813999999985</c:v>
                </c:pt>
                <c:pt idx="5658">
                  <c:v>-87.830213999999984</c:v>
                </c:pt>
                <c:pt idx="5659">
                  <c:v>-87.830611999999988</c:v>
                </c:pt>
                <c:pt idx="5660">
                  <c:v>-87.831007999999983</c:v>
                </c:pt>
                <c:pt idx="5661">
                  <c:v>-87.831402999999995</c:v>
                </c:pt>
                <c:pt idx="5662">
                  <c:v>-87.831794999999985</c:v>
                </c:pt>
                <c:pt idx="5663">
                  <c:v>-87.832185999999993</c:v>
                </c:pt>
                <c:pt idx="5664">
                  <c:v>-87.832573999999994</c:v>
                </c:pt>
                <c:pt idx="5665">
                  <c:v>-87.832960999999983</c:v>
                </c:pt>
                <c:pt idx="5666">
                  <c:v>-87.833345999999992</c:v>
                </c:pt>
                <c:pt idx="5667">
                  <c:v>-87.833728999999991</c:v>
                </c:pt>
                <c:pt idx="5668">
                  <c:v>-87.834110999999993</c:v>
                </c:pt>
                <c:pt idx="5669">
                  <c:v>-87.834489999999988</c:v>
                </c:pt>
                <c:pt idx="5670">
                  <c:v>-87.834867999999986</c:v>
                </c:pt>
                <c:pt idx="5671">
                  <c:v>-87.835243999999989</c:v>
                </c:pt>
                <c:pt idx="5672">
                  <c:v>-87.835617999999997</c:v>
                </c:pt>
                <c:pt idx="5673">
                  <c:v>-87.835989999999995</c:v>
                </c:pt>
                <c:pt idx="5674">
                  <c:v>-87.836360999999997</c:v>
                </c:pt>
                <c:pt idx="5675">
                  <c:v>-87.836729999999989</c:v>
                </c:pt>
                <c:pt idx="5676">
                  <c:v>-87.837096999999986</c:v>
                </c:pt>
                <c:pt idx="5677">
                  <c:v>-87.837461999999988</c:v>
                </c:pt>
                <c:pt idx="5678">
                  <c:v>-87.837825999999993</c:v>
                </c:pt>
                <c:pt idx="5679">
                  <c:v>-87.838187999999988</c:v>
                </c:pt>
                <c:pt idx="5680">
                  <c:v>-87.838547999999989</c:v>
                </c:pt>
                <c:pt idx="5681">
                  <c:v>-87.838906999999992</c:v>
                </c:pt>
                <c:pt idx="5682">
                  <c:v>-87.839262999999988</c:v>
                </c:pt>
                <c:pt idx="5683">
                  <c:v>-87.839618999999985</c:v>
                </c:pt>
                <c:pt idx="5684">
                  <c:v>-87.839971999999989</c:v>
                </c:pt>
                <c:pt idx="5685">
                  <c:v>-87.840323999999995</c:v>
                </c:pt>
                <c:pt idx="5686">
                  <c:v>-87.840673999999993</c:v>
                </c:pt>
                <c:pt idx="5687">
                  <c:v>-87.841021999999995</c:v>
                </c:pt>
                <c:pt idx="5688">
                  <c:v>-87.841368999999986</c:v>
                </c:pt>
                <c:pt idx="5689">
                  <c:v>-87.841713999999996</c:v>
                </c:pt>
                <c:pt idx="5690">
                  <c:v>-87.842057999999994</c:v>
                </c:pt>
                <c:pt idx="5691">
                  <c:v>-87.842399999999984</c:v>
                </c:pt>
                <c:pt idx="5692">
                  <c:v>-87.842739999999992</c:v>
                </c:pt>
                <c:pt idx="5693">
                  <c:v>-87.843078999999989</c:v>
                </c:pt>
                <c:pt idx="5694">
                  <c:v>-87.843415999999991</c:v>
                </c:pt>
                <c:pt idx="5695">
                  <c:v>-87.843751999999995</c:v>
                </c:pt>
                <c:pt idx="5696">
                  <c:v>-87.84408599999999</c:v>
                </c:pt>
                <c:pt idx="5697">
                  <c:v>-87.84441799999999</c:v>
                </c:pt>
                <c:pt idx="5698">
                  <c:v>-87.844748999999993</c:v>
                </c:pt>
                <c:pt idx="5699">
                  <c:v>-87.845078999999984</c:v>
                </c:pt>
                <c:pt idx="5700">
                  <c:v>-87.845405999999983</c:v>
                </c:pt>
                <c:pt idx="5701">
                  <c:v>-87.845732999999996</c:v>
                </c:pt>
                <c:pt idx="5702">
                  <c:v>-87.846056999999988</c:v>
                </c:pt>
                <c:pt idx="5703">
                  <c:v>-87.846380999999994</c:v>
                </c:pt>
                <c:pt idx="5704">
                  <c:v>-87.846701999999993</c:v>
                </c:pt>
                <c:pt idx="5705">
                  <c:v>-87.847022999999993</c:v>
                </c:pt>
                <c:pt idx="5706">
                  <c:v>-87.847340999999986</c:v>
                </c:pt>
                <c:pt idx="5707">
                  <c:v>-87.847658999999993</c:v>
                </c:pt>
                <c:pt idx="5708">
                  <c:v>-87.847974999999991</c:v>
                </c:pt>
                <c:pt idx="5709">
                  <c:v>-87.848288999999994</c:v>
                </c:pt>
                <c:pt idx="5710">
                  <c:v>-87.848601999999985</c:v>
                </c:pt>
                <c:pt idx="5711">
                  <c:v>-87.848912999999996</c:v>
                </c:pt>
                <c:pt idx="5712">
                  <c:v>-87.849222999999995</c:v>
                </c:pt>
                <c:pt idx="5713">
                  <c:v>-87.849531999999996</c:v>
                </c:pt>
                <c:pt idx="5714">
                  <c:v>-87.849838999999989</c:v>
                </c:pt>
                <c:pt idx="5715">
                  <c:v>-87.850143999999986</c:v>
                </c:pt>
                <c:pt idx="5716">
                  <c:v>-87.850448999999983</c:v>
                </c:pt>
                <c:pt idx="5717">
                  <c:v>-87.850751999999986</c:v>
                </c:pt>
                <c:pt idx="5718">
                  <c:v>-87.851052999999993</c:v>
                </c:pt>
                <c:pt idx="5719">
                  <c:v>-87.851352999999989</c:v>
                </c:pt>
                <c:pt idx="5720">
                  <c:v>-87.851651999999987</c:v>
                </c:pt>
                <c:pt idx="5721">
                  <c:v>-87.851948999999991</c:v>
                </c:pt>
                <c:pt idx="5722">
                  <c:v>-87.852244999999996</c:v>
                </c:pt>
                <c:pt idx="5723">
                  <c:v>-87.852538999999993</c:v>
                </c:pt>
                <c:pt idx="5724">
                  <c:v>-87.85283299999999</c:v>
                </c:pt>
                <c:pt idx="5725">
                  <c:v>-87.853123999999994</c:v>
                </c:pt>
                <c:pt idx="5726">
                  <c:v>-87.853414999999984</c:v>
                </c:pt>
                <c:pt idx="5727">
                  <c:v>-87.853703999999993</c:v>
                </c:pt>
                <c:pt idx="5728">
                  <c:v>-87.853991999999991</c:v>
                </c:pt>
                <c:pt idx="5729">
                  <c:v>-87.854277999999994</c:v>
                </c:pt>
                <c:pt idx="5730">
                  <c:v>-87.854563999999996</c:v>
                </c:pt>
                <c:pt idx="5731">
                  <c:v>-87.85484799999999</c:v>
                </c:pt>
                <c:pt idx="5732">
                  <c:v>-87.855129999999988</c:v>
                </c:pt>
                <c:pt idx="5733">
                  <c:v>-87.855410999999989</c:v>
                </c:pt>
                <c:pt idx="5734">
                  <c:v>-87.855690999999993</c:v>
                </c:pt>
                <c:pt idx="5735">
                  <c:v>-87.855969999999985</c:v>
                </c:pt>
                <c:pt idx="5736">
                  <c:v>-87.856247999999994</c:v>
                </c:pt>
                <c:pt idx="5737">
                  <c:v>-87.856523999999993</c:v>
                </c:pt>
                <c:pt idx="5738">
                  <c:v>-87.856798999999995</c:v>
                </c:pt>
                <c:pt idx="5739">
                  <c:v>-87.857071999999988</c:v>
                </c:pt>
                <c:pt idx="5740">
                  <c:v>-87.857344999999995</c:v>
                </c:pt>
                <c:pt idx="5741">
                  <c:v>-87.857615999999993</c:v>
                </c:pt>
                <c:pt idx="5742">
                  <c:v>-87.857885999999993</c:v>
                </c:pt>
                <c:pt idx="5743">
                  <c:v>-87.858153999999985</c:v>
                </c:pt>
                <c:pt idx="5744">
                  <c:v>-87.85842199999999</c:v>
                </c:pt>
                <c:pt idx="5745">
                  <c:v>-87.858687999999987</c:v>
                </c:pt>
                <c:pt idx="5746">
                  <c:v>-87.858952999999985</c:v>
                </c:pt>
                <c:pt idx="5747">
                  <c:v>-87.859216999999987</c:v>
                </c:pt>
                <c:pt idx="5748">
                  <c:v>-87.859478999999993</c:v>
                </c:pt>
                <c:pt idx="5749">
                  <c:v>-87.859740999999985</c:v>
                </c:pt>
                <c:pt idx="5750">
                  <c:v>-87.860000999999983</c:v>
                </c:pt>
                <c:pt idx="5751">
                  <c:v>-87.860259999999997</c:v>
                </c:pt>
                <c:pt idx="5752">
                  <c:v>-87.860517999999985</c:v>
                </c:pt>
                <c:pt idx="5753">
                  <c:v>-87.86077499999999</c:v>
                </c:pt>
                <c:pt idx="5754">
                  <c:v>-87.861029999999985</c:v>
                </c:pt>
                <c:pt idx="5755">
                  <c:v>-87.861283999999984</c:v>
                </c:pt>
                <c:pt idx="5756">
                  <c:v>-87.861537999999996</c:v>
                </c:pt>
                <c:pt idx="5757">
                  <c:v>-87.861789999999985</c:v>
                </c:pt>
                <c:pt idx="5758">
                  <c:v>-87.862040999999991</c:v>
                </c:pt>
                <c:pt idx="5759">
                  <c:v>-87.862289999999987</c:v>
                </c:pt>
                <c:pt idx="5760">
                  <c:v>-87.862538999999984</c:v>
                </c:pt>
                <c:pt idx="5761">
                  <c:v>-87.862786999999983</c:v>
                </c:pt>
                <c:pt idx="5762">
                  <c:v>-87.863032999999987</c:v>
                </c:pt>
                <c:pt idx="5763">
                  <c:v>-87.863277999999994</c:v>
                </c:pt>
                <c:pt idx="5764">
                  <c:v>-87.863521999999989</c:v>
                </c:pt>
                <c:pt idx="5765">
                  <c:v>-87.863764999999987</c:v>
                </c:pt>
                <c:pt idx="5766">
                  <c:v>-87.864006999999987</c:v>
                </c:pt>
                <c:pt idx="5767">
                  <c:v>-87.864247999999989</c:v>
                </c:pt>
                <c:pt idx="5768">
                  <c:v>-87.864487999999994</c:v>
                </c:pt>
                <c:pt idx="5769">
                  <c:v>-87.864726999999988</c:v>
                </c:pt>
                <c:pt idx="5770">
                  <c:v>-87.864964999999984</c:v>
                </c:pt>
                <c:pt idx="5771">
                  <c:v>-87.865200999999985</c:v>
                </c:pt>
                <c:pt idx="5772">
                  <c:v>-87.865436999999986</c:v>
                </c:pt>
                <c:pt idx="5773">
                  <c:v>-87.865670999999992</c:v>
                </c:pt>
                <c:pt idx="5774">
                  <c:v>-87.865903999999986</c:v>
                </c:pt>
                <c:pt idx="5775">
                  <c:v>-87.866136999999995</c:v>
                </c:pt>
                <c:pt idx="5776">
                  <c:v>-87.866367999999994</c:v>
                </c:pt>
                <c:pt idx="5777">
                  <c:v>-87.866597999999996</c:v>
                </c:pt>
                <c:pt idx="5778">
                  <c:v>-87.866827999999984</c:v>
                </c:pt>
                <c:pt idx="5779">
                  <c:v>-87.867055999999991</c:v>
                </c:pt>
                <c:pt idx="5780">
                  <c:v>-87.867282999999986</c:v>
                </c:pt>
                <c:pt idx="5781">
                  <c:v>-87.867508999999984</c:v>
                </c:pt>
                <c:pt idx="5782">
                  <c:v>-87.867733999999984</c:v>
                </c:pt>
                <c:pt idx="5783">
                  <c:v>-87.867957999999987</c:v>
                </c:pt>
                <c:pt idx="5784">
                  <c:v>-87.86818199999999</c:v>
                </c:pt>
                <c:pt idx="5785">
                  <c:v>-87.868403999999984</c:v>
                </c:pt>
                <c:pt idx="5786">
                  <c:v>-87.868624999999994</c:v>
                </c:pt>
                <c:pt idx="5787">
                  <c:v>-87.868844999999993</c:v>
                </c:pt>
                <c:pt idx="5788">
                  <c:v>-87.869063999999995</c:v>
                </c:pt>
                <c:pt idx="5789">
                  <c:v>-87.869281999999984</c:v>
                </c:pt>
                <c:pt idx="5790">
                  <c:v>-87.869499999999988</c:v>
                </c:pt>
                <c:pt idx="5791">
                  <c:v>-87.869715999999983</c:v>
                </c:pt>
                <c:pt idx="5792">
                  <c:v>-87.869930999999994</c:v>
                </c:pt>
                <c:pt idx="5793">
                  <c:v>-87.870144999999994</c:v>
                </c:pt>
                <c:pt idx="5794">
                  <c:v>-87.870358999999993</c:v>
                </c:pt>
                <c:pt idx="5795">
                  <c:v>-87.870570999999984</c:v>
                </c:pt>
                <c:pt idx="5796">
                  <c:v>-87.870782999999989</c:v>
                </c:pt>
                <c:pt idx="5797">
                  <c:v>-87.870992999999984</c:v>
                </c:pt>
                <c:pt idx="5798">
                  <c:v>-87.871202999999994</c:v>
                </c:pt>
                <c:pt idx="5799">
                  <c:v>-87.871410999999995</c:v>
                </c:pt>
                <c:pt idx="5800">
                  <c:v>-87.871618999999995</c:v>
                </c:pt>
                <c:pt idx="5801">
                  <c:v>-87.871825999999984</c:v>
                </c:pt>
                <c:pt idx="5802">
                  <c:v>-87.87203199999999</c:v>
                </c:pt>
                <c:pt idx="5803">
                  <c:v>-87.872236999999984</c:v>
                </c:pt>
                <c:pt idx="5804">
                  <c:v>-87.872440999999995</c:v>
                </c:pt>
                <c:pt idx="5805">
                  <c:v>-87.872643999999994</c:v>
                </c:pt>
                <c:pt idx="5806">
                  <c:v>-87.872845999999996</c:v>
                </c:pt>
                <c:pt idx="5807">
                  <c:v>-87.873047999999983</c:v>
                </c:pt>
                <c:pt idx="5808">
                  <c:v>-87.87324799999999</c:v>
                </c:pt>
                <c:pt idx="5809">
                  <c:v>-87.873447999999996</c:v>
                </c:pt>
                <c:pt idx="5810">
                  <c:v>-87.873645999999994</c:v>
                </c:pt>
                <c:pt idx="5811">
                  <c:v>-87.873843999999991</c:v>
                </c:pt>
                <c:pt idx="5812">
                  <c:v>-87.874040999999991</c:v>
                </c:pt>
                <c:pt idx="5813">
                  <c:v>-87.874236999999994</c:v>
                </c:pt>
                <c:pt idx="5814">
                  <c:v>-87.874431999999985</c:v>
                </c:pt>
                <c:pt idx="5815">
                  <c:v>-87.87462699999999</c:v>
                </c:pt>
                <c:pt idx="5816">
                  <c:v>-87.874819999999985</c:v>
                </c:pt>
                <c:pt idx="5817">
                  <c:v>-87.875012999999996</c:v>
                </c:pt>
                <c:pt idx="5818">
                  <c:v>-87.875204999999994</c:v>
                </c:pt>
                <c:pt idx="5819">
                  <c:v>-87.875395999999995</c:v>
                </c:pt>
                <c:pt idx="5820">
                  <c:v>-87.875585999999984</c:v>
                </c:pt>
                <c:pt idx="5821">
                  <c:v>-87.87577499999999</c:v>
                </c:pt>
                <c:pt idx="5822">
                  <c:v>-87.875962999999985</c:v>
                </c:pt>
                <c:pt idx="5823">
                  <c:v>-87.876150999999993</c:v>
                </c:pt>
                <c:pt idx="5824">
                  <c:v>-87.87633799999999</c:v>
                </c:pt>
                <c:pt idx="5825">
                  <c:v>-87.876523999999989</c:v>
                </c:pt>
                <c:pt idx="5826">
                  <c:v>-87.876708999999991</c:v>
                </c:pt>
                <c:pt idx="5827">
                  <c:v>-87.876892999999995</c:v>
                </c:pt>
                <c:pt idx="5828">
                  <c:v>-87.877075999999988</c:v>
                </c:pt>
                <c:pt idx="5829">
                  <c:v>-87.877258999999995</c:v>
                </c:pt>
                <c:pt idx="5830">
                  <c:v>-87.87744099999999</c:v>
                </c:pt>
                <c:pt idx="5831">
                  <c:v>-87.877621999999988</c:v>
                </c:pt>
                <c:pt idx="5832">
                  <c:v>-87.877801999999988</c:v>
                </c:pt>
                <c:pt idx="5833">
                  <c:v>-87.877981999999989</c:v>
                </c:pt>
                <c:pt idx="5834">
                  <c:v>-87.878160999999992</c:v>
                </c:pt>
                <c:pt idx="5835">
                  <c:v>-87.878337999999985</c:v>
                </c:pt>
                <c:pt idx="5836">
                  <c:v>-87.878515999999991</c:v>
                </c:pt>
                <c:pt idx="5837">
                  <c:v>-87.878691999999987</c:v>
                </c:pt>
                <c:pt idx="5838">
                  <c:v>-87.878867999999983</c:v>
                </c:pt>
                <c:pt idx="5839">
                  <c:v>-87.879041999999984</c:v>
                </c:pt>
                <c:pt idx="5840">
                  <c:v>-87.879215999999985</c:v>
                </c:pt>
                <c:pt idx="5841">
                  <c:v>-87.879389999999987</c:v>
                </c:pt>
                <c:pt idx="5842">
                  <c:v>-87.879561999999993</c:v>
                </c:pt>
                <c:pt idx="5843">
                  <c:v>-87.879733999999985</c:v>
                </c:pt>
                <c:pt idx="5844">
                  <c:v>-87.879904999999994</c:v>
                </c:pt>
                <c:pt idx="5845">
                  <c:v>-87.880074999999991</c:v>
                </c:pt>
                <c:pt idx="5846">
                  <c:v>-87.880244999999988</c:v>
                </c:pt>
                <c:pt idx="5847">
                  <c:v>-87.880413999999988</c:v>
                </c:pt>
                <c:pt idx="5848">
                  <c:v>-87.88058199999999</c:v>
                </c:pt>
                <c:pt idx="5849">
                  <c:v>-87.880748999999994</c:v>
                </c:pt>
                <c:pt idx="5850">
                  <c:v>-87.880915999999985</c:v>
                </c:pt>
                <c:pt idx="5851">
                  <c:v>-87.881080999999995</c:v>
                </c:pt>
                <c:pt idx="5852">
                  <c:v>-87.881246999999988</c:v>
                </c:pt>
                <c:pt idx="5853">
                  <c:v>-87.881410999999986</c:v>
                </c:pt>
                <c:pt idx="5854">
                  <c:v>-87.881574999999984</c:v>
                </c:pt>
                <c:pt idx="5855">
                  <c:v>-87.881737999999984</c:v>
                </c:pt>
                <c:pt idx="5856">
                  <c:v>-87.881899999999987</c:v>
                </c:pt>
                <c:pt idx="5857">
                  <c:v>-87.882061999999991</c:v>
                </c:pt>
                <c:pt idx="5858">
                  <c:v>-87.882221999999985</c:v>
                </c:pt>
                <c:pt idx="5859">
                  <c:v>-87.88238299999999</c:v>
                </c:pt>
                <c:pt idx="5860">
                  <c:v>-87.882541999999987</c:v>
                </c:pt>
                <c:pt idx="5861">
                  <c:v>-87.882700999999983</c:v>
                </c:pt>
                <c:pt idx="5862">
                  <c:v>-87.882858999999996</c:v>
                </c:pt>
                <c:pt idx="5863">
                  <c:v>-87.883015999999984</c:v>
                </c:pt>
                <c:pt idx="5864">
                  <c:v>-87.883172999999985</c:v>
                </c:pt>
                <c:pt idx="5865">
                  <c:v>-87.883328999999989</c:v>
                </c:pt>
                <c:pt idx="5866">
                  <c:v>-87.883483999999996</c:v>
                </c:pt>
                <c:pt idx="5867">
                  <c:v>-87.883638999999988</c:v>
                </c:pt>
                <c:pt idx="5868">
                  <c:v>-87.883792999999983</c:v>
                </c:pt>
                <c:pt idx="5869">
                  <c:v>-87.883945999999995</c:v>
                </c:pt>
                <c:pt idx="5870">
                  <c:v>-87.884098999999992</c:v>
                </c:pt>
                <c:pt idx="5871">
                  <c:v>-87.884250999999992</c:v>
                </c:pt>
                <c:pt idx="5872">
                  <c:v>-87.884401999999994</c:v>
                </c:pt>
                <c:pt idx="5873">
                  <c:v>-87.884552999999983</c:v>
                </c:pt>
                <c:pt idx="5874">
                  <c:v>-87.884702999999988</c:v>
                </c:pt>
                <c:pt idx="5875">
                  <c:v>-87.884852999999993</c:v>
                </c:pt>
                <c:pt idx="5876">
                  <c:v>-87.885000999999988</c:v>
                </c:pt>
                <c:pt idx="5877">
                  <c:v>-87.885148999999984</c:v>
                </c:pt>
                <c:pt idx="5878">
                  <c:v>-87.885296999999994</c:v>
                </c:pt>
                <c:pt idx="5879">
                  <c:v>-87.885443999999993</c:v>
                </c:pt>
                <c:pt idx="5880">
                  <c:v>-87.885589999999993</c:v>
                </c:pt>
                <c:pt idx="5881">
                  <c:v>-87.885734999999983</c:v>
                </c:pt>
                <c:pt idx="5882">
                  <c:v>-87.885879999999986</c:v>
                </c:pt>
                <c:pt idx="5883">
                  <c:v>-87.886024999999989</c:v>
                </c:pt>
                <c:pt idx="5884">
                  <c:v>-87.886167999999984</c:v>
                </c:pt>
                <c:pt idx="5885">
                  <c:v>-87.886310999999992</c:v>
                </c:pt>
                <c:pt idx="5886">
                  <c:v>-87.886453999999986</c:v>
                </c:pt>
                <c:pt idx="5887">
                  <c:v>-87.886595999999983</c:v>
                </c:pt>
                <c:pt idx="5888">
                  <c:v>-87.886736999999997</c:v>
                </c:pt>
                <c:pt idx="5889">
                  <c:v>-87.886876999999984</c:v>
                </c:pt>
                <c:pt idx="5890">
                  <c:v>-87.887016999999986</c:v>
                </c:pt>
                <c:pt idx="5891">
                  <c:v>-87.887156999999988</c:v>
                </c:pt>
                <c:pt idx="5892">
                  <c:v>-87.887294999999995</c:v>
                </c:pt>
                <c:pt idx="5893">
                  <c:v>-87.887433999999985</c:v>
                </c:pt>
                <c:pt idx="5894">
                  <c:v>-87.887570999999994</c:v>
                </c:pt>
                <c:pt idx="5895">
                  <c:v>-87.887707999999989</c:v>
                </c:pt>
                <c:pt idx="5896">
                  <c:v>-87.887844999999984</c:v>
                </c:pt>
                <c:pt idx="5897">
                  <c:v>-87.887979999999985</c:v>
                </c:pt>
                <c:pt idx="5898">
                  <c:v>-87.888115999999997</c:v>
                </c:pt>
                <c:pt idx="5899">
                  <c:v>-87.888249999999985</c:v>
                </c:pt>
                <c:pt idx="5900">
                  <c:v>-87.888383999999988</c:v>
                </c:pt>
                <c:pt idx="5901">
                  <c:v>-87.888517999999991</c:v>
                </c:pt>
                <c:pt idx="5902">
                  <c:v>-87.888650999999996</c:v>
                </c:pt>
                <c:pt idx="5903">
                  <c:v>-87.888782999999989</c:v>
                </c:pt>
                <c:pt idx="5904">
                  <c:v>-87.888914999999983</c:v>
                </c:pt>
                <c:pt idx="5905">
                  <c:v>-87.889045999999993</c:v>
                </c:pt>
                <c:pt idx="5906">
                  <c:v>-87.889176999999989</c:v>
                </c:pt>
                <c:pt idx="5907">
                  <c:v>-87.889306999999988</c:v>
                </c:pt>
                <c:pt idx="5908">
                  <c:v>-87.889435999999989</c:v>
                </c:pt>
                <c:pt idx="5909">
                  <c:v>-87.88956499999999</c:v>
                </c:pt>
                <c:pt idx="5910">
                  <c:v>-87.889692999999994</c:v>
                </c:pt>
                <c:pt idx="5911">
                  <c:v>-87.889820999999984</c:v>
                </c:pt>
                <c:pt idx="5912">
                  <c:v>-87.889948999999987</c:v>
                </c:pt>
                <c:pt idx="5913">
                  <c:v>-87.890074999999996</c:v>
                </c:pt>
                <c:pt idx="5914">
                  <c:v>-87.890201999999988</c:v>
                </c:pt>
                <c:pt idx="5915">
                  <c:v>-87.890326999999985</c:v>
                </c:pt>
                <c:pt idx="5916">
                  <c:v>-87.890451999999996</c:v>
                </c:pt>
                <c:pt idx="5917">
                  <c:v>-87.890576999999993</c:v>
                </c:pt>
                <c:pt idx="5918">
                  <c:v>-87.890700999999993</c:v>
                </c:pt>
                <c:pt idx="5919">
                  <c:v>-87.890823999999995</c:v>
                </c:pt>
                <c:pt idx="5920">
                  <c:v>-87.890946999999983</c:v>
                </c:pt>
                <c:pt idx="5921">
                  <c:v>-87.891069999999985</c:v>
                </c:pt>
                <c:pt idx="5922">
                  <c:v>-87.89119199999999</c:v>
                </c:pt>
                <c:pt idx="5923">
                  <c:v>-87.891312999999997</c:v>
                </c:pt>
                <c:pt idx="5924">
                  <c:v>-87.89143399999999</c:v>
                </c:pt>
                <c:pt idx="5925">
                  <c:v>-87.891553999999985</c:v>
                </c:pt>
                <c:pt idx="5926">
                  <c:v>-87.891673999999995</c:v>
                </c:pt>
                <c:pt idx="5927">
                  <c:v>-87.89179399999999</c:v>
                </c:pt>
                <c:pt idx="5928">
                  <c:v>-87.891911999999991</c:v>
                </c:pt>
                <c:pt idx="5929">
                  <c:v>-87.892030999999989</c:v>
                </c:pt>
                <c:pt idx="5930">
                  <c:v>-87.892148999999989</c:v>
                </c:pt>
                <c:pt idx="5931">
                  <c:v>-87.892265999999992</c:v>
                </c:pt>
                <c:pt idx="5932">
                  <c:v>-87.892382999999995</c:v>
                </c:pt>
                <c:pt idx="5933">
                  <c:v>-87.892498999999987</c:v>
                </c:pt>
                <c:pt idx="5934">
                  <c:v>-87.892614999999992</c:v>
                </c:pt>
                <c:pt idx="5935">
                  <c:v>-87.892729999999986</c:v>
                </c:pt>
                <c:pt idx="5936">
                  <c:v>-87.892844999999994</c:v>
                </c:pt>
                <c:pt idx="5937">
                  <c:v>-87.892958999999991</c:v>
                </c:pt>
                <c:pt idx="5938">
                  <c:v>-87.893072999999987</c:v>
                </c:pt>
                <c:pt idx="5939">
                  <c:v>-87.893185999999986</c:v>
                </c:pt>
                <c:pt idx="5940">
                  <c:v>-87.893298999999985</c:v>
                </c:pt>
                <c:pt idx="5941">
                  <c:v>-87.893410999999986</c:v>
                </c:pt>
                <c:pt idx="5942">
                  <c:v>-87.893522999999988</c:v>
                </c:pt>
                <c:pt idx="5943">
                  <c:v>-87.893634999999989</c:v>
                </c:pt>
                <c:pt idx="5944">
                  <c:v>-87.893745999999993</c:v>
                </c:pt>
                <c:pt idx="5945">
                  <c:v>-87.893855999999985</c:v>
                </c:pt>
                <c:pt idx="5946">
                  <c:v>-87.893965999999992</c:v>
                </c:pt>
                <c:pt idx="5947">
                  <c:v>-87.894075999999984</c:v>
                </c:pt>
                <c:pt idx="5948">
                  <c:v>-87.894184999999993</c:v>
                </c:pt>
                <c:pt idx="5949">
                  <c:v>-87.89429299999999</c:v>
                </c:pt>
                <c:pt idx="5950">
                  <c:v>-87.894400999999988</c:v>
                </c:pt>
                <c:pt idx="5951">
                  <c:v>-87.894508999999985</c:v>
                </c:pt>
                <c:pt idx="5952">
                  <c:v>-87.894615999999985</c:v>
                </c:pt>
                <c:pt idx="5953">
                  <c:v>-87.894722999999985</c:v>
                </c:pt>
                <c:pt idx="5954">
                  <c:v>-87.894828999999987</c:v>
                </c:pt>
                <c:pt idx="5955">
                  <c:v>-87.89493499999999</c:v>
                </c:pt>
                <c:pt idx="5956">
                  <c:v>-87.895039999999995</c:v>
                </c:pt>
                <c:pt idx="5957">
                  <c:v>-87.895144999999985</c:v>
                </c:pt>
                <c:pt idx="5958">
                  <c:v>-87.89524999999999</c:v>
                </c:pt>
                <c:pt idx="5959">
                  <c:v>-87.895353999999983</c:v>
                </c:pt>
                <c:pt idx="5960">
                  <c:v>-87.895456999999993</c:v>
                </c:pt>
                <c:pt idx="5961">
                  <c:v>-87.895559999999989</c:v>
                </c:pt>
                <c:pt idx="5962">
                  <c:v>-87.895662999999985</c:v>
                </c:pt>
                <c:pt idx="5963">
                  <c:v>-87.895764999999983</c:v>
                </c:pt>
                <c:pt idx="5964">
                  <c:v>-87.895866999999996</c:v>
                </c:pt>
                <c:pt idx="5965">
                  <c:v>-87.895967999999996</c:v>
                </c:pt>
                <c:pt idx="5966">
                  <c:v>-87.896068999999983</c:v>
                </c:pt>
                <c:pt idx="5967">
                  <c:v>-87.896169999999984</c:v>
                </c:pt>
                <c:pt idx="5968">
                  <c:v>-87.896269999999987</c:v>
                </c:pt>
                <c:pt idx="5969">
                  <c:v>-87.89636999999999</c:v>
                </c:pt>
                <c:pt idx="5970">
                  <c:v>-87.896468999999996</c:v>
                </c:pt>
                <c:pt idx="5971">
                  <c:v>-87.896567999999988</c:v>
                </c:pt>
                <c:pt idx="5972">
                  <c:v>-87.896665999999996</c:v>
                </c:pt>
                <c:pt idx="5973">
                  <c:v>-87.89676399999999</c:v>
                </c:pt>
                <c:pt idx="5974">
                  <c:v>-87.896861999999985</c:v>
                </c:pt>
                <c:pt idx="5975">
                  <c:v>-87.896958999999995</c:v>
                </c:pt>
                <c:pt idx="5976">
                  <c:v>-87.897054999999995</c:v>
                </c:pt>
                <c:pt idx="5977">
                  <c:v>-87.897151999999991</c:v>
                </c:pt>
                <c:pt idx="5978">
                  <c:v>-87.89724799999999</c:v>
                </c:pt>
                <c:pt idx="5979">
                  <c:v>-87.897342999999992</c:v>
                </c:pt>
              </c:numCache>
            </c:numRef>
          </c:yVal>
          <c:smooth val="0"/>
          <c:extLst>
            <c:ext xmlns:c16="http://schemas.microsoft.com/office/drawing/2014/chart" uri="{C3380CC4-5D6E-409C-BE32-E72D297353CC}">
              <c16:uniqueId val="{00000001-31ED-004E-A3BE-B608D45C602D}"/>
            </c:ext>
          </c:extLst>
        </c:ser>
        <c:dLbls>
          <c:showLegendKey val="0"/>
          <c:showVal val="0"/>
          <c:showCatName val="0"/>
          <c:showSerName val="0"/>
          <c:showPercent val="0"/>
          <c:showBubbleSize val="0"/>
        </c:dLbls>
        <c:axId val="593271184"/>
        <c:axId val="592310352"/>
      </c:scatterChart>
      <c:valAx>
        <c:axId val="593271184"/>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Time (ms)</a:t>
                </a:r>
              </a:p>
            </c:rich>
          </c:tx>
          <c:layout>
            <c:manualLayout>
              <c:xMode val="edge"/>
              <c:yMode val="edge"/>
              <c:x val="0.50299190726159226"/>
              <c:y val="0.9383100029163021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310352"/>
        <c:crossesAt val="-90"/>
        <c:crossBetween val="midCat"/>
      </c:valAx>
      <c:valAx>
        <c:axId val="592310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Action</a:t>
                </a:r>
                <a:r>
                  <a:rPr lang="en-GB" sz="600" baseline="0"/>
                  <a:t> Potential (mV)</a:t>
                </a:r>
                <a:endParaRPr lang="en-GB" sz="600"/>
              </a:p>
            </c:rich>
          </c:tx>
          <c:layout>
            <c:manualLayout>
              <c:xMode val="edge"/>
              <c:yMode val="edge"/>
              <c:x val="1.1111111111111112E-2"/>
              <c:y val="0.3280019685039370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271184"/>
        <c:crosses val="autoZero"/>
        <c:crossBetween val="midCat"/>
      </c:valAx>
      <c:spPr>
        <a:noFill/>
        <a:ln>
          <a:noFill/>
        </a:ln>
        <a:effectLst/>
      </c:spPr>
    </c:plotArea>
    <c:legend>
      <c:legendPos val="tr"/>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609525146022689"/>
          <c:y val="5.3320407174018418E-2"/>
          <c:w val="0.76644550055020566"/>
          <c:h val="0.86112533921626255"/>
        </c:manualLayout>
      </c:layout>
      <c:scatterChart>
        <c:scatterStyle val="lineMarker"/>
        <c:varyColors val="0"/>
        <c:ser>
          <c:idx val="0"/>
          <c:order val="0"/>
          <c:tx>
            <c:strRef>
              <c:f>cmax4!$L$1</c:f>
              <c:strCache>
                <c:ptCount val="1"/>
                <c:pt idx="0">
                  <c:v>GPU cmax1</c:v>
                </c:pt>
              </c:strCache>
            </c:strRef>
          </c:tx>
          <c:spPr>
            <a:ln w="19050" cap="rnd">
              <a:solidFill>
                <a:schemeClr val="accent1"/>
              </a:solidFill>
              <a:round/>
            </a:ln>
            <a:effectLst/>
          </c:spPr>
          <c:marker>
            <c:symbol val="none"/>
          </c:marker>
          <c:xVal>
            <c:numRef>
              <c:f>cmax4!$A$2:$A$5981</c:f>
              <c:numCache>
                <c:formatCode>General</c:formatCode>
                <c:ptCount val="598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numCache>
            </c:numRef>
          </c:xVal>
          <c:yVal>
            <c:numRef>
              <c:f>cmax4!$L$2:$L$5981</c:f>
              <c:numCache>
                <c:formatCode>General</c:formatCode>
                <c:ptCount val="5980"/>
                <c:pt idx="0">
                  <c:v>-87.913248999999993</c:v>
                </c:pt>
                <c:pt idx="1">
                  <c:v>-87.913274999999999</c:v>
                </c:pt>
                <c:pt idx="2">
                  <c:v>-87.913310999999993</c:v>
                </c:pt>
                <c:pt idx="3">
                  <c:v>-87.913353999999998</c:v>
                </c:pt>
                <c:pt idx="4">
                  <c:v>-87.913402000000005</c:v>
                </c:pt>
                <c:pt idx="5">
                  <c:v>-87.913454000000002</c:v>
                </c:pt>
                <c:pt idx="6">
                  <c:v>-87.913507999999993</c:v>
                </c:pt>
                <c:pt idx="7">
                  <c:v>-87.913563999999994</c:v>
                </c:pt>
                <c:pt idx="8">
                  <c:v>-87.513621999999998</c:v>
                </c:pt>
                <c:pt idx="9">
                  <c:v>-39.164538999999998</c:v>
                </c:pt>
                <c:pt idx="10">
                  <c:v>32.583182999999998</c:v>
                </c:pt>
                <c:pt idx="11">
                  <c:v>37.562398000000002</c:v>
                </c:pt>
                <c:pt idx="12">
                  <c:v>39.587527000000001</c:v>
                </c:pt>
                <c:pt idx="13">
                  <c:v>40.395698000000003</c:v>
                </c:pt>
                <c:pt idx="14">
                  <c:v>40.64499</c:v>
                </c:pt>
                <c:pt idx="15">
                  <c:v>40.620193999999998</c:v>
                </c:pt>
                <c:pt idx="16">
                  <c:v>40.463703000000002</c:v>
                </c:pt>
                <c:pt idx="17">
                  <c:v>40.256678999999998</c:v>
                </c:pt>
                <c:pt idx="18">
                  <c:v>40.046785999999997</c:v>
                </c:pt>
                <c:pt idx="19">
                  <c:v>39.859265000000001</c:v>
                </c:pt>
                <c:pt idx="20">
                  <c:v>39.704230000000003</c:v>
                </c:pt>
                <c:pt idx="21">
                  <c:v>39.582625999999998</c:v>
                </c:pt>
                <c:pt idx="22">
                  <c:v>39.490648999999998</c:v>
                </c:pt>
                <c:pt idx="23">
                  <c:v>39.422576999999997</c:v>
                </c:pt>
                <c:pt idx="24">
                  <c:v>39.37236</c:v>
                </c:pt>
                <c:pt idx="25">
                  <c:v>39.334406999999999</c:v>
                </c:pt>
                <c:pt idx="26">
                  <c:v>39.303905</c:v>
                </c:pt>
                <c:pt idx="27">
                  <c:v>39.276891999999997</c:v>
                </c:pt>
                <c:pt idx="28">
                  <c:v>39.250205999999999</c:v>
                </c:pt>
                <c:pt idx="29">
                  <c:v>39.221390999999997</c:v>
                </c:pt>
                <c:pt idx="30">
                  <c:v>39.188578999999997</c:v>
                </c:pt>
                <c:pt idx="31">
                  <c:v>39.150391999999997</c:v>
                </c:pt>
                <c:pt idx="32">
                  <c:v>39.105842000000003</c:v>
                </c:pt>
                <c:pt idx="33">
                  <c:v>39.054251999999998</c:v>
                </c:pt>
                <c:pt idx="34">
                  <c:v>38.995192000000003</c:v>
                </c:pt>
                <c:pt idx="35">
                  <c:v>38.928418999999998</c:v>
                </c:pt>
                <c:pt idx="36">
                  <c:v>38.853838000000003</c:v>
                </c:pt>
                <c:pt idx="37">
                  <c:v>38.771464999999999</c:v>
                </c:pt>
                <c:pt idx="38">
                  <c:v>38.681398999999999</c:v>
                </c:pt>
                <c:pt idx="39">
                  <c:v>38.583801000000001</c:v>
                </c:pt>
                <c:pt idx="40">
                  <c:v>38.478875000000002</c:v>
                </c:pt>
                <c:pt idx="41">
                  <c:v>38.366855999999999</c:v>
                </c:pt>
                <c:pt idx="42">
                  <c:v>38.247999</c:v>
                </c:pt>
                <c:pt idx="43">
                  <c:v>38.122570000000003</c:v>
                </c:pt>
                <c:pt idx="44">
                  <c:v>37.990842999999998</c:v>
                </c:pt>
                <c:pt idx="45">
                  <c:v>37.853090999999999</c:v>
                </c:pt>
                <c:pt idx="46">
                  <c:v>37.709586000000002</c:v>
                </c:pt>
                <c:pt idx="47">
                  <c:v>37.560594000000002</c:v>
                </c:pt>
                <c:pt idx="48">
                  <c:v>37.406376999999999</c:v>
                </c:pt>
                <c:pt idx="49">
                  <c:v>37.247185999999999</c:v>
                </c:pt>
                <c:pt idx="50">
                  <c:v>37.083264999999997</c:v>
                </c:pt>
                <c:pt idx="51">
                  <c:v>36.914848999999997</c:v>
                </c:pt>
                <c:pt idx="52">
                  <c:v>36.742162999999998</c:v>
                </c:pt>
                <c:pt idx="53">
                  <c:v>36.565423000000003</c:v>
                </c:pt>
                <c:pt idx="54">
                  <c:v>36.384836999999997</c:v>
                </c:pt>
                <c:pt idx="55">
                  <c:v>36.200602000000003</c:v>
                </c:pt>
                <c:pt idx="56">
                  <c:v>36.012906999999998</c:v>
                </c:pt>
                <c:pt idx="57">
                  <c:v>35.821936000000001</c:v>
                </c:pt>
                <c:pt idx="58">
                  <c:v>35.627859000000001</c:v>
                </c:pt>
                <c:pt idx="59">
                  <c:v>35.430844999999998</c:v>
                </c:pt>
                <c:pt idx="60">
                  <c:v>35.231051999999998</c:v>
                </c:pt>
                <c:pt idx="61">
                  <c:v>35.028630999999997</c:v>
                </c:pt>
                <c:pt idx="62">
                  <c:v>34.823729999999998</c:v>
                </c:pt>
                <c:pt idx="63">
                  <c:v>34.616487999999997</c:v>
                </c:pt>
                <c:pt idx="64">
                  <c:v>34.407041</c:v>
                </c:pt>
                <c:pt idx="65">
                  <c:v>34.195517000000002</c:v>
                </c:pt>
                <c:pt idx="66">
                  <c:v>33.982041000000002</c:v>
                </c:pt>
                <c:pt idx="67">
                  <c:v>33.766733000000002</c:v>
                </c:pt>
                <c:pt idx="68">
                  <c:v>33.549708000000003</c:v>
                </c:pt>
                <c:pt idx="69">
                  <c:v>33.331077999999998</c:v>
                </c:pt>
                <c:pt idx="70">
                  <c:v>33.110950000000003</c:v>
                </c:pt>
                <c:pt idx="71">
                  <c:v>32.889428000000002</c:v>
                </c:pt>
                <c:pt idx="72">
                  <c:v>32.666611000000003</c:v>
                </c:pt>
                <c:pt idx="73">
                  <c:v>32.442594999999997</c:v>
                </c:pt>
                <c:pt idx="74">
                  <c:v>32.217475</c:v>
                </c:pt>
                <c:pt idx="75">
                  <c:v>31.991337999999999</c:v>
                </c:pt>
                <c:pt idx="76">
                  <c:v>31.764272999999999</c:v>
                </c:pt>
                <c:pt idx="77">
                  <c:v>31.536362</c:v>
                </c:pt>
                <c:pt idx="78">
                  <c:v>31.307687000000001</c:v>
                </c:pt>
                <c:pt idx="79">
                  <c:v>31.078323999999999</c:v>
                </c:pt>
                <c:pt idx="80">
                  <c:v>30.848348000000001</c:v>
                </c:pt>
                <c:pt idx="81">
                  <c:v>30.617830999999999</c:v>
                </c:pt>
                <c:pt idx="82">
                  <c:v>30.386842000000001</c:v>
                </c:pt>
                <c:pt idx="83">
                  <c:v>30.155446000000001</c:v>
                </c:pt>
                <c:pt idx="84">
                  <c:v>29.923708999999999</c:v>
                </c:pt>
                <c:pt idx="85">
                  <c:v>29.691689</c:v>
                </c:pt>
                <c:pt idx="86">
                  <c:v>29.459444999999999</c:v>
                </c:pt>
                <c:pt idx="87">
                  <c:v>29.227032000000001</c:v>
                </c:pt>
                <c:pt idx="88">
                  <c:v>28.994502000000001</c:v>
                </c:pt>
                <c:pt idx="89">
                  <c:v>28.761904999999999</c:v>
                </c:pt>
                <c:pt idx="90">
                  <c:v>28.529288999999999</c:v>
                </c:pt>
                <c:pt idx="91">
                  <c:v>28.296697000000002</c:v>
                </c:pt>
                <c:pt idx="92">
                  <c:v>28.064171999999999</c:v>
                </c:pt>
                <c:pt idx="93">
                  <c:v>27.831752999999999</c:v>
                </c:pt>
                <c:pt idx="94">
                  <c:v>27.599477</c:v>
                </c:pt>
                <c:pt idx="95">
                  <c:v>27.367377999999999</c:v>
                </c:pt>
                <c:pt idx="96">
                  <c:v>27.135486</c:v>
                </c:pt>
                <c:pt idx="97">
                  <c:v>26.903832999999999</c:v>
                </c:pt>
                <c:pt idx="98">
                  <c:v>26.672443999999999</c:v>
                </c:pt>
                <c:pt idx="99">
                  <c:v>26.441344000000001</c:v>
                </c:pt>
                <c:pt idx="100">
                  <c:v>26.210554999999999</c:v>
                </c:pt>
                <c:pt idx="101">
                  <c:v>25.980097000000001</c:v>
                </c:pt>
                <c:pt idx="102">
                  <c:v>25.749987000000001</c:v>
                </c:pt>
                <c:pt idx="103">
                  <c:v>25.520240000000001</c:v>
                </c:pt>
                <c:pt idx="104">
                  <c:v>25.290870999999999</c:v>
                </c:pt>
                <c:pt idx="105">
                  <c:v>25.061888</c:v>
                </c:pt>
                <c:pt idx="106">
                  <c:v>24.833303000000001</c:v>
                </c:pt>
                <c:pt idx="107">
                  <c:v>24.605122000000001</c:v>
                </c:pt>
                <c:pt idx="108">
                  <c:v>24.37735</c:v>
                </c:pt>
                <c:pt idx="109">
                  <c:v>24.149989999999999</c:v>
                </c:pt>
                <c:pt idx="110">
                  <c:v>23.923044000000001</c:v>
                </c:pt>
                <c:pt idx="111">
                  <c:v>23.696511000000001</c:v>
                </c:pt>
                <c:pt idx="112">
                  <c:v>23.470390999999999</c:v>
                </c:pt>
                <c:pt idx="113">
                  <c:v>23.244679000000001</c:v>
                </c:pt>
                <c:pt idx="114">
                  <c:v>23.019369999999999</c:v>
                </c:pt>
                <c:pt idx="115">
                  <c:v>22.794457999999999</c:v>
                </c:pt>
                <c:pt idx="116">
                  <c:v>22.569935999999998</c:v>
                </c:pt>
                <c:pt idx="117">
                  <c:v>22.345793</c:v>
                </c:pt>
                <c:pt idx="118">
                  <c:v>22.122019999999999</c:v>
                </c:pt>
                <c:pt idx="119">
                  <c:v>21.898603999999999</c:v>
                </c:pt>
                <c:pt idx="120">
                  <c:v>21.675533999999999</c:v>
                </c:pt>
                <c:pt idx="121">
                  <c:v>21.452794000000001</c:v>
                </c:pt>
                <c:pt idx="122">
                  <c:v>21.230370000000001</c:v>
                </c:pt>
                <c:pt idx="123">
                  <c:v>21.008247000000001</c:v>
                </c:pt>
                <c:pt idx="124">
                  <c:v>20.786405999999999</c:v>
                </c:pt>
                <c:pt idx="125">
                  <c:v>20.564831000000002</c:v>
                </c:pt>
                <c:pt idx="126">
                  <c:v>20.343502999999998</c:v>
                </c:pt>
                <c:pt idx="127">
                  <c:v>20.122402000000001</c:v>
                </c:pt>
                <c:pt idx="128">
                  <c:v>19.901508</c:v>
                </c:pt>
                <c:pt idx="129">
                  <c:v>19.680800000000001</c:v>
                </c:pt>
                <c:pt idx="130">
                  <c:v>19.460256999999999</c:v>
                </c:pt>
                <c:pt idx="131">
                  <c:v>19.239856</c:v>
                </c:pt>
                <c:pt idx="132">
                  <c:v>19.019576000000001</c:v>
                </c:pt>
                <c:pt idx="133">
                  <c:v>18.799392000000001</c:v>
                </c:pt>
                <c:pt idx="134">
                  <c:v>18.579281000000002</c:v>
                </c:pt>
                <c:pt idx="135">
                  <c:v>18.359217999999998</c:v>
                </c:pt>
                <c:pt idx="136">
                  <c:v>18.13918</c:v>
                </c:pt>
                <c:pt idx="137">
                  <c:v>17.919139999999999</c:v>
                </c:pt>
                <c:pt idx="138">
                  <c:v>17.699074</c:v>
                </c:pt>
                <c:pt idx="139">
                  <c:v>17.478954000000002</c:v>
                </c:pt>
                <c:pt idx="140">
                  <c:v>17.258756000000002</c:v>
                </c:pt>
                <c:pt idx="141">
                  <c:v>17.038450999999998</c:v>
                </c:pt>
                <c:pt idx="142">
                  <c:v>16.818014000000002</c:v>
                </c:pt>
                <c:pt idx="143">
                  <c:v>16.597415999999999</c:v>
                </c:pt>
                <c:pt idx="144">
                  <c:v>16.376631</c:v>
                </c:pt>
                <c:pt idx="145">
                  <c:v>16.155629000000001</c:v>
                </c:pt>
                <c:pt idx="146">
                  <c:v>15.934383</c:v>
                </c:pt>
                <c:pt idx="147">
                  <c:v>15.712864</c:v>
                </c:pt>
                <c:pt idx="148">
                  <c:v>15.491042999999999</c:v>
                </c:pt>
                <c:pt idx="149">
                  <c:v>15.268890000000001</c:v>
                </c:pt>
                <c:pt idx="150">
                  <c:v>15.046377</c:v>
                </c:pt>
                <c:pt idx="151">
                  <c:v>14.823473</c:v>
                </c:pt>
                <c:pt idx="152">
                  <c:v>14.600148000000001</c:v>
                </c:pt>
                <c:pt idx="153">
                  <c:v>14.376372</c:v>
                </c:pt>
                <c:pt idx="154">
                  <c:v>14.152115999999999</c:v>
                </c:pt>
                <c:pt idx="155">
                  <c:v>13.927350000000001</c:v>
                </c:pt>
                <c:pt idx="156">
                  <c:v>13.702045</c:v>
                </c:pt>
                <c:pt idx="157">
                  <c:v>13.476167999999999</c:v>
                </c:pt>
                <c:pt idx="158">
                  <c:v>13.249688000000001</c:v>
                </c:pt>
                <c:pt idx="159">
                  <c:v>13.02257</c:v>
                </c:pt>
                <c:pt idx="160">
                  <c:v>12.794781</c:v>
                </c:pt>
                <c:pt idx="161">
                  <c:v>12.566286</c:v>
                </c:pt>
                <c:pt idx="162">
                  <c:v>12.337047999999999</c:v>
                </c:pt>
                <c:pt idx="163">
                  <c:v>12.107032999999999</c:v>
                </c:pt>
                <c:pt idx="164">
                  <c:v>11.876204</c:v>
                </c:pt>
                <c:pt idx="165">
                  <c:v>11.644523</c:v>
                </c:pt>
                <c:pt idx="166">
                  <c:v>11.411951999999999</c:v>
                </c:pt>
                <c:pt idx="167">
                  <c:v>11.178452999999999</c:v>
                </c:pt>
                <c:pt idx="168">
                  <c:v>10.943985</c:v>
                </c:pt>
                <c:pt idx="169">
                  <c:v>10.708508999999999</c:v>
                </c:pt>
                <c:pt idx="170">
                  <c:v>10.471982000000001</c:v>
                </c:pt>
                <c:pt idx="171">
                  <c:v>10.234362000000001</c:v>
                </c:pt>
                <c:pt idx="172">
                  <c:v>9.9956060000000004</c:v>
                </c:pt>
                <c:pt idx="173">
                  <c:v>9.7556670000000008</c:v>
                </c:pt>
                <c:pt idx="174">
                  <c:v>9.5145</c:v>
                </c:pt>
                <c:pt idx="175">
                  <c:v>9.2720570000000002</c:v>
                </c:pt>
                <c:pt idx="176">
                  <c:v>9.0282879999999999</c:v>
                </c:pt>
                <c:pt idx="177">
                  <c:v>8.7831430000000008</c:v>
                </c:pt>
                <c:pt idx="178">
                  <c:v>8.5365690000000001</c:v>
                </c:pt>
                <c:pt idx="179">
                  <c:v>8.2885100000000005</c:v>
                </c:pt>
                <c:pt idx="180">
                  <c:v>8.0389099999999996</c:v>
                </c:pt>
                <c:pt idx="181">
                  <c:v>7.7877099999999997</c:v>
                </c:pt>
                <c:pt idx="182">
                  <c:v>7.5348480000000002</c:v>
                </c:pt>
                <c:pt idx="183">
                  <c:v>7.2802610000000003</c:v>
                </c:pt>
                <c:pt idx="184">
                  <c:v>7.0238810000000003</c:v>
                </c:pt>
                <c:pt idx="185">
                  <c:v>6.7656400000000003</c:v>
                </c:pt>
                <c:pt idx="186">
                  <c:v>6.5054629999999998</c:v>
                </c:pt>
                <c:pt idx="187">
                  <c:v>6.2432759999999998</c:v>
                </c:pt>
                <c:pt idx="188">
                  <c:v>5.9789979999999998</c:v>
                </c:pt>
                <c:pt idx="189">
                  <c:v>5.7125450000000004</c:v>
                </c:pt>
                <c:pt idx="190">
                  <c:v>5.4438300000000002</c:v>
                </c:pt>
                <c:pt idx="191">
                  <c:v>5.1727610000000004</c:v>
                </c:pt>
                <c:pt idx="192">
                  <c:v>4.899241</c:v>
                </c:pt>
                <c:pt idx="193">
                  <c:v>4.6231679999999997</c:v>
                </c:pt>
                <c:pt idx="194">
                  <c:v>4.344436</c:v>
                </c:pt>
                <c:pt idx="195">
                  <c:v>4.062932</c:v>
                </c:pt>
                <c:pt idx="196">
                  <c:v>3.7785389999999999</c:v>
                </c:pt>
                <c:pt idx="197">
                  <c:v>3.4911310000000002</c:v>
                </c:pt>
                <c:pt idx="198">
                  <c:v>3.2005789999999998</c:v>
                </c:pt>
                <c:pt idx="199">
                  <c:v>2.9067449999999999</c:v>
                </c:pt>
                <c:pt idx="200">
                  <c:v>2.6094849999999998</c:v>
                </c:pt>
                <c:pt idx="201">
                  <c:v>2.308649</c:v>
                </c:pt>
                <c:pt idx="202">
                  <c:v>2.0040779999999998</c:v>
                </c:pt>
                <c:pt idx="203">
                  <c:v>1.6956059999999999</c:v>
                </c:pt>
                <c:pt idx="204">
                  <c:v>1.38306</c:v>
                </c:pt>
                <c:pt idx="205">
                  <c:v>1.06626</c:v>
                </c:pt>
                <c:pt idx="206">
                  <c:v>0.74501799999999996</c:v>
                </c:pt>
                <c:pt idx="207">
                  <c:v>0.41914000000000001</c:v>
                </c:pt>
                <c:pt idx="208">
                  <c:v>8.8426000000000005E-2</c:v>
                </c:pt>
                <c:pt idx="209">
                  <c:v>-0.24732999999999999</c:v>
                </c:pt>
                <c:pt idx="210">
                  <c:v>-0.588341</c:v>
                </c:pt>
                <c:pt idx="211">
                  <c:v>-0.93481899999999996</c:v>
                </c:pt>
                <c:pt idx="212">
                  <c:v>-1.2869820000000001</c:v>
                </c:pt>
                <c:pt idx="213">
                  <c:v>-1.6450469999999999</c:v>
                </c:pt>
                <c:pt idx="214">
                  <c:v>-2.0092289999999999</c:v>
                </c:pt>
                <c:pt idx="215">
                  <c:v>-2.3797380000000001</c:v>
                </c:pt>
                <c:pt idx="216">
                  <c:v>-2.7567789999999999</c:v>
                </c:pt>
                <c:pt idx="217">
                  <c:v>-3.1405439999999998</c:v>
                </c:pt>
                <c:pt idx="218">
                  <c:v>-3.5312139999999999</c:v>
                </c:pt>
                <c:pt idx="219">
                  <c:v>-3.9289489999999998</c:v>
                </c:pt>
                <c:pt idx="220">
                  <c:v>-4.3338900000000002</c:v>
                </c:pt>
                <c:pt idx="221">
                  <c:v>-4.7461510000000002</c:v>
                </c:pt>
                <c:pt idx="222">
                  <c:v>-5.1658160000000004</c:v>
                </c:pt>
                <c:pt idx="223">
                  <c:v>-5.5929349999999998</c:v>
                </c:pt>
                <c:pt idx="224">
                  <c:v>-6.0275230000000004</c:v>
                </c:pt>
                <c:pt idx="225">
                  <c:v>-6.4695499999999999</c:v>
                </c:pt>
                <c:pt idx="226">
                  <c:v>-6.9189480000000003</c:v>
                </c:pt>
                <c:pt idx="227">
                  <c:v>-7.3756009999999996</c:v>
                </c:pt>
                <c:pt idx="228">
                  <c:v>-7.839353</c:v>
                </c:pt>
                <c:pt idx="229">
                  <c:v>-8.31</c:v>
                </c:pt>
                <c:pt idx="230">
                  <c:v>-8.7872990000000009</c:v>
                </c:pt>
                <c:pt idx="231">
                  <c:v>-9.2709659999999996</c:v>
                </c:pt>
                <c:pt idx="232">
                  <c:v>-9.7606830000000002</c:v>
                </c:pt>
                <c:pt idx="233">
                  <c:v>-10.2561</c:v>
                </c:pt>
                <c:pt idx="234">
                  <c:v>-10.756842000000001</c:v>
                </c:pt>
                <c:pt idx="235">
                  <c:v>-11.262515</c:v>
                </c:pt>
                <c:pt idx="236">
                  <c:v>-11.77271</c:v>
                </c:pt>
                <c:pt idx="237">
                  <c:v>-12.287008</c:v>
                </c:pt>
                <c:pt idx="238">
                  <c:v>-12.804990999999999</c:v>
                </c:pt>
                <c:pt idx="239">
                  <c:v>-13.326238</c:v>
                </c:pt>
                <c:pt idx="240">
                  <c:v>-13.850339</c:v>
                </c:pt>
                <c:pt idx="241">
                  <c:v>-14.376894</c:v>
                </c:pt>
                <c:pt idx="242">
                  <c:v>-14.905517</c:v>
                </c:pt>
                <c:pt idx="243">
                  <c:v>-15.435841999999999</c:v>
                </c:pt>
                <c:pt idx="244">
                  <c:v>-15.967523</c:v>
                </c:pt>
                <c:pt idx="245">
                  <c:v>-16.500242</c:v>
                </c:pt>
                <c:pt idx="246">
                  <c:v>-17.033705000000001</c:v>
                </c:pt>
                <c:pt idx="247">
                  <c:v>-17.56765</c:v>
                </c:pt>
                <c:pt idx="248">
                  <c:v>-18.101849000000001</c:v>
                </c:pt>
                <c:pt idx="249">
                  <c:v>-18.636106999999999</c:v>
                </c:pt>
                <c:pt idx="250">
                  <c:v>-19.170269999999999</c:v>
                </c:pt>
                <c:pt idx="251">
                  <c:v>-19.704222000000001</c:v>
                </c:pt>
                <c:pt idx="252">
                  <c:v>-20.237888000000002</c:v>
                </c:pt>
                <c:pt idx="253">
                  <c:v>-20.771235000000001</c:v>
                </c:pt>
                <c:pt idx="254">
                  <c:v>-21.304271</c:v>
                </c:pt>
                <c:pt idx="255">
                  <c:v>-21.837043000000001</c:v>
                </c:pt>
                <c:pt idx="256">
                  <c:v>-22.369634999999999</c:v>
                </c:pt>
                <c:pt idx="257">
                  <c:v>-22.902163999999999</c:v>
                </c:pt>
                <c:pt idx="258">
                  <c:v>-23.434774999999998</c:v>
                </c:pt>
                <c:pt idx="259">
                  <c:v>-23.967637</c:v>
                </c:pt>
                <c:pt idx="260">
                  <c:v>-24.500938000000001</c:v>
                </c:pt>
                <c:pt idx="261">
                  <c:v>-25.034876000000001</c:v>
                </c:pt>
                <c:pt idx="262">
                  <c:v>-25.569659999999999</c:v>
                </c:pt>
                <c:pt idx="263">
                  <c:v>-26.105502999999999</c:v>
                </c:pt>
                <c:pt idx="264">
                  <c:v>-26.642614999999999</c:v>
                </c:pt>
                <c:pt idx="265">
                  <c:v>-27.18121</c:v>
                </c:pt>
                <c:pt idx="266">
                  <c:v>-27.721495999999998</c:v>
                </c:pt>
                <c:pt idx="267">
                  <c:v>-28.263677999999999</c:v>
                </c:pt>
                <c:pt idx="268">
                  <c:v>-28.807962</c:v>
                </c:pt>
                <c:pt idx="269">
                  <c:v>-29.354552000000002</c:v>
                </c:pt>
                <c:pt idx="270">
                  <c:v>-29.903654</c:v>
                </c:pt>
                <c:pt idx="271">
                  <c:v>-30.455480000000001</c:v>
                </c:pt>
                <c:pt idx="272">
                  <c:v>-31.010249999999999</c:v>
                </c:pt>
                <c:pt idx="273">
                  <c:v>-31.568194999999999</c:v>
                </c:pt>
                <c:pt idx="274">
                  <c:v>-32.129561000000002</c:v>
                </c:pt>
                <c:pt idx="275">
                  <c:v>-32.694609999999997</c:v>
                </c:pt>
                <c:pt idx="276">
                  <c:v>-33.263627</c:v>
                </c:pt>
                <c:pt idx="277">
                  <c:v>-33.836919000000002</c:v>
                </c:pt>
                <c:pt idx="278">
                  <c:v>-34.414819000000001</c:v>
                </c:pt>
                <c:pt idx="279">
                  <c:v>-34.997689000000001</c:v>
                </c:pt>
                <c:pt idx="280">
                  <c:v>-35.585917000000002</c:v>
                </c:pt>
                <c:pt idx="281">
                  <c:v>-36.179924</c:v>
                </c:pt>
                <c:pt idx="282">
                  <c:v>-36.780160000000002</c:v>
                </c:pt>
                <c:pt idx="283">
                  <c:v>-37.387104999999998</c:v>
                </c:pt>
                <c:pt idx="284">
                  <c:v>-38.001269999999998</c:v>
                </c:pt>
                <c:pt idx="285">
                  <c:v>-38.623192000000003</c:v>
                </c:pt>
                <c:pt idx="286">
                  <c:v>-39.253433000000001</c:v>
                </c:pt>
                <c:pt idx="287">
                  <c:v>-39.892575999999998</c:v>
                </c:pt>
                <c:pt idx="288">
                  <c:v>-40.541221999999998</c:v>
                </c:pt>
                <c:pt idx="289">
                  <c:v>-41.199987</c:v>
                </c:pt>
                <c:pt idx="290">
                  <c:v>-41.869492000000001</c:v>
                </c:pt>
                <c:pt idx="291">
                  <c:v>-42.550359999999998</c:v>
                </c:pt>
                <c:pt idx="292">
                  <c:v>-43.243214999999999</c:v>
                </c:pt>
                <c:pt idx="293">
                  <c:v>-43.948672000000002</c:v>
                </c:pt>
                <c:pt idx="294">
                  <c:v>-44.667335999999999</c:v>
                </c:pt>
                <c:pt idx="295">
                  <c:v>-45.399802999999999</c:v>
                </c:pt>
                <c:pt idx="296">
                  <c:v>-46.146659999999997</c:v>
                </c:pt>
                <c:pt idx="297">
                  <c:v>-46.908489000000003</c:v>
                </c:pt>
                <c:pt idx="298">
                  <c:v>-47.685878000000002</c:v>
                </c:pt>
                <c:pt idx="299">
                  <c:v>-48.479429000000003</c:v>
                </c:pt>
                <c:pt idx="300">
                  <c:v>-49.289774000000001</c:v>
                </c:pt>
                <c:pt idx="301">
                  <c:v>-50.117595000000001</c:v>
                </c:pt>
                <c:pt idx="302">
                  <c:v>-50.963642</c:v>
                </c:pt>
                <c:pt idx="303">
                  <c:v>-51.828758999999998</c:v>
                </c:pt>
                <c:pt idx="304">
                  <c:v>-52.713908000000004</c:v>
                </c:pt>
                <c:pt idx="305">
                  <c:v>-53.620190000000001</c:v>
                </c:pt>
                <c:pt idx="306">
                  <c:v>-54.548878999999999</c:v>
                </c:pt>
                <c:pt idx="307">
                  <c:v>-55.501437000000003</c:v>
                </c:pt>
                <c:pt idx="308">
                  <c:v>-56.479543</c:v>
                </c:pt>
                <c:pt idx="309">
                  <c:v>-57.485111000000003</c:v>
                </c:pt>
                <c:pt idx="310">
                  <c:v>-58.520297999999997</c:v>
                </c:pt>
                <c:pt idx="311">
                  <c:v>-59.587513999999999</c:v>
                </c:pt>
                <c:pt idx="312">
                  <c:v>-60.689408</c:v>
                </c:pt>
                <c:pt idx="313">
                  <c:v>-61.828831999999998</c:v>
                </c:pt>
                <c:pt idx="314">
                  <c:v>-63.008775</c:v>
                </c:pt>
                <c:pt idx="315">
                  <c:v>-64.232242999999997</c:v>
                </c:pt>
                <c:pt idx="316">
                  <c:v>-65.502054999999999</c:v>
                </c:pt>
                <c:pt idx="317">
                  <c:v>-66.820543000000001</c:v>
                </c:pt>
                <c:pt idx="318">
                  <c:v>-68.189081999999999</c:v>
                </c:pt>
                <c:pt idx="319">
                  <c:v>-69.607432000000003</c:v>
                </c:pt>
                <c:pt idx="320">
                  <c:v>-71.072828999999999</c:v>
                </c:pt>
                <c:pt idx="321">
                  <c:v>-72.578840999999997</c:v>
                </c:pt>
                <c:pt idx="322">
                  <c:v>-74.114069000000001</c:v>
                </c:pt>
                <c:pt idx="323">
                  <c:v>-75.660978</c:v>
                </c:pt>
                <c:pt idx="324">
                  <c:v>-77.195323999999999</c:v>
                </c:pt>
                <c:pt idx="325">
                  <c:v>-78.686856000000006</c:v>
                </c:pt>
                <c:pt idx="326">
                  <c:v>-80.101827999999998</c:v>
                </c:pt>
                <c:pt idx="327">
                  <c:v>-81.407290000000003</c:v>
                </c:pt>
                <c:pt idx="328">
                  <c:v>-82.576181000000005</c:v>
                </c:pt>
                <c:pt idx="329">
                  <c:v>-83.591543000000001</c:v>
                </c:pt>
                <c:pt idx="330">
                  <c:v>-84.448378000000005</c:v>
                </c:pt>
                <c:pt idx="331">
                  <c:v>-85.152727999999996</c:v>
                </c:pt>
                <c:pt idx="332">
                  <c:v>-85.718766000000002</c:v>
                </c:pt>
                <c:pt idx="333">
                  <c:v>-86.165188999999998</c:v>
                </c:pt>
                <c:pt idx="334">
                  <c:v>-86.512023999999997</c:v>
                </c:pt>
                <c:pt idx="335">
                  <c:v>-86.778374999999997</c:v>
                </c:pt>
                <c:pt idx="336">
                  <c:v>-86.981150999999997</c:v>
                </c:pt>
                <c:pt idx="337">
                  <c:v>-87.134575999999996</c:v>
                </c:pt>
                <c:pt idx="338">
                  <c:v>-87.250189000000006</c:v>
                </c:pt>
                <c:pt idx="339">
                  <c:v>-87.337110999999993</c:v>
                </c:pt>
                <c:pt idx="340">
                  <c:v>-87.402418999999995</c:v>
                </c:pt>
                <c:pt idx="341">
                  <c:v>-87.451526999999999</c:v>
                </c:pt>
                <c:pt idx="342">
                  <c:v>-87.488540999999998</c:v>
                </c:pt>
                <c:pt idx="343">
                  <c:v>-87.516548</c:v>
                </c:pt>
                <c:pt idx="344">
                  <c:v>-87.537858</c:v>
                </c:pt>
                <c:pt idx="345">
                  <c:v>-87.554197000000002</c:v>
                </c:pt>
                <c:pt idx="346">
                  <c:v>-87.566844000000003</c:v>
                </c:pt>
                <c:pt idx="347">
                  <c:v>-87.576752999999997</c:v>
                </c:pt>
                <c:pt idx="348">
                  <c:v>-87.584627999999995</c:v>
                </c:pt>
                <c:pt idx="349">
                  <c:v>-87.590992</c:v>
                </c:pt>
                <c:pt idx="350">
                  <c:v>-87.596232000000001</c:v>
                </c:pt>
                <c:pt idx="351">
                  <c:v>-87.600633999999999</c:v>
                </c:pt>
                <c:pt idx="352">
                  <c:v>-87.604410999999999</c:v>
                </c:pt>
                <c:pt idx="353">
                  <c:v>-87.607719000000003</c:v>
                </c:pt>
                <c:pt idx="354">
                  <c:v>-87.610674000000003</c:v>
                </c:pt>
                <c:pt idx="355">
                  <c:v>-87.613361999999995</c:v>
                </c:pt>
                <c:pt idx="356">
                  <c:v>-87.615848</c:v>
                </c:pt>
                <c:pt idx="357">
                  <c:v>-87.618177000000003</c:v>
                </c:pt>
                <c:pt idx="358">
                  <c:v>-87.620386999999994</c:v>
                </c:pt>
                <c:pt idx="359">
                  <c:v>-87.622501999999997</c:v>
                </c:pt>
                <c:pt idx="360">
                  <c:v>-87.624542000000005</c:v>
                </c:pt>
                <c:pt idx="361">
                  <c:v>-87.626521999999994</c:v>
                </c:pt>
                <c:pt idx="362">
                  <c:v>-87.628452999999993</c:v>
                </c:pt>
                <c:pt idx="363">
                  <c:v>-87.630341999999999</c:v>
                </c:pt>
                <c:pt idx="364">
                  <c:v>-87.632194999999996</c:v>
                </c:pt>
                <c:pt idx="365">
                  <c:v>-87.634017999999998</c:v>
                </c:pt>
                <c:pt idx="366">
                  <c:v>-87.635813999999996</c:v>
                </c:pt>
                <c:pt idx="367">
                  <c:v>-87.637585000000001</c:v>
                </c:pt>
                <c:pt idx="368">
                  <c:v>-87.639334000000005</c:v>
                </c:pt>
                <c:pt idx="369">
                  <c:v>-87.641062000000005</c:v>
                </c:pt>
                <c:pt idx="370">
                  <c:v>-87.642770999999996</c:v>
                </c:pt>
                <c:pt idx="371">
                  <c:v>-87.644461000000007</c:v>
                </c:pt>
                <c:pt idx="372">
                  <c:v>-87.646134000000004</c:v>
                </c:pt>
                <c:pt idx="373">
                  <c:v>-87.647790000000001</c:v>
                </c:pt>
                <c:pt idx="374">
                  <c:v>-87.649429999999995</c:v>
                </c:pt>
                <c:pt idx="375">
                  <c:v>-87.651054000000002</c:v>
                </c:pt>
                <c:pt idx="376">
                  <c:v>-87.652664000000001</c:v>
                </c:pt>
                <c:pt idx="377">
                  <c:v>-87.654257999999999</c:v>
                </c:pt>
                <c:pt idx="378">
                  <c:v>-87.655838000000003</c:v>
                </c:pt>
                <c:pt idx="379">
                  <c:v>-87.657403000000002</c:v>
                </c:pt>
                <c:pt idx="380">
                  <c:v>-87.658955000000006</c:v>
                </c:pt>
                <c:pt idx="381">
                  <c:v>-87.660493000000002</c:v>
                </c:pt>
                <c:pt idx="382">
                  <c:v>-87.662019000000001</c:v>
                </c:pt>
                <c:pt idx="383">
                  <c:v>-87.663531000000006</c:v>
                </c:pt>
                <c:pt idx="384">
                  <c:v>-87.665030000000002</c:v>
                </c:pt>
                <c:pt idx="385">
                  <c:v>-87.666516999999999</c:v>
                </c:pt>
                <c:pt idx="386">
                  <c:v>-87.667991999999998</c:v>
                </c:pt>
                <c:pt idx="387">
                  <c:v>-87.669454999999999</c:v>
                </c:pt>
                <c:pt idx="388">
                  <c:v>-87.670905000000005</c:v>
                </c:pt>
                <c:pt idx="389">
                  <c:v>-87.672345000000007</c:v>
                </c:pt>
                <c:pt idx="390">
                  <c:v>-87.673772</c:v>
                </c:pt>
                <c:pt idx="391">
                  <c:v>-87.675189000000003</c:v>
                </c:pt>
                <c:pt idx="392">
                  <c:v>-87.676593999999994</c:v>
                </c:pt>
                <c:pt idx="393">
                  <c:v>-87.677988999999997</c:v>
                </c:pt>
                <c:pt idx="394">
                  <c:v>-87.679372999999998</c:v>
                </c:pt>
                <c:pt idx="395">
                  <c:v>-87.680745999999999</c:v>
                </c:pt>
                <c:pt idx="396">
                  <c:v>-87.682108999999997</c:v>
                </c:pt>
                <c:pt idx="397">
                  <c:v>-87.683462000000006</c:v>
                </c:pt>
                <c:pt idx="398">
                  <c:v>-87.684804999999997</c:v>
                </c:pt>
                <c:pt idx="399">
                  <c:v>-87.686138</c:v>
                </c:pt>
                <c:pt idx="400">
                  <c:v>-87.687460999999999</c:v>
                </c:pt>
                <c:pt idx="401">
                  <c:v>-87.688773999999995</c:v>
                </c:pt>
                <c:pt idx="402">
                  <c:v>-87.690078</c:v>
                </c:pt>
                <c:pt idx="403">
                  <c:v>-87.691372999999999</c:v>
                </c:pt>
                <c:pt idx="404">
                  <c:v>-87.692657999999994</c:v>
                </c:pt>
                <c:pt idx="405">
                  <c:v>-87.693933999999999</c:v>
                </c:pt>
                <c:pt idx="406">
                  <c:v>-87.695201999999995</c:v>
                </c:pt>
                <c:pt idx="407">
                  <c:v>-87.696460000000002</c:v>
                </c:pt>
                <c:pt idx="408">
                  <c:v>-87.697710000000001</c:v>
                </c:pt>
                <c:pt idx="409">
                  <c:v>-87.698950999999994</c:v>
                </c:pt>
                <c:pt idx="410">
                  <c:v>-87.700182999999996</c:v>
                </c:pt>
                <c:pt idx="411">
                  <c:v>-87.701408000000001</c:v>
                </c:pt>
                <c:pt idx="412">
                  <c:v>-87.702623000000003</c:v>
                </c:pt>
                <c:pt idx="413">
                  <c:v>-87.703830999999994</c:v>
                </c:pt>
                <c:pt idx="414">
                  <c:v>-87.705029999999994</c:v>
                </c:pt>
                <c:pt idx="415">
                  <c:v>-87.706221999999997</c:v>
                </c:pt>
                <c:pt idx="416">
                  <c:v>-87.707404999999994</c:v>
                </c:pt>
                <c:pt idx="417">
                  <c:v>-87.708580999999995</c:v>
                </c:pt>
                <c:pt idx="418">
                  <c:v>-87.709749000000002</c:v>
                </c:pt>
                <c:pt idx="419">
                  <c:v>-87.710909000000001</c:v>
                </c:pt>
                <c:pt idx="420">
                  <c:v>-87.712062000000003</c:v>
                </c:pt>
                <c:pt idx="421">
                  <c:v>-87.713207999999995</c:v>
                </c:pt>
                <c:pt idx="422">
                  <c:v>-87.714344999999994</c:v>
                </c:pt>
                <c:pt idx="423">
                  <c:v>-87.715475999999995</c:v>
                </c:pt>
                <c:pt idx="424">
                  <c:v>-87.716599000000002</c:v>
                </c:pt>
                <c:pt idx="425">
                  <c:v>-87.717714999999998</c:v>
                </c:pt>
                <c:pt idx="426">
                  <c:v>-87.718823999999998</c:v>
                </c:pt>
                <c:pt idx="427">
                  <c:v>-87.719926000000001</c:v>
                </c:pt>
                <c:pt idx="428">
                  <c:v>-87.721020999999993</c:v>
                </c:pt>
                <c:pt idx="429">
                  <c:v>-87.722110000000001</c:v>
                </c:pt>
                <c:pt idx="430">
                  <c:v>-87.723191</c:v>
                </c:pt>
                <c:pt idx="431">
                  <c:v>-87.724266</c:v>
                </c:pt>
                <c:pt idx="432">
                  <c:v>-87.725333000000006</c:v>
                </c:pt>
                <c:pt idx="433">
                  <c:v>-87.726394999999997</c:v>
                </c:pt>
                <c:pt idx="434">
                  <c:v>-87.727448999999993</c:v>
                </c:pt>
                <c:pt idx="435">
                  <c:v>-87.728498000000002</c:v>
                </c:pt>
                <c:pt idx="436">
                  <c:v>-87.729539000000003</c:v>
                </c:pt>
                <c:pt idx="437">
                  <c:v>-87.730575000000002</c:v>
                </c:pt>
                <c:pt idx="438">
                  <c:v>-87.731604000000004</c:v>
                </c:pt>
                <c:pt idx="439">
                  <c:v>-87.732626999999994</c:v>
                </c:pt>
                <c:pt idx="440">
                  <c:v>-87.733643000000001</c:v>
                </c:pt>
                <c:pt idx="441">
                  <c:v>-87.734654000000006</c:v>
                </c:pt>
                <c:pt idx="442">
                  <c:v>-87.735658000000001</c:v>
                </c:pt>
                <c:pt idx="443">
                  <c:v>-87.736655999999996</c:v>
                </c:pt>
                <c:pt idx="444">
                  <c:v>-87.737649000000005</c:v>
                </c:pt>
                <c:pt idx="445">
                  <c:v>-87.738635000000002</c:v>
                </c:pt>
                <c:pt idx="446">
                  <c:v>-87.739615000000001</c:v>
                </c:pt>
                <c:pt idx="447">
                  <c:v>-87.740589999999997</c:v>
                </c:pt>
                <c:pt idx="448">
                  <c:v>-87.741558999999995</c:v>
                </c:pt>
                <c:pt idx="449">
                  <c:v>-87.742521999999994</c:v>
                </c:pt>
                <c:pt idx="450">
                  <c:v>-87.743478999999994</c:v>
                </c:pt>
                <c:pt idx="451">
                  <c:v>-87.744431000000006</c:v>
                </c:pt>
                <c:pt idx="452">
                  <c:v>-87.745377000000005</c:v>
                </c:pt>
                <c:pt idx="453">
                  <c:v>-87.746317000000005</c:v>
                </c:pt>
                <c:pt idx="454">
                  <c:v>-87.747252000000003</c:v>
                </c:pt>
                <c:pt idx="455">
                  <c:v>-87.748181000000002</c:v>
                </c:pt>
                <c:pt idx="456">
                  <c:v>-87.749105</c:v>
                </c:pt>
                <c:pt idx="457">
                  <c:v>-87.750023999999996</c:v>
                </c:pt>
                <c:pt idx="458">
                  <c:v>-87.750936999999993</c:v>
                </c:pt>
                <c:pt idx="459">
                  <c:v>-87.751845000000003</c:v>
                </c:pt>
                <c:pt idx="460">
                  <c:v>-87.752746999999999</c:v>
                </c:pt>
                <c:pt idx="461">
                  <c:v>-87.753645000000006</c:v>
                </c:pt>
                <c:pt idx="462">
                  <c:v>-87.754536999999999</c:v>
                </c:pt>
                <c:pt idx="463">
                  <c:v>-87.755424000000005</c:v>
                </c:pt>
                <c:pt idx="464">
                  <c:v>-87.756305999999995</c:v>
                </c:pt>
                <c:pt idx="465">
                  <c:v>-87.757182</c:v>
                </c:pt>
                <c:pt idx="466">
                  <c:v>-87.758054000000001</c:v>
                </c:pt>
                <c:pt idx="467">
                  <c:v>-87.758921000000001</c:v>
                </c:pt>
                <c:pt idx="468">
                  <c:v>-87.759782000000001</c:v>
                </c:pt>
                <c:pt idx="469">
                  <c:v>-87.760638999999998</c:v>
                </c:pt>
                <c:pt idx="470">
                  <c:v>-87.761491000000007</c:v>
                </c:pt>
                <c:pt idx="471">
                  <c:v>-87.762338</c:v>
                </c:pt>
                <c:pt idx="472">
                  <c:v>-87.763180000000006</c:v>
                </c:pt>
                <c:pt idx="473">
                  <c:v>-87.764016999999996</c:v>
                </c:pt>
                <c:pt idx="474">
                  <c:v>-87.764849999999996</c:v>
                </c:pt>
                <c:pt idx="475">
                  <c:v>-87.765676999999997</c:v>
                </c:pt>
                <c:pt idx="476">
                  <c:v>-87.766499999999994</c:v>
                </c:pt>
                <c:pt idx="477">
                  <c:v>-87.767319000000001</c:v>
                </c:pt>
                <c:pt idx="478">
                  <c:v>-87.768131999999994</c:v>
                </c:pt>
                <c:pt idx="479">
                  <c:v>-87.768941999999996</c:v>
                </c:pt>
                <c:pt idx="480">
                  <c:v>-87.769745999999998</c:v>
                </c:pt>
                <c:pt idx="481">
                  <c:v>-87.770545999999996</c:v>
                </c:pt>
                <c:pt idx="482">
                  <c:v>-87.771341000000007</c:v>
                </c:pt>
                <c:pt idx="483">
                  <c:v>-87.772131999999999</c:v>
                </c:pt>
                <c:pt idx="484">
                  <c:v>-87.772919000000002</c:v>
                </c:pt>
                <c:pt idx="485">
                  <c:v>-87.773701000000003</c:v>
                </c:pt>
                <c:pt idx="486">
                  <c:v>-87.774478999999999</c:v>
                </c:pt>
                <c:pt idx="487">
                  <c:v>-87.775251999999995</c:v>
                </c:pt>
                <c:pt idx="488">
                  <c:v>-87.776021</c:v>
                </c:pt>
                <c:pt idx="489">
                  <c:v>-87.776785000000004</c:v>
                </c:pt>
                <c:pt idx="490">
                  <c:v>-87.777546000000001</c:v>
                </c:pt>
                <c:pt idx="491">
                  <c:v>-87.778301999999996</c:v>
                </c:pt>
                <c:pt idx="492">
                  <c:v>-87.779054000000002</c:v>
                </c:pt>
                <c:pt idx="493">
                  <c:v>-87.779801000000006</c:v>
                </c:pt>
                <c:pt idx="494">
                  <c:v>-87.780545000000004</c:v>
                </c:pt>
                <c:pt idx="495">
                  <c:v>-87.781283999999999</c:v>
                </c:pt>
                <c:pt idx="496">
                  <c:v>-87.782019000000005</c:v>
                </c:pt>
                <c:pt idx="497">
                  <c:v>-87.782749999999993</c:v>
                </c:pt>
                <c:pt idx="498">
                  <c:v>-87.783477000000005</c:v>
                </c:pt>
                <c:pt idx="499">
                  <c:v>-87.784199999999998</c:v>
                </c:pt>
                <c:pt idx="500">
                  <c:v>-87.784919000000002</c:v>
                </c:pt>
                <c:pt idx="501">
                  <c:v>-87.785634000000002</c:v>
                </c:pt>
                <c:pt idx="502">
                  <c:v>-87.786344999999997</c:v>
                </c:pt>
                <c:pt idx="503">
                  <c:v>-87.787052000000003</c:v>
                </c:pt>
                <c:pt idx="504">
                  <c:v>-87.787756000000002</c:v>
                </c:pt>
                <c:pt idx="505">
                  <c:v>-87.788454999999999</c:v>
                </c:pt>
                <c:pt idx="506">
                  <c:v>-87.789150000000006</c:v>
                </c:pt>
                <c:pt idx="507">
                  <c:v>-87.789841999999993</c:v>
                </c:pt>
                <c:pt idx="508">
                  <c:v>-87.790529000000006</c:v>
                </c:pt>
                <c:pt idx="509">
                  <c:v>-87.791212999999999</c:v>
                </c:pt>
                <c:pt idx="510">
                  <c:v>-87.791893999999999</c:v>
                </c:pt>
                <c:pt idx="511">
                  <c:v>-87.792569999999998</c:v>
                </c:pt>
                <c:pt idx="512">
                  <c:v>-87.793243000000004</c:v>
                </c:pt>
                <c:pt idx="513">
                  <c:v>-87.793912000000006</c:v>
                </c:pt>
                <c:pt idx="514">
                  <c:v>-87.794577000000004</c:v>
                </c:pt>
                <c:pt idx="515">
                  <c:v>-87.795238999999995</c:v>
                </c:pt>
                <c:pt idx="516">
                  <c:v>-87.795896999999997</c:v>
                </c:pt>
                <c:pt idx="517">
                  <c:v>-87.796550999999994</c:v>
                </c:pt>
                <c:pt idx="518">
                  <c:v>-87.797201999999999</c:v>
                </c:pt>
                <c:pt idx="519">
                  <c:v>-87.797848999999999</c:v>
                </c:pt>
                <c:pt idx="520">
                  <c:v>-87.798492999999993</c:v>
                </c:pt>
                <c:pt idx="521">
                  <c:v>-87.799132999999998</c:v>
                </c:pt>
                <c:pt idx="522">
                  <c:v>-87.799769999999995</c:v>
                </c:pt>
                <c:pt idx="523">
                  <c:v>-87.800403000000003</c:v>
                </c:pt>
                <c:pt idx="524">
                  <c:v>-87.801033000000004</c:v>
                </c:pt>
                <c:pt idx="525">
                  <c:v>-87.801659000000001</c:v>
                </c:pt>
                <c:pt idx="526">
                  <c:v>-87.802282000000005</c:v>
                </c:pt>
                <c:pt idx="527">
                  <c:v>-87.802901000000006</c:v>
                </c:pt>
                <c:pt idx="528">
                  <c:v>-87.803516999999999</c:v>
                </c:pt>
                <c:pt idx="529">
                  <c:v>-87.804130000000001</c:v>
                </c:pt>
                <c:pt idx="530">
                  <c:v>-87.804739999999995</c:v>
                </c:pt>
                <c:pt idx="531">
                  <c:v>-87.805346</c:v>
                </c:pt>
                <c:pt idx="532">
                  <c:v>-87.805948999999998</c:v>
                </c:pt>
                <c:pt idx="533">
                  <c:v>-87.806548000000006</c:v>
                </c:pt>
                <c:pt idx="534">
                  <c:v>-87.807145000000006</c:v>
                </c:pt>
                <c:pt idx="535">
                  <c:v>-87.807738000000001</c:v>
                </c:pt>
                <c:pt idx="536">
                  <c:v>-87.808328000000003</c:v>
                </c:pt>
                <c:pt idx="537">
                  <c:v>-87.808914000000001</c:v>
                </c:pt>
                <c:pt idx="538">
                  <c:v>-87.809498000000005</c:v>
                </c:pt>
                <c:pt idx="539">
                  <c:v>-87.810078000000004</c:v>
                </c:pt>
                <c:pt idx="540">
                  <c:v>-87.810655999999994</c:v>
                </c:pt>
                <c:pt idx="541">
                  <c:v>-87.811229999999995</c:v>
                </c:pt>
                <c:pt idx="542">
                  <c:v>-87.811801000000003</c:v>
                </c:pt>
                <c:pt idx="543">
                  <c:v>-87.812369000000004</c:v>
                </c:pt>
                <c:pt idx="544">
                  <c:v>-87.812933999999998</c:v>
                </c:pt>
                <c:pt idx="545">
                  <c:v>-87.813495000000003</c:v>
                </c:pt>
                <c:pt idx="546">
                  <c:v>-87.814053999999999</c:v>
                </c:pt>
                <c:pt idx="547">
                  <c:v>-87.814610000000002</c:v>
                </c:pt>
                <c:pt idx="548">
                  <c:v>-87.815162999999998</c:v>
                </c:pt>
                <c:pt idx="549">
                  <c:v>-87.815713000000002</c:v>
                </c:pt>
                <c:pt idx="550">
                  <c:v>-87.81626</c:v>
                </c:pt>
                <c:pt idx="551">
                  <c:v>-87.816804000000005</c:v>
                </c:pt>
                <c:pt idx="552">
                  <c:v>-87.817345000000003</c:v>
                </c:pt>
                <c:pt idx="553">
                  <c:v>-87.817882999999995</c:v>
                </c:pt>
                <c:pt idx="554">
                  <c:v>-87.818417999999994</c:v>
                </c:pt>
                <c:pt idx="555">
                  <c:v>-87.818950999999998</c:v>
                </c:pt>
                <c:pt idx="556">
                  <c:v>-87.819479999999999</c:v>
                </c:pt>
                <c:pt idx="557">
                  <c:v>-87.820007000000004</c:v>
                </c:pt>
                <c:pt idx="558">
                  <c:v>-87.820531000000003</c:v>
                </c:pt>
                <c:pt idx="559">
                  <c:v>-87.821051999999995</c:v>
                </c:pt>
                <c:pt idx="560">
                  <c:v>-87.821569999999994</c:v>
                </c:pt>
                <c:pt idx="561">
                  <c:v>-87.822085999999999</c:v>
                </c:pt>
                <c:pt idx="562">
                  <c:v>-87.822598999999997</c:v>
                </c:pt>
                <c:pt idx="563">
                  <c:v>-87.823109000000002</c:v>
                </c:pt>
                <c:pt idx="564">
                  <c:v>-87.823616000000001</c:v>
                </c:pt>
                <c:pt idx="565">
                  <c:v>-87.824121000000005</c:v>
                </c:pt>
                <c:pt idx="566">
                  <c:v>-87.824623000000003</c:v>
                </c:pt>
                <c:pt idx="567">
                  <c:v>-87.825121999999993</c:v>
                </c:pt>
                <c:pt idx="568">
                  <c:v>-87.825619000000003</c:v>
                </c:pt>
                <c:pt idx="569">
                  <c:v>-87.826113000000007</c:v>
                </c:pt>
                <c:pt idx="570">
                  <c:v>-87.826605000000001</c:v>
                </c:pt>
                <c:pt idx="571">
                  <c:v>-87.827093000000005</c:v>
                </c:pt>
                <c:pt idx="572">
                  <c:v>-87.827579999999998</c:v>
                </c:pt>
                <c:pt idx="573">
                  <c:v>-87.828063</c:v>
                </c:pt>
                <c:pt idx="574">
                  <c:v>-87.828545000000005</c:v>
                </c:pt>
                <c:pt idx="575">
                  <c:v>-87.829023000000007</c:v>
                </c:pt>
                <c:pt idx="576">
                  <c:v>-87.829498999999998</c:v>
                </c:pt>
                <c:pt idx="577">
                  <c:v>-87.829972999999995</c:v>
                </c:pt>
                <c:pt idx="578">
                  <c:v>-87.830444</c:v>
                </c:pt>
                <c:pt idx="579">
                  <c:v>-87.830911999999998</c:v>
                </c:pt>
                <c:pt idx="580">
                  <c:v>-87.831378999999998</c:v>
                </c:pt>
                <c:pt idx="581">
                  <c:v>-87.831841999999995</c:v>
                </c:pt>
                <c:pt idx="582">
                  <c:v>-87.832302999999996</c:v>
                </c:pt>
                <c:pt idx="583">
                  <c:v>-87.832762000000002</c:v>
                </c:pt>
                <c:pt idx="584">
                  <c:v>-87.833219</c:v>
                </c:pt>
                <c:pt idx="585">
                  <c:v>-87.833673000000005</c:v>
                </c:pt>
                <c:pt idx="586">
                  <c:v>-87.834124000000003</c:v>
                </c:pt>
                <c:pt idx="587">
                  <c:v>-87.834573000000006</c:v>
                </c:pt>
                <c:pt idx="588">
                  <c:v>-87.83502</c:v>
                </c:pt>
                <c:pt idx="589">
                  <c:v>-87.835464999999999</c:v>
                </c:pt>
                <c:pt idx="590">
                  <c:v>-87.835907000000006</c:v>
                </c:pt>
                <c:pt idx="591">
                  <c:v>-87.836347000000004</c:v>
                </c:pt>
                <c:pt idx="592">
                  <c:v>-87.836785000000006</c:v>
                </c:pt>
                <c:pt idx="593">
                  <c:v>-87.837220000000002</c:v>
                </c:pt>
                <c:pt idx="594">
                  <c:v>-87.837653000000003</c:v>
                </c:pt>
                <c:pt idx="595">
                  <c:v>-87.838083999999995</c:v>
                </c:pt>
                <c:pt idx="596">
                  <c:v>-87.838511999999994</c:v>
                </c:pt>
                <c:pt idx="597">
                  <c:v>-87.838937999999999</c:v>
                </c:pt>
                <c:pt idx="598">
                  <c:v>-87.839363000000006</c:v>
                </c:pt>
                <c:pt idx="599">
                  <c:v>-87.839783999999995</c:v>
                </c:pt>
                <c:pt idx="600">
                  <c:v>-87.840204</c:v>
                </c:pt>
                <c:pt idx="601">
                  <c:v>-87.840621999999996</c:v>
                </c:pt>
                <c:pt idx="602">
                  <c:v>-87.841037</c:v>
                </c:pt>
                <c:pt idx="603">
                  <c:v>-87.841449999999995</c:v>
                </c:pt>
                <c:pt idx="604">
                  <c:v>-87.841860999999994</c:v>
                </c:pt>
                <c:pt idx="605">
                  <c:v>-87.842269999999999</c:v>
                </c:pt>
                <c:pt idx="606">
                  <c:v>-87.842676999999995</c:v>
                </c:pt>
                <c:pt idx="607">
                  <c:v>-87.843080999999998</c:v>
                </c:pt>
                <c:pt idx="608">
                  <c:v>-87.843484000000004</c:v>
                </c:pt>
                <c:pt idx="609">
                  <c:v>-87.843884000000003</c:v>
                </c:pt>
                <c:pt idx="610">
                  <c:v>-87.844283000000004</c:v>
                </c:pt>
                <c:pt idx="611">
                  <c:v>-87.844678999999999</c:v>
                </c:pt>
                <c:pt idx="612">
                  <c:v>-87.845072999999999</c:v>
                </c:pt>
                <c:pt idx="613">
                  <c:v>-87.845466000000002</c:v>
                </c:pt>
                <c:pt idx="614">
                  <c:v>-87.845855999999998</c:v>
                </c:pt>
                <c:pt idx="615">
                  <c:v>-87.846243999999999</c:v>
                </c:pt>
                <c:pt idx="616">
                  <c:v>-87.846630000000005</c:v>
                </c:pt>
                <c:pt idx="617">
                  <c:v>-87.847014000000001</c:v>
                </c:pt>
                <c:pt idx="618">
                  <c:v>-87.847397000000001</c:v>
                </c:pt>
                <c:pt idx="619">
                  <c:v>-87.847776999999994</c:v>
                </c:pt>
                <c:pt idx="620">
                  <c:v>-87.848155000000006</c:v>
                </c:pt>
                <c:pt idx="621">
                  <c:v>-87.848532000000006</c:v>
                </c:pt>
                <c:pt idx="622">
                  <c:v>-87.848905999999999</c:v>
                </c:pt>
                <c:pt idx="623">
                  <c:v>-87.849278999999996</c:v>
                </c:pt>
                <c:pt idx="624">
                  <c:v>-87.849648999999999</c:v>
                </c:pt>
                <c:pt idx="625">
                  <c:v>-87.850018000000006</c:v>
                </c:pt>
                <c:pt idx="626">
                  <c:v>-87.850385000000003</c:v>
                </c:pt>
                <c:pt idx="627">
                  <c:v>-87.850750000000005</c:v>
                </c:pt>
                <c:pt idx="628">
                  <c:v>-87.851112999999998</c:v>
                </c:pt>
                <c:pt idx="629">
                  <c:v>-87.851473999999996</c:v>
                </c:pt>
                <c:pt idx="630">
                  <c:v>-87.851832999999999</c:v>
                </c:pt>
                <c:pt idx="631">
                  <c:v>-87.852191000000005</c:v>
                </c:pt>
                <c:pt idx="632">
                  <c:v>-87.852547000000001</c:v>
                </c:pt>
                <c:pt idx="633">
                  <c:v>-87.852901000000003</c:v>
                </c:pt>
                <c:pt idx="634">
                  <c:v>-87.853252999999995</c:v>
                </c:pt>
                <c:pt idx="635">
                  <c:v>-87.853603000000007</c:v>
                </c:pt>
                <c:pt idx="636">
                  <c:v>-87.853952000000007</c:v>
                </c:pt>
                <c:pt idx="637">
                  <c:v>-87.854298</c:v>
                </c:pt>
                <c:pt idx="638">
                  <c:v>-87.854642999999996</c:v>
                </c:pt>
                <c:pt idx="639">
                  <c:v>-87.854985999999997</c:v>
                </c:pt>
                <c:pt idx="640">
                  <c:v>-87.855328</c:v>
                </c:pt>
                <c:pt idx="641">
                  <c:v>-87.855667999999994</c:v>
                </c:pt>
                <c:pt idx="642">
                  <c:v>-87.856005999999994</c:v>
                </c:pt>
                <c:pt idx="643">
                  <c:v>-87.856341999999998</c:v>
                </c:pt>
                <c:pt idx="644">
                  <c:v>-87.856677000000005</c:v>
                </c:pt>
                <c:pt idx="645">
                  <c:v>-87.857010000000002</c:v>
                </c:pt>
                <c:pt idx="646">
                  <c:v>-87.857341000000005</c:v>
                </c:pt>
                <c:pt idx="647">
                  <c:v>-87.857669999999999</c:v>
                </c:pt>
                <c:pt idx="648">
                  <c:v>-87.857997999999995</c:v>
                </c:pt>
                <c:pt idx="649">
                  <c:v>-87.858323999999996</c:v>
                </c:pt>
                <c:pt idx="650">
                  <c:v>-87.858649</c:v>
                </c:pt>
                <c:pt idx="651">
                  <c:v>-87.858971999999994</c:v>
                </c:pt>
                <c:pt idx="652">
                  <c:v>-87.859292999999994</c:v>
                </c:pt>
                <c:pt idx="653">
                  <c:v>-87.859612999999996</c:v>
                </c:pt>
                <c:pt idx="654">
                  <c:v>-87.859931000000003</c:v>
                </c:pt>
                <c:pt idx="655">
                  <c:v>-87.860247000000001</c:v>
                </c:pt>
                <c:pt idx="656">
                  <c:v>-87.860562000000002</c:v>
                </c:pt>
                <c:pt idx="657">
                  <c:v>-87.860876000000005</c:v>
                </c:pt>
                <c:pt idx="658">
                  <c:v>-87.861187000000001</c:v>
                </c:pt>
                <c:pt idx="659">
                  <c:v>-87.861497</c:v>
                </c:pt>
                <c:pt idx="660">
                  <c:v>-87.861806000000001</c:v>
                </c:pt>
                <c:pt idx="661">
                  <c:v>-87.862112999999994</c:v>
                </c:pt>
                <c:pt idx="662">
                  <c:v>-87.862419000000003</c:v>
                </c:pt>
                <c:pt idx="663">
                  <c:v>-87.862723000000003</c:v>
                </c:pt>
                <c:pt idx="664">
                  <c:v>-87.863024999999993</c:v>
                </c:pt>
                <c:pt idx="665">
                  <c:v>-87.863326000000001</c:v>
                </c:pt>
                <c:pt idx="666">
                  <c:v>-87.863624999999999</c:v>
                </c:pt>
                <c:pt idx="667">
                  <c:v>-87.863923</c:v>
                </c:pt>
                <c:pt idx="668">
                  <c:v>-87.864220000000003</c:v>
                </c:pt>
                <c:pt idx="669">
                  <c:v>-87.864514999999997</c:v>
                </c:pt>
                <c:pt idx="670">
                  <c:v>-87.864807999999996</c:v>
                </c:pt>
                <c:pt idx="671">
                  <c:v>-87.865099999999998</c:v>
                </c:pt>
                <c:pt idx="672">
                  <c:v>-87.865391000000002</c:v>
                </c:pt>
                <c:pt idx="673">
                  <c:v>-87.865679999999998</c:v>
                </c:pt>
                <c:pt idx="674">
                  <c:v>-87.865966999999998</c:v>
                </c:pt>
                <c:pt idx="675">
                  <c:v>-87.866253999999998</c:v>
                </c:pt>
                <c:pt idx="676">
                  <c:v>-87.866539000000003</c:v>
                </c:pt>
                <c:pt idx="677">
                  <c:v>-87.866821999999999</c:v>
                </c:pt>
                <c:pt idx="678">
                  <c:v>-87.867103999999998</c:v>
                </c:pt>
                <c:pt idx="679">
                  <c:v>-87.867384999999999</c:v>
                </c:pt>
                <c:pt idx="680">
                  <c:v>-87.867664000000005</c:v>
                </c:pt>
                <c:pt idx="681">
                  <c:v>-87.867941999999999</c:v>
                </c:pt>
                <c:pt idx="682">
                  <c:v>-87.868217999999999</c:v>
                </c:pt>
                <c:pt idx="683">
                  <c:v>-87.868493000000001</c:v>
                </c:pt>
                <c:pt idx="684">
                  <c:v>-87.868767000000005</c:v>
                </c:pt>
                <c:pt idx="685">
                  <c:v>-87.869039000000001</c:v>
                </c:pt>
                <c:pt idx="686">
                  <c:v>-87.869309999999999</c:v>
                </c:pt>
                <c:pt idx="687">
                  <c:v>-87.869579999999999</c:v>
                </c:pt>
                <c:pt idx="688">
                  <c:v>-87.869848000000005</c:v>
                </c:pt>
                <c:pt idx="689">
                  <c:v>-87.870114999999998</c:v>
                </c:pt>
                <c:pt idx="690">
                  <c:v>-87.870380999999995</c:v>
                </c:pt>
                <c:pt idx="691">
                  <c:v>-87.870644999999996</c:v>
                </c:pt>
                <c:pt idx="692">
                  <c:v>-87.870908</c:v>
                </c:pt>
                <c:pt idx="693">
                  <c:v>-87.871170000000006</c:v>
                </c:pt>
                <c:pt idx="694">
                  <c:v>-87.871430000000004</c:v>
                </c:pt>
                <c:pt idx="695">
                  <c:v>-87.871690000000001</c:v>
                </c:pt>
                <c:pt idx="696">
                  <c:v>-87.871947000000006</c:v>
                </c:pt>
                <c:pt idx="697">
                  <c:v>-87.872203999999996</c:v>
                </c:pt>
                <c:pt idx="698">
                  <c:v>-87.872459000000006</c:v>
                </c:pt>
                <c:pt idx="699">
                  <c:v>-87.872714000000002</c:v>
                </c:pt>
                <c:pt idx="700">
                  <c:v>-87.872966000000005</c:v>
                </c:pt>
                <c:pt idx="701">
                  <c:v>-87.873217999999994</c:v>
                </c:pt>
                <c:pt idx="702">
                  <c:v>-87.873468000000003</c:v>
                </c:pt>
                <c:pt idx="703">
                  <c:v>-87.873717999999997</c:v>
                </c:pt>
                <c:pt idx="704">
                  <c:v>-87.873965999999996</c:v>
                </c:pt>
                <c:pt idx="705">
                  <c:v>-87.874212</c:v>
                </c:pt>
                <c:pt idx="706">
                  <c:v>-87.874458000000004</c:v>
                </c:pt>
                <c:pt idx="707">
                  <c:v>-87.874701999999999</c:v>
                </c:pt>
                <c:pt idx="708">
                  <c:v>-87.874944999999997</c:v>
                </c:pt>
                <c:pt idx="709">
                  <c:v>-87.875186999999997</c:v>
                </c:pt>
                <c:pt idx="710">
                  <c:v>-87.875427999999999</c:v>
                </c:pt>
                <c:pt idx="711">
                  <c:v>-87.875668000000005</c:v>
                </c:pt>
                <c:pt idx="712">
                  <c:v>-87.875906000000001</c:v>
                </c:pt>
                <c:pt idx="713">
                  <c:v>-87.876142999999999</c:v>
                </c:pt>
                <c:pt idx="714">
                  <c:v>-87.876379</c:v>
                </c:pt>
                <c:pt idx="715">
                  <c:v>-87.876614000000004</c:v>
                </c:pt>
                <c:pt idx="716">
                  <c:v>-87.876847999999995</c:v>
                </c:pt>
                <c:pt idx="717">
                  <c:v>-87.877081000000004</c:v>
                </c:pt>
                <c:pt idx="718">
                  <c:v>-87.877312000000003</c:v>
                </c:pt>
                <c:pt idx="719">
                  <c:v>-87.877543000000003</c:v>
                </c:pt>
                <c:pt idx="720">
                  <c:v>-87.877771999999993</c:v>
                </c:pt>
                <c:pt idx="721">
                  <c:v>-87.878</c:v>
                </c:pt>
                <c:pt idx="722">
                  <c:v>-87.878226999999995</c:v>
                </c:pt>
                <c:pt idx="723">
                  <c:v>-87.878452999999993</c:v>
                </c:pt>
                <c:pt idx="724">
                  <c:v>-87.878677999999994</c:v>
                </c:pt>
                <c:pt idx="725">
                  <c:v>-87.878901999999997</c:v>
                </c:pt>
                <c:pt idx="726">
                  <c:v>-87.879125000000002</c:v>
                </c:pt>
                <c:pt idx="727">
                  <c:v>-87.879345999999998</c:v>
                </c:pt>
                <c:pt idx="728">
                  <c:v>-87.879566999999994</c:v>
                </c:pt>
                <c:pt idx="729">
                  <c:v>-87.879785999999996</c:v>
                </c:pt>
                <c:pt idx="730">
                  <c:v>-87.880004999999997</c:v>
                </c:pt>
                <c:pt idx="731">
                  <c:v>-87.880222000000003</c:v>
                </c:pt>
                <c:pt idx="732">
                  <c:v>-87.880437999999998</c:v>
                </c:pt>
                <c:pt idx="733">
                  <c:v>-87.880652999999995</c:v>
                </c:pt>
                <c:pt idx="734">
                  <c:v>-87.880868000000007</c:v>
                </c:pt>
                <c:pt idx="735">
                  <c:v>-87.881080999999995</c:v>
                </c:pt>
                <c:pt idx="736">
                  <c:v>-87.881292999999999</c:v>
                </c:pt>
                <c:pt idx="737">
                  <c:v>-87.881504000000007</c:v>
                </c:pt>
                <c:pt idx="738">
                  <c:v>-87.881714000000002</c:v>
                </c:pt>
                <c:pt idx="739">
                  <c:v>-87.881923</c:v>
                </c:pt>
                <c:pt idx="740">
                  <c:v>-87.882131999999999</c:v>
                </c:pt>
                <c:pt idx="741">
                  <c:v>-87.882339000000002</c:v>
                </c:pt>
                <c:pt idx="742">
                  <c:v>-87.882544999999993</c:v>
                </c:pt>
                <c:pt idx="743">
                  <c:v>-87.882750000000001</c:v>
                </c:pt>
                <c:pt idx="744">
                  <c:v>-87.882953999999998</c:v>
                </c:pt>
                <c:pt idx="745">
                  <c:v>-87.883156999999997</c:v>
                </c:pt>
                <c:pt idx="746">
                  <c:v>-87.883358999999999</c:v>
                </c:pt>
                <c:pt idx="747">
                  <c:v>-87.883561</c:v>
                </c:pt>
                <c:pt idx="748">
                  <c:v>-87.883761000000007</c:v>
                </c:pt>
                <c:pt idx="749">
                  <c:v>-87.883960000000002</c:v>
                </c:pt>
                <c:pt idx="750">
                  <c:v>-87.884157999999999</c:v>
                </c:pt>
                <c:pt idx="751">
                  <c:v>-87.884355999999997</c:v>
                </c:pt>
                <c:pt idx="752">
                  <c:v>-87.884551999999999</c:v>
                </c:pt>
                <c:pt idx="753">
                  <c:v>-87.884748000000002</c:v>
                </c:pt>
                <c:pt idx="754">
                  <c:v>-87.884941999999995</c:v>
                </c:pt>
                <c:pt idx="755">
                  <c:v>-87.885136000000003</c:v>
                </c:pt>
                <c:pt idx="756">
                  <c:v>-87.885328999999999</c:v>
                </c:pt>
                <c:pt idx="757">
                  <c:v>-87.88552</c:v>
                </c:pt>
                <c:pt idx="758">
                  <c:v>-87.885711000000001</c:v>
                </c:pt>
                <c:pt idx="759">
                  <c:v>-87.885901000000004</c:v>
                </c:pt>
                <c:pt idx="760">
                  <c:v>-87.886089999999996</c:v>
                </c:pt>
                <c:pt idx="761">
                  <c:v>-87.886278000000004</c:v>
                </c:pt>
                <c:pt idx="762">
                  <c:v>-87.886465999999999</c:v>
                </c:pt>
                <c:pt idx="763">
                  <c:v>-87.886651999999998</c:v>
                </c:pt>
                <c:pt idx="764">
                  <c:v>-87.886837999999997</c:v>
                </c:pt>
                <c:pt idx="765">
                  <c:v>-87.887022000000002</c:v>
                </c:pt>
                <c:pt idx="766">
                  <c:v>-87.887206000000006</c:v>
                </c:pt>
                <c:pt idx="767">
                  <c:v>-87.887388999999999</c:v>
                </c:pt>
                <c:pt idx="768">
                  <c:v>-87.887570999999994</c:v>
                </c:pt>
                <c:pt idx="769">
                  <c:v>-87.887752000000006</c:v>
                </c:pt>
                <c:pt idx="770">
                  <c:v>-87.887932000000006</c:v>
                </c:pt>
                <c:pt idx="771">
                  <c:v>-87.888110999999995</c:v>
                </c:pt>
                <c:pt idx="772">
                  <c:v>-87.888289999999998</c:v>
                </c:pt>
                <c:pt idx="773">
                  <c:v>-87.888468000000003</c:v>
                </c:pt>
                <c:pt idx="774">
                  <c:v>-87.888644999999997</c:v>
                </c:pt>
                <c:pt idx="775">
                  <c:v>-87.888820999999993</c:v>
                </c:pt>
                <c:pt idx="776">
                  <c:v>-87.888996000000006</c:v>
                </c:pt>
                <c:pt idx="777">
                  <c:v>-87.889169999999993</c:v>
                </c:pt>
                <c:pt idx="778">
                  <c:v>-87.889343999999994</c:v>
                </c:pt>
                <c:pt idx="779">
                  <c:v>-87.889516</c:v>
                </c:pt>
                <c:pt idx="780">
                  <c:v>-87.889688000000007</c:v>
                </c:pt>
                <c:pt idx="781">
                  <c:v>-87.889859000000001</c:v>
                </c:pt>
                <c:pt idx="782">
                  <c:v>-87.890029999999996</c:v>
                </c:pt>
                <c:pt idx="783">
                  <c:v>-87.890198999999996</c:v>
                </c:pt>
                <c:pt idx="784">
                  <c:v>-87.890367999999995</c:v>
                </c:pt>
                <c:pt idx="785">
                  <c:v>-87.890535999999997</c:v>
                </c:pt>
                <c:pt idx="786">
                  <c:v>-87.890703000000002</c:v>
                </c:pt>
                <c:pt idx="787">
                  <c:v>-87.890868999999995</c:v>
                </c:pt>
                <c:pt idx="788">
                  <c:v>-87.891035000000002</c:v>
                </c:pt>
                <c:pt idx="789">
                  <c:v>-87.891199</c:v>
                </c:pt>
                <c:pt idx="790">
                  <c:v>-87.891362999999998</c:v>
                </c:pt>
                <c:pt idx="791">
                  <c:v>-87.891526999999996</c:v>
                </c:pt>
                <c:pt idx="792">
                  <c:v>-87.891689</c:v>
                </c:pt>
                <c:pt idx="793">
                  <c:v>-87.891851000000003</c:v>
                </c:pt>
                <c:pt idx="794">
                  <c:v>-87.892011999999994</c:v>
                </c:pt>
                <c:pt idx="795">
                  <c:v>-87.892172000000002</c:v>
                </c:pt>
                <c:pt idx="796">
                  <c:v>-87.892330999999999</c:v>
                </c:pt>
                <c:pt idx="797">
                  <c:v>-87.892489999999995</c:v>
                </c:pt>
                <c:pt idx="798">
                  <c:v>-87.892647999999994</c:v>
                </c:pt>
                <c:pt idx="799">
                  <c:v>-87.892804999999996</c:v>
                </c:pt>
                <c:pt idx="800">
                  <c:v>-87.892961</c:v>
                </c:pt>
                <c:pt idx="801">
                  <c:v>-87.893117000000004</c:v>
                </c:pt>
                <c:pt idx="802">
                  <c:v>-87.893271999999996</c:v>
                </c:pt>
                <c:pt idx="803">
                  <c:v>-87.893426000000005</c:v>
                </c:pt>
                <c:pt idx="804">
                  <c:v>-87.89358</c:v>
                </c:pt>
                <c:pt idx="805">
                  <c:v>-87.893732999999997</c:v>
                </c:pt>
                <c:pt idx="806">
                  <c:v>-87.893884999999997</c:v>
                </c:pt>
                <c:pt idx="807">
                  <c:v>-87.894036</c:v>
                </c:pt>
                <c:pt idx="808">
                  <c:v>-87.894187000000002</c:v>
                </c:pt>
                <c:pt idx="809">
                  <c:v>-87.894336999999993</c:v>
                </c:pt>
                <c:pt idx="810">
                  <c:v>-87.894486000000001</c:v>
                </c:pt>
                <c:pt idx="811">
                  <c:v>-87.894634999999994</c:v>
                </c:pt>
                <c:pt idx="812">
                  <c:v>-87.894783000000004</c:v>
                </c:pt>
                <c:pt idx="813">
                  <c:v>-87.894930000000002</c:v>
                </c:pt>
                <c:pt idx="814">
                  <c:v>-87.895076000000003</c:v>
                </c:pt>
                <c:pt idx="815">
                  <c:v>-87.895222000000004</c:v>
                </c:pt>
                <c:pt idx="816">
                  <c:v>-87.895366999999993</c:v>
                </c:pt>
                <c:pt idx="817">
                  <c:v>-87.895511999999997</c:v>
                </c:pt>
                <c:pt idx="818">
                  <c:v>-87.895655000000005</c:v>
                </c:pt>
                <c:pt idx="819">
                  <c:v>-87.895798999999997</c:v>
                </c:pt>
                <c:pt idx="820">
                  <c:v>-87.895940999999993</c:v>
                </c:pt>
                <c:pt idx="821">
                  <c:v>-87.896083000000004</c:v>
                </c:pt>
                <c:pt idx="822">
                  <c:v>-87.896224000000004</c:v>
                </c:pt>
                <c:pt idx="823">
                  <c:v>-87.896364000000005</c:v>
                </c:pt>
                <c:pt idx="824">
                  <c:v>-87.896503999999993</c:v>
                </c:pt>
                <c:pt idx="825">
                  <c:v>-87.896643999999995</c:v>
                </c:pt>
                <c:pt idx="826">
                  <c:v>-87.896782000000002</c:v>
                </c:pt>
                <c:pt idx="827">
                  <c:v>-87.896919999999994</c:v>
                </c:pt>
                <c:pt idx="828">
                  <c:v>-87.897057000000004</c:v>
                </c:pt>
                <c:pt idx="829">
                  <c:v>-87.897193999999999</c:v>
                </c:pt>
                <c:pt idx="830">
                  <c:v>-87.897329999999997</c:v>
                </c:pt>
                <c:pt idx="831">
                  <c:v>-87.897464999999997</c:v>
                </c:pt>
                <c:pt idx="832">
                  <c:v>-87.897599999999997</c:v>
                </c:pt>
                <c:pt idx="833">
                  <c:v>-87.897734</c:v>
                </c:pt>
                <c:pt idx="834">
                  <c:v>-87.897867000000005</c:v>
                </c:pt>
                <c:pt idx="835">
                  <c:v>-87.897999999999996</c:v>
                </c:pt>
                <c:pt idx="836">
                  <c:v>-87.898133000000001</c:v>
                </c:pt>
                <c:pt idx="837">
                  <c:v>-87.898263999999998</c:v>
                </c:pt>
                <c:pt idx="838">
                  <c:v>-87.898394999999994</c:v>
                </c:pt>
                <c:pt idx="839">
                  <c:v>-87.898526000000004</c:v>
                </c:pt>
                <c:pt idx="840">
                  <c:v>-87.898656000000003</c:v>
                </c:pt>
                <c:pt idx="841">
                  <c:v>-87.898785000000004</c:v>
                </c:pt>
                <c:pt idx="842">
                  <c:v>-87.898912999999993</c:v>
                </c:pt>
                <c:pt idx="843">
                  <c:v>-87.899040999999997</c:v>
                </c:pt>
                <c:pt idx="844">
                  <c:v>-87.899169000000001</c:v>
                </c:pt>
                <c:pt idx="845">
                  <c:v>-87.899296000000007</c:v>
                </c:pt>
                <c:pt idx="846">
                  <c:v>-87.899422000000001</c:v>
                </c:pt>
                <c:pt idx="847">
                  <c:v>-87.899547999999996</c:v>
                </c:pt>
                <c:pt idx="848">
                  <c:v>-87.899673000000007</c:v>
                </c:pt>
                <c:pt idx="849">
                  <c:v>-87.899797000000007</c:v>
                </c:pt>
                <c:pt idx="850">
                  <c:v>-87.899921000000006</c:v>
                </c:pt>
                <c:pt idx="851">
                  <c:v>-87.900045000000006</c:v>
                </c:pt>
                <c:pt idx="852">
                  <c:v>-87.900166999999996</c:v>
                </c:pt>
                <c:pt idx="853">
                  <c:v>-87.900289999999998</c:v>
                </c:pt>
                <c:pt idx="854">
                  <c:v>-87.900411000000005</c:v>
                </c:pt>
                <c:pt idx="855">
                  <c:v>-87.900532999999996</c:v>
                </c:pt>
                <c:pt idx="856">
                  <c:v>-87.900653000000005</c:v>
                </c:pt>
                <c:pt idx="857">
                  <c:v>-87.900773000000001</c:v>
                </c:pt>
                <c:pt idx="858">
                  <c:v>-87.900892999999996</c:v>
                </c:pt>
                <c:pt idx="859">
                  <c:v>-87.901011999999994</c:v>
                </c:pt>
                <c:pt idx="860">
                  <c:v>-87.901129999999995</c:v>
                </c:pt>
                <c:pt idx="861">
                  <c:v>-87.901247999999995</c:v>
                </c:pt>
                <c:pt idx="862">
                  <c:v>-87.901364999999998</c:v>
                </c:pt>
                <c:pt idx="863">
                  <c:v>-87.901482000000001</c:v>
                </c:pt>
                <c:pt idx="864">
                  <c:v>-87.901598000000007</c:v>
                </c:pt>
                <c:pt idx="865">
                  <c:v>-87.901713999999998</c:v>
                </c:pt>
                <c:pt idx="866">
                  <c:v>-87.901829000000006</c:v>
                </c:pt>
                <c:pt idx="867">
                  <c:v>-87.901943000000003</c:v>
                </c:pt>
                <c:pt idx="868">
                  <c:v>-87.902057999999997</c:v>
                </c:pt>
                <c:pt idx="869">
                  <c:v>-87.902170999999996</c:v>
                </c:pt>
                <c:pt idx="870">
                  <c:v>-87.902283999999995</c:v>
                </c:pt>
                <c:pt idx="871">
                  <c:v>-87.902396999999993</c:v>
                </c:pt>
                <c:pt idx="872">
                  <c:v>-87.902508999999995</c:v>
                </c:pt>
                <c:pt idx="873">
                  <c:v>-87.902619999999999</c:v>
                </c:pt>
                <c:pt idx="874">
                  <c:v>-87.902731000000003</c:v>
                </c:pt>
                <c:pt idx="875">
                  <c:v>-87.902842000000007</c:v>
                </c:pt>
                <c:pt idx="876">
                  <c:v>-87.902951999999999</c:v>
                </c:pt>
                <c:pt idx="877">
                  <c:v>-87.903060999999994</c:v>
                </c:pt>
                <c:pt idx="878">
                  <c:v>-87.903170000000003</c:v>
                </c:pt>
                <c:pt idx="879">
                  <c:v>-87.903278999999998</c:v>
                </c:pt>
                <c:pt idx="880">
                  <c:v>-87.903386999999995</c:v>
                </c:pt>
                <c:pt idx="881">
                  <c:v>-87.903493999999995</c:v>
                </c:pt>
                <c:pt idx="882">
                  <c:v>-87.903600999999995</c:v>
                </c:pt>
                <c:pt idx="883">
                  <c:v>-87.903707999999995</c:v>
                </c:pt>
                <c:pt idx="884">
                  <c:v>-87.903813999999997</c:v>
                </c:pt>
                <c:pt idx="885">
                  <c:v>-87.903919000000002</c:v>
                </c:pt>
                <c:pt idx="886">
                  <c:v>-87.904024000000007</c:v>
                </c:pt>
                <c:pt idx="887">
                  <c:v>-87.904128999999998</c:v>
                </c:pt>
                <c:pt idx="888">
                  <c:v>-87.904233000000005</c:v>
                </c:pt>
                <c:pt idx="889">
                  <c:v>-87.904336999999998</c:v>
                </c:pt>
                <c:pt idx="890">
                  <c:v>-87.904439999999994</c:v>
                </c:pt>
                <c:pt idx="891">
                  <c:v>-87.904543000000004</c:v>
                </c:pt>
                <c:pt idx="892">
                  <c:v>-87.904645000000002</c:v>
                </c:pt>
                <c:pt idx="893">
                  <c:v>-87.904746000000003</c:v>
                </c:pt>
                <c:pt idx="894">
                  <c:v>-87.904848000000001</c:v>
                </c:pt>
                <c:pt idx="895">
                  <c:v>-87.904949000000002</c:v>
                </c:pt>
                <c:pt idx="896">
                  <c:v>-87.905049000000005</c:v>
                </c:pt>
                <c:pt idx="897">
                  <c:v>-87.905148999999994</c:v>
                </c:pt>
                <c:pt idx="898">
                  <c:v>-87.905248</c:v>
                </c:pt>
                <c:pt idx="899">
                  <c:v>-87.905347000000006</c:v>
                </c:pt>
                <c:pt idx="900">
                  <c:v>-87.905445999999998</c:v>
                </c:pt>
                <c:pt idx="901">
                  <c:v>-87.905544000000006</c:v>
                </c:pt>
                <c:pt idx="902">
                  <c:v>-87.905642</c:v>
                </c:pt>
                <c:pt idx="903">
                  <c:v>-87.905738999999997</c:v>
                </c:pt>
                <c:pt idx="904">
                  <c:v>-87.905835999999994</c:v>
                </c:pt>
                <c:pt idx="905">
                  <c:v>-87.905932000000007</c:v>
                </c:pt>
                <c:pt idx="906">
                  <c:v>-87.906028000000006</c:v>
                </c:pt>
                <c:pt idx="907">
                  <c:v>-87.906122999999994</c:v>
                </c:pt>
                <c:pt idx="908">
                  <c:v>-87.906217999999996</c:v>
                </c:pt>
                <c:pt idx="909">
                  <c:v>-87.906312999999997</c:v>
                </c:pt>
                <c:pt idx="910">
                  <c:v>-87.906407000000002</c:v>
                </c:pt>
                <c:pt idx="911">
                  <c:v>-87.906501000000006</c:v>
                </c:pt>
                <c:pt idx="912">
                  <c:v>-87.906593999999998</c:v>
                </c:pt>
                <c:pt idx="913">
                  <c:v>-87.906687000000005</c:v>
                </c:pt>
                <c:pt idx="914">
                  <c:v>-87.906779999999998</c:v>
                </c:pt>
                <c:pt idx="915">
                  <c:v>-87.906872000000007</c:v>
                </c:pt>
                <c:pt idx="916">
                  <c:v>-87.906963000000005</c:v>
                </c:pt>
                <c:pt idx="917">
                  <c:v>-87.907054000000002</c:v>
                </c:pt>
                <c:pt idx="918">
                  <c:v>-87.907145</c:v>
                </c:pt>
                <c:pt idx="919">
                  <c:v>-87.907235999999997</c:v>
                </c:pt>
                <c:pt idx="920">
                  <c:v>-87.907325999999998</c:v>
                </c:pt>
                <c:pt idx="921">
                  <c:v>-87.907415</c:v>
                </c:pt>
                <c:pt idx="922">
                  <c:v>-87.907504000000003</c:v>
                </c:pt>
                <c:pt idx="923">
                  <c:v>-87.907593000000006</c:v>
                </c:pt>
                <c:pt idx="924">
                  <c:v>-87.907680999999997</c:v>
                </c:pt>
                <c:pt idx="925">
                  <c:v>-87.907769000000002</c:v>
                </c:pt>
                <c:pt idx="926">
                  <c:v>-87.907857000000007</c:v>
                </c:pt>
                <c:pt idx="927">
                  <c:v>-87.907944000000001</c:v>
                </c:pt>
                <c:pt idx="928">
                  <c:v>-87.908030999999994</c:v>
                </c:pt>
                <c:pt idx="929">
                  <c:v>-87.908117000000004</c:v>
                </c:pt>
                <c:pt idx="930">
                  <c:v>-87.908203</c:v>
                </c:pt>
                <c:pt idx="931">
                  <c:v>-87.908288999999996</c:v>
                </c:pt>
                <c:pt idx="932">
                  <c:v>-87.908373999999995</c:v>
                </c:pt>
                <c:pt idx="933">
                  <c:v>-87.908458999999993</c:v>
                </c:pt>
                <c:pt idx="934">
                  <c:v>-87.908542999999995</c:v>
                </c:pt>
                <c:pt idx="935">
                  <c:v>-87.908626999999996</c:v>
                </c:pt>
                <c:pt idx="936">
                  <c:v>-87.908710999999997</c:v>
                </c:pt>
                <c:pt idx="937">
                  <c:v>-87.908794</c:v>
                </c:pt>
                <c:pt idx="938">
                  <c:v>-87.908877000000004</c:v>
                </c:pt>
                <c:pt idx="939">
                  <c:v>-87.908959999999993</c:v>
                </c:pt>
                <c:pt idx="940">
                  <c:v>-87.909041999999999</c:v>
                </c:pt>
                <c:pt idx="941">
                  <c:v>-87.909124000000006</c:v>
                </c:pt>
                <c:pt idx="942">
                  <c:v>-87.909205</c:v>
                </c:pt>
                <c:pt idx="943">
                  <c:v>-87.909285999999994</c:v>
                </c:pt>
                <c:pt idx="944">
                  <c:v>-87.909367000000003</c:v>
                </c:pt>
                <c:pt idx="945">
                  <c:v>-87.909447</c:v>
                </c:pt>
                <c:pt idx="946">
                  <c:v>-87.909526999999997</c:v>
                </c:pt>
                <c:pt idx="947">
                  <c:v>-87.909606999999994</c:v>
                </c:pt>
                <c:pt idx="948">
                  <c:v>-87.909685999999994</c:v>
                </c:pt>
                <c:pt idx="949">
                  <c:v>-87.909764999999993</c:v>
                </c:pt>
                <c:pt idx="950">
                  <c:v>-87.909842999999995</c:v>
                </c:pt>
                <c:pt idx="951">
                  <c:v>-87.909920999999997</c:v>
                </c:pt>
                <c:pt idx="952">
                  <c:v>-87.909998999999999</c:v>
                </c:pt>
                <c:pt idx="953">
                  <c:v>-87.910077000000001</c:v>
                </c:pt>
                <c:pt idx="954">
                  <c:v>-87.910154000000006</c:v>
                </c:pt>
                <c:pt idx="955">
                  <c:v>-87.910229999999999</c:v>
                </c:pt>
                <c:pt idx="956">
                  <c:v>-87.910307000000003</c:v>
                </c:pt>
                <c:pt idx="957">
                  <c:v>-87.910382999999996</c:v>
                </c:pt>
                <c:pt idx="958">
                  <c:v>-87.910459000000003</c:v>
                </c:pt>
                <c:pt idx="959">
                  <c:v>-87.910533999999998</c:v>
                </c:pt>
                <c:pt idx="960">
                  <c:v>-87.910608999999994</c:v>
                </c:pt>
                <c:pt idx="961">
                  <c:v>-87.910684000000003</c:v>
                </c:pt>
                <c:pt idx="962">
                  <c:v>-87.910758000000001</c:v>
                </c:pt>
                <c:pt idx="963">
                  <c:v>-87.910831999999999</c:v>
                </c:pt>
                <c:pt idx="964">
                  <c:v>-87.910905999999997</c:v>
                </c:pt>
                <c:pt idx="965">
                  <c:v>-87.910978999999998</c:v>
                </c:pt>
                <c:pt idx="966">
                  <c:v>-87.911051999999998</c:v>
                </c:pt>
                <c:pt idx="967">
                  <c:v>-87.911124999999998</c:v>
                </c:pt>
                <c:pt idx="968">
                  <c:v>-87.911197000000001</c:v>
                </c:pt>
                <c:pt idx="969">
                  <c:v>-87.911269000000004</c:v>
                </c:pt>
                <c:pt idx="970">
                  <c:v>-87.911340999999993</c:v>
                </c:pt>
                <c:pt idx="971">
                  <c:v>-87.911411999999999</c:v>
                </c:pt>
                <c:pt idx="972">
                  <c:v>-87.911483000000004</c:v>
                </c:pt>
                <c:pt idx="973">
                  <c:v>-87.911553999999995</c:v>
                </c:pt>
                <c:pt idx="974">
                  <c:v>-87.911625000000001</c:v>
                </c:pt>
                <c:pt idx="975">
                  <c:v>-87.911694999999995</c:v>
                </c:pt>
                <c:pt idx="976">
                  <c:v>-87.911764000000005</c:v>
                </c:pt>
                <c:pt idx="977">
                  <c:v>-87.911833999999999</c:v>
                </c:pt>
                <c:pt idx="978">
                  <c:v>-87.911902999999995</c:v>
                </c:pt>
                <c:pt idx="979">
                  <c:v>-87.911972000000006</c:v>
                </c:pt>
                <c:pt idx="980">
                  <c:v>-87.912040000000005</c:v>
                </c:pt>
                <c:pt idx="981">
                  <c:v>-87.912109000000001</c:v>
                </c:pt>
                <c:pt idx="982">
                  <c:v>-87.912176000000002</c:v>
                </c:pt>
                <c:pt idx="983">
                  <c:v>-87.912244000000001</c:v>
                </c:pt>
                <c:pt idx="984">
                  <c:v>-87.912311000000003</c:v>
                </c:pt>
                <c:pt idx="985">
                  <c:v>-87.912378000000004</c:v>
                </c:pt>
                <c:pt idx="986">
                  <c:v>-87.912445000000005</c:v>
                </c:pt>
                <c:pt idx="987">
                  <c:v>-87.912510999999995</c:v>
                </c:pt>
                <c:pt idx="988">
                  <c:v>-87.912577999999996</c:v>
                </c:pt>
                <c:pt idx="989">
                  <c:v>-87.912643000000003</c:v>
                </c:pt>
                <c:pt idx="990">
                  <c:v>-87.912709000000007</c:v>
                </c:pt>
                <c:pt idx="991">
                  <c:v>-87.912773999999999</c:v>
                </c:pt>
                <c:pt idx="992">
                  <c:v>-87.912839000000005</c:v>
                </c:pt>
                <c:pt idx="993">
                  <c:v>-87.912903</c:v>
                </c:pt>
                <c:pt idx="994">
                  <c:v>-87.912968000000006</c:v>
                </c:pt>
                <c:pt idx="995">
                  <c:v>-87.913032000000001</c:v>
                </c:pt>
                <c:pt idx="996">
                  <c:v>-87.913095999999996</c:v>
                </c:pt>
                <c:pt idx="997">
                  <c:v>-87.913158999999993</c:v>
                </c:pt>
              </c:numCache>
            </c:numRef>
          </c:yVal>
          <c:smooth val="0"/>
          <c:extLst>
            <c:ext xmlns:c16="http://schemas.microsoft.com/office/drawing/2014/chart" uri="{C3380CC4-5D6E-409C-BE32-E72D297353CC}">
              <c16:uniqueId val="{00000000-865B-C341-BF0F-AEE8224BF3C4}"/>
            </c:ext>
          </c:extLst>
        </c:ser>
        <c:ser>
          <c:idx val="1"/>
          <c:order val="1"/>
          <c:tx>
            <c:strRef>
              <c:f>cmax4!$M$1</c:f>
              <c:strCache>
                <c:ptCount val="1"/>
                <c:pt idx="0">
                  <c:v>GPU cmax2</c:v>
                </c:pt>
              </c:strCache>
            </c:strRef>
          </c:tx>
          <c:spPr>
            <a:ln w="19050" cap="rnd">
              <a:solidFill>
                <a:schemeClr val="accent2"/>
              </a:solidFill>
              <a:round/>
            </a:ln>
            <a:effectLst/>
          </c:spPr>
          <c:marker>
            <c:symbol val="none"/>
          </c:marker>
          <c:xVal>
            <c:numRef>
              <c:f>cmax4!$A$2:$A$5981</c:f>
              <c:numCache>
                <c:formatCode>General</c:formatCode>
                <c:ptCount val="598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numCache>
            </c:numRef>
          </c:xVal>
          <c:yVal>
            <c:numRef>
              <c:f>cmax4!$M$2:$M$5981</c:f>
              <c:numCache>
                <c:formatCode>General</c:formatCode>
                <c:ptCount val="5980"/>
                <c:pt idx="0">
                  <c:v>-87.915636000000006</c:v>
                </c:pt>
                <c:pt idx="1">
                  <c:v>-87.915817000000004</c:v>
                </c:pt>
                <c:pt idx="2">
                  <c:v>-87.915966999999995</c:v>
                </c:pt>
                <c:pt idx="3">
                  <c:v>-87.916094000000001</c:v>
                </c:pt>
                <c:pt idx="4">
                  <c:v>-87.916202999999996</c:v>
                </c:pt>
                <c:pt idx="5">
                  <c:v>-87.916300000000007</c:v>
                </c:pt>
                <c:pt idx="6">
                  <c:v>-87.916387999999998</c:v>
                </c:pt>
                <c:pt idx="7">
                  <c:v>-87.916467999999995</c:v>
                </c:pt>
                <c:pt idx="8">
                  <c:v>-87.516542999999999</c:v>
                </c:pt>
                <c:pt idx="9">
                  <c:v>-39.195435000000003</c:v>
                </c:pt>
                <c:pt idx="10">
                  <c:v>32.571885000000002</c:v>
                </c:pt>
                <c:pt idx="11">
                  <c:v>37.555523999999998</c:v>
                </c:pt>
                <c:pt idx="12">
                  <c:v>39.593271000000001</c:v>
                </c:pt>
                <c:pt idx="13">
                  <c:v>40.414498000000002</c:v>
                </c:pt>
                <c:pt idx="14">
                  <c:v>40.674520999999999</c:v>
                </c:pt>
                <c:pt idx="15">
                  <c:v>40.657778</c:v>
                </c:pt>
                <c:pt idx="16">
                  <c:v>40.507894</c:v>
                </c:pt>
                <c:pt idx="17">
                  <c:v>40.307965000000003</c:v>
                </c:pt>
                <c:pt idx="18">
                  <c:v>40.107205</c:v>
                </c:pt>
                <c:pt idx="19">
                  <c:v>39.931519000000002</c:v>
                </c:pt>
                <c:pt idx="20">
                  <c:v>39.790951999999997</c:v>
                </c:pt>
                <c:pt idx="21">
                  <c:v>39.686011999999998</c:v>
                </c:pt>
                <c:pt idx="22">
                  <c:v>39.612364999999997</c:v>
                </c:pt>
                <c:pt idx="23">
                  <c:v>39.563800999999998</c:v>
                </c:pt>
                <c:pt idx="24">
                  <c:v>39.533869000000003</c:v>
                </c:pt>
                <c:pt idx="25">
                  <c:v>39.516671000000002</c:v>
                </c:pt>
                <c:pt idx="26">
                  <c:v>39.507164000000003</c:v>
                </c:pt>
                <c:pt idx="27">
                  <c:v>39.501216999999997</c:v>
                </c:pt>
                <c:pt idx="28">
                  <c:v>39.495544000000002</c:v>
                </c:pt>
                <c:pt idx="29">
                  <c:v>39.487600999999998</c:v>
                </c:pt>
                <c:pt idx="30">
                  <c:v>39.475458000000003</c:v>
                </c:pt>
                <c:pt idx="31">
                  <c:v>39.457692000000002</c:v>
                </c:pt>
                <c:pt idx="32">
                  <c:v>39.433286000000003</c:v>
                </c:pt>
                <c:pt idx="33">
                  <c:v>39.401546000000003</c:v>
                </c:pt>
                <c:pt idx="34">
                  <c:v>39.362028000000002</c:v>
                </c:pt>
                <c:pt idx="35">
                  <c:v>39.314486000000002</c:v>
                </c:pt>
                <c:pt idx="36">
                  <c:v>39.258823</c:v>
                </c:pt>
                <c:pt idx="37">
                  <c:v>39.195058000000003</c:v>
                </c:pt>
                <c:pt idx="38">
                  <c:v>39.123296000000003</c:v>
                </c:pt>
                <c:pt idx="39">
                  <c:v>39.043703000000001</c:v>
                </c:pt>
                <c:pt idx="40">
                  <c:v>38.956491999999997</c:v>
                </c:pt>
                <c:pt idx="41">
                  <c:v>38.861907000000002</c:v>
                </c:pt>
                <c:pt idx="42">
                  <c:v>38.760212000000003</c:v>
                </c:pt>
                <c:pt idx="43">
                  <c:v>38.651685000000001</c:v>
                </c:pt>
                <c:pt idx="44">
                  <c:v>38.536608000000001</c:v>
                </c:pt>
                <c:pt idx="45">
                  <c:v>38.415266000000003</c:v>
                </c:pt>
                <c:pt idx="46">
                  <c:v>38.287941000000004</c:v>
                </c:pt>
                <c:pt idx="47">
                  <c:v>38.154910000000001</c:v>
                </c:pt>
                <c:pt idx="48">
                  <c:v>38.016441999999998</c:v>
                </c:pt>
                <c:pt idx="49">
                  <c:v>37.872799999999998</c:v>
                </c:pt>
                <c:pt idx="50">
                  <c:v>37.724237000000002</c:v>
                </c:pt>
                <c:pt idx="51">
                  <c:v>37.570996000000001</c:v>
                </c:pt>
                <c:pt idx="52">
                  <c:v>37.413313000000002</c:v>
                </c:pt>
                <c:pt idx="53">
                  <c:v>37.25141</c:v>
                </c:pt>
                <c:pt idx="54">
                  <c:v>37.085504</c:v>
                </c:pt>
                <c:pt idx="55">
                  <c:v>36.915799999999997</c:v>
                </c:pt>
                <c:pt idx="56">
                  <c:v>36.742494999999998</c:v>
                </c:pt>
                <c:pt idx="57">
                  <c:v>36.565776</c:v>
                </c:pt>
                <c:pt idx="58">
                  <c:v>36.385824</c:v>
                </c:pt>
                <c:pt idx="59">
                  <c:v>36.202810999999997</c:v>
                </c:pt>
                <c:pt idx="60">
                  <c:v>36.016902000000002</c:v>
                </c:pt>
                <c:pt idx="61">
                  <c:v>35.828254000000001</c:v>
                </c:pt>
                <c:pt idx="62">
                  <c:v>35.637019000000002</c:v>
                </c:pt>
                <c:pt idx="63">
                  <c:v>35.443342000000001</c:v>
                </c:pt>
                <c:pt idx="64">
                  <c:v>35.247362000000003</c:v>
                </c:pt>
                <c:pt idx="65">
                  <c:v>35.049211999999997</c:v>
                </c:pt>
                <c:pt idx="66">
                  <c:v>34.849021999999998</c:v>
                </c:pt>
                <c:pt idx="67">
                  <c:v>34.646915</c:v>
                </c:pt>
                <c:pt idx="68">
                  <c:v>34.443009000000004</c:v>
                </c:pt>
                <c:pt idx="69">
                  <c:v>34.23742</c:v>
                </c:pt>
                <c:pt idx="70">
                  <c:v>34.030258000000003</c:v>
                </c:pt>
                <c:pt idx="71">
                  <c:v>33.821629000000001</c:v>
                </c:pt>
                <c:pt idx="72">
                  <c:v>33.611635999999997</c:v>
                </c:pt>
                <c:pt idx="73">
                  <c:v>33.400379000000001</c:v>
                </c:pt>
                <c:pt idx="74">
                  <c:v>33.187952000000003</c:v>
                </c:pt>
                <c:pt idx="75">
                  <c:v>32.974448000000002</c:v>
                </c:pt>
                <c:pt idx="76">
                  <c:v>32.759956000000003</c:v>
                </c:pt>
                <c:pt idx="77">
                  <c:v>32.544561999999999</c:v>
                </c:pt>
                <c:pt idx="78">
                  <c:v>32.328349000000003</c:v>
                </c:pt>
                <c:pt idx="79">
                  <c:v>32.111396999999997</c:v>
                </c:pt>
                <c:pt idx="80">
                  <c:v>31.893782000000002</c:v>
                </c:pt>
                <c:pt idx="81">
                  <c:v>31.675578000000002</c:v>
                </c:pt>
                <c:pt idx="82">
                  <c:v>31.456856999999999</c:v>
                </c:pt>
                <c:pt idx="83">
                  <c:v>31.237687000000001</c:v>
                </c:pt>
                <c:pt idx="84">
                  <c:v>31.018135000000001</c:v>
                </c:pt>
                <c:pt idx="85">
                  <c:v>30.798262000000001</c:v>
                </c:pt>
                <c:pt idx="86">
                  <c:v>30.578129000000001</c:v>
                </c:pt>
                <c:pt idx="87">
                  <c:v>30.357794999999999</c:v>
                </c:pt>
                <c:pt idx="88">
                  <c:v>30.137312999999999</c:v>
                </c:pt>
                <c:pt idx="89">
                  <c:v>29.916737999999999</c:v>
                </c:pt>
                <c:pt idx="90">
                  <c:v>29.696117999999998</c:v>
                </c:pt>
                <c:pt idx="91">
                  <c:v>29.475501000000001</c:v>
                </c:pt>
                <c:pt idx="92">
                  <c:v>29.254932</c:v>
                </c:pt>
                <c:pt idx="93">
                  <c:v>29.034454</c:v>
                </c:pt>
                <c:pt idx="94">
                  <c:v>28.814105999999999</c:v>
                </c:pt>
                <c:pt idx="95">
                  <c:v>28.593927000000001</c:v>
                </c:pt>
                <c:pt idx="96">
                  <c:v>28.373951000000002</c:v>
                </c:pt>
                <c:pt idx="97">
                  <c:v>28.154212000000001</c:v>
                </c:pt>
                <c:pt idx="98">
                  <c:v>27.934739</c:v>
                </c:pt>
                <c:pt idx="99">
                  <c:v>27.715561999999998</c:v>
                </c:pt>
                <c:pt idx="100">
                  <c:v>27.496707000000001</c:v>
                </c:pt>
                <c:pt idx="101">
                  <c:v>27.278196999999999</c:v>
                </c:pt>
                <c:pt idx="102">
                  <c:v>27.060054000000001</c:v>
                </c:pt>
                <c:pt idx="103">
                  <c:v>26.842299000000001</c:v>
                </c:pt>
                <c:pt idx="104">
                  <c:v>26.624948</c:v>
                </c:pt>
                <c:pt idx="105">
                  <c:v>26.408017999999998</c:v>
                </c:pt>
                <c:pt idx="106">
                  <c:v>26.191523</c:v>
                </c:pt>
                <c:pt idx="107">
                  <c:v>25.975473999999998</c:v>
                </c:pt>
                <c:pt idx="108">
                  <c:v>25.759881</c:v>
                </c:pt>
                <c:pt idx="109">
                  <c:v>25.544753</c:v>
                </c:pt>
                <c:pt idx="110">
                  <c:v>25.330098</c:v>
                </c:pt>
                <c:pt idx="111">
                  <c:v>25.115918000000001</c:v>
                </c:pt>
                <c:pt idx="112">
                  <c:v>24.90222</c:v>
                </c:pt>
                <c:pt idx="113">
                  <c:v>24.689003</c:v>
                </c:pt>
                <c:pt idx="114">
                  <c:v>24.476268999999998</c:v>
                </c:pt>
                <c:pt idx="115">
                  <c:v>24.264016999999999</c:v>
                </c:pt>
                <c:pt idx="116">
                  <c:v>24.052244999999999</c:v>
                </c:pt>
                <c:pt idx="117">
                  <c:v>23.840948999999998</c:v>
                </c:pt>
                <c:pt idx="118">
                  <c:v>23.630123999999999</c:v>
                </c:pt>
                <c:pt idx="119">
                  <c:v>23.419765000000002</c:v>
                </c:pt>
                <c:pt idx="120">
                  <c:v>23.209864</c:v>
                </c:pt>
                <c:pt idx="121">
                  <c:v>23.000413999999999</c:v>
                </c:pt>
                <c:pt idx="122">
                  <c:v>22.791405000000001</c:v>
                </c:pt>
                <c:pt idx="123">
                  <c:v>22.582827999999999</c:v>
                </c:pt>
                <c:pt idx="124">
                  <c:v>22.374670999999999</c:v>
                </c:pt>
                <c:pt idx="125">
                  <c:v>22.166923000000001</c:v>
                </c:pt>
                <c:pt idx="126">
                  <c:v>21.959571</c:v>
                </c:pt>
                <c:pt idx="127">
                  <c:v>21.752600999999999</c:v>
                </c:pt>
                <c:pt idx="128">
                  <c:v>21.546001</c:v>
                </c:pt>
                <c:pt idx="129">
                  <c:v>21.339753999999999</c:v>
                </c:pt>
                <c:pt idx="130">
                  <c:v>21.133845999999998</c:v>
                </c:pt>
                <c:pt idx="131">
                  <c:v>20.928260999999999</c:v>
                </c:pt>
                <c:pt idx="132">
                  <c:v>20.722982999999999</c:v>
                </c:pt>
                <c:pt idx="133">
                  <c:v>20.517993000000001</c:v>
                </c:pt>
                <c:pt idx="134">
                  <c:v>20.313275999999998</c:v>
                </c:pt>
                <c:pt idx="135">
                  <c:v>20.108812</c:v>
                </c:pt>
                <c:pt idx="136">
                  <c:v>19.904584</c:v>
                </c:pt>
                <c:pt idx="137">
                  <c:v>19.700572999999999</c:v>
                </c:pt>
                <c:pt idx="138">
                  <c:v>19.496759000000001</c:v>
                </c:pt>
                <c:pt idx="139">
                  <c:v>19.293123999999999</c:v>
                </c:pt>
                <c:pt idx="140">
                  <c:v>19.089646999999999</c:v>
                </c:pt>
                <c:pt idx="141">
                  <c:v>18.886308</c:v>
                </c:pt>
                <c:pt idx="142">
                  <c:v>18.683088000000001</c:v>
                </c:pt>
                <c:pt idx="143">
                  <c:v>18.479965</c:v>
                </c:pt>
                <c:pt idx="144">
                  <c:v>18.276918999999999</c:v>
                </c:pt>
                <c:pt idx="145">
                  <c:v>18.073927999999999</c:v>
                </c:pt>
                <c:pt idx="146">
                  <c:v>17.870971999999998</c:v>
                </c:pt>
                <c:pt idx="147">
                  <c:v>17.668028</c:v>
                </c:pt>
                <c:pt idx="148">
                  <c:v>17.465074999999999</c:v>
                </c:pt>
                <c:pt idx="149">
                  <c:v>17.262091999999999</c:v>
                </c:pt>
                <c:pt idx="150">
                  <c:v>17.059056000000002</c:v>
                </c:pt>
                <c:pt idx="151">
                  <c:v>16.855944999999998</c:v>
                </c:pt>
                <c:pt idx="152">
                  <c:v>16.652736000000001</c:v>
                </c:pt>
                <c:pt idx="153">
                  <c:v>16.449407999999998</c:v>
                </c:pt>
                <c:pt idx="154">
                  <c:v>16.245937000000001</c:v>
                </c:pt>
                <c:pt idx="155">
                  <c:v>16.042300000000001</c:v>
                </c:pt>
                <c:pt idx="156">
                  <c:v>15.838475000000001</c:v>
                </c:pt>
                <c:pt idx="157">
                  <c:v>15.634439</c:v>
                </c:pt>
                <c:pt idx="158">
                  <c:v>15.430167000000001</c:v>
                </c:pt>
                <c:pt idx="159">
                  <c:v>15.225637000000001</c:v>
                </c:pt>
                <c:pt idx="160">
                  <c:v>15.020825</c:v>
                </c:pt>
                <c:pt idx="161">
                  <c:v>14.815707</c:v>
                </c:pt>
                <c:pt idx="162">
                  <c:v>14.61026</c:v>
                </c:pt>
                <c:pt idx="163">
                  <c:v>14.404458999999999</c:v>
                </c:pt>
                <c:pt idx="164">
                  <c:v>14.198282000000001</c:v>
                </c:pt>
                <c:pt idx="165">
                  <c:v>13.991705</c:v>
                </c:pt>
                <c:pt idx="166">
                  <c:v>13.784706</c:v>
                </c:pt>
                <c:pt idx="167">
                  <c:v>13.577259</c:v>
                </c:pt>
                <c:pt idx="168">
                  <c:v>13.369339</c:v>
                </c:pt>
                <c:pt idx="169">
                  <c:v>13.160921999999999</c:v>
                </c:pt>
                <c:pt idx="170">
                  <c:v>12.951981</c:v>
                </c:pt>
                <c:pt idx="171">
                  <c:v>12.742489000000001</c:v>
                </c:pt>
                <c:pt idx="172">
                  <c:v>12.532419000000001</c:v>
                </c:pt>
                <c:pt idx="173">
                  <c:v>12.321745</c:v>
                </c:pt>
                <c:pt idx="174">
                  <c:v>12.110439</c:v>
                </c:pt>
                <c:pt idx="175">
                  <c:v>11.898472999999999</c:v>
                </c:pt>
                <c:pt idx="176">
                  <c:v>11.685819</c:v>
                </c:pt>
                <c:pt idx="177">
                  <c:v>11.472448999999999</c:v>
                </c:pt>
                <c:pt idx="178">
                  <c:v>11.258331999999999</c:v>
                </c:pt>
                <c:pt idx="179">
                  <c:v>11.043441</c:v>
                </c:pt>
                <c:pt idx="180">
                  <c:v>10.827745</c:v>
                </c:pt>
                <c:pt idx="181">
                  <c:v>10.611212999999999</c:v>
                </c:pt>
                <c:pt idx="182">
                  <c:v>10.393815</c:v>
                </c:pt>
                <c:pt idx="183">
                  <c:v>10.175518</c:v>
                </c:pt>
                <c:pt idx="184">
                  <c:v>9.9562910000000002</c:v>
                </c:pt>
                <c:pt idx="185">
                  <c:v>9.7361000000000004</c:v>
                </c:pt>
                <c:pt idx="186">
                  <c:v>9.5149109999999997</c:v>
                </c:pt>
                <c:pt idx="187">
                  <c:v>9.2926909999999996</c:v>
                </c:pt>
                <c:pt idx="188">
                  <c:v>9.0694020000000002</c:v>
                </c:pt>
                <c:pt idx="189">
                  <c:v>8.8450100000000003</c:v>
                </c:pt>
                <c:pt idx="190">
                  <c:v>8.6194760000000006</c:v>
                </c:pt>
                <c:pt idx="191">
                  <c:v>8.3927610000000001</c:v>
                </c:pt>
                <c:pt idx="192">
                  <c:v>8.1648270000000007</c:v>
                </c:pt>
                <c:pt idx="193">
                  <c:v>7.9356330000000002</c:v>
                </c:pt>
                <c:pt idx="194">
                  <c:v>7.7051350000000003</c:v>
                </c:pt>
                <c:pt idx="195">
                  <c:v>7.4732919999999998</c:v>
                </c:pt>
                <c:pt idx="196">
                  <c:v>7.240056</c:v>
                </c:pt>
                <c:pt idx="197">
                  <c:v>7.005382</c:v>
                </c:pt>
                <c:pt idx="198">
                  <c:v>6.7692220000000001</c:v>
                </c:pt>
                <c:pt idx="199">
                  <c:v>6.5315250000000002</c:v>
                </c:pt>
                <c:pt idx="200">
                  <c:v>6.2922390000000004</c:v>
                </c:pt>
                <c:pt idx="201">
                  <c:v>6.0513110000000001</c:v>
                </c:pt>
                <c:pt idx="202">
                  <c:v>5.8086830000000003</c:v>
                </c:pt>
                <c:pt idx="203">
                  <c:v>5.5642969999999998</c:v>
                </c:pt>
                <c:pt idx="204">
                  <c:v>5.3180930000000002</c:v>
                </c:pt>
                <c:pt idx="205">
                  <c:v>5.0700060000000002</c:v>
                </c:pt>
                <c:pt idx="206">
                  <c:v>4.8199709999999998</c:v>
                </c:pt>
                <c:pt idx="207">
                  <c:v>4.5679189999999998</c:v>
                </c:pt>
                <c:pt idx="208">
                  <c:v>4.313777</c:v>
                </c:pt>
                <c:pt idx="209">
                  <c:v>4.0574700000000004</c:v>
                </c:pt>
                <c:pt idx="210">
                  <c:v>3.7989199999999999</c:v>
                </c:pt>
                <c:pt idx="211">
                  <c:v>3.538046</c:v>
                </c:pt>
                <c:pt idx="212">
                  <c:v>3.274762</c:v>
                </c:pt>
                <c:pt idx="213">
                  <c:v>3.0089790000000001</c:v>
                </c:pt>
                <c:pt idx="214">
                  <c:v>2.7406039999999998</c:v>
                </c:pt>
                <c:pt idx="215">
                  <c:v>2.4695420000000001</c:v>
                </c:pt>
                <c:pt idx="216">
                  <c:v>2.1956920000000002</c:v>
                </c:pt>
                <c:pt idx="217">
                  <c:v>1.9189499999999999</c:v>
                </c:pt>
                <c:pt idx="218">
                  <c:v>1.639208</c:v>
                </c:pt>
                <c:pt idx="219">
                  <c:v>1.356355</c:v>
                </c:pt>
                <c:pt idx="220">
                  <c:v>1.0702750000000001</c:v>
                </c:pt>
                <c:pt idx="221">
                  <c:v>0.78084900000000002</c:v>
                </c:pt>
                <c:pt idx="222">
                  <c:v>0.487956</c:v>
                </c:pt>
                <c:pt idx="223">
                  <c:v>0.19147</c:v>
                </c:pt>
                <c:pt idx="224">
                  <c:v>-0.108736</c:v>
                </c:pt>
                <c:pt idx="225">
                  <c:v>-0.41279100000000002</c:v>
                </c:pt>
                <c:pt idx="226">
                  <c:v>-0.72082599999999997</c:v>
                </c:pt>
                <c:pt idx="227">
                  <c:v>-1.0329710000000001</c:v>
                </c:pt>
                <c:pt idx="228">
                  <c:v>-1.349359</c:v>
                </c:pt>
                <c:pt idx="229">
                  <c:v>-1.6701170000000001</c:v>
                </c:pt>
                <c:pt idx="230">
                  <c:v>-1.9953719999999999</c:v>
                </c:pt>
                <c:pt idx="231">
                  <c:v>-2.3252459999999999</c:v>
                </c:pt>
                <c:pt idx="232">
                  <c:v>-2.659856</c:v>
                </c:pt>
                <c:pt idx="233">
                  <c:v>-2.9993099999999999</c:v>
                </c:pt>
                <c:pt idx="234">
                  <c:v>-3.343709</c:v>
                </c:pt>
                <c:pt idx="235">
                  <c:v>-3.6931419999999999</c:v>
                </c:pt>
                <c:pt idx="236">
                  <c:v>-4.0476830000000001</c:v>
                </c:pt>
                <c:pt idx="237">
                  <c:v>-4.407394</c:v>
                </c:pt>
                <c:pt idx="238">
                  <c:v>-4.7723190000000004</c:v>
                </c:pt>
                <c:pt idx="239">
                  <c:v>-5.1424810000000001</c:v>
                </c:pt>
                <c:pt idx="240">
                  <c:v>-5.5178859999999998</c:v>
                </c:pt>
                <c:pt idx="241">
                  <c:v>-5.8985139999999996</c:v>
                </c:pt>
                <c:pt idx="242">
                  <c:v>-6.2843239999999998</c:v>
                </c:pt>
                <c:pt idx="243">
                  <c:v>-6.6752510000000003</c:v>
                </c:pt>
                <c:pt idx="244">
                  <c:v>-7.0712020000000004</c:v>
                </c:pt>
                <c:pt idx="245">
                  <c:v>-7.4720630000000003</c:v>
                </c:pt>
                <c:pt idx="246">
                  <c:v>-7.8776919999999997</c:v>
                </c:pt>
                <c:pt idx="247">
                  <c:v>-8.2879260000000006</c:v>
                </c:pt>
                <c:pt idx="248">
                  <c:v>-8.7025780000000008</c:v>
                </c:pt>
                <c:pt idx="249">
                  <c:v>-9.1214399999999998</c:v>
                </c:pt>
                <c:pt idx="250">
                  <c:v>-9.5442879999999999</c:v>
                </c:pt>
                <c:pt idx="251">
                  <c:v>-9.9708780000000008</c:v>
                </c:pt>
                <c:pt idx="252">
                  <c:v>-10.400954</c:v>
                </c:pt>
                <c:pt idx="253">
                  <c:v>-10.834250000000001</c:v>
                </c:pt>
                <c:pt idx="254">
                  <c:v>-11.270489</c:v>
                </c:pt>
                <c:pt idx="255">
                  <c:v>-11.709391</c:v>
                </c:pt>
                <c:pt idx="256">
                  <c:v>-12.150672</c:v>
                </c:pt>
                <c:pt idx="257">
                  <c:v>-12.594047</c:v>
                </c:pt>
                <c:pt idx="258">
                  <c:v>-13.039232</c:v>
                </c:pt>
                <c:pt idx="259">
                  <c:v>-13.485948</c:v>
                </c:pt>
                <c:pt idx="260">
                  <c:v>-13.933921</c:v>
                </c:pt>
                <c:pt idx="261">
                  <c:v>-14.382885</c:v>
                </c:pt>
                <c:pt idx="262">
                  <c:v>-14.832584000000001</c:v>
                </c:pt>
                <c:pt idx="263">
                  <c:v>-15.282769</c:v>
                </c:pt>
                <c:pt idx="264">
                  <c:v>-15.733207999999999</c:v>
                </c:pt>
                <c:pt idx="265">
                  <c:v>-16.183679999999999</c:v>
                </c:pt>
                <c:pt idx="266">
                  <c:v>-16.633980999999999</c:v>
                </c:pt>
                <c:pt idx="267">
                  <c:v>-17.083922999999999</c:v>
                </c:pt>
                <c:pt idx="268">
                  <c:v>-17.533339999999999</c:v>
                </c:pt>
                <c:pt idx="269">
                  <c:v>-17.982085000000001</c:v>
                </c:pt>
                <c:pt idx="270">
                  <c:v>-18.430033999999999</c:v>
                </c:pt>
                <c:pt idx="271">
                  <c:v>-18.877091</c:v>
                </c:pt>
                <c:pt idx="272">
                  <c:v>-19.323184000000001</c:v>
                </c:pt>
                <c:pt idx="273">
                  <c:v>-19.768270999999999</c:v>
                </c:pt>
                <c:pt idx="274">
                  <c:v>-20.212337999999999</c:v>
                </c:pt>
                <c:pt idx="275">
                  <c:v>-20.655401999999999</c:v>
                </c:pt>
                <c:pt idx="276">
                  <c:v>-21.097505999999999</c:v>
                </c:pt>
                <c:pt idx="277">
                  <c:v>-21.538726</c:v>
                </c:pt>
                <c:pt idx="278">
                  <c:v>-21.979158999999999</c:v>
                </c:pt>
                <c:pt idx="279">
                  <c:v>-22.418928999999999</c:v>
                </c:pt>
                <c:pt idx="280">
                  <c:v>-22.858180000000001</c:v>
                </c:pt>
                <c:pt idx="281">
                  <c:v>-23.297070999999999</c:v>
                </c:pt>
                <c:pt idx="282">
                  <c:v>-23.735776999999999</c:v>
                </c:pt>
                <c:pt idx="283">
                  <c:v>-24.174479000000002</c:v>
                </c:pt>
                <c:pt idx="284">
                  <c:v>-24.613365999999999</c:v>
                </c:pt>
                <c:pt idx="285">
                  <c:v>-25.052627000000001</c:v>
                </c:pt>
                <c:pt idx="286">
                  <c:v>-25.492449000000001</c:v>
                </c:pt>
                <c:pt idx="287">
                  <c:v>-25.933018000000001</c:v>
                </c:pt>
                <c:pt idx="288">
                  <c:v>-26.374510000000001</c:v>
                </c:pt>
                <c:pt idx="289">
                  <c:v>-26.817098000000001</c:v>
                </c:pt>
                <c:pt idx="290">
                  <c:v>-27.260943999999999</c:v>
                </c:pt>
                <c:pt idx="291">
                  <c:v>-27.706205000000001</c:v>
                </c:pt>
                <c:pt idx="292">
                  <c:v>-28.153027999999999</c:v>
                </c:pt>
                <c:pt idx="293">
                  <c:v>-28.601558000000001</c:v>
                </c:pt>
                <c:pt idx="294">
                  <c:v>-29.051932000000001</c:v>
                </c:pt>
                <c:pt idx="295">
                  <c:v>-29.504286</c:v>
                </c:pt>
                <c:pt idx="296">
                  <c:v>-29.958755</c:v>
                </c:pt>
                <c:pt idx="297">
                  <c:v>-30.415472999999999</c:v>
                </c:pt>
                <c:pt idx="298">
                  <c:v>-30.874579000000001</c:v>
                </c:pt>
                <c:pt idx="299">
                  <c:v>-31.336216</c:v>
                </c:pt>
                <c:pt idx="300">
                  <c:v>-31.800533999999999</c:v>
                </c:pt>
                <c:pt idx="301">
                  <c:v>-32.267690999999999</c:v>
                </c:pt>
                <c:pt idx="302">
                  <c:v>-32.737855000000003</c:v>
                </c:pt>
                <c:pt idx="303">
                  <c:v>-33.211205999999997</c:v>
                </c:pt>
                <c:pt idx="304">
                  <c:v>-33.687936000000001</c:v>
                </c:pt>
                <c:pt idx="305">
                  <c:v>-34.168253999999997</c:v>
                </c:pt>
                <c:pt idx="306">
                  <c:v>-34.652380999999998</c:v>
                </c:pt>
                <c:pt idx="307">
                  <c:v>-35.140557000000001</c:v>
                </c:pt>
                <c:pt idx="308">
                  <c:v>-35.633037000000002</c:v>
                </c:pt>
                <c:pt idx="309">
                  <c:v>-36.130096000000002</c:v>
                </c:pt>
                <c:pt idx="310">
                  <c:v>-36.632024999999999</c:v>
                </c:pt>
                <c:pt idx="311">
                  <c:v>-37.139133999999999</c:v>
                </c:pt>
                <c:pt idx="312">
                  <c:v>-37.651752000000002</c:v>
                </c:pt>
                <c:pt idx="313">
                  <c:v>-38.170225000000002</c:v>
                </c:pt>
                <c:pt idx="314">
                  <c:v>-38.694918000000001</c:v>
                </c:pt>
                <c:pt idx="315">
                  <c:v>-39.226211999999997</c:v>
                </c:pt>
                <c:pt idx="316">
                  <c:v>-39.764502</c:v>
                </c:pt>
                <c:pt idx="317">
                  <c:v>-40.310203000000001</c:v>
                </c:pt>
                <c:pt idx="318">
                  <c:v>-40.863737999999998</c:v>
                </c:pt>
                <c:pt idx="319">
                  <c:v>-41.425545</c:v>
                </c:pt>
                <c:pt idx="320">
                  <c:v>-41.996071999999998</c:v>
                </c:pt>
                <c:pt idx="321">
                  <c:v>-42.575775999999998</c:v>
                </c:pt>
                <c:pt idx="322">
                  <c:v>-43.165121999999997</c:v>
                </c:pt>
                <c:pt idx="323">
                  <c:v>-43.764581999999997</c:v>
                </c:pt>
                <c:pt idx="324">
                  <c:v>-44.374636000000002</c:v>
                </c:pt>
                <c:pt idx="325">
                  <c:v>-44.995769000000003</c:v>
                </c:pt>
                <c:pt idx="326">
                  <c:v>-45.628478000000001</c:v>
                </c:pt>
                <c:pt idx="327">
                  <c:v>-46.273271000000001</c:v>
                </c:pt>
                <c:pt idx="328">
                  <c:v>-46.930669999999999</c:v>
                </c:pt>
                <c:pt idx="329">
                  <c:v>-47.601219999999998</c:v>
                </c:pt>
                <c:pt idx="330">
                  <c:v>-48.285496000000002</c:v>
                </c:pt>
                <c:pt idx="331">
                  <c:v>-48.984107999999999</c:v>
                </c:pt>
                <c:pt idx="332">
                  <c:v>-49.697718000000002</c:v>
                </c:pt>
                <c:pt idx="333">
                  <c:v>-50.427044000000002</c:v>
                </c:pt>
                <c:pt idx="334">
                  <c:v>-51.172882999999999</c:v>
                </c:pt>
                <c:pt idx="335">
                  <c:v>-51.936118</c:v>
                </c:pt>
                <c:pt idx="336">
                  <c:v>-52.717737999999997</c:v>
                </c:pt>
                <c:pt idx="337">
                  <c:v>-53.518856999999997</c:v>
                </c:pt>
                <c:pt idx="338">
                  <c:v>-54.340727000000001</c:v>
                </c:pt>
                <c:pt idx="339">
                  <c:v>-55.184761999999999</c:v>
                </c:pt>
                <c:pt idx="340">
                  <c:v>-56.052549999999997</c:v>
                </c:pt>
                <c:pt idx="341">
                  <c:v>-56.945880000000002</c:v>
                </c:pt>
                <c:pt idx="342">
                  <c:v>-57.866746999999997</c:v>
                </c:pt>
                <c:pt idx="343">
                  <c:v>-58.817373000000003</c:v>
                </c:pt>
                <c:pt idx="344">
                  <c:v>-59.800206000000003</c:v>
                </c:pt>
                <c:pt idx="345">
                  <c:v>-60.817920999999998</c:v>
                </c:pt>
                <c:pt idx="346">
                  <c:v>-61.873392000000003</c:v>
                </c:pt>
                <c:pt idx="347">
                  <c:v>-62.969647000000002</c:v>
                </c:pt>
                <c:pt idx="348">
                  <c:v>-64.109780000000001</c:v>
                </c:pt>
                <c:pt idx="349">
                  <c:v>-65.296796000000001</c:v>
                </c:pt>
                <c:pt idx="350">
                  <c:v>-66.533379999999994</c:v>
                </c:pt>
                <c:pt idx="351">
                  <c:v>-67.821526000000006</c:v>
                </c:pt>
                <c:pt idx="352">
                  <c:v>-69.162008999999998</c:v>
                </c:pt>
                <c:pt idx="353">
                  <c:v>-70.553633000000005</c:v>
                </c:pt>
                <c:pt idx="354">
                  <c:v>-71.992247000000006</c:v>
                </c:pt>
                <c:pt idx="355">
                  <c:v>-73.469555999999997</c:v>
                </c:pt>
                <c:pt idx="356">
                  <c:v>-74.971879000000001</c:v>
                </c:pt>
                <c:pt idx="357">
                  <c:v>-76.479204999999993</c:v>
                </c:pt>
                <c:pt idx="358">
                  <c:v>-77.965106000000006</c:v>
                </c:pt>
                <c:pt idx="359">
                  <c:v>-79.398106999999996</c:v>
                </c:pt>
                <c:pt idx="360">
                  <c:v>-80.744878</c:v>
                </c:pt>
                <c:pt idx="361">
                  <c:v>-81.974834000000001</c:v>
                </c:pt>
                <c:pt idx="362">
                  <c:v>-83.064891000000003</c:v>
                </c:pt>
                <c:pt idx="363">
                  <c:v>-84.002737999999994</c:v>
                </c:pt>
                <c:pt idx="364">
                  <c:v>-84.787565999999998</c:v>
                </c:pt>
                <c:pt idx="365">
                  <c:v>-85.428342000000001</c:v>
                </c:pt>
                <c:pt idx="366">
                  <c:v>-85.940629999999999</c:v>
                </c:pt>
                <c:pt idx="367">
                  <c:v>-86.343198999999998</c:v>
                </c:pt>
                <c:pt idx="368">
                  <c:v>-86.655257000000006</c:v>
                </c:pt>
                <c:pt idx="369">
                  <c:v>-86.894628999999995</c:v>
                </c:pt>
                <c:pt idx="370">
                  <c:v>-87.076824999999999</c:v>
                </c:pt>
                <c:pt idx="371">
                  <c:v>-87.214743999999996</c:v>
                </c:pt>
                <c:pt idx="372">
                  <c:v>-87.318776999999997</c:v>
                </c:pt>
                <c:pt idx="373">
                  <c:v>-87.397105999999994</c:v>
                </c:pt>
                <c:pt idx="374">
                  <c:v>-87.456058999999996</c:v>
                </c:pt>
                <c:pt idx="375">
                  <c:v>-87.500478000000001</c:v>
                </c:pt>
                <c:pt idx="376">
                  <c:v>-87.534030000000001</c:v>
                </c:pt>
                <c:pt idx="377">
                  <c:v>-87.559477999999999</c:v>
                </c:pt>
                <c:pt idx="378">
                  <c:v>-87.578890000000001</c:v>
                </c:pt>
                <c:pt idx="379">
                  <c:v>-87.593811000000002</c:v>
                </c:pt>
                <c:pt idx="380">
                  <c:v>-87.605391999999995</c:v>
                </c:pt>
                <c:pt idx="381">
                  <c:v>-87.614490000000004</c:v>
                </c:pt>
                <c:pt idx="382">
                  <c:v>-87.621739000000005</c:v>
                </c:pt>
                <c:pt idx="383">
                  <c:v>-87.627611999999999</c:v>
                </c:pt>
                <c:pt idx="384">
                  <c:v>-87.632458999999997</c:v>
                </c:pt>
                <c:pt idx="385">
                  <c:v>-87.636538999999999</c:v>
                </c:pt>
                <c:pt idx="386">
                  <c:v>-87.640044000000003</c:v>
                </c:pt>
                <c:pt idx="387">
                  <c:v>-87.643118000000001</c:v>
                </c:pt>
                <c:pt idx="388">
                  <c:v>-87.645865999999998</c:v>
                </c:pt>
                <c:pt idx="389">
                  <c:v>-87.648365999999996</c:v>
                </c:pt>
                <c:pt idx="390">
                  <c:v>-87.650677000000002</c:v>
                </c:pt>
                <c:pt idx="391">
                  <c:v>-87.652843000000004</c:v>
                </c:pt>
                <c:pt idx="392">
                  <c:v>-87.654894999999996</c:v>
                </c:pt>
                <c:pt idx="393">
                  <c:v>-87.656858999999997</c:v>
                </c:pt>
                <c:pt idx="394">
                  <c:v>-87.658749999999998</c:v>
                </c:pt>
                <c:pt idx="395">
                  <c:v>-87.660584</c:v>
                </c:pt>
                <c:pt idx="396">
                  <c:v>-87.662369999999996</c:v>
                </c:pt>
                <c:pt idx="397">
                  <c:v>-87.664114999999995</c:v>
                </c:pt>
                <c:pt idx="398">
                  <c:v>-87.665825999999996</c:v>
                </c:pt>
                <c:pt idx="399">
                  <c:v>-87.667507000000001</c:v>
                </c:pt>
                <c:pt idx="400">
                  <c:v>-87.669161000000003</c:v>
                </c:pt>
                <c:pt idx="401">
                  <c:v>-87.670789999999997</c:v>
                </c:pt>
                <c:pt idx="402">
                  <c:v>-87.672398000000001</c:v>
                </c:pt>
                <c:pt idx="403">
                  <c:v>-87.673984000000004</c:v>
                </c:pt>
                <c:pt idx="404">
                  <c:v>-87.675550999999999</c:v>
                </c:pt>
                <c:pt idx="405">
                  <c:v>-87.677099999999996</c:v>
                </c:pt>
                <c:pt idx="406">
                  <c:v>-87.678631999999993</c:v>
                </c:pt>
                <c:pt idx="407">
                  <c:v>-87.680145999999993</c:v>
                </c:pt>
                <c:pt idx="408">
                  <c:v>-87.681644000000006</c:v>
                </c:pt>
                <c:pt idx="409">
                  <c:v>-87.683126999999999</c:v>
                </c:pt>
                <c:pt idx="410">
                  <c:v>-87.684594000000004</c:v>
                </c:pt>
                <c:pt idx="411">
                  <c:v>-87.686047000000002</c:v>
                </c:pt>
                <c:pt idx="412">
                  <c:v>-87.687484999999995</c:v>
                </c:pt>
                <c:pt idx="413">
                  <c:v>-87.688910000000007</c:v>
                </c:pt>
                <c:pt idx="414">
                  <c:v>-87.69032</c:v>
                </c:pt>
                <c:pt idx="415">
                  <c:v>-87.691717999999995</c:v>
                </c:pt>
                <c:pt idx="416">
                  <c:v>-87.693101999999996</c:v>
                </c:pt>
                <c:pt idx="417">
                  <c:v>-87.694474</c:v>
                </c:pt>
                <c:pt idx="418">
                  <c:v>-87.695832999999993</c:v>
                </c:pt>
                <c:pt idx="419">
                  <c:v>-87.697179000000006</c:v>
                </c:pt>
                <c:pt idx="420">
                  <c:v>-87.698514000000003</c:v>
                </c:pt>
                <c:pt idx="421">
                  <c:v>-87.699837000000002</c:v>
                </c:pt>
                <c:pt idx="422">
                  <c:v>-87.701149000000001</c:v>
                </c:pt>
                <c:pt idx="423">
                  <c:v>-87.702449000000001</c:v>
                </c:pt>
                <c:pt idx="424">
                  <c:v>-87.703738000000001</c:v>
                </c:pt>
                <c:pt idx="425">
                  <c:v>-87.705016000000001</c:v>
                </c:pt>
                <c:pt idx="426">
                  <c:v>-87.706283999999997</c:v>
                </c:pt>
                <c:pt idx="427">
                  <c:v>-87.707539999999995</c:v>
                </c:pt>
                <c:pt idx="428">
                  <c:v>-87.708787000000001</c:v>
                </c:pt>
                <c:pt idx="429">
                  <c:v>-87.710024000000004</c:v>
                </c:pt>
                <c:pt idx="430">
                  <c:v>-87.711250000000007</c:v>
                </c:pt>
                <c:pt idx="431">
                  <c:v>-87.712467000000004</c:v>
                </c:pt>
                <c:pt idx="432">
                  <c:v>-87.713673999999997</c:v>
                </c:pt>
                <c:pt idx="433">
                  <c:v>-87.714872</c:v>
                </c:pt>
                <c:pt idx="434">
                  <c:v>-87.716059999999999</c:v>
                </c:pt>
                <c:pt idx="435">
                  <c:v>-87.717240000000004</c:v>
                </c:pt>
                <c:pt idx="436">
                  <c:v>-87.718410000000006</c:v>
                </c:pt>
                <c:pt idx="437">
                  <c:v>-87.719571000000002</c:v>
                </c:pt>
                <c:pt idx="438">
                  <c:v>-87.720724000000004</c:v>
                </c:pt>
                <c:pt idx="439">
                  <c:v>-87.721868000000001</c:v>
                </c:pt>
                <c:pt idx="440">
                  <c:v>-87.723003000000006</c:v>
                </c:pt>
                <c:pt idx="441">
                  <c:v>-87.724131</c:v>
                </c:pt>
                <c:pt idx="442">
                  <c:v>-87.725249000000005</c:v>
                </c:pt>
                <c:pt idx="443">
                  <c:v>-87.72636</c:v>
                </c:pt>
                <c:pt idx="444">
                  <c:v>-87.727463</c:v>
                </c:pt>
                <c:pt idx="445">
                  <c:v>-87.728558000000007</c:v>
                </c:pt>
                <c:pt idx="446">
                  <c:v>-87.729645000000005</c:v>
                </c:pt>
                <c:pt idx="447">
                  <c:v>-87.730725000000007</c:v>
                </c:pt>
                <c:pt idx="448">
                  <c:v>-87.731797</c:v>
                </c:pt>
                <c:pt idx="449">
                  <c:v>-87.732861</c:v>
                </c:pt>
                <c:pt idx="450">
                  <c:v>-87.733919</c:v>
                </c:pt>
                <c:pt idx="451">
                  <c:v>-87.734969000000007</c:v>
                </c:pt>
                <c:pt idx="452">
                  <c:v>-87.736011000000005</c:v>
                </c:pt>
                <c:pt idx="453">
                  <c:v>-87.737047000000004</c:v>
                </c:pt>
                <c:pt idx="454">
                  <c:v>-87.738076000000007</c:v>
                </c:pt>
                <c:pt idx="455">
                  <c:v>-87.739097000000001</c:v>
                </c:pt>
                <c:pt idx="456">
                  <c:v>-87.740111999999996</c:v>
                </c:pt>
                <c:pt idx="457">
                  <c:v>-87.741119999999995</c:v>
                </c:pt>
                <c:pt idx="458">
                  <c:v>-87.742121999999995</c:v>
                </c:pt>
                <c:pt idx="459">
                  <c:v>-87.743116999999998</c:v>
                </c:pt>
                <c:pt idx="460">
                  <c:v>-87.744105000000005</c:v>
                </c:pt>
                <c:pt idx="461">
                  <c:v>-87.745086999999998</c:v>
                </c:pt>
                <c:pt idx="462">
                  <c:v>-87.746061999999995</c:v>
                </c:pt>
                <c:pt idx="463">
                  <c:v>-87.747032000000004</c:v>
                </c:pt>
                <c:pt idx="464">
                  <c:v>-87.747995000000003</c:v>
                </c:pt>
                <c:pt idx="465">
                  <c:v>-87.748952000000003</c:v>
                </c:pt>
                <c:pt idx="466">
                  <c:v>-87.749902000000006</c:v>
                </c:pt>
                <c:pt idx="467">
                  <c:v>-87.750846999999993</c:v>
                </c:pt>
                <c:pt idx="468">
                  <c:v>-87.751785999999996</c:v>
                </c:pt>
                <c:pt idx="469">
                  <c:v>-87.752718999999999</c:v>
                </c:pt>
                <c:pt idx="470">
                  <c:v>-87.753646000000003</c:v>
                </c:pt>
                <c:pt idx="471">
                  <c:v>-87.754566999999994</c:v>
                </c:pt>
                <c:pt idx="472">
                  <c:v>-87.755482000000001</c:v>
                </c:pt>
                <c:pt idx="473">
                  <c:v>-87.756392000000005</c:v>
                </c:pt>
                <c:pt idx="474">
                  <c:v>-87.757295999999997</c:v>
                </c:pt>
                <c:pt idx="475">
                  <c:v>-87.758194000000003</c:v>
                </c:pt>
                <c:pt idx="476">
                  <c:v>-87.759086999999994</c:v>
                </c:pt>
                <c:pt idx="477">
                  <c:v>-87.759974999999997</c:v>
                </c:pt>
                <c:pt idx="478">
                  <c:v>-87.760857000000001</c:v>
                </c:pt>
                <c:pt idx="479">
                  <c:v>-87.761734000000004</c:v>
                </c:pt>
                <c:pt idx="480">
                  <c:v>-87.762604999999994</c:v>
                </c:pt>
                <c:pt idx="481">
                  <c:v>-87.763470999999996</c:v>
                </c:pt>
                <c:pt idx="482">
                  <c:v>-87.764331999999996</c:v>
                </c:pt>
                <c:pt idx="483">
                  <c:v>-87.765187999999995</c:v>
                </c:pt>
                <c:pt idx="484">
                  <c:v>-87.766039000000006</c:v>
                </c:pt>
                <c:pt idx="485">
                  <c:v>-87.766884000000005</c:v>
                </c:pt>
                <c:pt idx="486">
                  <c:v>-87.767724999999999</c:v>
                </c:pt>
                <c:pt idx="487">
                  <c:v>-87.768559999999994</c:v>
                </c:pt>
                <c:pt idx="488">
                  <c:v>-87.769390000000001</c:v>
                </c:pt>
                <c:pt idx="489">
                  <c:v>-87.770216000000005</c:v>
                </c:pt>
                <c:pt idx="490">
                  <c:v>-87.771037000000007</c:v>
                </c:pt>
                <c:pt idx="491">
                  <c:v>-87.771851999999996</c:v>
                </c:pt>
                <c:pt idx="492">
                  <c:v>-87.772662999999994</c:v>
                </c:pt>
                <c:pt idx="493">
                  <c:v>-87.773470000000003</c:v>
                </c:pt>
                <c:pt idx="494">
                  <c:v>-87.774270999999999</c:v>
                </c:pt>
                <c:pt idx="495">
                  <c:v>-87.775068000000005</c:v>
                </c:pt>
                <c:pt idx="496">
                  <c:v>-87.775859999999994</c:v>
                </c:pt>
                <c:pt idx="497">
                  <c:v>-87.776647999999994</c:v>
                </c:pt>
                <c:pt idx="498">
                  <c:v>-87.777431000000007</c:v>
                </c:pt>
                <c:pt idx="499">
                  <c:v>-87.778209000000004</c:v>
                </c:pt>
                <c:pt idx="500">
                  <c:v>-87.778982999999997</c:v>
                </c:pt>
                <c:pt idx="501">
                  <c:v>-87.779752999999999</c:v>
                </c:pt>
                <c:pt idx="502">
                  <c:v>-87.780518000000001</c:v>
                </c:pt>
                <c:pt idx="503">
                  <c:v>-87.781278</c:v>
                </c:pt>
                <c:pt idx="504">
                  <c:v>-87.782033999999996</c:v>
                </c:pt>
                <c:pt idx="505">
                  <c:v>-87.782786000000002</c:v>
                </c:pt>
                <c:pt idx="506">
                  <c:v>-87.783534000000003</c:v>
                </c:pt>
                <c:pt idx="507">
                  <c:v>-87.784277000000003</c:v>
                </c:pt>
                <c:pt idx="508">
                  <c:v>-87.785015999999999</c:v>
                </c:pt>
                <c:pt idx="509">
                  <c:v>-87.785751000000005</c:v>
                </c:pt>
                <c:pt idx="510">
                  <c:v>-87.786480999999995</c:v>
                </c:pt>
                <c:pt idx="511">
                  <c:v>-87.787208000000007</c:v>
                </c:pt>
                <c:pt idx="512">
                  <c:v>-87.787930000000003</c:v>
                </c:pt>
                <c:pt idx="513">
                  <c:v>-87.788647999999995</c:v>
                </c:pt>
                <c:pt idx="514">
                  <c:v>-87.789361999999997</c:v>
                </c:pt>
                <c:pt idx="515">
                  <c:v>-87.790073000000007</c:v>
                </c:pt>
                <c:pt idx="516">
                  <c:v>-87.790779000000001</c:v>
                </c:pt>
                <c:pt idx="517">
                  <c:v>-87.791481000000005</c:v>
                </c:pt>
                <c:pt idx="518">
                  <c:v>-87.792179000000004</c:v>
                </c:pt>
                <c:pt idx="519">
                  <c:v>-87.792873</c:v>
                </c:pt>
                <c:pt idx="520">
                  <c:v>-87.793563000000006</c:v>
                </c:pt>
                <c:pt idx="521">
                  <c:v>-87.794250000000005</c:v>
                </c:pt>
                <c:pt idx="522">
                  <c:v>-87.794932000000003</c:v>
                </c:pt>
                <c:pt idx="523">
                  <c:v>-87.795610999999994</c:v>
                </c:pt>
                <c:pt idx="524">
                  <c:v>-87.796285999999995</c:v>
                </c:pt>
                <c:pt idx="525">
                  <c:v>-87.796957000000006</c:v>
                </c:pt>
                <c:pt idx="526">
                  <c:v>-87.797623999999999</c:v>
                </c:pt>
                <c:pt idx="527">
                  <c:v>-87.798287999999999</c:v>
                </c:pt>
                <c:pt idx="528">
                  <c:v>-87.798947999999996</c:v>
                </c:pt>
                <c:pt idx="529">
                  <c:v>-87.799604000000002</c:v>
                </c:pt>
                <c:pt idx="530">
                  <c:v>-87.800257000000002</c:v>
                </c:pt>
                <c:pt idx="531">
                  <c:v>-87.800905999999998</c:v>
                </c:pt>
                <c:pt idx="532">
                  <c:v>-87.801552000000001</c:v>
                </c:pt>
                <c:pt idx="533">
                  <c:v>-87.802193000000003</c:v>
                </c:pt>
                <c:pt idx="534">
                  <c:v>-87.802831999999995</c:v>
                </c:pt>
                <c:pt idx="535">
                  <c:v>-87.803466</c:v>
                </c:pt>
                <c:pt idx="536">
                  <c:v>-87.804097999999996</c:v>
                </c:pt>
                <c:pt idx="537">
                  <c:v>-87.804725000000005</c:v>
                </c:pt>
                <c:pt idx="538">
                  <c:v>-87.805350000000004</c:v>
                </c:pt>
                <c:pt idx="539">
                  <c:v>-87.805970000000002</c:v>
                </c:pt>
                <c:pt idx="540">
                  <c:v>-87.806588000000005</c:v>
                </c:pt>
                <c:pt idx="541">
                  <c:v>-87.807202000000004</c:v>
                </c:pt>
                <c:pt idx="542">
                  <c:v>-87.807812999999996</c:v>
                </c:pt>
                <c:pt idx="543">
                  <c:v>-87.808419999999998</c:v>
                </c:pt>
                <c:pt idx="544">
                  <c:v>-87.809023999999994</c:v>
                </c:pt>
                <c:pt idx="545">
                  <c:v>-87.809623999999999</c:v>
                </c:pt>
                <c:pt idx="546">
                  <c:v>-87.810221999999996</c:v>
                </c:pt>
                <c:pt idx="547">
                  <c:v>-87.810816000000003</c:v>
                </c:pt>
                <c:pt idx="548">
                  <c:v>-87.811407000000003</c:v>
                </c:pt>
                <c:pt idx="549">
                  <c:v>-87.811993999999999</c:v>
                </c:pt>
                <c:pt idx="550">
                  <c:v>-87.812578999999999</c:v>
                </c:pt>
                <c:pt idx="551">
                  <c:v>-87.813159999999996</c:v>
                </c:pt>
                <c:pt idx="552">
                  <c:v>-87.813738000000001</c:v>
                </c:pt>
                <c:pt idx="553">
                  <c:v>-87.814312999999999</c:v>
                </c:pt>
                <c:pt idx="554">
                  <c:v>-87.814884000000006</c:v>
                </c:pt>
                <c:pt idx="555">
                  <c:v>-87.815453000000005</c:v>
                </c:pt>
                <c:pt idx="556">
                  <c:v>-87.816018999999997</c:v>
                </c:pt>
                <c:pt idx="557">
                  <c:v>-87.816580999999999</c:v>
                </c:pt>
                <c:pt idx="558">
                  <c:v>-87.817141000000007</c:v>
                </c:pt>
                <c:pt idx="559">
                  <c:v>-87.817696999999995</c:v>
                </c:pt>
                <c:pt idx="560">
                  <c:v>-87.818250000000006</c:v>
                </c:pt>
                <c:pt idx="561">
                  <c:v>-87.818800999999993</c:v>
                </c:pt>
                <c:pt idx="562">
                  <c:v>-87.819348000000005</c:v>
                </c:pt>
                <c:pt idx="563">
                  <c:v>-87.819891999999996</c:v>
                </c:pt>
                <c:pt idx="564">
                  <c:v>-87.820434000000006</c:v>
                </c:pt>
                <c:pt idx="565">
                  <c:v>-87.820971999999998</c:v>
                </c:pt>
                <c:pt idx="566">
                  <c:v>-87.821507999999994</c:v>
                </c:pt>
                <c:pt idx="567">
                  <c:v>-87.822040999999999</c:v>
                </c:pt>
                <c:pt idx="568">
                  <c:v>-87.822570999999996</c:v>
                </c:pt>
                <c:pt idx="569">
                  <c:v>-87.823098000000002</c:v>
                </c:pt>
                <c:pt idx="570">
                  <c:v>-87.823622</c:v>
                </c:pt>
                <c:pt idx="571">
                  <c:v>-87.824143000000007</c:v>
                </c:pt>
                <c:pt idx="572">
                  <c:v>-87.824662000000004</c:v>
                </c:pt>
                <c:pt idx="573">
                  <c:v>-87.825177999999994</c:v>
                </c:pt>
                <c:pt idx="574">
                  <c:v>-87.825691000000006</c:v>
                </c:pt>
                <c:pt idx="575">
                  <c:v>-87.826200999999998</c:v>
                </c:pt>
                <c:pt idx="576">
                  <c:v>-87.826708999999994</c:v>
                </c:pt>
                <c:pt idx="577">
                  <c:v>-87.827213</c:v>
                </c:pt>
                <c:pt idx="578">
                  <c:v>-87.827714999999998</c:v>
                </c:pt>
                <c:pt idx="579">
                  <c:v>-87.828215</c:v>
                </c:pt>
                <c:pt idx="580">
                  <c:v>-87.828711999999996</c:v>
                </c:pt>
                <c:pt idx="581">
                  <c:v>-87.829205999999999</c:v>
                </c:pt>
                <c:pt idx="582">
                  <c:v>-87.829696999999996</c:v>
                </c:pt>
                <c:pt idx="583">
                  <c:v>-87.830185999999998</c:v>
                </c:pt>
                <c:pt idx="584">
                  <c:v>-87.830672000000007</c:v>
                </c:pt>
                <c:pt idx="585">
                  <c:v>-87.831155999999993</c:v>
                </c:pt>
                <c:pt idx="586">
                  <c:v>-87.831637000000001</c:v>
                </c:pt>
                <c:pt idx="587">
                  <c:v>-87.832115999999999</c:v>
                </c:pt>
                <c:pt idx="588">
                  <c:v>-87.832592000000005</c:v>
                </c:pt>
                <c:pt idx="589">
                  <c:v>-87.833065000000005</c:v>
                </c:pt>
                <c:pt idx="590">
                  <c:v>-87.833535999999995</c:v>
                </c:pt>
                <c:pt idx="591">
                  <c:v>-87.834003999999993</c:v>
                </c:pt>
                <c:pt idx="592">
                  <c:v>-87.834469999999996</c:v>
                </c:pt>
                <c:pt idx="593">
                  <c:v>-87.834934000000004</c:v>
                </c:pt>
                <c:pt idx="594">
                  <c:v>-87.835395000000005</c:v>
                </c:pt>
                <c:pt idx="595">
                  <c:v>-87.835853</c:v>
                </c:pt>
                <c:pt idx="596">
                  <c:v>-87.836309999999997</c:v>
                </c:pt>
                <c:pt idx="597">
                  <c:v>-87.836763000000005</c:v>
                </c:pt>
                <c:pt idx="598">
                  <c:v>-87.837215</c:v>
                </c:pt>
                <c:pt idx="599">
                  <c:v>-87.837664000000004</c:v>
                </c:pt>
                <c:pt idx="600">
                  <c:v>-87.83811</c:v>
                </c:pt>
                <c:pt idx="601">
                  <c:v>-87.838554999999999</c:v>
                </c:pt>
                <c:pt idx="602">
                  <c:v>-87.838995999999995</c:v>
                </c:pt>
                <c:pt idx="603">
                  <c:v>-87.839436000000006</c:v>
                </c:pt>
                <c:pt idx="604">
                  <c:v>-87.839872999999997</c:v>
                </c:pt>
                <c:pt idx="605">
                  <c:v>-87.840307999999993</c:v>
                </c:pt>
                <c:pt idx="606">
                  <c:v>-87.840740999999994</c:v>
                </c:pt>
                <c:pt idx="607">
                  <c:v>-87.841171000000003</c:v>
                </c:pt>
                <c:pt idx="608">
                  <c:v>-87.8416</c:v>
                </c:pt>
                <c:pt idx="609">
                  <c:v>-87.842025000000007</c:v>
                </c:pt>
                <c:pt idx="610">
                  <c:v>-87.842449000000002</c:v>
                </c:pt>
                <c:pt idx="611">
                  <c:v>-87.842871000000002</c:v>
                </c:pt>
                <c:pt idx="612">
                  <c:v>-87.843289999999996</c:v>
                </c:pt>
                <c:pt idx="613">
                  <c:v>-87.843706999999995</c:v>
                </c:pt>
                <c:pt idx="614">
                  <c:v>-87.844121999999999</c:v>
                </c:pt>
                <c:pt idx="615">
                  <c:v>-87.844533999999996</c:v>
                </c:pt>
                <c:pt idx="616">
                  <c:v>-87.844944999999996</c:v>
                </c:pt>
                <c:pt idx="617">
                  <c:v>-87.845353000000003</c:v>
                </c:pt>
                <c:pt idx="618">
                  <c:v>-87.845759999999999</c:v>
                </c:pt>
                <c:pt idx="619">
                  <c:v>-87.846164000000002</c:v>
                </c:pt>
                <c:pt idx="620">
                  <c:v>-87.846565999999996</c:v>
                </c:pt>
                <c:pt idx="621">
                  <c:v>-87.846965999999995</c:v>
                </c:pt>
                <c:pt idx="622">
                  <c:v>-87.847363999999999</c:v>
                </c:pt>
                <c:pt idx="623">
                  <c:v>-87.847759999999994</c:v>
                </c:pt>
                <c:pt idx="624">
                  <c:v>-87.848152999999996</c:v>
                </c:pt>
                <c:pt idx="625">
                  <c:v>-87.848545000000001</c:v>
                </c:pt>
                <c:pt idx="626">
                  <c:v>-87.848934999999997</c:v>
                </c:pt>
                <c:pt idx="627">
                  <c:v>-87.849322000000001</c:v>
                </c:pt>
                <c:pt idx="628">
                  <c:v>-87.849708000000007</c:v>
                </c:pt>
                <c:pt idx="629">
                  <c:v>-87.850092000000004</c:v>
                </c:pt>
                <c:pt idx="630">
                  <c:v>-87.850472999999994</c:v>
                </c:pt>
                <c:pt idx="631">
                  <c:v>-87.850853000000001</c:v>
                </c:pt>
                <c:pt idx="632">
                  <c:v>-87.851230999999999</c:v>
                </c:pt>
                <c:pt idx="633">
                  <c:v>-87.851606000000004</c:v>
                </c:pt>
                <c:pt idx="634">
                  <c:v>-87.851979999999998</c:v>
                </c:pt>
                <c:pt idx="635">
                  <c:v>-87.852351999999996</c:v>
                </c:pt>
                <c:pt idx="636">
                  <c:v>-87.852722</c:v>
                </c:pt>
                <c:pt idx="637">
                  <c:v>-87.853089999999995</c:v>
                </c:pt>
                <c:pt idx="638">
                  <c:v>-87.853455999999994</c:v>
                </c:pt>
                <c:pt idx="639">
                  <c:v>-87.853820999999996</c:v>
                </c:pt>
                <c:pt idx="640">
                  <c:v>-87.854183000000006</c:v>
                </c:pt>
                <c:pt idx="641">
                  <c:v>-87.854544000000004</c:v>
                </c:pt>
                <c:pt idx="642">
                  <c:v>-87.854901999999996</c:v>
                </c:pt>
                <c:pt idx="643">
                  <c:v>-87.855259000000004</c:v>
                </c:pt>
                <c:pt idx="644">
                  <c:v>-87.855614000000003</c:v>
                </c:pt>
                <c:pt idx="645">
                  <c:v>-87.855967000000007</c:v>
                </c:pt>
                <c:pt idx="646">
                  <c:v>-87.856318999999999</c:v>
                </c:pt>
                <c:pt idx="647">
                  <c:v>-87.856667999999999</c:v>
                </c:pt>
                <c:pt idx="648">
                  <c:v>-87.857016000000002</c:v>
                </c:pt>
                <c:pt idx="649">
                  <c:v>-87.857361999999995</c:v>
                </c:pt>
                <c:pt idx="650">
                  <c:v>-87.857705999999993</c:v>
                </c:pt>
                <c:pt idx="651">
                  <c:v>-87.858048999999994</c:v>
                </c:pt>
                <c:pt idx="652">
                  <c:v>-87.85839</c:v>
                </c:pt>
                <c:pt idx="653">
                  <c:v>-87.858728999999997</c:v>
                </c:pt>
                <c:pt idx="654">
                  <c:v>-87.859065999999999</c:v>
                </c:pt>
                <c:pt idx="655">
                  <c:v>-87.859402000000003</c:v>
                </c:pt>
                <c:pt idx="656">
                  <c:v>-87.859735000000001</c:v>
                </c:pt>
                <c:pt idx="657">
                  <c:v>-87.860067000000001</c:v>
                </c:pt>
                <c:pt idx="658">
                  <c:v>-87.860398000000004</c:v>
                </c:pt>
                <c:pt idx="659">
                  <c:v>-87.860726999999997</c:v>
                </c:pt>
                <c:pt idx="660">
                  <c:v>-87.861053999999996</c:v>
                </c:pt>
                <c:pt idx="661">
                  <c:v>-87.861378999999999</c:v>
                </c:pt>
                <c:pt idx="662">
                  <c:v>-87.861703000000006</c:v>
                </c:pt>
                <c:pt idx="663">
                  <c:v>-87.862025000000003</c:v>
                </c:pt>
                <c:pt idx="664">
                  <c:v>-87.862346000000002</c:v>
                </c:pt>
                <c:pt idx="665">
                  <c:v>-87.862663999999995</c:v>
                </c:pt>
                <c:pt idx="666">
                  <c:v>-87.862982000000002</c:v>
                </c:pt>
                <c:pt idx="667">
                  <c:v>-87.863297000000003</c:v>
                </c:pt>
                <c:pt idx="668">
                  <c:v>-87.863611000000006</c:v>
                </c:pt>
                <c:pt idx="669">
                  <c:v>-87.863923999999997</c:v>
                </c:pt>
                <c:pt idx="670">
                  <c:v>-87.864234999999994</c:v>
                </c:pt>
                <c:pt idx="671">
                  <c:v>-87.864543999999995</c:v>
                </c:pt>
                <c:pt idx="672">
                  <c:v>-87.864851999999999</c:v>
                </c:pt>
                <c:pt idx="673">
                  <c:v>-87.865157999999994</c:v>
                </c:pt>
                <c:pt idx="674">
                  <c:v>-87.865463000000005</c:v>
                </c:pt>
                <c:pt idx="675">
                  <c:v>-87.865765999999994</c:v>
                </c:pt>
                <c:pt idx="676">
                  <c:v>-87.866067000000001</c:v>
                </c:pt>
                <c:pt idx="677">
                  <c:v>-87.866366999999997</c:v>
                </c:pt>
                <c:pt idx="678">
                  <c:v>-87.866665999999995</c:v>
                </c:pt>
                <c:pt idx="679">
                  <c:v>-87.866962999999998</c:v>
                </c:pt>
                <c:pt idx="680">
                  <c:v>-87.867259000000004</c:v>
                </c:pt>
                <c:pt idx="681">
                  <c:v>-87.867553000000001</c:v>
                </c:pt>
                <c:pt idx="682">
                  <c:v>-87.867845000000003</c:v>
                </c:pt>
                <c:pt idx="683">
                  <c:v>-87.868136000000007</c:v>
                </c:pt>
                <c:pt idx="684">
                  <c:v>-87.868425999999999</c:v>
                </c:pt>
                <c:pt idx="685">
                  <c:v>-87.868713999999997</c:v>
                </c:pt>
                <c:pt idx="686">
                  <c:v>-87.869000999999997</c:v>
                </c:pt>
                <c:pt idx="687">
                  <c:v>-87.869286000000002</c:v>
                </c:pt>
                <c:pt idx="688">
                  <c:v>-87.869569999999996</c:v>
                </c:pt>
                <c:pt idx="689">
                  <c:v>-87.869853000000006</c:v>
                </c:pt>
                <c:pt idx="690">
                  <c:v>-87.870133999999993</c:v>
                </c:pt>
                <c:pt idx="691">
                  <c:v>-87.870412999999999</c:v>
                </c:pt>
                <c:pt idx="692">
                  <c:v>-87.870692000000005</c:v>
                </c:pt>
                <c:pt idx="693">
                  <c:v>-87.870969000000002</c:v>
                </c:pt>
                <c:pt idx="694">
                  <c:v>-87.871244000000004</c:v>
                </c:pt>
                <c:pt idx="695">
                  <c:v>-87.871517999999995</c:v>
                </c:pt>
                <c:pt idx="696">
                  <c:v>-87.871791000000002</c:v>
                </c:pt>
                <c:pt idx="697">
                  <c:v>-87.872062</c:v>
                </c:pt>
                <c:pt idx="698">
                  <c:v>-87.872332</c:v>
                </c:pt>
                <c:pt idx="699">
                  <c:v>-87.872601000000003</c:v>
                </c:pt>
                <c:pt idx="700">
                  <c:v>-87.872868999999994</c:v>
                </c:pt>
                <c:pt idx="701">
                  <c:v>-87.873135000000005</c:v>
                </c:pt>
                <c:pt idx="702">
                  <c:v>-87.873399000000006</c:v>
                </c:pt>
                <c:pt idx="703">
                  <c:v>-87.873662999999993</c:v>
                </c:pt>
                <c:pt idx="704">
                  <c:v>-87.873925</c:v>
                </c:pt>
                <c:pt idx="705">
                  <c:v>-87.874185999999995</c:v>
                </c:pt>
                <c:pt idx="706">
                  <c:v>-87.874444999999994</c:v>
                </c:pt>
                <c:pt idx="707">
                  <c:v>-87.874702999999997</c:v>
                </c:pt>
                <c:pt idx="708">
                  <c:v>-87.874960000000002</c:v>
                </c:pt>
                <c:pt idx="709">
                  <c:v>-87.875215999999995</c:v>
                </c:pt>
                <c:pt idx="710">
                  <c:v>-87.875470000000007</c:v>
                </c:pt>
                <c:pt idx="711">
                  <c:v>-87.875724000000005</c:v>
                </c:pt>
                <c:pt idx="712">
                  <c:v>-87.875974999999997</c:v>
                </c:pt>
                <c:pt idx="713">
                  <c:v>-87.876226000000003</c:v>
                </c:pt>
                <c:pt idx="714">
                  <c:v>-87.876475999999997</c:v>
                </c:pt>
                <c:pt idx="715">
                  <c:v>-87.876723999999996</c:v>
                </c:pt>
                <c:pt idx="716">
                  <c:v>-87.876970999999998</c:v>
                </c:pt>
                <c:pt idx="717">
                  <c:v>-87.877216000000004</c:v>
                </c:pt>
                <c:pt idx="718">
                  <c:v>-87.877460999999997</c:v>
                </c:pt>
                <c:pt idx="719">
                  <c:v>-87.877703999999994</c:v>
                </c:pt>
                <c:pt idx="720">
                  <c:v>-87.877945999999994</c:v>
                </c:pt>
                <c:pt idx="721">
                  <c:v>-87.878186999999997</c:v>
                </c:pt>
                <c:pt idx="722">
                  <c:v>-87.878427000000002</c:v>
                </c:pt>
                <c:pt idx="723">
                  <c:v>-87.878665999999996</c:v>
                </c:pt>
                <c:pt idx="724">
                  <c:v>-87.878902999999994</c:v>
                </c:pt>
                <c:pt idx="725">
                  <c:v>-87.879138999999995</c:v>
                </c:pt>
                <c:pt idx="726">
                  <c:v>-87.879374999999996</c:v>
                </c:pt>
                <c:pt idx="727">
                  <c:v>-87.879608000000005</c:v>
                </c:pt>
                <c:pt idx="728">
                  <c:v>-87.879840999999999</c:v>
                </c:pt>
                <c:pt idx="729">
                  <c:v>-87.880072999999996</c:v>
                </c:pt>
                <c:pt idx="730">
                  <c:v>-87.880302999999998</c:v>
                </c:pt>
                <c:pt idx="731">
                  <c:v>-87.880533</c:v>
                </c:pt>
                <c:pt idx="732">
                  <c:v>-87.880761000000007</c:v>
                </c:pt>
                <c:pt idx="733">
                  <c:v>-87.880988000000002</c:v>
                </c:pt>
                <c:pt idx="734">
                  <c:v>-87.881214</c:v>
                </c:pt>
                <c:pt idx="735">
                  <c:v>-87.881439</c:v>
                </c:pt>
                <c:pt idx="736">
                  <c:v>-87.881663000000003</c:v>
                </c:pt>
                <c:pt idx="737">
                  <c:v>-87.881885999999994</c:v>
                </c:pt>
                <c:pt idx="738">
                  <c:v>-87.882108000000002</c:v>
                </c:pt>
                <c:pt idx="739">
                  <c:v>-87.882328000000001</c:v>
                </c:pt>
                <c:pt idx="740">
                  <c:v>-87.882548</c:v>
                </c:pt>
                <c:pt idx="741">
                  <c:v>-87.882766000000004</c:v>
                </c:pt>
                <c:pt idx="742">
                  <c:v>-87.882983999999993</c:v>
                </c:pt>
                <c:pt idx="743">
                  <c:v>-87.883200000000002</c:v>
                </c:pt>
                <c:pt idx="744">
                  <c:v>-87.883414999999999</c:v>
                </c:pt>
                <c:pt idx="745">
                  <c:v>-87.883628999999999</c:v>
                </c:pt>
                <c:pt idx="746">
                  <c:v>-87.883842999999999</c:v>
                </c:pt>
                <c:pt idx="747">
                  <c:v>-87.884055000000004</c:v>
                </c:pt>
                <c:pt idx="748">
                  <c:v>-87.884265999999997</c:v>
                </c:pt>
                <c:pt idx="749">
                  <c:v>-87.884476000000006</c:v>
                </c:pt>
                <c:pt idx="750">
                  <c:v>-87.884685000000005</c:v>
                </c:pt>
                <c:pt idx="751">
                  <c:v>-87.884893000000005</c:v>
                </c:pt>
                <c:pt idx="752">
                  <c:v>-87.885099999999994</c:v>
                </c:pt>
                <c:pt idx="753">
                  <c:v>-87.885306</c:v>
                </c:pt>
                <c:pt idx="754">
                  <c:v>-87.885510999999994</c:v>
                </c:pt>
                <c:pt idx="755">
                  <c:v>-87.885715000000005</c:v>
                </c:pt>
                <c:pt idx="756">
                  <c:v>-87.885919000000001</c:v>
                </c:pt>
                <c:pt idx="757">
                  <c:v>-87.886121000000003</c:v>
                </c:pt>
                <c:pt idx="758">
                  <c:v>-87.886322000000007</c:v>
                </c:pt>
                <c:pt idx="759">
                  <c:v>-87.886521999999999</c:v>
                </c:pt>
                <c:pt idx="760">
                  <c:v>-87.886720999999994</c:v>
                </c:pt>
                <c:pt idx="761">
                  <c:v>-87.886919000000006</c:v>
                </c:pt>
                <c:pt idx="762">
                  <c:v>-87.887117000000003</c:v>
                </c:pt>
                <c:pt idx="763">
                  <c:v>-87.887313000000006</c:v>
                </c:pt>
                <c:pt idx="764">
                  <c:v>-87.887507999999997</c:v>
                </c:pt>
                <c:pt idx="765">
                  <c:v>-87.887703000000002</c:v>
                </c:pt>
                <c:pt idx="766">
                  <c:v>-87.887895999999998</c:v>
                </c:pt>
                <c:pt idx="767">
                  <c:v>-87.888088999999994</c:v>
                </c:pt>
                <c:pt idx="768">
                  <c:v>-87.888281000000006</c:v>
                </c:pt>
                <c:pt idx="769">
                  <c:v>-87.888470999999996</c:v>
                </c:pt>
                <c:pt idx="770">
                  <c:v>-87.888660999999999</c:v>
                </c:pt>
                <c:pt idx="771">
                  <c:v>-87.888850000000005</c:v>
                </c:pt>
                <c:pt idx="772">
                  <c:v>-87.889037999999999</c:v>
                </c:pt>
                <c:pt idx="773">
                  <c:v>-87.889224999999996</c:v>
                </c:pt>
                <c:pt idx="774">
                  <c:v>-87.889410999999996</c:v>
                </c:pt>
                <c:pt idx="775">
                  <c:v>-87.889596999999995</c:v>
                </c:pt>
                <c:pt idx="776">
                  <c:v>-87.889780999999999</c:v>
                </c:pt>
                <c:pt idx="777">
                  <c:v>-87.889965000000004</c:v>
                </c:pt>
                <c:pt idx="778">
                  <c:v>-87.890146999999999</c:v>
                </c:pt>
                <c:pt idx="779">
                  <c:v>-87.890328999999994</c:v>
                </c:pt>
                <c:pt idx="780">
                  <c:v>-87.890510000000006</c:v>
                </c:pt>
                <c:pt idx="781">
                  <c:v>-87.890690000000006</c:v>
                </c:pt>
                <c:pt idx="782">
                  <c:v>-87.890868999999995</c:v>
                </c:pt>
                <c:pt idx="783">
                  <c:v>-87.891047999999998</c:v>
                </c:pt>
                <c:pt idx="784">
                  <c:v>-87.891225000000006</c:v>
                </c:pt>
                <c:pt idx="785">
                  <c:v>-87.891401999999999</c:v>
                </c:pt>
                <c:pt idx="786">
                  <c:v>-87.891577999999996</c:v>
                </c:pt>
                <c:pt idx="787">
                  <c:v>-87.891752999999994</c:v>
                </c:pt>
                <c:pt idx="788">
                  <c:v>-87.891926999999995</c:v>
                </c:pt>
                <c:pt idx="789">
                  <c:v>-87.892099999999999</c:v>
                </c:pt>
                <c:pt idx="790">
                  <c:v>-87.892273000000003</c:v>
                </c:pt>
                <c:pt idx="791">
                  <c:v>-87.892443999999998</c:v>
                </c:pt>
                <c:pt idx="792">
                  <c:v>-87.892615000000006</c:v>
                </c:pt>
                <c:pt idx="793">
                  <c:v>-87.892785000000003</c:v>
                </c:pt>
                <c:pt idx="794">
                  <c:v>-87.892954000000003</c:v>
                </c:pt>
                <c:pt idx="795">
                  <c:v>-87.893123000000003</c:v>
                </c:pt>
                <c:pt idx="796">
                  <c:v>-87.893291000000005</c:v>
                </c:pt>
                <c:pt idx="797">
                  <c:v>-87.893456999999998</c:v>
                </c:pt>
                <c:pt idx="798">
                  <c:v>-87.893623000000005</c:v>
                </c:pt>
                <c:pt idx="799">
                  <c:v>-87.893788999999998</c:v>
                </c:pt>
                <c:pt idx="800">
                  <c:v>-87.893952999999996</c:v>
                </c:pt>
                <c:pt idx="801">
                  <c:v>-87.894116999999994</c:v>
                </c:pt>
                <c:pt idx="802">
                  <c:v>-87.894279999999995</c:v>
                </c:pt>
                <c:pt idx="803">
                  <c:v>-87.894441999999998</c:v>
                </c:pt>
                <c:pt idx="804">
                  <c:v>-87.894603000000004</c:v>
                </c:pt>
                <c:pt idx="805">
                  <c:v>-87.894763999999995</c:v>
                </c:pt>
                <c:pt idx="806">
                  <c:v>-87.894924000000003</c:v>
                </c:pt>
                <c:pt idx="807">
                  <c:v>-87.895083</c:v>
                </c:pt>
                <c:pt idx="808">
                  <c:v>-87.895240999999999</c:v>
                </c:pt>
                <c:pt idx="809">
                  <c:v>-87.895398999999998</c:v>
                </c:pt>
                <c:pt idx="810">
                  <c:v>-87.895555999999999</c:v>
                </c:pt>
                <c:pt idx="811">
                  <c:v>-87.895712000000003</c:v>
                </c:pt>
                <c:pt idx="812">
                  <c:v>-87.895866999999996</c:v>
                </c:pt>
                <c:pt idx="813">
                  <c:v>-87.896022000000002</c:v>
                </c:pt>
                <c:pt idx="814">
                  <c:v>-87.896175999999997</c:v>
                </c:pt>
                <c:pt idx="815">
                  <c:v>-87.896328999999994</c:v>
                </c:pt>
                <c:pt idx="816">
                  <c:v>-87.896480999999994</c:v>
                </c:pt>
                <c:pt idx="817">
                  <c:v>-87.896632999999994</c:v>
                </c:pt>
                <c:pt idx="818">
                  <c:v>-87.896783999999997</c:v>
                </c:pt>
                <c:pt idx="819">
                  <c:v>-87.896934999999999</c:v>
                </c:pt>
                <c:pt idx="820">
                  <c:v>-87.897084000000007</c:v>
                </c:pt>
                <c:pt idx="821">
                  <c:v>-87.897233</c:v>
                </c:pt>
                <c:pt idx="822">
                  <c:v>-87.897380999999996</c:v>
                </c:pt>
                <c:pt idx="823">
                  <c:v>-87.897529000000006</c:v>
                </c:pt>
                <c:pt idx="824">
                  <c:v>-87.897676000000004</c:v>
                </c:pt>
                <c:pt idx="825">
                  <c:v>-87.897822000000005</c:v>
                </c:pt>
                <c:pt idx="826">
                  <c:v>-87.897966999999994</c:v>
                </c:pt>
                <c:pt idx="827">
                  <c:v>-87.898111999999998</c:v>
                </c:pt>
                <c:pt idx="828">
                  <c:v>-87.898256000000003</c:v>
                </c:pt>
                <c:pt idx="829">
                  <c:v>-87.898399999999995</c:v>
                </c:pt>
                <c:pt idx="830">
                  <c:v>-87.898542000000006</c:v>
                </c:pt>
                <c:pt idx="831">
                  <c:v>-87.898684000000003</c:v>
                </c:pt>
                <c:pt idx="832">
                  <c:v>-87.898826</c:v>
                </c:pt>
                <c:pt idx="833">
                  <c:v>-87.898966999999999</c:v>
                </c:pt>
                <c:pt idx="834">
                  <c:v>-87.899107000000001</c:v>
                </c:pt>
                <c:pt idx="835">
                  <c:v>-87.899246000000005</c:v>
                </c:pt>
                <c:pt idx="836">
                  <c:v>-87.899384999999995</c:v>
                </c:pt>
                <c:pt idx="837">
                  <c:v>-87.899523000000002</c:v>
                </c:pt>
                <c:pt idx="838">
                  <c:v>-87.899660999999995</c:v>
                </c:pt>
                <c:pt idx="839">
                  <c:v>-87.899797000000007</c:v>
                </c:pt>
                <c:pt idx="840">
                  <c:v>-87.899934000000002</c:v>
                </c:pt>
                <c:pt idx="841">
                  <c:v>-87.900069000000002</c:v>
                </c:pt>
                <c:pt idx="842">
                  <c:v>-87.900204000000002</c:v>
                </c:pt>
                <c:pt idx="843">
                  <c:v>-87.900339000000002</c:v>
                </c:pt>
                <c:pt idx="844">
                  <c:v>-87.900471999999993</c:v>
                </c:pt>
                <c:pt idx="845">
                  <c:v>-87.900604999999999</c:v>
                </c:pt>
                <c:pt idx="846">
                  <c:v>-87.900738000000004</c:v>
                </c:pt>
                <c:pt idx="847">
                  <c:v>-87.900869999999998</c:v>
                </c:pt>
                <c:pt idx="848">
                  <c:v>-87.901000999999994</c:v>
                </c:pt>
                <c:pt idx="849">
                  <c:v>-87.901131000000007</c:v>
                </c:pt>
                <c:pt idx="850">
                  <c:v>-87.901261000000005</c:v>
                </c:pt>
                <c:pt idx="851">
                  <c:v>-87.901391000000004</c:v>
                </c:pt>
                <c:pt idx="852">
                  <c:v>-87.901520000000005</c:v>
                </c:pt>
                <c:pt idx="853">
                  <c:v>-87.901647999999994</c:v>
                </c:pt>
                <c:pt idx="854">
                  <c:v>-87.901775000000001</c:v>
                </c:pt>
                <c:pt idx="855">
                  <c:v>-87.901902000000007</c:v>
                </c:pt>
                <c:pt idx="856">
                  <c:v>-87.902028999999999</c:v>
                </c:pt>
                <c:pt idx="857">
                  <c:v>-87.902154999999993</c:v>
                </c:pt>
                <c:pt idx="858">
                  <c:v>-87.902280000000005</c:v>
                </c:pt>
                <c:pt idx="859">
                  <c:v>-87.902405000000002</c:v>
                </c:pt>
                <c:pt idx="860">
                  <c:v>-87.902529000000001</c:v>
                </c:pt>
                <c:pt idx="861">
                  <c:v>-87.902652000000003</c:v>
                </c:pt>
                <c:pt idx="862">
                  <c:v>-87.902775000000005</c:v>
                </c:pt>
                <c:pt idx="863">
                  <c:v>-87.902896999999996</c:v>
                </c:pt>
                <c:pt idx="864">
                  <c:v>-87.903019</c:v>
                </c:pt>
                <c:pt idx="865">
                  <c:v>-87.903139999999993</c:v>
                </c:pt>
                <c:pt idx="866">
                  <c:v>-87.903261000000001</c:v>
                </c:pt>
                <c:pt idx="867">
                  <c:v>-87.903380999999996</c:v>
                </c:pt>
                <c:pt idx="868">
                  <c:v>-87.903501000000006</c:v>
                </c:pt>
                <c:pt idx="869">
                  <c:v>-87.903620000000004</c:v>
                </c:pt>
                <c:pt idx="870">
                  <c:v>-87.903738000000004</c:v>
                </c:pt>
                <c:pt idx="871">
                  <c:v>-87.903856000000005</c:v>
                </c:pt>
                <c:pt idx="872">
                  <c:v>-87.903972999999993</c:v>
                </c:pt>
                <c:pt idx="873">
                  <c:v>-87.904089999999997</c:v>
                </c:pt>
                <c:pt idx="874">
                  <c:v>-87.904207</c:v>
                </c:pt>
                <c:pt idx="875">
                  <c:v>-87.904321999999993</c:v>
                </c:pt>
                <c:pt idx="876">
                  <c:v>-87.904437999999999</c:v>
                </c:pt>
                <c:pt idx="877">
                  <c:v>-87.904551999999995</c:v>
                </c:pt>
                <c:pt idx="878">
                  <c:v>-87.904666000000006</c:v>
                </c:pt>
                <c:pt idx="879">
                  <c:v>-87.904780000000002</c:v>
                </c:pt>
                <c:pt idx="880">
                  <c:v>-87.904893000000001</c:v>
                </c:pt>
                <c:pt idx="881">
                  <c:v>-87.905006</c:v>
                </c:pt>
                <c:pt idx="882">
                  <c:v>-87.905118000000002</c:v>
                </c:pt>
                <c:pt idx="883">
                  <c:v>-87.905229000000006</c:v>
                </c:pt>
                <c:pt idx="884">
                  <c:v>-87.905339999999995</c:v>
                </c:pt>
                <c:pt idx="885">
                  <c:v>-87.905450999999999</c:v>
                </c:pt>
                <c:pt idx="886">
                  <c:v>-87.905561000000006</c:v>
                </c:pt>
                <c:pt idx="887">
                  <c:v>-87.905670000000001</c:v>
                </c:pt>
                <c:pt idx="888">
                  <c:v>-87.905778999999995</c:v>
                </c:pt>
                <c:pt idx="889">
                  <c:v>-87.905888000000004</c:v>
                </c:pt>
                <c:pt idx="890">
                  <c:v>-87.905996000000002</c:v>
                </c:pt>
                <c:pt idx="891">
                  <c:v>-87.906103000000002</c:v>
                </c:pt>
                <c:pt idx="892">
                  <c:v>-87.906210000000002</c:v>
                </c:pt>
                <c:pt idx="893">
                  <c:v>-87.906317000000001</c:v>
                </c:pt>
                <c:pt idx="894">
                  <c:v>-87.906423000000004</c:v>
                </c:pt>
                <c:pt idx="895">
                  <c:v>-87.906527999999994</c:v>
                </c:pt>
                <c:pt idx="896">
                  <c:v>-87.906632999999999</c:v>
                </c:pt>
                <c:pt idx="897">
                  <c:v>-87.906738000000004</c:v>
                </c:pt>
                <c:pt idx="898">
                  <c:v>-87.906841999999997</c:v>
                </c:pt>
                <c:pt idx="899">
                  <c:v>-87.906944999999993</c:v>
                </c:pt>
                <c:pt idx="900">
                  <c:v>-87.907048000000003</c:v>
                </c:pt>
                <c:pt idx="901">
                  <c:v>-87.907150999999999</c:v>
                </c:pt>
                <c:pt idx="902">
                  <c:v>-87.907252999999997</c:v>
                </c:pt>
                <c:pt idx="903">
                  <c:v>-87.907354999999995</c:v>
                </c:pt>
                <c:pt idx="904">
                  <c:v>-87.907455999999996</c:v>
                </c:pt>
                <c:pt idx="905">
                  <c:v>-87.907556999999997</c:v>
                </c:pt>
                <c:pt idx="906">
                  <c:v>-87.907657</c:v>
                </c:pt>
                <c:pt idx="907">
                  <c:v>-87.907757000000004</c:v>
                </c:pt>
                <c:pt idx="908">
                  <c:v>-87.907855999999995</c:v>
                </c:pt>
                <c:pt idx="909">
                  <c:v>-87.907955000000001</c:v>
                </c:pt>
                <c:pt idx="910">
                  <c:v>-87.908054000000007</c:v>
                </c:pt>
                <c:pt idx="911">
                  <c:v>-87.908152000000001</c:v>
                </c:pt>
                <c:pt idx="912">
                  <c:v>-87.908248999999998</c:v>
                </c:pt>
                <c:pt idx="913">
                  <c:v>-87.908345999999995</c:v>
                </c:pt>
                <c:pt idx="914">
                  <c:v>-87.908443000000005</c:v>
                </c:pt>
                <c:pt idx="915">
                  <c:v>-87.908539000000005</c:v>
                </c:pt>
                <c:pt idx="916">
                  <c:v>-87.908635000000004</c:v>
                </c:pt>
                <c:pt idx="917">
                  <c:v>-87.908731000000003</c:v>
                </c:pt>
                <c:pt idx="918">
                  <c:v>-87.908824999999993</c:v>
                </c:pt>
                <c:pt idx="919">
                  <c:v>-87.908919999999995</c:v>
                </c:pt>
                <c:pt idx="920">
                  <c:v>-87.909013999999999</c:v>
                </c:pt>
                <c:pt idx="921">
                  <c:v>-87.909108000000003</c:v>
                </c:pt>
                <c:pt idx="922">
                  <c:v>-87.909200999999996</c:v>
                </c:pt>
                <c:pt idx="923">
                  <c:v>-87.909294000000003</c:v>
                </c:pt>
                <c:pt idx="924">
                  <c:v>-87.909385999999998</c:v>
                </c:pt>
                <c:pt idx="925">
                  <c:v>-87.909477999999993</c:v>
                </c:pt>
                <c:pt idx="926">
                  <c:v>-87.909569000000005</c:v>
                </c:pt>
                <c:pt idx="927">
                  <c:v>-87.909660000000002</c:v>
                </c:pt>
                <c:pt idx="928">
                  <c:v>-87.909751</c:v>
                </c:pt>
                <c:pt idx="929">
                  <c:v>-87.909841</c:v>
                </c:pt>
                <c:pt idx="930">
                  <c:v>-87.909931</c:v>
                </c:pt>
                <c:pt idx="931">
                  <c:v>-87.910020000000003</c:v>
                </c:pt>
                <c:pt idx="932">
                  <c:v>-87.910109000000006</c:v>
                </c:pt>
                <c:pt idx="933">
                  <c:v>-87.910197999999994</c:v>
                </c:pt>
                <c:pt idx="934">
                  <c:v>-87.910285999999999</c:v>
                </c:pt>
                <c:pt idx="935">
                  <c:v>-87.910374000000004</c:v>
                </c:pt>
                <c:pt idx="936">
                  <c:v>-87.910460999999998</c:v>
                </c:pt>
                <c:pt idx="937">
                  <c:v>-87.910548000000006</c:v>
                </c:pt>
                <c:pt idx="938">
                  <c:v>-87.910634999999999</c:v>
                </c:pt>
                <c:pt idx="939">
                  <c:v>-87.910720999999995</c:v>
                </c:pt>
                <c:pt idx="940">
                  <c:v>-87.910807000000005</c:v>
                </c:pt>
                <c:pt idx="941">
                  <c:v>-87.910892000000004</c:v>
                </c:pt>
                <c:pt idx="942">
                  <c:v>-87.910977000000003</c:v>
                </c:pt>
                <c:pt idx="943">
                  <c:v>-87.911062000000001</c:v>
                </c:pt>
                <c:pt idx="944">
                  <c:v>-87.911146000000002</c:v>
                </c:pt>
                <c:pt idx="945">
                  <c:v>-87.911230000000003</c:v>
                </c:pt>
                <c:pt idx="946">
                  <c:v>-87.911314000000004</c:v>
                </c:pt>
                <c:pt idx="947">
                  <c:v>-87.911396999999994</c:v>
                </c:pt>
                <c:pt idx="948">
                  <c:v>-87.911479</c:v>
                </c:pt>
                <c:pt idx="949">
                  <c:v>-87.911562000000004</c:v>
                </c:pt>
                <c:pt idx="950">
                  <c:v>-87.911643999999995</c:v>
                </c:pt>
                <c:pt idx="951">
                  <c:v>-87.911725000000004</c:v>
                </c:pt>
                <c:pt idx="952">
                  <c:v>-87.911805999999999</c:v>
                </c:pt>
                <c:pt idx="953">
                  <c:v>-87.911886999999993</c:v>
                </c:pt>
                <c:pt idx="954">
                  <c:v>-87.911968000000002</c:v>
                </c:pt>
                <c:pt idx="955">
                  <c:v>-87.912047999999999</c:v>
                </c:pt>
                <c:pt idx="956">
                  <c:v>-87.912127999999996</c:v>
                </c:pt>
                <c:pt idx="957">
                  <c:v>-87.912206999999995</c:v>
                </c:pt>
                <c:pt idx="958">
                  <c:v>-87.912285999999995</c:v>
                </c:pt>
                <c:pt idx="959">
                  <c:v>-87.912364999999994</c:v>
                </c:pt>
                <c:pt idx="960">
                  <c:v>-87.912442999999996</c:v>
                </c:pt>
                <c:pt idx="961">
                  <c:v>-87.912520999999998</c:v>
                </c:pt>
                <c:pt idx="962">
                  <c:v>-87.912598000000003</c:v>
                </c:pt>
                <c:pt idx="963">
                  <c:v>-87.912676000000005</c:v>
                </c:pt>
                <c:pt idx="964">
                  <c:v>-87.912751999999998</c:v>
                </c:pt>
                <c:pt idx="965">
                  <c:v>-87.912829000000002</c:v>
                </c:pt>
                <c:pt idx="966">
                  <c:v>-87.912904999999995</c:v>
                </c:pt>
                <c:pt idx="967">
                  <c:v>-87.912981000000002</c:v>
                </c:pt>
                <c:pt idx="968">
                  <c:v>-87.913055999999997</c:v>
                </c:pt>
                <c:pt idx="969">
                  <c:v>-87.913132000000004</c:v>
                </c:pt>
                <c:pt idx="970">
                  <c:v>-87.913206000000002</c:v>
                </c:pt>
                <c:pt idx="971">
                  <c:v>-87.913280999999998</c:v>
                </c:pt>
                <c:pt idx="972">
                  <c:v>-87.913354999999996</c:v>
                </c:pt>
                <c:pt idx="973">
                  <c:v>-87.913428999999994</c:v>
                </c:pt>
                <c:pt idx="974">
                  <c:v>-87.913501999999994</c:v>
                </c:pt>
                <c:pt idx="975">
                  <c:v>-87.913574999999994</c:v>
                </c:pt>
                <c:pt idx="976">
                  <c:v>-87.913647999999995</c:v>
                </c:pt>
                <c:pt idx="977">
                  <c:v>-87.913719999999998</c:v>
                </c:pt>
                <c:pt idx="978">
                  <c:v>-87.913792000000001</c:v>
                </c:pt>
                <c:pt idx="979">
                  <c:v>-87.913864000000004</c:v>
                </c:pt>
                <c:pt idx="980">
                  <c:v>-87.913936000000007</c:v>
                </c:pt>
                <c:pt idx="981">
                  <c:v>-87.914006999999998</c:v>
                </c:pt>
                <c:pt idx="982">
                  <c:v>-87.914078000000003</c:v>
                </c:pt>
                <c:pt idx="983">
                  <c:v>-87.914147999999997</c:v>
                </c:pt>
                <c:pt idx="984">
                  <c:v>-87.914218000000005</c:v>
                </c:pt>
                <c:pt idx="985">
                  <c:v>-87.914287999999999</c:v>
                </c:pt>
                <c:pt idx="986">
                  <c:v>-87.914356999999995</c:v>
                </c:pt>
                <c:pt idx="987">
                  <c:v>-87.914427000000003</c:v>
                </c:pt>
                <c:pt idx="988">
                  <c:v>-87.914495000000002</c:v>
                </c:pt>
                <c:pt idx="989">
                  <c:v>-87.914563999999999</c:v>
                </c:pt>
                <c:pt idx="990">
                  <c:v>-87.914631999999997</c:v>
                </c:pt>
                <c:pt idx="991">
                  <c:v>-87.914699999999996</c:v>
                </c:pt>
                <c:pt idx="992">
                  <c:v>-87.914767999999995</c:v>
                </c:pt>
                <c:pt idx="993">
                  <c:v>-87.914834999999997</c:v>
                </c:pt>
                <c:pt idx="994">
                  <c:v>-87.914901999999998</c:v>
                </c:pt>
                <c:pt idx="995">
                  <c:v>-87.914968999999999</c:v>
                </c:pt>
                <c:pt idx="996">
                  <c:v>-87.915035000000003</c:v>
                </c:pt>
                <c:pt idx="997">
                  <c:v>-87.915101000000007</c:v>
                </c:pt>
              </c:numCache>
            </c:numRef>
          </c:yVal>
          <c:smooth val="0"/>
          <c:extLst>
            <c:ext xmlns:c16="http://schemas.microsoft.com/office/drawing/2014/chart" uri="{C3380CC4-5D6E-409C-BE32-E72D297353CC}">
              <c16:uniqueId val="{00000001-865B-C341-BF0F-AEE8224BF3C4}"/>
            </c:ext>
          </c:extLst>
        </c:ser>
        <c:ser>
          <c:idx val="2"/>
          <c:order val="2"/>
          <c:tx>
            <c:strRef>
              <c:f>cmax4!$O$1</c:f>
              <c:strCache>
                <c:ptCount val="1"/>
                <c:pt idx="0">
                  <c:v>GPU cmax4</c:v>
                </c:pt>
              </c:strCache>
            </c:strRef>
          </c:tx>
          <c:spPr>
            <a:ln w="19050" cap="rnd">
              <a:solidFill>
                <a:schemeClr val="accent6"/>
              </a:solidFill>
              <a:round/>
            </a:ln>
            <a:effectLst/>
          </c:spPr>
          <c:marker>
            <c:symbol val="none"/>
          </c:marker>
          <c:xVal>
            <c:numRef>
              <c:f>cmax4!$A$2:$A$5981</c:f>
              <c:numCache>
                <c:formatCode>General</c:formatCode>
                <c:ptCount val="598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numCache>
            </c:numRef>
          </c:xVal>
          <c:yVal>
            <c:numRef>
              <c:f>cmax4!$O$2:$O$5981</c:f>
              <c:numCache>
                <c:formatCode>General</c:formatCode>
                <c:ptCount val="5980"/>
                <c:pt idx="0">
                  <c:v>-87.917714000000004</c:v>
                </c:pt>
                <c:pt idx="1">
                  <c:v>-87.917670999999999</c:v>
                </c:pt>
                <c:pt idx="2">
                  <c:v>-87.917658000000003</c:v>
                </c:pt>
                <c:pt idx="3">
                  <c:v>-87.917666999999994</c:v>
                </c:pt>
                <c:pt idx="4">
                  <c:v>-87.917692000000002</c:v>
                </c:pt>
                <c:pt idx="5">
                  <c:v>-87.917728999999994</c:v>
                </c:pt>
                <c:pt idx="6">
                  <c:v>-87.917775000000006</c:v>
                </c:pt>
                <c:pt idx="7">
                  <c:v>-87.917827000000003</c:v>
                </c:pt>
                <c:pt idx="8">
                  <c:v>-87.517882999999998</c:v>
                </c:pt>
                <c:pt idx="9">
                  <c:v>-39.330260000000003</c:v>
                </c:pt>
                <c:pt idx="10">
                  <c:v>32.366442999999997</c:v>
                </c:pt>
                <c:pt idx="11">
                  <c:v>37.381174999999999</c:v>
                </c:pt>
                <c:pt idx="12">
                  <c:v>39.459145999999997</c:v>
                </c:pt>
                <c:pt idx="13">
                  <c:v>40.316772</c:v>
                </c:pt>
                <c:pt idx="14">
                  <c:v>40.607404000000002</c:v>
                </c:pt>
                <c:pt idx="15">
                  <c:v>40.616014999999997</c:v>
                </c:pt>
                <c:pt idx="16">
                  <c:v>40.487873999999998</c:v>
                </c:pt>
                <c:pt idx="17">
                  <c:v>40.308132000000001</c:v>
                </c:pt>
                <c:pt idx="18">
                  <c:v>40.127622000000002</c:v>
                </c:pt>
                <c:pt idx="19">
                  <c:v>39.973058999999999</c:v>
                </c:pt>
                <c:pt idx="20">
                  <c:v>39.854649999999999</c:v>
                </c:pt>
                <c:pt idx="21">
                  <c:v>39.772725000000001</c:v>
                </c:pt>
                <c:pt idx="22">
                  <c:v>39.722670000000001</c:v>
                </c:pt>
                <c:pt idx="23">
                  <c:v>39.698003</c:v>
                </c:pt>
                <c:pt idx="24">
                  <c:v>39.692051999999997</c:v>
                </c:pt>
                <c:pt idx="25">
                  <c:v>39.698749999999997</c:v>
                </c:pt>
                <c:pt idx="26">
                  <c:v>39.71293</c:v>
                </c:pt>
                <c:pt idx="27">
                  <c:v>39.730376</c:v>
                </c:pt>
                <c:pt idx="28">
                  <c:v>39.747743999999997</c:v>
                </c:pt>
                <c:pt idx="29">
                  <c:v>39.762448999999997</c:v>
                </c:pt>
                <c:pt idx="30">
                  <c:v>39.772539000000002</c:v>
                </c:pt>
                <c:pt idx="31">
                  <c:v>39.776575000000001</c:v>
                </c:pt>
                <c:pt idx="32">
                  <c:v>39.773536999999997</c:v>
                </c:pt>
                <c:pt idx="33">
                  <c:v>39.762728000000003</c:v>
                </c:pt>
                <c:pt idx="34">
                  <c:v>39.74371</c:v>
                </c:pt>
                <c:pt idx="35">
                  <c:v>39.716244000000003</c:v>
                </c:pt>
                <c:pt idx="36">
                  <c:v>39.680242</c:v>
                </c:pt>
                <c:pt idx="37">
                  <c:v>39.635734999999997</c:v>
                </c:pt>
                <c:pt idx="38">
                  <c:v>39.582838000000002</c:v>
                </c:pt>
                <c:pt idx="39">
                  <c:v>39.521732999999998</c:v>
                </c:pt>
                <c:pt idx="40">
                  <c:v>39.452643999999999</c:v>
                </c:pt>
                <c:pt idx="41">
                  <c:v>39.375830000000001</c:v>
                </c:pt>
                <c:pt idx="42">
                  <c:v>39.291569000000003</c:v>
                </c:pt>
                <c:pt idx="43">
                  <c:v>39.200152000000003</c:v>
                </c:pt>
                <c:pt idx="44">
                  <c:v>39.101875</c:v>
                </c:pt>
                <c:pt idx="45">
                  <c:v>38.997036999999999</c:v>
                </c:pt>
                <c:pt idx="46">
                  <c:v>38.885931999999997</c:v>
                </c:pt>
                <c:pt idx="47">
                  <c:v>38.76885</c:v>
                </c:pt>
                <c:pt idx="48">
                  <c:v>38.646073000000001</c:v>
                </c:pt>
                <c:pt idx="49">
                  <c:v>38.517876000000001</c:v>
                </c:pt>
                <c:pt idx="50">
                  <c:v>38.384523999999999</c:v>
                </c:pt>
                <c:pt idx="51">
                  <c:v>38.246270000000003</c:v>
                </c:pt>
                <c:pt idx="52">
                  <c:v>38.103360000000002</c:v>
                </c:pt>
                <c:pt idx="53">
                  <c:v>37.956028000000003</c:v>
                </c:pt>
                <c:pt idx="54">
                  <c:v>37.804499999999997</c:v>
                </c:pt>
                <c:pt idx="55">
                  <c:v>37.648989</c:v>
                </c:pt>
                <c:pt idx="56">
                  <c:v>37.489700999999997</c:v>
                </c:pt>
                <c:pt idx="57">
                  <c:v>37.326833999999998</c:v>
                </c:pt>
                <c:pt idx="58">
                  <c:v>37.160573999999997</c:v>
                </c:pt>
                <c:pt idx="59">
                  <c:v>36.991101</c:v>
                </c:pt>
                <c:pt idx="60">
                  <c:v>36.818587000000001</c:v>
                </c:pt>
                <c:pt idx="61">
                  <c:v>36.643197000000001</c:v>
                </c:pt>
                <c:pt idx="62">
                  <c:v>36.465086999999997</c:v>
                </c:pt>
                <c:pt idx="63">
                  <c:v>36.284410000000001</c:v>
                </c:pt>
                <c:pt idx="64">
                  <c:v>36.101309000000001</c:v>
                </c:pt>
                <c:pt idx="65">
                  <c:v>35.915923999999997</c:v>
                </c:pt>
                <c:pt idx="66">
                  <c:v>35.728386999999998</c:v>
                </c:pt>
                <c:pt idx="67">
                  <c:v>35.538828000000002</c:v>
                </c:pt>
                <c:pt idx="68">
                  <c:v>35.347369</c:v>
                </c:pt>
                <c:pt idx="69">
                  <c:v>35.154130000000002</c:v>
                </c:pt>
                <c:pt idx="70">
                  <c:v>34.959223999999999</c:v>
                </c:pt>
                <c:pt idx="71">
                  <c:v>34.762762000000002</c:v>
                </c:pt>
                <c:pt idx="72">
                  <c:v>34.564849000000002</c:v>
                </c:pt>
                <c:pt idx="73">
                  <c:v>34.365589</c:v>
                </c:pt>
                <c:pt idx="74">
                  <c:v>34.165080000000003</c:v>
                </c:pt>
                <c:pt idx="75">
                  <c:v>33.963417</c:v>
                </c:pt>
                <c:pt idx="76">
                  <c:v>33.760691999999999</c:v>
                </c:pt>
                <c:pt idx="77">
                  <c:v>33.556992999999999</c:v>
                </c:pt>
                <c:pt idx="78">
                  <c:v>33.352406999999999</c:v>
                </c:pt>
                <c:pt idx="79">
                  <c:v>33.147015000000003</c:v>
                </c:pt>
                <c:pt idx="80">
                  <c:v>32.940897999999997</c:v>
                </c:pt>
                <c:pt idx="81">
                  <c:v>32.734130999999998</c:v>
                </c:pt>
                <c:pt idx="82">
                  <c:v>32.526788000000003</c:v>
                </c:pt>
                <c:pt idx="83">
                  <c:v>32.318939999999998</c:v>
                </c:pt>
                <c:pt idx="84">
                  <c:v>32.110655999999999</c:v>
                </c:pt>
                <c:pt idx="85">
                  <c:v>31.902000000000001</c:v>
                </c:pt>
                <c:pt idx="86">
                  <c:v>31.693037</c:v>
                </c:pt>
                <c:pt idx="87">
                  <c:v>31.483825</c:v>
                </c:pt>
                <c:pt idx="88">
                  <c:v>31.274422999999999</c:v>
                </c:pt>
                <c:pt idx="89">
                  <c:v>31.064886999999999</c:v>
                </c:pt>
                <c:pt idx="90">
                  <c:v>30.855267000000001</c:v>
                </c:pt>
                <c:pt idx="91">
                  <c:v>30.645616</c:v>
                </c:pt>
                <c:pt idx="92">
                  <c:v>30.435980000000001</c:v>
                </c:pt>
                <c:pt idx="93">
                  <c:v>30.226405</c:v>
                </c:pt>
                <c:pt idx="94">
                  <c:v>30.016933999999999</c:v>
                </c:pt>
                <c:pt idx="95">
                  <c:v>29.807607999999998</c:v>
                </c:pt>
                <c:pt idx="96">
                  <c:v>29.598465999999998</c:v>
                </c:pt>
                <c:pt idx="97">
                  <c:v>29.389543</c:v>
                </c:pt>
                <c:pt idx="98">
                  <c:v>29.180872999999998</c:v>
                </c:pt>
                <c:pt idx="99">
                  <c:v>28.972487999999998</c:v>
                </c:pt>
                <c:pt idx="100">
                  <c:v>28.764419</c:v>
                </c:pt>
                <c:pt idx="101">
                  <c:v>28.556692000000002</c:v>
                </c:pt>
                <c:pt idx="102">
                  <c:v>28.349333000000001</c:v>
                </c:pt>
                <c:pt idx="103">
                  <c:v>28.142365999999999</c:v>
                </c:pt>
                <c:pt idx="104">
                  <c:v>27.935811999999999</c:v>
                </c:pt>
                <c:pt idx="105">
                  <c:v>27.729690999999999</c:v>
                </c:pt>
                <c:pt idx="106">
                  <c:v>27.524021999999999</c:v>
                </c:pt>
                <c:pt idx="107">
                  <c:v>27.318819999999999</c:v>
                </c:pt>
                <c:pt idx="108">
                  <c:v>27.114099</c:v>
                </c:pt>
                <c:pt idx="109">
                  <c:v>26.909872</c:v>
                </c:pt>
                <c:pt idx="110">
                  <c:v>26.706150999999998</c:v>
                </c:pt>
                <c:pt idx="111">
                  <c:v>26.502945</c:v>
                </c:pt>
                <c:pt idx="112">
                  <c:v>26.300262</c:v>
                </c:pt>
                <c:pt idx="113">
                  <c:v>26.098108</c:v>
                </c:pt>
                <c:pt idx="114">
                  <c:v>25.896488000000002</c:v>
                </c:pt>
                <c:pt idx="115">
                  <c:v>25.695406999999999</c:v>
                </c:pt>
                <c:pt idx="116">
                  <c:v>25.494865999999998</c:v>
                </c:pt>
                <c:pt idx="117">
                  <c:v>25.294867</c:v>
                </c:pt>
                <c:pt idx="118">
                  <c:v>25.095410000000001</c:v>
                </c:pt>
                <c:pt idx="119">
                  <c:v>24.896493</c:v>
                </c:pt>
                <c:pt idx="120">
                  <c:v>24.698115999999999</c:v>
                </c:pt>
                <c:pt idx="121">
                  <c:v>24.500273</c:v>
                </c:pt>
                <c:pt idx="122">
                  <c:v>24.302961</c:v>
                </c:pt>
                <c:pt idx="123">
                  <c:v>24.106175</c:v>
                </c:pt>
                <c:pt idx="124">
                  <c:v>23.909908999999999</c:v>
                </c:pt>
                <c:pt idx="125">
                  <c:v>23.714155000000002</c:v>
                </c:pt>
                <c:pt idx="126">
                  <c:v>23.518906000000001</c:v>
                </c:pt>
                <c:pt idx="127">
                  <c:v>23.324154</c:v>
                </c:pt>
                <c:pt idx="128">
                  <c:v>23.129888999999999</c:v>
                </c:pt>
                <c:pt idx="129">
                  <c:v>22.936101000000001</c:v>
                </c:pt>
                <c:pt idx="130">
                  <c:v>22.74278</c:v>
                </c:pt>
                <c:pt idx="131">
                  <c:v>22.549914999999999</c:v>
                </c:pt>
                <c:pt idx="132">
                  <c:v>22.357495</c:v>
                </c:pt>
                <c:pt idx="133">
                  <c:v>22.165506000000001</c:v>
                </c:pt>
                <c:pt idx="134">
                  <c:v>21.973935999999998</c:v>
                </c:pt>
                <c:pt idx="135">
                  <c:v>21.782772000000001</c:v>
                </c:pt>
                <c:pt idx="136">
                  <c:v>21.592001</c:v>
                </c:pt>
                <c:pt idx="137">
                  <c:v>21.401609000000001</c:v>
                </c:pt>
                <c:pt idx="138">
                  <c:v>21.211580999999999</c:v>
                </c:pt>
                <c:pt idx="139">
                  <c:v>21.021902000000001</c:v>
                </c:pt>
                <c:pt idx="140">
                  <c:v>20.832557999999999</c:v>
                </c:pt>
                <c:pt idx="141">
                  <c:v>20.643533000000001</c:v>
                </c:pt>
                <c:pt idx="142">
                  <c:v>20.454812</c:v>
                </c:pt>
                <c:pt idx="143">
                  <c:v>20.266379000000001</c:v>
                </c:pt>
                <c:pt idx="144">
                  <c:v>20.078216999999999</c:v>
                </c:pt>
                <c:pt idx="145">
                  <c:v>19.890311000000001</c:v>
                </c:pt>
                <c:pt idx="146">
                  <c:v>19.702643999999999</c:v>
                </c:pt>
                <c:pt idx="147">
                  <c:v>19.5152</c:v>
                </c:pt>
                <c:pt idx="148">
                  <c:v>19.327960999999998</c:v>
                </c:pt>
                <c:pt idx="149">
                  <c:v>19.140910000000002</c:v>
                </c:pt>
                <c:pt idx="150">
                  <c:v>18.954031000000001</c:v>
                </c:pt>
                <c:pt idx="151">
                  <c:v>18.767306000000001</c:v>
                </c:pt>
                <c:pt idx="152">
                  <c:v>18.580717</c:v>
                </c:pt>
                <c:pt idx="153">
                  <c:v>18.394248000000001</c:v>
                </c:pt>
                <c:pt idx="154">
                  <c:v>18.207879999999999</c:v>
                </c:pt>
                <c:pt idx="155">
                  <c:v>18.021595999999999</c:v>
                </c:pt>
                <c:pt idx="156">
                  <c:v>17.835377999999999</c:v>
                </c:pt>
                <c:pt idx="157">
                  <c:v>17.649208000000002</c:v>
                </c:pt>
                <c:pt idx="158">
                  <c:v>17.463068</c:v>
                </c:pt>
                <c:pt idx="159">
                  <c:v>17.276938999999999</c:v>
                </c:pt>
                <c:pt idx="160">
                  <c:v>17.090805</c:v>
                </c:pt>
                <c:pt idx="161">
                  <c:v>16.904646</c:v>
                </c:pt>
                <c:pt idx="162">
                  <c:v>16.718444999999999</c:v>
                </c:pt>
                <c:pt idx="163">
                  <c:v>16.532181999999999</c:v>
                </c:pt>
                <c:pt idx="164">
                  <c:v>16.345839999999999</c:v>
                </c:pt>
                <c:pt idx="165">
                  <c:v>16.159400000000002</c:v>
                </c:pt>
                <c:pt idx="166">
                  <c:v>15.972844</c:v>
                </c:pt>
                <c:pt idx="167">
                  <c:v>15.786152</c:v>
                </c:pt>
                <c:pt idx="168">
                  <c:v>15.599307</c:v>
                </c:pt>
                <c:pt idx="169">
                  <c:v>15.41229</c:v>
                </c:pt>
                <c:pt idx="170">
                  <c:v>15.225082</c:v>
                </c:pt>
                <c:pt idx="171">
                  <c:v>15.037663999999999</c:v>
                </c:pt>
                <c:pt idx="172">
                  <c:v>14.850016999999999</c:v>
                </c:pt>
                <c:pt idx="173">
                  <c:v>14.662122999999999</c:v>
                </c:pt>
                <c:pt idx="174">
                  <c:v>14.473962999999999</c:v>
                </c:pt>
                <c:pt idx="175">
                  <c:v>14.285518</c:v>
                </c:pt>
                <c:pt idx="176">
                  <c:v>14.096771</c:v>
                </c:pt>
                <c:pt idx="177">
                  <c:v>13.907703</c:v>
                </c:pt>
                <c:pt idx="178">
                  <c:v>13.718294999999999</c:v>
                </c:pt>
                <c:pt idx="179">
                  <c:v>13.52853</c:v>
                </c:pt>
                <c:pt idx="180">
                  <c:v>13.338387000000001</c:v>
                </c:pt>
                <c:pt idx="181">
                  <c:v>13.147847000000001</c:v>
                </c:pt>
                <c:pt idx="182">
                  <c:v>12.956889</c:v>
                </c:pt>
                <c:pt idx="183">
                  <c:v>12.765495</c:v>
                </c:pt>
                <c:pt idx="184">
                  <c:v>12.573643000000001</c:v>
                </c:pt>
                <c:pt idx="185">
                  <c:v>12.381314</c:v>
                </c:pt>
                <c:pt idx="186">
                  <c:v>12.188487</c:v>
                </c:pt>
                <c:pt idx="187">
                  <c:v>11.995142</c:v>
                </c:pt>
                <c:pt idx="188">
                  <c:v>11.801258000000001</c:v>
                </c:pt>
                <c:pt idx="189">
                  <c:v>11.606814999999999</c:v>
                </c:pt>
                <c:pt idx="190">
                  <c:v>11.411790999999999</c:v>
                </c:pt>
                <c:pt idx="191">
                  <c:v>11.216165999999999</c:v>
                </c:pt>
                <c:pt idx="192">
                  <c:v>11.019919</c:v>
                </c:pt>
                <c:pt idx="193">
                  <c:v>10.823027</c:v>
                </c:pt>
                <c:pt idx="194">
                  <c:v>10.625470999999999</c:v>
                </c:pt>
                <c:pt idx="195">
                  <c:v>10.427227</c:v>
                </c:pt>
                <c:pt idx="196">
                  <c:v>10.228275</c:v>
                </c:pt>
                <c:pt idx="197">
                  <c:v>10.028591</c:v>
                </c:pt>
                <c:pt idx="198">
                  <c:v>9.8281530000000004</c:v>
                </c:pt>
                <c:pt idx="199">
                  <c:v>9.6269390000000001</c:v>
                </c:pt>
                <c:pt idx="200">
                  <c:v>9.4249240000000007</c:v>
                </c:pt>
                <c:pt idx="201">
                  <c:v>9.2220870000000001</c:v>
                </c:pt>
                <c:pt idx="202">
                  <c:v>9.018402</c:v>
                </c:pt>
                <c:pt idx="203">
                  <c:v>8.8138450000000006</c:v>
                </c:pt>
                <c:pt idx="204">
                  <c:v>8.6083920000000003</c:v>
                </c:pt>
                <c:pt idx="205">
                  <c:v>8.402018</c:v>
                </c:pt>
                <c:pt idx="206">
                  <c:v>8.1946960000000004</c:v>
                </c:pt>
                <c:pt idx="207">
                  <c:v>7.9864009999999999</c:v>
                </c:pt>
                <c:pt idx="208">
                  <c:v>7.7771059999999999</c:v>
                </c:pt>
                <c:pt idx="209">
                  <c:v>7.5667819999999999</c:v>
                </c:pt>
                <c:pt idx="210">
                  <c:v>7.3554029999999999</c:v>
                </c:pt>
                <c:pt idx="211">
                  <c:v>7.1429390000000001</c:v>
                </c:pt>
                <c:pt idx="212">
                  <c:v>6.92936</c:v>
                </c:pt>
                <c:pt idx="213">
                  <c:v>6.7146359999999996</c:v>
                </c:pt>
                <c:pt idx="214">
                  <c:v>6.4987349999999999</c:v>
                </c:pt>
                <c:pt idx="215">
                  <c:v>6.2816260000000002</c:v>
                </c:pt>
                <c:pt idx="216">
                  <c:v>6.0632739999999998</c:v>
                </c:pt>
                <c:pt idx="217">
                  <c:v>5.8436469999999998</c:v>
                </c:pt>
                <c:pt idx="218">
                  <c:v>5.6227070000000001</c:v>
                </c:pt>
                <c:pt idx="219">
                  <c:v>5.4004190000000003</c:v>
                </c:pt>
                <c:pt idx="220">
                  <c:v>5.1767459999999996</c:v>
                </c:pt>
                <c:pt idx="221">
                  <c:v>4.9516470000000004</c:v>
                </c:pt>
                <c:pt idx="222">
                  <c:v>4.7250819999999996</c:v>
                </c:pt>
                <c:pt idx="223">
                  <c:v>4.4970100000000004</c:v>
                </c:pt>
                <c:pt idx="224">
                  <c:v>4.2673870000000003</c:v>
                </c:pt>
                <c:pt idx="225">
                  <c:v>4.0361690000000001</c:v>
                </c:pt>
                <c:pt idx="226">
                  <c:v>3.8033090000000001</c:v>
                </c:pt>
                <c:pt idx="227">
                  <c:v>3.568759</c:v>
                </c:pt>
                <c:pt idx="228">
                  <c:v>3.3324699999999998</c:v>
                </c:pt>
                <c:pt idx="229">
                  <c:v>3.0943890000000001</c:v>
                </c:pt>
                <c:pt idx="230">
                  <c:v>2.8544649999999998</c:v>
                </c:pt>
                <c:pt idx="231">
                  <c:v>2.6126420000000001</c:v>
                </c:pt>
                <c:pt idx="232">
                  <c:v>2.3688630000000002</c:v>
                </c:pt>
                <c:pt idx="233">
                  <c:v>2.1230709999999999</c:v>
                </c:pt>
                <c:pt idx="234">
                  <c:v>1.875205</c:v>
                </c:pt>
                <c:pt idx="235">
                  <c:v>1.625203</c:v>
                </c:pt>
                <c:pt idx="236">
                  <c:v>1.373003</c:v>
                </c:pt>
                <c:pt idx="237">
                  <c:v>1.1185400000000001</c:v>
                </c:pt>
                <c:pt idx="238">
                  <c:v>0.86174700000000004</c:v>
                </c:pt>
                <c:pt idx="239">
                  <c:v>0.60255800000000004</c:v>
                </c:pt>
                <c:pt idx="240">
                  <c:v>0.34090399999999998</c:v>
                </c:pt>
                <c:pt idx="241">
                  <c:v>7.6715000000000005E-2</c:v>
                </c:pt>
                <c:pt idx="242">
                  <c:v>-0.190077</c:v>
                </c:pt>
                <c:pt idx="243">
                  <c:v>-0.45954200000000001</c:v>
                </c:pt>
                <c:pt idx="244">
                  <c:v>-0.73175000000000001</c:v>
                </c:pt>
                <c:pt idx="245">
                  <c:v>-1.006769</c:v>
                </c:pt>
                <c:pt idx="246">
                  <c:v>-1.284667</c:v>
                </c:pt>
                <c:pt idx="247">
                  <c:v>-1.56551</c:v>
                </c:pt>
                <c:pt idx="248">
                  <c:v>-1.849361</c:v>
                </c:pt>
                <c:pt idx="249">
                  <c:v>-2.136282</c:v>
                </c:pt>
                <c:pt idx="250">
                  <c:v>-2.426329</c:v>
                </c:pt>
                <c:pt idx="251">
                  <c:v>-2.719554</c:v>
                </c:pt>
                <c:pt idx="252">
                  <c:v>-3.0160049999999998</c:v>
                </c:pt>
                <c:pt idx="253">
                  <c:v>-3.3157230000000002</c:v>
                </c:pt>
                <c:pt idx="254">
                  <c:v>-3.6187429999999998</c:v>
                </c:pt>
                <c:pt idx="255">
                  <c:v>-3.9250919999999998</c:v>
                </c:pt>
                <c:pt idx="256">
                  <c:v>-4.2347869999999999</c:v>
                </c:pt>
                <c:pt idx="257">
                  <c:v>-4.5478379999999996</c:v>
                </c:pt>
                <c:pt idx="258">
                  <c:v>-4.8642430000000001</c:v>
                </c:pt>
                <c:pt idx="259">
                  <c:v>-5.1839890000000004</c:v>
                </c:pt>
                <c:pt idx="260">
                  <c:v>-5.5070540000000001</c:v>
                </c:pt>
                <c:pt idx="261">
                  <c:v>-5.8334020000000004</c:v>
                </c:pt>
                <c:pt idx="262">
                  <c:v>-6.1629849999999999</c:v>
                </c:pt>
                <c:pt idx="263">
                  <c:v>-6.4957440000000002</c:v>
                </c:pt>
                <c:pt idx="264">
                  <c:v>-6.8316039999999996</c:v>
                </c:pt>
                <c:pt idx="265">
                  <c:v>-7.1704809999999997</c:v>
                </c:pt>
                <c:pt idx="266">
                  <c:v>-7.5122770000000001</c:v>
                </c:pt>
                <c:pt idx="267">
                  <c:v>-7.8568829999999998</c:v>
                </c:pt>
                <c:pt idx="268">
                  <c:v>-8.2041780000000006</c:v>
                </c:pt>
                <c:pt idx="269">
                  <c:v>-8.5540310000000002</c:v>
                </c:pt>
                <c:pt idx="270">
                  <c:v>-8.9063009999999991</c:v>
                </c:pt>
                <c:pt idx="271">
                  <c:v>-9.2608370000000004</c:v>
                </c:pt>
                <c:pt idx="272">
                  <c:v>-9.6174839999999993</c:v>
                </c:pt>
                <c:pt idx="273">
                  <c:v>-9.9760749999999998</c:v>
                </c:pt>
                <c:pt idx="274">
                  <c:v>-10.336441000000001</c:v>
                </c:pt>
                <c:pt idx="275">
                  <c:v>-10.698407</c:v>
                </c:pt>
                <c:pt idx="276">
                  <c:v>-11.061795999999999</c:v>
                </c:pt>
                <c:pt idx="277">
                  <c:v>-11.426425999999999</c:v>
                </c:pt>
                <c:pt idx="278">
                  <c:v>-11.792114</c:v>
                </c:pt>
                <c:pt idx="279">
                  <c:v>-12.15868</c:v>
                </c:pt>
                <c:pt idx="280">
                  <c:v>-12.525938</c:v>
                </c:pt>
                <c:pt idx="281">
                  <c:v>-12.893708</c:v>
                </c:pt>
                <c:pt idx="282">
                  <c:v>-13.261809</c:v>
                </c:pt>
                <c:pt idx="283">
                  <c:v>-13.630063</c:v>
                </c:pt>
                <c:pt idx="284">
                  <c:v>-13.998296</c:v>
                </c:pt>
                <c:pt idx="285">
                  <c:v>-14.366336</c:v>
                </c:pt>
                <c:pt idx="286">
                  <c:v>-14.734017</c:v>
                </c:pt>
                <c:pt idx="287">
                  <c:v>-15.101176000000001</c:v>
                </c:pt>
                <c:pt idx="288">
                  <c:v>-15.46766</c:v>
                </c:pt>
                <c:pt idx="289">
                  <c:v>-15.833316999999999</c:v>
                </c:pt>
                <c:pt idx="290">
                  <c:v>-16.19801</c:v>
                </c:pt>
                <c:pt idx="291">
                  <c:v>-16.561603999999999</c:v>
                </c:pt>
                <c:pt idx="292">
                  <c:v>-16.92398</c:v>
                </c:pt>
                <c:pt idx="293">
                  <c:v>-17.285028000000001</c:v>
                </c:pt>
                <c:pt idx="294">
                  <c:v>-17.644653000000002</c:v>
                </c:pt>
                <c:pt idx="295">
                  <c:v>-18.002772</c:v>
                </c:pt>
                <c:pt idx="296">
                  <c:v>-18.35932</c:v>
                </c:pt>
                <c:pt idx="297">
                  <c:v>-18.714251000000001</c:v>
                </c:pt>
                <c:pt idx="298">
                  <c:v>-19.067533999999998</c:v>
                </c:pt>
                <c:pt idx="299">
                  <c:v>-19.419160000000002</c:v>
                </c:pt>
                <c:pt idx="300">
                  <c:v>-19.769141000000001</c:v>
                </c:pt>
                <c:pt idx="301">
                  <c:v>-20.117507</c:v>
                </c:pt>
                <c:pt idx="302">
                  <c:v>-20.464310000000001</c:v>
                </c:pt>
                <c:pt idx="303">
                  <c:v>-20.809619999999999</c:v>
                </c:pt>
                <c:pt idx="304">
                  <c:v>-21.153528000000001</c:v>
                </c:pt>
                <c:pt idx="305">
                  <c:v>-21.49614</c:v>
                </c:pt>
                <c:pt idx="306">
                  <c:v>-21.837575999999999</c:v>
                </c:pt>
                <c:pt idx="307">
                  <c:v>-22.177973000000001</c:v>
                </c:pt>
                <c:pt idx="308">
                  <c:v>-22.517472999999999</c:v>
                </c:pt>
                <c:pt idx="309">
                  <c:v>-22.856228999999999</c:v>
                </c:pt>
                <c:pt idx="310">
                  <c:v>-23.194400000000002</c:v>
                </c:pt>
                <c:pt idx="311">
                  <c:v>-23.532143000000001</c:v>
                </c:pt>
                <c:pt idx="312">
                  <c:v>-23.869620000000001</c:v>
                </c:pt>
                <c:pt idx="313">
                  <c:v>-24.206987000000002</c:v>
                </c:pt>
                <c:pt idx="314">
                  <c:v>-24.544398999999999</c:v>
                </c:pt>
                <c:pt idx="315">
                  <c:v>-24.882003000000001</c:v>
                </c:pt>
                <c:pt idx="316">
                  <c:v>-25.219942</c:v>
                </c:pt>
                <c:pt idx="317">
                  <c:v>-25.558349</c:v>
                </c:pt>
                <c:pt idx="318">
                  <c:v>-25.897351</c:v>
                </c:pt>
                <c:pt idx="319">
                  <c:v>-26.237067</c:v>
                </c:pt>
                <c:pt idx="320">
                  <c:v>-26.577605999999999</c:v>
                </c:pt>
                <c:pt idx="321">
                  <c:v>-26.919072</c:v>
                </c:pt>
                <c:pt idx="322">
                  <c:v>-27.261562000000001</c:v>
                </c:pt>
                <c:pt idx="323">
                  <c:v>-27.605167000000002</c:v>
                </c:pt>
                <c:pt idx="324">
                  <c:v>-27.949971000000001</c:v>
                </c:pt>
                <c:pt idx="325">
                  <c:v>-28.296054999999999</c:v>
                </c:pt>
                <c:pt idx="326">
                  <c:v>-28.643497</c:v>
                </c:pt>
                <c:pt idx="327">
                  <c:v>-28.992370999999999</c:v>
                </c:pt>
                <c:pt idx="328">
                  <c:v>-29.342752000000001</c:v>
                </c:pt>
                <c:pt idx="329">
                  <c:v>-29.694711999999999</c:v>
                </c:pt>
                <c:pt idx="330">
                  <c:v>-30.048323</c:v>
                </c:pt>
                <c:pt idx="331">
                  <c:v>-30.403659999999999</c:v>
                </c:pt>
                <c:pt idx="332">
                  <c:v>-30.760798000000001</c:v>
                </c:pt>
                <c:pt idx="333">
                  <c:v>-31.119814999999999</c:v>
                </c:pt>
                <c:pt idx="334">
                  <c:v>-31.480792000000001</c:v>
                </c:pt>
                <c:pt idx="335">
                  <c:v>-31.843813000000001</c:v>
                </c:pt>
                <c:pt idx="336">
                  <c:v>-32.208970000000001</c:v>
                </c:pt>
                <c:pt idx="337">
                  <c:v>-32.576355</c:v>
                </c:pt>
                <c:pt idx="338">
                  <c:v>-32.946067999999997</c:v>
                </c:pt>
                <c:pt idx="339">
                  <c:v>-33.318216</c:v>
                </c:pt>
                <c:pt idx="340">
                  <c:v>-33.692909999999998</c:v>
                </c:pt>
                <c:pt idx="341">
                  <c:v>-34.070270999999998</c:v>
                </c:pt>
                <c:pt idx="342">
                  <c:v>-34.450423999999998</c:v>
                </c:pt>
                <c:pt idx="343">
                  <c:v>-34.833506</c:v>
                </c:pt>
                <c:pt idx="344">
                  <c:v>-35.219656999999998</c:v>
                </c:pt>
                <c:pt idx="345">
                  <c:v>-35.609031000000002</c:v>
                </c:pt>
                <c:pt idx="346">
                  <c:v>-36.001787999999998</c:v>
                </c:pt>
                <c:pt idx="347">
                  <c:v>-36.398097</c:v>
                </c:pt>
                <c:pt idx="348">
                  <c:v>-36.798136999999997</c:v>
                </c:pt>
                <c:pt idx="349">
                  <c:v>-37.202097000000002</c:v>
                </c:pt>
                <c:pt idx="350">
                  <c:v>-37.610177</c:v>
                </c:pt>
                <c:pt idx="351">
                  <c:v>-38.022584000000002</c:v>
                </c:pt>
                <c:pt idx="352">
                  <c:v>-38.439537999999999</c:v>
                </c:pt>
                <c:pt idx="353">
                  <c:v>-38.861269</c:v>
                </c:pt>
                <c:pt idx="354">
                  <c:v>-39.288015999999999</c:v>
                </c:pt>
                <c:pt idx="355">
                  <c:v>-39.720028999999997</c:v>
                </c:pt>
                <c:pt idx="356">
                  <c:v>-40.15757</c:v>
                </c:pt>
                <c:pt idx="357">
                  <c:v>-40.600909000000001</c:v>
                </c:pt>
                <c:pt idx="358">
                  <c:v>-41.050328</c:v>
                </c:pt>
                <c:pt idx="359">
                  <c:v>-41.506118000000001</c:v>
                </c:pt>
                <c:pt idx="360">
                  <c:v>-41.968583000000002</c:v>
                </c:pt>
                <c:pt idx="361">
                  <c:v>-42.438034000000002</c:v>
                </c:pt>
                <c:pt idx="362">
                  <c:v>-42.914796000000003</c:v>
                </c:pt>
                <c:pt idx="363">
                  <c:v>-43.399203</c:v>
                </c:pt>
                <c:pt idx="364">
                  <c:v>-43.891603000000003</c:v>
                </c:pt>
                <c:pt idx="365">
                  <c:v>-44.392355999999999</c:v>
                </c:pt>
                <c:pt idx="366">
                  <c:v>-44.901834000000001</c:v>
                </c:pt>
                <c:pt idx="367">
                  <c:v>-45.420428000000001</c:v>
                </c:pt>
                <c:pt idx="368">
                  <c:v>-45.948543000000001</c:v>
                </c:pt>
                <c:pt idx="369">
                  <c:v>-46.486606999999999</c:v>
                </c:pt>
                <c:pt idx="370">
                  <c:v>-47.035069999999997</c:v>
                </c:pt>
                <c:pt idx="371">
                  <c:v>-47.594408000000001</c:v>
                </c:pt>
                <c:pt idx="372">
                  <c:v>-48.165129999999998</c:v>
                </c:pt>
                <c:pt idx="373">
                  <c:v>-48.747782999999998</c:v>
                </c:pt>
                <c:pt idx="374">
                  <c:v>-49.342953000000001</c:v>
                </c:pt>
                <c:pt idx="375">
                  <c:v>-49.951279999999997</c:v>
                </c:pt>
                <c:pt idx="376">
                  <c:v>-50.573459999999997</c:v>
                </c:pt>
                <c:pt idx="377">
                  <c:v>-51.210253999999999</c:v>
                </c:pt>
                <c:pt idx="378">
                  <c:v>-51.862501000000002</c:v>
                </c:pt>
                <c:pt idx="379">
                  <c:v>-52.531126</c:v>
                </c:pt>
                <c:pt idx="380">
                  <c:v>-53.217153000000003</c:v>
                </c:pt>
                <c:pt idx="381">
                  <c:v>-53.921717000000001</c:v>
                </c:pt>
                <c:pt idx="382">
                  <c:v>-54.646076000000001</c:v>
                </c:pt>
                <c:pt idx="383">
                  <c:v>-55.391629000000002</c:v>
                </c:pt>
                <c:pt idx="384">
                  <c:v>-56.159928999999998</c:v>
                </c:pt>
                <c:pt idx="385">
                  <c:v>-56.952699000000003</c:v>
                </c:pt>
                <c:pt idx="386">
                  <c:v>-57.771845999999996</c:v>
                </c:pt>
                <c:pt idx="387">
                  <c:v>-58.619475000000001</c:v>
                </c:pt>
                <c:pt idx="388">
                  <c:v>-59.497902000000003</c:v>
                </c:pt>
                <c:pt idx="389">
                  <c:v>-60.409655000000001</c:v>
                </c:pt>
                <c:pt idx="390">
                  <c:v>-61.357475999999998</c:v>
                </c:pt>
                <c:pt idx="391">
                  <c:v>-62.344296</c:v>
                </c:pt>
                <c:pt idx="392">
                  <c:v>-63.373196</c:v>
                </c:pt>
                <c:pt idx="393">
                  <c:v>-64.447326000000004</c:v>
                </c:pt>
                <c:pt idx="394">
                  <c:v>-65.569768999999994</c:v>
                </c:pt>
                <c:pt idx="395">
                  <c:v>-66.743329000000003</c:v>
                </c:pt>
                <c:pt idx="396">
                  <c:v>-67.970194000000006</c:v>
                </c:pt>
                <c:pt idx="397">
                  <c:v>-69.251457000000002</c:v>
                </c:pt>
                <c:pt idx="398">
                  <c:v>-70.586419000000006</c:v>
                </c:pt>
                <c:pt idx="399">
                  <c:v>-71.971682000000001</c:v>
                </c:pt>
                <c:pt idx="400">
                  <c:v>-73.400023000000004</c:v>
                </c:pt>
                <c:pt idx="401">
                  <c:v>-74.859183000000002</c:v>
                </c:pt>
                <c:pt idx="402">
                  <c:v>-76.330867999999995</c:v>
                </c:pt>
                <c:pt idx="403">
                  <c:v>-77.790435000000002</c:v>
                </c:pt>
                <c:pt idx="404">
                  <c:v>-79.207886000000002</c:v>
                </c:pt>
                <c:pt idx="405">
                  <c:v>-80.550561000000002</c:v>
                </c:pt>
                <c:pt idx="406">
                  <c:v>-81.78734</c:v>
                </c:pt>
                <c:pt idx="407">
                  <c:v>-82.893332000000001</c:v>
                </c:pt>
                <c:pt idx="408">
                  <c:v>-83.853496000000007</c:v>
                </c:pt>
                <c:pt idx="409">
                  <c:v>-84.663991999999993</c:v>
                </c:pt>
                <c:pt idx="410">
                  <c:v>-85.331064999999995</c:v>
                </c:pt>
                <c:pt idx="411">
                  <c:v>-85.868251999999998</c:v>
                </c:pt>
                <c:pt idx="412">
                  <c:v>-86.293085000000005</c:v>
                </c:pt>
                <c:pt idx="413">
                  <c:v>-86.624217000000002</c:v>
                </c:pt>
                <c:pt idx="414">
                  <c:v>-86.879413</c:v>
                </c:pt>
                <c:pt idx="415">
                  <c:v>-87.074415000000002</c:v>
                </c:pt>
                <c:pt idx="416">
                  <c:v>-87.222505999999996</c:v>
                </c:pt>
                <c:pt idx="417">
                  <c:v>-87.334498999999994</c:v>
                </c:pt>
                <c:pt idx="418">
                  <c:v>-87.418981000000002</c:v>
                </c:pt>
                <c:pt idx="419">
                  <c:v>-87.482647</c:v>
                </c:pt>
                <c:pt idx="420">
                  <c:v>-87.530642</c:v>
                </c:pt>
                <c:pt idx="421">
                  <c:v>-87.566885999999997</c:v>
                </c:pt>
                <c:pt idx="422">
                  <c:v>-87.594341999999997</c:v>
                </c:pt>
                <c:pt idx="423">
                  <c:v>-87.615238000000005</c:v>
                </c:pt>
                <c:pt idx="424">
                  <c:v>-87.631242999999998</c:v>
                </c:pt>
                <c:pt idx="425">
                  <c:v>-87.643603999999996</c:v>
                </c:pt>
                <c:pt idx="426">
                  <c:v>-87.653249000000002</c:v>
                </c:pt>
                <c:pt idx="427">
                  <c:v>-87.660871999999998</c:v>
                </c:pt>
                <c:pt idx="428">
                  <c:v>-87.666985999999994</c:v>
                </c:pt>
                <c:pt idx="429">
                  <c:v>-87.671972999999994</c:v>
                </c:pt>
                <c:pt idx="430">
                  <c:v>-87.676119</c:v>
                </c:pt>
                <c:pt idx="431">
                  <c:v>-87.679632999999995</c:v>
                </c:pt>
                <c:pt idx="432">
                  <c:v>-87.682671999999997</c:v>
                </c:pt>
                <c:pt idx="433">
                  <c:v>-87.685354000000004</c:v>
                </c:pt>
                <c:pt idx="434">
                  <c:v>-87.687764000000001</c:v>
                </c:pt>
                <c:pt idx="435">
                  <c:v>-87.689966999999996</c:v>
                </c:pt>
                <c:pt idx="436">
                  <c:v>-87.692009999999996</c:v>
                </c:pt>
                <c:pt idx="437">
                  <c:v>-87.693929999999995</c:v>
                </c:pt>
                <c:pt idx="438">
                  <c:v>-87.695751999999999</c:v>
                </c:pt>
                <c:pt idx="439">
                  <c:v>-87.697497999999996</c:v>
                </c:pt>
                <c:pt idx="440">
                  <c:v>-87.699180999999996</c:v>
                </c:pt>
                <c:pt idx="441">
                  <c:v>-87.700811999999999</c:v>
                </c:pt>
                <c:pt idx="442">
                  <c:v>-87.702402000000006</c:v>
                </c:pt>
                <c:pt idx="443">
                  <c:v>-87.703953999999996</c:v>
                </c:pt>
                <c:pt idx="444">
                  <c:v>-87.705475000000007</c:v>
                </c:pt>
                <c:pt idx="445">
                  <c:v>-87.706969000000001</c:v>
                </c:pt>
                <c:pt idx="446">
                  <c:v>-87.708437000000004</c:v>
                </c:pt>
                <c:pt idx="447">
                  <c:v>-87.709881999999993</c:v>
                </c:pt>
                <c:pt idx="448">
                  <c:v>-87.711307000000005</c:v>
                </c:pt>
                <c:pt idx="449">
                  <c:v>-87.712711999999996</c:v>
                </c:pt>
                <c:pt idx="450">
                  <c:v>-87.714098000000007</c:v>
                </c:pt>
                <c:pt idx="451">
                  <c:v>-87.715467000000004</c:v>
                </c:pt>
                <c:pt idx="452">
                  <c:v>-87.716819000000001</c:v>
                </c:pt>
                <c:pt idx="453">
                  <c:v>-87.718155999999993</c:v>
                </c:pt>
                <c:pt idx="454">
                  <c:v>-87.719476</c:v>
                </c:pt>
                <c:pt idx="455">
                  <c:v>-87.720782</c:v>
                </c:pt>
                <c:pt idx="456">
                  <c:v>-87.722074000000006</c:v>
                </c:pt>
                <c:pt idx="457">
                  <c:v>-87.723350999999994</c:v>
                </c:pt>
                <c:pt idx="458">
                  <c:v>-87.724615</c:v>
                </c:pt>
                <c:pt idx="459">
                  <c:v>-87.725864999999999</c:v>
                </c:pt>
                <c:pt idx="460">
                  <c:v>-87.727102000000002</c:v>
                </c:pt>
                <c:pt idx="461">
                  <c:v>-87.728326999999993</c:v>
                </c:pt>
                <c:pt idx="462">
                  <c:v>-87.729539000000003</c:v>
                </c:pt>
                <c:pt idx="463">
                  <c:v>-87.730739999999997</c:v>
                </c:pt>
                <c:pt idx="464">
                  <c:v>-87.731927999999996</c:v>
                </c:pt>
                <c:pt idx="465">
                  <c:v>-87.733104999999995</c:v>
                </c:pt>
                <c:pt idx="466">
                  <c:v>-87.734271000000007</c:v>
                </c:pt>
                <c:pt idx="467">
                  <c:v>-87.735426000000004</c:v>
                </c:pt>
                <c:pt idx="468">
                  <c:v>-87.73657</c:v>
                </c:pt>
                <c:pt idx="469">
                  <c:v>-87.737702999999996</c:v>
                </c:pt>
                <c:pt idx="470">
                  <c:v>-87.738826000000003</c:v>
                </c:pt>
                <c:pt idx="471">
                  <c:v>-87.739939000000007</c:v>
                </c:pt>
                <c:pt idx="472">
                  <c:v>-87.741041999999993</c:v>
                </c:pt>
                <c:pt idx="473">
                  <c:v>-87.742135000000005</c:v>
                </c:pt>
                <c:pt idx="474">
                  <c:v>-87.743218999999996</c:v>
                </c:pt>
                <c:pt idx="475">
                  <c:v>-87.744292999999999</c:v>
                </c:pt>
                <c:pt idx="476">
                  <c:v>-87.745357999999996</c:v>
                </c:pt>
                <c:pt idx="477">
                  <c:v>-87.746414000000001</c:v>
                </c:pt>
                <c:pt idx="478">
                  <c:v>-87.747461000000001</c:v>
                </c:pt>
                <c:pt idx="479">
                  <c:v>-87.748500000000007</c:v>
                </c:pt>
                <c:pt idx="480">
                  <c:v>-87.749529999999993</c:v>
                </c:pt>
                <c:pt idx="481">
                  <c:v>-87.750551000000002</c:v>
                </c:pt>
                <c:pt idx="482">
                  <c:v>-87.751564999999999</c:v>
                </c:pt>
                <c:pt idx="483">
                  <c:v>-87.752570000000006</c:v>
                </c:pt>
                <c:pt idx="484">
                  <c:v>-87.753567000000004</c:v>
                </c:pt>
                <c:pt idx="485">
                  <c:v>-87.754557000000005</c:v>
                </c:pt>
                <c:pt idx="486">
                  <c:v>-87.755538000000001</c:v>
                </c:pt>
                <c:pt idx="487">
                  <c:v>-87.756512000000001</c:v>
                </c:pt>
                <c:pt idx="488">
                  <c:v>-87.757479000000004</c:v>
                </c:pt>
                <c:pt idx="489">
                  <c:v>-87.758437999999998</c:v>
                </c:pt>
                <c:pt idx="490">
                  <c:v>-87.759390999999994</c:v>
                </c:pt>
                <c:pt idx="491">
                  <c:v>-87.760335999999995</c:v>
                </c:pt>
                <c:pt idx="492">
                  <c:v>-87.761274</c:v>
                </c:pt>
                <c:pt idx="493">
                  <c:v>-87.762204999999994</c:v>
                </c:pt>
                <c:pt idx="494">
                  <c:v>-87.763129000000006</c:v>
                </c:pt>
                <c:pt idx="495">
                  <c:v>-87.764047000000005</c:v>
                </c:pt>
                <c:pt idx="496">
                  <c:v>-87.764957999999993</c:v>
                </c:pt>
                <c:pt idx="497">
                  <c:v>-87.765861999999998</c:v>
                </c:pt>
                <c:pt idx="498">
                  <c:v>-87.766761000000002</c:v>
                </c:pt>
                <c:pt idx="499">
                  <c:v>-87.767651999999998</c:v>
                </c:pt>
                <c:pt idx="500">
                  <c:v>-87.768538000000007</c:v>
                </c:pt>
                <c:pt idx="501">
                  <c:v>-87.769417000000004</c:v>
                </c:pt>
                <c:pt idx="502">
                  <c:v>-87.770291</c:v>
                </c:pt>
                <c:pt idx="503">
                  <c:v>-87.771158</c:v>
                </c:pt>
                <c:pt idx="504">
                  <c:v>-87.772019999999998</c:v>
                </c:pt>
                <c:pt idx="505">
                  <c:v>-87.772874999999999</c:v>
                </c:pt>
                <c:pt idx="506">
                  <c:v>-87.773724999999999</c:v>
                </c:pt>
                <c:pt idx="507">
                  <c:v>-87.774569</c:v>
                </c:pt>
                <c:pt idx="508">
                  <c:v>-87.775407999999999</c:v>
                </c:pt>
                <c:pt idx="509">
                  <c:v>-87.776240999999999</c:v>
                </c:pt>
                <c:pt idx="510">
                  <c:v>-87.777068</c:v>
                </c:pt>
                <c:pt idx="511">
                  <c:v>-87.777889999999999</c:v>
                </c:pt>
                <c:pt idx="512">
                  <c:v>-87.778706999999997</c:v>
                </c:pt>
                <c:pt idx="513">
                  <c:v>-87.779517999999996</c:v>
                </c:pt>
                <c:pt idx="514">
                  <c:v>-87.780323999999993</c:v>
                </c:pt>
                <c:pt idx="515">
                  <c:v>-87.781125000000003</c:v>
                </c:pt>
                <c:pt idx="516">
                  <c:v>-87.781920999999997</c:v>
                </c:pt>
                <c:pt idx="517">
                  <c:v>-87.782711000000006</c:v>
                </c:pt>
                <c:pt idx="518">
                  <c:v>-87.783496999999997</c:v>
                </c:pt>
                <c:pt idx="519">
                  <c:v>-87.784278</c:v>
                </c:pt>
                <c:pt idx="520">
                  <c:v>-87.785054000000002</c:v>
                </c:pt>
                <c:pt idx="521">
                  <c:v>-87.785825000000003</c:v>
                </c:pt>
                <c:pt idx="522">
                  <c:v>-87.786591000000001</c:v>
                </c:pt>
                <c:pt idx="523">
                  <c:v>-87.787351999999998</c:v>
                </c:pt>
                <c:pt idx="524">
                  <c:v>-87.788109000000006</c:v>
                </c:pt>
                <c:pt idx="525">
                  <c:v>-87.78886</c:v>
                </c:pt>
                <c:pt idx="526">
                  <c:v>-87.789608000000001</c:v>
                </c:pt>
                <c:pt idx="527">
                  <c:v>-87.790351000000001</c:v>
                </c:pt>
                <c:pt idx="528">
                  <c:v>-87.791088999999999</c:v>
                </c:pt>
                <c:pt idx="529">
                  <c:v>-87.791821999999996</c:v>
                </c:pt>
                <c:pt idx="530">
                  <c:v>-87.792552000000001</c:v>
                </c:pt>
                <c:pt idx="531">
                  <c:v>-87.793276000000006</c:v>
                </c:pt>
                <c:pt idx="532">
                  <c:v>-87.793997000000005</c:v>
                </c:pt>
                <c:pt idx="533">
                  <c:v>-87.794713000000002</c:v>
                </c:pt>
                <c:pt idx="534">
                  <c:v>-87.795424999999994</c:v>
                </c:pt>
                <c:pt idx="535">
                  <c:v>-87.796132</c:v>
                </c:pt>
                <c:pt idx="536">
                  <c:v>-87.796835999999999</c:v>
                </c:pt>
                <c:pt idx="537">
                  <c:v>-87.797534999999996</c:v>
                </c:pt>
                <c:pt idx="538">
                  <c:v>-87.798230000000004</c:v>
                </c:pt>
                <c:pt idx="539">
                  <c:v>-87.798921000000007</c:v>
                </c:pt>
                <c:pt idx="540">
                  <c:v>-87.799606999999995</c:v>
                </c:pt>
                <c:pt idx="541">
                  <c:v>-87.800290000000004</c:v>
                </c:pt>
                <c:pt idx="542">
                  <c:v>-87.800968999999995</c:v>
                </c:pt>
                <c:pt idx="543">
                  <c:v>-87.801643999999996</c:v>
                </c:pt>
                <c:pt idx="544">
                  <c:v>-87.802313999999996</c:v>
                </c:pt>
                <c:pt idx="545">
                  <c:v>-87.802981000000003</c:v>
                </c:pt>
                <c:pt idx="546">
                  <c:v>-87.803644000000006</c:v>
                </c:pt>
                <c:pt idx="547">
                  <c:v>-87.804304000000002</c:v>
                </c:pt>
                <c:pt idx="548">
                  <c:v>-87.804958999999997</c:v>
                </c:pt>
                <c:pt idx="549">
                  <c:v>-87.805610000000001</c:v>
                </c:pt>
                <c:pt idx="550">
                  <c:v>-87.806258</c:v>
                </c:pt>
                <c:pt idx="551">
                  <c:v>-87.806901999999994</c:v>
                </c:pt>
                <c:pt idx="552">
                  <c:v>-87.807542999999995</c:v>
                </c:pt>
                <c:pt idx="553">
                  <c:v>-87.808178999999996</c:v>
                </c:pt>
                <c:pt idx="554">
                  <c:v>-87.808812000000003</c:v>
                </c:pt>
                <c:pt idx="555">
                  <c:v>-87.809442000000004</c:v>
                </c:pt>
                <c:pt idx="556">
                  <c:v>-87.810068000000001</c:v>
                </c:pt>
                <c:pt idx="557">
                  <c:v>-87.810689999999994</c:v>
                </c:pt>
                <c:pt idx="558">
                  <c:v>-87.811308999999994</c:v>
                </c:pt>
                <c:pt idx="559">
                  <c:v>-87.811924000000005</c:v>
                </c:pt>
                <c:pt idx="560">
                  <c:v>-87.812535999999994</c:v>
                </c:pt>
                <c:pt idx="561">
                  <c:v>-87.813143999999994</c:v>
                </c:pt>
                <c:pt idx="562">
                  <c:v>-87.813749000000001</c:v>
                </c:pt>
                <c:pt idx="563">
                  <c:v>-87.814350000000005</c:v>
                </c:pt>
                <c:pt idx="564">
                  <c:v>-87.814948000000001</c:v>
                </c:pt>
                <c:pt idx="565">
                  <c:v>-87.815543000000005</c:v>
                </c:pt>
                <c:pt idx="566">
                  <c:v>-87.816134000000005</c:v>
                </c:pt>
                <c:pt idx="567">
                  <c:v>-87.816721999999999</c:v>
                </c:pt>
                <c:pt idx="568">
                  <c:v>-87.817307</c:v>
                </c:pt>
                <c:pt idx="569">
                  <c:v>-87.817887999999996</c:v>
                </c:pt>
                <c:pt idx="570">
                  <c:v>-87.818466000000001</c:v>
                </c:pt>
                <c:pt idx="571">
                  <c:v>-87.819040999999999</c:v>
                </c:pt>
                <c:pt idx="572">
                  <c:v>-87.819613000000004</c:v>
                </c:pt>
                <c:pt idx="573">
                  <c:v>-87.820182000000003</c:v>
                </c:pt>
                <c:pt idx="574">
                  <c:v>-87.820746999999997</c:v>
                </c:pt>
                <c:pt idx="575">
                  <c:v>-87.821308999999999</c:v>
                </c:pt>
                <c:pt idx="576">
                  <c:v>-87.821869000000007</c:v>
                </c:pt>
                <c:pt idx="577">
                  <c:v>-87.822424999999996</c:v>
                </c:pt>
                <c:pt idx="578">
                  <c:v>-87.822978000000006</c:v>
                </c:pt>
                <c:pt idx="579">
                  <c:v>-87.823527999999996</c:v>
                </c:pt>
                <c:pt idx="580">
                  <c:v>-87.824074999999993</c:v>
                </c:pt>
                <c:pt idx="581">
                  <c:v>-87.824618000000001</c:v>
                </c:pt>
                <c:pt idx="582">
                  <c:v>-87.825158999999999</c:v>
                </c:pt>
                <c:pt idx="583">
                  <c:v>-87.825697000000005</c:v>
                </c:pt>
                <c:pt idx="584">
                  <c:v>-87.826232000000005</c:v>
                </c:pt>
                <c:pt idx="585">
                  <c:v>-87.826763999999997</c:v>
                </c:pt>
                <c:pt idx="586">
                  <c:v>-87.827292999999997</c:v>
                </c:pt>
                <c:pt idx="587">
                  <c:v>-87.827820000000003</c:v>
                </c:pt>
                <c:pt idx="588">
                  <c:v>-87.828343000000004</c:v>
                </c:pt>
                <c:pt idx="589">
                  <c:v>-87.828862999999998</c:v>
                </c:pt>
                <c:pt idx="590">
                  <c:v>-87.829380999999998</c:v>
                </c:pt>
                <c:pt idx="591">
                  <c:v>-87.829896000000005</c:v>
                </c:pt>
                <c:pt idx="592">
                  <c:v>-87.830408000000006</c:v>
                </c:pt>
                <c:pt idx="593">
                  <c:v>-87.830916999999999</c:v>
                </c:pt>
                <c:pt idx="594">
                  <c:v>-87.831423000000001</c:v>
                </c:pt>
                <c:pt idx="595">
                  <c:v>-87.831926999999993</c:v>
                </c:pt>
                <c:pt idx="596">
                  <c:v>-87.832427999999993</c:v>
                </c:pt>
                <c:pt idx="597">
                  <c:v>-87.832926</c:v>
                </c:pt>
                <c:pt idx="598">
                  <c:v>-87.833421999999999</c:v>
                </c:pt>
                <c:pt idx="599">
                  <c:v>-87.833915000000005</c:v>
                </c:pt>
                <c:pt idx="600">
                  <c:v>-87.834405000000004</c:v>
                </c:pt>
                <c:pt idx="601">
                  <c:v>-87.834891999999996</c:v>
                </c:pt>
                <c:pt idx="602">
                  <c:v>-87.835376999999994</c:v>
                </c:pt>
                <c:pt idx="603">
                  <c:v>-87.835859999999997</c:v>
                </c:pt>
                <c:pt idx="604">
                  <c:v>-87.836338999999995</c:v>
                </c:pt>
                <c:pt idx="605">
                  <c:v>-87.836815999999999</c:v>
                </c:pt>
                <c:pt idx="606">
                  <c:v>-87.837290999999993</c:v>
                </c:pt>
                <c:pt idx="607">
                  <c:v>-87.837762999999995</c:v>
                </c:pt>
                <c:pt idx="608">
                  <c:v>-87.838232000000005</c:v>
                </c:pt>
                <c:pt idx="609">
                  <c:v>-87.838699000000005</c:v>
                </c:pt>
                <c:pt idx="610">
                  <c:v>-87.839163999999997</c:v>
                </c:pt>
                <c:pt idx="611">
                  <c:v>-87.839625999999996</c:v>
                </c:pt>
                <c:pt idx="612">
                  <c:v>-87.840085000000002</c:v>
                </c:pt>
                <c:pt idx="613">
                  <c:v>-87.840541999999999</c:v>
                </c:pt>
                <c:pt idx="614">
                  <c:v>-87.840997000000002</c:v>
                </c:pt>
                <c:pt idx="615">
                  <c:v>-87.841448999999997</c:v>
                </c:pt>
                <c:pt idx="616">
                  <c:v>-87.841898</c:v>
                </c:pt>
                <c:pt idx="617">
                  <c:v>-87.842346000000006</c:v>
                </c:pt>
                <c:pt idx="618">
                  <c:v>-87.842791000000005</c:v>
                </c:pt>
                <c:pt idx="619">
                  <c:v>-87.843232999999998</c:v>
                </c:pt>
                <c:pt idx="620">
                  <c:v>-87.843672999999995</c:v>
                </c:pt>
                <c:pt idx="621">
                  <c:v>-87.844110999999998</c:v>
                </c:pt>
                <c:pt idx="622">
                  <c:v>-87.844547000000006</c:v>
                </c:pt>
                <c:pt idx="623">
                  <c:v>-87.844980000000007</c:v>
                </c:pt>
                <c:pt idx="624">
                  <c:v>-87.845410999999999</c:v>
                </c:pt>
                <c:pt idx="625">
                  <c:v>-87.845838999999998</c:v>
                </c:pt>
                <c:pt idx="626">
                  <c:v>-87.846266</c:v>
                </c:pt>
                <c:pt idx="627">
                  <c:v>-87.846689999999995</c:v>
                </c:pt>
                <c:pt idx="628">
                  <c:v>-87.847111999999996</c:v>
                </c:pt>
                <c:pt idx="629">
                  <c:v>-87.847531000000004</c:v>
                </c:pt>
                <c:pt idx="630">
                  <c:v>-87.847949</c:v>
                </c:pt>
                <c:pt idx="631">
                  <c:v>-87.848364000000004</c:v>
                </c:pt>
                <c:pt idx="632">
                  <c:v>-87.848776999999998</c:v>
                </c:pt>
                <c:pt idx="633">
                  <c:v>-87.849187999999998</c:v>
                </c:pt>
                <c:pt idx="634">
                  <c:v>-87.849596000000005</c:v>
                </c:pt>
                <c:pt idx="635">
                  <c:v>-87.850003000000001</c:v>
                </c:pt>
                <c:pt idx="636">
                  <c:v>-87.850407000000004</c:v>
                </c:pt>
                <c:pt idx="637">
                  <c:v>-87.850808999999998</c:v>
                </c:pt>
                <c:pt idx="638">
                  <c:v>-87.851208999999997</c:v>
                </c:pt>
                <c:pt idx="639">
                  <c:v>-87.851607000000001</c:v>
                </c:pt>
                <c:pt idx="640">
                  <c:v>-87.852002999999996</c:v>
                </c:pt>
                <c:pt idx="641">
                  <c:v>-87.852396999999996</c:v>
                </c:pt>
                <c:pt idx="642">
                  <c:v>-87.852789000000001</c:v>
                </c:pt>
                <c:pt idx="643">
                  <c:v>-87.853178999999997</c:v>
                </c:pt>
                <c:pt idx="644">
                  <c:v>-87.853566000000001</c:v>
                </c:pt>
                <c:pt idx="645">
                  <c:v>-87.853952000000007</c:v>
                </c:pt>
                <c:pt idx="646">
                  <c:v>-87.854336000000004</c:v>
                </c:pt>
                <c:pt idx="647">
                  <c:v>-87.854716999999994</c:v>
                </c:pt>
                <c:pt idx="648">
                  <c:v>-87.855097000000001</c:v>
                </c:pt>
                <c:pt idx="649">
                  <c:v>-87.855474999999998</c:v>
                </c:pt>
                <c:pt idx="650">
                  <c:v>-87.855850000000004</c:v>
                </c:pt>
                <c:pt idx="651">
                  <c:v>-87.856223999999997</c:v>
                </c:pt>
                <c:pt idx="652">
                  <c:v>-87.856595999999996</c:v>
                </c:pt>
                <c:pt idx="653">
                  <c:v>-87.856966</c:v>
                </c:pt>
                <c:pt idx="654">
                  <c:v>-87.857332999999997</c:v>
                </c:pt>
                <c:pt idx="655">
                  <c:v>-87.857698999999997</c:v>
                </c:pt>
                <c:pt idx="656">
                  <c:v>-87.858063999999999</c:v>
                </c:pt>
                <c:pt idx="657">
                  <c:v>-87.858425999999994</c:v>
                </c:pt>
                <c:pt idx="658">
                  <c:v>-87.858785999999995</c:v>
                </c:pt>
                <c:pt idx="659">
                  <c:v>-87.859144999999998</c:v>
                </c:pt>
                <c:pt idx="660">
                  <c:v>-87.859500999999995</c:v>
                </c:pt>
                <c:pt idx="661">
                  <c:v>-87.859855999999994</c:v>
                </c:pt>
                <c:pt idx="662">
                  <c:v>-87.860208999999998</c:v>
                </c:pt>
                <c:pt idx="663">
                  <c:v>-87.860560000000007</c:v>
                </c:pt>
                <c:pt idx="664">
                  <c:v>-87.860909000000007</c:v>
                </c:pt>
                <c:pt idx="665">
                  <c:v>-87.861256999999995</c:v>
                </c:pt>
                <c:pt idx="666">
                  <c:v>-87.861602000000005</c:v>
                </c:pt>
                <c:pt idx="667">
                  <c:v>-87.861946000000003</c:v>
                </c:pt>
                <c:pt idx="668">
                  <c:v>-87.862288000000007</c:v>
                </c:pt>
                <c:pt idx="669">
                  <c:v>-87.862628999999998</c:v>
                </c:pt>
                <c:pt idx="670">
                  <c:v>-87.862966999999998</c:v>
                </c:pt>
                <c:pt idx="671">
                  <c:v>-87.863303999999999</c:v>
                </c:pt>
                <c:pt idx="672">
                  <c:v>-87.863639000000006</c:v>
                </c:pt>
                <c:pt idx="673">
                  <c:v>-87.863973000000001</c:v>
                </c:pt>
                <c:pt idx="674">
                  <c:v>-87.864304000000004</c:v>
                </c:pt>
                <c:pt idx="675">
                  <c:v>-87.864633999999995</c:v>
                </c:pt>
                <c:pt idx="676">
                  <c:v>-87.864963000000003</c:v>
                </c:pt>
                <c:pt idx="677">
                  <c:v>-87.865289000000004</c:v>
                </c:pt>
                <c:pt idx="678">
                  <c:v>-87.865613999999994</c:v>
                </c:pt>
                <c:pt idx="679">
                  <c:v>-87.865937000000002</c:v>
                </c:pt>
                <c:pt idx="680">
                  <c:v>-87.866258999999999</c:v>
                </c:pt>
                <c:pt idx="681">
                  <c:v>-87.866579000000002</c:v>
                </c:pt>
                <c:pt idx="682">
                  <c:v>-87.866896999999994</c:v>
                </c:pt>
                <c:pt idx="683">
                  <c:v>-87.867214000000004</c:v>
                </c:pt>
                <c:pt idx="684">
                  <c:v>-87.867529000000005</c:v>
                </c:pt>
                <c:pt idx="685">
                  <c:v>-87.867841999999996</c:v>
                </c:pt>
                <c:pt idx="686">
                  <c:v>-87.868154000000004</c:v>
                </c:pt>
                <c:pt idx="687">
                  <c:v>-87.868465</c:v>
                </c:pt>
                <c:pt idx="688">
                  <c:v>-87.868773000000004</c:v>
                </c:pt>
                <c:pt idx="689">
                  <c:v>-87.869079999999997</c:v>
                </c:pt>
                <c:pt idx="690">
                  <c:v>-87.869386000000006</c:v>
                </c:pt>
                <c:pt idx="691">
                  <c:v>-87.869690000000006</c:v>
                </c:pt>
                <c:pt idx="692">
                  <c:v>-87.869991999999996</c:v>
                </c:pt>
                <c:pt idx="693">
                  <c:v>-87.870293000000004</c:v>
                </c:pt>
                <c:pt idx="694">
                  <c:v>-87.870593</c:v>
                </c:pt>
                <c:pt idx="695">
                  <c:v>-87.870891</c:v>
                </c:pt>
                <c:pt idx="696">
                  <c:v>-87.871187000000006</c:v>
                </c:pt>
                <c:pt idx="697">
                  <c:v>-87.871482</c:v>
                </c:pt>
                <c:pt idx="698">
                  <c:v>-87.871775</c:v>
                </c:pt>
                <c:pt idx="699">
                  <c:v>-87.872067000000001</c:v>
                </c:pt>
                <c:pt idx="700">
                  <c:v>-87.872356999999994</c:v>
                </c:pt>
                <c:pt idx="701">
                  <c:v>-87.872646000000003</c:v>
                </c:pt>
                <c:pt idx="702">
                  <c:v>-87.872934000000001</c:v>
                </c:pt>
                <c:pt idx="703">
                  <c:v>-87.873220000000003</c:v>
                </c:pt>
                <c:pt idx="704">
                  <c:v>-87.873503999999997</c:v>
                </c:pt>
                <c:pt idx="705">
                  <c:v>-87.873788000000005</c:v>
                </c:pt>
                <c:pt idx="706">
                  <c:v>-87.874069000000006</c:v>
                </c:pt>
                <c:pt idx="707">
                  <c:v>-87.874350000000007</c:v>
                </c:pt>
                <c:pt idx="708">
                  <c:v>-87.874628000000001</c:v>
                </c:pt>
                <c:pt idx="709">
                  <c:v>-87.874905999999996</c:v>
                </c:pt>
                <c:pt idx="710">
                  <c:v>-87.875181999999995</c:v>
                </c:pt>
                <c:pt idx="711">
                  <c:v>-87.875456999999997</c:v>
                </c:pt>
                <c:pt idx="712">
                  <c:v>-87.875730000000004</c:v>
                </c:pt>
                <c:pt idx="713">
                  <c:v>-87.876002</c:v>
                </c:pt>
                <c:pt idx="714">
                  <c:v>-87.876272999999998</c:v>
                </c:pt>
                <c:pt idx="715">
                  <c:v>-87.876542000000001</c:v>
                </c:pt>
                <c:pt idx="716">
                  <c:v>-87.876810000000006</c:v>
                </c:pt>
                <c:pt idx="717">
                  <c:v>-87.877076000000002</c:v>
                </c:pt>
                <c:pt idx="718">
                  <c:v>-87.877341000000001</c:v>
                </c:pt>
                <c:pt idx="719">
                  <c:v>-87.877605000000003</c:v>
                </c:pt>
                <c:pt idx="720">
                  <c:v>-87.877868000000007</c:v>
                </c:pt>
                <c:pt idx="721">
                  <c:v>-87.878129000000001</c:v>
                </c:pt>
                <c:pt idx="722">
                  <c:v>-87.878388999999999</c:v>
                </c:pt>
                <c:pt idx="723">
                  <c:v>-87.878647000000001</c:v>
                </c:pt>
                <c:pt idx="724">
                  <c:v>-87.878905000000003</c:v>
                </c:pt>
                <c:pt idx="725">
                  <c:v>-87.879160999999996</c:v>
                </c:pt>
                <c:pt idx="726">
                  <c:v>-87.879414999999995</c:v>
                </c:pt>
                <c:pt idx="727">
                  <c:v>-87.879669000000007</c:v>
                </c:pt>
                <c:pt idx="728">
                  <c:v>-87.879920999999996</c:v>
                </c:pt>
                <c:pt idx="729">
                  <c:v>-87.880172000000002</c:v>
                </c:pt>
                <c:pt idx="730">
                  <c:v>-87.880421999999996</c:v>
                </c:pt>
                <c:pt idx="731">
                  <c:v>-87.880669999999995</c:v>
                </c:pt>
                <c:pt idx="732">
                  <c:v>-87.880917999999994</c:v>
                </c:pt>
                <c:pt idx="733">
                  <c:v>-87.881163999999998</c:v>
                </c:pt>
                <c:pt idx="734">
                  <c:v>-87.881407999999993</c:v>
                </c:pt>
                <c:pt idx="735">
                  <c:v>-87.881652000000003</c:v>
                </c:pt>
                <c:pt idx="736">
                  <c:v>-87.881894000000003</c:v>
                </c:pt>
                <c:pt idx="737">
                  <c:v>-87.882135000000005</c:v>
                </c:pt>
                <c:pt idx="738">
                  <c:v>-87.882374999999996</c:v>
                </c:pt>
                <c:pt idx="739">
                  <c:v>-87.882614000000004</c:v>
                </c:pt>
                <c:pt idx="740">
                  <c:v>-87.882852</c:v>
                </c:pt>
                <c:pt idx="741">
                  <c:v>-87.883088000000001</c:v>
                </c:pt>
                <c:pt idx="742">
                  <c:v>-87.883323000000004</c:v>
                </c:pt>
                <c:pt idx="743">
                  <c:v>-87.883557999999994</c:v>
                </c:pt>
                <c:pt idx="744">
                  <c:v>-87.883790000000005</c:v>
                </c:pt>
                <c:pt idx="745">
                  <c:v>-87.884022000000002</c:v>
                </c:pt>
                <c:pt idx="746">
                  <c:v>-87.884253000000001</c:v>
                </c:pt>
                <c:pt idx="747">
                  <c:v>-87.884482000000006</c:v>
                </c:pt>
                <c:pt idx="748">
                  <c:v>-87.884710999999996</c:v>
                </c:pt>
                <c:pt idx="749">
                  <c:v>-87.884938000000005</c:v>
                </c:pt>
                <c:pt idx="750">
                  <c:v>-87.885164000000003</c:v>
                </c:pt>
                <c:pt idx="751">
                  <c:v>-87.885389000000004</c:v>
                </c:pt>
                <c:pt idx="752">
                  <c:v>-87.885613000000006</c:v>
                </c:pt>
                <c:pt idx="753">
                  <c:v>-87.885835999999998</c:v>
                </c:pt>
                <c:pt idx="754">
                  <c:v>-87.886056999999994</c:v>
                </c:pt>
                <c:pt idx="755">
                  <c:v>-87.886278000000004</c:v>
                </c:pt>
                <c:pt idx="756">
                  <c:v>-87.886498000000003</c:v>
                </c:pt>
                <c:pt idx="757">
                  <c:v>-87.886716000000007</c:v>
                </c:pt>
                <c:pt idx="758">
                  <c:v>-87.886932999999999</c:v>
                </c:pt>
                <c:pt idx="759">
                  <c:v>-87.887150000000005</c:v>
                </c:pt>
                <c:pt idx="760">
                  <c:v>-87.887365000000003</c:v>
                </c:pt>
                <c:pt idx="761">
                  <c:v>-87.887579000000002</c:v>
                </c:pt>
                <c:pt idx="762">
                  <c:v>-87.887792000000005</c:v>
                </c:pt>
                <c:pt idx="763">
                  <c:v>-87.888003999999995</c:v>
                </c:pt>
                <c:pt idx="764">
                  <c:v>-87.888216</c:v>
                </c:pt>
                <c:pt idx="765">
                  <c:v>-87.888425999999995</c:v>
                </c:pt>
                <c:pt idx="766">
                  <c:v>-87.888634999999994</c:v>
                </c:pt>
                <c:pt idx="767">
                  <c:v>-87.888842999999994</c:v>
                </c:pt>
                <c:pt idx="768">
                  <c:v>-87.889049</c:v>
                </c:pt>
                <c:pt idx="769">
                  <c:v>-87.889255000000006</c:v>
                </c:pt>
                <c:pt idx="770">
                  <c:v>-87.88946</c:v>
                </c:pt>
                <c:pt idx="771">
                  <c:v>-87.889663999999996</c:v>
                </c:pt>
                <c:pt idx="772">
                  <c:v>-87.889866999999995</c:v>
                </c:pt>
                <c:pt idx="773">
                  <c:v>-87.890068999999997</c:v>
                </c:pt>
                <c:pt idx="774">
                  <c:v>-87.890270000000001</c:v>
                </c:pt>
                <c:pt idx="775">
                  <c:v>-87.890469999999993</c:v>
                </c:pt>
                <c:pt idx="776">
                  <c:v>-87.890669000000003</c:v>
                </c:pt>
                <c:pt idx="777">
                  <c:v>-87.890867</c:v>
                </c:pt>
                <c:pt idx="778">
                  <c:v>-87.891064</c:v>
                </c:pt>
                <c:pt idx="779">
                  <c:v>-87.891261</c:v>
                </c:pt>
                <c:pt idx="780">
                  <c:v>-87.891456000000005</c:v>
                </c:pt>
                <c:pt idx="781">
                  <c:v>-87.891649999999998</c:v>
                </c:pt>
                <c:pt idx="782">
                  <c:v>-87.891842999999994</c:v>
                </c:pt>
                <c:pt idx="783">
                  <c:v>-87.892036000000004</c:v>
                </c:pt>
                <c:pt idx="784">
                  <c:v>-87.892227000000005</c:v>
                </c:pt>
                <c:pt idx="785">
                  <c:v>-87.892418000000006</c:v>
                </c:pt>
                <c:pt idx="786">
                  <c:v>-87.892606999999998</c:v>
                </c:pt>
                <c:pt idx="787">
                  <c:v>-87.892796000000004</c:v>
                </c:pt>
                <c:pt idx="788">
                  <c:v>-87.892983999999998</c:v>
                </c:pt>
                <c:pt idx="789">
                  <c:v>-87.893170999999995</c:v>
                </c:pt>
                <c:pt idx="790">
                  <c:v>-87.893355999999997</c:v>
                </c:pt>
                <c:pt idx="791">
                  <c:v>-87.893541999999997</c:v>
                </c:pt>
                <c:pt idx="792">
                  <c:v>-87.893726000000001</c:v>
                </c:pt>
                <c:pt idx="793">
                  <c:v>-87.893908999999994</c:v>
                </c:pt>
                <c:pt idx="794">
                  <c:v>-87.894091000000003</c:v>
                </c:pt>
                <c:pt idx="795">
                  <c:v>-87.894272999999998</c:v>
                </c:pt>
                <c:pt idx="796">
                  <c:v>-87.894452999999999</c:v>
                </c:pt>
                <c:pt idx="797">
                  <c:v>-87.894632999999999</c:v>
                </c:pt>
                <c:pt idx="798">
                  <c:v>-87.894812000000002</c:v>
                </c:pt>
                <c:pt idx="799">
                  <c:v>-87.894990000000007</c:v>
                </c:pt>
                <c:pt idx="800">
                  <c:v>-87.895167000000001</c:v>
                </c:pt>
                <c:pt idx="801">
                  <c:v>-87.895343999999994</c:v>
                </c:pt>
                <c:pt idx="802">
                  <c:v>-87.895518999999993</c:v>
                </c:pt>
                <c:pt idx="803">
                  <c:v>-87.895694000000006</c:v>
                </c:pt>
                <c:pt idx="804">
                  <c:v>-87.895866999999996</c:v>
                </c:pt>
                <c:pt idx="805">
                  <c:v>-87.896039999999999</c:v>
                </c:pt>
                <c:pt idx="806">
                  <c:v>-87.896213000000003</c:v>
                </c:pt>
                <c:pt idx="807">
                  <c:v>-87.896383999999998</c:v>
                </c:pt>
                <c:pt idx="808">
                  <c:v>-87.896553999999995</c:v>
                </c:pt>
                <c:pt idx="809">
                  <c:v>-87.896724000000006</c:v>
                </c:pt>
                <c:pt idx="810">
                  <c:v>-87.896893000000006</c:v>
                </c:pt>
                <c:pt idx="811">
                  <c:v>-87.897060999999994</c:v>
                </c:pt>
                <c:pt idx="812">
                  <c:v>-87.897227999999998</c:v>
                </c:pt>
                <c:pt idx="813">
                  <c:v>-87.897394000000006</c:v>
                </c:pt>
                <c:pt idx="814">
                  <c:v>-87.897559999999999</c:v>
                </c:pt>
                <c:pt idx="815">
                  <c:v>-87.897724999999994</c:v>
                </c:pt>
                <c:pt idx="816">
                  <c:v>-87.897889000000006</c:v>
                </c:pt>
                <c:pt idx="817">
                  <c:v>-87.898052000000007</c:v>
                </c:pt>
                <c:pt idx="818">
                  <c:v>-87.898214999999993</c:v>
                </c:pt>
                <c:pt idx="819">
                  <c:v>-87.898375999999999</c:v>
                </c:pt>
                <c:pt idx="820">
                  <c:v>-87.898537000000005</c:v>
                </c:pt>
                <c:pt idx="821">
                  <c:v>-87.898697999999996</c:v>
                </c:pt>
                <c:pt idx="822">
                  <c:v>-87.898857000000007</c:v>
                </c:pt>
                <c:pt idx="823">
                  <c:v>-87.899016000000003</c:v>
                </c:pt>
                <c:pt idx="824">
                  <c:v>-87.899173000000005</c:v>
                </c:pt>
                <c:pt idx="825">
                  <c:v>-87.899331000000004</c:v>
                </c:pt>
                <c:pt idx="826">
                  <c:v>-87.899486999999993</c:v>
                </c:pt>
                <c:pt idx="827">
                  <c:v>-87.899642999999998</c:v>
                </c:pt>
                <c:pt idx="828">
                  <c:v>-87.899798000000004</c:v>
                </c:pt>
                <c:pt idx="829">
                  <c:v>-87.899951999999999</c:v>
                </c:pt>
                <c:pt idx="830">
                  <c:v>-87.900104999999996</c:v>
                </c:pt>
                <c:pt idx="831">
                  <c:v>-87.900257999999994</c:v>
                </c:pt>
                <c:pt idx="832">
                  <c:v>-87.900409999999994</c:v>
                </c:pt>
                <c:pt idx="833">
                  <c:v>-87.900560999999996</c:v>
                </c:pt>
                <c:pt idx="834">
                  <c:v>-87.900711999999999</c:v>
                </c:pt>
                <c:pt idx="835">
                  <c:v>-87.900861000000006</c:v>
                </c:pt>
                <c:pt idx="836">
                  <c:v>-87.901010999999997</c:v>
                </c:pt>
                <c:pt idx="837">
                  <c:v>-87.901159000000007</c:v>
                </c:pt>
                <c:pt idx="838">
                  <c:v>-87.901307000000003</c:v>
                </c:pt>
                <c:pt idx="839">
                  <c:v>-87.901454000000001</c:v>
                </c:pt>
                <c:pt idx="840">
                  <c:v>-87.901600000000002</c:v>
                </c:pt>
                <c:pt idx="841">
                  <c:v>-87.901746000000003</c:v>
                </c:pt>
                <c:pt idx="842">
                  <c:v>-87.901889999999995</c:v>
                </c:pt>
                <c:pt idx="843">
                  <c:v>-87.902034999999998</c:v>
                </c:pt>
                <c:pt idx="844">
                  <c:v>-87.902178000000006</c:v>
                </c:pt>
                <c:pt idx="845">
                  <c:v>-87.902321000000001</c:v>
                </c:pt>
                <c:pt idx="846">
                  <c:v>-87.902462999999997</c:v>
                </c:pt>
                <c:pt idx="847">
                  <c:v>-87.902604999999994</c:v>
                </c:pt>
                <c:pt idx="848">
                  <c:v>-87.902745999999993</c:v>
                </c:pt>
                <c:pt idx="849">
                  <c:v>-87.902885999999995</c:v>
                </c:pt>
                <c:pt idx="850">
                  <c:v>-87.903025</c:v>
                </c:pt>
                <c:pt idx="851">
                  <c:v>-87.903164000000004</c:v>
                </c:pt>
                <c:pt idx="852">
                  <c:v>-87.903302999999994</c:v>
                </c:pt>
                <c:pt idx="853">
                  <c:v>-87.903440000000003</c:v>
                </c:pt>
                <c:pt idx="854">
                  <c:v>-87.903576999999999</c:v>
                </c:pt>
                <c:pt idx="855">
                  <c:v>-87.903712999999996</c:v>
                </c:pt>
                <c:pt idx="856">
                  <c:v>-87.903848999999994</c:v>
                </c:pt>
                <c:pt idx="857">
                  <c:v>-87.903983999999994</c:v>
                </c:pt>
                <c:pt idx="858">
                  <c:v>-87.904117999999997</c:v>
                </c:pt>
                <c:pt idx="859">
                  <c:v>-87.904252</c:v>
                </c:pt>
                <c:pt idx="860">
                  <c:v>-87.904385000000005</c:v>
                </c:pt>
                <c:pt idx="861">
                  <c:v>-87.904516999999998</c:v>
                </c:pt>
                <c:pt idx="862">
                  <c:v>-87.904649000000006</c:v>
                </c:pt>
                <c:pt idx="863">
                  <c:v>-87.904781</c:v>
                </c:pt>
                <c:pt idx="864">
                  <c:v>-87.904910999999998</c:v>
                </c:pt>
                <c:pt idx="865">
                  <c:v>-87.905040999999997</c:v>
                </c:pt>
                <c:pt idx="866">
                  <c:v>-87.905169999999998</c:v>
                </c:pt>
                <c:pt idx="867">
                  <c:v>-87.905298999999999</c:v>
                </c:pt>
                <c:pt idx="868">
                  <c:v>-87.905427000000003</c:v>
                </c:pt>
                <c:pt idx="869">
                  <c:v>-87.905555000000007</c:v>
                </c:pt>
                <c:pt idx="870">
                  <c:v>-87.905681999999999</c:v>
                </c:pt>
                <c:pt idx="871">
                  <c:v>-87.905807999999993</c:v>
                </c:pt>
                <c:pt idx="872">
                  <c:v>-87.905934000000002</c:v>
                </c:pt>
                <c:pt idx="873">
                  <c:v>-87.906058999999999</c:v>
                </c:pt>
                <c:pt idx="874">
                  <c:v>-87.906183999999996</c:v>
                </c:pt>
                <c:pt idx="875">
                  <c:v>-87.906307999999996</c:v>
                </c:pt>
                <c:pt idx="876">
                  <c:v>-87.906430999999998</c:v>
                </c:pt>
                <c:pt idx="877">
                  <c:v>-87.906554</c:v>
                </c:pt>
                <c:pt idx="878">
                  <c:v>-87.906676000000004</c:v>
                </c:pt>
                <c:pt idx="879">
                  <c:v>-87.906797999999995</c:v>
                </c:pt>
                <c:pt idx="880">
                  <c:v>-87.906919000000002</c:v>
                </c:pt>
                <c:pt idx="881">
                  <c:v>-87.907039999999995</c:v>
                </c:pt>
                <c:pt idx="882">
                  <c:v>-87.907160000000005</c:v>
                </c:pt>
                <c:pt idx="883">
                  <c:v>-87.907279000000003</c:v>
                </c:pt>
                <c:pt idx="884">
                  <c:v>-87.907398000000001</c:v>
                </c:pt>
                <c:pt idx="885">
                  <c:v>-87.907516000000001</c:v>
                </c:pt>
                <c:pt idx="886">
                  <c:v>-87.907634000000002</c:v>
                </c:pt>
                <c:pt idx="887">
                  <c:v>-87.907751000000005</c:v>
                </c:pt>
                <c:pt idx="888">
                  <c:v>-87.907867999999993</c:v>
                </c:pt>
                <c:pt idx="889">
                  <c:v>-87.907983999999999</c:v>
                </c:pt>
                <c:pt idx="890">
                  <c:v>-87.908100000000005</c:v>
                </c:pt>
                <c:pt idx="891">
                  <c:v>-87.908214999999998</c:v>
                </c:pt>
                <c:pt idx="892">
                  <c:v>-87.908328999999995</c:v>
                </c:pt>
                <c:pt idx="893">
                  <c:v>-87.908443000000005</c:v>
                </c:pt>
                <c:pt idx="894">
                  <c:v>-87.908557000000002</c:v>
                </c:pt>
                <c:pt idx="895">
                  <c:v>-87.908670000000001</c:v>
                </c:pt>
                <c:pt idx="896">
                  <c:v>-87.908782000000002</c:v>
                </c:pt>
                <c:pt idx="897">
                  <c:v>-87.908894000000004</c:v>
                </c:pt>
                <c:pt idx="898">
                  <c:v>-87.909004999999993</c:v>
                </c:pt>
                <c:pt idx="899">
                  <c:v>-87.909115999999997</c:v>
                </c:pt>
                <c:pt idx="900">
                  <c:v>-87.909226000000004</c:v>
                </c:pt>
                <c:pt idx="901">
                  <c:v>-87.909335999999996</c:v>
                </c:pt>
                <c:pt idx="902">
                  <c:v>-87.909446000000003</c:v>
                </c:pt>
                <c:pt idx="903">
                  <c:v>-87.909554</c:v>
                </c:pt>
                <c:pt idx="904">
                  <c:v>-87.909662999999995</c:v>
                </c:pt>
                <c:pt idx="905">
                  <c:v>-87.909769999999995</c:v>
                </c:pt>
                <c:pt idx="906">
                  <c:v>-87.909878000000006</c:v>
                </c:pt>
                <c:pt idx="907">
                  <c:v>-87.909983999999994</c:v>
                </c:pt>
                <c:pt idx="908">
                  <c:v>-87.910090999999994</c:v>
                </c:pt>
                <c:pt idx="909">
                  <c:v>-87.910195999999999</c:v>
                </c:pt>
                <c:pt idx="910">
                  <c:v>-87.910302000000001</c:v>
                </c:pt>
                <c:pt idx="911">
                  <c:v>-87.910405999999995</c:v>
                </c:pt>
                <c:pt idx="912">
                  <c:v>-87.910511</c:v>
                </c:pt>
                <c:pt idx="913">
                  <c:v>-87.910615000000007</c:v>
                </c:pt>
                <c:pt idx="914">
                  <c:v>-87.910718000000003</c:v>
                </c:pt>
                <c:pt idx="915">
                  <c:v>-87.910820999999999</c:v>
                </c:pt>
                <c:pt idx="916">
                  <c:v>-87.910922999999997</c:v>
                </c:pt>
                <c:pt idx="917">
                  <c:v>-87.911024999999995</c:v>
                </c:pt>
                <c:pt idx="918">
                  <c:v>-87.911125999999996</c:v>
                </c:pt>
                <c:pt idx="919">
                  <c:v>-87.911226999999997</c:v>
                </c:pt>
                <c:pt idx="920">
                  <c:v>-87.911327999999997</c:v>
                </c:pt>
                <c:pt idx="921">
                  <c:v>-87.911428000000001</c:v>
                </c:pt>
                <c:pt idx="922">
                  <c:v>-87.911527000000007</c:v>
                </c:pt>
                <c:pt idx="923">
                  <c:v>-87.911626999999996</c:v>
                </c:pt>
                <c:pt idx="924">
                  <c:v>-87.911725000000004</c:v>
                </c:pt>
                <c:pt idx="925">
                  <c:v>-87.911822999999998</c:v>
                </c:pt>
                <c:pt idx="926">
                  <c:v>-87.911921000000007</c:v>
                </c:pt>
                <c:pt idx="927">
                  <c:v>-87.912018000000003</c:v>
                </c:pt>
                <c:pt idx="928">
                  <c:v>-87.912115</c:v>
                </c:pt>
                <c:pt idx="929">
                  <c:v>-87.912211999999997</c:v>
                </c:pt>
                <c:pt idx="930">
                  <c:v>-87.912306999999998</c:v>
                </c:pt>
                <c:pt idx="931">
                  <c:v>-87.912402999999998</c:v>
                </c:pt>
                <c:pt idx="932">
                  <c:v>-87.912497999999999</c:v>
                </c:pt>
                <c:pt idx="933">
                  <c:v>-87.912593000000001</c:v>
                </c:pt>
                <c:pt idx="934">
                  <c:v>-87.912687000000005</c:v>
                </c:pt>
                <c:pt idx="935">
                  <c:v>-87.912779999999998</c:v>
                </c:pt>
                <c:pt idx="936">
                  <c:v>-87.912874000000002</c:v>
                </c:pt>
                <c:pt idx="937">
                  <c:v>-87.912966999999995</c:v>
                </c:pt>
                <c:pt idx="938">
                  <c:v>-87.913059000000004</c:v>
                </c:pt>
                <c:pt idx="939">
                  <c:v>-87.913150999999999</c:v>
                </c:pt>
                <c:pt idx="940">
                  <c:v>-87.913242999999994</c:v>
                </c:pt>
                <c:pt idx="941">
                  <c:v>-87.913334000000006</c:v>
                </c:pt>
                <c:pt idx="942">
                  <c:v>-87.913424000000006</c:v>
                </c:pt>
                <c:pt idx="943">
                  <c:v>-87.913515000000004</c:v>
                </c:pt>
                <c:pt idx="944">
                  <c:v>-87.913605000000004</c:v>
                </c:pt>
                <c:pt idx="945">
                  <c:v>-87.913694000000007</c:v>
                </c:pt>
                <c:pt idx="946">
                  <c:v>-87.913782999999995</c:v>
                </c:pt>
                <c:pt idx="947">
                  <c:v>-87.913871999999998</c:v>
                </c:pt>
                <c:pt idx="948">
                  <c:v>-87.913960000000003</c:v>
                </c:pt>
                <c:pt idx="949">
                  <c:v>-87.914047999999994</c:v>
                </c:pt>
                <c:pt idx="950">
                  <c:v>-87.914135000000002</c:v>
                </c:pt>
                <c:pt idx="951">
                  <c:v>-87.914221999999995</c:v>
                </c:pt>
                <c:pt idx="952">
                  <c:v>-87.914309000000003</c:v>
                </c:pt>
                <c:pt idx="953">
                  <c:v>-87.914394999999999</c:v>
                </c:pt>
                <c:pt idx="954">
                  <c:v>-87.914480999999995</c:v>
                </c:pt>
                <c:pt idx="955">
                  <c:v>-87.914565999999994</c:v>
                </c:pt>
                <c:pt idx="956">
                  <c:v>-87.914651000000006</c:v>
                </c:pt>
                <c:pt idx="957">
                  <c:v>-87.914736000000005</c:v>
                </c:pt>
                <c:pt idx="958">
                  <c:v>-87.914820000000006</c:v>
                </c:pt>
                <c:pt idx="959">
                  <c:v>-87.914904000000007</c:v>
                </c:pt>
                <c:pt idx="960">
                  <c:v>-87.914986999999996</c:v>
                </c:pt>
                <c:pt idx="961">
                  <c:v>-87.91507</c:v>
                </c:pt>
                <c:pt idx="962">
                  <c:v>-87.915153000000004</c:v>
                </c:pt>
                <c:pt idx="963">
                  <c:v>-87.915234999999996</c:v>
                </c:pt>
                <c:pt idx="964">
                  <c:v>-87.915317000000002</c:v>
                </c:pt>
                <c:pt idx="965">
                  <c:v>-87.915398999999994</c:v>
                </c:pt>
                <c:pt idx="966">
                  <c:v>-87.915480000000002</c:v>
                </c:pt>
                <c:pt idx="967">
                  <c:v>-87.915560999999997</c:v>
                </c:pt>
                <c:pt idx="968">
                  <c:v>-87.915640999999994</c:v>
                </c:pt>
                <c:pt idx="969">
                  <c:v>-87.915721000000005</c:v>
                </c:pt>
                <c:pt idx="970">
                  <c:v>-87.915801000000002</c:v>
                </c:pt>
                <c:pt idx="971">
                  <c:v>-87.915880000000001</c:v>
                </c:pt>
                <c:pt idx="972">
                  <c:v>-87.915959000000001</c:v>
                </c:pt>
                <c:pt idx="973">
                  <c:v>-87.916038</c:v>
                </c:pt>
                <c:pt idx="974">
                  <c:v>-87.916116000000002</c:v>
                </c:pt>
                <c:pt idx="975">
                  <c:v>-87.916194000000004</c:v>
                </c:pt>
                <c:pt idx="976">
                  <c:v>-87.916270999999995</c:v>
                </c:pt>
                <c:pt idx="977">
                  <c:v>-87.916348999999997</c:v>
                </c:pt>
                <c:pt idx="978">
                  <c:v>-87.916425000000004</c:v>
                </c:pt>
                <c:pt idx="979">
                  <c:v>-87.916501999999994</c:v>
                </c:pt>
                <c:pt idx="980">
                  <c:v>-87.916578000000001</c:v>
                </c:pt>
                <c:pt idx="981">
                  <c:v>-87.916652999999997</c:v>
                </c:pt>
                <c:pt idx="982">
                  <c:v>-87.916729000000004</c:v>
                </c:pt>
                <c:pt idx="983">
                  <c:v>-87.916803999999999</c:v>
                </c:pt>
                <c:pt idx="984">
                  <c:v>-87.916878999999994</c:v>
                </c:pt>
                <c:pt idx="985">
                  <c:v>-87.916953000000007</c:v>
                </c:pt>
                <c:pt idx="986">
                  <c:v>-87.917027000000004</c:v>
                </c:pt>
                <c:pt idx="987">
                  <c:v>-87.917100000000005</c:v>
                </c:pt>
                <c:pt idx="988">
                  <c:v>-87.917174000000003</c:v>
                </c:pt>
                <c:pt idx="989">
                  <c:v>-87.917247000000003</c:v>
                </c:pt>
                <c:pt idx="990">
                  <c:v>-87.917319000000006</c:v>
                </c:pt>
                <c:pt idx="991">
                  <c:v>-87.917392000000007</c:v>
                </c:pt>
                <c:pt idx="992">
                  <c:v>-87.917463999999995</c:v>
                </c:pt>
                <c:pt idx="993">
                  <c:v>-87.917535000000001</c:v>
                </c:pt>
                <c:pt idx="994">
                  <c:v>-87.917607000000004</c:v>
                </c:pt>
                <c:pt idx="995">
                  <c:v>-87.917676999999998</c:v>
                </c:pt>
                <c:pt idx="996">
                  <c:v>-87.917748000000003</c:v>
                </c:pt>
                <c:pt idx="997">
                  <c:v>-87.917817999999997</c:v>
                </c:pt>
              </c:numCache>
            </c:numRef>
          </c:yVal>
          <c:smooth val="0"/>
          <c:extLst>
            <c:ext xmlns:c16="http://schemas.microsoft.com/office/drawing/2014/chart" uri="{C3380CC4-5D6E-409C-BE32-E72D297353CC}">
              <c16:uniqueId val="{00000002-865B-C341-BF0F-AEE8224BF3C4}"/>
            </c:ext>
          </c:extLst>
        </c:ser>
        <c:ser>
          <c:idx val="3"/>
          <c:order val="3"/>
          <c:tx>
            <c:strRef>
              <c:f>cmax4!$Q$1</c:f>
              <c:strCache>
                <c:ptCount val="1"/>
                <c:pt idx="0">
                  <c:v>opencor cmax 1</c:v>
                </c:pt>
              </c:strCache>
            </c:strRef>
          </c:tx>
          <c:spPr>
            <a:ln w="19050" cap="rnd">
              <a:solidFill>
                <a:schemeClr val="accent5">
                  <a:lumMod val="60000"/>
                  <a:lumOff val="40000"/>
                </a:schemeClr>
              </a:solidFill>
              <a:prstDash val="sysDash"/>
              <a:round/>
            </a:ln>
            <a:effectLst/>
          </c:spPr>
          <c:marker>
            <c:symbol val="none"/>
          </c:marker>
          <c:xVal>
            <c:numRef>
              <c:f>cmax4!$A$2:$A$5981</c:f>
              <c:numCache>
                <c:formatCode>General</c:formatCode>
                <c:ptCount val="598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numCache>
            </c:numRef>
          </c:xVal>
          <c:yVal>
            <c:numRef>
              <c:f>cmax4!$Q$2:$Q$5981</c:f>
              <c:numCache>
                <c:formatCode>General</c:formatCode>
                <c:ptCount val="5980"/>
                <c:pt idx="0">
                  <c:v>-87.913973999999996</c:v>
                </c:pt>
                <c:pt idx="1">
                  <c:v>-87.914013999999995</c:v>
                </c:pt>
                <c:pt idx="2">
                  <c:v>-87.913962999999995</c:v>
                </c:pt>
                <c:pt idx="3">
                  <c:v>-87.914017999999999</c:v>
                </c:pt>
                <c:pt idx="4">
                  <c:v>-87.914078000000003</c:v>
                </c:pt>
                <c:pt idx="5">
                  <c:v>-87.914141000000001</c:v>
                </c:pt>
                <c:pt idx="6">
                  <c:v>-87.914204999999995</c:v>
                </c:pt>
                <c:pt idx="7">
                  <c:v>-87.914269999999988</c:v>
                </c:pt>
                <c:pt idx="8">
                  <c:v>-87.514336</c:v>
                </c:pt>
                <c:pt idx="9">
                  <c:v>-39.165261000000008</c:v>
                </c:pt>
                <c:pt idx="10">
                  <c:v>28.398523999999998</c:v>
                </c:pt>
                <c:pt idx="11">
                  <c:v>37.555560999999997</c:v>
                </c:pt>
                <c:pt idx="12">
                  <c:v>39.555458000000002</c:v>
                </c:pt>
                <c:pt idx="13">
                  <c:v>40.355983000000009</c:v>
                </c:pt>
                <c:pt idx="14">
                  <c:v>40.602807999999996</c:v>
                </c:pt>
                <c:pt idx="15">
                  <c:v>40.575771000000003</c:v>
                </c:pt>
                <c:pt idx="16">
                  <c:v>40.415881999999996</c:v>
                </c:pt>
                <c:pt idx="17">
                  <c:v>40.204979999999999</c:v>
                </c:pt>
                <c:pt idx="18">
                  <c:v>39.992217999999994</c:v>
                </c:pt>
                <c:pt idx="19">
                  <c:v>39.803500999999997</c:v>
                </c:pt>
                <c:pt idx="20">
                  <c:v>39.649052000000005</c:v>
                </c:pt>
                <c:pt idx="21">
                  <c:v>39.529360999999994</c:v>
                </c:pt>
                <c:pt idx="22">
                  <c:v>39.440192999999994</c:v>
                </c:pt>
                <c:pt idx="23">
                  <c:v>39.375287999999998</c:v>
                </c:pt>
                <c:pt idx="24">
                  <c:v>39.328254999999999</c:v>
                </c:pt>
                <c:pt idx="25">
                  <c:v>39.293411999999996</c:v>
                </c:pt>
                <c:pt idx="26">
                  <c:v>39.265630000000002</c:v>
                </c:pt>
                <c:pt idx="27">
                  <c:v>39.24113899999999</c:v>
                </c:pt>
                <c:pt idx="28">
                  <c:v>39.216600999999997</c:v>
                </c:pt>
                <c:pt idx="29">
                  <c:v>39.189542000000003</c:v>
                </c:pt>
                <c:pt idx="30">
                  <c:v>39.158351999999994</c:v>
                </c:pt>
                <c:pt idx="31">
                  <c:v>39.121489999999994</c:v>
                </c:pt>
                <c:pt idx="32">
                  <c:v>39.077984000000001</c:v>
                </c:pt>
                <c:pt idx="33">
                  <c:v>39.027377000000001</c:v>
                </c:pt>
                <c:pt idx="34">
                  <c:v>38.969118000000002</c:v>
                </c:pt>
                <c:pt idx="35">
                  <c:v>38.903009999999995</c:v>
                </c:pt>
                <c:pt idx="36">
                  <c:v>38.828955000000008</c:v>
                </c:pt>
                <c:pt idx="37">
                  <c:v>38.747057999999996</c:v>
                </c:pt>
                <c:pt idx="38">
                  <c:v>38.657435</c:v>
                </c:pt>
                <c:pt idx="39">
                  <c:v>38.560214000000002</c:v>
                </c:pt>
                <c:pt idx="40">
                  <c:v>38.455622000000005</c:v>
                </c:pt>
                <c:pt idx="41">
                  <c:v>38.343881999999994</c:v>
                </c:pt>
                <c:pt idx="42">
                  <c:v>38.225201999999996</c:v>
                </c:pt>
                <c:pt idx="43">
                  <c:v>38.099963000000002</c:v>
                </c:pt>
                <c:pt idx="44">
                  <c:v>37.968414999999993</c:v>
                </c:pt>
                <c:pt idx="45">
                  <c:v>37.830862999999994</c:v>
                </c:pt>
                <c:pt idx="46">
                  <c:v>37.687464000000006</c:v>
                </c:pt>
                <c:pt idx="47">
                  <c:v>37.538616000000005</c:v>
                </c:pt>
                <c:pt idx="48">
                  <c:v>37.384557000000001</c:v>
                </c:pt>
                <c:pt idx="49">
                  <c:v>37.225452000000004</c:v>
                </c:pt>
                <c:pt idx="50">
                  <c:v>37.061593999999999</c:v>
                </c:pt>
                <c:pt idx="51">
                  <c:v>36.893198999999996</c:v>
                </c:pt>
                <c:pt idx="52">
                  <c:v>36.720602999999997</c:v>
                </c:pt>
                <c:pt idx="53">
                  <c:v>36.543854000000003</c:v>
                </c:pt>
                <c:pt idx="54">
                  <c:v>36.363317999999992</c:v>
                </c:pt>
                <c:pt idx="55">
                  <c:v>36.179068000000001</c:v>
                </c:pt>
                <c:pt idx="56">
                  <c:v>35.991388000000001</c:v>
                </c:pt>
                <c:pt idx="57">
                  <c:v>35.800370000000001</c:v>
                </c:pt>
                <c:pt idx="58">
                  <c:v>35.606310000000008</c:v>
                </c:pt>
                <c:pt idx="59">
                  <c:v>35.409213999999992</c:v>
                </c:pt>
                <c:pt idx="60">
                  <c:v>35.209385999999995</c:v>
                </c:pt>
                <c:pt idx="61">
                  <c:v>35.006838000000002</c:v>
                </c:pt>
                <c:pt idx="62">
                  <c:v>34.801884000000001</c:v>
                </c:pt>
                <c:pt idx="63">
                  <c:v>34.594538</c:v>
                </c:pt>
                <c:pt idx="64">
                  <c:v>34.385020999999995</c:v>
                </c:pt>
                <c:pt idx="65">
                  <c:v>34.173349000000002</c:v>
                </c:pt>
                <c:pt idx="66">
                  <c:v>33.959744999999998</c:v>
                </c:pt>
                <c:pt idx="67">
                  <c:v>33.744330000000005</c:v>
                </c:pt>
                <c:pt idx="68">
                  <c:v>33.527126000000003</c:v>
                </c:pt>
                <c:pt idx="69">
                  <c:v>33.308258999999993</c:v>
                </c:pt>
                <c:pt idx="70">
                  <c:v>33.087950000000006</c:v>
                </c:pt>
                <c:pt idx="71">
                  <c:v>32.866225999999997</c:v>
                </c:pt>
                <c:pt idx="72">
                  <c:v>32.643211000000008</c:v>
                </c:pt>
                <c:pt idx="73">
                  <c:v>32.418928999999991</c:v>
                </c:pt>
                <c:pt idx="74">
                  <c:v>32.193508000000001</c:v>
                </c:pt>
                <c:pt idx="75">
                  <c:v>31.967170999999997</c:v>
                </c:pt>
                <c:pt idx="76">
                  <c:v>31.739744999999999</c:v>
                </c:pt>
                <c:pt idx="77">
                  <c:v>31.511557</c:v>
                </c:pt>
                <c:pt idx="78">
                  <c:v>31.282532</c:v>
                </c:pt>
                <c:pt idx="79">
                  <c:v>31.052896</c:v>
                </c:pt>
                <c:pt idx="80">
                  <c:v>30.822574000000003</c:v>
                </c:pt>
                <c:pt idx="81">
                  <c:v>30.591692999999999</c:v>
                </c:pt>
                <c:pt idx="82">
                  <c:v>30.360277000000004</c:v>
                </c:pt>
                <c:pt idx="83">
                  <c:v>30.128551000000002</c:v>
                </c:pt>
                <c:pt idx="84">
                  <c:v>29.896341999999997</c:v>
                </c:pt>
                <c:pt idx="85">
                  <c:v>29.663969999999999</c:v>
                </c:pt>
                <c:pt idx="86">
                  <c:v>29.431255</c:v>
                </c:pt>
                <c:pt idx="87">
                  <c:v>29.198413000000002</c:v>
                </c:pt>
                <c:pt idx="88">
                  <c:v>28.965349000000003</c:v>
                </c:pt>
                <c:pt idx="89">
                  <c:v>28.732351999999999</c:v>
                </c:pt>
                <c:pt idx="90">
                  <c:v>28.499288</c:v>
                </c:pt>
                <c:pt idx="91">
                  <c:v>28.266203000000004</c:v>
                </c:pt>
                <c:pt idx="92">
                  <c:v>28.033251</c:v>
                </c:pt>
                <c:pt idx="93">
                  <c:v>27.800308000000001</c:v>
                </c:pt>
                <c:pt idx="94">
                  <c:v>27.567593000000002</c:v>
                </c:pt>
                <c:pt idx="95">
                  <c:v>27.335045999999998</c:v>
                </c:pt>
                <c:pt idx="96">
                  <c:v>27.102619000000001</c:v>
                </c:pt>
                <c:pt idx="97">
                  <c:v>26.870471999999999</c:v>
                </c:pt>
                <c:pt idx="98">
                  <c:v>26.638556999999999</c:v>
                </c:pt>
                <c:pt idx="99">
                  <c:v>26.406926000000002</c:v>
                </c:pt>
                <c:pt idx="100">
                  <c:v>26.175525999999998</c:v>
                </c:pt>
                <c:pt idx="101">
                  <c:v>25.944500000000001</c:v>
                </c:pt>
                <c:pt idx="102">
                  <c:v>25.713785000000001</c:v>
                </c:pt>
                <c:pt idx="103">
                  <c:v>25.483519000000001</c:v>
                </c:pt>
                <c:pt idx="104">
                  <c:v>25.253534999999999</c:v>
                </c:pt>
                <c:pt idx="105">
                  <c:v>25.023963000000002</c:v>
                </c:pt>
                <c:pt idx="106">
                  <c:v>24.794732000000003</c:v>
                </c:pt>
                <c:pt idx="107">
                  <c:v>24.565969000000003</c:v>
                </c:pt>
                <c:pt idx="108">
                  <c:v>24.337498</c:v>
                </c:pt>
                <c:pt idx="109">
                  <c:v>24.109544</c:v>
                </c:pt>
                <c:pt idx="110">
                  <c:v>23.882027000000001</c:v>
                </c:pt>
                <c:pt idx="111">
                  <c:v>23.654769999999999</c:v>
                </c:pt>
                <c:pt idx="112">
                  <c:v>23.428092999999997</c:v>
                </c:pt>
                <c:pt idx="113">
                  <c:v>23.201716000000001</c:v>
                </c:pt>
                <c:pt idx="114">
                  <c:v>22.975755999999997</c:v>
                </c:pt>
                <c:pt idx="115">
                  <c:v>22.750204</c:v>
                </c:pt>
                <c:pt idx="116">
                  <c:v>22.525047000000001</c:v>
                </c:pt>
                <c:pt idx="117">
                  <c:v>22.300262</c:v>
                </c:pt>
                <c:pt idx="118">
                  <c:v>22.075859000000001</c:v>
                </c:pt>
                <c:pt idx="119">
                  <c:v>21.851802999999997</c:v>
                </c:pt>
                <c:pt idx="120">
                  <c:v>21.628104</c:v>
                </c:pt>
                <c:pt idx="121">
                  <c:v>21.404748000000001</c:v>
                </c:pt>
                <c:pt idx="122">
                  <c:v>21.181704000000003</c:v>
                </c:pt>
                <c:pt idx="123">
                  <c:v>20.958961000000002</c:v>
                </c:pt>
                <c:pt idx="124">
                  <c:v>20.736515999999998</c:v>
                </c:pt>
                <c:pt idx="125">
                  <c:v>20.514339000000003</c:v>
                </c:pt>
                <c:pt idx="126">
                  <c:v>20.292409999999997</c:v>
                </c:pt>
                <c:pt idx="127">
                  <c:v>20.070729</c:v>
                </c:pt>
                <c:pt idx="128">
                  <c:v>19.849246000000001</c:v>
                </c:pt>
                <c:pt idx="129">
                  <c:v>19.627974000000002</c:v>
                </c:pt>
                <c:pt idx="130">
                  <c:v>19.406863999999999</c:v>
                </c:pt>
                <c:pt idx="131">
                  <c:v>19.185908999999999</c:v>
                </c:pt>
                <c:pt idx="132">
                  <c:v>18.965074999999999</c:v>
                </c:pt>
                <c:pt idx="133">
                  <c:v>18.744354000000001</c:v>
                </c:pt>
                <c:pt idx="134">
                  <c:v>18.523714000000002</c:v>
                </c:pt>
                <c:pt idx="135">
                  <c:v>18.303120999999997</c:v>
                </c:pt>
                <c:pt idx="136">
                  <c:v>18.082574999999999</c:v>
                </c:pt>
                <c:pt idx="137">
                  <c:v>17.862031999999999</c:v>
                </c:pt>
                <c:pt idx="138">
                  <c:v>17.641465</c:v>
                </c:pt>
                <c:pt idx="139">
                  <c:v>17.420864000000002</c:v>
                </c:pt>
                <c:pt idx="140">
                  <c:v>17.200183000000003</c:v>
                </c:pt>
                <c:pt idx="141">
                  <c:v>16.979414999999999</c:v>
                </c:pt>
                <c:pt idx="142">
                  <c:v>16.758507000000002</c:v>
                </c:pt>
                <c:pt idx="143">
                  <c:v>16.537455000000001</c:v>
                </c:pt>
                <c:pt idx="144">
                  <c:v>16.316219</c:v>
                </c:pt>
                <c:pt idx="145">
                  <c:v>16.094778000000002</c:v>
                </c:pt>
                <c:pt idx="146">
                  <c:v>15.873094</c:v>
                </c:pt>
                <c:pt idx="147">
                  <c:v>15.651151</c:v>
                </c:pt>
                <c:pt idx="148">
                  <c:v>15.428894999999999</c:v>
                </c:pt>
                <c:pt idx="149">
                  <c:v>15.206320000000002</c:v>
                </c:pt>
                <c:pt idx="150">
                  <c:v>14.98339</c:v>
                </c:pt>
                <c:pt idx="151">
                  <c:v>14.760072000000001</c:v>
                </c:pt>
                <c:pt idx="152">
                  <c:v>14.536330000000001</c:v>
                </c:pt>
                <c:pt idx="153">
                  <c:v>14.312141</c:v>
                </c:pt>
                <c:pt idx="154">
                  <c:v>14.087472999999999</c:v>
                </c:pt>
                <c:pt idx="155">
                  <c:v>13.862297000000002</c:v>
                </c:pt>
                <c:pt idx="156">
                  <c:v>13.636578</c:v>
                </c:pt>
                <c:pt idx="157">
                  <c:v>13.41028</c:v>
                </c:pt>
                <c:pt idx="158">
                  <c:v>13.183381000000001</c:v>
                </c:pt>
                <c:pt idx="159">
                  <c:v>12.955836999999999</c:v>
                </c:pt>
                <c:pt idx="160">
                  <c:v>12.727613</c:v>
                </c:pt>
                <c:pt idx="161">
                  <c:v>12.498680999999999</c:v>
                </c:pt>
                <c:pt idx="162">
                  <c:v>12.268994999999999</c:v>
                </c:pt>
                <c:pt idx="163">
                  <c:v>12.038525</c:v>
                </c:pt>
                <c:pt idx="164">
                  <c:v>11.807228</c:v>
                </c:pt>
                <c:pt idx="165">
                  <c:v>11.5750697</c:v>
                </c:pt>
                <c:pt idx="166">
                  <c:v>11.342008999999999</c:v>
                </c:pt>
                <c:pt idx="167">
                  <c:v>11.108006999999999</c:v>
                </c:pt>
                <c:pt idx="168">
                  <c:v>10.87302</c:v>
                </c:pt>
                <c:pt idx="169">
                  <c:v>10.637010999999999</c:v>
                </c:pt>
                <c:pt idx="170">
                  <c:v>10.399930000000001</c:v>
                </c:pt>
                <c:pt idx="171">
                  <c:v>10.161745000000002</c:v>
                </c:pt>
                <c:pt idx="172">
                  <c:v>9.922403000000001</c:v>
                </c:pt>
                <c:pt idx="173">
                  <c:v>9.6818640000000009</c:v>
                </c:pt>
                <c:pt idx="174">
                  <c:v>9.4400689999999994</c:v>
                </c:pt>
                <c:pt idx="175">
                  <c:v>9.1969840000000005</c:v>
                </c:pt>
                <c:pt idx="176">
                  <c:v>8.952553</c:v>
                </c:pt>
                <c:pt idx="177">
                  <c:v>8.7067140000000016</c:v>
                </c:pt>
                <c:pt idx="178">
                  <c:v>8.4594360000000002</c:v>
                </c:pt>
                <c:pt idx="179">
                  <c:v>8.2106560000000002</c:v>
                </c:pt>
                <c:pt idx="180">
                  <c:v>7.9603019999999995</c:v>
                </c:pt>
                <c:pt idx="181">
                  <c:v>7.7083310000000003</c:v>
                </c:pt>
                <c:pt idx="182">
                  <c:v>7.4546849999999996</c:v>
                </c:pt>
                <c:pt idx="183">
                  <c:v>7.1992950000000002</c:v>
                </c:pt>
                <c:pt idx="184">
                  <c:v>6.9420950000000001</c:v>
                </c:pt>
                <c:pt idx="185">
                  <c:v>6.6830230000000004</c:v>
                </c:pt>
                <c:pt idx="186">
                  <c:v>6.4219979999999994</c:v>
                </c:pt>
                <c:pt idx="187">
                  <c:v>6.158949999999999</c:v>
                </c:pt>
                <c:pt idx="188">
                  <c:v>5.8938120000000005</c:v>
                </c:pt>
                <c:pt idx="189">
                  <c:v>5.6264940000000001</c:v>
                </c:pt>
                <c:pt idx="190">
                  <c:v>5.3569190000000004</c:v>
                </c:pt>
                <c:pt idx="191">
                  <c:v>5.0849970000000004</c:v>
                </c:pt>
                <c:pt idx="192">
                  <c:v>4.8106349999999996</c:v>
                </c:pt>
                <c:pt idx="193">
                  <c:v>4.5337399999999981</c:v>
                </c:pt>
                <c:pt idx="194">
                  <c:v>4.2542140000000011</c:v>
                </c:pt>
                <c:pt idx="195">
                  <c:v>3.9719479999999994</c:v>
                </c:pt>
                <c:pt idx="196">
                  <c:v>3.6868329999999996</c:v>
                </c:pt>
                <c:pt idx="197">
                  <c:v>3.3987439999999998</c:v>
                </c:pt>
                <c:pt idx="198">
                  <c:v>3.1075769999999996</c:v>
                </c:pt>
                <c:pt idx="199">
                  <c:v>2.8131650000000006</c:v>
                </c:pt>
                <c:pt idx="200">
                  <c:v>2.5153909999999997</c:v>
                </c:pt>
                <c:pt idx="201">
                  <c:v>2.2141989999999998</c:v>
                </c:pt>
                <c:pt idx="202">
                  <c:v>1.9092830000000003</c:v>
                </c:pt>
                <c:pt idx="203">
                  <c:v>1.6005939999999994</c:v>
                </c:pt>
                <c:pt idx="204">
                  <c:v>1.2878479999999999</c:v>
                </c:pt>
                <c:pt idx="205">
                  <c:v>0.97102400000000011</c:v>
                </c:pt>
                <c:pt idx="206">
                  <c:v>0.64987400000000051</c:v>
                </c:pt>
                <c:pt idx="207">
                  <c:v>0.324130999999999</c:v>
                </c:pt>
                <c:pt idx="208">
                  <c:v>-6.3820000000004429E-3</c:v>
                </c:pt>
                <c:pt idx="209">
                  <c:v>-0.34184299999999918</c:v>
                </c:pt>
                <c:pt idx="210">
                  <c:v>-0.6824219999999992</c:v>
                </c:pt>
                <c:pt idx="211">
                  <c:v>-1.0283669999999985</c:v>
                </c:pt>
                <c:pt idx="212">
                  <c:v>-1.3799980000000023</c:v>
                </c:pt>
                <c:pt idx="213">
                  <c:v>-1.7375029999999985</c:v>
                </c:pt>
                <c:pt idx="214">
                  <c:v>-2.1010309999999977</c:v>
                </c:pt>
                <c:pt idx="215">
                  <c:v>-2.4707890000000003</c:v>
                </c:pt>
                <c:pt idx="216">
                  <c:v>-2.8471479999999989</c:v>
                </c:pt>
                <c:pt idx="217">
                  <c:v>-3.23014</c:v>
                </c:pt>
                <c:pt idx="218">
                  <c:v>-3.6199629999999998</c:v>
                </c:pt>
                <c:pt idx="219">
                  <c:v>-4.0169800000000002</c:v>
                </c:pt>
                <c:pt idx="220">
                  <c:v>-4.4210240000000027</c:v>
                </c:pt>
                <c:pt idx="221">
                  <c:v>-4.8324869999999995</c:v>
                </c:pt>
                <c:pt idx="222">
                  <c:v>-5.251312999999997</c:v>
                </c:pt>
                <c:pt idx="223">
                  <c:v>-5.6775949999999993</c:v>
                </c:pt>
                <c:pt idx="224">
                  <c:v>-6.1113569999999999</c:v>
                </c:pt>
                <c:pt idx="225">
                  <c:v>-6.5525429999999982</c:v>
                </c:pt>
                <c:pt idx="226">
                  <c:v>-7.0012100000000004</c:v>
                </c:pt>
                <c:pt idx="227">
                  <c:v>-7.4570140000000009</c:v>
                </c:pt>
                <c:pt idx="228">
                  <c:v>-7.9200150000000002</c:v>
                </c:pt>
                <c:pt idx="229">
                  <c:v>-8.3899620000000024</c:v>
                </c:pt>
                <c:pt idx="230">
                  <c:v>-8.8666030000000013</c:v>
                </c:pt>
                <c:pt idx="231">
                  <c:v>-9.3496860000000002</c:v>
                </c:pt>
                <c:pt idx="232">
                  <c:v>-9.8388629999999999</c:v>
                </c:pt>
                <c:pt idx="233">
                  <c:v>-10.333793999999997</c:v>
                </c:pt>
                <c:pt idx="234">
                  <c:v>-10.834156999999999</c:v>
                </c:pt>
                <c:pt idx="235">
                  <c:v>-11.339554</c:v>
                </c:pt>
                <c:pt idx="236">
                  <c:v>-11.849509000000001</c:v>
                </c:pt>
                <c:pt idx="237">
                  <c:v>-12.363678</c:v>
                </c:pt>
                <c:pt idx="238">
                  <c:v>-12.881649999999999</c:v>
                </c:pt>
                <c:pt idx="239">
                  <c:v>-13.403043</c:v>
                </c:pt>
                <c:pt idx="240">
                  <c:v>-13.927312000000002</c:v>
                </c:pt>
                <c:pt idx="241">
                  <c:v>-14.454242999999998</c:v>
                </c:pt>
                <c:pt idx="242">
                  <c:v>-14.983351000000003</c:v>
                </c:pt>
                <c:pt idx="243">
                  <c:v>-15.514282</c:v>
                </c:pt>
                <c:pt idx="244">
                  <c:v>-16.046711999999999</c:v>
                </c:pt>
                <c:pt idx="245">
                  <c:v>-16.580353000000002</c:v>
                </c:pt>
                <c:pt idx="246">
                  <c:v>-17.114948999999999</c:v>
                </c:pt>
                <c:pt idx="247">
                  <c:v>-17.650198000000003</c:v>
                </c:pt>
                <c:pt idx="248">
                  <c:v>-18.185859000000008</c:v>
                </c:pt>
                <c:pt idx="249">
                  <c:v>-18.721776999999999</c:v>
                </c:pt>
                <c:pt idx="250">
                  <c:v>-19.257819999999999</c:v>
                </c:pt>
                <c:pt idx="251">
                  <c:v>-19.793814000000005</c:v>
                </c:pt>
                <c:pt idx="252">
                  <c:v>-20.329696999999999</c:v>
                </c:pt>
                <c:pt idx="253">
                  <c:v>-20.865480999999999</c:v>
                </c:pt>
                <c:pt idx="254">
                  <c:v>-21.401015000000001</c:v>
                </c:pt>
                <c:pt idx="255">
                  <c:v>-21.936351999999999</c:v>
                </c:pt>
                <c:pt idx="256">
                  <c:v>-22.471609999999995</c:v>
                </c:pt>
                <c:pt idx="257">
                  <c:v>-23.006919999999994</c:v>
                </c:pt>
                <c:pt idx="258">
                  <c:v>-23.542251000000004</c:v>
                </c:pt>
                <c:pt idx="259">
                  <c:v>-24.077708000000005</c:v>
                </c:pt>
                <c:pt idx="260">
                  <c:v>-24.613611000000002</c:v>
                </c:pt>
                <c:pt idx="261">
                  <c:v>-25.149941000000002</c:v>
                </c:pt>
                <c:pt idx="262">
                  <c:v>-25.686976999999999</c:v>
                </c:pt>
                <c:pt idx="263">
                  <c:v>-26.224924999999999</c:v>
                </c:pt>
                <c:pt idx="264">
                  <c:v>-26.763952999999994</c:v>
                </c:pt>
                <c:pt idx="265">
                  <c:v>-27.304245000000002</c:v>
                </c:pt>
                <c:pt idx="266">
                  <c:v>-27.846063000000004</c:v>
                </c:pt>
                <c:pt idx="267">
                  <c:v>-28.389541999999999</c:v>
                </c:pt>
                <c:pt idx="268">
                  <c:v>-28.934909999999999</c:v>
                </c:pt>
                <c:pt idx="269">
                  <c:v>-29.482308</c:v>
                </c:pt>
                <c:pt idx="270">
                  <c:v>-30.032042999999998</c:v>
                </c:pt>
                <c:pt idx="271">
                  <c:v>-30.584142</c:v>
                </c:pt>
                <c:pt idx="272">
                  <c:v>-31.138917000000006</c:v>
                </c:pt>
                <c:pt idx="273">
                  <c:v>-31.696419000000002</c:v>
                </c:pt>
                <c:pt idx="274">
                  <c:v>-32.256993000000001</c:v>
                </c:pt>
                <c:pt idx="275">
                  <c:v>-32.820818999999986</c:v>
                </c:pt>
                <c:pt idx="276">
                  <c:v>-33.38812999999999</c:v>
                </c:pt>
                <c:pt idx="277">
                  <c:v>-33.959201000000014</c:v>
                </c:pt>
                <c:pt idx="278">
                  <c:v>-34.534303000000001</c:v>
                </c:pt>
                <c:pt idx="279">
                  <c:v>-35.113723000000014</c:v>
                </c:pt>
                <c:pt idx="280">
                  <c:v>-35.69793099999999</c:v>
                </c:pt>
                <c:pt idx="281">
                  <c:v>-36.287317999999999</c:v>
                </c:pt>
                <c:pt idx="282">
                  <c:v>-36.882393</c:v>
                </c:pt>
                <c:pt idx="283">
                  <c:v>-37.483665999999992</c:v>
                </c:pt>
                <c:pt idx="284">
                  <c:v>-38.091729999999991</c:v>
                </c:pt>
                <c:pt idx="285">
                  <c:v>-38.707259000000008</c:v>
                </c:pt>
                <c:pt idx="286">
                  <c:v>-39.330839999999995</c:v>
                </c:pt>
                <c:pt idx="287">
                  <c:v>-39.96317100000001</c:v>
                </c:pt>
                <c:pt idx="288">
                  <c:v>-40.605117999999997</c:v>
                </c:pt>
                <c:pt idx="289">
                  <c:v>-41.257238000000008</c:v>
                </c:pt>
                <c:pt idx="290">
                  <c:v>-41.920362000000004</c:v>
                </c:pt>
                <c:pt idx="291">
                  <c:v>-42.595134999999999</c:v>
                </c:pt>
                <c:pt idx="292">
                  <c:v>-43.282288000000001</c:v>
                </c:pt>
                <c:pt idx="293">
                  <c:v>-43.982413000000008</c:v>
                </c:pt>
                <c:pt idx="294">
                  <c:v>-44.696255000000001</c:v>
                </c:pt>
                <c:pt idx="295">
                  <c:v>-45.424287</c:v>
                </c:pt>
                <c:pt idx="296">
                  <c:v>-46.167252000000005</c:v>
                </c:pt>
                <c:pt idx="297">
                  <c:v>-46.9255</c:v>
                </c:pt>
                <c:pt idx="298">
                  <c:v>-47.699777999999995</c:v>
                </c:pt>
                <c:pt idx="299">
                  <c:v>-48.490612000000006</c:v>
                </c:pt>
                <c:pt idx="300">
                  <c:v>-49.298559000000004</c:v>
                </c:pt>
                <c:pt idx="301">
                  <c:v>-50.124342000000006</c:v>
                </c:pt>
                <c:pt idx="302">
                  <c:v>-50.968575999999992</c:v>
                </c:pt>
                <c:pt idx="303">
                  <c:v>-51.832186</c:v>
                </c:pt>
                <c:pt idx="304">
                  <c:v>-52.716008000000002</c:v>
                </c:pt>
                <c:pt idx="305">
                  <c:v>-53.621096000000001</c:v>
                </c:pt>
                <c:pt idx="306">
                  <c:v>-54.548930999999996</c:v>
                </c:pt>
                <c:pt idx="307">
                  <c:v>-55.502282999999998</c:v>
                </c:pt>
                <c:pt idx="308">
                  <c:v>-56.481086999999995</c:v>
                </c:pt>
                <c:pt idx="309">
                  <c:v>-57.487249000000006</c:v>
                </c:pt>
                <c:pt idx="310">
                  <c:v>-58.522964000000002</c:v>
                </c:pt>
                <c:pt idx="311">
                  <c:v>-59.590540000000004</c:v>
                </c:pt>
                <c:pt idx="312">
                  <c:v>-60.692812999999987</c:v>
                </c:pt>
                <c:pt idx="313">
                  <c:v>-61.832515000000008</c:v>
                </c:pt>
                <c:pt idx="314">
                  <c:v>-63.012732999999997</c:v>
                </c:pt>
                <c:pt idx="315">
                  <c:v>-64.236394000000004</c:v>
                </c:pt>
                <c:pt idx="316">
                  <c:v>-65.506374000000008</c:v>
                </c:pt>
                <c:pt idx="317">
                  <c:v>-66.825007999999997</c:v>
                </c:pt>
                <c:pt idx="318">
                  <c:v>-68.193631000000011</c:v>
                </c:pt>
                <c:pt idx="319">
                  <c:v>-69.612117999999995</c:v>
                </c:pt>
                <c:pt idx="320">
                  <c:v>-71.077591999999996</c:v>
                </c:pt>
                <c:pt idx="321">
                  <c:v>-72.583675999999997</c:v>
                </c:pt>
                <c:pt idx="322">
                  <c:v>-74.118904000000001</c:v>
                </c:pt>
                <c:pt idx="323">
                  <c:v>-75.665852000000001</c:v>
                </c:pt>
                <c:pt idx="324">
                  <c:v>-77.200173000000007</c:v>
                </c:pt>
                <c:pt idx="325">
                  <c:v>-78.691794000000016</c:v>
                </c:pt>
                <c:pt idx="326">
                  <c:v>-80.106736999999995</c:v>
                </c:pt>
                <c:pt idx="327">
                  <c:v>-81.412211000000013</c:v>
                </c:pt>
                <c:pt idx="328">
                  <c:v>-82.581102999999999</c:v>
                </c:pt>
                <c:pt idx="329">
                  <c:v>-83.596495000000004</c:v>
                </c:pt>
                <c:pt idx="330">
                  <c:v>-84.453325000000007</c:v>
                </c:pt>
                <c:pt idx="331">
                  <c:v>-85.157663999999997</c:v>
                </c:pt>
                <c:pt idx="332">
                  <c:v>-85.723709999999997</c:v>
                </c:pt>
                <c:pt idx="333">
                  <c:v>-86.170080999999996</c:v>
                </c:pt>
                <c:pt idx="334">
                  <c:v>-86.516922999999991</c:v>
                </c:pt>
                <c:pt idx="335">
                  <c:v>-86.783253999999999</c:v>
                </c:pt>
                <c:pt idx="336">
                  <c:v>-86.985996</c:v>
                </c:pt>
                <c:pt idx="337">
                  <c:v>-87.13938499999999</c:v>
                </c:pt>
                <c:pt idx="338">
                  <c:v>-87.254968000000005</c:v>
                </c:pt>
                <c:pt idx="339">
                  <c:v>-87.341874999999987</c:v>
                </c:pt>
                <c:pt idx="340">
                  <c:v>-87.407189000000002</c:v>
                </c:pt>
                <c:pt idx="341">
                  <c:v>-87.456229999999991</c:v>
                </c:pt>
                <c:pt idx="342">
                  <c:v>-87.493208999999993</c:v>
                </c:pt>
                <c:pt idx="343">
                  <c:v>-87.521217000000007</c:v>
                </c:pt>
                <c:pt idx="344">
                  <c:v>-87.542567999999989</c:v>
                </c:pt>
                <c:pt idx="345">
                  <c:v>-87.558791000000014</c:v>
                </c:pt>
                <c:pt idx="346">
                  <c:v>-87.571466999999998</c:v>
                </c:pt>
                <c:pt idx="347">
                  <c:v>-87.581354000000005</c:v>
                </c:pt>
                <c:pt idx="348">
                  <c:v>-87.589155000000005</c:v>
                </c:pt>
                <c:pt idx="349">
                  <c:v>-87.595498000000006</c:v>
                </c:pt>
                <c:pt idx="350">
                  <c:v>-87.600769</c:v>
                </c:pt>
                <c:pt idx="351">
                  <c:v>-87.605156999999991</c:v>
                </c:pt>
                <c:pt idx="352">
                  <c:v>-87.608874999999998</c:v>
                </c:pt>
                <c:pt idx="353">
                  <c:v>-87.612179999999995</c:v>
                </c:pt>
                <c:pt idx="354">
                  <c:v>-87.615089999999995</c:v>
                </c:pt>
                <c:pt idx="355">
                  <c:v>-87.617790999999997</c:v>
                </c:pt>
                <c:pt idx="356">
                  <c:v>-87.620248000000004</c:v>
                </c:pt>
                <c:pt idx="357">
                  <c:v>-87.62250800000001</c:v>
                </c:pt>
                <c:pt idx="358">
                  <c:v>-87.624708999999996</c:v>
                </c:pt>
                <c:pt idx="359">
                  <c:v>-87.626775000000009</c:v>
                </c:pt>
                <c:pt idx="360">
                  <c:v>-87.628828000000013</c:v>
                </c:pt>
                <c:pt idx="361">
                  <c:v>-87.630780999999999</c:v>
                </c:pt>
                <c:pt idx="362">
                  <c:v>-87.632647999999989</c:v>
                </c:pt>
                <c:pt idx="363">
                  <c:v>-87.634533999999988</c:v>
                </c:pt>
                <c:pt idx="364">
                  <c:v>-87.636346999999986</c:v>
                </c:pt>
                <c:pt idx="365">
                  <c:v>-87.638193000000001</c:v>
                </c:pt>
                <c:pt idx="366">
                  <c:v>-87.639974999999993</c:v>
                </c:pt>
                <c:pt idx="367">
                  <c:v>-87.64169600000001</c:v>
                </c:pt>
                <c:pt idx="368">
                  <c:v>-87.64345800000001</c:v>
                </c:pt>
                <c:pt idx="369">
                  <c:v>-87.645163000000011</c:v>
                </c:pt>
                <c:pt idx="370">
                  <c:v>-87.646812999999995</c:v>
                </c:pt>
                <c:pt idx="371">
                  <c:v>-87.648509000000018</c:v>
                </c:pt>
                <c:pt idx="372">
                  <c:v>-87.650153000000003</c:v>
                </c:pt>
                <c:pt idx="373">
                  <c:v>-87.651743999999994</c:v>
                </c:pt>
                <c:pt idx="374">
                  <c:v>-87.653384999999986</c:v>
                </c:pt>
                <c:pt idx="375">
                  <c:v>-87.654974999999993</c:v>
                </c:pt>
                <c:pt idx="376">
                  <c:v>-87.656616</c:v>
                </c:pt>
                <c:pt idx="377">
                  <c:v>-87.658208000000002</c:v>
                </c:pt>
                <c:pt idx="378">
                  <c:v>-87.659751</c:v>
                </c:pt>
                <c:pt idx="379">
                  <c:v>-87.661246000000006</c:v>
                </c:pt>
                <c:pt idx="380">
                  <c:v>-87.662794000000005</c:v>
                </c:pt>
                <c:pt idx="381">
                  <c:v>-87.664293999999998</c:v>
                </c:pt>
                <c:pt idx="382">
                  <c:v>-87.665849999999992</c:v>
                </c:pt>
                <c:pt idx="383">
                  <c:v>-87.667358000000007</c:v>
                </c:pt>
                <c:pt idx="384">
                  <c:v>-87.668820999999994</c:v>
                </c:pt>
                <c:pt idx="385">
                  <c:v>-87.670239000000009</c:v>
                </c:pt>
                <c:pt idx="386">
                  <c:v>-87.671712999999997</c:v>
                </c:pt>
                <c:pt idx="387">
                  <c:v>-87.673142999999996</c:v>
                </c:pt>
                <c:pt idx="388">
                  <c:v>-87.674627000000015</c:v>
                </c:pt>
                <c:pt idx="389">
                  <c:v>-87.67607000000001</c:v>
                </c:pt>
                <c:pt idx="390">
                  <c:v>-87.677468000000005</c:v>
                </c:pt>
                <c:pt idx="391">
                  <c:v>-87.678823999999992</c:v>
                </c:pt>
                <c:pt idx="392">
                  <c:v>-87.680236999999991</c:v>
                </c:pt>
                <c:pt idx="393">
                  <c:v>-87.681608999999995</c:v>
                </c:pt>
                <c:pt idx="394">
                  <c:v>-87.682939000000005</c:v>
                </c:pt>
                <c:pt idx="395">
                  <c:v>-87.684326999999996</c:v>
                </c:pt>
                <c:pt idx="396">
                  <c:v>-87.685674999999989</c:v>
                </c:pt>
                <c:pt idx="397">
                  <c:v>-87.686982000000015</c:v>
                </c:pt>
                <c:pt idx="398">
                  <c:v>-87.688349000000002</c:v>
                </c:pt>
                <c:pt idx="399">
                  <c:v>-87.689675999999992</c:v>
                </c:pt>
                <c:pt idx="400">
                  <c:v>-87.690962999999996</c:v>
                </c:pt>
                <c:pt idx="401">
                  <c:v>-87.692210000000003</c:v>
                </c:pt>
                <c:pt idx="402">
                  <c:v>-87.693517999999997</c:v>
                </c:pt>
                <c:pt idx="403">
                  <c:v>-87.694788000000003</c:v>
                </c:pt>
                <c:pt idx="404">
                  <c:v>-87.696118999999982</c:v>
                </c:pt>
                <c:pt idx="405">
                  <c:v>-87.697311999999997</c:v>
                </c:pt>
                <c:pt idx="406">
                  <c:v>-87.698566999999997</c:v>
                </c:pt>
                <c:pt idx="407">
                  <c:v>-87.699785000000006</c:v>
                </c:pt>
                <c:pt idx="408">
                  <c:v>-87.701065</c:v>
                </c:pt>
                <c:pt idx="409">
                  <c:v>-87.702308000000002</c:v>
                </c:pt>
                <c:pt idx="410">
                  <c:v>-87.703513999999984</c:v>
                </c:pt>
                <c:pt idx="411">
                  <c:v>-87.704684</c:v>
                </c:pt>
                <c:pt idx="412">
                  <c:v>-87.705916999999999</c:v>
                </c:pt>
                <c:pt idx="413">
                  <c:v>-87.707114999999988</c:v>
                </c:pt>
                <c:pt idx="414">
                  <c:v>-87.708275999999998</c:v>
                </c:pt>
                <c:pt idx="415">
                  <c:v>-87.709502999999998</c:v>
                </c:pt>
                <c:pt idx="416">
                  <c:v>-87.710593999999986</c:v>
                </c:pt>
                <c:pt idx="417">
                  <c:v>-87.711749999999995</c:v>
                </c:pt>
                <c:pt idx="418">
                  <c:v>-87.712972000000008</c:v>
                </c:pt>
                <c:pt idx="419">
                  <c:v>-87.714057999999994</c:v>
                </c:pt>
                <c:pt idx="420">
                  <c:v>-87.715211000000011</c:v>
                </c:pt>
                <c:pt idx="421">
                  <c:v>-87.716329999999999</c:v>
                </c:pt>
                <c:pt idx="422">
                  <c:v>-87.717513999999994</c:v>
                </c:pt>
                <c:pt idx="423">
                  <c:v>-87.718565999999996</c:v>
                </c:pt>
                <c:pt idx="424">
                  <c:v>-87.719684000000015</c:v>
                </c:pt>
                <c:pt idx="425">
                  <c:v>-87.72076899999999</c:v>
                </c:pt>
                <c:pt idx="426">
                  <c:v>-87.721921000000009</c:v>
                </c:pt>
                <c:pt idx="427">
                  <c:v>-87.723041000000009</c:v>
                </c:pt>
                <c:pt idx="428">
                  <c:v>-87.72402799999999</c:v>
                </c:pt>
                <c:pt idx="429">
                  <c:v>-87.725183000000001</c:v>
                </c:pt>
                <c:pt idx="430">
                  <c:v>-87.726206000000005</c:v>
                </c:pt>
                <c:pt idx="431">
                  <c:v>-87.727298000000005</c:v>
                </c:pt>
                <c:pt idx="432">
                  <c:v>-87.728357000000003</c:v>
                </c:pt>
                <c:pt idx="433">
                  <c:v>-87.729385999999991</c:v>
                </c:pt>
                <c:pt idx="434">
                  <c:v>-87.730381999999992</c:v>
                </c:pt>
                <c:pt idx="435">
                  <c:v>-87.731449999999995</c:v>
                </c:pt>
                <c:pt idx="436">
                  <c:v>-87.732484999999997</c:v>
                </c:pt>
                <c:pt idx="437">
                  <c:v>-87.733490000000003</c:v>
                </c:pt>
                <c:pt idx="438">
                  <c:v>-87.734565000000003</c:v>
                </c:pt>
                <c:pt idx="439">
                  <c:v>-87.735509999999991</c:v>
                </c:pt>
                <c:pt idx="440">
                  <c:v>-87.736525</c:v>
                </c:pt>
                <c:pt idx="441">
                  <c:v>-87.737511000000012</c:v>
                </c:pt>
                <c:pt idx="442">
                  <c:v>-87.738565999999992</c:v>
                </c:pt>
                <c:pt idx="443">
                  <c:v>-87.739492999999996</c:v>
                </c:pt>
                <c:pt idx="444">
                  <c:v>-87.740491000000006</c:v>
                </c:pt>
                <c:pt idx="445">
                  <c:v>-87.741459000000006</c:v>
                </c:pt>
                <c:pt idx="446">
                  <c:v>-87.742397999999994</c:v>
                </c:pt>
                <c:pt idx="447">
                  <c:v>-87.743409999999997</c:v>
                </c:pt>
                <c:pt idx="448">
                  <c:v>-87.744392999999988</c:v>
                </c:pt>
                <c:pt idx="449">
                  <c:v>-87.745348000000007</c:v>
                </c:pt>
                <c:pt idx="450">
                  <c:v>-87.746274999999997</c:v>
                </c:pt>
                <c:pt idx="451">
                  <c:v>-87.747174000000001</c:v>
                </c:pt>
                <c:pt idx="452">
                  <c:v>-87.748146000000006</c:v>
                </c:pt>
                <c:pt idx="453">
                  <c:v>-87.749089000000012</c:v>
                </c:pt>
                <c:pt idx="454">
                  <c:v>-87.750006000000013</c:v>
                </c:pt>
                <c:pt idx="455">
                  <c:v>-87.750896000000012</c:v>
                </c:pt>
                <c:pt idx="456">
                  <c:v>-87.751857999999999</c:v>
                </c:pt>
                <c:pt idx="457">
                  <c:v>-87.752694999999989</c:v>
                </c:pt>
                <c:pt idx="458">
                  <c:v>-87.753604999999993</c:v>
                </c:pt>
                <c:pt idx="459">
                  <c:v>-87.754488000000009</c:v>
                </c:pt>
                <c:pt idx="460">
                  <c:v>-87.755443999999997</c:v>
                </c:pt>
                <c:pt idx="461">
                  <c:v>-87.756276</c:v>
                </c:pt>
                <c:pt idx="462">
                  <c:v>-87.757180999999989</c:v>
                </c:pt>
                <c:pt idx="463">
                  <c:v>-87.758061000000012</c:v>
                </c:pt>
                <c:pt idx="464">
                  <c:v>-87.758914999999988</c:v>
                </c:pt>
                <c:pt idx="465">
                  <c:v>-87.759843000000004</c:v>
                </c:pt>
                <c:pt idx="466">
                  <c:v>-87.760647000000006</c:v>
                </c:pt>
                <c:pt idx="467">
                  <c:v>-87.761525999999989</c:v>
                </c:pt>
                <c:pt idx="468">
                  <c:v>-87.762378000000012</c:v>
                </c:pt>
                <c:pt idx="469">
                  <c:v>-87.763208000000006</c:v>
                </c:pt>
                <c:pt idx="470">
                  <c:v>-87.764012000000008</c:v>
                </c:pt>
                <c:pt idx="471">
                  <c:v>-87.764892000000003</c:v>
                </c:pt>
                <c:pt idx="472">
                  <c:v>-87.765748000000002</c:v>
                </c:pt>
                <c:pt idx="473">
                  <c:v>-87.766578999999993</c:v>
                </c:pt>
                <c:pt idx="474">
                  <c:v>-87.767387999999997</c:v>
                </c:pt>
                <c:pt idx="475">
                  <c:v>-87.768170999999995</c:v>
                </c:pt>
                <c:pt idx="476">
                  <c:v>-87.769031999999996</c:v>
                </c:pt>
                <c:pt idx="477">
                  <c:v>-87.769768999999997</c:v>
                </c:pt>
                <c:pt idx="478">
                  <c:v>-87.770582000000005</c:v>
                </c:pt>
                <c:pt idx="479">
                  <c:v>-87.771373999999994</c:v>
                </c:pt>
                <c:pt idx="480">
                  <c:v>-87.772240999999994</c:v>
                </c:pt>
                <c:pt idx="481">
                  <c:v>-87.772986000000003</c:v>
                </c:pt>
                <c:pt idx="482">
                  <c:v>-87.773808000000002</c:v>
                </c:pt>
                <c:pt idx="483">
                  <c:v>-87.774607000000003</c:v>
                </c:pt>
                <c:pt idx="484">
                  <c:v>-87.775385</c:v>
                </c:pt>
                <c:pt idx="485">
                  <c:v>-87.776139999999998</c:v>
                </c:pt>
                <c:pt idx="486">
                  <c:v>-87.776872999999995</c:v>
                </c:pt>
                <c:pt idx="487">
                  <c:v>-87.777683999999994</c:v>
                </c:pt>
                <c:pt idx="488">
                  <c:v>-87.778473000000005</c:v>
                </c:pt>
                <c:pt idx="489">
                  <c:v>-87.779140000000012</c:v>
                </c:pt>
                <c:pt idx="490">
                  <c:v>-87.779887000000002</c:v>
                </c:pt>
                <c:pt idx="491">
                  <c:v>-87.780710999999997</c:v>
                </c:pt>
                <c:pt idx="492">
                  <c:v>-87.781414999999996</c:v>
                </c:pt>
                <c:pt idx="493">
                  <c:v>-87.782195999999999</c:v>
                </c:pt>
                <c:pt idx="494">
                  <c:v>-87.782858000000004</c:v>
                </c:pt>
                <c:pt idx="495">
                  <c:v>-87.783597999999998</c:v>
                </c:pt>
                <c:pt idx="496">
                  <c:v>-87.784317000000001</c:v>
                </c:pt>
                <c:pt idx="497">
                  <c:v>-87.785117</c:v>
                </c:pt>
                <c:pt idx="498">
                  <c:v>-87.785795000000007</c:v>
                </c:pt>
                <c:pt idx="499">
                  <c:v>-87.78655400000001</c:v>
                </c:pt>
                <c:pt idx="500">
                  <c:v>-87.787192000000005</c:v>
                </c:pt>
                <c:pt idx="501">
                  <c:v>-87.787909999999997</c:v>
                </c:pt>
                <c:pt idx="502">
                  <c:v>-87.788607999999996</c:v>
                </c:pt>
                <c:pt idx="503">
                  <c:v>-87.789387000000005</c:v>
                </c:pt>
                <c:pt idx="504">
                  <c:v>-87.790047000000001</c:v>
                </c:pt>
                <c:pt idx="505">
                  <c:v>-87.790686000000008</c:v>
                </c:pt>
                <c:pt idx="506">
                  <c:v>-87.791404999999997</c:v>
                </c:pt>
                <c:pt idx="507">
                  <c:v>-87.792107000000001</c:v>
                </c:pt>
                <c:pt idx="508">
                  <c:v>-87.792787000000004</c:v>
                </c:pt>
                <c:pt idx="509">
                  <c:v>-87.793449999999993</c:v>
                </c:pt>
                <c:pt idx="510">
                  <c:v>-87.794094999999999</c:v>
                </c:pt>
                <c:pt idx="511">
                  <c:v>-87.794819000000004</c:v>
                </c:pt>
                <c:pt idx="512">
                  <c:v>-87.795426000000006</c:v>
                </c:pt>
                <c:pt idx="513">
                  <c:v>-87.796113000000005</c:v>
                </c:pt>
                <c:pt idx="514">
                  <c:v>-87.796781999999993</c:v>
                </c:pt>
                <c:pt idx="515">
                  <c:v>-87.797433999999996</c:v>
                </c:pt>
                <c:pt idx="516">
                  <c:v>-87.798066999999989</c:v>
                </c:pt>
                <c:pt idx="517">
                  <c:v>-87.798780999999991</c:v>
                </c:pt>
                <c:pt idx="518">
                  <c:v>-87.799378000000004</c:v>
                </c:pt>
                <c:pt idx="519">
                  <c:v>-87.80005700000001</c:v>
                </c:pt>
                <c:pt idx="520">
                  <c:v>-87.800618999999998</c:v>
                </c:pt>
                <c:pt idx="521">
                  <c:v>-87.801262999999992</c:v>
                </c:pt>
                <c:pt idx="522">
                  <c:v>-87.801888999999989</c:v>
                </c:pt>
                <c:pt idx="523">
                  <c:v>-87.802598000000003</c:v>
                </c:pt>
                <c:pt idx="524">
                  <c:v>-87.803190000000001</c:v>
                </c:pt>
                <c:pt idx="525">
                  <c:v>-87.803765000000013</c:v>
                </c:pt>
                <c:pt idx="526">
                  <c:v>-87.804423</c:v>
                </c:pt>
                <c:pt idx="527">
                  <c:v>-87.805063000000004</c:v>
                </c:pt>
                <c:pt idx="528">
                  <c:v>-87.805686999999992</c:v>
                </c:pt>
                <c:pt idx="529">
                  <c:v>-87.806293999999994</c:v>
                </c:pt>
                <c:pt idx="530">
                  <c:v>-87.806885999999992</c:v>
                </c:pt>
                <c:pt idx="531">
                  <c:v>-87.807460000000006</c:v>
                </c:pt>
                <c:pt idx="532">
                  <c:v>-87.808018000000004</c:v>
                </c:pt>
                <c:pt idx="533">
                  <c:v>-87.808659000000006</c:v>
                </c:pt>
                <c:pt idx="534">
                  <c:v>-87.809185000000014</c:v>
                </c:pt>
                <c:pt idx="535">
                  <c:v>-87.809794999999994</c:v>
                </c:pt>
                <c:pt idx="536">
                  <c:v>-87.810388000000003</c:v>
                </c:pt>
                <c:pt idx="537">
                  <c:v>-87.810966000000008</c:v>
                </c:pt>
                <c:pt idx="538">
                  <c:v>-87.811527999999996</c:v>
                </c:pt>
                <c:pt idx="539">
                  <c:v>-87.812174000000013</c:v>
                </c:pt>
                <c:pt idx="540">
                  <c:v>-87.812705999999991</c:v>
                </c:pt>
                <c:pt idx="541">
                  <c:v>-87.813321000000002</c:v>
                </c:pt>
                <c:pt idx="542">
                  <c:v>-87.81382099999999</c:v>
                </c:pt>
                <c:pt idx="543">
                  <c:v>-87.814406000000005</c:v>
                </c:pt>
                <c:pt idx="544">
                  <c:v>-87.814975999999987</c:v>
                </c:pt>
                <c:pt idx="545">
                  <c:v>-87.81553000000001</c:v>
                </c:pt>
                <c:pt idx="546">
                  <c:v>-87.816069999999996</c:v>
                </c:pt>
                <c:pt idx="547">
                  <c:v>-87.816595000000007</c:v>
                </c:pt>
                <c:pt idx="548">
                  <c:v>-87.817205999999999</c:v>
                </c:pt>
                <c:pt idx="549">
                  <c:v>-87.817701999999997</c:v>
                </c:pt>
                <c:pt idx="550">
                  <c:v>-87.818282999999994</c:v>
                </c:pt>
                <c:pt idx="551">
                  <c:v>-87.818850000000012</c:v>
                </c:pt>
                <c:pt idx="552">
                  <c:v>-87.819302000000008</c:v>
                </c:pt>
                <c:pt idx="553">
                  <c:v>-87.819839999999985</c:v>
                </c:pt>
                <c:pt idx="554">
                  <c:v>-87.820363999999998</c:v>
                </c:pt>
                <c:pt idx="555">
                  <c:v>-87.820973999999993</c:v>
                </c:pt>
                <c:pt idx="556">
                  <c:v>-87.821469000000008</c:v>
                </c:pt>
                <c:pt idx="557">
                  <c:v>-87.82195200000001</c:v>
                </c:pt>
                <c:pt idx="558">
                  <c:v>-87.822520000000011</c:v>
                </c:pt>
                <c:pt idx="559">
                  <c:v>-87.822973999999988</c:v>
                </c:pt>
                <c:pt idx="560">
                  <c:v>-87.823515</c:v>
                </c:pt>
                <c:pt idx="561">
                  <c:v>-87.824041999999992</c:v>
                </c:pt>
                <c:pt idx="562">
                  <c:v>-87.824556999999999</c:v>
                </c:pt>
                <c:pt idx="563">
                  <c:v>-87.825057000000001</c:v>
                </c:pt>
                <c:pt idx="564">
                  <c:v>-87.825544000000008</c:v>
                </c:pt>
                <c:pt idx="565">
                  <c:v>-87.826018000000005</c:v>
                </c:pt>
                <c:pt idx="566">
                  <c:v>-87.82657900000001</c:v>
                </c:pt>
                <c:pt idx="567">
                  <c:v>-87.827027000000001</c:v>
                </c:pt>
                <c:pt idx="568">
                  <c:v>-87.827562</c:v>
                </c:pt>
                <c:pt idx="569">
                  <c:v>-87.827984000000001</c:v>
                </c:pt>
                <c:pt idx="570">
                  <c:v>-87.828494000000006</c:v>
                </c:pt>
                <c:pt idx="571">
                  <c:v>-87.828990000000005</c:v>
                </c:pt>
                <c:pt idx="572">
                  <c:v>-87.829475000000002</c:v>
                </c:pt>
                <c:pt idx="573">
                  <c:v>-87.829945999999993</c:v>
                </c:pt>
                <c:pt idx="574">
                  <c:v>-87.830406000000011</c:v>
                </c:pt>
                <c:pt idx="575">
                  <c:v>-87.830952000000011</c:v>
                </c:pt>
                <c:pt idx="576">
                  <c:v>-87.831385999999995</c:v>
                </c:pt>
                <c:pt idx="577">
                  <c:v>-87.831808999999993</c:v>
                </c:pt>
                <c:pt idx="578">
                  <c:v>-87.832318999999998</c:v>
                </c:pt>
                <c:pt idx="579">
                  <c:v>-87.832816999999991</c:v>
                </c:pt>
                <c:pt idx="580">
                  <c:v>-87.833204000000009</c:v>
                </c:pt>
                <c:pt idx="581">
                  <c:v>-87.833677999999992</c:v>
                </c:pt>
                <c:pt idx="582">
                  <c:v>-87.834140000000005</c:v>
                </c:pt>
                <c:pt idx="583">
                  <c:v>-87.834591000000003</c:v>
                </c:pt>
                <c:pt idx="584">
                  <c:v>-87.835031000000001</c:v>
                </c:pt>
                <c:pt idx="585">
                  <c:v>-87.835558000000006</c:v>
                </c:pt>
                <c:pt idx="586">
                  <c:v>-87.835974000000007</c:v>
                </c:pt>
                <c:pt idx="587">
                  <c:v>-87.836378000000011</c:v>
                </c:pt>
                <c:pt idx="588">
                  <c:v>-87.836872</c:v>
                </c:pt>
                <c:pt idx="589">
                  <c:v>-87.837354000000005</c:v>
                </c:pt>
                <c:pt idx="590">
                  <c:v>-87.837725000000006</c:v>
                </c:pt>
                <c:pt idx="591">
                  <c:v>-87.838183999999998</c:v>
                </c:pt>
                <c:pt idx="592">
                  <c:v>-87.838633000000016</c:v>
                </c:pt>
                <c:pt idx="593">
                  <c:v>-87.839071000000004</c:v>
                </c:pt>
                <c:pt idx="594">
                  <c:v>-87.839496999999994</c:v>
                </c:pt>
                <c:pt idx="595">
                  <c:v>-87.839912999999996</c:v>
                </c:pt>
                <c:pt idx="596">
                  <c:v>-87.840317999999996</c:v>
                </c:pt>
                <c:pt idx="597">
                  <c:v>-87.840710999999999</c:v>
                </c:pt>
                <c:pt idx="598">
                  <c:v>-87.841196000000011</c:v>
                </c:pt>
                <c:pt idx="599">
                  <c:v>-87.841567999999995</c:v>
                </c:pt>
                <c:pt idx="600">
                  <c:v>-87.842030999999992</c:v>
                </c:pt>
                <c:pt idx="601">
                  <c:v>-87.842382999999998</c:v>
                </c:pt>
                <c:pt idx="602">
                  <c:v>-87.842825000000005</c:v>
                </c:pt>
                <c:pt idx="603">
                  <c:v>-87.843255999999997</c:v>
                </c:pt>
                <c:pt idx="604">
                  <c:v>-87.843677</c:v>
                </c:pt>
                <c:pt idx="605">
                  <c:v>-87.844087999999999</c:v>
                </c:pt>
                <c:pt idx="606">
                  <c:v>-87.844488999999996</c:v>
                </c:pt>
                <c:pt idx="607">
                  <c:v>-87.844879000000006</c:v>
                </c:pt>
                <c:pt idx="608">
                  <c:v>-87.84526000000001</c:v>
                </c:pt>
                <c:pt idx="609">
                  <c:v>-87.845631000000012</c:v>
                </c:pt>
                <c:pt idx="610">
                  <c:v>-87.846092000000013</c:v>
                </c:pt>
                <c:pt idx="611">
                  <c:v>-87.846443000000008</c:v>
                </c:pt>
                <c:pt idx="612">
                  <c:v>-87.846884000000003</c:v>
                </c:pt>
                <c:pt idx="613">
                  <c:v>-87.847216000000003</c:v>
                </c:pt>
                <c:pt idx="614">
                  <c:v>-87.847637999999989</c:v>
                </c:pt>
                <c:pt idx="615">
                  <c:v>-87.848050999999998</c:v>
                </c:pt>
                <c:pt idx="616">
                  <c:v>-87.848353000000003</c:v>
                </c:pt>
                <c:pt idx="617">
                  <c:v>-87.848747000000003</c:v>
                </c:pt>
                <c:pt idx="618">
                  <c:v>-87.849131999999997</c:v>
                </c:pt>
                <c:pt idx="619">
                  <c:v>-87.849506000000005</c:v>
                </c:pt>
                <c:pt idx="620">
                  <c:v>-87.849872000000005</c:v>
                </c:pt>
                <c:pt idx="621">
                  <c:v>-87.850228999999999</c:v>
                </c:pt>
                <c:pt idx="622">
                  <c:v>-87.850676000000007</c:v>
                </c:pt>
                <c:pt idx="623">
                  <c:v>-87.851014000000006</c:v>
                </c:pt>
                <c:pt idx="624">
                  <c:v>-87.851343</c:v>
                </c:pt>
                <c:pt idx="625">
                  <c:v>-87.851763000000005</c:v>
                </c:pt>
                <c:pt idx="626">
                  <c:v>-87.852074999999999</c:v>
                </c:pt>
                <c:pt idx="627">
                  <c:v>-87.852477000000007</c:v>
                </c:pt>
                <c:pt idx="628">
                  <c:v>-87.852870999999993</c:v>
                </c:pt>
                <c:pt idx="629">
                  <c:v>-87.853155999999998</c:v>
                </c:pt>
                <c:pt idx="630">
                  <c:v>-87.853532000000001</c:v>
                </c:pt>
                <c:pt idx="631">
                  <c:v>-87.85390000000001</c:v>
                </c:pt>
                <c:pt idx="632">
                  <c:v>-87.854258999999999</c:v>
                </c:pt>
                <c:pt idx="633">
                  <c:v>-87.854610000000008</c:v>
                </c:pt>
                <c:pt idx="634">
                  <c:v>-87.854951</c:v>
                </c:pt>
                <c:pt idx="635">
                  <c:v>-87.855285000000009</c:v>
                </c:pt>
                <c:pt idx="636">
                  <c:v>-87.855610000000013</c:v>
                </c:pt>
                <c:pt idx="637">
                  <c:v>-87.856026999999997</c:v>
                </c:pt>
                <c:pt idx="638">
                  <c:v>-87.856335000000001</c:v>
                </c:pt>
                <c:pt idx="639">
                  <c:v>-87.856634999999997</c:v>
                </c:pt>
                <c:pt idx="640">
                  <c:v>-87.857028</c:v>
                </c:pt>
                <c:pt idx="641">
                  <c:v>-87.857312999999991</c:v>
                </c:pt>
                <c:pt idx="642">
                  <c:v>-87.857688999999993</c:v>
                </c:pt>
                <c:pt idx="643">
                  <c:v>-87.858057000000002</c:v>
                </c:pt>
                <c:pt idx="644">
                  <c:v>-87.858317</c:v>
                </c:pt>
                <c:pt idx="645">
                  <c:v>-87.858669000000006</c:v>
                </c:pt>
                <c:pt idx="646">
                  <c:v>-87.859014000000002</c:v>
                </c:pt>
                <c:pt idx="647">
                  <c:v>-87.859349999999992</c:v>
                </c:pt>
                <c:pt idx="648">
                  <c:v>-87.859679</c:v>
                </c:pt>
                <c:pt idx="649">
                  <c:v>-87.859999000000002</c:v>
                </c:pt>
                <c:pt idx="650">
                  <c:v>-87.860312999999991</c:v>
                </c:pt>
                <c:pt idx="651">
                  <c:v>-87.860619</c:v>
                </c:pt>
                <c:pt idx="652">
                  <c:v>-87.860917000000001</c:v>
                </c:pt>
                <c:pt idx="653">
                  <c:v>-87.861307999999994</c:v>
                </c:pt>
                <c:pt idx="654">
                  <c:v>-87.86159099999999</c:v>
                </c:pt>
                <c:pt idx="655">
                  <c:v>-87.861867000000004</c:v>
                </c:pt>
                <c:pt idx="656">
                  <c:v>-87.862234999999998</c:v>
                </c:pt>
                <c:pt idx="657">
                  <c:v>-87.862497000000005</c:v>
                </c:pt>
                <c:pt idx="658">
                  <c:v>-87.862849999999995</c:v>
                </c:pt>
                <c:pt idx="659">
                  <c:v>-87.863197</c:v>
                </c:pt>
                <c:pt idx="660">
                  <c:v>-87.863436000000007</c:v>
                </c:pt>
                <c:pt idx="661">
                  <c:v>-87.863767999999993</c:v>
                </c:pt>
                <c:pt idx="662">
                  <c:v>-87.864094000000009</c:v>
                </c:pt>
                <c:pt idx="663">
                  <c:v>-87.864412000000002</c:v>
                </c:pt>
                <c:pt idx="664">
                  <c:v>-87.864622999999995</c:v>
                </c:pt>
                <c:pt idx="665">
                  <c:v>-87.864926999999994</c:v>
                </c:pt>
                <c:pt idx="666">
                  <c:v>-87.865223</c:v>
                </c:pt>
                <c:pt idx="667">
                  <c:v>-87.865514000000005</c:v>
                </c:pt>
                <c:pt idx="668">
                  <c:v>-87.865897000000004</c:v>
                </c:pt>
                <c:pt idx="669">
                  <c:v>-87.866174000000001</c:v>
                </c:pt>
                <c:pt idx="670">
                  <c:v>-87.866443000000004</c:v>
                </c:pt>
                <c:pt idx="671">
                  <c:v>-87.866705999999994</c:v>
                </c:pt>
                <c:pt idx="672">
                  <c:v>-87.867063000000002</c:v>
                </c:pt>
                <c:pt idx="673">
                  <c:v>-87.867311999999998</c:v>
                </c:pt>
                <c:pt idx="674">
                  <c:v>-87.867554999999996</c:v>
                </c:pt>
                <c:pt idx="675">
                  <c:v>-87.867891999999998</c:v>
                </c:pt>
                <c:pt idx="676">
                  <c:v>-87.868122</c:v>
                </c:pt>
                <c:pt idx="677">
                  <c:v>-87.868445000000008</c:v>
                </c:pt>
                <c:pt idx="678">
                  <c:v>-87.868762000000004</c:v>
                </c:pt>
                <c:pt idx="679">
                  <c:v>-87.868972999999997</c:v>
                </c:pt>
                <c:pt idx="680">
                  <c:v>-87.869277000000011</c:v>
                </c:pt>
                <c:pt idx="681">
                  <c:v>-87.869574999999998</c:v>
                </c:pt>
                <c:pt idx="682">
                  <c:v>-87.869866999999999</c:v>
                </c:pt>
                <c:pt idx="683">
                  <c:v>-87.870152000000004</c:v>
                </c:pt>
                <c:pt idx="684">
                  <c:v>-87.870331000000007</c:v>
                </c:pt>
                <c:pt idx="685">
                  <c:v>-87.870604</c:v>
                </c:pt>
                <c:pt idx="686">
                  <c:v>-87.870870999999994</c:v>
                </c:pt>
                <c:pt idx="687">
                  <c:v>-87.871232000000006</c:v>
                </c:pt>
                <c:pt idx="688">
                  <c:v>-87.871486000000004</c:v>
                </c:pt>
                <c:pt idx="689">
                  <c:v>-87.871734999999987</c:v>
                </c:pt>
                <c:pt idx="690">
                  <c:v>-87.871977999999984</c:v>
                </c:pt>
                <c:pt idx="691">
                  <c:v>-87.872214</c:v>
                </c:pt>
                <c:pt idx="692">
                  <c:v>-87.872545000000002</c:v>
                </c:pt>
                <c:pt idx="693">
                  <c:v>-87.872770000000017</c:v>
                </c:pt>
                <c:pt idx="694">
                  <c:v>-87.872989000000004</c:v>
                </c:pt>
                <c:pt idx="695">
                  <c:v>-87.873302999999993</c:v>
                </c:pt>
                <c:pt idx="696">
                  <c:v>-87.873508999999999</c:v>
                </c:pt>
                <c:pt idx="697">
                  <c:v>-87.873811000000003</c:v>
                </c:pt>
                <c:pt idx="698">
                  <c:v>-87.874007000000006</c:v>
                </c:pt>
                <c:pt idx="699">
                  <c:v>-87.874297999999996</c:v>
                </c:pt>
                <c:pt idx="700">
                  <c:v>-87.874582000000004</c:v>
                </c:pt>
                <c:pt idx="701">
                  <c:v>-87.874760999999992</c:v>
                </c:pt>
                <c:pt idx="702">
                  <c:v>-87.875033999999999</c:v>
                </c:pt>
                <c:pt idx="703">
                  <c:v>-87.875303000000002</c:v>
                </c:pt>
                <c:pt idx="704">
                  <c:v>-87.875566000000006</c:v>
                </c:pt>
                <c:pt idx="705">
                  <c:v>-87.875821999999999</c:v>
                </c:pt>
                <c:pt idx="706">
                  <c:v>-87.876074000000003</c:v>
                </c:pt>
                <c:pt idx="707">
                  <c:v>-87.876320000000007</c:v>
                </c:pt>
                <c:pt idx="708">
                  <c:v>-87.876560999999995</c:v>
                </c:pt>
                <c:pt idx="709">
                  <c:v>-87.876795999999999</c:v>
                </c:pt>
                <c:pt idx="710">
                  <c:v>-87.877025999999987</c:v>
                </c:pt>
                <c:pt idx="711">
                  <c:v>-87.877251999999999</c:v>
                </c:pt>
                <c:pt idx="712">
                  <c:v>-87.877471</c:v>
                </c:pt>
                <c:pt idx="713">
                  <c:v>-87.877685</c:v>
                </c:pt>
                <c:pt idx="714">
                  <c:v>-87.877994000000001</c:v>
                </c:pt>
                <c:pt idx="715">
                  <c:v>-87.878197999999998</c:v>
                </c:pt>
                <c:pt idx="716">
                  <c:v>-87.878396999999993</c:v>
                </c:pt>
                <c:pt idx="717">
                  <c:v>-87.878691000000003</c:v>
                </c:pt>
                <c:pt idx="718">
                  <c:v>-87.878880000000009</c:v>
                </c:pt>
                <c:pt idx="719">
                  <c:v>-87.879064000000014</c:v>
                </c:pt>
                <c:pt idx="720">
                  <c:v>-87.879341999999994</c:v>
                </c:pt>
                <c:pt idx="721">
                  <c:v>-87.87951600000001</c:v>
                </c:pt>
                <c:pt idx="722">
                  <c:v>-87.879784999999998</c:v>
                </c:pt>
                <c:pt idx="723">
                  <c:v>-87.880049</c:v>
                </c:pt>
                <c:pt idx="724">
                  <c:v>-87.880207999999996</c:v>
                </c:pt>
                <c:pt idx="725">
                  <c:v>-87.880462000000009</c:v>
                </c:pt>
                <c:pt idx="726">
                  <c:v>-87.880712000000003</c:v>
                </c:pt>
                <c:pt idx="727">
                  <c:v>-87.880856000000009</c:v>
                </c:pt>
                <c:pt idx="728">
                  <c:v>-87.881095999999999</c:v>
                </c:pt>
                <c:pt idx="729">
                  <c:v>-87.881329999999991</c:v>
                </c:pt>
                <c:pt idx="730">
                  <c:v>-87.881561000000005</c:v>
                </c:pt>
                <c:pt idx="731">
                  <c:v>-87.881787000000003</c:v>
                </c:pt>
                <c:pt idx="732">
                  <c:v>-87.882007000000002</c:v>
                </c:pt>
                <c:pt idx="733">
                  <c:v>-87.882222999999996</c:v>
                </c:pt>
                <c:pt idx="734">
                  <c:v>-87.882435999999998</c:v>
                </c:pt>
                <c:pt idx="735">
                  <c:v>-87.882643000000002</c:v>
                </c:pt>
                <c:pt idx="736">
                  <c:v>-87.882845000000003</c:v>
                </c:pt>
                <c:pt idx="737">
                  <c:v>-87.883043000000015</c:v>
                </c:pt>
                <c:pt idx="738">
                  <c:v>-87.883235999999997</c:v>
                </c:pt>
                <c:pt idx="739">
                  <c:v>-87.883424999999988</c:v>
                </c:pt>
                <c:pt idx="740">
                  <c:v>-87.883711000000005</c:v>
                </c:pt>
                <c:pt idx="741">
                  <c:v>-87.883891000000006</c:v>
                </c:pt>
                <c:pt idx="742">
                  <c:v>-87.884066999999988</c:v>
                </c:pt>
                <c:pt idx="743">
                  <c:v>-87.884338000000014</c:v>
                </c:pt>
                <c:pt idx="744">
                  <c:v>-87.884505000000004</c:v>
                </c:pt>
                <c:pt idx="745">
                  <c:v>-87.884667999999991</c:v>
                </c:pt>
                <c:pt idx="746">
                  <c:v>-87.884926000000007</c:v>
                </c:pt>
                <c:pt idx="747">
                  <c:v>-87.885081</c:v>
                </c:pt>
                <c:pt idx="748">
                  <c:v>-87.885331000000008</c:v>
                </c:pt>
                <c:pt idx="749">
                  <c:v>-87.885476999999995</c:v>
                </c:pt>
                <c:pt idx="750">
                  <c:v>-87.885718000000011</c:v>
                </c:pt>
                <c:pt idx="751">
                  <c:v>-87.88585599999999</c:v>
                </c:pt>
                <c:pt idx="752">
                  <c:v>-87.886088999999998</c:v>
                </c:pt>
                <c:pt idx="753">
                  <c:v>-87.886318000000003</c:v>
                </c:pt>
                <c:pt idx="754">
                  <c:v>-87.886443</c:v>
                </c:pt>
                <c:pt idx="755">
                  <c:v>-87.88666400000001</c:v>
                </c:pt>
                <c:pt idx="756">
                  <c:v>-87.886882</c:v>
                </c:pt>
                <c:pt idx="757">
                  <c:v>-87.887093999999991</c:v>
                </c:pt>
                <c:pt idx="758">
                  <c:v>-87.887203</c:v>
                </c:pt>
                <c:pt idx="759">
                  <c:v>-87.887408000000008</c:v>
                </c:pt>
                <c:pt idx="760">
                  <c:v>-87.887608999999998</c:v>
                </c:pt>
                <c:pt idx="761">
                  <c:v>-87.887805999999998</c:v>
                </c:pt>
                <c:pt idx="762">
                  <c:v>-87.887999999999991</c:v>
                </c:pt>
                <c:pt idx="763">
                  <c:v>-87.888188</c:v>
                </c:pt>
                <c:pt idx="764">
                  <c:v>-87.888373999999999</c:v>
                </c:pt>
                <c:pt idx="765">
                  <c:v>-87.888554999999997</c:v>
                </c:pt>
                <c:pt idx="766">
                  <c:v>-87.888733000000002</c:v>
                </c:pt>
                <c:pt idx="767">
                  <c:v>-87.888906999999989</c:v>
                </c:pt>
                <c:pt idx="768">
                  <c:v>-87.889077999999984</c:v>
                </c:pt>
                <c:pt idx="769">
                  <c:v>-87.889244000000019</c:v>
                </c:pt>
                <c:pt idx="770">
                  <c:v>-87.889406000000008</c:v>
                </c:pt>
                <c:pt idx="771">
                  <c:v>-87.889664999999994</c:v>
                </c:pt>
                <c:pt idx="772">
                  <c:v>-87.889820999999998</c:v>
                </c:pt>
                <c:pt idx="773">
                  <c:v>-87.889972999999998</c:v>
                </c:pt>
                <c:pt idx="774">
                  <c:v>-87.890120999999994</c:v>
                </c:pt>
                <c:pt idx="775">
                  <c:v>-87.890364999999989</c:v>
                </c:pt>
                <c:pt idx="776">
                  <c:v>-87.890506000000002</c:v>
                </c:pt>
                <c:pt idx="777">
                  <c:v>-87.890641999999986</c:v>
                </c:pt>
                <c:pt idx="778">
                  <c:v>-87.890875999999992</c:v>
                </c:pt>
                <c:pt idx="779">
                  <c:v>-87.891006000000004</c:v>
                </c:pt>
                <c:pt idx="780">
                  <c:v>-87.891232000000002</c:v>
                </c:pt>
                <c:pt idx="781">
                  <c:v>-87.891355000000004</c:v>
                </c:pt>
                <c:pt idx="782">
                  <c:v>-87.891576000000001</c:v>
                </c:pt>
                <c:pt idx="783">
                  <c:v>-87.891690999999994</c:v>
                </c:pt>
                <c:pt idx="784">
                  <c:v>-87.891903999999997</c:v>
                </c:pt>
                <c:pt idx="785">
                  <c:v>-87.892013000000006</c:v>
                </c:pt>
                <c:pt idx="786">
                  <c:v>-87.892219000000011</c:v>
                </c:pt>
                <c:pt idx="787">
                  <c:v>-87.892420999999999</c:v>
                </c:pt>
                <c:pt idx="788">
                  <c:v>-87.892521000000002</c:v>
                </c:pt>
                <c:pt idx="789">
                  <c:v>-87.892716000000007</c:v>
                </c:pt>
                <c:pt idx="790">
                  <c:v>-87.892908000000006</c:v>
                </c:pt>
                <c:pt idx="791">
                  <c:v>-87.892997999999992</c:v>
                </c:pt>
                <c:pt idx="792">
                  <c:v>-87.893183000000008</c:v>
                </c:pt>
                <c:pt idx="793">
                  <c:v>-87.893366</c:v>
                </c:pt>
                <c:pt idx="794">
                  <c:v>-87.893545000000003</c:v>
                </c:pt>
                <c:pt idx="795">
                  <c:v>-87.893721000000014</c:v>
                </c:pt>
                <c:pt idx="796">
                  <c:v>-87.893793000000002</c:v>
                </c:pt>
                <c:pt idx="797">
                  <c:v>-87.893962999999999</c:v>
                </c:pt>
                <c:pt idx="798">
                  <c:v>-87.894130000000004</c:v>
                </c:pt>
                <c:pt idx="799">
                  <c:v>-87.894293000000005</c:v>
                </c:pt>
                <c:pt idx="800">
                  <c:v>-87.894453000000013</c:v>
                </c:pt>
                <c:pt idx="801">
                  <c:v>-87.89461</c:v>
                </c:pt>
                <c:pt idx="802">
                  <c:v>-87.894763999999995</c:v>
                </c:pt>
                <c:pt idx="803">
                  <c:v>-87.894914</c:v>
                </c:pt>
                <c:pt idx="804">
                  <c:v>-87.895061999999996</c:v>
                </c:pt>
                <c:pt idx="805">
                  <c:v>-87.895206999999999</c:v>
                </c:pt>
                <c:pt idx="806">
                  <c:v>-87.895348999999996</c:v>
                </c:pt>
                <c:pt idx="807">
                  <c:v>-87.895487000000003</c:v>
                </c:pt>
                <c:pt idx="808">
                  <c:v>-87.895723000000004</c:v>
                </c:pt>
                <c:pt idx="809">
                  <c:v>-87.895854999999997</c:v>
                </c:pt>
                <c:pt idx="810">
                  <c:v>-87.89598500000001</c:v>
                </c:pt>
                <c:pt idx="811">
                  <c:v>-87.896112000000002</c:v>
                </c:pt>
                <c:pt idx="812">
                  <c:v>-87.896235000000004</c:v>
                </c:pt>
                <c:pt idx="813">
                  <c:v>-87.896456000000001</c:v>
                </c:pt>
                <c:pt idx="814">
                  <c:v>-87.896573000000004</c:v>
                </c:pt>
                <c:pt idx="815">
                  <c:v>-87.896687999999997</c:v>
                </c:pt>
                <c:pt idx="816">
                  <c:v>-87.896900000000002</c:v>
                </c:pt>
                <c:pt idx="817">
                  <c:v>-87.897009999999995</c:v>
                </c:pt>
                <c:pt idx="818">
                  <c:v>-87.897116000000011</c:v>
                </c:pt>
                <c:pt idx="819">
                  <c:v>-87.897319999999993</c:v>
                </c:pt>
                <c:pt idx="820">
                  <c:v>-87.897419999999983</c:v>
                </c:pt>
                <c:pt idx="821">
                  <c:v>-87.897619000000006</c:v>
                </c:pt>
                <c:pt idx="822">
                  <c:v>-87.897714000000008</c:v>
                </c:pt>
                <c:pt idx="823">
                  <c:v>-87.897805000000005</c:v>
                </c:pt>
                <c:pt idx="824">
                  <c:v>-87.897994999999995</c:v>
                </c:pt>
                <c:pt idx="825">
                  <c:v>-87.898083</c:v>
                </c:pt>
                <c:pt idx="826">
                  <c:v>-87.898267000000004</c:v>
                </c:pt>
                <c:pt idx="827">
                  <c:v>-87.898448000000002</c:v>
                </c:pt>
                <c:pt idx="828">
                  <c:v>-87.898527000000001</c:v>
                </c:pt>
                <c:pt idx="829">
                  <c:v>-87.898703000000012</c:v>
                </c:pt>
                <c:pt idx="830">
                  <c:v>-87.898776999999995</c:v>
                </c:pt>
                <c:pt idx="831">
                  <c:v>-87.898946999999993</c:v>
                </c:pt>
                <c:pt idx="832">
                  <c:v>-87.899115999999992</c:v>
                </c:pt>
                <c:pt idx="833">
                  <c:v>-87.899180999999999</c:v>
                </c:pt>
                <c:pt idx="834">
                  <c:v>-87.899344000000013</c:v>
                </c:pt>
                <c:pt idx="835">
                  <c:v>-87.899503999999993</c:v>
                </c:pt>
                <c:pt idx="836">
                  <c:v>-87.899663000000004</c:v>
                </c:pt>
                <c:pt idx="837">
                  <c:v>-87.899716999999995</c:v>
                </c:pt>
                <c:pt idx="838">
                  <c:v>-87.899870000000007</c:v>
                </c:pt>
                <c:pt idx="839">
                  <c:v>-87.900020999999995</c:v>
                </c:pt>
                <c:pt idx="840">
                  <c:v>-87.900169000000005</c:v>
                </c:pt>
                <c:pt idx="841">
                  <c:v>-87.900314000000009</c:v>
                </c:pt>
                <c:pt idx="842">
                  <c:v>-87.900356000000002</c:v>
                </c:pt>
                <c:pt idx="843">
                  <c:v>-87.90049599999999</c:v>
                </c:pt>
                <c:pt idx="844">
                  <c:v>-87.900633999999997</c:v>
                </c:pt>
                <c:pt idx="845">
                  <c:v>-87.900770000000009</c:v>
                </c:pt>
                <c:pt idx="846">
                  <c:v>-87.900902000000002</c:v>
                </c:pt>
                <c:pt idx="847">
                  <c:v>-87.901032999999998</c:v>
                </c:pt>
                <c:pt idx="848">
                  <c:v>-87.901161000000016</c:v>
                </c:pt>
                <c:pt idx="849">
                  <c:v>-87.901285999999999</c:v>
                </c:pt>
                <c:pt idx="850">
                  <c:v>-87.901409000000001</c:v>
                </c:pt>
                <c:pt idx="851">
                  <c:v>-87.901531000000006</c:v>
                </c:pt>
                <c:pt idx="852">
                  <c:v>-87.901649000000006</c:v>
                </c:pt>
                <c:pt idx="853">
                  <c:v>-87.901764999999997</c:v>
                </c:pt>
                <c:pt idx="854">
                  <c:v>-87.901879000000008</c:v>
                </c:pt>
                <c:pt idx="855">
                  <c:v>-87.901990999999995</c:v>
                </c:pt>
                <c:pt idx="856">
                  <c:v>-87.902100000000004</c:v>
                </c:pt>
                <c:pt idx="857">
                  <c:v>-87.902207000000004</c:v>
                </c:pt>
                <c:pt idx="858">
                  <c:v>-87.902411999999998</c:v>
                </c:pt>
                <c:pt idx="859">
                  <c:v>-87.902513999999996</c:v>
                </c:pt>
                <c:pt idx="860">
                  <c:v>-87.902614</c:v>
                </c:pt>
                <c:pt idx="861">
                  <c:v>-87.902711999999994</c:v>
                </c:pt>
                <c:pt idx="862">
                  <c:v>-87.902807999999993</c:v>
                </c:pt>
                <c:pt idx="863">
                  <c:v>-87.903001000000003</c:v>
                </c:pt>
                <c:pt idx="864">
                  <c:v>-87.903092000000015</c:v>
                </c:pt>
                <c:pt idx="865">
                  <c:v>-87.903182000000001</c:v>
                </c:pt>
                <c:pt idx="866">
                  <c:v>-87.903268000000011</c:v>
                </c:pt>
                <c:pt idx="867">
                  <c:v>-87.903452000000001</c:v>
                </c:pt>
                <c:pt idx="868">
                  <c:v>-87.903535999999988</c:v>
                </c:pt>
                <c:pt idx="869">
                  <c:v>-87.903616</c:v>
                </c:pt>
                <c:pt idx="870">
                  <c:v>-87.903793999999991</c:v>
                </c:pt>
                <c:pt idx="871">
                  <c:v>-87.903869999999998</c:v>
                </c:pt>
                <c:pt idx="872">
                  <c:v>-87.903943999999996</c:v>
                </c:pt>
                <c:pt idx="873">
                  <c:v>-87.904116000000002</c:v>
                </c:pt>
                <c:pt idx="874">
                  <c:v>-87.90418600000001</c:v>
                </c:pt>
                <c:pt idx="875">
                  <c:v>-87.904353999999998</c:v>
                </c:pt>
                <c:pt idx="876">
                  <c:v>-87.904420000000002</c:v>
                </c:pt>
                <c:pt idx="877">
                  <c:v>-87.904582999999988</c:v>
                </c:pt>
                <c:pt idx="878">
                  <c:v>-87.904644000000005</c:v>
                </c:pt>
                <c:pt idx="879">
                  <c:v>-87.904703999999995</c:v>
                </c:pt>
                <c:pt idx="880">
                  <c:v>-87.904861999999994</c:v>
                </c:pt>
                <c:pt idx="881">
                  <c:v>-87.904916999999998</c:v>
                </c:pt>
                <c:pt idx="882">
                  <c:v>-87.905071000000007</c:v>
                </c:pt>
                <c:pt idx="883">
                  <c:v>-87.905222999999992</c:v>
                </c:pt>
                <c:pt idx="884">
                  <c:v>-87.905271999999997</c:v>
                </c:pt>
                <c:pt idx="885">
                  <c:v>-87.905418999999995</c:v>
                </c:pt>
                <c:pt idx="886">
                  <c:v>-87.905465000000007</c:v>
                </c:pt>
                <c:pt idx="887">
                  <c:v>-87.905608999999998</c:v>
                </c:pt>
                <c:pt idx="888">
                  <c:v>-87.905750000000012</c:v>
                </c:pt>
                <c:pt idx="889">
                  <c:v>-87.905790999999994</c:v>
                </c:pt>
                <c:pt idx="890">
                  <c:v>-87.905927999999989</c:v>
                </c:pt>
                <c:pt idx="891">
                  <c:v>-87.905965000000009</c:v>
                </c:pt>
                <c:pt idx="892">
                  <c:v>-87.906098</c:v>
                </c:pt>
                <c:pt idx="893">
                  <c:v>-87.906230000000008</c:v>
                </c:pt>
                <c:pt idx="894">
                  <c:v>-87.906361000000004</c:v>
                </c:pt>
                <c:pt idx="895">
                  <c:v>-87.906389000000004</c:v>
                </c:pt>
                <c:pt idx="896">
                  <c:v>-87.906515999999996</c:v>
                </c:pt>
                <c:pt idx="897">
                  <c:v>-87.906640999999993</c:v>
                </c:pt>
                <c:pt idx="898">
                  <c:v>-87.906762999999998</c:v>
                </c:pt>
                <c:pt idx="899">
                  <c:v>-87.906784000000002</c:v>
                </c:pt>
                <c:pt idx="900">
                  <c:v>-87.906903999999997</c:v>
                </c:pt>
                <c:pt idx="901">
                  <c:v>-87.907021000000015</c:v>
                </c:pt>
                <c:pt idx="902">
                  <c:v>-87.907136999999992</c:v>
                </c:pt>
                <c:pt idx="903">
                  <c:v>-87.907251000000002</c:v>
                </c:pt>
                <c:pt idx="904">
                  <c:v>-87.907262999999986</c:v>
                </c:pt>
                <c:pt idx="905">
                  <c:v>-87.907373000000007</c:v>
                </c:pt>
                <c:pt idx="906">
                  <c:v>-87.907482000000002</c:v>
                </c:pt>
                <c:pt idx="907">
                  <c:v>-87.90758799999999</c:v>
                </c:pt>
                <c:pt idx="908">
                  <c:v>-87.907692999999995</c:v>
                </c:pt>
                <c:pt idx="909">
                  <c:v>-87.907797000000002</c:v>
                </c:pt>
                <c:pt idx="910">
                  <c:v>-87.907898000000003</c:v>
                </c:pt>
                <c:pt idx="911">
                  <c:v>-87.907999000000004</c:v>
                </c:pt>
                <c:pt idx="912">
                  <c:v>-87.908096999999998</c:v>
                </c:pt>
                <c:pt idx="913">
                  <c:v>-87.908193000000011</c:v>
                </c:pt>
                <c:pt idx="914">
                  <c:v>-87.908288999999996</c:v>
                </c:pt>
                <c:pt idx="915">
                  <c:v>-87.908382000000017</c:v>
                </c:pt>
                <c:pt idx="916">
                  <c:v>-87.908472000000003</c:v>
                </c:pt>
                <c:pt idx="917">
                  <c:v>-87.908562000000003</c:v>
                </c:pt>
                <c:pt idx="918">
                  <c:v>-87.908649999999994</c:v>
                </c:pt>
                <c:pt idx="919">
                  <c:v>-87.908737999999985</c:v>
                </c:pt>
                <c:pt idx="920">
                  <c:v>-87.908822000000001</c:v>
                </c:pt>
                <c:pt idx="921">
                  <c:v>-87.90890499999999</c:v>
                </c:pt>
                <c:pt idx="922">
                  <c:v>-87.90898700000001</c:v>
                </c:pt>
                <c:pt idx="923">
                  <c:v>-87.909067000000007</c:v>
                </c:pt>
                <c:pt idx="924">
                  <c:v>-87.909144999999995</c:v>
                </c:pt>
                <c:pt idx="925">
                  <c:v>-87.909222</c:v>
                </c:pt>
                <c:pt idx="926">
                  <c:v>-87.909298000000007</c:v>
                </c:pt>
                <c:pt idx="927">
                  <c:v>-87.909370999999993</c:v>
                </c:pt>
                <c:pt idx="928">
                  <c:v>-87.909543999999983</c:v>
                </c:pt>
                <c:pt idx="929">
                  <c:v>-87.909614000000005</c:v>
                </c:pt>
                <c:pt idx="930">
                  <c:v>-87.909683000000001</c:v>
                </c:pt>
                <c:pt idx="931">
                  <c:v>-87.909751</c:v>
                </c:pt>
                <c:pt idx="932">
                  <c:v>-87.909815999999992</c:v>
                </c:pt>
                <c:pt idx="933">
                  <c:v>-87.909880999999999</c:v>
                </c:pt>
                <c:pt idx="934">
                  <c:v>-87.910043999999999</c:v>
                </c:pt>
                <c:pt idx="935">
                  <c:v>-87.910104999999987</c:v>
                </c:pt>
                <c:pt idx="936">
                  <c:v>-87.910164999999992</c:v>
                </c:pt>
                <c:pt idx="937">
                  <c:v>-87.910222999999988</c:v>
                </c:pt>
                <c:pt idx="938">
                  <c:v>-87.910380000000004</c:v>
                </c:pt>
                <c:pt idx="939">
                  <c:v>-87.91043599999999</c:v>
                </c:pt>
                <c:pt idx="940">
                  <c:v>-87.91049000000001</c:v>
                </c:pt>
                <c:pt idx="941">
                  <c:v>-87.910543000000004</c:v>
                </c:pt>
                <c:pt idx="942">
                  <c:v>-87.910692999999995</c:v>
                </c:pt>
                <c:pt idx="943">
                  <c:v>-87.910742999999997</c:v>
                </c:pt>
                <c:pt idx="944">
                  <c:v>-87.910791000000003</c:v>
                </c:pt>
                <c:pt idx="945">
                  <c:v>-87.910937999999987</c:v>
                </c:pt>
                <c:pt idx="946">
                  <c:v>-87.910983000000002</c:v>
                </c:pt>
                <c:pt idx="947">
                  <c:v>-87.91102699999999</c:v>
                </c:pt>
                <c:pt idx="948">
                  <c:v>-87.911169999999998</c:v>
                </c:pt>
                <c:pt idx="949">
                  <c:v>-87.911210999999994</c:v>
                </c:pt>
                <c:pt idx="950">
                  <c:v>-87.911349999999985</c:v>
                </c:pt>
                <c:pt idx="951">
                  <c:v>-87.911388000000002</c:v>
                </c:pt>
                <c:pt idx="952">
                  <c:v>-87.911424999999994</c:v>
                </c:pt>
                <c:pt idx="953">
                  <c:v>-87.911560999999992</c:v>
                </c:pt>
                <c:pt idx="954">
                  <c:v>-87.911595000000005</c:v>
                </c:pt>
                <c:pt idx="955">
                  <c:v>-87.911726999999999</c:v>
                </c:pt>
                <c:pt idx="956">
                  <c:v>-87.911759000000004</c:v>
                </c:pt>
                <c:pt idx="957">
                  <c:v>-87.911889000000002</c:v>
                </c:pt>
                <c:pt idx="958">
                  <c:v>-87.911918999999997</c:v>
                </c:pt>
                <c:pt idx="959">
                  <c:v>-87.912046000000004</c:v>
                </c:pt>
                <c:pt idx="960">
                  <c:v>-87.912071999999995</c:v>
                </c:pt>
                <c:pt idx="961">
                  <c:v>-87.912097000000003</c:v>
                </c:pt>
                <c:pt idx="962">
                  <c:v>-87.912220000000005</c:v>
                </c:pt>
                <c:pt idx="963">
                  <c:v>-87.912341999999995</c:v>
                </c:pt>
                <c:pt idx="964">
                  <c:v>-87.912362999999985</c:v>
                </c:pt>
                <c:pt idx="965">
                  <c:v>-87.912483000000009</c:v>
                </c:pt>
                <c:pt idx="966">
                  <c:v>-87.912500999999992</c:v>
                </c:pt>
                <c:pt idx="967">
                  <c:v>-87.912617999999995</c:v>
                </c:pt>
                <c:pt idx="968">
                  <c:v>-87.912633999999997</c:v>
                </c:pt>
                <c:pt idx="969">
                  <c:v>-87.912748000000008</c:v>
                </c:pt>
                <c:pt idx="970">
                  <c:v>-87.912762000000001</c:v>
                </c:pt>
                <c:pt idx="971">
                  <c:v>-87.912873000000005</c:v>
                </c:pt>
                <c:pt idx="972">
                  <c:v>-87.912984000000009</c:v>
                </c:pt>
                <c:pt idx="973">
                  <c:v>-87.912993999999983</c:v>
                </c:pt>
                <c:pt idx="974">
                  <c:v>-87.913103000000007</c:v>
                </c:pt>
                <c:pt idx="975">
                  <c:v>-87.913108999999992</c:v>
                </c:pt>
                <c:pt idx="976">
                  <c:v>-87.913214999999994</c:v>
                </c:pt>
                <c:pt idx="977">
                  <c:v>-87.913319999999999</c:v>
                </c:pt>
                <c:pt idx="978">
                  <c:v>-87.913322999999991</c:v>
                </c:pt>
                <c:pt idx="979">
                  <c:v>-87.913425000000004</c:v>
                </c:pt>
                <c:pt idx="980">
                  <c:v>-87.913526000000005</c:v>
                </c:pt>
                <c:pt idx="981">
                  <c:v>-87.913526000000005</c:v>
                </c:pt>
                <c:pt idx="982">
                  <c:v>-87.913623999999999</c:v>
                </c:pt>
                <c:pt idx="983">
                  <c:v>-87.913722000000007</c:v>
                </c:pt>
                <c:pt idx="984">
                  <c:v>-87.913818000000006</c:v>
                </c:pt>
                <c:pt idx="985">
                  <c:v>-87.913813000000005</c:v>
                </c:pt>
                <c:pt idx="986">
                  <c:v>-87.913906999999995</c:v>
                </c:pt>
                <c:pt idx="987">
                  <c:v>-87.914000000000001</c:v>
                </c:pt>
                <c:pt idx="988">
                  <c:v>-87.913992999999991</c:v>
                </c:pt>
                <c:pt idx="989">
                  <c:v>-87.914081999999993</c:v>
                </c:pt>
                <c:pt idx="990">
                  <c:v>-87.914172000000008</c:v>
                </c:pt>
                <c:pt idx="991">
                  <c:v>-87.914259999999999</c:v>
                </c:pt>
                <c:pt idx="992">
                  <c:v>-87.914348000000004</c:v>
                </c:pt>
                <c:pt idx="993">
                  <c:v>-87.914333000000013</c:v>
                </c:pt>
                <c:pt idx="994">
                  <c:v>-87.914419000000009</c:v>
                </c:pt>
                <c:pt idx="995">
                  <c:v>-87.914501999999999</c:v>
                </c:pt>
                <c:pt idx="996">
                  <c:v>-87.914584999999988</c:v>
                </c:pt>
                <c:pt idx="997">
                  <c:v>-87.91466699999998</c:v>
                </c:pt>
              </c:numCache>
            </c:numRef>
          </c:yVal>
          <c:smooth val="0"/>
          <c:extLst>
            <c:ext xmlns:c16="http://schemas.microsoft.com/office/drawing/2014/chart" uri="{C3380CC4-5D6E-409C-BE32-E72D297353CC}">
              <c16:uniqueId val="{00000003-865B-C341-BF0F-AEE8224BF3C4}"/>
            </c:ext>
          </c:extLst>
        </c:ser>
        <c:ser>
          <c:idx val="4"/>
          <c:order val="4"/>
          <c:tx>
            <c:strRef>
              <c:f>cmax4!$R$1</c:f>
              <c:strCache>
                <c:ptCount val="1"/>
                <c:pt idx="0">
                  <c:v>opencor cmax 2</c:v>
                </c:pt>
              </c:strCache>
            </c:strRef>
          </c:tx>
          <c:spPr>
            <a:ln w="19050" cap="rnd">
              <a:solidFill>
                <a:schemeClr val="accent4">
                  <a:lumMod val="40000"/>
                  <a:lumOff val="60000"/>
                </a:schemeClr>
              </a:solidFill>
              <a:prstDash val="sysDash"/>
              <a:round/>
            </a:ln>
            <a:effectLst/>
          </c:spPr>
          <c:marker>
            <c:symbol val="none"/>
          </c:marker>
          <c:xVal>
            <c:numRef>
              <c:f>cmax4!$A$2:$A$5981</c:f>
              <c:numCache>
                <c:formatCode>General</c:formatCode>
                <c:ptCount val="598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numCache>
            </c:numRef>
          </c:xVal>
          <c:yVal>
            <c:numRef>
              <c:f>cmax4!$R$2:$R$5981</c:f>
              <c:numCache>
                <c:formatCode>General</c:formatCode>
                <c:ptCount val="5980"/>
                <c:pt idx="0">
                  <c:v>-87.916361000000009</c:v>
                </c:pt>
                <c:pt idx="1">
                  <c:v>-87.916556</c:v>
                </c:pt>
                <c:pt idx="2">
                  <c:v>-87.916618999999997</c:v>
                </c:pt>
                <c:pt idx="3">
                  <c:v>-87.916758000000002</c:v>
                </c:pt>
                <c:pt idx="4">
                  <c:v>-87.916878999999994</c:v>
                </c:pt>
                <c:pt idx="5">
                  <c:v>-87.916987000000006</c:v>
                </c:pt>
                <c:pt idx="6">
                  <c:v>-87.917085</c:v>
                </c:pt>
                <c:pt idx="7">
                  <c:v>-87.917173999999989</c:v>
                </c:pt>
                <c:pt idx="8">
                  <c:v>-87.517257000000001</c:v>
                </c:pt>
                <c:pt idx="9">
                  <c:v>-39.196157000000014</c:v>
                </c:pt>
                <c:pt idx="10">
                  <c:v>28.387226000000002</c:v>
                </c:pt>
                <c:pt idx="11">
                  <c:v>37.548687000000001</c:v>
                </c:pt>
                <c:pt idx="12">
                  <c:v>39.561202000000002</c:v>
                </c:pt>
                <c:pt idx="13">
                  <c:v>40.374783000000008</c:v>
                </c:pt>
                <c:pt idx="14">
                  <c:v>40.632339000000002</c:v>
                </c:pt>
                <c:pt idx="15">
                  <c:v>40.613354999999999</c:v>
                </c:pt>
                <c:pt idx="16">
                  <c:v>40.460072999999994</c:v>
                </c:pt>
                <c:pt idx="17">
                  <c:v>40.256266000000004</c:v>
                </c:pt>
                <c:pt idx="18">
                  <c:v>40.052637000000004</c:v>
                </c:pt>
                <c:pt idx="19">
                  <c:v>39.875754999999998</c:v>
                </c:pt>
                <c:pt idx="20">
                  <c:v>39.735773999999999</c:v>
                </c:pt>
                <c:pt idx="21">
                  <c:v>39.632746999999995</c:v>
                </c:pt>
                <c:pt idx="22">
                  <c:v>39.561909</c:v>
                </c:pt>
                <c:pt idx="23">
                  <c:v>39.516511999999992</c:v>
                </c:pt>
                <c:pt idx="24">
                  <c:v>39.489764000000008</c:v>
                </c:pt>
                <c:pt idx="25">
                  <c:v>39.475676</c:v>
                </c:pt>
                <c:pt idx="26">
                  <c:v>39.468889000000004</c:v>
                </c:pt>
                <c:pt idx="27">
                  <c:v>39.465463999999997</c:v>
                </c:pt>
                <c:pt idx="28">
                  <c:v>39.461939000000001</c:v>
                </c:pt>
                <c:pt idx="29">
                  <c:v>39.455752000000004</c:v>
                </c:pt>
                <c:pt idx="30">
                  <c:v>39.445231000000007</c:v>
                </c:pt>
                <c:pt idx="31">
                  <c:v>39.428789999999999</c:v>
                </c:pt>
                <c:pt idx="32">
                  <c:v>39.405428000000001</c:v>
                </c:pt>
                <c:pt idx="33">
                  <c:v>39.374671000000006</c:v>
                </c:pt>
                <c:pt idx="34">
                  <c:v>39.335954000000001</c:v>
                </c:pt>
                <c:pt idx="35">
                  <c:v>39.289077000000006</c:v>
                </c:pt>
                <c:pt idx="36">
                  <c:v>39.233940000000004</c:v>
                </c:pt>
                <c:pt idx="37">
                  <c:v>39.170651000000007</c:v>
                </c:pt>
                <c:pt idx="38">
                  <c:v>39.099332000000004</c:v>
                </c:pt>
                <c:pt idx="39">
                  <c:v>39.020116000000002</c:v>
                </c:pt>
                <c:pt idx="40">
                  <c:v>38.933239</c:v>
                </c:pt>
                <c:pt idx="41">
                  <c:v>38.838932999999997</c:v>
                </c:pt>
                <c:pt idx="42">
                  <c:v>38.737414999999999</c:v>
                </c:pt>
                <c:pt idx="43">
                  <c:v>38.629078</c:v>
                </c:pt>
                <c:pt idx="44">
                  <c:v>38.514179999999996</c:v>
                </c:pt>
                <c:pt idx="45">
                  <c:v>38.393038000000004</c:v>
                </c:pt>
                <c:pt idx="46">
                  <c:v>38.265819000000008</c:v>
                </c:pt>
                <c:pt idx="47">
                  <c:v>38.132931999999997</c:v>
                </c:pt>
                <c:pt idx="48">
                  <c:v>37.994621999999993</c:v>
                </c:pt>
                <c:pt idx="49">
                  <c:v>37.851066000000003</c:v>
                </c:pt>
                <c:pt idx="50">
                  <c:v>37.702566000000004</c:v>
                </c:pt>
                <c:pt idx="51">
                  <c:v>37.549346</c:v>
                </c:pt>
                <c:pt idx="52">
                  <c:v>37.391753000000008</c:v>
                </c:pt>
                <c:pt idx="53">
                  <c:v>37.229841</c:v>
                </c:pt>
                <c:pt idx="54">
                  <c:v>37.063985000000002</c:v>
                </c:pt>
                <c:pt idx="55">
                  <c:v>36.894266000000002</c:v>
                </c:pt>
                <c:pt idx="56">
                  <c:v>36.720976</c:v>
                </c:pt>
                <c:pt idx="57">
                  <c:v>36.54421</c:v>
                </c:pt>
                <c:pt idx="58">
                  <c:v>36.364275000000006</c:v>
                </c:pt>
                <c:pt idx="59">
                  <c:v>36.181179999999998</c:v>
                </c:pt>
                <c:pt idx="60">
                  <c:v>35.995236000000006</c:v>
                </c:pt>
                <c:pt idx="61">
                  <c:v>35.806460999999999</c:v>
                </c:pt>
                <c:pt idx="62">
                  <c:v>35.615172999999999</c:v>
                </c:pt>
                <c:pt idx="63">
                  <c:v>35.421391999999997</c:v>
                </c:pt>
                <c:pt idx="64">
                  <c:v>35.225341999999998</c:v>
                </c:pt>
                <c:pt idx="65">
                  <c:v>35.027043999999997</c:v>
                </c:pt>
                <c:pt idx="66">
                  <c:v>34.826725999999994</c:v>
                </c:pt>
                <c:pt idx="67">
                  <c:v>34.624511999999996</c:v>
                </c:pt>
                <c:pt idx="68">
                  <c:v>34.420427000000004</c:v>
                </c:pt>
                <c:pt idx="69">
                  <c:v>34.214601000000002</c:v>
                </c:pt>
                <c:pt idx="70">
                  <c:v>34.007258000000007</c:v>
                </c:pt>
                <c:pt idx="71">
                  <c:v>33.798427000000004</c:v>
                </c:pt>
                <c:pt idx="72">
                  <c:v>33.588235999999995</c:v>
                </c:pt>
                <c:pt idx="73">
                  <c:v>33.376712999999995</c:v>
                </c:pt>
                <c:pt idx="74">
                  <c:v>33.163985000000004</c:v>
                </c:pt>
                <c:pt idx="75">
                  <c:v>32.950281000000004</c:v>
                </c:pt>
                <c:pt idx="76">
                  <c:v>32.735427999999999</c:v>
                </c:pt>
                <c:pt idx="77">
                  <c:v>32.519756999999998</c:v>
                </c:pt>
                <c:pt idx="78">
                  <c:v>32.303194000000005</c:v>
                </c:pt>
                <c:pt idx="79">
                  <c:v>32.085968999999999</c:v>
                </c:pt>
                <c:pt idx="80">
                  <c:v>31.868008000000003</c:v>
                </c:pt>
                <c:pt idx="81">
                  <c:v>31.649440000000002</c:v>
                </c:pt>
                <c:pt idx="82">
                  <c:v>31.430292000000001</c:v>
                </c:pt>
                <c:pt idx="83">
                  <c:v>31.210792000000001</c:v>
                </c:pt>
                <c:pt idx="84">
                  <c:v>30.990767999999999</c:v>
                </c:pt>
                <c:pt idx="85">
                  <c:v>30.770543000000004</c:v>
                </c:pt>
                <c:pt idx="86">
                  <c:v>30.549939000000002</c:v>
                </c:pt>
                <c:pt idx="87">
                  <c:v>30.329175999999997</c:v>
                </c:pt>
                <c:pt idx="88">
                  <c:v>30.108159999999998</c:v>
                </c:pt>
                <c:pt idx="89">
                  <c:v>29.887184999999999</c:v>
                </c:pt>
                <c:pt idx="90">
                  <c:v>29.666117</c:v>
                </c:pt>
                <c:pt idx="91">
                  <c:v>29.445007000000004</c:v>
                </c:pt>
                <c:pt idx="92">
                  <c:v>29.224011000000001</c:v>
                </c:pt>
                <c:pt idx="93">
                  <c:v>29.003008999999999</c:v>
                </c:pt>
                <c:pt idx="94">
                  <c:v>28.782221999999997</c:v>
                </c:pt>
                <c:pt idx="95">
                  <c:v>28.561595000000001</c:v>
                </c:pt>
                <c:pt idx="96">
                  <c:v>28.341084000000002</c:v>
                </c:pt>
                <c:pt idx="97">
                  <c:v>28.120851000000002</c:v>
                </c:pt>
                <c:pt idx="98">
                  <c:v>27.900852</c:v>
                </c:pt>
                <c:pt idx="99">
                  <c:v>27.681144</c:v>
                </c:pt>
                <c:pt idx="100">
                  <c:v>27.461677999999999</c:v>
                </c:pt>
                <c:pt idx="101">
                  <c:v>27.242599999999999</c:v>
                </c:pt>
                <c:pt idx="102">
                  <c:v>27.023851999999998</c:v>
                </c:pt>
                <c:pt idx="103">
                  <c:v>26.805578000000001</c:v>
                </c:pt>
                <c:pt idx="104">
                  <c:v>26.587612</c:v>
                </c:pt>
                <c:pt idx="105">
                  <c:v>26.370092999999997</c:v>
                </c:pt>
                <c:pt idx="106">
                  <c:v>26.152951999999999</c:v>
                </c:pt>
                <c:pt idx="107">
                  <c:v>25.936321</c:v>
                </c:pt>
                <c:pt idx="108">
                  <c:v>25.720029</c:v>
                </c:pt>
                <c:pt idx="109">
                  <c:v>25.504307000000001</c:v>
                </c:pt>
                <c:pt idx="110">
                  <c:v>25.289080999999999</c:v>
                </c:pt>
                <c:pt idx="111">
                  <c:v>25.074176999999999</c:v>
                </c:pt>
                <c:pt idx="112">
                  <c:v>24.859921999999997</c:v>
                </c:pt>
                <c:pt idx="113">
                  <c:v>24.646039999999999</c:v>
                </c:pt>
                <c:pt idx="114">
                  <c:v>24.432654999999997</c:v>
                </c:pt>
                <c:pt idx="115">
                  <c:v>24.219763</c:v>
                </c:pt>
                <c:pt idx="116">
                  <c:v>24.007356000000001</c:v>
                </c:pt>
                <c:pt idx="117">
                  <c:v>23.795417999999998</c:v>
                </c:pt>
                <c:pt idx="118">
                  <c:v>23.583962999999997</c:v>
                </c:pt>
                <c:pt idx="119">
                  <c:v>23.372964000000003</c:v>
                </c:pt>
                <c:pt idx="120">
                  <c:v>23.162434000000001</c:v>
                </c:pt>
                <c:pt idx="121">
                  <c:v>22.952368</c:v>
                </c:pt>
                <c:pt idx="122">
                  <c:v>22.742739</c:v>
                </c:pt>
                <c:pt idx="123">
                  <c:v>22.533541999999997</c:v>
                </c:pt>
                <c:pt idx="124">
                  <c:v>22.324780999999998</c:v>
                </c:pt>
                <c:pt idx="125">
                  <c:v>22.116431000000002</c:v>
                </c:pt>
                <c:pt idx="126">
                  <c:v>21.908478000000002</c:v>
                </c:pt>
                <c:pt idx="127">
                  <c:v>21.700927999999998</c:v>
                </c:pt>
                <c:pt idx="128">
                  <c:v>21.493739000000001</c:v>
                </c:pt>
                <c:pt idx="129">
                  <c:v>21.286928</c:v>
                </c:pt>
                <c:pt idx="130">
                  <c:v>21.080452999999999</c:v>
                </c:pt>
                <c:pt idx="131">
                  <c:v>20.874313999999998</c:v>
                </c:pt>
                <c:pt idx="132">
                  <c:v>20.668481999999997</c:v>
                </c:pt>
                <c:pt idx="133">
                  <c:v>20.462955000000001</c:v>
                </c:pt>
                <c:pt idx="134">
                  <c:v>20.257708999999998</c:v>
                </c:pt>
                <c:pt idx="135">
                  <c:v>20.052714999999999</c:v>
                </c:pt>
                <c:pt idx="136">
                  <c:v>19.847979000000002</c:v>
                </c:pt>
                <c:pt idx="137">
                  <c:v>19.643464999999999</c:v>
                </c:pt>
                <c:pt idx="138">
                  <c:v>19.439150000000001</c:v>
                </c:pt>
                <c:pt idx="139">
                  <c:v>19.235033999999999</c:v>
                </c:pt>
                <c:pt idx="140">
                  <c:v>19.031074</c:v>
                </c:pt>
                <c:pt idx="141">
                  <c:v>18.827272000000001</c:v>
                </c:pt>
                <c:pt idx="142">
                  <c:v>18.623581000000001</c:v>
                </c:pt>
                <c:pt idx="143">
                  <c:v>18.420003999999999</c:v>
                </c:pt>
                <c:pt idx="144">
                  <c:v>18.216507</c:v>
                </c:pt>
                <c:pt idx="145">
                  <c:v>18.013076999999999</c:v>
                </c:pt>
                <c:pt idx="146">
                  <c:v>17.809683</c:v>
                </c:pt>
                <c:pt idx="147">
                  <c:v>17.606315000000002</c:v>
                </c:pt>
                <c:pt idx="148">
                  <c:v>17.402926999999998</c:v>
                </c:pt>
                <c:pt idx="149">
                  <c:v>17.199521999999998</c:v>
                </c:pt>
                <c:pt idx="150">
                  <c:v>16.996069000000002</c:v>
                </c:pt>
                <c:pt idx="151">
                  <c:v>16.792543999999999</c:v>
                </c:pt>
                <c:pt idx="152">
                  <c:v>16.588918</c:v>
                </c:pt>
                <c:pt idx="153">
                  <c:v>16.385176999999999</c:v>
                </c:pt>
                <c:pt idx="154">
                  <c:v>16.181294000000001</c:v>
                </c:pt>
                <c:pt idx="155">
                  <c:v>15.977247000000002</c:v>
                </c:pt>
                <c:pt idx="156">
                  <c:v>15.773008000000001</c:v>
                </c:pt>
                <c:pt idx="157">
                  <c:v>15.568551000000001</c:v>
                </c:pt>
                <c:pt idx="158">
                  <c:v>15.363860000000001</c:v>
                </c:pt>
                <c:pt idx="159">
                  <c:v>15.158904</c:v>
                </c:pt>
                <c:pt idx="160">
                  <c:v>14.953657</c:v>
                </c:pt>
                <c:pt idx="161">
                  <c:v>14.748101999999999</c:v>
                </c:pt>
                <c:pt idx="162">
                  <c:v>14.542206999999999</c:v>
                </c:pt>
                <c:pt idx="163">
                  <c:v>14.335951</c:v>
                </c:pt>
                <c:pt idx="164">
                  <c:v>14.129306000000001</c:v>
                </c:pt>
                <c:pt idx="165">
                  <c:v>13.9222517</c:v>
                </c:pt>
                <c:pt idx="166">
                  <c:v>13.714763</c:v>
                </c:pt>
                <c:pt idx="167">
                  <c:v>13.506812999999999</c:v>
                </c:pt>
                <c:pt idx="168">
                  <c:v>13.298374000000001</c:v>
                </c:pt>
                <c:pt idx="169">
                  <c:v>13.089423999999999</c:v>
                </c:pt>
                <c:pt idx="170">
                  <c:v>12.879929000000001</c:v>
                </c:pt>
                <c:pt idx="171">
                  <c:v>12.669872000000002</c:v>
                </c:pt>
                <c:pt idx="172">
                  <c:v>12.459216000000001</c:v>
                </c:pt>
                <c:pt idx="173">
                  <c:v>12.247942</c:v>
                </c:pt>
                <c:pt idx="174">
                  <c:v>12.036007999999999</c:v>
                </c:pt>
                <c:pt idx="175">
                  <c:v>11.823399999999999</c:v>
                </c:pt>
                <c:pt idx="176">
                  <c:v>11.610084000000001</c:v>
                </c:pt>
                <c:pt idx="177">
                  <c:v>11.39602</c:v>
                </c:pt>
                <c:pt idx="178">
                  <c:v>11.181198999999999</c:v>
                </c:pt>
                <c:pt idx="179">
                  <c:v>10.965586999999999</c:v>
                </c:pt>
                <c:pt idx="180">
                  <c:v>10.749137000000001</c:v>
                </c:pt>
                <c:pt idx="181">
                  <c:v>10.531834</c:v>
                </c:pt>
                <c:pt idx="182">
                  <c:v>10.313651999999999</c:v>
                </c:pt>
                <c:pt idx="183">
                  <c:v>10.094552</c:v>
                </c:pt>
                <c:pt idx="184">
                  <c:v>9.8745049999999992</c:v>
                </c:pt>
                <c:pt idx="185">
                  <c:v>9.6534830000000014</c:v>
                </c:pt>
                <c:pt idx="186">
                  <c:v>9.4314459999999993</c:v>
                </c:pt>
                <c:pt idx="187">
                  <c:v>9.2083649999999988</c:v>
                </c:pt>
                <c:pt idx="188">
                  <c:v>8.984216</c:v>
                </c:pt>
                <c:pt idx="189">
                  <c:v>8.7589590000000008</c:v>
                </c:pt>
                <c:pt idx="190">
                  <c:v>8.5325650000000017</c:v>
                </c:pt>
                <c:pt idx="191">
                  <c:v>8.3049970000000002</c:v>
                </c:pt>
                <c:pt idx="192">
                  <c:v>8.0762210000000003</c:v>
                </c:pt>
                <c:pt idx="193">
                  <c:v>7.8462049999999985</c:v>
                </c:pt>
                <c:pt idx="194">
                  <c:v>7.6149130000000014</c:v>
                </c:pt>
                <c:pt idx="195">
                  <c:v>7.3823079999999992</c:v>
                </c:pt>
                <c:pt idx="196">
                  <c:v>7.1483499999999998</c:v>
                </c:pt>
                <c:pt idx="197">
                  <c:v>6.9129949999999996</c:v>
                </c:pt>
                <c:pt idx="198">
                  <c:v>6.6762199999999998</c:v>
                </c:pt>
                <c:pt idx="199">
                  <c:v>6.4379450000000009</c:v>
                </c:pt>
                <c:pt idx="200">
                  <c:v>6.1981450000000002</c:v>
                </c:pt>
                <c:pt idx="201">
                  <c:v>5.956861</c:v>
                </c:pt>
                <c:pt idx="202">
                  <c:v>5.7138880000000007</c:v>
                </c:pt>
                <c:pt idx="203">
                  <c:v>5.4692849999999993</c:v>
                </c:pt>
                <c:pt idx="204">
                  <c:v>5.2228810000000001</c:v>
                </c:pt>
                <c:pt idx="205">
                  <c:v>4.9747700000000004</c:v>
                </c:pt>
                <c:pt idx="206">
                  <c:v>4.7248270000000003</c:v>
                </c:pt>
                <c:pt idx="207">
                  <c:v>4.4729099999999988</c:v>
                </c:pt>
                <c:pt idx="208">
                  <c:v>4.2189689999999995</c:v>
                </c:pt>
                <c:pt idx="209">
                  <c:v>3.9629570000000012</c:v>
                </c:pt>
                <c:pt idx="210">
                  <c:v>3.7048390000000007</c:v>
                </c:pt>
                <c:pt idx="211">
                  <c:v>3.4444980000000016</c:v>
                </c:pt>
                <c:pt idx="212">
                  <c:v>3.1817459999999977</c:v>
                </c:pt>
                <c:pt idx="213">
                  <c:v>2.9165230000000015</c:v>
                </c:pt>
                <c:pt idx="214">
                  <c:v>2.6488020000000021</c:v>
                </c:pt>
                <c:pt idx="215">
                  <c:v>2.3784909999999999</c:v>
                </c:pt>
                <c:pt idx="216">
                  <c:v>2.1053230000000012</c:v>
                </c:pt>
                <c:pt idx="217">
                  <c:v>1.8293539999999997</c:v>
                </c:pt>
                <c:pt idx="218">
                  <c:v>1.550459</c:v>
                </c:pt>
                <c:pt idx="219">
                  <c:v>1.2683239999999991</c:v>
                </c:pt>
                <c:pt idx="220">
                  <c:v>0.9831409999999976</c:v>
                </c:pt>
                <c:pt idx="221">
                  <c:v>0.69451300000000071</c:v>
                </c:pt>
                <c:pt idx="222">
                  <c:v>0.4024590000000034</c:v>
                </c:pt>
                <c:pt idx="223">
                  <c:v>0.10681000000000049</c:v>
                </c:pt>
                <c:pt idx="224">
                  <c:v>-0.19256999999999952</c:v>
                </c:pt>
                <c:pt idx="225">
                  <c:v>-0.49578399999999834</c:v>
                </c:pt>
                <c:pt idx="226">
                  <c:v>-0.80308800000000002</c:v>
                </c:pt>
                <c:pt idx="227">
                  <c:v>-1.1143840000000014</c:v>
                </c:pt>
                <c:pt idx="228">
                  <c:v>-1.4300210000000002</c:v>
                </c:pt>
                <c:pt idx="229">
                  <c:v>-1.7500790000000019</c:v>
                </c:pt>
                <c:pt idx="230">
                  <c:v>-2.0746760000000002</c:v>
                </c:pt>
                <c:pt idx="231">
                  <c:v>-2.4039660000000005</c:v>
                </c:pt>
                <c:pt idx="232">
                  <c:v>-2.7380359999999997</c:v>
                </c:pt>
                <c:pt idx="233">
                  <c:v>-3.0770039999999974</c:v>
                </c:pt>
                <c:pt idx="234">
                  <c:v>-3.4210239999999987</c:v>
                </c:pt>
                <c:pt idx="235">
                  <c:v>-3.7701809999999991</c:v>
                </c:pt>
                <c:pt idx="236">
                  <c:v>-4.1244820000000013</c:v>
                </c:pt>
                <c:pt idx="237">
                  <c:v>-4.484064</c:v>
                </c:pt>
                <c:pt idx="238">
                  <c:v>-4.8489779999999998</c:v>
                </c:pt>
                <c:pt idx="239">
                  <c:v>-5.2192860000000003</c:v>
                </c:pt>
                <c:pt idx="240">
                  <c:v>-5.5948590000000022</c:v>
                </c:pt>
                <c:pt idx="241">
                  <c:v>-5.9758629999999977</c:v>
                </c:pt>
                <c:pt idx="242">
                  <c:v>-6.3621580000000026</c:v>
                </c:pt>
                <c:pt idx="243">
                  <c:v>-6.7536910000000008</c:v>
                </c:pt>
                <c:pt idx="244">
                  <c:v>-7.1503909999999999</c:v>
                </c:pt>
                <c:pt idx="245">
                  <c:v>-7.5521740000000026</c:v>
                </c:pt>
                <c:pt idx="246">
                  <c:v>-7.9589359999999978</c:v>
                </c:pt>
                <c:pt idx="247">
                  <c:v>-8.3704740000000033</c:v>
                </c:pt>
                <c:pt idx="248">
                  <c:v>-8.7865880000000072</c:v>
                </c:pt>
                <c:pt idx="249">
                  <c:v>-9.2071100000000001</c:v>
                </c:pt>
                <c:pt idx="250">
                  <c:v>-9.6318380000000001</c:v>
                </c:pt>
                <c:pt idx="251">
                  <c:v>-10.060470000000004</c:v>
                </c:pt>
                <c:pt idx="252">
                  <c:v>-10.492762999999998</c:v>
                </c:pt>
                <c:pt idx="253">
                  <c:v>-10.928495999999999</c:v>
                </c:pt>
                <c:pt idx="254">
                  <c:v>-11.367233000000001</c:v>
                </c:pt>
                <c:pt idx="255">
                  <c:v>-11.808699999999998</c:v>
                </c:pt>
                <c:pt idx="256">
                  <c:v>-12.252646999999996</c:v>
                </c:pt>
                <c:pt idx="257">
                  <c:v>-12.698802999999995</c:v>
                </c:pt>
                <c:pt idx="258">
                  <c:v>-13.146708000000006</c:v>
                </c:pt>
                <c:pt idx="259">
                  <c:v>-13.596019000000005</c:v>
                </c:pt>
                <c:pt idx="260">
                  <c:v>-14.046594000000001</c:v>
                </c:pt>
                <c:pt idx="261">
                  <c:v>-14.497950000000001</c:v>
                </c:pt>
                <c:pt idx="262">
                  <c:v>-14.949901000000001</c:v>
                </c:pt>
                <c:pt idx="263">
                  <c:v>-15.402191</c:v>
                </c:pt>
                <c:pt idx="264">
                  <c:v>-15.854545999999994</c:v>
                </c:pt>
                <c:pt idx="265">
                  <c:v>-16.306715000000001</c:v>
                </c:pt>
                <c:pt idx="266">
                  <c:v>-16.758548000000005</c:v>
                </c:pt>
                <c:pt idx="267">
                  <c:v>-17.209786999999999</c:v>
                </c:pt>
                <c:pt idx="268">
                  <c:v>-17.660287999999998</c:v>
                </c:pt>
                <c:pt idx="269">
                  <c:v>-18.109840999999999</c:v>
                </c:pt>
                <c:pt idx="270">
                  <c:v>-18.558422999999998</c:v>
                </c:pt>
                <c:pt idx="271">
                  <c:v>-19.005752999999999</c:v>
                </c:pt>
                <c:pt idx="272">
                  <c:v>-19.451851000000008</c:v>
                </c:pt>
                <c:pt idx="273">
                  <c:v>-19.896495000000002</c:v>
                </c:pt>
                <c:pt idx="274">
                  <c:v>-20.339769999999998</c:v>
                </c:pt>
                <c:pt idx="275">
                  <c:v>-20.781610999999987</c:v>
                </c:pt>
                <c:pt idx="276">
                  <c:v>-21.222008999999989</c:v>
                </c:pt>
                <c:pt idx="277">
                  <c:v>-21.661008000000013</c:v>
                </c:pt>
                <c:pt idx="278">
                  <c:v>-22.098642999999999</c:v>
                </c:pt>
                <c:pt idx="279">
                  <c:v>-22.534963000000012</c:v>
                </c:pt>
                <c:pt idx="280">
                  <c:v>-22.970193999999989</c:v>
                </c:pt>
                <c:pt idx="281">
                  <c:v>-23.404464999999998</c:v>
                </c:pt>
                <c:pt idx="282">
                  <c:v>-23.838009999999997</c:v>
                </c:pt>
                <c:pt idx="283">
                  <c:v>-24.271039999999996</c:v>
                </c:pt>
                <c:pt idx="284">
                  <c:v>-24.703825999999992</c:v>
                </c:pt>
                <c:pt idx="285">
                  <c:v>-25.136694000000006</c:v>
                </c:pt>
                <c:pt idx="286">
                  <c:v>-25.569855999999994</c:v>
                </c:pt>
                <c:pt idx="287">
                  <c:v>-26.003613000000012</c:v>
                </c:pt>
                <c:pt idx="288">
                  <c:v>-26.438406000000001</c:v>
                </c:pt>
                <c:pt idx="289">
                  <c:v>-26.874349000000009</c:v>
                </c:pt>
                <c:pt idx="290">
                  <c:v>-27.311814000000002</c:v>
                </c:pt>
                <c:pt idx="291">
                  <c:v>-27.750980000000002</c:v>
                </c:pt>
                <c:pt idx="292">
                  <c:v>-28.192101000000001</c:v>
                </c:pt>
                <c:pt idx="293">
                  <c:v>-28.635299000000007</c:v>
                </c:pt>
                <c:pt idx="294">
                  <c:v>-29.080851000000003</c:v>
                </c:pt>
                <c:pt idx="295">
                  <c:v>-29.528770000000002</c:v>
                </c:pt>
                <c:pt idx="296">
                  <c:v>-29.979347000000008</c:v>
                </c:pt>
                <c:pt idx="297">
                  <c:v>-30.432483999999995</c:v>
                </c:pt>
                <c:pt idx="298">
                  <c:v>-30.888478999999993</c:v>
                </c:pt>
                <c:pt idx="299">
                  <c:v>-31.347399000000003</c:v>
                </c:pt>
                <c:pt idx="300">
                  <c:v>-31.809319000000002</c:v>
                </c:pt>
                <c:pt idx="301">
                  <c:v>-32.274438000000004</c:v>
                </c:pt>
                <c:pt idx="302">
                  <c:v>-32.742788999999995</c:v>
                </c:pt>
                <c:pt idx="303">
                  <c:v>-33.214632999999999</c:v>
                </c:pt>
                <c:pt idx="304">
                  <c:v>-33.690035999999999</c:v>
                </c:pt>
                <c:pt idx="305">
                  <c:v>-34.169159999999998</c:v>
                </c:pt>
                <c:pt idx="306">
                  <c:v>-34.652432999999995</c:v>
                </c:pt>
                <c:pt idx="307">
                  <c:v>-35.141402999999997</c:v>
                </c:pt>
                <c:pt idx="308">
                  <c:v>-35.634580999999997</c:v>
                </c:pt>
                <c:pt idx="309">
                  <c:v>-36.132234000000004</c:v>
                </c:pt>
                <c:pt idx="310">
                  <c:v>-36.634691000000004</c:v>
                </c:pt>
                <c:pt idx="311">
                  <c:v>-37.142160000000004</c:v>
                </c:pt>
                <c:pt idx="312">
                  <c:v>-37.655156999999988</c:v>
                </c:pt>
                <c:pt idx="313">
                  <c:v>-38.173908000000011</c:v>
                </c:pt>
                <c:pt idx="314">
                  <c:v>-38.698875999999998</c:v>
                </c:pt>
                <c:pt idx="315">
                  <c:v>-39.230363000000004</c:v>
                </c:pt>
                <c:pt idx="316">
                  <c:v>-39.76882100000001</c:v>
                </c:pt>
                <c:pt idx="317">
                  <c:v>-40.314667999999998</c:v>
                </c:pt>
                <c:pt idx="318">
                  <c:v>-40.868287000000009</c:v>
                </c:pt>
                <c:pt idx="319">
                  <c:v>-41.430230999999992</c:v>
                </c:pt>
                <c:pt idx="320">
                  <c:v>-42.000834999999995</c:v>
                </c:pt>
                <c:pt idx="321">
                  <c:v>-42.580610999999998</c:v>
                </c:pt>
                <c:pt idx="322">
                  <c:v>-43.169956999999997</c:v>
                </c:pt>
                <c:pt idx="323">
                  <c:v>-43.769455999999998</c:v>
                </c:pt>
                <c:pt idx="324">
                  <c:v>-44.37948500000001</c:v>
                </c:pt>
                <c:pt idx="325">
                  <c:v>-45.000707000000013</c:v>
                </c:pt>
                <c:pt idx="326">
                  <c:v>-45.633386999999999</c:v>
                </c:pt>
                <c:pt idx="327">
                  <c:v>-46.278192000000011</c:v>
                </c:pt>
                <c:pt idx="328">
                  <c:v>-46.935591999999993</c:v>
                </c:pt>
                <c:pt idx="329">
                  <c:v>-47.606172000000001</c:v>
                </c:pt>
                <c:pt idx="330">
                  <c:v>-48.290443000000003</c:v>
                </c:pt>
                <c:pt idx="331">
                  <c:v>-48.989044</c:v>
                </c:pt>
                <c:pt idx="332">
                  <c:v>-49.702661999999997</c:v>
                </c:pt>
                <c:pt idx="333">
                  <c:v>-50.431936</c:v>
                </c:pt>
                <c:pt idx="334">
                  <c:v>-51.177781999999993</c:v>
                </c:pt>
                <c:pt idx="335">
                  <c:v>-51.940997000000003</c:v>
                </c:pt>
                <c:pt idx="336">
                  <c:v>-52.722583</c:v>
                </c:pt>
                <c:pt idx="337">
                  <c:v>-53.523665999999992</c:v>
                </c:pt>
                <c:pt idx="338">
                  <c:v>-54.345506</c:v>
                </c:pt>
                <c:pt idx="339">
                  <c:v>-55.189525999999994</c:v>
                </c:pt>
                <c:pt idx="340">
                  <c:v>-56.057320000000004</c:v>
                </c:pt>
                <c:pt idx="341">
                  <c:v>-56.950582999999995</c:v>
                </c:pt>
                <c:pt idx="342">
                  <c:v>-57.871414999999992</c:v>
                </c:pt>
                <c:pt idx="343">
                  <c:v>-58.82204200000001</c:v>
                </c:pt>
                <c:pt idx="344">
                  <c:v>-59.804915999999992</c:v>
                </c:pt>
                <c:pt idx="345">
                  <c:v>-60.82251500000001</c:v>
                </c:pt>
                <c:pt idx="346">
                  <c:v>-61.878014999999998</c:v>
                </c:pt>
                <c:pt idx="347">
                  <c:v>-62.97424800000001</c:v>
                </c:pt>
                <c:pt idx="348">
                  <c:v>-64.114307000000011</c:v>
                </c:pt>
                <c:pt idx="349">
                  <c:v>-65.301302000000007</c:v>
                </c:pt>
                <c:pt idx="350">
                  <c:v>-66.537916999999993</c:v>
                </c:pt>
                <c:pt idx="351">
                  <c:v>-67.826048999999998</c:v>
                </c:pt>
                <c:pt idx="352">
                  <c:v>-69.166472999999996</c:v>
                </c:pt>
                <c:pt idx="353">
                  <c:v>-70.558093999999997</c:v>
                </c:pt>
                <c:pt idx="354">
                  <c:v>-71.996662999999998</c:v>
                </c:pt>
                <c:pt idx="355">
                  <c:v>-73.473984999999999</c:v>
                </c:pt>
                <c:pt idx="356">
                  <c:v>-74.976279000000005</c:v>
                </c:pt>
                <c:pt idx="357">
                  <c:v>-76.483536000000001</c:v>
                </c:pt>
                <c:pt idx="358">
                  <c:v>-77.969428000000008</c:v>
                </c:pt>
                <c:pt idx="359">
                  <c:v>-79.402380000000008</c:v>
                </c:pt>
                <c:pt idx="360">
                  <c:v>-80.749164000000007</c:v>
                </c:pt>
                <c:pt idx="361">
                  <c:v>-81.979093000000006</c:v>
                </c:pt>
                <c:pt idx="362">
                  <c:v>-83.069085999999999</c:v>
                </c:pt>
                <c:pt idx="363">
                  <c:v>-84.006929999999983</c:v>
                </c:pt>
                <c:pt idx="364">
                  <c:v>-84.791717999999989</c:v>
                </c:pt>
                <c:pt idx="365">
                  <c:v>-85.432517000000004</c:v>
                </c:pt>
                <c:pt idx="366">
                  <c:v>-85.944790999999995</c:v>
                </c:pt>
                <c:pt idx="367">
                  <c:v>-86.347310000000007</c:v>
                </c:pt>
                <c:pt idx="368">
                  <c:v>-86.65938100000001</c:v>
                </c:pt>
                <c:pt idx="369">
                  <c:v>-86.89873</c:v>
                </c:pt>
                <c:pt idx="370">
                  <c:v>-87.080866999999998</c:v>
                </c:pt>
                <c:pt idx="371">
                  <c:v>-87.218792000000008</c:v>
                </c:pt>
                <c:pt idx="372">
                  <c:v>-87.322795999999997</c:v>
                </c:pt>
                <c:pt idx="373">
                  <c:v>-87.401059999999987</c:v>
                </c:pt>
                <c:pt idx="374">
                  <c:v>-87.460013999999987</c:v>
                </c:pt>
                <c:pt idx="375">
                  <c:v>-87.504398999999992</c:v>
                </c:pt>
                <c:pt idx="376">
                  <c:v>-87.537982</c:v>
                </c:pt>
                <c:pt idx="377">
                  <c:v>-87.563428000000002</c:v>
                </c:pt>
                <c:pt idx="378">
                  <c:v>-87.582802999999998</c:v>
                </c:pt>
                <c:pt idx="379">
                  <c:v>-87.597654000000006</c:v>
                </c:pt>
                <c:pt idx="380">
                  <c:v>-87.609230999999994</c:v>
                </c:pt>
                <c:pt idx="381">
                  <c:v>-87.618290999999999</c:v>
                </c:pt>
                <c:pt idx="382">
                  <c:v>-87.625569999999996</c:v>
                </c:pt>
                <c:pt idx="383">
                  <c:v>-87.631439</c:v>
                </c:pt>
                <c:pt idx="384">
                  <c:v>-87.63624999999999</c:v>
                </c:pt>
                <c:pt idx="385">
                  <c:v>-87.64026100000001</c:v>
                </c:pt>
                <c:pt idx="386">
                  <c:v>-87.643765000000002</c:v>
                </c:pt>
                <c:pt idx="387">
                  <c:v>-87.646805999999998</c:v>
                </c:pt>
                <c:pt idx="388">
                  <c:v>-87.649588000000008</c:v>
                </c:pt>
                <c:pt idx="389">
                  <c:v>-87.652090999999999</c:v>
                </c:pt>
                <c:pt idx="390">
                  <c:v>-87.654373000000007</c:v>
                </c:pt>
                <c:pt idx="391">
                  <c:v>-87.656477999999993</c:v>
                </c:pt>
                <c:pt idx="392">
                  <c:v>-87.658537999999993</c:v>
                </c:pt>
                <c:pt idx="393">
                  <c:v>-87.660478999999995</c:v>
                </c:pt>
                <c:pt idx="394">
                  <c:v>-87.662316000000004</c:v>
                </c:pt>
                <c:pt idx="395">
                  <c:v>-87.664164999999997</c:v>
                </c:pt>
                <c:pt idx="396">
                  <c:v>-87.665935999999988</c:v>
                </c:pt>
                <c:pt idx="397">
                  <c:v>-87.667635000000004</c:v>
                </c:pt>
                <c:pt idx="398">
                  <c:v>-87.669370000000001</c:v>
                </c:pt>
                <c:pt idx="399">
                  <c:v>-87.671044999999992</c:v>
                </c:pt>
                <c:pt idx="400">
                  <c:v>-87.672663</c:v>
                </c:pt>
                <c:pt idx="401">
                  <c:v>-87.674226000000004</c:v>
                </c:pt>
                <c:pt idx="402">
                  <c:v>-87.675837999999999</c:v>
                </c:pt>
                <c:pt idx="403">
                  <c:v>-87.677399000000008</c:v>
                </c:pt>
                <c:pt idx="404">
                  <c:v>-87.679011999999986</c:v>
                </c:pt>
                <c:pt idx="405">
                  <c:v>-87.680477999999994</c:v>
                </c:pt>
                <c:pt idx="406">
                  <c:v>-87.681996999999996</c:v>
                </c:pt>
                <c:pt idx="407">
                  <c:v>-87.683470999999997</c:v>
                </c:pt>
                <c:pt idx="408">
                  <c:v>-87.684999000000005</c:v>
                </c:pt>
                <c:pt idx="409">
                  <c:v>-87.686484000000007</c:v>
                </c:pt>
                <c:pt idx="410">
                  <c:v>-87.687924999999993</c:v>
                </c:pt>
                <c:pt idx="411">
                  <c:v>-87.689323000000002</c:v>
                </c:pt>
                <c:pt idx="412">
                  <c:v>-87.690778999999992</c:v>
                </c:pt>
                <c:pt idx="413">
                  <c:v>-87.692194000000001</c:v>
                </c:pt>
                <c:pt idx="414">
                  <c:v>-87.693566000000004</c:v>
                </c:pt>
                <c:pt idx="415">
                  <c:v>-87.694998999999996</c:v>
                </c:pt>
                <c:pt idx="416">
                  <c:v>-87.696290999999988</c:v>
                </c:pt>
                <c:pt idx="417">
                  <c:v>-87.697642999999999</c:v>
                </c:pt>
                <c:pt idx="418">
                  <c:v>-87.699055999999999</c:v>
                </c:pt>
                <c:pt idx="419">
                  <c:v>-87.700327999999999</c:v>
                </c:pt>
                <c:pt idx="420">
                  <c:v>-87.701663000000011</c:v>
                </c:pt>
                <c:pt idx="421">
                  <c:v>-87.702959000000007</c:v>
                </c:pt>
                <c:pt idx="422">
                  <c:v>-87.704318000000001</c:v>
                </c:pt>
                <c:pt idx="423">
                  <c:v>-87.705539000000002</c:v>
                </c:pt>
                <c:pt idx="424">
                  <c:v>-87.706823000000014</c:v>
                </c:pt>
                <c:pt idx="425">
                  <c:v>-87.708069999999992</c:v>
                </c:pt>
                <c:pt idx="426">
                  <c:v>-87.709381000000008</c:v>
                </c:pt>
                <c:pt idx="427">
                  <c:v>-87.710655000000003</c:v>
                </c:pt>
                <c:pt idx="428">
                  <c:v>-87.711793999999998</c:v>
                </c:pt>
                <c:pt idx="429">
                  <c:v>-87.713097000000005</c:v>
                </c:pt>
                <c:pt idx="430">
                  <c:v>-87.714265000000012</c:v>
                </c:pt>
                <c:pt idx="431">
                  <c:v>-87.715499000000008</c:v>
                </c:pt>
                <c:pt idx="432">
                  <c:v>-87.716697999999994</c:v>
                </c:pt>
                <c:pt idx="433">
                  <c:v>-87.717862999999994</c:v>
                </c:pt>
                <c:pt idx="434">
                  <c:v>-87.718992999999998</c:v>
                </c:pt>
                <c:pt idx="435">
                  <c:v>-87.720191999999997</c:v>
                </c:pt>
                <c:pt idx="436">
                  <c:v>-87.721356</c:v>
                </c:pt>
                <c:pt idx="437">
                  <c:v>-87.722486000000004</c:v>
                </c:pt>
                <c:pt idx="438">
                  <c:v>-87.723685000000003</c:v>
                </c:pt>
                <c:pt idx="439">
                  <c:v>-87.724750999999998</c:v>
                </c:pt>
                <c:pt idx="440">
                  <c:v>-87.725885000000005</c:v>
                </c:pt>
                <c:pt idx="441">
                  <c:v>-87.726988000000006</c:v>
                </c:pt>
                <c:pt idx="442">
                  <c:v>-87.728156999999996</c:v>
                </c:pt>
                <c:pt idx="443">
                  <c:v>-87.729196999999999</c:v>
                </c:pt>
                <c:pt idx="444">
                  <c:v>-87.730305000000001</c:v>
                </c:pt>
                <c:pt idx="445">
                  <c:v>-87.731382000000011</c:v>
                </c:pt>
                <c:pt idx="446">
                  <c:v>-87.732427999999999</c:v>
                </c:pt>
                <c:pt idx="447">
                  <c:v>-87.733545000000007</c:v>
                </c:pt>
                <c:pt idx="448">
                  <c:v>-87.734630999999993</c:v>
                </c:pt>
                <c:pt idx="449">
                  <c:v>-87.735687000000013</c:v>
                </c:pt>
                <c:pt idx="450">
                  <c:v>-87.736715000000004</c:v>
                </c:pt>
                <c:pt idx="451">
                  <c:v>-87.737712000000002</c:v>
                </c:pt>
                <c:pt idx="452">
                  <c:v>-87.738780000000006</c:v>
                </c:pt>
                <c:pt idx="453">
                  <c:v>-87.739819000000011</c:v>
                </c:pt>
                <c:pt idx="454">
                  <c:v>-87.740830000000017</c:v>
                </c:pt>
                <c:pt idx="455">
                  <c:v>-87.74181200000001</c:v>
                </c:pt>
                <c:pt idx="456">
                  <c:v>-87.742864999999995</c:v>
                </c:pt>
                <c:pt idx="457">
                  <c:v>-87.743790999999987</c:v>
                </c:pt>
                <c:pt idx="458">
                  <c:v>-87.744789999999995</c:v>
                </c:pt>
                <c:pt idx="459">
                  <c:v>-87.745760000000004</c:v>
                </c:pt>
                <c:pt idx="460">
                  <c:v>-87.746802000000002</c:v>
                </c:pt>
                <c:pt idx="461">
                  <c:v>-87.747717999999992</c:v>
                </c:pt>
                <c:pt idx="462">
                  <c:v>-87.748705999999984</c:v>
                </c:pt>
                <c:pt idx="463">
                  <c:v>-87.749669000000011</c:v>
                </c:pt>
                <c:pt idx="464">
                  <c:v>-87.750603999999996</c:v>
                </c:pt>
                <c:pt idx="465">
                  <c:v>-87.751613000000006</c:v>
                </c:pt>
                <c:pt idx="466">
                  <c:v>-87.75249500000001</c:v>
                </c:pt>
                <c:pt idx="467">
                  <c:v>-87.753451999999982</c:v>
                </c:pt>
                <c:pt idx="468">
                  <c:v>-87.754382000000007</c:v>
                </c:pt>
                <c:pt idx="469">
                  <c:v>-87.755288000000007</c:v>
                </c:pt>
                <c:pt idx="470">
                  <c:v>-87.756167000000005</c:v>
                </c:pt>
                <c:pt idx="471">
                  <c:v>-87.757120999999998</c:v>
                </c:pt>
                <c:pt idx="472">
                  <c:v>-87.758049999999997</c:v>
                </c:pt>
                <c:pt idx="473">
                  <c:v>-87.758954000000003</c:v>
                </c:pt>
                <c:pt idx="474">
                  <c:v>-87.759833999999998</c:v>
                </c:pt>
                <c:pt idx="475">
                  <c:v>-87.760688000000002</c:v>
                </c:pt>
                <c:pt idx="476">
                  <c:v>-87.761618999999996</c:v>
                </c:pt>
                <c:pt idx="477">
                  <c:v>-87.762424999999993</c:v>
                </c:pt>
                <c:pt idx="478">
                  <c:v>-87.763307000000012</c:v>
                </c:pt>
                <c:pt idx="479">
                  <c:v>-87.764166000000003</c:v>
                </c:pt>
                <c:pt idx="480">
                  <c:v>-87.76509999999999</c:v>
                </c:pt>
                <c:pt idx="481">
                  <c:v>-87.765911000000003</c:v>
                </c:pt>
                <c:pt idx="482">
                  <c:v>-87.766798999999992</c:v>
                </c:pt>
                <c:pt idx="483">
                  <c:v>-87.767662999999999</c:v>
                </c:pt>
                <c:pt idx="484">
                  <c:v>-87.768505000000005</c:v>
                </c:pt>
                <c:pt idx="485">
                  <c:v>-87.769323</c:v>
                </c:pt>
                <c:pt idx="486">
                  <c:v>-87.770118999999994</c:v>
                </c:pt>
                <c:pt idx="487">
                  <c:v>-87.770991999999993</c:v>
                </c:pt>
                <c:pt idx="488">
                  <c:v>-87.771842000000007</c:v>
                </c:pt>
                <c:pt idx="489">
                  <c:v>-87.772571000000013</c:v>
                </c:pt>
                <c:pt idx="490">
                  <c:v>-87.773378000000008</c:v>
                </c:pt>
                <c:pt idx="491">
                  <c:v>-87.774260999999996</c:v>
                </c:pt>
                <c:pt idx="492">
                  <c:v>-87.775023999999988</c:v>
                </c:pt>
                <c:pt idx="493">
                  <c:v>-87.775864999999996</c:v>
                </c:pt>
                <c:pt idx="494">
                  <c:v>-87.776584</c:v>
                </c:pt>
                <c:pt idx="495">
                  <c:v>-87.777382000000003</c:v>
                </c:pt>
                <c:pt idx="496">
                  <c:v>-87.778157999999991</c:v>
                </c:pt>
                <c:pt idx="497">
                  <c:v>-87.779015000000001</c:v>
                </c:pt>
                <c:pt idx="498">
                  <c:v>-87.77974900000001</c:v>
                </c:pt>
                <c:pt idx="499">
                  <c:v>-87.780563000000015</c:v>
                </c:pt>
                <c:pt idx="500">
                  <c:v>-87.781255999999999</c:v>
                </c:pt>
                <c:pt idx="501">
                  <c:v>-87.782028999999994</c:v>
                </c:pt>
                <c:pt idx="502">
                  <c:v>-87.782781</c:v>
                </c:pt>
                <c:pt idx="503">
                  <c:v>-87.783613000000003</c:v>
                </c:pt>
                <c:pt idx="504">
                  <c:v>-87.784324999999995</c:v>
                </c:pt>
                <c:pt idx="505">
                  <c:v>-87.785017000000011</c:v>
                </c:pt>
                <c:pt idx="506">
                  <c:v>-87.785788999999994</c:v>
                </c:pt>
                <c:pt idx="507">
                  <c:v>-87.786542000000011</c:v>
                </c:pt>
                <c:pt idx="508">
                  <c:v>-87.787273999999996</c:v>
                </c:pt>
                <c:pt idx="509">
                  <c:v>-87.787987999999999</c:v>
                </c:pt>
                <c:pt idx="510">
                  <c:v>-87.788681999999994</c:v>
                </c:pt>
                <c:pt idx="511">
                  <c:v>-87.789457000000013</c:v>
                </c:pt>
                <c:pt idx="512">
                  <c:v>-87.790113000000005</c:v>
                </c:pt>
                <c:pt idx="513">
                  <c:v>-87.790848999999994</c:v>
                </c:pt>
                <c:pt idx="514">
                  <c:v>-87.791566999999986</c:v>
                </c:pt>
                <c:pt idx="515">
                  <c:v>-87.792268000000007</c:v>
                </c:pt>
                <c:pt idx="516">
                  <c:v>-87.792948999999993</c:v>
                </c:pt>
                <c:pt idx="517">
                  <c:v>-87.793711000000002</c:v>
                </c:pt>
                <c:pt idx="518">
                  <c:v>-87.79435500000001</c:v>
                </c:pt>
                <c:pt idx="519">
                  <c:v>-87.79508100000001</c:v>
                </c:pt>
                <c:pt idx="520">
                  <c:v>-87.79568900000001</c:v>
                </c:pt>
                <c:pt idx="521">
                  <c:v>-87.796379999999999</c:v>
                </c:pt>
                <c:pt idx="522">
                  <c:v>-87.797050999999996</c:v>
                </c:pt>
                <c:pt idx="523">
                  <c:v>-87.797805999999994</c:v>
                </c:pt>
                <c:pt idx="524">
                  <c:v>-87.798442999999992</c:v>
                </c:pt>
                <c:pt idx="525">
                  <c:v>-87.799063000000018</c:v>
                </c:pt>
                <c:pt idx="526">
                  <c:v>-87.799764999999994</c:v>
                </c:pt>
                <c:pt idx="527">
                  <c:v>-87.800449999999998</c:v>
                </c:pt>
                <c:pt idx="528">
                  <c:v>-87.801117999999988</c:v>
                </c:pt>
                <c:pt idx="529">
                  <c:v>-87.801767999999996</c:v>
                </c:pt>
                <c:pt idx="530">
                  <c:v>-87.802402999999998</c:v>
                </c:pt>
                <c:pt idx="531">
                  <c:v>-87.803020000000004</c:v>
                </c:pt>
                <c:pt idx="532">
                  <c:v>-87.803621000000007</c:v>
                </c:pt>
                <c:pt idx="533">
                  <c:v>-87.804304000000002</c:v>
                </c:pt>
                <c:pt idx="534">
                  <c:v>-87.804872000000003</c:v>
                </c:pt>
                <c:pt idx="535">
                  <c:v>-87.805522999999994</c:v>
                </c:pt>
                <c:pt idx="536">
                  <c:v>-87.806157999999996</c:v>
                </c:pt>
                <c:pt idx="537">
                  <c:v>-87.806777000000011</c:v>
                </c:pt>
                <c:pt idx="538">
                  <c:v>-87.807379999999995</c:v>
                </c:pt>
                <c:pt idx="539">
                  <c:v>-87.808066000000011</c:v>
                </c:pt>
                <c:pt idx="540">
                  <c:v>-87.808638000000002</c:v>
                </c:pt>
                <c:pt idx="541">
                  <c:v>-87.809293000000011</c:v>
                </c:pt>
                <c:pt idx="542">
                  <c:v>-87.809832999999983</c:v>
                </c:pt>
                <c:pt idx="543">
                  <c:v>-87.810457</c:v>
                </c:pt>
                <c:pt idx="544">
                  <c:v>-87.811065999999983</c:v>
                </c:pt>
                <c:pt idx="545">
                  <c:v>-87.811659000000006</c:v>
                </c:pt>
                <c:pt idx="546">
                  <c:v>-87.812237999999994</c:v>
                </c:pt>
                <c:pt idx="547">
                  <c:v>-87.812801000000007</c:v>
                </c:pt>
                <c:pt idx="548">
                  <c:v>-87.813450000000003</c:v>
                </c:pt>
                <c:pt idx="549">
                  <c:v>-87.813982999999993</c:v>
                </c:pt>
                <c:pt idx="550">
                  <c:v>-87.814601999999994</c:v>
                </c:pt>
                <c:pt idx="551">
                  <c:v>-87.815206000000003</c:v>
                </c:pt>
                <c:pt idx="552">
                  <c:v>-87.815695000000005</c:v>
                </c:pt>
                <c:pt idx="553">
                  <c:v>-87.816269999999989</c:v>
                </c:pt>
                <c:pt idx="554">
                  <c:v>-87.81683000000001</c:v>
                </c:pt>
                <c:pt idx="555">
                  <c:v>-87.817475999999999</c:v>
                </c:pt>
                <c:pt idx="556">
                  <c:v>-87.818008000000006</c:v>
                </c:pt>
                <c:pt idx="557">
                  <c:v>-87.818526000000006</c:v>
                </c:pt>
                <c:pt idx="558">
                  <c:v>-87.819130000000015</c:v>
                </c:pt>
                <c:pt idx="559">
                  <c:v>-87.819618999999989</c:v>
                </c:pt>
                <c:pt idx="560">
                  <c:v>-87.820195000000012</c:v>
                </c:pt>
                <c:pt idx="561">
                  <c:v>-87.820756999999986</c:v>
                </c:pt>
                <c:pt idx="562">
                  <c:v>-87.821306000000007</c:v>
                </c:pt>
                <c:pt idx="563">
                  <c:v>-87.821839999999995</c:v>
                </c:pt>
                <c:pt idx="564">
                  <c:v>-87.822362000000012</c:v>
                </c:pt>
                <c:pt idx="565">
                  <c:v>-87.822868999999997</c:v>
                </c:pt>
                <c:pt idx="566">
                  <c:v>-87.823464000000001</c:v>
                </c:pt>
                <c:pt idx="567">
                  <c:v>-87.823946000000007</c:v>
                </c:pt>
                <c:pt idx="568">
                  <c:v>-87.824513999999994</c:v>
                </c:pt>
                <c:pt idx="569">
                  <c:v>-87.824968999999996</c:v>
                </c:pt>
                <c:pt idx="570">
                  <c:v>-87.825511000000006</c:v>
                </c:pt>
                <c:pt idx="571">
                  <c:v>-87.826040000000006</c:v>
                </c:pt>
                <c:pt idx="572">
                  <c:v>-87.826557000000008</c:v>
                </c:pt>
                <c:pt idx="573">
                  <c:v>-87.827060999999986</c:v>
                </c:pt>
                <c:pt idx="574">
                  <c:v>-87.827552000000011</c:v>
                </c:pt>
                <c:pt idx="575">
                  <c:v>-87.828130000000002</c:v>
                </c:pt>
                <c:pt idx="576">
                  <c:v>-87.82859599999999</c:v>
                </c:pt>
                <c:pt idx="577">
                  <c:v>-87.829048999999998</c:v>
                </c:pt>
                <c:pt idx="578">
                  <c:v>-87.829589999999996</c:v>
                </c:pt>
                <c:pt idx="579">
                  <c:v>-87.830119999999994</c:v>
                </c:pt>
                <c:pt idx="580">
                  <c:v>-87.830537000000007</c:v>
                </c:pt>
                <c:pt idx="581">
                  <c:v>-87.831041999999997</c:v>
                </c:pt>
                <c:pt idx="582">
                  <c:v>-87.831534000000005</c:v>
                </c:pt>
                <c:pt idx="583">
                  <c:v>-87.832014999999998</c:v>
                </c:pt>
                <c:pt idx="584">
                  <c:v>-87.832484000000008</c:v>
                </c:pt>
                <c:pt idx="585">
                  <c:v>-87.833040999999994</c:v>
                </c:pt>
                <c:pt idx="586">
                  <c:v>-87.833487000000005</c:v>
                </c:pt>
                <c:pt idx="587">
                  <c:v>-87.833921000000004</c:v>
                </c:pt>
                <c:pt idx="588">
                  <c:v>-87.834444000000005</c:v>
                </c:pt>
                <c:pt idx="589">
                  <c:v>-87.83495400000001</c:v>
                </c:pt>
                <c:pt idx="590">
                  <c:v>-87.835353999999995</c:v>
                </c:pt>
                <c:pt idx="591">
                  <c:v>-87.835840999999988</c:v>
                </c:pt>
                <c:pt idx="592">
                  <c:v>-87.836318000000006</c:v>
                </c:pt>
                <c:pt idx="593">
                  <c:v>-87.836785000000006</c:v>
                </c:pt>
                <c:pt idx="594">
                  <c:v>-87.837238999999997</c:v>
                </c:pt>
                <c:pt idx="595">
                  <c:v>-87.837682000000001</c:v>
                </c:pt>
                <c:pt idx="596">
                  <c:v>-87.838115999999999</c:v>
                </c:pt>
                <c:pt idx="597">
                  <c:v>-87.838536000000005</c:v>
                </c:pt>
                <c:pt idx="598">
                  <c:v>-87.839048000000005</c:v>
                </c:pt>
                <c:pt idx="599">
                  <c:v>-87.839448000000004</c:v>
                </c:pt>
                <c:pt idx="600">
                  <c:v>-87.839936999999992</c:v>
                </c:pt>
                <c:pt idx="601">
                  <c:v>-87.840316000000001</c:v>
                </c:pt>
                <c:pt idx="602">
                  <c:v>-87.840783999999999</c:v>
                </c:pt>
                <c:pt idx="603">
                  <c:v>-87.841242000000008</c:v>
                </c:pt>
                <c:pt idx="604">
                  <c:v>-87.841689000000002</c:v>
                </c:pt>
                <c:pt idx="605">
                  <c:v>-87.842125999999993</c:v>
                </c:pt>
                <c:pt idx="606">
                  <c:v>-87.842552999999995</c:v>
                </c:pt>
                <c:pt idx="607">
                  <c:v>-87.842969000000011</c:v>
                </c:pt>
                <c:pt idx="608">
                  <c:v>-87.843376000000006</c:v>
                </c:pt>
                <c:pt idx="609">
                  <c:v>-87.843772000000016</c:v>
                </c:pt>
                <c:pt idx="610">
                  <c:v>-87.844258000000011</c:v>
                </c:pt>
                <c:pt idx="611">
                  <c:v>-87.844635000000011</c:v>
                </c:pt>
                <c:pt idx="612">
                  <c:v>-87.845101</c:v>
                </c:pt>
                <c:pt idx="613">
                  <c:v>-87.845456999999996</c:v>
                </c:pt>
                <c:pt idx="614">
                  <c:v>-87.84590399999999</c:v>
                </c:pt>
                <c:pt idx="615">
                  <c:v>-87.846340999999995</c:v>
                </c:pt>
                <c:pt idx="616">
                  <c:v>-87.846667999999994</c:v>
                </c:pt>
                <c:pt idx="617">
                  <c:v>-87.847086000000004</c:v>
                </c:pt>
                <c:pt idx="618">
                  <c:v>-87.847494999999995</c:v>
                </c:pt>
                <c:pt idx="619">
                  <c:v>-87.847893000000013</c:v>
                </c:pt>
                <c:pt idx="620">
                  <c:v>-87.848282999999995</c:v>
                </c:pt>
                <c:pt idx="621">
                  <c:v>-87.848662999999988</c:v>
                </c:pt>
                <c:pt idx="622">
                  <c:v>-87.849134000000006</c:v>
                </c:pt>
                <c:pt idx="623">
                  <c:v>-87.849495000000005</c:v>
                </c:pt>
                <c:pt idx="624">
                  <c:v>-87.849846999999997</c:v>
                </c:pt>
                <c:pt idx="625">
                  <c:v>-87.850290000000001</c:v>
                </c:pt>
                <c:pt idx="626">
                  <c:v>-87.850624999999994</c:v>
                </c:pt>
                <c:pt idx="627">
                  <c:v>-87.851049000000003</c:v>
                </c:pt>
                <c:pt idx="628">
                  <c:v>-87.851466000000002</c:v>
                </c:pt>
                <c:pt idx="629">
                  <c:v>-87.851774000000006</c:v>
                </c:pt>
                <c:pt idx="630">
                  <c:v>-87.852171999999996</c:v>
                </c:pt>
                <c:pt idx="631">
                  <c:v>-87.852562000000006</c:v>
                </c:pt>
                <c:pt idx="632">
                  <c:v>-87.852942999999996</c:v>
                </c:pt>
                <c:pt idx="633">
                  <c:v>-87.853315000000009</c:v>
                </c:pt>
                <c:pt idx="634">
                  <c:v>-87.853678000000002</c:v>
                </c:pt>
                <c:pt idx="635">
                  <c:v>-87.854033999999999</c:v>
                </c:pt>
                <c:pt idx="636">
                  <c:v>-87.854380000000006</c:v>
                </c:pt>
                <c:pt idx="637">
                  <c:v>-87.854818999999992</c:v>
                </c:pt>
                <c:pt idx="638">
                  <c:v>-87.855148</c:v>
                </c:pt>
                <c:pt idx="639">
                  <c:v>-87.855469999999997</c:v>
                </c:pt>
                <c:pt idx="640">
                  <c:v>-87.855883000000006</c:v>
                </c:pt>
                <c:pt idx="641">
                  <c:v>-87.856189000000001</c:v>
                </c:pt>
                <c:pt idx="642">
                  <c:v>-87.856584999999995</c:v>
                </c:pt>
                <c:pt idx="643">
                  <c:v>-87.856974000000008</c:v>
                </c:pt>
                <c:pt idx="644">
                  <c:v>-87.857253999999998</c:v>
                </c:pt>
                <c:pt idx="645">
                  <c:v>-87.85762600000001</c:v>
                </c:pt>
                <c:pt idx="646">
                  <c:v>-87.857991999999996</c:v>
                </c:pt>
                <c:pt idx="647">
                  <c:v>-87.858347999999992</c:v>
                </c:pt>
                <c:pt idx="648">
                  <c:v>-87.858697000000006</c:v>
                </c:pt>
                <c:pt idx="649">
                  <c:v>-87.859037000000001</c:v>
                </c:pt>
                <c:pt idx="650">
                  <c:v>-87.859369999999984</c:v>
                </c:pt>
                <c:pt idx="651">
                  <c:v>-87.859696</c:v>
                </c:pt>
                <c:pt idx="652">
                  <c:v>-87.860014000000007</c:v>
                </c:pt>
                <c:pt idx="653">
                  <c:v>-87.860423999999995</c:v>
                </c:pt>
                <c:pt idx="654">
                  <c:v>-87.860725999999985</c:v>
                </c:pt>
                <c:pt idx="655">
                  <c:v>-87.861022000000006</c:v>
                </c:pt>
                <c:pt idx="656">
                  <c:v>-87.861407999999997</c:v>
                </c:pt>
                <c:pt idx="657">
                  <c:v>-87.861688000000001</c:v>
                </c:pt>
                <c:pt idx="658">
                  <c:v>-87.862060999999997</c:v>
                </c:pt>
                <c:pt idx="659">
                  <c:v>-87.862426999999997</c:v>
                </c:pt>
                <c:pt idx="660">
                  <c:v>-87.862684000000002</c:v>
                </c:pt>
                <c:pt idx="661">
                  <c:v>-87.863033999999999</c:v>
                </c:pt>
                <c:pt idx="662">
                  <c:v>-87.863378000000012</c:v>
                </c:pt>
                <c:pt idx="663">
                  <c:v>-87.863714000000002</c:v>
                </c:pt>
                <c:pt idx="664">
                  <c:v>-87.863944000000004</c:v>
                </c:pt>
                <c:pt idx="665">
                  <c:v>-87.864264999999989</c:v>
                </c:pt>
                <c:pt idx="666">
                  <c:v>-87.864580000000004</c:v>
                </c:pt>
                <c:pt idx="667">
                  <c:v>-87.864888000000008</c:v>
                </c:pt>
                <c:pt idx="668">
                  <c:v>-87.865288000000007</c:v>
                </c:pt>
                <c:pt idx="669">
                  <c:v>-87.865583000000001</c:v>
                </c:pt>
                <c:pt idx="670">
                  <c:v>-87.865870000000001</c:v>
                </c:pt>
                <c:pt idx="671">
                  <c:v>-87.86614999999999</c:v>
                </c:pt>
                <c:pt idx="672">
                  <c:v>-87.866523999999998</c:v>
                </c:pt>
                <c:pt idx="673">
                  <c:v>-87.866789999999995</c:v>
                </c:pt>
                <c:pt idx="674">
                  <c:v>-87.867051000000004</c:v>
                </c:pt>
                <c:pt idx="675">
                  <c:v>-87.867403999999993</c:v>
                </c:pt>
                <c:pt idx="676">
                  <c:v>-87.867649999999998</c:v>
                </c:pt>
                <c:pt idx="677">
                  <c:v>-87.867990000000006</c:v>
                </c:pt>
                <c:pt idx="678">
                  <c:v>-87.868324000000001</c:v>
                </c:pt>
                <c:pt idx="679">
                  <c:v>-87.868550999999997</c:v>
                </c:pt>
                <c:pt idx="680">
                  <c:v>-87.86887200000001</c:v>
                </c:pt>
                <c:pt idx="681">
                  <c:v>-87.869185999999999</c:v>
                </c:pt>
                <c:pt idx="682">
                  <c:v>-87.869494000000003</c:v>
                </c:pt>
                <c:pt idx="683">
                  <c:v>-87.869795000000011</c:v>
                </c:pt>
                <c:pt idx="684">
                  <c:v>-87.869990000000001</c:v>
                </c:pt>
                <c:pt idx="685">
                  <c:v>-87.870278999999996</c:v>
                </c:pt>
                <c:pt idx="686">
                  <c:v>-87.870561999999993</c:v>
                </c:pt>
                <c:pt idx="687">
                  <c:v>-87.87093800000001</c:v>
                </c:pt>
                <c:pt idx="688">
                  <c:v>-87.871207999999996</c:v>
                </c:pt>
                <c:pt idx="689">
                  <c:v>-87.871472999999995</c:v>
                </c:pt>
                <c:pt idx="690">
                  <c:v>-87.871730999999983</c:v>
                </c:pt>
                <c:pt idx="691">
                  <c:v>-87.871982000000003</c:v>
                </c:pt>
                <c:pt idx="692">
                  <c:v>-87.872329000000008</c:v>
                </c:pt>
                <c:pt idx="693">
                  <c:v>-87.872569000000013</c:v>
                </c:pt>
                <c:pt idx="694">
                  <c:v>-87.872803000000005</c:v>
                </c:pt>
                <c:pt idx="695">
                  <c:v>-87.873130999999987</c:v>
                </c:pt>
                <c:pt idx="696">
                  <c:v>-87.873352999999994</c:v>
                </c:pt>
                <c:pt idx="697">
                  <c:v>-87.873669000000007</c:v>
                </c:pt>
                <c:pt idx="698">
                  <c:v>-87.87388</c:v>
                </c:pt>
                <c:pt idx="699">
                  <c:v>-87.874184999999997</c:v>
                </c:pt>
                <c:pt idx="700">
                  <c:v>-87.874484999999993</c:v>
                </c:pt>
                <c:pt idx="701">
                  <c:v>-87.874678000000003</c:v>
                </c:pt>
                <c:pt idx="702">
                  <c:v>-87.874965000000003</c:v>
                </c:pt>
                <c:pt idx="703">
                  <c:v>-87.875247999999999</c:v>
                </c:pt>
                <c:pt idx="704">
                  <c:v>-87.87552500000001</c:v>
                </c:pt>
                <c:pt idx="705">
                  <c:v>-87.875795999999994</c:v>
                </c:pt>
                <c:pt idx="706">
                  <c:v>-87.876060999999993</c:v>
                </c:pt>
                <c:pt idx="707">
                  <c:v>-87.876321000000004</c:v>
                </c:pt>
                <c:pt idx="708">
                  <c:v>-87.876576</c:v>
                </c:pt>
                <c:pt idx="709">
                  <c:v>-87.876824999999997</c:v>
                </c:pt>
                <c:pt idx="710">
                  <c:v>-87.877067999999994</c:v>
                </c:pt>
                <c:pt idx="711">
                  <c:v>-87.877307999999999</c:v>
                </c:pt>
                <c:pt idx="712">
                  <c:v>-87.877539999999996</c:v>
                </c:pt>
                <c:pt idx="713">
                  <c:v>-87.877768000000003</c:v>
                </c:pt>
                <c:pt idx="714">
                  <c:v>-87.878090999999998</c:v>
                </c:pt>
                <c:pt idx="715">
                  <c:v>-87.87830799999999</c:v>
                </c:pt>
                <c:pt idx="716">
                  <c:v>-87.878519999999995</c:v>
                </c:pt>
                <c:pt idx="717">
                  <c:v>-87.878826000000004</c:v>
                </c:pt>
                <c:pt idx="718">
                  <c:v>-87.879029000000003</c:v>
                </c:pt>
                <c:pt idx="719">
                  <c:v>-87.879225000000005</c:v>
                </c:pt>
                <c:pt idx="720">
                  <c:v>-87.879515999999995</c:v>
                </c:pt>
                <c:pt idx="721">
                  <c:v>-87.879703000000006</c:v>
                </c:pt>
                <c:pt idx="722">
                  <c:v>-87.879985000000005</c:v>
                </c:pt>
                <c:pt idx="723">
                  <c:v>-87.880262000000002</c:v>
                </c:pt>
                <c:pt idx="724">
                  <c:v>-87.880432999999996</c:v>
                </c:pt>
                <c:pt idx="725">
                  <c:v>-87.880699000000007</c:v>
                </c:pt>
                <c:pt idx="726">
                  <c:v>-87.880961999999997</c:v>
                </c:pt>
                <c:pt idx="727">
                  <c:v>-87.881118000000015</c:v>
                </c:pt>
                <c:pt idx="728">
                  <c:v>-87.881370000000004</c:v>
                </c:pt>
                <c:pt idx="729">
                  <c:v>-87.881616999999991</c:v>
                </c:pt>
                <c:pt idx="730">
                  <c:v>-87.881859000000006</c:v>
                </c:pt>
                <c:pt idx="731">
                  <c:v>-87.882097999999999</c:v>
                </c:pt>
                <c:pt idx="732">
                  <c:v>-87.88233000000001</c:v>
                </c:pt>
                <c:pt idx="733">
                  <c:v>-87.882558000000003</c:v>
                </c:pt>
                <c:pt idx="734">
                  <c:v>-87.882781999999992</c:v>
                </c:pt>
                <c:pt idx="735">
                  <c:v>-87.883001000000007</c:v>
                </c:pt>
                <c:pt idx="736">
                  <c:v>-87.883215000000007</c:v>
                </c:pt>
                <c:pt idx="737">
                  <c:v>-87.883425000000003</c:v>
                </c:pt>
                <c:pt idx="738">
                  <c:v>-87.883629999999997</c:v>
                </c:pt>
                <c:pt idx="739">
                  <c:v>-87.883829999999989</c:v>
                </c:pt>
                <c:pt idx="740">
                  <c:v>-87.884127000000007</c:v>
                </c:pt>
                <c:pt idx="741">
                  <c:v>-87.884318000000007</c:v>
                </c:pt>
                <c:pt idx="742">
                  <c:v>-87.884505999999988</c:v>
                </c:pt>
                <c:pt idx="743">
                  <c:v>-87.884788000000015</c:v>
                </c:pt>
                <c:pt idx="744">
                  <c:v>-87.884966000000006</c:v>
                </c:pt>
                <c:pt idx="745">
                  <c:v>-87.885139999999993</c:v>
                </c:pt>
                <c:pt idx="746">
                  <c:v>-87.885410000000007</c:v>
                </c:pt>
                <c:pt idx="747">
                  <c:v>-87.885575000000003</c:v>
                </c:pt>
                <c:pt idx="748">
                  <c:v>-87.885835999999998</c:v>
                </c:pt>
                <c:pt idx="749">
                  <c:v>-87.885992999999999</c:v>
                </c:pt>
                <c:pt idx="750">
                  <c:v>-87.886245000000017</c:v>
                </c:pt>
                <c:pt idx="751">
                  <c:v>-87.886392999999998</c:v>
                </c:pt>
                <c:pt idx="752">
                  <c:v>-87.886636999999993</c:v>
                </c:pt>
                <c:pt idx="753">
                  <c:v>-87.886876000000001</c:v>
                </c:pt>
                <c:pt idx="754">
                  <c:v>-87.887011999999999</c:v>
                </c:pt>
                <c:pt idx="755">
                  <c:v>-87.887243000000012</c:v>
                </c:pt>
                <c:pt idx="756">
                  <c:v>-87.887472000000002</c:v>
                </c:pt>
                <c:pt idx="757">
                  <c:v>-87.887694999999994</c:v>
                </c:pt>
                <c:pt idx="758">
                  <c:v>-87.887814000000006</c:v>
                </c:pt>
                <c:pt idx="759">
                  <c:v>-87.888029000000003</c:v>
                </c:pt>
                <c:pt idx="760">
                  <c:v>-87.888239999999996</c:v>
                </c:pt>
                <c:pt idx="761">
                  <c:v>-87.888446999999999</c:v>
                </c:pt>
                <c:pt idx="762">
                  <c:v>-87.888650999999996</c:v>
                </c:pt>
                <c:pt idx="763">
                  <c:v>-87.888849000000008</c:v>
                </c:pt>
                <c:pt idx="764">
                  <c:v>-87.889043999999998</c:v>
                </c:pt>
                <c:pt idx="765">
                  <c:v>-87.889235999999997</c:v>
                </c:pt>
                <c:pt idx="766">
                  <c:v>-87.889422999999994</c:v>
                </c:pt>
                <c:pt idx="767">
                  <c:v>-87.889606999999984</c:v>
                </c:pt>
                <c:pt idx="768">
                  <c:v>-87.889787999999996</c:v>
                </c:pt>
                <c:pt idx="769">
                  <c:v>-87.889963000000009</c:v>
                </c:pt>
                <c:pt idx="770">
                  <c:v>-87.890135000000001</c:v>
                </c:pt>
                <c:pt idx="771">
                  <c:v>-87.890404000000004</c:v>
                </c:pt>
                <c:pt idx="772">
                  <c:v>-87.890568999999999</c:v>
                </c:pt>
                <c:pt idx="773">
                  <c:v>-87.890729999999991</c:v>
                </c:pt>
                <c:pt idx="774">
                  <c:v>-87.890886999999992</c:v>
                </c:pt>
                <c:pt idx="775">
                  <c:v>-87.89114099999999</c:v>
                </c:pt>
                <c:pt idx="776">
                  <c:v>-87.891290999999995</c:v>
                </c:pt>
                <c:pt idx="777">
                  <c:v>-87.891436999999996</c:v>
                </c:pt>
                <c:pt idx="778">
                  <c:v>-87.891678999999996</c:v>
                </c:pt>
                <c:pt idx="779">
                  <c:v>-87.891818999999998</c:v>
                </c:pt>
                <c:pt idx="780">
                  <c:v>-87.892054000000002</c:v>
                </c:pt>
                <c:pt idx="781">
                  <c:v>-87.892186000000009</c:v>
                </c:pt>
                <c:pt idx="782">
                  <c:v>-87.892415</c:v>
                </c:pt>
                <c:pt idx="783">
                  <c:v>-87.892539999999997</c:v>
                </c:pt>
                <c:pt idx="784">
                  <c:v>-87.892761000000007</c:v>
                </c:pt>
                <c:pt idx="785">
                  <c:v>-87.892879000000008</c:v>
                </c:pt>
                <c:pt idx="786">
                  <c:v>-87.893094000000005</c:v>
                </c:pt>
                <c:pt idx="787">
                  <c:v>-87.893304999999998</c:v>
                </c:pt>
                <c:pt idx="788">
                  <c:v>-87.893412999999995</c:v>
                </c:pt>
                <c:pt idx="789">
                  <c:v>-87.893617000000006</c:v>
                </c:pt>
                <c:pt idx="790">
                  <c:v>-87.89381800000001</c:v>
                </c:pt>
                <c:pt idx="791">
                  <c:v>-87.893914999999993</c:v>
                </c:pt>
                <c:pt idx="792">
                  <c:v>-87.894109000000014</c:v>
                </c:pt>
                <c:pt idx="793">
                  <c:v>-87.894300000000001</c:v>
                </c:pt>
                <c:pt idx="794">
                  <c:v>-87.894487000000012</c:v>
                </c:pt>
                <c:pt idx="795">
                  <c:v>-87.894672000000014</c:v>
                </c:pt>
                <c:pt idx="796">
                  <c:v>-87.894753000000009</c:v>
                </c:pt>
                <c:pt idx="797">
                  <c:v>-87.894930000000002</c:v>
                </c:pt>
                <c:pt idx="798">
                  <c:v>-87.895105000000015</c:v>
                </c:pt>
                <c:pt idx="799">
                  <c:v>-87.895277000000007</c:v>
                </c:pt>
                <c:pt idx="800">
                  <c:v>-87.895445000000009</c:v>
                </c:pt>
                <c:pt idx="801">
                  <c:v>-87.895609999999991</c:v>
                </c:pt>
                <c:pt idx="802">
                  <c:v>-87.895771999999994</c:v>
                </c:pt>
                <c:pt idx="803">
                  <c:v>-87.895929999999993</c:v>
                </c:pt>
                <c:pt idx="804">
                  <c:v>-87.896084999999999</c:v>
                </c:pt>
                <c:pt idx="805">
                  <c:v>-87.896237999999997</c:v>
                </c:pt>
                <c:pt idx="806">
                  <c:v>-87.896388000000002</c:v>
                </c:pt>
                <c:pt idx="807">
                  <c:v>-87.896534000000003</c:v>
                </c:pt>
                <c:pt idx="808">
                  <c:v>-87.896777</c:v>
                </c:pt>
                <c:pt idx="809">
                  <c:v>-87.896917000000002</c:v>
                </c:pt>
                <c:pt idx="810">
                  <c:v>-87.897055000000009</c:v>
                </c:pt>
                <c:pt idx="811">
                  <c:v>-87.897189000000012</c:v>
                </c:pt>
                <c:pt idx="812">
                  <c:v>-87.897318999999996</c:v>
                </c:pt>
                <c:pt idx="813">
                  <c:v>-87.897548</c:v>
                </c:pt>
                <c:pt idx="814">
                  <c:v>-87.897672999999998</c:v>
                </c:pt>
                <c:pt idx="815">
                  <c:v>-87.897794999999988</c:v>
                </c:pt>
                <c:pt idx="816">
                  <c:v>-87.898014000000003</c:v>
                </c:pt>
                <c:pt idx="817">
                  <c:v>-87.898130999999992</c:v>
                </c:pt>
                <c:pt idx="818">
                  <c:v>-87.898245000000003</c:v>
                </c:pt>
                <c:pt idx="819">
                  <c:v>-87.898455999999996</c:v>
                </c:pt>
                <c:pt idx="820">
                  <c:v>-87.898562999999996</c:v>
                </c:pt>
                <c:pt idx="821">
                  <c:v>-87.898769000000001</c:v>
                </c:pt>
                <c:pt idx="822">
                  <c:v>-87.898871</c:v>
                </c:pt>
                <c:pt idx="823">
                  <c:v>-87.898970000000006</c:v>
                </c:pt>
                <c:pt idx="824">
                  <c:v>-87.899167000000006</c:v>
                </c:pt>
                <c:pt idx="825">
                  <c:v>-87.89926100000001</c:v>
                </c:pt>
                <c:pt idx="826">
                  <c:v>-87.899451999999997</c:v>
                </c:pt>
                <c:pt idx="827">
                  <c:v>-87.899640000000005</c:v>
                </c:pt>
                <c:pt idx="828">
                  <c:v>-87.899726000000001</c:v>
                </c:pt>
                <c:pt idx="829">
                  <c:v>-87.899909000000008</c:v>
                </c:pt>
                <c:pt idx="830">
                  <c:v>-87.899989000000005</c:v>
                </c:pt>
                <c:pt idx="831">
                  <c:v>-87.900165999999999</c:v>
                </c:pt>
                <c:pt idx="832">
                  <c:v>-87.900341999999995</c:v>
                </c:pt>
                <c:pt idx="833">
                  <c:v>-87.900413999999998</c:v>
                </c:pt>
                <c:pt idx="834">
                  <c:v>-87.900584000000009</c:v>
                </c:pt>
                <c:pt idx="835">
                  <c:v>-87.900750000000002</c:v>
                </c:pt>
                <c:pt idx="836">
                  <c:v>-87.900914999999998</c:v>
                </c:pt>
                <c:pt idx="837">
                  <c:v>-87.900976</c:v>
                </c:pt>
                <c:pt idx="838">
                  <c:v>-87.901136000000008</c:v>
                </c:pt>
                <c:pt idx="839">
                  <c:v>-87.901291999999998</c:v>
                </c:pt>
                <c:pt idx="840">
                  <c:v>-87.901447000000005</c:v>
                </c:pt>
                <c:pt idx="841">
                  <c:v>-87.901598000000007</c:v>
                </c:pt>
                <c:pt idx="842">
                  <c:v>-87.901647000000011</c:v>
                </c:pt>
                <c:pt idx="843">
                  <c:v>-87.901793999999995</c:v>
                </c:pt>
                <c:pt idx="844">
                  <c:v>-87.90193699999999</c:v>
                </c:pt>
                <c:pt idx="845">
                  <c:v>-87.902079000000001</c:v>
                </c:pt>
                <c:pt idx="846">
                  <c:v>-87.902218000000005</c:v>
                </c:pt>
                <c:pt idx="847">
                  <c:v>-87.902355</c:v>
                </c:pt>
                <c:pt idx="848">
                  <c:v>-87.902489000000003</c:v>
                </c:pt>
                <c:pt idx="849">
                  <c:v>-87.902619999999999</c:v>
                </c:pt>
                <c:pt idx="850">
                  <c:v>-87.902749</c:v>
                </c:pt>
                <c:pt idx="851">
                  <c:v>-87.902877000000004</c:v>
                </c:pt>
                <c:pt idx="852">
                  <c:v>-87.903002000000015</c:v>
                </c:pt>
                <c:pt idx="853">
                  <c:v>-87.903122999999994</c:v>
                </c:pt>
                <c:pt idx="854">
                  <c:v>-87.903243000000003</c:v>
                </c:pt>
                <c:pt idx="855">
                  <c:v>-87.903360000000006</c:v>
                </c:pt>
                <c:pt idx="856">
                  <c:v>-87.903475999999998</c:v>
                </c:pt>
                <c:pt idx="857">
                  <c:v>-87.903588999999997</c:v>
                </c:pt>
                <c:pt idx="858">
                  <c:v>-87.903799000000006</c:v>
                </c:pt>
                <c:pt idx="859">
                  <c:v>-87.903907000000004</c:v>
                </c:pt>
                <c:pt idx="860">
                  <c:v>-87.904013000000006</c:v>
                </c:pt>
                <c:pt idx="861">
                  <c:v>-87.904116000000002</c:v>
                </c:pt>
                <c:pt idx="862">
                  <c:v>-87.904218</c:v>
                </c:pt>
                <c:pt idx="863">
                  <c:v>-87.904415999999998</c:v>
                </c:pt>
                <c:pt idx="864">
                  <c:v>-87.904513000000009</c:v>
                </c:pt>
                <c:pt idx="865">
                  <c:v>-87.904607999999996</c:v>
                </c:pt>
                <c:pt idx="866">
                  <c:v>-87.904700000000005</c:v>
                </c:pt>
                <c:pt idx="867">
                  <c:v>-87.904889999999995</c:v>
                </c:pt>
                <c:pt idx="868">
                  <c:v>-87.904978999999997</c:v>
                </c:pt>
                <c:pt idx="869">
                  <c:v>-87.905065000000008</c:v>
                </c:pt>
                <c:pt idx="870">
                  <c:v>-87.905248</c:v>
                </c:pt>
                <c:pt idx="871">
                  <c:v>-87.905329000000009</c:v>
                </c:pt>
                <c:pt idx="872">
                  <c:v>-87.905407999999994</c:v>
                </c:pt>
                <c:pt idx="873">
                  <c:v>-87.905586</c:v>
                </c:pt>
                <c:pt idx="874">
                  <c:v>-87.905662000000007</c:v>
                </c:pt>
                <c:pt idx="875">
                  <c:v>-87.905833999999984</c:v>
                </c:pt>
                <c:pt idx="876">
                  <c:v>-87.905906000000002</c:v>
                </c:pt>
                <c:pt idx="877">
                  <c:v>-87.90607399999999</c:v>
                </c:pt>
                <c:pt idx="878">
                  <c:v>-87.906140000000008</c:v>
                </c:pt>
                <c:pt idx="879">
                  <c:v>-87.906205</c:v>
                </c:pt>
                <c:pt idx="880">
                  <c:v>-87.906368000000001</c:v>
                </c:pt>
                <c:pt idx="881">
                  <c:v>-87.906429000000003</c:v>
                </c:pt>
                <c:pt idx="882">
                  <c:v>-87.906588000000013</c:v>
                </c:pt>
                <c:pt idx="883">
                  <c:v>-87.906744000000003</c:v>
                </c:pt>
                <c:pt idx="884">
                  <c:v>-87.906797999999995</c:v>
                </c:pt>
                <c:pt idx="885">
                  <c:v>-87.906950999999992</c:v>
                </c:pt>
                <c:pt idx="886">
                  <c:v>-87.907002000000006</c:v>
                </c:pt>
                <c:pt idx="887">
                  <c:v>-87.907150000000001</c:v>
                </c:pt>
                <c:pt idx="888">
                  <c:v>-87.907296000000002</c:v>
                </c:pt>
                <c:pt idx="889">
                  <c:v>-87.907342</c:v>
                </c:pt>
                <c:pt idx="890">
                  <c:v>-87.907483999999997</c:v>
                </c:pt>
                <c:pt idx="891">
                  <c:v>-87.907525000000007</c:v>
                </c:pt>
                <c:pt idx="892">
                  <c:v>-87.907662999999999</c:v>
                </c:pt>
                <c:pt idx="893">
                  <c:v>-87.907801000000006</c:v>
                </c:pt>
                <c:pt idx="894">
                  <c:v>-87.907936000000007</c:v>
                </c:pt>
                <c:pt idx="895">
                  <c:v>-87.907967999999997</c:v>
                </c:pt>
                <c:pt idx="896">
                  <c:v>-87.90809999999999</c:v>
                </c:pt>
                <c:pt idx="897">
                  <c:v>-87.908230000000003</c:v>
                </c:pt>
                <c:pt idx="898">
                  <c:v>-87.908356999999995</c:v>
                </c:pt>
                <c:pt idx="899">
                  <c:v>-87.908381999999989</c:v>
                </c:pt>
                <c:pt idx="900">
                  <c:v>-87.908506000000003</c:v>
                </c:pt>
                <c:pt idx="901">
                  <c:v>-87.908628000000007</c:v>
                </c:pt>
                <c:pt idx="902">
                  <c:v>-87.908747999999989</c:v>
                </c:pt>
                <c:pt idx="903">
                  <c:v>-87.908867000000001</c:v>
                </c:pt>
                <c:pt idx="904">
                  <c:v>-87.908882999999989</c:v>
                </c:pt>
                <c:pt idx="905">
                  <c:v>-87.908997999999997</c:v>
                </c:pt>
                <c:pt idx="906">
                  <c:v>-87.909110999999996</c:v>
                </c:pt>
                <c:pt idx="907">
                  <c:v>-87.909222</c:v>
                </c:pt>
                <c:pt idx="908">
                  <c:v>-87.909330999999995</c:v>
                </c:pt>
                <c:pt idx="909">
                  <c:v>-87.909439000000006</c:v>
                </c:pt>
                <c:pt idx="910">
                  <c:v>-87.909545000000008</c:v>
                </c:pt>
                <c:pt idx="911">
                  <c:v>-87.909649999999999</c:v>
                </c:pt>
                <c:pt idx="912">
                  <c:v>-87.909751999999997</c:v>
                </c:pt>
                <c:pt idx="913">
                  <c:v>-87.909852000000001</c:v>
                </c:pt>
                <c:pt idx="914">
                  <c:v>-87.909952000000004</c:v>
                </c:pt>
                <c:pt idx="915">
                  <c:v>-87.910049000000015</c:v>
                </c:pt>
                <c:pt idx="916">
                  <c:v>-87.910144000000003</c:v>
                </c:pt>
                <c:pt idx="917">
                  <c:v>-87.910239000000004</c:v>
                </c:pt>
                <c:pt idx="918">
                  <c:v>-87.910329999999988</c:v>
                </c:pt>
                <c:pt idx="919">
                  <c:v>-87.910421999999983</c:v>
                </c:pt>
                <c:pt idx="920">
                  <c:v>-87.910510000000002</c:v>
                </c:pt>
                <c:pt idx="921">
                  <c:v>-87.910597999999993</c:v>
                </c:pt>
                <c:pt idx="922">
                  <c:v>-87.910684000000003</c:v>
                </c:pt>
                <c:pt idx="923">
                  <c:v>-87.910768000000004</c:v>
                </c:pt>
                <c:pt idx="924">
                  <c:v>-87.910849999999996</c:v>
                </c:pt>
                <c:pt idx="925">
                  <c:v>-87.910930999999991</c:v>
                </c:pt>
                <c:pt idx="926">
                  <c:v>-87.911010000000005</c:v>
                </c:pt>
                <c:pt idx="927">
                  <c:v>-87.911086999999995</c:v>
                </c:pt>
                <c:pt idx="928">
                  <c:v>-87.911263999999989</c:v>
                </c:pt>
                <c:pt idx="929">
                  <c:v>-87.911338000000001</c:v>
                </c:pt>
                <c:pt idx="930">
                  <c:v>-87.911411000000001</c:v>
                </c:pt>
                <c:pt idx="931">
                  <c:v>-87.911482000000007</c:v>
                </c:pt>
                <c:pt idx="932">
                  <c:v>-87.911551000000003</c:v>
                </c:pt>
                <c:pt idx="933">
                  <c:v>-87.911619999999999</c:v>
                </c:pt>
                <c:pt idx="934">
                  <c:v>-87.911787000000004</c:v>
                </c:pt>
                <c:pt idx="935">
                  <c:v>-87.911851999999996</c:v>
                </c:pt>
                <c:pt idx="936">
                  <c:v>-87.911914999999993</c:v>
                </c:pt>
                <c:pt idx="937">
                  <c:v>-87.911976999999993</c:v>
                </c:pt>
                <c:pt idx="938">
                  <c:v>-87.912137999999999</c:v>
                </c:pt>
                <c:pt idx="939">
                  <c:v>-87.912196999999992</c:v>
                </c:pt>
                <c:pt idx="940">
                  <c:v>-87.912255000000016</c:v>
                </c:pt>
                <c:pt idx="941">
                  <c:v>-87.912311000000003</c:v>
                </c:pt>
                <c:pt idx="942">
                  <c:v>-87.912464999999997</c:v>
                </c:pt>
                <c:pt idx="943">
                  <c:v>-87.912519000000003</c:v>
                </c:pt>
                <c:pt idx="944">
                  <c:v>-87.912570000000002</c:v>
                </c:pt>
                <c:pt idx="945">
                  <c:v>-87.912720999999991</c:v>
                </c:pt>
                <c:pt idx="946">
                  <c:v>-87.912770000000009</c:v>
                </c:pt>
                <c:pt idx="947">
                  <c:v>-87.91281699999999</c:v>
                </c:pt>
                <c:pt idx="948">
                  <c:v>-87.912963000000005</c:v>
                </c:pt>
                <c:pt idx="949">
                  <c:v>-87.913008000000005</c:v>
                </c:pt>
                <c:pt idx="950">
                  <c:v>-87.913150999999985</c:v>
                </c:pt>
                <c:pt idx="951">
                  <c:v>-87.913192000000009</c:v>
                </c:pt>
                <c:pt idx="952">
                  <c:v>-87.913231999999994</c:v>
                </c:pt>
                <c:pt idx="953">
                  <c:v>-87.913370999999984</c:v>
                </c:pt>
                <c:pt idx="954">
                  <c:v>-87.913409000000001</c:v>
                </c:pt>
                <c:pt idx="955">
                  <c:v>-87.913544999999999</c:v>
                </c:pt>
                <c:pt idx="956">
                  <c:v>-87.913579999999996</c:v>
                </c:pt>
                <c:pt idx="957">
                  <c:v>-87.913713000000001</c:v>
                </c:pt>
                <c:pt idx="958">
                  <c:v>-87.913745999999989</c:v>
                </c:pt>
                <c:pt idx="959">
                  <c:v>-87.913876999999999</c:v>
                </c:pt>
                <c:pt idx="960">
                  <c:v>-87.913905999999997</c:v>
                </c:pt>
                <c:pt idx="961">
                  <c:v>-87.913933999999998</c:v>
                </c:pt>
                <c:pt idx="962">
                  <c:v>-87.914060000000006</c:v>
                </c:pt>
                <c:pt idx="963">
                  <c:v>-87.914186000000001</c:v>
                </c:pt>
                <c:pt idx="964">
                  <c:v>-87.914208999999985</c:v>
                </c:pt>
                <c:pt idx="965">
                  <c:v>-87.914333000000013</c:v>
                </c:pt>
                <c:pt idx="966">
                  <c:v>-87.914353999999989</c:v>
                </c:pt>
                <c:pt idx="967">
                  <c:v>-87.914473999999998</c:v>
                </c:pt>
                <c:pt idx="968">
                  <c:v>-87.914492999999993</c:v>
                </c:pt>
                <c:pt idx="969">
                  <c:v>-87.914611000000008</c:v>
                </c:pt>
                <c:pt idx="970">
                  <c:v>-87.91462700000001</c:v>
                </c:pt>
                <c:pt idx="971">
                  <c:v>-87.914742000000004</c:v>
                </c:pt>
                <c:pt idx="972">
                  <c:v>-87.914856</c:v>
                </c:pt>
                <c:pt idx="973">
                  <c:v>-87.914868999999982</c:v>
                </c:pt>
                <c:pt idx="974">
                  <c:v>-87.91498</c:v>
                </c:pt>
                <c:pt idx="975">
                  <c:v>-87.914988999999991</c:v>
                </c:pt>
                <c:pt idx="976">
                  <c:v>-87.915098999999984</c:v>
                </c:pt>
                <c:pt idx="977">
                  <c:v>-87.915205999999998</c:v>
                </c:pt>
                <c:pt idx="978">
                  <c:v>-87.915211999999997</c:v>
                </c:pt>
                <c:pt idx="979">
                  <c:v>-87.915317000000002</c:v>
                </c:pt>
                <c:pt idx="980">
                  <c:v>-87.915422000000007</c:v>
                </c:pt>
                <c:pt idx="981">
                  <c:v>-87.915424000000002</c:v>
                </c:pt>
                <c:pt idx="982">
                  <c:v>-87.915526</c:v>
                </c:pt>
                <c:pt idx="983">
                  <c:v>-87.915626000000003</c:v>
                </c:pt>
                <c:pt idx="984">
                  <c:v>-87.915725000000009</c:v>
                </c:pt>
                <c:pt idx="985">
                  <c:v>-87.915723</c:v>
                </c:pt>
                <c:pt idx="986">
                  <c:v>-87.915818999999985</c:v>
                </c:pt>
                <c:pt idx="987">
                  <c:v>-87.91591600000001</c:v>
                </c:pt>
                <c:pt idx="988">
                  <c:v>-87.915909999999997</c:v>
                </c:pt>
                <c:pt idx="989">
                  <c:v>-87.916002999999989</c:v>
                </c:pt>
                <c:pt idx="990">
                  <c:v>-87.916094999999999</c:v>
                </c:pt>
                <c:pt idx="991">
                  <c:v>-87.916185999999996</c:v>
                </c:pt>
                <c:pt idx="992">
                  <c:v>-87.916276999999994</c:v>
                </c:pt>
                <c:pt idx="993">
                  <c:v>-87.91626500000001</c:v>
                </c:pt>
                <c:pt idx="994">
                  <c:v>-87.916353000000001</c:v>
                </c:pt>
                <c:pt idx="995">
                  <c:v>-87.916438999999997</c:v>
                </c:pt>
                <c:pt idx="996">
                  <c:v>-87.916523999999995</c:v>
                </c:pt>
                <c:pt idx="997">
                  <c:v>-87.916608999999994</c:v>
                </c:pt>
              </c:numCache>
            </c:numRef>
          </c:yVal>
          <c:smooth val="0"/>
          <c:extLst>
            <c:ext xmlns:c16="http://schemas.microsoft.com/office/drawing/2014/chart" uri="{C3380CC4-5D6E-409C-BE32-E72D297353CC}">
              <c16:uniqueId val="{00000004-865B-C341-BF0F-AEE8224BF3C4}"/>
            </c:ext>
          </c:extLst>
        </c:ser>
        <c:ser>
          <c:idx val="5"/>
          <c:order val="5"/>
          <c:tx>
            <c:strRef>
              <c:f>cmax4!$T$1</c:f>
              <c:strCache>
                <c:ptCount val="1"/>
                <c:pt idx="0">
                  <c:v>opencor cmax 4</c:v>
                </c:pt>
              </c:strCache>
            </c:strRef>
          </c:tx>
          <c:spPr>
            <a:ln w="19050" cap="rnd">
              <a:solidFill>
                <a:schemeClr val="accent6">
                  <a:lumMod val="40000"/>
                  <a:lumOff val="60000"/>
                </a:schemeClr>
              </a:solidFill>
              <a:prstDash val="sysDash"/>
              <a:round/>
            </a:ln>
            <a:effectLst/>
          </c:spPr>
          <c:marker>
            <c:symbol val="none"/>
          </c:marker>
          <c:xVal>
            <c:numRef>
              <c:f>cmax4!$A$2:$A$5981</c:f>
              <c:numCache>
                <c:formatCode>General</c:formatCode>
                <c:ptCount val="598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numCache>
            </c:numRef>
          </c:xVal>
          <c:yVal>
            <c:numRef>
              <c:f>cmax4!$T$2:$T$5981</c:f>
              <c:numCache>
                <c:formatCode>General</c:formatCode>
                <c:ptCount val="5980"/>
                <c:pt idx="0">
                  <c:v>-87.918439000000006</c:v>
                </c:pt>
                <c:pt idx="1">
                  <c:v>-87.918409999999994</c:v>
                </c:pt>
                <c:pt idx="2">
                  <c:v>-87.918310000000005</c:v>
                </c:pt>
                <c:pt idx="3">
                  <c:v>-87.918330999999995</c:v>
                </c:pt>
                <c:pt idx="4">
                  <c:v>-87.918368000000001</c:v>
                </c:pt>
                <c:pt idx="5">
                  <c:v>-87.918415999999993</c:v>
                </c:pt>
                <c:pt idx="6">
                  <c:v>-87.918472000000008</c:v>
                </c:pt>
                <c:pt idx="7">
                  <c:v>-87.918532999999996</c:v>
                </c:pt>
                <c:pt idx="8">
                  <c:v>-87.518597</c:v>
                </c:pt>
                <c:pt idx="9">
                  <c:v>-39.330982000000013</c:v>
                </c:pt>
                <c:pt idx="10">
                  <c:v>28.181783999999997</c:v>
                </c:pt>
                <c:pt idx="11">
                  <c:v>37.374337999999995</c:v>
                </c:pt>
                <c:pt idx="12">
                  <c:v>39.427076999999997</c:v>
                </c:pt>
                <c:pt idx="13">
                  <c:v>40.277056999999999</c:v>
                </c:pt>
                <c:pt idx="14">
                  <c:v>40.565222000000006</c:v>
                </c:pt>
                <c:pt idx="15">
                  <c:v>40.571591999999995</c:v>
                </c:pt>
                <c:pt idx="16">
                  <c:v>40.440052999999992</c:v>
                </c:pt>
                <c:pt idx="17">
                  <c:v>40.256433000000001</c:v>
                </c:pt>
                <c:pt idx="18">
                  <c:v>40.073053999999999</c:v>
                </c:pt>
                <c:pt idx="19">
                  <c:v>39.917294999999996</c:v>
                </c:pt>
                <c:pt idx="20">
                  <c:v>39.799472000000002</c:v>
                </c:pt>
                <c:pt idx="21">
                  <c:v>39.719459999999998</c:v>
                </c:pt>
                <c:pt idx="22">
                  <c:v>39.672213999999997</c:v>
                </c:pt>
                <c:pt idx="23">
                  <c:v>39.650713999999994</c:v>
                </c:pt>
                <c:pt idx="24">
                  <c:v>39.647947000000002</c:v>
                </c:pt>
                <c:pt idx="25">
                  <c:v>39.657754999999995</c:v>
                </c:pt>
                <c:pt idx="26">
                  <c:v>39.674655000000001</c:v>
                </c:pt>
                <c:pt idx="27">
                  <c:v>39.694622999999993</c:v>
                </c:pt>
                <c:pt idx="28">
                  <c:v>39.714139000000003</c:v>
                </c:pt>
                <c:pt idx="29">
                  <c:v>39.730599999999995</c:v>
                </c:pt>
                <c:pt idx="30">
                  <c:v>39.742311999999998</c:v>
                </c:pt>
                <c:pt idx="31">
                  <c:v>39.747672999999999</c:v>
                </c:pt>
                <c:pt idx="32">
                  <c:v>39.745678999999996</c:v>
                </c:pt>
                <c:pt idx="33">
                  <c:v>39.735853000000006</c:v>
                </c:pt>
                <c:pt idx="34">
                  <c:v>39.717635999999999</c:v>
                </c:pt>
                <c:pt idx="35">
                  <c:v>39.690835000000007</c:v>
                </c:pt>
                <c:pt idx="36">
                  <c:v>39.655359000000004</c:v>
                </c:pt>
                <c:pt idx="37">
                  <c:v>39.611328</c:v>
                </c:pt>
                <c:pt idx="38">
                  <c:v>39.558874000000003</c:v>
                </c:pt>
                <c:pt idx="39">
                  <c:v>39.498145999999998</c:v>
                </c:pt>
                <c:pt idx="40">
                  <c:v>39.429390999999995</c:v>
                </c:pt>
                <c:pt idx="41">
                  <c:v>39.352856000000003</c:v>
                </c:pt>
                <c:pt idx="42">
                  <c:v>39.268771999999998</c:v>
                </c:pt>
                <c:pt idx="43">
                  <c:v>39.177545000000002</c:v>
                </c:pt>
                <c:pt idx="44">
                  <c:v>39.079447000000002</c:v>
                </c:pt>
                <c:pt idx="45">
                  <c:v>38.974808999999993</c:v>
                </c:pt>
                <c:pt idx="46">
                  <c:v>38.863810000000001</c:v>
                </c:pt>
                <c:pt idx="47">
                  <c:v>38.746871999999996</c:v>
                </c:pt>
                <c:pt idx="48">
                  <c:v>38.624252999999996</c:v>
                </c:pt>
                <c:pt idx="49">
                  <c:v>38.496142000000006</c:v>
                </c:pt>
                <c:pt idx="50">
                  <c:v>38.362853000000001</c:v>
                </c:pt>
                <c:pt idx="51">
                  <c:v>38.224620000000002</c:v>
                </c:pt>
                <c:pt idx="52">
                  <c:v>38.081800000000001</c:v>
                </c:pt>
                <c:pt idx="53">
                  <c:v>37.934459000000004</c:v>
                </c:pt>
                <c:pt idx="54">
                  <c:v>37.782980999999992</c:v>
                </c:pt>
                <c:pt idx="55">
                  <c:v>37.627454999999998</c:v>
                </c:pt>
                <c:pt idx="56">
                  <c:v>37.468181999999999</c:v>
                </c:pt>
                <c:pt idx="57">
                  <c:v>37.305267999999998</c:v>
                </c:pt>
                <c:pt idx="58">
                  <c:v>37.139025000000004</c:v>
                </c:pt>
                <c:pt idx="59">
                  <c:v>36.969470000000001</c:v>
                </c:pt>
                <c:pt idx="60">
                  <c:v>36.796920999999998</c:v>
                </c:pt>
                <c:pt idx="61">
                  <c:v>36.621403999999998</c:v>
                </c:pt>
                <c:pt idx="62">
                  <c:v>36.443241</c:v>
                </c:pt>
                <c:pt idx="63">
                  <c:v>36.262460000000004</c:v>
                </c:pt>
                <c:pt idx="64">
                  <c:v>36.079289000000003</c:v>
                </c:pt>
                <c:pt idx="65">
                  <c:v>35.893755999999996</c:v>
                </c:pt>
                <c:pt idx="66">
                  <c:v>35.706091000000001</c:v>
                </c:pt>
                <c:pt idx="67">
                  <c:v>35.516424999999998</c:v>
                </c:pt>
                <c:pt idx="68">
                  <c:v>35.324787000000001</c:v>
                </c:pt>
                <c:pt idx="69">
                  <c:v>35.131310999999997</c:v>
                </c:pt>
                <c:pt idx="70">
                  <c:v>34.936223999999996</c:v>
                </c:pt>
                <c:pt idx="71">
                  <c:v>34.739559999999997</c:v>
                </c:pt>
                <c:pt idx="72">
                  <c:v>34.541449</c:v>
                </c:pt>
                <c:pt idx="73">
                  <c:v>34.341922999999994</c:v>
                </c:pt>
                <c:pt idx="74">
                  <c:v>34.141113000000004</c:v>
                </c:pt>
                <c:pt idx="75">
                  <c:v>33.939250000000001</c:v>
                </c:pt>
                <c:pt idx="76">
                  <c:v>33.736164000000002</c:v>
                </c:pt>
                <c:pt idx="77">
                  <c:v>33.532187999999998</c:v>
                </c:pt>
                <c:pt idx="78">
                  <c:v>33.327252000000001</c:v>
                </c:pt>
                <c:pt idx="79">
                  <c:v>33.121587000000005</c:v>
                </c:pt>
                <c:pt idx="80">
                  <c:v>32.915123999999999</c:v>
                </c:pt>
                <c:pt idx="81">
                  <c:v>32.707993000000002</c:v>
                </c:pt>
                <c:pt idx="82">
                  <c:v>32.500223000000005</c:v>
                </c:pt>
                <c:pt idx="83">
                  <c:v>32.292045000000002</c:v>
                </c:pt>
                <c:pt idx="84">
                  <c:v>32.083288999999994</c:v>
                </c:pt>
                <c:pt idx="85">
                  <c:v>31.874281000000003</c:v>
                </c:pt>
                <c:pt idx="86">
                  <c:v>31.664847000000002</c:v>
                </c:pt>
                <c:pt idx="87">
                  <c:v>31.455205999999997</c:v>
                </c:pt>
                <c:pt idx="88">
                  <c:v>31.245269999999998</c:v>
                </c:pt>
                <c:pt idx="89">
                  <c:v>31.035333999999999</c:v>
                </c:pt>
                <c:pt idx="90">
                  <c:v>30.825265999999999</c:v>
                </c:pt>
                <c:pt idx="91">
                  <c:v>30.615122</c:v>
                </c:pt>
                <c:pt idx="92">
                  <c:v>30.405059000000001</c:v>
                </c:pt>
                <c:pt idx="93">
                  <c:v>30.194960000000002</c:v>
                </c:pt>
                <c:pt idx="94">
                  <c:v>29.985050000000001</c:v>
                </c:pt>
                <c:pt idx="95">
                  <c:v>29.775275999999998</c:v>
                </c:pt>
                <c:pt idx="96">
                  <c:v>29.565598999999999</c:v>
                </c:pt>
                <c:pt idx="97">
                  <c:v>29.356181999999997</c:v>
                </c:pt>
                <c:pt idx="98">
                  <c:v>29.146985999999998</c:v>
                </c:pt>
                <c:pt idx="99">
                  <c:v>28.93807</c:v>
                </c:pt>
                <c:pt idx="100">
                  <c:v>28.729390000000002</c:v>
                </c:pt>
                <c:pt idx="101">
                  <c:v>28.521095000000003</c:v>
                </c:pt>
                <c:pt idx="102">
                  <c:v>28.313130999999998</c:v>
                </c:pt>
                <c:pt idx="103">
                  <c:v>28.105644999999999</c:v>
                </c:pt>
                <c:pt idx="104">
                  <c:v>27.898475999999999</c:v>
                </c:pt>
                <c:pt idx="105">
                  <c:v>27.691766000000001</c:v>
                </c:pt>
                <c:pt idx="106">
                  <c:v>27.485450999999998</c:v>
                </c:pt>
                <c:pt idx="107">
                  <c:v>27.279666999999996</c:v>
                </c:pt>
                <c:pt idx="108">
                  <c:v>27.074247</c:v>
                </c:pt>
                <c:pt idx="109">
                  <c:v>26.869426000000001</c:v>
                </c:pt>
                <c:pt idx="110">
                  <c:v>26.665133999999998</c:v>
                </c:pt>
                <c:pt idx="111">
                  <c:v>26.461204000000002</c:v>
                </c:pt>
                <c:pt idx="112">
                  <c:v>26.257964000000001</c:v>
                </c:pt>
                <c:pt idx="113">
                  <c:v>26.055145</c:v>
                </c:pt>
                <c:pt idx="114">
                  <c:v>25.852874</c:v>
                </c:pt>
                <c:pt idx="115">
                  <c:v>25.651153000000001</c:v>
                </c:pt>
                <c:pt idx="116">
                  <c:v>25.449976999999997</c:v>
                </c:pt>
                <c:pt idx="117">
                  <c:v>25.249336</c:v>
                </c:pt>
                <c:pt idx="118">
                  <c:v>25.049249000000003</c:v>
                </c:pt>
                <c:pt idx="119">
                  <c:v>24.849691999999997</c:v>
                </c:pt>
                <c:pt idx="120">
                  <c:v>24.650686</c:v>
                </c:pt>
                <c:pt idx="121">
                  <c:v>24.452227000000001</c:v>
                </c:pt>
                <c:pt idx="122">
                  <c:v>24.254294999999999</c:v>
                </c:pt>
                <c:pt idx="123">
                  <c:v>24.056888999999998</c:v>
                </c:pt>
                <c:pt idx="124">
                  <c:v>23.860018999999998</c:v>
                </c:pt>
                <c:pt idx="125">
                  <c:v>23.663663000000003</c:v>
                </c:pt>
                <c:pt idx="126">
                  <c:v>23.467813</c:v>
                </c:pt>
                <c:pt idx="127">
                  <c:v>23.272480999999999</c:v>
                </c:pt>
                <c:pt idx="128">
                  <c:v>23.077627</c:v>
                </c:pt>
                <c:pt idx="129">
                  <c:v>22.883275000000001</c:v>
                </c:pt>
                <c:pt idx="130">
                  <c:v>22.689387</c:v>
                </c:pt>
                <c:pt idx="131">
                  <c:v>22.495967999999998</c:v>
                </c:pt>
                <c:pt idx="132">
                  <c:v>22.302993999999998</c:v>
                </c:pt>
                <c:pt idx="133">
                  <c:v>22.110468000000001</c:v>
                </c:pt>
                <c:pt idx="134">
                  <c:v>21.918368999999998</c:v>
                </c:pt>
                <c:pt idx="135">
                  <c:v>21.726675</c:v>
                </c:pt>
                <c:pt idx="136">
                  <c:v>21.535395999999999</c:v>
                </c:pt>
                <c:pt idx="137">
                  <c:v>21.344501000000001</c:v>
                </c:pt>
                <c:pt idx="138">
                  <c:v>21.153972</c:v>
                </c:pt>
                <c:pt idx="139">
                  <c:v>20.963812000000001</c:v>
                </c:pt>
                <c:pt idx="140">
                  <c:v>20.773985</c:v>
                </c:pt>
                <c:pt idx="141">
                  <c:v>20.584497000000002</c:v>
                </c:pt>
                <c:pt idx="142">
                  <c:v>20.395305</c:v>
                </c:pt>
                <c:pt idx="143">
                  <c:v>20.206417999999999</c:v>
                </c:pt>
                <c:pt idx="144">
                  <c:v>20.017804999999999</c:v>
                </c:pt>
                <c:pt idx="145">
                  <c:v>19.829460000000001</c:v>
                </c:pt>
                <c:pt idx="146">
                  <c:v>19.641354999999997</c:v>
                </c:pt>
                <c:pt idx="147">
                  <c:v>19.453487000000003</c:v>
                </c:pt>
                <c:pt idx="148">
                  <c:v>19.265812999999998</c:v>
                </c:pt>
                <c:pt idx="149">
                  <c:v>19.078340000000001</c:v>
                </c:pt>
                <c:pt idx="150">
                  <c:v>18.891044000000001</c:v>
                </c:pt>
                <c:pt idx="151">
                  <c:v>18.703905000000002</c:v>
                </c:pt>
                <c:pt idx="152">
                  <c:v>18.516898999999999</c:v>
                </c:pt>
                <c:pt idx="153">
                  <c:v>18.330017000000002</c:v>
                </c:pt>
                <c:pt idx="154">
                  <c:v>18.143236999999999</c:v>
                </c:pt>
                <c:pt idx="155">
                  <c:v>17.956543</c:v>
                </c:pt>
                <c:pt idx="156">
                  <c:v>17.769911</c:v>
                </c:pt>
                <c:pt idx="157">
                  <c:v>17.583320000000001</c:v>
                </c:pt>
                <c:pt idx="158">
                  <c:v>17.396761000000001</c:v>
                </c:pt>
                <c:pt idx="159">
                  <c:v>17.210205999999999</c:v>
                </c:pt>
                <c:pt idx="160">
                  <c:v>17.023637000000001</c:v>
                </c:pt>
                <c:pt idx="161">
                  <c:v>16.837040999999999</c:v>
                </c:pt>
                <c:pt idx="162">
                  <c:v>16.650392</c:v>
                </c:pt>
                <c:pt idx="163">
                  <c:v>16.463673999999997</c:v>
                </c:pt>
                <c:pt idx="164">
                  <c:v>16.276864</c:v>
                </c:pt>
                <c:pt idx="165">
                  <c:v>16.089946700000002</c:v>
                </c:pt>
                <c:pt idx="166">
                  <c:v>15.902901</c:v>
                </c:pt>
                <c:pt idx="167">
                  <c:v>15.715705999999999</c:v>
                </c:pt>
                <c:pt idx="168">
                  <c:v>15.528342</c:v>
                </c:pt>
                <c:pt idx="169">
                  <c:v>15.340792</c:v>
                </c:pt>
                <c:pt idx="170">
                  <c:v>15.153030000000001</c:v>
                </c:pt>
                <c:pt idx="171">
                  <c:v>14.965047</c:v>
                </c:pt>
                <c:pt idx="172">
                  <c:v>14.776814</c:v>
                </c:pt>
                <c:pt idx="173">
                  <c:v>14.58832</c:v>
                </c:pt>
                <c:pt idx="174">
                  <c:v>14.399531999999999</c:v>
                </c:pt>
                <c:pt idx="175">
                  <c:v>14.210445</c:v>
                </c:pt>
                <c:pt idx="176">
                  <c:v>14.021036</c:v>
                </c:pt>
                <c:pt idx="177">
                  <c:v>13.831274000000001</c:v>
                </c:pt>
                <c:pt idx="178">
                  <c:v>13.641162</c:v>
                </c:pt>
                <c:pt idx="179">
                  <c:v>13.450676</c:v>
                </c:pt>
                <c:pt idx="180">
                  <c:v>13.259779000000002</c:v>
                </c:pt>
                <c:pt idx="181">
                  <c:v>13.068468000000001</c:v>
                </c:pt>
                <c:pt idx="182">
                  <c:v>12.876726</c:v>
                </c:pt>
                <c:pt idx="183">
                  <c:v>12.684528999999999</c:v>
                </c:pt>
                <c:pt idx="184">
                  <c:v>12.491857</c:v>
                </c:pt>
                <c:pt idx="185">
                  <c:v>12.298697000000001</c:v>
                </c:pt>
                <c:pt idx="186">
                  <c:v>12.105022</c:v>
                </c:pt>
                <c:pt idx="187">
                  <c:v>11.910815999999999</c:v>
                </c:pt>
                <c:pt idx="188">
                  <c:v>11.716072</c:v>
                </c:pt>
                <c:pt idx="189">
                  <c:v>11.520764</c:v>
                </c:pt>
                <c:pt idx="190">
                  <c:v>11.32488</c:v>
                </c:pt>
                <c:pt idx="191">
                  <c:v>11.128401999999999</c:v>
                </c:pt>
                <c:pt idx="192">
                  <c:v>10.931312999999999</c:v>
                </c:pt>
                <c:pt idx="193">
                  <c:v>10.733598999999998</c:v>
                </c:pt>
                <c:pt idx="194">
                  <c:v>10.535249</c:v>
                </c:pt>
                <c:pt idx="195">
                  <c:v>10.336243</c:v>
                </c:pt>
                <c:pt idx="196">
                  <c:v>10.136569</c:v>
                </c:pt>
                <c:pt idx="197">
                  <c:v>9.936204</c:v>
                </c:pt>
                <c:pt idx="198">
                  <c:v>9.7351510000000001</c:v>
                </c:pt>
                <c:pt idx="199">
                  <c:v>9.5333590000000008</c:v>
                </c:pt>
                <c:pt idx="200">
                  <c:v>9.3308300000000006</c:v>
                </c:pt>
                <c:pt idx="201">
                  <c:v>9.127637</c:v>
                </c:pt>
                <c:pt idx="202">
                  <c:v>8.9236070000000005</c:v>
                </c:pt>
                <c:pt idx="203">
                  <c:v>8.7188330000000001</c:v>
                </c:pt>
                <c:pt idx="204">
                  <c:v>8.5131800000000002</c:v>
                </c:pt>
                <c:pt idx="205">
                  <c:v>8.3067820000000001</c:v>
                </c:pt>
                <c:pt idx="206">
                  <c:v>8.099552000000001</c:v>
                </c:pt>
                <c:pt idx="207">
                  <c:v>7.8913919999999989</c:v>
                </c:pt>
                <c:pt idx="208">
                  <c:v>7.6822979999999994</c:v>
                </c:pt>
                <c:pt idx="209">
                  <c:v>7.4722690000000007</c:v>
                </c:pt>
                <c:pt idx="210">
                  <c:v>7.2613220000000007</c:v>
                </c:pt>
                <c:pt idx="211">
                  <c:v>7.0493910000000017</c:v>
                </c:pt>
                <c:pt idx="212">
                  <c:v>6.8363439999999978</c:v>
                </c:pt>
                <c:pt idx="213">
                  <c:v>6.6221800000000011</c:v>
                </c:pt>
                <c:pt idx="214">
                  <c:v>6.4069330000000022</c:v>
                </c:pt>
                <c:pt idx="215">
                  <c:v>6.1905749999999999</c:v>
                </c:pt>
                <c:pt idx="216">
                  <c:v>5.9729050000000008</c:v>
                </c:pt>
                <c:pt idx="217">
                  <c:v>5.7540509999999996</c:v>
                </c:pt>
                <c:pt idx="218">
                  <c:v>5.5339580000000002</c:v>
                </c:pt>
                <c:pt idx="219">
                  <c:v>5.3123879999999994</c:v>
                </c:pt>
                <c:pt idx="220">
                  <c:v>5.0896119999999971</c:v>
                </c:pt>
                <c:pt idx="221">
                  <c:v>4.8653110000000011</c:v>
                </c:pt>
                <c:pt idx="222">
                  <c:v>4.639585000000003</c:v>
                </c:pt>
                <c:pt idx="223">
                  <c:v>4.4123500000000009</c:v>
                </c:pt>
                <c:pt idx="224">
                  <c:v>4.1835530000000007</c:v>
                </c:pt>
                <c:pt idx="225">
                  <c:v>3.9531760000000018</c:v>
                </c:pt>
                <c:pt idx="226">
                  <c:v>3.721047</c:v>
                </c:pt>
                <c:pt idx="227">
                  <c:v>3.4873459999999987</c:v>
                </c:pt>
                <c:pt idx="228">
                  <c:v>3.2518079999999996</c:v>
                </c:pt>
                <c:pt idx="229">
                  <c:v>3.0144269999999982</c:v>
                </c:pt>
                <c:pt idx="230">
                  <c:v>2.7751609999999993</c:v>
                </c:pt>
                <c:pt idx="231">
                  <c:v>2.5339219999999996</c:v>
                </c:pt>
                <c:pt idx="232">
                  <c:v>2.2906830000000005</c:v>
                </c:pt>
                <c:pt idx="233">
                  <c:v>2.0453770000000024</c:v>
                </c:pt>
                <c:pt idx="234">
                  <c:v>1.7978900000000013</c:v>
                </c:pt>
                <c:pt idx="235">
                  <c:v>1.5481640000000008</c:v>
                </c:pt>
                <c:pt idx="236">
                  <c:v>1.2962039999999988</c:v>
                </c:pt>
                <c:pt idx="237">
                  <c:v>1.0418700000000001</c:v>
                </c:pt>
                <c:pt idx="238">
                  <c:v>0.78508800000000067</c:v>
                </c:pt>
                <c:pt idx="239">
                  <c:v>0.5257529999999998</c:v>
                </c:pt>
                <c:pt idx="240">
                  <c:v>0.26393099999999758</c:v>
                </c:pt>
                <c:pt idx="241">
                  <c:v>-6.339999999981083E-4</c:v>
                </c:pt>
                <c:pt idx="242">
                  <c:v>-0.26791100000000284</c:v>
                </c:pt>
                <c:pt idx="243">
                  <c:v>-0.53798200000000052</c:v>
                </c:pt>
                <c:pt idx="244">
                  <c:v>-0.81093899999999952</c:v>
                </c:pt>
                <c:pt idx="245">
                  <c:v>-1.0868800000000023</c:v>
                </c:pt>
                <c:pt idx="246">
                  <c:v>-1.3659109999999981</c:v>
                </c:pt>
                <c:pt idx="247">
                  <c:v>-1.6480580000000027</c:v>
                </c:pt>
                <c:pt idx="248">
                  <c:v>-1.9333710000000064</c:v>
                </c:pt>
                <c:pt idx="249">
                  <c:v>-2.2219520000000004</c:v>
                </c:pt>
                <c:pt idx="250">
                  <c:v>-2.5138790000000002</c:v>
                </c:pt>
                <c:pt idx="251">
                  <c:v>-2.8091460000000033</c:v>
                </c:pt>
                <c:pt idx="252">
                  <c:v>-3.1078139999999976</c:v>
                </c:pt>
                <c:pt idx="253">
                  <c:v>-3.4099689999999985</c:v>
                </c:pt>
                <c:pt idx="254">
                  <c:v>-3.7154870000000009</c:v>
                </c:pt>
                <c:pt idx="255">
                  <c:v>-4.0244009999999975</c:v>
                </c:pt>
                <c:pt idx="256">
                  <c:v>-4.3367619999999958</c:v>
                </c:pt>
                <c:pt idx="257">
                  <c:v>-4.6525939999999943</c:v>
                </c:pt>
                <c:pt idx="258">
                  <c:v>-4.9717190000000056</c:v>
                </c:pt>
                <c:pt idx="259">
                  <c:v>-5.2940600000000053</c:v>
                </c:pt>
                <c:pt idx="260">
                  <c:v>-5.619727000000001</c:v>
                </c:pt>
                <c:pt idx="261">
                  <c:v>-5.9484670000000017</c:v>
                </c:pt>
                <c:pt idx="262">
                  <c:v>-6.2803019999999998</c:v>
                </c:pt>
                <c:pt idx="263">
                  <c:v>-6.6151660000000003</c:v>
                </c:pt>
                <c:pt idx="264">
                  <c:v>-6.952941999999994</c:v>
                </c:pt>
                <c:pt idx="265">
                  <c:v>-7.2935160000000012</c:v>
                </c:pt>
                <c:pt idx="266">
                  <c:v>-7.6368440000000062</c:v>
                </c:pt>
                <c:pt idx="267">
                  <c:v>-7.9827469999999998</c:v>
                </c:pt>
                <c:pt idx="268">
                  <c:v>-8.3311259999999994</c:v>
                </c:pt>
                <c:pt idx="269">
                  <c:v>-8.6817869999999981</c:v>
                </c:pt>
                <c:pt idx="270">
                  <c:v>-9.0346899999999977</c:v>
                </c:pt>
                <c:pt idx="271">
                  <c:v>-9.3894989999999989</c:v>
                </c:pt>
                <c:pt idx="272">
                  <c:v>-9.7461510000000064</c:v>
                </c:pt>
                <c:pt idx="273">
                  <c:v>-10.104299000000003</c:v>
                </c:pt>
                <c:pt idx="274">
                  <c:v>-10.463873</c:v>
                </c:pt>
                <c:pt idx="275">
                  <c:v>-10.824615999999988</c:v>
                </c:pt>
                <c:pt idx="276">
                  <c:v>-11.186298999999989</c:v>
                </c:pt>
                <c:pt idx="277">
                  <c:v>-11.548708000000012</c:v>
                </c:pt>
                <c:pt idx="278">
                  <c:v>-11.911598</c:v>
                </c:pt>
                <c:pt idx="279">
                  <c:v>-12.274714000000014</c:v>
                </c:pt>
                <c:pt idx="280">
                  <c:v>-12.637951999999988</c:v>
                </c:pt>
                <c:pt idx="281">
                  <c:v>-13.001101999999999</c:v>
                </c:pt>
                <c:pt idx="282">
                  <c:v>-13.364041999999998</c:v>
                </c:pt>
                <c:pt idx="283">
                  <c:v>-13.726623999999994</c:v>
                </c:pt>
                <c:pt idx="284">
                  <c:v>-14.088755999999993</c:v>
                </c:pt>
                <c:pt idx="285">
                  <c:v>-14.450403000000005</c:v>
                </c:pt>
                <c:pt idx="286">
                  <c:v>-14.811423999999993</c:v>
                </c:pt>
                <c:pt idx="287">
                  <c:v>-15.171771000000012</c:v>
                </c:pt>
                <c:pt idx="288">
                  <c:v>-15.531556</c:v>
                </c:pt>
                <c:pt idx="289">
                  <c:v>-15.890568000000007</c:v>
                </c:pt>
                <c:pt idx="290">
                  <c:v>-16.248880000000003</c:v>
                </c:pt>
                <c:pt idx="291">
                  <c:v>-16.606379</c:v>
                </c:pt>
                <c:pt idx="292">
                  <c:v>-16.963053000000002</c:v>
                </c:pt>
                <c:pt idx="293">
                  <c:v>-17.318769000000007</c:v>
                </c:pt>
                <c:pt idx="294">
                  <c:v>-17.673572000000004</c:v>
                </c:pt>
                <c:pt idx="295">
                  <c:v>-18.027256000000001</c:v>
                </c:pt>
                <c:pt idx="296">
                  <c:v>-18.379912000000008</c:v>
                </c:pt>
                <c:pt idx="297">
                  <c:v>-18.731261999999997</c:v>
                </c:pt>
                <c:pt idx="298">
                  <c:v>-19.081433999999991</c:v>
                </c:pt>
                <c:pt idx="299">
                  <c:v>-19.430343000000004</c:v>
                </c:pt>
                <c:pt idx="300">
                  <c:v>-19.777926000000004</c:v>
                </c:pt>
                <c:pt idx="301">
                  <c:v>-20.124254000000004</c:v>
                </c:pt>
                <c:pt idx="302">
                  <c:v>-20.469243999999993</c:v>
                </c:pt>
                <c:pt idx="303">
                  <c:v>-20.813047000000001</c:v>
                </c:pt>
                <c:pt idx="304">
                  <c:v>-21.155628</c:v>
                </c:pt>
                <c:pt idx="305">
                  <c:v>-21.497046000000001</c:v>
                </c:pt>
                <c:pt idx="306">
                  <c:v>-21.837627999999995</c:v>
                </c:pt>
                <c:pt idx="307">
                  <c:v>-22.178818999999997</c:v>
                </c:pt>
                <c:pt idx="308">
                  <c:v>-22.519016999999995</c:v>
                </c:pt>
                <c:pt idx="309">
                  <c:v>-22.858367000000001</c:v>
                </c:pt>
                <c:pt idx="310">
                  <c:v>-23.197066000000007</c:v>
                </c:pt>
                <c:pt idx="311">
                  <c:v>-23.535169000000007</c:v>
                </c:pt>
                <c:pt idx="312">
                  <c:v>-23.873024999999988</c:v>
                </c:pt>
                <c:pt idx="313">
                  <c:v>-24.210670000000011</c:v>
                </c:pt>
                <c:pt idx="314">
                  <c:v>-24.548356999999996</c:v>
                </c:pt>
                <c:pt idx="315">
                  <c:v>-24.886154000000008</c:v>
                </c:pt>
                <c:pt idx="316">
                  <c:v>-25.224261000000009</c:v>
                </c:pt>
                <c:pt idx="317">
                  <c:v>-25.562813999999996</c:v>
                </c:pt>
                <c:pt idx="318">
                  <c:v>-25.901900000000012</c:v>
                </c:pt>
                <c:pt idx="319">
                  <c:v>-26.241752999999992</c:v>
                </c:pt>
                <c:pt idx="320">
                  <c:v>-26.582368999999996</c:v>
                </c:pt>
                <c:pt idx="321">
                  <c:v>-26.923907</c:v>
                </c:pt>
                <c:pt idx="322">
                  <c:v>-27.266397000000001</c:v>
                </c:pt>
                <c:pt idx="323">
                  <c:v>-27.610041000000002</c:v>
                </c:pt>
                <c:pt idx="324">
                  <c:v>-27.954820000000009</c:v>
                </c:pt>
                <c:pt idx="325">
                  <c:v>-28.300993000000009</c:v>
                </c:pt>
                <c:pt idx="326">
                  <c:v>-28.648405999999998</c:v>
                </c:pt>
                <c:pt idx="327">
                  <c:v>-28.997292000000009</c:v>
                </c:pt>
                <c:pt idx="328">
                  <c:v>-29.347673999999994</c:v>
                </c:pt>
                <c:pt idx="329">
                  <c:v>-29.699664000000002</c:v>
                </c:pt>
                <c:pt idx="330">
                  <c:v>-30.053270000000001</c:v>
                </c:pt>
                <c:pt idx="331">
                  <c:v>-30.408595999999999</c:v>
                </c:pt>
                <c:pt idx="332">
                  <c:v>-30.765741999999996</c:v>
                </c:pt>
                <c:pt idx="333">
                  <c:v>-31.124706999999997</c:v>
                </c:pt>
                <c:pt idx="334">
                  <c:v>-31.485690999999996</c:v>
                </c:pt>
                <c:pt idx="335">
                  <c:v>-31.848692000000003</c:v>
                </c:pt>
                <c:pt idx="336">
                  <c:v>-32.213815000000004</c:v>
                </c:pt>
                <c:pt idx="337">
                  <c:v>-32.581163999999994</c:v>
                </c:pt>
                <c:pt idx="338">
                  <c:v>-32.950846999999996</c:v>
                </c:pt>
                <c:pt idx="339">
                  <c:v>-33.322979999999994</c:v>
                </c:pt>
                <c:pt idx="340">
                  <c:v>-33.697680000000005</c:v>
                </c:pt>
                <c:pt idx="341">
                  <c:v>-34.07497399999999</c:v>
                </c:pt>
                <c:pt idx="342">
                  <c:v>-34.455091999999993</c:v>
                </c:pt>
                <c:pt idx="343">
                  <c:v>-34.838175000000007</c:v>
                </c:pt>
                <c:pt idx="344">
                  <c:v>-35.224366999999987</c:v>
                </c:pt>
                <c:pt idx="345">
                  <c:v>-35.613625000000013</c:v>
                </c:pt>
                <c:pt idx="346">
                  <c:v>-36.006410999999993</c:v>
                </c:pt>
                <c:pt idx="347">
                  <c:v>-36.402698000000008</c:v>
                </c:pt>
                <c:pt idx="348">
                  <c:v>-36.802664000000007</c:v>
                </c:pt>
                <c:pt idx="349">
                  <c:v>-37.206603000000008</c:v>
                </c:pt>
                <c:pt idx="350">
                  <c:v>-37.614713999999999</c:v>
                </c:pt>
                <c:pt idx="351">
                  <c:v>-38.027106999999994</c:v>
                </c:pt>
                <c:pt idx="352">
                  <c:v>-38.444001999999998</c:v>
                </c:pt>
                <c:pt idx="353">
                  <c:v>-38.865729999999992</c:v>
                </c:pt>
                <c:pt idx="354">
                  <c:v>-39.292431999999991</c:v>
                </c:pt>
                <c:pt idx="355">
                  <c:v>-39.724457999999998</c:v>
                </c:pt>
                <c:pt idx="356">
                  <c:v>-40.161970000000004</c:v>
                </c:pt>
                <c:pt idx="357">
                  <c:v>-40.605240000000009</c:v>
                </c:pt>
                <c:pt idx="358">
                  <c:v>-41.054650000000002</c:v>
                </c:pt>
                <c:pt idx="359">
                  <c:v>-41.510391000000013</c:v>
                </c:pt>
                <c:pt idx="360">
                  <c:v>-41.97286900000001</c:v>
                </c:pt>
                <c:pt idx="361">
                  <c:v>-42.442293000000006</c:v>
                </c:pt>
                <c:pt idx="362">
                  <c:v>-42.918990999999998</c:v>
                </c:pt>
                <c:pt idx="363">
                  <c:v>-43.403394999999989</c:v>
                </c:pt>
                <c:pt idx="364">
                  <c:v>-43.895754999999994</c:v>
                </c:pt>
                <c:pt idx="365">
                  <c:v>-44.396531000000003</c:v>
                </c:pt>
                <c:pt idx="366">
                  <c:v>-44.905994999999997</c:v>
                </c:pt>
                <c:pt idx="367">
                  <c:v>-45.42453900000001</c:v>
                </c:pt>
                <c:pt idx="368">
                  <c:v>-45.952667000000005</c:v>
                </c:pt>
                <c:pt idx="369">
                  <c:v>-46.490708000000005</c:v>
                </c:pt>
                <c:pt idx="370">
                  <c:v>-47.039111999999996</c:v>
                </c:pt>
                <c:pt idx="371">
                  <c:v>-47.598456000000013</c:v>
                </c:pt>
                <c:pt idx="372">
                  <c:v>-48.169148999999997</c:v>
                </c:pt>
                <c:pt idx="373">
                  <c:v>-48.751736999999991</c:v>
                </c:pt>
                <c:pt idx="374">
                  <c:v>-49.346907999999992</c:v>
                </c:pt>
                <c:pt idx="375">
                  <c:v>-49.955200999999988</c:v>
                </c:pt>
                <c:pt idx="376">
                  <c:v>-50.577411999999995</c:v>
                </c:pt>
                <c:pt idx="377">
                  <c:v>-51.214204000000002</c:v>
                </c:pt>
                <c:pt idx="378">
                  <c:v>-51.866413999999999</c:v>
                </c:pt>
                <c:pt idx="379">
                  <c:v>-52.534969000000004</c:v>
                </c:pt>
                <c:pt idx="380">
                  <c:v>-53.220992000000003</c:v>
                </c:pt>
                <c:pt idx="381">
                  <c:v>-53.925517999999997</c:v>
                </c:pt>
                <c:pt idx="382">
                  <c:v>-54.649906999999992</c:v>
                </c:pt>
                <c:pt idx="383">
                  <c:v>-55.395456000000003</c:v>
                </c:pt>
                <c:pt idx="384">
                  <c:v>-56.163719999999991</c:v>
                </c:pt>
                <c:pt idx="385">
                  <c:v>-56.956421000000013</c:v>
                </c:pt>
                <c:pt idx="386">
                  <c:v>-57.775566999999995</c:v>
                </c:pt>
                <c:pt idx="387">
                  <c:v>-58.623162999999998</c:v>
                </c:pt>
                <c:pt idx="388">
                  <c:v>-59.501624000000014</c:v>
                </c:pt>
                <c:pt idx="389">
                  <c:v>-60.413380000000004</c:v>
                </c:pt>
                <c:pt idx="390">
                  <c:v>-61.361172000000003</c:v>
                </c:pt>
                <c:pt idx="391">
                  <c:v>-62.347930999999988</c:v>
                </c:pt>
                <c:pt idx="392">
                  <c:v>-63.376838999999997</c:v>
                </c:pt>
                <c:pt idx="393">
                  <c:v>-64.450946000000002</c:v>
                </c:pt>
                <c:pt idx="394">
                  <c:v>-65.573335</c:v>
                </c:pt>
                <c:pt idx="395">
                  <c:v>-66.74691</c:v>
                </c:pt>
                <c:pt idx="396">
                  <c:v>-67.973759999999999</c:v>
                </c:pt>
                <c:pt idx="397">
                  <c:v>-69.254977000000011</c:v>
                </c:pt>
                <c:pt idx="398">
                  <c:v>-70.589963000000012</c:v>
                </c:pt>
                <c:pt idx="399">
                  <c:v>-71.975219999999993</c:v>
                </c:pt>
                <c:pt idx="400">
                  <c:v>-73.403525000000002</c:v>
                </c:pt>
                <c:pt idx="401">
                  <c:v>-74.862619000000009</c:v>
                </c:pt>
                <c:pt idx="402">
                  <c:v>-76.334307999999993</c:v>
                </c:pt>
                <c:pt idx="403">
                  <c:v>-77.793850000000006</c:v>
                </c:pt>
                <c:pt idx="404">
                  <c:v>-79.211346999999989</c:v>
                </c:pt>
                <c:pt idx="405">
                  <c:v>-80.553939</c:v>
                </c:pt>
                <c:pt idx="406">
                  <c:v>-81.790705000000003</c:v>
                </c:pt>
                <c:pt idx="407">
                  <c:v>-82.896657000000005</c:v>
                </c:pt>
                <c:pt idx="408">
                  <c:v>-83.856851000000006</c:v>
                </c:pt>
                <c:pt idx="409">
                  <c:v>-84.667349000000002</c:v>
                </c:pt>
                <c:pt idx="410">
                  <c:v>-85.334395999999984</c:v>
                </c:pt>
                <c:pt idx="411">
                  <c:v>-85.871527999999998</c:v>
                </c:pt>
                <c:pt idx="412">
                  <c:v>-86.296379000000002</c:v>
                </c:pt>
                <c:pt idx="413">
                  <c:v>-86.627500999999995</c:v>
                </c:pt>
                <c:pt idx="414">
                  <c:v>-86.882659000000004</c:v>
                </c:pt>
                <c:pt idx="415">
                  <c:v>-87.077696000000003</c:v>
                </c:pt>
                <c:pt idx="416">
                  <c:v>-87.225694999999988</c:v>
                </c:pt>
                <c:pt idx="417">
                  <c:v>-87.337667999999994</c:v>
                </c:pt>
                <c:pt idx="418">
                  <c:v>-87.422204000000008</c:v>
                </c:pt>
                <c:pt idx="419">
                  <c:v>-87.485795999999993</c:v>
                </c:pt>
                <c:pt idx="420">
                  <c:v>-87.533791000000008</c:v>
                </c:pt>
                <c:pt idx="421">
                  <c:v>-87.570008000000001</c:v>
                </c:pt>
                <c:pt idx="422">
                  <c:v>-87.597510999999997</c:v>
                </c:pt>
                <c:pt idx="423">
                  <c:v>-87.618328000000005</c:v>
                </c:pt>
                <c:pt idx="424">
                  <c:v>-87.634328000000011</c:v>
                </c:pt>
                <c:pt idx="425">
                  <c:v>-87.646657999999988</c:v>
                </c:pt>
                <c:pt idx="426">
                  <c:v>-87.656346000000013</c:v>
                </c:pt>
                <c:pt idx="427">
                  <c:v>-87.663987000000006</c:v>
                </c:pt>
                <c:pt idx="428">
                  <c:v>-87.669992999999991</c:v>
                </c:pt>
                <c:pt idx="429">
                  <c:v>-87.675045999999995</c:v>
                </c:pt>
                <c:pt idx="430">
                  <c:v>-87.679134000000005</c:v>
                </c:pt>
                <c:pt idx="431">
                  <c:v>-87.682665</c:v>
                </c:pt>
                <c:pt idx="432">
                  <c:v>-87.685695999999993</c:v>
                </c:pt>
                <c:pt idx="433">
                  <c:v>-87.688344999999998</c:v>
                </c:pt>
                <c:pt idx="434">
                  <c:v>-87.690697</c:v>
                </c:pt>
                <c:pt idx="435">
                  <c:v>-87.692918999999989</c:v>
                </c:pt>
                <c:pt idx="436">
                  <c:v>-87.694955999999991</c:v>
                </c:pt>
                <c:pt idx="437">
                  <c:v>-87.696844999999996</c:v>
                </c:pt>
                <c:pt idx="438">
                  <c:v>-87.698712999999998</c:v>
                </c:pt>
                <c:pt idx="439">
                  <c:v>-87.700380999999993</c:v>
                </c:pt>
                <c:pt idx="440">
                  <c:v>-87.702062999999995</c:v>
                </c:pt>
                <c:pt idx="441">
                  <c:v>-87.703669000000005</c:v>
                </c:pt>
                <c:pt idx="442">
                  <c:v>-87.705309999999997</c:v>
                </c:pt>
                <c:pt idx="443">
                  <c:v>-87.706790999999996</c:v>
                </c:pt>
                <c:pt idx="444">
                  <c:v>-87.708317000000008</c:v>
                </c:pt>
                <c:pt idx="445">
                  <c:v>-87.709793000000005</c:v>
                </c:pt>
                <c:pt idx="446">
                  <c:v>-87.711219999999997</c:v>
                </c:pt>
                <c:pt idx="447">
                  <c:v>-87.712701999999993</c:v>
                </c:pt>
                <c:pt idx="448">
                  <c:v>-87.714140999999998</c:v>
                </c:pt>
                <c:pt idx="449">
                  <c:v>-87.715538000000009</c:v>
                </c:pt>
                <c:pt idx="450">
                  <c:v>-87.716894000000011</c:v>
                </c:pt>
                <c:pt idx="451">
                  <c:v>-87.718209999999999</c:v>
                </c:pt>
                <c:pt idx="452">
                  <c:v>-87.719588000000002</c:v>
                </c:pt>
                <c:pt idx="453">
                  <c:v>-87.720928000000001</c:v>
                </c:pt>
                <c:pt idx="454">
                  <c:v>-87.72223000000001</c:v>
                </c:pt>
                <c:pt idx="455">
                  <c:v>-87.723497000000009</c:v>
                </c:pt>
                <c:pt idx="456">
                  <c:v>-87.724827000000005</c:v>
                </c:pt>
                <c:pt idx="457">
                  <c:v>-87.726021999999986</c:v>
                </c:pt>
                <c:pt idx="458">
                  <c:v>-87.727283</c:v>
                </c:pt>
                <c:pt idx="459">
                  <c:v>-87.728508000000005</c:v>
                </c:pt>
                <c:pt idx="460">
                  <c:v>-87.729799</c:v>
                </c:pt>
                <c:pt idx="461">
                  <c:v>-87.730957999999987</c:v>
                </c:pt>
                <c:pt idx="462">
                  <c:v>-87.732182999999992</c:v>
                </c:pt>
                <c:pt idx="463">
                  <c:v>-87.733377000000004</c:v>
                </c:pt>
                <c:pt idx="464">
                  <c:v>-87.734536999999989</c:v>
                </c:pt>
                <c:pt idx="465">
                  <c:v>-87.735765999999998</c:v>
                </c:pt>
                <c:pt idx="466">
                  <c:v>-87.736864000000011</c:v>
                </c:pt>
                <c:pt idx="467">
                  <c:v>-87.738030999999992</c:v>
                </c:pt>
                <c:pt idx="468">
                  <c:v>-87.739166000000012</c:v>
                </c:pt>
                <c:pt idx="469">
                  <c:v>-87.740272000000004</c:v>
                </c:pt>
                <c:pt idx="470">
                  <c:v>-87.741347000000005</c:v>
                </c:pt>
                <c:pt idx="471">
                  <c:v>-87.74249300000001</c:v>
                </c:pt>
                <c:pt idx="472">
                  <c:v>-87.74360999999999</c:v>
                </c:pt>
                <c:pt idx="473">
                  <c:v>-87.744697000000002</c:v>
                </c:pt>
                <c:pt idx="474">
                  <c:v>-87.745756999999998</c:v>
                </c:pt>
                <c:pt idx="475">
                  <c:v>-87.746786999999998</c:v>
                </c:pt>
                <c:pt idx="476">
                  <c:v>-87.747889999999998</c:v>
                </c:pt>
                <c:pt idx="477">
                  <c:v>-87.748863999999998</c:v>
                </c:pt>
                <c:pt idx="478">
                  <c:v>-87.749911000000012</c:v>
                </c:pt>
                <c:pt idx="479">
                  <c:v>-87.750932000000006</c:v>
                </c:pt>
                <c:pt idx="480">
                  <c:v>-87.752024999999989</c:v>
                </c:pt>
                <c:pt idx="481">
                  <c:v>-87.752991000000009</c:v>
                </c:pt>
                <c:pt idx="482">
                  <c:v>-87.754031999999995</c:v>
                </c:pt>
                <c:pt idx="483">
                  <c:v>-87.75504500000001</c:v>
                </c:pt>
                <c:pt idx="484">
                  <c:v>-87.756033000000002</c:v>
                </c:pt>
                <c:pt idx="485">
                  <c:v>-87.756996000000001</c:v>
                </c:pt>
                <c:pt idx="486">
                  <c:v>-87.757931999999997</c:v>
                </c:pt>
                <c:pt idx="487">
                  <c:v>-87.758944</c:v>
                </c:pt>
                <c:pt idx="488">
                  <c:v>-87.759931000000009</c:v>
                </c:pt>
                <c:pt idx="489">
                  <c:v>-87.760793000000007</c:v>
                </c:pt>
                <c:pt idx="490">
                  <c:v>-87.761731999999995</c:v>
                </c:pt>
                <c:pt idx="491">
                  <c:v>-87.762744999999995</c:v>
                </c:pt>
                <c:pt idx="492">
                  <c:v>-87.763634999999994</c:v>
                </c:pt>
                <c:pt idx="493">
                  <c:v>-87.764599999999987</c:v>
                </c:pt>
                <c:pt idx="494">
                  <c:v>-87.765442000000007</c:v>
                </c:pt>
                <c:pt idx="495">
                  <c:v>-87.766361000000003</c:v>
                </c:pt>
                <c:pt idx="496">
                  <c:v>-87.767255999999989</c:v>
                </c:pt>
                <c:pt idx="497">
                  <c:v>-87.768229000000005</c:v>
                </c:pt>
                <c:pt idx="498">
                  <c:v>-87.769079000000005</c:v>
                </c:pt>
                <c:pt idx="499">
                  <c:v>-87.770006000000009</c:v>
                </c:pt>
                <c:pt idx="500">
                  <c:v>-87.770811000000009</c:v>
                </c:pt>
                <c:pt idx="501">
                  <c:v>-87.771692999999999</c:v>
                </c:pt>
                <c:pt idx="502">
                  <c:v>-87.772554</c:v>
                </c:pt>
                <c:pt idx="503">
                  <c:v>-87.773493000000002</c:v>
                </c:pt>
                <c:pt idx="504">
                  <c:v>-87.774310999999997</c:v>
                </c:pt>
                <c:pt idx="505">
                  <c:v>-87.775106000000008</c:v>
                </c:pt>
                <c:pt idx="506">
                  <c:v>-87.77597999999999</c:v>
                </c:pt>
                <c:pt idx="507">
                  <c:v>-87.776834000000008</c:v>
                </c:pt>
                <c:pt idx="508">
                  <c:v>-87.777665999999996</c:v>
                </c:pt>
                <c:pt idx="509">
                  <c:v>-87.778477999999993</c:v>
                </c:pt>
                <c:pt idx="510">
                  <c:v>-87.779268999999999</c:v>
                </c:pt>
                <c:pt idx="511">
                  <c:v>-87.780139000000005</c:v>
                </c:pt>
                <c:pt idx="512">
                  <c:v>-87.780889999999999</c:v>
                </c:pt>
                <c:pt idx="513">
                  <c:v>-87.781718999999995</c:v>
                </c:pt>
                <c:pt idx="514">
                  <c:v>-87.782528999999982</c:v>
                </c:pt>
                <c:pt idx="515">
                  <c:v>-87.783320000000003</c:v>
                </c:pt>
                <c:pt idx="516">
                  <c:v>-87.784090999999989</c:v>
                </c:pt>
                <c:pt idx="517">
                  <c:v>-87.784941000000003</c:v>
                </c:pt>
                <c:pt idx="518">
                  <c:v>-87.785673000000003</c:v>
                </c:pt>
                <c:pt idx="519">
                  <c:v>-87.786486000000011</c:v>
                </c:pt>
                <c:pt idx="520">
                  <c:v>-87.787180000000006</c:v>
                </c:pt>
                <c:pt idx="521">
                  <c:v>-87.787954999999997</c:v>
                </c:pt>
                <c:pt idx="522">
                  <c:v>-87.788709999999995</c:v>
                </c:pt>
                <c:pt idx="523">
                  <c:v>-87.789546999999999</c:v>
                </c:pt>
                <c:pt idx="524">
                  <c:v>-87.790266000000003</c:v>
                </c:pt>
                <c:pt idx="525">
                  <c:v>-87.790966000000012</c:v>
                </c:pt>
                <c:pt idx="526">
                  <c:v>-87.791748999999996</c:v>
                </c:pt>
                <c:pt idx="527">
                  <c:v>-87.792513</c:v>
                </c:pt>
                <c:pt idx="528">
                  <c:v>-87.793258999999992</c:v>
                </c:pt>
                <c:pt idx="529">
                  <c:v>-87.79398599999999</c:v>
                </c:pt>
                <c:pt idx="530">
                  <c:v>-87.794697999999997</c:v>
                </c:pt>
                <c:pt idx="531">
                  <c:v>-87.795390000000012</c:v>
                </c:pt>
                <c:pt idx="532">
                  <c:v>-87.79606600000001</c:v>
                </c:pt>
                <c:pt idx="533">
                  <c:v>-87.796824000000001</c:v>
                </c:pt>
                <c:pt idx="534">
                  <c:v>-87.797465000000003</c:v>
                </c:pt>
                <c:pt idx="535">
                  <c:v>-87.798188999999994</c:v>
                </c:pt>
                <c:pt idx="536">
                  <c:v>-87.798895999999999</c:v>
                </c:pt>
                <c:pt idx="537">
                  <c:v>-87.799587000000002</c:v>
                </c:pt>
                <c:pt idx="538">
                  <c:v>-87.800259999999994</c:v>
                </c:pt>
                <c:pt idx="539">
                  <c:v>-87.801017000000016</c:v>
                </c:pt>
                <c:pt idx="540">
                  <c:v>-87.801656999999992</c:v>
                </c:pt>
                <c:pt idx="541">
                  <c:v>-87.802381000000011</c:v>
                </c:pt>
                <c:pt idx="542">
                  <c:v>-87.802988999999982</c:v>
                </c:pt>
                <c:pt idx="543">
                  <c:v>-87.803680999999997</c:v>
                </c:pt>
                <c:pt idx="544">
                  <c:v>-87.804355999999984</c:v>
                </c:pt>
                <c:pt idx="545">
                  <c:v>-87.805016000000009</c:v>
                </c:pt>
                <c:pt idx="546">
                  <c:v>-87.805660000000003</c:v>
                </c:pt>
                <c:pt idx="547">
                  <c:v>-87.806289000000007</c:v>
                </c:pt>
                <c:pt idx="548">
                  <c:v>-87.807001999999997</c:v>
                </c:pt>
                <c:pt idx="549">
                  <c:v>-87.807598999999996</c:v>
                </c:pt>
                <c:pt idx="550">
                  <c:v>-87.808280999999994</c:v>
                </c:pt>
                <c:pt idx="551">
                  <c:v>-87.808948000000001</c:v>
                </c:pt>
                <c:pt idx="552">
                  <c:v>-87.8095</c:v>
                </c:pt>
                <c:pt idx="553">
                  <c:v>-87.810135999999986</c:v>
                </c:pt>
                <c:pt idx="554">
                  <c:v>-87.810758000000007</c:v>
                </c:pt>
                <c:pt idx="555">
                  <c:v>-87.811464999999998</c:v>
                </c:pt>
                <c:pt idx="556">
                  <c:v>-87.81205700000001</c:v>
                </c:pt>
                <c:pt idx="557">
                  <c:v>-87.812635</c:v>
                </c:pt>
                <c:pt idx="558">
                  <c:v>-87.813298000000003</c:v>
                </c:pt>
                <c:pt idx="559">
                  <c:v>-87.813845999999998</c:v>
                </c:pt>
                <c:pt idx="560">
                  <c:v>-87.814481000000001</c:v>
                </c:pt>
                <c:pt idx="561">
                  <c:v>-87.815099999999987</c:v>
                </c:pt>
                <c:pt idx="562">
                  <c:v>-87.815707000000003</c:v>
                </c:pt>
                <c:pt idx="563">
                  <c:v>-87.816298000000003</c:v>
                </c:pt>
                <c:pt idx="564">
                  <c:v>-87.816876000000008</c:v>
                </c:pt>
                <c:pt idx="565">
                  <c:v>-87.817440000000005</c:v>
                </c:pt>
                <c:pt idx="566">
                  <c:v>-87.818090000000012</c:v>
                </c:pt>
                <c:pt idx="567">
                  <c:v>-87.818627000000006</c:v>
                </c:pt>
                <c:pt idx="568">
                  <c:v>-87.819249999999997</c:v>
                </c:pt>
                <c:pt idx="569">
                  <c:v>-87.819758999999991</c:v>
                </c:pt>
                <c:pt idx="570">
                  <c:v>-87.820355000000006</c:v>
                </c:pt>
                <c:pt idx="571">
                  <c:v>-87.820937999999998</c:v>
                </c:pt>
                <c:pt idx="572">
                  <c:v>-87.821508000000009</c:v>
                </c:pt>
                <c:pt idx="573">
                  <c:v>-87.822064999999995</c:v>
                </c:pt>
                <c:pt idx="574">
                  <c:v>-87.822608000000002</c:v>
                </c:pt>
                <c:pt idx="575">
                  <c:v>-87.823238000000003</c:v>
                </c:pt>
                <c:pt idx="576">
                  <c:v>-87.823756000000003</c:v>
                </c:pt>
                <c:pt idx="577">
                  <c:v>-87.824260999999993</c:v>
                </c:pt>
                <c:pt idx="578">
                  <c:v>-87.824853000000004</c:v>
                </c:pt>
                <c:pt idx="579">
                  <c:v>-87.82543299999999</c:v>
                </c:pt>
                <c:pt idx="580">
                  <c:v>-87.825900000000004</c:v>
                </c:pt>
                <c:pt idx="581">
                  <c:v>-87.826453999999998</c:v>
                </c:pt>
                <c:pt idx="582">
                  <c:v>-87.826996000000008</c:v>
                </c:pt>
                <c:pt idx="583">
                  <c:v>-87.827526000000006</c:v>
                </c:pt>
                <c:pt idx="584">
                  <c:v>-87.828044000000006</c:v>
                </c:pt>
                <c:pt idx="585">
                  <c:v>-87.828648999999999</c:v>
                </c:pt>
                <c:pt idx="586">
                  <c:v>-87.829143000000002</c:v>
                </c:pt>
                <c:pt idx="587">
                  <c:v>-87.829625000000007</c:v>
                </c:pt>
                <c:pt idx="588">
                  <c:v>-87.830195000000003</c:v>
                </c:pt>
                <c:pt idx="589">
                  <c:v>-87.830752000000004</c:v>
                </c:pt>
                <c:pt idx="590">
                  <c:v>-87.831198999999998</c:v>
                </c:pt>
                <c:pt idx="591">
                  <c:v>-87.831733</c:v>
                </c:pt>
                <c:pt idx="592">
                  <c:v>-87.832256000000015</c:v>
                </c:pt>
                <c:pt idx="593">
                  <c:v>-87.832768000000002</c:v>
                </c:pt>
                <c:pt idx="594">
                  <c:v>-87.833266999999992</c:v>
                </c:pt>
                <c:pt idx="595">
                  <c:v>-87.833755999999994</c:v>
                </c:pt>
                <c:pt idx="596">
                  <c:v>-87.834233999999995</c:v>
                </c:pt>
                <c:pt idx="597">
                  <c:v>-87.834699000000001</c:v>
                </c:pt>
                <c:pt idx="598">
                  <c:v>-87.835255000000004</c:v>
                </c:pt>
                <c:pt idx="599">
                  <c:v>-87.835699000000005</c:v>
                </c:pt>
                <c:pt idx="600">
                  <c:v>-87.836231999999995</c:v>
                </c:pt>
                <c:pt idx="601">
                  <c:v>-87.836652999999998</c:v>
                </c:pt>
                <c:pt idx="602">
                  <c:v>-87.837164999999999</c:v>
                </c:pt>
                <c:pt idx="603">
                  <c:v>-87.837665999999999</c:v>
                </c:pt>
                <c:pt idx="604">
                  <c:v>-87.838155</c:v>
                </c:pt>
                <c:pt idx="605">
                  <c:v>-87.838633999999999</c:v>
                </c:pt>
                <c:pt idx="606">
                  <c:v>-87.839102999999994</c:v>
                </c:pt>
                <c:pt idx="607">
                  <c:v>-87.839561000000003</c:v>
                </c:pt>
                <c:pt idx="608">
                  <c:v>-87.840008000000012</c:v>
                </c:pt>
                <c:pt idx="609">
                  <c:v>-87.840446000000014</c:v>
                </c:pt>
                <c:pt idx="610">
                  <c:v>-87.840973000000005</c:v>
                </c:pt>
                <c:pt idx="611">
                  <c:v>-87.841390000000004</c:v>
                </c:pt>
                <c:pt idx="612">
                  <c:v>-87.841896000000006</c:v>
                </c:pt>
                <c:pt idx="613">
                  <c:v>-87.842292</c:v>
                </c:pt>
                <c:pt idx="614">
                  <c:v>-87.842778999999993</c:v>
                </c:pt>
                <c:pt idx="615">
                  <c:v>-87.843255999999997</c:v>
                </c:pt>
                <c:pt idx="616">
                  <c:v>-87.843620999999999</c:v>
                </c:pt>
                <c:pt idx="617">
                  <c:v>-87.844079000000008</c:v>
                </c:pt>
                <c:pt idx="618">
                  <c:v>-87.844526000000002</c:v>
                </c:pt>
                <c:pt idx="619">
                  <c:v>-87.84496200000001</c:v>
                </c:pt>
                <c:pt idx="620">
                  <c:v>-87.845389999999995</c:v>
                </c:pt>
                <c:pt idx="621">
                  <c:v>-87.845807999999991</c:v>
                </c:pt>
                <c:pt idx="622">
                  <c:v>-87.846317000000013</c:v>
                </c:pt>
                <c:pt idx="623">
                  <c:v>-87.846715000000017</c:v>
                </c:pt>
                <c:pt idx="624">
                  <c:v>-87.847104999999999</c:v>
                </c:pt>
                <c:pt idx="625">
                  <c:v>-87.847583999999998</c:v>
                </c:pt>
                <c:pt idx="626">
                  <c:v>-87.847955999999996</c:v>
                </c:pt>
                <c:pt idx="627">
                  <c:v>-87.848416999999998</c:v>
                </c:pt>
                <c:pt idx="628">
                  <c:v>-87.848869999999991</c:v>
                </c:pt>
                <c:pt idx="629">
                  <c:v>-87.849213000000006</c:v>
                </c:pt>
                <c:pt idx="630">
                  <c:v>-87.849648000000002</c:v>
                </c:pt>
                <c:pt idx="631">
                  <c:v>-87.850073000000009</c:v>
                </c:pt>
                <c:pt idx="632">
                  <c:v>-87.850488999999996</c:v>
                </c:pt>
                <c:pt idx="633">
                  <c:v>-87.850897000000003</c:v>
                </c:pt>
                <c:pt idx="634">
                  <c:v>-87.85129400000001</c:v>
                </c:pt>
                <c:pt idx="635">
                  <c:v>-87.851685000000003</c:v>
                </c:pt>
                <c:pt idx="636">
                  <c:v>-87.85206500000001</c:v>
                </c:pt>
                <c:pt idx="637">
                  <c:v>-87.852537999999996</c:v>
                </c:pt>
                <c:pt idx="638">
                  <c:v>-87.852901000000003</c:v>
                </c:pt>
                <c:pt idx="639">
                  <c:v>-87.853256000000002</c:v>
                </c:pt>
                <c:pt idx="640">
                  <c:v>-87.853702999999996</c:v>
                </c:pt>
                <c:pt idx="641">
                  <c:v>-87.854041999999993</c:v>
                </c:pt>
                <c:pt idx="642">
                  <c:v>-87.854472000000001</c:v>
                </c:pt>
                <c:pt idx="643">
                  <c:v>-87.854894000000002</c:v>
                </c:pt>
                <c:pt idx="644">
                  <c:v>-87.855205999999995</c:v>
                </c:pt>
                <c:pt idx="645">
                  <c:v>-87.85561100000001</c:v>
                </c:pt>
                <c:pt idx="646">
                  <c:v>-87.856009</c:v>
                </c:pt>
                <c:pt idx="647">
                  <c:v>-87.856396999999987</c:v>
                </c:pt>
                <c:pt idx="648">
                  <c:v>-87.856778000000006</c:v>
                </c:pt>
                <c:pt idx="649">
                  <c:v>-87.857150000000004</c:v>
                </c:pt>
                <c:pt idx="650">
                  <c:v>-87.857513999999995</c:v>
                </c:pt>
                <c:pt idx="651">
                  <c:v>-87.857871000000003</c:v>
                </c:pt>
                <c:pt idx="652">
                  <c:v>-87.858220000000003</c:v>
                </c:pt>
                <c:pt idx="653">
                  <c:v>-87.858660999999998</c:v>
                </c:pt>
                <c:pt idx="654">
                  <c:v>-87.858992999999984</c:v>
                </c:pt>
                <c:pt idx="655">
                  <c:v>-87.859318999999999</c:v>
                </c:pt>
                <c:pt idx="656">
                  <c:v>-87.859736999999996</c:v>
                </c:pt>
                <c:pt idx="657">
                  <c:v>-87.860046999999994</c:v>
                </c:pt>
                <c:pt idx="658">
                  <c:v>-87.860448999999988</c:v>
                </c:pt>
                <c:pt idx="659">
                  <c:v>-87.860844999999998</c:v>
                </c:pt>
                <c:pt idx="660">
                  <c:v>-87.861131</c:v>
                </c:pt>
                <c:pt idx="661">
                  <c:v>-87.861510999999993</c:v>
                </c:pt>
                <c:pt idx="662">
                  <c:v>-87.861884000000003</c:v>
                </c:pt>
                <c:pt idx="663">
                  <c:v>-87.862249000000006</c:v>
                </c:pt>
                <c:pt idx="664">
                  <c:v>-87.862507000000008</c:v>
                </c:pt>
                <c:pt idx="665">
                  <c:v>-87.862857999999989</c:v>
                </c:pt>
                <c:pt idx="666">
                  <c:v>-87.863200000000006</c:v>
                </c:pt>
                <c:pt idx="667">
                  <c:v>-87.863537000000008</c:v>
                </c:pt>
                <c:pt idx="668">
                  <c:v>-87.863965000000007</c:v>
                </c:pt>
                <c:pt idx="669">
                  <c:v>-87.864288000000002</c:v>
                </c:pt>
                <c:pt idx="670">
                  <c:v>-87.864602000000005</c:v>
                </c:pt>
                <c:pt idx="671">
                  <c:v>-87.864909999999995</c:v>
                </c:pt>
                <c:pt idx="672">
                  <c:v>-87.865311000000005</c:v>
                </c:pt>
                <c:pt idx="673">
                  <c:v>-87.865605000000002</c:v>
                </c:pt>
                <c:pt idx="674">
                  <c:v>-87.865892000000002</c:v>
                </c:pt>
                <c:pt idx="675">
                  <c:v>-87.866271999999995</c:v>
                </c:pt>
                <c:pt idx="676">
                  <c:v>-87.866546</c:v>
                </c:pt>
                <c:pt idx="677">
                  <c:v>-87.866912000000013</c:v>
                </c:pt>
                <c:pt idx="678">
                  <c:v>-87.867272</c:v>
                </c:pt>
                <c:pt idx="679">
                  <c:v>-87.867525000000001</c:v>
                </c:pt>
                <c:pt idx="680">
                  <c:v>-87.867872000000006</c:v>
                </c:pt>
                <c:pt idx="681">
                  <c:v>-87.868212</c:v>
                </c:pt>
                <c:pt idx="682">
                  <c:v>-87.868545999999995</c:v>
                </c:pt>
                <c:pt idx="683">
                  <c:v>-87.868873000000008</c:v>
                </c:pt>
                <c:pt idx="684">
                  <c:v>-87.869093000000007</c:v>
                </c:pt>
                <c:pt idx="685">
                  <c:v>-87.869406999999995</c:v>
                </c:pt>
                <c:pt idx="686">
                  <c:v>-87.869714999999999</c:v>
                </c:pt>
                <c:pt idx="687">
                  <c:v>-87.870117000000008</c:v>
                </c:pt>
                <c:pt idx="688">
                  <c:v>-87.870411000000004</c:v>
                </c:pt>
                <c:pt idx="689">
                  <c:v>-87.870699999999985</c:v>
                </c:pt>
                <c:pt idx="690">
                  <c:v>-87.870982999999995</c:v>
                </c:pt>
                <c:pt idx="691">
                  <c:v>-87.871259000000009</c:v>
                </c:pt>
                <c:pt idx="692">
                  <c:v>-87.871628999999999</c:v>
                </c:pt>
                <c:pt idx="693">
                  <c:v>-87.871893000000014</c:v>
                </c:pt>
                <c:pt idx="694">
                  <c:v>-87.872152</c:v>
                </c:pt>
                <c:pt idx="695">
                  <c:v>-87.872503999999992</c:v>
                </c:pt>
                <c:pt idx="696">
                  <c:v>-87.872748999999999</c:v>
                </c:pt>
                <c:pt idx="697">
                  <c:v>-87.873089000000007</c:v>
                </c:pt>
                <c:pt idx="698">
                  <c:v>-87.873322999999999</c:v>
                </c:pt>
                <c:pt idx="699">
                  <c:v>-87.873650999999995</c:v>
                </c:pt>
                <c:pt idx="700">
                  <c:v>-87.873972999999992</c:v>
                </c:pt>
                <c:pt idx="701">
                  <c:v>-87.874189000000001</c:v>
                </c:pt>
                <c:pt idx="702">
                  <c:v>-87.874499999999998</c:v>
                </c:pt>
                <c:pt idx="703">
                  <c:v>-87.874805000000009</c:v>
                </c:pt>
                <c:pt idx="704">
                  <c:v>-87.875104000000007</c:v>
                </c:pt>
                <c:pt idx="705">
                  <c:v>-87.875398000000004</c:v>
                </c:pt>
                <c:pt idx="706">
                  <c:v>-87.875685000000004</c:v>
                </c:pt>
                <c:pt idx="707">
                  <c:v>-87.875968000000015</c:v>
                </c:pt>
                <c:pt idx="708">
                  <c:v>-87.876244</c:v>
                </c:pt>
                <c:pt idx="709">
                  <c:v>-87.876514999999998</c:v>
                </c:pt>
                <c:pt idx="710">
                  <c:v>-87.876779999999982</c:v>
                </c:pt>
                <c:pt idx="711">
                  <c:v>-87.877040999999991</c:v>
                </c:pt>
                <c:pt idx="712">
                  <c:v>-87.877295000000004</c:v>
                </c:pt>
                <c:pt idx="713">
                  <c:v>-87.877544</c:v>
                </c:pt>
                <c:pt idx="714">
                  <c:v>-87.877887999999999</c:v>
                </c:pt>
                <c:pt idx="715">
                  <c:v>-87.878125999999995</c:v>
                </c:pt>
                <c:pt idx="716">
                  <c:v>-87.878359000000003</c:v>
                </c:pt>
                <c:pt idx="717">
                  <c:v>-87.878686000000002</c:v>
                </c:pt>
                <c:pt idx="718">
                  <c:v>-87.878909000000007</c:v>
                </c:pt>
                <c:pt idx="719">
                  <c:v>-87.879126000000014</c:v>
                </c:pt>
                <c:pt idx="720">
                  <c:v>-87.879438000000007</c:v>
                </c:pt>
                <c:pt idx="721">
                  <c:v>-87.879645000000011</c:v>
                </c:pt>
                <c:pt idx="722">
                  <c:v>-87.879947000000001</c:v>
                </c:pt>
                <c:pt idx="723">
                  <c:v>-87.880243000000007</c:v>
                </c:pt>
                <c:pt idx="724">
                  <c:v>-87.880435000000006</c:v>
                </c:pt>
                <c:pt idx="725">
                  <c:v>-87.880721000000008</c:v>
                </c:pt>
                <c:pt idx="726">
                  <c:v>-87.881001999999995</c:v>
                </c:pt>
                <c:pt idx="727">
                  <c:v>-87.881179000000017</c:v>
                </c:pt>
                <c:pt idx="728">
                  <c:v>-87.881450000000001</c:v>
                </c:pt>
                <c:pt idx="729">
                  <c:v>-87.881715999999997</c:v>
                </c:pt>
                <c:pt idx="730">
                  <c:v>-87.881978000000004</c:v>
                </c:pt>
                <c:pt idx="731">
                  <c:v>-87.882234999999994</c:v>
                </c:pt>
                <c:pt idx="732">
                  <c:v>-87.882486999999998</c:v>
                </c:pt>
                <c:pt idx="733">
                  <c:v>-87.882733999999999</c:v>
                </c:pt>
                <c:pt idx="734">
                  <c:v>-87.882975999999985</c:v>
                </c:pt>
                <c:pt idx="735">
                  <c:v>-87.883214000000009</c:v>
                </c:pt>
                <c:pt idx="736">
                  <c:v>-87.883446000000006</c:v>
                </c:pt>
                <c:pt idx="737">
                  <c:v>-87.883674000000013</c:v>
                </c:pt>
                <c:pt idx="738">
                  <c:v>-87.88389699999999</c:v>
                </c:pt>
                <c:pt idx="739">
                  <c:v>-87.884115999999992</c:v>
                </c:pt>
                <c:pt idx="740">
                  <c:v>-87.884431000000006</c:v>
                </c:pt>
                <c:pt idx="741">
                  <c:v>-87.884640000000005</c:v>
                </c:pt>
                <c:pt idx="742">
                  <c:v>-87.884844999999999</c:v>
                </c:pt>
                <c:pt idx="743">
                  <c:v>-87.885146000000006</c:v>
                </c:pt>
                <c:pt idx="744">
                  <c:v>-87.885341000000011</c:v>
                </c:pt>
                <c:pt idx="745">
                  <c:v>-87.885532999999995</c:v>
                </c:pt>
                <c:pt idx="746">
                  <c:v>-87.88582000000001</c:v>
                </c:pt>
                <c:pt idx="747">
                  <c:v>-87.886002000000005</c:v>
                </c:pt>
                <c:pt idx="748">
                  <c:v>-87.886280999999997</c:v>
                </c:pt>
                <c:pt idx="749">
                  <c:v>-87.886454999999998</c:v>
                </c:pt>
                <c:pt idx="750">
                  <c:v>-87.886724000000015</c:v>
                </c:pt>
                <c:pt idx="751">
                  <c:v>-87.886888999999996</c:v>
                </c:pt>
                <c:pt idx="752">
                  <c:v>-87.887150000000005</c:v>
                </c:pt>
                <c:pt idx="753">
                  <c:v>-87.887405999999999</c:v>
                </c:pt>
                <c:pt idx="754">
                  <c:v>-87.887557999999999</c:v>
                </c:pt>
                <c:pt idx="755">
                  <c:v>-87.887806000000012</c:v>
                </c:pt>
                <c:pt idx="756">
                  <c:v>-87.888051000000004</c:v>
                </c:pt>
                <c:pt idx="757">
                  <c:v>-87.888289999999998</c:v>
                </c:pt>
                <c:pt idx="758">
                  <c:v>-87.888424999999998</c:v>
                </c:pt>
                <c:pt idx="759">
                  <c:v>-87.888657000000009</c:v>
                </c:pt>
                <c:pt idx="760">
                  <c:v>-87.888884000000004</c:v>
                </c:pt>
                <c:pt idx="761">
                  <c:v>-87.889106999999996</c:v>
                </c:pt>
                <c:pt idx="762">
                  <c:v>-87.889325999999997</c:v>
                </c:pt>
                <c:pt idx="763">
                  <c:v>-87.889539999999997</c:v>
                </c:pt>
                <c:pt idx="764">
                  <c:v>-87.889752000000001</c:v>
                </c:pt>
                <c:pt idx="765">
                  <c:v>-87.88995899999999</c:v>
                </c:pt>
                <c:pt idx="766">
                  <c:v>-87.890161999999989</c:v>
                </c:pt>
                <c:pt idx="767">
                  <c:v>-87.890360999999984</c:v>
                </c:pt>
                <c:pt idx="768">
                  <c:v>-87.890555999999989</c:v>
                </c:pt>
                <c:pt idx="769">
                  <c:v>-87.890747000000019</c:v>
                </c:pt>
                <c:pt idx="770">
                  <c:v>-87.890934000000001</c:v>
                </c:pt>
                <c:pt idx="771">
                  <c:v>-87.891217999999995</c:v>
                </c:pt>
                <c:pt idx="772">
                  <c:v>-87.891397999999995</c:v>
                </c:pt>
                <c:pt idx="773">
                  <c:v>-87.891573999999991</c:v>
                </c:pt>
                <c:pt idx="774">
                  <c:v>-87.891745999999998</c:v>
                </c:pt>
                <c:pt idx="775">
                  <c:v>-87.892013999999989</c:v>
                </c:pt>
                <c:pt idx="776">
                  <c:v>-87.892178999999999</c:v>
                </c:pt>
                <c:pt idx="777">
                  <c:v>-87.892338999999993</c:v>
                </c:pt>
                <c:pt idx="778">
                  <c:v>-87.892595999999998</c:v>
                </c:pt>
                <c:pt idx="779">
                  <c:v>-87.892751000000004</c:v>
                </c:pt>
                <c:pt idx="780">
                  <c:v>-87.893000000000001</c:v>
                </c:pt>
                <c:pt idx="781">
                  <c:v>-87.893146000000002</c:v>
                </c:pt>
                <c:pt idx="782">
                  <c:v>-87.893388999999999</c:v>
                </c:pt>
                <c:pt idx="783">
                  <c:v>-87.893528000000003</c:v>
                </c:pt>
                <c:pt idx="784">
                  <c:v>-87.893763000000007</c:v>
                </c:pt>
                <c:pt idx="785">
                  <c:v>-87.893895000000015</c:v>
                </c:pt>
                <c:pt idx="786">
                  <c:v>-87.894123000000008</c:v>
                </c:pt>
                <c:pt idx="787">
                  <c:v>-87.894348000000008</c:v>
                </c:pt>
                <c:pt idx="788">
                  <c:v>-87.894469999999998</c:v>
                </c:pt>
                <c:pt idx="789">
                  <c:v>-87.894688000000002</c:v>
                </c:pt>
                <c:pt idx="790">
                  <c:v>-87.894901000000004</c:v>
                </c:pt>
                <c:pt idx="791">
                  <c:v>-87.895012999999992</c:v>
                </c:pt>
                <c:pt idx="792">
                  <c:v>-87.895220000000009</c:v>
                </c:pt>
                <c:pt idx="793">
                  <c:v>-87.895423999999991</c:v>
                </c:pt>
                <c:pt idx="794">
                  <c:v>-87.895624000000012</c:v>
                </c:pt>
                <c:pt idx="795">
                  <c:v>-87.89582200000001</c:v>
                </c:pt>
                <c:pt idx="796">
                  <c:v>-87.895915000000002</c:v>
                </c:pt>
                <c:pt idx="797">
                  <c:v>-87.896106000000003</c:v>
                </c:pt>
                <c:pt idx="798">
                  <c:v>-87.896294000000012</c:v>
                </c:pt>
                <c:pt idx="799">
                  <c:v>-87.896478000000016</c:v>
                </c:pt>
                <c:pt idx="800">
                  <c:v>-87.896659000000014</c:v>
                </c:pt>
                <c:pt idx="801">
                  <c:v>-87.896836999999991</c:v>
                </c:pt>
                <c:pt idx="802">
                  <c:v>-87.897010999999992</c:v>
                </c:pt>
                <c:pt idx="803">
                  <c:v>-87.897182000000001</c:v>
                </c:pt>
                <c:pt idx="804">
                  <c:v>-87.897348999999991</c:v>
                </c:pt>
                <c:pt idx="805">
                  <c:v>-87.897514000000001</c:v>
                </c:pt>
                <c:pt idx="806">
                  <c:v>-87.897677000000002</c:v>
                </c:pt>
                <c:pt idx="807">
                  <c:v>-87.897835000000001</c:v>
                </c:pt>
                <c:pt idx="808">
                  <c:v>-87.898089999999996</c:v>
                </c:pt>
                <c:pt idx="809">
                  <c:v>-87.89824200000001</c:v>
                </c:pt>
                <c:pt idx="810">
                  <c:v>-87.898392000000015</c:v>
                </c:pt>
                <c:pt idx="811">
                  <c:v>-87.898538000000002</c:v>
                </c:pt>
                <c:pt idx="812">
                  <c:v>-87.898679999999999</c:v>
                </c:pt>
                <c:pt idx="813">
                  <c:v>-87.898920000000004</c:v>
                </c:pt>
                <c:pt idx="814">
                  <c:v>-87.899056999999999</c:v>
                </c:pt>
                <c:pt idx="815">
                  <c:v>-87.899190999999988</c:v>
                </c:pt>
                <c:pt idx="816">
                  <c:v>-87.899422000000015</c:v>
                </c:pt>
                <c:pt idx="817">
                  <c:v>-87.899550000000005</c:v>
                </c:pt>
                <c:pt idx="818">
                  <c:v>-87.899675999999999</c:v>
                </c:pt>
                <c:pt idx="819">
                  <c:v>-87.899896999999996</c:v>
                </c:pt>
                <c:pt idx="820">
                  <c:v>-87.900015999999994</c:v>
                </c:pt>
                <c:pt idx="821">
                  <c:v>-87.900233999999998</c:v>
                </c:pt>
                <c:pt idx="822">
                  <c:v>-87.900347000000011</c:v>
                </c:pt>
                <c:pt idx="823">
                  <c:v>-87.900457000000003</c:v>
                </c:pt>
                <c:pt idx="824">
                  <c:v>-87.900664000000006</c:v>
                </c:pt>
                <c:pt idx="825">
                  <c:v>-87.900770000000009</c:v>
                </c:pt>
                <c:pt idx="826">
                  <c:v>-87.900971999999996</c:v>
                </c:pt>
                <c:pt idx="827">
                  <c:v>-87.901171000000005</c:v>
                </c:pt>
                <c:pt idx="828">
                  <c:v>-87.901268000000002</c:v>
                </c:pt>
                <c:pt idx="829">
                  <c:v>-87.901461000000012</c:v>
                </c:pt>
                <c:pt idx="830">
                  <c:v>-87.901551999999995</c:v>
                </c:pt>
                <c:pt idx="831">
                  <c:v>-87.90173999999999</c:v>
                </c:pt>
                <c:pt idx="832">
                  <c:v>-87.901925999999989</c:v>
                </c:pt>
                <c:pt idx="833">
                  <c:v>-87.902007999999995</c:v>
                </c:pt>
                <c:pt idx="834">
                  <c:v>-87.902189000000007</c:v>
                </c:pt>
                <c:pt idx="835">
                  <c:v>-87.902365000000003</c:v>
                </c:pt>
                <c:pt idx="836">
                  <c:v>-87.902540999999999</c:v>
                </c:pt>
                <c:pt idx="837">
                  <c:v>-87.902612000000005</c:v>
                </c:pt>
                <c:pt idx="838">
                  <c:v>-87.902782000000016</c:v>
                </c:pt>
                <c:pt idx="839">
                  <c:v>-87.902948999999992</c:v>
                </c:pt>
                <c:pt idx="840">
                  <c:v>-87.903113000000005</c:v>
                </c:pt>
                <c:pt idx="841">
                  <c:v>-87.903275000000008</c:v>
                </c:pt>
                <c:pt idx="842">
                  <c:v>-87.903333000000003</c:v>
                </c:pt>
                <c:pt idx="843">
                  <c:v>-87.903489999999991</c:v>
                </c:pt>
                <c:pt idx="844">
                  <c:v>-87.903643000000002</c:v>
                </c:pt>
                <c:pt idx="845">
                  <c:v>-87.903795000000002</c:v>
                </c:pt>
                <c:pt idx="846">
                  <c:v>-87.903942999999998</c:v>
                </c:pt>
                <c:pt idx="847">
                  <c:v>-87.904089999999997</c:v>
                </c:pt>
                <c:pt idx="848">
                  <c:v>-87.904234000000002</c:v>
                </c:pt>
                <c:pt idx="849">
                  <c:v>-87.904374999999987</c:v>
                </c:pt>
                <c:pt idx="850">
                  <c:v>-87.904512999999994</c:v>
                </c:pt>
                <c:pt idx="851">
                  <c:v>-87.904650000000004</c:v>
                </c:pt>
                <c:pt idx="852">
                  <c:v>-87.904785000000004</c:v>
                </c:pt>
                <c:pt idx="853">
                  <c:v>-87.904915000000003</c:v>
                </c:pt>
                <c:pt idx="854">
                  <c:v>-87.905045000000001</c:v>
                </c:pt>
                <c:pt idx="855">
                  <c:v>-87.905170999999996</c:v>
                </c:pt>
                <c:pt idx="856">
                  <c:v>-87.905295999999993</c:v>
                </c:pt>
                <c:pt idx="857">
                  <c:v>-87.905417999999997</c:v>
                </c:pt>
                <c:pt idx="858">
                  <c:v>-87.905636999999999</c:v>
                </c:pt>
                <c:pt idx="859">
                  <c:v>-87.905754000000002</c:v>
                </c:pt>
                <c:pt idx="860">
                  <c:v>-87.90586900000001</c:v>
                </c:pt>
                <c:pt idx="861">
                  <c:v>-87.905980999999997</c:v>
                </c:pt>
                <c:pt idx="862">
                  <c:v>-87.906092000000001</c:v>
                </c:pt>
                <c:pt idx="863">
                  <c:v>-87.906300000000002</c:v>
                </c:pt>
                <c:pt idx="864">
                  <c:v>-87.906405000000007</c:v>
                </c:pt>
                <c:pt idx="865">
                  <c:v>-87.906509</c:v>
                </c:pt>
                <c:pt idx="866">
                  <c:v>-87.906609000000003</c:v>
                </c:pt>
                <c:pt idx="867">
                  <c:v>-87.906807999999998</c:v>
                </c:pt>
                <c:pt idx="868">
                  <c:v>-87.906904999999995</c:v>
                </c:pt>
                <c:pt idx="869">
                  <c:v>-87.907000000000011</c:v>
                </c:pt>
                <c:pt idx="870">
                  <c:v>-87.907191999999995</c:v>
                </c:pt>
                <c:pt idx="871">
                  <c:v>-87.907280999999998</c:v>
                </c:pt>
                <c:pt idx="872">
                  <c:v>-87.907369000000003</c:v>
                </c:pt>
                <c:pt idx="873">
                  <c:v>-87.907555000000002</c:v>
                </c:pt>
                <c:pt idx="874">
                  <c:v>-87.907639000000003</c:v>
                </c:pt>
                <c:pt idx="875">
                  <c:v>-87.907819999999987</c:v>
                </c:pt>
                <c:pt idx="876">
                  <c:v>-87.907899</c:v>
                </c:pt>
                <c:pt idx="877">
                  <c:v>-87.908075999999994</c:v>
                </c:pt>
                <c:pt idx="878">
                  <c:v>-87.908150000000006</c:v>
                </c:pt>
                <c:pt idx="879">
                  <c:v>-87.908222999999992</c:v>
                </c:pt>
                <c:pt idx="880">
                  <c:v>-87.908394000000001</c:v>
                </c:pt>
                <c:pt idx="881">
                  <c:v>-87.908462999999998</c:v>
                </c:pt>
                <c:pt idx="882">
                  <c:v>-87.908630000000016</c:v>
                </c:pt>
                <c:pt idx="883">
                  <c:v>-87.908794</c:v>
                </c:pt>
                <c:pt idx="884">
                  <c:v>-87.908856</c:v>
                </c:pt>
                <c:pt idx="885">
                  <c:v>-87.909015999999994</c:v>
                </c:pt>
                <c:pt idx="886">
                  <c:v>-87.909075000000001</c:v>
                </c:pt>
                <c:pt idx="887">
                  <c:v>-87.909231000000005</c:v>
                </c:pt>
                <c:pt idx="888">
                  <c:v>-87.909385</c:v>
                </c:pt>
                <c:pt idx="889">
                  <c:v>-87.909437999999994</c:v>
                </c:pt>
                <c:pt idx="890">
                  <c:v>-87.909587999999999</c:v>
                </c:pt>
                <c:pt idx="891">
                  <c:v>-87.909637000000004</c:v>
                </c:pt>
                <c:pt idx="892">
                  <c:v>-87.909781999999993</c:v>
                </c:pt>
                <c:pt idx="893">
                  <c:v>-87.90992700000001</c:v>
                </c:pt>
                <c:pt idx="894">
                  <c:v>-87.910070000000005</c:v>
                </c:pt>
                <c:pt idx="895">
                  <c:v>-87.910110000000003</c:v>
                </c:pt>
                <c:pt idx="896">
                  <c:v>-87.910248999999993</c:v>
                </c:pt>
                <c:pt idx="897">
                  <c:v>-87.910386000000003</c:v>
                </c:pt>
                <c:pt idx="898">
                  <c:v>-87.910519999999991</c:v>
                </c:pt>
                <c:pt idx="899">
                  <c:v>-87.910552999999993</c:v>
                </c:pt>
                <c:pt idx="900">
                  <c:v>-87.910684000000003</c:v>
                </c:pt>
                <c:pt idx="901">
                  <c:v>-87.910813000000005</c:v>
                </c:pt>
                <c:pt idx="902">
                  <c:v>-87.910940999999994</c:v>
                </c:pt>
                <c:pt idx="903">
                  <c:v>-87.911066000000005</c:v>
                </c:pt>
                <c:pt idx="904">
                  <c:v>-87.911089999999987</c:v>
                </c:pt>
                <c:pt idx="905">
                  <c:v>-87.911210999999994</c:v>
                </c:pt>
                <c:pt idx="906">
                  <c:v>-87.911332000000002</c:v>
                </c:pt>
                <c:pt idx="907">
                  <c:v>-87.91144899999999</c:v>
                </c:pt>
                <c:pt idx="908">
                  <c:v>-87.911565999999993</c:v>
                </c:pt>
                <c:pt idx="909">
                  <c:v>-87.911680000000004</c:v>
                </c:pt>
                <c:pt idx="910">
                  <c:v>-87.911793000000003</c:v>
                </c:pt>
                <c:pt idx="911">
                  <c:v>-87.911903999999993</c:v>
                </c:pt>
                <c:pt idx="912">
                  <c:v>-87.912013999999999</c:v>
                </c:pt>
                <c:pt idx="913">
                  <c:v>-87.912121000000013</c:v>
                </c:pt>
                <c:pt idx="914">
                  <c:v>-87.912227000000001</c:v>
                </c:pt>
                <c:pt idx="915">
                  <c:v>-87.912331000000009</c:v>
                </c:pt>
                <c:pt idx="916">
                  <c:v>-87.912431999999995</c:v>
                </c:pt>
                <c:pt idx="917">
                  <c:v>-87.912532999999996</c:v>
                </c:pt>
                <c:pt idx="918">
                  <c:v>-87.91263099999999</c:v>
                </c:pt>
                <c:pt idx="919">
                  <c:v>-87.912728999999985</c:v>
                </c:pt>
                <c:pt idx="920">
                  <c:v>-87.912824000000001</c:v>
                </c:pt>
                <c:pt idx="921">
                  <c:v>-87.912917999999991</c:v>
                </c:pt>
                <c:pt idx="922">
                  <c:v>-87.913010000000014</c:v>
                </c:pt>
                <c:pt idx="923">
                  <c:v>-87.913100999999997</c:v>
                </c:pt>
                <c:pt idx="924">
                  <c:v>-87.913189000000003</c:v>
                </c:pt>
                <c:pt idx="925">
                  <c:v>-87.913275999999996</c:v>
                </c:pt>
                <c:pt idx="926">
                  <c:v>-87.913362000000006</c:v>
                </c:pt>
                <c:pt idx="927">
                  <c:v>-87.913444999999996</c:v>
                </c:pt>
                <c:pt idx="928">
                  <c:v>-87.913627999999989</c:v>
                </c:pt>
                <c:pt idx="929">
                  <c:v>-87.913708999999997</c:v>
                </c:pt>
                <c:pt idx="930">
                  <c:v>-87.913786999999999</c:v>
                </c:pt>
                <c:pt idx="931">
                  <c:v>-87.913865000000001</c:v>
                </c:pt>
                <c:pt idx="932">
                  <c:v>-87.913939999999997</c:v>
                </c:pt>
                <c:pt idx="933">
                  <c:v>-87.914015000000006</c:v>
                </c:pt>
                <c:pt idx="934">
                  <c:v>-87.91418800000001</c:v>
                </c:pt>
                <c:pt idx="935">
                  <c:v>-87.91425799999999</c:v>
                </c:pt>
                <c:pt idx="936">
                  <c:v>-87.914327999999998</c:v>
                </c:pt>
                <c:pt idx="937">
                  <c:v>-87.914395999999982</c:v>
                </c:pt>
                <c:pt idx="938">
                  <c:v>-87.914562000000004</c:v>
                </c:pt>
                <c:pt idx="939">
                  <c:v>-87.914626999999996</c:v>
                </c:pt>
                <c:pt idx="940">
                  <c:v>-87.914691000000005</c:v>
                </c:pt>
                <c:pt idx="941">
                  <c:v>-87.914753000000005</c:v>
                </c:pt>
                <c:pt idx="942">
                  <c:v>-87.914912000000001</c:v>
                </c:pt>
                <c:pt idx="943">
                  <c:v>-87.914972000000006</c:v>
                </c:pt>
                <c:pt idx="944">
                  <c:v>-87.915029000000004</c:v>
                </c:pt>
                <c:pt idx="945">
                  <c:v>-87.915184999999994</c:v>
                </c:pt>
                <c:pt idx="946">
                  <c:v>-87.915239</c:v>
                </c:pt>
                <c:pt idx="947">
                  <c:v>-87.915291999999994</c:v>
                </c:pt>
                <c:pt idx="948">
                  <c:v>-87.915444000000008</c:v>
                </c:pt>
                <c:pt idx="949">
                  <c:v>-87.915493999999995</c:v>
                </c:pt>
                <c:pt idx="950">
                  <c:v>-87.915641999999991</c:v>
                </c:pt>
                <c:pt idx="951">
                  <c:v>-87.915689</c:v>
                </c:pt>
                <c:pt idx="952">
                  <c:v>-87.915734999999998</c:v>
                </c:pt>
                <c:pt idx="953">
                  <c:v>-87.91587899999999</c:v>
                </c:pt>
                <c:pt idx="954">
                  <c:v>-87.915921999999995</c:v>
                </c:pt>
                <c:pt idx="955">
                  <c:v>-87.916062999999994</c:v>
                </c:pt>
                <c:pt idx="956">
                  <c:v>-87.916103000000007</c:v>
                </c:pt>
                <c:pt idx="957">
                  <c:v>-87.916242000000011</c:v>
                </c:pt>
                <c:pt idx="958">
                  <c:v>-87.91628</c:v>
                </c:pt>
                <c:pt idx="959">
                  <c:v>-87.916416000000012</c:v>
                </c:pt>
                <c:pt idx="960">
                  <c:v>-87.916449999999998</c:v>
                </c:pt>
                <c:pt idx="961">
                  <c:v>-87.916482999999999</c:v>
                </c:pt>
                <c:pt idx="962">
                  <c:v>-87.916615000000007</c:v>
                </c:pt>
                <c:pt idx="963">
                  <c:v>-87.916744999999992</c:v>
                </c:pt>
                <c:pt idx="964">
                  <c:v>-87.91677399999999</c:v>
                </c:pt>
                <c:pt idx="965">
                  <c:v>-87.916903000000005</c:v>
                </c:pt>
                <c:pt idx="966">
                  <c:v>-87.916928999999996</c:v>
                </c:pt>
                <c:pt idx="967">
                  <c:v>-87.917053999999993</c:v>
                </c:pt>
                <c:pt idx="968">
                  <c:v>-87.917077999999989</c:v>
                </c:pt>
                <c:pt idx="969">
                  <c:v>-87.917200000000008</c:v>
                </c:pt>
                <c:pt idx="970">
                  <c:v>-87.91722200000001</c:v>
                </c:pt>
                <c:pt idx="971">
                  <c:v>-87.917341000000008</c:v>
                </c:pt>
                <c:pt idx="972">
                  <c:v>-87.917460000000005</c:v>
                </c:pt>
                <c:pt idx="973">
                  <c:v>-87.917477999999988</c:v>
                </c:pt>
                <c:pt idx="974">
                  <c:v>-87.917594000000008</c:v>
                </c:pt>
                <c:pt idx="975">
                  <c:v>-87.917608000000001</c:v>
                </c:pt>
                <c:pt idx="976">
                  <c:v>-87.917721999999983</c:v>
                </c:pt>
                <c:pt idx="977">
                  <c:v>-87.917834999999997</c:v>
                </c:pt>
                <c:pt idx="978">
                  <c:v>-87.917845</c:v>
                </c:pt>
                <c:pt idx="979">
                  <c:v>-87.917954999999992</c:v>
                </c:pt>
                <c:pt idx="980">
                  <c:v>-87.918064000000001</c:v>
                </c:pt>
                <c:pt idx="981">
                  <c:v>-87.91807</c:v>
                </c:pt>
                <c:pt idx="982">
                  <c:v>-87.918177</c:v>
                </c:pt>
                <c:pt idx="983">
                  <c:v>-87.918282000000005</c:v>
                </c:pt>
                <c:pt idx="984">
                  <c:v>-87.918385999999998</c:v>
                </c:pt>
                <c:pt idx="985">
                  <c:v>-87.918388000000007</c:v>
                </c:pt>
                <c:pt idx="986">
                  <c:v>-87.918488999999994</c:v>
                </c:pt>
                <c:pt idx="987">
                  <c:v>-87.918589000000011</c:v>
                </c:pt>
                <c:pt idx="988">
                  <c:v>-87.918588999999997</c:v>
                </c:pt>
                <c:pt idx="989">
                  <c:v>-87.918685999999994</c:v>
                </c:pt>
                <c:pt idx="990">
                  <c:v>-87.918782000000007</c:v>
                </c:pt>
                <c:pt idx="991">
                  <c:v>-87.918878000000007</c:v>
                </c:pt>
                <c:pt idx="992">
                  <c:v>-87.918972999999994</c:v>
                </c:pt>
                <c:pt idx="993">
                  <c:v>-87.918965000000014</c:v>
                </c:pt>
                <c:pt idx="994">
                  <c:v>-87.919058000000007</c:v>
                </c:pt>
                <c:pt idx="995">
                  <c:v>-87.919146999999995</c:v>
                </c:pt>
                <c:pt idx="996">
                  <c:v>-87.919236999999995</c:v>
                </c:pt>
                <c:pt idx="997">
                  <c:v>-87.919325999999984</c:v>
                </c:pt>
              </c:numCache>
            </c:numRef>
          </c:yVal>
          <c:smooth val="0"/>
          <c:extLst>
            <c:ext xmlns:c16="http://schemas.microsoft.com/office/drawing/2014/chart" uri="{C3380CC4-5D6E-409C-BE32-E72D297353CC}">
              <c16:uniqueId val="{00000005-865B-C341-BF0F-AEE8224BF3C4}"/>
            </c:ext>
          </c:extLst>
        </c:ser>
        <c:dLbls>
          <c:showLegendKey val="0"/>
          <c:showVal val="0"/>
          <c:showCatName val="0"/>
          <c:showSerName val="0"/>
          <c:showPercent val="0"/>
          <c:showBubbleSize val="0"/>
        </c:dLbls>
        <c:axId val="736771328"/>
        <c:axId val="916645504"/>
      </c:scatterChart>
      <c:valAx>
        <c:axId val="736771328"/>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Time (ms)</a:t>
                </a:r>
              </a:p>
            </c:rich>
          </c:tx>
          <c:layout>
            <c:manualLayout>
              <c:xMode val="edge"/>
              <c:yMode val="edge"/>
              <c:x val="0.46960246574264058"/>
              <c:y val="0.9262964645173109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645504"/>
        <c:crossesAt val="-90"/>
        <c:crossBetween val="midCat"/>
      </c:valAx>
      <c:valAx>
        <c:axId val="916645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Action Potential (mV)</a:t>
                </a:r>
              </a:p>
            </c:rich>
          </c:tx>
          <c:layout>
            <c:manualLayout>
              <c:xMode val="edge"/>
              <c:yMode val="edge"/>
              <c:x val="1.3040643338404694E-2"/>
              <c:y val="0.31834725821657167"/>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771328"/>
        <c:crosses val="autoZero"/>
        <c:crossBetween val="midCat"/>
      </c:valAx>
      <c:spPr>
        <a:noFill/>
        <a:ln>
          <a:noFill/>
        </a:ln>
        <a:effectLst/>
      </c:spPr>
    </c:plotArea>
    <c:legend>
      <c:legendPos val="tr"/>
      <c:layout>
        <c:manualLayout>
          <c:xMode val="edge"/>
          <c:yMode val="edge"/>
          <c:x val="0.45487886063796468"/>
          <c:y val="5.8167716917111006E-2"/>
          <c:w val="0.5190398526852259"/>
          <c:h val="0.32720027786153483"/>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966291663608628"/>
          <c:y val="5.2009456264775412E-2"/>
          <c:w val="0.70317330173941306"/>
          <c:h val="0.8797959829489399"/>
        </c:manualLayout>
      </c:layout>
      <c:scatterChart>
        <c:scatterStyle val="lineMarker"/>
        <c:varyColors val="0"/>
        <c:ser>
          <c:idx val="0"/>
          <c:order val="0"/>
          <c:tx>
            <c:strRef>
              <c:f>control_from_yellow!$B$1</c:f>
              <c:strCache>
                <c:ptCount val="1"/>
                <c:pt idx="0">
                  <c:v>GPU</c:v>
                </c:pt>
              </c:strCache>
            </c:strRef>
          </c:tx>
          <c:spPr>
            <a:ln w="19050" cap="rnd">
              <a:solidFill>
                <a:schemeClr val="accent1"/>
              </a:solidFill>
              <a:round/>
            </a:ln>
            <a:effectLst/>
          </c:spPr>
          <c:marker>
            <c:symbol val="none"/>
          </c:marker>
          <c:xVal>
            <c:numRef>
              <c:f>control_from_yellow!$A$2:$A$1002</c:f>
              <c:numCache>
                <c:formatCode>General</c:formatCode>
                <c:ptCount val="1001"/>
                <c:pt idx="0">
                  <c:v>0.996</c:v>
                </c:pt>
                <c:pt idx="1">
                  <c:v>1.9950000000000001</c:v>
                </c:pt>
                <c:pt idx="2">
                  <c:v>2.9940000000000002</c:v>
                </c:pt>
                <c:pt idx="3">
                  <c:v>3.9929999999999999</c:v>
                </c:pt>
                <c:pt idx="4">
                  <c:v>4.992</c:v>
                </c:pt>
                <c:pt idx="5">
                  <c:v>5.9909999999999997</c:v>
                </c:pt>
                <c:pt idx="6">
                  <c:v>6.99</c:v>
                </c:pt>
                <c:pt idx="7">
                  <c:v>7.9889999999999999</c:v>
                </c:pt>
                <c:pt idx="8">
                  <c:v>8.9879999999999995</c:v>
                </c:pt>
                <c:pt idx="9">
                  <c:v>9.9870000000000001</c:v>
                </c:pt>
                <c:pt idx="10">
                  <c:v>10.986000000000001</c:v>
                </c:pt>
                <c:pt idx="11">
                  <c:v>11.984999999999999</c:v>
                </c:pt>
                <c:pt idx="12">
                  <c:v>12.984</c:v>
                </c:pt>
                <c:pt idx="13">
                  <c:v>13.983000000000001</c:v>
                </c:pt>
                <c:pt idx="14">
                  <c:v>14.981999999999999</c:v>
                </c:pt>
                <c:pt idx="15">
                  <c:v>15.981</c:v>
                </c:pt>
                <c:pt idx="16">
                  <c:v>16.98</c:v>
                </c:pt>
                <c:pt idx="17">
                  <c:v>17.978999999999999</c:v>
                </c:pt>
                <c:pt idx="18">
                  <c:v>18.978000000000002</c:v>
                </c:pt>
                <c:pt idx="19">
                  <c:v>19.977</c:v>
                </c:pt>
                <c:pt idx="20">
                  <c:v>20.975999999999999</c:v>
                </c:pt>
                <c:pt idx="21">
                  <c:v>21.975000000000001</c:v>
                </c:pt>
                <c:pt idx="22">
                  <c:v>22.974</c:v>
                </c:pt>
                <c:pt idx="23">
                  <c:v>23.972999999999999</c:v>
                </c:pt>
                <c:pt idx="24">
                  <c:v>24.972000000000001</c:v>
                </c:pt>
                <c:pt idx="25">
                  <c:v>25.971</c:v>
                </c:pt>
                <c:pt idx="26">
                  <c:v>26.97</c:v>
                </c:pt>
                <c:pt idx="27">
                  <c:v>27.969000000000001</c:v>
                </c:pt>
                <c:pt idx="28">
                  <c:v>28.968</c:v>
                </c:pt>
                <c:pt idx="29">
                  <c:v>29.966999999999999</c:v>
                </c:pt>
                <c:pt idx="30">
                  <c:v>30.966000000000001</c:v>
                </c:pt>
                <c:pt idx="31">
                  <c:v>31.965</c:v>
                </c:pt>
                <c:pt idx="32">
                  <c:v>32.963999999999999</c:v>
                </c:pt>
                <c:pt idx="33">
                  <c:v>33.963000000000001</c:v>
                </c:pt>
                <c:pt idx="34">
                  <c:v>34.962000000000003</c:v>
                </c:pt>
                <c:pt idx="35">
                  <c:v>35.960999999999999</c:v>
                </c:pt>
                <c:pt idx="36">
                  <c:v>36.96</c:v>
                </c:pt>
                <c:pt idx="37">
                  <c:v>37.959000000000003</c:v>
                </c:pt>
                <c:pt idx="38">
                  <c:v>38.957999999999998</c:v>
                </c:pt>
                <c:pt idx="39">
                  <c:v>39.957000000000001</c:v>
                </c:pt>
                <c:pt idx="40">
                  <c:v>40.956000000000003</c:v>
                </c:pt>
                <c:pt idx="41">
                  <c:v>41.954999999999998</c:v>
                </c:pt>
                <c:pt idx="42">
                  <c:v>42.954000000000001</c:v>
                </c:pt>
                <c:pt idx="43">
                  <c:v>43.953000000000003</c:v>
                </c:pt>
                <c:pt idx="44">
                  <c:v>44.951999999999998</c:v>
                </c:pt>
                <c:pt idx="45">
                  <c:v>45.951000000000001</c:v>
                </c:pt>
                <c:pt idx="46">
                  <c:v>46.95</c:v>
                </c:pt>
                <c:pt idx="47">
                  <c:v>47.948999999999998</c:v>
                </c:pt>
                <c:pt idx="48">
                  <c:v>48.948</c:v>
                </c:pt>
                <c:pt idx="49">
                  <c:v>49.947000000000003</c:v>
                </c:pt>
                <c:pt idx="50">
                  <c:v>50.945999999999998</c:v>
                </c:pt>
                <c:pt idx="51">
                  <c:v>51.945</c:v>
                </c:pt>
                <c:pt idx="52">
                  <c:v>52.944000000000003</c:v>
                </c:pt>
                <c:pt idx="53">
                  <c:v>53.942999999999998</c:v>
                </c:pt>
                <c:pt idx="54">
                  <c:v>54.942</c:v>
                </c:pt>
                <c:pt idx="55">
                  <c:v>55.941000000000003</c:v>
                </c:pt>
                <c:pt idx="56">
                  <c:v>56.94</c:v>
                </c:pt>
                <c:pt idx="57">
                  <c:v>57.939</c:v>
                </c:pt>
                <c:pt idx="58">
                  <c:v>58.938000000000002</c:v>
                </c:pt>
                <c:pt idx="59">
                  <c:v>59.936999999999998</c:v>
                </c:pt>
                <c:pt idx="60">
                  <c:v>60.936</c:v>
                </c:pt>
                <c:pt idx="61">
                  <c:v>61.935000000000002</c:v>
                </c:pt>
                <c:pt idx="62">
                  <c:v>62.933999999999997</c:v>
                </c:pt>
                <c:pt idx="63">
                  <c:v>63.933</c:v>
                </c:pt>
                <c:pt idx="64">
                  <c:v>64.932000000000002</c:v>
                </c:pt>
                <c:pt idx="65">
                  <c:v>65.930999999999997</c:v>
                </c:pt>
                <c:pt idx="66">
                  <c:v>66.930000000000007</c:v>
                </c:pt>
                <c:pt idx="67">
                  <c:v>67.929000000000002</c:v>
                </c:pt>
                <c:pt idx="68">
                  <c:v>68.927999999999997</c:v>
                </c:pt>
                <c:pt idx="69">
                  <c:v>69.927000000000007</c:v>
                </c:pt>
                <c:pt idx="70">
                  <c:v>70.926000000000002</c:v>
                </c:pt>
                <c:pt idx="71">
                  <c:v>71.924999999999997</c:v>
                </c:pt>
                <c:pt idx="72">
                  <c:v>72.924000000000007</c:v>
                </c:pt>
                <c:pt idx="73">
                  <c:v>73.923000000000002</c:v>
                </c:pt>
                <c:pt idx="74">
                  <c:v>74.921999999999997</c:v>
                </c:pt>
                <c:pt idx="75">
                  <c:v>75.921000000000006</c:v>
                </c:pt>
                <c:pt idx="76">
                  <c:v>76.92</c:v>
                </c:pt>
                <c:pt idx="77">
                  <c:v>77.918999999999997</c:v>
                </c:pt>
                <c:pt idx="78">
                  <c:v>78.918000000000006</c:v>
                </c:pt>
                <c:pt idx="79">
                  <c:v>79.917000000000002</c:v>
                </c:pt>
                <c:pt idx="80">
                  <c:v>80.915999999999997</c:v>
                </c:pt>
                <c:pt idx="81">
                  <c:v>81.915000000000006</c:v>
                </c:pt>
                <c:pt idx="82">
                  <c:v>82.914000000000001</c:v>
                </c:pt>
                <c:pt idx="83">
                  <c:v>83.912999999999997</c:v>
                </c:pt>
                <c:pt idx="84">
                  <c:v>84.912000000000006</c:v>
                </c:pt>
                <c:pt idx="85">
                  <c:v>85.911000000000001</c:v>
                </c:pt>
                <c:pt idx="86">
                  <c:v>86.91</c:v>
                </c:pt>
                <c:pt idx="87">
                  <c:v>87.909000000000006</c:v>
                </c:pt>
                <c:pt idx="88">
                  <c:v>88.908000000000001</c:v>
                </c:pt>
                <c:pt idx="89">
                  <c:v>89.906999999999996</c:v>
                </c:pt>
                <c:pt idx="90">
                  <c:v>90.906000000000006</c:v>
                </c:pt>
                <c:pt idx="91">
                  <c:v>91.905000000000001</c:v>
                </c:pt>
                <c:pt idx="92">
                  <c:v>92.903999999999996</c:v>
                </c:pt>
                <c:pt idx="93">
                  <c:v>93.903000000000006</c:v>
                </c:pt>
                <c:pt idx="94">
                  <c:v>94.902000000000001</c:v>
                </c:pt>
                <c:pt idx="95">
                  <c:v>95.900999999999996</c:v>
                </c:pt>
                <c:pt idx="96">
                  <c:v>96.9</c:v>
                </c:pt>
                <c:pt idx="97">
                  <c:v>97.899000000000001</c:v>
                </c:pt>
                <c:pt idx="98">
                  <c:v>98.897999999999996</c:v>
                </c:pt>
                <c:pt idx="99">
                  <c:v>99.897000000000006</c:v>
                </c:pt>
                <c:pt idx="100">
                  <c:v>100.896</c:v>
                </c:pt>
                <c:pt idx="101">
                  <c:v>101.895</c:v>
                </c:pt>
                <c:pt idx="102">
                  <c:v>102.89400000000001</c:v>
                </c:pt>
                <c:pt idx="103">
                  <c:v>103.893</c:v>
                </c:pt>
                <c:pt idx="104">
                  <c:v>104.892</c:v>
                </c:pt>
                <c:pt idx="105">
                  <c:v>105.89100000000001</c:v>
                </c:pt>
                <c:pt idx="106">
                  <c:v>106.89</c:v>
                </c:pt>
                <c:pt idx="107">
                  <c:v>107.889</c:v>
                </c:pt>
                <c:pt idx="108">
                  <c:v>108.88800000000001</c:v>
                </c:pt>
                <c:pt idx="109">
                  <c:v>109.887</c:v>
                </c:pt>
                <c:pt idx="110">
                  <c:v>110.886</c:v>
                </c:pt>
                <c:pt idx="111">
                  <c:v>111.88500000000001</c:v>
                </c:pt>
                <c:pt idx="112">
                  <c:v>112.884</c:v>
                </c:pt>
                <c:pt idx="113">
                  <c:v>113.883</c:v>
                </c:pt>
                <c:pt idx="114">
                  <c:v>114.88200000000001</c:v>
                </c:pt>
                <c:pt idx="115">
                  <c:v>115.881</c:v>
                </c:pt>
                <c:pt idx="116">
                  <c:v>116.88</c:v>
                </c:pt>
                <c:pt idx="117">
                  <c:v>117.879</c:v>
                </c:pt>
                <c:pt idx="118">
                  <c:v>118.878</c:v>
                </c:pt>
                <c:pt idx="119">
                  <c:v>119.877</c:v>
                </c:pt>
                <c:pt idx="120">
                  <c:v>120.876</c:v>
                </c:pt>
                <c:pt idx="121">
                  <c:v>121.875</c:v>
                </c:pt>
                <c:pt idx="122">
                  <c:v>122.874</c:v>
                </c:pt>
                <c:pt idx="123">
                  <c:v>123.873</c:v>
                </c:pt>
                <c:pt idx="124">
                  <c:v>124.872</c:v>
                </c:pt>
                <c:pt idx="125">
                  <c:v>125.871</c:v>
                </c:pt>
                <c:pt idx="126">
                  <c:v>126.87</c:v>
                </c:pt>
                <c:pt idx="127">
                  <c:v>127.869</c:v>
                </c:pt>
                <c:pt idx="128">
                  <c:v>128.86799999999999</c:v>
                </c:pt>
                <c:pt idx="129">
                  <c:v>129.86699999999999</c:v>
                </c:pt>
                <c:pt idx="130">
                  <c:v>130.86600000000001</c:v>
                </c:pt>
                <c:pt idx="131">
                  <c:v>131.86500000000001</c:v>
                </c:pt>
                <c:pt idx="132">
                  <c:v>132.864</c:v>
                </c:pt>
                <c:pt idx="133">
                  <c:v>133.863</c:v>
                </c:pt>
                <c:pt idx="134">
                  <c:v>134.86199999999999</c:v>
                </c:pt>
                <c:pt idx="135">
                  <c:v>135.86099999999999</c:v>
                </c:pt>
                <c:pt idx="136">
                  <c:v>136.86000000000001</c:v>
                </c:pt>
                <c:pt idx="137">
                  <c:v>137.85900000000001</c:v>
                </c:pt>
                <c:pt idx="138">
                  <c:v>138.858</c:v>
                </c:pt>
                <c:pt idx="139">
                  <c:v>139.857</c:v>
                </c:pt>
                <c:pt idx="140">
                  <c:v>140.85599999999999</c:v>
                </c:pt>
                <c:pt idx="141">
                  <c:v>141.85499999999999</c:v>
                </c:pt>
                <c:pt idx="142">
                  <c:v>142.85400000000001</c:v>
                </c:pt>
                <c:pt idx="143">
                  <c:v>143.85300000000001</c:v>
                </c:pt>
                <c:pt idx="144">
                  <c:v>144.852</c:v>
                </c:pt>
                <c:pt idx="145">
                  <c:v>145.851</c:v>
                </c:pt>
                <c:pt idx="146">
                  <c:v>146.85</c:v>
                </c:pt>
                <c:pt idx="147">
                  <c:v>147.84899999999999</c:v>
                </c:pt>
                <c:pt idx="148">
                  <c:v>148.84800000000001</c:v>
                </c:pt>
                <c:pt idx="149">
                  <c:v>149.84700000000001</c:v>
                </c:pt>
                <c:pt idx="150">
                  <c:v>150.846</c:v>
                </c:pt>
                <c:pt idx="151">
                  <c:v>151.845</c:v>
                </c:pt>
                <c:pt idx="152">
                  <c:v>152.84399999999999</c:v>
                </c:pt>
                <c:pt idx="153">
                  <c:v>153.84299999999999</c:v>
                </c:pt>
                <c:pt idx="154">
                  <c:v>154.84200000000001</c:v>
                </c:pt>
                <c:pt idx="155">
                  <c:v>155.84100000000001</c:v>
                </c:pt>
                <c:pt idx="156">
                  <c:v>156.84</c:v>
                </c:pt>
                <c:pt idx="157">
                  <c:v>157.839</c:v>
                </c:pt>
                <c:pt idx="158">
                  <c:v>158.83799999999999</c:v>
                </c:pt>
                <c:pt idx="159">
                  <c:v>159.83699999999999</c:v>
                </c:pt>
                <c:pt idx="160">
                  <c:v>160.83600000000001</c:v>
                </c:pt>
                <c:pt idx="161">
                  <c:v>161.83500000000001</c:v>
                </c:pt>
                <c:pt idx="162">
                  <c:v>162.834</c:v>
                </c:pt>
                <c:pt idx="163">
                  <c:v>163.833</c:v>
                </c:pt>
                <c:pt idx="164">
                  <c:v>164.83199999999999</c:v>
                </c:pt>
                <c:pt idx="165">
                  <c:v>165.83099999999999</c:v>
                </c:pt>
                <c:pt idx="166">
                  <c:v>166.83</c:v>
                </c:pt>
                <c:pt idx="167">
                  <c:v>167.82900000000001</c:v>
                </c:pt>
                <c:pt idx="168">
                  <c:v>168.828</c:v>
                </c:pt>
                <c:pt idx="169">
                  <c:v>169.827</c:v>
                </c:pt>
                <c:pt idx="170">
                  <c:v>170.82599999999999</c:v>
                </c:pt>
                <c:pt idx="171">
                  <c:v>171.82499999999999</c:v>
                </c:pt>
                <c:pt idx="172">
                  <c:v>172.82400000000001</c:v>
                </c:pt>
                <c:pt idx="173">
                  <c:v>173.82300000000001</c:v>
                </c:pt>
                <c:pt idx="174">
                  <c:v>174.822</c:v>
                </c:pt>
                <c:pt idx="175">
                  <c:v>175.821</c:v>
                </c:pt>
                <c:pt idx="176">
                  <c:v>176.82</c:v>
                </c:pt>
                <c:pt idx="177">
                  <c:v>177.81899999999999</c:v>
                </c:pt>
                <c:pt idx="178">
                  <c:v>178.81800000000001</c:v>
                </c:pt>
                <c:pt idx="179">
                  <c:v>179.81700000000001</c:v>
                </c:pt>
                <c:pt idx="180">
                  <c:v>180.816</c:v>
                </c:pt>
                <c:pt idx="181">
                  <c:v>181.815</c:v>
                </c:pt>
                <c:pt idx="182">
                  <c:v>182.81399999999999</c:v>
                </c:pt>
                <c:pt idx="183">
                  <c:v>183.81299999999999</c:v>
                </c:pt>
                <c:pt idx="184">
                  <c:v>184.81200000000001</c:v>
                </c:pt>
                <c:pt idx="185">
                  <c:v>185.81100000000001</c:v>
                </c:pt>
                <c:pt idx="186">
                  <c:v>186.81</c:v>
                </c:pt>
                <c:pt idx="187">
                  <c:v>187.809</c:v>
                </c:pt>
                <c:pt idx="188">
                  <c:v>188.80799999999999</c:v>
                </c:pt>
                <c:pt idx="189">
                  <c:v>189.80699999999999</c:v>
                </c:pt>
                <c:pt idx="190">
                  <c:v>190.80600000000001</c:v>
                </c:pt>
                <c:pt idx="191">
                  <c:v>191.80500000000001</c:v>
                </c:pt>
                <c:pt idx="192">
                  <c:v>192.804</c:v>
                </c:pt>
                <c:pt idx="193">
                  <c:v>193.803</c:v>
                </c:pt>
                <c:pt idx="194">
                  <c:v>194.80199999999999</c:v>
                </c:pt>
                <c:pt idx="195">
                  <c:v>195.80099999999999</c:v>
                </c:pt>
                <c:pt idx="196">
                  <c:v>196.8</c:v>
                </c:pt>
                <c:pt idx="197">
                  <c:v>197.79900000000001</c:v>
                </c:pt>
                <c:pt idx="198">
                  <c:v>198.798</c:v>
                </c:pt>
                <c:pt idx="199">
                  <c:v>199.797</c:v>
                </c:pt>
                <c:pt idx="200">
                  <c:v>200.79599999999999</c:v>
                </c:pt>
                <c:pt idx="201">
                  <c:v>201.79499999999999</c:v>
                </c:pt>
                <c:pt idx="202">
                  <c:v>202.79400000000001</c:v>
                </c:pt>
                <c:pt idx="203">
                  <c:v>203.79300000000001</c:v>
                </c:pt>
                <c:pt idx="204">
                  <c:v>204.792</c:v>
                </c:pt>
                <c:pt idx="205">
                  <c:v>205.791</c:v>
                </c:pt>
                <c:pt idx="206">
                  <c:v>206.79</c:v>
                </c:pt>
                <c:pt idx="207">
                  <c:v>207.78899999999999</c:v>
                </c:pt>
                <c:pt idx="208">
                  <c:v>208.78800000000001</c:v>
                </c:pt>
                <c:pt idx="209">
                  <c:v>209.78700000000001</c:v>
                </c:pt>
                <c:pt idx="210">
                  <c:v>210.786</c:v>
                </c:pt>
                <c:pt idx="211">
                  <c:v>211.785</c:v>
                </c:pt>
                <c:pt idx="212">
                  <c:v>212.78399999999999</c:v>
                </c:pt>
                <c:pt idx="213">
                  <c:v>213.78299999999999</c:v>
                </c:pt>
                <c:pt idx="214">
                  <c:v>214.78200000000001</c:v>
                </c:pt>
                <c:pt idx="215">
                  <c:v>215.78100000000001</c:v>
                </c:pt>
                <c:pt idx="216">
                  <c:v>216.78</c:v>
                </c:pt>
                <c:pt idx="217">
                  <c:v>217.779</c:v>
                </c:pt>
                <c:pt idx="218">
                  <c:v>218.77799999999999</c:v>
                </c:pt>
                <c:pt idx="219">
                  <c:v>219.77699999999999</c:v>
                </c:pt>
                <c:pt idx="220">
                  <c:v>220.77600000000001</c:v>
                </c:pt>
                <c:pt idx="221">
                  <c:v>221.77500000000001</c:v>
                </c:pt>
                <c:pt idx="222">
                  <c:v>222.774</c:v>
                </c:pt>
                <c:pt idx="223">
                  <c:v>223.773</c:v>
                </c:pt>
                <c:pt idx="224">
                  <c:v>224.77199999999999</c:v>
                </c:pt>
                <c:pt idx="225">
                  <c:v>225.77099999999999</c:v>
                </c:pt>
                <c:pt idx="226">
                  <c:v>226.77</c:v>
                </c:pt>
                <c:pt idx="227">
                  <c:v>227.76900000000001</c:v>
                </c:pt>
                <c:pt idx="228">
                  <c:v>228.768</c:v>
                </c:pt>
                <c:pt idx="229">
                  <c:v>229.767</c:v>
                </c:pt>
                <c:pt idx="230">
                  <c:v>230.76599999999999</c:v>
                </c:pt>
                <c:pt idx="231">
                  <c:v>231.76499999999999</c:v>
                </c:pt>
                <c:pt idx="232">
                  <c:v>232.76400000000001</c:v>
                </c:pt>
                <c:pt idx="233">
                  <c:v>233.76300000000001</c:v>
                </c:pt>
                <c:pt idx="234">
                  <c:v>234.762</c:v>
                </c:pt>
                <c:pt idx="235">
                  <c:v>235.761</c:v>
                </c:pt>
                <c:pt idx="236">
                  <c:v>236.76</c:v>
                </c:pt>
                <c:pt idx="237">
                  <c:v>237.75899999999999</c:v>
                </c:pt>
                <c:pt idx="238">
                  <c:v>238.75800000000001</c:v>
                </c:pt>
                <c:pt idx="239">
                  <c:v>239.75700000000001</c:v>
                </c:pt>
                <c:pt idx="240">
                  <c:v>240.756</c:v>
                </c:pt>
                <c:pt idx="241">
                  <c:v>241.755</c:v>
                </c:pt>
                <c:pt idx="242">
                  <c:v>242.75399999999999</c:v>
                </c:pt>
                <c:pt idx="243">
                  <c:v>243.75299999999999</c:v>
                </c:pt>
                <c:pt idx="244">
                  <c:v>244.75200000000001</c:v>
                </c:pt>
                <c:pt idx="245">
                  <c:v>245.751</c:v>
                </c:pt>
                <c:pt idx="246">
                  <c:v>246.75</c:v>
                </c:pt>
                <c:pt idx="247">
                  <c:v>247.749</c:v>
                </c:pt>
                <c:pt idx="248">
                  <c:v>248.74799999999999</c:v>
                </c:pt>
                <c:pt idx="249">
                  <c:v>249.74700000000001</c:v>
                </c:pt>
                <c:pt idx="250">
                  <c:v>250.74600000000001</c:v>
                </c:pt>
                <c:pt idx="251">
                  <c:v>251.745</c:v>
                </c:pt>
                <c:pt idx="252">
                  <c:v>252.744</c:v>
                </c:pt>
                <c:pt idx="253">
                  <c:v>253.74299999999999</c:v>
                </c:pt>
                <c:pt idx="254">
                  <c:v>254.74199999999999</c:v>
                </c:pt>
                <c:pt idx="255">
                  <c:v>255.74100000000001</c:v>
                </c:pt>
                <c:pt idx="256">
                  <c:v>256.74</c:v>
                </c:pt>
                <c:pt idx="257">
                  <c:v>257.73899999999998</c:v>
                </c:pt>
                <c:pt idx="258">
                  <c:v>258.738</c:v>
                </c:pt>
                <c:pt idx="259">
                  <c:v>259.73700000000002</c:v>
                </c:pt>
                <c:pt idx="260">
                  <c:v>260.73599999999999</c:v>
                </c:pt>
                <c:pt idx="261">
                  <c:v>261.73500000000001</c:v>
                </c:pt>
                <c:pt idx="262">
                  <c:v>262.73399999999998</c:v>
                </c:pt>
                <c:pt idx="263">
                  <c:v>263.733</c:v>
                </c:pt>
                <c:pt idx="264">
                  <c:v>264.73200000000003</c:v>
                </c:pt>
                <c:pt idx="265">
                  <c:v>265.73099999999999</c:v>
                </c:pt>
                <c:pt idx="266">
                  <c:v>266.73</c:v>
                </c:pt>
                <c:pt idx="267">
                  <c:v>267.72899999999998</c:v>
                </c:pt>
                <c:pt idx="268">
                  <c:v>268.72800000000001</c:v>
                </c:pt>
                <c:pt idx="269">
                  <c:v>269.72699999999998</c:v>
                </c:pt>
                <c:pt idx="270">
                  <c:v>270.726</c:v>
                </c:pt>
                <c:pt idx="271">
                  <c:v>271.72500000000002</c:v>
                </c:pt>
                <c:pt idx="272">
                  <c:v>272.72399999999999</c:v>
                </c:pt>
                <c:pt idx="273">
                  <c:v>273.72300000000001</c:v>
                </c:pt>
                <c:pt idx="274">
                  <c:v>274.72199999999998</c:v>
                </c:pt>
                <c:pt idx="275">
                  <c:v>275.721</c:v>
                </c:pt>
                <c:pt idx="276">
                  <c:v>276.72000000000003</c:v>
                </c:pt>
                <c:pt idx="277">
                  <c:v>277.71899999999999</c:v>
                </c:pt>
                <c:pt idx="278">
                  <c:v>278.71800000000002</c:v>
                </c:pt>
                <c:pt idx="279">
                  <c:v>279.71699999999998</c:v>
                </c:pt>
                <c:pt idx="280">
                  <c:v>280.71600000000001</c:v>
                </c:pt>
                <c:pt idx="281">
                  <c:v>281.71499999999997</c:v>
                </c:pt>
                <c:pt idx="282">
                  <c:v>282.714</c:v>
                </c:pt>
                <c:pt idx="283">
                  <c:v>283.71300000000002</c:v>
                </c:pt>
                <c:pt idx="284">
                  <c:v>284.71199999999999</c:v>
                </c:pt>
                <c:pt idx="285">
                  <c:v>285.71100000000001</c:v>
                </c:pt>
                <c:pt idx="286">
                  <c:v>286.70999999999998</c:v>
                </c:pt>
                <c:pt idx="287">
                  <c:v>287.709</c:v>
                </c:pt>
                <c:pt idx="288">
                  <c:v>288.70800000000003</c:v>
                </c:pt>
                <c:pt idx="289">
                  <c:v>289.70699999999999</c:v>
                </c:pt>
                <c:pt idx="290">
                  <c:v>290.70600000000002</c:v>
                </c:pt>
                <c:pt idx="291">
                  <c:v>291.70499999999998</c:v>
                </c:pt>
                <c:pt idx="292">
                  <c:v>292.70400000000001</c:v>
                </c:pt>
                <c:pt idx="293">
                  <c:v>293.70299999999997</c:v>
                </c:pt>
                <c:pt idx="294">
                  <c:v>294.702</c:v>
                </c:pt>
                <c:pt idx="295">
                  <c:v>295.70100000000002</c:v>
                </c:pt>
                <c:pt idx="296">
                  <c:v>296.7</c:v>
                </c:pt>
                <c:pt idx="297">
                  <c:v>297.69900000000001</c:v>
                </c:pt>
                <c:pt idx="298">
                  <c:v>298.69799999999998</c:v>
                </c:pt>
                <c:pt idx="299">
                  <c:v>299.697</c:v>
                </c:pt>
                <c:pt idx="300">
                  <c:v>300.69600000000003</c:v>
                </c:pt>
                <c:pt idx="301">
                  <c:v>301.69499999999999</c:v>
                </c:pt>
                <c:pt idx="302">
                  <c:v>302.69400000000002</c:v>
                </c:pt>
                <c:pt idx="303">
                  <c:v>303.69299999999998</c:v>
                </c:pt>
                <c:pt idx="304">
                  <c:v>304.69200000000001</c:v>
                </c:pt>
                <c:pt idx="305">
                  <c:v>305.69099999999997</c:v>
                </c:pt>
                <c:pt idx="306">
                  <c:v>306.69</c:v>
                </c:pt>
                <c:pt idx="307">
                  <c:v>307.68900000000002</c:v>
                </c:pt>
                <c:pt idx="308">
                  <c:v>308.68799999999999</c:v>
                </c:pt>
                <c:pt idx="309">
                  <c:v>309.68700000000001</c:v>
                </c:pt>
                <c:pt idx="310">
                  <c:v>310.68599999999998</c:v>
                </c:pt>
                <c:pt idx="311">
                  <c:v>311.685</c:v>
                </c:pt>
                <c:pt idx="312">
                  <c:v>312.68400000000003</c:v>
                </c:pt>
                <c:pt idx="313">
                  <c:v>313.68299999999999</c:v>
                </c:pt>
                <c:pt idx="314">
                  <c:v>314.68200000000002</c:v>
                </c:pt>
                <c:pt idx="315">
                  <c:v>315.68099999999998</c:v>
                </c:pt>
                <c:pt idx="316">
                  <c:v>316.68</c:v>
                </c:pt>
                <c:pt idx="317">
                  <c:v>317.67899999999997</c:v>
                </c:pt>
                <c:pt idx="318">
                  <c:v>318.678</c:v>
                </c:pt>
                <c:pt idx="319">
                  <c:v>319.67700000000002</c:v>
                </c:pt>
                <c:pt idx="320">
                  <c:v>320.67599999999999</c:v>
                </c:pt>
                <c:pt idx="321">
                  <c:v>321.67500000000001</c:v>
                </c:pt>
                <c:pt idx="322">
                  <c:v>322.67399999999998</c:v>
                </c:pt>
                <c:pt idx="323">
                  <c:v>323.673</c:v>
                </c:pt>
                <c:pt idx="324">
                  <c:v>324.67200000000003</c:v>
                </c:pt>
                <c:pt idx="325">
                  <c:v>325.67099999999999</c:v>
                </c:pt>
                <c:pt idx="326">
                  <c:v>326.67</c:v>
                </c:pt>
                <c:pt idx="327">
                  <c:v>327.66899999999998</c:v>
                </c:pt>
                <c:pt idx="328">
                  <c:v>328.66800000000001</c:v>
                </c:pt>
                <c:pt idx="329">
                  <c:v>329.66699999999997</c:v>
                </c:pt>
                <c:pt idx="330">
                  <c:v>330.666</c:v>
                </c:pt>
                <c:pt idx="331">
                  <c:v>331.66500000000002</c:v>
                </c:pt>
                <c:pt idx="332">
                  <c:v>332.66399999999999</c:v>
                </c:pt>
                <c:pt idx="333">
                  <c:v>333.66300000000001</c:v>
                </c:pt>
                <c:pt idx="334">
                  <c:v>334.66199999999998</c:v>
                </c:pt>
                <c:pt idx="335">
                  <c:v>335.661</c:v>
                </c:pt>
                <c:pt idx="336">
                  <c:v>336.66</c:v>
                </c:pt>
                <c:pt idx="337">
                  <c:v>337.65899999999999</c:v>
                </c:pt>
                <c:pt idx="338">
                  <c:v>338.65800000000002</c:v>
                </c:pt>
                <c:pt idx="339">
                  <c:v>339.65699999999998</c:v>
                </c:pt>
                <c:pt idx="340">
                  <c:v>340.65600000000001</c:v>
                </c:pt>
                <c:pt idx="341">
                  <c:v>341.65499999999997</c:v>
                </c:pt>
                <c:pt idx="342">
                  <c:v>342.654</c:v>
                </c:pt>
                <c:pt idx="343">
                  <c:v>343.65300000000002</c:v>
                </c:pt>
                <c:pt idx="344">
                  <c:v>344.65199999999999</c:v>
                </c:pt>
                <c:pt idx="345">
                  <c:v>345.65100000000001</c:v>
                </c:pt>
                <c:pt idx="346">
                  <c:v>346.65</c:v>
                </c:pt>
                <c:pt idx="347">
                  <c:v>347.649</c:v>
                </c:pt>
                <c:pt idx="348">
                  <c:v>348.64800000000002</c:v>
                </c:pt>
                <c:pt idx="349">
                  <c:v>349.64699999999999</c:v>
                </c:pt>
                <c:pt idx="350">
                  <c:v>350.64600000000002</c:v>
                </c:pt>
                <c:pt idx="351">
                  <c:v>351.64499999999998</c:v>
                </c:pt>
                <c:pt idx="352">
                  <c:v>352.64400000000001</c:v>
                </c:pt>
                <c:pt idx="353">
                  <c:v>353.64299999999997</c:v>
                </c:pt>
                <c:pt idx="354">
                  <c:v>354.642</c:v>
                </c:pt>
                <c:pt idx="355">
                  <c:v>355.64100000000002</c:v>
                </c:pt>
                <c:pt idx="356">
                  <c:v>356.64</c:v>
                </c:pt>
                <c:pt idx="357">
                  <c:v>357.63900000000001</c:v>
                </c:pt>
                <c:pt idx="358">
                  <c:v>358.63799999999998</c:v>
                </c:pt>
                <c:pt idx="359">
                  <c:v>359.637</c:v>
                </c:pt>
                <c:pt idx="360">
                  <c:v>360.63600000000002</c:v>
                </c:pt>
                <c:pt idx="361">
                  <c:v>361.63499999999999</c:v>
                </c:pt>
                <c:pt idx="362">
                  <c:v>362.63400000000001</c:v>
                </c:pt>
                <c:pt idx="363">
                  <c:v>363.63299999999998</c:v>
                </c:pt>
                <c:pt idx="364">
                  <c:v>364.63200000000001</c:v>
                </c:pt>
                <c:pt idx="365">
                  <c:v>365.63099999999997</c:v>
                </c:pt>
                <c:pt idx="366">
                  <c:v>366.63</c:v>
                </c:pt>
                <c:pt idx="367">
                  <c:v>367.62900000000002</c:v>
                </c:pt>
                <c:pt idx="368">
                  <c:v>368.62799999999999</c:v>
                </c:pt>
                <c:pt idx="369">
                  <c:v>369.62700000000001</c:v>
                </c:pt>
                <c:pt idx="370">
                  <c:v>370.62599999999998</c:v>
                </c:pt>
                <c:pt idx="371">
                  <c:v>371.625</c:v>
                </c:pt>
                <c:pt idx="372">
                  <c:v>372.62400000000002</c:v>
                </c:pt>
                <c:pt idx="373">
                  <c:v>373.62299999999999</c:v>
                </c:pt>
                <c:pt idx="374">
                  <c:v>374.62200000000001</c:v>
                </c:pt>
                <c:pt idx="375">
                  <c:v>375.62099999999998</c:v>
                </c:pt>
                <c:pt idx="376">
                  <c:v>376.62</c:v>
                </c:pt>
                <c:pt idx="377">
                  <c:v>377.61900000000003</c:v>
                </c:pt>
                <c:pt idx="378">
                  <c:v>378.61799999999999</c:v>
                </c:pt>
                <c:pt idx="379">
                  <c:v>379.61700000000002</c:v>
                </c:pt>
                <c:pt idx="380">
                  <c:v>380.61599999999999</c:v>
                </c:pt>
                <c:pt idx="381">
                  <c:v>381.61500000000001</c:v>
                </c:pt>
                <c:pt idx="382">
                  <c:v>382.61399999999998</c:v>
                </c:pt>
                <c:pt idx="383">
                  <c:v>383.613</c:v>
                </c:pt>
                <c:pt idx="384">
                  <c:v>384.61200000000002</c:v>
                </c:pt>
                <c:pt idx="385">
                  <c:v>385.61099999999999</c:v>
                </c:pt>
                <c:pt idx="386">
                  <c:v>386.61</c:v>
                </c:pt>
                <c:pt idx="387">
                  <c:v>387.60899999999998</c:v>
                </c:pt>
                <c:pt idx="388">
                  <c:v>388.608</c:v>
                </c:pt>
                <c:pt idx="389">
                  <c:v>389.60700000000003</c:v>
                </c:pt>
                <c:pt idx="390">
                  <c:v>390.60599999999999</c:v>
                </c:pt>
                <c:pt idx="391">
                  <c:v>391.60500000000002</c:v>
                </c:pt>
                <c:pt idx="392">
                  <c:v>392.60399999999998</c:v>
                </c:pt>
                <c:pt idx="393">
                  <c:v>393.60300000000001</c:v>
                </c:pt>
                <c:pt idx="394">
                  <c:v>394.60199999999998</c:v>
                </c:pt>
                <c:pt idx="395">
                  <c:v>395.601</c:v>
                </c:pt>
                <c:pt idx="396">
                  <c:v>396.6</c:v>
                </c:pt>
                <c:pt idx="397">
                  <c:v>397.59899999999999</c:v>
                </c:pt>
                <c:pt idx="398">
                  <c:v>398.59800000000001</c:v>
                </c:pt>
                <c:pt idx="399">
                  <c:v>399.59699999999998</c:v>
                </c:pt>
                <c:pt idx="400">
                  <c:v>400.596</c:v>
                </c:pt>
                <c:pt idx="401">
                  <c:v>401.59500000000003</c:v>
                </c:pt>
                <c:pt idx="402">
                  <c:v>402.59399999999999</c:v>
                </c:pt>
                <c:pt idx="403">
                  <c:v>403.59300000000002</c:v>
                </c:pt>
                <c:pt idx="404">
                  <c:v>404.59199999999998</c:v>
                </c:pt>
                <c:pt idx="405">
                  <c:v>405.59100000000001</c:v>
                </c:pt>
                <c:pt idx="406">
                  <c:v>406.59</c:v>
                </c:pt>
                <c:pt idx="407">
                  <c:v>407.589</c:v>
                </c:pt>
                <c:pt idx="408">
                  <c:v>408.58800000000002</c:v>
                </c:pt>
                <c:pt idx="409">
                  <c:v>409.58699999999999</c:v>
                </c:pt>
                <c:pt idx="410">
                  <c:v>410.58600000000001</c:v>
                </c:pt>
                <c:pt idx="411">
                  <c:v>411.58499999999998</c:v>
                </c:pt>
                <c:pt idx="412">
                  <c:v>412.584</c:v>
                </c:pt>
                <c:pt idx="413">
                  <c:v>413.58300000000003</c:v>
                </c:pt>
                <c:pt idx="414">
                  <c:v>414.58199999999999</c:v>
                </c:pt>
                <c:pt idx="415">
                  <c:v>415.58100000000002</c:v>
                </c:pt>
                <c:pt idx="416">
                  <c:v>416.58</c:v>
                </c:pt>
                <c:pt idx="417">
                  <c:v>417.57900000000001</c:v>
                </c:pt>
                <c:pt idx="418">
                  <c:v>418.57799999999997</c:v>
                </c:pt>
                <c:pt idx="419">
                  <c:v>419.577</c:v>
                </c:pt>
                <c:pt idx="420">
                  <c:v>420.57600000000002</c:v>
                </c:pt>
                <c:pt idx="421">
                  <c:v>421.57499999999999</c:v>
                </c:pt>
                <c:pt idx="422">
                  <c:v>422.57400000000001</c:v>
                </c:pt>
                <c:pt idx="423">
                  <c:v>423.57299999999998</c:v>
                </c:pt>
                <c:pt idx="424">
                  <c:v>424.572</c:v>
                </c:pt>
                <c:pt idx="425">
                  <c:v>425.57100000000003</c:v>
                </c:pt>
                <c:pt idx="426">
                  <c:v>426.57</c:v>
                </c:pt>
                <c:pt idx="427">
                  <c:v>427.56900000000002</c:v>
                </c:pt>
                <c:pt idx="428">
                  <c:v>428.56799999999998</c:v>
                </c:pt>
                <c:pt idx="429">
                  <c:v>429.56700000000001</c:v>
                </c:pt>
                <c:pt idx="430">
                  <c:v>430.56599999999997</c:v>
                </c:pt>
                <c:pt idx="431">
                  <c:v>431.565</c:v>
                </c:pt>
                <c:pt idx="432">
                  <c:v>432.56400000000002</c:v>
                </c:pt>
                <c:pt idx="433">
                  <c:v>433.56299999999999</c:v>
                </c:pt>
                <c:pt idx="434">
                  <c:v>434.56200000000001</c:v>
                </c:pt>
                <c:pt idx="435">
                  <c:v>435.56099999999998</c:v>
                </c:pt>
                <c:pt idx="436">
                  <c:v>436.56</c:v>
                </c:pt>
                <c:pt idx="437">
                  <c:v>437.55900000000003</c:v>
                </c:pt>
                <c:pt idx="438">
                  <c:v>438.55799999999999</c:v>
                </c:pt>
                <c:pt idx="439">
                  <c:v>439.55700000000002</c:v>
                </c:pt>
                <c:pt idx="440">
                  <c:v>440.55599999999998</c:v>
                </c:pt>
                <c:pt idx="441">
                  <c:v>441.55500000000001</c:v>
                </c:pt>
                <c:pt idx="442">
                  <c:v>442.55399999999997</c:v>
                </c:pt>
                <c:pt idx="443">
                  <c:v>443.553</c:v>
                </c:pt>
                <c:pt idx="444">
                  <c:v>444.55200000000002</c:v>
                </c:pt>
                <c:pt idx="445">
                  <c:v>445.55099999999999</c:v>
                </c:pt>
                <c:pt idx="446">
                  <c:v>446.55</c:v>
                </c:pt>
                <c:pt idx="447">
                  <c:v>447.54899999999998</c:v>
                </c:pt>
                <c:pt idx="448">
                  <c:v>448.548</c:v>
                </c:pt>
                <c:pt idx="449">
                  <c:v>449.54700000000003</c:v>
                </c:pt>
                <c:pt idx="450">
                  <c:v>450.54599999999999</c:v>
                </c:pt>
                <c:pt idx="451">
                  <c:v>451.54500000000002</c:v>
                </c:pt>
                <c:pt idx="452">
                  <c:v>452.54399999999998</c:v>
                </c:pt>
                <c:pt idx="453">
                  <c:v>453.54300000000001</c:v>
                </c:pt>
                <c:pt idx="454">
                  <c:v>454.54199999999997</c:v>
                </c:pt>
                <c:pt idx="455">
                  <c:v>455.541</c:v>
                </c:pt>
                <c:pt idx="456">
                  <c:v>456.54</c:v>
                </c:pt>
                <c:pt idx="457">
                  <c:v>457.53899999999999</c:v>
                </c:pt>
                <c:pt idx="458">
                  <c:v>458.53800000000001</c:v>
                </c:pt>
                <c:pt idx="459">
                  <c:v>459.53699999999998</c:v>
                </c:pt>
                <c:pt idx="460">
                  <c:v>460.536</c:v>
                </c:pt>
                <c:pt idx="461">
                  <c:v>461.53500000000003</c:v>
                </c:pt>
                <c:pt idx="462">
                  <c:v>462.53399999999999</c:v>
                </c:pt>
                <c:pt idx="463">
                  <c:v>463.53300000000002</c:v>
                </c:pt>
                <c:pt idx="464">
                  <c:v>464.53199999999998</c:v>
                </c:pt>
                <c:pt idx="465">
                  <c:v>465.53100000000001</c:v>
                </c:pt>
                <c:pt idx="466">
                  <c:v>466.53</c:v>
                </c:pt>
                <c:pt idx="467">
                  <c:v>467.529</c:v>
                </c:pt>
                <c:pt idx="468">
                  <c:v>468.52800000000002</c:v>
                </c:pt>
                <c:pt idx="469">
                  <c:v>469.52699999999999</c:v>
                </c:pt>
                <c:pt idx="470">
                  <c:v>470.52600000000001</c:v>
                </c:pt>
                <c:pt idx="471">
                  <c:v>471.52499999999998</c:v>
                </c:pt>
                <c:pt idx="472">
                  <c:v>472.524</c:v>
                </c:pt>
                <c:pt idx="473">
                  <c:v>473.52300000000002</c:v>
                </c:pt>
                <c:pt idx="474">
                  <c:v>474.52199999999999</c:v>
                </c:pt>
                <c:pt idx="475">
                  <c:v>475.52100000000002</c:v>
                </c:pt>
                <c:pt idx="476">
                  <c:v>476.52</c:v>
                </c:pt>
                <c:pt idx="477">
                  <c:v>477.51900000000001</c:v>
                </c:pt>
                <c:pt idx="478">
                  <c:v>478.51799999999997</c:v>
                </c:pt>
                <c:pt idx="479">
                  <c:v>479.517</c:v>
                </c:pt>
                <c:pt idx="480">
                  <c:v>480.51600000000002</c:v>
                </c:pt>
                <c:pt idx="481">
                  <c:v>481.51499999999999</c:v>
                </c:pt>
                <c:pt idx="482">
                  <c:v>482.51400000000001</c:v>
                </c:pt>
                <c:pt idx="483">
                  <c:v>483.51299999999998</c:v>
                </c:pt>
                <c:pt idx="484">
                  <c:v>484.512</c:v>
                </c:pt>
                <c:pt idx="485">
                  <c:v>485.51100000000002</c:v>
                </c:pt>
                <c:pt idx="486">
                  <c:v>486.51</c:v>
                </c:pt>
                <c:pt idx="487">
                  <c:v>487.50900000000001</c:v>
                </c:pt>
                <c:pt idx="488">
                  <c:v>488.50799999999998</c:v>
                </c:pt>
                <c:pt idx="489">
                  <c:v>489.50700000000001</c:v>
                </c:pt>
                <c:pt idx="490">
                  <c:v>490.50599999999997</c:v>
                </c:pt>
                <c:pt idx="491">
                  <c:v>491.505</c:v>
                </c:pt>
                <c:pt idx="492">
                  <c:v>492.50400000000002</c:v>
                </c:pt>
                <c:pt idx="493">
                  <c:v>493.50299999999999</c:v>
                </c:pt>
                <c:pt idx="494">
                  <c:v>494.50200000000001</c:v>
                </c:pt>
                <c:pt idx="495">
                  <c:v>495.50099999999998</c:v>
                </c:pt>
                <c:pt idx="496">
                  <c:v>496.5</c:v>
                </c:pt>
                <c:pt idx="497">
                  <c:v>497.49900000000002</c:v>
                </c:pt>
                <c:pt idx="498">
                  <c:v>498.49799999999999</c:v>
                </c:pt>
                <c:pt idx="499">
                  <c:v>499.49700000000001</c:v>
                </c:pt>
                <c:pt idx="500">
                  <c:v>500.49599999999998</c:v>
                </c:pt>
                <c:pt idx="501">
                  <c:v>501.495</c:v>
                </c:pt>
                <c:pt idx="502">
                  <c:v>502.49400000000003</c:v>
                </c:pt>
                <c:pt idx="503">
                  <c:v>503.49299999999999</c:v>
                </c:pt>
                <c:pt idx="504">
                  <c:v>504.49200000000002</c:v>
                </c:pt>
                <c:pt idx="505">
                  <c:v>505.49099999999999</c:v>
                </c:pt>
                <c:pt idx="506">
                  <c:v>506.49</c:v>
                </c:pt>
                <c:pt idx="507">
                  <c:v>507.48899999999998</c:v>
                </c:pt>
                <c:pt idx="508">
                  <c:v>508.488</c:v>
                </c:pt>
                <c:pt idx="509">
                  <c:v>509.48700000000002</c:v>
                </c:pt>
                <c:pt idx="510">
                  <c:v>510.48599999999999</c:v>
                </c:pt>
                <c:pt idx="511">
                  <c:v>511.48500000000001</c:v>
                </c:pt>
                <c:pt idx="512">
                  <c:v>512.48400000000004</c:v>
                </c:pt>
                <c:pt idx="513">
                  <c:v>513.48299999999995</c:v>
                </c:pt>
                <c:pt idx="514">
                  <c:v>514.48199999999997</c:v>
                </c:pt>
                <c:pt idx="515">
                  <c:v>515.48099999999999</c:v>
                </c:pt>
                <c:pt idx="516">
                  <c:v>516.48</c:v>
                </c:pt>
                <c:pt idx="517">
                  <c:v>517.47900000000004</c:v>
                </c:pt>
                <c:pt idx="518">
                  <c:v>518.47799999999995</c:v>
                </c:pt>
                <c:pt idx="519">
                  <c:v>519.47699999999998</c:v>
                </c:pt>
                <c:pt idx="520">
                  <c:v>520.476</c:v>
                </c:pt>
                <c:pt idx="521">
                  <c:v>521.47500000000002</c:v>
                </c:pt>
                <c:pt idx="522">
                  <c:v>522.47400000000005</c:v>
                </c:pt>
                <c:pt idx="523">
                  <c:v>523.47299999999996</c:v>
                </c:pt>
                <c:pt idx="524">
                  <c:v>524.47199999999998</c:v>
                </c:pt>
                <c:pt idx="525">
                  <c:v>525.471</c:v>
                </c:pt>
                <c:pt idx="526">
                  <c:v>526.47</c:v>
                </c:pt>
                <c:pt idx="527">
                  <c:v>527.46900000000005</c:v>
                </c:pt>
                <c:pt idx="528">
                  <c:v>528.46799999999996</c:v>
                </c:pt>
                <c:pt idx="529">
                  <c:v>529.46699999999998</c:v>
                </c:pt>
                <c:pt idx="530">
                  <c:v>530.46600000000001</c:v>
                </c:pt>
                <c:pt idx="531">
                  <c:v>531.46500000000003</c:v>
                </c:pt>
                <c:pt idx="532">
                  <c:v>532.46400000000006</c:v>
                </c:pt>
                <c:pt idx="533">
                  <c:v>533.46299999999997</c:v>
                </c:pt>
                <c:pt idx="534">
                  <c:v>534.46199999999999</c:v>
                </c:pt>
                <c:pt idx="535">
                  <c:v>535.46100000000001</c:v>
                </c:pt>
                <c:pt idx="536">
                  <c:v>536.46</c:v>
                </c:pt>
                <c:pt idx="537">
                  <c:v>537.45899999999995</c:v>
                </c:pt>
                <c:pt idx="538">
                  <c:v>538.45799999999997</c:v>
                </c:pt>
                <c:pt idx="539">
                  <c:v>539.45699999999999</c:v>
                </c:pt>
                <c:pt idx="540">
                  <c:v>540.45600000000002</c:v>
                </c:pt>
                <c:pt idx="541">
                  <c:v>541.45500000000004</c:v>
                </c:pt>
                <c:pt idx="542">
                  <c:v>542.45399999999995</c:v>
                </c:pt>
                <c:pt idx="543">
                  <c:v>543.45299999999997</c:v>
                </c:pt>
                <c:pt idx="544">
                  <c:v>544.452</c:v>
                </c:pt>
                <c:pt idx="545">
                  <c:v>545.45100000000002</c:v>
                </c:pt>
                <c:pt idx="546">
                  <c:v>546.45000000000005</c:v>
                </c:pt>
                <c:pt idx="547">
                  <c:v>547.44899999999996</c:v>
                </c:pt>
                <c:pt idx="548">
                  <c:v>548.44799999999998</c:v>
                </c:pt>
                <c:pt idx="549">
                  <c:v>549.447</c:v>
                </c:pt>
                <c:pt idx="550">
                  <c:v>550.44600000000003</c:v>
                </c:pt>
                <c:pt idx="551">
                  <c:v>551.44500000000005</c:v>
                </c:pt>
                <c:pt idx="552">
                  <c:v>552.44399999999996</c:v>
                </c:pt>
                <c:pt idx="553">
                  <c:v>553.44299999999998</c:v>
                </c:pt>
                <c:pt idx="554">
                  <c:v>554.44200000000001</c:v>
                </c:pt>
                <c:pt idx="555">
                  <c:v>555.44100000000003</c:v>
                </c:pt>
                <c:pt idx="556">
                  <c:v>556.44000000000005</c:v>
                </c:pt>
                <c:pt idx="557">
                  <c:v>557.43899999999996</c:v>
                </c:pt>
                <c:pt idx="558">
                  <c:v>558.43799999999999</c:v>
                </c:pt>
                <c:pt idx="559">
                  <c:v>559.43700000000001</c:v>
                </c:pt>
                <c:pt idx="560">
                  <c:v>560.43600000000004</c:v>
                </c:pt>
                <c:pt idx="561">
                  <c:v>561.43499999999995</c:v>
                </c:pt>
                <c:pt idx="562">
                  <c:v>562.43399999999997</c:v>
                </c:pt>
                <c:pt idx="563">
                  <c:v>563.43299999999999</c:v>
                </c:pt>
                <c:pt idx="564">
                  <c:v>564.43200000000002</c:v>
                </c:pt>
                <c:pt idx="565">
                  <c:v>565.43100000000004</c:v>
                </c:pt>
                <c:pt idx="566">
                  <c:v>566.42999999999995</c:v>
                </c:pt>
                <c:pt idx="567">
                  <c:v>567.42899999999997</c:v>
                </c:pt>
                <c:pt idx="568">
                  <c:v>568.428</c:v>
                </c:pt>
                <c:pt idx="569">
                  <c:v>569.42700000000002</c:v>
                </c:pt>
                <c:pt idx="570">
                  <c:v>570.42600000000004</c:v>
                </c:pt>
                <c:pt idx="571">
                  <c:v>571.42499999999995</c:v>
                </c:pt>
                <c:pt idx="572">
                  <c:v>572.42399999999998</c:v>
                </c:pt>
                <c:pt idx="573">
                  <c:v>573.423</c:v>
                </c:pt>
                <c:pt idx="574">
                  <c:v>574.42200000000003</c:v>
                </c:pt>
                <c:pt idx="575">
                  <c:v>575.42100000000005</c:v>
                </c:pt>
                <c:pt idx="576">
                  <c:v>576.41999999999996</c:v>
                </c:pt>
                <c:pt idx="577">
                  <c:v>577.41899999999998</c:v>
                </c:pt>
                <c:pt idx="578">
                  <c:v>578.41800000000001</c:v>
                </c:pt>
                <c:pt idx="579">
                  <c:v>579.41700000000003</c:v>
                </c:pt>
                <c:pt idx="580">
                  <c:v>580.41600000000005</c:v>
                </c:pt>
                <c:pt idx="581">
                  <c:v>581.41499999999996</c:v>
                </c:pt>
                <c:pt idx="582">
                  <c:v>582.41399999999999</c:v>
                </c:pt>
                <c:pt idx="583">
                  <c:v>583.41300000000001</c:v>
                </c:pt>
                <c:pt idx="584">
                  <c:v>584.41200000000003</c:v>
                </c:pt>
                <c:pt idx="585">
                  <c:v>585.41099999999994</c:v>
                </c:pt>
                <c:pt idx="586">
                  <c:v>586.41</c:v>
                </c:pt>
                <c:pt idx="587">
                  <c:v>587.40899999999999</c:v>
                </c:pt>
                <c:pt idx="588">
                  <c:v>588.40800000000002</c:v>
                </c:pt>
                <c:pt idx="589">
                  <c:v>589.40700000000004</c:v>
                </c:pt>
                <c:pt idx="590">
                  <c:v>590.40599999999995</c:v>
                </c:pt>
                <c:pt idx="591">
                  <c:v>591.40499999999997</c:v>
                </c:pt>
                <c:pt idx="592">
                  <c:v>592.404</c:v>
                </c:pt>
                <c:pt idx="593">
                  <c:v>593.40300000000002</c:v>
                </c:pt>
                <c:pt idx="594">
                  <c:v>594.40200000000004</c:v>
                </c:pt>
                <c:pt idx="595">
                  <c:v>595.40099999999995</c:v>
                </c:pt>
                <c:pt idx="596">
                  <c:v>596.4</c:v>
                </c:pt>
                <c:pt idx="597">
                  <c:v>597.399</c:v>
                </c:pt>
                <c:pt idx="598">
                  <c:v>598.39800000000002</c:v>
                </c:pt>
                <c:pt idx="599">
                  <c:v>599.39700000000005</c:v>
                </c:pt>
                <c:pt idx="600">
                  <c:v>600.39599999999996</c:v>
                </c:pt>
                <c:pt idx="601">
                  <c:v>601.39499999999998</c:v>
                </c:pt>
                <c:pt idx="602">
                  <c:v>602.39400000000001</c:v>
                </c:pt>
                <c:pt idx="603">
                  <c:v>603.39300000000003</c:v>
                </c:pt>
                <c:pt idx="604">
                  <c:v>604.39200000000005</c:v>
                </c:pt>
                <c:pt idx="605">
                  <c:v>605.39099999999996</c:v>
                </c:pt>
                <c:pt idx="606">
                  <c:v>606.39</c:v>
                </c:pt>
                <c:pt idx="607">
                  <c:v>607.38900000000001</c:v>
                </c:pt>
                <c:pt idx="608">
                  <c:v>608.38800000000003</c:v>
                </c:pt>
                <c:pt idx="609">
                  <c:v>609.38699999999994</c:v>
                </c:pt>
                <c:pt idx="610">
                  <c:v>610.38599999999997</c:v>
                </c:pt>
                <c:pt idx="611">
                  <c:v>611.38499999999999</c:v>
                </c:pt>
                <c:pt idx="612">
                  <c:v>612.38400000000001</c:v>
                </c:pt>
                <c:pt idx="613">
                  <c:v>613.38300000000004</c:v>
                </c:pt>
                <c:pt idx="614">
                  <c:v>614.38199999999995</c:v>
                </c:pt>
                <c:pt idx="615">
                  <c:v>615.38099999999997</c:v>
                </c:pt>
                <c:pt idx="616">
                  <c:v>616.38</c:v>
                </c:pt>
                <c:pt idx="617">
                  <c:v>617.37900000000002</c:v>
                </c:pt>
                <c:pt idx="618">
                  <c:v>618.37800000000004</c:v>
                </c:pt>
                <c:pt idx="619">
                  <c:v>619.37699999999995</c:v>
                </c:pt>
                <c:pt idx="620">
                  <c:v>620.37599999999998</c:v>
                </c:pt>
                <c:pt idx="621">
                  <c:v>621.375</c:v>
                </c:pt>
                <c:pt idx="622">
                  <c:v>622.37400000000002</c:v>
                </c:pt>
                <c:pt idx="623">
                  <c:v>623.37300000000005</c:v>
                </c:pt>
                <c:pt idx="624">
                  <c:v>624.37199999999996</c:v>
                </c:pt>
                <c:pt idx="625">
                  <c:v>625.37099999999998</c:v>
                </c:pt>
                <c:pt idx="626">
                  <c:v>626.37</c:v>
                </c:pt>
                <c:pt idx="627">
                  <c:v>627.36900000000003</c:v>
                </c:pt>
                <c:pt idx="628">
                  <c:v>628.36800000000005</c:v>
                </c:pt>
                <c:pt idx="629">
                  <c:v>629.36699999999996</c:v>
                </c:pt>
                <c:pt idx="630">
                  <c:v>630.36599999999999</c:v>
                </c:pt>
                <c:pt idx="631">
                  <c:v>631.36500000000001</c:v>
                </c:pt>
                <c:pt idx="632">
                  <c:v>632.36400000000003</c:v>
                </c:pt>
                <c:pt idx="633">
                  <c:v>633.36300000000006</c:v>
                </c:pt>
                <c:pt idx="634">
                  <c:v>634.36199999999997</c:v>
                </c:pt>
                <c:pt idx="635">
                  <c:v>635.36099999999999</c:v>
                </c:pt>
                <c:pt idx="636">
                  <c:v>636.36</c:v>
                </c:pt>
                <c:pt idx="637">
                  <c:v>637.35900000000004</c:v>
                </c:pt>
                <c:pt idx="638">
                  <c:v>638.35799999999995</c:v>
                </c:pt>
                <c:pt idx="639">
                  <c:v>639.35699999999997</c:v>
                </c:pt>
                <c:pt idx="640">
                  <c:v>640.35599999999999</c:v>
                </c:pt>
                <c:pt idx="641">
                  <c:v>641.35500000000002</c:v>
                </c:pt>
                <c:pt idx="642">
                  <c:v>642.35400000000004</c:v>
                </c:pt>
                <c:pt idx="643">
                  <c:v>643.35299999999995</c:v>
                </c:pt>
                <c:pt idx="644">
                  <c:v>644.35199999999998</c:v>
                </c:pt>
                <c:pt idx="645">
                  <c:v>645.351</c:v>
                </c:pt>
                <c:pt idx="646">
                  <c:v>646.35</c:v>
                </c:pt>
                <c:pt idx="647">
                  <c:v>647.34900000000005</c:v>
                </c:pt>
                <c:pt idx="648">
                  <c:v>648.34799999999996</c:v>
                </c:pt>
                <c:pt idx="649">
                  <c:v>649.34699999999998</c:v>
                </c:pt>
                <c:pt idx="650">
                  <c:v>650.346</c:v>
                </c:pt>
                <c:pt idx="651">
                  <c:v>651.34500000000003</c:v>
                </c:pt>
                <c:pt idx="652">
                  <c:v>652.34400000000005</c:v>
                </c:pt>
                <c:pt idx="653">
                  <c:v>653.34299999999996</c:v>
                </c:pt>
                <c:pt idx="654">
                  <c:v>654.34199999999998</c:v>
                </c:pt>
                <c:pt idx="655">
                  <c:v>655.34100000000001</c:v>
                </c:pt>
                <c:pt idx="656">
                  <c:v>656.34</c:v>
                </c:pt>
                <c:pt idx="657">
                  <c:v>657.33900000000006</c:v>
                </c:pt>
                <c:pt idx="658">
                  <c:v>658.33799999999997</c:v>
                </c:pt>
                <c:pt idx="659">
                  <c:v>659.33699999999999</c:v>
                </c:pt>
                <c:pt idx="660">
                  <c:v>660.33600000000001</c:v>
                </c:pt>
                <c:pt idx="661">
                  <c:v>661.33500000000004</c:v>
                </c:pt>
                <c:pt idx="662">
                  <c:v>662.33399999999995</c:v>
                </c:pt>
                <c:pt idx="663">
                  <c:v>663.33299999999997</c:v>
                </c:pt>
                <c:pt idx="664">
                  <c:v>664.33199999999999</c:v>
                </c:pt>
                <c:pt idx="665">
                  <c:v>665.33100000000002</c:v>
                </c:pt>
                <c:pt idx="666">
                  <c:v>666.33</c:v>
                </c:pt>
                <c:pt idx="667">
                  <c:v>667.32899999999995</c:v>
                </c:pt>
                <c:pt idx="668">
                  <c:v>668.32799999999997</c:v>
                </c:pt>
                <c:pt idx="669">
                  <c:v>669.327</c:v>
                </c:pt>
                <c:pt idx="670">
                  <c:v>670.32600000000002</c:v>
                </c:pt>
                <c:pt idx="671">
                  <c:v>671.32500000000005</c:v>
                </c:pt>
                <c:pt idx="672">
                  <c:v>672.32399999999996</c:v>
                </c:pt>
                <c:pt idx="673">
                  <c:v>673.32299999999998</c:v>
                </c:pt>
                <c:pt idx="674">
                  <c:v>674.322</c:v>
                </c:pt>
                <c:pt idx="675">
                  <c:v>675.32100000000003</c:v>
                </c:pt>
                <c:pt idx="676">
                  <c:v>676.32</c:v>
                </c:pt>
                <c:pt idx="677">
                  <c:v>677.31899999999996</c:v>
                </c:pt>
                <c:pt idx="678">
                  <c:v>678.31799999999998</c:v>
                </c:pt>
                <c:pt idx="679">
                  <c:v>679.31700000000001</c:v>
                </c:pt>
                <c:pt idx="680">
                  <c:v>680.31600000000003</c:v>
                </c:pt>
                <c:pt idx="681">
                  <c:v>681.31500000000005</c:v>
                </c:pt>
                <c:pt idx="682">
                  <c:v>682.31399999999996</c:v>
                </c:pt>
                <c:pt idx="683">
                  <c:v>683.31299999999999</c:v>
                </c:pt>
                <c:pt idx="684">
                  <c:v>684.31200000000001</c:v>
                </c:pt>
                <c:pt idx="685">
                  <c:v>685.31100000000004</c:v>
                </c:pt>
                <c:pt idx="686">
                  <c:v>686.31</c:v>
                </c:pt>
                <c:pt idx="687">
                  <c:v>687.30899999999997</c:v>
                </c:pt>
                <c:pt idx="688">
                  <c:v>688.30799999999999</c:v>
                </c:pt>
                <c:pt idx="689">
                  <c:v>689.30700000000002</c:v>
                </c:pt>
                <c:pt idx="690">
                  <c:v>690.30600000000004</c:v>
                </c:pt>
                <c:pt idx="691">
                  <c:v>691.30499999999995</c:v>
                </c:pt>
                <c:pt idx="692">
                  <c:v>692.30399999999997</c:v>
                </c:pt>
                <c:pt idx="693">
                  <c:v>693.303</c:v>
                </c:pt>
                <c:pt idx="694">
                  <c:v>694.30200000000002</c:v>
                </c:pt>
                <c:pt idx="695">
                  <c:v>695.30100000000004</c:v>
                </c:pt>
                <c:pt idx="696">
                  <c:v>696.3</c:v>
                </c:pt>
                <c:pt idx="697">
                  <c:v>697.29899999999998</c:v>
                </c:pt>
                <c:pt idx="698">
                  <c:v>698.298</c:v>
                </c:pt>
                <c:pt idx="699">
                  <c:v>699.29700000000003</c:v>
                </c:pt>
                <c:pt idx="700">
                  <c:v>700.29600000000005</c:v>
                </c:pt>
                <c:pt idx="701">
                  <c:v>701.29499999999996</c:v>
                </c:pt>
                <c:pt idx="702">
                  <c:v>702.29399999999998</c:v>
                </c:pt>
                <c:pt idx="703">
                  <c:v>703.29300000000001</c:v>
                </c:pt>
                <c:pt idx="704">
                  <c:v>704.29200000000003</c:v>
                </c:pt>
                <c:pt idx="705">
                  <c:v>705.29100000000005</c:v>
                </c:pt>
                <c:pt idx="706">
                  <c:v>706.29</c:v>
                </c:pt>
                <c:pt idx="707">
                  <c:v>707.28899999999999</c:v>
                </c:pt>
                <c:pt idx="708">
                  <c:v>708.28800000000001</c:v>
                </c:pt>
                <c:pt idx="709">
                  <c:v>709.28700000000003</c:v>
                </c:pt>
                <c:pt idx="710">
                  <c:v>710.28599999999994</c:v>
                </c:pt>
                <c:pt idx="711">
                  <c:v>711.28499999999997</c:v>
                </c:pt>
                <c:pt idx="712">
                  <c:v>712.28399999999999</c:v>
                </c:pt>
                <c:pt idx="713">
                  <c:v>713.28300000000002</c:v>
                </c:pt>
                <c:pt idx="714">
                  <c:v>714.28200000000004</c:v>
                </c:pt>
                <c:pt idx="715">
                  <c:v>715.28099999999995</c:v>
                </c:pt>
                <c:pt idx="716">
                  <c:v>716.28</c:v>
                </c:pt>
                <c:pt idx="717">
                  <c:v>717.279</c:v>
                </c:pt>
                <c:pt idx="718">
                  <c:v>718.27800000000002</c:v>
                </c:pt>
                <c:pt idx="719">
                  <c:v>719.27700000000004</c:v>
                </c:pt>
                <c:pt idx="720">
                  <c:v>720.27599999999995</c:v>
                </c:pt>
                <c:pt idx="721">
                  <c:v>721.27499999999998</c:v>
                </c:pt>
                <c:pt idx="722">
                  <c:v>722.274</c:v>
                </c:pt>
                <c:pt idx="723">
                  <c:v>723.27300000000002</c:v>
                </c:pt>
                <c:pt idx="724">
                  <c:v>724.27200000000005</c:v>
                </c:pt>
                <c:pt idx="725">
                  <c:v>725.27099999999996</c:v>
                </c:pt>
                <c:pt idx="726">
                  <c:v>726.27</c:v>
                </c:pt>
                <c:pt idx="727">
                  <c:v>727.26900000000001</c:v>
                </c:pt>
                <c:pt idx="728">
                  <c:v>728.26800000000003</c:v>
                </c:pt>
                <c:pt idx="729">
                  <c:v>729.26700000000005</c:v>
                </c:pt>
                <c:pt idx="730">
                  <c:v>730.26599999999996</c:v>
                </c:pt>
                <c:pt idx="731">
                  <c:v>731.26499999999999</c:v>
                </c:pt>
                <c:pt idx="732">
                  <c:v>732.26400000000001</c:v>
                </c:pt>
                <c:pt idx="733">
                  <c:v>733.26300000000003</c:v>
                </c:pt>
                <c:pt idx="734">
                  <c:v>734.26199999999994</c:v>
                </c:pt>
                <c:pt idx="735">
                  <c:v>735.26099999999997</c:v>
                </c:pt>
                <c:pt idx="736">
                  <c:v>736.26</c:v>
                </c:pt>
                <c:pt idx="737">
                  <c:v>737.25900000000001</c:v>
                </c:pt>
                <c:pt idx="738">
                  <c:v>738.25800000000004</c:v>
                </c:pt>
                <c:pt idx="739">
                  <c:v>739.25699999999995</c:v>
                </c:pt>
                <c:pt idx="740">
                  <c:v>740.25599999999997</c:v>
                </c:pt>
                <c:pt idx="741">
                  <c:v>741.255</c:v>
                </c:pt>
                <c:pt idx="742">
                  <c:v>742.25400000000002</c:v>
                </c:pt>
                <c:pt idx="743">
                  <c:v>743.25300000000004</c:v>
                </c:pt>
                <c:pt idx="744">
                  <c:v>744.25199999999995</c:v>
                </c:pt>
                <c:pt idx="745">
                  <c:v>745.25099999999998</c:v>
                </c:pt>
                <c:pt idx="746">
                  <c:v>746.25</c:v>
                </c:pt>
                <c:pt idx="747">
                  <c:v>747.24900000000002</c:v>
                </c:pt>
                <c:pt idx="748">
                  <c:v>748.24800000000005</c:v>
                </c:pt>
                <c:pt idx="749">
                  <c:v>749.24699999999996</c:v>
                </c:pt>
                <c:pt idx="750">
                  <c:v>750.24599999999998</c:v>
                </c:pt>
                <c:pt idx="751">
                  <c:v>751.245</c:v>
                </c:pt>
                <c:pt idx="752">
                  <c:v>752.24400000000003</c:v>
                </c:pt>
                <c:pt idx="753">
                  <c:v>753.24300000000005</c:v>
                </c:pt>
                <c:pt idx="754">
                  <c:v>754.24199999999996</c:v>
                </c:pt>
                <c:pt idx="755">
                  <c:v>755.24099999999999</c:v>
                </c:pt>
                <c:pt idx="756">
                  <c:v>756.24</c:v>
                </c:pt>
                <c:pt idx="757">
                  <c:v>757.23900000000003</c:v>
                </c:pt>
                <c:pt idx="758">
                  <c:v>758.23800000000006</c:v>
                </c:pt>
                <c:pt idx="759">
                  <c:v>759.23699999999997</c:v>
                </c:pt>
                <c:pt idx="760">
                  <c:v>760.23599999999999</c:v>
                </c:pt>
                <c:pt idx="761">
                  <c:v>761.23500000000001</c:v>
                </c:pt>
                <c:pt idx="762">
                  <c:v>762.23400000000004</c:v>
                </c:pt>
                <c:pt idx="763">
                  <c:v>763.23299999999995</c:v>
                </c:pt>
                <c:pt idx="764">
                  <c:v>764.23199999999997</c:v>
                </c:pt>
                <c:pt idx="765">
                  <c:v>765.23099999999999</c:v>
                </c:pt>
                <c:pt idx="766">
                  <c:v>766.23</c:v>
                </c:pt>
                <c:pt idx="767">
                  <c:v>767.22900000000004</c:v>
                </c:pt>
                <c:pt idx="768">
                  <c:v>768.22799999999995</c:v>
                </c:pt>
                <c:pt idx="769">
                  <c:v>769.22699999999998</c:v>
                </c:pt>
                <c:pt idx="770">
                  <c:v>770.226</c:v>
                </c:pt>
                <c:pt idx="771">
                  <c:v>771.22500000000002</c:v>
                </c:pt>
                <c:pt idx="772">
                  <c:v>772.22400000000005</c:v>
                </c:pt>
                <c:pt idx="773">
                  <c:v>773.22299999999996</c:v>
                </c:pt>
                <c:pt idx="774">
                  <c:v>774.22199999999998</c:v>
                </c:pt>
                <c:pt idx="775">
                  <c:v>775.221</c:v>
                </c:pt>
                <c:pt idx="776">
                  <c:v>776.22</c:v>
                </c:pt>
                <c:pt idx="777">
                  <c:v>777.21900000000005</c:v>
                </c:pt>
                <c:pt idx="778">
                  <c:v>778.21799999999996</c:v>
                </c:pt>
                <c:pt idx="779">
                  <c:v>779.21699999999998</c:v>
                </c:pt>
                <c:pt idx="780">
                  <c:v>780.21600000000001</c:v>
                </c:pt>
                <c:pt idx="781">
                  <c:v>781.21500000000003</c:v>
                </c:pt>
                <c:pt idx="782">
                  <c:v>782.21400000000006</c:v>
                </c:pt>
                <c:pt idx="783">
                  <c:v>783.21299999999997</c:v>
                </c:pt>
                <c:pt idx="784">
                  <c:v>784.21199999999999</c:v>
                </c:pt>
                <c:pt idx="785">
                  <c:v>785.21100000000001</c:v>
                </c:pt>
                <c:pt idx="786">
                  <c:v>786.21</c:v>
                </c:pt>
                <c:pt idx="787">
                  <c:v>787.20899999999995</c:v>
                </c:pt>
                <c:pt idx="788">
                  <c:v>788.20799999999997</c:v>
                </c:pt>
                <c:pt idx="789">
                  <c:v>789.20699999999999</c:v>
                </c:pt>
                <c:pt idx="790">
                  <c:v>790.20600000000002</c:v>
                </c:pt>
                <c:pt idx="791">
                  <c:v>791.20500000000004</c:v>
                </c:pt>
                <c:pt idx="792">
                  <c:v>792.20399999999995</c:v>
                </c:pt>
                <c:pt idx="793">
                  <c:v>793.20299999999997</c:v>
                </c:pt>
                <c:pt idx="794">
                  <c:v>794.202</c:v>
                </c:pt>
                <c:pt idx="795">
                  <c:v>795.20100000000002</c:v>
                </c:pt>
                <c:pt idx="796">
                  <c:v>796.2</c:v>
                </c:pt>
                <c:pt idx="797">
                  <c:v>797.19899999999996</c:v>
                </c:pt>
                <c:pt idx="798">
                  <c:v>798.19799999999998</c:v>
                </c:pt>
                <c:pt idx="799">
                  <c:v>799.197</c:v>
                </c:pt>
                <c:pt idx="800">
                  <c:v>800.19600000000003</c:v>
                </c:pt>
                <c:pt idx="801">
                  <c:v>801.19500000000005</c:v>
                </c:pt>
                <c:pt idx="802">
                  <c:v>802.19399999999996</c:v>
                </c:pt>
                <c:pt idx="803">
                  <c:v>803.19299999999998</c:v>
                </c:pt>
                <c:pt idx="804">
                  <c:v>804.19200000000001</c:v>
                </c:pt>
                <c:pt idx="805">
                  <c:v>805.19100000000003</c:v>
                </c:pt>
                <c:pt idx="806">
                  <c:v>806.19</c:v>
                </c:pt>
                <c:pt idx="807">
                  <c:v>807.18899999999996</c:v>
                </c:pt>
                <c:pt idx="808">
                  <c:v>808.18799999999999</c:v>
                </c:pt>
                <c:pt idx="809">
                  <c:v>809.18700000000001</c:v>
                </c:pt>
                <c:pt idx="810">
                  <c:v>810.18600000000004</c:v>
                </c:pt>
                <c:pt idx="811">
                  <c:v>811.18499999999995</c:v>
                </c:pt>
                <c:pt idx="812">
                  <c:v>812.18399999999997</c:v>
                </c:pt>
                <c:pt idx="813">
                  <c:v>813.18299999999999</c:v>
                </c:pt>
                <c:pt idx="814">
                  <c:v>814.18200000000002</c:v>
                </c:pt>
                <c:pt idx="815">
                  <c:v>815.18100000000004</c:v>
                </c:pt>
                <c:pt idx="816">
                  <c:v>816.18</c:v>
                </c:pt>
                <c:pt idx="817">
                  <c:v>817.17899999999997</c:v>
                </c:pt>
                <c:pt idx="818">
                  <c:v>818.178</c:v>
                </c:pt>
                <c:pt idx="819">
                  <c:v>819.17700000000002</c:v>
                </c:pt>
                <c:pt idx="820">
                  <c:v>820.17600000000004</c:v>
                </c:pt>
                <c:pt idx="821">
                  <c:v>821.17499999999995</c:v>
                </c:pt>
                <c:pt idx="822">
                  <c:v>822.17399999999998</c:v>
                </c:pt>
                <c:pt idx="823">
                  <c:v>823.173</c:v>
                </c:pt>
                <c:pt idx="824">
                  <c:v>824.17200000000003</c:v>
                </c:pt>
                <c:pt idx="825">
                  <c:v>825.17100000000005</c:v>
                </c:pt>
                <c:pt idx="826">
                  <c:v>826.17</c:v>
                </c:pt>
                <c:pt idx="827">
                  <c:v>827.16899999999998</c:v>
                </c:pt>
                <c:pt idx="828">
                  <c:v>828.16800000000001</c:v>
                </c:pt>
                <c:pt idx="829">
                  <c:v>829.16700000000003</c:v>
                </c:pt>
                <c:pt idx="830">
                  <c:v>830.16600000000005</c:v>
                </c:pt>
                <c:pt idx="831">
                  <c:v>831.16499999999996</c:v>
                </c:pt>
                <c:pt idx="832">
                  <c:v>832.16399999999999</c:v>
                </c:pt>
                <c:pt idx="833">
                  <c:v>833.16300000000001</c:v>
                </c:pt>
                <c:pt idx="834">
                  <c:v>834.16200000000003</c:v>
                </c:pt>
                <c:pt idx="835">
                  <c:v>835.16099999999994</c:v>
                </c:pt>
                <c:pt idx="836">
                  <c:v>836.16</c:v>
                </c:pt>
                <c:pt idx="837">
                  <c:v>837.15899999999999</c:v>
                </c:pt>
                <c:pt idx="838">
                  <c:v>838.15800000000002</c:v>
                </c:pt>
                <c:pt idx="839">
                  <c:v>839.15700000000004</c:v>
                </c:pt>
                <c:pt idx="840">
                  <c:v>840.15599999999995</c:v>
                </c:pt>
                <c:pt idx="841">
                  <c:v>841.15499999999997</c:v>
                </c:pt>
                <c:pt idx="842">
                  <c:v>842.154</c:v>
                </c:pt>
                <c:pt idx="843">
                  <c:v>843.15300000000002</c:v>
                </c:pt>
                <c:pt idx="844">
                  <c:v>844.15200000000004</c:v>
                </c:pt>
                <c:pt idx="845">
                  <c:v>845.15099999999995</c:v>
                </c:pt>
                <c:pt idx="846">
                  <c:v>846.15</c:v>
                </c:pt>
                <c:pt idx="847">
                  <c:v>847.149</c:v>
                </c:pt>
                <c:pt idx="848">
                  <c:v>848.14800000000002</c:v>
                </c:pt>
                <c:pt idx="849">
                  <c:v>849.14700000000005</c:v>
                </c:pt>
                <c:pt idx="850">
                  <c:v>850.14599999999996</c:v>
                </c:pt>
                <c:pt idx="851">
                  <c:v>851.14499999999998</c:v>
                </c:pt>
                <c:pt idx="852">
                  <c:v>852.14400000000001</c:v>
                </c:pt>
                <c:pt idx="853">
                  <c:v>853.14300000000003</c:v>
                </c:pt>
                <c:pt idx="854">
                  <c:v>854.14200000000005</c:v>
                </c:pt>
                <c:pt idx="855">
                  <c:v>855.14099999999996</c:v>
                </c:pt>
                <c:pt idx="856">
                  <c:v>856.14</c:v>
                </c:pt>
                <c:pt idx="857">
                  <c:v>857.13900000000001</c:v>
                </c:pt>
                <c:pt idx="858">
                  <c:v>858.13800000000003</c:v>
                </c:pt>
                <c:pt idx="859">
                  <c:v>859.13699999999994</c:v>
                </c:pt>
                <c:pt idx="860">
                  <c:v>860.13599999999997</c:v>
                </c:pt>
                <c:pt idx="861">
                  <c:v>861.13499999999999</c:v>
                </c:pt>
                <c:pt idx="862">
                  <c:v>862.13400000000001</c:v>
                </c:pt>
                <c:pt idx="863">
                  <c:v>863.13300000000004</c:v>
                </c:pt>
                <c:pt idx="864">
                  <c:v>864.13199999999995</c:v>
                </c:pt>
                <c:pt idx="865">
                  <c:v>865.13099999999997</c:v>
                </c:pt>
                <c:pt idx="866">
                  <c:v>866.13</c:v>
                </c:pt>
                <c:pt idx="867">
                  <c:v>867.12900000000002</c:v>
                </c:pt>
                <c:pt idx="868">
                  <c:v>868.12800000000004</c:v>
                </c:pt>
                <c:pt idx="869">
                  <c:v>869.12699999999995</c:v>
                </c:pt>
                <c:pt idx="870">
                  <c:v>870.12599999999998</c:v>
                </c:pt>
                <c:pt idx="871">
                  <c:v>871.125</c:v>
                </c:pt>
                <c:pt idx="872">
                  <c:v>872.12400000000002</c:v>
                </c:pt>
                <c:pt idx="873">
                  <c:v>873.12300000000005</c:v>
                </c:pt>
                <c:pt idx="874">
                  <c:v>874.12199999999996</c:v>
                </c:pt>
                <c:pt idx="875">
                  <c:v>875.12099999999998</c:v>
                </c:pt>
                <c:pt idx="876">
                  <c:v>876.12</c:v>
                </c:pt>
                <c:pt idx="877">
                  <c:v>877.11900000000003</c:v>
                </c:pt>
                <c:pt idx="878">
                  <c:v>878.11800000000005</c:v>
                </c:pt>
                <c:pt idx="879">
                  <c:v>879.11699999999996</c:v>
                </c:pt>
                <c:pt idx="880">
                  <c:v>880.11599999999999</c:v>
                </c:pt>
                <c:pt idx="881">
                  <c:v>881.11500000000001</c:v>
                </c:pt>
                <c:pt idx="882">
                  <c:v>882.11400000000003</c:v>
                </c:pt>
                <c:pt idx="883">
                  <c:v>883.11300000000006</c:v>
                </c:pt>
                <c:pt idx="884">
                  <c:v>884.11199999999997</c:v>
                </c:pt>
                <c:pt idx="885">
                  <c:v>885.11099999999999</c:v>
                </c:pt>
                <c:pt idx="886">
                  <c:v>886.11</c:v>
                </c:pt>
                <c:pt idx="887">
                  <c:v>887.10900000000004</c:v>
                </c:pt>
                <c:pt idx="888">
                  <c:v>888.10799999999995</c:v>
                </c:pt>
                <c:pt idx="889">
                  <c:v>889.10699999999997</c:v>
                </c:pt>
                <c:pt idx="890">
                  <c:v>890.10599999999999</c:v>
                </c:pt>
                <c:pt idx="891">
                  <c:v>891.10500000000002</c:v>
                </c:pt>
                <c:pt idx="892">
                  <c:v>892.10400000000004</c:v>
                </c:pt>
                <c:pt idx="893">
                  <c:v>893.10299999999995</c:v>
                </c:pt>
                <c:pt idx="894">
                  <c:v>894.10199999999998</c:v>
                </c:pt>
                <c:pt idx="895">
                  <c:v>895.101</c:v>
                </c:pt>
                <c:pt idx="896">
                  <c:v>896.1</c:v>
                </c:pt>
                <c:pt idx="897">
                  <c:v>897.09900000000005</c:v>
                </c:pt>
                <c:pt idx="898">
                  <c:v>898.09799999999996</c:v>
                </c:pt>
                <c:pt idx="899">
                  <c:v>899.09699999999998</c:v>
                </c:pt>
                <c:pt idx="900">
                  <c:v>900.096</c:v>
                </c:pt>
                <c:pt idx="901">
                  <c:v>901.09500000000003</c:v>
                </c:pt>
                <c:pt idx="902">
                  <c:v>902.09400000000005</c:v>
                </c:pt>
                <c:pt idx="903">
                  <c:v>903.09299999999996</c:v>
                </c:pt>
                <c:pt idx="904">
                  <c:v>904.09199999999998</c:v>
                </c:pt>
                <c:pt idx="905">
                  <c:v>905.09100000000001</c:v>
                </c:pt>
                <c:pt idx="906">
                  <c:v>906.09</c:v>
                </c:pt>
                <c:pt idx="907">
                  <c:v>907.08900000000006</c:v>
                </c:pt>
                <c:pt idx="908">
                  <c:v>908.08799999999997</c:v>
                </c:pt>
                <c:pt idx="909">
                  <c:v>909.08699999999999</c:v>
                </c:pt>
                <c:pt idx="910">
                  <c:v>910.08600000000001</c:v>
                </c:pt>
                <c:pt idx="911">
                  <c:v>911.08500000000004</c:v>
                </c:pt>
                <c:pt idx="912">
                  <c:v>912.08399999999995</c:v>
                </c:pt>
                <c:pt idx="913">
                  <c:v>913.08299999999997</c:v>
                </c:pt>
                <c:pt idx="914">
                  <c:v>914.08199999999999</c:v>
                </c:pt>
                <c:pt idx="915">
                  <c:v>915.08100000000002</c:v>
                </c:pt>
                <c:pt idx="916">
                  <c:v>916.08</c:v>
                </c:pt>
                <c:pt idx="917">
                  <c:v>917.07899999999995</c:v>
                </c:pt>
                <c:pt idx="918">
                  <c:v>918.07799999999997</c:v>
                </c:pt>
                <c:pt idx="919">
                  <c:v>919.077</c:v>
                </c:pt>
                <c:pt idx="920">
                  <c:v>920.07600000000002</c:v>
                </c:pt>
                <c:pt idx="921">
                  <c:v>921.07500000000005</c:v>
                </c:pt>
                <c:pt idx="922">
                  <c:v>922.07399999999996</c:v>
                </c:pt>
                <c:pt idx="923">
                  <c:v>923.07299999999998</c:v>
                </c:pt>
                <c:pt idx="924">
                  <c:v>924.072</c:v>
                </c:pt>
                <c:pt idx="925">
                  <c:v>925.07100000000003</c:v>
                </c:pt>
                <c:pt idx="926">
                  <c:v>926.07</c:v>
                </c:pt>
                <c:pt idx="927">
                  <c:v>927.06899999999996</c:v>
                </c:pt>
                <c:pt idx="928">
                  <c:v>928.06799999999998</c:v>
                </c:pt>
                <c:pt idx="929">
                  <c:v>929.06700000000001</c:v>
                </c:pt>
                <c:pt idx="930">
                  <c:v>930.06600000000003</c:v>
                </c:pt>
                <c:pt idx="931">
                  <c:v>931.06500000000005</c:v>
                </c:pt>
                <c:pt idx="932">
                  <c:v>932.06399999999996</c:v>
                </c:pt>
                <c:pt idx="933">
                  <c:v>933.06299999999999</c:v>
                </c:pt>
                <c:pt idx="934">
                  <c:v>934.06200000000001</c:v>
                </c:pt>
                <c:pt idx="935">
                  <c:v>935.06100000000004</c:v>
                </c:pt>
                <c:pt idx="936">
                  <c:v>936.06</c:v>
                </c:pt>
                <c:pt idx="937">
                  <c:v>937.05899999999997</c:v>
                </c:pt>
                <c:pt idx="938">
                  <c:v>938.05799999999999</c:v>
                </c:pt>
                <c:pt idx="939">
                  <c:v>939.05700000000002</c:v>
                </c:pt>
                <c:pt idx="940">
                  <c:v>940.05600000000004</c:v>
                </c:pt>
                <c:pt idx="941">
                  <c:v>941.05499999999995</c:v>
                </c:pt>
                <c:pt idx="942">
                  <c:v>942.05399999999997</c:v>
                </c:pt>
                <c:pt idx="943">
                  <c:v>943.053</c:v>
                </c:pt>
                <c:pt idx="944">
                  <c:v>944.05200000000002</c:v>
                </c:pt>
                <c:pt idx="945">
                  <c:v>945.05100000000004</c:v>
                </c:pt>
                <c:pt idx="946">
                  <c:v>946.05</c:v>
                </c:pt>
                <c:pt idx="947">
                  <c:v>947.04899999999998</c:v>
                </c:pt>
                <c:pt idx="948">
                  <c:v>948.048</c:v>
                </c:pt>
                <c:pt idx="949">
                  <c:v>949.04700000000003</c:v>
                </c:pt>
                <c:pt idx="950">
                  <c:v>950.04600000000005</c:v>
                </c:pt>
                <c:pt idx="951">
                  <c:v>951.04499999999996</c:v>
                </c:pt>
                <c:pt idx="952">
                  <c:v>952.04399999999998</c:v>
                </c:pt>
                <c:pt idx="953">
                  <c:v>953.04300000000001</c:v>
                </c:pt>
                <c:pt idx="954">
                  <c:v>954.04200000000003</c:v>
                </c:pt>
                <c:pt idx="955">
                  <c:v>955.04100000000005</c:v>
                </c:pt>
                <c:pt idx="956">
                  <c:v>956.04</c:v>
                </c:pt>
                <c:pt idx="957">
                  <c:v>957.03899999999999</c:v>
                </c:pt>
                <c:pt idx="958">
                  <c:v>958.03800000000001</c:v>
                </c:pt>
                <c:pt idx="959">
                  <c:v>959.03700000000003</c:v>
                </c:pt>
                <c:pt idx="960">
                  <c:v>960.03599999999994</c:v>
                </c:pt>
                <c:pt idx="961">
                  <c:v>961.03499999999997</c:v>
                </c:pt>
                <c:pt idx="962">
                  <c:v>962.03399999999999</c:v>
                </c:pt>
                <c:pt idx="963">
                  <c:v>963.03300000000002</c:v>
                </c:pt>
                <c:pt idx="964">
                  <c:v>964.03200000000004</c:v>
                </c:pt>
                <c:pt idx="965">
                  <c:v>965.03099999999995</c:v>
                </c:pt>
                <c:pt idx="966">
                  <c:v>966.03</c:v>
                </c:pt>
                <c:pt idx="967">
                  <c:v>967.029</c:v>
                </c:pt>
                <c:pt idx="968">
                  <c:v>968.02800000000002</c:v>
                </c:pt>
                <c:pt idx="969">
                  <c:v>969.02700000000004</c:v>
                </c:pt>
                <c:pt idx="970">
                  <c:v>970.02599999999995</c:v>
                </c:pt>
                <c:pt idx="971">
                  <c:v>971.02499999999998</c:v>
                </c:pt>
                <c:pt idx="972">
                  <c:v>972.024</c:v>
                </c:pt>
                <c:pt idx="973">
                  <c:v>973.02300000000002</c:v>
                </c:pt>
                <c:pt idx="974">
                  <c:v>974.02200000000005</c:v>
                </c:pt>
                <c:pt idx="975">
                  <c:v>975.02099999999996</c:v>
                </c:pt>
                <c:pt idx="976">
                  <c:v>976.02</c:v>
                </c:pt>
                <c:pt idx="977">
                  <c:v>977.01900000000001</c:v>
                </c:pt>
                <c:pt idx="978">
                  <c:v>978.01800000000003</c:v>
                </c:pt>
                <c:pt idx="979">
                  <c:v>979.01700000000005</c:v>
                </c:pt>
                <c:pt idx="980">
                  <c:v>980.01599999999996</c:v>
                </c:pt>
                <c:pt idx="981">
                  <c:v>981.01499999999999</c:v>
                </c:pt>
                <c:pt idx="982">
                  <c:v>982.01400000000001</c:v>
                </c:pt>
                <c:pt idx="983">
                  <c:v>983.01300000000003</c:v>
                </c:pt>
                <c:pt idx="984">
                  <c:v>984.01199999999994</c:v>
                </c:pt>
                <c:pt idx="985">
                  <c:v>985.01099999999997</c:v>
                </c:pt>
                <c:pt idx="986">
                  <c:v>986.01</c:v>
                </c:pt>
                <c:pt idx="987">
                  <c:v>987.00900000000001</c:v>
                </c:pt>
                <c:pt idx="988">
                  <c:v>988.00800000000004</c:v>
                </c:pt>
                <c:pt idx="989">
                  <c:v>989.00699999999995</c:v>
                </c:pt>
                <c:pt idx="990">
                  <c:v>990.00599999999997</c:v>
                </c:pt>
                <c:pt idx="991">
                  <c:v>991.005</c:v>
                </c:pt>
                <c:pt idx="992">
                  <c:v>992.00400000000002</c:v>
                </c:pt>
                <c:pt idx="993">
                  <c:v>993.00300000000004</c:v>
                </c:pt>
                <c:pt idx="994">
                  <c:v>994.00199999999995</c:v>
                </c:pt>
                <c:pt idx="995">
                  <c:v>995.00099999999998</c:v>
                </c:pt>
                <c:pt idx="996">
                  <c:v>996</c:v>
                </c:pt>
                <c:pt idx="997">
                  <c:v>996.99900000000002</c:v>
                </c:pt>
                <c:pt idx="998">
                  <c:v>997.99800000000005</c:v>
                </c:pt>
                <c:pt idx="999">
                  <c:v>998.99699999999996</c:v>
                </c:pt>
                <c:pt idx="1000">
                  <c:v>999.99599999999998</c:v>
                </c:pt>
              </c:numCache>
            </c:numRef>
          </c:xVal>
          <c:yVal>
            <c:numRef>
              <c:f>control_from_yellow!$B$2:$B$1002</c:f>
              <c:numCache>
                <c:formatCode>General</c:formatCode>
                <c:ptCount val="1001"/>
                <c:pt idx="0">
                  <c:v>-89.029925000000006</c:v>
                </c:pt>
                <c:pt idx="1">
                  <c:v>-89.030039000000002</c:v>
                </c:pt>
                <c:pt idx="2">
                  <c:v>-89.030152000000001</c:v>
                </c:pt>
                <c:pt idx="3">
                  <c:v>-89.030264000000003</c:v>
                </c:pt>
                <c:pt idx="4">
                  <c:v>-89.030376000000004</c:v>
                </c:pt>
                <c:pt idx="5">
                  <c:v>-89.030486999999994</c:v>
                </c:pt>
                <c:pt idx="6">
                  <c:v>-89.030597</c:v>
                </c:pt>
                <c:pt idx="7">
                  <c:v>-89.030705999999995</c:v>
                </c:pt>
                <c:pt idx="8">
                  <c:v>-89.030814000000007</c:v>
                </c:pt>
                <c:pt idx="9">
                  <c:v>-89.030922000000004</c:v>
                </c:pt>
                <c:pt idx="10">
                  <c:v>1.024421</c:v>
                </c:pt>
                <c:pt idx="11">
                  <c:v>31.957037</c:v>
                </c:pt>
                <c:pt idx="12">
                  <c:v>28.379569</c:v>
                </c:pt>
                <c:pt idx="13">
                  <c:v>25.395714999999999</c:v>
                </c:pt>
                <c:pt idx="14">
                  <c:v>23.265982000000001</c:v>
                </c:pt>
                <c:pt idx="15">
                  <c:v>21.837122999999998</c:v>
                </c:pt>
                <c:pt idx="16">
                  <c:v>20.900321000000002</c:v>
                </c:pt>
                <c:pt idx="17">
                  <c:v>20.296499000000001</c:v>
                </c:pt>
                <c:pt idx="18">
                  <c:v>19.925367999999999</c:v>
                </c:pt>
                <c:pt idx="19">
                  <c:v>19.724964</c:v>
                </c:pt>
                <c:pt idx="20">
                  <c:v>19.652277999999999</c:v>
                </c:pt>
                <c:pt idx="21">
                  <c:v>19.673165000000001</c:v>
                </c:pt>
                <c:pt idx="22">
                  <c:v>19.759056000000001</c:v>
                </c:pt>
                <c:pt idx="23">
                  <c:v>19.886389000000001</c:v>
                </c:pt>
                <c:pt idx="24">
                  <c:v>20.036504999999998</c:v>
                </c:pt>
                <c:pt idx="25">
                  <c:v>20.195295000000002</c:v>
                </c:pt>
                <c:pt idx="26">
                  <c:v>20.352575000000002</c:v>
                </c:pt>
                <c:pt idx="27">
                  <c:v>20.501353000000002</c:v>
                </c:pt>
                <c:pt idx="28">
                  <c:v>20.637104999999998</c:v>
                </c:pt>
                <c:pt idx="29">
                  <c:v>20.757148999999998</c:v>
                </c:pt>
                <c:pt idx="30">
                  <c:v>20.860126999999999</c:v>
                </c:pt>
                <c:pt idx="31">
                  <c:v>20.945602000000001</c:v>
                </c:pt>
                <c:pt idx="32">
                  <c:v>21.013757999999999</c:v>
                </c:pt>
                <c:pt idx="33">
                  <c:v>21.065175</c:v>
                </c:pt>
                <c:pt idx="34">
                  <c:v>21.100674000000001</c:v>
                </c:pt>
                <c:pt idx="35">
                  <c:v>21.121209</c:v>
                </c:pt>
                <c:pt idx="36">
                  <c:v>21.127783000000001</c:v>
                </c:pt>
                <c:pt idx="37">
                  <c:v>21.121407000000001</c:v>
                </c:pt>
                <c:pt idx="38">
                  <c:v>21.103064</c:v>
                </c:pt>
                <c:pt idx="39">
                  <c:v>21.073687</c:v>
                </c:pt>
                <c:pt idx="40">
                  <c:v>21.034153</c:v>
                </c:pt>
                <c:pt idx="41">
                  <c:v>20.985274</c:v>
                </c:pt>
                <c:pt idx="42">
                  <c:v>20.927797000000002</c:v>
                </c:pt>
                <c:pt idx="43">
                  <c:v>20.862407000000001</c:v>
                </c:pt>
                <c:pt idx="44">
                  <c:v>20.789728</c:v>
                </c:pt>
                <c:pt idx="45">
                  <c:v>20.710328000000001</c:v>
                </c:pt>
                <c:pt idx="46">
                  <c:v>20.624721999999998</c:v>
                </c:pt>
                <c:pt idx="47">
                  <c:v>20.533377999999999</c:v>
                </c:pt>
                <c:pt idx="48">
                  <c:v>20.436720000000001</c:v>
                </c:pt>
                <c:pt idx="49">
                  <c:v>20.335134</c:v>
                </c:pt>
                <c:pt idx="50">
                  <c:v>20.228971000000001</c:v>
                </c:pt>
                <c:pt idx="51">
                  <c:v>20.118549999999999</c:v>
                </c:pt>
                <c:pt idx="52">
                  <c:v>20.004159999999999</c:v>
                </c:pt>
                <c:pt idx="53">
                  <c:v>19.886068999999999</c:v>
                </c:pt>
                <c:pt idx="54">
                  <c:v>19.764519</c:v>
                </c:pt>
                <c:pt idx="55">
                  <c:v>19.639734000000001</c:v>
                </c:pt>
                <c:pt idx="56">
                  <c:v>19.511918999999999</c:v>
                </c:pt>
                <c:pt idx="57">
                  <c:v>19.381266</c:v>
                </c:pt>
                <c:pt idx="58">
                  <c:v>19.247948999999998</c:v>
                </c:pt>
                <c:pt idx="59">
                  <c:v>19.112131000000002</c:v>
                </c:pt>
                <c:pt idx="60">
                  <c:v>18.973966000000001</c:v>
                </c:pt>
                <c:pt idx="61">
                  <c:v>18.833593</c:v>
                </c:pt>
                <c:pt idx="62">
                  <c:v>18.691146</c:v>
                </c:pt>
                <c:pt idx="63">
                  <c:v>18.546749999999999</c:v>
                </c:pt>
                <c:pt idx="64">
                  <c:v>18.40052</c:v>
                </c:pt>
                <c:pt idx="65">
                  <c:v>18.252568</c:v>
                </c:pt>
                <c:pt idx="66">
                  <c:v>18.102996000000001</c:v>
                </c:pt>
                <c:pt idx="67">
                  <c:v>17.951903000000001</c:v>
                </c:pt>
                <c:pt idx="68">
                  <c:v>17.799382000000001</c:v>
                </c:pt>
                <c:pt idx="69">
                  <c:v>17.645519</c:v>
                </c:pt>
                <c:pt idx="70">
                  <c:v>17.490400000000001</c:v>
                </c:pt>
                <c:pt idx="71">
                  <c:v>17.334102000000001</c:v>
                </c:pt>
                <c:pt idx="72">
                  <c:v>17.1767</c:v>
                </c:pt>
                <c:pt idx="73">
                  <c:v>17.018266000000001</c:v>
                </c:pt>
                <c:pt idx="74">
                  <c:v>16.858867</c:v>
                </c:pt>
                <c:pt idx="75">
                  <c:v>16.698567000000001</c:v>
                </c:pt>
                <c:pt idx="76">
                  <c:v>16.537427999999998</c:v>
                </c:pt>
                <c:pt idx="77">
                  <c:v>16.375505</c:v>
                </c:pt>
                <c:pt idx="78">
                  <c:v>16.212855000000001</c:v>
                </c:pt>
                <c:pt idx="79">
                  <c:v>16.049527999999999</c:v>
                </c:pt>
                <c:pt idx="80">
                  <c:v>15.885574</c:v>
                </c:pt>
                <c:pt idx="81">
                  <c:v>15.721038</c:v>
                </c:pt>
                <c:pt idx="82">
                  <c:v>15.555965</c:v>
                </c:pt>
                <c:pt idx="83">
                  <c:v>15.390395</c:v>
                </c:pt>
                <c:pt idx="84">
                  <c:v>15.224367000000001</c:v>
                </c:pt>
                <c:pt idx="85">
                  <c:v>15.057919</c:v>
                </c:pt>
                <c:pt idx="86">
                  <c:v>14.89109</c:v>
                </c:pt>
                <c:pt idx="87">
                  <c:v>14.723919</c:v>
                </c:pt>
                <c:pt idx="88">
                  <c:v>14.556452999999999</c:v>
                </c:pt>
                <c:pt idx="89">
                  <c:v>14.388752999999999</c:v>
                </c:pt>
                <c:pt idx="90">
                  <c:v>14.220901</c:v>
                </c:pt>
                <c:pt idx="91">
                  <c:v>14.052994</c:v>
                </c:pt>
                <c:pt idx="92">
                  <c:v>13.885121</c:v>
                </c:pt>
                <c:pt idx="93">
                  <c:v>13.717345</c:v>
                </c:pt>
                <c:pt idx="94">
                  <c:v>13.549683999999999</c:v>
                </c:pt>
                <c:pt idx="95">
                  <c:v>13.382132</c:v>
                </c:pt>
                <c:pt idx="96">
                  <c:v>13.214667</c:v>
                </c:pt>
                <c:pt idx="97">
                  <c:v>13.047261000000001</c:v>
                </c:pt>
                <c:pt idx="98">
                  <c:v>12.879887</c:v>
                </c:pt>
                <c:pt idx="99">
                  <c:v>12.712517999999999</c:v>
                </c:pt>
                <c:pt idx="100">
                  <c:v>12.545128999999999</c:v>
                </c:pt>
                <c:pt idx="101">
                  <c:v>12.377697</c:v>
                </c:pt>
                <c:pt idx="102">
                  <c:v>12.210202000000001</c:v>
                </c:pt>
                <c:pt idx="103">
                  <c:v>12.042621</c:v>
                </c:pt>
                <c:pt idx="104">
                  <c:v>11.874936</c:v>
                </c:pt>
                <c:pt idx="105">
                  <c:v>11.707125</c:v>
                </c:pt>
                <c:pt idx="106">
                  <c:v>11.539171</c:v>
                </c:pt>
                <c:pt idx="107">
                  <c:v>11.371053</c:v>
                </c:pt>
                <c:pt idx="108">
                  <c:v>11.202752</c:v>
                </c:pt>
                <c:pt idx="109">
                  <c:v>11.034246</c:v>
                </c:pt>
                <c:pt idx="110">
                  <c:v>10.865517000000001</c:v>
                </c:pt>
                <c:pt idx="111">
                  <c:v>10.696541</c:v>
                </c:pt>
                <c:pt idx="112">
                  <c:v>10.527298</c:v>
                </c:pt>
                <c:pt idx="113">
                  <c:v>10.357763</c:v>
                </c:pt>
                <c:pt idx="114">
                  <c:v>10.187913999999999</c:v>
                </c:pt>
                <c:pt idx="115">
                  <c:v>10.017723999999999</c:v>
                </c:pt>
                <c:pt idx="116">
                  <c:v>9.8471689999999992</c:v>
                </c:pt>
                <c:pt idx="117">
                  <c:v>9.676221</c:v>
                </c:pt>
                <c:pt idx="118">
                  <c:v>9.5048510000000004</c:v>
                </c:pt>
                <c:pt idx="119">
                  <c:v>9.3330310000000001</c:v>
                </c:pt>
                <c:pt idx="120">
                  <c:v>9.1607299999999992</c:v>
                </c:pt>
                <c:pt idx="121">
                  <c:v>8.9879160000000002</c:v>
                </c:pt>
                <c:pt idx="122">
                  <c:v>8.8145559999999996</c:v>
                </c:pt>
                <c:pt idx="123">
                  <c:v>8.6406159999999996</c:v>
                </c:pt>
                <c:pt idx="124">
                  <c:v>8.4660600000000006</c:v>
                </c:pt>
                <c:pt idx="125">
                  <c:v>8.2908519999999992</c:v>
                </c:pt>
                <c:pt idx="126">
                  <c:v>8.1149529999999999</c:v>
                </c:pt>
                <c:pt idx="127">
                  <c:v>7.9383229999999996</c:v>
                </c:pt>
                <c:pt idx="128">
                  <c:v>7.7609219999999999</c:v>
                </c:pt>
                <c:pt idx="129">
                  <c:v>7.5827059999999999</c:v>
                </c:pt>
                <c:pt idx="130">
                  <c:v>7.4036330000000001</c:v>
                </c:pt>
                <c:pt idx="131">
                  <c:v>7.2236570000000002</c:v>
                </c:pt>
                <c:pt idx="132">
                  <c:v>7.0427309999999999</c:v>
                </c:pt>
                <c:pt idx="133">
                  <c:v>6.8608079999999996</c:v>
                </c:pt>
                <c:pt idx="134">
                  <c:v>6.6778370000000002</c:v>
                </c:pt>
                <c:pt idx="135">
                  <c:v>6.4937670000000001</c:v>
                </c:pt>
                <c:pt idx="136">
                  <c:v>6.3085449999999996</c:v>
                </c:pt>
                <c:pt idx="137">
                  <c:v>6.1221180000000004</c:v>
                </c:pt>
                <c:pt idx="138">
                  <c:v>5.9344289999999997</c:v>
                </c:pt>
                <c:pt idx="139">
                  <c:v>5.7454200000000002</c:v>
                </c:pt>
                <c:pt idx="140">
                  <c:v>5.5550329999999999</c:v>
                </c:pt>
                <c:pt idx="141">
                  <c:v>5.3632059999999999</c:v>
                </c:pt>
                <c:pt idx="142">
                  <c:v>5.1698769999999996</c:v>
                </c:pt>
                <c:pt idx="143">
                  <c:v>4.9749809999999997</c:v>
                </c:pt>
                <c:pt idx="144">
                  <c:v>4.7784519999999997</c:v>
                </c:pt>
                <c:pt idx="145">
                  <c:v>4.5802209999999999</c:v>
                </c:pt>
                <c:pt idx="146">
                  <c:v>4.3802190000000003</c:v>
                </c:pt>
                <c:pt idx="147">
                  <c:v>4.1783729999999997</c:v>
                </c:pt>
                <c:pt idx="148">
                  <c:v>3.9746079999999999</c:v>
                </c:pt>
                <c:pt idx="149">
                  <c:v>3.76885</c:v>
                </c:pt>
                <c:pt idx="150">
                  <c:v>3.5610170000000001</c:v>
                </c:pt>
                <c:pt idx="151">
                  <c:v>3.3510309999999999</c:v>
                </c:pt>
                <c:pt idx="152">
                  <c:v>3.138808</c:v>
                </c:pt>
                <c:pt idx="153">
                  <c:v>2.924261</c:v>
                </c:pt>
                <c:pt idx="154">
                  <c:v>2.707303</c:v>
                </c:pt>
                <c:pt idx="155">
                  <c:v>2.4878429999999998</c:v>
                </c:pt>
                <c:pt idx="156">
                  <c:v>2.265787</c:v>
                </c:pt>
                <c:pt idx="157">
                  <c:v>2.0410379999999999</c:v>
                </c:pt>
                <c:pt idx="158">
                  <c:v>1.8134969999999999</c:v>
                </c:pt>
                <c:pt idx="159">
                  <c:v>1.5830630000000001</c:v>
                </c:pt>
                <c:pt idx="160">
                  <c:v>1.349628</c:v>
                </c:pt>
                <c:pt idx="161">
                  <c:v>1.1130850000000001</c:v>
                </c:pt>
                <c:pt idx="162">
                  <c:v>0.87331999999999999</c:v>
                </c:pt>
                <c:pt idx="163">
                  <c:v>0.63021799999999994</c:v>
                </c:pt>
                <c:pt idx="164">
                  <c:v>0.38366099999999997</c:v>
                </c:pt>
                <c:pt idx="165">
                  <c:v>0.133524</c:v>
                </c:pt>
                <c:pt idx="166">
                  <c:v>-0.12032</c:v>
                </c:pt>
                <c:pt idx="167">
                  <c:v>-0.378</c:v>
                </c:pt>
                <c:pt idx="168">
                  <c:v>-0.63965099999999997</c:v>
                </c:pt>
                <c:pt idx="169">
                  <c:v>-0.90541300000000002</c:v>
                </c:pt>
                <c:pt idx="170">
                  <c:v>-1.1754279999999999</c:v>
                </c:pt>
                <c:pt idx="171">
                  <c:v>-1.449843</c:v>
                </c:pt>
                <c:pt idx="172">
                  <c:v>-1.728807</c:v>
                </c:pt>
                <c:pt idx="173">
                  <c:v>-2.0124770000000001</c:v>
                </c:pt>
                <c:pt idx="174">
                  <c:v>-2.3010090000000001</c:v>
                </c:pt>
                <c:pt idx="175">
                  <c:v>-2.5945670000000001</c:v>
                </c:pt>
                <c:pt idx="176">
                  <c:v>-2.8933149999999999</c:v>
                </c:pt>
                <c:pt idx="177">
                  <c:v>-3.1974209999999998</c:v>
                </c:pt>
                <c:pt idx="178">
                  <c:v>-3.5070570000000001</c:v>
                </c:pt>
                <c:pt idx="179">
                  <c:v>-3.8223959999999999</c:v>
                </c:pt>
                <c:pt idx="180">
                  <c:v>-4.1436120000000001</c:v>
                </c:pt>
                <c:pt idx="181">
                  <c:v>-4.4708810000000003</c:v>
                </c:pt>
                <c:pt idx="182">
                  <c:v>-4.8043769999999997</c:v>
                </c:pt>
                <c:pt idx="183">
                  <c:v>-5.1442740000000002</c:v>
                </c:pt>
                <c:pt idx="184">
                  <c:v>-5.4907440000000003</c:v>
                </c:pt>
                <c:pt idx="185">
                  <c:v>-5.843953</c:v>
                </c:pt>
                <c:pt idx="186">
                  <c:v>-6.2040649999999999</c:v>
                </c:pt>
                <c:pt idx="187">
                  <c:v>-6.5712339999999996</c:v>
                </c:pt>
                <c:pt idx="188">
                  <c:v>-6.9456040000000003</c:v>
                </c:pt>
                <c:pt idx="189">
                  <c:v>-7.3273089999999996</c:v>
                </c:pt>
                <c:pt idx="190">
                  <c:v>-7.716469</c:v>
                </c:pt>
                <c:pt idx="191">
                  <c:v>-8.1131860000000007</c:v>
                </c:pt>
                <c:pt idx="192">
                  <c:v>-8.5175439999999991</c:v>
                </c:pt>
                <c:pt idx="193">
                  <c:v>-8.9296019999999992</c:v>
                </c:pt>
                <c:pt idx="194">
                  <c:v>-9.3493980000000008</c:v>
                </c:pt>
                <c:pt idx="195">
                  <c:v>-9.7769359999999992</c:v>
                </c:pt>
                <c:pt idx="196">
                  <c:v>-10.212194</c:v>
                </c:pt>
                <c:pt idx="197">
                  <c:v>-10.655113</c:v>
                </c:pt>
                <c:pt idx="198">
                  <c:v>-11.105598000000001</c:v>
                </c:pt>
                <c:pt idx="199">
                  <c:v>-11.56352</c:v>
                </c:pt>
                <c:pt idx="200">
                  <c:v>-12.028706</c:v>
                </c:pt>
                <c:pt idx="201">
                  <c:v>-12.50095</c:v>
                </c:pt>
                <c:pt idx="202">
                  <c:v>-12.980005</c:v>
                </c:pt>
                <c:pt idx="203">
                  <c:v>-13.465588</c:v>
                </c:pt>
                <c:pt idx="204">
                  <c:v>-13.957388</c:v>
                </c:pt>
                <c:pt idx="205">
                  <c:v>-14.455064</c:v>
                </c:pt>
                <c:pt idx="206">
                  <c:v>-14.958256</c:v>
                </c:pt>
                <c:pt idx="207">
                  <c:v>-15.466590999999999</c:v>
                </c:pt>
                <c:pt idx="208">
                  <c:v>-15.979692</c:v>
                </c:pt>
                <c:pt idx="209">
                  <c:v>-16.497187</c:v>
                </c:pt>
                <c:pt idx="210">
                  <c:v>-17.018719000000001</c:v>
                </c:pt>
                <c:pt idx="211">
                  <c:v>-17.543952000000001</c:v>
                </c:pt>
                <c:pt idx="212">
                  <c:v>-18.072583999999999</c:v>
                </c:pt>
                <c:pt idx="213">
                  <c:v>-18.604344000000001</c:v>
                </c:pt>
                <c:pt idx="214">
                  <c:v>-19.138998000000001</c:v>
                </c:pt>
                <c:pt idx="215">
                  <c:v>-19.676348999999998</c:v>
                </c:pt>
                <c:pt idx="216">
                  <c:v>-20.216231000000001</c:v>
                </c:pt>
                <c:pt idx="217">
                  <c:v>-20.758503999999999</c:v>
                </c:pt>
                <c:pt idx="218">
                  <c:v>-21.303051</c:v>
                </c:pt>
                <c:pt idx="219">
                  <c:v>-21.849768999999998</c:v>
                </c:pt>
                <c:pt idx="220">
                  <c:v>-22.398565999999999</c:v>
                </c:pt>
                <c:pt idx="221">
                  <c:v>-22.949363999999999</c:v>
                </c:pt>
                <c:pt idx="222">
                  <c:v>-23.502103000000002</c:v>
                </c:pt>
                <c:pt idx="223">
                  <c:v>-24.056740000000001</c:v>
                </c:pt>
                <c:pt idx="224">
                  <c:v>-24.613265999999999</c:v>
                </c:pt>
                <c:pt idx="225">
                  <c:v>-25.171707000000001</c:v>
                </c:pt>
                <c:pt idx="226">
                  <c:v>-25.732137999999999</c:v>
                </c:pt>
                <c:pt idx="227">
                  <c:v>-26.294687</c:v>
                </c:pt>
                <c:pt idx="228">
                  <c:v>-26.859538000000001</c:v>
                </c:pt>
                <c:pt idx="229">
                  <c:v>-27.426938</c:v>
                </c:pt>
                <c:pt idx="230">
                  <c:v>-27.997195999999999</c:v>
                </c:pt>
                <c:pt idx="231">
                  <c:v>-28.570679999999999</c:v>
                </c:pt>
                <c:pt idx="232">
                  <c:v>-29.147819999999999</c:v>
                </c:pt>
                <c:pt idx="233">
                  <c:v>-29.729106000000002</c:v>
                </c:pt>
                <c:pt idx="234">
                  <c:v>-30.315085</c:v>
                </c:pt>
                <c:pt idx="235">
                  <c:v>-30.906361</c:v>
                </c:pt>
                <c:pt idx="236">
                  <c:v>-31.503601</c:v>
                </c:pt>
                <c:pt idx="237">
                  <c:v>-32.107529999999997</c:v>
                </c:pt>
                <c:pt idx="238">
                  <c:v>-32.718941000000001</c:v>
                </c:pt>
                <c:pt idx="239">
                  <c:v>-33.338695000000001</c:v>
                </c:pt>
                <c:pt idx="240">
                  <c:v>-33.967726999999996</c:v>
                </c:pt>
                <c:pt idx="241">
                  <c:v>-34.607050999999998</c:v>
                </c:pt>
                <c:pt idx="242">
                  <c:v>-35.257765999999997</c:v>
                </c:pt>
                <c:pt idx="243">
                  <c:v>-35.921059999999997</c:v>
                </c:pt>
                <c:pt idx="244">
                  <c:v>-36.598210999999999</c:v>
                </c:pt>
                <c:pt idx="245">
                  <c:v>-37.290588999999997</c:v>
                </c:pt>
                <c:pt idx="246">
                  <c:v>-37.999656000000002</c:v>
                </c:pt>
                <c:pt idx="247">
                  <c:v>-38.726951999999997</c:v>
                </c:pt>
                <c:pt idx="248">
                  <c:v>-39.474089999999997</c:v>
                </c:pt>
                <c:pt idx="249">
                  <c:v>-40.242730000000002</c:v>
                </c:pt>
                <c:pt idx="250">
                  <c:v>-41.034550000000003</c:v>
                </c:pt>
                <c:pt idx="251">
                  <c:v>-41.851208</c:v>
                </c:pt>
                <c:pt idx="252">
                  <c:v>-42.694291</c:v>
                </c:pt>
                <c:pt idx="253">
                  <c:v>-43.565254000000003</c:v>
                </c:pt>
                <c:pt idx="254">
                  <c:v>-44.465356</c:v>
                </c:pt>
                <c:pt idx="255">
                  <c:v>-45.395591000000003</c:v>
                </c:pt>
                <c:pt idx="256">
                  <c:v>-46.356625000000001</c:v>
                </c:pt>
                <c:pt idx="257">
                  <c:v>-47.348744000000003</c:v>
                </c:pt>
                <c:pt idx="258">
                  <c:v>-48.371823999999997</c:v>
                </c:pt>
                <c:pt idx="259">
                  <c:v>-49.425328999999998</c:v>
                </c:pt>
                <c:pt idx="260">
                  <c:v>-50.508327000000001</c:v>
                </c:pt>
                <c:pt idx="261">
                  <c:v>-51.619534999999999</c:v>
                </c:pt>
                <c:pt idx="262">
                  <c:v>-52.757382999999997</c:v>
                </c:pt>
                <c:pt idx="263">
                  <c:v>-53.920077999999997</c:v>
                </c:pt>
                <c:pt idx="264">
                  <c:v>-55.105662000000002</c:v>
                </c:pt>
                <c:pt idx="265">
                  <c:v>-56.312064999999997</c:v>
                </c:pt>
                <c:pt idx="266">
                  <c:v>-57.537132999999997</c:v>
                </c:pt>
                <c:pt idx="267">
                  <c:v>-58.778635999999999</c:v>
                </c:pt>
                <c:pt idx="268">
                  <c:v>-60.034252000000002</c:v>
                </c:pt>
                <c:pt idx="269">
                  <c:v>-61.301544</c:v>
                </c:pt>
                <c:pt idx="270">
                  <c:v>-62.577911</c:v>
                </c:pt>
                <c:pt idx="271">
                  <c:v>-63.860537999999998</c:v>
                </c:pt>
                <c:pt idx="272">
                  <c:v>-65.146332999999998</c:v>
                </c:pt>
                <c:pt idx="273">
                  <c:v>-66.431876000000003</c:v>
                </c:pt>
                <c:pt idx="274">
                  <c:v>-67.713368000000003</c:v>
                </c:pt>
                <c:pt idx="275">
                  <c:v>-68.986591000000004</c:v>
                </c:pt>
                <c:pt idx="276">
                  <c:v>-70.246897000000004</c:v>
                </c:pt>
                <c:pt idx="277">
                  <c:v>-71.489217999999994</c:v>
                </c:pt>
                <c:pt idx="278">
                  <c:v>-72.708116000000004</c:v>
                </c:pt>
                <c:pt idx="279">
                  <c:v>-73.897865999999993</c:v>
                </c:pt>
                <c:pt idx="280">
                  <c:v>-75.052586000000005</c:v>
                </c:pt>
                <c:pt idx="281">
                  <c:v>-76.166405999999995</c:v>
                </c:pt>
                <c:pt idx="282">
                  <c:v>-77.233666999999997</c:v>
                </c:pt>
                <c:pt idx="283">
                  <c:v>-78.249139</c:v>
                </c:pt>
                <c:pt idx="284">
                  <c:v>-79.208240000000004</c:v>
                </c:pt>
                <c:pt idx="285">
                  <c:v>-80.107232999999994</c:v>
                </c:pt>
                <c:pt idx="286">
                  <c:v>-80.943393</c:v>
                </c:pt>
                <c:pt idx="287">
                  <c:v>-81.715104999999994</c:v>
                </c:pt>
                <c:pt idx="288">
                  <c:v>-82.421903999999998</c:v>
                </c:pt>
                <c:pt idx="289">
                  <c:v>-83.064448999999996</c:v>
                </c:pt>
                <c:pt idx="290">
                  <c:v>-83.64443</c:v>
                </c:pt>
                <c:pt idx="291">
                  <c:v>-84.164424999999994</c:v>
                </c:pt>
                <c:pt idx="292">
                  <c:v>-84.627726999999993</c:v>
                </c:pt>
                <c:pt idx="293">
                  <c:v>-85.038158999999993</c:v>
                </c:pt>
                <c:pt idx="294">
                  <c:v>-85.399880999999993</c:v>
                </c:pt>
                <c:pt idx="295">
                  <c:v>-85.717215999999993</c:v>
                </c:pt>
                <c:pt idx="296">
                  <c:v>-85.994507999999996</c:v>
                </c:pt>
                <c:pt idx="297">
                  <c:v>-86.235989000000004</c:v>
                </c:pt>
                <c:pt idx="298">
                  <c:v>-86.445700000000002</c:v>
                </c:pt>
                <c:pt idx="299">
                  <c:v>-86.627416999999994</c:v>
                </c:pt>
                <c:pt idx="300">
                  <c:v>-86.784615000000002</c:v>
                </c:pt>
                <c:pt idx="301">
                  <c:v>-86.920452999999995</c:v>
                </c:pt>
                <c:pt idx="302">
                  <c:v>-87.037766000000005</c:v>
                </c:pt>
                <c:pt idx="303">
                  <c:v>-87.139072999999996</c:v>
                </c:pt>
                <c:pt idx="304">
                  <c:v>-87.226600000000005</c:v>
                </c:pt>
                <c:pt idx="305">
                  <c:v>-87.302294000000003</c:v>
                </c:pt>
                <c:pt idx="306">
                  <c:v>-87.367851999999999</c:v>
                </c:pt>
                <c:pt idx="307">
                  <c:v>-87.424745999999999</c:v>
                </c:pt>
                <c:pt idx="308">
                  <c:v>-87.474243999999999</c:v>
                </c:pt>
                <c:pt idx="309">
                  <c:v>-87.517437999999999</c:v>
                </c:pt>
                <c:pt idx="310">
                  <c:v>-87.555266000000003</c:v>
                </c:pt>
                <c:pt idx="311">
                  <c:v>-87.588526000000002</c:v>
                </c:pt>
                <c:pt idx="312">
                  <c:v>-87.617904999999993</c:v>
                </c:pt>
                <c:pt idx="313">
                  <c:v>-87.643983000000006</c:v>
                </c:pt>
                <c:pt idx="314">
                  <c:v>-87.667258000000004</c:v>
                </c:pt>
                <c:pt idx="315">
                  <c:v>-87.688151000000005</c:v>
                </c:pt>
                <c:pt idx="316">
                  <c:v>-87.707019000000003</c:v>
                </c:pt>
                <c:pt idx="317">
                  <c:v>-87.724164999999999</c:v>
                </c:pt>
                <c:pt idx="318">
                  <c:v>-87.739849000000007</c:v>
                </c:pt>
                <c:pt idx="319">
                  <c:v>-87.754285999999993</c:v>
                </c:pt>
                <c:pt idx="320">
                  <c:v>-87.767662999999999</c:v>
                </c:pt>
                <c:pt idx="321">
                  <c:v>-87.780135000000001</c:v>
                </c:pt>
                <c:pt idx="322">
                  <c:v>-87.791835000000006</c:v>
                </c:pt>
                <c:pt idx="323">
                  <c:v>-87.802874000000003</c:v>
                </c:pt>
                <c:pt idx="324">
                  <c:v>-87.813349000000002</c:v>
                </c:pt>
                <c:pt idx="325">
                  <c:v>-87.823338000000007</c:v>
                </c:pt>
                <c:pt idx="326">
                  <c:v>-87.832909000000001</c:v>
                </c:pt>
                <c:pt idx="327">
                  <c:v>-87.842121000000006</c:v>
                </c:pt>
                <c:pt idx="328">
                  <c:v>-87.851022</c:v>
                </c:pt>
                <c:pt idx="329">
                  <c:v>-87.859651999999997</c:v>
                </c:pt>
                <c:pt idx="330">
                  <c:v>-87.868047000000004</c:v>
                </c:pt>
                <c:pt idx="331">
                  <c:v>-87.876236000000006</c:v>
                </c:pt>
                <c:pt idx="332">
                  <c:v>-87.884243999999995</c:v>
                </c:pt>
                <c:pt idx="333">
                  <c:v>-87.892092000000005</c:v>
                </c:pt>
                <c:pt idx="334">
                  <c:v>-87.899799000000002</c:v>
                </c:pt>
                <c:pt idx="335">
                  <c:v>-87.907379000000006</c:v>
                </c:pt>
                <c:pt idx="336">
                  <c:v>-87.914845</c:v>
                </c:pt>
                <c:pt idx="337">
                  <c:v>-87.922208999999995</c:v>
                </c:pt>
                <c:pt idx="338">
                  <c:v>-87.929479000000001</c:v>
                </c:pt>
                <c:pt idx="339">
                  <c:v>-87.936663999999993</c:v>
                </c:pt>
                <c:pt idx="340">
                  <c:v>-87.943770000000001</c:v>
                </c:pt>
                <c:pt idx="341">
                  <c:v>-87.950802999999993</c:v>
                </c:pt>
                <c:pt idx="342">
                  <c:v>-87.957768000000002</c:v>
                </c:pt>
                <c:pt idx="343">
                  <c:v>-87.964669000000001</c:v>
                </c:pt>
                <c:pt idx="344">
                  <c:v>-87.971509999999995</c:v>
                </c:pt>
                <c:pt idx="345">
                  <c:v>-87.978294000000005</c:v>
                </c:pt>
                <c:pt idx="346">
                  <c:v>-87.985022999999998</c:v>
                </c:pt>
                <c:pt idx="347">
                  <c:v>-87.991701000000006</c:v>
                </c:pt>
                <c:pt idx="348">
                  <c:v>-87.998327000000003</c:v>
                </c:pt>
                <c:pt idx="349">
                  <c:v>-88.004906000000005</c:v>
                </c:pt>
                <c:pt idx="350">
                  <c:v>-88.011437000000001</c:v>
                </c:pt>
                <c:pt idx="351">
                  <c:v>-88.017922999999996</c:v>
                </c:pt>
                <c:pt idx="352">
                  <c:v>-88.024364000000006</c:v>
                </c:pt>
                <c:pt idx="353">
                  <c:v>-88.030760999999998</c:v>
                </c:pt>
                <c:pt idx="354">
                  <c:v>-88.037115999999997</c:v>
                </c:pt>
                <c:pt idx="355">
                  <c:v>-88.043429000000003</c:v>
                </c:pt>
                <c:pt idx="356">
                  <c:v>-88.049700000000001</c:v>
                </c:pt>
                <c:pt idx="357">
                  <c:v>-88.055931000000001</c:v>
                </c:pt>
                <c:pt idx="358">
                  <c:v>-88.062122000000002</c:v>
                </c:pt>
                <c:pt idx="359">
                  <c:v>-88.068273000000005</c:v>
                </c:pt>
                <c:pt idx="360">
                  <c:v>-88.074386000000004</c:v>
                </c:pt>
                <c:pt idx="361">
                  <c:v>-88.080459000000005</c:v>
                </c:pt>
                <c:pt idx="362">
                  <c:v>-88.086494999999999</c:v>
                </c:pt>
                <c:pt idx="363">
                  <c:v>-88.092491999999993</c:v>
                </c:pt>
                <c:pt idx="364">
                  <c:v>-88.098451999999995</c:v>
                </c:pt>
                <c:pt idx="365">
                  <c:v>-88.104375000000005</c:v>
                </c:pt>
                <c:pt idx="366">
                  <c:v>-88.110260999999994</c:v>
                </c:pt>
                <c:pt idx="367">
                  <c:v>-88.116111000000004</c:v>
                </c:pt>
                <c:pt idx="368">
                  <c:v>-88.121924000000007</c:v>
                </c:pt>
                <c:pt idx="369">
                  <c:v>-88.127701000000002</c:v>
                </c:pt>
                <c:pt idx="370">
                  <c:v>-88.133442000000002</c:v>
                </c:pt>
                <c:pt idx="371">
                  <c:v>-88.139148000000006</c:v>
                </c:pt>
                <c:pt idx="372">
                  <c:v>-88.144818999999998</c:v>
                </c:pt>
                <c:pt idx="373">
                  <c:v>-88.150453999999996</c:v>
                </c:pt>
                <c:pt idx="374">
                  <c:v>-88.156054999999995</c:v>
                </c:pt>
                <c:pt idx="375">
                  <c:v>-88.161620999999997</c:v>
                </c:pt>
                <c:pt idx="376">
                  <c:v>-88.167152000000002</c:v>
                </c:pt>
                <c:pt idx="377">
                  <c:v>-88.172650000000004</c:v>
                </c:pt>
                <c:pt idx="378">
                  <c:v>-88.178112999999996</c:v>
                </c:pt>
                <c:pt idx="379">
                  <c:v>-88.183543</c:v>
                </c:pt>
                <c:pt idx="380">
                  <c:v>-88.188939000000005</c:v>
                </c:pt>
                <c:pt idx="381">
                  <c:v>-88.194300999999996</c:v>
                </c:pt>
                <c:pt idx="382">
                  <c:v>-88.199630999999997</c:v>
                </c:pt>
                <c:pt idx="383">
                  <c:v>-88.204926999999998</c:v>
                </c:pt>
                <c:pt idx="384">
                  <c:v>-88.210190999999995</c:v>
                </c:pt>
                <c:pt idx="385">
                  <c:v>-88.215422000000004</c:v>
                </c:pt>
                <c:pt idx="386">
                  <c:v>-88.220620999999994</c:v>
                </c:pt>
                <c:pt idx="387">
                  <c:v>-88.225787999999994</c:v>
                </c:pt>
                <c:pt idx="388">
                  <c:v>-88.230922000000007</c:v>
                </c:pt>
                <c:pt idx="389">
                  <c:v>-88.236024999999998</c:v>
                </c:pt>
                <c:pt idx="390">
                  <c:v>-88.241095999999999</c:v>
                </c:pt>
                <c:pt idx="391">
                  <c:v>-88.246134999999995</c:v>
                </c:pt>
                <c:pt idx="392">
                  <c:v>-88.251142999999999</c:v>
                </c:pt>
                <c:pt idx="393">
                  <c:v>-88.256119999999996</c:v>
                </c:pt>
                <c:pt idx="394">
                  <c:v>-88.261066</c:v>
                </c:pt>
                <c:pt idx="395">
                  <c:v>-88.265980999999996</c:v>
                </c:pt>
                <c:pt idx="396">
                  <c:v>-88.270865999999998</c:v>
                </c:pt>
                <c:pt idx="397">
                  <c:v>-88.275720000000007</c:v>
                </c:pt>
                <c:pt idx="398">
                  <c:v>-88.280544000000006</c:v>
                </c:pt>
                <c:pt idx="399">
                  <c:v>-88.285337999999996</c:v>
                </c:pt>
                <c:pt idx="400">
                  <c:v>-88.290102000000005</c:v>
                </c:pt>
                <c:pt idx="401">
                  <c:v>-88.294836000000004</c:v>
                </c:pt>
                <c:pt idx="402">
                  <c:v>-88.299539999999993</c:v>
                </c:pt>
                <c:pt idx="403">
                  <c:v>-88.304214999999999</c:v>
                </c:pt>
                <c:pt idx="404">
                  <c:v>-88.308860999999993</c:v>
                </c:pt>
                <c:pt idx="405">
                  <c:v>-88.313478000000003</c:v>
                </c:pt>
                <c:pt idx="406">
                  <c:v>-88.318065000000004</c:v>
                </c:pt>
                <c:pt idx="407">
                  <c:v>-88.322625000000002</c:v>
                </c:pt>
                <c:pt idx="408">
                  <c:v>-88.327155000000005</c:v>
                </c:pt>
                <c:pt idx="409">
                  <c:v>-88.331657000000007</c:v>
                </c:pt>
                <c:pt idx="410">
                  <c:v>-88.336130999999995</c:v>
                </c:pt>
                <c:pt idx="411">
                  <c:v>-88.340575999999999</c:v>
                </c:pt>
                <c:pt idx="412">
                  <c:v>-88.344994</c:v>
                </c:pt>
                <c:pt idx="413">
                  <c:v>-88.349384000000001</c:v>
                </c:pt>
                <c:pt idx="414">
                  <c:v>-88.353746000000001</c:v>
                </c:pt>
                <c:pt idx="415">
                  <c:v>-88.358080999999999</c:v>
                </c:pt>
                <c:pt idx="416">
                  <c:v>-88.362388999999993</c:v>
                </c:pt>
                <c:pt idx="417">
                  <c:v>-88.366669000000002</c:v>
                </c:pt>
                <c:pt idx="418">
                  <c:v>-88.370923000000005</c:v>
                </c:pt>
                <c:pt idx="419">
                  <c:v>-88.375148999999993</c:v>
                </c:pt>
                <c:pt idx="420">
                  <c:v>-88.379349000000005</c:v>
                </c:pt>
                <c:pt idx="421">
                  <c:v>-88.383521999999999</c:v>
                </c:pt>
                <c:pt idx="422">
                  <c:v>-88.387669000000002</c:v>
                </c:pt>
                <c:pt idx="423">
                  <c:v>-88.39179</c:v>
                </c:pt>
                <c:pt idx="424">
                  <c:v>-88.395885000000007</c:v>
                </c:pt>
                <c:pt idx="425">
                  <c:v>-88.399953999999994</c:v>
                </c:pt>
                <c:pt idx="426">
                  <c:v>-88.403997000000004</c:v>
                </c:pt>
                <c:pt idx="427">
                  <c:v>-88.408015000000006</c:v>
                </c:pt>
                <c:pt idx="428">
                  <c:v>-88.412007000000003</c:v>
                </c:pt>
                <c:pt idx="429">
                  <c:v>-88.415972999999994</c:v>
                </c:pt>
                <c:pt idx="430">
                  <c:v>-88.419915000000003</c:v>
                </c:pt>
                <c:pt idx="431">
                  <c:v>-88.423832000000004</c:v>
                </c:pt>
                <c:pt idx="432">
                  <c:v>-88.427723999999998</c:v>
                </c:pt>
                <c:pt idx="433">
                  <c:v>-88.431590999999997</c:v>
                </c:pt>
                <c:pt idx="434">
                  <c:v>-88.435433000000003</c:v>
                </c:pt>
                <c:pt idx="435">
                  <c:v>-88.439251999999996</c:v>
                </c:pt>
                <c:pt idx="436">
                  <c:v>-88.443045999999995</c:v>
                </c:pt>
                <c:pt idx="437">
                  <c:v>-88.446815000000001</c:v>
                </c:pt>
                <c:pt idx="438">
                  <c:v>-88.450560999999993</c:v>
                </c:pt>
                <c:pt idx="439">
                  <c:v>-88.454283000000004</c:v>
                </c:pt>
                <c:pt idx="440">
                  <c:v>-88.457982000000001</c:v>
                </c:pt>
                <c:pt idx="441">
                  <c:v>-88.461657000000002</c:v>
                </c:pt>
                <c:pt idx="442">
                  <c:v>-88.465307999999993</c:v>
                </c:pt>
                <c:pt idx="443">
                  <c:v>-88.468936999999997</c:v>
                </c:pt>
                <c:pt idx="444">
                  <c:v>-88.472542000000004</c:v>
                </c:pt>
                <c:pt idx="445">
                  <c:v>-88.476123999999999</c:v>
                </c:pt>
                <c:pt idx="446">
                  <c:v>-88.479682999999994</c:v>
                </c:pt>
                <c:pt idx="447">
                  <c:v>-88.483220000000003</c:v>
                </c:pt>
                <c:pt idx="448">
                  <c:v>-88.486733999999998</c:v>
                </c:pt>
                <c:pt idx="449">
                  <c:v>-88.490226000000007</c:v>
                </c:pt>
                <c:pt idx="450">
                  <c:v>-88.493696</c:v>
                </c:pt>
                <c:pt idx="451">
                  <c:v>-88.497142999999994</c:v>
                </c:pt>
                <c:pt idx="452">
                  <c:v>-88.500568999999999</c:v>
                </c:pt>
                <c:pt idx="453">
                  <c:v>-88.503972000000005</c:v>
                </c:pt>
                <c:pt idx="454">
                  <c:v>-88.507354000000007</c:v>
                </c:pt>
                <c:pt idx="455">
                  <c:v>-88.510715000000005</c:v>
                </c:pt>
                <c:pt idx="456">
                  <c:v>-88.514053000000004</c:v>
                </c:pt>
                <c:pt idx="457">
                  <c:v>-88.517370999999997</c:v>
                </c:pt>
                <c:pt idx="458">
                  <c:v>-88.520668000000001</c:v>
                </c:pt>
                <c:pt idx="459">
                  <c:v>-88.523943000000003</c:v>
                </c:pt>
                <c:pt idx="460">
                  <c:v>-88.527197000000001</c:v>
                </c:pt>
                <c:pt idx="461">
                  <c:v>-88.530430999999993</c:v>
                </c:pt>
                <c:pt idx="462">
                  <c:v>-88.533643999999995</c:v>
                </c:pt>
                <c:pt idx="463">
                  <c:v>-88.536837000000006</c:v>
                </c:pt>
                <c:pt idx="464">
                  <c:v>-88.540008999999998</c:v>
                </c:pt>
                <c:pt idx="465">
                  <c:v>-88.543160999999998</c:v>
                </c:pt>
                <c:pt idx="466">
                  <c:v>-88.546293000000006</c:v>
                </c:pt>
                <c:pt idx="467">
                  <c:v>-88.549404999999993</c:v>
                </c:pt>
                <c:pt idx="468">
                  <c:v>-88.552496000000005</c:v>
                </c:pt>
                <c:pt idx="469">
                  <c:v>-88.555569000000006</c:v>
                </c:pt>
                <c:pt idx="470">
                  <c:v>-88.558621000000002</c:v>
                </c:pt>
                <c:pt idx="471">
                  <c:v>-88.561654000000004</c:v>
                </c:pt>
                <c:pt idx="472">
                  <c:v>-88.564667999999998</c:v>
                </c:pt>
                <c:pt idx="473">
                  <c:v>-88.567661999999999</c:v>
                </c:pt>
                <c:pt idx="474">
                  <c:v>-88.570638000000002</c:v>
                </c:pt>
                <c:pt idx="475">
                  <c:v>-88.573594</c:v>
                </c:pt>
                <c:pt idx="476">
                  <c:v>-88.576532</c:v>
                </c:pt>
                <c:pt idx="477">
                  <c:v>-88.579449999999994</c:v>
                </c:pt>
                <c:pt idx="478">
                  <c:v>-88.582350000000005</c:v>
                </c:pt>
                <c:pt idx="479">
                  <c:v>-88.585232000000005</c:v>
                </c:pt>
                <c:pt idx="480">
                  <c:v>-88.588094999999996</c:v>
                </c:pt>
                <c:pt idx="481">
                  <c:v>-88.590940000000003</c:v>
                </c:pt>
                <c:pt idx="482">
                  <c:v>-88.593767</c:v>
                </c:pt>
                <c:pt idx="483">
                  <c:v>-88.596575000000001</c:v>
                </c:pt>
                <c:pt idx="484">
                  <c:v>-88.599366000000003</c:v>
                </c:pt>
                <c:pt idx="485">
                  <c:v>-88.602138999999994</c:v>
                </c:pt>
                <c:pt idx="486">
                  <c:v>-88.604894000000002</c:v>
                </c:pt>
                <c:pt idx="487">
                  <c:v>-88.607631999999995</c:v>
                </c:pt>
                <c:pt idx="488">
                  <c:v>-88.610352000000006</c:v>
                </c:pt>
                <c:pt idx="489">
                  <c:v>-88.613055000000003</c:v>
                </c:pt>
                <c:pt idx="490">
                  <c:v>-88.615741</c:v>
                </c:pt>
                <c:pt idx="491">
                  <c:v>-88.618409</c:v>
                </c:pt>
                <c:pt idx="492">
                  <c:v>-88.621060999999997</c:v>
                </c:pt>
                <c:pt idx="493">
                  <c:v>-88.623694999999998</c:v>
                </c:pt>
                <c:pt idx="494">
                  <c:v>-88.626312999999996</c:v>
                </c:pt>
                <c:pt idx="495">
                  <c:v>-88.628913999999995</c:v>
                </c:pt>
                <c:pt idx="496">
                  <c:v>-88.631497999999993</c:v>
                </c:pt>
                <c:pt idx="497">
                  <c:v>-88.634067000000002</c:v>
                </c:pt>
                <c:pt idx="498">
                  <c:v>-88.636617999999999</c:v>
                </c:pt>
                <c:pt idx="499">
                  <c:v>-88.639154000000005</c:v>
                </c:pt>
                <c:pt idx="500">
                  <c:v>-88.641672999999997</c:v>
                </c:pt>
                <c:pt idx="501">
                  <c:v>-88.644176000000002</c:v>
                </c:pt>
                <c:pt idx="502">
                  <c:v>-88.646663000000004</c:v>
                </c:pt>
                <c:pt idx="503">
                  <c:v>-88.649135000000001</c:v>
                </c:pt>
                <c:pt idx="504">
                  <c:v>-88.651590999999996</c:v>
                </c:pt>
                <c:pt idx="505">
                  <c:v>-88.654031000000003</c:v>
                </c:pt>
                <c:pt idx="506">
                  <c:v>-88.656454999999994</c:v>
                </c:pt>
                <c:pt idx="507">
                  <c:v>-88.658865000000006</c:v>
                </c:pt>
                <c:pt idx="508">
                  <c:v>-88.661258000000004</c:v>
                </c:pt>
                <c:pt idx="509">
                  <c:v>-88.663636999999994</c:v>
                </c:pt>
                <c:pt idx="510">
                  <c:v>-88.666000999999994</c:v>
                </c:pt>
                <c:pt idx="511">
                  <c:v>-88.668349000000006</c:v>
                </c:pt>
                <c:pt idx="512">
                  <c:v>-88.670682999999997</c:v>
                </c:pt>
                <c:pt idx="513">
                  <c:v>-88.673000999999999</c:v>
                </c:pt>
                <c:pt idx="514">
                  <c:v>-88.675304999999994</c:v>
                </c:pt>
                <c:pt idx="515">
                  <c:v>-88.677594999999997</c:v>
                </c:pt>
                <c:pt idx="516">
                  <c:v>-88.679869999999994</c:v>
                </c:pt>
                <c:pt idx="517">
                  <c:v>-88.682130000000001</c:v>
                </c:pt>
                <c:pt idx="518">
                  <c:v>-88.684376</c:v>
                </c:pt>
                <c:pt idx="519">
                  <c:v>-88.686608000000007</c:v>
                </c:pt>
                <c:pt idx="520">
                  <c:v>-88.688826000000006</c:v>
                </c:pt>
                <c:pt idx="521">
                  <c:v>-88.691029999999998</c:v>
                </c:pt>
                <c:pt idx="522">
                  <c:v>-88.693218999999999</c:v>
                </c:pt>
                <c:pt idx="523">
                  <c:v>-88.695395000000005</c:v>
                </c:pt>
                <c:pt idx="524">
                  <c:v>-88.697557000000003</c:v>
                </c:pt>
                <c:pt idx="525">
                  <c:v>-88.699706000000006</c:v>
                </c:pt>
                <c:pt idx="526">
                  <c:v>-88.701841000000002</c:v>
                </c:pt>
                <c:pt idx="527">
                  <c:v>-88.703962000000004</c:v>
                </c:pt>
                <c:pt idx="528">
                  <c:v>-88.706069999999997</c:v>
                </c:pt>
                <c:pt idx="529">
                  <c:v>-88.708163999999996</c:v>
                </c:pt>
                <c:pt idx="530">
                  <c:v>-88.710245999999998</c:v>
                </c:pt>
                <c:pt idx="531">
                  <c:v>-88.712314000000006</c:v>
                </c:pt>
                <c:pt idx="532">
                  <c:v>-88.714369000000005</c:v>
                </c:pt>
                <c:pt idx="533">
                  <c:v>-88.716410999999994</c:v>
                </c:pt>
                <c:pt idx="534">
                  <c:v>-88.718440000000001</c:v>
                </c:pt>
                <c:pt idx="535">
                  <c:v>-88.720456999999996</c:v>
                </c:pt>
                <c:pt idx="536">
                  <c:v>-88.722459999999998</c:v>
                </c:pt>
                <c:pt idx="537">
                  <c:v>-88.724451999999999</c:v>
                </c:pt>
                <c:pt idx="538">
                  <c:v>-88.726429999999993</c:v>
                </c:pt>
                <c:pt idx="539">
                  <c:v>-88.728396000000004</c:v>
                </c:pt>
                <c:pt idx="540">
                  <c:v>-88.730350000000001</c:v>
                </c:pt>
                <c:pt idx="541">
                  <c:v>-88.732291000000004</c:v>
                </c:pt>
                <c:pt idx="542">
                  <c:v>-88.734219999999993</c:v>
                </c:pt>
                <c:pt idx="543">
                  <c:v>-88.736136999999999</c:v>
                </c:pt>
                <c:pt idx="544">
                  <c:v>-88.738041999999993</c:v>
                </c:pt>
                <c:pt idx="545">
                  <c:v>-88.739935000000003</c:v>
                </c:pt>
                <c:pt idx="546">
                  <c:v>-88.741816</c:v>
                </c:pt>
                <c:pt idx="547">
                  <c:v>-88.743684999999999</c:v>
                </c:pt>
                <c:pt idx="548">
                  <c:v>-88.745542999999998</c:v>
                </c:pt>
                <c:pt idx="549">
                  <c:v>-88.747388999999998</c:v>
                </c:pt>
                <c:pt idx="550">
                  <c:v>-88.749223000000001</c:v>
                </c:pt>
                <c:pt idx="551">
                  <c:v>-88.751046000000002</c:v>
                </c:pt>
                <c:pt idx="552">
                  <c:v>-88.752857000000006</c:v>
                </c:pt>
                <c:pt idx="553">
                  <c:v>-88.754656999999995</c:v>
                </c:pt>
                <c:pt idx="554">
                  <c:v>-88.756445999999997</c:v>
                </c:pt>
                <c:pt idx="555">
                  <c:v>-88.758223000000001</c:v>
                </c:pt>
                <c:pt idx="556">
                  <c:v>-88.759989000000004</c:v>
                </c:pt>
                <c:pt idx="557">
                  <c:v>-88.761745000000005</c:v>
                </c:pt>
                <c:pt idx="558">
                  <c:v>-88.763489000000007</c:v>
                </c:pt>
                <c:pt idx="559">
                  <c:v>-88.765221999999994</c:v>
                </c:pt>
                <c:pt idx="560">
                  <c:v>-88.766945000000007</c:v>
                </c:pt>
                <c:pt idx="561">
                  <c:v>-88.768655999999993</c:v>
                </c:pt>
                <c:pt idx="562">
                  <c:v>-88.770358000000002</c:v>
                </c:pt>
                <c:pt idx="563">
                  <c:v>-88.772047999999998</c:v>
                </c:pt>
                <c:pt idx="564">
                  <c:v>-88.773728000000006</c:v>
                </c:pt>
                <c:pt idx="565">
                  <c:v>-88.775396999999998</c:v>
                </c:pt>
                <c:pt idx="566">
                  <c:v>-88.777056000000002</c:v>
                </c:pt>
                <c:pt idx="567">
                  <c:v>-88.778705000000002</c:v>
                </c:pt>
                <c:pt idx="568">
                  <c:v>-88.780343000000002</c:v>
                </c:pt>
                <c:pt idx="569">
                  <c:v>-88.781970999999999</c:v>
                </c:pt>
                <c:pt idx="570">
                  <c:v>-88.783589000000006</c:v>
                </c:pt>
                <c:pt idx="571">
                  <c:v>-88.785196999999997</c:v>
                </c:pt>
                <c:pt idx="572">
                  <c:v>-88.786794999999998</c:v>
                </c:pt>
                <c:pt idx="573">
                  <c:v>-88.788382999999996</c:v>
                </c:pt>
                <c:pt idx="574">
                  <c:v>-88.789961000000005</c:v>
                </c:pt>
                <c:pt idx="575">
                  <c:v>-88.791528999999997</c:v>
                </c:pt>
                <c:pt idx="576">
                  <c:v>-88.793087</c:v>
                </c:pt>
                <c:pt idx="577">
                  <c:v>-88.794635999999997</c:v>
                </c:pt>
                <c:pt idx="578">
                  <c:v>-88.796175000000005</c:v>
                </c:pt>
                <c:pt idx="579">
                  <c:v>-88.797704999999993</c:v>
                </c:pt>
                <c:pt idx="580">
                  <c:v>-88.799225000000007</c:v>
                </c:pt>
                <c:pt idx="581">
                  <c:v>-88.800736000000001</c:v>
                </c:pt>
                <c:pt idx="582">
                  <c:v>-88.802237000000005</c:v>
                </c:pt>
                <c:pt idx="583">
                  <c:v>-88.803729000000004</c:v>
                </c:pt>
                <c:pt idx="584">
                  <c:v>-88.805211999999997</c:v>
                </c:pt>
                <c:pt idx="585">
                  <c:v>-88.806685000000002</c:v>
                </c:pt>
                <c:pt idx="586">
                  <c:v>-88.808149999999998</c:v>
                </c:pt>
                <c:pt idx="587">
                  <c:v>-88.809605000000005</c:v>
                </c:pt>
                <c:pt idx="588">
                  <c:v>-88.811052000000004</c:v>
                </c:pt>
                <c:pt idx="589">
                  <c:v>-88.812488999999999</c:v>
                </c:pt>
                <c:pt idx="590">
                  <c:v>-88.813918000000001</c:v>
                </c:pt>
                <c:pt idx="591">
                  <c:v>-88.815337</c:v>
                </c:pt>
                <c:pt idx="592">
                  <c:v>-88.816748000000004</c:v>
                </c:pt>
                <c:pt idx="593">
                  <c:v>-88.818151</c:v>
                </c:pt>
                <c:pt idx="594">
                  <c:v>-88.819543999999993</c:v>
                </c:pt>
                <c:pt idx="595">
                  <c:v>-88.820929000000007</c:v>
                </c:pt>
                <c:pt idx="596">
                  <c:v>-88.822305999999998</c:v>
                </c:pt>
                <c:pt idx="597">
                  <c:v>-88.823672999999999</c:v>
                </c:pt>
                <c:pt idx="598">
                  <c:v>-88.825033000000005</c:v>
                </c:pt>
                <c:pt idx="599">
                  <c:v>-88.826384000000004</c:v>
                </c:pt>
                <c:pt idx="600">
                  <c:v>-88.827726999999996</c:v>
                </c:pt>
                <c:pt idx="601">
                  <c:v>-88.829060999999996</c:v>
                </c:pt>
                <c:pt idx="602">
                  <c:v>-88.830387999999999</c:v>
                </c:pt>
                <c:pt idx="603">
                  <c:v>-88.831705999999997</c:v>
                </c:pt>
                <c:pt idx="604">
                  <c:v>-88.833016000000001</c:v>
                </c:pt>
                <c:pt idx="605">
                  <c:v>-88.834317999999996</c:v>
                </c:pt>
                <c:pt idx="606">
                  <c:v>-88.835611999999998</c:v>
                </c:pt>
                <c:pt idx="607">
                  <c:v>-88.836898000000005</c:v>
                </c:pt>
                <c:pt idx="608">
                  <c:v>-88.838176000000004</c:v>
                </c:pt>
                <c:pt idx="609">
                  <c:v>-88.839447000000007</c:v>
                </c:pt>
                <c:pt idx="610">
                  <c:v>-88.840709000000004</c:v>
                </c:pt>
                <c:pt idx="611">
                  <c:v>-88.841964000000004</c:v>
                </c:pt>
                <c:pt idx="612">
                  <c:v>-88.843210999999997</c:v>
                </c:pt>
                <c:pt idx="613">
                  <c:v>-88.844449999999995</c:v>
                </c:pt>
                <c:pt idx="614">
                  <c:v>-88.845681999999996</c:v>
                </c:pt>
                <c:pt idx="615">
                  <c:v>-88.846907000000002</c:v>
                </c:pt>
                <c:pt idx="616">
                  <c:v>-88.848123000000001</c:v>
                </c:pt>
                <c:pt idx="617">
                  <c:v>-88.849333000000001</c:v>
                </c:pt>
                <c:pt idx="618">
                  <c:v>-88.850534999999994</c:v>
                </c:pt>
                <c:pt idx="619">
                  <c:v>-88.851729000000006</c:v>
                </c:pt>
                <c:pt idx="620">
                  <c:v>-88.852917000000005</c:v>
                </c:pt>
                <c:pt idx="621">
                  <c:v>-88.854096999999996</c:v>
                </c:pt>
                <c:pt idx="622">
                  <c:v>-88.855270000000004</c:v>
                </c:pt>
                <c:pt idx="623">
                  <c:v>-88.856435000000005</c:v>
                </c:pt>
                <c:pt idx="624">
                  <c:v>-88.857594000000006</c:v>
                </c:pt>
                <c:pt idx="625">
                  <c:v>-88.858744999999999</c:v>
                </c:pt>
                <c:pt idx="626">
                  <c:v>-88.859889999999993</c:v>
                </c:pt>
                <c:pt idx="627">
                  <c:v>-88.861027000000007</c:v>
                </c:pt>
                <c:pt idx="628">
                  <c:v>-88.862157999999994</c:v>
                </c:pt>
                <c:pt idx="629">
                  <c:v>-88.863281999999998</c:v>
                </c:pt>
                <c:pt idx="630">
                  <c:v>-88.864399000000006</c:v>
                </c:pt>
                <c:pt idx="631">
                  <c:v>-88.865509000000003</c:v>
                </c:pt>
                <c:pt idx="632">
                  <c:v>-88.866612000000003</c:v>
                </c:pt>
                <c:pt idx="633">
                  <c:v>-88.867709000000005</c:v>
                </c:pt>
                <c:pt idx="634">
                  <c:v>-88.868797999999998</c:v>
                </c:pt>
                <c:pt idx="635">
                  <c:v>-88.869882000000004</c:v>
                </c:pt>
                <c:pt idx="636">
                  <c:v>-88.870958000000002</c:v>
                </c:pt>
                <c:pt idx="637">
                  <c:v>-88.872028999999998</c:v>
                </c:pt>
                <c:pt idx="638">
                  <c:v>-88.873092</c:v>
                </c:pt>
                <c:pt idx="639">
                  <c:v>-88.874149000000003</c:v>
                </c:pt>
                <c:pt idx="640">
                  <c:v>-88.875200000000007</c:v>
                </c:pt>
                <c:pt idx="641">
                  <c:v>-88.876244999999997</c:v>
                </c:pt>
                <c:pt idx="642">
                  <c:v>-88.877283000000006</c:v>
                </c:pt>
                <c:pt idx="643">
                  <c:v>-88.878315000000001</c:v>
                </c:pt>
                <c:pt idx="644">
                  <c:v>-88.879339999999999</c:v>
                </c:pt>
                <c:pt idx="645">
                  <c:v>-88.880358999999999</c:v>
                </c:pt>
                <c:pt idx="646">
                  <c:v>-88.881372999999996</c:v>
                </c:pt>
                <c:pt idx="647">
                  <c:v>-88.882379999999998</c:v>
                </c:pt>
                <c:pt idx="648">
                  <c:v>-88.883381</c:v>
                </c:pt>
                <c:pt idx="649">
                  <c:v>-88.884375000000006</c:v>
                </c:pt>
                <c:pt idx="650">
                  <c:v>-88.885363999999996</c:v>
                </c:pt>
                <c:pt idx="651">
                  <c:v>-88.886347000000001</c:v>
                </c:pt>
                <c:pt idx="652">
                  <c:v>-88.887324000000007</c:v>
                </c:pt>
                <c:pt idx="653">
                  <c:v>-88.888294999999999</c:v>
                </c:pt>
                <c:pt idx="654">
                  <c:v>-88.889259999999993</c:v>
                </c:pt>
                <c:pt idx="655">
                  <c:v>-88.890219999999999</c:v>
                </c:pt>
                <c:pt idx="656">
                  <c:v>-88.891172999999995</c:v>
                </c:pt>
                <c:pt idx="657">
                  <c:v>-88.892121000000003</c:v>
                </c:pt>
                <c:pt idx="658">
                  <c:v>-88.893062999999998</c:v>
                </c:pt>
                <c:pt idx="659">
                  <c:v>-88.894000000000005</c:v>
                </c:pt>
                <c:pt idx="660">
                  <c:v>-88.894930000000002</c:v>
                </c:pt>
                <c:pt idx="661">
                  <c:v>-88.895854999999997</c:v>
                </c:pt>
                <c:pt idx="662">
                  <c:v>-88.896775000000005</c:v>
                </c:pt>
                <c:pt idx="663">
                  <c:v>-88.897689</c:v>
                </c:pt>
                <c:pt idx="664">
                  <c:v>-88.898598000000007</c:v>
                </c:pt>
                <c:pt idx="665">
                  <c:v>-88.899501000000001</c:v>
                </c:pt>
                <c:pt idx="666">
                  <c:v>-88.900397999999996</c:v>
                </c:pt>
                <c:pt idx="667">
                  <c:v>-88.901291000000001</c:v>
                </c:pt>
                <c:pt idx="668">
                  <c:v>-88.902176999999995</c:v>
                </c:pt>
                <c:pt idx="669">
                  <c:v>-88.903058999999999</c:v>
                </c:pt>
                <c:pt idx="670">
                  <c:v>-88.903935000000004</c:v>
                </c:pt>
                <c:pt idx="671">
                  <c:v>-88.904805999999994</c:v>
                </c:pt>
                <c:pt idx="672">
                  <c:v>-88.905671999999996</c:v>
                </c:pt>
                <c:pt idx="673">
                  <c:v>-88.906531999999999</c:v>
                </c:pt>
                <c:pt idx="674">
                  <c:v>-88.907387999999997</c:v>
                </c:pt>
                <c:pt idx="675">
                  <c:v>-88.908237999999997</c:v>
                </c:pt>
                <c:pt idx="676">
                  <c:v>-88.909082999999995</c:v>
                </c:pt>
                <c:pt idx="677">
                  <c:v>-88.909923000000006</c:v>
                </c:pt>
                <c:pt idx="678">
                  <c:v>-88.910758000000001</c:v>
                </c:pt>
                <c:pt idx="679">
                  <c:v>-88.911587999999995</c:v>
                </c:pt>
                <c:pt idx="680">
                  <c:v>-88.912413000000001</c:v>
                </c:pt>
                <c:pt idx="681">
                  <c:v>-88.913233000000005</c:v>
                </c:pt>
                <c:pt idx="682">
                  <c:v>-88.914049000000006</c:v>
                </c:pt>
                <c:pt idx="683">
                  <c:v>-88.914859000000007</c:v>
                </c:pt>
                <c:pt idx="684">
                  <c:v>-88.915664000000007</c:v>
                </c:pt>
                <c:pt idx="685">
                  <c:v>-88.916465000000002</c:v>
                </c:pt>
                <c:pt idx="686">
                  <c:v>-88.917260999999996</c:v>
                </c:pt>
                <c:pt idx="687">
                  <c:v>-88.918052000000003</c:v>
                </c:pt>
                <c:pt idx="688">
                  <c:v>-88.918837999999994</c:v>
                </c:pt>
                <c:pt idx="689">
                  <c:v>-88.919619999999995</c:v>
                </c:pt>
                <c:pt idx="690">
                  <c:v>-88.920396999999994</c:v>
                </c:pt>
                <c:pt idx="691">
                  <c:v>-88.921169000000006</c:v>
                </c:pt>
                <c:pt idx="692">
                  <c:v>-88.921937</c:v>
                </c:pt>
                <c:pt idx="693">
                  <c:v>-88.922700000000006</c:v>
                </c:pt>
                <c:pt idx="694">
                  <c:v>-88.923458999999994</c:v>
                </c:pt>
                <c:pt idx="695">
                  <c:v>-88.924212999999995</c:v>
                </c:pt>
                <c:pt idx="696">
                  <c:v>-88.924961999999994</c:v>
                </c:pt>
                <c:pt idx="697">
                  <c:v>-88.925707000000003</c:v>
                </c:pt>
                <c:pt idx="698">
                  <c:v>-88.926447999999993</c:v>
                </c:pt>
                <c:pt idx="699">
                  <c:v>-88.927183999999997</c:v>
                </c:pt>
                <c:pt idx="700">
                  <c:v>-88.927915999999996</c:v>
                </c:pt>
                <c:pt idx="701">
                  <c:v>-88.928642999999994</c:v>
                </c:pt>
                <c:pt idx="702">
                  <c:v>-88.929366000000002</c:v>
                </c:pt>
                <c:pt idx="703">
                  <c:v>-88.930085000000005</c:v>
                </c:pt>
                <c:pt idx="704">
                  <c:v>-88.930800000000005</c:v>
                </c:pt>
                <c:pt idx="705">
                  <c:v>-88.931510000000003</c:v>
                </c:pt>
                <c:pt idx="706">
                  <c:v>-88.932215999999997</c:v>
                </c:pt>
                <c:pt idx="707">
                  <c:v>-88.932918000000001</c:v>
                </c:pt>
                <c:pt idx="708">
                  <c:v>-88.933616000000001</c:v>
                </c:pt>
                <c:pt idx="709">
                  <c:v>-88.934308999999999</c:v>
                </c:pt>
                <c:pt idx="710">
                  <c:v>-88.934997999999993</c:v>
                </c:pt>
                <c:pt idx="711">
                  <c:v>-88.935683999999995</c:v>
                </c:pt>
                <c:pt idx="712">
                  <c:v>-88.936364999999995</c:v>
                </c:pt>
                <c:pt idx="713">
                  <c:v>-88.937042000000005</c:v>
                </c:pt>
                <c:pt idx="714">
                  <c:v>-88.937714999999997</c:v>
                </c:pt>
                <c:pt idx="715">
                  <c:v>-88.938383999999999</c:v>
                </c:pt>
                <c:pt idx="716">
                  <c:v>-88.939048999999997</c:v>
                </c:pt>
                <c:pt idx="717">
                  <c:v>-88.939710000000005</c:v>
                </c:pt>
                <c:pt idx="718">
                  <c:v>-88.940368000000007</c:v>
                </c:pt>
                <c:pt idx="719">
                  <c:v>-88.941021000000006</c:v>
                </c:pt>
                <c:pt idx="720">
                  <c:v>-88.941670000000002</c:v>
                </c:pt>
                <c:pt idx="721">
                  <c:v>-88.942316000000005</c:v>
                </c:pt>
                <c:pt idx="722">
                  <c:v>-88.942958000000004</c:v>
                </c:pt>
                <c:pt idx="723">
                  <c:v>-88.943595999999999</c:v>
                </c:pt>
                <c:pt idx="724">
                  <c:v>-88.944230000000005</c:v>
                </c:pt>
                <c:pt idx="725">
                  <c:v>-88.944860000000006</c:v>
                </c:pt>
                <c:pt idx="726">
                  <c:v>-88.945487</c:v>
                </c:pt>
                <c:pt idx="727">
                  <c:v>-88.946110000000004</c:v>
                </c:pt>
                <c:pt idx="728">
                  <c:v>-88.946729000000005</c:v>
                </c:pt>
                <c:pt idx="729">
                  <c:v>-88.947344000000001</c:v>
                </c:pt>
                <c:pt idx="730">
                  <c:v>-88.947956000000005</c:v>
                </c:pt>
                <c:pt idx="731">
                  <c:v>-88.948565000000002</c:v>
                </c:pt>
                <c:pt idx="732">
                  <c:v>-88.949168999999998</c:v>
                </c:pt>
                <c:pt idx="733">
                  <c:v>-88.949770000000001</c:v>
                </c:pt>
                <c:pt idx="734">
                  <c:v>-88.950367999999997</c:v>
                </c:pt>
                <c:pt idx="735">
                  <c:v>-88.950962000000004</c:v>
                </c:pt>
                <c:pt idx="736">
                  <c:v>-88.951552000000007</c:v>
                </c:pt>
                <c:pt idx="737">
                  <c:v>-88.952139000000003</c:v>
                </c:pt>
                <c:pt idx="738">
                  <c:v>-88.952721999999994</c:v>
                </c:pt>
                <c:pt idx="739">
                  <c:v>-88.953301999999994</c:v>
                </c:pt>
                <c:pt idx="740">
                  <c:v>-88.953879000000001</c:v>
                </c:pt>
                <c:pt idx="741">
                  <c:v>-88.954452000000003</c:v>
                </c:pt>
                <c:pt idx="742">
                  <c:v>-88.955022</c:v>
                </c:pt>
                <c:pt idx="743">
                  <c:v>-88.955588000000006</c:v>
                </c:pt>
                <c:pt idx="744">
                  <c:v>-88.956151000000006</c:v>
                </c:pt>
                <c:pt idx="745">
                  <c:v>-88.956710999999999</c:v>
                </c:pt>
                <c:pt idx="746">
                  <c:v>-88.957267000000002</c:v>
                </c:pt>
                <c:pt idx="747">
                  <c:v>-88.957819999999998</c:v>
                </c:pt>
                <c:pt idx="748">
                  <c:v>-88.958370000000002</c:v>
                </c:pt>
                <c:pt idx="749">
                  <c:v>-88.958917</c:v>
                </c:pt>
                <c:pt idx="750">
                  <c:v>-88.959460000000007</c:v>
                </c:pt>
                <c:pt idx="751">
                  <c:v>-88.96</c:v>
                </c:pt>
                <c:pt idx="752">
                  <c:v>-88.960537000000002</c:v>
                </c:pt>
                <c:pt idx="753">
                  <c:v>-88.961070000000007</c:v>
                </c:pt>
                <c:pt idx="754">
                  <c:v>-88.961601000000002</c:v>
                </c:pt>
                <c:pt idx="755">
                  <c:v>-88.962128000000007</c:v>
                </c:pt>
                <c:pt idx="756">
                  <c:v>-88.962653000000003</c:v>
                </c:pt>
                <c:pt idx="757">
                  <c:v>-88.963173999999995</c:v>
                </c:pt>
                <c:pt idx="758">
                  <c:v>-88.963691999999995</c:v>
                </c:pt>
                <c:pt idx="759">
                  <c:v>-88.964207000000002</c:v>
                </c:pt>
                <c:pt idx="760">
                  <c:v>-88.964719000000002</c:v>
                </c:pt>
                <c:pt idx="761">
                  <c:v>-88.965227999999996</c:v>
                </c:pt>
                <c:pt idx="762">
                  <c:v>-88.965733999999998</c:v>
                </c:pt>
                <c:pt idx="763">
                  <c:v>-88.966235999999995</c:v>
                </c:pt>
                <c:pt idx="764">
                  <c:v>-88.966735999999997</c:v>
                </c:pt>
                <c:pt idx="765">
                  <c:v>-88.967232999999993</c:v>
                </c:pt>
                <c:pt idx="766">
                  <c:v>-88.967726999999996</c:v>
                </c:pt>
                <c:pt idx="767">
                  <c:v>-88.968217999999993</c:v>
                </c:pt>
                <c:pt idx="768">
                  <c:v>-88.968706999999995</c:v>
                </c:pt>
                <c:pt idx="769">
                  <c:v>-88.969192000000007</c:v>
                </c:pt>
                <c:pt idx="770">
                  <c:v>-88.969673999999998</c:v>
                </c:pt>
                <c:pt idx="771">
                  <c:v>-88.970153999999994</c:v>
                </c:pt>
                <c:pt idx="772">
                  <c:v>-88.970630999999997</c:v>
                </c:pt>
                <c:pt idx="773">
                  <c:v>-88.971104999999994</c:v>
                </c:pt>
                <c:pt idx="774">
                  <c:v>-88.971575999999999</c:v>
                </c:pt>
                <c:pt idx="775">
                  <c:v>-88.972043999999997</c:v>
                </c:pt>
                <c:pt idx="776">
                  <c:v>-88.97251</c:v>
                </c:pt>
                <c:pt idx="777">
                  <c:v>-88.972971999999999</c:v>
                </c:pt>
                <c:pt idx="778">
                  <c:v>-88.973432000000003</c:v>
                </c:pt>
                <c:pt idx="779">
                  <c:v>-88.973889999999997</c:v>
                </c:pt>
                <c:pt idx="780">
                  <c:v>-88.974344000000002</c:v>
                </c:pt>
                <c:pt idx="781">
                  <c:v>-88.974795999999998</c:v>
                </c:pt>
                <c:pt idx="782">
                  <c:v>-88.975245999999999</c:v>
                </c:pt>
                <c:pt idx="783">
                  <c:v>-88.975691999999995</c:v>
                </c:pt>
                <c:pt idx="784">
                  <c:v>-88.976135999999997</c:v>
                </c:pt>
                <c:pt idx="785">
                  <c:v>-88.976577000000006</c:v>
                </c:pt>
                <c:pt idx="786">
                  <c:v>-88.977016000000006</c:v>
                </c:pt>
                <c:pt idx="787">
                  <c:v>-88.977452</c:v>
                </c:pt>
                <c:pt idx="788">
                  <c:v>-88.977885999999998</c:v>
                </c:pt>
                <c:pt idx="789">
                  <c:v>-88.978317000000004</c:v>
                </c:pt>
                <c:pt idx="790">
                  <c:v>-88.978745000000004</c:v>
                </c:pt>
                <c:pt idx="791">
                  <c:v>-88.979170999999994</c:v>
                </c:pt>
                <c:pt idx="792">
                  <c:v>-88.979594000000006</c:v>
                </c:pt>
                <c:pt idx="793">
                  <c:v>-88.980014999999995</c:v>
                </c:pt>
                <c:pt idx="794">
                  <c:v>-88.980433000000005</c:v>
                </c:pt>
                <c:pt idx="795">
                  <c:v>-88.980849000000006</c:v>
                </c:pt>
                <c:pt idx="796">
                  <c:v>-88.981262000000001</c:v>
                </c:pt>
                <c:pt idx="797">
                  <c:v>-88.981673000000001</c:v>
                </c:pt>
                <c:pt idx="798">
                  <c:v>-88.982082000000005</c:v>
                </c:pt>
                <c:pt idx="799">
                  <c:v>-88.982488000000004</c:v>
                </c:pt>
                <c:pt idx="800">
                  <c:v>-88.982892000000007</c:v>
                </c:pt>
                <c:pt idx="801">
                  <c:v>-88.983293000000003</c:v>
                </c:pt>
                <c:pt idx="802">
                  <c:v>-88.983692000000005</c:v>
                </c:pt>
                <c:pt idx="803">
                  <c:v>-88.984088</c:v>
                </c:pt>
                <c:pt idx="804">
                  <c:v>-88.984482</c:v>
                </c:pt>
                <c:pt idx="805">
                  <c:v>-88.984874000000005</c:v>
                </c:pt>
                <c:pt idx="806">
                  <c:v>-88.985264000000001</c:v>
                </c:pt>
                <c:pt idx="807">
                  <c:v>-88.985651000000004</c:v>
                </c:pt>
                <c:pt idx="808">
                  <c:v>-88.986035999999999</c:v>
                </c:pt>
                <c:pt idx="809">
                  <c:v>-88.986418</c:v>
                </c:pt>
                <c:pt idx="810">
                  <c:v>-88.986799000000005</c:v>
                </c:pt>
                <c:pt idx="811">
                  <c:v>-88.987177000000003</c:v>
                </c:pt>
                <c:pt idx="812">
                  <c:v>-88.987551999999994</c:v>
                </c:pt>
                <c:pt idx="813">
                  <c:v>-88.987926000000002</c:v>
                </c:pt>
                <c:pt idx="814">
                  <c:v>-88.988297000000003</c:v>
                </c:pt>
                <c:pt idx="815">
                  <c:v>-88.988665999999995</c:v>
                </c:pt>
                <c:pt idx="816">
                  <c:v>-88.989033000000006</c:v>
                </c:pt>
                <c:pt idx="817">
                  <c:v>-88.989397999999994</c:v>
                </c:pt>
                <c:pt idx="818">
                  <c:v>-88.989761000000001</c:v>
                </c:pt>
                <c:pt idx="819">
                  <c:v>-88.990121000000002</c:v>
                </c:pt>
                <c:pt idx="820">
                  <c:v>-88.990478999999993</c:v>
                </c:pt>
                <c:pt idx="821">
                  <c:v>-88.990836000000002</c:v>
                </c:pt>
                <c:pt idx="822">
                  <c:v>-88.991190000000003</c:v>
                </c:pt>
                <c:pt idx="823">
                  <c:v>-88.991540999999998</c:v>
                </c:pt>
                <c:pt idx="824">
                  <c:v>-88.991890999999995</c:v>
                </c:pt>
                <c:pt idx="825">
                  <c:v>-88.992238999999998</c:v>
                </c:pt>
                <c:pt idx="826">
                  <c:v>-88.992585000000005</c:v>
                </c:pt>
                <c:pt idx="827">
                  <c:v>-88.992928000000006</c:v>
                </c:pt>
                <c:pt idx="828">
                  <c:v>-88.993269999999995</c:v>
                </c:pt>
                <c:pt idx="829">
                  <c:v>-88.993609000000006</c:v>
                </c:pt>
                <c:pt idx="830">
                  <c:v>-88.993947000000006</c:v>
                </c:pt>
                <c:pt idx="831">
                  <c:v>-88.994281999999998</c:v>
                </c:pt>
                <c:pt idx="832">
                  <c:v>-88.994615999999994</c:v>
                </c:pt>
                <c:pt idx="833">
                  <c:v>-88.994946999999996</c:v>
                </c:pt>
                <c:pt idx="834">
                  <c:v>-88.995277000000002</c:v>
                </c:pt>
                <c:pt idx="835">
                  <c:v>-88.995604</c:v>
                </c:pt>
                <c:pt idx="836">
                  <c:v>-88.995930000000001</c:v>
                </c:pt>
                <c:pt idx="837">
                  <c:v>-88.996252999999996</c:v>
                </c:pt>
                <c:pt idx="838">
                  <c:v>-88.996575000000007</c:v>
                </c:pt>
                <c:pt idx="839">
                  <c:v>-88.996894999999995</c:v>
                </c:pt>
                <c:pt idx="840">
                  <c:v>-88.997213000000002</c:v>
                </c:pt>
                <c:pt idx="841">
                  <c:v>-88.997529</c:v>
                </c:pt>
                <c:pt idx="842">
                  <c:v>-88.997843000000003</c:v>
                </c:pt>
                <c:pt idx="843">
                  <c:v>-88.998154999999997</c:v>
                </c:pt>
                <c:pt idx="844">
                  <c:v>-88.998464999999996</c:v>
                </c:pt>
                <c:pt idx="845">
                  <c:v>-88.998773999999997</c:v>
                </c:pt>
                <c:pt idx="846">
                  <c:v>-88.999080000000006</c:v>
                </c:pt>
                <c:pt idx="847">
                  <c:v>-88.999385000000004</c:v>
                </c:pt>
                <c:pt idx="848">
                  <c:v>-88.999688000000006</c:v>
                </c:pt>
                <c:pt idx="849">
                  <c:v>-88.999988999999999</c:v>
                </c:pt>
                <c:pt idx="850">
                  <c:v>-89.000287999999998</c:v>
                </c:pt>
                <c:pt idx="851">
                  <c:v>-89.000585999999998</c:v>
                </c:pt>
                <c:pt idx="852">
                  <c:v>-89.000882000000004</c:v>
                </c:pt>
                <c:pt idx="853">
                  <c:v>-89.001175000000003</c:v>
                </c:pt>
                <c:pt idx="854">
                  <c:v>-89.001468000000003</c:v>
                </c:pt>
                <c:pt idx="855">
                  <c:v>-89.001757999999995</c:v>
                </c:pt>
                <c:pt idx="856">
                  <c:v>-89.002047000000005</c:v>
                </c:pt>
                <c:pt idx="857">
                  <c:v>-89.002334000000005</c:v>
                </c:pt>
                <c:pt idx="858">
                  <c:v>-89.002618999999996</c:v>
                </c:pt>
                <c:pt idx="859">
                  <c:v>-89.002902000000006</c:v>
                </c:pt>
                <c:pt idx="860">
                  <c:v>-89.003184000000005</c:v>
                </c:pt>
                <c:pt idx="861">
                  <c:v>-89.003463999999994</c:v>
                </c:pt>
                <c:pt idx="862">
                  <c:v>-89.003743</c:v>
                </c:pt>
                <c:pt idx="863">
                  <c:v>-89.004019</c:v>
                </c:pt>
                <c:pt idx="864">
                  <c:v>-89.004294000000002</c:v>
                </c:pt>
                <c:pt idx="865">
                  <c:v>-89.004568000000006</c:v>
                </c:pt>
                <c:pt idx="866">
                  <c:v>-89.004839000000004</c:v>
                </c:pt>
                <c:pt idx="867">
                  <c:v>-89.005109000000004</c:v>
                </c:pt>
                <c:pt idx="868">
                  <c:v>-89.005377999999993</c:v>
                </c:pt>
                <c:pt idx="869">
                  <c:v>-89.005645000000001</c:v>
                </c:pt>
                <c:pt idx="870">
                  <c:v>-89.00591</c:v>
                </c:pt>
                <c:pt idx="871">
                  <c:v>-89.006173000000004</c:v>
                </c:pt>
                <c:pt idx="872">
                  <c:v>-89.006434999999996</c:v>
                </c:pt>
                <c:pt idx="873">
                  <c:v>-89.006696000000005</c:v>
                </c:pt>
                <c:pt idx="874">
                  <c:v>-89.006955000000005</c:v>
                </c:pt>
                <c:pt idx="875">
                  <c:v>-89.007211999999996</c:v>
                </c:pt>
                <c:pt idx="876">
                  <c:v>-89.007468000000003</c:v>
                </c:pt>
                <c:pt idx="877">
                  <c:v>-89.007722000000001</c:v>
                </c:pt>
                <c:pt idx="878">
                  <c:v>-89.007974000000004</c:v>
                </c:pt>
                <c:pt idx="879">
                  <c:v>-89.008224999999996</c:v>
                </c:pt>
                <c:pt idx="880">
                  <c:v>-89.008475000000004</c:v>
                </c:pt>
                <c:pt idx="881">
                  <c:v>-89.008723000000003</c:v>
                </c:pt>
                <c:pt idx="882">
                  <c:v>-89.008970000000005</c:v>
                </c:pt>
                <c:pt idx="883">
                  <c:v>-89.009214999999998</c:v>
                </c:pt>
                <c:pt idx="884">
                  <c:v>-89.009457999999995</c:v>
                </c:pt>
                <c:pt idx="885">
                  <c:v>-89.009699999999995</c:v>
                </c:pt>
                <c:pt idx="886">
                  <c:v>-89.009940999999998</c:v>
                </c:pt>
                <c:pt idx="887">
                  <c:v>-89.010180000000005</c:v>
                </c:pt>
                <c:pt idx="888">
                  <c:v>-89.010417000000004</c:v>
                </c:pt>
                <c:pt idx="889">
                  <c:v>-89.010654000000002</c:v>
                </c:pt>
                <c:pt idx="890">
                  <c:v>-89.010887999999994</c:v>
                </c:pt>
                <c:pt idx="891">
                  <c:v>-89.011122</c:v>
                </c:pt>
                <c:pt idx="892">
                  <c:v>-89.011353</c:v>
                </c:pt>
                <c:pt idx="893">
                  <c:v>-89.011583999999999</c:v>
                </c:pt>
                <c:pt idx="894">
                  <c:v>-89.011813000000004</c:v>
                </c:pt>
                <c:pt idx="895">
                  <c:v>-89.012039999999999</c:v>
                </c:pt>
                <c:pt idx="896">
                  <c:v>-89.012266999999994</c:v>
                </c:pt>
                <c:pt idx="897">
                  <c:v>-89.012491999999995</c:v>
                </c:pt>
                <c:pt idx="898">
                  <c:v>-89.012715</c:v>
                </c:pt>
                <c:pt idx="899">
                  <c:v>-89.012936999999994</c:v>
                </c:pt>
                <c:pt idx="900">
                  <c:v>-89.013158000000004</c:v>
                </c:pt>
                <c:pt idx="901">
                  <c:v>-89.013377000000006</c:v>
                </c:pt>
                <c:pt idx="902">
                  <c:v>-89.013594999999995</c:v>
                </c:pt>
                <c:pt idx="903">
                  <c:v>-89.013812000000001</c:v>
                </c:pt>
                <c:pt idx="904">
                  <c:v>-89.014026999999999</c:v>
                </c:pt>
                <c:pt idx="905">
                  <c:v>-89.014240999999998</c:v>
                </c:pt>
                <c:pt idx="906">
                  <c:v>-89.014454000000001</c:v>
                </c:pt>
                <c:pt idx="907">
                  <c:v>-89.014664999999994</c:v>
                </c:pt>
                <c:pt idx="908">
                  <c:v>-89.014875000000004</c:v>
                </c:pt>
                <c:pt idx="909">
                  <c:v>-89.015084000000002</c:v>
                </c:pt>
                <c:pt idx="910">
                  <c:v>-89.015291000000005</c:v>
                </c:pt>
                <c:pt idx="911">
                  <c:v>-89.015497999999994</c:v>
                </c:pt>
                <c:pt idx="912">
                  <c:v>-89.015703000000002</c:v>
                </c:pt>
                <c:pt idx="913">
                  <c:v>-89.015906000000001</c:v>
                </c:pt>
                <c:pt idx="914">
                  <c:v>-89.016109</c:v>
                </c:pt>
                <c:pt idx="915">
                  <c:v>-89.016310000000004</c:v>
                </c:pt>
                <c:pt idx="916">
                  <c:v>-89.016508999999999</c:v>
                </c:pt>
                <c:pt idx="917">
                  <c:v>-89.016707999999994</c:v>
                </c:pt>
                <c:pt idx="918">
                  <c:v>-89.016904999999994</c:v>
                </c:pt>
                <c:pt idx="919">
                  <c:v>-89.017101999999994</c:v>
                </c:pt>
                <c:pt idx="920">
                  <c:v>-89.017296000000002</c:v>
                </c:pt>
                <c:pt idx="921">
                  <c:v>-89.017489999999995</c:v>
                </c:pt>
                <c:pt idx="922">
                  <c:v>-89.017683000000005</c:v>
                </c:pt>
                <c:pt idx="923">
                  <c:v>-89.017874000000006</c:v>
                </c:pt>
                <c:pt idx="924">
                  <c:v>-89.018063999999995</c:v>
                </c:pt>
                <c:pt idx="925">
                  <c:v>-89.018253000000001</c:v>
                </c:pt>
                <c:pt idx="926">
                  <c:v>-89.018440999999996</c:v>
                </c:pt>
                <c:pt idx="927">
                  <c:v>-89.018626999999995</c:v>
                </c:pt>
                <c:pt idx="928">
                  <c:v>-89.018812999999994</c:v>
                </c:pt>
                <c:pt idx="929">
                  <c:v>-89.018996999999999</c:v>
                </c:pt>
                <c:pt idx="930">
                  <c:v>-89.019180000000006</c:v>
                </c:pt>
                <c:pt idx="931">
                  <c:v>-89.019362000000001</c:v>
                </c:pt>
                <c:pt idx="932">
                  <c:v>-89.019542000000001</c:v>
                </c:pt>
                <c:pt idx="933">
                  <c:v>-89.019722000000002</c:v>
                </c:pt>
                <c:pt idx="934">
                  <c:v>-89.019901000000004</c:v>
                </c:pt>
                <c:pt idx="935">
                  <c:v>-89.020077999999998</c:v>
                </c:pt>
                <c:pt idx="936">
                  <c:v>-89.020253999999994</c:v>
                </c:pt>
                <c:pt idx="937">
                  <c:v>-89.020428999999993</c:v>
                </c:pt>
                <c:pt idx="938">
                  <c:v>-89.020602999999994</c:v>
                </c:pt>
                <c:pt idx="939">
                  <c:v>-89.020775999999998</c:v>
                </c:pt>
                <c:pt idx="940">
                  <c:v>-89.020948000000004</c:v>
                </c:pt>
                <c:pt idx="941">
                  <c:v>-89.021118999999999</c:v>
                </c:pt>
                <c:pt idx="942">
                  <c:v>-89.021287999999998</c:v>
                </c:pt>
                <c:pt idx="943">
                  <c:v>-89.021456999999998</c:v>
                </c:pt>
                <c:pt idx="944">
                  <c:v>-89.021624000000003</c:v>
                </c:pt>
                <c:pt idx="945">
                  <c:v>-89.021790999999993</c:v>
                </c:pt>
                <c:pt idx="946">
                  <c:v>-89.021956000000003</c:v>
                </c:pt>
                <c:pt idx="947">
                  <c:v>-89.022120000000001</c:v>
                </c:pt>
                <c:pt idx="948">
                  <c:v>-89.022283999999999</c:v>
                </c:pt>
                <c:pt idx="949">
                  <c:v>-89.022446000000002</c:v>
                </c:pt>
                <c:pt idx="950">
                  <c:v>-89.022606999999994</c:v>
                </c:pt>
                <c:pt idx="951">
                  <c:v>-89.022767000000002</c:v>
                </c:pt>
                <c:pt idx="952">
                  <c:v>-89.022925999999998</c:v>
                </c:pt>
                <c:pt idx="953">
                  <c:v>-89.023083999999997</c:v>
                </c:pt>
                <c:pt idx="954">
                  <c:v>-89.023240999999999</c:v>
                </c:pt>
                <c:pt idx="955">
                  <c:v>-89.023397000000003</c:v>
                </c:pt>
                <c:pt idx="956">
                  <c:v>-89.023551999999995</c:v>
                </c:pt>
                <c:pt idx="957">
                  <c:v>-89.023706000000004</c:v>
                </c:pt>
                <c:pt idx="958">
                  <c:v>-89.023859999999999</c:v>
                </c:pt>
                <c:pt idx="959">
                  <c:v>-89.024011999999999</c:v>
                </c:pt>
                <c:pt idx="960">
                  <c:v>-89.024163000000001</c:v>
                </c:pt>
                <c:pt idx="961">
                  <c:v>-89.024313000000006</c:v>
                </c:pt>
                <c:pt idx="962">
                  <c:v>-89.024462</c:v>
                </c:pt>
                <c:pt idx="963">
                  <c:v>-89.024609999999996</c:v>
                </c:pt>
                <c:pt idx="964">
                  <c:v>-89.024756999999994</c:v>
                </c:pt>
                <c:pt idx="965">
                  <c:v>-89.024904000000006</c:v>
                </c:pt>
                <c:pt idx="966">
                  <c:v>-89.025048999999996</c:v>
                </c:pt>
                <c:pt idx="967">
                  <c:v>-89.025193000000002</c:v>
                </c:pt>
                <c:pt idx="968">
                  <c:v>-89.025336999999993</c:v>
                </c:pt>
                <c:pt idx="969">
                  <c:v>-89.025479000000004</c:v>
                </c:pt>
                <c:pt idx="970">
                  <c:v>-89.025621000000001</c:v>
                </c:pt>
                <c:pt idx="971">
                  <c:v>-89.025761000000003</c:v>
                </c:pt>
                <c:pt idx="972">
                  <c:v>-89.025901000000005</c:v>
                </c:pt>
                <c:pt idx="973">
                  <c:v>-89.026039999999995</c:v>
                </c:pt>
                <c:pt idx="974">
                  <c:v>-89.026178000000002</c:v>
                </c:pt>
                <c:pt idx="975">
                  <c:v>-89.026313999999999</c:v>
                </c:pt>
                <c:pt idx="976">
                  <c:v>-89.026450999999994</c:v>
                </c:pt>
                <c:pt idx="977">
                  <c:v>-89.026585999999995</c:v>
                </c:pt>
                <c:pt idx="978">
                  <c:v>-89.026719999999997</c:v>
                </c:pt>
                <c:pt idx="979">
                  <c:v>-89.026853000000003</c:v>
                </c:pt>
                <c:pt idx="980">
                  <c:v>-89.026985999999994</c:v>
                </c:pt>
                <c:pt idx="981">
                  <c:v>-89.027117000000004</c:v>
                </c:pt>
                <c:pt idx="982">
                  <c:v>-89.027248</c:v>
                </c:pt>
                <c:pt idx="983">
                  <c:v>-89.027377999999999</c:v>
                </c:pt>
                <c:pt idx="984">
                  <c:v>-89.027507</c:v>
                </c:pt>
                <c:pt idx="985">
                  <c:v>-89.027635000000004</c:v>
                </c:pt>
                <c:pt idx="986">
                  <c:v>-89.027761999999996</c:v>
                </c:pt>
                <c:pt idx="987">
                  <c:v>-89.027889000000002</c:v>
                </c:pt>
                <c:pt idx="988">
                  <c:v>-89.028014999999996</c:v>
                </c:pt>
                <c:pt idx="989">
                  <c:v>-89.028138999999996</c:v>
                </c:pt>
                <c:pt idx="990">
                  <c:v>-89.028262999999995</c:v>
                </c:pt>
                <c:pt idx="991">
                  <c:v>-89.028385999999998</c:v>
                </c:pt>
                <c:pt idx="992">
                  <c:v>-89.028509</c:v>
                </c:pt>
                <c:pt idx="993">
                  <c:v>-89.028630000000007</c:v>
                </c:pt>
                <c:pt idx="994">
                  <c:v>-89.028751</c:v>
                </c:pt>
                <c:pt idx="995">
                  <c:v>-89.028869999999998</c:v>
                </c:pt>
                <c:pt idx="996">
                  <c:v>-89.028988999999996</c:v>
                </c:pt>
                <c:pt idx="997">
                  <c:v>-89.029107999999994</c:v>
                </c:pt>
                <c:pt idx="998">
                  <c:v>-89.029224999999997</c:v>
                </c:pt>
                <c:pt idx="999">
                  <c:v>-89.029342</c:v>
                </c:pt>
                <c:pt idx="1000">
                  <c:v>-89.029456999999994</c:v>
                </c:pt>
              </c:numCache>
            </c:numRef>
          </c:yVal>
          <c:smooth val="0"/>
          <c:extLst>
            <c:ext xmlns:c16="http://schemas.microsoft.com/office/drawing/2014/chart" uri="{C3380CC4-5D6E-409C-BE32-E72D297353CC}">
              <c16:uniqueId val="{00000000-6013-1B41-9B49-D580E4B76B00}"/>
            </c:ext>
          </c:extLst>
        </c:ser>
        <c:ser>
          <c:idx val="1"/>
          <c:order val="1"/>
          <c:tx>
            <c:strRef>
              <c:f>control_from_yellow!$Q$1</c:f>
              <c:strCache>
                <c:ptCount val="1"/>
                <c:pt idx="0">
                  <c:v>OpenCOR</c:v>
                </c:pt>
              </c:strCache>
            </c:strRef>
          </c:tx>
          <c:spPr>
            <a:ln w="19050" cap="rnd">
              <a:solidFill>
                <a:schemeClr val="accent2"/>
              </a:solidFill>
              <a:round/>
            </a:ln>
            <a:effectLst/>
          </c:spPr>
          <c:marker>
            <c:symbol val="none"/>
          </c:marker>
          <c:xVal>
            <c:numRef>
              <c:f>control_from_yellow!$A$2:$A$1002</c:f>
              <c:numCache>
                <c:formatCode>General</c:formatCode>
                <c:ptCount val="1001"/>
                <c:pt idx="0">
                  <c:v>0.996</c:v>
                </c:pt>
                <c:pt idx="1">
                  <c:v>1.9950000000000001</c:v>
                </c:pt>
                <c:pt idx="2">
                  <c:v>2.9940000000000002</c:v>
                </c:pt>
                <c:pt idx="3">
                  <c:v>3.9929999999999999</c:v>
                </c:pt>
                <c:pt idx="4">
                  <c:v>4.992</c:v>
                </c:pt>
                <c:pt idx="5">
                  <c:v>5.9909999999999997</c:v>
                </c:pt>
                <c:pt idx="6">
                  <c:v>6.99</c:v>
                </c:pt>
                <c:pt idx="7">
                  <c:v>7.9889999999999999</c:v>
                </c:pt>
                <c:pt idx="8">
                  <c:v>8.9879999999999995</c:v>
                </c:pt>
                <c:pt idx="9">
                  <c:v>9.9870000000000001</c:v>
                </c:pt>
                <c:pt idx="10">
                  <c:v>10.986000000000001</c:v>
                </c:pt>
                <c:pt idx="11">
                  <c:v>11.984999999999999</c:v>
                </c:pt>
                <c:pt idx="12">
                  <c:v>12.984</c:v>
                </c:pt>
                <c:pt idx="13">
                  <c:v>13.983000000000001</c:v>
                </c:pt>
                <c:pt idx="14">
                  <c:v>14.981999999999999</c:v>
                </c:pt>
                <c:pt idx="15">
                  <c:v>15.981</c:v>
                </c:pt>
                <c:pt idx="16">
                  <c:v>16.98</c:v>
                </c:pt>
                <c:pt idx="17">
                  <c:v>17.978999999999999</c:v>
                </c:pt>
                <c:pt idx="18">
                  <c:v>18.978000000000002</c:v>
                </c:pt>
                <c:pt idx="19">
                  <c:v>19.977</c:v>
                </c:pt>
                <c:pt idx="20">
                  <c:v>20.975999999999999</c:v>
                </c:pt>
                <c:pt idx="21">
                  <c:v>21.975000000000001</c:v>
                </c:pt>
                <c:pt idx="22">
                  <c:v>22.974</c:v>
                </c:pt>
                <c:pt idx="23">
                  <c:v>23.972999999999999</c:v>
                </c:pt>
                <c:pt idx="24">
                  <c:v>24.972000000000001</c:v>
                </c:pt>
                <c:pt idx="25">
                  <c:v>25.971</c:v>
                </c:pt>
                <c:pt idx="26">
                  <c:v>26.97</c:v>
                </c:pt>
                <c:pt idx="27">
                  <c:v>27.969000000000001</c:v>
                </c:pt>
                <c:pt idx="28">
                  <c:v>28.968</c:v>
                </c:pt>
                <c:pt idx="29">
                  <c:v>29.966999999999999</c:v>
                </c:pt>
                <c:pt idx="30">
                  <c:v>30.966000000000001</c:v>
                </c:pt>
                <c:pt idx="31">
                  <c:v>31.965</c:v>
                </c:pt>
                <c:pt idx="32">
                  <c:v>32.963999999999999</c:v>
                </c:pt>
                <c:pt idx="33">
                  <c:v>33.963000000000001</c:v>
                </c:pt>
                <c:pt idx="34">
                  <c:v>34.962000000000003</c:v>
                </c:pt>
                <c:pt idx="35">
                  <c:v>35.960999999999999</c:v>
                </c:pt>
                <c:pt idx="36">
                  <c:v>36.96</c:v>
                </c:pt>
                <c:pt idx="37">
                  <c:v>37.959000000000003</c:v>
                </c:pt>
                <c:pt idx="38">
                  <c:v>38.957999999999998</c:v>
                </c:pt>
                <c:pt idx="39">
                  <c:v>39.957000000000001</c:v>
                </c:pt>
                <c:pt idx="40">
                  <c:v>40.956000000000003</c:v>
                </c:pt>
                <c:pt idx="41">
                  <c:v>41.954999999999998</c:v>
                </c:pt>
                <c:pt idx="42">
                  <c:v>42.954000000000001</c:v>
                </c:pt>
                <c:pt idx="43">
                  <c:v>43.953000000000003</c:v>
                </c:pt>
                <c:pt idx="44">
                  <c:v>44.951999999999998</c:v>
                </c:pt>
                <c:pt idx="45">
                  <c:v>45.951000000000001</c:v>
                </c:pt>
                <c:pt idx="46">
                  <c:v>46.95</c:v>
                </c:pt>
                <c:pt idx="47">
                  <c:v>47.948999999999998</c:v>
                </c:pt>
                <c:pt idx="48">
                  <c:v>48.948</c:v>
                </c:pt>
                <c:pt idx="49">
                  <c:v>49.947000000000003</c:v>
                </c:pt>
                <c:pt idx="50">
                  <c:v>50.945999999999998</c:v>
                </c:pt>
                <c:pt idx="51">
                  <c:v>51.945</c:v>
                </c:pt>
                <c:pt idx="52">
                  <c:v>52.944000000000003</c:v>
                </c:pt>
                <c:pt idx="53">
                  <c:v>53.942999999999998</c:v>
                </c:pt>
                <c:pt idx="54">
                  <c:v>54.942</c:v>
                </c:pt>
                <c:pt idx="55">
                  <c:v>55.941000000000003</c:v>
                </c:pt>
                <c:pt idx="56">
                  <c:v>56.94</c:v>
                </c:pt>
                <c:pt idx="57">
                  <c:v>57.939</c:v>
                </c:pt>
                <c:pt idx="58">
                  <c:v>58.938000000000002</c:v>
                </c:pt>
                <c:pt idx="59">
                  <c:v>59.936999999999998</c:v>
                </c:pt>
                <c:pt idx="60">
                  <c:v>60.936</c:v>
                </c:pt>
                <c:pt idx="61">
                  <c:v>61.935000000000002</c:v>
                </c:pt>
                <c:pt idx="62">
                  <c:v>62.933999999999997</c:v>
                </c:pt>
                <c:pt idx="63">
                  <c:v>63.933</c:v>
                </c:pt>
                <c:pt idx="64">
                  <c:v>64.932000000000002</c:v>
                </c:pt>
                <c:pt idx="65">
                  <c:v>65.930999999999997</c:v>
                </c:pt>
                <c:pt idx="66">
                  <c:v>66.930000000000007</c:v>
                </c:pt>
                <c:pt idx="67">
                  <c:v>67.929000000000002</c:v>
                </c:pt>
                <c:pt idx="68">
                  <c:v>68.927999999999997</c:v>
                </c:pt>
                <c:pt idx="69">
                  <c:v>69.927000000000007</c:v>
                </c:pt>
                <c:pt idx="70">
                  <c:v>70.926000000000002</c:v>
                </c:pt>
                <c:pt idx="71">
                  <c:v>71.924999999999997</c:v>
                </c:pt>
                <c:pt idx="72">
                  <c:v>72.924000000000007</c:v>
                </c:pt>
                <c:pt idx="73">
                  <c:v>73.923000000000002</c:v>
                </c:pt>
                <c:pt idx="74">
                  <c:v>74.921999999999997</c:v>
                </c:pt>
                <c:pt idx="75">
                  <c:v>75.921000000000006</c:v>
                </c:pt>
                <c:pt idx="76">
                  <c:v>76.92</c:v>
                </c:pt>
                <c:pt idx="77">
                  <c:v>77.918999999999997</c:v>
                </c:pt>
                <c:pt idx="78">
                  <c:v>78.918000000000006</c:v>
                </c:pt>
                <c:pt idx="79">
                  <c:v>79.917000000000002</c:v>
                </c:pt>
                <c:pt idx="80">
                  <c:v>80.915999999999997</c:v>
                </c:pt>
                <c:pt idx="81">
                  <c:v>81.915000000000006</c:v>
                </c:pt>
                <c:pt idx="82">
                  <c:v>82.914000000000001</c:v>
                </c:pt>
                <c:pt idx="83">
                  <c:v>83.912999999999997</c:v>
                </c:pt>
                <c:pt idx="84">
                  <c:v>84.912000000000006</c:v>
                </c:pt>
                <c:pt idx="85">
                  <c:v>85.911000000000001</c:v>
                </c:pt>
                <c:pt idx="86">
                  <c:v>86.91</c:v>
                </c:pt>
                <c:pt idx="87">
                  <c:v>87.909000000000006</c:v>
                </c:pt>
                <c:pt idx="88">
                  <c:v>88.908000000000001</c:v>
                </c:pt>
                <c:pt idx="89">
                  <c:v>89.906999999999996</c:v>
                </c:pt>
                <c:pt idx="90">
                  <c:v>90.906000000000006</c:v>
                </c:pt>
                <c:pt idx="91">
                  <c:v>91.905000000000001</c:v>
                </c:pt>
                <c:pt idx="92">
                  <c:v>92.903999999999996</c:v>
                </c:pt>
                <c:pt idx="93">
                  <c:v>93.903000000000006</c:v>
                </c:pt>
                <c:pt idx="94">
                  <c:v>94.902000000000001</c:v>
                </c:pt>
                <c:pt idx="95">
                  <c:v>95.900999999999996</c:v>
                </c:pt>
                <c:pt idx="96">
                  <c:v>96.9</c:v>
                </c:pt>
                <c:pt idx="97">
                  <c:v>97.899000000000001</c:v>
                </c:pt>
                <c:pt idx="98">
                  <c:v>98.897999999999996</c:v>
                </c:pt>
                <c:pt idx="99">
                  <c:v>99.897000000000006</c:v>
                </c:pt>
                <c:pt idx="100">
                  <c:v>100.896</c:v>
                </c:pt>
                <c:pt idx="101">
                  <c:v>101.895</c:v>
                </c:pt>
                <c:pt idx="102">
                  <c:v>102.89400000000001</c:v>
                </c:pt>
                <c:pt idx="103">
                  <c:v>103.893</c:v>
                </c:pt>
                <c:pt idx="104">
                  <c:v>104.892</c:v>
                </c:pt>
                <c:pt idx="105">
                  <c:v>105.89100000000001</c:v>
                </c:pt>
                <c:pt idx="106">
                  <c:v>106.89</c:v>
                </c:pt>
                <c:pt idx="107">
                  <c:v>107.889</c:v>
                </c:pt>
                <c:pt idx="108">
                  <c:v>108.88800000000001</c:v>
                </c:pt>
                <c:pt idx="109">
                  <c:v>109.887</c:v>
                </c:pt>
                <c:pt idx="110">
                  <c:v>110.886</c:v>
                </c:pt>
                <c:pt idx="111">
                  <c:v>111.88500000000001</c:v>
                </c:pt>
                <c:pt idx="112">
                  <c:v>112.884</c:v>
                </c:pt>
                <c:pt idx="113">
                  <c:v>113.883</c:v>
                </c:pt>
                <c:pt idx="114">
                  <c:v>114.88200000000001</c:v>
                </c:pt>
                <c:pt idx="115">
                  <c:v>115.881</c:v>
                </c:pt>
                <c:pt idx="116">
                  <c:v>116.88</c:v>
                </c:pt>
                <c:pt idx="117">
                  <c:v>117.879</c:v>
                </c:pt>
                <c:pt idx="118">
                  <c:v>118.878</c:v>
                </c:pt>
                <c:pt idx="119">
                  <c:v>119.877</c:v>
                </c:pt>
                <c:pt idx="120">
                  <c:v>120.876</c:v>
                </c:pt>
                <c:pt idx="121">
                  <c:v>121.875</c:v>
                </c:pt>
                <c:pt idx="122">
                  <c:v>122.874</c:v>
                </c:pt>
                <c:pt idx="123">
                  <c:v>123.873</c:v>
                </c:pt>
                <c:pt idx="124">
                  <c:v>124.872</c:v>
                </c:pt>
                <c:pt idx="125">
                  <c:v>125.871</c:v>
                </c:pt>
                <c:pt idx="126">
                  <c:v>126.87</c:v>
                </c:pt>
                <c:pt idx="127">
                  <c:v>127.869</c:v>
                </c:pt>
                <c:pt idx="128">
                  <c:v>128.86799999999999</c:v>
                </c:pt>
                <c:pt idx="129">
                  <c:v>129.86699999999999</c:v>
                </c:pt>
                <c:pt idx="130">
                  <c:v>130.86600000000001</c:v>
                </c:pt>
                <c:pt idx="131">
                  <c:v>131.86500000000001</c:v>
                </c:pt>
                <c:pt idx="132">
                  <c:v>132.864</c:v>
                </c:pt>
                <c:pt idx="133">
                  <c:v>133.863</c:v>
                </c:pt>
                <c:pt idx="134">
                  <c:v>134.86199999999999</c:v>
                </c:pt>
                <c:pt idx="135">
                  <c:v>135.86099999999999</c:v>
                </c:pt>
                <c:pt idx="136">
                  <c:v>136.86000000000001</c:v>
                </c:pt>
                <c:pt idx="137">
                  <c:v>137.85900000000001</c:v>
                </c:pt>
                <c:pt idx="138">
                  <c:v>138.858</c:v>
                </c:pt>
                <c:pt idx="139">
                  <c:v>139.857</c:v>
                </c:pt>
                <c:pt idx="140">
                  <c:v>140.85599999999999</c:v>
                </c:pt>
                <c:pt idx="141">
                  <c:v>141.85499999999999</c:v>
                </c:pt>
                <c:pt idx="142">
                  <c:v>142.85400000000001</c:v>
                </c:pt>
                <c:pt idx="143">
                  <c:v>143.85300000000001</c:v>
                </c:pt>
                <c:pt idx="144">
                  <c:v>144.852</c:v>
                </c:pt>
                <c:pt idx="145">
                  <c:v>145.851</c:v>
                </c:pt>
                <c:pt idx="146">
                  <c:v>146.85</c:v>
                </c:pt>
                <c:pt idx="147">
                  <c:v>147.84899999999999</c:v>
                </c:pt>
                <c:pt idx="148">
                  <c:v>148.84800000000001</c:v>
                </c:pt>
                <c:pt idx="149">
                  <c:v>149.84700000000001</c:v>
                </c:pt>
                <c:pt idx="150">
                  <c:v>150.846</c:v>
                </c:pt>
                <c:pt idx="151">
                  <c:v>151.845</c:v>
                </c:pt>
                <c:pt idx="152">
                  <c:v>152.84399999999999</c:v>
                </c:pt>
                <c:pt idx="153">
                  <c:v>153.84299999999999</c:v>
                </c:pt>
                <c:pt idx="154">
                  <c:v>154.84200000000001</c:v>
                </c:pt>
                <c:pt idx="155">
                  <c:v>155.84100000000001</c:v>
                </c:pt>
                <c:pt idx="156">
                  <c:v>156.84</c:v>
                </c:pt>
                <c:pt idx="157">
                  <c:v>157.839</c:v>
                </c:pt>
                <c:pt idx="158">
                  <c:v>158.83799999999999</c:v>
                </c:pt>
                <c:pt idx="159">
                  <c:v>159.83699999999999</c:v>
                </c:pt>
                <c:pt idx="160">
                  <c:v>160.83600000000001</c:v>
                </c:pt>
                <c:pt idx="161">
                  <c:v>161.83500000000001</c:v>
                </c:pt>
                <c:pt idx="162">
                  <c:v>162.834</c:v>
                </c:pt>
                <c:pt idx="163">
                  <c:v>163.833</c:v>
                </c:pt>
                <c:pt idx="164">
                  <c:v>164.83199999999999</c:v>
                </c:pt>
                <c:pt idx="165">
                  <c:v>165.83099999999999</c:v>
                </c:pt>
                <c:pt idx="166">
                  <c:v>166.83</c:v>
                </c:pt>
                <c:pt idx="167">
                  <c:v>167.82900000000001</c:v>
                </c:pt>
                <c:pt idx="168">
                  <c:v>168.828</c:v>
                </c:pt>
                <c:pt idx="169">
                  <c:v>169.827</c:v>
                </c:pt>
                <c:pt idx="170">
                  <c:v>170.82599999999999</c:v>
                </c:pt>
                <c:pt idx="171">
                  <c:v>171.82499999999999</c:v>
                </c:pt>
                <c:pt idx="172">
                  <c:v>172.82400000000001</c:v>
                </c:pt>
                <c:pt idx="173">
                  <c:v>173.82300000000001</c:v>
                </c:pt>
                <c:pt idx="174">
                  <c:v>174.822</c:v>
                </c:pt>
                <c:pt idx="175">
                  <c:v>175.821</c:v>
                </c:pt>
                <c:pt idx="176">
                  <c:v>176.82</c:v>
                </c:pt>
                <c:pt idx="177">
                  <c:v>177.81899999999999</c:v>
                </c:pt>
                <c:pt idx="178">
                  <c:v>178.81800000000001</c:v>
                </c:pt>
                <c:pt idx="179">
                  <c:v>179.81700000000001</c:v>
                </c:pt>
                <c:pt idx="180">
                  <c:v>180.816</c:v>
                </c:pt>
                <c:pt idx="181">
                  <c:v>181.815</c:v>
                </c:pt>
                <c:pt idx="182">
                  <c:v>182.81399999999999</c:v>
                </c:pt>
                <c:pt idx="183">
                  <c:v>183.81299999999999</c:v>
                </c:pt>
                <c:pt idx="184">
                  <c:v>184.81200000000001</c:v>
                </c:pt>
                <c:pt idx="185">
                  <c:v>185.81100000000001</c:v>
                </c:pt>
                <c:pt idx="186">
                  <c:v>186.81</c:v>
                </c:pt>
                <c:pt idx="187">
                  <c:v>187.809</c:v>
                </c:pt>
                <c:pt idx="188">
                  <c:v>188.80799999999999</c:v>
                </c:pt>
                <c:pt idx="189">
                  <c:v>189.80699999999999</c:v>
                </c:pt>
                <c:pt idx="190">
                  <c:v>190.80600000000001</c:v>
                </c:pt>
                <c:pt idx="191">
                  <c:v>191.80500000000001</c:v>
                </c:pt>
                <c:pt idx="192">
                  <c:v>192.804</c:v>
                </c:pt>
                <c:pt idx="193">
                  <c:v>193.803</c:v>
                </c:pt>
                <c:pt idx="194">
                  <c:v>194.80199999999999</c:v>
                </c:pt>
                <c:pt idx="195">
                  <c:v>195.80099999999999</c:v>
                </c:pt>
                <c:pt idx="196">
                  <c:v>196.8</c:v>
                </c:pt>
                <c:pt idx="197">
                  <c:v>197.79900000000001</c:v>
                </c:pt>
                <c:pt idx="198">
                  <c:v>198.798</c:v>
                </c:pt>
                <c:pt idx="199">
                  <c:v>199.797</c:v>
                </c:pt>
                <c:pt idx="200">
                  <c:v>200.79599999999999</c:v>
                </c:pt>
                <c:pt idx="201">
                  <c:v>201.79499999999999</c:v>
                </c:pt>
                <c:pt idx="202">
                  <c:v>202.79400000000001</c:v>
                </c:pt>
                <c:pt idx="203">
                  <c:v>203.79300000000001</c:v>
                </c:pt>
                <c:pt idx="204">
                  <c:v>204.792</c:v>
                </c:pt>
                <c:pt idx="205">
                  <c:v>205.791</c:v>
                </c:pt>
                <c:pt idx="206">
                  <c:v>206.79</c:v>
                </c:pt>
                <c:pt idx="207">
                  <c:v>207.78899999999999</c:v>
                </c:pt>
                <c:pt idx="208">
                  <c:v>208.78800000000001</c:v>
                </c:pt>
                <c:pt idx="209">
                  <c:v>209.78700000000001</c:v>
                </c:pt>
                <c:pt idx="210">
                  <c:v>210.786</c:v>
                </c:pt>
                <c:pt idx="211">
                  <c:v>211.785</c:v>
                </c:pt>
                <c:pt idx="212">
                  <c:v>212.78399999999999</c:v>
                </c:pt>
                <c:pt idx="213">
                  <c:v>213.78299999999999</c:v>
                </c:pt>
                <c:pt idx="214">
                  <c:v>214.78200000000001</c:v>
                </c:pt>
                <c:pt idx="215">
                  <c:v>215.78100000000001</c:v>
                </c:pt>
                <c:pt idx="216">
                  <c:v>216.78</c:v>
                </c:pt>
                <c:pt idx="217">
                  <c:v>217.779</c:v>
                </c:pt>
                <c:pt idx="218">
                  <c:v>218.77799999999999</c:v>
                </c:pt>
                <c:pt idx="219">
                  <c:v>219.77699999999999</c:v>
                </c:pt>
                <c:pt idx="220">
                  <c:v>220.77600000000001</c:v>
                </c:pt>
                <c:pt idx="221">
                  <c:v>221.77500000000001</c:v>
                </c:pt>
                <c:pt idx="222">
                  <c:v>222.774</c:v>
                </c:pt>
                <c:pt idx="223">
                  <c:v>223.773</c:v>
                </c:pt>
                <c:pt idx="224">
                  <c:v>224.77199999999999</c:v>
                </c:pt>
                <c:pt idx="225">
                  <c:v>225.77099999999999</c:v>
                </c:pt>
                <c:pt idx="226">
                  <c:v>226.77</c:v>
                </c:pt>
                <c:pt idx="227">
                  <c:v>227.76900000000001</c:v>
                </c:pt>
                <c:pt idx="228">
                  <c:v>228.768</c:v>
                </c:pt>
                <c:pt idx="229">
                  <c:v>229.767</c:v>
                </c:pt>
                <c:pt idx="230">
                  <c:v>230.76599999999999</c:v>
                </c:pt>
                <c:pt idx="231">
                  <c:v>231.76499999999999</c:v>
                </c:pt>
                <c:pt idx="232">
                  <c:v>232.76400000000001</c:v>
                </c:pt>
                <c:pt idx="233">
                  <c:v>233.76300000000001</c:v>
                </c:pt>
                <c:pt idx="234">
                  <c:v>234.762</c:v>
                </c:pt>
                <c:pt idx="235">
                  <c:v>235.761</c:v>
                </c:pt>
                <c:pt idx="236">
                  <c:v>236.76</c:v>
                </c:pt>
                <c:pt idx="237">
                  <c:v>237.75899999999999</c:v>
                </c:pt>
                <c:pt idx="238">
                  <c:v>238.75800000000001</c:v>
                </c:pt>
                <c:pt idx="239">
                  <c:v>239.75700000000001</c:v>
                </c:pt>
                <c:pt idx="240">
                  <c:v>240.756</c:v>
                </c:pt>
                <c:pt idx="241">
                  <c:v>241.755</c:v>
                </c:pt>
                <c:pt idx="242">
                  <c:v>242.75399999999999</c:v>
                </c:pt>
                <c:pt idx="243">
                  <c:v>243.75299999999999</c:v>
                </c:pt>
                <c:pt idx="244">
                  <c:v>244.75200000000001</c:v>
                </c:pt>
                <c:pt idx="245">
                  <c:v>245.751</c:v>
                </c:pt>
                <c:pt idx="246">
                  <c:v>246.75</c:v>
                </c:pt>
                <c:pt idx="247">
                  <c:v>247.749</c:v>
                </c:pt>
                <c:pt idx="248">
                  <c:v>248.74799999999999</c:v>
                </c:pt>
                <c:pt idx="249">
                  <c:v>249.74700000000001</c:v>
                </c:pt>
                <c:pt idx="250">
                  <c:v>250.74600000000001</c:v>
                </c:pt>
                <c:pt idx="251">
                  <c:v>251.745</c:v>
                </c:pt>
                <c:pt idx="252">
                  <c:v>252.744</c:v>
                </c:pt>
                <c:pt idx="253">
                  <c:v>253.74299999999999</c:v>
                </c:pt>
                <c:pt idx="254">
                  <c:v>254.74199999999999</c:v>
                </c:pt>
                <c:pt idx="255">
                  <c:v>255.74100000000001</c:v>
                </c:pt>
                <c:pt idx="256">
                  <c:v>256.74</c:v>
                </c:pt>
                <c:pt idx="257">
                  <c:v>257.73899999999998</c:v>
                </c:pt>
                <c:pt idx="258">
                  <c:v>258.738</c:v>
                </c:pt>
                <c:pt idx="259">
                  <c:v>259.73700000000002</c:v>
                </c:pt>
                <c:pt idx="260">
                  <c:v>260.73599999999999</c:v>
                </c:pt>
                <c:pt idx="261">
                  <c:v>261.73500000000001</c:v>
                </c:pt>
                <c:pt idx="262">
                  <c:v>262.73399999999998</c:v>
                </c:pt>
                <c:pt idx="263">
                  <c:v>263.733</c:v>
                </c:pt>
                <c:pt idx="264">
                  <c:v>264.73200000000003</c:v>
                </c:pt>
                <c:pt idx="265">
                  <c:v>265.73099999999999</c:v>
                </c:pt>
                <c:pt idx="266">
                  <c:v>266.73</c:v>
                </c:pt>
                <c:pt idx="267">
                  <c:v>267.72899999999998</c:v>
                </c:pt>
                <c:pt idx="268">
                  <c:v>268.72800000000001</c:v>
                </c:pt>
                <c:pt idx="269">
                  <c:v>269.72699999999998</c:v>
                </c:pt>
                <c:pt idx="270">
                  <c:v>270.726</c:v>
                </c:pt>
                <c:pt idx="271">
                  <c:v>271.72500000000002</c:v>
                </c:pt>
                <c:pt idx="272">
                  <c:v>272.72399999999999</c:v>
                </c:pt>
                <c:pt idx="273">
                  <c:v>273.72300000000001</c:v>
                </c:pt>
                <c:pt idx="274">
                  <c:v>274.72199999999998</c:v>
                </c:pt>
                <c:pt idx="275">
                  <c:v>275.721</c:v>
                </c:pt>
                <c:pt idx="276">
                  <c:v>276.72000000000003</c:v>
                </c:pt>
                <c:pt idx="277">
                  <c:v>277.71899999999999</c:v>
                </c:pt>
                <c:pt idx="278">
                  <c:v>278.71800000000002</c:v>
                </c:pt>
                <c:pt idx="279">
                  <c:v>279.71699999999998</c:v>
                </c:pt>
                <c:pt idx="280">
                  <c:v>280.71600000000001</c:v>
                </c:pt>
                <c:pt idx="281">
                  <c:v>281.71499999999997</c:v>
                </c:pt>
                <c:pt idx="282">
                  <c:v>282.714</c:v>
                </c:pt>
                <c:pt idx="283">
                  <c:v>283.71300000000002</c:v>
                </c:pt>
                <c:pt idx="284">
                  <c:v>284.71199999999999</c:v>
                </c:pt>
                <c:pt idx="285">
                  <c:v>285.71100000000001</c:v>
                </c:pt>
                <c:pt idx="286">
                  <c:v>286.70999999999998</c:v>
                </c:pt>
                <c:pt idx="287">
                  <c:v>287.709</c:v>
                </c:pt>
                <c:pt idx="288">
                  <c:v>288.70800000000003</c:v>
                </c:pt>
                <c:pt idx="289">
                  <c:v>289.70699999999999</c:v>
                </c:pt>
                <c:pt idx="290">
                  <c:v>290.70600000000002</c:v>
                </c:pt>
                <c:pt idx="291">
                  <c:v>291.70499999999998</c:v>
                </c:pt>
                <c:pt idx="292">
                  <c:v>292.70400000000001</c:v>
                </c:pt>
                <c:pt idx="293">
                  <c:v>293.70299999999997</c:v>
                </c:pt>
                <c:pt idx="294">
                  <c:v>294.702</c:v>
                </c:pt>
                <c:pt idx="295">
                  <c:v>295.70100000000002</c:v>
                </c:pt>
                <c:pt idx="296">
                  <c:v>296.7</c:v>
                </c:pt>
                <c:pt idx="297">
                  <c:v>297.69900000000001</c:v>
                </c:pt>
                <c:pt idx="298">
                  <c:v>298.69799999999998</c:v>
                </c:pt>
                <c:pt idx="299">
                  <c:v>299.697</c:v>
                </c:pt>
                <c:pt idx="300">
                  <c:v>300.69600000000003</c:v>
                </c:pt>
                <c:pt idx="301">
                  <c:v>301.69499999999999</c:v>
                </c:pt>
                <c:pt idx="302">
                  <c:v>302.69400000000002</c:v>
                </c:pt>
                <c:pt idx="303">
                  <c:v>303.69299999999998</c:v>
                </c:pt>
                <c:pt idx="304">
                  <c:v>304.69200000000001</c:v>
                </c:pt>
                <c:pt idx="305">
                  <c:v>305.69099999999997</c:v>
                </c:pt>
                <c:pt idx="306">
                  <c:v>306.69</c:v>
                </c:pt>
                <c:pt idx="307">
                  <c:v>307.68900000000002</c:v>
                </c:pt>
                <c:pt idx="308">
                  <c:v>308.68799999999999</c:v>
                </c:pt>
                <c:pt idx="309">
                  <c:v>309.68700000000001</c:v>
                </c:pt>
                <c:pt idx="310">
                  <c:v>310.68599999999998</c:v>
                </c:pt>
                <c:pt idx="311">
                  <c:v>311.685</c:v>
                </c:pt>
                <c:pt idx="312">
                  <c:v>312.68400000000003</c:v>
                </c:pt>
                <c:pt idx="313">
                  <c:v>313.68299999999999</c:v>
                </c:pt>
                <c:pt idx="314">
                  <c:v>314.68200000000002</c:v>
                </c:pt>
                <c:pt idx="315">
                  <c:v>315.68099999999998</c:v>
                </c:pt>
                <c:pt idx="316">
                  <c:v>316.68</c:v>
                </c:pt>
                <c:pt idx="317">
                  <c:v>317.67899999999997</c:v>
                </c:pt>
                <c:pt idx="318">
                  <c:v>318.678</c:v>
                </c:pt>
                <c:pt idx="319">
                  <c:v>319.67700000000002</c:v>
                </c:pt>
                <c:pt idx="320">
                  <c:v>320.67599999999999</c:v>
                </c:pt>
                <c:pt idx="321">
                  <c:v>321.67500000000001</c:v>
                </c:pt>
                <c:pt idx="322">
                  <c:v>322.67399999999998</c:v>
                </c:pt>
                <c:pt idx="323">
                  <c:v>323.673</c:v>
                </c:pt>
                <c:pt idx="324">
                  <c:v>324.67200000000003</c:v>
                </c:pt>
                <c:pt idx="325">
                  <c:v>325.67099999999999</c:v>
                </c:pt>
                <c:pt idx="326">
                  <c:v>326.67</c:v>
                </c:pt>
                <c:pt idx="327">
                  <c:v>327.66899999999998</c:v>
                </c:pt>
                <c:pt idx="328">
                  <c:v>328.66800000000001</c:v>
                </c:pt>
                <c:pt idx="329">
                  <c:v>329.66699999999997</c:v>
                </c:pt>
                <c:pt idx="330">
                  <c:v>330.666</c:v>
                </c:pt>
                <c:pt idx="331">
                  <c:v>331.66500000000002</c:v>
                </c:pt>
                <c:pt idx="332">
                  <c:v>332.66399999999999</c:v>
                </c:pt>
                <c:pt idx="333">
                  <c:v>333.66300000000001</c:v>
                </c:pt>
                <c:pt idx="334">
                  <c:v>334.66199999999998</c:v>
                </c:pt>
                <c:pt idx="335">
                  <c:v>335.661</c:v>
                </c:pt>
                <c:pt idx="336">
                  <c:v>336.66</c:v>
                </c:pt>
                <c:pt idx="337">
                  <c:v>337.65899999999999</c:v>
                </c:pt>
                <c:pt idx="338">
                  <c:v>338.65800000000002</c:v>
                </c:pt>
                <c:pt idx="339">
                  <c:v>339.65699999999998</c:v>
                </c:pt>
                <c:pt idx="340">
                  <c:v>340.65600000000001</c:v>
                </c:pt>
                <c:pt idx="341">
                  <c:v>341.65499999999997</c:v>
                </c:pt>
                <c:pt idx="342">
                  <c:v>342.654</c:v>
                </c:pt>
                <c:pt idx="343">
                  <c:v>343.65300000000002</c:v>
                </c:pt>
                <c:pt idx="344">
                  <c:v>344.65199999999999</c:v>
                </c:pt>
                <c:pt idx="345">
                  <c:v>345.65100000000001</c:v>
                </c:pt>
                <c:pt idx="346">
                  <c:v>346.65</c:v>
                </c:pt>
                <c:pt idx="347">
                  <c:v>347.649</c:v>
                </c:pt>
                <c:pt idx="348">
                  <c:v>348.64800000000002</c:v>
                </c:pt>
                <c:pt idx="349">
                  <c:v>349.64699999999999</c:v>
                </c:pt>
                <c:pt idx="350">
                  <c:v>350.64600000000002</c:v>
                </c:pt>
                <c:pt idx="351">
                  <c:v>351.64499999999998</c:v>
                </c:pt>
                <c:pt idx="352">
                  <c:v>352.64400000000001</c:v>
                </c:pt>
                <c:pt idx="353">
                  <c:v>353.64299999999997</c:v>
                </c:pt>
                <c:pt idx="354">
                  <c:v>354.642</c:v>
                </c:pt>
                <c:pt idx="355">
                  <c:v>355.64100000000002</c:v>
                </c:pt>
                <c:pt idx="356">
                  <c:v>356.64</c:v>
                </c:pt>
                <c:pt idx="357">
                  <c:v>357.63900000000001</c:v>
                </c:pt>
                <c:pt idx="358">
                  <c:v>358.63799999999998</c:v>
                </c:pt>
                <c:pt idx="359">
                  <c:v>359.637</c:v>
                </c:pt>
                <c:pt idx="360">
                  <c:v>360.63600000000002</c:v>
                </c:pt>
                <c:pt idx="361">
                  <c:v>361.63499999999999</c:v>
                </c:pt>
                <c:pt idx="362">
                  <c:v>362.63400000000001</c:v>
                </c:pt>
                <c:pt idx="363">
                  <c:v>363.63299999999998</c:v>
                </c:pt>
                <c:pt idx="364">
                  <c:v>364.63200000000001</c:v>
                </c:pt>
                <c:pt idx="365">
                  <c:v>365.63099999999997</c:v>
                </c:pt>
                <c:pt idx="366">
                  <c:v>366.63</c:v>
                </c:pt>
                <c:pt idx="367">
                  <c:v>367.62900000000002</c:v>
                </c:pt>
                <c:pt idx="368">
                  <c:v>368.62799999999999</c:v>
                </c:pt>
                <c:pt idx="369">
                  <c:v>369.62700000000001</c:v>
                </c:pt>
                <c:pt idx="370">
                  <c:v>370.62599999999998</c:v>
                </c:pt>
                <c:pt idx="371">
                  <c:v>371.625</c:v>
                </c:pt>
                <c:pt idx="372">
                  <c:v>372.62400000000002</c:v>
                </c:pt>
                <c:pt idx="373">
                  <c:v>373.62299999999999</c:v>
                </c:pt>
                <c:pt idx="374">
                  <c:v>374.62200000000001</c:v>
                </c:pt>
                <c:pt idx="375">
                  <c:v>375.62099999999998</c:v>
                </c:pt>
                <c:pt idx="376">
                  <c:v>376.62</c:v>
                </c:pt>
                <c:pt idx="377">
                  <c:v>377.61900000000003</c:v>
                </c:pt>
                <c:pt idx="378">
                  <c:v>378.61799999999999</c:v>
                </c:pt>
                <c:pt idx="379">
                  <c:v>379.61700000000002</c:v>
                </c:pt>
                <c:pt idx="380">
                  <c:v>380.61599999999999</c:v>
                </c:pt>
                <c:pt idx="381">
                  <c:v>381.61500000000001</c:v>
                </c:pt>
                <c:pt idx="382">
                  <c:v>382.61399999999998</c:v>
                </c:pt>
                <c:pt idx="383">
                  <c:v>383.613</c:v>
                </c:pt>
                <c:pt idx="384">
                  <c:v>384.61200000000002</c:v>
                </c:pt>
                <c:pt idx="385">
                  <c:v>385.61099999999999</c:v>
                </c:pt>
                <c:pt idx="386">
                  <c:v>386.61</c:v>
                </c:pt>
                <c:pt idx="387">
                  <c:v>387.60899999999998</c:v>
                </c:pt>
                <c:pt idx="388">
                  <c:v>388.608</c:v>
                </c:pt>
                <c:pt idx="389">
                  <c:v>389.60700000000003</c:v>
                </c:pt>
                <c:pt idx="390">
                  <c:v>390.60599999999999</c:v>
                </c:pt>
                <c:pt idx="391">
                  <c:v>391.60500000000002</c:v>
                </c:pt>
                <c:pt idx="392">
                  <c:v>392.60399999999998</c:v>
                </c:pt>
                <c:pt idx="393">
                  <c:v>393.60300000000001</c:v>
                </c:pt>
                <c:pt idx="394">
                  <c:v>394.60199999999998</c:v>
                </c:pt>
                <c:pt idx="395">
                  <c:v>395.601</c:v>
                </c:pt>
                <c:pt idx="396">
                  <c:v>396.6</c:v>
                </c:pt>
                <c:pt idx="397">
                  <c:v>397.59899999999999</c:v>
                </c:pt>
                <c:pt idx="398">
                  <c:v>398.59800000000001</c:v>
                </c:pt>
                <c:pt idx="399">
                  <c:v>399.59699999999998</c:v>
                </c:pt>
                <c:pt idx="400">
                  <c:v>400.596</c:v>
                </c:pt>
                <c:pt idx="401">
                  <c:v>401.59500000000003</c:v>
                </c:pt>
                <c:pt idx="402">
                  <c:v>402.59399999999999</c:v>
                </c:pt>
                <c:pt idx="403">
                  <c:v>403.59300000000002</c:v>
                </c:pt>
                <c:pt idx="404">
                  <c:v>404.59199999999998</c:v>
                </c:pt>
                <c:pt idx="405">
                  <c:v>405.59100000000001</c:v>
                </c:pt>
                <c:pt idx="406">
                  <c:v>406.59</c:v>
                </c:pt>
                <c:pt idx="407">
                  <c:v>407.589</c:v>
                </c:pt>
                <c:pt idx="408">
                  <c:v>408.58800000000002</c:v>
                </c:pt>
                <c:pt idx="409">
                  <c:v>409.58699999999999</c:v>
                </c:pt>
                <c:pt idx="410">
                  <c:v>410.58600000000001</c:v>
                </c:pt>
                <c:pt idx="411">
                  <c:v>411.58499999999998</c:v>
                </c:pt>
                <c:pt idx="412">
                  <c:v>412.584</c:v>
                </c:pt>
                <c:pt idx="413">
                  <c:v>413.58300000000003</c:v>
                </c:pt>
                <c:pt idx="414">
                  <c:v>414.58199999999999</c:v>
                </c:pt>
                <c:pt idx="415">
                  <c:v>415.58100000000002</c:v>
                </c:pt>
                <c:pt idx="416">
                  <c:v>416.58</c:v>
                </c:pt>
                <c:pt idx="417">
                  <c:v>417.57900000000001</c:v>
                </c:pt>
                <c:pt idx="418">
                  <c:v>418.57799999999997</c:v>
                </c:pt>
                <c:pt idx="419">
                  <c:v>419.577</c:v>
                </c:pt>
                <c:pt idx="420">
                  <c:v>420.57600000000002</c:v>
                </c:pt>
                <c:pt idx="421">
                  <c:v>421.57499999999999</c:v>
                </c:pt>
                <c:pt idx="422">
                  <c:v>422.57400000000001</c:v>
                </c:pt>
                <c:pt idx="423">
                  <c:v>423.57299999999998</c:v>
                </c:pt>
                <c:pt idx="424">
                  <c:v>424.572</c:v>
                </c:pt>
                <c:pt idx="425">
                  <c:v>425.57100000000003</c:v>
                </c:pt>
                <c:pt idx="426">
                  <c:v>426.57</c:v>
                </c:pt>
                <c:pt idx="427">
                  <c:v>427.56900000000002</c:v>
                </c:pt>
                <c:pt idx="428">
                  <c:v>428.56799999999998</c:v>
                </c:pt>
                <c:pt idx="429">
                  <c:v>429.56700000000001</c:v>
                </c:pt>
                <c:pt idx="430">
                  <c:v>430.56599999999997</c:v>
                </c:pt>
                <c:pt idx="431">
                  <c:v>431.565</c:v>
                </c:pt>
                <c:pt idx="432">
                  <c:v>432.56400000000002</c:v>
                </c:pt>
                <c:pt idx="433">
                  <c:v>433.56299999999999</c:v>
                </c:pt>
                <c:pt idx="434">
                  <c:v>434.56200000000001</c:v>
                </c:pt>
                <c:pt idx="435">
                  <c:v>435.56099999999998</c:v>
                </c:pt>
                <c:pt idx="436">
                  <c:v>436.56</c:v>
                </c:pt>
                <c:pt idx="437">
                  <c:v>437.55900000000003</c:v>
                </c:pt>
                <c:pt idx="438">
                  <c:v>438.55799999999999</c:v>
                </c:pt>
                <c:pt idx="439">
                  <c:v>439.55700000000002</c:v>
                </c:pt>
                <c:pt idx="440">
                  <c:v>440.55599999999998</c:v>
                </c:pt>
                <c:pt idx="441">
                  <c:v>441.55500000000001</c:v>
                </c:pt>
                <c:pt idx="442">
                  <c:v>442.55399999999997</c:v>
                </c:pt>
                <c:pt idx="443">
                  <c:v>443.553</c:v>
                </c:pt>
                <c:pt idx="444">
                  <c:v>444.55200000000002</c:v>
                </c:pt>
                <c:pt idx="445">
                  <c:v>445.55099999999999</c:v>
                </c:pt>
                <c:pt idx="446">
                  <c:v>446.55</c:v>
                </c:pt>
                <c:pt idx="447">
                  <c:v>447.54899999999998</c:v>
                </c:pt>
                <c:pt idx="448">
                  <c:v>448.548</c:v>
                </c:pt>
                <c:pt idx="449">
                  <c:v>449.54700000000003</c:v>
                </c:pt>
                <c:pt idx="450">
                  <c:v>450.54599999999999</c:v>
                </c:pt>
                <c:pt idx="451">
                  <c:v>451.54500000000002</c:v>
                </c:pt>
                <c:pt idx="452">
                  <c:v>452.54399999999998</c:v>
                </c:pt>
                <c:pt idx="453">
                  <c:v>453.54300000000001</c:v>
                </c:pt>
                <c:pt idx="454">
                  <c:v>454.54199999999997</c:v>
                </c:pt>
                <c:pt idx="455">
                  <c:v>455.541</c:v>
                </c:pt>
                <c:pt idx="456">
                  <c:v>456.54</c:v>
                </c:pt>
                <c:pt idx="457">
                  <c:v>457.53899999999999</c:v>
                </c:pt>
                <c:pt idx="458">
                  <c:v>458.53800000000001</c:v>
                </c:pt>
                <c:pt idx="459">
                  <c:v>459.53699999999998</c:v>
                </c:pt>
                <c:pt idx="460">
                  <c:v>460.536</c:v>
                </c:pt>
                <c:pt idx="461">
                  <c:v>461.53500000000003</c:v>
                </c:pt>
                <c:pt idx="462">
                  <c:v>462.53399999999999</c:v>
                </c:pt>
                <c:pt idx="463">
                  <c:v>463.53300000000002</c:v>
                </c:pt>
                <c:pt idx="464">
                  <c:v>464.53199999999998</c:v>
                </c:pt>
                <c:pt idx="465">
                  <c:v>465.53100000000001</c:v>
                </c:pt>
                <c:pt idx="466">
                  <c:v>466.53</c:v>
                </c:pt>
                <c:pt idx="467">
                  <c:v>467.529</c:v>
                </c:pt>
                <c:pt idx="468">
                  <c:v>468.52800000000002</c:v>
                </c:pt>
                <c:pt idx="469">
                  <c:v>469.52699999999999</c:v>
                </c:pt>
                <c:pt idx="470">
                  <c:v>470.52600000000001</c:v>
                </c:pt>
                <c:pt idx="471">
                  <c:v>471.52499999999998</c:v>
                </c:pt>
                <c:pt idx="472">
                  <c:v>472.524</c:v>
                </c:pt>
                <c:pt idx="473">
                  <c:v>473.52300000000002</c:v>
                </c:pt>
                <c:pt idx="474">
                  <c:v>474.52199999999999</c:v>
                </c:pt>
                <c:pt idx="475">
                  <c:v>475.52100000000002</c:v>
                </c:pt>
                <c:pt idx="476">
                  <c:v>476.52</c:v>
                </c:pt>
                <c:pt idx="477">
                  <c:v>477.51900000000001</c:v>
                </c:pt>
                <c:pt idx="478">
                  <c:v>478.51799999999997</c:v>
                </c:pt>
                <c:pt idx="479">
                  <c:v>479.517</c:v>
                </c:pt>
                <c:pt idx="480">
                  <c:v>480.51600000000002</c:v>
                </c:pt>
                <c:pt idx="481">
                  <c:v>481.51499999999999</c:v>
                </c:pt>
                <c:pt idx="482">
                  <c:v>482.51400000000001</c:v>
                </c:pt>
                <c:pt idx="483">
                  <c:v>483.51299999999998</c:v>
                </c:pt>
                <c:pt idx="484">
                  <c:v>484.512</c:v>
                </c:pt>
                <c:pt idx="485">
                  <c:v>485.51100000000002</c:v>
                </c:pt>
                <c:pt idx="486">
                  <c:v>486.51</c:v>
                </c:pt>
                <c:pt idx="487">
                  <c:v>487.50900000000001</c:v>
                </c:pt>
                <c:pt idx="488">
                  <c:v>488.50799999999998</c:v>
                </c:pt>
                <c:pt idx="489">
                  <c:v>489.50700000000001</c:v>
                </c:pt>
                <c:pt idx="490">
                  <c:v>490.50599999999997</c:v>
                </c:pt>
                <c:pt idx="491">
                  <c:v>491.505</c:v>
                </c:pt>
                <c:pt idx="492">
                  <c:v>492.50400000000002</c:v>
                </c:pt>
                <c:pt idx="493">
                  <c:v>493.50299999999999</c:v>
                </c:pt>
                <c:pt idx="494">
                  <c:v>494.50200000000001</c:v>
                </c:pt>
                <c:pt idx="495">
                  <c:v>495.50099999999998</c:v>
                </c:pt>
                <c:pt idx="496">
                  <c:v>496.5</c:v>
                </c:pt>
                <c:pt idx="497">
                  <c:v>497.49900000000002</c:v>
                </c:pt>
                <c:pt idx="498">
                  <c:v>498.49799999999999</c:v>
                </c:pt>
                <c:pt idx="499">
                  <c:v>499.49700000000001</c:v>
                </c:pt>
                <c:pt idx="500">
                  <c:v>500.49599999999998</c:v>
                </c:pt>
                <c:pt idx="501">
                  <c:v>501.495</c:v>
                </c:pt>
                <c:pt idx="502">
                  <c:v>502.49400000000003</c:v>
                </c:pt>
                <c:pt idx="503">
                  <c:v>503.49299999999999</c:v>
                </c:pt>
                <c:pt idx="504">
                  <c:v>504.49200000000002</c:v>
                </c:pt>
                <c:pt idx="505">
                  <c:v>505.49099999999999</c:v>
                </c:pt>
                <c:pt idx="506">
                  <c:v>506.49</c:v>
                </c:pt>
                <c:pt idx="507">
                  <c:v>507.48899999999998</c:v>
                </c:pt>
                <c:pt idx="508">
                  <c:v>508.488</c:v>
                </c:pt>
                <c:pt idx="509">
                  <c:v>509.48700000000002</c:v>
                </c:pt>
                <c:pt idx="510">
                  <c:v>510.48599999999999</c:v>
                </c:pt>
                <c:pt idx="511">
                  <c:v>511.48500000000001</c:v>
                </c:pt>
                <c:pt idx="512">
                  <c:v>512.48400000000004</c:v>
                </c:pt>
                <c:pt idx="513">
                  <c:v>513.48299999999995</c:v>
                </c:pt>
                <c:pt idx="514">
                  <c:v>514.48199999999997</c:v>
                </c:pt>
                <c:pt idx="515">
                  <c:v>515.48099999999999</c:v>
                </c:pt>
                <c:pt idx="516">
                  <c:v>516.48</c:v>
                </c:pt>
                <c:pt idx="517">
                  <c:v>517.47900000000004</c:v>
                </c:pt>
                <c:pt idx="518">
                  <c:v>518.47799999999995</c:v>
                </c:pt>
                <c:pt idx="519">
                  <c:v>519.47699999999998</c:v>
                </c:pt>
                <c:pt idx="520">
                  <c:v>520.476</c:v>
                </c:pt>
                <c:pt idx="521">
                  <c:v>521.47500000000002</c:v>
                </c:pt>
                <c:pt idx="522">
                  <c:v>522.47400000000005</c:v>
                </c:pt>
                <c:pt idx="523">
                  <c:v>523.47299999999996</c:v>
                </c:pt>
                <c:pt idx="524">
                  <c:v>524.47199999999998</c:v>
                </c:pt>
                <c:pt idx="525">
                  <c:v>525.471</c:v>
                </c:pt>
                <c:pt idx="526">
                  <c:v>526.47</c:v>
                </c:pt>
                <c:pt idx="527">
                  <c:v>527.46900000000005</c:v>
                </c:pt>
                <c:pt idx="528">
                  <c:v>528.46799999999996</c:v>
                </c:pt>
                <c:pt idx="529">
                  <c:v>529.46699999999998</c:v>
                </c:pt>
                <c:pt idx="530">
                  <c:v>530.46600000000001</c:v>
                </c:pt>
                <c:pt idx="531">
                  <c:v>531.46500000000003</c:v>
                </c:pt>
                <c:pt idx="532">
                  <c:v>532.46400000000006</c:v>
                </c:pt>
                <c:pt idx="533">
                  <c:v>533.46299999999997</c:v>
                </c:pt>
                <c:pt idx="534">
                  <c:v>534.46199999999999</c:v>
                </c:pt>
                <c:pt idx="535">
                  <c:v>535.46100000000001</c:v>
                </c:pt>
                <c:pt idx="536">
                  <c:v>536.46</c:v>
                </c:pt>
                <c:pt idx="537">
                  <c:v>537.45899999999995</c:v>
                </c:pt>
                <c:pt idx="538">
                  <c:v>538.45799999999997</c:v>
                </c:pt>
                <c:pt idx="539">
                  <c:v>539.45699999999999</c:v>
                </c:pt>
                <c:pt idx="540">
                  <c:v>540.45600000000002</c:v>
                </c:pt>
                <c:pt idx="541">
                  <c:v>541.45500000000004</c:v>
                </c:pt>
                <c:pt idx="542">
                  <c:v>542.45399999999995</c:v>
                </c:pt>
                <c:pt idx="543">
                  <c:v>543.45299999999997</c:v>
                </c:pt>
                <c:pt idx="544">
                  <c:v>544.452</c:v>
                </c:pt>
                <c:pt idx="545">
                  <c:v>545.45100000000002</c:v>
                </c:pt>
                <c:pt idx="546">
                  <c:v>546.45000000000005</c:v>
                </c:pt>
                <c:pt idx="547">
                  <c:v>547.44899999999996</c:v>
                </c:pt>
                <c:pt idx="548">
                  <c:v>548.44799999999998</c:v>
                </c:pt>
                <c:pt idx="549">
                  <c:v>549.447</c:v>
                </c:pt>
                <c:pt idx="550">
                  <c:v>550.44600000000003</c:v>
                </c:pt>
                <c:pt idx="551">
                  <c:v>551.44500000000005</c:v>
                </c:pt>
                <c:pt idx="552">
                  <c:v>552.44399999999996</c:v>
                </c:pt>
                <c:pt idx="553">
                  <c:v>553.44299999999998</c:v>
                </c:pt>
                <c:pt idx="554">
                  <c:v>554.44200000000001</c:v>
                </c:pt>
                <c:pt idx="555">
                  <c:v>555.44100000000003</c:v>
                </c:pt>
                <c:pt idx="556">
                  <c:v>556.44000000000005</c:v>
                </c:pt>
                <c:pt idx="557">
                  <c:v>557.43899999999996</c:v>
                </c:pt>
                <c:pt idx="558">
                  <c:v>558.43799999999999</c:v>
                </c:pt>
                <c:pt idx="559">
                  <c:v>559.43700000000001</c:v>
                </c:pt>
                <c:pt idx="560">
                  <c:v>560.43600000000004</c:v>
                </c:pt>
                <c:pt idx="561">
                  <c:v>561.43499999999995</c:v>
                </c:pt>
                <c:pt idx="562">
                  <c:v>562.43399999999997</c:v>
                </c:pt>
                <c:pt idx="563">
                  <c:v>563.43299999999999</c:v>
                </c:pt>
                <c:pt idx="564">
                  <c:v>564.43200000000002</c:v>
                </c:pt>
                <c:pt idx="565">
                  <c:v>565.43100000000004</c:v>
                </c:pt>
                <c:pt idx="566">
                  <c:v>566.42999999999995</c:v>
                </c:pt>
                <c:pt idx="567">
                  <c:v>567.42899999999997</c:v>
                </c:pt>
                <c:pt idx="568">
                  <c:v>568.428</c:v>
                </c:pt>
                <c:pt idx="569">
                  <c:v>569.42700000000002</c:v>
                </c:pt>
                <c:pt idx="570">
                  <c:v>570.42600000000004</c:v>
                </c:pt>
                <c:pt idx="571">
                  <c:v>571.42499999999995</c:v>
                </c:pt>
                <c:pt idx="572">
                  <c:v>572.42399999999998</c:v>
                </c:pt>
                <c:pt idx="573">
                  <c:v>573.423</c:v>
                </c:pt>
                <c:pt idx="574">
                  <c:v>574.42200000000003</c:v>
                </c:pt>
                <c:pt idx="575">
                  <c:v>575.42100000000005</c:v>
                </c:pt>
                <c:pt idx="576">
                  <c:v>576.41999999999996</c:v>
                </c:pt>
                <c:pt idx="577">
                  <c:v>577.41899999999998</c:v>
                </c:pt>
                <c:pt idx="578">
                  <c:v>578.41800000000001</c:v>
                </c:pt>
                <c:pt idx="579">
                  <c:v>579.41700000000003</c:v>
                </c:pt>
                <c:pt idx="580">
                  <c:v>580.41600000000005</c:v>
                </c:pt>
                <c:pt idx="581">
                  <c:v>581.41499999999996</c:v>
                </c:pt>
                <c:pt idx="582">
                  <c:v>582.41399999999999</c:v>
                </c:pt>
                <c:pt idx="583">
                  <c:v>583.41300000000001</c:v>
                </c:pt>
                <c:pt idx="584">
                  <c:v>584.41200000000003</c:v>
                </c:pt>
                <c:pt idx="585">
                  <c:v>585.41099999999994</c:v>
                </c:pt>
                <c:pt idx="586">
                  <c:v>586.41</c:v>
                </c:pt>
                <c:pt idx="587">
                  <c:v>587.40899999999999</c:v>
                </c:pt>
                <c:pt idx="588">
                  <c:v>588.40800000000002</c:v>
                </c:pt>
                <c:pt idx="589">
                  <c:v>589.40700000000004</c:v>
                </c:pt>
                <c:pt idx="590">
                  <c:v>590.40599999999995</c:v>
                </c:pt>
                <c:pt idx="591">
                  <c:v>591.40499999999997</c:v>
                </c:pt>
                <c:pt idx="592">
                  <c:v>592.404</c:v>
                </c:pt>
                <c:pt idx="593">
                  <c:v>593.40300000000002</c:v>
                </c:pt>
                <c:pt idx="594">
                  <c:v>594.40200000000004</c:v>
                </c:pt>
                <c:pt idx="595">
                  <c:v>595.40099999999995</c:v>
                </c:pt>
                <c:pt idx="596">
                  <c:v>596.4</c:v>
                </c:pt>
                <c:pt idx="597">
                  <c:v>597.399</c:v>
                </c:pt>
                <c:pt idx="598">
                  <c:v>598.39800000000002</c:v>
                </c:pt>
                <c:pt idx="599">
                  <c:v>599.39700000000005</c:v>
                </c:pt>
                <c:pt idx="600">
                  <c:v>600.39599999999996</c:v>
                </c:pt>
                <c:pt idx="601">
                  <c:v>601.39499999999998</c:v>
                </c:pt>
                <c:pt idx="602">
                  <c:v>602.39400000000001</c:v>
                </c:pt>
                <c:pt idx="603">
                  <c:v>603.39300000000003</c:v>
                </c:pt>
                <c:pt idx="604">
                  <c:v>604.39200000000005</c:v>
                </c:pt>
                <c:pt idx="605">
                  <c:v>605.39099999999996</c:v>
                </c:pt>
                <c:pt idx="606">
                  <c:v>606.39</c:v>
                </c:pt>
                <c:pt idx="607">
                  <c:v>607.38900000000001</c:v>
                </c:pt>
                <c:pt idx="608">
                  <c:v>608.38800000000003</c:v>
                </c:pt>
                <c:pt idx="609">
                  <c:v>609.38699999999994</c:v>
                </c:pt>
                <c:pt idx="610">
                  <c:v>610.38599999999997</c:v>
                </c:pt>
                <c:pt idx="611">
                  <c:v>611.38499999999999</c:v>
                </c:pt>
                <c:pt idx="612">
                  <c:v>612.38400000000001</c:v>
                </c:pt>
                <c:pt idx="613">
                  <c:v>613.38300000000004</c:v>
                </c:pt>
                <c:pt idx="614">
                  <c:v>614.38199999999995</c:v>
                </c:pt>
                <c:pt idx="615">
                  <c:v>615.38099999999997</c:v>
                </c:pt>
                <c:pt idx="616">
                  <c:v>616.38</c:v>
                </c:pt>
                <c:pt idx="617">
                  <c:v>617.37900000000002</c:v>
                </c:pt>
                <c:pt idx="618">
                  <c:v>618.37800000000004</c:v>
                </c:pt>
                <c:pt idx="619">
                  <c:v>619.37699999999995</c:v>
                </c:pt>
                <c:pt idx="620">
                  <c:v>620.37599999999998</c:v>
                </c:pt>
                <c:pt idx="621">
                  <c:v>621.375</c:v>
                </c:pt>
                <c:pt idx="622">
                  <c:v>622.37400000000002</c:v>
                </c:pt>
                <c:pt idx="623">
                  <c:v>623.37300000000005</c:v>
                </c:pt>
                <c:pt idx="624">
                  <c:v>624.37199999999996</c:v>
                </c:pt>
                <c:pt idx="625">
                  <c:v>625.37099999999998</c:v>
                </c:pt>
                <c:pt idx="626">
                  <c:v>626.37</c:v>
                </c:pt>
                <c:pt idx="627">
                  <c:v>627.36900000000003</c:v>
                </c:pt>
                <c:pt idx="628">
                  <c:v>628.36800000000005</c:v>
                </c:pt>
                <c:pt idx="629">
                  <c:v>629.36699999999996</c:v>
                </c:pt>
                <c:pt idx="630">
                  <c:v>630.36599999999999</c:v>
                </c:pt>
                <c:pt idx="631">
                  <c:v>631.36500000000001</c:v>
                </c:pt>
                <c:pt idx="632">
                  <c:v>632.36400000000003</c:v>
                </c:pt>
                <c:pt idx="633">
                  <c:v>633.36300000000006</c:v>
                </c:pt>
                <c:pt idx="634">
                  <c:v>634.36199999999997</c:v>
                </c:pt>
                <c:pt idx="635">
                  <c:v>635.36099999999999</c:v>
                </c:pt>
                <c:pt idx="636">
                  <c:v>636.36</c:v>
                </c:pt>
                <c:pt idx="637">
                  <c:v>637.35900000000004</c:v>
                </c:pt>
                <c:pt idx="638">
                  <c:v>638.35799999999995</c:v>
                </c:pt>
                <c:pt idx="639">
                  <c:v>639.35699999999997</c:v>
                </c:pt>
                <c:pt idx="640">
                  <c:v>640.35599999999999</c:v>
                </c:pt>
                <c:pt idx="641">
                  <c:v>641.35500000000002</c:v>
                </c:pt>
                <c:pt idx="642">
                  <c:v>642.35400000000004</c:v>
                </c:pt>
                <c:pt idx="643">
                  <c:v>643.35299999999995</c:v>
                </c:pt>
                <c:pt idx="644">
                  <c:v>644.35199999999998</c:v>
                </c:pt>
                <c:pt idx="645">
                  <c:v>645.351</c:v>
                </c:pt>
                <c:pt idx="646">
                  <c:v>646.35</c:v>
                </c:pt>
                <c:pt idx="647">
                  <c:v>647.34900000000005</c:v>
                </c:pt>
                <c:pt idx="648">
                  <c:v>648.34799999999996</c:v>
                </c:pt>
                <c:pt idx="649">
                  <c:v>649.34699999999998</c:v>
                </c:pt>
                <c:pt idx="650">
                  <c:v>650.346</c:v>
                </c:pt>
                <c:pt idx="651">
                  <c:v>651.34500000000003</c:v>
                </c:pt>
                <c:pt idx="652">
                  <c:v>652.34400000000005</c:v>
                </c:pt>
                <c:pt idx="653">
                  <c:v>653.34299999999996</c:v>
                </c:pt>
                <c:pt idx="654">
                  <c:v>654.34199999999998</c:v>
                </c:pt>
                <c:pt idx="655">
                  <c:v>655.34100000000001</c:v>
                </c:pt>
                <c:pt idx="656">
                  <c:v>656.34</c:v>
                </c:pt>
                <c:pt idx="657">
                  <c:v>657.33900000000006</c:v>
                </c:pt>
                <c:pt idx="658">
                  <c:v>658.33799999999997</c:v>
                </c:pt>
                <c:pt idx="659">
                  <c:v>659.33699999999999</c:v>
                </c:pt>
                <c:pt idx="660">
                  <c:v>660.33600000000001</c:v>
                </c:pt>
                <c:pt idx="661">
                  <c:v>661.33500000000004</c:v>
                </c:pt>
                <c:pt idx="662">
                  <c:v>662.33399999999995</c:v>
                </c:pt>
                <c:pt idx="663">
                  <c:v>663.33299999999997</c:v>
                </c:pt>
                <c:pt idx="664">
                  <c:v>664.33199999999999</c:v>
                </c:pt>
                <c:pt idx="665">
                  <c:v>665.33100000000002</c:v>
                </c:pt>
                <c:pt idx="666">
                  <c:v>666.33</c:v>
                </c:pt>
                <c:pt idx="667">
                  <c:v>667.32899999999995</c:v>
                </c:pt>
                <c:pt idx="668">
                  <c:v>668.32799999999997</c:v>
                </c:pt>
                <c:pt idx="669">
                  <c:v>669.327</c:v>
                </c:pt>
                <c:pt idx="670">
                  <c:v>670.32600000000002</c:v>
                </c:pt>
                <c:pt idx="671">
                  <c:v>671.32500000000005</c:v>
                </c:pt>
                <c:pt idx="672">
                  <c:v>672.32399999999996</c:v>
                </c:pt>
                <c:pt idx="673">
                  <c:v>673.32299999999998</c:v>
                </c:pt>
                <c:pt idx="674">
                  <c:v>674.322</c:v>
                </c:pt>
                <c:pt idx="675">
                  <c:v>675.32100000000003</c:v>
                </c:pt>
                <c:pt idx="676">
                  <c:v>676.32</c:v>
                </c:pt>
                <c:pt idx="677">
                  <c:v>677.31899999999996</c:v>
                </c:pt>
                <c:pt idx="678">
                  <c:v>678.31799999999998</c:v>
                </c:pt>
                <c:pt idx="679">
                  <c:v>679.31700000000001</c:v>
                </c:pt>
                <c:pt idx="680">
                  <c:v>680.31600000000003</c:v>
                </c:pt>
                <c:pt idx="681">
                  <c:v>681.31500000000005</c:v>
                </c:pt>
                <c:pt idx="682">
                  <c:v>682.31399999999996</c:v>
                </c:pt>
                <c:pt idx="683">
                  <c:v>683.31299999999999</c:v>
                </c:pt>
                <c:pt idx="684">
                  <c:v>684.31200000000001</c:v>
                </c:pt>
                <c:pt idx="685">
                  <c:v>685.31100000000004</c:v>
                </c:pt>
                <c:pt idx="686">
                  <c:v>686.31</c:v>
                </c:pt>
                <c:pt idx="687">
                  <c:v>687.30899999999997</c:v>
                </c:pt>
                <c:pt idx="688">
                  <c:v>688.30799999999999</c:v>
                </c:pt>
                <c:pt idx="689">
                  <c:v>689.30700000000002</c:v>
                </c:pt>
                <c:pt idx="690">
                  <c:v>690.30600000000004</c:v>
                </c:pt>
                <c:pt idx="691">
                  <c:v>691.30499999999995</c:v>
                </c:pt>
                <c:pt idx="692">
                  <c:v>692.30399999999997</c:v>
                </c:pt>
                <c:pt idx="693">
                  <c:v>693.303</c:v>
                </c:pt>
                <c:pt idx="694">
                  <c:v>694.30200000000002</c:v>
                </c:pt>
                <c:pt idx="695">
                  <c:v>695.30100000000004</c:v>
                </c:pt>
                <c:pt idx="696">
                  <c:v>696.3</c:v>
                </c:pt>
                <c:pt idx="697">
                  <c:v>697.29899999999998</c:v>
                </c:pt>
                <c:pt idx="698">
                  <c:v>698.298</c:v>
                </c:pt>
                <c:pt idx="699">
                  <c:v>699.29700000000003</c:v>
                </c:pt>
                <c:pt idx="700">
                  <c:v>700.29600000000005</c:v>
                </c:pt>
                <c:pt idx="701">
                  <c:v>701.29499999999996</c:v>
                </c:pt>
                <c:pt idx="702">
                  <c:v>702.29399999999998</c:v>
                </c:pt>
                <c:pt idx="703">
                  <c:v>703.29300000000001</c:v>
                </c:pt>
                <c:pt idx="704">
                  <c:v>704.29200000000003</c:v>
                </c:pt>
                <c:pt idx="705">
                  <c:v>705.29100000000005</c:v>
                </c:pt>
                <c:pt idx="706">
                  <c:v>706.29</c:v>
                </c:pt>
                <c:pt idx="707">
                  <c:v>707.28899999999999</c:v>
                </c:pt>
                <c:pt idx="708">
                  <c:v>708.28800000000001</c:v>
                </c:pt>
                <c:pt idx="709">
                  <c:v>709.28700000000003</c:v>
                </c:pt>
                <c:pt idx="710">
                  <c:v>710.28599999999994</c:v>
                </c:pt>
                <c:pt idx="711">
                  <c:v>711.28499999999997</c:v>
                </c:pt>
                <c:pt idx="712">
                  <c:v>712.28399999999999</c:v>
                </c:pt>
                <c:pt idx="713">
                  <c:v>713.28300000000002</c:v>
                </c:pt>
                <c:pt idx="714">
                  <c:v>714.28200000000004</c:v>
                </c:pt>
                <c:pt idx="715">
                  <c:v>715.28099999999995</c:v>
                </c:pt>
                <c:pt idx="716">
                  <c:v>716.28</c:v>
                </c:pt>
                <c:pt idx="717">
                  <c:v>717.279</c:v>
                </c:pt>
                <c:pt idx="718">
                  <c:v>718.27800000000002</c:v>
                </c:pt>
                <c:pt idx="719">
                  <c:v>719.27700000000004</c:v>
                </c:pt>
                <c:pt idx="720">
                  <c:v>720.27599999999995</c:v>
                </c:pt>
                <c:pt idx="721">
                  <c:v>721.27499999999998</c:v>
                </c:pt>
                <c:pt idx="722">
                  <c:v>722.274</c:v>
                </c:pt>
                <c:pt idx="723">
                  <c:v>723.27300000000002</c:v>
                </c:pt>
                <c:pt idx="724">
                  <c:v>724.27200000000005</c:v>
                </c:pt>
                <c:pt idx="725">
                  <c:v>725.27099999999996</c:v>
                </c:pt>
                <c:pt idx="726">
                  <c:v>726.27</c:v>
                </c:pt>
                <c:pt idx="727">
                  <c:v>727.26900000000001</c:v>
                </c:pt>
                <c:pt idx="728">
                  <c:v>728.26800000000003</c:v>
                </c:pt>
                <c:pt idx="729">
                  <c:v>729.26700000000005</c:v>
                </c:pt>
                <c:pt idx="730">
                  <c:v>730.26599999999996</c:v>
                </c:pt>
                <c:pt idx="731">
                  <c:v>731.26499999999999</c:v>
                </c:pt>
                <c:pt idx="732">
                  <c:v>732.26400000000001</c:v>
                </c:pt>
                <c:pt idx="733">
                  <c:v>733.26300000000003</c:v>
                </c:pt>
                <c:pt idx="734">
                  <c:v>734.26199999999994</c:v>
                </c:pt>
                <c:pt idx="735">
                  <c:v>735.26099999999997</c:v>
                </c:pt>
                <c:pt idx="736">
                  <c:v>736.26</c:v>
                </c:pt>
                <c:pt idx="737">
                  <c:v>737.25900000000001</c:v>
                </c:pt>
                <c:pt idx="738">
                  <c:v>738.25800000000004</c:v>
                </c:pt>
                <c:pt idx="739">
                  <c:v>739.25699999999995</c:v>
                </c:pt>
                <c:pt idx="740">
                  <c:v>740.25599999999997</c:v>
                </c:pt>
                <c:pt idx="741">
                  <c:v>741.255</c:v>
                </c:pt>
                <c:pt idx="742">
                  <c:v>742.25400000000002</c:v>
                </c:pt>
                <c:pt idx="743">
                  <c:v>743.25300000000004</c:v>
                </c:pt>
                <c:pt idx="744">
                  <c:v>744.25199999999995</c:v>
                </c:pt>
                <c:pt idx="745">
                  <c:v>745.25099999999998</c:v>
                </c:pt>
                <c:pt idx="746">
                  <c:v>746.25</c:v>
                </c:pt>
                <c:pt idx="747">
                  <c:v>747.24900000000002</c:v>
                </c:pt>
                <c:pt idx="748">
                  <c:v>748.24800000000005</c:v>
                </c:pt>
                <c:pt idx="749">
                  <c:v>749.24699999999996</c:v>
                </c:pt>
                <c:pt idx="750">
                  <c:v>750.24599999999998</c:v>
                </c:pt>
                <c:pt idx="751">
                  <c:v>751.245</c:v>
                </c:pt>
                <c:pt idx="752">
                  <c:v>752.24400000000003</c:v>
                </c:pt>
                <c:pt idx="753">
                  <c:v>753.24300000000005</c:v>
                </c:pt>
                <c:pt idx="754">
                  <c:v>754.24199999999996</c:v>
                </c:pt>
                <c:pt idx="755">
                  <c:v>755.24099999999999</c:v>
                </c:pt>
                <c:pt idx="756">
                  <c:v>756.24</c:v>
                </c:pt>
                <c:pt idx="757">
                  <c:v>757.23900000000003</c:v>
                </c:pt>
                <c:pt idx="758">
                  <c:v>758.23800000000006</c:v>
                </c:pt>
                <c:pt idx="759">
                  <c:v>759.23699999999997</c:v>
                </c:pt>
                <c:pt idx="760">
                  <c:v>760.23599999999999</c:v>
                </c:pt>
                <c:pt idx="761">
                  <c:v>761.23500000000001</c:v>
                </c:pt>
                <c:pt idx="762">
                  <c:v>762.23400000000004</c:v>
                </c:pt>
                <c:pt idx="763">
                  <c:v>763.23299999999995</c:v>
                </c:pt>
                <c:pt idx="764">
                  <c:v>764.23199999999997</c:v>
                </c:pt>
                <c:pt idx="765">
                  <c:v>765.23099999999999</c:v>
                </c:pt>
                <c:pt idx="766">
                  <c:v>766.23</c:v>
                </c:pt>
                <c:pt idx="767">
                  <c:v>767.22900000000004</c:v>
                </c:pt>
                <c:pt idx="768">
                  <c:v>768.22799999999995</c:v>
                </c:pt>
                <c:pt idx="769">
                  <c:v>769.22699999999998</c:v>
                </c:pt>
                <c:pt idx="770">
                  <c:v>770.226</c:v>
                </c:pt>
                <c:pt idx="771">
                  <c:v>771.22500000000002</c:v>
                </c:pt>
                <c:pt idx="772">
                  <c:v>772.22400000000005</c:v>
                </c:pt>
                <c:pt idx="773">
                  <c:v>773.22299999999996</c:v>
                </c:pt>
                <c:pt idx="774">
                  <c:v>774.22199999999998</c:v>
                </c:pt>
                <c:pt idx="775">
                  <c:v>775.221</c:v>
                </c:pt>
                <c:pt idx="776">
                  <c:v>776.22</c:v>
                </c:pt>
                <c:pt idx="777">
                  <c:v>777.21900000000005</c:v>
                </c:pt>
                <c:pt idx="778">
                  <c:v>778.21799999999996</c:v>
                </c:pt>
                <c:pt idx="779">
                  <c:v>779.21699999999998</c:v>
                </c:pt>
                <c:pt idx="780">
                  <c:v>780.21600000000001</c:v>
                </c:pt>
                <c:pt idx="781">
                  <c:v>781.21500000000003</c:v>
                </c:pt>
                <c:pt idx="782">
                  <c:v>782.21400000000006</c:v>
                </c:pt>
                <c:pt idx="783">
                  <c:v>783.21299999999997</c:v>
                </c:pt>
                <c:pt idx="784">
                  <c:v>784.21199999999999</c:v>
                </c:pt>
                <c:pt idx="785">
                  <c:v>785.21100000000001</c:v>
                </c:pt>
                <c:pt idx="786">
                  <c:v>786.21</c:v>
                </c:pt>
                <c:pt idx="787">
                  <c:v>787.20899999999995</c:v>
                </c:pt>
                <c:pt idx="788">
                  <c:v>788.20799999999997</c:v>
                </c:pt>
                <c:pt idx="789">
                  <c:v>789.20699999999999</c:v>
                </c:pt>
                <c:pt idx="790">
                  <c:v>790.20600000000002</c:v>
                </c:pt>
                <c:pt idx="791">
                  <c:v>791.20500000000004</c:v>
                </c:pt>
                <c:pt idx="792">
                  <c:v>792.20399999999995</c:v>
                </c:pt>
                <c:pt idx="793">
                  <c:v>793.20299999999997</c:v>
                </c:pt>
                <c:pt idx="794">
                  <c:v>794.202</c:v>
                </c:pt>
                <c:pt idx="795">
                  <c:v>795.20100000000002</c:v>
                </c:pt>
                <c:pt idx="796">
                  <c:v>796.2</c:v>
                </c:pt>
                <c:pt idx="797">
                  <c:v>797.19899999999996</c:v>
                </c:pt>
                <c:pt idx="798">
                  <c:v>798.19799999999998</c:v>
                </c:pt>
                <c:pt idx="799">
                  <c:v>799.197</c:v>
                </c:pt>
                <c:pt idx="800">
                  <c:v>800.19600000000003</c:v>
                </c:pt>
                <c:pt idx="801">
                  <c:v>801.19500000000005</c:v>
                </c:pt>
                <c:pt idx="802">
                  <c:v>802.19399999999996</c:v>
                </c:pt>
                <c:pt idx="803">
                  <c:v>803.19299999999998</c:v>
                </c:pt>
                <c:pt idx="804">
                  <c:v>804.19200000000001</c:v>
                </c:pt>
                <c:pt idx="805">
                  <c:v>805.19100000000003</c:v>
                </c:pt>
                <c:pt idx="806">
                  <c:v>806.19</c:v>
                </c:pt>
                <c:pt idx="807">
                  <c:v>807.18899999999996</c:v>
                </c:pt>
                <c:pt idx="808">
                  <c:v>808.18799999999999</c:v>
                </c:pt>
                <c:pt idx="809">
                  <c:v>809.18700000000001</c:v>
                </c:pt>
                <c:pt idx="810">
                  <c:v>810.18600000000004</c:v>
                </c:pt>
                <c:pt idx="811">
                  <c:v>811.18499999999995</c:v>
                </c:pt>
                <c:pt idx="812">
                  <c:v>812.18399999999997</c:v>
                </c:pt>
                <c:pt idx="813">
                  <c:v>813.18299999999999</c:v>
                </c:pt>
                <c:pt idx="814">
                  <c:v>814.18200000000002</c:v>
                </c:pt>
                <c:pt idx="815">
                  <c:v>815.18100000000004</c:v>
                </c:pt>
                <c:pt idx="816">
                  <c:v>816.18</c:v>
                </c:pt>
                <c:pt idx="817">
                  <c:v>817.17899999999997</c:v>
                </c:pt>
                <c:pt idx="818">
                  <c:v>818.178</c:v>
                </c:pt>
                <c:pt idx="819">
                  <c:v>819.17700000000002</c:v>
                </c:pt>
                <c:pt idx="820">
                  <c:v>820.17600000000004</c:v>
                </c:pt>
                <c:pt idx="821">
                  <c:v>821.17499999999995</c:v>
                </c:pt>
                <c:pt idx="822">
                  <c:v>822.17399999999998</c:v>
                </c:pt>
                <c:pt idx="823">
                  <c:v>823.173</c:v>
                </c:pt>
                <c:pt idx="824">
                  <c:v>824.17200000000003</c:v>
                </c:pt>
                <c:pt idx="825">
                  <c:v>825.17100000000005</c:v>
                </c:pt>
                <c:pt idx="826">
                  <c:v>826.17</c:v>
                </c:pt>
                <c:pt idx="827">
                  <c:v>827.16899999999998</c:v>
                </c:pt>
                <c:pt idx="828">
                  <c:v>828.16800000000001</c:v>
                </c:pt>
                <c:pt idx="829">
                  <c:v>829.16700000000003</c:v>
                </c:pt>
                <c:pt idx="830">
                  <c:v>830.16600000000005</c:v>
                </c:pt>
                <c:pt idx="831">
                  <c:v>831.16499999999996</c:v>
                </c:pt>
                <c:pt idx="832">
                  <c:v>832.16399999999999</c:v>
                </c:pt>
                <c:pt idx="833">
                  <c:v>833.16300000000001</c:v>
                </c:pt>
                <c:pt idx="834">
                  <c:v>834.16200000000003</c:v>
                </c:pt>
                <c:pt idx="835">
                  <c:v>835.16099999999994</c:v>
                </c:pt>
                <c:pt idx="836">
                  <c:v>836.16</c:v>
                </c:pt>
                <c:pt idx="837">
                  <c:v>837.15899999999999</c:v>
                </c:pt>
                <c:pt idx="838">
                  <c:v>838.15800000000002</c:v>
                </c:pt>
                <c:pt idx="839">
                  <c:v>839.15700000000004</c:v>
                </c:pt>
                <c:pt idx="840">
                  <c:v>840.15599999999995</c:v>
                </c:pt>
                <c:pt idx="841">
                  <c:v>841.15499999999997</c:v>
                </c:pt>
                <c:pt idx="842">
                  <c:v>842.154</c:v>
                </c:pt>
                <c:pt idx="843">
                  <c:v>843.15300000000002</c:v>
                </c:pt>
                <c:pt idx="844">
                  <c:v>844.15200000000004</c:v>
                </c:pt>
                <c:pt idx="845">
                  <c:v>845.15099999999995</c:v>
                </c:pt>
                <c:pt idx="846">
                  <c:v>846.15</c:v>
                </c:pt>
                <c:pt idx="847">
                  <c:v>847.149</c:v>
                </c:pt>
                <c:pt idx="848">
                  <c:v>848.14800000000002</c:v>
                </c:pt>
                <c:pt idx="849">
                  <c:v>849.14700000000005</c:v>
                </c:pt>
                <c:pt idx="850">
                  <c:v>850.14599999999996</c:v>
                </c:pt>
                <c:pt idx="851">
                  <c:v>851.14499999999998</c:v>
                </c:pt>
                <c:pt idx="852">
                  <c:v>852.14400000000001</c:v>
                </c:pt>
                <c:pt idx="853">
                  <c:v>853.14300000000003</c:v>
                </c:pt>
                <c:pt idx="854">
                  <c:v>854.14200000000005</c:v>
                </c:pt>
                <c:pt idx="855">
                  <c:v>855.14099999999996</c:v>
                </c:pt>
                <c:pt idx="856">
                  <c:v>856.14</c:v>
                </c:pt>
                <c:pt idx="857">
                  <c:v>857.13900000000001</c:v>
                </c:pt>
                <c:pt idx="858">
                  <c:v>858.13800000000003</c:v>
                </c:pt>
                <c:pt idx="859">
                  <c:v>859.13699999999994</c:v>
                </c:pt>
                <c:pt idx="860">
                  <c:v>860.13599999999997</c:v>
                </c:pt>
                <c:pt idx="861">
                  <c:v>861.13499999999999</c:v>
                </c:pt>
                <c:pt idx="862">
                  <c:v>862.13400000000001</c:v>
                </c:pt>
                <c:pt idx="863">
                  <c:v>863.13300000000004</c:v>
                </c:pt>
                <c:pt idx="864">
                  <c:v>864.13199999999995</c:v>
                </c:pt>
                <c:pt idx="865">
                  <c:v>865.13099999999997</c:v>
                </c:pt>
                <c:pt idx="866">
                  <c:v>866.13</c:v>
                </c:pt>
                <c:pt idx="867">
                  <c:v>867.12900000000002</c:v>
                </c:pt>
                <c:pt idx="868">
                  <c:v>868.12800000000004</c:v>
                </c:pt>
                <c:pt idx="869">
                  <c:v>869.12699999999995</c:v>
                </c:pt>
                <c:pt idx="870">
                  <c:v>870.12599999999998</c:v>
                </c:pt>
                <c:pt idx="871">
                  <c:v>871.125</c:v>
                </c:pt>
                <c:pt idx="872">
                  <c:v>872.12400000000002</c:v>
                </c:pt>
                <c:pt idx="873">
                  <c:v>873.12300000000005</c:v>
                </c:pt>
                <c:pt idx="874">
                  <c:v>874.12199999999996</c:v>
                </c:pt>
                <c:pt idx="875">
                  <c:v>875.12099999999998</c:v>
                </c:pt>
                <c:pt idx="876">
                  <c:v>876.12</c:v>
                </c:pt>
                <c:pt idx="877">
                  <c:v>877.11900000000003</c:v>
                </c:pt>
                <c:pt idx="878">
                  <c:v>878.11800000000005</c:v>
                </c:pt>
                <c:pt idx="879">
                  <c:v>879.11699999999996</c:v>
                </c:pt>
                <c:pt idx="880">
                  <c:v>880.11599999999999</c:v>
                </c:pt>
                <c:pt idx="881">
                  <c:v>881.11500000000001</c:v>
                </c:pt>
                <c:pt idx="882">
                  <c:v>882.11400000000003</c:v>
                </c:pt>
                <c:pt idx="883">
                  <c:v>883.11300000000006</c:v>
                </c:pt>
                <c:pt idx="884">
                  <c:v>884.11199999999997</c:v>
                </c:pt>
                <c:pt idx="885">
                  <c:v>885.11099999999999</c:v>
                </c:pt>
                <c:pt idx="886">
                  <c:v>886.11</c:v>
                </c:pt>
                <c:pt idx="887">
                  <c:v>887.10900000000004</c:v>
                </c:pt>
                <c:pt idx="888">
                  <c:v>888.10799999999995</c:v>
                </c:pt>
                <c:pt idx="889">
                  <c:v>889.10699999999997</c:v>
                </c:pt>
                <c:pt idx="890">
                  <c:v>890.10599999999999</c:v>
                </c:pt>
                <c:pt idx="891">
                  <c:v>891.10500000000002</c:v>
                </c:pt>
                <c:pt idx="892">
                  <c:v>892.10400000000004</c:v>
                </c:pt>
                <c:pt idx="893">
                  <c:v>893.10299999999995</c:v>
                </c:pt>
                <c:pt idx="894">
                  <c:v>894.10199999999998</c:v>
                </c:pt>
                <c:pt idx="895">
                  <c:v>895.101</c:v>
                </c:pt>
                <c:pt idx="896">
                  <c:v>896.1</c:v>
                </c:pt>
                <c:pt idx="897">
                  <c:v>897.09900000000005</c:v>
                </c:pt>
                <c:pt idx="898">
                  <c:v>898.09799999999996</c:v>
                </c:pt>
                <c:pt idx="899">
                  <c:v>899.09699999999998</c:v>
                </c:pt>
                <c:pt idx="900">
                  <c:v>900.096</c:v>
                </c:pt>
                <c:pt idx="901">
                  <c:v>901.09500000000003</c:v>
                </c:pt>
                <c:pt idx="902">
                  <c:v>902.09400000000005</c:v>
                </c:pt>
                <c:pt idx="903">
                  <c:v>903.09299999999996</c:v>
                </c:pt>
                <c:pt idx="904">
                  <c:v>904.09199999999998</c:v>
                </c:pt>
                <c:pt idx="905">
                  <c:v>905.09100000000001</c:v>
                </c:pt>
                <c:pt idx="906">
                  <c:v>906.09</c:v>
                </c:pt>
                <c:pt idx="907">
                  <c:v>907.08900000000006</c:v>
                </c:pt>
                <c:pt idx="908">
                  <c:v>908.08799999999997</c:v>
                </c:pt>
                <c:pt idx="909">
                  <c:v>909.08699999999999</c:v>
                </c:pt>
                <c:pt idx="910">
                  <c:v>910.08600000000001</c:v>
                </c:pt>
                <c:pt idx="911">
                  <c:v>911.08500000000004</c:v>
                </c:pt>
                <c:pt idx="912">
                  <c:v>912.08399999999995</c:v>
                </c:pt>
                <c:pt idx="913">
                  <c:v>913.08299999999997</c:v>
                </c:pt>
                <c:pt idx="914">
                  <c:v>914.08199999999999</c:v>
                </c:pt>
                <c:pt idx="915">
                  <c:v>915.08100000000002</c:v>
                </c:pt>
                <c:pt idx="916">
                  <c:v>916.08</c:v>
                </c:pt>
                <c:pt idx="917">
                  <c:v>917.07899999999995</c:v>
                </c:pt>
                <c:pt idx="918">
                  <c:v>918.07799999999997</c:v>
                </c:pt>
                <c:pt idx="919">
                  <c:v>919.077</c:v>
                </c:pt>
                <c:pt idx="920">
                  <c:v>920.07600000000002</c:v>
                </c:pt>
                <c:pt idx="921">
                  <c:v>921.07500000000005</c:v>
                </c:pt>
                <c:pt idx="922">
                  <c:v>922.07399999999996</c:v>
                </c:pt>
                <c:pt idx="923">
                  <c:v>923.07299999999998</c:v>
                </c:pt>
                <c:pt idx="924">
                  <c:v>924.072</c:v>
                </c:pt>
                <c:pt idx="925">
                  <c:v>925.07100000000003</c:v>
                </c:pt>
                <c:pt idx="926">
                  <c:v>926.07</c:v>
                </c:pt>
                <c:pt idx="927">
                  <c:v>927.06899999999996</c:v>
                </c:pt>
                <c:pt idx="928">
                  <c:v>928.06799999999998</c:v>
                </c:pt>
                <c:pt idx="929">
                  <c:v>929.06700000000001</c:v>
                </c:pt>
                <c:pt idx="930">
                  <c:v>930.06600000000003</c:v>
                </c:pt>
                <c:pt idx="931">
                  <c:v>931.06500000000005</c:v>
                </c:pt>
                <c:pt idx="932">
                  <c:v>932.06399999999996</c:v>
                </c:pt>
                <c:pt idx="933">
                  <c:v>933.06299999999999</c:v>
                </c:pt>
                <c:pt idx="934">
                  <c:v>934.06200000000001</c:v>
                </c:pt>
                <c:pt idx="935">
                  <c:v>935.06100000000004</c:v>
                </c:pt>
                <c:pt idx="936">
                  <c:v>936.06</c:v>
                </c:pt>
                <c:pt idx="937">
                  <c:v>937.05899999999997</c:v>
                </c:pt>
                <c:pt idx="938">
                  <c:v>938.05799999999999</c:v>
                </c:pt>
                <c:pt idx="939">
                  <c:v>939.05700000000002</c:v>
                </c:pt>
                <c:pt idx="940">
                  <c:v>940.05600000000004</c:v>
                </c:pt>
                <c:pt idx="941">
                  <c:v>941.05499999999995</c:v>
                </c:pt>
                <c:pt idx="942">
                  <c:v>942.05399999999997</c:v>
                </c:pt>
                <c:pt idx="943">
                  <c:v>943.053</c:v>
                </c:pt>
                <c:pt idx="944">
                  <c:v>944.05200000000002</c:v>
                </c:pt>
                <c:pt idx="945">
                  <c:v>945.05100000000004</c:v>
                </c:pt>
                <c:pt idx="946">
                  <c:v>946.05</c:v>
                </c:pt>
                <c:pt idx="947">
                  <c:v>947.04899999999998</c:v>
                </c:pt>
                <c:pt idx="948">
                  <c:v>948.048</c:v>
                </c:pt>
                <c:pt idx="949">
                  <c:v>949.04700000000003</c:v>
                </c:pt>
                <c:pt idx="950">
                  <c:v>950.04600000000005</c:v>
                </c:pt>
                <c:pt idx="951">
                  <c:v>951.04499999999996</c:v>
                </c:pt>
                <c:pt idx="952">
                  <c:v>952.04399999999998</c:v>
                </c:pt>
                <c:pt idx="953">
                  <c:v>953.04300000000001</c:v>
                </c:pt>
                <c:pt idx="954">
                  <c:v>954.04200000000003</c:v>
                </c:pt>
                <c:pt idx="955">
                  <c:v>955.04100000000005</c:v>
                </c:pt>
                <c:pt idx="956">
                  <c:v>956.04</c:v>
                </c:pt>
                <c:pt idx="957">
                  <c:v>957.03899999999999</c:v>
                </c:pt>
                <c:pt idx="958">
                  <c:v>958.03800000000001</c:v>
                </c:pt>
                <c:pt idx="959">
                  <c:v>959.03700000000003</c:v>
                </c:pt>
                <c:pt idx="960">
                  <c:v>960.03599999999994</c:v>
                </c:pt>
                <c:pt idx="961">
                  <c:v>961.03499999999997</c:v>
                </c:pt>
                <c:pt idx="962">
                  <c:v>962.03399999999999</c:v>
                </c:pt>
                <c:pt idx="963">
                  <c:v>963.03300000000002</c:v>
                </c:pt>
                <c:pt idx="964">
                  <c:v>964.03200000000004</c:v>
                </c:pt>
                <c:pt idx="965">
                  <c:v>965.03099999999995</c:v>
                </c:pt>
                <c:pt idx="966">
                  <c:v>966.03</c:v>
                </c:pt>
                <c:pt idx="967">
                  <c:v>967.029</c:v>
                </c:pt>
                <c:pt idx="968">
                  <c:v>968.02800000000002</c:v>
                </c:pt>
                <c:pt idx="969">
                  <c:v>969.02700000000004</c:v>
                </c:pt>
                <c:pt idx="970">
                  <c:v>970.02599999999995</c:v>
                </c:pt>
                <c:pt idx="971">
                  <c:v>971.02499999999998</c:v>
                </c:pt>
                <c:pt idx="972">
                  <c:v>972.024</c:v>
                </c:pt>
                <c:pt idx="973">
                  <c:v>973.02300000000002</c:v>
                </c:pt>
                <c:pt idx="974">
                  <c:v>974.02200000000005</c:v>
                </c:pt>
                <c:pt idx="975">
                  <c:v>975.02099999999996</c:v>
                </c:pt>
                <c:pt idx="976">
                  <c:v>976.02</c:v>
                </c:pt>
                <c:pt idx="977">
                  <c:v>977.01900000000001</c:v>
                </c:pt>
                <c:pt idx="978">
                  <c:v>978.01800000000003</c:v>
                </c:pt>
                <c:pt idx="979">
                  <c:v>979.01700000000005</c:v>
                </c:pt>
                <c:pt idx="980">
                  <c:v>980.01599999999996</c:v>
                </c:pt>
                <c:pt idx="981">
                  <c:v>981.01499999999999</c:v>
                </c:pt>
                <c:pt idx="982">
                  <c:v>982.01400000000001</c:v>
                </c:pt>
                <c:pt idx="983">
                  <c:v>983.01300000000003</c:v>
                </c:pt>
                <c:pt idx="984">
                  <c:v>984.01199999999994</c:v>
                </c:pt>
                <c:pt idx="985">
                  <c:v>985.01099999999997</c:v>
                </c:pt>
                <c:pt idx="986">
                  <c:v>986.01</c:v>
                </c:pt>
                <c:pt idx="987">
                  <c:v>987.00900000000001</c:v>
                </c:pt>
                <c:pt idx="988">
                  <c:v>988.00800000000004</c:v>
                </c:pt>
                <c:pt idx="989">
                  <c:v>989.00699999999995</c:v>
                </c:pt>
                <c:pt idx="990">
                  <c:v>990.00599999999997</c:v>
                </c:pt>
                <c:pt idx="991">
                  <c:v>991.005</c:v>
                </c:pt>
                <c:pt idx="992">
                  <c:v>992.00400000000002</c:v>
                </c:pt>
                <c:pt idx="993">
                  <c:v>993.00300000000004</c:v>
                </c:pt>
                <c:pt idx="994">
                  <c:v>994.00199999999995</c:v>
                </c:pt>
                <c:pt idx="995">
                  <c:v>995.00099999999998</c:v>
                </c:pt>
                <c:pt idx="996">
                  <c:v>996</c:v>
                </c:pt>
                <c:pt idx="997">
                  <c:v>996.99900000000002</c:v>
                </c:pt>
                <c:pt idx="998">
                  <c:v>997.99800000000005</c:v>
                </c:pt>
                <c:pt idx="999">
                  <c:v>998.99699999999996</c:v>
                </c:pt>
                <c:pt idx="1000">
                  <c:v>999.99599999999998</c:v>
                </c:pt>
              </c:numCache>
            </c:numRef>
          </c:xVal>
          <c:yVal>
            <c:numRef>
              <c:f>control_from_yellow!$Q$2:$Q$1002</c:f>
              <c:numCache>
                <c:formatCode>General</c:formatCode>
                <c:ptCount val="1001"/>
                <c:pt idx="0">
                  <c:v>-89.029200000000003</c:v>
                </c:pt>
                <c:pt idx="1">
                  <c:v>-89.029300000000006</c:v>
                </c:pt>
                <c:pt idx="2">
                  <c:v>-89.029499999999999</c:v>
                </c:pt>
                <c:pt idx="3">
                  <c:v>-89.029600000000002</c:v>
                </c:pt>
                <c:pt idx="4">
                  <c:v>-89.029700000000005</c:v>
                </c:pt>
                <c:pt idx="5">
                  <c:v>-89.029799999999994</c:v>
                </c:pt>
                <c:pt idx="6">
                  <c:v>-89.029899999999998</c:v>
                </c:pt>
                <c:pt idx="7">
                  <c:v>-89.03</c:v>
                </c:pt>
                <c:pt idx="8">
                  <c:v>-89.030100000000004</c:v>
                </c:pt>
                <c:pt idx="9">
                  <c:v>-89.030199999999994</c:v>
                </c:pt>
                <c:pt idx="10">
                  <c:v>5.2090800000000002</c:v>
                </c:pt>
                <c:pt idx="11">
                  <c:v>31.950199999999999</c:v>
                </c:pt>
                <c:pt idx="12">
                  <c:v>28.3475</c:v>
                </c:pt>
                <c:pt idx="13">
                  <c:v>25.356000000000002</c:v>
                </c:pt>
                <c:pt idx="14">
                  <c:v>23.223800000000001</c:v>
                </c:pt>
                <c:pt idx="15">
                  <c:v>21.7927</c:v>
                </c:pt>
                <c:pt idx="16">
                  <c:v>20.852499999999999</c:v>
                </c:pt>
                <c:pt idx="17">
                  <c:v>20.244800000000001</c:v>
                </c:pt>
                <c:pt idx="18">
                  <c:v>19.870799999999999</c:v>
                </c:pt>
                <c:pt idx="19">
                  <c:v>19.6692</c:v>
                </c:pt>
                <c:pt idx="20">
                  <c:v>19.597100000000001</c:v>
                </c:pt>
                <c:pt idx="21">
                  <c:v>19.619900000000001</c:v>
                </c:pt>
                <c:pt idx="22">
                  <c:v>19.708600000000001</c:v>
                </c:pt>
                <c:pt idx="23">
                  <c:v>19.839099999999998</c:v>
                </c:pt>
                <c:pt idx="24">
                  <c:v>19.9924</c:v>
                </c:pt>
                <c:pt idx="25">
                  <c:v>20.154299999999999</c:v>
                </c:pt>
                <c:pt idx="26">
                  <c:v>20.314299999999999</c:v>
                </c:pt>
                <c:pt idx="27">
                  <c:v>20.465599999999998</c:v>
                </c:pt>
                <c:pt idx="28">
                  <c:v>20.6035</c:v>
                </c:pt>
                <c:pt idx="29">
                  <c:v>20.725300000000001</c:v>
                </c:pt>
                <c:pt idx="30">
                  <c:v>20.829899999999999</c:v>
                </c:pt>
                <c:pt idx="31">
                  <c:v>20.916699999999999</c:v>
                </c:pt>
                <c:pt idx="32">
                  <c:v>20.985900000000001</c:v>
                </c:pt>
                <c:pt idx="33">
                  <c:v>21.0383</c:v>
                </c:pt>
                <c:pt idx="34">
                  <c:v>21.0746</c:v>
                </c:pt>
                <c:pt idx="35">
                  <c:v>21.095800000000001</c:v>
                </c:pt>
                <c:pt idx="36">
                  <c:v>21.102900000000002</c:v>
                </c:pt>
                <c:pt idx="37">
                  <c:v>21.097000000000001</c:v>
                </c:pt>
                <c:pt idx="38">
                  <c:v>21.0791</c:v>
                </c:pt>
                <c:pt idx="39">
                  <c:v>21.0501</c:v>
                </c:pt>
                <c:pt idx="40">
                  <c:v>21.010899999999999</c:v>
                </c:pt>
                <c:pt idx="41">
                  <c:v>20.962299999999999</c:v>
                </c:pt>
                <c:pt idx="42">
                  <c:v>20.905000000000001</c:v>
                </c:pt>
                <c:pt idx="43">
                  <c:v>20.8398</c:v>
                </c:pt>
                <c:pt idx="44">
                  <c:v>20.767299999999999</c:v>
                </c:pt>
                <c:pt idx="45">
                  <c:v>20.688099999999999</c:v>
                </c:pt>
                <c:pt idx="46">
                  <c:v>20.602599999999999</c:v>
                </c:pt>
                <c:pt idx="47">
                  <c:v>20.511399999999998</c:v>
                </c:pt>
                <c:pt idx="48">
                  <c:v>20.414899999999999</c:v>
                </c:pt>
                <c:pt idx="49">
                  <c:v>20.313400000000001</c:v>
                </c:pt>
                <c:pt idx="50">
                  <c:v>20.2073</c:v>
                </c:pt>
                <c:pt idx="51">
                  <c:v>20.096900000000002</c:v>
                </c:pt>
                <c:pt idx="52">
                  <c:v>19.982600000000001</c:v>
                </c:pt>
                <c:pt idx="53">
                  <c:v>19.8645</c:v>
                </c:pt>
                <c:pt idx="54">
                  <c:v>19.742999999999999</c:v>
                </c:pt>
                <c:pt idx="55">
                  <c:v>19.618200000000002</c:v>
                </c:pt>
                <c:pt idx="56">
                  <c:v>19.490400000000001</c:v>
                </c:pt>
                <c:pt idx="57">
                  <c:v>19.3597</c:v>
                </c:pt>
                <c:pt idx="58">
                  <c:v>19.226400000000002</c:v>
                </c:pt>
                <c:pt idx="59">
                  <c:v>19.090499999999999</c:v>
                </c:pt>
                <c:pt idx="60">
                  <c:v>18.952300000000001</c:v>
                </c:pt>
                <c:pt idx="61">
                  <c:v>18.811800000000002</c:v>
                </c:pt>
                <c:pt idx="62">
                  <c:v>18.6693</c:v>
                </c:pt>
                <c:pt idx="63">
                  <c:v>18.524799999999999</c:v>
                </c:pt>
                <c:pt idx="64">
                  <c:v>18.378499999999999</c:v>
                </c:pt>
                <c:pt idx="65">
                  <c:v>18.230399999999999</c:v>
                </c:pt>
                <c:pt idx="66">
                  <c:v>18.0807</c:v>
                </c:pt>
                <c:pt idx="67">
                  <c:v>17.929500000000001</c:v>
                </c:pt>
                <c:pt idx="68">
                  <c:v>17.776800000000001</c:v>
                </c:pt>
                <c:pt idx="69">
                  <c:v>17.622699999999998</c:v>
                </c:pt>
                <c:pt idx="70">
                  <c:v>17.467400000000001</c:v>
                </c:pt>
                <c:pt idx="71">
                  <c:v>17.3109</c:v>
                </c:pt>
                <c:pt idx="72">
                  <c:v>17.153300000000002</c:v>
                </c:pt>
                <c:pt idx="73">
                  <c:v>16.994599999999998</c:v>
                </c:pt>
                <c:pt idx="74">
                  <c:v>16.834900000000001</c:v>
                </c:pt>
                <c:pt idx="75">
                  <c:v>16.674399999999999</c:v>
                </c:pt>
                <c:pt idx="76">
                  <c:v>16.512899999999998</c:v>
                </c:pt>
                <c:pt idx="77">
                  <c:v>16.3507</c:v>
                </c:pt>
                <c:pt idx="78">
                  <c:v>16.1877</c:v>
                </c:pt>
                <c:pt idx="79">
                  <c:v>16.024100000000001</c:v>
                </c:pt>
                <c:pt idx="80">
                  <c:v>15.8598</c:v>
                </c:pt>
                <c:pt idx="81">
                  <c:v>15.694900000000001</c:v>
                </c:pt>
                <c:pt idx="82">
                  <c:v>15.529400000000001</c:v>
                </c:pt>
                <c:pt idx="83">
                  <c:v>15.3635</c:v>
                </c:pt>
                <c:pt idx="84">
                  <c:v>15.196999999999999</c:v>
                </c:pt>
                <c:pt idx="85">
                  <c:v>15.030200000000001</c:v>
                </c:pt>
                <c:pt idx="86">
                  <c:v>14.8629</c:v>
                </c:pt>
                <c:pt idx="87">
                  <c:v>14.6953</c:v>
                </c:pt>
                <c:pt idx="88">
                  <c:v>14.5273</c:v>
                </c:pt>
                <c:pt idx="89">
                  <c:v>14.3592</c:v>
                </c:pt>
                <c:pt idx="90">
                  <c:v>14.190899999999999</c:v>
                </c:pt>
                <c:pt idx="91">
                  <c:v>14.022500000000001</c:v>
                </c:pt>
                <c:pt idx="92">
                  <c:v>13.854200000000001</c:v>
                </c:pt>
                <c:pt idx="93">
                  <c:v>13.6859</c:v>
                </c:pt>
                <c:pt idx="94">
                  <c:v>13.517799999999999</c:v>
                </c:pt>
                <c:pt idx="95">
                  <c:v>13.3498</c:v>
                </c:pt>
                <c:pt idx="96">
                  <c:v>13.181800000000001</c:v>
                </c:pt>
                <c:pt idx="97">
                  <c:v>13.0139</c:v>
                </c:pt>
                <c:pt idx="98">
                  <c:v>12.846</c:v>
                </c:pt>
                <c:pt idx="99">
                  <c:v>12.678100000000001</c:v>
                </c:pt>
                <c:pt idx="100">
                  <c:v>12.5101</c:v>
                </c:pt>
                <c:pt idx="101">
                  <c:v>12.3421</c:v>
                </c:pt>
                <c:pt idx="102">
                  <c:v>12.173999999999999</c:v>
                </c:pt>
                <c:pt idx="103">
                  <c:v>12.0059</c:v>
                </c:pt>
                <c:pt idx="104">
                  <c:v>11.8376</c:v>
                </c:pt>
                <c:pt idx="105">
                  <c:v>11.6692</c:v>
                </c:pt>
                <c:pt idx="106">
                  <c:v>11.5006</c:v>
                </c:pt>
                <c:pt idx="107">
                  <c:v>11.331899999999999</c:v>
                </c:pt>
                <c:pt idx="108">
                  <c:v>11.1629</c:v>
                </c:pt>
                <c:pt idx="109">
                  <c:v>10.9938</c:v>
                </c:pt>
                <c:pt idx="110">
                  <c:v>10.8245</c:v>
                </c:pt>
                <c:pt idx="111">
                  <c:v>10.6548</c:v>
                </c:pt>
                <c:pt idx="112">
                  <c:v>10.484999999999999</c:v>
                </c:pt>
                <c:pt idx="113">
                  <c:v>10.3148</c:v>
                </c:pt>
                <c:pt idx="114">
                  <c:v>10.144299999999999</c:v>
                </c:pt>
                <c:pt idx="115">
                  <c:v>9.9734700000000007</c:v>
                </c:pt>
                <c:pt idx="116">
                  <c:v>9.8022799999999997</c:v>
                </c:pt>
                <c:pt idx="117">
                  <c:v>9.6306899999999995</c:v>
                </c:pt>
                <c:pt idx="118">
                  <c:v>9.4586900000000007</c:v>
                </c:pt>
                <c:pt idx="119">
                  <c:v>9.2862299999999998</c:v>
                </c:pt>
                <c:pt idx="120">
                  <c:v>9.1133000000000006</c:v>
                </c:pt>
                <c:pt idx="121">
                  <c:v>8.9398700000000009</c:v>
                </c:pt>
                <c:pt idx="122">
                  <c:v>8.7658900000000006</c:v>
                </c:pt>
                <c:pt idx="123">
                  <c:v>8.5913299999999992</c:v>
                </c:pt>
                <c:pt idx="124">
                  <c:v>8.4161699999999993</c:v>
                </c:pt>
                <c:pt idx="125">
                  <c:v>8.2403600000000008</c:v>
                </c:pt>
                <c:pt idx="126">
                  <c:v>8.06386</c:v>
                </c:pt>
                <c:pt idx="127">
                  <c:v>7.8866500000000004</c:v>
                </c:pt>
                <c:pt idx="128">
                  <c:v>7.7086600000000001</c:v>
                </c:pt>
                <c:pt idx="129">
                  <c:v>7.5298800000000004</c:v>
                </c:pt>
                <c:pt idx="130">
                  <c:v>7.3502400000000003</c:v>
                </c:pt>
                <c:pt idx="131">
                  <c:v>7.1697100000000002</c:v>
                </c:pt>
                <c:pt idx="132">
                  <c:v>6.9882299999999997</c:v>
                </c:pt>
                <c:pt idx="133">
                  <c:v>6.8057699999999999</c:v>
                </c:pt>
                <c:pt idx="134">
                  <c:v>6.6222700000000003</c:v>
                </c:pt>
                <c:pt idx="135">
                  <c:v>6.4376699999999998</c:v>
                </c:pt>
                <c:pt idx="136">
                  <c:v>6.2519400000000003</c:v>
                </c:pt>
                <c:pt idx="137">
                  <c:v>6.06501</c:v>
                </c:pt>
                <c:pt idx="138">
                  <c:v>5.8768200000000004</c:v>
                </c:pt>
                <c:pt idx="139">
                  <c:v>5.6873300000000002</c:v>
                </c:pt>
                <c:pt idx="140">
                  <c:v>5.4964599999999999</c:v>
                </c:pt>
                <c:pt idx="141">
                  <c:v>5.3041700000000001</c:v>
                </c:pt>
                <c:pt idx="142">
                  <c:v>5.1103699999999996</c:v>
                </c:pt>
                <c:pt idx="143">
                  <c:v>4.9150200000000002</c:v>
                </c:pt>
                <c:pt idx="144">
                  <c:v>4.7180400000000002</c:v>
                </c:pt>
                <c:pt idx="145">
                  <c:v>4.5193700000000003</c:v>
                </c:pt>
                <c:pt idx="146">
                  <c:v>4.3189299999999999</c:v>
                </c:pt>
                <c:pt idx="147">
                  <c:v>4.1166600000000004</c:v>
                </c:pt>
                <c:pt idx="148">
                  <c:v>3.9124599999999998</c:v>
                </c:pt>
                <c:pt idx="149">
                  <c:v>3.70628</c:v>
                </c:pt>
                <c:pt idx="150">
                  <c:v>3.49803</c:v>
                </c:pt>
                <c:pt idx="151">
                  <c:v>3.2876300000000001</c:v>
                </c:pt>
                <c:pt idx="152">
                  <c:v>3.0749900000000001</c:v>
                </c:pt>
                <c:pt idx="153">
                  <c:v>2.8600300000000001</c:v>
                </c:pt>
                <c:pt idx="154">
                  <c:v>2.6426599999999998</c:v>
                </c:pt>
                <c:pt idx="155">
                  <c:v>2.42279</c:v>
                </c:pt>
                <c:pt idx="156">
                  <c:v>2.2003200000000001</c:v>
                </c:pt>
                <c:pt idx="157">
                  <c:v>1.97515</c:v>
                </c:pt>
                <c:pt idx="158">
                  <c:v>1.74719</c:v>
                </c:pt>
                <c:pt idx="159">
                  <c:v>1.51633</c:v>
                </c:pt>
                <c:pt idx="160">
                  <c:v>1.2824599999999999</c:v>
                </c:pt>
                <c:pt idx="161">
                  <c:v>1.04548</c:v>
                </c:pt>
                <c:pt idx="162">
                  <c:v>0.80526699999999996</c:v>
                </c:pt>
                <c:pt idx="163">
                  <c:v>0.56171000000000004</c:v>
                </c:pt>
                <c:pt idx="164">
                  <c:v>0.31468499999999999</c:v>
                </c:pt>
                <c:pt idx="165">
                  <c:v>6.4070699999999994E-2</c:v>
                </c:pt>
                <c:pt idx="166">
                  <c:v>-0.19026299999999999</c:v>
                </c:pt>
                <c:pt idx="167">
                  <c:v>-0.44844600000000001</c:v>
                </c:pt>
                <c:pt idx="168">
                  <c:v>-0.71061600000000003</c:v>
                </c:pt>
                <c:pt idx="169">
                  <c:v>-0.97691099999999997</c:v>
                </c:pt>
                <c:pt idx="170">
                  <c:v>-1.2474799999999999</c:v>
                </c:pt>
                <c:pt idx="171">
                  <c:v>-1.5224599999999999</c:v>
                </c:pt>
                <c:pt idx="172">
                  <c:v>-1.8020099999999999</c:v>
                </c:pt>
                <c:pt idx="173">
                  <c:v>-2.0862799999999999</c:v>
                </c:pt>
                <c:pt idx="174">
                  <c:v>-2.3754400000000002</c:v>
                </c:pt>
                <c:pt idx="175">
                  <c:v>-2.6696399999999998</c:v>
                </c:pt>
                <c:pt idx="176">
                  <c:v>-2.9690500000000002</c:v>
                </c:pt>
                <c:pt idx="177">
                  <c:v>-3.2738499999999999</c:v>
                </c:pt>
                <c:pt idx="178">
                  <c:v>-3.58419</c:v>
                </c:pt>
                <c:pt idx="179">
                  <c:v>-3.9002500000000002</c:v>
                </c:pt>
                <c:pt idx="180">
                  <c:v>-4.2222200000000001</c:v>
                </c:pt>
                <c:pt idx="181">
                  <c:v>-4.5502599999999997</c:v>
                </c:pt>
                <c:pt idx="182">
                  <c:v>-4.8845400000000003</c:v>
                </c:pt>
                <c:pt idx="183">
                  <c:v>-5.2252400000000003</c:v>
                </c:pt>
                <c:pt idx="184">
                  <c:v>-5.5725300000000004</c:v>
                </c:pt>
                <c:pt idx="185">
                  <c:v>-5.9265699999999999</c:v>
                </c:pt>
                <c:pt idx="186">
                  <c:v>-6.2875300000000003</c:v>
                </c:pt>
                <c:pt idx="187">
                  <c:v>-6.6555600000000004</c:v>
                </c:pt>
                <c:pt idx="188">
                  <c:v>-7.0307899999999997</c:v>
                </c:pt>
                <c:pt idx="189">
                  <c:v>-7.4133599999999999</c:v>
                </c:pt>
                <c:pt idx="190">
                  <c:v>-7.8033799999999998</c:v>
                </c:pt>
                <c:pt idx="191">
                  <c:v>-8.2009500000000006</c:v>
                </c:pt>
                <c:pt idx="192">
                  <c:v>-8.6061499999999995</c:v>
                </c:pt>
                <c:pt idx="193">
                  <c:v>-9.0190300000000008</c:v>
                </c:pt>
                <c:pt idx="194">
                  <c:v>-9.4396199999999997</c:v>
                </c:pt>
                <c:pt idx="195">
                  <c:v>-9.8679199999999998</c:v>
                </c:pt>
                <c:pt idx="196">
                  <c:v>-10.303900000000001</c:v>
                </c:pt>
                <c:pt idx="197">
                  <c:v>-10.7475</c:v>
                </c:pt>
                <c:pt idx="198">
                  <c:v>-11.198600000000001</c:v>
                </c:pt>
                <c:pt idx="199">
                  <c:v>-11.6571</c:v>
                </c:pt>
                <c:pt idx="200">
                  <c:v>-12.1228</c:v>
                </c:pt>
                <c:pt idx="201">
                  <c:v>-12.5954</c:v>
                </c:pt>
                <c:pt idx="202">
                  <c:v>-13.0748</c:v>
                </c:pt>
                <c:pt idx="203">
                  <c:v>-13.560600000000001</c:v>
                </c:pt>
                <c:pt idx="204">
                  <c:v>-14.0526</c:v>
                </c:pt>
                <c:pt idx="205">
                  <c:v>-14.5503</c:v>
                </c:pt>
                <c:pt idx="206">
                  <c:v>-15.0534</c:v>
                </c:pt>
                <c:pt idx="207">
                  <c:v>-15.5616</c:v>
                </c:pt>
                <c:pt idx="208">
                  <c:v>-16.0745</c:v>
                </c:pt>
                <c:pt idx="209">
                  <c:v>-16.591699999999999</c:v>
                </c:pt>
                <c:pt idx="210">
                  <c:v>-17.1128</c:v>
                </c:pt>
                <c:pt idx="211">
                  <c:v>-17.637499999999999</c:v>
                </c:pt>
                <c:pt idx="212">
                  <c:v>-18.165600000000001</c:v>
                </c:pt>
                <c:pt idx="213">
                  <c:v>-18.6968</c:v>
                </c:pt>
                <c:pt idx="214">
                  <c:v>-19.230799999999999</c:v>
                </c:pt>
                <c:pt idx="215">
                  <c:v>-19.767399999999999</c:v>
                </c:pt>
                <c:pt idx="216">
                  <c:v>-20.3066</c:v>
                </c:pt>
                <c:pt idx="217">
                  <c:v>-20.848099999999999</c:v>
                </c:pt>
                <c:pt idx="218">
                  <c:v>-21.3918</c:v>
                </c:pt>
                <c:pt idx="219">
                  <c:v>-21.937799999999999</c:v>
                </c:pt>
                <c:pt idx="220">
                  <c:v>-22.485700000000001</c:v>
                </c:pt>
                <c:pt idx="221">
                  <c:v>-23.035699999999999</c:v>
                </c:pt>
                <c:pt idx="222">
                  <c:v>-23.587599999999998</c:v>
                </c:pt>
                <c:pt idx="223">
                  <c:v>-24.141400000000001</c:v>
                </c:pt>
                <c:pt idx="224">
                  <c:v>-24.697099999999999</c:v>
                </c:pt>
                <c:pt idx="225">
                  <c:v>-25.2547</c:v>
                </c:pt>
                <c:pt idx="226">
                  <c:v>-25.814399999999999</c:v>
                </c:pt>
                <c:pt idx="227">
                  <c:v>-26.376100000000001</c:v>
                </c:pt>
                <c:pt idx="228">
                  <c:v>-26.940200000000001</c:v>
                </c:pt>
                <c:pt idx="229">
                  <c:v>-27.506900000000002</c:v>
                </c:pt>
                <c:pt idx="230">
                  <c:v>-28.076499999999999</c:v>
                </c:pt>
                <c:pt idx="231">
                  <c:v>-28.6494</c:v>
                </c:pt>
                <c:pt idx="232">
                  <c:v>-29.225999999999999</c:v>
                </c:pt>
                <c:pt idx="233">
                  <c:v>-29.806799999999999</c:v>
                </c:pt>
                <c:pt idx="234">
                  <c:v>-30.392399999999999</c:v>
                </c:pt>
                <c:pt idx="235">
                  <c:v>-30.9834</c:v>
                </c:pt>
                <c:pt idx="236">
                  <c:v>-31.580400000000001</c:v>
                </c:pt>
                <c:pt idx="237">
                  <c:v>-32.184199999999997</c:v>
                </c:pt>
                <c:pt idx="238">
                  <c:v>-32.7956</c:v>
                </c:pt>
                <c:pt idx="239">
                  <c:v>-33.415500000000002</c:v>
                </c:pt>
                <c:pt idx="240">
                  <c:v>-34.044699999999999</c:v>
                </c:pt>
                <c:pt idx="241">
                  <c:v>-34.684399999999997</c:v>
                </c:pt>
                <c:pt idx="242">
                  <c:v>-35.335599999999999</c:v>
                </c:pt>
                <c:pt idx="243">
                  <c:v>-35.999499999999998</c:v>
                </c:pt>
                <c:pt idx="244">
                  <c:v>-36.677399999999999</c:v>
                </c:pt>
                <c:pt idx="245">
                  <c:v>-37.370699999999999</c:v>
                </c:pt>
                <c:pt idx="246">
                  <c:v>-38.0809</c:v>
                </c:pt>
                <c:pt idx="247">
                  <c:v>-38.8095</c:v>
                </c:pt>
                <c:pt idx="248">
                  <c:v>-39.558100000000003</c:v>
                </c:pt>
                <c:pt idx="249">
                  <c:v>-40.328400000000002</c:v>
                </c:pt>
                <c:pt idx="250">
                  <c:v>-41.122100000000003</c:v>
                </c:pt>
                <c:pt idx="251">
                  <c:v>-41.940800000000003</c:v>
                </c:pt>
                <c:pt idx="252">
                  <c:v>-42.786099999999998</c:v>
                </c:pt>
                <c:pt idx="253">
                  <c:v>-43.659500000000001</c:v>
                </c:pt>
                <c:pt idx="254">
                  <c:v>-44.562100000000001</c:v>
                </c:pt>
                <c:pt idx="255">
                  <c:v>-45.494900000000001</c:v>
                </c:pt>
                <c:pt idx="256">
                  <c:v>-46.458599999999997</c:v>
                </c:pt>
                <c:pt idx="257">
                  <c:v>-47.453499999999998</c:v>
                </c:pt>
                <c:pt idx="258">
                  <c:v>-48.479300000000002</c:v>
                </c:pt>
                <c:pt idx="259">
                  <c:v>-49.535400000000003</c:v>
                </c:pt>
                <c:pt idx="260">
                  <c:v>-50.621000000000002</c:v>
                </c:pt>
                <c:pt idx="261">
                  <c:v>-51.7346</c:v>
                </c:pt>
                <c:pt idx="262">
                  <c:v>-52.874699999999997</c:v>
                </c:pt>
                <c:pt idx="263">
                  <c:v>-54.039499999999997</c:v>
                </c:pt>
                <c:pt idx="264">
                  <c:v>-55.226999999999997</c:v>
                </c:pt>
                <c:pt idx="265">
                  <c:v>-56.435099999999998</c:v>
                </c:pt>
                <c:pt idx="266">
                  <c:v>-57.661700000000003</c:v>
                </c:pt>
                <c:pt idx="267">
                  <c:v>-58.904499999999999</c:v>
                </c:pt>
                <c:pt idx="268">
                  <c:v>-60.161200000000001</c:v>
                </c:pt>
                <c:pt idx="269">
                  <c:v>-61.429299999999998</c:v>
                </c:pt>
                <c:pt idx="270">
                  <c:v>-62.706299999999999</c:v>
                </c:pt>
                <c:pt idx="271">
                  <c:v>-63.989199999999997</c:v>
                </c:pt>
                <c:pt idx="272">
                  <c:v>-65.275000000000006</c:v>
                </c:pt>
                <c:pt idx="273">
                  <c:v>-66.560100000000006</c:v>
                </c:pt>
                <c:pt idx="274">
                  <c:v>-67.840800000000002</c:v>
                </c:pt>
                <c:pt idx="275">
                  <c:v>-69.112799999999993</c:v>
                </c:pt>
                <c:pt idx="276">
                  <c:v>-70.371399999999994</c:v>
                </c:pt>
                <c:pt idx="277">
                  <c:v>-71.611500000000007</c:v>
                </c:pt>
                <c:pt idx="278">
                  <c:v>-72.827600000000004</c:v>
                </c:pt>
                <c:pt idx="279">
                  <c:v>-74.013900000000007</c:v>
                </c:pt>
                <c:pt idx="280">
                  <c:v>-75.164599999999993</c:v>
                </c:pt>
                <c:pt idx="281">
                  <c:v>-76.273799999999994</c:v>
                </c:pt>
                <c:pt idx="282">
                  <c:v>-77.335899999999995</c:v>
                </c:pt>
                <c:pt idx="283">
                  <c:v>-78.345699999999994</c:v>
                </c:pt>
                <c:pt idx="284">
                  <c:v>-79.298699999999997</c:v>
                </c:pt>
                <c:pt idx="285">
                  <c:v>-80.191299999999998</c:v>
                </c:pt>
                <c:pt idx="286">
                  <c:v>-81.020799999999994</c:v>
                </c:pt>
                <c:pt idx="287">
                  <c:v>-81.785700000000006</c:v>
                </c:pt>
                <c:pt idx="288">
                  <c:v>-82.485799999999998</c:v>
                </c:pt>
                <c:pt idx="289">
                  <c:v>-83.121700000000004</c:v>
                </c:pt>
                <c:pt idx="290">
                  <c:v>-83.695300000000003</c:v>
                </c:pt>
                <c:pt idx="291">
                  <c:v>-84.209199999999996</c:v>
                </c:pt>
                <c:pt idx="292">
                  <c:v>-84.666799999999995</c:v>
                </c:pt>
                <c:pt idx="293">
                  <c:v>-85.071899999999999</c:v>
                </c:pt>
                <c:pt idx="294">
                  <c:v>-85.428799999999995</c:v>
                </c:pt>
                <c:pt idx="295">
                  <c:v>-85.741699999999994</c:v>
                </c:pt>
                <c:pt idx="296">
                  <c:v>-86.015100000000004</c:v>
                </c:pt>
                <c:pt idx="297">
                  <c:v>-86.253</c:v>
                </c:pt>
                <c:pt idx="298">
                  <c:v>-86.459599999999995</c:v>
                </c:pt>
                <c:pt idx="299">
                  <c:v>-86.638599999999997</c:v>
                </c:pt>
                <c:pt idx="300">
                  <c:v>-86.793400000000005</c:v>
                </c:pt>
                <c:pt idx="301">
                  <c:v>-86.927199999999999</c:v>
                </c:pt>
                <c:pt idx="302">
                  <c:v>-87.042699999999996</c:v>
                </c:pt>
                <c:pt idx="303">
                  <c:v>-87.142499999999998</c:v>
                </c:pt>
                <c:pt idx="304">
                  <c:v>-87.228700000000003</c:v>
                </c:pt>
                <c:pt idx="305">
                  <c:v>-87.303200000000004</c:v>
                </c:pt>
                <c:pt idx="306">
                  <c:v>-87.367800000000003</c:v>
                </c:pt>
                <c:pt idx="307">
                  <c:v>-87.423900000000003</c:v>
                </c:pt>
                <c:pt idx="308">
                  <c:v>-87.472700000000003</c:v>
                </c:pt>
                <c:pt idx="309">
                  <c:v>-87.515299999999996</c:v>
                </c:pt>
                <c:pt idx="310">
                  <c:v>-87.552599999999998</c:v>
                </c:pt>
                <c:pt idx="311">
                  <c:v>-87.585499999999996</c:v>
                </c:pt>
                <c:pt idx="312">
                  <c:v>-87.614500000000007</c:v>
                </c:pt>
                <c:pt idx="313">
                  <c:v>-87.640299999999996</c:v>
                </c:pt>
                <c:pt idx="314">
                  <c:v>-87.663300000000007</c:v>
                </c:pt>
                <c:pt idx="315">
                  <c:v>-87.683999999999997</c:v>
                </c:pt>
                <c:pt idx="316">
                  <c:v>-87.702699999999993</c:v>
                </c:pt>
                <c:pt idx="317">
                  <c:v>-87.719700000000003</c:v>
                </c:pt>
                <c:pt idx="318">
                  <c:v>-87.735299999999995</c:v>
                </c:pt>
                <c:pt idx="319">
                  <c:v>-87.749600000000001</c:v>
                </c:pt>
                <c:pt idx="320">
                  <c:v>-87.762900000000002</c:v>
                </c:pt>
                <c:pt idx="321">
                  <c:v>-87.775300000000001</c:v>
                </c:pt>
                <c:pt idx="322">
                  <c:v>-87.787000000000006</c:v>
                </c:pt>
                <c:pt idx="323">
                  <c:v>-87.798000000000002</c:v>
                </c:pt>
                <c:pt idx="324">
                  <c:v>-87.808499999999995</c:v>
                </c:pt>
                <c:pt idx="325">
                  <c:v>-87.818399999999997</c:v>
                </c:pt>
                <c:pt idx="326">
                  <c:v>-87.828000000000003</c:v>
                </c:pt>
                <c:pt idx="327">
                  <c:v>-87.837199999999996</c:v>
                </c:pt>
                <c:pt idx="328">
                  <c:v>-87.846100000000007</c:v>
                </c:pt>
                <c:pt idx="329">
                  <c:v>-87.854699999999994</c:v>
                </c:pt>
                <c:pt idx="330">
                  <c:v>-87.863100000000003</c:v>
                </c:pt>
                <c:pt idx="331">
                  <c:v>-87.871300000000005</c:v>
                </c:pt>
                <c:pt idx="332">
                  <c:v>-87.879300000000001</c:v>
                </c:pt>
                <c:pt idx="333">
                  <c:v>-87.887200000000007</c:v>
                </c:pt>
                <c:pt idx="334">
                  <c:v>-87.894900000000007</c:v>
                </c:pt>
                <c:pt idx="335">
                  <c:v>-87.902500000000003</c:v>
                </c:pt>
                <c:pt idx="336">
                  <c:v>-87.91</c:v>
                </c:pt>
                <c:pt idx="337">
                  <c:v>-87.917400000000001</c:v>
                </c:pt>
                <c:pt idx="338">
                  <c:v>-87.924700000000001</c:v>
                </c:pt>
                <c:pt idx="339">
                  <c:v>-87.931899999999999</c:v>
                </c:pt>
                <c:pt idx="340">
                  <c:v>-87.938999999999993</c:v>
                </c:pt>
                <c:pt idx="341">
                  <c:v>-87.946100000000001</c:v>
                </c:pt>
                <c:pt idx="342">
                  <c:v>-87.953100000000006</c:v>
                </c:pt>
                <c:pt idx="343">
                  <c:v>-87.96</c:v>
                </c:pt>
                <c:pt idx="344">
                  <c:v>-87.966800000000006</c:v>
                </c:pt>
                <c:pt idx="345">
                  <c:v>-87.973699999999994</c:v>
                </c:pt>
                <c:pt idx="346">
                  <c:v>-87.980400000000003</c:v>
                </c:pt>
                <c:pt idx="347">
                  <c:v>-87.987099999999998</c:v>
                </c:pt>
                <c:pt idx="348">
                  <c:v>-87.993799999999993</c:v>
                </c:pt>
                <c:pt idx="349">
                  <c:v>-88.000399999999999</c:v>
                </c:pt>
                <c:pt idx="350">
                  <c:v>-88.006900000000002</c:v>
                </c:pt>
                <c:pt idx="351">
                  <c:v>-88.013400000000004</c:v>
                </c:pt>
                <c:pt idx="352">
                  <c:v>-88.019900000000007</c:v>
                </c:pt>
                <c:pt idx="353">
                  <c:v>-88.026300000000006</c:v>
                </c:pt>
                <c:pt idx="354">
                  <c:v>-88.032700000000006</c:v>
                </c:pt>
                <c:pt idx="355">
                  <c:v>-88.039000000000001</c:v>
                </c:pt>
                <c:pt idx="356">
                  <c:v>-88.045299999999997</c:v>
                </c:pt>
                <c:pt idx="357">
                  <c:v>-88.051599999999993</c:v>
                </c:pt>
                <c:pt idx="358">
                  <c:v>-88.0578</c:v>
                </c:pt>
                <c:pt idx="359">
                  <c:v>-88.063999999999993</c:v>
                </c:pt>
                <c:pt idx="360">
                  <c:v>-88.070099999999996</c:v>
                </c:pt>
                <c:pt idx="361">
                  <c:v>-88.0762</c:v>
                </c:pt>
                <c:pt idx="362">
                  <c:v>-88.082300000000004</c:v>
                </c:pt>
                <c:pt idx="363">
                  <c:v>-88.088300000000004</c:v>
                </c:pt>
                <c:pt idx="364">
                  <c:v>-88.094300000000004</c:v>
                </c:pt>
                <c:pt idx="365">
                  <c:v>-88.100200000000001</c:v>
                </c:pt>
                <c:pt idx="366">
                  <c:v>-88.106099999999998</c:v>
                </c:pt>
                <c:pt idx="367">
                  <c:v>-88.111999999999995</c:v>
                </c:pt>
                <c:pt idx="368">
                  <c:v>-88.117800000000003</c:v>
                </c:pt>
                <c:pt idx="369">
                  <c:v>-88.123599999999996</c:v>
                </c:pt>
                <c:pt idx="370">
                  <c:v>-88.129400000000004</c:v>
                </c:pt>
                <c:pt idx="371">
                  <c:v>-88.135099999999994</c:v>
                </c:pt>
                <c:pt idx="372">
                  <c:v>-88.140799999999999</c:v>
                </c:pt>
                <c:pt idx="373">
                  <c:v>-88.146500000000003</c:v>
                </c:pt>
                <c:pt idx="374">
                  <c:v>-88.152100000000004</c:v>
                </c:pt>
                <c:pt idx="375">
                  <c:v>-88.157700000000006</c:v>
                </c:pt>
                <c:pt idx="376">
                  <c:v>-88.163200000000003</c:v>
                </c:pt>
                <c:pt idx="377">
                  <c:v>-88.168700000000001</c:v>
                </c:pt>
                <c:pt idx="378">
                  <c:v>-88.174199999999999</c:v>
                </c:pt>
                <c:pt idx="379">
                  <c:v>-88.179699999999997</c:v>
                </c:pt>
                <c:pt idx="380">
                  <c:v>-88.185100000000006</c:v>
                </c:pt>
                <c:pt idx="381">
                  <c:v>-88.1905</c:v>
                </c:pt>
                <c:pt idx="382">
                  <c:v>-88.195800000000006</c:v>
                </c:pt>
                <c:pt idx="383">
                  <c:v>-88.201099999999997</c:v>
                </c:pt>
                <c:pt idx="384">
                  <c:v>-88.206400000000002</c:v>
                </c:pt>
                <c:pt idx="385">
                  <c:v>-88.211699999999993</c:v>
                </c:pt>
                <c:pt idx="386">
                  <c:v>-88.216899999999995</c:v>
                </c:pt>
                <c:pt idx="387">
                  <c:v>-88.222099999999998</c:v>
                </c:pt>
                <c:pt idx="388">
                  <c:v>-88.227199999999996</c:v>
                </c:pt>
                <c:pt idx="389">
                  <c:v>-88.232299999999995</c:v>
                </c:pt>
                <c:pt idx="390">
                  <c:v>-88.237399999999994</c:v>
                </c:pt>
                <c:pt idx="391">
                  <c:v>-88.242500000000007</c:v>
                </c:pt>
                <c:pt idx="392">
                  <c:v>-88.247500000000002</c:v>
                </c:pt>
                <c:pt idx="393">
                  <c:v>-88.252499999999998</c:v>
                </c:pt>
                <c:pt idx="394">
                  <c:v>-88.257499999999993</c:v>
                </c:pt>
                <c:pt idx="395">
                  <c:v>-88.2624</c:v>
                </c:pt>
                <c:pt idx="396">
                  <c:v>-88.267300000000006</c:v>
                </c:pt>
                <c:pt idx="397">
                  <c:v>-88.272199999999998</c:v>
                </c:pt>
                <c:pt idx="398">
                  <c:v>-88.277000000000001</c:v>
                </c:pt>
                <c:pt idx="399">
                  <c:v>-88.281800000000004</c:v>
                </c:pt>
                <c:pt idx="400">
                  <c:v>-88.286600000000007</c:v>
                </c:pt>
                <c:pt idx="401">
                  <c:v>-88.291399999999996</c:v>
                </c:pt>
                <c:pt idx="402">
                  <c:v>-88.296099999999996</c:v>
                </c:pt>
                <c:pt idx="403">
                  <c:v>-88.300799999999995</c:v>
                </c:pt>
                <c:pt idx="404">
                  <c:v>-88.305400000000006</c:v>
                </c:pt>
                <c:pt idx="405">
                  <c:v>-88.310100000000006</c:v>
                </c:pt>
                <c:pt idx="406">
                  <c:v>-88.314700000000002</c:v>
                </c:pt>
                <c:pt idx="407">
                  <c:v>-88.319299999999998</c:v>
                </c:pt>
                <c:pt idx="408">
                  <c:v>-88.323800000000006</c:v>
                </c:pt>
                <c:pt idx="409">
                  <c:v>-88.328299999999999</c:v>
                </c:pt>
                <c:pt idx="410">
                  <c:v>-88.332800000000006</c:v>
                </c:pt>
                <c:pt idx="411">
                  <c:v>-88.337299999999999</c:v>
                </c:pt>
                <c:pt idx="412">
                  <c:v>-88.341700000000003</c:v>
                </c:pt>
                <c:pt idx="413">
                  <c:v>-88.346100000000007</c:v>
                </c:pt>
                <c:pt idx="414">
                  <c:v>-88.350499999999997</c:v>
                </c:pt>
                <c:pt idx="415">
                  <c:v>-88.354799999999997</c:v>
                </c:pt>
                <c:pt idx="416">
                  <c:v>-88.359200000000001</c:v>
                </c:pt>
                <c:pt idx="417">
                  <c:v>-88.363500000000002</c:v>
                </c:pt>
                <c:pt idx="418">
                  <c:v>-88.367699999999999</c:v>
                </c:pt>
                <c:pt idx="419">
                  <c:v>-88.372</c:v>
                </c:pt>
                <c:pt idx="420">
                  <c:v>-88.376199999999997</c:v>
                </c:pt>
                <c:pt idx="421">
                  <c:v>-88.380399999999995</c:v>
                </c:pt>
                <c:pt idx="422">
                  <c:v>-88.384500000000003</c:v>
                </c:pt>
                <c:pt idx="423">
                  <c:v>-88.3887</c:v>
                </c:pt>
                <c:pt idx="424">
                  <c:v>-88.392799999999994</c:v>
                </c:pt>
                <c:pt idx="425">
                  <c:v>-88.396900000000002</c:v>
                </c:pt>
                <c:pt idx="426">
                  <c:v>-88.400899999999993</c:v>
                </c:pt>
                <c:pt idx="427">
                  <c:v>-88.404899999999998</c:v>
                </c:pt>
                <c:pt idx="428">
                  <c:v>-88.409000000000006</c:v>
                </c:pt>
                <c:pt idx="429">
                  <c:v>-88.412899999999993</c:v>
                </c:pt>
                <c:pt idx="430">
                  <c:v>-88.416899999999998</c:v>
                </c:pt>
                <c:pt idx="431">
                  <c:v>-88.4208</c:v>
                </c:pt>
                <c:pt idx="432">
                  <c:v>-88.424700000000001</c:v>
                </c:pt>
                <c:pt idx="433">
                  <c:v>-88.428600000000003</c:v>
                </c:pt>
                <c:pt idx="434">
                  <c:v>-88.432500000000005</c:v>
                </c:pt>
                <c:pt idx="435">
                  <c:v>-88.436300000000003</c:v>
                </c:pt>
                <c:pt idx="436">
                  <c:v>-88.440100000000001</c:v>
                </c:pt>
                <c:pt idx="437">
                  <c:v>-88.443899999999999</c:v>
                </c:pt>
                <c:pt idx="438">
                  <c:v>-88.447599999999994</c:v>
                </c:pt>
                <c:pt idx="439">
                  <c:v>-88.451400000000007</c:v>
                </c:pt>
                <c:pt idx="440">
                  <c:v>-88.455100000000002</c:v>
                </c:pt>
                <c:pt idx="441">
                  <c:v>-88.458799999999997</c:v>
                </c:pt>
                <c:pt idx="442">
                  <c:v>-88.462400000000002</c:v>
                </c:pt>
                <c:pt idx="443">
                  <c:v>-88.466099999999997</c:v>
                </c:pt>
                <c:pt idx="444">
                  <c:v>-88.469700000000003</c:v>
                </c:pt>
                <c:pt idx="445">
                  <c:v>-88.473299999999995</c:v>
                </c:pt>
                <c:pt idx="446">
                  <c:v>-88.476900000000001</c:v>
                </c:pt>
                <c:pt idx="447">
                  <c:v>-88.480400000000003</c:v>
                </c:pt>
                <c:pt idx="448">
                  <c:v>-88.483900000000006</c:v>
                </c:pt>
                <c:pt idx="449">
                  <c:v>-88.487399999999994</c:v>
                </c:pt>
                <c:pt idx="450">
                  <c:v>-88.490899999999996</c:v>
                </c:pt>
                <c:pt idx="451">
                  <c:v>-88.494399999999999</c:v>
                </c:pt>
                <c:pt idx="452">
                  <c:v>-88.497799999999998</c:v>
                </c:pt>
                <c:pt idx="453">
                  <c:v>-88.501199999999997</c:v>
                </c:pt>
                <c:pt idx="454">
                  <c:v>-88.504599999999996</c:v>
                </c:pt>
                <c:pt idx="455">
                  <c:v>-88.507999999999996</c:v>
                </c:pt>
                <c:pt idx="456">
                  <c:v>-88.511300000000006</c:v>
                </c:pt>
                <c:pt idx="457">
                  <c:v>-88.514700000000005</c:v>
                </c:pt>
                <c:pt idx="458">
                  <c:v>-88.518000000000001</c:v>
                </c:pt>
                <c:pt idx="459">
                  <c:v>-88.521299999999997</c:v>
                </c:pt>
                <c:pt idx="460">
                  <c:v>-88.524500000000003</c:v>
                </c:pt>
                <c:pt idx="461">
                  <c:v>-88.527799999999999</c:v>
                </c:pt>
                <c:pt idx="462">
                  <c:v>-88.531000000000006</c:v>
                </c:pt>
                <c:pt idx="463">
                  <c:v>-88.534199999999998</c:v>
                </c:pt>
                <c:pt idx="464">
                  <c:v>-88.537400000000005</c:v>
                </c:pt>
                <c:pt idx="465">
                  <c:v>-88.540499999999994</c:v>
                </c:pt>
                <c:pt idx="466">
                  <c:v>-88.543700000000001</c:v>
                </c:pt>
                <c:pt idx="467">
                  <c:v>-88.546800000000005</c:v>
                </c:pt>
                <c:pt idx="468">
                  <c:v>-88.549899999999994</c:v>
                </c:pt>
                <c:pt idx="469">
                  <c:v>-88.552999999999997</c:v>
                </c:pt>
                <c:pt idx="470">
                  <c:v>-88.556100000000001</c:v>
                </c:pt>
                <c:pt idx="471">
                  <c:v>-88.559100000000001</c:v>
                </c:pt>
                <c:pt idx="472">
                  <c:v>-88.562100000000001</c:v>
                </c:pt>
                <c:pt idx="473">
                  <c:v>-88.565100000000001</c:v>
                </c:pt>
                <c:pt idx="474">
                  <c:v>-88.568100000000001</c:v>
                </c:pt>
                <c:pt idx="475">
                  <c:v>-88.571100000000001</c:v>
                </c:pt>
                <c:pt idx="476">
                  <c:v>-88.573999999999998</c:v>
                </c:pt>
                <c:pt idx="477">
                  <c:v>-88.576999999999998</c:v>
                </c:pt>
                <c:pt idx="478">
                  <c:v>-88.579899999999995</c:v>
                </c:pt>
                <c:pt idx="479">
                  <c:v>-88.582800000000006</c:v>
                </c:pt>
                <c:pt idx="480">
                  <c:v>-88.585599999999999</c:v>
                </c:pt>
                <c:pt idx="481">
                  <c:v>-88.588499999999996</c:v>
                </c:pt>
                <c:pt idx="482">
                  <c:v>-88.591300000000004</c:v>
                </c:pt>
                <c:pt idx="483">
                  <c:v>-88.594099999999997</c:v>
                </c:pt>
                <c:pt idx="484">
                  <c:v>-88.596900000000005</c:v>
                </c:pt>
                <c:pt idx="485">
                  <c:v>-88.599699999999999</c:v>
                </c:pt>
                <c:pt idx="486">
                  <c:v>-88.602500000000006</c:v>
                </c:pt>
                <c:pt idx="487">
                  <c:v>-88.605199999999996</c:v>
                </c:pt>
                <c:pt idx="488">
                  <c:v>-88.607900000000001</c:v>
                </c:pt>
                <c:pt idx="489">
                  <c:v>-88.610699999999994</c:v>
                </c:pt>
                <c:pt idx="490">
                  <c:v>-88.613399999999999</c:v>
                </c:pt>
                <c:pt idx="491">
                  <c:v>-88.616</c:v>
                </c:pt>
                <c:pt idx="492">
                  <c:v>-88.618700000000004</c:v>
                </c:pt>
                <c:pt idx="493">
                  <c:v>-88.621300000000005</c:v>
                </c:pt>
                <c:pt idx="494">
                  <c:v>-88.623999999999995</c:v>
                </c:pt>
                <c:pt idx="495">
                  <c:v>-88.626599999999996</c:v>
                </c:pt>
                <c:pt idx="496">
                  <c:v>-88.629199999999997</c:v>
                </c:pt>
                <c:pt idx="497">
                  <c:v>-88.631699999999995</c:v>
                </c:pt>
                <c:pt idx="498">
                  <c:v>-88.634299999999996</c:v>
                </c:pt>
                <c:pt idx="499">
                  <c:v>-88.636799999999994</c:v>
                </c:pt>
                <c:pt idx="500">
                  <c:v>-88.639399999999995</c:v>
                </c:pt>
                <c:pt idx="501">
                  <c:v>-88.641900000000007</c:v>
                </c:pt>
                <c:pt idx="502">
                  <c:v>-88.644400000000005</c:v>
                </c:pt>
                <c:pt idx="503">
                  <c:v>-88.646799999999999</c:v>
                </c:pt>
                <c:pt idx="504">
                  <c:v>-88.649299999999997</c:v>
                </c:pt>
                <c:pt idx="505">
                  <c:v>-88.651799999999994</c:v>
                </c:pt>
                <c:pt idx="506">
                  <c:v>-88.654200000000003</c:v>
                </c:pt>
                <c:pt idx="507">
                  <c:v>-88.656599999999997</c:v>
                </c:pt>
                <c:pt idx="508">
                  <c:v>-88.659000000000006</c:v>
                </c:pt>
                <c:pt idx="509">
                  <c:v>-88.6614</c:v>
                </c:pt>
                <c:pt idx="510">
                  <c:v>-88.663799999999995</c:v>
                </c:pt>
                <c:pt idx="511">
                  <c:v>-88.6661</c:v>
                </c:pt>
                <c:pt idx="512">
                  <c:v>-88.668499999999995</c:v>
                </c:pt>
                <c:pt idx="513">
                  <c:v>-88.6708</c:v>
                </c:pt>
                <c:pt idx="514">
                  <c:v>-88.673100000000005</c:v>
                </c:pt>
                <c:pt idx="515">
                  <c:v>-88.675399999999996</c:v>
                </c:pt>
                <c:pt idx="516">
                  <c:v>-88.677700000000002</c:v>
                </c:pt>
                <c:pt idx="517">
                  <c:v>-88.679900000000004</c:v>
                </c:pt>
                <c:pt idx="518">
                  <c:v>-88.682199999999995</c:v>
                </c:pt>
                <c:pt idx="519">
                  <c:v>-88.684399999999997</c:v>
                </c:pt>
                <c:pt idx="520">
                  <c:v>-88.686700000000002</c:v>
                </c:pt>
                <c:pt idx="521">
                  <c:v>-88.688900000000004</c:v>
                </c:pt>
                <c:pt idx="522">
                  <c:v>-88.691100000000006</c:v>
                </c:pt>
                <c:pt idx="523">
                  <c:v>-88.693200000000004</c:v>
                </c:pt>
                <c:pt idx="524">
                  <c:v>-88.695400000000006</c:v>
                </c:pt>
                <c:pt idx="525">
                  <c:v>-88.697599999999994</c:v>
                </c:pt>
                <c:pt idx="526">
                  <c:v>-88.699700000000007</c:v>
                </c:pt>
                <c:pt idx="527">
                  <c:v>-88.701800000000006</c:v>
                </c:pt>
                <c:pt idx="528">
                  <c:v>-88.703900000000004</c:v>
                </c:pt>
                <c:pt idx="529">
                  <c:v>-88.706000000000003</c:v>
                </c:pt>
                <c:pt idx="530">
                  <c:v>-88.708100000000002</c:v>
                </c:pt>
                <c:pt idx="531">
                  <c:v>-88.7102</c:v>
                </c:pt>
                <c:pt idx="532">
                  <c:v>-88.712299999999999</c:v>
                </c:pt>
                <c:pt idx="533">
                  <c:v>-88.714299999999994</c:v>
                </c:pt>
                <c:pt idx="534">
                  <c:v>-88.716399999999993</c:v>
                </c:pt>
                <c:pt idx="535">
                  <c:v>-88.718400000000003</c:v>
                </c:pt>
                <c:pt idx="536">
                  <c:v>-88.720399999999998</c:v>
                </c:pt>
                <c:pt idx="537">
                  <c:v>-88.722399999999993</c:v>
                </c:pt>
                <c:pt idx="538">
                  <c:v>-88.724400000000003</c:v>
                </c:pt>
                <c:pt idx="539">
                  <c:v>-88.726299999999995</c:v>
                </c:pt>
                <c:pt idx="540">
                  <c:v>-88.728300000000004</c:v>
                </c:pt>
                <c:pt idx="541">
                  <c:v>-88.730199999999996</c:v>
                </c:pt>
                <c:pt idx="542">
                  <c:v>-88.732200000000006</c:v>
                </c:pt>
                <c:pt idx="543">
                  <c:v>-88.734099999999998</c:v>
                </c:pt>
                <c:pt idx="544">
                  <c:v>-88.736000000000004</c:v>
                </c:pt>
                <c:pt idx="545">
                  <c:v>-88.737899999999996</c:v>
                </c:pt>
                <c:pt idx="546">
                  <c:v>-88.739800000000002</c:v>
                </c:pt>
                <c:pt idx="547">
                  <c:v>-88.741699999999994</c:v>
                </c:pt>
                <c:pt idx="548">
                  <c:v>-88.743499999999997</c:v>
                </c:pt>
                <c:pt idx="549">
                  <c:v>-88.745400000000004</c:v>
                </c:pt>
                <c:pt idx="550">
                  <c:v>-88.747200000000007</c:v>
                </c:pt>
                <c:pt idx="551">
                  <c:v>-88.748999999999995</c:v>
                </c:pt>
                <c:pt idx="552">
                  <c:v>-88.750900000000001</c:v>
                </c:pt>
                <c:pt idx="553">
                  <c:v>-88.752700000000004</c:v>
                </c:pt>
                <c:pt idx="554">
                  <c:v>-88.754499999999993</c:v>
                </c:pt>
                <c:pt idx="555">
                  <c:v>-88.756200000000007</c:v>
                </c:pt>
                <c:pt idx="556">
                  <c:v>-88.757999999999996</c:v>
                </c:pt>
                <c:pt idx="557">
                  <c:v>-88.759799999999998</c:v>
                </c:pt>
                <c:pt idx="558">
                  <c:v>-88.761499999999998</c:v>
                </c:pt>
                <c:pt idx="559">
                  <c:v>-88.763300000000001</c:v>
                </c:pt>
                <c:pt idx="560">
                  <c:v>-88.765000000000001</c:v>
                </c:pt>
                <c:pt idx="561">
                  <c:v>-88.7667</c:v>
                </c:pt>
                <c:pt idx="562">
                  <c:v>-88.7684</c:v>
                </c:pt>
                <c:pt idx="563">
                  <c:v>-88.770099999999999</c:v>
                </c:pt>
                <c:pt idx="564">
                  <c:v>-88.771799999999999</c:v>
                </c:pt>
                <c:pt idx="565">
                  <c:v>-88.773499999999999</c:v>
                </c:pt>
                <c:pt idx="566">
                  <c:v>-88.775099999999995</c:v>
                </c:pt>
                <c:pt idx="567">
                  <c:v>-88.776799999999994</c:v>
                </c:pt>
                <c:pt idx="568">
                  <c:v>-88.778400000000005</c:v>
                </c:pt>
                <c:pt idx="569">
                  <c:v>-88.780100000000004</c:v>
                </c:pt>
                <c:pt idx="570">
                  <c:v>-88.781700000000001</c:v>
                </c:pt>
                <c:pt idx="571">
                  <c:v>-88.783299999999997</c:v>
                </c:pt>
                <c:pt idx="572">
                  <c:v>-88.784899999999993</c:v>
                </c:pt>
                <c:pt idx="573">
                  <c:v>-88.786500000000004</c:v>
                </c:pt>
                <c:pt idx="574">
                  <c:v>-88.7881</c:v>
                </c:pt>
                <c:pt idx="575">
                  <c:v>-88.789599999999993</c:v>
                </c:pt>
                <c:pt idx="576">
                  <c:v>-88.791200000000003</c:v>
                </c:pt>
                <c:pt idx="577">
                  <c:v>-88.7928</c:v>
                </c:pt>
                <c:pt idx="578">
                  <c:v>-88.794300000000007</c:v>
                </c:pt>
                <c:pt idx="579">
                  <c:v>-88.7958</c:v>
                </c:pt>
                <c:pt idx="580">
                  <c:v>-88.797399999999996</c:v>
                </c:pt>
                <c:pt idx="581">
                  <c:v>-88.798900000000003</c:v>
                </c:pt>
                <c:pt idx="582">
                  <c:v>-88.800399999999996</c:v>
                </c:pt>
                <c:pt idx="583">
                  <c:v>-88.801900000000003</c:v>
                </c:pt>
                <c:pt idx="584">
                  <c:v>-88.803399999999996</c:v>
                </c:pt>
                <c:pt idx="585">
                  <c:v>-88.8048</c:v>
                </c:pt>
                <c:pt idx="586">
                  <c:v>-88.806299999999993</c:v>
                </c:pt>
                <c:pt idx="587">
                  <c:v>-88.8078</c:v>
                </c:pt>
                <c:pt idx="588">
                  <c:v>-88.809200000000004</c:v>
                </c:pt>
                <c:pt idx="589">
                  <c:v>-88.810599999999994</c:v>
                </c:pt>
                <c:pt idx="590">
                  <c:v>-88.812100000000001</c:v>
                </c:pt>
                <c:pt idx="591">
                  <c:v>-88.813500000000005</c:v>
                </c:pt>
                <c:pt idx="592">
                  <c:v>-88.814899999999994</c:v>
                </c:pt>
                <c:pt idx="593">
                  <c:v>-88.816299999999998</c:v>
                </c:pt>
                <c:pt idx="594">
                  <c:v>-88.817700000000002</c:v>
                </c:pt>
                <c:pt idx="595">
                  <c:v>-88.819100000000006</c:v>
                </c:pt>
                <c:pt idx="596">
                  <c:v>-88.820499999999996</c:v>
                </c:pt>
                <c:pt idx="597">
                  <c:v>-88.821899999999999</c:v>
                </c:pt>
                <c:pt idx="598">
                  <c:v>-88.8232</c:v>
                </c:pt>
                <c:pt idx="599">
                  <c:v>-88.824600000000004</c:v>
                </c:pt>
                <c:pt idx="600">
                  <c:v>-88.825900000000004</c:v>
                </c:pt>
                <c:pt idx="601">
                  <c:v>-88.827299999999994</c:v>
                </c:pt>
                <c:pt idx="602">
                  <c:v>-88.828599999999994</c:v>
                </c:pt>
                <c:pt idx="603">
                  <c:v>-88.829899999999995</c:v>
                </c:pt>
                <c:pt idx="604">
                  <c:v>-88.831199999999995</c:v>
                </c:pt>
                <c:pt idx="605">
                  <c:v>-88.832499999999996</c:v>
                </c:pt>
                <c:pt idx="606">
                  <c:v>-88.833799999999997</c:v>
                </c:pt>
                <c:pt idx="607">
                  <c:v>-88.835099999999997</c:v>
                </c:pt>
                <c:pt idx="608">
                  <c:v>-88.836399999999998</c:v>
                </c:pt>
                <c:pt idx="609">
                  <c:v>-88.837699999999998</c:v>
                </c:pt>
                <c:pt idx="610">
                  <c:v>-88.838899999999995</c:v>
                </c:pt>
                <c:pt idx="611">
                  <c:v>-88.840199999999996</c:v>
                </c:pt>
                <c:pt idx="612">
                  <c:v>-88.841399999999993</c:v>
                </c:pt>
                <c:pt idx="613">
                  <c:v>-88.842699999999994</c:v>
                </c:pt>
                <c:pt idx="614">
                  <c:v>-88.843900000000005</c:v>
                </c:pt>
                <c:pt idx="615">
                  <c:v>-88.845100000000002</c:v>
                </c:pt>
                <c:pt idx="616">
                  <c:v>-88.846400000000003</c:v>
                </c:pt>
                <c:pt idx="617">
                  <c:v>-88.8476</c:v>
                </c:pt>
                <c:pt idx="618">
                  <c:v>-88.848799999999997</c:v>
                </c:pt>
                <c:pt idx="619">
                  <c:v>-88.85</c:v>
                </c:pt>
                <c:pt idx="620">
                  <c:v>-88.851200000000006</c:v>
                </c:pt>
                <c:pt idx="621">
                  <c:v>-88.852400000000003</c:v>
                </c:pt>
                <c:pt idx="622">
                  <c:v>-88.853499999999997</c:v>
                </c:pt>
                <c:pt idx="623">
                  <c:v>-88.854699999999994</c:v>
                </c:pt>
                <c:pt idx="624">
                  <c:v>-88.855900000000005</c:v>
                </c:pt>
                <c:pt idx="625">
                  <c:v>-88.856999999999999</c:v>
                </c:pt>
                <c:pt idx="626">
                  <c:v>-88.858199999999997</c:v>
                </c:pt>
                <c:pt idx="627">
                  <c:v>-88.859300000000005</c:v>
                </c:pt>
                <c:pt idx="628">
                  <c:v>-88.860399999999998</c:v>
                </c:pt>
                <c:pt idx="629">
                  <c:v>-88.861599999999996</c:v>
                </c:pt>
                <c:pt idx="630">
                  <c:v>-88.862700000000004</c:v>
                </c:pt>
                <c:pt idx="631">
                  <c:v>-88.863799999999998</c:v>
                </c:pt>
                <c:pt idx="632">
                  <c:v>-88.864900000000006</c:v>
                </c:pt>
                <c:pt idx="633">
                  <c:v>-88.866</c:v>
                </c:pt>
                <c:pt idx="634">
                  <c:v>-88.867099999999994</c:v>
                </c:pt>
                <c:pt idx="635">
                  <c:v>-88.868200000000002</c:v>
                </c:pt>
                <c:pt idx="636">
                  <c:v>-88.869299999999996</c:v>
                </c:pt>
                <c:pt idx="637">
                  <c:v>-88.8703</c:v>
                </c:pt>
                <c:pt idx="638">
                  <c:v>-88.871399999999994</c:v>
                </c:pt>
                <c:pt idx="639">
                  <c:v>-88.872500000000002</c:v>
                </c:pt>
                <c:pt idx="640">
                  <c:v>-88.873500000000007</c:v>
                </c:pt>
                <c:pt idx="641">
                  <c:v>-88.874600000000001</c:v>
                </c:pt>
                <c:pt idx="642">
                  <c:v>-88.875600000000006</c:v>
                </c:pt>
                <c:pt idx="643">
                  <c:v>-88.876599999999996</c:v>
                </c:pt>
                <c:pt idx="644">
                  <c:v>-88.877700000000004</c:v>
                </c:pt>
                <c:pt idx="645">
                  <c:v>-88.878699999999995</c:v>
                </c:pt>
                <c:pt idx="646">
                  <c:v>-88.8797</c:v>
                </c:pt>
                <c:pt idx="647">
                  <c:v>-88.880700000000004</c:v>
                </c:pt>
                <c:pt idx="648">
                  <c:v>-88.881699999999995</c:v>
                </c:pt>
                <c:pt idx="649">
                  <c:v>-88.8827</c:v>
                </c:pt>
                <c:pt idx="650">
                  <c:v>-88.883700000000005</c:v>
                </c:pt>
                <c:pt idx="651">
                  <c:v>-88.884699999999995</c:v>
                </c:pt>
                <c:pt idx="652">
                  <c:v>-88.8857</c:v>
                </c:pt>
                <c:pt idx="653">
                  <c:v>-88.886600000000001</c:v>
                </c:pt>
                <c:pt idx="654">
                  <c:v>-88.887600000000006</c:v>
                </c:pt>
                <c:pt idx="655">
                  <c:v>-88.888599999999997</c:v>
                </c:pt>
                <c:pt idx="656">
                  <c:v>-88.889499999999998</c:v>
                </c:pt>
                <c:pt idx="657">
                  <c:v>-88.890500000000003</c:v>
                </c:pt>
                <c:pt idx="658">
                  <c:v>-88.891400000000004</c:v>
                </c:pt>
                <c:pt idx="659">
                  <c:v>-88.892300000000006</c:v>
                </c:pt>
                <c:pt idx="660">
                  <c:v>-88.893299999999996</c:v>
                </c:pt>
                <c:pt idx="661">
                  <c:v>-88.894199999999998</c:v>
                </c:pt>
                <c:pt idx="662">
                  <c:v>-88.895099999999999</c:v>
                </c:pt>
                <c:pt idx="663">
                  <c:v>-88.896000000000001</c:v>
                </c:pt>
                <c:pt idx="664">
                  <c:v>-88.897000000000006</c:v>
                </c:pt>
                <c:pt idx="665">
                  <c:v>-88.897900000000007</c:v>
                </c:pt>
                <c:pt idx="666">
                  <c:v>-88.898799999999994</c:v>
                </c:pt>
                <c:pt idx="667">
                  <c:v>-88.899699999999996</c:v>
                </c:pt>
                <c:pt idx="668">
                  <c:v>-88.900499999999994</c:v>
                </c:pt>
                <c:pt idx="669">
                  <c:v>-88.901399999999995</c:v>
                </c:pt>
                <c:pt idx="670">
                  <c:v>-88.902299999999997</c:v>
                </c:pt>
                <c:pt idx="671">
                  <c:v>-88.903199999999998</c:v>
                </c:pt>
                <c:pt idx="672">
                  <c:v>-88.903999999999996</c:v>
                </c:pt>
                <c:pt idx="673">
                  <c:v>-88.904899999999998</c:v>
                </c:pt>
                <c:pt idx="674">
                  <c:v>-88.905799999999999</c:v>
                </c:pt>
                <c:pt idx="675">
                  <c:v>-88.906599999999997</c:v>
                </c:pt>
                <c:pt idx="676">
                  <c:v>-88.907499999999999</c:v>
                </c:pt>
                <c:pt idx="677">
                  <c:v>-88.908299999999997</c:v>
                </c:pt>
                <c:pt idx="678">
                  <c:v>-88.909099999999995</c:v>
                </c:pt>
                <c:pt idx="679">
                  <c:v>-88.91</c:v>
                </c:pt>
                <c:pt idx="680">
                  <c:v>-88.910799999999995</c:v>
                </c:pt>
                <c:pt idx="681">
                  <c:v>-88.911600000000007</c:v>
                </c:pt>
                <c:pt idx="682">
                  <c:v>-88.912400000000005</c:v>
                </c:pt>
                <c:pt idx="683">
                  <c:v>-88.913200000000003</c:v>
                </c:pt>
                <c:pt idx="684">
                  <c:v>-88.914100000000005</c:v>
                </c:pt>
                <c:pt idx="685">
                  <c:v>-88.914900000000003</c:v>
                </c:pt>
                <c:pt idx="686">
                  <c:v>-88.915700000000001</c:v>
                </c:pt>
                <c:pt idx="687">
                  <c:v>-88.916399999999996</c:v>
                </c:pt>
                <c:pt idx="688">
                  <c:v>-88.917199999999994</c:v>
                </c:pt>
                <c:pt idx="689">
                  <c:v>-88.918000000000006</c:v>
                </c:pt>
                <c:pt idx="690">
                  <c:v>-88.918800000000005</c:v>
                </c:pt>
                <c:pt idx="691">
                  <c:v>-88.919600000000003</c:v>
                </c:pt>
                <c:pt idx="692">
                  <c:v>-88.920299999999997</c:v>
                </c:pt>
                <c:pt idx="693">
                  <c:v>-88.921099999999996</c:v>
                </c:pt>
                <c:pt idx="694">
                  <c:v>-88.921899999999994</c:v>
                </c:pt>
                <c:pt idx="695">
                  <c:v>-88.922600000000003</c:v>
                </c:pt>
                <c:pt idx="696">
                  <c:v>-88.923400000000001</c:v>
                </c:pt>
                <c:pt idx="697">
                  <c:v>-88.924099999999996</c:v>
                </c:pt>
                <c:pt idx="698">
                  <c:v>-88.924899999999994</c:v>
                </c:pt>
                <c:pt idx="699">
                  <c:v>-88.925600000000003</c:v>
                </c:pt>
                <c:pt idx="700">
                  <c:v>-88.926299999999998</c:v>
                </c:pt>
                <c:pt idx="701">
                  <c:v>-88.927099999999996</c:v>
                </c:pt>
                <c:pt idx="702">
                  <c:v>-88.927800000000005</c:v>
                </c:pt>
                <c:pt idx="703">
                  <c:v>-88.9285</c:v>
                </c:pt>
                <c:pt idx="704">
                  <c:v>-88.929199999999994</c:v>
                </c:pt>
                <c:pt idx="705">
                  <c:v>-88.929900000000004</c:v>
                </c:pt>
                <c:pt idx="706">
                  <c:v>-88.930599999999998</c:v>
                </c:pt>
                <c:pt idx="707">
                  <c:v>-88.931299999999993</c:v>
                </c:pt>
                <c:pt idx="708">
                  <c:v>-88.932000000000002</c:v>
                </c:pt>
                <c:pt idx="709">
                  <c:v>-88.932699999999997</c:v>
                </c:pt>
                <c:pt idx="710">
                  <c:v>-88.933400000000006</c:v>
                </c:pt>
                <c:pt idx="711">
                  <c:v>-88.934100000000001</c:v>
                </c:pt>
                <c:pt idx="712">
                  <c:v>-88.934799999999996</c:v>
                </c:pt>
                <c:pt idx="713">
                  <c:v>-88.935500000000005</c:v>
                </c:pt>
                <c:pt idx="714">
                  <c:v>-88.936099999999996</c:v>
                </c:pt>
                <c:pt idx="715">
                  <c:v>-88.936800000000005</c:v>
                </c:pt>
                <c:pt idx="716">
                  <c:v>-88.9375</c:v>
                </c:pt>
                <c:pt idx="717">
                  <c:v>-88.938100000000006</c:v>
                </c:pt>
                <c:pt idx="718">
                  <c:v>-88.938800000000001</c:v>
                </c:pt>
                <c:pt idx="719">
                  <c:v>-88.939499999999995</c:v>
                </c:pt>
                <c:pt idx="720">
                  <c:v>-88.940100000000001</c:v>
                </c:pt>
                <c:pt idx="721">
                  <c:v>-88.940799999999996</c:v>
                </c:pt>
                <c:pt idx="722">
                  <c:v>-88.941400000000002</c:v>
                </c:pt>
                <c:pt idx="723">
                  <c:v>-88.941999999999993</c:v>
                </c:pt>
                <c:pt idx="724">
                  <c:v>-88.942700000000002</c:v>
                </c:pt>
                <c:pt idx="725">
                  <c:v>-88.943299999999994</c:v>
                </c:pt>
                <c:pt idx="726">
                  <c:v>-88.943899999999999</c:v>
                </c:pt>
                <c:pt idx="727">
                  <c:v>-88.944599999999994</c:v>
                </c:pt>
                <c:pt idx="728">
                  <c:v>-88.9452</c:v>
                </c:pt>
                <c:pt idx="729">
                  <c:v>-88.945800000000006</c:v>
                </c:pt>
                <c:pt idx="730">
                  <c:v>-88.946399999999997</c:v>
                </c:pt>
                <c:pt idx="731">
                  <c:v>-88.947000000000003</c:v>
                </c:pt>
                <c:pt idx="732">
                  <c:v>-88.947599999999994</c:v>
                </c:pt>
                <c:pt idx="733">
                  <c:v>-88.9482</c:v>
                </c:pt>
                <c:pt idx="734">
                  <c:v>-88.948800000000006</c:v>
                </c:pt>
                <c:pt idx="735">
                  <c:v>-88.949399999999997</c:v>
                </c:pt>
                <c:pt idx="736">
                  <c:v>-88.95</c:v>
                </c:pt>
                <c:pt idx="737">
                  <c:v>-88.950599999999994</c:v>
                </c:pt>
                <c:pt idx="738">
                  <c:v>-88.9512</c:v>
                </c:pt>
                <c:pt idx="739">
                  <c:v>-88.951800000000006</c:v>
                </c:pt>
                <c:pt idx="740">
                  <c:v>-88.952299999999994</c:v>
                </c:pt>
                <c:pt idx="741">
                  <c:v>-88.9529</c:v>
                </c:pt>
                <c:pt idx="742">
                  <c:v>-88.953500000000005</c:v>
                </c:pt>
                <c:pt idx="743">
                  <c:v>-88.953999999999994</c:v>
                </c:pt>
                <c:pt idx="744">
                  <c:v>-88.954599999999999</c:v>
                </c:pt>
                <c:pt idx="745">
                  <c:v>-88.955200000000005</c:v>
                </c:pt>
                <c:pt idx="746">
                  <c:v>-88.955699999999993</c:v>
                </c:pt>
                <c:pt idx="747">
                  <c:v>-88.956299999999999</c:v>
                </c:pt>
                <c:pt idx="748">
                  <c:v>-88.956800000000001</c:v>
                </c:pt>
                <c:pt idx="749">
                  <c:v>-88.957400000000007</c:v>
                </c:pt>
                <c:pt idx="750">
                  <c:v>-88.957899999999995</c:v>
                </c:pt>
                <c:pt idx="751">
                  <c:v>-88.958500000000001</c:v>
                </c:pt>
                <c:pt idx="752">
                  <c:v>-88.959000000000003</c:v>
                </c:pt>
                <c:pt idx="753">
                  <c:v>-88.959500000000006</c:v>
                </c:pt>
                <c:pt idx="754">
                  <c:v>-88.960099999999997</c:v>
                </c:pt>
                <c:pt idx="755">
                  <c:v>-88.960599999999999</c:v>
                </c:pt>
                <c:pt idx="756">
                  <c:v>-88.961100000000002</c:v>
                </c:pt>
                <c:pt idx="757">
                  <c:v>-88.961600000000004</c:v>
                </c:pt>
                <c:pt idx="758">
                  <c:v>-88.962199999999996</c:v>
                </c:pt>
                <c:pt idx="759">
                  <c:v>-88.962699999999998</c:v>
                </c:pt>
                <c:pt idx="760">
                  <c:v>-88.963200000000001</c:v>
                </c:pt>
                <c:pt idx="761">
                  <c:v>-88.963700000000003</c:v>
                </c:pt>
                <c:pt idx="762">
                  <c:v>-88.964200000000005</c:v>
                </c:pt>
                <c:pt idx="763">
                  <c:v>-88.964699999999993</c:v>
                </c:pt>
                <c:pt idx="764">
                  <c:v>-88.965199999999996</c:v>
                </c:pt>
                <c:pt idx="765">
                  <c:v>-88.965699999999998</c:v>
                </c:pt>
                <c:pt idx="766">
                  <c:v>-88.966200000000001</c:v>
                </c:pt>
                <c:pt idx="767">
                  <c:v>-88.966700000000003</c:v>
                </c:pt>
                <c:pt idx="768">
                  <c:v>-88.967200000000005</c:v>
                </c:pt>
                <c:pt idx="769">
                  <c:v>-88.967699999999994</c:v>
                </c:pt>
                <c:pt idx="770">
                  <c:v>-88.968199999999996</c:v>
                </c:pt>
                <c:pt idx="771">
                  <c:v>-88.968599999999995</c:v>
                </c:pt>
                <c:pt idx="772">
                  <c:v>-88.969099999999997</c:v>
                </c:pt>
                <c:pt idx="773">
                  <c:v>-88.9696</c:v>
                </c:pt>
                <c:pt idx="774">
                  <c:v>-88.970100000000002</c:v>
                </c:pt>
                <c:pt idx="775">
                  <c:v>-88.970500000000001</c:v>
                </c:pt>
                <c:pt idx="776">
                  <c:v>-88.971000000000004</c:v>
                </c:pt>
                <c:pt idx="777">
                  <c:v>-88.971500000000006</c:v>
                </c:pt>
                <c:pt idx="778">
                  <c:v>-88.971900000000005</c:v>
                </c:pt>
                <c:pt idx="779">
                  <c:v>-88.972399999999993</c:v>
                </c:pt>
                <c:pt idx="780">
                  <c:v>-88.972800000000007</c:v>
                </c:pt>
                <c:pt idx="781">
                  <c:v>-88.973299999999995</c:v>
                </c:pt>
                <c:pt idx="782">
                  <c:v>-88.973699999999994</c:v>
                </c:pt>
                <c:pt idx="783">
                  <c:v>-88.974199999999996</c:v>
                </c:pt>
                <c:pt idx="784">
                  <c:v>-88.974599999999995</c:v>
                </c:pt>
                <c:pt idx="785">
                  <c:v>-88.975099999999998</c:v>
                </c:pt>
                <c:pt idx="786">
                  <c:v>-88.975499999999997</c:v>
                </c:pt>
                <c:pt idx="787">
                  <c:v>-88.975899999999996</c:v>
                </c:pt>
                <c:pt idx="788">
                  <c:v>-88.976399999999998</c:v>
                </c:pt>
                <c:pt idx="789">
                  <c:v>-88.976799999999997</c:v>
                </c:pt>
                <c:pt idx="790">
                  <c:v>-88.977199999999996</c:v>
                </c:pt>
                <c:pt idx="791">
                  <c:v>-88.977699999999999</c:v>
                </c:pt>
                <c:pt idx="792">
                  <c:v>-88.978099999999998</c:v>
                </c:pt>
                <c:pt idx="793">
                  <c:v>-88.978499999999997</c:v>
                </c:pt>
                <c:pt idx="794">
                  <c:v>-88.978899999999996</c:v>
                </c:pt>
                <c:pt idx="795">
                  <c:v>-88.979299999999995</c:v>
                </c:pt>
                <c:pt idx="796">
                  <c:v>-88.979799999999997</c:v>
                </c:pt>
                <c:pt idx="797">
                  <c:v>-88.980199999999996</c:v>
                </c:pt>
                <c:pt idx="798">
                  <c:v>-88.980599999999995</c:v>
                </c:pt>
                <c:pt idx="799">
                  <c:v>-88.980999999999995</c:v>
                </c:pt>
                <c:pt idx="800">
                  <c:v>-88.981399999999994</c:v>
                </c:pt>
                <c:pt idx="801">
                  <c:v>-88.981800000000007</c:v>
                </c:pt>
                <c:pt idx="802">
                  <c:v>-88.982200000000006</c:v>
                </c:pt>
                <c:pt idx="803">
                  <c:v>-88.982600000000005</c:v>
                </c:pt>
                <c:pt idx="804">
                  <c:v>-88.983000000000004</c:v>
                </c:pt>
                <c:pt idx="805">
                  <c:v>-88.983400000000003</c:v>
                </c:pt>
                <c:pt idx="806">
                  <c:v>-88.983800000000002</c:v>
                </c:pt>
                <c:pt idx="807">
                  <c:v>-88.984200000000001</c:v>
                </c:pt>
                <c:pt idx="808">
                  <c:v>-88.984499999999997</c:v>
                </c:pt>
                <c:pt idx="809">
                  <c:v>-88.984899999999996</c:v>
                </c:pt>
                <c:pt idx="810">
                  <c:v>-88.985299999999995</c:v>
                </c:pt>
                <c:pt idx="811">
                  <c:v>-88.985699999999994</c:v>
                </c:pt>
                <c:pt idx="812">
                  <c:v>-88.986099999999993</c:v>
                </c:pt>
                <c:pt idx="813">
                  <c:v>-88.986400000000003</c:v>
                </c:pt>
                <c:pt idx="814">
                  <c:v>-88.986800000000002</c:v>
                </c:pt>
                <c:pt idx="815">
                  <c:v>-88.987200000000001</c:v>
                </c:pt>
                <c:pt idx="816">
                  <c:v>-88.987499999999997</c:v>
                </c:pt>
                <c:pt idx="817">
                  <c:v>-88.987899999999996</c:v>
                </c:pt>
                <c:pt idx="818">
                  <c:v>-88.988299999999995</c:v>
                </c:pt>
                <c:pt idx="819">
                  <c:v>-88.988600000000005</c:v>
                </c:pt>
                <c:pt idx="820">
                  <c:v>-88.989000000000004</c:v>
                </c:pt>
                <c:pt idx="821">
                  <c:v>-88.9893</c:v>
                </c:pt>
                <c:pt idx="822">
                  <c:v>-88.989699999999999</c:v>
                </c:pt>
                <c:pt idx="823">
                  <c:v>-88.990099999999998</c:v>
                </c:pt>
                <c:pt idx="824">
                  <c:v>-88.990399999999994</c:v>
                </c:pt>
                <c:pt idx="825">
                  <c:v>-88.990799999999993</c:v>
                </c:pt>
                <c:pt idx="826">
                  <c:v>-88.991100000000003</c:v>
                </c:pt>
                <c:pt idx="827">
                  <c:v>-88.991399999999999</c:v>
                </c:pt>
                <c:pt idx="828">
                  <c:v>-88.991799999999998</c:v>
                </c:pt>
                <c:pt idx="829">
                  <c:v>-88.992099999999994</c:v>
                </c:pt>
                <c:pt idx="830">
                  <c:v>-88.992500000000007</c:v>
                </c:pt>
                <c:pt idx="831">
                  <c:v>-88.992800000000003</c:v>
                </c:pt>
                <c:pt idx="832">
                  <c:v>-88.993099999999998</c:v>
                </c:pt>
                <c:pt idx="833">
                  <c:v>-88.993499999999997</c:v>
                </c:pt>
                <c:pt idx="834">
                  <c:v>-88.993799999999993</c:v>
                </c:pt>
                <c:pt idx="835">
                  <c:v>-88.994100000000003</c:v>
                </c:pt>
                <c:pt idx="836">
                  <c:v>-88.994399999999999</c:v>
                </c:pt>
                <c:pt idx="837">
                  <c:v>-88.994799999999998</c:v>
                </c:pt>
                <c:pt idx="838">
                  <c:v>-88.995099999999994</c:v>
                </c:pt>
                <c:pt idx="839">
                  <c:v>-88.995400000000004</c:v>
                </c:pt>
                <c:pt idx="840">
                  <c:v>-88.995699999999999</c:v>
                </c:pt>
                <c:pt idx="841">
                  <c:v>-88.995999999999995</c:v>
                </c:pt>
                <c:pt idx="842">
                  <c:v>-88.996399999999994</c:v>
                </c:pt>
                <c:pt idx="843">
                  <c:v>-88.996700000000004</c:v>
                </c:pt>
                <c:pt idx="844">
                  <c:v>-88.997</c:v>
                </c:pt>
                <c:pt idx="845">
                  <c:v>-88.997299999999996</c:v>
                </c:pt>
                <c:pt idx="846">
                  <c:v>-88.997600000000006</c:v>
                </c:pt>
                <c:pt idx="847">
                  <c:v>-88.997900000000001</c:v>
                </c:pt>
                <c:pt idx="848">
                  <c:v>-88.998199999999997</c:v>
                </c:pt>
                <c:pt idx="849">
                  <c:v>-88.998500000000007</c:v>
                </c:pt>
                <c:pt idx="850">
                  <c:v>-88.998800000000003</c:v>
                </c:pt>
                <c:pt idx="851">
                  <c:v>-88.999099999999999</c:v>
                </c:pt>
                <c:pt idx="852">
                  <c:v>-88.999399999999994</c:v>
                </c:pt>
                <c:pt idx="853">
                  <c:v>-88.999700000000004</c:v>
                </c:pt>
                <c:pt idx="854">
                  <c:v>-89</c:v>
                </c:pt>
                <c:pt idx="855">
                  <c:v>-89.000299999999996</c:v>
                </c:pt>
                <c:pt idx="856">
                  <c:v>-89.000600000000006</c:v>
                </c:pt>
                <c:pt idx="857">
                  <c:v>-89.000900000000001</c:v>
                </c:pt>
                <c:pt idx="858">
                  <c:v>-89.001099999999994</c:v>
                </c:pt>
                <c:pt idx="859">
                  <c:v>-89.001400000000004</c:v>
                </c:pt>
                <c:pt idx="860">
                  <c:v>-89.0017</c:v>
                </c:pt>
                <c:pt idx="861">
                  <c:v>-89.001999999999995</c:v>
                </c:pt>
                <c:pt idx="862">
                  <c:v>-89.002300000000005</c:v>
                </c:pt>
                <c:pt idx="863">
                  <c:v>-89.002499999999998</c:v>
                </c:pt>
                <c:pt idx="864">
                  <c:v>-89.002799999999993</c:v>
                </c:pt>
                <c:pt idx="865">
                  <c:v>-89.003100000000003</c:v>
                </c:pt>
                <c:pt idx="866">
                  <c:v>-89.003399999999999</c:v>
                </c:pt>
                <c:pt idx="867">
                  <c:v>-89.003600000000006</c:v>
                </c:pt>
                <c:pt idx="868">
                  <c:v>-89.003900000000002</c:v>
                </c:pt>
                <c:pt idx="869">
                  <c:v>-89.004199999999997</c:v>
                </c:pt>
                <c:pt idx="870">
                  <c:v>-89.004400000000004</c:v>
                </c:pt>
                <c:pt idx="871">
                  <c:v>-89.0047</c:v>
                </c:pt>
                <c:pt idx="872">
                  <c:v>-89.004999999999995</c:v>
                </c:pt>
                <c:pt idx="873">
                  <c:v>-89.005200000000002</c:v>
                </c:pt>
                <c:pt idx="874">
                  <c:v>-89.005499999999998</c:v>
                </c:pt>
                <c:pt idx="875">
                  <c:v>-89.005700000000004</c:v>
                </c:pt>
                <c:pt idx="876">
                  <c:v>-89.006</c:v>
                </c:pt>
                <c:pt idx="877">
                  <c:v>-89.006200000000007</c:v>
                </c:pt>
                <c:pt idx="878">
                  <c:v>-89.006500000000003</c:v>
                </c:pt>
                <c:pt idx="879">
                  <c:v>-89.006799999999998</c:v>
                </c:pt>
                <c:pt idx="880">
                  <c:v>-89.007000000000005</c:v>
                </c:pt>
                <c:pt idx="881">
                  <c:v>-89.007300000000001</c:v>
                </c:pt>
                <c:pt idx="882">
                  <c:v>-89.007499999999993</c:v>
                </c:pt>
                <c:pt idx="883">
                  <c:v>-89.0077</c:v>
                </c:pt>
                <c:pt idx="884">
                  <c:v>-89.007999999999996</c:v>
                </c:pt>
                <c:pt idx="885">
                  <c:v>-89.008200000000002</c:v>
                </c:pt>
                <c:pt idx="886">
                  <c:v>-89.008499999999998</c:v>
                </c:pt>
                <c:pt idx="887">
                  <c:v>-89.008700000000005</c:v>
                </c:pt>
                <c:pt idx="888">
                  <c:v>-89.008899999999997</c:v>
                </c:pt>
                <c:pt idx="889">
                  <c:v>-89.009200000000007</c:v>
                </c:pt>
                <c:pt idx="890">
                  <c:v>-89.009399999999999</c:v>
                </c:pt>
                <c:pt idx="891">
                  <c:v>-89.009699999999995</c:v>
                </c:pt>
                <c:pt idx="892">
                  <c:v>-89.009900000000002</c:v>
                </c:pt>
                <c:pt idx="893">
                  <c:v>-89.010099999999994</c:v>
                </c:pt>
                <c:pt idx="894">
                  <c:v>-89.010300000000001</c:v>
                </c:pt>
                <c:pt idx="895">
                  <c:v>-89.010599999999997</c:v>
                </c:pt>
                <c:pt idx="896">
                  <c:v>-89.010800000000003</c:v>
                </c:pt>
                <c:pt idx="897">
                  <c:v>-89.010999999999996</c:v>
                </c:pt>
                <c:pt idx="898">
                  <c:v>-89.011200000000002</c:v>
                </c:pt>
                <c:pt idx="899">
                  <c:v>-89.011499999999998</c:v>
                </c:pt>
                <c:pt idx="900">
                  <c:v>-89.011700000000005</c:v>
                </c:pt>
                <c:pt idx="901">
                  <c:v>-89.011899999999997</c:v>
                </c:pt>
                <c:pt idx="902">
                  <c:v>-89.012100000000004</c:v>
                </c:pt>
                <c:pt idx="903">
                  <c:v>-89.012299999999996</c:v>
                </c:pt>
                <c:pt idx="904">
                  <c:v>-89.012600000000006</c:v>
                </c:pt>
                <c:pt idx="905">
                  <c:v>-89.012799999999999</c:v>
                </c:pt>
                <c:pt idx="906">
                  <c:v>-89.013000000000005</c:v>
                </c:pt>
                <c:pt idx="907">
                  <c:v>-89.013199999999998</c:v>
                </c:pt>
                <c:pt idx="908">
                  <c:v>-89.013400000000004</c:v>
                </c:pt>
                <c:pt idx="909">
                  <c:v>-89.013599999999997</c:v>
                </c:pt>
                <c:pt idx="910">
                  <c:v>-89.013800000000003</c:v>
                </c:pt>
                <c:pt idx="911">
                  <c:v>-89.013999999999996</c:v>
                </c:pt>
                <c:pt idx="912">
                  <c:v>-89.014200000000002</c:v>
                </c:pt>
                <c:pt idx="913">
                  <c:v>-89.014399999999995</c:v>
                </c:pt>
                <c:pt idx="914">
                  <c:v>-89.014600000000002</c:v>
                </c:pt>
                <c:pt idx="915">
                  <c:v>-89.014799999999994</c:v>
                </c:pt>
                <c:pt idx="916">
                  <c:v>-89.015000000000001</c:v>
                </c:pt>
                <c:pt idx="917">
                  <c:v>-89.015199999999993</c:v>
                </c:pt>
                <c:pt idx="918">
                  <c:v>-89.0154</c:v>
                </c:pt>
                <c:pt idx="919">
                  <c:v>-89.015600000000006</c:v>
                </c:pt>
                <c:pt idx="920">
                  <c:v>-89.015799999999999</c:v>
                </c:pt>
                <c:pt idx="921">
                  <c:v>-89.016000000000005</c:v>
                </c:pt>
                <c:pt idx="922">
                  <c:v>-89.016199999999998</c:v>
                </c:pt>
                <c:pt idx="923">
                  <c:v>-89.016400000000004</c:v>
                </c:pt>
                <c:pt idx="924">
                  <c:v>-89.016599999999997</c:v>
                </c:pt>
                <c:pt idx="925">
                  <c:v>-89.016800000000003</c:v>
                </c:pt>
                <c:pt idx="926">
                  <c:v>-89.016999999999996</c:v>
                </c:pt>
                <c:pt idx="927">
                  <c:v>-89.017200000000003</c:v>
                </c:pt>
                <c:pt idx="928">
                  <c:v>-89.017300000000006</c:v>
                </c:pt>
                <c:pt idx="929">
                  <c:v>-89.017499999999998</c:v>
                </c:pt>
                <c:pt idx="930">
                  <c:v>-89.017700000000005</c:v>
                </c:pt>
                <c:pt idx="931">
                  <c:v>-89.017899999999997</c:v>
                </c:pt>
                <c:pt idx="932">
                  <c:v>-89.018100000000004</c:v>
                </c:pt>
                <c:pt idx="933">
                  <c:v>-89.018299999999996</c:v>
                </c:pt>
                <c:pt idx="934">
                  <c:v>-89.0184</c:v>
                </c:pt>
                <c:pt idx="935">
                  <c:v>-89.018600000000006</c:v>
                </c:pt>
                <c:pt idx="936">
                  <c:v>-89.018799999999999</c:v>
                </c:pt>
                <c:pt idx="937">
                  <c:v>-89.019000000000005</c:v>
                </c:pt>
                <c:pt idx="938">
                  <c:v>-89.019099999999995</c:v>
                </c:pt>
                <c:pt idx="939">
                  <c:v>-89.019300000000001</c:v>
                </c:pt>
                <c:pt idx="940">
                  <c:v>-89.019499999999994</c:v>
                </c:pt>
                <c:pt idx="941">
                  <c:v>-89.0197</c:v>
                </c:pt>
                <c:pt idx="942">
                  <c:v>-89.019800000000004</c:v>
                </c:pt>
                <c:pt idx="943">
                  <c:v>-89.02</c:v>
                </c:pt>
                <c:pt idx="944">
                  <c:v>-89.020200000000003</c:v>
                </c:pt>
                <c:pt idx="945">
                  <c:v>-89.020300000000006</c:v>
                </c:pt>
                <c:pt idx="946">
                  <c:v>-89.020499999999998</c:v>
                </c:pt>
                <c:pt idx="947">
                  <c:v>-89.020700000000005</c:v>
                </c:pt>
                <c:pt idx="948">
                  <c:v>-89.020799999999994</c:v>
                </c:pt>
                <c:pt idx="949">
                  <c:v>-89.021000000000001</c:v>
                </c:pt>
                <c:pt idx="950">
                  <c:v>-89.021100000000004</c:v>
                </c:pt>
                <c:pt idx="951">
                  <c:v>-89.021299999999997</c:v>
                </c:pt>
                <c:pt idx="952">
                  <c:v>-89.021500000000003</c:v>
                </c:pt>
                <c:pt idx="953">
                  <c:v>-89.021600000000007</c:v>
                </c:pt>
                <c:pt idx="954">
                  <c:v>-89.021799999999999</c:v>
                </c:pt>
                <c:pt idx="955">
                  <c:v>-89.021900000000002</c:v>
                </c:pt>
                <c:pt idx="956">
                  <c:v>-89.022099999999995</c:v>
                </c:pt>
                <c:pt idx="957">
                  <c:v>-89.022199999999998</c:v>
                </c:pt>
                <c:pt idx="958">
                  <c:v>-89.022400000000005</c:v>
                </c:pt>
                <c:pt idx="959">
                  <c:v>-89.022499999999994</c:v>
                </c:pt>
                <c:pt idx="960">
                  <c:v>-89.0227</c:v>
                </c:pt>
                <c:pt idx="961">
                  <c:v>-89.022900000000007</c:v>
                </c:pt>
                <c:pt idx="962">
                  <c:v>-89.022999999999996</c:v>
                </c:pt>
                <c:pt idx="963">
                  <c:v>-89.023099999999999</c:v>
                </c:pt>
                <c:pt idx="964">
                  <c:v>-89.023300000000006</c:v>
                </c:pt>
                <c:pt idx="965">
                  <c:v>-89.023399999999995</c:v>
                </c:pt>
                <c:pt idx="966">
                  <c:v>-89.023600000000002</c:v>
                </c:pt>
                <c:pt idx="967">
                  <c:v>-89.023700000000005</c:v>
                </c:pt>
                <c:pt idx="968">
                  <c:v>-89.023899999999998</c:v>
                </c:pt>
                <c:pt idx="969">
                  <c:v>-89.024000000000001</c:v>
                </c:pt>
                <c:pt idx="970">
                  <c:v>-89.024199999999993</c:v>
                </c:pt>
                <c:pt idx="971">
                  <c:v>-89.024299999999997</c:v>
                </c:pt>
                <c:pt idx="972">
                  <c:v>-89.0244</c:v>
                </c:pt>
                <c:pt idx="973">
                  <c:v>-89.024600000000007</c:v>
                </c:pt>
                <c:pt idx="974">
                  <c:v>-89.024699999999996</c:v>
                </c:pt>
                <c:pt idx="975">
                  <c:v>-89.024900000000002</c:v>
                </c:pt>
                <c:pt idx="976">
                  <c:v>-89.025000000000006</c:v>
                </c:pt>
                <c:pt idx="977">
                  <c:v>-89.025099999999995</c:v>
                </c:pt>
                <c:pt idx="978">
                  <c:v>-89.025300000000001</c:v>
                </c:pt>
                <c:pt idx="979">
                  <c:v>-89.025400000000005</c:v>
                </c:pt>
                <c:pt idx="980">
                  <c:v>-89.025499999999994</c:v>
                </c:pt>
                <c:pt idx="981">
                  <c:v>-89.025700000000001</c:v>
                </c:pt>
                <c:pt idx="982">
                  <c:v>-89.025800000000004</c:v>
                </c:pt>
                <c:pt idx="983">
                  <c:v>-89.025899999999993</c:v>
                </c:pt>
                <c:pt idx="984">
                  <c:v>-89.025999999999996</c:v>
                </c:pt>
                <c:pt idx="985">
                  <c:v>-89.026200000000003</c:v>
                </c:pt>
                <c:pt idx="986">
                  <c:v>-89.026300000000006</c:v>
                </c:pt>
                <c:pt idx="987">
                  <c:v>-89.026399999999995</c:v>
                </c:pt>
                <c:pt idx="988">
                  <c:v>-89.026600000000002</c:v>
                </c:pt>
                <c:pt idx="989">
                  <c:v>-89.026700000000005</c:v>
                </c:pt>
                <c:pt idx="990">
                  <c:v>-89.026799999999994</c:v>
                </c:pt>
                <c:pt idx="991">
                  <c:v>-89.026899999999998</c:v>
                </c:pt>
                <c:pt idx="992">
                  <c:v>-89.027000000000001</c:v>
                </c:pt>
                <c:pt idx="993">
                  <c:v>-89.027199999999993</c:v>
                </c:pt>
                <c:pt idx="994">
                  <c:v>-89.027299999999997</c:v>
                </c:pt>
                <c:pt idx="995">
                  <c:v>-89.0274</c:v>
                </c:pt>
                <c:pt idx="996">
                  <c:v>-89.027500000000003</c:v>
                </c:pt>
                <c:pt idx="997">
                  <c:v>-89.027600000000007</c:v>
                </c:pt>
                <c:pt idx="998">
                  <c:v>-89.027799999999999</c:v>
                </c:pt>
                <c:pt idx="999">
                  <c:v>-89.027900000000002</c:v>
                </c:pt>
                <c:pt idx="1000">
                  <c:v>-89.028800000000004</c:v>
                </c:pt>
              </c:numCache>
            </c:numRef>
          </c:yVal>
          <c:smooth val="0"/>
          <c:extLst>
            <c:ext xmlns:c16="http://schemas.microsoft.com/office/drawing/2014/chart" uri="{C3380CC4-5D6E-409C-BE32-E72D297353CC}">
              <c16:uniqueId val="{00000001-6013-1B41-9B49-D580E4B76B00}"/>
            </c:ext>
          </c:extLst>
        </c:ser>
        <c:dLbls>
          <c:showLegendKey val="0"/>
          <c:showVal val="0"/>
          <c:showCatName val="0"/>
          <c:showSerName val="0"/>
          <c:showPercent val="0"/>
          <c:showBubbleSize val="0"/>
        </c:dLbls>
        <c:axId val="526513024"/>
        <c:axId val="526514672"/>
      </c:scatterChart>
      <c:valAx>
        <c:axId val="526513024"/>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Time (ms)</a:t>
                </a:r>
              </a:p>
            </c:rich>
          </c:tx>
          <c:layout>
            <c:manualLayout>
              <c:xMode val="edge"/>
              <c:yMode val="edge"/>
              <c:x val="0.45247428625349928"/>
              <c:y val="0.9511818469499823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14672"/>
        <c:crossesAt val="-90"/>
        <c:crossBetween val="midCat"/>
      </c:valAx>
      <c:valAx>
        <c:axId val="52651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Action Potential (mV)</a:t>
                </a:r>
              </a:p>
            </c:rich>
          </c:tx>
          <c:layout>
            <c:manualLayout>
              <c:xMode val="edge"/>
              <c:yMode val="edge"/>
              <c:x val="1.5978695073235686E-2"/>
              <c:y val="0.3375339252806164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13024"/>
        <c:crosses val="autoZero"/>
        <c:crossBetween val="midCat"/>
      </c:valAx>
      <c:spPr>
        <a:noFill/>
        <a:ln>
          <a:noFill/>
        </a:ln>
        <a:effectLst/>
      </c:spPr>
    </c:plotArea>
    <c:legend>
      <c:legendPos val="tr"/>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05118440245263"/>
          <c:y val="5.128205128205128E-2"/>
          <c:w val="0.77062358508623141"/>
          <c:h val="0.89187709927867409"/>
        </c:manualLayout>
      </c:layout>
      <c:scatterChart>
        <c:scatterStyle val="lineMarker"/>
        <c:varyColors val="0"/>
        <c:ser>
          <c:idx val="0"/>
          <c:order val="0"/>
          <c:tx>
            <c:strRef>
              <c:f>drug_plot!$B$1</c:f>
              <c:strCache>
                <c:ptCount val="1"/>
                <c:pt idx="0">
                  <c:v>GPU cmax1</c:v>
                </c:pt>
              </c:strCache>
            </c:strRef>
          </c:tx>
          <c:spPr>
            <a:ln w="19050" cap="rnd">
              <a:solidFill>
                <a:srgbClr val="FF0000"/>
              </a:solidFill>
              <a:round/>
            </a:ln>
            <a:effectLst/>
          </c:spPr>
          <c:marker>
            <c:symbol val="none"/>
          </c:marker>
          <c:xVal>
            <c:numRef>
              <c:f>drug_plot!$A$2:$A$1002</c:f>
              <c:numCache>
                <c:formatCode>General</c:formatCode>
                <c:ptCount val="1001"/>
                <c:pt idx="0">
                  <c:v>0.996</c:v>
                </c:pt>
                <c:pt idx="1">
                  <c:v>1.9950000000000001</c:v>
                </c:pt>
                <c:pt idx="2">
                  <c:v>2.9940000000000002</c:v>
                </c:pt>
                <c:pt idx="3">
                  <c:v>3.9929999999999999</c:v>
                </c:pt>
                <c:pt idx="4">
                  <c:v>4.992</c:v>
                </c:pt>
                <c:pt idx="5">
                  <c:v>5.9909999999999997</c:v>
                </c:pt>
                <c:pt idx="6">
                  <c:v>6.99</c:v>
                </c:pt>
                <c:pt idx="7">
                  <c:v>7.9889999999999999</c:v>
                </c:pt>
                <c:pt idx="8">
                  <c:v>8.9879999999999995</c:v>
                </c:pt>
                <c:pt idx="9">
                  <c:v>9.9870000000000001</c:v>
                </c:pt>
                <c:pt idx="10">
                  <c:v>10.986000000000001</c:v>
                </c:pt>
                <c:pt idx="11">
                  <c:v>11.984999999999999</c:v>
                </c:pt>
                <c:pt idx="12">
                  <c:v>12.984</c:v>
                </c:pt>
                <c:pt idx="13">
                  <c:v>13.983000000000001</c:v>
                </c:pt>
                <c:pt idx="14">
                  <c:v>14.981999999999999</c:v>
                </c:pt>
                <c:pt idx="15">
                  <c:v>15.981</c:v>
                </c:pt>
                <c:pt idx="16">
                  <c:v>16.98</c:v>
                </c:pt>
                <c:pt idx="17">
                  <c:v>17.978999999999999</c:v>
                </c:pt>
                <c:pt idx="18">
                  <c:v>18.978000000000002</c:v>
                </c:pt>
                <c:pt idx="19">
                  <c:v>19.977</c:v>
                </c:pt>
                <c:pt idx="20">
                  <c:v>20.975999999999999</c:v>
                </c:pt>
                <c:pt idx="21">
                  <c:v>21.975000000000001</c:v>
                </c:pt>
                <c:pt idx="22">
                  <c:v>22.974</c:v>
                </c:pt>
                <c:pt idx="23">
                  <c:v>23.972999999999999</c:v>
                </c:pt>
                <c:pt idx="24">
                  <c:v>24.972000000000001</c:v>
                </c:pt>
                <c:pt idx="25">
                  <c:v>25.971</c:v>
                </c:pt>
                <c:pt idx="26">
                  <c:v>26.97</c:v>
                </c:pt>
                <c:pt idx="27">
                  <c:v>27.969000000000001</c:v>
                </c:pt>
                <c:pt idx="28">
                  <c:v>28.968</c:v>
                </c:pt>
                <c:pt idx="29">
                  <c:v>29.966999999999999</c:v>
                </c:pt>
                <c:pt idx="30">
                  <c:v>30.966000000000001</c:v>
                </c:pt>
                <c:pt idx="31">
                  <c:v>31.965</c:v>
                </c:pt>
                <c:pt idx="32">
                  <c:v>32.963999999999999</c:v>
                </c:pt>
                <c:pt idx="33">
                  <c:v>33.963000000000001</c:v>
                </c:pt>
                <c:pt idx="34">
                  <c:v>34.962000000000003</c:v>
                </c:pt>
                <c:pt idx="35">
                  <c:v>35.960999999999999</c:v>
                </c:pt>
                <c:pt idx="36">
                  <c:v>36.96</c:v>
                </c:pt>
                <c:pt idx="37">
                  <c:v>37.959000000000003</c:v>
                </c:pt>
                <c:pt idx="38">
                  <c:v>38.957999999999998</c:v>
                </c:pt>
                <c:pt idx="39">
                  <c:v>39.957000000000001</c:v>
                </c:pt>
                <c:pt idx="40">
                  <c:v>40.956000000000003</c:v>
                </c:pt>
                <c:pt idx="41">
                  <c:v>41.954999999999998</c:v>
                </c:pt>
                <c:pt idx="42">
                  <c:v>42.954000000000001</c:v>
                </c:pt>
                <c:pt idx="43">
                  <c:v>43.953000000000003</c:v>
                </c:pt>
                <c:pt idx="44">
                  <c:v>44.951999999999998</c:v>
                </c:pt>
                <c:pt idx="45">
                  <c:v>45.951000000000001</c:v>
                </c:pt>
                <c:pt idx="46">
                  <c:v>46.95</c:v>
                </c:pt>
                <c:pt idx="47">
                  <c:v>47.948999999999998</c:v>
                </c:pt>
                <c:pt idx="48">
                  <c:v>48.948</c:v>
                </c:pt>
                <c:pt idx="49">
                  <c:v>49.947000000000003</c:v>
                </c:pt>
                <c:pt idx="50">
                  <c:v>50.945999999999998</c:v>
                </c:pt>
                <c:pt idx="51">
                  <c:v>51.945</c:v>
                </c:pt>
                <c:pt idx="52">
                  <c:v>52.944000000000003</c:v>
                </c:pt>
                <c:pt idx="53">
                  <c:v>53.942999999999998</c:v>
                </c:pt>
                <c:pt idx="54">
                  <c:v>54.942</c:v>
                </c:pt>
                <c:pt idx="55">
                  <c:v>55.941000000000003</c:v>
                </c:pt>
                <c:pt idx="56">
                  <c:v>56.94</c:v>
                </c:pt>
                <c:pt idx="57">
                  <c:v>57.939</c:v>
                </c:pt>
                <c:pt idx="58">
                  <c:v>58.938000000000002</c:v>
                </c:pt>
                <c:pt idx="59">
                  <c:v>59.936999999999998</c:v>
                </c:pt>
                <c:pt idx="60">
                  <c:v>60.936</c:v>
                </c:pt>
                <c:pt idx="61">
                  <c:v>61.935000000000002</c:v>
                </c:pt>
                <c:pt idx="62">
                  <c:v>62.933999999999997</c:v>
                </c:pt>
                <c:pt idx="63">
                  <c:v>63.933</c:v>
                </c:pt>
                <c:pt idx="64">
                  <c:v>64.932000000000002</c:v>
                </c:pt>
                <c:pt idx="65">
                  <c:v>65.930999999999997</c:v>
                </c:pt>
                <c:pt idx="66">
                  <c:v>66.930000000000007</c:v>
                </c:pt>
                <c:pt idx="67">
                  <c:v>67.929000000000002</c:v>
                </c:pt>
                <c:pt idx="68">
                  <c:v>68.927999999999997</c:v>
                </c:pt>
                <c:pt idx="69">
                  <c:v>69.927000000000007</c:v>
                </c:pt>
                <c:pt idx="70">
                  <c:v>70.926000000000002</c:v>
                </c:pt>
                <c:pt idx="71">
                  <c:v>71.924999999999997</c:v>
                </c:pt>
                <c:pt idx="72">
                  <c:v>72.924000000000007</c:v>
                </c:pt>
                <c:pt idx="73">
                  <c:v>73.923000000000002</c:v>
                </c:pt>
                <c:pt idx="74">
                  <c:v>74.921999999999997</c:v>
                </c:pt>
                <c:pt idx="75">
                  <c:v>75.921000000000006</c:v>
                </c:pt>
                <c:pt idx="76">
                  <c:v>76.92</c:v>
                </c:pt>
                <c:pt idx="77">
                  <c:v>77.918999999999997</c:v>
                </c:pt>
                <c:pt idx="78">
                  <c:v>78.918000000000006</c:v>
                </c:pt>
                <c:pt idx="79">
                  <c:v>79.917000000000002</c:v>
                </c:pt>
                <c:pt idx="80">
                  <c:v>80.915999999999997</c:v>
                </c:pt>
                <c:pt idx="81">
                  <c:v>81.915000000000006</c:v>
                </c:pt>
                <c:pt idx="82">
                  <c:v>82.914000000000001</c:v>
                </c:pt>
                <c:pt idx="83">
                  <c:v>83.912999999999997</c:v>
                </c:pt>
                <c:pt idx="84">
                  <c:v>84.912000000000006</c:v>
                </c:pt>
                <c:pt idx="85">
                  <c:v>85.911000000000001</c:v>
                </c:pt>
                <c:pt idx="86">
                  <c:v>86.91</c:v>
                </c:pt>
                <c:pt idx="87">
                  <c:v>87.909000000000006</c:v>
                </c:pt>
                <c:pt idx="88">
                  <c:v>88.908000000000001</c:v>
                </c:pt>
                <c:pt idx="89">
                  <c:v>89.906999999999996</c:v>
                </c:pt>
                <c:pt idx="90">
                  <c:v>90.906000000000006</c:v>
                </c:pt>
                <c:pt idx="91">
                  <c:v>91.905000000000001</c:v>
                </c:pt>
                <c:pt idx="92">
                  <c:v>92.903999999999996</c:v>
                </c:pt>
                <c:pt idx="93">
                  <c:v>93.903000000000006</c:v>
                </c:pt>
                <c:pt idx="94">
                  <c:v>94.902000000000001</c:v>
                </c:pt>
                <c:pt idx="95">
                  <c:v>95.900999999999996</c:v>
                </c:pt>
                <c:pt idx="96">
                  <c:v>96.9</c:v>
                </c:pt>
                <c:pt idx="97">
                  <c:v>97.899000000000001</c:v>
                </c:pt>
                <c:pt idx="98">
                  <c:v>98.897999999999996</c:v>
                </c:pt>
                <c:pt idx="99">
                  <c:v>99.897000000000006</c:v>
                </c:pt>
                <c:pt idx="100">
                  <c:v>100.896</c:v>
                </c:pt>
                <c:pt idx="101">
                  <c:v>101.895</c:v>
                </c:pt>
                <c:pt idx="102">
                  <c:v>102.89400000000001</c:v>
                </c:pt>
                <c:pt idx="103">
                  <c:v>103.893</c:v>
                </c:pt>
                <c:pt idx="104">
                  <c:v>104.892</c:v>
                </c:pt>
                <c:pt idx="105">
                  <c:v>105.89100000000001</c:v>
                </c:pt>
                <c:pt idx="106">
                  <c:v>106.89</c:v>
                </c:pt>
                <c:pt idx="107">
                  <c:v>107.889</c:v>
                </c:pt>
                <c:pt idx="108">
                  <c:v>108.88800000000001</c:v>
                </c:pt>
                <c:pt idx="109">
                  <c:v>109.887</c:v>
                </c:pt>
                <c:pt idx="110">
                  <c:v>110.886</c:v>
                </c:pt>
                <c:pt idx="111">
                  <c:v>111.88500000000001</c:v>
                </c:pt>
                <c:pt idx="112">
                  <c:v>112.884</c:v>
                </c:pt>
                <c:pt idx="113">
                  <c:v>113.883</c:v>
                </c:pt>
                <c:pt idx="114">
                  <c:v>114.88200000000001</c:v>
                </c:pt>
                <c:pt idx="115">
                  <c:v>115.881</c:v>
                </c:pt>
                <c:pt idx="116">
                  <c:v>116.88</c:v>
                </c:pt>
                <c:pt idx="117">
                  <c:v>117.879</c:v>
                </c:pt>
                <c:pt idx="118">
                  <c:v>118.878</c:v>
                </c:pt>
                <c:pt idx="119">
                  <c:v>119.877</c:v>
                </c:pt>
                <c:pt idx="120">
                  <c:v>120.876</c:v>
                </c:pt>
                <c:pt idx="121">
                  <c:v>121.875</c:v>
                </c:pt>
                <c:pt idx="122">
                  <c:v>122.874</c:v>
                </c:pt>
                <c:pt idx="123">
                  <c:v>123.873</c:v>
                </c:pt>
                <c:pt idx="124">
                  <c:v>124.872</c:v>
                </c:pt>
                <c:pt idx="125">
                  <c:v>125.871</c:v>
                </c:pt>
                <c:pt idx="126">
                  <c:v>126.87</c:v>
                </c:pt>
                <c:pt idx="127">
                  <c:v>127.869</c:v>
                </c:pt>
                <c:pt idx="128">
                  <c:v>128.86799999999999</c:v>
                </c:pt>
                <c:pt idx="129">
                  <c:v>129.86699999999999</c:v>
                </c:pt>
                <c:pt idx="130">
                  <c:v>130.86600000000001</c:v>
                </c:pt>
                <c:pt idx="131">
                  <c:v>131.86500000000001</c:v>
                </c:pt>
                <c:pt idx="132">
                  <c:v>132.864</c:v>
                </c:pt>
                <c:pt idx="133">
                  <c:v>133.863</c:v>
                </c:pt>
                <c:pt idx="134">
                  <c:v>134.86199999999999</c:v>
                </c:pt>
                <c:pt idx="135">
                  <c:v>135.86099999999999</c:v>
                </c:pt>
                <c:pt idx="136">
                  <c:v>136.86000000000001</c:v>
                </c:pt>
                <c:pt idx="137">
                  <c:v>137.85900000000001</c:v>
                </c:pt>
                <c:pt idx="138">
                  <c:v>138.858</c:v>
                </c:pt>
                <c:pt idx="139">
                  <c:v>139.857</c:v>
                </c:pt>
                <c:pt idx="140">
                  <c:v>140.85599999999999</c:v>
                </c:pt>
                <c:pt idx="141">
                  <c:v>141.85499999999999</c:v>
                </c:pt>
                <c:pt idx="142">
                  <c:v>142.85400000000001</c:v>
                </c:pt>
                <c:pt idx="143">
                  <c:v>143.85300000000001</c:v>
                </c:pt>
                <c:pt idx="144">
                  <c:v>144.852</c:v>
                </c:pt>
                <c:pt idx="145">
                  <c:v>145.851</c:v>
                </c:pt>
                <c:pt idx="146">
                  <c:v>146.85</c:v>
                </c:pt>
                <c:pt idx="147">
                  <c:v>147.84899999999999</c:v>
                </c:pt>
                <c:pt idx="148">
                  <c:v>148.84800000000001</c:v>
                </c:pt>
                <c:pt idx="149">
                  <c:v>149.84700000000001</c:v>
                </c:pt>
                <c:pt idx="150">
                  <c:v>150.846</c:v>
                </c:pt>
                <c:pt idx="151">
                  <c:v>151.845</c:v>
                </c:pt>
                <c:pt idx="152">
                  <c:v>152.84399999999999</c:v>
                </c:pt>
                <c:pt idx="153">
                  <c:v>153.84299999999999</c:v>
                </c:pt>
                <c:pt idx="154">
                  <c:v>154.84200000000001</c:v>
                </c:pt>
                <c:pt idx="155">
                  <c:v>155.84100000000001</c:v>
                </c:pt>
                <c:pt idx="156">
                  <c:v>156.84</c:v>
                </c:pt>
                <c:pt idx="157">
                  <c:v>157.839</c:v>
                </c:pt>
                <c:pt idx="158">
                  <c:v>158.83799999999999</c:v>
                </c:pt>
                <c:pt idx="159">
                  <c:v>159.83699999999999</c:v>
                </c:pt>
                <c:pt idx="160">
                  <c:v>160.83600000000001</c:v>
                </c:pt>
                <c:pt idx="161">
                  <c:v>161.83500000000001</c:v>
                </c:pt>
                <c:pt idx="162">
                  <c:v>162.834</c:v>
                </c:pt>
                <c:pt idx="163">
                  <c:v>163.833</c:v>
                </c:pt>
                <c:pt idx="164">
                  <c:v>164.83199999999999</c:v>
                </c:pt>
                <c:pt idx="165">
                  <c:v>165.83099999999999</c:v>
                </c:pt>
                <c:pt idx="166">
                  <c:v>166.83</c:v>
                </c:pt>
                <c:pt idx="167">
                  <c:v>167.82900000000001</c:v>
                </c:pt>
                <c:pt idx="168">
                  <c:v>168.828</c:v>
                </c:pt>
                <c:pt idx="169">
                  <c:v>169.827</c:v>
                </c:pt>
                <c:pt idx="170">
                  <c:v>170.82599999999999</c:v>
                </c:pt>
                <c:pt idx="171">
                  <c:v>171.82499999999999</c:v>
                </c:pt>
                <c:pt idx="172">
                  <c:v>172.82400000000001</c:v>
                </c:pt>
                <c:pt idx="173">
                  <c:v>173.82300000000001</c:v>
                </c:pt>
                <c:pt idx="174">
                  <c:v>174.822</c:v>
                </c:pt>
                <c:pt idx="175">
                  <c:v>175.821</c:v>
                </c:pt>
                <c:pt idx="176">
                  <c:v>176.82</c:v>
                </c:pt>
                <c:pt idx="177">
                  <c:v>177.81899999999999</c:v>
                </c:pt>
                <c:pt idx="178">
                  <c:v>178.81800000000001</c:v>
                </c:pt>
                <c:pt idx="179">
                  <c:v>179.81700000000001</c:v>
                </c:pt>
                <c:pt idx="180">
                  <c:v>180.816</c:v>
                </c:pt>
                <c:pt idx="181">
                  <c:v>181.815</c:v>
                </c:pt>
                <c:pt idx="182">
                  <c:v>182.81399999999999</c:v>
                </c:pt>
                <c:pt idx="183">
                  <c:v>183.81299999999999</c:v>
                </c:pt>
                <c:pt idx="184">
                  <c:v>184.81200000000001</c:v>
                </c:pt>
                <c:pt idx="185">
                  <c:v>185.81100000000001</c:v>
                </c:pt>
                <c:pt idx="186">
                  <c:v>186.81</c:v>
                </c:pt>
                <c:pt idx="187">
                  <c:v>187.809</c:v>
                </c:pt>
                <c:pt idx="188">
                  <c:v>188.80799999999999</c:v>
                </c:pt>
                <c:pt idx="189">
                  <c:v>189.80699999999999</c:v>
                </c:pt>
                <c:pt idx="190">
                  <c:v>190.80600000000001</c:v>
                </c:pt>
                <c:pt idx="191">
                  <c:v>191.80500000000001</c:v>
                </c:pt>
                <c:pt idx="192">
                  <c:v>192.804</c:v>
                </c:pt>
                <c:pt idx="193">
                  <c:v>193.803</c:v>
                </c:pt>
                <c:pt idx="194">
                  <c:v>194.80199999999999</c:v>
                </c:pt>
                <c:pt idx="195">
                  <c:v>195.80099999999999</c:v>
                </c:pt>
                <c:pt idx="196">
                  <c:v>196.8</c:v>
                </c:pt>
                <c:pt idx="197">
                  <c:v>197.79900000000001</c:v>
                </c:pt>
                <c:pt idx="198">
                  <c:v>198.798</c:v>
                </c:pt>
                <c:pt idx="199">
                  <c:v>199.797</c:v>
                </c:pt>
                <c:pt idx="200">
                  <c:v>200.79599999999999</c:v>
                </c:pt>
                <c:pt idx="201">
                  <c:v>201.79499999999999</c:v>
                </c:pt>
                <c:pt idx="202">
                  <c:v>202.79400000000001</c:v>
                </c:pt>
                <c:pt idx="203">
                  <c:v>203.79300000000001</c:v>
                </c:pt>
                <c:pt idx="204">
                  <c:v>204.792</c:v>
                </c:pt>
                <c:pt idx="205">
                  <c:v>205.791</c:v>
                </c:pt>
                <c:pt idx="206">
                  <c:v>206.79</c:v>
                </c:pt>
                <c:pt idx="207">
                  <c:v>207.78899999999999</c:v>
                </c:pt>
                <c:pt idx="208">
                  <c:v>208.78800000000001</c:v>
                </c:pt>
                <c:pt idx="209">
                  <c:v>209.78700000000001</c:v>
                </c:pt>
                <c:pt idx="210">
                  <c:v>210.786</c:v>
                </c:pt>
                <c:pt idx="211">
                  <c:v>211.785</c:v>
                </c:pt>
                <c:pt idx="212">
                  <c:v>212.78399999999999</c:v>
                </c:pt>
                <c:pt idx="213">
                  <c:v>213.78299999999999</c:v>
                </c:pt>
                <c:pt idx="214">
                  <c:v>214.78200000000001</c:v>
                </c:pt>
                <c:pt idx="215">
                  <c:v>215.78100000000001</c:v>
                </c:pt>
                <c:pt idx="216">
                  <c:v>216.78</c:v>
                </c:pt>
                <c:pt idx="217">
                  <c:v>217.779</c:v>
                </c:pt>
                <c:pt idx="218">
                  <c:v>218.77799999999999</c:v>
                </c:pt>
                <c:pt idx="219">
                  <c:v>219.77699999999999</c:v>
                </c:pt>
                <c:pt idx="220">
                  <c:v>220.77600000000001</c:v>
                </c:pt>
                <c:pt idx="221">
                  <c:v>221.77500000000001</c:v>
                </c:pt>
                <c:pt idx="222">
                  <c:v>222.774</c:v>
                </c:pt>
                <c:pt idx="223">
                  <c:v>223.773</c:v>
                </c:pt>
                <c:pt idx="224">
                  <c:v>224.77199999999999</c:v>
                </c:pt>
                <c:pt idx="225">
                  <c:v>225.77099999999999</c:v>
                </c:pt>
                <c:pt idx="226">
                  <c:v>226.77</c:v>
                </c:pt>
                <c:pt idx="227">
                  <c:v>227.76900000000001</c:v>
                </c:pt>
                <c:pt idx="228">
                  <c:v>228.768</c:v>
                </c:pt>
                <c:pt idx="229">
                  <c:v>229.767</c:v>
                </c:pt>
                <c:pt idx="230">
                  <c:v>230.76599999999999</c:v>
                </c:pt>
                <c:pt idx="231">
                  <c:v>231.76499999999999</c:v>
                </c:pt>
                <c:pt idx="232">
                  <c:v>232.76400000000001</c:v>
                </c:pt>
                <c:pt idx="233">
                  <c:v>233.76300000000001</c:v>
                </c:pt>
                <c:pt idx="234">
                  <c:v>234.762</c:v>
                </c:pt>
                <c:pt idx="235">
                  <c:v>235.761</c:v>
                </c:pt>
                <c:pt idx="236">
                  <c:v>236.76</c:v>
                </c:pt>
                <c:pt idx="237">
                  <c:v>237.75899999999999</c:v>
                </c:pt>
                <c:pt idx="238">
                  <c:v>238.75800000000001</c:v>
                </c:pt>
                <c:pt idx="239">
                  <c:v>239.75700000000001</c:v>
                </c:pt>
                <c:pt idx="240">
                  <c:v>240.756</c:v>
                </c:pt>
                <c:pt idx="241">
                  <c:v>241.755</c:v>
                </c:pt>
                <c:pt idx="242">
                  <c:v>242.75399999999999</c:v>
                </c:pt>
                <c:pt idx="243">
                  <c:v>243.75299999999999</c:v>
                </c:pt>
                <c:pt idx="244">
                  <c:v>244.75200000000001</c:v>
                </c:pt>
                <c:pt idx="245">
                  <c:v>245.751</c:v>
                </c:pt>
                <c:pt idx="246">
                  <c:v>246.75</c:v>
                </c:pt>
                <c:pt idx="247">
                  <c:v>247.749</c:v>
                </c:pt>
                <c:pt idx="248">
                  <c:v>248.74799999999999</c:v>
                </c:pt>
                <c:pt idx="249">
                  <c:v>249.74700000000001</c:v>
                </c:pt>
                <c:pt idx="250">
                  <c:v>250.74600000000001</c:v>
                </c:pt>
                <c:pt idx="251">
                  <c:v>251.745</c:v>
                </c:pt>
                <c:pt idx="252">
                  <c:v>252.744</c:v>
                </c:pt>
                <c:pt idx="253">
                  <c:v>253.74299999999999</c:v>
                </c:pt>
                <c:pt idx="254">
                  <c:v>254.74199999999999</c:v>
                </c:pt>
                <c:pt idx="255">
                  <c:v>255.74100000000001</c:v>
                </c:pt>
                <c:pt idx="256">
                  <c:v>256.74</c:v>
                </c:pt>
                <c:pt idx="257">
                  <c:v>257.73899999999998</c:v>
                </c:pt>
                <c:pt idx="258">
                  <c:v>258.738</c:v>
                </c:pt>
                <c:pt idx="259">
                  <c:v>259.73700000000002</c:v>
                </c:pt>
                <c:pt idx="260">
                  <c:v>260.73599999999999</c:v>
                </c:pt>
                <c:pt idx="261">
                  <c:v>261.73500000000001</c:v>
                </c:pt>
                <c:pt idx="262">
                  <c:v>262.73399999999998</c:v>
                </c:pt>
                <c:pt idx="263">
                  <c:v>263.733</c:v>
                </c:pt>
                <c:pt idx="264">
                  <c:v>264.73200000000003</c:v>
                </c:pt>
                <c:pt idx="265">
                  <c:v>265.73099999999999</c:v>
                </c:pt>
                <c:pt idx="266">
                  <c:v>266.73</c:v>
                </c:pt>
                <c:pt idx="267">
                  <c:v>267.72899999999998</c:v>
                </c:pt>
                <c:pt idx="268">
                  <c:v>268.72800000000001</c:v>
                </c:pt>
                <c:pt idx="269">
                  <c:v>269.72699999999998</c:v>
                </c:pt>
                <c:pt idx="270">
                  <c:v>270.726</c:v>
                </c:pt>
                <c:pt idx="271">
                  <c:v>271.72500000000002</c:v>
                </c:pt>
                <c:pt idx="272">
                  <c:v>272.72399999999999</c:v>
                </c:pt>
                <c:pt idx="273">
                  <c:v>273.72300000000001</c:v>
                </c:pt>
                <c:pt idx="274">
                  <c:v>274.72199999999998</c:v>
                </c:pt>
                <c:pt idx="275">
                  <c:v>275.721</c:v>
                </c:pt>
                <c:pt idx="276">
                  <c:v>276.72000000000003</c:v>
                </c:pt>
                <c:pt idx="277">
                  <c:v>277.71899999999999</c:v>
                </c:pt>
                <c:pt idx="278">
                  <c:v>278.71800000000002</c:v>
                </c:pt>
                <c:pt idx="279">
                  <c:v>279.71699999999998</c:v>
                </c:pt>
                <c:pt idx="280">
                  <c:v>280.71600000000001</c:v>
                </c:pt>
                <c:pt idx="281">
                  <c:v>281.71499999999997</c:v>
                </c:pt>
                <c:pt idx="282">
                  <c:v>282.714</c:v>
                </c:pt>
                <c:pt idx="283">
                  <c:v>283.71300000000002</c:v>
                </c:pt>
                <c:pt idx="284">
                  <c:v>284.71199999999999</c:v>
                </c:pt>
                <c:pt idx="285">
                  <c:v>285.71100000000001</c:v>
                </c:pt>
                <c:pt idx="286">
                  <c:v>286.70999999999998</c:v>
                </c:pt>
                <c:pt idx="287">
                  <c:v>287.709</c:v>
                </c:pt>
                <c:pt idx="288">
                  <c:v>288.70800000000003</c:v>
                </c:pt>
                <c:pt idx="289">
                  <c:v>289.70699999999999</c:v>
                </c:pt>
                <c:pt idx="290">
                  <c:v>290.70600000000002</c:v>
                </c:pt>
                <c:pt idx="291">
                  <c:v>291.70499999999998</c:v>
                </c:pt>
                <c:pt idx="292">
                  <c:v>292.70400000000001</c:v>
                </c:pt>
                <c:pt idx="293">
                  <c:v>293.70299999999997</c:v>
                </c:pt>
                <c:pt idx="294">
                  <c:v>294.702</c:v>
                </c:pt>
                <c:pt idx="295">
                  <c:v>295.70100000000002</c:v>
                </c:pt>
                <c:pt idx="296">
                  <c:v>296.7</c:v>
                </c:pt>
                <c:pt idx="297">
                  <c:v>297.69900000000001</c:v>
                </c:pt>
                <c:pt idx="298">
                  <c:v>298.69799999999998</c:v>
                </c:pt>
                <c:pt idx="299">
                  <c:v>299.697</c:v>
                </c:pt>
                <c:pt idx="300">
                  <c:v>300.69600000000003</c:v>
                </c:pt>
                <c:pt idx="301">
                  <c:v>301.69499999999999</c:v>
                </c:pt>
                <c:pt idx="302">
                  <c:v>302.69400000000002</c:v>
                </c:pt>
                <c:pt idx="303">
                  <c:v>303.69299999999998</c:v>
                </c:pt>
                <c:pt idx="304">
                  <c:v>304.69200000000001</c:v>
                </c:pt>
                <c:pt idx="305">
                  <c:v>305.69099999999997</c:v>
                </c:pt>
                <c:pt idx="306">
                  <c:v>306.69</c:v>
                </c:pt>
                <c:pt idx="307">
                  <c:v>307.68900000000002</c:v>
                </c:pt>
                <c:pt idx="308">
                  <c:v>308.68799999999999</c:v>
                </c:pt>
                <c:pt idx="309">
                  <c:v>309.68700000000001</c:v>
                </c:pt>
                <c:pt idx="310">
                  <c:v>310.68599999999998</c:v>
                </c:pt>
                <c:pt idx="311">
                  <c:v>311.685</c:v>
                </c:pt>
                <c:pt idx="312">
                  <c:v>312.68400000000003</c:v>
                </c:pt>
                <c:pt idx="313">
                  <c:v>313.68299999999999</c:v>
                </c:pt>
                <c:pt idx="314">
                  <c:v>314.68200000000002</c:v>
                </c:pt>
                <c:pt idx="315">
                  <c:v>315.68099999999998</c:v>
                </c:pt>
                <c:pt idx="316">
                  <c:v>316.68</c:v>
                </c:pt>
                <c:pt idx="317">
                  <c:v>317.67899999999997</c:v>
                </c:pt>
                <c:pt idx="318">
                  <c:v>318.678</c:v>
                </c:pt>
                <c:pt idx="319">
                  <c:v>319.67700000000002</c:v>
                </c:pt>
                <c:pt idx="320">
                  <c:v>320.67599999999999</c:v>
                </c:pt>
                <c:pt idx="321">
                  <c:v>321.67500000000001</c:v>
                </c:pt>
                <c:pt idx="322">
                  <c:v>322.67399999999998</c:v>
                </c:pt>
                <c:pt idx="323">
                  <c:v>323.673</c:v>
                </c:pt>
                <c:pt idx="324">
                  <c:v>324.67200000000003</c:v>
                </c:pt>
                <c:pt idx="325">
                  <c:v>325.67099999999999</c:v>
                </c:pt>
                <c:pt idx="326">
                  <c:v>326.67</c:v>
                </c:pt>
                <c:pt idx="327">
                  <c:v>327.66899999999998</c:v>
                </c:pt>
                <c:pt idx="328">
                  <c:v>328.66800000000001</c:v>
                </c:pt>
                <c:pt idx="329">
                  <c:v>329.66699999999997</c:v>
                </c:pt>
                <c:pt idx="330">
                  <c:v>330.666</c:v>
                </c:pt>
                <c:pt idx="331">
                  <c:v>331.66500000000002</c:v>
                </c:pt>
                <c:pt idx="332">
                  <c:v>332.66399999999999</c:v>
                </c:pt>
                <c:pt idx="333">
                  <c:v>333.66300000000001</c:v>
                </c:pt>
                <c:pt idx="334">
                  <c:v>334.66199999999998</c:v>
                </c:pt>
                <c:pt idx="335">
                  <c:v>335.661</c:v>
                </c:pt>
                <c:pt idx="336">
                  <c:v>336.66</c:v>
                </c:pt>
                <c:pt idx="337">
                  <c:v>337.65899999999999</c:v>
                </c:pt>
                <c:pt idx="338">
                  <c:v>338.65800000000002</c:v>
                </c:pt>
                <c:pt idx="339">
                  <c:v>339.65699999999998</c:v>
                </c:pt>
                <c:pt idx="340">
                  <c:v>340.65600000000001</c:v>
                </c:pt>
                <c:pt idx="341">
                  <c:v>341.65499999999997</c:v>
                </c:pt>
                <c:pt idx="342">
                  <c:v>342.654</c:v>
                </c:pt>
                <c:pt idx="343">
                  <c:v>343.65300000000002</c:v>
                </c:pt>
                <c:pt idx="344">
                  <c:v>344.65199999999999</c:v>
                </c:pt>
                <c:pt idx="345">
                  <c:v>345.65100000000001</c:v>
                </c:pt>
                <c:pt idx="346">
                  <c:v>346.65</c:v>
                </c:pt>
                <c:pt idx="347">
                  <c:v>347.649</c:v>
                </c:pt>
                <c:pt idx="348">
                  <c:v>348.64800000000002</c:v>
                </c:pt>
                <c:pt idx="349">
                  <c:v>349.64699999999999</c:v>
                </c:pt>
                <c:pt idx="350">
                  <c:v>350.64600000000002</c:v>
                </c:pt>
                <c:pt idx="351">
                  <c:v>351.64499999999998</c:v>
                </c:pt>
                <c:pt idx="352">
                  <c:v>352.64400000000001</c:v>
                </c:pt>
                <c:pt idx="353">
                  <c:v>353.64299999999997</c:v>
                </c:pt>
                <c:pt idx="354">
                  <c:v>354.642</c:v>
                </c:pt>
                <c:pt idx="355">
                  <c:v>355.64100000000002</c:v>
                </c:pt>
                <c:pt idx="356">
                  <c:v>356.64</c:v>
                </c:pt>
                <c:pt idx="357">
                  <c:v>357.63900000000001</c:v>
                </c:pt>
                <c:pt idx="358">
                  <c:v>358.63799999999998</c:v>
                </c:pt>
                <c:pt idx="359">
                  <c:v>359.637</c:v>
                </c:pt>
                <c:pt idx="360">
                  <c:v>360.63600000000002</c:v>
                </c:pt>
                <c:pt idx="361">
                  <c:v>361.63499999999999</c:v>
                </c:pt>
                <c:pt idx="362">
                  <c:v>362.63400000000001</c:v>
                </c:pt>
                <c:pt idx="363">
                  <c:v>363.63299999999998</c:v>
                </c:pt>
                <c:pt idx="364">
                  <c:v>364.63200000000001</c:v>
                </c:pt>
                <c:pt idx="365">
                  <c:v>365.63099999999997</c:v>
                </c:pt>
                <c:pt idx="366">
                  <c:v>366.63</c:v>
                </c:pt>
                <c:pt idx="367">
                  <c:v>367.62900000000002</c:v>
                </c:pt>
                <c:pt idx="368">
                  <c:v>368.62799999999999</c:v>
                </c:pt>
                <c:pt idx="369">
                  <c:v>369.62700000000001</c:v>
                </c:pt>
                <c:pt idx="370">
                  <c:v>370.62599999999998</c:v>
                </c:pt>
                <c:pt idx="371">
                  <c:v>371.625</c:v>
                </c:pt>
                <c:pt idx="372">
                  <c:v>372.62400000000002</c:v>
                </c:pt>
                <c:pt idx="373">
                  <c:v>373.62299999999999</c:v>
                </c:pt>
                <c:pt idx="374">
                  <c:v>374.62200000000001</c:v>
                </c:pt>
                <c:pt idx="375">
                  <c:v>375.62099999999998</c:v>
                </c:pt>
                <c:pt idx="376">
                  <c:v>376.62</c:v>
                </c:pt>
                <c:pt idx="377">
                  <c:v>377.61900000000003</c:v>
                </c:pt>
                <c:pt idx="378">
                  <c:v>378.61799999999999</c:v>
                </c:pt>
                <c:pt idx="379">
                  <c:v>379.61700000000002</c:v>
                </c:pt>
                <c:pt idx="380">
                  <c:v>380.61599999999999</c:v>
                </c:pt>
                <c:pt idx="381">
                  <c:v>381.61500000000001</c:v>
                </c:pt>
                <c:pt idx="382">
                  <c:v>382.61399999999998</c:v>
                </c:pt>
                <c:pt idx="383">
                  <c:v>383.613</c:v>
                </c:pt>
                <c:pt idx="384">
                  <c:v>384.61200000000002</c:v>
                </c:pt>
                <c:pt idx="385">
                  <c:v>385.61099999999999</c:v>
                </c:pt>
                <c:pt idx="386">
                  <c:v>386.61</c:v>
                </c:pt>
                <c:pt idx="387">
                  <c:v>387.60899999999998</c:v>
                </c:pt>
                <c:pt idx="388">
                  <c:v>388.608</c:v>
                </c:pt>
                <c:pt idx="389">
                  <c:v>389.60700000000003</c:v>
                </c:pt>
                <c:pt idx="390">
                  <c:v>390.60599999999999</c:v>
                </c:pt>
                <c:pt idx="391">
                  <c:v>391.60500000000002</c:v>
                </c:pt>
                <c:pt idx="392">
                  <c:v>392.60399999999998</c:v>
                </c:pt>
                <c:pt idx="393">
                  <c:v>393.60300000000001</c:v>
                </c:pt>
                <c:pt idx="394">
                  <c:v>394.60199999999998</c:v>
                </c:pt>
                <c:pt idx="395">
                  <c:v>395.601</c:v>
                </c:pt>
                <c:pt idx="396">
                  <c:v>396.6</c:v>
                </c:pt>
                <c:pt idx="397">
                  <c:v>397.59899999999999</c:v>
                </c:pt>
                <c:pt idx="398">
                  <c:v>398.59800000000001</c:v>
                </c:pt>
                <c:pt idx="399">
                  <c:v>399.59699999999998</c:v>
                </c:pt>
                <c:pt idx="400">
                  <c:v>400.596</c:v>
                </c:pt>
                <c:pt idx="401">
                  <c:v>401.59500000000003</c:v>
                </c:pt>
                <c:pt idx="402">
                  <c:v>402.59399999999999</c:v>
                </c:pt>
                <c:pt idx="403">
                  <c:v>403.59300000000002</c:v>
                </c:pt>
                <c:pt idx="404">
                  <c:v>404.59199999999998</c:v>
                </c:pt>
                <c:pt idx="405">
                  <c:v>405.59100000000001</c:v>
                </c:pt>
                <c:pt idx="406">
                  <c:v>406.59</c:v>
                </c:pt>
                <c:pt idx="407">
                  <c:v>407.589</c:v>
                </c:pt>
                <c:pt idx="408">
                  <c:v>408.58800000000002</c:v>
                </c:pt>
                <c:pt idx="409">
                  <c:v>409.58699999999999</c:v>
                </c:pt>
                <c:pt idx="410">
                  <c:v>410.58600000000001</c:v>
                </c:pt>
                <c:pt idx="411">
                  <c:v>411.58499999999998</c:v>
                </c:pt>
                <c:pt idx="412">
                  <c:v>412.584</c:v>
                </c:pt>
                <c:pt idx="413">
                  <c:v>413.58300000000003</c:v>
                </c:pt>
                <c:pt idx="414">
                  <c:v>414.58199999999999</c:v>
                </c:pt>
                <c:pt idx="415">
                  <c:v>415.58100000000002</c:v>
                </c:pt>
                <c:pt idx="416">
                  <c:v>416.58</c:v>
                </c:pt>
                <c:pt idx="417">
                  <c:v>417.57900000000001</c:v>
                </c:pt>
                <c:pt idx="418">
                  <c:v>418.57799999999997</c:v>
                </c:pt>
                <c:pt idx="419">
                  <c:v>419.577</c:v>
                </c:pt>
                <c:pt idx="420">
                  <c:v>420.57600000000002</c:v>
                </c:pt>
                <c:pt idx="421">
                  <c:v>421.57499999999999</c:v>
                </c:pt>
                <c:pt idx="422">
                  <c:v>422.57400000000001</c:v>
                </c:pt>
                <c:pt idx="423">
                  <c:v>423.57299999999998</c:v>
                </c:pt>
                <c:pt idx="424">
                  <c:v>424.572</c:v>
                </c:pt>
                <c:pt idx="425">
                  <c:v>425.57100000000003</c:v>
                </c:pt>
                <c:pt idx="426">
                  <c:v>426.57</c:v>
                </c:pt>
                <c:pt idx="427">
                  <c:v>427.56900000000002</c:v>
                </c:pt>
                <c:pt idx="428">
                  <c:v>428.56799999999998</c:v>
                </c:pt>
                <c:pt idx="429">
                  <c:v>429.56700000000001</c:v>
                </c:pt>
                <c:pt idx="430">
                  <c:v>430.56599999999997</c:v>
                </c:pt>
                <c:pt idx="431">
                  <c:v>431.565</c:v>
                </c:pt>
                <c:pt idx="432">
                  <c:v>432.56400000000002</c:v>
                </c:pt>
                <c:pt idx="433">
                  <c:v>433.56299999999999</c:v>
                </c:pt>
                <c:pt idx="434">
                  <c:v>434.56200000000001</c:v>
                </c:pt>
                <c:pt idx="435">
                  <c:v>435.56099999999998</c:v>
                </c:pt>
                <c:pt idx="436">
                  <c:v>436.56</c:v>
                </c:pt>
                <c:pt idx="437">
                  <c:v>437.55900000000003</c:v>
                </c:pt>
                <c:pt idx="438">
                  <c:v>438.55799999999999</c:v>
                </c:pt>
                <c:pt idx="439">
                  <c:v>439.55700000000002</c:v>
                </c:pt>
                <c:pt idx="440">
                  <c:v>440.55599999999998</c:v>
                </c:pt>
                <c:pt idx="441">
                  <c:v>441.55500000000001</c:v>
                </c:pt>
                <c:pt idx="442">
                  <c:v>442.55399999999997</c:v>
                </c:pt>
                <c:pt idx="443">
                  <c:v>443.553</c:v>
                </c:pt>
                <c:pt idx="444">
                  <c:v>444.55200000000002</c:v>
                </c:pt>
                <c:pt idx="445">
                  <c:v>445.55099999999999</c:v>
                </c:pt>
                <c:pt idx="446">
                  <c:v>446.55</c:v>
                </c:pt>
                <c:pt idx="447">
                  <c:v>447.54899999999998</c:v>
                </c:pt>
                <c:pt idx="448">
                  <c:v>448.548</c:v>
                </c:pt>
                <c:pt idx="449">
                  <c:v>449.54700000000003</c:v>
                </c:pt>
                <c:pt idx="450">
                  <c:v>450.54599999999999</c:v>
                </c:pt>
                <c:pt idx="451">
                  <c:v>451.54500000000002</c:v>
                </c:pt>
                <c:pt idx="452">
                  <c:v>452.54399999999998</c:v>
                </c:pt>
                <c:pt idx="453">
                  <c:v>453.54300000000001</c:v>
                </c:pt>
                <c:pt idx="454">
                  <c:v>454.54199999999997</c:v>
                </c:pt>
                <c:pt idx="455">
                  <c:v>455.541</c:v>
                </c:pt>
                <c:pt idx="456">
                  <c:v>456.54</c:v>
                </c:pt>
                <c:pt idx="457">
                  <c:v>457.53899999999999</c:v>
                </c:pt>
                <c:pt idx="458">
                  <c:v>458.53800000000001</c:v>
                </c:pt>
                <c:pt idx="459">
                  <c:v>459.53699999999998</c:v>
                </c:pt>
                <c:pt idx="460">
                  <c:v>460.536</c:v>
                </c:pt>
                <c:pt idx="461">
                  <c:v>461.53500000000003</c:v>
                </c:pt>
                <c:pt idx="462">
                  <c:v>462.53399999999999</c:v>
                </c:pt>
                <c:pt idx="463">
                  <c:v>463.53300000000002</c:v>
                </c:pt>
                <c:pt idx="464">
                  <c:v>464.53199999999998</c:v>
                </c:pt>
                <c:pt idx="465">
                  <c:v>465.53100000000001</c:v>
                </c:pt>
                <c:pt idx="466">
                  <c:v>466.53</c:v>
                </c:pt>
                <c:pt idx="467">
                  <c:v>467.529</c:v>
                </c:pt>
                <c:pt idx="468">
                  <c:v>468.52800000000002</c:v>
                </c:pt>
                <c:pt idx="469">
                  <c:v>469.52699999999999</c:v>
                </c:pt>
                <c:pt idx="470">
                  <c:v>470.52600000000001</c:v>
                </c:pt>
                <c:pt idx="471">
                  <c:v>471.52499999999998</c:v>
                </c:pt>
                <c:pt idx="472">
                  <c:v>472.524</c:v>
                </c:pt>
                <c:pt idx="473">
                  <c:v>473.52300000000002</c:v>
                </c:pt>
                <c:pt idx="474">
                  <c:v>474.52199999999999</c:v>
                </c:pt>
                <c:pt idx="475">
                  <c:v>475.52100000000002</c:v>
                </c:pt>
                <c:pt idx="476">
                  <c:v>476.52</c:v>
                </c:pt>
                <c:pt idx="477">
                  <c:v>477.51900000000001</c:v>
                </c:pt>
                <c:pt idx="478">
                  <c:v>478.51799999999997</c:v>
                </c:pt>
                <c:pt idx="479">
                  <c:v>479.517</c:v>
                </c:pt>
                <c:pt idx="480">
                  <c:v>480.51600000000002</c:v>
                </c:pt>
                <c:pt idx="481">
                  <c:v>481.51499999999999</c:v>
                </c:pt>
                <c:pt idx="482">
                  <c:v>482.51400000000001</c:v>
                </c:pt>
                <c:pt idx="483">
                  <c:v>483.51299999999998</c:v>
                </c:pt>
                <c:pt idx="484">
                  <c:v>484.512</c:v>
                </c:pt>
                <c:pt idx="485">
                  <c:v>485.51100000000002</c:v>
                </c:pt>
                <c:pt idx="486">
                  <c:v>486.51</c:v>
                </c:pt>
                <c:pt idx="487">
                  <c:v>487.50900000000001</c:v>
                </c:pt>
                <c:pt idx="488">
                  <c:v>488.50799999999998</c:v>
                </c:pt>
                <c:pt idx="489">
                  <c:v>489.50700000000001</c:v>
                </c:pt>
                <c:pt idx="490">
                  <c:v>490.50599999999997</c:v>
                </c:pt>
                <c:pt idx="491">
                  <c:v>491.505</c:v>
                </c:pt>
                <c:pt idx="492">
                  <c:v>492.50400000000002</c:v>
                </c:pt>
                <c:pt idx="493">
                  <c:v>493.50299999999999</c:v>
                </c:pt>
                <c:pt idx="494">
                  <c:v>494.50200000000001</c:v>
                </c:pt>
                <c:pt idx="495">
                  <c:v>495.50099999999998</c:v>
                </c:pt>
                <c:pt idx="496">
                  <c:v>496.5</c:v>
                </c:pt>
                <c:pt idx="497">
                  <c:v>497.49900000000002</c:v>
                </c:pt>
                <c:pt idx="498">
                  <c:v>498.49799999999999</c:v>
                </c:pt>
                <c:pt idx="499">
                  <c:v>499.49700000000001</c:v>
                </c:pt>
                <c:pt idx="500">
                  <c:v>500.49599999999998</c:v>
                </c:pt>
                <c:pt idx="501">
                  <c:v>501.495</c:v>
                </c:pt>
                <c:pt idx="502">
                  <c:v>502.49400000000003</c:v>
                </c:pt>
                <c:pt idx="503">
                  <c:v>503.49299999999999</c:v>
                </c:pt>
                <c:pt idx="504">
                  <c:v>504.49200000000002</c:v>
                </c:pt>
                <c:pt idx="505">
                  <c:v>505.49099999999999</c:v>
                </c:pt>
                <c:pt idx="506">
                  <c:v>506.49</c:v>
                </c:pt>
                <c:pt idx="507">
                  <c:v>507.48899999999998</c:v>
                </c:pt>
                <c:pt idx="508">
                  <c:v>508.488</c:v>
                </c:pt>
                <c:pt idx="509">
                  <c:v>509.48700000000002</c:v>
                </c:pt>
                <c:pt idx="510">
                  <c:v>510.48599999999999</c:v>
                </c:pt>
                <c:pt idx="511">
                  <c:v>511.48500000000001</c:v>
                </c:pt>
                <c:pt idx="512">
                  <c:v>512.48400000000004</c:v>
                </c:pt>
                <c:pt idx="513">
                  <c:v>513.48299999999995</c:v>
                </c:pt>
                <c:pt idx="514">
                  <c:v>514.48199999999997</c:v>
                </c:pt>
                <c:pt idx="515">
                  <c:v>515.48099999999999</c:v>
                </c:pt>
                <c:pt idx="516">
                  <c:v>516.48</c:v>
                </c:pt>
                <c:pt idx="517">
                  <c:v>517.47900000000004</c:v>
                </c:pt>
                <c:pt idx="518">
                  <c:v>518.47799999999995</c:v>
                </c:pt>
                <c:pt idx="519">
                  <c:v>519.47699999999998</c:v>
                </c:pt>
                <c:pt idx="520">
                  <c:v>520.476</c:v>
                </c:pt>
                <c:pt idx="521">
                  <c:v>521.47500000000002</c:v>
                </c:pt>
                <c:pt idx="522">
                  <c:v>522.47400000000005</c:v>
                </c:pt>
                <c:pt idx="523">
                  <c:v>523.47299999999996</c:v>
                </c:pt>
                <c:pt idx="524">
                  <c:v>524.47199999999998</c:v>
                </c:pt>
                <c:pt idx="525">
                  <c:v>525.471</c:v>
                </c:pt>
                <c:pt idx="526">
                  <c:v>526.47</c:v>
                </c:pt>
                <c:pt idx="527">
                  <c:v>527.46900000000005</c:v>
                </c:pt>
                <c:pt idx="528">
                  <c:v>528.46799999999996</c:v>
                </c:pt>
                <c:pt idx="529">
                  <c:v>529.46699999999998</c:v>
                </c:pt>
                <c:pt idx="530">
                  <c:v>530.46600000000001</c:v>
                </c:pt>
                <c:pt idx="531">
                  <c:v>531.46500000000003</c:v>
                </c:pt>
                <c:pt idx="532">
                  <c:v>532.46400000000006</c:v>
                </c:pt>
                <c:pt idx="533">
                  <c:v>533.46299999999997</c:v>
                </c:pt>
                <c:pt idx="534">
                  <c:v>534.46199999999999</c:v>
                </c:pt>
                <c:pt idx="535">
                  <c:v>535.46100000000001</c:v>
                </c:pt>
                <c:pt idx="536">
                  <c:v>536.46</c:v>
                </c:pt>
                <c:pt idx="537">
                  <c:v>537.45899999999995</c:v>
                </c:pt>
                <c:pt idx="538">
                  <c:v>538.45799999999997</c:v>
                </c:pt>
                <c:pt idx="539">
                  <c:v>539.45699999999999</c:v>
                </c:pt>
                <c:pt idx="540">
                  <c:v>540.45600000000002</c:v>
                </c:pt>
                <c:pt idx="541">
                  <c:v>541.45500000000004</c:v>
                </c:pt>
                <c:pt idx="542">
                  <c:v>542.45399999999995</c:v>
                </c:pt>
                <c:pt idx="543">
                  <c:v>543.45299999999997</c:v>
                </c:pt>
                <c:pt idx="544">
                  <c:v>544.452</c:v>
                </c:pt>
                <c:pt idx="545">
                  <c:v>545.45100000000002</c:v>
                </c:pt>
                <c:pt idx="546">
                  <c:v>546.45000000000005</c:v>
                </c:pt>
                <c:pt idx="547">
                  <c:v>547.44899999999996</c:v>
                </c:pt>
                <c:pt idx="548">
                  <c:v>548.44799999999998</c:v>
                </c:pt>
                <c:pt idx="549">
                  <c:v>549.447</c:v>
                </c:pt>
                <c:pt idx="550">
                  <c:v>550.44600000000003</c:v>
                </c:pt>
                <c:pt idx="551">
                  <c:v>551.44500000000005</c:v>
                </c:pt>
                <c:pt idx="552">
                  <c:v>552.44399999999996</c:v>
                </c:pt>
                <c:pt idx="553">
                  <c:v>553.44299999999998</c:v>
                </c:pt>
                <c:pt idx="554">
                  <c:v>554.44200000000001</c:v>
                </c:pt>
                <c:pt idx="555">
                  <c:v>555.44100000000003</c:v>
                </c:pt>
                <c:pt idx="556">
                  <c:v>556.44000000000005</c:v>
                </c:pt>
                <c:pt idx="557">
                  <c:v>557.43899999999996</c:v>
                </c:pt>
                <c:pt idx="558">
                  <c:v>558.43799999999999</c:v>
                </c:pt>
                <c:pt idx="559">
                  <c:v>559.43700000000001</c:v>
                </c:pt>
                <c:pt idx="560">
                  <c:v>560.43600000000004</c:v>
                </c:pt>
                <c:pt idx="561">
                  <c:v>561.43499999999995</c:v>
                </c:pt>
                <c:pt idx="562">
                  <c:v>562.43399999999997</c:v>
                </c:pt>
                <c:pt idx="563">
                  <c:v>563.43299999999999</c:v>
                </c:pt>
                <c:pt idx="564">
                  <c:v>564.43200000000002</c:v>
                </c:pt>
                <c:pt idx="565">
                  <c:v>565.43100000000004</c:v>
                </c:pt>
                <c:pt idx="566">
                  <c:v>566.42999999999995</c:v>
                </c:pt>
                <c:pt idx="567">
                  <c:v>567.42899999999997</c:v>
                </c:pt>
                <c:pt idx="568">
                  <c:v>568.428</c:v>
                </c:pt>
                <c:pt idx="569">
                  <c:v>569.42700000000002</c:v>
                </c:pt>
                <c:pt idx="570">
                  <c:v>570.42600000000004</c:v>
                </c:pt>
                <c:pt idx="571">
                  <c:v>571.42499999999995</c:v>
                </c:pt>
                <c:pt idx="572">
                  <c:v>572.42399999999998</c:v>
                </c:pt>
                <c:pt idx="573">
                  <c:v>573.423</c:v>
                </c:pt>
                <c:pt idx="574">
                  <c:v>574.42200000000003</c:v>
                </c:pt>
                <c:pt idx="575">
                  <c:v>575.42100000000005</c:v>
                </c:pt>
                <c:pt idx="576">
                  <c:v>576.41999999999996</c:v>
                </c:pt>
                <c:pt idx="577">
                  <c:v>577.41899999999998</c:v>
                </c:pt>
                <c:pt idx="578">
                  <c:v>578.41800000000001</c:v>
                </c:pt>
                <c:pt idx="579">
                  <c:v>579.41700000000003</c:v>
                </c:pt>
                <c:pt idx="580">
                  <c:v>580.41600000000005</c:v>
                </c:pt>
                <c:pt idx="581">
                  <c:v>581.41499999999996</c:v>
                </c:pt>
                <c:pt idx="582">
                  <c:v>582.41399999999999</c:v>
                </c:pt>
                <c:pt idx="583">
                  <c:v>583.41300000000001</c:v>
                </c:pt>
                <c:pt idx="584">
                  <c:v>584.41200000000003</c:v>
                </c:pt>
                <c:pt idx="585">
                  <c:v>585.41099999999994</c:v>
                </c:pt>
                <c:pt idx="586">
                  <c:v>586.41</c:v>
                </c:pt>
                <c:pt idx="587">
                  <c:v>587.40899999999999</c:v>
                </c:pt>
                <c:pt idx="588">
                  <c:v>588.40800000000002</c:v>
                </c:pt>
                <c:pt idx="589">
                  <c:v>589.40700000000004</c:v>
                </c:pt>
                <c:pt idx="590">
                  <c:v>590.40599999999995</c:v>
                </c:pt>
                <c:pt idx="591">
                  <c:v>591.40499999999997</c:v>
                </c:pt>
                <c:pt idx="592">
                  <c:v>592.404</c:v>
                </c:pt>
                <c:pt idx="593">
                  <c:v>593.40300000000002</c:v>
                </c:pt>
                <c:pt idx="594">
                  <c:v>594.40200000000004</c:v>
                </c:pt>
                <c:pt idx="595">
                  <c:v>595.40099999999995</c:v>
                </c:pt>
                <c:pt idx="596">
                  <c:v>596.4</c:v>
                </c:pt>
                <c:pt idx="597">
                  <c:v>597.399</c:v>
                </c:pt>
                <c:pt idx="598">
                  <c:v>598.39800000000002</c:v>
                </c:pt>
                <c:pt idx="599">
                  <c:v>599.39700000000005</c:v>
                </c:pt>
                <c:pt idx="600">
                  <c:v>600.39599999999996</c:v>
                </c:pt>
                <c:pt idx="601">
                  <c:v>601.39499999999998</c:v>
                </c:pt>
                <c:pt idx="602">
                  <c:v>602.39400000000001</c:v>
                </c:pt>
                <c:pt idx="603">
                  <c:v>603.39300000000003</c:v>
                </c:pt>
                <c:pt idx="604">
                  <c:v>604.39200000000005</c:v>
                </c:pt>
                <c:pt idx="605">
                  <c:v>605.39099999999996</c:v>
                </c:pt>
                <c:pt idx="606">
                  <c:v>606.39</c:v>
                </c:pt>
                <c:pt idx="607">
                  <c:v>607.38900000000001</c:v>
                </c:pt>
                <c:pt idx="608">
                  <c:v>608.38800000000003</c:v>
                </c:pt>
                <c:pt idx="609">
                  <c:v>609.38699999999994</c:v>
                </c:pt>
                <c:pt idx="610">
                  <c:v>610.38599999999997</c:v>
                </c:pt>
                <c:pt idx="611">
                  <c:v>611.38499999999999</c:v>
                </c:pt>
                <c:pt idx="612">
                  <c:v>612.38400000000001</c:v>
                </c:pt>
                <c:pt idx="613">
                  <c:v>613.38300000000004</c:v>
                </c:pt>
                <c:pt idx="614">
                  <c:v>614.38199999999995</c:v>
                </c:pt>
                <c:pt idx="615">
                  <c:v>615.38099999999997</c:v>
                </c:pt>
                <c:pt idx="616">
                  <c:v>616.38</c:v>
                </c:pt>
                <c:pt idx="617">
                  <c:v>617.37900000000002</c:v>
                </c:pt>
                <c:pt idx="618">
                  <c:v>618.37800000000004</c:v>
                </c:pt>
                <c:pt idx="619">
                  <c:v>619.37699999999995</c:v>
                </c:pt>
                <c:pt idx="620">
                  <c:v>620.37599999999998</c:v>
                </c:pt>
                <c:pt idx="621">
                  <c:v>621.375</c:v>
                </c:pt>
                <c:pt idx="622">
                  <c:v>622.37400000000002</c:v>
                </c:pt>
                <c:pt idx="623">
                  <c:v>623.37300000000005</c:v>
                </c:pt>
                <c:pt idx="624">
                  <c:v>624.37199999999996</c:v>
                </c:pt>
                <c:pt idx="625">
                  <c:v>625.37099999999998</c:v>
                </c:pt>
                <c:pt idx="626">
                  <c:v>626.37</c:v>
                </c:pt>
                <c:pt idx="627">
                  <c:v>627.36900000000003</c:v>
                </c:pt>
                <c:pt idx="628">
                  <c:v>628.36800000000005</c:v>
                </c:pt>
                <c:pt idx="629">
                  <c:v>629.36699999999996</c:v>
                </c:pt>
                <c:pt idx="630">
                  <c:v>630.36599999999999</c:v>
                </c:pt>
                <c:pt idx="631">
                  <c:v>631.36500000000001</c:v>
                </c:pt>
                <c:pt idx="632">
                  <c:v>632.36400000000003</c:v>
                </c:pt>
                <c:pt idx="633">
                  <c:v>633.36300000000006</c:v>
                </c:pt>
                <c:pt idx="634">
                  <c:v>634.36199999999997</c:v>
                </c:pt>
                <c:pt idx="635">
                  <c:v>635.36099999999999</c:v>
                </c:pt>
                <c:pt idx="636">
                  <c:v>636.36</c:v>
                </c:pt>
                <c:pt idx="637">
                  <c:v>637.35900000000004</c:v>
                </c:pt>
                <c:pt idx="638">
                  <c:v>638.35799999999995</c:v>
                </c:pt>
                <c:pt idx="639">
                  <c:v>639.35699999999997</c:v>
                </c:pt>
                <c:pt idx="640">
                  <c:v>640.35599999999999</c:v>
                </c:pt>
                <c:pt idx="641">
                  <c:v>641.35500000000002</c:v>
                </c:pt>
                <c:pt idx="642">
                  <c:v>642.35400000000004</c:v>
                </c:pt>
                <c:pt idx="643">
                  <c:v>643.35299999999995</c:v>
                </c:pt>
                <c:pt idx="644">
                  <c:v>644.35199999999998</c:v>
                </c:pt>
                <c:pt idx="645">
                  <c:v>645.351</c:v>
                </c:pt>
                <c:pt idx="646">
                  <c:v>646.35</c:v>
                </c:pt>
                <c:pt idx="647">
                  <c:v>647.34900000000005</c:v>
                </c:pt>
                <c:pt idx="648">
                  <c:v>648.34799999999996</c:v>
                </c:pt>
                <c:pt idx="649">
                  <c:v>649.34699999999998</c:v>
                </c:pt>
                <c:pt idx="650">
                  <c:v>650.346</c:v>
                </c:pt>
                <c:pt idx="651">
                  <c:v>651.34500000000003</c:v>
                </c:pt>
                <c:pt idx="652">
                  <c:v>652.34400000000005</c:v>
                </c:pt>
                <c:pt idx="653">
                  <c:v>653.34299999999996</c:v>
                </c:pt>
                <c:pt idx="654">
                  <c:v>654.34199999999998</c:v>
                </c:pt>
                <c:pt idx="655">
                  <c:v>655.34100000000001</c:v>
                </c:pt>
                <c:pt idx="656">
                  <c:v>656.34</c:v>
                </c:pt>
                <c:pt idx="657">
                  <c:v>657.33900000000006</c:v>
                </c:pt>
                <c:pt idx="658">
                  <c:v>658.33799999999997</c:v>
                </c:pt>
                <c:pt idx="659">
                  <c:v>659.33699999999999</c:v>
                </c:pt>
                <c:pt idx="660">
                  <c:v>660.33600000000001</c:v>
                </c:pt>
                <c:pt idx="661">
                  <c:v>661.33500000000004</c:v>
                </c:pt>
                <c:pt idx="662">
                  <c:v>662.33399999999995</c:v>
                </c:pt>
                <c:pt idx="663">
                  <c:v>663.33299999999997</c:v>
                </c:pt>
                <c:pt idx="664">
                  <c:v>664.33199999999999</c:v>
                </c:pt>
                <c:pt idx="665">
                  <c:v>665.33100000000002</c:v>
                </c:pt>
                <c:pt idx="666">
                  <c:v>666.33</c:v>
                </c:pt>
                <c:pt idx="667">
                  <c:v>667.32899999999995</c:v>
                </c:pt>
                <c:pt idx="668">
                  <c:v>668.32799999999997</c:v>
                </c:pt>
                <c:pt idx="669">
                  <c:v>669.327</c:v>
                </c:pt>
                <c:pt idx="670">
                  <c:v>670.32600000000002</c:v>
                </c:pt>
                <c:pt idx="671">
                  <c:v>671.32500000000005</c:v>
                </c:pt>
                <c:pt idx="672">
                  <c:v>672.32399999999996</c:v>
                </c:pt>
                <c:pt idx="673">
                  <c:v>673.32299999999998</c:v>
                </c:pt>
                <c:pt idx="674">
                  <c:v>674.322</c:v>
                </c:pt>
                <c:pt idx="675">
                  <c:v>675.32100000000003</c:v>
                </c:pt>
                <c:pt idx="676">
                  <c:v>676.32</c:v>
                </c:pt>
                <c:pt idx="677">
                  <c:v>677.31899999999996</c:v>
                </c:pt>
                <c:pt idx="678">
                  <c:v>678.31799999999998</c:v>
                </c:pt>
                <c:pt idx="679">
                  <c:v>679.31700000000001</c:v>
                </c:pt>
                <c:pt idx="680">
                  <c:v>680.31600000000003</c:v>
                </c:pt>
                <c:pt idx="681">
                  <c:v>681.31500000000005</c:v>
                </c:pt>
                <c:pt idx="682">
                  <c:v>682.31399999999996</c:v>
                </c:pt>
                <c:pt idx="683">
                  <c:v>683.31299999999999</c:v>
                </c:pt>
                <c:pt idx="684">
                  <c:v>684.31200000000001</c:v>
                </c:pt>
                <c:pt idx="685">
                  <c:v>685.31100000000004</c:v>
                </c:pt>
                <c:pt idx="686">
                  <c:v>686.31</c:v>
                </c:pt>
                <c:pt idx="687">
                  <c:v>687.30899999999997</c:v>
                </c:pt>
                <c:pt idx="688">
                  <c:v>688.30799999999999</c:v>
                </c:pt>
                <c:pt idx="689">
                  <c:v>689.30700000000002</c:v>
                </c:pt>
                <c:pt idx="690">
                  <c:v>690.30600000000004</c:v>
                </c:pt>
                <c:pt idx="691">
                  <c:v>691.30499999999995</c:v>
                </c:pt>
                <c:pt idx="692">
                  <c:v>692.30399999999997</c:v>
                </c:pt>
                <c:pt idx="693">
                  <c:v>693.303</c:v>
                </c:pt>
                <c:pt idx="694">
                  <c:v>694.30200000000002</c:v>
                </c:pt>
                <c:pt idx="695">
                  <c:v>695.30100000000004</c:v>
                </c:pt>
                <c:pt idx="696">
                  <c:v>696.3</c:v>
                </c:pt>
                <c:pt idx="697">
                  <c:v>697.29899999999998</c:v>
                </c:pt>
                <c:pt idx="698">
                  <c:v>698.298</c:v>
                </c:pt>
                <c:pt idx="699">
                  <c:v>699.29700000000003</c:v>
                </c:pt>
                <c:pt idx="700">
                  <c:v>700.29600000000005</c:v>
                </c:pt>
                <c:pt idx="701">
                  <c:v>701.29499999999996</c:v>
                </c:pt>
                <c:pt idx="702">
                  <c:v>702.29399999999998</c:v>
                </c:pt>
                <c:pt idx="703">
                  <c:v>703.29300000000001</c:v>
                </c:pt>
                <c:pt idx="704">
                  <c:v>704.29200000000003</c:v>
                </c:pt>
                <c:pt idx="705">
                  <c:v>705.29100000000005</c:v>
                </c:pt>
                <c:pt idx="706">
                  <c:v>706.29</c:v>
                </c:pt>
                <c:pt idx="707">
                  <c:v>707.28899999999999</c:v>
                </c:pt>
                <c:pt idx="708">
                  <c:v>708.28800000000001</c:v>
                </c:pt>
                <c:pt idx="709">
                  <c:v>709.28700000000003</c:v>
                </c:pt>
                <c:pt idx="710">
                  <c:v>710.28599999999994</c:v>
                </c:pt>
                <c:pt idx="711">
                  <c:v>711.28499999999997</c:v>
                </c:pt>
                <c:pt idx="712">
                  <c:v>712.28399999999999</c:v>
                </c:pt>
                <c:pt idx="713">
                  <c:v>713.28300000000002</c:v>
                </c:pt>
                <c:pt idx="714">
                  <c:v>714.28200000000004</c:v>
                </c:pt>
                <c:pt idx="715">
                  <c:v>715.28099999999995</c:v>
                </c:pt>
                <c:pt idx="716">
                  <c:v>716.28</c:v>
                </c:pt>
                <c:pt idx="717">
                  <c:v>717.279</c:v>
                </c:pt>
                <c:pt idx="718">
                  <c:v>718.27800000000002</c:v>
                </c:pt>
                <c:pt idx="719">
                  <c:v>719.27700000000004</c:v>
                </c:pt>
                <c:pt idx="720">
                  <c:v>720.27599999999995</c:v>
                </c:pt>
                <c:pt idx="721">
                  <c:v>721.27499999999998</c:v>
                </c:pt>
                <c:pt idx="722">
                  <c:v>722.274</c:v>
                </c:pt>
                <c:pt idx="723">
                  <c:v>723.27300000000002</c:v>
                </c:pt>
                <c:pt idx="724">
                  <c:v>724.27200000000005</c:v>
                </c:pt>
                <c:pt idx="725">
                  <c:v>725.27099999999996</c:v>
                </c:pt>
                <c:pt idx="726">
                  <c:v>726.27</c:v>
                </c:pt>
                <c:pt idx="727">
                  <c:v>727.26900000000001</c:v>
                </c:pt>
                <c:pt idx="728">
                  <c:v>728.26800000000003</c:v>
                </c:pt>
                <c:pt idx="729">
                  <c:v>729.26700000000005</c:v>
                </c:pt>
                <c:pt idx="730">
                  <c:v>730.26599999999996</c:v>
                </c:pt>
                <c:pt idx="731">
                  <c:v>731.26499999999999</c:v>
                </c:pt>
                <c:pt idx="732">
                  <c:v>732.26400000000001</c:v>
                </c:pt>
                <c:pt idx="733">
                  <c:v>733.26300000000003</c:v>
                </c:pt>
                <c:pt idx="734">
                  <c:v>734.26199999999994</c:v>
                </c:pt>
                <c:pt idx="735">
                  <c:v>735.26099999999997</c:v>
                </c:pt>
                <c:pt idx="736">
                  <c:v>736.26</c:v>
                </c:pt>
                <c:pt idx="737">
                  <c:v>737.25900000000001</c:v>
                </c:pt>
                <c:pt idx="738">
                  <c:v>738.25800000000004</c:v>
                </c:pt>
                <c:pt idx="739">
                  <c:v>739.25699999999995</c:v>
                </c:pt>
                <c:pt idx="740">
                  <c:v>740.25599999999997</c:v>
                </c:pt>
                <c:pt idx="741">
                  <c:v>741.255</c:v>
                </c:pt>
                <c:pt idx="742">
                  <c:v>742.25400000000002</c:v>
                </c:pt>
                <c:pt idx="743">
                  <c:v>743.25300000000004</c:v>
                </c:pt>
                <c:pt idx="744">
                  <c:v>744.25199999999995</c:v>
                </c:pt>
                <c:pt idx="745">
                  <c:v>745.25099999999998</c:v>
                </c:pt>
                <c:pt idx="746">
                  <c:v>746.25</c:v>
                </c:pt>
                <c:pt idx="747">
                  <c:v>747.24900000000002</c:v>
                </c:pt>
                <c:pt idx="748">
                  <c:v>748.24800000000005</c:v>
                </c:pt>
                <c:pt idx="749">
                  <c:v>749.24699999999996</c:v>
                </c:pt>
                <c:pt idx="750">
                  <c:v>750.24599999999998</c:v>
                </c:pt>
                <c:pt idx="751">
                  <c:v>751.245</c:v>
                </c:pt>
                <c:pt idx="752">
                  <c:v>752.24400000000003</c:v>
                </c:pt>
                <c:pt idx="753">
                  <c:v>753.24300000000005</c:v>
                </c:pt>
                <c:pt idx="754">
                  <c:v>754.24199999999996</c:v>
                </c:pt>
                <c:pt idx="755">
                  <c:v>755.24099999999999</c:v>
                </c:pt>
                <c:pt idx="756">
                  <c:v>756.24</c:v>
                </c:pt>
                <c:pt idx="757">
                  <c:v>757.23900000000003</c:v>
                </c:pt>
                <c:pt idx="758">
                  <c:v>758.23800000000006</c:v>
                </c:pt>
                <c:pt idx="759">
                  <c:v>759.23699999999997</c:v>
                </c:pt>
                <c:pt idx="760">
                  <c:v>760.23599999999999</c:v>
                </c:pt>
                <c:pt idx="761">
                  <c:v>761.23500000000001</c:v>
                </c:pt>
                <c:pt idx="762">
                  <c:v>762.23400000000004</c:v>
                </c:pt>
                <c:pt idx="763">
                  <c:v>763.23299999999995</c:v>
                </c:pt>
                <c:pt idx="764">
                  <c:v>764.23199999999997</c:v>
                </c:pt>
                <c:pt idx="765">
                  <c:v>765.23099999999999</c:v>
                </c:pt>
                <c:pt idx="766">
                  <c:v>766.23</c:v>
                </c:pt>
                <c:pt idx="767">
                  <c:v>767.22900000000004</c:v>
                </c:pt>
                <c:pt idx="768">
                  <c:v>768.22799999999995</c:v>
                </c:pt>
                <c:pt idx="769">
                  <c:v>769.22699999999998</c:v>
                </c:pt>
                <c:pt idx="770">
                  <c:v>770.226</c:v>
                </c:pt>
                <c:pt idx="771">
                  <c:v>771.22500000000002</c:v>
                </c:pt>
                <c:pt idx="772">
                  <c:v>772.22400000000005</c:v>
                </c:pt>
                <c:pt idx="773">
                  <c:v>773.22299999999996</c:v>
                </c:pt>
                <c:pt idx="774">
                  <c:v>774.22199999999998</c:v>
                </c:pt>
                <c:pt idx="775">
                  <c:v>775.221</c:v>
                </c:pt>
                <c:pt idx="776">
                  <c:v>776.22</c:v>
                </c:pt>
                <c:pt idx="777">
                  <c:v>777.21900000000005</c:v>
                </c:pt>
                <c:pt idx="778">
                  <c:v>778.21799999999996</c:v>
                </c:pt>
                <c:pt idx="779">
                  <c:v>779.21699999999998</c:v>
                </c:pt>
                <c:pt idx="780">
                  <c:v>780.21600000000001</c:v>
                </c:pt>
                <c:pt idx="781">
                  <c:v>781.21500000000003</c:v>
                </c:pt>
                <c:pt idx="782">
                  <c:v>782.21400000000006</c:v>
                </c:pt>
                <c:pt idx="783">
                  <c:v>783.21299999999997</c:v>
                </c:pt>
                <c:pt idx="784">
                  <c:v>784.21199999999999</c:v>
                </c:pt>
                <c:pt idx="785">
                  <c:v>785.21100000000001</c:v>
                </c:pt>
                <c:pt idx="786">
                  <c:v>786.21</c:v>
                </c:pt>
                <c:pt idx="787">
                  <c:v>787.20899999999995</c:v>
                </c:pt>
                <c:pt idx="788">
                  <c:v>788.20799999999997</c:v>
                </c:pt>
                <c:pt idx="789">
                  <c:v>789.20699999999999</c:v>
                </c:pt>
                <c:pt idx="790">
                  <c:v>790.20600000000002</c:v>
                </c:pt>
                <c:pt idx="791">
                  <c:v>791.20500000000004</c:v>
                </c:pt>
                <c:pt idx="792">
                  <c:v>792.20399999999995</c:v>
                </c:pt>
                <c:pt idx="793">
                  <c:v>793.20299999999997</c:v>
                </c:pt>
                <c:pt idx="794">
                  <c:v>794.202</c:v>
                </c:pt>
                <c:pt idx="795">
                  <c:v>795.20100000000002</c:v>
                </c:pt>
                <c:pt idx="796">
                  <c:v>796.2</c:v>
                </c:pt>
                <c:pt idx="797">
                  <c:v>797.19899999999996</c:v>
                </c:pt>
                <c:pt idx="798">
                  <c:v>798.19799999999998</c:v>
                </c:pt>
                <c:pt idx="799">
                  <c:v>799.197</c:v>
                </c:pt>
                <c:pt idx="800">
                  <c:v>800.19600000000003</c:v>
                </c:pt>
                <c:pt idx="801">
                  <c:v>801.19500000000005</c:v>
                </c:pt>
                <c:pt idx="802">
                  <c:v>802.19399999999996</c:v>
                </c:pt>
                <c:pt idx="803">
                  <c:v>803.19299999999998</c:v>
                </c:pt>
                <c:pt idx="804">
                  <c:v>804.19200000000001</c:v>
                </c:pt>
                <c:pt idx="805">
                  <c:v>805.19100000000003</c:v>
                </c:pt>
                <c:pt idx="806">
                  <c:v>806.19</c:v>
                </c:pt>
                <c:pt idx="807">
                  <c:v>807.18899999999996</c:v>
                </c:pt>
                <c:pt idx="808">
                  <c:v>808.18799999999999</c:v>
                </c:pt>
                <c:pt idx="809">
                  <c:v>809.18700000000001</c:v>
                </c:pt>
                <c:pt idx="810">
                  <c:v>810.18600000000004</c:v>
                </c:pt>
                <c:pt idx="811">
                  <c:v>811.18499999999995</c:v>
                </c:pt>
                <c:pt idx="812">
                  <c:v>812.18399999999997</c:v>
                </c:pt>
                <c:pt idx="813">
                  <c:v>813.18299999999999</c:v>
                </c:pt>
                <c:pt idx="814">
                  <c:v>814.18200000000002</c:v>
                </c:pt>
                <c:pt idx="815">
                  <c:v>815.18100000000004</c:v>
                </c:pt>
                <c:pt idx="816">
                  <c:v>816.18</c:v>
                </c:pt>
                <c:pt idx="817">
                  <c:v>817.17899999999997</c:v>
                </c:pt>
                <c:pt idx="818">
                  <c:v>818.178</c:v>
                </c:pt>
                <c:pt idx="819">
                  <c:v>819.17700000000002</c:v>
                </c:pt>
                <c:pt idx="820">
                  <c:v>820.17600000000004</c:v>
                </c:pt>
                <c:pt idx="821">
                  <c:v>821.17499999999995</c:v>
                </c:pt>
                <c:pt idx="822">
                  <c:v>822.17399999999998</c:v>
                </c:pt>
                <c:pt idx="823">
                  <c:v>823.173</c:v>
                </c:pt>
                <c:pt idx="824">
                  <c:v>824.17200000000003</c:v>
                </c:pt>
                <c:pt idx="825">
                  <c:v>825.17100000000005</c:v>
                </c:pt>
                <c:pt idx="826">
                  <c:v>826.17</c:v>
                </c:pt>
                <c:pt idx="827">
                  <c:v>827.16899999999998</c:v>
                </c:pt>
                <c:pt idx="828">
                  <c:v>828.16800000000001</c:v>
                </c:pt>
                <c:pt idx="829">
                  <c:v>829.16700000000003</c:v>
                </c:pt>
                <c:pt idx="830">
                  <c:v>830.16600000000005</c:v>
                </c:pt>
                <c:pt idx="831">
                  <c:v>831.16499999999996</c:v>
                </c:pt>
                <c:pt idx="832">
                  <c:v>832.16399999999999</c:v>
                </c:pt>
                <c:pt idx="833">
                  <c:v>833.16300000000001</c:v>
                </c:pt>
                <c:pt idx="834">
                  <c:v>834.16200000000003</c:v>
                </c:pt>
                <c:pt idx="835">
                  <c:v>835.16099999999994</c:v>
                </c:pt>
                <c:pt idx="836">
                  <c:v>836.16</c:v>
                </c:pt>
                <c:pt idx="837">
                  <c:v>837.15899999999999</c:v>
                </c:pt>
                <c:pt idx="838">
                  <c:v>838.15800000000002</c:v>
                </c:pt>
                <c:pt idx="839">
                  <c:v>839.15700000000004</c:v>
                </c:pt>
                <c:pt idx="840">
                  <c:v>840.15599999999995</c:v>
                </c:pt>
                <c:pt idx="841">
                  <c:v>841.15499999999997</c:v>
                </c:pt>
                <c:pt idx="842">
                  <c:v>842.154</c:v>
                </c:pt>
                <c:pt idx="843">
                  <c:v>843.15300000000002</c:v>
                </c:pt>
                <c:pt idx="844">
                  <c:v>844.15200000000004</c:v>
                </c:pt>
                <c:pt idx="845">
                  <c:v>845.15099999999995</c:v>
                </c:pt>
                <c:pt idx="846">
                  <c:v>846.15</c:v>
                </c:pt>
                <c:pt idx="847">
                  <c:v>847.149</c:v>
                </c:pt>
                <c:pt idx="848">
                  <c:v>848.14800000000002</c:v>
                </c:pt>
                <c:pt idx="849">
                  <c:v>849.14700000000005</c:v>
                </c:pt>
                <c:pt idx="850">
                  <c:v>850.14599999999996</c:v>
                </c:pt>
                <c:pt idx="851">
                  <c:v>851.14499999999998</c:v>
                </c:pt>
                <c:pt idx="852">
                  <c:v>852.14400000000001</c:v>
                </c:pt>
                <c:pt idx="853">
                  <c:v>853.14300000000003</c:v>
                </c:pt>
                <c:pt idx="854">
                  <c:v>854.14200000000005</c:v>
                </c:pt>
                <c:pt idx="855">
                  <c:v>855.14099999999996</c:v>
                </c:pt>
                <c:pt idx="856">
                  <c:v>856.14</c:v>
                </c:pt>
                <c:pt idx="857">
                  <c:v>857.13900000000001</c:v>
                </c:pt>
                <c:pt idx="858">
                  <c:v>858.13800000000003</c:v>
                </c:pt>
                <c:pt idx="859">
                  <c:v>859.13699999999994</c:v>
                </c:pt>
                <c:pt idx="860">
                  <c:v>860.13599999999997</c:v>
                </c:pt>
                <c:pt idx="861">
                  <c:v>861.13499999999999</c:v>
                </c:pt>
                <c:pt idx="862">
                  <c:v>862.13400000000001</c:v>
                </c:pt>
                <c:pt idx="863">
                  <c:v>863.13300000000004</c:v>
                </c:pt>
                <c:pt idx="864">
                  <c:v>864.13199999999995</c:v>
                </c:pt>
                <c:pt idx="865">
                  <c:v>865.13099999999997</c:v>
                </c:pt>
                <c:pt idx="866">
                  <c:v>866.13</c:v>
                </c:pt>
                <c:pt idx="867">
                  <c:v>867.12900000000002</c:v>
                </c:pt>
                <c:pt idx="868">
                  <c:v>868.12800000000004</c:v>
                </c:pt>
                <c:pt idx="869">
                  <c:v>869.12699999999995</c:v>
                </c:pt>
                <c:pt idx="870">
                  <c:v>870.12599999999998</c:v>
                </c:pt>
                <c:pt idx="871">
                  <c:v>871.125</c:v>
                </c:pt>
                <c:pt idx="872">
                  <c:v>872.12400000000002</c:v>
                </c:pt>
                <c:pt idx="873">
                  <c:v>873.12300000000005</c:v>
                </c:pt>
                <c:pt idx="874">
                  <c:v>874.12199999999996</c:v>
                </c:pt>
                <c:pt idx="875">
                  <c:v>875.12099999999998</c:v>
                </c:pt>
                <c:pt idx="876">
                  <c:v>876.12</c:v>
                </c:pt>
                <c:pt idx="877">
                  <c:v>877.11900000000003</c:v>
                </c:pt>
                <c:pt idx="878">
                  <c:v>878.11800000000005</c:v>
                </c:pt>
                <c:pt idx="879">
                  <c:v>879.11699999999996</c:v>
                </c:pt>
                <c:pt idx="880">
                  <c:v>880.11599999999999</c:v>
                </c:pt>
                <c:pt idx="881">
                  <c:v>881.11500000000001</c:v>
                </c:pt>
                <c:pt idx="882">
                  <c:v>882.11400000000003</c:v>
                </c:pt>
                <c:pt idx="883">
                  <c:v>883.11300000000006</c:v>
                </c:pt>
                <c:pt idx="884">
                  <c:v>884.11199999999997</c:v>
                </c:pt>
                <c:pt idx="885">
                  <c:v>885.11099999999999</c:v>
                </c:pt>
                <c:pt idx="886">
                  <c:v>886.11</c:v>
                </c:pt>
                <c:pt idx="887">
                  <c:v>887.10900000000004</c:v>
                </c:pt>
                <c:pt idx="888">
                  <c:v>888.10799999999995</c:v>
                </c:pt>
                <c:pt idx="889">
                  <c:v>889.10699999999997</c:v>
                </c:pt>
                <c:pt idx="890">
                  <c:v>890.10599999999999</c:v>
                </c:pt>
                <c:pt idx="891">
                  <c:v>891.10500000000002</c:v>
                </c:pt>
                <c:pt idx="892">
                  <c:v>892.10400000000004</c:v>
                </c:pt>
                <c:pt idx="893">
                  <c:v>893.10299999999995</c:v>
                </c:pt>
                <c:pt idx="894">
                  <c:v>894.10199999999998</c:v>
                </c:pt>
                <c:pt idx="895">
                  <c:v>895.101</c:v>
                </c:pt>
                <c:pt idx="896">
                  <c:v>896.1</c:v>
                </c:pt>
                <c:pt idx="897">
                  <c:v>897.09900000000005</c:v>
                </c:pt>
                <c:pt idx="898">
                  <c:v>898.09799999999996</c:v>
                </c:pt>
                <c:pt idx="899">
                  <c:v>899.09699999999998</c:v>
                </c:pt>
                <c:pt idx="900">
                  <c:v>900.096</c:v>
                </c:pt>
                <c:pt idx="901">
                  <c:v>901.09500000000003</c:v>
                </c:pt>
                <c:pt idx="902">
                  <c:v>902.09400000000005</c:v>
                </c:pt>
                <c:pt idx="903">
                  <c:v>903.09299999999996</c:v>
                </c:pt>
                <c:pt idx="904">
                  <c:v>904.09199999999998</c:v>
                </c:pt>
                <c:pt idx="905">
                  <c:v>905.09100000000001</c:v>
                </c:pt>
                <c:pt idx="906">
                  <c:v>906.09</c:v>
                </c:pt>
                <c:pt idx="907">
                  <c:v>907.08900000000006</c:v>
                </c:pt>
                <c:pt idx="908">
                  <c:v>908.08799999999997</c:v>
                </c:pt>
                <c:pt idx="909">
                  <c:v>909.08699999999999</c:v>
                </c:pt>
                <c:pt idx="910">
                  <c:v>910.08600000000001</c:v>
                </c:pt>
                <c:pt idx="911">
                  <c:v>911.08500000000004</c:v>
                </c:pt>
                <c:pt idx="912">
                  <c:v>912.08399999999995</c:v>
                </c:pt>
                <c:pt idx="913">
                  <c:v>913.08299999999997</c:v>
                </c:pt>
                <c:pt idx="914">
                  <c:v>914.08199999999999</c:v>
                </c:pt>
                <c:pt idx="915">
                  <c:v>915.08100000000002</c:v>
                </c:pt>
                <c:pt idx="916">
                  <c:v>916.08</c:v>
                </c:pt>
                <c:pt idx="917">
                  <c:v>917.07899999999995</c:v>
                </c:pt>
                <c:pt idx="918">
                  <c:v>918.07799999999997</c:v>
                </c:pt>
                <c:pt idx="919">
                  <c:v>919.077</c:v>
                </c:pt>
                <c:pt idx="920">
                  <c:v>920.07600000000002</c:v>
                </c:pt>
                <c:pt idx="921">
                  <c:v>921.07500000000005</c:v>
                </c:pt>
                <c:pt idx="922">
                  <c:v>922.07399999999996</c:v>
                </c:pt>
                <c:pt idx="923">
                  <c:v>923.07299999999998</c:v>
                </c:pt>
                <c:pt idx="924">
                  <c:v>924.072</c:v>
                </c:pt>
                <c:pt idx="925">
                  <c:v>925.07100000000003</c:v>
                </c:pt>
                <c:pt idx="926">
                  <c:v>926.07</c:v>
                </c:pt>
                <c:pt idx="927">
                  <c:v>927.06899999999996</c:v>
                </c:pt>
                <c:pt idx="928">
                  <c:v>928.06799999999998</c:v>
                </c:pt>
                <c:pt idx="929">
                  <c:v>929.06700000000001</c:v>
                </c:pt>
                <c:pt idx="930">
                  <c:v>930.06600000000003</c:v>
                </c:pt>
                <c:pt idx="931">
                  <c:v>931.06500000000005</c:v>
                </c:pt>
                <c:pt idx="932">
                  <c:v>932.06399999999996</c:v>
                </c:pt>
                <c:pt idx="933">
                  <c:v>933.06299999999999</c:v>
                </c:pt>
                <c:pt idx="934">
                  <c:v>934.06200000000001</c:v>
                </c:pt>
                <c:pt idx="935">
                  <c:v>935.06100000000004</c:v>
                </c:pt>
                <c:pt idx="936">
                  <c:v>936.06</c:v>
                </c:pt>
                <c:pt idx="937">
                  <c:v>937.05899999999997</c:v>
                </c:pt>
                <c:pt idx="938">
                  <c:v>938.05799999999999</c:v>
                </c:pt>
                <c:pt idx="939">
                  <c:v>939.05700000000002</c:v>
                </c:pt>
                <c:pt idx="940">
                  <c:v>940.05600000000004</c:v>
                </c:pt>
                <c:pt idx="941">
                  <c:v>941.05499999999995</c:v>
                </c:pt>
                <c:pt idx="942">
                  <c:v>942.05399999999997</c:v>
                </c:pt>
                <c:pt idx="943">
                  <c:v>943.053</c:v>
                </c:pt>
                <c:pt idx="944">
                  <c:v>944.05200000000002</c:v>
                </c:pt>
                <c:pt idx="945">
                  <c:v>945.05100000000004</c:v>
                </c:pt>
                <c:pt idx="946">
                  <c:v>946.05</c:v>
                </c:pt>
                <c:pt idx="947">
                  <c:v>947.04899999999998</c:v>
                </c:pt>
                <c:pt idx="948">
                  <c:v>948.048</c:v>
                </c:pt>
                <c:pt idx="949">
                  <c:v>949.04700000000003</c:v>
                </c:pt>
                <c:pt idx="950">
                  <c:v>950.04600000000005</c:v>
                </c:pt>
                <c:pt idx="951">
                  <c:v>951.04499999999996</c:v>
                </c:pt>
                <c:pt idx="952">
                  <c:v>952.04399999999998</c:v>
                </c:pt>
                <c:pt idx="953">
                  <c:v>953.04300000000001</c:v>
                </c:pt>
                <c:pt idx="954">
                  <c:v>954.04200000000003</c:v>
                </c:pt>
                <c:pt idx="955">
                  <c:v>955.04100000000005</c:v>
                </c:pt>
                <c:pt idx="956">
                  <c:v>956.04</c:v>
                </c:pt>
                <c:pt idx="957">
                  <c:v>957.03899999999999</c:v>
                </c:pt>
                <c:pt idx="958">
                  <c:v>958.03800000000001</c:v>
                </c:pt>
                <c:pt idx="959">
                  <c:v>959.03700000000003</c:v>
                </c:pt>
                <c:pt idx="960">
                  <c:v>960.03599999999994</c:v>
                </c:pt>
                <c:pt idx="961">
                  <c:v>961.03499999999997</c:v>
                </c:pt>
                <c:pt idx="962">
                  <c:v>962.03399999999999</c:v>
                </c:pt>
                <c:pt idx="963">
                  <c:v>963.03300000000002</c:v>
                </c:pt>
                <c:pt idx="964">
                  <c:v>964.03200000000004</c:v>
                </c:pt>
                <c:pt idx="965">
                  <c:v>965.03099999999995</c:v>
                </c:pt>
                <c:pt idx="966">
                  <c:v>966.03</c:v>
                </c:pt>
                <c:pt idx="967">
                  <c:v>967.029</c:v>
                </c:pt>
                <c:pt idx="968">
                  <c:v>968.02800000000002</c:v>
                </c:pt>
                <c:pt idx="969">
                  <c:v>969.02700000000004</c:v>
                </c:pt>
                <c:pt idx="970">
                  <c:v>970.02599999999995</c:v>
                </c:pt>
                <c:pt idx="971">
                  <c:v>971.02499999999998</c:v>
                </c:pt>
                <c:pt idx="972">
                  <c:v>972.024</c:v>
                </c:pt>
                <c:pt idx="973">
                  <c:v>973.02300000000002</c:v>
                </c:pt>
                <c:pt idx="974">
                  <c:v>974.02200000000005</c:v>
                </c:pt>
                <c:pt idx="975">
                  <c:v>975.02099999999996</c:v>
                </c:pt>
                <c:pt idx="976">
                  <c:v>976.02</c:v>
                </c:pt>
                <c:pt idx="977">
                  <c:v>977.01900000000001</c:v>
                </c:pt>
                <c:pt idx="978">
                  <c:v>978.01800000000003</c:v>
                </c:pt>
                <c:pt idx="979">
                  <c:v>979.01700000000005</c:v>
                </c:pt>
                <c:pt idx="980">
                  <c:v>980.01599999999996</c:v>
                </c:pt>
                <c:pt idx="981">
                  <c:v>981.01499999999999</c:v>
                </c:pt>
                <c:pt idx="982">
                  <c:v>982.01400000000001</c:v>
                </c:pt>
                <c:pt idx="983">
                  <c:v>983.01300000000003</c:v>
                </c:pt>
                <c:pt idx="984">
                  <c:v>984.01199999999994</c:v>
                </c:pt>
                <c:pt idx="985">
                  <c:v>985.01099999999997</c:v>
                </c:pt>
                <c:pt idx="986">
                  <c:v>986.01</c:v>
                </c:pt>
                <c:pt idx="987">
                  <c:v>987.00900000000001</c:v>
                </c:pt>
                <c:pt idx="988">
                  <c:v>988.00800000000004</c:v>
                </c:pt>
                <c:pt idx="989">
                  <c:v>989.00699999999995</c:v>
                </c:pt>
                <c:pt idx="990">
                  <c:v>990.00599999999997</c:v>
                </c:pt>
                <c:pt idx="991">
                  <c:v>991.005</c:v>
                </c:pt>
                <c:pt idx="992">
                  <c:v>992.00400000000002</c:v>
                </c:pt>
                <c:pt idx="993">
                  <c:v>993.00300000000004</c:v>
                </c:pt>
                <c:pt idx="994">
                  <c:v>994.00199999999995</c:v>
                </c:pt>
                <c:pt idx="995">
                  <c:v>995.00099999999998</c:v>
                </c:pt>
                <c:pt idx="996">
                  <c:v>996</c:v>
                </c:pt>
                <c:pt idx="997">
                  <c:v>996.99900000000002</c:v>
                </c:pt>
                <c:pt idx="998">
                  <c:v>997.99800000000005</c:v>
                </c:pt>
                <c:pt idx="999">
                  <c:v>998.99699999999996</c:v>
                </c:pt>
                <c:pt idx="1000">
                  <c:v>999.99599999999998</c:v>
                </c:pt>
              </c:numCache>
            </c:numRef>
          </c:xVal>
          <c:yVal>
            <c:numRef>
              <c:f>drug_plot!$B$2:$B$1002</c:f>
              <c:numCache>
                <c:formatCode>General</c:formatCode>
                <c:ptCount val="1001"/>
                <c:pt idx="0">
                  <c:v>-89.146806999999995</c:v>
                </c:pt>
                <c:pt idx="1">
                  <c:v>-89.146929</c:v>
                </c:pt>
                <c:pt idx="2">
                  <c:v>-89.147051000000005</c:v>
                </c:pt>
                <c:pt idx="3">
                  <c:v>-89.147171999999998</c:v>
                </c:pt>
                <c:pt idx="4">
                  <c:v>-89.147291999999993</c:v>
                </c:pt>
                <c:pt idx="5">
                  <c:v>-89.147411000000005</c:v>
                </c:pt>
                <c:pt idx="6">
                  <c:v>-89.147529000000006</c:v>
                </c:pt>
                <c:pt idx="7">
                  <c:v>-89.147645999999995</c:v>
                </c:pt>
                <c:pt idx="8">
                  <c:v>-89.147762999999998</c:v>
                </c:pt>
                <c:pt idx="9">
                  <c:v>-89.147879000000003</c:v>
                </c:pt>
                <c:pt idx="10">
                  <c:v>0.50631599999999999</c:v>
                </c:pt>
                <c:pt idx="11">
                  <c:v>31.958953999999999</c:v>
                </c:pt>
                <c:pt idx="12">
                  <c:v>28.282867</c:v>
                </c:pt>
                <c:pt idx="13">
                  <c:v>25.229541000000001</c:v>
                </c:pt>
                <c:pt idx="14">
                  <c:v>23.043482999999998</c:v>
                </c:pt>
                <c:pt idx="15">
                  <c:v>21.560063</c:v>
                </c:pt>
                <c:pt idx="16">
                  <c:v>20.568256999999999</c:v>
                </c:pt>
                <c:pt idx="17">
                  <c:v>19.91506</c:v>
                </c:pt>
                <c:pt idx="18">
                  <c:v>19.508662000000001</c:v>
                </c:pt>
                <c:pt idx="19">
                  <c:v>19.292126</c:v>
                </c:pt>
                <c:pt idx="20">
                  <c:v>19.222387999999999</c:v>
                </c:pt>
                <c:pt idx="21">
                  <c:v>19.261877999999999</c:v>
                </c:pt>
                <c:pt idx="22">
                  <c:v>19.377466999999999</c:v>
                </c:pt>
                <c:pt idx="23">
                  <c:v>19.541328</c:v>
                </c:pt>
                <c:pt idx="24">
                  <c:v>19.731404999999999</c:v>
                </c:pt>
                <c:pt idx="25">
                  <c:v>19.931125999999999</c:v>
                </c:pt>
                <c:pt idx="26">
                  <c:v>20.128658999999999</c:v>
                </c:pt>
                <c:pt idx="27">
                  <c:v>20.315985000000001</c:v>
                </c:pt>
                <c:pt idx="28">
                  <c:v>20.488</c:v>
                </c:pt>
                <c:pt idx="29">
                  <c:v>20.641753000000001</c:v>
                </c:pt>
                <c:pt idx="30">
                  <c:v>20.775812999999999</c:v>
                </c:pt>
                <c:pt idx="31">
                  <c:v>20.889799</c:v>
                </c:pt>
                <c:pt idx="32">
                  <c:v>20.984023000000001</c:v>
                </c:pt>
                <c:pt idx="33">
                  <c:v>21.059234</c:v>
                </c:pt>
                <c:pt idx="34">
                  <c:v>21.116437999999999</c:v>
                </c:pt>
                <c:pt idx="35">
                  <c:v>21.156773999999999</c:v>
                </c:pt>
                <c:pt idx="36">
                  <c:v>21.181431</c:v>
                </c:pt>
                <c:pt idx="37">
                  <c:v>21.191590000000001</c:v>
                </c:pt>
                <c:pt idx="38">
                  <c:v>21.188396000000001</c:v>
                </c:pt>
                <c:pt idx="39">
                  <c:v>21.172930000000001</c:v>
                </c:pt>
                <c:pt idx="40">
                  <c:v>21.146204000000001</c:v>
                </c:pt>
                <c:pt idx="41">
                  <c:v>21.109152000000002</c:v>
                </c:pt>
                <c:pt idx="42">
                  <c:v>21.062635</c:v>
                </c:pt>
                <c:pt idx="43">
                  <c:v>21.007439000000002</c:v>
                </c:pt>
                <c:pt idx="44">
                  <c:v>20.944279000000002</c:v>
                </c:pt>
                <c:pt idx="45">
                  <c:v>20.873805999999998</c:v>
                </c:pt>
                <c:pt idx="46">
                  <c:v>20.796610999999999</c:v>
                </c:pt>
                <c:pt idx="47">
                  <c:v>20.713231</c:v>
                </c:pt>
                <c:pt idx="48">
                  <c:v>20.624151999999999</c:v>
                </c:pt>
                <c:pt idx="49">
                  <c:v>20.529816</c:v>
                </c:pt>
                <c:pt idx="50">
                  <c:v>20.430624999999999</c:v>
                </c:pt>
                <c:pt idx="51">
                  <c:v>20.326944000000001</c:v>
                </c:pt>
                <c:pt idx="52">
                  <c:v>20.219107000000001</c:v>
                </c:pt>
                <c:pt idx="53">
                  <c:v>20.107417999999999</c:v>
                </c:pt>
                <c:pt idx="54">
                  <c:v>19.992156000000001</c:v>
                </c:pt>
                <c:pt idx="55">
                  <c:v>19.873574999999999</c:v>
                </c:pt>
                <c:pt idx="56">
                  <c:v>19.751909999999999</c:v>
                </c:pt>
                <c:pt idx="57">
                  <c:v>19.627379000000001</c:v>
                </c:pt>
                <c:pt idx="58">
                  <c:v>19.500181000000001</c:v>
                </c:pt>
                <c:pt idx="59">
                  <c:v>19.3705</c:v>
                </c:pt>
                <c:pt idx="60">
                  <c:v>19.238510000000002</c:v>
                </c:pt>
                <c:pt idx="61">
                  <c:v>19.104369999999999</c:v>
                </c:pt>
                <c:pt idx="62">
                  <c:v>18.968229000000001</c:v>
                </c:pt>
                <c:pt idx="63">
                  <c:v>18.830227000000001</c:v>
                </c:pt>
                <c:pt idx="64">
                  <c:v>18.690494999999999</c:v>
                </c:pt>
                <c:pt idx="65">
                  <c:v>18.549156</c:v>
                </c:pt>
                <c:pt idx="66">
                  <c:v>18.406324999999999</c:v>
                </c:pt>
                <c:pt idx="67">
                  <c:v>18.262111000000001</c:v>
                </c:pt>
                <c:pt idx="68">
                  <c:v>18.116617000000002</c:v>
                </c:pt>
                <c:pt idx="69">
                  <c:v>17.969940000000001</c:v>
                </c:pt>
                <c:pt idx="70">
                  <c:v>17.822171000000001</c:v>
                </c:pt>
                <c:pt idx="71">
                  <c:v>17.673397999999999</c:v>
                </c:pt>
                <c:pt idx="72">
                  <c:v>17.523703000000001</c:v>
                </c:pt>
                <c:pt idx="73">
                  <c:v>17.373163999999999</c:v>
                </c:pt>
                <c:pt idx="74">
                  <c:v>17.221855000000001</c:v>
                </c:pt>
                <c:pt idx="75">
                  <c:v>17.069846999999999</c:v>
                </c:pt>
                <c:pt idx="76">
                  <c:v>16.917206</c:v>
                </c:pt>
                <c:pt idx="77">
                  <c:v>16.763995000000001</c:v>
                </c:pt>
                <c:pt idx="78">
                  <c:v>16.610275000000001</c:v>
                </c:pt>
                <c:pt idx="79">
                  <c:v>16.456102000000001</c:v>
                </c:pt>
                <c:pt idx="80">
                  <c:v>16.301531000000001</c:v>
                </c:pt>
                <c:pt idx="81">
                  <c:v>16.146612999999999</c:v>
                </c:pt>
                <c:pt idx="82">
                  <c:v>15.991396</c:v>
                </c:pt>
                <c:pt idx="83">
                  <c:v>15.835926000000001</c:v>
                </c:pt>
                <c:pt idx="84">
                  <c:v>15.680246</c:v>
                </c:pt>
                <c:pt idx="85">
                  <c:v>15.524398</c:v>
                </c:pt>
                <c:pt idx="86">
                  <c:v>15.368421</c:v>
                </c:pt>
                <c:pt idx="87">
                  <c:v>15.212350000000001</c:v>
                </c:pt>
                <c:pt idx="88">
                  <c:v>15.056224</c:v>
                </c:pt>
                <c:pt idx="89">
                  <c:v>14.900076</c:v>
                </c:pt>
                <c:pt idx="90">
                  <c:v>14.743945</c:v>
                </c:pt>
                <c:pt idx="91">
                  <c:v>14.587873999999999</c:v>
                </c:pt>
                <c:pt idx="92">
                  <c:v>14.431914000000001</c:v>
                </c:pt>
                <c:pt idx="93">
                  <c:v>14.276133</c:v>
                </c:pt>
                <c:pt idx="94">
                  <c:v>14.120613000000001</c:v>
                </c:pt>
                <c:pt idx="95">
                  <c:v>13.965437</c:v>
                </c:pt>
                <c:pt idx="96">
                  <c:v>13.810672</c:v>
                </c:pt>
                <c:pt idx="97">
                  <c:v>13.656352</c:v>
                </c:pt>
                <c:pt idx="98">
                  <c:v>13.502482000000001</c:v>
                </c:pt>
                <c:pt idx="99">
                  <c:v>13.349053</c:v>
                </c:pt>
                <c:pt idx="100">
                  <c:v>13.196043</c:v>
                </c:pt>
                <c:pt idx="101">
                  <c:v>13.043431</c:v>
                </c:pt>
                <c:pt idx="102">
                  <c:v>12.891195</c:v>
                </c:pt>
                <c:pt idx="103">
                  <c:v>12.739312999999999</c:v>
                </c:pt>
                <c:pt idx="104">
                  <c:v>12.587766</c:v>
                </c:pt>
                <c:pt idx="105">
                  <c:v>12.436536</c:v>
                </c:pt>
                <c:pt idx="106">
                  <c:v>12.285607000000001</c:v>
                </c:pt>
                <c:pt idx="107">
                  <c:v>12.134962</c:v>
                </c:pt>
                <c:pt idx="108">
                  <c:v>11.984588</c:v>
                </c:pt>
                <c:pt idx="109">
                  <c:v>11.834469</c:v>
                </c:pt>
                <c:pt idx="110">
                  <c:v>11.684592</c:v>
                </c:pt>
                <c:pt idx="111">
                  <c:v>11.534943</c:v>
                </c:pt>
                <c:pt idx="112">
                  <c:v>11.385508</c:v>
                </c:pt>
                <c:pt idx="113">
                  <c:v>11.236273000000001</c:v>
                </c:pt>
                <c:pt idx="114">
                  <c:v>11.087225</c:v>
                </c:pt>
                <c:pt idx="115">
                  <c:v>10.938349000000001</c:v>
                </c:pt>
                <c:pt idx="116">
                  <c:v>10.789629</c:v>
                </c:pt>
                <c:pt idx="117">
                  <c:v>10.641052</c:v>
                </c:pt>
                <c:pt idx="118">
                  <c:v>10.492601000000001</c:v>
                </c:pt>
                <c:pt idx="119">
                  <c:v>10.344258999999999</c:v>
                </c:pt>
                <c:pt idx="120">
                  <c:v>10.196011</c:v>
                </c:pt>
                <c:pt idx="121">
                  <c:v>10.047838</c:v>
                </c:pt>
                <c:pt idx="122">
                  <c:v>9.8997229999999998</c:v>
                </c:pt>
                <c:pt idx="123">
                  <c:v>9.7516470000000002</c:v>
                </c:pt>
                <c:pt idx="124">
                  <c:v>9.6035900000000005</c:v>
                </c:pt>
                <c:pt idx="125">
                  <c:v>9.4555319999999998</c:v>
                </c:pt>
                <c:pt idx="126">
                  <c:v>9.3074519999999996</c:v>
                </c:pt>
                <c:pt idx="127">
                  <c:v>9.1593289999999996</c:v>
                </c:pt>
                <c:pt idx="128">
                  <c:v>9.0111399999999993</c:v>
                </c:pt>
                <c:pt idx="129">
                  <c:v>8.8628630000000008</c:v>
                </c:pt>
                <c:pt idx="130">
                  <c:v>8.7144739999999992</c:v>
                </c:pt>
                <c:pt idx="131">
                  <c:v>8.5659489999999998</c:v>
                </c:pt>
                <c:pt idx="132">
                  <c:v>8.4172630000000002</c:v>
                </c:pt>
                <c:pt idx="133">
                  <c:v>8.2683890000000009</c:v>
                </c:pt>
                <c:pt idx="134">
                  <c:v>8.1193019999999994</c:v>
                </c:pt>
                <c:pt idx="135">
                  <c:v>7.9699749999999998</c:v>
                </c:pt>
                <c:pt idx="136">
                  <c:v>7.8203810000000002</c:v>
                </c:pt>
                <c:pt idx="137">
                  <c:v>7.67049</c:v>
                </c:pt>
                <c:pt idx="138">
                  <c:v>7.5202739999999997</c:v>
                </c:pt>
                <c:pt idx="139">
                  <c:v>7.3697049999999997</c:v>
                </c:pt>
                <c:pt idx="140">
                  <c:v>7.2187510000000001</c:v>
                </c:pt>
                <c:pt idx="141">
                  <c:v>7.0673839999999997</c:v>
                </c:pt>
                <c:pt idx="142">
                  <c:v>6.9155699999999998</c:v>
                </c:pt>
                <c:pt idx="143">
                  <c:v>6.7632810000000001</c:v>
                </c:pt>
                <c:pt idx="144">
                  <c:v>6.6104820000000002</c:v>
                </c:pt>
                <c:pt idx="145">
                  <c:v>6.4571430000000003</c:v>
                </c:pt>
                <c:pt idx="146">
                  <c:v>6.3032300000000001</c:v>
                </c:pt>
                <c:pt idx="147">
                  <c:v>6.1487100000000003</c:v>
                </c:pt>
                <c:pt idx="148">
                  <c:v>5.9935510000000001</c:v>
                </c:pt>
                <c:pt idx="149">
                  <c:v>5.8377169999999996</c:v>
                </c:pt>
                <c:pt idx="150">
                  <c:v>5.6811749999999996</c:v>
                </c:pt>
                <c:pt idx="151">
                  <c:v>5.5238899999999997</c:v>
                </c:pt>
                <c:pt idx="152">
                  <c:v>5.3658279999999996</c:v>
                </c:pt>
                <c:pt idx="153">
                  <c:v>5.2069530000000004</c:v>
                </c:pt>
                <c:pt idx="154">
                  <c:v>5.047231</c:v>
                </c:pt>
                <c:pt idx="155">
                  <c:v>4.8866259999999997</c:v>
                </c:pt>
                <c:pt idx="156">
                  <c:v>4.7251019999999997</c:v>
                </c:pt>
                <c:pt idx="157">
                  <c:v>4.5626239999999996</c:v>
                </c:pt>
                <c:pt idx="158">
                  <c:v>4.3991559999999996</c:v>
                </c:pt>
                <c:pt idx="159">
                  <c:v>4.2346620000000001</c:v>
                </c:pt>
                <c:pt idx="160">
                  <c:v>4.0691050000000004</c:v>
                </c:pt>
                <c:pt idx="161">
                  <c:v>3.9024489999999998</c:v>
                </c:pt>
                <c:pt idx="162">
                  <c:v>3.734658</c:v>
                </c:pt>
                <c:pt idx="163">
                  <c:v>3.565696</c:v>
                </c:pt>
                <c:pt idx="164">
                  <c:v>3.3955259999999998</c:v>
                </c:pt>
                <c:pt idx="165">
                  <c:v>3.2241110000000002</c:v>
                </c:pt>
                <c:pt idx="166">
                  <c:v>3.051415</c:v>
                </c:pt>
                <c:pt idx="167">
                  <c:v>2.8774009999999999</c:v>
                </c:pt>
                <c:pt idx="168">
                  <c:v>2.702032</c:v>
                </c:pt>
                <c:pt idx="169">
                  <c:v>2.5252720000000002</c:v>
                </c:pt>
                <c:pt idx="170">
                  <c:v>2.3470849999999999</c:v>
                </c:pt>
                <c:pt idx="171">
                  <c:v>2.1674319999999998</c:v>
                </c:pt>
                <c:pt idx="172">
                  <c:v>1.986278</c:v>
                </c:pt>
                <c:pt idx="173">
                  <c:v>1.803585</c:v>
                </c:pt>
                <c:pt idx="174">
                  <c:v>1.619316</c:v>
                </c:pt>
                <c:pt idx="175">
                  <c:v>1.433435</c:v>
                </c:pt>
                <c:pt idx="176">
                  <c:v>1.2459039999999999</c:v>
                </c:pt>
                <c:pt idx="177">
                  <c:v>1.056686</c:v>
                </c:pt>
                <c:pt idx="178">
                  <c:v>0.86574399999999996</c:v>
                </c:pt>
                <c:pt idx="179">
                  <c:v>0.67303999999999997</c:v>
                </c:pt>
                <c:pt idx="180">
                  <c:v>0.47853699999999999</c:v>
                </c:pt>
                <c:pt idx="181">
                  <c:v>0.28219699999999998</c:v>
                </c:pt>
                <c:pt idx="182">
                  <c:v>8.3984000000000003E-2</c:v>
                </c:pt>
                <c:pt idx="183">
                  <c:v>-0.116142</c:v>
                </c:pt>
                <c:pt idx="184">
                  <c:v>-0.318218</c:v>
                </c:pt>
                <c:pt idx="185">
                  <c:v>-0.52228200000000002</c:v>
                </c:pt>
                <c:pt idx="186">
                  <c:v>-0.72837300000000005</c:v>
                </c:pt>
                <c:pt idx="187">
                  <c:v>-0.936527</c:v>
                </c:pt>
                <c:pt idx="188">
                  <c:v>-1.1467849999999999</c:v>
                </c:pt>
                <c:pt idx="189">
                  <c:v>-1.3591850000000001</c:v>
                </c:pt>
                <c:pt idx="190">
                  <c:v>-1.5737639999999999</c:v>
                </c:pt>
                <c:pt idx="191">
                  <c:v>-1.7905610000000001</c:v>
                </c:pt>
                <c:pt idx="192">
                  <c:v>-2.0096159999999998</c:v>
                </c:pt>
                <c:pt idx="193">
                  <c:v>-2.230966</c:v>
                </c:pt>
                <c:pt idx="194">
                  <c:v>-2.45465</c:v>
                </c:pt>
                <c:pt idx="195">
                  <c:v>-2.6807050000000001</c:v>
                </c:pt>
                <c:pt idx="196">
                  <c:v>-2.9091710000000002</c:v>
                </c:pt>
                <c:pt idx="197">
                  <c:v>-3.1400839999999999</c:v>
                </c:pt>
                <c:pt idx="198">
                  <c:v>-3.373481</c:v>
                </c:pt>
                <c:pt idx="199">
                  <c:v>-3.6093999999999999</c:v>
                </c:pt>
                <c:pt idx="200">
                  <c:v>-3.8478750000000002</c:v>
                </c:pt>
                <c:pt idx="201">
                  <c:v>-4.0889420000000003</c:v>
                </c:pt>
                <c:pt idx="202">
                  <c:v>-4.3326349999999998</c:v>
                </c:pt>
                <c:pt idx="203">
                  <c:v>-4.5789850000000003</c:v>
                </c:pt>
                <c:pt idx="204">
                  <c:v>-4.8280260000000004</c:v>
                </c:pt>
                <c:pt idx="205">
                  <c:v>-5.0797860000000004</c:v>
                </c:pt>
                <c:pt idx="206">
                  <c:v>-5.3342929999999997</c:v>
                </c:pt>
                <c:pt idx="207">
                  <c:v>-5.5915720000000002</c:v>
                </c:pt>
                <c:pt idx="208">
                  <c:v>-5.8516469999999998</c:v>
                </c:pt>
                <c:pt idx="209">
                  <c:v>-6.1145379999999996</c:v>
                </c:pt>
                <c:pt idx="210">
                  <c:v>-6.3802630000000002</c:v>
                </c:pt>
                <c:pt idx="211">
                  <c:v>-6.6488350000000001</c:v>
                </c:pt>
                <c:pt idx="212">
                  <c:v>-6.9202640000000004</c:v>
                </c:pt>
                <c:pt idx="213">
                  <c:v>-7.1945569999999996</c:v>
                </c:pt>
                <c:pt idx="214">
                  <c:v>-7.4717149999999997</c:v>
                </c:pt>
                <c:pt idx="215">
                  <c:v>-7.7517360000000002</c:v>
                </c:pt>
                <c:pt idx="216">
                  <c:v>-8.0346089999999997</c:v>
                </c:pt>
                <c:pt idx="217">
                  <c:v>-8.3203209999999999</c:v>
                </c:pt>
                <c:pt idx="218">
                  <c:v>-8.6088520000000006</c:v>
                </c:pt>
                <c:pt idx="219">
                  <c:v>-8.9001760000000001</c:v>
                </c:pt>
                <c:pt idx="220">
                  <c:v>-9.1942570000000003</c:v>
                </c:pt>
                <c:pt idx="221">
                  <c:v>-9.4910569999999996</c:v>
                </c:pt>
                <c:pt idx="222">
                  <c:v>-9.7905259999999998</c:v>
                </c:pt>
                <c:pt idx="223">
                  <c:v>-10.092611</c:v>
                </c:pt>
                <c:pt idx="224">
                  <c:v>-10.397246000000001</c:v>
                </c:pt>
                <c:pt idx="225">
                  <c:v>-10.704363000000001</c:v>
                </c:pt>
                <c:pt idx="226">
                  <c:v>-11.013881</c:v>
                </c:pt>
                <c:pt idx="227">
                  <c:v>-11.325713</c:v>
                </c:pt>
                <c:pt idx="228">
                  <c:v>-11.639768</c:v>
                </c:pt>
                <c:pt idx="229">
                  <c:v>-11.955942</c:v>
                </c:pt>
                <c:pt idx="230">
                  <c:v>-12.274127999999999</c:v>
                </c:pt>
                <c:pt idx="231">
                  <c:v>-12.594212000000001</c:v>
                </c:pt>
                <c:pt idx="232">
                  <c:v>-12.916076</c:v>
                </c:pt>
                <c:pt idx="233">
                  <c:v>-13.239596000000001</c:v>
                </c:pt>
                <c:pt idx="234">
                  <c:v>-13.564647000000001</c:v>
                </c:pt>
                <c:pt idx="235">
                  <c:v>-13.891101000000001</c:v>
                </c:pt>
                <c:pt idx="236">
                  <c:v>-14.218831</c:v>
                </c:pt>
                <c:pt idx="237">
                  <c:v>-14.547712000000001</c:v>
                </c:pt>
                <c:pt idx="238">
                  <c:v>-14.877623</c:v>
                </c:pt>
                <c:pt idx="239">
                  <c:v>-15.208449999999999</c:v>
                </c:pt>
                <c:pt idx="240">
                  <c:v>-15.540087</c:v>
                </c:pt>
                <c:pt idx="241">
                  <c:v>-15.872439</c:v>
                </c:pt>
                <c:pt idx="242">
                  <c:v>-16.205425000000002</c:v>
                </c:pt>
                <c:pt idx="243">
                  <c:v>-16.538979000000001</c:v>
                </c:pt>
                <c:pt idx="244">
                  <c:v>-16.873052000000001</c:v>
                </c:pt>
                <c:pt idx="245">
                  <c:v>-17.207614</c:v>
                </c:pt>
                <c:pt idx="246">
                  <c:v>-17.542656999999998</c:v>
                </c:pt>
                <c:pt idx="247">
                  <c:v>-17.878188000000002</c:v>
                </c:pt>
                <c:pt idx="248">
                  <c:v>-18.214238000000002</c:v>
                </c:pt>
                <c:pt idx="249">
                  <c:v>-18.550853</c:v>
                </c:pt>
                <c:pt idx="250">
                  <c:v>-18.888093999999999</c:v>
                </c:pt>
                <c:pt idx="251">
                  <c:v>-19.226037999999999</c:v>
                </c:pt>
                <c:pt idx="252">
                  <c:v>-19.564767</c:v>
                </c:pt>
                <c:pt idx="253">
                  <c:v>-19.904368999999999</c:v>
                </c:pt>
                <c:pt idx="254">
                  <c:v>-20.244931999999999</c:v>
                </c:pt>
                <c:pt idx="255">
                  <c:v>-20.586541</c:v>
                </c:pt>
                <c:pt idx="256">
                  <c:v>-20.929272999999998</c:v>
                </c:pt>
                <c:pt idx="257">
                  <c:v>-21.273195000000001</c:v>
                </c:pt>
                <c:pt idx="258">
                  <c:v>-21.618362999999999</c:v>
                </c:pt>
                <c:pt idx="259">
                  <c:v>-21.964817</c:v>
                </c:pt>
                <c:pt idx="260">
                  <c:v>-22.312588000000002</c:v>
                </c:pt>
                <c:pt idx="261">
                  <c:v>-22.661691999999999</c:v>
                </c:pt>
                <c:pt idx="262">
                  <c:v>-23.012136999999999</c:v>
                </c:pt>
                <c:pt idx="263">
                  <c:v>-23.363924000000001</c:v>
                </c:pt>
                <c:pt idx="264">
                  <c:v>-23.717053</c:v>
                </c:pt>
                <c:pt idx="265">
                  <c:v>-24.07152</c:v>
                </c:pt>
                <c:pt idx="266">
                  <c:v>-24.427329</c:v>
                </c:pt>
                <c:pt idx="267">
                  <c:v>-24.784489000000001</c:v>
                </c:pt>
                <c:pt idx="268">
                  <c:v>-25.143018999999999</c:v>
                </c:pt>
                <c:pt idx="269">
                  <c:v>-25.502950999999999</c:v>
                </c:pt>
                <c:pt idx="270">
                  <c:v>-25.864329000000001</c:v>
                </c:pt>
                <c:pt idx="271">
                  <c:v>-26.227215000000001</c:v>
                </c:pt>
                <c:pt idx="272">
                  <c:v>-26.591687</c:v>
                </c:pt>
                <c:pt idx="273">
                  <c:v>-26.957837999999999</c:v>
                </c:pt>
                <c:pt idx="274">
                  <c:v>-27.325778</c:v>
                </c:pt>
                <c:pt idx="275">
                  <c:v>-27.695636</c:v>
                </c:pt>
                <c:pt idx="276">
                  <c:v>-28.067554000000001</c:v>
                </c:pt>
                <c:pt idx="277">
                  <c:v>-28.441692</c:v>
                </c:pt>
                <c:pt idx="278">
                  <c:v>-28.818225999999999</c:v>
                </c:pt>
                <c:pt idx="279">
                  <c:v>-29.197346</c:v>
                </c:pt>
                <c:pt idx="280">
                  <c:v>-29.579259</c:v>
                </c:pt>
                <c:pt idx="281">
                  <c:v>-29.964186000000002</c:v>
                </c:pt>
                <c:pt idx="282">
                  <c:v>-30.352366</c:v>
                </c:pt>
                <c:pt idx="283">
                  <c:v>-30.744053000000001</c:v>
                </c:pt>
                <c:pt idx="284">
                  <c:v>-31.139517000000001</c:v>
                </c:pt>
                <c:pt idx="285">
                  <c:v>-31.539048000000001</c:v>
                </c:pt>
                <c:pt idx="286">
                  <c:v>-31.942954</c:v>
                </c:pt>
                <c:pt idx="287">
                  <c:v>-32.351562000000001</c:v>
                </c:pt>
                <c:pt idx="288">
                  <c:v>-32.765224000000003</c:v>
                </c:pt>
                <c:pt idx="289">
                  <c:v>-33.184311999999998</c:v>
                </c:pt>
                <c:pt idx="290">
                  <c:v>-33.609225000000002</c:v>
                </c:pt>
                <c:pt idx="291">
                  <c:v>-34.040388</c:v>
                </c:pt>
                <c:pt idx="292">
                  <c:v>-34.478256000000002</c:v>
                </c:pt>
                <c:pt idx="293">
                  <c:v>-34.923313999999998</c:v>
                </c:pt>
                <c:pt idx="294">
                  <c:v>-35.376080000000002</c:v>
                </c:pt>
                <c:pt idx="295">
                  <c:v>-35.837107000000003</c:v>
                </c:pt>
                <c:pt idx="296">
                  <c:v>-36.306984999999997</c:v>
                </c:pt>
                <c:pt idx="297">
                  <c:v>-36.786341999999998</c:v>
                </c:pt>
                <c:pt idx="298">
                  <c:v>-37.275844999999997</c:v>
                </c:pt>
                <c:pt idx="299">
                  <c:v>-37.776203000000002</c:v>
                </c:pt>
                <c:pt idx="300">
                  <c:v>-38.288162999999997</c:v>
                </c:pt>
                <c:pt idx="301">
                  <c:v>-38.812513000000003</c:v>
                </c:pt>
                <c:pt idx="302">
                  <c:v>-39.350079999999998</c:v>
                </c:pt>
                <c:pt idx="303">
                  <c:v>-39.901721999999999</c:v>
                </c:pt>
                <c:pt idx="304">
                  <c:v>-40.468328999999997</c:v>
                </c:pt>
                <c:pt idx="305">
                  <c:v>-41.050812999999998</c:v>
                </c:pt>
                <c:pt idx="306">
                  <c:v>-41.650100000000002</c:v>
                </c:pt>
                <c:pt idx="307">
                  <c:v>-42.267116999999999</c:v>
                </c:pt>
                <c:pt idx="308">
                  <c:v>-42.902782000000002</c:v>
                </c:pt>
                <c:pt idx="309">
                  <c:v>-43.557980999999998</c:v>
                </c:pt>
                <c:pt idx="310">
                  <c:v>-44.233559999999997</c:v>
                </c:pt>
                <c:pt idx="311">
                  <c:v>-44.930295000000001</c:v>
                </c:pt>
                <c:pt idx="312">
                  <c:v>-45.648884000000002</c:v>
                </c:pt>
                <c:pt idx="313">
                  <c:v>-46.389916999999997</c:v>
                </c:pt>
                <c:pt idx="314">
                  <c:v>-47.153872999999997</c:v>
                </c:pt>
                <c:pt idx="315">
                  <c:v>-47.941094999999997</c:v>
                </c:pt>
                <c:pt idx="316">
                  <c:v>-48.751792000000002</c:v>
                </c:pt>
                <c:pt idx="317">
                  <c:v>-49.586030999999998</c:v>
                </c:pt>
                <c:pt idx="318">
                  <c:v>-50.443745999999997</c:v>
                </c:pt>
                <c:pt idx="319">
                  <c:v>-51.324741000000003</c:v>
                </c:pt>
                <c:pt idx="320">
                  <c:v>-52.228703000000003</c:v>
                </c:pt>
                <c:pt idx="321">
                  <c:v>-53.155220999999997</c:v>
                </c:pt>
                <c:pt idx="322">
                  <c:v>-54.103791999999999</c:v>
                </c:pt>
                <c:pt idx="323">
                  <c:v>-55.073839999999997</c:v>
                </c:pt>
                <c:pt idx="324">
                  <c:v>-56.064717999999999</c:v>
                </c:pt>
                <c:pt idx="325">
                  <c:v>-57.075712000000003</c:v>
                </c:pt>
                <c:pt idx="326">
                  <c:v>-58.106037000000001</c:v>
                </c:pt>
                <c:pt idx="327">
                  <c:v>-59.154820000000001</c:v>
                </c:pt>
                <c:pt idx="328">
                  <c:v>-60.221088000000002</c:v>
                </c:pt>
                <c:pt idx="329">
                  <c:v>-61.303735000000003</c:v>
                </c:pt>
                <c:pt idx="330">
                  <c:v>-62.401488999999998</c:v>
                </c:pt>
                <c:pt idx="331">
                  <c:v>-63.512875000000001</c:v>
                </c:pt>
                <c:pt idx="332">
                  <c:v>-64.636167999999998</c:v>
                </c:pt>
                <c:pt idx="333">
                  <c:v>-65.769349000000005</c:v>
                </c:pt>
                <c:pt idx="334">
                  <c:v>-66.910049999999998</c:v>
                </c:pt>
                <c:pt idx="335">
                  <c:v>-68.055520000000001</c:v>
                </c:pt>
                <c:pt idx="336">
                  <c:v>-69.202577000000005</c:v>
                </c:pt>
                <c:pt idx="337">
                  <c:v>-70.347583</c:v>
                </c:pt>
                <c:pt idx="338">
                  <c:v>-71.486435999999998</c:v>
                </c:pt>
                <c:pt idx="339">
                  <c:v>-72.614581999999999</c:v>
                </c:pt>
                <c:pt idx="340">
                  <c:v>-73.727056000000005</c:v>
                </c:pt>
                <c:pt idx="341">
                  <c:v>-74.818556999999998</c:v>
                </c:pt>
                <c:pt idx="342">
                  <c:v>-75.883561</c:v>
                </c:pt>
                <c:pt idx="343">
                  <c:v>-76.916465000000002</c:v>
                </c:pt>
                <c:pt idx="344">
                  <c:v>-77.911762999999993</c:v>
                </c:pt>
                <c:pt idx="345">
                  <c:v>-78.864243999999999</c:v>
                </c:pt>
                <c:pt idx="346">
                  <c:v>-79.769194999999996</c:v>
                </c:pt>
                <c:pt idx="347">
                  <c:v>-80.622585999999998</c:v>
                </c:pt>
                <c:pt idx="348">
                  <c:v>-81.421239999999997</c:v>
                </c:pt>
                <c:pt idx="349">
                  <c:v>-82.162948999999998</c:v>
                </c:pt>
                <c:pt idx="350">
                  <c:v>-82.846539000000007</c:v>
                </c:pt>
                <c:pt idx="351">
                  <c:v>-83.471877000000006</c:v>
                </c:pt>
                <c:pt idx="352">
                  <c:v>-84.039816000000002</c:v>
                </c:pt>
                <c:pt idx="353">
                  <c:v>-84.552092999999999</c:v>
                </c:pt>
                <c:pt idx="354">
                  <c:v>-85.011189999999999</c:v>
                </c:pt>
                <c:pt idx="355">
                  <c:v>-85.420176999999995</c:v>
                </c:pt>
                <c:pt idx="356">
                  <c:v>-85.782538000000002</c:v>
                </c:pt>
                <c:pt idx="357">
                  <c:v>-86.102012000000002</c:v>
                </c:pt>
                <c:pt idx="358">
                  <c:v>-86.382448999999994</c:v>
                </c:pt>
                <c:pt idx="359">
                  <c:v>-86.627683000000005</c:v>
                </c:pt>
                <c:pt idx="360">
                  <c:v>-86.841436999999999</c:v>
                </c:pt>
                <c:pt idx="361">
                  <c:v>-87.027243999999996</c:v>
                </c:pt>
                <c:pt idx="362">
                  <c:v>-87.188405000000003</c:v>
                </c:pt>
                <c:pt idx="363">
                  <c:v>-87.327950999999999</c:v>
                </c:pt>
                <c:pt idx="364">
                  <c:v>-87.448638000000003</c:v>
                </c:pt>
                <c:pt idx="365">
                  <c:v>-87.552937</c:v>
                </c:pt>
                <c:pt idx="366">
                  <c:v>-87.643050000000002</c:v>
                </c:pt>
                <c:pt idx="367">
                  <c:v>-87.720921000000004</c:v>
                </c:pt>
                <c:pt idx="368">
                  <c:v>-87.788257999999999</c:v>
                </c:pt>
                <c:pt idx="369">
                  <c:v>-87.846548999999996</c:v>
                </c:pt>
                <c:pt idx="370">
                  <c:v>-87.897088999999994</c:v>
                </c:pt>
                <c:pt idx="371">
                  <c:v>-87.940996999999996</c:v>
                </c:pt>
                <c:pt idx="372">
                  <c:v>-87.979237999999995</c:v>
                </c:pt>
                <c:pt idx="373">
                  <c:v>-88.012643999999995</c:v>
                </c:pt>
                <c:pt idx="374">
                  <c:v>-88.041925000000006</c:v>
                </c:pt>
                <c:pt idx="375">
                  <c:v>-88.067690999999996</c:v>
                </c:pt>
                <c:pt idx="376">
                  <c:v>-88.090463999999997</c:v>
                </c:pt>
                <c:pt idx="377">
                  <c:v>-88.110687999999996</c:v>
                </c:pt>
                <c:pt idx="378">
                  <c:v>-88.128743</c:v>
                </c:pt>
                <c:pt idx="379">
                  <c:v>-88.144949999999994</c:v>
                </c:pt>
                <c:pt idx="380">
                  <c:v>-88.159583999999995</c:v>
                </c:pt>
                <c:pt idx="381">
                  <c:v>-88.172878999999995</c:v>
                </c:pt>
                <c:pt idx="382">
                  <c:v>-88.185033000000004</c:v>
                </c:pt>
                <c:pt idx="383">
                  <c:v>-88.196213</c:v>
                </c:pt>
                <c:pt idx="384">
                  <c:v>-88.206564</c:v>
                </c:pt>
                <c:pt idx="385">
                  <c:v>-88.216205000000002</c:v>
                </c:pt>
                <c:pt idx="386">
                  <c:v>-88.225239999999999</c:v>
                </c:pt>
                <c:pt idx="387">
                  <c:v>-88.233756</c:v>
                </c:pt>
                <c:pt idx="388">
                  <c:v>-88.241827999999998</c:v>
                </c:pt>
                <c:pt idx="389">
                  <c:v>-88.249516</c:v>
                </c:pt>
                <c:pt idx="390">
                  <c:v>-88.256876000000005</c:v>
                </c:pt>
                <c:pt idx="391">
                  <c:v>-88.263951000000006</c:v>
                </c:pt>
                <c:pt idx="392">
                  <c:v>-88.270780999999999</c:v>
                </c:pt>
                <c:pt idx="393">
                  <c:v>-88.277396999999993</c:v>
                </c:pt>
                <c:pt idx="394">
                  <c:v>-88.283826000000005</c:v>
                </c:pt>
                <c:pt idx="395">
                  <c:v>-88.290092999999999</c:v>
                </c:pt>
                <c:pt idx="396">
                  <c:v>-88.296216000000001</c:v>
                </c:pt>
                <c:pt idx="397">
                  <c:v>-88.302214000000006</c:v>
                </c:pt>
                <c:pt idx="398">
                  <c:v>-88.308098999999999</c:v>
                </c:pt>
                <c:pt idx="399">
                  <c:v>-88.313883000000004</c:v>
                </c:pt>
                <c:pt idx="400">
                  <c:v>-88.319579000000004</c:v>
                </c:pt>
                <c:pt idx="401">
                  <c:v>-88.325192000000001</c:v>
                </c:pt>
                <c:pt idx="402">
                  <c:v>-88.330732999999995</c:v>
                </c:pt>
                <c:pt idx="403">
                  <c:v>-88.336205000000007</c:v>
                </c:pt>
                <c:pt idx="404">
                  <c:v>-88.341616000000002</c:v>
                </c:pt>
                <c:pt idx="405">
                  <c:v>-88.346969000000001</c:v>
                </c:pt>
                <c:pt idx="406">
                  <c:v>-88.352269000000007</c:v>
                </c:pt>
                <c:pt idx="407">
                  <c:v>-88.357517999999999</c:v>
                </c:pt>
                <c:pt idx="408">
                  <c:v>-88.362719999999996</c:v>
                </c:pt>
                <c:pt idx="409">
                  <c:v>-88.367876999999993</c:v>
                </c:pt>
                <c:pt idx="410">
                  <c:v>-88.372990999999999</c:v>
                </c:pt>
                <c:pt idx="411">
                  <c:v>-88.378063999999995</c:v>
                </c:pt>
                <c:pt idx="412">
                  <c:v>-88.383098000000004</c:v>
                </c:pt>
                <c:pt idx="413">
                  <c:v>-88.388092999999998</c:v>
                </c:pt>
                <c:pt idx="414">
                  <c:v>-88.393051999999997</c:v>
                </c:pt>
                <c:pt idx="415">
                  <c:v>-88.397974000000005</c:v>
                </c:pt>
                <c:pt idx="416">
                  <c:v>-88.402861999999999</c:v>
                </c:pt>
                <c:pt idx="417">
                  <c:v>-88.407714999999996</c:v>
                </c:pt>
                <c:pt idx="418">
                  <c:v>-88.412533999999994</c:v>
                </c:pt>
                <c:pt idx="419">
                  <c:v>-88.417321000000001</c:v>
                </c:pt>
                <c:pt idx="420">
                  <c:v>-88.422075000000007</c:v>
                </c:pt>
                <c:pt idx="421">
                  <c:v>-88.426796999999993</c:v>
                </c:pt>
                <c:pt idx="422">
                  <c:v>-88.431487000000004</c:v>
                </c:pt>
                <c:pt idx="423">
                  <c:v>-88.436147000000005</c:v>
                </c:pt>
                <c:pt idx="424">
                  <c:v>-88.440776</c:v>
                </c:pt>
                <c:pt idx="425">
                  <c:v>-88.445374000000001</c:v>
                </c:pt>
                <c:pt idx="426">
                  <c:v>-88.449941999999993</c:v>
                </c:pt>
                <c:pt idx="427">
                  <c:v>-88.454481000000001</c:v>
                </c:pt>
                <c:pt idx="428">
                  <c:v>-88.45899</c:v>
                </c:pt>
                <c:pt idx="429">
                  <c:v>-88.463469000000003</c:v>
                </c:pt>
                <c:pt idx="430">
                  <c:v>-88.467920000000007</c:v>
                </c:pt>
                <c:pt idx="431">
                  <c:v>-88.472341999999998</c:v>
                </c:pt>
                <c:pt idx="432">
                  <c:v>-88.476735000000005</c:v>
                </c:pt>
                <c:pt idx="433">
                  <c:v>-88.481099999999998</c:v>
                </c:pt>
                <c:pt idx="434">
                  <c:v>-88.485437000000005</c:v>
                </c:pt>
                <c:pt idx="435">
                  <c:v>-88.489744999999999</c:v>
                </c:pt>
                <c:pt idx="436">
                  <c:v>-88.494026000000005</c:v>
                </c:pt>
                <c:pt idx="437">
                  <c:v>-88.498279999999994</c:v>
                </c:pt>
                <c:pt idx="438">
                  <c:v>-88.502505999999997</c:v>
                </c:pt>
                <c:pt idx="439">
                  <c:v>-88.506704999999997</c:v>
                </c:pt>
                <c:pt idx="440">
                  <c:v>-88.510876999999994</c:v>
                </c:pt>
                <c:pt idx="441">
                  <c:v>-88.515022000000002</c:v>
                </c:pt>
                <c:pt idx="442">
                  <c:v>-88.519139999999993</c:v>
                </c:pt>
                <c:pt idx="443">
                  <c:v>-88.523231999999993</c:v>
                </c:pt>
                <c:pt idx="444">
                  <c:v>-88.527298000000002</c:v>
                </c:pt>
                <c:pt idx="445">
                  <c:v>-88.531336999999994</c:v>
                </c:pt>
                <c:pt idx="446">
                  <c:v>-88.535349999999994</c:v>
                </c:pt>
                <c:pt idx="447">
                  <c:v>-88.539338000000001</c:v>
                </c:pt>
                <c:pt idx="448">
                  <c:v>-88.543300000000002</c:v>
                </c:pt>
                <c:pt idx="449">
                  <c:v>-88.547235999999998</c:v>
                </c:pt>
                <c:pt idx="450">
                  <c:v>-88.551147999999998</c:v>
                </c:pt>
                <c:pt idx="451">
                  <c:v>-88.555032999999995</c:v>
                </c:pt>
                <c:pt idx="452">
                  <c:v>-88.558893999999995</c:v>
                </c:pt>
                <c:pt idx="453">
                  <c:v>-88.562730999999999</c:v>
                </c:pt>
                <c:pt idx="454">
                  <c:v>-88.566541999999998</c:v>
                </c:pt>
                <c:pt idx="455">
                  <c:v>-88.570329000000001</c:v>
                </c:pt>
                <c:pt idx="456">
                  <c:v>-88.574090999999996</c:v>
                </c:pt>
                <c:pt idx="457">
                  <c:v>-88.577828999999994</c:v>
                </c:pt>
                <c:pt idx="458">
                  <c:v>-88.581542999999996</c:v>
                </c:pt>
                <c:pt idx="459">
                  <c:v>-88.585234</c:v>
                </c:pt>
                <c:pt idx="460">
                  <c:v>-88.588899999999995</c:v>
                </c:pt>
                <c:pt idx="461">
                  <c:v>-88.592543000000006</c:v>
                </c:pt>
                <c:pt idx="462">
                  <c:v>-88.596162000000007</c:v>
                </c:pt>
                <c:pt idx="463">
                  <c:v>-88.599757999999994</c:v>
                </c:pt>
                <c:pt idx="464">
                  <c:v>-88.603330999999997</c:v>
                </c:pt>
                <c:pt idx="465">
                  <c:v>-88.606881000000001</c:v>
                </c:pt>
                <c:pt idx="466">
                  <c:v>-88.610406999999995</c:v>
                </c:pt>
                <c:pt idx="467">
                  <c:v>-88.613911000000002</c:v>
                </c:pt>
                <c:pt idx="468">
                  <c:v>-88.617393000000007</c:v>
                </c:pt>
                <c:pt idx="469">
                  <c:v>-88.620851999999999</c:v>
                </c:pt>
                <c:pt idx="470">
                  <c:v>-88.624289000000005</c:v>
                </c:pt>
                <c:pt idx="471">
                  <c:v>-88.627702999999997</c:v>
                </c:pt>
                <c:pt idx="472">
                  <c:v>-88.631095999999999</c:v>
                </c:pt>
                <c:pt idx="473">
                  <c:v>-88.634466000000003</c:v>
                </c:pt>
                <c:pt idx="474">
                  <c:v>-88.637815000000003</c:v>
                </c:pt>
                <c:pt idx="475">
                  <c:v>-88.641142000000002</c:v>
                </c:pt>
                <c:pt idx="476">
                  <c:v>-88.644447999999997</c:v>
                </c:pt>
                <c:pt idx="477">
                  <c:v>-88.647733000000002</c:v>
                </c:pt>
                <c:pt idx="478">
                  <c:v>-88.650996000000006</c:v>
                </c:pt>
                <c:pt idx="479">
                  <c:v>-88.654238000000007</c:v>
                </c:pt>
                <c:pt idx="480">
                  <c:v>-88.657459000000003</c:v>
                </c:pt>
                <c:pt idx="481">
                  <c:v>-88.660659999999993</c:v>
                </c:pt>
                <c:pt idx="482">
                  <c:v>-88.663839999999993</c:v>
                </c:pt>
                <c:pt idx="483">
                  <c:v>-88.666999000000004</c:v>
                </c:pt>
                <c:pt idx="484">
                  <c:v>-88.670137999999994</c:v>
                </c:pt>
                <c:pt idx="485">
                  <c:v>-88.673255999999995</c:v>
                </c:pt>
                <c:pt idx="486">
                  <c:v>-88.676355000000001</c:v>
                </c:pt>
                <c:pt idx="487">
                  <c:v>-88.679433000000003</c:v>
                </c:pt>
                <c:pt idx="488">
                  <c:v>-88.682491999999996</c:v>
                </c:pt>
                <c:pt idx="489">
                  <c:v>-88.685530999999997</c:v>
                </c:pt>
                <c:pt idx="490">
                  <c:v>-88.688550000000006</c:v>
                </c:pt>
                <c:pt idx="491">
                  <c:v>-88.691550000000007</c:v>
                </c:pt>
                <c:pt idx="492">
                  <c:v>-88.694530999999998</c:v>
                </c:pt>
                <c:pt idx="493">
                  <c:v>-88.697491999999997</c:v>
                </c:pt>
                <c:pt idx="494">
                  <c:v>-88.700434000000001</c:v>
                </c:pt>
                <c:pt idx="495">
                  <c:v>-88.703356999999997</c:v>
                </c:pt>
                <c:pt idx="496">
                  <c:v>-88.706260999999998</c:v>
                </c:pt>
                <c:pt idx="497">
                  <c:v>-88.709147000000002</c:v>
                </c:pt>
                <c:pt idx="498">
                  <c:v>-88.712013999999996</c:v>
                </c:pt>
                <c:pt idx="499">
                  <c:v>-88.714861999999997</c:v>
                </c:pt>
                <c:pt idx="500">
                  <c:v>-88.717692</c:v>
                </c:pt>
                <c:pt idx="501">
                  <c:v>-88.720504000000005</c:v>
                </c:pt>
                <c:pt idx="502">
                  <c:v>-88.723298</c:v>
                </c:pt>
                <c:pt idx="503">
                  <c:v>-88.726073999999997</c:v>
                </c:pt>
                <c:pt idx="504">
                  <c:v>-88.728831999999997</c:v>
                </c:pt>
                <c:pt idx="505">
                  <c:v>-88.731572</c:v>
                </c:pt>
                <c:pt idx="506">
                  <c:v>-88.734294000000006</c:v>
                </c:pt>
                <c:pt idx="507">
                  <c:v>-88.736998999999997</c:v>
                </c:pt>
                <c:pt idx="508">
                  <c:v>-88.739686000000006</c:v>
                </c:pt>
                <c:pt idx="509">
                  <c:v>-88.742356999999998</c:v>
                </c:pt>
                <c:pt idx="510">
                  <c:v>-88.745009999999994</c:v>
                </c:pt>
                <c:pt idx="511">
                  <c:v>-88.747645000000006</c:v>
                </c:pt>
                <c:pt idx="512">
                  <c:v>-88.750264000000001</c:v>
                </c:pt>
                <c:pt idx="513">
                  <c:v>-88.752865999999997</c:v>
                </c:pt>
                <c:pt idx="514">
                  <c:v>-88.755452000000005</c:v>
                </c:pt>
                <c:pt idx="515">
                  <c:v>-88.758020000000002</c:v>
                </c:pt>
                <c:pt idx="516">
                  <c:v>-88.760572999999994</c:v>
                </c:pt>
                <c:pt idx="517">
                  <c:v>-88.763108000000003</c:v>
                </c:pt>
                <c:pt idx="518">
                  <c:v>-88.765628000000007</c:v>
                </c:pt>
                <c:pt idx="519">
                  <c:v>-88.768130999999997</c:v>
                </c:pt>
                <c:pt idx="520">
                  <c:v>-88.770617999999999</c:v>
                </c:pt>
                <c:pt idx="521">
                  <c:v>-88.773089999999996</c:v>
                </c:pt>
                <c:pt idx="522">
                  <c:v>-88.775544999999994</c:v>
                </c:pt>
                <c:pt idx="523">
                  <c:v>-88.777984000000004</c:v>
                </c:pt>
                <c:pt idx="524">
                  <c:v>-88.780407999999994</c:v>
                </c:pt>
                <c:pt idx="525">
                  <c:v>-88.782816999999994</c:v>
                </c:pt>
                <c:pt idx="526">
                  <c:v>-88.785210000000006</c:v>
                </c:pt>
                <c:pt idx="527">
                  <c:v>-88.787587000000002</c:v>
                </c:pt>
                <c:pt idx="528">
                  <c:v>-88.789948999999993</c:v>
                </c:pt>
                <c:pt idx="529">
                  <c:v>-88.792297000000005</c:v>
                </c:pt>
                <c:pt idx="530">
                  <c:v>-88.794629</c:v>
                </c:pt>
                <c:pt idx="531">
                  <c:v>-88.796946000000005</c:v>
                </c:pt>
                <c:pt idx="532">
                  <c:v>-88.799248000000006</c:v>
                </c:pt>
                <c:pt idx="533">
                  <c:v>-88.801535999999999</c:v>
                </c:pt>
                <c:pt idx="534">
                  <c:v>-88.803809000000001</c:v>
                </c:pt>
                <c:pt idx="535">
                  <c:v>-88.806066999999999</c:v>
                </c:pt>
                <c:pt idx="536">
                  <c:v>-88.808311000000003</c:v>
                </c:pt>
                <c:pt idx="537">
                  <c:v>-88.810540000000003</c:v>
                </c:pt>
                <c:pt idx="538">
                  <c:v>-88.812755999999993</c:v>
                </c:pt>
                <c:pt idx="539">
                  <c:v>-88.814957000000007</c:v>
                </c:pt>
                <c:pt idx="540">
                  <c:v>-88.817143999999999</c:v>
                </c:pt>
                <c:pt idx="541">
                  <c:v>-88.819316999999998</c:v>
                </c:pt>
                <c:pt idx="542">
                  <c:v>-88.821476000000004</c:v>
                </c:pt>
                <c:pt idx="543">
                  <c:v>-88.823621000000003</c:v>
                </c:pt>
                <c:pt idx="544">
                  <c:v>-88.825753000000006</c:v>
                </c:pt>
                <c:pt idx="545">
                  <c:v>-88.827871000000002</c:v>
                </c:pt>
                <c:pt idx="546">
                  <c:v>-88.829976000000002</c:v>
                </c:pt>
                <c:pt idx="547">
                  <c:v>-88.832066999999995</c:v>
                </c:pt>
                <c:pt idx="548">
                  <c:v>-88.834145000000007</c:v>
                </c:pt>
                <c:pt idx="549">
                  <c:v>-88.836208999999997</c:v>
                </c:pt>
                <c:pt idx="550">
                  <c:v>-88.838261000000003</c:v>
                </c:pt>
                <c:pt idx="551">
                  <c:v>-88.840299000000002</c:v>
                </c:pt>
                <c:pt idx="552">
                  <c:v>-88.842324000000005</c:v>
                </c:pt>
                <c:pt idx="553">
                  <c:v>-88.844336999999996</c:v>
                </c:pt>
                <c:pt idx="554">
                  <c:v>-88.846335999999994</c:v>
                </c:pt>
                <c:pt idx="555">
                  <c:v>-88.848322999999993</c:v>
                </c:pt>
                <c:pt idx="556">
                  <c:v>-88.850297999999995</c:v>
                </c:pt>
                <c:pt idx="557">
                  <c:v>-88.852259000000004</c:v>
                </c:pt>
                <c:pt idx="558">
                  <c:v>-88.854208</c:v>
                </c:pt>
                <c:pt idx="559">
                  <c:v>-88.856144999999998</c:v>
                </c:pt>
                <c:pt idx="560">
                  <c:v>-88.858069999999998</c:v>
                </c:pt>
                <c:pt idx="561">
                  <c:v>-88.859982000000002</c:v>
                </c:pt>
                <c:pt idx="562">
                  <c:v>-88.861881999999994</c:v>
                </c:pt>
                <c:pt idx="563">
                  <c:v>-88.863771</c:v>
                </c:pt>
                <c:pt idx="564">
                  <c:v>-88.865646999999996</c:v>
                </c:pt>
                <c:pt idx="565">
                  <c:v>-88.867510999999993</c:v>
                </c:pt>
                <c:pt idx="566">
                  <c:v>-88.869363000000007</c:v>
                </c:pt>
                <c:pt idx="567">
                  <c:v>-88.871204000000006</c:v>
                </c:pt>
                <c:pt idx="568">
                  <c:v>-88.873033000000007</c:v>
                </c:pt>
                <c:pt idx="569">
                  <c:v>-88.874851000000007</c:v>
                </c:pt>
                <c:pt idx="570">
                  <c:v>-88.876656999999994</c:v>
                </c:pt>
                <c:pt idx="571">
                  <c:v>-88.878450999999998</c:v>
                </c:pt>
                <c:pt idx="572">
                  <c:v>-88.880234000000002</c:v>
                </c:pt>
                <c:pt idx="573">
                  <c:v>-88.882006000000004</c:v>
                </c:pt>
                <c:pt idx="574">
                  <c:v>-88.883767000000006</c:v>
                </c:pt>
                <c:pt idx="575">
                  <c:v>-88.885515999999996</c:v>
                </c:pt>
                <c:pt idx="576">
                  <c:v>-88.887254999999996</c:v>
                </c:pt>
                <c:pt idx="577">
                  <c:v>-88.888981999999999</c:v>
                </c:pt>
                <c:pt idx="578">
                  <c:v>-88.890698999999998</c:v>
                </c:pt>
                <c:pt idx="579">
                  <c:v>-88.892404999999997</c:v>
                </c:pt>
                <c:pt idx="580">
                  <c:v>-88.894099999999995</c:v>
                </c:pt>
                <c:pt idx="581">
                  <c:v>-88.895784000000006</c:v>
                </c:pt>
                <c:pt idx="582">
                  <c:v>-88.897458</c:v>
                </c:pt>
                <c:pt idx="583">
                  <c:v>-88.899120999999994</c:v>
                </c:pt>
                <c:pt idx="584">
                  <c:v>-88.900773999999998</c:v>
                </c:pt>
                <c:pt idx="585">
                  <c:v>-88.902416000000002</c:v>
                </c:pt>
                <c:pt idx="586">
                  <c:v>-88.904048000000003</c:v>
                </c:pt>
                <c:pt idx="587">
                  <c:v>-88.905670000000001</c:v>
                </c:pt>
                <c:pt idx="588">
                  <c:v>-88.907280999999998</c:v>
                </c:pt>
                <c:pt idx="589">
                  <c:v>-88.908883000000003</c:v>
                </c:pt>
                <c:pt idx="590">
                  <c:v>-88.910473999999994</c:v>
                </c:pt>
                <c:pt idx="591">
                  <c:v>-88.912054999999995</c:v>
                </c:pt>
                <c:pt idx="592">
                  <c:v>-88.913627000000005</c:v>
                </c:pt>
                <c:pt idx="593">
                  <c:v>-88.915188000000001</c:v>
                </c:pt>
                <c:pt idx="594">
                  <c:v>-88.916740000000004</c:v>
                </c:pt>
                <c:pt idx="595">
                  <c:v>-88.918282000000005</c:v>
                </c:pt>
                <c:pt idx="596">
                  <c:v>-88.919814000000002</c:v>
                </c:pt>
                <c:pt idx="597">
                  <c:v>-88.921336999999994</c:v>
                </c:pt>
                <c:pt idx="598">
                  <c:v>-88.922849999999997</c:v>
                </c:pt>
                <c:pt idx="599">
                  <c:v>-88.924353999999994</c:v>
                </c:pt>
                <c:pt idx="600">
                  <c:v>-88.925848000000002</c:v>
                </c:pt>
                <c:pt idx="601">
                  <c:v>-88.927333000000004</c:v>
                </c:pt>
                <c:pt idx="602">
                  <c:v>-88.928809000000001</c:v>
                </c:pt>
                <c:pt idx="603">
                  <c:v>-88.930274999999995</c:v>
                </c:pt>
                <c:pt idx="604">
                  <c:v>-88.931731999999997</c:v>
                </c:pt>
                <c:pt idx="605">
                  <c:v>-88.933179999999993</c:v>
                </c:pt>
                <c:pt idx="606">
                  <c:v>-88.934619999999995</c:v>
                </c:pt>
                <c:pt idx="607">
                  <c:v>-88.936049999999994</c:v>
                </c:pt>
                <c:pt idx="608">
                  <c:v>-88.937471000000002</c:v>
                </c:pt>
                <c:pt idx="609">
                  <c:v>-88.938883000000004</c:v>
                </c:pt>
                <c:pt idx="610">
                  <c:v>-88.940286999999998</c:v>
                </c:pt>
                <c:pt idx="611">
                  <c:v>-88.941681000000003</c:v>
                </c:pt>
                <c:pt idx="612">
                  <c:v>-88.943066999999999</c:v>
                </c:pt>
                <c:pt idx="613">
                  <c:v>-88.944445000000002</c:v>
                </c:pt>
                <c:pt idx="614">
                  <c:v>-88.945813999999999</c:v>
                </c:pt>
                <c:pt idx="615">
                  <c:v>-88.947174000000004</c:v>
                </c:pt>
                <c:pt idx="616">
                  <c:v>-88.948526000000001</c:v>
                </c:pt>
                <c:pt idx="617">
                  <c:v>-88.949869000000007</c:v>
                </c:pt>
                <c:pt idx="618">
                  <c:v>-88.951204000000004</c:v>
                </c:pt>
                <c:pt idx="619">
                  <c:v>-88.952530999999993</c:v>
                </c:pt>
                <c:pt idx="620">
                  <c:v>-88.953850000000003</c:v>
                </c:pt>
                <c:pt idx="621">
                  <c:v>-88.955160000000006</c:v>
                </c:pt>
                <c:pt idx="622">
                  <c:v>-88.956462000000002</c:v>
                </c:pt>
                <c:pt idx="623">
                  <c:v>-88.957757000000001</c:v>
                </c:pt>
                <c:pt idx="624">
                  <c:v>-88.959042999999994</c:v>
                </c:pt>
                <c:pt idx="625">
                  <c:v>-88.960320999999993</c:v>
                </c:pt>
                <c:pt idx="626">
                  <c:v>-88.961590999999999</c:v>
                </c:pt>
                <c:pt idx="627">
                  <c:v>-88.962852999999996</c:v>
                </c:pt>
                <c:pt idx="628">
                  <c:v>-88.964107999999996</c:v>
                </c:pt>
                <c:pt idx="629">
                  <c:v>-88.965355000000002</c:v>
                </c:pt>
                <c:pt idx="630">
                  <c:v>-88.966594000000001</c:v>
                </c:pt>
                <c:pt idx="631">
                  <c:v>-88.967825000000005</c:v>
                </c:pt>
                <c:pt idx="632">
                  <c:v>-88.969048999999998</c:v>
                </c:pt>
                <c:pt idx="633">
                  <c:v>-88.970264999999998</c:v>
                </c:pt>
                <c:pt idx="634">
                  <c:v>-88.971474000000001</c:v>
                </c:pt>
                <c:pt idx="635">
                  <c:v>-88.972674999999995</c:v>
                </c:pt>
                <c:pt idx="636">
                  <c:v>-88.973867999999996</c:v>
                </c:pt>
                <c:pt idx="637">
                  <c:v>-88.975054999999998</c:v>
                </c:pt>
                <c:pt idx="638">
                  <c:v>-88.976234000000005</c:v>
                </c:pt>
                <c:pt idx="639">
                  <c:v>-88.977406000000002</c:v>
                </c:pt>
                <c:pt idx="640">
                  <c:v>-88.978570000000005</c:v>
                </c:pt>
                <c:pt idx="641">
                  <c:v>-88.979727999999994</c:v>
                </c:pt>
                <c:pt idx="642">
                  <c:v>-88.980878000000004</c:v>
                </c:pt>
                <c:pt idx="643">
                  <c:v>-88.982021000000003</c:v>
                </c:pt>
                <c:pt idx="644">
                  <c:v>-88.983157000000006</c:v>
                </c:pt>
                <c:pt idx="645">
                  <c:v>-88.984285999999997</c:v>
                </c:pt>
                <c:pt idx="646">
                  <c:v>-88.985408000000007</c:v>
                </c:pt>
                <c:pt idx="647">
                  <c:v>-88.986524000000003</c:v>
                </c:pt>
                <c:pt idx="648">
                  <c:v>-88.987632000000005</c:v>
                </c:pt>
                <c:pt idx="649">
                  <c:v>-88.988733999999994</c:v>
                </c:pt>
                <c:pt idx="650">
                  <c:v>-88.989828000000003</c:v>
                </c:pt>
                <c:pt idx="651">
                  <c:v>-88.990915999999999</c:v>
                </c:pt>
                <c:pt idx="652">
                  <c:v>-88.991997999999995</c:v>
                </c:pt>
                <c:pt idx="653">
                  <c:v>-88.993072999999995</c:v>
                </c:pt>
                <c:pt idx="654">
                  <c:v>-88.994140999999999</c:v>
                </c:pt>
                <c:pt idx="655">
                  <c:v>-88.995202000000006</c:v>
                </c:pt>
                <c:pt idx="656">
                  <c:v>-88.996257</c:v>
                </c:pt>
                <c:pt idx="657">
                  <c:v>-88.997305999999995</c:v>
                </c:pt>
                <c:pt idx="658">
                  <c:v>-88.998347999999993</c:v>
                </c:pt>
                <c:pt idx="659">
                  <c:v>-88.999384000000006</c:v>
                </c:pt>
                <c:pt idx="660">
                  <c:v>-89.000412999999995</c:v>
                </c:pt>
                <c:pt idx="661">
                  <c:v>-89.001435999999998</c:v>
                </c:pt>
                <c:pt idx="662">
                  <c:v>-89.002453000000003</c:v>
                </c:pt>
                <c:pt idx="663">
                  <c:v>-89.003463999999994</c:v>
                </c:pt>
                <c:pt idx="664">
                  <c:v>-89.004468000000003</c:v>
                </c:pt>
                <c:pt idx="665">
                  <c:v>-89.005466999999996</c:v>
                </c:pt>
                <c:pt idx="666">
                  <c:v>-89.006459000000007</c:v>
                </c:pt>
                <c:pt idx="667">
                  <c:v>-89.007445000000004</c:v>
                </c:pt>
                <c:pt idx="668">
                  <c:v>-89.008425000000003</c:v>
                </c:pt>
                <c:pt idx="669">
                  <c:v>-89.009399000000002</c:v>
                </c:pt>
                <c:pt idx="670">
                  <c:v>-89.010367000000002</c:v>
                </c:pt>
                <c:pt idx="671">
                  <c:v>-89.011330000000001</c:v>
                </c:pt>
                <c:pt idx="672">
                  <c:v>-89.012286000000003</c:v>
                </c:pt>
                <c:pt idx="673">
                  <c:v>-89.013237000000004</c:v>
                </c:pt>
                <c:pt idx="674">
                  <c:v>-89.014180999999994</c:v>
                </c:pt>
                <c:pt idx="675">
                  <c:v>-89.015119999999996</c:v>
                </c:pt>
                <c:pt idx="676">
                  <c:v>-89.016052999999999</c:v>
                </c:pt>
                <c:pt idx="677">
                  <c:v>-89.016981000000001</c:v>
                </c:pt>
                <c:pt idx="678">
                  <c:v>-89.017903000000004</c:v>
                </c:pt>
                <c:pt idx="679">
                  <c:v>-89.018818999999993</c:v>
                </c:pt>
                <c:pt idx="680">
                  <c:v>-89.019729999999996</c:v>
                </c:pt>
                <c:pt idx="681">
                  <c:v>-89.020634999999999</c:v>
                </c:pt>
                <c:pt idx="682">
                  <c:v>-89.021535</c:v>
                </c:pt>
                <c:pt idx="683">
                  <c:v>-89.022429000000002</c:v>
                </c:pt>
                <c:pt idx="684">
                  <c:v>-89.023317000000006</c:v>
                </c:pt>
                <c:pt idx="685">
                  <c:v>-89.024201000000005</c:v>
                </c:pt>
                <c:pt idx="686">
                  <c:v>-89.025079000000005</c:v>
                </c:pt>
                <c:pt idx="687">
                  <c:v>-89.025951000000006</c:v>
                </c:pt>
                <c:pt idx="688">
                  <c:v>-89.026819000000003</c:v>
                </c:pt>
                <c:pt idx="689">
                  <c:v>-89.027681000000001</c:v>
                </c:pt>
                <c:pt idx="690">
                  <c:v>-89.028537</c:v>
                </c:pt>
                <c:pt idx="691">
                  <c:v>-89.029388999999995</c:v>
                </c:pt>
                <c:pt idx="692">
                  <c:v>-89.030235000000005</c:v>
                </c:pt>
                <c:pt idx="693">
                  <c:v>-89.031076999999996</c:v>
                </c:pt>
                <c:pt idx="694">
                  <c:v>-89.031913000000003</c:v>
                </c:pt>
                <c:pt idx="695">
                  <c:v>-89.032743999999994</c:v>
                </c:pt>
                <c:pt idx="696">
                  <c:v>-89.033569999999997</c:v>
                </c:pt>
                <c:pt idx="697">
                  <c:v>-89.034390999999999</c:v>
                </c:pt>
                <c:pt idx="698">
                  <c:v>-89.035207</c:v>
                </c:pt>
                <c:pt idx="699">
                  <c:v>-89.036017999999999</c:v>
                </c:pt>
                <c:pt idx="700">
                  <c:v>-89.036823999999996</c:v>
                </c:pt>
                <c:pt idx="701">
                  <c:v>-89.037625000000006</c:v>
                </c:pt>
                <c:pt idx="702">
                  <c:v>-89.038421999999997</c:v>
                </c:pt>
                <c:pt idx="703">
                  <c:v>-89.039214000000001</c:v>
                </c:pt>
                <c:pt idx="704">
                  <c:v>-89.04</c:v>
                </c:pt>
                <c:pt idx="705">
                  <c:v>-89.040781999999993</c:v>
                </c:pt>
                <c:pt idx="706">
                  <c:v>-89.041560000000004</c:v>
                </c:pt>
                <c:pt idx="707">
                  <c:v>-89.042332000000002</c:v>
                </c:pt>
                <c:pt idx="708">
                  <c:v>-89.043099999999995</c:v>
                </c:pt>
                <c:pt idx="709">
                  <c:v>-89.043863999999999</c:v>
                </c:pt>
                <c:pt idx="710">
                  <c:v>-89.044622000000004</c:v>
                </c:pt>
                <c:pt idx="711">
                  <c:v>-89.045376000000005</c:v>
                </c:pt>
                <c:pt idx="712">
                  <c:v>-89.046126000000001</c:v>
                </c:pt>
                <c:pt idx="713">
                  <c:v>-89.046870999999996</c:v>
                </c:pt>
                <c:pt idx="714">
                  <c:v>-89.047611000000003</c:v>
                </c:pt>
                <c:pt idx="715">
                  <c:v>-89.048347000000007</c:v>
                </c:pt>
                <c:pt idx="716">
                  <c:v>-89.049079000000006</c:v>
                </c:pt>
                <c:pt idx="717">
                  <c:v>-89.049806000000004</c:v>
                </c:pt>
                <c:pt idx="718">
                  <c:v>-89.050528999999997</c:v>
                </c:pt>
                <c:pt idx="719">
                  <c:v>-89.051247000000004</c:v>
                </c:pt>
                <c:pt idx="720">
                  <c:v>-89.051961000000006</c:v>
                </c:pt>
                <c:pt idx="721">
                  <c:v>-89.052671000000004</c:v>
                </c:pt>
                <c:pt idx="722">
                  <c:v>-89.053376</c:v>
                </c:pt>
                <c:pt idx="723">
                  <c:v>-89.054078000000004</c:v>
                </c:pt>
                <c:pt idx="724">
                  <c:v>-89.054773999999995</c:v>
                </c:pt>
                <c:pt idx="725">
                  <c:v>-89.055466999999993</c:v>
                </c:pt>
                <c:pt idx="726">
                  <c:v>-89.056156000000001</c:v>
                </c:pt>
                <c:pt idx="727">
                  <c:v>-89.056839999999994</c:v>
                </c:pt>
                <c:pt idx="728">
                  <c:v>-89.057520999999994</c:v>
                </c:pt>
                <c:pt idx="729">
                  <c:v>-89.058197000000007</c:v>
                </c:pt>
                <c:pt idx="730">
                  <c:v>-89.058869000000001</c:v>
                </c:pt>
                <c:pt idx="731">
                  <c:v>-89.059537000000006</c:v>
                </c:pt>
                <c:pt idx="732">
                  <c:v>-89.060201000000006</c:v>
                </c:pt>
                <c:pt idx="733">
                  <c:v>-89.060861000000003</c:v>
                </c:pt>
                <c:pt idx="734">
                  <c:v>-89.061516999999995</c:v>
                </c:pt>
                <c:pt idx="735">
                  <c:v>-89.062168999999997</c:v>
                </c:pt>
                <c:pt idx="736">
                  <c:v>-89.062816999999995</c:v>
                </c:pt>
                <c:pt idx="737">
                  <c:v>-89.063462000000001</c:v>
                </c:pt>
                <c:pt idx="738">
                  <c:v>-89.064102000000005</c:v>
                </c:pt>
                <c:pt idx="739">
                  <c:v>-89.064738000000006</c:v>
                </c:pt>
                <c:pt idx="740">
                  <c:v>-89.065370999999999</c:v>
                </c:pt>
                <c:pt idx="741">
                  <c:v>-89.066000000000003</c:v>
                </c:pt>
                <c:pt idx="742">
                  <c:v>-89.066625000000002</c:v>
                </c:pt>
                <c:pt idx="743">
                  <c:v>-89.067245999999997</c:v>
                </c:pt>
                <c:pt idx="744">
                  <c:v>-89.067864</c:v>
                </c:pt>
                <c:pt idx="745">
                  <c:v>-89.068477999999999</c:v>
                </c:pt>
                <c:pt idx="746">
                  <c:v>-89.069087999999994</c:v>
                </c:pt>
                <c:pt idx="747">
                  <c:v>-89.069694999999996</c:v>
                </c:pt>
                <c:pt idx="748">
                  <c:v>-89.070296999999997</c:v>
                </c:pt>
                <c:pt idx="749">
                  <c:v>-89.070897000000002</c:v>
                </c:pt>
                <c:pt idx="750">
                  <c:v>-89.071492000000006</c:v>
                </c:pt>
                <c:pt idx="751">
                  <c:v>-89.072084000000004</c:v>
                </c:pt>
                <c:pt idx="752">
                  <c:v>-89.072672999999995</c:v>
                </c:pt>
                <c:pt idx="753">
                  <c:v>-89.073257999999996</c:v>
                </c:pt>
                <c:pt idx="754">
                  <c:v>-89.073839000000007</c:v>
                </c:pt>
                <c:pt idx="755">
                  <c:v>-89.074416999999997</c:v>
                </c:pt>
                <c:pt idx="756">
                  <c:v>-89.074991999999995</c:v>
                </c:pt>
                <c:pt idx="757">
                  <c:v>-89.075563000000002</c:v>
                </c:pt>
                <c:pt idx="758">
                  <c:v>-89.076130000000006</c:v>
                </c:pt>
                <c:pt idx="759">
                  <c:v>-89.076694000000003</c:v>
                </c:pt>
                <c:pt idx="760">
                  <c:v>-89.077254999999994</c:v>
                </c:pt>
                <c:pt idx="761">
                  <c:v>-89.077811999999994</c:v>
                </c:pt>
                <c:pt idx="762">
                  <c:v>-89.078366000000003</c:v>
                </c:pt>
                <c:pt idx="763">
                  <c:v>-89.078917000000004</c:v>
                </c:pt>
                <c:pt idx="764">
                  <c:v>-89.079464000000002</c:v>
                </c:pt>
                <c:pt idx="765">
                  <c:v>-89.080008000000007</c:v>
                </c:pt>
                <c:pt idx="766">
                  <c:v>-89.080549000000005</c:v>
                </c:pt>
                <c:pt idx="767">
                  <c:v>-89.081086999999997</c:v>
                </c:pt>
                <c:pt idx="768">
                  <c:v>-89.081620999999998</c:v>
                </c:pt>
                <c:pt idx="769">
                  <c:v>-89.082151999999994</c:v>
                </c:pt>
                <c:pt idx="770">
                  <c:v>-89.082679999999996</c:v>
                </c:pt>
                <c:pt idx="771">
                  <c:v>-89.083205000000007</c:v>
                </c:pt>
                <c:pt idx="772">
                  <c:v>-89.083726999999996</c:v>
                </c:pt>
                <c:pt idx="773">
                  <c:v>-89.084244999999996</c:v>
                </c:pt>
                <c:pt idx="774">
                  <c:v>-89.084760000000003</c:v>
                </c:pt>
                <c:pt idx="775">
                  <c:v>-89.085273000000001</c:v>
                </c:pt>
                <c:pt idx="776">
                  <c:v>-89.085781999999995</c:v>
                </c:pt>
                <c:pt idx="777">
                  <c:v>-89.086287999999996</c:v>
                </c:pt>
                <c:pt idx="778">
                  <c:v>-89.086791000000005</c:v>
                </c:pt>
                <c:pt idx="779">
                  <c:v>-89.087290999999993</c:v>
                </c:pt>
                <c:pt idx="780">
                  <c:v>-89.087788000000003</c:v>
                </c:pt>
                <c:pt idx="781">
                  <c:v>-89.088282000000007</c:v>
                </c:pt>
                <c:pt idx="782">
                  <c:v>-89.088773000000003</c:v>
                </c:pt>
                <c:pt idx="783">
                  <c:v>-89.089260999999993</c:v>
                </c:pt>
                <c:pt idx="784">
                  <c:v>-89.089746000000005</c:v>
                </c:pt>
                <c:pt idx="785">
                  <c:v>-89.090227999999996</c:v>
                </c:pt>
                <c:pt idx="786">
                  <c:v>-89.090708000000006</c:v>
                </c:pt>
                <c:pt idx="787">
                  <c:v>-89.091183999999998</c:v>
                </c:pt>
                <c:pt idx="788">
                  <c:v>-89.091657999999995</c:v>
                </c:pt>
                <c:pt idx="789">
                  <c:v>-89.092129</c:v>
                </c:pt>
                <c:pt idx="790">
                  <c:v>-89.092596</c:v>
                </c:pt>
                <c:pt idx="791">
                  <c:v>-89.093062000000003</c:v>
                </c:pt>
                <c:pt idx="792">
                  <c:v>-89.093524000000002</c:v>
                </c:pt>
                <c:pt idx="793">
                  <c:v>-89.093982999999994</c:v>
                </c:pt>
                <c:pt idx="794">
                  <c:v>-89.094440000000006</c:v>
                </c:pt>
                <c:pt idx="795">
                  <c:v>-89.094893999999996</c:v>
                </c:pt>
                <c:pt idx="796">
                  <c:v>-89.095344999999995</c:v>
                </c:pt>
                <c:pt idx="797">
                  <c:v>-89.095793999999998</c:v>
                </c:pt>
                <c:pt idx="798">
                  <c:v>-89.096239999999995</c:v>
                </c:pt>
                <c:pt idx="799">
                  <c:v>-89.096682999999999</c:v>
                </c:pt>
                <c:pt idx="800">
                  <c:v>-89.097122999999996</c:v>
                </c:pt>
                <c:pt idx="801">
                  <c:v>-89.097560999999999</c:v>
                </c:pt>
                <c:pt idx="802">
                  <c:v>-89.097995999999995</c:v>
                </c:pt>
                <c:pt idx="803">
                  <c:v>-89.098428999999996</c:v>
                </c:pt>
                <c:pt idx="804">
                  <c:v>-89.098859000000004</c:v>
                </c:pt>
                <c:pt idx="805">
                  <c:v>-89.099286000000006</c:v>
                </c:pt>
                <c:pt idx="806">
                  <c:v>-89.099710999999999</c:v>
                </c:pt>
                <c:pt idx="807">
                  <c:v>-89.100133</c:v>
                </c:pt>
                <c:pt idx="808">
                  <c:v>-89.100553000000005</c:v>
                </c:pt>
                <c:pt idx="809">
                  <c:v>-89.100970000000004</c:v>
                </c:pt>
                <c:pt idx="810">
                  <c:v>-89.101384999999993</c:v>
                </c:pt>
                <c:pt idx="811">
                  <c:v>-89.101797000000005</c:v>
                </c:pt>
                <c:pt idx="812">
                  <c:v>-89.102205999999995</c:v>
                </c:pt>
                <c:pt idx="813">
                  <c:v>-89.102614000000003</c:v>
                </c:pt>
                <c:pt idx="814">
                  <c:v>-89.103018000000006</c:v>
                </c:pt>
                <c:pt idx="815">
                  <c:v>-89.103420999999997</c:v>
                </c:pt>
                <c:pt idx="816">
                  <c:v>-89.103819999999999</c:v>
                </c:pt>
                <c:pt idx="817">
                  <c:v>-89.104218000000003</c:v>
                </c:pt>
                <c:pt idx="818">
                  <c:v>-89.104613000000001</c:v>
                </c:pt>
                <c:pt idx="819">
                  <c:v>-89.105005000000006</c:v>
                </c:pt>
                <c:pt idx="820">
                  <c:v>-89.105395999999999</c:v>
                </c:pt>
                <c:pt idx="821">
                  <c:v>-89.105784</c:v>
                </c:pt>
                <c:pt idx="822">
                  <c:v>-89.106168999999994</c:v>
                </c:pt>
                <c:pt idx="823">
                  <c:v>-89.106551999999994</c:v>
                </c:pt>
                <c:pt idx="824">
                  <c:v>-89.106932999999998</c:v>
                </c:pt>
                <c:pt idx="825">
                  <c:v>-89.107311999999993</c:v>
                </c:pt>
                <c:pt idx="826">
                  <c:v>-89.107687999999996</c:v>
                </c:pt>
                <c:pt idx="827">
                  <c:v>-89.108062000000004</c:v>
                </c:pt>
                <c:pt idx="828">
                  <c:v>-89.108434000000003</c:v>
                </c:pt>
                <c:pt idx="829">
                  <c:v>-89.108802999999995</c:v>
                </c:pt>
                <c:pt idx="830">
                  <c:v>-89.109171000000003</c:v>
                </c:pt>
                <c:pt idx="831">
                  <c:v>-89.109536000000006</c:v>
                </c:pt>
                <c:pt idx="832">
                  <c:v>-89.109898000000001</c:v>
                </c:pt>
                <c:pt idx="833">
                  <c:v>-89.110258999999999</c:v>
                </c:pt>
                <c:pt idx="834">
                  <c:v>-89.110618000000002</c:v>
                </c:pt>
                <c:pt idx="835">
                  <c:v>-89.110973999999999</c:v>
                </c:pt>
                <c:pt idx="836">
                  <c:v>-89.111328</c:v>
                </c:pt>
                <c:pt idx="837">
                  <c:v>-89.111680000000007</c:v>
                </c:pt>
                <c:pt idx="838">
                  <c:v>-89.112030000000004</c:v>
                </c:pt>
                <c:pt idx="839">
                  <c:v>-89.112376999999995</c:v>
                </c:pt>
                <c:pt idx="840">
                  <c:v>-89.112723000000003</c:v>
                </c:pt>
                <c:pt idx="841">
                  <c:v>-89.113066000000003</c:v>
                </c:pt>
                <c:pt idx="842">
                  <c:v>-89.113408000000007</c:v>
                </c:pt>
                <c:pt idx="843">
                  <c:v>-89.113747000000004</c:v>
                </c:pt>
                <c:pt idx="844">
                  <c:v>-89.114084000000005</c:v>
                </c:pt>
                <c:pt idx="845">
                  <c:v>-89.114418999999998</c:v>
                </c:pt>
                <c:pt idx="846">
                  <c:v>-89.114752999999993</c:v>
                </c:pt>
                <c:pt idx="847">
                  <c:v>-89.115083999999996</c:v>
                </c:pt>
                <c:pt idx="848">
                  <c:v>-89.115413000000004</c:v>
                </c:pt>
                <c:pt idx="849">
                  <c:v>-89.115740000000002</c:v>
                </c:pt>
                <c:pt idx="850">
                  <c:v>-89.116065000000006</c:v>
                </c:pt>
                <c:pt idx="851">
                  <c:v>-89.116388000000001</c:v>
                </c:pt>
                <c:pt idx="852">
                  <c:v>-89.116709</c:v>
                </c:pt>
                <c:pt idx="853">
                  <c:v>-89.117028000000005</c:v>
                </c:pt>
                <c:pt idx="854">
                  <c:v>-89.117345999999998</c:v>
                </c:pt>
                <c:pt idx="855">
                  <c:v>-89.117660999999998</c:v>
                </c:pt>
                <c:pt idx="856">
                  <c:v>-89.117974000000004</c:v>
                </c:pt>
                <c:pt idx="857">
                  <c:v>-89.118285999999998</c:v>
                </c:pt>
                <c:pt idx="858">
                  <c:v>-89.118594999999999</c:v>
                </c:pt>
                <c:pt idx="859">
                  <c:v>-89.118903000000003</c:v>
                </c:pt>
                <c:pt idx="860">
                  <c:v>-89.119208999999998</c:v>
                </c:pt>
                <c:pt idx="861">
                  <c:v>-89.119512999999998</c:v>
                </c:pt>
                <c:pt idx="862">
                  <c:v>-89.119815000000003</c:v>
                </c:pt>
                <c:pt idx="863">
                  <c:v>-89.120114999999998</c:v>
                </c:pt>
                <c:pt idx="864">
                  <c:v>-89.120412999999999</c:v>
                </c:pt>
                <c:pt idx="865">
                  <c:v>-89.120710000000003</c:v>
                </c:pt>
                <c:pt idx="866">
                  <c:v>-89.121003999999999</c:v>
                </c:pt>
                <c:pt idx="867">
                  <c:v>-89.121296999999998</c:v>
                </c:pt>
                <c:pt idx="868">
                  <c:v>-89.121588000000003</c:v>
                </c:pt>
                <c:pt idx="869">
                  <c:v>-89.121877999999995</c:v>
                </c:pt>
                <c:pt idx="870">
                  <c:v>-89.122164999999995</c:v>
                </c:pt>
                <c:pt idx="871">
                  <c:v>-89.122450999999998</c:v>
                </c:pt>
                <c:pt idx="872">
                  <c:v>-89.122735000000006</c:v>
                </c:pt>
                <c:pt idx="873">
                  <c:v>-89.123017000000004</c:v>
                </c:pt>
                <c:pt idx="874">
                  <c:v>-89.123298000000005</c:v>
                </c:pt>
                <c:pt idx="875">
                  <c:v>-89.123576</c:v>
                </c:pt>
                <c:pt idx="876">
                  <c:v>-89.123853999999994</c:v>
                </c:pt>
                <c:pt idx="877">
                  <c:v>-89.124128999999996</c:v>
                </c:pt>
                <c:pt idx="878">
                  <c:v>-89.124402000000003</c:v>
                </c:pt>
                <c:pt idx="879">
                  <c:v>-89.124673999999999</c:v>
                </c:pt>
                <c:pt idx="880">
                  <c:v>-89.124944999999997</c:v>
                </c:pt>
                <c:pt idx="881">
                  <c:v>-89.125213000000002</c:v>
                </c:pt>
                <c:pt idx="882">
                  <c:v>-89.125479999999996</c:v>
                </c:pt>
                <c:pt idx="883">
                  <c:v>-89.125746000000007</c:v>
                </c:pt>
                <c:pt idx="884">
                  <c:v>-89.126008999999996</c:v>
                </c:pt>
                <c:pt idx="885">
                  <c:v>-89.126271000000003</c:v>
                </c:pt>
                <c:pt idx="886">
                  <c:v>-89.126531999999997</c:v>
                </c:pt>
                <c:pt idx="887">
                  <c:v>-89.12679</c:v>
                </c:pt>
                <c:pt idx="888">
                  <c:v>-89.127048000000002</c:v>
                </c:pt>
                <c:pt idx="889">
                  <c:v>-89.127302999999998</c:v>
                </c:pt>
                <c:pt idx="890">
                  <c:v>-89.127556999999996</c:v>
                </c:pt>
                <c:pt idx="891">
                  <c:v>-89.127809999999997</c:v>
                </c:pt>
                <c:pt idx="892">
                  <c:v>-89.128060000000005</c:v>
                </c:pt>
                <c:pt idx="893">
                  <c:v>-89.128309999999999</c:v>
                </c:pt>
                <c:pt idx="894">
                  <c:v>-89.128557000000001</c:v>
                </c:pt>
                <c:pt idx="895">
                  <c:v>-89.128804000000002</c:v>
                </c:pt>
                <c:pt idx="896">
                  <c:v>-89.129047999999997</c:v>
                </c:pt>
                <c:pt idx="897">
                  <c:v>-89.129290999999995</c:v>
                </c:pt>
                <c:pt idx="898">
                  <c:v>-89.129532999999995</c:v>
                </c:pt>
                <c:pt idx="899">
                  <c:v>-89.129773</c:v>
                </c:pt>
                <c:pt idx="900">
                  <c:v>-89.130011999999994</c:v>
                </c:pt>
                <c:pt idx="901">
                  <c:v>-89.130249000000006</c:v>
                </c:pt>
                <c:pt idx="902">
                  <c:v>-89.130483999999996</c:v>
                </c:pt>
                <c:pt idx="903">
                  <c:v>-89.130718999999999</c:v>
                </c:pt>
                <c:pt idx="904">
                  <c:v>-89.130950999999996</c:v>
                </c:pt>
                <c:pt idx="905">
                  <c:v>-89.131181999999995</c:v>
                </c:pt>
                <c:pt idx="906">
                  <c:v>-89.131411999999997</c:v>
                </c:pt>
                <c:pt idx="907">
                  <c:v>-89.131641000000002</c:v>
                </c:pt>
                <c:pt idx="908">
                  <c:v>-89.131867</c:v>
                </c:pt>
                <c:pt idx="909">
                  <c:v>-89.132092999999998</c:v>
                </c:pt>
                <c:pt idx="910">
                  <c:v>-89.132317</c:v>
                </c:pt>
                <c:pt idx="911">
                  <c:v>-89.132540000000006</c:v>
                </c:pt>
                <c:pt idx="912">
                  <c:v>-89.132761000000002</c:v>
                </c:pt>
                <c:pt idx="913">
                  <c:v>-89.132981000000001</c:v>
                </c:pt>
                <c:pt idx="914">
                  <c:v>-89.133199000000005</c:v>
                </c:pt>
                <c:pt idx="915">
                  <c:v>-89.133415999999997</c:v>
                </c:pt>
                <c:pt idx="916">
                  <c:v>-89.133632000000006</c:v>
                </c:pt>
                <c:pt idx="917">
                  <c:v>-89.133846000000005</c:v>
                </c:pt>
                <c:pt idx="918">
                  <c:v>-89.134058999999993</c:v>
                </c:pt>
                <c:pt idx="919">
                  <c:v>-89.134270999999998</c:v>
                </c:pt>
                <c:pt idx="920">
                  <c:v>-89.134480999999994</c:v>
                </c:pt>
                <c:pt idx="921">
                  <c:v>-89.134690000000006</c:v>
                </c:pt>
                <c:pt idx="922">
                  <c:v>-89.134898000000007</c:v>
                </c:pt>
                <c:pt idx="923">
                  <c:v>-89.135103999999998</c:v>
                </c:pt>
                <c:pt idx="924">
                  <c:v>-89.135309000000007</c:v>
                </c:pt>
                <c:pt idx="925">
                  <c:v>-89.135513000000003</c:v>
                </c:pt>
                <c:pt idx="926">
                  <c:v>-89.135715000000005</c:v>
                </c:pt>
                <c:pt idx="927">
                  <c:v>-89.135915999999995</c:v>
                </c:pt>
                <c:pt idx="928">
                  <c:v>-89.136116000000001</c:v>
                </c:pt>
                <c:pt idx="929">
                  <c:v>-89.136313999999999</c:v>
                </c:pt>
                <c:pt idx="930">
                  <c:v>-89.136511999999996</c:v>
                </c:pt>
                <c:pt idx="931">
                  <c:v>-89.136707999999999</c:v>
                </c:pt>
                <c:pt idx="932">
                  <c:v>-89.136902000000006</c:v>
                </c:pt>
                <c:pt idx="933">
                  <c:v>-89.137096</c:v>
                </c:pt>
                <c:pt idx="934">
                  <c:v>-89.137287999999998</c:v>
                </c:pt>
                <c:pt idx="935">
                  <c:v>-89.137478999999999</c:v>
                </c:pt>
                <c:pt idx="936">
                  <c:v>-89.137669000000002</c:v>
                </c:pt>
                <c:pt idx="937">
                  <c:v>-89.137857999999994</c:v>
                </c:pt>
                <c:pt idx="938">
                  <c:v>-89.138045000000005</c:v>
                </c:pt>
                <c:pt idx="939">
                  <c:v>-89.138231000000005</c:v>
                </c:pt>
                <c:pt idx="940">
                  <c:v>-89.138416000000007</c:v>
                </c:pt>
                <c:pt idx="941">
                  <c:v>-89.138599999999997</c:v>
                </c:pt>
                <c:pt idx="942">
                  <c:v>-89.138782000000006</c:v>
                </c:pt>
                <c:pt idx="943">
                  <c:v>-89.138964000000001</c:v>
                </c:pt>
                <c:pt idx="944">
                  <c:v>-89.139144000000002</c:v>
                </c:pt>
                <c:pt idx="945">
                  <c:v>-89.139323000000005</c:v>
                </c:pt>
                <c:pt idx="946">
                  <c:v>-89.139500999999996</c:v>
                </c:pt>
                <c:pt idx="947">
                  <c:v>-89.139678000000004</c:v>
                </c:pt>
                <c:pt idx="948">
                  <c:v>-89.139853000000002</c:v>
                </c:pt>
                <c:pt idx="949">
                  <c:v>-89.140028000000001</c:v>
                </c:pt>
                <c:pt idx="950">
                  <c:v>-89.140201000000005</c:v>
                </c:pt>
                <c:pt idx="951">
                  <c:v>-89.140372999999997</c:v>
                </c:pt>
                <c:pt idx="952">
                  <c:v>-89.140544000000006</c:v>
                </c:pt>
                <c:pt idx="953">
                  <c:v>-89.140714000000003</c:v>
                </c:pt>
                <c:pt idx="954">
                  <c:v>-89.140883000000002</c:v>
                </c:pt>
                <c:pt idx="955">
                  <c:v>-89.141051000000004</c:v>
                </c:pt>
                <c:pt idx="956">
                  <c:v>-89.141216999999997</c:v>
                </c:pt>
                <c:pt idx="957">
                  <c:v>-89.141383000000005</c:v>
                </c:pt>
                <c:pt idx="958">
                  <c:v>-89.141547000000003</c:v>
                </c:pt>
                <c:pt idx="959">
                  <c:v>-89.141711000000001</c:v>
                </c:pt>
                <c:pt idx="960">
                  <c:v>-89.141873000000004</c:v>
                </c:pt>
                <c:pt idx="961">
                  <c:v>-89.142033999999995</c:v>
                </c:pt>
                <c:pt idx="962">
                  <c:v>-89.142194000000003</c:v>
                </c:pt>
                <c:pt idx="963">
                  <c:v>-89.142353999999997</c:v>
                </c:pt>
                <c:pt idx="964">
                  <c:v>-89.142511999999996</c:v>
                </c:pt>
                <c:pt idx="965">
                  <c:v>-89.142668999999998</c:v>
                </c:pt>
                <c:pt idx="966">
                  <c:v>-89.142825000000002</c:v>
                </c:pt>
                <c:pt idx="967">
                  <c:v>-89.142979999999994</c:v>
                </c:pt>
                <c:pt idx="968">
                  <c:v>-89.143133000000006</c:v>
                </c:pt>
                <c:pt idx="969">
                  <c:v>-89.143286000000003</c:v>
                </c:pt>
                <c:pt idx="970">
                  <c:v>-89.143438000000003</c:v>
                </c:pt>
                <c:pt idx="971">
                  <c:v>-89.143589000000006</c:v>
                </c:pt>
                <c:pt idx="972">
                  <c:v>-89.143738999999997</c:v>
                </c:pt>
                <c:pt idx="973">
                  <c:v>-89.143888000000004</c:v>
                </c:pt>
                <c:pt idx="974">
                  <c:v>-89.144036</c:v>
                </c:pt>
                <c:pt idx="975">
                  <c:v>-89.144182000000001</c:v>
                </c:pt>
                <c:pt idx="976">
                  <c:v>-89.144328000000002</c:v>
                </c:pt>
                <c:pt idx="977">
                  <c:v>-89.144473000000005</c:v>
                </c:pt>
                <c:pt idx="978">
                  <c:v>-89.144616999999997</c:v>
                </c:pt>
                <c:pt idx="979">
                  <c:v>-89.144760000000005</c:v>
                </c:pt>
                <c:pt idx="980">
                  <c:v>-89.144902000000002</c:v>
                </c:pt>
                <c:pt idx="981">
                  <c:v>-89.145043000000001</c:v>
                </c:pt>
                <c:pt idx="982">
                  <c:v>-89.145183000000003</c:v>
                </c:pt>
                <c:pt idx="983">
                  <c:v>-89.145321999999993</c:v>
                </c:pt>
                <c:pt idx="984">
                  <c:v>-89.14546</c:v>
                </c:pt>
                <c:pt idx="985">
                  <c:v>-89.145598000000007</c:v>
                </c:pt>
                <c:pt idx="986">
                  <c:v>-89.145734000000004</c:v>
                </c:pt>
                <c:pt idx="987">
                  <c:v>-89.145869000000005</c:v>
                </c:pt>
                <c:pt idx="988">
                  <c:v>-89.146004000000005</c:v>
                </c:pt>
                <c:pt idx="989">
                  <c:v>-89.146136999999996</c:v>
                </c:pt>
                <c:pt idx="990">
                  <c:v>-89.146270000000001</c:v>
                </c:pt>
                <c:pt idx="991">
                  <c:v>-89.146401999999995</c:v>
                </c:pt>
                <c:pt idx="992">
                  <c:v>-89.146533000000005</c:v>
                </c:pt>
                <c:pt idx="993">
                  <c:v>-89.146662000000006</c:v>
                </c:pt>
                <c:pt idx="994">
                  <c:v>-89.146792000000005</c:v>
                </c:pt>
                <c:pt idx="995">
                  <c:v>-89.146919999999994</c:v>
                </c:pt>
                <c:pt idx="996">
                  <c:v>-89.147047000000001</c:v>
                </c:pt>
                <c:pt idx="997">
                  <c:v>-89.147172999999995</c:v>
                </c:pt>
                <c:pt idx="998">
                  <c:v>-89.147299000000004</c:v>
                </c:pt>
                <c:pt idx="999">
                  <c:v>-89.147423000000003</c:v>
                </c:pt>
                <c:pt idx="1000">
                  <c:v>-89.147547000000003</c:v>
                </c:pt>
              </c:numCache>
            </c:numRef>
          </c:yVal>
          <c:smooth val="0"/>
          <c:extLst>
            <c:ext xmlns:c16="http://schemas.microsoft.com/office/drawing/2014/chart" uri="{C3380CC4-5D6E-409C-BE32-E72D297353CC}">
              <c16:uniqueId val="{00000000-8C77-F641-A38E-8CFB774D50DB}"/>
            </c:ext>
          </c:extLst>
        </c:ser>
        <c:ser>
          <c:idx val="1"/>
          <c:order val="1"/>
          <c:tx>
            <c:strRef>
              <c:f>drug_plot!$C$1</c:f>
              <c:strCache>
                <c:ptCount val="1"/>
                <c:pt idx="0">
                  <c:v>GPU cmax2</c:v>
                </c:pt>
              </c:strCache>
            </c:strRef>
          </c:tx>
          <c:spPr>
            <a:ln w="19050" cap="rnd">
              <a:solidFill>
                <a:schemeClr val="accent1"/>
              </a:solidFill>
              <a:round/>
            </a:ln>
            <a:effectLst/>
          </c:spPr>
          <c:marker>
            <c:symbol val="none"/>
          </c:marker>
          <c:xVal>
            <c:numRef>
              <c:f>drug_plot!$A$2:$A$1002</c:f>
              <c:numCache>
                <c:formatCode>General</c:formatCode>
                <c:ptCount val="1001"/>
                <c:pt idx="0">
                  <c:v>0.996</c:v>
                </c:pt>
                <c:pt idx="1">
                  <c:v>1.9950000000000001</c:v>
                </c:pt>
                <c:pt idx="2">
                  <c:v>2.9940000000000002</c:v>
                </c:pt>
                <c:pt idx="3">
                  <c:v>3.9929999999999999</c:v>
                </c:pt>
                <c:pt idx="4">
                  <c:v>4.992</c:v>
                </c:pt>
                <c:pt idx="5">
                  <c:v>5.9909999999999997</c:v>
                </c:pt>
                <c:pt idx="6">
                  <c:v>6.99</c:v>
                </c:pt>
                <c:pt idx="7">
                  <c:v>7.9889999999999999</c:v>
                </c:pt>
                <c:pt idx="8">
                  <c:v>8.9879999999999995</c:v>
                </c:pt>
                <c:pt idx="9">
                  <c:v>9.9870000000000001</c:v>
                </c:pt>
                <c:pt idx="10">
                  <c:v>10.986000000000001</c:v>
                </c:pt>
                <c:pt idx="11">
                  <c:v>11.984999999999999</c:v>
                </c:pt>
                <c:pt idx="12">
                  <c:v>12.984</c:v>
                </c:pt>
                <c:pt idx="13">
                  <c:v>13.983000000000001</c:v>
                </c:pt>
                <c:pt idx="14">
                  <c:v>14.981999999999999</c:v>
                </c:pt>
                <c:pt idx="15">
                  <c:v>15.981</c:v>
                </c:pt>
                <c:pt idx="16">
                  <c:v>16.98</c:v>
                </c:pt>
                <c:pt idx="17">
                  <c:v>17.978999999999999</c:v>
                </c:pt>
                <c:pt idx="18">
                  <c:v>18.978000000000002</c:v>
                </c:pt>
                <c:pt idx="19">
                  <c:v>19.977</c:v>
                </c:pt>
                <c:pt idx="20">
                  <c:v>20.975999999999999</c:v>
                </c:pt>
                <c:pt idx="21">
                  <c:v>21.975000000000001</c:v>
                </c:pt>
                <c:pt idx="22">
                  <c:v>22.974</c:v>
                </c:pt>
                <c:pt idx="23">
                  <c:v>23.972999999999999</c:v>
                </c:pt>
                <c:pt idx="24">
                  <c:v>24.972000000000001</c:v>
                </c:pt>
                <c:pt idx="25">
                  <c:v>25.971</c:v>
                </c:pt>
                <c:pt idx="26">
                  <c:v>26.97</c:v>
                </c:pt>
                <c:pt idx="27">
                  <c:v>27.969000000000001</c:v>
                </c:pt>
                <c:pt idx="28">
                  <c:v>28.968</c:v>
                </c:pt>
                <c:pt idx="29">
                  <c:v>29.966999999999999</c:v>
                </c:pt>
                <c:pt idx="30">
                  <c:v>30.966000000000001</c:v>
                </c:pt>
                <c:pt idx="31">
                  <c:v>31.965</c:v>
                </c:pt>
                <c:pt idx="32">
                  <c:v>32.963999999999999</c:v>
                </c:pt>
                <c:pt idx="33">
                  <c:v>33.963000000000001</c:v>
                </c:pt>
                <c:pt idx="34">
                  <c:v>34.962000000000003</c:v>
                </c:pt>
                <c:pt idx="35">
                  <c:v>35.960999999999999</c:v>
                </c:pt>
                <c:pt idx="36">
                  <c:v>36.96</c:v>
                </c:pt>
                <c:pt idx="37">
                  <c:v>37.959000000000003</c:v>
                </c:pt>
                <c:pt idx="38">
                  <c:v>38.957999999999998</c:v>
                </c:pt>
                <c:pt idx="39">
                  <c:v>39.957000000000001</c:v>
                </c:pt>
                <c:pt idx="40">
                  <c:v>40.956000000000003</c:v>
                </c:pt>
                <c:pt idx="41">
                  <c:v>41.954999999999998</c:v>
                </c:pt>
                <c:pt idx="42">
                  <c:v>42.954000000000001</c:v>
                </c:pt>
                <c:pt idx="43">
                  <c:v>43.953000000000003</c:v>
                </c:pt>
                <c:pt idx="44">
                  <c:v>44.951999999999998</c:v>
                </c:pt>
                <c:pt idx="45">
                  <c:v>45.951000000000001</c:v>
                </c:pt>
                <c:pt idx="46">
                  <c:v>46.95</c:v>
                </c:pt>
                <c:pt idx="47">
                  <c:v>47.948999999999998</c:v>
                </c:pt>
                <c:pt idx="48">
                  <c:v>48.948</c:v>
                </c:pt>
                <c:pt idx="49">
                  <c:v>49.947000000000003</c:v>
                </c:pt>
                <c:pt idx="50">
                  <c:v>50.945999999999998</c:v>
                </c:pt>
                <c:pt idx="51">
                  <c:v>51.945</c:v>
                </c:pt>
                <c:pt idx="52">
                  <c:v>52.944000000000003</c:v>
                </c:pt>
                <c:pt idx="53">
                  <c:v>53.942999999999998</c:v>
                </c:pt>
                <c:pt idx="54">
                  <c:v>54.942</c:v>
                </c:pt>
                <c:pt idx="55">
                  <c:v>55.941000000000003</c:v>
                </c:pt>
                <c:pt idx="56">
                  <c:v>56.94</c:v>
                </c:pt>
                <c:pt idx="57">
                  <c:v>57.939</c:v>
                </c:pt>
                <c:pt idx="58">
                  <c:v>58.938000000000002</c:v>
                </c:pt>
                <c:pt idx="59">
                  <c:v>59.936999999999998</c:v>
                </c:pt>
                <c:pt idx="60">
                  <c:v>60.936</c:v>
                </c:pt>
                <c:pt idx="61">
                  <c:v>61.935000000000002</c:v>
                </c:pt>
                <c:pt idx="62">
                  <c:v>62.933999999999997</c:v>
                </c:pt>
                <c:pt idx="63">
                  <c:v>63.933</c:v>
                </c:pt>
                <c:pt idx="64">
                  <c:v>64.932000000000002</c:v>
                </c:pt>
                <c:pt idx="65">
                  <c:v>65.930999999999997</c:v>
                </c:pt>
                <c:pt idx="66">
                  <c:v>66.930000000000007</c:v>
                </c:pt>
                <c:pt idx="67">
                  <c:v>67.929000000000002</c:v>
                </c:pt>
                <c:pt idx="68">
                  <c:v>68.927999999999997</c:v>
                </c:pt>
                <c:pt idx="69">
                  <c:v>69.927000000000007</c:v>
                </c:pt>
                <c:pt idx="70">
                  <c:v>70.926000000000002</c:v>
                </c:pt>
                <c:pt idx="71">
                  <c:v>71.924999999999997</c:v>
                </c:pt>
                <c:pt idx="72">
                  <c:v>72.924000000000007</c:v>
                </c:pt>
                <c:pt idx="73">
                  <c:v>73.923000000000002</c:v>
                </c:pt>
                <c:pt idx="74">
                  <c:v>74.921999999999997</c:v>
                </c:pt>
                <c:pt idx="75">
                  <c:v>75.921000000000006</c:v>
                </c:pt>
                <c:pt idx="76">
                  <c:v>76.92</c:v>
                </c:pt>
                <c:pt idx="77">
                  <c:v>77.918999999999997</c:v>
                </c:pt>
                <c:pt idx="78">
                  <c:v>78.918000000000006</c:v>
                </c:pt>
                <c:pt idx="79">
                  <c:v>79.917000000000002</c:v>
                </c:pt>
                <c:pt idx="80">
                  <c:v>80.915999999999997</c:v>
                </c:pt>
                <c:pt idx="81">
                  <c:v>81.915000000000006</c:v>
                </c:pt>
                <c:pt idx="82">
                  <c:v>82.914000000000001</c:v>
                </c:pt>
                <c:pt idx="83">
                  <c:v>83.912999999999997</c:v>
                </c:pt>
                <c:pt idx="84">
                  <c:v>84.912000000000006</c:v>
                </c:pt>
                <c:pt idx="85">
                  <c:v>85.911000000000001</c:v>
                </c:pt>
                <c:pt idx="86">
                  <c:v>86.91</c:v>
                </c:pt>
                <c:pt idx="87">
                  <c:v>87.909000000000006</c:v>
                </c:pt>
                <c:pt idx="88">
                  <c:v>88.908000000000001</c:v>
                </c:pt>
                <c:pt idx="89">
                  <c:v>89.906999999999996</c:v>
                </c:pt>
                <c:pt idx="90">
                  <c:v>90.906000000000006</c:v>
                </c:pt>
                <c:pt idx="91">
                  <c:v>91.905000000000001</c:v>
                </c:pt>
                <c:pt idx="92">
                  <c:v>92.903999999999996</c:v>
                </c:pt>
                <c:pt idx="93">
                  <c:v>93.903000000000006</c:v>
                </c:pt>
                <c:pt idx="94">
                  <c:v>94.902000000000001</c:v>
                </c:pt>
                <c:pt idx="95">
                  <c:v>95.900999999999996</c:v>
                </c:pt>
                <c:pt idx="96">
                  <c:v>96.9</c:v>
                </c:pt>
                <c:pt idx="97">
                  <c:v>97.899000000000001</c:v>
                </c:pt>
                <c:pt idx="98">
                  <c:v>98.897999999999996</c:v>
                </c:pt>
                <c:pt idx="99">
                  <c:v>99.897000000000006</c:v>
                </c:pt>
                <c:pt idx="100">
                  <c:v>100.896</c:v>
                </c:pt>
                <c:pt idx="101">
                  <c:v>101.895</c:v>
                </c:pt>
                <c:pt idx="102">
                  <c:v>102.89400000000001</c:v>
                </c:pt>
                <c:pt idx="103">
                  <c:v>103.893</c:v>
                </c:pt>
                <c:pt idx="104">
                  <c:v>104.892</c:v>
                </c:pt>
                <c:pt idx="105">
                  <c:v>105.89100000000001</c:v>
                </c:pt>
                <c:pt idx="106">
                  <c:v>106.89</c:v>
                </c:pt>
                <c:pt idx="107">
                  <c:v>107.889</c:v>
                </c:pt>
                <c:pt idx="108">
                  <c:v>108.88800000000001</c:v>
                </c:pt>
                <c:pt idx="109">
                  <c:v>109.887</c:v>
                </c:pt>
                <c:pt idx="110">
                  <c:v>110.886</c:v>
                </c:pt>
                <c:pt idx="111">
                  <c:v>111.88500000000001</c:v>
                </c:pt>
                <c:pt idx="112">
                  <c:v>112.884</c:v>
                </c:pt>
                <c:pt idx="113">
                  <c:v>113.883</c:v>
                </c:pt>
                <c:pt idx="114">
                  <c:v>114.88200000000001</c:v>
                </c:pt>
                <c:pt idx="115">
                  <c:v>115.881</c:v>
                </c:pt>
                <c:pt idx="116">
                  <c:v>116.88</c:v>
                </c:pt>
                <c:pt idx="117">
                  <c:v>117.879</c:v>
                </c:pt>
                <c:pt idx="118">
                  <c:v>118.878</c:v>
                </c:pt>
                <c:pt idx="119">
                  <c:v>119.877</c:v>
                </c:pt>
                <c:pt idx="120">
                  <c:v>120.876</c:v>
                </c:pt>
                <c:pt idx="121">
                  <c:v>121.875</c:v>
                </c:pt>
                <c:pt idx="122">
                  <c:v>122.874</c:v>
                </c:pt>
                <c:pt idx="123">
                  <c:v>123.873</c:v>
                </c:pt>
                <c:pt idx="124">
                  <c:v>124.872</c:v>
                </c:pt>
                <c:pt idx="125">
                  <c:v>125.871</c:v>
                </c:pt>
                <c:pt idx="126">
                  <c:v>126.87</c:v>
                </c:pt>
                <c:pt idx="127">
                  <c:v>127.869</c:v>
                </c:pt>
                <c:pt idx="128">
                  <c:v>128.86799999999999</c:v>
                </c:pt>
                <c:pt idx="129">
                  <c:v>129.86699999999999</c:v>
                </c:pt>
                <c:pt idx="130">
                  <c:v>130.86600000000001</c:v>
                </c:pt>
                <c:pt idx="131">
                  <c:v>131.86500000000001</c:v>
                </c:pt>
                <c:pt idx="132">
                  <c:v>132.864</c:v>
                </c:pt>
                <c:pt idx="133">
                  <c:v>133.863</c:v>
                </c:pt>
                <c:pt idx="134">
                  <c:v>134.86199999999999</c:v>
                </c:pt>
                <c:pt idx="135">
                  <c:v>135.86099999999999</c:v>
                </c:pt>
                <c:pt idx="136">
                  <c:v>136.86000000000001</c:v>
                </c:pt>
                <c:pt idx="137">
                  <c:v>137.85900000000001</c:v>
                </c:pt>
                <c:pt idx="138">
                  <c:v>138.858</c:v>
                </c:pt>
                <c:pt idx="139">
                  <c:v>139.857</c:v>
                </c:pt>
                <c:pt idx="140">
                  <c:v>140.85599999999999</c:v>
                </c:pt>
                <c:pt idx="141">
                  <c:v>141.85499999999999</c:v>
                </c:pt>
                <c:pt idx="142">
                  <c:v>142.85400000000001</c:v>
                </c:pt>
                <c:pt idx="143">
                  <c:v>143.85300000000001</c:v>
                </c:pt>
                <c:pt idx="144">
                  <c:v>144.852</c:v>
                </c:pt>
                <c:pt idx="145">
                  <c:v>145.851</c:v>
                </c:pt>
                <c:pt idx="146">
                  <c:v>146.85</c:v>
                </c:pt>
                <c:pt idx="147">
                  <c:v>147.84899999999999</c:v>
                </c:pt>
                <c:pt idx="148">
                  <c:v>148.84800000000001</c:v>
                </c:pt>
                <c:pt idx="149">
                  <c:v>149.84700000000001</c:v>
                </c:pt>
                <c:pt idx="150">
                  <c:v>150.846</c:v>
                </c:pt>
                <c:pt idx="151">
                  <c:v>151.845</c:v>
                </c:pt>
                <c:pt idx="152">
                  <c:v>152.84399999999999</c:v>
                </c:pt>
                <c:pt idx="153">
                  <c:v>153.84299999999999</c:v>
                </c:pt>
                <c:pt idx="154">
                  <c:v>154.84200000000001</c:v>
                </c:pt>
                <c:pt idx="155">
                  <c:v>155.84100000000001</c:v>
                </c:pt>
                <c:pt idx="156">
                  <c:v>156.84</c:v>
                </c:pt>
                <c:pt idx="157">
                  <c:v>157.839</c:v>
                </c:pt>
                <c:pt idx="158">
                  <c:v>158.83799999999999</c:v>
                </c:pt>
                <c:pt idx="159">
                  <c:v>159.83699999999999</c:v>
                </c:pt>
                <c:pt idx="160">
                  <c:v>160.83600000000001</c:v>
                </c:pt>
                <c:pt idx="161">
                  <c:v>161.83500000000001</c:v>
                </c:pt>
                <c:pt idx="162">
                  <c:v>162.834</c:v>
                </c:pt>
                <c:pt idx="163">
                  <c:v>163.833</c:v>
                </c:pt>
                <c:pt idx="164">
                  <c:v>164.83199999999999</c:v>
                </c:pt>
                <c:pt idx="165">
                  <c:v>165.83099999999999</c:v>
                </c:pt>
                <c:pt idx="166">
                  <c:v>166.83</c:v>
                </c:pt>
                <c:pt idx="167">
                  <c:v>167.82900000000001</c:v>
                </c:pt>
                <c:pt idx="168">
                  <c:v>168.828</c:v>
                </c:pt>
                <c:pt idx="169">
                  <c:v>169.827</c:v>
                </c:pt>
                <c:pt idx="170">
                  <c:v>170.82599999999999</c:v>
                </c:pt>
                <c:pt idx="171">
                  <c:v>171.82499999999999</c:v>
                </c:pt>
                <c:pt idx="172">
                  <c:v>172.82400000000001</c:v>
                </c:pt>
                <c:pt idx="173">
                  <c:v>173.82300000000001</c:v>
                </c:pt>
                <c:pt idx="174">
                  <c:v>174.822</c:v>
                </c:pt>
                <c:pt idx="175">
                  <c:v>175.821</c:v>
                </c:pt>
                <c:pt idx="176">
                  <c:v>176.82</c:v>
                </c:pt>
                <c:pt idx="177">
                  <c:v>177.81899999999999</c:v>
                </c:pt>
                <c:pt idx="178">
                  <c:v>178.81800000000001</c:v>
                </c:pt>
                <c:pt idx="179">
                  <c:v>179.81700000000001</c:v>
                </c:pt>
                <c:pt idx="180">
                  <c:v>180.816</c:v>
                </c:pt>
                <c:pt idx="181">
                  <c:v>181.815</c:v>
                </c:pt>
                <c:pt idx="182">
                  <c:v>182.81399999999999</c:v>
                </c:pt>
                <c:pt idx="183">
                  <c:v>183.81299999999999</c:v>
                </c:pt>
                <c:pt idx="184">
                  <c:v>184.81200000000001</c:v>
                </c:pt>
                <c:pt idx="185">
                  <c:v>185.81100000000001</c:v>
                </c:pt>
                <c:pt idx="186">
                  <c:v>186.81</c:v>
                </c:pt>
                <c:pt idx="187">
                  <c:v>187.809</c:v>
                </c:pt>
                <c:pt idx="188">
                  <c:v>188.80799999999999</c:v>
                </c:pt>
                <c:pt idx="189">
                  <c:v>189.80699999999999</c:v>
                </c:pt>
                <c:pt idx="190">
                  <c:v>190.80600000000001</c:v>
                </c:pt>
                <c:pt idx="191">
                  <c:v>191.80500000000001</c:v>
                </c:pt>
                <c:pt idx="192">
                  <c:v>192.804</c:v>
                </c:pt>
                <c:pt idx="193">
                  <c:v>193.803</c:v>
                </c:pt>
                <c:pt idx="194">
                  <c:v>194.80199999999999</c:v>
                </c:pt>
                <c:pt idx="195">
                  <c:v>195.80099999999999</c:v>
                </c:pt>
                <c:pt idx="196">
                  <c:v>196.8</c:v>
                </c:pt>
                <c:pt idx="197">
                  <c:v>197.79900000000001</c:v>
                </c:pt>
                <c:pt idx="198">
                  <c:v>198.798</c:v>
                </c:pt>
                <c:pt idx="199">
                  <c:v>199.797</c:v>
                </c:pt>
                <c:pt idx="200">
                  <c:v>200.79599999999999</c:v>
                </c:pt>
                <c:pt idx="201">
                  <c:v>201.79499999999999</c:v>
                </c:pt>
                <c:pt idx="202">
                  <c:v>202.79400000000001</c:v>
                </c:pt>
                <c:pt idx="203">
                  <c:v>203.79300000000001</c:v>
                </c:pt>
                <c:pt idx="204">
                  <c:v>204.792</c:v>
                </c:pt>
                <c:pt idx="205">
                  <c:v>205.791</c:v>
                </c:pt>
                <c:pt idx="206">
                  <c:v>206.79</c:v>
                </c:pt>
                <c:pt idx="207">
                  <c:v>207.78899999999999</c:v>
                </c:pt>
                <c:pt idx="208">
                  <c:v>208.78800000000001</c:v>
                </c:pt>
                <c:pt idx="209">
                  <c:v>209.78700000000001</c:v>
                </c:pt>
                <c:pt idx="210">
                  <c:v>210.786</c:v>
                </c:pt>
                <c:pt idx="211">
                  <c:v>211.785</c:v>
                </c:pt>
                <c:pt idx="212">
                  <c:v>212.78399999999999</c:v>
                </c:pt>
                <c:pt idx="213">
                  <c:v>213.78299999999999</c:v>
                </c:pt>
                <c:pt idx="214">
                  <c:v>214.78200000000001</c:v>
                </c:pt>
                <c:pt idx="215">
                  <c:v>215.78100000000001</c:v>
                </c:pt>
                <c:pt idx="216">
                  <c:v>216.78</c:v>
                </c:pt>
                <c:pt idx="217">
                  <c:v>217.779</c:v>
                </c:pt>
                <c:pt idx="218">
                  <c:v>218.77799999999999</c:v>
                </c:pt>
                <c:pt idx="219">
                  <c:v>219.77699999999999</c:v>
                </c:pt>
                <c:pt idx="220">
                  <c:v>220.77600000000001</c:v>
                </c:pt>
                <c:pt idx="221">
                  <c:v>221.77500000000001</c:v>
                </c:pt>
                <c:pt idx="222">
                  <c:v>222.774</c:v>
                </c:pt>
                <c:pt idx="223">
                  <c:v>223.773</c:v>
                </c:pt>
                <c:pt idx="224">
                  <c:v>224.77199999999999</c:v>
                </c:pt>
                <c:pt idx="225">
                  <c:v>225.77099999999999</c:v>
                </c:pt>
                <c:pt idx="226">
                  <c:v>226.77</c:v>
                </c:pt>
                <c:pt idx="227">
                  <c:v>227.76900000000001</c:v>
                </c:pt>
                <c:pt idx="228">
                  <c:v>228.768</c:v>
                </c:pt>
                <c:pt idx="229">
                  <c:v>229.767</c:v>
                </c:pt>
                <c:pt idx="230">
                  <c:v>230.76599999999999</c:v>
                </c:pt>
                <c:pt idx="231">
                  <c:v>231.76499999999999</c:v>
                </c:pt>
                <c:pt idx="232">
                  <c:v>232.76400000000001</c:v>
                </c:pt>
                <c:pt idx="233">
                  <c:v>233.76300000000001</c:v>
                </c:pt>
                <c:pt idx="234">
                  <c:v>234.762</c:v>
                </c:pt>
                <c:pt idx="235">
                  <c:v>235.761</c:v>
                </c:pt>
                <c:pt idx="236">
                  <c:v>236.76</c:v>
                </c:pt>
                <c:pt idx="237">
                  <c:v>237.75899999999999</c:v>
                </c:pt>
                <c:pt idx="238">
                  <c:v>238.75800000000001</c:v>
                </c:pt>
                <c:pt idx="239">
                  <c:v>239.75700000000001</c:v>
                </c:pt>
                <c:pt idx="240">
                  <c:v>240.756</c:v>
                </c:pt>
                <c:pt idx="241">
                  <c:v>241.755</c:v>
                </c:pt>
                <c:pt idx="242">
                  <c:v>242.75399999999999</c:v>
                </c:pt>
                <c:pt idx="243">
                  <c:v>243.75299999999999</c:v>
                </c:pt>
                <c:pt idx="244">
                  <c:v>244.75200000000001</c:v>
                </c:pt>
                <c:pt idx="245">
                  <c:v>245.751</c:v>
                </c:pt>
                <c:pt idx="246">
                  <c:v>246.75</c:v>
                </c:pt>
                <c:pt idx="247">
                  <c:v>247.749</c:v>
                </c:pt>
                <c:pt idx="248">
                  <c:v>248.74799999999999</c:v>
                </c:pt>
                <c:pt idx="249">
                  <c:v>249.74700000000001</c:v>
                </c:pt>
                <c:pt idx="250">
                  <c:v>250.74600000000001</c:v>
                </c:pt>
                <c:pt idx="251">
                  <c:v>251.745</c:v>
                </c:pt>
                <c:pt idx="252">
                  <c:v>252.744</c:v>
                </c:pt>
                <c:pt idx="253">
                  <c:v>253.74299999999999</c:v>
                </c:pt>
                <c:pt idx="254">
                  <c:v>254.74199999999999</c:v>
                </c:pt>
                <c:pt idx="255">
                  <c:v>255.74100000000001</c:v>
                </c:pt>
                <c:pt idx="256">
                  <c:v>256.74</c:v>
                </c:pt>
                <c:pt idx="257">
                  <c:v>257.73899999999998</c:v>
                </c:pt>
                <c:pt idx="258">
                  <c:v>258.738</c:v>
                </c:pt>
                <c:pt idx="259">
                  <c:v>259.73700000000002</c:v>
                </c:pt>
                <c:pt idx="260">
                  <c:v>260.73599999999999</c:v>
                </c:pt>
                <c:pt idx="261">
                  <c:v>261.73500000000001</c:v>
                </c:pt>
                <c:pt idx="262">
                  <c:v>262.73399999999998</c:v>
                </c:pt>
                <c:pt idx="263">
                  <c:v>263.733</c:v>
                </c:pt>
                <c:pt idx="264">
                  <c:v>264.73200000000003</c:v>
                </c:pt>
                <c:pt idx="265">
                  <c:v>265.73099999999999</c:v>
                </c:pt>
                <c:pt idx="266">
                  <c:v>266.73</c:v>
                </c:pt>
                <c:pt idx="267">
                  <c:v>267.72899999999998</c:v>
                </c:pt>
                <c:pt idx="268">
                  <c:v>268.72800000000001</c:v>
                </c:pt>
                <c:pt idx="269">
                  <c:v>269.72699999999998</c:v>
                </c:pt>
                <c:pt idx="270">
                  <c:v>270.726</c:v>
                </c:pt>
                <c:pt idx="271">
                  <c:v>271.72500000000002</c:v>
                </c:pt>
                <c:pt idx="272">
                  <c:v>272.72399999999999</c:v>
                </c:pt>
                <c:pt idx="273">
                  <c:v>273.72300000000001</c:v>
                </c:pt>
                <c:pt idx="274">
                  <c:v>274.72199999999998</c:v>
                </c:pt>
                <c:pt idx="275">
                  <c:v>275.721</c:v>
                </c:pt>
                <c:pt idx="276">
                  <c:v>276.72000000000003</c:v>
                </c:pt>
                <c:pt idx="277">
                  <c:v>277.71899999999999</c:v>
                </c:pt>
                <c:pt idx="278">
                  <c:v>278.71800000000002</c:v>
                </c:pt>
                <c:pt idx="279">
                  <c:v>279.71699999999998</c:v>
                </c:pt>
                <c:pt idx="280">
                  <c:v>280.71600000000001</c:v>
                </c:pt>
                <c:pt idx="281">
                  <c:v>281.71499999999997</c:v>
                </c:pt>
                <c:pt idx="282">
                  <c:v>282.714</c:v>
                </c:pt>
                <c:pt idx="283">
                  <c:v>283.71300000000002</c:v>
                </c:pt>
                <c:pt idx="284">
                  <c:v>284.71199999999999</c:v>
                </c:pt>
                <c:pt idx="285">
                  <c:v>285.71100000000001</c:v>
                </c:pt>
                <c:pt idx="286">
                  <c:v>286.70999999999998</c:v>
                </c:pt>
                <c:pt idx="287">
                  <c:v>287.709</c:v>
                </c:pt>
                <c:pt idx="288">
                  <c:v>288.70800000000003</c:v>
                </c:pt>
                <c:pt idx="289">
                  <c:v>289.70699999999999</c:v>
                </c:pt>
                <c:pt idx="290">
                  <c:v>290.70600000000002</c:v>
                </c:pt>
                <c:pt idx="291">
                  <c:v>291.70499999999998</c:v>
                </c:pt>
                <c:pt idx="292">
                  <c:v>292.70400000000001</c:v>
                </c:pt>
                <c:pt idx="293">
                  <c:v>293.70299999999997</c:v>
                </c:pt>
                <c:pt idx="294">
                  <c:v>294.702</c:v>
                </c:pt>
                <c:pt idx="295">
                  <c:v>295.70100000000002</c:v>
                </c:pt>
                <c:pt idx="296">
                  <c:v>296.7</c:v>
                </c:pt>
                <c:pt idx="297">
                  <c:v>297.69900000000001</c:v>
                </c:pt>
                <c:pt idx="298">
                  <c:v>298.69799999999998</c:v>
                </c:pt>
                <c:pt idx="299">
                  <c:v>299.697</c:v>
                </c:pt>
                <c:pt idx="300">
                  <c:v>300.69600000000003</c:v>
                </c:pt>
                <c:pt idx="301">
                  <c:v>301.69499999999999</c:v>
                </c:pt>
                <c:pt idx="302">
                  <c:v>302.69400000000002</c:v>
                </c:pt>
                <c:pt idx="303">
                  <c:v>303.69299999999998</c:v>
                </c:pt>
                <c:pt idx="304">
                  <c:v>304.69200000000001</c:v>
                </c:pt>
                <c:pt idx="305">
                  <c:v>305.69099999999997</c:v>
                </c:pt>
                <c:pt idx="306">
                  <c:v>306.69</c:v>
                </c:pt>
                <c:pt idx="307">
                  <c:v>307.68900000000002</c:v>
                </c:pt>
                <c:pt idx="308">
                  <c:v>308.68799999999999</c:v>
                </c:pt>
                <c:pt idx="309">
                  <c:v>309.68700000000001</c:v>
                </c:pt>
                <c:pt idx="310">
                  <c:v>310.68599999999998</c:v>
                </c:pt>
                <c:pt idx="311">
                  <c:v>311.685</c:v>
                </c:pt>
                <c:pt idx="312">
                  <c:v>312.68400000000003</c:v>
                </c:pt>
                <c:pt idx="313">
                  <c:v>313.68299999999999</c:v>
                </c:pt>
                <c:pt idx="314">
                  <c:v>314.68200000000002</c:v>
                </c:pt>
                <c:pt idx="315">
                  <c:v>315.68099999999998</c:v>
                </c:pt>
                <c:pt idx="316">
                  <c:v>316.68</c:v>
                </c:pt>
                <c:pt idx="317">
                  <c:v>317.67899999999997</c:v>
                </c:pt>
                <c:pt idx="318">
                  <c:v>318.678</c:v>
                </c:pt>
                <c:pt idx="319">
                  <c:v>319.67700000000002</c:v>
                </c:pt>
                <c:pt idx="320">
                  <c:v>320.67599999999999</c:v>
                </c:pt>
                <c:pt idx="321">
                  <c:v>321.67500000000001</c:v>
                </c:pt>
                <c:pt idx="322">
                  <c:v>322.67399999999998</c:v>
                </c:pt>
                <c:pt idx="323">
                  <c:v>323.673</c:v>
                </c:pt>
                <c:pt idx="324">
                  <c:v>324.67200000000003</c:v>
                </c:pt>
                <c:pt idx="325">
                  <c:v>325.67099999999999</c:v>
                </c:pt>
                <c:pt idx="326">
                  <c:v>326.67</c:v>
                </c:pt>
                <c:pt idx="327">
                  <c:v>327.66899999999998</c:v>
                </c:pt>
                <c:pt idx="328">
                  <c:v>328.66800000000001</c:v>
                </c:pt>
                <c:pt idx="329">
                  <c:v>329.66699999999997</c:v>
                </c:pt>
                <c:pt idx="330">
                  <c:v>330.666</c:v>
                </c:pt>
                <c:pt idx="331">
                  <c:v>331.66500000000002</c:v>
                </c:pt>
                <c:pt idx="332">
                  <c:v>332.66399999999999</c:v>
                </c:pt>
                <c:pt idx="333">
                  <c:v>333.66300000000001</c:v>
                </c:pt>
                <c:pt idx="334">
                  <c:v>334.66199999999998</c:v>
                </c:pt>
                <c:pt idx="335">
                  <c:v>335.661</c:v>
                </c:pt>
                <c:pt idx="336">
                  <c:v>336.66</c:v>
                </c:pt>
                <c:pt idx="337">
                  <c:v>337.65899999999999</c:v>
                </c:pt>
                <c:pt idx="338">
                  <c:v>338.65800000000002</c:v>
                </c:pt>
                <c:pt idx="339">
                  <c:v>339.65699999999998</c:v>
                </c:pt>
                <c:pt idx="340">
                  <c:v>340.65600000000001</c:v>
                </c:pt>
                <c:pt idx="341">
                  <c:v>341.65499999999997</c:v>
                </c:pt>
                <c:pt idx="342">
                  <c:v>342.654</c:v>
                </c:pt>
                <c:pt idx="343">
                  <c:v>343.65300000000002</c:v>
                </c:pt>
                <c:pt idx="344">
                  <c:v>344.65199999999999</c:v>
                </c:pt>
                <c:pt idx="345">
                  <c:v>345.65100000000001</c:v>
                </c:pt>
                <c:pt idx="346">
                  <c:v>346.65</c:v>
                </c:pt>
                <c:pt idx="347">
                  <c:v>347.649</c:v>
                </c:pt>
                <c:pt idx="348">
                  <c:v>348.64800000000002</c:v>
                </c:pt>
                <c:pt idx="349">
                  <c:v>349.64699999999999</c:v>
                </c:pt>
                <c:pt idx="350">
                  <c:v>350.64600000000002</c:v>
                </c:pt>
                <c:pt idx="351">
                  <c:v>351.64499999999998</c:v>
                </c:pt>
                <c:pt idx="352">
                  <c:v>352.64400000000001</c:v>
                </c:pt>
                <c:pt idx="353">
                  <c:v>353.64299999999997</c:v>
                </c:pt>
                <c:pt idx="354">
                  <c:v>354.642</c:v>
                </c:pt>
                <c:pt idx="355">
                  <c:v>355.64100000000002</c:v>
                </c:pt>
                <c:pt idx="356">
                  <c:v>356.64</c:v>
                </c:pt>
                <c:pt idx="357">
                  <c:v>357.63900000000001</c:v>
                </c:pt>
                <c:pt idx="358">
                  <c:v>358.63799999999998</c:v>
                </c:pt>
                <c:pt idx="359">
                  <c:v>359.637</c:v>
                </c:pt>
                <c:pt idx="360">
                  <c:v>360.63600000000002</c:v>
                </c:pt>
                <c:pt idx="361">
                  <c:v>361.63499999999999</c:v>
                </c:pt>
                <c:pt idx="362">
                  <c:v>362.63400000000001</c:v>
                </c:pt>
                <c:pt idx="363">
                  <c:v>363.63299999999998</c:v>
                </c:pt>
                <c:pt idx="364">
                  <c:v>364.63200000000001</c:v>
                </c:pt>
                <c:pt idx="365">
                  <c:v>365.63099999999997</c:v>
                </c:pt>
                <c:pt idx="366">
                  <c:v>366.63</c:v>
                </c:pt>
                <c:pt idx="367">
                  <c:v>367.62900000000002</c:v>
                </c:pt>
                <c:pt idx="368">
                  <c:v>368.62799999999999</c:v>
                </c:pt>
                <c:pt idx="369">
                  <c:v>369.62700000000001</c:v>
                </c:pt>
                <c:pt idx="370">
                  <c:v>370.62599999999998</c:v>
                </c:pt>
                <c:pt idx="371">
                  <c:v>371.625</c:v>
                </c:pt>
                <c:pt idx="372">
                  <c:v>372.62400000000002</c:v>
                </c:pt>
                <c:pt idx="373">
                  <c:v>373.62299999999999</c:v>
                </c:pt>
                <c:pt idx="374">
                  <c:v>374.62200000000001</c:v>
                </c:pt>
                <c:pt idx="375">
                  <c:v>375.62099999999998</c:v>
                </c:pt>
                <c:pt idx="376">
                  <c:v>376.62</c:v>
                </c:pt>
                <c:pt idx="377">
                  <c:v>377.61900000000003</c:v>
                </c:pt>
                <c:pt idx="378">
                  <c:v>378.61799999999999</c:v>
                </c:pt>
                <c:pt idx="379">
                  <c:v>379.61700000000002</c:v>
                </c:pt>
                <c:pt idx="380">
                  <c:v>380.61599999999999</c:v>
                </c:pt>
                <c:pt idx="381">
                  <c:v>381.61500000000001</c:v>
                </c:pt>
                <c:pt idx="382">
                  <c:v>382.61399999999998</c:v>
                </c:pt>
                <c:pt idx="383">
                  <c:v>383.613</c:v>
                </c:pt>
                <c:pt idx="384">
                  <c:v>384.61200000000002</c:v>
                </c:pt>
                <c:pt idx="385">
                  <c:v>385.61099999999999</c:v>
                </c:pt>
                <c:pt idx="386">
                  <c:v>386.61</c:v>
                </c:pt>
                <c:pt idx="387">
                  <c:v>387.60899999999998</c:v>
                </c:pt>
                <c:pt idx="388">
                  <c:v>388.608</c:v>
                </c:pt>
                <c:pt idx="389">
                  <c:v>389.60700000000003</c:v>
                </c:pt>
                <c:pt idx="390">
                  <c:v>390.60599999999999</c:v>
                </c:pt>
                <c:pt idx="391">
                  <c:v>391.60500000000002</c:v>
                </c:pt>
                <c:pt idx="392">
                  <c:v>392.60399999999998</c:v>
                </c:pt>
                <c:pt idx="393">
                  <c:v>393.60300000000001</c:v>
                </c:pt>
                <c:pt idx="394">
                  <c:v>394.60199999999998</c:v>
                </c:pt>
                <c:pt idx="395">
                  <c:v>395.601</c:v>
                </c:pt>
                <c:pt idx="396">
                  <c:v>396.6</c:v>
                </c:pt>
                <c:pt idx="397">
                  <c:v>397.59899999999999</c:v>
                </c:pt>
                <c:pt idx="398">
                  <c:v>398.59800000000001</c:v>
                </c:pt>
                <c:pt idx="399">
                  <c:v>399.59699999999998</c:v>
                </c:pt>
                <c:pt idx="400">
                  <c:v>400.596</c:v>
                </c:pt>
                <c:pt idx="401">
                  <c:v>401.59500000000003</c:v>
                </c:pt>
                <c:pt idx="402">
                  <c:v>402.59399999999999</c:v>
                </c:pt>
                <c:pt idx="403">
                  <c:v>403.59300000000002</c:v>
                </c:pt>
                <c:pt idx="404">
                  <c:v>404.59199999999998</c:v>
                </c:pt>
                <c:pt idx="405">
                  <c:v>405.59100000000001</c:v>
                </c:pt>
                <c:pt idx="406">
                  <c:v>406.59</c:v>
                </c:pt>
                <c:pt idx="407">
                  <c:v>407.589</c:v>
                </c:pt>
                <c:pt idx="408">
                  <c:v>408.58800000000002</c:v>
                </c:pt>
                <c:pt idx="409">
                  <c:v>409.58699999999999</c:v>
                </c:pt>
                <c:pt idx="410">
                  <c:v>410.58600000000001</c:v>
                </c:pt>
                <c:pt idx="411">
                  <c:v>411.58499999999998</c:v>
                </c:pt>
                <c:pt idx="412">
                  <c:v>412.584</c:v>
                </c:pt>
                <c:pt idx="413">
                  <c:v>413.58300000000003</c:v>
                </c:pt>
                <c:pt idx="414">
                  <c:v>414.58199999999999</c:v>
                </c:pt>
                <c:pt idx="415">
                  <c:v>415.58100000000002</c:v>
                </c:pt>
                <c:pt idx="416">
                  <c:v>416.58</c:v>
                </c:pt>
                <c:pt idx="417">
                  <c:v>417.57900000000001</c:v>
                </c:pt>
                <c:pt idx="418">
                  <c:v>418.57799999999997</c:v>
                </c:pt>
                <c:pt idx="419">
                  <c:v>419.577</c:v>
                </c:pt>
                <c:pt idx="420">
                  <c:v>420.57600000000002</c:v>
                </c:pt>
                <c:pt idx="421">
                  <c:v>421.57499999999999</c:v>
                </c:pt>
                <c:pt idx="422">
                  <c:v>422.57400000000001</c:v>
                </c:pt>
                <c:pt idx="423">
                  <c:v>423.57299999999998</c:v>
                </c:pt>
                <c:pt idx="424">
                  <c:v>424.572</c:v>
                </c:pt>
                <c:pt idx="425">
                  <c:v>425.57100000000003</c:v>
                </c:pt>
                <c:pt idx="426">
                  <c:v>426.57</c:v>
                </c:pt>
                <c:pt idx="427">
                  <c:v>427.56900000000002</c:v>
                </c:pt>
                <c:pt idx="428">
                  <c:v>428.56799999999998</c:v>
                </c:pt>
                <c:pt idx="429">
                  <c:v>429.56700000000001</c:v>
                </c:pt>
                <c:pt idx="430">
                  <c:v>430.56599999999997</c:v>
                </c:pt>
                <c:pt idx="431">
                  <c:v>431.565</c:v>
                </c:pt>
                <c:pt idx="432">
                  <c:v>432.56400000000002</c:v>
                </c:pt>
                <c:pt idx="433">
                  <c:v>433.56299999999999</c:v>
                </c:pt>
                <c:pt idx="434">
                  <c:v>434.56200000000001</c:v>
                </c:pt>
                <c:pt idx="435">
                  <c:v>435.56099999999998</c:v>
                </c:pt>
                <c:pt idx="436">
                  <c:v>436.56</c:v>
                </c:pt>
                <c:pt idx="437">
                  <c:v>437.55900000000003</c:v>
                </c:pt>
                <c:pt idx="438">
                  <c:v>438.55799999999999</c:v>
                </c:pt>
                <c:pt idx="439">
                  <c:v>439.55700000000002</c:v>
                </c:pt>
                <c:pt idx="440">
                  <c:v>440.55599999999998</c:v>
                </c:pt>
                <c:pt idx="441">
                  <c:v>441.55500000000001</c:v>
                </c:pt>
                <c:pt idx="442">
                  <c:v>442.55399999999997</c:v>
                </c:pt>
                <c:pt idx="443">
                  <c:v>443.553</c:v>
                </c:pt>
                <c:pt idx="444">
                  <c:v>444.55200000000002</c:v>
                </c:pt>
                <c:pt idx="445">
                  <c:v>445.55099999999999</c:v>
                </c:pt>
                <c:pt idx="446">
                  <c:v>446.55</c:v>
                </c:pt>
                <c:pt idx="447">
                  <c:v>447.54899999999998</c:v>
                </c:pt>
                <c:pt idx="448">
                  <c:v>448.548</c:v>
                </c:pt>
                <c:pt idx="449">
                  <c:v>449.54700000000003</c:v>
                </c:pt>
                <c:pt idx="450">
                  <c:v>450.54599999999999</c:v>
                </c:pt>
                <c:pt idx="451">
                  <c:v>451.54500000000002</c:v>
                </c:pt>
                <c:pt idx="452">
                  <c:v>452.54399999999998</c:v>
                </c:pt>
                <c:pt idx="453">
                  <c:v>453.54300000000001</c:v>
                </c:pt>
                <c:pt idx="454">
                  <c:v>454.54199999999997</c:v>
                </c:pt>
                <c:pt idx="455">
                  <c:v>455.541</c:v>
                </c:pt>
                <c:pt idx="456">
                  <c:v>456.54</c:v>
                </c:pt>
                <c:pt idx="457">
                  <c:v>457.53899999999999</c:v>
                </c:pt>
                <c:pt idx="458">
                  <c:v>458.53800000000001</c:v>
                </c:pt>
                <c:pt idx="459">
                  <c:v>459.53699999999998</c:v>
                </c:pt>
                <c:pt idx="460">
                  <c:v>460.536</c:v>
                </c:pt>
                <c:pt idx="461">
                  <c:v>461.53500000000003</c:v>
                </c:pt>
                <c:pt idx="462">
                  <c:v>462.53399999999999</c:v>
                </c:pt>
                <c:pt idx="463">
                  <c:v>463.53300000000002</c:v>
                </c:pt>
                <c:pt idx="464">
                  <c:v>464.53199999999998</c:v>
                </c:pt>
                <c:pt idx="465">
                  <c:v>465.53100000000001</c:v>
                </c:pt>
                <c:pt idx="466">
                  <c:v>466.53</c:v>
                </c:pt>
                <c:pt idx="467">
                  <c:v>467.529</c:v>
                </c:pt>
                <c:pt idx="468">
                  <c:v>468.52800000000002</c:v>
                </c:pt>
                <c:pt idx="469">
                  <c:v>469.52699999999999</c:v>
                </c:pt>
                <c:pt idx="470">
                  <c:v>470.52600000000001</c:v>
                </c:pt>
                <c:pt idx="471">
                  <c:v>471.52499999999998</c:v>
                </c:pt>
                <c:pt idx="472">
                  <c:v>472.524</c:v>
                </c:pt>
                <c:pt idx="473">
                  <c:v>473.52300000000002</c:v>
                </c:pt>
                <c:pt idx="474">
                  <c:v>474.52199999999999</c:v>
                </c:pt>
                <c:pt idx="475">
                  <c:v>475.52100000000002</c:v>
                </c:pt>
                <c:pt idx="476">
                  <c:v>476.52</c:v>
                </c:pt>
                <c:pt idx="477">
                  <c:v>477.51900000000001</c:v>
                </c:pt>
                <c:pt idx="478">
                  <c:v>478.51799999999997</c:v>
                </c:pt>
                <c:pt idx="479">
                  <c:v>479.517</c:v>
                </c:pt>
                <c:pt idx="480">
                  <c:v>480.51600000000002</c:v>
                </c:pt>
                <c:pt idx="481">
                  <c:v>481.51499999999999</c:v>
                </c:pt>
                <c:pt idx="482">
                  <c:v>482.51400000000001</c:v>
                </c:pt>
                <c:pt idx="483">
                  <c:v>483.51299999999998</c:v>
                </c:pt>
                <c:pt idx="484">
                  <c:v>484.512</c:v>
                </c:pt>
                <c:pt idx="485">
                  <c:v>485.51100000000002</c:v>
                </c:pt>
                <c:pt idx="486">
                  <c:v>486.51</c:v>
                </c:pt>
                <c:pt idx="487">
                  <c:v>487.50900000000001</c:v>
                </c:pt>
                <c:pt idx="488">
                  <c:v>488.50799999999998</c:v>
                </c:pt>
                <c:pt idx="489">
                  <c:v>489.50700000000001</c:v>
                </c:pt>
                <c:pt idx="490">
                  <c:v>490.50599999999997</c:v>
                </c:pt>
                <c:pt idx="491">
                  <c:v>491.505</c:v>
                </c:pt>
                <c:pt idx="492">
                  <c:v>492.50400000000002</c:v>
                </c:pt>
                <c:pt idx="493">
                  <c:v>493.50299999999999</c:v>
                </c:pt>
                <c:pt idx="494">
                  <c:v>494.50200000000001</c:v>
                </c:pt>
                <c:pt idx="495">
                  <c:v>495.50099999999998</c:v>
                </c:pt>
                <c:pt idx="496">
                  <c:v>496.5</c:v>
                </c:pt>
                <c:pt idx="497">
                  <c:v>497.49900000000002</c:v>
                </c:pt>
                <c:pt idx="498">
                  <c:v>498.49799999999999</c:v>
                </c:pt>
                <c:pt idx="499">
                  <c:v>499.49700000000001</c:v>
                </c:pt>
                <c:pt idx="500">
                  <c:v>500.49599999999998</c:v>
                </c:pt>
                <c:pt idx="501">
                  <c:v>501.495</c:v>
                </c:pt>
                <c:pt idx="502">
                  <c:v>502.49400000000003</c:v>
                </c:pt>
                <c:pt idx="503">
                  <c:v>503.49299999999999</c:v>
                </c:pt>
                <c:pt idx="504">
                  <c:v>504.49200000000002</c:v>
                </c:pt>
                <c:pt idx="505">
                  <c:v>505.49099999999999</c:v>
                </c:pt>
                <c:pt idx="506">
                  <c:v>506.49</c:v>
                </c:pt>
                <c:pt idx="507">
                  <c:v>507.48899999999998</c:v>
                </c:pt>
                <c:pt idx="508">
                  <c:v>508.488</c:v>
                </c:pt>
                <c:pt idx="509">
                  <c:v>509.48700000000002</c:v>
                </c:pt>
                <c:pt idx="510">
                  <c:v>510.48599999999999</c:v>
                </c:pt>
                <c:pt idx="511">
                  <c:v>511.48500000000001</c:v>
                </c:pt>
                <c:pt idx="512">
                  <c:v>512.48400000000004</c:v>
                </c:pt>
                <c:pt idx="513">
                  <c:v>513.48299999999995</c:v>
                </c:pt>
                <c:pt idx="514">
                  <c:v>514.48199999999997</c:v>
                </c:pt>
                <c:pt idx="515">
                  <c:v>515.48099999999999</c:v>
                </c:pt>
                <c:pt idx="516">
                  <c:v>516.48</c:v>
                </c:pt>
                <c:pt idx="517">
                  <c:v>517.47900000000004</c:v>
                </c:pt>
                <c:pt idx="518">
                  <c:v>518.47799999999995</c:v>
                </c:pt>
                <c:pt idx="519">
                  <c:v>519.47699999999998</c:v>
                </c:pt>
                <c:pt idx="520">
                  <c:v>520.476</c:v>
                </c:pt>
                <c:pt idx="521">
                  <c:v>521.47500000000002</c:v>
                </c:pt>
                <c:pt idx="522">
                  <c:v>522.47400000000005</c:v>
                </c:pt>
                <c:pt idx="523">
                  <c:v>523.47299999999996</c:v>
                </c:pt>
                <c:pt idx="524">
                  <c:v>524.47199999999998</c:v>
                </c:pt>
                <c:pt idx="525">
                  <c:v>525.471</c:v>
                </c:pt>
                <c:pt idx="526">
                  <c:v>526.47</c:v>
                </c:pt>
                <c:pt idx="527">
                  <c:v>527.46900000000005</c:v>
                </c:pt>
                <c:pt idx="528">
                  <c:v>528.46799999999996</c:v>
                </c:pt>
                <c:pt idx="529">
                  <c:v>529.46699999999998</c:v>
                </c:pt>
                <c:pt idx="530">
                  <c:v>530.46600000000001</c:v>
                </c:pt>
                <c:pt idx="531">
                  <c:v>531.46500000000003</c:v>
                </c:pt>
                <c:pt idx="532">
                  <c:v>532.46400000000006</c:v>
                </c:pt>
                <c:pt idx="533">
                  <c:v>533.46299999999997</c:v>
                </c:pt>
                <c:pt idx="534">
                  <c:v>534.46199999999999</c:v>
                </c:pt>
                <c:pt idx="535">
                  <c:v>535.46100000000001</c:v>
                </c:pt>
                <c:pt idx="536">
                  <c:v>536.46</c:v>
                </c:pt>
                <c:pt idx="537">
                  <c:v>537.45899999999995</c:v>
                </c:pt>
                <c:pt idx="538">
                  <c:v>538.45799999999997</c:v>
                </c:pt>
                <c:pt idx="539">
                  <c:v>539.45699999999999</c:v>
                </c:pt>
                <c:pt idx="540">
                  <c:v>540.45600000000002</c:v>
                </c:pt>
                <c:pt idx="541">
                  <c:v>541.45500000000004</c:v>
                </c:pt>
                <c:pt idx="542">
                  <c:v>542.45399999999995</c:v>
                </c:pt>
                <c:pt idx="543">
                  <c:v>543.45299999999997</c:v>
                </c:pt>
                <c:pt idx="544">
                  <c:v>544.452</c:v>
                </c:pt>
                <c:pt idx="545">
                  <c:v>545.45100000000002</c:v>
                </c:pt>
                <c:pt idx="546">
                  <c:v>546.45000000000005</c:v>
                </c:pt>
                <c:pt idx="547">
                  <c:v>547.44899999999996</c:v>
                </c:pt>
                <c:pt idx="548">
                  <c:v>548.44799999999998</c:v>
                </c:pt>
                <c:pt idx="549">
                  <c:v>549.447</c:v>
                </c:pt>
                <c:pt idx="550">
                  <c:v>550.44600000000003</c:v>
                </c:pt>
                <c:pt idx="551">
                  <c:v>551.44500000000005</c:v>
                </c:pt>
                <c:pt idx="552">
                  <c:v>552.44399999999996</c:v>
                </c:pt>
                <c:pt idx="553">
                  <c:v>553.44299999999998</c:v>
                </c:pt>
                <c:pt idx="554">
                  <c:v>554.44200000000001</c:v>
                </c:pt>
                <c:pt idx="555">
                  <c:v>555.44100000000003</c:v>
                </c:pt>
                <c:pt idx="556">
                  <c:v>556.44000000000005</c:v>
                </c:pt>
                <c:pt idx="557">
                  <c:v>557.43899999999996</c:v>
                </c:pt>
                <c:pt idx="558">
                  <c:v>558.43799999999999</c:v>
                </c:pt>
                <c:pt idx="559">
                  <c:v>559.43700000000001</c:v>
                </c:pt>
                <c:pt idx="560">
                  <c:v>560.43600000000004</c:v>
                </c:pt>
                <c:pt idx="561">
                  <c:v>561.43499999999995</c:v>
                </c:pt>
                <c:pt idx="562">
                  <c:v>562.43399999999997</c:v>
                </c:pt>
                <c:pt idx="563">
                  <c:v>563.43299999999999</c:v>
                </c:pt>
                <c:pt idx="564">
                  <c:v>564.43200000000002</c:v>
                </c:pt>
                <c:pt idx="565">
                  <c:v>565.43100000000004</c:v>
                </c:pt>
                <c:pt idx="566">
                  <c:v>566.42999999999995</c:v>
                </c:pt>
                <c:pt idx="567">
                  <c:v>567.42899999999997</c:v>
                </c:pt>
                <c:pt idx="568">
                  <c:v>568.428</c:v>
                </c:pt>
                <c:pt idx="569">
                  <c:v>569.42700000000002</c:v>
                </c:pt>
                <c:pt idx="570">
                  <c:v>570.42600000000004</c:v>
                </c:pt>
                <c:pt idx="571">
                  <c:v>571.42499999999995</c:v>
                </c:pt>
                <c:pt idx="572">
                  <c:v>572.42399999999998</c:v>
                </c:pt>
                <c:pt idx="573">
                  <c:v>573.423</c:v>
                </c:pt>
                <c:pt idx="574">
                  <c:v>574.42200000000003</c:v>
                </c:pt>
                <c:pt idx="575">
                  <c:v>575.42100000000005</c:v>
                </c:pt>
                <c:pt idx="576">
                  <c:v>576.41999999999996</c:v>
                </c:pt>
                <c:pt idx="577">
                  <c:v>577.41899999999998</c:v>
                </c:pt>
                <c:pt idx="578">
                  <c:v>578.41800000000001</c:v>
                </c:pt>
                <c:pt idx="579">
                  <c:v>579.41700000000003</c:v>
                </c:pt>
                <c:pt idx="580">
                  <c:v>580.41600000000005</c:v>
                </c:pt>
                <c:pt idx="581">
                  <c:v>581.41499999999996</c:v>
                </c:pt>
                <c:pt idx="582">
                  <c:v>582.41399999999999</c:v>
                </c:pt>
                <c:pt idx="583">
                  <c:v>583.41300000000001</c:v>
                </c:pt>
                <c:pt idx="584">
                  <c:v>584.41200000000003</c:v>
                </c:pt>
                <c:pt idx="585">
                  <c:v>585.41099999999994</c:v>
                </c:pt>
                <c:pt idx="586">
                  <c:v>586.41</c:v>
                </c:pt>
                <c:pt idx="587">
                  <c:v>587.40899999999999</c:v>
                </c:pt>
                <c:pt idx="588">
                  <c:v>588.40800000000002</c:v>
                </c:pt>
                <c:pt idx="589">
                  <c:v>589.40700000000004</c:v>
                </c:pt>
                <c:pt idx="590">
                  <c:v>590.40599999999995</c:v>
                </c:pt>
                <c:pt idx="591">
                  <c:v>591.40499999999997</c:v>
                </c:pt>
                <c:pt idx="592">
                  <c:v>592.404</c:v>
                </c:pt>
                <c:pt idx="593">
                  <c:v>593.40300000000002</c:v>
                </c:pt>
                <c:pt idx="594">
                  <c:v>594.40200000000004</c:v>
                </c:pt>
                <c:pt idx="595">
                  <c:v>595.40099999999995</c:v>
                </c:pt>
                <c:pt idx="596">
                  <c:v>596.4</c:v>
                </c:pt>
                <c:pt idx="597">
                  <c:v>597.399</c:v>
                </c:pt>
                <c:pt idx="598">
                  <c:v>598.39800000000002</c:v>
                </c:pt>
                <c:pt idx="599">
                  <c:v>599.39700000000005</c:v>
                </c:pt>
                <c:pt idx="600">
                  <c:v>600.39599999999996</c:v>
                </c:pt>
                <c:pt idx="601">
                  <c:v>601.39499999999998</c:v>
                </c:pt>
                <c:pt idx="602">
                  <c:v>602.39400000000001</c:v>
                </c:pt>
                <c:pt idx="603">
                  <c:v>603.39300000000003</c:v>
                </c:pt>
                <c:pt idx="604">
                  <c:v>604.39200000000005</c:v>
                </c:pt>
                <c:pt idx="605">
                  <c:v>605.39099999999996</c:v>
                </c:pt>
                <c:pt idx="606">
                  <c:v>606.39</c:v>
                </c:pt>
                <c:pt idx="607">
                  <c:v>607.38900000000001</c:v>
                </c:pt>
                <c:pt idx="608">
                  <c:v>608.38800000000003</c:v>
                </c:pt>
                <c:pt idx="609">
                  <c:v>609.38699999999994</c:v>
                </c:pt>
                <c:pt idx="610">
                  <c:v>610.38599999999997</c:v>
                </c:pt>
                <c:pt idx="611">
                  <c:v>611.38499999999999</c:v>
                </c:pt>
                <c:pt idx="612">
                  <c:v>612.38400000000001</c:v>
                </c:pt>
                <c:pt idx="613">
                  <c:v>613.38300000000004</c:v>
                </c:pt>
                <c:pt idx="614">
                  <c:v>614.38199999999995</c:v>
                </c:pt>
                <c:pt idx="615">
                  <c:v>615.38099999999997</c:v>
                </c:pt>
                <c:pt idx="616">
                  <c:v>616.38</c:v>
                </c:pt>
                <c:pt idx="617">
                  <c:v>617.37900000000002</c:v>
                </c:pt>
                <c:pt idx="618">
                  <c:v>618.37800000000004</c:v>
                </c:pt>
                <c:pt idx="619">
                  <c:v>619.37699999999995</c:v>
                </c:pt>
                <c:pt idx="620">
                  <c:v>620.37599999999998</c:v>
                </c:pt>
                <c:pt idx="621">
                  <c:v>621.375</c:v>
                </c:pt>
                <c:pt idx="622">
                  <c:v>622.37400000000002</c:v>
                </c:pt>
                <c:pt idx="623">
                  <c:v>623.37300000000005</c:v>
                </c:pt>
                <c:pt idx="624">
                  <c:v>624.37199999999996</c:v>
                </c:pt>
                <c:pt idx="625">
                  <c:v>625.37099999999998</c:v>
                </c:pt>
                <c:pt idx="626">
                  <c:v>626.37</c:v>
                </c:pt>
                <c:pt idx="627">
                  <c:v>627.36900000000003</c:v>
                </c:pt>
                <c:pt idx="628">
                  <c:v>628.36800000000005</c:v>
                </c:pt>
                <c:pt idx="629">
                  <c:v>629.36699999999996</c:v>
                </c:pt>
                <c:pt idx="630">
                  <c:v>630.36599999999999</c:v>
                </c:pt>
                <c:pt idx="631">
                  <c:v>631.36500000000001</c:v>
                </c:pt>
                <c:pt idx="632">
                  <c:v>632.36400000000003</c:v>
                </c:pt>
                <c:pt idx="633">
                  <c:v>633.36300000000006</c:v>
                </c:pt>
                <c:pt idx="634">
                  <c:v>634.36199999999997</c:v>
                </c:pt>
                <c:pt idx="635">
                  <c:v>635.36099999999999</c:v>
                </c:pt>
                <c:pt idx="636">
                  <c:v>636.36</c:v>
                </c:pt>
                <c:pt idx="637">
                  <c:v>637.35900000000004</c:v>
                </c:pt>
                <c:pt idx="638">
                  <c:v>638.35799999999995</c:v>
                </c:pt>
                <c:pt idx="639">
                  <c:v>639.35699999999997</c:v>
                </c:pt>
                <c:pt idx="640">
                  <c:v>640.35599999999999</c:v>
                </c:pt>
                <c:pt idx="641">
                  <c:v>641.35500000000002</c:v>
                </c:pt>
                <c:pt idx="642">
                  <c:v>642.35400000000004</c:v>
                </c:pt>
                <c:pt idx="643">
                  <c:v>643.35299999999995</c:v>
                </c:pt>
                <c:pt idx="644">
                  <c:v>644.35199999999998</c:v>
                </c:pt>
                <c:pt idx="645">
                  <c:v>645.351</c:v>
                </c:pt>
                <c:pt idx="646">
                  <c:v>646.35</c:v>
                </c:pt>
                <c:pt idx="647">
                  <c:v>647.34900000000005</c:v>
                </c:pt>
                <c:pt idx="648">
                  <c:v>648.34799999999996</c:v>
                </c:pt>
                <c:pt idx="649">
                  <c:v>649.34699999999998</c:v>
                </c:pt>
                <c:pt idx="650">
                  <c:v>650.346</c:v>
                </c:pt>
                <c:pt idx="651">
                  <c:v>651.34500000000003</c:v>
                </c:pt>
                <c:pt idx="652">
                  <c:v>652.34400000000005</c:v>
                </c:pt>
                <c:pt idx="653">
                  <c:v>653.34299999999996</c:v>
                </c:pt>
                <c:pt idx="654">
                  <c:v>654.34199999999998</c:v>
                </c:pt>
                <c:pt idx="655">
                  <c:v>655.34100000000001</c:v>
                </c:pt>
                <c:pt idx="656">
                  <c:v>656.34</c:v>
                </c:pt>
                <c:pt idx="657">
                  <c:v>657.33900000000006</c:v>
                </c:pt>
                <c:pt idx="658">
                  <c:v>658.33799999999997</c:v>
                </c:pt>
                <c:pt idx="659">
                  <c:v>659.33699999999999</c:v>
                </c:pt>
                <c:pt idx="660">
                  <c:v>660.33600000000001</c:v>
                </c:pt>
                <c:pt idx="661">
                  <c:v>661.33500000000004</c:v>
                </c:pt>
                <c:pt idx="662">
                  <c:v>662.33399999999995</c:v>
                </c:pt>
                <c:pt idx="663">
                  <c:v>663.33299999999997</c:v>
                </c:pt>
                <c:pt idx="664">
                  <c:v>664.33199999999999</c:v>
                </c:pt>
                <c:pt idx="665">
                  <c:v>665.33100000000002</c:v>
                </c:pt>
                <c:pt idx="666">
                  <c:v>666.33</c:v>
                </c:pt>
                <c:pt idx="667">
                  <c:v>667.32899999999995</c:v>
                </c:pt>
                <c:pt idx="668">
                  <c:v>668.32799999999997</c:v>
                </c:pt>
                <c:pt idx="669">
                  <c:v>669.327</c:v>
                </c:pt>
                <c:pt idx="670">
                  <c:v>670.32600000000002</c:v>
                </c:pt>
                <c:pt idx="671">
                  <c:v>671.32500000000005</c:v>
                </c:pt>
                <c:pt idx="672">
                  <c:v>672.32399999999996</c:v>
                </c:pt>
                <c:pt idx="673">
                  <c:v>673.32299999999998</c:v>
                </c:pt>
                <c:pt idx="674">
                  <c:v>674.322</c:v>
                </c:pt>
                <c:pt idx="675">
                  <c:v>675.32100000000003</c:v>
                </c:pt>
                <c:pt idx="676">
                  <c:v>676.32</c:v>
                </c:pt>
                <c:pt idx="677">
                  <c:v>677.31899999999996</c:v>
                </c:pt>
                <c:pt idx="678">
                  <c:v>678.31799999999998</c:v>
                </c:pt>
                <c:pt idx="679">
                  <c:v>679.31700000000001</c:v>
                </c:pt>
                <c:pt idx="680">
                  <c:v>680.31600000000003</c:v>
                </c:pt>
                <c:pt idx="681">
                  <c:v>681.31500000000005</c:v>
                </c:pt>
                <c:pt idx="682">
                  <c:v>682.31399999999996</c:v>
                </c:pt>
                <c:pt idx="683">
                  <c:v>683.31299999999999</c:v>
                </c:pt>
                <c:pt idx="684">
                  <c:v>684.31200000000001</c:v>
                </c:pt>
                <c:pt idx="685">
                  <c:v>685.31100000000004</c:v>
                </c:pt>
                <c:pt idx="686">
                  <c:v>686.31</c:v>
                </c:pt>
                <c:pt idx="687">
                  <c:v>687.30899999999997</c:v>
                </c:pt>
                <c:pt idx="688">
                  <c:v>688.30799999999999</c:v>
                </c:pt>
                <c:pt idx="689">
                  <c:v>689.30700000000002</c:v>
                </c:pt>
                <c:pt idx="690">
                  <c:v>690.30600000000004</c:v>
                </c:pt>
                <c:pt idx="691">
                  <c:v>691.30499999999995</c:v>
                </c:pt>
                <c:pt idx="692">
                  <c:v>692.30399999999997</c:v>
                </c:pt>
                <c:pt idx="693">
                  <c:v>693.303</c:v>
                </c:pt>
                <c:pt idx="694">
                  <c:v>694.30200000000002</c:v>
                </c:pt>
                <c:pt idx="695">
                  <c:v>695.30100000000004</c:v>
                </c:pt>
                <c:pt idx="696">
                  <c:v>696.3</c:v>
                </c:pt>
                <c:pt idx="697">
                  <c:v>697.29899999999998</c:v>
                </c:pt>
                <c:pt idx="698">
                  <c:v>698.298</c:v>
                </c:pt>
                <c:pt idx="699">
                  <c:v>699.29700000000003</c:v>
                </c:pt>
                <c:pt idx="700">
                  <c:v>700.29600000000005</c:v>
                </c:pt>
                <c:pt idx="701">
                  <c:v>701.29499999999996</c:v>
                </c:pt>
                <c:pt idx="702">
                  <c:v>702.29399999999998</c:v>
                </c:pt>
                <c:pt idx="703">
                  <c:v>703.29300000000001</c:v>
                </c:pt>
                <c:pt idx="704">
                  <c:v>704.29200000000003</c:v>
                </c:pt>
                <c:pt idx="705">
                  <c:v>705.29100000000005</c:v>
                </c:pt>
                <c:pt idx="706">
                  <c:v>706.29</c:v>
                </c:pt>
                <c:pt idx="707">
                  <c:v>707.28899999999999</c:v>
                </c:pt>
                <c:pt idx="708">
                  <c:v>708.28800000000001</c:v>
                </c:pt>
                <c:pt idx="709">
                  <c:v>709.28700000000003</c:v>
                </c:pt>
                <c:pt idx="710">
                  <c:v>710.28599999999994</c:v>
                </c:pt>
                <c:pt idx="711">
                  <c:v>711.28499999999997</c:v>
                </c:pt>
                <c:pt idx="712">
                  <c:v>712.28399999999999</c:v>
                </c:pt>
                <c:pt idx="713">
                  <c:v>713.28300000000002</c:v>
                </c:pt>
                <c:pt idx="714">
                  <c:v>714.28200000000004</c:v>
                </c:pt>
                <c:pt idx="715">
                  <c:v>715.28099999999995</c:v>
                </c:pt>
                <c:pt idx="716">
                  <c:v>716.28</c:v>
                </c:pt>
                <c:pt idx="717">
                  <c:v>717.279</c:v>
                </c:pt>
                <c:pt idx="718">
                  <c:v>718.27800000000002</c:v>
                </c:pt>
                <c:pt idx="719">
                  <c:v>719.27700000000004</c:v>
                </c:pt>
                <c:pt idx="720">
                  <c:v>720.27599999999995</c:v>
                </c:pt>
                <c:pt idx="721">
                  <c:v>721.27499999999998</c:v>
                </c:pt>
                <c:pt idx="722">
                  <c:v>722.274</c:v>
                </c:pt>
                <c:pt idx="723">
                  <c:v>723.27300000000002</c:v>
                </c:pt>
                <c:pt idx="724">
                  <c:v>724.27200000000005</c:v>
                </c:pt>
                <c:pt idx="725">
                  <c:v>725.27099999999996</c:v>
                </c:pt>
                <c:pt idx="726">
                  <c:v>726.27</c:v>
                </c:pt>
                <c:pt idx="727">
                  <c:v>727.26900000000001</c:v>
                </c:pt>
                <c:pt idx="728">
                  <c:v>728.26800000000003</c:v>
                </c:pt>
                <c:pt idx="729">
                  <c:v>729.26700000000005</c:v>
                </c:pt>
                <c:pt idx="730">
                  <c:v>730.26599999999996</c:v>
                </c:pt>
                <c:pt idx="731">
                  <c:v>731.26499999999999</c:v>
                </c:pt>
                <c:pt idx="732">
                  <c:v>732.26400000000001</c:v>
                </c:pt>
                <c:pt idx="733">
                  <c:v>733.26300000000003</c:v>
                </c:pt>
                <c:pt idx="734">
                  <c:v>734.26199999999994</c:v>
                </c:pt>
                <c:pt idx="735">
                  <c:v>735.26099999999997</c:v>
                </c:pt>
                <c:pt idx="736">
                  <c:v>736.26</c:v>
                </c:pt>
                <c:pt idx="737">
                  <c:v>737.25900000000001</c:v>
                </c:pt>
                <c:pt idx="738">
                  <c:v>738.25800000000004</c:v>
                </c:pt>
                <c:pt idx="739">
                  <c:v>739.25699999999995</c:v>
                </c:pt>
                <c:pt idx="740">
                  <c:v>740.25599999999997</c:v>
                </c:pt>
                <c:pt idx="741">
                  <c:v>741.255</c:v>
                </c:pt>
                <c:pt idx="742">
                  <c:v>742.25400000000002</c:v>
                </c:pt>
                <c:pt idx="743">
                  <c:v>743.25300000000004</c:v>
                </c:pt>
                <c:pt idx="744">
                  <c:v>744.25199999999995</c:v>
                </c:pt>
                <c:pt idx="745">
                  <c:v>745.25099999999998</c:v>
                </c:pt>
                <c:pt idx="746">
                  <c:v>746.25</c:v>
                </c:pt>
                <c:pt idx="747">
                  <c:v>747.24900000000002</c:v>
                </c:pt>
                <c:pt idx="748">
                  <c:v>748.24800000000005</c:v>
                </c:pt>
                <c:pt idx="749">
                  <c:v>749.24699999999996</c:v>
                </c:pt>
                <c:pt idx="750">
                  <c:v>750.24599999999998</c:v>
                </c:pt>
                <c:pt idx="751">
                  <c:v>751.245</c:v>
                </c:pt>
                <c:pt idx="752">
                  <c:v>752.24400000000003</c:v>
                </c:pt>
                <c:pt idx="753">
                  <c:v>753.24300000000005</c:v>
                </c:pt>
                <c:pt idx="754">
                  <c:v>754.24199999999996</c:v>
                </c:pt>
                <c:pt idx="755">
                  <c:v>755.24099999999999</c:v>
                </c:pt>
                <c:pt idx="756">
                  <c:v>756.24</c:v>
                </c:pt>
                <c:pt idx="757">
                  <c:v>757.23900000000003</c:v>
                </c:pt>
                <c:pt idx="758">
                  <c:v>758.23800000000006</c:v>
                </c:pt>
                <c:pt idx="759">
                  <c:v>759.23699999999997</c:v>
                </c:pt>
                <c:pt idx="760">
                  <c:v>760.23599999999999</c:v>
                </c:pt>
                <c:pt idx="761">
                  <c:v>761.23500000000001</c:v>
                </c:pt>
                <c:pt idx="762">
                  <c:v>762.23400000000004</c:v>
                </c:pt>
                <c:pt idx="763">
                  <c:v>763.23299999999995</c:v>
                </c:pt>
                <c:pt idx="764">
                  <c:v>764.23199999999997</c:v>
                </c:pt>
                <c:pt idx="765">
                  <c:v>765.23099999999999</c:v>
                </c:pt>
                <c:pt idx="766">
                  <c:v>766.23</c:v>
                </c:pt>
                <c:pt idx="767">
                  <c:v>767.22900000000004</c:v>
                </c:pt>
                <c:pt idx="768">
                  <c:v>768.22799999999995</c:v>
                </c:pt>
                <c:pt idx="769">
                  <c:v>769.22699999999998</c:v>
                </c:pt>
                <c:pt idx="770">
                  <c:v>770.226</c:v>
                </c:pt>
                <c:pt idx="771">
                  <c:v>771.22500000000002</c:v>
                </c:pt>
                <c:pt idx="772">
                  <c:v>772.22400000000005</c:v>
                </c:pt>
                <c:pt idx="773">
                  <c:v>773.22299999999996</c:v>
                </c:pt>
                <c:pt idx="774">
                  <c:v>774.22199999999998</c:v>
                </c:pt>
                <c:pt idx="775">
                  <c:v>775.221</c:v>
                </c:pt>
                <c:pt idx="776">
                  <c:v>776.22</c:v>
                </c:pt>
                <c:pt idx="777">
                  <c:v>777.21900000000005</c:v>
                </c:pt>
                <c:pt idx="778">
                  <c:v>778.21799999999996</c:v>
                </c:pt>
                <c:pt idx="779">
                  <c:v>779.21699999999998</c:v>
                </c:pt>
                <c:pt idx="780">
                  <c:v>780.21600000000001</c:v>
                </c:pt>
                <c:pt idx="781">
                  <c:v>781.21500000000003</c:v>
                </c:pt>
                <c:pt idx="782">
                  <c:v>782.21400000000006</c:v>
                </c:pt>
                <c:pt idx="783">
                  <c:v>783.21299999999997</c:v>
                </c:pt>
                <c:pt idx="784">
                  <c:v>784.21199999999999</c:v>
                </c:pt>
                <c:pt idx="785">
                  <c:v>785.21100000000001</c:v>
                </c:pt>
                <c:pt idx="786">
                  <c:v>786.21</c:v>
                </c:pt>
                <c:pt idx="787">
                  <c:v>787.20899999999995</c:v>
                </c:pt>
                <c:pt idx="788">
                  <c:v>788.20799999999997</c:v>
                </c:pt>
                <c:pt idx="789">
                  <c:v>789.20699999999999</c:v>
                </c:pt>
                <c:pt idx="790">
                  <c:v>790.20600000000002</c:v>
                </c:pt>
                <c:pt idx="791">
                  <c:v>791.20500000000004</c:v>
                </c:pt>
                <c:pt idx="792">
                  <c:v>792.20399999999995</c:v>
                </c:pt>
                <c:pt idx="793">
                  <c:v>793.20299999999997</c:v>
                </c:pt>
                <c:pt idx="794">
                  <c:v>794.202</c:v>
                </c:pt>
                <c:pt idx="795">
                  <c:v>795.20100000000002</c:v>
                </c:pt>
                <c:pt idx="796">
                  <c:v>796.2</c:v>
                </c:pt>
                <c:pt idx="797">
                  <c:v>797.19899999999996</c:v>
                </c:pt>
                <c:pt idx="798">
                  <c:v>798.19799999999998</c:v>
                </c:pt>
                <c:pt idx="799">
                  <c:v>799.197</c:v>
                </c:pt>
                <c:pt idx="800">
                  <c:v>800.19600000000003</c:v>
                </c:pt>
                <c:pt idx="801">
                  <c:v>801.19500000000005</c:v>
                </c:pt>
                <c:pt idx="802">
                  <c:v>802.19399999999996</c:v>
                </c:pt>
                <c:pt idx="803">
                  <c:v>803.19299999999998</c:v>
                </c:pt>
                <c:pt idx="804">
                  <c:v>804.19200000000001</c:v>
                </c:pt>
                <c:pt idx="805">
                  <c:v>805.19100000000003</c:v>
                </c:pt>
                <c:pt idx="806">
                  <c:v>806.19</c:v>
                </c:pt>
                <c:pt idx="807">
                  <c:v>807.18899999999996</c:v>
                </c:pt>
                <c:pt idx="808">
                  <c:v>808.18799999999999</c:v>
                </c:pt>
                <c:pt idx="809">
                  <c:v>809.18700000000001</c:v>
                </c:pt>
                <c:pt idx="810">
                  <c:v>810.18600000000004</c:v>
                </c:pt>
                <c:pt idx="811">
                  <c:v>811.18499999999995</c:v>
                </c:pt>
                <c:pt idx="812">
                  <c:v>812.18399999999997</c:v>
                </c:pt>
                <c:pt idx="813">
                  <c:v>813.18299999999999</c:v>
                </c:pt>
                <c:pt idx="814">
                  <c:v>814.18200000000002</c:v>
                </c:pt>
                <c:pt idx="815">
                  <c:v>815.18100000000004</c:v>
                </c:pt>
                <c:pt idx="816">
                  <c:v>816.18</c:v>
                </c:pt>
                <c:pt idx="817">
                  <c:v>817.17899999999997</c:v>
                </c:pt>
                <c:pt idx="818">
                  <c:v>818.178</c:v>
                </c:pt>
                <c:pt idx="819">
                  <c:v>819.17700000000002</c:v>
                </c:pt>
                <c:pt idx="820">
                  <c:v>820.17600000000004</c:v>
                </c:pt>
                <c:pt idx="821">
                  <c:v>821.17499999999995</c:v>
                </c:pt>
                <c:pt idx="822">
                  <c:v>822.17399999999998</c:v>
                </c:pt>
                <c:pt idx="823">
                  <c:v>823.173</c:v>
                </c:pt>
                <c:pt idx="824">
                  <c:v>824.17200000000003</c:v>
                </c:pt>
                <c:pt idx="825">
                  <c:v>825.17100000000005</c:v>
                </c:pt>
                <c:pt idx="826">
                  <c:v>826.17</c:v>
                </c:pt>
                <c:pt idx="827">
                  <c:v>827.16899999999998</c:v>
                </c:pt>
                <c:pt idx="828">
                  <c:v>828.16800000000001</c:v>
                </c:pt>
                <c:pt idx="829">
                  <c:v>829.16700000000003</c:v>
                </c:pt>
                <c:pt idx="830">
                  <c:v>830.16600000000005</c:v>
                </c:pt>
                <c:pt idx="831">
                  <c:v>831.16499999999996</c:v>
                </c:pt>
                <c:pt idx="832">
                  <c:v>832.16399999999999</c:v>
                </c:pt>
                <c:pt idx="833">
                  <c:v>833.16300000000001</c:v>
                </c:pt>
                <c:pt idx="834">
                  <c:v>834.16200000000003</c:v>
                </c:pt>
                <c:pt idx="835">
                  <c:v>835.16099999999994</c:v>
                </c:pt>
                <c:pt idx="836">
                  <c:v>836.16</c:v>
                </c:pt>
                <c:pt idx="837">
                  <c:v>837.15899999999999</c:v>
                </c:pt>
                <c:pt idx="838">
                  <c:v>838.15800000000002</c:v>
                </c:pt>
                <c:pt idx="839">
                  <c:v>839.15700000000004</c:v>
                </c:pt>
                <c:pt idx="840">
                  <c:v>840.15599999999995</c:v>
                </c:pt>
                <c:pt idx="841">
                  <c:v>841.15499999999997</c:v>
                </c:pt>
                <c:pt idx="842">
                  <c:v>842.154</c:v>
                </c:pt>
                <c:pt idx="843">
                  <c:v>843.15300000000002</c:v>
                </c:pt>
                <c:pt idx="844">
                  <c:v>844.15200000000004</c:v>
                </c:pt>
                <c:pt idx="845">
                  <c:v>845.15099999999995</c:v>
                </c:pt>
                <c:pt idx="846">
                  <c:v>846.15</c:v>
                </c:pt>
                <c:pt idx="847">
                  <c:v>847.149</c:v>
                </c:pt>
                <c:pt idx="848">
                  <c:v>848.14800000000002</c:v>
                </c:pt>
                <c:pt idx="849">
                  <c:v>849.14700000000005</c:v>
                </c:pt>
                <c:pt idx="850">
                  <c:v>850.14599999999996</c:v>
                </c:pt>
                <c:pt idx="851">
                  <c:v>851.14499999999998</c:v>
                </c:pt>
                <c:pt idx="852">
                  <c:v>852.14400000000001</c:v>
                </c:pt>
                <c:pt idx="853">
                  <c:v>853.14300000000003</c:v>
                </c:pt>
                <c:pt idx="854">
                  <c:v>854.14200000000005</c:v>
                </c:pt>
                <c:pt idx="855">
                  <c:v>855.14099999999996</c:v>
                </c:pt>
                <c:pt idx="856">
                  <c:v>856.14</c:v>
                </c:pt>
                <c:pt idx="857">
                  <c:v>857.13900000000001</c:v>
                </c:pt>
                <c:pt idx="858">
                  <c:v>858.13800000000003</c:v>
                </c:pt>
                <c:pt idx="859">
                  <c:v>859.13699999999994</c:v>
                </c:pt>
                <c:pt idx="860">
                  <c:v>860.13599999999997</c:v>
                </c:pt>
                <c:pt idx="861">
                  <c:v>861.13499999999999</c:v>
                </c:pt>
                <c:pt idx="862">
                  <c:v>862.13400000000001</c:v>
                </c:pt>
                <c:pt idx="863">
                  <c:v>863.13300000000004</c:v>
                </c:pt>
                <c:pt idx="864">
                  <c:v>864.13199999999995</c:v>
                </c:pt>
                <c:pt idx="865">
                  <c:v>865.13099999999997</c:v>
                </c:pt>
                <c:pt idx="866">
                  <c:v>866.13</c:v>
                </c:pt>
                <c:pt idx="867">
                  <c:v>867.12900000000002</c:v>
                </c:pt>
                <c:pt idx="868">
                  <c:v>868.12800000000004</c:v>
                </c:pt>
                <c:pt idx="869">
                  <c:v>869.12699999999995</c:v>
                </c:pt>
                <c:pt idx="870">
                  <c:v>870.12599999999998</c:v>
                </c:pt>
                <c:pt idx="871">
                  <c:v>871.125</c:v>
                </c:pt>
                <c:pt idx="872">
                  <c:v>872.12400000000002</c:v>
                </c:pt>
                <c:pt idx="873">
                  <c:v>873.12300000000005</c:v>
                </c:pt>
                <c:pt idx="874">
                  <c:v>874.12199999999996</c:v>
                </c:pt>
                <c:pt idx="875">
                  <c:v>875.12099999999998</c:v>
                </c:pt>
                <c:pt idx="876">
                  <c:v>876.12</c:v>
                </c:pt>
                <c:pt idx="877">
                  <c:v>877.11900000000003</c:v>
                </c:pt>
                <c:pt idx="878">
                  <c:v>878.11800000000005</c:v>
                </c:pt>
                <c:pt idx="879">
                  <c:v>879.11699999999996</c:v>
                </c:pt>
                <c:pt idx="880">
                  <c:v>880.11599999999999</c:v>
                </c:pt>
                <c:pt idx="881">
                  <c:v>881.11500000000001</c:v>
                </c:pt>
                <c:pt idx="882">
                  <c:v>882.11400000000003</c:v>
                </c:pt>
                <c:pt idx="883">
                  <c:v>883.11300000000006</c:v>
                </c:pt>
                <c:pt idx="884">
                  <c:v>884.11199999999997</c:v>
                </c:pt>
                <c:pt idx="885">
                  <c:v>885.11099999999999</c:v>
                </c:pt>
                <c:pt idx="886">
                  <c:v>886.11</c:v>
                </c:pt>
                <c:pt idx="887">
                  <c:v>887.10900000000004</c:v>
                </c:pt>
                <c:pt idx="888">
                  <c:v>888.10799999999995</c:v>
                </c:pt>
                <c:pt idx="889">
                  <c:v>889.10699999999997</c:v>
                </c:pt>
                <c:pt idx="890">
                  <c:v>890.10599999999999</c:v>
                </c:pt>
                <c:pt idx="891">
                  <c:v>891.10500000000002</c:v>
                </c:pt>
                <c:pt idx="892">
                  <c:v>892.10400000000004</c:v>
                </c:pt>
                <c:pt idx="893">
                  <c:v>893.10299999999995</c:v>
                </c:pt>
                <c:pt idx="894">
                  <c:v>894.10199999999998</c:v>
                </c:pt>
                <c:pt idx="895">
                  <c:v>895.101</c:v>
                </c:pt>
                <c:pt idx="896">
                  <c:v>896.1</c:v>
                </c:pt>
                <c:pt idx="897">
                  <c:v>897.09900000000005</c:v>
                </c:pt>
                <c:pt idx="898">
                  <c:v>898.09799999999996</c:v>
                </c:pt>
                <c:pt idx="899">
                  <c:v>899.09699999999998</c:v>
                </c:pt>
                <c:pt idx="900">
                  <c:v>900.096</c:v>
                </c:pt>
                <c:pt idx="901">
                  <c:v>901.09500000000003</c:v>
                </c:pt>
                <c:pt idx="902">
                  <c:v>902.09400000000005</c:v>
                </c:pt>
                <c:pt idx="903">
                  <c:v>903.09299999999996</c:v>
                </c:pt>
                <c:pt idx="904">
                  <c:v>904.09199999999998</c:v>
                </c:pt>
                <c:pt idx="905">
                  <c:v>905.09100000000001</c:v>
                </c:pt>
                <c:pt idx="906">
                  <c:v>906.09</c:v>
                </c:pt>
                <c:pt idx="907">
                  <c:v>907.08900000000006</c:v>
                </c:pt>
                <c:pt idx="908">
                  <c:v>908.08799999999997</c:v>
                </c:pt>
                <c:pt idx="909">
                  <c:v>909.08699999999999</c:v>
                </c:pt>
                <c:pt idx="910">
                  <c:v>910.08600000000001</c:v>
                </c:pt>
                <c:pt idx="911">
                  <c:v>911.08500000000004</c:v>
                </c:pt>
                <c:pt idx="912">
                  <c:v>912.08399999999995</c:v>
                </c:pt>
                <c:pt idx="913">
                  <c:v>913.08299999999997</c:v>
                </c:pt>
                <c:pt idx="914">
                  <c:v>914.08199999999999</c:v>
                </c:pt>
                <c:pt idx="915">
                  <c:v>915.08100000000002</c:v>
                </c:pt>
                <c:pt idx="916">
                  <c:v>916.08</c:v>
                </c:pt>
                <c:pt idx="917">
                  <c:v>917.07899999999995</c:v>
                </c:pt>
                <c:pt idx="918">
                  <c:v>918.07799999999997</c:v>
                </c:pt>
                <c:pt idx="919">
                  <c:v>919.077</c:v>
                </c:pt>
                <c:pt idx="920">
                  <c:v>920.07600000000002</c:v>
                </c:pt>
                <c:pt idx="921">
                  <c:v>921.07500000000005</c:v>
                </c:pt>
                <c:pt idx="922">
                  <c:v>922.07399999999996</c:v>
                </c:pt>
                <c:pt idx="923">
                  <c:v>923.07299999999998</c:v>
                </c:pt>
                <c:pt idx="924">
                  <c:v>924.072</c:v>
                </c:pt>
                <c:pt idx="925">
                  <c:v>925.07100000000003</c:v>
                </c:pt>
                <c:pt idx="926">
                  <c:v>926.07</c:v>
                </c:pt>
                <c:pt idx="927">
                  <c:v>927.06899999999996</c:v>
                </c:pt>
                <c:pt idx="928">
                  <c:v>928.06799999999998</c:v>
                </c:pt>
                <c:pt idx="929">
                  <c:v>929.06700000000001</c:v>
                </c:pt>
                <c:pt idx="930">
                  <c:v>930.06600000000003</c:v>
                </c:pt>
                <c:pt idx="931">
                  <c:v>931.06500000000005</c:v>
                </c:pt>
                <c:pt idx="932">
                  <c:v>932.06399999999996</c:v>
                </c:pt>
                <c:pt idx="933">
                  <c:v>933.06299999999999</c:v>
                </c:pt>
                <c:pt idx="934">
                  <c:v>934.06200000000001</c:v>
                </c:pt>
                <c:pt idx="935">
                  <c:v>935.06100000000004</c:v>
                </c:pt>
                <c:pt idx="936">
                  <c:v>936.06</c:v>
                </c:pt>
                <c:pt idx="937">
                  <c:v>937.05899999999997</c:v>
                </c:pt>
                <c:pt idx="938">
                  <c:v>938.05799999999999</c:v>
                </c:pt>
                <c:pt idx="939">
                  <c:v>939.05700000000002</c:v>
                </c:pt>
                <c:pt idx="940">
                  <c:v>940.05600000000004</c:v>
                </c:pt>
                <c:pt idx="941">
                  <c:v>941.05499999999995</c:v>
                </c:pt>
                <c:pt idx="942">
                  <c:v>942.05399999999997</c:v>
                </c:pt>
                <c:pt idx="943">
                  <c:v>943.053</c:v>
                </c:pt>
                <c:pt idx="944">
                  <c:v>944.05200000000002</c:v>
                </c:pt>
                <c:pt idx="945">
                  <c:v>945.05100000000004</c:v>
                </c:pt>
                <c:pt idx="946">
                  <c:v>946.05</c:v>
                </c:pt>
                <c:pt idx="947">
                  <c:v>947.04899999999998</c:v>
                </c:pt>
                <c:pt idx="948">
                  <c:v>948.048</c:v>
                </c:pt>
                <c:pt idx="949">
                  <c:v>949.04700000000003</c:v>
                </c:pt>
                <c:pt idx="950">
                  <c:v>950.04600000000005</c:v>
                </c:pt>
                <c:pt idx="951">
                  <c:v>951.04499999999996</c:v>
                </c:pt>
                <c:pt idx="952">
                  <c:v>952.04399999999998</c:v>
                </c:pt>
                <c:pt idx="953">
                  <c:v>953.04300000000001</c:v>
                </c:pt>
                <c:pt idx="954">
                  <c:v>954.04200000000003</c:v>
                </c:pt>
                <c:pt idx="955">
                  <c:v>955.04100000000005</c:v>
                </c:pt>
                <c:pt idx="956">
                  <c:v>956.04</c:v>
                </c:pt>
                <c:pt idx="957">
                  <c:v>957.03899999999999</c:v>
                </c:pt>
                <c:pt idx="958">
                  <c:v>958.03800000000001</c:v>
                </c:pt>
                <c:pt idx="959">
                  <c:v>959.03700000000003</c:v>
                </c:pt>
                <c:pt idx="960">
                  <c:v>960.03599999999994</c:v>
                </c:pt>
                <c:pt idx="961">
                  <c:v>961.03499999999997</c:v>
                </c:pt>
                <c:pt idx="962">
                  <c:v>962.03399999999999</c:v>
                </c:pt>
                <c:pt idx="963">
                  <c:v>963.03300000000002</c:v>
                </c:pt>
                <c:pt idx="964">
                  <c:v>964.03200000000004</c:v>
                </c:pt>
                <c:pt idx="965">
                  <c:v>965.03099999999995</c:v>
                </c:pt>
                <c:pt idx="966">
                  <c:v>966.03</c:v>
                </c:pt>
                <c:pt idx="967">
                  <c:v>967.029</c:v>
                </c:pt>
                <c:pt idx="968">
                  <c:v>968.02800000000002</c:v>
                </c:pt>
                <c:pt idx="969">
                  <c:v>969.02700000000004</c:v>
                </c:pt>
                <c:pt idx="970">
                  <c:v>970.02599999999995</c:v>
                </c:pt>
                <c:pt idx="971">
                  <c:v>971.02499999999998</c:v>
                </c:pt>
                <c:pt idx="972">
                  <c:v>972.024</c:v>
                </c:pt>
                <c:pt idx="973">
                  <c:v>973.02300000000002</c:v>
                </c:pt>
                <c:pt idx="974">
                  <c:v>974.02200000000005</c:v>
                </c:pt>
                <c:pt idx="975">
                  <c:v>975.02099999999996</c:v>
                </c:pt>
                <c:pt idx="976">
                  <c:v>976.02</c:v>
                </c:pt>
                <c:pt idx="977">
                  <c:v>977.01900000000001</c:v>
                </c:pt>
                <c:pt idx="978">
                  <c:v>978.01800000000003</c:v>
                </c:pt>
                <c:pt idx="979">
                  <c:v>979.01700000000005</c:v>
                </c:pt>
                <c:pt idx="980">
                  <c:v>980.01599999999996</c:v>
                </c:pt>
                <c:pt idx="981">
                  <c:v>981.01499999999999</c:v>
                </c:pt>
                <c:pt idx="982">
                  <c:v>982.01400000000001</c:v>
                </c:pt>
                <c:pt idx="983">
                  <c:v>983.01300000000003</c:v>
                </c:pt>
                <c:pt idx="984">
                  <c:v>984.01199999999994</c:v>
                </c:pt>
                <c:pt idx="985">
                  <c:v>985.01099999999997</c:v>
                </c:pt>
                <c:pt idx="986">
                  <c:v>986.01</c:v>
                </c:pt>
                <c:pt idx="987">
                  <c:v>987.00900000000001</c:v>
                </c:pt>
                <c:pt idx="988">
                  <c:v>988.00800000000004</c:v>
                </c:pt>
                <c:pt idx="989">
                  <c:v>989.00699999999995</c:v>
                </c:pt>
                <c:pt idx="990">
                  <c:v>990.00599999999997</c:v>
                </c:pt>
                <c:pt idx="991">
                  <c:v>991.005</c:v>
                </c:pt>
                <c:pt idx="992">
                  <c:v>992.00400000000002</c:v>
                </c:pt>
                <c:pt idx="993">
                  <c:v>993.00300000000004</c:v>
                </c:pt>
                <c:pt idx="994">
                  <c:v>994.00199999999995</c:v>
                </c:pt>
                <c:pt idx="995">
                  <c:v>995.00099999999998</c:v>
                </c:pt>
                <c:pt idx="996">
                  <c:v>996</c:v>
                </c:pt>
                <c:pt idx="997">
                  <c:v>996.99900000000002</c:v>
                </c:pt>
                <c:pt idx="998">
                  <c:v>997.99800000000005</c:v>
                </c:pt>
                <c:pt idx="999">
                  <c:v>998.99699999999996</c:v>
                </c:pt>
                <c:pt idx="1000">
                  <c:v>999.99599999999998</c:v>
                </c:pt>
              </c:numCache>
            </c:numRef>
          </c:xVal>
          <c:yVal>
            <c:numRef>
              <c:f>drug_plot!$C$2:$C$1002</c:f>
              <c:numCache>
                <c:formatCode>General</c:formatCode>
                <c:ptCount val="1001"/>
                <c:pt idx="0">
                  <c:v>-89.226984999999999</c:v>
                </c:pt>
                <c:pt idx="1">
                  <c:v>-89.227113000000003</c:v>
                </c:pt>
                <c:pt idx="2">
                  <c:v>-89.227241000000006</c:v>
                </c:pt>
                <c:pt idx="3">
                  <c:v>-89.227367000000001</c:v>
                </c:pt>
                <c:pt idx="4">
                  <c:v>-89.227492999999996</c:v>
                </c:pt>
                <c:pt idx="5">
                  <c:v>-89.227618000000007</c:v>
                </c:pt>
                <c:pt idx="6">
                  <c:v>-89.227742000000006</c:v>
                </c:pt>
                <c:pt idx="7">
                  <c:v>-89.227866000000006</c:v>
                </c:pt>
                <c:pt idx="8">
                  <c:v>-89.227987999999996</c:v>
                </c:pt>
                <c:pt idx="9">
                  <c:v>-89.228109000000003</c:v>
                </c:pt>
                <c:pt idx="10">
                  <c:v>0.14602200000000001</c:v>
                </c:pt>
                <c:pt idx="11">
                  <c:v>31.984902000000002</c:v>
                </c:pt>
                <c:pt idx="12">
                  <c:v>28.253668999999999</c:v>
                </c:pt>
                <c:pt idx="13">
                  <c:v>25.165306000000001</c:v>
                </c:pt>
                <c:pt idx="14">
                  <c:v>22.960583</c:v>
                </c:pt>
                <c:pt idx="15">
                  <c:v>21.467525999999999</c:v>
                </c:pt>
                <c:pt idx="16">
                  <c:v>20.470925999999999</c:v>
                </c:pt>
                <c:pt idx="17">
                  <c:v>19.816058000000002</c:v>
                </c:pt>
                <c:pt idx="18">
                  <c:v>19.410715</c:v>
                </c:pt>
                <c:pt idx="19">
                  <c:v>19.197904000000001</c:v>
                </c:pt>
                <c:pt idx="20">
                  <c:v>19.134361999999999</c:v>
                </c:pt>
                <c:pt idx="21">
                  <c:v>19.182106000000001</c:v>
                </c:pt>
                <c:pt idx="22">
                  <c:v>19.307494999999999</c:v>
                </c:pt>
                <c:pt idx="23">
                  <c:v>19.482188000000001</c:v>
                </c:pt>
                <c:pt idx="24">
                  <c:v>19.683675000000001</c:v>
                </c:pt>
                <c:pt idx="25">
                  <c:v>19.895015000000001</c:v>
                </c:pt>
                <c:pt idx="26">
                  <c:v>20.104088000000001</c:v>
                </c:pt>
                <c:pt idx="27">
                  <c:v>20.302662999999999</c:v>
                </c:pt>
                <c:pt idx="28">
                  <c:v>20.485493999999999</c:v>
                </c:pt>
                <c:pt idx="29">
                  <c:v>20.649529999999999</c:v>
                </c:pt>
                <c:pt idx="30">
                  <c:v>20.793289000000001</c:v>
                </c:pt>
                <c:pt idx="31">
                  <c:v>20.916361999999999</c:v>
                </c:pt>
                <c:pt idx="32">
                  <c:v>21.019058999999999</c:v>
                </c:pt>
                <c:pt idx="33">
                  <c:v>21.102141</c:v>
                </c:pt>
                <c:pt idx="34">
                  <c:v>21.166637999999999</c:v>
                </c:pt>
                <c:pt idx="35">
                  <c:v>21.213719000000001</c:v>
                </c:pt>
                <c:pt idx="36">
                  <c:v>21.244606999999998</c:v>
                </c:pt>
                <c:pt idx="37">
                  <c:v>21.260522000000002</c:v>
                </c:pt>
                <c:pt idx="38">
                  <c:v>21.262644000000002</c:v>
                </c:pt>
                <c:pt idx="39">
                  <c:v>21.252094</c:v>
                </c:pt>
                <c:pt idx="40">
                  <c:v>21.22992</c:v>
                </c:pt>
                <c:pt idx="41">
                  <c:v>21.197095000000001</c:v>
                </c:pt>
                <c:pt idx="42">
                  <c:v>21.154510999999999</c:v>
                </c:pt>
                <c:pt idx="43">
                  <c:v>21.102988</c:v>
                </c:pt>
                <c:pt idx="44">
                  <c:v>21.043272999999999</c:v>
                </c:pt>
                <c:pt idx="45">
                  <c:v>20.976046</c:v>
                </c:pt>
                <c:pt idx="46">
                  <c:v>20.901927000000001</c:v>
                </c:pt>
                <c:pt idx="47">
                  <c:v>20.821476000000001</c:v>
                </c:pt>
                <c:pt idx="48">
                  <c:v>20.735206000000002</c:v>
                </c:pt>
                <c:pt idx="49">
                  <c:v>20.64358</c:v>
                </c:pt>
                <c:pt idx="50">
                  <c:v>20.547021000000001</c:v>
                </c:pt>
                <c:pt idx="51">
                  <c:v>20.445913999999998</c:v>
                </c:pt>
                <c:pt idx="52">
                  <c:v>20.340609000000001</c:v>
                </c:pt>
                <c:pt idx="53">
                  <c:v>20.231428999999999</c:v>
                </c:pt>
                <c:pt idx="54">
                  <c:v>20.118666000000001</c:v>
                </c:pt>
                <c:pt idx="55">
                  <c:v>20.002590999999999</c:v>
                </c:pt>
                <c:pt idx="56">
                  <c:v>19.883451000000001</c:v>
                </c:pt>
                <c:pt idx="57">
                  <c:v>19.761474</c:v>
                </c:pt>
                <c:pt idx="58">
                  <c:v>19.636872</c:v>
                </c:pt>
                <c:pt idx="59">
                  <c:v>19.509840000000001</c:v>
                </c:pt>
                <c:pt idx="60">
                  <c:v>19.380559000000002</c:v>
                </c:pt>
                <c:pt idx="61">
                  <c:v>19.249198</c:v>
                </c:pt>
                <c:pt idx="62">
                  <c:v>19.115914</c:v>
                </c:pt>
                <c:pt idx="63">
                  <c:v>18.980854999999998</c:v>
                </c:pt>
                <c:pt idx="64">
                  <c:v>18.844156999999999</c:v>
                </c:pt>
                <c:pt idx="65">
                  <c:v>18.705949</c:v>
                </c:pt>
                <c:pt idx="66">
                  <c:v>18.566354</c:v>
                </c:pt>
                <c:pt idx="67">
                  <c:v>18.425484000000001</c:v>
                </c:pt>
                <c:pt idx="68">
                  <c:v>18.283446999999999</c:v>
                </c:pt>
                <c:pt idx="69">
                  <c:v>18.140345</c:v>
                </c:pt>
                <c:pt idx="70">
                  <c:v>17.996272999999999</c:v>
                </c:pt>
                <c:pt idx="71">
                  <c:v>17.851322</c:v>
                </c:pt>
                <c:pt idx="72">
                  <c:v>17.705577999999999</c:v>
                </c:pt>
                <c:pt idx="73">
                  <c:v>17.559121000000001</c:v>
                </c:pt>
                <c:pt idx="74">
                  <c:v>17.412029</c:v>
                </c:pt>
                <c:pt idx="75">
                  <c:v>17.264374</c:v>
                </c:pt>
                <c:pt idx="76">
                  <c:v>17.116225</c:v>
                </c:pt>
                <c:pt idx="77">
                  <c:v>16.967648000000001</c:v>
                </c:pt>
                <c:pt idx="78">
                  <c:v>16.818704</c:v>
                </c:pt>
                <c:pt idx="79">
                  <c:v>16.669453000000001</c:v>
                </c:pt>
                <c:pt idx="80">
                  <c:v>16.519949</c:v>
                </c:pt>
                <c:pt idx="81">
                  <c:v>16.370245000000001</c:v>
                </c:pt>
                <c:pt idx="82">
                  <c:v>16.220392</c:v>
                </c:pt>
                <c:pt idx="83">
                  <c:v>16.070433999999999</c:v>
                </c:pt>
                <c:pt idx="84">
                  <c:v>15.920417</c:v>
                </c:pt>
                <c:pt idx="85">
                  <c:v>15.770383000000001</c:v>
                </c:pt>
                <c:pt idx="86">
                  <c:v>15.620371</c:v>
                </c:pt>
                <c:pt idx="87">
                  <c:v>15.470416</c:v>
                </c:pt>
                <c:pt idx="88">
                  <c:v>15.320556</c:v>
                </c:pt>
                <c:pt idx="89">
                  <c:v>15.170821999999999</c:v>
                </c:pt>
                <c:pt idx="90">
                  <c:v>15.021247000000001</c:v>
                </c:pt>
                <c:pt idx="91">
                  <c:v>14.871862999999999</c:v>
                </c:pt>
                <c:pt idx="92">
                  <c:v>14.722704</c:v>
                </c:pt>
                <c:pt idx="93">
                  <c:v>14.573807</c:v>
                </c:pt>
                <c:pt idx="94">
                  <c:v>14.425221000000001</c:v>
                </c:pt>
                <c:pt idx="95">
                  <c:v>14.277004</c:v>
                </c:pt>
                <c:pt idx="96">
                  <c:v>14.129227</c:v>
                </c:pt>
                <c:pt idx="97">
                  <c:v>13.981965000000001</c:v>
                </c:pt>
                <c:pt idx="98">
                  <c:v>13.835272</c:v>
                </c:pt>
                <c:pt idx="99">
                  <c:v>13.689182000000001</c:v>
                </c:pt>
                <c:pt idx="100">
                  <c:v>13.543699999999999</c:v>
                </c:pt>
                <c:pt idx="101">
                  <c:v>13.398816</c:v>
                </c:pt>
                <c:pt idx="102">
                  <c:v>13.254509000000001</c:v>
                </c:pt>
                <c:pt idx="103">
                  <c:v>13.110758000000001</c:v>
                </c:pt>
                <c:pt idx="104">
                  <c:v>12.967537999999999</c:v>
                </c:pt>
                <c:pt idx="105">
                  <c:v>12.824828</c:v>
                </c:pt>
                <c:pt idx="106">
                  <c:v>12.682607000000001</c:v>
                </c:pt>
                <c:pt idx="107">
                  <c:v>12.540853</c:v>
                </c:pt>
                <c:pt idx="108">
                  <c:v>12.39955</c:v>
                </c:pt>
                <c:pt idx="109">
                  <c:v>12.258679000000001</c:v>
                </c:pt>
                <c:pt idx="110">
                  <c:v>12.118223</c:v>
                </c:pt>
                <c:pt idx="111">
                  <c:v>11.978166</c:v>
                </c:pt>
                <c:pt idx="112">
                  <c:v>11.838490999999999</c:v>
                </c:pt>
                <c:pt idx="113">
                  <c:v>11.699185</c:v>
                </c:pt>
                <c:pt idx="114">
                  <c:v>11.560230000000001</c:v>
                </c:pt>
                <c:pt idx="115">
                  <c:v>11.421611</c:v>
                </c:pt>
                <c:pt idx="116">
                  <c:v>11.283313</c:v>
                </c:pt>
                <c:pt idx="117">
                  <c:v>11.145319000000001</c:v>
                </c:pt>
                <c:pt idx="118">
                  <c:v>11.007614999999999</c:v>
                </c:pt>
                <c:pt idx="119">
                  <c:v>10.870183000000001</c:v>
                </c:pt>
                <c:pt idx="120">
                  <c:v>10.733006</c:v>
                </c:pt>
                <c:pt idx="121">
                  <c:v>10.596068000000001</c:v>
                </c:pt>
                <c:pt idx="122">
                  <c:v>10.459352000000001</c:v>
                </c:pt>
                <c:pt idx="123">
                  <c:v>10.322838000000001</c:v>
                </c:pt>
                <c:pt idx="124">
                  <c:v>10.18651</c:v>
                </c:pt>
                <c:pt idx="125">
                  <c:v>10.050348</c:v>
                </c:pt>
                <c:pt idx="126">
                  <c:v>9.9143319999999999</c:v>
                </c:pt>
                <c:pt idx="127">
                  <c:v>9.7784440000000004</c:v>
                </c:pt>
                <c:pt idx="128">
                  <c:v>9.6426619999999996</c:v>
                </c:pt>
                <c:pt idx="129">
                  <c:v>9.5069660000000002</c:v>
                </c:pt>
                <c:pt idx="130">
                  <c:v>9.3713359999999994</c:v>
                </c:pt>
                <c:pt idx="131">
                  <c:v>9.2357490000000002</c:v>
                </c:pt>
                <c:pt idx="132">
                  <c:v>9.1001829999999995</c:v>
                </c:pt>
                <c:pt idx="133">
                  <c:v>8.9646159999999995</c:v>
                </c:pt>
                <c:pt idx="134">
                  <c:v>8.8290249999999997</c:v>
                </c:pt>
                <c:pt idx="135">
                  <c:v>8.6933869999999995</c:v>
                </c:pt>
                <c:pt idx="136">
                  <c:v>8.5576779999999992</c:v>
                </c:pt>
                <c:pt idx="137">
                  <c:v>8.4218740000000007</c:v>
                </c:pt>
                <c:pt idx="138">
                  <c:v>8.2859510000000007</c:v>
                </c:pt>
                <c:pt idx="139">
                  <c:v>8.1498840000000001</c:v>
                </c:pt>
                <c:pt idx="140">
                  <c:v>8.0136489999999991</c:v>
                </c:pt>
                <c:pt idx="141">
                  <c:v>7.8772190000000002</c:v>
                </c:pt>
                <c:pt idx="142">
                  <c:v>7.7405710000000001</c:v>
                </c:pt>
                <c:pt idx="143">
                  <c:v>7.6036780000000004</c:v>
                </c:pt>
                <c:pt idx="144">
                  <c:v>7.4665150000000002</c:v>
                </c:pt>
                <c:pt idx="145">
                  <c:v>7.3290559999999996</c:v>
                </c:pt>
                <c:pt idx="146">
                  <c:v>7.1912750000000001</c:v>
                </c:pt>
                <c:pt idx="147">
                  <c:v>7.0531459999999999</c:v>
                </c:pt>
                <c:pt idx="148">
                  <c:v>6.9146419999999997</c:v>
                </c:pt>
                <c:pt idx="149">
                  <c:v>6.7757389999999997</c:v>
                </c:pt>
                <c:pt idx="150">
                  <c:v>6.6364089999999996</c:v>
                </c:pt>
                <c:pt idx="151">
                  <c:v>6.4966270000000002</c:v>
                </c:pt>
                <c:pt idx="152">
                  <c:v>6.3563679999999998</c:v>
                </c:pt>
                <c:pt idx="153">
                  <c:v>6.2156039999999999</c:v>
                </c:pt>
                <c:pt idx="154">
                  <c:v>6.0743109999999998</c:v>
                </c:pt>
                <c:pt idx="155">
                  <c:v>5.9324630000000003</c:v>
                </c:pt>
                <c:pt idx="156">
                  <c:v>5.7900349999999996</c:v>
                </c:pt>
                <c:pt idx="157">
                  <c:v>5.6470019999999996</c:v>
                </c:pt>
                <c:pt idx="158">
                  <c:v>5.5033390000000004</c:v>
                </c:pt>
                <c:pt idx="159">
                  <c:v>5.3590220000000004</c:v>
                </c:pt>
                <c:pt idx="160">
                  <c:v>5.2140259999999996</c:v>
                </c:pt>
                <c:pt idx="161">
                  <c:v>5.0683280000000002</c:v>
                </c:pt>
                <c:pt idx="162">
                  <c:v>4.9219039999999996</c:v>
                </c:pt>
                <c:pt idx="163">
                  <c:v>4.7747310000000001</c:v>
                </c:pt>
                <c:pt idx="164">
                  <c:v>4.6267860000000001</c:v>
                </c:pt>
                <c:pt idx="165">
                  <c:v>4.4780470000000001</c:v>
                </c:pt>
                <c:pt idx="166">
                  <c:v>4.3284929999999999</c:v>
                </c:pt>
                <c:pt idx="167">
                  <c:v>4.1781009999999998</c:v>
                </c:pt>
                <c:pt idx="168">
                  <c:v>4.0268509999999997</c:v>
                </c:pt>
                <c:pt idx="169">
                  <c:v>3.8747220000000002</c:v>
                </c:pt>
                <c:pt idx="170">
                  <c:v>3.7216939999999998</c:v>
                </c:pt>
                <c:pt idx="171">
                  <c:v>3.5677479999999999</c:v>
                </c:pt>
                <c:pt idx="172">
                  <c:v>3.4128639999999999</c:v>
                </c:pt>
                <c:pt idx="173">
                  <c:v>3.2570239999999999</c:v>
                </c:pt>
                <c:pt idx="174">
                  <c:v>3.1002100000000001</c:v>
                </c:pt>
                <c:pt idx="175">
                  <c:v>2.9424039999999998</c:v>
                </c:pt>
                <c:pt idx="176">
                  <c:v>2.7835890000000001</c:v>
                </c:pt>
                <c:pt idx="177">
                  <c:v>2.623748</c:v>
                </c:pt>
                <c:pt idx="178">
                  <c:v>2.462866</c:v>
                </c:pt>
                <c:pt idx="179">
                  <c:v>2.3009249999999999</c:v>
                </c:pt>
                <c:pt idx="180">
                  <c:v>2.1379109999999999</c:v>
                </c:pt>
                <c:pt idx="181">
                  <c:v>1.9738089999999999</c:v>
                </c:pt>
                <c:pt idx="182">
                  <c:v>1.808605</c:v>
                </c:pt>
                <c:pt idx="183">
                  <c:v>1.6422840000000001</c:v>
                </c:pt>
                <c:pt idx="184">
                  <c:v>1.4748319999999999</c:v>
                </c:pt>
                <c:pt idx="185">
                  <c:v>1.3062370000000001</c:v>
                </c:pt>
                <c:pt idx="186">
                  <c:v>1.136484</c:v>
                </c:pt>
                <c:pt idx="187">
                  <c:v>0.96556299999999995</c:v>
                </c:pt>
                <c:pt idx="188">
                  <c:v>0.79345900000000003</c:v>
                </c:pt>
                <c:pt idx="189">
                  <c:v>0.62016199999999999</c:v>
                </c:pt>
                <c:pt idx="190">
                  <c:v>0.445658</c:v>
                </c:pt>
                <c:pt idx="191">
                  <c:v>0.26993800000000001</c:v>
                </c:pt>
                <c:pt idx="192">
                  <c:v>9.2989000000000002E-2</c:v>
                </c:pt>
                <c:pt idx="193">
                  <c:v>-8.5199999999999998E-2</c:v>
                </c:pt>
                <c:pt idx="194">
                  <c:v>-0.26463799999999998</c:v>
                </c:pt>
                <c:pt idx="195">
                  <c:v>-0.44533800000000001</c:v>
                </c:pt>
                <c:pt idx="196">
                  <c:v>-0.62730900000000001</c:v>
                </c:pt>
                <c:pt idx="197">
                  <c:v>-0.810562</c:v>
                </c:pt>
                <c:pt idx="198">
                  <c:v>-0.99510699999999996</c:v>
                </c:pt>
                <c:pt idx="199">
                  <c:v>-1.1809529999999999</c:v>
                </c:pt>
                <c:pt idx="200">
                  <c:v>-1.3681099999999999</c:v>
                </c:pt>
                <c:pt idx="201">
                  <c:v>-1.5565880000000001</c:v>
                </c:pt>
                <c:pt idx="202">
                  <c:v>-1.7463960000000001</c:v>
                </c:pt>
                <c:pt idx="203">
                  <c:v>-1.937543</c:v>
                </c:pt>
                <c:pt idx="204">
                  <c:v>-2.130039</c:v>
                </c:pt>
                <c:pt idx="205">
                  <c:v>-2.3238910000000002</c:v>
                </c:pt>
                <c:pt idx="206">
                  <c:v>-2.5191089999999998</c:v>
                </c:pt>
                <c:pt idx="207">
                  <c:v>-2.7157</c:v>
                </c:pt>
                <c:pt idx="208">
                  <c:v>-2.9136730000000002</c:v>
                </c:pt>
                <c:pt idx="209">
                  <c:v>-3.113035</c:v>
                </c:pt>
                <c:pt idx="210">
                  <c:v>-3.313793</c:v>
                </c:pt>
                <c:pt idx="211">
                  <c:v>-3.5159539999999998</c:v>
                </c:pt>
                <c:pt idx="212">
                  <c:v>-3.719525</c:v>
                </c:pt>
                <c:pt idx="213">
                  <c:v>-3.9245109999999999</c:v>
                </c:pt>
                <c:pt idx="214">
                  <c:v>-4.1309170000000002</c:v>
                </c:pt>
                <c:pt idx="215">
                  <c:v>-4.338749</c:v>
                </c:pt>
                <c:pt idx="216">
                  <c:v>-4.5480090000000004</c:v>
                </c:pt>
                <c:pt idx="217">
                  <c:v>-4.7587010000000003</c:v>
                </c:pt>
                <c:pt idx="218">
                  <c:v>-4.9708269999999999</c:v>
                </c:pt>
                <c:pt idx="219">
                  <c:v>-5.1843890000000004</c:v>
                </c:pt>
                <c:pt idx="220">
                  <c:v>-5.3993859999999998</c:v>
                </c:pt>
                <c:pt idx="221">
                  <c:v>-5.6158169999999998</c:v>
                </c:pt>
                <c:pt idx="222">
                  <c:v>-5.8336810000000003</c:v>
                </c:pt>
                <c:pt idx="223">
                  <c:v>-6.0529729999999997</c:v>
                </c:pt>
                <c:pt idx="224">
                  <c:v>-6.2736879999999999</c:v>
                </c:pt>
                <c:pt idx="225">
                  <c:v>-6.4958200000000001</c:v>
                </c:pt>
                <c:pt idx="226">
                  <c:v>-6.71936</c:v>
                </c:pt>
                <c:pt idx="227">
                  <c:v>-6.9442979999999999</c:v>
                </c:pt>
                <c:pt idx="228">
                  <c:v>-7.1706209999999997</c:v>
                </c:pt>
                <c:pt idx="229">
                  <c:v>-7.3983150000000002</c:v>
                </c:pt>
                <c:pt idx="230">
                  <c:v>-7.6273629999999999</c:v>
                </c:pt>
                <c:pt idx="231">
                  <c:v>-7.8577469999999998</c:v>
                </c:pt>
                <c:pt idx="232">
                  <c:v>-8.0894449999999996</c:v>
                </c:pt>
                <c:pt idx="233">
                  <c:v>-8.3224330000000002</c:v>
                </c:pt>
                <c:pt idx="234">
                  <c:v>-8.5566840000000006</c:v>
                </c:pt>
                <c:pt idx="235">
                  <c:v>-8.7921700000000005</c:v>
                </c:pt>
                <c:pt idx="236">
                  <c:v>-9.0288559999999993</c:v>
                </c:pt>
                <c:pt idx="237">
                  <c:v>-9.2667090000000005</c:v>
                </c:pt>
                <c:pt idx="238">
                  <c:v>-9.5056899999999995</c:v>
                </c:pt>
                <c:pt idx="239">
                  <c:v>-9.7457569999999993</c:v>
                </c:pt>
                <c:pt idx="240">
                  <c:v>-9.9868659999999991</c:v>
                </c:pt>
                <c:pt idx="241">
                  <c:v>-10.228968</c:v>
                </c:pt>
                <c:pt idx="242">
                  <c:v>-10.472013</c:v>
                </c:pt>
                <c:pt idx="243">
                  <c:v>-10.715947</c:v>
                </c:pt>
                <c:pt idx="244">
                  <c:v>-10.960711999999999</c:v>
                </c:pt>
                <c:pt idx="245">
                  <c:v>-11.206249</c:v>
                </c:pt>
                <c:pt idx="246">
                  <c:v>-11.452493</c:v>
                </c:pt>
                <c:pt idx="247">
                  <c:v>-11.69938</c:v>
                </c:pt>
                <c:pt idx="248">
                  <c:v>-11.94684</c:v>
                </c:pt>
                <c:pt idx="249">
                  <c:v>-12.194804</c:v>
                </c:pt>
                <c:pt idx="250">
                  <c:v>-12.443198000000001</c:v>
                </c:pt>
                <c:pt idx="251">
                  <c:v>-12.691948999999999</c:v>
                </c:pt>
                <c:pt idx="252">
                  <c:v>-12.940982</c:v>
                </c:pt>
                <c:pt idx="253">
                  <c:v>-13.190220999999999</c:v>
                </c:pt>
                <c:pt idx="254">
                  <c:v>-13.439591</c:v>
                </c:pt>
                <c:pt idx="255">
                  <c:v>-13.689017</c:v>
                </c:pt>
                <c:pt idx="256">
                  <c:v>-13.938426</c:v>
                </c:pt>
                <c:pt idx="257">
                  <c:v>-14.187747999999999</c:v>
                </c:pt>
                <c:pt idx="258">
                  <c:v>-14.436916</c:v>
                </c:pt>
                <c:pt idx="259">
                  <c:v>-14.685867</c:v>
                </c:pt>
                <c:pt idx="260">
                  <c:v>-14.934544000000001</c:v>
                </c:pt>
                <c:pt idx="261">
                  <c:v>-15.182897000000001</c:v>
                </c:pt>
                <c:pt idx="262">
                  <c:v>-15.430883</c:v>
                </c:pt>
                <c:pt idx="263">
                  <c:v>-15.678470000000001</c:v>
                </c:pt>
                <c:pt idx="264">
                  <c:v>-15.925632999999999</c:v>
                </c:pt>
                <c:pt idx="265">
                  <c:v>-16.172360999999999</c:v>
                </c:pt>
                <c:pt idx="266">
                  <c:v>-16.418654</c:v>
                </c:pt>
                <c:pt idx="267">
                  <c:v>-16.664522999999999</c:v>
                </c:pt>
                <c:pt idx="268">
                  <c:v>-16.909996</c:v>
                </c:pt>
                <c:pt idx="269">
                  <c:v>-17.155111000000002</c:v>
                </c:pt>
                <c:pt idx="270">
                  <c:v>-17.399919000000001</c:v>
                </c:pt>
                <c:pt idx="271">
                  <c:v>-17.644487000000002</c:v>
                </c:pt>
                <c:pt idx="272">
                  <c:v>-17.888891999999998</c:v>
                </c:pt>
                <c:pt idx="273">
                  <c:v>-18.133220000000001</c:v>
                </c:pt>
                <c:pt idx="274">
                  <c:v>-18.377569000000001</c:v>
                </c:pt>
                <c:pt idx="275">
                  <c:v>-18.622043000000001</c:v>
                </c:pt>
                <c:pt idx="276">
                  <c:v>-18.866752000000002</c:v>
                </c:pt>
                <c:pt idx="277">
                  <c:v>-19.111809000000001</c:v>
                </c:pt>
                <c:pt idx="278">
                  <c:v>-19.357327000000002</c:v>
                </c:pt>
                <c:pt idx="279">
                  <c:v>-19.603421000000001</c:v>
                </c:pt>
                <c:pt idx="280">
                  <c:v>-19.850197000000001</c:v>
                </c:pt>
                <c:pt idx="281">
                  <c:v>-20.097760000000001</c:v>
                </c:pt>
                <c:pt idx="282">
                  <c:v>-20.346207</c:v>
                </c:pt>
                <c:pt idx="283">
                  <c:v>-20.595624000000001</c:v>
                </c:pt>
                <c:pt idx="284">
                  <c:v>-20.846091000000001</c:v>
                </c:pt>
                <c:pt idx="285">
                  <c:v>-21.097674000000001</c:v>
                </c:pt>
                <c:pt idx="286">
                  <c:v>-21.350431</c:v>
                </c:pt>
                <c:pt idx="287">
                  <c:v>-21.604410000000001</c:v>
                </c:pt>
                <c:pt idx="288">
                  <c:v>-21.859648</c:v>
                </c:pt>
                <c:pt idx="289">
                  <c:v>-22.116173</c:v>
                </c:pt>
                <c:pt idx="290">
                  <c:v>-22.374006999999999</c:v>
                </c:pt>
                <c:pt idx="291">
                  <c:v>-22.633163</c:v>
                </c:pt>
                <c:pt idx="292">
                  <c:v>-22.893651999999999</c:v>
                </c:pt>
                <c:pt idx="293">
                  <c:v>-23.155477999999999</c:v>
                </c:pt>
                <c:pt idx="294">
                  <c:v>-23.418645000000001</c:v>
                </c:pt>
                <c:pt idx="295">
                  <c:v>-23.683154999999999</c:v>
                </c:pt>
                <c:pt idx="296">
                  <c:v>-23.949013000000001</c:v>
                </c:pt>
                <c:pt idx="297">
                  <c:v>-24.216221999999998</c:v>
                </c:pt>
                <c:pt idx="298">
                  <c:v>-24.48479</c:v>
                </c:pt>
                <c:pt idx="299">
                  <c:v>-24.754729000000001</c:v>
                </c:pt>
                <c:pt idx="300">
                  <c:v>-25.026054999999999</c:v>
                </c:pt>
                <c:pt idx="301">
                  <c:v>-25.298787000000001</c:v>
                </c:pt>
                <c:pt idx="302">
                  <c:v>-25.572953999999999</c:v>
                </c:pt>
                <c:pt idx="303">
                  <c:v>-25.848586000000001</c:v>
                </c:pt>
                <c:pt idx="304">
                  <c:v>-26.125723000000001</c:v>
                </c:pt>
                <c:pt idx="305">
                  <c:v>-26.404408</c:v>
                </c:pt>
                <c:pt idx="306">
                  <c:v>-26.684694</c:v>
                </c:pt>
                <c:pt idx="307">
                  <c:v>-26.966636000000001</c:v>
                </c:pt>
                <c:pt idx="308">
                  <c:v>-27.250298999999998</c:v>
                </c:pt>
                <c:pt idx="309">
                  <c:v>-27.535751999999999</c:v>
                </c:pt>
                <c:pt idx="310">
                  <c:v>-27.823073000000001</c:v>
                </c:pt>
                <c:pt idx="311">
                  <c:v>-28.112342000000002</c:v>
                </c:pt>
                <c:pt idx="312">
                  <c:v>-28.403649999999999</c:v>
                </c:pt>
                <c:pt idx="313">
                  <c:v>-28.697089999999999</c:v>
                </c:pt>
                <c:pt idx="314">
                  <c:v>-28.992766</c:v>
                </c:pt>
                <c:pt idx="315">
                  <c:v>-29.290783999999999</c:v>
                </c:pt>
                <c:pt idx="316">
                  <c:v>-29.591259999999998</c:v>
                </c:pt>
                <c:pt idx="317">
                  <c:v>-29.894316</c:v>
                </c:pt>
                <c:pt idx="318">
                  <c:v>-30.200081000000001</c:v>
                </c:pt>
                <c:pt idx="319">
                  <c:v>-30.508693000000001</c:v>
                </c:pt>
                <c:pt idx="320">
                  <c:v>-30.820295999999999</c:v>
                </c:pt>
                <c:pt idx="321">
                  <c:v>-31.135045999999999</c:v>
                </c:pt>
                <c:pt idx="322">
                  <c:v>-31.453104</c:v>
                </c:pt>
                <c:pt idx="323">
                  <c:v>-31.774646000000001</c:v>
                </c:pt>
                <c:pt idx="324">
                  <c:v>-32.099854000000001</c:v>
                </c:pt>
                <c:pt idx="325">
                  <c:v>-32.428924000000002</c:v>
                </c:pt>
                <c:pt idx="326">
                  <c:v>-32.762064000000002</c:v>
                </c:pt>
                <c:pt idx="327">
                  <c:v>-33.099494999999997</c:v>
                </c:pt>
                <c:pt idx="328">
                  <c:v>-33.441451000000001</c:v>
                </c:pt>
                <c:pt idx="329">
                  <c:v>-33.788181999999999</c:v>
                </c:pt>
                <c:pt idx="330">
                  <c:v>-34.139952999999998</c:v>
                </c:pt>
                <c:pt idx="331">
                  <c:v>-34.497048999999997</c:v>
                </c:pt>
                <c:pt idx="332">
                  <c:v>-34.859769</c:v>
                </c:pt>
                <c:pt idx="333">
                  <c:v>-35.228434</c:v>
                </c:pt>
                <c:pt idx="334">
                  <c:v>-35.603385000000003</c:v>
                </c:pt>
                <c:pt idx="335">
                  <c:v>-35.984983999999997</c:v>
                </c:pt>
                <c:pt idx="336">
                  <c:v>-36.373615000000001</c:v>
                </c:pt>
                <c:pt idx="337">
                  <c:v>-36.769688000000002</c:v>
                </c:pt>
                <c:pt idx="338">
                  <c:v>-37.173636000000002</c:v>
                </c:pt>
                <c:pt idx="339">
                  <c:v>-37.585917000000002</c:v>
                </c:pt>
                <c:pt idx="340">
                  <c:v>-38.007015000000003</c:v>
                </c:pt>
                <c:pt idx="341">
                  <c:v>-38.437441999999997</c:v>
                </c:pt>
                <c:pt idx="342">
                  <c:v>-38.877735999999999</c:v>
                </c:pt>
                <c:pt idx="343">
                  <c:v>-39.328457999999998</c:v>
                </c:pt>
                <c:pt idx="344">
                  <c:v>-39.790199000000001</c:v>
                </c:pt>
                <c:pt idx="345">
                  <c:v>-40.263570000000001</c:v>
                </c:pt>
                <c:pt idx="346">
                  <c:v>-40.749205000000003</c:v>
                </c:pt>
                <c:pt idx="347">
                  <c:v>-41.247756000000003</c:v>
                </c:pt>
                <c:pt idx="348">
                  <c:v>-41.759889999999999</c:v>
                </c:pt>
                <c:pt idx="349">
                  <c:v>-42.286282999999997</c:v>
                </c:pt>
                <c:pt idx="350">
                  <c:v>-42.827615999999999</c:v>
                </c:pt>
                <c:pt idx="351">
                  <c:v>-43.384566</c:v>
                </c:pt>
                <c:pt idx="352">
                  <c:v>-43.957797999999997</c:v>
                </c:pt>
                <c:pt idx="353">
                  <c:v>-44.547960000000003</c:v>
                </c:pt>
                <c:pt idx="354">
                  <c:v>-45.155670999999998</c:v>
                </c:pt>
                <c:pt idx="355">
                  <c:v>-45.781512999999997</c:v>
                </c:pt>
                <c:pt idx="356">
                  <c:v>-46.426022000000003</c:v>
                </c:pt>
                <c:pt idx="357">
                  <c:v>-47.089678999999997</c:v>
                </c:pt>
                <c:pt idx="358">
                  <c:v>-47.772908999999999</c:v>
                </c:pt>
                <c:pt idx="359">
                  <c:v>-48.476067</c:v>
                </c:pt>
                <c:pt idx="360">
                  <c:v>-49.199443000000002</c:v>
                </c:pt>
                <c:pt idx="361">
                  <c:v>-49.943260000000002</c:v>
                </c:pt>
                <c:pt idx="362">
                  <c:v>-50.70767</c:v>
                </c:pt>
                <c:pt idx="363">
                  <c:v>-51.492764999999999</c:v>
                </c:pt>
                <c:pt idx="364">
                  <c:v>-52.298575</c:v>
                </c:pt>
                <c:pt idx="365">
                  <c:v>-53.125076999999997</c:v>
                </c:pt>
                <c:pt idx="366">
                  <c:v>-53.972194999999999</c:v>
                </c:pt>
                <c:pt idx="367">
                  <c:v>-54.839809000000002</c:v>
                </c:pt>
                <c:pt idx="368">
                  <c:v>-55.72775</c:v>
                </c:pt>
                <c:pt idx="369">
                  <c:v>-56.635800000000003</c:v>
                </c:pt>
                <c:pt idx="370">
                  <c:v>-57.563688999999997</c:v>
                </c:pt>
                <c:pt idx="371">
                  <c:v>-58.51108</c:v>
                </c:pt>
                <c:pt idx="372">
                  <c:v>-59.477558000000002</c:v>
                </c:pt>
                <c:pt idx="373">
                  <c:v>-60.462608000000003</c:v>
                </c:pt>
                <c:pt idx="374">
                  <c:v>-61.465589999999999</c:v>
                </c:pt>
                <c:pt idx="375">
                  <c:v>-62.485709</c:v>
                </c:pt>
                <c:pt idx="376">
                  <c:v>-63.521979999999999</c:v>
                </c:pt>
                <c:pt idx="377">
                  <c:v>-64.573188999999999</c:v>
                </c:pt>
                <c:pt idx="378">
                  <c:v>-65.637848000000005</c:v>
                </c:pt>
                <c:pt idx="379">
                  <c:v>-66.714147999999994</c:v>
                </c:pt>
                <c:pt idx="380">
                  <c:v>-67.799916999999994</c:v>
                </c:pt>
                <c:pt idx="381">
                  <c:v>-68.892573999999996</c:v>
                </c:pt>
                <c:pt idx="382">
                  <c:v>-69.989091999999999</c:v>
                </c:pt>
                <c:pt idx="383">
                  <c:v>-71.085975000000005</c:v>
                </c:pt>
                <c:pt idx="384">
                  <c:v>-72.179243999999997</c:v>
                </c:pt>
                <c:pt idx="385">
                  <c:v>-73.264454999999998</c:v>
                </c:pt>
                <c:pt idx="386">
                  <c:v>-74.336732999999995</c:v>
                </c:pt>
                <c:pt idx="387">
                  <c:v>-75.390854000000004</c:v>
                </c:pt>
                <c:pt idx="388">
                  <c:v>-76.421345000000002</c:v>
                </c:pt>
                <c:pt idx="389">
                  <c:v>-77.422629999999998</c:v>
                </c:pt>
                <c:pt idx="390">
                  <c:v>-78.389204000000007</c:v>
                </c:pt>
                <c:pt idx="391">
                  <c:v>-79.315821</c:v>
                </c:pt>
                <c:pt idx="392">
                  <c:v>-80.197699</c:v>
                </c:pt>
                <c:pt idx="393">
                  <c:v>-81.030703000000003</c:v>
                </c:pt>
                <c:pt idx="394">
                  <c:v>-81.811519000000004</c:v>
                </c:pt>
                <c:pt idx="395">
                  <c:v>-82.537767000000002</c:v>
                </c:pt>
                <c:pt idx="396">
                  <c:v>-83.208081000000007</c:v>
                </c:pt>
                <c:pt idx="397">
                  <c:v>-83.822114999999997</c:v>
                </c:pt>
                <c:pt idx="398">
                  <c:v>-84.380499</c:v>
                </c:pt>
                <c:pt idx="399">
                  <c:v>-84.884749999999997</c:v>
                </c:pt>
                <c:pt idx="400">
                  <c:v>-85.337136000000001</c:v>
                </c:pt>
                <c:pt idx="401">
                  <c:v>-85.740521000000001</c:v>
                </c:pt>
                <c:pt idx="402">
                  <c:v>-86.098204999999993</c:v>
                </c:pt>
                <c:pt idx="403">
                  <c:v>-86.413762000000006</c:v>
                </c:pt>
                <c:pt idx="404">
                  <c:v>-86.690895999999995</c:v>
                </c:pt>
                <c:pt idx="405">
                  <c:v>-86.933319999999995</c:v>
                </c:pt>
                <c:pt idx="406">
                  <c:v>-87.144649999999999</c:v>
                </c:pt>
                <c:pt idx="407">
                  <c:v>-87.328338000000002</c:v>
                </c:pt>
                <c:pt idx="408">
                  <c:v>-87.487612999999996</c:v>
                </c:pt>
                <c:pt idx="409">
                  <c:v>-87.625452999999993</c:v>
                </c:pt>
                <c:pt idx="410">
                  <c:v>-87.744567000000004</c:v>
                </c:pt>
                <c:pt idx="411">
                  <c:v>-87.847395000000006</c:v>
                </c:pt>
                <c:pt idx="412">
                  <c:v>-87.936110999999997</c:v>
                </c:pt>
                <c:pt idx="413">
                  <c:v>-88.012640000000005</c:v>
                </c:pt>
                <c:pt idx="414">
                  <c:v>-88.078674000000007</c:v>
                </c:pt>
                <c:pt idx="415">
                  <c:v>-88.135689999999997</c:v>
                </c:pt>
                <c:pt idx="416">
                  <c:v>-88.184974999999994</c:v>
                </c:pt>
                <c:pt idx="417">
                  <c:v>-88.227642000000003</c:v>
                </c:pt>
                <c:pt idx="418">
                  <c:v>-88.264652999999996</c:v>
                </c:pt>
                <c:pt idx="419">
                  <c:v>-88.296834000000004</c:v>
                </c:pt>
                <c:pt idx="420">
                  <c:v>-88.324897000000007</c:v>
                </c:pt>
                <c:pt idx="421">
                  <c:v>-88.349449000000007</c:v>
                </c:pt>
                <c:pt idx="422">
                  <c:v>-88.371010999999996</c:v>
                </c:pt>
                <c:pt idx="423">
                  <c:v>-88.390028000000001</c:v>
                </c:pt>
                <c:pt idx="424">
                  <c:v>-88.406878000000006</c:v>
                </c:pt>
                <c:pt idx="425">
                  <c:v>-88.421882999999994</c:v>
                </c:pt>
                <c:pt idx="426">
                  <c:v>-88.435320000000004</c:v>
                </c:pt>
                <c:pt idx="427">
                  <c:v>-88.447421000000006</c:v>
                </c:pt>
                <c:pt idx="428">
                  <c:v>-88.458383999999995</c:v>
                </c:pt>
                <c:pt idx="429">
                  <c:v>-88.468378999999999</c:v>
                </c:pt>
                <c:pt idx="430">
                  <c:v>-88.477547999999999</c:v>
                </c:pt>
                <c:pt idx="431">
                  <c:v>-88.486013999999997</c:v>
                </c:pt>
                <c:pt idx="432">
                  <c:v>-88.493877999999995</c:v>
                </c:pt>
                <c:pt idx="433">
                  <c:v>-88.501228999999995</c:v>
                </c:pt>
                <c:pt idx="434">
                  <c:v>-88.508140999999995</c:v>
                </c:pt>
                <c:pt idx="435">
                  <c:v>-88.514675999999994</c:v>
                </c:pt>
                <c:pt idx="436">
                  <c:v>-88.520887999999999</c:v>
                </c:pt>
                <c:pt idx="437">
                  <c:v>-88.526820999999998</c:v>
                </c:pt>
                <c:pt idx="438">
                  <c:v>-88.532515000000004</c:v>
                </c:pt>
                <c:pt idx="439">
                  <c:v>-88.538002000000006</c:v>
                </c:pt>
                <c:pt idx="440">
                  <c:v>-88.543308999999994</c:v>
                </c:pt>
                <c:pt idx="441">
                  <c:v>-88.548460000000006</c:v>
                </c:pt>
                <c:pt idx="442">
                  <c:v>-88.553472999999997</c:v>
                </c:pt>
                <c:pt idx="443">
                  <c:v>-88.558367000000004</c:v>
                </c:pt>
                <c:pt idx="444">
                  <c:v>-88.563156000000006</c:v>
                </c:pt>
                <c:pt idx="445">
                  <c:v>-88.567851000000005</c:v>
                </c:pt>
                <c:pt idx="446">
                  <c:v>-88.572462000000002</c:v>
                </c:pt>
                <c:pt idx="447">
                  <c:v>-88.576999000000001</c:v>
                </c:pt>
                <c:pt idx="448">
                  <c:v>-88.581468000000001</c:v>
                </c:pt>
                <c:pt idx="449">
                  <c:v>-88.585876999999996</c:v>
                </c:pt>
                <c:pt idx="450">
                  <c:v>-88.590230000000005</c:v>
                </c:pt>
                <c:pt idx="451">
                  <c:v>-88.594532000000001</c:v>
                </c:pt>
                <c:pt idx="452">
                  <c:v>-88.598786000000004</c:v>
                </c:pt>
                <c:pt idx="453">
                  <c:v>-88.602997000000002</c:v>
                </c:pt>
                <c:pt idx="454">
                  <c:v>-88.607167000000004</c:v>
                </c:pt>
                <c:pt idx="455">
                  <c:v>-88.611298000000005</c:v>
                </c:pt>
                <c:pt idx="456">
                  <c:v>-88.615392</c:v>
                </c:pt>
                <c:pt idx="457">
                  <c:v>-88.619451999999995</c:v>
                </c:pt>
                <c:pt idx="458">
                  <c:v>-88.623478000000006</c:v>
                </c:pt>
                <c:pt idx="459">
                  <c:v>-88.627471999999997</c:v>
                </c:pt>
                <c:pt idx="460">
                  <c:v>-88.631435999999994</c:v>
                </c:pt>
                <c:pt idx="461">
                  <c:v>-88.635368999999997</c:v>
                </c:pt>
                <c:pt idx="462">
                  <c:v>-88.639274</c:v>
                </c:pt>
                <c:pt idx="463">
                  <c:v>-88.643150000000006</c:v>
                </c:pt>
                <c:pt idx="464">
                  <c:v>-88.646997999999996</c:v>
                </c:pt>
                <c:pt idx="465">
                  <c:v>-88.650819999999996</c:v>
                </c:pt>
                <c:pt idx="466">
                  <c:v>-88.654613999999995</c:v>
                </c:pt>
                <c:pt idx="467">
                  <c:v>-88.658383000000001</c:v>
                </c:pt>
                <c:pt idx="468">
                  <c:v>-88.662126000000001</c:v>
                </c:pt>
                <c:pt idx="469">
                  <c:v>-88.665844000000007</c:v>
                </c:pt>
                <c:pt idx="470">
                  <c:v>-88.669537000000005</c:v>
                </c:pt>
                <c:pt idx="471">
                  <c:v>-88.673204999999996</c:v>
                </c:pt>
                <c:pt idx="472">
                  <c:v>-88.676849000000004</c:v>
                </c:pt>
                <c:pt idx="473">
                  <c:v>-88.680468000000005</c:v>
                </c:pt>
                <c:pt idx="474">
                  <c:v>-88.684064000000006</c:v>
                </c:pt>
                <c:pt idx="475">
                  <c:v>-88.687635999999998</c:v>
                </c:pt>
                <c:pt idx="476">
                  <c:v>-88.691185000000004</c:v>
                </c:pt>
                <c:pt idx="477">
                  <c:v>-88.694710000000001</c:v>
                </c:pt>
                <c:pt idx="478">
                  <c:v>-88.698211999999998</c:v>
                </c:pt>
                <c:pt idx="479">
                  <c:v>-88.701691999999994</c:v>
                </c:pt>
                <c:pt idx="480">
                  <c:v>-88.705147999999994</c:v>
                </c:pt>
                <c:pt idx="481">
                  <c:v>-88.708583000000004</c:v>
                </c:pt>
                <c:pt idx="482">
                  <c:v>-88.711995000000002</c:v>
                </c:pt>
                <c:pt idx="483">
                  <c:v>-88.715384</c:v>
                </c:pt>
                <c:pt idx="484">
                  <c:v>-88.718751999999995</c:v>
                </c:pt>
                <c:pt idx="485">
                  <c:v>-88.722098000000003</c:v>
                </c:pt>
                <c:pt idx="486">
                  <c:v>-88.725421999999995</c:v>
                </c:pt>
                <c:pt idx="487">
                  <c:v>-88.728724</c:v>
                </c:pt>
                <c:pt idx="488">
                  <c:v>-88.732005000000001</c:v>
                </c:pt>
                <c:pt idx="489">
                  <c:v>-88.735264999999998</c:v>
                </c:pt>
                <c:pt idx="490">
                  <c:v>-88.738502999999994</c:v>
                </c:pt>
                <c:pt idx="491">
                  <c:v>-88.741720999999998</c:v>
                </c:pt>
                <c:pt idx="492">
                  <c:v>-88.744917999999998</c:v>
                </c:pt>
                <c:pt idx="493">
                  <c:v>-88.748093999999995</c:v>
                </c:pt>
                <c:pt idx="494">
                  <c:v>-88.751249000000001</c:v>
                </c:pt>
                <c:pt idx="495">
                  <c:v>-88.754384000000002</c:v>
                </c:pt>
                <c:pt idx="496">
                  <c:v>-88.757498999999996</c:v>
                </c:pt>
                <c:pt idx="497">
                  <c:v>-88.760593</c:v>
                </c:pt>
                <c:pt idx="498">
                  <c:v>-88.763667999999996</c:v>
                </c:pt>
                <c:pt idx="499">
                  <c:v>-88.766722000000001</c:v>
                </c:pt>
                <c:pt idx="500">
                  <c:v>-88.769756999999998</c:v>
                </c:pt>
                <c:pt idx="501">
                  <c:v>-88.772772000000003</c:v>
                </c:pt>
                <c:pt idx="502">
                  <c:v>-88.775767999999999</c:v>
                </c:pt>
                <c:pt idx="503">
                  <c:v>-88.778744000000003</c:v>
                </c:pt>
                <c:pt idx="504">
                  <c:v>-88.781700999999998</c:v>
                </c:pt>
                <c:pt idx="505">
                  <c:v>-88.784638999999999</c:v>
                </c:pt>
                <c:pt idx="506">
                  <c:v>-88.787558000000004</c:v>
                </c:pt>
                <c:pt idx="507">
                  <c:v>-88.790457000000004</c:v>
                </c:pt>
                <c:pt idx="508">
                  <c:v>-88.793338000000006</c:v>
                </c:pt>
                <c:pt idx="509">
                  <c:v>-88.796200999999996</c:v>
                </c:pt>
                <c:pt idx="510">
                  <c:v>-88.799045000000007</c:v>
                </c:pt>
                <c:pt idx="511">
                  <c:v>-88.801869999999994</c:v>
                </c:pt>
                <c:pt idx="512">
                  <c:v>-88.804677999999996</c:v>
                </c:pt>
                <c:pt idx="513">
                  <c:v>-88.807467000000003</c:v>
                </c:pt>
                <c:pt idx="514">
                  <c:v>-88.810237999999998</c:v>
                </c:pt>
                <c:pt idx="515">
                  <c:v>-88.812990999999997</c:v>
                </c:pt>
                <c:pt idx="516">
                  <c:v>-88.815725999999998</c:v>
                </c:pt>
                <c:pt idx="517">
                  <c:v>-88.818444</c:v>
                </c:pt>
                <c:pt idx="518">
                  <c:v>-88.821144000000004</c:v>
                </c:pt>
                <c:pt idx="519">
                  <c:v>-88.823826999999994</c:v>
                </c:pt>
                <c:pt idx="520">
                  <c:v>-88.826492000000002</c:v>
                </c:pt>
                <c:pt idx="521">
                  <c:v>-88.829139999999995</c:v>
                </c:pt>
                <c:pt idx="522">
                  <c:v>-88.831771000000003</c:v>
                </c:pt>
                <c:pt idx="523">
                  <c:v>-88.834384999999997</c:v>
                </c:pt>
                <c:pt idx="524">
                  <c:v>-88.836982000000006</c:v>
                </c:pt>
                <c:pt idx="525">
                  <c:v>-88.839562000000001</c:v>
                </c:pt>
                <c:pt idx="526">
                  <c:v>-88.842125999999993</c:v>
                </c:pt>
                <c:pt idx="527">
                  <c:v>-88.844673</c:v>
                </c:pt>
                <c:pt idx="528">
                  <c:v>-88.847204000000005</c:v>
                </c:pt>
                <c:pt idx="529">
                  <c:v>-88.849717999999996</c:v>
                </c:pt>
                <c:pt idx="530">
                  <c:v>-88.852215999999999</c:v>
                </c:pt>
                <c:pt idx="531">
                  <c:v>-88.854697999999999</c:v>
                </c:pt>
                <c:pt idx="532">
                  <c:v>-88.857163999999997</c:v>
                </c:pt>
                <c:pt idx="533">
                  <c:v>-88.859615000000005</c:v>
                </c:pt>
                <c:pt idx="534">
                  <c:v>-88.862048999999999</c:v>
                </c:pt>
                <c:pt idx="535">
                  <c:v>-88.864468000000002</c:v>
                </c:pt>
                <c:pt idx="536">
                  <c:v>-88.866871000000003</c:v>
                </c:pt>
                <c:pt idx="537">
                  <c:v>-88.869258000000002</c:v>
                </c:pt>
                <c:pt idx="538">
                  <c:v>-88.871630999999994</c:v>
                </c:pt>
                <c:pt idx="539">
                  <c:v>-88.873987999999997</c:v>
                </c:pt>
                <c:pt idx="540">
                  <c:v>-88.876328999999998</c:v>
                </c:pt>
                <c:pt idx="541">
                  <c:v>-88.878656000000007</c:v>
                </c:pt>
                <c:pt idx="542">
                  <c:v>-88.880967999999996</c:v>
                </c:pt>
                <c:pt idx="543">
                  <c:v>-88.883264999999994</c:v>
                </c:pt>
                <c:pt idx="544">
                  <c:v>-88.885547000000003</c:v>
                </c:pt>
                <c:pt idx="545">
                  <c:v>-88.887814000000006</c:v>
                </c:pt>
                <c:pt idx="546">
                  <c:v>-88.890067000000002</c:v>
                </c:pt>
                <c:pt idx="547">
                  <c:v>-88.892306000000005</c:v>
                </c:pt>
                <c:pt idx="548">
                  <c:v>-88.894530000000003</c:v>
                </c:pt>
                <c:pt idx="549">
                  <c:v>-88.896739999999994</c:v>
                </c:pt>
                <c:pt idx="550">
                  <c:v>-88.898934999999994</c:v>
                </c:pt>
                <c:pt idx="551">
                  <c:v>-88.901116999999999</c:v>
                </c:pt>
                <c:pt idx="552">
                  <c:v>-88.903283999999999</c:v>
                </c:pt>
                <c:pt idx="553">
                  <c:v>-88.905438000000004</c:v>
                </c:pt>
                <c:pt idx="554">
                  <c:v>-88.907578000000001</c:v>
                </c:pt>
                <c:pt idx="555">
                  <c:v>-88.909704000000005</c:v>
                </c:pt>
                <c:pt idx="556">
                  <c:v>-88.911816000000002</c:v>
                </c:pt>
                <c:pt idx="557">
                  <c:v>-88.913915000000003</c:v>
                </c:pt>
                <c:pt idx="558">
                  <c:v>-88.916000999999994</c:v>
                </c:pt>
                <c:pt idx="559">
                  <c:v>-88.918073000000007</c:v>
                </c:pt>
                <c:pt idx="560">
                  <c:v>-88.920131999999995</c:v>
                </c:pt>
                <c:pt idx="561">
                  <c:v>-88.922177000000005</c:v>
                </c:pt>
                <c:pt idx="562">
                  <c:v>-88.924210000000002</c:v>
                </c:pt>
                <c:pt idx="563">
                  <c:v>-88.926230000000004</c:v>
                </c:pt>
                <c:pt idx="564">
                  <c:v>-88.928235999999998</c:v>
                </c:pt>
                <c:pt idx="565">
                  <c:v>-88.930229999999995</c:v>
                </c:pt>
                <c:pt idx="566">
                  <c:v>-88.932210999999995</c:v>
                </c:pt>
                <c:pt idx="567">
                  <c:v>-88.934179999999998</c:v>
                </c:pt>
                <c:pt idx="568">
                  <c:v>-88.936136000000005</c:v>
                </c:pt>
                <c:pt idx="569">
                  <c:v>-88.938079000000002</c:v>
                </c:pt>
                <c:pt idx="570">
                  <c:v>-88.940010000000001</c:v>
                </c:pt>
                <c:pt idx="571">
                  <c:v>-88.941929000000002</c:v>
                </c:pt>
                <c:pt idx="572">
                  <c:v>-88.943836000000005</c:v>
                </c:pt>
                <c:pt idx="573">
                  <c:v>-88.945729999999998</c:v>
                </c:pt>
                <c:pt idx="574">
                  <c:v>-88.947612000000007</c:v>
                </c:pt>
                <c:pt idx="575">
                  <c:v>-88.949483000000001</c:v>
                </c:pt>
                <c:pt idx="576">
                  <c:v>-88.951340999999999</c:v>
                </c:pt>
                <c:pt idx="577">
                  <c:v>-88.953187999999997</c:v>
                </c:pt>
                <c:pt idx="578">
                  <c:v>-88.955022</c:v>
                </c:pt>
                <c:pt idx="579">
                  <c:v>-88.956845999999999</c:v>
                </c:pt>
                <c:pt idx="580">
                  <c:v>-88.958657000000002</c:v>
                </c:pt>
                <c:pt idx="581">
                  <c:v>-88.960457000000005</c:v>
                </c:pt>
                <c:pt idx="582">
                  <c:v>-88.962245999999993</c:v>
                </c:pt>
                <c:pt idx="583">
                  <c:v>-88.964022999999997</c:v>
                </c:pt>
                <c:pt idx="584">
                  <c:v>-88.965789000000001</c:v>
                </c:pt>
                <c:pt idx="585">
                  <c:v>-88.967544000000004</c:v>
                </c:pt>
                <c:pt idx="586">
                  <c:v>-88.969288000000006</c:v>
                </c:pt>
                <c:pt idx="587">
                  <c:v>-88.971019999999996</c:v>
                </c:pt>
                <c:pt idx="588">
                  <c:v>-88.972741999999997</c:v>
                </c:pt>
                <c:pt idx="589">
                  <c:v>-88.974451999999999</c:v>
                </c:pt>
                <c:pt idx="590">
                  <c:v>-88.976151999999999</c:v>
                </c:pt>
                <c:pt idx="591">
                  <c:v>-88.977840999999998</c:v>
                </c:pt>
                <c:pt idx="592">
                  <c:v>-88.979519999999994</c:v>
                </c:pt>
                <c:pt idx="593">
                  <c:v>-88.981188000000003</c:v>
                </c:pt>
                <c:pt idx="594">
                  <c:v>-88.982844999999998</c:v>
                </c:pt>
                <c:pt idx="595">
                  <c:v>-88.984492000000003</c:v>
                </c:pt>
                <c:pt idx="596">
                  <c:v>-88.986127999999994</c:v>
                </c:pt>
                <c:pt idx="597">
                  <c:v>-88.987753999999995</c:v>
                </c:pt>
                <c:pt idx="598">
                  <c:v>-88.989369999999994</c:v>
                </c:pt>
                <c:pt idx="599">
                  <c:v>-88.990975000000006</c:v>
                </c:pt>
                <c:pt idx="600">
                  <c:v>-88.992570999999998</c:v>
                </c:pt>
                <c:pt idx="601">
                  <c:v>-88.994156000000004</c:v>
                </c:pt>
                <c:pt idx="602">
                  <c:v>-88.995731000000006</c:v>
                </c:pt>
                <c:pt idx="603">
                  <c:v>-88.997297000000003</c:v>
                </c:pt>
                <c:pt idx="604">
                  <c:v>-88.998851999999999</c:v>
                </c:pt>
                <c:pt idx="605">
                  <c:v>-89.000398000000004</c:v>
                </c:pt>
                <c:pt idx="606">
                  <c:v>-89.001934000000006</c:v>
                </c:pt>
                <c:pt idx="607">
                  <c:v>-89.003460000000004</c:v>
                </c:pt>
                <c:pt idx="608">
                  <c:v>-89.004976999999997</c:v>
                </c:pt>
                <c:pt idx="609">
                  <c:v>-89.006484</c:v>
                </c:pt>
                <c:pt idx="610">
                  <c:v>-89.007981999999998</c:v>
                </c:pt>
                <c:pt idx="611">
                  <c:v>-89.009469999999993</c:v>
                </c:pt>
                <c:pt idx="612">
                  <c:v>-89.010948999999997</c:v>
                </c:pt>
                <c:pt idx="613">
                  <c:v>-89.012417999999997</c:v>
                </c:pt>
                <c:pt idx="614">
                  <c:v>-89.013879000000003</c:v>
                </c:pt>
                <c:pt idx="615">
                  <c:v>-89.015330000000006</c:v>
                </c:pt>
                <c:pt idx="616">
                  <c:v>-89.016772000000003</c:v>
                </c:pt>
                <c:pt idx="617">
                  <c:v>-89.018204999999995</c:v>
                </c:pt>
                <c:pt idx="618">
                  <c:v>-89.019628999999995</c:v>
                </c:pt>
                <c:pt idx="619">
                  <c:v>-89.021044000000003</c:v>
                </c:pt>
                <c:pt idx="620">
                  <c:v>-89.022451000000004</c:v>
                </c:pt>
                <c:pt idx="621">
                  <c:v>-89.023848000000001</c:v>
                </c:pt>
                <c:pt idx="622">
                  <c:v>-89.025237000000004</c:v>
                </c:pt>
                <c:pt idx="623">
                  <c:v>-89.026617000000002</c:v>
                </c:pt>
                <c:pt idx="624">
                  <c:v>-89.027987999999993</c:v>
                </c:pt>
                <c:pt idx="625">
                  <c:v>-89.029351000000005</c:v>
                </c:pt>
                <c:pt idx="626">
                  <c:v>-89.030705999999995</c:v>
                </c:pt>
                <c:pt idx="627">
                  <c:v>-89.032050999999996</c:v>
                </c:pt>
                <c:pt idx="628">
                  <c:v>-89.033389</c:v>
                </c:pt>
                <c:pt idx="629">
                  <c:v>-89.034717999999998</c:v>
                </c:pt>
                <c:pt idx="630">
                  <c:v>-89.036039000000002</c:v>
                </c:pt>
                <c:pt idx="631">
                  <c:v>-89.037351000000001</c:v>
                </c:pt>
                <c:pt idx="632">
                  <c:v>-89.038655000000006</c:v>
                </c:pt>
                <c:pt idx="633">
                  <c:v>-89.039952</c:v>
                </c:pt>
                <c:pt idx="634">
                  <c:v>-89.041240000000002</c:v>
                </c:pt>
                <c:pt idx="635">
                  <c:v>-89.042519999999996</c:v>
                </c:pt>
                <c:pt idx="636">
                  <c:v>-89.043791999999996</c:v>
                </c:pt>
                <c:pt idx="637">
                  <c:v>-89.045056000000002</c:v>
                </c:pt>
                <c:pt idx="638">
                  <c:v>-89.046312</c:v>
                </c:pt>
                <c:pt idx="639">
                  <c:v>-89.047561000000002</c:v>
                </c:pt>
                <c:pt idx="640">
                  <c:v>-89.048801999999995</c:v>
                </c:pt>
                <c:pt idx="641">
                  <c:v>-89.050034999999994</c:v>
                </c:pt>
                <c:pt idx="642">
                  <c:v>-89.051259999999999</c:v>
                </c:pt>
                <c:pt idx="643">
                  <c:v>-89.052477999999994</c:v>
                </c:pt>
                <c:pt idx="644">
                  <c:v>-89.053687999999994</c:v>
                </c:pt>
                <c:pt idx="645">
                  <c:v>-89.054890999999998</c:v>
                </c:pt>
                <c:pt idx="646">
                  <c:v>-89.056085999999993</c:v>
                </c:pt>
                <c:pt idx="647">
                  <c:v>-89.057272999999995</c:v>
                </c:pt>
                <c:pt idx="648">
                  <c:v>-89.058453999999998</c:v>
                </c:pt>
                <c:pt idx="649">
                  <c:v>-89.059627000000006</c:v>
                </c:pt>
                <c:pt idx="650">
                  <c:v>-89.060793000000004</c:v>
                </c:pt>
                <c:pt idx="651">
                  <c:v>-89.061950999999993</c:v>
                </c:pt>
                <c:pt idx="652">
                  <c:v>-89.063102999999998</c:v>
                </c:pt>
                <c:pt idx="653">
                  <c:v>-89.064246999999995</c:v>
                </c:pt>
                <c:pt idx="654">
                  <c:v>-89.065383999999995</c:v>
                </c:pt>
                <c:pt idx="655">
                  <c:v>-89.066513999999998</c:v>
                </c:pt>
                <c:pt idx="656">
                  <c:v>-89.067637000000005</c:v>
                </c:pt>
                <c:pt idx="657">
                  <c:v>-89.068753999999998</c:v>
                </c:pt>
                <c:pt idx="658">
                  <c:v>-89.069862999999998</c:v>
                </c:pt>
                <c:pt idx="659">
                  <c:v>-89.070965000000001</c:v>
                </c:pt>
                <c:pt idx="660">
                  <c:v>-89.072061000000005</c:v>
                </c:pt>
                <c:pt idx="661">
                  <c:v>-89.073149999999998</c:v>
                </c:pt>
                <c:pt idx="662">
                  <c:v>-89.074231999999995</c:v>
                </c:pt>
                <c:pt idx="663">
                  <c:v>-89.075306999999995</c:v>
                </c:pt>
                <c:pt idx="664">
                  <c:v>-89.076375999999996</c:v>
                </c:pt>
                <c:pt idx="665">
                  <c:v>-89.077438000000001</c:v>
                </c:pt>
                <c:pt idx="666">
                  <c:v>-89.078494000000006</c:v>
                </c:pt>
                <c:pt idx="667">
                  <c:v>-89.079543000000001</c:v>
                </c:pt>
                <c:pt idx="668">
                  <c:v>-89.080585999999997</c:v>
                </c:pt>
                <c:pt idx="669">
                  <c:v>-89.081621999999996</c:v>
                </c:pt>
                <c:pt idx="670">
                  <c:v>-89.082651999999996</c:v>
                </c:pt>
                <c:pt idx="671">
                  <c:v>-89.083674999999999</c:v>
                </c:pt>
                <c:pt idx="672">
                  <c:v>-89.084692000000004</c:v>
                </c:pt>
                <c:pt idx="673">
                  <c:v>-89.085702999999995</c:v>
                </c:pt>
                <c:pt idx="674">
                  <c:v>-89.086708000000002</c:v>
                </c:pt>
                <c:pt idx="675">
                  <c:v>-89.087706999999995</c:v>
                </c:pt>
                <c:pt idx="676">
                  <c:v>-89.088699000000005</c:v>
                </c:pt>
                <c:pt idx="677">
                  <c:v>-89.089685000000003</c:v>
                </c:pt>
                <c:pt idx="678">
                  <c:v>-89.090665999999999</c:v>
                </c:pt>
                <c:pt idx="679">
                  <c:v>-89.091639999999998</c:v>
                </c:pt>
                <c:pt idx="680">
                  <c:v>-89.092607999999998</c:v>
                </c:pt>
                <c:pt idx="681">
                  <c:v>-89.09357</c:v>
                </c:pt>
                <c:pt idx="682">
                  <c:v>-89.094526999999999</c:v>
                </c:pt>
                <c:pt idx="683">
                  <c:v>-89.095477000000002</c:v>
                </c:pt>
                <c:pt idx="684">
                  <c:v>-89.096422000000004</c:v>
                </c:pt>
                <c:pt idx="685">
                  <c:v>-89.097361000000006</c:v>
                </c:pt>
                <c:pt idx="686">
                  <c:v>-89.098293999999996</c:v>
                </c:pt>
                <c:pt idx="687">
                  <c:v>-89.099221</c:v>
                </c:pt>
                <c:pt idx="688">
                  <c:v>-89.100143000000003</c:v>
                </c:pt>
                <c:pt idx="689">
                  <c:v>-89.101059000000006</c:v>
                </c:pt>
                <c:pt idx="690">
                  <c:v>-89.101968999999997</c:v>
                </c:pt>
                <c:pt idx="691">
                  <c:v>-89.102874</c:v>
                </c:pt>
                <c:pt idx="692">
                  <c:v>-89.103773000000004</c:v>
                </c:pt>
                <c:pt idx="693">
                  <c:v>-89.104667000000006</c:v>
                </c:pt>
                <c:pt idx="694">
                  <c:v>-89.105556000000007</c:v>
                </c:pt>
                <c:pt idx="695">
                  <c:v>-89.106438999999995</c:v>
                </c:pt>
                <c:pt idx="696">
                  <c:v>-89.107315999999997</c:v>
                </c:pt>
                <c:pt idx="697">
                  <c:v>-89.108187999999998</c:v>
                </c:pt>
                <c:pt idx="698">
                  <c:v>-89.109054999999998</c:v>
                </c:pt>
                <c:pt idx="699">
                  <c:v>-89.109916999999996</c:v>
                </c:pt>
                <c:pt idx="700">
                  <c:v>-89.110772999999995</c:v>
                </c:pt>
                <c:pt idx="701">
                  <c:v>-89.111624000000006</c:v>
                </c:pt>
                <c:pt idx="702">
                  <c:v>-89.112470000000002</c:v>
                </c:pt>
                <c:pt idx="703">
                  <c:v>-89.113309999999998</c:v>
                </c:pt>
                <c:pt idx="704">
                  <c:v>-89.114146000000005</c:v>
                </c:pt>
                <c:pt idx="705">
                  <c:v>-89.114975999999999</c:v>
                </c:pt>
                <c:pt idx="706">
                  <c:v>-89.115801000000005</c:v>
                </c:pt>
                <c:pt idx="707">
                  <c:v>-89.116622000000007</c:v>
                </c:pt>
                <c:pt idx="708">
                  <c:v>-89.117436999999995</c:v>
                </c:pt>
                <c:pt idx="709">
                  <c:v>-89.118246999999997</c:v>
                </c:pt>
                <c:pt idx="710">
                  <c:v>-89.119052999999994</c:v>
                </c:pt>
                <c:pt idx="711">
                  <c:v>-89.119853000000006</c:v>
                </c:pt>
                <c:pt idx="712">
                  <c:v>-89.120649</c:v>
                </c:pt>
                <c:pt idx="713">
                  <c:v>-89.121440000000007</c:v>
                </c:pt>
                <c:pt idx="714">
                  <c:v>-89.122225</c:v>
                </c:pt>
                <c:pt idx="715">
                  <c:v>-89.123007000000001</c:v>
                </c:pt>
                <c:pt idx="716">
                  <c:v>-89.123783000000003</c:v>
                </c:pt>
                <c:pt idx="717">
                  <c:v>-89.124555000000001</c:v>
                </c:pt>
                <c:pt idx="718">
                  <c:v>-89.125321999999997</c:v>
                </c:pt>
                <c:pt idx="719">
                  <c:v>-89.126084000000006</c:v>
                </c:pt>
                <c:pt idx="720">
                  <c:v>-89.126841999999996</c:v>
                </c:pt>
                <c:pt idx="721">
                  <c:v>-89.127594999999999</c:v>
                </c:pt>
                <c:pt idx="722">
                  <c:v>-89.128343000000001</c:v>
                </c:pt>
                <c:pt idx="723">
                  <c:v>-89.129086999999998</c:v>
                </c:pt>
                <c:pt idx="724">
                  <c:v>-89.129825999999994</c:v>
                </c:pt>
                <c:pt idx="725">
                  <c:v>-89.130561</c:v>
                </c:pt>
                <c:pt idx="726">
                  <c:v>-89.131292000000002</c:v>
                </c:pt>
                <c:pt idx="727">
                  <c:v>-89.132017000000005</c:v>
                </c:pt>
                <c:pt idx="728">
                  <c:v>-89.132739000000001</c:v>
                </c:pt>
                <c:pt idx="729">
                  <c:v>-89.133455999999995</c:v>
                </c:pt>
                <c:pt idx="730">
                  <c:v>-89.134169</c:v>
                </c:pt>
                <c:pt idx="731">
                  <c:v>-89.134877000000003</c:v>
                </c:pt>
                <c:pt idx="732">
                  <c:v>-89.135581999999999</c:v>
                </c:pt>
                <c:pt idx="733">
                  <c:v>-89.136281999999994</c:v>
                </c:pt>
                <c:pt idx="734">
                  <c:v>-89.136977000000002</c:v>
                </c:pt>
                <c:pt idx="735">
                  <c:v>-89.137669000000002</c:v>
                </c:pt>
                <c:pt idx="736">
                  <c:v>-89.138356000000002</c:v>
                </c:pt>
                <c:pt idx="737">
                  <c:v>-89.139038999999997</c:v>
                </c:pt>
                <c:pt idx="738">
                  <c:v>-89.139718000000002</c:v>
                </c:pt>
                <c:pt idx="739">
                  <c:v>-89.140392000000006</c:v>
                </c:pt>
                <c:pt idx="740">
                  <c:v>-89.141063000000003</c:v>
                </c:pt>
                <c:pt idx="741">
                  <c:v>-89.141729999999995</c:v>
                </c:pt>
                <c:pt idx="742">
                  <c:v>-89.142392000000001</c:v>
                </c:pt>
                <c:pt idx="743">
                  <c:v>-89.143051</c:v>
                </c:pt>
                <c:pt idx="744">
                  <c:v>-89.143704999999997</c:v>
                </c:pt>
                <c:pt idx="745">
                  <c:v>-89.144356000000002</c:v>
                </c:pt>
                <c:pt idx="746">
                  <c:v>-89.145003000000003</c:v>
                </c:pt>
                <c:pt idx="747">
                  <c:v>-89.145645000000002</c:v>
                </c:pt>
                <c:pt idx="748">
                  <c:v>-89.146283999999994</c:v>
                </c:pt>
                <c:pt idx="749">
                  <c:v>-89.146918999999997</c:v>
                </c:pt>
                <c:pt idx="750">
                  <c:v>-89.147549999999995</c:v>
                </c:pt>
                <c:pt idx="751">
                  <c:v>-89.148177000000004</c:v>
                </c:pt>
                <c:pt idx="752">
                  <c:v>-89.148801000000006</c:v>
                </c:pt>
                <c:pt idx="753">
                  <c:v>-89.149421000000004</c:v>
                </c:pt>
                <c:pt idx="754">
                  <c:v>-89.150036999999998</c:v>
                </c:pt>
                <c:pt idx="755">
                  <c:v>-89.150649000000001</c:v>
                </c:pt>
                <c:pt idx="756">
                  <c:v>-89.151257000000001</c:v>
                </c:pt>
                <c:pt idx="757">
                  <c:v>-89.151861999999994</c:v>
                </c:pt>
                <c:pt idx="758">
                  <c:v>-89.152462999999997</c:v>
                </c:pt>
                <c:pt idx="759">
                  <c:v>-89.153060999999994</c:v>
                </c:pt>
                <c:pt idx="760">
                  <c:v>-89.153654000000003</c:v>
                </c:pt>
                <c:pt idx="761">
                  <c:v>-89.154245000000003</c:v>
                </c:pt>
                <c:pt idx="762">
                  <c:v>-89.154831000000001</c:v>
                </c:pt>
                <c:pt idx="763">
                  <c:v>-89.155415000000005</c:v>
                </c:pt>
                <c:pt idx="764">
                  <c:v>-89.155994000000007</c:v>
                </c:pt>
                <c:pt idx="765">
                  <c:v>-89.156570000000002</c:v>
                </c:pt>
                <c:pt idx="766">
                  <c:v>-89.157143000000005</c:v>
                </c:pt>
                <c:pt idx="767">
                  <c:v>-89.157712000000004</c:v>
                </c:pt>
                <c:pt idx="768">
                  <c:v>-89.158277999999996</c:v>
                </c:pt>
                <c:pt idx="769">
                  <c:v>-89.158839999999998</c:v>
                </c:pt>
                <c:pt idx="770">
                  <c:v>-89.159398999999993</c:v>
                </c:pt>
                <c:pt idx="771">
                  <c:v>-89.159953999999999</c:v>
                </c:pt>
                <c:pt idx="772">
                  <c:v>-89.160505999999998</c:v>
                </c:pt>
                <c:pt idx="773">
                  <c:v>-89.161055000000005</c:v>
                </c:pt>
                <c:pt idx="774">
                  <c:v>-89.161600000000007</c:v>
                </c:pt>
                <c:pt idx="775">
                  <c:v>-89.162143</c:v>
                </c:pt>
                <c:pt idx="776">
                  <c:v>-89.162681000000006</c:v>
                </c:pt>
                <c:pt idx="777">
                  <c:v>-89.163217000000003</c:v>
                </c:pt>
                <c:pt idx="778">
                  <c:v>-89.163748999999996</c:v>
                </c:pt>
                <c:pt idx="779">
                  <c:v>-89.164277999999996</c:v>
                </c:pt>
                <c:pt idx="780">
                  <c:v>-89.164804000000004</c:v>
                </c:pt>
                <c:pt idx="781">
                  <c:v>-89.165327000000005</c:v>
                </c:pt>
                <c:pt idx="782">
                  <c:v>-89.165846999999999</c:v>
                </c:pt>
                <c:pt idx="783">
                  <c:v>-89.166363000000004</c:v>
                </c:pt>
                <c:pt idx="784">
                  <c:v>-89.166876000000002</c:v>
                </c:pt>
                <c:pt idx="785">
                  <c:v>-89.167385999999993</c:v>
                </c:pt>
                <c:pt idx="786">
                  <c:v>-89.167894000000004</c:v>
                </c:pt>
                <c:pt idx="787">
                  <c:v>-89.168397999999996</c:v>
                </c:pt>
                <c:pt idx="788">
                  <c:v>-89.168897999999999</c:v>
                </c:pt>
                <c:pt idx="789">
                  <c:v>-89.169396000000006</c:v>
                </c:pt>
                <c:pt idx="790">
                  <c:v>-89.169891000000007</c:v>
                </c:pt>
                <c:pt idx="791">
                  <c:v>-89.170383000000001</c:v>
                </c:pt>
                <c:pt idx="792">
                  <c:v>-89.170872000000003</c:v>
                </c:pt>
                <c:pt idx="793">
                  <c:v>-89.171357999999998</c:v>
                </c:pt>
                <c:pt idx="794">
                  <c:v>-89.171841000000001</c:v>
                </c:pt>
                <c:pt idx="795">
                  <c:v>-89.172320999999997</c:v>
                </c:pt>
                <c:pt idx="796">
                  <c:v>-89.172798</c:v>
                </c:pt>
                <c:pt idx="797">
                  <c:v>-89.173271999999997</c:v>
                </c:pt>
                <c:pt idx="798">
                  <c:v>-89.173743999999999</c:v>
                </c:pt>
                <c:pt idx="799">
                  <c:v>-89.174211999999997</c:v>
                </c:pt>
                <c:pt idx="800">
                  <c:v>-89.174678</c:v>
                </c:pt>
                <c:pt idx="801">
                  <c:v>-89.175140999999996</c:v>
                </c:pt>
                <c:pt idx="802">
                  <c:v>-89.175601</c:v>
                </c:pt>
                <c:pt idx="803">
                  <c:v>-89.176057999999998</c:v>
                </c:pt>
                <c:pt idx="804">
                  <c:v>-89.176513</c:v>
                </c:pt>
                <c:pt idx="805">
                  <c:v>-89.176963999999998</c:v>
                </c:pt>
                <c:pt idx="806">
                  <c:v>-89.177413000000001</c:v>
                </c:pt>
                <c:pt idx="807">
                  <c:v>-89.177859999999995</c:v>
                </c:pt>
                <c:pt idx="808">
                  <c:v>-89.178303</c:v>
                </c:pt>
                <c:pt idx="809">
                  <c:v>-89.178743999999995</c:v>
                </c:pt>
                <c:pt idx="810">
                  <c:v>-89.179181999999997</c:v>
                </c:pt>
                <c:pt idx="811">
                  <c:v>-89.179618000000005</c:v>
                </c:pt>
                <c:pt idx="812">
                  <c:v>-89.180049999999994</c:v>
                </c:pt>
                <c:pt idx="813">
                  <c:v>-89.180481</c:v>
                </c:pt>
                <c:pt idx="814">
                  <c:v>-89.180908000000002</c:v>
                </c:pt>
                <c:pt idx="815">
                  <c:v>-89.181332999999995</c:v>
                </c:pt>
                <c:pt idx="816">
                  <c:v>-89.181755999999993</c:v>
                </c:pt>
                <c:pt idx="817">
                  <c:v>-89.182175999999998</c:v>
                </c:pt>
                <c:pt idx="818">
                  <c:v>-89.182592999999997</c:v>
                </c:pt>
                <c:pt idx="819">
                  <c:v>-89.183008000000001</c:v>
                </c:pt>
                <c:pt idx="820">
                  <c:v>-89.183419999999998</c:v>
                </c:pt>
                <c:pt idx="821">
                  <c:v>-89.18383</c:v>
                </c:pt>
                <c:pt idx="822">
                  <c:v>-89.184236999999996</c:v>
                </c:pt>
                <c:pt idx="823">
                  <c:v>-89.184641999999997</c:v>
                </c:pt>
                <c:pt idx="824">
                  <c:v>-89.185044000000005</c:v>
                </c:pt>
                <c:pt idx="825">
                  <c:v>-89.185444000000004</c:v>
                </c:pt>
                <c:pt idx="826">
                  <c:v>-89.185840999999996</c:v>
                </c:pt>
                <c:pt idx="827">
                  <c:v>-89.186235999999994</c:v>
                </c:pt>
                <c:pt idx="828">
                  <c:v>-89.186628999999996</c:v>
                </c:pt>
                <c:pt idx="829">
                  <c:v>-89.187019000000006</c:v>
                </c:pt>
                <c:pt idx="830">
                  <c:v>-89.187406999999993</c:v>
                </c:pt>
                <c:pt idx="831">
                  <c:v>-89.187792000000002</c:v>
                </c:pt>
                <c:pt idx="832">
                  <c:v>-89.188175000000001</c:v>
                </c:pt>
                <c:pt idx="833">
                  <c:v>-89.188556000000005</c:v>
                </c:pt>
                <c:pt idx="834">
                  <c:v>-89.188934000000003</c:v>
                </c:pt>
                <c:pt idx="835">
                  <c:v>-89.189310000000006</c:v>
                </c:pt>
                <c:pt idx="836">
                  <c:v>-89.189684</c:v>
                </c:pt>
                <c:pt idx="837">
                  <c:v>-89.190055999999998</c:v>
                </c:pt>
                <c:pt idx="838">
                  <c:v>-89.190425000000005</c:v>
                </c:pt>
                <c:pt idx="839">
                  <c:v>-89.190792000000002</c:v>
                </c:pt>
                <c:pt idx="840">
                  <c:v>-89.191157000000004</c:v>
                </c:pt>
                <c:pt idx="841">
                  <c:v>-89.191519</c:v>
                </c:pt>
                <c:pt idx="842">
                  <c:v>-89.191879</c:v>
                </c:pt>
                <c:pt idx="843">
                  <c:v>-89.192238000000003</c:v>
                </c:pt>
                <c:pt idx="844">
                  <c:v>-89.192593000000002</c:v>
                </c:pt>
                <c:pt idx="845">
                  <c:v>-89.192947000000004</c:v>
                </c:pt>
                <c:pt idx="846">
                  <c:v>-89.193298999999996</c:v>
                </c:pt>
                <c:pt idx="847">
                  <c:v>-89.193647999999996</c:v>
                </c:pt>
                <c:pt idx="848">
                  <c:v>-89.193995000000001</c:v>
                </c:pt>
                <c:pt idx="849">
                  <c:v>-89.194339999999997</c:v>
                </c:pt>
                <c:pt idx="850">
                  <c:v>-89.194682999999998</c:v>
                </c:pt>
                <c:pt idx="851">
                  <c:v>-89.195024000000004</c:v>
                </c:pt>
                <c:pt idx="852">
                  <c:v>-89.195363</c:v>
                </c:pt>
                <c:pt idx="853">
                  <c:v>-89.195700000000002</c:v>
                </c:pt>
                <c:pt idx="854">
                  <c:v>-89.196033999999997</c:v>
                </c:pt>
                <c:pt idx="855">
                  <c:v>-89.196366999999995</c:v>
                </c:pt>
                <c:pt idx="856">
                  <c:v>-89.196697999999998</c:v>
                </c:pt>
                <c:pt idx="857">
                  <c:v>-89.197025999999994</c:v>
                </c:pt>
                <c:pt idx="858">
                  <c:v>-89.197353000000007</c:v>
                </c:pt>
                <c:pt idx="859">
                  <c:v>-89.197676999999999</c:v>
                </c:pt>
                <c:pt idx="860">
                  <c:v>-89.197999999999993</c:v>
                </c:pt>
                <c:pt idx="861">
                  <c:v>-89.198319999999995</c:v>
                </c:pt>
                <c:pt idx="862">
                  <c:v>-89.198639</c:v>
                </c:pt>
                <c:pt idx="863">
                  <c:v>-89.198954999999998</c:v>
                </c:pt>
                <c:pt idx="864">
                  <c:v>-89.199269999999999</c:v>
                </c:pt>
                <c:pt idx="865">
                  <c:v>-89.199582000000007</c:v>
                </c:pt>
                <c:pt idx="866">
                  <c:v>-89.199893000000003</c:v>
                </c:pt>
                <c:pt idx="867">
                  <c:v>-89.200202000000004</c:v>
                </c:pt>
                <c:pt idx="868">
                  <c:v>-89.200508999999997</c:v>
                </c:pt>
                <c:pt idx="869">
                  <c:v>-89.200813999999994</c:v>
                </c:pt>
                <c:pt idx="870">
                  <c:v>-89.201116999999996</c:v>
                </c:pt>
                <c:pt idx="871">
                  <c:v>-89.201418000000004</c:v>
                </c:pt>
                <c:pt idx="872">
                  <c:v>-89.201718</c:v>
                </c:pt>
                <c:pt idx="873">
                  <c:v>-89.202015000000003</c:v>
                </c:pt>
                <c:pt idx="874">
                  <c:v>-89.202310999999995</c:v>
                </c:pt>
                <c:pt idx="875">
                  <c:v>-89.202605000000005</c:v>
                </c:pt>
                <c:pt idx="876">
                  <c:v>-89.202896999999993</c:v>
                </c:pt>
                <c:pt idx="877">
                  <c:v>-89.203187</c:v>
                </c:pt>
                <c:pt idx="878">
                  <c:v>-89.203474999999997</c:v>
                </c:pt>
                <c:pt idx="879">
                  <c:v>-89.203761999999998</c:v>
                </c:pt>
                <c:pt idx="880">
                  <c:v>-89.204047000000003</c:v>
                </c:pt>
                <c:pt idx="881">
                  <c:v>-89.204329999999999</c:v>
                </c:pt>
                <c:pt idx="882">
                  <c:v>-89.204611</c:v>
                </c:pt>
                <c:pt idx="883">
                  <c:v>-89.204891000000003</c:v>
                </c:pt>
                <c:pt idx="884">
                  <c:v>-89.205168999999998</c:v>
                </c:pt>
                <c:pt idx="885">
                  <c:v>-89.205444999999997</c:v>
                </c:pt>
                <c:pt idx="886">
                  <c:v>-89.205719000000002</c:v>
                </c:pt>
                <c:pt idx="887">
                  <c:v>-89.205991999999995</c:v>
                </c:pt>
                <c:pt idx="888">
                  <c:v>-89.206263000000007</c:v>
                </c:pt>
                <c:pt idx="889">
                  <c:v>-89.206531999999996</c:v>
                </c:pt>
                <c:pt idx="890">
                  <c:v>-89.206799000000004</c:v>
                </c:pt>
                <c:pt idx="891">
                  <c:v>-89.207065</c:v>
                </c:pt>
                <c:pt idx="892">
                  <c:v>-89.207329000000001</c:v>
                </c:pt>
                <c:pt idx="893">
                  <c:v>-89.207592000000005</c:v>
                </c:pt>
                <c:pt idx="894">
                  <c:v>-89.207853</c:v>
                </c:pt>
                <c:pt idx="895">
                  <c:v>-89.208112</c:v>
                </c:pt>
                <c:pt idx="896">
                  <c:v>-89.208370000000002</c:v>
                </c:pt>
                <c:pt idx="897">
                  <c:v>-89.208625999999995</c:v>
                </c:pt>
                <c:pt idx="898">
                  <c:v>-89.208879999999994</c:v>
                </c:pt>
                <c:pt idx="899">
                  <c:v>-89.209132999999994</c:v>
                </c:pt>
                <c:pt idx="900">
                  <c:v>-89.209384999999997</c:v>
                </c:pt>
                <c:pt idx="901">
                  <c:v>-89.209633999999994</c:v>
                </c:pt>
                <c:pt idx="902">
                  <c:v>-89.209881999999993</c:v>
                </c:pt>
                <c:pt idx="903">
                  <c:v>-89.210128999999995</c:v>
                </c:pt>
                <c:pt idx="904">
                  <c:v>-89.210374000000002</c:v>
                </c:pt>
                <c:pt idx="905">
                  <c:v>-89.210616999999999</c:v>
                </c:pt>
                <c:pt idx="906">
                  <c:v>-89.210858999999999</c:v>
                </c:pt>
                <c:pt idx="907">
                  <c:v>-89.211100000000002</c:v>
                </c:pt>
                <c:pt idx="908">
                  <c:v>-89.211337999999998</c:v>
                </c:pt>
                <c:pt idx="909">
                  <c:v>-89.211575999999994</c:v>
                </c:pt>
                <c:pt idx="910">
                  <c:v>-89.211811999999995</c:v>
                </c:pt>
                <c:pt idx="911">
                  <c:v>-89.212046000000001</c:v>
                </c:pt>
                <c:pt idx="912">
                  <c:v>-89.212278999999995</c:v>
                </c:pt>
                <c:pt idx="913">
                  <c:v>-89.212509999999995</c:v>
                </c:pt>
                <c:pt idx="914">
                  <c:v>-89.212739999999997</c:v>
                </c:pt>
                <c:pt idx="915">
                  <c:v>-89.212969000000001</c:v>
                </c:pt>
                <c:pt idx="916">
                  <c:v>-89.213195999999996</c:v>
                </c:pt>
                <c:pt idx="917">
                  <c:v>-89.213420999999997</c:v>
                </c:pt>
                <c:pt idx="918">
                  <c:v>-89.213645</c:v>
                </c:pt>
                <c:pt idx="919">
                  <c:v>-89.213868000000005</c:v>
                </c:pt>
                <c:pt idx="920">
                  <c:v>-89.214089000000001</c:v>
                </c:pt>
                <c:pt idx="921">
                  <c:v>-89.214309</c:v>
                </c:pt>
                <c:pt idx="922">
                  <c:v>-89.214528000000001</c:v>
                </c:pt>
                <c:pt idx="923">
                  <c:v>-89.214744999999994</c:v>
                </c:pt>
                <c:pt idx="924">
                  <c:v>-89.214960000000005</c:v>
                </c:pt>
                <c:pt idx="925">
                  <c:v>-89.215175000000002</c:v>
                </c:pt>
                <c:pt idx="926">
                  <c:v>-89.215387000000007</c:v>
                </c:pt>
                <c:pt idx="927">
                  <c:v>-89.215598999999997</c:v>
                </c:pt>
                <c:pt idx="928">
                  <c:v>-89.215808999999993</c:v>
                </c:pt>
                <c:pt idx="929">
                  <c:v>-89.216018000000005</c:v>
                </c:pt>
                <c:pt idx="930">
                  <c:v>-89.216226000000006</c:v>
                </c:pt>
                <c:pt idx="931">
                  <c:v>-89.216431999999998</c:v>
                </c:pt>
                <c:pt idx="932">
                  <c:v>-89.216637000000006</c:v>
                </c:pt>
                <c:pt idx="933">
                  <c:v>-89.216840000000005</c:v>
                </c:pt>
                <c:pt idx="934">
                  <c:v>-89.217042000000006</c:v>
                </c:pt>
                <c:pt idx="935">
                  <c:v>-89.217242999999996</c:v>
                </c:pt>
                <c:pt idx="936">
                  <c:v>-89.217443000000003</c:v>
                </c:pt>
                <c:pt idx="937">
                  <c:v>-89.217641</c:v>
                </c:pt>
                <c:pt idx="938">
                  <c:v>-89.217838</c:v>
                </c:pt>
                <c:pt idx="939">
                  <c:v>-89.218034000000003</c:v>
                </c:pt>
                <c:pt idx="940">
                  <c:v>-89.218227999999996</c:v>
                </c:pt>
                <c:pt idx="941">
                  <c:v>-89.218422000000004</c:v>
                </c:pt>
                <c:pt idx="942">
                  <c:v>-89.218614000000002</c:v>
                </c:pt>
                <c:pt idx="943">
                  <c:v>-89.218804000000006</c:v>
                </c:pt>
                <c:pt idx="944">
                  <c:v>-89.218993999999995</c:v>
                </c:pt>
                <c:pt idx="945">
                  <c:v>-89.219182000000004</c:v>
                </c:pt>
                <c:pt idx="946">
                  <c:v>-89.219369</c:v>
                </c:pt>
                <c:pt idx="947">
                  <c:v>-89.219555</c:v>
                </c:pt>
                <c:pt idx="948">
                  <c:v>-89.219739000000004</c:v>
                </c:pt>
                <c:pt idx="949">
                  <c:v>-89.219922999999994</c:v>
                </c:pt>
                <c:pt idx="950">
                  <c:v>-89.220105000000004</c:v>
                </c:pt>
                <c:pt idx="951">
                  <c:v>-89.220286000000002</c:v>
                </c:pt>
                <c:pt idx="952">
                  <c:v>-89.220466000000002</c:v>
                </c:pt>
                <c:pt idx="953">
                  <c:v>-89.220643999999993</c:v>
                </c:pt>
                <c:pt idx="954">
                  <c:v>-89.220821999999998</c:v>
                </c:pt>
                <c:pt idx="955">
                  <c:v>-89.220997999999994</c:v>
                </c:pt>
                <c:pt idx="956">
                  <c:v>-89.221172999999993</c:v>
                </c:pt>
                <c:pt idx="957">
                  <c:v>-89.221346999999994</c:v>
                </c:pt>
                <c:pt idx="958">
                  <c:v>-89.221519999999998</c:v>
                </c:pt>
                <c:pt idx="959">
                  <c:v>-89.221691000000007</c:v>
                </c:pt>
                <c:pt idx="960">
                  <c:v>-89.221862000000002</c:v>
                </c:pt>
                <c:pt idx="961">
                  <c:v>-89.222031000000001</c:v>
                </c:pt>
                <c:pt idx="962">
                  <c:v>-89.222200000000001</c:v>
                </c:pt>
                <c:pt idx="963">
                  <c:v>-89.222367000000006</c:v>
                </c:pt>
                <c:pt idx="964">
                  <c:v>-89.222532999999999</c:v>
                </c:pt>
                <c:pt idx="965">
                  <c:v>-89.222697999999994</c:v>
                </c:pt>
                <c:pt idx="966">
                  <c:v>-89.222862000000006</c:v>
                </c:pt>
                <c:pt idx="967">
                  <c:v>-89.223023999999995</c:v>
                </c:pt>
                <c:pt idx="968">
                  <c:v>-89.223185999999998</c:v>
                </c:pt>
                <c:pt idx="969">
                  <c:v>-89.223347000000004</c:v>
                </c:pt>
                <c:pt idx="970">
                  <c:v>-89.223506</c:v>
                </c:pt>
                <c:pt idx="971">
                  <c:v>-89.223663999999999</c:v>
                </c:pt>
                <c:pt idx="972">
                  <c:v>-89.223821999999998</c:v>
                </c:pt>
                <c:pt idx="973">
                  <c:v>-89.223978000000002</c:v>
                </c:pt>
                <c:pt idx="974">
                  <c:v>-89.224132999999995</c:v>
                </c:pt>
                <c:pt idx="975">
                  <c:v>-89.224288000000001</c:v>
                </c:pt>
                <c:pt idx="976">
                  <c:v>-89.224440999999999</c:v>
                </c:pt>
                <c:pt idx="977">
                  <c:v>-89.224592999999999</c:v>
                </c:pt>
                <c:pt idx="978">
                  <c:v>-89.224744000000001</c:v>
                </c:pt>
                <c:pt idx="979">
                  <c:v>-89.224894000000006</c:v>
                </c:pt>
                <c:pt idx="980">
                  <c:v>-89.225042999999999</c:v>
                </c:pt>
                <c:pt idx="981">
                  <c:v>-89.225190999999995</c:v>
                </c:pt>
                <c:pt idx="982">
                  <c:v>-89.225337999999994</c:v>
                </c:pt>
                <c:pt idx="983">
                  <c:v>-89.225483999999994</c:v>
                </c:pt>
                <c:pt idx="984">
                  <c:v>-89.225628999999998</c:v>
                </c:pt>
                <c:pt idx="985">
                  <c:v>-89.225773000000004</c:v>
                </c:pt>
                <c:pt idx="986">
                  <c:v>-89.225915999999998</c:v>
                </c:pt>
                <c:pt idx="987">
                  <c:v>-89.226059000000006</c:v>
                </c:pt>
                <c:pt idx="988">
                  <c:v>-89.226200000000006</c:v>
                </c:pt>
                <c:pt idx="989">
                  <c:v>-89.226339999999993</c:v>
                </c:pt>
                <c:pt idx="990">
                  <c:v>-89.226478999999998</c:v>
                </c:pt>
                <c:pt idx="991">
                  <c:v>-89.226617000000005</c:v>
                </c:pt>
                <c:pt idx="992">
                  <c:v>-89.226754999999997</c:v>
                </c:pt>
                <c:pt idx="993">
                  <c:v>-89.226890999999995</c:v>
                </c:pt>
                <c:pt idx="994">
                  <c:v>-89.227025999999995</c:v>
                </c:pt>
                <c:pt idx="995">
                  <c:v>-89.227160999999995</c:v>
                </c:pt>
                <c:pt idx="996">
                  <c:v>-89.227294000000001</c:v>
                </c:pt>
                <c:pt idx="997">
                  <c:v>-89.227427000000006</c:v>
                </c:pt>
                <c:pt idx="998">
                  <c:v>-89.227558999999999</c:v>
                </c:pt>
                <c:pt idx="999">
                  <c:v>-89.227688999999998</c:v>
                </c:pt>
                <c:pt idx="1000">
                  <c:v>-89.227818999999997</c:v>
                </c:pt>
              </c:numCache>
            </c:numRef>
          </c:yVal>
          <c:smooth val="0"/>
          <c:extLst>
            <c:ext xmlns:c16="http://schemas.microsoft.com/office/drawing/2014/chart" uri="{C3380CC4-5D6E-409C-BE32-E72D297353CC}">
              <c16:uniqueId val="{00000001-8C77-F641-A38E-8CFB774D50DB}"/>
            </c:ext>
          </c:extLst>
        </c:ser>
        <c:ser>
          <c:idx val="2"/>
          <c:order val="2"/>
          <c:tx>
            <c:strRef>
              <c:f>drug_plot!$D$1</c:f>
              <c:strCache>
                <c:ptCount val="1"/>
                <c:pt idx="0">
                  <c:v>GPU cmax4</c:v>
                </c:pt>
              </c:strCache>
            </c:strRef>
          </c:tx>
          <c:spPr>
            <a:ln w="19050" cap="rnd">
              <a:solidFill>
                <a:schemeClr val="accent6">
                  <a:lumMod val="50000"/>
                </a:schemeClr>
              </a:solidFill>
              <a:round/>
            </a:ln>
            <a:effectLst/>
          </c:spPr>
          <c:marker>
            <c:symbol val="none"/>
          </c:marker>
          <c:xVal>
            <c:numRef>
              <c:f>drug_plot!$A$2:$A$1002</c:f>
              <c:numCache>
                <c:formatCode>General</c:formatCode>
                <c:ptCount val="1001"/>
                <c:pt idx="0">
                  <c:v>0.996</c:v>
                </c:pt>
                <c:pt idx="1">
                  <c:v>1.9950000000000001</c:v>
                </c:pt>
                <c:pt idx="2">
                  <c:v>2.9940000000000002</c:v>
                </c:pt>
                <c:pt idx="3">
                  <c:v>3.9929999999999999</c:v>
                </c:pt>
                <c:pt idx="4">
                  <c:v>4.992</c:v>
                </c:pt>
                <c:pt idx="5">
                  <c:v>5.9909999999999997</c:v>
                </c:pt>
                <c:pt idx="6">
                  <c:v>6.99</c:v>
                </c:pt>
                <c:pt idx="7">
                  <c:v>7.9889999999999999</c:v>
                </c:pt>
                <c:pt idx="8">
                  <c:v>8.9879999999999995</c:v>
                </c:pt>
                <c:pt idx="9">
                  <c:v>9.9870000000000001</c:v>
                </c:pt>
                <c:pt idx="10">
                  <c:v>10.986000000000001</c:v>
                </c:pt>
                <c:pt idx="11">
                  <c:v>11.984999999999999</c:v>
                </c:pt>
                <c:pt idx="12">
                  <c:v>12.984</c:v>
                </c:pt>
                <c:pt idx="13">
                  <c:v>13.983000000000001</c:v>
                </c:pt>
                <c:pt idx="14">
                  <c:v>14.981999999999999</c:v>
                </c:pt>
                <c:pt idx="15">
                  <c:v>15.981</c:v>
                </c:pt>
                <c:pt idx="16">
                  <c:v>16.98</c:v>
                </c:pt>
                <c:pt idx="17">
                  <c:v>17.978999999999999</c:v>
                </c:pt>
                <c:pt idx="18">
                  <c:v>18.978000000000002</c:v>
                </c:pt>
                <c:pt idx="19">
                  <c:v>19.977</c:v>
                </c:pt>
                <c:pt idx="20">
                  <c:v>20.975999999999999</c:v>
                </c:pt>
                <c:pt idx="21">
                  <c:v>21.975000000000001</c:v>
                </c:pt>
                <c:pt idx="22">
                  <c:v>22.974</c:v>
                </c:pt>
                <c:pt idx="23">
                  <c:v>23.972999999999999</c:v>
                </c:pt>
                <c:pt idx="24">
                  <c:v>24.972000000000001</c:v>
                </c:pt>
                <c:pt idx="25">
                  <c:v>25.971</c:v>
                </c:pt>
                <c:pt idx="26">
                  <c:v>26.97</c:v>
                </c:pt>
                <c:pt idx="27">
                  <c:v>27.969000000000001</c:v>
                </c:pt>
                <c:pt idx="28">
                  <c:v>28.968</c:v>
                </c:pt>
                <c:pt idx="29">
                  <c:v>29.966999999999999</c:v>
                </c:pt>
                <c:pt idx="30">
                  <c:v>30.966000000000001</c:v>
                </c:pt>
                <c:pt idx="31">
                  <c:v>31.965</c:v>
                </c:pt>
                <c:pt idx="32">
                  <c:v>32.963999999999999</c:v>
                </c:pt>
                <c:pt idx="33">
                  <c:v>33.963000000000001</c:v>
                </c:pt>
                <c:pt idx="34">
                  <c:v>34.962000000000003</c:v>
                </c:pt>
                <c:pt idx="35">
                  <c:v>35.960999999999999</c:v>
                </c:pt>
                <c:pt idx="36">
                  <c:v>36.96</c:v>
                </c:pt>
                <c:pt idx="37">
                  <c:v>37.959000000000003</c:v>
                </c:pt>
                <c:pt idx="38">
                  <c:v>38.957999999999998</c:v>
                </c:pt>
                <c:pt idx="39">
                  <c:v>39.957000000000001</c:v>
                </c:pt>
                <c:pt idx="40">
                  <c:v>40.956000000000003</c:v>
                </c:pt>
                <c:pt idx="41">
                  <c:v>41.954999999999998</c:v>
                </c:pt>
                <c:pt idx="42">
                  <c:v>42.954000000000001</c:v>
                </c:pt>
                <c:pt idx="43">
                  <c:v>43.953000000000003</c:v>
                </c:pt>
                <c:pt idx="44">
                  <c:v>44.951999999999998</c:v>
                </c:pt>
                <c:pt idx="45">
                  <c:v>45.951000000000001</c:v>
                </c:pt>
                <c:pt idx="46">
                  <c:v>46.95</c:v>
                </c:pt>
                <c:pt idx="47">
                  <c:v>47.948999999999998</c:v>
                </c:pt>
                <c:pt idx="48">
                  <c:v>48.948</c:v>
                </c:pt>
                <c:pt idx="49">
                  <c:v>49.947000000000003</c:v>
                </c:pt>
                <c:pt idx="50">
                  <c:v>50.945999999999998</c:v>
                </c:pt>
                <c:pt idx="51">
                  <c:v>51.945</c:v>
                </c:pt>
                <c:pt idx="52">
                  <c:v>52.944000000000003</c:v>
                </c:pt>
                <c:pt idx="53">
                  <c:v>53.942999999999998</c:v>
                </c:pt>
                <c:pt idx="54">
                  <c:v>54.942</c:v>
                </c:pt>
                <c:pt idx="55">
                  <c:v>55.941000000000003</c:v>
                </c:pt>
                <c:pt idx="56">
                  <c:v>56.94</c:v>
                </c:pt>
                <c:pt idx="57">
                  <c:v>57.939</c:v>
                </c:pt>
                <c:pt idx="58">
                  <c:v>58.938000000000002</c:v>
                </c:pt>
                <c:pt idx="59">
                  <c:v>59.936999999999998</c:v>
                </c:pt>
                <c:pt idx="60">
                  <c:v>60.936</c:v>
                </c:pt>
                <c:pt idx="61">
                  <c:v>61.935000000000002</c:v>
                </c:pt>
                <c:pt idx="62">
                  <c:v>62.933999999999997</c:v>
                </c:pt>
                <c:pt idx="63">
                  <c:v>63.933</c:v>
                </c:pt>
                <c:pt idx="64">
                  <c:v>64.932000000000002</c:v>
                </c:pt>
                <c:pt idx="65">
                  <c:v>65.930999999999997</c:v>
                </c:pt>
                <c:pt idx="66">
                  <c:v>66.930000000000007</c:v>
                </c:pt>
                <c:pt idx="67">
                  <c:v>67.929000000000002</c:v>
                </c:pt>
                <c:pt idx="68">
                  <c:v>68.927999999999997</c:v>
                </c:pt>
                <c:pt idx="69">
                  <c:v>69.927000000000007</c:v>
                </c:pt>
                <c:pt idx="70">
                  <c:v>70.926000000000002</c:v>
                </c:pt>
                <c:pt idx="71">
                  <c:v>71.924999999999997</c:v>
                </c:pt>
                <c:pt idx="72">
                  <c:v>72.924000000000007</c:v>
                </c:pt>
                <c:pt idx="73">
                  <c:v>73.923000000000002</c:v>
                </c:pt>
                <c:pt idx="74">
                  <c:v>74.921999999999997</c:v>
                </c:pt>
                <c:pt idx="75">
                  <c:v>75.921000000000006</c:v>
                </c:pt>
                <c:pt idx="76">
                  <c:v>76.92</c:v>
                </c:pt>
                <c:pt idx="77">
                  <c:v>77.918999999999997</c:v>
                </c:pt>
                <c:pt idx="78">
                  <c:v>78.918000000000006</c:v>
                </c:pt>
                <c:pt idx="79">
                  <c:v>79.917000000000002</c:v>
                </c:pt>
                <c:pt idx="80">
                  <c:v>80.915999999999997</c:v>
                </c:pt>
                <c:pt idx="81">
                  <c:v>81.915000000000006</c:v>
                </c:pt>
                <c:pt idx="82">
                  <c:v>82.914000000000001</c:v>
                </c:pt>
                <c:pt idx="83">
                  <c:v>83.912999999999997</c:v>
                </c:pt>
                <c:pt idx="84">
                  <c:v>84.912000000000006</c:v>
                </c:pt>
                <c:pt idx="85">
                  <c:v>85.911000000000001</c:v>
                </c:pt>
                <c:pt idx="86">
                  <c:v>86.91</c:v>
                </c:pt>
                <c:pt idx="87">
                  <c:v>87.909000000000006</c:v>
                </c:pt>
                <c:pt idx="88">
                  <c:v>88.908000000000001</c:v>
                </c:pt>
                <c:pt idx="89">
                  <c:v>89.906999999999996</c:v>
                </c:pt>
                <c:pt idx="90">
                  <c:v>90.906000000000006</c:v>
                </c:pt>
                <c:pt idx="91">
                  <c:v>91.905000000000001</c:v>
                </c:pt>
                <c:pt idx="92">
                  <c:v>92.903999999999996</c:v>
                </c:pt>
                <c:pt idx="93">
                  <c:v>93.903000000000006</c:v>
                </c:pt>
                <c:pt idx="94">
                  <c:v>94.902000000000001</c:v>
                </c:pt>
                <c:pt idx="95">
                  <c:v>95.900999999999996</c:v>
                </c:pt>
                <c:pt idx="96">
                  <c:v>96.9</c:v>
                </c:pt>
                <c:pt idx="97">
                  <c:v>97.899000000000001</c:v>
                </c:pt>
                <c:pt idx="98">
                  <c:v>98.897999999999996</c:v>
                </c:pt>
                <c:pt idx="99">
                  <c:v>99.897000000000006</c:v>
                </c:pt>
                <c:pt idx="100">
                  <c:v>100.896</c:v>
                </c:pt>
                <c:pt idx="101">
                  <c:v>101.895</c:v>
                </c:pt>
                <c:pt idx="102">
                  <c:v>102.89400000000001</c:v>
                </c:pt>
                <c:pt idx="103">
                  <c:v>103.893</c:v>
                </c:pt>
                <c:pt idx="104">
                  <c:v>104.892</c:v>
                </c:pt>
                <c:pt idx="105">
                  <c:v>105.89100000000001</c:v>
                </c:pt>
                <c:pt idx="106">
                  <c:v>106.89</c:v>
                </c:pt>
                <c:pt idx="107">
                  <c:v>107.889</c:v>
                </c:pt>
                <c:pt idx="108">
                  <c:v>108.88800000000001</c:v>
                </c:pt>
                <c:pt idx="109">
                  <c:v>109.887</c:v>
                </c:pt>
                <c:pt idx="110">
                  <c:v>110.886</c:v>
                </c:pt>
                <c:pt idx="111">
                  <c:v>111.88500000000001</c:v>
                </c:pt>
                <c:pt idx="112">
                  <c:v>112.884</c:v>
                </c:pt>
                <c:pt idx="113">
                  <c:v>113.883</c:v>
                </c:pt>
                <c:pt idx="114">
                  <c:v>114.88200000000001</c:v>
                </c:pt>
                <c:pt idx="115">
                  <c:v>115.881</c:v>
                </c:pt>
                <c:pt idx="116">
                  <c:v>116.88</c:v>
                </c:pt>
                <c:pt idx="117">
                  <c:v>117.879</c:v>
                </c:pt>
                <c:pt idx="118">
                  <c:v>118.878</c:v>
                </c:pt>
                <c:pt idx="119">
                  <c:v>119.877</c:v>
                </c:pt>
                <c:pt idx="120">
                  <c:v>120.876</c:v>
                </c:pt>
                <c:pt idx="121">
                  <c:v>121.875</c:v>
                </c:pt>
                <c:pt idx="122">
                  <c:v>122.874</c:v>
                </c:pt>
                <c:pt idx="123">
                  <c:v>123.873</c:v>
                </c:pt>
                <c:pt idx="124">
                  <c:v>124.872</c:v>
                </c:pt>
                <c:pt idx="125">
                  <c:v>125.871</c:v>
                </c:pt>
                <c:pt idx="126">
                  <c:v>126.87</c:v>
                </c:pt>
                <c:pt idx="127">
                  <c:v>127.869</c:v>
                </c:pt>
                <c:pt idx="128">
                  <c:v>128.86799999999999</c:v>
                </c:pt>
                <c:pt idx="129">
                  <c:v>129.86699999999999</c:v>
                </c:pt>
                <c:pt idx="130">
                  <c:v>130.86600000000001</c:v>
                </c:pt>
                <c:pt idx="131">
                  <c:v>131.86500000000001</c:v>
                </c:pt>
                <c:pt idx="132">
                  <c:v>132.864</c:v>
                </c:pt>
                <c:pt idx="133">
                  <c:v>133.863</c:v>
                </c:pt>
                <c:pt idx="134">
                  <c:v>134.86199999999999</c:v>
                </c:pt>
                <c:pt idx="135">
                  <c:v>135.86099999999999</c:v>
                </c:pt>
                <c:pt idx="136">
                  <c:v>136.86000000000001</c:v>
                </c:pt>
                <c:pt idx="137">
                  <c:v>137.85900000000001</c:v>
                </c:pt>
                <c:pt idx="138">
                  <c:v>138.858</c:v>
                </c:pt>
                <c:pt idx="139">
                  <c:v>139.857</c:v>
                </c:pt>
                <c:pt idx="140">
                  <c:v>140.85599999999999</c:v>
                </c:pt>
                <c:pt idx="141">
                  <c:v>141.85499999999999</c:v>
                </c:pt>
                <c:pt idx="142">
                  <c:v>142.85400000000001</c:v>
                </c:pt>
                <c:pt idx="143">
                  <c:v>143.85300000000001</c:v>
                </c:pt>
                <c:pt idx="144">
                  <c:v>144.852</c:v>
                </c:pt>
                <c:pt idx="145">
                  <c:v>145.851</c:v>
                </c:pt>
                <c:pt idx="146">
                  <c:v>146.85</c:v>
                </c:pt>
                <c:pt idx="147">
                  <c:v>147.84899999999999</c:v>
                </c:pt>
                <c:pt idx="148">
                  <c:v>148.84800000000001</c:v>
                </c:pt>
                <c:pt idx="149">
                  <c:v>149.84700000000001</c:v>
                </c:pt>
                <c:pt idx="150">
                  <c:v>150.846</c:v>
                </c:pt>
                <c:pt idx="151">
                  <c:v>151.845</c:v>
                </c:pt>
                <c:pt idx="152">
                  <c:v>152.84399999999999</c:v>
                </c:pt>
                <c:pt idx="153">
                  <c:v>153.84299999999999</c:v>
                </c:pt>
                <c:pt idx="154">
                  <c:v>154.84200000000001</c:v>
                </c:pt>
                <c:pt idx="155">
                  <c:v>155.84100000000001</c:v>
                </c:pt>
                <c:pt idx="156">
                  <c:v>156.84</c:v>
                </c:pt>
                <c:pt idx="157">
                  <c:v>157.839</c:v>
                </c:pt>
                <c:pt idx="158">
                  <c:v>158.83799999999999</c:v>
                </c:pt>
                <c:pt idx="159">
                  <c:v>159.83699999999999</c:v>
                </c:pt>
                <c:pt idx="160">
                  <c:v>160.83600000000001</c:v>
                </c:pt>
                <c:pt idx="161">
                  <c:v>161.83500000000001</c:v>
                </c:pt>
                <c:pt idx="162">
                  <c:v>162.834</c:v>
                </c:pt>
                <c:pt idx="163">
                  <c:v>163.833</c:v>
                </c:pt>
                <c:pt idx="164">
                  <c:v>164.83199999999999</c:v>
                </c:pt>
                <c:pt idx="165">
                  <c:v>165.83099999999999</c:v>
                </c:pt>
                <c:pt idx="166">
                  <c:v>166.83</c:v>
                </c:pt>
                <c:pt idx="167">
                  <c:v>167.82900000000001</c:v>
                </c:pt>
                <c:pt idx="168">
                  <c:v>168.828</c:v>
                </c:pt>
                <c:pt idx="169">
                  <c:v>169.827</c:v>
                </c:pt>
                <c:pt idx="170">
                  <c:v>170.82599999999999</c:v>
                </c:pt>
                <c:pt idx="171">
                  <c:v>171.82499999999999</c:v>
                </c:pt>
                <c:pt idx="172">
                  <c:v>172.82400000000001</c:v>
                </c:pt>
                <c:pt idx="173">
                  <c:v>173.82300000000001</c:v>
                </c:pt>
                <c:pt idx="174">
                  <c:v>174.822</c:v>
                </c:pt>
                <c:pt idx="175">
                  <c:v>175.821</c:v>
                </c:pt>
                <c:pt idx="176">
                  <c:v>176.82</c:v>
                </c:pt>
                <c:pt idx="177">
                  <c:v>177.81899999999999</c:v>
                </c:pt>
                <c:pt idx="178">
                  <c:v>178.81800000000001</c:v>
                </c:pt>
                <c:pt idx="179">
                  <c:v>179.81700000000001</c:v>
                </c:pt>
                <c:pt idx="180">
                  <c:v>180.816</c:v>
                </c:pt>
                <c:pt idx="181">
                  <c:v>181.815</c:v>
                </c:pt>
                <c:pt idx="182">
                  <c:v>182.81399999999999</c:v>
                </c:pt>
                <c:pt idx="183">
                  <c:v>183.81299999999999</c:v>
                </c:pt>
                <c:pt idx="184">
                  <c:v>184.81200000000001</c:v>
                </c:pt>
                <c:pt idx="185">
                  <c:v>185.81100000000001</c:v>
                </c:pt>
                <c:pt idx="186">
                  <c:v>186.81</c:v>
                </c:pt>
                <c:pt idx="187">
                  <c:v>187.809</c:v>
                </c:pt>
                <c:pt idx="188">
                  <c:v>188.80799999999999</c:v>
                </c:pt>
                <c:pt idx="189">
                  <c:v>189.80699999999999</c:v>
                </c:pt>
                <c:pt idx="190">
                  <c:v>190.80600000000001</c:v>
                </c:pt>
                <c:pt idx="191">
                  <c:v>191.80500000000001</c:v>
                </c:pt>
                <c:pt idx="192">
                  <c:v>192.804</c:v>
                </c:pt>
                <c:pt idx="193">
                  <c:v>193.803</c:v>
                </c:pt>
                <c:pt idx="194">
                  <c:v>194.80199999999999</c:v>
                </c:pt>
                <c:pt idx="195">
                  <c:v>195.80099999999999</c:v>
                </c:pt>
                <c:pt idx="196">
                  <c:v>196.8</c:v>
                </c:pt>
                <c:pt idx="197">
                  <c:v>197.79900000000001</c:v>
                </c:pt>
                <c:pt idx="198">
                  <c:v>198.798</c:v>
                </c:pt>
                <c:pt idx="199">
                  <c:v>199.797</c:v>
                </c:pt>
                <c:pt idx="200">
                  <c:v>200.79599999999999</c:v>
                </c:pt>
                <c:pt idx="201">
                  <c:v>201.79499999999999</c:v>
                </c:pt>
                <c:pt idx="202">
                  <c:v>202.79400000000001</c:v>
                </c:pt>
                <c:pt idx="203">
                  <c:v>203.79300000000001</c:v>
                </c:pt>
                <c:pt idx="204">
                  <c:v>204.792</c:v>
                </c:pt>
                <c:pt idx="205">
                  <c:v>205.791</c:v>
                </c:pt>
                <c:pt idx="206">
                  <c:v>206.79</c:v>
                </c:pt>
                <c:pt idx="207">
                  <c:v>207.78899999999999</c:v>
                </c:pt>
                <c:pt idx="208">
                  <c:v>208.78800000000001</c:v>
                </c:pt>
                <c:pt idx="209">
                  <c:v>209.78700000000001</c:v>
                </c:pt>
                <c:pt idx="210">
                  <c:v>210.786</c:v>
                </c:pt>
                <c:pt idx="211">
                  <c:v>211.785</c:v>
                </c:pt>
                <c:pt idx="212">
                  <c:v>212.78399999999999</c:v>
                </c:pt>
                <c:pt idx="213">
                  <c:v>213.78299999999999</c:v>
                </c:pt>
                <c:pt idx="214">
                  <c:v>214.78200000000001</c:v>
                </c:pt>
                <c:pt idx="215">
                  <c:v>215.78100000000001</c:v>
                </c:pt>
                <c:pt idx="216">
                  <c:v>216.78</c:v>
                </c:pt>
                <c:pt idx="217">
                  <c:v>217.779</c:v>
                </c:pt>
                <c:pt idx="218">
                  <c:v>218.77799999999999</c:v>
                </c:pt>
                <c:pt idx="219">
                  <c:v>219.77699999999999</c:v>
                </c:pt>
                <c:pt idx="220">
                  <c:v>220.77600000000001</c:v>
                </c:pt>
                <c:pt idx="221">
                  <c:v>221.77500000000001</c:v>
                </c:pt>
                <c:pt idx="222">
                  <c:v>222.774</c:v>
                </c:pt>
                <c:pt idx="223">
                  <c:v>223.773</c:v>
                </c:pt>
                <c:pt idx="224">
                  <c:v>224.77199999999999</c:v>
                </c:pt>
                <c:pt idx="225">
                  <c:v>225.77099999999999</c:v>
                </c:pt>
                <c:pt idx="226">
                  <c:v>226.77</c:v>
                </c:pt>
                <c:pt idx="227">
                  <c:v>227.76900000000001</c:v>
                </c:pt>
                <c:pt idx="228">
                  <c:v>228.768</c:v>
                </c:pt>
                <c:pt idx="229">
                  <c:v>229.767</c:v>
                </c:pt>
                <c:pt idx="230">
                  <c:v>230.76599999999999</c:v>
                </c:pt>
                <c:pt idx="231">
                  <c:v>231.76499999999999</c:v>
                </c:pt>
                <c:pt idx="232">
                  <c:v>232.76400000000001</c:v>
                </c:pt>
                <c:pt idx="233">
                  <c:v>233.76300000000001</c:v>
                </c:pt>
                <c:pt idx="234">
                  <c:v>234.762</c:v>
                </c:pt>
                <c:pt idx="235">
                  <c:v>235.761</c:v>
                </c:pt>
                <c:pt idx="236">
                  <c:v>236.76</c:v>
                </c:pt>
                <c:pt idx="237">
                  <c:v>237.75899999999999</c:v>
                </c:pt>
                <c:pt idx="238">
                  <c:v>238.75800000000001</c:v>
                </c:pt>
                <c:pt idx="239">
                  <c:v>239.75700000000001</c:v>
                </c:pt>
                <c:pt idx="240">
                  <c:v>240.756</c:v>
                </c:pt>
                <c:pt idx="241">
                  <c:v>241.755</c:v>
                </c:pt>
                <c:pt idx="242">
                  <c:v>242.75399999999999</c:v>
                </c:pt>
                <c:pt idx="243">
                  <c:v>243.75299999999999</c:v>
                </c:pt>
                <c:pt idx="244">
                  <c:v>244.75200000000001</c:v>
                </c:pt>
                <c:pt idx="245">
                  <c:v>245.751</c:v>
                </c:pt>
                <c:pt idx="246">
                  <c:v>246.75</c:v>
                </c:pt>
                <c:pt idx="247">
                  <c:v>247.749</c:v>
                </c:pt>
                <c:pt idx="248">
                  <c:v>248.74799999999999</c:v>
                </c:pt>
                <c:pt idx="249">
                  <c:v>249.74700000000001</c:v>
                </c:pt>
                <c:pt idx="250">
                  <c:v>250.74600000000001</c:v>
                </c:pt>
                <c:pt idx="251">
                  <c:v>251.745</c:v>
                </c:pt>
                <c:pt idx="252">
                  <c:v>252.744</c:v>
                </c:pt>
                <c:pt idx="253">
                  <c:v>253.74299999999999</c:v>
                </c:pt>
                <c:pt idx="254">
                  <c:v>254.74199999999999</c:v>
                </c:pt>
                <c:pt idx="255">
                  <c:v>255.74100000000001</c:v>
                </c:pt>
                <c:pt idx="256">
                  <c:v>256.74</c:v>
                </c:pt>
                <c:pt idx="257">
                  <c:v>257.73899999999998</c:v>
                </c:pt>
                <c:pt idx="258">
                  <c:v>258.738</c:v>
                </c:pt>
                <c:pt idx="259">
                  <c:v>259.73700000000002</c:v>
                </c:pt>
                <c:pt idx="260">
                  <c:v>260.73599999999999</c:v>
                </c:pt>
                <c:pt idx="261">
                  <c:v>261.73500000000001</c:v>
                </c:pt>
                <c:pt idx="262">
                  <c:v>262.73399999999998</c:v>
                </c:pt>
                <c:pt idx="263">
                  <c:v>263.733</c:v>
                </c:pt>
                <c:pt idx="264">
                  <c:v>264.73200000000003</c:v>
                </c:pt>
                <c:pt idx="265">
                  <c:v>265.73099999999999</c:v>
                </c:pt>
                <c:pt idx="266">
                  <c:v>266.73</c:v>
                </c:pt>
                <c:pt idx="267">
                  <c:v>267.72899999999998</c:v>
                </c:pt>
                <c:pt idx="268">
                  <c:v>268.72800000000001</c:v>
                </c:pt>
                <c:pt idx="269">
                  <c:v>269.72699999999998</c:v>
                </c:pt>
                <c:pt idx="270">
                  <c:v>270.726</c:v>
                </c:pt>
                <c:pt idx="271">
                  <c:v>271.72500000000002</c:v>
                </c:pt>
                <c:pt idx="272">
                  <c:v>272.72399999999999</c:v>
                </c:pt>
                <c:pt idx="273">
                  <c:v>273.72300000000001</c:v>
                </c:pt>
                <c:pt idx="274">
                  <c:v>274.72199999999998</c:v>
                </c:pt>
                <c:pt idx="275">
                  <c:v>275.721</c:v>
                </c:pt>
                <c:pt idx="276">
                  <c:v>276.72000000000003</c:v>
                </c:pt>
                <c:pt idx="277">
                  <c:v>277.71899999999999</c:v>
                </c:pt>
                <c:pt idx="278">
                  <c:v>278.71800000000002</c:v>
                </c:pt>
                <c:pt idx="279">
                  <c:v>279.71699999999998</c:v>
                </c:pt>
                <c:pt idx="280">
                  <c:v>280.71600000000001</c:v>
                </c:pt>
                <c:pt idx="281">
                  <c:v>281.71499999999997</c:v>
                </c:pt>
                <c:pt idx="282">
                  <c:v>282.714</c:v>
                </c:pt>
                <c:pt idx="283">
                  <c:v>283.71300000000002</c:v>
                </c:pt>
                <c:pt idx="284">
                  <c:v>284.71199999999999</c:v>
                </c:pt>
                <c:pt idx="285">
                  <c:v>285.71100000000001</c:v>
                </c:pt>
                <c:pt idx="286">
                  <c:v>286.70999999999998</c:v>
                </c:pt>
                <c:pt idx="287">
                  <c:v>287.709</c:v>
                </c:pt>
                <c:pt idx="288">
                  <c:v>288.70800000000003</c:v>
                </c:pt>
                <c:pt idx="289">
                  <c:v>289.70699999999999</c:v>
                </c:pt>
                <c:pt idx="290">
                  <c:v>290.70600000000002</c:v>
                </c:pt>
                <c:pt idx="291">
                  <c:v>291.70499999999998</c:v>
                </c:pt>
                <c:pt idx="292">
                  <c:v>292.70400000000001</c:v>
                </c:pt>
                <c:pt idx="293">
                  <c:v>293.70299999999997</c:v>
                </c:pt>
                <c:pt idx="294">
                  <c:v>294.702</c:v>
                </c:pt>
                <c:pt idx="295">
                  <c:v>295.70100000000002</c:v>
                </c:pt>
                <c:pt idx="296">
                  <c:v>296.7</c:v>
                </c:pt>
                <c:pt idx="297">
                  <c:v>297.69900000000001</c:v>
                </c:pt>
                <c:pt idx="298">
                  <c:v>298.69799999999998</c:v>
                </c:pt>
                <c:pt idx="299">
                  <c:v>299.697</c:v>
                </c:pt>
                <c:pt idx="300">
                  <c:v>300.69600000000003</c:v>
                </c:pt>
                <c:pt idx="301">
                  <c:v>301.69499999999999</c:v>
                </c:pt>
                <c:pt idx="302">
                  <c:v>302.69400000000002</c:v>
                </c:pt>
                <c:pt idx="303">
                  <c:v>303.69299999999998</c:v>
                </c:pt>
                <c:pt idx="304">
                  <c:v>304.69200000000001</c:v>
                </c:pt>
                <c:pt idx="305">
                  <c:v>305.69099999999997</c:v>
                </c:pt>
                <c:pt idx="306">
                  <c:v>306.69</c:v>
                </c:pt>
                <c:pt idx="307">
                  <c:v>307.68900000000002</c:v>
                </c:pt>
                <c:pt idx="308">
                  <c:v>308.68799999999999</c:v>
                </c:pt>
                <c:pt idx="309">
                  <c:v>309.68700000000001</c:v>
                </c:pt>
                <c:pt idx="310">
                  <c:v>310.68599999999998</c:v>
                </c:pt>
                <c:pt idx="311">
                  <c:v>311.685</c:v>
                </c:pt>
                <c:pt idx="312">
                  <c:v>312.68400000000003</c:v>
                </c:pt>
                <c:pt idx="313">
                  <c:v>313.68299999999999</c:v>
                </c:pt>
                <c:pt idx="314">
                  <c:v>314.68200000000002</c:v>
                </c:pt>
                <c:pt idx="315">
                  <c:v>315.68099999999998</c:v>
                </c:pt>
                <c:pt idx="316">
                  <c:v>316.68</c:v>
                </c:pt>
                <c:pt idx="317">
                  <c:v>317.67899999999997</c:v>
                </c:pt>
                <c:pt idx="318">
                  <c:v>318.678</c:v>
                </c:pt>
                <c:pt idx="319">
                  <c:v>319.67700000000002</c:v>
                </c:pt>
                <c:pt idx="320">
                  <c:v>320.67599999999999</c:v>
                </c:pt>
                <c:pt idx="321">
                  <c:v>321.67500000000001</c:v>
                </c:pt>
                <c:pt idx="322">
                  <c:v>322.67399999999998</c:v>
                </c:pt>
                <c:pt idx="323">
                  <c:v>323.673</c:v>
                </c:pt>
                <c:pt idx="324">
                  <c:v>324.67200000000003</c:v>
                </c:pt>
                <c:pt idx="325">
                  <c:v>325.67099999999999</c:v>
                </c:pt>
                <c:pt idx="326">
                  <c:v>326.67</c:v>
                </c:pt>
                <c:pt idx="327">
                  <c:v>327.66899999999998</c:v>
                </c:pt>
                <c:pt idx="328">
                  <c:v>328.66800000000001</c:v>
                </c:pt>
                <c:pt idx="329">
                  <c:v>329.66699999999997</c:v>
                </c:pt>
                <c:pt idx="330">
                  <c:v>330.666</c:v>
                </c:pt>
                <c:pt idx="331">
                  <c:v>331.66500000000002</c:v>
                </c:pt>
                <c:pt idx="332">
                  <c:v>332.66399999999999</c:v>
                </c:pt>
                <c:pt idx="333">
                  <c:v>333.66300000000001</c:v>
                </c:pt>
                <c:pt idx="334">
                  <c:v>334.66199999999998</c:v>
                </c:pt>
                <c:pt idx="335">
                  <c:v>335.661</c:v>
                </c:pt>
                <c:pt idx="336">
                  <c:v>336.66</c:v>
                </c:pt>
                <c:pt idx="337">
                  <c:v>337.65899999999999</c:v>
                </c:pt>
                <c:pt idx="338">
                  <c:v>338.65800000000002</c:v>
                </c:pt>
                <c:pt idx="339">
                  <c:v>339.65699999999998</c:v>
                </c:pt>
                <c:pt idx="340">
                  <c:v>340.65600000000001</c:v>
                </c:pt>
                <c:pt idx="341">
                  <c:v>341.65499999999997</c:v>
                </c:pt>
                <c:pt idx="342">
                  <c:v>342.654</c:v>
                </c:pt>
                <c:pt idx="343">
                  <c:v>343.65300000000002</c:v>
                </c:pt>
                <c:pt idx="344">
                  <c:v>344.65199999999999</c:v>
                </c:pt>
                <c:pt idx="345">
                  <c:v>345.65100000000001</c:v>
                </c:pt>
                <c:pt idx="346">
                  <c:v>346.65</c:v>
                </c:pt>
                <c:pt idx="347">
                  <c:v>347.649</c:v>
                </c:pt>
                <c:pt idx="348">
                  <c:v>348.64800000000002</c:v>
                </c:pt>
                <c:pt idx="349">
                  <c:v>349.64699999999999</c:v>
                </c:pt>
                <c:pt idx="350">
                  <c:v>350.64600000000002</c:v>
                </c:pt>
                <c:pt idx="351">
                  <c:v>351.64499999999998</c:v>
                </c:pt>
                <c:pt idx="352">
                  <c:v>352.64400000000001</c:v>
                </c:pt>
                <c:pt idx="353">
                  <c:v>353.64299999999997</c:v>
                </c:pt>
                <c:pt idx="354">
                  <c:v>354.642</c:v>
                </c:pt>
                <c:pt idx="355">
                  <c:v>355.64100000000002</c:v>
                </c:pt>
                <c:pt idx="356">
                  <c:v>356.64</c:v>
                </c:pt>
                <c:pt idx="357">
                  <c:v>357.63900000000001</c:v>
                </c:pt>
                <c:pt idx="358">
                  <c:v>358.63799999999998</c:v>
                </c:pt>
                <c:pt idx="359">
                  <c:v>359.637</c:v>
                </c:pt>
                <c:pt idx="360">
                  <c:v>360.63600000000002</c:v>
                </c:pt>
                <c:pt idx="361">
                  <c:v>361.63499999999999</c:v>
                </c:pt>
                <c:pt idx="362">
                  <c:v>362.63400000000001</c:v>
                </c:pt>
                <c:pt idx="363">
                  <c:v>363.63299999999998</c:v>
                </c:pt>
                <c:pt idx="364">
                  <c:v>364.63200000000001</c:v>
                </c:pt>
                <c:pt idx="365">
                  <c:v>365.63099999999997</c:v>
                </c:pt>
                <c:pt idx="366">
                  <c:v>366.63</c:v>
                </c:pt>
                <c:pt idx="367">
                  <c:v>367.62900000000002</c:v>
                </c:pt>
                <c:pt idx="368">
                  <c:v>368.62799999999999</c:v>
                </c:pt>
                <c:pt idx="369">
                  <c:v>369.62700000000001</c:v>
                </c:pt>
                <c:pt idx="370">
                  <c:v>370.62599999999998</c:v>
                </c:pt>
                <c:pt idx="371">
                  <c:v>371.625</c:v>
                </c:pt>
                <c:pt idx="372">
                  <c:v>372.62400000000002</c:v>
                </c:pt>
                <c:pt idx="373">
                  <c:v>373.62299999999999</c:v>
                </c:pt>
                <c:pt idx="374">
                  <c:v>374.62200000000001</c:v>
                </c:pt>
                <c:pt idx="375">
                  <c:v>375.62099999999998</c:v>
                </c:pt>
                <c:pt idx="376">
                  <c:v>376.62</c:v>
                </c:pt>
                <c:pt idx="377">
                  <c:v>377.61900000000003</c:v>
                </c:pt>
                <c:pt idx="378">
                  <c:v>378.61799999999999</c:v>
                </c:pt>
                <c:pt idx="379">
                  <c:v>379.61700000000002</c:v>
                </c:pt>
                <c:pt idx="380">
                  <c:v>380.61599999999999</c:v>
                </c:pt>
                <c:pt idx="381">
                  <c:v>381.61500000000001</c:v>
                </c:pt>
                <c:pt idx="382">
                  <c:v>382.61399999999998</c:v>
                </c:pt>
                <c:pt idx="383">
                  <c:v>383.613</c:v>
                </c:pt>
                <c:pt idx="384">
                  <c:v>384.61200000000002</c:v>
                </c:pt>
                <c:pt idx="385">
                  <c:v>385.61099999999999</c:v>
                </c:pt>
                <c:pt idx="386">
                  <c:v>386.61</c:v>
                </c:pt>
                <c:pt idx="387">
                  <c:v>387.60899999999998</c:v>
                </c:pt>
                <c:pt idx="388">
                  <c:v>388.608</c:v>
                </c:pt>
                <c:pt idx="389">
                  <c:v>389.60700000000003</c:v>
                </c:pt>
                <c:pt idx="390">
                  <c:v>390.60599999999999</c:v>
                </c:pt>
                <c:pt idx="391">
                  <c:v>391.60500000000002</c:v>
                </c:pt>
                <c:pt idx="392">
                  <c:v>392.60399999999998</c:v>
                </c:pt>
                <c:pt idx="393">
                  <c:v>393.60300000000001</c:v>
                </c:pt>
                <c:pt idx="394">
                  <c:v>394.60199999999998</c:v>
                </c:pt>
                <c:pt idx="395">
                  <c:v>395.601</c:v>
                </c:pt>
                <c:pt idx="396">
                  <c:v>396.6</c:v>
                </c:pt>
                <c:pt idx="397">
                  <c:v>397.59899999999999</c:v>
                </c:pt>
                <c:pt idx="398">
                  <c:v>398.59800000000001</c:v>
                </c:pt>
                <c:pt idx="399">
                  <c:v>399.59699999999998</c:v>
                </c:pt>
                <c:pt idx="400">
                  <c:v>400.596</c:v>
                </c:pt>
                <c:pt idx="401">
                  <c:v>401.59500000000003</c:v>
                </c:pt>
                <c:pt idx="402">
                  <c:v>402.59399999999999</c:v>
                </c:pt>
                <c:pt idx="403">
                  <c:v>403.59300000000002</c:v>
                </c:pt>
                <c:pt idx="404">
                  <c:v>404.59199999999998</c:v>
                </c:pt>
                <c:pt idx="405">
                  <c:v>405.59100000000001</c:v>
                </c:pt>
                <c:pt idx="406">
                  <c:v>406.59</c:v>
                </c:pt>
                <c:pt idx="407">
                  <c:v>407.589</c:v>
                </c:pt>
                <c:pt idx="408">
                  <c:v>408.58800000000002</c:v>
                </c:pt>
                <c:pt idx="409">
                  <c:v>409.58699999999999</c:v>
                </c:pt>
                <c:pt idx="410">
                  <c:v>410.58600000000001</c:v>
                </c:pt>
                <c:pt idx="411">
                  <c:v>411.58499999999998</c:v>
                </c:pt>
                <c:pt idx="412">
                  <c:v>412.584</c:v>
                </c:pt>
                <c:pt idx="413">
                  <c:v>413.58300000000003</c:v>
                </c:pt>
                <c:pt idx="414">
                  <c:v>414.58199999999999</c:v>
                </c:pt>
                <c:pt idx="415">
                  <c:v>415.58100000000002</c:v>
                </c:pt>
                <c:pt idx="416">
                  <c:v>416.58</c:v>
                </c:pt>
                <c:pt idx="417">
                  <c:v>417.57900000000001</c:v>
                </c:pt>
                <c:pt idx="418">
                  <c:v>418.57799999999997</c:v>
                </c:pt>
                <c:pt idx="419">
                  <c:v>419.577</c:v>
                </c:pt>
                <c:pt idx="420">
                  <c:v>420.57600000000002</c:v>
                </c:pt>
                <c:pt idx="421">
                  <c:v>421.57499999999999</c:v>
                </c:pt>
                <c:pt idx="422">
                  <c:v>422.57400000000001</c:v>
                </c:pt>
                <c:pt idx="423">
                  <c:v>423.57299999999998</c:v>
                </c:pt>
                <c:pt idx="424">
                  <c:v>424.572</c:v>
                </c:pt>
                <c:pt idx="425">
                  <c:v>425.57100000000003</c:v>
                </c:pt>
                <c:pt idx="426">
                  <c:v>426.57</c:v>
                </c:pt>
                <c:pt idx="427">
                  <c:v>427.56900000000002</c:v>
                </c:pt>
                <c:pt idx="428">
                  <c:v>428.56799999999998</c:v>
                </c:pt>
                <c:pt idx="429">
                  <c:v>429.56700000000001</c:v>
                </c:pt>
                <c:pt idx="430">
                  <c:v>430.56599999999997</c:v>
                </c:pt>
                <c:pt idx="431">
                  <c:v>431.565</c:v>
                </c:pt>
                <c:pt idx="432">
                  <c:v>432.56400000000002</c:v>
                </c:pt>
                <c:pt idx="433">
                  <c:v>433.56299999999999</c:v>
                </c:pt>
                <c:pt idx="434">
                  <c:v>434.56200000000001</c:v>
                </c:pt>
                <c:pt idx="435">
                  <c:v>435.56099999999998</c:v>
                </c:pt>
                <c:pt idx="436">
                  <c:v>436.56</c:v>
                </c:pt>
                <c:pt idx="437">
                  <c:v>437.55900000000003</c:v>
                </c:pt>
                <c:pt idx="438">
                  <c:v>438.55799999999999</c:v>
                </c:pt>
                <c:pt idx="439">
                  <c:v>439.55700000000002</c:v>
                </c:pt>
                <c:pt idx="440">
                  <c:v>440.55599999999998</c:v>
                </c:pt>
                <c:pt idx="441">
                  <c:v>441.55500000000001</c:v>
                </c:pt>
                <c:pt idx="442">
                  <c:v>442.55399999999997</c:v>
                </c:pt>
                <c:pt idx="443">
                  <c:v>443.553</c:v>
                </c:pt>
                <c:pt idx="444">
                  <c:v>444.55200000000002</c:v>
                </c:pt>
                <c:pt idx="445">
                  <c:v>445.55099999999999</c:v>
                </c:pt>
                <c:pt idx="446">
                  <c:v>446.55</c:v>
                </c:pt>
                <c:pt idx="447">
                  <c:v>447.54899999999998</c:v>
                </c:pt>
                <c:pt idx="448">
                  <c:v>448.548</c:v>
                </c:pt>
                <c:pt idx="449">
                  <c:v>449.54700000000003</c:v>
                </c:pt>
                <c:pt idx="450">
                  <c:v>450.54599999999999</c:v>
                </c:pt>
                <c:pt idx="451">
                  <c:v>451.54500000000002</c:v>
                </c:pt>
                <c:pt idx="452">
                  <c:v>452.54399999999998</c:v>
                </c:pt>
                <c:pt idx="453">
                  <c:v>453.54300000000001</c:v>
                </c:pt>
                <c:pt idx="454">
                  <c:v>454.54199999999997</c:v>
                </c:pt>
                <c:pt idx="455">
                  <c:v>455.541</c:v>
                </c:pt>
                <c:pt idx="456">
                  <c:v>456.54</c:v>
                </c:pt>
                <c:pt idx="457">
                  <c:v>457.53899999999999</c:v>
                </c:pt>
                <c:pt idx="458">
                  <c:v>458.53800000000001</c:v>
                </c:pt>
                <c:pt idx="459">
                  <c:v>459.53699999999998</c:v>
                </c:pt>
                <c:pt idx="460">
                  <c:v>460.536</c:v>
                </c:pt>
                <c:pt idx="461">
                  <c:v>461.53500000000003</c:v>
                </c:pt>
                <c:pt idx="462">
                  <c:v>462.53399999999999</c:v>
                </c:pt>
                <c:pt idx="463">
                  <c:v>463.53300000000002</c:v>
                </c:pt>
                <c:pt idx="464">
                  <c:v>464.53199999999998</c:v>
                </c:pt>
                <c:pt idx="465">
                  <c:v>465.53100000000001</c:v>
                </c:pt>
                <c:pt idx="466">
                  <c:v>466.53</c:v>
                </c:pt>
                <c:pt idx="467">
                  <c:v>467.529</c:v>
                </c:pt>
                <c:pt idx="468">
                  <c:v>468.52800000000002</c:v>
                </c:pt>
                <c:pt idx="469">
                  <c:v>469.52699999999999</c:v>
                </c:pt>
                <c:pt idx="470">
                  <c:v>470.52600000000001</c:v>
                </c:pt>
                <c:pt idx="471">
                  <c:v>471.52499999999998</c:v>
                </c:pt>
                <c:pt idx="472">
                  <c:v>472.524</c:v>
                </c:pt>
                <c:pt idx="473">
                  <c:v>473.52300000000002</c:v>
                </c:pt>
                <c:pt idx="474">
                  <c:v>474.52199999999999</c:v>
                </c:pt>
                <c:pt idx="475">
                  <c:v>475.52100000000002</c:v>
                </c:pt>
                <c:pt idx="476">
                  <c:v>476.52</c:v>
                </c:pt>
                <c:pt idx="477">
                  <c:v>477.51900000000001</c:v>
                </c:pt>
                <c:pt idx="478">
                  <c:v>478.51799999999997</c:v>
                </c:pt>
                <c:pt idx="479">
                  <c:v>479.517</c:v>
                </c:pt>
                <c:pt idx="480">
                  <c:v>480.51600000000002</c:v>
                </c:pt>
                <c:pt idx="481">
                  <c:v>481.51499999999999</c:v>
                </c:pt>
                <c:pt idx="482">
                  <c:v>482.51400000000001</c:v>
                </c:pt>
                <c:pt idx="483">
                  <c:v>483.51299999999998</c:v>
                </c:pt>
                <c:pt idx="484">
                  <c:v>484.512</c:v>
                </c:pt>
                <c:pt idx="485">
                  <c:v>485.51100000000002</c:v>
                </c:pt>
                <c:pt idx="486">
                  <c:v>486.51</c:v>
                </c:pt>
                <c:pt idx="487">
                  <c:v>487.50900000000001</c:v>
                </c:pt>
                <c:pt idx="488">
                  <c:v>488.50799999999998</c:v>
                </c:pt>
                <c:pt idx="489">
                  <c:v>489.50700000000001</c:v>
                </c:pt>
                <c:pt idx="490">
                  <c:v>490.50599999999997</c:v>
                </c:pt>
                <c:pt idx="491">
                  <c:v>491.505</c:v>
                </c:pt>
                <c:pt idx="492">
                  <c:v>492.50400000000002</c:v>
                </c:pt>
                <c:pt idx="493">
                  <c:v>493.50299999999999</c:v>
                </c:pt>
                <c:pt idx="494">
                  <c:v>494.50200000000001</c:v>
                </c:pt>
                <c:pt idx="495">
                  <c:v>495.50099999999998</c:v>
                </c:pt>
                <c:pt idx="496">
                  <c:v>496.5</c:v>
                </c:pt>
                <c:pt idx="497">
                  <c:v>497.49900000000002</c:v>
                </c:pt>
                <c:pt idx="498">
                  <c:v>498.49799999999999</c:v>
                </c:pt>
                <c:pt idx="499">
                  <c:v>499.49700000000001</c:v>
                </c:pt>
                <c:pt idx="500">
                  <c:v>500.49599999999998</c:v>
                </c:pt>
                <c:pt idx="501">
                  <c:v>501.495</c:v>
                </c:pt>
                <c:pt idx="502">
                  <c:v>502.49400000000003</c:v>
                </c:pt>
                <c:pt idx="503">
                  <c:v>503.49299999999999</c:v>
                </c:pt>
                <c:pt idx="504">
                  <c:v>504.49200000000002</c:v>
                </c:pt>
                <c:pt idx="505">
                  <c:v>505.49099999999999</c:v>
                </c:pt>
                <c:pt idx="506">
                  <c:v>506.49</c:v>
                </c:pt>
                <c:pt idx="507">
                  <c:v>507.48899999999998</c:v>
                </c:pt>
                <c:pt idx="508">
                  <c:v>508.488</c:v>
                </c:pt>
                <c:pt idx="509">
                  <c:v>509.48700000000002</c:v>
                </c:pt>
                <c:pt idx="510">
                  <c:v>510.48599999999999</c:v>
                </c:pt>
                <c:pt idx="511">
                  <c:v>511.48500000000001</c:v>
                </c:pt>
                <c:pt idx="512">
                  <c:v>512.48400000000004</c:v>
                </c:pt>
                <c:pt idx="513">
                  <c:v>513.48299999999995</c:v>
                </c:pt>
                <c:pt idx="514">
                  <c:v>514.48199999999997</c:v>
                </c:pt>
                <c:pt idx="515">
                  <c:v>515.48099999999999</c:v>
                </c:pt>
                <c:pt idx="516">
                  <c:v>516.48</c:v>
                </c:pt>
                <c:pt idx="517">
                  <c:v>517.47900000000004</c:v>
                </c:pt>
                <c:pt idx="518">
                  <c:v>518.47799999999995</c:v>
                </c:pt>
                <c:pt idx="519">
                  <c:v>519.47699999999998</c:v>
                </c:pt>
                <c:pt idx="520">
                  <c:v>520.476</c:v>
                </c:pt>
                <c:pt idx="521">
                  <c:v>521.47500000000002</c:v>
                </c:pt>
                <c:pt idx="522">
                  <c:v>522.47400000000005</c:v>
                </c:pt>
                <c:pt idx="523">
                  <c:v>523.47299999999996</c:v>
                </c:pt>
                <c:pt idx="524">
                  <c:v>524.47199999999998</c:v>
                </c:pt>
                <c:pt idx="525">
                  <c:v>525.471</c:v>
                </c:pt>
                <c:pt idx="526">
                  <c:v>526.47</c:v>
                </c:pt>
                <c:pt idx="527">
                  <c:v>527.46900000000005</c:v>
                </c:pt>
                <c:pt idx="528">
                  <c:v>528.46799999999996</c:v>
                </c:pt>
                <c:pt idx="529">
                  <c:v>529.46699999999998</c:v>
                </c:pt>
                <c:pt idx="530">
                  <c:v>530.46600000000001</c:v>
                </c:pt>
                <c:pt idx="531">
                  <c:v>531.46500000000003</c:v>
                </c:pt>
                <c:pt idx="532">
                  <c:v>532.46400000000006</c:v>
                </c:pt>
                <c:pt idx="533">
                  <c:v>533.46299999999997</c:v>
                </c:pt>
                <c:pt idx="534">
                  <c:v>534.46199999999999</c:v>
                </c:pt>
                <c:pt idx="535">
                  <c:v>535.46100000000001</c:v>
                </c:pt>
                <c:pt idx="536">
                  <c:v>536.46</c:v>
                </c:pt>
                <c:pt idx="537">
                  <c:v>537.45899999999995</c:v>
                </c:pt>
                <c:pt idx="538">
                  <c:v>538.45799999999997</c:v>
                </c:pt>
                <c:pt idx="539">
                  <c:v>539.45699999999999</c:v>
                </c:pt>
                <c:pt idx="540">
                  <c:v>540.45600000000002</c:v>
                </c:pt>
                <c:pt idx="541">
                  <c:v>541.45500000000004</c:v>
                </c:pt>
                <c:pt idx="542">
                  <c:v>542.45399999999995</c:v>
                </c:pt>
                <c:pt idx="543">
                  <c:v>543.45299999999997</c:v>
                </c:pt>
                <c:pt idx="544">
                  <c:v>544.452</c:v>
                </c:pt>
                <c:pt idx="545">
                  <c:v>545.45100000000002</c:v>
                </c:pt>
                <c:pt idx="546">
                  <c:v>546.45000000000005</c:v>
                </c:pt>
                <c:pt idx="547">
                  <c:v>547.44899999999996</c:v>
                </c:pt>
                <c:pt idx="548">
                  <c:v>548.44799999999998</c:v>
                </c:pt>
                <c:pt idx="549">
                  <c:v>549.447</c:v>
                </c:pt>
                <c:pt idx="550">
                  <c:v>550.44600000000003</c:v>
                </c:pt>
                <c:pt idx="551">
                  <c:v>551.44500000000005</c:v>
                </c:pt>
                <c:pt idx="552">
                  <c:v>552.44399999999996</c:v>
                </c:pt>
                <c:pt idx="553">
                  <c:v>553.44299999999998</c:v>
                </c:pt>
                <c:pt idx="554">
                  <c:v>554.44200000000001</c:v>
                </c:pt>
                <c:pt idx="555">
                  <c:v>555.44100000000003</c:v>
                </c:pt>
                <c:pt idx="556">
                  <c:v>556.44000000000005</c:v>
                </c:pt>
                <c:pt idx="557">
                  <c:v>557.43899999999996</c:v>
                </c:pt>
                <c:pt idx="558">
                  <c:v>558.43799999999999</c:v>
                </c:pt>
                <c:pt idx="559">
                  <c:v>559.43700000000001</c:v>
                </c:pt>
                <c:pt idx="560">
                  <c:v>560.43600000000004</c:v>
                </c:pt>
                <c:pt idx="561">
                  <c:v>561.43499999999995</c:v>
                </c:pt>
                <c:pt idx="562">
                  <c:v>562.43399999999997</c:v>
                </c:pt>
                <c:pt idx="563">
                  <c:v>563.43299999999999</c:v>
                </c:pt>
                <c:pt idx="564">
                  <c:v>564.43200000000002</c:v>
                </c:pt>
                <c:pt idx="565">
                  <c:v>565.43100000000004</c:v>
                </c:pt>
                <c:pt idx="566">
                  <c:v>566.42999999999995</c:v>
                </c:pt>
                <c:pt idx="567">
                  <c:v>567.42899999999997</c:v>
                </c:pt>
                <c:pt idx="568">
                  <c:v>568.428</c:v>
                </c:pt>
                <c:pt idx="569">
                  <c:v>569.42700000000002</c:v>
                </c:pt>
                <c:pt idx="570">
                  <c:v>570.42600000000004</c:v>
                </c:pt>
                <c:pt idx="571">
                  <c:v>571.42499999999995</c:v>
                </c:pt>
                <c:pt idx="572">
                  <c:v>572.42399999999998</c:v>
                </c:pt>
                <c:pt idx="573">
                  <c:v>573.423</c:v>
                </c:pt>
                <c:pt idx="574">
                  <c:v>574.42200000000003</c:v>
                </c:pt>
                <c:pt idx="575">
                  <c:v>575.42100000000005</c:v>
                </c:pt>
                <c:pt idx="576">
                  <c:v>576.41999999999996</c:v>
                </c:pt>
                <c:pt idx="577">
                  <c:v>577.41899999999998</c:v>
                </c:pt>
                <c:pt idx="578">
                  <c:v>578.41800000000001</c:v>
                </c:pt>
                <c:pt idx="579">
                  <c:v>579.41700000000003</c:v>
                </c:pt>
                <c:pt idx="580">
                  <c:v>580.41600000000005</c:v>
                </c:pt>
                <c:pt idx="581">
                  <c:v>581.41499999999996</c:v>
                </c:pt>
                <c:pt idx="582">
                  <c:v>582.41399999999999</c:v>
                </c:pt>
                <c:pt idx="583">
                  <c:v>583.41300000000001</c:v>
                </c:pt>
                <c:pt idx="584">
                  <c:v>584.41200000000003</c:v>
                </c:pt>
                <c:pt idx="585">
                  <c:v>585.41099999999994</c:v>
                </c:pt>
                <c:pt idx="586">
                  <c:v>586.41</c:v>
                </c:pt>
                <c:pt idx="587">
                  <c:v>587.40899999999999</c:v>
                </c:pt>
                <c:pt idx="588">
                  <c:v>588.40800000000002</c:v>
                </c:pt>
                <c:pt idx="589">
                  <c:v>589.40700000000004</c:v>
                </c:pt>
                <c:pt idx="590">
                  <c:v>590.40599999999995</c:v>
                </c:pt>
                <c:pt idx="591">
                  <c:v>591.40499999999997</c:v>
                </c:pt>
                <c:pt idx="592">
                  <c:v>592.404</c:v>
                </c:pt>
                <c:pt idx="593">
                  <c:v>593.40300000000002</c:v>
                </c:pt>
                <c:pt idx="594">
                  <c:v>594.40200000000004</c:v>
                </c:pt>
                <c:pt idx="595">
                  <c:v>595.40099999999995</c:v>
                </c:pt>
                <c:pt idx="596">
                  <c:v>596.4</c:v>
                </c:pt>
                <c:pt idx="597">
                  <c:v>597.399</c:v>
                </c:pt>
                <c:pt idx="598">
                  <c:v>598.39800000000002</c:v>
                </c:pt>
                <c:pt idx="599">
                  <c:v>599.39700000000005</c:v>
                </c:pt>
                <c:pt idx="600">
                  <c:v>600.39599999999996</c:v>
                </c:pt>
                <c:pt idx="601">
                  <c:v>601.39499999999998</c:v>
                </c:pt>
                <c:pt idx="602">
                  <c:v>602.39400000000001</c:v>
                </c:pt>
                <c:pt idx="603">
                  <c:v>603.39300000000003</c:v>
                </c:pt>
                <c:pt idx="604">
                  <c:v>604.39200000000005</c:v>
                </c:pt>
                <c:pt idx="605">
                  <c:v>605.39099999999996</c:v>
                </c:pt>
                <c:pt idx="606">
                  <c:v>606.39</c:v>
                </c:pt>
                <c:pt idx="607">
                  <c:v>607.38900000000001</c:v>
                </c:pt>
                <c:pt idx="608">
                  <c:v>608.38800000000003</c:v>
                </c:pt>
                <c:pt idx="609">
                  <c:v>609.38699999999994</c:v>
                </c:pt>
                <c:pt idx="610">
                  <c:v>610.38599999999997</c:v>
                </c:pt>
                <c:pt idx="611">
                  <c:v>611.38499999999999</c:v>
                </c:pt>
                <c:pt idx="612">
                  <c:v>612.38400000000001</c:v>
                </c:pt>
                <c:pt idx="613">
                  <c:v>613.38300000000004</c:v>
                </c:pt>
                <c:pt idx="614">
                  <c:v>614.38199999999995</c:v>
                </c:pt>
                <c:pt idx="615">
                  <c:v>615.38099999999997</c:v>
                </c:pt>
                <c:pt idx="616">
                  <c:v>616.38</c:v>
                </c:pt>
                <c:pt idx="617">
                  <c:v>617.37900000000002</c:v>
                </c:pt>
                <c:pt idx="618">
                  <c:v>618.37800000000004</c:v>
                </c:pt>
                <c:pt idx="619">
                  <c:v>619.37699999999995</c:v>
                </c:pt>
                <c:pt idx="620">
                  <c:v>620.37599999999998</c:v>
                </c:pt>
                <c:pt idx="621">
                  <c:v>621.375</c:v>
                </c:pt>
                <c:pt idx="622">
                  <c:v>622.37400000000002</c:v>
                </c:pt>
                <c:pt idx="623">
                  <c:v>623.37300000000005</c:v>
                </c:pt>
                <c:pt idx="624">
                  <c:v>624.37199999999996</c:v>
                </c:pt>
                <c:pt idx="625">
                  <c:v>625.37099999999998</c:v>
                </c:pt>
                <c:pt idx="626">
                  <c:v>626.37</c:v>
                </c:pt>
                <c:pt idx="627">
                  <c:v>627.36900000000003</c:v>
                </c:pt>
                <c:pt idx="628">
                  <c:v>628.36800000000005</c:v>
                </c:pt>
                <c:pt idx="629">
                  <c:v>629.36699999999996</c:v>
                </c:pt>
                <c:pt idx="630">
                  <c:v>630.36599999999999</c:v>
                </c:pt>
                <c:pt idx="631">
                  <c:v>631.36500000000001</c:v>
                </c:pt>
                <c:pt idx="632">
                  <c:v>632.36400000000003</c:v>
                </c:pt>
                <c:pt idx="633">
                  <c:v>633.36300000000006</c:v>
                </c:pt>
                <c:pt idx="634">
                  <c:v>634.36199999999997</c:v>
                </c:pt>
                <c:pt idx="635">
                  <c:v>635.36099999999999</c:v>
                </c:pt>
                <c:pt idx="636">
                  <c:v>636.36</c:v>
                </c:pt>
                <c:pt idx="637">
                  <c:v>637.35900000000004</c:v>
                </c:pt>
                <c:pt idx="638">
                  <c:v>638.35799999999995</c:v>
                </c:pt>
                <c:pt idx="639">
                  <c:v>639.35699999999997</c:v>
                </c:pt>
                <c:pt idx="640">
                  <c:v>640.35599999999999</c:v>
                </c:pt>
                <c:pt idx="641">
                  <c:v>641.35500000000002</c:v>
                </c:pt>
                <c:pt idx="642">
                  <c:v>642.35400000000004</c:v>
                </c:pt>
                <c:pt idx="643">
                  <c:v>643.35299999999995</c:v>
                </c:pt>
                <c:pt idx="644">
                  <c:v>644.35199999999998</c:v>
                </c:pt>
                <c:pt idx="645">
                  <c:v>645.351</c:v>
                </c:pt>
                <c:pt idx="646">
                  <c:v>646.35</c:v>
                </c:pt>
                <c:pt idx="647">
                  <c:v>647.34900000000005</c:v>
                </c:pt>
                <c:pt idx="648">
                  <c:v>648.34799999999996</c:v>
                </c:pt>
                <c:pt idx="649">
                  <c:v>649.34699999999998</c:v>
                </c:pt>
                <c:pt idx="650">
                  <c:v>650.346</c:v>
                </c:pt>
                <c:pt idx="651">
                  <c:v>651.34500000000003</c:v>
                </c:pt>
                <c:pt idx="652">
                  <c:v>652.34400000000005</c:v>
                </c:pt>
                <c:pt idx="653">
                  <c:v>653.34299999999996</c:v>
                </c:pt>
                <c:pt idx="654">
                  <c:v>654.34199999999998</c:v>
                </c:pt>
                <c:pt idx="655">
                  <c:v>655.34100000000001</c:v>
                </c:pt>
                <c:pt idx="656">
                  <c:v>656.34</c:v>
                </c:pt>
                <c:pt idx="657">
                  <c:v>657.33900000000006</c:v>
                </c:pt>
                <c:pt idx="658">
                  <c:v>658.33799999999997</c:v>
                </c:pt>
                <c:pt idx="659">
                  <c:v>659.33699999999999</c:v>
                </c:pt>
                <c:pt idx="660">
                  <c:v>660.33600000000001</c:v>
                </c:pt>
                <c:pt idx="661">
                  <c:v>661.33500000000004</c:v>
                </c:pt>
                <c:pt idx="662">
                  <c:v>662.33399999999995</c:v>
                </c:pt>
                <c:pt idx="663">
                  <c:v>663.33299999999997</c:v>
                </c:pt>
                <c:pt idx="664">
                  <c:v>664.33199999999999</c:v>
                </c:pt>
                <c:pt idx="665">
                  <c:v>665.33100000000002</c:v>
                </c:pt>
                <c:pt idx="666">
                  <c:v>666.33</c:v>
                </c:pt>
                <c:pt idx="667">
                  <c:v>667.32899999999995</c:v>
                </c:pt>
                <c:pt idx="668">
                  <c:v>668.32799999999997</c:v>
                </c:pt>
                <c:pt idx="669">
                  <c:v>669.327</c:v>
                </c:pt>
                <c:pt idx="670">
                  <c:v>670.32600000000002</c:v>
                </c:pt>
                <c:pt idx="671">
                  <c:v>671.32500000000005</c:v>
                </c:pt>
                <c:pt idx="672">
                  <c:v>672.32399999999996</c:v>
                </c:pt>
                <c:pt idx="673">
                  <c:v>673.32299999999998</c:v>
                </c:pt>
                <c:pt idx="674">
                  <c:v>674.322</c:v>
                </c:pt>
                <c:pt idx="675">
                  <c:v>675.32100000000003</c:v>
                </c:pt>
                <c:pt idx="676">
                  <c:v>676.32</c:v>
                </c:pt>
                <c:pt idx="677">
                  <c:v>677.31899999999996</c:v>
                </c:pt>
                <c:pt idx="678">
                  <c:v>678.31799999999998</c:v>
                </c:pt>
                <c:pt idx="679">
                  <c:v>679.31700000000001</c:v>
                </c:pt>
                <c:pt idx="680">
                  <c:v>680.31600000000003</c:v>
                </c:pt>
                <c:pt idx="681">
                  <c:v>681.31500000000005</c:v>
                </c:pt>
                <c:pt idx="682">
                  <c:v>682.31399999999996</c:v>
                </c:pt>
                <c:pt idx="683">
                  <c:v>683.31299999999999</c:v>
                </c:pt>
                <c:pt idx="684">
                  <c:v>684.31200000000001</c:v>
                </c:pt>
                <c:pt idx="685">
                  <c:v>685.31100000000004</c:v>
                </c:pt>
                <c:pt idx="686">
                  <c:v>686.31</c:v>
                </c:pt>
                <c:pt idx="687">
                  <c:v>687.30899999999997</c:v>
                </c:pt>
                <c:pt idx="688">
                  <c:v>688.30799999999999</c:v>
                </c:pt>
                <c:pt idx="689">
                  <c:v>689.30700000000002</c:v>
                </c:pt>
                <c:pt idx="690">
                  <c:v>690.30600000000004</c:v>
                </c:pt>
                <c:pt idx="691">
                  <c:v>691.30499999999995</c:v>
                </c:pt>
                <c:pt idx="692">
                  <c:v>692.30399999999997</c:v>
                </c:pt>
                <c:pt idx="693">
                  <c:v>693.303</c:v>
                </c:pt>
                <c:pt idx="694">
                  <c:v>694.30200000000002</c:v>
                </c:pt>
                <c:pt idx="695">
                  <c:v>695.30100000000004</c:v>
                </c:pt>
                <c:pt idx="696">
                  <c:v>696.3</c:v>
                </c:pt>
                <c:pt idx="697">
                  <c:v>697.29899999999998</c:v>
                </c:pt>
                <c:pt idx="698">
                  <c:v>698.298</c:v>
                </c:pt>
                <c:pt idx="699">
                  <c:v>699.29700000000003</c:v>
                </c:pt>
                <c:pt idx="700">
                  <c:v>700.29600000000005</c:v>
                </c:pt>
                <c:pt idx="701">
                  <c:v>701.29499999999996</c:v>
                </c:pt>
                <c:pt idx="702">
                  <c:v>702.29399999999998</c:v>
                </c:pt>
                <c:pt idx="703">
                  <c:v>703.29300000000001</c:v>
                </c:pt>
                <c:pt idx="704">
                  <c:v>704.29200000000003</c:v>
                </c:pt>
                <c:pt idx="705">
                  <c:v>705.29100000000005</c:v>
                </c:pt>
                <c:pt idx="706">
                  <c:v>706.29</c:v>
                </c:pt>
                <c:pt idx="707">
                  <c:v>707.28899999999999</c:v>
                </c:pt>
                <c:pt idx="708">
                  <c:v>708.28800000000001</c:v>
                </c:pt>
                <c:pt idx="709">
                  <c:v>709.28700000000003</c:v>
                </c:pt>
                <c:pt idx="710">
                  <c:v>710.28599999999994</c:v>
                </c:pt>
                <c:pt idx="711">
                  <c:v>711.28499999999997</c:v>
                </c:pt>
                <c:pt idx="712">
                  <c:v>712.28399999999999</c:v>
                </c:pt>
                <c:pt idx="713">
                  <c:v>713.28300000000002</c:v>
                </c:pt>
                <c:pt idx="714">
                  <c:v>714.28200000000004</c:v>
                </c:pt>
                <c:pt idx="715">
                  <c:v>715.28099999999995</c:v>
                </c:pt>
                <c:pt idx="716">
                  <c:v>716.28</c:v>
                </c:pt>
                <c:pt idx="717">
                  <c:v>717.279</c:v>
                </c:pt>
                <c:pt idx="718">
                  <c:v>718.27800000000002</c:v>
                </c:pt>
                <c:pt idx="719">
                  <c:v>719.27700000000004</c:v>
                </c:pt>
                <c:pt idx="720">
                  <c:v>720.27599999999995</c:v>
                </c:pt>
                <c:pt idx="721">
                  <c:v>721.27499999999998</c:v>
                </c:pt>
                <c:pt idx="722">
                  <c:v>722.274</c:v>
                </c:pt>
                <c:pt idx="723">
                  <c:v>723.27300000000002</c:v>
                </c:pt>
                <c:pt idx="724">
                  <c:v>724.27200000000005</c:v>
                </c:pt>
                <c:pt idx="725">
                  <c:v>725.27099999999996</c:v>
                </c:pt>
                <c:pt idx="726">
                  <c:v>726.27</c:v>
                </c:pt>
                <c:pt idx="727">
                  <c:v>727.26900000000001</c:v>
                </c:pt>
                <c:pt idx="728">
                  <c:v>728.26800000000003</c:v>
                </c:pt>
                <c:pt idx="729">
                  <c:v>729.26700000000005</c:v>
                </c:pt>
                <c:pt idx="730">
                  <c:v>730.26599999999996</c:v>
                </c:pt>
                <c:pt idx="731">
                  <c:v>731.26499999999999</c:v>
                </c:pt>
                <c:pt idx="732">
                  <c:v>732.26400000000001</c:v>
                </c:pt>
                <c:pt idx="733">
                  <c:v>733.26300000000003</c:v>
                </c:pt>
                <c:pt idx="734">
                  <c:v>734.26199999999994</c:v>
                </c:pt>
                <c:pt idx="735">
                  <c:v>735.26099999999997</c:v>
                </c:pt>
                <c:pt idx="736">
                  <c:v>736.26</c:v>
                </c:pt>
                <c:pt idx="737">
                  <c:v>737.25900000000001</c:v>
                </c:pt>
                <c:pt idx="738">
                  <c:v>738.25800000000004</c:v>
                </c:pt>
                <c:pt idx="739">
                  <c:v>739.25699999999995</c:v>
                </c:pt>
                <c:pt idx="740">
                  <c:v>740.25599999999997</c:v>
                </c:pt>
                <c:pt idx="741">
                  <c:v>741.255</c:v>
                </c:pt>
                <c:pt idx="742">
                  <c:v>742.25400000000002</c:v>
                </c:pt>
                <c:pt idx="743">
                  <c:v>743.25300000000004</c:v>
                </c:pt>
                <c:pt idx="744">
                  <c:v>744.25199999999995</c:v>
                </c:pt>
                <c:pt idx="745">
                  <c:v>745.25099999999998</c:v>
                </c:pt>
                <c:pt idx="746">
                  <c:v>746.25</c:v>
                </c:pt>
                <c:pt idx="747">
                  <c:v>747.24900000000002</c:v>
                </c:pt>
                <c:pt idx="748">
                  <c:v>748.24800000000005</c:v>
                </c:pt>
                <c:pt idx="749">
                  <c:v>749.24699999999996</c:v>
                </c:pt>
                <c:pt idx="750">
                  <c:v>750.24599999999998</c:v>
                </c:pt>
                <c:pt idx="751">
                  <c:v>751.245</c:v>
                </c:pt>
                <c:pt idx="752">
                  <c:v>752.24400000000003</c:v>
                </c:pt>
                <c:pt idx="753">
                  <c:v>753.24300000000005</c:v>
                </c:pt>
                <c:pt idx="754">
                  <c:v>754.24199999999996</c:v>
                </c:pt>
                <c:pt idx="755">
                  <c:v>755.24099999999999</c:v>
                </c:pt>
                <c:pt idx="756">
                  <c:v>756.24</c:v>
                </c:pt>
                <c:pt idx="757">
                  <c:v>757.23900000000003</c:v>
                </c:pt>
                <c:pt idx="758">
                  <c:v>758.23800000000006</c:v>
                </c:pt>
                <c:pt idx="759">
                  <c:v>759.23699999999997</c:v>
                </c:pt>
                <c:pt idx="760">
                  <c:v>760.23599999999999</c:v>
                </c:pt>
                <c:pt idx="761">
                  <c:v>761.23500000000001</c:v>
                </c:pt>
                <c:pt idx="762">
                  <c:v>762.23400000000004</c:v>
                </c:pt>
                <c:pt idx="763">
                  <c:v>763.23299999999995</c:v>
                </c:pt>
                <c:pt idx="764">
                  <c:v>764.23199999999997</c:v>
                </c:pt>
                <c:pt idx="765">
                  <c:v>765.23099999999999</c:v>
                </c:pt>
                <c:pt idx="766">
                  <c:v>766.23</c:v>
                </c:pt>
                <c:pt idx="767">
                  <c:v>767.22900000000004</c:v>
                </c:pt>
                <c:pt idx="768">
                  <c:v>768.22799999999995</c:v>
                </c:pt>
                <c:pt idx="769">
                  <c:v>769.22699999999998</c:v>
                </c:pt>
                <c:pt idx="770">
                  <c:v>770.226</c:v>
                </c:pt>
                <c:pt idx="771">
                  <c:v>771.22500000000002</c:v>
                </c:pt>
                <c:pt idx="772">
                  <c:v>772.22400000000005</c:v>
                </c:pt>
                <c:pt idx="773">
                  <c:v>773.22299999999996</c:v>
                </c:pt>
                <c:pt idx="774">
                  <c:v>774.22199999999998</c:v>
                </c:pt>
                <c:pt idx="775">
                  <c:v>775.221</c:v>
                </c:pt>
                <c:pt idx="776">
                  <c:v>776.22</c:v>
                </c:pt>
                <c:pt idx="777">
                  <c:v>777.21900000000005</c:v>
                </c:pt>
                <c:pt idx="778">
                  <c:v>778.21799999999996</c:v>
                </c:pt>
                <c:pt idx="779">
                  <c:v>779.21699999999998</c:v>
                </c:pt>
                <c:pt idx="780">
                  <c:v>780.21600000000001</c:v>
                </c:pt>
                <c:pt idx="781">
                  <c:v>781.21500000000003</c:v>
                </c:pt>
                <c:pt idx="782">
                  <c:v>782.21400000000006</c:v>
                </c:pt>
                <c:pt idx="783">
                  <c:v>783.21299999999997</c:v>
                </c:pt>
                <c:pt idx="784">
                  <c:v>784.21199999999999</c:v>
                </c:pt>
                <c:pt idx="785">
                  <c:v>785.21100000000001</c:v>
                </c:pt>
                <c:pt idx="786">
                  <c:v>786.21</c:v>
                </c:pt>
                <c:pt idx="787">
                  <c:v>787.20899999999995</c:v>
                </c:pt>
                <c:pt idx="788">
                  <c:v>788.20799999999997</c:v>
                </c:pt>
                <c:pt idx="789">
                  <c:v>789.20699999999999</c:v>
                </c:pt>
                <c:pt idx="790">
                  <c:v>790.20600000000002</c:v>
                </c:pt>
                <c:pt idx="791">
                  <c:v>791.20500000000004</c:v>
                </c:pt>
                <c:pt idx="792">
                  <c:v>792.20399999999995</c:v>
                </c:pt>
                <c:pt idx="793">
                  <c:v>793.20299999999997</c:v>
                </c:pt>
                <c:pt idx="794">
                  <c:v>794.202</c:v>
                </c:pt>
                <c:pt idx="795">
                  <c:v>795.20100000000002</c:v>
                </c:pt>
                <c:pt idx="796">
                  <c:v>796.2</c:v>
                </c:pt>
                <c:pt idx="797">
                  <c:v>797.19899999999996</c:v>
                </c:pt>
                <c:pt idx="798">
                  <c:v>798.19799999999998</c:v>
                </c:pt>
                <c:pt idx="799">
                  <c:v>799.197</c:v>
                </c:pt>
                <c:pt idx="800">
                  <c:v>800.19600000000003</c:v>
                </c:pt>
                <c:pt idx="801">
                  <c:v>801.19500000000005</c:v>
                </c:pt>
                <c:pt idx="802">
                  <c:v>802.19399999999996</c:v>
                </c:pt>
                <c:pt idx="803">
                  <c:v>803.19299999999998</c:v>
                </c:pt>
                <c:pt idx="804">
                  <c:v>804.19200000000001</c:v>
                </c:pt>
                <c:pt idx="805">
                  <c:v>805.19100000000003</c:v>
                </c:pt>
                <c:pt idx="806">
                  <c:v>806.19</c:v>
                </c:pt>
                <c:pt idx="807">
                  <c:v>807.18899999999996</c:v>
                </c:pt>
                <c:pt idx="808">
                  <c:v>808.18799999999999</c:v>
                </c:pt>
                <c:pt idx="809">
                  <c:v>809.18700000000001</c:v>
                </c:pt>
                <c:pt idx="810">
                  <c:v>810.18600000000004</c:v>
                </c:pt>
                <c:pt idx="811">
                  <c:v>811.18499999999995</c:v>
                </c:pt>
                <c:pt idx="812">
                  <c:v>812.18399999999997</c:v>
                </c:pt>
                <c:pt idx="813">
                  <c:v>813.18299999999999</c:v>
                </c:pt>
                <c:pt idx="814">
                  <c:v>814.18200000000002</c:v>
                </c:pt>
                <c:pt idx="815">
                  <c:v>815.18100000000004</c:v>
                </c:pt>
                <c:pt idx="816">
                  <c:v>816.18</c:v>
                </c:pt>
                <c:pt idx="817">
                  <c:v>817.17899999999997</c:v>
                </c:pt>
                <c:pt idx="818">
                  <c:v>818.178</c:v>
                </c:pt>
                <c:pt idx="819">
                  <c:v>819.17700000000002</c:v>
                </c:pt>
                <c:pt idx="820">
                  <c:v>820.17600000000004</c:v>
                </c:pt>
                <c:pt idx="821">
                  <c:v>821.17499999999995</c:v>
                </c:pt>
                <c:pt idx="822">
                  <c:v>822.17399999999998</c:v>
                </c:pt>
                <c:pt idx="823">
                  <c:v>823.173</c:v>
                </c:pt>
                <c:pt idx="824">
                  <c:v>824.17200000000003</c:v>
                </c:pt>
                <c:pt idx="825">
                  <c:v>825.17100000000005</c:v>
                </c:pt>
                <c:pt idx="826">
                  <c:v>826.17</c:v>
                </c:pt>
                <c:pt idx="827">
                  <c:v>827.16899999999998</c:v>
                </c:pt>
                <c:pt idx="828">
                  <c:v>828.16800000000001</c:v>
                </c:pt>
                <c:pt idx="829">
                  <c:v>829.16700000000003</c:v>
                </c:pt>
                <c:pt idx="830">
                  <c:v>830.16600000000005</c:v>
                </c:pt>
                <c:pt idx="831">
                  <c:v>831.16499999999996</c:v>
                </c:pt>
                <c:pt idx="832">
                  <c:v>832.16399999999999</c:v>
                </c:pt>
                <c:pt idx="833">
                  <c:v>833.16300000000001</c:v>
                </c:pt>
                <c:pt idx="834">
                  <c:v>834.16200000000003</c:v>
                </c:pt>
                <c:pt idx="835">
                  <c:v>835.16099999999994</c:v>
                </c:pt>
                <c:pt idx="836">
                  <c:v>836.16</c:v>
                </c:pt>
                <c:pt idx="837">
                  <c:v>837.15899999999999</c:v>
                </c:pt>
                <c:pt idx="838">
                  <c:v>838.15800000000002</c:v>
                </c:pt>
                <c:pt idx="839">
                  <c:v>839.15700000000004</c:v>
                </c:pt>
                <c:pt idx="840">
                  <c:v>840.15599999999995</c:v>
                </c:pt>
                <c:pt idx="841">
                  <c:v>841.15499999999997</c:v>
                </c:pt>
                <c:pt idx="842">
                  <c:v>842.154</c:v>
                </c:pt>
                <c:pt idx="843">
                  <c:v>843.15300000000002</c:v>
                </c:pt>
                <c:pt idx="844">
                  <c:v>844.15200000000004</c:v>
                </c:pt>
                <c:pt idx="845">
                  <c:v>845.15099999999995</c:v>
                </c:pt>
                <c:pt idx="846">
                  <c:v>846.15</c:v>
                </c:pt>
                <c:pt idx="847">
                  <c:v>847.149</c:v>
                </c:pt>
                <c:pt idx="848">
                  <c:v>848.14800000000002</c:v>
                </c:pt>
                <c:pt idx="849">
                  <c:v>849.14700000000005</c:v>
                </c:pt>
                <c:pt idx="850">
                  <c:v>850.14599999999996</c:v>
                </c:pt>
                <c:pt idx="851">
                  <c:v>851.14499999999998</c:v>
                </c:pt>
                <c:pt idx="852">
                  <c:v>852.14400000000001</c:v>
                </c:pt>
                <c:pt idx="853">
                  <c:v>853.14300000000003</c:v>
                </c:pt>
                <c:pt idx="854">
                  <c:v>854.14200000000005</c:v>
                </c:pt>
                <c:pt idx="855">
                  <c:v>855.14099999999996</c:v>
                </c:pt>
                <c:pt idx="856">
                  <c:v>856.14</c:v>
                </c:pt>
                <c:pt idx="857">
                  <c:v>857.13900000000001</c:v>
                </c:pt>
                <c:pt idx="858">
                  <c:v>858.13800000000003</c:v>
                </c:pt>
                <c:pt idx="859">
                  <c:v>859.13699999999994</c:v>
                </c:pt>
                <c:pt idx="860">
                  <c:v>860.13599999999997</c:v>
                </c:pt>
                <c:pt idx="861">
                  <c:v>861.13499999999999</c:v>
                </c:pt>
                <c:pt idx="862">
                  <c:v>862.13400000000001</c:v>
                </c:pt>
                <c:pt idx="863">
                  <c:v>863.13300000000004</c:v>
                </c:pt>
                <c:pt idx="864">
                  <c:v>864.13199999999995</c:v>
                </c:pt>
                <c:pt idx="865">
                  <c:v>865.13099999999997</c:v>
                </c:pt>
                <c:pt idx="866">
                  <c:v>866.13</c:v>
                </c:pt>
                <c:pt idx="867">
                  <c:v>867.12900000000002</c:v>
                </c:pt>
                <c:pt idx="868">
                  <c:v>868.12800000000004</c:v>
                </c:pt>
                <c:pt idx="869">
                  <c:v>869.12699999999995</c:v>
                </c:pt>
                <c:pt idx="870">
                  <c:v>870.12599999999998</c:v>
                </c:pt>
                <c:pt idx="871">
                  <c:v>871.125</c:v>
                </c:pt>
                <c:pt idx="872">
                  <c:v>872.12400000000002</c:v>
                </c:pt>
                <c:pt idx="873">
                  <c:v>873.12300000000005</c:v>
                </c:pt>
                <c:pt idx="874">
                  <c:v>874.12199999999996</c:v>
                </c:pt>
                <c:pt idx="875">
                  <c:v>875.12099999999998</c:v>
                </c:pt>
                <c:pt idx="876">
                  <c:v>876.12</c:v>
                </c:pt>
                <c:pt idx="877">
                  <c:v>877.11900000000003</c:v>
                </c:pt>
                <c:pt idx="878">
                  <c:v>878.11800000000005</c:v>
                </c:pt>
                <c:pt idx="879">
                  <c:v>879.11699999999996</c:v>
                </c:pt>
                <c:pt idx="880">
                  <c:v>880.11599999999999</c:v>
                </c:pt>
                <c:pt idx="881">
                  <c:v>881.11500000000001</c:v>
                </c:pt>
                <c:pt idx="882">
                  <c:v>882.11400000000003</c:v>
                </c:pt>
                <c:pt idx="883">
                  <c:v>883.11300000000006</c:v>
                </c:pt>
                <c:pt idx="884">
                  <c:v>884.11199999999997</c:v>
                </c:pt>
                <c:pt idx="885">
                  <c:v>885.11099999999999</c:v>
                </c:pt>
                <c:pt idx="886">
                  <c:v>886.11</c:v>
                </c:pt>
                <c:pt idx="887">
                  <c:v>887.10900000000004</c:v>
                </c:pt>
                <c:pt idx="888">
                  <c:v>888.10799999999995</c:v>
                </c:pt>
                <c:pt idx="889">
                  <c:v>889.10699999999997</c:v>
                </c:pt>
                <c:pt idx="890">
                  <c:v>890.10599999999999</c:v>
                </c:pt>
                <c:pt idx="891">
                  <c:v>891.10500000000002</c:v>
                </c:pt>
                <c:pt idx="892">
                  <c:v>892.10400000000004</c:v>
                </c:pt>
                <c:pt idx="893">
                  <c:v>893.10299999999995</c:v>
                </c:pt>
                <c:pt idx="894">
                  <c:v>894.10199999999998</c:v>
                </c:pt>
                <c:pt idx="895">
                  <c:v>895.101</c:v>
                </c:pt>
                <c:pt idx="896">
                  <c:v>896.1</c:v>
                </c:pt>
                <c:pt idx="897">
                  <c:v>897.09900000000005</c:v>
                </c:pt>
                <c:pt idx="898">
                  <c:v>898.09799999999996</c:v>
                </c:pt>
                <c:pt idx="899">
                  <c:v>899.09699999999998</c:v>
                </c:pt>
                <c:pt idx="900">
                  <c:v>900.096</c:v>
                </c:pt>
                <c:pt idx="901">
                  <c:v>901.09500000000003</c:v>
                </c:pt>
                <c:pt idx="902">
                  <c:v>902.09400000000005</c:v>
                </c:pt>
                <c:pt idx="903">
                  <c:v>903.09299999999996</c:v>
                </c:pt>
                <c:pt idx="904">
                  <c:v>904.09199999999998</c:v>
                </c:pt>
                <c:pt idx="905">
                  <c:v>905.09100000000001</c:v>
                </c:pt>
                <c:pt idx="906">
                  <c:v>906.09</c:v>
                </c:pt>
                <c:pt idx="907">
                  <c:v>907.08900000000006</c:v>
                </c:pt>
                <c:pt idx="908">
                  <c:v>908.08799999999997</c:v>
                </c:pt>
                <c:pt idx="909">
                  <c:v>909.08699999999999</c:v>
                </c:pt>
                <c:pt idx="910">
                  <c:v>910.08600000000001</c:v>
                </c:pt>
                <c:pt idx="911">
                  <c:v>911.08500000000004</c:v>
                </c:pt>
                <c:pt idx="912">
                  <c:v>912.08399999999995</c:v>
                </c:pt>
                <c:pt idx="913">
                  <c:v>913.08299999999997</c:v>
                </c:pt>
                <c:pt idx="914">
                  <c:v>914.08199999999999</c:v>
                </c:pt>
                <c:pt idx="915">
                  <c:v>915.08100000000002</c:v>
                </c:pt>
                <c:pt idx="916">
                  <c:v>916.08</c:v>
                </c:pt>
                <c:pt idx="917">
                  <c:v>917.07899999999995</c:v>
                </c:pt>
                <c:pt idx="918">
                  <c:v>918.07799999999997</c:v>
                </c:pt>
                <c:pt idx="919">
                  <c:v>919.077</c:v>
                </c:pt>
                <c:pt idx="920">
                  <c:v>920.07600000000002</c:v>
                </c:pt>
                <c:pt idx="921">
                  <c:v>921.07500000000005</c:v>
                </c:pt>
                <c:pt idx="922">
                  <c:v>922.07399999999996</c:v>
                </c:pt>
                <c:pt idx="923">
                  <c:v>923.07299999999998</c:v>
                </c:pt>
                <c:pt idx="924">
                  <c:v>924.072</c:v>
                </c:pt>
                <c:pt idx="925">
                  <c:v>925.07100000000003</c:v>
                </c:pt>
                <c:pt idx="926">
                  <c:v>926.07</c:v>
                </c:pt>
                <c:pt idx="927">
                  <c:v>927.06899999999996</c:v>
                </c:pt>
                <c:pt idx="928">
                  <c:v>928.06799999999998</c:v>
                </c:pt>
                <c:pt idx="929">
                  <c:v>929.06700000000001</c:v>
                </c:pt>
                <c:pt idx="930">
                  <c:v>930.06600000000003</c:v>
                </c:pt>
                <c:pt idx="931">
                  <c:v>931.06500000000005</c:v>
                </c:pt>
                <c:pt idx="932">
                  <c:v>932.06399999999996</c:v>
                </c:pt>
                <c:pt idx="933">
                  <c:v>933.06299999999999</c:v>
                </c:pt>
                <c:pt idx="934">
                  <c:v>934.06200000000001</c:v>
                </c:pt>
                <c:pt idx="935">
                  <c:v>935.06100000000004</c:v>
                </c:pt>
                <c:pt idx="936">
                  <c:v>936.06</c:v>
                </c:pt>
                <c:pt idx="937">
                  <c:v>937.05899999999997</c:v>
                </c:pt>
                <c:pt idx="938">
                  <c:v>938.05799999999999</c:v>
                </c:pt>
                <c:pt idx="939">
                  <c:v>939.05700000000002</c:v>
                </c:pt>
                <c:pt idx="940">
                  <c:v>940.05600000000004</c:v>
                </c:pt>
                <c:pt idx="941">
                  <c:v>941.05499999999995</c:v>
                </c:pt>
                <c:pt idx="942">
                  <c:v>942.05399999999997</c:v>
                </c:pt>
                <c:pt idx="943">
                  <c:v>943.053</c:v>
                </c:pt>
                <c:pt idx="944">
                  <c:v>944.05200000000002</c:v>
                </c:pt>
                <c:pt idx="945">
                  <c:v>945.05100000000004</c:v>
                </c:pt>
                <c:pt idx="946">
                  <c:v>946.05</c:v>
                </c:pt>
                <c:pt idx="947">
                  <c:v>947.04899999999998</c:v>
                </c:pt>
                <c:pt idx="948">
                  <c:v>948.048</c:v>
                </c:pt>
                <c:pt idx="949">
                  <c:v>949.04700000000003</c:v>
                </c:pt>
                <c:pt idx="950">
                  <c:v>950.04600000000005</c:v>
                </c:pt>
                <c:pt idx="951">
                  <c:v>951.04499999999996</c:v>
                </c:pt>
                <c:pt idx="952">
                  <c:v>952.04399999999998</c:v>
                </c:pt>
                <c:pt idx="953">
                  <c:v>953.04300000000001</c:v>
                </c:pt>
                <c:pt idx="954">
                  <c:v>954.04200000000003</c:v>
                </c:pt>
                <c:pt idx="955">
                  <c:v>955.04100000000005</c:v>
                </c:pt>
                <c:pt idx="956">
                  <c:v>956.04</c:v>
                </c:pt>
                <c:pt idx="957">
                  <c:v>957.03899999999999</c:v>
                </c:pt>
                <c:pt idx="958">
                  <c:v>958.03800000000001</c:v>
                </c:pt>
                <c:pt idx="959">
                  <c:v>959.03700000000003</c:v>
                </c:pt>
                <c:pt idx="960">
                  <c:v>960.03599999999994</c:v>
                </c:pt>
                <c:pt idx="961">
                  <c:v>961.03499999999997</c:v>
                </c:pt>
                <c:pt idx="962">
                  <c:v>962.03399999999999</c:v>
                </c:pt>
                <c:pt idx="963">
                  <c:v>963.03300000000002</c:v>
                </c:pt>
                <c:pt idx="964">
                  <c:v>964.03200000000004</c:v>
                </c:pt>
                <c:pt idx="965">
                  <c:v>965.03099999999995</c:v>
                </c:pt>
                <c:pt idx="966">
                  <c:v>966.03</c:v>
                </c:pt>
                <c:pt idx="967">
                  <c:v>967.029</c:v>
                </c:pt>
                <c:pt idx="968">
                  <c:v>968.02800000000002</c:v>
                </c:pt>
                <c:pt idx="969">
                  <c:v>969.02700000000004</c:v>
                </c:pt>
                <c:pt idx="970">
                  <c:v>970.02599999999995</c:v>
                </c:pt>
                <c:pt idx="971">
                  <c:v>971.02499999999998</c:v>
                </c:pt>
                <c:pt idx="972">
                  <c:v>972.024</c:v>
                </c:pt>
                <c:pt idx="973">
                  <c:v>973.02300000000002</c:v>
                </c:pt>
                <c:pt idx="974">
                  <c:v>974.02200000000005</c:v>
                </c:pt>
                <c:pt idx="975">
                  <c:v>975.02099999999996</c:v>
                </c:pt>
                <c:pt idx="976">
                  <c:v>976.02</c:v>
                </c:pt>
                <c:pt idx="977">
                  <c:v>977.01900000000001</c:v>
                </c:pt>
                <c:pt idx="978">
                  <c:v>978.01800000000003</c:v>
                </c:pt>
                <c:pt idx="979">
                  <c:v>979.01700000000005</c:v>
                </c:pt>
                <c:pt idx="980">
                  <c:v>980.01599999999996</c:v>
                </c:pt>
                <c:pt idx="981">
                  <c:v>981.01499999999999</c:v>
                </c:pt>
                <c:pt idx="982">
                  <c:v>982.01400000000001</c:v>
                </c:pt>
                <c:pt idx="983">
                  <c:v>983.01300000000003</c:v>
                </c:pt>
                <c:pt idx="984">
                  <c:v>984.01199999999994</c:v>
                </c:pt>
                <c:pt idx="985">
                  <c:v>985.01099999999997</c:v>
                </c:pt>
                <c:pt idx="986">
                  <c:v>986.01</c:v>
                </c:pt>
                <c:pt idx="987">
                  <c:v>987.00900000000001</c:v>
                </c:pt>
                <c:pt idx="988">
                  <c:v>988.00800000000004</c:v>
                </c:pt>
                <c:pt idx="989">
                  <c:v>989.00699999999995</c:v>
                </c:pt>
                <c:pt idx="990">
                  <c:v>990.00599999999997</c:v>
                </c:pt>
                <c:pt idx="991">
                  <c:v>991.005</c:v>
                </c:pt>
                <c:pt idx="992">
                  <c:v>992.00400000000002</c:v>
                </c:pt>
                <c:pt idx="993">
                  <c:v>993.00300000000004</c:v>
                </c:pt>
                <c:pt idx="994">
                  <c:v>994.00199999999995</c:v>
                </c:pt>
                <c:pt idx="995">
                  <c:v>995.00099999999998</c:v>
                </c:pt>
                <c:pt idx="996">
                  <c:v>996</c:v>
                </c:pt>
                <c:pt idx="997">
                  <c:v>996.99900000000002</c:v>
                </c:pt>
                <c:pt idx="998">
                  <c:v>997.99800000000005</c:v>
                </c:pt>
                <c:pt idx="999">
                  <c:v>998.99699999999996</c:v>
                </c:pt>
                <c:pt idx="1000">
                  <c:v>999.99599999999998</c:v>
                </c:pt>
              </c:numCache>
            </c:numRef>
          </c:xVal>
          <c:yVal>
            <c:numRef>
              <c:f>drug_plot!$D$2:$D$1002</c:f>
              <c:numCache>
                <c:formatCode>General</c:formatCode>
                <c:ptCount val="1001"/>
                <c:pt idx="0">
                  <c:v>-89.319269000000006</c:v>
                </c:pt>
                <c:pt idx="1">
                  <c:v>-89.319406000000001</c:v>
                </c:pt>
                <c:pt idx="2">
                  <c:v>-89.319541999999998</c:v>
                </c:pt>
                <c:pt idx="3">
                  <c:v>-89.319676999999999</c:v>
                </c:pt>
                <c:pt idx="4">
                  <c:v>-89.319811000000001</c:v>
                </c:pt>
                <c:pt idx="5">
                  <c:v>-89.319945000000004</c:v>
                </c:pt>
                <c:pt idx="6">
                  <c:v>-89.320076999999998</c:v>
                </c:pt>
                <c:pt idx="7">
                  <c:v>-89.320209000000006</c:v>
                </c:pt>
                <c:pt idx="8">
                  <c:v>-89.320339000000004</c:v>
                </c:pt>
                <c:pt idx="9">
                  <c:v>-89.320469000000003</c:v>
                </c:pt>
                <c:pt idx="10">
                  <c:v>-0.31637399999999999</c:v>
                </c:pt>
                <c:pt idx="11">
                  <c:v>32.012464000000001</c:v>
                </c:pt>
                <c:pt idx="12">
                  <c:v>28.203284</c:v>
                </c:pt>
                <c:pt idx="13">
                  <c:v>25.068740999999999</c:v>
                </c:pt>
                <c:pt idx="14">
                  <c:v>22.859947999999999</c:v>
                </c:pt>
                <c:pt idx="15">
                  <c:v>21.394563000000002</c:v>
                </c:pt>
                <c:pt idx="16">
                  <c:v>20.445675999999999</c:v>
                </c:pt>
                <c:pt idx="17">
                  <c:v>19.844619999999999</c:v>
                </c:pt>
                <c:pt idx="18">
                  <c:v>19.486464000000002</c:v>
                </c:pt>
                <c:pt idx="19">
                  <c:v>19.307027999999999</c:v>
                </c:pt>
                <c:pt idx="20">
                  <c:v>19.261911999999999</c:v>
                </c:pt>
                <c:pt idx="21">
                  <c:v>19.315694000000001</c:v>
                </c:pt>
                <c:pt idx="22">
                  <c:v>19.438472999999998</c:v>
                </c:pt>
                <c:pt idx="23">
                  <c:v>19.605371000000002</c:v>
                </c:pt>
                <c:pt idx="24">
                  <c:v>19.796519</c:v>
                </c:pt>
                <c:pt idx="25">
                  <c:v>19.996766000000001</c:v>
                </c:pt>
                <c:pt idx="26">
                  <c:v>20.195087999999998</c:v>
                </c:pt>
                <c:pt idx="27">
                  <c:v>20.383848</c:v>
                </c:pt>
                <c:pt idx="28">
                  <c:v>20.558055</c:v>
                </c:pt>
                <c:pt idx="29">
                  <c:v>20.714714000000001</c:v>
                </c:pt>
                <c:pt idx="30">
                  <c:v>20.852276</c:v>
                </c:pt>
                <c:pt idx="31">
                  <c:v>20.970212</c:v>
                </c:pt>
                <c:pt idx="32">
                  <c:v>21.068687000000001</c:v>
                </c:pt>
                <c:pt idx="33">
                  <c:v>21.148319000000001</c:v>
                </c:pt>
                <c:pt idx="34">
                  <c:v>21.210004999999999</c:v>
                </c:pt>
                <c:pt idx="35">
                  <c:v>21.254799999999999</c:v>
                </c:pt>
                <c:pt idx="36">
                  <c:v>21.283829000000001</c:v>
                </c:pt>
                <c:pt idx="37">
                  <c:v>21.298231000000001</c:v>
                </c:pt>
                <c:pt idx="38">
                  <c:v>21.299125</c:v>
                </c:pt>
                <c:pt idx="39">
                  <c:v>21.287580999999999</c:v>
                </c:pt>
                <c:pt idx="40">
                  <c:v>21.264607999999999</c:v>
                </c:pt>
                <c:pt idx="41">
                  <c:v>21.231151000000001</c:v>
                </c:pt>
                <c:pt idx="42">
                  <c:v>21.188082000000001</c:v>
                </c:pt>
                <c:pt idx="43">
                  <c:v>21.136206999999999</c:v>
                </c:pt>
                <c:pt idx="44">
                  <c:v>21.076263000000001</c:v>
                </c:pt>
                <c:pt idx="45">
                  <c:v>21.008925999999999</c:v>
                </c:pt>
                <c:pt idx="46">
                  <c:v>20.934813999999999</c:v>
                </c:pt>
                <c:pt idx="47">
                  <c:v>20.854488</c:v>
                </c:pt>
                <c:pt idx="48">
                  <c:v>20.768462</c:v>
                </c:pt>
                <c:pt idx="49">
                  <c:v>20.677204</c:v>
                </c:pt>
                <c:pt idx="50">
                  <c:v>20.581140999999999</c:v>
                </c:pt>
                <c:pt idx="51">
                  <c:v>20.480664999999998</c:v>
                </c:pt>
                <c:pt idx="52">
                  <c:v>20.376131000000001</c:v>
                </c:pt>
                <c:pt idx="53">
                  <c:v>20.267868</c:v>
                </c:pt>
                <c:pt idx="54">
                  <c:v>20.156174</c:v>
                </c:pt>
                <c:pt idx="55">
                  <c:v>20.041326000000002</c:v>
                </c:pt>
                <c:pt idx="56">
                  <c:v>19.923579</c:v>
                </c:pt>
                <c:pt idx="57">
                  <c:v>19.803166999999998</c:v>
                </c:pt>
                <c:pt idx="58">
                  <c:v>19.680306000000002</c:v>
                </c:pt>
                <c:pt idx="59">
                  <c:v>19.555198000000001</c:v>
                </c:pt>
                <c:pt idx="60">
                  <c:v>19.42803</c:v>
                </c:pt>
                <c:pt idx="61">
                  <c:v>19.298977000000001</c:v>
                </c:pt>
                <c:pt idx="62">
                  <c:v>19.168199999999999</c:v>
                </c:pt>
                <c:pt idx="63">
                  <c:v>19.035851000000001</c:v>
                </c:pt>
                <c:pt idx="64">
                  <c:v>18.902072</c:v>
                </c:pt>
                <c:pt idx="65">
                  <c:v>18.766997</c:v>
                </c:pt>
                <c:pt idx="66">
                  <c:v>18.630752000000001</c:v>
                </c:pt>
                <c:pt idx="67">
                  <c:v>18.493452999999999</c:v>
                </c:pt>
                <c:pt idx="68">
                  <c:v>18.355211000000001</c:v>
                </c:pt>
                <c:pt idx="69">
                  <c:v>18.216132999999999</c:v>
                </c:pt>
                <c:pt idx="70">
                  <c:v>18.076315000000001</c:v>
                </c:pt>
                <c:pt idx="71">
                  <c:v>17.935852000000001</c:v>
                </c:pt>
                <c:pt idx="72">
                  <c:v>17.794830999999999</c:v>
                </c:pt>
                <c:pt idx="73">
                  <c:v>17.653335999999999</c:v>
                </c:pt>
                <c:pt idx="74">
                  <c:v>17.511444999999998</c:v>
                </c:pt>
                <c:pt idx="75">
                  <c:v>17.369232</c:v>
                </c:pt>
                <c:pt idx="76">
                  <c:v>17.226768</c:v>
                </c:pt>
                <c:pt idx="77">
                  <c:v>17.084119000000001</c:v>
                </c:pt>
                <c:pt idx="78">
                  <c:v>16.941345999999999</c:v>
                </c:pt>
                <c:pt idx="79">
                  <c:v>16.798508000000002</c:v>
                </c:pt>
                <c:pt idx="80">
                  <c:v>16.655660999999998</c:v>
                </c:pt>
                <c:pt idx="81">
                  <c:v>16.512855999999999</c:v>
                </c:pt>
                <c:pt idx="82">
                  <c:v>16.370142999999999</c:v>
                </c:pt>
                <c:pt idx="83">
                  <c:v>16.227564999999998</c:v>
                </c:pt>
                <c:pt idx="84">
                  <c:v>16.085166000000001</c:v>
                </c:pt>
                <c:pt idx="85">
                  <c:v>15.942983999999999</c:v>
                </c:pt>
                <c:pt idx="86">
                  <c:v>15.801057</c:v>
                </c:pt>
                <c:pt idx="87">
                  <c:v>15.659419</c:v>
                </c:pt>
                <c:pt idx="88">
                  <c:v>15.518098999999999</c:v>
                </c:pt>
                <c:pt idx="89">
                  <c:v>15.377129</c:v>
                </c:pt>
                <c:pt idx="90">
                  <c:v>15.236533</c:v>
                </c:pt>
                <c:pt idx="91">
                  <c:v>15.096337</c:v>
                </c:pt>
                <c:pt idx="92">
                  <c:v>14.956564</c:v>
                </c:pt>
                <c:pt idx="93">
                  <c:v>14.817238</c:v>
                </c:pt>
                <c:pt idx="94">
                  <c:v>14.678383999999999</c:v>
                </c:pt>
                <c:pt idx="95">
                  <c:v>14.540031000000001</c:v>
                </c:pt>
                <c:pt idx="96">
                  <c:v>14.402215999999999</c:v>
                </c:pt>
                <c:pt idx="97">
                  <c:v>14.264983000000001</c:v>
                </c:pt>
                <c:pt idx="98">
                  <c:v>14.128387</c:v>
                </c:pt>
                <c:pt idx="99">
                  <c:v>13.992478999999999</c:v>
                </c:pt>
                <c:pt idx="100">
                  <c:v>13.857298999999999</c:v>
                </c:pt>
                <c:pt idx="101">
                  <c:v>13.722866</c:v>
                </c:pt>
                <c:pt idx="102">
                  <c:v>13.589178</c:v>
                </c:pt>
                <c:pt idx="103">
                  <c:v>13.456217000000001</c:v>
                </c:pt>
                <c:pt idx="104">
                  <c:v>13.323957</c:v>
                </c:pt>
                <c:pt idx="105">
                  <c:v>13.192371</c:v>
                </c:pt>
                <c:pt idx="106">
                  <c:v>13.061426000000001</c:v>
                </c:pt>
                <c:pt idx="107">
                  <c:v>12.931092</c:v>
                </c:pt>
                <c:pt idx="108">
                  <c:v>12.801341000000001</c:v>
                </c:pt>
                <c:pt idx="109">
                  <c:v>12.672143</c:v>
                </c:pt>
                <c:pt idx="110">
                  <c:v>12.543469999999999</c:v>
                </c:pt>
                <c:pt idx="111">
                  <c:v>12.415296</c:v>
                </c:pt>
                <c:pt idx="112">
                  <c:v>12.287596000000001</c:v>
                </c:pt>
                <c:pt idx="113">
                  <c:v>12.160342</c:v>
                </c:pt>
                <c:pt idx="114">
                  <c:v>12.033512</c:v>
                </c:pt>
                <c:pt idx="115">
                  <c:v>11.907080000000001</c:v>
                </c:pt>
                <c:pt idx="116">
                  <c:v>11.781021000000001</c:v>
                </c:pt>
                <c:pt idx="117">
                  <c:v>11.655313</c:v>
                </c:pt>
                <c:pt idx="118">
                  <c:v>11.52993</c:v>
                </c:pt>
                <c:pt idx="119">
                  <c:v>11.404849</c:v>
                </c:pt>
                <c:pt idx="120">
                  <c:v>11.280046</c:v>
                </c:pt>
                <c:pt idx="121">
                  <c:v>11.155498</c:v>
                </c:pt>
                <c:pt idx="122">
                  <c:v>11.031180000000001</c:v>
                </c:pt>
                <c:pt idx="123">
                  <c:v>10.907068000000001</c:v>
                </c:pt>
                <c:pt idx="124">
                  <c:v>10.78314</c:v>
                </c:pt>
                <c:pt idx="125">
                  <c:v>10.659369999999999</c:v>
                </c:pt>
                <c:pt idx="126">
                  <c:v>10.535735000000001</c:v>
                </c:pt>
                <c:pt idx="127">
                  <c:v>10.41221</c:v>
                </c:pt>
                <c:pt idx="128">
                  <c:v>10.288773000000001</c:v>
                </c:pt>
                <c:pt idx="129">
                  <c:v>10.165398</c:v>
                </c:pt>
                <c:pt idx="130">
                  <c:v>10.042062</c:v>
                </c:pt>
                <c:pt idx="131">
                  <c:v>9.9187410000000007</c:v>
                </c:pt>
                <c:pt idx="132">
                  <c:v>9.7954109999999996</c:v>
                </c:pt>
                <c:pt idx="133">
                  <c:v>9.6720480000000002</c:v>
                </c:pt>
                <c:pt idx="134">
                  <c:v>9.548629</c:v>
                </c:pt>
                <c:pt idx="135">
                  <c:v>9.4251290000000001</c:v>
                </c:pt>
                <c:pt idx="136">
                  <c:v>9.3015260000000008</c:v>
                </c:pt>
                <c:pt idx="137">
                  <c:v>9.1777960000000007</c:v>
                </c:pt>
                <c:pt idx="138">
                  <c:v>9.0539149999999999</c:v>
                </c:pt>
                <c:pt idx="139">
                  <c:v>8.9298629999999992</c:v>
                </c:pt>
                <c:pt idx="140">
                  <c:v>8.8056140000000003</c:v>
                </c:pt>
                <c:pt idx="141">
                  <c:v>8.6811480000000003</c:v>
                </c:pt>
                <c:pt idx="142">
                  <c:v>8.5564429999999998</c:v>
                </c:pt>
                <c:pt idx="143">
                  <c:v>8.431476</c:v>
                </c:pt>
                <c:pt idx="144">
                  <c:v>8.3062269999999998</c:v>
                </c:pt>
                <c:pt idx="145">
                  <c:v>8.1806750000000008</c:v>
                </c:pt>
                <c:pt idx="146">
                  <c:v>8.0547979999999999</c:v>
                </c:pt>
                <c:pt idx="147">
                  <c:v>7.9285779999999999</c:v>
                </c:pt>
                <c:pt idx="148">
                  <c:v>7.8019949999999998</c:v>
                </c:pt>
                <c:pt idx="149">
                  <c:v>7.6750290000000003</c:v>
                </c:pt>
                <c:pt idx="150">
                  <c:v>7.5476619999999999</c:v>
                </c:pt>
                <c:pt idx="151">
                  <c:v>7.4198769999999996</c:v>
                </c:pt>
                <c:pt idx="152">
                  <c:v>7.2916550000000004</c:v>
                </c:pt>
                <c:pt idx="153">
                  <c:v>7.1629800000000001</c:v>
                </c:pt>
                <c:pt idx="154">
                  <c:v>7.033836</c:v>
                </c:pt>
                <c:pt idx="155">
                  <c:v>6.9042060000000003</c:v>
                </c:pt>
                <c:pt idx="156">
                  <c:v>6.7740770000000001</c:v>
                </c:pt>
                <c:pt idx="157">
                  <c:v>6.6434329999999999</c:v>
                </c:pt>
                <c:pt idx="158">
                  <c:v>6.5122609999999996</c:v>
                </c:pt>
                <c:pt idx="159">
                  <c:v>6.380547</c:v>
                </c:pt>
                <c:pt idx="160">
                  <c:v>6.2482800000000003</c:v>
                </c:pt>
                <c:pt idx="161">
                  <c:v>6.1154469999999996</c:v>
                </c:pt>
                <c:pt idx="162">
                  <c:v>5.9820380000000002</c:v>
                </c:pt>
                <c:pt idx="163">
                  <c:v>5.8480410000000003</c:v>
                </c:pt>
                <c:pt idx="164">
                  <c:v>5.7134479999999996</c:v>
                </c:pt>
                <c:pt idx="165">
                  <c:v>5.5782480000000003</c:v>
                </c:pt>
                <c:pt idx="166">
                  <c:v>5.4424340000000004</c:v>
                </c:pt>
                <c:pt idx="167">
                  <c:v>5.3059979999999998</c:v>
                </c:pt>
                <c:pt idx="168">
                  <c:v>5.1689319999999999</c:v>
                </c:pt>
                <c:pt idx="169">
                  <c:v>5.0312299999999999</c:v>
                </c:pt>
                <c:pt idx="170">
                  <c:v>4.892887</c:v>
                </c:pt>
                <c:pt idx="171">
                  <c:v>4.7538960000000001</c:v>
                </c:pt>
                <c:pt idx="172">
                  <c:v>4.6142529999999997</c:v>
                </c:pt>
                <c:pt idx="173">
                  <c:v>4.473954</c:v>
                </c:pt>
                <c:pt idx="174">
                  <c:v>4.3329959999999996</c:v>
                </c:pt>
                <c:pt idx="175">
                  <c:v>4.1913749999999999</c:v>
                </c:pt>
                <c:pt idx="176">
                  <c:v>4.0490880000000002</c:v>
                </c:pt>
                <c:pt idx="177">
                  <c:v>3.9061349999999999</c:v>
                </c:pt>
                <c:pt idx="178">
                  <c:v>3.7625120000000001</c:v>
                </c:pt>
                <c:pt idx="179">
                  <c:v>3.61822</c:v>
                </c:pt>
                <c:pt idx="180">
                  <c:v>3.4732560000000001</c:v>
                </c:pt>
                <c:pt idx="181">
                  <c:v>3.3276219999999999</c:v>
                </c:pt>
                <c:pt idx="182">
                  <c:v>3.1813159999999998</c:v>
                </c:pt>
                <c:pt idx="183">
                  <c:v>3.0343399999999998</c:v>
                </c:pt>
                <c:pt idx="184">
                  <c:v>2.8866939999999999</c:v>
                </c:pt>
                <c:pt idx="185">
                  <c:v>2.7383799999999998</c:v>
                </c:pt>
                <c:pt idx="186">
                  <c:v>2.5893969999999999</c:v>
                </c:pt>
                <c:pt idx="187">
                  <c:v>2.4397479999999998</c:v>
                </c:pt>
                <c:pt idx="188">
                  <c:v>2.289434</c:v>
                </c:pt>
                <c:pt idx="189">
                  <c:v>2.138458</c:v>
                </c:pt>
                <c:pt idx="190">
                  <c:v>1.9868209999999999</c:v>
                </c:pt>
                <c:pt idx="191">
                  <c:v>1.8345260000000001</c:v>
                </c:pt>
                <c:pt idx="192">
                  <c:v>1.6815739999999999</c:v>
                </c:pt>
                <c:pt idx="193">
                  <c:v>1.527968</c:v>
                </c:pt>
                <c:pt idx="194">
                  <c:v>1.37371</c:v>
                </c:pt>
                <c:pt idx="195">
                  <c:v>1.2188030000000001</c:v>
                </c:pt>
                <c:pt idx="196">
                  <c:v>1.06325</c:v>
                </c:pt>
                <c:pt idx="197">
                  <c:v>0.90705199999999997</c:v>
                </c:pt>
                <c:pt idx="198">
                  <c:v>0.75021199999999999</c:v>
                </c:pt>
                <c:pt idx="199">
                  <c:v>0.59273200000000004</c:v>
                </c:pt>
                <c:pt idx="200">
                  <c:v>0.43461499999999997</c:v>
                </c:pt>
                <c:pt idx="201">
                  <c:v>0.27586300000000002</c:v>
                </c:pt>
                <c:pt idx="202">
                  <c:v>0.116478</c:v>
                </c:pt>
                <c:pt idx="203">
                  <c:v>-4.3536999999999999E-2</c:v>
                </c:pt>
                <c:pt idx="204">
                  <c:v>-0.204181</c:v>
                </c:pt>
                <c:pt idx="205">
                  <c:v>-0.36545299999999997</c:v>
                </c:pt>
                <c:pt idx="206">
                  <c:v>-0.52734899999999996</c:v>
                </c:pt>
                <c:pt idx="207">
                  <c:v>-0.68986899999999995</c:v>
                </c:pt>
                <c:pt idx="208">
                  <c:v>-0.85301000000000005</c:v>
                </c:pt>
                <c:pt idx="209">
                  <c:v>-1.016772</c:v>
                </c:pt>
                <c:pt idx="210">
                  <c:v>-1.1811529999999999</c:v>
                </c:pt>
                <c:pt idx="211">
                  <c:v>-1.3461510000000001</c:v>
                </c:pt>
                <c:pt idx="212">
                  <c:v>-1.5117670000000001</c:v>
                </c:pt>
                <c:pt idx="213">
                  <c:v>-1.677997</c:v>
                </c:pt>
                <c:pt idx="214">
                  <c:v>-1.844843</c:v>
                </c:pt>
                <c:pt idx="215">
                  <c:v>-2.012302</c:v>
                </c:pt>
                <c:pt idx="216">
                  <c:v>-2.1803729999999999</c:v>
                </c:pt>
                <c:pt idx="217">
                  <c:v>-2.3490570000000002</c:v>
                </c:pt>
                <c:pt idx="218">
                  <c:v>-2.5183520000000001</c:v>
                </c:pt>
                <c:pt idx="219">
                  <c:v>-2.6882570000000001</c:v>
                </c:pt>
                <c:pt idx="220">
                  <c:v>-2.8587720000000001</c:v>
                </c:pt>
                <c:pt idx="221">
                  <c:v>-3.0298949999999998</c:v>
                </c:pt>
                <c:pt idx="222">
                  <c:v>-3.2016260000000001</c:v>
                </c:pt>
                <c:pt idx="223">
                  <c:v>-3.373964</c:v>
                </c:pt>
                <c:pt idx="224">
                  <c:v>-3.546907</c:v>
                </c:pt>
                <c:pt idx="225">
                  <c:v>-3.7204549999999998</c:v>
                </c:pt>
                <c:pt idx="226">
                  <c:v>-3.8946049999999999</c:v>
                </c:pt>
                <c:pt idx="227">
                  <c:v>-4.069356</c:v>
                </c:pt>
                <c:pt idx="228">
                  <c:v>-4.244707</c:v>
                </c:pt>
                <c:pt idx="229">
                  <c:v>-4.4206539999999999</c:v>
                </c:pt>
                <c:pt idx="230">
                  <c:v>-4.5971950000000001</c:v>
                </c:pt>
                <c:pt idx="231">
                  <c:v>-4.7743270000000004</c:v>
                </c:pt>
                <c:pt idx="232">
                  <c:v>-4.9520470000000003</c:v>
                </c:pt>
                <c:pt idx="233">
                  <c:v>-5.1303520000000002</c:v>
                </c:pt>
                <c:pt idx="234">
                  <c:v>-5.3092360000000003</c:v>
                </c:pt>
                <c:pt idx="235">
                  <c:v>-5.4886939999999997</c:v>
                </c:pt>
                <c:pt idx="236">
                  <c:v>-5.668723</c:v>
                </c:pt>
                <c:pt idx="237">
                  <c:v>-5.8493139999999997</c:v>
                </c:pt>
                <c:pt idx="238">
                  <c:v>-6.030462</c:v>
                </c:pt>
                <c:pt idx="239">
                  <c:v>-6.2121589999999998</c:v>
                </c:pt>
                <c:pt idx="240">
                  <c:v>-6.3943969999999997</c:v>
                </c:pt>
                <c:pt idx="241">
                  <c:v>-6.5771660000000001</c:v>
                </c:pt>
                <c:pt idx="242">
                  <c:v>-6.7604569999999997</c:v>
                </c:pt>
                <c:pt idx="243">
                  <c:v>-6.9442589999999997</c:v>
                </c:pt>
                <c:pt idx="244">
                  <c:v>-7.1285590000000001</c:v>
                </c:pt>
                <c:pt idx="245">
                  <c:v>-7.3133460000000001</c:v>
                </c:pt>
                <c:pt idx="246">
                  <c:v>-7.4986040000000003</c:v>
                </c:pt>
                <c:pt idx="247">
                  <c:v>-7.6843180000000002</c:v>
                </c:pt>
                <c:pt idx="248">
                  <c:v>-7.8704729999999996</c:v>
                </c:pt>
                <c:pt idx="249">
                  <c:v>-8.0570500000000003</c:v>
                </c:pt>
                <c:pt idx="250">
                  <c:v>-8.2440300000000004</c:v>
                </c:pt>
                <c:pt idx="251">
                  <c:v>-8.4313939999999992</c:v>
                </c:pt>
                <c:pt idx="252">
                  <c:v>-8.6191200000000006</c:v>
                </c:pt>
                <c:pt idx="253">
                  <c:v>-8.8071850000000005</c:v>
                </c:pt>
                <c:pt idx="254">
                  <c:v>-8.9955630000000006</c:v>
                </c:pt>
                <c:pt idx="255">
                  <c:v>-9.1842299999999994</c:v>
                </c:pt>
                <c:pt idx="256">
                  <c:v>-9.3731570000000008</c:v>
                </c:pt>
                <c:pt idx="257">
                  <c:v>-9.5623149999999999</c:v>
                </c:pt>
                <c:pt idx="258">
                  <c:v>-9.7516739999999995</c:v>
                </c:pt>
                <c:pt idx="259">
                  <c:v>-9.9412009999999995</c:v>
                </c:pt>
                <c:pt idx="260">
                  <c:v>-10.130863</c:v>
                </c:pt>
                <c:pt idx="261">
                  <c:v>-10.320624</c:v>
                </c:pt>
                <c:pt idx="262">
                  <c:v>-10.510445000000001</c:v>
                </c:pt>
                <c:pt idx="263">
                  <c:v>-10.700290000000001</c:v>
                </c:pt>
                <c:pt idx="264">
                  <c:v>-10.890116000000001</c:v>
                </c:pt>
                <c:pt idx="265">
                  <c:v>-11.079882</c:v>
                </c:pt>
                <c:pt idx="266">
                  <c:v>-11.269545000000001</c:v>
                </c:pt>
                <c:pt idx="267">
                  <c:v>-11.459059</c:v>
                </c:pt>
                <c:pt idx="268">
                  <c:v>-11.648379</c:v>
                </c:pt>
                <c:pt idx="269">
                  <c:v>-11.837455</c:v>
                </c:pt>
                <c:pt idx="270">
                  <c:v>-12.02624</c:v>
                </c:pt>
                <c:pt idx="271">
                  <c:v>-12.214684</c:v>
                </c:pt>
                <c:pt idx="272">
                  <c:v>-12.402736000000001</c:v>
                </c:pt>
                <c:pt idx="273">
                  <c:v>-12.590346</c:v>
                </c:pt>
                <c:pt idx="274">
                  <c:v>-12.77746</c:v>
                </c:pt>
                <c:pt idx="275">
                  <c:v>-12.964029</c:v>
                </c:pt>
                <c:pt idx="276">
                  <c:v>-13.150001</c:v>
                </c:pt>
                <c:pt idx="277">
                  <c:v>-13.335324999999999</c:v>
                </c:pt>
                <c:pt idx="278">
                  <c:v>-13.519951000000001</c:v>
                </c:pt>
                <c:pt idx="279">
                  <c:v>-13.703832</c:v>
                </c:pt>
                <c:pt idx="280">
                  <c:v>-13.886920999999999</c:v>
                </c:pt>
                <c:pt idx="281">
                  <c:v>-14.069175</c:v>
                </c:pt>
                <c:pt idx="282">
                  <c:v>-14.250553</c:v>
                </c:pt>
                <c:pt idx="283">
                  <c:v>-14.431017000000001</c:v>
                </c:pt>
                <c:pt idx="284">
                  <c:v>-14.610535</c:v>
                </c:pt>
                <c:pt idx="285">
                  <c:v>-14.789078</c:v>
                </c:pt>
                <c:pt idx="286">
                  <c:v>-14.966621999999999</c:v>
                </c:pt>
                <c:pt idx="287">
                  <c:v>-15.143152000000001</c:v>
                </c:pt>
                <c:pt idx="288">
                  <c:v>-15.318654</c:v>
                </c:pt>
                <c:pt idx="289">
                  <c:v>-15.493126</c:v>
                </c:pt>
                <c:pt idx="290">
                  <c:v>-15.666570999999999</c:v>
                </c:pt>
                <c:pt idx="291">
                  <c:v>-15.838998</c:v>
                </c:pt>
                <c:pt idx="292">
                  <c:v>-16.010427</c:v>
                </c:pt>
                <c:pt idx="293">
                  <c:v>-16.180885</c:v>
                </c:pt>
                <c:pt idx="294">
                  <c:v>-16.350404999999999</c:v>
                </c:pt>
                <c:pt idx="295">
                  <c:v>-16.519030999999998</c:v>
                </c:pt>
                <c:pt idx="296">
                  <c:v>-16.686813000000001</c:v>
                </c:pt>
                <c:pt idx="297">
                  <c:v>-16.853809999999999</c:v>
                </c:pt>
                <c:pt idx="298">
                  <c:v>-17.020085999999999</c:v>
                </c:pt>
                <c:pt idx="299">
                  <c:v>-17.185713</c:v>
                </c:pt>
                <c:pt idx="300">
                  <c:v>-17.350770000000001</c:v>
                </c:pt>
                <c:pt idx="301">
                  <c:v>-17.515339000000001</c:v>
                </c:pt>
                <c:pt idx="302">
                  <c:v>-17.679507999999998</c:v>
                </c:pt>
                <c:pt idx="303">
                  <c:v>-17.843368999999999</c:v>
                </c:pt>
                <c:pt idx="304">
                  <c:v>-18.007013000000001</c:v>
                </c:pt>
                <c:pt idx="305">
                  <c:v>-18.170539000000002</c:v>
                </c:pt>
                <c:pt idx="306">
                  <c:v>-18.334040000000002</c:v>
                </c:pt>
                <c:pt idx="307">
                  <c:v>-18.497615</c:v>
                </c:pt>
                <c:pt idx="308">
                  <c:v>-18.661359000000001</c:v>
                </c:pt>
                <c:pt idx="309">
                  <c:v>-18.825365000000001</c:v>
                </c:pt>
                <c:pt idx="310">
                  <c:v>-18.989726000000001</c:v>
                </c:pt>
                <c:pt idx="311">
                  <c:v>-19.154530000000001</c:v>
                </c:pt>
                <c:pt idx="312">
                  <c:v>-19.319863000000002</c:v>
                </c:pt>
                <c:pt idx="313">
                  <c:v>-19.485807000000001</c:v>
                </c:pt>
                <c:pt idx="314">
                  <c:v>-19.652439999999999</c:v>
                </c:pt>
                <c:pt idx="315">
                  <c:v>-19.819835000000001</c:v>
                </c:pt>
                <c:pt idx="316">
                  <c:v>-19.988060000000001</c:v>
                </c:pt>
                <c:pt idx="317">
                  <c:v>-20.157181999999999</c:v>
                </c:pt>
                <c:pt idx="318">
                  <c:v>-20.327259999999999</c:v>
                </c:pt>
                <c:pt idx="319">
                  <c:v>-20.498349000000001</c:v>
                </c:pt>
                <c:pt idx="320">
                  <c:v>-20.670501999999999</c:v>
                </c:pt>
                <c:pt idx="321">
                  <c:v>-20.843765000000001</c:v>
                </c:pt>
                <c:pt idx="322">
                  <c:v>-21.018181999999999</c:v>
                </c:pt>
                <c:pt idx="323">
                  <c:v>-21.193792999999999</c:v>
                </c:pt>
                <c:pt idx="324">
                  <c:v>-21.370633999999999</c:v>
                </c:pt>
                <c:pt idx="325">
                  <c:v>-21.548736999999999</c:v>
                </c:pt>
                <c:pt idx="326">
                  <c:v>-21.728131999999999</c:v>
                </c:pt>
                <c:pt idx="327">
                  <c:v>-21.908847000000002</c:v>
                </c:pt>
                <c:pt idx="328">
                  <c:v>-22.090903999999998</c:v>
                </c:pt>
                <c:pt idx="329">
                  <c:v>-22.274325999999999</c:v>
                </c:pt>
                <c:pt idx="330">
                  <c:v>-22.459133000000001</c:v>
                </c:pt>
                <c:pt idx="331">
                  <c:v>-22.645340999999998</c:v>
                </c:pt>
                <c:pt idx="332">
                  <c:v>-22.832967</c:v>
                </c:pt>
                <c:pt idx="333">
                  <c:v>-23.022024999999999</c:v>
                </c:pt>
                <c:pt idx="334">
                  <c:v>-23.212529</c:v>
                </c:pt>
                <c:pt idx="335">
                  <c:v>-23.404489000000002</c:v>
                </c:pt>
                <c:pt idx="336">
                  <c:v>-23.597919000000001</c:v>
                </c:pt>
                <c:pt idx="337">
                  <c:v>-23.792829000000001</c:v>
                </c:pt>
                <c:pt idx="338">
                  <c:v>-23.989229000000002</c:v>
                </c:pt>
                <c:pt idx="339">
                  <c:v>-24.187128999999999</c:v>
                </c:pt>
                <c:pt idx="340">
                  <c:v>-24.386541999999999</c:v>
                </c:pt>
                <c:pt idx="341">
                  <c:v>-24.587478000000001</c:v>
                </c:pt>
                <c:pt idx="342">
                  <c:v>-24.789947999999999</c:v>
                </c:pt>
                <c:pt idx="343">
                  <c:v>-24.993966</c:v>
                </c:pt>
                <c:pt idx="344">
                  <c:v>-25.199543999999999</c:v>
                </c:pt>
                <c:pt idx="345">
                  <c:v>-25.406697000000001</c:v>
                </c:pt>
                <c:pt idx="346">
                  <c:v>-25.61544</c:v>
                </c:pt>
                <c:pt idx="347">
                  <c:v>-25.825790999999999</c:v>
                </c:pt>
                <c:pt idx="348">
                  <c:v>-26.037768</c:v>
                </c:pt>
                <c:pt idx="349">
                  <c:v>-26.251390000000001</c:v>
                </c:pt>
                <c:pt idx="350">
                  <c:v>-26.46668</c:v>
                </c:pt>
                <c:pt idx="351">
                  <c:v>-26.68366</c:v>
                </c:pt>
                <c:pt idx="352">
                  <c:v>-26.902355</c:v>
                </c:pt>
                <c:pt idx="353">
                  <c:v>-27.122792</c:v>
                </c:pt>
                <c:pt idx="354">
                  <c:v>-27.344999000000001</c:v>
                </c:pt>
                <c:pt idx="355">
                  <c:v>-27.569008</c:v>
                </c:pt>
                <c:pt idx="356">
                  <c:v>-27.794851999999999</c:v>
                </c:pt>
                <c:pt idx="357">
                  <c:v>-28.022565</c:v>
                </c:pt>
                <c:pt idx="358">
                  <c:v>-28.252185000000001</c:v>
                </c:pt>
                <c:pt idx="359">
                  <c:v>-28.483751000000002</c:v>
                </c:pt>
                <c:pt idx="360">
                  <c:v>-28.717307999999999</c:v>
                </c:pt>
                <c:pt idx="361">
                  <c:v>-28.952898999999999</c:v>
                </c:pt>
                <c:pt idx="362">
                  <c:v>-29.190574000000002</c:v>
                </c:pt>
                <c:pt idx="363">
                  <c:v>-29.430384</c:v>
                </c:pt>
                <c:pt idx="364">
                  <c:v>-29.672384000000001</c:v>
                </c:pt>
                <c:pt idx="365">
                  <c:v>-29.916633999999998</c:v>
                </c:pt>
                <c:pt idx="366">
                  <c:v>-30.163195000000002</c:v>
                </c:pt>
                <c:pt idx="367">
                  <c:v>-30.412134000000002</c:v>
                </c:pt>
                <c:pt idx="368">
                  <c:v>-30.663523999999999</c:v>
                </c:pt>
                <c:pt idx="369">
                  <c:v>-30.917439000000002</c:v>
                </c:pt>
                <c:pt idx="370">
                  <c:v>-31.173962</c:v>
                </c:pt>
                <c:pt idx="371">
                  <c:v>-31.433178999999999</c:v>
                </c:pt>
                <c:pt idx="372">
                  <c:v>-31.695181999999999</c:v>
                </c:pt>
                <c:pt idx="373">
                  <c:v>-31.960070000000002</c:v>
                </c:pt>
                <c:pt idx="374">
                  <c:v>-32.227947999999998</c:v>
                </c:pt>
                <c:pt idx="375">
                  <c:v>-32.498928999999997</c:v>
                </c:pt>
                <c:pt idx="376">
                  <c:v>-32.773130999999999</c:v>
                </c:pt>
                <c:pt idx="377">
                  <c:v>-33.050682999999999</c:v>
                </c:pt>
                <c:pt idx="378">
                  <c:v>-33.331719999999997</c:v>
                </c:pt>
                <c:pt idx="379">
                  <c:v>-33.616387000000003</c:v>
                </c:pt>
                <c:pt idx="380">
                  <c:v>-33.904837000000001</c:v>
                </c:pt>
                <c:pt idx="381">
                  <c:v>-34.197234000000002</c:v>
                </c:pt>
                <c:pt idx="382">
                  <c:v>-34.493752999999998</c:v>
                </c:pt>
                <c:pt idx="383">
                  <c:v>-34.794578999999999</c:v>
                </c:pt>
                <c:pt idx="384">
                  <c:v>-35.099907000000002</c:v>
                </c:pt>
                <c:pt idx="385">
                  <c:v>-35.409947000000003</c:v>
                </c:pt>
                <c:pt idx="386">
                  <c:v>-35.724921000000002</c:v>
                </c:pt>
                <c:pt idx="387">
                  <c:v>-36.045062999999999</c:v>
                </c:pt>
                <c:pt idx="388">
                  <c:v>-36.370621</c:v>
                </c:pt>
                <c:pt idx="389">
                  <c:v>-36.701860000000003</c:v>
                </c:pt>
                <c:pt idx="390">
                  <c:v>-37.039057999999997</c:v>
                </c:pt>
                <c:pt idx="391">
                  <c:v>-37.382508999999999</c:v>
                </c:pt>
                <c:pt idx="392">
                  <c:v>-37.732523</c:v>
                </c:pt>
                <c:pt idx="393">
                  <c:v>-38.089429000000003</c:v>
                </c:pt>
                <c:pt idx="394">
                  <c:v>-38.453569999999999</c:v>
                </c:pt>
                <c:pt idx="395">
                  <c:v>-38.825308</c:v>
                </c:pt>
                <c:pt idx="396">
                  <c:v>-39.205022</c:v>
                </c:pt>
                <c:pt idx="397">
                  <c:v>-39.593110000000003</c:v>
                </c:pt>
                <c:pt idx="398">
                  <c:v>-39.989986000000002</c:v>
                </c:pt>
                <c:pt idx="399">
                  <c:v>-40.396079999999998</c:v>
                </c:pt>
                <c:pt idx="400">
                  <c:v>-40.811841000000001</c:v>
                </c:pt>
                <c:pt idx="401">
                  <c:v>-41.237730999999997</c:v>
                </c:pt>
                <c:pt idx="402">
                  <c:v>-41.674225999999997</c:v>
                </c:pt>
                <c:pt idx="403">
                  <c:v>-42.121816000000003</c:v>
                </c:pt>
                <c:pt idx="404">
                  <c:v>-42.580998999999998</c:v>
                </c:pt>
                <c:pt idx="405">
                  <c:v>-43.052283000000003</c:v>
                </c:pt>
                <c:pt idx="406">
                  <c:v>-43.536178</c:v>
                </c:pt>
                <c:pt idx="407">
                  <c:v>-44.033199000000003</c:v>
                </c:pt>
                <c:pt idx="408">
                  <c:v>-44.543857000000003</c:v>
                </c:pt>
                <c:pt idx="409">
                  <c:v>-45.068658999999997</c:v>
                </c:pt>
                <c:pt idx="410">
                  <c:v>-45.608100999999998</c:v>
                </c:pt>
                <c:pt idx="411">
                  <c:v>-46.162667999999996</c:v>
                </c:pt>
                <c:pt idx="412">
                  <c:v>-46.732826000000003</c:v>
                </c:pt>
                <c:pt idx="413">
                  <c:v>-47.319025000000003</c:v>
                </c:pt>
                <c:pt idx="414">
                  <c:v>-47.921689000000001</c:v>
                </c:pt>
                <c:pt idx="415">
                  <c:v>-48.541218999999998</c:v>
                </c:pt>
                <c:pt idx="416">
                  <c:v>-49.177987000000002</c:v>
                </c:pt>
                <c:pt idx="417">
                  <c:v>-49.832341999999997</c:v>
                </c:pt>
                <c:pt idx="418">
                  <c:v>-50.504603000000003</c:v>
                </c:pt>
                <c:pt idx="419">
                  <c:v>-51.195064000000002</c:v>
                </c:pt>
                <c:pt idx="420">
                  <c:v>-51.90399</c:v>
                </c:pt>
                <c:pt idx="421">
                  <c:v>-52.631625</c:v>
                </c:pt>
                <c:pt idx="422">
                  <c:v>-53.378188000000002</c:v>
                </c:pt>
                <c:pt idx="423">
                  <c:v>-54.143870999999997</c:v>
                </c:pt>
                <c:pt idx="424">
                  <c:v>-54.928846999999998</c:v>
                </c:pt>
                <c:pt idx="425">
                  <c:v>-55.733255</c:v>
                </c:pt>
                <c:pt idx="426">
                  <c:v>-56.557209</c:v>
                </c:pt>
                <c:pt idx="427">
                  <c:v>-57.400781000000002</c:v>
                </c:pt>
                <c:pt idx="428">
                  <c:v>-58.263995999999999</c:v>
                </c:pt>
                <c:pt idx="429">
                  <c:v>-59.146821000000003</c:v>
                </c:pt>
                <c:pt idx="430">
                  <c:v>-60.049146</c:v>
                </c:pt>
                <c:pt idx="431">
                  <c:v>-60.970765</c:v>
                </c:pt>
                <c:pt idx="432">
                  <c:v>-61.911349999999999</c:v>
                </c:pt>
                <c:pt idx="433">
                  <c:v>-62.870426000000002</c:v>
                </c:pt>
                <c:pt idx="434">
                  <c:v>-63.847333999999996</c:v>
                </c:pt>
                <c:pt idx="435">
                  <c:v>-64.841198000000006</c:v>
                </c:pt>
                <c:pt idx="436">
                  <c:v>-65.850876999999997</c:v>
                </c:pt>
                <c:pt idx="437">
                  <c:v>-66.874928999999995</c:v>
                </c:pt>
                <c:pt idx="438">
                  <c:v>-67.911556000000004</c:v>
                </c:pt>
                <c:pt idx="439">
                  <c:v>-68.958568</c:v>
                </c:pt>
                <c:pt idx="440">
                  <c:v>-70.013334</c:v>
                </c:pt>
                <c:pt idx="441">
                  <c:v>-71.072754000000003</c:v>
                </c:pt>
                <c:pt idx="442">
                  <c:v>-72.133234999999999</c:v>
                </c:pt>
                <c:pt idx="443">
                  <c:v>-73.190689000000006</c:v>
                </c:pt>
                <c:pt idx="444">
                  <c:v>-74.240555000000001</c:v>
                </c:pt>
                <c:pt idx="445">
                  <c:v>-75.277849000000003</c:v>
                </c:pt>
                <c:pt idx="446">
                  <c:v>-76.297248999999994</c:v>
                </c:pt>
                <c:pt idx="447">
                  <c:v>-77.293212999999994</c:v>
                </c:pt>
                <c:pt idx="448">
                  <c:v>-78.260132999999996</c:v>
                </c:pt>
                <c:pt idx="449">
                  <c:v>-79.192515999999998</c:v>
                </c:pt>
                <c:pt idx="450">
                  <c:v>-80.085179999999994</c:v>
                </c:pt>
                <c:pt idx="451">
                  <c:v>-80.933452000000003</c:v>
                </c:pt>
                <c:pt idx="452">
                  <c:v>-81.733357999999996</c:v>
                </c:pt>
                <c:pt idx="453">
                  <c:v>-82.481773000000004</c:v>
                </c:pt>
                <c:pt idx="454">
                  <c:v>-83.176533000000006</c:v>
                </c:pt>
                <c:pt idx="455">
                  <c:v>-83.816489000000004</c:v>
                </c:pt>
                <c:pt idx="456">
                  <c:v>-84.401504000000003</c:v>
                </c:pt>
                <c:pt idx="457">
                  <c:v>-84.932395999999997</c:v>
                </c:pt>
                <c:pt idx="458">
                  <c:v>-85.410826999999998</c:v>
                </c:pt>
                <c:pt idx="459">
                  <c:v>-85.839169999999996</c:v>
                </c:pt>
                <c:pt idx="460">
                  <c:v>-86.220352000000005</c:v>
                </c:pt>
                <c:pt idx="461">
                  <c:v>-86.557682999999997</c:v>
                </c:pt>
                <c:pt idx="462">
                  <c:v>-86.854714000000001</c:v>
                </c:pt>
                <c:pt idx="463">
                  <c:v>-87.115087000000003</c:v>
                </c:pt>
                <c:pt idx="464">
                  <c:v>-87.342423999999994</c:v>
                </c:pt>
                <c:pt idx="465">
                  <c:v>-87.540237000000005</c:v>
                </c:pt>
                <c:pt idx="466">
                  <c:v>-87.711855</c:v>
                </c:pt>
                <c:pt idx="467">
                  <c:v>-87.860381000000004</c:v>
                </c:pt>
                <c:pt idx="468">
                  <c:v>-87.988667000000007</c:v>
                </c:pt>
                <c:pt idx="469">
                  <c:v>-88.099295999999995</c:v>
                </c:pt>
                <c:pt idx="470">
                  <c:v>-88.194590000000005</c:v>
                </c:pt>
                <c:pt idx="471">
                  <c:v>-88.276612999999998</c:v>
                </c:pt>
                <c:pt idx="472">
                  <c:v>-88.347187000000005</c:v>
                </c:pt>
                <c:pt idx="473">
                  <c:v>-88.407911999999996</c:v>
                </c:pt>
                <c:pt idx="474">
                  <c:v>-88.460183000000001</c:v>
                </c:pt>
                <c:pt idx="475">
                  <c:v>-88.505212</c:v>
                </c:pt>
                <c:pt idx="476">
                  <c:v>-88.544048000000004</c:v>
                </c:pt>
                <c:pt idx="477">
                  <c:v>-88.577592999999993</c:v>
                </c:pt>
                <c:pt idx="478">
                  <c:v>-88.606626000000006</c:v>
                </c:pt>
                <c:pt idx="479">
                  <c:v>-88.631814000000006</c:v>
                </c:pt>
                <c:pt idx="480">
                  <c:v>-88.653726000000006</c:v>
                </c:pt>
                <c:pt idx="481">
                  <c:v>-88.672850999999994</c:v>
                </c:pt>
                <c:pt idx="482">
                  <c:v>-88.689605</c:v>
                </c:pt>
                <c:pt idx="483">
                  <c:v>-88.704342999999994</c:v>
                </c:pt>
                <c:pt idx="484">
                  <c:v>-88.717366999999996</c:v>
                </c:pt>
                <c:pt idx="485">
                  <c:v>-88.728932999999998</c:v>
                </c:pt>
                <c:pt idx="486">
                  <c:v>-88.739260000000002</c:v>
                </c:pt>
                <c:pt idx="487">
                  <c:v>-88.748534000000006</c:v>
                </c:pt>
                <c:pt idx="488">
                  <c:v>-88.756911000000002</c:v>
                </c:pt>
                <c:pt idx="489">
                  <c:v>-88.764526000000004</c:v>
                </c:pt>
                <c:pt idx="490">
                  <c:v>-88.771490999999997</c:v>
                </c:pt>
                <c:pt idx="491">
                  <c:v>-88.777902999999995</c:v>
                </c:pt>
                <c:pt idx="492">
                  <c:v>-88.783843000000005</c:v>
                </c:pt>
                <c:pt idx="493">
                  <c:v>-88.789381000000006</c:v>
                </c:pt>
                <c:pt idx="494">
                  <c:v>-88.794574999999995</c:v>
                </c:pt>
                <c:pt idx="495">
                  <c:v>-88.799473000000006</c:v>
                </c:pt>
                <c:pt idx="496">
                  <c:v>-88.804119999999998</c:v>
                </c:pt>
                <c:pt idx="497">
                  <c:v>-88.808548999999999</c:v>
                </c:pt>
                <c:pt idx="498">
                  <c:v>-88.812792000000002</c:v>
                </c:pt>
                <c:pt idx="499">
                  <c:v>-88.816873000000001</c:v>
                </c:pt>
                <c:pt idx="500">
                  <c:v>-88.820814999999996</c:v>
                </c:pt>
                <c:pt idx="501">
                  <c:v>-88.824635000000001</c:v>
                </c:pt>
                <c:pt idx="502">
                  <c:v>-88.82835</c:v>
                </c:pt>
                <c:pt idx="503">
                  <c:v>-88.831971999999993</c:v>
                </c:pt>
                <c:pt idx="504">
                  <c:v>-88.835511999999994</c:v>
                </c:pt>
                <c:pt idx="505">
                  <c:v>-88.838981000000004</c:v>
                </c:pt>
                <c:pt idx="506">
                  <c:v>-88.842386000000005</c:v>
                </c:pt>
                <c:pt idx="507">
                  <c:v>-88.845732999999996</c:v>
                </c:pt>
                <c:pt idx="508">
                  <c:v>-88.849029999999999</c:v>
                </c:pt>
                <c:pt idx="509">
                  <c:v>-88.852279999999993</c:v>
                </c:pt>
                <c:pt idx="510">
                  <c:v>-88.855486999999997</c:v>
                </c:pt>
                <c:pt idx="511">
                  <c:v>-88.858655999999996</c:v>
                </c:pt>
                <c:pt idx="512">
                  <c:v>-88.861789999999999</c:v>
                </c:pt>
                <c:pt idx="513">
                  <c:v>-88.864890000000003</c:v>
                </c:pt>
                <c:pt idx="514">
                  <c:v>-88.867958999999999</c:v>
                </c:pt>
                <c:pt idx="515">
                  <c:v>-88.870999999999995</c:v>
                </c:pt>
                <c:pt idx="516">
                  <c:v>-88.874013000000005</c:v>
                </c:pt>
                <c:pt idx="517">
                  <c:v>-88.876998999999998</c:v>
                </c:pt>
                <c:pt idx="518">
                  <c:v>-88.879960999999994</c:v>
                </c:pt>
                <c:pt idx="519">
                  <c:v>-88.882900000000006</c:v>
                </c:pt>
                <c:pt idx="520">
                  <c:v>-88.885814999999994</c:v>
                </c:pt>
                <c:pt idx="521">
                  <c:v>-88.888707999999994</c:v>
                </c:pt>
                <c:pt idx="522">
                  <c:v>-88.891578999999993</c:v>
                </c:pt>
                <c:pt idx="523">
                  <c:v>-88.894429000000002</c:v>
                </c:pt>
                <c:pt idx="524">
                  <c:v>-88.897259000000005</c:v>
                </c:pt>
                <c:pt idx="525">
                  <c:v>-88.900069000000002</c:v>
                </c:pt>
                <c:pt idx="526">
                  <c:v>-88.902859000000007</c:v>
                </c:pt>
                <c:pt idx="527">
                  <c:v>-88.905630000000002</c:v>
                </c:pt>
                <c:pt idx="528">
                  <c:v>-88.908382000000003</c:v>
                </c:pt>
                <c:pt idx="529">
                  <c:v>-88.911116000000007</c:v>
                </c:pt>
                <c:pt idx="530">
                  <c:v>-88.913831000000002</c:v>
                </c:pt>
                <c:pt idx="531">
                  <c:v>-88.916527000000002</c:v>
                </c:pt>
                <c:pt idx="532">
                  <c:v>-88.919206000000003</c:v>
                </c:pt>
                <c:pt idx="533">
                  <c:v>-88.921867000000006</c:v>
                </c:pt>
                <c:pt idx="534">
                  <c:v>-88.924509999999998</c:v>
                </c:pt>
                <c:pt idx="535">
                  <c:v>-88.927136000000004</c:v>
                </c:pt>
                <c:pt idx="536">
                  <c:v>-88.929744999999997</c:v>
                </c:pt>
                <c:pt idx="537">
                  <c:v>-88.932336000000006</c:v>
                </c:pt>
                <c:pt idx="538">
                  <c:v>-88.934911</c:v>
                </c:pt>
                <c:pt idx="539">
                  <c:v>-88.937468999999993</c:v>
                </c:pt>
                <c:pt idx="540">
                  <c:v>-88.940010000000001</c:v>
                </c:pt>
                <c:pt idx="541">
                  <c:v>-88.942533999999995</c:v>
                </c:pt>
                <c:pt idx="542">
                  <c:v>-88.945042000000001</c:v>
                </c:pt>
                <c:pt idx="543">
                  <c:v>-88.947534000000005</c:v>
                </c:pt>
                <c:pt idx="544">
                  <c:v>-88.950010000000006</c:v>
                </c:pt>
                <c:pt idx="545">
                  <c:v>-88.952468999999994</c:v>
                </c:pt>
                <c:pt idx="546">
                  <c:v>-88.954913000000005</c:v>
                </c:pt>
                <c:pt idx="547">
                  <c:v>-88.957341</c:v>
                </c:pt>
                <c:pt idx="548">
                  <c:v>-88.959753000000006</c:v>
                </c:pt>
                <c:pt idx="549">
                  <c:v>-88.962148999999997</c:v>
                </c:pt>
                <c:pt idx="550">
                  <c:v>-88.964529999999996</c:v>
                </c:pt>
                <c:pt idx="551">
                  <c:v>-88.966894999999994</c:v>
                </c:pt>
                <c:pt idx="552">
                  <c:v>-88.969245000000001</c:v>
                </c:pt>
                <c:pt idx="553">
                  <c:v>-88.971580000000003</c:v>
                </c:pt>
                <c:pt idx="554">
                  <c:v>-88.9739</c:v>
                </c:pt>
                <c:pt idx="555">
                  <c:v>-88.976204999999993</c:v>
                </c:pt>
                <c:pt idx="556">
                  <c:v>-88.978494999999995</c:v>
                </c:pt>
                <c:pt idx="557">
                  <c:v>-88.980770000000007</c:v>
                </c:pt>
                <c:pt idx="558">
                  <c:v>-88.983030999999997</c:v>
                </c:pt>
                <c:pt idx="559">
                  <c:v>-88.985276999999996</c:v>
                </c:pt>
                <c:pt idx="560">
                  <c:v>-88.987508000000005</c:v>
                </c:pt>
                <c:pt idx="561">
                  <c:v>-88.989725000000007</c:v>
                </c:pt>
                <c:pt idx="562">
                  <c:v>-88.991928000000001</c:v>
                </c:pt>
                <c:pt idx="563">
                  <c:v>-88.994117000000003</c:v>
                </c:pt>
                <c:pt idx="564">
                  <c:v>-88.996290999999999</c:v>
                </c:pt>
                <c:pt idx="565">
                  <c:v>-88.998452</c:v>
                </c:pt>
                <c:pt idx="566">
                  <c:v>-89.000597999999997</c:v>
                </c:pt>
                <c:pt idx="567">
                  <c:v>-89.002730999999997</c:v>
                </c:pt>
                <c:pt idx="568">
                  <c:v>-89.004850000000005</c:v>
                </c:pt>
                <c:pt idx="569">
                  <c:v>-89.006955000000005</c:v>
                </c:pt>
                <c:pt idx="570">
                  <c:v>-89.009046999999995</c:v>
                </c:pt>
                <c:pt idx="571">
                  <c:v>-89.011125000000007</c:v>
                </c:pt>
                <c:pt idx="572">
                  <c:v>-89.013189999999994</c:v>
                </c:pt>
                <c:pt idx="573">
                  <c:v>-89.015242000000001</c:v>
                </c:pt>
                <c:pt idx="574">
                  <c:v>-89.017280999999997</c:v>
                </c:pt>
                <c:pt idx="575">
                  <c:v>-89.019306</c:v>
                </c:pt>
                <c:pt idx="576">
                  <c:v>-89.021319000000005</c:v>
                </c:pt>
                <c:pt idx="577">
                  <c:v>-89.023318000000003</c:v>
                </c:pt>
                <c:pt idx="578">
                  <c:v>-89.025305000000003</c:v>
                </c:pt>
                <c:pt idx="579">
                  <c:v>-89.027278999999993</c:v>
                </c:pt>
                <c:pt idx="580">
                  <c:v>-89.029240000000001</c:v>
                </c:pt>
                <c:pt idx="581">
                  <c:v>-89.031188999999998</c:v>
                </c:pt>
                <c:pt idx="582">
                  <c:v>-89.033124999999998</c:v>
                </c:pt>
                <c:pt idx="583">
                  <c:v>-89.035049000000001</c:v>
                </c:pt>
                <c:pt idx="584">
                  <c:v>-89.036959999999993</c:v>
                </c:pt>
                <c:pt idx="585">
                  <c:v>-89.03886</c:v>
                </c:pt>
                <c:pt idx="586">
                  <c:v>-89.040746999999996</c:v>
                </c:pt>
                <c:pt idx="587">
                  <c:v>-89.042621999999994</c:v>
                </c:pt>
                <c:pt idx="588">
                  <c:v>-89.044484999999995</c:v>
                </c:pt>
                <c:pt idx="589">
                  <c:v>-89.046335999999997</c:v>
                </c:pt>
                <c:pt idx="590">
                  <c:v>-89.048175000000001</c:v>
                </c:pt>
                <c:pt idx="591">
                  <c:v>-89.050003000000004</c:v>
                </c:pt>
                <c:pt idx="592">
                  <c:v>-89.051818999999995</c:v>
                </c:pt>
                <c:pt idx="593">
                  <c:v>-89.053623000000002</c:v>
                </c:pt>
                <c:pt idx="594">
                  <c:v>-89.055415999999994</c:v>
                </c:pt>
                <c:pt idx="595">
                  <c:v>-89.057197000000002</c:v>
                </c:pt>
                <c:pt idx="596">
                  <c:v>-89.058966999999996</c:v>
                </c:pt>
                <c:pt idx="597">
                  <c:v>-89.060726000000003</c:v>
                </c:pt>
                <c:pt idx="598">
                  <c:v>-89.062472999999997</c:v>
                </c:pt>
                <c:pt idx="599">
                  <c:v>-89.064209000000005</c:v>
                </c:pt>
                <c:pt idx="600">
                  <c:v>-89.065934999999996</c:v>
                </c:pt>
                <c:pt idx="601">
                  <c:v>-89.067649000000003</c:v>
                </c:pt>
                <c:pt idx="602">
                  <c:v>-89.069351999999995</c:v>
                </c:pt>
                <c:pt idx="603">
                  <c:v>-89.071044999999998</c:v>
                </c:pt>
                <c:pt idx="604">
                  <c:v>-89.072727</c:v>
                </c:pt>
                <c:pt idx="605">
                  <c:v>-89.074398000000002</c:v>
                </c:pt>
                <c:pt idx="606">
                  <c:v>-89.076058000000003</c:v>
                </c:pt>
                <c:pt idx="607">
                  <c:v>-89.077708000000001</c:v>
                </c:pt>
                <c:pt idx="608">
                  <c:v>-89.079346999999999</c:v>
                </c:pt>
                <c:pt idx="609">
                  <c:v>-89.080976000000007</c:v>
                </c:pt>
                <c:pt idx="610">
                  <c:v>-89.082594999999998</c:v>
                </c:pt>
                <c:pt idx="611">
                  <c:v>-89.084204</c:v>
                </c:pt>
                <c:pt idx="612">
                  <c:v>-89.085802000000001</c:v>
                </c:pt>
                <c:pt idx="613">
                  <c:v>-89.087389999999999</c:v>
                </c:pt>
                <c:pt idx="614">
                  <c:v>-89.088967999999994</c:v>
                </c:pt>
                <c:pt idx="615">
                  <c:v>-89.090536</c:v>
                </c:pt>
                <c:pt idx="616">
                  <c:v>-89.092094000000003</c:v>
                </c:pt>
                <c:pt idx="617">
                  <c:v>-89.093642000000003</c:v>
                </c:pt>
                <c:pt idx="618">
                  <c:v>-89.095180999999997</c:v>
                </c:pt>
                <c:pt idx="619">
                  <c:v>-89.096709000000004</c:v>
                </c:pt>
                <c:pt idx="620">
                  <c:v>-89.098228000000006</c:v>
                </c:pt>
                <c:pt idx="621">
                  <c:v>-89.099738000000002</c:v>
                </c:pt>
                <c:pt idx="622">
                  <c:v>-89.101237999999995</c:v>
                </c:pt>
                <c:pt idx="623">
                  <c:v>-89.102727999999999</c:v>
                </c:pt>
                <c:pt idx="624">
                  <c:v>-89.104208999999997</c:v>
                </c:pt>
                <c:pt idx="625">
                  <c:v>-89.105681000000004</c:v>
                </c:pt>
                <c:pt idx="626">
                  <c:v>-89.107142999999994</c:v>
                </c:pt>
                <c:pt idx="627">
                  <c:v>-89.108596000000006</c:v>
                </c:pt>
                <c:pt idx="628">
                  <c:v>-89.110039999999998</c:v>
                </c:pt>
                <c:pt idx="629">
                  <c:v>-89.111474999999999</c:v>
                </c:pt>
                <c:pt idx="630">
                  <c:v>-89.112900999999994</c:v>
                </c:pt>
                <c:pt idx="631">
                  <c:v>-89.114317999999997</c:v>
                </c:pt>
                <c:pt idx="632">
                  <c:v>-89.115725999999995</c:v>
                </c:pt>
                <c:pt idx="633">
                  <c:v>-89.117125000000001</c:v>
                </c:pt>
                <c:pt idx="634">
                  <c:v>-89.118515000000002</c:v>
                </c:pt>
                <c:pt idx="635">
                  <c:v>-89.119896999999995</c:v>
                </c:pt>
                <c:pt idx="636">
                  <c:v>-89.121269999999996</c:v>
                </c:pt>
                <c:pt idx="637">
                  <c:v>-89.122634000000005</c:v>
                </c:pt>
                <c:pt idx="638">
                  <c:v>-89.123990000000006</c:v>
                </c:pt>
                <c:pt idx="639">
                  <c:v>-89.125337000000002</c:v>
                </c:pt>
                <c:pt idx="640">
                  <c:v>-89.126676000000003</c:v>
                </c:pt>
                <c:pt idx="641">
                  <c:v>-89.128005999999999</c:v>
                </c:pt>
                <c:pt idx="642">
                  <c:v>-89.129328000000001</c:v>
                </c:pt>
                <c:pt idx="643">
                  <c:v>-89.130641999999995</c:v>
                </c:pt>
                <c:pt idx="644">
                  <c:v>-89.131946999999997</c:v>
                </c:pt>
                <c:pt idx="645">
                  <c:v>-89.133244000000005</c:v>
                </c:pt>
                <c:pt idx="646">
                  <c:v>-89.134533000000005</c:v>
                </c:pt>
                <c:pt idx="647">
                  <c:v>-89.135814999999994</c:v>
                </c:pt>
                <c:pt idx="648">
                  <c:v>-89.137088000000006</c:v>
                </c:pt>
                <c:pt idx="649">
                  <c:v>-89.138352999999995</c:v>
                </c:pt>
                <c:pt idx="650">
                  <c:v>-89.139610000000005</c:v>
                </c:pt>
                <c:pt idx="651">
                  <c:v>-89.140859000000006</c:v>
                </c:pt>
                <c:pt idx="652">
                  <c:v>-89.142100999999997</c:v>
                </c:pt>
                <c:pt idx="653">
                  <c:v>-89.143334999999993</c:v>
                </c:pt>
                <c:pt idx="654">
                  <c:v>-89.144560999999996</c:v>
                </c:pt>
                <c:pt idx="655">
                  <c:v>-89.145779000000005</c:v>
                </c:pt>
                <c:pt idx="656">
                  <c:v>-89.146990000000002</c:v>
                </c:pt>
                <c:pt idx="657">
                  <c:v>-89.148193000000006</c:v>
                </c:pt>
                <c:pt idx="658">
                  <c:v>-89.149388999999999</c:v>
                </c:pt>
                <c:pt idx="659">
                  <c:v>-89.150576999999998</c:v>
                </c:pt>
                <c:pt idx="660">
                  <c:v>-89.151758000000001</c:v>
                </c:pt>
                <c:pt idx="661">
                  <c:v>-89.152932000000007</c:v>
                </c:pt>
                <c:pt idx="662">
                  <c:v>-89.154098000000005</c:v>
                </c:pt>
                <c:pt idx="663">
                  <c:v>-89.155257000000006</c:v>
                </c:pt>
                <c:pt idx="664">
                  <c:v>-89.156407999999999</c:v>
                </c:pt>
                <c:pt idx="665">
                  <c:v>-89.157552999999993</c:v>
                </c:pt>
                <c:pt idx="666">
                  <c:v>-89.158691000000005</c:v>
                </c:pt>
                <c:pt idx="667">
                  <c:v>-89.159820999999994</c:v>
                </c:pt>
                <c:pt idx="668">
                  <c:v>-89.160944000000001</c:v>
                </c:pt>
                <c:pt idx="669">
                  <c:v>-89.162060999999994</c:v>
                </c:pt>
                <c:pt idx="670">
                  <c:v>-89.163169999999994</c:v>
                </c:pt>
                <c:pt idx="671">
                  <c:v>-89.164272999999994</c:v>
                </c:pt>
                <c:pt idx="672">
                  <c:v>-89.165368000000001</c:v>
                </c:pt>
                <c:pt idx="673">
                  <c:v>-89.166456999999994</c:v>
                </c:pt>
                <c:pt idx="674">
                  <c:v>-89.167540000000002</c:v>
                </c:pt>
                <c:pt idx="675">
                  <c:v>-89.168615000000003</c:v>
                </c:pt>
                <c:pt idx="676">
                  <c:v>-89.169684000000004</c:v>
                </c:pt>
                <c:pt idx="677">
                  <c:v>-89.170745999999994</c:v>
                </c:pt>
                <c:pt idx="678">
                  <c:v>-89.171802</c:v>
                </c:pt>
                <c:pt idx="679">
                  <c:v>-89.172850999999994</c:v>
                </c:pt>
                <c:pt idx="680">
                  <c:v>-89.173893000000007</c:v>
                </c:pt>
                <c:pt idx="681">
                  <c:v>-89.174929000000006</c:v>
                </c:pt>
                <c:pt idx="682">
                  <c:v>-89.175959000000006</c:v>
                </c:pt>
                <c:pt idx="683">
                  <c:v>-89.176981999999995</c:v>
                </c:pt>
                <c:pt idx="684">
                  <c:v>-89.177999</c:v>
                </c:pt>
                <c:pt idx="685">
                  <c:v>-89.179010000000005</c:v>
                </c:pt>
                <c:pt idx="686">
                  <c:v>-89.180014999999997</c:v>
                </c:pt>
                <c:pt idx="687">
                  <c:v>-89.181012999999993</c:v>
                </c:pt>
                <c:pt idx="688">
                  <c:v>-89.182005000000004</c:v>
                </c:pt>
                <c:pt idx="689">
                  <c:v>-89.182991000000001</c:v>
                </c:pt>
                <c:pt idx="690">
                  <c:v>-89.183971</c:v>
                </c:pt>
                <c:pt idx="691">
                  <c:v>-89.184944999999999</c:v>
                </c:pt>
                <c:pt idx="692">
                  <c:v>-89.185912999999999</c:v>
                </c:pt>
                <c:pt idx="693">
                  <c:v>-89.186874000000003</c:v>
                </c:pt>
                <c:pt idx="694">
                  <c:v>-89.187830000000005</c:v>
                </c:pt>
                <c:pt idx="695">
                  <c:v>-89.188779999999994</c:v>
                </c:pt>
                <c:pt idx="696">
                  <c:v>-89.189724999999996</c:v>
                </c:pt>
                <c:pt idx="697">
                  <c:v>-89.190663000000001</c:v>
                </c:pt>
                <c:pt idx="698">
                  <c:v>-89.191596000000004</c:v>
                </c:pt>
                <c:pt idx="699">
                  <c:v>-89.192521999999997</c:v>
                </c:pt>
                <c:pt idx="700">
                  <c:v>-89.193444</c:v>
                </c:pt>
                <c:pt idx="701">
                  <c:v>-89.194359000000006</c:v>
                </c:pt>
                <c:pt idx="702">
                  <c:v>-89.195268999999996</c:v>
                </c:pt>
                <c:pt idx="703">
                  <c:v>-89.196173000000002</c:v>
                </c:pt>
                <c:pt idx="704">
                  <c:v>-89.197072000000006</c:v>
                </c:pt>
                <c:pt idx="705">
                  <c:v>-89.197964999999996</c:v>
                </c:pt>
                <c:pt idx="706">
                  <c:v>-89.198853</c:v>
                </c:pt>
                <c:pt idx="707">
                  <c:v>-89.199735000000004</c:v>
                </c:pt>
                <c:pt idx="708">
                  <c:v>-89.200612000000007</c:v>
                </c:pt>
                <c:pt idx="709">
                  <c:v>-89.201482999999996</c:v>
                </c:pt>
                <c:pt idx="710">
                  <c:v>-89.202348999999998</c:v>
                </c:pt>
                <c:pt idx="711">
                  <c:v>-89.203209999999999</c:v>
                </c:pt>
                <c:pt idx="712">
                  <c:v>-89.204065999999997</c:v>
                </c:pt>
                <c:pt idx="713">
                  <c:v>-89.204915999999997</c:v>
                </c:pt>
                <c:pt idx="714">
                  <c:v>-89.205760999999995</c:v>
                </c:pt>
                <c:pt idx="715">
                  <c:v>-89.206601000000006</c:v>
                </c:pt>
                <c:pt idx="716">
                  <c:v>-89.207435000000004</c:v>
                </c:pt>
                <c:pt idx="717">
                  <c:v>-89.208264999999997</c:v>
                </c:pt>
                <c:pt idx="718">
                  <c:v>-89.209089000000006</c:v>
                </c:pt>
                <c:pt idx="719">
                  <c:v>-89.209908999999996</c:v>
                </c:pt>
                <c:pt idx="720">
                  <c:v>-89.210723000000002</c:v>
                </c:pt>
                <c:pt idx="721">
                  <c:v>-89.211533000000003</c:v>
                </c:pt>
                <c:pt idx="722">
                  <c:v>-89.212337000000005</c:v>
                </c:pt>
                <c:pt idx="723">
                  <c:v>-89.213137000000003</c:v>
                </c:pt>
                <c:pt idx="724">
                  <c:v>-89.213931000000002</c:v>
                </c:pt>
                <c:pt idx="725">
                  <c:v>-89.214720999999997</c:v>
                </c:pt>
                <c:pt idx="726">
                  <c:v>-89.215506000000005</c:v>
                </c:pt>
                <c:pt idx="727">
                  <c:v>-89.216285999999997</c:v>
                </c:pt>
                <c:pt idx="728">
                  <c:v>-89.217061999999999</c:v>
                </c:pt>
                <c:pt idx="729">
                  <c:v>-89.217832000000001</c:v>
                </c:pt>
                <c:pt idx="730">
                  <c:v>-89.218598</c:v>
                </c:pt>
                <c:pt idx="731">
                  <c:v>-89.219359999999995</c:v>
                </c:pt>
                <c:pt idx="732">
                  <c:v>-89.220116000000004</c:v>
                </c:pt>
                <c:pt idx="733">
                  <c:v>-89.220867999999996</c:v>
                </c:pt>
                <c:pt idx="734">
                  <c:v>-89.221615999999997</c:v>
                </c:pt>
                <c:pt idx="735">
                  <c:v>-89.222358</c:v>
                </c:pt>
                <c:pt idx="736">
                  <c:v>-89.223096999999996</c:v>
                </c:pt>
                <c:pt idx="737">
                  <c:v>-89.223830000000007</c:v>
                </c:pt>
                <c:pt idx="738">
                  <c:v>-89.224559999999997</c:v>
                </c:pt>
                <c:pt idx="739">
                  <c:v>-89.225285</c:v>
                </c:pt>
                <c:pt idx="740">
                  <c:v>-89.226005000000001</c:v>
                </c:pt>
                <c:pt idx="741">
                  <c:v>-89.226720999999998</c:v>
                </c:pt>
                <c:pt idx="742">
                  <c:v>-89.227433000000005</c:v>
                </c:pt>
                <c:pt idx="743">
                  <c:v>-89.228139999999996</c:v>
                </c:pt>
                <c:pt idx="744">
                  <c:v>-89.228842999999998</c:v>
                </c:pt>
                <c:pt idx="745">
                  <c:v>-89.229541999999995</c:v>
                </c:pt>
                <c:pt idx="746">
                  <c:v>-89.230236000000005</c:v>
                </c:pt>
                <c:pt idx="747">
                  <c:v>-89.230925999999997</c:v>
                </c:pt>
                <c:pt idx="748">
                  <c:v>-89.231611999999998</c:v>
                </c:pt>
                <c:pt idx="749">
                  <c:v>-89.232293999999996</c:v>
                </c:pt>
                <c:pt idx="750">
                  <c:v>-89.232972000000004</c:v>
                </c:pt>
                <c:pt idx="751">
                  <c:v>-89.233645999999993</c:v>
                </c:pt>
                <c:pt idx="752">
                  <c:v>-89.234314999999995</c:v>
                </c:pt>
                <c:pt idx="753">
                  <c:v>-89.234979999999993</c:v>
                </c:pt>
                <c:pt idx="754">
                  <c:v>-89.235641999999999</c:v>
                </c:pt>
                <c:pt idx="755">
                  <c:v>-89.236299000000002</c:v>
                </c:pt>
                <c:pt idx="756">
                  <c:v>-89.236952000000002</c:v>
                </c:pt>
                <c:pt idx="757">
                  <c:v>-89.237601999999995</c:v>
                </c:pt>
                <c:pt idx="758">
                  <c:v>-89.238247000000001</c:v>
                </c:pt>
                <c:pt idx="759">
                  <c:v>-89.238888000000003</c:v>
                </c:pt>
                <c:pt idx="760">
                  <c:v>-89.239525999999998</c:v>
                </c:pt>
                <c:pt idx="761">
                  <c:v>-89.240160000000003</c:v>
                </c:pt>
                <c:pt idx="762">
                  <c:v>-89.240789000000007</c:v>
                </c:pt>
                <c:pt idx="763">
                  <c:v>-89.241415000000003</c:v>
                </c:pt>
                <c:pt idx="764">
                  <c:v>-89.242036999999996</c:v>
                </c:pt>
                <c:pt idx="765">
                  <c:v>-89.242655999999997</c:v>
                </c:pt>
                <c:pt idx="766">
                  <c:v>-89.243269999999995</c:v>
                </c:pt>
                <c:pt idx="767">
                  <c:v>-89.243881000000002</c:v>
                </c:pt>
                <c:pt idx="768">
                  <c:v>-89.244488000000004</c:v>
                </c:pt>
                <c:pt idx="769">
                  <c:v>-89.245092</c:v>
                </c:pt>
                <c:pt idx="770">
                  <c:v>-89.245692000000005</c:v>
                </c:pt>
                <c:pt idx="771">
                  <c:v>-89.246288000000007</c:v>
                </c:pt>
                <c:pt idx="772">
                  <c:v>-89.246880000000004</c:v>
                </c:pt>
                <c:pt idx="773">
                  <c:v>-89.247468999999995</c:v>
                </c:pt>
                <c:pt idx="774">
                  <c:v>-89.248053999999996</c:v>
                </c:pt>
                <c:pt idx="775">
                  <c:v>-89.248636000000005</c:v>
                </c:pt>
                <c:pt idx="776">
                  <c:v>-89.249213999999995</c:v>
                </c:pt>
                <c:pt idx="777">
                  <c:v>-89.249789000000007</c:v>
                </c:pt>
                <c:pt idx="778">
                  <c:v>-89.250360000000001</c:v>
                </c:pt>
                <c:pt idx="779">
                  <c:v>-89.250928000000002</c:v>
                </c:pt>
                <c:pt idx="780">
                  <c:v>-89.251491999999999</c:v>
                </c:pt>
                <c:pt idx="781">
                  <c:v>-89.252053000000004</c:v>
                </c:pt>
                <c:pt idx="782">
                  <c:v>-89.252611000000002</c:v>
                </c:pt>
                <c:pt idx="783">
                  <c:v>-89.253164999999996</c:v>
                </c:pt>
                <c:pt idx="784">
                  <c:v>-89.253715</c:v>
                </c:pt>
                <c:pt idx="785">
                  <c:v>-89.254262999999995</c:v>
                </c:pt>
                <c:pt idx="786">
                  <c:v>-89.254807</c:v>
                </c:pt>
                <c:pt idx="787">
                  <c:v>-89.255347</c:v>
                </c:pt>
                <c:pt idx="788">
                  <c:v>-89.255885000000006</c:v>
                </c:pt>
                <c:pt idx="789">
                  <c:v>-89.256418999999994</c:v>
                </c:pt>
                <c:pt idx="790">
                  <c:v>-89.256950000000003</c:v>
                </c:pt>
                <c:pt idx="791">
                  <c:v>-89.257476999999994</c:v>
                </c:pt>
                <c:pt idx="792">
                  <c:v>-89.258002000000005</c:v>
                </c:pt>
                <c:pt idx="793">
                  <c:v>-89.258522999999997</c:v>
                </c:pt>
                <c:pt idx="794">
                  <c:v>-89.259040999999996</c:v>
                </c:pt>
                <c:pt idx="795">
                  <c:v>-89.259556000000003</c:v>
                </c:pt>
                <c:pt idx="796">
                  <c:v>-89.260068000000004</c:v>
                </c:pt>
                <c:pt idx="797">
                  <c:v>-89.260576999999998</c:v>
                </c:pt>
                <c:pt idx="798">
                  <c:v>-89.261082000000002</c:v>
                </c:pt>
                <c:pt idx="799">
                  <c:v>-89.261584999999997</c:v>
                </c:pt>
                <c:pt idx="800">
                  <c:v>-89.262084000000002</c:v>
                </c:pt>
                <c:pt idx="801">
                  <c:v>-89.262580999999997</c:v>
                </c:pt>
                <c:pt idx="802">
                  <c:v>-89.263074000000003</c:v>
                </c:pt>
                <c:pt idx="803">
                  <c:v>-89.263564000000002</c:v>
                </c:pt>
                <c:pt idx="804">
                  <c:v>-89.264052000000007</c:v>
                </c:pt>
                <c:pt idx="805">
                  <c:v>-89.264536000000007</c:v>
                </c:pt>
                <c:pt idx="806">
                  <c:v>-89.265017999999998</c:v>
                </c:pt>
                <c:pt idx="807">
                  <c:v>-89.265495999999999</c:v>
                </c:pt>
                <c:pt idx="808">
                  <c:v>-89.265972000000005</c:v>
                </c:pt>
                <c:pt idx="809">
                  <c:v>-89.266445000000004</c:v>
                </c:pt>
                <c:pt idx="810">
                  <c:v>-89.266914999999997</c:v>
                </c:pt>
                <c:pt idx="811">
                  <c:v>-89.267381999999998</c:v>
                </c:pt>
                <c:pt idx="812">
                  <c:v>-89.267846000000006</c:v>
                </c:pt>
                <c:pt idx="813">
                  <c:v>-89.268306999999993</c:v>
                </c:pt>
                <c:pt idx="814">
                  <c:v>-89.268765999999999</c:v>
                </c:pt>
                <c:pt idx="815">
                  <c:v>-89.269221000000002</c:v>
                </c:pt>
                <c:pt idx="816">
                  <c:v>-89.269673999999995</c:v>
                </c:pt>
                <c:pt idx="817">
                  <c:v>-89.270124999999993</c:v>
                </c:pt>
                <c:pt idx="818">
                  <c:v>-89.270572000000001</c:v>
                </c:pt>
                <c:pt idx="819">
                  <c:v>-89.271017000000001</c:v>
                </c:pt>
                <c:pt idx="820">
                  <c:v>-89.271458999999993</c:v>
                </c:pt>
                <c:pt idx="821">
                  <c:v>-89.271897999999993</c:v>
                </c:pt>
                <c:pt idx="822">
                  <c:v>-89.272334999999998</c:v>
                </c:pt>
                <c:pt idx="823">
                  <c:v>-89.272768999999997</c:v>
                </c:pt>
                <c:pt idx="824">
                  <c:v>-89.273200000000003</c:v>
                </c:pt>
                <c:pt idx="825">
                  <c:v>-89.273629</c:v>
                </c:pt>
                <c:pt idx="826">
                  <c:v>-89.274055000000004</c:v>
                </c:pt>
                <c:pt idx="827">
                  <c:v>-89.274478000000002</c:v>
                </c:pt>
                <c:pt idx="828">
                  <c:v>-89.274899000000005</c:v>
                </c:pt>
                <c:pt idx="829">
                  <c:v>-89.275317000000001</c:v>
                </c:pt>
                <c:pt idx="830">
                  <c:v>-89.275733000000002</c:v>
                </c:pt>
                <c:pt idx="831">
                  <c:v>-89.276145999999997</c:v>
                </c:pt>
                <c:pt idx="832">
                  <c:v>-89.276556999999997</c:v>
                </c:pt>
                <c:pt idx="833">
                  <c:v>-89.276965000000004</c:v>
                </c:pt>
                <c:pt idx="834">
                  <c:v>-89.277371000000002</c:v>
                </c:pt>
                <c:pt idx="835">
                  <c:v>-89.277773999999994</c:v>
                </c:pt>
                <c:pt idx="836">
                  <c:v>-89.278175000000005</c:v>
                </c:pt>
                <c:pt idx="837">
                  <c:v>-89.278572999999994</c:v>
                </c:pt>
                <c:pt idx="838">
                  <c:v>-89.278969000000004</c:v>
                </c:pt>
                <c:pt idx="839">
                  <c:v>-89.279362000000006</c:v>
                </c:pt>
                <c:pt idx="840">
                  <c:v>-89.279752999999999</c:v>
                </c:pt>
                <c:pt idx="841">
                  <c:v>-89.280141999999998</c:v>
                </c:pt>
                <c:pt idx="842">
                  <c:v>-89.280528000000004</c:v>
                </c:pt>
                <c:pt idx="843">
                  <c:v>-89.280912000000001</c:v>
                </c:pt>
                <c:pt idx="844">
                  <c:v>-89.281294000000003</c:v>
                </c:pt>
                <c:pt idx="845">
                  <c:v>-89.281672999999998</c:v>
                </c:pt>
                <c:pt idx="846">
                  <c:v>-89.282049999999998</c:v>
                </c:pt>
                <c:pt idx="847">
                  <c:v>-89.282424000000006</c:v>
                </c:pt>
                <c:pt idx="848">
                  <c:v>-89.282797000000002</c:v>
                </c:pt>
                <c:pt idx="849">
                  <c:v>-89.283167000000006</c:v>
                </c:pt>
                <c:pt idx="850">
                  <c:v>-89.283534000000003</c:v>
                </c:pt>
                <c:pt idx="851">
                  <c:v>-89.283900000000003</c:v>
                </c:pt>
                <c:pt idx="852">
                  <c:v>-89.284262999999996</c:v>
                </c:pt>
                <c:pt idx="853">
                  <c:v>-89.284623999999994</c:v>
                </c:pt>
                <c:pt idx="854">
                  <c:v>-89.284982999999997</c:v>
                </c:pt>
                <c:pt idx="855">
                  <c:v>-89.285338999999993</c:v>
                </c:pt>
                <c:pt idx="856">
                  <c:v>-89.285692999999995</c:v>
                </c:pt>
                <c:pt idx="857">
                  <c:v>-89.286045999999999</c:v>
                </c:pt>
                <c:pt idx="858">
                  <c:v>-89.286395999999996</c:v>
                </c:pt>
                <c:pt idx="859">
                  <c:v>-89.286743000000001</c:v>
                </c:pt>
                <c:pt idx="860">
                  <c:v>-89.287088999999995</c:v>
                </c:pt>
                <c:pt idx="861">
                  <c:v>-89.287432999999993</c:v>
                </c:pt>
                <c:pt idx="862">
                  <c:v>-89.287773999999999</c:v>
                </c:pt>
                <c:pt idx="863">
                  <c:v>-89.288112999999996</c:v>
                </c:pt>
                <c:pt idx="864">
                  <c:v>-89.288450999999995</c:v>
                </c:pt>
                <c:pt idx="865">
                  <c:v>-89.288786000000002</c:v>
                </c:pt>
                <c:pt idx="866">
                  <c:v>-89.289118999999999</c:v>
                </c:pt>
                <c:pt idx="867">
                  <c:v>-89.289450000000002</c:v>
                </c:pt>
                <c:pt idx="868">
                  <c:v>-89.289778999999996</c:v>
                </c:pt>
                <c:pt idx="869">
                  <c:v>-89.290105999999994</c:v>
                </c:pt>
                <c:pt idx="870">
                  <c:v>-89.290430999999998</c:v>
                </c:pt>
                <c:pt idx="871">
                  <c:v>-89.290754000000007</c:v>
                </c:pt>
                <c:pt idx="872">
                  <c:v>-89.291075000000006</c:v>
                </c:pt>
                <c:pt idx="873">
                  <c:v>-89.291393999999997</c:v>
                </c:pt>
                <c:pt idx="874">
                  <c:v>-89.291711000000006</c:v>
                </c:pt>
                <c:pt idx="875">
                  <c:v>-89.292026000000007</c:v>
                </c:pt>
                <c:pt idx="876">
                  <c:v>-89.292338999999998</c:v>
                </c:pt>
                <c:pt idx="877">
                  <c:v>-89.292649999999995</c:v>
                </c:pt>
                <c:pt idx="878">
                  <c:v>-89.292958999999996</c:v>
                </c:pt>
                <c:pt idx="879">
                  <c:v>-89.293266000000003</c:v>
                </c:pt>
                <c:pt idx="880">
                  <c:v>-89.293571999999998</c:v>
                </c:pt>
                <c:pt idx="881">
                  <c:v>-89.293875</c:v>
                </c:pt>
                <c:pt idx="882">
                  <c:v>-89.294177000000005</c:v>
                </c:pt>
                <c:pt idx="883">
                  <c:v>-89.294476000000003</c:v>
                </c:pt>
                <c:pt idx="884">
                  <c:v>-89.294774000000004</c:v>
                </c:pt>
                <c:pt idx="885">
                  <c:v>-89.295069999999996</c:v>
                </c:pt>
                <c:pt idx="886">
                  <c:v>-89.295364000000006</c:v>
                </c:pt>
                <c:pt idx="887">
                  <c:v>-89.295657000000006</c:v>
                </c:pt>
                <c:pt idx="888">
                  <c:v>-89.295946999999998</c:v>
                </c:pt>
                <c:pt idx="889">
                  <c:v>-89.296235999999993</c:v>
                </c:pt>
                <c:pt idx="890">
                  <c:v>-89.296522999999993</c:v>
                </c:pt>
                <c:pt idx="891">
                  <c:v>-89.296807999999999</c:v>
                </c:pt>
                <c:pt idx="892">
                  <c:v>-89.297090999999995</c:v>
                </c:pt>
                <c:pt idx="893">
                  <c:v>-89.297371999999996</c:v>
                </c:pt>
                <c:pt idx="894">
                  <c:v>-89.297651999999999</c:v>
                </c:pt>
                <c:pt idx="895">
                  <c:v>-89.297929999999994</c:v>
                </c:pt>
                <c:pt idx="896">
                  <c:v>-89.298205999999993</c:v>
                </c:pt>
                <c:pt idx="897">
                  <c:v>-89.298480999999995</c:v>
                </c:pt>
                <c:pt idx="898">
                  <c:v>-89.298754000000002</c:v>
                </c:pt>
                <c:pt idx="899">
                  <c:v>-89.299025</c:v>
                </c:pt>
                <c:pt idx="900">
                  <c:v>-89.299294000000003</c:v>
                </c:pt>
                <c:pt idx="901">
                  <c:v>-89.299561999999995</c:v>
                </c:pt>
                <c:pt idx="902">
                  <c:v>-89.299828000000005</c:v>
                </c:pt>
                <c:pt idx="903">
                  <c:v>-89.300092000000006</c:v>
                </c:pt>
                <c:pt idx="904">
                  <c:v>-89.300354999999996</c:v>
                </c:pt>
                <c:pt idx="905">
                  <c:v>-89.300616000000005</c:v>
                </c:pt>
                <c:pt idx="906">
                  <c:v>-89.300876000000002</c:v>
                </c:pt>
                <c:pt idx="907">
                  <c:v>-89.301132999999993</c:v>
                </c:pt>
                <c:pt idx="908">
                  <c:v>-89.301389</c:v>
                </c:pt>
                <c:pt idx="909">
                  <c:v>-89.301643999999996</c:v>
                </c:pt>
                <c:pt idx="910">
                  <c:v>-89.301896999999997</c:v>
                </c:pt>
                <c:pt idx="911">
                  <c:v>-89.302148000000003</c:v>
                </c:pt>
                <c:pt idx="912">
                  <c:v>-89.302397999999997</c:v>
                </c:pt>
                <c:pt idx="913">
                  <c:v>-89.302645999999996</c:v>
                </c:pt>
                <c:pt idx="914">
                  <c:v>-89.302892999999997</c:v>
                </c:pt>
                <c:pt idx="915">
                  <c:v>-89.303138000000004</c:v>
                </c:pt>
                <c:pt idx="916">
                  <c:v>-89.303381000000002</c:v>
                </c:pt>
                <c:pt idx="917">
                  <c:v>-89.303623000000002</c:v>
                </c:pt>
                <c:pt idx="918">
                  <c:v>-89.303863000000007</c:v>
                </c:pt>
                <c:pt idx="919">
                  <c:v>-89.304102</c:v>
                </c:pt>
                <c:pt idx="920">
                  <c:v>-89.304339999999996</c:v>
                </c:pt>
                <c:pt idx="921">
                  <c:v>-89.304575</c:v>
                </c:pt>
                <c:pt idx="922">
                  <c:v>-89.304810000000003</c:v>
                </c:pt>
                <c:pt idx="923">
                  <c:v>-89.305042999999998</c:v>
                </c:pt>
                <c:pt idx="924">
                  <c:v>-89.305273999999997</c:v>
                </c:pt>
                <c:pt idx="925">
                  <c:v>-89.305503999999999</c:v>
                </c:pt>
                <c:pt idx="926">
                  <c:v>-89.305732000000006</c:v>
                </c:pt>
                <c:pt idx="927">
                  <c:v>-89.305959000000001</c:v>
                </c:pt>
                <c:pt idx="928">
                  <c:v>-89.306184999999999</c:v>
                </c:pt>
                <c:pt idx="929">
                  <c:v>-89.306409000000002</c:v>
                </c:pt>
                <c:pt idx="930">
                  <c:v>-89.306630999999996</c:v>
                </c:pt>
                <c:pt idx="931">
                  <c:v>-89.306853000000004</c:v>
                </c:pt>
                <c:pt idx="932">
                  <c:v>-89.307072000000005</c:v>
                </c:pt>
                <c:pt idx="933">
                  <c:v>-89.307291000000006</c:v>
                </c:pt>
                <c:pt idx="934">
                  <c:v>-89.307507999999999</c:v>
                </c:pt>
                <c:pt idx="935">
                  <c:v>-89.307722999999996</c:v>
                </c:pt>
                <c:pt idx="936">
                  <c:v>-89.307936999999995</c:v>
                </c:pt>
                <c:pt idx="937">
                  <c:v>-89.308149999999998</c:v>
                </c:pt>
                <c:pt idx="938">
                  <c:v>-89.308361000000005</c:v>
                </c:pt>
                <c:pt idx="939">
                  <c:v>-89.308571999999998</c:v>
                </c:pt>
                <c:pt idx="940">
                  <c:v>-89.308779999999999</c:v>
                </c:pt>
                <c:pt idx="941">
                  <c:v>-89.308987999999999</c:v>
                </c:pt>
                <c:pt idx="942">
                  <c:v>-89.309194000000005</c:v>
                </c:pt>
                <c:pt idx="943">
                  <c:v>-89.309398000000002</c:v>
                </c:pt>
                <c:pt idx="944">
                  <c:v>-89.309601999999998</c:v>
                </c:pt>
                <c:pt idx="945">
                  <c:v>-89.309804</c:v>
                </c:pt>
                <c:pt idx="946">
                  <c:v>-89.310004000000006</c:v>
                </c:pt>
                <c:pt idx="947">
                  <c:v>-89.310203999999999</c:v>
                </c:pt>
                <c:pt idx="948">
                  <c:v>-89.310401999999996</c:v>
                </c:pt>
                <c:pt idx="949">
                  <c:v>-89.310598999999996</c:v>
                </c:pt>
                <c:pt idx="950">
                  <c:v>-89.310794000000001</c:v>
                </c:pt>
                <c:pt idx="951">
                  <c:v>-89.310987999999995</c:v>
                </c:pt>
                <c:pt idx="952">
                  <c:v>-89.311181000000005</c:v>
                </c:pt>
                <c:pt idx="953">
                  <c:v>-89.311373000000003</c:v>
                </c:pt>
                <c:pt idx="954">
                  <c:v>-89.311564000000004</c:v>
                </c:pt>
                <c:pt idx="955">
                  <c:v>-89.311752999999996</c:v>
                </c:pt>
                <c:pt idx="956">
                  <c:v>-89.311941000000004</c:v>
                </c:pt>
                <c:pt idx="957">
                  <c:v>-89.312128000000001</c:v>
                </c:pt>
                <c:pt idx="958">
                  <c:v>-89.312313000000003</c:v>
                </c:pt>
                <c:pt idx="959">
                  <c:v>-89.312496999999993</c:v>
                </c:pt>
                <c:pt idx="960">
                  <c:v>-89.312680999999998</c:v>
                </c:pt>
                <c:pt idx="961">
                  <c:v>-89.312861999999996</c:v>
                </c:pt>
                <c:pt idx="962">
                  <c:v>-89.313042999999993</c:v>
                </c:pt>
                <c:pt idx="963">
                  <c:v>-89.313222999999994</c:v>
                </c:pt>
                <c:pt idx="964">
                  <c:v>-89.313400999999999</c:v>
                </c:pt>
                <c:pt idx="965">
                  <c:v>-89.313578000000007</c:v>
                </c:pt>
                <c:pt idx="966">
                  <c:v>-89.313754000000003</c:v>
                </c:pt>
                <c:pt idx="967">
                  <c:v>-89.313929000000002</c:v>
                </c:pt>
                <c:pt idx="968">
                  <c:v>-89.314102000000005</c:v>
                </c:pt>
                <c:pt idx="969">
                  <c:v>-89.314274999999995</c:v>
                </c:pt>
                <c:pt idx="970">
                  <c:v>-89.314446000000004</c:v>
                </c:pt>
                <c:pt idx="971">
                  <c:v>-89.314616000000001</c:v>
                </c:pt>
                <c:pt idx="972">
                  <c:v>-89.314785000000001</c:v>
                </c:pt>
                <c:pt idx="973">
                  <c:v>-89.314953000000003</c:v>
                </c:pt>
                <c:pt idx="974">
                  <c:v>-89.315119999999993</c:v>
                </c:pt>
                <c:pt idx="975">
                  <c:v>-89.315286</c:v>
                </c:pt>
                <c:pt idx="976">
                  <c:v>-89.315449999999998</c:v>
                </c:pt>
                <c:pt idx="977">
                  <c:v>-89.315613999999997</c:v>
                </c:pt>
                <c:pt idx="978">
                  <c:v>-89.315776</c:v>
                </c:pt>
                <c:pt idx="979">
                  <c:v>-89.315938000000003</c:v>
                </c:pt>
                <c:pt idx="980">
                  <c:v>-89.316097999999997</c:v>
                </c:pt>
                <c:pt idx="981">
                  <c:v>-89.316256999999993</c:v>
                </c:pt>
                <c:pt idx="982">
                  <c:v>-89.316415000000006</c:v>
                </c:pt>
                <c:pt idx="983">
                  <c:v>-89.316571999999994</c:v>
                </c:pt>
                <c:pt idx="984">
                  <c:v>-89.316727999999998</c:v>
                </c:pt>
                <c:pt idx="985">
                  <c:v>-89.316883000000004</c:v>
                </c:pt>
                <c:pt idx="986">
                  <c:v>-89.317036000000002</c:v>
                </c:pt>
                <c:pt idx="987">
                  <c:v>-89.317188999999999</c:v>
                </c:pt>
                <c:pt idx="988">
                  <c:v>-89.317340999999999</c:v>
                </c:pt>
                <c:pt idx="989">
                  <c:v>-89.317492000000001</c:v>
                </c:pt>
                <c:pt idx="990">
                  <c:v>-89.317640999999995</c:v>
                </c:pt>
                <c:pt idx="991">
                  <c:v>-89.317790000000002</c:v>
                </c:pt>
                <c:pt idx="992">
                  <c:v>-89.317937000000001</c:v>
                </c:pt>
                <c:pt idx="993">
                  <c:v>-89.318083999999999</c:v>
                </c:pt>
                <c:pt idx="994">
                  <c:v>-89.31823</c:v>
                </c:pt>
                <c:pt idx="995">
                  <c:v>-89.318374000000006</c:v>
                </c:pt>
                <c:pt idx="996">
                  <c:v>-89.318517999999997</c:v>
                </c:pt>
                <c:pt idx="997">
                  <c:v>-89.318661000000006</c:v>
                </c:pt>
                <c:pt idx="998">
                  <c:v>-89.318802000000005</c:v>
                </c:pt>
                <c:pt idx="999">
                  <c:v>-89.318943000000004</c:v>
                </c:pt>
                <c:pt idx="1000">
                  <c:v>-89.319081999999995</c:v>
                </c:pt>
              </c:numCache>
            </c:numRef>
          </c:yVal>
          <c:smooth val="0"/>
          <c:extLst>
            <c:ext xmlns:c16="http://schemas.microsoft.com/office/drawing/2014/chart" uri="{C3380CC4-5D6E-409C-BE32-E72D297353CC}">
              <c16:uniqueId val="{00000002-8C77-F641-A38E-8CFB774D50DB}"/>
            </c:ext>
          </c:extLst>
        </c:ser>
        <c:ser>
          <c:idx val="3"/>
          <c:order val="3"/>
          <c:tx>
            <c:strRef>
              <c:f>drug_plot!$E$1</c:f>
              <c:strCache>
                <c:ptCount val="1"/>
                <c:pt idx="0">
                  <c:v>opencor cmax 1</c:v>
                </c:pt>
              </c:strCache>
            </c:strRef>
          </c:tx>
          <c:spPr>
            <a:ln w="19050" cap="rnd">
              <a:solidFill>
                <a:schemeClr val="accent4"/>
              </a:solidFill>
              <a:prstDash val="sysDash"/>
              <a:round/>
            </a:ln>
            <a:effectLst/>
          </c:spPr>
          <c:marker>
            <c:symbol val="none"/>
          </c:marker>
          <c:xVal>
            <c:numRef>
              <c:f>drug_plot!$A$2:$A$1002</c:f>
              <c:numCache>
                <c:formatCode>General</c:formatCode>
                <c:ptCount val="1001"/>
                <c:pt idx="0">
                  <c:v>0.996</c:v>
                </c:pt>
                <c:pt idx="1">
                  <c:v>1.9950000000000001</c:v>
                </c:pt>
                <c:pt idx="2">
                  <c:v>2.9940000000000002</c:v>
                </c:pt>
                <c:pt idx="3">
                  <c:v>3.9929999999999999</c:v>
                </c:pt>
                <c:pt idx="4">
                  <c:v>4.992</c:v>
                </c:pt>
                <c:pt idx="5">
                  <c:v>5.9909999999999997</c:v>
                </c:pt>
                <c:pt idx="6">
                  <c:v>6.99</c:v>
                </c:pt>
                <c:pt idx="7">
                  <c:v>7.9889999999999999</c:v>
                </c:pt>
                <c:pt idx="8">
                  <c:v>8.9879999999999995</c:v>
                </c:pt>
                <c:pt idx="9">
                  <c:v>9.9870000000000001</c:v>
                </c:pt>
                <c:pt idx="10">
                  <c:v>10.986000000000001</c:v>
                </c:pt>
                <c:pt idx="11">
                  <c:v>11.984999999999999</c:v>
                </c:pt>
                <c:pt idx="12">
                  <c:v>12.984</c:v>
                </c:pt>
                <c:pt idx="13">
                  <c:v>13.983000000000001</c:v>
                </c:pt>
                <c:pt idx="14">
                  <c:v>14.981999999999999</c:v>
                </c:pt>
                <c:pt idx="15">
                  <c:v>15.981</c:v>
                </c:pt>
                <c:pt idx="16">
                  <c:v>16.98</c:v>
                </c:pt>
                <c:pt idx="17">
                  <c:v>17.978999999999999</c:v>
                </c:pt>
                <c:pt idx="18">
                  <c:v>18.978000000000002</c:v>
                </c:pt>
                <c:pt idx="19">
                  <c:v>19.977</c:v>
                </c:pt>
                <c:pt idx="20">
                  <c:v>20.975999999999999</c:v>
                </c:pt>
                <c:pt idx="21">
                  <c:v>21.975000000000001</c:v>
                </c:pt>
                <c:pt idx="22">
                  <c:v>22.974</c:v>
                </c:pt>
                <c:pt idx="23">
                  <c:v>23.972999999999999</c:v>
                </c:pt>
                <c:pt idx="24">
                  <c:v>24.972000000000001</c:v>
                </c:pt>
                <c:pt idx="25">
                  <c:v>25.971</c:v>
                </c:pt>
                <c:pt idx="26">
                  <c:v>26.97</c:v>
                </c:pt>
                <c:pt idx="27">
                  <c:v>27.969000000000001</c:v>
                </c:pt>
                <c:pt idx="28">
                  <c:v>28.968</c:v>
                </c:pt>
                <c:pt idx="29">
                  <c:v>29.966999999999999</c:v>
                </c:pt>
                <c:pt idx="30">
                  <c:v>30.966000000000001</c:v>
                </c:pt>
                <c:pt idx="31">
                  <c:v>31.965</c:v>
                </c:pt>
                <c:pt idx="32">
                  <c:v>32.963999999999999</c:v>
                </c:pt>
                <c:pt idx="33">
                  <c:v>33.963000000000001</c:v>
                </c:pt>
                <c:pt idx="34">
                  <c:v>34.962000000000003</c:v>
                </c:pt>
                <c:pt idx="35">
                  <c:v>35.960999999999999</c:v>
                </c:pt>
                <c:pt idx="36">
                  <c:v>36.96</c:v>
                </c:pt>
                <c:pt idx="37">
                  <c:v>37.959000000000003</c:v>
                </c:pt>
                <c:pt idx="38">
                  <c:v>38.957999999999998</c:v>
                </c:pt>
                <c:pt idx="39">
                  <c:v>39.957000000000001</c:v>
                </c:pt>
                <c:pt idx="40">
                  <c:v>40.956000000000003</c:v>
                </c:pt>
                <c:pt idx="41">
                  <c:v>41.954999999999998</c:v>
                </c:pt>
                <c:pt idx="42">
                  <c:v>42.954000000000001</c:v>
                </c:pt>
                <c:pt idx="43">
                  <c:v>43.953000000000003</c:v>
                </c:pt>
                <c:pt idx="44">
                  <c:v>44.951999999999998</c:v>
                </c:pt>
                <c:pt idx="45">
                  <c:v>45.951000000000001</c:v>
                </c:pt>
                <c:pt idx="46">
                  <c:v>46.95</c:v>
                </c:pt>
                <c:pt idx="47">
                  <c:v>47.948999999999998</c:v>
                </c:pt>
                <c:pt idx="48">
                  <c:v>48.948</c:v>
                </c:pt>
                <c:pt idx="49">
                  <c:v>49.947000000000003</c:v>
                </c:pt>
                <c:pt idx="50">
                  <c:v>50.945999999999998</c:v>
                </c:pt>
                <c:pt idx="51">
                  <c:v>51.945</c:v>
                </c:pt>
                <c:pt idx="52">
                  <c:v>52.944000000000003</c:v>
                </c:pt>
                <c:pt idx="53">
                  <c:v>53.942999999999998</c:v>
                </c:pt>
                <c:pt idx="54">
                  <c:v>54.942</c:v>
                </c:pt>
                <c:pt idx="55">
                  <c:v>55.941000000000003</c:v>
                </c:pt>
                <c:pt idx="56">
                  <c:v>56.94</c:v>
                </c:pt>
                <c:pt idx="57">
                  <c:v>57.939</c:v>
                </c:pt>
                <c:pt idx="58">
                  <c:v>58.938000000000002</c:v>
                </c:pt>
                <c:pt idx="59">
                  <c:v>59.936999999999998</c:v>
                </c:pt>
                <c:pt idx="60">
                  <c:v>60.936</c:v>
                </c:pt>
                <c:pt idx="61">
                  <c:v>61.935000000000002</c:v>
                </c:pt>
                <c:pt idx="62">
                  <c:v>62.933999999999997</c:v>
                </c:pt>
                <c:pt idx="63">
                  <c:v>63.933</c:v>
                </c:pt>
                <c:pt idx="64">
                  <c:v>64.932000000000002</c:v>
                </c:pt>
                <c:pt idx="65">
                  <c:v>65.930999999999997</c:v>
                </c:pt>
                <c:pt idx="66">
                  <c:v>66.930000000000007</c:v>
                </c:pt>
                <c:pt idx="67">
                  <c:v>67.929000000000002</c:v>
                </c:pt>
                <c:pt idx="68">
                  <c:v>68.927999999999997</c:v>
                </c:pt>
                <c:pt idx="69">
                  <c:v>69.927000000000007</c:v>
                </c:pt>
                <c:pt idx="70">
                  <c:v>70.926000000000002</c:v>
                </c:pt>
                <c:pt idx="71">
                  <c:v>71.924999999999997</c:v>
                </c:pt>
                <c:pt idx="72">
                  <c:v>72.924000000000007</c:v>
                </c:pt>
                <c:pt idx="73">
                  <c:v>73.923000000000002</c:v>
                </c:pt>
                <c:pt idx="74">
                  <c:v>74.921999999999997</c:v>
                </c:pt>
                <c:pt idx="75">
                  <c:v>75.921000000000006</c:v>
                </c:pt>
                <c:pt idx="76">
                  <c:v>76.92</c:v>
                </c:pt>
                <c:pt idx="77">
                  <c:v>77.918999999999997</c:v>
                </c:pt>
                <c:pt idx="78">
                  <c:v>78.918000000000006</c:v>
                </c:pt>
                <c:pt idx="79">
                  <c:v>79.917000000000002</c:v>
                </c:pt>
                <c:pt idx="80">
                  <c:v>80.915999999999997</c:v>
                </c:pt>
                <c:pt idx="81">
                  <c:v>81.915000000000006</c:v>
                </c:pt>
                <c:pt idx="82">
                  <c:v>82.914000000000001</c:v>
                </c:pt>
                <c:pt idx="83">
                  <c:v>83.912999999999997</c:v>
                </c:pt>
                <c:pt idx="84">
                  <c:v>84.912000000000006</c:v>
                </c:pt>
                <c:pt idx="85">
                  <c:v>85.911000000000001</c:v>
                </c:pt>
                <c:pt idx="86">
                  <c:v>86.91</c:v>
                </c:pt>
                <c:pt idx="87">
                  <c:v>87.909000000000006</c:v>
                </c:pt>
                <c:pt idx="88">
                  <c:v>88.908000000000001</c:v>
                </c:pt>
                <c:pt idx="89">
                  <c:v>89.906999999999996</c:v>
                </c:pt>
                <c:pt idx="90">
                  <c:v>90.906000000000006</c:v>
                </c:pt>
                <c:pt idx="91">
                  <c:v>91.905000000000001</c:v>
                </c:pt>
                <c:pt idx="92">
                  <c:v>92.903999999999996</c:v>
                </c:pt>
                <c:pt idx="93">
                  <c:v>93.903000000000006</c:v>
                </c:pt>
                <c:pt idx="94">
                  <c:v>94.902000000000001</c:v>
                </c:pt>
                <c:pt idx="95">
                  <c:v>95.900999999999996</c:v>
                </c:pt>
                <c:pt idx="96">
                  <c:v>96.9</c:v>
                </c:pt>
                <c:pt idx="97">
                  <c:v>97.899000000000001</c:v>
                </c:pt>
                <c:pt idx="98">
                  <c:v>98.897999999999996</c:v>
                </c:pt>
                <c:pt idx="99">
                  <c:v>99.897000000000006</c:v>
                </c:pt>
                <c:pt idx="100">
                  <c:v>100.896</c:v>
                </c:pt>
                <c:pt idx="101">
                  <c:v>101.895</c:v>
                </c:pt>
                <c:pt idx="102">
                  <c:v>102.89400000000001</c:v>
                </c:pt>
                <c:pt idx="103">
                  <c:v>103.893</c:v>
                </c:pt>
                <c:pt idx="104">
                  <c:v>104.892</c:v>
                </c:pt>
                <c:pt idx="105">
                  <c:v>105.89100000000001</c:v>
                </c:pt>
                <c:pt idx="106">
                  <c:v>106.89</c:v>
                </c:pt>
                <c:pt idx="107">
                  <c:v>107.889</c:v>
                </c:pt>
                <c:pt idx="108">
                  <c:v>108.88800000000001</c:v>
                </c:pt>
                <c:pt idx="109">
                  <c:v>109.887</c:v>
                </c:pt>
                <c:pt idx="110">
                  <c:v>110.886</c:v>
                </c:pt>
                <c:pt idx="111">
                  <c:v>111.88500000000001</c:v>
                </c:pt>
                <c:pt idx="112">
                  <c:v>112.884</c:v>
                </c:pt>
                <c:pt idx="113">
                  <c:v>113.883</c:v>
                </c:pt>
                <c:pt idx="114">
                  <c:v>114.88200000000001</c:v>
                </c:pt>
                <c:pt idx="115">
                  <c:v>115.881</c:v>
                </c:pt>
                <c:pt idx="116">
                  <c:v>116.88</c:v>
                </c:pt>
                <c:pt idx="117">
                  <c:v>117.879</c:v>
                </c:pt>
                <c:pt idx="118">
                  <c:v>118.878</c:v>
                </c:pt>
                <c:pt idx="119">
                  <c:v>119.877</c:v>
                </c:pt>
                <c:pt idx="120">
                  <c:v>120.876</c:v>
                </c:pt>
                <c:pt idx="121">
                  <c:v>121.875</c:v>
                </c:pt>
                <c:pt idx="122">
                  <c:v>122.874</c:v>
                </c:pt>
                <c:pt idx="123">
                  <c:v>123.873</c:v>
                </c:pt>
                <c:pt idx="124">
                  <c:v>124.872</c:v>
                </c:pt>
                <c:pt idx="125">
                  <c:v>125.871</c:v>
                </c:pt>
                <c:pt idx="126">
                  <c:v>126.87</c:v>
                </c:pt>
                <c:pt idx="127">
                  <c:v>127.869</c:v>
                </c:pt>
                <c:pt idx="128">
                  <c:v>128.86799999999999</c:v>
                </c:pt>
                <c:pt idx="129">
                  <c:v>129.86699999999999</c:v>
                </c:pt>
                <c:pt idx="130">
                  <c:v>130.86600000000001</c:v>
                </c:pt>
                <c:pt idx="131">
                  <c:v>131.86500000000001</c:v>
                </c:pt>
                <c:pt idx="132">
                  <c:v>132.864</c:v>
                </c:pt>
                <c:pt idx="133">
                  <c:v>133.863</c:v>
                </c:pt>
                <c:pt idx="134">
                  <c:v>134.86199999999999</c:v>
                </c:pt>
                <c:pt idx="135">
                  <c:v>135.86099999999999</c:v>
                </c:pt>
                <c:pt idx="136">
                  <c:v>136.86000000000001</c:v>
                </c:pt>
                <c:pt idx="137">
                  <c:v>137.85900000000001</c:v>
                </c:pt>
                <c:pt idx="138">
                  <c:v>138.858</c:v>
                </c:pt>
                <c:pt idx="139">
                  <c:v>139.857</c:v>
                </c:pt>
                <c:pt idx="140">
                  <c:v>140.85599999999999</c:v>
                </c:pt>
                <c:pt idx="141">
                  <c:v>141.85499999999999</c:v>
                </c:pt>
                <c:pt idx="142">
                  <c:v>142.85400000000001</c:v>
                </c:pt>
                <c:pt idx="143">
                  <c:v>143.85300000000001</c:v>
                </c:pt>
                <c:pt idx="144">
                  <c:v>144.852</c:v>
                </c:pt>
                <c:pt idx="145">
                  <c:v>145.851</c:v>
                </c:pt>
                <c:pt idx="146">
                  <c:v>146.85</c:v>
                </c:pt>
                <c:pt idx="147">
                  <c:v>147.84899999999999</c:v>
                </c:pt>
                <c:pt idx="148">
                  <c:v>148.84800000000001</c:v>
                </c:pt>
                <c:pt idx="149">
                  <c:v>149.84700000000001</c:v>
                </c:pt>
                <c:pt idx="150">
                  <c:v>150.846</c:v>
                </c:pt>
                <c:pt idx="151">
                  <c:v>151.845</c:v>
                </c:pt>
                <c:pt idx="152">
                  <c:v>152.84399999999999</c:v>
                </c:pt>
                <c:pt idx="153">
                  <c:v>153.84299999999999</c:v>
                </c:pt>
                <c:pt idx="154">
                  <c:v>154.84200000000001</c:v>
                </c:pt>
                <c:pt idx="155">
                  <c:v>155.84100000000001</c:v>
                </c:pt>
                <c:pt idx="156">
                  <c:v>156.84</c:v>
                </c:pt>
                <c:pt idx="157">
                  <c:v>157.839</c:v>
                </c:pt>
                <c:pt idx="158">
                  <c:v>158.83799999999999</c:v>
                </c:pt>
                <c:pt idx="159">
                  <c:v>159.83699999999999</c:v>
                </c:pt>
                <c:pt idx="160">
                  <c:v>160.83600000000001</c:v>
                </c:pt>
                <c:pt idx="161">
                  <c:v>161.83500000000001</c:v>
                </c:pt>
                <c:pt idx="162">
                  <c:v>162.834</c:v>
                </c:pt>
                <c:pt idx="163">
                  <c:v>163.833</c:v>
                </c:pt>
                <c:pt idx="164">
                  <c:v>164.83199999999999</c:v>
                </c:pt>
                <c:pt idx="165">
                  <c:v>165.83099999999999</c:v>
                </c:pt>
                <c:pt idx="166">
                  <c:v>166.83</c:v>
                </c:pt>
                <c:pt idx="167">
                  <c:v>167.82900000000001</c:v>
                </c:pt>
                <c:pt idx="168">
                  <c:v>168.828</c:v>
                </c:pt>
                <c:pt idx="169">
                  <c:v>169.827</c:v>
                </c:pt>
                <c:pt idx="170">
                  <c:v>170.82599999999999</c:v>
                </c:pt>
                <c:pt idx="171">
                  <c:v>171.82499999999999</c:v>
                </c:pt>
                <c:pt idx="172">
                  <c:v>172.82400000000001</c:v>
                </c:pt>
                <c:pt idx="173">
                  <c:v>173.82300000000001</c:v>
                </c:pt>
                <c:pt idx="174">
                  <c:v>174.822</c:v>
                </c:pt>
                <c:pt idx="175">
                  <c:v>175.821</c:v>
                </c:pt>
                <c:pt idx="176">
                  <c:v>176.82</c:v>
                </c:pt>
                <c:pt idx="177">
                  <c:v>177.81899999999999</c:v>
                </c:pt>
                <c:pt idx="178">
                  <c:v>178.81800000000001</c:v>
                </c:pt>
                <c:pt idx="179">
                  <c:v>179.81700000000001</c:v>
                </c:pt>
                <c:pt idx="180">
                  <c:v>180.816</c:v>
                </c:pt>
                <c:pt idx="181">
                  <c:v>181.815</c:v>
                </c:pt>
                <c:pt idx="182">
                  <c:v>182.81399999999999</c:v>
                </c:pt>
                <c:pt idx="183">
                  <c:v>183.81299999999999</c:v>
                </c:pt>
                <c:pt idx="184">
                  <c:v>184.81200000000001</c:v>
                </c:pt>
                <c:pt idx="185">
                  <c:v>185.81100000000001</c:v>
                </c:pt>
                <c:pt idx="186">
                  <c:v>186.81</c:v>
                </c:pt>
                <c:pt idx="187">
                  <c:v>187.809</c:v>
                </c:pt>
                <c:pt idx="188">
                  <c:v>188.80799999999999</c:v>
                </c:pt>
                <c:pt idx="189">
                  <c:v>189.80699999999999</c:v>
                </c:pt>
                <c:pt idx="190">
                  <c:v>190.80600000000001</c:v>
                </c:pt>
                <c:pt idx="191">
                  <c:v>191.80500000000001</c:v>
                </c:pt>
                <c:pt idx="192">
                  <c:v>192.804</c:v>
                </c:pt>
                <c:pt idx="193">
                  <c:v>193.803</c:v>
                </c:pt>
                <c:pt idx="194">
                  <c:v>194.80199999999999</c:v>
                </c:pt>
                <c:pt idx="195">
                  <c:v>195.80099999999999</c:v>
                </c:pt>
                <c:pt idx="196">
                  <c:v>196.8</c:v>
                </c:pt>
                <c:pt idx="197">
                  <c:v>197.79900000000001</c:v>
                </c:pt>
                <c:pt idx="198">
                  <c:v>198.798</c:v>
                </c:pt>
                <c:pt idx="199">
                  <c:v>199.797</c:v>
                </c:pt>
                <c:pt idx="200">
                  <c:v>200.79599999999999</c:v>
                </c:pt>
                <c:pt idx="201">
                  <c:v>201.79499999999999</c:v>
                </c:pt>
                <c:pt idx="202">
                  <c:v>202.79400000000001</c:v>
                </c:pt>
                <c:pt idx="203">
                  <c:v>203.79300000000001</c:v>
                </c:pt>
                <c:pt idx="204">
                  <c:v>204.792</c:v>
                </c:pt>
                <c:pt idx="205">
                  <c:v>205.791</c:v>
                </c:pt>
                <c:pt idx="206">
                  <c:v>206.79</c:v>
                </c:pt>
                <c:pt idx="207">
                  <c:v>207.78899999999999</c:v>
                </c:pt>
                <c:pt idx="208">
                  <c:v>208.78800000000001</c:v>
                </c:pt>
                <c:pt idx="209">
                  <c:v>209.78700000000001</c:v>
                </c:pt>
                <c:pt idx="210">
                  <c:v>210.786</c:v>
                </c:pt>
                <c:pt idx="211">
                  <c:v>211.785</c:v>
                </c:pt>
                <c:pt idx="212">
                  <c:v>212.78399999999999</c:v>
                </c:pt>
                <c:pt idx="213">
                  <c:v>213.78299999999999</c:v>
                </c:pt>
                <c:pt idx="214">
                  <c:v>214.78200000000001</c:v>
                </c:pt>
                <c:pt idx="215">
                  <c:v>215.78100000000001</c:v>
                </c:pt>
                <c:pt idx="216">
                  <c:v>216.78</c:v>
                </c:pt>
                <c:pt idx="217">
                  <c:v>217.779</c:v>
                </c:pt>
                <c:pt idx="218">
                  <c:v>218.77799999999999</c:v>
                </c:pt>
                <c:pt idx="219">
                  <c:v>219.77699999999999</c:v>
                </c:pt>
                <c:pt idx="220">
                  <c:v>220.77600000000001</c:v>
                </c:pt>
                <c:pt idx="221">
                  <c:v>221.77500000000001</c:v>
                </c:pt>
                <c:pt idx="222">
                  <c:v>222.774</c:v>
                </c:pt>
                <c:pt idx="223">
                  <c:v>223.773</c:v>
                </c:pt>
                <c:pt idx="224">
                  <c:v>224.77199999999999</c:v>
                </c:pt>
                <c:pt idx="225">
                  <c:v>225.77099999999999</c:v>
                </c:pt>
                <c:pt idx="226">
                  <c:v>226.77</c:v>
                </c:pt>
                <c:pt idx="227">
                  <c:v>227.76900000000001</c:v>
                </c:pt>
                <c:pt idx="228">
                  <c:v>228.768</c:v>
                </c:pt>
                <c:pt idx="229">
                  <c:v>229.767</c:v>
                </c:pt>
                <c:pt idx="230">
                  <c:v>230.76599999999999</c:v>
                </c:pt>
                <c:pt idx="231">
                  <c:v>231.76499999999999</c:v>
                </c:pt>
                <c:pt idx="232">
                  <c:v>232.76400000000001</c:v>
                </c:pt>
                <c:pt idx="233">
                  <c:v>233.76300000000001</c:v>
                </c:pt>
                <c:pt idx="234">
                  <c:v>234.762</c:v>
                </c:pt>
                <c:pt idx="235">
                  <c:v>235.761</c:v>
                </c:pt>
                <c:pt idx="236">
                  <c:v>236.76</c:v>
                </c:pt>
                <c:pt idx="237">
                  <c:v>237.75899999999999</c:v>
                </c:pt>
                <c:pt idx="238">
                  <c:v>238.75800000000001</c:v>
                </c:pt>
                <c:pt idx="239">
                  <c:v>239.75700000000001</c:v>
                </c:pt>
                <c:pt idx="240">
                  <c:v>240.756</c:v>
                </c:pt>
                <c:pt idx="241">
                  <c:v>241.755</c:v>
                </c:pt>
                <c:pt idx="242">
                  <c:v>242.75399999999999</c:v>
                </c:pt>
                <c:pt idx="243">
                  <c:v>243.75299999999999</c:v>
                </c:pt>
                <c:pt idx="244">
                  <c:v>244.75200000000001</c:v>
                </c:pt>
                <c:pt idx="245">
                  <c:v>245.751</c:v>
                </c:pt>
                <c:pt idx="246">
                  <c:v>246.75</c:v>
                </c:pt>
                <c:pt idx="247">
                  <c:v>247.749</c:v>
                </c:pt>
                <c:pt idx="248">
                  <c:v>248.74799999999999</c:v>
                </c:pt>
                <c:pt idx="249">
                  <c:v>249.74700000000001</c:v>
                </c:pt>
                <c:pt idx="250">
                  <c:v>250.74600000000001</c:v>
                </c:pt>
                <c:pt idx="251">
                  <c:v>251.745</c:v>
                </c:pt>
                <c:pt idx="252">
                  <c:v>252.744</c:v>
                </c:pt>
                <c:pt idx="253">
                  <c:v>253.74299999999999</c:v>
                </c:pt>
                <c:pt idx="254">
                  <c:v>254.74199999999999</c:v>
                </c:pt>
                <c:pt idx="255">
                  <c:v>255.74100000000001</c:v>
                </c:pt>
                <c:pt idx="256">
                  <c:v>256.74</c:v>
                </c:pt>
                <c:pt idx="257">
                  <c:v>257.73899999999998</c:v>
                </c:pt>
                <c:pt idx="258">
                  <c:v>258.738</c:v>
                </c:pt>
                <c:pt idx="259">
                  <c:v>259.73700000000002</c:v>
                </c:pt>
                <c:pt idx="260">
                  <c:v>260.73599999999999</c:v>
                </c:pt>
                <c:pt idx="261">
                  <c:v>261.73500000000001</c:v>
                </c:pt>
                <c:pt idx="262">
                  <c:v>262.73399999999998</c:v>
                </c:pt>
                <c:pt idx="263">
                  <c:v>263.733</c:v>
                </c:pt>
                <c:pt idx="264">
                  <c:v>264.73200000000003</c:v>
                </c:pt>
                <c:pt idx="265">
                  <c:v>265.73099999999999</c:v>
                </c:pt>
                <c:pt idx="266">
                  <c:v>266.73</c:v>
                </c:pt>
                <c:pt idx="267">
                  <c:v>267.72899999999998</c:v>
                </c:pt>
                <c:pt idx="268">
                  <c:v>268.72800000000001</c:v>
                </c:pt>
                <c:pt idx="269">
                  <c:v>269.72699999999998</c:v>
                </c:pt>
                <c:pt idx="270">
                  <c:v>270.726</c:v>
                </c:pt>
                <c:pt idx="271">
                  <c:v>271.72500000000002</c:v>
                </c:pt>
                <c:pt idx="272">
                  <c:v>272.72399999999999</c:v>
                </c:pt>
                <c:pt idx="273">
                  <c:v>273.72300000000001</c:v>
                </c:pt>
                <c:pt idx="274">
                  <c:v>274.72199999999998</c:v>
                </c:pt>
                <c:pt idx="275">
                  <c:v>275.721</c:v>
                </c:pt>
                <c:pt idx="276">
                  <c:v>276.72000000000003</c:v>
                </c:pt>
                <c:pt idx="277">
                  <c:v>277.71899999999999</c:v>
                </c:pt>
                <c:pt idx="278">
                  <c:v>278.71800000000002</c:v>
                </c:pt>
                <c:pt idx="279">
                  <c:v>279.71699999999998</c:v>
                </c:pt>
                <c:pt idx="280">
                  <c:v>280.71600000000001</c:v>
                </c:pt>
                <c:pt idx="281">
                  <c:v>281.71499999999997</c:v>
                </c:pt>
                <c:pt idx="282">
                  <c:v>282.714</c:v>
                </c:pt>
                <c:pt idx="283">
                  <c:v>283.71300000000002</c:v>
                </c:pt>
                <c:pt idx="284">
                  <c:v>284.71199999999999</c:v>
                </c:pt>
                <c:pt idx="285">
                  <c:v>285.71100000000001</c:v>
                </c:pt>
                <c:pt idx="286">
                  <c:v>286.70999999999998</c:v>
                </c:pt>
                <c:pt idx="287">
                  <c:v>287.709</c:v>
                </c:pt>
                <c:pt idx="288">
                  <c:v>288.70800000000003</c:v>
                </c:pt>
                <c:pt idx="289">
                  <c:v>289.70699999999999</c:v>
                </c:pt>
                <c:pt idx="290">
                  <c:v>290.70600000000002</c:v>
                </c:pt>
                <c:pt idx="291">
                  <c:v>291.70499999999998</c:v>
                </c:pt>
                <c:pt idx="292">
                  <c:v>292.70400000000001</c:v>
                </c:pt>
                <c:pt idx="293">
                  <c:v>293.70299999999997</c:v>
                </c:pt>
                <c:pt idx="294">
                  <c:v>294.702</c:v>
                </c:pt>
                <c:pt idx="295">
                  <c:v>295.70100000000002</c:v>
                </c:pt>
                <c:pt idx="296">
                  <c:v>296.7</c:v>
                </c:pt>
                <c:pt idx="297">
                  <c:v>297.69900000000001</c:v>
                </c:pt>
                <c:pt idx="298">
                  <c:v>298.69799999999998</c:v>
                </c:pt>
                <c:pt idx="299">
                  <c:v>299.697</c:v>
                </c:pt>
                <c:pt idx="300">
                  <c:v>300.69600000000003</c:v>
                </c:pt>
                <c:pt idx="301">
                  <c:v>301.69499999999999</c:v>
                </c:pt>
                <c:pt idx="302">
                  <c:v>302.69400000000002</c:v>
                </c:pt>
                <c:pt idx="303">
                  <c:v>303.69299999999998</c:v>
                </c:pt>
                <c:pt idx="304">
                  <c:v>304.69200000000001</c:v>
                </c:pt>
                <c:pt idx="305">
                  <c:v>305.69099999999997</c:v>
                </c:pt>
                <c:pt idx="306">
                  <c:v>306.69</c:v>
                </c:pt>
                <c:pt idx="307">
                  <c:v>307.68900000000002</c:v>
                </c:pt>
                <c:pt idx="308">
                  <c:v>308.68799999999999</c:v>
                </c:pt>
                <c:pt idx="309">
                  <c:v>309.68700000000001</c:v>
                </c:pt>
                <c:pt idx="310">
                  <c:v>310.68599999999998</c:v>
                </c:pt>
                <c:pt idx="311">
                  <c:v>311.685</c:v>
                </c:pt>
                <c:pt idx="312">
                  <c:v>312.68400000000003</c:v>
                </c:pt>
                <c:pt idx="313">
                  <c:v>313.68299999999999</c:v>
                </c:pt>
                <c:pt idx="314">
                  <c:v>314.68200000000002</c:v>
                </c:pt>
                <c:pt idx="315">
                  <c:v>315.68099999999998</c:v>
                </c:pt>
                <c:pt idx="316">
                  <c:v>316.68</c:v>
                </c:pt>
                <c:pt idx="317">
                  <c:v>317.67899999999997</c:v>
                </c:pt>
                <c:pt idx="318">
                  <c:v>318.678</c:v>
                </c:pt>
                <c:pt idx="319">
                  <c:v>319.67700000000002</c:v>
                </c:pt>
                <c:pt idx="320">
                  <c:v>320.67599999999999</c:v>
                </c:pt>
                <c:pt idx="321">
                  <c:v>321.67500000000001</c:v>
                </c:pt>
                <c:pt idx="322">
                  <c:v>322.67399999999998</c:v>
                </c:pt>
                <c:pt idx="323">
                  <c:v>323.673</c:v>
                </c:pt>
                <c:pt idx="324">
                  <c:v>324.67200000000003</c:v>
                </c:pt>
                <c:pt idx="325">
                  <c:v>325.67099999999999</c:v>
                </c:pt>
                <c:pt idx="326">
                  <c:v>326.67</c:v>
                </c:pt>
                <c:pt idx="327">
                  <c:v>327.66899999999998</c:v>
                </c:pt>
                <c:pt idx="328">
                  <c:v>328.66800000000001</c:v>
                </c:pt>
                <c:pt idx="329">
                  <c:v>329.66699999999997</c:v>
                </c:pt>
                <c:pt idx="330">
                  <c:v>330.666</c:v>
                </c:pt>
                <c:pt idx="331">
                  <c:v>331.66500000000002</c:v>
                </c:pt>
                <c:pt idx="332">
                  <c:v>332.66399999999999</c:v>
                </c:pt>
                <c:pt idx="333">
                  <c:v>333.66300000000001</c:v>
                </c:pt>
                <c:pt idx="334">
                  <c:v>334.66199999999998</c:v>
                </c:pt>
                <c:pt idx="335">
                  <c:v>335.661</c:v>
                </c:pt>
                <c:pt idx="336">
                  <c:v>336.66</c:v>
                </c:pt>
                <c:pt idx="337">
                  <c:v>337.65899999999999</c:v>
                </c:pt>
                <c:pt idx="338">
                  <c:v>338.65800000000002</c:v>
                </c:pt>
                <c:pt idx="339">
                  <c:v>339.65699999999998</c:v>
                </c:pt>
                <c:pt idx="340">
                  <c:v>340.65600000000001</c:v>
                </c:pt>
                <c:pt idx="341">
                  <c:v>341.65499999999997</c:v>
                </c:pt>
                <c:pt idx="342">
                  <c:v>342.654</c:v>
                </c:pt>
                <c:pt idx="343">
                  <c:v>343.65300000000002</c:v>
                </c:pt>
                <c:pt idx="344">
                  <c:v>344.65199999999999</c:v>
                </c:pt>
                <c:pt idx="345">
                  <c:v>345.65100000000001</c:v>
                </c:pt>
                <c:pt idx="346">
                  <c:v>346.65</c:v>
                </c:pt>
                <c:pt idx="347">
                  <c:v>347.649</c:v>
                </c:pt>
                <c:pt idx="348">
                  <c:v>348.64800000000002</c:v>
                </c:pt>
                <c:pt idx="349">
                  <c:v>349.64699999999999</c:v>
                </c:pt>
                <c:pt idx="350">
                  <c:v>350.64600000000002</c:v>
                </c:pt>
                <c:pt idx="351">
                  <c:v>351.64499999999998</c:v>
                </c:pt>
                <c:pt idx="352">
                  <c:v>352.64400000000001</c:v>
                </c:pt>
                <c:pt idx="353">
                  <c:v>353.64299999999997</c:v>
                </c:pt>
                <c:pt idx="354">
                  <c:v>354.642</c:v>
                </c:pt>
                <c:pt idx="355">
                  <c:v>355.64100000000002</c:v>
                </c:pt>
                <c:pt idx="356">
                  <c:v>356.64</c:v>
                </c:pt>
                <c:pt idx="357">
                  <c:v>357.63900000000001</c:v>
                </c:pt>
                <c:pt idx="358">
                  <c:v>358.63799999999998</c:v>
                </c:pt>
                <c:pt idx="359">
                  <c:v>359.637</c:v>
                </c:pt>
                <c:pt idx="360">
                  <c:v>360.63600000000002</c:v>
                </c:pt>
                <c:pt idx="361">
                  <c:v>361.63499999999999</c:v>
                </c:pt>
                <c:pt idx="362">
                  <c:v>362.63400000000001</c:v>
                </c:pt>
                <c:pt idx="363">
                  <c:v>363.63299999999998</c:v>
                </c:pt>
                <c:pt idx="364">
                  <c:v>364.63200000000001</c:v>
                </c:pt>
                <c:pt idx="365">
                  <c:v>365.63099999999997</c:v>
                </c:pt>
                <c:pt idx="366">
                  <c:v>366.63</c:v>
                </c:pt>
                <c:pt idx="367">
                  <c:v>367.62900000000002</c:v>
                </c:pt>
                <c:pt idx="368">
                  <c:v>368.62799999999999</c:v>
                </c:pt>
                <c:pt idx="369">
                  <c:v>369.62700000000001</c:v>
                </c:pt>
                <c:pt idx="370">
                  <c:v>370.62599999999998</c:v>
                </c:pt>
                <c:pt idx="371">
                  <c:v>371.625</c:v>
                </c:pt>
                <c:pt idx="372">
                  <c:v>372.62400000000002</c:v>
                </c:pt>
                <c:pt idx="373">
                  <c:v>373.62299999999999</c:v>
                </c:pt>
                <c:pt idx="374">
                  <c:v>374.62200000000001</c:v>
                </c:pt>
                <c:pt idx="375">
                  <c:v>375.62099999999998</c:v>
                </c:pt>
                <c:pt idx="376">
                  <c:v>376.62</c:v>
                </c:pt>
                <c:pt idx="377">
                  <c:v>377.61900000000003</c:v>
                </c:pt>
                <c:pt idx="378">
                  <c:v>378.61799999999999</c:v>
                </c:pt>
                <c:pt idx="379">
                  <c:v>379.61700000000002</c:v>
                </c:pt>
                <c:pt idx="380">
                  <c:v>380.61599999999999</c:v>
                </c:pt>
                <c:pt idx="381">
                  <c:v>381.61500000000001</c:v>
                </c:pt>
                <c:pt idx="382">
                  <c:v>382.61399999999998</c:v>
                </c:pt>
                <c:pt idx="383">
                  <c:v>383.613</c:v>
                </c:pt>
                <c:pt idx="384">
                  <c:v>384.61200000000002</c:v>
                </c:pt>
                <c:pt idx="385">
                  <c:v>385.61099999999999</c:v>
                </c:pt>
                <c:pt idx="386">
                  <c:v>386.61</c:v>
                </c:pt>
                <c:pt idx="387">
                  <c:v>387.60899999999998</c:v>
                </c:pt>
                <c:pt idx="388">
                  <c:v>388.608</c:v>
                </c:pt>
                <c:pt idx="389">
                  <c:v>389.60700000000003</c:v>
                </c:pt>
                <c:pt idx="390">
                  <c:v>390.60599999999999</c:v>
                </c:pt>
                <c:pt idx="391">
                  <c:v>391.60500000000002</c:v>
                </c:pt>
                <c:pt idx="392">
                  <c:v>392.60399999999998</c:v>
                </c:pt>
                <c:pt idx="393">
                  <c:v>393.60300000000001</c:v>
                </c:pt>
                <c:pt idx="394">
                  <c:v>394.60199999999998</c:v>
                </c:pt>
                <c:pt idx="395">
                  <c:v>395.601</c:v>
                </c:pt>
                <c:pt idx="396">
                  <c:v>396.6</c:v>
                </c:pt>
                <c:pt idx="397">
                  <c:v>397.59899999999999</c:v>
                </c:pt>
                <c:pt idx="398">
                  <c:v>398.59800000000001</c:v>
                </c:pt>
                <c:pt idx="399">
                  <c:v>399.59699999999998</c:v>
                </c:pt>
                <c:pt idx="400">
                  <c:v>400.596</c:v>
                </c:pt>
                <c:pt idx="401">
                  <c:v>401.59500000000003</c:v>
                </c:pt>
                <c:pt idx="402">
                  <c:v>402.59399999999999</c:v>
                </c:pt>
                <c:pt idx="403">
                  <c:v>403.59300000000002</c:v>
                </c:pt>
                <c:pt idx="404">
                  <c:v>404.59199999999998</c:v>
                </c:pt>
                <c:pt idx="405">
                  <c:v>405.59100000000001</c:v>
                </c:pt>
                <c:pt idx="406">
                  <c:v>406.59</c:v>
                </c:pt>
                <c:pt idx="407">
                  <c:v>407.589</c:v>
                </c:pt>
                <c:pt idx="408">
                  <c:v>408.58800000000002</c:v>
                </c:pt>
                <c:pt idx="409">
                  <c:v>409.58699999999999</c:v>
                </c:pt>
                <c:pt idx="410">
                  <c:v>410.58600000000001</c:v>
                </c:pt>
                <c:pt idx="411">
                  <c:v>411.58499999999998</c:v>
                </c:pt>
                <c:pt idx="412">
                  <c:v>412.584</c:v>
                </c:pt>
                <c:pt idx="413">
                  <c:v>413.58300000000003</c:v>
                </c:pt>
                <c:pt idx="414">
                  <c:v>414.58199999999999</c:v>
                </c:pt>
                <c:pt idx="415">
                  <c:v>415.58100000000002</c:v>
                </c:pt>
                <c:pt idx="416">
                  <c:v>416.58</c:v>
                </c:pt>
                <c:pt idx="417">
                  <c:v>417.57900000000001</c:v>
                </c:pt>
                <c:pt idx="418">
                  <c:v>418.57799999999997</c:v>
                </c:pt>
                <c:pt idx="419">
                  <c:v>419.577</c:v>
                </c:pt>
                <c:pt idx="420">
                  <c:v>420.57600000000002</c:v>
                </c:pt>
                <c:pt idx="421">
                  <c:v>421.57499999999999</c:v>
                </c:pt>
                <c:pt idx="422">
                  <c:v>422.57400000000001</c:v>
                </c:pt>
                <c:pt idx="423">
                  <c:v>423.57299999999998</c:v>
                </c:pt>
                <c:pt idx="424">
                  <c:v>424.572</c:v>
                </c:pt>
                <c:pt idx="425">
                  <c:v>425.57100000000003</c:v>
                </c:pt>
                <c:pt idx="426">
                  <c:v>426.57</c:v>
                </c:pt>
                <c:pt idx="427">
                  <c:v>427.56900000000002</c:v>
                </c:pt>
                <c:pt idx="428">
                  <c:v>428.56799999999998</c:v>
                </c:pt>
                <c:pt idx="429">
                  <c:v>429.56700000000001</c:v>
                </c:pt>
                <c:pt idx="430">
                  <c:v>430.56599999999997</c:v>
                </c:pt>
                <c:pt idx="431">
                  <c:v>431.565</c:v>
                </c:pt>
                <c:pt idx="432">
                  <c:v>432.56400000000002</c:v>
                </c:pt>
                <c:pt idx="433">
                  <c:v>433.56299999999999</c:v>
                </c:pt>
                <c:pt idx="434">
                  <c:v>434.56200000000001</c:v>
                </c:pt>
                <c:pt idx="435">
                  <c:v>435.56099999999998</c:v>
                </c:pt>
                <c:pt idx="436">
                  <c:v>436.56</c:v>
                </c:pt>
                <c:pt idx="437">
                  <c:v>437.55900000000003</c:v>
                </c:pt>
                <c:pt idx="438">
                  <c:v>438.55799999999999</c:v>
                </c:pt>
                <c:pt idx="439">
                  <c:v>439.55700000000002</c:v>
                </c:pt>
                <c:pt idx="440">
                  <c:v>440.55599999999998</c:v>
                </c:pt>
                <c:pt idx="441">
                  <c:v>441.55500000000001</c:v>
                </c:pt>
                <c:pt idx="442">
                  <c:v>442.55399999999997</c:v>
                </c:pt>
                <c:pt idx="443">
                  <c:v>443.553</c:v>
                </c:pt>
                <c:pt idx="444">
                  <c:v>444.55200000000002</c:v>
                </c:pt>
                <c:pt idx="445">
                  <c:v>445.55099999999999</c:v>
                </c:pt>
                <c:pt idx="446">
                  <c:v>446.55</c:v>
                </c:pt>
                <c:pt idx="447">
                  <c:v>447.54899999999998</c:v>
                </c:pt>
                <c:pt idx="448">
                  <c:v>448.548</c:v>
                </c:pt>
                <c:pt idx="449">
                  <c:v>449.54700000000003</c:v>
                </c:pt>
                <c:pt idx="450">
                  <c:v>450.54599999999999</c:v>
                </c:pt>
                <c:pt idx="451">
                  <c:v>451.54500000000002</c:v>
                </c:pt>
                <c:pt idx="452">
                  <c:v>452.54399999999998</c:v>
                </c:pt>
                <c:pt idx="453">
                  <c:v>453.54300000000001</c:v>
                </c:pt>
                <c:pt idx="454">
                  <c:v>454.54199999999997</c:v>
                </c:pt>
                <c:pt idx="455">
                  <c:v>455.541</c:v>
                </c:pt>
                <c:pt idx="456">
                  <c:v>456.54</c:v>
                </c:pt>
                <c:pt idx="457">
                  <c:v>457.53899999999999</c:v>
                </c:pt>
                <c:pt idx="458">
                  <c:v>458.53800000000001</c:v>
                </c:pt>
                <c:pt idx="459">
                  <c:v>459.53699999999998</c:v>
                </c:pt>
                <c:pt idx="460">
                  <c:v>460.536</c:v>
                </c:pt>
                <c:pt idx="461">
                  <c:v>461.53500000000003</c:v>
                </c:pt>
                <c:pt idx="462">
                  <c:v>462.53399999999999</c:v>
                </c:pt>
                <c:pt idx="463">
                  <c:v>463.53300000000002</c:v>
                </c:pt>
                <c:pt idx="464">
                  <c:v>464.53199999999998</c:v>
                </c:pt>
                <c:pt idx="465">
                  <c:v>465.53100000000001</c:v>
                </c:pt>
                <c:pt idx="466">
                  <c:v>466.53</c:v>
                </c:pt>
                <c:pt idx="467">
                  <c:v>467.529</c:v>
                </c:pt>
                <c:pt idx="468">
                  <c:v>468.52800000000002</c:v>
                </c:pt>
                <c:pt idx="469">
                  <c:v>469.52699999999999</c:v>
                </c:pt>
                <c:pt idx="470">
                  <c:v>470.52600000000001</c:v>
                </c:pt>
                <c:pt idx="471">
                  <c:v>471.52499999999998</c:v>
                </c:pt>
                <c:pt idx="472">
                  <c:v>472.524</c:v>
                </c:pt>
                <c:pt idx="473">
                  <c:v>473.52300000000002</c:v>
                </c:pt>
                <c:pt idx="474">
                  <c:v>474.52199999999999</c:v>
                </c:pt>
                <c:pt idx="475">
                  <c:v>475.52100000000002</c:v>
                </c:pt>
                <c:pt idx="476">
                  <c:v>476.52</c:v>
                </c:pt>
                <c:pt idx="477">
                  <c:v>477.51900000000001</c:v>
                </c:pt>
                <c:pt idx="478">
                  <c:v>478.51799999999997</c:v>
                </c:pt>
                <c:pt idx="479">
                  <c:v>479.517</c:v>
                </c:pt>
                <c:pt idx="480">
                  <c:v>480.51600000000002</c:v>
                </c:pt>
                <c:pt idx="481">
                  <c:v>481.51499999999999</c:v>
                </c:pt>
                <c:pt idx="482">
                  <c:v>482.51400000000001</c:v>
                </c:pt>
                <c:pt idx="483">
                  <c:v>483.51299999999998</c:v>
                </c:pt>
                <c:pt idx="484">
                  <c:v>484.512</c:v>
                </c:pt>
                <c:pt idx="485">
                  <c:v>485.51100000000002</c:v>
                </c:pt>
                <c:pt idx="486">
                  <c:v>486.51</c:v>
                </c:pt>
                <c:pt idx="487">
                  <c:v>487.50900000000001</c:v>
                </c:pt>
                <c:pt idx="488">
                  <c:v>488.50799999999998</c:v>
                </c:pt>
                <c:pt idx="489">
                  <c:v>489.50700000000001</c:v>
                </c:pt>
                <c:pt idx="490">
                  <c:v>490.50599999999997</c:v>
                </c:pt>
                <c:pt idx="491">
                  <c:v>491.505</c:v>
                </c:pt>
                <c:pt idx="492">
                  <c:v>492.50400000000002</c:v>
                </c:pt>
                <c:pt idx="493">
                  <c:v>493.50299999999999</c:v>
                </c:pt>
                <c:pt idx="494">
                  <c:v>494.50200000000001</c:v>
                </c:pt>
                <c:pt idx="495">
                  <c:v>495.50099999999998</c:v>
                </c:pt>
                <c:pt idx="496">
                  <c:v>496.5</c:v>
                </c:pt>
                <c:pt idx="497">
                  <c:v>497.49900000000002</c:v>
                </c:pt>
                <c:pt idx="498">
                  <c:v>498.49799999999999</c:v>
                </c:pt>
                <c:pt idx="499">
                  <c:v>499.49700000000001</c:v>
                </c:pt>
                <c:pt idx="500">
                  <c:v>500.49599999999998</c:v>
                </c:pt>
                <c:pt idx="501">
                  <c:v>501.495</c:v>
                </c:pt>
                <c:pt idx="502">
                  <c:v>502.49400000000003</c:v>
                </c:pt>
                <c:pt idx="503">
                  <c:v>503.49299999999999</c:v>
                </c:pt>
                <c:pt idx="504">
                  <c:v>504.49200000000002</c:v>
                </c:pt>
                <c:pt idx="505">
                  <c:v>505.49099999999999</c:v>
                </c:pt>
                <c:pt idx="506">
                  <c:v>506.49</c:v>
                </c:pt>
                <c:pt idx="507">
                  <c:v>507.48899999999998</c:v>
                </c:pt>
                <c:pt idx="508">
                  <c:v>508.488</c:v>
                </c:pt>
                <c:pt idx="509">
                  <c:v>509.48700000000002</c:v>
                </c:pt>
                <c:pt idx="510">
                  <c:v>510.48599999999999</c:v>
                </c:pt>
                <c:pt idx="511">
                  <c:v>511.48500000000001</c:v>
                </c:pt>
                <c:pt idx="512">
                  <c:v>512.48400000000004</c:v>
                </c:pt>
                <c:pt idx="513">
                  <c:v>513.48299999999995</c:v>
                </c:pt>
                <c:pt idx="514">
                  <c:v>514.48199999999997</c:v>
                </c:pt>
                <c:pt idx="515">
                  <c:v>515.48099999999999</c:v>
                </c:pt>
                <c:pt idx="516">
                  <c:v>516.48</c:v>
                </c:pt>
                <c:pt idx="517">
                  <c:v>517.47900000000004</c:v>
                </c:pt>
                <c:pt idx="518">
                  <c:v>518.47799999999995</c:v>
                </c:pt>
                <c:pt idx="519">
                  <c:v>519.47699999999998</c:v>
                </c:pt>
                <c:pt idx="520">
                  <c:v>520.476</c:v>
                </c:pt>
                <c:pt idx="521">
                  <c:v>521.47500000000002</c:v>
                </c:pt>
                <c:pt idx="522">
                  <c:v>522.47400000000005</c:v>
                </c:pt>
                <c:pt idx="523">
                  <c:v>523.47299999999996</c:v>
                </c:pt>
                <c:pt idx="524">
                  <c:v>524.47199999999998</c:v>
                </c:pt>
                <c:pt idx="525">
                  <c:v>525.471</c:v>
                </c:pt>
                <c:pt idx="526">
                  <c:v>526.47</c:v>
                </c:pt>
                <c:pt idx="527">
                  <c:v>527.46900000000005</c:v>
                </c:pt>
                <c:pt idx="528">
                  <c:v>528.46799999999996</c:v>
                </c:pt>
                <c:pt idx="529">
                  <c:v>529.46699999999998</c:v>
                </c:pt>
                <c:pt idx="530">
                  <c:v>530.46600000000001</c:v>
                </c:pt>
                <c:pt idx="531">
                  <c:v>531.46500000000003</c:v>
                </c:pt>
                <c:pt idx="532">
                  <c:v>532.46400000000006</c:v>
                </c:pt>
                <c:pt idx="533">
                  <c:v>533.46299999999997</c:v>
                </c:pt>
                <c:pt idx="534">
                  <c:v>534.46199999999999</c:v>
                </c:pt>
                <c:pt idx="535">
                  <c:v>535.46100000000001</c:v>
                </c:pt>
                <c:pt idx="536">
                  <c:v>536.46</c:v>
                </c:pt>
                <c:pt idx="537">
                  <c:v>537.45899999999995</c:v>
                </c:pt>
                <c:pt idx="538">
                  <c:v>538.45799999999997</c:v>
                </c:pt>
                <c:pt idx="539">
                  <c:v>539.45699999999999</c:v>
                </c:pt>
                <c:pt idx="540">
                  <c:v>540.45600000000002</c:v>
                </c:pt>
                <c:pt idx="541">
                  <c:v>541.45500000000004</c:v>
                </c:pt>
                <c:pt idx="542">
                  <c:v>542.45399999999995</c:v>
                </c:pt>
                <c:pt idx="543">
                  <c:v>543.45299999999997</c:v>
                </c:pt>
                <c:pt idx="544">
                  <c:v>544.452</c:v>
                </c:pt>
                <c:pt idx="545">
                  <c:v>545.45100000000002</c:v>
                </c:pt>
                <c:pt idx="546">
                  <c:v>546.45000000000005</c:v>
                </c:pt>
                <c:pt idx="547">
                  <c:v>547.44899999999996</c:v>
                </c:pt>
                <c:pt idx="548">
                  <c:v>548.44799999999998</c:v>
                </c:pt>
                <c:pt idx="549">
                  <c:v>549.447</c:v>
                </c:pt>
                <c:pt idx="550">
                  <c:v>550.44600000000003</c:v>
                </c:pt>
                <c:pt idx="551">
                  <c:v>551.44500000000005</c:v>
                </c:pt>
                <c:pt idx="552">
                  <c:v>552.44399999999996</c:v>
                </c:pt>
                <c:pt idx="553">
                  <c:v>553.44299999999998</c:v>
                </c:pt>
                <c:pt idx="554">
                  <c:v>554.44200000000001</c:v>
                </c:pt>
                <c:pt idx="555">
                  <c:v>555.44100000000003</c:v>
                </c:pt>
                <c:pt idx="556">
                  <c:v>556.44000000000005</c:v>
                </c:pt>
                <c:pt idx="557">
                  <c:v>557.43899999999996</c:v>
                </c:pt>
                <c:pt idx="558">
                  <c:v>558.43799999999999</c:v>
                </c:pt>
                <c:pt idx="559">
                  <c:v>559.43700000000001</c:v>
                </c:pt>
                <c:pt idx="560">
                  <c:v>560.43600000000004</c:v>
                </c:pt>
                <c:pt idx="561">
                  <c:v>561.43499999999995</c:v>
                </c:pt>
                <c:pt idx="562">
                  <c:v>562.43399999999997</c:v>
                </c:pt>
                <c:pt idx="563">
                  <c:v>563.43299999999999</c:v>
                </c:pt>
                <c:pt idx="564">
                  <c:v>564.43200000000002</c:v>
                </c:pt>
                <c:pt idx="565">
                  <c:v>565.43100000000004</c:v>
                </c:pt>
                <c:pt idx="566">
                  <c:v>566.42999999999995</c:v>
                </c:pt>
                <c:pt idx="567">
                  <c:v>567.42899999999997</c:v>
                </c:pt>
                <c:pt idx="568">
                  <c:v>568.428</c:v>
                </c:pt>
                <c:pt idx="569">
                  <c:v>569.42700000000002</c:v>
                </c:pt>
                <c:pt idx="570">
                  <c:v>570.42600000000004</c:v>
                </c:pt>
                <c:pt idx="571">
                  <c:v>571.42499999999995</c:v>
                </c:pt>
                <c:pt idx="572">
                  <c:v>572.42399999999998</c:v>
                </c:pt>
                <c:pt idx="573">
                  <c:v>573.423</c:v>
                </c:pt>
                <c:pt idx="574">
                  <c:v>574.42200000000003</c:v>
                </c:pt>
                <c:pt idx="575">
                  <c:v>575.42100000000005</c:v>
                </c:pt>
                <c:pt idx="576">
                  <c:v>576.41999999999996</c:v>
                </c:pt>
                <c:pt idx="577">
                  <c:v>577.41899999999998</c:v>
                </c:pt>
                <c:pt idx="578">
                  <c:v>578.41800000000001</c:v>
                </c:pt>
                <c:pt idx="579">
                  <c:v>579.41700000000003</c:v>
                </c:pt>
                <c:pt idx="580">
                  <c:v>580.41600000000005</c:v>
                </c:pt>
                <c:pt idx="581">
                  <c:v>581.41499999999996</c:v>
                </c:pt>
                <c:pt idx="582">
                  <c:v>582.41399999999999</c:v>
                </c:pt>
                <c:pt idx="583">
                  <c:v>583.41300000000001</c:v>
                </c:pt>
                <c:pt idx="584">
                  <c:v>584.41200000000003</c:v>
                </c:pt>
                <c:pt idx="585">
                  <c:v>585.41099999999994</c:v>
                </c:pt>
                <c:pt idx="586">
                  <c:v>586.41</c:v>
                </c:pt>
                <c:pt idx="587">
                  <c:v>587.40899999999999</c:v>
                </c:pt>
                <c:pt idx="588">
                  <c:v>588.40800000000002</c:v>
                </c:pt>
                <c:pt idx="589">
                  <c:v>589.40700000000004</c:v>
                </c:pt>
                <c:pt idx="590">
                  <c:v>590.40599999999995</c:v>
                </c:pt>
                <c:pt idx="591">
                  <c:v>591.40499999999997</c:v>
                </c:pt>
                <c:pt idx="592">
                  <c:v>592.404</c:v>
                </c:pt>
                <c:pt idx="593">
                  <c:v>593.40300000000002</c:v>
                </c:pt>
                <c:pt idx="594">
                  <c:v>594.40200000000004</c:v>
                </c:pt>
                <c:pt idx="595">
                  <c:v>595.40099999999995</c:v>
                </c:pt>
                <c:pt idx="596">
                  <c:v>596.4</c:v>
                </c:pt>
                <c:pt idx="597">
                  <c:v>597.399</c:v>
                </c:pt>
                <c:pt idx="598">
                  <c:v>598.39800000000002</c:v>
                </c:pt>
                <c:pt idx="599">
                  <c:v>599.39700000000005</c:v>
                </c:pt>
                <c:pt idx="600">
                  <c:v>600.39599999999996</c:v>
                </c:pt>
                <c:pt idx="601">
                  <c:v>601.39499999999998</c:v>
                </c:pt>
                <c:pt idx="602">
                  <c:v>602.39400000000001</c:v>
                </c:pt>
                <c:pt idx="603">
                  <c:v>603.39300000000003</c:v>
                </c:pt>
                <c:pt idx="604">
                  <c:v>604.39200000000005</c:v>
                </c:pt>
                <c:pt idx="605">
                  <c:v>605.39099999999996</c:v>
                </c:pt>
                <c:pt idx="606">
                  <c:v>606.39</c:v>
                </c:pt>
                <c:pt idx="607">
                  <c:v>607.38900000000001</c:v>
                </c:pt>
                <c:pt idx="608">
                  <c:v>608.38800000000003</c:v>
                </c:pt>
                <c:pt idx="609">
                  <c:v>609.38699999999994</c:v>
                </c:pt>
                <c:pt idx="610">
                  <c:v>610.38599999999997</c:v>
                </c:pt>
                <c:pt idx="611">
                  <c:v>611.38499999999999</c:v>
                </c:pt>
                <c:pt idx="612">
                  <c:v>612.38400000000001</c:v>
                </c:pt>
                <c:pt idx="613">
                  <c:v>613.38300000000004</c:v>
                </c:pt>
                <c:pt idx="614">
                  <c:v>614.38199999999995</c:v>
                </c:pt>
                <c:pt idx="615">
                  <c:v>615.38099999999997</c:v>
                </c:pt>
                <c:pt idx="616">
                  <c:v>616.38</c:v>
                </c:pt>
                <c:pt idx="617">
                  <c:v>617.37900000000002</c:v>
                </c:pt>
                <c:pt idx="618">
                  <c:v>618.37800000000004</c:v>
                </c:pt>
                <c:pt idx="619">
                  <c:v>619.37699999999995</c:v>
                </c:pt>
                <c:pt idx="620">
                  <c:v>620.37599999999998</c:v>
                </c:pt>
                <c:pt idx="621">
                  <c:v>621.375</c:v>
                </c:pt>
                <c:pt idx="622">
                  <c:v>622.37400000000002</c:v>
                </c:pt>
                <c:pt idx="623">
                  <c:v>623.37300000000005</c:v>
                </c:pt>
                <c:pt idx="624">
                  <c:v>624.37199999999996</c:v>
                </c:pt>
                <c:pt idx="625">
                  <c:v>625.37099999999998</c:v>
                </c:pt>
                <c:pt idx="626">
                  <c:v>626.37</c:v>
                </c:pt>
                <c:pt idx="627">
                  <c:v>627.36900000000003</c:v>
                </c:pt>
                <c:pt idx="628">
                  <c:v>628.36800000000005</c:v>
                </c:pt>
                <c:pt idx="629">
                  <c:v>629.36699999999996</c:v>
                </c:pt>
                <c:pt idx="630">
                  <c:v>630.36599999999999</c:v>
                </c:pt>
                <c:pt idx="631">
                  <c:v>631.36500000000001</c:v>
                </c:pt>
                <c:pt idx="632">
                  <c:v>632.36400000000003</c:v>
                </c:pt>
                <c:pt idx="633">
                  <c:v>633.36300000000006</c:v>
                </c:pt>
                <c:pt idx="634">
                  <c:v>634.36199999999997</c:v>
                </c:pt>
                <c:pt idx="635">
                  <c:v>635.36099999999999</c:v>
                </c:pt>
                <c:pt idx="636">
                  <c:v>636.36</c:v>
                </c:pt>
                <c:pt idx="637">
                  <c:v>637.35900000000004</c:v>
                </c:pt>
                <c:pt idx="638">
                  <c:v>638.35799999999995</c:v>
                </c:pt>
                <c:pt idx="639">
                  <c:v>639.35699999999997</c:v>
                </c:pt>
                <c:pt idx="640">
                  <c:v>640.35599999999999</c:v>
                </c:pt>
                <c:pt idx="641">
                  <c:v>641.35500000000002</c:v>
                </c:pt>
                <c:pt idx="642">
                  <c:v>642.35400000000004</c:v>
                </c:pt>
                <c:pt idx="643">
                  <c:v>643.35299999999995</c:v>
                </c:pt>
                <c:pt idx="644">
                  <c:v>644.35199999999998</c:v>
                </c:pt>
                <c:pt idx="645">
                  <c:v>645.351</c:v>
                </c:pt>
                <c:pt idx="646">
                  <c:v>646.35</c:v>
                </c:pt>
                <c:pt idx="647">
                  <c:v>647.34900000000005</c:v>
                </c:pt>
                <c:pt idx="648">
                  <c:v>648.34799999999996</c:v>
                </c:pt>
                <c:pt idx="649">
                  <c:v>649.34699999999998</c:v>
                </c:pt>
                <c:pt idx="650">
                  <c:v>650.346</c:v>
                </c:pt>
                <c:pt idx="651">
                  <c:v>651.34500000000003</c:v>
                </c:pt>
                <c:pt idx="652">
                  <c:v>652.34400000000005</c:v>
                </c:pt>
                <c:pt idx="653">
                  <c:v>653.34299999999996</c:v>
                </c:pt>
                <c:pt idx="654">
                  <c:v>654.34199999999998</c:v>
                </c:pt>
                <c:pt idx="655">
                  <c:v>655.34100000000001</c:v>
                </c:pt>
                <c:pt idx="656">
                  <c:v>656.34</c:v>
                </c:pt>
                <c:pt idx="657">
                  <c:v>657.33900000000006</c:v>
                </c:pt>
                <c:pt idx="658">
                  <c:v>658.33799999999997</c:v>
                </c:pt>
                <c:pt idx="659">
                  <c:v>659.33699999999999</c:v>
                </c:pt>
                <c:pt idx="660">
                  <c:v>660.33600000000001</c:v>
                </c:pt>
                <c:pt idx="661">
                  <c:v>661.33500000000004</c:v>
                </c:pt>
                <c:pt idx="662">
                  <c:v>662.33399999999995</c:v>
                </c:pt>
                <c:pt idx="663">
                  <c:v>663.33299999999997</c:v>
                </c:pt>
                <c:pt idx="664">
                  <c:v>664.33199999999999</c:v>
                </c:pt>
                <c:pt idx="665">
                  <c:v>665.33100000000002</c:v>
                </c:pt>
                <c:pt idx="666">
                  <c:v>666.33</c:v>
                </c:pt>
                <c:pt idx="667">
                  <c:v>667.32899999999995</c:v>
                </c:pt>
                <c:pt idx="668">
                  <c:v>668.32799999999997</c:v>
                </c:pt>
                <c:pt idx="669">
                  <c:v>669.327</c:v>
                </c:pt>
                <c:pt idx="670">
                  <c:v>670.32600000000002</c:v>
                </c:pt>
                <c:pt idx="671">
                  <c:v>671.32500000000005</c:v>
                </c:pt>
                <c:pt idx="672">
                  <c:v>672.32399999999996</c:v>
                </c:pt>
                <c:pt idx="673">
                  <c:v>673.32299999999998</c:v>
                </c:pt>
                <c:pt idx="674">
                  <c:v>674.322</c:v>
                </c:pt>
                <c:pt idx="675">
                  <c:v>675.32100000000003</c:v>
                </c:pt>
                <c:pt idx="676">
                  <c:v>676.32</c:v>
                </c:pt>
                <c:pt idx="677">
                  <c:v>677.31899999999996</c:v>
                </c:pt>
                <c:pt idx="678">
                  <c:v>678.31799999999998</c:v>
                </c:pt>
                <c:pt idx="679">
                  <c:v>679.31700000000001</c:v>
                </c:pt>
                <c:pt idx="680">
                  <c:v>680.31600000000003</c:v>
                </c:pt>
                <c:pt idx="681">
                  <c:v>681.31500000000005</c:v>
                </c:pt>
                <c:pt idx="682">
                  <c:v>682.31399999999996</c:v>
                </c:pt>
                <c:pt idx="683">
                  <c:v>683.31299999999999</c:v>
                </c:pt>
                <c:pt idx="684">
                  <c:v>684.31200000000001</c:v>
                </c:pt>
                <c:pt idx="685">
                  <c:v>685.31100000000004</c:v>
                </c:pt>
                <c:pt idx="686">
                  <c:v>686.31</c:v>
                </c:pt>
                <c:pt idx="687">
                  <c:v>687.30899999999997</c:v>
                </c:pt>
                <c:pt idx="688">
                  <c:v>688.30799999999999</c:v>
                </c:pt>
                <c:pt idx="689">
                  <c:v>689.30700000000002</c:v>
                </c:pt>
                <c:pt idx="690">
                  <c:v>690.30600000000004</c:v>
                </c:pt>
                <c:pt idx="691">
                  <c:v>691.30499999999995</c:v>
                </c:pt>
                <c:pt idx="692">
                  <c:v>692.30399999999997</c:v>
                </c:pt>
                <c:pt idx="693">
                  <c:v>693.303</c:v>
                </c:pt>
                <c:pt idx="694">
                  <c:v>694.30200000000002</c:v>
                </c:pt>
                <c:pt idx="695">
                  <c:v>695.30100000000004</c:v>
                </c:pt>
                <c:pt idx="696">
                  <c:v>696.3</c:v>
                </c:pt>
                <c:pt idx="697">
                  <c:v>697.29899999999998</c:v>
                </c:pt>
                <c:pt idx="698">
                  <c:v>698.298</c:v>
                </c:pt>
                <c:pt idx="699">
                  <c:v>699.29700000000003</c:v>
                </c:pt>
                <c:pt idx="700">
                  <c:v>700.29600000000005</c:v>
                </c:pt>
                <c:pt idx="701">
                  <c:v>701.29499999999996</c:v>
                </c:pt>
                <c:pt idx="702">
                  <c:v>702.29399999999998</c:v>
                </c:pt>
                <c:pt idx="703">
                  <c:v>703.29300000000001</c:v>
                </c:pt>
                <c:pt idx="704">
                  <c:v>704.29200000000003</c:v>
                </c:pt>
                <c:pt idx="705">
                  <c:v>705.29100000000005</c:v>
                </c:pt>
                <c:pt idx="706">
                  <c:v>706.29</c:v>
                </c:pt>
                <c:pt idx="707">
                  <c:v>707.28899999999999</c:v>
                </c:pt>
                <c:pt idx="708">
                  <c:v>708.28800000000001</c:v>
                </c:pt>
                <c:pt idx="709">
                  <c:v>709.28700000000003</c:v>
                </c:pt>
                <c:pt idx="710">
                  <c:v>710.28599999999994</c:v>
                </c:pt>
                <c:pt idx="711">
                  <c:v>711.28499999999997</c:v>
                </c:pt>
                <c:pt idx="712">
                  <c:v>712.28399999999999</c:v>
                </c:pt>
                <c:pt idx="713">
                  <c:v>713.28300000000002</c:v>
                </c:pt>
                <c:pt idx="714">
                  <c:v>714.28200000000004</c:v>
                </c:pt>
                <c:pt idx="715">
                  <c:v>715.28099999999995</c:v>
                </c:pt>
                <c:pt idx="716">
                  <c:v>716.28</c:v>
                </c:pt>
                <c:pt idx="717">
                  <c:v>717.279</c:v>
                </c:pt>
                <c:pt idx="718">
                  <c:v>718.27800000000002</c:v>
                </c:pt>
                <c:pt idx="719">
                  <c:v>719.27700000000004</c:v>
                </c:pt>
                <c:pt idx="720">
                  <c:v>720.27599999999995</c:v>
                </c:pt>
                <c:pt idx="721">
                  <c:v>721.27499999999998</c:v>
                </c:pt>
                <c:pt idx="722">
                  <c:v>722.274</c:v>
                </c:pt>
                <c:pt idx="723">
                  <c:v>723.27300000000002</c:v>
                </c:pt>
                <c:pt idx="724">
                  <c:v>724.27200000000005</c:v>
                </c:pt>
                <c:pt idx="725">
                  <c:v>725.27099999999996</c:v>
                </c:pt>
                <c:pt idx="726">
                  <c:v>726.27</c:v>
                </c:pt>
                <c:pt idx="727">
                  <c:v>727.26900000000001</c:v>
                </c:pt>
                <c:pt idx="728">
                  <c:v>728.26800000000003</c:v>
                </c:pt>
                <c:pt idx="729">
                  <c:v>729.26700000000005</c:v>
                </c:pt>
                <c:pt idx="730">
                  <c:v>730.26599999999996</c:v>
                </c:pt>
                <c:pt idx="731">
                  <c:v>731.26499999999999</c:v>
                </c:pt>
                <c:pt idx="732">
                  <c:v>732.26400000000001</c:v>
                </c:pt>
                <c:pt idx="733">
                  <c:v>733.26300000000003</c:v>
                </c:pt>
                <c:pt idx="734">
                  <c:v>734.26199999999994</c:v>
                </c:pt>
                <c:pt idx="735">
                  <c:v>735.26099999999997</c:v>
                </c:pt>
                <c:pt idx="736">
                  <c:v>736.26</c:v>
                </c:pt>
                <c:pt idx="737">
                  <c:v>737.25900000000001</c:v>
                </c:pt>
                <c:pt idx="738">
                  <c:v>738.25800000000004</c:v>
                </c:pt>
                <c:pt idx="739">
                  <c:v>739.25699999999995</c:v>
                </c:pt>
                <c:pt idx="740">
                  <c:v>740.25599999999997</c:v>
                </c:pt>
                <c:pt idx="741">
                  <c:v>741.255</c:v>
                </c:pt>
                <c:pt idx="742">
                  <c:v>742.25400000000002</c:v>
                </c:pt>
                <c:pt idx="743">
                  <c:v>743.25300000000004</c:v>
                </c:pt>
                <c:pt idx="744">
                  <c:v>744.25199999999995</c:v>
                </c:pt>
                <c:pt idx="745">
                  <c:v>745.25099999999998</c:v>
                </c:pt>
                <c:pt idx="746">
                  <c:v>746.25</c:v>
                </c:pt>
                <c:pt idx="747">
                  <c:v>747.24900000000002</c:v>
                </c:pt>
                <c:pt idx="748">
                  <c:v>748.24800000000005</c:v>
                </c:pt>
                <c:pt idx="749">
                  <c:v>749.24699999999996</c:v>
                </c:pt>
                <c:pt idx="750">
                  <c:v>750.24599999999998</c:v>
                </c:pt>
                <c:pt idx="751">
                  <c:v>751.245</c:v>
                </c:pt>
                <c:pt idx="752">
                  <c:v>752.24400000000003</c:v>
                </c:pt>
                <c:pt idx="753">
                  <c:v>753.24300000000005</c:v>
                </c:pt>
                <c:pt idx="754">
                  <c:v>754.24199999999996</c:v>
                </c:pt>
                <c:pt idx="755">
                  <c:v>755.24099999999999</c:v>
                </c:pt>
                <c:pt idx="756">
                  <c:v>756.24</c:v>
                </c:pt>
                <c:pt idx="757">
                  <c:v>757.23900000000003</c:v>
                </c:pt>
                <c:pt idx="758">
                  <c:v>758.23800000000006</c:v>
                </c:pt>
                <c:pt idx="759">
                  <c:v>759.23699999999997</c:v>
                </c:pt>
                <c:pt idx="760">
                  <c:v>760.23599999999999</c:v>
                </c:pt>
                <c:pt idx="761">
                  <c:v>761.23500000000001</c:v>
                </c:pt>
                <c:pt idx="762">
                  <c:v>762.23400000000004</c:v>
                </c:pt>
                <c:pt idx="763">
                  <c:v>763.23299999999995</c:v>
                </c:pt>
                <c:pt idx="764">
                  <c:v>764.23199999999997</c:v>
                </c:pt>
                <c:pt idx="765">
                  <c:v>765.23099999999999</c:v>
                </c:pt>
                <c:pt idx="766">
                  <c:v>766.23</c:v>
                </c:pt>
                <c:pt idx="767">
                  <c:v>767.22900000000004</c:v>
                </c:pt>
                <c:pt idx="768">
                  <c:v>768.22799999999995</c:v>
                </c:pt>
                <c:pt idx="769">
                  <c:v>769.22699999999998</c:v>
                </c:pt>
                <c:pt idx="770">
                  <c:v>770.226</c:v>
                </c:pt>
                <c:pt idx="771">
                  <c:v>771.22500000000002</c:v>
                </c:pt>
                <c:pt idx="772">
                  <c:v>772.22400000000005</c:v>
                </c:pt>
                <c:pt idx="773">
                  <c:v>773.22299999999996</c:v>
                </c:pt>
                <c:pt idx="774">
                  <c:v>774.22199999999998</c:v>
                </c:pt>
                <c:pt idx="775">
                  <c:v>775.221</c:v>
                </c:pt>
                <c:pt idx="776">
                  <c:v>776.22</c:v>
                </c:pt>
                <c:pt idx="777">
                  <c:v>777.21900000000005</c:v>
                </c:pt>
                <c:pt idx="778">
                  <c:v>778.21799999999996</c:v>
                </c:pt>
                <c:pt idx="779">
                  <c:v>779.21699999999998</c:v>
                </c:pt>
                <c:pt idx="780">
                  <c:v>780.21600000000001</c:v>
                </c:pt>
                <c:pt idx="781">
                  <c:v>781.21500000000003</c:v>
                </c:pt>
                <c:pt idx="782">
                  <c:v>782.21400000000006</c:v>
                </c:pt>
                <c:pt idx="783">
                  <c:v>783.21299999999997</c:v>
                </c:pt>
                <c:pt idx="784">
                  <c:v>784.21199999999999</c:v>
                </c:pt>
                <c:pt idx="785">
                  <c:v>785.21100000000001</c:v>
                </c:pt>
                <c:pt idx="786">
                  <c:v>786.21</c:v>
                </c:pt>
                <c:pt idx="787">
                  <c:v>787.20899999999995</c:v>
                </c:pt>
                <c:pt idx="788">
                  <c:v>788.20799999999997</c:v>
                </c:pt>
                <c:pt idx="789">
                  <c:v>789.20699999999999</c:v>
                </c:pt>
                <c:pt idx="790">
                  <c:v>790.20600000000002</c:v>
                </c:pt>
                <c:pt idx="791">
                  <c:v>791.20500000000004</c:v>
                </c:pt>
                <c:pt idx="792">
                  <c:v>792.20399999999995</c:v>
                </c:pt>
                <c:pt idx="793">
                  <c:v>793.20299999999997</c:v>
                </c:pt>
                <c:pt idx="794">
                  <c:v>794.202</c:v>
                </c:pt>
                <c:pt idx="795">
                  <c:v>795.20100000000002</c:v>
                </c:pt>
                <c:pt idx="796">
                  <c:v>796.2</c:v>
                </c:pt>
                <c:pt idx="797">
                  <c:v>797.19899999999996</c:v>
                </c:pt>
                <c:pt idx="798">
                  <c:v>798.19799999999998</c:v>
                </c:pt>
                <c:pt idx="799">
                  <c:v>799.197</c:v>
                </c:pt>
                <c:pt idx="800">
                  <c:v>800.19600000000003</c:v>
                </c:pt>
                <c:pt idx="801">
                  <c:v>801.19500000000005</c:v>
                </c:pt>
                <c:pt idx="802">
                  <c:v>802.19399999999996</c:v>
                </c:pt>
                <c:pt idx="803">
                  <c:v>803.19299999999998</c:v>
                </c:pt>
                <c:pt idx="804">
                  <c:v>804.19200000000001</c:v>
                </c:pt>
                <c:pt idx="805">
                  <c:v>805.19100000000003</c:v>
                </c:pt>
                <c:pt idx="806">
                  <c:v>806.19</c:v>
                </c:pt>
                <c:pt idx="807">
                  <c:v>807.18899999999996</c:v>
                </c:pt>
                <c:pt idx="808">
                  <c:v>808.18799999999999</c:v>
                </c:pt>
                <c:pt idx="809">
                  <c:v>809.18700000000001</c:v>
                </c:pt>
                <c:pt idx="810">
                  <c:v>810.18600000000004</c:v>
                </c:pt>
                <c:pt idx="811">
                  <c:v>811.18499999999995</c:v>
                </c:pt>
                <c:pt idx="812">
                  <c:v>812.18399999999997</c:v>
                </c:pt>
                <c:pt idx="813">
                  <c:v>813.18299999999999</c:v>
                </c:pt>
                <c:pt idx="814">
                  <c:v>814.18200000000002</c:v>
                </c:pt>
                <c:pt idx="815">
                  <c:v>815.18100000000004</c:v>
                </c:pt>
                <c:pt idx="816">
                  <c:v>816.18</c:v>
                </c:pt>
                <c:pt idx="817">
                  <c:v>817.17899999999997</c:v>
                </c:pt>
                <c:pt idx="818">
                  <c:v>818.178</c:v>
                </c:pt>
                <c:pt idx="819">
                  <c:v>819.17700000000002</c:v>
                </c:pt>
                <c:pt idx="820">
                  <c:v>820.17600000000004</c:v>
                </c:pt>
                <c:pt idx="821">
                  <c:v>821.17499999999995</c:v>
                </c:pt>
                <c:pt idx="822">
                  <c:v>822.17399999999998</c:v>
                </c:pt>
                <c:pt idx="823">
                  <c:v>823.173</c:v>
                </c:pt>
                <c:pt idx="824">
                  <c:v>824.17200000000003</c:v>
                </c:pt>
                <c:pt idx="825">
                  <c:v>825.17100000000005</c:v>
                </c:pt>
                <c:pt idx="826">
                  <c:v>826.17</c:v>
                </c:pt>
                <c:pt idx="827">
                  <c:v>827.16899999999998</c:v>
                </c:pt>
                <c:pt idx="828">
                  <c:v>828.16800000000001</c:v>
                </c:pt>
                <c:pt idx="829">
                  <c:v>829.16700000000003</c:v>
                </c:pt>
                <c:pt idx="830">
                  <c:v>830.16600000000005</c:v>
                </c:pt>
                <c:pt idx="831">
                  <c:v>831.16499999999996</c:v>
                </c:pt>
                <c:pt idx="832">
                  <c:v>832.16399999999999</c:v>
                </c:pt>
                <c:pt idx="833">
                  <c:v>833.16300000000001</c:v>
                </c:pt>
                <c:pt idx="834">
                  <c:v>834.16200000000003</c:v>
                </c:pt>
                <c:pt idx="835">
                  <c:v>835.16099999999994</c:v>
                </c:pt>
                <c:pt idx="836">
                  <c:v>836.16</c:v>
                </c:pt>
                <c:pt idx="837">
                  <c:v>837.15899999999999</c:v>
                </c:pt>
                <c:pt idx="838">
                  <c:v>838.15800000000002</c:v>
                </c:pt>
                <c:pt idx="839">
                  <c:v>839.15700000000004</c:v>
                </c:pt>
                <c:pt idx="840">
                  <c:v>840.15599999999995</c:v>
                </c:pt>
                <c:pt idx="841">
                  <c:v>841.15499999999997</c:v>
                </c:pt>
                <c:pt idx="842">
                  <c:v>842.154</c:v>
                </c:pt>
                <c:pt idx="843">
                  <c:v>843.15300000000002</c:v>
                </c:pt>
                <c:pt idx="844">
                  <c:v>844.15200000000004</c:v>
                </c:pt>
                <c:pt idx="845">
                  <c:v>845.15099999999995</c:v>
                </c:pt>
                <c:pt idx="846">
                  <c:v>846.15</c:v>
                </c:pt>
                <c:pt idx="847">
                  <c:v>847.149</c:v>
                </c:pt>
                <c:pt idx="848">
                  <c:v>848.14800000000002</c:v>
                </c:pt>
                <c:pt idx="849">
                  <c:v>849.14700000000005</c:v>
                </c:pt>
                <c:pt idx="850">
                  <c:v>850.14599999999996</c:v>
                </c:pt>
                <c:pt idx="851">
                  <c:v>851.14499999999998</c:v>
                </c:pt>
                <c:pt idx="852">
                  <c:v>852.14400000000001</c:v>
                </c:pt>
                <c:pt idx="853">
                  <c:v>853.14300000000003</c:v>
                </c:pt>
                <c:pt idx="854">
                  <c:v>854.14200000000005</c:v>
                </c:pt>
                <c:pt idx="855">
                  <c:v>855.14099999999996</c:v>
                </c:pt>
                <c:pt idx="856">
                  <c:v>856.14</c:v>
                </c:pt>
                <c:pt idx="857">
                  <c:v>857.13900000000001</c:v>
                </c:pt>
                <c:pt idx="858">
                  <c:v>858.13800000000003</c:v>
                </c:pt>
                <c:pt idx="859">
                  <c:v>859.13699999999994</c:v>
                </c:pt>
                <c:pt idx="860">
                  <c:v>860.13599999999997</c:v>
                </c:pt>
                <c:pt idx="861">
                  <c:v>861.13499999999999</c:v>
                </c:pt>
                <c:pt idx="862">
                  <c:v>862.13400000000001</c:v>
                </c:pt>
                <c:pt idx="863">
                  <c:v>863.13300000000004</c:v>
                </c:pt>
                <c:pt idx="864">
                  <c:v>864.13199999999995</c:v>
                </c:pt>
                <c:pt idx="865">
                  <c:v>865.13099999999997</c:v>
                </c:pt>
                <c:pt idx="866">
                  <c:v>866.13</c:v>
                </c:pt>
                <c:pt idx="867">
                  <c:v>867.12900000000002</c:v>
                </c:pt>
                <c:pt idx="868">
                  <c:v>868.12800000000004</c:v>
                </c:pt>
                <c:pt idx="869">
                  <c:v>869.12699999999995</c:v>
                </c:pt>
                <c:pt idx="870">
                  <c:v>870.12599999999998</c:v>
                </c:pt>
                <c:pt idx="871">
                  <c:v>871.125</c:v>
                </c:pt>
                <c:pt idx="872">
                  <c:v>872.12400000000002</c:v>
                </c:pt>
                <c:pt idx="873">
                  <c:v>873.12300000000005</c:v>
                </c:pt>
                <c:pt idx="874">
                  <c:v>874.12199999999996</c:v>
                </c:pt>
                <c:pt idx="875">
                  <c:v>875.12099999999998</c:v>
                </c:pt>
                <c:pt idx="876">
                  <c:v>876.12</c:v>
                </c:pt>
                <c:pt idx="877">
                  <c:v>877.11900000000003</c:v>
                </c:pt>
                <c:pt idx="878">
                  <c:v>878.11800000000005</c:v>
                </c:pt>
                <c:pt idx="879">
                  <c:v>879.11699999999996</c:v>
                </c:pt>
                <c:pt idx="880">
                  <c:v>880.11599999999999</c:v>
                </c:pt>
                <c:pt idx="881">
                  <c:v>881.11500000000001</c:v>
                </c:pt>
                <c:pt idx="882">
                  <c:v>882.11400000000003</c:v>
                </c:pt>
                <c:pt idx="883">
                  <c:v>883.11300000000006</c:v>
                </c:pt>
                <c:pt idx="884">
                  <c:v>884.11199999999997</c:v>
                </c:pt>
                <c:pt idx="885">
                  <c:v>885.11099999999999</c:v>
                </c:pt>
                <c:pt idx="886">
                  <c:v>886.11</c:v>
                </c:pt>
                <c:pt idx="887">
                  <c:v>887.10900000000004</c:v>
                </c:pt>
                <c:pt idx="888">
                  <c:v>888.10799999999995</c:v>
                </c:pt>
                <c:pt idx="889">
                  <c:v>889.10699999999997</c:v>
                </c:pt>
                <c:pt idx="890">
                  <c:v>890.10599999999999</c:v>
                </c:pt>
                <c:pt idx="891">
                  <c:v>891.10500000000002</c:v>
                </c:pt>
                <c:pt idx="892">
                  <c:v>892.10400000000004</c:v>
                </c:pt>
                <c:pt idx="893">
                  <c:v>893.10299999999995</c:v>
                </c:pt>
                <c:pt idx="894">
                  <c:v>894.10199999999998</c:v>
                </c:pt>
                <c:pt idx="895">
                  <c:v>895.101</c:v>
                </c:pt>
                <c:pt idx="896">
                  <c:v>896.1</c:v>
                </c:pt>
                <c:pt idx="897">
                  <c:v>897.09900000000005</c:v>
                </c:pt>
                <c:pt idx="898">
                  <c:v>898.09799999999996</c:v>
                </c:pt>
                <c:pt idx="899">
                  <c:v>899.09699999999998</c:v>
                </c:pt>
                <c:pt idx="900">
                  <c:v>900.096</c:v>
                </c:pt>
                <c:pt idx="901">
                  <c:v>901.09500000000003</c:v>
                </c:pt>
                <c:pt idx="902">
                  <c:v>902.09400000000005</c:v>
                </c:pt>
                <c:pt idx="903">
                  <c:v>903.09299999999996</c:v>
                </c:pt>
                <c:pt idx="904">
                  <c:v>904.09199999999998</c:v>
                </c:pt>
                <c:pt idx="905">
                  <c:v>905.09100000000001</c:v>
                </c:pt>
                <c:pt idx="906">
                  <c:v>906.09</c:v>
                </c:pt>
                <c:pt idx="907">
                  <c:v>907.08900000000006</c:v>
                </c:pt>
                <c:pt idx="908">
                  <c:v>908.08799999999997</c:v>
                </c:pt>
                <c:pt idx="909">
                  <c:v>909.08699999999999</c:v>
                </c:pt>
                <c:pt idx="910">
                  <c:v>910.08600000000001</c:v>
                </c:pt>
                <c:pt idx="911">
                  <c:v>911.08500000000004</c:v>
                </c:pt>
                <c:pt idx="912">
                  <c:v>912.08399999999995</c:v>
                </c:pt>
                <c:pt idx="913">
                  <c:v>913.08299999999997</c:v>
                </c:pt>
                <c:pt idx="914">
                  <c:v>914.08199999999999</c:v>
                </c:pt>
                <c:pt idx="915">
                  <c:v>915.08100000000002</c:v>
                </c:pt>
                <c:pt idx="916">
                  <c:v>916.08</c:v>
                </c:pt>
                <c:pt idx="917">
                  <c:v>917.07899999999995</c:v>
                </c:pt>
                <c:pt idx="918">
                  <c:v>918.07799999999997</c:v>
                </c:pt>
                <c:pt idx="919">
                  <c:v>919.077</c:v>
                </c:pt>
                <c:pt idx="920">
                  <c:v>920.07600000000002</c:v>
                </c:pt>
                <c:pt idx="921">
                  <c:v>921.07500000000005</c:v>
                </c:pt>
                <c:pt idx="922">
                  <c:v>922.07399999999996</c:v>
                </c:pt>
                <c:pt idx="923">
                  <c:v>923.07299999999998</c:v>
                </c:pt>
                <c:pt idx="924">
                  <c:v>924.072</c:v>
                </c:pt>
                <c:pt idx="925">
                  <c:v>925.07100000000003</c:v>
                </c:pt>
                <c:pt idx="926">
                  <c:v>926.07</c:v>
                </c:pt>
                <c:pt idx="927">
                  <c:v>927.06899999999996</c:v>
                </c:pt>
                <c:pt idx="928">
                  <c:v>928.06799999999998</c:v>
                </c:pt>
                <c:pt idx="929">
                  <c:v>929.06700000000001</c:v>
                </c:pt>
                <c:pt idx="930">
                  <c:v>930.06600000000003</c:v>
                </c:pt>
                <c:pt idx="931">
                  <c:v>931.06500000000005</c:v>
                </c:pt>
                <c:pt idx="932">
                  <c:v>932.06399999999996</c:v>
                </c:pt>
                <c:pt idx="933">
                  <c:v>933.06299999999999</c:v>
                </c:pt>
                <c:pt idx="934">
                  <c:v>934.06200000000001</c:v>
                </c:pt>
                <c:pt idx="935">
                  <c:v>935.06100000000004</c:v>
                </c:pt>
                <c:pt idx="936">
                  <c:v>936.06</c:v>
                </c:pt>
                <c:pt idx="937">
                  <c:v>937.05899999999997</c:v>
                </c:pt>
                <c:pt idx="938">
                  <c:v>938.05799999999999</c:v>
                </c:pt>
                <c:pt idx="939">
                  <c:v>939.05700000000002</c:v>
                </c:pt>
                <c:pt idx="940">
                  <c:v>940.05600000000004</c:v>
                </c:pt>
                <c:pt idx="941">
                  <c:v>941.05499999999995</c:v>
                </c:pt>
                <c:pt idx="942">
                  <c:v>942.05399999999997</c:v>
                </c:pt>
                <c:pt idx="943">
                  <c:v>943.053</c:v>
                </c:pt>
                <c:pt idx="944">
                  <c:v>944.05200000000002</c:v>
                </c:pt>
                <c:pt idx="945">
                  <c:v>945.05100000000004</c:v>
                </c:pt>
                <c:pt idx="946">
                  <c:v>946.05</c:v>
                </c:pt>
                <c:pt idx="947">
                  <c:v>947.04899999999998</c:v>
                </c:pt>
                <c:pt idx="948">
                  <c:v>948.048</c:v>
                </c:pt>
                <c:pt idx="949">
                  <c:v>949.04700000000003</c:v>
                </c:pt>
                <c:pt idx="950">
                  <c:v>950.04600000000005</c:v>
                </c:pt>
                <c:pt idx="951">
                  <c:v>951.04499999999996</c:v>
                </c:pt>
                <c:pt idx="952">
                  <c:v>952.04399999999998</c:v>
                </c:pt>
                <c:pt idx="953">
                  <c:v>953.04300000000001</c:v>
                </c:pt>
                <c:pt idx="954">
                  <c:v>954.04200000000003</c:v>
                </c:pt>
                <c:pt idx="955">
                  <c:v>955.04100000000005</c:v>
                </c:pt>
                <c:pt idx="956">
                  <c:v>956.04</c:v>
                </c:pt>
                <c:pt idx="957">
                  <c:v>957.03899999999999</c:v>
                </c:pt>
                <c:pt idx="958">
                  <c:v>958.03800000000001</c:v>
                </c:pt>
                <c:pt idx="959">
                  <c:v>959.03700000000003</c:v>
                </c:pt>
                <c:pt idx="960">
                  <c:v>960.03599999999994</c:v>
                </c:pt>
                <c:pt idx="961">
                  <c:v>961.03499999999997</c:v>
                </c:pt>
                <c:pt idx="962">
                  <c:v>962.03399999999999</c:v>
                </c:pt>
                <c:pt idx="963">
                  <c:v>963.03300000000002</c:v>
                </c:pt>
                <c:pt idx="964">
                  <c:v>964.03200000000004</c:v>
                </c:pt>
                <c:pt idx="965">
                  <c:v>965.03099999999995</c:v>
                </c:pt>
                <c:pt idx="966">
                  <c:v>966.03</c:v>
                </c:pt>
                <c:pt idx="967">
                  <c:v>967.029</c:v>
                </c:pt>
                <c:pt idx="968">
                  <c:v>968.02800000000002</c:v>
                </c:pt>
                <c:pt idx="969">
                  <c:v>969.02700000000004</c:v>
                </c:pt>
                <c:pt idx="970">
                  <c:v>970.02599999999995</c:v>
                </c:pt>
                <c:pt idx="971">
                  <c:v>971.02499999999998</c:v>
                </c:pt>
                <c:pt idx="972">
                  <c:v>972.024</c:v>
                </c:pt>
                <c:pt idx="973">
                  <c:v>973.02300000000002</c:v>
                </c:pt>
                <c:pt idx="974">
                  <c:v>974.02200000000005</c:v>
                </c:pt>
                <c:pt idx="975">
                  <c:v>975.02099999999996</c:v>
                </c:pt>
                <c:pt idx="976">
                  <c:v>976.02</c:v>
                </c:pt>
                <c:pt idx="977">
                  <c:v>977.01900000000001</c:v>
                </c:pt>
                <c:pt idx="978">
                  <c:v>978.01800000000003</c:v>
                </c:pt>
                <c:pt idx="979">
                  <c:v>979.01700000000005</c:v>
                </c:pt>
                <c:pt idx="980">
                  <c:v>980.01599999999996</c:v>
                </c:pt>
                <c:pt idx="981">
                  <c:v>981.01499999999999</c:v>
                </c:pt>
                <c:pt idx="982">
                  <c:v>982.01400000000001</c:v>
                </c:pt>
                <c:pt idx="983">
                  <c:v>983.01300000000003</c:v>
                </c:pt>
                <c:pt idx="984">
                  <c:v>984.01199999999994</c:v>
                </c:pt>
                <c:pt idx="985">
                  <c:v>985.01099999999997</c:v>
                </c:pt>
                <c:pt idx="986">
                  <c:v>986.01</c:v>
                </c:pt>
                <c:pt idx="987">
                  <c:v>987.00900000000001</c:v>
                </c:pt>
                <c:pt idx="988">
                  <c:v>988.00800000000004</c:v>
                </c:pt>
                <c:pt idx="989">
                  <c:v>989.00699999999995</c:v>
                </c:pt>
                <c:pt idx="990">
                  <c:v>990.00599999999997</c:v>
                </c:pt>
                <c:pt idx="991">
                  <c:v>991.005</c:v>
                </c:pt>
                <c:pt idx="992">
                  <c:v>992.00400000000002</c:v>
                </c:pt>
                <c:pt idx="993">
                  <c:v>993.00300000000004</c:v>
                </c:pt>
                <c:pt idx="994">
                  <c:v>994.00199999999995</c:v>
                </c:pt>
                <c:pt idx="995">
                  <c:v>995.00099999999998</c:v>
                </c:pt>
                <c:pt idx="996">
                  <c:v>996</c:v>
                </c:pt>
                <c:pt idx="997">
                  <c:v>996.99900000000002</c:v>
                </c:pt>
                <c:pt idx="998">
                  <c:v>997.99800000000005</c:v>
                </c:pt>
                <c:pt idx="999">
                  <c:v>998.99699999999996</c:v>
                </c:pt>
                <c:pt idx="1000">
                  <c:v>999.99599999999998</c:v>
                </c:pt>
              </c:numCache>
            </c:numRef>
          </c:xVal>
          <c:yVal>
            <c:numRef>
              <c:f>drug_plot!$E$2:$E$1002</c:f>
              <c:numCache>
                <c:formatCode>General</c:formatCode>
                <c:ptCount val="1001"/>
                <c:pt idx="0">
                  <c:v>-89.139899999999997</c:v>
                </c:pt>
                <c:pt idx="1">
                  <c:v>-89.14</c:v>
                </c:pt>
                <c:pt idx="2">
                  <c:v>-89.140100000000004</c:v>
                </c:pt>
                <c:pt idx="3">
                  <c:v>-89.140299999999996</c:v>
                </c:pt>
                <c:pt idx="4">
                  <c:v>-89.1404</c:v>
                </c:pt>
                <c:pt idx="5">
                  <c:v>-89.140500000000003</c:v>
                </c:pt>
                <c:pt idx="6">
                  <c:v>-89.140600000000006</c:v>
                </c:pt>
                <c:pt idx="7">
                  <c:v>-89.140799999999999</c:v>
                </c:pt>
                <c:pt idx="8">
                  <c:v>-89.140900000000002</c:v>
                </c:pt>
                <c:pt idx="9">
                  <c:v>-89.141000000000005</c:v>
                </c:pt>
                <c:pt idx="10">
                  <c:v>-43.481699999999996</c:v>
                </c:pt>
                <c:pt idx="11">
                  <c:v>32.941099999999999</c:v>
                </c:pt>
                <c:pt idx="12">
                  <c:v>28.5822</c:v>
                </c:pt>
                <c:pt idx="13">
                  <c:v>25.696999999999999</c:v>
                </c:pt>
                <c:pt idx="14">
                  <c:v>23.5291</c:v>
                </c:pt>
                <c:pt idx="15">
                  <c:v>21.591000000000001</c:v>
                </c:pt>
                <c:pt idx="16">
                  <c:v>20.648199999999999</c:v>
                </c:pt>
                <c:pt idx="17">
                  <c:v>20.003399999999999</c:v>
                </c:pt>
                <c:pt idx="18">
                  <c:v>19.473600000000001</c:v>
                </c:pt>
                <c:pt idx="19">
                  <c:v>19.261600000000001</c:v>
                </c:pt>
                <c:pt idx="20">
                  <c:v>19.1708</c:v>
                </c:pt>
                <c:pt idx="21">
                  <c:v>19.1907</c:v>
                </c:pt>
                <c:pt idx="22">
                  <c:v>19.2804</c:v>
                </c:pt>
                <c:pt idx="23">
                  <c:v>19.411799999999999</c:v>
                </c:pt>
                <c:pt idx="24">
                  <c:v>19.623999999999999</c:v>
                </c:pt>
                <c:pt idx="25">
                  <c:v>19.795100000000001</c:v>
                </c:pt>
                <c:pt idx="26">
                  <c:v>19.9664</c:v>
                </c:pt>
                <c:pt idx="27">
                  <c:v>20.1846</c:v>
                </c:pt>
                <c:pt idx="28">
                  <c:v>20.3355</c:v>
                </c:pt>
                <c:pt idx="29">
                  <c:v>20.4726</c:v>
                </c:pt>
                <c:pt idx="30">
                  <c:v>20.632000000000001</c:v>
                </c:pt>
                <c:pt idx="31">
                  <c:v>20.7333</c:v>
                </c:pt>
                <c:pt idx="32">
                  <c:v>20.819099999999999</c:v>
                </c:pt>
                <c:pt idx="33">
                  <c:v>20.9101</c:v>
                </c:pt>
                <c:pt idx="34">
                  <c:v>20.9617</c:v>
                </c:pt>
                <c:pt idx="35">
                  <c:v>20.9999</c:v>
                </c:pt>
                <c:pt idx="36">
                  <c:v>21.031199999999998</c:v>
                </c:pt>
                <c:pt idx="37">
                  <c:v>21.0411</c:v>
                </c:pt>
                <c:pt idx="38">
                  <c:v>21.040400000000002</c:v>
                </c:pt>
                <c:pt idx="39">
                  <c:v>21.023900000000001</c:v>
                </c:pt>
                <c:pt idx="40">
                  <c:v>21.001100000000001</c:v>
                </c:pt>
                <c:pt idx="41">
                  <c:v>20.969799999999999</c:v>
                </c:pt>
                <c:pt idx="42">
                  <c:v>20.9163</c:v>
                </c:pt>
                <c:pt idx="43">
                  <c:v>20.867999999999999</c:v>
                </c:pt>
                <c:pt idx="44">
                  <c:v>20.813199999999998</c:v>
                </c:pt>
                <c:pt idx="45">
                  <c:v>20.731000000000002</c:v>
                </c:pt>
                <c:pt idx="46">
                  <c:v>20.663</c:v>
                </c:pt>
                <c:pt idx="47">
                  <c:v>20.5899</c:v>
                </c:pt>
                <c:pt idx="48">
                  <c:v>20.485399999999998</c:v>
                </c:pt>
                <c:pt idx="49">
                  <c:v>20.402000000000001</c:v>
                </c:pt>
                <c:pt idx="50">
                  <c:v>20.314699999999998</c:v>
                </c:pt>
                <c:pt idx="51">
                  <c:v>20.192599999999999</c:v>
                </c:pt>
                <c:pt idx="52">
                  <c:v>20.097100000000001</c:v>
                </c:pt>
                <c:pt idx="53">
                  <c:v>19.9985</c:v>
                </c:pt>
                <c:pt idx="54">
                  <c:v>19.862500000000001</c:v>
                </c:pt>
                <c:pt idx="55">
                  <c:v>19.757400000000001</c:v>
                </c:pt>
                <c:pt idx="56">
                  <c:v>19.649799999999999</c:v>
                </c:pt>
                <c:pt idx="57">
                  <c:v>19.502700000000001</c:v>
                </c:pt>
                <c:pt idx="58">
                  <c:v>19.389800000000001</c:v>
                </c:pt>
                <c:pt idx="59">
                  <c:v>19.274899999999999</c:v>
                </c:pt>
                <c:pt idx="60">
                  <c:v>19.1189</c:v>
                </c:pt>
                <c:pt idx="61">
                  <c:v>18.9998</c:v>
                </c:pt>
                <c:pt idx="62">
                  <c:v>18.879100000000001</c:v>
                </c:pt>
                <c:pt idx="63">
                  <c:v>18.715800000000002</c:v>
                </c:pt>
                <c:pt idx="64">
                  <c:v>18.591799999999999</c:v>
                </c:pt>
                <c:pt idx="65">
                  <c:v>18.4664</c:v>
                </c:pt>
                <c:pt idx="66">
                  <c:v>18.2974</c:v>
                </c:pt>
                <c:pt idx="67">
                  <c:v>18.1693</c:v>
                </c:pt>
                <c:pt idx="68">
                  <c:v>18.040199999999999</c:v>
                </c:pt>
                <c:pt idx="69">
                  <c:v>17.866599999999998</c:v>
                </c:pt>
                <c:pt idx="70">
                  <c:v>17.735399999999998</c:v>
                </c:pt>
                <c:pt idx="71">
                  <c:v>17.603300000000001</c:v>
                </c:pt>
                <c:pt idx="72">
                  <c:v>17.426200000000001</c:v>
                </c:pt>
                <c:pt idx="73">
                  <c:v>17.2925</c:v>
                </c:pt>
                <c:pt idx="74">
                  <c:v>17.158300000000001</c:v>
                </c:pt>
                <c:pt idx="75">
                  <c:v>16.978400000000001</c:v>
                </c:pt>
                <c:pt idx="76">
                  <c:v>16.8429</c:v>
                </c:pt>
                <c:pt idx="77">
                  <c:v>16.707000000000001</c:v>
                </c:pt>
                <c:pt idx="78">
                  <c:v>16.525200000000002</c:v>
                </c:pt>
                <c:pt idx="79">
                  <c:v>16.388400000000001</c:v>
                </c:pt>
                <c:pt idx="80">
                  <c:v>16.251300000000001</c:v>
                </c:pt>
                <c:pt idx="81">
                  <c:v>16.068100000000001</c:v>
                </c:pt>
                <c:pt idx="82">
                  <c:v>15.9305</c:v>
                </c:pt>
                <c:pt idx="83">
                  <c:v>15.7927</c:v>
                </c:pt>
                <c:pt idx="84">
                  <c:v>15.608700000000001</c:v>
                </c:pt>
                <c:pt idx="85">
                  <c:v>15.470599999999999</c:v>
                </c:pt>
                <c:pt idx="86">
                  <c:v>15.3324</c:v>
                </c:pt>
                <c:pt idx="87">
                  <c:v>15.148</c:v>
                </c:pt>
                <c:pt idx="88">
                  <c:v>15.0098</c:v>
                </c:pt>
                <c:pt idx="89">
                  <c:v>14.871499999999999</c:v>
                </c:pt>
                <c:pt idx="90">
                  <c:v>14.687200000000001</c:v>
                </c:pt>
                <c:pt idx="91">
                  <c:v>14.548999999999999</c:v>
                </c:pt>
                <c:pt idx="92">
                  <c:v>14.411</c:v>
                </c:pt>
                <c:pt idx="93">
                  <c:v>14.2272</c:v>
                </c:pt>
                <c:pt idx="94">
                  <c:v>14.089700000000001</c:v>
                </c:pt>
                <c:pt idx="95">
                  <c:v>13.952400000000001</c:v>
                </c:pt>
                <c:pt idx="96">
                  <c:v>13.77</c:v>
                </c:pt>
                <c:pt idx="97">
                  <c:v>13.633599999999999</c:v>
                </c:pt>
                <c:pt idx="98">
                  <c:v>13.4976</c:v>
                </c:pt>
                <c:pt idx="99">
                  <c:v>13.362</c:v>
                </c:pt>
                <c:pt idx="100">
                  <c:v>13.181699999999999</c:v>
                </c:pt>
                <c:pt idx="101">
                  <c:v>13.046799999999999</c:v>
                </c:pt>
                <c:pt idx="102">
                  <c:v>12.9122</c:v>
                </c:pt>
                <c:pt idx="103">
                  <c:v>12.7333</c:v>
                </c:pt>
                <c:pt idx="104">
                  <c:v>12.599399999999999</c:v>
                </c:pt>
                <c:pt idx="105">
                  <c:v>12.4658</c:v>
                </c:pt>
                <c:pt idx="106">
                  <c:v>12.2879</c:v>
                </c:pt>
                <c:pt idx="107">
                  <c:v>12.1549</c:v>
                </c:pt>
                <c:pt idx="108">
                  <c:v>12.022</c:v>
                </c:pt>
                <c:pt idx="109">
                  <c:v>11.8451</c:v>
                </c:pt>
                <c:pt idx="110">
                  <c:v>11.7127</c:v>
                </c:pt>
                <c:pt idx="111">
                  <c:v>11.580399999999999</c:v>
                </c:pt>
                <c:pt idx="112">
                  <c:v>11.404299999999999</c:v>
                </c:pt>
                <c:pt idx="113">
                  <c:v>11.2723</c:v>
                </c:pt>
                <c:pt idx="114">
                  <c:v>11.140599999999999</c:v>
                </c:pt>
                <c:pt idx="115">
                  <c:v>10.965</c:v>
                </c:pt>
                <c:pt idx="116">
                  <c:v>10.833500000000001</c:v>
                </c:pt>
                <c:pt idx="117">
                  <c:v>10.702</c:v>
                </c:pt>
                <c:pt idx="118">
                  <c:v>10.526899999999999</c:v>
                </c:pt>
                <c:pt idx="119">
                  <c:v>10.3956</c:v>
                </c:pt>
                <c:pt idx="120">
                  <c:v>10.2643</c:v>
                </c:pt>
                <c:pt idx="121">
                  <c:v>10.089399999999999</c:v>
                </c:pt>
                <c:pt idx="122">
                  <c:v>9.9581599999999995</c:v>
                </c:pt>
                <c:pt idx="123">
                  <c:v>9.8269300000000008</c:v>
                </c:pt>
                <c:pt idx="124">
                  <c:v>9.6519200000000005</c:v>
                </c:pt>
                <c:pt idx="125">
                  <c:v>9.5206</c:v>
                </c:pt>
                <c:pt idx="126">
                  <c:v>9.3892299999999995</c:v>
                </c:pt>
                <c:pt idx="127">
                  <c:v>9.2139299999999995</c:v>
                </c:pt>
                <c:pt idx="128">
                  <c:v>9.0823300000000007</c:v>
                </c:pt>
                <c:pt idx="129">
                  <c:v>8.9506200000000007</c:v>
                </c:pt>
                <c:pt idx="130">
                  <c:v>8.7747700000000002</c:v>
                </c:pt>
                <c:pt idx="131">
                  <c:v>8.6426800000000004</c:v>
                </c:pt>
                <c:pt idx="132">
                  <c:v>8.5104199999999999</c:v>
                </c:pt>
                <c:pt idx="133">
                  <c:v>8.3337299999999992</c:v>
                </c:pt>
                <c:pt idx="134">
                  <c:v>8.2009500000000006</c:v>
                </c:pt>
                <c:pt idx="135">
                  <c:v>8.0679099999999995</c:v>
                </c:pt>
                <c:pt idx="136">
                  <c:v>7.8901000000000003</c:v>
                </c:pt>
                <c:pt idx="137">
                  <c:v>7.7563800000000001</c:v>
                </c:pt>
                <c:pt idx="138">
                  <c:v>7.62235</c:v>
                </c:pt>
                <c:pt idx="139">
                  <c:v>7.4430800000000001</c:v>
                </c:pt>
                <c:pt idx="140">
                  <c:v>7.3082000000000003</c:v>
                </c:pt>
                <c:pt idx="141">
                  <c:v>7.1729099999999999</c:v>
                </c:pt>
                <c:pt idx="142">
                  <c:v>6.9918699999999996</c:v>
                </c:pt>
                <c:pt idx="143">
                  <c:v>6.8555599999999997</c:v>
                </c:pt>
                <c:pt idx="144">
                  <c:v>6.7187799999999998</c:v>
                </c:pt>
                <c:pt idx="145">
                  <c:v>6.5356199999999998</c:v>
                </c:pt>
                <c:pt idx="146">
                  <c:v>6.39764</c:v>
                </c:pt>
                <c:pt idx="147">
                  <c:v>6.2591000000000001</c:v>
                </c:pt>
                <c:pt idx="148">
                  <c:v>6.0734700000000004</c:v>
                </c:pt>
                <c:pt idx="149">
                  <c:v>5.9335399999999998</c:v>
                </c:pt>
                <c:pt idx="150">
                  <c:v>5.79298</c:v>
                </c:pt>
                <c:pt idx="151">
                  <c:v>5.6045299999999996</c:v>
                </c:pt>
                <c:pt idx="152">
                  <c:v>5.4623900000000001</c:v>
                </c:pt>
                <c:pt idx="153">
                  <c:v>5.3195300000000003</c:v>
                </c:pt>
                <c:pt idx="154">
                  <c:v>5.1279000000000003</c:v>
                </c:pt>
                <c:pt idx="155">
                  <c:v>4.9832799999999997</c:v>
                </c:pt>
                <c:pt idx="156">
                  <c:v>4.8378500000000004</c:v>
                </c:pt>
                <c:pt idx="157">
                  <c:v>4.6426699999999999</c:v>
                </c:pt>
                <c:pt idx="158">
                  <c:v>4.4952899999999998</c:v>
                </c:pt>
                <c:pt idx="159">
                  <c:v>4.3470300000000002</c:v>
                </c:pt>
                <c:pt idx="160">
                  <c:v>4.1479299999999997</c:v>
                </c:pt>
                <c:pt idx="161">
                  <c:v>3.9975200000000002</c:v>
                </c:pt>
                <c:pt idx="162">
                  <c:v>3.8461500000000002</c:v>
                </c:pt>
                <c:pt idx="163">
                  <c:v>3.6427700000000001</c:v>
                </c:pt>
                <c:pt idx="164">
                  <c:v>3.4890500000000002</c:v>
                </c:pt>
                <c:pt idx="165">
                  <c:v>3.3342900000000002</c:v>
                </c:pt>
                <c:pt idx="166">
                  <c:v>3.1262599999999998</c:v>
                </c:pt>
                <c:pt idx="167">
                  <c:v>2.96896</c:v>
                </c:pt>
                <c:pt idx="168">
                  <c:v>2.81053</c:v>
                </c:pt>
                <c:pt idx="169">
                  <c:v>2.5975000000000001</c:v>
                </c:pt>
                <c:pt idx="170">
                  <c:v>2.43634</c:v>
                </c:pt>
                <c:pt idx="171">
                  <c:v>2.2739699999999998</c:v>
                </c:pt>
                <c:pt idx="172">
                  <c:v>2.0555599999999998</c:v>
                </c:pt>
                <c:pt idx="173">
                  <c:v>1.8902699999999999</c:v>
                </c:pt>
                <c:pt idx="174">
                  <c:v>1.7236899999999999</c:v>
                </c:pt>
                <c:pt idx="175">
                  <c:v>1.49952</c:v>
                </c:pt>
                <c:pt idx="176">
                  <c:v>1.32982</c:v>
                </c:pt>
                <c:pt idx="177">
                  <c:v>1.1587499999999999</c:v>
                </c:pt>
                <c:pt idx="178">
                  <c:v>0.92846099999999998</c:v>
                </c:pt>
                <c:pt idx="179">
                  <c:v>0.75407299999999999</c:v>
                </c:pt>
                <c:pt idx="180">
                  <c:v>0.57822200000000001</c:v>
                </c:pt>
                <c:pt idx="181">
                  <c:v>0.34143600000000002</c:v>
                </c:pt>
                <c:pt idx="182">
                  <c:v>0.162074</c:v>
                </c:pt>
                <c:pt idx="183">
                  <c:v>-1.88364E-2</c:v>
                </c:pt>
                <c:pt idx="184">
                  <c:v>-0.26250499999999999</c:v>
                </c:pt>
                <c:pt idx="185">
                  <c:v>-0.447131</c:v>
                </c:pt>
                <c:pt idx="186">
                  <c:v>-0.63339299999999998</c:v>
                </c:pt>
                <c:pt idx="187">
                  <c:v>-0.88433399999999995</c:v>
                </c:pt>
                <c:pt idx="188">
                  <c:v>-1.0745199999999999</c:v>
                </c:pt>
                <c:pt idx="189">
                  <c:v>-1.2664299999999999</c:v>
                </c:pt>
                <c:pt idx="190">
                  <c:v>-1.52504</c:v>
                </c:pt>
                <c:pt idx="191">
                  <c:v>-1.72109</c:v>
                </c:pt>
                <c:pt idx="192">
                  <c:v>-1.9189499999999999</c:v>
                </c:pt>
                <c:pt idx="193">
                  <c:v>-2.1856399999999998</c:v>
                </c:pt>
                <c:pt idx="194">
                  <c:v>-2.3878499999999998</c:v>
                </c:pt>
                <c:pt idx="195">
                  <c:v>-2.5919599999999998</c:v>
                </c:pt>
                <c:pt idx="196">
                  <c:v>-2.86714</c:v>
                </c:pt>
                <c:pt idx="197">
                  <c:v>-3.0758100000000002</c:v>
                </c:pt>
                <c:pt idx="198">
                  <c:v>-3.2864900000000001</c:v>
                </c:pt>
                <c:pt idx="199">
                  <c:v>-3.49919</c:v>
                </c:pt>
                <c:pt idx="200">
                  <c:v>-3.786</c:v>
                </c:pt>
                <c:pt idx="201">
                  <c:v>-4.0035299999999996</c:v>
                </c:pt>
                <c:pt idx="202">
                  <c:v>-4.2231800000000002</c:v>
                </c:pt>
                <c:pt idx="203">
                  <c:v>-4.5193700000000003</c:v>
                </c:pt>
                <c:pt idx="204">
                  <c:v>-4.7440499999999997</c:v>
                </c:pt>
                <c:pt idx="205">
                  <c:v>-4.9709099999999999</c:v>
                </c:pt>
                <c:pt idx="206">
                  <c:v>-5.27684</c:v>
                </c:pt>
                <c:pt idx="207">
                  <c:v>-5.5088999999999997</c:v>
                </c:pt>
                <c:pt idx="208">
                  <c:v>-5.74322</c:v>
                </c:pt>
                <c:pt idx="209">
                  <c:v>-6.0591799999999996</c:v>
                </c:pt>
                <c:pt idx="210">
                  <c:v>-6.2988299999999997</c:v>
                </c:pt>
                <c:pt idx="211">
                  <c:v>-6.5407799999999998</c:v>
                </c:pt>
                <c:pt idx="212">
                  <c:v>-6.8669799999999999</c:v>
                </c:pt>
                <c:pt idx="213">
                  <c:v>-7.1143400000000003</c:v>
                </c:pt>
                <c:pt idx="214">
                  <c:v>-7.3640299999999996</c:v>
                </c:pt>
                <c:pt idx="215">
                  <c:v>-7.7005699999999999</c:v>
                </c:pt>
                <c:pt idx="216">
                  <c:v>-7.9556800000000001</c:v>
                </c:pt>
                <c:pt idx="217">
                  <c:v>-8.2131100000000004</c:v>
                </c:pt>
                <c:pt idx="218">
                  <c:v>-8.55992</c:v>
                </c:pt>
                <c:pt idx="219">
                  <c:v>-8.8226899999999997</c:v>
                </c:pt>
                <c:pt idx="220">
                  <c:v>-9.0877099999999995</c:v>
                </c:pt>
                <c:pt idx="221">
                  <c:v>-9.4445399999999999</c:v>
                </c:pt>
                <c:pt idx="222">
                  <c:v>-9.7147100000000002</c:v>
                </c:pt>
                <c:pt idx="223">
                  <c:v>-9.9870400000000004</c:v>
                </c:pt>
                <c:pt idx="224">
                  <c:v>-10.353400000000001</c:v>
                </c:pt>
                <c:pt idx="225">
                  <c:v>-10.630599999999999</c:v>
                </c:pt>
                <c:pt idx="226">
                  <c:v>-10.909700000000001</c:v>
                </c:pt>
                <c:pt idx="227">
                  <c:v>-11.2849</c:v>
                </c:pt>
                <c:pt idx="228">
                  <c:v>-11.5684</c:v>
                </c:pt>
                <c:pt idx="229">
                  <c:v>-11.8537</c:v>
                </c:pt>
                <c:pt idx="230">
                  <c:v>-12.236700000000001</c:v>
                </c:pt>
                <c:pt idx="231">
                  <c:v>-12.5258</c:v>
                </c:pt>
                <c:pt idx="232">
                  <c:v>-12.8164</c:v>
                </c:pt>
                <c:pt idx="233">
                  <c:v>-13.206</c:v>
                </c:pt>
                <c:pt idx="234">
                  <c:v>-13.499700000000001</c:v>
                </c:pt>
                <c:pt idx="235">
                  <c:v>-13.794600000000001</c:v>
                </c:pt>
                <c:pt idx="236">
                  <c:v>-14.189500000000001</c:v>
                </c:pt>
                <c:pt idx="237">
                  <c:v>-14.486800000000001</c:v>
                </c:pt>
                <c:pt idx="238">
                  <c:v>-14.785</c:v>
                </c:pt>
                <c:pt idx="239">
                  <c:v>-15.1838</c:v>
                </c:pt>
                <c:pt idx="240">
                  <c:v>-15.4838</c:v>
                </c:pt>
                <c:pt idx="241">
                  <c:v>-15.7843</c:v>
                </c:pt>
                <c:pt idx="242">
                  <c:v>-16.1859</c:v>
                </c:pt>
                <c:pt idx="243">
                  <c:v>-16.4877</c:v>
                </c:pt>
                <c:pt idx="244">
                  <c:v>-16.789899999999999</c:v>
                </c:pt>
                <c:pt idx="245">
                  <c:v>-17.1936</c:v>
                </c:pt>
                <c:pt idx="246">
                  <c:v>-17.4968</c:v>
                </c:pt>
                <c:pt idx="247">
                  <c:v>-17.8004</c:v>
                </c:pt>
                <c:pt idx="248">
                  <c:v>-18.2059</c:v>
                </c:pt>
                <c:pt idx="249">
                  <c:v>-18.5106</c:v>
                </c:pt>
                <c:pt idx="250">
                  <c:v>-18.815899999999999</c:v>
                </c:pt>
                <c:pt idx="251">
                  <c:v>-19.223700000000001</c:v>
                </c:pt>
                <c:pt idx="252">
                  <c:v>-19.5304</c:v>
                </c:pt>
                <c:pt idx="253">
                  <c:v>-19.837800000000001</c:v>
                </c:pt>
                <c:pt idx="254">
                  <c:v>-20.248799999999999</c:v>
                </c:pt>
                <c:pt idx="255">
                  <c:v>-20.5581</c:v>
                </c:pt>
                <c:pt idx="256">
                  <c:v>-20.868300000000001</c:v>
                </c:pt>
                <c:pt idx="257">
                  <c:v>-21.2834</c:v>
                </c:pt>
                <c:pt idx="258">
                  <c:v>-21.596</c:v>
                </c:pt>
                <c:pt idx="259">
                  <c:v>-21.909600000000001</c:v>
                </c:pt>
                <c:pt idx="260">
                  <c:v>-22.3293</c:v>
                </c:pt>
                <c:pt idx="261">
                  <c:v>-22.645399999999999</c:v>
                </c:pt>
                <c:pt idx="262">
                  <c:v>-22.962599999999998</c:v>
                </c:pt>
                <c:pt idx="263">
                  <c:v>-23.3873</c:v>
                </c:pt>
                <c:pt idx="264">
                  <c:v>-23.707000000000001</c:v>
                </c:pt>
                <c:pt idx="265">
                  <c:v>-24.027899999999999</c:v>
                </c:pt>
                <c:pt idx="266">
                  <c:v>-24.4574</c:v>
                </c:pt>
                <c:pt idx="267">
                  <c:v>-24.780799999999999</c:v>
                </c:pt>
                <c:pt idx="268">
                  <c:v>-25.1053</c:v>
                </c:pt>
                <c:pt idx="269">
                  <c:v>-25.5398</c:v>
                </c:pt>
                <c:pt idx="270">
                  <c:v>-25.867000000000001</c:v>
                </c:pt>
                <c:pt idx="271">
                  <c:v>-26.195499999999999</c:v>
                </c:pt>
                <c:pt idx="272">
                  <c:v>-26.6355</c:v>
                </c:pt>
                <c:pt idx="273">
                  <c:v>-26.966999999999999</c:v>
                </c:pt>
                <c:pt idx="274">
                  <c:v>-27.3001</c:v>
                </c:pt>
                <c:pt idx="275">
                  <c:v>-27.746600000000001</c:v>
                </c:pt>
                <c:pt idx="276">
                  <c:v>-28.083400000000001</c:v>
                </c:pt>
                <c:pt idx="277">
                  <c:v>-28.4221</c:v>
                </c:pt>
                <c:pt idx="278">
                  <c:v>-28.8767</c:v>
                </c:pt>
                <c:pt idx="279">
                  <c:v>-29.220099999999999</c:v>
                </c:pt>
                <c:pt idx="280">
                  <c:v>-29.565799999999999</c:v>
                </c:pt>
                <c:pt idx="281">
                  <c:v>-30.0306</c:v>
                </c:pt>
                <c:pt idx="282">
                  <c:v>-30.382300000000001</c:v>
                </c:pt>
                <c:pt idx="283">
                  <c:v>-30.736899999999999</c:v>
                </c:pt>
                <c:pt idx="284">
                  <c:v>-31.214500000000001</c:v>
                </c:pt>
                <c:pt idx="285">
                  <c:v>-31.576599999999999</c:v>
                </c:pt>
                <c:pt idx="286">
                  <c:v>-31.942299999999999</c:v>
                </c:pt>
                <c:pt idx="287">
                  <c:v>-32.435899999999997</c:v>
                </c:pt>
                <c:pt idx="288">
                  <c:v>-32.810899999999997</c:v>
                </c:pt>
                <c:pt idx="289">
                  <c:v>-33.190399999999997</c:v>
                </c:pt>
                <c:pt idx="290">
                  <c:v>-33.703800000000001</c:v>
                </c:pt>
                <c:pt idx="291">
                  <c:v>-34.094900000000003</c:v>
                </c:pt>
                <c:pt idx="292">
                  <c:v>-34.491500000000002</c:v>
                </c:pt>
                <c:pt idx="293">
                  <c:v>-35.029499999999999</c:v>
                </c:pt>
                <c:pt idx="294">
                  <c:v>-35.440399999999997</c:v>
                </c:pt>
                <c:pt idx="295">
                  <c:v>-35.8581</c:v>
                </c:pt>
                <c:pt idx="296">
                  <c:v>-36.426400000000001</c:v>
                </c:pt>
                <c:pt idx="297">
                  <c:v>-36.861699999999999</c:v>
                </c:pt>
                <c:pt idx="298">
                  <c:v>-37.305399999999999</c:v>
                </c:pt>
                <c:pt idx="299">
                  <c:v>-37.758000000000003</c:v>
                </c:pt>
                <c:pt idx="300">
                  <c:v>-38.376100000000001</c:v>
                </c:pt>
                <c:pt idx="301">
                  <c:v>-38.851599999999998</c:v>
                </c:pt>
                <c:pt idx="302">
                  <c:v>-39.337899999999998</c:v>
                </c:pt>
                <c:pt idx="303">
                  <c:v>-40.004300000000001</c:v>
                </c:pt>
                <c:pt idx="304">
                  <c:v>-40.518300000000004</c:v>
                </c:pt>
                <c:pt idx="305">
                  <c:v>-41.045400000000001</c:v>
                </c:pt>
                <c:pt idx="306">
                  <c:v>-41.769500000000001</c:v>
                </c:pt>
                <c:pt idx="307">
                  <c:v>-42.329599999999999</c:v>
                </c:pt>
                <c:pt idx="308">
                  <c:v>-42.904899999999998</c:v>
                </c:pt>
                <c:pt idx="309">
                  <c:v>-43.696800000000003</c:v>
                </c:pt>
                <c:pt idx="310">
                  <c:v>-44.310200000000002</c:v>
                </c:pt>
                <c:pt idx="311">
                  <c:v>-44.941000000000003</c:v>
                </c:pt>
                <c:pt idx="312">
                  <c:v>-45.809699999999999</c:v>
                </c:pt>
                <c:pt idx="313">
                  <c:v>-46.482599999999998</c:v>
                </c:pt>
                <c:pt idx="314">
                  <c:v>-47.174300000000002</c:v>
                </c:pt>
                <c:pt idx="315">
                  <c:v>-48.125999999999998</c:v>
                </c:pt>
                <c:pt idx="316">
                  <c:v>-48.862099999999998</c:v>
                </c:pt>
                <c:pt idx="317">
                  <c:v>-49.617400000000004</c:v>
                </c:pt>
                <c:pt idx="318">
                  <c:v>-50.6541</c:v>
                </c:pt>
                <c:pt idx="319">
                  <c:v>-51.453699999999998</c:v>
                </c:pt>
                <c:pt idx="320">
                  <c:v>-52.271999999999998</c:v>
                </c:pt>
                <c:pt idx="321">
                  <c:v>-53.391500000000001</c:v>
                </c:pt>
                <c:pt idx="322">
                  <c:v>-54.251899999999999</c:v>
                </c:pt>
                <c:pt idx="323">
                  <c:v>-55.129800000000003</c:v>
                </c:pt>
                <c:pt idx="324">
                  <c:v>-56.326500000000003</c:v>
                </c:pt>
                <c:pt idx="325">
                  <c:v>-57.243000000000002</c:v>
                </c:pt>
                <c:pt idx="326">
                  <c:v>-58.1751</c:v>
                </c:pt>
                <c:pt idx="327">
                  <c:v>-59.441099999999999</c:v>
                </c:pt>
                <c:pt idx="328">
                  <c:v>-60.406999999999996</c:v>
                </c:pt>
                <c:pt idx="329">
                  <c:v>-61.386000000000003</c:v>
                </c:pt>
                <c:pt idx="330">
                  <c:v>-62.7102</c:v>
                </c:pt>
                <c:pt idx="331">
                  <c:v>-63.715899999999998</c:v>
                </c:pt>
                <c:pt idx="332">
                  <c:v>-64.731099999999998</c:v>
                </c:pt>
                <c:pt idx="333">
                  <c:v>-66.096599999999995</c:v>
                </c:pt>
                <c:pt idx="334">
                  <c:v>-67.127300000000005</c:v>
                </c:pt>
                <c:pt idx="335">
                  <c:v>-68.161500000000004</c:v>
                </c:pt>
                <c:pt idx="336">
                  <c:v>-69.541499999999999</c:v>
                </c:pt>
                <c:pt idx="337">
                  <c:v>-70.573800000000006</c:v>
                </c:pt>
                <c:pt idx="338">
                  <c:v>-71.600399999999993</c:v>
                </c:pt>
                <c:pt idx="339">
                  <c:v>-72.954300000000003</c:v>
                </c:pt>
                <c:pt idx="340">
                  <c:v>-73.953900000000004</c:v>
                </c:pt>
                <c:pt idx="341">
                  <c:v>-74.935400000000001</c:v>
                </c:pt>
                <c:pt idx="342">
                  <c:v>-76.209000000000003</c:v>
                </c:pt>
                <c:pt idx="343">
                  <c:v>-77.1327</c:v>
                </c:pt>
                <c:pt idx="344">
                  <c:v>-78.024699999999996</c:v>
                </c:pt>
                <c:pt idx="345">
                  <c:v>-79.158600000000007</c:v>
                </c:pt>
                <c:pt idx="346">
                  <c:v>-79.962999999999994</c:v>
                </c:pt>
                <c:pt idx="347">
                  <c:v>-80.724699999999999</c:v>
                </c:pt>
                <c:pt idx="348">
                  <c:v>-81.670299999999997</c:v>
                </c:pt>
                <c:pt idx="349">
                  <c:v>-82.325199999999995</c:v>
                </c:pt>
                <c:pt idx="350">
                  <c:v>-82.932500000000005</c:v>
                </c:pt>
                <c:pt idx="351">
                  <c:v>-83.668800000000005</c:v>
                </c:pt>
                <c:pt idx="352">
                  <c:v>-84.166799999999995</c:v>
                </c:pt>
                <c:pt idx="353">
                  <c:v>-84.619900000000001</c:v>
                </c:pt>
                <c:pt idx="354">
                  <c:v>-85.157600000000002</c:v>
                </c:pt>
                <c:pt idx="355">
                  <c:v>-85.513999999999996</c:v>
                </c:pt>
                <c:pt idx="356">
                  <c:v>-85.833200000000005</c:v>
                </c:pt>
                <c:pt idx="357">
                  <c:v>-86.205699999999993</c:v>
                </c:pt>
                <c:pt idx="358">
                  <c:v>-86.448899999999995</c:v>
                </c:pt>
                <c:pt idx="359">
                  <c:v>-86.664199999999994</c:v>
                </c:pt>
                <c:pt idx="360">
                  <c:v>-86.912599999999998</c:v>
                </c:pt>
                <c:pt idx="361">
                  <c:v>-87.073099999999997</c:v>
                </c:pt>
                <c:pt idx="362">
                  <c:v>-87.214200000000005</c:v>
                </c:pt>
                <c:pt idx="363">
                  <c:v>-87.375900000000001</c:v>
                </c:pt>
                <c:pt idx="364">
                  <c:v>-87.479900000000001</c:v>
                </c:pt>
                <c:pt idx="365">
                  <c:v>-87.571100000000001</c:v>
                </c:pt>
                <c:pt idx="366">
                  <c:v>-87.675399999999996</c:v>
                </c:pt>
                <c:pt idx="367">
                  <c:v>-87.742400000000004</c:v>
                </c:pt>
                <c:pt idx="368">
                  <c:v>-87.801199999999994</c:v>
                </c:pt>
                <c:pt idx="369">
                  <c:v>-87.868600000000001</c:v>
                </c:pt>
                <c:pt idx="370">
                  <c:v>-87.912099999999995</c:v>
                </c:pt>
                <c:pt idx="371">
                  <c:v>-87.950400000000002</c:v>
                </c:pt>
                <c:pt idx="372">
                  <c:v>-87.994600000000005</c:v>
                </c:pt>
                <c:pt idx="373">
                  <c:v>-88.023399999999995</c:v>
                </c:pt>
                <c:pt idx="374">
                  <c:v>-88.049000000000007</c:v>
                </c:pt>
                <c:pt idx="375">
                  <c:v>-88.078800000000001</c:v>
                </c:pt>
                <c:pt idx="376">
                  <c:v>-88.098500000000001</c:v>
                </c:pt>
                <c:pt idx="377">
                  <c:v>-88.116200000000006</c:v>
                </c:pt>
                <c:pt idx="378">
                  <c:v>-88.137100000000004</c:v>
                </c:pt>
                <c:pt idx="379">
                  <c:v>-88.151200000000003</c:v>
                </c:pt>
                <c:pt idx="380">
                  <c:v>-88.164000000000001</c:v>
                </c:pt>
                <c:pt idx="381">
                  <c:v>-88.179400000000001</c:v>
                </c:pt>
                <c:pt idx="382">
                  <c:v>-88.19</c:v>
                </c:pt>
                <c:pt idx="383">
                  <c:v>-88.199799999999996</c:v>
                </c:pt>
                <c:pt idx="384">
                  <c:v>-88.2119</c:v>
                </c:pt>
                <c:pt idx="385">
                  <c:v>-88.220399999999998</c:v>
                </c:pt>
                <c:pt idx="386">
                  <c:v>-88.228300000000004</c:v>
                </c:pt>
                <c:pt idx="387">
                  <c:v>-88.238299999999995</c:v>
                </c:pt>
                <c:pt idx="388">
                  <c:v>-88.245400000000004</c:v>
                </c:pt>
                <c:pt idx="389">
                  <c:v>-88.252200000000002</c:v>
                </c:pt>
                <c:pt idx="390">
                  <c:v>-88.260800000000003</c:v>
                </c:pt>
                <c:pt idx="391">
                  <c:v>-88.266999999999996</c:v>
                </c:pt>
                <c:pt idx="392">
                  <c:v>-88.273099999999999</c:v>
                </c:pt>
                <c:pt idx="393">
                  <c:v>-88.280900000000003</c:v>
                </c:pt>
                <c:pt idx="394">
                  <c:v>-88.286600000000007</c:v>
                </c:pt>
                <c:pt idx="395">
                  <c:v>-88.292100000000005</c:v>
                </c:pt>
                <c:pt idx="396">
                  <c:v>-88.299300000000002</c:v>
                </c:pt>
                <c:pt idx="397">
                  <c:v>-88.304699999999997</c:v>
                </c:pt>
                <c:pt idx="398">
                  <c:v>-88.309899999999999</c:v>
                </c:pt>
                <c:pt idx="399">
                  <c:v>-88.314999999999998</c:v>
                </c:pt>
                <c:pt idx="400">
                  <c:v>-88.321799999999996</c:v>
                </c:pt>
                <c:pt idx="401">
                  <c:v>-88.326700000000002</c:v>
                </c:pt>
                <c:pt idx="402">
                  <c:v>-88.331699999999998</c:v>
                </c:pt>
                <c:pt idx="403">
                  <c:v>-88.338099999999997</c:v>
                </c:pt>
                <c:pt idx="404">
                  <c:v>-88.343000000000004</c:v>
                </c:pt>
                <c:pt idx="405">
                  <c:v>-88.347700000000003</c:v>
                </c:pt>
                <c:pt idx="406">
                  <c:v>-88.353999999999999</c:v>
                </c:pt>
                <c:pt idx="407">
                  <c:v>-88.358699999999999</c:v>
                </c:pt>
                <c:pt idx="408">
                  <c:v>-88.363299999999995</c:v>
                </c:pt>
                <c:pt idx="409">
                  <c:v>-88.369399999999999</c:v>
                </c:pt>
                <c:pt idx="410">
                  <c:v>-88.373900000000006</c:v>
                </c:pt>
                <c:pt idx="411">
                  <c:v>-88.378399999999999</c:v>
                </c:pt>
                <c:pt idx="412">
                  <c:v>-88.384399999999999</c:v>
                </c:pt>
                <c:pt idx="413">
                  <c:v>-88.388900000000007</c:v>
                </c:pt>
                <c:pt idx="414">
                  <c:v>-88.393299999999996</c:v>
                </c:pt>
                <c:pt idx="415">
                  <c:v>-88.399100000000004</c:v>
                </c:pt>
                <c:pt idx="416">
                  <c:v>-88.403400000000005</c:v>
                </c:pt>
                <c:pt idx="417">
                  <c:v>-88.407799999999995</c:v>
                </c:pt>
                <c:pt idx="418">
                  <c:v>-88.413499999999999</c:v>
                </c:pt>
                <c:pt idx="419">
                  <c:v>-88.417699999999996</c:v>
                </c:pt>
                <c:pt idx="420">
                  <c:v>-88.421999999999997</c:v>
                </c:pt>
                <c:pt idx="421">
                  <c:v>-88.427599999999998</c:v>
                </c:pt>
                <c:pt idx="422">
                  <c:v>-88.431700000000006</c:v>
                </c:pt>
                <c:pt idx="423">
                  <c:v>-88.435900000000004</c:v>
                </c:pt>
                <c:pt idx="424">
                  <c:v>-88.441400000000002</c:v>
                </c:pt>
                <c:pt idx="425">
                  <c:v>-88.445400000000006</c:v>
                </c:pt>
                <c:pt idx="426">
                  <c:v>-88.4495</c:v>
                </c:pt>
                <c:pt idx="427">
                  <c:v>-88.454899999999995</c:v>
                </c:pt>
                <c:pt idx="428">
                  <c:v>-88.4589</c:v>
                </c:pt>
                <c:pt idx="429">
                  <c:v>-88.462900000000005</c:v>
                </c:pt>
                <c:pt idx="430">
                  <c:v>-88.468199999999996</c:v>
                </c:pt>
                <c:pt idx="431">
                  <c:v>-88.472099999999998</c:v>
                </c:pt>
                <c:pt idx="432">
                  <c:v>-88.475999999999999</c:v>
                </c:pt>
                <c:pt idx="433">
                  <c:v>-88.481200000000001</c:v>
                </c:pt>
                <c:pt idx="434">
                  <c:v>-88.484999999999999</c:v>
                </c:pt>
                <c:pt idx="435">
                  <c:v>-88.488900000000001</c:v>
                </c:pt>
                <c:pt idx="436">
                  <c:v>-88.493899999999996</c:v>
                </c:pt>
                <c:pt idx="437">
                  <c:v>-88.497699999999995</c:v>
                </c:pt>
                <c:pt idx="438">
                  <c:v>-88.501499999999993</c:v>
                </c:pt>
                <c:pt idx="439">
                  <c:v>-88.506500000000003</c:v>
                </c:pt>
                <c:pt idx="440">
                  <c:v>-88.510199999999998</c:v>
                </c:pt>
                <c:pt idx="441">
                  <c:v>-88.513900000000007</c:v>
                </c:pt>
                <c:pt idx="442">
                  <c:v>-88.518699999999995</c:v>
                </c:pt>
                <c:pt idx="443">
                  <c:v>-88.522400000000005</c:v>
                </c:pt>
                <c:pt idx="444">
                  <c:v>-88.525999999999996</c:v>
                </c:pt>
                <c:pt idx="445">
                  <c:v>-88.530799999999999</c:v>
                </c:pt>
                <c:pt idx="446">
                  <c:v>-88.534400000000005</c:v>
                </c:pt>
                <c:pt idx="447">
                  <c:v>-88.537899999999993</c:v>
                </c:pt>
                <c:pt idx="448">
                  <c:v>-88.542599999999993</c:v>
                </c:pt>
                <c:pt idx="449">
                  <c:v>-88.546099999999996</c:v>
                </c:pt>
                <c:pt idx="450">
                  <c:v>-88.549599999999998</c:v>
                </c:pt>
                <c:pt idx="451">
                  <c:v>-88.554199999999994</c:v>
                </c:pt>
                <c:pt idx="452">
                  <c:v>-88.557599999999994</c:v>
                </c:pt>
                <c:pt idx="453">
                  <c:v>-88.561000000000007</c:v>
                </c:pt>
                <c:pt idx="454">
                  <c:v>-88.5655</c:v>
                </c:pt>
                <c:pt idx="455">
                  <c:v>-88.568899999999999</c:v>
                </c:pt>
                <c:pt idx="456">
                  <c:v>-88.572299999999998</c:v>
                </c:pt>
                <c:pt idx="457">
                  <c:v>-88.576700000000002</c:v>
                </c:pt>
                <c:pt idx="458">
                  <c:v>-88.58</c:v>
                </c:pt>
                <c:pt idx="459">
                  <c:v>-88.583299999999994</c:v>
                </c:pt>
                <c:pt idx="460">
                  <c:v>-88.587599999999995</c:v>
                </c:pt>
                <c:pt idx="461">
                  <c:v>-88.590900000000005</c:v>
                </c:pt>
                <c:pt idx="462">
                  <c:v>-88.594099999999997</c:v>
                </c:pt>
                <c:pt idx="463">
                  <c:v>-88.598399999999998</c:v>
                </c:pt>
                <c:pt idx="464">
                  <c:v>-88.601500000000001</c:v>
                </c:pt>
                <c:pt idx="465">
                  <c:v>-88.604699999999994</c:v>
                </c:pt>
                <c:pt idx="466">
                  <c:v>-88.608900000000006</c:v>
                </c:pt>
                <c:pt idx="467">
                  <c:v>-88.611999999999995</c:v>
                </c:pt>
                <c:pt idx="468">
                  <c:v>-88.615099999999998</c:v>
                </c:pt>
                <c:pt idx="469">
                  <c:v>-88.619200000000006</c:v>
                </c:pt>
                <c:pt idx="470">
                  <c:v>-88.622200000000007</c:v>
                </c:pt>
                <c:pt idx="471">
                  <c:v>-88.625299999999996</c:v>
                </c:pt>
                <c:pt idx="472">
                  <c:v>-88.629300000000001</c:v>
                </c:pt>
                <c:pt idx="473">
                  <c:v>-88.632300000000001</c:v>
                </c:pt>
                <c:pt idx="474">
                  <c:v>-88.635300000000001</c:v>
                </c:pt>
                <c:pt idx="475">
                  <c:v>-88.639200000000002</c:v>
                </c:pt>
                <c:pt idx="476">
                  <c:v>-88.642200000000003</c:v>
                </c:pt>
                <c:pt idx="477">
                  <c:v>-88.645099999999999</c:v>
                </c:pt>
                <c:pt idx="478">
                  <c:v>-88.649000000000001</c:v>
                </c:pt>
                <c:pt idx="479">
                  <c:v>-88.651899999999998</c:v>
                </c:pt>
                <c:pt idx="480">
                  <c:v>-88.654700000000005</c:v>
                </c:pt>
                <c:pt idx="481">
                  <c:v>-88.658500000000004</c:v>
                </c:pt>
                <c:pt idx="482">
                  <c:v>-88.661299999999997</c:v>
                </c:pt>
                <c:pt idx="483">
                  <c:v>-88.664199999999994</c:v>
                </c:pt>
                <c:pt idx="484">
                  <c:v>-88.667900000000003</c:v>
                </c:pt>
                <c:pt idx="485">
                  <c:v>-88.670699999999997</c:v>
                </c:pt>
                <c:pt idx="486">
                  <c:v>-88.673400000000001</c:v>
                </c:pt>
                <c:pt idx="487">
                  <c:v>-88.677099999999996</c:v>
                </c:pt>
                <c:pt idx="488">
                  <c:v>-88.6798</c:v>
                </c:pt>
                <c:pt idx="489">
                  <c:v>-88.682500000000005</c:v>
                </c:pt>
                <c:pt idx="490">
                  <c:v>-88.686099999999996</c:v>
                </c:pt>
                <c:pt idx="491">
                  <c:v>-88.688699999999997</c:v>
                </c:pt>
                <c:pt idx="492">
                  <c:v>-88.691400000000002</c:v>
                </c:pt>
                <c:pt idx="493">
                  <c:v>-88.694900000000004</c:v>
                </c:pt>
                <c:pt idx="494">
                  <c:v>-88.697500000000005</c:v>
                </c:pt>
                <c:pt idx="495">
                  <c:v>-88.700100000000006</c:v>
                </c:pt>
                <c:pt idx="496">
                  <c:v>-88.703599999999994</c:v>
                </c:pt>
                <c:pt idx="497">
                  <c:v>-88.706100000000006</c:v>
                </c:pt>
                <c:pt idx="498">
                  <c:v>-88.708699999999993</c:v>
                </c:pt>
                <c:pt idx="499">
                  <c:v>-88.711200000000005</c:v>
                </c:pt>
                <c:pt idx="500">
                  <c:v>-88.714600000000004</c:v>
                </c:pt>
                <c:pt idx="501">
                  <c:v>-88.717100000000002</c:v>
                </c:pt>
                <c:pt idx="502">
                  <c:v>-88.7196</c:v>
                </c:pt>
                <c:pt idx="503">
                  <c:v>-88.722899999999996</c:v>
                </c:pt>
                <c:pt idx="504">
                  <c:v>-88.725300000000004</c:v>
                </c:pt>
                <c:pt idx="505">
                  <c:v>-88.727800000000002</c:v>
                </c:pt>
                <c:pt idx="506">
                  <c:v>-88.730999999999995</c:v>
                </c:pt>
                <c:pt idx="507">
                  <c:v>-88.733400000000003</c:v>
                </c:pt>
                <c:pt idx="508">
                  <c:v>-88.735799999999998</c:v>
                </c:pt>
                <c:pt idx="509">
                  <c:v>-88.739000000000004</c:v>
                </c:pt>
                <c:pt idx="510">
                  <c:v>-88.741299999999995</c:v>
                </c:pt>
                <c:pt idx="511">
                  <c:v>-88.743700000000004</c:v>
                </c:pt>
                <c:pt idx="512">
                  <c:v>-88.746799999999993</c:v>
                </c:pt>
                <c:pt idx="513">
                  <c:v>-88.749099999999999</c:v>
                </c:pt>
                <c:pt idx="514">
                  <c:v>-88.751400000000004</c:v>
                </c:pt>
                <c:pt idx="515">
                  <c:v>-88.754499999999993</c:v>
                </c:pt>
                <c:pt idx="516">
                  <c:v>-88.756699999999995</c:v>
                </c:pt>
                <c:pt idx="517">
                  <c:v>-88.759</c:v>
                </c:pt>
                <c:pt idx="518">
                  <c:v>-88.762</c:v>
                </c:pt>
                <c:pt idx="519">
                  <c:v>-88.764200000000002</c:v>
                </c:pt>
                <c:pt idx="520">
                  <c:v>-88.766400000000004</c:v>
                </c:pt>
                <c:pt idx="521">
                  <c:v>-88.769400000000005</c:v>
                </c:pt>
                <c:pt idx="522">
                  <c:v>-88.771500000000003</c:v>
                </c:pt>
                <c:pt idx="523">
                  <c:v>-88.773700000000005</c:v>
                </c:pt>
                <c:pt idx="524">
                  <c:v>-88.776600000000002</c:v>
                </c:pt>
                <c:pt idx="525">
                  <c:v>-88.778700000000001</c:v>
                </c:pt>
                <c:pt idx="526">
                  <c:v>-88.780900000000003</c:v>
                </c:pt>
                <c:pt idx="527">
                  <c:v>-88.783699999999996</c:v>
                </c:pt>
                <c:pt idx="528">
                  <c:v>-88.785799999999995</c:v>
                </c:pt>
                <c:pt idx="529">
                  <c:v>-88.787899999999993</c:v>
                </c:pt>
                <c:pt idx="530">
                  <c:v>-88.790700000000001</c:v>
                </c:pt>
                <c:pt idx="531">
                  <c:v>-88.792699999999996</c:v>
                </c:pt>
                <c:pt idx="532">
                  <c:v>-88.794799999999995</c:v>
                </c:pt>
                <c:pt idx="533">
                  <c:v>-88.797499999999999</c:v>
                </c:pt>
                <c:pt idx="534">
                  <c:v>-88.799499999999995</c:v>
                </c:pt>
                <c:pt idx="535">
                  <c:v>-88.801500000000004</c:v>
                </c:pt>
                <c:pt idx="536">
                  <c:v>-88.804199999999994</c:v>
                </c:pt>
                <c:pt idx="537">
                  <c:v>-88.806200000000004</c:v>
                </c:pt>
                <c:pt idx="538">
                  <c:v>-88.808199999999999</c:v>
                </c:pt>
                <c:pt idx="539">
                  <c:v>-88.8108</c:v>
                </c:pt>
                <c:pt idx="540">
                  <c:v>-88.812700000000007</c:v>
                </c:pt>
                <c:pt idx="541">
                  <c:v>-88.814700000000002</c:v>
                </c:pt>
                <c:pt idx="542">
                  <c:v>-88.8172</c:v>
                </c:pt>
                <c:pt idx="543">
                  <c:v>-88.819100000000006</c:v>
                </c:pt>
                <c:pt idx="544">
                  <c:v>-88.820999999999998</c:v>
                </c:pt>
                <c:pt idx="545">
                  <c:v>-88.823499999999996</c:v>
                </c:pt>
                <c:pt idx="546">
                  <c:v>-88.825400000000002</c:v>
                </c:pt>
                <c:pt idx="547">
                  <c:v>-88.827299999999994</c:v>
                </c:pt>
                <c:pt idx="548">
                  <c:v>-88.829700000000003</c:v>
                </c:pt>
                <c:pt idx="549">
                  <c:v>-88.831599999999995</c:v>
                </c:pt>
                <c:pt idx="550">
                  <c:v>-88.833399999999997</c:v>
                </c:pt>
                <c:pt idx="551">
                  <c:v>-88.835800000000006</c:v>
                </c:pt>
                <c:pt idx="552">
                  <c:v>-88.837599999999995</c:v>
                </c:pt>
                <c:pt idx="553">
                  <c:v>-88.839399999999998</c:v>
                </c:pt>
                <c:pt idx="554">
                  <c:v>-88.841800000000006</c:v>
                </c:pt>
                <c:pt idx="555">
                  <c:v>-88.843599999999995</c:v>
                </c:pt>
                <c:pt idx="556">
                  <c:v>-88.845299999999995</c:v>
                </c:pt>
                <c:pt idx="557">
                  <c:v>-88.847700000000003</c:v>
                </c:pt>
                <c:pt idx="558">
                  <c:v>-88.849400000000003</c:v>
                </c:pt>
                <c:pt idx="559">
                  <c:v>-88.851100000000002</c:v>
                </c:pt>
                <c:pt idx="560">
                  <c:v>-88.853399999999993</c:v>
                </c:pt>
                <c:pt idx="561">
                  <c:v>-88.855099999999993</c:v>
                </c:pt>
                <c:pt idx="562">
                  <c:v>-88.856800000000007</c:v>
                </c:pt>
                <c:pt idx="563">
                  <c:v>-88.859099999999998</c:v>
                </c:pt>
                <c:pt idx="564">
                  <c:v>-88.860699999999994</c:v>
                </c:pt>
                <c:pt idx="565">
                  <c:v>-88.862399999999994</c:v>
                </c:pt>
                <c:pt idx="566">
                  <c:v>-88.864599999999996</c:v>
                </c:pt>
                <c:pt idx="567">
                  <c:v>-88.866200000000006</c:v>
                </c:pt>
                <c:pt idx="568">
                  <c:v>-88.867900000000006</c:v>
                </c:pt>
                <c:pt idx="569">
                  <c:v>-88.87</c:v>
                </c:pt>
                <c:pt idx="570">
                  <c:v>-88.871600000000001</c:v>
                </c:pt>
                <c:pt idx="571">
                  <c:v>-88.873199999999997</c:v>
                </c:pt>
                <c:pt idx="572">
                  <c:v>-88.875299999999996</c:v>
                </c:pt>
                <c:pt idx="573">
                  <c:v>-88.876900000000006</c:v>
                </c:pt>
                <c:pt idx="574">
                  <c:v>-88.878500000000003</c:v>
                </c:pt>
                <c:pt idx="575">
                  <c:v>-88.880600000000001</c:v>
                </c:pt>
                <c:pt idx="576">
                  <c:v>-88.882099999999994</c:v>
                </c:pt>
                <c:pt idx="577">
                  <c:v>-88.883700000000005</c:v>
                </c:pt>
                <c:pt idx="578">
                  <c:v>-88.8857</c:v>
                </c:pt>
                <c:pt idx="579">
                  <c:v>-88.887200000000007</c:v>
                </c:pt>
                <c:pt idx="580">
                  <c:v>-88.8887</c:v>
                </c:pt>
                <c:pt idx="581">
                  <c:v>-88.890699999999995</c:v>
                </c:pt>
                <c:pt idx="582">
                  <c:v>-88.892200000000003</c:v>
                </c:pt>
                <c:pt idx="583">
                  <c:v>-88.893699999999995</c:v>
                </c:pt>
                <c:pt idx="584">
                  <c:v>-88.895700000000005</c:v>
                </c:pt>
                <c:pt idx="585">
                  <c:v>-88.897099999999995</c:v>
                </c:pt>
                <c:pt idx="586">
                  <c:v>-88.898600000000002</c:v>
                </c:pt>
                <c:pt idx="587">
                  <c:v>-88.900499999999994</c:v>
                </c:pt>
                <c:pt idx="588">
                  <c:v>-88.902000000000001</c:v>
                </c:pt>
                <c:pt idx="589">
                  <c:v>-88.903400000000005</c:v>
                </c:pt>
                <c:pt idx="590">
                  <c:v>-88.905299999999997</c:v>
                </c:pt>
                <c:pt idx="591">
                  <c:v>-88.906700000000001</c:v>
                </c:pt>
                <c:pt idx="592">
                  <c:v>-88.908100000000005</c:v>
                </c:pt>
                <c:pt idx="593">
                  <c:v>-88.909899999999993</c:v>
                </c:pt>
                <c:pt idx="594">
                  <c:v>-88.911299999999997</c:v>
                </c:pt>
                <c:pt idx="595">
                  <c:v>-88.912700000000001</c:v>
                </c:pt>
                <c:pt idx="596">
                  <c:v>-88.914500000000004</c:v>
                </c:pt>
                <c:pt idx="597">
                  <c:v>-88.915899999999993</c:v>
                </c:pt>
                <c:pt idx="598">
                  <c:v>-88.917199999999994</c:v>
                </c:pt>
                <c:pt idx="599">
                  <c:v>-88.918599999999998</c:v>
                </c:pt>
                <c:pt idx="600">
                  <c:v>-88.920299999999997</c:v>
                </c:pt>
                <c:pt idx="601">
                  <c:v>-88.921700000000001</c:v>
                </c:pt>
                <c:pt idx="602">
                  <c:v>-88.923000000000002</c:v>
                </c:pt>
                <c:pt idx="603">
                  <c:v>-88.924700000000001</c:v>
                </c:pt>
                <c:pt idx="604">
                  <c:v>-88.926000000000002</c:v>
                </c:pt>
                <c:pt idx="605">
                  <c:v>-88.927300000000002</c:v>
                </c:pt>
                <c:pt idx="606">
                  <c:v>-88.929000000000002</c:v>
                </c:pt>
                <c:pt idx="607">
                  <c:v>-88.930300000000003</c:v>
                </c:pt>
                <c:pt idx="608">
                  <c:v>-88.931600000000003</c:v>
                </c:pt>
                <c:pt idx="609">
                  <c:v>-88.933199999999999</c:v>
                </c:pt>
                <c:pt idx="610">
                  <c:v>-88.9345</c:v>
                </c:pt>
                <c:pt idx="611">
                  <c:v>-88.935699999999997</c:v>
                </c:pt>
                <c:pt idx="612">
                  <c:v>-88.937399999999997</c:v>
                </c:pt>
                <c:pt idx="613">
                  <c:v>-88.938599999999994</c:v>
                </c:pt>
                <c:pt idx="614">
                  <c:v>-88.939800000000005</c:v>
                </c:pt>
                <c:pt idx="615">
                  <c:v>-88.941500000000005</c:v>
                </c:pt>
                <c:pt idx="616">
                  <c:v>-88.942700000000002</c:v>
                </c:pt>
                <c:pt idx="617">
                  <c:v>-88.943899999999999</c:v>
                </c:pt>
                <c:pt idx="618">
                  <c:v>-88.945499999999996</c:v>
                </c:pt>
                <c:pt idx="619">
                  <c:v>-88.946600000000004</c:v>
                </c:pt>
                <c:pt idx="620">
                  <c:v>-88.947800000000001</c:v>
                </c:pt>
                <c:pt idx="621">
                  <c:v>-88.949399999999997</c:v>
                </c:pt>
                <c:pt idx="622">
                  <c:v>-88.950500000000005</c:v>
                </c:pt>
                <c:pt idx="623">
                  <c:v>-88.951700000000002</c:v>
                </c:pt>
                <c:pt idx="624">
                  <c:v>-88.953199999999995</c:v>
                </c:pt>
                <c:pt idx="625">
                  <c:v>-88.954400000000007</c:v>
                </c:pt>
                <c:pt idx="626">
                  <c:v>-88.955500000000001</c:v>
                </c:pt>
                <c:pt idx="627">
                  <c:v>-88.956999999999994</c:v>
                </c:pt>
                <c:pt idx="628">
                  <c:v>-88.958100000000002</c:v>
                </c:pt>
                <c:pt idx="629">
                  <c:v>-88.959199999999996</c:v>
                </c:pt>
                <c:pt idx="630">
                  <c:v>-88.960700000000003</c:v>
                </c:pt>
                <c:pt idx="631">
                  <c:v>-88.961799999999997</c:v>
                </c:pt>
                <c:pt idx="632">
                  <c:v>-88.962900000000005</c:v>
                </c:pt>
                <c:pt idx="633">
                  <c:v>-88.964299999999994</c:v>
                </c:pt>
                <c:pt idx="634">
                  <c:v>-88.965400000000002</c:v>
                </c:pt>
                <c:pt idx="635">
                  <c:v>-88.966499999999996</c:v>
                </c:pt>
                <c:pt idx="636">
                  <c:v>-88.9679</c:v>
                </c:pt>
                <c:pt idx="637">
                  <c:v>-88.968999999999994</c:v>
                </c:pt>
                <c:pt idx="638">
                  <c:v>-88.97</c:v>
                </c:pt>
                <c:pt idx="639">
                  <c:v>-88.971400000000003</c:v>
                </c:pt>
                <c:pt idx="640">
                  <c:v>-88.972399999999993</c:v>
                </c:pt>
                <c:pt idx="641">
                  <c:v>-88.973500000000001</c:v>
                </c:pt>
                <c:pt idx="642">
                  <c:v>-88.974800000000002</c:v>
                </c:pt>
                <c:pt idx="643">
                  <c:v>-88.975899999999996</c:v>
                </c:pt>
                <c:pt idx="644">
                  <c:v>-88.976900000000001</c:v>
                </c:pt>
                <c:pt idx="645">
                  <c:v>-88.978200000000001</c:v>
                </c:pt>
                <c:pt idx="646">
                  <c:v>-88.979200000000006</c:v>
                </c:pt>
                <c:pt idx="647">
                  <c:v>-88.980199999999996</c:v>
                </c:pt>
                <c:pt idx="648">
                  <c:v>-88.981499999999997</c:v>
                </c:pt>
                <c:pt idx="649">
                  <c:v>-88.982500000000002</c:v>
                </c:pt>
                <c:pt idx="650">
                  <c:v>-88.983500000000006</c:v>
                </c:pt>
                <c:pt idx="651">
                  <c:v>-88.984800000000007</c:v>
                </c:pt>
                <c:pt idx="652">
                  <c:v>-88.985799999999998</c:v>
                </c:pt>
                <c:pt idx="653">
                  <c:v>-88.986699999999999</c:v>
                </c:pt>
                <c:pt idx="654">
                  <c:v>-88.988</c:v>
                </c:pt>
                <c:pt idx="655">
                  <c:v>-88.988900000000001</c:v>
                </c:pt>
                <c:pt idx="656">
                  <c:v>-88.989900000000006</c:v>
                </c:pt>
                <c:pt idx="657">
                  <c:v>-88.991100000000003</c:v>
                </c:pt>
                <c:pt idx="658">
                  <c:v>-88.992099999999994</c:v>
                </c:pt>
                <c:pt idx="659">
                  <c:v>-88.992999999999995</c:v>
                </c:pt>
                <c:pt idx="660">
                  <c:v>-88.994200000000006</c:v>
                </c:pt>
                <c:pt idx="661">
                  <c:v>-88.995099999999994</c:v>
                </c:pt>
                <c:pt idx="662">
                  <c:v>-88.995999999999995</c:v>
                </c:pt>
                <c:pt idx="663">
                  <c:v>-88.997200000000007</c:v>
                </c:pt>
                <c:pt idx="664">
                  <c:v>-88.998099999999994</c:v>
                </c:pt>
                <c:pt idx="665">
                  <c:v>-88.998999999999995</c:v>
                </c:pt>
                <c:pt idx="666">
                  <c:v>-89.000200000000007</c:v>
                </c:pt>
                <c:pt idx="667">
                  <c:v>-89.001099999999994</c:v>
                </c:pt>
                <c:pt idx="668">
                  <c:v>-89.001900000000006</c:v>
                </c:pt>
                <c:pt idx="669">
                  <c:v>-89.003100000000003</c:v>
                </c:pt>
                <c:pt idx="670">
                  <c:v>-89.004000000000005</c:v>
                </c:pt>
                <c:pt idx="671">
                  <c:v>-89.004800000000003</c:v>
                </c:pt>
                <c:pt idx="672">
                  <c:v>-89.006</c:v>
                </c:pt>
                <c:pt idx="673">
                  <c:v>-89.006799999999998</c:v>
                </c:pt>
                <c:pt idx="674">
                  <c:v>-89.0077</c:v>
                </c:pt>
                <c:pt idx="675">
                  <c:v>-89.008799999999994</c:v>
                </c:pt>
                <c:pt idx="676">
                  <c:v>-89.009600000000006</c:v>
                </c:pt>
                <c:pt idx="677">
                  <c:v>-89.010400000000004</c:v>
                </c:pt>
                <c:pt idx="678">
                  <c:v>-89.011499999999998</c:v>
                </c:pt>
                <c:pt idx="679">
                  <c:v>-89.0124</c:v>
                </c:pt>
                <c:pt idx="680">
                  <c:v>-89.013199999999998</c:v>
                </c:pt>
                <c:pt idx="681">
                  <c:v>-89.014200000000002</c:v>
                </c:pt>
                <c:pt idx="682">
                  <c:v>-89.015000000000001</c:v>
                </c:pt>
                <c:pt idx="683">
                  <c:v>-89.015799999999999</c:v>
                </c:pt>
                <c:pt idx="684">
                  <c:v>-89.016900000000007</c:v>
                </c:pt>
                <c:pt idx="685">
                  <c:v>-89.017700000000005</c:v>
                </c:pt>
                <c:pt idx="686">
                  <c:v>-89.018500000000003</c:v>
                </c:pt>
                <c:pt idx="687">
                  <c:v>-89.019499999999994</c:v>
                </c:pt>
                <c:pt idx="688">
                  <c:v>-89.020300000000006</c:v>
                </c:pt>
                <c:pt idx="689">
                  <c:v>-89.021100000000004</c:v>
                </c:pt>
                <c:pt idx="690">
                  <c:v>-89.022099999999995</c:v>
                </c:pt>
                <c:pt idx="691">
                  <c:v>-89.022800000000004</c:v>
                </c:pt>
                <c:pt idx="692">
                  <c:v>-89.023600000000002</c:v>
                </c:pt>
                <c:pt idx="693">
                  <c:v>-89.024600000000007</c:v>
                </c:pt>
                <c:pt idx="694">
                  <c:v>-89.025300000000001</c:v>
                </c:pt>
                <c:pt idx="695">
                  <c:v>-89.0261</c:v>
                </c:pt>
                <c:pt idx="696">
                  <c:v>-89.027100000000004</c:v>
                </c:pt>
                <c:pt idx="697">
                  <c:v>-89.027799999999999</c:v>
                </c:pt>
                <c:pt idx="698">
                  <c:v>-89.028499999999994</c:v>
                </c:pt>
                <c:pt idx="699">
                  <c:v>-89.029200000000003</c:v>
                </c:pt>
                <c:pt idx="700">
                  <c:v>-89.030199999999994</c:v>
                </c:pt>
                <c:pt idx="701">
                  <c:v>-89.030900000000003</c:v>
                </c:pt>
                <c:pt idx="702">
                  <c:v>-89.031599999999997</c:v>
                </c:pt>
                <c:pt idx="703">
                  <c:v>-89.032600000000002</c:v>
                </c:pt>
                <c:pt idx="704">
                  <c:v>-89.033299999999997</c:v>
                </c:pt>
                <c:pt idx="705">
                  <c:v>-89.034000000000006</c:v>
                </c:pt>
                <c:pt idx="706">
                  <c:v>-89.034899999999993</c:v>
                </c:pt>
                <c:pt idx="707">
                  <c:v>-89.035600000000002</c:v>
                </c:pt>
                <c:pt idx="708">
                  <c:v>-89.036299999999997</c:v>
                </c:pt>
                <c:pt idx="709">
                  <c:v>-89.037199999999999</c:v>
                </c:pt>
                <c:pt idx="710">
                  <c:v>-89.037899999999993</c:v>
                </c:pt>
                <c:pt idx="711">
                  <c:v>-89.038499999999999</c:v>
                </c:pt>
                <c:pt idx="712">
                  <c:v>-89.039400000000001</c:v>
                </c:pt>
                <c:pt idx="713">
                  <c:v>-89.040099999999995</c:v>
                </c:pt>
                <c:pt idx="714">
                  <c:v>-89.040800000000004</c:v>
                </c:pt>
                <c:pt idx="715">
                  <c:v>-89.041600000000003</c:v>
                </c:pt>
                <c:pt idx="716">
                  <c:v>-89.042299999999997</c:v>
                </c:pt>
                <c:pt idx="717">
                  <c:v>-89.042900000000003</c:v>
                </c:pt>
                <c:pt idx="718">
                  <c:v>-89.043800000000005</c:v>
                </c:pt>
                <c:pt idx="719">
                  <c:v>-89.044399999999996</c:v>
                </c:pt>
                <c:pt idx="720">
                  <c:v>-89.045100000000005</c:v>
                </c:pt>
                <c:pt idx="721">
                  <c:v>-89.045900000000003</c:v>
                </c:pt>
                <c:pt idx="722">
                  <c:v>-89.046599999999998</c:v>
                </c:pt>
                <c:pt idx="723">
                  <c:v>-89.047200000000004</c:v>
                </c:pt>
                <c:pt idx="724">
                  <c:v>-89.048000000000002</c:v>
                </c:pt>
                <c:pt idx="725">
                  <c:v>-89.048599999999993</c:v>
                </c:pt>
                <c:pt idx="726">
                  <c:v>-89.049199999999999</c:v>
                </c:pt>
                <c:pt idx="727">
                  <c:v>-89.0501</c:v>
                </c:pt>
                <c:pt idx="728">
                  <c:v>-89.050700000000006</c:v>
                </c:pt>
                <c:pt idx="729">
                  <c:v>-89.051299999999998</c:v>
                </c:pt>
                <c:pt idx="730">
                  <c:v>-89.052099999999996</c:v>
                </c:pt>
                <c:pt idx="731">
                  <c:v>-89.052700000000002</c:v>
                </c:pt>
                <c:pt idx="732">
                  <c:v>-89.053299999999993</c:v>
                </c:pt>
                <c:pt idx="733">
                  <c:v>-89.054100000000005</c:v>
                </c:pt>
                <c:pt idx="734">
                  <c:v>-89.054599999999994</c:v>
                </c:pt>
                <c:pt idx="735">
                  <c:v>-89.055199999999999</c:v>
                </c:pt>
                <c:pt idx="736">
                  <c:v>-89.055999999999997</c:v>
                </c:pt>
                <c:pt idx="737">
                  <c:v>-89.056600000000003</c:v>
                </c:pt>
                <c:pt idx="738">
                  <c:v>-89.057100000000005</c:v>
                </c:pt>
                <c:pt idx="739">
                  <c:v>-89.057900000000004</c:v>
                </c:pt>
                <c:pt idx="740">
                  <c:v>-89.058499999999995</c:v>
                </c:pt>
                <c:pt idx="741">
                  <c:v>-89.058999999999997</c:v>
                </c:pt>
                <c:pt idx="742">
                  <c:v>-89.059799999999996</c:v>
                </c:pt>
                <c:pt idx="743">
                  <c:v>-89.060299999999998</c:v>
                </c:pt>
                <c:pt idx="744">
                  <c:v>-89.060900000000004</c:v>
                </c:pt>
                <c:pt idx="745">
                  <c:v>-89.061599999999999</c:v>
                </c:pt>
                <c:pt idx="746">
                  <c:v>-89.062200000000004</c:v>
                </c:pt>
                <c:pt idx="747">
                  <c:v>-89.062700000000007</c:v>
                </c:pt>
                <c:pt idx="748">
                  <c:v>-89.063400000000001</c:v>
                </c:pt>
                <c:pt idx="749">
                  <c:v>-89.063999999999993</c:v>
                </c:pt>
                <c:pt idx="750">
                  <c:v>-89.064499999999995</c:v>
                </c:pt>
                <c:pt idx="751">
                  <c:v>-89.065200000000004</c:v>
                </c:pt>
                <c:pt idx="752">
                  <c:v>-89.065700000000007</c:v>
                </c:pt>
                <c:pt idx="753">
                  <c:v>-89.066199999999995</c:v>
                </c:pt>
                <c:pt idx="754">
                  <c:v>-89.066900000000004</c:v>
                </c:pt>
                <c:pt idx="755">
                  <c:v>-89.067400000000006</c:v>
                </c:pt>
                <c:pt idx="756">
                  <c:v>-89.067999999999998</c:v>
                </c:pt>
                <c:pt idx="757">
                  <c:v>-89.068600000000004</c:v>
                </c:pt>
                <c:pt idx="758">
                  <c:v>-89.069100000000006</c:v>
                </c:pt>
                <c:pt idx="759">
                  <c:v>-89.069699999999997</c:v>
                </c:pt>
                <c:pt idx="760">
                  <c:v>-89.070300000000003</c:v>
                </c:pt>
                <c:pt idx="761">
                  <c:v>-89.070800000000006</c:v>
                </c:pt>
                <c:pt idx="762">
                  <c:v>-89.071299999999994</c:v>
                </c:pt>
                <c:pt idx="763">
                  <c:v>-89.072000000000003</c:v>
                </c:pt>
                <c:pt idx="764">
                  <c:v>-89.072500000000005</c:v>
                </c:pt>
                <c:pt idx="765">
                  <c:v>-89.072900000000004</c:v>
                </c:pt>
                <c:pt idx="766">
                  <c:v>-89.073599999999999</c:v>
                </c:pt>
                <c:pt idx="767">
                  <c:v>-89.074100000000001</c:v>
                </c:pt>
                <c:pt idx="768">
                  <c:v>-89.0745</c:v>
                </c:pt>
                <c:pt idx="769">
                  <c:v>-89.075199999999995</c:v>
                </c:pt>
                <c:pt idx="770">
                  <c:v>-89.075699999999998</c:v>
                </c:pt>
                <c:pt idx="771">
                  <c:v>-89.076099999999997</c:v>
                </c:pt>
                <c:pt idx="772">
                  <c:v>-89.076700000000002</c:v>
                </c:pt>
                <c:pt idx="773">
                  <c:v>-89.077200000000005</c:v>
                </c:pt>
                <c:pt idx="774">
                  <c:v>-89.077699999999993</c:v>
                </c:pt>
                <c:pt idx="775">
                  <c:v>-89.078299999999999</c:v>
                </c:pt>
                <c:pt idx="776">
                  <c:v>-89.078699999999998</c:v>
                </c:pt>
                <c:pt idx="777">
                  <c:v>-89.0792</c:v>
                </c:pt>
                <c:pt idx="778">
                  <c:v>-89.079800000000006</c:v>
                </c:pt>
                <c:pt idx="779">
                  <c:v>-89.080200000000005</c:v>
                </c:pt>
                <c:pt idx="780">
                  <c:v>-89.080699999999993</c:v>
                </c:pt>
                <c:pt idx="781">
                  <c:v>-89.081299999999999</c:v>
                </c:pt>
                <c:pt idx="782">
                  <c:v>-89.081699999999998</c:v>
                </c:pt>
                <c:pt idx="783">
                  <c:v>-89.082099999999997</c:v>
                </c:pt>
                <c:pt idx="784">
                  <c:v>-89.082700000000003</c:v>
                </c:pt>
                <c:pt idx="785">
                  <c:v>-89.083100000000002</c:v>
                </c:pt>
                <c:pt idx="786">
                  <c:v>-89.083600000000004</c:v>
                </c:pt>
                <c:pt idx="787">
                  <c:v>-89.084100000000007</c:v>
                </c:pt>
                <c:pt idx="788">
                  <c:v>-89.084599999999995</c:v>
                </c:pt>
                <c:pt idx="789">
                  <c:v>-89.084999999999994</c:v>
                </c:pt>
                <c:pt idx="790">
                  <c:v>-89.085499999999996</c:v>
                </c:pt>
                <c:pt idx="791">
                  <c:v>-89.085999999999999</c:v>
                </c:pt>
                <c:pt idx="792">
                  <c:v>-89.086399999999998</c:v>
                </c:pt>
                <c:pt idx="793">
                  <c:v>-89.0869</c:v>
                </c:pt>
                <c:pt idx="794">
                  <c:v>-89.087299999999999</c:v>
                </c:pt>
                <c:pt idx="795">
                  <c:v>-89.087699999999998</c:v>
                </c:pt>
                <c:pt idx="796">
                  <c:v>-89.088300000000004</c:v>
                </c:pt>
                <c:pt idx="797">
                  <c:v>-89.088700000000003</c:v>
                </c:pt>
                <c:pt idx="798">
                  <c:v>-89.089100000000002</c:v>
                </c:pt>
                <c:pt idx="799">
                  <c:v>-89.089500000000001</c:v>
                </c:pt>
                <c:pt idx="800">
                  <c:v>-89.09</c:v>
                </c:pt>
                <c:pt idx="801">
                  <c:v>-89.090400000000002</c:v>
                </c:pt>
                <c:pt idx="802">
                  <c:v>-89.090800000000002</c:v>
                </c:pt>
                <c:pt idx="803">
                  <c:v>-89.091300000000004</c:v>
                </c:pt>
                <c:pt idx="804">
                  <c:v>-89.091700000000003</c:v>
                </c:pt>
                <c:pt idx="805">
                  <c:v>-89.092100000000002</c:v>
                </c:pt>
                <c:pt idx="806">
                  <c:v>-89.092600000000004</c:v>
                </c:pt>
                <c:pt idx="807">
                  <c:v>-89.0929</c:v>
                </c:pt>
                <c:pt idx="808">
                  <c:v>-89.093299999999999</c:v>
                </c:pt>
                <c:pt idx="809">
                  <c:v>-89.093800000000002</c:v>
                </c:pt>
                <c:pt idx="810">
                  <c:v>-89.094200000000001</c:v>
                </c:pt>
                <c:pt idx="811">
                  <c:v>-89.0946</c:v>
                </c:pt>
                <c:pt idx="812">
                  <c:v>-89.094999999999999</c:v>
                </c:pt>
                <c:pt idx="813">
                  <c:v>-89.095399999999998</c:v>
                </c:pt>
                <c:pt idx="814">
                  <c:v>-89.095799999999997</c:v>
                </c:pt>
                <c:pt idx="815">
                  <c:v>-89.096299999999999</c:v>
                </c:pt>
                <c:pt idx="816">
                  <c:v>-89.096599999999995</c:v>
                </c:pt>
                <c:pt idx="817">
                  <c:v>-89.096999999999994</c:v>
                </c:pt>
                <c:pt idx="818">
                  <c:v>-89.097399999999993</c:v>
                </c:pt>
                <c:pt idx="819">
                  <c:v>-89.097800000000007</c:v>
                </c:pt>
                <c:pt idx="820">
                  <c:v>-89.098100000000002</c:v>
                </c:pt>
                <c:pt idx="821">
                  <c:v>-89.098600000000005</c:v>
                </c:pt>
                <c:pt idx="822">
                  <c:v>-89.0989</c:v>
                </c:pt>
                <c:pt idx="823">
                  <c:v>-89.099299999999999</c:v>
                </c:pt>
                <c:pt idx="824">
                  <c:v>-89.099699999999999</c:v>
                </c:pt>
                <c:pt idx="825">
                  <c:v>-89.100099999999998</c:v>
                </c:pt>
                <c:pt idx="826">
                  <c:v>-89.100399999999993</c:v>
                </c:pt>
                <c:pt idx="827">
                  <c:v>-89.100899999999996</c:v>
                </c:pt>
                <c:pt idx="828">
                  <c:v>-89.101200000000006</c:v>
                </c:pt>
                <c:pt idx="829">
                  <c:v>-89.101500000000001</c:v>
                </c:pt>
                <c:pt idx="830">
                  <c:v>-89.102000000000004</c:v>
                </c:pt>
                <c:pt idx="831">
                  <c:v>-89.1023</c:v>
                </c:pt>
                <c:pt idx="832">
                  <c:v>-89.102599999999995</c:v>
                </c:pt>
                <c:pt idx="833">
                  <c:v>-89.102999999999994</c:v>
                </c:pt>
                <c:pt idx="834">
                  <c:v>-89.103399999999993</c:v>
                </c:pt>
                <c:pt idx="835">
                  <c:v>-89.103700000000003</c:v>
                </c:pt>
                <c:pt idx="836">
                  <c:v>-89.104100000000003</c:v>
                </c:pt>
                <c:pt idx="837">
                  <c:v>-89.104399999999998</c:v>
                </c:pt>
                <c:pt idx="838">
                  <c:v>-89.104699999999994</c:v>
                </c:pt>
                <c:pt idx="839">
                  <c:v>-89.105199999999996</c:v>
                </c:pt>
                <c:pt idx="840">
                  <c:v>-89.105500000000006</c:v>
                </c:pt>
                <c:pt idx="841">
                  <c:v>-89.105800000000002</c:v>
                </c:pt>
                <c:pt idx="842">
                  <c:v>-89.106200000000001</c:v>
                </c:pt>
                <c:pt idx="843">
                  <c:v>-89.106499999999997</c:v>
                </c:pt>
                <c:pt idx="844">
                  <c:v>-89.106800000000007</c:v>
                </c:pt>
                <c:pt idx="845">
                  <c:v>-89.107200000000006</c:v>
                </c:pt>
                <c:pt idx="846">
                  <c:v>-89.107500000000002</c:v>
                </c:pt>
                <c:pt idx="847">
                  <c:v>-89.107799999999997</c:v>
                </c:pt>
                <c:pt idx="848">
                  <c:v>-89.108199999999997</c:v>
                </c:pt>
                <c:pt idx="849">
                  <c:v>-89.108500000000006</c:v>
                </c:pt>
                <c:pt idx="850">
                  <c:v>-89.108800000000002</c:v>
                </c:pt>
                <c:pt idx="851">
                  <c:v>-89.109099999999998</c:v>
                </c:pt>
                <c:pt idx="852">
                  <c:v>-89.109399999999994</c:v>
                </c:pt>
                <c:pt idx="853">
                  <c:v>-89.109700000000004</c:v>
                </c:pt>
                <c:pt idx="854">
                  <c:v>-89.110100000000003</c:v>
                </c:pt>
                <c:pt idx="855">
                  <c:v>-89.110399999999998</c:v>
                </c:pt>
                <c:pt idx="856">
                  <c:v>-89.110699999999994</c:v>
                </c:pt>
                <c:pt idx="857">
                  <c:v>-89.111000000000004</c:v>
                </c:pt>
                <c:pt idx="858">
                  <c:v>-89.1113</c:v>
                </c:pt>
                <c:pt idx="859">
                  <c:v>-89.111599999999996</c:v>
                </c:pt>
                <c:pt idx="860">
                  <c:v>-89.111900000000006</c:v>
                </c:pt>
                <c:pt idx="861">
                  <c:v>-89.112200000000001</c:v>
                </c:pt>
                <c:pt idx="862">
                  <c:v>-89.112499999999997</c:v>
                </c:pt>
                <c:pt idx="863">
                  <c:v>-89.112799999999993</c:v>
                </c:pt>
                <c:pt idx="864">
                  <c:v>-89.113100000000003</c:v>
                </c:pt>
                <c:pt idx="865">
                  <c:v>-89.113399999999999</c:v>
                </c:pt>
                <c:pt idx="866">
                  <c:v>-89.113699999999994</c:v>
                </c:pt>
                <c:pt idx="867">
                  <c:v>-89.114000000000004</c:v>
                </c:pt>
                <c:pt idx="868">
                  <c:v>-89.1143</c:v>
                </c:pt>
                <c:pt idx="869">
                  <c:v>-89.114599999999996</c:v>
                </c:pt>
                <c:pt idx="870">
                  <c:v>-89.114900000000006</c:v>
                </c:pt>
                <c:pt idx="871">
                  <c:v>-89.115099999999998</c:v>
                </c:pt>
                <c:pt idx="872">
                  <c:v>-89.115499999999997</c:v>
                </c:pt>
                <c:pt idx="873">
                  <c:v>-89.115700000000004</c:v>
                </c:pt>
                <c:pt idx="874">
                  <c:v>-89.116</c:v>
                </c:pt>
                <c:pt idx="875">
                  <c:v>-89.116299999999995</c:v>
                </c:pt>
                <c:pt idx="876">
                  <c:v>-89.116500000000002</c:v>
                </c:pt>
                <c:pt idx="877">
                  <c:v>-89.116799999999998</c:v>
                </c:pt>
                <c:pt idx="878">
                  <c:v>-89.117099999999994</c:v>
                </c:pt>
                <c:pt idx="879">
                  <c:v>-89.117400000000004</c:v>
                </c:pt>
                <c:pt idx="880">
                  <c:v>-89.117599999999996</c:v>
                </c:pt>
                <c:pt idx="881">
                  <c:v>-89.117900000000006</c:v>
                </c:pt>
                <c:pt idx="882">
                  <c:v>-89.118200000000002</c:v>
                </c:pt>
                <c:pt idx="883">
                  <c:v>-89.118399999999994</c:v>
                </c:pt>
                <c:pt idx="884">
                  <c:v>-89.118700000000004</c:v>
                </c:pt>
                <c:pt idx="885">
                  <c:v>-89.118899999999996</c:v>
                </c:pt>
                <c:pt idx="886">
                  <c:v>-89.119200000000006</c:v>
                </c:pt>
                <c:pt idx="887">
                  <c:v>-89.119500000000002</c:v>
                </c:pt>
                <c:pt idx="888">
                  <c:v>-89.119699999999995</c:v>
                </c:pt>
                <c:pt idx="889">
                  <c:v>-89.119900000000001</c:v>
                </c:pt>
                <c:pt idx="890">
                  <c:v>-89.120199999999997</c:v>
                </c:pt>
                <c:pt idx="891">
                  <c:v>-89.120500000000007</c:v>
                </c:pt>
                <c:pt idx="892">
                  <c:v>-89.120699999999999</c:v>
                </c:pt>
                <c:pt idx="893">
                  <c:v>-89.120999999999995</c:v>
                </c:pt>
                <c:pt idx="894">
                  <c:v>-89.121200000000002</c:v>
                </c:pt>
                <c:pt idx="895">
                  <c:v>-89.121399999999994</c:v>
                </c:pt>
                <c:pt idx="896">
                  <c:v>-89.121700000000004</c:v>
                </c:pt>
                <c:pt idx="897">
                  <c:v>-89.121899999999997</c:v>
                </c:pt>
                <c:pt idx="898">
                  <c:v>-89.122200000000007</c:v>
                </c:pt>
                <c:pt idx="899">
                  <c:v>-89.122399999999999</c:v>
                </c:pt>
                <c:pt idx="900">
                  <c:v>-89.122699999999995</c:v>
                </c:pt>
                <c:pt idx="901">
                  <c:v>-89.122900000000001</c:v>
                </c:pt>
                <c:pt idx="902">
                  <c:v>-89.123099999999994</c:v>
                </c:pt>
                <c:pt idx="903">
                  <c:v>-89.123400000000004</c:v>
                </c:pt>
                <c:pt idx="904">
                  <c:v>-89.123599999999996</c:v>
                </c:pt>
                <c:pt idx="905">
                  <c:v>-89.123800000000003</c:v>
                </c:pt>
                <c:pt idx="906">
                  <c:v>-89.124099999999999</c:v>
                </c:pt>
                <c:pt idx="907">
                  <c:v>-89.124300000000005</c:v>
                </c:pt>
                <c:pt idx="908">
                  <c:v>-89.124499999999998</c:v>
                </c:pt>
                <c:pt idx="909">
                  <c:v>-89.124700000000004</c:v>
                </c:pt>
                <c:pt idx="910">
                  <c:v>-89.124899999999997</c:v>
                </c:pt>
                <c:pt idx="911">
                  <c:v>-89.125100000000003</c:v>
                </c:pt>
                <c:pt idx="912">
                  <c:v>-89.125399999999999</c:v>
                </c:pt>
                <c:pt idx="913">
                  <c:v>-89.125600000000006</c:v>
                </c:pt>
                <c:pt idx="914">
                  <c:v>-89.125799999999998</c:v>
                </c:pt>
                <c:pt idx="915">
                  <c:v>-89.126099999999994</c:v>
                </c:pt>
                <c:pt idx="916">
                  <c:v>-89.126199999999997</c:v>
                </c:pt>
                <c:pt idx="917">
                  <c:v>-89.126400000000004</c:v>
                </c:pt>
                <c:pt idx="918">
                  <c:v>-89.1267</c:v>
                </c:pt>
                <c:pt idx="919">
                  <c:v>-89.126900000000006</c:v>
                </c:pt>
                <c:pt idx="920">
                  <c:v>-89.127099999999999</c:v>
                </c:pt>
                <c:pt idx="921">
                  <c:v>-89.127300000000005</c:v>
                </c:pt>
                <c:pt idx="922">
                  <c:v>-89.127499999999998</c:v>
                </c:pt>
                <c:pt idx="923">
                  <c:v>-89.127700000000004</c:v>
                </c:pt>
                <c:pt idx="924">
                  <c:v>-89.127899999999997</c:v>
                </c:pt>
                <c:pt idx="925">
                  <c:v>-89.128100000000003</c:v>
                </c:pt>
                <c:pt idx="926">
                  <c:v>-89.128299999999996</c:v>
                </c:pt>
                <c:pt idx="927">
                  <c:v>-89.128500000000003</c:v>
                </c:pt>
                <c:pt idx="928">
                  <c:v>-89.128699999999995</c:v>
                </c:pt>
                <c:pt idx="929">
                  <c:v>-89.128900000000002</c:v>
                </c:pt>
                <c:pt idx="930">
                  <c:v>-89.129099999999994</c:v>
                </c:pt>
                <c:pt idx="931">
                  <c:v>-89.129300000000001</c:v>
                </c:pt>
                <c:pt idx="932">
                  <c:v>-89.129499999999993</c:v>
                </c:pt>
                <c:pt idx="933">
                  <c:v>-89.1297</c:v>
                </c:pt>
                <c:pt idx="934">
                  <c:v>-89.129900000000006</c:v>
                </c:pt>
                <c:pt idx="935">
                  <c:v>-89.130099999999999</c:v>
                </c:pt>
                <c:pt idx="936">
                  <c:v>-89.130300000000005</c:v>
                </c:pt>
                <c:pt idx="937">
                  <c:v>-89.130499999999998</c:v>
                </c:pt>
                <c:pt idx="938">
                  <c:v>-89.130600000000001</c:v>
                </c:pt>
                <c:pt idx="939">
                  <c:v>-89.130799999999994</c:v>
                </c:pt>
                <c:pt idx="940">
                  <c:v>-89.131</c:v>
                </c:pt>
                <c:pt idx="941">
                  <c:v>-89.131200000000007</c:v>
                </c:pt>
                <c:pt idx="942">
                  <c:v>-89.131399999999999</c:v>
                </c:pt>
                <c:pt idx="943">
                  <c:v>-89.131600000000006</c:v>
                </c:pt>
                <c:pt idx="944">
                  <c:v>-89.131699999999995</c:v>
                </c:pt>
                <c:pt idx="945">
                  <c:v>-89.131900000000002</c:v>
                </c:pt>
                <c:pt idx="946">
                  <c:v>-89.132099999999994</c:v>
                </c:pt>
                <c:pt idx="947">
                  <c:v>-89.132300000000001</c:v>
                </c:pt>
                <c:pt idx="948">
                  <c:v>-89.132499999999993</c:v>
                </c:pt>
                <c:pt idx="949">
                  <c:v>-89.132599999999996</c:v>
                </c:pt>
                <c:pt idx="950">
                  <c:v>-89.132800000000003</c:v>
                </c:pt>
                <c:pt idx="951">
                  <c:v>-89.132999999999996</c:v>
                </c:pt>
                <c:pt idx="952">
                  <c:v>-89.133099999999999</c:v>
                </c:pt>
                <c:pt idx="953">
                  <c:v>-89.133300000000006</c:v>
                </c:pt>
                <c:pt idx="954">
                  <c:v>-89.133499999999998</c:v>
                </c:pt>
                <c:pt idx="955">
                  <c:v>-89.133600000000001</c:v>
                </c:pt>
                <c:pt idx="956">
                  <c:v>-89.133799999999994</c:v>
                </c:pt>
                <c:pt idx="957">
                  <c:v>-89.134</c:v>
                </c:pt>
                <c:pt idx="958">
                  <c:v>-89.134100000000004</c:v>
                </c:pt>
                <c:pt idx="959">
                  <c:v>-89.134299999999996</c:v>
                </c:pt>
                <c:pt idx="960">
                  <c:v>-89.134500000000003</c:v>
                </c:pt>
                <c:pt idx="961">
                  <c:v>-89.134600000000006</c:v>
                </c:pt>
                <c:pt idx="962">
                  <c:v>-89.134799999999998</c:v>
                </c:pt>
                <c:pt idx="963">
                  <c:v>-89.135000000000005</c:v>
                </c:pt>
                <c:pt idx="964">
                  <c:v>-89.135099999999994</c:v>
                </c:pt>
                <c:pt idx="965">
                  <c:v>-89.135199999999998</c:v>
                </c:pt>
                <c:pt idx="966">
                  <c:v>-89.135400000000004</c:v>
                </c:pt>
                <c:pt idx="967">
                  <c:v>-89.135599999999997</c:v>
                </c:pt>
                <c:pt idx="968">
                  <c:v>-89.1357</c:v>
                </c:pt>
                <c:pt idx="969">
                  <c:v>-89.135900000000007</c:v>
                </c:pt>
                <c:pt idx="970">
                  <c:v>-89.135999999999996</c:v>
                </c:pt>
                <c:pt idx="971">
                  <c:v>-89.136200000000002</c:v>
                </c:pt>
                <c:pt idx="972">
                  <c:v>-89.136300000000006</c:v>
                </c:pt>
                <c:pt idx="973">
                  <c:v>-89.136499999999998</c:v>
                </c:pt>
                <c:pt idx="974">
                  <c:v>-89.136600000000001</c:v>
                </c:pt>
                <c:pt idx="975">
                  <c:v>-89.136799999999994</c:v>
                </c:pt>
                <c:pt idx="976">
                  <c:v>-89.136899999999997</c:v>
                </c:pt>
                <c:pt idx="977">
                  <c:v>-89.137</c:v>
                </c:pt>
                <c:pt idx="978">
                  <c:v>-89.137200000000007</c:v>
                </c:pt>
                <c:pt idx="979">
                  <c:v>-89.137299999999996</c:v>
                </c:pt>
                <c:pt idx="980">
                  <c:v>-89.137500000000003</c:v>
                </c:pt>
                <c:pt idx="981">
                  <c:v>-89.137600000000006</c:v>
                </c:pt>
                <c:pt idx="982">
                  <c:v>-89.137799999999999</c:v>
                </c:pt>
                <c:pt idx="983">
                  <c:v>-89.137900000000002</c:v>
                </c:pt>
                <c:pt idx="984">
                  <c:v>-89.138000000000005</c:v>
                </c:pt>
                <c:pt idx="985">
                  <c:v>-89.138199999999998</c:v>
                </c:pt>
                <c:pt idx="986">
                  <c:v>-89.138300000000001</c:v>
                </c:pt>
                <c:pt idx="987">
                  <c:v>-89.138499999999993</c:v>
                </c:pt>
                <c:pt idx="988">
                  <c:v>-89.138599999999997</c:v>
                </c:pt>
                <c:pt idx="989">
                  <c:v>-89.1387</c:v>
                </c:pt>
                <c:pt idx="990">
                  <c:v>-89.138900000000007</c:v>
                </c:pt>
                <c:pt idx="991">
                  <c:v>-89.138999999999996</c:v>
                </c:pt>
                <c:pt idx="992">
                  <c:v>-89.139099999999999</c:v>
                </c:pt>
                <c:pt idx="993">
                  <c:v>-89.139200000000002</c:v>
                </c:pt>
                <c:pt idx="994">
                  <c:v>-89.139399999999995</c:v>
                </c:pt>
                <c:pt idx="995">
                  <c:v>-89.139499999999998</c:v>
                </c:pt>
                <c:pt idx="996">
                  <c:v>-89.139600000000002</c:v>
                </c:pt>
                <c:pt idx="997">
                  <c:v>-89.139700000000005</c:v>
                </c:pt>
                <c:pt idx="998">
                  <c:v>-89.139899999999997</c:v>
                </c:pt>
                <c:pt idx="999">
                  <c:v>-89.14</c:v>
                </c:pt>
                <c:pt idx="1000">
                  <c:v>-89.140100000000004</c:v>
                </c:pt>
              </c:numCache>
            </c:numRef>
          </c:yVal>
          <c:smooth val="0"/>
          <c:extLst>
            <c:ext xmlns:c16="http://schemas.microsoft.com/office/drawing/2014/chart" uri="{C3380CC4-5D6E-409C-BE32-E72D297353CC}">
              <c16:uniqueId val="{00000003-8C77-F641-A38E-8CFB774D50DB}"/>
            </c:ext>
          </c:extLst>
        </c:ser>
        <c:ser>
          <c:idx val="4"/>
          <c:order val="4"/>
          <c:tx>
            <c:strRef>
              <c:f>drug_plot!$F$1</c:f>
              <c:strCache>
                <c:ptCount val="1"/>
                <c:pt idx="0">
                  <c:v>opencor cmax 2</c:v>
                </c:pt>
              </c:strCache>
            </c:strRef>
          </c:tx>
          <c:spPr>
            <a:ln w="19050" cap="rnd">
              <a:solidFill>
                <a:schemeClr val="accent5">
                  <a:lumMod val="20000"/>
                  <a:lumOff val="80000"/>
                </a:schemeClr>
              </a:solidFill>
              <a:prstDash val="sysDash"/>
              <a:round/>
            </a:ln>
            <a:effectLst/>
          </c:spPr>
          <c:marker>
            <c:symbol val="none"/>
          </c:marker>
          <c:xVal>
            <c:numRef>
              <c:f>drug_plot!$A$2:$A$1002</c:f>
              <c:numCache>
                <c:formatCode>General</c:formatCode>
                <c:ptCount val="1001"/>
                <c:pt idx="0">
                  <c:v>0.996</c:v>
                </c:pt>
                <c:pt idx="1">
                  <c:v>1.9950000000000001</c:v>
                </c:pt>
                <c:pt idx="2">
                  <c:v>2.9940000000000002</c:v>
                </c:pt>
                <c:pt idx="3">
                  <c:v>3.9929999999999999</c:v>
                </c:pt>
                <c:pt idx="4">
                  <c:v>4.992</c:v>
                </c:pt>
                <c:pt idx="5">
                  <c:v>5.9909999999999997</c:v>
                </c:pt>
                <c:pt idx="6">
                  <c:v>6.99</c:v>
                </c:pt>
                <c:pt idx="7">
                  <c:v>7.9889999999999999</c:v>
                </c:pt>
                <c:pt idx="8">
                  <c:v>8.9879999999999995</c:v>
                </c:pt>
                <c:pt idx="9">
                  <c:v>9.9870000000000001</c:v>
                </c:pt>
                <c:pt idx="10">
                  <c:v>10.986000000000001</c:v>
                </c:pt>
                <c:pt idx="11">
                  <c:v>11.984999999999999</c:v>
                </c:pt>
                <c:pt idx="12">
                  <c:v>12.984</c:v>
                </c:pt>
                <c:pt idx="13">
                  <c:v>13.983000000000001</c:v>
                </c:pt>
                <c:pt idx="14">
                  <c:v>14.981999999999999</c:v>
                </c:pt>
                <c:pt idx="15">
                  <c:v>15.981</c:v>
                </c:pt>
                <c:pt idx="16">
                  <c:v>16.98</c:v>
                </c:pt>
                <c:pt idx="17">
                  <c:v>17.978999999999999</c:v>
                </c:pt>
                <c:pt idx="18">
                  <c:v>18.978000000000002</c:v>
                </c:pt>
                <c:pt idx="19">
                  <c:v>19.977</c:v>
                </c:pt>
                <c:pt idx="20">
                  <c:v>20.975999999999999</c:v>
                </c:pt>
                <c:pt idx="21">
                  <c:v>21.975000000000001</c:v>
                </c:pt>
                <c:pt idx="22">
                  <c:v>22.974</c:v>
                </c:pt>
                <c:pt idx="23">
                  <c:v>23.972999999999999</c:v>
                </c:pt>
                <c:pt idx="24">
                  <c:v>24.972000000000001</c:v>
                </c:pt>
                <c:pt idx="25">
                  <c:v>25.971</c:v>
                </c:pt>
                <c:pt idx="26">
                  <c:v>26.97</c:v>
                </c:pt>
                <c:pt idx="27">
                  <c:v>27.969000000000001</c:v>
                </c:pt>
                <c:pt idx="28">
                  <c:v>28.968</c:v>
                </c:pt>
                <c:pt idx="29">
                  <c:v>29.966999999999999</c:v>
                </c:pt>
                <c:pt idx="30">
                  <c:v>30.966000000000001</c:v>
                </c:pt>
                <c:pt idx="31">
                  <c:v>31.965</c:v>
                </c:pt>
                <c:pt idx="32">
                  <c:v>32.963999999999999</c:v>
                </c:pt>
                <c:pt idx="33">
                  <c:v>33.963000000000001</c:v>
                </c:pt>
                <c:pt idx="34">
                  <c:v>34.962000000000003</c:v>
                </c:pt>
                <c:pt idx="35">
                  <c:v>35.960999999999999</c:v>
                </c:pt>
                <c:pt idx="36">
                  <c:v>36.96</c:v>
                </c:pt>
                <c:pt idx="37">
                  <c:v>37.959000000000003</c:v>
                </c:pt>
                <c:pt idx="38">
                  <c:v>38.957999999999998</c:v>
                </c:pt>
                <c:pt idx="39">
                  <c:v>39.957000000000001</c:v>
                </c:pt>
                <c:pt idx="40">
                  <c:v>40.956000000000003</c:v>
                </c:pt>
                <c:pt idx="41">
                  <c:v>41.954999999999998</c:v>
                </c:pt>
                <c:pt idx="42">
                  <c:v>42.954000000000001</c:v>
                </c:pt>
                <c:pt idx="43">
                  <c:v>43.953000000000003</c:v>
                </c:pt>
                <c:pt idx="44">
                  <c:v>44.951999999999998</c:v>
                </c:pt>
                <c:pt idx="45">
                  <c:v>45.951000000000001</c:v>
                </c:pt>
                <c:pt idx="46">
                  <c:v>46.95</c:v>
                </c:pt>
                <c:pt idx="47">
                  <c:v>47.948999999999998</c:v>
                </c:pt>
                <c:pt idx="48">
                  <c:v>48.948</c:v>
                </c:pt>
                <c:pt idx="49">
                  <c:v>49.947000000000003</c:v>
                </c:pt>
                <c:pt idx="50">
                  <c:v>50.945999999999998</c:v>
                </c:pt>
                <c:pt idx="51">
                  <c:v>51.945</c:v>
                </c:pt>
                <c:pt idx="52">
                  <c:v>52.944000000000003</c:v>
                </c:pt>
                <c:pt idx="53">
                  <c:v>53.942999999999998</c:v>
                </c:pt>
                <c:pt idx="54">
                  <c:v>54.942</c:v>
                </c:pt>
                <c:pt idx="55">
                  <c:v>55.941000000000003</c:v>
                </c:pt>
                <c:pt idx="56">
                  <c:v>56.94</c:v>
                </c:pt>
                <c:pt idx="57">
                  <c:v>57.939</c:v>
                </c:pt>
                <c:pt idx="58">
                  <c:v>58.938000000000002</c:v>
                </c:pt>
                <c:pt idx="59">
                  <c:v>59.936999999999998</c:v>
                </c:pt>
                <c:pt idx="60">
                  <c:v>60.936</c:v>
                </c:pt>
                <c:pt idx="61">
                  <c:v>61.935000000000002</c:v>
                </c:pt>
                <c:pt idx="62">
                  <c:v>62.933999999999997</c:v>
                </c:pt>
                <c:pt idx="63">
                  <c:v>63.933</c:v>
                </c:pt>
                <c:pt idx="64">
                  <c:v>64.932000000000002</c:v>
                </c:pt>
                <c:pt idx="65">
                  <c:v>65.930999999999997</c:v>
                </c:pt>
                <c:pt idx="66">
                  <c:v>66.930000000000007</c:v>
                </c:pt>
                <c:pt idx="67">
                  <c:v>67.929000000000002</c:v>
                </c:pt>
                <c:pt idx="68">
                  <c:v>68.927999999999997</c:v>
                </c:pt>
                <c:pt idx="69">
                  <c:v>69.927000000000007</c:v>
                </c:pt>
                <c:pt idx="70">
                  <c:v>70.926000000000002</c:v>
                </c:pt>
                <c:pt idx="71">
                  <c:v>71.924999999999997</c:v>
                </c:pt>
                <c:pt idx="72">
                  <c:v>72.924000000000007</c:v>
                </c:pt>
                <c:pt idx="73">
                  <c:v>73.923000000000002</c:v>
                </c:pt>
                <c:pt idx="74">
                  <c:v>74.921999999999997</c:v>
                </c:pt>
                <c:pt idx="75">
                  <c:v>75.921000000000006</c:v>
                </c:pt>
                <c:pt idx="76">
                  <c:v>76.92</c:v>
                </c:pt>
                <c:pt idx="77">
                  <c:v>77.918999999999997</c:v>
                </c:pt>
                <c:pt idx="78">
                  <c:v>78.918000000000006</c:v>
                </c:pt>
                <c:pt idx="79">
                  <c:v>79.917000000000002</c:v>
                </c:pt>
                <c:pt idx="80">
                  <c:v>80.915999999999997</c:v>
                </c:pt>
                <c:pt idx="81">
                  <c:v>81.915000000000006</c:v>
                </c:pt>
                <c:pt idx="82">
                  <c:v>82.914000000000001</c:v>
                </c:pt>
                <c:pt idx="83">
                  <c:v>83.912999999999997</c:v>
                </c:pt>
                <c:pt idx="84">
                  <c:v>84.912000000000006</c:v>
                </c:pt>
                <c:pt idx="85">
                  <c:v>85.911000000000001</c:v>
                </c:pt>
                <c:pt idx="86">
                  <c:v>86.91</c:v>
                </c:pt>
                <c:pt idx="87">
                  <c:v>87.909000000000006</c:v>
                </c:pt>
                <c:pt idx="88">
                  <c:v>88.908000000000001</c:v>
                </c:pt>
                <c:pt idx="89">
                  <c:v>89.906999999999996</c:v>
                </c:pt>
                <c:pt idx="90">
                  <c:v>90.906000000000006</c:v>
                </c:pt>
                <c:pt idx="91">
                  <c:v>91.905000000000001</c:v>
                </c:pt>
                <c:pt idx="92">
                  <c:v>92.903999999999996</c:v>
                </c:pt>
                <c:pt idx="93">
                  <c:v>93.903000000000006</c:v>
                </c:pt>
                <c:pt idx="94">
                  <c:v>94.902000000000001</c:v>
                </c:pt>
                <c:pt idx="95">
                  <c:v>95.900999999999996</c:v>
                </c:pt>
                <c:pt idx="96">
                  <c:v>96.9</c:v>
                </c:pt>
                <c:pt idx="97">
                  <c:v>97.899000000000001</c:v>
                </c:pt>
                <c:pt idx="98">
                  <c:v>98.897999999999996</c:v>
                </c:pt>
                <c:pt idx="99">
                  <c:v>99.897000000000006</c:v>
                </c:pt>
                <c:pt idx="100">
                  <c:v>100.896</c:v>
                </c:pt>
                <c:pt idx="101">
                  <c:v>101.895</c:v>
                </c:pt>
                <c:pt idx="102">
                  <c:v>102.89400000000001</c:v>
                </c:pt>
                <c:pt idx="103">
                  <c:v>103.893</c:v>
                </c:pt>
                <c:pt idx="104">
                  <c:v>104.892</c:v>
                </c:pt>
                <c:pt idx="105">
                  <c:v>105.89100000000001</c:v>
                </c:pt>
                <c:pt idx="106">
                  <c:v>106.89</c:v>
                </c:pt>
                <c:pt idx="107">
                  <c:v>107.889</c:v>
                </c:pt>
                <c:pt idx="108">
                  <c:v>108.88800000000001</c:v>
                </c:pt>
                <c:pt idx="109">
                  <c:v>109.887</c:v>
                </c:pt>
                <c:pt idx="110">
                  <c:v>110.886</c:v>
                </c:pt>
                <c:pt idx="111">
                  <c:v>111.88500000000001</c:v>
                </c:pt>
                <c:pt idx="112">
                  <c:v>112.884</c:v>
                </c:pt>
                <c:pt idx="113">
                  <c:v>113.883</c:v>
                </c:pt>
                <c:pt idx="114">
                  <c:v>114.88200000000001</c:v>
                </c:pt>
                <c:pt idx="115">
                  <c:v>115.881</c:v>
                </c:pt>
                <c:pt idx="116">
                  <c:v>116.88</c:v>
                </c:pt>
                <c:pt idx="117">
                  <c:v>117.879</c:v>
                </c:pt>
                <c:pt idx="118">
                  <c:v>118.878</c:v>
                </c:pt>
                <c:pt idx="119">
                  <c:v>119.877</c:v>
                </c:pt>
                <c:pt idx="120">
                  <c:v>120.876</c:v>
                </c:pt>
                <c:pt idx="121">
                  <c:v>121.875</c:v>
                </c:pt>
                <c:pt idx="122">
                  <c:v>122.874</c:v>
                </c:pt>
                <c:pt idx="123">
                  <c:v>123.873</c:v>
                </c:pt>
                <c:pt idx="124">
                  <c:v>124.872</c:v>
                </c:pt>
                <c:pt idx="125">
                  <c:v>125.871</c:v>
                </c:pt>
                <c:pt idx="126">
                  <c:v>126.87</c:v>
                </c:pt>
                <c:pt idx="127">
                  <c:v>127.869</c:v>
                </c:pt>
                <c:pt idx="128">
                  <c:v>128.86799999999999</c:v>
                </c:pt>
                <c:pt idx="129">
                  <c:v>129.86699999999999</c:v>
                </c:pt>
                <c:pt idx="130">
                  <c:v>130.86600000000001</c:v>
                </c:pt>
                <c:pt idx="131">
                  <c:v>131.86500000000001</c:v>
                </c:pt>
                <c:pt idx="132">
                  <c:v>132.864</c:v>
                </c:pt>
                <c:pt idx="133">
                  <c:v>133.863</c:v>
                </c:pt>
                <c:pt idx="134">
                  <c:v>134.86199999999999</c:v>
                </c:pt>
                <c:pt idx="135">
                  <c:v>135.86099999999999</c:v>
                </c:pt>
                <c:pt idx="136">
                  <c:v>136.86000000000001</c:v>
                </c:pt>
                <c:pt idx="137">
                  <c:v>137.85900000000001</c:v>
                </c:pt>
                <c:pt idx="138">
                  <c:v>138.858</c:v>
                </c:pt>
                <c:pt idx="139">
                  <c:v>139.857</c:v>
                </c:pt>
                <c:pt idx="140">
                  <c:v>140.85599999999999</c:v>
                </c:pt>
                <c:pt idx="141">
                  <c:v>141.85499999999999</c:v>
                </c:pt>
                <c:pt idx="142">
                  <c:v>142.85400000000001</c:v>
                </c:pt>
                <c:pt idx="143">
                  <c:v>143.85300000000001</c:v>
                </c:pt>
                <c:pt idx="144">
                  <c:v>144.852</c:v>
                </c:pt>
                <c:pt idx="145">
                  <c:v>145.851</c:v>
                </c:pt>
                <c:pt idx="146">
                  <c:v>146.85</c:v>
                </c:pt>
                <c:pt idx="147">
                  <c:v>147.84899999999999</c:v>
                </c:pt>
                <c:pt idx="148">
                  <c:v>148.84800000000001</c:v>
                </c:pt>
                <c:pt idx="149">
                  <c:v>149.84700000000001</c:v>
                </c:pt>
                <c:pt idx="150">
                  <c:v>150.846</c:v>
                </c:pt>
                <c:pt idx="151">
                  <c:v>151.845</c:v>
                </c:pt>
                <c:pt idx="152">
                  <c:v>152.84399999999999</c:v>
                </c:pt>
                <c:pt idx="153">
                  <c:v>153.84299999999999</c:v>
                </c:pt>
                <c:pt idx="154">
                  <c:v>154.84200000000001</c:v>
                </c:pt>
                <c:pt idx="155">
                  <c:v>155.84100000000001</c:v>
                </c:pt>
                <c:pt idx="156">
                  <c:v>156.84</c:v>
                </c:pt>
                <c:pt idx="157">
                  <c:v>157.839</c:v>
                </c:pt>
                <c:pt idx="158">
                  <c:v>158.83799999999999</c:v>
                </c:pt>
                <c:pt idx="159">
                  <c:v>159.83699999999999</c:v>
                </c:pt>
                <c:pt idx="160">
                  <c:v>160.83600000000001</c:v>
                </c:pt>
                <c:pt idx="161">
                  <c:v>161.83500000000001</c:v>
                </c:pt>
                <c:pt idx="162">
                  <c:v>162.834</c:v>
                </c:pt>
                <c:pt idx="163">
                  <c:v>163.833</c:v>
                </c:pt>
                <c:pt idx="164">
                  <c:v>164.83199999999999</c:v>
                </c:pt>
                <c:pt idx="165">
                  <c:v>165.83099999999999</c:v>
                </c:pt>
                <c:pt idx="166">
                  <c:v>166.83</c:v>
                </c:pt>
                <c:pt idx="167">
                  <c:v>167.82900000000001</c:v>
                </c:pt>
                <c:pt idx="168">
                  <c:v>168.828</c:v>
                </c:pt>
                <c:pt idx="169">
                  <c:v>169.827</c:v>
                </c:pt>
                <c:pt idx="170">
                  <c:v>170.82599999999999</c:v>
                </c:pt>
                <c:pt idx="171">
                  <c:v>171.82499999999999</c:v>
                </c:pt>
                <c:pt idx="172">
                  <c:v>172.82400000000001</c:v>
                </c:pt>
                <c:pt idx="173">
                  <c:v>173.82300000000001</c:v>
                </c:pt>
                <c:pt idx="174">
                  <c:v>174.822</c:v>
                </c:pt>
                <c:pt idx="175">
                  <c:v>175.821</c:v>
                </c:pt>
                <c:pt idx="176">
                  <c:v>176.82</c:v>
                </c:pt>
                <c:pt idx="177">
                  <c:v>177.81899999999999</c:v>
                </c:pt>
                <c:pt idx="178">
                  <c:v>178.81800000000001</c:v>
                </c:pt>
                <c:pt idx="179">
                  <c:v>179.81700000000001</c:v>
                </c:pt>
                <c:pt idx="180">
                  <c:v>180.816</c:v>
                </c:pt>
                <c:pt idx="181">
                  <c:v>181.815</c:v>
                </c:pt>
                <c:pt idx="182">
                  <c:v>182.81399999999999</c:v>
                </c:pt>
                <c:pt idx="183">
                  <c:v>183.81299999999999</c:v>
                </c:pt>
                <c:pt idx="184">
                  <c:v>184.81200000000001</c:v>
                </c:pt>
                <c:pt idx="185">
                  <c:v>185.81100000000001</c:v>
                </c:pt>
                <c:pt idx="186">
                  <c:v>186.81</c:v>
                </c:pt>
                <c:pt idx="187">
                  <c:v>187.809</c:v>
                </c:pt>
                <c:pt idx="188">
                  <c:v>188.80799999999999</c:v>
                </c:pt>
                <c:pt idx="189">
                  <c:v>189.80699999999999</c:v>
                </c:pt>
                <c:pt idx="190">
                  <c:v>190.80600000000001</c:v>
                </c:pt>
                <c:pt idx="191">
                  <c:v>191.80500000000001</c:v>
                </c:pt>
                <c:pt idx="192">
                  <c:v>192.804</c:v>
                </c:pt>
                <c:pt idx="193">
                  <c:v>193.803</c:v>
                </c:pt>
                <c:pt idx="194">
                  <c:v>194.80199999999999</c:v>
                </c:pt>
                <c:pt idx="195">
                  <c:v>195.80099999999999</c:v>
                </c:pt>
                <c:pt idx="196">
                  <c:v>196.8</c:v>
                </c:pt>
                <c:pt idx="197">
                  <c:v>197.79900000000001</c:v>
                </c:pt>
                <c:pt idx="198">
                  <c:v>198.798</c:v>
                </c:pt>
                <c:pt idx="199">
                  <c:v>199.797</c:v>
                </c:pt>
                <c:pt idx="200">
                  <c:v>200.79599999999999</c:v>
                </c:pt>
                <c:pt idx="201">
                  <c:v>201.79499999999999</c:v>
                </c:pt>
                <c:pt idx="202">
                  <c:v>202.79400000000001</c:v>
                </c:pt>
                <c:pt idx="203">
                  <c:v>203.79300000000001</c:v>
                </c:pt>
                <c:pt idx="204">
                  <c:v>204.792</c:v>
                </c:pt>
                <c:pt idx="205">
                  <c:v>205.791</c:v>
                </c:pt>
                <c:pt idx="206">
                  <c:v>206.79</c:v>
                </c:pt>
                <c:pt idx="207">
                  <c:v>207.78899999999999</c:v>
                </c:pt>
                <c:pt idx="208">
                  <c:v>208.78800000000001</c:v>
                </c:pt>
                <c:pt idx="209">
                  <c:v>209.78700000000001</c:v>
                </c:pt>
                <c:pt idx="210">
                  <c:v>210.786</c:v>
                </c:pt>
                <c:pt idx="211">
                  <c:v>211.785</c:v>
                </c:pt>
                <c:pt idx="212">
                  <c:v>212.78399999999999</c:v>
                </c:pt>
                <c:pt idx="213">
                  <c:v>213.78299999999999</c:v>
                </c:pt>
                <c:pt idx="214">
                  <c:v>214.78200000000001</c:v>
                </c:pt>
                <c:pt idx="215">
                  <c:v>215.78100000000001</c:v>
                </c:pt>
                <c:pt idx="216">
                  <c:v>216.78</c:v>
                </c:pt>
                <c:pt idx="217">
                  <c:v>217.779</c:v>
                </c:pt>
                <c:pt idx="218">
                  <c:v>218.77799999999999</c:v>
                </c:pt>
                <c:pt idx="219">
                  <c:v>219.77699999999999</c:v>
                </c:pt>
                <c:pt idx="220">
                  <c:v>220.77600000000001</c:v>
                </c:pt>
                <c:pt idx="221">
                  <c:v>221.77500000000001</c:v>
                </c:pt>
                <c:pt idx="222">
                  <c:v>222.774</c:v>
                </c:pt>
                <c:pt idx="223">
                  <c:v>223.773</c:v>
                </c:pt>
                <c:pt idx="224">
                  <c:v>224.77199999999999</c:v>
                </c:pt>
                <c:pt idx="225">
                  <c:v>225.77099999999999</c:v>
                </c:pt>
                <c:pt idx="226">
                  <c:v>226.77</c:v>
                </c:pt>
                <c:pt idx="227">
                  <c:v>227.76900000000001</c:v>
                </c:pt>
                <c:pt idx="228">
                  <c:v>228.768</c:v>
                </c:pt>
                <c:pt idx="229">
                  <c:v>229.767</c:v>
                </c:pt>
                <c:pt idx="230">
                  <c:v>230.76599999999999</c:v>
                </c:pt>
                <c:pt idx="231">
                  <c:v>231.76499999999999</c:v>
                </c:pt>
                <c:pt idx="232">
                  <c:v>232.76400000000001</c:v>
                </c:pt>
                <c:pt idx="233">
                  <c:v>233.76300000000001</c:v>
                </c:pt>
                <c:pt idx="234">
                  <c:v>234.762</c:v>
                </c:pt>
                <c:pt idx="235">
                  <c:v>235.761</c:v>
                </c:pt>
                <c:pt idx="236">
                  <c:v>236.76</c:v>
                </c:pt>
                <c:pt idx="237">
                  <c:v>237.75899999999999</c:v>
                </c:pt>
                <c:pt idx="238">
                  <c:v>238.75800000000001</c:v>
                </c:pt>
                <c:pt idx="239">
                  <c:v>239.75700000000001</c:v>
                </c:pt>
                <c:pt idx="240">
                  <c:v>240.756</c:v>
                </c:pt>
                <c:pt idx="241">
                  <c:v>241.755</c:v>
                </c:pt>
                <c:pt idx="242">
                  <c:v>242.75399999999999</c:v>
                </c:pt>
                <c:pt idx="243">
                  <c:v>243.75299999999999</c:v>
                </c:pt>
                <c:pt idx="244">
                  <c:v>244.75200000000001</c:v>
                </c:pt>
                <c:pt idx="245">
                  <c:v>245.751</c:v>
                </c:pt>
                <c:pt idx="246">
                  <c:v>246.75</c:v>
                </c:pt>
                <c:pt idx="247">
                  <c:v>247.749</c:v>
                </c:pt>
                <c:pt idx="248">
                  <c:v>248.74799999999999</c:v>
                </c:pt>
                <c:pt idx="249">
                  <c:v>249.74700000000001</c:v>
                </c:pt>
                <c:pt idx="250">
                  <c:v>250.74600000000001</c:v>
                </c:pt>
                <c:pt idx="251">
                  <c:v>251.745</c:v>
                </c:pt>
                <c:pt idx="252">
                  <c:v>252.744</c:v>
                </c:pt>
                <c:pt idx="253">
                  <c:v>253.74299999999999</c:v>
                </c:pt>
                <c:pt idx="254">
                  <c:v>254.74199999999999</c:v>
                </c:pt>
                <c:pt idx="255">
                  <c:v>255.74100000000001</c:v>
                </c:pt>
                <c:pt idx="256">
                  <c:v>256.74</c:v>
                </c:pt>
                <c:pt idx="257">
                  <c:v>257.73899999999998</c:v>
                </c:pt>
                <c:pt idx="258">
                  <c:v>258.738</c:v>
                </c:pt>
                <c:pt idx="259">
                  <c:v>259.73700000000002</c:v>
                </c:pt>
                <c:pt idx="260">
                  <c:v>260.73599999999999</c:v>
                </c:pt>
                <c:pt idx="261">
                  <c:v>261.73500000000001</c:v>
                </c:pt>
                <c:pt idx="262">
                  <c:v>262.73399999999998</c:v>
                </c:pt>
                <c:pt idx="263">
                  <c:v>263.733</c:v>
                </c:pt>
                <c:pt idx="264">
                  <c:v>264.73200000000003</c:v>
                </c:pt>
                <c:pt idx="265">
                  <c:v>265.73099999999999</c:v>
                </c:pt>
                <c:pt idx="266">
                  <c:v>266.73</c:v>
                </c:pt>
                <c:pt idx="267">
                  <c:v>267.72899999999998</c:v>
                </c:pt>
                <c:pt idx="268">
                  <c:v>268.72800000000001</c:v>
                </c:pt>
                <c:pt idx="269">
                  <c:v>269.72699999999998</c:v>
                </c:pt>
                <c:pt idx="270">
                  <c:v>270.726</c:v>
                </c:pt>
                <c:pt idx="271">
                  <c:v>271.72500000000002</c:v>
                </c:pt>
                <c:pt idx="272">
                  <c:v>272.72399999999999</c:v>
                </c:pt>
                <c:pt idx="273">
                  <c:v>273.72300000000001</c:v>
                </c:pt>
                <c:pt idx="274">
                  <c:v>274.72199999999998</c:v>
                </c:pt>
                <c:pt idx="275">
                  <c:v>275.721</c:v>
                </c:pt>
                <c:pt idx="276">
                  <c:v>276.72000000000003</c:v>
                </c:pt>
                <c:pt idx="277">
                  <c:v>277.71899999999999</c:v>
                </c:pt>
                <c:pt idx="278">
                  <c:v>278.71800000000002</c:v>
                </c:pt>
                <c:pt idx="279">
                  <c:v>279.71699999999998</c:v>
                </c:pt>
                <c:pt idx="280">
                  <c:v>280.71600000000001</c:v>
                </c:pt>
                <c:pt idx="281">
                  <c:v>281.71499999999997</c:v>
                </c:pt>
                <c:pt idx="282">
                  <c:v>282.714</c:v>
                </c:pt>
                <c:pt idx="283">
                  <c:v>283.71300000000002</c:v>
                </c:pt>
                <c:pt idx="284">
                  <c:v>284.71199999999999</c:v>
                </c:pt>
                <c:pt idx="285">
                  <c:v>285.71100000000001</c:v>
                </c:pt>
                <c:pt idx="286">
                  <c:v>286.70999999999998</c:v>
                </c:pt>
                <c:pt idx="287">
                  <c:v>287.709</c:v>
                </c:pt>
                <c:pt idx="288">
                  <c:v>288.70800000000003</c:v>
                </c:pt>
                <c:pt idx="289">
                  <c:v>289.70699999999999</c:v>
                </c:pt>
                <c:pt idx="290">
                  <c:v>290.70600000000002</c:v>
                </c:pt>
                <c:pt idx="291">
                  <c:v>291.70499999999998</c:v>
                </c:pt>
                <c:pt idx="292">
                  <c:v>292.70400000000001</c:v>
                </c:pt>
                <c:pt idx="293">
                  <c:v>293.70299999999997</c:v>
                </c:pt>
                <c:pt idx="294">
                  <c:v>294.702</c:v>
                </c:pt>
                <c:pt idx="295">
                  <c:v>295.70100000000002</c:v>
                </c:pt>
                <c:pt idx="296">
                  <c:v>296.7</c:v>
                </c:pt>
                <c:pt idx="297">
                  <c:v>297.69900000000001</c:v>
                </c:pt>
                <c:pt idx="298">
                  <c:v>298.69799999999998</c:v>
                </c:pt>
                <c:pt idx="299">
                  <c:v>299.697</c:v>
                </c:pt>
                <c:pt idx="300">
                  <c:v>300.69600000000003</c:v>
                </c:pt>
                <c:pt idx="301">
                  <c:v>301.69499999999999</c:v>
                </c:pt>
                <c:pt idx="302">
                  <c:v>302.69400000000002</c:v>
                </c:pt>
                <c:pt idx="303">
                  <c:v>303.69299999999998</c:v>
                </c:pt>
                <c:pt idx="304">
                  <c:v>304.69200000000001</c:v>
                </c:pt>
                <c:pt idx="305">
                  <c:v>305.69099999999997</c:v>
                </c:pt>
                <c:pt idx="306">
                  <c:v>306.69</c:v>
                </c:pt>
                <c:pt idx="307">
                  <c:v>307.68900000000002</c:v>
                </c:pt>
                <c:pt idx="308">
                  <c:v>308.68799999999999</c:v>
                </c:pt>
                <c:pt idx="309">
                  <c:v>309.68700000000001</c:v>
                </c:pt>
                <c:pt idx="310">
                  <c:v>310.68599999999998</c:v>
                </c:pt>
                <c:pt idx="311">
                  <c:v>311.685</c:v>
                </c:pt>
                <c:pt idx="312">
                  <c:v>312.68400000000003</c:v>
                </c:pt>
                <c:pt idx="313">
                  <c:v>313.68299999999999</c:v>
                </c:pt>
                <c:pt idx="314">
                  <c:v>314.68200000000002</c:v>
                </c:pt>
                <c:pt idx="315">
                  <c:v>315.68099999999998</c:v>
                </c:pt>
                <c:pt idx="316">
                  <c:v>316.68</c:v>
                </c:pt>
                <c:pt idx="317">
                  <c:v>317.67899999999997</c:v>
                </c:pt>
                <c:pt idx="318">
                  <c:v>318.678</c:v>
                </c:pt>
                <c:pt idx="319">
                  <c:v>319.67700000000002</c:v>
                </c:pt>
                <c:pt idx="320">
                  <c:v>320.67599999999999</c:v>
                </c:pt>
                <c:pt idx="321">
                  <c:v>321.67500000000001</c:v>
                </c:pt>
                <c:pt idx="322">
                  <c:v>322.67399999999998</c:v>
                </c:pt>
                <c:pt idx="323">
                  <c:v>323.673</c:v>
                </c:pt>
                <c:pt idx="324">
                  <c:v>324.67200000000003</c:v>
                </c:pt>
                <c:pt idx="325">
                  <c:v>325.67099999999999</c:v>
                </c:pt>
                <c:pt idx="326">
                  <c:v>326.67</c:v>
                </c:pt>
                <c:pt idx="327">
                  <c:v>327.66899999999998</c:v>
                </c:pt>
                <c:pt idx="328">
                  <c:v>328.66800000000001</c:v>
                </c:pt>
                <c:pt idx="329">
                  <c:v>329.66699999999997</c:v>
                </c:pt>
                <c:pt idx="330">
                  <c:v>330.666</c:v>
                </c:pt>
                <c:pt idx="331">
                  <c:v>331.66500000000002</c:v>
                </c:pt>
                <c:pt idx="332">
                  <c:v>332.66399999999999</c:v>
                </c:pt>
                <c:pt idx="333">
                  <c:v>333.66300000000001</c:v>
                </c:pt>
                <c:pt idx="334">
                  <c:v>334.66199999999998</c:v>
                </c:pt>
                <c:pt idx="335">
                  <c:v>335.661</c:v>
                </c:pt>
                <c:pt idx="336">
                  <c:v>336.66</c:v>
                </c:pt>
                <c:pt idx="337">
                  <c:v>337.65899999999999</c:v>
                </c:pt>
                <c:pt idx="338">
                  <c:v>338.65800000000002</c:v>
                </c:pt>
                <c:pt idx="339">
                  <c:v>339.65699999999998</c:v>
                </c:pt>
                <c:pt idx="340">
                  <c:v>340.65600000000001</c:v>
                </c:pt>
                <c:pt idx="341">
                  <c:v>341.65499999999997</c:v>
                </c:pt>
                <c:pt idx="342">
                  <c:v>342.654</c:v>
                </c:pt>
                <c:pt idx="343">
                  <c:v>343.65300000000002</c:v>
                </c:pt>
                <c:pt idx="344">
                  <c:v>344.65199999999999</c:v>
                </c:pt>
                <c:pt idx="345">
                  <c:v>345.65100000000001</c:v>
                </c:pt>
                <c:pt idx="346">
                  <c:v>346.65</c:v>
                </c:pt>
                <c:pt idx="347">
                  <c:v>347.649</c:v>
                </c:pt>
                <c:pt idx="348">
                  <c:v>348.64800000000002</c:v>
                </c:pt>
                <c:pt idx="349">
                  <c:v>349.64699999999999</c:v>
                </c:pt>
                <c:pt idx="350">
                  <c:v>350.64600000000002</c:v>
                </c:pt>
                <c:pt idx="351">
                  <c:v>351.64499999999998</c:v>
                </c:pt>
                <c:pt idx="352">
                  <c:v>352.64400000000001</c:v>
                </c:pt>
                <c:pt idx="353">
                  <c:v>353.64299999999997</c:v>
                </c:pt>
                <c:pt idx="354">
                  <c:v>354.642</c:v>
                </c:pt>
                <c:pt idx="355">
                  <c:v>355.64100000000002</c:v>
                </c:pt>
                <c:pt idx="356">
                  <c:v>356.64</c:v>
                </c:pt>
                <c:pt idx="357">
                  <c:v>357.63900000000001</c:v>
                </c:pt>
                <c:pt idx="358">
                  <c:v>358.63799999999998</c:v>
                </c:pt>
                <c:pt idx="359">
                  <c:v>359.637</c:v>
                </c:pt>
                <c:pt idx="360">
                  <c:v>360.63600000000002</c:v>
                </c:pt>
                <c:pt idx="361">
                  <c:v>361.63499999999999</c:v>
                </c:pt>
                <c:pt idx="362">
                  <c:v>362.63400000000001</c:v>
                </c:pt>
                <c:pt idx="363">
                  <c:v>363.63299999999998</c:v>
                </c:pt>
                <c:pt idx="364">
                  <c:v>364.63200000000001</c:v>
                </c:pt>
                <c:pt idx="365">
                  <c:v>365.63099999999997</c:v>
                </c:pt>
                <c:pt idx="366">
                  <c:v>366.63</c:v>
                </c:pt>
                <c:pt idx="367">
                  <c:v>367.62900000000002</c:v>
                </c:pt>
                <c:pt idx="368">
                  <c:v>368.62799999999999</c:v>
                </c:pt>
                <c:pt idx="369">
                  <c:v>369.62700000000001</c:v>
                </c:pt>
                <c:pt idx="370">
                  <c:v>370.62599999999998</c:v>
                </c:pt>
                <c:pt idx="371">
                  <c:v>371.625</c:v>
                </c:pt>
                <c:pt idx="372">
                  <c:v>372.62400000000002</c:v>
                </c:pt>
                <c:pt idx="373">
                  <c:v>373.62299999999999</c:v>
                </c:pt>
                <c:pt idx="374">
                  <c:v>374.62200000000001</c:v>
                </c:pt>
                <c:pt idx="375">
                  <c:v>375.62099999999998</c:v>
                </c:pt>
                <c:pt idx="376">
                  <c:v>376.62</c:v>
                </c:pt>
                <c:pt idx="377">
                  <c:v>377.61900000000003</c:v>
                </c:pt>
                <c:pt idx="378">
                  <c:v>378.61799999999999</c:v>
                </c:pt>
                <c:pt idx="379">
                  <c:v>379.61700000000002</c:v>
                </c:pt>
                <c:pt idx="380">
                  <c:v>380.61599999999999</c:v>
                </c:pt>
                <c:pt idx="381">
                  <c:v>381.61500000000001</c:v>
                </c:pt>
                <c:pt idx="382">
                  <c:v>382.61399999999998</c:v>
                </c:pt>
                <c:pt idx="383">
                  <c:v>383.613</c:v>
                </c:pt>
                <c:pt idx="384">
                  <c:v>384.61200000000002</c:v>
                </c:pt>
                <c:pt idx="385">
                  <c:v>385.61099999999999</c:v>
                </c:pt>
                <c:pt idx="386">
                  <c:v>386.61</c:v>
                </c:pt>
                <c:pt idx="387">
                  <c:v>387.60899999999998</c:v>
                </c:pt>
                <c:pt idx="388">
                  <c:v>388.608</c:v>
                </c:pt>
                <c:pt idx="389">
                  <c:v>389.60700000000003</c:v>
                </c:pt>
                <c:pt idx="390">
                  <c:v>390.60599999999999</c:v>
                </c:pt>
                <c:pt idx="391">
                  <c:v>391.60500000000002</c:v>
                </c:pt>
                <c:pt idx="392">
                  <c:v>392.60399999999998</c:v>
                </c:pt>
                <c:pt idx="393">
                  <c:v>393.60300000000001</c:v>
                </c:pt>
                <c:pt idx="394">
                  <c:v>394.60199999999998</c:v>
                </c:pt>
                <c:pt idx="395">
                  <c:v>395.601</c:v>
                </c:pt>
                <c:pt idx="396">
                  <c:v>396.6</c:v>
                </c:pt>
                <c:pt idx="397">
                  <c:v>397.59899999999999</c:v>
                </c:pt>
                <c:pt idx="398">
                  <c:v>398.59800000000001</c:v>
                </c:pt>
                <c:pt idx="399">
                  <c:v>399.59699999999998</c:v>
                </c:pt>
                <c:pt idx="400">
                  <c:v>400.596</c:v>
                </c:pt>
                <c:pt idx="401">
                  <c:v>401.59500000000003</c:v>
                </c:pt>
                <c:pt idx="402">
                  <c:v>402.59399999999999</c:v>
                </c:pt>
                <c:pt idx="403">
                  <c:v>403.59300000000002</c:v>
                </c:pt>
                <c:pt idx="404">
                  <c:v>404.59199999999998</c:v>
                </c:pt>
                <c:pt idx="405">
                  <c:v>405.59100000000001</c:v>
                </c:pt>
                <c:pt idx="406">
                  <c:v>406.59</c:v>
                </c:pt>
                <c:pt idx="407">
                  <c:v>407.589</c:v>
                </c:pt>
                <c:pt idx="408">
                  <c:v>408.58800000000002</c:v>
                </c:pt>
                <c:pt idx="409">
                  <c:v>409.58699999999999</c:v>
                </c:pt>
                <c:pt idx="410">
                  <c:v>410.58600000000001</c:v>
                </c:pt>
                <c:pt idx="411">
                  <c:v>411.58499999999998</c:v>
                </c:pt>
                <c:pt idx="412">
                  <c:v>412.584</c:v>
                </c:pt>
                <c:pt idx="413">
                  <c:v>413.58300000000003</c:v>
                </c:pt>
                <c:pt idx="414">
                  <c:v>414.58199999999999</c:v>
                </c:pt>
                <c:pt idx="415">
                  <c:v>415.58100000000002</c:v>
                </c:pt>
                <c:pt idx="416">
                  <c:v>416.58</c:v>
                </c:pt>
                <c:pt idx="417">
                  <c:v>417.57900000000001</c:v>
                </c:pt>
                <c:pt idx="418">
                  <c:v>418.57799999999997</c:v>
                </c:pt>
                <c:pt idx="419">
                  <c:v>419.577</c:v>
                </c:pt>
                <c:pt idx="420">
                  <c:v>420.57600000000002</c:v>
                </c:pt>
                <c:pt idx="421">
                  <c:v>421.57499999999999</c:v>
                </c:pt>
                <c:pt idx="422">
                  <c:v>422.57400000000001</c:v>
                </c:pt>
                <c:pt idx="423">
                  <c:v>423.57299999999998</c:v>
                </c:pt>
                <c:pt idx="424">
                  <c:v>424.572</c:v>
                </c:pt>
                <c:pt idx="425">
                  <c:v>425.57100000000003</c:v>
                </c:pt>
                <c:pt idx="426">
                  <c:v>426.57</c:v>
                </c:pt>
                <c:pt idx="427">
                  <c:v>427.56900000000002</c:v>
                </c:pt>
                <c:pt idx="428">
                  <c:v>428.56799999999998</c:v>
                </c:pt>
                <c:pt idx="429">
                  <c:v>429.56700000000001</c:v>
                </c:pt>
                <c:pt idx="430">
                  <c:v>430.56599999999997</c:v>
                </c:pt>
                <c:pt idx="431">
                  <c:v>431.565</c:v>
                </c:pt>
                <c:pt idx="432">
                  <c:v>432.56400000000002</c:v>
                </c:pt>
                <c:pt idx="433">
                  <c:v>433.56299999999999</c:v>
                </c:pt>
                <c:pt idx="434">
                  <c:v>434.56200000000001</c:v>
                </c:pt>
                <c:pt idx="435">
                  <c:v>435.56099999999998</c:v>
                </c:pt>
                <c:pt idx="436">
                  <c:v>436.56</c:v>
                </c:pt>
                <c:pt idx="437">
                  <c:v>437.55900000000003</c:v>
                </c:pt>
                <c:pt idx="438">
                  <c:v>438.55799999999999</c:v>
                </c:pt>
                <c:pt idx="439">
                  <c:v>439.55700000000002</c:v>
                </c:pt>
                <c:pt idx="440">
                  <c:v>440.55599999999998</c:v>
                </c:pt>
                <c:pt idx="441">
                  <c:v>441.55500000000001</c:v>
                </c:pt>
                <c:pt idx="442">
                  <c:v>442.55399999999997</c:v>
                </c:pt>
                <c:pt idx="443">
                  <c:v>443.553</c:v>
                </c:pt>
                <c:pt idx="444">
                  <c:v>444.55200000000002</c:v>
                </c:pt>
                <c:pt idx="445">
                  <c:v>445.55099999999999</c:v>
                </c:pt>
                <c:pt idx="446">
                  <c:v>446.55</c:v>
                </c:pt>
                <c:pt idx="447">
                  <c:v>447.54899999999998</c:v>
                </c:pt>
                <c:pt idx="448">
                  <c:v>448.548</c:v>
                </c:pt>
                <c:pt idx="449">
                  <c:v>449.54700000000003</c:v>
                </c:pt>
                <c:pt idx="450">
                  <c:v>450.54599999999999</c:v>
                </c:pt>
                <c:pt idx="451">
                  <c:v>451.54500000000002</c:v>
                </c:pt>
                <c:pt idx="452">
                  <c:v>452.54399999999998</c:v>
                </c:pt>
                <c:pt idx="453">
                  <c:v>453.54300000000001</c:v>
                </c:pt>
                <c:pt idx="454">
                  <c:v>454.54199999999997</c:v>
                </c:pt>
                <c:pt idx="455">
                  <c:v>455.541</c:v>
                </c:pt>
                <c:pt idx="456">
                  <c:v>456.54</c:v>
                </c:pt>
                <c:pt idx="457">
                  <c:v>457.53899999999999</c:v>
                </c:pt>
                <c:pt idx="458">
                  <c:v>458.53800000000001</c:v>
                </c:pt>
                <c:pt idx="459">
                  <c:v>459.53699999999998</c:v>
                </c:pt>
                <c:pt idx="460">
                  <c:v>460.536</c:v>
                </c:pt>
                <c:pt idx="461">
                  <c:v>461.53500000000003</c:v>
                </c:pt>
                <c:pt idx="462">
                  <c:v>462.53399999999999</c:v>
                </c:pt>
                <c:pt idx="463">
                  <c:v>463.53300000000002</c:v>
                </c:pt>
                <c:pt idx="464">
                  <c:v>464.53199999999998</c:v>
                </c:pt>
                <c:pt idx="465">
                  <c:v>465.53100000000001</c:v>
                </c:pt>
                <c:pt idx="466">
                  <c:v>466.53</c:v>
                </c:pt>
                <c:pt idx="467">
                  <c:v>467.529</c:v>
                </c:pt>
                <c:pt idx="468">
                  <c:v>468.52800000000002</c:v>
                </c:pt>
                <c:pt idx="469">
                  <c:v>469.52699999999999</c:v>
                </c:pt>
                <c:pt idx="470">
                  <c:v>470.52600000000001</c:v>
                </c:pt>
                <c:pt idx="471">
                  <c:v>471.52499999999998</c:v>
                </c:pt>
                <c:pt idx="472">
                  <c:v>472.524</c:v>
                </c:pt>
                <c:pt idx="473">
                  <c:v>473.52300000000002</c:v>
                </c:pt>
                <c:pt idx="474">
                  <c:v>474.52199999999999</c:v>
                </c:pt>
                <c:pt idx="475">
                  <c:v>475.52100000000002</c:v>
                </c:pt>
                <c:pt idx="476">
                  <c:v>476.52</c:v>
                </c:pt>
                <c:pt idx="477">
                  <c:v>477.51900000000001</c:v>
                </c:pt>
                <c:pt idx="478">
                  <c:v>478.51799999999997</c:v>
                </c:pt>
                <c:pt idx="479">
                  <c:v>479.517</c:v>
                </c:pt>
                <c:pt idx="480">
                  <c:v>480.51600000000002</c:v>
                </c:pt>
                <c:pt idx="481">
                  <c:v>481.51499999999999</c:v>
                </c:pt>
                <c:pt idx="482">
                  <c:v>482.51400000000001</c:v>
                </c:pt>
                <c:pt idx="483">
                  <c:v>483.51299999999998</c:v>
                </c:pt>
                <c:pt idx="484">
                  <c:v>484.512</c:v>
                </c:pt>
                <c:pt idx="485">
                  <c:v>485.51100000000002</c:v>
                </c:pt>
                <c:pt idx="486">
                  <c:v>486.51</c:v>
                </c:pt>
                <c:pt idx="487">
                  <c:v>487.50900000000001</c:v>
                </c:pt>
                <c:pt idx="488">
                  <c:v>488.50799999999998</c:v>
                </c:pt>
                <c:pt idx="489">
                  <c:v>489.50700000000001</c:v>
                </c:pt>
                <c:pt idx="490">
                  <c:v>490.50599999999997</c:v>
                </c:pt>
                <c:pt idx="491">
                  <c:v>491.505</c:v>
                </c:pt>
                <c:pt idx="492">
                  <c:v>492.50400000000002</c:v>
                </c:pt>
                <c:pt idx="493">
                  <c:v>493.50299999999999</c:v>
                </c:pt>
                <c:pt idx="494">
                  <c:v>494.50200000000001</c:v>
                </c:pt>
                <c:pt idx="495">
                  <c:v>495.50099999999998</c:v>
                </c:pt>
                <c:pt idx="496">
                  <c:v>496.5</c:v>
                </c:pt>
                <c:pt idx="497">
                  <c:v>497.49900000000002</c:v>
                </c:pt>
                <c:pt idx="498">
                  <c:v>498.49799999999999</c:v>
                </c:pt>
                <c:pt idx="499">
                  <c:v>499.49700000000001</c:v>
                </c:pt>
                <c:pt idx="500">
                  <c:v>500.49599999999998</c:v>
                </c:pt>
                <c:pt idx="501">
                  <c:v>501.495</c:v>
                </c:pt>
                <c:pt idx="502">
                  <c:v>502.49400000000003</c:v>
                </c:pt>
                <c:pt idx="503">
                  <c:v>503.49299999999999</c:v>
                </c:pt>
                <c:pt idx="504">
                  <c:v>504.49200000000002</c:v>
                </c:pt>
                <c:pt idx="505">
                  <c:v>505.49099999999999</c:v>
                </c:pt>
                <c:pt idx="506">
                  <c:v>506.49</c:v>
                </c:pt>
                <c:pt idx="507">
                  <c:v>507.48899999999998</c:v>
                </c:pt>
                <c:pt idx="508">
                  <c:v>508.488</c:v>
                </c:pt>
                <c:pt idx="509">
                  <c:v>509.48700000000002</c:v>
                </c:pt>
                <c:pt idx="510">
                  <c:v>510.48599999999999</c:v>
                </c:pt>
                <c:pt idx="511">
                  <c:v>511.48500000000001</c:v>
                </c:pt>
                <c:pt idx="512">
                  <c:v>512.48400000000004</c:v>
                </c:pt>
                <c:pt idx="513">
                  <c:v>513.48299999999995</c:v>
                </c:pt>
                <c:pt idx="514">
                  <c:v>514.48199999999997</c:v>
                </c:pt>
                <c:pt idx="515">
                  <c:v>515.48099999999999</c:v>
                </c:pt>
                <c:pt idx="516">
                  <c:v>516.48</c:v>
                </c:pt>
                <c:pt idx="517">
                  <c:v>517.47900000000004</c:v>
                </c:pt>
                <c:pt idx="518">
                  <c:v>518.47799999999995</c:v>
                </c:pt>
                <c:pt idx="519">
                  <c:v>519.47699999999998</c:v>
                </c:pt>
                <c:pt idx="520">
                  <c:v>520.476</c:v>
                </c:pt>
                <c:pt idx="521">
                  <c:v>521.47500000000002</c:v>
                </c:pt>
                <c:pt idx="522">
                  <c:v>522.47400000000005</c:v>
                </c:pt>
                <c:pt idx="523">
                  <c:v>523.47299999999996</c:v>
                </c:pt>
                <c:pt idx="524">
                  <c:v>524.47199999999998</c:v>
                </c:pt>
                <c:pt idx="525">
                  <c:v>525.471</c:v>
                </c:pt>
                <c:pt idx="526">
                  <c:v>526.47</c:v>
                </c:pt>
                <c:pt idx="527">
                  <c:v>527.46900000000005</c:v>
                </c:pt>
                <c:pt idx="528">
                  <c:v>528.46799999999996</c:v>
                </c:pt>
                <c:pt idx="529">
                  <c:v>529.46699999999998</c:v>
                </c:pt>
                <c:pt idx="530">
                  <c:v>530.46600000000001</c:v>
                </c:pt>
                <c:pt idx="531">
                  <c:v>531.46500000000003</c:v>
                </c:pt>
                <c:pt idx="532">
                  <c:v>532.46400000000006</c:v>
                </c:pt>
                <c:pt idx="533">
                  <c:v>533.46299999999997</c:v>
                </c:pt>
                <c:pt idx="534">
                  <c:v>534.46199999999999</c:v>
                </c:pt>
                <c:pt idx="535">
                  <c:v>535.46100000000001</c:v>
                </c:pt>
                <c:pt idx="536">
                  <c:v>536.46</c:v>
                </c:pt>
                <c:pt idx="537">
                  <c:v>537.45899999999995</c:v>
                </c:pt>
                <c:pt idx="538">
                  <c:v>538.45799999999997</c:v>
                </c:pt>
                <c:pt idx="539">
                  <c:v>539.45699999999999</c:v>
                </c:pt>
                <c:pt idx="540">
                  <c:v>540.45600000000002</c:v>
                </c:pt>
                <c:pt idx="541">
                  <c:v>541.45500000000004</c:v>
                </c:pt>
                <c:pt idx="542">
                  <c:v>542.45399999999995</c:v>
                </c:pt>
                <c:pt idx="543">
                  <c:v>543.45299999999997</c:v>
                </c:pt>
                <c:pt idx="544">
                  <c:v>544.452</c:v>
                </c:pt>
                <c:pt idx="545">
                  <c:v>545.45100000000002</c:v>
                </c:pt>
                <c:pt idx="546">
                  <c:v>546.45000000000005</c:v>
                </c:pt>
                <c:pt idx="547">
                  <c:v>547.44899999999996</c:v>
                </c:pt>
                <c:pt idx="548">
                  <c:v>548.44799999999998</c:v>
                </c:pt>
                <c:pt idx="549">
                  <c:v>549.447</c:v>
                </c:pt>
                <c:pt idx="550">
                  <c:v>550.44600000000003</c:v>
                </c:pt>
                <c:pt idx="551">
                  <c:v>551.44500000000005</c:v>
                </c:pt>
                <c:pt idx="552">
                  <c:v>552.44399999999996</c:v>
                </c:pt>
                <c:pt idx="553">
                  <c:v>553.44299999999998</c:v>
                </c:pt>
                <c:pt idx="554">
                  <c:v>554.44200000000001</c:v>
                </c:pt>
                <c:pt idx="555">
                  <c:v>555.44100000000003</c:v>
                </c:pt>
                <c:pt idx="556">
                  <c:v>556.44000000000005</c:v>
                </c:pt>
                <c:pt idx="557">
                  <c:v>557.43899999999996</c:v>
                </c:pt>
                <c:pt idx="558">
                  <c:v>558.43799999999999</c:v>
                </c:pt>
                <c:pt idx="559">
                  <c:v>559.43700000000001</c:v>
                </c:pt>
                <c:pt idx="560">
                  <c:v>560.43600000000004</c:v>
                </c:pt>
                <c:pt idx="561">
                  <c:v>561.43499999999995</c:v>
                </c:pt>
                <c:pt idx="562">
                  <c:v>562.43399999999997</c:v>
                </c:pt>
                <c:pt idx="563">
                  <c:v>563.43299999999999</c:v>
                </c:pt>
                <c:pt idx="564">
                  <c:v>564.43200000000002</c:v>
                </c:pt>
                <c:pt idx="565">
                  <c:v>565.43100000000004</c:v>
                </c:pt>
                <c:pt idx="566">
                  <c:v>566.42999999999995</c:v>
                </c:pt>
                <c:pt idx="567">
                  <c:v>567.42899999999997</c:v>
                </c:pt>
                <c:pt idx="568">
                  <c:v>568.428</c:v>
                </c:pt>
                <c:pt idx="569">
                  <c:v>569.42700000000002</c:v>
                </c:pt>
                <c:pt idx="570">
                  <c:v>570.42600000000004</c:v>
                </c:pt>
                <c:pt idx="571">
                  <c:v>571.42499999999995</c:v>
                </c:pt>
                <c:pt idx="572">
                  <c:v>572.42399999999998</c:v>
                </c:pt>
                <c:pt idx="573">
                  <c:v>573.423</c:v>
                </c:pt>
                <c:pt idx="574">
                  <c:v>574.42200000000003</c:v>
                </c:pt>
                <c:pt idx="575">
                  <c:v>575.42100000000005</c:v>
                </c:pt>
                <c:pt idx="576">
                  <c:v>576.41999999999996</c:v>
                </c:pt>
                <c:pt idx="577">
                  <c:v>577.41899999999998</c:v>
                </c:pt>
                <c:pt idx="578">
                  <c:v>578.41800000000001</c:v>
                </c:pt>
                <c:pt idx="579">
                  <c:v>579.41700000000003</c:v>
                </c:pt>
                <c:pt idx="580">
                  <c:v>580.41600000000005</c:v>
                </c:pt>
                <c:pt idx="581">
                  <c:v>581.41499999999996</c:v>
                </c:pt>
                <c:pt idx="582">
                  <c:v>582.41399999999999</c:v>
                </c:pt>
                <c:pt idx="583">
                  <c:v>583.41300000000001</c:v>
                </c:pt>
                <c:pt idx="584">
                  <c:v>584.41200000000003</c:v>
                </c:pt>
                <c:pt idx="585">
                  <c:v>585.41099999999994</c:v>
                </c:pt>
                <c:pt idx="586">
                  <c:v>586.41</c:v>
                </c:pt>
                <c:pt idx="587">
                  <c:v>587.40899999999999</c:v>
                </c:pt>
                <c:pt idx="588">
                  <c:v>588.40800000000002</c:v>
                </c:pt>
                <c:pt idx="589">
                  <c:v>589.40700000000004</c:v>
                </c:pt>
                <c:pt idx="590">
                  <c:v>590.40599999999995</c:v>
                </c:pt>
                <c:pt idx="591">
                  <c:v>591.40499999999997</c:v>
                </c:pt>
                <c:pt idx="592">
                  <c:v>592.404</c:v>
                </c:pt>
                <c:pt idx="593">
                  <c:v>593.40300000000002</c:v>
                </c:pt>
                <c:pt idx="594">
                  <c:v>594.40200000000004</c:v>
                </c:pt>
                <c:pt idx="595">
                  <c:v>595.40099999999995</c:v>
                </c:pt>
                <c:pt idx="596">
                  <c:v>596.4</c:v>
                </c:pt>
                <c:pt idx="597">
                  <c:v>597.399</c:v>
                </c:pt>
                <c:pt idx="598">
                  <c:v>598.39800000000002</c:v>
                </c:pt>
                <c:pt idx="599">
                  <c:v>599.39700000000005</c:v>
                </c:pt>
                <c:pt idx="600">
                  <c:v>600.39599999999996</c:v>
                </c:pt>
                <c:pt idx="601">
                  <c:v>601.39499999999998</c:v>
                </c:pt>
                <c:pt idx="602">
                  <c:v>602.39400000000001</c:v>
                </c:pt>
                <c:pt idx="603">
                  <c:v>603.39300000000003</c:v>
                </c:pt>
                <c:pt idx="604">
                  <c:v>604.39200000000005</c:v>
                </c:pt>
                <c:pt idx="605">
                  <c:v>605.39099999999996</c:v>
                </c:pt>
                <c:pt idx="606">
                  <c:v>606.39</c:v>
                </c:pt>
                <c:pt idx="607">
                  <c:v>607.38900000000001</c:v>
                </c:pt>
                <c:pt idx="608">
                  <c:v>608.38800000000003</c:v>
                </c:pt>
                <c:pt idx="609">
                  <c:v>609.38699999999994</c:v>
                </c:pt>
                <c:pt idx="610">
                  <c:v>610.38599999999997</c:v>
                </c:pt>
                <c:pt idx="611">
                  <c:v>611.38499999999999</c:v>
                </c:pt>
                <c:pt idx="612">
                  <c:v>612.38400000000001</c:v>
                </c:pt>
                <c:pt idx="613">
                  <c:v>613.38300000000004</c:v>
                </c:pt>
                <c:pt idx="614">
                  <c:v>614.38199999999995</c:v>
                </c:pt>
                <c:pt idx="615">
                  <c:v>615.38099999999997</c:v>
                </c:pt>
                <c:pt idx="616">
                  <c:v>616.38</c:v>
                </c:pt>
                <c:pt idx="617">
                  <c:v>617.37900000000002</c:v>
                </c:pt>
                <c:pt idx="618">
                  <c:v>618.37800000000004</c:v>
                </c:pt>
                <c:pt idx="619">
                  <c:v>619.37699999999995</c:v>
                </c:pt>
                <c:pt idx="620">
                  <c:v>620.37599999999998</c:v>
                </c:pt>
                <c:pt idx="621">
                  <c:v>621.375</c:v>
                </c:pt>
                <c:pt idx="622">
                  <c:v>622.37400000000002</c:v>
                </c:pt>
                <c:pt idx="623">
                  <c:v>623.37300000000005</c:v>
                </c:pt>
                <c:pt idx="624">
                  <c:v>624.37199999999996</c:v>
                </c:pt>
                <c:pt idx="625">
                  <c:v>625.37099999999998</c:v>
                </c:pt>
                <c:pt idx="626">
                  <c:v>626.37</c:v>
                </c:pt>
                <c:pt idx="627">
                  <c:v>627.36900000000003</c:v>
                </c:pt>
                <c:pt idx="628">
                  <c:v>628.36800000000005</c:v>
                </c:pt>
                <c:pt idx="629">
                  <c:v>629.36699999999996</c:v>
                </c:pt>
                <c:pt idx="630">
                  <c:v>630.36599999999999</c:v>
                </c:pt>
                <c:pt idx="631">
                  <c:v>631.36500000000001</c:v>
                </c:pt>
                <c:pt idx="632">
                  <c:v>632.36400000000003</c:v>
                </c:pt>
                <c:pt idx="633">
                  <c:v>633.36300000000006</c:v>
                </c:pt>
                <c:pt idx="634">
                  <c:v>634.36199999999997</c:v>
                </c:pt>
                <c:pt idx="635">
                  <c:v>635.36099999999999</c:v>
                </c:pt>
                <c:pt idx="636">
                  <c:v>636.36</c:v>
                </c:pt>
                <c:pt idx="637">
                  <c:v>637.35900000000004</c:v>
                </c:pt>
                <c:pt idx="638">
                  <c:v>638.35799999999995</c:v>
                </c:pt>
                <c:pt idx="639">
                  <c:v>639.35699999999997</c:v>
                </c:pt>
                <c:pt idx="640">
                  <c:v>640.35599999999999</c:v>
                </c:pt>
                <c:pt idx="641">
                  <c:v>641.35500000000002</c:v>
                </c:pt>
                <c:pt idx="642">
                  <c:v>642.35400000000004</c:v>
                </c:pt>
                <c:pt idx="643">
                  <c:v>643.35299999999995</c:v>
                </c:pt>
                <c:pt idx="644">
                  <c:v>644.35199999999998</c:v>
                </c:pt>
                <c:pt idx="645">
                  <c:v>645.351</c:v>
                </c:pt>
                <c:pt idx="646">
                  <c:v>646.35</c:v>
                </c:pt>
                <c:pt idx="647">
                  <c:v>647.34900000000005</c:v>
                </c:pt>
                <c:pt idx="648">
                  <c:v>648.34799999999996</c:v>
                </c:pt>
                <c:pt idx="649">
                  <c:v>649.34699999999998</c:v>
                </c:pt>
                <c:pt idx="650">
                  <c:v>650.346</c:v>
                </c:pt>
                <c:pt idx="651">
                  <c:v>651.34500000000003</c:v>
                </c:pt>
                <c:pt idx="652">
                  <c:v>652.34400000000005</c:v>
                </c:pt>
                <c:pt idx="653">
                  <c:v>653.34299999999996</c:v>
                </c:pt>
                <c:pt idx="654">
                  <c:v>654.34199999999998</c:v>
                </c:pt>
                <c:pt idx="655">
                  <c:v>655.34100000000001</c:v>
                </c:pt>
                <c:pt idx="656">
                  <c:v>656.34</c:v>
                </c:pt>
                <c:pt idx="657">
                  <c:v>657.33900000000006</c:v>
                </c:pt>
                <c:pt idx="658">
                  <c:v>658.33799999999997</c:v>
                </c:pt>
                <c:pt idx="659">
                  <c:v>659.33699999999999</c:v>
                </c:pt>
                <c:pt idx="660">
                  <c:v>660.33600000000001</c:v>
                </c:pt>
                <c:pt idx="661">
                  <c:v>661.33500000000004</c:v>
                </c:pt>
                <c:pt idx="662">
                  <c:v>662.33399999999995</c:v>
                </c:pt>
                <c:pt idx="663">
                  <c:v>663.33299999999997</c:v>
                </c:pt>
                <c:pt idx="664">
                  <c:v>664.33199999999999</c:v>
                </c:pt>
                <c:pt idx="665">
                  <c:v>665.33100000000002</c:v>
                </c:pt>
                <c:pt idx="666">
                  <c:v>666.33</c:v>
                </c:pt>
                <c:pt idx="667">
                  <c:v>667.32899999999995</c:v>
                </c:pt>
                <c:pt idx="668">
                  <c:v>668.32799999999997</c:v>
                </c:pt>
                <c:pt idx="669">
                  <c:v>669.327</c:v>
                </c:pt>
                <c:pt idx="670">
                  <c:v>670.32600000000002</c:v>
                </c:pt>
                <c:pt idx="671">
                  <c:v>671.32500000000005</c:v>
                </c:pt>
                <c:pt idx="672">
                  <c:v>672.32399999999996</c:v>
                </c:pt>
                <c:pt idx="673">
                  <c:v>673.32299999999998</c:v>
                </c:pt>
                <c:pt idx="674">
                  <c:v>674.322</c:v>
                </c:pt>
                <c:pt idx="675">
                  <c:v>675.32100000000003</c:v>
                </c:pt>
                <c:pt idx="676">
                  <c:v>676.32</c:v>
                </c:pt>
                <c:pt idx="677">
                  <c:v>677.31899999999996</c:v>
                </c:pt>
                <c:pt idx="678">
                  <c:v>678.31799999999998</c:v>
                </c:pt>
                <c:pt idx="679">
                  <c:v>679.31700000000001</c:v>
                </c:pt>
                <c:pt idx="680">
                  <c:v>680.31600000000003</c:v>
                </c:pt>
                <c:pt idx="681">
                  <c:v>681.31500000000005</c:v>
                </c:pt>
                <c:pt idx="682">
                  <c:v>682.31399999999996</c:v>
                </c:pt>
                <c:pt idx="683">
                  <c:v>683.31299999999999</c:v>
                </c:pt>
                <c:pt idx="684">
                  <c:v>684.31200000000001</c:v>
                </c:pt>
                <c:pt idx="685">
                  <c:v>685.31100000000004</c:v>
                </c:pt>
                <c:pt idx="686">
                  <c:v>686.31</c:v>
                </c:pt>
                <c:pt idx="687">
                  <c:v>687.30899999999997</c:v>
                </c:pt>
                <c:pt idx="688">
                  <c:v>688.30799999999999</c:v>
                </c:pt>
                <c:pt idx="689">
                  <c:v>689.30700000000002</c:v>
                </c:pt>
                <c:pt idx="690">
                  <c:v>690.30600000000004</c:v>
                </c:pt>
                <c:pt idx="691">
                  <c:v>691.30499999999995</c:v>
                </c:pt>
                <c:pt idx="692">
                  <c:v>692.30399999999997</c:v>
                </c:pt>
                <c:pt idx="693">
                  <c:v>693.303</c:v>
                </c:pt>
                <c:pt idx="694">
                  <c:v>694.30200000000002</c:v>
                </c:pt>
                <c:pt idx="695">
                  <c:v>695.30100000000004</c:v>
                </c:pt>
                <c:pt idx="696">
                  <c:v>696.3</c:v>
                </c:pt>
                <c:pt idx="697">
                  <c:v>697.29899999999998</c:v>
                </c:pt>
                <c:pt idx="698">
                  <c:v>698.298</c:v>
                </c:pt>
                <c:pt idx="699">
                  <c:v>699.29700000000003</c:v>
                </c:pt>
                <c:pt idx="700">
                  <c:v>700.29600000000005</c:v>
                </c:pt>
                <c:pt idx="701">
                  <c:v>701.29499999999996</c:v>
                </c:pt>
                <c:pt idx="702">
                  <c:v>702.29399999999998</c:v>
                </c:pt>
                <c:pt idx="703">
                  <c:v>703.29300000000001</c:v>
                </c:pt>
                <c:pt idx="704">
                  <c:v>704.29200000000003</c:v>
                </c:pt>
                <c:pt idx="705">
                  <c:v>705.29100000000005</c:v>
                </c:pt>
                <c:pt idx="706">
                  <c:v>706.29</c:v>
                </c:pt>
                <c:pt idx="707">
                  <c:v>707.28899999999999</c:v>
                </c:pt>
                <c:pt idx="708">
                  <c:v>708.28800000000001</c:v>
                </c:pt>
                <c:pt idx="709">
                  <c:v>709.28700000000003</c:v>
                </c:pt>
                <c:pt idx="710">
                  <c:v>710.28599999999994</c:v>
                </c:pt>
                <c:pt idx="711">
                  <c:v>711.28499999999997</c:v>
                </c:pt>
                <c:pt idx="712">
                  <c:v>712.28399999999999</c:v>
                </c:pt>
                <c:pt idx="713">
                  <c:v>713.28300000000002</c:v>
                </c:pt>
                <c:pt idx="714">
                  <c:v>714.28200000000004</c:v>
                </c:pt>
                <c:pt idx="715">
                  <c:v>715.28099999999995</c:v>
                </c:pt>
                <c:pt idx="716">
                  <c:v>716.28</c:v>
                </c:pt>
                <c:pt idx="717">
                  <c:v>717.279</c:v>
                </c:pt>
                <c:pt idx="718">
                  <c:v>718.27800000000002</c:v>
                </c:pt>
                <c:pt idx="719">
                  <c:v>719.27700000000004</c:v>
                </c:pt>
                <c:pt idx="720">
                  <c:v>720.27599999999995</c:v>
                </c:pt>
                <c:pt idx="721">
                  <c:v>721.27499999999998</c:v>
                </c:pt>
                <c:pt idx="722">
                  <c:v>722.274</c:v>
                </c:pt>
                <c:pt idx="723">
                  <c:v>723.27300000000002</c:v>
                </c:pt>
                <c:pt idx="724">
                  <c:v>724.27200000000005</c:v>
                </c:pt>
                <c:pt idx="725">
                  <c:v>725.27099999999996</c:v>
                </c:pt>
                <c:pt idx="726">
                  <c:v>726.27</c:v>
                </c:pt>
                <c:pt idx="727">
                  <c:v>727.26900000000001</c:v>
                </c:pt>
                <c:pt idx="728">
                  <c:v>728.26800000000003</c:v>
                </c:pt>
                <c:pt idx="729">
                  <c:v>729.26700000000005</c:v>
                </c:pt>
                <c:pt idx="730">
                  <c:v>730.26599999999996</c:v>
                </c:pt>
                <c:pt idx="731">
                  <c:v>731.26499999999999</c:v>
                </c:pt>
                <c:pt idx="732">
                  <c:v>732.26400000000001</c:v>
                </c:pt>
                <c:pt idx="733">
                  <c:v>733.26300000000003</c:v>
                </c:pt>
                <c:pt idx="734">
                  <c:v>734.26199999999994</c:v>
                </c:pt>
                <c:pt idx="735">
                  <c:v>735.26099999999997</c:v>
                </c:pt>
                <c:pt idx="736">
                  <c:v>736.26</c:v>
                </c:pt>
                <c:pt idx="737">
                  <c:v>737.25900000000001</c:v>
                </c:pt>
                <c:pt idx="738">
                  <c:v>738.25800000000004</c:v>
                </c:pt>
                <c:pt idx="739">
                  <c:v>739.25699999999995</c:v>
                </c:pt>
                <c:pt idx="740">
                  <c:v>740.25599999999997</c:v>
                </c:pt>
                <c:pt idx="741">
                  <c:v>741.255</c:v>
                </c:pt>
                <c:pt idx="742">
                  <c:v>742.25400000000002</c:v>
                </c:pt>
                <c:pt idx="743">
                  <c:v>743.25300000000004</c:v>
                </c:pt>
                <c:pt idx="744">
                  <c:v>744.25199999999995</c:v>
                </c:pt>
                <c:pt idx="745">
                  <c:v>745.25099999999998</c:v>
                </c:pt>
                <c:pt idx="746">
                  <c:v>746.25</c:v>
                </c:pt>
                <c:pt idx="747">
                  <c:v>747.24900000000002</c:v>
                </c:pt>
                <c:pt idx="748">
                  <c:v>748.24800000000005</c:v>
                </c:pt>
                <c:pt idx="749">
                  <c:v>749.24699999999996</c:v>
                </c:pt>
                <c:pt idx="750">
                  <c:v>750.24599999999998</c:v>
                </c:pt>
                <c:pt idx="751">
                  <c:v>751.245</c:v>
                </c:pt>
                <c:pt idx="752">
                  <c:v>752.24400000000003</c:v>
                </c:pt>
                <c:pt idx="753">
                  <c:v>753.24300000000005</c:v>
                </c:pt>
                <c:pt idx="754">
                  <c:v>754.24199999999996</c:v>
                </c:pt>
                <c:pt idx="755">
                  <c:v>755.24099999999999</c:v>
                </c:pt>
                <c:pt idx="756">
                  <c:v>756.24</c:v>
                </c:pt>
                <c:pt idx="757">
                  <c:v>757.23900000000003</c:v>
                </c:pt>
                <c:pt idx="758">
                  <c:v>758.23800000000006</c:v>
                </c:pt>
                <c:pt idx="759">
                  <c:v>759.23699999999997</c:v>
                </c:pt>
                <c:pt idx="760">
                  <c:v>760.23599999999999</c:v>
                </c:pt>
                <c:pt idx="761">
                  <c:v>761.23500000000001</c:v>
                </c:pt>
                <c:pt idx="762">
                  <c:v>762.23400000000004</c:v>
                </c:pt>
                <c:pt idx="763">
                  <c:v>763.23299999999995</c:v>
                </c:pt>
                <c:pt idx="764">
                  <c:v>764.23199999999997</c:v>
                </c:pt>
                <c:pt idx="765">
                  <c:v>765.23099999999999</c:v>
                </c:pt>
                <c:pt idx="766">
                  <c:v>766.23</c:v>
                </c:pt>
                <c:pt idx="767">
                  <c:v>767.22900000000004</c:v>
                </c:pt>
                <c:pt idx="768">
                  <c:v>768.22799999999995</c:v>
                </c:pt>
                <c:pt idx="769">
                  <c:v>769.22699999999998</c:v>
                </c:pt>
                <c:pt idx="770">
                  <c:v>770.226</c:v>
                </c:pt>
                <c:pt idx="771">
                  <c:v>771.22500000000002</c:v>
                </c:pt>
                <c:pt idx="772">
                  <c:v>772.22400000000005</c:v>
                </c:pt>
                <c:pt idx="773">
                  <c:v>773.22299999999996</c:v>
                </c:pt>
                <c:pt idx="774">
                  <c:v>774.22199999999998</c:v>
                </c:pt>
                <c:pt idx="775">
                  <c:v>775.221</c:v>
                </c:pt>
                <c:pt idx="776">
                  <c:v>776.22</c:v>
                </c:pt>
                <c:pt idx="777">
                  <c:v>777.21900000000005</c:v>
                </c:pt>
                <c:pt idx="778">
                  <c:v>778.21799999999996</c:v>
                </c:pt>
                <c:pt idx="779">
                  <c:v>779.21699999999998</c:v>
                </c:pt>
                <c:pt idx="780">
                  <c:v>780.21600000000001</c:v>
                </c:pt>
                <c:pt idx="781">
                  <c:v>781.21500000000003</c:v>
                </c:pt>
                <c:pt idx="782">
                  <c:v>782.21400000000006</c:v>
                </c:pt>
                <c:pt idx="783">
                  <c:v>783.21299999999997</c:v>
                </c:pt>
                <c:pt idx="784">
                  <c:v>784.21199999999999</c:v>
                </c:pt>
                <c:pt idx="785">
                  <c:v>785.21100000000001</c:v>
                </c:pt>
                <c:pt idx="786">
                  <c:v>786.21</c:v>
                </c:pt>
                <c:pt idx="787">
                  <c:v>787.20899999999995</c:v>
                </c:pt>
                <c:pt idx="788">
                  <c:v>788.20799999999997</c:v>
                </c:pt>
                <c:pt idx="789">
                  <c:v>789.20699999999999</c:v>
                </c:pt>
                <c:pt idx="790">
                  <c:v>790.20600000000002</c:v>
                </c:pt>
                <c:pt idx="791">
                  <c:v>791.20500000000004</c:v>
                </c:pt>
                <c:pt idx="792">
                  <c:v>792.20399999999995</c:v>
                </c:pt>
                <c:pt idx="793">
                  <c:v>793.20299999999997</c:v>
                </c:pt>
                <c:pt idx="794">
                  <c:v>794.202</c:v>
                </c:pt>
                <c:pt idx="795">
                  <c:v>795.20100000000002</c:v>
                </c:pt>
                <c:pt idx="796">
                  <c:v>796.2</c:v>
                </c:pt>
                <c:pt idx="797">
                  <c:v>797.19899999999996</c:v>
                </c:pt>
                <c:pt idx="798">
                  <c:v>798.19799999999998</c:v>
                </c:pt>
                <c:pt idx="799">
                  <c:v>799.197</c:v>
                </c:pt>
                <c:pt idx="800">
                  <c:v>800.19600000000003</c:v>
                </c:pt>
                <c:pt idx="801">
                  <c:v>801.19500000000005</c:v>
                </c:pt>
                <c:pt idx="802">
                  <c:v>802.19399999999996</c:v>
                </c:pt>
                <c:pt idx="803">
                  <c:v>803.19299999999998</c:v>
                </c:pt>
                <c:pt idx="804">
                  <c:v>804.19200000000001</c:v>
                </c:pt>
                <c:pt idx="805">
                  <c:v>805.19100000000003</c:v>
                </c:pt>
                <c:pt idx="806">
                  <c:v>806.19</c:v>
                </c:pt>
                <c:pt idx="807">
                  <c:v>807.18899999999996</c:v>
                </c:pt>
                <c:pt idx="808">
                  <c:v>808.18799999999999</c:v>
                </c:pt>
                <c:pt idx="809">
                  <c:v>809.18700000000001</c:v>
                </c:pt>
                <c:pt idx="810">
                  <c:v>810.18600000000004</c:v>
                </c:pt>
                <c:pt idx="811">
                  <c:v>811.18499999999995</c:v>
                </c:pt>
                <c:pt idx="812">
                  <c:v>812.18399999999997</c:v>
                </c:pt>
                <c:pt idx="813">
                  <c:v>813.18299999999999</c:v>
                </c:pt>
                <c:pt idx="814">
                  <c:v>814.18200000000002</c:v>
                </c:pt>
                <c:pt idx="815">
                  <c:v>815.18100000000004</c:v>
                </c:pt>
                <c:pt idx="816">
                  <c:v>816.18</c:v>
                </c:pt>
                <c:pt idx="817">
                  <c:v>817.17899999999997</c:v>
                </c:pt>
                <c:pt idx="818">
                  <c:v>818.178</c:v>
                </c:pt>
                <c:pt idx="819">
                  <c:v>819.17700000000002</c:v>
                </c:pt>
                <c:pt idx="820">
                  <c:v>820.17600000000004</c:v>
                </c:pt>
                <c:pt idx="821">
                  <c:v>821.17499999999995</c:v>
                </c:pt>
                <c:pt idx="822">
                  <c:v>822.17399999999998</c:v>
                </c:pt>
                <c:pt idx="823">
                  <c:v>823.173</c:v>
                </c:pt>
                <c:pt idx="824">
                  <c:v>824.17200000000003</c:v>
                </c:pt>
                <c:pt idx="825">
                  <c:v>825.17100000000005</c:v>
                </c:pt>
                <c:pt idx="826">
                  <c:v>826.17</c:v>
                </c:pt>
                <c:pt idx="827">
                  <c:v>827.16899999999998</c:v>
                </c:pt>
                <c:pt idx="828">
                  <c:v>828.16800000000001</c:v>
                </c:pt>
                <c:pt idx="829">
                  <c:v>829.16700000000003</c:v>
                </c:pt>
                <c:pt idx="830">
                  <c:v>830.16600000000005</c:v>
                </c:pt>
                <c:pt idx="831">
                  <c:v>831.16499999999996</c:v>
                </c:pt>
                <c:pt idx="832">
                  <c:v>832.16399999999999</c:v>
                </c:pt>
                <c:pt idx="833">
                  <c:v>833.16300000000001</c:v>
                </c:pt>
                <c:pt idx="834">
                  <c:v>834.16200000000003</c:v>
                </c:pt>
                <c:pt idx="835">
                  <c:v>835.16099999999994</c:v>
                </c:pt>
                <c:pt idx="836">
                  <c:v>836.16</c:v>
                </c:pt>
                <c:pt idx="837">
                  <c:v>837.15899999999999</c:v>
                </c:pt>
                <c:pt idx="838">
                  <c:v>838.15800000000002</c:v>
                </c:pt>
                <c:pt idx="839">
                  <c:v>839.15700000000004</c:v>
                </c:pt>
                <c:pt idx="840">
                  <c:v>840.15599999999995</c:v>
                </c:pt>
                <c:pt idx="841">
                  <c:v>841.15499999999997</c:v>
                </c:pt>
                <c:pt idx="842">
                  <c:v>842.154</c:v>
                </c:pt>
                <c:pt idx="843">
                  <c:v>843.15300000000002</c:v>
                </c:pt>
                <c:pt idx="844">
                  <c:v>844.15200000000004</c:v>
                </c:pt>
                <c:pt idx="845">
                  <c:v>845.15099999999995</c:v>
                </c:pt>
                <c:pt idx="846">
                  <c:v>846.15</c:v>
                </c:pt>
                <c:pt idx="847">
                  <c:v>847.149</c:v>
                </c:pt>
                <c:pt idx="848">
                  <c:v>848.14800000000002</c:v>
                </c:pt>
                <c:pt idx="849">
                  <c:v>849.14700000000005</c:v>
                </c:pt>
                <c:pt idx="850">
                  <c:v>850.14599999999996</c:v>
                </c:pt>
                <c:pt idx="851">
                  <c:v>851.14499999999998</c:v>
                </c:pt>
                <c:pt idx="852">
                  <c:v>852.14400000000001</c:v>
                </c:pt>
                <c:pt idx="853">
                  <c:v>853.14300000000003</c:v>
                </c:pt>
                <c:pt idx="854">
                  <c:v>854.14200000000005</c:v>
                </c:pt>
                <c:pt idx="855">
                  <c:v>855.14099999999996</c:v>
                </c:pt>
                <c:pt idx="856">
                  <c:v>856.14</c:v>
                </c:pt>
                <c:pt idx="857">
                  <c:v>857.13900000000001</c:v>
                </c:pt>
                <c:pt idx="858">
                  <c:v>858.13800000000003</c:v>
                </c:pt>
                <c:pt idx="859">
                  <c:v>859.13699999999994</c:v>
                </c:pt>
                <c:pt idx="860">
                  <c:v>860.13599999999997</c:v>
                </c:pt>
                <c:pt idx="861">
                  <c:v>861.13499999999999</c:v>
                </c:pt>
                <c:pt idx="862">
                  <c:v>862.13400000000001</c:v>
                </c:pt>
                <c:pt idx="863">
                  <c:v>863.13300000000004</c:v>
                </c:pt>
                <c:pt idx="864">
                  <c:v>864.13199999999995</c:v>
                </c:pt>
                <c:pt idx="865">
                  <c:v>865.13099999999997</c:v>
                </c:pt>
                <c:pt idx="866">
                  <c:v>866.13</c:v>
                </c:pt>
                <c:pt idx="867">
                  <c:v>867.12900000000002</c:v>
                </c:pt>
                <c:pt idx="868">
                  <c:v>868.12800000000004</c:v>
                </c:pt>
                <c:pt idx="869">
                  <c:v>869.12699999999995</c:v>
                </c:pt>
                <c:pt idx="870">
                  <c:v>870.12599999999998</c:v>
                </c:pt>
                <c:pt idx="871">
                  <c:v>871.125</c:v>
                </c:pt>
                <c:pt idx="872">
                  <c:v>872.12400000000002</c:v>
                </c:pt>
                <c:pt idx="873">
                  <c:v>873.12300000000005</c:v>
                </c:pt>
                <c:pt idx="874">
                  <c:v>874.12199999999996</c:v>
                </c:pt>
                <c:pt idx="875">
                  <c:v>875.12099999999998</c:v>
                </c:pt>
                <c:pt idx="876">
                  <c:v>876.12</c:v>
                </c:pt>
                <c:pt idx="877">
                  <c:v>877.11900000000003</c:v>
                </c:pt>
                <c:pt idx="878">
                  <c:v>878.11800000000005</c:v>
                </c:pt>
                <c:pt idx="879">
                  <c:v>879.11699999999996</c:v>
                </c:pt>
                <c:pt idx="880">
                  <c:v>880.11599999999999</c:v>
                </c:pt>
                <c:pt idx="881">
                  <c:v>881.11500000000001</c:v>
                </c:pt>
                <c:pt idx="882">
                  <c:v>882.11400000000003</c:v>
                </c:pt>
                <c:pt idx="883">
                  <c:v>883.11300000000006</c:v>
                </c:pt>
                <c:pt idx="884">
                  <c:v>884.11199999999997</c:v>
                </c:pt>
                <c:pt idx="885">
                  <c:v>885.11099999999999</c:v>
                </c:pt>
                <c:pt idx="886">
                  <c:v>886.11</c:v>
                </c:pt>
                <c:pt idx="887">
                  <c:v>887.10900000000004</c:v>
                </c:pt>
                <c:pt idx="888">
                  <c:v>888.10799999999995</c:v>
                </c:pt>
                <c:pt idx="889">
                  <c:v>889.10699999999997</c:v>
                </c:pt>
                <c:pt idx="890">
                  <c:v>890.10599999999999</c:v>
                </c:pt>
                <c:pt idx="891">
                  <c:v>891.10500000000002</c:v>
                </c:pt>
                <c:pt idx="892">
                  <c:v>892.10400000000004</c:v>
                </c:pt>
                <c:pt idx="893">
                  <c:v>893.10299999999995</c:v>
                </c:pt>
                <c:pt idx="894">
                  <c:v>894.10199999999998</c:v>
                </c:pt>
                <c:pt idx="895">
                  <c:v>895.101</c:v>
                </c:pt>
                <c:pt idx="896">
                  <c:v>896.1</c:v>
                </c:pt>
                <c:pt idx="897">
                  <c:v>897.09900000000005</c:v>
                </c:pt>
                <c:pt idx="898">
                  <c:v>898.09799999999996</c:v>
                </c:pt>
                <c:pt idx="899">
                  <c:v>899.09699999999998</c:v>
                </c:pt>
                <c:pt idx="900">
                  <c:v>900.096</c:v>
                </c:pt>
                <c:pt idx="901">
                  <c:v>901.09500000000003</c:v>
                </c:pt>
                <c:pt idx="902">
                  <c:v>902.09400000000005</c:v>
                </c:pt>
                <c:pt idx="903">
                  <c:v>903.09299999999996</c:v>
                </c:pt>
                <c:pt idx="904">
                  <c:v>904.09199999999998</c:v>
                </c:pt>
                <c:pt idx="905">
                  <c:v>905.09100000000001</c:v>
                </c:pt>
                <c:pt idx="906">
                  <c:v>906.09</c:v>
                </c:pt>
                <c:pt idx="907">
                  <c:v>907.08900000000006</c:v>
                </c:pt>
                <c:pt idx="908">
                  <c:v>908.08799999999997</c:v>
                </c:pt>
                <c:pt idx="909">
                  <c:v>909.08699999999999</c:v>
                </c:pt>
                <c:pt idx="910">
                  <c:v>910.08600000000001</c:v>
                </c:pt>
                <c:pt idx="911">
                  <c:v>911.08500000000004</c:v>
                </c:pt>
                <c:pt idx="912">
                  <c:v>912.08399999999995</c:v>
                </c:pt>
                <c:pt idx="913">
                  <c:v>913.08299999999997</c:v>
                </c:pt>
                <c:pt idx="914">
                  <c:v>914.08199999999999</c:v>
                </c:pt>
                <c:pt idx="915">
                  <c:v>915.08100000000002</c:v>
                </c:pt>
                <c:pt idx="916">
                  <c:v>916.08</c:v>
                </c:pt>
                <c:pt idx="917">
                  <c:v>917.07899999999995</c:v>
                </c:pt>
                <c:pt idx="918">
                  <c:v>918.07799999999997</c:v>
                </c:pt>
                <c:pt idx="919">
                  <c:v>919.077</c:v>
                </c:pt>
                <c:pt idx="920">
                  <c:v>920.07600000000002</c:v>
                </c:pt>
                <c:pt idx="921">
                  <c:v>921.07500000000005</c:v>
                </c:pt>
                <c:pt idx="922">
                  <c:v>922.07399999999996</c:v>
                </c:pt>
                <c:pt idx="923">
                  <c:v>923.07299999999998</c:v>
                </c:pt>
                <c:pt idx="924">
                  <c:v>924.072</c:v>
                </c:pt>
                <c:pt idx="925">
                  <c:v>925.07100000000003</c:v>
                </c:pt>
                <c:pt idx="926">
                  <c:v>926.07</c:v>
                </c:pt>
                <c:pt idx="927">
                  <c:v>927.06899999999996</c:v>
                </c:pt>
                <c:pt idx="928">
                  <c:v>928.06799999999998</c:v>
                </c:pt>
                <c:pt idx="929">
                  <c:v>929.06700000000001</c:v>
                </c:pt>
                <c:pt idx="930">
                  <c:v>930.06600000000003</c:v>
                </c:pt>
                <c:pt idx="931">
                  <c:v>931.06500000000005</c:v>
                </c:pt>
                <c:pt idx="932">
                  <c:v>932.06399999999996</c:v>
                </c:pt>
                <c:pt idx="933">
                  <c:v>933.06299999999999</c:v>
                </c:pt>
                <c:pt idx="934">
                  <c:v>934.06200000000001</c:v>
                </c:pt>
                <c:pt idx="935">
                  <c:v>935.06100000000004</c:v>
                </c:pt>
                <c:pt idx="936">
                  <c:v>936.06</c:v>
                </c:pt>
                <c:pt idx="937">
                  <c:v>937.05899999999997</c:v>
                </c:pt>
                <c:pt idx="938">
                  <c:v>938.05799999999999</c:v>
                </c:pt>
                <c:pt idx="939">
                  <c:v>939.05700000000002</c:v>
                </c:pt>
                <c:pt idx="940">
                  <c:v>940.05600000000004</c:v>
                </c:pt>
                <c:pt idx="941">
                  <c:v>941.05499999999995</c:v>
                </c:pt>
                <c:pt idx="942">
                  <c:v>942.05399999999997</c:v>
                </c:pt>
                <c:pt idx="943">
                  <c:v>943.053</c:v>
                </c:pt>
                <c:pt idx="944">
                  <c:v>944.05200000000002</c:v>
                </c:pt>
                <c:pt idx="945">
                  <c:v>945.05100000000004</c:v>
                </c:pt>
                <c:pt idx="946">
                  <c:v>946.05</c:v>
                </c:pt>
                <c:pt idx="947">
                  <c:v>947.04899999999998</c:v>
                </c:pt>
                <c:pt idx="948">
                  <c:v>948.048</c:v>
                </c:pt>
                <c:pt idx="949">
                  <c:v>949.04700000000003</c:v>
                </c:pt>
                <c:pt idx="950">
                  <c:v>950.04600000000005</c:v>
                </c:pt>
                <c:pt idx="951">
                  <c:v>951.04499999999996</c:v>
                </c:pt>
                <c:pt idx="952">
                  <c:v>952.04399999999998</c:v>
                </c:pt>
                <c:pt idx="953">
                  <c:v>953.04300000000001</c:v>
                </c:pt>
                <c:pt idx="954">
                  <c:v>954.04200000000003</c:v>
                </c:pt>
                <c:pt idx="955">
                  <c:v>955.04100000000005</c:v>
                </c:pt>
                <c:pt idx="956">
                  <c:v>956.04</c:v>
                </c:pt>
                <c:pt idx="957">
                  <c:v>957.03899999999999</c:v>
                </c:pt>
                <c:pt idx="958">
                  <c:v>958.03800000000001</c:v>
                </c:pt>
                <c:pt idx="959">
                  <c:v>959.03700000000003</c:v>
                </c:pt>
                <c:pt idx="960">
                  <c:v>960.03599999999994</c:v>
                </c:pt>
                <c:pt idx="961">
                  <c:v>961.03499999999997</c:v>
                </c:pt>
                <c:pt idx="962">
                  <c:v>962.03399999999999</c:v>
                </c:pt>
                <c:pt idx="963">
                  <c:v>963.03300000000002</c:v>
                </c:pt>
                <c:pt idx="964">
                  <c:v>964.03200000000004</c:v>
                </c:pt>
                <c:pt idx="965">
                  <c:v>965.03099999999995</c:v>
                </c:pt>
                <c:pt idx="966">
                  <c:v>966.03</c:v>
                </c:pt>
                <c:pt idx="967">
                  <c:v>967.029</c:v>
                </c:pt>
                <c:pt idx="968">
                  <c:v>968.02800000000002</c:v>
                </c:pt>
                <c:pt idx="969">
                  <c:v>969.02700000000004</c:v>
                </c:pt>
                <c:pt idx="970">
                  <c:v>970.02599999999995</c:v>
                </c:pt>
                <c:pt idx="971">
                  <c:v>971.02499999999998</c:v>
                </c:pt>
                <c:pt idx="972">
                  <c:v>972.024</c:v>
                </c:pt>
                <c:pt idx="973">
                  <c:v>973.02300000000002</c:v>
                </c:pt>
                <c:pt idx="974">
                  <c:v>974.02200000000005</c:v>
                </c:pt>
                <c:pt idx="975">
                  <c:v>975.02099999999996</c:v>
                </c:pt>
                <c:pt idx="976">
                  <c:v>976.02</c:v>
                </c:pt>
                <c:pt idx="977">
                  <c:v>977.01900000000001</c:v>
                </c:pt>
                <c:pt idx="978">
                  <c:v>978.01800000000003</c:v>
                </c:pt>
                <c:pt idx="979">
                  <c:v>979.01700000000005</c:v>
                </c:pt>
                <c:pt idx="980">
                  <c:v>980.01599999999996</c:v>
                </c:pt>
                <c:pt idx="981">
                  <c:v>981.01499999999999</c:v>
                </c:pt>
                <c:pt idx="982">
                  <c:v>982.01400000000001</c:v>
                </c:pt>
                <c:pt idx="983">
                  <c:v>983.01300000000003</c:v>
                </c:pt>
                <c:pt idx="984">
                  <c:v>984.01199999999994</c:v>
                </c:pt>
                <c:pt idx="985">
                  <c:v>985.01099999999997</c:v>
                </c:pt>
                <c:pt idx="986">
                  <c:v>986.01</c:v>
                </c:pt>
                <c:pt idx="987">
                  <c:v>987.00900000000001</c:v>
                </c:pt>
                <c:pt idx="988">
                  <c:v>988.00800000000004</c:v>
                </c:pt>
                <c:pt idx="989">
                  <c:v>989.00699999999995</c:v>
                </c:pt>
                <c:pt idx="990">
                  <c:v>990.00599999999997</c:v>
                </c:pt>
                <c:pt idx="991">
                  <c:v>991.005</c:v>
                </c:pt>
                <c:pt idx="992">
                  <c:v>992.00400000000002</c:v>
                </c:pt>
                <c:pt idx="993">
                  <c:v>993.00300000000004</c:v>
                </c:pt>
                <c:pt idx="994">
                  <c:v>994.00199999999995</c:v>
                </c:pt>
                <c:pt idx="995">
                  <c:v>995.00099999999998</c:v>
                </c:pt>
                <c:pt idx="996">
                  <c:v>996</c:v>
                </c:pt>
                <c:pt idx="997">
                  <c:v>996.99900000000002</c:v>
                </c:pt>
                <c:pt idx="998">
                  <c:v>997.99800000000005</c:v>
                </c:pt>
                <c:pt idx="999">
                  <c:v>998.99699999999996</c:v>
                </c:pt>
                <c:pt idx="1000">
                  <c:v>999.99599999999998</c:v>
                </c:pt>
              </c:numCache>
            </c:numRef>
          </c:xVal>
          <c:yVal>
            <c:numRef>
              <c:f>drug_plot!$F$2:$F$1002</c:f>
              <c:numCache>
                <c:formatCode>General</c:formatCode>
                <c:ptCount val="1001"/>
                <c:pt idx="0">
                  <c:v>-89.214399999999998</c:v>
                </c:pt>
                <c:pt idx="1">
                  <c:v>-89.214500000000001</c:v>
                </c:pt>
                <c:pt idx="2">
                  <c:v>-89.214600000000004</c:v>
                </c:pt>
                <c:pt idx="3">
                  <c:v>-89.214799999999997</c:v>
                </c:pt>
                <c:pt idx="4">
                  <c:v>-89.2149</c:v>
                </c:pt>
                <c:pt idx="5">
                  <c:v>-89.215000000000003</c:v>
                </c:pt>
                <c:pt idx="6">
                  <c:v>-89.215100000000007</c:v>
                </c:pt>
                <c:pt idx="7">
                  <c:v>-89.215299999999999</c:v>
                </c:pt>
                <c:pt idx="8">
                  <c:v>-89.215400000000002</c:v>
                </c:pt>
                <c:pt idx="9">
                  <c:v>-89.215500000000006</c:v>
                </c:pt>
                <c:pt idx="10">
                  <c:v>-43.612000000000002</c:v>
                </c:pt>
                <c:pt idx="11">
                  <c:v>32.989699999999999</c:v>
                </c:pt>
                <c:pt idx="12">
                  <c:v>28.551400000000001</c:v>
                </c:pt>
                <c:pt idx="13">
                  <c:v>25.614999999999998</c:v>
                </c:pt>
                <c:pt idx="14">
                  <c:v>23.411899999999999</c:v>
                </c:pt>
                <c:pt idx="15">
                  <c:v>21.447199999999999</c:v>
                </c:pt>
                <c:pt idx="16">
                  <c:v>20.4954</c:v>
                </c:pt>
                <c:pt idx="17">
                  <c:v>19.8477</c:v>
                </c:pt>
                <c:pt idx="18">
                  <c:v>19.319199999999999</c:v>
                </c:pt>
                <c:pt idx="19">
                  <c:v>19.110099999999999</c:v>
                </c:pt>
                <c:pt idx="20">
                  <c:v>19.023</c:v>
                </c:pt>
                <c:pt idx="21">
                  <c:v>19.0489</c:v>
                </c:pt>
                <c:pt idx="22">
                  <c:v>19.143699999999999</c:v>
                </c:pt>
                <c:pt idx="23">
                  <c:v>19.2807</c:v>
                </c:pt>
                <c:pt idx="24">
                  <c:v>19.501300000000001</c:v>
                </c:pt>
                <c:pt idx="25">
                  <c:v>19.679099999999998</c:v>
                </c:pt>
                <c:pt idx="26">
                  <c:v>19.857500000000002</c:v>
                </c:pt>
                <c:pt idx="27">
                  <c:v>20.0854</c:v>
                </c:pt>
                <c:pt idx="28">
                  <c:v>20.243600000000001</c:v>
                </c:pt>
                <c:pt idx="29">
                  <c:v>20.388000000000002</c:v>
                </c:pt>
                <c:pt idx="30">
                  <c:v>20.556899999999999</c:v>
                </c:pt>
                <c:pt idx="31">
                  <c:v>20.665199999999999</c:v>
                </c:pt>
                <c:pt idx="32">
                  <c:v>20.7577</c:v>
                </c:pt>
                <c:pt idx="33">
                  <c:v>20.857299999999999</c:v>
                </c:pt>
                <c:pt idx="34">
                  <c:v>20.915099999999999</c:v>
                </c:pt>
                <c:pt idx="35">
                  <c:v>20.959099999999999</c:v>
                </c:pt>
                <c:pt idx="36">
                  <c:v>20.997900000000001</c:v>
                </c:pt>
                <c:pt idx="37">
                  <c:v>21.013100000000001</c:v>
                </c:pt>
                <c:pt idx="38">
                  <c:v>21.017299999999999</c:v>
                </c:pt>
                <c:pt idx="39">
                  <c:v>21.007200000000001</c:v>
                </c:pt>
                <c:pt idx="40">
                  <c:v>20.988800000000001</c:v>
                </c:pt>
                <c:pt idx="41">
                  <c:v>20.9619</c:v>
                </c:pt>
                <c:pt idx="42">
                  <c:v>20.913799999999998</c:v>
                </c:pt>
                <c:pt idx="43">
                  <c:v>20.869399999999999</c:v>
                </c:pt>
                <c:pt idx="44">
                  <c:v>20.8184</c:v>
                </c:pt>
                <c:pt idx="45">
                  <c:v>20.741</c:v>
                </c:pt>
                <c:pt idx="46">
                  <c:v>20.676400000000001</c:v>
                </c:pt>
                <c:pt idx="47">
                  <c:v>20.6068</c:v>
                </c:pt>
                <c:pt idx="48">
                  <c:v>20.506699999999999</c:v>
                </c:pt>
                <c:pt idx="49">
                  <c:v>20.426500000000001</c:v>
                </c:pt>
                <c:pt idx="50">
                  <c:v>20.342400000000001</c:v>
                </c:pt>
                <c:pt idx="51">
                  <c:v>20.224499999999999</c:v>
                </c:pt>
                <c:pt idx="52">
                  <c:v>20.132200000000001</c:v>
                </c:pt>
                <c:pt idx="53">
                  <c:v>20.0367</c:v>
                </c:pt>
                <c:pt idx="54">
                  <c:v>19.904900000000001</c:v>
                </c:pt>
                <c:pt idx="55">
                  <c:v>19.802900000000001</c:v>
                </c:pt>
                <c:pt idx="56">
                  <c:v>19.698399999999999</c:v>
                </c:pt>
                <c:pt idx="57">
                  <c:v>19.555599999999998</c:v>
                </c:pt>
                <c:pt idx="58">
                  <c:v>19.446000000000002</c:v>
                </c:pt>
                <c:pt idx="59">
                  <c:v>19.334399999999999</c:v>
                </c:pt>
                <c:pt idx="60">
                  <c:v>19.1828</c:v>
                </c:pt>
                <c:pt idx="61">
                  <c:v>19.0672</c:v>
                </c:pt>
                <c:pt idx="62">
                  <c:v>18.95</c:v>
                </c:pt>
                <c:pt idx="63">
                  <c:v>18.791499999999999</c:v>
                </c:pt>
                <c:pt idx="64">
                  <c:v>18.671099999999999</c:v>
                </c:pt>
                <c:pt idx="65">
                  <c:v>18.549499999999998</c:v>
                </c:pt>
                <c:pt idx="66">
                  <c:v>18.3856</c:v>
                </c:pt>
                <c:pt idx="67">
                  <c:v>18.261500000000002</c:v>
                </c:pt>
                <c:pt idx="68">
                  <c:v>18.136399999999998</c:v>
                </c:pt>
                <c:pt idx="69">
                  <c:v>17.968399999999999</c:v>
                </c:pt>
                <c:pt idx="70">
                  <c:v>17.8415</c:v>
                </c:pt>
                <c:pt idx="71">
                  <c:v>17.713899999999999</c:v>
                </c:pt>
                <c:pt idx="72">
                  <c:v>17.5428</c:v>
                </c:pt>
                <c:pt idx="73">
                  <c:v>17.413799999999998</c:v>
                </c:pt>
                <c:pt idx="74">
                  <c:v>17.284300000000002</c:v>
                </c:pt>
                <c:pt idx="75">
                  <c:v>17.111000000000001</c:v>
                </c:pt>
                <c:pt idx="76">
                  <c:v>16.980599999999999</c:v>
                </c:pt>
                <c:pt idx="77">
                  <c:v>16.849900000000002</c:v>
                </c:pt>
                <c:pt idx="78">
                  <c:v>16.6751</c:v>
                </c:pt>
                <c:pt idx="79">
                  <c:v>16.543800000000001</c:v>
                </c:pt>
                <c:pt idx="80">
                  <c:v>16.412299999999998</c:v>
                </c:pt>
                <c:pt idx="81">
                  <c:v>16.236799999999999</c:v>
                </c:pt>
                <c:pt idx="82">
                  <c:v>16.1051</c:v>
                </c:pt>
                <c:pt idx="83">
                  <c:v>15.9733</c:v>
                </c:pt>
                <c:pt idx="84">
                  <c:v>15.797499999999999</c:v>
                </c:pt>
                <c:pt idx="85">
                  <c:v>15.665699999999999</c:v>
                </c:pt>
                <c:pt idx="86">
                  <c:v>15.534000000000001</c:v>
                </c:pt>
                <c:pt idx="87">
                  <c:v>15.3584</c:v>
                </c:pt>
                <c:pt idx="88">
                  <c:v>15.226900000000001</c:v>
                </c:pt>
                <c:pt idx="89">
                  <c:v>15.095499999999999</c:v>
                </c:pt>
                <c:pt idx="90">
                  <c:v>14.920500000000001</c:v>
                </c:pt>
                <c:pt idx="91">
                  <c:v>14.7895</c:v>
                </c:pt>
                <c:pt idx="92">
                  <c:v>14.6587</c:v>
                </c:pt>
                <c:pt idx="93">
                  <c:v>14.4847</c:v>
                </c:pt>
                <c:pt idx="94">
                  <c:v>14.3545</c:v>
                </c:pt>
                <c:pt idx="95">
                  <c:v>14.2247</c:v>
                </c:pt>
                <c:pt idx="96">
                  <c:v>14.052199999999999</c:v>
                </c:pt>
                <c:pt idx="97">
                  <c:v>13.923299999999999</c:v>
                </c:pt>
                <c:pt idx="98">
                  <c:v>13.795</c:v>
                </c:pt>
                <c:pt idx="99">
                  <c:v>13.6671</c:v>
                </c:pt>
                <c:pt idx="100">
                  <c:v>13.497400000000001</c:v>
                </c:pt>
                <c:pt idx="101">
                  <c:v>13.370699999999999</c:v>
                </c:pt>
                <c:pt idx="102">
                  <c:v>13.244400000000001</c:v>
                </c:pt>
                <c:pt idx="103">
                  <c:v>13.076700000000001</c:v>
                </c:pt>
                <c:pt idx="104">
                  <c:v>12.951499999999999</c:v>
                </c:pt>
                <c:pt idx="105">
                  <c:v>12.826599999999999</c:v>
                </c:pt>
                <c:pt idx="106">
                  <c:v>12.6607</c:v>
                </c:pt>
                <c:pt idx="107">
                  <c:v>12.5367</c:v>
                </c:pt>
                <c:pt idx="108">
                  <c:v>12.4131</c:v>
                </c:pt>
                <c:pt idx="109">
                  <c:v>12.248699999999999</c:v>
                </c:pt>
                <c:pt idx="110">
                  <c:v>12.1258</c:v>
                </c:pt>
                <c:pt idx="111">
                  <c:v>12.0032</c:v>
                </c:pt>
                <c:pt idx="112">
                  <c:v>11.8401</c:v>
                </c:pt>
                <c:pt idx="113">
                  <c:v>11.7181</c:v>
                </c:pt>
                <c:pt idx="114">
                  <c:v>11.596399999999999</c:v>
                </c:pt>
                <c:pt idx="115">
                  <c:v>11.4344</c:v>
                </c:pt>
                <c:pt idx="116">
                  <c:v>11.3132</c:v>
                </c:pt>
                <c:pt idx="117">
                  <c:v>11.1922</c:v>
                </c:pt>
                <c:pt idx="118">
                  <c:v>11.0311</c:v>
                </c:pt>
                <c:pt idx="119">
                  <c:v>10.910500000000001</c:v>
                </c:pt>
                <c:pt idx="120">
                  <c:v>10.79</c:v>
                </c:pt>
                <c:pt idx="121">
                  <c:v>10.6296</c:v>
                </c:pt>
                <c:pt idx="122">
                  <c:v>10.509399999999999</c:v>
                </c:pt>
                <c:pt idx="123">
                  <c:v>10.3893</c:v>
                </c:pt>
                <c:pt idx="124">
                  <c:v>10.2293</c:v>
                </c:pt>
                <c:pt idx="125">
                  <c:v>10.109400000000001</c:v>
                </c:pt>
                <c:pt idx="126">
                  <c:v>9.9895499999999995</c:v>
                </c:pt>
                <c:pt idx="127">
                  <c:v>9.8297699999999999</c:v>
                </c:pt>
                <c:pt idx="128">
                  <c:v>9.7099299999999999</c:v>
                </c:pt>
                <c:pt idx="129">
                  <c:v>9.59009</c:v>
                </c:pt>
                <c:pt idx="130">
                  <c:v>9.4302499999999991</c:v>
                </c:pt>
                <c:pt idx="131">
                  <c:v>9.3103099999999994</c:v>
                </c:pt>
                <c:pt idx="132">
                  <c:v>9.1903000000000006</c:v>
                </c:pt>
                <c:pt idx="133">
                  <c:v>9.0301500000000008</c:v>
                </c:pt>
                <c:pt idx="134">
                  <c:v>8.90991</c:v>
                </c:pt>
                <c:pt idx="135">
                  <c:v>8.7895400000000006</c:v>
                </c:pt>
                <c:pt idx="136">
                  <c:v>8.6288199999999993</c:v>
                </c:pt>
                <c:pt idx="137">
                  <c:v>8.50807</c:v>
                </c:pt>
                <c:pt idx="138">
                  <c:v>8.3871400000000005</c:v>
                </c:pt>
                <c:pt idx="139">
                  <c:v>8.2255699999999994</c:v>
                </c:pt>
                <c:pt idx="140">
                  <c:v>8.10412</c:v>
                </c:pt>
                <c:pt idx="141">
                  <c:v>7.9824200000000003</c:v>
                </c:pt>
                <c:pt idx="142">
                  <c:v>7.8197299999999998</c:v>
                </c:pt>
                <c:pt idx="143">
                  <c:v>7.6973700000000003</c:v>
                </c:pt>
                <c:pt idx="144">
                  <c:v>7.5747</c:v>
                </c:pt>
                <c:pt idx="145">
                  <c:v>7.4106199999999998</c:v>
                </c:pt>
                <c:pt idx="146">
                  <c:v>7.2871499999999996</c:v>
                </c:pt>
                <c:pt idx="147">
                  <c:v>7.1632999999999996</c:v>
                </c:pt>
                <c:pt idx="148">
                  <c:v>6.99756</c:v>
                </c:pt>
                <c:pt idx="149">
                  <c:v>6.87277</c:v>
                </c:pt>
                <c:pt idx="150">
                  <c:v>6.7475500000000004</c:v>
                </c:pt>
                <c:pt idx="151">
                  <c:v>6.5798800000000002</c:v>
                </c:pt>
                <c:pt idx="152">
                  <c:v>6.4535799999999997</c:v>
                </c:pt>
                <c:pt idx="153">
                  <c:v>6.3267899999999999</c:v>
                </c:pt>
                <c:pt idx="154">
                  <c:v>6.1569399999999996</c:v>
                </c:pt>
                <c:pt idx="155">
                  <c:v>6.0289400000000004</c:v>
                </c:pt>
                <c:pt idx="156">
                  <c:v>5.9004000000000003</c:v>
                </c:pt>
                <c:pt idx="157">
                  <c:v>5.7281199999999997</c:v>
                </c:pt>
                <c:pt idx="158">
                  <c:v>5.5982399999999997</c:v>
                </c:pt>
                <c:pt idx="159">
                  <c:v>5.4677699999999998</c:v>
                </c:pt>
                <c:pt idx="160">
                  <c:v>5.29284</c:v>
                </c:pt>
                <c:pt idx="161">
                  <c:v>5.1609100000000003</c:v>
                </c:pt>
                <c:pt idx="162">
                  <c:v>5.0283300000000004</c:v>
                </c:pt>
                <c:pt idx="163">
                  <c:v>4.85053</c:v>
                </c:pt>
                <c:pt idx="164">
                  <c:v>4.7163899999999996</c:v>
                </c:pt>
                <c:pt idx="165">
                  <c:v>4.5815599999999996</c:v>
                </c:pt>
                <c:pt idx="166">
                  <c:v>4.40069</c:v>
                </c:pt>
                <c:pt idx="167">
                  <c:v>4.2641900000000001</c:v>
                </c:pt>
                <c:pt idx="168">
                  <c:v>4.1269600000000004</c:v>
                </c:pt>
                <c:pt idx="169">
                  <c:v>3.9428200000000002</c:v>
                </c:pt>
                <c:pt idx="170">
                  <c:v>3.80383</c:v>
                </c:pt>
                <c:pt idx="171">
                  <c:v>3.6640700000000002</c:v>
                </c:pt>
                <c:pt idx="172">
                  <c:v>3.4765000000000001</c:v>
                </c:pt>
                <c:pt idx="173">
                  <c:v>3.3348900000000001</c:v>
                </c:pt>
                <c:pt idx="174">
                  <c:v>3.1924700000000001</c:v>
                </c:pt>
                <c:pt idx="175">
                  <c:v>3.0013100000000001</c:v>
                </c:pt>
                <c:pt idx="176">
                  <c:v>2.85697</c:v>
                </c:pt>
                <c:pt idx="177">
                  <c:v>2.7117900000000001</c:v>
                </c:pt>
                <c:pt idx="178">
                  <c:v>2.5169000000000001</c:v>
                </c:pt>
                <c:pt idx="179">
                  <c:v>2.36972</c:v>
                </c:pt>
                <c:pt idx="180">
                  <c:v>2.2216800000000001</c:v>
                </c:pt>
                <c:pt idx="181">
                  <c:v>2.0229200000000001</c:v>
                </c:pt>
                <c:pt idx="182">
                  <c:v>1.8728199999999999</c:v>
                </c:pt>
                <c:pt idx="183">
                  <c:v>1.7218100000000001</c:v>
                </c:pt>
                <c:pt idx="184">
                  <c:v>1.5190699999999999</c:v>
                </c:pt>
                <c:pt idx="185">
                  <c:v>1.3659399999999999</c:v>
                </c:pt>
                <c:pt idx="186">
                  <c:v>1.2119</c:v>
                </c:pt>
                <c:pt idx="187">
                  <c:v>1.00505</c:v>
                </c:pt>
                <c:pt idx="188">
                  <c:v>0.84882199999999997</c:v>
                </c:pt>
                <c:pt idx="189">
                  <c:v>0.69164700000000001</c:v>
                </c:pt>
                <c:pt idx="190">
                  <c:v>0.48059400000000002</c:v>
                </c:pt>
                <c:pt idx="191">
                  <c:v>0.32118200000000002</c:v>
                </c:pt>
                <c:pt idx="192">
                  <c:v>0.160799</c:v>
                </c:pt>
                <c:pt idx="193">
                  <c:v>-5.4566499999999997E-2</c:v>
                </c:pt>
                <c:pt idx="194">
                  <c:v>-0.21724099999999999</c:v>
                </c:pt>
                <c:pt idx="195">
                  <c:v>-0.38090800000000002</c:v>
                </c:pt>
                <c:pt idx="196">
                  <c:v>-0.60068999999999995</c:v>
                </c:pt>
                <c:pt idx="197">
                  <c:v>-0.76670300000000002</c:v>
                </c:pt>
                <c:pt idx="198">
                  <c:v>-0.93373200000000001</c:v>
                </c:pt>
                <c:pt idx="199">
                  <c:v>-1.10179</c:v>
                </c:pt>
                <c:pt idx="200">
                  <c:v>-1.3274600000000001</c:v>
                </c:pt>
                <c:pt idx="201">
                  <c:v>-1.49793</c:v>
                </c:pt>
                <c:pt idx="202">
                  <c:v>-1.66944</c:v>
                </c:pt>
                <c:pt idx="203">
                  <c:v>-1.89977</c:v>
                </c:pt>
                <c:pt idx="204">
                  <c:v>-2.07375</c:v>
                </c:pt>
                <c:pt idx="205">
                  <c:v>-2.2488000000000001</c:v>
                </c:pt>
                <c:pt idx="206">
                  <c:v>-2.4838800000000001</c:v>
                </c:pt>
                <c:pt idx="207">
                  <c:v>-2.6614499999999999</c:v>
                </c:pt>
                <c:pt idx="208">
                  <c:v>-2.8401200000000002</c:v>
                </c:pt>
                <c:pt idx="209">
                  <c:v>-3.08005</c:v>
                </c:pt>
                <c:pt idx="210">
                  <c:v>-3.2612800000000002</c:v>
                </c:pt>
                <c:pt idx="211">
                  <c:v>-3.4436300000000002</c:v>
                </c:pt>
                <c:pt idx="212">
                  <c:v>-3.6884999999999999</c:v>
                </c:pt>
                <c:pt idx="213">
                  <c:v>-3.8734600000000001</c:v>
                </c:pt>
                <c:pt idx="214">
                  <c:v>-4.0595499999999998</c:v>
                </c:pt>
                <c:pt idx="215">
                  <c:v>-4.3094400000000004</c:v>
                </c:pt>
                <c:pt idx="216">
                  <c:v>-4.4981900000000001</c:v>
                </c:pt>
                <c:pt idx="217">
                  <c:v>-4.6880800000000002</c:v>
                </c:pt>
                <c:pt idx="218">
                  <c:v>-4.9430500000000004</c:v>
                </c:pt>
                <c:pt idx="219">
                  <c:v>-5.1356200000000003</c:v>
                </c:pt>
                <c:pt idx="220">
                  <c:v>-5.3293499999999998</c:v>
                </c:pt>
                <c:pt idx="221">
                  <c:v>-5.5894399999999997</c:v>
                </c:pt>
                <c:pt idx="222">
                  <c:v>-5.7858499999999999</c:v>
                </c:pt>
                <c:pt idx="223">
                  <c:v>-5.9834199999999997</c:v>
                </c:pt>
                <c:pt idx="224">
                  <c:v>-6.2486300000000004</c:v>
                </c:pt>
                <c:pt idx="225">
                  <c:v>-6.4488799999999999</c:v>
                </c:pt>
                <c:pt idx="226">
                  <c:v>-6.6502699999999999</c:v>
                </c:pt>
                <c:pt idx="227">
                  <c:v>-6.9205500000000004</c:v>
                </c:pt>
                <c:pt idx="228">
                  <c:v>-7.1245799999999999</c:v>
                </c:pt>
                <c:pt idx="229">
                  <c:v>-7.3297299999999996</c:v>
                </c:pt>
                <c:pt idx="230">
                  <c:v>-7.6049899999999999</c:v>
                </c:pt>
                <c:pt idx="231">
                  <c:v>-7.81271</c:v>
                </c:pt>
                <c:pt idx="232">
                  <c:v>-8.0214999999999996</c:v>
                </c:pt>
                <c:pt idx="233">
                  <c:v>-8.3015500000000007</c:v>
                </c:pt>
                <c:pt idx="234">
                  <c:v>-8.5128000000000004</c:v>
                </c:pt>
                <c:pt idx="235">
                  <c:v>-8.7250800000000002</c:v>
                </c:pt>
                <c:pt idx="236">
                  <c:v>-9.0096600000000002</c:v>
                </c:pt>
                <c:pt idx="237">
                  <c:v>-9.2242300000000004</c:v>
                </c:pt>
                <c:pt idx="238">
                  <c:v>-9.4397400000000005</c:v>
                </c:pt>
                <c:pt idx="239">
                  <c:v>-9.7285000000000004</c:v>
                </c:pt>
                <c:pt idx="240">
                  <c:v>-9.9460899999999999</c:v>
                </c:pt>
                <c:pt idx="241">
                  <c:v>-10.1645</c:v>
                </c:pt>
                <c:pt idx="242">
                  <c:v>-10.457000000000001</c:v>
                </c:pt>
                <c:pt idx="243">
                  <c:v>-10.677199999999999</c:v>
                </c:pt>
                <c:pt idx="244">
                  <c:v>-10.898199999999999</c:v>
                </c:pt>
                <c:pt idx="245">
                  <c:v>-11.1938</c:v>
                </c:pt>
                <c:pt idx="246">
                  <c:v>-11.4163</c:v>
                </c:pt>
                <c:pt idx="247">
                  <c:v>-11.6393</c:v>
                </c:pt>
                <c:pt idx="248">
                  <c:v>-11.9374</c:v>
                </c:pt>
                <c:pt idx="249">
                  <c:v>-12.1615</c:v>
                </c:pt>
                <c:pt idx="250">
                  <c:v>-12.386100000000001</c:v>
                </c:pt>
                <c:pt idx="251">
                  <c:v>-12.6859</c:v>
                </c:pt>
                <c:pt idx="252">
                  <c:v>-12.911199999999999</c:v>
                </c:pt>
                <c:pt idx="253">
                  <c:v>-13.1366</c:v>
                </c:pt>
                <c:pt idx="254">
                  <c:v>-13.4374</c:v>
                </c:pt>
                <c:pt idx="255">
                  <c:v>-13.6631</c:v>
                </c:pt>
                <c:pt idx="256">
                  <c:v>-13.8889</c:v>
                </c:pt>
                <c:pt idx="257">
                  <c:v>-14.1898</c:v>
                </c:pt>
                <c:pt idx="258">
                  <c:v>-14.4155</c:v>
                </c:pt>
                <c:pt idx="259">
                  <c:v>-14.641</c:v>
                </c:pt>
                <c:pt idx="260">
                  <c:v>-14.9413</c:v>
                </c:pt>
                <c:pt idx="261">
                  <c:v>-15.166399999999999</c:v>
                </c:pt>
                <c:pt idx="262">
                  <c:v>-15.3911</c:v>
                </c:pt>
                <c:pt idx="263">
                  <c:v>-15.6904</c:v>
                </c:pt>
                <c:pt idx="264">
                  <c:v>-15.9145</c:v>
                </c:pt>
                <c:pt idx="265">
                  <c:v>-16.138200000000001</c:v>
                </c:pt>
                <c:pt idx="266">
                  <c:v>-16.4361</c:v>
                </c:pt>
                <c:pt idx="267">
                  <c:v>-16.659199999999998</c:v>
                </c:pt>
                <c:pt idx="268">
                  <c:v>-16.881900000000002</c:v>
                </c:pt>
                <c:pt idx="269">
                  <c:v>-17.1785</c:v>
                </c:pt>
                <c:pt idx="270">
                  <c:v>-17.400700000000001</c:v>
                </c:pt>
                <c:pt idx="271">
                  <c:v>-17.622800000000002</c:v>
                </c:pt>
                <c:pt idx="272">
                  <c:v>-17.918700000000001</c:v>
                </c:pt>
                <c:pt idx="273">
                  <c:v>-18.140599999999999</c:v>
                </c:pt>
                <c:pt idx="274">
                  <c:v>-18.3626</c:v>
                </c:pt>
                <c:pt idx="275">
                  <c:v>-18.6587</c:v>
                </c:pt>
                <c:pt idx="276">
                  <c:v>-18.881</c:v>
                </c:pt>
                <c:pt idx="277">
                  <c:v>-19.1037</c:v>
                </c:pt>
                <c:pt idx="278">
                  <c:v>-19.401199999999999</c:v>
                </c:pt>
                <c:pt idx="279">
                  <c:v>-19.625</c:v>
                </c:pt>
                <c:pt idx="280">
                  <c:v>-19.849299999999999</c:v>
                </c:pt>
                <c:pt idx="281">
                  <c:v>-20.1494</c:v>
                </c:pt>
                <c:pt idx="282">
                  <c:v>-20.375299999999999</c:v>
                </c:pt>
                <c:pt idx="283">
                  <c:v>-20.6021</c:v>
                </c:pt>
                <c:pt idx="284">
                  <c:v>-20.905799999999999</c:v>
                </c:pt>
                <c:pt idx="285">
                  <c:v>-21.134599999999999</c:v>
                </c:pt>
                <c:pt idx="286">
                  <c:v>-21.3644</c:v>
                </c:pt>
                <c:pt idx="287">
                  <c:v>-21.6724</c:v>
                </c:pt>
                <c:pt idx="288">
                  <c:v>-21.904599999999999</c:v>
                </c:pt>
                <c:pt idx="289">
                  <c:v>-22.137899999999998</c:v>
                </c:pt>
                <c:pt idx="290">
                  <c:v>-22.450600000000001</c:v>
                </c:pt>
                <c:pt idx="291">
                  <c:v>-22.686299999999999</c:v>
                </c:pt>
                <c:pt idx="292">
                  <c:v>-22.923200000000001</c:v>
                </c:pt>
                <c:pt idx="293">
                  <c:v>-23.2407</c:v>
                </c:pt>
                <c:pt idx="294">
                  <c:v>-23.4801</c:v>
                </c:pt>
                <c:pt idx="295">
                  <c:v>-23.720600000000001</c:v>
                </c:pt>
                <c:pt idx="296">
                  <c:v>-24.042999999999999</c:v>
                </c:pt>
                <c:pt idx="297">
                  <c:v>-24.286000000000001</c:v>
                </c:pt>
                <c:pt idx="298">
                  <c:v>-24.530200000000001</c:v>
                </c:pt>
                <c:pt idx="299">
                  <c:v>-24.775500000000001</c:v>
                </c:pt>
                <c:pt idx="300">
                  <c:v>-25.104299999999999</c:v>
                </c:pt>
                <c:pt idx="301">
                  <c:v>-25.3522</c:v>
                </c:pt>
                <c:pt idx="302">
                  <c:v>-25.601299999999998</c:v>
                </c:pt>
                <c:pt idx="303">
                  <c:v>-25.935300000000002</c:v>
                </c:pt>
                <c:pt idx="304">
                  <c:v>-26.187200000000001</c:v>
                </c:pt>
                <c:pt idx="305">
                  <c:v>-26.4404</c:v>
                </c:pt>
                <c:pt idx="306">
                  <c:v>-26.78</c:v>
                </c:pt>
                <c:pt idx="307">
                  <c:v>-27.036300000000001</c:v>
                </c:pt>
                <c:pt idx="308">
                  <c:v>-27.294</c:v>
                </c:pt>
                <c:pt idx="309">
                  <c:v>-27.639900000000001</c:v>
                </c:pt>
                <c:pt idx="310">
                  <c:v>-27.9011</c:v>
                </c:pt>
                <c:pt idx="311">
                  <c:v>-28.163900000000002</c:v>
                </c:pt>
                <c:pt idx="312">
                  <c:v>-28.5169</c:v>
                </c:pt>
                <c:pt idx="313">
                  <c:v>-28.7837</c:v>
                </c:pt>
                <c:pt idx="314">
                  <c:v>-29.052299999999999</c:v>
                </c:pt>
                <c:pt idx="315">
                  <c:v>-29.413499999999999</c:v>
                </c:pt>
                <c:pt idx="316">
                  <c:v>-29.686800000000002</c:v>
                </c:pt>
                <c:pt idx="317">
                  <c:v>-29.9621</c:v>
                </c:pt>
                <c:pt idx="318">
                  <c:v>-30.332799999999999</c:v>
                </c:pt>
                <c:pt idx="319">
                  <c:v>-30.613499999999998</c:v>
                </c:pt>
                <c:pt idx="320">
                  <c:v>-30.896699999999999</c:v>
                </c:pt>
                <c:pt idx="321">
                  <c:v>-31.278400000000001</c:v>
                </c:pt>
                <c:pt idx="322">
                  <c:v>-31.567799999999998</c:v>
                </c:pt>
                <c:pt idx="323">
                  <c:v>-31.860099999999999</c:v>
                </c:pt>
                <c:pt idx="324">
                  <c:v>-32.254600000000003</c:v>
                </c:pt>
                <c:pt idx="325">
                  <c:v>-32.554299999999998</c:v>
                </c:pt>
                <c:pt idx="326">
                  <c:v>-32.857300000000002</c:v>
                </c:pt>
                <c:pt idx="327">
                  <c:v>-33.266800000000003</c:v>
                </c:pt>
                <c:pt idx="328">
                  <c:v>-33.578299999999999</c:v>
                </c:pt>
                <c:pt idx="329">
                  <c:v>-33.893900000000002</c:v>
                </c:pt>
                <c:pt idx="330">
                  <c:v>-34.321100000000001</c:v>
                </c:pt>
                <c:pt idx="331">
                  <c:v>-34.646700000000003</c:v>
                </c:pt>
                <c:pt idx="332">
                  <c:v>-34.976999999999997</c:v>
                </c:pt>
                <c:pt idx="333">
                  <c:v>-35.424999999999997</c:v>
                </c:pt>
                <c:pt idx="334">
                  <c:v>-35.767200000000003</c:v>
                </c:pt>
                <c:pt idx="335">
                  <c:v>-36.115000000000002</c:v>
                </c:pt>
                <c:pt idx="336">
                  <c:v>-36.587800000000001</c:v>
                </c:pt>
                <c:pt idx="337">
                  <c:v>-36.949599999999997</c:v>
                </c:pt>
                <c:pt idx="338">
                  <c:v>-37.318100000000001</c:v>
                </c:pt>
                <c:pt idx="339">
                  <c:v>-37.8202</c:v>
                </c:pt>
                <c:pt idx="340">
                  <c:v>-38.205399999999997</c:v>
                </c:pt>
                <c:pt idx="341">
                  <c:v>-38.598300000000002</c:v>
                </c:pt>
                <c:pt idx="342">
                  <c:v>-39.135199999999998</c:v>
                </c:pt>
                <c:pt idx="343">
                  <c:v>-39.548000000000002</c:v>
                </c:pt>
                <c:pt idx="344">
                  <c:v>-39.97</c:v>
                </c:pt>
                <c:pt idx="345">
                  <c:v>-40.547800000000002</c:v>
                </c:pt>
                <c:pt idx="346">
                  <c:v>-40.993200000000002</c:v>
                </c:pt>
                <c:pt idx="347">
                  <c:v>-41.449300000000001</c:v>
                </c:pt>
                <c:pt idx="348">
                  <c:v>-42.075200000000002</c:v>
                </c:pt>
                <c:pt idx="349">
                  <c:v>-42.558399999999999</c:v>
                </c:pt>
                <c:pt idx="350">
                  <c:v>-43.054099999999998</c:v>
                </c:pt>
                <c:pt idx="351">
                  <c:v>-43.735300000000002</c:v>
                </c:pt>
                <c:pt idx="352">
                  <c:v>-44.262</c:v>
                </c:pt>
                <c:pt idx="353">
                  <c:v>-44.802799999999998</c:v>
                </c:pt>
                <c:pt idx="354">
                  <c:v>-45.546500000000002</c:v>
                </c:pt>
                <c:pt idx="355">
                  <c:v>-46.121699999999997</c:v>
                </c:pt>
                <c:pt idx="356">
                  <c:v>-46.712400000000002</c:v>
                </c:pt>
                <c:pt idx="357">
                  <c:v>-47.524500000000003</c:v>
                </c:pt>
                <c:pt idx="358">
                  <c:v>-48.1524</c:v>
                </c:pt>
                <c:pt idx="359">
                  <c:v>-48.796700000000001</c:v>
                </c:pt>
                <c:pt idx="360">
                  <c:v>-49.6815</c:v>
                </c:pt>
                <c:pt idx="361">
                  <c:v>-50.364600000000003</c:v>
                </c:pt>
                <c:pt idx="362">
                  <c:v>-51.064500000000002</c:v>
                </c:pt>
                <c:pt idx="363">
                  <c:v>-52.023899999999998</c:v>
                </c:pt>
                <c:pt idx="364">
                  <c:v>-52.763199999999998</c:v>
                </c:pt>
                <c:pt idx="365">
                  <c:v>-53.519199999999998</c:v>
                </c:pt>
                <c:pt idx="366">
                  <c:v>-54.5533</c:v>
                </c:pt>
                <c:pt idx="367">
                  <c:v>-55.348300000000002</c:v>
                </c:pt>
                <c:pt idx="368">
                  <c:v>-56.159599999999998</c:v>
                </c:pt>
                <c:pt idx="369">
                  <c:v>-57.2667</c:v>
                </c:pt>
                <c:pt idx="370">
                  <c:v>-58.115699999999997</c:v>
                </c:pt>
                <c:pt idx="371">
                  <c:v>-58.9803</c:v>
                </c:pt>
                <c:pt idx="372">
                  <c:v>-60.1569</c:v>
                </c:pt>
                <c:pt idx="373">
                  <c:v>-61.056600000000003</c:v>
                </c:pt>
                <c:pt idx="374">
                  <c:v>-61.970500000000001</c:v>
                </c:pt>
                <c:pt idx="375">
                  <c:v>-63.21</c:v>
                </c:pt>
                <c:pt idx="376">
                  <c:v>-64.154300000000006</c:v>
                </c:pt>
                <c:pt idx="377">
                  <c:v>-65.11</c:v>
                </c:pt>
                <c:pt idx="378">
                  <c:v>-66.399799999999999</c:v>
                </c:pt>
                <c:pt idx="379">
                  <c:v>-67.376999999999995</c:v>
                </c:pt>
                <c:pt idx="380">
                  <c:v>-68.360699999999994</c:v>
                </c:pt>
                <c:pt idx="381">
                  <c:v>-69.6785</c:v>
                </c:pt>
                <c:pt idx="382">
                  <c:v>-70.668499999999995</c:v>
                </c:pt>
                <c:pt idx="383">
                  <c:v>-71.656899999999993</c:v>
                </c:pt>
                <c:pt idx="384">
                  <c:v>-72.966499999999996</c:v>
                </c:pt>
                <c:pt idx="385">
                  <c:v>-73.938199999999995</c:v>
                </c:pt>
                <c:pt idx="386">
                  <c:v>-74.896699999999996</c:v>
                </c:pt>
                <c:pt idx="387">
                  <c:v>-76.147400000000005</c:v>
                </c:pt>
                <c:pt idx="388">
                  <c:v>-77.0595</c:v>
                </c:pt>
                <c:pt idx="389">
                  <c:v>-77.944999999999993</c:v>
                </c:pt>
                <c:pt idx="390">
                  <c:v>-79.077399999999997</c:v>
                </c:pt>
                <c:pt idx="391">
                  <c:v>-79.8857</c:v>
                </c:pt>
                <c:pt idx="392">
                  <c:v>-80.6554</c:v>
                </c:pt>
                <c:pt idx="393">
                  <c:v>-81.617000000000004</c:v>
                </c:pt>
                <c:pt idx="394">
                  <c:v>-82.287099999999995</c:v>
                </c:pt>
                <c:pt idx="395">
                  <c:v>-82.911900000000003</c:v>
                </c:pt>
                <c:pt idx="396">
                  <c:v>-83.673699999999997</c:v>
                </c:pt>
                <c:pt idx="397">
                  <c:v>-84.191999999999993</c:v>
                </c:pt>
                <c:pt idx="398">
                  <c:v>-84.665800000000004</c:v>
                </c:pt>
                <c:pt idx="399">
                  <c:v>-85.096400000000003</c:v>
                </c:pt>
                <c:pt idx="400">
                  <c:v>-85.606899999999996</c:v>
                </c:pt>
                <c:pt idx="401">
                  <c:v>-85.944999999999993</c:v>
                </c:pt>
                <c:pt idx="402">
                  <c:v>-86.247500000000002</c:v>
                </c:pt>
                <c:pt idx="403">
                  <c:v>-86.600200000000001</c:v>
                </c:pt>
                <c:pt idx="404">
                  <c:v>-86.830299999999994</c:v>
                </c:pt>
                <c:pt idx="405">
                  <c:v>-87.033799999999999</c:v>
                </c:pt>
                <c:pt idx="406">
                  <c:v>-87.2684</c:v>
                </c:pt>
                <c:pt idx="407">
                  <c:v>-87.419899999999998</c:v>
                </c:pt>
                <c:pt idx="408">
                  <c:v>-87.552899999999994</c:v>
                </c:pt>
                <c:pt idx="409">
                  <c:v>-87.705200000000005</c:v>
                </c:pt>
                <c:pt idx="410">
                  <c:v>-87.802999999999997</c:v>
                </c:pt>
                <c:pt idx="411">
                  <c:v>-87.8887</c:v>
                </c:pt>
                <c:pt idx="412">
                  <c:v>-87.986500000000007</c:v>
                </c:pt>
                <c:pt idx="413">
                  <c:v>-88.049199999999999</c:v>
                </c:pt>
                <c:pt idx="414">
                  <c:v>-88.104100000000003</c:v>
                </c:pt>
                <c:pt idx="415">
                  <c:v>-88.166899999999998</c:v>
                </c:pt>
                <c:pt idx="416">
                  <c:v>-88.207400000000007</c:v>
                </c:pt>
                <c:pt idx="417">
                  <c:v>-88.242900000000006</c:v>
                </c:pt>
                <c:pt idx="418">
                  <c:v>-88.283699999999996</c:v>
                </c:pt>
                <c:pt idx="419">
                  <c:v>-88.310199999999995</c:v>
                </c:pt>
                <c:pt idx="420">
                  <c:v>-88.333600000000004</c:v>
                </c:pt>
                <c:pt idx="421">
                  <c:v>-88.360799999999998</c:v>
                </c:pt>
                <c:pt idx="422">
                  <c:v>-88.378699999999995</c:v>
                </c:pt>
                <c:pt idx="423">
                  <c:v>-88.394599999999997</c:v>
                </c:pt>
                <c:pt idx="424">
                  <c:v>-88.413399999999996</c:v>
                </c:pt>
                <c:pt idx="425">
                  <c:v>-88.425899999999999</c:v>
                </c:pt>
                <c:pt idx="426">
                  <c:v>-88.437200000000004</c:v>
                </c:pt>
                <c:pt idx="427">
                  <c:v>-88.450800000000001</c:v>
                </c:pt>
                <c:pt idx="428">
                  <c:v>-88.460099999999997</c:v>
                </c:pt>
                <c:pt idx="429">
                  <c:v>-88.468599999999995</c:v>
                </c:pt>
                <c:pt idx="430">
                  <c:v>-88.478999999999999</c:v>
                </c:pt>
                <c:pt idx="431">
                  <c:v>-88.486199999999997</c:v>
                </c:pt>
                <c:pt idx="432">
                  <c:v>-88.492900000000006</c:v>
                </c:pt>
                <c:pt idx="433">
                  <c:v>-88.501300000000001</c:v>
                </c:pt>
                <c:pt idx="434">
                  <c:v>-88.507300000000001</c:v>
                </c:pt>
                <c:pt idx="435">
                  <c:v>-88.512900000000002</c:v>
                </c:pt>
                <c:pt idx="436">
                  <c:v>-88.520099999999999</c:v>
                </c:pt>
                <c:pt idx="437">
                  <c:v>-88.525199999999998</c:v>
                </c:pt>
                <c:pt idx="438">
                  <c:v>-88.530199999999994</c:v>
                </c:pt>
                <c:pt idx="439">
                  <c:v>-88.536500000000004</c:v>
                </c:pt>
                <c:pt idx="440">
                  <c:v>-88.541200000000003</c:v>
                </c:pt>
                <c:pt idx="441">
                  <c:v>-88.545699999999997</c:v>
                </c:pt>
                <c:pt idx="442">
                  <c:v>-88.551500000000004</c:v>
                </c:pt>
                <c:pt idx="443">
                  <c:v>-88.555800000000005</c:v>
                </c:pt>
                <c:pt idx="444">
                  <c:v>-88.56</c:v>
                </c:pt>
                <c:pt idx="445">
                  <c:v>-88.5655</c:v>
                </c:pt>
                <c:pt idx="446">
                  <c:v>-88.569599999999994</c:v>
                </c:pt>
                <c:pt idx="447">
                  <c:v>-88.573599999999999</c:v>
                </c:pt>
                <c:pt idx="448">
                  <c:v>-88.578800000000001</c:v>
                </c:pt>
                <c:pt idx="449">
                  <c:v>-88.582700000000003</c:v>
                </c:pt>
                <c:pt idx="450">
                  <c:v>-88.586500000000001</c:v>
                </c:pt>
                <c:pt idx="451">
                  <c:v>-88.5916</c:v>
                </c:pt>
                <c:pt idx="452">
                  <c:v>-88.595299999999995</c:v>
                </c:pt>
                <c:pt idx="453">
                  <c:v>-88.599100000000007</c:v>
                </c:pt>
                <c:pt idx="454">
                  <c:v>-88.603999999999999</c:v>
                </c:pt>
                <c:pt idx="455">
                  <c:v>-88.607600000000005</c:v>
                </c:pt>
                <c:pt idx="456">
                  <c:v>-88.611199999999997</c:v>
                </c:pt>
                <c:pt idx="457">
                  <c:v>-88.616</c:v>
                </c:pt>
                <c:pt idx="458">
                  <c:v>-88.619600000000005</c:v>
                </c:pt>
                <c:pt idx="459">
                  <c:v>-88.623099999999994</c:v>
                </c:pt>
                <c:pt idx="460">
                  <c:v>-88.627799999999993</c:v>
                </c:pt>
                <c:pt idx="461">
                  <c:v>-88.631200000000007</c:v>
                </c:pt>
                <c:pt idx="462">
                  <c:v>-88.634699999999995</c:v>
                </c:pt>
                <c:pt idx="463">
                  <c:v>-88.639300000000006</c:v>
                </c:pt>
                <c:pt idx="464">
                  <c:v>-88.642700000000005</c:v>
                </c:pt>
                <c:pt idx="465">
                  <c:v>-88.646000000000001</c:v>
                </c:pt>
                <c:pt idx="466">
                  <c:v>-88.650499999999994</c:v>
                </c:pt>
                <c:pt idx="467">
                  <c:v>-88.653800000000004</c:v>
                </c:pt>
                <c:pt idx="468">
                  <c:v>-88.6571</c:v>
                </c:pt>
                <c:pt idx="469">
                  <c:v>-88.661500000000004</c:v>
                </c:pt>
                <c:pt idx="470">
                  <c:v>-88.6648</c:v>
                </c:pt>
                <c:pt idx="471">
                  <c:v>-88.668000000000006</c:v>
                </c:pt>
                <c:pt idx="472">
                  <c:v>-88.672300000000007</c:v>
                </c:pt>
                <c:pt idx="473">
                  <c:v>-88.6755</c:v>
                </c:pt>
                <c:pt idx="474">
                  <c:v>-88.678700000000006</c:v>
                </c:pt>
                <c:pt idx="475">
                  <c:v>-88.682900000000004</c:v>
                </c:pt>
                <c:pt idx="476">
                  <c:v>-88.686099999999996</c:v>
                </c:pt>
                <c:pt idx="477">
                  <c:v>-88.6892</c:v>
                </c:pt>
                <c:pt idx="478">
                  <c:v>-88.693299999999994</c:v>
                </c:pt>
                <c:pt idx="479">
                  <c:v>-88.696399999999997</c:v>
                </c:pt>
                <c:pt idx="480">
                  <c:v>-88.699399999999997</c:v>
                </c:pt>
                <c:pt idx="481">
                  <c:v>-88.703500000000005</c:v>
                </c:pt>
                <c:pt idx="482">
                  <c:v>-88.706500000000005</c:v>
                </c:pt>
                <c:pt idx="483">
                  <c:v>-88.709500000000006</c:v>
                </c:pt>
                <c:pt idx="484">
                  <c:v>-88.713499999999996</c:v>
                </c:pt>
                <c:pt idx="485">
                  <c:v>-88.716399999999993</c:v>
                </c:pt>
                <c:pt idx="486">
                  <c:v>-88.719399999999993</c:v>
                </c:pt>
                <c:pt idx="487">
                  <c:v>-88.723299999999995</c:v>
                </c:pt>
                <c:pt idx="488">
                  <c:v>-88.726200000000006</c:v>
                </c:pt>
                <c:pt idx="489">
                  <c:v>-88.729100000000003</c:v>
                </c:pt>
                <c:pt idx="490">
                  <c:v>-88.732900000000001</c:v>
                </c:pt>
                <c:pt idx="491">
                  <c:v>-88.735699999999994</c:v>
                </c:pt>
                <c:pt idx="492">
                  <c:v>-88.738600000000005</c:v>
                </c:pt>
                <c:pt idx="493">
                  <c:v>-88.7423</c:v>
                </c:pt>
                <c:pt idx="494">
                  <c:v>-88.745099999999994</c:v>
                </c:pt>
                <c:pt idx="495">
                  <c:v>-88.747900000000001</c:v>
                </c:pt>
                <c:pt idx="496">
                  <c:v>-88.751499999999993</c:v>
                </c:pt>
                <c:pt idx="497">
                  <c:v>-88.754300000000001</c:v>
                </c:pt>
                <c:pt idx="498">
                  <c:v>-88.757000000000005</c:v>
                </c:pt>
                <c:pt idx="499">
                  <c:v>-88.759699999999995</c:v>
                </c:pt>
                <c:pt idx="500">
                  <c:v>-88.763300000000001</c:v>
                </c:pt>
                <c:pt idx="501">
                  <c:v>-88.766000000000005</c:v>
                </c:pt>
                <c:pt idx="502">
                  <c:v>-88.768600000000006</c:v>
                </c:pt>
                <c:pt idx="503">
                  <c:v>-88.772099999999995</c:v>
                </c:pt>
                <c:pt idx="504">
                  <c:v>-88.774699999999996</c:v>
                </c:pt>
                <c:pt idx="505">
                  <c:v>-88.777299999999997</c:v>
                </c:pt>
                <c:pt idx="506">
                  <c:v>-88.780799999999999</c:v>
                </c:pt>
                <c:pt idx="507">
                  <c:v>-88.7834</c:v>
                </c:pt>
                <c:pt idx="508">
                  <c:v>-88.785899999999998</c:v>
                </c:pt>
                <c:pt idx="509">
                  <c:v>-88.789299999999997</c:v>
                </c:pt>
                <c:pt idx="510">
                  <c:v>-88.791799999999995</c:v>
                </c:pt>
                <c:pt idx="511">
                  <c:v>-88.794300000000007</c:v>
                </c:pt>
                <c:pt idx="512">
                  <c:v>-88.797600000000003</c:v>
                </c:pt>
                <c:pt idx="513">
                  <c:v>-88.8001</c:v>
                </c:pt>
                <c:pt idx="514">
                  <c:v>-88.802499999999995</c:v>
                </c:pt>
                <c:pt idx="515">
                  <c:v>-88.805800000000005</c:v>
                </c:pt>
                <c:pt idx="516">
                  <c:v>-88.808199999999999</c:v>
                </c:pt>
                <c:pt idx="517">
                  <c:v>-88.810599999999994</c:v>
                </c:pt>
                <c:pt idx="518">
                  <c:v>-88.813800000000001</c:v>
                </c:pt>
                <c:pt idx="519">
                  <c:v>-88.816199999999995</c:v>
                </c:pt>
                <c:pt idx="520">
                  <c:v>-88.8185</c:v>
                </c:pt>
                <c:pt idx="521">
                  <c:v>-88.821700000000007</c:v>
                </c:pt>
                <c:pt idx="522">
                  <c:v>-88.823999999999998</c:v>
                </c:pt>
                <c:pt idx="523">
                  <c:v>-88.826300000000003</c:v>
                </c:pt>
                <c:pt idx="524">
                  <c:v>-88.829400000000007</c:v>
                </c:pt>
                <c:pt idx="525">
                  <c:v>-88.831699999999998</c:v>
                </c:pt>
                <c:pt idx="526">
                  <c:v>-88.8339</c:v>
                </c:pt>
                <c:pt idx="527">
                  <c:v>-88.8369</c:v>
                </c:pt>
                <c:pt idx="528">
                  <c:v>-88.839200000000005</c:v>
                </c:pt>
                <c:pt idx="529">
                  <c:v>-88.841399999999993</c:v>
                </c:pt>
                <c:pt idx="530">
                  <c:v>-88.844399999999993</c:v>
                </c:pt>
                <c:pt idx="531">
                  <c:v>-88.846599999999995</c:v>
                </c:pt>
                <c:pt idx="532">
                  <c:v>-88.848699999999994</c:v>
                </c:pt>
                <c:pt idx="533">
                  <c:v>-88.851600000000005</c:v>
                </c:pt>
                <c:pt idx="534">
                  <c:v>-88.853800000000007</c:v>
                </c:pt>
                <c:pt idx="535">
                  <c:v>-88.855900000000005</c:v>
                </c:pt>
                <c:pt idx="536">
                  <c:v>-88.858800000000002</c:v>
                </c:pt>
                <c:pt idx="537">
                  <c:v>-88.860900000000001</c:v>
                </c:pt>
                <c:pt idx="538">
                  <c:v>-88.863</c:v>
                </c:pt>
                <c:pt idx="539">
                  <c:v>-88.865799999999993</c:v>
                </c:pt>
                <c:pt idx="540">
                  <c:v>-88.867900000000006</c:v>
                </c:pt>
                <c:pt idx="541">
                  <c:v>-88.869900000000001</c:v>
                </c:pt>
                <c:pt idx="542">
                  <c:v>-88.872600000000006</c:v>
                </c:pt>
                <c:pt idx="543">
                  <c:v>-88.874700000000004</c:v>
                </c:pt>
                <c:pt idx="544">
                  <c:v>-88.8767</c:v>
                </c:pt>
                <c:pt idx="545">
                  <c:v>-88.879400000000004</c:v>
                </c:pt>
                <c:pt idx="546">
                  <c:v>-88.881399999999999</c:v>
                </c:pt>
                <c:pt idx="547">
                  <c:v>-88.883399999999995</c:v>
                </c:pt>
                <c:pt idx="548">
                  <c:v>-88.885999999999996</c:v>
                </c:pt>
                <c:pt idx="549">
                  <c:v>-88.887900000000002</c:v>
                </c:pt>
                <c:pt idx="550">
                  <c:v>-88.889899999999997</c:v>
                </c:pt>
                <c:pt idx="551">
                  <c:v>-88.892499999999998</c:v>
                </c:pt>
                <c:pt idx="552">
                  <c:v>-88.894400000000005</c:v>
                </c:pt>
                <c:pt idx="553">
                  <c:v>-88.896299999999997</c:v>
                </c:pt>
                <c:pt idx="554">
                  <c:v>-88.898799999999994</c:v>
                </c:pt>
                <c:pt idx="555">
                  <c:v>-88.900700000000001</c:v>
                </c:pt>
                <c:pt idx="556">
                  <c:v>-88.902600000000007</c:v>
                </c:pt>
                <c:pt idx="557">
                  <c:v>-88.905100000000004</c:v>
                </c:pt>
                <c:pt idx="558">
                  <c:v>-88.906899999999993</c:v>
                </c:pt>
                <c:pt idx="559">
                  <c:v>-88.908699999999996</c:v>
                </c:pt>
                <c:pt idx="560">
                  <c:v>-88.911199999999994</c:v>
                </c:pt>
                <c:pt idx="561">
                  <c:v>-88.912999999999997</c:v>
                </c:pt>
                <c:pt idx="562">
                  <c:v>-88.9148</c:v>
                </c:pt>
                <c:pt idx="563">
                  <c:v>-88.917199999999994</c:v>
                </c:pt>
                <c:pt idx="564">
                  <c:v>-88.918999999999997</c:v>
                </c:pt>
                <c:pt idx="565">
                  <c:v>-88.920699999999997</c:v>
                </c:pt>
                <c:pt idx="566">
                  <c:v>-88.923100000000005</c:v>
                </c:pt>
                <c:pt idx="567">
                  <c:v>-88.924800000000005</c:v>
                </c:pt>
                <c:pt idx="568">
                  <c:v>-88.926500000000004</c:v>
                </c:pt>
                <c:pt idx="569">
                  <c:v>-88.928799999999995</c:v>
                </c:pt>
                <c:pt idx="570">
                  <c:v>-88.930599999999998</c:v>
                </c:pt>
                <c:pt idx="571">
                  <c:v>-88.932299999999998</c:v>
                </c:pt>
                <c:pt idx="572">
                  <c:v>-88.9345</c:v>
                </c:pt>
                <c:pt idx="573">
                  <c:v>-88.936199999999999</c:v>
                </c:pt>
                <c:pt idx="574">
                  <c:v>-88.937899999999999</c:v>
                </c:pt>
                <c:pt idx="575">
                  <c:v>-88.940100000000001</c:v>
                </c:pt>
                <c:pt idx="576">
                  <c:v>-88.941699999999997</c:v>
                </c:pt>
                <c:pt idx="577">
                  <c:v>-88.943399999999997</c:v>
                </c:pt>
                <c:pt idx="578">
                  <c:v>-88.945499999999996</c:v>
                </c:pt>
                <c:pt idx="579">
                  <c:v>-88.947100000000006</c:v>
                </c:pt>
                <c:pt idx="580">
                  <c:v>-88.948700000000002</c:v>
                </c:pt>
                <c:pt idx="581">
                  <c:v>-88.950900000000004</c:v>
                </c:pt>
                <c:pt idx="582">
                  <c:v>-88.952500000000001</c:v>
                </c:pt>
                <c:pt idx="583">
                  <c:v>-88.953999999999994</c:v>
                </c:pt>
                <c:pt idx="584">
                  <c:v>-88.956100000000006</c:v>
                </c:pt>
                <c:pt idx="585">
                  <c:v>-88.957700000000003</c:v>
                </c:pt>
                <c:pt idx="586">
                  <c:v>-88.959199999999996</c:v>
                </c:pt>
                <c:pt idx="587">
                  <c:v>-88.961299999999994</c:v>
                </c:pt>
                <c:pt idx="588">
                  <c:v>-88.962800000000001</c:v>
                </c:pt>
                <c:pt idx="589">
                  <c:v>-88.964299999999994</c:v>
                </c:pt>
                <c:pt idx="590">
                  <c:v>-88.966300000000004</c:v>
                </c:pt>
                <c:pt idx="591">
                  <c:v>-88.967799999999997</c:v>
                </c:pt>
                <c:pt idx="592">
                  <c:v>-88.969300000000004</c:v>
                </c:pt>
                <c:pt idx="593">
                  <c:v>-88.971299999999999</c:v>
                </c:pt>
                <c:pt idx="594">
                  <c:v>-88.972800000000007</c:v>
                </c:pt>
                <c:pt idx="595">
                  <c:v>-88.974199999999996</c:v>
                </c:pt>
                <c:pt idx="596">
                  <c:v>-88.976200000000006</c:v>
                </c:pt>
                <c:pt idx="597">
                  <c:v>-88.977599999999995</c:v>
                </c:pt>
                <c:pt idx="598">
                  <c:v>-88.978999999999999</c:v>
                </c:pt>
                <c:pt idx="599">
                  <c:v>-88.980500000000006</c:v>
                </c:pt>
                <c:pt idx="600">
                  <c:v>-88.982299999999995</c:v>
                </c:pt>
                <c:pt idx="601">
                  <c:v>-88.983699999999999</c:v>
                </c:pt>
                <c:pt idx="602">
                  <c:v>-88.985100000000003</c:v>
                </c:pt>
                <c:pt idx="603">
                  <c:v>-88.986999999999995</c:v>
                </c:pt>
                <c:pt idx="604">
                  <c:v>-88.988399999999999</c:v>
                </c:pt>
                <c:pt idx="605">
                  <c:v>-88.989699999999999</c:v>
                </c:pt>
                <c:pt idx="606">
                  <c:v>-88.991600000000005</c:v>
                </c:pt>
                <c:pt idx="607">
                  <c:v>-88.992900000000006</c:v>
                </c:pt>
                <c:pt idx="608">
                  <c:v>-88.994299999999996</c:v>
                </c:pt>
                <c:pt idx="609">
                  <c:v>-88.996099999999998</c:v>
                </c:pt>
                <c:pt idx="610">
                  <c:v>-88.997399999999999</c:v>
                </c:pt>
                <c:pt idx="611">
                  <c:v>-88.998699999999999</c:v>
                </c:pt>
                <c:pt idx="612">
                  <c:v>-89.000500000000002</c:v>
                </c:pt>
                <c:pt idx="613">
                  <c:v>-89.001800000000003</c:v>
                </c:pt>
                <c:pt idx="614">
                  <c:v>-89.003100000000003</c:v>
                </c:pt>
                <c:pt idx="615">
                  <c:v>-89.004800000000003</c:v>
                </c:pt>
                <c:pt idx="616">
                  <c:v>-89.006</c:v>
                </c:pt>
                <c:pt idx="617">
                  <c:v>-89.007300000000001</c:v>
                </c:pt>
                <c:pt idx="618">
                  <c:v>-89.009</c:v>
                </c:pt>
                <c:pt idx="619">
                  <c:v>-89.010300000000001</c:v>
                </c:pt>
                <c:pt idx="620">
                  <c:v>-89.011499999999998</c:v>
                </c:pt>
                <c:pt idx="621">
                  <c:v>-89.013199999999998</c:v>
                </c:pt>
                <c:pt idx="622">
                  <c:v>-89.014399999999995</c:v>
                </c:pt>
                <c:pt idx="623">
                  <c:v>-89.015600000000006</c:v>
                </c:pt>
                <c:pt idx="624">
                  <c:v>-89.017200000000003</c:v>
                </c:pt>
                <c:pt idx="625">
                  <c:v>-89.018500000000003</c:v>
                </c:pt>
                <c:pt idx="626">
                  <c:v>-89.0197</c:v>
                </c:pt>
                <c:pt idx="627">
                  <c:v>-89.021299999999997</c:v>
                </c:pt>
                <c:pt idx="628">
                  <c:v>-89.022400000000005</c:v>
                </c:pt>
                <c:pt idx="629">
                  <c:v>-89.023600000000002</c:v>
                </c:pt>
                <c:pt idx="630">
                  <c:v>-89.025199999999998</c:v>
                </c:pt>
                <c:pt idx="631">
                  <c:v>-89.026399999999995</c:v>
                </c:pt>
                <c:pt idx="632">
                  <c:v>-89.027500000000003</c:v>
                </c:pt>
                <c:pt idx="633">
                  <c:v>-89.028999999999996</c:v>
                </c:pt>
                <c:pt idx="634">
                  <c:v>-89.030199999999994</c:v>
                </c:pt>
                <c:pt idx="635">
                  <c:v>-89.031300000000002</c:v>
                </c:pt>
                <c:pt idx="636">
                  <c:v>-89.032799999999995</c:v>
                </c:pt>
                <c:pt idx="637">
                  <c:v>-89.034000000000006</c:v>
                </c:pt>
                <c:pt idx="638">
                  <c:v>-89.0351</c:v>
                </c:pt>
                <c:pt idx="639">
                  <c:v>-89.036500000000004</c:v>
                </c:pt>
                <c:pt idx="640">
                  <c:v>-89.037599999999998</c:v>
                </c:pt>
                <c:pt idx="641">
                  <c:v>-89.038700000000006</c:v>
                </c:pt>
                <c:pt idx="642">
                  <c:v>-89.040199999999999</c:v>
                </c:pt>
                <c:pt idx="643">
                  <c:v>-89.041300000000007</c:v>
                </c:pt>
                <c:pt idx="644">
                  <c:v>-89.042400000000001</c:v>
                </c:pt>
                <c:pt idx="645">
                  <c:v>-89.043800000000005</c:v>
                </c:pt>
                <c:pt idx="646">
                  <c:v>-89.044799999999995</c:v>
                </c:pt>
                <c:pt idx="647">
                  <c:v>-89.045900000000003</c:v>
                </c:pt>
                <c:pt idx="648">
                  <c:v>-89.047300000000007</c:v>
                </c:pt>
                <c:pt idx="649">
                  <c:v>-89.048299999999998</c:v>
                </c:pt>
                <c:pt idx="650">
                  <c:v>-89.049400000000006</c:v>
                </c:pt>
                <c:pt idx="651">
                  <c:v>-89.050700000000006</c:v>
                </c:pt>
                <c:pt idx="652">
                  <c:v>-89.0518</c:v>
                </c:pt>
                <c:pt idx="653">
                  <c:v>-89.052800000000005</c:v>
                </c:pt>
                <c:pt idx="654">
                  <c:v>-89.054100000000005</c:v>
                </c:pt>
                <c:pt idx="655">
                  <c:v>-89.055099999999996</c:v>
                </c:pt>
                <c:pt idx="656">
                  <c:v>-89.056100000000001</c:v>
                </c:pt>
                <c:pt idx="657">
                  <c:v>-89.057400000000001</c:v>
                </c:pt>
                <c:pt idx="658">
                  <c:v>-89.058400000000006</c:v>
                </c:pt>
                <c:pt idx="659">
                  <c:v>-89.059399999999997</c:v>
                </c:pt>
                <c:pt idx="660">
                  <c:v>-89.060699999999997</c:v>
                </c:pt>
                <c:pt idx="661">
                  <c:v>-89.061700000000002</c:v>
                </c:pt>
                <c:pt idx="662">
                  <c:v>-89.062600000000003</c:v>
                </c:pt>
                <c:pt idx="663">
                  <c:v>-89.063900000000004</c:v>
                </c:pt>
                <c:pt idx="664">
                  <c:v>-89.064899999999994</c:v>
                </c:pt>
                <c:pt idx="665">
                  <c:v>-89.065799999999996</c:v>
                </c:pt>
                <c:pt idx="666">
                  <c:v>-89.067099999999996</c:v>
                </c:pt>
                <c:pt idx="667">
                  <c:v>-89.067999999999998</c:v>
                </c:pt>
                <c:pt idx="668">
                  <c:v>-89.068899999999999</c:v>
                </c:pt>
                <c:pt idx="669">
                  <c:v>-89.070099999999996</c:v>
                </c:pt>
                <c:pt idx="670">
                  <c:v>-89.071100000000001</c:v>
                </c:pt>
                <c:pt idx="671">
                  <c:v>-89.072000000000003</c:v>
                </c:pt>
                <c:pt idx="672">
                  <c:v>-89.0732</c:v>
                </c:pt>
                <c:pt idx="673">
                  <c:v>-89.074100000000001</c:v>
                </c:pt>
                <c:pt idx="674">
                  <c:v>-89.075000000000003</c:v>
                </c:pt>
                <c:pt idx="675">
                  <c:v>-89.076099999999997</c:v>
                </c:pt>
                <c:pt idx="676">
                  <c:v>-89.076999999999998</c:v>
                </c:pt>
                <c:pt idx="677">
                  <c:v>-89.0779</c:v>
                </c:pt>
                <c:pt idx="678">
                  <c:v>-89.079099999999997</c:v>
                </c:pt>
                <c:pt idx="679">
                  <c:v>-89.079899999999995</c:v>
                </c:pt>
                <c:pt idx="680">
                  <c:v>-89.080799999999996</c:v>
                </c:pt>
                <c:pt idx="681">
                  <c:v>-89.081900000000005</c:v>
                </c:pt>
                <c:pt idx="682">
                  <c:v>-89.082800000000006</c:v>
                </c:pt>
                <c:pt idx="683">
                  <c:v>-89.083600000000004</c:v>
                </c:pt>
                <c:pt idx="684">
                  <c:v>-89.084699999999998</c:v>
                </c:pt>
                <c:pt idx="685">
                  <c:v>-89.085599999999999</c:v>
                </c:pt>
                <c:pt idx="686">
                  <c:v>-89.086399999999998</c:v>
                </c:pt>
                <c:pt idx="687">
                  <c:v>-89.087500000000006</c:v>
                </c:pt>
                <c:pt idx="688">
                  <c:v>-89.088300000000004</c:v>
                </c:pt>
                <c:pt idx="689">
                  <c:v>-89.089100000000002</c:v>
                </c:pt>
                <c:pt idx="690">
                  <c:v>-89.090199999999996</c:v>
                </c:pt>
                <c:pt idx="691">
                  <c:v>-89.090999999999994</c:v>
                </c:pt>
                <c:pt idx="692">
                  <c:v>-89.091800000000006</c:v>
                </c:pt>
                <c:pt idx="693">
                  <c:v>-89.0929</c:v>
                </c:pt>
                <c:pt idx="694">
                  <c:v>-89.093699999999998</c:v>
                </c:pt>
                <c:pt idx="695">
                  <c:v>-89.094499999999996</c:v>
                </c:pt>
                <c:pt idx="696">
                  <c:v>-89.095500000000001</c:v>
                </c:pt>
                <c:pt idx="697">
                  <c:v>-89.096299999999999</c:v>
                </c:pt>
                <c:pt idx="698">
                  <c:v>-89.096999999999994</c:v>
                </c:pt>
                <c:pt idx="699">
                  <c:v>-89.097800000000007</c:v>
                </c:pt>
                <c:pt idx="700">
                  <c:v>-89.098799999999997</c:v>
                </c:pt>
                <c:pt idx="701">
                  <c:v>-89.099599999999995</c:v>
                </c:pt>
                <c:pt idx="702">
                  <c:v>-89.100300000000004</c:v>
                </c:pt>
                <c:pt idx="703">
                  <c:v>-89.101299999999995</c:v>
                </c:pt>
                <c:pt idx="704">
                  <c:v>-89.102099999999993</c:v>
                </c:pt>
                <c:pt idx="705">
                  <c:v>-89.102800000000002</c:v>
                </c:pt>
                <c:pt idx="706">
                  <c:v>-89.103800000000007</c:v>
                </c:pt>
                <c:pt idx="707">
                  <c:v>-89.104500000000002</c:v>
                </c:pt>
                <c:pt idx="708">
                  <c:v>-89.1053</c:v>
                </c:pt>
                <c:pt idx="709">
                  <c:v>-89.106200000000001</c:v>
                </c:pt>
                <c:pt idx="710">
                  <c:v>-89.106899999999996</c:v>
                </c:pt>
                <c:pt idx="711">
                  <c:v>-89.107600000000005</c:v>
                </c:pt>
                <c:pt idx="712">
                  <c:v>-89.108599999999996</c:v>
                </c:pt>
                <c:pt idx="713">
                  <c:v>-89.109300000000005</c:v>
                </c:pt>
                <c:pt idx="714">
                  <c:v>-89.11</c:v>
                </c:pt>
                <c:pt idx="715">
                  <c:v>-89.110900000000001</c:v>
                </c:pt>
                <c:pt idx="716">
                  <c:v>-89.111599999999996</c:v>
                </c:pt>
                <c:pt idx="717">
                  <c:v>-89.112300000000005</c:v>
                </c:pt>
                <c:pt idx="718">
                  <c:v>-89.113200000000006</c:v>
                </c:pt>
                <c:pt idx="719">
                  <c:v>-89.113900000000001</c:v>
                </c:pt>
                <c:pt idx="720">
                  <c:v>-89.114599999999996</c:v>
                </c:pt>
                <c:pt idx="721">
                  <c:v>-89.115399999999994</c:v>
                </c:pt>
                <c:pt idx="722">
                  <c:v>-89.116100000000003</c:v>
                </c:pt>
                <c:pt idx="723">
                  <c:v>-89.116799999999998</c:v>
                </c:pt>
                <c:pt idx="724">
                  <c:v>-89.117699999999999</c:v>
                </c:pt>
                <c:pt idx="725">
                  <c:v>-89.118300000000005</c:v>
                </c:pt>
                <c:pt idx="726">
                  <c:v>-89.119</c:v>
                </c:pt>
                <c:pt idx="727">
                  <c:v>-89.119799999999998</c:v>
                </c:pt>
                <c:pt idx="728">
                  <c:v>-89.120500000000007</c:v>
                </c:pt>
                <c:pt idx="729">
                  <c:v>-89.121099999999998</c:v>
                </c:pt>
                <c:pt idx="730">
                  <c:v>-89.121899999999997</c:v>
                </c:pt>
                <c:pt idx="731">
                  <c:v>-89.122600000000006</c:v>
                </c:pt>
                <c:pt idx="732">
                  <c:v>-89.123199999999997</c:v>
                </c:pt>
                <c:pt idx="733">
                  <c:v>-89.123999999999995</c:v>
                </c:pt>
                <c:pt idx="734">
                  <c:v>-89.124700000000004</c:v>
                </c:pt>
                <c:pt idx="735">
                  <c:v>-89.125299999999996</c:v>
                </c:pt>
                <c:pt idx="736">
                  <c:v>-89.126099999999994</c:v>
                </c:pt>
                <c:pt idx="737">
                  <c:v>-89.1267</c:v>
                </c:pt>
                <c:pt idx="738">
                  <c:v>-89.127300000000005</c:v>
                </c:pt>
                <c:pt idx="739">
                  <c:v>-89.128100000000003</c:v>
                </c:pt>
                <c:pt idx="740">
                  <c:v>-89.128699999999995</c:v>
                </c:pt>
                <c:pt idx="741">
                  <c:v>-89.129300000000001</c:v>
                </c:pt>
                <c:pt idx="742">
                  <c:v>-89.130099999999999</c:v>
                </c:pt>
                <c:pt idx="743">
                  <c:v>-89.130700000000004</c:v>
                </c:pt>
                <c:pt idx="744">
                  <c:v>-89.131200000000007</c:v>
                </c:pt>
                <c:pt idx="745">
                  <c:v>-89.132000000000005</c:v>
                </c:pt>
                <c:pt idx="746">
                  <c:v>-89.132599999999996</c:v>
                </c:pt>
                <c:pt idx="747">
                  <c:v>-89.133200000000002</c:v>
                </c:pt>
                <c:pt idx="748">
                  <c:v>-89.133899999999997</c:v>
                </c:pt>
                <c:pt idx="749">
                  <c:v>-89.134500000000003</c:v>
                </c:pt>
                <c:pt idx="750">
                  <c:v>-89.135000000000005</c:v>
                </c:pt>
                <c:pt idx="751">
                  <c:v>-89.135800000000003</c:v>
                </c:pt>
                <c:pt idx="752">
                  <c:v>-89.136300000000006</c:v>
                </c:pt>
                <c:pt idx="753">
                  <c:v>-89.136899999999997</c:v>
                </c:pt>
                <c:pt idx="754">
                  <c:v>-89.137600000000006</c:v>
                </c:pt>
                <c:pt idx="755">
                  <c:v>-89.138199999999998</c:v>
                </c:pt>
                <c:pt idx="756">
                  <c:v>-89.1387</c:v>
                </c:pt>
                <c:pt idx="757">
                  <c:v>-89.139399999999995</c:v>
                </c:pt>
                <c:pt idx="758">
                  <c:v>-89.14</c:v>
                </c:pt>
                <c:pt idx="759">
                  <c:v>-89.140500000000003</c:v>
                </c:pt>
                <c:pt idx="760">
                  <c:v>-89.141199999999998</c:v>
                </c:pt>
                <c:pt idx="761">
                  <c:v>-89.1417</c:v>
                </c:pt>
                <c:pt idx="762">
                  <c:v>-89.142300000000006</c:v>
                </c:pt>
                <c:pt idx="763">
                  <c:v>-89.142899999999997</c:v>
                </c:pt>
                <c:pt idx="764">
                  <c:v>-89.143500000000003</c:v>
                </c:pt>
                <c:pt idx="765">
                  <c:v>-89.144000000000005</c:v>
                </c:pt>
                <c:pt idx="766">
                  <c:v>-89.1447</c:v>
                </c:pt>
                <c:pt idx="767">
                  <c:v>-89.145200000000003</c:v>
                </c:pt>
                <c:pt idx="768">
                  <c:v>-89.145700000000005</c:v>
                </c:pt>
                <c:pt idx="769">
                  <c:v>-89.146299999999997</c:v>
                </c:pt>
                <c:pt idx="770">
                  <c:v>-89.146799999999999</c:v>
                </c:pt>
                <c:pt idx="771">
                  <c:v>-89.147300000000001</c:v>
                </c:pt>
                <c:pt idx="772">
                  <c:v>-89.147999999999996</c:v>
                </c:pt>
                <c:pt idx="773">
                  <c:v>-89.148499999999999</c:v>
                </c:pt>
                <c:pt idx="774">
                  <c:v>-89.149000000000001</c:v>
                </c:pt>
                <c:pt idx="775">
                  <c:v>-89.149600000000007</c:v>
                </c:pt>
                <c:pt idx="776">
                  <c:v>-89.150099999999995</c:v>
                </c:pt>
                <c:pt idx="777">
                  <c:v>-89.150599999999997</c:v>
                </c:pt>
                <c:pt idx="778">
                  <c:v>-89.151200000000003</c:v>
                </c:pt>
                <c:pt idx="779">
                  <c:v>-89.151700000000005</c:v>
                </c:pt>
                <c:pt idx="780">
                  <c:v>-89.152100000000004</c:v>
                </c:pt>
                <c:pt idx="781">
                  <c:v>-89.152799999999999</c:v>
                </c:pt>
                <c:pt idx="782">
                  <c:v>-89.153199999999998</c:v>
                </c:pt>
                <c:pt idx="783">
                  <c:v>-89.153700000000001</c:v>
                </c:pt>
                <c:pt idx="784">
                  <c:v>-89.154300000000006</c:v>
                </c:pt>
                <c:pt idx="785">
                  <c:v>-89.154700000000005</c:v>
                </c:pt>
                <c:pt idx="786">
                  <c:v>-89.155199999999994</c:v>
                </c:pt>
                <c:pt idx="787">
                  <c:v>-89.155799999999999</c:v>
                </c:pt>
                <c:pt idx="788">
                  <c:v>-89.156199999999998</c:v>
                </c:pt>
                <c:pt idx="789">
                  <c:v>-89.156700000000001</c:v>
                </c:pt>
                <c:pt idx="790">
                  <c:v>-89.157300000000006</c:v>
                </c:pt>
                <c:pt idx="791">
                  <c:v>-89.157700000000006</c:v>
                </c:pt>
                <c:pt idx="792">
                  <c:v>-89.158100000000005</c:v>
                </c:pt>
                <c:pt idx="793">
                  <c:v>-89.158699999999996</c:v>
                </c:pt>
                <c:pt idx="794">
                  <c:v>-89.159099999999995</c:v>
                </c:pt>
                <c:pt idx="795">
                  <c:v>-89.159599999999998</c:v>
                </c:pt>
                <c:pt idx="796">
                  <c:v>-89.1601</c:v>
                </c:pt>
                <c:pt idx="797">
                  <c:v>-89.160600000000002</c:v>
                </c:pt>
                <c:pt idx="798">
                  <c:v>-89.161000000000001</c:v>
                </c:pt>
                <c:pt idx="799">
                  <c:v>-89.1614</c:v>
                </c:pt>
                <c:pt idx="800">
                  <c:v>-89.162000000000006</c:v>
                </c:pt>
                <c:pt idx="801">
                  <c:v>-89.162400000000005</c:v>
                </c:pt>
                <c:pt idx="802">
                  <c:v>-89.162800000000004</c:v>
                </c:pt>
                <c:pt idx="803">
                  <c:v>-89.163300000000007</c:v>
                </c:pt>
                <c:pt idx="804">
                  <c:v>-89.163700000000006</c:v>
                </c:pt>
                <c:pt idx="805">
                  <c:v>-89.164100000000005</c:v>
                </c:pt>
                <c:pt idx="806">
                  <c:v>-89.164699999999996</c:v>
                </c:pt>
                <c:pt idx="807">
                  <c:v>-89.165099999999995</c:v>
                </c:pt>
                <c:pt idx="808">
                  <c:v>-89.165499999999994</c:v>
                </c:pt>
                <c:pt idx="809">
                  <c:v>-89.165999999999997</c:v>
                </c:pt>
                <c:pt idx="810">
                  <c:v>-89.166399999999996</c:v>
                </c:pt>
                <c:pt idx="811">
                  <c:v>-89.166799999999995</c:v>
                </c:pt>
                <c:pt idx="812">
                  <c:v>-89.167299999999997</c:v>
                </c:pt>
                <c:pt idx="813">
                  <c:v>-89.167699999999996</c:v>
                </c:pt>
                <c:pt idx="814">
                  <c:v>-89.168000000000006</c:v>
                </c:pt>
                <c:pt idx="815">
                  <c:v>-89.168499999999995</c:v>
                </c:pt>
                <c:pt idx="816">
                  <c:v>-89.168899999999994</c:v>
                </c:pt>
                <c:pt idx="817">
                  <c:v>-89.169300000000007</c:v>
                </c:pt>
                <c:pt idx="818">
                  <c:v>-89.169799999999995</c:v>
                </c:pt>
                <c:pt idx="819">
                  <c:v>-89.170199999999994</c:v>
                </c:pt>
                <c:pt idx="820">
                  <c:v>-89.170500000000004</c:v>
                </c:pt>
                <c:pt idx="821">
                  <c:v>-89.171000000000006</c:v>
                </c:pt>
                <c:pt idx="822">
                  <c:v>-89.171400000000006</c:v>
                </c:pt>
                <c:pt idx="823">
                  <c:v>-89.171700000000001</c:v>
                </c:pt>
                <c:pt idx="824">
                  <c:v>-89.172200000000004</c:v>
                </c:pt>
                <c:pt idx="825">
                  <c:v>-89.172600000000003</c:v>
                </c:pt>
                <c:pt idx="826">
                  <c:v>-89.172899999999998</c:v>
                </c:pt>
                <c:pt idx="827">
                  <c:v>-89.173400000000001</c:v>
                </c:pt>
                <c:pt idx="828">
                  <c:v>-89.1738</c:v>
                </c:pt>
                <c:pt idx="829">
                  <c:v>-89.174099999999996</c:v>
                </c:pt>
                <c:pt idx="830">
                  <c:v>-89.174599999999998</c:v>
                </c:pt>
                <c:pt idx="831">
                  <c:v>-89.174899999999994</c:v>
                </c:pt>
                <c:pt idx="832">
                  <c:v>-89.175299999999993</c:v>
                </c:pt>
                <c:pt idx="833">
                  <c:v>-89.175700000000006</c:v>
                </c:pt>
                <c:pt idx="834">
                  <c:v>-89.176000000000002</c:v>
                </c:pt>
                <c:pt idx="835">
                  <c:v>-89.176400000000001</c:v>
                </c:pt>
                <c:pt idx="836">
                  <c:v>-89.1768</c:v>
                </c:pt>
                <c:pt idx="837">
                  <c:v>-89.177199999999999</c:v>
                </c:pt>
                <c:pt idx="838">
                  <c:v>-89.177499999999995</c:v>
                </c:pt>
                <c:pt idx="839">
                  <c:v>-89.177899999999994</c:v>
                </c:pt>
                <c:pt idx="840">
                  <c:v>-89.178200000000004</c:v>
                </c:pt>
                <c:pt idx="841">
                  <c:v>-89.178600000000003</c:v>
                </c:pt>
                <c:pt idx="842">
                  <c:v>-89.179000000000002</c:v>
                </c:pt>
                <c:pt idx="843">
                  <c:v>-89.179299999999998</c:v>
                </c:pt>
                <c:pt idx="844">
                  <c:v>-89.179599999999994</c:v>
                </c:pt>
                <c:pt idx="845">
                  <c:v>-89.180099999999996</c:v>
                </c:pt>
                <c:pt idx="846">
                  <c:v>-89.180400000000006</c:v>
                </c:pt>
                <c:pt idx="847">
                  <c:v>-89.180700000000002</c:v>
                </c:pt>
                <c:pt idx="848">
                  <c:v>-89.181100000000001</c:v>
                </c:pt>
                <c:pt idx="849">
                  <c:v>-89.181399999999996</c:v>
                </c:pt>
                <c:pt idx="850">
                  <c:v>-89.181700000000006</c:v>
                </c:pt>
                <c:pt idx="851">
                  <c:v>-89.182100000000005</c:v>
                </c:pt>
                <c:pt idx="852">
                  <c:v>-89.182400000000001</c:v>
                </c:pt>
                <c:pt idx="853">
                  <c:v>-89.182699999999997</c:v>
                </c:pt>
                <c:pt idx="854">
                  <c:v>-89.183099999999996</c:v>
                </c:pt>
                <c:pt idx="855">
                  <c:v>-89.183400000000006</c:v>
                </c:pt>
                <c:pt idx="856">
                  <c:v>-89.183700000000002</c:v>
                </c:pt>
                <c:pt idx="857">
                  <c:v>-89.184100000000001</c:v>
                </c:pt>
                <c:pt idx="858">
                  <c:v>-89.184399999999997</c:v>
                </c:pt>
                <c:pt idx="859">
                  <c:v>-89.184700000000007</c:v>
                </c:pt>
                <c:pt idx="860">
                  <c:v>-89.185100000000006</c:v>
                </c:pt>
                <c:pt idx="861">
                  <c:v>-89.185400000000001</c:v>
                </c:pt>
                <c:pt idx="862">
                  <c:v>-89.185599999999994</c:v>
                </c:pt>
                <c:pt idx="863">
                  <c:v>-89.186000000000007</c:v>
                </c:pt>
                <c:pt idx="864">
                  <c:v>-89.186300000000003</c:v>
                </c:pt>
                <c:pt idx="865">
                  <c:v>-89.186599999999999</c:v>
                </c:pt>
                <c:pt idx="866">
                  <c:v>-89.186899999999994</c:v>
                </c:pt>
                <c:pt idx="867">
                  <c:v>-89.187200000000004</c:v>
                </c:pt>
                <c:pt idx="868">
                  <c:v>-89.1875</c:v>
                </c:pt>
                <c:pt idx="869">
                  <c:v>-89.187899999999999</c:v>
                </c:pt>
                <c:pt idx="870">
                  <c:v>-89.188100000000006</c:v>
                </c:pt>
                <c:pt idx="871">
                  <c:v>-89.188400000000001</c:v>
                </c:pt>
                <c:pt idx="872">
                  <c:v>-89.188800000000001</c:v>
                </c:pt>
                <c:pt idx="873">
                  <c:v>-89.188999999999993</c:v>
                </c:pt>
                <c:pt idx="874">
                  <c:v>-89.189300000000003</c:v>
                </c:pt>
                <c:pt idx="875">
                  <c:v>-89.189599999999999</c:v>
                </c:pt>
                <c:pt idx="876">
                  <c:v>-89.189899999999994</c:v>
                </c:pt>
                <c:pt idx="877">
                  <c:v>-89.190200000000004</c:v>
                </c:pt>
                <c:pt idx="878">
                  <c:v>-89.1905</c:v>
                </c:pt>
                <c:pt idx="879">
                  <c:v>-89.190799999999996</c:v>
                </c:pt>
                <c:pt idx="880">
                  <c:v>-89.191000000000003</c:v>
                </c:pt>
                <c:pt idx="881">
                  <c:v>-89.191299999999998</c:v>
                </c:pt>
                <c:pt idx="882">
                  <c:v>-89.191599999999994</c:v>
                </c:pt>
                <c:pt idx="883">
                  <c:v>-89.191800000000001</c:v>
                </c:pt>
                <c:pt idx="884">
                  <c:v>-89.1922</c:v>
                </c:pt>
                <c:pt idx="885">
                  <c:v>-89.192400000000006</c:v>
                </c:pt>
                <c:pt idx="886">
                  <c:v>-89.192700000000002</c:v>
                </c:pt>
                <c:pt idx="887">
                  <c:v>-89.192999999999998</c:v>
                </c:pt>
                <c:pt idx="888">
                  <c:v>-89.193200000000004</c:v>
                </c:pt>
                <c:pt idx="889">
                  <c:v>-89.1935</c:v>
                </c:pt>
                <c:pt idx="890">
                  <c:v>-89.193799999999996</c:v>
                </c:pt>
                <c:pt idx="891">
                  <c:v>-89.194000000000003</c:v>
                </c:pt>
                <c:pt idx="892">
                  <c:v>-89.194299999999998</c:v>
                </c:pt>
                <c:pt idx="893">
                  <c:v>-89.194599999999994</c:v>
                </c:pt>
                <c:pt idx="894">
                  <c:v>-89.194800000000001</c:v>
                </c:pt>
                <c:pt idx="895">
                  <c:v>-89.194999999999993</c:v>
                </c:pt>
                <c:pt idx="896">
                  <c:v>-89.195400000000006</c:v>
                </c:pt>
                <c:pt idx="897">
                  <c:v>-89.195599999999999</c:v>
                </c:pt>
                <c:pt idx="898">
                  <c:v>-89.195800000000006</c:v>
                </c:pt>
                <c:pt idx="899">
                  <c:v>-89.195999999999998</c:v>
                </c:pt>
                <c:pt idx="900">
                  <c:v>-89.196299999999994</c:v>
                </c:pt>
                <c:pt idx="901">
                  <c:v>-89.196600000000004</c:v>
                </c:pt>
                <c:pt idx="902">
                  <c:v>-89.196799999999996</c:v>
                </c:pt>
                <c:pt idx="903">
                  <c:v>-89.197100000000006</c:v>
                </c:pt>
                <c:pt idx="904">
                  <c:v>-89.197299999999998</c:v>
                </c:pt>
                <c:pt idx="905">
                  <c:v>-89.197500000000005</c:v>
                </c:pt>
                <c:pt idx="906">
                  <c:v>-89.197800000000001</c:v>
                </c:pt>
                <c:pt idx="907">
                  <c:v>-89.197999999999993</c:v>
                </c:pt>
                <c:pt idx="908">
                  <c:v>-89.1982</c:v>
                </c:pt>
                <c:pt idx="909">
                  <c:v>-89.198499999999996</c:v>
                </c:pt>
                <c:pt idx="910">
                  <c:v>-89.198700000000002</c:v>
                </c:pt>
                <c:pt idx="911">
                  <c:v>-89.198899999999995</c:v>
                </c:pt>
                <c:pt idx="912">
                  <c:v>-89.199200000000005</c:v>
                </c:pt>
                <c:pt idx="913">
                  <c:v>-89.199399999999997</c:v>
                </c:pt>
                <c:pt idx="914">
                  <c:v>-89.199600000000004</c:v>
                </c:pt>
                <c:pt idx="915">
                  <c:v>-89.1999</c:v>
                </c:pt>
                <c:pt idx="916">
                  <c:v>-89.200100000000006</c:v>
                </c:pt>
                <c:pt idx="917">
                  <c:v>-89.200299999999999</c:v>
                </c:pt>
                <c:pt idx="918">
                  <c:v>-89.200599999999994</c:v>
                </c:pt>
                <c:pt idx="919">
                  <c:v>-89.200800000000001</c:v>
                </c:pt>
                <c:pt idx="920">
                  <c:v>-89.200999999999993</c:v>
                </c:pt>
                <c:pt idx="921">
                  <c:v>-89.2012</c:v>
                </c:pt>
                <c:pt idx="922">
                  <c:v>-89.201400000000007</c:v>
                </c:pt>
                <c:pt idx="923">
                  <c:v>-89.201599999999999</c:v>
                </c:pt>
                <c:pt idx="924">
                  <c:v>-89.201899999999995</c:v>
                </c:pt>
                <c:pt idx="925">
                  <c:v>-89.202100000000002</c:v>
                </c:pt>
                <c:pt idx="926">
                  <c:v>-89.202299999999994</c:v>
                </c:pt>
                <c:pt idx="927">
                  <c:v>-89.202500000000001</c:v>
                </c:pt>
                <c:pt idx="928">
                  <c:v>-89.202699999999993</c:v>
                </c:pt>
                <c:pt idx="929">
                  <c:v>-89.2029</c:v>
                </c:pt>
                <c:pt idx="930">
                  <c:v>-89.203100000000006</c:v>
                </c:pt>
                <c:pt idx="931">
                  <c:v>-89.203299999999999</c:v>
                </c:pt>
                <c:pt idx="932">
                  <c:v>-89.203500000000005</c:v>
                </c:pt>
                <c:pt idx="933">
                  <c:v>-89.203699999999998</c:v>
                </c:pt>
                <c:pt idx="934">
                  <c:v>-89.203900000000004</c:v>
                </c:pt>
                <c:pt idx="935">
                  <c:v>-89.204099999999997</c:v>
                </c:pt>
                <c:pt idx="936">
                  <c:v>-89.204300000000003</c:v>
                </c:pt>
                <c:pt idx="937">
                  <c:v>-89.204499999999996</c:v>
                </c:pt>
                <c:pt idx="938">
                  <c:v>-89.204700000000003</c:v>
                </c:pt>
                <c:pt idx="939">
                  <c:v>-89.204899999999995</c:v>
                </c:pt>
                <c:pt idx="940">
                  <c:v>-89.205100000000002</c:v>
                </c:pt>
                <c:pt idx="941">
                  <c:v>-89.205299999999994</c:v>
                </c:pt>
                <c:pt idx="942">
                  <c:v>-89.205500000000001</c:v>
                </c:pt>
                <c:pt idx="943">
                  <c:v>-89.205699999999993</c:v>
                </c:pt>
                <c:pt idx="944">
                  <c:v>-89.205799999999996</c:v>
                </c:pt>
                <c:pt idx="945">
                  <c:v>-89.206100000000006</c:v>
                </c:pt>
                <c:pt idx="946">
                  <c:v>-89.206199999999995</c:v>
                </c:pt>
                <c:pt idx="947">
                  <c:v>-89.206400000000002</c:v>
                </c:pt>
                <c:pt idx="948">
                  <c:v>-89.206599999999995</c:v>
                </c:pt>
                <c:pt idx="949">
                  <c:v>-89.206800000000001</c:v>
                </c:pt>
                <c:pt idx="950">
                  <c:v>-89.206900000000005</c:v>
                </c:pt>
                <c:pt idx="951">
                  <c:v>-89.2072</c:v>
                </c:pt>
                <c:pt idx="952">
                  <c:v>-89.207300000000004</c:v>
                </c:pt>
                <c:pt idx="953">
                  <c:v>-89.207499999999996</c:v>
                </c:pt>
                <c:pt idx="954">
                  <c:v>-89.207700000000003</c:v>
                </c:pt>
                <c:pt idx="955">
                  <c:v>-89.207899999999995</c:v>
                </c:pt>
                <c:pt idx="956">
                  <c:v>-89.207999999999998</c:v>
                </c:pt>
                <c:pt idx="957">
                  <c:v>-89.208200000000005</c:v>
                </c:pt>
                <c:pt idx="958">
                  <c:v>-89.208399999999997</c:v>
                </c:pt>
                <c:pt idx="959">
                  <c:v>-89.208500000000001</c:v>
                </c:pt>
                <c:pt idx="960">
                  <c:v>-89.208699999999993</c:v>
                </c:pt>
                <c:pt idx="961">
                  <c:v>-89.2089</c:v>
                </c:pt>
                <c:pt idx="962">
                  <c:v>-89.209000000000003</c:v>
                </c:pt>
                <c:pt idx="963">
                  <c:v>-89.209199999999996</c:v>
                </c:pt>
                <c:pt idx="964">
                  <c:v>-89.209400000000002</c:v>
                </c:pt>
                <c:pt idx="965">
                  <c:v>-89.209500000000006</c:v>
                </c:pt>
                <c:pt idx="966">
                  <c:v>-89.209699999999998</c:v>
                </c:pt>
                <c:pt idx="967">
                  <c:v>-89.209900000000005</c:v>
                </c:pt>
                <c:pt idx="968">
                  <c:v>-89.21</c:v>
                </c:pt>
                <c:pt idx="969">
                  <c:v>-89.2102</c:v>
                </c:pt>
                <c:pt idx="970">
                  <c:v>-89.210400000000007</c:v>
                </c:pt>
                <c:pt idx="971">
                  <c:v>-89.210499999999996</c:v>
                </c:pt>
                <c:pt idx="972">
                  <c:v>-89.210700000000003</c:v>
                </c:pt>
                <c:pt idx="973">
                  <c:v>-89.210800000000006</c:v>
                </c:pt>
                <c:pt idx="974">
                  <c:v>-89.210999999999999</c:v>
                </c:pt>
                <c:pt idx="975">
                  <c:v>-89.211100000000002</c:v>
                </c:pt>
                <c:pt idx="976">
                  <c:v>-89.211299999999994</c:v>
                </c:pt>
                <c:pt idx="977">
                  <c:v>-89.211399999999998</c:v>
                </c:pt>
                <c:pt idx="978">
                  <c:v>-89.211600000000004</c:v>
                </c:pt>
                <c:pt idx="979">
                  <c:v>-89.211699999999993</c:v>
                </c:pt>
                <c:pt idx="980">
                  <c:v>-89.2119</c:v>
                </c:pt>
                <c:pt idx="981">
                  <c:v>-89.212000000000003</c:v>
                </c:pt>
                <c:pt idx="982">
                  <c:v>-89.212199999999996</c:v>
                </c:pt>
                <c:pt idx="983">
                  <c:v>-89.212299999999999</c:v>
                </c:pt>
                <c:pt idx="984">
                  <c:v>-89.212500000000006</c:v>
                </c:pt>
                <c:pt idx="985">
                  <c:v>-89.212599999999995</c:v>
                </c:pt>
                <c:pt idx="986">
                  <c:v>-89.212699999999998</c:v>
                </c:pt>
                <c:pt idx="987">
                  <c:v>-89.212900000000005</c:v>
                </c:pt>
                <c:pt idx="988">
                  <c:v>-89.212999999999994</c:v>
                </c:pt>
                <c:pt idx="989">
                  <c:v>-89.213200000000001</c:v>
                </c:pt>
                <c:pt idx="990">
                  <c:v>-89.213300000000004</c:v>
                </c:pt>
                <c:pt idx="991">
                  <c:v>-89.213499999999996</c:v>
                </c:pt>
                <c:pt idx="992">
                  <c:v>-89.2136</c:v>
                </c:pt>
                <c:pt idx="993">
                  <c:v>-89.213700000000003</c:v>
                </c:pt>
                <c:pt idx="994">
                  <c:v>-89.213899999999995</c:v>
                </c:pt>
                <c:pt idx="995">
                  <c:v>-89.213999999999999</c:v>
                </c:pt>
                <c:pt idx="996">
                  <c:v>-89.214100000000002</c:v>
                </c:pt>
                <c:pt idx="997">
                  <c:v>-89.214299999999994</c:v>
                </c:pt>
                <c:pt idx="998">
                  <c:v>-89.214399999999998</c:v>
                </c:pt>
                <c:pt idx="999">
                  <c:v>-89.214500000000001</c:v>
                </c:pt>
                <c:pt idx="1000">
                  <c:v>-89.214699999999993</c:v>
                </c:pt>
              </c:numCache>
            </c:numRef>
          </c:yVal>
          <c:smooth val="0"/>
          <c:extLst>
            <c:ext xmlns:c16="http://schemas.microsoft.com/office/drawing/2014/chart" uri="{C3380CC4-5D6E-409C-BE32-E72D297353CC}">
              <c16:uniqueId val="{00000004-8C77-F641-A38E-8CFB774D50DB}"/>
            </c:ext>
          </c:extLst>
        </c:ser>
        <c:ser>
          <c:idx val="5"/>
          <c:order val="5"/>
          <c:tx>
            <c:strRef>
              <c:f>drug_plot!$G$1</c:f>
              <c:strCache>
                <c:ptCount val="1"/>
                <c:pt idx="0">
                  <c:v>opencor cmax 4</c:v>
                </c:pt>
              </c:strCache>
            </c:strRef>
          </c:tx>
          <c:spPr>
            <a:ln w="19050" cap="rnd">
              <a:solidFill>
                <a:schemeClr val="accent6"/>
              </a:solidFill>
              <a:prstDash val="sysDash"/>
              <a:round/>
            </a:ln>
            <a:effectLst/>
          </c:spPr>
          <c:marker>
            <c:symbol val="none"/>
          </c:marker>
          <c:xVal>
            <c:numRef>
              <c:f>drug_plot!$A$2:$A$1002</c:f>
              <c:numCache>
                <c:formatCode>General</c:formatCode>
                <c:ptCount val="1001"/>
                <c:pt idx="0">
                  <c:v>0.996</c:v>
                </c:pt>
                <c:pt idx="1">
                  <c:v>1.9950000000000001</c:v>
                </c:pt>
                <c:pt idx="2">
                  <c:v>2.9940000000000002</c:v>
                </c:pt>
                <c:pt idx="3">
                  <c:v>3.9929999999999999</c:v>
                </c:pt>
                <c:pt idx="4">
                  <c:v>4.992</c:v>
                </c:pt>
                <c:pt idx="5">
                  <c:v>5.9909999999999997</c:v>
                </c:pt>
                <c:pt idx="6">
                  <c:v>6.99</c:v>
                </c:pt>
                <c:pt idx="7">
                  <c:v>7.9889999999999999</c:v>
                </c:pt>
                <c:pt idx="8">
                  <c:v>8.9879999999999995</c:v>
                </c:pt>
                <c:pt idx="9">
                  <c:v>9.9870000000000001</c:v>
                </c:pt>
                <c:pt idx="10">
                  <c:v>10.986000000000001</c:v>
                </c:pt>
                <c:pt idx="11">
                  <c:v>11.984999999999999</c:v>
                </c:pt>
                <c:pt idx="12">
                  <c:v>12.984</c:v>
                </c:pt>
                <c:pt idx="13">
                  <c:v>13.983000000000001</c:v>
                </c:pt>
                <c:pt idx="14">
                  <c:v>14.981999999999999</c:v>
                </c:pt>
                <c:pt idx="15">
                  <c:v>15.981</c:v>
                </c:pt>
                <c:pt idx="16">
                  <c:v>16.98</c:v>
                </c:pt>
                <c:pt idx="17">
                  <c:v>17.978999999999999</c:v>
                </c:pt>
                <c:pt idx="18">
                  <c:v>18.978000000000002</c:v>
                </c:pt>
                <c:pt idx="19">
                  <c:v>19.977</c:v>
                </c:pt>
                <c:pt idx="20">
                  <c:v>20.975999999999999</c:v>
                </c:pt>
                <c:pt idx="21">
                  <c:v>21.975000000000001</c:v>
                </c:pt>
                <c:pt idx="22">
                  <c:v>22.974</c:v>
                </c:pt>
                <c:pt idx="23">
                  <c:v>23.972999999999999</c:v>
                </c:pt>
                <c:pt idx="24">
                  <c:v>24.972000000000001</c:v>
                </c:pt>
                <c:pt idx="25">
                  <c:v>25.971</c:v>
                </c:pt>
                <c:pt idx="26">
                  <c:v>26.97</c:v>
                </c:pt>
                <c:pt idx="27">
                  <c:v>27.969000000000001</c:v>
                </c:pt>
                <c:pt idx="28">
                  <c:v>28.968</c:v>
                </c:pt>
                <c:pt idx="29">
                  <c:v>29.966999999999999</c:v>
                </c:pt>
                <c:pt idx="30">
                  <c:v>30.966000000000001</c:v>
                </c:pt>
                <c:pt idx="31">
                  <c:v>31.965</c:v>
                </c:pt>
                <c:pt idx="32">
                  <c:v>32.963999999999999</c:v>
                </c:pt>
                <c:pt idx="33">
                  <c:v>33.963000000000001</c:v>
                </c:pt>
                <c:pt idx="34">
                  <c:v>34.962000000000003</c:v>
                </c:pt>
                <c:pt idx="35">
                  <c:v>35.960999999999999</c:v>
                </c:pt>
                <c:pt idx="36">
                  <c:v>36.96</c:v>
                </c:pt>
                <c:pt idx="37">
                  <c:v>37.959000000000003</c:v>
                </c:pt>
                <c:pt idx="38">
                  <c:v>38.957999999999998</c:v>
                </c:pt>
                <c:pt idx="39">
                  <c:v>39.957000000000001</c:v>
                </c:pt>
                <c:pt idx="40">
                  <c:v>40.956000000000003</c:v>
                </c:pt>
                <c:pt idx="41">
                  <c:v>41.954999999999998</c:v>
                </c:pt>
                <c:pt idx="42">
                  <c:v>42.954000000000001</c:v>
                </c:pt>
                <c:pt idx="43">
                  <c:v>43.953000000000003</c:v>
                </c:pt>
                <c:pt idx="44">
                  <c:v>44.951999999999998</c:v>
                </c:pt>
                <c:pt idx="45">
                  <c:v>45.951000000000001</c:v>
                </c:pt>
                <c:pt idx="46">
                  <c:v>46.95</c:v>
                </c:pt>
                <c:pt idx="47">
                  <c:v>47.948999999999998</c:v>
                </c:pt>
                <c:pt idx="48">
                  <c:v>48.948</c:v>
                </c:pt>
                <c:pt idx="49">
                  <c:v>49.947000000000003</c:v>
                </c:pt>
                <c:pt idx="50">
                  <c:v>50.945999999999998</c:v>
                </c:pt>
                <c:pt idx="51">
                  <c:v>51.945</c:v>
                </c:pt>
                <c:pt idx="52">
                  <c:v>52.944000000000003</c:v>
                </c:pt>
                <c:pt idx="53">
                  <c:v>53.942999999999998</c:v>
                </c:pt>
                <c:pt idx="54">
                  <c:v>54.942</c:v>
                </c:pt>
                <c:pt idx="55">
                  <c:v>55.941000000000003</c:v>
                </c:pt>
                <c:pt idx="56">
                  <c:v>56.94</c:v>
                </c:pt>
                <c:pt idx="57">
                  <c:v>57.939</c:v>
                </c:pt>
                <c:pt idx="58">
                  <c:v>58.938000000000002</c:v>
                </c:pt>
                <c:pt idx="59">
                  <c:v>59.936999999999998</c:v>
                </c:pt>
                <c:pt idx="60">
                  <c:v>60.936</c:v>
                </c:pt>
                <c:pt idx="61">
                  <c:v>61.935000000000002</c:v>
                </c:pt>
                <c:pt idx="62">
                  <c:v>62.933999999999997</c:v>
                </c:pt>
                <c:pt idx="63">
                  <c:v>63.933</c:v>
                </c:pt>
                <c:pt idx="64">
                  <c:v>64.932000000000002</c:v>
                </c:pt>
                <c:pt idx="65">
                  <c:v>65.930999999999997</c:v>
                </c:pt>
                <c:pt idx="66">
                  <c:v>66.930000000000007</c:v>
                </c:pt>
                <c:pt idx="67">
                  <c:v>67.929000000000002</c:v>
                </c:pt>
                <c:pt idx="68">
                  <c:v>68.927999999999997</c:v>
                </c:pt>
                <c:pt idx="69">
                  <c:v>69.927000000000007</c:v>
                </c:pt>
                <c:pt idx="70">
                  <c:v>70.926000000000002</c:v>
                </c:pt>
                <c:pt idx="71">
                  <c:v>71.924999999999997</c:v>
                </c:pt>
                <c:pt idx="72">
                  <c:v>72.924000000000007</c:v>
                </c:pt>
                <c:pt idx="73">
                  <c:v>73.923000000000002</c:v>
                </c:pt>
                <c:pt idx="74">
                  <c:v>74.921999999999997</c:v>
                </c:pt>
                <c:pt idx="75">
                  <c:v>75.921000000000006</c:v>
                </c:pt>
                <c:pt idx="76">
                  <c:v>76.92</c:v>
                </c:pt>
                <c:pt idx="77">
                  <c:v>77.918999999999997</c:v>
                </c:pt>
                <c:pt idx="78">
                  <c:v>78.918000000000006</c:v>
                </c:pt>
                <c:pt idx="79">
                  <c:v>79.917000000000002</c:v>
                </c:pt>
                <c:pt idx="80">
                  <c:v>80.915999999999997</c:v>
                </c:pt>
                <c:pt idx="81">
                  <c:v>81.915000000000006</c:v>
                </c:pt>
                <c:pt idx="82">
                  <c:v>82.914000000000001</c:v>
                </c:pt>
                <c:pt idx="83">
                  <c:v>83.912999999999997</c:v>
                </c:pt>
                <c:pt idx="84">
                  <c:v>84.912000000000006</c:v>
                </c:pt>
                <c:pt idx="85">
                  <c:v>85.911000000000001</c:v>
                </c:pt>
                <c:pt idx="86">
                  <c:v>86.91</c:v>
                </c:pt>
                <c:pt idx="87">
                  <c:v>87.909000000000006</c:v>
                </c:pt>
                <c:pt idx="88">
                  <c:v>88.908000000000001</c:v>
                </c:pt>
                <c:pt idx="89">
                  <c:v>89.906999999999996</c:v>
                </c:pt>
                <c:pt idx="90">
                  <c:v>90.906000000000006</c:v>
                </c:pt>
                <c:pt idx="91">
                  <c:v>91.905000000000001</c:v>
                </c:pt>
                <c:pt idx="92">
                  <c:v>92.903999999999996</c:v>
                </c:pt>
                <c:pt idx="93">
                  <c:v>93.903000000000006</c:v>
                </c:pt>
                <c:pt idx="94">
                  <c:v>94.902000000000001</c:v>
                </c:pt>
                <c:pt idx="95">
                  <c:v>95.900999999999996</c:v>
                </c:pt>
                <c:pt idx="96">
                  <c:v>96.9</c:v>
                </c:pt>
                <c:pt idx="97">
                  <c:v>97.899000000000001</c:v>
                </c:pt>
                <c:pt idx="98">
                  <c:v>98.897999999999996</c:v>
                </c:pt>
                <c:pt idx="99">
                  <c:v>99.897000000000006</c:v>
                </c:pt>
                <c:pt idx="100">
                  <c:v>100.896</c:v>
                </c:pt>
                <c:pt idx="101">
                  <c:v>101.895</c:v>
                </c:pt>
                <c:pt idx="102">
                  <c:v>102.89400000000001</c:v>
                </c:pt>
                <c:pt idx="103">
                  <c:v>103.893</c:v>
                </c:pt>
                <c:pt idx="104">
                  <c:v>104.892</c:v>
                </c:pt>
                <c:pt idx="105">
                  <c:v>105.89100000000001</c:v>
                </c:pt>
                <c:pt idx="106">
                  <c:v>106.89</c:v>
                </c:pt>
                <c:pt idx="107">
                  <c:v>107.889</c:v>
                </c:pt>
                <c:pt idx="108">
                  <c:v>108.88800000000001</c:v>
                </c:pt>
                <c:pt idx="109">
                  <c:v>109.887</c:v>
                </c:pt>
                <c:pt idx="110">
                  <c:v>110.886</c:v>
                </c:pt>
                <c:pt idx="111">
                  <c:v>111.88500000000001</c:v>
                </c:pt>
                <c:pt idx="112">
                  <c:v>112.884</c:v>
                </c:pt>
                <c:pt idx="113">
                  <c:v>113.883</c:v>
                </c:pt>
                <c:pt idx="114">
                  <c:v>114.88200000000001</c:v>
                </c:pt>
                <c:pt idx="115">
                  <c:v>115.881</c:v>
                </c:pt>
                <c:pt idx="116">
                  <c:v>116.88</c:v>
                </c:pt>
                <c:pt idx="117">
                  <c:v>117.879</c:v>
                </c:pt>
                <c:pt idx="118">
                  <c:v>118.878</c:v>
                </c:pt>
                <c:pt idx="119">
                  <c:v>119.877</c:v>
                </c:pt>
                <c:pt idx="120">
                  <c:v>120.876</c:v>
                </c:pt>
                <c:pt idx="121">
                  <c:v>121.875</c:v>
                </c:pt>
                <c:pt idx="122">
                  <c:v>122.874</c:v>
                </c:pt>
                <c:pt idx="123">
                  <c:v>123.873</c:v>
                </c:pt>
                <c:pt idx="124">
                  <c:v>124.872</c:v>
                </c:pt>
                <c:pt idx="125">
                  <c:v>125.871</c:v>
                </c:pt>
                <c:pt idx="126">
                  <c:v>126.87</c:v>
                </c:pt>
                <c:pt idx="127">
                  <c:v>127.869</c:v>
                </c:pt>
                <c:pt idx="128">
                  <c:v>128.86799999999999</c:v>
                </c:pt>
                <c:pt idx="129">
                  <c:v>129.86699999999999</c:v>
                </c:pt>
                <c:pt idx="130">
                  <c:v>130.86600000000001</c:v>
                </c:pt>
                <c:pt idx="131">
                  <c:v>131.86500000000001</c:v>
                </c:pt>
                <c:pt idx="132">
                  <c:v>132.864</c:v>
                </c:pt>
                <c:pt idx="133">
                  <c:v>133.863</c:v>
                </c:pt>
                <c:pt idx="134">
                  <c:v>134.86199999999999</c:v>
                </c:pt>
                <c:pt idx="135">
                  <c:v>135.86099999999999</c:v>
                </c:pt>
                <c:pt idx="136">
                  <c:v>136.86000000000001</c:v>
                </c:pt>
                <c:pt idx="137">
                  <c:v>137.85900000000001</c:v>
                </c:pt>
                <c:pt idx="138">
                  <c:v>138.858</c:v>
                </c:pt>
                <c:pt idx="139">
                  <c:v>139.857</c:v>
                </c:pt>
                <c:pt idx="140">
                  <c:v>140.85599999999999</c:v>
                </c:pt>
                <c:pt idx="141">
                  <c:v>141.85499999999999</c:v>
                </c:pt>
                <c:pt idx="142">
                  <c:v>142.85400000000001</c:v>
                </c:pt>
                <c:pt idx="143">
                  <c:v>143.85300000000001</c:v>
                </c:pt>
                <c:pt idx="144">
                  <c:v>144.852</c:v>
                </c:pt>
                <c:pt idx="145">
                  <c:v>145.851</c:v>
                </c:pt>
                <c:pt idx="146">
                  <c:v>146.85</c:v>
                </c:pt>
                <c:pt idx="147">
                  <c:v>147.84899999999999</c:v>
                </c:pt>
                <c:pt idx="148">
                  <c:v>148.84800000000001</c:v>
                </c:pt>
                <c:pt idx="149">
                  <c:v>149.84700000000001</c:v>
                </c:pt>
                <c:pt idx="150">
                  <c:v>150.846</c:v>
                </c:pt>
                <c:pt idx="151">
                  <c:v>151.845</c:v>
                </c:pt>
                <c:pt idx="152">
                  <c:v>152.84399999999999</c:v>
                </c:pt>
                <c:pt idx="153">
                  <c:v>153.84299999999999</c:v>
                </c:pt>
                <c:pt idx="154">
                  <c:v>154.84200000000001</c:v>
                </c:pt>
                <c:pt idx="155">
                  <c:v>155.84100000000001</c:v>
                </c:pt>
                <c:pt idx="156">
                  <c:v>156.84</c:v>
                </c:pt>
                <c:pt idx="157">
                  <c:v>157.839</c:v>
                </c:pt>
                <c:pt idx="158">
                  <c:v>158.83799999999999</c:v>
                </c:pt>
                <c:pt idx="159">
                  <c:v>159.83699999999999</c:v>
                </c:pt>
                <c:pt idx="160">
                  <c:v>160.83600000000001</c:v>
                </c:pt>
                <c:pt idx="161">
                  <c:v>161.83500000000001</c:v>
                </c:pt>
                <c:pt idx="162">
                  <c:v>162.834</c:v>
                </c:pt>
                <c:pt idx="163">
                  <c:v>163.833</c:v>
                </c:pt>
                <c:pt idx="164">
                  <c:v>164.83199999999999</c:v>
                </c:pt>
                <c:pt idx="165">
                  <c:v>165.83099999999999</c:v>
                </c:pt>
                <c:pt idx="166">
                  <c:v>166.83</c:v>
                </c:pt>
                <c:pt idx="167">
                  <c:v>167.82900000000001</c:v>
                </c:pt>
                <c:pt idx="168">
                  <c:v>168.828</c:v>
                </c:pt>
                <c:pt idx="169">
                  <c:v>169.827</c:v>
                </c:pt>
                <c:pt idx="170">
                  <c:v>170.82599999999999</c:v>
                </c:pt>
                <c:pt idx="171">
                  <c:v>171.82499999999999</c:v>
                </c:pt>
                <c:pt idx="172">
                  <c:v>172.82400000000001</c:v>
                </c:pt>
                <c:pt idx="173">
                  <c:v>173.82300000000001</c:v>
                </c:pt>
                <c:pt idx="174">
                  <c:v>174.822</c:v>
                </c:pt>
                <c:pt idx="175">
                  <c:v>175.821</c:v>
                </c:pt>
                <c:pt idx="176">
                  <c:v>176.82</c:v>
                </c:pt>
                <c:pt idx="177">
                  <c:v>177.81899999999999</c:v>
                </c:pt>
                <c:pt idx="178">
                  <c:v>178.81800000000001</c:v>
                </c:pt>
                <c:pt idx="179">
                  <c:v>179.81700000000001</c:v>
                </c:pt>
                <c:pt idx="180">
                  <c:v>180.816</c:v>
                </c:pt>
                <c:pt idx="181">
                  <c:v>181.815</c:v>
                </c:pt>
                <c:pt idx="182">
                  <c:v>182.81399999999999</c:v>
                </c:pt>
                <c:pt idx="183">
                  <c:v>183.81299999999999</c:v>
                </c:pt>
                <c:pt idx="184">
                  <c:v>184.81200000000001</c:v>
                </c:pt>
                <c:pt idx="185">
                  <c:v>185.81100000000001</c:v>
                </c:pt>
                <c:pt idx="186">
                  <c:v>186.81</c:v>
                </c:pt>
                <c:pt idx="187">
                  <c:v>187.809</c:v>
                </c:pt>
                <c:pt idx="188">
                  <c:v>188.80799999999999</c:v>
                </c:pt>
                <c:pt idx="189">
                  <c:v>189.80699999999999</c:v>
                </c:pt>
                <c:pt idx="190">
                  <c:v>190.80600000000001</c:v>
                </c:pt>
                <c:pt idx="191">
                  <c:v>191.80500000000001</c:v>
                </c:pt>
                <c:pt idx="192">
                  <c:v>192.804</c:v>
                </c:pt>
                <c:pt idx="193">
                  <c:v>193.803</c:v>
                </c:pt>
                <c:pt idx="194">
                  <c:v>194.80199999999999</c:v>
                </c:pt>
                <c:pt idx="195">
                  <c:v>195.80099999999999</c:v>
                </c:pt>
                <c:pt idx="196">
                  <c:v>196.8</c:v>
                </c:pt>
                <c:pt idx="197">
                  <c:v>197.79900000000001</c:v>
                </c:pt>
                <c:pt idx="198">
                  <c:v>198.798</c:v>
                </c:pt>
                <c:pt idx="199">
                  <c:v>199.797</c:v>
                </c:pt>
                <c:pt idx="200">
                  <c:v>200.79599999999999</c:v>
                </c:pt>
                <c:pt idx="201">
                  <c:v>201.79499999999999</c:v>
                </c:pt>
                <c:pt idx="202">
                  <c:v>202.79400000000001</c:v>
                </c:pt>
                <c:pt idx="203">
                  <c:v>203.79300000000001</c:v>
                </c:pt>
                <c:pt idx="204">
                  <c:v>204.792</c:v>
                </c:pt>
                <c:pt idx="205">
                  <c:v>205.791</c:v>
                </c:pt>
                <c:pt idx="206">
                  <c:v>206.79</c:v>
                </c:pt>
                <c:pt idx="207">
                  <c:v>207.78899999999999</c:v>
                </c:pt>
                <c:pt idx="208">
                  <c:v>208.78800000000001</c:v>
                </c:pt>
                <c:pt idx="209">
                  <c:v>209.78700000000001</c:v>
                </c:pt>
                <c:pt idx="210">
                  <c:v>210.786</c:v>
                </c:pt>
                <c:pt idx="211">
                  <c:v>211.785</c:v>
                </c:pt>
                <c:pt idx="212">
                  <c:v>212.78399999999999</c:v>
                </c:pt>
                <c:pt idx="213">
                  <c:v>213.78299999999999</c:v>
                </c:pt>
                <c:pt idx="214">
                  <c:v>214.78200000000001</c:v>
                </c:pt>
                <c:pt idx="215">
                  <c:v>215.78100000000001</c:v>
                </c:pt>
                <c:pt idx="216">
                  <c:v>216.78</c:v>
                </c:pt>
                <c:pt idx="217">
                  <c:v>217.779</c:v>
                </c:pt>
                <c:pt idx="218">
                  <c:v>218.77799999999999</c:v>
                </c:pt>
                <c:pt idx="219">
                  <c:v>219.77699999999999</c:v>
                </c:pt>
                <c:pt idx="220">
                  <c:v>220.77600000000001</c:v>
                </c:pt>
                <c:pt idx="221">
                  <c:v>221.77500000000001</c:v>
                </c:pt>
                <c:pt idx="222">
                  <c:v>222.774</c:v>
                </c:pt>
                <c:pt idx="223">
                  <c:v>223.773</c:v>
                </c:pt>
                <c:pt idx="224">
                  <c:v>224.77199999999999</c:v>
                </c:pt>
                <c:pt idx="225">
                  <c:v>225.77099999999999</c:v>
                </c:pt>
                <c:pt idx="226">
                  <c:v>226.77</c:v>
                </c:pt>
                <c:pt idx="227">
                  <c:v>227.76900000000001</c:v>
                </c:pt>
                <c:pt idx="228">
                  <c:v>228.768</c:v>
                </c:pt>
                <c:pt idx="229">
                  <c:v>229.767</c:v>
                </c:pt>
                <c:pt idx="230">
                  <c:v>230.76599999999999</c:v>
                </c:pt>
                <c:pt idx="231">
                  <c:v>231.76499999999999</c:v>
                </c:pt>
                <c:pt idx="232">
                  <c:v>232.76400000000001</c:v>
                </c:pt>
                <c:pt idx="233">
                  <c:v>233.76300000000001</c:v>
                </c:pt>
                <c:pt idx="234">
                  <c:v>234.762</c:v>
                </c:pt>
                <c:pt idx="235">
                  <c:v>235.761</c:v>
                </c:pt>
                <c:pt idx="236">
                  <c:v>236.76</c:v>
                </c:pt>
                <c:pt idx="237">
                  <c:v>237.75899999999999</c:v>
                </c:pt>
                <c:pt idx="238">
                  <c:v>238.75800000000001</c:v>
                </c:pt>
                <c:pt idx="239">
                  <c:v>239.75700000000001</c:v>
                </c:pt>
                <c:pt idx="240">
                  <c:v>240.756</c:v>
                </c:pt>
                <c:pt idx="241">
                  <c:v>241.755</c:v>
                </c:pt>
                <c:pt idx="242">
                  <c:v>242.75399999999999</c:v>
                </c:pt>
                <c:pt idx="243">
                  <c:v>243.75299999999999</c:v>
                </c:pt>
                <c:pt idx="244">
                  <c:v>244.75200000000001</c:v>
                </c:pt>
                <c:pt idx="245">
                  <c:v>245.751</c:v>
                </c:pt>
                <c:pt idx="246">
                  <c:v>246.75</c:v>
                </c:pt>
                <c:pt idx="247">
                  <c:v>247.749</c:v>
                </c:pt>
                <c:pt idx="248">
                  <c:v>248.74799999999999</c:v>
                </c:pt>
                <c:pt idx="249">
                  <c:v>249.74700000000001</c:v>
                </c:pt>
                <c:pt idx="250">
                  <c:v>250.74600000000001</c:v>
                </c:pt>
                <c:pt idx="251">
                  <c:v>251.745</c:v>
                </c:pt>
                <c:pt idx="252">
                  <c:v>252.744</c:v>
                </c:pt>
                <c:pt idx="253">
                  <c:v>253.74299999999999</c:v>
                </c:pt>
                <c:pt idx="254">
                  <c:v>254.74199999999999</c:v>
                </c:pt>
                <c:pt idx="255">
                  <c:v>255.74100000000001</c:v>
                </c:pt>
                <c:pt idx="256">
                  <c:v>256.74</c:v>
                </c:pt>
                <c:pt idx="257">
                  <c:v>257.73899999999998</c:v>
                </c:pt>
                <c:pt idx="258">
                  <c:v>258.738</c:v>
                </c:pt>
                <c:pt idx="259">
                  <c:v>259.73700000000002</c:v>
                </c:pt>
                <c:pt idx="260">
                  <c:v>260.73599999999999</c:v>
                </c:pt>
                <c:pt idx="261">
                  <c:v>261.73500000000001</c:v>
                </c:pt>
                <c:pt idx="262">
                  <c:v>262.73399999999998</c:v>
                </c:pt>
                <c:pt idx="263">
                  <c:v>263.733</c:v>
                </c:pt>
                <c:pt idx="264">
                  <c:v>264.73200000000003</c:v>
                </c:pt>
                <c:pt idx="265">
                  <c:v>265.73099999999999</c:v>
                </c:pt>
                <c:pt idx="266">
                  <c:v>266.73</c:v>
                </c:pt>
                <c:pt idx="267">
                  <c:v>267.72899999999998</c:v>
                </c:pt>
                <c:pt idx="268">
                  <c:v>268.72800000000001</c:v>
                </c:pt>
                <c:pt idx="269">
                  <c:v>269.72699999999998</c:v>
                </c:pt>
                <c:pt idx="270">
                  <c:v>270.726</c:v>
                </c:pt>
                <c:pt idx="271">
                  <c:v>271.72500000000002</c:v>
                </c:pt>
                <c:pt idx="272">
                  <c:v>272.72399999999999</c:v>
                </c:pt>
                <c:pt idx="273">
                  <c:v>273.72300000000001</c:v>
                </c:pt>
                <c:pt idx="274">
                  <c:v>274.72199999999998</c:v>
                </c:pt>
                <c:pt idx="275">
                  <c:v>275.721</c:v>
                </c:pt>
                <c:pt idx="276">
                  <c:v>276.72000000000003</c:v>
                </c:pt>
                <c:pt idx="277">
                  <c:v>277.71899999999999</c:v>
                </c:pt>
                <c:pt idx="278">
                  <c:v>278.71800000000002</c:v>
                </c:pt>
                <c:pt idx="279">
                  <c:v>279.71699999999998</c:v>
                </c:pt>
                <c:pt idx="280">
                  <c:v>280.71600000000001</c:v>
                </c:pt>
                <c:pt idx="281">
                  <c:v>281.71499999999997</c:v>
                </c:pt>
                <c:pt idx="282">
                  <c:v>282.714</c:v>
                </c:pt>
                <c:pt idx="283">
                  <c:v>283.71300000000002</c:v>
                </c:pt>
                <c:pt idx="284">
                  <c:v>284.71199999999999</c:v>
                </c:pt>
                <c:pt idx="285">
                  <c:v>285.71100000000001</c:v>
                </c:pt>
                <c:pt idx="286">
                  <c:v>286.70999999999998</c:v>
                </c:pt>
                <c:pt idx="287">
                  <c:v>287.709</c:v>
                </c:pt>
                <c:pt idx="288">
                  <c:v>288.70800000000003</c:v>
                </c:pt>
                <c:pt idx="289">
                  <c:v>289.70699999999999</c:v>
                </c:pt>
                <c:pt idx="290">
                  <c:v>290.70600000000002</c:v>
                </c:pt>
                <c:pt idx="291">
                  <c:v>291.70499999999998</c:v>
                </c:pt>
                <c:pt idx="292">
                  <c:v>292.70400000000001</c:v>
                </c:pt>
                <c:pt idx="293">
                  <c:v>293.70299999999997</c:v>
                </c:pt>
                <c:pt idx="294">
                  <c:v>294.702</c:v>
                </c:pt>
                <c:pt idx="295">
                  <c:v>295.70100000000002</c:v>
                </c:pt>
                <c:pt idx="296">
                  <c:v>296.7</c:v>
                </c:pt>
                <c:pt idx="297">
                  <c:v>297.69900000000001</c:v>
                </c:pt>
                <c:pt idx="298">
                  <c:v>298.69799999999998</c:v>
                </c:pt>
                <c:pt idx="299">
                  <c:v>299.697</c:v>
                </c:pt>
                <c:pt idx="300">
                  <c:v>300.69600000000003</c:v>
                </c:pt>
                <c:pt idx="301">
                  <c:v>301.69499999999999</c:v>
                </c:pt>
                <c:pt idx="302">
                  <c:v>302.69400000000002</c:v>
                </c:pt>
                <c:pt idx="303">
                  <c:v>303.69299999999998</c:v>
                </c:pt>
                <c:pt idx="304">
                  <c:v>304.69200000000001</c:v>
                </c:pt>
                <c:pt idx="305">
                  <c:v>305.69099999999997</c:v>
                </c:pt>
                <c:pt idx="306">
                  <c:v>306.69</c:v>
                </c:pt>
                <c:pt idx="307">
                  <c:v>307.68900000000002</c:v>
                </c:pt>
                <c:pt idx="308">
                  <c:v>308.68799999999999</c:v>
                </c:pt>
                <c:pt idx="309">
                  <c:v>309.68700000000001</c:v>
                </c:pt>
                <c:pt idx="310">
                  <c:v>310.68599999999998</c:v>
                </c:pt>
                <c:pt idx="311">
                  <c:v>311.685</c:v>
                </c:pt>
                <c:pt idx="312">
                  <c:v>312.68400000000003</c:v>
                </c:pt>
                <c:pt idx="313">
                  <c:v>313.68299999999999</c:v>
                </c:pt>
                <c:pt idx="314">
                  <c:v>314.68200000000002</c:v>
                </c:pt>
                <c:pt idx="315">
                  <c:v>315.68099999999998</c:v>
                </c:pt>
                <c:pt idx="316">
                  <c:v>316.68</c:v>
                </c:pt>
                <c:pt idx="317">
                  <c:v>317.67899999999997</c:v>
                </c:pt>
                <c:pt idx="318">
                  <c:v>318.678</c:v>
                </c:pt>
                <c:pt idx="319">
                  <c:v>319.67700000000002</c:v>
                </c:pt>
                <c:pt idx="320">
                  <c:v>320.67599999999999</c:v>
                </c:pt>
                <c:pt idx="321">
                  <c:v>321.67500000000001</c:v>
                </c:pt>
                <c:pt idx="322">
                  <c:v>322.67399999999998</c:v>
                </c:pt>
                <c:pt idx="323">
                  <c:v>323.673</c:v>
                </c:pt>
                <c:pt idx="324">
                  <c:v>324.67200000000003</c:v>
                </c:pt>
                <c:pt idx="325">
                  <c:v>325.67099999999999</c:v>
                </c:pt>
                <c:pt idx="326">
                  <c:v>326.67</c:v>
                </c:pt>
                <c:pt idx="327">
                  <c:v>327.66899999999998</c:v>
                </c:pt>
                <c:pt idx="328">
                  <c:v>328.66800000000001</c:v>
                </c:pt>
                <c:pt idx="329">
                  <c:v>329.66699999999997</c:v>
                </c:pt>
                <c:pt idx="330">
                  <c:v>330.666</c:v>
                </c:pt>
                <c:pt idx="331">
                  <c:v>331.66500000000002</c:v>
                </c:pt>
                <c:pt idx="332">
                  <c:v>332.66399999999999</c:v>
                </c:pt>
                <c:pt idx="333">
                  <c:v>333.66300000000001</c:v>
                </c:pt>
                <c:pt idx="334">
                  <c:v>334.66199999999998</c:v>
                </c:pt>
                <c:pt idx="335">
                  <c:v>335.661</c:v>
                </c:pt>
                <c:pt idx="336">
                  <c:v>336.66</c:v>
                </c:pt>
                <c:pt idx="337">
                  <c:v>337.65899999999999</c:v>
                </c:pt>
                <c:pt idx="338">
                  <c:v>338.65800000000002</c:v>
                </c:pt>
                <c:pt idx="339">
                  <c:v>339.65699999999998</c:v>
                </c:pt>
                <c:pt idx="340">
                  <c:v>340.65600000000001</c:v>
                </c:pt>
                <c:pt idx="341">
                  <c:v>341.65499999999997</c:v>
                </c:pt>
                <c:pt idx="342">
                  <c:v>342.654</c:v>
                </c:pt>
                <c:pt idx="343">
                  <c:v>343.65300000000002</c:v>
                </c:pt>
                <c:pt idx="344">
                  <c:v>344.65199999999999</c:v>
                </c:pt>
                <c:pt idx="345">
                  <c:v>345.65100000000001</c:v>
                </c:pt>
                <c:pt idx="346">
                  <c:v>346.65</c:v>
                </c:pt>
                <c:pt idx="347">
                  <c:v>347.649</c:v>
                </c:pt>
                <c:pt idx="348">
                  <c:v>348.64800000000002</c:v>
                </c:pt>
                <c:pt idx="349">
                  <c:v>349.64699999999999</c:v>
                </c:pt>
                <c:pt idx="350">
                  <c:v>350.64600000000002</c:v>
                </c:pt>
                <c:pt idx="351">
                  <c:v>351.64499999999998</c:v>
                </c:pt>
                <c:pt idx="352">
                  <c:v>352.64400000000001</c:v>
                </c:pt>
                <c:pt idx="353">
                  <c:v>353.64299999999997</c:v>
                </c:pt>
                <c:pt idx="354">
                  <c:v>354.642</c:v>
                </c:pt>
                <c:pt idx="355">
                  <c:v>355.64100000000002</c:v>
                </c:pt>
                <c:pt idx="356">
                  <c:v>356.64</c:v>
                </c:pt>
                <c:pt idx="357">
                  <c:v>357.63900000000001</c:v>
                </c:pt>
                <c:pt idx="358">
                  <c:v>358.63799999999998</c:v>
                </c:pt>
                <c:pt idx="359">
                  <c:v>359.637</c:v>
                </c:pt>
                <c:pt idx="360">
                  <c:v>360.63600000000002</c:v>
                </c:pt>
                <c:pt idx="361">
                  <c:v>361.63499999999999</c:v>
                </c:pt>
                <c:pt idx="362">
                  <c:v>362.63400000000001</c:v>
                </c:pt>
                <c:pt idx="363">
                  <c:v>363.63299999999998</c:v>
                </c:pt>
                <c:pt idx="364">
                  <c:v>364.63200000000001</c:v>
                </c:pt>
                <c:pt idx="365">
                  <c:v>365.63099999999997</c:v>
                </c:pt>
                <c:pt idx="366">
                  <c:v>366.63</c:v>
                </c:pt>
                <c:pt idx="367">
                  <c:v>367.62900000000002</c:v>
                </c:pt>
                <c:pt idx="368">
                  <c:v>368.62799999999999</c:v>
                </c:pt>
                <c:pt idx="369">
                  <c:v>369.62700000000001</c:v>
                </c:pt>
                <c:pt idx="370">
                  <c:v>370.62599999999998</c:v>
                </c:pt>
                <c:pt idx="371">
                  <c:v>371.625</c:v>
                </c:pt>
                <c:pt idx="372">
                  <c:v>372.62400000000002</c:v>
                </c:pt>
                <c:pt idx="373">
                  <c:v>373.62299999999999</c:v>
                </c:pt>
                <c:pt idx="374">
                  <c:v>374.62200000000001</c:v>
                </c:pt>
                <c:pt idx="375">
                  <c:v>375.62099999999998</c:v>
                </c:pt>
                <c:pt idx="376">
                  <c:v>376.62</c:v>
                </c:pt>
                <c:pt idx="377">
                  <c:v>377.61900000000003</c:v>
                </c:pt>
                <c:pt idx="378">
                  <c:v>378.61799999999999</c:v>
                </c:pt>
                <c:pt idx="379">
                  <c:v>379.61700000000002</c:v>
                </c:pt>
                <c:pt idx="380">
                  <c:v>380.61599999999999</c:v>
                </c:pt>
                <c:pt idx="381">
                  <c:v>381.61500000000001</c:v>
                </c:pt>
                <c:pt idx="382">
                  <c:v>382.61399999999998</c:v>
                </c:pt>
                <c:pt idx="383">
                  <c:v>383.613</c:v>
                </c:pt>
                <c:pt idx="384">
                  <c:v>384.61200000000002</c:v>
                </c:pt>
                <c:pt idx="385">
                  <c:v>385.61099999999999</c:v>
                </c:pt>
                <c:pt idx="386">
                  <c:v>386.61</c:v>
                </c:pt>
                <c:pt idx="387">
                  <c:v>387.60899999999998</c:v>
                </c:pt>
                <c:pt idx="388">
                  <c:v>388.608</c:v>
                </c:pt>
                <c:pt idx="389">
                  <c:v>389.60700000000003</c:v>
                </c:pt>
                <c:pt idx="390">
                  <c:v>390.60599999999999</c:v>
                </c:pt>
                <c:pt idx="391">
                  <c:v>391.60500000000002</c:v>
                </c:pt>
                <c:pt idx="392">
                  <c:v>392.60399999999998</c:v>
                </c:pt>
                <c:pt idx="393">
                  <c:v>393.60300000000001</c:v>
                </c:pt>
                <c:pt idx="394">
                  <c:v>394.60199999999998</c:v>
                </c:pt>
                <c:pt idx="395">
                  <c:v>395.601</c:v>
                </c:pt>
                <c:pt idx="396">
                  <c:v>396.6</c:v>
                </c:pt>
                <c:pt idx="397">
                  <c:v>397.59899999999999</c:v>
                </c:pt>
                <c:pt idx="398">
                  <c:v>398.59800000000001</c:v>
                </c:pt>
                <c:pt idx="399">
                  <c:v>399.59699999999998</c:v>
                </c:pt>
                <c:pt idx="400">
                  <c:v>400.596</c:v>
                </c:pt>
                <c:pt idx="401">
                  <c:v>401.59500000000003</c:v>
                </c:pt>
                <c:pt idx="402">
                  <c:v>402.59399999999999</c:v>
                </c:pt>
                <c:pt idx="403">
                  <c:v>403.59300000000002</c:v>
                </c:pt>
                <c:pt idx="404">
                  <c:v>404.59199999999998</c:v>
                </c:pt>
                <c:pt idx="405">
                  <c:v>405.59100000000001</c:v>
                </c:pt>
                <c:pt idx="406">
                  <c:v>406.59</c:v>
                </c:pt>
                <c:pt idx="407">
                  <c:v>407.589</c:v>
                </c:pt>
                <c:pt idx="408">
                  <c:v>408.58800000000002</c:v>
                </c:pt>
                <c:pt idx="409">
                  <c:v>409.58699999999999</c:v>
                </c:pt>
                <c:pt idx="410">
                  <c:v>410.58600000000001</c:v>
                </c:pt>
                <c:pt idx="411">
                  <c:v>411.58499999999998</c:v>
                </c:pt>
                <c:pt idx="412">
                  <c:v>412.584</c:v>
                </c:pt>
                <c:pt idx="413">
                  <c:v>413.58300000000003</c:v>
                </c:pt>
                <c:pt idx="414">
                  <c:v>414.58199999999999</c:v>
                </c:pt>
                <c:pt idx="415">
                  <c:v>415.58100000000002</c:v>
                </c:pt>
                <c:pt idx="416">
                  <c:v>416.58</c:v>
                </c:pt>
                <c:pt idx="417">
                  <c:v>417.57900000000001</c:v>
                </c:pt>
                <c:pt idx="418">
                  <c:v>418.57799999999997</c:v>
                </c:pt>
                <c:pt idx="419">
                  <c:v>419.577</c:v>
                </c:pt>
                <c:pt idx="420">
                  <c:v>420.57600000000002</c:v>
                </c:pt>
                <c:pt idx="421">
                  <c:v>421.57499999999999</c:v>
                </c:pt>
                <c:pt idx="422">
                  <c:v>422.57400000000001</c:v>
                </c:pt>
                <c:pt idx="423">
                  <c:v>423.57299999999998</c:v>
                </c:pt>
                <c:pt idx="424">
                  <c:v>424.572</c:v>
                </c:pt>
                <c:pt idx="425">
                  <c:v>425.57100000000003</c:v>
                </c:pt>
                <c:pt idx="426">
                  <c:v>426.57</c:v>
                </c:pt>
                <c:pt idx="427">
                  <c:v>427.56900000000002</c:v>
                </c:pt>
                <c:pt idx="428">
                  <c:v>428.56799999999998</c:v>
                </c:pt>
                <c:pt idx="429">
                  <c:v>429.56700000000001</c:v>
                </c:pt>
                <c:pt idx="430">
                  <c:v>430.56599999999997</c:v>
                </c:pt>
                <c:pt idx="431">
                  <c:v>431.565</c:v>
                </c:pt>
                <c:pt idx="432">
                  <c:v>432.56400000000002</c:v>
                </c:pt>
                <c:pt idx="433">
                  <c:v>433.56299999999999</c:v>
                </c:pt>
                <c:pt idx="434">
                  <c:v>434.56200000000001</c:v>
                </c:pt>
                <c:pt idx="435">
                  <c:v>435.56099999999998</c:v>
                </c:pt>
                <c:pt idx="436">
                  <c:v>436.56</c:v>
                </c:pt>
                <c:pt idx="437">
                  <c:v>437.55900000000003</c:v>
                </c:pt>
                <c:pt idx="438">
                  <c:v>438.55799999999999</c:v>
                </c:pt>
                <c:pt idx="439">
                  <c:v>439.55700000000002</c:v>
                </c:pt>
                <c:pt idx="440">
                  <c:v>440.55599999999998</c:v>
                </c:pt>
                <c:pt idx="441">
                  <c:v>441.55500000000001</c:v>
                </c:pt>
                <c:pt idx="442">
                  <c:v>442.55399999999997</c:v>
                </c:pt>
                <c:pt idx="443">
                  <c:v>443.553</c:v>
                </c:pt>
                <c:pt idx="444">
                  <c:v>444.55200000000002</c:v>
                </c:pt>
                <c:pt idx="445">
                  <c:v>445.55099999999999</c:v>
                </c:pt>
                <c:pt idx="446">
                  <c:v>446.55</c:v>
                </c:pt>
                <c:pt idx="447">
                  <c:v>447.54899999999998</c:v>
                </c:pt>
                <c:pt idx="448">
                  <c:v>448.548</c:v>
                </c:pt>
                <c:pt idx="449">
                  <c:v>449.54700000000003</c:v>
                </c:pt>
                <c:pt idx="450">
                  <c:v>450.54599999999999</c:v>
                </c:pt>
                <c:pt idx="451">
                  <c:v>451.54500000000002</c:v>
                </c:pt>
                <c:pt idx="452">
                  <c:v>452.54399999999998</c:v>
                </c:pt>
                <c:pt idx="453">
                  <c:v>453.54300000000001</c:v>
                </c:pt>
                <c:pt idx="454">
                  <c:v>454.54199999999997</c:v>
                </c:pt>
                <c:pt idx="455">
                  <c:v>455.541</c:v>
                </c:pt>
                <c:pt idx="456">
                  <c:v>456.54</c:v>
                </c:pt>
                <c:pt idx="457">
                  <c:v>457.53899999999999</c:v>
                </c:pt>
                <c:pt idx="458">
                  <c:v>458.53800000000001</c:v>
                </c:pt>
                <c:pt idx="459">
                  <c:v>459.53699999999998</c:v>
                </c:pt>
                <c:pt idx="460">
                  <c:v>460.536</c:v>
                </c:pt>
                <c:pt idx="461">
                  <c:v>461.53500000000003</c:v>
                </c:pt>
                <c:pt idx="462">
                  <c:v>462.53399999999999</c:v>
                </c:pt>
                <c:pt idx="463">
                  <c:v>463.53300000000002</c:v>
                </c:pt>
                <c:pt idx="464">
                  <c:v>464.53199999999998</c:v>
                </c:pt>
                <c:pt idx="465">
                  <c:v>465.53100000000001</c:v>
                </c:pt>
                <c:pt idx="466">
                  <c:v>466.53</c:v>
                </c:pt>
                <c:pt idx="467">
                  <c:v>467.529</c:v>
                </c:pt>
                <c:pt idx="468">
                  <c:v>468.52800000000002</c:v>
                </c:pt>
                <c:pt idx="469">
                  <c:v>469.52699999999999</c:v>
                </c:pt>
                <c:pt idx="470">
                  <c:v>470.52600000000001</c:v>
                </c:pt>
                <c:pt idx="471">
                  <c:v>471.52499999999998</c:v>
                </c:pt>
                <c:pt idx="472">
                  <c:v>472.524</c:v>
                </c:pt>
                <c:pt idx="473">
                  <c:v>473.52300000000002</c:v>
                </c:pt>
                <c:pt idx="474">
                  <c:v>474.52199999999999</c:v>
                </c:pt>
                <c:pt idx="475">
                  <c:v>475.52100000000002</c:v>
                </c:pt>
                <c:pt idx="476">
                  <c:v>476.52</c:v>
                </c:pt>
                <c:pt idx="477">
                  <c:v>477.51900000000001</c:v>
                </c:pt>
                <c:pt idx="478">
                  <c:v>478.51799999999997</c:v>
                </c:pt>
                <c:pt idx="479">
                  <c:v>479.517</c:v>
                </c:pt>
                <c:pt idx="480">
                  <c:v>480.51600000000002</c:v>
                </c:pt>
                <c:pt idx="481">
                  <c:v>481.51499999999999</c:v>
                </c:pt>
                <c:pt idx="482">
                  <c:v>482.51400000000001</c:v>
                </c:pt>
                <c:pt idx="483">
                  <c:v>483.51299999999998</c:v>
                </c:pt>
                <c:pt idx="484">
                  <c:v>484.512</c:v>
                </c:pt>
                <c:pt idx="485">
                  <c:v>485.51100000000002</c:v>
                </c:pt>
                <c:pt idx="486">
                  <c:v>486.51</c:v>
                </c:pt>
                <c:pt idx="487">
                  <c:v>487.50900000000001</c:v>
                </c:pt>
                <c:pt idx="488">
                  <c:v>488.50799999999998</c:v>
                </c:pt>
                <c:pt idx="489">
                  <c:v>489.50700000000001</c:v>
                </c:pt>
                <c:pt idx="490">
                  <c:v>490.50599999999997</c:v>
                </c:pt>
                <c:pt idx="491">
                  <c:v>491.505</c:v>
                </c:pt>
                <c:pt idx="492">
                  <c:v>492.50400000000002</c:v>
                </c:pt>
                <c:pt idx="493">
                  <c:v>493.50299999999999</c:v>
                </c:pt>
                <c:pt idx="494">
                  <c:v>494.50200000000001</c:v>
                </c:pt>
                <c:pt idx="495">
                  <c:v>495.50099999999998</c:v>
                </c:pt>
                <c:pt idx="496">
                  <c:v>496.5</c:v>
                </c:pt>
                <c:pt idx="497">
                  <c:v>497.49900000000002</c:v>
                </c:pt>
                <c:pt idx="498">
                  <c:v>498.49799999999999</c:v>
                </c:pt>
                <c:pt idx="499">
                  <c:v>499.49700000000001</c:v>
                </c:pt>
                <c:pt idx="500">
                  <c:v>500.49599999999998</c:v>
                </c:pt>
                <c:pt idx="501">
                  <c:v>501.495</c:v>
                </c:pt>
                <c:pt idx="502">
                  <c:v>502.49400000000003</c:v>
                </c:pt>
                <c:pt idx="503">
                  <c:v>503.49299999999999</c:v>
                </c:pt>
                <c:pt idx="504">
                  <c:v>504.49200000000002</c:v>
                </c:pt>
                <c:pt idx="505">
                  <c:v>505.49099999999999</c:v>
                </c:pt>
                <c:pt idx="506">
                  <c:v>506.49</c:v>
                </c:pt>
                <c:pt idx="507">
                  <c:v>507.48899999999998</c:v>
                </c:pt>
                <c:pt idx="508">
                  <c:v>508.488</c:v>
                </c:pt>
                <c:pt idx="509">
                  <c:v>509.48700000000002</c:v>
                </c:pt>
                <c:pt idx="510">
                  <c:v>510.48599999999999</c:v>
                </c:pt>
                <c:pt idx="511">
                  <c:v>511.48500000000001</c:v>
                </c:pt>
                <c:pt idx="512">
                  <c:v>512.48400000000004</c:v>
                </c:pt>
                <c:pt idx="513">
                  <c:v>513.48299999999995</c:v>
                </c:pt>
                <c:pt idx="514">
                  <c:v>514.48199999999997</c:v>
                </c:pt>
                <c:pt idx="515">
                  <c:v>515.48099999999999</c:v>
                </c:pt>
                <c:pt idx="516">
                  <c:v>516.48</c:v>
                </c:pt>
                <c:pt idx="517">
                  <c:v>517.47900000000004</c:v>
                </c:pt>
                <c:pt idx="518">
                  <c:v>518.47799999999995</c:v>
                </c:pt>
                <c:pt idx="519">
                  <c:v>519.47699999999998</c:v>
                </c:pt>
                <c:pt idx="520">
                  <c:v>520.476</c:v>
                </c:pt>
                <c:pt idx="521">
                  <c:v>521.47500000000002</c:v>
                </c:pt>
                <c:pt idx="522">
                  <c:v>522.47400000000005</c:v>
                </c:pt>
                <c:pt idx="523">
                  <c:v>523.47299999999996</c:v>
                </c:pt>
                <c:pt idx="524">
                  <c:v>524.47199999999998</c:v>
                </c:pt>
                <c:pt idx="525">
                  <c:v>525.471</c:v>
                </c:pt>
                <c:pt idx="526">
                  <c:v>526.47</c:v>
                </c:pt>
                <c:pt idx="527">
                  <c:v>527.46900000000005</c:v>
                </c:pt>
                <c:pt idx="528">
                  <c:v>528.46799999999996</c:v>
                </c:pt>
                <c:pt idx="529">
                  <c:v>529.46699999999998</c:v>
                </c:pt>
                <c:pt idx="530">
                  <c:v>530.46600000000001</c:v>
                </c:pt>
                <c:pt idx="531">
                  <c:v>531.46500000000003</c:v>
                </c:pt>
                <c:pt idx="532">
                  <c:v>532.46400000000006</c:v>
                </c:pt>
                <c:pt idx="533">
                  <c:v>533.46299999999997</c:v>
                </c:pt>
                <c:pt idx="534">
                  <c:v>534.46199999999999</c:v>
                </c:pt>
                <c:pt idx="535">
                  <c:v>535.46100000000001</c:v>
                </c:pt>
                <c:pt idx="536">
                  <c:v>536.46</c:v>
                </c:pt>
                <c:pt idx="537">
                  <c:v>537.45899999999995</c:v>
                </c:pt>
                <c:pt idx="538">
                  <c:v>538.45799999999997</c:v>
                </c:pt>
                <c:pt idx="539">
                  <c:v>539.45699999999999</c:v>
                </c:pt>
                <c:pt idx="540">
                  <c:v>540.45600000000002</c:v>
                </c:pt>
                <c:pt idx="541">
                  <c:v>541.45500000000004</c:v>
                </c:pt>
                <c:pt idx="542">
                  <c:v>542.45399999999995</c:v>
                </c:pt>
                <c:pt idx="543">
                  <c:v>543.45299999999997</c:v>
                </c:pt>
                <c:pt idx="544">
                  <c:v>544.452</c:v>
                </c:pt>
                <c:pt idx="545">
                  <c:v>545.45100000000002</c:v>
                </c:pt>
                <c:pt idx="546">
                  <c:v>546.45000000000005</c:v>
                </c:pt>
                <c:pt idx="547">
                  <c:v>547.44899999999996</c:v>
                </c:pt>
                <c:pt idx="548">
                  <c:v>548.44799999999998</c:v>
                </c:pt>
                <c:pt idx="549">
                  <c:v>549.447</c:v>
                </c:pt>
                <c:pt idx="550">
                  <c:v>550.44600000000003</c:v>
                </c:pt>
                <c:pt idx="551">
                  <c:v>551.44500000000005</c:v>
                </c:pt>
                <c:pt idx="552">
                  <c:v>552.44399999999996</c:v>
                </c:pt>
                <c:pt idx="553">
                  <c:v>553.44299999999998</c:v>
                </c:pt>
                <c:pt idx="554">
                  <c:v>554.44200000000001</c:v>
                </c:pt>
                <c:pt idx="555">
                  <c:v>555.44100000000003</c:v>
                </c:pt>
                <c:pt idx="556">
                  <c:v>556.44000000000005</c:v>
                </c:pt>
                <c:pt idx="557">
                  <c:v>557.43899999999996</c:v>
                </c:pt>
                <c:pt idx="558">
                  <c:v>558.43799999999999</c:v>
                </c:pt>
                <c:pt idx="559">
                  <c:v>559.43700000000001</c:v>
                </c:pt>
                <c:pt idx="560">
                  <c:v>560.43600000000004</c:v>
                </c:pt>
                <c:pt idx="561">
                  <c:v>561.43499999999995</c:v>
                </c:pt>
                <c:pt idx="562">
                  <c:v>562.43399999999997</c:v>
                </c:pt>
                <c:pt idx="563">
                  <c:v>563.43299999999999</c:v>
                </c:pt>
                <c:pt idx="564">
                  <c:v>564.43200000000002</c:v>
                </c:pt>
                <c:pt idx="565">
                  <c:v>565.43100000000004</c:v>
                </c:pt>
                <c:pt idx="566">
                  <c:v>566.42999999999995</c:v>
                </c:pt>
                <c:pt idx="567">
                  <c:v>567.42899999999997</c:v>
                </c:pt>
                <c:pt idx="568">
                  <c:v>568.428</c:v>
                </c:pt>
                <c:pt idx="569">
                  <c:v>569.42700000000002</c:v>
                </c:pt>
                <c:pt idx="570">
                  <c:v>570.42600000000004</c:v>
                </c:pt>
                <c:pt idx="571">
                  <c:v>571.42499999999995</c:v>
                </c:pt>
                <c:pt idx="572">
                  <c:v>572.42399999999998</c:v>
                </c:pt>
                <c:pt idx="573">
                  <c:v>573.423</c:v>
                </c:pt>
                <c:pt idx="574">
                  <c:v>574.42200000000003</c:v>
                </c:pt>
                <c:pt idx="575">
                  <c:v>575.42100000000005</c:v>
                </c:pt>
                <c:pt idx="576">
                  <c:v>576.41999999999996</c:v>
                </c:pt>
                <c:pt idx="577">
                  <c:v>577.41899999999998</c:v>
                </c:pt>
                <c:pt idx="578">
                  <c:v>578.41800000000001</c:v>
                </c:pt>
                <c:pt idx="579">
                  <c:v>579.41700000000003</c:v>
                </c:pt>
                <c:pt idx="580">
                  <c:v>580.41600000000005</c:v>
                </c:pt>
                <c:pt idx="581">
                  <c:v>581.41499999999996</c:v>
                </c:pt>
                <c:pt idx="582">
                  <c:v>582.41399999999999</c:v>
                </c:pt>
                <c:pt idx="583">
                  <c:v>583.41300000000001</c:v>
                </c:pt>
                <c:pt idx="584">
                  <c:v>584.41200000000003</c:v>
                </c:pt>
                <c:pt idx="585">
                  <c:v>585.41099999999994</c:v>
                </c:pt>
                <c:pt idx="586">
                  <c:v>586.41</c:v>
                </c:pt>
                <c:pt idx="587">
                  <c:v>587.40899999999999</c:v>
                </c:pt>
                <c:pt idx="588">
                  <c:v>588.40800000000002</c:v>
                </c:pt>
                <c:pt idx="589">
                  <c:v>589.40700000000004</c:v>
                </c:pt>
                <c:pt idx="590">
                  <c:v>590.40599999999995</c:v>
                </c:pt>
                <c:pt idx="591">
                  <c:v>591.40499999999997</c:v>
                </c:pt>
                <c:pt idx="592">
                  <c:v>592.404</c:v>
                </c:pt>
                <c:pt idx="593">
                  <c:v>593.40300000000002</c:v>
                </c:pt>
                <c:pt idx="594">
                  <c:v>594.40200000000004</c:v>
                </c:pt>
                <c:pt idx="595">
                  <c:v>595.40099999999995</c:v>
                </c:pt>
                <c:pt idx="596">
                  <c:v>596.4</c:v>
                </c:pt>
                <c:pt idx="597">
                  <c:v>597.399</c:v>
                </c:pt>
                <c:pt idx="598">
                  <c:v>598.39800000000002</c:v>
                </c:pt>
                <c:pt idx="599">
                  <c:v>599.39700000000005</c:v>
                </c:pt>
                <c:pt idx="600">
                  <c:v>600.39599999999996</c:v>
                </c:pt>
                <c:pt idx="601">
                  <c:v>601.39499999999998</c:v>
                </c:pt>
                <c:pt idx="602">
                  <c:v>602.39400000000001</c:v>
                </c:pt>
                <c:pt idx="603">
                  <c:v>603.39300000000003</c:v>
                </c:pt>
                <c:pt idx="604">
                  <c:v>604.39200000000005</c:v>
                </c:pt>
                <c:pt idx="605">
                  <c:v>605.39099999999996</c:v>
                </c:pt>
                <c:pt idx="606">
                  <c:v>606.39</c:v>
                </c:pt>
                <c:pt idx="607">
                  <c:v>607.38900000000001</c:v>
                </c:pt>
                <c:pt idx="608">
                  <c:v>608.38800000000003</c:v>
                </c:pt>
                <c:pt idx="609">
                  <c:v>609.38699999999994</c:v>
                </c:pt>
                <c:pt idx="610">
                  <c:v>610.38599999999997</c:v>
                </c:pt>
                <c:pt idx="611">
                  <c:v>611.38499999999999</c:v>
                </c:pt>
                <c:pt idx="612">
                  <c:v>612.38400000000001</c:v>
                </c:pt>
                <c:pt idx="613">
                  <c:v>613.38300000000004</c:v>
                </c:pt>
                <c:pt idx="614">
                  <c:v>614.38199999999995</c:v>
                </c:pt>
                <c:pt idx="615">
                  <c:v>615.38099999999997</c:v>
                </c:pt>
                <c:pt idx="616">
                  <c:v>616.38</c:v>
                </c:pt>
                <c:pt idx="617">
                  <c:v>617.37900000000002</c:v>
                </c:pt>
                <c:pt idx="618">
                  <c:v>618.37800000000004</c:v>
                </c:pt>
                <c:pt idx="619">
                  <c:v>619.37699999999995</c:v>
                </c:pt>
                <c:pt idx="620">
                  <c:v>620.37599999999998</c:v>
                </c:pt>
                <c:pt idx="621">
                  <c:v>621.375</c:v>
                </c:pt>
                <c:pt idx="622">
                  <c:v>622.37400000000002</c:v>
                </c:pt>
                <c:pt idx="623">
                  <c:v>623.37300000000005</c:v>
                </c:pt>
                <c:pt idx="624">
                  <c:v>624.37199999999996</c:v>
                </c:pt>
                <c:pt idx="625">
                  <c:v>625.37099999999998</c:v>
                </c:pt>
                <c:pt idx="626">
                  <c:v>626.37</c:v>
                </c:pt>
                <c:pt idx="627">
                  <c:v>627.36900000000003</c:v>
                </c:pt>
                <c:pt idx="628">
                  <c:v>628.36800000000005</c:v>
                </c:pt>
                <c:pt idx="629">
                  <c:v>629.36699999999996</c:v>
                </c:pt>
                <c:pt idx="630">
                  <c:v>630.36599999999999</c:v>
                </c:pt>
                <c:pt idx="631">
                  <c:v>631.36500000000001</c:v>
                </c:pt>
                <c:pt idx="632">
                  <c:v>632.36400000000003</c:v>
                </c:pt>
                <c:pt idx="633">
                  <c:v>633.36300000000006</c:v>
                </c:pt>
                <c:pt idx="634">
                  <c:v>634.36199999999997</c:v>
                </c:pt>
                <c:pt idx="635">
                  <c:v>635.36099999999999</c:v>
                </c:pt>
                <c:pt idx="636">
                  <c:v>636.36</c:v>
                </c:pt>
                <c:pt idx="637">
                  <c:v>637.35900000000004</c:v>
                </c:pt>
                <c:pt idx="638">
                  <c:v>638.35799999999995</c:v>
                </c:pt>
                <c:pt idx="639">
                  <c:v>639.35699999999997</c:v>
                </c:pt>
                <c:pt idx="640">
                  <c:v>640.35599999999999</c:v>
                </c:pt>
                <c:pt idx="641">
                  <c:v>641.35500000000002</c:v>
                </c:pt>
                <c:pt idx="642">
                  <c:v>642.35400000000004</c:v>
                </c:pt>
                <c:pt idx="643">
                  <c:v>643.35299999999995</c:v>
                </c:pt>
                <c:pt idx="644">
                  <c:v>644.35199999999998</c:v>
                </c:pt>
                <c:pt idx="645">
                  <c:v>645.351</c:v>
                </c:pt>
                <c:pt idx="646">
                  <c:v>646.35</c:v>
                </c:pt>
                <c:pt idx="647">
                  <c:v>647.34900000000005</c:v>
                </c:pt>
                <c:pt idx="648">
                  <c:v>648.34799999999996</c:v>
                </c:pt>
                <c:pt idx="649">
                  <c:v>649.34699999999998</c:v>
                </c:pt>
                <c:pt idx="650">
                  <c:v>650.346</c:v>
                </c:pt>
                <c:pt idx="651">
                  <c:v>651.34500000000003</c:v>
                </c:pt>
                <c:pt idx="652">
                  <c:v>652.34400000000005</c:v>
                </c:pt>
                <c:pt idx="653">
                  <c:v>653.34299999999996</c:v>
                </c:pt>
                <c:pt idx="654">
                  <c:v>654.34199999999998</c:v>
                </c:pt>
                <c:pt idx="655">
                  <c:v>655.34100000000001</c:v>
                </c:pt>
                <c:pt idx="656">
                  <c:v>656.34</c:v>
                </c:pt>
                <c:pt idx="657">
                  <c:v>657.33900000000006</c:v>
                </c:pt>
                <c:pt idx="658">
                  <c:v>658.33799999999997</c:v>
                </c:pt>
                <c:pt idx="659">
                  <c:v>659.33699999999999</c:v>
                </c:pt>
                <c:pt idx="660">
                  <c:v>660.33600000000001</c:v>
                </c:pt>
                <c:pt idx="661">
                  <c:v>661.33500000000004</c:v>
                </c:pt>
                <c:pt idx="662">
                  <c:v>662.33399999999995</c:v>
                </c:pt>
                <c:pt idx="663">
                  <c:v>663.33299999999997</c:v>
                </c:pt>
                <c:pt idx="664">
                  <c:v>664.33199999999999</c:v>
                </c:pt>
                <c:pt idx="665">
                  <c:v>665.33100000000002</c:v>
                </c:pt>
                <c:pt idx="666">
                  <c:v>666.33</c:v>
                </c:pt>
                <c:pt idx="667">
                  <c:v>667.32899999999995</c:v>
                </c:pt>
                <c:pt idx="668">
                  <c:v>668.32799999999997</c:v>
                </c:pt>
                <c:pt idx="669">
                  <c:v>669.327</c:v>
                </c:pt>
                <c:pt idx="670">
                  <c:v>670.32600000000002</c:v>
                </c:pt>
                <c:pt idx="671">
                  <c:v>671.32500000000005</c:v>
                </c:pt>
                <c:pt idx="672">
                  <c:v>672.32399999999996</c:v>
                </c:pt>
                <c:pt idx="673">
                  <c:v>673.32299999999998</c:v>
                </c:pt>
                <c:pt idx="674">
                  <c:v>674.322</c:v>
                </c:pt>
                <c:pt idx="675">
                  <c:v>675.32100000000003</c:v>
                </c:pt>
                <c:pt idx="676">
                  <c:v>676.32</c:v>
                </c:pt>
                <c:pt idx="677">
                  <c:v>677.31899999999996</c:v>
                </c:pt>
                <c:pt idx="678">
                  <c:v>678.31799999999998</c:v>
                </c:pt>
                <c:pt idx="679">
                  <c:v>679.31700000000001</c:v>
                </c:pt>
                <c:pt idx="680">
                  <c:v>680.31600000000003</c:v>
                </c:pt>
                <c:pt idx="681">
                  <c:v>681.31500000000005</c:v>
                </c:pt>
                <c:pt idx="682">
                  <c:v>682.31399999999996</c:v>
                </c:pt>
                <c:pt idx="683">
                  <c:v>683.31299999999999</c:v>
                </c:pt>
                <c:pt idx="684">
                  <c:v>684.31200000000001</c:v>
                </c:pt>
                <c:pt idx="685">
                  <c:v>685.31100000000004</c:v>
                </c:pt>
                <c:pt idx="686">
                  <c:v>686.31</c:v>
                </c:pt>
                <c:pt idx="687">
                  <c:v>687.30899999999997</c:v>
                </c:pt>
                <c:pt idx="688">
                  <c:v>688.30799999999999</c:v>
                </c:pt>
                <c:pt idx="689">
                  <c:v>689.30700000000002</c:v>
                </c:pt>
                <c:pt idx="690">
                  <c:v>690.30600000000004</c:v>
                </c:pt>
                <c:pt idx="691">
                  <c:v>691.30499999999995</c:v>
                </c:pt>
                <c:pt idx="692">
                  <c:v>692.30399999999997</c:v>
                </c:pt>
                <c:pt idx="693">
                  <c:v>693.303</c:v>
                </c:pt>
                <c:pt idx="694">
                  <c:v>694.30200000000002</c:v>
                </c:pt>
                <c:pt idx="695">
                  <c:v>695.30100000000004</c:v>
                </c:pt>
                <c:pt idx="696">
                  <c:v>696.3</c:v>
                </c:pt>
                <c:pt idx="697">
                  <c:v>697.29899999999998</c:v>
                </c:pt>
                <c:pt idx="698">
                  <c:v>698.298</c:v>
                </c:pt>
                <c:pt idx="699">
                  <c:v>699.29700000000003</c:v>
                </c:pt>
                <c:pt idx="700">
                  <c:v>700.29600000000005</c:v>
                </c:pt>
                <c:pt idx="701">
                  <c:v>701.29499999999996</c:v>
                </c:pt>
                <c:pt idx="702">
                  <c:v>702.29399999999998</c:v>
                </c:pt>
                <c:pt idx="703">
                  <c:v>703.29300000000001</c:v>
                </c:pt>
                <c:pt idx="704">
                  <c:v>704.29200000000003</c:v>
                </c:pt>
                <c:pt idx="705">
                  <c:v>705.29100000000005</c:v>
                </c:pt>
                <c:pt idx="706">
                  <c:v>706.29</c:v>
                </c:pt>
                <c:pt idx="707">
                  <c:v>707.28899999999999</c:v>
                </c:pt>
                <c:pt idx="708">
                  <c:v>708.28800000000001</c:v>
                </c:pt>
                <c:pt idx="709">
                  <c:v>709.28700000000003</c:v>
                </c:pt>
                <c:pt idx="710">
                  <c:v>710.28599999999994</c:v>
                </c:pt>
                <c:pt idx="711">
                  <c:v>711.28499999999997</c:v>
                </c:pt>
                <c:pt idx="712">
                  <c:v>712.28399999999999</c:v>
                </c:pt>
                <c:pt idx="713">
                  <c:v>713.28300000000002</c:v>
                </c:pt>
                <c:pt idx="714">
                  <c:v>714.28200000000004</c:v>
                </c:pt>
                <c:pt idx="715">
                  <c:v>715.28099999999995</c:v>
                </c:pt>
                <c:pt idx="716">
                  <c:v>716.28</c:v>
                </c:pt>
                <c:pt idx="717">
                  <c:v>717.279</c:v>
                </c:pt>
                <c:pt idx="718">
                  <c:v>718.27800000000002</c:v>
                </c:pt>
                <c:pt idx="719">
                  <c:v>719.27700000000004</c:v>
                </c:pt>
                <c:pt idx="720">
                  <c:v>720.27599999999995</c:v>
                </c:pt>
                <c:pt idx="721">
                  <c:v>721.27499999999998</c:v>
                </c:pt>
                <c:pt idx="722">
                  <c:v>722.274</c:v>
                </c:pt>
                <c:pt idx="723">
                  <c:v>723.27300000000002</c:v>
                </c:pt>
                <c:pt idx="724">
                  <c:v>724.27200000000005</c:v>
                </c:pt>
                <c:pt idx="725">
                  <c:v>725.27099999999996</c:v>
                </c:pt>
                <c:pt idx="726">
                  <c:v>726.27</c:v>
                </c:pt>
                <c:pt idx="727">
                  <c:v>727.26900000000001</c:v>
                </c:pt>
                <c:pt idx="728">
                  <c:v>728.26800000000003</c:v>
                </c:pt>
                <c:pt idx="729">
                  <c:v>729.26700000000005</c:v>
                </c:pt>
                <c:pt idx="730">
                  <c:v>730.26599999999996</c:v>
                </c:pt>
                <c:pt idx="731">
                  <c:v>731.26499999999999</c:v>
                </c:pt>
                <c:pt idx="732">
                  <c:v>732.26400000000001</c:v>
                </c:pt>
                <c:pt idx="733">
                  <c:v>733.26300000000003</c:v>
                </c:pt>
                <c:pt idx="734">
                  <c:v>734.26199999999994</c:v>
                </c:pt>
                <c:pt idx="735">
                  <c:v>735.26099999999997</c:v>
                </c:pt>
                <c:pt idx="736">
                  <c:v>736.26</c:v>
                </c:pt>
                <c:pt idx="737">
                  <c:v>737.25900000000001</c:v>
                </c:pt>
                <c:pt idx="738">
                  <c:v>738.25800000000004</c:v>
                </c:pt>
                <c:pt idx="739">
                  <c:v>739.25699999999995</c:v>
                </c:pt>
                <c:pt idx="740">
                  <c:v>740.25599999999997</c:v>
                </c:pt>
                <c:pt idx="741">
                  <c:v>741.255</c:v>
                </c:pt>
                <c:pt idx="742">
                  <c:v>742.25400000000002</c:v>
                </c:pt>
                <c:pt idx="743">
                  <c:v>743.25300000000004</c:v>
                </c:pt>
                <c:pt idx="744">
                  <c:v>744.25199999999995</c:v>
                </c:pt>
                <c:pt idx="745">
                  <c:v>745.25099999999998</c:v>
                </c:pt>
                <c:pt idx="746">
                  <c:v>746.25</c:v>
                </c:pt>
                <c:pt idx="747">
                  <c:v>747.24900000000002</c:v>
                </c:pt>
                <c:pt idx="748">
                  <c:v>748.24800000000005</c:v>
                </c:pt>
                <c:pt idx="749">
                  <c:v>749.24699999999996</c:v>
                </c:pt>
                <c:pt idx="750">
                  <c:v>750.24599999999998</c:v>
                </c:pt>
                <c:pt idx="751">
                  <c:v>751.245</c:v>
                </c:pt>
                <c:pt idx="752">
                  <c:v>752.24400000000003</c:v>
                </c:pt>
                <c:pt idx="753">
                  <c:v>753.24300000000005</c:v>
                </c:pt>
                <c:pt idx="754">
                  <c:v>754.24199999999996</c:v>
                </c:pt>
                <c:pt idx="755">
                  <c:v>755.24099999999999</c:v>
                </c:pt>
                <c:pt idx="756">
                  <c:v>756.24</c:v>
                </c:pt>
                <c:pt idx="757">
                  <c:v>757.23900000000003</c:v>
                </c:pt>
                <c:pt idx="758">
                  <c:v>758.23800000000006</c:v>
                </c:pt>
                <c:pt idx="759">
                  <c:v>759.23699999999997</c:v>
                </c:pt>
                <c:pt idx="760">
                  <c:v>760.23599999999999</c:v>
                </c:pt>
                <c:pt idx="761">
                  <c:v>761.23500000000001</c:v>
                </c:pt>
                <c:pt idx="762">
                  <c:v>762.23400000000004</c:v>
                </c:pt>
                <c:pt idx="763">
                  <c:v>763.23299999999995</c:v>
                </c:pt>
                <c:pt idx="764">
                  <c:v>764.23199999999997</c:v>
                </c:pt>
                <c:pt idx="765">
                  <c:v>765.23099999999999</c:v>
                </c:pt>
                <c:pt idx="766">
                  <c:v>766.23</c:v>
                </c:pt>
                <c:pt idx="767">
                  <c:v>767.22900000000004</c:v>
                </c:pt>
                <c:pt idx="768">
                  <c:v>768.22799999999995</c:v>
                </c:pt>
                <c:pt idx="769">
                  <c:v>769.22699999999998</c:v>
                </c:pt>
                <c:pt idx="770">
                  <c:v>770.226</c:v>
                </c:pt>
                <c:pt idx="771">
                  <c:v>771.22500000000002</c:v>
                </c:pt>
                <c:pt idx="772">
                  <c:v>772.22400000000005</c:v>
                </c:pt>
                <c:pt idx="773">
                  <c:v>773.22299999999996</c:v>
                </c:pt>
                <c:pt idx="774">
                  <c:v>774.22199999999998</c:v>
                </c:pt>
                <c:pt idx="775">
                  <c:v>775.221</c:v>
                </c:pt>
                <c:pt idx="776">
                  <c:v>776.22</c:v>
                </c:pt>
                <c:pt idx="777">
                  <c:v>777.21900000000005</c:v>
                </c:pt>
                <c:pt idx="778">
                  <c:v>778.21799999999996</c:v>
                </c:pt>
                <c:pt idx="779">
                  <c:v>779.21699999999998</c:v>
                </c:pt>
                <c:pt idx="780">
                  <c:v>780.21600000000001</c:v>
                </c:pt>
                <c:pt idx="781">
                  <c:v>781.21500000000003</c:v>
                </c:pt>
                <c:pt idx="782">
                  <c:v>782.21400000000006</c:v>
                </c:pt>
                <c:pt idx="783">
                  <c:v>783.21299999999997</c:v>
                </c:pt>
                <c:pt idx="784">
                  <c:v>784.21199999999999</c:v>
                </c:pt>
                <c:pt idx="785">
                  <c:v>785.21100000000001</c:v>
                </c:pt>
                <c:pt idx="786">
                  <c:v>786.21</c:v>
                </c:pt>
                <c:pt idx="787">
                  <c:v>787.20899999999995</c:v>
                </c:pt>
                <c:pt idx="788">
                  <c:v>788.20799999999997</c:v>
                </c:pt>
                <c:pt idx="789">
                  <c:v>789.20699999999999</c:v>
                </c:pt>
                <c:pt idx="790">
                  <c:v>790.20600000000002</c:v>
                </c:pt>
                <c:pt idx="791">
                  <c:v>791.20500000000004</c:v>
                </c:pt>
                <c:pt idx="792">
                  <c:v>792.20399999999995</c:v>
                </c:pt>
                <c:pt idx="793">
                  <c:v>793.20299999999997</c:v>
                </c:pt>
                <c:pt idx="794">
                  <c:v>794.202</c:v>
                </c:pt>
                <c:pt idx="795">
                  <c:v>795.20100000000002</c:v>
                </c:pt>
                <c:pt idx="796">
                  <c:v>796.2</c:v>
                </c:pt>
                <c:pt idx="797">
                  <c:v>797.19899999999996</c:v>
                </c:pt>
                <c:pt idx="798">
                  <c:v>798.19799999999998</c:v>
                </c:pt>
                <c:pt idx="799">
                  <c:v>799.197</c:v>
                </c:pt>
                <c:pt idx="800">
                  <c:v>800.19600000000003</c:v>
                </c:pt>
                <c:pt idx="801">
                  <c:v>801.19500000000005</c:v>
                </c:pt>
                <c:pt idx="802">
                  <c:v>802.19399999999996</c:v>
                </c:pt>
                <c:pt idx="803">
                  <c:v>803.19299999999998</c:v>
                </c:pt>
                <c:pt idx="804">
                  <c:v>804.19200000000001</c:v>
                </c:pt>
                <c:pt idx="805">
                  <c:v>805.19100000000003</c:v>
                </c:pt>
                <c:pt idx="806">
                  <c:v>806.19</c:v>
                </c:pt>
                <c:pt idx="807">
                  <c:v>807.18899999999996</c:v>
                </c:pt>
                <c:pt idx="808">
                  <c:v>808.18799999999999</c:v>
                </c:pt>
                <c:pt idx="809">
                  <c:v>809.18700000000001</c:v>
                </c:pt>
                <c:pt idx="810">
                  <c:v>810.18600000000004</c:v>
                </c:pt>
                <c:pt idx="811">
                  <c:v>811.18499999999995</c:v>
                </c:pt>
                <c:pt idx="812">
                  <c:v>812.18399999999997</c:v>
                </c:pt>
                <c:pt idx="813">
                  <c:v>813.18299999999999</c:v>
                </c:pt>
                <c:pt idx="814">
                  <c:v>814.18200000000002</c:v>
                </c:pt>
                <c:pt idx="815">
                  <c:v>815.18100000000004</c:v>
                </c:pt>
                <c:pt idx="816">
                  <c:v>816.18</c:v>
                </c:pt>
                <c:pt idx="817">
                  <c:v>817.17899999999997</c:v>
                </c:pt>
                <c:pt idx="818">
                  <c:v>818.178</c:v>
                </c:pt>
                <c:pt idx="819">
                  <c:v>819.17700000000002</c:v>
                </c:pt>
                <c:pt idx="820">
                  <c:v>820.17600000000004</c:v>
                </c:pt>
                <c:pt idx="821">
                  <c:v>821.17499999999995</c:v>
                </c:pt>
                <c:pt idx="822">
                  <c:v>822.17399999999998</c:v>
                </c:pt>
                <c:pt idx="823">
                  <c:v>823.173</c:v>
                </c:pt>
                <c:pt idx="824">
                  <c:v>824.17200000000003</c:v>
                </c:pt>
                <c:pt idx="825">
                  <c:v>825.17100000000005</c:v>
                </c:pt>
                <c:pt idx="826">
                  <c:v>826.17</c:v>
                </c:pt>
                <c:pt idx="827">
                  <c:v>827.16899999999998</c:v>
                </c:pt>
                <c:pt idx="828">
                  <c:v>828.16800000000001</c:v>
                </c:pt>
                <c:pt idx="829">
                  <c:v>829.16700000000003</c:v>
                </c:pt>
                <c:pt idx="830">
                  <c:v>830.16600000000005</c:v>
                </c:pt>
                <c:pt idx="831">
                  <c:v>831.16499999999996</c:v>
                </c:pt>
                <c:pt idx="832">
                  <c:v>832.16399999999999</c:v>
                </c:pt>
                <c:pt idx="833">
                  <c:v>833.16300000000001</c:v>
                </c:pt>
                <c:pt idx="834">
                  <c:v>834.16200000000003</c:v>
                </c:pt>
                <c:pt idx="835">
                  <c:v>835.16099999999994</c:v>
                </c:pt>
                <c:pt idx="836">
                  <c:v>836.16</c:v>
                </c:pt>
                <c:pt idx="837">
                  <c:v>837.15899999999999</c:v>
                </c:pt>
                <c:pt idx="838">
                  <c:v>838.15800000000002</c:v>
                </c:pt>
                <c:pt idx="839">
                  <c:v>839.15700000000004</c:v>
                </c:pt>
                <c:pt idx="840">
                  <c:v>840.15599999999995</c:v>
                </c:pt>
                <c:pt idx="841">
                  <c:v>841.15499999999997</c:v>
                </c:pt>
                <c:pt idx="842">
                  <c:v>842.154</c:v>
                </c:pt>
                <c:pt idx="843">
                  <c:v>843.15300000000002</c:v>
                </c:pt>
                <c:pt idx="844">
                  <c:v>844.15200000000004</c:v>
                </c:pt>
                <c:pt idx="845">
                  <c:v>845.15099999999995</c:v>
                </c:pt>
                <c:pt idx="846">
                  <c:v>846.15</c:v>
                </c:pt>
                <c:pt idx="847">
                  <c:v>847.149</c:v>
                </c:pt>
                <c:pt idx="848">
                  <c:v>848.14800000000002</c:v>
                </c:pt>
                <c:pt idx="849">
                  <c:v>849.14700000000005</c:v>
                </c:pt>
                <c:pt idx="850">
                  <c:v>850.14599999999996</c:v>
                </c:pt>
                <c:pt idx="851">
                  <c:v>851.14499999999998</c:v>
                </c:pt>
                <c:pt idx="852">
                  <c:v>852.14400000000001</c:v>
                </c:pt>
                <c:pt idx="853">
                  <c:v>853.14300000000003</c:v>
                </c:pt>
                <c:pt idx="854">
                  <c:v>854.14200000000005</c:v>
                </c:pt>
                <c:pt idx="855">
                  <c:v>855.14099999999996</c:v>
                </c:pt>
                <c:pt idx="856">
                  <c:v>856.14</c:v>
                </c:pt>
                <c:pt idx="857">
                  <c:v>857.13900000000001</c:v>
                </c:pt>
                <c:pt idx="858">
                  <c:v>858.13800000000003</c:v>
                </c:pt>
                <c:pt idx="859">
                  <c:v>859.13699999999994</c:v>
                </c:pt>
                <c:pt idx="860">
                  <c:v>860.13599999999997</c:v>
                </c:pt>
                <c:pt idx="861">
                  <c:v>861.13499999999999</c:v>
                </c:pt>
                <c:pt idx="862">
                  <c:v>862.13400000000001</c:v>
                </c:pt>
                <c:pt idx="863">
                  <c:v>863.13300000000004</c:v>
                </c:pt>
                <c:pt idx="864">
                  <c:v>864.13199999999995</c:v>
                </c:pt>
                <c:pt idx="865">
                  <c:v>865.13099999999997</c:v>
                </c:pt>
                <c:pt idx="866">
                  <c:v>866.13</c:v>
                </c:pt>
                <c:pt idx="867">
                  <c:v>867.12900000000002</c:v>
                </c:pt>
                <c:pt idx="868">
                  <c:v>868.12800000000004</c:v>
                </c:pt>
                <c:pt idx="869">
                  <c:v>869.12699999999995</c:v>
                </c:pt>
                <c:pt idx="870">
                  <c:v>870.12599999999998</c:v>
                </c:pt>
                <c:pt idx="871">
                  <c:v>871.125</c:v>
                </c:pt>
                <c:pt idx="872">
                  <c:v>872.12400000000002</c:v>
                </c:pt>
                <c:pt idx="873">
                  <c:v>873.12300000000005</c:v>
                </c:pt>
                <c:pt idx="874">
                  <c:v>874.12199999999996</c:v>
                </c:pt>
                <c:pt idx="875">
                  <c:v>875.12099999999998</c:v>
                </c:pt>
                <c:pt idx="876">
                  <c:v>876.12</c:v>
                </c:pt>
                <c:pt idx="877">
                  <c:v>877.11900000000003</c:v>
                </c:pt>
                <c:pt idx="878">
                  <c:v>878.11800000000005</c:v>
                </c:pt>
                <c:pt idx="879">
                  <c:v>879.11699999999996</c:v>
                </c:pt>
                <c:pt idx="880">
                  <c:v>880.11599999999999</c:v>
                </c:pt>
                <c:pt idx="881">
                  <c:v>881.11500000000001</c:v>
                </c:pt>
                <c:pt idx="882">
                  <c:v>882.11400000000003</c:v>
                </c:pt>
                <c:pt idx="883">
                  <c:v>883.11300000000006</c:v>
                </c:pt>
                <c:pt idx="884">
                  <c:v>884.11199999999997</c:v>
                </c:pt>
                <c:pt idx="885">
                  <c:v>885.11099999999999</c:v>
                </c:pt>
                <c:pt idx="886">
                  <c:v>886.11</c:v>
                </c:pt>
                <c:pt idx="887">
                  <c:v>887.10900000000004</c:v>
                </c:pt>
                <c:pt idx="888">
                  <c:v>888.10799999999995</c:v>
                </c:pt>
                <c:pt idx="889">
                  <c:v>889.10699999999997</c:v>
                </c:pt>
                <c:pt idx="890">
                  <c:v>890.10599999999999</c:v>
                </c:pt>
                <c:pt idx="891">
                  <c:v>891.10500000000002</c:v>
                </c:pt>
                <c:pt idx="892">
                  <c:v>892.10400000000004</c:v>
                </c:pt>
                <c:pt idx="893">
                  <c:v>893.10299999999995</c:v>
                </c:pt>
                <c:pt idx="894">
                  <c:v>894.10199999999998</c:v>
                </c:pt>
                <c:pt idx="895">
                  <c:v>895.101</c:v>
                </c:pt>
                <c:pt idx="896">
                  <c:v>896.1</c:v>
                </c:pt>
                <c:pt idx="897">
                  <c:v>897.09900000000005</c:v>
                </c:pt>
                <c:pt idx="898">
                  <c:v>898.09799999999996</c:v>
                </c:pt>
                <c:pt idx="899">
                  <c:v>899.09699999999998</c:v>
                </c:pt>
                <c:pt idx="900">
                  <c:v>900.096</c:v>
                </c:pt>
                <c:pt idx="901">
                  <c:v>901.09500000000003</c:v>
                </c:pt>
                <c:pt idx="902">
                  <c:v>902.09400000000005</c:v>
                </c:pt>
                <c:pt idx="903">
                  <c:v>903.09299999999996</c:v>
                </c:pt>
                <c:pt idx="904">
                  <c:v>904.09199999999998</c:v>
                </c:pt>
                <c:pt idx="905">
                  <c:v>905.09100000000001</c:v>
                </c:pt>
                <c:pt idx="906">
                  <c:v>906.09</c:v>
                </c:pt>
                <c:pt idx="907">
                  <c:v>907.08900000000006</c:v>
                </c:pt>
                <c:pt idx="908">
                  <c:v>908.08799999999997</c:v>
                </c:pt>
                <c:pt idx="909">
                  <c:v>909.08699999999999</c:v>
                </c:pt>
                <c:pt idx="910">
                  <c:v>910.08600000000001</c:v>
                </c:pt>
                <c:pt idx="911">
                  <c:v>911.08500000000004</c:v>
                </c:pt>
                <c:pt idx="912">
                  <c:v>912.08399999999995</c:v>
                </c:pt>
                <c:pt idx="913">
                  <c:v>913.08299999999997</c:v>
                </c:pt>
                <c:pt idx="914">
                  <c:v>914.08199999999999</c:v>
                </c:pt>
                <c:pt idx="915">
                  <c:v>915.08100000000002</c:v>
                </c:pt>
                <c:pt idx="916">
                  <c:v>916.08</c:v>
                </c:pt>
                <c:pt idx="917">
                  <c:v>917.07899999999995</c:v>
                </c:pt>
                <c:pt idx="918">
                  <c:v>918.07799999999997</c:v>
                </c:pt>
                <c:pt idx="919">
                  <c:v>919.077</c:v>
                </c:pt>
                <c:pt idx="920">
                  <c:v>920.07600000000002</c:v>
                </c:pt>
                <c:pt idx="921">
                  <c:v>921.07500000000005</c:v>
                </c:pt>
                <c:pt idx="922">
                  <c:v>922.07399999999996</c:v>
                </c:pt>
                <c:pt idx="923">
                  <c:v>923.07299999999998</c:v>
                </c:pt>
                <c:pt idx="924">
                  <c:v>924.072</c:v>
                </c:pt>
                <c:pt idx="925">
                  <c:v>925.07100000000003</c:v>
                </c:pt>
                <c:pt idx="926">
                  <c:v>926.07</c:v>
                </c:pt>
                <c:pt idx="927">
                  <c:v>927.06899999999996</c:v>
                </c:pt>
                <c:pt idx="928">
                  <c:v>928.06799999999998</c:v>
                </c:pt>
                <c:pt idx="929">
                  <c:v>929.06700000000001</c:v>
                </c:pt>
                <c:pt idx="930">
                  <c:v>930.06600000000003</c:v>
                </c:pt>
                <c:pt idx="931">
                  <c:v>931.06500000000005</c:v>
                </c:pt>
                <c:pt idx="932">
                  <c:v>932.06399999999996</c:v>
                </c:pt>
                <c:pt idx="933">
                  <c:v>933.06299999999999</c:v>
                </c:pt>
                <c:pt idx="934">
                  <c:v>934.06200000000001</c:v>
                </c:pt>
                <c:pt idx="935">
                  <c:v>935.06100000000004</c:v>
                </c:pt>
                <c:pt idx="936">
                  <c:v>936.06</c:v>
                </c:pt>
                <c:pt idx="937">
                  <c:v>937.05899999999997</c:v>
                </c:pt>
                <c:pt idx="938">
                  <c:v>938.05799999999999</c:v>
                </c:pt>
                <c:pt idx="939">
                  <c:v>939.05700000000002</c:v>
                </c:pt>
                <c:pt idx="940">
                  <c:v>940.05600000000004</c:v>
                </c:pt>
                <c:pt idx="941">
                  <c:v>941.05499999999995</c:v>
                </c:pt>
                <c:pt idx="942">
                  <c:v>942.05399999999997</c:v>
                </c:pt>
                <c:pt idx="943">
                  <c:v>943.053</c:v>
                </c:pt>
                <c:pt idx="944">
                  <c:v>944.05200000000002</c:v>
                </c:pt>
                <c:pt idx="945">
                  <c:v>945.05100000000004</c:v>
                </c:pt>
                <c:pt idx="946">
                  <c:v>946.05</c:v>
                </c:pt>
                <c:pt idx="947">
                  <c:v>947.04899999999998</c:v>
                </c:pt>
                <c:pt idx="948">
                  <c:v>948.048</c:v>
                </c:pt>
                <c:pt idx="949">
                  <c:v>949.04700000000003</c:v>
                </c:pt>
                <c:pt idx="950">
                  <c:v>950.04600000000005</c:v>
                </c:pt>
                <c:pt idx="951">
                  <c:v>951.04499999999996</c:v>
                </c:pt>
                <c:pt idx="952">
                  <c:v>952.04399999999998</c:v>
                </c:pt>
                <c:pt idx="953">
                  <c:v>953.04300000000001</c:v>
                </c:pt>
                <c:pt idx="954">
                  <c:v>954.04200000000003</c:v>
                </c:pt>
                <c:pt idx="955">
                  <c:v>955.04100000000005</c:v>
                </c:pt>
                <c:pt idx="956">
                  <c:v>956.04</c:v>
                </c:pt>
                <c:pt idx="957">
                  <c:v>957.03899999999999</c:v>
                </c:pt>
                <c:pt idx="958">
                  <c:v>958.03800000000001</c:v>
                </c:pt>
                <c:pt idx="959">
                  <c:v>959.03700000000003</c:v>
                </c:pt>
                <c:pt idx="960">
                  <c:v>960.03599999999994</c:v>
                </c:pt>
                <c:pt idx="961">
                  <c:v>961.03499999999997</c:v>
                </c:pt>
                <c:pt idx="962">
                  <c:v>962.03399999999999</c:v>
                </c:pt>
                <c:pt idx="963">
                  <c:v>963.03300000000002</c:v>
                </c:pt>
                <c:pt idx="964">
                  <c:v>964.03200000000004</c:v>
                </c:pt>
                <c:pt idx="965">
                  <c:v>965.03099999999995</c:v>
                </c:pt>
                <c:pt idx="966">
                  <c:v>966.03</c:v>
                </c:pt>
                <c:pt idx="967">
                  <c:v>967.029</c:v>
                </c:pt>
                <c:pt idx="968">
                  <c:v>968.02800000000002</c:v>
                </c:pt>
                <c:pt idx="969">
                  <c:v>969.02700000000004</c:v>
                </c:pt>
                <c:pt idx="970">
                  <c:v>970.02599999999995</c:v>
                </c:pt>
                <c:pt idx="971">
                  <c:v>971.02499999999998</c:v>
                </c:pt>
                <c:pt idx="972">
                  <c:v>972.024</c:v>
                </c:pt>
                <c:pt idx="973">
                  <c:v>973.02300000000002</c:v>
                </c:pt>
                <c:pt idx="974">
                  <c:v>974.02200000000005</c:v>
                </c:pt>
                <c:pt idx="975">
                  <c:v>975.02099999999996</c:v>
                </c:pt>
                <c:pt idx="976">
                  <c:v>976.02</c:v>
                </c:pt>
                <c:pt idx="977">
                  <c:v>977.01900000000001</c:v>
                </c:pt>
                <c:pt idx="978">
                  <c:v>978.01800000000003</c:v>
                </c:pt>
                <c:pt idx="979">
                  <c:v>979.01700000000005</c:v>
                </c:pt>
                <c:pt idx="980">
                  <c:v>980.01599999999996</c:v>
                </c:pt>
                <c:pt idx="981">
                  <c:v>981.01499999999999</c:v>
                </c:pt>
                <c:pt idx="982">
                  <c:v>982.01400000000001</c:v>
                </c:pt>
                <c:pt idx="983">
                  <c:v>983.01300000000003</c:v>
                </c:pt>
                <c:pt idx="984">
                  <c:v>984.01199999999994</c:v>
                </c:pt>
                <c:pt idx="985">
                  <c:v>985.01099999999997</c:v>
                </c:pt>
                <c:pt idx="986">
                  <c:v>986.01</c:v>
                </c:pt>
                <c:pt idx="987">
                  <c:v>987.00900000000001</c:v>
                </c:pt>
                <c:pt idx="988">
                  <c:v>988.00800000000004</c:v>
                </c:pt>
                <c:pt idx="989">
                  <c:v>989.00699999999995</c:v>
                </c:pt>
                <c:pt idx="990">
                  <c:v>990.00599999999997</c:v>
                </c:pt>
                <c:pt idx="991">
                  <c:v>991.005</c:v>
                </c:pt>
                <c:pt idx="992">
                  <c:v>992.00400000000002</c:v>
                </c:pt>
                <c:pt idx="993">
                  <c:v>993.00300000000004</c:v>
                </c:pt>
                <c:pt idx="994">
                  <c:v>994.00199999999995</c:v>
                </c:pt>
                <c:pt idx="995">
                  <c:v>995.00099999999998</c:v>
                </c:pt>
                <c:pt idx="996">
                  <c:v>996</c:v>
                </c:pt>
                <c:pt idx="997">
                  <c:v>996.99900000000002</c:v>
                </c:pt>
                <c:pt idx="998">
                  <c:v>997.99800000000005</c:v>
                </c:pt>
                <c:pt idx="999">
                  <c:v>998.99699999999996</c:v>
                </c:pt>
                <c:pt idx="1000">
                  <c:v>999.99599999999998</c:v>
                </c:pt>
              </c:numCache>
            </c:numRef>
          </c:xVal>
          <c:yVal>
            <c:numRef>
              <c:f>drug_plot!$G$2:$G$1002</c:f>
              <c:numCache>
                <c:formatCode>General</c:formatCode>
                <c:ptCount val="1001"/>
                <c:pt idx="0">
                  <c:v>-89.293599999999998</c:v>
                </c:pt>
                <c:pt idx="1">
                  <c:v>-89.293800000000005</c:v>
                </c:pt>
                <c:pt idx="2">
                  <c:v>-89.293899999999994</c:v>
                </c:pt>
                <c:pt idx="3">
                  <c:v>-89.293999999999997</c:v>
                </c:pt>
                <c:pt idx="4">
                  <c:v>-89.294200000000004</c:v>
                </c:pt>
                <c:pt idx="5">
                  <c:v>-89.294300000000007</c:v>
                </c:pt>
                <c:pt idx="6">
                  <c:v>-89.294399999999996</c:v>
                </c:pt>
                <c:pt idx="7">
                  <c:v>-89.294600000000003</c:v>
                </c:pt>
                <c:pt idx="8">
                  <c:v>-89.294700000000006</c:v>
                </c:pt>
                <c:pt idx="9">
                  <c:v>-89.294799999999995</c:v>
                </c:pt>
                <c:pt idx="10">
                  <c:v>-43.753999999999998</c:v>
                </c:pt>
                <c:pt idx="11">
                  <c:v>33.0411</c:v>
                </c:pt>
                <c:pt idx="12">
                  <c:v>28.495899999999999</c:v>
                </c:pt>
                <c:pt idx="13">
                  <c:v>25.4863</c:v>
                </c:pt>
                <c:pt idx="14">
                  <c:v>23.241299999999999</c:v>
                </c:pt>
                <c:pt idx="15">
                  <c:v>21.2652</c:v>
                </c:pt>
                <c:pt idx="16">
                  <c:v>20.329999999999998</c:v>
                </c:pt>
                <c:pt idx="17">
                  <c:v>19.710599999999999</c:v>
                </c:pt>
                <c:pt idx="18">
                  <c:v>19.2224</c:v>
                </c:pt>
                <c:pt idx="19">
                  <c:v>19.036899999999999</c:v>
                </c:pt>
                <c:pt idx="20">
                  <c:v>18.964700000000001</c:v>
                </c:pt>
                <c:pt idx="21">
                  <c:v>18.997800000000002</c:v>
                </c:pt>
                <c:pt idx="22">
                  <c:v>19.090800000000002</c:v>
                </c:pt>
                <c:pt idx="23">
                  <c:v>19.222200000000001</c:v>
                </c:pt>
                <c:pt idx="24">
                  <c:v>19.432099999999998</c:v>
                </c:pt>
                <c:pt idx="25">
                  <c:v>19.601199999999999</c:v>
                </c:pt>
                <c:pt idx="26">
                  <c:v>19.771100000000001</c:v>
                </c:pt>
                <c:pt idx="27">
                  <c:v>19.988800000000001</c:v>
                </c:pt>
                <c:pt idx="28">
                  <c:v>20.140499999999999</c:v>
                </c:pt>
                <c:pt idx="29">
                  <c:v>20.279399999999999</c:v>
                </c:pt>
                <c:pt idx="30">
                  <c:v>20.442599999999999</c:v>
                </c:pt>
                <c:pt idx="31">
                  <c:v>20.547499999999999</c:v>
                </c:pt>
                <c:pt idx="32">
                  <c:v>20.637599999999999</c:v>
                </c:pt>
                <c:pt idx="33">
                  <c:v>20.7348</c:v>
                </c:pt>
                <c:pt idx="34">
                  <c:v>20.791399999999999</c:v>
                </c:pt>
                <c:pt idx="35">
                  <c:v>20.834800000000001</c:v>
                </c:pt>
                <c:pt idx="36">
                  <c:v>20.873200000000001</c:v>
                </c:pt>
                <c:pt idx="37">
                  <c:v>20.888400000000001</c:v>
                </c:pt>
                <c:pt idx="38">
                  <c:v>20.893000000000001</c:v>
                </c:pt>
                <c:pt idx="39">
                  <c:v>20.883600000000001</c:v>
                </c:pt>
                <c:pt idx="40">
                  <c:v>20.8659</c:v>
                </c:pt>
                <c:pt idx="41">
                  <c:v>20.8398</c:v>
                </c:pt>
                <c:pt idx="42">
                  <c:v>20.792999999999999</c:v>
                </c:pt>
                <c:pt idx="43">
                  <c:v>20.749700000000001</c:v>
                </c:pt>
                <c:pt idx="44">
                  <c:v>20.6999</c:v>
                </c:pt>
                <c:pt idx="45">
                  <c:v>20.624199999999998</c:v>
                </c:pt>
                <c:pt idx="46">
                  <c:v>20.5611</c:v>
                </c:pt>
                <c:pt idx="47">
                  <c:v>20.492899999999999</c:v>
                </c:pt>
                <c:pt idx="48">
                  <c:v>20.3949</c:v>
                </c:pt>
                <c:pt idx="49">
                  <c:v>20.316400000000002</c:v>
                </c:pt>
                <c:pt idx="50">
                  <c:v>20.234000000000002</c:v>
                </c:pt>
                <c:pt idx="51">
                  <c:v>20.1187</c:v>
                </c:pt>
                <c:pt idx="52">
                  <c:v>20.028300000000002</c:v>
                </c:pt>
                <c:pt idx="53">
                  <c:v>19.934899999999999</c:v>
                </c:pt>
                <c:pt idx="54">
                  <c:v>19.806000000000001</c:v>
                </c:pt>
                <c:pt idx="55">
                  <c:v>19.706399999999999</c:v>
                </c:pt>
                <c:pt idx="56">
                  <c:v>19.604399999999998</c:v>
                </c:pt>
                <c:pt idx="57">
                  <c:v>19.465</c:v>
                </c:pt>
                <c:pt idx="58">
                  <c:v>19.3581</c:v>
                </c:pt>
                <c:pt idx="59">
                  <c:v>19.249400000000001</c:v>
                </c:pt>
                <c:pt idx="60">
                  <c:v>19.101900000000001</c:v>
                </c:pt>
                <c:pt idx="61">
                  <c:v>18.9895</c:v>
                </c:pt>
                <c:pt idx="62">
                  <c:v>18.875599999999999</c:v>
                </c:pt>
                <c:pt idx="63">
                  <c:v>18.721800000000002</c:v>
                </c:pt>
                <c:pt idx="64">
                  <c:v>18.6051</c:v>
                </c:pt>
                <c:pt idx="65">
                  <c:v>18.487400000000001</c:v>
                </c:pt>
                <c:pt idx="66">
                  <c:v>18.328900000000001</c:v>
                </c:pt>
                <c:pt idx="67">
                  <c:v>18.209</c:v>
                </c:pt>
                <c:pt idx="68">
                  <c:v>18.0884</c:v>
                </c:pt>
                <c:pt idx="69">
                  <c:v>17.926500000000001</c:v>
                </c:pt>
                <c:pt idx="70">
                  <c:v>17.804400000000001</c:v>
                </c:pt>
                <c:pt idx="71">
                  <c:v>17.681799999999999</c:v>
                </c:pt>
                <c:pt idx="72">
                  <c:v>17.517600000000002</c:v>
                </c:pt>
                <c:pt idx="73">
                  <c:v>17.393999999999998</c:v>
                </c:pt>
                <c:pt idx="74">
                  <c:v>17.270199999999999</c:v>
                </c:pt>
                <c:pt idx="75">
                  <c:v>17.104600000000001</c:v>
                </c:pt>
                <c:pt idx="76">
                  <c:v>16.9802</c:v>
                </c:pt>
                <c:pt idx="77">
                  <c:v>16.855699999999999</c:v>
                </c:pt>
                <c:pt idx="78">
                  <c:v>16.689499999999999</c:v>
                </c:pt>
                <c:pt idx="79">
                  <c:v>16.564800000000002</c:v>
                </c:pt>
                <c:pt idx="80">
                  <c:v>16.440200000000001</c:v>
                </c:pt>
                <c:pt idx="81">
                  <c:v>16.274000000000001</c:v>
                </c:pt>
                <c:pt idx="82">
                  <c:v>16.1495</c:v>
                </c:pt>
                <c:pt idx="83">
                  <c:v>16.025200000000002</c:v>
                </c:pt>
                <c:pt idx="84">
                  <c:v>15.8596</c:v>
                </c:pt>
                <c:pt idx="85">
                  <c:v>15.7357</c:v>
                </c:pt>
                <c:pt idx="86">
                  <c:v>15.612</c:v>
                </c:pt>
                <c:pt idx="87">
                  <c:v>15.4474</c:v>
                </c:pt>
                <c:pt idx="88">
                  <c:v>15.324299999999999</c:v>
                </c:pt>
                <c:pt idx="89">
                  <c:v>15.201499999999999</c:v>
                </c:pt>
                <c:pt idx="90">
                  <c:v>15.0383</c:v>
                </c:pt>
                <c:pt idx="91">
                  <c:v>14.9162</c:v>
                </c:pt>
                <c:pt idx="92">
                  <c:v>14.794499999999999</c:v>
                </c:pt>
                <c:pt idx="93">
                  <c:v>14.632899999999999</c:v>
                </c:pt>
                <c:pt idx="94">
                  <c:v>14.5121</c:v>
                </c:pt>
                <c:pt idx="95">
                  <c:v>14.3918</c:v>
                </c:pt>
                <c:pt idx="96">
                  <c:v>14.232100000000001</c:v>
                </c:pt>
                <c:pt idx="97">
                  <c:v>14.1129</c:v>
                </c:pt>
                <c:pt idx="98">
                  <c:v>13.994300000000001</c:v>
                </c:pt>
                <c:pt idx="99">
                  <c:v>13.876200000000001</c:v>
                </c:pt>
                <c:pt idx="100">
                  <c:v>13.719799999999999</c:v>
                </c:pt>
                <c:pt idx="101">
                  <c:v>13.6031</c:v>
                </c:pt>
                <c:pt idx="102">
                  <c:v>13.487</c:v>
                </c:pt>
                <c:pt idx="103">
                  <c:v>13.3331</c:v>
                </c:pt>
                <c:pt idx="104">
                  <c:v>13.218299999999999</c:v>
                </c:pt>
                <c:pt idx="105">
                  <c:v>13.103899999999999</c:v>
                </c:pt>
                <c:pt idx="106">
                  <c:v>12.952199999999999</c:v>
                </c:pt>
                <c:pt idx="107">
                  <c:v>12.838900000000001</c:v>
                </c:pt>
                <c:pt idx="108">
                  <c:v>12.726100000000001</c:v>
                </c:pt>
                <c:pt idx="109">
                  <c:v>12.5762</c:v>
                </c:pt>
                <c:pt idx="110">
                  <c:v>12.4643</c:v>
                </c:pt>
                <c:pt idx="111">
                  <c:v>12.352600000000001</c:v>
                </c:pt>
                <c:pt idx="112">
                  <c:v>12.2043</c:v>
                </c:pt>
                <c:pt idx="113">
                  <c:v>12.093400000000001</c:v>
                </c:pt>
                <c:pt idx="114">
                  <c:v>11.982699999999999</c:v>
                </c:pt>
                <c:pt idx="115">
                  <c:v>11.835599999999999</c:v>
                </c:pt>
                <c:pt idx="116">
                  <c:v>11.7256</c:v>
                </c:pt>
                <c:pt idx="117">
                  <c:v>11.6157</c:v>
                </c:pt>
                <c:pt idx="118">
                  <c:v>11.4695</c:v>
                </c:pt>
                <c:pt idx="119">
                  <c:v>11.36</c:v>
                </c:pt>
                <c:pt idx="120">
                  <c:v>11.2507</c:v>
                </c:pt>
                <c:pt idx="121">
                  <c:v>11.1051</c:v>
                </c:pt>
                <c:pt idx="122">
                  <c:v>10.9961</c:v>
                </c:pt>
                <c:pt idx="123">
                  <c:v>10.8871</c:v>
                </c:pt>
                <c:pt idx="124">
                  <c:v>10.741899999999999</c:v>
                </c:pt>
                <c:pt idx="125">
                  <c:v>10.632999999999999</c:v>
                </c:pt>
                <c:pt idx="126">
                  <c:v>10.524100000000001</c:v>
                </c:pt>
                <c:pt idx="127">
                  <c:v>10.379</c:v>
                </c:pt>
                <c:pt idx="128">
                  <c:v>10.270099999999999</c:v>
                </c:pt>
                <c:pt idx="129">
                  <c:v>10.161099999999999</c:v>
                </c:pt>
                <c:pt idx="130">
                  <c:v>10.015700000000001</c:v>
                </c:pt>
                <c:pt idx="131">
                  <c:v>9.9065899999999996</c:v>
                </c:pt>
                <c:pt idx="132">
                  <c:v>9.7973499999999998</c:v>
                </c:pt>
                <c:pt idx="133">
                  <c:v>9.6515000000000004</c:v>
                </c:pt>
                <c:pt idx="134">
                  <c:v>9.5419300000000007</c:v>
                </c:pt>
                <c:pt idx="135">
                  <c:v>9.4321999999999999</c:v>
                </c:pt>
                <c:pt idx="136">
                  <c:v>9.2856100000000001</c:v>
                </c:pt>
                <c:pt idx="137">
                  <c:v>9.1754300000000004</c:v>
                </c:pt>
                <c:pt idx="138">
                  <c:v>9.0650300000000001</c:v>
                </c:pt>
                <c:pt idx="139">
                  <c:v>8.9174600000000002</c:v>
                </c:pt>
                <c:pt idx="140">
                  <c:v>8.8064800000000005</c:v>
                </c:pt>
                <c:pt idx="141">
                  <c:v>8.6952300000000005</c:v>
                </c:pt>
                <c:pt idx="142">
                  <c:v>8.5464500000000001</c:v>
                </c:pt>
                <c:pt idx="143">
                  <c:v>8.4345099999999995</c:v>
                </c:pt>
                <c:pt idx="144">
                  <c:v>8.3222400000000007</c:v>
                </c:pt>
                <c:pt idx="145">
                  <c:v>8.1720400000000009</c:v>
                </c:pt>
                <c:pt idx="146">
                  <c:v>8.05898</c:v>
                </c:pt>
                <c:pt idx="147">
                  <c:v>7.9455600000000004</c:v>
                </c:pt>
                <c:pt idx="148">
                  <c:v>7.7937500000000002</c:v>
                </c:pt>
                <c:pt idx="149">
                  <c:v>7.67943</c:v>
                </c:pt>
                <c:pt idx="150">
                  <c:v>7.5647200000000003</c:v>
                </c:pt>
                <c:pt idx="151">
                  <c:v>7.4111200000000004</c:v>
                </c:pt>
                <c:pt idx="152">
                  <c:v>7.2954299999999996</c:v>
                </c:pt>
                <c:pt idx="153">
                  <c:v>7.1792999999999996</c:v>
                </c:pt>
                <c:pt idx="154">
                  <c:v>7.0237800000000004</c:v>
                </c:pt>
                <c:pt idx="155">
                  <c:v>6.9066099999999997</c:v>
                </c:pt>
                <c:pt idx="156">
                  <c:v>6.7889699999999999</c:v>
                </c:pt>
                <c:pt idx="157">
                  <c:v>6.6314000000000002</c:v>
                </c:pt>
                <c:pt idx="158">
                  <c:v>6.5126499999999998</c:v>
                </c:pt>
                <c:pt idx="159">
                  <c:v>6.3934300000000004</c:v>
                </c:pt>
                <c:pt idx="160">
                  <c:v>6.2336900000000002</c:v>
                </c:pt>
                <c:pt idx="161">
                  <c:v>6.1133100000000002</c:v>
                </c:pt>
                <c:pt idx="162">
                  <c:v>5.9924299999999997</c:v>
                </c:pt>
                <c:pt idx="163">
                  <c:v>5.8304600000000004</c:v>
                </c:pt>
                <c:pt idx="164">
                  <c:v>5.7083899999999996</c:v>
                </c:pt>
                <c:pt idx="165">
                  <c:v>5.5857999999999999</c:v>
                </c:pt>
                <c:pt idx="166">
                  <c:v>5.4215400000000002</c:v>
                </c:pt>
                <c:pt idx="167">
                  <c:v>5.2977400000000001</c:v>
                </c:pt>
                <c:pt idx="168">
                  <c:v>5.1734099999999996</c:v>
                </c:pt>
                <c:pt idx="169">
                  <c:v>5.0068200000000003</c:v>
                </c:pt>
                <c:pt idx="170">
                  <c:v>4.8812699999999998</c:v>
                </c:pt>
                <c:pt idx="171">
                  <c:v>4.7551800000000002</c:v>
                </c:pt>
                <c:pt idx="172">
                  <c:v>4.5862400000000001</c:v>
                </c:pt>
                <c:pt idx="173">
                  <c:v>4.45892</c:v>
                </c:pt>
                <c:pt idx="174">
                  <c:v>4.3310700000000004</c:v>
                </c:pt>
                <c:pt idx="175">
                  <c:v>4.1597799999999996</c:v>
                </c:pt>
                <c:pt idx="176">
                  <c:v>4.0306899999999999</c:v>
                </c:pt>
                <c:pt idx="177">
                  <c:v>3.9010799999999999</c:v>
                </c:pt>
                <c:pt idx="178">
                  <c:v>3.7274400000000001</c:v>
                </c:pt>
                <c:pt idx="179">
                  <c:v>3.5966</c:v>
                </c:pt>
                <c:pt idx="180">
                  <c:v>3.4652400000000001</c:v>
                </c:pt>
                <c:pt idx="181">
                  <c:v>3.2892800000000002</c:v>
                </c:pt>
                <c:pt idx="182">
                  <c:v>3.1566999999999998</c:v>
                </c:pt>
                <c:pt idx="183">
                  <c:v>3.0236000000000001</c:v>
                </c:pt>
                <c:pt idx="184">
                  <c:v>2.8453400000000002</c:v>
                </c:pt>
                <c:pt idx="185">
                  <c:v>2.7110400000000001</c:v>
                </c:pt>
                <c:pt idx="186">
                  <c:v>2.5762299999999998</c:v>
                </c:pt>
                <c:pt idx="187">
                  <c:v>2.3957000000000002</c:v>
                </c:pt>
                <c:pt idx="188">
                  <c:v>2.2597100000000001</c:v>
                </c:pt>
                <c:pt idx="189">
                  <c:v>2.1232199999999999</c:v>
                </c:pt>
                <c:pt idx="190">
                  <c:v>1.94045</c:v>
                </c:pt>
                <c:pt idx="191">
                  <c:v>1.8027899999999999</c:v>
                </c:pt>
                <c:pt idx="192">
                  <c:v>1.6646399999999999</c:v>
                </c:pt>
                <c:pt idx="193">
                  <c:v>1.47967</c:v>
                </c:pt>
                <c:pt idx="194">
                  <c:v>1.34036</c:v>
                </c:pt>
                <c:pt idx="195">
                  <c:v>1.2005699999999999</c:v>
                </c:pt>
                <c:pt idx="196">
                  <c:v>1.0134300000000001</c:v>
                </c:pt>
                <c:pt idx="197">
                  <c:v>0.872502</c:v>
                </c:pt>
                <c:pt idx="198">
                  <c:v>0.73109400000000002</c:v>
                </c:pt>
                <c:pt idx="199">
                  <c:v>0.58920499999999998</c:v>
                </c:pt>
                <c:pt idx="200">
                  <c:v>0.39927400000000002</c:v>
                </c:pt>
                <c:pt idx="201">
                  <c:v>0.25626700000000002</c:v>
                </c:pt>
                <c:pt idx="202">
                  <c:v>0.112784</c:v>
                </c:pt>
                <c:pt idx="203">
                  <c:v>-7.9267199999999996E-2</c:v>
                </c:pt>
                <c:pt idx="204">
                  <c:v>-0.223859</c:v>
                </c:pt>
                <c:pt idx="205">
                  <c:v>-0.368925</c:v>
                </c:pt>
                <c:pt idx="206">
                  <c:v>-0.56308199999999997</c:v>
                </c:pt>
                <c:pt idx="207">
                  <c:v>-0.70925000000000005</c:v>
                </c:pt>
                <c:pt idx="208">
                  <c:v>-0.85589099999999996</c:v>
                </c:pt>
                <c:pt idx="209">
                  <c:v>-1.0521499999999999</c:v>
                </c:pt>
                <c:pt idx="210">
                  <c:v>-1.1998899999999999</c:v>
                </c:pt>
                <c:pt idx="211">
                  <c:v>-1.3481000000000001</c:v>
                </c:pt>
                <c:pt idx="212">
                  <c:v>-1.5464500000000001</c:v>
                </c:pt>
                <c:pt idx="213">
                  <c:v>-1.6957599999999999</c:v>
                </c:pt>
                <c:pt idx="214">
                  <c:v>-1.84555</c:v>
                </c:pt>
                <c:pt idx="215">
                  <c:v>-2.0459900000000002</c:v>
                </c:pt>
                <c:pt idx="216">
                  <c:v>-2.1968800000000002</c:v>
                </c:pt>
                <c:pt idx="217">
                  <c:v>-2.3482400000000001</c:v>
                </c:pt>
                <c:pt idx="218">
                  <c:v>-2.5507900000000001</c:v>
                </c:pt>
                <c:pt idx="219">
                  <c:v>-2.7032600000000002</c:v>
                </c:pt>
                <c:pt idx="220">
                  <c:v>-2.8561999999999999</c:v>
                </c:pt>
                <c:pt idx="221">
                  <c:v>-3.06087</c:v>
                </c:pt>
                <c:pt idx="222">
                  <c:v>-3.2149200000000002</c:v>
                </c:pt>
                <c:pt idx="223">
                  <c:v>-3.3694500000000001</c:v>
                </c:pt>
                <c:pt idx="224">
                  <c:v>-3.5762299999999998</c:v>
                </c:pt>
                <c:pt idx="225">
                  <c:v>-3.7318699999999998</c:v>
                </c:pt>
                <c:pt idx="226">
                  <c:v>-3.8879899999999998</c:v>
                </c:pt>
                <c:pt idx="227">
                  <c:v>-4.0968900000000001</c:v>
                </c:pt>
                <c:pt idx="228">
                  <c:v>-4.2541200000000003</c:v>
                </c:pt>
                <c:pt idx="229">
                  <c:v>-4.4118300000000001</c:v>
                </c:pt>
                <c:pt idx="230">
                  <c:v>-4.6228499999999997</c:v>
                </c:pt>
                <c:pt idx="231">
                  <c:v>-4.7816700000000001</c:v>
                </c:pt>
                <c:pt idx="232">
                  <c:v>-4.94095</c:v>
                </c:pt>
                <c:pt idx="233">
                  <c:v>-5.1540699999999999</c:v>
                </c:pt>
                <c:pt idx="234">
                  <c:v>-5.3144600000000004</c:v>
                </c:pt>
                <c:pt idx="235">
                  <c:v>-5.4753100000000003</c:v>
                </c:pt>
                <c:pt idx="236">
                  <c:v>-5.6905000000000001</c:v>
                </c:pt>
                <c:pt idx="237">
                  <c:v>-5.85243</c:v>
                </c:pt>
                <c:pt idx="238">
                  <c:v>-6.0148099999999998</c:v>
                </c:pt>
                <c:pt idx="239">
                  <c:v>-6.2320200000000003</c:v>
                </c:pt>
                <c:pt idx="240">
                  <c:v>-6.3954500000000003</c:v>
                </c:pt>
                <c:pt idx="241">
                  <c:v>-6.55931</c:v>
                </c:pt>
                <c:pt idx="242">
                  <c:v>-6.7784700000000004</c:v>
                </c:pt>
                <c:pt idx="243">
                  <c:v>-6.9433400000000001</c:v>
                </c:pt>
                <c:pt idx="244">
                  <c:v>-7.1086200000000002</c:v>
                </c:pt>
                <c:pt idx="245">
                  <c:v>-7.3296200000000002</c:v>
                </c:pt>
                <c:pt idx="246">
                  <c:v>-7.4958400000000003</c:v>
                </c:pt>
                <c:pt idx="247">
                  <c:v>-7.6624400000000001</c:v>
                </c:pt>
                <c:pt idx="248">
                  <c:v>-7.8851500000000003</c:v>
                </c:pt>
                <c:pt idx="249">
                  <c:v>-8.0526</c:v>
                </c:pt>
                <c:pt idx="250">
                  <c:v>-8.2203999999999997</c:v>
                </c:pt>
                <c:pt idx="251">
                  <c:v>-8.4446499999999993</c:v>
                </c:pt>
                <c:pt idx="252">
                  <c:v>-8.6132000000000009</c:v>
                </c:pt>
                <c:pt idx="253">
                  <c:v>-8.7820400000000003</c:v>
                </c:pt>
                <c:pt idx="254">
                  <c:v>-9.0076000000000001</c:v>
                </c:pt>
                <c:pt idx="255">
                  <c:v>-9.1770700000000005</c:v>
                </c:pt>
                <c:pt idx="256">
                  <c:v>-9.3467699999999994</c:v>
                </c:pt>
                <c:pt idx="257">
                  <c:v>-9.5733700000000006</c:v>
                </c:pt>
                <c:pt idx="258">
                  <c:v>-9.7435399999999994</c:v>
                </c:pt>
                <c:pt idx="259">
                  <c:v>-9.9138699999999993</c:v>
                </c:pt>
                <c:pt idx="260">
                  <c:v>-10.1412</c:v>
                </c:pt>
                <c:pt idx="261">
                  <c:v>-10.3118</c:v>
                </c:pt>
                <c:pt idx="262">
                  <c:v>-10.4825</c:v>
                </c:pt>
                <c:pt idx="263">
                  <c:v>-10.7102</c:v>
                </c:pt>
                <c:pt idx="264">
                  <c:v>-10.881</c:v>
                </c:pt>
                <c:pt idx="265">
                  <c:v>-11.0517</c:v>
                </c:pt>
                <c:pt idx="266">
                  <c:v>-11.279299999999999</c:v>
                </c:pt>
                <c:pt idx="267">
                  <c:v>-11.4499</c:v>
                </c:pt>
                <c:pt idx="268">
                  <c:v>-11.6204</c:v>
                </c:pt>
                <c:pt idx="269">
                  <c:v>-11.8474</c:v>
                </c:pt>
                <c:pt idx="270">
                  <c:v>-12.0174</c:v>
                </c:pt>
                <c:pt idx="271">
                  <c:v>-12.187200000000001</c:v>
                </c:pt>
                <c:pt idx="272">
                  <c:v>-12.4132</c:v>
                </c:pt>
                <c:pt idx="273">
                  <c:v>-12.5823</c:v>
                </c:pt>
                <c:pt idx="274">
                  <c:v>-12.750999999999999</c:v>
                </c:pt>
                <c:pt idx="275">
                  <c:v>-12.975300000000001</c:v>
                </c:pt>
                <c:pt idx="276">
                  <c:v>-13.1431</c:v>
                </c:pt>
                <c:pt idx="277">
                  <c:v>-13.3103</c:v>
                </c:pt>
                <c:pt idx="278">
                  <c:v>-13.532500000000001</c:v>
                </c:pt>
                <c:pt idx="279">
                  <c:v>-13.698399999999999</c:v>
                </c:pt>
                <c:pt idx="280">
                  <c:v>-13.863799999999999</c:v>
                </c:pt>
                <c:pt idx="281">
                  <c:v>-14.083299999999999</c:v>
                </c:pt>
                <c:pt idx="282">
                  <c:v>-14.2471</c:v>
                </c:pt>
                <c:pt idx="283">
                  <c:v>-14.4102</c:v>
                </c:pt>
                <c:pt idx="284">
                  <c:v>-14.6266</c:v>
                </c:pt>
                <c:pt idx="285">
                  <c:v>-14.788</c:v>
                </c:pt>
                <c:pt idx="286">
                  <c:v>-14.948600000000001</c:v>
                </c:pt>
                <c:pt idx="287">
                  <c:v>-15.1616</c:v>
                </c:pt>
                <c:pt idx="288">
                  <c:v>-15.320399999999999</c:v>
                </c:pt>
                <c:pt idx="289">
                  <c:v>-15.478400000000001</c:v>
                </c:pt>
                <c:pt idx="290">
                  <c:v>-15.687799999999999</c:v>
                </c:pt>
                <c:pt idx="291">
                  <c:v>-15.8439</c:v>
                </c:pt>
                <c:pt idx="292">
                  <c:v>-15.9993</c:v>
                </c:pt>
                <c:pt idx="293">
                  <c:v>-16.205300000000001</c:v>
                </c:pt>
                <c:pt idx="294">
                  <c:v>-16.359000000000002</c:v>
                </c:pt>
                <c:pt idx="295">
                  <c:v>-16.512</c:v>
                </c:pt>
                <c:pt idx="296">
                  <c:v>-16.715</c:v>
                </c:pt>
                <c:pt idx="297">
                  <c:v>-16.866499999999998</c:v>
                </c:pt>
                <c:pt idx="298">
                  <c:v>-17.017499999999998</c:v>
                </c:pt>
                <c:pt idx="299">
                  <c:v>-17.167999999999999</c:v>
                </c:pt>
                <c:pt idx="300">
                  <c:v>-17.367999999999999</c:v>
                </c:pt>
                <c:pt idx="301">
                  <c:v>-17.517600000000002</c:v>
                </c:pt>
                <c:pt idx="302">
                  <c:v>-17.666899999999998</c:v>
                </c:pt>
                <c:pt idx="303">
                  <c:v>-17.865600000000001</c:v>
                </c:pt>
                <c:pt idx="304">
                  <c:v>-18.014500000000002</c:v>
                </c:pt>
                <c:pt idx="305">
                  <c:v>-18.1633</c:v>
                </c:pt>
                <c:pt idx="306">
                  <c:v>-18.361699999999999</c:v>
                </c:pt>
                <c:pt idx="307">
                  <c:v>-18.5106</c:v>
                </c:pt>
                <c:pt idx="308">
                  <c:v>-18.659700000000001</c:v>
                </c:pt>
                <c:pt idx="309">
                  <c:v>-18.858899999999998</c:v>
                </c:pt>
                <c:pt idx="310">
                  <c:v>-19.008700000000001</c:v>
                </c:pt>
                <c:pt idx="311">
                  <c:v>-19.158799999999999</c:v>
                </c:pt>
                <c:pt idx="312">
                  <c:v>-19.3597</c:v>
                </c:pt>
                <c:pt idx="313">
                  <c:v>-19.510999999999999</c:v>
                </c:pt>
                <c:pt idx="314">
                  <c:v>-19.6629</c:v>
                </c:pt>
                <c:pt idx="315">
                  <c:v>-19.866399999999999</c:v>
                </c:pt>
                <c:pt idx="316">
                  <c:v>-20.0199</c:v>
                </c:pt>
                <c:pt idx="317">
                  <c:v>-20.174099999999999</c:v>
                </c:pt>
                <c:pt idx="318">
                  <c:v>-20.3809</c:v>
                </c:pt>
                <c:pt idx="319">
                  <c:v>-20.536999999999999</c:v>
                </c:pt>
                <c:pt idx="320">
                  <c:v>-20.693999999999999</c:v>
                </c:pt>
                <c:pt idx="321">
                  <c:v>-20.904800000000002</c:v>
                </c:pt>
                <c:pt idx="322">
                  <c:v>-21.064</c:v>
                </c:pt>
                <c:pt idx="323">
                  <c:v>-21.2242</c:v>
                </c:pt>
                <c:pt idx="324">
                  <c:v>-21.439399999999999</c:v>
                </c:pt>
                <c:pt idx="325">
                  <c:v>-21.602</c:v>
                </c:pt>
                <c:pt idx="326">
                  <c:v>-21.765599999999999</c:v>
                </c:pt>
                <c:pt idx="327">
                  <c:v>-21.985499999999998</c:v>
                </c:pt>
                <c:pt idx="328">
                  <c:v>-22.151700000000002</c:v>
                </c:pt>
                <c:pt idx="329">
                  <c:v>-22.318999999999999</c:v>
                </c:pt>
                <c:pt idx="330">
                  <c:v>-22.543800000000001</c:v>
                </c:pt>
                <c:pt idx="331">
                  <c:v>-22.713799999999999</c:v>
                </c:pt>
                <c:pt idx="332">
                  <c:v>-22.884899999999998</c:v>
                </c:pt>
                <c:pt idx="333">
                  <c:v>-23.114899999999999</c:v>
                </c:pt>
                <c:pt idx="334">
                  <c:v>-23.288799999999998</c:v>
                </c:pt>
                <c:pt idx="335">
                  <c:v>-23.463799999999999</c:v>
                </c:pt>
                <c:pt idx="336">
                  <c:v>-23.699000000000002</c:v>
                </c:pt>
                <c:pt idx="337">
                  <c:v>-23.876899999999999</c:v>
                </c:pt>
                <c:pt idx="338">
                  <c:v>-24.055900000000001</c:v>
                </c:pt>
                <c:pt idx="339">
                  <c:v>-24.296500000000002</c:v>
                </c:pt>
                <c:pt idx="340">
                  <c:v>-24.478400000000001</c:v>
                </c:pt>
                <c:pt idx="341">
                  <c:v>-24.6615</c:v>
                </c:pt>
                <c:pt idx="342">
                  <c:v>-24.907599999999999</c:v>
                </c:pt>
                <c:pt idx="343">
                  <c:v>-25.093599999999999</c:v>
                </c:pt>
                <c:pt idx="344">
                  <c:v>-25.280899999999999</c:v>
                </c:pt>
                <c:pt idx="345">
                  <c:v>-25.532599999999999</c:v>
                </c:pt>
                <c:pt idx="346">
                  <c:v>-25.722799999999999</c:v>
                </c:pt>
                <c:pt idx="347">
                  <c:v>-25.914400000000001</c:v>
                </c:pt>
                <c:pt idx="348">
                  <c:v>-26.171900000000001</c:v>
                </c:pt>
                <c:pt idx="349">
                  <c:v>-26.366499999999998</c:v>
                </c:pt>
                <c:pt idx="350">
                  <c:v>-26.5626</c:v>
                </c:pt>
                <c:pt idx="351">
                  <c:v>-26.826000000000001</c:v>
                </c:pt>
                <c:pt idx="352">
                  <c:v>-27.025300000000001</c:v>
                </c:pt>
                <c:pt idx="353">
                  <c:v>-27.225899999999999</c:v>
                </c:pt>
                <c:pt idx="354">
                  <c:v>-27.495699999999999</c:v>
                </c:pt>
                <c:pt idx="355">
                  <c:v>-27.6997</c:v>
                </c:pt>
                <c:pt idx="356">
                  <c:v>-27.905200000000001</c:v>
                </c:pt>
                <c:pt idx="357">
                  <c:v>-28.1816</c:v>
                </c:pt>
                <c:pt idx="358">
                  <c:v>-28.390699999999999</c:v>
                </c:pt>
                <c:pt idx="359">
                  <c:v>-28.601400000000002</c:v>
                </c:pt>
                <c:pt idx="360">
                  <c:v>-28.884799999999998</c:v>
                </c:pt>
                <c:pt idx="361">
                  <c:v>-29.099299999999999</c:v>
                </c:pt>
                <c:pt idx="362">
                  <c:v>-29.3155</c:v>
                </c:pt>
                <c:pt idx="363">
                  <c:v>-29.6065</c:v>
                </c:pt>
                <c:pt idx="364">
                  <c:v>-29.826899999999998</c:v>
                </c:pt>
                <c:pt idx="365">
                  <c:v>-30.049099999999999</c:v>
                </c:pt>
                <c:pt idx="366">
                  <c:v>-30.348299999999998</c:v>
                </c:pt>
                <c:pt idx="367">
                  <c:v>-30.574999999999999</c:v>
                </c:pt>
                <c:pt idx="368">
                  <c:v>-30.803699999999999</c:v>
                </c:pt>
                <c:pt idx="369">
                  <c:v>-31.111899999999999</c:v>
                </c:pt>
                <c:pt idx="370">
                  <c:v>-31.345500000000001</c:v>
                </c:pt>
                <c:pt idx="371">
                  <c:v>-31.581399999999999</c:v>
                </c:pt>
                <c:pt idx="372">
                  <c:v>-31.8995</c:v>
                </c:pt>
                <c:pt idx="373">
                  <c:v>-32.140799999999999</c:v>
                </c:pt>
                <c:pt idx="374">
                  <c:v>-32.384700000000002</c:v>
                </c:pt>
                <c:pt idx="375">
                  <c:v>-32.713799999999999</c:v>
                </c:pt>
                <c:pt idx="376">
                  <c:v>-32.963799999999999</c:v>
                </c:pt>
                <c:pt idx="377">
                  <c:v>-33.216500000000003</c:v>
                </c:pt>
                <c:pt idx="378">
                  <c:v>-33.558</c:v>
                </c:pt>
                <c:pt idx="379">
                  <c:v>-33.817700000000002</c:v>
                </c:pt>
                <c:pt idx="380">
                  <c:v>-34.080500000000001</c:v>
                </c:pt>
                <c:pt idx="381">
                  <c:v>-34.436100000000003</c:v>
                </c:pt>
                <c:pt idx="382">
                  <c:v>-34.706800000000001</c:v>
                </c:pt>
                <c:pt idx="383">
                  <c:v>-34.981099999999998</c:v>
                </c:pt>
                <c:pt idx="384">
                  <c:v>-35.352800000000002</c:v>
                </c:pt>
                <c:pt idx="385">
                  <c:v>-35.636099999999999</c:v>
                </c:pt>
                <c:pt idx="386">
                  <c:v>-35.9236</c:v>
                </c:pt>
                <c:pt idx="387">
                  <c:v>-36.313600000000001</c:v>
                </c:pt>
                <c:pt idx="388">
                  <c:v>-36.611499999999999</c:v>
                </c:pt>
                <c:pt idx="389">
                  <c:v>-36.914099999999998</c:v>
                </c:pt>
                <c:pt idx="390">
                  <c:v>-37.325499999999998</c:v>
                </c:pt>
                <c:pt idx="391">
                  <c:v>-37.640099999999997</c:v>
                </c:pt>
                <c:pt idx="392">
                  <c:v>-37.960299999999997</c:v>
                </c:pt>
                <c:pt idx="393">
                  <c:v>-38.3962</c:v>
                </c:pt>
                <c:pt idx="394">
                  <c:v>-38.7303</c:v>
                </c:pt>
                <c:pt idx="395">
                  <c:v>-39.070700000000002</c:v>
                </c:pt>
                <c:pt idx="396">
                  <c:v>-39.535200000000003</c:v>
                </c:pt>
                <c:pt idx="397">
                  <c:v>-39.8917</c:v>
                </c:pt>
                <c:pt idx="398">
                  <c:v>-40.255699999999997</c:v>
                </c:pt>
                <c:pt idx="399">
                  <c:v>-40.627400000000002</c:v>
                </c:pt>
                <c:pt idx="400">
                  <c:v>-41.135599999999997</c:v>
                </c:pt>
                <c:pt idx="401">
                  <c:v>-41.526699999999998</c:v>
                </c:pt>
                <c:pt idx="402">
                  <c:v>-41.926600000000001</c:v>
                </c:pt>
                <c:pt idx="403">
                  <c:v>-42.474400000000003</c:v>
                </c:pt>
                <c:pt idx="404">
                  <c:v>-42.896500000000003</c:v>
                </c:pt>
                <c:pt idx="405">
                  <c:v>-43.328699999999998</c:v>
                </c:pt>
                <c:pt idx="406">
                  <c:v>-43.921399999999998</c:v>
                </c:pt>
                <c:pt idx="407">
                  <c:v>-44.378799999999998</c:v>
                </c:pt>
                <c:pt idx="408">
                  <c:v>-44.847499999999997</c:v>
                </c:pt>
                <c:pt idx="409">
                  <c:v>-45.490699999999997</c:v>
                </c:pt>
                <c:pt idx="410">
                  <c:v>-45.987400000000001</c:v>
                </c:pt>
                <c:pt idx="411">
                  <c:v>-46.496600000000001</c:v>
                </c:pt>
                <c:pt idx="412">
                  <c:v>-47.195599999999999</c:v>
                </c:pt>
                <c:pt idx="413">
                  <c:v>-47.735399999999998</c:v>
                </c:pt>
                <c:pt idx="414">
                  <c:v>-48.288800000000002</c:v>
                </c:pt>
                <c:pt idx="415">
                  <c:v>-49.048299999999998</c:v>
                </c:pt>
                <c:pt idx="416">
                  <c:v>-49.634599999999999</c:v>
                </c:pt>
                <c:pt idx="417">
                  <c:v>-50.235300000000002</c:v>
                </c:pt>
                <c:pt idx="418">
                  <c:v>-51.059100000000001</c:v>
                </c:pt>
                <c:pt idx="419">
                  <c:v>-51.694499999999998</c:v>
                </c:pt>
                <c:pt idx="420">
                  <c:v>-52.344900000000003</c:v>
                </c:pt>
                <c:pt idx="421">
                  <c:v>-53.2361</c:v>
                </c:pt>
                <c:pt idx="422">
                  <c:v>-53.922499999999999</c:v>
                </c:pt>
                <c:pt idx="423">
                  <c:v>-54.624600000000001</c:v>
                </c:pt>
                <c:pt idx="424">
                  <c:v>-55.5852</c:v>
                </c:pt>
                <c:pt idx="425">
                  <c:v>-56.324100000000001</c:v>
                </c:pt>
                <c:pt idx="426">
                  <c:v>-57.079000000000001</c:v>
                </c:pt>
                <c:pt idx="427">
                  <c:v>-58.110300000000002</c:v>
                </c:pt>
                <c:pt idx="428">
                  <c:v>-58.902299999999997</c:v>
                </c:pt>
                <c:pt idx="429">
                  <c:v>-59.7102</c:v>
                </c:pt>
                <c:pt idx="430">
                  <c:v>-60.811900000000001</c:v>
                </c:pt>
                <c:pt idx="431">
                  <c:v>-61.656199999999998</c:v>
                </c:pt>
                <c:pt idx="432">
                  <c:v>-62.515599999999999</c:v>
                </c:pt>
                <c:pt idx="433">
                  <c:v>-63.684199999999997</c:v>
                </c:pt>
                <c:pt idx="434">
                  <c:v>-64.576999999999998</c:v>
                </c:pt>
                <c:pt idx="435">
                  <c:v>-65.482799999999997</c:v>
                </c:pt>
                <c:pt idx="436">
                  <c:v>-66.709199999999996</c:v>
                </c:pt>
                <c:pt idx="437">
                  <c:v>-67.641400000000004</c:v>
                </c:pt>
                <c:pt idx="438">
                  <c:v>-68.582400000000007</c:v>
                </c:pt>
                <c:pt idx="439">
                  <c:v>-69.847800000000007</c:v>
                </c:pt>
                <c:pt idx="440">
                  <c:v>-70.801900000000003</c:v>
                </c:pt>
                <c:pt idx="441">
                  <c:v>-71.757599999999996</c:v>
                </c:pt>
                <c:pt idx="442">
                  <c:v>-73.029399999999995</c:v>
                </c:pt>
                <c:pt idx="443">
                  <c:v>-73.977099999999993</c:v>
                </c:pt>
                <c:pt idx="444">
                  <c:v>-74.915499999999994</c:v>
                </c:pt>
                <c:pt idx="445">
                  <c:v>-76.145799999999994</c:v>
                </c:pt>
                <c:pt idx="446">
                  <c:v>-77.047499999999999</c:v>
                </c:pt>
                <c:pt idx="447">
                  <c:v>-77.926599999999993</c:v>
                </c:pt>
                <c:pt idx="448">
                  <c:v>-79.056799999999996</c:v>
                </c:pt>
                <c:pt idx="449">
                  <c:v>-79.867900000000006</c:v>
                </c:pt>
                <c:pt idx="450">
                  <c:v>-80.643699999999995</c:v>
                </c:pt>
                <c:pt idx="451">
                  <c:v>-81.618099999999998</c:v>
                </c:pt>
                <c:pt idx="452">
                  <c:v>-82.300799999999995</c:v>
                </c:pt>
                <c:pt idx="453">
                  <c:v>-82.940200000000004</c:v>
                </c:pt>
                <c:pt idx="454">
                  <c:v>-83.723699999999994</c:v>
                </c:pt>
                <c:pt idx="455">
                  <c:v>-84.259299999999996</c:v>
                </c:pt>
                <c:pt idx="456">
                  <c:v>-84.750699999999995</c:v>
                </c:pt>
                <c:pt idx="457">
                  <c:v>-85.339100000000002</c:v>
                </c:pt>
                <c:pt idx="458">
                  <c:v>-85.732399999999998</c:v>
                </c:pt>
                <c:pt idx="459">
                  <c:v>-86.0869</c:v>
                </c:pt>
                <c:pt idx="460">
                  <c:v>-86.503200000000007</c:v>
                </c:pt>
                <c:pt idx="461">
                  <c:v>-86.776499999999999</c:v>
                </c:pt>
                <c:pt idx="462">
                  <c:v>-87.019499999999994</c:v>
                </c:pt>
                <c:pt idx="463">
                  <c:v>-87.300700000000006</c:v>
                </c:pt>
                <c:pt idx="464">
                  <c:v>-87.482900000000001</c:v>
                </c:pt>
                <c:pt idx="465">
                  <c:v>-87.6434</c:v>
                </c:pt>
                <c:pt idx="466">
                  <c:v>-87.827299999999994</c:v>
                </c:pt>
                <c:pt idx="467">
                  <c:v>-87.945599999999999</c:v>
                </c:pt>
                <c:pt idx="468">
                  <c:v>-88.049099999999996</c:v>
                </c:pt>
                <c:pt idx="469">
                  <c:v>-88.167100000000005</c:v>
                </c:pt>
                <c:pt idx="470">
                  <c:v>-88.242699999999999</c:v>
                </c:pt>
                <c:pt idx="471">
                  <c:v>-88.308700000000002</c:v>
                </c:pt>
                <c:pt idx="472">
                  <c:v>-88.383899999999997</c:v>
                </c:pt>
                <c:pt idx="473">
                  <c:v>-88.432000000000002</c:v>
                </c:pt>
                <c:pt idx="474">
                  <c:v>-88.474100000000007</c:v>
                </c:pt>
                <c:pt idx="475">
                  <c:v>-88.522099999999995</c:v>
                </c:pt>
                <c:pt idx="476">
                  <c:v>-88.552899999999994</c:v>
                </c:pt>
                <c:pt idx="477">
                  <c:v>-88.58</c:v>
                </c:pt>
                <c:pt idx="478">
                  <c:v>-88.611000000000004</c:v>
                </c:pt>
                <c:pt idx="479">
                  <c:v>-88.631100000000004</c:v>
                </c:pt>
                <c:pt idx="480">
                  <c:v>-88.648899999999998</c:v>
                </c:pt>
                <c:pt idx="481">
                  <c:v>-88.669499999999999</c:v>
                </c:pt>
                <c:pt idx="482">
                  <c:v>-88.682900000000004</c:v>
                </c:pt>
                <c:pt idx="483">
                  <c:v>-88.694999999999993</c:v>
                </c:pt>
                <c:pt idx="484">
                  <c:v>-88.709100000000007</c:v>
                </c:pt>
                <c:pt idx="485">
                  <c:v>-88.718500000000006</c:v>
                </c:pt>
                <c:pt idx="486">
                  <c:v>-88.727000000000004</c:v>
                </c:pt>
                <c:pt idx="487">
                  <c:v>-88.737200000000001</c:v>
                </c:pt>
                <c:pt idx="488">
                  <c:v>-88.744100000000003</c:v>
                </c:pt>
                <c:pt idx="489">
                  <c:v>-88.750500000000002</c:v>
                </c:pt>
                <c:pt idx="490">
                  <c:v>-88.758200000000002</c:v>
                </c:pt>
                <c:pt idx="491">
                  <c:v>-88.763599999999997</c:v>
                </c:pt>
                <c:pt idx="492">
                  <c:v>-88.768600000000006</c:v>
                </c:pt>
                <c:pt idx="493">
                  <c:v>-88.774799999999999</c:v>
                </c:pt>
                <c:pt idx="494">
                  <c:v>-88.779200000000003</c:v>
                </c:pt>
                <c:pt idx="495">
                  <c:v>-88.7834</c:v>
                </c:pt>
                <c:pt idx="496">
                  <c:v>-88.788700000000006</c:v>
                </c:pt>
                <c:pt idx="497">
                  <c:v>-88.792500000000004</c:v>
                </c:pt>
                <c:pt idx="498">
                  <c:v>-88.796199999999999</c:v>
                </c:pt>
                <c:pt idx="499">
                  <c:v>-88.799700000000001</c:v>
                </c:pt>
                <c:pt idx="500">
                  <c:v>-88.804299999999998</c:v>
                </c:pt>
                <c:pt idx="501">
                  <c:v>-88.807599999999994</c:v>
                </c:pt>
                <c:pt idx="502">
                  <c:v>-88.8108</c:v>
                </c:pt>
                <c:pt idx="503">
                  <c:v>-88.815100000000001</c:v>
                </c:pt>
                <c:pt idx="504">
                  <c:v>-88.818200000000004</c:v>
                </c:pt>
                <c:pt idx="505">
                  <c:v>-88.821200000000005</c:v>
                </c:pt>
                <c:pt idx="506">
                  <c:v>-88.825199999999995</c:v>
                </c:pt>
                <c:pt idx="507">
                  <c:v>-88.828100000000006</c:v>
                </c:pt>
                <c:pt idx="508">
                  <c:v>-88.831000000000003</c:v>
                </c:pt>
                <c:pt idx="509">
                  <c:v>-88.834800000000001</c:v>
                </c:pt>
                <c:pt idx="510">
                  <c:v>-88.837599999999995</c:v>
                </c:pt>
                <c:pt idx="511">
                  <c:v>-88.840400000000002</c:v>
                </c:pt>
                <c:pt idx="512">
                  <c:v>-88.844099999999997</c:v>
                </c:pt>
                <c:pt idx="513">
                  <c:v>-88.846800000000002</c:v>
                </c:pt>
                <c:pt idx="514">
                  <c:v>-88.849500000000006</c:v>
                </c:pt>
                <c:pt idx="515">
                  <c:v>-88.853099999999998</c:v>
                </c:pt>
                <c:pt idx="516">
                  <c:v>-88.855800000000002</c:v>
                </c:pt>
                <c:pt idx="517">
                  <c:v>-88.858400000000003</c:v>
                </c:pt>
                <c:pt idx="518">
                  <c:v>-88.861900000000006</c:v>
                </c:pt>
                <c:pt idx="519">
                  <c:v>-88.864500000000007</c:v>
                </c:pt>
                <c:pt idx="520">
                  <c:v>-88.867099999999994</c:v>
                </c:pt>
                <c:pt idx="521">
                  <c:v>-88.870500000000007</c:v>
                </c:pt>
                <c:pt idx="522">
                  <c:v>-88.873000000000005</c:v>
                </c:pt>
                <c:pt idx="523">
                  <c:v>-88.875500000000002</c:v>
                </c:pt>
                <c:pt idx="524">
                  <c:v>-88.878799999999998</c:v>
                </c:pt>
                <c:pt idx="525">
                  <c:v>-88.881299999999996</c:v>
                </c:pt>
                <c:pt idx="526">
                  <c:v>-88.883799999999994</c:v>
                </c:pt>
                <c:pt idx="527">
                  <c:v>-88.887100000000004</c:v>
                </c:pt>
                <c:pt idx="528">
                  <c:v>-88.889499999999998</c:v>
                </c:pt>
                <c:pt idx="529">
                  <c:v>-88.891900000000007</c:v>
                </c:pt>
                <c:pt idx="530">
                  <c:v>-88.895099999999999</c:v>
                </c:pt>
                <c:pt idx="531">
                  <c:v>-88.897499999999994</c:v>
                </c:pt>
                <c:pt idx="532">
                  <c:v>-88.899799999999999</c:v>
                </c:pt>
                <c:pt idx="533">
                  <c:v>-88.903000000000006</c:v>
                </c:pt>
                <c:pt idx="534">
                  <c:v>-88.905299999999997</c:v>
                </c:pt>
                <c:pt idx="535">
                  <c:v>-88.907600000000002</c:v>
                </c:pt>
                <c:pt idx="536">
                  <c:v>-88.910700000000006</c:v>
                </c:pt>
                <c:pt idx="537">
                  <c:v>-88.912999999999997</c:v>
                </c:pt>
                <c:pt idx="538">
                  <c:v>-88.915300000000002</c:v>
                </c:pt>
                <c:pt idx="539">
                  <c:v>-88.918300000000002</c:v>
                </c:pt>
                <c:pt idx="540">
                  <c:v>-88.920500000000004</c:v>
                </c:pt>
                <c:pt idx="541">
                  <c:v>-88.922799999999995</c:v>
                </c:pt>
                <c:pt idx="542">
                  <c:v>-88.925700000000006</c:v>
                </c:pt>
                <c:pt idx="543">
                  <c:v>-88.927899999999994</c:v>
                </c:pt>
                <c:pt idx="544">
                  <c:v>-88.930099999999996</c:v>
                </c:pt>
                <c:pt idx="545">
                  <c:v>-88.933000000000007</c:v>
                </c:pt>
                <c:pt idx="546">
                  <c:v>-88.935199999999995</c:v>
                </c:pt>
                <c:pt idx="547">
                  <c:v>-88.937299999999993</c:v>
                </c:pt>
                <c:pt idx="548">
                  <c:v>-88.940100000000001</c:v>
                </c:pt>
                <c:pt idx="549">
                  <c:v>-88.942300000000003</c:v>
                </c:pt>
                <c:pt idx="550">
                  <c:v>-88.944400000000002</c:v>
                </c:pt>
                <c:pt idx="551">
                  <c:v>-88.947199999999995</c:v>
                </c:pt>
                <c:pt idx="552">
                  <c:v>-88.949200000000005</c:v>
                </c:pt>
                <c:pt idx="553">
                  <c:v>-88.951300000000003</c:v>
                </c:pt>
                <c:pt idx="554">
                  <c:v>-88.953999999999994</c:v>
                </c:pt>
                <c:pt idx="555">
                  <c:v>-88.956100000000006</c:v>
                </c:pt>
                <c:pt idx="556">
                  <c:v>-88.958100000000002</c:v>
                </c:pt>
                <c:pt idx="557">
                  <c:v>-88.960800000000006</c:v>
                </c:pt>
                <c:pt idx="558">
                  <c:v>-88.962800000000001</c:v>
                </c:pt>
                <c:pt idx="559">
                  <c:v>-88.964799999999997</c:v>
                </c:pt>
                <c:pt idx="560">
                  <c:v>-88.967399999999998</c:v>
                </c:pt>
                <c:pt idx="561">
                  <c:v>-88.969300000000004</c:v>
                </c:pt>
                <c:pt idx="562">
                  <c:v>-88.971299999999999</c:v>
                </c:pt>
                <c:pt idx="563">
                  <c:v>-88.9739</c:v>
                </c:pt>
                <c:pt idx="564">
                  <c:v>-88.975800000000007</c:v>
                </c:pt>
                <c:pt idx="565">
                  <c:v>-88.977699999999999</c:v>
                </c:pt>
                <c:pt idx="566">
                  <c:v>-88.980199999999996</c:v>
                </c:pt>
                <c:pt idx="567">
                  <c:v>-88.982100000000003</c:v>
                </c:pt>
                <c:pt idx="568">
                  <c:v>-88.983999999999995</c:v>
                </c:pt>
                <c:pt idx="569">
                  <c:v>-88.986500000000007</c:v>
                </c:pt>
                <c:pt idx="570">
                  <c:v>-88.988299999999995</c:v>
                </c:pt>
                <c:pt idx="571">
                  <c:v>-88.990200000000002</c:v>
                </c:pt>
                <c:pt idx="572">
                  <c:v>-88.992599999999996</c:v>
                </c:pt>
                <c:pt idx="573">
                  <c:v>-88.994399999999999</c:v>
                </c:pt>
                <c:pt idx="574">
                  <c:v>-88.996200000000002</c:v>
                </c:pt>
                <c:pt idx="575">
                  <c:v>-88.998599999999996</c:v>
                </c:pt>
                <c:pt idx="576">
                  <c:v>-89.000399999999999</c:v>
                </c:pt>
                <c:pt idx="577">
                  <c:v>-89.002200000000002</c:v>
                </c:pt>
                <c:pt idx="578">
                  <c:v>-89.004499999999993</c:v>
                </c:pt>
                <c:pt idx="579">
                  <c:v>-89.006200000000007</c:v>
                </c:pt>
                <c:pt idx="580">
                  <c:v>-89.007999999999996</c:v>
                </c:pt>
                <c:pt idx="581">
                  <c:v>-89.010300000000001</c:v>
                </c:pt>
                <c:pt idx="582">
                  <c:v>-89.012</c:v>
                </c:pt>
                <c:pt idx="583">
                  <c:v>-89.0137</c:v>
                </c:pt>
                <c:pt idx="584">
                  <c:v>-89.015900000000002</c:v>
                </c:pt>
                <c:pt idx="585">
                  <c:v>-89.017600000000002</c:v>
                </c:pt>
                <c:pt idx="586">
                  <c:v>-89.019300000000001</c:v>
                </c:pt>
                <c:pt idx="587">
                  <c:v>-89.021500000000003</c:v>
                </c:pt>
                <c:pt idx="588">
                  <c:v>-89.023200000000003</c:v>
                </c:pt>
                <c:pt idx="589">
                  <c:v>-89.024799999999999</c:v>
                </c:pt>
                <c:pt idx="590">
                  <c:v>-89.027000000000001</c:v>
                </c:pt>
                <c:pt idx="591">
                  <c:v>-89.028599999999997</c:v>
                </c:pt>
                <c:pt idx="592">
                  <c:v>-89.030199999999994</c:v>
                </c:pt>
                <c:pt idx="593">
                  <c:v>-89.032300000000006</c:v>
                </c:pt>
                <c:pt idx="594">
                  <c:v>-89.033900000000003</c:v>
                </c:pt>
                <c:pt idx="595">
                  <c:v>-89.035499999999999</c:v>
                </c:pt>
                <c:pt idx="596">
                  <c:v>-89.037599999999998</c:v>
                </c:pt>
                <c:pt idx="597">
                  <c:v>-89.039100000000005</c:v>
                </c:pt>
                <c:pt idx="598">
                  <c:v>-89.040700000000001</c:v>
                </c:pt>
                <c:pt idx="599">
                  <c:v>-89.042199999999994</c:v>
                </c:pt>
                <c:pt idx="600">
                  <c:v>-89.044200000000004</c:v>
                </c:pt>
                <c:pt idx="601">
                  <c:v>-89.0458</c:v>
                </c:pt>
                <c:pt idx="602">
                  <c:v>-89.047300000000007</c:v>
                </c:pt>
                <c:pt idx="603">
                  <c:v>-89.049300000000002</c:v>
                </c:pt>
                <c:pt idx="604">
                  <c:v>-89.050799999999995</c:v>
                </c:pt>
                <c:pt idx="605">
                  <c:v>-89.052199999999999</c:v>
                </c:pt>
                <c:pt idx="606">
                  <c:v>-89.054199999999994</c:v>
                </c:pt>
                <c:pt idx="607">
                  <c:v>-89.055700000000002</c:v>
                </c:pt>
                <c:pt idx="608">
                  <c:v>-89.057100000000005</c:v>
                </c:pt>
                <c:pt idx="609">
                  <c:v>-89.058999999999997</c:v>
                </c:pt>
                <c:pt idx="610">
                  <c:v>-89.060500000000005</c:v>
                </c:pt>
                <c:pt idx="611">
                  <c:v>-89.061899999999994</c:v>
                </c:pt>
                <c:pt idx="612">
                  <c:v>-89.063800000000001</c:v>
                </c:pt>
                <c:pt idx="613">
                  <c:v>-89.065200000000004</c:v>
                </c:pt>
                <c:pt idx="614">
                  <c:v>-89.066599999999994</c:v>
                </c:pt>
                <c:pt idx="615">
                  <c:v>-89.068399999999997</c:v>
                </c:pt>
                <c:pt idx="616">
                  <c:v>-89.069800000000001</c:v>
                </c:pt>
                <c:pt idx="617">
                  <c:v>-89.071200000000005</c:v>
                </c:pt>
                <c:pt idx="618">
                  <c:v>-89.072999999999993</c:v>
                </c:pt>
                <c:pt idx="619">
                  <c:v>-89.074399999999997</c:v>
                </c:pt>
                <c:pt idx="620">
                  <c:v>-89.075699999999998</c:v>
                </c:pt>
                <c:pt idx="621">
                  <c:v>-89.077500000000001</c:v>
                </c:pt>
                <c:pt idx="622">
                  <c:v>-89.078800000000001</c:v>
                </c:pt>
                <c:pt idx="623">
                  <c:v>-89.080100000000002</c:v>
                </c:pt>
                <c:pt idx="624">
                  <c:v>-89.081900000000005</c:v>
                </c:pt>
                <c:pt idx="625">
                  <c:v>-89.083200000000005</c:v>
                </c:pt>
                <c:pt idx="626">
                  <c:v>-89.084500000000006</c:v>
                </c:pt>
                <c:pt idx="627">
                  <c:v>-89.086200000000005</c:v>
                </c:pt>
                <c:pt idx="628">
                  <c:v>-89.087500000000006</c:v>
                </c:pt>
                <c:pt idx="629">
                  <c:v>-89.088800000000006</c:v>
                </c:pt>
                <c:pt idx="630">
                  <c:v>-89.090400000000002</c:v>
                </c:pt>
                <c:pt idx="631">
                  <c:v>-89.091700000000003</c:v>
                </c:pt>
                <c:pt idx="632">
                  <c:v>-89.093000000000004</c:v>
                </c:pt>
                <c:pt idx="633">
                  <c:v>-89.0946</c:v>
                </c:pt>
                <c:pt idx="634">
                  <c:v>-89.095799999999997</c:v>
                </c:pt>
                <c:pt idx="635">
                  <c:v>-89.097099999999998</c:v>
                </c:pt>
                <c:pt idx="636">
                  <c:v>-89.098699999999994</c:v>
                </c:pt>
                <c:pt idx="637">
                  <c:v>-89.099900000000005</c:v>
                </c:pt>
                <c:pt idx="638">
                  <c:v>-89.101100000000002</c:v>
                </c:pt>
                <c:pt idx="639">
                  <c:v>-89.102699999999999</c:v>
                </c:pt>
                <c:pt idx="640">
                  <c:v>-89.103899999999996</c:v>
                </c:pt>
                <c:pt idx="641">
                  <c:v>-89.105099999999993</c:v>
                </c:pt>
                <c:pt idx="642">
                  <c:v>-89.1066</c:v>
                </c:pt>
                <c:pt idx="643">
                  <c:v>-89.107799999999997</c:v>
                </c:pt>
                <c:pt idx="644">
                  <c:v>-89.108900000000006</c:v>
                </c:pt>
                <c:pt idx="645">
                  <c:v>-89.110500000000002</c:v>
                </c:pt>
                <c:pt idx="646">
                  <c:v>-89.111599999999996</c:v>
                </c:pt>
                <c:pt idx="647">
                  <c:v>-89.112799999999993</c:v>
                </c:pt>
                <c:pt idx="648">
                  <c:v>-89.1143</c:v>
                </c:pt>
                <c:pt idx="649">
                  <c:v>-89.115399999999994</c:v>
                </c:pt>
                <c:pt idx="650">
                  <c:v>-89.116500000000002</c:v>
                </c:pt>
                <c:pt idx="651">
                  <c:v>-89.117999999999995</c:v>
                </c:pt>
                <c:pt idx="652">
                  <c:v>-89.119100000000003</c:v>
                </c:pt>
                <c:pt idx="653">
                  <c:v>-89.120199999999997</c:v>
                </c:pt>
                <c:pt idx="654">
                  <c:v>-89.121600000000001</c:v>
                </c:pt>
                <c:pt idx="655">
                  <c:v>-89.122699999999995</c:v>
                </c:pt>
                <c:pt idx="656">
                  <c:v>-89.123800000000003</c:v>
                </c:pt>
                <c:pt idx="657">
                  <c:v>-89.125200000000007</c:v>
                </c:pt>
                <c:pt idx="658">
                  <c:v>-89.126300000000001</c:v>
                </c:pt>
                <c:pt idx="659">
                  <c:v>-89.127300000000005</c:v>
                </c:pt>
                <c:pt idx="660">
                  <c:v>-89.128699999999995</c:v>
                </c:pt>
                <c:pt idx="661">
                  <c:v>-89.1297</c:v>
                </c:pt>
                <c:pt idx="662">
                  <c:v>-89.130799999999994</c:v>
                </c:pt>
                <c:pt idx="663">
                  <c:v>-89.132199999999997</c:v>
                </c:pt>
                <c:pt idx="664">
                  <c:v>-89.133200000000002</c:v>
                </c:pt>
                <c:pt idx="665">
                  <c:v>-89.134200000000007</c:v>
                </c:pt>
                <c:pt idx="666">
                  <c:v>-89.135499999999993</c:v>
                </c:pt>
                <c:pt idx="667">
                  <c:v>-89.136499999999998</c:v>
                </c:pt>
                <c:pt idx="668">
                  <c:v>-89.137500000000003</c:v>
                </c:pt>
                <c:pt idx="669">
                  <c:v>-89.138900000000007</c:v>
                </c:pt>
                <c:pt idx="670">
                  <c:v>-89.139799999999994</c:v>
                </c:pt>
                <c:pt idx="671">
                  <c:v>-89.140799999999999</c:v>
                </c:pt>
                <c:pt idx="672">
                  <c:v>-89.142099999999999</c:v>
                </c:pt>
                <c:pt idx="673">
                  <c:v>-89.143100000000004</c:v>
                </c:pt>
                <c:pt idx="674">
                  <c:v>-89.144000000000005</c:v>
                </c:pt>
                <c:pt idx="675">
                  <c:v>-89.145300000000006</c:v>
                </c:pt>
                <c:pt idx="676">
                  <c:v>-89.146299999999997</c:v>
                </c:pt>
                <c:pt idx="677">
                  <c:v>-89.147199999999998</c:v>
                </c:pt>
                <c:pt idx="678">
                  <c:v>-89.148499999999999</c:v>
                </c:pt>
                <c:pt idx="679">
                  <c:v>-89.1494</c:v>
                </c:pt>
                <c:pt idx="680">
                  <c:v>-89.150300000000001</c:v>
                </c:pt>
                <c:pt idx="681">
                  <c:v>-89.151499999999999</c:v>
                </c:pt>
                <c:pt idx="682">
                  <c:v>-89.1524</c:v>
                </c:pt>
                <c:pt idx="683">
                  <c:v>-89.153400000000005</c:v>
                </c:pt>
                <c:pt idx="684">
                  <c:v>-89.154600000000002</c:v>
                </c:pt>
                <c:pt idx="685">
                  <c:v>-89.155500000000004</c:v>
                </c:pt>
                <c:pt idx="686">
                  <c:v>-89.156300000000002</c:v>
                </c:pt>
                <c:pt idx="687">
                  <c:v>-89.157499999999999</c:v>
                </c:pt>
                <c:pt idx="688">
                  <c:v>-89.1584</c:v>
                </c:pt>
                <c:pt idx="689">
                  <c:v>-89.159300000000002</c:v>
                </c:pt>
                <c:pt idx="690">
                  <c:v>-89.160399999999996</c:v>
                </c:pt>
                <c:pt idx="691">
                  <c:v>-89.161299999999997</c:v>
                </c:pt>
                <c:pt idx="692">
                  <c:v>-89.162199999999999</c:v>
                </c:pt>
                <c:pt idx="693">
                  <c:v>-89.163300000000007</c:v>
                </c:pt>
                <c:pt idx="694">
                  <c:v>-89.164199999999994</c:v>
                </c:pt>
                <c:pt idx="695">
                  <c:v>-89.165000000000006</c:v>
                </c:pt>
                <c:pt idx="696">
                  <c:v>-89.1661</c:v>
                </c:pt>
                <c:pt idx="697">
                  <c:v>-89.166899999999998</c:v>
                </c:pt>
                <c:pt idx="698">
                  <c:v>-89.1678</c:v>
                </c:pt>
                <c:pt idx="699">
                  <c:v>-89.168599999999998</c:v>
                </c:pt>
                <c:pt idx="700">
                  <c:v>-89.169700000000006</c:v>
                </c:pt>
                <c:pt idx="701">
                  <c:v>-89.170500000000004</c:v>
                </c:pt>
                <c:pt idx="702">
                  <c:v>-89.171300000000002</c:v>
                </c:pt>
                <c:pt idx="703">
                  <c:v>-89.172399999999996</c:v>
                </c:pt>
                <c:pt idx="704">
                  <c:v>-89.173199999999994</c:v>
                </c:pt>
                <c:pt idx="705">
                  <c:v>-89.174000000000007</c:v>
                </c:pt>
                <c:pt idx="706">
                  <c:v>-89.174999999999997</c:v>
                </c:pt>
                <c:pt idx="707">
                  <c:v>-89.175799999999995</c:v>
                </c:pt>
                <c:pt idx="708">
                  <c:v>-89.176599999999993</c:v>
                </c:pt>
                <c:pt idx="709">
                  <c:v>-89.177599999999998</c:v>
                </c:pt>
                <c:pt idx="710">
                  <c:v>-89.178399999999996</c:v>
                </c:pt>
                <c:pt idx="711">
                  <c:v>-89.179199999999994</c:v>
                </c:pt>
                <c:pt idx="712">
                  <c:v>-89.180199999999999</c:v>
                </c:pt>
                <c:pt idx="713">
                  <c:v>-89.180899999999994</c:v>
                </c:pt>
                <c:pt idx="714">
                  <c:v>-89.181700000000006</c:v>
                </c:pt>
                <c:pt idx="715">
                  <c:v>-89.182699999999997</c:v>
                </c:pt>
                <c:pt idx="716">
                  <c:v>-89.183400000000006</c:v>
                </c:pt>
                <c:pt idx="717">
                  <c:v>-89.184200000000004</c:v>
                </c:pt>
                <c:pt idx="718">
                  <c:v>-89.185100000000006</c:v>
                </c:pt>
                <c:pt idx="719">
                  <c:v>-89.185900000000004</c:v>
                </c:pt>
                <c:pt idx="720">
                  <c:v>-89.186599999999999</c:v>
                </c:pt>
                <c:pt idx="721">
                  <c:v>-89.1875</c:v>
                </c:pt>
                <c:pt idx="722">
                  <c:v>-89.188299999999998</c:v>
                </c:pt>
                <c:pt idx="723">
                  <c:v>-89.188999999999993</c:v>
                </c:pt>
                <c:pt idx="724">
                  <c:v>-89.189899999999994</c:v>
                </c:pt>
                <c:pt idx="725">
                  <c:v>-89.190600000000003</c:v>
                </c:pt>
                <c:pt idx="726">
                  <c:v>-89.191299999999998</c:v>
                </c:pt>
                <c:pt idx="727">
                  <c:v>-89.1922</c:v>
                </c:pt>
                <c:pt idx="728">
                  <c:v>-89.192899999999995</c:v>
                </c:pt>
                <c:pt idx="729">
                  <c:v>-89.193600000000004</c:v>
                </c:pt>
                <c:pt idx="730">
                  <c:v>-89.194500000000005</c:v>
                </c:pt>
                <c:pt idx="731">
                  <c:v>-89.1952</c:v>
                </c:pt>
                <c:pt idx="732">
                  <c:v>-89.195899999999995</c:v>
                </c:pt>
                <c:pt idx="733">
                  <c:v>-89.196799999999996</c:v>
                </c:pt>
                <c:pt idx="734">
                  <c:v>-89.197400000000002</c:v>
                </c:pt>
                <c:pt idx="735">
                  <c:v>-89.198099999999997</c:v>
                </c:pt>
                <c:pt idx="736">
                  <c:v>-89.198999999999998</c:v>
                </c:pt>
                <c:pt idx="737">
                  <c:v>-89.199600000000004</c:v>
                </c:pt>
                <c:pt idx="738">
                  <c:v>-89.200299999999999</c:v>
                </c:pt>
                <c:pt idx="739">
                  <c:v>-89.201099999999997</c:v>
                </c:pt>
                <c:pt idx="740">
                  <c:v>-89.201800000000006</c:v>
                </c:pt>
                <c:pt idx="741">
                  <c:v>-89.202399999999997</c:v>
                </c:pt>
                <c:pt idx="742">
                  <c:v>-89.203199999999995</c:v>
                </c:pt>
                <c:pt idx="743">
                  <c:v>-89.203900000000004</c:v>
                </c:pt>
                <c:pt idx="744">
                  <c:v>-89.204499999999996</c:v>
                </c:pt>
                <c:pt idx="745">
                  <c:v>-89.205299999999994</c:v>
                </c:pt>
                <c:pt idx="746">
                  <c:v>-89.2059</c:v>
                </c:pt>
                <c:pt idx="747">
                  <c:v>-89.206599999999995</c:v>
                </c:pt>
                <c:pt idx="748">
                  <c:v>-89.207400000000007</c:v>
                </c:pt>
                <c:pt idx="749">
                  <c:v>-89.207999999999998</c:v>
                </c:pt>
                <c:pt idx="750">
                  <c:v>-89.208600000000004</c:v>
                </c:pt>
                <c:pt idx="751">
                  <c:v>-89.209400000000002</c:v>
                </c:pt>
                <c:pt idx="752">
                  <c:v>-89.21</c:v>
                </c:pt>
                <c:pt idx="753">
                  <c:v>-89.210599999999999</c:v>
                </c:pt>
                <c:pt idx="754">
                  <c:v>-89.211299999999994</c:v>
                </c:pt>
                <c:pt idx="755">
                  <c:v>-89.2119</c:v>
                </c:pt>
                <c:pt idx="756">
                  <c:v>-89.212500000000006</c:v>
                </c:pt>
                <c:pt idx="757">
                  <c:v>-89.213300000000004</c:v>
                </c:pt>
                <c:pt idx="758">
                  <c:v>-89.213899999999995</c:v>
                </c:pt>
                <c:pt idx="759">
                  <c:v>-89.214399999999998</c:v>
                </c:pt>
                <c:pt idx="760">
                  <c:v>-89.215199999999996</c:v>
                </c:pt>
                <c:pt idx="761">
                  <c:v>-89.215699999999998</c:v>
                </c:pt>
                <c:pt idx="762">
                  <c:v>-89.216300000000004</c:v>
                </c:pt>
                <c:pt idx="763">
                  <c:v>-89.217100000000002</c:v>
                </c:pt>
                <c:pt idx="764">
                  <c:v>-89.217600000000004</c:v>
                </c:pt>
                <c:pt idx="765">
                  <c:v>-89.218199999999996</c:v>
                </c:pt>
                <c:pt idx="766">
                  <c:v>-89.218900000000005</c:v>
                </c:pt>
                <c:pt idx="767">
                  <c:v>-89.219399999999993</c:v>
                </c:pt>
                <c:pt idx="768">
                  <c:v>-89.22</c:v>
                </c:pt>
                <c:pt idx="769">
                  <c:v>-89.220699999999994</c:v>
                </c:pt>
                <c:pt idx="770">
                  <c:v>-89.221199999999996</c:v>
                </c:pt>
                <c:pt idx="771">
                  <c:v>-89.221800000000002</c:v>
                </c:pt>
                <c:pt idx="772">
                  <c:v>-89.222499999999997</c:v>
                </c:pt>
                <c:pt idx="773">
                  <c:v>-89.222999999999999</c:v>
                </c:pt>
                <c:pt idx="774">
                  <c:v>-89.223500000000001</c:v>
                </c:pt>
                <c:pt idx="775">
                  <c:v>-89.224199999999996</c:v>
                </c:pt>
                <c:pt idx="776">
                  <c:v>-89.224699999999999</c:v>
                </c:pt>
                <c:pt idx="777">
                  <c:v>-89.225200000000001</c:v>
                </c:pt>
                <c:pt idx="778">
                  <c:v>-89.225899999999996</c:v>
                </c:pt>
                <c:pt idx="779">
                  <c:v>-89.226399999999998</c:v>
                </c:pt>
                <c:pt idx="780">
                  <c:v>-89.226900000000001</c:v>
                </c:pt>
                <c:pt idx="781">
                  <c:v>-89.227599999999995</c:v>
                </c:pt>
                <c:pt idx="782">
                  <c:v>-89.228099999999998</c:v>
                </c:pt>
                <c:pt idx="783">
                  <c:v>-89.2286</c:v>
                </c:pt>
                <c:pt idx="784">
                  <c:v>-89.229200000000006</c:v>
                </c:pt>
                <c:pt idx="785">
                  <c:v>-89.229699999999994</c:v>
                </c:pt>
                <c:pt idx="786">
                  <c:v>-89.230199999999996</c:v>
                </c:pt>
                <c:pt idx="787">
                  <c:v>-89.230800000000002</c:v>
                </c:pt>
                <c:pt idx="788">
                  <c:v>-89.231300000000005</c:v>
                </c:pt>
                <c:pt idx="789">
                  <c:v>-89.231800000000007</c:v>
                </c:pt>
                <c:pt idx="790">
                  <c:v>-89.232399999999998</c:v>
                </c:pt>
                <c:pt idx="791">
                  <c:v>-89.232900000000001</c:v>
                </c:pt>
                <c:pt idx="792">
                  <c:v>-89.2333</c:v>
                </c:pt>
                <c:pt idx="793">
                  <c:v>-89.233999999999995</c:v>
                </c:pt>
                <c:pt idx="794">
                  <c:v>-89.234399999999994</c:v>
                </c:pt>
                <c:pt idx="795">
                  <c:v>-89.234899999999996</c:v>
                </c:pt>
                <c:pt idx="796">
                  <c:v>-89.235500000000002</c:v>
                </c:pt>
                <c:pt idx="797">
                  <c:v>-89.235900000000001</c:v>
                </c:pt>
                <c:pt idx="798">
                  <c:v>-89.236400000000003</c:v>
                </c:pt>
                <c:pt idx="799">
                  <c:v>-89.236800000000002</c:v>
                </c:pt>
                <c:pt idx="800">
                  <c:v>-89.237399999999994</c:v>
                </c:pt>
                <c:pt idx="801">
                  <c:v>-89.237899999999996</c:v>
                </c:pt>
                <c:pt idx="802">
                  <c:v>-89.238299999999995</c:v>
                </c:pt>
                <c:pt idx="803">
                  <c:v>-89.238900000000001</c:v>
                </c:pt>
                <c:pt idx="804">
                  <c:v>-89.2393</c:v>
                </c:pt>
                <c:pt idx="805">
                  <c:v>-89.239800000000002</c:v>
                </c:pt>
                <c:pt idx="806">
                  <c:v>-89.240300000000005</c:v>
                </c:pt>
                <c:pt idx="807">
                  <c:v>-89.240799999999993</c:v>
                </c:pt>
                <c:pt idx="808">
                  <c:v>-89.241200000000006</c:v>
                </c:pt>
                <c:pt idx="809">
                  <c:v>-89.241799999999998</c:v>
                </c:pt>
                <c:pt idx="810">
                  <c:v>-89.242199999999997</c:v>
                </c:pt>
                <c:pt idx="811">
                  <c:v>-89.242599999999996</c:v>
                </c:pt>
                <c:pt idx="812">
                  <c:v>-89.243099999999998</c:v>
                </c:pt>
                <c:pt idx="813">
                  <c:v>-89.243600000000001</c:v>
                </c:pt>
                <c:pt idx="814">
                  <c:v>-89.244</c:v>
                </c:pt>
                <c:pt idx="815">
                  <c:v>-89.244500000000002</c:v>
                </c:pt>
                <c:pt idx="816">
                  <c:v>-89.244900000000001</c:v>
                </c:pt>
                <c:pt idx="817">
                  <c:v>-89.2453</c:v>
                </c:pt>
                <c:pt idx="818">
                  <c:v>-89.245800000000003</c:v>
                </c:pt>
                <c:pt idx="819">
                  <c:v>-89.246200000000002</c:v>
                </c:pt>
                <c:pt idx="820">
                  <c:v>-89.246600000000001</c:v>
                </c:pt>
                <c:pt idx="821">
                  <c:v>-89.247200000000007</c:v>
                </c:pt>
                <c:pt idx="822">
                  <c:v>-89.247500000000002</c:v>
                </c:pt>
                <c:pt idx="823">
                  <c:v>-89.247900000000001</c:v>
                </c:pt>
                <c:pt idx="824">
                  <c:v>-89.248400000000004</c:v>
                </c:pt>
                <c:pt idx="825">
                  <c:v>-89.248800000000003</c:v>
                </c:pt>
                <c:pt idx="826">
                  <c:v>-89.249200000000002</c:v>
                </c:pt>
                <c:pt idx="827">
                  <c:v>-89.249700000000004</c:v>
                </c:pt>
                <c:pt idx="828">
                  <c:v>-89.250100000000003</c:v>
                </c:pt>
                <c:pt idx="829">
                  <c:v>-89.250500000000002</c:v>
                </c:pt>
                <c:pt idx="830">
                  <c:v>-89.250900000000001</c:v>
                </c:pt>
                <c:pt idx="831">
                  <c:v>-89.251300000000001</c:v>
                </c:pt>
                <c:pt idx="832">
                  <c:v>-89.2517</c:v>
                </c:pt>
                <c:pt idx="833">
                  <c:v>-89.252200000000002</c:v>
                </c:pt>
                <c:pt idx="834">
                  <c:v>-89.252499999999998</c:v>
                </c:pt>
                <c:pt idx="835">
                  <c:v>-89.252899999999997</c:v>
                </c:pt>
                <c:pt idx="836">
                  <c:v>-89.253399999999999</c:v>
                </c:pt>
                <c:pt idx="837">
                  <c:v>-89.253699999999995</c:v>
                </c:pt>
                <c:pt idx="838">
                  <c:v>-89.254099999999994</c:v>
                </c:pt>
                <c:pt idx="839">
                  <c:v>-89.254499999999993</c:v>
                </c:pt>
                <c:pt idx="840">
                  <c:v>-89.254900000000006</c:v>
                </c:pt>
                <c:pt idx="841">
                  <c:v>-89.255200000000002</c:v>
                </c:pt>
                <c:pt idx="842">
                  <c:v>-89.255700000000004</c:v>
                </c:pt>
                <c:pt idx="843">
                  <c:v>-89.256</c:v>
                </c:pt>
                <c:pt idx="844">
                  <c:v>-89.256399999999999</c:v>
                </c:pt>
                <c:pt idx="845">
                  <c:v>-89.256799999999998</c:v>
                </c:pt>
                <c:pt idx="846">
                  <c:v>-89.257199999999997</c:v>
                </c:pt>
                <c:pt idx="847">
                  <c:v>-89.257499999999993</c:v>
                </c:pt>
                <c:pt idx="848">
                  <c:v>-89.257900000000006</c:v>
                </c:pt>
                <c:pt idx="849">
                  <c:v>-89.258300000000006</c:v>
                </c:pt>
                <c:pt idx="850">
                  <c:v>-89.258600000000001</c:v>
                </c:pt>
                <c:pt idx="851">
                  <c:v>-89.259</c:v>
                </c:pt>
                <c:pt idx="852">
                  <c:v>-89.259399999999999</c:v>
                </c:pt>
                <c:pt idx="853">
                  <c:v>-89.259699999999995</c:v>
                </c:pt>
                <c:pt idx="854">
                  <c:v>-89.260099999999994</c:v>
                </c:pt>
                <c:pt idx="855">
                  <c:v>-89.260400000000004</c:v>
                </c:pt>
                <c:pt idx="856">
                  <c:v>-89.2607</c:v>
                </c:pt>
                <c:pt idx="857">
                  <c:v>-89.261200000000002</c:v>
                </c:pt>
                <c:pt idx="858">
                  <c:v>-89.261499999999998</c:v>
                </c:pt>
                <c:pt idx="859">
                  <c:v>-89.261799999999994</c:v>
                </c:pt>
                <c:pt idx="860">
                  <c:v>-89.262200000000007</c:v>
                </c:pt>
                <c:pt idx="861">
                  <c:v>-89.262500000000003</c:v>
                </c:pt>
                <c:pt idx="862">
                  <c:v>-89.262799999999999</c:v>
                </c:pt>
                <c:pt idx="863">
                  <c:v>-89.263199999999998</c:v>
                </c:pt>
                <c:pt idx="864">
                  <c:v>-89.263499999999993</c:v>
                </c:pt>
                <c:pt idx="865">
                  <c:v>-89.263800000000003</c:v>
                </c:pt>
                <c:pt idx="866">
                  <c:v>-89.264200000000002</c:v>
                </c:pt>
                <c:pt idx="867">
                  <c:v>-89.264499999999998</c:v>
                </c:pt>
                <c:pt idx="868">
                  <c:v>-89.264799999999994</c:v>
                </c:pt>
                <c:pt idx="869">
                  <c:v>-89.265199999999993</c:v>
                </c:pt>
                <c:pt idx="870">
                  <c:v>-89.265500000000003</c:v>
                </c:pt>
                <c:pt idx="871">
                  <c:v>-89.265799999999999</c:v>
                </c:pt>
                <c:pt idx="872">
                  <c:v>-89.266199999999998</c:v>
                </c:pt>
                <c:pt idx="873">
                  <c:v>-89.266400000000004</c:v>
                </c:pt>
                <c:pt idx="874">
                  <c:v>-89.2667</c:v>
                </c:pt>
                <c:pt idx="875">
                  <c:v>-89.267099999999999</c:v>
                </c:pt>
                <c:pt idx="876">
                  <c:v>-89.267399999999995</c:v>
                </c:pt>
                <c:pt idx="877">
                  <c:v>-89.267700000000005</c:v>
                </c:pt>
                <c:pt idx="878">
                  <c:v>-89.268000000000001</c:v>
                </c:pt>
                <c:pt idx="879">
                  <c:v>-89.268299999999996</c:v>
                </c:pt>
                <c:pt idx="880">
                  <c:v>-89.268600000000006</c:v>
                </c:pt>
                <c:pt idx="881">
                  <c:v>-89.268900000000002</c:v>
                </c:pt>
                <c:pt idx="882">
                  <c:v>-89.269199999999998</c:v>
                </c:pt>
                <c:pt idx="883">
                  <c:v>-89.269499999999994</c:v>
                </c:pt>
                <c:pt idx="884">
                  <c:v>-89.269800000000004</c:v>
                </c:pt>
                <c:pt idx="885">
                  <c:v>-89.270099999999999</c:v>
                </c:pt>
                <c:pt idx="886">
                  <c:v>-89.270399999999995</c:v>
                </c:pt>
                <c:pt idx="887">
                  <c:v>-89.270700000000005</c:v>
                </c:pt>
                <c:pt idx="888">
                  <c:v>-89.271000000000001</c:v>
                </c:pt>
                <c:pt idx="889">
                  <c:v>-89.271199999999993</c:v>
                </c:pt>
                <c:pt idx="890">
                  <c:v>-89.271600000000007</c:v>
                </c:pt>
                <c:pt idx="891">
                  <c:v>-89.271799999999999</c:v>
                </c:pt>
                <c:pt idx="892">
                  <c:v>-89.272099999999995</c:v>
                </c:pt>
                <c:pt idx="893">
                  <c:v>-89.272400000000005</c:v>
                </c:pt>
                <c:pt idx="894">
                  <c:v>-89.2727</c:v>
                </c:pt>
                <c:pt idx="895">
                  <c:v>-89.272900000000007</c:v>
                </c:pt>
                <c:pt idx="896">
                  <c:v>-89.273200000000003</c:v>
                </c:pt>
                <c:pt idx="897">
                  <c:v>-89.273499999999999</c:v>
                </c:pt>
                <c:pt idx="898">
                  <c:v>-89.273700000000005</c:v>
                </c:pt>
                <c:pt idx="899">
                  <c:v>-89.274000000000001</c:v>
                </c:pt>
                <c:pt idx="900">
                  <c:v>-89.274299999999997</c:v>
                </c:pt>
                <c:pt idx="901">
                  <c:v>-89.274500000000003</c:v>
                </c:pt>
                <c:pt idx="902">
                  <c:v>-89.274799999999999</c:v>
                </c:pt>
                <c:pt idx="903">
                  <c:v>-89.275099999999995</c:v>
                </c:pt>
                <c:pt idx="904">
                  <c:v>-89.275300000000001</c:v>
                </c:pt>
                <c:pt idx="905">
                  <c:v>-89.275499999999994</c:v>
                </c:pt>
                <c:pt idx="906">
                  <c:v>-89.275899999999993</c:v>
                </c:pt>
                <c:pt idx="907">
                  <c:v>-89.2761</c:v>
                </c:pt>
                <c:pt idx="908">
                  <c:v>-89.276300000000006</c:v>
                </c:pt>
                <c:pt idx="909">
                  <c:v>-89.276600000000002</c:v>
                </c:pt>
                <c:pt idx="910">
                  <c:v>-89.276799999999994</c:v>
                </c:pt>
                <c:pt idx="911">
                  <c:v>-89.277100000000004</c:v>
                </c:pt>
                <c:pt idx="912">
                  <c:v>-89.2774</c:v>
                </c:pt>
                <c:pt idx="913">
                  <c:v>-89.277600000000007</c:v>
                </c:pt>
                <c:pt idx="914">
                  <c:v>-89.277799999999999</c:v>
                </c:pt>
                <c:pt idx="915">
                  <c:v>-89.278099999999995</c:v>
                </c:pt>
                <c:pt idx="916">
                  <c:v>-89.278300000000002</c:v>
                </c:pt>
                <c:pt idx="917">
                  <c:v>-89.278499999999994</c:v>
                </c:pt>
                <c:pt idx="918">
                  <c:v>-89.278800000000004</c:v>
                </c:pt>
                <c:pt idx="919">
                  <c:v>-89.278999999999996</c:v>
                </c:pt>
                <c:pt idx="920">
                  <c:v>-89.279300000000006</c:v>
                </c:pt>
                <c:pt idx="921">
                  <c:v>-89.279499999999999</c:v>
                </c:pt>
                <c:pt idx="922">
                  <c:v>-89.279700000000005</c:v>
                </c:pt>
                <c:pt idx="923">
                  <c:v>-89.28</c:v>
                </c:pt>
                <c:pt idx="924">
                  <c:v>-89.280199999999994</c:v>
                </c:pt>
                <c:pt idx="925">
                  <c:v>-89.2804</c:v>
                </c:pt>
                <c:pt idx="926">
                  <c:v>-89.280600000000007</c:v>
                </c:pt>
                <c:pt idx="927">
                  <c:v>-89.280900000000003</c:v>
                </c:pt>
                <c:pt idx="928">
                  <c:v>-89.281099999999995</c:v>
                </c:pt>
                <c:pt idx="929">
                  <c:v>-89.281300000000002</c:v>
                </c:pt>
                <c:pt idx="930">
                  <c:v>-89.281599999999997</c:v>
                </c:pt>
                <c:pt idx="931">
                  <c:v>-89.281800000000004</c:v>
                </c:pt>
                <c:pt idx="932">
                  <c:v>-89.281999999999996</c:v>
                </c:pt>
                <c:pt idx="933">
                  <c:v>-89.282200000000003</c:v>
                </c:pt>
                <c:pt idx="934">
                  <c:v>-89.282399999999996</c:v>
                </c:pt>
                <c:pt idx="935">
                  <c:v>-89.282600000000002</c:v>
                </c:pt>
                <c:pt idx="936">
                  <c:v>-89.282899999999998</c:v>
                </c:pt>
                <c:pt idx="937">
                  <c:v>-89.283100000000005</c:v>
                </c:pt>
                <c:pt idx="938">
                  <c:v>-89.283299999999997</c:v>
                </c:pt>
                <c:pt idx="939">
                  <c:v>-89.283500000000004</c:v>
                </c:pt>
                <c:pt idx="940">
                  <c:v>-89.283699999999996</c:v>
                </c:pt>
                <c:pt idx="941">
                  <c:v>-89.283900000000003</c:v>
                </c:pt>
                <c:pt idx="942">
                  <c:v>-89.284099999999995</c:v>
                </c:pt>
                <c:pt idx="943">
                  <c:v>-89.284300000000002</c:v>
                </c:pt>
                <c:pt idx="944">
                  <c:v>-89.284499999999994</c:v>
                </c:pt>
                <c:pt idx="945">
                  <c:v>-89.284700000000001</c:v>
                </c:pt>
                <c:pt idx="946">
                  <c:v>-89.284899999999993</c:v>
                </c:pt>
                <c:pt idx="947">
                  <c:v>-89.2851</c:v>
                </c:pt>
                <c:pt idx="948">
                  <c:v>-89.285300000000007</c:v>
                </c:pt>
                <c:pt idx="949">
                  <c:v>-89.285499999999999</c:v>
                </c:pt>
                <c:pt idx="950">
                  <c:v>-89.285700000000006</c:v>
                </c:pt>
                <c:pt idx="951">
                  <c:v>-89.285899999999998</c:v>
                </c:pt>
                <c:pt idx="952">
                  <c:v>-89.286100000000005</c:v>
                </c:pt>
                <c:pt idx="953">
                  <c:v>-89.286299999999997</c:v>
                </c:pt>
                <c:pt idx="954">
                  <c:v>-89.286500000000004</c:v>
                </c:pt>
                <c:pt idx="955">
                  <c:v>-89.286699999999996</c:v>
                </c:pt>
                <c:pt idx="956">
                  <c:v>-89.286799999999999</c:v>
                </c:pt>
                <c:pt idx="957">
                  <c:v>-89.287000000000006</c:v>
                </c:pt>
                <c:pt idx="958">
                  <c:v>-89.287199999999999</c:v>
                </c:pt>
                <c:pt idx="959">
                  <c:v>-89.287400000000005</c:v>
                </c:pt>
                <c:pt idx="960">
                  <c:v>-89.287599999999998</c:v>
                </c:pt>
                <c:pt idx="961">
                  <c:v>-89.287800000000004</c:v>
                </c:pt>
                <c:pt idx="962">
                  <c:v>-89.287899999999993</c:v>
                </c:pt>
                <c:pt idx="963">
                  <c:v>-89.2881</c:v>
                </c:pt>
                <c:pt idx="964">
                  <c:v>-89.288300000000007</c:v>
                </c:pt>
                <c:pt idx="965">
                  <c:v>-89.288499999999999</c:v>
                </c:pt>
                <c:pt idx="966">
                  <c:v>-89.288700000000006</c:v>
                </c:pt>
                <c:pt idx="967">
                  <c:v>-89.288799999999995</c:v>
                </c:pt>
                <c:pt idx="968">
                  <c:v>-89.289000000000001</c:v>
                </c:pt>
                <c:pt idx="969">
                  <c:v>-89.289199999999994</c:v>
                </c:pt>
                <c:pt idx="970">
                  <c:v>-89.289299999999997</c:v>
                </c:pt>
                <c:pt idx="971">
                  <c:v>-89.289500000000004</c:v>
                </c:pt>
                <c:pt idx="972">
                  <c:v>-89.289699999999996</c:v>
                </c:pt>
                <c:pt idx="973">
                  <c:v>-89.2898</c:v>
                </c:pt>
                <c:pt idx="974">
                  <c:v>-89.29</c:v>
                </c:pt>
                <c:pt idx="975">
                  <c:v>-89.290199999999999</c:v>
                </c:pt>
                <c:pt idx="976">
                  <c:v>-89.290300000000002</c:v>
                </c:pt>
                <c:pt idx="977">
                  <c:v>-89.290499999999994</c:v>
                </c:pt>
                <c:pt idx="978">
                  <c:v>-89.290700000000001</c:v>
                </c:pt>
                <c:pt idx="979">
                  <c:v>-89.290800000000004</c:v>
                </c:pt>
                <c:pt idx="980">
                  <c:v>-89.290999999999997</c:v>
                </c:pt>
                <c:pt idx="981">
                  <c:v>-89.291200000000003</c:v>
                </c:pt>
                <c:pt idx="982">
                  <c:v>-89.291300000000007</c:v>
                </c:pt>
                <c:pt idx="983">
                  <c:v>-89.291399999999996</c:v>
                </c:pt>
                <c:pt idx="984">
                  <c:v>-89.291600000000003</c:v>
                </c:pt>
                <c:pt idx="985">
                  <c:v>-89.291799999999995</c:v>
                </c:pt>
                <c:pt idx="986">
                  <c:v>-89.291899999999998</c:v>
                </c:pt>
                <c:pt idx="987">
                  <c:v>-89.292100000000005</c:v>
                </c:pt>
                <c:pt idx="988">
                  <c:v>-89.292199999999994</c:v>
                </c:pt>
                <c:pt idx="989">
                  <c:v>-89.292400000000001</c:v>
                </c:pt>
                <c:pt idx="990">
                  <c:v>-89.292500000000004</c:v>
                </c:pt>
                <c:pt idx="991">
                  <c:v>-89.292699999999996</c:v>
                </c:pt>
                <c:pt idx="992">
                  <c:v>-89.2928</c:v>
                </c:pt>
                <c:pt idx="993">
                  <c:v>-89.293000000000006</c:v>
                </c:pt>
                <c:pt idx="994">
                  <c:v>-89.293099999999995</c:v>
                </c:pt>
                <c:pt idx="995">
                  <c:v>-89.293199999999999</c:v>
                </c:pt>
                <c:pt idx="996">
                  <c:v>-89.293400000000005</c:v>
                </c:pt>
                <c:pt idx="997">
                  <c:v>-89.293499999999995</c:v>
                </c:pt>
                <c:pt idx="998">
                  <c:v>-89.293700000000001</c:v>
                </c:pt>
                <c:pt idx="999">
                  <c:v>-89.293800000000005</c:v>
                </c:pt>
                <c:pt idx="1000">
                  <c:v>-89.293999999999997</c:v>
                </c:pt>
              </c:numCache>
            </c:numRef>
          </c:yVal>
          <c:smooth val="0"/>
          <c:extLst>
            <c:ext xmlns:c16="http://schemas.microsoft.com/office/drawing/2014/chart" uri="{C3380CC4-5D6E-409C-BE32-E72D297353CC}">
              <c16:uniqueId val="{00000005-8C77-F641-A38E-8CFB774D50DB}"/>
            </c:ext>
          </c:extLst>
        </c:ser>
        <c:dLbls>
          <c:showLegendKey val="0"/>
          <c:showVal val="0"/>
          <c:showCatName val="0"/>
          <c:showSerName val="0"/>
          <c:showPercent val="0"/>
          <c:showBubbleSize val="0"/>
        </c:dLbls>
        <c:axId val="1245870880"/>
        <c:axId val="1177695264"/>
      </c:scatterChart>
      <c:valAx>
        <c:axId val="1245870880"/>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Time (ms)</a:t>
                </a:r>
              </a:p>
            </c:rich>
          </c:tx>
          <c:layout>
            <c:manualLayout>
              <c:xMode val="edge"/>
              <c:yMode val="edge"/>
              <c:x val="0.49428787348773356"/>
              <c:y val="0.9472026136593065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7695264"/>
        <c:crossesAt val="-90"/>
        <c:crossBetween val="midCat"/>
      </c:valAx>
      <c:valAx>
        <c:axId val="117769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600"/>
                  <a:t>Action Potential (mV)</a:t>
                </a:r>
              </a:p>
            </c:rich>
          </c:tx>
          <c:layout>
            <c:manualLayout>
              <c:xMode val="edge"/>
              <c:yMode val="edge"/>
              <c:x val="1.2573344509639563E-2"/>
              <c:y val="0.331019951177431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5870880"/>
        <c:crosses val="autoZero"/>
        <c:crossBetween val="midCat"/>
      </c:valAx>
      <c:spPr>
        <a:noFill/>
        <a:ln>
          <a:noFill/>
        </a:ln>
        <a:effectLst/>
      </c:spPr>
    </c:plotArea>
    <c:legend>
      <c:legendPos val="tr"/>
      <c:layout>
        <c:manualLayout>
          <c:xMode val="edge"/>
          <c:yMode val="edge"/>
          <c:x val="0.44088383021694805"/>
          <c:y val="5.7088487155090392E-2"/>
          <c:w val="0.53396948076377282"/>
          <c:h val="0.34491635263004111"/>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4646C-E9C2-447E-A294-1AE4B471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9</Pages>
  <Words>4544</Words>
  <Characters>25901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Iga Narendra Pramawijaya</dc:creator>
  <cp:keywords/>
  <dc:description/>
  <cp:lastModifiedBy>Ali Ikhsanul Qauli</cp:lastModifiedBy>
  <cp:revision>56</cp:revision>
  <dcterms:created xsi:type="dcterms:W3CDTF">2025-01-02T02:14:00Z</dcterms:created>
  <dcterms:modified xsi:type="dcterms:W3CDTF">2025-01-15T08:53:00Z</dcterms:modified>
</cp:coreProperties>
</file>